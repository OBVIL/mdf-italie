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360D4" w14:textId="77777777" w:rsidR="00936D2A" w:rsidRDefault="00D723C1" w:rsidP="00D723C1">
      <w:pPr>
        <w:jc w:val="center"/>
      </w:pPr>
      <w:r>
        <w:t xml:space="preserve">Année 1911 – Relecture </w:t>
      </w:r>
      <w:r>
        <w:rPr>
          <w:i/>
        </w:rPr>
        <w:t>Mercure de France</w:t>
      </w:r>
    </w:p>
    <w:p w14:paraId="44D69B41" w14:textId="77777777" w:rsidR="00D723C1" w:rsidRDefault="00D723C1" w:rsidP="00D723C1">
      <w:pPr>
        <w:jc w:val="center"/>
      </w:pPr>
    </w:p>
    <w:p w14:paraId="780ED836" w14:textId="77777777" w:rsidR="00796240" w:rsidRPr="00796240" w:rsidRDefault="00796240" w:rsidP="00796240">
      <w:pPr>
        <w:shd w:val="clear" w:color="auto" w:fill="F3F2EC"/>
        <w:jc w:val="center"/>
        <w:rPr>
          <w:rFonts w:ascii="Georgia" w:eastAsia="Times New Roman" w:hAnsi="Georgia" w:cs="Times New Roman"/>
          <w:color w:val="161616"/>
          <w:szCs w:val="24"/>
          <w:lang w:eastAsia="fr-FR"/>
        </w:rPr>
      </w:pPr>
      <w:r w:rsidRPr="00796240">
        <w:rPr>
          <w:rFonts w:ascii="Georgia" w:eastAsia="Times New Roman" w:hAnsi="Georgia" w:cs="Times New Roman"/>
          <w:color w:val="161616"/>
          <w:szCs w:val="24"/>
          <w:lang w:eastAsia="fr-FR"/>
        </w:rPr>
        <w:t>1911</w:t>
      </w:r>
    </w:p>
    <w:p w14:paraId="6C899A62" w14:textId="77777777" w:rsidR="00796240" w:rsidRPr="00796240" w:rsidRDefault="00796240" w:rsidP="00796240">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796240">
        <w:rPr>
          <w:rFonts w:ascii="Georgia" w:eastAsia="Times New Roman" w:hAnsi="Georgia" w:cs="Times New Roman"/>
          <w:color w:val="161616"/>
          <w:kern w:val="36"/>
          <w:sz w:val="36"/>
          <w:szCs w:val="36"/>
          <w:lang w:eastAsia="fr-FR"/>
        </w:rPr>
        <w:t>Articles du </w:t>
      </w:r>
      <w:r w:rsidRPr="00796240">
        <w:rPr>
          <w:rFonts w:ascii="Georgia" w:eastAsia="Times New Roman" w:hAnsi="Georgia" w:cs="Times New Roman"/>
          <w:i/>
          <w:iCs/>
          <w:color w:val="161616"/>
          <w:kern w:val="36"/>
          <w:sz w:val="36"/>
          <w:szCs w:val="36"/>
          <w:lang w:eastAsia="fr-FR"/>
        </w:rPr>
        <w:t>Mercure de France</w:t>
      </w:r>
      <w:r w:rsidRPr="00796240">
        <w:rPr>
          <w:rFonts w:ascii="Georgia" w:eastAsia="Times New Roman" w:hAnsi="Georgia" w:cs="Times New Roman"/>
          <w:color w:val="161616"/>
          <w:kern w:val="36"/>
          <w:sz w:val="36"/>
          <w:szCs w:val="36"/>
          <w:lang w:eastAsia="fr-FR"/>
        </w:rPr>
        <w:t>, année 1911</w:t>
      </w:r>
    </w:p>
    <w:p w14:paraId="75F48AB9" w14:textId="77777777" w:rsidR="00D2680C" w:rsidRDefault="00D2680C" w:rsidP="00D2680C">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LXXXIX, numéro 327, 1</w:t>
      </w:r>
      <w:r>
        <w:rPr>
          <w:rFonts w:ascii="Source Sans Pro" w:hAnsi="Source Sans Pro"/>
          <w:b/>
          <w:bCs/>
          <w:color w:val="161616"/>
          <w:sz w:val="23"/>
          <w:szCs w:val="23"/>
          <w:vertAlign w:val="superscript"/>
        </w:rPr>
        <w:t>er</w:t>
      </w:r>
      <w:r>
        <w:rPr>
          <w:rFonts w:ascii="Source Sans Pro" w:hAnsi="Source Sans Pro"/>
          <w:b/>
          <w:bCs/>
          <w:color w:val="161616"/>
          <w:sz w:val="31"/>
          <w:szCs w:val="31"/>
        </w:rPr>
        <w:t> février 1911</w:t>
      </w:r>
      <w:hyperlink r:id="rId6" w:anchor="body-3" w:history="1">
        <w:r>
          <w:rPr>
            <w:rStyle w:val="Lienhypertexte"/>
            <w:rFonts w:ascii="Source Sans Pro" w:hAnsi="Source Sans Pro"/>
            <w:b/>
            <w:bCs/>
            <w:color w:val="808080"/>
            <w:sz w:val="19"/>
            <w:szCs w:val="19"/>
          </w:rPr>
          <w:t> §</w:t>
        </w:r>
      </w:hyperlink>
    </w:p>
    <w:p w14:paraId="441C872A" w14:textId="77777777" w:rsidR="00F23414" w:rsidRPr="00F23414" w:rsidRDefault="00F23414" w:rsidP="00F23414">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23414">
        <w:rPr>
          <w:rFonts w:ascii="Source Sans Pro" w:eastAsia="Times New Roman" w:hAnsi="Source Sans Pro" w:cs="Times New Roman"/>
          <w:b/>
          <w:bCs/>
          <w:color w:val="161616"/>
          <w:sz w:val="27"/>
          <w:szCs w:val="27"/>
          <w:lang w:eastAsia="fr-FR"/>
        </w:rPr>
        <w:t>Curiosités des rues de Naples</w:t>
      </w:r>
    </w:p>
    <w:p w14:paraId="157A3BCA" w14:textId="77777777" w:rsidR="00F23414" w:rsidRPr="00F23414" w:rsidRDefault="00F23414" w:rsidP="00F23414">
      <w:pPr>
        <w:shd w:val="clear" w:color="auto" w:fill="F3F2EC"/>
        <w:jc w:val="right"/>
        <w:rPr>
          <w:rFonts w:ascii="Georgia" w:eastAsia="Times New Roman" w:hAnsi="Georgia" w:cs="Times New Roman"/>
          <w:color w:val="161616"/>
          <w:szCs w:val="24"/>
          <w:lang w:eastAsia="fr-FR"/>
        </w:rPr>
      </w:pPr>
      <w:r w:rsidRPr="00F23414">
        <w:rPr>
          <w:rFonts w:ascii="Georgia" w:eastAsia="Times New Roman" w:hAnsi="Georgia" w:cs="Times New Roman"/>
          <w:color w:val="161616"/>
          <w:szCs w:val="24"/>
          <w:lang w:eastAsia="fr-FR"/>
        </w:rPr>
        <w:t>Eugène Montfort.</w:t>
      </w:r>
    </w:p>
    <w:p w14:paraId="0D546C95" w14:textId="77777777" w:rsidR="00F23414" w:rsidRPr="00F23414" w:rsidRDefault="00F23414" w:rsidP="00F23414">
      <w:pPr>
        <w:shd w:val="clear" w:color="auto" w:fill="F3F2EC"/>
        <w:rPr>
          <w:rFonts w:ascii="Verdana" w:eastAsia="Times New Roman" w:hAnsi="Verdana" w:cs="Times New Roman"/>
          <w:color w:val="161616"/>
          <w:sz w:val="21"/>
          <w:szCs w:val="21"/>
          <w:lang w:eastAsia="fr-FR"/>
        </w:rPr>
      </w:pPr>
      <w:r w:rsidRPr="00F23414">
        <w:rPr>
          <w:rFonts w:ascii="Verdana" w:eastAsia="Times New Roman" w:hAnsi="Verdana" w:cs="Times New Roman"/>
          <w:color w:val="161616"/>
          <w:sz w:val="21"/>
          <w:szCs w:val="21"/>
          <w:lang w:eastAsia="fr-FR"/>
        </w:rPr>
        <w:t>Tome LXXXIX, numéro 327, 1</w:t>
      </w:r>
      <w:r w:rsidRPr="00F23414">
        <w:rPr>
          <w:rFonts w:ascii="Verdana" w:eastAsia="Times New Roman" w:hAnsi="Verdana" w:cs="Times New Roman"/>
          <w:color w:val="161616"/>
          <w:sz w:val="16"/>
          <w:szCs w:val="16"/>
          <w:vertAlign w:val="superscript"/>
          <w:lang w:eastAsia="fr-FR"/>
        </w:rPr>
        <w:t>er</w:t>
      </w:r>
      <w:r w:rsidRPr="00F23414">
        <w:rPr>
          <w:rFonts w:ascii="Verdana" w:eastAsia="Times New Roman" w:hAnsi="Verdana" w:cs="Times New Roman"/>
          <w:color w:val="161616"/>
          <w:sz w:val="21"/>
          <w:szCs w:val="21"/>
          <w:lang w:eastAsia="fr-FR"/>
        </w:rPr>
        <w:t> février 1911, p. 532-542.</w:t>
      </w:r>
    </w:p>
    <w:p w14:paraId="3FBC53AC" w14:textId="36E2BE42" w:rsidR="00E83BC1" w:rsidRDefault="00E83BC1" w:rsidP="00D20CC1">
      <w:pPr>
        <w:pStyle w:val="p"/>
        <w:shd w:val="clear" w:color="auto" w:fill="F3F2EC"/>
        <w:spacing w:before="0" w:beforeAutospacing="0" w:after="0" w:afterAutospacing="0" w:line="360" w:lineRule="atLeast"/>
        <w:jc w:val="both"/>
        <w:rPr>
          <w:rFonts w:ascii="Georgia" w:hAnsi="Georgia"/>
          <w:color w:val="161616"/>
        </w:rPr>
      </w:pPr>
    </w:p>
    <w:p w14:paraId="33A9BC79" w14:textId="461A430C" w:rsidR="00E83BC1" w:rsidRDefault="00F23414" w:rsidP="00D20CC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w:t>
      </w:r>
    </w:p>
    <w:p w14:paraId="788AFD0C" w14:textId="77777777" w:rsidR="00F23414" w:rsidRDefault="00F23414" w:rsidP="00D20CC1">
      <w:pPr>
        <w:pStyle w:val="p"/>
        <w:shd w:val="clear" w:color="auto" w:fill="F3F2EC"/>
        <w:spacing w:before="0" w:beforeAutospacing="0" w:after="0" w:afterAutospacing="0" w:line="360" w:lineRule="atLeast"/>
        <w:jc w:val="both"/>
        <w:rPr>
          <w:rFonts w:ascii="Georgia" w:hAnsi="Georgia"/>
          <w:color w:val="161616"/>
        </w:rPr>
      </w:pPr>
    </w:p>
    <w:p w14:paraId="417AD56A" w14:textId="155A2EA6" w:rsidR="00D20CC1" w:rsidRDefault="00D20CC1" w:rsidP="00D20CC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De là vient peut-être que le socialisme a encore peu réussi à Naples. Le fond de haine qu’on peut y découvrir s’accorde mal avec le climat doux du pays et la bonté de cœur naturelle à ses habitants. Certes, la misère est aussi grande là qu’où que ce soit : elle est sans doute plus facile à supporter, à oublier, que dans des régions sombres. En hiver, au printemps, le soir vers quatre ou cinq heures, la noblesse, qui est allée défiler en landau sur </w:t>
      </w:r>
      <w:proofErr w:type="gramStart"/>
      <w:r>
        <w:rPr>
          <w:rFonts w:ascii="Georgia" w:hAnsi="Georgia"/>
          <w:color w:val="161616"/>
        </w:rPr>
        <w:t>la</w:t>
      </w:r>
      <w:proofErr w:type="gramEnd"/>
      <w:r>
        <w:rPr>
          <w:rFonts w:ascii="Georgia" w:hAnsi="Georgia"/>
          <w:color w:val="161616"/>
        </w:rPr>
        <w:t xml:space="preserve"> via Caracciolo, vient se montrer à Toledo ; on monte la rue, au pas, pour se faire admirer, droit et</w:t>
      </w:r>
      <w:commentRangeStart w:id="0"/>
    </w:p>
    <w:p w14:paraId="205A273D" w14:textId="21BB0F5E" w:rsidR="00D20CC1" w:rsidRDefault="00D20CC1" w:rsidP="00D20CC1">
      <w:pPr>
        <w:pStyle w:val="p"/>
        <w:shd w:val="clear" w:color="auto" w:fill="F3F2EC"/>
        <w:spacing w:before="0" w:beforeAutospacing="0" w:after="0" w:afterAutospacing="0" w:line="360" w:lineRule="atLeast"/>
        <w:jc w:val="both"/>
        <w:rPr>
          <w:rFonts w:ascii="Georgia" w:hAnsi="Georgia"/>
          <w:color w:val="161616"/>
        </w:rPr>
      </w:pPr>
      <w:proofErr w:type="gramStart"/>
      <w:r>
        <w:rPr>
          <w:rFonts w:ascii="Georgia" w:hAnsi="Georgia"/>
          <w:color w:val="161616"/>
        </w:rPr>
        <w:t>digne</w:t>
      </w:r>
      <w:proofErr w:type="gramEnd"/>
      <w:r>
        <w:rPr>
          <w:rFonts w:ascii="Georgia" w:hAnsi="Georgia"/>
          <w:color w:val="161616"/>
        </w:rPr>
        <w:t xml:space="preserve"> </w:t>
      </w:r>
      <w:commentRangeEnd w:id="0"/>
      <w:r w:rsidR="00EC793D">
        <w:rPr>
          <w:rStyle w:val="Marquedecommentaire"/>
          <w:rFonts w:ascii="Garamond" w:eastAsiaTheme="minorHAnsi" w:hAnsi="Garamond" w:cstheme="minorBidi"/>
          <w:lang w:eastAsia="en-US"/>
        </w:rPr>
        <w:commentReference w:id="0"/>
      </w:r>
      <w:r>
        <w:rPr>
          <w:rFonts w:ascii="Georgia" w:hAnsi="Georgia"/>
          <w:color w:val="161616"/>
        </w:rPr>
        <w:t xml:space="preserve">sur les coussins de la voiture ; </w:t>
      </w:r>
      <w:del w:id="1" w:author="Marguerite-Marie Bordry" w:date="2019-02-09T17:49:00Z">
        <w:r w:rsidDel="00EC793D">
          <w:rPr>
            <w:rFonts w:ascii="Georgia" w:hAnsi="Georgia"/>
            <w:color w:val="161616"/>
          </w:rPr>
          <w:delText>de.chaque</w:delText>
        </w:r>
      </w:del>
      <w:ins w:id="2" w:author="Marguerite-Marie Bordry" w:date="2019-02-09T17:49:00Z">
        <w:r w:rsidR="00EC793D">
          <w:rPr>
            <w:rFonts w:ascii="Georgia" w:hAnsi="Georgia"/>
            <w:color w:val="161616"/>
          </w:rPr>
          <w:t>de chaque</w:t>
        </w:r>
      </w:ins>
      <w:r>
        <w:rPr>
          <w:rFonts w:ascii="Georgia" w:hAnsi="Georgia"/>
          <w:color w:val="161616"/>
        </w:rPr>
        <w:t xml:space="preserve"> côté de la chaussée, un rang de badauds bénévoles regarde, très satisfait, et jamais on n’entend un cri, une parole de violence ou de jalousie. Lutte de classe, voilà un mot bien dépourvu de sens à Naples.</w:t>
      </w:r>
    </w:p>
    <w:p w14:paraId="20495B7F" w14:textId="31B224C1" w:rsidR="006E560E" w:rsidRDefault="006E560E" w:rsidP="0092632E">
      <w:pPr>
        <w:pStyle w:val="p"/>
        <w:shd w:val="clear" w:color="auto" w:fill="F3F2EC"/>
        <w:spacing w:before="0" w:beforeAutospacing="0" w:after="0" w:afterAutospacing="0" w:line="360" w:lineRule="atLeast"/>
        <w:ind w:firstLine="708"/>
        <w:jc w:val="both"/>
        <w:rPr>
          <w:ins w:id="3" w:author="Marguerite-Marie Bordry" w:date="2019-02-09T17:53:00Z"/>
          <w:rFonts w:ascii="Georgia" w:hAnsi="Georgia"/>
          <w:color w:val="161616"/>
          <w:shd w:val="clear" w:color="auto" w:fill="F3F2EC"/>
        </w:rPr>
      </w:pPr>
      <w:r>
        <w:rPr>
          <w:rFonts w:ascii="Georgia" w:hAnsi="Georgia"/>
          <w:color w:val="161616"/>
          <w:shd w:val="clear" w:color="auto" w:fill="F3F2EC"/>
        </w:rPr>
        <w:t xml:space="preserve">Ce sentiment religieux donne naissance à de belles fêtes. J’ai parlé ailleurs du retour de </w:t>
      </w:r>
      <w:proofErr w:type="spellStart"/>
      <w:r>
        <w:rPr>
          <w:rFonts w:ascii="Georgia" w:hAnsi="Georgia"/>
          <w:color w:val="161616"/>
          <w:shd w:val="clear" w:color="auto" w:fill="F3F2EC"/>
        </w:rPr>
        <w:t>Montevergine</w:t>
      </w:r>
      <w:proofErr w:type="spellEnd"/>
      <w:r>
        <w:rPr>
          <w:rFonts w:ascii="Georgia" w:hAnsi="Georgia"/>
          <w:color w:val="161616"/>
          <w:shd w:val="clear" w:color="auto" w:fill="F3F2EC"/>
        </w:rPr>
        <w:t xml:space="preserve"> qui provoque un si extraordinaire défilé de voitures sur la Riviera di </w:t>
      </w:r>
      <w:proofErr w:type="spellStart"/>
      <w:r>
        <w:rPr>
          <w:rFonts w:ascii="Georgia" w:hAnsi="Georgia"/>
          <w:color w:val="161616"/>
          <w:shd w:val="clear" w:color="auto" w:fill="F3F2EC"/>
        </w:rPr>
        <w:t>Chiaia</w:t>
      </w:r>
      <w:proofErr w:type="spellEnd"/>
      <w:r>
        <w:rPr>
          <w:rFonts w:ascii="Georgia" w:hAnsi="Georgia"/>
          <w:color w:val="161616"/>
          <w:shd w:val="clear" w:color="auto" w:fill="F3F2EC"/>
        </w:rPr>
        <w:t xml:space="preserve">. La fête de Saint Janvier, avec le miracle </w:t>
      </w:r>
      <w:proofErr w:type="spellStart"/>
      <w:r>
        <w:rPr>
          <w:rFonts w:ascii="Georgia" w:hAnsi="Georgia"/>
          <w:color w:val="161616"/>
          <w:shd w:val="clear" w:color="auto" w:fill="F3F2EC"/>
        </w:rPr>
        <w:t>bi-annuel</w:t>
      </w:r>
      <w:proofErr w:type="spellEnd"/>
      <w:r>
        <w:rPr>
          <w:rFonts w:ascii="Georgia" w:hAnsi="Georgia"/>
          <w:color w:val="161616"/>
          <w:shd w:val="clear" w:color="auto" w:fill="F3F2EC"/>
        </w:rPr>
        <w:t xml:space="preserve">, </w:t>
      </w:r>
      <w:del w:id="4" w:author="Marguerite-Marie Bordry" w:date="2019-02-09T17:52:00Z">
        <w:r w:rsidDel="0092632E">
          <w:rPr>
            <w:rFonts w:ascii="Georgia" w:hAnsi="Georgia"/>
            <w:color w:val="161616"/>
            <w:shd w:val="clear" w:color="auto" w:fill="F3F2EC"/>
          </w:rPr>
          <w:delText>estconnue.il</w:delText>
        </w:r>
      </w:del>
      <w:ins w:id="5" w:author="Marguerite-Marie Bordry" w:date="2019-02-09T17:52:00Z">
        <w:r w:rsidR="0092632E">
          <w:rPr>
            <w:rFonts w:ascii="Georgia" w:hAnsi="Georgia"/>
            <w:color w:val="161616"/>
            <w:shd w:val="clear" w:color="auto" w:fill="F3F2EC"/>
          </w:rPr>
          <w:t>est connue. Il</w:t>
        </w:r>
      </w:ins>
      <w:r>
        <w:rPr>
          <w:rFonts w:ascii="Georgia" w:hAnsi="Georgia"/>
          <w:color w:val="161616"/>
          <w:shd w:val="clear" w:color="auto" w:fill="F3F2EC"/>
        </w:rPr>
        <w:t xml:space="preserve"> y a des fêtes de quartiers, dont la plus belle est celle du Carmine, mais je l’ai décrite dans un roman. Il y a la Fête-Dieu ou des Quatre Autels, qui se célèbre principalement à Torre del Greco. Il y a enfin la bénédiction de la mer par le Cardinal-archevêque. Et toutes les petites fêtes de tous les saints, dans toutes les rues, avec musique, pétards, et le gros ballon de papier portant une queue d’éponges imbibées de pétrole enflammée et qui, généralement, s’accroche à une maison et y flambe comme une torche…</w:t>
      </w:r>
    </w:p>
    <w:p w14:paraId="1A38CFB1" w14:textId="1A152678" w:rsidR="00453AEF" w:rsidRDefault="00453AEF" w:rsidP="00453AEF">
      <w:pPr>
        <w:pStyle w:val="p"/>
        <w:shd w:val="clear" w:color="auto" w:fill="F3F2EC"/>
        <w:spacing w:before="0" w:beforeAutospacing="0" w:after="0" w:afterAutospacing="0" w:line="360" w:lineRule="atLeast"/>
        <w:ind w:firstLine="708"/>
        <w:jc w:val="center"/>
        <w:rPr>
          <w:ins w:id="6" w:author="Marguerite-Marie Bordry" w:date="2019-02-09T17:53:00Z"/>
          <w:rFonts w:ascii="Georgia" w:hAnsi="Georgia"/>
          <w:color w:val="161616"/>
          <w:shd w:val="clear" w:color="auto" w:fill="F3F2EC"/>
        </w:rPr>
      </w:pPr>
      <w:ins w:id="7" w:author="Marguerite-Marie Bordry" w:date="2019-02-09T17:53:00Z">
        <w:r>
          <w:rPr>
            <w:rFonts w:ascii="Georgia" w:hAnsi="Georgia"/>
            <w:color w:val="161616"/>
            <w:shd w:val="clear" w:color="auto" w:fill="F3F2EC"/>
          </w:rPr>
          <w:t>§</w:t>
        </w:r>
      </w:ins>
    </w:p>
    <w:p w14:paraId="387183F7" w14:textId="5C34D2DE" w:rsidR="00453AEF" w:rsidRDefault="00B233FC" w:rsidP="005D7D87">
      <w:pPr>
        <w:pStyle w:val="p"/>
        <w:shd w:val="clear" w:color="auto" w:fill="F3F2EC"/>
        <w:spacing w:before="0" w:beforeAutospacing="0" w:after="0" w:afterAutospacing="0" w:line="360" w:lineRule="atLeast"/>
        <w:ind w:firstLine="708"/>
        <w:rPr>
          <w:rFonts w:ascii="Georgia" w:hAnsi="Georgia"/>
          <w:color w:val="161616"/>
        </w:rPr>
      </w:pPr>
      <w:r>
        <w:rPr>
          <w:rFonts w:ascii="Georgia" w:hAnsi="Georgia"/>
          <w:color w:val="161616"/>
        </w:rPr>
        <w:t>[…]</w:t>
      </w:r>
    </w:p>
    <w:p w14:paraId="71D6E5A5" w14:textId="5B00C020" w:rsidR="00B233FC" w:rsidRDefault="00B233FC" w:rsidP="00B233FC">
      <w:pPr>
        <w:pStyle w:val="p"/>
        <w:shd w:val="clear" w:color="auto" w:fill="F3F2EC"/>
        <w:spacing w:before="0" w:beforeAutospacing="0" w:after="0" w:afterAutospacing="0" w:line="360" w:lineRule="atLeast"/>
        <w:ind w:firstLine="708"/>
        <w:rPr>
          <w:rFonts w:ascii="Georgia" w:hAnsi="Georgia"/>
          <w:color w:val="161616"/>
        </w:rPr>
      </w:pPr>
    </w:p>
    <w:p w14:paraId="46D7763F" w14:textId="601D782A" w:rsidR="000510EF" w:rsidRDefault="00230C36" w:rsidP="00B8607D">
      <w:pPr>
        <w:pStyle w:val="p"/>
        <w:shd w:val="clear" w:color="auto" w:fill="F3F2EC"/>
        <w:spacing w:before="0" w:beforeAutospacing="0" w:after="0" w:afterAutospacing="0" w:line="360" w:lineRule="atLeast"/>
        <w:ind w:firstLine="708"/>
        <w:jc w:val="both"/>
        <w:rPr>
          <w:rFonts w:ascii="Georgia" w:hAnsi="Georgia"/>
          <w:color w:val="161616"/>
        </w:rPr>
      </w:pPr>
      <w:r>
        <w:rPr>
          <w:rFonts w:ascii="Georgia" w:hAnsi="Georgia"/>
          <w:color w:val="161616"/>
          <w:shd w:val="clear" w:color="auto" w:fill="F3F2EC"/>
        </w:rPr>
        <w:t xml:space="preserve">J’ai parlé des enfants nus ; ceux qui ne sont pas </w:t>
      </w:r>
      <w:del w:id="8" w:author="Marguerite-Marie Bordry" w:date="2019-02-09T17:55:00Z">
        <w:r w:rsidDel="0057207B">
          <w:rPr>
            <w:rFonts w:ascii="Georgia" w:hAnsi="Georgia"/>
            <w:color w:val="161616"/>
            <w:shd w:val="clear" w:color="auto" w:fill="F3F2EC"/>
          </w:rPr>
          <w:delText>nus ; mais</w:delText>
        </w:r>
      </w:del>
      <w:ins w:id="9" w:author="Marguerite-Marie Bordry" w:date="2019-02-09T17:55:00Z">
        <w:r w:rsidR="0057207B">
          <w:rPr>
            <w:rFonts w:ascii="Georgia" w:hAnsi="Georgia"/>
            <w:color w:val="161616"/>
            <w:shd w:val="clear" w:color="auto" w:fill="F3F2EC"/>
          </w:rPr>
          <w:t>nus, mais</w:t>
        </w:r>
      </w:ins>
      <w:r>
        <w:rPr>
          <w:rFonts w:ascii="Georgia" w:hAnsi="Georgia"/>
          <w:color w:val="161616"/>
          <w:shd w:val="clear" w:color="auto" w:fill="F3F2EC"/>
        </w:rPr>
        <w:t xml:space="preserve"> qui le semblent parce que leur peau, en dépit de leur vêtement, apparaît de tous les côtés, sont innombrables. Et si tous ces Napolitains sont intéressants en général, ils le sont </w:t>
      </w:r>
      <w:r>
        <w:rPr>
          <w:rFonts w:ascii="Georgia" w:hAnsi="Georgia"/>
          <w:color w:val="161616"/>
          <w:shd w:val="clear" w:color="auto" w:fill="F3F2EC"/>
        </w:rPr>
        <w:lastRenderedPageBreak/>
        <w:t>plus encore en particulier. La rue fourmille de types. La population qui rôde autour des cafés, par exemple, est charmante ; tous les camelots qui veulent vous vendre quelque chose, si importuns, indiscrets et gênants qu’ils soient, sont originaux ; voici un marchand d’écaille et de corail, son petit coffre de bois sous le bras : il le pose sur votre table, il l’ouvre avec lenteur et précaution, comme s’il allait découvrir à vos yeux émerveillés les plus fabuleuses richesses, et le voilà qui vous présente, avec une délicatesse infinie, un collier qui vaut bien treize sous au bazar et un peigne magnifique en celluloïd. Puis il épie sur votre visage les signes d’admiration que vous allez donner. Ce camelot-là fait le muet ; quand on lui demande le prix de sa marchandise, il montre ses lèvres pour expliquer qu’il ne peut pas parler, et c’est les doigts levés qu’il indique le nombre de lires que, selon lui, vaut chaque objet. Mais ceci ne vous convient pas : il va vous montrer autre chose ; il soulève lentement, très lentement, le petit tableau mobile de son coffret, ah ! attendez ! vous allez voir ce qu’il y a là-dessous Il y a d’affreuses broches en lave du Vésuve. Hein, c’est joli, cela</w:t>
      </w:r>
      <w:proofErr w:type="gramStart"/>
      <w:r>
        <w:rPr>
          <w:rFonts w:ascii="Georgia" w:hAnsi="Georgia"/>
          <w:color w:val="161616"/>
          <w:shd w:val="clear" w:color="auto" w:fill="F3F2EC"/>
        </w:rPr>
        <w:t> ?…</w:t>
      </w:r>
      <w:proofErr w:type="gramEnd"/>
      <w:r>
        <w:rPr>
          <w:rFonts w:ascii="Georgia" w:hAnsi="Georgia"/>
          <w:color w:val="161616"/>
          <w:shd w:val="clear" w:color="auto" w:fill="F3F2EC"/>
        </w:rPr>
        <w:t xml:space="preserve"> Il en prend une entre le pouce et l’index, et la tournant et la retournant sous vos yeux, vous la fait admirer minutieusement. Il en dépose deux ou trois sur votre table : oh ! vous pouvez toucher ! Mais cela ne vous plaît pas ! Madone</w:t>
      </w:r>
      <w:proofErr w:type="gramStart"/>
      <w:r>
        <w:rPr>
          <w:rFonts w:ascii="Georgia" w:hAnsi="Georgia"/>
          <w:color w:val="161616"/>
          <w:shd w:val="clear" w:color="auto" w:fill="F3F2EC"/>
        </w:rPr>
        <w:t> !…</w:t>
      </w:r>
      <w:proofErr w:type="gramEnd"/>
      <w:r>
        <w:rPr>
          <w:rFonts w:ascii="Georgia" w:hAnsi="Georgia"/>
          <w:color w:val="161616"/>
          <w:shd w:val="clear" w:color="auto" w:fill="F3F2EC"/>
        </w:rPr>
        <w:t xml:space="preserve"> Par sa mimique il exprime que ce n’est pas bien de se moquer ainsi d’un aussi pauvre homme que lui, et qu’il est désolé vraiment, car c’est tout ce qu’il a et, oui, certes, ce n’est pas assez beau pour votre seigneurie… Il s’éloigne. Un autre s’approche. Il vous parle. Il a compris que vous ne vouliez pas acheter du corail. Il sait bien, lui, ce que désire le </w:t>
      </w:r>
      <w:proofErr w:type="spellStart"/>
      <w:r>
        <w:rPr>
          <w:rFonts w:ascii="Georgia" w:hAnsi="Georgia"/>
          <w:color w:val="161616"/>
          <w:shd w:val="clear" w:color="auto" w:fill="F3F2EC"/>
        </w:rPr>
        <w:t>signor</w:t>
      </w:r>
      <w:proofErr w:type="spellEnd"/>
      <w:r>
        <w:rPr>
          <w:rFonts w:ascii="Georgia" w:hAnsi="Georgia"/>
          <w:color w:val="161616"/>
          <w:shd w:val="clear" w:color="auto" w:fill="F3F2EC"/>
        </w:rPr>
        <w:t xml:space="preserve"> ! </w:t>
      </w:r>
      <w:proofErr w:type="spellStart"/>
      <w:r>
        <w:rPr>
          <w:rFonts w:ascii="Georgia" w:hAnsi="Georgia"/>
          <w:color w:val="161616"/>
          <w:shd w:val="clear" w:color="auto" w:fill="F3F2EC"/>
        </w:rPr>
        <w:t>bella</w:t>
      </w:r>
      <w:proofErr w:type="spellEnd"/>
      <w:r>
        <w:rPr>
          <w:rFonts w:ascii="Georgia" w:hAnsi="Georgia"/>
          <w:color w:val="161616"/>
          <w:shd w:val="clear" w:color="auto" w:fill="F3F2EC"/>
        </w:rPr>
        <w:t xml:space="preserve"> </w:t>
      </w:r>
      <w:proofErr w:type="spellStart"/>
      <w:r>
        <w:rPr>
          <w:rFonts w:ascii="Georgia" w:hAnsi="Georgia"/>
          <w:color w:val="161616"/>
          <w:shd w:val="clear" w:color="auto" w:fill="F3F2EC"/>
        </w:rPr>
        <w:t>ragazza</w:t>
      </w:r>
      <w:proofErr w:type="spellEnd"/>
      <w:r>
        <w:rPr>
          <w:rFonts w:ascii="Georgia" w:hAnsi="Georgia"/>
          <w:color w:val="161616"/>
          <w:shd w:val="clear" w:color="auto" w:fill="F3F2EC"/>
        </w:rPr>
        <w:t xml:space="preserve">… Il en connaît, lui, ah ! il connaît une </w:t>
      </w:r>
      <w:proofErr w:type="spellStart"/>
      <w:r>
        <w:rPr>
          <w:rFonts w:ascii="Georgia" w:hAnsi="Georgia"/>
          <w:color w:val="161616"/>
          <w:shd w:val="clear" w:color="auto" w:fill="F3F2EC"/>
        </w:rPr>
        <w:t>ragazza</w:t>
      </w:r>
      <w:proofErr w:type="spellEnd"/>
      <w:r>
        <w:rPr>
          <w:rFonts w:ascii="Georgia" w:hAnsi="Georgia"/>
          <w:color w:val="161616"/>
          <w:shd w:val="clear" w:color="auto" w:fill="F3F2EC"/>
        </w:rPr>
        <w:t>, une jeune fille jolie comme les anges, il va aussitôt, si vous le voulez, vous conduire chez elle. Mais comme vous l’avez écarté, voilà des gamins qui se faufilent sous votre table, ils font des grimaces, ils vous supplient ; ce qu’ils vous demandent, c’est de les laisser sucer le fond de votre verre où il reste encore trois gouttes de granita fondue.</w:t>
      </w:r>
    </w:p>
    <w:p w14:paraId="4FDA55BF" w14:textId="05C75C60" w:rsidR="004902D7" w:rsidRDefault="004902D7" w:rsidP="004902D7"/>
    <w:p w14:paraId="0B9C4E9C" w14:textId="77777777" w:rsidR="006B7A99" w:rsidRPr="006B7A99" w:rsidRDefault="006B7A99" w:rsidP="006B7A99">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6B7A99">
        <w:rPr>
          <w:rFonts w:ascii="Source Sans Pro" w:eastAsia="Times New Roman" w:hAnsi="Source Sans Pro" w:cs="Times New Roman"/>
          <w:b/>
          <w:bCs/>
          <w:color w:val="161616"/>
          <w:sz w:val="27"/>
          <w:szCs w:val="27"/>
          <w:lang w:eastAsia="fr-FR"/>
        </w:rPr>
        <w:t>Les Revues</w:t>
      </w:r>
    </w:p>
    <w:p w14:paraId="06807ADC" w14:textId="77777777" w:rsidR="006B7A99" w:rsidRPr="006B7A99" w:rsidRDefault="006B7A99" w:rsidP="006B7A99">
      <w:pPr>
        <w:shd w:val="clear" w:color="auto" w:fill="F3F2EC"/>
        <w:jc w:val="right"/>
        <w:rPr>
          <w:rFonts w:ascii="Georgia" w:eastAsia="Times New Roman" w:hAnsi="Georgia" w:cs="Times New Roman"/>
          <w:color w:val="161616"/>
          <w:szCs w:val="24"/>
          <w:lang w:eastAsia="fr-FR"/>
        </w:rPr>
      </w:pPr>
      <w:r w:rsidRPr="006B7A99">
        <w:rPr>
          <w:rFonts w:ascii="Georgia" w:eastAsia="Times New Roman" w:hAnsi="Georgia" w:cs="Times New Roman"/>
          <w:color w:val="161616"/>
          <w:szCs w:val="24"/>
          <w:lang w:eastAsia="fr-FR"/>
        </w:rPr>
        <w:t>Charles-Henry Hirsch.</w:t>
      </w:r>
    </w:p>
    <w:p w14:paraId="09F608A4" w14:textId="77777777" w:rsidR="006B7A99" w:rsidRPr="006B7A99" w:rsidRDefault="006B7A99" w:rsidP="006B7A99">
      <w:pPr>
        <w:shd w:val="clear" w:color="auto" w:fill="F3F2EC"/>
        <w:rPr>
          <w:rFonts w:ascii="Verdana" w:eastAsia="Times New Roman" w:hAnsi="Verdana" w:cs="Times New Roman"/>
          <w:color w:val="161616"/>
          <w:sz w:val="21"/>
          <w:szCs w:val="21"/>
          <w:lang w:eastAsia="fr-FR"/>
        </w:rPr>
      </w:pPr>
      <w:r w:rsidRPr="006B7A99">
        <w:rPr>
          <w:rFonts w:ascii="Verdana" w:eastAsia="Times New Roman" w:hAnsi="Verdana" w:cs="Times New Roman"/>
          <w:color w:val="161616"/>
          <w:sz w:val="21"/>
          <w:szCs w:val="21"/>
          <w:lang w:eastAsia="fr-FR"/>
        </w:rPr>
        <w:t>Tome LXXXIX, numéro 327, 1</w:t>
      </w:r>
      <w:r w:rsidRPr="006B7A99">
        <w:rPr>
          <w:rFonts w:ascii="Verdana" w:eastAsia="Times New Roman" w:hAnsi="Verdana" w:cs="Times New Roman"/>
          <w:color w:val="161616"/>
          <w:sz w:val="16"/>
          <w:szCs w:val="16"/>
          <w:vertAlign w:val="superscript"/>
          <w:lang w:eastAsia="fr-FR"/>
        </w:rPr>
        <w:t>er</w:t>
      </w:r>
      <w:r w:rsidRPr="006B7A99">
        <w:rPr>
          <w:rFonts w:ascii="Verdana" w:eastAsia="Times New Roman" w:hAnsi="Verdana" w:cs="Times New Roman"/>
          <w:color w:val="161616"/>
          <w:sz w:val="21"/>
          <w:szCs w:val="21"/>
          <w:lang w:eastAsia="fr-FR"/>
        </w:rPr>
        <w:t> février 1911, p. 618-623 [621-622, 623].</w:t>
      </w:r>
    </w:p>
    <w:p w14:paraId="3EB63054" w14:textId="77777777" w:rsidR="006B7A99" w:rsidRPr="006B7A99" w:rsidRDefault="006B7A99" w:rsidP="006B7A99">
      <w:pPr>
        <w:spacing w:before="100" w:beforeAutospacing="1" w:after="100" w:afterAutospacing="1"/>
        <w:jc w:val="left"/>
        <w:outlineLvl w:val="3"/>
        <w:rPr>
          <w:rFonts w:ascii="Source Sans Pro" w:eastAsia="Times New Roman" w:hAnsi="Source Sans Pro" w:cs="Times New Roman"/>
          <w:b/>
          <w:bCs/>
          <w:szCs w:val="24"/>
          <w:lang w:eastAsia="fr-FR"/>
        </w:rPr>
      </w:pPr>
      <w:r w:rsidRPr="006B7A99">
        <w:rPr>
          <w:rFonts w:ascii="Source Sans Pro" w:eastAsia="Times New Roman" w:hAnsi="Source Sans Pro" w:cs="Times New Roman"/>
          <w:b/>
          <w:bCs/>
          <w:i/>
          <w:iCs/>
          <w:szCs w:val="24"/>
          <w:lang w:eastAsia="fr-FR"/>
        </w:rPr>
        <w:t>La Revue de Paris</w:t>
      </w:r>
      <w:r w:rsidRPr="006B7A99">
        <w:rPr>
          <w:rFonts w:ascii="Source Sans Pro" w:eastAsia="Times New Roman" w:hAnsi="Source Sans Pro" w:cs="Times New Roman"/>
          <w:b/>
          <w:bCs/>
          <w:szCs w:val="24"/>
          <w:lang w:eastAsia="fr-FR"/>
        </w:rPr>
        <w:t> : un inédit de Stendhal</w:t>
      </w:r>
    </w:p>
    <w:p w14:paraId="4C2F83C6" w14:textId="66222197" w:rsidR="006B7A99" w:rsidRDefault="006B7A99" w:rsidP="005B512C">
      <w:pPr>
        <w:spacing w:line="360" w:lineRule="atLeast"/>
        <w:rPr>
          <w:rFonts w:ascii="Times New Roman" w:eastAsia="Times New Roman" w:hAnsi="Times New Roman" w:cs="Times New Roman"/>
          <w:szCs w:val="24"/>
          <w:lang w:eastAsia="fr-FR"/>
        </w:rPr>
      </w:pPr>
      <w:r w:rsidRPr="006B7A99">
        <w:rPr>
          <w:rFonts w:ascii="Times New Roman" w:eastAsia="Times New Roman" w:hAnsi="Times New Roman" w:cs="Times New Roman"/>
          <w:szCs w:val="24"/>
          <w:lang w:eastAsia="fr-FR"/>
        </w:rPr>
        <w:t>La Revue de Paris (1</w:t>
      </w:r>
      <w:r w:rsidRPr="006B7A99">
        <w:rPr>
          <w:rFonts w:ascii="Times New Roman" w:eastAsia="Times New Roman" w:hAnsi="Times New Roman" w:cs="Times New Roman"/>
          <w:sz w:val="18"/>
          <w:szCs w:val="18"/>
          <w:vertAlign w:val="superscript"/>
          <w:lang w:eastAsia="fr-FR"/>
        </w:rPr>
        <w:t>er</w:t>
      </w:r>
      <w:r w:rsidRPr="006B7A99">
        <w:rPr>
          <w:rFonts w:ascii="Times New Roman" w:eastAsia="Times New Roman" w:hAnsi="Times New Roman" w:cs="Times New Roman"/>
          <w:szCs w:val="24"/>
          <w:lang w:eastAsia="fr-FR"/>
        </w:rPr>
        <w:t> janvier) publie des fragments d’un </w:t>
      </w:r>
      <w:r w:rsidRPr="006B7A99">
        <w:rPr>
          <w:rFonts w:ascii="Times New Roman" w:eastAsia="Times New Roman" w:hAnsi="Times New Roman" w:cs="Times New Roman"/>
          <w:b/>
          <w:bCs/>
          <w:i/>
          <w:iCs/>
          <w:szCs w:val="24"/>
          <w:lang w:eastAsia="fr-FR"/>
        </w:rPr>
        <w:t>Journal d</w:t>
      </w:r>
      <w:r w:rsidRPr="006B7A99">
        <w:rPr>
          <w:rFonts w:ascii="Times New Roman" w:eastAsia="Times New Roman" w:hAnsi="Times New Roman" w:cs="Times New Roman"/>
          <w:b/>
          <w:bCs/>
          <w:szCs w:val="24"/>
          <w:lang w:eastAsia="fr-FR"/>
        </w:rPr>
        <w:t>’</w:t>
      </w:r>
      <w:r w:rsidRPr="006B7A99">
        <w:rPr>
          <w:rFonts w:ascii="Times New Roman" w:eastAsia="Times New Roman" w:hAnsi="Times New Roman" w:cs="Times New Roman"/>
          <w:b/>
          <w:bCs/>
          <w:i/>
          <w:iCs/>
          <w:szCs w:val="24"/>
          <w:lang w:eastAsia="fr-FR"/>
        </w:rPr>
        <w:t>Italie</w:t>
      </w:r>
      <w:r w:rsidRPr="006B7A99">
        <w:rPr>
          <w:rFonts w:ascii="Times New Roman" w:eastAsia="Times New Roman" w:hAnsi="Times New Roman" w:cs="Times New Roman"/>
          <w:szCs w:val="24"/>
          <w:lang w:eastAsia="fr-FR"/>
        </w:rPr>
        <w:t xml:space="preserve"> de Stendhal, jusqu’alors inédit, et qui va bientôt paraître, par les soins de M. Paul </w:t>
      </w:r>
      <w:proofErr w:type="spellStart"/>
      <w:r w:rsidRPr="006B7A99">
        <w:rPr>
          <w:rFonts w:ascii="Times New Roman" w:eastAsia="Times New Roman" w:hAnsi="Times New Roman" w:cs="Times New Roman"/>
          <w:szCs w:val="24"/>
          <w:lang w:eastAsia="fr-FR"/>
        </w:rPr>
        <w:t>Arbelet</w:t>
      </w:r>
      <w:proofErr w:type="spellEnd"/>
      <w:r w:rsidRPr="006B7A99">
        <w:rPr>
          <w:rFonts w:ascii="Times New Roman" w:eastAsia="Times New Roman" w:hAnsi="Times New Roman" w:cs="Times New Roman"/>
          <w:szCs w:val="24"/>
          <w:lang w:eastAsia="fr-FR"/>
        </w:rPr>
        <w:t xml:space="preserve">. Voici le début de </w:t>
      </w:r>
      <w:del w:id="10" w:author="Marguerite-Marie Bordry" w:date="2019-02-09T18:05:00Z">
        <w:r w:rsidRPr="006B7A99" w:rsidDel="006E1F18">
          <w:rPr>
            <w:rFonts w:ascii="Times New Roman" w:eastAsia="Times New Roman" w:hAnsi="Times New Roman" w:cs="Times New Roman"/>
            <w:szCs w:val="24"/>
            <w:lang w:eastAsia="fr-FR"/>
          </w:rPr>
          <w:delText>ces, notes</w:delText>
        </w:r>
      </w:del>
      <w:ins w:id="11" w:author="Marguerite-Marie Bordry" w:date="2019-02-09T18:05:00Z">
        <w:r w:rsidR="006E1F18">
          <w:rPr>
            <w:rFonts w:ascii="Times New Roman" w:eastAsia="Times New Roman" w:hAnsi="Times New Roman" w:cs="Times New Roman"/>
            <w:szCs w:val="24"/>
            <w:lang w:eastAsia="fr-FR"/>
          </w:rPr>
          <w:t>ces notes</w:t>
        </w:r>
      </w:ins>
      <w:r w:rsidRPr="006B7A99">
        <w:rPr>
          <w:rFonts w:ascii="Times New Roman" w:eastAsia="Times New Roman" w:hAnsi="Times New Roman" w:cs="Times New Roman"/>
          <w:szCs w:val="24"/>
          <w:lang w:eastAsia="fr-FR"/>
        </w:rPr>
        <w:t xml:space="preserve"> curieuses, qui réjouiront les stendhaliens :</w:t>
      </w:r>
    </w:p>
    <w:p w14:paraId="466F9B10" w14:textId="28A1C3F3" w:rsidR="005B512C" w:rsidRDefault="005B512C" w:rsidP="005B512C">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60E6FB32" w14:textId="183F96AA" w:rsidR="005B512C" w:rsidRDefault="005B512C" w:rsidP="005B512C">
      <w:pPr>
        <w:spacing w:line="360" w:lineRule="atLeast"/>
        <w:rPr>
          <w:rFonts w:ascii="Times New Roman" w:eastAsia="Times New Roman" w:hAnsi="Times New Roman" w:cs="Times New Roman"/>
          <w:szCs w:val="24"/>
          <w:lang w:eastAsia="fr-FR"/>
        </w:rPr>
      </w:pPr>
    </w:p>
    <w:p w14:paraId="5A83C801" w14:textId="066CA170" w:rsidR="005B512C" w:rsidRDefault="005B512C" w:rsidP="005B512C">
      <w:pPr>
        <w:spacing w:line="360" w:lineRule="atLeast"/>
        <w:rPr>
          <w:rFonts w:ascii="Georgia" w:hAnsi="Georgia"/>
          <w:color w:val="161616"/>
          <w:sz w:val="22"/>
          <w:shd w:val="clear" w:color="auto" w:fill="F3F2EC"/>
        </w:rPr>
      </w:pPr>
      <w:r>
        <w:rPr>
          <w:rFonts w:ascii="Georgia" w:hAnsi="Georgia"/>
          <w:color w:val="161616"/>
          <w:sz w:val="22"/>
          <w:shd w:val="clear" w:color="auto" w:fill="F3F2EC"/>
        </w:rPr>
        <w:lastRenderedPageBreak/>
        <w:t>Il nous disait donc, au café </w:t>
      </w:r>
      <w:r>
        <w:rPr>
          <w:rFonts w:ascii="Georgia" w:hAnsi="Georgia"/>
          <w:i/>
          <w:iCs/>
          <w:color w:val="161616"/>
          <w:sz w:val="22"/>
          <w:shd w:val="clear" w:color="auto" w:fill="F3F2EC"/>
        </w:rPr>
        <w:t>del Principe Carlo</w:t>
      </w:r>
      <w:r>
        <w:rPr>
          <w:rFonts w:ascii="Georgia" w:hAnsi="Georgia"/>
          <w:color w:val="161616"/>
          <w:sz w:val="22"/>
          <w:shd w:val="clear" w:color="auto" w:fill="F3F2EC"/>
        </w:rPr>
        <w:t>, qu’une fois, </w:t>
      </w:r>
      <w:proofErr w:type="spellStart"/>
      <w:r>
        <w:rPr>
          <w:rFonts w:ascii="Georgia" w:hAnsi="Georgia"/>
          <w:i/>
          <w:iCs/>
          <w:color w:val="161616"/>
          <w:sz w:val="22"/>
          <w:shd w:val="clear" w:color="auto" w:fill="F3F2EC"/>
        </w:rPr>
        <w:t>nei</w:t>
      </w:r>
      <w:proofErr w:type="spellEnd"/>
      <w:r>
        <w:rPr>
          <w:rFonts w:ascii="Georgia" w:hAnsi="Georgia"/>
          <w:i/>
          <w:iCs/>
          <w:color w:val="161616"/>
          <w:sz w:val="22"/>
          <w:shd w:val="clear" w:color="auto" w:fill="F3F2EC"/>
        </w:rPr>
        <w:t xml:space="preserve"> </w:t>
      </w:r>
      <w:proofErr w:type="spellStart"/>
      <w:r>
        <w:rPr>
          <w:rFonts w:ascii="Georgia" w:hAnsi="Georgia"/>
          <w:i/>
          <w:iCs/>
          <w:color w:val="161616"/>
          <w:sz w:val="22"/>
          <w:shd w:val="clear" w:color="auto" w:fill="F3F2EC"/>
        </w:rPr>
        <w:t>anni</w:t>
      </w:r>
      <w:proofErr w:type="spellEnd"/>
      <w:r>
        <w:rPr>
          <w:rFonts w:ascii="Georgia" w:hAnsi="Georgia"/>
          <w:i/>
          <w:iCs/>
          <w:color w:val="161616"/>
          <w:sz w:val="22"/>
          <w:shd w:val="clear" w:color="auto" w:fill="F3F2EC"/>
        </w:rPr>
        <w:t xml:space="preserve"> </w:t>
      </w:r>
      <w:proofErr w:type="spellStart"/>
      <w:r>
        <w:rPr>
          <w:rFonts w:ascii="Georgia" w:hAnsi="Georgia"/>
          <w:i/>
          <w:iCs/>
          <w:color w:val="161616"/>
          <w:sz w:val="22"/>
          <w:shd w:val="clear" w:color="auto" w:fill="F3F2EC"/>
        </w:rPr>
        <w:t>suoi</w:t>
      </w:r>
      <w:proofErr w:type="spellEnd"/>
      <w:r>
        <w:rPr>
          <w:rFonts w:ascii="Georgia" w:hAnsi="Georgia"/>
          <w:i/>
          <w:iCs/>
          <w:color w:val="161616"/>
          <w:sz w:val="22"/>
          <w:shd w:val="clear" w:color="auto" w:fill="F3F2EC"/>
        </w:rPr>
        <w:t xml:space="preserve"> fervidi</w:t>
      </w:r>
      <w:hyperlink r:id="rId10" w:anchor="note2" w:history="1">
        <w:r>
          <w:rPr>
            <w:rStyle w:val="Lienhypertexte"/>
            <w:rFonts w:ascii="Arial" w:hAnsi="Arial" w:cs="Arial"/>
            <w:color w:val="333399"/>
            <w:sz w:val="17"/>
            <w:szCs w:val="17"/>
            <w:shd w:val="clear" w:color="auto" w:fill="F3F2EC"/>
            <w:vertAlign w:val="superscript"/>
          </w:rPr>
          <w:t>2</w:t>
        </w:r>
      </w:hyperlink>
      <w:r>
        <w:rPr>
          <w:rFonts w:ascii="Georgia" w:hAnsi="Georgia"/>
          <w:color w:val="161616"/>
          <w:sz w:val="22"/>
          <w:shd w:val="clear" w:color="auto" w:fill="F3F2EC"/>
        </w:rPr>
        <w:t xml:space="preserve">, il vivait depuis dix ans avec une Vénitienne charmante » Un domestique… lui vint offrir la preuve de son infidélité. Il parut triste : elle en voulut savoir la raison. Il la lui dit avec assez de peine. — « Hé, mon Dieu, je croyais que vous le voyiez et que vous me traitiez en mari plus qu’en amant. Il y a dix-huit mois que cela dure ; je lui suis attachée, mais n’importe, je le renverrai. » Il partit pour Londres. Elle prit la fièvre, le chagrin la minait à vue d’œil. Le comte lui dit : « Je ne veux pas vous donner une si grande peine. Rappelez-le ; quand il sera à Venise, vous m’enverrez </w:t>
      </w:r>
      <w:del w:id="12" w:author="Marguerite-Marie Bordry" w:date="2019-02-09T18:08:00Z">
        <w:r w:rsidDel="005B512C">
          <w:rPr>
            <w:rFonts w:ascii="Georgia" w:hAnsi="Georgia"/>
            <w:color w:val="161616"/>
            <w:sz w:val="22"/>
            <w:shd w:val="clear" w:color="auto" w:fill="F3F2EC"/>
          </w:rPr>
          <w:delText xml:space="preserve">mou </w:delText>
        </w:r>
      </w:del>
      <w:ins w:id="13" w:author="Marguerite-Marie Bordry" w:date="2019-02-09T18:08:00Z">
        <w:r>
          <w:rPr>
            <w:rFonts w:ascii="Georgia" w:hAnsi="Georgia"/>
            <w:color w:val="161616"/>
            <w:sz w:val="22"/>
            <w:shd w:val="clear" w:color="auto" w:fill="F3F2EC"/>
          </w:rPr>
          <w:t xml:space="preserve">mon </w:t>
        </w:r>
      </w:ins>
      <w:r>
        <w:rPr>
          <w:rFonts w:ascii="Georgia" w:hAnsi="Georgia"/>
          <w:color w:val="161616"/>
          <w:sz w:val="22"/>
          <w:shd w:val="clear" w:color="auto" w:fill="F3F2EC"/>
        </w:rPr>
        <w:t>masque, et je tâcherai de guérir. »</w:t>
      </w:r>
    </w:p>
    <w:p w14:paraId="1079E8AF" w14:textId="2FE02E62" w:rsidR="0014675F" w:rsidRDefault="0014675F" w:rsidP="005B512C">
      <w:pPr>
        <w:spacing w:line="360" w:lineRule="atLeast"/>
        <w:rPr>
          <w:rFonts w:ascii="Georgia" w:hAnsi="Georgia"/>
          <w:color w:val="161616"/>
          <w:sz w:val="22"/>
          <w:shd w:val="clear" w:color="auto" w:fill="F3F2EC"/>
        </w:rPr>
      </w:pPr>
    </w:p>
    <w:p w14:paraId="466030E8" w14:textId="1DA6BC9F" w:rsidR="0014675F" w:rsidRDefault="0014675F" w:rsidP="005B512C">
      <w:pPr>
        <w:spacing w:line="360" w:lineRule="atLeast"/>
        <w:rPr>
          <w:rFonts w:ascii="Georgia" w:hAnsi="Georgia"/>
          <w:color w:val="161616"/>
          <w:sz w:val="22"/>
          <w:shd w:val="clear" w:color="auto" w:fill="F3F2EC"/>
        </w:rPr>
      </w:pPr>
      <w:r>
        <w:rPr>
          <w:rFonts w:ascii="Georgia" w:hAnsi="Georgia"/>
          <w:color w:val="161616"/>
          <w:sz w:val="22"/>
          <w:shd w:val="clear" w:color="auto" w:fill="F3F2EC"/>
        </w:rPr>
        <w:t>[…]</w:t>
      </w:r>
    </w:p>
    <w:p w14:paraId="209EE872" w14:textId="0B48183C" w:rsidR="0014675F" w:rsidRDefault="0014675F" w:rsidP="005B512C">
      <w:pPr>
        <w:spacing w:line="360" w:lineRule="atLeast"/>
        <w:rPr>
          <w:rFonts w:ascii="Georgia" w:hAnsi="Georgia"/>
          <w:color w:val="161616"/>
          <w:sz w:val="22"/>
          <w:shd w:val="clear" w:color="auto" w:fill="F3F2EC"/>
        </w:rPr>
      </w:pPr>
    </w:p>
    <w:p w14:paraId="67D67FD3" w14:textId="641D5D02" w:rsidR="0014675F" w:rsidRDefault="00E37A3A" w:rsidP="005B512C">
      <w:pPr>
        <w:spacing w:line="360" w:lineRule="atLeast"/>
        <w:rPr>
          <w:rFonts w:ascii="Georgia" w:hAnsi="Georgia"/>
          <w:color w:val="161616"/>
          <w:sz w:val="22"/>
          <w:shd w:val="clear" w:color="auto" w:fill="F3F2EC"/>
        </w:rPr>
      </w:pPr>
      <w:r>
        <w:rPr>
          <w:rFonts w:ascii="Georgia" w:hAnsi="Georgia"/>
          <w:color w:val="161616"/>
          <w:sz w:val="22"/>
          <w:shd w:val="clear" w:color="auto" w:fill="F3F2EC"/>
        </w:rPr>
        <w:t>L</w:t>
      </w:r>
      <w:r w:rsidR="0014675F">
        <w:rPr>
          <w:rFonts w:ascii="Georgia" w:hAnsi="Georgia"/>
          <w:color w:val="161616"/>
          <w:sz w:val="22"/>
          <w:shd w:val="clear" w:color="auto" w:fill="F3F2EC"/>
        </w:rPr>
        <w:t xml:space="preserve">’héroïne de ce conte est actuellement dans l’auberge même où j’écris ceci, à la Croix de Malle. Elle a quarante-huit ans, et est adorée d’un jeune Anglais de trente-huit ans qui, dit-on, n’est point un homme commun. Il l’a aimée par galanterie, il y a deux ans, et cela continue. En passant à </w:t>
      </w:r>
      <w:proofErr w:type="spellStart"/>
      <w:r w:rsidR="0014675F">
        <w:rPr>
          <w:rFonts w:ascii="Georgia" w:hAnsi="Georgia"/>
          <w:color w:val="161616"/>
          <w:sz w:val="22"/>
          <w:shd w:val="clear" w:color="auto" w:fill="F3F2EC"/>
        </w:rPr>
        <w:t>Caldiero</w:t>
      </w:r>
      <w:proofErr w:type="spellEnd"/>
      <w:r w:rsidR="0014675F">
        <w:rPr>
          <w:rFonts w:ascii="Georgia" w:hAnsi="Georgia"/>
          <w:color w:val="161616"/>
          <w:sz w:val="22"/>
          <w:shd w:val="clear" w:color="auto" w:fill="F3F2EC"/>
        </w:rPr>
        <w:t xml:space="preserve">, il y a quinze jours, et riant avec elle, il s’est senti paralytique </w:t>
      </w:r>
      <w:del w:id="14" w:author="Marguerite-Marie Bordry" w:date="2019-02-09T18:09:00Z">
        <w:r w:rsidR="0014675F" w:rsidDel="00BF199C">
          <w:rPr>
            <w:rFonts w:ascii="Georgia" w:hAnsi="Georgia"/>
            <w:color w:val="161616"/>
            <w:sz w:val="22"/>
            <w:shd w:val="clear" w:color="auto" w:fill="F3F2EC"/>
          </w:rPr>
          <w:delText xml:space="preserve">do </w:delText>
        </w:r>
      </w:del>
      <w:ins w:id="15" w:author="Marguerite-Marie Bordry" w:date="2019-02-09T18:09:00Z">
        <w:r w:rsidR="00BF199C">
          <w:rPr>
            <w:rFonts w:ascii="Georgia" w:hAnsi="Georgia"/>
            <w:color w:val="161616"/>
            <w:sz w:val="22"/>
            <w:shd w:val="clear" w:color="auto" w:fill="F3F2EC"/>
          </w:rPr>
          <w:t xml:space="preserve">de </w:t>
        </w:r>
      </w:ins>
      <w:r w:rsidR="0014675F">
        <w:rPr>
          <w:rFonts w:ascii="Georgia" w:hAnsi="Georgia"/>
          <w:color w:val="161616"/>
          <w:sz w:val="22"/>
          <w:shd w:val="clear" w:color="auto" w:fill="F3F2EC"/>
        </w:rPr>
        <w:t>la moitié du corps. « Fermez la porte, ma chère amie, Dieu m’a foudroyé. » Malgré ses ordres, elle a voulu appeler du secours, il a voulu la suivre, est tombé, et il n’a plus été possible de douter de la paralysie. Ils vont à Albano.</w:t>
      </w:r>
    </w:p>
    <w:p w14:paraId="5585F662" w14:textId="0F49F395" w:rsidR="00666098" w:rsidRDefault="00666098" w:rsidP="005B512C">
      <w:pPr>
        <w:spacing w:line="360" w:lineRule="atLeast"/>
        <w:rPr>
          <w:rFonts w:ascii="Georgia" w:hAnsi="Georgia"/>
          <w:color w:val="161616"/>
          <w:sz w:val="22"/>
          <w:shd w:val="clear" w:color="auto" w:fill="F3F2EC"/>
        </w:rPr>
      </w:pPr>
    </w:p>
    <w:p w14:paraId="716F7B9B" w14:textId="77777777" w:rsidR="00D3130C" w:rsidRPr="00D3130C" w:rsidRDefault="00D3130C" w:rsidP="00D3130C">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D3130C">
        <w:rPr>
          <w:rFonts w:ascii="Source Sans Pro" w:eastAsia="Times New Roman" w:hAnsi="Source Sans Pro" w:cs="Times New Roman"/>
          <w:b/>
          <w:bCs/>
          <w:color w:val="161616"/>
          <w:sz w:val="27"/>
          <w:szCs w:val="27"/>
          <w:lang w:eastAsia="fr-FR"/>
        </w:rPr>
        <w:t>Lettres italiennes</w:t>
      </w:r>
    </w:p>
    <w:p w14:paraId="5CE5EDB5" w14:textId="77777777" w:rsidR="00D3130C" w:rsidRPr="00D3130C" w:rsidRDefault="00D3130C" w:rsidP="00D3130C">
      <w:pPr>
        <w:shd w:val="clear" w:color="auto" w:fill="F3F2EC"/>
        <w:jc w:val="right"/>
        <w:rPr>
          <w:rFonts w:ascii="Georgia" w:eastAsia="Times New Roman" w:hAnsi="Georgia" w:cs="Times New Roman"/>
          <w:color w:val="161616"/>
          <w:szCs w:val="24"/>
          <w:lang w:eastAsia="fr-FR"/>
        </w:rPr>
      </w:pPr>
      <w:proofErr w:type="spellStart"/>
      <w:r w:rsidRPr="00D3130C">
        <w:rPr>
          <w:rFonts w:ascii="Georgia" w:eastAsia="Times New Roman" w:hAnsi="Georgia" w:cs="Times New Roman"/>
          <w:color w:val="161616"/>
          <w:szCs w:val="24"/>
          <w:lang w:eastAsia="fr-FR"/>
        </w:rPr>
        <w:t>Ricciotto</w:t>
      </w:r>
      <w:proofErr w:type="spellEnd"/>
      <w:r w:rsidRPr="00D3130C">
        <w:rPr>
          <w:rFonts w:ascii="Georgia" w:eastAsia="Times New Roman" w:hAnsi="Georgia" w:cs="Times New Roman"/>
          <w:color w:val="161616"/>
          <w:szCs w:val="24"/>
          <w:lang w:eastAsia="fr-FR"/>
        </w:rPr>
        <w:t xml:space="preserve"> </w:t>
      </w:r>
      <w:proofErr w:type="spellStart"/>
      <w:r w:rsidRPr="00D3130C">
        <w:rPr>
          <w:rFonts w:ascii="Georgia" w:eastAsia="Times New Roman" w:hAnsi="Georgia" w:cs="Times New Roman"/>
          <w:color w:val="161616"/>
          <w:szCs w:val="24"/>
          <w:lang w:eastAsia="fr-FR"/>
        </w:rPr>
        <w:t>Canudo</w:t>
      </w:r>
      <w:proofErr w:type="spellEnd"/>
      <w:r w:rsidRPr="00D3130C">
        <w:rPr>
          <w:rFonts w:ascii="Georgia" w:eastAsia="Times New Roman" w:hAnsi="Georgia" w:cs="Times New Roman"/>
          <w:color w:val="161616"/>
          <w:szCs w:val="24"/>
          <w:lang w:eastAsia="fr-FR"/>
        </w:rPr>
        <w:t>.</w:t>
      </w:r>
    </w:p>
    <w:p w14:paraId="7BDD1117" w14:textId="77777777" w:rsidR="00D3130C" w:rsidRPr="00D3130C" w:rsidRDefault="00D3130C" w:rsidP="00D3130C">
      <w:pPr>
        <w:shd w:val="clear" w:color="auto" w:fill="F3F2EC"/>
        <w:rPr>
          <w:rFonts w:ascii="Verdana" w:eastAsia="Times New Roman" w:hAnsi="Verdana" w:cs="Times New Roman"/>
          <w:color w:val="161616"/>
          <w:sz w:val="21"/>
          <w:szCs w:val="21"/>
          <w:lang w:eastAsia="fr-FR"/>
        </w:rPr>
      </w:pPr>
      <w:r w:rsidRPr="00D3130C">
        <w:rPr>
          <w:rFonts w:ascii="Verdana" w:eastAsia="Times New Roman" w:hAnsi="Verdana" w:cs="Times New Roman"/>
          <w:color w:val="161616"/>
          <w:sz w:val="21"/>
          <w:szCs w:val="21"/>
          <w:lang w:eastAsia="fr-FR"/>
        </w:rPr>
        <w:t>Tome LXXXIX, numéro 327, 1</w:t>
      </w:r>
      <w:r w:rsidRPr="00D3130C">
        <w:rPr>
          <w:rFonts w:ascii="Verdana" w:eastAsia="Times New Roman" w:hAnsi="Verdana" w:cs="Times New Roman"/>
          <w:color w:val="161616"/>
          <w:sz w:val="16"/>
          <w:szCs w:val="16"/>
          <w:vertAlign w:val="superscript"/>
          <w:lang w:eastAsia="fr-FR"/>
        </w:rPr>
        <w:t>er</w:t>
      </w:r>
      <w:r w:rsidRPr="00D3130C">
        <w:rPr>
          <w:rFonts w:ascii="Verdana" w:eastAsia="Times New Roman" w:hAnsi="Verdana" w:cs="Times New Roman"/>
          <w:color w:val="161616"/>
          <w:sz w:val="21"/>
          <w:szCs w:val="21"/>
          <w:lang w:eastAsia="fr-FR"/>
        </w:rPr>
        <w:t> février 1911, p. 650-654.</w:t>
      </w:r>
    </w:p>
    <w:p w14:paraId="386E5A6F" w14:textId="77777777" w:rsidR="00D3130C" w:rsidRDefault="00D3130C" w:rsidP="005B512C">
      <w:pPr>
        <w:spacing w:line="360" w:lineRule="atLeast"/>
        <w:rPr>
          <w:rFonts w:ascii="Georgia" w:hAnsi="Georgia"/>
          <w:color w:val="161616"/>
          <w:sz w:val="22"/>
          <w:shd w:val="clear" w:color="auto" w:fill="F3F2EC"/>
        </w:rPr>
      </w:pPr>
    </w:p>
    <w:p w14:paraId="03DCC9A9" w14:textId="07331691" w:rsidR="00666098" w:rsidRDefault="00666098" w:rsidP="005B512C">
      <w:pPr>
        <w:spacing w:line="360" w:lineRule="atLeast"/>
        <w:rPr>
          <w:rFonts w:ascii="Georgia" w:hAnsi="Georgia"/>
          <w:color w:val="161616"/>
          <w:sz w:val="22"/>
          <w:shd w:val="clear" w:color="auto" w:fill="F3F2EC"/>
        </w:rPr>
      </w:pPr>
      <w:r>
        <w:rPr>
          <w:rFonts w:ascii="Georgia" w:hAnsi="Georgia"/>
          <w:color w:val="161616"/>
          <w:sz w:val="22"/>
          <w:shd w:val="clear" w:color="auto" w:fill="F3F2EC"/>
        </w:rPr>
        <w:t>[…]</w:t>
      </w:r>
    </w:p>
    <w:p w14:paraId="4DF56B8D" w14:textId="5B2BE6E0" w:rsidR="00666098" w:rsidRDefault="00666098" w:rsidP="005B512C">
      <w:pPr>
        <w:spacing w:line="360" w:lineRule="atLeast"/>
        <w:rPr>
          <w:rFonts w:ascii="Georgia" w:hAnsi="Georgia"/>
          <w:color w:val="161616"/>
          <w:sz w:val="22"/>
          <w:shd w:val="clear" w:color="auto" w:fill="F3F2EC"/>
        </w:rPr>
      </w:pPr>
    </w:p>
    <w:p w14:paraId="16A1EDD4" w14:textId="77777777" w:rsidR="00666098" w:rsidRPr="00666098" w:rsidRDefault="00666098" w:rsidP="00666098">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666098">
        <w:rPr>
          <w:rFonts w:ascii="Source Sans Pro" w:eastAsia="Times New Roman" w:hAnsi="Source Sans Pro" w:cs="Times New Roman"/>
          <w:b/>
          <w:bCs/>
          <w:color w:val="161616"/>
          <w:szCs w:val="24"/>
          <w:lang w:eastAsia="fr-FR"/>
        </w:rPr>
        <w:t>A. S. </w:t>
      </w:r>
      <w:proofErr w:type="spellStart"/>
      <w:r w:rsidRPr="00666098">
        <w:rPr>
          <w:rFonts w:ascii="Source Sans Pro" w:eastAsia="Times New Roman" w:hAnsi="Source Sans Pro" w:cs="Times New Roman"/>
          <w:b/>
          <w:bCs/>
          <w:color w:val="161616"/>
          <w:szCs w:val="24"/>
          <w:lang w:eastAsia="fr-FR"/>
        </w:rPr>
        <w:t>Novaro</w:t>
      </w:r>
      <w:proofErr w:type="spellEnd"/>
      <w:r w:rsidRPr="00666098">
        <w:rPr>
          <w:rFonts w:ascii="Source Sans Pro" w:eastAsia="Times New Roman" w:hAnsi="Source Sans Pro" w:cs="Times New Roman"/>
          <w:b/>
          <w:bCs/>
          <w:color w:val="161616"/>
          <w:szCs w:val="24"/>
          <w:lang w:eastAsia="fr-FR"/>
        </w:rPr>
        <w:t> : </w:t>
      </w:r>
      <w:proofErr w:type="spellStart"/>
      <w:r w:rsidRPr="00666098">
        <w:rPr>
          <w:rFonts w:ascii="Source Sans Pro" w:eastAsia="Times New Roman" w:hAnsi="Source Sans Pro" w:cs="Times New Roman"/>
          <w:b/>
          <w:bCs/>
          <w:i/>
          <w:iCs/>
          <w:color w:val="161616"/>
          <w:szCs w:val="24"/>
          <w:lang w:eastAsia="fr-FR"/>
        </w:rPr>
        <w:t>Cestello</w:t>
      </w:r>
      <w:proofErr w:type="spellEnd"/>
    </w:p>
    <w:p w14:paraId="5D2D8EDE" w14:textId="1A037699" w:rsidR="00666098" w:rsidRDefault="00666098" w:rsidP="00666098">
      <w:pPr>
        <w:shd w:val="clear" w:color="auto" w:fill="F3F2EC"/>
        <w:spacing w:line="360" w:lineRule="atLeast"/>
        <w:rPr>
          <w:ins w:id="16" w:author="Marguerite-Marie Bordry" w:date="2019-02-09T18:18:00Z"/>
          <w:rFonts w:ascii="Georgia" w:eastAsia="Times New Roman" w:hAnsi="Georgia" w:cs="Times New Roman"/>
          <w:color w:val="161616"/>
          <w:szCs w:val="24"/>
          <w:lang w:eastAsia="fr-FR"/>
        </w:rPr>
      </w:pPr>
      <w:r w:rsidRPr="00666098">
        <w:rPr>
          <w:rFonts w:ascii="Georgia" w:eastAsia="Times New Roman" w:hAnsi="Georgia" w:cs="Times New Roman"/>
          <w:color w:val="161616"/>
          <w:szCs w:val="24"/>
          <w:lang w:eastAsia="fr-FR"/>
        </w:rPr>
        <w:t>Le </w:t>
      </w:r>
      <w:proofErr w:type="spellStart"/>
      <w:r w:rsidRPr="00666098">
        <w:rPr>
          <w:rFonts w:ascii="Georgia" w:eastAsia="Times New Roman" w:hAnsi="Georgia" w:cs="Times New Roman"/>
          <w:b/>
          <w:bCs/>
          <w:color w:val="161616"/>
          <w:szCs w:val="24"/>
          <w:lang w:eastAsia="fr-FR"/>
        </w:rPr>
        <w:t>Cestello</w:t>
      </w:r>
      <w:proofErr w:type="spellEnd"/>
      <w:r w:rsidRPr="00666098">
        <w:rPr>
          <w:rFonts w:ascii="Georgia" w:eastAsia="Times New Roman" w:hAnsi="Georgia" w:cs="Times New Roman"/>
          <w:color w:val="161616"/>
          <w:szCs w:val="24"/>
          <w:lang w:eastAsia="fr-FR"/>
        </w:rPr>
        <w:t> de M. </w:t>
      </w:r>
      <w:proofErr w:type="spellStart"/>
      <w:r w:rsidRPr="00666098">
        <w:rPr>
          <w:rFonts w:ascii="Georgia" w:eastAsia="Times New Roman" w:hAnsi="Georgia" w:cs="Times New Roman"/>
          <w:color w:val="161616"/>
          <w:szCs w:val="24"/>
          <w:lang w:eastAsia="fr-FR"/>
        </w:rPr>
        <w:t>Angiolo</w:t>
      </w:r>
      <w:proofErr w:type="spellEnd"/>
      <w:r w:rsidRPr="00666098">
        <w:rPr>
          <w:rFonts w:ascii="Georgia" w:eastAsia="Times New Roman" w:hAnsi="Georgia" w:cs="Times New Roman"/>
          <w:color w:val="161616"/>
          <w:szCs w:val="24"/>
          <w:lang w:eastAsia="fr-FR"/>
        </w:rPr>
        <w:t xml:space="preserve"> Silvio </w:t>
      </w:r>
      <w:proofErr w:type="spellStart"/>
      <w:r w:rsidRPr="00666098">
        <w:rPr>
          <w:rFonts w:ascii="Georgia" w:eastAsia="Times New Roman" w:hAnsi="Georgia" w:cs="Times New Roman"/>
          <w:color w:val="161616"/>
          <w:szCs w:val="24"/>
          <w:lang w:eastAsia="fr-FR"/>
        </w:rPr>
        <w:t>Novaro</w:t>
      </w:r>
      <w:proofErr w:type="spellEnd"/>
      <w:r w:rsidRPr="00666098">
        <w:rPr>
          <w:rFonts w:ascii="Georgia" w:eastAsia="Times New Roman" w:hAnsi="Georgia" w:cs="Times New Roman"/>
          <w:color w:val="161616"/>
          <w:szCs w:val="24"/>
          <w:lang w:eastAsia="fr-FR"/>
        </w:rPr>
        <w:t xml:space="preserve"> place encore ce poète dans le nombre de ceux « qui se souviennent ». C’est de la poésie douce, mélodieuse, classique et patriotique. Mais la poésie de M. </w:t>
      </w:r>
      <w:proofErr w:type="spellStart"/>
      <w:r w:rsidRPr="00666098">
        <w:rPr>
          <w:rFonts w:ascii="Georgia" w:eastAsia="Times New Roman" w:hAnsi="Georgia" w:cs="Times New Roman"/>
          <w:color w:val="161616"/>
          <w:szCs w:val="24"/>
          <w:lang w:eastAsia="fr-FR"/>
        </w:rPr>
        <w:t>Novaro</w:t>
      </w:r>
      <w:proofErr w:type="spellEnd"/>
      <w:r w:rsidRPr="00666098">
        <w:rPr>
          <w:rFonts w:ascii="Georgia" w:eastAsia="Times New Roman" w:hAnsi="Georgia" w:cs="Times New Roman"/>
          <w:color w:val="161616"/>
          <w:szCs w:val="24"/>
          <w:lang w:eastAsia="fr-FR"/>
        </w:rPr>
        <w:t xml:space="preserve"> est assez riche de mouvements intérieur</w:t>
      </w:r>
      <w:ins w:id="17" w:author="Marguerite-Marie Bordry" w:date="2019-02-09T18:17:00Z">
        <w:r w:rsidR="00496ADE">
          <w:rPr>
            <w:rFonts w:ascii="Georgia" w:eastAsia="Times New Roman" w:hAnsi="Georgia" w:cs="Times New Roman"/>
            <w:color w:val="161616"/>
            <w:szCs w:val="24"/>
            <w:lang w:eastAsia="fr-FR"/>
          </w:rPr>
          <w:t>s</w:t>
        </w:r>
      </w:ins>
      <w:r w:rsidRPr="00666098">
        <w:rPr>
          <w:rFonts w:ascii="Georgia" w:eastAsia="Times New Roman" w:hAnsi="Georgia" w:cs="Times New Roman"/>
          <w:color w:val="161616"/>
          <w:szCs w:val="24"/>
          <w:lang w:eastAsia="fr-FR"/>
        </w:rPr>
        <w:t>, sinon de mouvements rythmiques, et souvent le poète écoute son âme qui sait adorer, qui sait être croyante et tendre.</w:t>
      </w:r>
    </w:p>
    <w:p w14:paraId="11E98548" w14:textId="77777777" w:rsidR="00496ADE" w:rsidRPr="00666098" w:rsidRDefault="00496ADE" w:rsidP="00666098">
      <w:pPr>
        <w:shd w:val="clear" w:color="auto" w:fill="F3F2EC"/>
        <w:spacing w:line="360" w:lineRule="atLeast"/>
        <w:rPr>
          <w:rFonts w:ascii="Georgia" w:eastAsia="Times New Roman" w:hAnsi="Georgia" w:cs="Times New Roman"/>
          <w:color w:val="161616"/>
          <w:szCs w:val="24"/>
          <w:lang w:eastAsia="fr-FR"/>
        </w:rPr>
      </w:pPr>
    </w:p>
    <w:p w14:paraId="3E44F35F" w14:textId="77777777" w:rsidR="00666098" w:rsidRPr="005B512C" w:rsidRDefault="00666098" w:rsidP="005B512C">
      <w:pPr>
        <w:spacing w:line="360" w:lineRule="atLeast"/>
        <w:rPr>
          <w:rFonts w:ascii="Times New Roman" w:eastAsia="Times New Roman" w:hAnsi="Times New Roman" w:cs="Times New Roman"/>
          <w:szCs w:val="24"/>
          <w:lang w:eastAsia="fr-FR"/>
        </w:rPr>
      </w:pPr>
    </w:p>
    <w:p w14:paraId="1546D3D1" w14:textId="5938AF06" w:rsidR="004902D7" w:rsidRDefault="004902D7" w:rsidP="004902D7"/>
    <w:p w14:paraId="0B55CF2E" w14:textId="77777777" w:rsidR="00723646" w:rsidRDefault="00723646" w:rsidP="00723646">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XC, numéro 329, 1</w:t>
      </w:r>
      <w:r>
        <w:rPr>
          <w:rFonts w:ascii="Source Sans Pro" w:hAnsi="Source Sans Pro"/>
          <w:b/>
          <w:bCs/>
          <w:color w:val="161616"/>
          <w:sz w:val="23"/>
          <w:szCs w:val="23"/>
          <w:vertAlign w:val="superscript"/>
        </w:rPr>
        <w:t>er</w:t>
      </w:r>
      <w:r>
        <w:rPr>
          <w:rFonts w:ascii="Source Sans Pro" w:hAnsi="Source Sans Pro"/>
          <w:b/>
          <w:bCs/>
          <w:color w:val="161616"/>
          <w:sz w:val="31"/>
          <w:szCs w:val="31"/>
        </w:rPr>
        <w:t> mars 1911</w:t>
      </w:r>
      <w:hyperlink r:id="rId11" w:anchor="body-5" w:history="1">
        <w:r>
          <w:rPr>
            <w:rStyle w:val="Lienhypertexte"/>
            <w:rFonts w:ascii="Source Sans Pro" w:hAnsi="Source Sans Pro"/>
            <w:b/>
            <w:bCs/>
            <w:color w:val="808080"/>
            <w:sz w:val="19"/>
            <w:szCs w:val="19"/>
          </w:rPr>
          <w:t> §</w:t>
        </w:r>
      </w:hyperlink>
    </w:p>
    <w:p w14:paraId="6E9F5890" w14:textId="569A0BAF" w:rsidR="004902D7" w:rsidRDefault="004902D7" w:rsidP="004902D7"/>
    <w:p w14:paraId="2B32A28A" w14:textId="77777777" w:rsidR="00F809E6" w:rsidRPr="00F809E6" w:rsidRDefault="00F809E6" w:rsidP="00F809E6">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r w:rsidRPr="00F809E6">
        <w:rPr>
          <w:rFonts w:ascii="Source Sans Pro" w:eastAsia="Times New Roman" w:hAnsi="Source Sans Pro" w:cs="Times New Roman"/>
          <w:b/>
          <w:bCs/>
          <w:color w:val="161616"/>
          <w:sz w:val="27"/>
          <w:szCs w:val="27"/>
          <w:lang w:val="it-IT" w:eastAsia="fr-FR"/>
        </w:rPr>
        <w:t>Il Giorgione [I]</w:t>
      </w:r>
      <w:hyperlink r:id="rId12" w:anchor="body-5-1" w:history="1">
        <w:r w:rsidRPr="00F809E6">
          <w:rPr>
            <w:rFonts w:ascii="Source Sans Pro" w:eastAsia="Times New Roman" w:hAnsi="Source Sans Pro" w:cs="Times New Roman"/>
            <w:b/>
            <w:bCs/>
            <w:color w:val="808080"/>
            <w:sz w:val="17"/>
            <w:szCs w:val="17"/>
            <w:u w:val="single"/>
            <w:lang w:val="it-IT" w:eastAsia="fr-FR"/>
          </w:rPr>
          <w:t> §</w:t>
        </w:r>
      </w:hyperlink>
    </w:p>
    <w:p w14:paraId="509261AC" w14:textId="77777777" w:rsidR="00F809E6" w:rsidRPr="00F809E6" w:rsidRDefault="00F809E6" w:rsidP="00F809E6">
      <w:pPr>
        <w:shd w:val="clear" w:color="auto" w:fill="F3F2EC"/>
        <w:jc w:val="right"/>
        <w:rPr>
          <w:rFonts w:ascii="Georgia" w:eastAsia="Times New Roman" w:hAnsi="Georgia" w:cs="Times New Roman"/>
          <w:color w:val="161616"/>
          <w:szCs w:val="24"/>
          <w:lang w:val="it-IT" w:eastAsia="fr-FR"/>
        </w:rPr>
      </w:pPr>
      <w:r w:rsidRPr="00F809E6">
        <w:rPr>
          <w:rFonts w:ascii="Georgia" w:eastAsia="Times New Roman" w:hAnsi="Georgia" w:cs="Times New Roman"/>
          <w:color w:val="161616"/>
          <w:szCs w:val="24"/>
          <w:lang w:val="it-IT" w:eastAsia="fr-FR"/>
        </w:rPr>
        <w:t xml:space="preserve">Albert </w:t>
      </w:r>
      <w:proofErr w:type="spellStart"/>
      <w:r w:rsidRPr="00F809E6">
        <w:rPr>
          <w:rFonts w:ascii="Georgia" w:eastAsia="Times New Roman" w:hAnsi="Georgia" w:cs="Times New Roman"/>
          <w:color w:val="161616"/>
          <w:szCs w:val="24"/>
          <w:lang w:val="it-IT" w:eastAsia="fr-FR"/>
        </w:rPr>
        <w:t>Erlande</w:t>
      </w:r>
      <w:proofErr w:type="spellEnd"/>
      <w:r w:rsidRPr="00F809E6">
        <w:rPr>
          <w:rFonts w:ascii="Georgia" w:eastAsia="Times New Roman" w:hAnsi="Georgia" w:cs="Times New Roman"/>
          <w:color w:val="161616"/>
          <w:szCs w:val="24"/>
          <w:lang w:val="it-IT" w:eastAsia="fr-FR"/>
        </w:rPr>
        <w:t>.</w:t>
      </w:r>
    </w:p>
    <w:p w14:paraId="1AB9DFA6" w14:textId="77777777" w:rsidR="00F809E6" w:rsidRPr="0064004A" w:rsidRDefault="00F809E6" w:rsidP="00F809E6">
      <w:pPr>
        <w:shd w:val="clear" w:color="auto" w:fill="F3F2EC"/>
        <w:rPr>
          <w:rFonts w:ascii="Verdana" w:eastAsia="Times New Roman" w:hAnsi="Verdana" w:cs="Times New Roman"/>
          <w:color w:val="161616"/>
          <w:sz w:val="21"/>
          <w:szCs w:val="21"/>
          <w:lang w:val="it-IT" w:eastAsia="fr-FR"/>
        </w:rPr>
      </w:pPr>
      <w:r w:rsidRPr="0064004A">
        <w:rPr>
          <w:rFonts w:ascii="Verdana" w:eastAsia="Times New Roman" w:hAnsi="Verdana" w:cs="Times New Roman"/>
          <w:color w:val="161616"/>
          <w:sz w:val="21"/>
          <w:szCs w:val="21"/>
          <w:lang w:val="it-IT" w:eastAsia="fr-FR"/>
        </w:rPr>
        <w:t xml:space="preserve">Tome XC, </w:t>
      </w:r>
      <w:proofErr w:type="spellStart"/>
      <w:r w:rsidRPr="0064004A">
        <w:rPr>
          <w:rFonts w:ascii="Verdana" w:eastAsia="Times New Roman" w:hAnsi="Verdana" w:cs="Times New Roman"/>
          <w:color w:val="161616"/>
          <w:sz w:val="21"/>
          <w:szCs w:val="21"/>
          <w:lang w:val="it-IT" w:eastAsia="fr-FR"/>
        </w:rPr>
        <w:t>numéro</w:t>
      </w:r>
      <w:proofErr w:type="spellEnd"/>
      <w:r w:rsidRPr="0064004A">
        <w:rPr>
          <w:rFonts w:ascii="Verdana" w:eastAsia="Times New Roman" w:hAnsi="Verdana" w:cs="Times New Roman"/>
          <w:color w:val="161616"/>
          <w:sz w:val="21"/>
          <w:szCs w:val="21"/>
          <w:lang w:val="it-IT" w:eastAsia="fr-FR"/>
        </w:rPr>
        <w:t> 329, 1</w:t>
      </w:r>
      <w:r w:rsidRPr="0064004A">
        <w:rPr>
          <w:rFonts w:ascii="Verdana" w:eastAsia="Times New Roman" w:hAnsi="Verdana" w:cs="Times New Roman"/>
          <w:color w:val="161616"/>
          <w:sz w:val="16"/>
          <w:szCs w:val="16"/>
          <w:vertAlign w:val="superscript"/>
          <w:lang w:val="it-IT" w:eastAsia="fr-FR"/>
        </w:rPr>
        <w:t>er</w:t>
      </w:r>
      <w:r w:rsidRPr="0064004A">
        <w:rPr>
          <w:rFonts w:ascii="Verdana" w:eastAsia="Times New Roman" w:hAnsi="Verdana" w:cs="Times New Roman"/>
          <w:color w:val="161616"/>
          <w:sz w:val="21"/>
          <w:szCs w:val="21"/>
          <w:lang w:val="it-IT" w:eastAsia="fr-FR"/>
        </w:rPr>
        <w:t> </w:t>
      </w:r>
      <w:proofErr w:type="spellStart"/>
      <w:r w:rsidRPr="0064004A">
        <w:rPr>
          <w:rFonts w:ascii="Verdana" w:eastAsia="Times New Roman" w:hAnsi="Verdana" w:cs="Times New Roman"/>
          <w:color w:val="161616"/>
          <w:sz w:val="21"/>
          <w:szCs w:val="21"/>
          <w:lang w:val="it-IT" w:eastAsia="fr-FR"/>
        </w:rPr>
        <w:t>mars</w:t>
      </w:r>
      <w:proofErr w:type="spellEnd"/>
      <w:r w:rsidRPr="0064004A">
        <w:rPr>
          <w:rFonts w:ascii="Verdana" w:eastAsia="Times New Roman" w:hAnsi="Verdana" w:cs="Times New Roman"/>
          <w:color w:val="161616"/>
          <w:sz w:val="21"/>
          <w:szCs w:val="21"/>
          <w:lang w:val="it-IT" w:eastAsia="fr-FR"/>
        </w:rPr>
        <w:t xml:space="preserve"> 1911, p. 103-134.</w:t>
      </w:r>
    </w:p>
    <w:p w14:paraId="6A70270F" w14:textId="77777777" w:rsidR="00E56601" w:rsidRPr="0064004A" w:rsidRDefault="00E56601" w:rsidP="00B97011">
      <w:pPr>
        <w:pStyle w:val="p"/>
        <w:shd w:val="clear" w:color="auto" w:fill="F3F2EC"/>
        <w:spacing w:before="0" w:beforeAutospacing="0" w:after="0" w:afterAutospacing="0" w:line="360" w:lineRule="atLeast"/>
        <w:jc w:val="both"/>
        <w:rPr>
          <w:rFonts w:ascii="Georgia" w:hAnsi="Georgia"/>
          <w:color w:val="161616"/>
          <w:lang w:val="it-IT"/>
        </w:rPr>
      </w:pPr>
    </w:p>
    <w:p w14:paraId="54AB5780" w14:textId="4223974C" w:rsidR="00E56601" w:rsidRDefault="00E56601" w:rsidP="00B9701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w:t>
      </w:r>
    </w:p>
    <w:p w14:paraId="1A1F2D3C" w14:textId="77777777" w:rsidR="00E56601" w:rsidRDefault="00E56601" w:rsidP="00B97011">
      <w:pPr>
        <w:pStyle w:val="p"/>
        <w:shd w:val="clear" w:color="auto" w:fill="F3F2EC"/>
        <w:spacing w:before="0" w:beforeAutospacing="0" w:after="0" w:afterAutospacing="0" w:line="360" w:lineRule="atLeast"/>
        <w:jc w:val="both"/>
        <w:rPr>
          <w:rFonts w:ascii="Georgia" w:hAnsi="Georgia"/>
          <w:color w:val="161616"/>
        </w:rPr>
      </w:pPr>
    </w:p>
    <w:p w14:paraId="3A279527" w14:textId="4C48A643" w:rsidR="00B97011" w:rsidRDefault="00B97011" w:rsidP="00B9701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Je défendis mon projet. </w:t>
      </w:r>
      <w:proofErr w:type="spellStart"/>
      <w:r>
        <w:rPr>
          <w:rFonts w:ascii="Georgia" w:hAnsi="Georgia"/>
          <w:color w:val="161616"/>
        </w:rPr>
        <w:t>Enéa</w:t>
      </w:r>
      <w:proofErr w:type="spellEnd"/>
      <w:r>
        <w:rPr>
          <w:rFonts w:ascii="Georgia" w:hAnsi="Georgia"/>
          <w:color w:val="161616"/>
        </w:rPr>
        <w:t xml:space="preserve"> attaqua, avec véhémence, les reconstitutions historiques.</w:t>
      </w:r>
    </w:p>
    <w:p w14:paraId="1B91D3C2" w14:textId="6CAB2199" w:rsidR="00B97011" w:rsidRDefault="00B97011" w:rsidP="00B97011">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 Tout y est prévu, réglé… sans surprise ! Oui, mon cher, vous vous croirez forcé de vous extasier sur le Sénat, la Seigneurie et le Conseil des Dix ; sur l’Arsenal et sur les flottes. Vous donnerez à entendre que les hommes d’État et les Ambassadeurs de cette époque avaient plus de génie que les nôtres ! Vous nous dépeindrez les funérailles du doge </w:t>
      </w:r>
      <w:proofErr w:type="spellStart"/>
      <w:r>
        <w:rPr>
          <w:rFonts w:ascii="Georgia" w:hAnsi="Georgia"/>
          <w:color w:val="161616"/>
        </w:rPr>
        <w:t>Augustini</w:t>
      </w:r>
      <w:proofErr w:type="spellEnd"/>
      <w:r>
        <w:rPr>
          <w:rFonts w:ascii="Georgia" w:hAnsi="Georgia"/>
          <w:color w:val="161616"/>
        </w:rPr>
        <w:t xml:space="preserve"> </w:t>
      </w:r>
      <w:proofErr w:type="spellStart"/>
      <w:r>
        <w:rPr>
          <w:rFonts w:ascii="Georgia" w:hAnsi="Georgia"/>
          <w:color w:val="161616"/>
        </w:rPr>
        <w:t>Barbarigo</w:t>
      </w:r>
      <w:proofErr w:type="spellEnd"/>
      <w:r>
        <w:rPr>
          <w:rFonts w:ascii="Georgia" w:hAnsi="Georgia"/>
          <w:color w:val="161616"/>
        </w:rPr>
        <w:t>, l’élection de Léonard Lorédan, un enterrement, un mariage, des châtiments. Vous nous ferez assister au carnaval, aux régates ; puis viendront les courtisanes, c’est inévitable… vous nous renseignerez sur leurs toilettes, leurs bijoux, leurs chaussures et leurs mœurs… vous emploierez des mots justes. La belle affaire quand vous aurez appelé un voile « </w:t>
      </w:r>
      <w:proofErr w:type="spellStart"/>
      <w:r>
        <w:rPr>
          <w:rFonts w:ascii="Georgia" w:hAnsi="Georgia"/>
          <w:color w:val="161616"/>
        </w:rPr>
        <w:t>zendaletto</w:t>
      </w:r>
      <w:proofErr w:type="spellEnd"/>
      <w:r>
        <w:rPr>
          <w:rFonts w:ascii="Georgia" w:hAnsi="Georgia"/>
          <w:color w:val="161616"/>
        </w:rPr>
        <w:t> », un capuchon en dentelles « </w:t>
      </w:r>
      <w:proofErr w:type="spellStart"/>
      <w:r>
        <w:rPr>
          <w:rFonts w:ascii="Georgia" w:hAnsi="Georgia"/>
          <w:color w:val="161616"/>
        </w:rPr>
        <w:t>bauta</w:t>
      </w:r>
      <w:proofErr w:type="spellEnd"/>
      <w:r>
        <w:rPr>
          <w:rFonts w:ascii="Georgia" w:hAnsi="Georgia"/>
          <w:color w:val="161616"/>
        </w:rPr>
        <w:t> » ; non, non, laissez cela aux historiens et aux rats de bibliothèques. Tout ce que vous mettrez autour de ce récit naturel ne servira qu’à une seule chose : à prouver que, pendant six mois ou un an, vous avez eu la constance de lire, de dépouiller, d’annoter une cinquantaine de volumes que j’ai là, dans mon cabinet, et que je vous prêterai avec plaisir… — </w:t>
      </w:r>
      <w:proofErr w:type="spellStart"/>
      <w:r>
        <w:rPr>
          <w:rFonts w:ascii="Georgia" w:hAnsi="Georgia"/>
          <w:color w:val="161616"/>
        </w:rPr>
        <w:t>Eh</w:t>
      </w:r>
      <w:proofErr w:type="spellEnd"/>
      <w:r>
        <w:rPr>
          <w:rFonts w:ascii="Georgia" w:hAnsi="Georgia"/>
          <w:color w:val="161616"/>
        </w:rPr>
        <w:t xml:space="preserve"> puis, </w:t>
      </w:r>
      <w:proofErr w:type="spellStart"/>
      <w:r>
        <w:rPr>
          <w:rFonts w:ascii="Georgia" w:hAnsi="Georgia"/>
          <w:color w:val="161616"/>
        </w:rPr>
        <w:t>caro</w:t>
      </w:r>
      <w:proofErr w:type="spellEnd"/>
      <w:r>
        <w:rPr>
          <w:rFonts w:ascii="Georgia" w:hAnsi="Georgia"/>
          <w:color w:val="161616"/>
        </w:rPr>
        <w:t>, échapperez-vous au conventionnel, au romantisme ? Je suis certain que votre cervelle ébauche, déjà, des décors de sérénade et de guet-apens. La petite ruelle où le « bravo » attend sa victime soit pour la poignarder, soit pour lui </w:t>
      </w:r>
      <w:r>
        <w:rPr>
          <w:rFonts w:ascii="Georgia" w:hAnsi="Georgia"/>
          <w:i/>
          <w:iCs/>
          <w:color w:val="161616"/>
        </w:rPr>
        <w:t xml:space="preserve">dar </w:t>
      </w:r>
      <w:proofErr w:type="spellStart"/>
      <w:r>
        <w:rPr>
          <w:rFonts w:ascii="Georgia" w:hAnsi="Georgia"/>
          <w:i/>
          <w:iCs/>
          <w:color w:val="161616"/>
        </w:rPr>
        <w:t>uno</w:t>
      </w:r>
      <w:proofErr w:type="spellEnd"/>
      <w:r>
        <w:rPr>
          <w:rFonts w:ascii="Georgia" w:hAnsi="Georgia"/>
          <w:i/>
          <w:iCs/>
          <w:color w:val="161616"/>
        </w:rPr>
        <w:t xml:space="preserve"> </w:t>
      </w:r>
      <w:proofErr w:type="spellStart"/>
      <w:r>
        <w:rPr>
          <w:rFonts w:ascii="Georgia" w:hAnsi="Georgia"/>
          <w:i/>
          <w:iCs/>
          <w:color w:val="161616"/>
        </w:rPr>
        <w:t>sfriso</w:t>
      </w:r>
      <w:proofErr w:type="spellEnd"/>
      <w:r>
        <w:rPr>
          <w:rFonts w:ascii="Georgia" w:hAnsi="Georgia"/>
          <w:color w:val="161616"/>
        </w:rPr>
        <w:t>, vous apparaît, coupée en diagonale, par la clarté de la lune. Cliquetis d’épées à droite, sonorités de mandore à gauche. Cri déchirant ! Un corps mort tombe dans un canal…</w:t>
      </w:r>
      <w:del w:id="18" w:author="Marguerite-Marie Bordry" w:date="2019-02-09T18:33:00Z">
        <w:r w:rsidDel="00CF3BB1">
          <w:rPr>
            <w:rFonts w:ascii="Georgia" w:hAnsi="Georgia"/>
            <w:color w:val="161616"/>
          </w:rPr>
          <w:delText> !C’est</w:delText>
        </w:r>
      </w:del>
      <w:ins w:id="19" w:author="Marguerite-Marie Bordry" w:date="2019-02-09T18:33:00Z">
        <w:r w:rsidR="00CF3BB1">
          <w:rPr>
            <w:rFonts w:ascii="Georgia" w:hAnsi="Georgia"/>
            <w:color w:val="161616"/>
          </w:rPr>
          <w:t> ! C’est</w:t>
        </w:r>
      </w:ins>
      <w:r>
        <w:rPr>
          <w:rFonts w:ascii="Georgia" w:hAnsi="Georgia"/>
          <w:color w:val="161616"/>
        </w:rPr>
        <w:t xml:space="preserve"> bien cela, n’est-ce pas</w:t>
      </w:r>
      <w:proofErr w:type="gramStart"/>
      <w:r>
        <w:rPr>
          <w:rFonts w:ascii="Georgia" w:hAnsi="Georgia"/>
          <w:color w:val="161616"/>
        </w:rPr>
        <w:t> ?…</w:t>
      </w:r>
      <w:proofErr w:type="gramEnd"/>
      <w:r>
        <w:rPr>
          <w:rFonts w:ascii="Georgia" w:hAnsi="Georgia"/>
          <w:color w:val="161616"/>
        </w:rPr>
        <w:t xml:space="preserve"> Et vos héros donneront plus ou moins l’impression d’avoir lu Théophile Gautier ou Maurice Barrès… La Venise que vous évoquerez ne sera pas celle qui apparut au gamin de quinze ans qui débarqua en 1492 sur la place Saint-Marc. Mais, encore une fois, je ne veux pas vous influencer… mes livres, mes cartons de gravures et d’estampes sont à votre disposition.</w:t>
      </w:r>
    </w:p>
    <w:p w14:paraId="452F20D0" w14:textId="77777777" w:rsidR="00B97011" w:rsidRDefault="00B97011" w:rsidP="004902D7"/>
    <w:p w14:paraId="7CA6B28C" w14:textId="77777777" w:rsidR="00B97011" w:rsidRDefault="00B97011" w:rsidP="004902D7"/>
    <w:p w14:paraId="6EBF0D04" w14:textId="3C0A9298" w:rsidR="008C4E0F" w:rsidRDefault="008C4E0F" w:rsidP="004902D7">
      <w:r>
        <w:t>[…]</w:t>
      </w:r>
    </w:p>
    <w:p w14:paraId="490C08DD" w14:textId="6DBCE870" w:rsidR="008C4E0F" w:rsidRDefault="008C4E0F" w:rsidP="004902D7"/>
    <w:p w14:paraId="032E0EF2" w14:textId="11A8E02B" w:rsidR="008C4E0F" w:rsidRDefault="008C4E0F" w:rsidP="004902D7">
      <w:pPr>
        <w:rPr>
          <w:rFonts w:ascii="Georgia" w:hAnsi="Georgia"/>
          <w:color w:val="161616"/>
          <w:shd w:val="clear" w:color="auto" w:fill="F3F2EC"/>
        </w:rPr>
      </w:pPr>
      <w:r>
        <w:rPr>
          <w:rFonts w:ascii="Georgia" w:hAnsi="Georgia"/>
          <w:color w:val="161616"/>
          <w:shd w:val="clear" w:color="auto" w:fill="F3F2EC"/>
        </w:rPr>
        <w:t xml:space="preserve">Mais, la bourse bien garnie, </w:t>
      </w:r>
      <w:proofErr w:type="spellStart"/>
      <w:r>
        <w:rPr>
          <w:rFonts w:ascii="Georgia" w:hAnsi="Georgia"/>
          <w:color w:val="161616"/>
          <w:shd w:val="clear" w:color="auto" w:fill="F3F2EC"/>
        </w:rPr>
        <w:t>Barbarelli</w:t>
      </w:r>
      <w:proofErr w:type="spellEnd"/>
      <w:r>
        <w:rPr>
          <w:rFonts w:ascii="Georgia" w:hAnsi="Georgia"/>
          <w:color w:val="161616"/>
          <w:shd w:val="clear" w:color="auto" w:fill="F3F2EC"/>
        </w:rPr>
        <w:t xml:space="preserve"> parcourt la ville, sans doute. </w:t>
      </w:r>
      <w:del w:id="20" w:author="Marguerite-Marie Bordry" w:date="2019-02-09T18:32:00Z">
        <w:r w:rsidDel="008C4E0F">
          <w:rPr>
            <w:rFonts w:ascii="Georgia" w:hAnsi="Georgia"/>
            <w:color w:val="161616"/>
            <w:shd w:val="clear" w:color="auto" w:fill="F3F2EC"/>
          </w:rPr>
          <w:delText xml:space="preserve">Im </w:delText>
        </w:r>
      </w:del>
      <w:ins w:id="21" w:author="Marguerite-Marie Bordry" w:date="2019-02-09T18:32:00Z">
        <w:r>
          <w:rPr>
            <w:rFonts w:ascii="Georgia" w:hAnsi="Georgia"/>
            <w:color w:val="161616"/>
            <w:shd w:val="clear" w:color="auto" w:fill="F3F2EC"/>
          </w:rPr>
          <w:t xml:space="preserve">Il </w:t>
        </w:r>
      </w:ins>
      <w:r>
        <w:rPr>
          <w:rFonts w:ascii="Georgia" w:hAnsi="Georgia"/>
          <w:color w:val="161616"/>
          <w:shd w:val="clear" w:color="auto" w:fill="F3F2EC"/>
        </w:rPr>
        <w:t>habitue ses yeux, pleins de paysages formés par des collines boisées et des eaux fuyantes, aux perspectives des canaux et des ponts, aux somptuosités de la pierre et des marbres</w:t>
      </w:r>
      <w:r w:rsidR="00785FC2">
        <w:rPr>
          <w:rFonts w:ascii="Georgia" w:hAnsi="Georgia"/>
          <w:color w:val="161616"/>
          <w:shd w:val="clear" w:color="auto" w:fill="F3F2EC"/>
        </w:rPr>
        <w:t>.</w:t>
      </w:r>
    </w:p>
    <w:p w14:paraId="16AC7C68" w14:textId="5FF895B4" w:rsidR="00D13694" w:rsidRDefault="00D13694" w:rsidP="004902D7">
      <w:pPr>
        <w:rPr>
          <w:rFonts w:ascii="Georgia" w:hAnsi="Georgia"/>
          <w:color w:val="161616"/>
          <w:shd w:val="clear" w:color="auto" w:fill="F3F2EC"/>
        </w:rPr>
      </w:pPr>
      <w:r>
        <w:rPr>
          <w:rFonts w:ascii="Georgia" w:hAnsi="Georgia"/>
          <w:color w:val="161616"/>
          <w:shd w:val="clear" w:color="auto" w:fill="F3F2EC"/>
        </w:rPr>
        <w:lastRenderedPageBreak/>
        <w:t>[…]</w:t>
      </w:r>
    </w:p>
    <w:p w14:paraId="5E9416B2" w14:textId="7237919D" w:rsidR="00D13694" w:rsidRDefault="00D13694" w:rsidP="004902D7">
      <w:pPr>
        <w:rPr>
          <w:rFonts w:ascii="Georgia" w:hAnsi="Georgia"/>
          <w:color w:val="161616"/>
          <w:shd w:val="clear" w:color="auto" w:fill="F3F2EC"/>
        </w:rPr>
      </w:pPr>
    </w:p>
    <w:p w14:paraId="58DA23E7" w14:textId="0C180DC6" w:rsidR="00D13694" w:rsidRDefault="00D13694" w:rsidP="004902D7">
      <w:pPr>
        <w:rPr>
          <w:rFonts w:ascii="Georgia" w:hAnsi="Georgia"/>
          <w:color w:val="161616"/>
          <w:shd w:val="clear" w:color="auto" w:fill="F3F2EC"/>
        </w:rPr>
      </w:pPr>
      <w:r>
        <w:rPr>
          <w:rFonts w:ascii="Georgia" w:hAnsi="Georgia"/>
          <w:color w:val="161616"/>
          <w:shd w:val="clear" w:color="auto" w:fill="F3F2EC"/>
        </w:rPr>
        <w:t xml:space="preserve">Cent soixante marins s’emparent des rames pourpres et </w:t>
      </w:r>
      <w:del w:id="22" w:author="Marguerite-Marie Bordry" w:date="2019-02-09T18:51:00Z">
        <w:r w:rsidDel="00D13694">
          <w:rPr>
            <w:rFonts w:ascii="Georgia" w:hAnsi="Georgia"/>
            <w:color w:val="161616"/>
            <w:shd w:val="clear" w:color="auto" w:fill="F3F2EC"/>
          </w:rPr>
          <w:delText xml:space="preserve">Ie </w:delText>
        </w:r>
      </w:del>
      <w:ins w:id="23" w:author="Marguerite-Marie Bordry" w:date="2019-02-09T18:51:00Z">
        <w:r>
          <w:rPr>
            <w:rFonts w:ascii="Georgia" w:hAnsi="Georgia"/>
            <w:color w:val="161616"/>
            <w:shd w:val="clear" w:color="auto" w:fill="F3F2EC"/>
          </w:rPr>
          <w:t xml:space="preserve">le </w:t>
        </w:r>
      </w:ins>
      <w:r>
        <w:rPr>
          <w:rFonts w:ascii="Georgia" w:hAnsi="Georgia"/>
          <w:color w:val="161616"/>
          <w:shd w:val="clear" w:color="auto" w:fill="F3F2EC"/>
        </w:rPr>
        <w:t>double éperon de la proue ornée de figures allégoriques se tourne vers la mer.</w:t>
      </w:r>
    </w:p>
    <w:p w14:paraId="352F0D54" w14:textId="7BD4E2BD" w:rsidR="00791B07" w:rsidRDefault="00791B07" w:rsidP="004902D7"/>
    <w:p w14:paraId="310B75C8" w14:textId="168F6D12" w:rsidR="002E67ED" w:rsidRDefault="002E67ED" w:rsidP="004902D7">
      <w:r>
        <w:t>[…]</w:t>
      </w:r>
    </w:p>
    <w:p w14:paraId="1757FC05" w14:textId="256C134D" w:rsidR="002E67ED" w:rsidRDefault="002E67ED" w:rsidP="004902D7"/>
    <w:p w14:paraId="3E2D2F63" w14:textId="573B0007" w:rsidR="002E67ED" w:rsidRDefault="002E67ED" w:rsidP="004902D7">
      <w:pPr>
        <w:rPr>
          <w:rFonts w:ascii="Georgia" w:hAnsi="Georgia"/>
          <w:color w:val="161616"/>
          <w:shd w:val="clear" w:color="auto" w:fill="F3F2EC"/>
        </w:rPr>
      </w:pPr>
      <w:r>
        <w:rPr>
          <w:rFonts w:ascii="Georgia" w:hAnsi="Georgia"/>
          <w:color w:val="161616"/>
          <w:shd w:val="clear" w:color="auto" w:fill="F3F2EC"/>
        </w:rPr>
        <w:t xml:space="preserve">Peu après, j’étais à Venise, heureux de me retrouver au milieu de </w:t>
      </w:r>
      <w:del w:id="24" w:author="Marguerite-Marie Bordry" w:date="2019-02-10T14:46:00Z">
        <w:r w:rsidDel="002E67ED">
          <w:rPr>
            <w:rFonts w:ascii="Georgia" w:hAnsi="Georgia"/>
            <w:color w:val="161616"/>
            <w:shd w:val="clear" w:color="auto" w:fill="F3F2EC"/>
          </w:rPr>
          <w:delText>[</w:delText>
        </w:r>
      </w:del>
      <w:r>
        <w:rPr>
          <w:rFonts w:ascii="Georgia" w:hAnsi="Georgia"/>
          <w:color w:val="161616"/>
          <w:shd w:val="clear" w:color="auto" w:fill="F3F2EC"/>
        </w:rPr>
        <w:t>mes amis, de m’asseoir, avec eux, autour de tables chargées de nourritures exquises et de vins espagnols que la lumière rend semblables à des topazes.</w:t>
      </w:r>
    </w:p>
    <w:p w14:paraId="0D7CFEAA" w14:textId="0F426560" w:rsidR="00CF0942" w:rsidRDefault="00CF0942" w:rsidP="004902D7">
      <w:pPr>
        <w:rPr>
          <w:rFonts w:ascii="Georgia" w:hAnsi="Georgia"/>
          <w:color w:val="161616"/>
          <w:shd w:val="clear" w:color="auto" w:fill="F3F2EC"/>
        </w:rPr>
      </w:pPr>
    </w:p>
    <w:p w14:paraId="0050A605" w14:textId="77777777" w:rsidR="007B4064" w:rsidRDefault="007B4064" w:rsidP="007B4064">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XC, numéro 330, 16 mars 1911</w:t>
      </w:r>
      <w:hyperlink r:id="rId13" w:anchor="body-6" w:history="1">
        <w:r>
          <w:rPr>
            <w:rStyle w:val="Lienhypertexte"/>
            <w:rFonts w:ascii="Source Sans Pro" w:hAnsi="Source Sans Pro"/>
            <w:b/>
            <w:bCs/>
            <w:color w:val="808080"/>
            <w:sz w:val="19"/>
            <w:szCs w:val="19"/>
          </w:rPr>
          <w:t> §</w:t>
        </w:r>
      </w:hyperlink>
    </w:p>
    <w:p w14:paraId="1559C721" w14:textId="77777777" w:rsidR="00F52189" w:rsidRPr="00F52189" w:rsidRDefault="00F52189" w:rsidP="00F52189">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52189">
        <w:rPr>
          <w:rFonts w:ascii="Source Sans Pro" w:eastAsia="Times New Roman" w:hAnsi="Source Sans Pro" w:cs="Times New Roman"/>
          <w:b/>
          <w:bCs/>
          <w:color w:val="161616"/>
          <w:sz w:val="27"/>
          <w:szCs w:val="27"/>
          <w:lang w:eastAsia="fr-FR"/>
        </w:rPr>
        <w:t>Il Giorgione (</w:t>
      </w:r>
      <w:r w:rsidRPr="00F52189">
        <w:rPr>
          <w:rFonts w:ascii="Source Sans Pro" w:eastAsia="Times New Roman" w:hAnsi="Source Sans Pro" w:cs="Times New Roman"/>
          <w:b/>
          <w:bCs/>
          <w:i/>
          <w:iCs/>
          <w:color w:val="161616"/>
          <w:sz w:val="27"/>
          <w:szCs w:val="27"/>
          <w:lang w:eastAsia="fr-FR"/>
        </w:rPr>
        <w:t>Suite</w:t>
      </w:r>
      <w:r w:rsidRPr="00F52189">
        <w:rPr>
          <w:rFonts w:ascii="Source Sans Pro" w:eastAsia="Times New Roman" w:hAnsi="Source Sans Pro" w:cs="Times New Roman"/>
          <w:b/>
          <w:bCs/>
          <w:color w:val="161616"/>
          <w:sz w:val="27"/>
          <w:szCs w:val="27"/>
          <w:lang w:eastAsia="fr-FR"/>
        </w:rPr>
        <w:t>) [II]</w:t>
      </w:r>
      <w:hyperlink r:id="rId14" w:anchor="note4" w:history="1">
        <w:r w:rsidRPr="00F52189">
          <w:rPr>
            <w:rFonts w:ascii="Arial" w:eastAsia="Times New Roman" w:hAnsi="Arial" w:cs="Arial"/>
            <w:b/>
            <w:bCs/>
            <w:color w:val="333399"/>
            <w:sz w:val="21"/>
            <w:szCs w:val="21"/>
            <w:u w:val="single"/>
            <w:vertAlign w:val="superscript"/>
            <w:lang w:eastAsia="fr-FR"/>
          </w:rPr>
          <w:t>4</w:t>
        </w:r>
      </w:hyperlink>
    </w:p>
    <w:p w14:paraId="30390944" w14:textId="77777777" w:rsidR="00F52189" w:rsidRPr="00F52189" w:rsidRDefault="00F52189" w:rsidP="00F52189">
      <w:pPr>
        <w:shd w:val="clear" w:color="auto" w:fill="F3F2EC"/>
        <w:jc w:val="right"/>
        <w:rPr>
          <w:rFonts w:ascii="Georgia" w:eastAsia="Times New Roman" w:hAnsi="Georgia" w:cs="Times New Roman"/>
          <w:color w:val="161616"/>
          <w:szCs w:val="24"/>
          <w:lang w:eastAsia="fr-FR"/>
        </w:rPr>
      </w:pPr>
      <w:r w:rsidRPr="00F52189">
        <w:rPr>
          <w:rFonts w:ascii="Georgia" w:eastAsia="Times New Roman" w:hAnsi="Georgia" w:cs="Times New Roman"/>
          <w:color w:val="161616"/>
          <w:szCs w:val="24"/>
          <w:lang w:eastAsia="fr-FR"/>
        </w:rPr>
        <w:t xml:space="preserve">Albert </w:t>
      </w:r>
      <w:proofErr w:type="spellStart"/>
      <w:r w:rsidRPr="00F52189">
        <w:rPr>
          <w:rFonts w:ascii="Georgia" w:eastAsia="Times New Roman" w:hAnsi="Georgia" w:cs="Times New Roman"/>
          <w:color w:val="161616"/>
          <w:szCs w:val="24"/>
          <w:lang w:eastAsia="fr-FR"/>
        </w:rPr>
        <w:t>Erlande</w:t>
      </w:r>
      <w:proofErr w:type="spellEnd"/>
      <w:r w:rsidRPr="00F52189">
        <w:rPr>
          <w:rFonts w:ascii="Georgia" w:eastAsia="Times New Roman" w:hAnsi="Georgia" w:cs="Times New Roman"/>
          <w:color w:val="161616"/>
          <w:szCs w:val="24"/>
          <w:lang w:eastAsia="fr-FR"/>
        </w:rPr>
        <w:t>.</w:t>
      </w:r>
    </w:p>
    <w:p w14:paraId="17254C19" w14:textId="77777777" w:rsidR="00F52189" w:rsidRPr="00F52189" w:rsidRDefault="00F52189" w:rsidP="00F52189">
      <w:pPr>
        <w:shd w:val="clear" w:color="auto" w:fill="F3F2EC"/>
        <w:rPr>
          <w:rFonts w:ascii="Verdana" w:eastAsia="Times New Roman" w:hAnsi="Verdana" w:cs="Times New Roman"/>
          <w:color w:val="161616"/>
          <w:sz w:val="21"/>
          <w:szCs w:val="21"/>
          <w:lang w:eastAsia="fr-FR"/>
        </w:rPr>
      </w:pPr>
      <w:r w:rsidRPr="00F52189">
        <w:rPr>
          <w:rFonts w:ascii="Verdana" w:eastAsia="Times New Roman" w:hAnsi="Verdana" w:cs="Times New Roman"/>
          <w:color w:val="161616"/>
          <w:sz w:val="21"/>
          <w:szCs w:val="21"/>
          <w:lang w:eastAsia="fr-FR"/>
        </w:rPr>
        <w:t>Tome XC, numéro 330, 16 mars 1911, p. 330-365.</w:t>
      </w:r>
    </w:p>
    <w:p w14:paraId="0137CE66" w14:textId="5022B8B6" w:rsidR="00CF0942" w:rsidRDefault="00CF0942" w:rsidP="004902D7"/>
    <w:p w14:paraId="5F15030B" w14:textId="431DDFBA" w:rsidR="00EC2B6E" w:rsidRDefault="00EC2B6E" w:rsidP="004902D7">
      <w:r>
        <w:t>[…]</w:t>
      </w:r>
    </w:p>
    <w:p w14:paraId="6C1CAC39" w14:textId="2307F5C1" w:rsidR="00EC2B6E" w:rsidRDefault="00EC2B6E" w:rsidP="004902D7"/>
    <w:p w14:paraId="036BA816" w14:textId="07D48C18" w:rsidR="00EC2B6E" w:rsidRDefault="00EC2B6E" w:rsidP="004902D7">
      <w:pPr>
        <w:rPr>
          <w:rFonts w:ascii="Georgia" w:hAnsi="Georgia"/>
          <w:color w:val="161616"/>
          <w:shd w:val="clear" w:color="auto" w:fill="F3F2EC"/>
        </w:rPr>
      </w:pPr>
      <w:r>
        <w:rPr>
          <w:rFonts w:ascii="Georgia" w:hAnsi="Georgia"/>
          <w:color w:val="161616"/>
          <w:shd w:val="clear" w:color="auto" w:fill="F3F2EC"/>
        </w:rPr>
        <w:t>Je pense comme vous, mon garçon, répondit le docteur</w:t>
      </w:r>
      <w:del w:id="25" w:author="Marguerite-Marie Bordry" w:date="2019-02-10T14:52:00Z">
        <w:r w:rsidDel="00EC2B6E">
          <w:rPr>
            <w:rFonts w:ascii="Georgia" w:hAnsi="Georgia"/>
            <w:color w:val="161616"/>
            <w:shd w:val="clear" w:color="auto" w:fill="F3F2EC"/>
          </w:rPr>
          <w:delText>*</w:delText>
        </w:r>
      </w:del>
      <w:ins w:id="26" w:author="Marguerite-Marie Bordry" w:date="2019-02-10T14:52:00Z">
        <w:r>
          <w:rPr>
            <w:rFonts w:ascii="Georgia" w:hAnsi="Georgia"/>
            <w:color w:val="161616"/>
            <w:shd w:val="clear" w:color="auto" w:fill="F3F2EC"/>
          </w:rPr>
          <w:t>.</w:t>
        </w:r>
      </w:ins>
    </w:p>
    <w:p w14:paraId="000F32EA" w14:textId="6220E557" w:rsidR="006A0787" w:rsidRDefault="006A0787" w:rsidP="004902D7">
      <w:pPr>
        <w:rPr>
          <w:rFonts w:ascii="Georgia" w:hAnsi="Georgia"/>
          <w:color w:val="161616"/>
          <w:shd w:val="clear" w:color="auto" w:fill="F3F2EC"/>
        </w:rPr>
      </w:pPr>
    </w:p>
    <w:p w14:paraId="0CA65BB1" w14:textId="77777777" w:rsidR="006A0787" w:rsidRPr="006A0787" w:rsidRDefault="006A0787" w:rsidP="006A078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6A0787">
        <w:rPr>
          <w:rFonts w:ascii="Source Sans Pro" w:eastAsia="Times New Roman" w:hAnsi="Source Sans Pro" w:cs="Times New Roman"/>
          <w:b/>
          <w:bCs/>
          <w:color w:val="161616"/>
          <w:sz w:val="27"/>
          <w:szCs w:val="27"/>
          <w:lang w:eastAsia="fr-FR"/>
        </w:rPr>
        <w:t>Histoire</w:t>
      </w:r>
    </w:p>
    <w:p w14:paraId="65184088" w14:textId="77777777" w:rsidR="006A0787" w:rsidRPr="006A0787" w:rsidRDefault="006A0787" w:rsidP="006A0787">
      <w:pPr>
        <w:shd w:val="clear" w:color="auto" w:fill="F3F2EC"/>
        <w:jc w:val="right"/>
        <w:rPr>
          <w:rFonts w:ascii="Georgia" w:eastAsia="Times New Roman" w:hAnsi="Georgia" w:cs="Times New Roman"/>
          <w:color w:val="161616"/>
          <w:szCs w:val="24"/>
          <w:lang w:eastAsia="fr-FR"/>
        </w:rPr>
      </w:pPr>
      <w:r w:rsidRPr="006A0787">
        <w:rPr>
          <w:rFonts w:ascii="Georgia" w:eastAsia="Times New Roman" w:hAnsi="Georgia" w:cs="Times New Roman"/>
          <w:color w:val="161616"/>
          <w:szCs w:val="24"/>
          <w:lang w:eastAsia="fr-FR"/>
        </w:rPr>
        <w:t xml:space="preserve">Edmond </w:t>
      </w:r>
      <w:proofErr w:type="spellStart"/>
      <w:r w:rsidRPr="006A0787">
        <w:rPr>
          <w:rFonts w:ascii="Georgia" w:eastAsia="Times New Roman" w:hAnsi="Georgia" w:cs="Times New Roman"/>
          <w:color w:val="161616"/>
          <w:szCs w:val="24"/>
          <w:lang w:eastAsia="fr-FR"/>
        </w:rPr>
        <w:t>Barthèlemy</w:t>
      </w:r>
      <w:proofErr w:type="spellEnd"/>
      <w:r w:rsidRPr="006A0787">
        <w:rPr>
          <w:rFonts w:ascii="Georgia" w:eastAsia="Times New Roman" w:hAnsi="Georgia" w:cs="Times New Roman"/>
          <w:color w:val="161616"/>
          <w:szCs w:val="24"/>
          <w:lang w:eastAsia="fr-FR"/>
        </w:rPr>
        <w:t>.</w:t>
      </w:r>
    </w:p>
    <w:p w14:paraId="6E709A30" w14:textId="77777777" w:rsidR="006A0787" w:rsidRPr="006A0787" w:rsidRDefault="006A0787" w:rsidP="006A0787">
      <w:pPr>
        <w:shd w:val="clear" w:color="auto" w:fill="F3F2EC"/>
        <w:rPr>
          <w:rFonts w:ascii="Verdana" w:eastAsia="Times New Roman" w:hAnsi="Verdana" w:cs="Times New Roman"/>
          <w:color w:val="161616"/>
          <w:sz w:val="21"/>
          <w:szCs w:val="21"/>
          <w:lang w:eastAsia="fr-FR"/>
        </w:rPr>
      </w:pPr>
      <w:r w:rsidRPr="006A0787">
        <w:rPr>
          <w:rFonts w:ascii="Verdana" w:eastAsia="Times New Roman" w:hAnsi="Verdana" w:cs="Times New Roman"/>
          <w:color w:val="161616"/>
          <w:sz w:val="21"/>
          <w:szCs w:val="21"/>
          <w:lang w:eastAsia="fr-FR"/>
        </w:rPr>
        <w:t>Tome XC, numéro 330, 16 mars 1911, p. 381-388 [382-386].</w:t>
      </w:r>
    </w:p>
    <w:p w14:paraId="70D81C25" w14:textId="77777777" w:rsidR="006A0787" w:rsidRPr="006A0787" w:rsidRDefault="006A0787" w:rsidP="006A0787">
      <w:pPr>
        <w:spacing w:before="100" w:beforeAutospacing="1" w:after="100" w:afterAutospacing="1"/>
        <w:jc w:val="left"/>
        <w:outlineLvl w:val="3"/>
        <w:rPr>
          <w:rFonts w:ascii="Source Sans Pro" w:eastAsia="Times New Roman" w:hAnsi="Source Sans Pro" w:cs="Times New Roman"/>
          <w:b/>
          <w:bCs/>
          <w:szCs w:val="24"/>
          <w:lang w:eastAsia="fr-FR"/>
        </w:rPr>
      </w:pPr>
      <w:r w:rsidRPr="006A0787">
        <w:rPr>
          <w:rFonts w:ascii="Source Sans Pro" w:eastAsia="Times New Roman" w:hAnsi="Source Sans Pro" w:cs="Times New Roman"/>
          <w:b/>
          <w:bCs/>
          <w:szCs w:val="24"/>
          <w:lang w:eastAsia="fr-FR"/>
        </w:rPr>
        <w:t>Marquis de Saint-Maurice : </w:t>
      </w:r>
      <w:r w:rsidRPr="006A0787">
        <w:rPr>
          <w:rFonts w:ascii="Source Sans Pro" w:eastAsia="Times New Roman" w:hAnsi="Source Sans Pro" w:cs="Times New Roman"/>
          <w:b/>
          <w:bCs/>
          <w:i/>
          <w:iCs/>
          <w:szCs w:val="24"/>
          <w:lang w:eastAsia="fr-FR"/>
        </w:rPr>
        <w:t>Lettres sur la Cour de Louis XIV</w:t>
      </w:r>
      <w:r w:rsidRPr="006A0787">
        <w:rPr>
          <w:rFonts w:ascii="Source Sans Pro" w:eastAsia="Times New Roman" w:hAnsi="Source Sans Pro" w:cs="Times New Roman"/>
          <w:b/>
          <w:bCs/>
          <w:szCs w:val="24"/>
          <w:lang w:eastAsia="fr-FR"/>
        </w:rPr>
        <w:t>, 1667-1670, publiées avec une introduction et des notes par Jean Lemoine ; Calmann-Lévy, 7 </w:t>
      </w:r>
      <w:proofErr w:type="spellStart"/>
      <w:r w:rsidRPr="006A0787">
        <w:rPr>
          <w:rFonts w:ascii="Source Sans Pro" w:eastAsia="Times New Roman" w:hAnsi="Source Sans Pro" w:cs="Times New Roman"/>
          <w:b/>
          <w:bCs/>
          <w:szCs w:val="24"/>
          <w:lang w:eastAsia="fr-FR"/>
        </w:rPr>
        <w:t>fr.</w:t>
      </w:r>
      <w:proofErr w:type="spellEnd"/>
      <w:r w:rsidRPr="006A0787">
        <w:rPr>
          <w:rFonts w:ascii="Source Sans Pro" w:eastAsia="Times New Roman" w:hAnsi="Source Sans Pro" w:cs="Times New Roman"/>
          <w:b/>
          <w:bCs/>
          <w:szCs w:val="24"/>
          <w:lang w:eastAsia="fr-FR"/>
        </w:rPr>
        <w:t> 50</w:t>
      </w:r>
    </w:p>
    <w:p w14:paraId="2DBCA942" w14:textId="1E1CE815" w:rsidR="006A0787" w:rsidRDefault="006A0787" w:rsidP="006A0787">
      <w:pPr>
        <w:spacing w:line="360" w:lineRule="atLeast"/>
        <w:rPr>
          <w:rFonts w:ascii="Times New Roman" w:eastAsia="Times New Roman" w:hAnsi="Times New Roman" w:cs="Times New Roman"/>
          <w:szCs w:val="24"/>
          <w:lang w:eastAsia="fr-FR"/>
        </w:rPr>
      </w:pPr>
      <w:r w:rsidRPr="006A0787">
        <w:rPr>
          <w:rFonts w:ascii="Times New Roman" w:eastAsia="Times New Roman" w:hAnsi="Times New Roman" w:cs="Times New Roman"/>
          <w:szCs w:val="24"/>
          <w:lang w:eastAsia="fr-FR"/>
        </w:rPr>
        <w:t>Rien, mieux que la carrière du marquis de Saint-Maurice, ambassadeur en France du duc de Savoie Charles-Emmanuel II, puis ministre de la duchesse régente Marie de Nemours, ne montre combien Louis XIV dominait à cette époque la cour de Savoie. L’attention est ramenée là-dessus par cette publication des </w:t>
      </w:r>
      <w:r w:rsidRPr="006A0787">
        <w:rPr>
          <w:rFonts w:ascii="Times New Roman" w:eastAsia="Times New Roman" w:hAnsi="Times New Roman" w:cs="Times New Roman"/>
          <w:b/>
          <w:bCs/>
          <w:szCs w:val="24"/>
          <w:lang w:eastAsia="fr-FR"/>
        </w:rPr>
        <w:t>Lettres sur la Cour de Louis XIV</w:t>
      </w:r>
      <w:r w:rsidRPr="006A0787">
        <w:rPr>
          <w:rFonts w:ascii="Times New Roman" w:eastAsia="Times New Roman" w:hAnsi="Times New Roman" w:cs="Times New Roman"/>
          <w:szCs w:val="24"/>
          <w:lang w:eastAsia="fr-FR"/>
        </w:rPr>
        <w:t xml:space="preserve">, que le marquis rédigea </w:t>
      </w:r>
      <w:del w:id="27" w:author="Marguerite-Marie Bordry" w:date="2019-02-10T14:57:00Z">
        <w:r w:rsidRPr="006A0787" w:rsidDel="00143D03">
          <w:rPr>
            <w:rFonts w:ascii="Times New Roman" w:eastAsia="Times New Roman" w:hAnsi="Times New Roman" w:cs="Times New Roman"/>
            <w:szCs w:val="24"/>
            <w:lang w:eastAsia="fr-FR"/>
          </w:rPr>
          <w:delText xml:space="preserve">durent </w:delText>
        </w:r>
      </w:del>
      <w:ins w:id="28" w:author="Marguerite-Marie Bordry" w:date="2019-02-10T14:57:00Z">
        <w:r w:rsidR="00143D03">
          <w:rPr>
            <w:rFonts w:ascii="Times New Roman" w:eastAsia="Times New Roman" w:hAnsi="Times New Roman" w:cs="Times New Roman"/>
            <w:szCs w:val="24"/>
            <w:lang w:eastAsia="fr-FR"/>
          </w:rPr>
          <w:t>durant</w:t>
        </w:r>
        <w:r w:rsidR="00143D03" w:rsidRPr="006A0787">
          <w:rPr>
            <w:rFonts w:ascii="Times New Roman" w:eastAsia="Times New Roman" w:hAnsi="Times New Roman" w:cs="Times New Roman"/>
            <w:szCs w:val="24"/>
            <w:lang w:eastAsia="fr-FR"/>
          </w:rPr>
          <w:t xml:space="preserve"> </w:t>
        </w:r>
      </w:ins>
      <w:r w:rsidRPr="006A0787">
        <w:rPr>
          <w:rFonts w:ascii="Times New Roman" w:eastAsia="Times New Roman" w:hAnsi="Times New Roman" w:cs="Times New Roman"/>
          <w:szCs w:val="24"/>
          <w:lang w:eastAsia="fr-FR"/>
        </w:rPr>
        <w:t xml:space="preserve">les sept années de son séjour à la Cour de France. Ce sont, le plus souvent, des lettres confidentielles adressées au Duc seul. On les a choisies, en raison des détails nouveaux ou peu connus qu’elles donnent, dans la volumineuse correspondance du marquis de Saint-Maurice, laquelle se trouve aux Archives royales de Turin. Le titre même sous lequel l’on a groupé ces extraits indique leur objet principal. Le marquis de Saint-Maurice vit Louis XIV dans le premier rayonnement de sa jeune gloire, le Louis XIV des premières conquêtes. La coalition même qui, après le succès de la guerre de Dévolution, amena le traité d’Aix-la-Chapelle (1668) ne semble pas, en réalité, d’après cette correspondance, avoir exercé sur Louis XIV et ses ministres toute la contrainte qu’ils dirent et que l’on croyait. Elle leur apporta surtout un excellent prétexte pour avoir le loisir nécessaire à de nouveaux plans : et ce fut, en </w:t>
      </w:r>
      <w:r w:rsidRPr="006A0787">
        <w:rPr>
          <w:rFonts w:ascii="Times New Roman" w:eastAsia="Times New Roman" w:hAnsi="Times New Roman" w:cs="Times New Roman"/>
          <w:szCs w:val="24"/>
          <w:lang w:eastAsia="fr-FR"/>
        </w:rPr>
        <w:lastRenderedPageBreak/>
        <w:t>effet, la politique superbe qui isola la Hollande et l’Espagne, neutralisa longtemps l’Angleterre, affaiblit l’Empire, engagea avec tous les atouts en main la guerre de Hollande et aboutit à la glorieuse paix de Nimègue.</w:t>
      </w:r>
      <w:r w:rsidR="00EA0427">
        <w:rPr>
          <w:rFonts w:ascii="Times New Roman" w:eastAsia="Times New Roman" w:hAnsi="Times New Roman" w:cs="Times New Roman"/>
          <w:szCs w:val="24"/>
          <w:lang w:eastAsia="fr-FR"/>
        </w:rPr>
        <w:t xml:space="preserve"> […]</w:t>
      </w:r>
    </w:p>
    <w:p w14:paraId="56004033" w14:textId="409F7353" w:rsidR="00EA0427" w:rsidRDefault="00EA0427" w:rsidP="006A0787">
      <w:pPr>
        <w:spacing w:line="360" w:lineRule="atLeast"/>
        <w:rPr>
          <w:rFonts w:ascii="Times New Roman" w:eastAsia="Times New Roman" w:hAnsi="Times New Roman" w:cs="Times New Roman"/>
          <w:szCs w:val="24"/>
          <w:lang w:eastAsia="fr-FR"/>
        </w:rPr>
      </w:pPr>
      <w:r>
        <w:rPr>
          <w:rFonts w:ascii="Georgia" w:hAnsi="Georgia"/>
          <w:color w:val="161616"/>
          <w:shd w:val="clear" w:color="auto" w:fill="F3F2EC"/>
        </w:rPr>
        <w:t xml:space="preserve">Bien que cette Correspondance ne s’étende pas jusque-là, la dernière partie de la carrière du marquis de Saint-Maurice, devenu après son ambassade, ministre de Charles-Emmanuel II, puis de la duchesse sa veuve, doit être signalée. La disgrâce qui la marqua, où elle s’acheva, montre la tyrannie de la tutelle où Louis XIV tenait la Maison de Savoie. Les suites de cette tyrannie ont compté dans l’histoire de l’Europe. On sait comment le marquis de Saint-Maurice fut mêlé aux intrigues qui amenèrent la déconvenue de Louis XIV au sujet de Casal. Le comte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ministre du duc de Mantoue</w:t>
      </w:r>
      <w:del w:id="29" w:author="Marguerite-Marie Bordry" w:date="2019-02-10T15:02:00Z">
        <w:r w:rsidDel="00EA0427">
          <w:rPr>
            <w:rFonts w:ascii="Georgia" w:hAnsi="Georgia"/>
            <w:color w:val="161616"/>
            <w:shd w:val="clear" w:color="auto" w:fill="F3F2EC"/>
          </w:rPr>
          <w:delText>.,</w:delText>
        </w:r>
        <w:r w:rsidRPr="00EA0427" w:rsidDel="00EA0427">
          <w:rPr>
            <w:rFonts w:ascii="Georgia" w:hAnsi="Georgia"/>
            <w:color w:val="161616"/>
            <w:shd w:val="clear" w:color="auto" w:fill="F3F2EC"/>
          </w:rPr>
          <w:delText xml:space="preserve"> </w:delText>
        </w:r>
      </w:del>
      <w:ins w:id="30" w:author="Marguerite-Marie Bordry" w:date="2019-02-10T15:02:00Z">
        <w:r>
          <w:rPr>
            <w:rFonts w:ascii="Georgia" w:hAnsi="Georgia"/>
            <w:color w:val="161616"/>
            <w:shd w:val="clear" w:color="auto" w:fill="F3F2EC"/>
          </w:rPr>
          <w:t>,</w:t>
        </w:r>
        <w:r w:rsidRPr="00EA0427">
          <w:rPr>
            <w:rFonts w:ascii="Georgia" w:hAnsi="Georgia"/>
            <w:color w:val="161616"/>
            <w:shd w:val="clear" w:color="auto" w:fill="F3F2EC"/>
          </w:rPr>
          <w:t xml:space="preserve"> </w:t>
        </w:r>
      </w:ins>
      <w:r>
        <w:rPr>
          <w:rFonts w:ascii="Georgia" w:hAnsi="Georgia"/>
          <w:color w:val="161616"/>
          <w:shd w:val="clear" w:color="auto" w:fill="F3F2EC"/>
        </w:rPr>
        <w:t xml:space="preserve">fut enfermé à Pignerol (il semble bien devoir être le Masque de Fer), par la vengeance du cabinet de Versailles poursuivant en lui l’homme qui avait dénoncé les projets de la France sur Casal, clef des possessions espagnoles du Milanais.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xml:space="preserve"> avait révélé la chose à la Cour de Turin, intéressée au moins autant que la France à avoir Casal. Mais c’est le marquis de Saint-Maurice qui avait ébruité l’affaire en Europe, et ainsi rendu définitivement impossible l’accord projeté entre Louis XIV et le duc de Mantoue. Aussi, tandis que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xml:space="preserve"> était enfermé à Pignerol, le renvoi du marquis de Saint-Maurice était exigé par le cabinet de Versailles, qui fut docilement obéi par la Régente. M. Jean Lemoine appelle « glorieuse » la chute de Saint-Maurice. C’est, en effet, au mépris des grands intérêts qu’il avait gardés en France que Saint-Maurice aggrava, par patriotisme si l’on veut, les effets de la divulgation de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Cependant, il entra plus encore d’étourderie là-dedans. Le marquis de Saint-Maurice eût pu, semble-t-il, agir en cette circonstance avec plus de prudence, et l’on constate, non sans regret, que, même après sa chute, il se cramponna (bien inutilement) à la faveur de Louis XIV. Quoi qu’il en soit, ce renvoi d’un ministre dévoué, sur l’ordre hautain de Louis XIV, est certainement l’un des épisodes les plus humiliants des rapports de la Maison de Savoie avec Louis XIV ; et un tel épisode fait comprendre à merveille la politique de revanche, violente et rusée, du successeur de Charles-Emmanuel II, ce curieux Victor-Amédée II qui demeure, en somme, le grand homme de sa Maison.</w:t>
      </w:r>
    </w:p>
    <w:p w14:paraId="0F1E728B" w14:textId="1B6D0376" w:rsidR="00EA0427" w:rsidRDefault="00EA0427" w:rsidP="006A0787">
      <w:pPr>
        <w:spacing w:line="360" w:lineRule="atLeast"/>
        <w:rPr>
          <w:ins w:id="31" w:author="Marguerite-Marie Bordry" w:date="2019-02-10T15:05:00Z"/>
          <w:rFonts w:ascii="Times New Roman" w:eastAsia="Times New Roman" w:hAnsi="Times New Roman" w:cs="Times New Roman"/>
          <w:szCs w:val="24"/>
          <w:lang w:eastAsia="fr-FR"/>
        </w:rPr>
      </w:pPr>
    </w:p>
    <w:p w14:paraId="7133556C" w14:textId="77777777" w:rsidR="008124F6" w:rsidRPr="008124F6" w:rsidRDefault="008124F6" w:rsidP="008124F6">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8124F6">
        <w:rPr>
          <w:rFonts w:ascii="Source Sans Pro" w:eastAsia="Times New Roman" w:hAnsi="Source Sans Pro" w:cs="Times New Roman"/>
          <w:b/>
          <w:bCs/>
          <w:color w:val="161616"/>
          <w:szCs w:val="24"/>
          <w:lang w:eastAsia="fr-FR"/>
        </w:rPr>
        <w:t>Louis Matte : </w:t>
      </w:r>
      <w:r w:rsidRPr="008124F6">
        <w:rPr>
          <w:rFonts w:ascii="Source Sans Pro" w:eastAsia="Times New Roman" w:hAnsi="Source Sans Pro" w:cs="Times New Roman"/>
          <w:b/>
          <w:bCs/>
          <w:i/>
          <w:iCs/>
          <w:color w:val="161616"/>
          <w:szCs w:val="24"/>
          <w:lang w:eastAsia="fr-FR"/>
        </w:rPr>
        <w:t>Crimes et Procès politiques sous Louis XIV</w:t>
      </w:r>
      <w:r w:rsidRPr="008124F6">
        <w:rPr>
          <w:rFonts w:ascii="Source Sans Pro" w:eastAsia="Times New Roman" w:hAnsi="Source Sans Pro" w:cs="Times New Roman"/>
          <w:b/>
          <w:bCs/>
          <w:color w:val="161616"/>
          <w:szCs w:val="24"/>
          <w:lang w:eastAsia="fr-FR"/>
        </w:rPr>
        <w:t> ; Société française d’imprimerie et de librairie, 3 </w:t>
      </w:r>
      <w:proofErr w:type="spellStart"/>
      <w:r w:rsidRPr="008124F6">
        <w:rPr>
          <w:rFonts w:ascii="Source Sans Pro" w:eastAsia="Times New Roman" w:hAnsi="Source Sans Pro" w:cs="Times New Roman"/>
          <w:b/>
          <w:bCs/>
          <w:color w:val="161616"/>
          <w:szCs w:val="24"/>
          <w:lang w:eastAsia="fr-FR"/>
        </w:rPr>
        <w:t>fr.</w:t>
      </w:r>
      <w:proofErr w:type="spellEnd"/>
      <w:r w:rsidRPr="008124F6">
        <w:rPr>
          <w:rFonts w:ascii="Source Sans Pro" w:eastAsia="Times New Roman" w:hAnsi="Source Sans Pro" w:cs="Times New Roman"/>
          <w:b/>
          <w:bCs/>
          <w:color w:val="161616"/>
          <w:szCs w:val="24"/>
          <w:lang w:eastAsia="fr-FR"/>
        </w:rPr>
        <w:t> 50</w:t>
      </w:r>
      <w:hyperlink r:id="rId15" w:anchor="body-6-4-2" w:history="1">
        <w:r w:rsidRPr="008124F6">
          <w:rPr>
            <w:rFonts w:ascii="Source Sans Pro" w:eastAsia="Times New Roman" w:hAnsi="Source Sans Pro" w:cs="Times New Roman"/>
            <w:b/>
            <w:bCs/>
            <w:color w:val="808080"/>
            <w:sz w:val="14"/>
            <w:szCs w:val="14"/>
            <w:u w:val="single"/>
            <w:lang w:eastAsia="fr-FR"/>
          </w:rPr>
          <w:t> §</w:t>
        </w:r>
      </w:hyperlink>
    </w:p>
    <w:p w14:paraId="278342BF" w14:textId="0D208D55" w:rsidR="008124F6" w:rsidRDefault="000860ED" w:rsidP="006A0787">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34DAA516" w14:textId="77777777" w:rsidR="000860ED" w:rsidRPr="006A0787" w:rsidRDefault="000860ED" w:rsidP="006A0787">
      <w:pPr>
        <w:spacing w:line="360" w:lineRule="atLeast"/>
        <w:rPr>
          <w:rFonts w:ascii="Times New Roman" w:eastAsia="Times New Roman" w:hAnsi="Times New Roman" w:cs="Times New Roman"/>
          <w:szCs w:val="24"/>
          <w:lang w:eastAsia="fr-FR"/>
        </w:rPr>
      </w:pPr>
    </w:p>
    <w:p w14:paraId="230B2C80" w14:textId="79AD50CF" w:rsidR="006A0787" w:rsidRDefault="001B1BBE" w:rsidP="004902D7">
      <w:pPr>
        <w:rPr>
          <w:rFonts w:ascii="Georgia" w:hAnsi="Georgia"/>
          <w:color w:val="161616"/>
          <w:shd w:val="clear" w:color="auto" w:fill="F3F2EC"/>
        </w:rPr>
      </w:pPr>
      <w:r>
        <w:rPr>
          <w:rFonts w:ascii="Georgia" w:hAnsi="Georgia"/>
          <w:color w:val="161616"/>
          <w:shd w:val="clear" w:color="auto" w:fill="F3F2EC"/>
        </w:rPr>
        <w:t xml:space="preserve">Quoi qu’il en soit, M. Matte propose, d’après M. Lair qui l’a avancée à la fin de son grand ouvrage sur Foucquet, une autre solution. L’homme au masque de fer serait un certain Eustache Danger, homme à tout faire, exécuteur de quelque besogne louche, et dont on aurait voulu s’assurer le silence. Détails et rapprochements ne manquent </w:t>
      </w:r>
      <w:r>
        <w:rPr>
          <w:rFonts w:ascii="Georgia" w:hAnsi="Georgia"/>
          <w:color w:val="161616"/>
          <w:shd w:val="clear" w:color="auto" w:fill="F3F2EC"/>
        </w:rPr>
        <w:lastRenderedPageBreak/>
        <w:t xml:space="preserve">point. Malheureusement, ni M. Lair ni M. Matte n’arrivent à préciser le moins du monde en quoi avait consisté la besogne si compromettante qui aurait valu à son auteur l’incarcération perpétuelle, — et le masque. Pour tâcher de découvrir cette besogne louche, M. Matte, d’après un autre auteur, anglais cette fois, M. Barnes, ajuste à l’hypothèse Danger l’hypothèse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 Danger et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 ne seraient qu’un ; et ce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qui était abbé, aurait été employé par Hugues de Lionne </w:t>
      </w:r>
      <w:r>
        <w:t>« à de secrètes négociations entre Louis XIV et Charles II d’Angleterre »</w:t>
      </w:r>
      <w:r>
        <w:rPr>
          <w:rFonts w:ascii="Georgia" w:hAnsi="Georgia"/>
          <w:color w:val="161616"/>
          <w:shd w:val="clear" w:color="auto" w:fill="F3F2EC"/>
        </w:rPr>
        <w:t xml:space="preserve">, mission où il se serait compromis. Ce n’est pas tout :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 n’était autre que… le fils naturel de Charles II ; et de là le secret, le masque. C’est bien romanesque. Il est certain qu’il y eut à Pignerol, puis aux Îles Sainte-Marguerite, puis enfin à la Bastille, un prisonnier d’État du nom d’Eustache Danger (</w:t>
      </w:r>
      <w:r>
        <w:rPr>
          <w:rFonts w:ascii="Georgia" w:hAnsi="Georgia"/>
          <w:i/>
          <w:iCs/>
          <w:color w:val="161616"/>
          <w:shd w:val="clear" w:color="auto" w:fill="F3F2EC"/>
        </w:rPr>
        <w:t>alias</w:t>
      </w:r>
      <w:r>
        <w:rPr>
          <w:rFonts w:ascii="Georgia" w:hAnsi="Georgia"/>
          <w:color w:val="161616"/>
          <w:shd w:val="clear" w:color="auto" w:fill="F3F2EC"/>
        </w:rPr>
        <w:t>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 selon M. Barnes), et ceci aux dates qui importent dans la question du Masque de fer. Mais il y avait, aux mêmes dates, d’autres prisonniers d’État aussi. L’inconvénient capital de cette thèse, c’est qu’elle n’établit à aucun moment la nature du « délit » d’E. Danger, ou même de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 si l’on admet cette identification, qui reste douteuse. Les mystères les plus mystérieux, si l’on peut dire, comportent toujours quelque fait très connu, quelque point de départ positif. Dans le cas du comte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xml:space="preserve">, c’est Casal ; dans le cas de </w:t>
      </w:r>
      <w:proofErr w:type="spellStart"/>
      <w:r>
        <w:rPr>
          <w:rFonts w:ascii="Georgia" w:hAnsi="Georgia"/>
          <w:color w:val="161616"/>
          <w:shd w:val="clear" w:color="auto" w:fill="F3F2EC"/>
        </w:rPr>
        <w:t>Pregnani</w:t>
      </w:r>
      <w:proofErr w:type="spellEnd"/>
      <w:r>
        <w:rPr>
          <w:rFonts w:ascii="Georgia" w:hAnsi="Georgia"/>
          <w:color w:val="161616"/>
          <w:shd w:val="clear" w:color="auto" w:fill="F3F2EC"/>
        </w:rPr>
        <w:t xml:space="preserve">-Danger, c’est, quoi ? Impossible, ici, de citer un fait. On mêle bien Lauzun à l’affaire, le Lauzun des négociations avec l’Angleterre, mais sans que cela soit mieux qu’une suggestion. C’est pourquoi je crois que l’on peut, sans risquer de se tromper beaucoup, définitivement énoncer ceci : </w:t>
      </w:r>
      <w:del w:id="32" w:author="Marguerite-Marie Bordry" w:date="2019-02-10T15:05:00Z">
        <w:r w:rsidDel="001B1BBE">
          <w:rPr>
            <w:rFonts w:ascii="Georgia" w:hAnsi="Georgia"/>
            <w:color w:val="161616"/>
            <w:shd w:val="clear" w:color="auto" w:fill="F3F2EC"/>
          </w:rPr>
          <w:delText xml:space="preserve">Le </w:delText>
        </w:r>
      </w:del>
      <w:ins w:id="33" w:author="Marguerite-Marie Bordry" w:date="2019-02-10T15:05:00Z">
        <w:r>
          <w:rPr>
            <w:rFonts w:ascii="Georgia" w:hAnsi="Georgia"/>
            <w:color w:val="161616"/>
            <w:shd w:val="clear" w:color="auto" w:fill="F3F2EC"/>
          </w:rPr>
          <w:t xml:space="preserve">le </w:t>
        </w:r>
      </w:ins>
      <w:r>
        <w:rPr>
          <w:rFonts w:ascii="Georgia" w:hAnsi="Georgia"/>
          <w:color w:val="161616"/>
          <w:shd w:val="clear" w:color="auto" w:fill="F3F2EC"/>
        </w:rPr>
        <w:t xml:space="preserve">Masque de fer fut le comte Girolamo </w:t>
      </w:r>
      <w:proofErr w:type="spellStart"/>
      <w:r>
        <w:rPr>
          <w:rFonts w:ascii="Georgia" w:hAnsi="Georgia"/>
          <w:color w:val="161616"/>
          <w:shd w:val="clear" w:color="auto" w:fill="F3F2EC"/>
        </w:rPr>
        <w:t>Mattioli</w:t>
      </w:r>
      <w:proofErr w:type="spellEnd"/>
      <w:r>
        <w:rPr>
          <w:rFonts w:ascii="Georgia" w:hAnsi="Georgia"/>
          <w:color w:val="161616"/>
          <w:shd w:val="clear" w:color="auto" w:fill="F3F2EC"/>
        </w:rPr>
        <w:t>, ex-ministre du duc de Mantoue, incarcéré à Pignerol, puis aux Îles Sainte-Marguerite, puis enfin à la Bastille, pour sa trahison dans l’affaire de Casal. Et voilà pourtant une des choses, fantastiquement déformées, pour lesquelles l’ancien régime est tombé !</w:t>
      </w:r>
    </w:p>
    <w:p w14:paraId="0902036C" w14:textId="2D4A0134" w:rsidR="000B783D" w:rsidRDefault="000B783D" w:rsidP="004902D7">
      <w:pPr>
        <w:rPr>
          <w:rFonts w:ascii="Georgia" w:hAnsi="Georgia"/>
          <w:color w:val="161616"/>
          <w:shd w:val="clear" w:color="auto" w:fill="F3F2EC"/>
        </w:rPr>
      </w:pPr>
    </w:p>
    <w:p w14:paraId="69698A41" w14:textId="77777777" w:rsidR="002C57AF" w:rsidRPr="002C57AF" w:rsidRDefault="002C57AF" w:rsidP="002C57AF">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2C57AF">
        <w:rPr>
          <w:rFonts w:ascii="Source Sans Pro" w:eastAsia="Times New Roman" w:hAnsi="Source Sans Pro" w:cs="Times New Roman"/>
          <w:b/>
          <w:bCs/>
          <w:color w:val="161616"/>
          <w:sz w:val="27"/>
          <w:szCs w:val="27"/>
          <w:lang w:eastAsia="fr-FR"/>
        </w:rPr>
        <w:t>Musées et collections. </w:t>
      </w:r>
      <w:r w:rsidRPr="002C57AF">
        <w:rPr>
          <w:rFonts w:ascii="Source Sans Pro" w:eastAsia="Times New Roman" w:hAnsi="Source Sans Pro" w:cs="Times New Roman"/>
          <w:b/>
          <w:bCs/>
          <w:color w:val="161616"/>
          <w:sz w:val="17"/>
          <w:szCs w:val="17"/>
          <w:lang w:eastAsia="fr-FR"/>
        </w:rPr>
        <w:br/>
      </w:r>
      <w:r w:rsidRPr="002C57AF">
        <w:rPr>
          <w:rFonts w:ascii="Source Sans Pro" w:eastAsia="Times New Roman" w:hAnsi="Source Sans Pro" w:cs="Times New Roman"/>
          <w:b/>
          <w:bCs/>
          <w:color w:val="161616"/>
          <w:sz w:val="27"/>
          <w:szCs w:val="27"/>
          <w:lang w:eastAsia="fr-FR"/>
        </w:rPr>
        <w:t>Au Musée du Louvre : le </w:t>
      </w:r>
      <w:r w:rsidRPr="002C57AF">
        <w:rPr>
          <w:rFonts w:ascii="Source Sans Pro" w:eastAsia="Times New Roman" w:hAnsi="Source Sans Pro" w:cs="Times New Roman"/>
          <w:b/>
          <w:bCs/>
          <w:i/>
          <w:iCs/>
          <w:color w:val="161616"/>
          <w:sz w:val="27"/>
          <w:szCs w:val="27"/>
          <w:lang w:eastAsia="fr-FR"/>
        </w:rPr>
        <w:t>Saint Sébastien</w:t>
      </w:r>
      <w:r w:rsidRPr="002C57AF">
        <w:rPr>
          <w:rFonts w:ascii="Source Sans Pro" w:eastAsia="Times New Roman" w:hAnsi="Source Sans Pro" w:cs="Times New Roman"/>
          <w:b/>
          <w:bCs/>
          <w:color w:val="161616"/>
          <w:sz w:val="27"/>
          <w:szCs w:val="27"/>
          <w:lang w:eastAsia="fr-FR"/>
        </w:rPr>
        <w:t> de Mantegna ; […] le buste de Richelieu par le Bernin</w:t>
      </w:r>
    </w:p>
    <w:p w14:paraId="10E9C24C" w14:textId="77777777" w:rsidR="002C57AF" w:rsidRPr="002C57AF" w:rsidRDefault="002C57AF" w:rsidP="002C57AF">
      <w:pPr>
        <w:shd w:val="clear" w:color="auto" w:fill="F3F2EC"/>
        <w:jc w:val="right"/>
        <w:rPr>
          <w:rFonts w:ascii="Georgia" w:eastAsia="Times New Roman" w:hAnsi="Georgia" w:cs="Times New Roman"/>
          <w:color w:val="161616"/>
          <w:szCs w:val="24"/>
          <w:lang w:eastAsia="fr-FR"/>
        </w:rPr>
      </w:pPr>
      <w:r w:rsidRPr="002C57AF">
        <w:rPr>
          <w:rFonts w:ascii="Georgia" w:eastAsia="Times New Roman" w:hAnsi="Georgia" w:cs="Times New Roman"/>
          <w:color w:val="161616"/>
          <w:szCs w:val="24"/>
          <w:lang w:eastAsia="fr-FR"/>
        </w:rPr>
        <w:t>Auguste Marguillier.</w:t>
      </w:r>
    </w:p>
    <w:p w14:paraId="72CF998D" w14:textId="77777777" w:rsidR="002C57AF" w:rsidRPr="002C57AF" w:rsidRDefault="002C57AF" w:rsidP="002C57AF">
      <w:pPr>
        <w:shd w:val="clear" w:color="auto" w:fill="F3F2EC"/>
        <w:rPr>
          <w:rFonts w:ascii="Verdana" w:eastAsia="Times New Roman" w:hAnsi="Verdana" w:cs="Times New Roman"/>
          <w:color w:val="161616"/>
          <w:sz w:val="21"/>
          <w:szCs w:val="21"/>
          <w:lang w:eastAsia="fr-FR"/>
        </w:rPr>
      </w:pPr>
      <w:r w:rsidRPr="002C57AF">
        <w:rPr>
          <w:rFonts w:ascii="Verdana" w:eastAsia="Times New Roman" w:hAnsi="Verdana" w:cs="Times New Roman"/>
          <w:color w:val="161616"/>
          <w:sz w:val="21"/>
          <w:szCs w:val="21"/>
          <w:lang w:eastAsia="fr-FR"/>
        </w:rPr>
        <w:t>Tome XC, numéro 330, 16 mars 1911, p. 428-434 [428-430].</w:t>
      </w:r>
    </w:p>
    <w:p w14:paraId="2686A06F" w14:textId="15C58730" w:rsidR="000B783D" w:rsidRDefault="000B783D" w:rsidP="004902D7">
      <w:pPr>
        <w:rPr>
          <w:rFonts w:ascii="Georgia" w:hAnsi="Georgia"/>
          <w:color w:val="161616"/>
          <w:shd w:val="clear" w:color="auto" w:fill="F3F2EC"/>
        </w:rPr>
      </w:pPr>
    </w:p>
    <w:p w14:paraId="6C7F961A" w14:textId="77777777" w:rsidR="000B783D" w:rsidRPr="002C57AF" w:rsidRDefault="000B783D" w:rsidP="000B783D">
      <w:pPr>
        <w:pStyle w:val="Titre3"/>
        <w:shd w:val="clear" w:color="auto" w:fill="F3F2EC"/>
        <w:spacing w:before="240" w:after="240"/>
        <w:rPr>
          <w:rFonts w:ascii="Source Sans Pro" w:hAnsi="Source Sans Pro"/>
          <w:b/>
          <w:color w:val="161616"/>
          <w:sz w:val="27"/>
        </w:rPr>
      </w:pPr>
      <w:r w:rsidRPr="002C57AF">
        <w:rPr>
          <w:rFonts w:ascii="Source Sans Pro" w:hAnsi="Source Sans Pro"/>
          <w:b/>
          <w:color w:val="161616"/>
        </w:rPr>
        <w:t>La Curiosité. </w:t>
      </w:r>
      <w:r w:rsidRPr="002C57AF">
        <w:rPr>
          <w:rFonts w:ascii="Source Sans Pro" w:hAnsi="Source Sans Pro"/>
          <w:b/>
          <w:color w:val="161616"/>
          <w:sz w:val="17"/>
          <w:szCs w:val="17"/>
        </w:rPr>
        <w:br/>
      </w:r>
      <w:r w:rsidRPr="002C57AF">
        <w:rPr>
          <w:rFonts w:ascii="Source Sans Pro" w:hAnsi="Source Sans Pro"/>
          <w:b/>
          <w:color w:val="161616"/>
        </w:rPr>
        <w:t xml:space="preserve">Deuxième vente </w:t>
      </w:r>
      <w:proofErr w:type="spellStart"/>
      <w:r w:rsidRPr="002C57AF">
        <w:rPr>
          <w:rFonts w:ascii="Source Sans Pro" w:hAnsi="Source Sans Pro"/>
          <w:b/>
          <w:color w:val="161616"/>
        </w:rPr>
        <w:t>Lowengard</w:t>
      </w:r>
      <w:proofErr w:type="spellEnd"/>
      <w:r w:rsidRPr="002C57AF">
        <w:rPr>
          <w:rFonts w:ascii="Source Sans Pro" w:hAnsi="Source Sans Pro"/>
          <w:b/>
          <w:color w:val="161616"/>
        </w:rPr>
        <w:t xml:space="preserve"> [extrait]</w:t>
      </w:r>
    </w:p>
    <w:p w14:paraId="75AE47EC" w14:textId="77777777" w:rsidR="000B783D" w:rsidRDefault="000B783D" w:rsidP="000B783D">
      <w:pPr>
        <w:shd w:val="clear" w:color="auto" w:fill="F3F2EC"/>
        <w:jc w:val="right"/>
        <w:rPr>
          <w:rFonts w:ascii="Georgia" w:hAnsi="Georgia"/>
          <w:color w:val="161616"/>
        </w:rPr>
      </w:pPr>
      <w:r w:rsidRPr="002C57AF">
        <w:rPr>
          <w:rFonts w:ascii="Georgia" w:hAnsi="Georgia"/>
          <w:b/>
          <w:color w:val="161616"/>
        </w:rPr>
        <w:t xml:space="preserve">Jacques </w:t>
      </w:r>
      <w:proofErr w:type="spellStart"/>
      <w:r w:rsidRPr="002C57AF">
        <w:rPr>
          <w:rFonts w:ascii="Georgia" w:hAnsi="Georgia"/>
          <w:b/>
          <w:color w:val="161616"/>
        </w:rPr>
        <w:t>Daurelle</w:t>
      </w:r>
      <w:proofErr w:type="spellEnd"/>
      <w:r>
        <w:rPr>
          <w:rFonts w:ascii="Georgia" w:hAnsi="Georgia"/>
          <w:color w:val="161616"/>
        </w:rPr>
        <w:t>.</w:t>
      </w:r>
    </w:p>
    <w:p w14:paraId="3A0A18E7" w14:textId="77777777" w:rsidR="000B783D" w:rsidRDefault="000B783D" w:rsidP="000B783D">
      <w:pPr>
        <w:shd w:val="clear" w:color="auto" w:fill="F3F2EC"/>
        <w:rPr>
          <w:rFonts w:ascii="Verdana" w:hAnsi="Verdana"/>
          <w:color w:val="161616"/>
          <w:sz w:val="21"/>
          <w:szCs w:val="21"/>
        </w:rPr>
      </w:pPr>
      <w:r>
        <w:rPr>
          <w:rFonts w:ascii="Verdana" w:hAnsi="Verdana"/>
          <w:color w:val="161616"/>
          <w:sz w:val="21"/>
          <w:szCs w:val="21"/>
        </w:rPr>
        <w:t>Tome XC, numéro 330, 16 mars 1911, p. 440-442 [442].</w:t>
      </w:r>
    </w:p>
    <w:p w14:paraId="306A2C9C" w14:textId="77777777" w:rsidR="000B783D" w:rsidRDefault="000B783D" w:rsidP="000B783D">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À M. </w:t>
      </w:r>
      <w:proofErr w:type="spellStart"/>
      <w:r>
        <w:rPr>
          <w:rFonts w:ascii="Georgia" w:hAnsi="Georgia"/>
          <w:color w:val="161616"/>
        </w:rPr>
        <w:t>Gradt</w:t>
      </w:r>
      <w:proofErr w:type="spellEnd"/>
      <w:r>
        <w:rPr>
          <w:rFonts w:ascii="Georgia" w:hAnsi="Georgia"/>
          <w:color w:val="161616"/>
        </w:rPr>
        <w:t xml:space="preserve"> fut attribué pour 7 000 </w:t>
      </w:r>
      <w:proofErr w:type="spellStart"/>
      <w:r>
        <w:rPr>
          <w:rFonts w:ascii="Georgia" w:hAnsi="Georgia"/>
          <w:color w:val="161616"/>
        </w:rPr>
        <w:t>fr.</w:t>
      </w:r>
      <w:proofErr w:type="spellEnd"/>
      <w:r>
        <w:rPr>
          <w:rFonts w:ascii="Georgia" w:hAnsi="Georgia"/>
          <w:color w:val="161616"/>
        </w:rPr>
        <w:t xml:space="preserve"> le petit miroir biseauté, travail allemand de l’atelier d’</w:t>
      </w:r>
      <w:proofErr w:type="spellStart"/>
      <w:r>
        <w:rPr>
          <w:rFonts w:ascii="Georgia" w:hAnsi="Georgia"/>
          <w:color w:val="161616"/>
        </w:rPr>
        <w:t>Attemstetter</w:t>
      </w:r>
      <w:proofErr w:type="spellEnd"/>
      <w:r>
        <w:rPr>
          <w:rFonts w:ascii="Georgia" w:hAnsi="Georgia"/>
          <w:color w:val="161616"/>
        </w:rPr>
        <w:t xml:space="preserve">, de même que le tympan de l’atelier de Luca </w:t>
      </w:r>
      <w:proofErr w:type="spellStart"/>
      <w:r>
        <w:rPr>
          <w:rFonts w:ascii="Georgia" w:hAnsi="Georgia"/>
          <w:color w:val="161616"/>
        </w:rPr>
        <w:t>della</w:t>
      </w:r>
      <w:proofErr w:type="spellEnd"/>
      <w:r>
        <w:rPr>
          <w:rFonts w:ascii="Georgia" w:hAnsi="Georgia"/>
          <w:color w:val="161616"/>
        </w:rPr>
        <w:t xml:space="preserve"> </w:t>
      </w:r>
      <w:proofErr w:type="spellStart"/>
      <w:r>
        <w:rPr>
          <w:rFonts w:ascii="Georgia" w:hAnsi="Georgia"/>
          <w:color w:val="161616"/>
        </w:rPr>
        <w:t>Robbia</w:t>
      </w:r>
      <w:proofErr w:type="spellEnd"/>
      <w:r>
        <w:rPr>
          <w:rFonts w:ascii="Georgia" w:hAnsi="Georgia"/>
          <w:color w:val="161616"/>
        </w:rPr>
        <w:t>, Sainte Ursule et les onze mille vierges, œuvre en terre émaillée estimée 10 000 </w:t>
      </w:r>
      <w:proofErr w:type="spellStart"/>
      <w:r>
        <w:rPr>
          <w:rFonts w:ascii="Georgia" w:hAnsi="Georgia"/>
          <w:color w:val="161616"/>
        </w:rPr>
        <w:t>fr.</w:t>
      </w:r>
      <w:proofErr w:type="spellEnd"/>
      <w:r>
        <w:rPr>
          <w:rFonts w:ascii="Georgia" w:hAnsi="Georgia"/>
          <w:color w:val="161616"/>
        </w:rPr>
        <w:t xml:space="preserve"> et adjugée 8 700 francs.</w:t>
      </w:r>
    </w:p>
    <w:p w14:paraId="743E3C94" w14:textId="5542B138" w:rsidR="000B783D" w:rsidRDefault="000B783D" w:rsidP="000B783D">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Dans les sculptures en marbre, pierre et terre cuite, </w:t>
      </w:r>
      <w:del w:id="34" w:author="Marguerite-Marie Bordry" w:date="2019-02-10T15:12:00Z">
        <w:r w:rsidDel="002E4174">
          <w:rPr>
            <w:rFonts w:ascii="Georgia" w:hAnsi="Georgia"/>
            <w:color w:val="161616"/>
          </w:rPr>
          <w:delText xml:space="preserve">if </w:delText>
        </w:r>
      </w:del>
      <w:ins w:id="35" w:author="Marguerite-Marie Bordry" w:date="2019-02-10T15:12:00Z">
        <w:r w:rsidR="002E4174">
          <w:rPr>
            <w:rFonts w:ascii="Georgia" w:hAnsi="Georgia"/>
            <w:color w:val="161616"/>
          </w:rPr>
          <w:t xml:space="preserve">il </w:t>
        </w:r>
      </w:ins>
      <w:r>
        <w:rPr>
          <w:rFonts w:ascii="Georgia" w:hAnsi="Georgia"/>
          <w:color w:val="161616"/>
        </w:rPr>
        <w:t>y eut des enchères animées et des prix élevés. […] Mais où il y eut de l’entrain, ce fut dans l’adjudication d’un bas-relief en marbre blanc attribué à Verrocchio et estimé 30 000 </w:t>
      </w:r>
      <w:proofErr w:type="spellStart"/>
      <w:r>
        <w:rPr>
          <w:rFonts w:ascii="Georgia" w:hAnsi="Georgia"/>
          <w:color w:val="161616"/>
        </w:rPr>
        <w:t>fr.</w:t>
      </w:r>
      <w:proofErr w:type="spellEnd"/>
      <w:r>
        <w:rPr>
          <w:rFonts w:ascii="Georgia" w:hAnsi="Georgia"/>
          <w:color w:val="161616"/>
        </w:rPr>
        <w:t xml:space="preserve"> La Vierge est représentée allaitant l’enfant Jésus avec, au-dessus d’elle, deux têtes d’anges. C’est une œuvre d’un sentiment exquis et d’une exécution raffinée. M. </w:t>
      </w:r>
      <w:proofErr w:type="spellStart"/>
      <w:r>
        <w:rPr>
          <w:rFonts w:ascii="Georgia" w:hAnsi="Georgia"/>
          <w:color w:val="161616"/>
        </w:rPr>
        <w:t>Paulme</w:t>
      </w:r>
      <w:proofErr w:type="spellEnd"/>
      <w:r>
        <w:rPr>
          <w:rFonts w:ascii="Georgia" w:hAnsi="Georgia"/>
          <w:color w:val="161616"/>
        </w:rPr>
        <w:t xml:space="preserve">, l’expert, et </w:t>
      </w:r>
      <w:r>
        <w:rPr>
          <w:rFonts w:ascii="Georgia" w:hAnsi="Georgia"/>
          <w:color w:val="161616"/>
        </w:rPr>
        <w:lastRenderedPageBreak/>
        <w:t>M. Hamburger se la disputaient. Celui-ci triompha avec l’enchère de 45 000 </w:t>
      </w:r>
      <w:proofErr w:type="spellStart"/>
      <w:r>
        <w:rPr>
          <w:rFonts w:ascii="Georgia" w:hAnsi="Georgia"/>
          <w:color w:val="161616"/>
        </w:rPr>
        <w:t>fr.</w:t>
      </w:r>
      <w:proofErr w:type="spellEnd"/>
      <w:r>
        <w:rPr>
          <w:rFonts w:ascii="Georgia" w:hAnsi="Georgia"/>
          <w:color w:val="161616"/>
        </w:rPr>
        <w:t xml:space="preserve"> L’ensemble de la vente s’éleva à 296 379 francs.</w:t>
      </w:r>
    </w:p>
    <w:p w14:paraId="7A9586FC" w14:textId="556862FD" w:rsidR="00FF3765" w:rsidRDefault="00FF3765" w:rsidP="000B783D">
      <w:pPr>
        <w:pStyle w:val="p"/>
        <w:shd w:val="clear" w:color="auto" w:fill="F3F2EC"/>
        <w:spacing w:before="0" w:beforeAutospacing="0" w:after="0" w:afterAutospacing="0" w:line="360" w:lineRule="atLeast"/>
        <w:jc w:val="both"/>
        <w:rPr>
          <w:rFonts w:ascii="Georgia" w:hAnsi="Georgia"/>
          <w:color w:val="161616"/>
        </w:rPr>
      </w:pPr>
    </w:p>
    <w:p w14:paraId="4102E9BB" w14:textId="77777777" w:rsidR="00100BC6" w:rsidRDefault="00100BC6" w:rsidP="00100BC6">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XC, numéro 331, 1</w:t>
      </w:r>
      <w:r>
        <w:rPr>
          <w:rFonts w:ascii="Source Sans Pro" w:hAnsi="Source Sans Pro"/>
          <w:b/>
          <w:bCs/>
          <w:color w:val="161616"/>
          <w:sz w:val="23"/>
          <w:szCs w:val="23"/>
          <w:vertAlign w:val="superscript"/>
        </w:rPr>
        <w:t>er</w:t>
      </w:r>
      <w:r>
        <w:rPr>
          <w:rFonts w:ascii="Source Sans Pro" w:hAnsi="Source Sans Pro"/>
          <w:b/>
          <w:bCs/>
          <w:color w:val="161616"/>
          <w:sz w:val="31"/>
          <w:szCs w:val="31"/>
        </w:rPr>
        <w:t> avril 1911</w:t>
      </w:r>
      <w:hyperlink r:id="rId16" w:anchor="body-7" w:history="1">
        <w:r>
          <w:rPr>
            <w:rStyle w:val="Lienhypertexte"/>
            <w:rFonts w:ascii="Source Sans Pro" w:hAnsi="Source Sans Pro"/>
            <w:b/>
            <w:bCs/>
            <w:color w:val="808080"/>
            <w:sz w:val="19"/>
            <w:szCs w:val="19"/>
          </w:rPr>
          <w:t> §</w:t>
        </w:r>
      </w:hyperlink>
    </w:p>
    <w:p w14:paraId="10713BFF" w14:textId="77777777" w:rsidR="00236DD8" w:rsidRPr="00236DD8" w:rsidRDefault="00236DD8" w:rsidP="00236DD8">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r w:rsidRPr="00236DD8">
        <w:rPr>
          <w:rFonts w:ascii="Source Sans Pro" w:eastAsia="Times New Roman" w:hAnsi="Source Sans Pro" w:cs="Times New Roman"/>
          <w:b/>
          <w:bCs/>
          <w:color w:val="161616"/>
          <w:sz w:val="27"/>
          <w:szCs w:val="27"/>
          <w:lang w:val="it-IT" w:eastAsia="fr-FR"/>
        </w:rPr>
        <w:t>Il Giorgione (</w:t>
      </w:r>
      <w:r w:rsidRPr="00236DD8">
        <w:rPr>
          <w:rFonts w:ascii="Source Sans Pro" w:eastAsia="Times New Roman" w:hAnsi="Source Sans Pro" w:cs="Times New Roman"/>
          <w:b/>
          <w:bCs/>
          <w:i/>
          <w:iCs/>
          <w:color w:val="161616"/>
          <w:sz w:val="27"/>
          <w:szCs w:val="27"/>
          <w:lang w:val="it-IT" w:eastAsia="fr-FR"/>
        </w:rPr>
        <w:t>Suite</w:t>
      </w:r>
      <w:r w:rsidRPr="00236DD8">
        <w:rPr>
          <w:rFonts w:ascii="Source Sans Pro" w:eastAsia="Times New Roman" w:hAnsi="Source Sans Pro" w:cs="Times New Roman"/>
          <w:b/>
          <w:bCs/>
          <w:color w:val="161616"/>
          <w:sz w:val="27"/>
          <w:szCs w:val="27"/>
          <w:lang w:val="it-IT" w:eastAsia="fr-FR"/>
        </w:rPr>
        <w:t>) [III]</w:t>
      </w:r>
      <w:hyperlink r:id="rId17" w:anchor="note7" w:history="1">
        <w:r w:rsidRPr="00236DD8">
          <w:rPr>
            <w:rFonts w:ascii="Arial" w:eastAsia="Times New Roman" w:hAnsi="Arial" w:cs="Arial"/>
            <w:b/>
            <w:bCs/>
            <w:color w:val="333399"/>
            <w:sz w:val="21"/>
            <w:szCs w:val="21"/>
            <w:u w:val="single"/>
            <w:vertAlign w:val="superscript"/>
            <w:lang w:val="it-IT" w:eastAsia="fr-FR"/>
          </w:rPr>
          <w:t>7</w:t>
        </w:r>
      </w:hyperlink>
    </w:p>
    <w:p w14:paraId="63175F7B" w14:textId="77777777" w:rsidR="00236DD8" w:rsidRPr="00236DD8" w:rsidRDefault="00236DD8" w:rsidP="00236DD8">
      <w:pPr>
        <w:shd w:val="clear" w:color="auto" w:fill="F3F2EC"/>
        <w:jc w:val="right"/>
        <w:rPr>
          <w:rFonts w:ascii="Georgia" w:eastAsia="Times New Roman" w:hAnsi="Georgia" w:cs="Times New Roman"/>
          <w:color w:val="161616"/>
          <w:szCs w:val="24"/>
          <w:lang w:val="it-IT" w:eastAsia="fr-FR"/>
        </w:rPr>
      </w:pPr>
      <w:r w:rsidRPr="00236DD8">
        <w:rPr>
          <w:rFonts w:ascii="Georgia" w:eastAsia="Times New Roman" w:hAnsi="Georgia" w:cs="Times New Roman"/>
          <w:color w:val="161616"/>
          <w:szCs w:val="24"/>
          <w:lang w:val="it-IT" w:eastAsia="fr-FR"/>
        </w:rPr>
        <w:t xml:space="preserve">Albert </w:t>
      </w:r>
      <w:proofErr w:type="spellStart"/>
      <w:r w:rsidRPr="00236DD8">
        <w:rPr>
          <w:rFonts w:ascii="Georgia" w:eastAsia="Times New Roman" w:hAnsi="Georgia" w:cs="Times New Roman"/>
          <w:color w:val="161616"/>
          <w:szCs w:val="24"/>
          <w:lang w:val="it-IT" w:eastAsia="fr-FR"/>
        </w:rPr>
        <w:t>Erlande</w:t>
      </w:r>
      <w:proofErr w:type="spellEnd"/>
      <w:r w:rsidRPr="00236DD8">
        <w:rPr>
          <w:rFonts w:ascii="Georgia" w:eastAsia="Times New Roman" w:hAnsi="Georgia" w:cs="Times New Roman"/>
          <w:color w:val="161616"/>
          <w:szCs w:val="24"/>
          <w:lang w:val="it-IT" w:eastAsia="fr-FR"/>
        </w:rPr>
        <w:t>.</w:t>
      </w:r>
    </w:p>
    <w:p w14:paraId="12B6D438" w14:textId="77777777" w:rsidR="00236DD8" w:rsidRPr="00236DD8" w:rsidRDefault="00236DD8" w:rsidP="00236DD8">
      <w:pPr>
        <w:shd w:val="clear" w:color="auto" w:fill="F3F2EC"/>
        <w:rPr>
          <w:rFonts w:ascii="Verdana" w:eastAsia="Times New Roman" w:hAnsi="Verdana" w:cs="Times New Roman"/>
          <w:color w:val="161616"/>
          <w:sz w:val="21"/>
          <w:szCs w:val="21"/>
          <w:lang w:eastAsia="fr-FR"/>
        </w:rPr>
      </w:pPr>
      <w:r w:rsidRPr="00236DD8">
        <w:rPr>
          <w:rFonts w:ascii="Verdana" w:eastAsia="Times New Roman" w:hAnsi="Verdana" w:cs="Times New Roman"/>
          <w:color w:val="161616"/>
          <w:sz w:val="21"/>
          <w:szCs w:val="21"/>
          <w:lang w:eastAsia="fr-FR"/>
        </w:rPr>
        <w:t>Tome XC, numéro 331, 1</w:t>
      </w:r>
      <w:r w:rsidRPr="00236DD8">
        <w:rPr>
          <w:rFonts w:ascii="Verdana" w:eastAsia="Times New Roman" w:hAnsi="Verdana" w:cs="Times New Roman"/>
          <w:color w:val="161616"/>
          <w:sz w:val="16"/>
          <w:szCs w:val="16"/>
          <w:vertAlign w:val="superscript"/>
          <w:lang w:eastAsia="fr-FR"/>
        </w:rPr>
        <w:t>er</w:t>
      </w:r>
      <w:r w:rsidRPr="00236DD8">
        <w:rPr>
          <w:rFonts w:ascii="Verdana" w:eastAsia="Times New Roman" w:hAnsi="Verdana" w:cs="Times New Roman"/>
          <w:color w:val="161616"/>
          <w:sz w:val="21"/>
          <w:szCs w:val="21"/>
          <w:lang w:eastAsia="fr-FR"/>
        </w:rPr>
        <w:t> avril 1911, p. 553-588.</w:t>
      </w:r>
    </w:p>
    <w:p w14:paraId="20AA5E0D" w14:textId="77777777" w:rsidR="00FF3765" w:rsidRDefault="00FF3765" w:rsidP="000B783D">
      <w:pPr>
        <w:pStyle w:val="p"/>
        <w:shd w:val="clear" w:color="auto" w:fill="F3F2EC"/>
        <w:spacing w:before="0" w:beforeAutospacing="0" w:after="0" w:afterAutospacing="0" w:line="360" w:lineRule="atLeast"/>
        <w:jc w:val="both"/>
        <w:rPr>
          <w:rFonts w:ascii="Georgia" w:hAnsi="Georgia"/>
          <w:color w:val="161616"/>
        </w:rPr>
      </w:pPr>
    </w:p>
    <w:p w14:paraId="55DFED24" w14:textId="3749A727" w:rsidR="000B783D" w:rsidRDefault="0016015A" w:rsidP="004902D7">
      <w:pPr>
        <w:rPr>
          <w:rFonts w:ascii="Georgia" w:hAnsi="Georgia"/>
          <w:color w:val="161616"/>
          <w:shd w:val="clear" w:color="auto" w:fill="F3F2EC"/>
        </w:rPr>
      </w:pPr>
      <w:r>
        <w:rPr>
          <w:rFonts w:ascii="Georgia" w:hAnsi="Georgia"/>
          <w:color w:val="161616"/>
          <w:shd w:val="clear" w:color="auto" w:fill="F3F2EC"/>
        </w:rPr>
        <w:t xml:space="preserve">Soudain, avec une sorte de rugissement, il dévora de baisers le corps de la </w:t>
      </w:r>
      <w:proofErr w:type="spellStart"/>
      <w:r>
        <w:rPr>
          <w:rFonts w:ascii="Georgia" w:hAnsi="Georgia"/>
          <w:color w:val="161616"/>
          <w:shd w:val="clear" w:color="auto" w:fill="F3F2EC"/>
        </w:rPr>
        <w:t>Maurina</w:t>
      </w:r>
      <w:proofErr w:type="spellEnd"/>
      <w:r>
        <w:rPr>
          <w:rFonts w:ascii="Georgia" w:hAnsi="Georgia"/>
          <w:color w:val="161616"/>
          <w:shd w:val="clear" w:color="auto" w:fill="F3F2EC"/>
        </w:rPr>
        <w:t xml:space="preserve">, l’étreignit furieusement, et il nous fut impossible de </w:t>
      </w:r>
      <w:del w:id="36" w:author="Marguerite-Marie Bordry" w:date="2019-02-10T15:15:00Z">
        <w:r w:rsidDel="0016015A">
          <w:rPr>
            <w:rFonts w:ascii="Georgia" w:hAnsi="Georgia"/>
            <w:color w:val="161616"/>
            <w:shd w:val="clear" w:color="auto" w:fill="F3F2EC"/>
          </w:rPr>
          <w:delText xml:space="preserve">I </w:delText>
        </w:r>
      </w:del>
      <w:ins w:id="37" w:author="Marguerite-Marie Bordry" w:date="2019-02-10T15:15:00Z">
        <w:r>
          <w:rPr>
            <w:rFonts w:ascii="Georgia" w:hAnsi="Georgia"/>
            <w:color w:val="161616"/>
            <w:shd w:val="clear" w:color="auto" w:fill="F3F2EC"/>
          </w:rPr>
          <w:t>l’</w:t>
        </w:r>
      </w:ins>
      <w:r>
        <w:rPr>
          <w:rFonts w:ascii="Georgia" w:hAnsi="Georgia"/>
          <w:color w:val="161616"/>
          <w:shd w:val="clear" w:color="auto" w:fill="F3F2EC"/>
        </w:rPr>
        <w:t>en séparer. Ses bras se nouaient autour du cadavre dont il mordait les lèvres violettes.</w:t>
      </w:r>
    </w:p>
    <w:p w14:paraId="1F9E4C13" w14:textId="55CD0921" w:rsidR="002C5492" w:rsidRDefault="002C5492" w:rsidP="004902D7">
      <w:pPr>
        <w:rPr>
          <w:rFonts w:ascii="Georgia" w:hAnsi="Georgia"/>
          <w:color w:val="161616"/>
          <w:shd w:val="clear" w:color="auto" w:fill="F3F2EC"/>
        </w:rPr>
      </w:pPr>
      <w:r>
        <w:rPr>
          <w:rFonts w:ascii="Georgia" w:hAnsi="Georgia"/>
          <w:color w:val="161616"/>
          <w:shd w:val="clear" w:color="auto" w:fill="F3F2EC"/>
        </w:rPr>
        <w:t>[…]</w:t>
      </w:r>
    </w:p>
    <w:p w14:paraId="4C8FBCC3" w14:textId="77777777" w:rsidR="002C5492" w:rsidRPr="002C5492" w:rsidRDefault="002C5492" w:rsidP="002C5492">
      <w:pPr>
        <w:shd w:val="clear" w:color="auto" w:fill="F3F2EC"/>
        <w:spacing w:line="360" w:lineRule="atLeast"/>
        <w:rPr>
          <w:rFonts w:ascii="Georgia" w:eastAsia="Times New Roman" w:hAnsi="Georgia" w:cs="Times New Roman"/>
          <w:color w:val="161616"/>
          <w:szCs w:val="24"/>
          <w:lang w:eastAsia="fr-FR"/>
        </w:rPr>
      </w:pPr>
      <w:r w:rsidRPr="002C5492">
        <w:rPr>
          <w:rFonts w:ascii="Georgia" w:eastAsia="Times New Roman" w:hAnsi="Georgia" w:cs="Times New Roman"/>
          <w:color w:val="161616"/>
          <w:szCs w:val="24"/>
          <w:lang w:eastAsia="fr-FR"/>
        </w:rPr>
        <w:t xml:space="preserve">… Mais il est impossible de dresser la liste des œuvres de Giorgione. Un grand nombre de ses toiles disparut, après sa mort, car des malandrins pillèrent son atelier. Celles </w:t>
      </w:r>
      <w:commentRangeStart w:id="38"/>
      <w:r w:rsidRPr="002C5492">
        <w:rPr>
          <w:rFonts w:ascii="Georgia" w:eastAsia="Times New Roman" w:hAnsi="Georgia" w:cs="Times New Roman"/>
          <w:color w:val="161616"/>
          <w:szCs w:val="24"/>
          <w:lang w:eastAsia="fr-FR"/>
        </w:rPr>
        <w:t>que</w:t>
      </w:r>
    </w:p>
    <w:p w14:paraId="41496DD1" w14:textId="77777777" w:rsidR="002C5492" w:rsidRPr="002C5492" w:rsidRDefault="002C5492" w:rsidP="002C5492">
      <w:pPr>
        <w:shd w:val="clear" w:color="auto" w:fill="F3F2EC"/>
        <w:spacing w:line="360" w:lineRule="atLeast"/>
        <w:rPr>
          <w:rFonts w:ascii="Georgia" w:eastAsia="Times New Roman" w:hAnsi="Georgia" w:cs="Times New Roman"/>
          <w:color w:val="161616"/>
          <w:szCs w:val="24"/>
          <w:lang w:eastAsia="fr-FR"/>
        </w:rPr>
      </w:pPr>
      <w:proofErr w:type="spellStart"/>
      <w:r w:rsidRPr="002C5492">
        <w:rPr>
          <w:rFonts w:ascii="Georgia" w:eastAsia="Times New Roman" w:hAnsi="Georgia" w:cs="Times New Roman"/>
          <w:color w:val="161616"/>
          <w:szCs w:val="24"/>
          <w:lang w:eastAsia="fr-FR"/>
        </w:rPr>
        <w:t>Titian</w:t>
      </w:r>
      <w:proofErr w:type="spellEnd"/>
      <w:r w:rsidRPr="002C5492">
        <w:rPr>
          <w:rFonts w:ascii="Georgia" w:eastAsia="Times New Roman" w:hAnsi="Georgia" w:cs="Times New Roman"/>
          <w:color w:val="161616"/>
          <w:szCs w:val="24"/>
          <w:lang w:eastAsia="fr-FR"/>
        </w:rPr>
        <w:t xml:space="preserve"> </w:t>
      </w:r>
      <w:commentRangeEnd w:id="38"/>
      <w:r>
        <w:rPr>
          <w:rStyle w:val="Marquedecommentaire"/>
        </w:rPr>
        <w:commentReference w:id="38"/>
      </w:r>
      <w:r w:rsidRPr="002C5492">
        <w:rPr>
          <w:rFonts w:ascii="Georgia" w:eastAsia="Times New Roman" w:hAnsi="Georgia" w:cs="Times New Roman"/>
          <w:color w:val="161616"/>
          <w:szCs w:val="24"/>
          <w:lang w:eastAsia="fr-FR"/>
        </w:rPr>
        <w:t>ou Palma achevèrent furent vendues à des étrangers et un déplorable incendie détruisit, en 1521, le coffre et les dessins que je possédais.</w:t>
      </w:r>
    </w:p>
    <w:p w14:paraId="35E41074" w14:textId="413EED1A" w:rsidR="002C5492" w:rsidRDefault="002C5492" w:rsidP="004902D7"/>
    <w:p w14:paraId="261AE433" w14:textId="70B145A0" w:rsidR="00417C67" w:rsidRDefault="00417C67" w:rsidP="004902D7"/>
    <w:p w14:paraId="28F4342C" w14:textId="77777777" w:rsidR="00417C67" w:rsidRPr="00417C67" w:rsidRDefault="00417C67" w:rsidP="00417C6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417C67">
        <w:rPr>
          <w:rFonts w:ascii="Source Sans Pro" w:eastAsia="Times New Roman" w:hAnsi="Source Sans Pro" w:cs="Times New Roman"/>
          <w:b/>
          <w:bCs/>
          <w:color w:val="161616"/>
          <w:sz w:val="27"/>
          <w:szCs w:val="27"/>
          <w:lang w:eastAsia="fr-FR"/>
        </w:rPr>
        <w:t>Art ancien</w:t>
      </w:r>
    </w:p>
    <w:p w14:paraId="3B82573F" w14:textId="77777777" w:rsidR="00417C67" w:rsidRPr="00417C67" w:rsidRDefault="00417C67" w:rsidP="00417C67">
      <w:pPr>
        <w:shd w:val="clear" w:color="auto" w:fill="F3F2EC"/>
        <w:jc w:val="right"/>
        <w:rPr>
          <w:rFonts w:ascii="Georgia" w:eastAsia="Times New Roman" w:hAnsi="Georgia" w:cs="Times New Roman"/>
          <w:color w:val="161616"/>
          <w:szCs w:val="24"/>
          <w:lang w:eastAsia="fr-FR"/>
        </w:rPr>
      </w:pPr>
      <w:r w:rsidRPr="00417C67">
        <w:rPr>
          <w:rFonts w:ascii="Georgia" w:eastAsia="Times New Roman" w:hAnsi="Georgia" w:cs="Times New Roman"/>
          <w:color w:val="161616"/>
          <w:szCs w:val="24"/>
          <w:lang w:eastAsia="fr-FR"/>
        </w:rPr>
        <w:t xml:space="preserve">Tristan </w:t>
      </w:r>
      <w:proofErr w:type="spellStart"/>
      <w:r w:rsidRPr="00417C67">
        <w:rPr>
          <w:rFonts w:ascii="Georgia" w:eastAsia="Times New Roman" w:hAnsi="Georgia" w:cs="Times New Roman"/>
          <w:color w:val="161616"/>
          <w:szCs w:val="24"/>
          <w:lang w:eastAsia="fr-FR"/>
        </w:rPr>
        <w:t>Leclère</w:t>
      </w:r>
      <w:proofErr w:type="spellEnd"/>
      <w:r w:rsidRPr="00417C67">
        <w:rPr>
          <w:rFonts w:ascii="Georgia" w:eastAsia="Times New Roman" w:hAnsi="Georgia" w:cs="Times New Roman"/>
          <w:color w:val="161616"/>
          <w:szCs w:val="24"/>
          <w:lang w:eastAsia="fr-FR"/>
        </w:rPr>
        <w:t xml:space="preserve"> [Tristan Klingsor].</w:t>
      </w:r>
    </w:p>
    <w:p w14:paraId="1259EEDF" w14:textId="77777777" w:rsidR="00417C67" w:rsidRPr="00417C67" w:rsidRDefault="00417C67" w:rsidP="00417C67">
      <w:pPr>
        <w:shd w:val="clear" w:color="auto" w:fill="F3F2EC"/>
        <w:rPr>
          <w:rFonts w:ascii="Verdana" w:eastAsia="Times New Roman" w:hAnsi="Verdana" w:cs="Times New Roman"/>
          <w:color w:val="161616"/>
          <w:sz w:val="21"/>
          <w:szCs w:val="21"/>
          <w:lang w:eastAsia="fr-FR"/>
        </w:rPr>
      </w:pPr>
      <w:r w:rsidRPr="00417C67">
        <w:rPr>
          <w:rFonts w:ascii="Verdana" w:eastAsia="Times New Roman" w:hAnsi="Verdana" w:cs="Times New Roman"/>
          <w:color w:val="161616"/>
          <w:sz w:val="21"/>
          <w:szCs w:val="21"/>
          <w:lang w:eastAsia="fr-FR"/>
        </w:rPr>
        <w:t>Tome XC, numéro 331, 1</w:t>
      </w:r>
      <w:r w:rsidRPr="00417C67">
        <w:rPr>
          <w:rFonts w:ascii="Verdana" w:eastAsia="Times New Roman" w:hAnsi="Verdana" w:cs="Times New Roman"/>
          <w:color w:val="161616"/>
          <w:sz w:val="16"/>
          <w:szCs w:val="16"/>
          <w:vertAlign w:val="superscript"/>
          <w:lang w:eastAsia="fr-FR"/>
        </w:rPr>
        <w:t>er</w:t>
      </w:r>
      <w:r w:rsidRPr="00417C67">
        <w:rPr>
          <w:rFonts w:ascii="Verdana" w:eastAsia="Times New Roman" w:hAnsi="Verdana" w:cs="Times New Roman"/>
          <w:color w:val="161616"/>
          <w:sz w:val="21"/>
          <w:szCs w:val="21"/>
          <w:lang w:eastAsia="fr-FR"/>
        </w:rPr>
        <w:t> avril 1911, p. 643-647 [643-644, 644, 647].</w:t>
      </w:r>
    </w:p>
    <w:p w14:paraId="5BC907CE" w14:textId="4A3D4D44" w:rsidR="00417C67" w:rsidRDefault="00417C67" w:rsidP="004902D7"/>
    <w:p w14:paraId="2CCA04F8" w14:textId="2FA7627F" w:rsidR="00417C67" w:rsidRDefault="00417C67" w:rsidP="004902D7">
      <w:r>
        <w:t>[…]</w:t>
      </w:r>
    </w:p>
    <w:p w14:paraId="1BFC7671" w14:textId="77777777" w:rsidR="00417C67" w:rsidRPr="00417C67" w:rsidRDefault="00417C67" w:rsidP="00417C67">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417C67">
        <w:rPr>
          <w:rFonts w:ascii="Source Sans Pro" w:eastAsia="Times New Roman" w:hAnsi="Source Sans Pro" w:cs="Times New Roman"/>
          <w:b/>
          <w:bCs/>
          <w:color w:val="161616"/>
          <w:szCs w:val="24"/>
          <w:lang w:eastAsia="fr-FR"/>
        </w:rPr>
        <w:t>Memento [extrait]</w:t>
      </w:r>
    </w:p>
    <w:p w14:paraId="3F58804D" w14:textId="7ADA6EBF" w:rsidR="00417C67" w:rsidRPr="00417C67" w:rsidRDefault="00417C67" w:rsidP="00417C67">
      <w:pPr>
        <w:shd w:val="clear" w:color="auto" w:fill="F3F2EC"/>
        <w:spacing w:line="360" w:lineRule="atLeast"/>
        <w:rPr>
          <w:rFonts w:ascii="Georgia" w:eastAsia="Times New Roman" w:hAnsi="Georgia" w:cs="Times New Roman"/>
          <w:color w:val="161616"/>
          <w:szCs w:val="24"/>
          <w:lang w:eastAsia="fr-FR"/>
        </w:rPr>
      </w:pPr>
      <w:r w:rsidRPr="00417C67">
        <w:rPr>
          <w:rFonts w:ascii="Georgia" w:eastAsia="Times New Roman" w:hAnsi="Georgia" w:cs="Times New Roman"/>
          <w:color w:val="161616"/>
          <w:szCs w:val="24"/>
          <w:lang w:eastAsia="fr-FR"/>
        </w:rPr>
        <w:t xml:space="preserve">[…] Il me faut enfin signaler une nouvelle et fort belle publication faite par la maison Lefranc et dirigée par MM. Louis Lumet et </w:t>
      </w:r>
      <w:proofErr w:type="spellStart"/>
      <w:r w:rsidRPr="00417C67">
        <w:rPr>
          <w:rFonts w:ascii="Georgia" w:eastAsia="Times New Roman" w:hAnsi="Georgia" w:cs="Times New Roman"/>
          <w:color w:val="161616"/>
          <w:szCs w:val="24"/>
          <w:lang w:eastAsia="fr-FR"/>
        </w:rPr>
        <w:t>Yvanhoé</w:t>
      </w:r>
      <w:proofErr w:type="spellEnd"/>
      <w:r w:rsidRPr="00417C67">
        <w:rPr>
          <w:rFonts w:ascii="Georgia" w:eastAsia="Times New Roman" w:hAnsi="Georgia" w:cs="Times New Roman"/>
          <w:color w:val="161616"/>
          <w:szCs w:val="24"/>
          <w:lang w:eastAsia="fr-FR"/>
        </w:rPr>
        <w:t xml:space="preserve"> </w:t>
      </w:r>
      <w:proofErr w:type="spellStart"/>
      <w:r w:rsidRPr="00417C67">
        <w:rPr>
          <w:rFonts w:ascii="Georgia" w:eastAsia="Times New Roman" w:hAnsi="Georgia" w:cs="Times New Roman"/>
          <w:color w:val="161616"/>
          <w:szCs w:val="24"/>
          <w:lang w:eastAsia="fr-FR"/>
        </w:rPr>
        <w:t>Rambosson</w:t>
      </w:r>
      <w:proofErr w:type="spellEnd"/>
      <w:r w:rsidRPr="00417C67">
        <w:rPr>
          <w:rFonts w:ascii="Georgia" w:eastAsia="Times New Roman" w:hAnsi="Georgia" w:cs="Times New Roman"/>
          <w:color w:val="161616"/>
          <w:szCs w:val="24"/>
          <w:lang w:eastAsia="fr-FR"/>
        </w:rPr>
        <w:t> : </w:t>
      </w:r>
      <w:r w:rsidRPr="00417C67">
        <w:rPr>
          <w:rFonts w:ascii="Georgia" w:eastAsia="Times New Roman" w:hAnsi="Georgia" w:cs="Times New Roman"/>
          <w:i/>
          <w:iCs/>
          <w:color w:val="161616"/>
          <w:szCs w:val="24"/>
          <w:lang w:eastAsia="fr-FR"/>
        </w:rPr>
        <w:t>le Dessin par les grands maîtres</w:t>
      </w:r>
      <w:r w:rsidRPr="00417C67">
        <w:rPr>
          <w:rFonts w:ascii="Georgia" w:eastAsia="Times New Roman" w:hAnsi="Georgia" w:cs="Times New Roman"/>
          <w:color w:val="161616"/>
          <w:szCs w:val="24"/>
          <w:lang w:eastAsia="fr-FR"/>
        </w:rPr>
        <w:t xml:space="preserve">. Le premier fascicule contient des reproductions de Coypel, A. del </w:t>
      </w:r>
      <w:del w:id="39" w:author="Marguerite-Marie Bordry" w:date="2019-02-10T15:20:00Z">
        <w:r w:rsidRPr="00417C67" w:rsidDel="000D3AFE">
          <w:rPr>
            <w:rFonts w:ascii="Georgia" w:eastAsia="Times New Roman" w:hAnsi="Georgia" w:cs="Times New Roman"/>
            <w:color w:val="161616"/>
            <w:szCs w:val="24"/>
            <w:lang w:eastAsia="fr-FR"/>
          </w:rPr>
          <w:delText>Sarte</w:delText>
        </w:r>
      </w:del>
      <w:ins w:id="40" w:author="Marguerite-Marie Bordry" w:date="2019-02-10T15:20:00Z">
        <w:r w:rsidR="000D3AFE" w:rsidRPr="00417C67">
          <w:rPr>
            <w:rFonts w:ascii="Georgia" w:eastAsia="Times New Roman" w:hAnsi="Georgia" w:cs="Times New Roman"/>
            <w:color w:val="161616"/>
            <w:szCs w:val="24"/>
            <w:lang w:eastAsia="fr-FR"/>
          </w:rPr>
          <w:t>Sart</w:t>
        </w:r>
        <w:r w:rsidR="000D3AFE">
          <w:rPr>
            <w:rFonts w:ascii="Georgia" w:eastAsia="Times New Roman" w:hAnsi="Georgia" w:cs="Times New Roman"/>
            <w:color w:val="161616"/>
            <w:szCs w:val="24"/>
            <w:lang w:eastAsia="fr-FR"/>
          </w:rPr>
          <w:t>o</w:t>
        </w:r>
      </w:ins>
      <w:r w:rsidRPr="00417C67">
        <w:rPr>
          <w:rFonts w:ascii="Georgia" w:eastAsia="Times New Roman" w:hAnsi="Georgia" w:cs="Times New Roman"/>
          <w:color w:val="161616"/>
          <w:szCs w:val="24"/>
          <w:lang w:eastAsia="fr-FR"/>
        </w:rPr>
        <w:t>, Pisanello, et une très belle étude de paysage du Poussin.</w:t>
      </w:r>
    </w:p>
    <w:p w14:paraId="7CB39BAA" w14:textId="09CB0FE8" w:rsidR="00417C67" w:rsidRDefault="00417C67" w:rsidP="004902D7">
      <w:pPr>
        <w:rPr>
          <w:ins w:id="41" w:author="Marguerite-Marie Bordry" w:date="2019-02-10T15:27:00Z"/>
        </w:rPr>
      </w:pPr>
    </w:p>
    <w:p w14:paraId="4E2DE97C" w14:textId="52630859" w:rsidR="005907D8" w:rsidRDefault="005907D8" w:rsidP="004902D7">
      <w:pPr>
        <w:rPr>
          <w:ins w:id="42" w:author="Marguerite-Marie Bordry" w:date="2019-02-10T15:27:00Z"/>
        </w:rPr>
      </w:pPr>
    </w:p>
    <w:p w14:paraId="685C3B31" w14:textId="77777777" w:rsidR="005907D8" w:rsidRDefault="005907D8" w:rsidP="005907D8">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XC, numéro 332, 16 avril 1911</w:t>
      </w:r>
      <w:hyperlink r:id="rId18" w:anchor="body-8" w:history="1">
        <w:r>
          <w:rPr>
            <w:rStyle w:val="Lienhypertexte"/>
            <w:rFonts w:ascii="Source Sans Pro" w:hAnsi="Source Sans Pro"/>
            <w:b/>
            <w:bCs/>
            <w:color w:val="808080"/>
            <w:sz w:val="19"/>
            <w:szCs w:val="19"/>
          </w:rPr>
          <w:t> §</w:t>
        </w:r>
      </w:hyperlink>
    </w:p>
    <w:p w14:paraId="5F2CEDAC" w14:textId="77777777" w:rsidR="00BF6E4C" w:rsidRPr="00BF6E4C" w:rsidRDefault="00BF6E4C" w:rsidP="00BF6E4C">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BF6E4C">
        <w:rPr>
          <w:rFonts w:ascii="Source Sans Pro" w:eastAsia="Times New Roman" w:hAnsi="Source Sans Pro" w:cs="Times New Roman"/>
          <w:b/>
          <w:bCs/>
          <w:color w:val="161616"/>
          <w:sz w:val="27"/>
          <w:szCs w:val="27"/>
          <w:lang w:eastAsia="fr-FR"/>
        </w:rPr>
        <w:t>Les Poèmes. </w:t>
      </w:r>
      <w:r w:rsidRPr="00BF6E4C">
        <w:rPr>
          <w:rFonts w:ascii="Source Sans Pro" w:eastAsia="Times New Roman" w:hAnsi="Source Sans Pro" w:cs="Times New Roman"/>
          <w:b/>
          <w:bCs/>
          <w:color w:val="161616"/>
          <w:sz w:val="17"/>
          <w:szCs w:val="17"/>
          <w:lang w:eastAsia="fr-FR"/>
        </w:rPr>
        <w:br/>
      </w:r>
      <w:r w:rsidRPr="00BF6E4C">
        <w:rPr>
          <w:rFonts w:ascii="Source Sans Pro" w:eastAsia="Times New Roman" w:hAnsi="Source Sans Pro" w:cs="Times New Roman"/>
          <w:b/>
          <w:bCs/>
          <w:color w:val="161616"/>
          <w:sz w:val="27"/>
          <w:szCs w:val="27"/>
          <w:lang w:eastAsia="fr-FR"/>
        </w:rPr>
        <w:t>Jean Schlumberger : </w:t>
      </w:r>
      <w:r w:rsidRPr="00BF6E4C">
        <w:rPr>
          <w:rFonts w:ascii="Source Sans Pro" w:eastAsia="Times New Roman" w:hAnsi="Source Sans Pro" w:cs="Times New Roman"/>
          <w:b/>
          <w:bCs/>
          <w:i/>
          <w:iCs/>
          <w:color w:val="161616"/>
          <w:sz w:val="27"/>
          <w:szCs w:val="27"/>
          <w:lang w:eastAsia="fr-FR"/>
        </w:rPr>
        <w:t>Épigrammes Romaines</w:t>
      </w:r>
      <w:r w:rsidRPr="00BF6E4C">
        <w:rPr>
          <w:rFonts w:ascii="Source Sans Pro" w:eastAsia="Times New Roman" w:hAnsi="Source Sans Pro" w:cs="Times New Roman"/>
          <w:b/>
          <w:bCs/>
          <w:color w:val="161616"/>
          <w:sz w:val="27"/>
          <w:szCs w:val="27"/>
          <w:lang w:eastAsia="fr-FR"/>
        </w:rPr>
        <w:t> ; Bibliothèque de l’Occident, 10 </w:t>
      </w:r>
      <w:proofErr w:type="spellStart"/>
      <w:r w:rsidRPr="00BF6E4C">
        <w:rPr>
          <w:rFonts w:ascii="Source Sans Pro" w:eastAsia="Times New Roman" w:hAnsi="Source Sans Pro" w:cs="Times New Roman"/>
          <w:b/>
          <w:bCs/>
          <w:color w:val="161616"/>
          <w:sz w:val="27"/>
          <w:szCs w:val="27"/>
          <w:lang w:eastAsia="fr-FR"/>
        </w:rPr>
        <w:t>fr.</w:t>
      </w:r>
      <w:proofErr w:type="spellEnd"/>
      <w:r w:rsidR="00B25107">
        <w:rPr>
          <w:rFonts w:ascii="Source Sans Pro" w:eastAsia="Times New Roman" w:hAnsi="Source Sans Pro" w:cs="Times New Roman"/>
          <w:b/>
          <w:bCs/>
          <w:color w:val="808080"/>
          <w:sz w:val="17"/>
          <w:szCs w:val="17"/>
          <w:u w:val="single"/>
          <w:lang w:eastAsia="fr-FR"/>
        </w:rPr>
        <w:fldChar w:fldCharType="begin"/>
      </w:r>
      <w:r w:rsidR="00B25107">
        <w:rPr>
          <w:rFonts w:ascii="Source Sans Pro" w:eastAsia="Times New Roman" w:hAnsi="Source Sans Pro" w:cs="Times New Roman"/>
          <w:b/>
          <w:bCs/>
          <w:color w:val="808080"/>
          <w:sz w:val="17"/>
          <w:szCs w:val="17"/>
          <w:u w:val="single"/>
          <w:lang w:eastAsia="fr-FR"/>
        </w:rPr>
        <w:instrText xml:space="preserve"> HYPERLINK "http://obvil.sorbonne-universite.site/corpus/mdf-italie/mercure-italie_1911" \l "body-8-1" </w:instrText>
      </w:r>
      <w:r w:rsidR="00B25107">
        <w:rPr>
          <w:rFonts w:ascii="Source Sans Pro" w:eastAsia="Times New Roman" w:hAnsi="Source Sans Pro" w:cs="Times New Roman"/>
          <w:b/>
          <w:bCs/>
          <w:color w:val="808080"/>
          <w:sz w:val="17"/>
          <w:szCs w:val="17"/>
          <w:u w:val="single"/>
          <w:lang w:eastAsia="fr-FR"/>
        </w:rPr>
        <w:fldChar w:fldCharType="separate"/>
      </w:r>
      <w:r w:rsidRPr="00BF6E4C">
        <w:rPr>
          <w:rFonts w:ascii="Source Sans Pro" w:eastAsia="Times New Roman" w:hAnsi="Source Sans Pro" w:cs="Times New Roman"/>
          <w:b/>
          <w:bCs/>
          <w:color w:val="808080"/>
          <w:sz w:val="17"/>
          <w:szCs w:val="17"/>
          <w:u w:val="single"/>
          <w:lang w:eastAsia="fr-FR"/>
        </w:rPr>
        <w:t> §</w:t>
      </w:r>
      <w:r w:rsidR="00B25107">
        <w:rPr>
          <w:rFonts w:ascii="Source Sans Pro" w:eastAsia="Times New Roman" w:hAnsi="Source Sans Pro" w:cs="Times New Roman"/>
          <w:b/>
          <w:bCs/>
          <w:color w:val="808080"/>
          <w:sz w:val="17"/>
          <w:szCs w:val="17"/>
          <w:u w:val="single"/>
          <w:lang w:eastAsia="fr-FR"/>
        </w:rPr>
        <w:fldChar w:fldCharType="end"/>
      </w:r>
    </w:p>
    <w:p w14:paraId="59A6D439" w14:textId="77777777" w:rsidR="00BF6E4C" w:rsidRPr="00BF6E4C" w:rsidRDefault="00BF6E4C" w:rsidP="00BF6E4C">
      <w:pPr>
        <w:shd w:val="clear" w:color="auto" w:fill="F3F2EC"/>
        <w:jc w:val="right"/>
        <w:rPr>
          <w:rFonts w:ascii="Georgia" w:eastAsia="Times New Roman" w:hAnsi="Georgia" w:cs="Times New Roman"/>
          <w:color w:val="161616"/>
          <w:szCs w:val="24"/>
          <w:lang w:eastAsia="fr-FR"/>
        </w:rPr>
      </w:pPr>
      <w:r w:rsidRPr="00BF6E4C">
        <w:rPr>
          <w:rFonts w:ascii="Georgia" w:eastAsia="Times New Roman" w:hAnsi="Georgia" w:cs="Times New Roman"/>
          <w:color w:val="161616"/>
          <w:szCs w:val="24"/>
          <w:lang w:eastAsia="fr-FR"/>
        </w:rPr>
        <w:lastRenderedPageBreak/>
        <w:t>Pierre Quillard.</w:t>
      </w:r>
    </w:p>
    <w:p w14:paraId="70286865" w14:textId="77777777" w:rsidR="00BF6E4C" w:rsidRPr="00BF6E4C" w:rsidRDefault="00BF6E4C" w:rsidP="00BF6E4C">
      <w:pPr>
        <w:shd w:val="clear" w:color="auto" w:fill="F3F2EC"/>
        <w:rPr>
          <w:rFonts w:ascii="Verdana" w:eastAsia="Times New Roman" w:hAnsi="Verdana" w:cs="Times New Roman"/>
          <w:color w:val="161616"/>
          <w:sz w:val="21"/>
          <w:szCs w:val="21"/>
          <w:lang w:eastAsia="fr-FR"/>
        </w:rPr>
      </w:pPr>
      <w:r w:rsidRPr="00BF6E4C">
        <w:rPr>
          <w:rFonts w:ascii="Verdana" w:eastAsia="Times New Roman" w:hAnsi="Verdana" w:cs="Times New Roman"/>
          <w:color w:val="161616"/>
          <w:sz w:val="21"/>
          <w:szCs w:val="21"/>
          <w:lang w:eastAsia="fr-FR"/>
        </w:rPr>
        <w:t>Tome XC, numéro 332, 16 avril 1911, p. 800-804 [801-802].</w:t>
      </w:r>
    </w:p>
    <w:p w14:paraId="5939D4CA" w14:textId="60A105F1" w:rsidR="00BF6E4C" w:rsidRDefault="00BF6E4C" w:rsidP="00BF6E4C">
      <w:pPr>
        <w:shd w:val="clear" w:color="auto" w:fill="F3F2EC"/>
        <w:spacing w:line="360" w:lineRule="atLeast"/>
        <w:rPr>
          <w:ins w:id="43" w:author="Marguerite-Marie Bordry" w:date="2019-02-10T15:38:00Z"/>
          <w:rFonts w:ascii="Georgia" w:eastAsia="Times New Roman" w:hAnsi="Georgia" w:cs="Times New Roman"/>
          <w:color w:val="161616"/>
          <w:szCs w:val="24"/>
          <w:lang w:eastAsia="fr-FR"/>
        </w:rPr>
      </w:pPr>
      <w:r w:rsidRPr="00BF6E4C">
        <w:rPr>
          <w:rFonts w:ascii="Georgia" w:eastAsia="Times New Roman" w:hAnsi="Georgia" w:cs="Times New Roman"/>
          <w:color w:val="161616"/>
          <w:szCs w:val="24"/>
          <w:lang w:eastAsia="fr-FR"/>
        </w:rPr>
        <w:t>M. Maurice Denis a composé pour les </w:t>
      </w:r>
      <w:r w:rsidRPr="00BF6E4C">
        <w:rPr>
          <w:rFonts w:ascii="Georgia" w:eastAsia="Times New Roman" w:hAnsi="Georgia" w:cs="Times New Roman"/>
          <w:b/>
          <w:bCs/>
          <w:i/>
          <w:iCs/>
          <w:color w:val="161616"/>
          <w:szCs w:val="24"/>
          <w:lang w:eastAsia="fr-FR"/>
        </w:rPr>
        <w:t>Épigrammes Romaines</w:t>
      </w:r>
      <w:r w:rsidRPr="00BF6E4C">
        <w:rPr>
          <w:rFonts w:ascii="Georgia" w:eastAsia="Times New Roman" w:hAnsi="Georgia" w:cs="Times New Roman"/>
          <w:color w:val="161616"/>
          <w:szCs w:val="24"/>
          <w:lang w:eastAsia="fr-FR"/>
        </w:rPr>
        <w:t xml:space="preserve"> un frontispice où des jeunes femmes assises, près d’un clair bassin, par une limpide journée de printemps, écoutent le son de la double flûte, taudis qu’une biche furtive erre sur les pelouses entre les statues de marbre, sœurs plus belles encore des songeuses attentives, dans le décor virgilien : mais l’art de M. Jean Schlumberger n’est pas entièrement parent de celui de M. Maurice Denis ; sans doute Virgile le guida parmi les monuments et les ruines de la ville latine, impériale et pontificale ; mais Goethe l’initia aussi à la résurrection du passé et plus qu’aucun autre il eut ici pour compagnon secret Keats, enlevé par la mort à sa jeune gloire. Dans ces courtes pièces d’une langue tendue, concise, elliptique, s’exprime l’inquiétude d’une âme fébrile, en proie à la passion, </w:t>
      </w:r>
      <w:del w:id="44" w:author="Marguerite-Marie Bordry" w:date="2019-02-10T15:33:00Z">
        <w:r w:rsidRPr="00BF6E4C" w:rsidDel="00BF6E4C">
          <w:rPr>
            <w:rFonts w:ascii="Georgia" w:eastAsia="Times New Roman" w:hAnsi="Georgia" w:cs="Times New Roman"/>
            <w:color w:val="161616"/>
            <w:szCs w:val="24"/>
            <w:lang w:eastAsia="fr-FR"/>
          </w:rPr>
          <w:delText xml:space="preserve">À </w:delText>
        </w:r>
      </w:del>
      <w:ins w:id="45" w:author="Marguerite-Marie Bordry" w:date="2019-02-10T15:33:00Z">
        <w:r>
          <w:rPr>
            <w:rFonts w:ascii="Georgia" w:eastAsia="Times New Roman" w:hAnsi="Georgia" w:cs="Times New Roman"/>
            <w:color w:val="161616"/>
            <w:szCs w:val="24"/>
            <w:lang w:eastAsia="fr-FR"/>
          </w:rPr>
          <w:t>à</w:t>
        </w:r>
        <w:r w:rsidRPr="00BF6E4C">
          <w:rPr>
            <w:rFonts w:ascii="Georgia" w:eastAsia="Times New Roman" w:hAnsi="Georgia" w:cs="Times New Roman"/>
            <w:color w:val="161616"/>
            <w:szCs w:val="24"/>
            <w:lang w:eastAsia="fr-FR"/>
          </w:rPr>
          <w:t xml:space="preserve"> </w:t>
        </w:r>
      </w:ins>
      <w:r w:rsidRPr="00BF6E4C">
        <w:rPr>
          <w:rFonts w:ascii="Georgia" w:eastAsia="Times New Roman" w:hAnsi="Georgia" w:cs="Times New Roman"/>
          <w:color w:val="161616"/>
          <w:szCs w:val="24"/>
          <w:lang w:eastAsia="fr-FR"/>
        </w:rPr>
        <w:t>la hâte de vivre, avant que les dieux jaloux n’aient emporté dans la nuit le corps charmant d’Eurydice et lorsque le vieux Tibre entend dans l’ombre rôder le fantôme de la Louve romaine, il n’essaie pas d’endormir sa plainte par un murmure de gloire, mais il s’associe à son rêve désespéré :</w:t>
      </w:r>
    </w:p>
    <w:p w14:paraId="1C6DCCBD" w14:textId="3B542E80" w:rsidR="006B7EEB" w:rsidRDefault="006B7EEB" w:rsidP="00BF6E4C">
      <w:pPr>
        <w:shd w:val="clear" w:color="auto" w:fill="F3F2EC"/>
        <w:spacing w:line="360" w:lineRule="atLeast"/>
        <w:rPr>
          <w:ins w:id="46" w:author="Marguerite-Marie Bordry" w:date="2019-02-10T15:38:00Z"/>
          <w:rFonts w:ascii="Georgia" w:eastAsia="Times New Roman" w:hAnsi="Georgia" w:cs="Times New Roman"/>
          <w:color w:val="161616"/>
          <w:szCs w:val="24"/>
          <w:lang w:eastAsia="fr-FR"/>
        </w:rPr>
      </w:pPr>
    </w:p>
    <w:p w14:paraId="54E419B3" w14:textId="77777777" w:rsidR="006B7EEB" w:rsidRDefault="006B7EEB" w:rsidP="006B7EEB">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XCI, numéro 334, 16 mai 1911</w:t>
      </w:r>
      <w:hyperlink r:id="rId19" w:anchor="body-9" w:history="1">
        <w:r>
          <w:rPr>
            <w:rStyle w:val="Lienhypertexte"/>
            <w:rFonts w:ascii="Source Sans Pro" w:hAnsi="Source Sans Pro"/>
            <w:b/>
            <w:bCs/>
            <w:color w:val="808080"/>
            <w:sz w:val="19"/>
            <w:szCs w:val="19"/>
          </w:rPr>
          <w:t> §</w:t>
        </w:r>
      </w:hyperlink>
    </w:p>
    <w:p w14:paraId="2788B50D" w14:textId="77777777" w:rsidR="006B7EEB" w:rsidRPr="00BF6E4C" w:rsidRDefault="006B7EEB" w:rsidP="00BF6E4C">
      <w:pPr>
        <w:shd w:val="clear" w:color="auto" w:fill="F3F2EC"/>
        <w:spacing w:line="360" w:lineRule="atLeast"/>
        <w:rPr>
          <w:rFonts w:ascii="Georgia" w:eastAsia="Times New Roman" w:hAnsi="Georgia" w:cs="Times New Roman"/>
          <w:color w:val="161616"/>
          <w:szCs w:val="24"/>
          <w:lang w:eastAsia="fr-FR"/>
        </w:rPr>
      </w:pPr>
    </w:p>
    <w:p w14:paraId="4428AB9A" w14:textId="77777777" w:rsidR="00046712" w:rsidRPr="00046712" w:rsidRDefault="00046712" w:rsidP="00046712">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046712">
        <w:rPr>
          <w:rFonts w:ascii="Source Sans Pro" w:eastAsia="Times New Roman" w:hAnsi="Source Sans Pro" w:cs="Times New Roman"/>
          <w:b/>
          <w:bCs/>
          <w:color w:val="161616"/>
          <w:sz w:val="27"/>
          <w:szCs w:val="27"/>
          <w:lang w:eastAsia="fr-FR"/>
        </w:rPr>
        <w:t>Musées et collections. </w:t>
      </w:r>
      <w:r w:rsidRPr="00046712">
        <w:rPr>
          <w:rFonts w:ascii="Source Sans Pro" w:eastAsia="Times New Roman" w:hAnsi="Source Sans Pro" w:cs="Times New Roman"/>
          <w:b/>
          <w:bCs/>
          <w:color w:val="161616"/>
          <w:sz w:val="17"/>
          <w:szCs w:val="17"/>
          <w:lang w:eastAsia="fr-FR"/>
        </w:rPr>
        <w:br/>
      </w:r>
      <w:r w:rsidRPr="00046712">
        <w:rPr>
          <w:rFonts w:ascii="Source Sans Pro" w:eastAsia="Times New Roman" w:hAnsi="Source Sans Pro" w:cs="Times New Roman"/>
          <w:b/>
          <w:bCs/>
          <w:color w:val="161616"/>
          <w:sz w:val="27"/>
          <w:szCs w:val="27"/>
          <w:lang w:eastAsia="fr-FR"/>
        </w:rPr>
        <w:t>Memento [extraits]</w:t>
      </w:r>
      <w:hyperlink r:id="rId20" w:anchor="body-9-7" w:history="1">
        <w:r w:rsidRPr="00046712">
          <w:rPr>
            <w:rFonts w:ascii="Source Sans Pro" w:eastAsia="Times New Roman" w:hAnsi="Source Sans Pro" w:cs="Times New Roman"/>
            <w:b/>
            <w:bCs/>
            <w:color w:val="808080"/>
            <w:sz w:val="17"/>
            <w:szCs w:val="17"/>
            <w:u w:val="single"/>
            <w:lang w:eastAsia="fr-FR"/>
          </w:rPr>
          <w:t> §</w:t>
        </w:r>
      </w:hyperlink>
    </w:p>
    <w:p w14:paraId="674C0DAE" w14:textId="77777777" w:rsidR="00046712" w:rsidRPr="00046712" w:rsidRDefault="00046712" w:rsidP="00046712">
      <w:pPr>
        <w:shd w:val="clear" w:color="auto" w:fill="F3F2EC"/>
        <w:jc w:val="right"/>
        <w:rPr>
          <w:rFonts w:ascii="Georgia" w:eastAsia="Times New Roman" w:hAnsi="Georgia" w:cs="Times New Roman"/>
          <w:color w:val="161616"/>
          <w:szCs w:val="24"/>
          <w:lang w:eastAsia="fr-FR"/>
        </w:rPr>
      </w:pPr>
      <w:r w:rsidRPr="00046712">
        <w:rPr>
          <w:rFonts w:ascii="Georgia" w:eastAsia="Times New Roman" w:hAnsi="Georgia" w:cs="Times New Roman"/>
          <w:color w:val="161616"/>
          <w:szCs w:val="24"/>
          <w:lang w:eastAsia="fr-FR"/>
        </w:rPr>
        <w:t>Auguste Marguillier.</w:t>
      </w:r>
    </w:p>
    <w:p w14:paraId="6BB5CB23" w14:textId="77777777" w:rsidR="00046712" w:rsidRPr="00046712" w:rsidRDefault="00046712" w:rsidP="00046712">
      <w:pPr>
        <w:shd w:val="clear" w:color="auto" w:fill="F3F2EC"/>
        <w:rPr>
          <w:rFonts w:ascii="Verdana" w:eastAsia="Times New Roman" w:hAnsi="Verdana" w:cs="Times New Roman"/>
          <w:color w:val="161616"/>
          <w:sz w:val="21"/>
          <w:szCs w:val="21"/>
          <w:lang w:eastAsia="fr-FR"/>
        </w:rPr>
      </w:pPr>
      <w:r w:rsidRPr="00046712">
        <w:rPr>
          <w:rFonts w:ascii="Verdana" w:eastAsia="Times New Roman" w:hAnsi="Verdana" w:cs="Times New Roman"/>
          <w:color w:val="161616"/>
          <w:sz w:val="21"/>
          <w:szCs w:val="21"/>
          <w:lang w:eastAsia="fr-FR"/>
        </w:rPr>
        <w:t>Tome XCI, numéro 334, 16 mai 1911, p. 421-428 [426-428].</w:t>
      </w:r>
    </w:p>
    <w:p w14:paraId="383EF261" w14:textId="606A272F" w:rsidR="00046712" w:rsidRDefault="00046712" w:rsidP="00046712">
      <w:pPr>
        <w:shd w:val="clear" w:color="auto" w:fill="F3F2EC"/>
        <w:spacing w:line="360" w:lineRule="atLeast"/>
        <w:rPr>
          <w:rFonts w:ascii="Georgia" w:eastAsia="Times New Roman" w:hAnsi="Georgia" w:cs="Times New Roman"/>
          <w:color w:val="161616"/>
          <w:szCs w:val="24"/>
          <w:lang w:eastAsia="fr-FR"/>
        </w:rPr>
      </w:pPr>
      <w:r w:rsidRPr="00046712">
        <w:rPr>
          <w:rFonts w:ascii="Georgia" w:eastAsia="Times New Roman" w:hAnsi="Georgia" w:cs="Times New Roman"/>
          <w:color w:val="161616"/>
          <w:szCs w:val="24"/>
          <w:lang w:eastAsia="fr-FR"/>
        </w:rPr>
        <w:t>La publication de grand luxe entreprise par l’éditeur Fr. </w:t>
      </w:r>
      <w:proofErr w:type="spellStart"/>
      <w:r w:rsidRPr="00046712">
        <w:rPr>
          <w:rFonts w:ascii="Georgia" w:eastAsia="Times New Roman" w:hAnsi="Georgia" w:cs="Times New Roman"/>
          <w:color w:val="161616"/>
          <w:szCs w:val="24"/>
          <w:lang w:eastAsia="fr-FR"/>
        </w:rPr>
        <w:t>Hanfstaengl</w:t>
      </w:r>
      <w:proofErr w:type="spellEnd"/>
      <w:r w:rsidRPr="00046712">
        <w:rPr>
          <w:rFonts w:ascii="Georgia" w:eastAsia="Times New Roman" w:hAnsi="Georgia" w:cs="Times New Roman"/>
          <w:color w:val="161616"/>
          <w:szCs w:val="24"/>
          <w:lang w:eastAsia="fr-FR"/>
        </w:rPr>
        <w:t>, de Munich, sur </w:t>
      </w:r>
      <w:r w:rsidRPr="00046712">
        <w:rPr>
          <w:rFonts w:ascii="Georgia" w:eastAsia="Times New Roman" w:hAnsi="Georgia" w:cs="Times New Roman"/>
          <w:i/>
          <w:iCs/>
          <w:color w:val="161616"/>
          <w:szCs w:val="24"/>
          <w:lang w:eastAsia="fr-FR"/>
        </w:rPr>
        <w:t>La Galerie de peinture du Prado à Madrid</w:t>
      </w:r>
      <w:r w:rsidRPr="00046712">
        <w:rPr>
          <w:rFonts w:ascii="Georgia" w:eastAsia="Times New Roman" w:hAnsi="Georgia" w:cs="Times New Roman"/>
          <w:color w:val="161616"/>
          <w:szCs w:val="24"/>
          <w:lang w:eastAsia="fr-FR"/>
        </w:rPr>
        <w:t> (</w:t>
      </w:r>
      <w:r w:rsidRPr="00046712">
        <w:rPr>
          <w:rFonts w:ascii="Georgia" w:eastAsia="Times New Roman" w:hAnsi="Georgia" w:cs="Times New Roman"/>
          <w:i/>
          <w:iCs/>
          <w:color w:val="161616"/>
          <w:szCs w:val="24"/>
          <w:lang w:eastAsia="fr-FR"/>
        </w:rPr>
        <w:t xml:space="preserve">Die </w:t>
      </w:r>
      <w:proofErr w:type="spellStart"/>
      <w:r w:rsidRPr="00046712">
        <w:rPr>
          <w:rFonts w:ascii="Georgia" w:eastAsia="Times New Roman" w:hAnsi="Georgia" w:cs="Times New Roman"/>
          <w:i/>
          <w:iCs/>
          <w:color w:val="161616"/>
          <w:szCs w:val="24"/>
          <w:lang w:eastAsia="fr-FR"/>
        </w:rPr>
        <w:t>Gemælde</w:t>
      </w:r>
      <w:proofErr w:type="spellEnd"/>
      <w:r w:rsidRPr="00046712">
        <w:rPr>
          <w:rFonts w:ascii="Georgia" w:eastAsia="Times New Roman" w:hAnsi="Georgia" w:cs="Times New Roman"/>
          <w:i/>
          <w:iCs/>
          <w:color w:val="161616"/>
          <w:szCs w:val="24"/>
          <w:lang w:eastAsia="fr-FR"/>
        </w:rPr>
        <w:t>-Galerie des Prado in Madrid</w:t>
      </w:r>
      <w:r w:rsidRPr="00046712">
        <w:rPr>
          <w:rFonts w:ascii="Georgia" w:eastAsia="Times New Roman" w:hAnsi="Georgia" w:cs="Times New Roman"/>
          <w:color w:val="161616"/>
          <w:szCs w:val="24"/>
          <w:lang w:eastAsia="fr-FR"/>
        </w:rPr>
        <w:t xml:space="preserve">) vient de se terminer. […] Nous avons signalé ici le contenu des sept premières livraisons et dit la qualité exceptionnelle des héliogravures qu’elles renferment et qui en font, en même temps qu’une collection d’admirables planches, un instrument de travail de premier ordre. Les sept dernières livraisons n’apportent pas moins de jouissances à l’amateur et à l’historien. Ici encore, il s’agit d’un choix des plus beaux chefs-d’œuvre du musée, au premier rang desquels brillent les </w:t>
      </w:r>
      <w:proofErr w:type="spellStart"/>
      <w:r w:rsidRPr="00046712">
        <w:rPr>
          <w:rFonts w:ascii="Georgia" w:eastAsia="Times New Roman" w:hAnsi="Georgia" w:cs="Times New Roman"/>
          <w:color w:val="161616"/>
          <w:szCs w:val="24"/>
          <w:lang w:eastAsia="fr-FR"/>
        </w:rPr>
        <w:t>Velazquez</w:t>
      </w:r>
      <w:proofErr w:type="spellEnd"/>
      <w:r w:rsidRPr="00046712">
        <w:rPr>
          <w:rFonts w:ascii="Georgia" w:eastAsia="Times New Roman" w:hAnsi="Georgia" w:cs="Times New Roman"/>
          <w:color w:val="161616"/>
          <w:szCs w:val="24"/>
          <w:lang w:eastAsia="fr-FR"/>
        </w:rPr>
        <w:t>, les Titien, les Raphaël, les Dürer, les Rubens, les Murillo, les Goya. […] De Titien, </w:t>
      </w:r>
      <w:r w:rsidRPr="00046712">
        <w:rPr>
          <w:rFonts w:ascii="Georgia" w:eastAsia="Times New Roman" w:hAnsi="Georgia" w:cs="Times New Roman"/>
          <w:i/>
          <w:iCs/>
          <w:color w:val="161616"/>
          <w:szCs w:val="24"/>
          <w:lang w:eastAsia="fr-FR"/>
        </w:rPr>
        <w:t>Vénus et Adonis</w:t>
      </w:r>
      <w:r w:rsidRPr="00046712">
        <w:rPr>
          <w:rFonts w:ascii="Georgia" w:eastAsia="Times New Roman" w:hAnsi="Georgia" w:cs="Times New Roman"/>
          <w:color w:val="161616"/>
          <w:szCs w:val="24"/>
          <w:lang w:eastAsia="fr-FR"/>
        </w:rPr>
        <w:t>, le portrait d’Alphonse I</w:t>
      </w:r>
      <w:r w:rsidRPr="00046712">
        <w:rPr>
          <w:rFonts w:ascii="Georgia" w:eastAsia="Times New Roman" w:hAnsi="Georgia" w:cs="Times New Roman"/>
          <w:color w:val="161616"/>
          <w:sz w:val="18"/>
          <w:szCs w:val="18"/>
          <w:vertAlign w:val="superscript"/>
          <w:lang w:eastAsia="fr-FR"/>
        </w:rPr>
        <w:t>er</w:t>
      </w:r>
      <w:r w:rsidRPr="00046712">
        <w:rPr>
          <w:rFonts w:ascii="Georgia" w:eastAsia="Times New Roman" w:hAnsi="Georgia" w:cs="Times New Roman"/>
          <w:color w:val="161616"/>
          <w:szCs w:val="24"/>
          <w:lang w:eastAsia="fr-FR"/>
        </w:rPr>
        <w:t> d’Este, duc de Ferrare, le portrait équestre de si grande allure de </w:t>
      </w:r>
      <w:r w:rsidRPr="00046712">
        <w:rPr>
          <w:rFonts w:ascii="Georgia" w:eastAsia="Times New Roman" w:hAnsi="Georgia" w:cs="Times New Roman"/>
          <w:i/>
          <w:iCs/>
          <w:color w:val="161616"/>
          <w:szCs w:val="24"/>
          <w:lang w:eastAsia="fr-FR"/>
        </w:rPr>
        <w:t>Charles-Quint à la bataille de Mühlberg</w:t>
      </w:r>
      <w:r w:rsidRPr="00046712">
        <w:rPr>
          <w:rFonts w:ascii="Georgia" w:eastAsia="Times New Roman" w:hAnsi="Georgia" w:cs="Times New Roman"/>
          <w:color w:val="161616"/>
          <w:szCs w:val="24"/>
          <w:lang w:eastAsia="fr-FR"/>
        </w:rPr>
        <w:t>, le charmant </w:t>
      </w:r>
      <w:r w:rsidRPr="00046712">
        <w:rPr>
          <w:rFonts w:ascii="Georgia" w:eastAsia="Times New Roman" w:hAnsi="Georgia" w:cs="Times New Roman"/>
          <w:i/>
          <w:iCs/>
          <w:color w:val="161616"/>
          <w:szCs w:val="24"/>
          <w:lang w:eastAsia="fr-FR"/>
        </w:rPr>
        <w:t>Sacrifice à la déesse de l‘Amour</w:t>
      </w:r>
      <w:r w:rsidRPr="00046712">
        <w:rPr>
          <w:rFonts w:ascii="Georgia" w:eastAsia="Times New Roman" w:hAnsi="Georgia" w:cs="Times New Roman"/>
          <w:color w:val="161616"/>
          <w:szCs w:val="24"/>
          <w:lang w:eastAsia="fr-FR"/>
        </w:rPr>
        <w:t>, et l’admirable </w:t>
      </w:r>
      <w:r w:rsidRPr="00046712">
        <w:rPr>
          <w:rFonts w:ascii="Georgia" w:eastAsia="Times New Roman" w:hAnsi="Georgia" w:cs="Times New Roman"/>
          <w:i/>
          <w:iCs/>
          <w:color w:val="161616"/>
          <w:szCs w:val="24"/>
          <w:lang w:eastAsia="fr-FR"/>
        </w:rPr>
        <w:t>Bacchanale.</w:t>
      </w:r>
      <w:r w:rsidRPr="00046712">
        <w:rPr>
          <w:rFonts w:ascii="Georgia" w:eastAsia="Times New Roman" w:hAnsi="Georgia" w:cs="Times New Roman"/>
          <w:color w:val="161616"/>
          <w:szCs w:val="24"/>
          <w:lang w:eastAsia="fr-FR"/>
        </w:rPr>
        <w:t> Raphaël est représenté par le célèbre « </w:t>
      </w:r>
      <w:proofErr w:type="spellStart"/>
      <w:r w:rsidRPr="00046712">
        <w:rPr>
          <w:rFonts w:ascii="Georgia" w:eastAsia="Times New Roman" w:hAnsi="Georgia" w:cs="Times New Roman"/>
          <w:i/>
          <w:iCs/>
          <w:color w:val="161616"/>
          <w:szCs w:val="24"/>
          <w:lang w:eastAsia="fr-FR"/>
        </w:rPr>
        <w:t>Spasimo</w:t>
      </w:r>
      <w:proofErr w:type="spellEnd"/>
      <w:r w:rsidRPr="00046712">
        <w:rPr>
          <w:rFonts w:ascii="Georgia" w:eastAsia="Times New Roman" w:hAnsi="Georgia" w:cs="Times New Roman"/>
          <w:color w:val="161616"/>
          <w:szCs w:val="24"/>
          <w:lang w:eastAsia="fr-FR"/>
        </w:rPr>
        <w:t xml:space="preserve"> » ; […]. Mais d’autres maîtres encore figurent avec quelques toiles dans cet ensemble déjà si imposant : Lorenzo Lotto, Véronèse, Van Dyck, Antonio Moro (avec </w:t>
      </w:r>
      <w:r w:rsidRPr="00046712">
        <w:rPr>
          <w:rFonts w:ascii="Georgia" w:eastAsia="Times New Roman" w:hAnsi="Georgia" w:cs="Times New Roman"/>
          <w:color w:val="161616"/>
          <w:szCs w:val="24"/>
          <w:lang w:eastAsia="fr-FR"/>
        </w:rPr>
        <w:lastRenderedPageBreak/>
        <w:t>son admirable effigie de la </w:t>
      </w:r>
      <w:r w:rsidRPr="00046712">
        <w:rPr>
          <w:rFonts w:ascii="Georgia" w:eastAsia="Times New Roman" w:hAnsi="Georgia" w:cs="Times New Roman"/>
          <w:i/>
          <w:iCs/>
          <w:color w:val="161616"/>
          <w:szCs w:val="24"/>
          <w:lang w:eastAsia="fr-FR"/>
        </w:rPr>
        <w:t>Reine Marie d’Angleterre)</w:t>
      </w:r>
      <w:r w:rsidRPr="00046712">
        <w:rPr>
          <w:rFonts w:ascii="Georgia" w:eastAsia="Times New Roman" w:hAnsi="Georgia" w:cs="Times New Roman"/>
          <w:color w:val="161616"/>
          <w:szCs w:val="24"/>
          <w:lang w:eastAsia="fr-FR"/>
        </w:rPr>
        <w:t xml:space="preserve"> ; Jordaens, </w:t>
      </w:r>
      <w:proofErr w:type="spellStart"/>
      <w:r w:rsidRPr="00046712">
        <w:rPr>
          <w:rFonts w:ascii="Georgia" w:eastAsia="Times New Roman" w:hAnsi="Georgia" w:cs="Times New Roman"/>
          <w:color w:val="161616"/>
          <w:szCs w:val="24"/>
          <w:lang w:eastAsia="fr-FR"/>
        </w:rPr>
        <w:t>Patinier</w:t>
      </w:r>
      <w:proofErr w:type="spellEnd"/>
      <w:r w:rsidRPr="00046712">
        <w:rPr>
          <w:rFonts w:ascii="Georgia" w:eastAsia="Times New Roman" w:hAnsi="Georgia" w:cs="Times New Roman"/>
          <w:color w:val="161616"/>
          <w:szCs w:val="24"/>
          <w:lang w:eastAsia="fr-FR"/>
        </w:rPr>
        <w:t>, Rembrandt (avec la composition célèbre dite </w:t>
      </w:r>
      <w:r w:rsidRPr="00046712">
        <w:rPr>
          <w:rFonts w:ascii="Georgia" w:eastAsia="Times New Roman" w:hAnsi="Georgia" w:cs="Times New Roman"/>
          <w:i/>
          <w:iCs/>
          <w:color w:val="161616"/>
          <w:szCs w:val="24"/>
          <w:lang w:eastAsia="fr-FR"/>
        </w:rPr>
        <w:t>la Reine Artémise</w:t>
      </w:r>
      <w:r w:rsidRPr="00046712">
        <w:rPr>
          <w:rFonts w:ascii="Georgia" w:eastAsia="Times New Roman" w:hAnsi="Georgia" w:cs="Times New Roman"/>
          <w:color w:val="161616"/>
          <w:szCs w:val="24"/>
          <w:lang w:eastAsia="fr-FR"/>
        </w:rPr>
        <w:t xml:space="preserve">), Tiepolo, et Lopez. […] Ainsi se trouve achevé cet imposant monument élevé à la gloire du musée de Madrid. C’est, sans contredit, le plus bel hommage qui ait été jamais rendu aux maîtres dont il s’enorgueillit, et la plus saisissante évocation qui ait été donnée de leurs chefs d’œuvre grâce à la grandeur exceptionnelle (environ 40 sur 55 centimètres) et à la perfection d’exécution de ces 84 planches. Elles sont accompagnées, comme nous l’avons déjà dit, d’un volume de texte </w:t>
      </w:r>
      <w:del w:id="47" w:author="Marguerite-Marie Bordry" w:date="2019-02-10T15:48:00Z">
        <w:r w:rsidRPr="00046712" w:rsidDel="00556BFB">
          <w:rPr>
            <w:rFonts w:ascii="Georgia" w:eastAsia="Times New Roman" w:hAnsi="Georgia" w:cs="Times New Roman"/>
            <w:color w:val="161616"/>
            <w:szCs w:val="24"/>
            <w:lang w:eastAsia="fr-FR"/>
          </w:rPr>
          <w:delText>du</w:delText>
        </w:r>
      </w:del>
      <w:ins w:id="48" w:author="Marguerite-Marie Bordry" w:date="2019-02-10T15:48:00Z">
        <w:r w:rsidR="00556BFB" w:rsidRPr="00046712">
          <w:rPr>
            <w:rFonts w:ascii="Georgia" w:eastAsia="Times New Roman" w:hAnsi="Georgia" w:cs="Times New Roman"/>
            <w:color w:val="161616"/>
            <w:szCs w:val="24"/>
            <w:lang w:eastAsia="fr-FR"/>
          </w:rPr>
          <w:t>dû</w:t>
        </w:r>
      </w:ins>
      <w:r w:rsidRPr="00046712">
        <w:rPr>
          <w:rFonts w:ascii="Georgia" w:eastAsia="Times New Roman" w:hAnsi="Georgia" w:cs="Times New Roman"/>
          <w:color w:val="161616"/>
          <w:szCs w:val="24"/>
          <w:lang w:eastAsia="fr-FR"/>
        </w:rPr>
        <w:t xml:space="preserve"> à la plume érudite de M. Karl </w:t>
      </w:r>
      <w:proofErr w:type="spellStart"/>
      <w:r w:rsidRPr="00046712">
        <w:rPr>
          <w:rFonts w:ascii="Georgia" w:eastAsia="Times New Roman" w:hAnsi="Georgia" w:cs="Times New Roman"/>
          <w:color w:val="161616"/>
          <w:szCs w:val="24"/>
          <w:lang w:eastAsia="fr-FR"/>
        </w:rPr>
        <w:t>Voll</w:t>
      </w:r>
      <w:proofErr w:type="spellEnd"/>
      <w:r w:rsidRPr="00046712">
        <w:rPr>
          <w:rFonts w:ascii="Georgia" w:eastAsia="Times New Roman" w:hAnsi="Georgia" w:cs="Times New Roman"/>
          <w:color w:val="161616"/>
          <w:szCs w:val="24"/>
          <w:lang w:eastAsia="fr-FR"/>
        </w:rPr>
        <w:t>, conservateur de la Pinacothèque de Munich, texte illustré lui-même de reproductions des tableaux moins importants de la galerie.</w:t>
      </w:r>
    </w:p>
    <w:p w14:paraId="636E312E" w14:textId="77777777" w:rsidR="00EC6600" w:rsidRPr="00046712" w:rsidRDefault="00EC6600" w:rsidP="00046712">
      <w:pPr>
        <w:shd w:val="clear" w:color="auto" w:fill="F3F2EC"/>
        <w:spacing w:line="360" w:lineRule="atLeast"/>
        <w:rPr>
          <w:rFonts w:ascii="Georgia" w:eastAsia="Times New Roman" w:hAnsi="Georgia" w:cs="Times New Roman"/>
          <w:color w:val="161616"/>
          <w:szCs w:val="24"/>
          <w:lang w:eastAsia="fr-FR"/>
        </w:rPr>
      </w:pPr>
    </w:p>
    <w:p w14:paraId="3C44110E" w14:textId="20A8C1D0" w:rsidR="005907D8" w:rsidRDefault="00C55122" w:rsidP="004902D7">
      <w:pPr>
        <w:rPr>
          <w:ins w:id="49" w:author="Marguerite-Marie Bordry" w:date="2019-02-10T17:55:00Z"/>
          <w:rFonts w:ascii="Georgia" w:hAnsi="Georgia"/>
          <w:color w:val="161616"/>
          <w:shd w:val="clear" w:color="auto" w:fill="F3F2EC"/>
        </w:rPr>
      </w:pPr>
      <w:r>
        <w:rPr>
          <w:rFonts w:ascii="Georgia" w:hAnsi="Georgia"/>
          <w:color w:val="161616"/>
          <w:shd w:val="clear" w:color="auto" w:fill="F3F2EC"/>
        </w:rPr>
        <w:t xml:space="preserve">De son côté, la maison </w:t>
      </w:r>
      <w:proofErr w:type="spellStart"/>
      <w:r>
        <w:rPr>
          <w:rFonts w:ascii="Georgia" w:hAnsi="Georgia"/>
          <w:color w:val="161616"/>
          <w:shd w:val="clear" w:color="auto" w:fill="F3F2EC"/>
        </w:rPr>
        <w:t>Grote</w:t>
      </w:r>
      <w:proofErr w:type="spellEnd"/>
      <w:r>
        <w:rPr>
          <w:rFonts w:ascii="Georgia" w:hAnsi="Georgia"/>
          <w:color w:val="161616"/>
          <w:shd w:val="clear" w:color="auto" w:fill="F3F2EC"/>
        </w:rPr>
        <w:t>, de Berlin, vient de terminer aussi sa précieuse publication des </w:t>
      </w:r>
      <w:r>
        <w:rPr>
          <w:rFonts w:ascii="Georgia" w:hAnsi="Georgia"/>
          <w:i/>
          <w:iCs/>
          <w:color w:val="161616"/>
          <w:shd w:val="clear" w:color="auto" w:fill="F3F2EC"/>
        </w:rPr>
        <w:t xml:space="preserve">Dessins du Cabinet des estampes de </w:t>
      </w:r>
      <w:proofErr w:type="gramStart"/>
      <w:r>
        <w:rPr>
          <w:rFonts w:ascii="Georgia" w:hAnsi="Georgia"/>
          <w:i/>
          <w:iCs/>
          <w:color w:val="161616"/>
          <w:shd w:val="clear" w:color="auto" w:fill="F3F2EC"/>
        </w:rPr>
        <w:t>Berlin</w:t>
      </w:r>
      <w:r>
        <w:rPr>
          <w:rFonts w:ascii="Georgia" w:hAnsi="Georgia"/>
          <w:color w:val="161616"/>
          <w:shd w:val="clear" w:color="auto" w:fill="F3F2EC"/>
        </w:rPr>
        <w:t>(</w:t>
      </w:r>
      <w:proofErr w:type="spellStart"/>
      <w:proofErr w:type="gramEnd"/>
      <w:r>
        <w:rPr>
          <w:rFonts w:ascii="Georgia" w:hAnsi="Georgia"/>
          <w:i/>
          <w:iCs/>
          <w:color w:val="161616"/>
          <w:shd w:val="clear" w:color="auto" w:fill="F3F2EC"/>
        </w:rPr>
        <w:t>Zeichnunge</w:t>
      </w:r>
      <w:proofErr w:type="spellEnd"/>
      <w:r>
        <w:rPr>
          <w:rFonts w:ascii="Georgia" w:hAnsi="Georgia"/>
          <w:i/>
          <w:iCs/>
          <w:color w:val="161616"/>
          <w:shd w:val="clear" w:color="auto" w:fill="F3F2EC"/>
        </w:rPr>
        <w:t xml:space="preserve"> alter Meister </w:t>
      </w:r>
      <w:proofErr w:type="spellStart"/>
      <w:r>
        <w:rPr>
          <w:rFonts w:ascii="Georgia" w:hAnsi="Georgia"/>
          <w:i/>
          <w:iCs/>
          <w:color w:val="161616"/>
          <w:shd w:val="clear" w:color="auto" w:fill="F3F2EC"/>
        </w:rPr>
        <w:t>im</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Kupferstichkabinett</w:t>
      </w:r>
      <w:proofErr w:type="spellEnd"/>
      <w:r>
        <w:rPr>
          <w:rFonts w:ascii="Georgia" w:hAnsi="Georgia"/>
          <w:i/>
          <w:iCs/>
          <w:color w:val="161616"/>
          <w:shd w:val="clear" w:color="auto" w:fill="F3F2EC"/>
        </w:rPr>
        <w:t xml:space="preserve"> der k. </w:t>
      </w:r>
      <w:proofErr w:type="spellStart"/>
      <w:r>
        <w:rPr>
          <w:rFonts w:ascii="Georgia" w:hAnsi="Georgia"/>
          <w:i/>
          <w:iCs/>
          <w:color w:val="161616"/>
          <w:shd w:val="clear" w:color="auto" w:fill="F3F2EC"/>
        </w:rPr>
        <w:t>Museen</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zu</w:t>
      </w:r>
      <w:proofErr w:type="spellEnd"/>
      <w:r>
        <w:rPr>
          <w:rFonts w:ascii="Georgia" w:hAnsi="Georgia"/>
          <w:i/>
          <w:iCs/>
          <w:color w:val="161616"/>
          <w:shd w:val="clear" w:color="auto" w:fill="F3F2EC"/>
        </w:rPr>
        <w:t xml:space="preserve"> Berlin</w:t>
      </w:r>
      <w:r>
        <w:rPr>
          <w:rFonts w:ascii="Georgia" w:hAnsi="Georgia"/>
          <w:color w:val="161616"/>
          <w:shd w:val="clear" w:color="auto" w:fill="F3F2EC"/>
        </w:rPr>
        <w:t>) dont nous avons également parlé ici. Parmi les quarante planches que contiennent les quatre dernières livraisons et qui, comme les précédentes, reproduisent avec une</w:t>
      </w:r>
      <w:del w:id="50" w:author="Marguerite-Marie Bordry" w:date="2019-02-10T15:48:00Z">
        <w:r w:rsidDel="00C55122">
          <w:rPr>
            <w:rFonts w:ascii="Georgia" w:hAnsi="Georgia"/>
            <w:color w:val="161616"/>
            <w:shd w:val="clear" w:color="auto" w:fill="F3F2EC"/>
          </w:rPr>
          <w:delText xml:space="preserve">. </w:delText>
        </w:r>
      </w:del>
      <w:ins w:id="51" w:author="Marguerite-Marie Bordry" w:date="2019-02-10T15:48:00Z">
        <w:r>
          <w:rPr>
            <w:rFonts w:ascii="Georgia" w:hAnsi="Georgia"/>
            <w:color w:val="161616"/>
            <w:shd w:val="clear" w:color="auto" w:fill="F3F2EC"/>
          </w:rPr>
          <w:t xml:space="preserve"> </w:t>
        </w:r>
      </w:ins>
      <w:r>
        <w:rPr>
          <w:rFonts w:ascii="Georgia" w:hAnsi="Georgia"/>
          <w:color w:val="161616"/>
          <w:shd w:val="clear" w:color="auto" w:fill="F3F2EC"/>
        </w:rPr>
        <w:t xml:space="preserve">fidélité parfaite les originaux dans leurs teintes et leurs dimensions exactes, citons notamment […] des études de </w:t>
      </w:r>
      <w:proofErr w:type="spellStart"/>
      <w:r>
        <w:rPr>
          <w:rFonts w:ascii="Georgia" w:hAnsi="Georgia"/>
          <w:color w:val="161616"/>
          <w:shd w:val="clear" w:color="auto" w:fill="F3F2EC"/>
        </w:rPr>
        <w:t>Filippino</w:t>
      </w:r>
      <w:proofErr w:type="spellEnd"/>
      <w:r>
        <w:rPr>
          <w:rFonts w:ascii="Georgia" w:hAnsi="Georgia"/>
          <w:color w:val="161616"/>
          <w:shd w:val="clear" w:color="auto" w:fill="F3F2EC"/>
        </w:rPr>
        <w:t xml:space="preserve"> Lippi pour le </w:t>
      </w:r>
      <w:r>
        <w:rPr>
          <w:rFonts w:ascii="Georgia" w:hAnsi="Georgia"/>
          <w:i/>
          <w:iCs/>
          <w:color w:val="161616"/>
          <w:shd w:val="clear" w:color="auto" w:fill="F3F2EC"/>
        </w:rPr>
        <w:t xml:space="preserve">Saint </w:t>
      </w:r>
      <w:proofErr w:type="spellStart"/>
      <w:r>
        <w:rPr>
          <w:rFonts w:ascii="Georgia" w:hAnsi="Georgia"/>
          <w:i/>
          <w:iCs/>
          <w:color w:val="161616"/>
          <w:shd w:val="clear" w:color="auto" w:fill="F3F2EC"/>
        </w:rPr>
        <w:t>Sébastien</w:t>
      </w:r>
      <w:r>
        <w:rPr>
          <w:rFonts w:ascii="Georgia" w:hAnsi="Georgia"/>
          <w:color w:val="161616"/>
          <w:shd w:val="clear" w:color="auto" w:fill="F3F2EC"/>
        </w:rPr>
        <w:t>de</w:t>
      </w:r>
      <w:proofErr w:type="spellEnd"/>
      <w:r>
        <w:rPr>
          <w:rFonts w:ascii="Georgia" w:hAnsi="Georgia"/>
          <w:color w:val="161616"/>
          <w:shd w:val="clear" w:color="auto" w:fill="F3F2EC"/>
        </w:rPr>
        <w:t xml:space="preserve"> l’église San Michele de Lucques […]. Une table méthodique, par écoles, des 300 planches contenues dans tout l’ouvrage facilite la consultation de cette riche et belle collection.</w:t>
      </w:r>
    </w:p>
    <w:p w14:paraId="05200DE0" w14:textId="39C0FE87" w:rsidR="00336846" w:rsidRDefault="00336846" w:rsidP="004902D7">
      <w:pPr>
        <w:rPr>
          <w:ins w:id="52" w:author="Marguerite-Marie Bordry" w:date="2019-02-10T17:55:00Z"/>
          <w:rFonts w:ascii="Georgia" w:hAnsi="Georgia"/>
          <w:color w:val="161616"/>
          <w:shd w:val="clear" w:color="auto" w:fill="F3F2EC"/>
        </w:rPr>
      </w:pPr>
    </w:p>
    <w:p w14:paraId="38944EEE" w14:textId="19877E32" w:rsidR="00336846" w:rsidRPr="00336846" w:rsidRDefault="00336846" w:rsidP="00336846">
      <w:pPr>
        <w:spacing w:line="360" w:lineRule="atLeast"/>
        <w:rPr>
          <w:rFonts w:ascii="Times New Roman" w:eastAsia="Times New Roman" w:hAnsi="Times New Roman" w:cs="Times New Roman"/>
          <w:szCs w:val="24"/>
          <w:lang w:eastAsia="fr-FR"/>
        </w:rPr>
      </w:pPr>
    </w:p>
    <w:p w14:paraId="2CA4C2A0"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Lettres anglaises.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J. A. F. Orban : </w:t>
      </w:r>
      <w:r w:rsidRPr="00336846">
        <w:rPr>
          <w:rFonts w:ascii="Source Sans Pro" w:eastAsia="Times New Roman" w:hAnsi="Source Sans Pro" w:cs="Times New Roman"/>
          <w:b/>
          <w:bCs/>
          <w:i/>
          <w:iCs/>
          <w:sz w:val="27"/>
          <w:szCs w:val="27"/>
          <w:lang w:eastAsia="fr-FR"/>
        </w:rPr>
        <w:t>Sixtine Rome</w:t>
      </w:r>
      <w:r w:rsidRPr="00336846">
        <w:rPr>
          <w:rFonts w:ascii="Source Sans Pro" w:eastAsia="Times New Roman" w:hAnsi="Source Sans Pro" w:cs="Times New Roman"/>
          <w:b/>
          <w:bCs/>
          <w:sz w:val="27"/>
          <w:szCs w:val="27"/>
          <w:lang w:eastAsia="fr-FR"/>
        </w:rPr>
        <w:t>, 7 s. 6 d., Constable</w:t>
      </w:r>
    </w:p>
    <w:p w14:paraId="47CB3683" w14:textId="77777777" w:rsidR="00336846" w:rsidRPr="00952442" w:rsidRDefault="00336846" w:rsidP="00336846">
      <w:pPr>
        <w:jc w:val="right"/>
        <w:rPr>
          <w:rFonts w:ascii="Times New Roman" w:eastAsia="Times New Roman" w:hAnsi="Times New Roman" w:cs="Times New Roman"/>
          <w:szCs w:val="24"/>
          <w:lang w:val="en-GB" w:eastAsia="fr-FR"/>
        </w:rPr>
      </w:pPr>
      <w:r w:rsidRPr="00952442">
        <w:rPr>
          <w:rFonts w:ascii="Times New Roman" w:eastAsia="Times New Roman" w:hAnsi="Times New Roman" w:cs="Times New Roman"/>
          <w:szCs w:val="24"/>
          <w:lang w:val="en-GB" w:eastAsia="fr-FR"/>
        </w:rPr>
        <w:t>Henry-D. </w:t>
      </w:r>
      <w:proofErr w:type="spellStart"/>
      <w:r w:rsidRPr="00952442">
        <w:rPr>
          <w:rFonts w:ascii="Times New Roman" w:eastAsia="Times New Roman" w:hAnsi="Times New Roman" w:cs="Times New Roman"/>
          <w:szCs w:val="24"/>
          <w:lang w:val="en-GB" w:eastAsia="fr-FR"/>
        </w:rPr>
        <w:t>Davray</w:t>
      </w:r>
      <w:proofErr w:type="spellEnd"/>
      <w:r w:rsidRPr="00952442">
        <w:rPr>
          <w:rFonts w:ascii="Times New Roman" w:eastAsia="Times New Roman" w:hAnsi="Times New Roman" w:cs="Times New Roman"/>
          <w:szCs w:val="24"/>
          <w:lang w:val="en-GB" w:eastAsia="fr-FR"/>
        </w:rPr>
        <w:t>.</w:t>
      </w:r>
    </w:p>
    <w:p w14:paraId="59F716E1" w14:textId="77777777" w:rsidR="00336846" w:rsidRPr="00952442" w:rsidRDefault="00336846" w:rsidP="00336846">
      <w:pPr>
        <w:rPr>
          <w:rFonts w:ascii="Verdana" w:eastAsia="Times New Roman" w:hAnsi="Verdana" w:cs="Times New Roman"/>
          <w:sz w:val="21"/>
          <w:szCs w:val="21"/>
          <w:lang w:val="en-GB" w:eastAsia="fr-FR"/>
        </w:rPr>
      </w:pPr>
      <w:r w:rsidRPr="00952442">
        <w:rPr>
          <w:rFonts w:ascii="Verdana" w:eastAsia="Times New Roman" w:hAnsi="Verdana" w:cs="Times New Roman"/>
          <w:sz w:val="21"/>
          <w:szCs w:val="21"/>
          <w:lang w:val="en-GB" w:eastAsia="fr-FR"/>
        </w:rPr>
        <w:t xml:space="preserve">Tome XCI, </w:t>
      </w:r>
      <w:proofErr w:type="spellStart"/>
      <w:r w:rsidRPr="00952442">
        <w:rPr>
          <w:rFonts w:ascii="Verdana" w:eastAsia="Times New Roman" w:hAnsi="Verdana" w:cs="Times New Roman"/>
          <w:sz w:val="21"/>
          <w:szCs w:val="21"/>
          <w:lang w:val="en-GB" w:eastAsia="fr-FR"/>
        </w:rPr>
        <w:t>numéro</w:t>
      </w:r>
      <w:proofErr w:type="spellEnd"/>
      <w:r w:rsidRPr="00952442">
        <w:rPr>
          <w:rFonts w:ascii="Verdana" w:eastAsia="Times New Roman" w:hAnsi="Verdana" w:cs="Times New Roman"/>
          <w:sz w:val="21"/>
          <w:szCs w:val="21"/>
          <w:lang w:val="en-GB" w:eastAsia="fr-FR"/>
        </w:rPr>
        <w:t xml:space="preserve"> 334, 16 </w:t>
      </w:r>
      <w:proofErr w:type="spellStart"/>
      <w:r w:rsidRPr="00952442">
        <w:rPr>
          <w:rFonts w:ascii="Verdana" w:eastAsia="Times New Roman" w:hAnsi="Verdana" w:cs="Times New Roman"/>
          <w:sz w:val="21"/>
          <w:szCs w:val="21"/>
          <w:lang w:val="en-GB" w:eastAsia="fr-FR"/>
        </w:rPr>
        <w:t>mai</w:t>
      </w:r>
      <w:proofErr w:type="spellEnd"/>
      <w:r w:rsidRPr="00952442">
        <w:rPr>
          <w:rFonts w:ascii="Verdana" w:eastAsia="Times New Roman" w:hAnsi="Verdana" w:cs="Times New Roman"/>
          <w:sz w:val="21"/>
          <w:szCs w:val="21"/>
          <w:lang w:val="en-GB" w:eastAsia="fr-FR"/>
        </w:rPr>
        <w:t xml:space="preserve"> 1911, p. 428-432 [429].</w:t>
      </w:r>
    </w:p>
    <w:p w14:paraId="7735A707" w14:textId="09849996"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Pendant son court pontificat, le pape Sixte-Quint manifesta une activité incroyable. À peine eut-il coiffé la tiare qu’il entreprit à Rome des travaux colossaux, et c’est à ces travaux que Mr J.-A.-F. </w:t>
      </w:r>
      <w:proofErr w:type="spellStart"/>
      <w:r w:rsidRPr="00336846">
        <w:rPr>
          <w:rFonts w:ascii="Times New Roman" w:eastAsia="Times New Roman" w:hAnsi="Times New Roman" w:cs="Times New Roman"/>
          <w:szCs w:val="24"/>
          <w:lang w:eastAsia="fr-FR"/>
        </w:rPr>
        <w:t>Orbaan</w:t>
      </w:r>
      <w:proofErr w:type="spellEnd"/>
      <w:r w:rsidRPr="00336846">
        <w:rPr>
          <w:rFonts w:ascii="Times New Roman" w:eastAsia="Times New Roman" w:hAnsi="Times New Roman" w:cs="Times New Roman"/>
          <w:szCs w:val="24"/>
          <w:lang w:eastAsia="fr-FR"/>
        </w:rPr>
        <w:t xml:space="preserve"> consacre son livre : </w:t>
      </w:r>
      <w:r w:rsidRPr="00336846">
        <w:rPr>
          <w:rFonts w:ascii="Times New Roman" w:eastAsia="Times New Roman" w:hAnsi="Times New Roman" w:cs="Times New Roman"/>
          <w:b/>
          <w:bCs/>
          <w:szCs w:val="24"/>
          <w:lang w:eastAsia="fr-FR"/>
        </w:rPr>
        <w:t>Sixtine Rome</w:t>
      </w:r>
      <w:r w:rsidRPr="00336846">
        <w:rPr>
          <w:rFonts w:ascii="Times New Roman" w:eastAsia="Times New Roman" w:hAnsi="Times New Roman" w:cs="Times New Roman"/>
          <w:szCs w:val="24"/>
          <w:lang w:eastAsia="fr-FR"/>
        </w:rPr>
        <w:t xml:space="preserve">, qu’ornent trente-deux illustrations. On voit la Rome médiévale disparaître devant la Rome de la Renaissance et se réaliser les entreprises de ce pape qui transforma l’aspect de la Ville Éternelle, avec les monuments qu’il fit édifier et les grandes voies qu’il fit tracer. Quand il mourut, il projetait des travaux plus audacieux encore, tels que ce canal de Rome à la mer, dont il est encore question de nos jours. Le beau livre de Mr </w:t>
      </w:r>
      <w:proofErr w:type="spellStart"/>
      <w:r w:rsidRPr="00336846">
        <w:rPr>
          <w:rFonts w:ascii="Times New Roman" w:eastAsia="Times New Roman" w:hAnsi="Times New Roman" w:cs="Times New Roman"/>
          <w:szCs w:val="24"/>
          <w:lang w:eastAsia="fr-FR"/>
        </w:rPr>
        <w:t>Orbaan</w:t>
      </w:r>
      <w:proofErr w:type="spellEnd"/>
      <w:r w:rsidRPr="00336846">
        <w:rPr>
          <w:rFonts w:ascii="Times New Roman" w:eastAsia="Times New Roman" w:hAnsi="Times New Roman" w:cs="Times New Roman"/>
          <w:szCs w:val="24"/>
          <w:lang w:eastAsia="fr-FR"/>
        </w:rPr>
        <w:t xml:space="preserve"> </w:t>
      </w:r>
      <w:del w:id="53" w:author="Marguerite-Marie Bordry" w:date="2019-02-10T18:37:00Z">
        <w:r w:rsidRPr="00336846" w:rsidDel="00D11732">
          <w:rPr>
            <w:rFonts w:ascii="Times New Roman" w:eastAsia="Times New Roman" w:hAnsi="Times New Roman" w:cs="Times New Roman"/>
            <w:szCs w:val="24"/>
            <w:lang w:eastAsia="fr-FR"/>
          </w:rPr>
          <w:delText>reconstrnit</w:delText>
        </w:r>
      </w:del>
      <w:ins w:id="54" w:author="Marguerite-Marie Bordry" w:date="2019-02-10T18:37:00Z">
        <w:r w:rsidR="00D11732" w:rsidRPr="00336846">
          <w:rPr>
            <w:rFonts w:ascii="Times New Roman" w:eastAsia="Times New Roman" w:hAnsi="Times New Roman" w:cs="Times New Roman"/>
            <w:szCs w:val="24"/>
            <w:lang w:eastAsia="fr-FR"/>
          </w:rPr>
          <w:t>reconstruit</w:t>
        </w:r>
      </w:ins>
      <w:r w:rsidRPr="00336846">
        <w:rPr>
          <w:rFonts w:ascii="Times New Roman" w:eastAsia="Times New Roman" w:hAnsi="Times New Roman" w:cs="Times New Roman"/>
          <w:szCs w:val="24"/>
          <w:lang w:eastAsia="fr-FR"/>
        </w:rPr>
        <w:t xml:space="preserve"> pour le lecteur la Rome de cette époque.</w:t>
      </w:r>
    </w:p>
    <w:p w14:paraId="6055A9F5"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 numéro 335, 1</w:t>
      </w:r>
      <w:r w:rsidRPr="00336846">
        <w:rPr>
          <w:rFonts w:ascii="Source Sans Pro" w:eastAsia="Times New Roman" w:hAnsi="Source Sans Pro" w:cs="Times New Roman"/>
          <w:sz w:val="23"/>
          <w:szCs w:val="23"/>
          <w:vertAlign w:val="superscript"/>
          <w:lang w:eastAsia="fr-FR"/>
        </w:rPr>
        <w:t>er</w:t>
      </w:r>
      <w:r w:rsidRPr="00336846">
        <w:rPr>
          <w:rFonts w:ascii="Source Sans Pro" w:eastAsia="Times New Roman" w:hAnsi="Source Sans Pro" w:cs="Times New Roman"/>
          <w:sz w:val="31"/>
          <w:szCs w:val="31"/>
          <w:lang w:eastAsia="fr-FR"/>
        </w:rPr>
        <w:t> juin 1911</w:t>
      </w:r>
    </w:p>
    <w:p w14:paraId="694B2853"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Échos.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Découvertes archéologiques en Italie</w:t>
      </w:r>
    </w:p>
    <w:p w14:paraId="0356E8C6"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Mercure.</w:t>
      </w:r>
    </w:p>
    <w:p w14:paraId="382CA7A2"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lastRenderedPageBreak/>
        <w:t>Tome XCI, numéro 335,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juin 1911, p. 663-672 [668].</w:t>
      </w:r>
    </w:p>
    <w:p w14:paraId="5820F314" w14:textId="7651FCAF" w:rsidR="007D693C" w:rsidRDefault="007D693C" w:rsidP="00336846">
      <w:pPr>
        <w:spacing w:line="360" w:lineRule="atLeast"/>
        <w:rPr>
          <w:rFonts w:ascii="Times New Roman" w:eastAsia="Times New Roman" w:hAnsi="Times New Roman" w:cs="Times New Roman"/>
          <w:szCs w:val="24"/>
          <w:lang w:eastAsia="fr-FR"/>
        </w:rPr>
      </w:pPr>
    </w:p>
    <w:p w14:paraId="4257CE65" w14:textId="51DFFE32" w:rsidR="007D693C" w:rsidRDefault="007D693C"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D5F9132" w14:textId="77777777" w:rsidR="007D693C" w:rsidRDefault="007D693C" w:rsidP="00336846">
      <w:pPr>
        <w:spacing w:line="360" w:lineRule="atLeast"/>
        <w:rPr>
          <w:rFonts w:ascii="Times New Roman" w:eastAsia="Times New Roman" w:hAnsi="Times New Roman" w:cs="Times New Roman"/>
          <w:szCs w:val="24"/>
          <w:lang w:eastAsia="fr-FR"/>
        </w:rPr>
      </w:pPr>
    </w:p>
    <w:p w14:paraId="690658B5" w14:textId="6852E06B" w:rsid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Enfin plusieurs fragments épigraphiques, gravés sur une table de marbre ont été reconnus dans l’Île Sacrée, à </w:t>
      </w:r>
      <w:del w:id="55" w:author="Marguerite-Marie Bordry" w:date="2019-02-10T18:38:00Z">
        <w:r w:rsidRPr="00336846" w:rsidDel="00516330">
          <w:rPr>
            <w:rFonts w:ascii="Times New Roman" w:eastAsia="Times New Roman" w:hAnsi="Times New Roman" w:cs="Times New Roman"/>
            <w:szCs w:val="24"/>
            <w:lang w:eastAsia="fr-FR"/>
          </w:rPr>
          <w:delText xml:space="preserve">l’ernbouchure </w:delText>
        </w:r>
      </w:del>
      <w:ins w:id="56" w:author="Marguerite-Marie Bordry" w:date="2019-02-10T18:38:00Z">
        <w:r w:rsidR="00516330" w:rsidRPr="00336846">
          <w:rPr>
            <w:rFonts w:ascii="Times New Roman" w:eastAsia="Times New Roman" w:hAnsi="Times New Roman" w:cs="Times New Roman"/>
            <w:szCs w:val="24"/>
            <w:lang w:eastAsia="fr-FR"/>
          </w:rPr>
          <w:t>l’e</w:t>
        </w:r>
        <w:r w:rsidR="00516330">
          <w:rPr>
            <w:rFonts w:ascii="Times New Roman" w:eastAsia="Times New Roman" w:hAnsi="Times New Roman" w:cs="Times New Roman"/>
            <w:szCs w:val="24"/>
            <w:lang w:eastAsia="fr-FR"/>
          </w:rPr>
          <w:t>m</w:t>
        </w:r>
        <w:r w:rsidR="00516330" w:rsidRPr="00336846">
          <w:rPr>
            <w:rFonts w:ascii="Times New Roman" w:eastAsia="Times New Roman" w:hAnsi="Times New Roman" w:cs="Times New Roman"/>
            <w:szCs w:val="24"/>
            <w:lang w:eastAsia="fr-FR"/>
          </w:rPr>
          <w:t xml:space="preserve">bouchure </w:t>
        </w:r>
      </w:ins>
      <w:r w:rsidRPr="00336846">
        <w:rPr>
          <w:rFonts w:ascii="Times New Roman" w:eastAsia="Times New Roman" w:hAnsi="Times New Roman" w:cs="Times New Roman"/>
          <w:szCs w:val="24"/>
          <w:lang w:eastAsia="fr-FR"/>
        </w:rPr>
        <w:t>du Tibre. L’un est à la mémoire d’un inconnu, le second est dédié à l’empereur Valens, le troisième — très intéressant — mentionne les empereurs Valens, Gratien et Valentinien comme ayant restauré les grands thermes maritimes d’Ostie entre les années 375 et 378.</w:t>
      </w:r>
    </w:p>
    <w:p w14:paraId="4E785AC3" w14:textId="77777777" w:rsidR="00C73C38" w:rsidRPr="00336846" w:rsidRDefault="00C73C38" w:rsidP="00336846">
      <w:pPr>
        <w:spacing w:line="360" w:lineRule="atLeast"/>
        <w:rPr>
          <w:rFonts w:ascii="Times New Roman" w:eastAsia="Times New Roman" w:hAnsi="Times New Roman" w:cs="Times New Roman"/>
          <w:szCs w:val="24"/>
          <w:lang w:eastAsia="fr-FR"/>
        </w:rPr>
      </w:pPr>
    </w:p>
    <w:p w14:paraId="33861902"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 numéro 336, 16 juin 1911</w:t>
      </w:r>
    </w:p>
    <w:p w14:paraId="3A7A21DE"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Gabriele d’Annunzio et le </w:t>
      </w:r>
      <w:r w:rsidRPr="00336846">
        <w:rPr>
          <w:rFonts w:ascii="Source Sans Pro" w:eastAsia="Times New Roman" w:hAnsi="Source Sans Pro" w:cs="Times New Roman"/>
          <w:b/>
          <w:bCs/>
          <w:i/>
          <w:iCs/>
          <w:sz w:val="27"/>
          <w:szCs w:val="27"/>
          <w:lang w:eastAsia="fr-FR"/>
        </w:rPr>
        <w:t>Martyre de saint Sébastien</w:t>
      </w:r>
    </w:p>
    <w:p w14:paraId="7A7207B4" w14:textId="77777777" w:rsidR="00336846" w:rsidRPr="00336846" w:rsidRDefault="00336846" w:rsidP="00336846">
      <w:pPr>
        <w:jc w:val="right"/>
        <w:rPr>
          <w:rFonts w:ascii="Times New Roman" w:eastAsia="Times New Roman" w:hAnsi="Times New Roman" w:cs="Times New Roman"/>
          <w:szCs w:val="24"/>
          <w:lang w:val="en-GB" w:eastAsia="fr-FR"/>
        </w:rPr>
      </w:pPr>
      <w:r w:rsidRPr="00336846">
        <w:rPr>
          <w:rFonts w:ascii="Times New Roman" w:eastAsia="Times New Roman" w:hAnsi="Times New Roman" w:cs="Times New Roman"/>
          <w:szCs w:val="24"/>
          <w:lang w:val="en-GB" w:eastAsia="fr-FR"/>
        </w:rPr>
        <w:t>Gustave Cohen.</w:t>
      </w:r>
    </w:p>
    <w:p w14:paraId="039E7E3A" w14:textId="77777777" w:rsidR="00336846" w:rsidRPr="00336846" w:rsidRDefault="00336846" w:rsidP="00336846">
      <w:pPr>
        <w:rPr>
          <w:rFonts w:ascii="Verdana" w:eastAsia="Times New Roman" w:hAnsi="Verdana" w:cs="Times New Roman"/>
          <w:sz w:val="21"/>
          <w:szCs w:val="21"/>
          <w:lang w:val="en-GB" w:eastAsia="fr-FR"/>
        </w:rPr>
      </w:pPr>
      <w:r w:rsidRPr="00336846">
        <w:rPr>
          <w:rFonts w:ascii="Verdana" w:eastAsia="Times New Roman" w:hAnsi="Verdana" w:cs="Times New Roman"/>
          <w:sz w:val="21"/>
          <w:szCs w:val="21"/>
          <w:lang w:val="en-GB" w:eastAsia="fr-FR"/>
        </w:rPr>
        <w:t xml:space="preserve">Tome XCI, </w:t>
      </w:r>
      <w:proofErr w:type="spellStart"/>
      <w:r w:rsidRPr="00336846">
        <w:rPr>
          <w:rFonts w:ascii="Verdana" w:eastAsia="Times New Roman" w:hAnsi="Verdana" w:cs="Times New Roman"/>
          <w:sz w:val="21"/>
          <w:szCs w:val="21"/>
          <w:lang w:val="en-GB" w:eastAsia="fr-FR"/>
        </w:rPr>
        <w:t>numéro</w:t>
      </w:r>
      <w:proofErr w:type="spellEnd"/>
      <w:r w:rsidRPr="00336846">
        <w:rPr>
          <w:rFonts w:ascii="Verdana" w:eastAsia="Times New Roman" w:hAnsi="Verdana" w:cs="Times New Roman"/>
          <w:sz w:val="21"/>
          <w:szCs w:val="21"/>
          <w:lang w:val="en-GB" w:eastAsia="fr-FR"/>
        </w:rPr>
        <w:t xml:space="preserve"> 336, 16 </w:t>
      </w:r>
      <w:proofErr w:type="spellStart"/>
      <w:r w:rsidRPr="00336846">
        <w:rPr>
          <w:rFonts w:ascii="Verdana" w:eastAsia="Times New Roman" w:hAnsi="Verdana" w:cs="Times New Roman"/>
          <w:sz w:val="21"/>
          <w:szCs w:val="21"/>
          <w:lang w:val="en-GB" w:eastAsia="fr-FR"/>
        </w:rPr>
        <w:t>juin</w:t>
      </w:r>
      <w:proofErr w:type="spellEnd"/>
      <w:r w:rsidRPr="00336846">
        <w:rPr>
          <w:rFonts w:ascii="Verdana" w:eastAsia="Times New Roman" w:hAnsi="Verdana" w:cs="Times New Roman"/>
          <w:sz w:val="21"/>
          <w:szCs w:val="21"/>
          <w:lang w:val="en-GB" w:eastAsia="fr-FR"/>
        </w:rPr>
        <w:t xml:space="preserve"> 1911, p. 688-709.</w:t>
      </w:r>
    </w:p>
    <w:p w14:paraId="559612AD" w14:textId="77777777" w:rsidR="00C73C38" w:rsidRPr="00952442" w:rsidRDefault="00C73C38" w:rsidP="00336846">
      <w:pPr>
        <w:spacing w:line="331" w:lineRule="atLeast"/>
        <w:rPr>
          <w:rFonts w:ascii="Times New Roman" w:eastAsia="Times New Roman" w:hAnsi="Times New Roman" w:cs="Times New Roman"/>
          <w:sz w:val="22"/>
          <w:lang w:val="en-GB" w:eastAsia="fr-FR"/>
        </w:rPr>
      </w:pPr>
    </w:p>
    <w:p w14:paraId="4CE336AE" w14:textId="07387990" w:rsidR="00336846" w:rsidRPr="00336846" w:rsidRDefault="00F66FD9" w:rsidP="00336846">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 w:val="22"/>
          <w:lang w:eastAsia="fr-FR"/>
        </w:rPr>
        <w:t>[…]</w:t>
      </w:r>
    </w:p>
    <w:p w14:paraId="43B59D42" w14:textId="2126C281"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Mais il ne mourut point de ses blessures. Une femme, nommée Irène, voulant l’ensevelir, le trouva encore vivant et le ramena chez elle ; mais lui avait soif du martyre ; il se plaça sur le passage de l’empereur et confessa de nouveau le Christ. Alors Dioclétien le fit arrêter et ordonna qu’il fût frappé dans l’hippodrome du palais jusqu’à ce qu’il </w:t>
      </w:r>
      <w:del w:id="57" w:author="Marguerite-Marie Bordry" w:date="2019-02-10T18:41:00Z">
        <w:r w:rsidRPr="00336846" w:rsidDel="00C62D41">
          <w:rPr>
            <w:rFonts w:ascii="Times New Roman" w:eastAsia="Times New Roman" w:hAnsi="Times New Roman" w:cs="Times New Roman"/>
            <w:szCs w:val="24"/>
            <w:lang w:eastAsia="fr-FR"/>
          </w:rPr>
          <w:delText>rendit</w:delText>
        </w:r>
      </w:del>
      <w:ins w:id="58" w:author="Marguerite-Marie Bordry" w:date="2019-02-10T18:41:00Z">
        <w:r w:rsidR="00C62D41" w:rsidRPr="00336846">
          <w:rPr>
            <w:rFonts w:ascii="Times New Roman" w:eastAsia="Times New Roman" w:hAnsi="Times New Roman" w:cs="Times New Roman"/>
            <w:szCs w:val="24"/>
            <w:lang w:eastAsia="fr-FR"/>
          </w:rPr>
          <w:t>rendît</w:t>
        </w:r>
      </w:ins>
      <w:r w:rsidRPr="00336846">
        <w:rPr>
          <w:rFonts w:ascii="Times New Roman" w:eastAsia="Times New Roman" w:hAnsi="Times New Roman" w:cs="Times New Roman"/>
          <w:szCs w:val="24"/>
          <w:lang w:eastAsia="fr-FR"/>
        </w:rPr>
        <w:t xml:space="preserve"> l’esprit (287 ?). Son corps fut jeté de nuit dans la </w:t>
      </w:r>
      <w:proofErr w:type="spellStart"/>
      <w:r w:rsidRPr="00336846">
        <w:rPr>
          <w:rFonts w:ascii="Times New Roman" w:eastAsia="Times New Roman" w:hAnsi="Times New Roman" w:cs="Times New Roman"/>
          <w:szCs w:val="24"/>
          <w:lang w:eastAsia="fr-FR"/>
        </w:rPr>
        <w:t>Cloaca</w:t>
      </w:r>
      <w:proofErr w:type="spellEnd"/>
      <w:r w:rsidRPr="00336846">
        <w:rPr>
          <w:rFonts w:ascii="Times New Roman" w:eastAsia="Times New Roman" w:hAnsi="Times New Roman" w:cs="Times New Roman"/>
          <w:szCs w:val="24"/>
          <w:lang w:eastAsia="fr-FR"/>
        </w:rPr>
        <w:t xml:space="preserve"> maxima. Saint Sébastien apparut en songe à sainte Lucine et lui ordonna de l’ensevelir dans les Catacombes auprès des apôtres. Ainsi fut fait. Le pape Eugène II céda à l’abbaye de Saint-Médard de Soissons une partie des précieuses reliques, qui y furent transportées en grande pompe en 828.</w:t>
      </w:r>
    </w:p>
    <w:p w14:paraId="4B1C8C29" w14:textId="77777777" w:rsidR="003C58F1" w:rsidRDefault="003C58F1" w:rsidP="00336846">
      <w:pPr>
        <w:spacing w:line="360" w:lineRule="atLeast"/>
        <w:rPr>
          <w:rFonts w:ascii="Times New Roman" w:eastAsia="Times New Roman" w:hAnsi="Times New Roman" w:cs="Times New Roman"/>
          <w:szCs w:val="24"/>
          <w:lang w:eastAsia="fr-FR"/>
        </w:rPr>
      </w:pPr>
    </w:p>
    <w:p w14:paraId="3177C5A0" w14:textId="658812E6" w:rsidR="00336846" w:rsidRPr="00336846" w:rsidRDefault="009B6388" w:rsidP="00336846">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 w:val="22"/>
          <w:lang w:eastAsia="fr-FR"/>
        </w:rPr>
        <w:t>[…]</w:t>
      </w:r>
    </w:p>
    <w:p w14:paraId="08F90E61" w14:textId="1BDA4FF4" w:rsidR="00336846" w:rsidRPr="00336846" w:rsidRDefault="00336846" w:rsidP="009B6388">
      <w:pPr>
        <w:spacing w:line="331"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 w:val="22"/>
          <w:lang w:eastAsia="fr-FR"/>
        </w:rPr>
        <w:t>                    </w:t>
      </w:r>
    </w:p>
    <w:p w14:paraId="55A94A9F" w14:textId="4C75D5C5" w:rsidR="00336846" w:rsidRPr="00336846" w:rsidRDefault="00336846" w:rsidP="00336846">
      <w:pPr>
        <w:spacing w:line="360" w:lineRule="atLeast"/>
        <w:rPr>
          <w:rFonts w:ascii="Times New Roman" w:eastAsia="Times New Roman" w:hAnsi="Times New Roman" w:cs="Times New Roman"/>
          <w:szCs w:val="24"/>
          <w:lang w:eastAsia="fr-FR"/>
        </w:rPr>
      </w:pPr>
    </w:p>
    <w:p w14:paraId="5AA0961E" w14:textId="5B341B7A" w:rsid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Il faut bien l’avouer, il n’y a pas une scène chez eux qui vaille </w:t>
      </w:r>
      <w:del w:id="59" w:author="Marguerite-Marie Bordry" w:date="2019-02-10T18:51:00Z">
        <w:r w:rsidRPr="00336846" w:rsidDel="00BF75F9">
          <w:rPr>
            <w:rFonts w:ascii="Times New Roman" w:eastAsia="Times New Roman" w:hAnsi="Times New Roman" w:cs="Times New Roman"/>
            <w:szCs w:val="24"/>
            <w:lang w:eastAsia="fr-FR"/>
          </w:rPr>
          <w:delText xml:space="preserve">une. </w:delText>
        </w:r>
        <w:r w:rsidR="00BF75F9" w:rsidRPr="00336846" w:rsidDel="00BF75F9">
          <w:rPr>
            <w:rFonts w:ascii="Times New Roman" w:eastAsia="Times New Roman" w:hAnsi="Times New Roman" w:cs="Times New Roman"/>
            <w:szCs w:val="24"/>
            <w:lang w:eastAsia="fr-FR"/>
          </w:rPr>
          <w:delText>D</w:delText>
        </w:r>
        <w:r w:rsidRPr="00336846" w:rsidDel="00BF75F9">
          <w:rPr>
            <w:rFonts w:ascii="Times New Roman" w:eastAsia="Times New Roman" w:hAnsi="Times New Roman" w:cs="Times New Roman"/>
            <w:szCs w:val="24"/>
            <w:lang w:eastAsia="fr-FR"/>
          </w:rPr>
          <w:delText>es</w:delText>
        </w:r>
      </w:del>
      <w:ins w:id="60" w:author="Marguerite-Marie Bordry" w:date="2019-02-10T18:51:00Z">
        <w:r w:rsidR="00BF75F9">
          <w:rPr>
            <w:rFonts w:ascii="Times New Roman" w:eastAsia="Times New Roman" w:hAnsi="Times New Roman" w:cs="Times New Roman"/>
            <w:szCs w:val="24"/>
            <w:lang w:eastAsia="fr-FR"/>
          </w:rPr>
          <w:t>une des</w:t>
        </w:r>
      </w:ins>
      <w:r w:rsidRPr="00336846">
        <w:rPr>
          <w:rFonts w:ascii="Times New Roman" w:eastAsia="Times New Roman" w:hAnsi="Times New Roman" w:cs="Times New Roman"/>
          <w:szCs w:val="24"/>
          <w:lang w:eastAsia="fr-FR"/>
        </w:rPr>
        <w:t xml:space="preserve"> fresques de d’Annunzio et je ne leur rends grâce que d’une chose, c’est d’avoir donné au maître le moule où il lui a plu de couler sa pensée.</w:t>
      </w:r>
    </w:p>
    <w:p w14:paraId="790F0DB4" w14:textId="518DB24B" w:rsidR="00B320C5" w:rsidRDefault="00B320C5" w:rsidP="00336846">
      <w:pPr>
        <w:spacing w:line="360" w:lineRule="atLeast"/>
        <w:rPr>
          <w:rFonts w:ascii="Times New Roman" w:eastAsia="Times New Roman" w:hAnsi="Times New Roman" w:cs="Times New Roman"/>
          <w:szCs w:val="24"/>
          <w:lang w:eastAsia="fr-FR"/>
        </w:rPr>
      </w:pPr>
    </w:p>
    <w:p w14:paraId="43FDC37C" w14:textId="35ED4345" w:rsidR="00B320C5" w:rsidRPr="00336846" w:rsidRDefault="00B320C5"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49C12A41" w14:textId="77777777" w:rsidR="00FC6B28" w:rsidRDefault="00FC6B28" w:rsidP="00336846">
      <w:pPr>
        <w:spacing w:line="360" w:lineRule="atLeast"/>
        <w:rPr>
          <w:rFonts w:ascii="Times New Roman" w:eastAsia="Times New Roman" w:hAnsi="Times New Roman" w:cs="Times New Roman"/>
          <w:szCs w:val="24"/>
          <w:lang w:eastAsia="fr-FR"/>
        </w:rPr>
      </w:pPr>
    </w:p>
    <w:p w14:paraId="295A5271" w14:textId="77777777" w:rsidR="00FC6B28" w:rsidRDefault="00FC6B28" w:rsidP="00336846">
      <w:pPr>
        <w:spacing w:line="360" w:lineRule="atLeast"/>
        <w:rPr>
          <w:rFonts w:ascii="Times New Roman" w:eastAsia="Times New Roman" w:hAnsi="Times New Roman" w:cs="Times New Roman"/>
          <w:szCs w:val="24"/>
          <w:lang w:eastAsia="fr-FR"/>
        </w:rPr>
      </w:pPr>
    </w:p>
    <w:p w14:paraId="7CE2BB6F" w14:textId="127EE66B"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w:t>
      </w:r>
    </w:p>
    <w:p w14:paraId="756D9708"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Les Journaux</w:t>
      </w:r>
    </w:p>
    <w:p w14:paraId="0847F3E3"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lastRenderedPageBreak/>
        <w:t>R. de Bury [Remy de Gourmont].</w:t>
      </w:r>
    </w:p>
    <w:p w14:paraId="4B64072F"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 numéro 336, 16 juin 1911, p. 858-869 [858-859, 860-862].</w:t>
      </w:r>
    </w:p>
    <w:p w14:paraId="577466FF"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Histoire de deux vers (</w:t>
      </w:r>
      <w:r w:rsidRPr="00336846">
        <w:rPr>
          <w:rFonts w:ascii="Source Sans Pro" w:eastAsia="Times New Roman" w:hAnsi="Source Sans Pro" w:cs="Times New Roman"/>
          <w:b/>
          <w:bCs/>
          <w:i/>
          <w:iCs/>
          <w:szCs w:val="24"/>
          <w:lang w:eastAsia="fr-FR"/>
        </w:rPr>
        <w:t>L’Intermédiaire</w:t>
      </w:r>
      <w:r w:rsidRPr="00336846">
        <w:rPr>
          <w:rFonts w:ascii="Source Sans Pro" w:eastAsia="Times New Roman" w:hAnsi="Source Sans Pro" w:cs="Times New Roman"/>
          <w:b/>
          <w:bCs/>
          <w:szCs w:val="24"/>
          <w:lang w:eastAsia="fr-FR"/>
        </w:rPr>
        <w:t>, 20 mai)</w:t>
      </w:r>
    </w:p>
    <w:p w14:paraId="27A02512"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De M. H. </w:t>
      </w:r>
      <w:proofErr w:type="spellStart"/>
      <w:r w:rsidRPr="00336846">
        <w:rPr>
          <w:rFonts w:ascii="Times New Roman" w:eastAsia="Times New Roman" w:hAnsi="Times New Roman" w:cs="Times New Roman"/>
          <w:szCs w:val="24"/>
          <w:lang w:eastAsia="fr-FR"/>
        </w:rPr>
        <w:t>Goudchaux</w:t>
      </w:r>
      <w:proofErr w:type="spellEnd"/>
      <w:r w:rsidRPr="00336846">
        <w:rPr>
          <w:rFonts w:ascii="Times New Roman" w:eastAsia="Times New Roman" w:hAnsi="Times New Roman" w:cs="Times New Roman"/>
          <w:szCs w:val="24"/>
          <w:lang w:eastAsia="fr-FR"/>
        </w:rPr>
        <w:t>, dans </w:t>
      </w:r>
      <w:r w:rsidRPr="00336846">
        <w:rPr>
          <w:rFonts w:ascii="Times New Roman" w:eastAsia="Times New Roman" w:hAnsi="Times New Roman" w:cs="Times New Roman"/>
          <w:b/>
          <w:bCs/>
          <w:szCs w:val="24"/>
          <w:lang w:eastAsia="fr-FR"/>
        </w:rPr>
        <w:t>l’Intermédiaire</w:t>
      </w:r>
      <w:r w:rsidRPr="00336846">
        <w:rPr>
          <w:rFonts w:ascii="Times New Roman" w:eastAsia="Times New Roman" w:hAnsi="Times New Roman" w:cs="Times New Roman"/>
          <w:szCs w:val="24"/>
          <w:lang w:eastAsia="fr-FR"/>
        </w:rPr>
        <w:t> :</w:t>
      </w:r>
    </w:p>
    <w:p w14:paraId="45BAF49D"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O primavera, gioventù </w:t>
      </w:r>
      <w:proofErr w:type="gramStart"/>
      <w:r w:rsidRPr="00A56A90">
        <w:rPr>
          <w:rFonts w:ascii="Times New Roman" w:eastAsia="Times New Roman" w:hAnsi="Times New Roman" w:cs="Times New Roman"/>
          <w:sz w:val="20"/>
          <w:szCs w:val="20"/>
          <w:lang w:val="it-IT" w:eastAsia="fr-FR"/>
        </w:rPr>
        <w:t>dell’anno !</w:t>
      </w:r>
      <w:proofErr w:type="gramEnd"/>
    </w:p>
    <w:p w14:paraId="3046F30B"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O gioventù, primavera della </w:t>
      </w:r>
      <w:proofErr w:type="gramStart"/>
      <w:r w:rsidRPr="00A56A90">
        <w:rPr>
          <w:rFonts w:ascii="Times New Roman" w:eastAsia="Times New Roman" w:hAnsi="Times New Roman" w:cs="Times New Roman"/>
          <w:sz w:val="20"/>
          <w:szCs w:val="20"/>
          <w:lang w:val="it-IT" w:eastAsia="fr-FR"/>
        </w:rPr>
        <w:t>vita !</w:t>
      </w:r>
      <w:proofErr w:type="gramEnd"/>
    </w:p>
    <w:p w14:paraId="2CE6B5D4"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Le premier vers a son origine incontestablement fixée : c’est le début de la scène </w:t>
      </w:r>
      <w:r w:rsidRPr="00336846">
        <w:rPr>
          <w:rFonts w:ascii="inherit" w:eastAsia="Times New Roman" w:hAnsi="inherit" w:cs="Times New Roman"/>
          <w:smallCaps/>
          <w:sz w:val="22"/>
          <w:lang w:eastAsia="fr-FR"/>
        </w:rPr>
        <w:t>i</w:t>
      </w:r>
      <w:r w:rsidRPr="00336846">
        <w:rPr>
          <w:rFonts w:ascii="Times New Roman" w:eastAsia="Times New Roman" w:hAnsi="Times New Roman" w:cs="Times New Roman"/>
          <w:sz w:val="22"/>
          <w:lang w:eastAsia="fr-FR"/>
        </w:rPr>
        <w:t> de l’acte III d’</w:t>
      </w:r>
      <w:r w:rsidRPr="00336846">
        <w:rPr>
          <w:rFonts w:ascii="Times New Roman" w:eastAsia="Times New Roman" w:hAnsi="Times New Roman" w:cs="Times New Roman"/>
          <w:i/>
          <w:iCs/>
          <w:sz w:val="22"/>
          <w:lang w:eastAsia="fr-FR"/>
        </w:rPr>
        <w:t>Il Pastor Fido</w:t>
      </w:r>
      <w:r w:rsidRPr="00336846">
        <w:rPr>
          <w:rFonts w:ascii="Times New Roman" w:eastAsia="Times New Roman" w:hAnsi="Times New Roman" w:cs="Times New Roman"/>
          <w:sz w:val="22"/>
          <w:lang w:eastAsia="fr-FR"/>
        </w:rPr>
        <w:t xml:space="preserve">, de Guarini, je copie sur l’édition que j’ai entre les mains (Amsterdam, </w:t>
      </w:r>
      <w:proofErr w:type="spellStart"/>
      <w:r w:rsidRPr="00336846">
        <w:rPr>
          <w:rFonts w:ascii="Times New Roman" w:eastAsia="Times New Roman" w:hAnsi="Times New Roman" w:cs="Times New Roman"/>
          <w:sz w:val="22"/>
          <w:lang w:eastAsia="fr-FR"/>
        </w:rPr>
        <w:t>Schouten</w:t>
      </w:r>
      <w:proofErr w:type="spellEnd"/>
      <w:r w:rsidRPr="00336846">
        <w:rPr>
          <w:rFonts w:ascii="Times New Roman" w:eastAsia="Times New Roman" w:hAnsi="Times New Roman" w:cs="Times New Roman"/>
          <w:sz w:val="22"/>
          <w:lang w:eastAsia="fr-FR"/>
        </w:rPr>
        <w:t>, 1736)</w:t>
      </w:r>
    </w:p>
    <w:p w14:paraId="29DA4EC6"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O primavera, gioventù dell’anno,</w:t>
      </w:r>
    </w:p>
    <w:p w14:paraId="370CC3B8"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Bella madre di fiori,</w:t>
      </w:r>
    </w:p>
    <w:p w14:paraId="7FBD2FC0"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D’erbe novelle, e di novelli amori,</w:t>
      </w:r>
    </w:p>
    <w:p w14:paraId="17DDC4A6"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Tu torni ben, ma teco</w:t>
      </w:r>
    </w:p>
    <w:p w14:paraId="31CDDD5C" w14:textId="2FEED25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Non </w:t>
      </w:r>
      <w:del w:id="61" w:author="Marguerite-Marie Bordry" w:date="2019-02-10T18:56:00Z">
        <w:r w:rsidRPr="00A56A90" w:rsidDel="00473A28">
          <w:rPr>
            <w:rFonts w:ascii="Times New Roman" w:eastAsia="Times New Roman" w:hAnsi="Times New Roman" w:cs="Times New Roman"/>
            <w:sz w:val="20"/>
            <w:szCs w:val="20"/>
            <w:lang w:val="it-IT" w:eastAsia="fr-FR"/>
          </w:rPr>
          <w:delText xml:space="preserve">tornaro </w:delText>
        </w:r>
      </w:del>
      <w:ins w:id="62" w:author="Marguerite-Marie Bordry" w:date="2019-02-10T18:56:00Z">
        <w:r w:rsidR="00473A28" w:rsidRPr="00A56A90">
          <w:rPr>
            <w:rFonts w:ascii="Times New Roman" w:eastAsia="Times New Roman" w:hAnsi="Times New Roman" w:cs="Times New Roman"/>
            <w:sz w:val="20"/>
            <w:szCs w:val="20"/>
            <w:lang w:val="it-IT" w:eastAsia="fr-FR"/>
          </w:rPr>
          <w:t>torna</w:t>
        </w:r>
        <w:r w:rsidR="00473A28">
          <w:rPr>
            <w:rFonts w:ascii="Times New Roman" w:eastAsia="Times New Roman" w:hAnsi="Times New Roman" w:cs="Times New Roman"/>
            <w:sz w:val="20"/>
            <w:szCs w:val="20"/>
            <w:lang w:val="it-IT" w:eastAsia="fr-FR"/>
          </w:rPr>
          <w:t>n</w:t>
        </w:r>
        <w:r w:rsidR="00473A28" w:rsidRPr="00A56A90">
          <w:rPr>
            <w:rFonts w:ascii="Times New Roman" w:eastAsia="Times New Roman" w:hAnsi="Times New Roman" w:cs="Times New Roman"/>
            <w:sz w:val="20"/>
            <w:szCs w:val="20"/>
            <w:lang w:val="it-IT" w:eastAsia="fr-FR"/>
          </w:rPr>
          <w:t xml:space="preserve">o </w:t>
        </w:r>
      </w:ins>
      <w:r w:rsidRPr="00A56A90">
        <w:rPr>
          <w:rFonts w:ascii="Times New Roman" w:eastAsia="Times New Roman" w:hAnsi="Times New Roman" w:cs="Times New Roman"/>
          <w:sz w:val="20"/>
          <w:szCs w:val="20"/>
          <w:lang w:val="it-IT" w:eastAsia="fr-FR"/>
        </w:rPr>
        <w:t>i sereni</w:t>
      </w:r>
    </w:p>
    <w:p w14:paraId="41B1F015" w14:textId="25629E35" w:rsidR="00336846" w:rsidRDefault="00336846" w:rsidP="00336846">
      <w:pPr>
        <w:spacing w:line="305" w:lineRule="atLeast"/>
        <w:rPr>
          <w:rFonts w:ascii="Times New Roman" w:eastAsia="Times New Roman" w:hAnsi="Times New Roman" w:cs="Times New Roman"/>
          <w:sz w:val="20"/>
          <w:szCs w:val="20"/>
          <w:lang w:eastAsia="fr-FR"/>
        </w:rPr>
      </w:pPr>
      <w:r w:rsidRPr="00B001E0">
        <w:rPr>
          <w:rFonts w:ascii="Times New Roman" w:eastAsia="Times New Roman" w:hAnsi="Times New Roman" w:cs="Times New Roman"/>
          <w:sz w:val="20"/>
          <w:szCs w:val="20"/>
          <w:lang w:eastAsia="fr-FR"/>
        </w:rPr>
        <w:t xml:space="preserve">E </w:t>
      </w:r>
      <w:proofErr w:type="spellStart"/>
      <w:r w:rsidRPr="00B001E0">
        <w:rPr>
          <w:rFonts w:ascii="Times New Roman" w:eastAsia="Times New Roman" w:hAnsi="Times New Roman" w:cs="Times New Roman"/>
          <w:sz w:val="20"/>
          <w:szCs w:val="20"/>
          <w:lang w:eastAsia="fr-FR"/>
        </w:rPr>
        <w:t>fortunati</w:t>
      </w:r>
      <w:proofErr w:type="spellEnd"/>
      <w:r w:rsidRPr="00B001E0">
        <w:rPr>
          <w:rFonts w:ascii="Times New Roman" w:eastAsia="Times New Roman" w:hAnsi="Times New Roman" w:cs="Times New Roman"/>
          <w:sz w:val="20"/>
          <w:szCs w:val="20"/>
          <w:lang w:eastAsia="fr-FR"/>
        </w:rPr>
        <w:t xml:space="preserve"> </w:t>
      </w:r>
      <w:proofErr w:type="spellStart"/>
      <w:r w:rsidRPr="00B001E0">
        <w:rPr>
          <w:rFonts w:ascii="Times New Roman" w:eastAsia="Times New Roman" w:hAnsi="Times New Roman" w:cs="Times New Roman"/>
          <w:sz w:val="20"/>
          <w:szCs w:val="20"/>
          <w:lang w:eastAsia="fr-FR"/>
        </w:rPr>
        <w:t>d</w:t>
      </w:r>
      <w:ins w:id="63" w:author="Marguerite-Marie Bordry" w:date="2019-02-10T18:56:00Z">
        <w:r w:rsidR="00503441" w:rsidRPr="00B001E0">
          <w:rPr>
            <w:rFonts w:ascii="Times New Roman" w:eastAsia="Times New Roman" w:hAnsi="Times New Roman" w:cs="Times New Roman"/>
            <w:sz w:val="20"/>
            <w:szCs w:val="20"/>
            <w:lang w:eastAsia="fr-FR"/>
          </w:rPr>
          <w:t>ì</w:t>
        </w:r>
      </w:ins>
      <w:proofErr w:type="spellEnd"/>
      <w:del w:id="64" w:author="Marguerite-Marie Bordry" w:date="2019-02-10T18:56:00Z">
        <w:r w:rsidRPr="00B001E0" w:rsidDel="00503441">
          <w:rPr>
            <w:rFonts w:ascii="Times New Roman" w:eastAsia="Times New Roman" w:hAnsi="Times New Roman" w:cs="Times New Roman"/>
            <w:sz w:val="20"/>
            <w:szCs w:val="20"/>
            <w:lang w:eastAsia="fr-FR"/>
          </w:rPr>
          <w:delText>i</w:delText>
        </w:r>
      </w:del>
      <w:r w:rsidRPr="00B001E0">
        <w:rPr>
          <w:rFonts w:ascii="Times New Roman" w:eastAsia="Times New Roman" w:hAnsi="Times New Roman" w:cs="Times New Roman"/>
          <w:sz w:val="20"/>
          <w:szCs w:val="20"/>
          <w:lang w:eastAsia="fr-FR"/>
        </w:rPr>
        <w:t xml:space="preserve"> de le mie </w:t>
      </w:r>
      <w:proofErr w:type="spellStart"/>
      <w:r w:rsidRPr="00B001E0">
        <w:rPr>
          <w:rFonts w:ascii="Times New Roman" w:eastAsia="Times New Roman" w:hAnsi="Times New Roman" w:cs="Times New Roman"/>
          <w:sz w:val="20"/>
          <w:szCs w:val="20"/>
          <w:lang w:eastAsia="fr-FR"/>
        </w:rPr>
        <w:t>gioje</w:t>
      </w:r>
      <w:proofErr w:type="spellEnd"/>
      <w:r w:rsidRPr="00B001E0">
        <w:rPr>
          <w:rFonts w:ascii="Times New Roman" w:eastAsia="Times New Roman" w:hAnsi="Times New Roman" w:cs="Times New Roman"/>
          <w:sz w:val="20"/>
          <w:szCs w:val="20"/>
          <w:lang w:eastAsia="fr-FR"/>
        </w:rPr>
        <w:t>.</w:t>
      </w:r>
    </w:p>
    <w:p w14:paraId="535C1345" w14:textId="0E5C2ADE" w:rsidR="00B001E0" w:rsidRDefault="00B001E0" w:rsidP="00336846">
      <w:pPr>
        <w:spacing w:line="305" w:lineRule="atLeast"/>
        <w:rPr>
          <w:rFonts w:ascii="Times New Roman" w:eastAsia="Times New Roman" w:hAnsi="Times New Roman" w:cs="Times New Roman"/>
          <w:sz w:val="20"/>
          <w:szCs w:val="20"/>
          <w:lang w:eastAsia="fr-FR"/>
        </w:rPr>
      </w:pPr>
    </w:p>
    <w:p w14:paraId="00E5303D" w14:textId="28FB19E1" w:rsidR="00B001E0" w:rsidRPr="00B001E0" w:rsidRDefault="00B001E0" w:rsidP="00336846">
      <w:pPr>
        <w:spacing w:line="305" w:lineRule="atLeast"/>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w:t>
      </w:r>
    </w:p>
    <w:p w14:paraId="4E1AD2AA"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Les imitations de M. d’Annunzio (</w:t>
      </w:r>
      <w:r w:rsidRPr="00336846">
        <w:rPr>
          <w:rFonts w:ascii="Source Sans Pro" w:eastAsia="Times New Roman" w:hAnsi="Source Sans Pro" w:cs="Times New Roman"/>
          <w:b/>
          <w:bCs/>
          <w:i/>
          <w:iCs/>
          <w:szCs w:val="24"/>
          <w:lang w:eastAsia="fr-FR"/>
        </w:rPr>
        <w:t>L’Éclaireur de Nice</w:t>
      </w:r>
      <w:r w:rsidRPr="00336846">
        <w:rPr>
          <w:rFonts w:ascii="Source Sans Pro" w:eastAsia="Times New Roman" w:hAnsi="Source Sans Pro" w:cs="Times New Roman"/>
          <w:b/>
          <w:bCs/>
          <w:szCs w:val="24"/>
          <w:lang w:eastAsia="fr-FR"/>
        </w:rPr>
        <w:t>, 26 mai)</w:t>
      </w:r>
    </w:p>
    <w:p w14:paraId="7610AEFA"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M. Georges </w:t>
      </w:r>
      <w:proofErr w:type="spellStart"/>
      <w:r w:rsidRPr="00336846">
        <w:rPr>
          <w:rFonts w:ascii="Times New Roman" w:eastAsia="Times New Roman" w:hAnsi="Times New Roman" w:cs="Times New Roman"/>
          <w:szCs w:val="24"/>
          <w:lang w:eastAsia="fr-FR"/>
        </w:rPr>
        <w:t>Maurevert</w:t>
      </w:r>
      <w:proofErr w:type="spellEnd"/>
      <w:r w:rsidRPr="00336846">
        <w:rPr>
          <w:rFonts w:ascii="Times New Roman" w:eastAsia="Times New Roman" w:hAnsi="Times New Roman" w:cs="Times New Roman"/>
          <w:szCs w:val="24"/>
          <w:lang w:eastAsia="fr-FR"/>
        </w:rPr>
        <w:t xml:space="preserve"> revient dans </w:t>
      </w:r>
      <w:r w:rsidRPr="00336846">
        <w:rPr>
          <w:rFonts w:ascii="Times New Roman" w:eastAsia="Times New Roman" w:hAnsi="Times New Roman" w:cs="Times New Roman"/>
          <w:b/>
          <w:bCs/>
          <w:szCs w:val="24"/>
          <w:lang w:eastAsia="fr-FR"/>
        </w:rPr>
        <w:t>l’Éclaireur de Nice</w:t>
      </w:r>
      <w:r w:rsidRPr="00336846">
        <w:rPr>
          <w:rFonts w:ascii="Times New Roman" w:eastAsia="Times New Roman" w:hAnsi="Times New Roman" w:cs="Times New Roman"/>
          <w:szCs w:val="24"/>
          <w:lang w:eastAsia="fr-FR"/>
        </w:rPr>
        <w:t> sur la question des imitations ou petits emprunts de M. d’Annunzio. Cela lui donne l’occasion à citer plusieurs vers du poète, qui sont vraiment fort agréables :</w:t>
      </w:r>
    </w:p>
    <w:p w14:paraId="7915AA3F"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Gustave Flaubert, à la page 10 de </w:t>
      </w:r>
      <w:r w:rsidRPr="00336846">
        <w:rPr>
          <w:rFonts w:ascii="Times New Roman" w:eastAsia="Times New Roman" w:hAnsi="Times New Roman" w:cs="Times New Roman"/>
          <w:i/>
          <w:iCs/>
          <w:sz w:val="22"/>
          <w:lang w:eastAsia="fr-FR"/>
        </w:rPr>
        <w:t>la Tentation de saint Antoine</w:t>
      </w:r>
      <w:r w:rsidRPr="00336846">
        <w:rPr>
          <w:rFonts w:ascii="Times New Roman" w:eastAsia="Times New Roman" w:hAnsi="Times New Roman" w:cs="Times New Roman"/>
          <w:sz w:val="22"/>
          <w:lang w:eastAsia="fr-FR"/>
        </w:rPr>
        <w:t>, parlait ainsi :</w:t>
      </w:r>
    </w:p>
    <w:p w14:paraId="4F3135C9" w14:textId="77777777" w:rsidR="00336846" w:rsidRPr="00336846" w:rsidRDefault="00336846" w:rsidP="00336846">
      <w:pPr>
        <w:spacing w:line="305" w:lineRule="atLeast"/>
        <w:rPr>
          <w:rFonts w:ascii="Times New Roman" w:eastAsia="Times New Roman" w:hAnsi="Times New Roman" w:cs="Times New Roman"/>
          <w:sz w:val="20"/>
          <w:szCs w:val="20"/>
          <w:lang w:eastAsia="fr-FR"/>
        </w:rPr>
      </w:pPr>
      <w:r w:rsidRPr="00336846">
        <w:rPr>
          <w:rFonts w:ascii="Times New Roman" w:eastAsia="Times New Roman" w:hAnsi="Times New Roman" w:cs="Times New Roman"/>
          <w:sz w:val="20"/>
          <w:szCs w:val="20"/>
          <w:lang w:eastAsia="fr-FR"/>
        </w:rPr>
        <w:t>« Les marchands d’Alexandrie naviguent les jours de fête sur la rivière de Canope et boivent du vin dans des calices de lotus. »</w:t>
      </w:r>
    </w:p>
    <w:p w14:paraId="2DE94673"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Oh ! la jolie phrase, combien fluide, sonore, évocatrice ! La voici transposée dans la </w:t>
      </w:r>
      <w:r w:rsidRPr="00336846">
        <w:rPr>
          <w:rFonts w:ascii="Times New Roman" w:eastAsia="Times New Roman" w:hAnsi="Times New Roman" w:cs="Times New Roman"/>
          <w:i/>
          <w:iCs/>
          <w:sz w:val="22"/>
          <w:lang w:eastAsia="fr-FR"/>
        </w:rPr>
        <w:t>Ballade des dames sur le fleuve</w:t>
      </w:r>
      <w:r w:rsidRPr="00336846">
        <w:rPr>
          <w:rFonts w:ascii="Times New Roman" w:eastAsia="Times New Roman" w:hAnsi="Times New Roman" w:cs="Times New Roman"/>
          <w:sz w:val="22"/>
          <w:lang w:eastAsia="fr-FR"/>
        </w:rPr>
        <w:t> :</w:t>
      </w:r>
    </w:p>
    <w:p w14:paraId="694068DD"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I nitidi mercanti Alessandrini,</w:t>
      </w:r>
    </w:p>
    <w:p w14:paraId="6703E43D" w14:textId="75030E84" w:rsidR="00336846" w:rsidRPr="00A56A90" w:rsidRDefault="00336846" w:rsidP="00336846">
      <w:pPr>
        <w:spacing w:line="305" w:lineRule="atLeast"/>
        <w:rPr>
          <w:rFonts w:ascii="Times New Roman" w:eastAsia="Times New Roman" w:hAnsi="Times New Roman" w:cs="Times New Roman"/>
          <w:sz w:val="20"/>
          <w:szCs w:val="20"/>
          <w:lang w:val="it-IT" w:eastAsia="fr-FR"/>
        </w:rPr>
      </w:pPr>
      <w:del w:id="65" w:author="Marguerite-Marie Bordry" w:date="2019-02-10T19:03:00Z">
        <w:r w:rsidRPr="00A56A90" w:rsidDel="00A14CCB">
          <w:rPr>
            <w:rFonts w:ascii="Times New Roman" w:eastAsia="Times New Roman" w:hAnsi="Times New Roman" w:cs="Times New Roman"/>
            <w:sz w:val="20"/>
            <w:szCs w:val="20"/>
            <w:lang w:val="it-IT" w:eastAsia="fr-FR"/>
          </w:rPr>
          <w:delText xml:space="preserve">profamuti </w:delText>
        </w:r>
      </w:del>
      <w:ins w:id="66" w:author="Marguerite-Marie Bordry" w:date="2019-02-10T19:03:00Z">
        <w:r w:rsidR="00A14CCB">
          <w:rPr>
            <w:rFonts w:ascii="Times New Roman" w:eastAsia="Times New Roman" w:hAnsi="Times New Roman" w:cs="Times New Roman"/>
            <w:sz w:val="20"/>
            <w:szCs w:val="20"/>
            <w:lang w:val="it-IT" w:eastAsia="fr-FR"/>
          </w:rPr>
          <w:t>profumati</w:t>
        </w:r>
        <w:r w:rsidR="00A14CCB" w:rsidRPr="00A56A90">
          <w:rPr>
            <w:rFonts w:ascii="Times New Roman" w:eastAsia="Times New Roman" w:hAnsi="Times New Roman" w:cs="Times New Roman"/>
            <w:sz w:val="20"/>
            <w:szCs w:val="20"/>
            <w:lang w:val="it-IT" w:eastAsia="fr-FR"/>
          </w:rPr>
          <w:t xml:space="preserve"> </w:t>
        </w:r>
      </w:ins>
      <w:r w:rsidRPr="00A56A90">
        <w:rPr>
          <w:rFonts w:ascii="Times New Roman" w:eastAsia="Times New Roman" w:hAnsi="Times New Roman" w:cs="Times New Roman"/>
          <w:sz w:val="20"/>
          <w:szCs w:val="20"/>
          <w:lang w:val="it-IT" w:eastAsia="fr-FR"/>
        </w:rPr>
        <w:t xml:space="preserve">di </w:t>
      </w:r>
      <w:proofErr w:type="spellStart"/>
      <w:r w:rsidRPr="00A56A90">
        <w:rPr>
          <w:rFonts w:ascii="Times New Roman" w:eastAsia="Times New Roman" w:hAnsi="Times New Roman" w:cs="Times New Roman"/>
          <w:sz w:val="20"/>
          <w:szCs w:val="20"/>
          <w:lang w:val="it-IT" w:eastAsia="fr-FR"/>
        </w:rPr>
        <w:t>cinnamo</w:t>
      </w:r>
      <w:proofErr w:type="spellEnd"/>
      <w:r w:rsidRPr="00A56A90">
        <w:rPr>
          <w:rFonts w:ascii="Times New Roman" w:eastAsia="Times New Roman" w:hAnsi="Times New Roman" w:cs="Times New Roman"/>
          <w:sz w:val="20"/>
          <w:szCs w:val="20"/>
          <w:lang w:val="it-IT" w:eastAsia="fr-FR"/>
        </w:rPr>
        <w:t xml:space="preserve"> e d’issopo,</w:t>
      </w:r>
    </w:p>
    <w:p w14:paraId="1B57DEF7"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proofErr w:type="spellStart"/>
      <w:r w:rsidRPr="00A56A90">
        <w:rPr>
          <w:rFonts w:ascii="Times New Roman" w:eastAsia="Times New Roman" w:hAnsi="Times New Roman" w:cs="Times New Roman"/>
          <w:sz w:val="20"/>
          <w:szCs w:val="20"/>
          <w:lang w:val="it-IT" w:eastAsia="fr-FR"/>
        </w:rPr>
        <w:t>bevean</w:t>
      </w:r>
      <w:proofErr w:type="spellEnd"/>
      <w:r w:rsidRPr="00A56A90">
        <w:rPr>
          <w:rFonts w:ascii="Times New Roman" w:eastAsia="Times New Roman" w:hAnsi="Times New Roman" w:cs="Times New Roman"/>
          <w:sz w:val="20"/>
          <w:szCs w:val="20"/>
          <w:lang w:val="it-IT" w:eastAsia="fr-FR"/>
        </w:rPr>
        <w:t xml:space="preserve"> sulla riviera di Canopo</w:t>
      </w:r>
    </w:p>
    <w:p w14:paraId="1511654D" w14:textId="5424BE69" w:rsidR="00336846"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nei calici del loto, i rosei vini.</w:t>
      </w:r>
      <w:r w:rsidR="007454DD">
        <w:rPr>
          <w:rFonts w:ascii="Times New Roman" w:eastAsia="Times New Roman" w:hAnsi="Times New Roman" w:cs="Times New Roman"/>
          <w:sz w:val="20"/>
          <w:szCs w:val="20"/>
          <w:lang w:val="it-IT" w:eastAsia="fr-FR"/>
        </w:rPr>
        <w:t xml:space="preserve"> </w:t>
      </w:r>
    </w:p>
    <w:p w14:paraId="20A9A0C8" w14:textId="7CE7F827" w:rsidR="007454DD" w:rsidRPr="00952442" w:rsidRDefault="007454DD" w:rsidP="00336846">
      <w:pPr>
        <w:spacing w:line="305" w:lineRule="atLeast"/>
        <w:rPr>
          <w:rFonts w:ascii="Times New Roman" w:eastAsia="Times New Roman" w:hAnsi="Times New Roman" w:cs="Times New Roman"/>
          <w:sz w:val="20"/>
          <w:szCs w:val="20"/>
          <w:lang w:eastAsia="fr-FR"/>
        </w:rPr>
      </w:pPr>
      <w:r w:rsidRPr="00952442">
        <w:rPr>
          <w:rFonts w:ascii="Times New Roman" w:eastAsia="Times New Roman" w:hAnsi="Times New Roman" w:cs="Times New Roman"/>
          <w:sz w:val="20"/>
          <w:szCs w:val="20"/>
          <w:lang w:eastAsia="fr-FR"/>
        </w:rPr>
        <w:t>[…]</w:t>
      </w:r>
    </w:p>
    <w:p w14:paraId="2186116A"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Page 96 :</w:t>
      </w:r>
    </w:p>
    <w:p w14:paraId="2F56C5C2" w14:textId="77777777" w:rsidR="00336846" w:rsidRPr="00336846" w:rsidRDefault="00336846" w:rsidP="00336846">
      <w:pPr>
        <w:spacing w:line="305" w:lineRule="atLeast"/>
        <w:rPr>
          <w:rFonts w:ascii="Times New Roman" w:eastAsia="Times New Roman" w:hAnsi="Times New Roman" w:cs="Times New Roman"/>
          <w:sz w:val="20"/>
          <w:szCs w:val="20"/>
          <w:lang w:eastAsia="fr-FR"/>
        </w:rPr>
      </w:pPr>
      <w:r w:rsidRPr="00336846">
        <w:rPr>
          <w:rFonts w:ascii="Times New Roman" w:eastAsia="Times New Roman" w:hAnsi="Times New Roman" w:cs="Times New Roman"/>
          <w:sz w:val="20"/>
          <w:szCs w:val="20"/>
          <w:lang w:eastAsia="fr-FR"/>
        </w:rPr>
        <w:t>« Des clochettes d’argent qu’ils portent sous la mâchoire. »</w:t>
      </w:r>
    </w:p>
    <w:p w14:paraId="2EED6A6F"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De ces morceaux rapprochés (</w:t>
      </w:r>
      <w:proofErr w:type="spellStart"/>
      <w:r w:rsidRPr="00336846">
        <w:rPr>
          <w:rFonts w:ascii="Times New Roman" w:eastAsia="Times New Roman" w:hAnsi="Times New Roman" w:cs="Times New Roman"/>
          <w:i/>
          <w:iCs/>
          <w:sz w:val="22"/>
          <w:lang w:eastAsia="fr-FR"/>
        </w:rPr>
        <w:t>Assuitur</w:t>
      </w:r>
      <w:proofErr w:type="spellEnd"/>
      <w:r w:rsidRPr="00336846">
        <w:rPr>
          <w:rFonts w:ascii="Times New Roman" w:eastAsia="Times New Roman" w:hAnsi="Times New Roman" w:cs="Times New Roman"/>
          <w:i/>
          <w:iCs/>
          <w:sz w:val="22"/>
          <w:lang w:eastAsia="fr-FR"/>
        </w:rPr>
        <w:t xml:space="preserve"> pannus</w:t>
      </w:r>
      <w:r w:rsidRPr="00336846">
        <w:rPr>
          <w:rFonts w:ascii="Times New Roman" w:eastAsia="Times New Roman" w:hAnsi="Times New Roman" w:cs="Times New Roman"/>
          <w:sz w:val="22"/>
          <w:lang w:eastAsia="fr-FR"/>
        </w:rPr>
        <w:t>) résultent ces jolis vers :</w:t>
      </w:r>
    </w:p>
    <w:p w14:paraId="6518FEB0"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Quattro colombe d’oro con l’ali tese</w:t>
      </w:r>
    </w:p>
    <w:p w14:paraId="0AEF8207"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in alto, tra le frange di Palmira,</w:t>
      </w:r>
    </w:p>
    <w:p w14:paraId="215C0316" w14:textId="385073DA"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a invisibili fili </w:t>
      </w:r>
      <w:proofErr w:type="spellStart"/>
      <w:r w:rsidRPr="00A56A90">
        <w:rPr>
          <w:rFonts w:ascii="Times New Roman" w:eastAsia="Times New Roman" w:hAnsi="Times New Roman" w:cs="Times New Roman"/>
          <w:sz w:val="20"/>
          <w:szCs w:val="20"/>
          <w:lang w:val="it-IT" w:eastAsia="fr-FR"/>
        </w:rPr>
        <w:t>eran</w:t>
      </w:r>
      <w:proofErr w:type="spellEnd"/>
      <w:r w:rsidRPr="00A56A90">
        <w:rPr>
          <w:rFonts w:ascii="Times New Roman" w:eastAsia="Times New Roman" w:hAnsi="Times New Roman" w:cs="Times New Roman"/>
          <w:sz w:val="20"/>
          <w:szCs w:val="20"/>
          <w:lang w:val="it-IT" w:eastAsia="fr-FR"/>
        </w:rPr>
        <w:t xml:space="preserve"> </w:t>
      </w:r>
      <w:del w:id="67" w:author="Marguerite-Marie Bordry" w:date="2019-02-10T19:04:00Z">
        <w:r w:rsidRPr="00A56A90" w:rsidDel="00B43858">
          <w:rPr>
            <w:rFonts w:ascii="Times New Roman" w:eastAsia="Times New Roman" w:hAnsi="Times New Roman" w:cs="Times New Roman"/>
            <w:sz w:val="20"/>
            <w:szCs w:val="20"/>
            <w:lang w:val="it-IT" w:eastAsia="fr-FR"/>
          </w:rPr>
          <w:delText>sospeze</w:delText>
        </w:r>
      </w:del>
      <w:ins w:id="68" w:author="Marguerite-Marie Bordry" w:date="2019-02-10T19:04:00Z">
        <w:r w:rsidR="00B43858" w:rsidRPr="00A56A90">
          <w:rPr>
            <w:rFonts w:ascii="Times New Roman" w:eastAsia="Times New Roman" w:hAnsi="Times New Roman" w:cs="Times New Roman"/>
            <w:sz w:val="20"/>
            <w:szCs w:val="20"/>
            <w:lang w:val="it-IT" w:eastAsia="fr-FR"/>
          </w:rPr>
          <w:t>sospe</w:t>
        </w:r>
        <w:r w:rsidR="00B43858">
          <w:rPr>
            <w:rFonts w:ascii="Times New Roman" w:eastAsia="Times New Roman" w:hAnsi="Times New Roman" w:cs="Times New Roman"/>
            <w:sz w:val="20"/>
            <w:szCs w:val="20"/>
            <w:lang w:val="it-IT" w:eastAsia="fr-FR"/>
          </w:rPr>
          <w:t>s</w:t>
        </w:r>
        <w:r w:rsidR="00B43858" w:rsidRPr="00A56A90">
          <w:rPr>
            <w:rFonts w:ascii="Times New Roman" w:eastAsia="Times New Roman" w:hAnsi="Times New Roman" w:cs="Times New Roman"/>
            <w:sz w:val="20"/>
            <w:szCs w:val="20"/>
            <w:lang w:val="it-IT" w:eastAsia="fr-FR"/>
          </w:rPr>
          <w:t>e</w:t>
        </w:r>
      </w:ins>
      <w:r w:rsidRPr="00A56A90">
        <w:rPr>
          <w:rFonts w:ascii="Times New Roman" w:eastAsia="Times New Roman" w:hAnsi="Times New Roman" w:cs="Times New Roman"/>
          <w:sz w:val="20"/>
          <w:szCs w:val="20"/>
          <w:lang w:val="it-IT" w:eastAsia="fr-FR"/>
        </w:rPr>
        <w:t>.</w:t>
      </w:r>
    </w:p>
    <w:p w14:paraId="61EF33D7"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Due </w:t>
      </w:r>
      <w:proofErr w:type="spellStart"/>
      <w:r w:rsidRPr="00A56A90">
        <w:rPr>
          <w:rFonts w:ascii="Times New Roman" w:eastAsia="Times New Roman" w:hAnsi="Times New Roman" w:cs="Times New Roman"/>
          <w:sz w:val="20"/>
          <w:szCs w:val="20"/>
          <w:lang w:val="it-IT" w:eastAsia="fr-FR"/>
        </w:rPr>
        <w:t>dromadari</w:t>
      </w:r>
      <w:proofErr w:type="spellEnd"/>
      <w:r w:rsidRPr="00A56A90">
        <w:rPr>
          <w:rFonts w:ascii="Times New Roman" w:eastAsia="Times New Roman" w:hAnsi="Times New Roman" w:cs="Times New Roman"/>
          <w:sz w:val="20"/>
          <w:szCs w:val="20"/>
          <w:lang w:val="it-IT" w:eastAsia="fr-FR"/>
        </w:rPr>
        <w:t>, aventi in su la schiena.</w:t>
      </w:r>
    </w:p>
    <w:p w14:paraId="30A49892"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Otri forati, ed una campanella,</w:t>
      </w:r>
    </w:p>
    <w:p w14:paraId="357DEE3C"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di fino argento sotto la mascella</w:t>
      </w:r>
    </w:p>
    <w:p w14:paraId="3B293B6E" w14:textId="50BFA785" w:rsidR="00336846" w:rsidRDefault="00336846" w:rsidP="00336846">
      <w:pPr>
        <w:spacing w:line="305" w:lineRule="atLeast"/>
        <w:rPr>
          <w:rFonts w:ascii="Times New Roman" w:eastAsia="Times New Roman" w:hAnsi="Times New Roman" w:cs="Times New Roman"/>
          <w:sz w:val="20"/>
          <w:szCs w:val="20"/>
          <w:lang w:val="it-IT" w:eastAsia="fr-FR"/>
        </w:rPr>
      </w:pPr>
      <w:proofErr w:type="spellStart"/>
      <w:r w:rsidRPr="00A56A90">
        <w:rPr>
          <w:rFonts w:ascii="Times New Roman" w:eastAsia="Times New Roman" w:hAnsi="Times New Roman" w:cs="Times New Roman"/>
          <w:sz w:val="20"/>
          <w:szCs w:val="20"/>
          <w:lang w:val="it-IT" w:eastAsia="fr-FR"/>
        </w:rPr>
        <w:t>spargean</w:t>
      </w:r>
      <w:proofErr w:type="spellEnd"/>
      <w:r w:rsidRPr="00A56A90">
        <w:rPr>
          <w:rFonts w:ascii="Times New Roman" w:eastAsia="Times New Roman" w:hAnsi="Times New Roman" w:cs="Times New Roman"/>
          <w:sz w:val="20"/>
          <w:szCs w:val="20"/>
          <w:lang w:val="it-IT" w:eastAsia="fr-FR"/>
        </w:rPr>
        <w:t xml:space="preserve"> </w:t>
      </w:r>
      <w:proofErr w:type="spellStart"/>
      <w:r w:rsidRPr="00A56A90">
        <w:rPr>
          <w:rFonts w:ascii="Times New Roman" w:eastAsia="Times New Roman" w:hAnsi="Times New Roman" w:cs="Times New Roman"/>
          <w:sz w:val="20"/>
          <w:szCs w:val="20"/>
          <w:lang w:val="it-IT" w:eastAsia="fr-FR"/>
        </w:rPr>
        <w:t>su i</w:t>
      </w:r>
      <w:proofErr w:type="spellEnd"/>
      <w:r w:rsidRPr="00A56A90">
        <w:rPr>
          <w:rFonts w:ascii="Times New Roman" w:eastAsia="Times New Roman" w:hAnsi="Times New Roman" w:cs="Times New Roman"/>
          <w:sz w:val="20"/>
          <w:szCs w:val="20"/>
          <w:lang w:val="it-IT" w:eastAsia="fr-FR"/>
        </w:rPr>
        <w:t xml:space="preserve"> marmi essenza di verbena.</w:t>
      </w:r>
    </w:p>
    <w:p w14:paraId="638A7361" w14:textId="1B03FE75" w:rsidR="00146389" w:rsidRPr="00A56A90" w:rsidRDefault="00146389" w:rsidP="00336846">
      <w:pPr>
        <w:spacing w:line="305" w:lineRule="atLeast"/>
        <w:rPr>
          <w:rFonts w:ascii="Times New Roman" w:eastAsia="Times New Roman" w:hAnsi="Times New Roman" w:cs="Times New Roman"/>
          <w:sz w:val="20"/>
          <w:szCs w:val="20"/>
          <w:lang w:val="it-IT" w:eastAsia="fr-FR"/>
        </w:rPr>
      </w:pPr>
      <w:r>
        <w:rPr>
          <w:rFonts w:ascii="Times New Roman" w:eastAsia="Times New Roman" w:hAnsi="Times New Roman" w:cs="Times New Roman"/>
          <w:sz w:val="20"/>
          <w:szCs w:val="20"/>
          <w:lang w:val="it-IT" w:eastAsia="fr-FR"/>
        </w:rPr>
        <w:t>[…]</w:t>
      </w:r>
    </w:p>
    <w:p w14:paraId="428BF683" w14:textId="77777777" w:rsidR="00336846" w:rsidRPr="00A56A90" w:rsidRDefault="00336846" w:rsidP="00336846">
      <w:pPr>
        <w:spacing w:line="331" w:lineRule="atLeast"/>
        <w:rPr>
          <w:rFonts w:ascii="Times New Roman" w:eastAsia="Times New Roman" w:hAnsi="Times New Roman" w:cs="Times New Roman"/>
          <w:sz w:val="22"/>
          <w:lang w:val="it-IT" w:eastAsia="fr-FR"/>
        </w:rPr>
      </w:pPr>
      <w:r w:rsidRPr="00A56A90">
        <w:rPr>
          <w:rFonts w:ascii="Times New Roman" w:eastAsia="Times New Roman" w:hAnsi="Times New Roman" w:cs="Times New Roman"/>
          <w:sz w:val="22"/>
          <w:lang w:val="it-IT" w:eastAsia="fr-FR"/>
        </w:rPr>
        <w:lastRenderedPageBreak/>
        <w:t xml:space="preserve">Page 17 </w:t>
      </w:r>
      <w:proofErr w:type="spellStart"/>
      <w:r w:rsidRPr="00A56A90">
        <w:rPr>
          <w:rFonts w:ascii="Times New Roman" w:eastAsia="Times New Roman" w:hAnsi="Times New Roman" w:cs="Times New Roman"/>
          <w:sz w:val="22"/>
          <w:lang w:val="it-IT" w:eastAsia="fr-FR"/>
        </w:rPr>
        <w:t>des</w:t>
      </w:r>
      <w:proofErr w:type="spellEnd"/>
      <w:r w:rsidRPr="00A56A90">
        <w:rPr>
          <w:rFonts w:ascii="Times New Roman" w:eastAsia="Times New Roman" w:hAnsi="Times New Roman" w:cs="Times New Roman"/>
          <w:sz w:val="22"/>
          <w:lang w:val="it-IT" w:eastAsia="fr-FR"/>
        </w:rPr>
        <w:t xml:space="preserve"> </w:t>
      </w:r>
      <w:proofErr w:type="spellStart"/>
      <w:r w:rsidRPr="00A56A90">
        <w:rPr>
          <w:rFonts w:ascii="Times New Roman" w:eastAsia="Times New Roman" w:hAnsi="Times New Roman" w:cs="Times New Roman"/>
          <w:sz w:val="22"/>
          <w:lang w:val="it-IT" w:eastAsia="fr-FR"/>
        </w:rPr>
        <w:t>Élégies</w:t>
      </w:r>
      <w:proofErr w:type="spellEnd"/>
      <w:r w:rsidRPr="00A56A90">
        <w:rPr>
          <w:rFonts w:ascii="Times New Roman" w:eastAsia="Times New Roman" w:hAnsi="Times New Roman" w:cs="Times New Roman"/>
          <w:sz w:val="22"/>
          <w:lang w:val="it-IT" w:eastAsia="fr-FR"/>
        </w:rPr>
        <w:t xml:space="preserve"> </w:t>
      </w:r>
      <w:proofErr w:type="spellStart"/>
      <w:proofErr w:type="gramStart"/>
      <w:r w:rsidRPr="00A56A90">
        <w:rPr>
          <w:rFonts w:ascii="Times New Roman" w:eastAsia="Times New Roman" w:hAnsi="Times New Roman" w:cs="Times New Roman"/>
          <w:sz w:val="22"/>
          <w:lang w:val="it-IT" w:eastAsia="fr-FR"/>
        </w:rPr>
        <w:t>romaines</w:t>
      </w:r>
      <w:proofErr w:type="spellEnd"/>
      <w:r w:rsidRPr="00A56A90">
        <w:rPr>
          <w:rFonts w:ascii="Times New Roman" w:eastAsia="Times New Roman" w:hAnsi="Times New Roman" w:cs="Times New Roman"/>
          <w:sz w:val="22"/>
          <w:lang w:val="it-IT" w:eastAsia="fr-FR"/>
        </w:rPr>
        <w:t> :</w:t>
      </w:r>
      <w:proofErr w:type="gramEnd"/>
    </w:p>
    <w:p w14:paraId="0E7CD71C"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L’hanno in custodia i Saggi. A l’ombra d’un </w:t>
      </w:r>
      <w:proofErr w:type="spellStart"/>
      <w:r w:rsidRPr="00A56A90">
        <w:rPr>
          <w:rFonts w:ascii="Times New Roman" w:eastAsia="Times New Roman" w:hAnsi="Times New Roman" w:cs="Times New Roman"/>
          <w:sz w:val="20"/>
          <w:szCs w:val="20"/>
          <w:lang w:val="it-IT" w:eastAsia="fr-FR"/>
        </w:rPr>
        <w:t>arbore</w:t>
      </w:r>
      <w:proofErr w:type="spellEnd"/>
      <w:r w:rsidRPr="00A56A90">
        <w:rPr>
          <w:rFonts w:ascii="Times New Roman" w:eastAsia="Times New Roman" w:hAnsi="Times New Roman" w:cs="Times New Roman"/>
          <w:sz w:val="20"/>
          <w:szCs w:val="20"/>
          <w:lang w:val="it-IT" w:eastAsia="fr-FR"/>
        </w:rPr>
        <w:t xml:space="preserve"> immenso</w:t>
      </w:r>
    </w:p>
    <w:p w14:paraId="665506A4" w14:textId="68480071"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candidi nelle vesti, placidi co</w:t>
      </w:r>
      <w:del w:id="69" w:author="Marguerite-Marie Bordry" w:date="2019-02-10T19:05:00Z">
        <w:r w:rsidRPr="00A56A90" w:rsidDel="003F19F8">
          <w:rPr>
            <w:rFonts w:ascii="Times New Roman" w:eastAsia="Times New Roman" w:hAnsi="Times New Roman" w:cs="Times New Roman"/>
            <w:sz w:val="20"/>
            <w:szCs w:val="20"/>
            <w:lang w:val="it-IT" w:eastAsia="fr-FR"/>
          </w:rPr>
          <w:delText>rn</w:delText>
        </w:r>
      </w:del>
      <w:ins w:id="70" w:author="Marguerite-Marie Bordry" w:date="2019-02-10T19:05:00Z">
        <w:r w:rsidR="003F19F8">
          <w:rPr>
            <w:rFonts w:ascii="Times New Roman" w:eastAsia="Times New Roman" w:hAnsi="Times New Roman" w:cs="Times New Roman"/>
            <w:sz w:val="20"/>
            <w:szCs w:val="20"/>
            <w:lang w:val="it-IT" w:eastAsia="fr-FR"/>
          </w:rPr>
          <w:t>m</w:t>
        </w:r>
      </w:ins>
      <w:r w:rsidRPr="00A56A90">
        <w:rPr>
          <w:rFonts w:ascii="Times New Roman" w:eastAsia="Times New Roman" w:hAnsi="Times New Roman" w:cs="Times New Roman"/>
          <w:sz w:val="20"/>
          <w:szCs w:val="20"/>
          <w:lang w:val="it-IT" w:eastAsia="fr-FR"/>
        </w:rPr>
        <w:t xml:space="preserve">e </w:t>
      </w:r>
      <w:proofErr w:type="spellStart"/>
      <w:r w:rsidRPr="00A56A90">
        <w:rPr>
          <w:rFonts w:ascii="Times New Roman" w:eastAsia="Times New Roman" w:hAnsi="Times New Roman" w:cs="Times New Roman"/>
          <w:sz w:val="20"/>
          <w:szCs w:val="20"/>
          <w:lang w:val="it-IT" w:eastAsia="fr-FR"/>
        </w:rPr>
        <w:t>iddii</w:t>
      </w:r>
      <w:proofErr w:type="spellEnd"/>
      <w:r w:rsidRPr="00A56A90">
        <w:rPr>
          <w:rFonts w:ascii="Times New Roman" w:eastAsia="Times New Roman" w:hAnsi="Times New Roman" w:cs="Times New Roman"/>
          <w:sz w:val="20"/>
          <w:szCs w:val="20"/>
          <w:lang w:val="it-IT" w:eastAsia="fr-FR"/>
        </w:rPr>
        <w:t>,</w:t>
      </w:r>
    </w:p>
    <w:p w14:paraId="66ECA7A1"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vivono. Un’aria calda li nutre. Su </w:t>
      </w:r>
      <w:proofErr w:type="spellStart"/>
      <w:r w:rsidRPr="00A56A90">
        <w:rPr>
          <w:rFonts w:ascii="Times New Roman" w:eastAsia="Times New Roman" w:hAnsi="Times New Roman" w:cs="Times New Roman"/>
          <w:sz w:val="20"/>
          <w:szCs w:val="20"/>
          <w:lang w:val="it-IT" w:eastAsia="fr-FR"/>
        </w:rPr>
        <w:t>l’erbe</w:t>
      </w:r>
      <w:proofErr w:type="spellEnd"/>
      <w:r w:rsidRPr="00A56A90">
        <w:rPr>
          <w:rFonts w:ascii="Times New Roman" w:eastAsia="Times New Roman" w:hAnsi="Times New Roman" w:cs="Times New Roman"/>
          <w:sz w:val="20"/>
          <w:szCs w:val="20"/>
          <w:lang w:val="it-IT" w:eastAsia="fr-FR"/>
        </w:rPr>
        <w:t xml:space="preserve"> d’intorno.</w:t>
      </w:r>
    </w:p>
    <w:p w14:paraId="1FE7B477"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rapidi i Leopardi piegano i dorsi gai.</w:t>
      </w:r>
    </w:p>
    <w:p w14:paraId="1702FF11"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Il mormorio dei fonti, il sussurro dei rami, il sommesso</w:t>
      </w:r>
    </w:p>
    <w:p w14:paraId="68FFEDBD"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fremito de le belve </w:t>
      </w:r>
      <w:proofErr w:type="spellStart"/>
      <w:r w:rsidRPr="00A56A90">
        <w:rPr>
          <w:rFonts w:ascii="Times New Roman" w:eastAsia="Times New Roman" w:hAnsi="Times New Roman" w:cs="Times New Roman"/>
          <w:sz w:val="20"/>
          <w:szCs w:val="20"/>
          <w:lang w:val="it-IT" w:eastAsia="fr-FR"/>
        </w:rPr>
        <w:t>mescesi</w:t>
      </w:r>
      <w:proofErr w:type="spellEnd"/>
      <w:r w:rsidRPr="00A56A90">
        <w:rPr>
          <w:rFonts w:ascii="Times New Roman" w:eastAsia="Times New Roman" w:hAnsi="Times New Roman" w:cs="Times New Roman"/>
          <w:sz w:val="20"/>
          <w:szCs w:val="20"/>
          <w:lang w:val="it-IT" w:eastAsia="fr-FR"/>
        </w:rPr>
        <w:t xml:space="preserve"> alle </w:t>
      </w:r>
      <w:proofErr w:type="spellStart"/>
      <w:proofErr w:type="gramStart"/>
      <w:r w:rsidRPr="00A56A90">
        <w:rPr>
          <w:rFonts w:ascii="Times New Roman" w:eastAsia="Times New Roman" w:hAnsi="Times New Roman" w:cs="Times New Roman"/>
          <w:sz w:val="20"/>
          <w:szCs w:val="20"/>
          <w:lang w:val="it-IT" w:eastAsia="fr-FR"/>
        </w:rPr>
        <w:t>parol</w:t>
      </w:r>
      <w:proofErr w:type="spellEnd"/>
      <w:r w:rsidRPr="00A56A90">
        <w:rPr>
          <w:rFonts w:ascii="Times New Roman" w:eastAsia="Times New Roman" w:hAnsi="Times New Roman" w:cs="Times New Roman"/>
          <w:sz w:val="20"/>
          <w:szCs w:val="20"/>
          <w:lang w:val="it-IT" w:eastAsia="fr-FR"/>
        </w:rPr>
        <w:t> ?</w:t>
      </w:r>
      <w:proofErr w:type="gramEnd"/>
    </w:p>
    <w:p w14:paraId="3D505F33"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Si, d’autre part, dit M. </w:t>
      </w:r>
      <w:proofErr w:type="spellStart"/>
      <w:r w:rsidRPr="00336846">
        <w:rPr>
          <w:rFonts w:ascii="Times New Roman" w:eastAsia="Times New Roman" w:hAnsi="Times New Roman" w:cs="Times New Roman"/>
          <w:sz w:val="22"/>
          <w:lang w:eastAsia="fr-FR"/>
        </w:rPr>
        <w:t>Thovez</w:t>
      </w:r>
      <w:proofErr w:type="spellEnd"/>
      <w:r w:rsidRPr="00336846">
        <w:rPr>
          <w:rFonts w:ascii="Times New Roman" w:eastAsia="Times New Roman" w:hAnsi="Times New Roman" w:cs="Times New Roman"/>
          <w:sz w:val="22"/>
          <w:lang w:eastAsia="fr-FR"/>
        </w:rPr>
        <w:t>, il s’agit de peindre une fête où sont assis des satrapes, des éphèbes, des femmes très belles, les matériaux de l’œuvre sont encore fournis par </w:t>
      </w:r>
      <w:r w:rsidRPr="00336846">
        <w:rPr>
          <w:rFonts w:ascii="Times New Roman" w:eastAsia="Times New Roman" w:hAnsi="Times New Roman" w:cs="Times New Roman"/>
          <w:i/>
          <w:iCs/>
          <w:sz w:val="22"/>
          <w:lang w:eastAsia="fr-FR"/>
        </w:rPr>
        <w:t>la Tentation de saint Antoine</w:t>
      </w:r>
      <w:r w:rsidRPr="00336846">
        <w:rPr>
          <w:rFonts w:ascii="Times New Roman" w:eastAsia="Times New Roman" w:hAnsi="Times New Roman" w:cs="Times New Roman"/>
          <w:sz w:val="22"/>
          <w:lang w:eastAsia="fr-FR"/>
        </w:rPr>
        <w:t> :</w:t>
      </w:r>
    </w:p>
    <w:p w14:paraId="4F6104D0" w14:textId="77777777" w:rsidR="00336846" w:rsidRPr="00336846" w:rsidRDefault="00336846" w:rsidP="00336846">
      <w:pPr>
        <w:spacing w:line="305" w:lineRule="atLeast"/>
        <w:rPr>
          <w:rFonts w:ascii="Times New Roman" w:eastAsia="Times New Roman" w:hAnsi="Times New Roman" w:cs="Times New Roman"/>
          <w:sz w:val="20"/>
          <w:szCs w:val="20"/>
          <w:lang w:eastAsia="fr-FR"/>
        </w:rPr>
      </w:pPr>
      <w:r w:rsidRPr="00336846">
        <w:rPr>
          <w:rFonts w:ascii="Times New Roman" w:eastAsia="Times New Roman" w:hAnsi="Times New Roman" w:cs="Times New Roman"/>
          <w:sz w:val="20"/>
          <w:szCs w:val="20"/>
          <w:lang w:eastAsia="fr-FR"/>
        </w:rPr>
        <w:t>« Les pères de Nicée en robe de pourpre se tenaient comme des mages, sur des trônes, le long du mur (p. </w:t>
      </w:r>
      <w:proofErr w:type="gramStart"/>
      <w:r w:rsidRPr="00336846">
        <w:rPr>
          <w:rFonts w:ascii="Times New Roman" w:eastAsia="Times New Roman" w:hAnsi="Times New Roman" w:cs="Times New Roman"/>
          <w:sz w:val="20"/>
          <w:szCs w:val="20"/>
          <w:lang w:eastAsia="fr-FR"/>
        </w:rPr>
        <w:t>18)…</w:t>
      </w:r>
      <w:proofErr w:type="gramEnd"/>
      <w:r w:rsidRPr="00336846">
        <w:rPr>
          <w:rFonts w:ascii="Times New Roman" w:eastAsia="Times New Roman" w:hAnsi="Times New Roman" w:cs="Times New Roman"/>
          <w:sz w:val="20"/>
          <w:szCs w:val="20"/>
          <w:lang w:eastAsia="fr-FR"/>
        </w:rPr>
        <w:t xml:space="preserve"> coiffés de la tiare et couvert d’escarboucles (p. 41)… ils ont l’air de bourreaux ou l’air d’eunuques (p. 78)… un nuage flotte sur le festin tant il y a de viandes et d’haleines (p. 41)…</w:t>
      </w:r>
    </w:p>
    <w:p w14:paraId="58027EDF"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Il est vrai que la fin du poème n’est pas de Flaubert :</w:t>
      </w:r>
    </w:p>
    <w:p w14:paraId="72CA0CA5" w14:textId="0CBC12DF"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 xml:space="preserve">e sappi </w:t>
      </w:r>
      <w:del w:id="71" w:author="Marguerite-Marie Bordry" w:date="2019-02-10T19:06:00Z">
        <w:r w:rsidRPr="00A56A90" w:rsidDel="008A2B57">
          <w:rPr>
            <w:rFonts w:ascii="Times New Roman" w:eastAsia="Times New Roman" w:hAnsi="Times New Roman" w:cs="Times New Roman"/>
            <w:sz w:val="20"/>
            <w:szCs w:val="20"/>
            <w:lang w:val="it-IT" w:eastAsia="fr-FR"/>
          </w:rPr>
          <w:delText>i</w:delText>
        </w:r>
      </w:del>
      <w:ins w:id="72" w:author="Marguerite-Marie Bordry" w:date="2019-02-10T19:06:00Z">
        <w:r w:rsidR="008A2B57">
          <w:rPr>
            <w:rFonts w:ascii="Times New Roman" w:eastAsia="Times New Roman" w:hAnsi="Times New Roman" w:cs="Times New Roman"/>
            <w:sz w:val="20"/>
            <w:szCs w:val="20"/>
            <w:lang w:val="it-IT" w:eastAsia="fr-FR"/>
          </w:rPr>
          <w:t>t</w:t>
        </w:r>
      </w:ins>
      <w:r w:rsidRPr="00A56A90">
        <w:rPr>
          <w:rFonts w:ascii="Times New Roman" w:eastAsia="Times New Roman" w:hAnsi="Times New Roman" w:cs="Times New Roman"/>
          <w:sz w:val="20"/>
          <w:szCs w:val="20"/>
          <w:lang w:val="it-IT" w:eastAsia="fr-FR"/>
        </w:rPr>
        <w:t>u quel che mangi et in quel che bevi</w:t>
      </w:r>
    </w:p>
    <w:p w14:paraId="4C541BC3"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trovar l’ambrosia et il nettare vermiglio.</w:t>
      </w:r>
    </w:p>
    <w:p w14:paraId="51B9F190"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C’est, en effet, la traduction d’un distique de Baudelaire.</w:t>
      </w:r>
    </w:p>
    <w:p w14:paraId="65750677" w14:textId="77777777" w:rsidR="00336846" w:rsidRPr="00336846" w:rsidRDefault="00336846" w:rsidP="00336846">
      <w:pPr>
        <w:spacing w:line="305" w:lineRule="atLeast"/>
        <w:rPr>
          <w:rFonts w:ascii="Times New Roman" w:eastAsia="Times New Roman" w:hAnsi="Times New Roman" w:cs="Times New Roman"/>
          <w:sz w:val="20"/>
          <w:szCs w:val="20"/>
          <w:lang w:eastAsia="fr-FR"/>
        </w:rPr>
      </w:pPr>
      <w:r w:rsidRPr="00336846">
        <w:rPr>
          <w:rFonts w:ascii="Times New Roman" w:eastAsia="Times New Roman" w:hAnsi="Times New Roman" w:cs="Times New Roman"/>
          <w:sz w:val="20"/>
          <w:szCs w:val="20"/>
          <w:lang w:eastAsia="fr-FR"/>
        </w:rPr>
        <w:t>Et dans tout ce qu’il boit et dans tout ce qu’il mange</w:t>
      </w:r>
    </w:p>
    <w:p w14:paraId="5585E550" w14:textId="77777777" w:rsidR="00336846" w:rsidRPr="00336846" w:rsidRDefault="00336846" w:rsidP="00336846">
      <w:pPr>
        <w:spacing w:line="305" w:lineRule="atLeast"/>
        <w:rPr>
          <w:rFonts w:ascii="Times New Roman" w:eastAsia="Times New Roman" w:hAnsi="Times New Roman" w:cs="Times New Roman"/>
          <w:sz w:val="20"/>
          <w:szCs w:val="20"/>
          <w:lang w:eastAsia="fr-FR"/>
        </w:rPr>
      </w:pPr>
      <w:r w:rsidRPr="00336846">
        <w:rPr>
          <w:rFonts w:ascii="Times New Roman" w:eastAsia="Times New Roman" w:hAnsi="Times New Roman" w:cs="Times New Roman"/>
          <w:sz w:val="20"/>
          <w:szCs w:val="20"/>
          <w:lang w:eastAsia="fr-FR"/>
        </w:rPr>
        <w:t>Retrouve l’ambroisie et le nectar vermeil.</w:t>
      </w:r>
    </w:p>
    <w:p w14:paraId="37E98FA4" w14:textId="77777777" w:rsidR="004071A6" w:rsidRDefault="004071A6" w:rsidP="00336846">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 w:val="22"/>
          <w:lang w:eastAsia="fr-FR"/>
        </w:rPr>
        <w:t>[…]</w:t>
      </w:r>
    </w:p>
    <w:p w14:paraId="6383D5F2" w14:textId="0E7EF780"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Et M. d’Annunzio rime à nouveau, avec une fidélité décourageante :</w:t>
      </w:r>
    </w:p>
    <w:p w14:paraId="53B39980"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I prigionieri assale</w:t>
      </w:r>
    </w:p>
    <w:p w14:paraId="2C14B59E" w14:textId="42C88890" w:rsidR="00336846" w:rsidRPr="00A56A90" w:rsidRDefault="00336846" w:rsidP="00336846">
      <w:pPr>
        <w:spacing w:line="305" w:lineRule="atLeast"/>
        <w:rPr>
          <w:rFonts w:ascii="Times New Roman" w:eastAsia="Times New Roman" w:hAnsi="Times New Roman" w:cs="Times New Roman"/>
          <w:sz w:val="20"/>
          <w:szCs w:val="20"/>
          <w:lang w:val="it-IT" w:eastAsia="fr-FR"/>
        </w:rPr>
      </w:pPr>
      <w:proofErr w:type="gramStart"/>
      <w:r w:rsidRPr="00A56A90">
        <w:rPr>
          <w:rFonts w:ascii="Times New Roman" w:eastAsia="Times New Roman" w:hAnsi="Times New Roman" w:cs="Times New Roman"/>
          <w:sz w:val="20"/>
          <w:szCs w:val="20"/>
          <w:lang w:val="it-IT" w:eastAsia="fr-FR"/>
        </w:rPr>
        <w:t>un’ansi</w:t>
      </w:r>
      <w:r w:rsidR="00DE541A">
        <w:rPr>
          <w:rFonts w:ascii="Times New Roman" w:eastAsia="Times New Roman" w:hAnsi="Times New Roman" w:cs="Times New Roman"/>
          <w:sz w:val="20"/>
          <w:szCs w:val="20"/>
          <w:lang w:val="it-IT" w:eastAsia="fr-FR"/>
        </w:rPr>
        <w:t>a</w:t>
      </w:r>
      <w:r w:rsidRPr="00A56A90">
        <w:rPr>
          <w:rFonts w:ascii="Times New Roman" w:eastAsia="Times New Roman" w:hAnsi="Times New Roman" w:cs="Times New Roman"/>
          <w:sz w:val="20"/>
          <w:szCs w:val="20"/>
          <w:lang w:val="it-IT" w:eastAsia="fr-FR"/>
        </w:rPr>
        <w:t> :</w:t>
      </w:r>
      <w:proofErr w:type="gramEnd"/>
      <w:r w:rsidRPr="00A56A90">
        <w:rPr>
          <w:rFonts w:ascii="Times New Roman" w:eastAsia="Times New Roman" w:hAnsi="Times New Roman" w:cs="Times New Roman"/>
          <w:sz w:val="20"/>
          <w:szCs w:val="20"/>
          <w:lang w:val="it-IT" w:eastAsia="fr-FR"/>
        </w:rPr>
        <w:t xml:space="preserve"> falci lente</w:t>
      </w:r>
    </w:p>
    <w:p w14:paraId="31883A60"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falciano l’erba nuova,</w:t>
      </w:r>
    </w:p>
    <w:p w14:paraId="523455C2"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à la prigione intorno.</w:t>
      </w:r>
    </w:p>
    <w:p w14:paraId="3CCAC7FF"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Gli infermi inclina il giorno</w:t>
      </w:r>
    </w:p>
    <w:p w14:paraId="4A675748"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pallini sul guanciale</w:t>
      </w:r>
    </w:p>
    <w:p w14:paraId="798C303B"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ascoltano la piova</w:t>
      </w:r>
    </w:p>
    <w:p w14:paraId="122347CA" w14:textId="1E4F58DB" w:rsidR="00336846" w:rsidRPr="00A56A90" w:rsidRDefault="00336846" w:rsidP="00336846">
      <w:pPr>
        <w:spacing w:line="305" w:lineRule="atLeast"/>
        <w:rPr>
          <w:rFonts w:ascii="Times New Roman" w:eastAsia="Times New Roman" w:hAnsi="Times New Roman" w:cs="Times New Roman"/>
          <w:sz w:val="20"/>
          <w:szCs w:val="20"/>
          <w:lang w:val="it-IT" w:eastAsia="fr-FR"/>
        </w:rPr>
      </w:pPr>
      <w:del w:id="73" w:author="Marguerite-Marie Bordry" w:date="2019-02-10T19:07:00Z">
        <w:r w:rsidRPr="00A56A90" w:rsidDel="009F04BB">
          <w:rPr>
            <w:rFonts w:ascii="Times New Roman" w:eastAsia="Times New Roman" w:hAnsi="Times New Roman" w:cs="Times New Roman"/>
            <w:sz w:val="20"/>
            <w:szCs w:val="20"/>
            <w:lang w:val="it-IT" w:eastAsia="fr-FR"/>
          </w:rPr>
          <w:delText xml:space="preserve">battera </w:delText>
        </w:r>
      </w:del>
      <w:ins w:id="74" w:author="Marguerite-Marie Bordry" w:date="2019-02-10T19:07:00Z">
        <w:r w:rsidR="009F04BB" w:rsidRPr="00A56A90">
          <w:rPr>
            <w:rFonts w:ascii="Times New Roman" w:eastAsia="Times New Roman" w:hAnsi="Times New Roman" w:cs="Times New Roman"/>
            <w:sz w:val="20"/>
            <w:szCs w:val="20"/>
            <w:lang w:val="it-IT" w:eastAsia="fr-FR"/>
          </w:rPr>
          <w:t>batter</w:t>
        </w:r>
        <w:r w:rsidR="009F04BB">
          <w:rPr>
            <w:rFonts w:ascii="Times New Roman" w:eastAsia="Times New Roman" w:hAnsi="Times New Roman" w:cs="Times New Roman"/>
            <w:sz w:val="20"/>
            <w:szCs w:val="20"/>
            <w:lang w:val="it-IT" w:eastAsia="fr-FR"/>
          </w:rPr>
          <w:t>e</w:t>
        </w:r>
        <w:r w:rsidR="009F04BB" w:rsidRPr="00A56A90">
          <w:rPr>
            <w:rFonts w:ascii="Times New Roman" w:eastAsia="Times New Roman" w:hAnsi="Times New Roman" w:cs="Times New Roman"/>
            <w:sz w:val="20"/>
            <w:szCs w:val="20"/>
            <w:lang w:val="it-IT" w:eastAsia="fr-FR"/>
          </w:rPr>
          <w:t xml:space="preserve"> </w:t>
        </w:r>
      </w:ins>
      <w:r w:rsidRPr="00A56A90">
        <w:rPr>
          <w:rFonts w:ascii="Times New Roman" w:eastAsia="Times New Roman" w:hAnsi="Times New Roman" w:cs="Times New Roman"/>
          <w:sz w:val="20"/>
          <w:szCs w:val="20"/>
          <w:lang w:val="it-IT" w:eastAsia="fr-FR"/>
        </w:rPr>
        <w:t>dolcemente</w:t>
      </w:r>
    </w:p>
    <w:p w14:paraId="6E85C9B3" w14:textId="77777777" w:rsidR="00336846" w:rsidRPr="00A56A90" w:rsidRDefault="00336846" w:rsidP="00336846">
      <w:pPr>
        <w:spacing w:line="305" w:lineRule="atLeast"/>
        <w:rPr>
          <w:rFonts w:ascii="Times New Roman" w:eastAsia="Times New Roman" w:hAnsi="Times New Roman" w:cs="Times New Roman"/>
          <w:sz w:val="20"/>
          <w:szCs w:val="20"/>
          <w:lang w:val="it-IT" w:eastAsia="fr-FR"/>
        </w:rPr>
      </w:pPr>
      <w:r w:rsidRPr="00A56A90">
        <w:rPr>
          <w:rFonts w:ascii="Times New Roman" w:eastAsia="Times New Roman" w:hAnsi="Times New Roman" w:cs="Times New Roman"/>
          <w:sz w:val="20"/>
          <w:szCs w:val="20"/>
          <w:lang w:val="it-IT" w:eastAsia="fr-FR"/>
        </w:rPr>
        <w:t>l’orto dell’ospedale.</w:t>
      </w:r>
    </w:p>
    <w:p w14:paraId="1D97D682" w14:textId="2BA5F7B7" w:rsidR="00336846" w:rsidRPr="00952442" w:rsidRDefault="0035436D" w:rsidP="00336846">
      <w:pPr>
        <w:spacing w:line="360" w:lineRule="atLeast"/>
        <w:rPr>
          <w:rFonts w:ascii="Times New Roman" w:eastAsia="Times New Roman" w:hAnsi="Times New Roman" w:cs="Times New Roman"/>
          <w:szCs w:val="24"/>
          <w:lang w:val="it-IT" w:eastAsia="fr-FR"/>
        </w:rPr>
      </w:pPr>
      <w:r w:rsidRPr="00952442">
        <w:rPr>
          <w:rFonts w:ascii="Times New Roman" w:eastAsia="Times New Roman" w:hAnsi="Times New Roman" w:cs="Times New Roman"/>
          <w:szCs w:val="24"/>
          <w:lang w:val="it-IT" w:eastAsia="fr-FR"/>
        </w:rPr>
        <w:t>[…]</w:t>
      </w:r>
    </w:p>
    <w:p w14:paraId="37A474C7"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proofErr w:type="spellStart"/>
      <w:r w:rsidRPr="00952442">
        <w:rPr>
          <w:rFonts w:ascii="Source Sans Pro" w:eastAsia="Times New Roman" w:hAnsi="Source Sans Pro" w:cs="Times New Roman"/>
          <w:b/>
          <w:bCs/>
          <w:sz w:val="27"/>
          <w:szCs w:val="27"/>
          <w:lang w:val="it-IT" w:eastAsia="fr-FR"/>
        </w:rPr>
        <w:t>Lettres</w:t>
      </w:r>
      <w:proofErr w:type="spellEnd"/>
      <w:r w:rsidRPr="00952442">
        <w:rPr>
          <w:rFonts w:ascii="Source Sans Pro" w:eastAsia="Times New Roman" w:hAnsi="Source Sans Pro" w:cs="Times New Roman"/>
          <w:b/>
          <w:bCs/>
          <w:sz w:val="27"/>
          <w:szCs w:val="27"/>
          <w:lang w:val="it-IT" w:eastAsia="fr-FR"/>
        </w:rPr>
        <w:t xml:space="preserve"> polonaises. </w:t>
      </w:r>
      <w:r w:rsidRPr="00952442">
        <w:rPr>
          <w:rFonts w:ascii="Source Sans Pro" w:eastAsia="Times New Roman" w:hAnsi="Source Sans Pro" w:cs="Times New Roman"/>
          <w:b/>
          <w:bCs/>
          <w:sz w:val="17"/>
          <w:szCs w:val="17"/>
          <w:lang w:val="it-IT" w:eastAsia="fr-FR"/>
        </w:rPr>
        <w:br/>
      </w:r>
      <w:r w:rsidRPr="00336846">
        <w:rPr>
          <w:rFonts w:ascii="Source Sans Pro" w:eastAsia="Times New Roman" w:hAnsi="Source Sans Pro" w:cs="Times New Roman"/>
          <w:b/>
          <w:bCs/>
          <w:sz w:val="27"/>
          <w:szCs w:val="27"/>
          <w:lang w:eastAsia="fr-FR"/>
        </w:rPr>
        <w:t xml:space="preserve">Kazimierz </w:t>
      </w:r>
      <w:proofErr w:type="spellStart"/>
      <w:r w:rsidRPr="00336846">
        <w:rPr>
          <w:rFonts w:ascii="Source Sans Pro" w:eastAsia="Times New Roman" w:hAnsi="Source Sans Pro" w:cs="Times New Roman"/>
          <w:b/>
          <w:bCs/>
          <w:sz w:val="27"/>
          <w:szCs w:val="27"/>
          <w:lang w:eastAsia="fr-FR"/>
        </w:rPr>
        <w:t>Chledowski</w:t>
      </w:r>
      <w:proofErr w:type="spellEnd"/>
      <w:r w:rsidRPr="00336846">
        <w:rPr>
          <w:rFonts w:ascii="Source Sans Pro" w:eastAsia="Times New Roman" w:hAnsi="Source Sans Pro" w:cs="Times New Roman"/>
          <w:b/>
          <w:bCs/>
          <w:sz w:val="27"/>
          <w:szCs w:val="27"/>
          <w:lang w:eastAsia="fr-FR"/>
        </w:rPr>
        <w:t> : </w:t>
      </w:r>
      <w:proofErr w:type="spellStart"/>
      <w:r w:rsidRPr="00336846">
        <w:rPr>
          <w:rFonts w:ascii="Source Sans Pro" w:eastAsia="Times New Roman" w:hAnsi="Source Sans Pro" w:cs="Times New Roman"/>
          <w:b/>
          <w:bCs/>
          <w:i/>
          <w:iCs/>
          <w:sz w:val="27"/>
          <w:szCs w:val="27"/>
          <w:lang w:eastAsia="fr-FR"/>
        </w:rPr>
        <w:t>Dworw</w:t>
      </w:r>
      <w:proofErr w:type="spellEnd"/>
      <w:r w:rsidRPr="00336846">
        <w:rPr>
          <w:rFonts w:ascii="Source Sans Pro" w:eastAsia="Times New Roman" w:hAnsi="Source Sans Pro" w:cs="Times New Roman"/>
          <w:b/>
          <w:bCs/>
          <w:i/>
          <w:iCs/>
          <w:sz w:val="27"/>
          <w:szCs w:val="27"/>
          <w:lang w:eastAsia="fr-FR"/>
        </w:rPr>
        <w:t xml:space="preserve"> </w:t>
      </w:r>
      <w:proofErr w:type="spellStart"/>
      <w:r w:rsidRPr="00336846">
        <w:rPr>
          <w:rFonts w:ascii="Source Sans Pro" w:eastAsia="Times New Roman" w:hAnsi="Source Sans Pro" w:cs="Times New Roman"/>
          <w:b/>
          <w:bCs/>
          <w:i/>
          <w:iCs/>
          <w:sz w:val="27"/>
          <w:szCs w:val="27"/>
          <w:lang w:eastAsia="fr-FR"/>
        </w:rPr>
        <w:t>Ferrarze</w:t>
      </w:r>
      <w:proofErr w:type="spellEnd"/>
      <w:r w:rsidRPr="00336846">
        <w:rPr>
          <w:rFonts w:ascii="Source Sans Pro" w:eastAsia="Times New Roman" w:hAnsi="Source Sans Pro" w:cs="Times New Roman"/>
          <w:b/>
          <w:bCs/>
          <w:i/>
          <w:iCs/>
          <w:sz w:val="27"/>
          <w:szCs w:val="27"/>
          <w:lang w:eastAsia="fr-FR"/>
        </w:rPr>
        <w:t xml:space="preserve"> (La Cour à Ferrare)</w:t>
      </w:r>
      <w:r w:rsidRPr="00336846">
        <w:rPr>
          <w:rFonts w:ascii="Source Sans Pro" w:eastAsia="Times New Roman" w:hAnsi="Source Sans Pro" w:cs="Times New Roman"/>
          <w:b/>
          <w:bCs/>
          <w:sz w:val="27"/>
          <w:szCs w:val="27"/>
          <w:lang w:eastAsia="fr-FR"/>
        </w:rPr>
        <w:t>, 2</w:t>
      </w:r>
      <w:r w:rsidRPr="00336846">
        <w:rPr>
          <w:rFonts w:ascii="Source Sans Pro" w:eastAsia="Times New Roman" w:hAnsi="Source Sans Pro" w:cs="Times New Roman"/>
          <w:b/>
          <w:bCs/>
          <w:sz w:val="21"/>
          <w:szCs w:val="21"/>
          <w:vertAlign w:val="superscript"/>
          <w:lang w:eastAsia="fr-FR"/>
        </w:rPr>
        <w:t>e</w:t>
      </w:r>
      <w:r w:rsidRPr="00336846">
        <w:rPr>
          <w:rFonts w:ascii="Source Sans Pro" w:eastAsia="Times New Roman" w:hAnsi="Source Sans Pro" w:cs="Times New Roman"/>
          <w:b/>
          <w:bCs/>
          <w:sz w:val="27"/>
          <w:szCs w:val="27"/>
          <w:lang w:eastAsia="fr-FR"/>
        </w:rPr>
        <w:t> édition, H. Altenberg. — Le même : </w:t>
      </w:r>
      <w:proofErr w:type="spellStart"/>
      <w:r w:rsidRPr="00336846">
        <w:rPr>
          <w:rFonts w:ascii="Source Sans Pro" w:eastAsia="Times New Roman" w:hAnsi="Source Sans Pro" w:cs="Times New Roman"/>
          <w:b/>
          <w:bCs/>
          <w:i/>
          <w:iCs/>
          <w:sz w:val="27"/>
          <w:szCs w:val="27"/>
          <w:lang w:eastAsia="fr-FR"/>
        </w:rPr>
        <w:t>Rzym-Ludzie</w:t>
      </w:r>
      <w:proofErr w:type="spellEnd"/>
      <w:r w:rsidRPr="00336846">
        <w:rPr>
          <w:rFonts w:ascii="Source Sans Pro" w:eastAsia="Times New Roman" w:hAnsi="Source Sans Pro" w:cs="Times New Roman"/>
          <w:b/>
          <w:bCs/>
          <w:i/>
          <w:iCs/>
          <w:sz w:val="27"/>
          <w:szCs w:val="27"/>
          <w:lang w:eastAsia="fr-FR"/>
        </w:rPr>
        <w:t xml:space="preserve"> </w:t>
      </w:r>
      <w:proofErr w:type="spellStart"/>
      <w:r w:rsidRPr="00336846">
        <w:rPr>
          <w:rFonts w:ascii="Source Sans Pro" w:eastAsia="Times New Roman" w:hAnsi="Source Sans Pro" w:cs="Times New Roman"/>
          <w:b/>
          <w:bCs/>
          <w:i/>
          <w:iCs/>
          <w:sz w:val="27"/>
          <w:szCs w:val="27"/>
          <w:lang w:eastAsia="fr-FR"/>
        </w:rPr>
        <w:t>Odrodzenia</w:t>
      </w:r>
      <w:proofErr w:type="spellEnd"/>
      <w:r w:rsidRPr="00336846">
        <w:rPr>
          <w:rFonts w:ascii="Source Sans Pro" w:eastAsia="Times New Roman" w:hAnsi="Source Sans Pro" w:cs="Times New Roman"/>
          <w:b/>
          <w:bCs/>
          <w:i/>
          <w:iCs/>
          <w:sz w:val="27"/>
          <w:szCs w:val="27"/>
          <w:lang w:eastAsia="fr-FR"/>
        </w:rPr>
        <w:t xml:space="preserve"> (Rome-Hommes de la Renaissance)</w:t>
      </w:r>
      <w:r w:rsidRPr="00336846">
        <w:rPr>
          <w:rFonts w:ascii="Source Sans Pro" w:eastAsia="Times New Roman" w:hAnsi="Source Sans Pro" w:cs="Times New Roman"/>
          <w:b/>
          <w:bCs/>
          <w:sz w:val="27"/>
          <w:szCs w:val="27"/>
          <w:lang w:eastAsia="fr-FR"/>
        </w:rPr>
        <w:t>, ibid.</w:t>
      </w:r>
    </w:p>
    <w:p w14:paraId="3B20D288"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Michel </w:t>
      </w:r>
      <w:proofErr w:type="spellStart"/>
      <w:r w:rsidRPr="00336846">
        <w:rPr>
          <w:rFonts w:ascii="Times New Roman" w:eastAsia="Times New Roman" w:hAnsi="Times New Roman" w:cs="Times New Roman"/>
          <w:szCs w:val="24"/>
          <w:lang w:eastAsia="fr-FR"/>
        </w:rPr>
        <w:t>Mutermilch</w:t>
      </w:r>
      <w:proofErr w:type="spellEnd"/>
      <w:r w:rsidRPr="00336846">
        <w:rPr>
          <w:rFonts w:ascii="Times New Roman" w:eastAsia="Times New Roman" w:hAnsi="Times New Roman" w:cs="Times New Roman"/>
          <w:szCs w:val="24"/>
          <w:lang w:eastAsia="fr-FR"/>
        </w:rPr>
        <w:t>.</w:t>
      </w:r>
    </w:p>
    <w:p w14:paraId="753975E2"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 numéro 336, 16 juin 1911, p. 881-885 [881-884].</w:t>
      </w:r>
    </w:p>
    <w:p w14:paraId="6505DD82" w14:textId="77777777" w:rsidR="001C72F9" w:rsidRDefault="001C72F9" w:rsidP="00336846">
      <w:pPr>
        <w:spacing w:line="360" w:lineRule="atLeast"/>
        <w:rPr>
          <w:rFonts w:ascii="Times New Roman" w:eastAsia="Times New Roman" w:hAnsi="Times New Roman" w:cs="Times New Roman"/>
          <w:szCs w:val="24"/>
          <w:lang w:eastAsia="fr-FR"/>
        </w:rPr>
      </w:pPr>
    </w:p>
    <w:p w14:paraId="386C4E12" w14:textId="6F553F6C"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M. Casimir </w:t>
      </w:r>
      <w:proofErr w:type="spellStart"/>
      <w:r w:rsidRPr="00336846">
        <w:rPr>
          <w:rFonts w:ascii="Times New Roman" w:eastAsia="Times New Roman" w:hAnsi="Times New Roman" w:cs="Times New Roman"/>
          <w:szCs w:val="24"/>
          <w:lang w:eastAsia="fr-FR"/>
        </w:rPr>
        <w:t>Chledowski</w:t>
      </w:r>
      <w:proofErr w:type="spellEnd"/>
      <w:r w:rsidRPr="00336846">
        <w:rPr>
          <w:rFonts w:ascii="Times New Roman" w:eastAsia="Times New Roman" w:hAnsi="Times New Roman" w:cs="Times New Roman"/>
          <w:szCs w:val="24"/>
          <w:lang w:eastAsia="fr-FR"/>
        </w:rPr>
        <w:t xml:space="preserve"> est un des rares — hélas ! trop rares — écrivains d’art en Pologne qui s’adonne avec amour et intelligence à l’étude de l’art et de la culture européenne d’une certaine époque. </w:t>
      </w:r>
      <w:del w:id="75" w:author="Marguerite-Marie Bordry" w:date="2019-02-10T19:09:00Z">
        <w:r w:rsidRPr="00336846" w:rsidDel="001C72F9">
          <w:rPr>
            <w:rFonts w:ascii="Times New Roman" w:eastAsia="Times New Roman" w:hAnsi="Times New Roman" w:cs="Times New Roman"/>
            <w:szCs w:val="24"/>
            <w:lang w:eastAsia="fr-FR"/>
          </w:rPr>
          <w:delText xml:space="preserve">cette </w:delText>
        </w:r>
      </w:del>
      <w:ins w:id="76" w:author="Marguerite-Marie Bordry" w:date="2019-02-10T19:09:00Z">
        <w:r w:rsidR="001C72F9">
          <w:rPr>
            <w:rFonts w:ascii="Times New Roman" w:eastAsia="Times New Roman" w:hAnsi="Times New Roman" w:cs="Times New Roman"/>
            <w:szCs w:val="24"/>
            <w:lang w:eastAsia="fr-FR"/>
          </w:rPr>
          <w:t>C</w:t>
        </w:r>
        <w:r w:rsidR="001C72F9" w:rsidRPr="00336846">
          <w:rPr>
            <w:rFonts w:ascii="Times New Roman" w:eastAsia="Times New Roman" w:hAnsi="Times New Roman" w:cs="Times New Roman"/>
            <w:szCs w:val="24"/>
            <w:lang w:eastAsia="fr-FR"/>
          </w:rPr>
          <w:t xml:space="preserve">ette </w:t>
        </w:r>
      </w:ins>
      <w:r w:rsidRPr="00336846">
        <w:rPr>
          <w:rFonts w:ascii="Times New Roman" w:eastAsia="Times New Roman" w:hAnsi="Times New Roman" w:cs="Times New Roman"/>
          <w:szCs w:val="24"/>
          <w:lang w:eastAsia="fr-FR"/>
        </w:rPr>
        <w:t xml:space="preserve">époque ce sont les trois siècles de la glorieuse Renaissance Italienne. Méprisant les lauriers « en toc » que le grand public distribue aisément aux compilateurs zélés et patients, il s’adresse directement aux sources, secoue l’antique poussière des archives, </w:t>
      </w:r>
      <w:r w:rsidRPr="00336846">
        <w:rPr>
          <w:rFonts w:ascii="Times New Roman" w:eastAsia="Times New Roman" w:hAnsi="Times New Roman" w:cs="Times New Roman"/>
          <w:szCs w:val="24"/>
          <w:lang w:eastAsia="fr-FR"/>
        </w:rPr>
        <w:lastRenderedPageBreak/>
        <w:t>compulse les documents, étudie les œuvres, parcourt les pays et consigne les fruits de son labeur dans des volumes compacts, édités avec soin, qui font preuve de son immense érudition et de son enthousiasme pour la beauté. N’occupant aucune chaire à l’Université, ne briguant pas — tant que je sache — la carrière officielle dans le monde des sciences, il a su garder toute son indépendance d’esprit et de jugement et il n’hésite pas à heurter les opinions établies et souvent si fausses.</w:t>
      </w:r>
    </w:p>
    <w:p w14:paraId="5653BBE7" w14:textId="2094DD66" w:rsidR="00336846" w:rsidRPr="00336846" w:rsidRDefault="00E314E2"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655C5E37"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Il est vrai que les marquis se faisaient payer cher leur protection : ils exigeaient en échange les flagorneries les plus basses et ils traitaient souvent les poètes d’une façon qui ne fait honneur ni à la noblesse de leur caractère ni à la fierté de leurs protégés. M. </w:t>
      </w:r>
      <w:proofErr w:type="spellStart"/>
      <w:r w:rsidRPr="00336846">
        <w:rPr>
          <w:rFonts w:ascii="Times New Roman" w:eastAsia="Times New Roman" w:hAnsi="Times New Roman" w:cs="Times New Roman"/>
          <w:szCs w:val="24"/>
          <w:lang w:eastAsia="fr-FR"/>
        </w:rPr>
        <w:t>Chledowski</w:t>
      </w:r>
      <w:proofErr w:type="spellEnd"/>
      <w:r w:rsidRPr="00336846">
        <w:rPr>
          <w:rFonts w:ascii="Times New Roman" w:eastAsia="Times New Roman" w:hAnsi="Times New Roman" w:cs="Times New Roman"/>
          <w:szCs w:val="24"/>
          <w:lang w:eastAsia="fr-FR"/>
        </w:rPr>
        <w:t xml:space="preserve"> stigmatise, comme il convient, l’atmosphère avilissante de la cour qui mettait des entraves au libre </w:t>
      </w:r>
      <w:commentRangeStart w:id="77"/>
      <w:r w:rsidRPr="00336846">
        <w:rPr>
          <w:rFonts w:ascii="Times New Roman" w:eastAsia="Times New Roman" w:hAnsi="Times New Roman" w:cs="Times New Roman"/>
          <w:szCs w:val="24"/>
          <w:lang w:eastAsia="fr-FR"/>
        </w:rPr>
        <w:t>développement des esprits</w:t>
      </w:r>
    </w:p>
    <w:p w14:paraId="5F3F3756" w14:textId="77777777" w:rsidR="00BB228B" w:rsidRDefault="00336846" w:rsidP="00336846">
      <w:pPr>
        <w:spacing w:line="360" w:lineRule="atLeast"/>
        <w:rPr>
          <w:rFonts w:ascii="Times New Roman" w:eastAsia="Times New Roman" w:hAnsi="Times New Roman" w:cs="Times New Roman"/>
          <w:szCs w:val="24"/>
          <w:lang w:eastAsia="fr-FR"/>
        </w:rPr>
      </w:pPr>
      <w:proofErr w:type="gramStart"/>
      <w:r w:rsidRPr="00336846">
        <w:rPr>
          <w:rFonts w:ascii="Times New Roman" w:eastAsia="Times New Roman" w:hAnsi="Times New Roman" w:cs="Times New Roman"/>
          <w:szCs w:val="24"/>
          <w:lang w:eastAsia="fr-FR"/>
        </w:rPr>
        <w:t>fiers</w:t>
      </w:r>
      <w:proofErr w:type="gramEnd"/>
      <w:r w:rsidRPr="00336846">
        <w:rPr>
          <w:rFonts w:ascii="Times New Roman" w:eastAsia="Times New Roman" w:hAnsi="Times New Roman" w:cs="Times New Roman"/>
          <w:szCs w:val="24"/>
          <w:lang w:eastAsia="fr-FR"/>
        </w:rPr>
        <w:t xml:space="preserve"> et indépendants et qui causa entre autres — non sans influence du Saint-Office, il est </w:t>
      </w:r>
      <w:commentRangeEnd w:id="77"/>
      <w:r w:rsidR="00A1509E">
        <w:rPr>
          <w:rStyle w:val="Marquedecommentaire"/>
        </w:rPr>
        <w:commentReference w:id="77"/>
      </w:r>
      <w:r w:rsidRPr="00336846">
        <w:rPr>
          <w:rFonts w:ascii="Times New Roman" w:eastAsia="Times New Roman" w:hAnsi="Times New Roman" w:cs="Times New Roman"/>
          <w:szCs w:val="24"/>
          <w:lang w:eastAsia="fr-FR"/>
        </w:rPr>
        <w:t>vrai — la perte d’un génie tel que Tasso. Certes elles étaient amères les miettes qui tombaient de la table princière dans les sacoches vides des philosophes et des poètes — à Ferrare et ailleurs.</w:t>
      </w:r>
      <w:r w:rsidR="00BB228B">
        <w:rPr>
          <w:rFonts w:ascii="Times New Roman" w:eastAsia="Times New Roman" w:hAnsi="Times New Roman" w:cs="Times New Roman"/>
          <w:szCs w:val="24"/>
          <w:lang w:eastAsia="fr-FR"/>
        </w:rPr>
        <w:t xml:space="preserve"> </w:t>
      </w:r>
    </w:p>
    <w:p w14:paraId="4244B458" w14:textId="77777777" w:rsidR="00BB228B" w:rsidRDefault="00BB228B" w:rsidP="00336846">
      <w:pPr>
        <w:spacing w:line="360" w:lineRule="atLeast"/>
        <w:rPr>
          <w:rFonts w:ascii="Times New Roman" w:eastAsia="Times New Roman" w:hAnsi="Times New Roman" w:cs="Times New Roman"/>
          <w:szCs w:val="24"/>
          <w:lang w:eastAsia="fr-FR"/>
        </w:rPr>
      </w:pPr>
    </w:p>
    <w:p w14:paraId="239740E5" w14:textId="173AB529" w:rsidR="00336846" w:rsidRPr="00336846" w:rsidRDefault="00BB228B"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5920AEF7"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XCII, numéro 339, 1</w:t>
      </w:r>
      <w:r w:rsidRPr="00336846">
        <w:rPr>
          <w:rFonts w:ascii="Source Sans Pro" w:eastAsia="Times New Roman" w:hAnsi="Source Sans Pro" w:cs="Times New Roman"/>
          <w:sz w:val="23"/>
          <w:szCs w:val="23"/>
          <w:vertAlign w:val="superscript"/>
          <w:lang w:eastAsia="fr-FR"/>
        </w:rPr>
        <w:t>er</w:t>
      </w:r>
      <w:r w:rsidRPr="00336846">
        <w:rPr>
          <w:rFonts w:ascii="Source Sans Pro" w:eastAsia="Times New Roman" w:hAnsi="Source Sans Pro" w:cs="Times New Roman"/>
          <w:sz w:val="31"/>
          <w:szCs w:val="31"/>
          <w:lang w:eastAsia="fr-FR"/>
        </w:rPr>
        <w:t> août 1911</w:t>
      </w:r>
    </w:p>
    <w:p w14:paraId="0F268593" w14:textId="77777777" w:rsidR="00336846" w:rsidRPr="00952442"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952442">
        <w:rPr>
          <w:rFonts w:ascii="Source Sans Pro" w:eastAsia="Times New Roman" w:hAnsi="Source Sans Pro" w:cs="Times New Roman"/>
          <w:b/>
          <w:bCs/>
          <w:sz w:val="27"/>
          <w:szCs w:val="27"/>
          <w:lang w:eastAsia="fr-FR"/>
        </w:rPr>
        <w:t>Lettres italiennes</w:t>
      </w:r>
    </w:p>
    <w:p w14:paraId="53DF1D30" w14:textId="77777777" w:rsidR="00336846" w:rsidRPr="00A56A90" w:rsidRDefault="00336846" w:rsidP="00336846">
      <w:pPr>
        <w:jc w:val="right"/>
        <w:rPr>
          <w:rFonts w:ascii="Times New Roman" w:eastAsia="Times New Roman" w:hAnsi="Times New Roman" w:cs="Times New Roman"/>
          <w:szCs w:val="24"/>
          <w:lang w:val="it-IT" w:eastAsia="fr-FR"/>
        </w:rPr>
      </w:pPr>
      <w:r w:rsidRPr="00A56A90">
        <w:rPr>
          <w:rFonts w:ascii="Times New Roman" w:eastAsia="Times New Roman" w:hAnsi="Times New Roman" w:cs="Times New Roman"/>
          <w:szCs w:val="24"/>
          <w:lang w:val="it-IT" w:eastAsia="fr-FR"/>
        </w:rPr>
        <w:t xml:space="preserve">Ricciotto </w:t>
      </w:r>
      <w:proofErr w:type="spellStart"/>
      <w:r w:rsidRPr="00A56A90">
        <w:rPr>
          <w:rFonts w:ascii="Times New Roman" w:eastAsia="Times New Roman" w:hAnsi="Times New Roman" w:cs="Times New Roman"/>
          <w:szCs w:val="24"/>
          <w:lang w:val="it-IT" w:eastAsia="fr-FR"/>
        </w:rPr>
        <w:t>Canudo</w:t>
      </w:r>
      <w:proofErr w:type="spellEnd"/>
      <w:r w:rsidRPr="00A56A90">
        <w:rPr>
          <w:rFonts w:ascii="Times New Roman" w:eastAsia="Times New Roman" w:hAnsi="Times New Roman" w:cs="Times New Roman"/>
          <w:szCs w:val="24"/>
          <w:lang w:val="it-IT" w:eastAsia="fr-FR"/>
        </w:rPr>
        <w:t>.</w:t>
      </w:r>
    </w:p>
    <w:p w14:paraId="316F8A89" w14:textId="77777777" w:rsidR="00336846" w:rsidRPr="00A56A90" w:rsidRDefault="00336846" w:rsidP="00336846">
      <w:pPr>
        <w:rPr>
          <w:rFonts w:ascii="Verdana" w:eastAsia="Times New Roman" w:hAnsi="Verdana" w:cs="Times New Roman"/>
          <w:sz w:val="21"/>
          <w:szCs w:val="21"/>
          <w:lang w:val="it-IT" w:eastAsia="fr-FR"/>
        </w:rPr>
      </w:pPr>
      <w:r w:rsidRPr="00A56A90">
        <w:rPr>
          <w:rFonts w:ascii="Verdana" w:eastAsia="Times New Roman" w:hAnsi="Verdana" w:cs="Times New Roman"/>
          <w:sz w:val="21"/>
          <w:szCs w:val="21"/>
          <w:lang w:val="it-IT" w:eastAsia="fr-FR"/>
        </w:rPr>
        <w:t xml:space="preserve">Tome XCII, </w:t>
      </w:r>
      <w:proofErr w:type="spellStart"/>
      <w:r w:rsidRPr="00A56A90">
        <w:rPr>
          <w:rFonts w:ascii="Verdana" w:eastAsia="Times New Roman" w:hAnsi="Verdana" w:cs="Times New Roman"/>
          <w:sz w:val="21"/>
          <w:szCs w:val="21"/>
          <w:lang w:val="it-IT" w:eastAsia="fr-FR"/>
        </w:rPr>
        <w:t>numéro</w:t>
      </w:r>
      <w:proofErr w:type="spellEnd"/>
      <w:r w:rsidRPr="00A56A90">
        <w:rPr>
          <w:rFonts w:ascii="Verdana" w:eastAsia="Times New Roman" w:hAnsi="Verdana" w:cs="Times New Roman"/>
          <w:sz w:val="21"/>
          <w:szCs w:val="21"/>
          <w:lang w:val="it-IT" w:eastAsia="fr-FR"/>
        </w:rPr>
        <w:t> 339, 1</w:t>
      </w:r>
      <w:r w:rsidRPr="00A56A90">
        <w:rPr>
          <w:rFonts w:ascii="Verdana" w:eastAsia="Times New Roman" w:hAnsi="Verdana" w:cs="Times New Roman"/>
          <w:sz w:val="16"/>
          <w:szCs w:val="16"/>
          <w:vertAlign w:val="superscript"/>
          <w:lang w:val="it-IT" w:eastAsia="fr-FR"/>
        </w:rPr>
        <w:t>er</w:t>
      </w:r>
      <w:r w:rsidRPr="00A56A90">
        <w:rPr>
          <w:rFonts w:ascii="Verdana" w:eastAsia="Times New Roman" w:hAnsi="Verdana" w:cs="Times New Roman"/>
          <w:sz w:val="21"/>
          <w:szCs w:val="21"/>
          <w:lang w:val="it-IT" w:eastAsia="fr-FR"/>
        </w:rPr>
        <w:t> </w:t>
      </w:r>
      <w:proofErr w:type="spellStart"/>
      <w:r w:rsidRPr="00A56A90">
        <w:rPr>
          <w:rFonts w:ascii="Verdana" w:eastAsia="Times New Roman" w:hAnsi="Verdana" w:cs="Times New Roman"/>
          <w:sz w:val="21"/>
          <w:szCs w:val="21"/>
          <w:lang w:val="it-IT" w:eastAsia="fr-FR"/>
        </w:rPr>
        <w:t>août</w:t>
      </w:r>
      <w:proofErr w:type="spellEnd"/>
      <w:r w:rsidRPr="00A56A90">
        <w:rPr>
          <w:rFonts w:ascii="Verdana" w:eastAsia="Times New Roman" w:hAnsi="Verdana" w:cs="Times New Roman"/>
          <w:sz w:val="21"/>
          <w:szCs w:val="21"/>
          <w:lang w:val="it-IT" w:eastAsia="fr-FR"/>
        </w:rPr>
        <w:t xml:space="preserve"> 1911, p. 635-640.</w:t>
      </w:r>
    </w:p>
    <w:p w14:paraId="1F228A48"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Une tragédie méditerranéenne : </w:t>
      </w:r>
      <w:proofErr w:type="spellStart"/>
      <w:r w:rsidRPr="00336846">
        <w:rPr>
          <w:rFonts w:ascii="Source Sans Pro" w:eastAsia="Times New Roman" w:hAnsi="Source Sans Pro" w:cs="Times New Roman"/>
          <w:b/>
          <w:bCs/>
          <w:i/>
          <w:iCs/>
          <w:szCs w:val="24"/>
          <w:lang w:eastAsia="fr-FR"/>
        </w:rPr>
        <w:t>Fiamma</w:t>
      </w:r>
      <w:proofErr w:type="spellEnd"/>
      <w:r w:rsidRPr="00336846">
        <w:rPr>
          <w:rFonts w:ascii="Source Sans Pro" w:eastAsia="Times New Roman" w:hAnsi="Source Sans Pro" w:cs="Times New Roman"/>
          <w:b/>
          <w:bCs/>
          <w:szCs w:val="24"/>
          <w:lang w:eastAsia="fr-FR"/>
        </w:rPr>
        <w:t xml:space="preserve">, de MM. F. </w:t>
      </w:r>
      <w:proofErr w:type="spellStart"/>
      <w:r w:rsidRPr="00336846">
        <w:rPr>
          <w:rFonts w:ascii="Source Sans Pro" w:eastAsia="Times New Roman" w:hAnsi="Source Sans Pro" w:cs="Times New Roman"/>
          <w:b/>
          <w:bCs/>
          <w:szCs w:val="24"/>
          <w:lang w:eastAsia="fr-FR"/>
        </w:rPr>
        <w:t>Pastonchi</w:t>
      </w:r>
      <w:proofErr w:type="spellEnd"/>
      <w:r w:rsidRPr="00336846">
        <w:rPr>
          <w:rFonts w:ascii="Source Sans Pro" w:eastAsia="Times New Roman" w:hAnsi="Source Sans Pro" w:cs="Times New Roman"/>
          <w:b/>
          <w:bCs/>
          <w:szCs w:val="24"/>
          <w:lang w:eastAsia="fr-FR"/>
        </w:rPr>
        <w:t xml:space="preserve"> et G. </w:t>
      </w:r>
      <w:proofErr w:type="spellStart"/>
      <w:r w:rsidRPr="00336846">
        <w:rPr>
          <w:rFonts w:ascii="Source Sans Pro" w:eastAsia="Times New Roman" w:hAnsi="Source Sans Pro" w:cs="Times New Roman"/>
          <w:b/>
          <w:bCs/>
          <w:szCs w:val="24"/>
          <w:lang w:eastAsia="fr-FR"/>
        </w:rPr>
        <w:t>Antona-Traversi</w:t>
      </w:r>
      <w:proofErr w:type="spellEnd"/>
    </w:p>
    <w:p w14:paraId="45510293" w14:textId="77777777" w:rsidR="00AF1E37" w:rsidRDefault="00AF1E37"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70D53B5B" w14:textId="039EEDD6"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Ici, le protagoniste n’est pas l’ancien homme de race qui se barricade — âme et biens — contre le mouvement révolutionnaire des esprits. </w:t>
      </w:r>
      <w:proofErr w:type="spellStart"/>
      <w:r w:rsidRPr="00336846">
        <w:rPr>
          <w:rFonts w:ascii="Times New Roman" w:eastAsia="Times New Roman" w:hAnsi="Times New Roman" w:cs="Times New Roman"/>
          <w:szCs w:val="24"/>
          <w:lang w:eastAsia="fr-FR"/>
        </w:rPr>
        <w:t>Ubaldo</w:t>
      </w:r>
      <w:proofErr w:type="spellEnd"/>
      <w:r w:rsidRPr="00336846">
        <w:rPr>
          <w:rFonts w:ascii="Times New Roman" w:eastAsia="Times New Roman" w:hAnsi="Times New Roman" w:cs="Times New Roman"/>
          <w:szCs w:val="24"/>
          <w:lang w:eastAsia="fr-FR"/>
        </w:rPr>
        <w:t xml:space="preserve"> d’</w:t>
      </w:r>
      <w:proofErr w:type="spellStart"/>
      <w:r w:rsidRPr="00336846">
        <w:rPr>
          <w:rFonts w:ascii="Times New Roman" w:eastAsia="Times New Roman" w:hAnsi="Times New Roman" w:cs="Times New Roman"/>
          <w:szCs w:val="24"/>
          <w:lang w:eastAsia="fr-FR"/>
        </w:rPr>
        <w:t>Ardara</w:t>
      </w:r>
      <w:proofErr w:type="spellEnd"/>
      <w:r w:rsidRPr="00336846">
        <w:rPr>
          <w:rFonts w:ascii="Times New Roman" w:eastAsia="Times New Roman" w:hAnsi="Times New Roman" w:cs="Times New Roman"/>
          <w:szCs w:val="24"/>
          <w:lang w:eastAsia="fr-FR"/>
        </w:rPr>
        <w:t xml:space="preserve"> a vécu les heures nouvelles de Paris, s’est laissé entraîner par l’orage de sang de la Révolution, et, rentré dans son île, il y apaise la nostalgie violente qui le tourmentait lorsqu’il en était loin. Il aime une jeune paysanne qu’il exalte en l’appelant Flamme. Mais des nobles de France, une femme et un homme, arrivent en Sardaigne. Et le drame tourne nettement au mélodrame, où rien n’est plus imprévu. La dame, chassée de France par la Terreur, et réfugiée dans l’île, attire à elle le jeune châtelain. Flamme jure de se venger, et pousse à un acte de mort un paysan qui languissait d’amour pour elle. C’est ainsi que la louve de France est tuée d’un coup de fusil, un matin, alors qu’elle allait chasser avec son hôte. Celui-ci, le malheureux </w:t>
      </w:r>
      <w:proofErr w:type="spellStart"/>
      <w:r w:rsidRPr="00336846">
        <w:rPr>
          <w:rFonts w:ascii="Times New Roman" w:eastAsia="Times New Roman" w:hAnsi="Times New Roman" w:cs="Times New Roman"/>
          <w:szCs w:val="24"/>
          <w:lang w:eastAsia="fr-FR"/>
        </w:rPr>
        <w:t>Ubaldo</w:t>
      </w:r>
      <w:proofErr w:type="spellEnd"/>
      <w:r w:rsidRPr="00336846">
        <w:rPr>
          <w:rFonts w:ascii="Times New Roman" w:eastAsia="Times New Roman" w:hAnsi="Times New Roman" w:cs="Times New Roman"/>
          <w:szCs w:val="24"/>
          <w:lang w:eastAsia="fr-FR"/>
        </w:rPr>
        <w:t xml:space="preserve">, </w:t>
      </w:r>
      <w:del w:id="78" w:author="Marguerite-Marie Bordry" w:date="2019-02-10T19:20:00Z">
        <w:r w:rsidRPr="00336846" w:rsidDel="007C077C">
          <w:rPr>
            <w:rFonts w:ascii="Times New Roman" w:eastAsia="Times New Roman" w:hAnsi="Times New Roman" w:cs="Times New Roman"/>
            <w:szCs w:val="24"/>
            <w:lang w:eastAsia="fr-FR"/>
          </w:rPr>
          <w:delText xml:space="preserve">sa </w:delText>
        </w:r>
      </w:del>
      <w:ins w:id="79" w:author="Marguerite-Marie Bordry" w:date="2019-02-10T19:20:00Z">
        <w:r w:rsidR="007C077C">
          <w:rPr>
            <w:rFonts w:ascii="Times New Roman" w:eastAsia="Times New Roman" w:hAnsi="Times New Roman" w:cs="Times New Roman"/>
            <w:szCs w:val="24"/>
            <w:lang w:eastAsia="fr-FR"/>
          </w:rPr>
          <w:t>se</w:t>
        </w:r>
        <w:r w:rsidR="007C077C" w:rsidRPr="00336846">
          <w:rPr>
            <w:rFonts w:ascii="Times New Roman" w:eastAsia="Times New Roman" w:hAnsi="Times New Roman" w:cs="Times New Roman"/>
            <w:szCs w:val="24"/>
            <w:lang w:eastAsia="fr-FR"/>
          </w:rPr>
          <w:t xml:space="preserve"> </w:t>
        </w:r>
      </w:ins>
      <w:r w:rsidRPr="00336846">
        <w:rPr>
          <w:rFonts w:ascii="Times New Roman" w:eastAsia="Times New Roman" w:hAnsi="Times New Roman" w:cs="Times New Roman"/>
          <w:szCs w:val="24"/>
          <w:lang w:eastAsia="fr-FR"/>
        </w:rPr>
        <w:t xml:space="preserve">croit assassin par maladresse, et perd la raison. Puis Flamme un jour le rencontre. Elle lui crie si fort à la figure son nom et sa volonté </w:t>
      </w:r>
      <w:r w:rsidRPr="00336846">
        <w:rPr>
          <w:rFonts w:ascii="Times New Roman" w:eastAsia="Times New Roman" w:hAnsi="Times New Roman" w:cs="Times New Roman"/>
          <w:szCs w:val="24"/>
          <w:lang w:eastAsia="fr-FR"/>
        </w:rPr>
        <w:lastRenderedPageBreak/>
        <w:t xml:space="preserve">mortelle, qui seule a tué la dame de France, que </w:t>
      </w:r>
      <w:proofErr w:type="spellStart"/>
      <w:r w:rsidRPr="00336846">
        <w:rPr>
          <w:rFonts w:ascii="Times New Roman" w:eastAsia="Times New Roman" w:hAnsi="Times New Roman" w:cs="Times New Roman"/>
          <w:szCs w:val="24"/>
          <w:lang w:eastAsia="fr-FR"/>
        </w:rPr>
        <w:t>Ubaldo</w:t>
      </w:r>
      <w:proofErr w:type="spellEnd"/>
      <w:r w:rsidRPr="00336846">
        <w:rPr>
          <w:rFonts w:ascii="Times New Roman" w:eastAsia="Times New Roman" w:hAnsi="Times New Roman" w:cs="Times New Roman"/>
          <w:szCs w:val="24"/>
          <w:lang w:eastAsia="fr-FR"/>
        </w:rPr>
        <w:t xml:space="preserve"> se réveille de sa démence. Une sorcière avait dit qu’un embrassement d’amour ou de mort pouvait le sauver de la folie, et puisqu’il ne peut plus donner l’amour à la farouche Flamme il lui donne la mort en l’étranglant.</w:t>
      </w:r>
      <w:r w:rsidR="0063345F">
        <w:rPr>
          <w:rFonts w:ascii="Times New Roman" w:eastAsia="Times New Roman" w:hAnsi="Times New Roman" w:cs="Times New Roman"/>
          <w:szCs w:val="24"/>
          <w:lang w:eastAsia="fr-FR"/>
        </w:rPr>
        <w:t xml:space="preserve"> […]</w:t>
      </w:r>
    </w:p>
    <w:p w14:paraId="2C04CB22" w14:textId="77777777" w:rsidR="00336846" w:rsidRPr="00A56A90" w:rsidRDefault="00336846" w:rsidP="00336846">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56A90">
        <w:rPr>
          <w:rFonts w:ascii="Source Sans Pro" w:eastAsia="Times New Roman" w:hAnsi="Source Sans Pro" w:cs="Times New Roman"/>
          <w:b/>
          <w:bCs/>
          <w:szCs w:val="24"/>
          <w:lang w:val="it-IT" w:eastAsia="fr-FR"/>
        </w:rPr>
        <w:t xml:space="preserve">Alberto </w:t>
      </w:r>
      <w:proofErr w:type="gramStart"/>
      <w:r w:rsidRPr="00A56A90">
        <w:rPr>
          <w:rFonts w:ascii="Source Sans Pro" w:eastAsia="Times New Roman" w:hAnsi="Source Sans Pro" w:cs="Times New Roman"/>
          <w:b/>
          <w:bCs/>
          <w:szCs w:val="24"/>
          <w:lang w:val="it-IT" w:eastAsia="fr-FR"/>
        </w:rPr>
        <w:t>Lumbroso :</w:t>
      </w:r>
      <w:proofErr w:type="gramEnd"/>
      <w:r w:rsidRPr="00A56A90">
        <w:rPr>
          <w:rFonts w:ascii="Source Sans Pro" w:eastAsia="Times New Roman" w:hAnsi="Source Sans Pro" w:cs="Times New Roman"/>
          <w:b/>
          <w:bCs/>
          <w:szCs w:val="24"/>
          <w:lang w:val="it-IT" w:eastAsia="fr-FR"/>
        </w:rPr>
        <w:t> </w:t>
      </w:r>
      <w:r w:rsidRPr="00A56A90">
        <w:rPr>
          <w:rFonts w:ascii="Source Sans Pro" w:eastAsia="Times New Roman" w:hAnsi="Source Sans Pro" w:cs="Times New Roman"/>
          <w:b/>
          <w:bCs/>
          <w:i/>
          <w:iCs/>
          <w:szCs w:val="24"/>
          <w:lang w:val="it-IT" w:eastAsia="fr-FR"/>
        </w:rPr>
        <w:t>Miscellanea carducciana</w:t>
      </w:r>
      <w:r w:rsidRPr="00A56A90">
        <w:rPr>
          <w:rFonts w:ascii="Source Sans Pro" w:eastAsia="Times New Roman" w:hAnsi="Source Sans Pro" w:cs="Times New Roman"/>
          <w:b/>
          <w:bCs/>
          <w:szCs w:val="24"/>
          <w:lang w:val="it-IT" w:eastAsia="fr-FR"/>
        </w:rPr>
        <w:t>, Zanichelli, Bologne</w:t>
      </w:r>
    </w:p>
    <w:p w14:paraId="4EF1AF3E"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M. Alberto </w:t>
      </w:r>
      <w:proofErr w:type="spellStart"/>
      <w:r w:rsidRPr="00336846">
        <w:rPr>
          <w:rFonts w:ascii="Times New Roman" w:eastAsia="Times New Roman" w:hAnsi="Times New Roman" w:cs="Times New Roman"/>
          <w:szCs w:val="24"/>
          <w:lang w:eastAsia="fr-FR"/>
        </w:rPr>
        <w:t>Lumbroso</w:t>
      </w:r>
      <w:proofErr w:type="spellEnd"/>
      <w:r w:rsidRPr="00336846">
        <w:rPr>
          <w:rFonts w:ascii="Times New Roman" w:eastAsia="Times New Roman" w:hAnsi="Times New Roman" w:cs="Times New Roman"/>
          <w:szCs w:val="24"/>
          <w:lang w:eastAsia="fr-FR"/>
        </w:rPr>
        <w:t xml:space="preserve"> apporte de son côté une large contribution sentimentale à l’orientation nationaliste, avec </w:t>
      </w:r>
      <w:r w:rsidRPr="00336846">
        <w:rPr>
          <w:rFonts w:ascii="Times New Roman" w:eastAsia="Times New Roman" w:hAnsi="Times New Roman" w:cs="Times New Roman"/>
          <w:b/>
          <w:bCs/>
          <w:szCs w:val="24"/>
          <w:lang w:eastAsia="fr-FR"/>
        </w:rPr>
        <w:t xml:space="preserve">Miscellanea </w:t>
      </w:r>
      <w:proofErr w:type="spellStart"/>
      <w:r w:rsidRPr="00336846">
        <w:rPr>
          <w:rFonts w:ascii="Times New Roman" w:eastAsia="Times New Roman" w:hAnsi="Times New Roman" w:cs="Times New Roman"/>
          <w:b/>
          <w:bCs/>
          <w:szCs w:val="24"/>
          <w:lang w:eastAsia="fr-FR"/>
        </w:rPr>
        <w:t>Carducciana</w:t>
      </w:r>
      <w:proofErr w:type="spellEnd"/>
      <w:r w:rsidRPr="00336846">
        <w:rPr>
          <w:rFonts w:ascii="Times New Roman" w:eastAsia="Times New Roman" w:hAnsi="Times New Roman" w:cs="Times New Roman"/>
          <w:szCs w:val="24"/>
          <w:lang w:eastAsia="fr-FR"/>
        </w:rPr>
        <w:t>.</w:t>
      </w:r>
    </w:p>
    <w:p w14:paraId="28DCB9D6" w14:textId="36C84993"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C’est un volume consacré à des souvenirs de la vie et de l’œuvre de Carducci. M. Benedetto Croce, dans une longue préface, insiste sur le caractère « national » de la poésie de l’auteur des </w:t>
      </w:r>
      <w:proofErr w:type="spellStart"/>
      <w:r w:rsidRPr="00336846">
        <w:rPr>
          <w:rFonts w:ascii="Times New Roman" w:eastAsia="Times New Roman" w:hAnsi="Times New Roman" w:cs="Times New Roman"/>
          <w:i/>
          <w:iCs/>
          <w:szCs w:val="24"/>
          <w:lang w:eastAsia="fr-FR"/>
        </w:rPr>
        <w:t>Odi</w:t>
      </w:r>
      <w:proofErr w:type="spellEnd"/>
      <w:r w:rsidRPr="00336846">
        <w:rPr>
          <w:rFonts w:ascii="Times New Roman" w:eastAsia="Times New Roman" w:hAnsi="Times New Roman" w:cs="Times New Roman"/>
          <w:i/>
          <w:iCs/>
          <w:szCs w:val="24"/>
          <w:lang w:eastAsia="fr-FR"/>
        </w:rPr>
        <w:t xml:space="preserve"> Barbare</w:t>
      </w:r>
      <w:r w:rsidRPr="00336846">
        <w:rPr>
          <w:rFonts w:ascii="Times New Roman" w:eastAsia="Times New Roman" w:hAnsi="Times New Roman" w:cs="Times New Roman"/>
          <w:szCs w:val="24"/>
          <w:lang w:eastAsia="fr-FR"/>
        </w:rPr>
        <w:t xml:space="preserve">. C’est sans doute le caractère le plus intéressant du poète, dont le lyrisme s’alimenta continuellement des éléments spirituels d’une </w:t>
      </w:r>
      <w:del w:id="80" w:author="Marguerite-Marie Bordry" w:date="2019-02-10T19:26:00Z">
        <w:r w:rsidRPr="00336846" w:rsidDel="006579F2">
          <w:rPr>
            <w:rFonts w:ascii="Times New Roman" w:eastAsia="Times New Roman" w:hAnsi="Times New Roman" w:cs="Times New Roman"/>
            <w:szCs w:val="24"/>
            <w:lang w:eastAsia="fr-FR"/>
          </w:rPr>
          <w:delText xml:space="preserve">notion </w:delText>
        </w:r>
      </w:del>
      <w:ins w:id="81" w:author="Marguerite-Marie Bordry" w:date="2019-02-10T19:26:00Z">
        <w:r w:rsidR="006579F2" w:rsidRPr="00336846">
          <w:rPr>
            <w:rFonts w:ascii="Times New Roman" w:eastAsia="Times New Roman" w:hAnsi="Times New Roman" w:cs="Times New Roman"/>
            <w:szCs w:val="24"/>
            <w:lang w:eastAsia="fr-FR"/>
          </w:rPr>
          <w:t>n</w:t>
        </w:r>
        <w:r w:rsidR="006579F2">
          <w:rPr>
            <w:rFonts w:ascii="Times New Roman" w:eastAsia="Times New Roman" w:hAnsi="Times New Roman" w:cs="Times New Roman"/>
            <w:szCs w:val="24"/>
            <w:lang w:eastAsia="fr-FR"/>
          </w:rPr>
          <w:t>a</w:t>
        </w:r>
        <w:r w:rsidR="006579F2" w:rsidRPr="00336846">
          <w:rPr>
            <w:rFonts w:ascii="Times New Roman" w:eastAsia="Times New Roman" w:hAnsi="Times New Roman" w:cs="Times New Roman"/>
            <w:szCs w:val="24"/>
            <w:lang w:eastAsia="fr-FR"/>
          </w:rPr>
          <w:t xml:space="preserve">tion </w:t>
        </w:r>
      </w:ins>
      <w:r w:rsidRPr="00336846">
        <w:rPr>
          <w:rFonts w:ascii="Times New Roman" w:eastAsia="Times New Roman" w:hAnsi="Times New Roman" w:cs="Times New Roman"/>
          <w:szCs w:val="24"/>
          <w:lang w:eastAsia="fr-FR"/>
        </w:rPr>
        <w:t>qui réclamait son droit héroïque à la vie, et qui put se constituer et vivre.</w:t>
      </w:r>
    </w:p>
    <w:p w14:paraId="36D21831" w14:textId="15FC875C" w:rsidR="00336846" w:rsidRPr="00336846" w:rsidRDefault="005E0DCE"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70259721"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XCII, numéro 340, 16 août 1911</w:t>
      </w:r>
    </w:p>
    <w:p w14:paraId="425FE17C"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Art ancien</w:t>
      </w:r>
    </w:p>
    <w:p w14:paraId="735A21FE"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Tristan </w:t>
      </w:r>
      <w:proofErr w:type="spellStart"/>
      <w:r w:rsidRPr="00336846">
        <w:rPr>
          <w:rFonts w:ascii="Times New Roman" w:eastAsia="Times New Roman" w:hAnsi="Times New Roman" w:cs="Times New Roman"/>
          <w:szCs w:val="24"/>
          <w:lang w:eastAsia="fr-FR"/>
        </w:rPr>
        <w:t>Leclère</w:t>
      </w:r>
      <w:proofErr w:type="spellEnd"/>
      <w:r w:rsidRPr="00336846">
        <w:rPr>
          <w:rFonts w:ascii="Times New Roman" w:eastAsia="Times New Roman" w:hAnsi="Times New Roman" w:cs="Times New Roman"/>
          <w:szCs w:val="24"/>
          <w:lang w:eastAsia="fr-FR"/>
        </w:rPr>
        <w:t xml:space="preserve"> [Tristan Klingsor].</w:t>
      </w:r>
    </w:p>
    <w:p w14:paraId="63D70635"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XCII, numéro 340, 16 août 1911, p. 864-867 [864-866].</w:t>
      </w:r>
    </w:p>
    <w:p w14:paraId="4B15FFB0"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Fra Angelico de Fiesole : </w:t>
      </w:r>
      <w:r w:rsidRPr="00336846">
        <w:rPr>
          <w:rFonts w:ascii="Source Sans Pro" w:eastAsia="Times New Roman" w:hAnsi="Source Sans Pro" w:cs="Times New Roman"/>
          <w:b/>
          <w:bCs/>
          <w:i/>
          <w:iCs/>
          <w:szCs w:val="24"/>
          <w:lang w:eastAsia="fr-FR"/>
        </w:rPr>
        <w:t>L’Œuvre du Maître</w:t>
      </w:r>
      <w:r w:rsidRPr="00336846">
        <w:rPr>
          <w:rFonts w:ascii="Source Sans Pro" w:eastAsia="Times New Roman" w:hAnsi="Source Sans Pro" w:cs="Times New Roman"/>
          <w:b/>
          <w:bCs/>
          <w:szCs w:val="24"/>
          <w:lang w:eastAsia="fr-FR"/>
        </w:rPr>
        <w:t> (</w:t>
      </w:r>
      <w:r w:rsidRPr="00336846">
        <w:rPr>
          <w:rFonts w:ascii="inherit" w:eastAsia="Times New Roman" w:hAnsi="inherit" w:cs="Times New Roman"/>
          <w:b/>
          <w:bCs/>
          <w:smallCaps/>
          <w:szCs w:val="24"/>
          <w:lang w:eastAsia="fr-FR"/>
        </w:rPr>
        <w:t>xxxvi</w:t>
      </w:r>
      <w:r w:rsidRPr="00336846">
        <w:rPr>
          <w:rFonts w:ascii="Source Sans Pro" w:eastAsia="Times New Roman" w:hAnsi="Source Sans Pro" w:cs="Times New Roman"/>
          <w:b/>
          <w:bCs/>
          <w:szCs w:val="24"/>
          <w:lang w:eastAsia="fr-FR"/>
        </w:rPr>
        <w:t> + 254 p. in-8, 327 gravures, Hachette. 12 </w:t>
      </w:r>
      <w:proofErr w:type="spellStart"/>
      <w:r w:rsidRPr="00336846">
        <w:rPr>
          <w:rFonts w:ascii="Source Sans Pro" w:eastAsia="Times New Roman" w:hAnsi="Source Sans Pro" w:cs="Times New Roman"/>
          <w:b/>
          <w:bCs/>
          <w:szCs w:val="24"/>
          <w:lang w:eastAsia="fr-FR"/>
        </w:rPr>
        <w:t>fr.</w:t>
      </w:r>
      <w:proofErr w:type="spellEnd"/>
      <w:r w:rsidRPr="00336846">
        <w:rPr>
          <w:rFonts w:ascii="Source Sans Pro" w:eastAsia="Times New Roman" w:hAnsi="Source Sans Pro" w:cs="Times New Roman"/>
          <w:b/>
          <w:bCs/>
          <w:szCs w:val="24"/>
          <w:lang w:eastAsia="fr-FR"/>
        </w:rPr>
        <w:t>). — Titien : </w:t>
      </w:r>
      <w:r w:rsidRPr="00336846">
        <w:rPr>
          <w:rFonts w:ascii="Source Sans Pro" w:eastAsia="Times New Roman" w:hAnsi="Source Sans Pro" w:cs="Times New Roman"/>
          <w:b/>
          <w:bCs/>
          <w:i/>
          <w:iCs/>
          <w:szCs w:val="24"/>
          <w:lang w:eastAsia="fr-FR"/>
        </w:rPr>
        <w:t>L’Œuvre du maître</w:t>
      </w:r>
      <w:r w:rsidRPr="00336846">
        <w:rPr>
          <w:rFonts w:ascii="Source Sans Pro" w:eastAsia="Times New Roman" w:hAnsi="Source Sans Pro" w:cs="Times New Roman"/>
          <w:b/>
          <w:bCs/>
          <w:szCs w:val="24"/>
          <w:lang w:eastAsia="fr-FR"/>
        </w:rPr>
        <w:t> (</w:t>
      </w:r>
      <w:r w:rsidRPr="00336846">
        <w:rPr>
          <w:rFonts w:ascii="inherit" w:eastAsia="Times New Roman" w:hAnsi="inherit" w:cs="Times New Roman"/>
          <w:b/>
          <w:bCs/>
          <w:smallCaps/>
          <w:szCs w:val="24"/>
          <w:lang w:eastAsia="fr-FR"/>
        </w:rPr>
        <w:t>xxxviii</w:t>
      </w:r>
      <w:r w:rsidRPr="00336846">
        <w:rPr>
          <w:rFonts w:ascii="Source Sans Pro" w:eastAsia="Times New Roman" w:hAnsi="Source Sans Pro" w:cs="Times New Roman"/>
          <w:b/>
          <w:bCs/>
          <w:szCs w:val="24"/>
          <w:lang w:eastAsia="fr-FR"/>
        </w:rPr>
        <w:t> + 282 p. in-8, 284 gravures, Hachette, 12 </w:t>
      </w:r>
      <w:proofErr w:type="spellStart"/>
      <w:r w:rsidRPr="00336846">
        <w:rPr>
          <w:rFonts w:ascii="Source Sans Pro" w:eastAsia="Times New Roman" w:hAnsi="Source Sans Pro" w:cs="Times New Roman"/>
          <w:b/>
          <w:bCs/>
          <w:szCs w:val="24"/>
          <w:lang w:eastAsia="fr-FR"/>
        </w:rPr>
        <w:t>fr.</w:t>
      </w:r>
      <w:proofErr w:type="spellEnd"/>
      <w:r w:rsidRPr="00336846">
        <w:rPr>
          <w:rFonts w:ascii="Source Sans Pro" w:eastAsia="Times New Roman" w:hAnsi="Source Sans Pro" w:cs="Times New Roman"/>
          <w:b/>
          <w:bCs/>
          <w:szCs w:val="24"/>
          <w:lang w:eastAsia="fr-FR"/>
        </w:rPr>
        <w:t>)</w:t>
      </w:r>
    </w:p>
    <w:p w14:paraId="25FED403" w14:textId="33A44516"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La collection des </w:t>
      </w:r>
      <w:r w:rsidRPr="00336846">
        <w:rPr>
          <w:rFonts w:ascii="Times New Roman" w:eastAsia="Times New Roman" w:hAnsi="Times New Roman" w:cs="Times New Roman"/>
          <w:i/>
          <w:iCs/>
          <w:szCs w:val="24"/>
          <w:lang w:eastAsia="fr-FR"/>
        </w:rPr>
        <w:t>Classiques de l’Art</w:t>
      </w:r>
      <w:r w:rsidRPr="00336846">
        <w:rPr>
          <w:rFonts w:ascii="Times New Roman" w:eastAsia="Times New Roman" w:hAnsi="Times New Roman" w:cs="Times New Roman"/>
          <w:szCs w:val="24"/>
          <w:lang w:eastAsia="fr-FR"/>
        </w:rPr>
        <w:t> publiée en France par la maison Hachette vient de s’enrichir de deux nouveaux volumes consacrés à </w:t>
      </w:r>
      <w:r w:rsidRPr="00336846">
        <w:rPr>
          <w:rFonts w:ascii="Times New Roman" w:eastAsia="Times New Roman" w:hAnsi="Times New Roman" w:cs="Times New Roman"/>
          <w:b/>
          <w:bCs/>
          <w:szCs w:val="24"/>
          <w:lang w:eastAsia="fr-FR"/>
        </w:rPr>
        <w:t>Fra Angelico de Fiesole</w:t>
      </w:r>
      <w:r w:rsidRPr="00336846">
        <w:rPr>
          <w:rFonts w:ascii="Times New Roman" w:eastAsia="Times New Roman" w:hAnsi="Times New Roman" w:cs="Times New Roman"/>
          <w:szCs w:val="24"/>
          <w:lang w:eastAsia="fr-FR"/>
        </w:rPr>
        <w:t> et au </w:t>
      </w:r>
      <w:r w:rsidRPr="00336846">
        <w:rPr>
          <w:rFonts w:ascii="Times New Roman" w:eastAsia="Times New Roman" w:hAnsi="Times New Roman" w:cs="Times New Roman"/>
          <w:b/>
          <w:bCs/>
          <w:szCs w:val="24"/>
          <w:lang w:eastAsia="fr-FR"/>
        </w:rPr>
        <w:t>Titien</w:t>
      </w:r>
      <w:r w:rsidRPr="00336846">
        <w:rPr>
          <w:rFonts w:ascii="Times New Roman" w:eastAsia="Times New Roman" w:hAnsi="Times New Roman" w:cs="Times New Roman"/>
          <w:szCs w:val="24"/>
          <w:lang w:eastAsia="fr-FR"/>
        </w:rPr>
        <w:t xml:space="preserve">. Fra Angelico de Fiesole est par excellence le peintre de l’Annonciation. Ce sujet charmant convenait à son tempérament gracieux et poétique ; il l’a repris fréquemment et d’exquises variantes s’en voient à Florence, au Prado, à Cortone, à Pérouse, à </w:t>
      </w:r>
      <w:proofErr w:type="spellStart"/>
      <w:r w:rsidRPr="00336846">
        <w:rPr>
          <w:rFonts w:ascii="Times New Roman" w:eastAsia="Times New Roman" w:hAnsi="Times New Roman" w:cs="Times New Roman"/>
          <w:szCs w:val="24"/>
          <w:lang w:eastAsia="fr-FR"/>
        </w:rPr>
        <w:t>Montecarlo</w:t>
      </w:r>
      <w:proofErr w:type="spellEnd"/>
      <w:r w:rsidRPr="00336846">
        <w:rPr>
          <w:rFonts w:ascii="Times New Roman" w:eastAsia="Times New Roman" w:hAnsi="Times New Roman" w:cs="Times New Roman"/>
          <w:szCs w:val="24"/>
          <w:lang w:eastAsia="fr-FR"/>
        </w:rPr>
        <w:t xml:space="preserve">, dans le Val d’Arno. </w:t>
      </w:r>
      <w:del w:id="82" w:author="Marguerite-Marie Bordry" w:date="2019-02-10T19:30:00Z">
        <w:r w:rsidRPr="00336846" w:rsidDel="00243BE1">
          <w:rPr>
            <w:rFonts w:ascii="Times New Roman" w:eastAsia="Times New Roman" w:hAnsi="Times New Roman" w:cs="Times New Roman"/>
            <w:szCs w:val="24"/>
            <w:lang w:eastAsia="fr-FR"/>
          </w:rPr>
          <w:delText xml:space="preserve">Celle </w:delText>
        </w:r>
      </w:del>
      <w:ins w:id="83" w:author="Marguerite-Marie Bordry" w:date="2019-02-10T19:30:00Z">
        <w:r w:rsidR="00243BE1">
          <w:rPr>
            <w:rFonts w:ascii="Times New Roman" w:eastAsia="Times New Roman" w:hAnsi="Times New Roman" w:cs="Times New Roman"/>
            <w:szCs w:val="24"/>
            <w:lang w:eastAsia="fr-FR"/>
          </w:rPr>
          <w:t>Cette</w:t>
        </w:r>
        <w:r w:rsidR="00243BE1" w:rsidRPr="00336846">
          <w:rPr>
            <w:rFonts w:ascii="Times New Roman" w:eastAsia="Times New Roman" w:hAnsi="Times New Roman" w:cs="Times New Roman"/>
            <w:szCs w:val="24"/>
            <w:lang w:eastAsia="fr-FR"/>
          </w:rPr>
          <w:t xml:space="preserve"> </w:t>
        </w:r>
      </w:ins>
      <w:r w:rsidRPr="00336846">
        <w:rPr>
          <w:rFonts w:ascii="Times New Roman" w:eastAsia="Times New Roman" w:hAnsi="Times New Roman" w:cs="Times New Roman"/>
          <w:szCs w:val="24"/>
          <w:lang w:eastAsia="fr-FR"/>
        </w:rPr>
        <w:t>dernière est parmi les plus belles, avec les exemplaires de Cortone et de Florence. Là du reste on peut voir comment la conception de l’artiste s’est peu à peu enrichie. D’un fond de miniaturiste, il passe à un fond d’architecture, et il obtient le plus agréable effet en opposant la légèreté ferme des colonnes aux courbes des figures. La Vierge de l’étage supérieur de Saint-Marc à Florence est l’une des plus délicieuses créations de l’artiste, et l’une de ses plus heureuses fresques. Il est curieux de constater que cette conception et ce thème aient été repris par l’un des plus inquiets de nos peintres contemporains, et que l’</w:t>
      </w:r>
      <w:r w:rsidRPr="00336846">
        <w:rPr>
          <w:rFonts w:ascii="Times New Roman" w:eastAsia="Times New Roman" w:hAnsi="Times New Roman" w:cs="Times New Roman"/>
          <w:i/>
          <w:iCs/>
          <w:szCs w:val="24"/>
          <w:lang w:eastAsia="fr-FR"/>
        </w:rPr>
        <w:t>Annonciation</w:t>
      </w:r>
      <w:r w:rsidRPr="00336846">
        <w:rPr>
          <w:rFonts w:ascii="Times New Roman" w:eastAsia="Times New Roman" w:hAnsi="Times New Roman" w:cs="Times New Roman"/>
          <w:szCs w:val="24"/>
          <w:lang w:eastAsia="fr-FR"/>
        </w:rPr>
        <w:t> ait fait au </w:t>
      </w:r>
      <w:proofErr w:type="spellStart"/>
      <w:r w:rsidRPr="00336846">
        <w:rPr>
          <w:rFonts w:ascii="inherit" w:eastAsia="Times New Roman" w:hAnsi="inherit" w:cs="Times New Roman"/>
          <w:smallCaps/>
          <w:szCs w:val="24"/>
          <w:lang w:eastAsia="fr-FR"/>
        </w:rPr>
        <w:t>xx</w:t>
      </w:r>
      <w:r w:rsidRPr="00336846">
        <w:rPr>
          <w:rFonts w:ascii="inherit" w:eastAsia="Times New Roman" w:hAnsi="inherit" w:cs="Times New Roman"/>
          <w:sz w:val="18"/>
          <w:szCs w:val="18"/>
          <w:vertAlign w:val="superscript"/>
          <w:lang w:eastAsia="fr-FR"/>
        </w:rPr>
        <w:t>e</w:t>
      </w:r>
      <w:proofErr w:type="spellEnd"/>
      <w:r w:rsidRPr="00336846">
        <w:rPr>
          <w:rFonts w:ascii="Times New Roman" w:eastAsia="Times New Roman" w:hAnsi="Times New Roman" w:cs="Times New Roman"/>
          <w:szCs w:val="24"/>
          <w:lang w:eastAsia="fr-FR"/>
        </w:rPr>
        <w:t xml:space="preserve"> siècle le sujet d’une des meilleures toiles de George </w:t>
      </w:r>
      <w:proofErr w:type="spellStart"/>
      <w:r w:rsidRPr="00336846">
        <w:rPr>
          <w:rFonts w:ascii="Times New Roman" w:eastAsia="Times New Roman" w:hAnsi="Times New Roman" w:cs="Times New Roman"/>
          <w:szCs w:val="24"/>
          <w:lang w:eastAsia="fr-FR"/>
        </w:rPr>
        <w:t>Desvallières</w:t>
      </w:r>
      <w:proofErr w:type="spellEnd"/>
      <w:r w:rsidRPr="00336846">
        <w:rPr>
          <w:rFonts w:ascii="Times New Roman" w:eastAsia="Times New Roman" w:hAnsi="Times New Roman" w:cs="Times New Roman"/>
          <w:szCs w:val="24"/>
          <w:lang w:eastAsia="fr-FR"/>
        </w:rPr>
        <w:t>.</w:t>
      </w:r>
    </w:p>
    <w:p w14:paraId="3C183F19" w14:textId="6FBD2F1D" w:rsidR="00336846" w:rsidRPr="00336846" w:rsidRDefault="009A34FA"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BF4DFC3"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lastRenderedPageBreak/>
        <w:t>Tome XCIII, numéro 343, 1</w:t>
      </w:r>
      <w:r w:rsidRPr="00336846">
        <w:rPr>
          <w:rFonts w:ascii="Source Sans Pro" w:eastAsia="Times New Roman" w:hAnsi="Source Sans Pro" w:cs="Times New Roman"/>
          <w:sz w:val="23"/>
          <w:szCs w:val="23"/>
          <w:vertAlign w:val="superscript"/>
          <w:lang w:eastAsia="fr-FR"/>
        </w:rPr>
        <w:t>er</w:t>
      </w:r>
      <w:r w:rsidRPr="00336846">
        <w:rPr>
          <w:rFonts w:ascii="Source Sans Pro" w:eastAsia="Times New Roman" w:hAnsi="Source Sans Pro" w:cs="Times New Roman"/>
          <w:sz w:val="31"/>
          <w:szCs w:val="31"/>
          <w:lang w:eastAsia="fr-FR"/>
        </w:rPr>
        <w:t> octobre 1911</w:t>
      </w:r>
    </w:p>
    <w:p w14:paraId="4F46D0F8" w14:textId="764A0D2C"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Musées et collections.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Le vol de la « Joconde »</w:t>
      </w:r>
    </w:p>
    <w:p w14:paraId="6ACB9A13"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Auguste Marguillier.</w:t>
      </w:r>
    </w:p>
    <w:p w14:paraId="1FE2BEE5"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XCIII, numéro 343,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octobre 1911, p. 635-640.</w:t>
      </w:r>
    </w:p>
    <w:p w14:paraId="58C2118F"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La catastrophe que nous annoncions en </w:t>
      </w:r>
      <w:r w:rsidRPr="00336846">
        <w:rPr>
          <w:rFonts w:ascii="Times New Roman" w:eastAsia="Times New Roman" w:hAnsi="Times New Roman" w:cs="Times New Roman"/>
          <w:i/>
          <w:iCs/>
          <w:szCs w:val="24"/>
          <w:lang w:eastAsia="fr-FR"/>
        </w:rPr>
        <w:t>post-scriptum</w:t>
      </w:r>
      <w:r w:rsidRPr="00336846">
        <w:rPr>
          <w:rFonts w:ascii="Times New Roman" w:eastAsia="Times New Roman" w:hAnsi="Times New Roman" w:cs="Times New Roman"/>
          <w:szCs w:val="24"/>
          <w:lang w:eastAsia="fr-FR"/>
        </w:rPr>
        <w:t> de notre dernière chronique, la disparition de la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xml:space="preserve">, continue de mettre le Louvre en deuil. Après avoir espéré un instant qu’il ne s’agissait que d’une mauvaise plaisanterie, il a bien fallu, hélas ! se convaincre qu’on était en présence d’un vol, exécuté dans des conditions d’audace extraordinaires. On sait déjà par les journaux comment il a dû être perpétré et comment, après, avoir sans doute passé la nuit au Louvre, caché dans un réduit obscur longeant la salle Duchâtel, le criminel, le lundi 21 août, vers 7 h 1/2 du matin, profitant de l’absence des gardiens du Salon Carré appelés à ce moment dans la Grande Galerie, a vivement décroché le précieux panneau, puis s’est engagé dans la salle des Primitifs italiens où tout de suite à droite s’ouvre une porte secrète donnant sur un </w:t>
      </w:r>
      <w:commentRangeStart w:id="84"/>
      <w:r w:rsidRPr="00336846">
        <w:rPr>
          <w:rFonts w:ascii="Times New Roman" w:eastAsia="Times New Roman" w:hAnsi="Times New Roman" w:cs="Times New Roman"/>
          <w:szCs w:val="24"/>
          <w:lang w:eastAsia="fr-FR"/>
        </w:rPr>
        <w:t>escalier aboutissant à la cour du Sphinx, et, après s’être débarrassé du cadre</w:t>
      </w:r>
    </w:p>
    <w:p w14:paraId="282887E6" w14:textId="77777777" w:rsidR="00336846" w:rsidRPr="00336846" w:rsidRDefault="00336846" w:rsidP="00336846">
      <w:pPr>
        <w:spacing w:line="360" w:lineRule="atLeast"/>
        <w:rPr>
          <w:rFonts w:ascii="Times New Roman" w:eastAsia="Times New Roman" w:hAnsi="Times New Roman" w:cs="Times New Roman"/>
          <w:szCs w:val="24"/>
          <w:lang w:eastAsia="fr-FR"/>
        </w:rPr>
      </w:pPr>
      <w:proofErr w:type="gramStart"/>
      <w:r w:rsidRPr="00336846">
        <w:rPr>
          <w:rFonts w:ascii="Times New Roman" w:eastAsia="Times New Roman" w:hAnsi="Times New Roman" w:cs="Times New Roman"/>
          <w:szCs w:val="24"/>
          <w:lang w:eastAsia="fr-FR"/>
        </w:rPr>
        <w:t>et</w:t>
      </w:r>
      <w:proofErr w:type="gramEnd"/>
      <w:r w:rsidRPr="00336846">
        <w:rPr>
          <w:rFonts w:ascii="Times New Roman" w:eastAsia="Times New Roman" w:hAnsi="Times New Roman" w:cs="Times New Roman"/>
          <w:szCs w:val="24"/>
          <w:lang w:eastAsia="fr-FR"/>
        </w:rPr>
        <w:t xml:space="preserve"> de la glace </w:t>
      </w:r>
      <w:commentRangeEnd w:id="84"/>
      <w:r w:rsidR="00AB7C21">
        <w:rPr>
          <w:rStyle w:val="Marquedecommentaire"/>
        </w:rPr>
        <w:commentReference w:id="84"/>
      </w:r>
      <w:r w:rsidRPr="00336846">
        <w:rPr>
          <w:rFonts w:ascii="Times New Roman" w:eastAsia="Times New Roman" w:hAnsi="Times New Roman" w:cs="Times New Roman"/>
          <w:szCs w:val="24"/>
          <w:lang w:eastAsia="fr-FR"/>
        </w:rPr>
        <w:t>qui recouvrait la peinture, a pu, favorisé par un concours de circonstances malheureuses, gagner sans encombre la porte Visconti qui donne sur le quai, tenant le panneau enveloppé dans une couverture. Il est plus que probable qu’il a ensuite pris à la gare d’Orsay le rapide de 7 h 50, où est monté en effet, à la dernière minute, un voyageur répondant à ce signalement. Ensuite on perd sa trace, et jusqu’ici les investigations de la police (que le voleur a eu d’ailleurs tout le temps de dépister, puisque c’est seulement le mardi dans la matinée qu’on s’est inquiété de la disparition du tableau) sont restées infructueuses. En dépit des sommes offertes de divers côtés pour retrouver le chef-d’œuvre — 40 000 francs par </w:t>
      </w:r>
      <w:r w:rsidRPr="00336846">
        <w:rPr>
          <w:rFonts w:ascii="Times New Roman" w:eastAsia="Times New Roman" w:hAnsi="Times New Roman" w:cs="Times New Roman"/>
          <w:i/>
          <w:iCs/>
          <w:szCs w:val="24"/>
          <w:lang w:eastAsia="fr-FR"/>
        </w:rPr>
        <w:t>l’Illustration</w:t>
      </w:r>
      <w:r w:rsidRPr="00336846">
        <w:rPr>
          <w:rFonts w:ascii="Times New Roman" w:eastAsia="Times New Roman" w:hAnsi="Times New Roman" w:cs="Times New Roman"/>
          <w:szCs w:val="24"/>
          <w:lang w:eastAsia="fr-FR"/>
        </w:rPr>
        <w:t>, 50 000 francs par </w:t>
      </w:r>
      <w:r w:rsidRPr="00336846">
        <w:rPr>
          <w:rFonts w:ascii="Times New Roman" w:eastAsia="Times New Roman" w:hAnsi="Times New Roman" w:cs="Times New Roman"/>
          <w:i/>
          <w:iCs/>
          <w:szCs w:val="24"/>
          <w:lang w:eastAsia="fr-FR"/>
        </w:rPr>
        <w:t>Paris-Journal</w:t>
      </w:r>
      <w:r w:rsidRPr="00336846">
        <w:rPr>
          <w:rFonts w:ascii="Times New Roman" w:eastAsia="Times New Roman" w:hAnsi="Times New Roman" w:cs="Times New Roman"/>
          <w:szCs w:val="24"/>
          <w:lang w:eastAsia="fr-FR"/>
        </w:rPr>
        <w:t>, 50 000 francs par M. Jacques Seligman en vue d’une souscription de 400 000 francs qu’on remettrait au voleur en lui garantissant l’impunité ; 10 000 francs offerts encore par </w:t>
      </w:r>
      <w:r w:rsidRPr="00336846">
        <w:rPr>
          <w:rFonts w:ascii="Times New Roman" w:eastAsia="Times New Roman" w:hAnsi="Times New Roman" w:cs="Times New Roman"/>
          <w:i/>
          <w:iCs/>
          <w:szCs w:val="24"/>
          <w:lang w:eastAsia="fr-FR"/>
        </w:rPr>
        <w:t>l’Illustration</w:t>
      </w:r>
      <w:r w:rsidRPr="00336846">
        <w:rPr>
          <w:rFonts w:ascii="Times New Roman" w:eastAsia="Times New Roman" w:hAnsi="Times New Roman" w:cs="Times New Roman"/>
          <w:szCs w:val="24"/>
          <w:lang w:eastAsia="fr-FR"/>
        </w:rPr>
        <w:t>, plus 25 000 par un amateur anonyme, 500 par M. Trubert et 25 000 par la Société des Amis du Louvre, pour récompenser le meilleur renseignement fourni à la police et qui amènerait la rentrée au Louvre de l’œuvre tant regrettée, — la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reste introuvable. Seules trois statuettes phéniciennes, dérobées en 1907, ont été rapportées aux bureaux de </w:t>
      </w:r>
      <w:r w:rsidRPr="00336846">
        <w:rPr>
          <w:rFonts w:ascii="Times New Roman" w:eastAsia="Times New Roman" w:hAnsi="Times New Roman" w:cs="Times New Roman"/>
          <w:i/>
          <w:iCs/>
          <w:szCs w:val="24"/>
          <w:lang w:eastAsia="fr-FR"/>
        </w:rPr>
        <w:t>Paris-Journal</w:t>
      </w:r>
      <w:r w:rsidRPr="00336846">
        <w:rPr>
          <w:rFonts w:ascii="Times New Roman" w:eastAsia="Times New Roman" w:hAnsi="Times New Roman" w:cs="Times New Roman"/>
          <w:szCs w:val="24"/>
          <w:lang w:eastAsia="fr-FR"/>
        </w:rPr>
        <w:t>, par leur voleur alléché par l’espoir d’une récompense. A-t-on d’ailleurs affaire à un simple filou guidé par l’appât de l’argent et qui, ne pouvant plus maintenant tirer parti de l’œuvre dont la disparition a été signalée à tout l’univers, se rabattrait sur cette aubaine ? N’est-il pas à craindre plutôt que Celle dont le « mystérieux sourire » a suscité un tel débordement de littérature mêlé de tant de divagations</w:t>
      </w:r>
      <w:hyperlink r:id="rId21" w:anchor="note57" w:history="1">
        <w:r w:rsidRPr="00336846">
          <w:rPr>
            <w:rFonts w:ascii="Arial" w:eastAsia="Times New Roman" w:hAnsi="Arial" w:cs="Arial"/>
            <w:color w:val="333399"/>
            <w:sz w:val="18"/>
            <w:szCs w:val="18"/>
            <w:u w:val="single"/>
            <w:vertAlign w:val="superscript"/>
            <w:lang w:eastAsia="fr-FR"/>
          </w:rPr>
          <w:t>57</w:t>
        </w:r>
      </w:hyperlink>
      <w:r w:rsidRPr="00336846">
        <w:rPr>
          <w:rFonts w:ascii="Times New Roman" w:eastAsia="Times New Roman" w:hAnsi="Times New Roman" w:cs="Times New Roman"/>
          <w:szCs w:val="24"/>
          <w:lang w:eastAsia="fr-FR"/>
        </w:rPr>
        <w:t xml:space="preserve"> et à qui, paraît-il, on adressait au Louvre des lettres d’amour, ne soit entre les mains d’un détraqué follement épris de sa beauté et qui, enfermé avec elle au plus profond de sa demeure, lui témoigne sa passion sadique ? À moins encore qu’on ne se trouve en présence d’une audacieuse entreprise de </w:t>
      </w:r>
      <w:r w:rsidRPr="00336846">
        <w:rPr>
          <w:rFonts w:ascii="Times New Roman" w:eastAsia="Times New Roman" w:hAnsi="Times New Roman" w:cs="Times New Roman"/>
          <w:szCs w:val="24"/>
          <w:lang w:eastAsia="fr-FR"/>
        </w:rPr>
        <w:lastRenderedPageBreak/>
        <w:t>brocantage préparée de longue main (il y a deux ans on s’enquérait d’Amérique par télégramme si la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n’avait pas été volée) et à laquelle se rattacherait peut-être la circulation récente à Paris d’une copie ancienne de la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reproduite alors par le </w:t>
      </w:r>
      <w:r w:rsidRPr="00336846">
        <w:rPr>
          <w:rFonts w:ascii="Times New Roman" w:eastAsia="Times New Roman" w:hAnsi="Times New Roman" w:cs="Times New Roman"/>
          <w:i/>
          <w:iCs/>
          <w:szCs w:val="24"/>
          <w:lang w:eastAsia="fr-FR"/>
        </w:rPr>
        <w:t>New-York Herald</w:t>
      </w:r>
      <w:r w:rsidRPr="00336846">
        <w:rPr>
          <w:rFonts w:ascii="Times New Roman" w:eastAsia="Times New Roman" w:hAnsi="Times New Roman" w:cs="Times New Roman"/>
          <w:szCs w:val="24"/>
          <w:lang w:eastAsia="fr-FR"/>
        </w:rPr>
        <w:t> et présentée comme l’original : un beau matin, cette copie, ou une autre aussi exacte, serait expédiée au Louvre, tandis que l’original se cacherait au fond du somptueux hôtel de quelque milliardaire américain ; ou bien, en sens inverse (car les conservateurs ne pourraient guère se méprendre sur l’authenticité d’une copie même parfaite), ce serait — souhaitons-le — la vraie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qui reviendrait au Salon Carré après que le vol temporaire aurait servi à faire vendre à un collectionneur une copie au prix de l’original. Quoi qu’il en soit de ces hypothèses, l’inestimable joyau nous est ravi, et c’est une grande tristesse que l’assombrissement produit dans notre galerie par la disparition de la Dame aux doux yeux. Certes, d’autres merveilles nous restent qui font du Louvre un musée incomparable ; mais la </w:t>
      </w:r>
      <w:r w:rsidRPr="00336846">
        <w:rPr>
          <w:rFonts w:ascii="Times New Roman" w:eastAsia="Times New Roman" w:hAnsi="Times New Roman" w:cs="Times New Roman"/>
          <w:i/>
          <w:iCs/>
          <w:szCs w:val="24"/>
          <w:lang w:eastAsia="fr-FR"/>
        </w:rPr>
        <w:t>Joconde</w:t>
      </w:r>
      <w:r w:rsidRPr="00336846">
        <w:rPr>
          <w:rFonts w:ascii="Times New Roman" w:eastAsia="Times New Roman" w:hAnsi="Times New Roman" w:cs="Times New Roman"/>
          <w:szCs w:val="24"/>
          <w:lang w:eastAsia="fr-FR"/>
        </w:rPr>
        <w:t> était unique comme sont uniques, pour d’autres raisons, l’</w:t>
      </w:r>
      <w:r w:rsidRPr="00336846">
        <w:rPr>
          <w:rFonts w:ascii="Times New Roman" w:eastAsia="Times New Roman" w:hAnsi="Times New Roman" w:cs="Times New Roman"/>
          <w:i/>
          <w:iCs/>
          <w:szCs w:val="24"/>
          <w:lang w:eastAsia="fr-FR"/>
        </w:rPr>
        <w:t>Embarquement pour Cythère</w:t>
      </w:r>
      <w:r w:rsidRPr="00336846">
        <w:rPr>
          <w:rFonts w:ascii="Times New Roman" w:eastAsia="Times New Roman" w:hAnsi="Times New Roman" w:cs="Times New Roman"/>
          <w:szCs w:val="24"/>
          <w:lang w:eastAsia="fr-FR"/>
        </w:rPr>
        <w:t> ou les </w:t>
      </w:r>
      <w:r w:rsidRPr="00336846">
        <w:rPr>
          <w:rFonts w:ascii="Times New Roman" w:eastAsia="Times New Roman" w:hAnsi="Times New Roman" w:cs="Times New Roman"/>
          <w:i/>
          <w:iCs/>
          <w:szCs w:val="24"/>
          <w:lang w:eastAsia="fr-FR"/>
        </w:rPr>
        <w:t>Pèlerins d’Emmaüs</w:t>
      </w:r>
      <w:r w:rsidRPr="00336846">
        <w:rPr>
          <w:rFonts w:ascii="Times New Roman" w:eastAsia="Times New Roman" w:hAnsi="Times New Roman" w:cs="Times New Roman"/>
          <w:szCs w:val="24"/>
          <w:lang w:eastAsia="fr-FR"/>
        </w:rPr>
        <w:t>…</w:t>
      </w:r>
    </w:p>
    <w:p w14:paraId="35F23A14" w14:textId="581F76CB" w:rsidR="00336846" w:rsidRPr="00336846" w:rsidRDefault="009445EF"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28AADB99" w14:textId="30B77C55"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Et d’abord, le vilain geste — suivant la juste expression de M. Denys Cochin qui en fera l’objet d’une interpellation à la Chambre — qui frappe M. Homolle, depuis longtemps mal en cour (on l’a bien vu quand, il y a un an, il fut, sous prétexte de dangers d’incendie, expulsé de ses appartements du Louvre, alors qu’on laissait dans le musée dix-sept ménages de gardiens) et lui fait porter la peine du désordre dont l’administration des Beaux-Arts, nous le verrons tout à l’heure, est la première responsable, n’a pas été aussi approuvé qu’on l’espérait peut-être : cette mesure de rigueur prise brutalement, sans imputations formelles, contre un homme de la valeur de l’ancien directeur de notre École d’Athènes, à qui les fouilles de Délos et de Delphes ont acquis une renommée universelle, — tandis qu’un député comme M. Delmas, ayant pris part, au mépris de la loi, au brocantage du buste de saint Martin de Soudeilles, n’a pas encore été le moins du monde inquiété par la justice — a révolté le monde savant et n’est, certes, pas jugée moins sévèrement du public intellectuel étranger. Même un journal ministériel comme </w:t>
      </w:r>
      <w:r w:rsidRPr="00336846">
        <w:rPr>
          <w:rFonts w:ascii="Times New Roman" w:eastAsia="Times New Roman" w:hAnsi="Times New Roman" w:cs="Times New Roman"/>
          <w:i/>
          <w:iCs/>
          <w:szCs w:val="24"/>
          <w:lang w:eastAsia="fr-FR"/>
        </w:rPr>
        <w:t>le Temps</w:t>
      </w:r>
      <w:r w:rsidRPr="00336846">
        <w:rPr>
          <w:rFonts w:ascii="Times New Roman" w:eastAsia="Times New Roman" w:hAnsi="Times New Roman" w:cs="Times New Roman"/>
          <w:szCs w:val="24"/>
          <w:lang w:eastAsia="fr-FR"/>
        </w:rPr>
        <w:t>, qui quelques jours auparavant — dans des articles d’ailleurs agrémentés d’erreurs singulières — poussait aux représailles contre la conservation du Louvre, a compris qu’il fallait protester avec énergie contre la désinvolture avec laquelle on sacrifiait ce membre de l’Institut qui avait le tort de n’avoir pas derrière lui, comme ses subalternes, un syndicat pour le défendre : constatation malheureusement trop exacte de l’abaissement où nous a réduits une servilité toujours croissante à l’égard de la démagogie. Car là est bien la source de tout le mal : ceux qui ont frappé le directeur des Musées nationaux n’ont pas voulu se souvenir que son autorité, comme celle des conservateurs, était minée depuis longtemps par toutes les complaisances de la haute</w:t>
      </w:r>
      <w:del w:id="85" w:author="Marguerite-Marie Bordry" w:date="2019-02-10T19:44:00Z">
        <w:r w:rsidRPr="00336846" w:rsidDel="000141F9">
          <w:rPr>
            <w:rFonts w:ascii="Times New Roman" w:eastAsia="Times New Roman" w:hAnsi="Times New Roman" w:cs="Times New Roman"/>
            <w:szCs w:val="24"/>
            <w:lang w:eastAsia="fr-FR"/>
          </w:rPr>
          <w:delText>,</w:delText>
        </w:r>
      </w:del>
      <w:r w:rsidRPr="00336846">
        <w:rPr>
          <w:rFonts w:ascii="Times New Roman" w:eastAsia="Times New Roman" w:hAnsi="Times New Roman" w:cs="Times New Roman"/>
          <w:szCs w:val="24"/>
          <w:lang w:eastAsia="fr-FR"/>
        </w:rPr>
        <w:t xml:space="preserve"> administration à l’égard d’un personnel où, comme dans tous ceux qui relèvent de l’État, se sont introduites (l’enquête elle-même l’avoue) de détestables habitudes de négligence et d’indiscipline. Le distingué président de la Société des Amis du Louvre, M. Raymond Koechlin, en a fait la remarque : « La direction du musée est insuffisamment armée contre son </w:t>
      </w:r>
      <w:r w:rsidRPr="00336846">
        <w:rPr>
          <w:rFonts w:ascii="Times New Roman" w:eastAsia="Times New Roman" w:hAnsi="Times New Roman" w:cs="Times New Roman"/>
          <w:szCs w:val="24"/>
          <w:lang w:eastAsia="fr-FR"/>
        </w:rPr>
        <w:lastRenderedPageBreak/>
        <w:t>personnel. En cas de fautes, le directeur propose des sanctions ; aussitôt le syndicat des gardiens intervient, la politique s’en mêle, tout s’arrange, mais l’autorité supérieure s’en trouve diminuée</w:t>
      </w:r>
      <w:hyperlink r:id="rId22" w:anchor="note58" w:history="1">
        <w:r w:rsidRPr="00336846">
          <w:rPr>
            <w:rFonts w:ascii="Arial" w:eastAsia="Times New Roman" w:hAnsi="Arial" w:cs="Arial"/>
            <w:color w:val="333399"/>
            <w:sz w:val="18"/>
            <w:szCs w:val="18"/>
            <w:u w:val="single"/>
            <w:vertAlign w:val="superscript"/>
            <w:lang w:eastAsia="fr-FR"/>
          </w:rPr>
          <w:t>58</w:t>
        </w:r>
      </w:hyperlink>
      <w:r w:rsidRPr="00336846">
        <w:rPr>
          <w:rFonts w:ascii="Times New Roman" w:eastAsia="Times New Roman" w:hAnsi="Times New Roman" w:cs="Times New Roman"/>
          <w:szCs w:val="24"/>
          <w:lang w:eastAsia="fr-FR"/>
        </w:rPr>
        <w:t>. » Qui ne voit, maintenant, à qui incombe en réalité la responsabilité de l’anarchie dont on se plaint ? Qu’espérer du Louvre, même gouverné par les meilleurs administrateurs, si ces mœurs continuent ? Tous les inspecteurs des Finances réunis — on voit mal, d’ailleurs, pour quelles raisons on a été déranger ces honorables fonctionnaires, que rien ne désigne pour la surveillance du Louvre — ne feront pas que nos richesses artistiques seront mieux gardées. Ce qu’il faut à la tête de nos musées nationaux, c’est, comme à Berlin, un homme d’énergie et d’initiative, d’une intelligence très large, d’un savoir artistique étendu, et qui trouve dans le gouvernement un appui inébranlable. Le ministre le comprendra-il ? Ou bien nous faut-il craindre l’avènement d’un favori quelconque du pouvoir ?</w:t>
      </w:r>
    </w:p>
    <w:p w14:paraId="67677C52" w14:textId="3368193A" w:rsidR="00A766B5" w:rsidRDefault="00A766B5"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3547F75C" w14:textId="2ADDC8F2"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Ce n’est pas trop demander que de réclamer toutes ces réformes : elles ne constituent que le minimum nécessaire à la bonne organisation des services du musée. Pour commencer, M. </w:t>
      </w:r>
      <w:proofErr w:type="spellStart"/>
      <w:r w:rsidRPr="00336846">
        <w:rPr>
          <w:rFonts w:ascii="Times New Roman" w:eastAsia="Times New Roman" w:hAnsi="Times New Roman" w:cs="Times New Roman"/>
          <w:szCs w:val="24"/>
          <w:lang w:eastAsia="fr-FR"/>
        </w:rPr>
        <w:t>Pujalet</w:t>
      </w:r>
      <w:proofErr w:type="spellEnd"/>
      <w:r w:rsidRPr="00336846">
        <w:rPr>
          <w:rFonts w:ascii="Times New Roman" w:eastAsia="Times New Roman" w:hAnsi="Times New Roman" w:cs="Times New Roman"/>
          <w:szCs w:val="24"/>
          <w:lang w:eastAsia="fr-FR"/>
        </w:rPr>
        <w:t xml:space="preserve"> a rédigé une note de service ordonnant que, pour quelque motif que ce soit, aucune œuvre exposée hors vitrine ne soit enlevée des salles sans un « bon de déplacement » qui sera remis au gardien et rendu par celui-ci seulement quand l’œuvre sera remise en place, et, pour les objets sous vitrine, prescrivant qu’ils soient remplacés jusqu’à leur </w:t>
      </w:r>
      <w:del w:id="86" w:author="Marguerite-Marie Bordry" w:date="2019-02-10T19:46:00Z">
        <w:r w:rsidRPr="00336846" w:rsidDel="003B368F">
          <w:rPr>
            <w:rFonts w:ascii="Times New Roman" w:eastAsia="Times New Roman" w:hAnsi="Times New Roman" w:cs="Times New Roman"/>
            <w:szCs w:val="24"/>
            <w:lang w:eastAsia="fr-FR"/>
          </w:rPr>
          <w:delText>retourpar</w:delText>
        </w:r>
      </w:del>
      <w:ins w:id="87" w:author="Marguerite-Marie Bordry" w:date="2019-02-10T19:46:00Z">
        <w:r w:rsidR="003B368F" w:rsidRPr="00336846">
          <w:rPr>
            <w:rFonts w:ascii="Times New Roman" w:eastAsia="Times New Roman" w:hAnsi="Times New Roman" w:cs="Times New Roman"/>
            <w:szCs w:val="24"/>
            <w:lang w:eastAsia="fr-FR"/>
          </w:rPr>
          <w:t>retour par</w:t>
        </w:r>
      </w:ins>
      <w:r w:rsidRPr="00336846">
        <w:rPr>
          <w:rFonts w:ascii="Times New Roman" w:eastAsia="Times New Roman" w:hAnsi="Times New Roman" w:cs="Times New Roman"/>
          <w:szCs w:val="24"/>
          <w:lang w:eastAsia="fr-FR"/>
        </w:rPr>
        <w:t xml:space="preserve"> une note signée du conservateur. On ne peut qu’approuver ces sages précautions.</w:t>
      </w:r>
      <w:r w:rsidR="001A3371">
        <w:rPr>
          <w:rFonts w:ascii="Times New Roman" w:eastAsia="Times New Roman" w:hAnsi="Times New Roman" w:cs="Times New Roman"/>
          <w:szCs w:val="24"/>
          <w:lang w:eastAsia="fr-FR"/>
        </w:rPr>
        <w:t xml:space="preserve"> […]</w:t>
      </w:r>
    </w:p>
    <w:p w14:paraId="048D9EBB"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Lettres italiennes</w:t>
      </w:r>
    </w:p>
    <w:p w14:paraId="480F30CB" w14:textId="77777777" w:rsidR="00336846" w:rsidRPr="00336846" w:rsidRDefault="00336846" w:rsidP="00336846">
      <w:pPr>
        <w:jc w:val="right"/>
        <w:rPr>
          <w:rFonts w:ascii="Times New Roman" w:eastAsia="Times New Roman" w:hAnsi="Times New Roman" w:cs="Times New Roman"/>
          <w:szCs w:val="24"/>
          <w:lang w:eastAsia="fr-FR"/>
        </w:rPr>
      </w:pPr>
      <w:proofErr w:type="spellStart"/>
      <w:r w:rsidRPr="00336846">
        <w:rPr>
          <w:rFonts w:ascii="Times New Roman" w:eastAsia="Times New Roman" w:hAnsi="Times New Roman" w:cs="Times New Roman"/>
          <w:szCs w:val="24"/>
          <w:lang w:eastAsia="fr-FR"/>
        </w:rPr>
        <w:t>Ricciotto</w:t>
      </w:r>
      <w:proofErr w:type="spellEnd"/>
      <w:r w:rsidRPr="00336846">
        <w:rPr>
          <w:rFonts w:ascii="Times New Roman" w:eastAsia="Times New Roman" w:hAnsi="Times New Roman" w:cs="Times New Roman"/>
          <w:szCs w:val="24"/>
          <w:lang w:eastAsia="fr-FR"/>
        </w:rPr>
        <w:t xml:space="preserve"> </w:t>
      </w:r>
      <w:proofErr w:type="spellStart"/>
      <w:r w:rsidRPr="00336846">
        <w:rPr>
          <w:rFonts w:ascii="Times New Roman" w:eastAsia="Times New Roman" w:hAnsi="Times New Roman" w:cs="Times New Roman"/>
          <w:szCs w:val="24"/>
          <w:lang w:eastAsia="fr-FR"/>
        </w:rPr>
        <w:t>Canudo</w:t>
      </w:r>
      <w:proofErr w:type="spellEnd"/>
      <w:r w:rsidRPr="00336846">
        <w:rPr>
          <w:rFonts w:ascii="Times New Roman" w:eastAsia="Times New Roman" w:hAnsi="Times New Roman" w:cs="Times New Roman"/>
          <w:szCs w:val="24"/>
          <w:lang w:eastAsia="fr-FR"/>
        </w:rPr>
        <w:t>.</w:t>
      </w:r>
    </w:p>
    <w:p w14:paraId="09CFB2D1"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XCIII, numéro 343,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octobre 1911, p. 645-652.</w:t>
      </w:r>
    </w:p>
    <w:p w14:paraId="0938B5CD" w14:textId="45A78DA9" w:rsidR="00336846" w:rsidRDefault="007328D6" w:rsidP="00336846">
      <w:pPr>
        <w:spacing w:line="360" w:lineRule="atLeast"/>
        <w:rPr>
          <w:rFonts w:ascii="Source Sans Pro" w:eastAsia="Times New Roman" w:hAnsi="Source Sans Pro" w:cs="Times New Roman"/>
          <w:b/>
          <w:bCs/>
          <w:szCs w:val="24"/>
          <w:lang w:eastAsia="fr-FR"/>
        </w:rPr>
      </w:pPr>
      <w:r>
        <w:rPr>
          <w:rFonts w:ascii="Source Sans Pro" w:eastAsia="Times New Roman" w:hAnsi="Source Sans Pro" w:cs="Times New Roman"/>
          <w:b/>
          <w:bCs/>
          <w:szCs w:val="24"/>
          <w:lang w:eastAsia="fr-FR"/>
        </w:rPr>
        <w:t>[…]</w:t>
      </w:r>
    </w:p>
    <w:p w14:paraId="19C0EB10" w14:textId="77777777" w:rsidR="00336846" w:rsidRPr="00A56A90" w:rsidRDefault="00336846" w:rsidP="00336846">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56A90">
        <w:rPr>
          <w:rFonts w:ascii="Source Sans Pro" w:eastAsia="Times New Roman" w:hAnsi="Source Sans Pro" w:cs="Times New Roman"/>
          <w:b/>
          <w:bCs/>
          <w:szCs w:val="24"/>
          <w:lang w:val="it-IT" w:eastAsia="fr-FR"/>
        </w:rPr>
        <w:t xml:space="preserve">Giovanni </w:t>
      </w:r>
      <w:proofErr w:type="gramStart"/>
      <w:r w:rsidRPr="00A56A90">
        <w:rPr>
          <w:rFonts w:ascii="Source Sans Pro" w:eastAsia="Times New Roman" w:hAnsi="Source Sans Pro" w:cs="Times New Roman"/>
          <w:b/>
          <w:bCs/>
          <w:szCs w:val="24"/>
          <w:lang w:val="it-IT" w:eastAsia="fr-FR"/>
        </w:rPr>
        <w:t>Pascoli :</w:t>
      </w:r>
      <w:proofErr w:type="gramEnd"/>
      <w:r w:rsidRPr="00A56A90">
        <w:rPr>
          <w:rFonts w:ascii="Source Sans Pro" w:eastAsia="Times New Roman" w:hAnsi="Source Sans Pro" w:cs="Times New Roman"/>
          <w:b/>
          <w:bCs/>
          <w:szCs w:val="24"/>
          <w:lang w:val="it-IT" w:eastAsia="fr-FR"/>
        </w:rPr>
        <w:t> </w:t>
      </w:r>
      <w:r w:rsidRPr="00A56A90">
        <w:rPr>
          <w:rFonts w:ascii="Source Sans Pro" w:eastAsia="Times New Roman" w:hAnsi="Source Sans Pro" w:cs="Times New Roman"/>
          <w:b/>
          <w:bCs/>
          <w:i/>
          <w:iCs/>
          <w:szCs w:val="24"/>
          <w:lang w:val="it-IT" w:eastAsia="fr-FR"/>
        </w:rPr>
        <w:t>Poemi italici</w:t>
      </w:r>
      <w:r w:rsidRPr="00A56A90">
        <w:rPr>
          <w:rFonts w:ascii="Source Sans Pro" w:eastAsia="Times New Roman" w:hAnsi="Source Sans Pro" w:cs="Times New Roman"/>
          <w:b/>
          <w:bCs/>
          <w:szCs w:val="24"/>
          <w:lang w:val="it-IT" w:eastAsia="fr-FR"/>
        </w:rPr>
        <w:t xml:space="preserve">, Zanichelli, Bologne. — Giovanni </w:t>
      </w:r>
      <w:proofErr w:type="gramStart"/>
      <w:r w:rsidRPr="00A56A90">
        <w:rPr>
          <w:rFonts w:ascii="Source Sans Pro" w:eastAsia="Times New Roman" w:hAnsi="Source Sans Pro" w:cs="Times New Roman"/>
          <w:b/>
          <w:bCs/>
          <w:szCs w:val="24"/>
          <w:lang w:val="it-IT" w:eastAsia="fr-FR"/>
        </w:rPr>
        <w:t>Pascoli :</w:t>
      </w:r>
      <w:proofErr w:type="gramEnd"/>
      <w:r w:rsidRPr="00A56A90">
        <w:rPr>
          <w:rFonts w:ascii="Source Sans Pro" w:eastAsia="Times New Roman" w:hAnsi="Source Sans Pro" w:cs="Times New Roman"/>
          <w:b/>
          <w:bCs/>
          <w:szCs w:val="24"/>
          <w:lang w:val="it-IT" w:eastAsia="fr-FR"/>
        </w:rPr>
        <w:t> </w:t>
      </w:r>
      <w:proofErr w:type="spellStart"/>
      <w:r w:rsidRPr="00A56A90">
        <w:rPr>
          <w:rFonts w:ascii="Source Sans Pro" w:eastAsia="Times New Roman" w:hAnsi="Source Sans Pro" w:cs="Times New Roman"/>
          <w:b/>
          <w:bCs/>
          <w:i/>
          <w:iCs/>
          <w:szCs w:val="24"/>
          <w:lang w:val="it-IT" w:eastAsia="fr-FR"/>
        </w:rPr>
        <w:t>Hymnus</w:t>
      </w:r>
      <w:proofErr w:type="spellEnd"/>
      <w:r w:rsidRPr="00A56A90">
        <w:rPr>
          <w:rFonts w:ascii="Source Sans Pro" w:eastAsia="Times New Roman" w:hAnsi="Source Sans Pro" w:cs="Times New Roman"/>
          <w:b/>
          <w:bCs/>
          <w:i/>
          <w:iCs/>
          <w:szCs w:val="24"/>
          <w:lang w:val="it-IT" w:eastAsia="fr-FR"/>
        </w:rPr>
        <w:t xml:space="preserve"> in Romani</w:t>
      </w:r>
      <w:r w:rsidRPr="00A56A90">
        <w:rPr>
          <w:rFonts w:ascii="Source Sans Pro" w:eastAsia="Times New Roman" w:hAnsi="Source Sans Pro" w:cs="Times New Roman"/>
          <w:b/>
          <w:bCs/>
          <w:szCs w:val="24"/>
          <w:lang w:val="it-IT" w:eastAsia="fr-FR"/>
        </w:rPr>
        <w:t xml:space="preserve">, « Anno ab Italia in </w:t>
      </w:r>
      <w:proofErr w:type="spellStart"/>
      <w:r w:rsidRPr="00A56A90">
        <w:rPr>
          <w:rFonts w:ascii="Source Sans Pro" w:eastAsia="Times New Roman" w:hAnsi="Source Sans Pro" w:cs="Times New Roman"/>
          <w:b/>
          <w:bCs/>
          <w:szCs w:val="24"/>
          <w:lang w:val="it-IT" w:eastAsia="fr-FR"/>
        </w:rPr>
        <w:t>libertatem</w:t>
      </w:r>
      <w:proofErr w:type="spellEnd"/>
      <w:r w:rsidRPr="00A56A90">
        <w:rPr>
          <w:rFonts w:ascii="Source Sans Pro" w:eastAsia="Times New Roman" w:hAnsi="Source Sans Pro" w:cs="Times New Roman"/>
          <w:b/>
          <w:bCs/>
          <w:szCs w:val="24"/>
          <w:lang w:val="it-IT" w:eastAsia="fr-FR"/>
        </w:rPr>
        <w:t xml:space="preserve"> </w:t>
      </w:r>
      <w:proofErr w:type="spellStart"/>
      <w:r w:rsidRPr="00A56A90">
        <w:rPr>
          <w:rFonts w:ascii="Source Sans Pro" w:eastAsia="Times New Roman" w:hAnsi="Source Sans Pro" w:cs="Times New Roman"/>
          <w:b/>
          <w:bCs/>
          <w:szCs w:val="24"/>
          <w:lang w:val="it-IT" w:eastAsia="fr-FR"/>
        </w:rPr>
        <w:t>vindicate</w:t>
      </w:r>
      <w:proofErr w:type="spellEnd"/>
      <w:r w:rsidRPr="00A56A90">
        <w:rPr>
          <w:rFonts w:ascii="Source Sans Pro" w:eastAsia="Times New Roman" w:hAnsi="Source Sans Pro" w:cs="Times New Roman"/>
          <w:b/>
          <w:bCs/>
          <w:szCs w:val="24"/>
          <w:lang w:val="it-IT" w:eastAsia="fr-FR"/>
        </w:rPr>
        <w:t xml:space="preserve"> quinquagesimo », Zanichelli, Bologne</w:t>
      </w:r>
    </w:p>
    <w:p w14:paraId="2C4C99E6" w14:textId="2F5C47B8" w:rsidR="00336846" w:rsidRPr="00336846" w:rsidRDefault="003B4458"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1B8D4F0"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Dans les </w:t>
      </w:r>
      <w:r w:rsidRPr="00336846">
        <w:rPr>
          <w:rFonts w:ascii="Times New Roman" w:eastAsia="Times New Roman" w:hAnsi="Times New Roman" w:cs="Times New Roman"/>
          <w:i/>
          <w:iCs/>
          <w:szCs w:val="24"/>
          <w:lang w:eastAsia="fr-FR"/>
        </w:rPr>
        <w:t>Poèmes italiques</w:t>
      </w:r>
      <w:r w:rsidRPr="00336846">
        <w:rPr>
          <w:rFonts w:ascii="Times New Roman" w:eastAsia="Times New Roman" w:hAnsi="Times New Roman" w:cs="Times New Roman"/>
          <w:szCs w:val="24"/>
          <w:lang w:eastAsia="fr-FR"/>
        </w:rPr>
        <w:t xml:space="preserve">, le poète évoque la figure d’un des plus grands, des plus purs, des plus lumineux peintres de la première Renaissance italienne, plus grand, à coup sûr, qu’il n’est « illustre », Paolo Uccello, à côté du « Soleil » auroral d’Italie, pour me servir d’une expression dantesque, saint François. Le style de M. Pascoli est toujours celui du poète qui se fait humble pour atteindre au pathétique, profond sinon magnifique, qui fut bucolique avec Virgile, qui est simplement pastoral avec M. Pascoli ou M. Francis Jammes. La langue de M. Pascoli est d’une très forte beauté simple : elle représente encore, dans la péninsule qui a la gloire de compter </w:t>
      </w:r>
      <w:commentRangeStart w:id="88"/>
      <w:r w:rsidRPr="00336846">
        <w:rPr>
          <w:rFonts w:ascii="Times New Roman" w:eastAsia="Times New Roman" w:hAnsi="Times New Roman" w:cs="Times New Roman"/>
          <w:szCs w:val="24"/>
          <w:lang w:eastAsia="fr-FR"/>
        </w:rPr>
        <w:t>deux</w:t>
      </w:r>
    </w:p>
    <w:p w14:paraId="7ACDC07E" w14:textId="77777777" w:rsidR="00336846" w:rsidRPr="00336846" w:rsidRDefault="00336846" w:rsidP="00336846">
      <w:pPr>
        <w:spacing w:line="360" w:lineRule="atLeast"/>
        <w:rPr>
          <w:rFonts w:ascii="Times New Roman" w:eastAsia="Times New Roman" w:hAnsi="Times New Roman" w:cs="Times New Roman"/>
          <w:szCs w:val="24"/>
          <w:lang w:eastAsia="fr-FR"/>
        </w:rPr>
      </w:pPr>
      <w:proofErr w:type="gramStart"/>
      <w:r w:rsidRPr="00336846">
        <w:rPr>
          <w:rFonts w:ascii="Times New Roman" w:eastAsia="Times New Roman" w:hAnsi="Times New Roman" w:cs="Times New Roman"/>
          <w:szCs w:val="24"/>
          <w:lang w:eastAsia="fr-FR"/>
        </w:rPr>
        <w:t>poètes</w:t>
      </w:r>
      <w:proofErr w:type="gramEnd"/>
      <w:r w:rsidRPr="00336846">
        <w:rPr>
          <w:rFonts w:ascii="Times New Roman" w:eastAsia="Times New Roman" w:hAnsi="Times New Roman" w:cs="Times New Roman"/>
          <w:szCs w:val="24"/>
          <w:lang w:eastAsia="fr-FR"/>
        </w:rPr>
        <w:t xml:space="preserve"> vivants réellement grands, l’effort nettement opposé à celui de la langue de </w:t>
      </w:r>
      <w:commentRangeEnd w:id="88"/>
      <w:r w:rsidR="00C474BF">
        <w:rPr>
          <w:rStyle w:val="Marquedecommentaire"/>
        </w:rPr>
        <w:commentReference w:id="88"/>
      </w:r>
      <w:r w:rsidRPr="00336846">
        <w:rPr>
          <w:rFonts w:ascii="Times New Roman" w:eastAsia="Times New Roman" w:hAnsi="Times New Roman" w:cs="Times New Roman"/>
          <w:szCs w:val="24"/>
          <w:lang w:eastAsia="fr-FR"/>
        </w:rPr>
        <w:t xml:space="preserve">M. d’Annunzio, toujours élevé à un diapason suraigu, dans les sons des clairons épiques. Mais </w:t>
      </w:r>
      <w:r w:rsidRPr="00336846">
        <w:rPr>
          <w:rFonts w:ascii="Times New Roman" w:eastAsia="Times New Roman" w:hAnsi="Times New Roman" w:cs="Times New Roman"/>
          <w:szCs w:val="24"/>
          <w:lang w:eastAsia="fr-FR"/>
        </w:rPr>
        <w:lastRenderedPageBreak/>
        <w:t>lorsque M. Pascoli applique sa maîtrise et tord son inspiration pour chanter dans le même volume de Paolo Uccello, Rossini et Tolstoï, il se montre si faible qu’il est juste de ne pas en parler, par respect pour toute son œuvre.</w:t>
      </w:r>
    </w:p>
    <w:p w14:paraId="425EA2A6" w14:textId="761B9CAD"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Dans l’</w:t>
      </w:r>
      <w:r w:rsidRPr="00336846">
        <w:rPr>
          <w:rFonts w:ascii="Times New Roman" w:eastAsia="Times New Roman" w:hAnsi="Times New Roman" w:cs="Times New Roman"/>
          <w:i/>
          <w:iCs/>
          <w:szCs w:val="24"/>
          <w:lang w:eastAsia="fr-FR"/>
        </w:rPr>
        <w:t>Hymne à Rome</w:t>
      </w:r>
      <w:r w:rsidRPr="00336846">
        <w:rPr>
          <w:rFonts w:ascii="Times New Roman" w:eastAsia="Times New Roman" w:hAnsi="Times New Roman" w:cs="Times New Roman"/>
          <w:szCs w:val="24"/>
          <w:lang w:eastAsia="fr-FR"/>
        </w:rPr>
        <w:t xml:space="preserve">, dont il donne lui-même une traduction italienne en regard, le poète est vraiment au-dessus de toute son époque. M. Pascoli a obtenu plusieurs premiers prix aux concours latins internationaux d’Amsterdam ; Rome ne lui a octroyé qu’un deuxième prix au concours où, sous le voile de l’anonymat, il avait envoyé son hymne. L’hymne obscur de son antagoniste sera </w:t>
      </w:r>
      <w:del w:id="89" w:author="Marguerite-Marie Bordry" w:date="2019-02-10T20:38:00Z">
        <w:r w:rsidRPr="00336846" w:rsidDel="003C3476">
          <w:rPr>
            <w:rFonts w:ascii="Times New Roman" w:eastAsia="Times New Roman" w:hAnsi="Times New Roman" w:cs="Times New Roman"/>
            <w:szCs w:val="24"/>
            <w:lang w:eastAsia="fr-FR"/>
          </w:rPr>
          <w:delText xml:space="preserve">tombée </w:delText>
        </w:r>
      </w:del>
      <w:ins w:id="90" w:author="Marguerite-Marie Bordry" w:date="2019-02-10T20:38:00Z">
        <w:r w:rsidR="003C3476" w:rsidRPr="00336846">
          <w:rPr>
            <w:rFonts w:ascii="Times New Roman" w:eastAsia="Times New Roman" w:hAnsi="Times New Roman" w:cs="Times New Roman"/>
            <w:szCs w:val="24"/>
            <w:lang w:eastAsia="fr-FR"/>
          </w:rPr>
          <w:t xml:space="preserve">tombé </w:t>
        </w:r>
      </w:ins>
      <w:r w:rsidRPr="00336846">
        <w:rPr>
          <w:rFonts w:ascii="Times New Roman" w:eastAsia="Times New Roman" w:hAnsi="Times New Roman" w:cs="Times New Roman"/>
          <w:szCs w:val="24"/>
          <w:lang w:eastAsia="fr-FR"/>
        </w:rPr>
        <w:t xml:space="preserve">dans l’oubli, où, avec raison, l’on jette tous les exercices scolaires, alors que l’hymne </w:t>
      </w:r>
      <w:proofErr w:type="spellStart"/>
      <w:r w:rsidRPr="00336846">
        <w:rPr>
          <w:rFonts w:ascii="Times New Roman" w:eastAsia="Times New Roman" w:hAnsi="Times New Roman" w:cs="Times New Roman"/>
          <w:szCs w:val="24"/>
          <w:lang w:eastAsia="fr-FR"/>
        </w:rPr>
        <w:t>pascolien</w:t>
      </w:r>
      <w:proofErr w:type="spellEnd"/>
      <w:r w:rsidRPr="00336846">
        <w:rPr>
          <w:rFonts w:ascii="Times New Roman" w:eastAsia="Times New Roman" w:hAnsi="Times New Roman" w:cs="Times New Roman"/>
          <w:szCs w:val="24"/>
          <w:lang w:eastAsia="fr-FR"/>
        </w:rPr>
        <w:t xml:space="preserve"> sera étudié et aimé par ceux qui auront résisté, dans le temps à venir, aux envahissements des cultures modernes, pour garder intacte encore, la renaissance et le culte de la langue latine. M. Pascoli voit et entend dans une vision formidable, où bruissent des échos de guerres et de conquêtes fabuleuses, les origines et les étapes de la gloire de Rome païenne et chrétienne, la beauté rayonnante des vingt-huit routes romaines, la marche des légions dont chaque pas marque une affirmation de puissance de l’Empire, et dont le monde tremble</w:t>
      </w:r>
    </w:p>
    <w:p w14:paraId="674E874E" w14:textId="43FC2242" w:rsidR="00336846" w:rsidRPr="006551F4" w:rsidRDefault="00913CDC" w:rsidP="00336846">
      <w:pPr>
        <w:spacing w:line="360" w:lineRule="atLeast"/>
        <w:rPr>
          <w:rFonts w:ascii="Times New Roman" w:eastAsia="Times New Roman" w:hAnsi="Times New Roman" w:cs="Times New Roman"/>
          <w:szCs w:val="24"/>
          <w:lang w:val="it-IT" w:eastAsia="fr-FR"/>
          <w:rPrChange w:id="91" w:author="Marguerite-Marie Bordry" w:date="2019-02-10T20:38:00Z">
            <w:rPr>
              <w:rFonts w:ascii="Times New Roman" w:eastAsia="Times New Roman" w:hAnsi="Times New Roman" w:cs="Times New Roman"/>
              <w:szCs w:val="24"/>
              <w:lang w:eastAsia="fr-FR"/>
            </w:rPr>
          </w:rPrChange>
        </w:rPr>
      </w:pPr>
      <w:r w:rsidRPr="006551F4">
        <w:rPr>
          <w:rFonts w:ascii="Times New Roman" w:eastAsia="Times New Roman" w:hAnsi="Times New Roman" w:cs="Times New Roman"/>
          <w:sz w:val="22"/>
          <w:lang w:val="it-IT" w:eastAsia="fr-FR"/>
          <w:rPrChange w:id="92" w:author="Marguerite-Marie Bordry" w:date="2019-02-10T20:38:00Z">
            <w:rPr>
              <w:rFonts w:ascii="Times New Roman" w:eastAsia="Times New Roman" w:hAnsi="Times New Roman" w:cs="Times New Roman"/>
              <w:sz w:val="22"/>
              <w:lang w:eastAsia="fr-FR"/>
            </w:rPr>
          </w:rPrChange>
        </w:rPr>
        <w:t>[…]</w:t>
      </w:r>
    </w:p>
    <w:p w14:paraId="4AA9B432" w14:textId="77777777" w:rsidR="00336846" w:rsidRPr="00A56A90" w:rsidRDefault="00336846" w:rsidP="00336846">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56A90">
        <w:rPr>
          <w:rFonts w:ascii="Source Sans Pro" w:eastAsia="Times New Roman" w:hAnsi="Source Sans Pro" w:cs="Times New Roman"/>
          <w:b/>
          <w:bCs/>
          <w:szCs w:val="24"/>
          <w:lang w:val="it-IT" w:eastAsia="fr-FR"/>
        </w:rPr>
        <w:t>Memento</w:t>
      </w:r>
    </w:p>
    <w:p w14:paraId="7C0B5E11" w14:textId="2348EE67" w:rsidR="00336846" w:rsidRPr="00A56A90" w:rsidRDefault="00336846" w:rsidP="00933DC7">
      <w:pPr>
        <w:spacing w:line="360" w:lineRule="atLeast"/>
        <w:rPr>
          <w:rFonts w:ascii="Times New Roman" w:eastAsia="Times New Roman" w:hAnsi="Times New Roman" w:cs="Times New Roman"/>
          <w:szCs w:val="24"/>
          <w:lang w:val="it-IT" w:eastAsia="fr-FR"/>
        </w:rPr>
      </w:pPr>
      <w:r w:rsidRPr="00A56A90">
        <w:rPr>
          <w:rFonts w:ascii="Times New Roman" w:eastAsia="Times New Roman" w:hAnsi="Times New Roman" w:cs="Times New Roman"/>
          <w:smallCaps/>
          <w:szCs w:val="24"/>
          <w:lang w:val="it-IT" w:eastAsia="fr-FR"/>
        </w:rPr>
        <w:t>Memento.</w:t>
      </w:r>
      <w:r w:rsidRPr="00A56A90">
        <w:rPr>
          <w:rFonts w:ascii="Times New Roman" w:eastAsia="Times New Roman" w:hAnsi="Times New Roman" w:cs="Times New Roman"/>
          <w:szCs w:val="24"/>
          <w:lang w:val="it-IT" w:eastAsia="fr-FR"/>
        </w:rPr>
        <w:t xml:space="preserve"> — Romans et </w:t>
      </w:r>
      <w:proofErr w:type="gramStart"/>
      <w:r w:rsidRPr="00A56A90">
        <w:rPr>
          <w:rFonts w:ascii="Times New Roman" w:eastAsia="Times New Roman" w:hAnsi="Times New Roman" w:cs="Times New Roman"/>
          <w:szCs w:val="24"/>
          <w:lang w:val="it-IT" w:eastAsia="fr-FR"/>
        </w:rPr>
        <w:t>nouvelles :</w:t>
      </w:r>
      <w:proofErr w:type="gramEnd"/>
      <w:r w:rsidRPr="00A56A90">
        <w:rPr>
          <w:rFonts w:ascii="Times New Roman" w:eastAsia="Times New Roman" w:hAnsi="Times New Roman" w:cs="Times New Roman"/>
          <w:szCs w:val="24"/>
          <w:lang w:val="it-IT" w:eastAsia="fr-FR"/>
        </w:rPr>
        <w:t xml:space="preserve"> Edoardo Calandra : </w:t>
      </w:r>
      <w:r w:rsidRPr="00A56A90">
        <w:rPr>
          <w:rFonts w:ascii="Times New Roman" w:eastAsia="Times New Roman" w:hAnsi="Times New Roman" w:cs="Times New Roman"/>
          <w:i/>
          <w:iCs/>
          <w:szCs w:val="24"/>
          <w:lang w:val="it-IT" w:eastAsia="fr-FR"/>
        </w:rPr>
        <w:t>La Bufera</w:t>
      </w:r>
      <w:ins w:id="93" w:author="Marguerite-Marie Bordry" w:date="2019-02-10T20:38:00Z">
        <w:r w:rsidR="006551F4">
          <w:rPr>
            <w:rFonts w:ascii="Times New Roman" w:eastAsia="Times New Roman" w:hAnsi="Times New Roman" w:cs="Times New Roman"/>
            <w:i/>
            <w:iCs/>
            <w:szCs w:val="24"/>
            <w:lang w:val="it-IT" w:eastAsia="fr-FR"/>
          </w:rPr>
          <w:t xml:space="preserve"> </w:t>
        </w:r>
      </w:ins>
      <w:r w:rsidRPr="00A56A90">
        <w:rPr>
          <w:rFonts w:ascii="Times New Roman" w:eastAsia="Times New Roman" w:hAnsi="Times New Roman" w:cs="Times New Roman"/>
          <w:szCs w:val="24"/>
          <w:lang w:val="it-IT" w:eastAsia="fr-FR"/>
        </w:rPr>
        <w:t xml:space="preserve">(nouvelle </w:t>
      </w:r>
      <w:proofErr w:type="spellStart"/>
      <w:r w:rsidRPr="00A56A90">
        <w:rPr>
          <w:rFonts w:ascii="Times New Roman" w:eastAsia="Times New Roman" w:hAnsi="Times New Roman" w:cs="Times New Roman"/>
          <w:szCs w:val="24"/>
          <w:lang w:val="it-IT" w:eastAsia="fr-FR"/>
        </w:rPr>
        <w:t>édition</w:t>
      </w:r>
      <w:proofErr w:type="spellEnd"/>
      <w:r w:rsidRPr="00A56A90">
        <w:rPr>
          <w:rFonts w:ascii="Times New Roman" w:eastAsia="Times New Roman" w:hAnsi="Times New Roman" w:cs="Times New Roman"/>
          <w:szCs w:val="24"/>
          <w:lang w:val="it-IT" w:eastAsia="fr-FR"/>
        </w:rPr>
        <w:t xml:space="preserve">). — Luigi </w:t>
      </w:r>
      <w:proofErr w:type="gramStart"/>
      <w:r w:rsidRPr="00A56A90">
        <w:rPr>
          <w:rFonts w:ascii="Times New Roman" w:eastAsia="Times New Roman" w:hAnsi="Times New Roman" w:cs="Times New Roman"/>
          <w:szCs w:val="24"/>
          <w:lang w:val="it-IT" w:eastAsia="fr-FR"/>
        </w:rPr>
        <w:t>Capuana :</w:t>
      </w:r>
      <w:proofErr w:type="gramEnd"/>
      <w:r w:rsidRPr="00A56A90">
        <w:rPr>
          <w:rFonts w:ascii="Times New Roman" w:eastAsia="Times New Roman" w:hAnsi="Times New Roman" w:cs="Times New Roman"/>
          <w:szCs w:val="24"/>
          <w:lang w:val="it-IT" w:eastAsia="fr-FR"/>
        </w:rPr>
        <w:t> </w:t>
      </w:r>
      <w:proofErr w:type="spellStart"/>
      <w:r w:rsidRPr="00A56A90">
        <w:rPr>
          <w:rFonts w:ascii="Times New Roman" w:eastAsia="Times New Roman" w:hAnsi="Times New Roman" w:cs="Times New Roman"/>
          <w:i/>
          <w:iCs/>
          <w:szCs w:val="24"/>
          <w:lang w:val="it-IT" w:eastAsia="fr-FR"/>
        </w:rPr>
        <w:t>Perdalamente</w:t>
      </w:r>
      <w:proofErr w:type="spellEnd"/>
      <w:r w:rsidRPr="00A56A90">
        <w:rPr>
          <w:rFonts w:ascii="Times New Roman" w:eastAsia="Times New Roman" w:hAnsi="Times New Roman" w:cs="Times New Roman"/>
          <w:szCs w:val="24"/>
          <w:lang w:val="it-IT" w:eastAsia="fr-FR"/>
        </w:rPr>
        <w:t xml:space="preserve">, G. Puccini, </w:t>
      </w:r>
      <w:proofErr w:type="spellStart"/>
      <w:r w:rsidRPr="00A56A90">
        <w:rPr>
          <w:rFonts w:ascii="Times New Roman" w:eastAsia="Times New Roman" w:hAnsi="Times New Roman" w:cs="Times New Roman"/>
          <w:szCs w:val="24"/>
          <w:lang w:val="it-IT" w:eastAsia="fr-FR"/>
        </w:rPr>
        <w:t>Ancône</w:t>
      </w:r>
      <w:proofErr w:type="spellEnd"/>
      <w:r w:rsidRPr="00A56A90">
        <w:rPr>
          <w:rFonts w:ascii="Times New Roman" w:eastAsia="Times New Roman" w:hAnsi="Times New Roman" w:cs="Times New Roman"/>
          <w:szCs w:val="24"/>
          <w:lang w:val="it-IT" w:eastAsia="fr-FR"/>
        </w:rPr>
        <w:t xml:space="preserve">. — Vincenzo </w:t>
      </w:r>
      <w:proofErr w:type="gramStart"/>
      <w:r w:rsidRPr="00A56A90">
        <w:rPr>
          <w:rFonts w:ascii="Times New Roman" w:eastAsia="Times New Roman" w:hAnsi="Times New Roman" w:cs="Times New Roman"/>
          <w:szCs w:val="24"/>
          <w:lang w:val="it-IT" w:eastAsia="fr-FR"/>
        </w:rPr>
        <w:t>Gerace :</w:t>
      </w:r>
      <w:proofErr w:type="gramEnd"/>
      <w:r w:rsidRPr="00A56A90">
        <w:rPr>
          <w:rFonts w:ascii="Times New Roman" w:eastAsia="Times New Roman" w:hAnsi="Times New Roman" w:cs="Times New Roman"/>
          <w:szCs w:val="24"/>
          <w:lang w:val="it-IT" w:eastAsia="fr-FR"/>
        </w:rPr>
        <w:t> </w:t>
      </w:r>
      <w:r w:rsidRPr="00A56A90">
        <w:rPr>
          <w:rFonts w:ascii="Times New Roman" w:eastAsia="Times New Roman" w:hAnsi="Times New Roman" w:cs="Times New Roman"/>
          <w:i/>
          <w:iCs/>
          <w:szCs w:val="24"/>
          <w:lang w:val="it-IT" w:eastAsia="fr-FR"/>
        </w:rPr>
        <w:t>La Grazia</w:t>
      </w:r>
      <w:r w:rsidRPr="00A56A90">
        <w:rPr>
          <w:rFonts w:ascii="Times New Roman" w:eastAsia="Times New Roman" w:hAnsi="Times New Roman" w:cs="Times New Roman"/>
          <w:szCs w:val="24"/>
          <w:lang w:val="it-IT" w:eastAsia="fr-FR"/>
        </w:rPr>
        <w:t xml:space="preserve">, R. Ricciardi, </w:t>
      </w:r>
      <w:proofErr w:type="spellStart"/>
      <w:r w:rsidRPr="00A56A90">
        <w:rPr>
          <w:rFonts w:ascii="Times New Roman" w:eastAsia="Times New Roman" w:hAnsi="Times New Roman" w:cs="Times New Roman"/>
          <w:szCs w:val="24"/>
          <w:lang w:val="it-IT" w:eastAsia="fr-FR"/>
        </w:rPr>
        <w:t>Naples</w:t>
      </w:r>
      <w:proofErr w:type="spellEnd"/>
      <w:r w:rsidRPr="00A56A90">
        <w:rPr>
          <w:rFonts w:ascii="Times New Roman" w:eastAsia="Times New Roman" w:hAnsi="Times New Roman" w:cs="Times New Roman"/>
          <w:szCs w:val="24"/>
          <w:lang w:val="it-IT" w:eastAsia="fr-FR"/>
        </w:rPr>
        <w:t xml:space="preserve">. — Grazia </w:t>
      </w:r>
      <w:proofErr w:type="gramStart"/>
      <w:r w:rsidRPr="00A56A90">
        <w:rPr>
          <w:rFonts w:ascii="Times New Roman" w:eastAsia="Times New Roman" w:hAnsi="Times New Roman" w:cs="Times New Roman"/>
          <w:szCs w:val="24"/>
          <w:lang w:val="it-IT" w:eastAsia="fr-FR"/>
        </w:rPr>
        <w:t>Deledda :</w:t>
      </w:r>
      <w:proofErr w:type="gramEnd"/>
      <w:r w:rsidRPr="00A56A90">
        <w:rPr>
          <w:rFonts w:ascii="Times New Roman" w:eastAsia="Times New Roman" w:hAnsi="Times New Roman" w:cs="Times New Roman"/>
          <w:szCs w:val="24"/>
          <w:lang w:val="it-IT" w:eastAsia="fr-FR"/>
        </w:rPr>
        <w:t> </w:t>
      </w:r>
      <w:r w:rsidRPr="00A56A90">
        <w:rPr>
          <w:rFonts w:ascii="Times New Roman" w:eastAsia="Times New Roman" w:hAnsi="Times New Roman" w:cs="Times New Roman"/>
          <w:i/>
          <w:iCs/>
          <w:szCs w:val="24"/>
          <w:lang w:val="it-IT" w:eastAsia="fr-FR"/>
        </w:rPr>
        <w:t>Nel</w:t>
      </w:r>
      <w:del w:id="94" w:author="Marguerite-Marie Bordry" w:date="2019-02-10T20:38:00Z">
        <w:r w:rsidRPr="00A56A90" w:rsidDel="00933DC7">
          <w:rPr>
            <w:rFonts w:ascii="Times New Roman" w:eastAsia="Times New Roman" w:hAnsi="Times New Roman" w:cs="Times New Roman"/>
            <w:i/>
            <w:iCs/>
            <w:szCs w:val="24"/>
            <w:lang w:val="it-IT" w:eastAsia="fr-FR"/>
          </w:rPr>
          <w:delText>’</w:delText>
        </w:r>
      </w:del>
      <w:r w:rsidRPr="00A56A90">
        <w:rPr>
          <w:rFonts w:ascii="Times New Roman" w:eastAsia="Times New Roman" w:hAnsi="Times New Roman" w:cs="Times New Roman"/>
          <w:i/>
          <w:iCs/>
          <w:szCs w:val="24"/>
          <w:lang w:val="it-IT" w:eastAsia="fr-FR"/>
        </w:rPr>
        <w:t xml:space="preserve"> deserto</w:t>
      </w:r>
      <w:r w:rsidRPr="00A56A90">
        <w:rPr>
          <w:rFonts w:ascii="Times New Roman" w:eastAsia="Times New Roman" w:hAnsi="Times New Roman" w:cs="Times New Roman"/>
          <w:szCs w:val="24"/>
          <w:lang w:val="it-IT" w:eastAsia="fr-FR"/>
        </w:rPr>
        <w:t xml:space="preserve">, Treves, Milan. — Alfredo </w:t>
      </w:r>
      <w:proofErr w:type="spellStart"/>
      <w:proofErr w:type="gramStart"/>
      <w:r w:rsidRPr="00A56A90">
        <w:rPr>
          <w:rFonts w:ascii="Times New Roman" w:eastAsia="Times New Roman" w:hAnsi="Times New Roman" w:cs="Times New Roman"/>
          <w:szCs w:val="24"/>
          <w:lang w:val="it-IT" w:eastAsia="fr-FR"/>
        </w:rPr>
        <w:t>Panzini</w:t>
      </w:r>
      <w:proofErr w:type="spellEnd"/>
      <w:r w:rsidRPr="00A56A90">
        <w:rPr>
          <w:rFonts w:ascii="Times New Roman" w:eastAsia="Times New Roman" w:hAnsi="Times New Roman" w:cs="Times New Roman"/>
          <w:szCs w:val="24"/>
          <w:lang w:val="it-IT" w:eastAsia="fr-FR"/>
        </w:rPr>
        <w:t> :</w:t>
      </w:r>
      <w:proofErr w:type="gramEnd"/>
      <w:r w:rsidRPr="00A56A90">
        <w:rPr>
          <w:rFonts w:ascii="Times New Roman" w:eastAsia="Times New Roman" w:hAnsi="Times New Roman" w:cs="Times New Roman"/>
          <w:szCs w:val="24"/>
          <w:lang w:val="it-IT" w:eastAsia="fr-FR"/>
        </w:rPr>
        <w:t> </w:t>
      </w:r>
      <w:r w:rsidRPr="00A56A90">
        <w:rPr>
          <w:rFonts w:ascii="Times New Roman" w:eastAsia="Times New Roman" w:hAnsi="Times New Roman" w:cs="Times New Roman"/>
          <w:i/>
          <w:iCs/>
          <w:szCs w:val="24"/>
          <w:lang w:val="it-IT" w:eastAsia="fr-FR"/>
        </w:rPr>
        <w:t xml:space="preserve">Le </w:t>
      </w:r>
      <w:del w:id="95" w:author="Marguerite-Marie Bordry" w:date="2019-02-10T20:40:00Z">
        <w:r w:rsidRPr="00A56A90" w:rsidDel="00560D18">
          <w:rPr>
            <w:rFonts w:ascii="Times New Roman" w:eastAsia="Times New Roman" w:hAnsi="Times New Roman" w:cs="Times New Roman"/>
            <w:i/>
            <w:iCs/>
            <w:szCs w:val="24"/>
            <w:lang w:val="it-IT" w:eastAsia="fr-FR"/>
          </w:rPr>
          <w:delText xml:space="preserve">Fiese </w:delText>
        </w:r>
      </w:del>
      <w:ins w:id="96" w:author="Marguerite-Marie Bordry" w:date="2019-02-10T20:40:00Z">
        <w:r w:rsidR="00560D18" w:rsidRPr="00A56A90">
          <w:rPr>
            <w:rFonts w:ascii="Times New Roman" w:eastAsia="Times New Roman" w:hAnsi="Times New Roman" w:cs="Times New Roman"/>
            <w:i/>
            <w:iCs/>
            <w:szCs w:val="24"/>
            <w:lang w:val="it-IT" w:eastAsia="fr-FR"/>
          </w:rPr>
          <w:t>F</w:t>
        </w:r>
        <w:r w:rsidR="00560D18">
          <w:rPr>
            <w:rFonts w:ascii="Times New Roman" w:eastAsia="Times New Roman" w:hAnsi="Times New Roman" w:cs="Times New Roman"/>
            <w:i/>
            <w:iCs/>
            <w:szCs w:val="24"/>
            <w:lang w:val="it-IT" w:eastAsia="fr-FR"/>
          </w:rPr>
          <w:t>iabe</w:t>
        </w:r>
        <w:r w:rsidR="00560D18" w:rsidRPr="00A56A90">
          <w:rPr>
            <w:rFonts w:ascii="Times New Roman" w:eastAsia="Times New Roman" w:hAnsi="Times New Roman" w:cs="Times New Roman"/>
            <w:i/>
            <w:iCs/>
            <w:szCs w:val="24"/>
            <w:lang w:val="it-IT" w:eastAsia="fr-FR"/>
          </w:rPr>
          <w:t xml:space="preserve"> </w:t>
        </w:r>
      </w:ins>
      <w:r w:rsidRPr="00A56A90">
        <w:rPr>
          <w:rFonts w:ascii="Times New Roman" w:eastAsia="Times New Roman" w:hAnsi="Times New Roman" w:cs="Times New Roman"/>
          <w:i/>
          <w:iCs/>
          <w:szCs w:val="24"/>
          <w:lang w:val="it-IT" w:eastAsia="fr-FR"/>
        </w:rPr>
        <w:t xml:space="preserve">della </w:t>
      </w:r>
      <w:del w:id="97" w:author="Marguerite-Marie Bordry" w:date="2019-02-10T20:40:00Z">
        <w:r w:rsidRPr="00A56A90" w:rsidDel="00C07D98">
          <w:rPr>
            <w:rFonts w:ascii="Times New Roman" w:eastAsia="Times New Roman" w:hAnsi="Times New Roman" w:cs="Times New Roman"/>
            <w:i/>
            <w:iCs/>
            <w:szCs w:val="24"/>
            <w:lang w:val="it-IT" w:eastAsia="fr-FR"/>
          </w:rPr>
          <w:delText>virtu</w:delText>
        </w:r>
      </w:del>
      <w:ins w:id="98" w:author="Marguerite-Marie Bordry" w:date="2019-02-10T20:40:00Z">
        <w:r w:rsidR="00C07D98" w:rsidRPr="00A56A90">
          <w:rPr>
            <w:rFonts w:ascii="Times New Roman" w:eastAsia="Times New Roman" w:hAnsi="Times New Roman" w:cs="Times New Roman"/>
            <w:i/>
            <w:iCs/>
            <w:szCs w:val="24"/>
            <w:lang w:val="it-IT" w:eastAsia="fr-FR"/>
          </w:rPr>
          <w:t>virt</w:t>
        </w:r>
        <w:r w:rsidR="00C07D98">
          <w:rPr>
            <w:rFonts w:ascii="Times New Roman" w:eastAsia="Times New Roman" w:hAnsi="Times New Roman" w:cs="Times New Roman"/>
            <w:i/>
            <w:iCs/>
            <w:szCs w:val="24"/>
            <w:lang w:val="it-IT" w:eastAsia="fr-FR"/>
          </w:rPr>
          <w:t>ù</w:t>
        </w:r>
      </w:ins>
      <w:r w:rsidRPr="00A56A90">
        <w:rPr>
          <w:rFonts w:ascii="Times New Roman" w:eastAsia="Times New Roman" w:hAnsi="Times New Roman" w:cs="Times New Roman"/>
          <w:szCs w:val="24"/>
          <w:lang w:val="it-IT" w:eastAsia="fr-FR"/>
        </w:rPr>
        <w:t>, Treves, Milan, — </w:t>
      </w:r>
    </w:p>
    <w:p w14:paraId="5B24B8D2"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XCIII, numéro 344, 16 octobre 1911</w:t>
      </w:r>
    </w:p>
    <w:p w14:paraId="2AD339DD"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Les Romans.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R. Gaston-Charles : </w:t>
      </w:r>
      <w:r w:rsidRPr="00336846">
        <w:rPr>
          <w:rFonts w:ascii="Source Sans Pro" w:eastAsia="Times New Roman" w:hAnsi="Source Sans Pro" w:cs="Times New Roman"/>
          <w:b/>
          <w:bCs/>
          <w:i/>
          <w:iCs/>
          <w:sz w:val="27"/>
          <w:szCs w:val="27"/>
          <w:lang w:eastAsia="fr-FR"/>
        </w:rPr>
        <w:t xml:space="preserve">Monsieur </w:t>
      </w:r>
      <w:proofErr w:type="spellStart"/>
      <w:r w:rsidRPr="00336846">
        <w:rPr>
          <w:rFonts w:ascii="Source Sans Pro" w:eastAsia="Times New Roman" w:hAnsi="Source Sans Pro" w:cs="Times New Roman"/>
          <w:b/>
          <w:bCs/>
          <w:i/>
          <w:iCs/>
          <w:sz w:val="27"/>
          <w:szCs w:val="27"/>
          <w:lang w:eastAsia="fr-FR"/>
        </w:rPr>
        <w:t>Charmeret</w:t>
      </w:r>
      <w:proofErr w:type="spellEnd"/>
      <w:r w:rsidRPr="00336846">
        <w:rPr>
          <w:rFonts w:ascii="Source Sans Pro" w:eastAsia="Times New Roman" w:hAnsi="Source Sans Pro" w:cs="Times New Roman"/>
          <w:b/>
          <w:bCs/>
          <w:i/>
          <w:iCs/>
          <w:sz w:val="27"/>
          <w:szCs w:val="27"/>
          <w:lang w:eastAsia="fr-FR"/>
        </w:rPr>
        <w:t xml:space="preserve"> en Italie</w:t>
      </w:r>
      <w:r w:rsidRPr="00336846">
        <w:rPr>
          <w:rFonts w:ascii="Source Sans Pro" w:eastAsia="Times New Roman" w:hAnsi="Source Sans Pro" w:cs="Times New Roman"/>
          <w:b/>
          <w:bCs/>
          <w:sz w:val="27"/>
          <w:szCs w:val="27"/>
          <w:lang w:eastAsia="fr-FR"/>
        </w:rPr>
        <w:t>, Plon, 3,50</w:t>
      </w:r>
    </w:p>
    <w:p w14:paraId="045FAA81"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Rachilde.</w:t>
      </w:r>
    </w:p>
    <w:p w14:paraId="651CDAD2"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XCIII, numéro 344, 16 octobre 1911, p. 823-827 [824-825].</w:t>
      </w:r>
    </w:p>
    <w:p w14:paraId="1F03A0D4"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Études d’art et de psychologie ou marivaudage savant entre gens qui ont le respect des lettres et d’eux-mêmes. Ah ! n’allez pas en Italie sans emporter ce guide ! Il vous apprendra beaucoup de choses, il vous donnera même des leçons de philosophie à l’usage des vieux Messieurs spirituels qui n’ont pas encore dételé… spirituellement. Et le plus amusant c’est que vous reconnaîtrez le tout-Paris au passage. M. </w:t>
      </w:r>
      <w:proofErr w:type="spellStart"/>
      <w:r w:rsidRPr="00336846">
        <w:rPr>
          <w:rFonts w:ascii="Times New Roman" w:eastAsia="Times New Roman" w:hAnsi="Times New Roman" w:cs="Times New Roman"/>
          <w:szCs w:val="24"/>
          <w:lang w:eastAsia="fr-FR"/>
        </w:rPr>
        <w:t>Charmeret</w:t>
      </w:r>
      <w:proofErr w:type="spellEnd"/>
      <w:r w:rsidRPr="00336846">
        <w:rPr>
          <w:rFonts w:ascii="Times New Roman" w:eastAsia="Times New Roman" w:hAnsi="Times New Roman" w:cs="Times New Roman"/>
          <w:szCs w:val="24"/>
          <w:lang w:eastAsia="fr-FR"/>
        </w:rPr>
        <w:t xml:space="preserve">, vous l’avez deviné, c’est un jurisconsulte d’aimable figure, très amateur de tableaux, dont la galerie fut célèbre et qui ne manque ni une exposition, ni une première. Ce cher ami des artistes, un peu Mécène, un peu critique, très mondain et très disert, est le vieil enfant gâté des belles mondaines, pécheresses repenties, ou astucieusement innocentes. Il donne des conseils, souvent des leçons, mais il est par-dessus tout </w:t>
      </w:r>
      <w:r w:rsidRPr="00336846">
        <w:rPr>
          <w:rFonts w:ascii="Times New Roman" w:eastAsia="Times New Roman" w:hAnsi="Times New Roman" w:cs="Times New Roman"/>
          <w:szCs w:val="24"/>
          <w:lang w:eastAsia="fr-FR"/>
        </w:rPr>
        <w:lastRenderedPageBreak/>
        <w:t>un homme bien élevé. Il représente l’ancienne France, celle d’avant les bombes où l’on aimait à vivre pour les grâces de la vie sans en chercher les tares, pour toutes les lumières qu’elle procure sans en chercher les ombres. On ne sait plus vivre gracieusement depuis qu’on a peur et avouez que nous avons toujours peur de quelque chose sous le règne des amateurs d’anarchie, artistique ou autre. On se sent porté aux extrêmes et si on ne hurle pas avec les loups, on condamne volontiers les moutons qui ne daignent pas devenir enragés. Et M. </w:t>
      </w:r>
      <w:proofErr w:type="spellStart"/>
      <w:r w:rsidRPr="00336846">
        <w:rPr>
          <w:rFonts w:ascii="Times New Roman" w:eastAsia="Times New Roman" w:hAnsi="Times New Roman" w:cs="Times New Roman"/>
          <w:szCs w:val="24"/>
          <w:lang w:eastAsia="fr-FR"/>
        </w:rPr>
        <w:t>Charmeret</w:t>
      </w:r>
      <w:proofErr w:type="spellEnd"/>
      <w:r w:rsidRPr="00336846">
        <w:rPr>
          <w:rFonts w:ascii="Times New Roman" w:eastAsia="Times New Roman" w:hAnsi="Times New Roman" w:cs="Times New Roman"/>
          <w:szCs w:val="24"/>
          <w:lang w:eastAsia="fr-FR"/>
        </w:rPr>
        <w:t xml:space="preserve"> fait un voyage instructif avec une sirène et il rencontre, dans son sillage, des phénomènes extraordinaires, comme Bella </w:t>
      </w:r>
      <w:proofErr w:type="spellStart"/>
      <w:r w:rsidRPr="00336846">
        <w:rPr>
          <w:rFonts w:ascii="Times New Roman" w:eastAsia="Times New Roman" w:hAnsi="Times New Roman" w:cs="Times New Roman"/>
          <w:szCs w:val="24"/>
          <w:lang w:eastAsia="fr-FR"/>
        </w:rPr>
        <w:t>Sguardo</w:t>
      </w:r>
      <w:proofErr w:type="spellEnd"/>
      <w:r w:rsidRPr="00336846">
        <w:rPr>
          <w:rFonts w:ascii="Times New Roman" w:eastAsia="Times New Roman" w:hAnsi="Times New Roman" w:cs="Times New Roman"/>
          <w:szCs w:val="24"/>
          <w:lang w:eastAsia="fr-FR"/>
        </w:rPr>
        <w:t xml:space="preserve">, l’Italien démolisseur, un poète qui parle de tout renverser pour régénérer son pays, lequel pays est trop hospitalier à son avis. En peinture, Bella </w:t>
      </w:r>
      <w:proofErr w:type="spellStart"/>
      <w:r w:rsidRPr="00336846">
        <w:rPr>
          <w:rFonts w:ascii="Times New Roman" w:eastAsia="Times New Roman" w:hAnsi="Times New Roman" w:cs="Times New Roman"/>
          <w:szCs w:val="24"/>
          <w:lang w:eastAsia="fr-FR"/>
        </w:rPr>
        <w:t>Sguardo</w:t>
      </w:r>
      <w:proofErr w:type="spellEnd"/>
      <w:r w:rsidRPr="00336846">
        <w:rPr>
          <w:rFonts w:ascii="Times New Roman" w:eastAsia="Times New Roman" w:hAnsi="Times New Roman" w:cs="Times New Roman"/>
          <w:szCs w:val="24"/>
          <w:lang w:eastAsia="fr-FR"/>
        </w:rPr>
        <w:t xml:space="preserve"> prétend faire apparaître sur la joue de la personne qu’on représente la voiture attelée d’un cheval qui passe très loin, au bout de la rue. Il supprime l’Espace ou le déplace à son gré. Un peintre moderne doit comprendre, devant les leçons de cinématographe, qu’un animal qui court n’a pas deux ou quatre pattes, mais dix, vingt et que toutes ces pattes ont un mouvement triangulaire. Nous connaissons Bella </w:t>
      </w:r>
      <w:proofErr w:type="spellStart"/>
      <w:r w:rsidRPr="00336846">
        <w:rPr>
          <w:rFonts w:ascii="Times New Roman" w:eastAsia="Times New Roman" w:hAnsi="Times New Roman" w:cs="Times New Roman"/>
          <w:szCs w:val="24"/>
          <w:lang w:eastAsia="fr-FR"/>
        </w:rPr>
        <w:t>Sguardo</w:t>
      </w:r>
      <w:proofErr w:type="spellEnd"/>
      <w:r w:rsidRPr="00336846">
        <w:rPr>
          <w:rFonts w:ascii="Times New Roman" w:eastAsia="Times New Roman" w:hAnsi="Times New Roman" w:cs="Times New Roman"/>
          <w:szCs w:val="24"/>
          <w:lang w:eastAsia="fr-FR"/>
        </w:rPr>
        <w:t xml:space="preserve">, c’est même la joie de nos salons qu’il électrise par sa faconde trépidante. Et puis nous reconnaissons aussi chemin faisant, à la suite de la sirène, une </w:t>
      </w:r>
      <w:proofErr w:type="spellStart"/>
      <w:r w:rsidRPr="00336846">
        <w:rPr>
          <w:rFonts w:ascii="Times New Roman" w:eastAsia="Times New Roman" w:hAnsi="Times New Roman" w:cs="Times New Roman"/>
          <w:szCs w:val="24"/>
          <w:lang w:eastAsia="fr-FR"/>
        </w:rPr>
        <w:t>Elda</w:t>
      </w:r>
      <w:proofErr w:type="spellEnd"/>
      <w:r w:rsidRPr="00336846">
        <w:rPr>
          <w:rFonts w:ascii="Times New Roman" w:eastAsia="Times New Roman" w:hAnsi="Times New Roman" w:cs="Times New Roman"/>
          <w:szCs w:val="24"/>
          <w:lang w:eastAsia="fr-FR"/>
        </w:rPr>
        <w:t xml:space="preserve"> </w:t>
      </w:r>
      <w:proofErr w:type="spellStart"/>
      <w:r w:rsidRPr="00336846">
        <w:rPr>
          <w:rFonts w:ascii="Times New Roman" w:eastAsia="Times New Roman" w:hAnsi="Times New Roman" w:cs="Times New Roman"/>
          <w:szCs w:val="24"/>
          <w:lang w:eastAsia="fr-FR"/>
        </w:rPr>
        <w:t>Galder</w:t>
      </w:r>
      <w:proofErr w:type="spellEnd"/>
      <w:r w:rsidRPr="00336846">
        <w:rPr>
          <w:rFonts w:ascii="Times New Roman" w:eastAsia="Times New Roman" w:hAnsi="Times New Roman" w:cs="Times New Roman"/>
          <w:szCs w:val="24"/>
          <w:lang w:eastAsia="fr-FR"/>
        </w:rPr>
        <w:t xml:space="preserve"> ayant consacré un livre à la vigueur masculine, événement sensationnel chez les dames, d’ordinaire plus discrètes sur ce sujet. Nous rencontrons également le grand </w:t>
      </w:r>
      <w:proofErr w:type="spellStart"/>
      <w:r w:rsidRPr="00336846">
        <w:rPr>
          <w:rFonts w:ascii="Times New Roman" w:eastAsia="Times New Roman" w:hAnsi="Times New Roman" w:cs="Times New Roman"/>
          <w:szCs w:val="24"/>
          <w:lang w:eastAsia="fr-FR"/>
        </w:rPr>
        <w:t>réclamiste</w:t>
      </w:r>
      <w:proofErr w:type="spellEnd"/>
      <w:r w:rsidRPr="00336846">
        <w:rPr>
          <w:rFonts w:ascii="Times New Roman" w:eastAsia="Times New Roman" w:hAnsi="Times New Roman" w:cs="Times New Roman"/>
          <w:szCs w:val="24"/>
          <w:lang w:eastAsia="fr-FR"/>
        </w:rPr>
        <w:t xml:space="preserve"> Giuseppe d’Arezzo, l’Edmond Rostand de l’Italie, aussi tyranniquement amateur d’images échevelées qu’il est chauve, car ces grands génies ont des cerveaux qui brûlent leurs cheveux de bonne heure. </w:t>
      </w:r>
      <w:commentRangeStart w:id="99"/>
      <w:r w:rsidRPr="00336846">
        <w:rPr>
          <w:rFonts w:ascii="Times New Roman" w:eastAsia="Times New Roman" w:hAnsi="Times New Roman" w:cs="Times New Roman"/>
          <w:szCs w:val="24"/>
          <w:lang w:eastAsia="fr-FR"/>
        </w:rPr>
        <w:t>Je pense que</w:t>
      </w:r>
    </w:p>
    <w:p w14:paraId="693DA620" w14:textId="77777777" w:rsidR="00336846" w:rsidRPr="00336846" w:rsidRDefault="00336846" w:rsidP="00336846">
      <w:pPr>
        <w:spacing w:line="360" w:lineRule="atLeast"/>
        <w:rPr>
          <w:rFonts w:ascii="Times New Roman" w:eastAsia="Times New Roman" w:hAnsi="Times New Roman" w:cs="Times New Roman"/>
          <w:szCs w:val="24"/>
          <w:lang w:eastAsia="fr-FR"/>
        </w:rPr>
      </w:pPr>
      <w:proofErr w:type="gramStart"/>
      <w:r w:rsidRPr="00336846">
        <w:rPr>
          <w:rFonts w:ascii="Times New Roman" w:eastAsia="Times New Roman" w:hAnsi="Times New Roman" w:cs="Times New Roman"/>
          <w:szCs w:val="24"/>
          <w:lang w:eastAsia="fr-FR"/>
        </w:rPr>
        <w:t>la</w:t>
      </w:r>
      <w:proofErr w:type="gramEnd"/>
      <w:r w:rsidRPr="00336846">
        <w:rPr>
          <w:rFonts w:ascii="Times New Roman" w:eastAsia="Times New Roman" w:hAnsi="Times New Roman" w:cs="Times New Roman"/>
          <w:szCs w:val="24"/>
          <w:lang w:eastAsia="fr-FR"/>
        </w:rPr>
        <w:t xml:space="preserve"> sirène pourrait bien être… laissons planer le doute sur toutes les coquettes </w:t>
      </w:r>
      <w:proofErr w:type="spellStart"/>
      <w:r w:rsidRPr="00336846">
        <w:rPr>
          <w:rFonts w:ascii="Times New Roman" w:eastAsia="Times New Roman" w:hAnsi="Times New Roman" w:cs="Times New Roman"/>
          <w:szCs w:val="24"/>
          <w:lang w:eastAsia="fr-FR"/>
        </w:rPr>
        <w:t>snobiques</w:t>
      </w:r>
      <w:proofErr w:type="spellEnd"/>
      <w:r w:rsidRPr="00336846">
        <w:rPr>
          <w:rFonts w:ascii="Times New Roman" w:eastAsia="Times New Roman" w:hAnsi="Times New Roman" w:cs="Times New Roman"/>
          <w:szCs w:val="24"/>
          <w:lang w:eastAsia="fr-FR"/>
        </w:rPr>
        <w:t xml:space="preserve"> de notre</w:t>
      </w:r>
      <w:commentRangeEnd w:id="99"/>
      <w:r w:rsidR="00C300AF">
        <w:rPr>
          <w:rStyle w:val="Marquedecommentaire"/>
        </w:rPr>
        <w:commentReference w:id="99"/>
      </w:r>
      <w:r w:rsidRPr="00336846">
        <w:rPr>
          <w:rFonts w:ascii="Times New Roman" w:eastAsia="Times New Roman" w:hAnsi="Times New Roman" w:cs="Times New Roman"/>
          <w:szCs w:val="24"/>
          <w:lang w:eastAsia="fr-FR"/>
        </w:rPr>
        <w:t xml:space="preserve"> temps, si fertile en élégantes détraquées. Du reste, M</w:t>
      </w:r>
      <w:r w:rsidRPr="00336846">
        <w:rPr>
          <w:rFonts w:ascii="Times New Roman" w:eastAsia="Times New Roman" w:hAnsi="Times New Roman" w:cs="Times New Roman"/>
          <w:sz w:val="18"/>
          <w:szCs w:val="18"/>
          <w:vertAlign w:val="superscript"/>
          <w:lang w:eastAsia="fr-FR"/>
        </w:rPr>
        <w:t>me</w:t>
      </w:r>
      <w:r w:rsidRPr="00336846">
        <w:rPr>
          <w:rFonts w:ascii="Times New Roman" w:eastAsia="Times New Roman" w:hAnsi="Times New Roman" w:cs="Times New Roman"/>
          <w:szCs w:val="24"/>
          <w:lang w:eastAsia="fr-FR"/>
        </w:rPr>
        <w:t xml:space="preserve"> de </w:t>
      </w:r>
      <w:proofErr w:type="spellStart"/>
      <w:r w:rsidRPr="00336846">
        <w:rPr>
          <w:rFonts w:ascii="Times New Roman" w:eastAsia="Times New Roman" w:hAnsi="Times New Roman" w:cs="Times New Roman"/>
          <w:szCs w:val="24"/>
          <w:lang w:eastAsia="fr-FR"/>
        </w:rPr>
        <w:t>Belnage</w:t>
      </w:r>
      <w:proofErr w:type="spellEnd"/>
      <w:r w:rsidRPr="00336846">
        <w:rPr>
          <w:rFonts w:ascii="Times New Roman" w:eastAsia="Times New Roman" w:hAnsi="Times New Roman" w:cs="Times New Roman"/>
          <w:szCs w:val="24"/>
          <w:lang w:eastAsia="fr-FR"/>
        </w:rPr>
        <w:t xml:space="preserve"> est agréable à voir et à entendre. </w:t>
      </w:r>
      <w:proofErr w:type="spellStart"/>
      <w:r w:rsidRPr="00336846">
        <w:rPr>
          <w:rFonts w:ascii="Times New Roman" w:eastAsia="Times New Roman" w:hAnsi="Times New Roman" w:cs="Times New Roman"/>
          <w:szCs w:val="24"/>
          <w:lang w:eastAsia="fr-FR"/>
        </w:rPr>
        <w:t>Sosia</w:t>
      </w:r>
      <w:proofErr w:type="spellEnd"/>
      <w:r w:rsidRPr="00336846">
        <w:rPr>
          <w:rFonts w:ascii="Times New Roman" w:eastAsia="Times New Roman" w:hAnsi="Times New Roman" w:cs="Times New Roman"/>
          <w:szCs w:val="24"/>
          <w:lang w:eastAsia="fr-FR"/>
        </w:rPr>
        <w:t>, ou l’enfant du mystère, n’est point non plus à négliger, et M. </w:t>
      </w:r>
      <w:proofErr w:type="spellStart"/>
      <w:r w:rsidRPr="00336846">
        <w:rPr>
          <w:rFonts w:ascii="Times New Roman" w:eastAsia="Times New Roman" w:hAnsi="Times New Roman" w:cs="Times New Roman"/>
          <w:szCs w:val="24"/>
          <w:lang w:eastAsia="fr-FR"/>
        </w:rPr>
        <w:t>Charmeret</w:t>
      </w:r>
      <w:proofErr w:type="spellEnd"/>
      <w:r w:rsidRPr="00336846">
        <w:rPr>
          <w:rFonts w:ascii="Times New Roman" w:eastAsia="Times New Roman" w:hAnsi="Times New Roman" w:cs="Times New Roman"/>
          <w:szCs w:val="24"/>
          <w:lang w:eastAsia="fr-FR"/>
        </w:rPr>
        <w:t>, malgré son amour de la pondération, n’est certainement point à plaindre au milieu de ces entrelacs séduisants. Terriblement documenté, ce guide pour voyageurs sentimentaux ne donne pas trop l’impression de la pédanterie. C’est amusant parce qu’on est entre gens du même monde, amateurs ou auteurs, et c’est assez sérieux pour vous renseigner sur tous les chefs-d’œuvre des principaux musées italiens, y compris leurs légendes. Désormais, M. </w:t>
      </w:r>
      <w:proofErr w:type="spellStart"/>
      <w:r w:rsidRPr="00336846">
        <w:rPr>
          <w:rFonts w:ascii="Times New Roman" w:eastAsia="Times New Roman" w:hAnsi="Times New Roman" w:cs="Times New Roman"/>
          <w:szCs w:val="24"/>
          <w:lang w:eastAsia="fr-FR"/>
        </w:rPr>
        <w:t>Charmeret</w:t>
      </w:r>
      <w:proofErr w:type="spellEnd"/>
      <w:r w:rsidRPr="00336846">
        <w:rPr>
          <w:rFonts w:ascii="Times New Roman" w:eastAsia="Times New Roman" w:hAnsi="Times New Roman" w:cs="Times New Roman"/>
          <w:szCs w:val="24"/>
          <w:lang w:eastAsia="fr-FR"/>
        </w:rPr>
        <w:t xml:space="preserve"> accompagnera en Italie, non seulement les jeunes époux curieux d’amour et d’art, mais encore les jeunes peintres aimant après le rayonnement des couleurs la grande lumière de l’Histoire.</w:t>
      </w:r>
    </w:p>
    <w:p w14:paraId="4EC5C3E1"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XCIV, numéro 345, 1</w:t>
      </w:r>
      <w:r w:rsidRPr="00336846">
        <w:rPr>
          <w:rFonts w:ascii="Source Sans Pro" w:eastAsia="Times New Roman" w:hAnsi="Source Sans Pro" w:cs="Times New Roman"/>
          <w:sz w:val="23"/>
          <w:szCs w:val="23"/>
          <w:vertAlign w:val="superscript"/>
          <w:lang w:eastAsia="fr-FR"/>
        </w:rPr>
        <w:t>er</w:t>
      </w:r>
      <w:r w:rsidRPr="00336846">
        <w:rPr>
          <w:rFonts w:ascii="Source Sans Pro" w:eastAsia="Times New Roman" w:hAnsi="Source Sans Pro" w:cs="Times New Roman"/>
          <w:sz w:val="31"/>
          <w:szCs w:val="31"/>
          <w:lang w:eastAsia="fr-FR"/>
        </w:rPr>
        <w:t> novembre 1911</w:t>
      </w:r>
    </w:p>
    <w:p w14:paraId="63ACFB99"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Lettres anglaises.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Memento [extrait]</w:t>
      </w:r>
    </w:p>
    <w:p w14:paraId="7E3D0C99"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Charles-Henry Hirsch.</w:t>
      </w:r>
    </w:p>
    <w:p w14:paraId="071938A1"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345,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novembre 1911, p. 186-189 [188].</w:t>
      </w:r>
    </w:p>
    <w:p w14:paraId="6D9E3374" w14:textId="339B47A6"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Le numéro d’octobre de la trimestrielle </w:t>
      </w:r>
      <w:r w:rsidRPr="00336846">
        <w:rPr>
          <w:rFonts w:ascii="Times New Roman" w:eastAsia="Times New Roman" w:hAnsi="Times New Roman" w:cs="Times New Roman"/>
          <w:i/>
          <w:iCs/>
          <w:szCs w:val="24"/>
          <w:lang w:eastAsia="fr-FR"/>
        </w:rPr>
        <w:t xml:space="preserve">Edinburgh </w:t>
      </w:r>
      <w:proofErr w:type="spellStart"/>
      <w:r w:rsidRPr="00336846">
        <w:rPr>
          <w:rFonts w:ascii="Times New Roman" w:eastAsia="Times New Roman" w:hAnsi="Times New Roman" w:cs="Times New Roman"/>
          <w:i/>
          <w:iCs/>
          <w:szCs w:val="24"/>
          <w:lang w:eastAsia="fr-FR"/>
        </w:rPr>
        <w:t>Review</w:t>
      </w:r>
      <w:proofErr w:type="spellEnd"/>
      <w:r w:rsidRPr="00336846">
        <w:rPr>
          <w:rFonts w:ascii="Times New Roman" w:eastAsia="Times New Roman" w:hAnsi="Times New Roman" w:cs="Times New Roman"/>
          <w:szCs w:val="24"/>
          <w:lang w:eastAsia="fr-FR"/>
        </w:rPr>
        <w:t xml:space="preserve"> contient une solide étude sur Fogazzaro et le Modernisme, </w:t>
      </w:r>
      <w:proofErr w:type="gramStart"/>
      <w:r w:rsidRPr="00336846">
        <w:rPr>
          <w:rFonts w:ascii="Times New Roman" w:eastAsia="Times New Roman" w:hAnsi="Times New Roman" w:cs="Times New Roman"/>
          <w:szCs w:val="24"/>
          <w:lang w:eastAsia="fr-FR"/>
        </w:rPr>
        <w:t>des articles sur</w:t>
      </w:r>
      <w:proofErr w:type="gramEnd"/>
      <w:r w:rsidRPr="00336846">
        <w:rPr>
          <w:rFonts w:ascii="Times New Roman" w:eastAsia="Times New Roman" w:hAnsi="Times New Roman" w:cs="Times New Roman"/>
          <w:szCs w:val="24"/>
          <w:lang w:eastAsia="fr-FR"/>
        </w:rPr>
        <w:t xml:space="preserve"> […] </w:t>
      </w:r>
      <w:del w:id="100" w:author="Marguerite-Marie Bordry" w:date="2019-02-10T20:46:00Z">
        <w:r w:rsidRPr="00336846" w:rsidDel="004745E5">
          <w:rPr>
            <w:rFonts w:ascii="Times New Roman" w:eastAsia="Times New Roman" w:hAnsi="Times New Roman" w:cs="Times New Roman"/>
            <w:szCs w:val="24"/>
            <w:lang w:eastAsia="fr-FR"/>
          </w:rPr>
          <w:delText xml:space="preserve">sur </w:delText>
        </w:r>
      </w:del>
      <w:ins w:id="101" w:author="Marguerite-Marie Bordry" w:date="2019-02-10T20:46:00Z">
        <w:r w:rsidR="004745E5" w:rsidRPr="00336846">
          <w:rPr>
            <w:rFonts w:ascii="Times New Roman" w:eastAsia="Times New Roman" w:hAnsi="Times New Roman" w:cs="Times New Roman"/>
            <w:szCs w:val="24"/>
            <w:lang w:eastAsia="fr-FR"/>
          </w:rPr>
          <w:t xml:space="preserve"> </w:t>
        </w:r>
      </w:ins>
      <w:r w:rsidRPr="00336846">
        <w:rPr>
          <w:rFonts w:ascii="Times New Roman" w:eastAsia="Times New Roman" w:hAnsi="Times New Roman" w:cs="Times New Roman"/>
          <w:szCs w:val="24"/>
          <w:lang w:eastAsia="fr-FR"/>
        </w:rPr>
        <w:t xml:space="preserve">la Camorra dans l’Italie moderne, […] et </w:t>
      </w:r>
      <w:r w:rsidRPr="00336846">
        <w:rPr>
          <w:rFonts w:ascii="Times New Roman" w:eastAsia="Times New Roman" w:hAnsi="Times New Roman" w:cs="Times New Roman"/>
          <w:szCs w:val="24"/>
          <w:lang w:eastAsia="fr-FR"/>
        </w:rPr>
        <w:lastRenderedPageBreak/>
        <w:t>un intéressant essai sur les autobiographies de Benvenuto Cellini, d’Edward Gibbon, de John Stuart Mill, de Herbert Spencer, les confessions de Jean-Jacques, et </w:t>
      </w:r>
      <w:proofErr w:type="spellStart"/>
      <w:r w:rsidRPr="00336846">
        <w:rPr>
          <w:rFonts w:ascii="Times New Roman" w:eastAsia="Times New Roman" w:hAnsi="Times New Roman" w:cs="Times New Roman"/>
          <w:i/>
          <w:iCs/>
          <w:szCs w:val="24"/>
          <w:lang w:eastAsia="fr-FR"/>
        </w:rPr>
        <w:t>Dichtung</w:t>
      </w:r>
      <w:proofErr w:type="spellEnd"/>
      <w:r w:rsidRPr="00336846">
        <w:rPr>
          <w:rFonts w:ascii="Times New Roman" w:eastAsia="Times New Roman" w:hAnsi="Times New Roman" w:cs="Times New Roman"/>
          <w:i/>
          <w:iCs/>
          <w:szCs w:val="24"/>
          <w:lang w:eastAsia="fr-FR"/>
        </w:rPr>
        <w:t xml:space="preserve"> </w:t>
      </w:r>
      <w:proofErr w:type="spellStart"/>
      <w:r w:rsidRPr="00336846">
        <w:rPr>
          <w:rFonts w:ascii="Times New Roman" w:eastAsia="Times New Roman" w:hAnsi="Times New Roman" w:cs="Times New Roman"/>
          <w:i/>
          <w:iCs/>
          <w:szCs w:val="24"/>
          <w:lang w:eastAsia="fr-FR"/>
        </w:rPr>
        <w:t>und</w:t>
      </w:r>
      <w:proofErr w:type="spellEnd"/>
      <w:r w:rsidRPr="00336846">
        <w:rPr>
          <w:rFonts w:ascii="Times New Roman" w:eastAsia="Times New Roman" w:hAnsi="Times New Roman" w:cs="Times New Roman"/>
          <w:i/>
          <w:iCs/>
          <w:szCs w:val="24"/>
          <w:lang w:eastAsia="fr-FR"/>
        </w:rPr>
        <w:t xml:space="preserve"> </w:t>
      </w:r>
      <w:proofErr w:type="spellStart"/>
      <w:r w:rsidRPr="00336846">
        <w:rPr>
          <w:rFonts w:ascii="Times New Roman" w:eastAsia="Times New Roman" w:hAnsi="Times New Roman" w:cs="Times New Roman"/>
          <w:i/>
          <w:iCs/>
          <w:szCs w:val="24"/>
          <w:lang w:eastAsia="fr-FR"/>
        </w:rPr>
        <w:t>Warhrheit</w:t>
      </w:r>
      <w:proofErr w:type="spellEnd"/>
      <w:r w:rsidRPr="00336846">
        <w:rPr>
          <w:rFonts w:ascii="Times New Roman" w:eastAsia="Times New Roman" w:hAnsi="Times New Roman" w:cs="Times New Roman"/>
          <w:szCs w:val="24"/>
          <w:lang w:eastAsia="fr-FR"/>
        </w:rPr>
        <w:t>, de Goethe.</w:t>
      </w:r>
    </w:p>
    <w:p w14:paraId="6928E778" w14:textId="77777777" w:rsidR="00336846" w:rsidRPr="00A56A90" w:rsidRDefault="00336846" w:rsidP="00336846">
      <w:pPr>
        <w:spacing w:line="360" w:lineRule="atLeast"/>
        <w:rPr>
          <w:rFonts w:ascii="Times New Roman" w:eastAsia="Times New Roman" w:hAnsi="Times New Roman" w:cs="Times New Roman"/>
          <w:szCs w:val="24"/>
          <w:lang w:val="it-IT" w:eastAsia="fr-FR"/>
        </w:rPr>
      </w:pPr>
      <w:r w:rsidRPr="00A56A90">
        <w:rPr>
          <w:rFonts w:ascii="Times New Roman" w:eastAsia="Times New Roman" w:hAnsi="Times New Roman" w:cs="Times New Roman"/>
          <w:szCs w:val="24"/>
          <w:lang w:val="it-IT" w:eastAsia="fr-FR"/>
        </w:rPr>
        <w:t>[…]</w:t>
      </w:r>
    </w:p>
    <w:p w14:paraId="6144CA06" w14:textId="77777777" w:rsidR="00336846" w:rsidRPr="00A56A90" w:rsidRDefault="00336846" w:rsidP="00336846">
      <w:pPr>
        <w:spacing w:before="240" w:after="240"/>
        <w:jc w:val="left"/>
        <w:outlineLvl w:val="2"/>
        <w:rPr>
          <w:rFonts w:ascii="Source Sans Pro" w:eastAsia="Times New Roman" w:hAnsi="Source Sans Pro" w:cs="Times New Roman"/>
          <w:b/>
          <w:bCs/>
          <w:sz w:val="27"/>
          <w:szCs w:val="27"/>
          <w:lang w:val="it-IT" w:eastAsia="fr-FR"/>
        </w:rPr>
      </w:pPr>
      <w:proofErr w:type="spellStart"/>
      <w:r w:rsidRPr="00A56A90">
        <w:rPr>
          <w:rFonts w:ascii="Source Sans Pro" w:eastAsia="Times New Roman" w:hAnsi="Source Sans Pro" w:cs="Times New Roman"/>
          <w:b/>
          <w:bCs/>
          <w:sz w:val="27"/>
          <w:szCs w:val="27"/>
          <w:lang w:val="it-IT" w:eastAsia="fr-FR"/>
        </w:rPr>
        <w:t>Lettres</w:t>
      </w:r>
      <w:proofErr w:type="spellEnd"/>
      <w:r w:rsidRPr="00A56A90">
        <w:rPr>
          <w:rFonts w:ascii="Source Sans Pro" w:eastAsia="Times New Roman" w:hAnsi="Source Sans Pro" w:cs="Times New Roman"/>
          <w:b/>
          <w:bCs/>
          <w:sz w:val="27"/>
          <w:szCs w:val="27"/>
          <w:lang w:val="it-IT" w:eastAsia="fr-FR"/>
        </w:rPr>
        <w:t xml:space="preserve"> </w:t>
      </w:r>
      <w:proofErr w:type="spellStart"/>
      <w:r w:rsidRPr="00A56A90">
        <w:rPr>
          <w:rFonts w:ascii="Source Sans Pro" w:eastAsia="Times New Roman" w:hAnsi="Source Sans Pro" w:cs="Times New Roman"/>
          <w:b/>
          <w:bCs/>
          <w:sz w:val="27"/>
          <w:szCs w:val="27"/>
          <w:lang w:val="it-IT" w:eastAsia="fr-FR"/>
        </w:rPr>
        <w:t>italiennes</w:t>
      </w:r>
      <w:proofErr w:type="spellEnd"/>
    </w:p>
    <w:p w14:paraId="27072372" w14:textId="77777777" w:rsidR="00336846" w:rsidRPr="00A56A90" w:rsidRDefault="00336846" w:rsidP="00336846">
      <w:pPr>
        <w:jc w:val="right"/>
        <w:rPr>
          <w:rFonts w:ascii="Times New Roman" w:eastAsia="Times New Roman" w:hAnsi="Times New Roman" w:cs="Times New Roman"/>
          <w:szCs w:val="24"/>
          <w:lang w:val="it-IT" w:eastAsia="fr-FR"/>
        </w:rPr>
      </w:pPr>
      <w:r w:rsidRPr="00A56A90">
        <w:rPr>
          <w:rFonts w:ascii="Times New Roman" w:eastAsia="Times New Roman" w:hAnsi="Times New Roman" w:cs="Times New Roman"/>
          <w:szCs w:val="24"/>
          <w:lang w:val="it-IT" w:eastAsia="fr-FR"/>
        </w:rPr>
        <w:t xml:space="preserve">Ricciotto </w:t>
      </w:r>
      <w:proofErr w:type="spellStart"/>
      <w:r w:rsidRPr="00A56A90">
        <w:rPr>
          <w:rFonts w:ascii="Times New Roman" w:eastAsia="Times New Roman" w:hAnsi="Times New Roman" w:cs="Times New Roman"/>
          <w:szCs w:val="24"/>
          <w:lang w:val="it-IT" w:eastAsia="fr-FR"/>
        </w:rPr>
        <w:t>Canudo</w:t>
      </w:r>
      <w:proofErr w:type="spellEnd"/>
      <w:r w:rsidRPr="00A56A90">
        <w:rPr>
          <w:rFonts w:ascii="Times New Roman" w:eastAsia="Times New Roman" w:hAnsi="Times New Roman" w:cs="Times New Roman"/>
          <w:szCs w:val="24"/>
          <w:lang w:val="it-IT" w:eastAsia="fr-FR"/>
        </w:rPr>
        <w:t>.</w:t>
      </w:r>
    </w:p>
    <w:p w14:paraId="57E78908" w14:textId="77777777" w:rsidR="00336846" w:rsidRPr="00A56A90" w:rsidRDefault="00336846" w:rsidP="00336846">
      <w:pPr>
        <w:rPr>
          <w:rFonts w:ascii="Verdana" w:eastAsia="Times New Roman" w:hAnsi="Verdana" w:cs="Times New Roman"/>
          <w:sz w:val="21"/>
          <w:szCs w:val="21"/>
          <w:lang w:val="it-IT" w:eastAsia="fr-FR"/>
        </w:rPr>
      </w:pPr>
      <w:r w:rsidRPr="00A56A90">
        <w:rPr>
          <w:rFonts w:ascii="Verdana" w:eastAsia="Times New Roman" w:hAnsi="Verdana" w:cs="Times New Roman"/>
          <w:sz w:val="21"/>
          <w:szCs w:val="21"/>
          <w:lang w:val="it-IT" w:eastAsia="fr-FR"/>
        </w:rPr>
        <w:t xml:space="preserve">Tome XCIV, </w:t>
      </w:r>
      <w:proofErr w:type="spellStart"/>
      <w:r w:rsidRPr="00A56A90">
        <w:rPr>
          <w:rFonts w:ascii="Verdana" w:eastAsia="Times New Roman" w:hAnsi="Verdana" w:cs="Times New Roman"/>
          <w:sz w:val="21"/>
          <w:szCs w:val="21"/>
          <w:lang w:val="it-IT" w:eastAsia="fr-FR"/>
        </w:rPr>
        <w:t>numéro</w:t>
      </w:r>
      <w:proofErr w:type="spellEnd"/>
      <w:r w:rsidRPr="00A56A90">
        <w:rPr>
          <w:rFonts w:ascii="Verdana" w:eastAsia="Times New Roman" w:hAnsi="Verdana" w:cs="Times New Roman"/>
          <w:sz w:val="21"/>
          <w:szCs w:val="21"/>
          <w:lang w:val="it-IT" w:eastAsia="fr-FR"/>
        </w:rPr>
        <w:t> 345, 1</w:t>
      </w:r>
      <w:r w:rsidRPr="00A56A90">
        <w:rPr>
          <w:rFonts w:ascii="Verdana" w:eastAsia="Times New Roman" w:hAnsi="Verdana" w:cs="Times New Roman"/>
          <w:sz w:val="16"/>
          <w:szCs w:val="16"/>
          <w:vertAlign w:val="superscript"/>
          <w:lang w:val="it-IT" w:eastAsia="fr-FR"/>
        </w:rPr>
        <w:t>er</w:t>
      </w:r>
      <w:r w:rsidRPr="00A56A90">
        <w:rPr>
          <w:rFonts w:ascii="Verdana" w:eastAsia="Times New Roman" w:hAnsi="Verdana" w:cs="Times New Roman"/>
          <w:sz w:val="21"/>
          <w:szCs w:val="21"/>
          <w:lang w:val="it-IT" w:eastAsia="fr-FR"/>
        </w:rPr>
        <w:t> novembre 1911, p. 189-197.</w:t>
      </w:r>
    </w:p>
    <w:p w14:paraId="6880CFB8" w14:textId="77777777" w:rsidR="00336846" w:rsidRPr="00A56A90" w:rsidRDefault="00336846" w:rsidP="00336846">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56A90">
        <w:rPr>
          <w:rFonts w:ascii="Source Sans Pro" w:eastAsia="Times New Roman" w:hAnsi="Source Sans Pro" w:cs="Times New Roman"/>
          <w:b/>
          <w:bCs/>
          <w:szCs w:val="24"/>
          <w:lang w:val="it-IT" w:eastAsia="fr-FR"/>
        </w:rPr>
        <w:t xml:space="preserve">Angelo </w:t>
      </w:r>
      <w:proofErr w:type="gramStart"/>
      <w:r w:rsidRPr="00A56A90">
        <w:rPr>
          <w:rFonts w:ascii="Source Sans Pro" w:eastAsia="Times New Roman" w:hAnsi="Source Sans Pro" w:cs="Times New Roman"/>
          <w:b/>
          <w:bCs/>
          <w:szCs w:val="24"/>
          <w:lang w:val="it-IT" w:eastAsia="fr-FR"/>
        </w:rPr>
        <w:t>Conti :</w:t>
      </w:r>
      <w:proofErr w:type="gramEnd"/>
      <w:r w:rsidRPr="00A56A90">
        <w:rPr>
          <w:rFonts w:ascii="Source Sans Pro" w:eastAsia="Times New Roman" w:hAnsi="Source Sans Pro" w:cs="Times New Roman"/>
          <w:b/>
          <w:bCs/>
          <w:szCs w:val="24"/>
          <w:lang w:val="it-IT" w:eastAsia="fr-FR"/>
        </w:rPr>
        <w:t> </w:t>
      </w:r>
      <w:r w:rsidRPr="00A56A90">
        <w:rPr>
          <w:rFonts w:ascii="Source Sans Pro" w:eastAsia="Times New Roman" w:hAnsi="Source Sans Pro" w:cs="Times New Roman"/>
          <w:b/>
          <w:bCs/>
          <w:i/>
          <w:iCs/>
          <w:szCs w:val="24"/>
          <w:lang w:val="it-IT" w:eastAsia="fr-FR"/>
        </w:rPr>
        <w:t>Dopo il canto dette Sirene</w:t>
      </w:r>
      <w:r w:rsidRPr="00A56A90">
        <w:rPr>
          <w:rFonts w:ascii="Source Sans Pro" w:eastAsia="Times New Roman" w:hAnsi="Source Sans Pro" w:cs="Times New Roman"/>
          <w:b/>
          <w:bCs/>
          <w:szCs w:val="24"/>
          <w:lang w:val="it-IT" w:eastAsia="fr-FR"/>
        </w:rPr>
        <w:t xml:space="preserve">, R. Ricciardi, </w:t>
      </w:r>
      <w:proofErr w:type="spellStart"/>
      <w:r w:rsidRPr="00A56A90">
        <w:rPr>
          <w:rFonts w:ascii="Source Sans Pro" w:eastAsia="Times New Roman" w:hAnsi="Source Sans Pro" w:cs="Times New Roman"/>
          <w:b/>
          <w:bCs/>
          <w:szCs w:val="24"/>
          <w:lang w:val="it-IT" w:eastAsia="fr-FR"/>
        </w:rPr>
        <w:t>Naples</w:t>
      </w:r>
      <w:proofErr w:type="spellEnd"/>
    </w:p>
    <w:p w14:paraId="30ADC18D"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Le nom [de] M. Angelo Conti chante mystérieusement dans l’esprit de la génération assez turbulente, mais suffisamment féconde, qui a suivi les écrivains d’il y a vingt ans généralement engloutis, aujourd’hui, par le journalisme, où ils demeurent plus ou moins obscurs.</w:t>
      </w:r>
    </w:p>
    <w:p w14:paraId="14E713CB" w14:textId="28E5E406"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Le nom de M. Angelo Conti </w:t>
      </w:r>
      <w:r w:rsidRPr="00336846">
        <w:rPr>
          <w:rFonts w:ascii="Times New Roman" w:eastAsia="Times New Roman" w:hAnsi="Times New Roman" w:cs="Times New Roman"/>
          <w:i/>
          <w:iCs/>
          <w:szCs w:val="24"/>
          <w:lang w:eastAsia="fr-FR"/>
        </w:rPr>
        <w:t>chante</w:t>
      </w:r>
      <w:r w:rsidRPr="00336846">
        <w:rPr>
          <w:rFonts w:ascii="Times New Roman" w:eastAsia="Times New Roman" w:hAnsi="Times New Roman" w:cs="Times New Roman"/>
          <w:szCs w:val="24"/>
          <w:lang w:eastAsia="fr-FR"/>
        </w:rPr>
        <w:t> dans l’esprit des derniers venus de la poésie et de l’art. Fort rares sont ceux qui peuvent résumer une œuvre de M. Angelo Conti, car fort rares sont ceux qui ont lu ses œuvres. Mais le nom du </w:t>
      </w:r>
      <w:r w:rsidRPr="00336846">
        <w:rPr>
          <w:rFonts w:ascii="Times New Roman" w:eastAsia="Times New Roman" w:hAnsi="Times New Roman" w:cs="Times New Roman"/>
          <w:i/>
          <w:iCs/>
          <w:szCs w:val="24"/>
          <w:lang w:eastAsia="fr-FR"/>
        </w:rPr>
        <w:t>seul</w:t>
      </w:r>
      <w:r w:rsidRPr="00336846">
        <w:rPr>
          <w:rFonts w:ascii="Times New Roman" w:eastAsia="Times New Roman" w:hAnsi="Times New Roman" w:cs="Times New Roman"/>
          <w:szCs w:val="24"/>
          <w:lang w:eastAsia="fr-FR"/>
        </w:rPr>
        <w:t> esthéticien de l’Italie contemporaine est toute une évocation de puissante et douce affirmation esthétique, de calme, sinon souriante, fureur contre toute sorte d’iconoclastes et de sacrilèges de ce culte de l’art, dont M. Angelo Conti est</w:t>
      </w:r>
      <w:del w:id="102" w:author="Marguerite-Marie Bordry" w:date="2019-02-10T20:47:00Z">
        <w:r w:rsidRPr="00336846" w:rsidDel="00B34AAA">
          <w:rPr>
            <w:rFonts w:ascii="Times New Roman" w:eastAsia="Times New Roman" w:hAnsi="Times New Roman" w:cs="Times New Roman"/>
            <w:szCs w:val="24"/>
            <w:lang w:eastAsia="fr-FR"/>
          </w:rPr>
          <w:delText>.le</w:delText>
        </w:r>
      </w:del>
      <w:ins w:id="103" w:author="Marguerite-Marie Bordry" w:date="2019-02-10T20:47:00Z">
        <w:r w:rsidR="00B34AAA">
          <w:rPr>
            <w:rFonts w:ascii="Times New Roman" w:eastAsia="Times New Roman" w:hAnsi="Times New Roman" w:cs="Times New Roman"/>
            <w:szCs w:val="24"/>
            <w:lang w:eastAsia="fr-FR"/>
          </w:rPr>
          <w:t xml:space="preserve"> le</w:t>
        </w:r>
      </w:ins>
      <w:r w:rsidRPr="00336846">
        <w:rPr>
          <w:rFonts w:ascii="Times New Roman" w:eastAsia="Times New Roman" w:hAnsi="Times New Roman" w:cs="Times New Roman"/>
          <w:szCs w:val="24"/>
          <w:lang w:eastAsia="fr-FR"/>
        </w:rPr>
        <w:t xml:space="preserve"> plus décidé des chevaliers vivants. On parle de Ruskin à propos de lui. On en parlé, lorsque, ce qui est très fréquent, on ne connaît point Ruskin, qui fut ensemble un vulgarisateur plein de goût et le prophète détestable de cette érudition « rare » qui aboutit, il y a quelque vingt ans, à cet infécond </w:t>
      </w:r>
      <w:r w:rsidRPr="00336846">
        <w:rPr>
          <w:rFonts w:ascii="Times New Roman" w:eastAsia="Times New Roman" w:hAnsi="Times New Roman" w:cs="Times New Roman"/>
          <w:i/>
          <w:iCs/>
          <w:szCs w:val="24"/>
          <w:lang w:eastAsia="fr-FR"/>
        </w:rPr>
        <w:t>esthétisme anglais</w:t>
      </w:r>
      <w:r w:rsidRPr="00336846">
        <w:rPr>
          <w:rFonts w:ascii="Times New Roman" w:eastAsia="Times New Roman" w:hAnsi="Times New Roman" w:cs="Times New Roman"/>
          <w:szCs w:val="24"/>
          <w:lang w:eastAsia="fr-FR"/>
        </w:rPr>
        <w:t xml:space="preserve">, dont l’influence paraît devoir se renouveler à Paris par la faute de quelques « esthètes » trop </w:t>
      </w:r>
      <w:proofErr w:type="spellStart"/>
      <w:r w:rsidRPr="00336846">
        <w:rPr>
          <w:rFonts w:ascii="Times New Roman" w:eastAsia="Times New Roman" w:hAnsi="Times New Roman" w:cs="Times New Roman"/>
          <w:szCs w:val="24"/>
          <w:lang w:eastAsia="fr-FR"/>
        </w:rPr>
        <w:t>violentement</w:t>
      </w:r>
      <w:proofErr w:type="spellEnd"/>
      <w:r w:rsidRPr="00336846">
        <w:rPr>
          <w:rFonts w:ascii="Times New Roman" w:eastAsia="Times New Roman" w:hAnsi="Times New Roman" w:cs="Times New Roman"/>
          <w:szCs w:val="24"/>
          <w:lang w:eastAsia="fr-FR"/>
        </w:rPr>
        <w:t xml:space="preserve"> épris… des danseurs russes. Au surplus, on parle de Ruskin, à propos de Angelo Conti, lorsqu’on ne connaît point l’œuvre lent, laborieux, mais profondément idéal, de ce « promeneur solitaire », qui sait concevoir l’esprit de toutes les religions comme le souffle universel et éternel de l’art, et les aspects formels de tous les cultes comme les figurations humaines et sensibles des dieux innombrables du monde. M. Angelo Conti lui-même se trompe, lorsqu’il admet, en l’exaltant, autre chose que sa filiation spirituelle « ruskinienne ». La portée sociale de son œuvre, je veux dire l’influence qu’il peut exercer au milieu d’une collectivité, </w:t>
      </w:r>
      <w:proofErr w:type="spellStart"/>
      <w:r w:rsidRPr="00336846">
        <w:rPr>
          <w:rFonts w:ascii="Times New Roman" w:eastAsia="Times New Roman" w:hAnsi="Times New Roman" w:cs="Times New Roman"/>
          <w:szCs w:val="24"/>
          <w:lang w:eastAsia="fr-FR"/>
        </w:rPr>
        <w:t>fût-elle</w:t>
      </w:r>
      <w:proofErr w:type="spellEnd"/>
      <w:r w:rsidRPr="00336846">
        <w:rPr>
          <w:rFonts w:ascii="Times New Roman" w:eastAsia="Times New Roman" w:hAnsi="Times New Roman" w:cs="Times New Roman"/>
          <w:szCs w:val="24"/>
          <w:lang w:eastAsia="fr-FR"/>
        </w:rPr>
        <w:t xml:space="preserve"> seulement composée d’une minuscule élite, ainsi qu’il sied à tout véritable esthéticien, est </w:t>
      </w:r>
      <w:r w:rsidRPr="00336846">
        <w:rPr>
          <w:rFonts w:ascii="Times New Roman" w:eastAsia="Times New Roman" w:hAnsi="Times New Roman" w:cs="Times New Roman"/>
          <w:i/>
          <w:iCs/>
          <w:szCs w:val="24"/>
          <w:lang w:eastAsia="fr-FR"/>
        </w:rPr>
        <w:t>autre</w:t>
      </w:r>
      <w:r w:rsidRPr="00336846">
        <w:rPr>
          <w:rFonts w:ascii="Times New Roman" w:eastAsia="Times New Roman" w:hAnsi="Times New Roman" w:cs="Times New Roman"/>
          <w:szCs w:val="24"/>
          <w:lang w:eastAsia="fr-FR"/>
        </w:rPr>
        <w:t> que celle de Ruskin. Plus qu’à l</w:t>
      </w:r>
      <w:proofErr w:type="gramStart"/>
      <w:r w:rsidRPr="00336846">
        <w:rPr>
          <w:rFonts w:ascii="Times New Roman" w:eastAsia="Times New Roman" w:hAnsi="Times New Roman" w:cs="Times New Roman"/>
          <w:szCs w:val="24"/>
          <w:lang w:eastAsia="fr-FR"/>
        </w:rPr>
        <w:t>’«</w:t>
      </w:r>
      <w:proofErr w:type="gramEnd"/>
      <w:r w:rsidRPr="00336846">
        <w:rPr>
          <w:rFonts w:ascii="Times New Roman" w:eastAsia="Times New Roman" w:hAnsi="Times New Roman" w:cs="Times New Roman"/>
          <w:szCs w:val="24"/>
          <w:lang w:eastAsia="fr-FR"/>
        </w:rPr>
        <w:t xml:space="preserve"> érudition rare », M. Angelo Conti aboutit à la diffusion d’une réelle et grave inquiétude esthétique, dont l’Italie a vraiment besoin pour recueillir ses forces et renouveler sa force </w:t>
      </w:r>
      <w:proofErr w:type="spellStart"/>
      <w:r w:rsidRPr="00336846">
        <w:rPr>
          <w:rFonts w:ascii="Times New Roman" w:eastAsia="Times New Roman" w:hAnsi="Times New Roman" w:cs="Times New Roman"/>
          <w:szCs w:val="24"/>
          <w:lang w:eastAsia="fr-FR"/>
        </w:rPr>
        <w:t>œuvrante</w:t>
      </w:r>
      <w:proofErr w:type="spellEnd"/>
      <w:r w:rsidRPr="00336846">
        <w:rPr>
          <w:rFonts w:ascii="Times New Roman" w:eastAsia="Times New Roman" w:hAnsi="Times New Roman" w:cs="Times New Roman"/>
          <w:szCs w:val="24"/>
          <w:lang w:eastAsia="fr-FR"/>
        </w:rPr>
        <w:t>.</w:t>
      </w:r>
    </w:p>
    <w:p w14:paraId="7FEF16DA" w14:textId="5328318C" w:rsidR="00336846" w:rsidRPr="00336846" w:rsidRDefault="00A72005"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23505AC5"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XCIV, numéro 346, 16 novembre 1911</w:t>
      </w:r>
    </w:p>
    <w:p w14:paraId="5863BDA2"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Musées et collections</w:t>
      </w:r>
    </w:p>
    <w:p w14:paraId="056EE6EB"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lastRenderedPageBreak/>
        <w:t>Auguste Marguillier.</w:t>
      </w:r>
    </w:p>
    <w:p w14:paraId="0A9D6A8A"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346, 16 novembre 1911, p. 416-423 [417-418, 418, 420].</w:t>
      </w:r>
    </w:p>
    <w:p w14:paraId="07A5C7F0"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Le nouveau musée de Tours [extrait]</w:t>
      </w:r>
    </w:p>
    <w:p w14:paraId="7DF409E4" w14:textId="52496EA4"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Le 2 juillet dernier a eu lieu l’inauguration officielle du Musée de Tours, installé dans les bâtiments de l’ancien archevêché. C’est, comme on sait, sinon un des plus importants, du moins, un des plus intéressants musées de France, et l’heureuse réorganisation dont il vient d’être l’objet en met bien en valeur les richesses. L’origine de ces collections, nous apprend la notice placée en tête du beau catalogue illustré publié à cette occasion par M. Paul Vitry, à qui la ville de Tours est en grande partie redevable du nouvel arrangement</w:t>
      </w:r>
      <w:hyperlink r:id="rId23" w:anchor="note61" w:history="1">
        <w:r w:rsidRPr="00336846">
          <w:rPr>
            <w:rFonts w:ascii="Arial" w:eastAsia="Times New Roman" w:hAnsi="Arial" w:cs="Arial"/>
            <w:color w:val="333399"/>
            <w:sz w:val="18"/>
            <w:szCs w:val="18"/>
            <w:u w:val="single"/>
            <w:vertAlign w:val="superscript"/>
            <w:lang w:eastAsia="fr-FR"/>
          </w:rPr>
          <w:t>61</w:t>
        </w:r>
      </w:hyperlink>
      <w:r w:rsidRPr="00336846">
        <w:rPr>
          <w:rFonts w:ascii="Times New Roman" w:eastAsia="Times New Roman" w:hAnsi="Times New Roman" w:cs="Times New Roman"/>
          <w:szCs w:val="24"/>
          <w:lang w:eastAsia="fr-FR"/>
        </w:rPr>
        <w:t>, remonte à la période révolutionnaire : le premier noyau fut formé par les œuvres d’art provenant des biens des couvents ou des émigrés de la région et qui décoraient les châteaux de Chanteloup, d’Amboise, de Richelieu, les abbayes de la Visitation, de Marmoutier, de Beaumont-lès-Tours, etc. Puis des échanges eurent lieu avec le Muséum central de Paris qui obtint, en retour de deux Guerchin, d’un Rubens, d’un Guido Reni et d’un Philippe de Champaigne, la série des belles peintures de Mantegna, de Lorenzo Costa et du Pérugin, qui décoraient autrefois à Mantoue le </w:t>
      </w:r>
      <w:proofErr w:type="spellStart"/>
      <w:r w:rsidRPr="00336846">
        <w:rPr>
          <w:rFonts w:ascii="Times New Roman" w:eastAsia="Times New Roman" w:hAnsi="Times New Roman" w:cs="Times New Roman"/>
          <w:i/>
          <w:iCs/>
          <w:szCs w:val="24"/>
          <w:lang w:eastAsia="fr-FR"/>
        </w:rPr>
        <w:t>studiolo</w:t>
      </w:r>
      <w:proofErr w:type="spellEnd"/>
      <w:ins w:id="104" w:author="Marguerite-Marie Bordry" w:date="2019-02-10T20:56:00Z">
        <w:r w:rsidR="008D7DAB">
          <w:rPr>
            <w:rFonts w:ascii="Times New Roman" w:eastAsia="Times New Roman" w:hAnsi="Times New Roman" w:cs="Times New Roman"/>
            <w:i/>
            <w:iCs/>
            <w:szCs w:val="24"/>
            <w:lang w:eastAsia="fr-FR"/>
          </w:rPr>
          <w:t xml:space="preserve"> </w:t>
        </w:r>
      </w:ins>
      <w:r w:rsidRPr="00336846">
        <w:rPr>
          <w:rFonts w:ascii="Times New Roman" w:eastAsia="Times New Roman" w:hAnsi="Times New Roman" w:cs="Times New Roman"/>
          <w:szCs w:val="24"/>
          <w:lang w:eastAsia="fr-FR"/>
        </w:rPr>
        <w:t>d’Isabelle d’Este. Le musée reçut aussi, sous le premier Empire, les deux panneaux latéraux, </w:t>
      </w:r>
      <w:r w:rsidRPr="00336846">
        <w:rPr>
          <w:rFonts w:ascii="Times New Roman" w:eastAsia="Times New Roman" w:hAnsi="Times New Roman" w:cs="Times New Roman"/>
          <w:i/>
          <w:iCs/>
          <w:szCs w:val="24"/>
          <w:lang w:eastAsia="fr-FR"/>
        </w:rPr>
        <w:t>le Christ au Jardin des Oliviers</w:t>
      </w:r>
      <w:r w:rsidRPr="00336846">
        <w:rPr>
          <w:rFonts w:ascii="Times New Roman" w:eastAsia="Times New Roman" w:hAnsi="Times New Roman" w:cs="Times New Roman"/>
          <w:szCs w:val="24"/>
          <w:lang w:eastAsia="fr-FR"/>
        </w:rPr>
        <w:t> et </w:t>
      </w:r>
      <w:r w:rsidRPr="00336846">
        <w:rPr>
          <w:rFonts w:ascii="Times New Roman" w:eastAsia="Times New Roman" w:hAnsi="Times New Roman" w:cs="Times New Roman"/>
          <w:i/>
          <w:iCs/>
          <w:szCs w:val="24"/>
          <w:lang w:eastAsia="fr-FR"/>
        </w:rPr>
        <w:t>la Résurrection</w:t>
      </w:r>
      <w:r w:rsidRPr="00336846">
        <w:rPr>
          <w:rFonts w:ascii="Times New Roman" w:eastAsia="Times New Roman" w:hAnsi="Times New Roman" w:cs="Times New Roman"/>
          <w:szCs w:val="24"/>
          <w:lang w:eastAsia="fr-FR"/>
        </w:rPr>
        <w:t>, de la prédelle provenant du grand retable de San Zeno de Vérone et dont le centre, </w:t>
      </w:r>
      <w:r w:rsidRPr="00336846">
        <w:rPr>
          <w:rFonts w:ascii="Times New Roman" w:eastAsia="Times New Roman" w:hAnsi="Times New Roman" w:cs="Times New Roman"/>
          <w:i/>
          <w:iCs/>
          <w:szCs w:val="24"/>
          <w:lang w:eastAsia="fr-FR"/>
        </w:rPr>
        <w:t>le Calvaire</w:t>
      </w:r>
      <w:r w:rsidRPr="00336846">
        <w:rPr>
          <w:rFonts w:ascii="Times New Roman" w:eastAsia="Times New Roman" w:hAnsi="Times New Roman" w:cs="Times New Roman"/>
          <w:szCs w:val="24"/>
          <w:lang w:eastAsia="fr-FR"/>
        </w:rPr>
        <w:t xml:space="preserve">, est resté au Louvre. On ne déplorera jamais assez qu’on ait mutilé un tel ensemble, et nous ne nous </w:t>
      </w:r>
      <w:proofErr w:type="spellStart"/>
      <w:r w:rsidRPr="00336846">
        <w:rPr>
          <w:rFonts w:ascii="Times New Roman" w:eastAsia="Times New Roman" w:hAnsi="Times New Roman" w:cs="Times New Roman"/>
          <w:szCs w:val="24"/>
          <w:lang w:eastAsia="fr-FR"/>
        </w:rPr>
        <w:t>lasserons</w:t>
      </w:r>
      <w:proofErr w:type="spellEnd"/>
      <w:r w:rsidRPr="00336846">
        <w:rPr>
          <w:rFonts w:ascii="Times New Roman" w:eastAsia="Times New Roman" w:hAnsi="Times New Roman" w:cs="Times New Roman"/>
          <w:szCs w:val="24"/>
          <w:lang w:eastAsia="fr-FR"/>
        </w:rPr>
        <w:t xml:space="preserve"> pas de réclamer qu’on négocie avec la ville de Tours d’autres échanges pour faire rentrer au Louvre ces deux peintures qui n’auraient jamais dû en sortir. Quand donc comprendra-t-on que cette sorte de « sabotage » doit être enfin réparée, dans l’intérêt à la fois de l’œuvre de Mantegna et de l’histoire de l’art ?</w:t>
      </w:r>
    </w:p>
    <w:p w14:paraId="162C6984"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La Vie anecdotique</w:t>
      </w:r>
    </w:p>
    <w:p w14:paraId="40D89FD4"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Guillaume Apollinaire.</w:t>
      </w:r>
    </w:p>
    <w:p w14:paraId="51786EAB"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346, 16 novembre 1911, p. 436-440 [436-437, 440].</w:t>
      </w:r>
    </w:p>
    <w:p w14:paraId="143A6A1E"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Peintres futuristes</w:t>
      </w:r>
    </w:p>
    <w:p w14:paraId="3F7AD0E8" w14:textId="77777777" w:rsidR="00336846" w:rsidRPr="00336846" w:rsidRDefault="00336846" w:rsidP="00336846">
      <w:pPr>
        <w:spacing w:before="240" w:after="240" w:line="468" w:lineRule="atLeast"/>
        <w:jc w:val="center"/>
        <w:outlineLvl w:val="1"/>
        <w:rPr>
          <w:rFonts w:ascii="Source Sans Pro" w:eastAsia="Times New Roman" w:hAnsi="Source Sans Pro" w:cs="Times New Roman"/>
          <w:sz w:val="31"/>
          <w:szCs w:val="31"/>
          <w:lang w:eastAsia="fr-FR"/>
        </w:rPr>
      </w:pPr>
      <w:r w:rsidRPr="00336846">
        <w:rPr>
          <w:rFonts w:ascii="Source Sans Pro" w:eastAsia="Times New Roman" w:hAnsi="Source Sans Pro" w:cs="Times New Roman"/>
          <w:sz w:val="31"/>
          <w:szCs w:val="31"/>
          <w:lang w:eastAsia="fr-FR"/>
        </w:rPr>
        <w:t>Tome XCIV, numéro 347, 1</w:t>
      </w:r>
      <w:r w:rsidRPr="00336846">
        <w:rPr>
          <w:rFonts w:ascii="Source Sans Pro" w:eastAsia="Times New Roman" w:hAnsi="Source Sans Pro" w:cs="Times New Roman"/>
          <w:sz w:val="23"/>
          <w:szCs w:val="23"/>
          <w:vertAlign w:val="superscript"/>
          <w:lang w:eastAsia="fr-FR"/>
        </w:rPr>
        <w:t>er</w:t>
      </w:r>
      <w:r w:rsidRPr="00336846">
        <w:rPr>
          <w:rFonts w:ascii="Source Sans Pro" w:eastAsia="Times New Roman" w:hAnsi="Source Sans Pro" w:cs="Times New Roman"/>
          <w:sz w:val="31"/>
          <w:szCs w:val="31"/>
          <w:lang w:eastAsia="fr-FR"/>
        </w:rPr>
        <w:t> décembre 1911</w:t>
      </w:r>
    </w:p>
    <w:p w14:paraId="7FB62278"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Histoire</w:t>
      </w:r>
    </w:p>
    <w:p w14:paraId="09555F9E"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Edmond </w:t>
      </w:r>
      <w:proofErr w:type="spellStart"/>
      <w:r w:rsidRPr="00336846">
        <w:rPr>
          <w:rFonts w:ascii="Times New Roman" w:eastAsia="Times New Roman" w:hAnsi="Times New Roman" w:cs="Times New Roman"/>
          <w:szCs w:val="24"/>
          <w:lang w:eastAsia="fr-FR"/>
        </w:rPr>
        <w:t>Barthèlemy</w:t>
      </w:r>
      <w:proofErr w:type="spellEnd"/>
      <w:r w:rsidRPr="00336846">
        <w:rPr>
          <w:rFonts w:ascii="Times New Roman" w:eastAsia="Times New Roman" w:hAnsi="Times New Roman" w:cs="Times New Roman"/>
          <w:szCs w:val="24"/>
          <w:lang w:eastAsia="fr-FR"/>
        </w:rPr>
        <w:t>.</w:t>
      </w:r>
    </w:p>
    <w:p w14:paraId="2B41D3FE"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347,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décembre 1911, p. 583-587 [583-585, 587].</w:t>
      </w:r>
    </w:p>
    <w:p w14:paraId="64992860" w14:textId="77777777" w:rsidR="00336846" w:rsidRPr="00336846" w:rsidRDefault="00336846" w:rsidP="00336846">
      <w:pPr>
        <w:spacing w:before="100" w:beforeAutospacing="1" w:after="100" w:afterAutospacing="1"/>
        <w:jc w:val="left"/>
        <w:outlineLvl w:val="3"/>
        <w:rPr>
          <w:rFonts w:ascii="Source Sans Pro" w:eastAsia="Times New Roman" w:hAnsi="Source Sans Pro" w:cs="Times New Roman"/>
          <w:b/>
          <w:bCs/>
          <w:szCs w:val="24"/>
          <w:lang w:eastAsia="fr-FR"/>
        </w:rPr>
      </w:pPr>
      <w:r w:rsidRPr="00336846">
        <w:rPr>
          <w:rFonts w:ascii="Source Sans Pro" w:eastAsia="Times New Roman" w:hAnsi="Source Sans Pro" w:cs="Times New Roman"/>
          <w:b/>
          <w:bCs/>
          <w:szCs w:val="24"/>
          <w:lang w:eastAsia="fr-FR"/>
        </w:rPr>
        <w:t>René Pinon : </w:t>
      </w:r>
      <w:r w:rsidRPr="00336846">
        <w:rPr>
          <w:rFonts w:ascii="Source Sans Pro" w:eastAsia="Times New Roman" w:hAnsi="Source Sans Pro" w:cs="Times New Roman"/>
          <w:b/>
          <w:bCs/>
          <w:i/>
          <w:iCs/>
          <w:szCs w:val="24"/>
          <w:lang w:eastAsia="fr-FR"/>
        </w:rPr>
        <w:t>L’Europe et la Jeune Turquie</w:t>
      </w:r>
      <w:r w:rsidRPr="00336846">
        <w:rPr>
          <w:rFonts w:ascii="Source Sans Pro" w:eastAsia="Times New Roman" w:hAnsi="Source Sans Pro" w:cs="Times New Roman"/>
          <w:b/>
          <w:bCs/>
          <w:szCs w:val="24"/>
          <w:lang w:eastAsia="fr-FR"/>
        </w:rPr>
        <w:t>, Perrin et C</w:t>
      </w:r>
      <w:r w:rsidRPr="00336846">
        <w:rPr>
          <w:rFonts w:ascii="Source Sans Pro" w:eastAsia="Times New Roman" w:hAnsi="Source Sans Pro" w:cs="Times New Roman"/>
          <w:b/>
          <w:bCs/>
          <w:sz w:val="18"/>
          <w:szCs w:val="18"/>
          <w:vertAlign w:val="superscript"/>
          <w:lang w:eastAsia="fr-FR"/>
        </w:rPr>
        <w:t>ie</w:t>
      </w:r>
      <w:r w:rsidRPr="00336846">
        <w:rPr>
          <w:rFonts w:ascii="Source Sans Pro" w:eastAsia="Times New Roman" w:hAnsi="Source Sans Pro" w:cs="Times New Roman"/>
          <w:b/>
          <w:bCs/>
          <w:szCs w:val="24"/>
          <w:lang w:eastAsia="fr-FR"/>
        </w:rPr>
        <w:t>, 5 </w:t>
      </w:r>
      <w:proofErr w:type="spellStart"/>
      <w:r w:rsidRPr="00336846">
        <w:rPr>
          <w:rFonts w:ascii="Source Sans Pro" w:eastAsia="Times New Roman" w:hAnsi="Source Sans Pro" w:cs="Times New Roman"/>
          <w:b/>
          <w:bCs/>
          <w:szCs w:val="24"/>
          <w:lang w:eastAsia="fr-FR"/>
        </w:rPr>
        <w:t>fr.</w:t>
      </w:r>
      <w:proofErr w:type="spellEnd"/>
    </w:p>
    <w:p w14:paraId="66B1C728" w14:textId="756CF5E6" w:rsidR="00336846" w:rsidRPr="00336846" w:rsidRDefault="00484AFA"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4D324443" w14:textId="27A17A5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lastRenderedPageBreak/>
        <w:t xml:space="preserve">Ce spectacle, qui, dans l’ouvrage de M. Pinon, est suffisamment net, se résume rapidement à peu près de la sorte : Dès le lendemain de la révolution jeune-turque, les conséquences se produisent ; l’Autriche annexe la Bosnie-Herzégovine, d’où une crise européenne, l’émotion du monde slave, l’exaspération de l’opinion russe, l’opposition du cabinet de Saint-Pétersbourg, la résistance téméraire de la Serbie et du Monténégro, le rêche nationalisme des Jeunes-Turcs, sans oublier, au fond de tout cela, la rivalité de l’Allemagne et de l’Angleterre, affirmée une fois de plus en cette occasion. Passant aux détails, ou, pour employer une autre image, aux pièces spéciales de la grande mécanique politique qui se meut vaille que vaille dans l’Orient, nous voyons : l’Albanie, à l’avenir de laquelle est lié, selon M. Pinon, celui même de la Jeune Turquie ; la Serbie et la Bulgarie, vieilles connaissances ; enfin le Monténégro, tout fier d’être devenu un royaume, lui aussi, et la Roumanie, très en progrès. Ces pièces locales, qui fonctionnent de plus en plus rondement, chacune pour </w:t>
      </w:r>
      <w:del w:id="105" w:author="Marguerite-Marie Bordry" w:date="2019-02-10T21:00:00Z">
        <w:r w:rsidRPr="00336846" w:rsidDel="00444C3F">
          <w:rPr>
            <w:rFonts w:ascii="Times New Roman" w:eastAsia="Times New Roman" w:hAnsi="Times New Roman" w:cs="Times New Roman"/>
            <w:szCs w:val="24"/>
            <w:lang w:eastAsia="fr-FR"/>
          </w:rPr>
          <w:delText xml:space="preserve">son. </w:delText>
        </w:r>
        <w:r w:rsidR="00444C3F" w:rsidRPr="00336846" w:rsidDel="00444C3F">
          <w:rPr>
            <w:rFonts w:ascii="Times New Roman" w:eastAsia="Times New Roman" w:hAnsi="Times New Roman" w:cs="Times New Roman"/>
            <w:szCs w:val="24"/>
            <w:lang w:eastAsia="fr-FR"/>
          </w:rPr>
          <w:delText>C</w:delText>
        </w:r>
        <w:r w:rsidRPr="00336846" w:rsidDel="00444C3F">
          <w:rPr>
            <w:rFonts w:ascii="Times New Roman" w:eastAsia="Times New Roman" w:hAnsi="Times New Roman" w:cs="Times New Roman"/>
            <w:szCs w:val="24"/>
            <w:lang w:eastAsia="fr-FR"/>
          </w:rPr>
          <w:delText>ompte</w:delText>
        </w:r>
      </w:del>
      <w:ins w:id="106" w:author="Marguerite-Marie Bordry" w:date="2019-02-10T21:00:00Z">
        <w:r w:rsidR="00444C3F">
          <w:rPr>
            <w:rFonts w:ascii="Times New Roman" w:eastAsia="Times New Roman" w:hAnsi="Times New Roman" w:cs="Times New Roman"/>
            <w:szCs w:val="24"/>
            <w:lang w:eastAsia="fr-FR"/>
          </w:rPr>
          <w:t>son compte</w:t>
        </w:r>
      </w:ins>
      <w:r w:rsidRPr="00336846">
        <w:rPr>
          <w:rFonts w:ascii="Times New Roman" w:eastAsia="Times New Roman" w:hAnsi="Times New Roman" w:cs="Times New Roman"/>
          <w:szCs w:val="24"/>
          <w:lang w:eastAsia="fr-FR"/>
        </w:rPr>
        <w:t>, seraient bien aimables de fonctionner d’accord. Cela, estime M. Pinon, résoudrait la question balkanique, tant du côté de la Turquie, « boutée » à peu près hors d’Europe, que du côté de l’Europe, consignée à l’entrée de la Péninsule.</w:t>
      </w:r>
    </w:p>
    <w:p w14:paraId="1C71AC69" w14:textId="281AAEB5" w:rsidR="00336846" w:rsidRPr="00336846" w:rsidRDefault="00484AFA"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79F91F3A"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Art ancien.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Jacques Mesnil : </w:t>
      </w:r>
      <w:r w:rsidRPr="00336846">
        <w:rPr>
          <w:rFonts w:ascii="Source Sans Pro" w:eastAsia="Times New Roman" w:hAnsi="Source Sans Pro" w:cs="Times New Roman"/>
          <w:b/>
          <w:bCs/>
          <w:i/>
          <w:iCs/>
          <w:sz w:val="27"/>
          <w:szCs w:val="27"/>
          <w:lang w:eastAsia="fr-FR"/>
        </w:rPr>
        <w:t>L’Art au Nord et au Sud des Alpes à l’époque de la Renaissance</w:t>
      </w:r>
      <w:r w:rsidRPr="00336846">
        <w:rPr>
          <w:rFonts w:ascii="Source Sans Pro" w:eastAsia="Times New Roman" w:hAnsi="Source Sans Pro" w:cs="Times New Roman"/>
          <w:b/>
          <w:bCs/>
          <w:sz w:val="27"/>
          <w:szCs w:val="27"/>
          <w:lang w:eastAsia="fr-FR"/>
        </w:rPr>
        <w:t xml:space="preserve"> (G. Van </w:t>
      </w:r>
      <w:proofErr w:type="spellStart"/>
      <w:r w:rsidRPr="00336846">
        <w:rPr>
          <w:rFonts w:ascii="Source Sans Pro" w:eastAsia="Times New Roman" w:hAnsi="Source Sans Pro" w:cs="Times New Roman"/>
          <w:b/>
          <w:bCs/>
          <w:sz w:val="27"/>
          <w:szCs w:val="27"/>
          <w:lang w:eastAsia="fr-FR"/>
        </w:rPr>
        <w:t>Oest</w:t>
      </w:r>
      <w:proofErr w:type="spellEnd"/>
      <w:r w:rsidRPr="00336846">
        <w:rPr>
          <w:rFonts w:ascii="Source Sans Pro" w:eastAsia="Times New Roman" w:hAnsi="Source Sans Pro" w:cs="Times New Roman"/>
          <w:b/>
          <w:bCs/>
          <w:sz w:val="27"/>
          <w:szCs w:val="27"/>
          <w:lang w:eastAsia="fr-FR"/>
        </w:rPr>
        <w:t>, 132 p., in-4, 60 planches h. texte, 15 </w:t>
      </w:r>
      <w:proofErr w:type="spellStart"/>
      <w:r w:rsidRPr="00336846">
        <w:rPr>
          <w:rFonts w:ascii="Source Sans Pro" w:eastAsia="Times New Roman" w:hAnsi="Source Sans Pro" w:cs="Times New Roman"/>
          <w:b/>
          <w:bCs/>
          <w:sz w:val="27"/>
          <w:szCs w:val="27"/>
          <w:lang w:eastAsia="fr-FR"/>
        </w:rPr>
        <w:t>fr.</w:t>
      </w:r>
      <w:proofErr w:type="spellEnd"/>
      <w:r w:rsidRPr="00336846">
        <w:rPr>
          <w:rFonts w:ascii="Source Sans Pro" w:eastAsia="Times New Roman" w:hAnsi="Source Sans Pro" w:cs="Times New Roman"/>
          <w:b/>
          <w:bCs/>
          <w:sz w:val="27"/>
          <w:szCs w:val="27"/>
          <w:lang w:eastAsia="fr-FR"/>
        </w:rPr>
        <w:t>)</w:t>
      </w:r>
    </w:p>
    <w:p w14:paraId="652FE7E8"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Tristan </w:t>
      </w:r>
      <w:proofErr w:type="spellStart"/>
      <w:r w:rsidRPr="00336846">
        <w:rPr>
          <w:rFonts w:ascii="Times New Roman" w:eastAsia="Times New Roman" w:hAnsi="Times New Roman" w:cs="Times New Roman"/>
          <w:szCs w:val="24"/>
          <w:lang w:eastAsia="fr-FR"/>
        </w:rPr>
        <w:t>Leclère</w:t>
      </w:r>
      <w:proofErr w:type="spellEnd"/>
      <w:r w:rsidRPr="00336846">
        <w:rPr>
          <w:rFonts w:ascii="Times New Roman" w:eastAsia="Times New Roman" w:hAnsi="Times New Roman" w:cs="Times New Roman"/>
          <w:szCs w:val="24"/>
          <w:lang w:eastAsia="fr-FR"/>
        </w:rPr>
        <w:t xml:space="preserve"> [Tristan Klingsor].</w:t>
      </w:r>
    </w:p>
    <w:p w14:paraId="79E0A896"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347,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décembre 1911, p. 636-641 [637-638].</w:t>
      </w:r>
    </w:p>
    <w:p w14:paraId="3AB0859E"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M. Jacques Mesnil, dans son livre sur </w:t>
      </w:r>
      <w:r w:rsidRPr="00336846">
        <w:rPr>
          <w:rFonts w:ascii="Times New Roman" w:eastAsia="Times New Roman" w:hAnsi="Times New Roman" w:cs="Times New Roman"/>
          <w:i/>
          <w:iCs/>
          <w:szCs w:val="24"/>
          <w:lang w:eastAsia="fr-FR"/>
        </w:rPr>
        <w:t>l’Art au Nord et au Sud des Alpes à l’époque de la Renaissance</w:t>
      </w:r>
      <w:r w:rsidRPr="00336846">
        <w:rPr>
          <w:rFonts w:ascii="Times New Roman" w:eastAsia="Times New Roman" w:hAnsi="Times New Roman" w:cs="Times New Roman"/>
          <w:szCs w:val="24"/>
          <w:lang w:eastAsia="fr-FR"/>
        </w:rPr>
        <w:t>, s’est efforcé, de son côté, non point de faire uniquement œuvre de critique et d’historien, mais d’expliquer comment l’influence des artistes du Nord, prépondérante au </w:t>
      </w:r>
      <w:proofErr w:type="spellStart"/>
      <w:r w:rsidRPr="00336846">
        <w:rPr>
          <w:rFonts w:ascii="inherit" w:eastAsia="Times New Roman" w:hAnsi="inherit" w:cs="Times New Roman"/>
          <w:smallCaps/>
          <w:szCs w:val="24"/>
          <w:lang w:eastAsia="fr-FR"/>
        </w:rPr>
        <w:t>xv</w:t>
      </w:r>
      <w:r w:rsidRPr="00336846">
        <w:rPr>
          <w:rFonts w:ascii="inherit" w:eastAsia="Times New Roman" w:hAnsi="inherit" w:cs="Times New Roman"/>
          <w:sz w:val="18"/>
          <w:szCs w:val="18"/>
          <w:vertAlign w:val="superscript"/>
          <w:lang w:eastAsia="fr-FR"/>
        </w:rPr>
        <w:t>e</w:t>
      </w:r>
      <w:proofErr w:type="spellEnd"/>
      <w:r w:rsidRPr="00336846">
        <w:rPr>
          <w:rFonts w:ascii="Times New Roman" w:eastAsia="Times New Roman" w:hAnsi="Times New Roman" w:cs="Times New Roman"/>
          <w:szCs w:val="24"/>
          <w:lang w:eastAsia="fr-FR"/>
        </w:rPr>
        <w:t> siècle, fut remplacée dans la suite par celle des Italiens. Obligé cependant d’appuyer sa théorie sur les faits, il est amené à les examiner de très près. Il analyse le mélange d’influences qui se font sentir déjà dans l’œuvre des frères Limbourg ; il indique le crédit dont jouissaient au </w:t>
      </w:r>
      <w:proofErr w:type="spellStart"/>
      <w:r w:rsidRPr="00336846">
        <w:rPr>
          <w:rFonts w:ascii="inherit" w:eastAsia="Times New Roman" w:hAnsi="inherit" w:cs="Times New Roman"/>
          <w:smallCaps/>
          <w:szCs w:val="24"/>
          <w:lang w:eastAsia="fr-FR"/>
        </w:rPr>
        <w:t>xv</w:t>
      </w:r>
      <w:r w:rsidRPr="00336846">
        <w:rPr>
          <w:rFonts w:ascii="inherit" w:eastAsia="Times New Roman" w:hAnsi="inherit" w:cs="Times New Roman"/>
          <w:sz w:val="18"/>
          <w:szCs w:val="18"/>
          <w:vertAlign w:val="superscript"/>
          <w:lang w:eastAsia="fr-FR"/>
        </w:rPr>
        <w:t>e</w:t>
      </w:r>
      <w:proofErr w:type="spellEnd"/>
      <w:r w:rsidRPr="00336846">
        <w:rPr>
          <w:rFonts w:ascii="Times New Roman" w:eastAsia="Times New Roman" w:hAnsi="Times New Roman" w:cs="Times New Roman"/>
          <w:szCs w:val="24"/>
          <w:lang w:eastAsia="fr-FR"/>
        </w:rPr>
        <w:t xml:space="preserve"> siècle, en Italie même, les artistes néerlandais, tel que le duc François Sforza envoya son peintre </w:t>
      </w:r>
      <w:proofErr w:type="spellStart"/>
      <w:r w:rsidRPr="00336846">
        <w:rPr>
          <w:rFonts w:ascii="Times New Roman" w:eastAsia="Times New Roman" w:hAnsi="Times New Roman" w:cs="Times New Roman"/>
          <w:szCs w:val="24"/>
          <w:lang w:eastAsia="fr-FR"/>
        </w:rPr>
        <w:t>Zanetto</w:t>
      </w:r>
      <w:proofErr w:type="spellEnd"/>
      <w:r w:rsidRPr="00336846">
        <w:rPr>
          <w:rFonts w:ascii="Times New Roman" w:eastAsia="Times New Roman" w:hAnsi="Times New Roman" w:cs="Times New Roman"/>
          <w:szCs w:val="24"/>
          <w:lang w:eastAsia="fr-FR"/>
        </w:rPr>
        <w:t xml:space="preserve"> </w:t>
      </w:r>
      <w:proofErr w:type="spellStart"/>
      <w:r w:rsidRPr="00336846">
        <w:rPr>
          <w:rFonts w:ascii="Times New Roman" w:eastAsia="Times New Roman" w:hAnsi="Times New Roman" w:cs="Times New Roman"/>
          <w:szCs w:val="24"/>
          <w:lang w:eastAsia="fr-FR"/>
        </w:rPr>
        <w:t>Bugatto</w:t>
      </w:r>
      <w:proofErr w:type="spellEnd"/>
      <w:r w:rsidRPr="00336846">
        <w:rPr>
          <w:rFonts w:ascii="Times New Roman" w:eastAsia="Times New Roman" w:hAnsi="Times New Roman" w:cs="Times New Roman"/>
          <w:szCs w:val="24"/>
          <w:lang w:eastAsia="fr-FR"/>
        </w:rPr>
        <w:t xml:space="preserve"> se perfectionner dans l’atelier de Roger van der Weyden. Et ceci est </w:t>
      </w:r>
      <w:commentRangeStart w:id="107"/>
      <w:r w:rsidRPr="00336846">
        <w:rPr>
          <w:rFonts w:ascii="Times New Roman" w:eastAsia="Times New Roman" w:hAnsi="Times New Roman" w:cs="Times New Roman"/>
          <w:szCs w:val="24"/>
          <w:lang w:eastAsia="fr-FR"/>
        </w:rPr>
        <w:t>l’occasion</w:t>
      </w:r>
    </w:p>
    <w:p w14:paraId="2102D372" w14:textId="77777777" w:rsidR="00336846" w:rsidRPr="00336846" w:rsidRDefault="00336846" w:rsidP="00336846">
      <w:pPr>
        <w:spacing w:line="360" w:lineRule="atLeast"/>
        <w:rPr>
          <w:rFonts w:ascii="Times New Roman" w:eastAsia="Times New Roman" w:hAnsi="Times New Roman" w:cs="Times New Roman"/>
          <w:szCs w:val="24"/>
          <w:lang w:eastAsia="fr-FR"/>
        </w:rPr>
      </w:pPr>
      <w:proofErr w:type="gramStart"/>
      <w:r w:rsidRPr="00336846">
        <w:rPr>
          <w:rFonts w:ascii="Times New Roman" w:eastAsia="Times New Roman" w:hAnsi="Times New Roman" w:cs="Times New Roman"/>
          <w:szCs w:val="24"/>
          <w:lang w:eastAsia="fr-FR"/>
        </w:rPr>
        <w:t>pour</w:t>
      </w:r>
      <w:proofErr w:type="gramEnd"/>
      <w:r w:rsidRPr="00336846">
        <w:rPr>
          <w:rFonts w:ascii="Times New Roman" w:eastAsia="Times New Roman" w:hAnsi="Times New Roman" w:cs="Times New Roman"/>
          <w:szCs w:val="24"/>
          <w:lang w:eastAsia="fr-FR"/>
        </w:rPr>
        <w:t xml:space="preserve"> M. Jacques Mesnil d’étudier après, M. </w:t>
      </w:r>
      <w:proofErr w:type="spellStart"/>
      <w:r w:rsidRPr="00336846">
        <w:rPr>
          <w:rFonts w:ascii="Times New Roman" w:eastAsia="Times New Roman" w:hAnsi="Times New Roman" w:cs="Times New Roman"/>
          <w:szCs w:val="24"/>
          <w:lang w:eastAsia="fr-FR"/>
        </w:rPr>
        <w:t>Malaguzzi</w:t>
      </w:r>
      <w:proofErr w:type="spellEnd"/>
      <w:r w:rsidRPr="00336846">
        <w:rPr>
          <w:rFonts w:ascii="Times New Roman" w:eastAsia="Times New Roman" w:hAnsi="Times New Roman" w:cs="Times New Roman"/>
          <w:szCs w:val="24"/>
          <w:lang w:eastAsia="fr-FR"/>
        </w:rPr>
        <w:t xml:space="preserve"> </w:t>
      </w:r>
      <w:proofErr w:type="spellStart"/>
      <w:r w:rsidRPr="00336846">
        <w:rPr>
          <w:rFonts w:ascii="Times New Roman" w:eastAsia="Times New Roman" w:hAnsi="Times New Roman" w:cs="Times New Roman"/>
          <w:szCs w:val="24"/>
          <w:lang w:eastAsia="fr-FR"/>
        </w:rPr>
        <w:t>Valéri</w:t>
      </w:r>
      <w:proofErr w:type="spellEnd"/>
      <w:r w:rsidRPr="00336846">
        <w:rPr>
          <w:rFonts w:ascii="Times New Roman" w:eastAsia="Times New Roman" w:hAnsi="Times New Roman" w:cs="Times New Roman"/>
          <w:szCs w:val="24"/>
          <w:lang w:eastAsia="fr-FR"/>
        </w:rPr>
        <w:t xml:space="preserve">, le mystérieux peintre milanais </w:t>
      </w:r>
      <w:commentRangeEnd w:id="107"/>
      <w:r w:rsidR="00943E29">
        <w:rPr>
          <w:rStyle w:val="Marquedecommentaire"/>
        </w:rPr>
        <w:commentReference w:id="107"/>
      </w:r>
      <w:r w:rsidRPr="00336846">
        <w:rPr>
          <w:rFonts w:ascii="Times New Roman" w:eastAsia="Times New Roman" w:hAnsi="Times New Roman" w:cs="Times New Roman"/>
          <w:szCs w:val="24"/>
          <w:lang w:eastAsia="fr-FR"/>
        </w:rPr>
        <w:t xml:space="preserve">dont on ne connaît jusqu’ici aucune œuvre certaine. M. J. Mesnil prétend que c’est à tort qu’on a voulu attribuer à </w:t>
      </w:r>
      <w:proofErr w:type="spellStart"/>
      <w:r w:rsidRPr="00336846">
        <w:rPr>
          <w:rFonts w:ascii="Times New Roman" w:eastAsia="Times New Roman" w:hAnsi="Times New Roman" w:cs="Times New Roman"/>
          <w:szCs w:val="24"/>
          <w:lang w:eastAsia="fr-FR"/>
        </w:rPr>
        <w:t>Zanetto</w:t>
      </w:r>
      <w:proofErr w:type="spellEnd"/>
      <w:r w:rsidRPr="00336846">
        <w:rPr>
          <w:rFonts w:ascii="Times New Roman" w:eastAsia="Times New Roman" w:hAnsi="Times New Roman" w:cs="Times New Roman"/>
          <w:szCs w:val="24"/>
          <w:lang w:eastAsia="fr-FR"/>
        </w:rPr>
        <w:t xml:space="preserve"> </w:t>
      </w:r>
      <w:proofErr w:type="spellStart"/>
      <w:r w:rsidRPr="00336846">
        <w:rPr>
          <w:rFonts w:ascii="Times New Roman" w:eastAsia="Times New Roman" w:hAnsi="Times New Roman" w:cs="Times New Roman"/>
          <w:szCs w:val="24"/>
          <w:lang w:eastAsia="fr-FR"/>
        </w:rPr>
        <w:t>Bugatto</w:t>
      </w:r>
      <w:proofErr w:type="spellEnd"/>
      <w:r w:rsidRPr="00336846">
        <w:rPr>
          <w:rFonts w:ascii="Times New Roman" w:eastAsia="Times New Roman" w:hAnsi="Times New Roman" w:cs="Times New Roman"/>
          <w:szCs w:val="24"/>
          <w:lang w:eastAsia="fr-FR"/>
        </w:rPr>
        <w:t xml:space="preserve"> le triptyque des Sforza du musée de Bruxelles, et qu’à l’heure actuelle on ne peut encore préciser quel est, parmi les élèves de Van der Weyden, l’auteur de cette peinture. Puis il montre comment le sens de la composition, le génie de conter, la facture large commandée par l’habitude de la fresque allaient permettre aux Italiens de l’emporter au </w:t>
      </w:r>
      <w:proofErr w:type="spellStart"/>
      <w:r w:rsidRPr="00336846">
        <w:rPr>
          <w:rFonts w:ascii="inherit" w:eastAsia="Times New Roman" w:hAnsi="inherit" w:cs="Times New Roman"/>
          <w:smallCaps/>
          <w:szCs w:val="24"/>
          <w:lang w:eastAsia="fr-FR"/>
        </w:rPr>
        <w:t>xvi</w:t>
      </w:r>
      <w:r w:rsidRPr="00336846">
        <w:rPr>
          <w:rFonts w:ascii="inherit" w:eastAsia="Times New Roman" w:hAnsi="inherit" w:cs="Times New Roman"/>
          <w:sz w:val="18"/>
          <w:szCs w:val="18"/>
          <w:vertAlign w:val="superscript"/>
          <w:lang w:eastAsia="fr-FR"/>
        </w:rPr>
        <w:t>e</w:t>
      </w:r>
      <w:proofErr w:type="spellEnd"/>
      <w:r w:rsidRPr="00336846">
        <w:rPr>
          <w:rFonts w:ascii="Times New Roman" w:eastAsia="Times New Roman" w:hAnsi="Times New Roman" w:cs="Times New Roman"/>
          <w:szCs w:val="24"/>
          <w:lang w:eastAsia="fr-FR"/>
        </w:rPr>
        <w:t xml:space="preserve"> siècle sur le réalisme minutieux des néerlandais et comment celui-ci doit </w:t>
      </w:r>
      <w:r w:rsidRPr="00336846">
        <w:rPr>
          <w:rFonts w:ascii="Times New Roman" w:eastAsia="Times New Roman" w:hAnsi="Times New Roman" w:cs="Times New Roman"/>
          <w:szCs w:val="24"/>
          <w:lang w:eastAsia="fr-FR"/>
        </w:rPr>
        <w:lastRenderedPageBreak/>
        <w:t>attendre la décadence italienne du siècle suivant pour connaître, avec les Terborch, les Vermeer de Delft, les Pieter de Hooch et les Metsu, une nouvelle période de floraison.</w:t>
      </w:r>
    </w:p>
    <w:p w14:paraId="0476761D" w14:textId="77777777" w:rsidR="00336846" w:rsidRPr="00336846" w:rsidRDefault="00336846" w:rsidP="00336846">
      <w:pPr>
        <w:spacing w:before="240" w:after="240"/>
        <w:jc w:val="left"/>
        <w:outlineLvl w:val="2"/>
        <w:rPr>
          <w:rFonts w:ascii="Source Sans Pro" w:eastAsia="Times New Roman" w:hAnsi="Source Sans Pro" w:cs="Times New Roman"/>
          <w:b/>
          <w:bCs/>
          <w:sz w:val="27"/>
          <w:szCs w:val="27"/>
          <w:lang w:eastAsia="fr-FR"/>
        </w:rPr>
      </w:pPr>
      <w:r w:rsidRPr="00336846">
        <w:rPr>
          <w:rFonts w:ascii="Source Sans Pro" w:eastAsia="Times New Roman" w:hAnsi="Source Sans Pro" w:cs="Times New Roman"/>
          <w:b/>
          <w:bCs/>
          <w:sz w:val="27"/>
          <w:szCs w:val="27"/>
          <w:lang w:eastAsia="fr-FR"/>
        </w:rPr>
        <w:t>Lettres allemandes. </w:t>
      </w:r>
      <w:r w:rsidRPr="00336846">
        <w:rPr>
          <w:rFonts w:ascii="Source Sans Pro" w:eastAsia="Times New Roman" w:hAnsi="Source Sans Pro" w:cs="Times New Roman"/>
          <w:b/>
          <w:bCs/>
          <w:sz w:val="17"/>
          <w:szCs w:val="17"/>
          <w:lang w:eastAsia="fr-FR"/>
        </w:rPr>
        <w:br/>
      </w:r>
      <w:r w:rsidRPr="00336846">
        <w:rPr>
          <w:rFonts w:ascii="Source Sans Pro" w:eastAsia="Times New Roman" w:hAnsi="Source Sans Pro" w:cs="Times New Roman"/>
          <w:b/>
          <w:bCs/>
          <w:sz w:val="27"/>
          <w:szCs w:val="27"/>
          <w:lang w:eastAsia="fr-FR"/>
        </w:rPr>
        <w:t>Memento [extrait]</w:t>
      </w:r>
    </w:p>
    <w:p w14:paraId="4F9DE4C4" w14:textId="77777777" w:rsidR="00336846" w:rsidRPr="00336846" w:rsidRDefault="00336846" w:rsidP="00336846">
      <w:pPr>
        <w:jc w:val="righ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Henri Albert.</w:t>
      </w:r>
    </w:p>
    <w:p w14:paraId="775E0FD0" w14:textId="77777777" w:rsidR="00336846" w:rsidRPr="00336846" w:rsidRDefault="00336846" w:rsidP="00336846">
      <w:pPr>
        <w:rPr>
          <w:rFonts w:ascii="Verdana" w:eastAsia="Times New Roman" w:hAnsi="Verdana" w:cs="Times New Roman"/>
          <w:sz w:val="21"/>
          <w:szCs w:val="21"/>
          <w:lang w:eastAsia="fr-FR"/>
        </w:rPr>
      </w:pPr>
      <w:r w:rsidRPr="00336846">
        <w:rPr>
          <w:rFonts w:ascii="Verdana" w:eastAsia="Times New Roman" w:hAnsi="Verdana" w:cs="Times New Roman"/>
          <w:sz w:val="21"/>
          <w:szCs w:val="21"/>
          <w:lang w:eastAsia="fr-FR"/>
        </w:rPr>
        <w:t>Tome XCIV, numéro 347, 1</w:t>
      </w:r>
      <w:r w:rsidRPr="00336846">
        <w:rPr>
          <w:rFonts w:ascii="Verdana" w:eastAsia="Times New Roman" w:hAnsi="Verdana" w:cs="Times New Roman"/>
          <w:sz w:val="16"/>
          <w:szCs w:val="16"/>
          <w:vertAlign w:val="superscript"/>
          <w:lang w:eastAsia="fr-FR"/>
        </w:rPr>
        <w:t>er</w:t>
      </w:r>
      <w:r w:rsidRPr="00336846">
        <w:rPr>
          <w:rFonts w:ascii="Verdana" w:eastAsia="Times New Roman" w:hAnsi="Verdana" w:cs="Times New Roman"/>
          <w:sz w:val="21"/>
          <w:szCs w:val="21"/>
          <w:lang w:eastAsia="fr-FR"/>
        </w:rPr>
        <w:t> décembre 1911, p. 644-649 [647-648].</w:t>
      </w:r>
    </w:p>
    <w:p w14:paraId="6E918BE1"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La luxueuse </w:t>
      </w:r>
      <w:proofErr w:type="spellStart"/>
      <w:r w:rsidRPr="00336846">
        <w:rPr>
          <w:rFonts w:ascii="Times New Roman" w:eastAsia="Times New Roman" w:hAnsi="Times New Roman" w:cs="Times New Roman"/>
          <w:i/>
          <w:iCs/>
          <w:szCs w:val="24"/>
          <w:lang w:eastAsia="fr-FR"/>
        </w:rPr>
        <w:t>Zeitschrift</w:t>
      </w:r>
      <w:proofErr w:type="spellEnd"/>
      <w:r w:rsidRPr="00336846">
        <w:rPr>
          <w:rFonts w:ascii="Times New Roman" w:eastAsia="Times New Roman" w:hAnsi="Times New Roman" w:cs="Times New Roman"/>
          <w:i/>
          <w:iCs/>
          <w:szCs w:val="24"/>
          <w:lang w:eastAsia="fr-FR"/>
        </w:rPr>
        <w:t xml:space="preserve"> </w:t>
      </w:r>
      <w:proofErr w:type="spellStart"/>
      <w:r w:rsidRPr="00336846">
        <w:rPr>
          <w:rFonts w:ascii="Times New Roman" w:eastAsia="Times New Roman" w:hAnsi="Times New Roman" w:cs="Times New Roman"/>
          <w:i/>
          <w:iCs/>
          <w:szCs w:val="24"/>
          <w:lang w:eastAsia="fr-FR"/>
        </w:rPr>
        <w:t>für</w:t>
      </w:r>
      <w:proofErr w:type="spellEnd"/>
      <w:r w:rsidRPr="00336846">
        <w:rPr>
          <w:rFonts w:ascii="Times New Roman" w:eastAsia="Times New Roman" w:hAnsi="Times New Roman" w:cs="Times New Roman"/>
          <w:i/>
          <w:iCs/>
          <w:szCs w:val="24"/>
          <w:lang w:eastAsia="fr-FR"/>
        </w:rPr>
        <w:t xml:space="preserve"> </w:t>
      </w:r>
      <w:proofErr w:type="spellStart"/>
      <w:r w:rsidRPr="00336846">
        <w:rPr>
          <w:rFonts w:ascii="Times New Roman" w:eastAsia="Times New Roman" w:hAnsi="Times New Roman" w:cs="Times New Roman"/>
          <w:i/>
          <w:iCs/>
          <w:szCs w:val="24"/>
          <w:lang w:eastAsia="fr-FR"/>
        </w:rPr>
        <w:t>Bücherfreunde</w:t>
      </w:r>
      <w:proofErr w:type="spellEnd"/>
      <w:r w:rsidRPr="00336846">
        <w:rPr>
          <w:rFonts w:ascii="Times New Roman" w:eastAsia="Times New Roman" w:hAnsi="Times New Roman" w:cs="Times New Roman"/>
          <w:szCs w:val="24"/>
          <w:lang w:eastAsia="fr-FR"/>
        </w:rPr>
        <w:t> publie dans deux fascicules (n° 7 et n° 8) des documents inédits sur les </w:t>
      </w:r>
      <w:r w:rsidRPr="00336846">
        <w:rPr>
          <w:rFonts w:ascii="Times New Roman" w:eastAsia="Times New Roman" w:hAnsi="Times New Roman" w:cs="Times New Roman"/>
          <w:i/>
          <w:iCs/>
          <w:szCs w:val="24"/>
          <w:lang w:eastAsia="fr-FR"/>
        </w:rPr>
        <w:t>Dernières années de la vie de Casanova</w:t>
      </w:r>
      <w:r w:rsidRPr="00336846">
        <w:rPr>
          <w:rFonts w:ascii="Times New Roman" w:eastAsia="Times New Roman" w:hAnsi="Times New Roman" w:cs="Times New Roman"/>
          <w:szCs w:val="24"/>
          <w:lang w:eastAsia="fr-FR"/>
        </w:rPr>
        <w:t xml:space="preserve">, dus à la plume de M. Gustave </w:t>
      </w:r>
      <w:proofErr w:type="spellStart"/>
      <w:r w:rsidRPr="00336846">
        <w:rPr>
          <w:rFonts w:ascii="Times New Roman" w:eastAsia="Times New Roman" w:hAnsi="Times New Roman" w:cs="Times New Roman"/>
          <w:szCs w:val="24"/>
          <w:lang w:eastAsia="fr-FR"/>
        </w:rPr>
        <w:t>Gugitz</w:t>
      </w:r>
      <w:proofErr w:type="spellEnd"/>
      <w:r w:rsidRPr="00336846">
        <w:rPr>
          <w:rFonts w:ascii="Times New Roman" w:eastAsia="Times New Roman" w:hAnsi="Times New Roman" w:cs="Times New Roman"/>
          <w:szCs w:val="24"/>
          <w:lang w:eastAsia="fr-FR"/>
        </w:rPr>
        <w:t xml:space="preserve"> de Vienne. L’auteur a découvert, dans la bibliothèque du Musée royal de Prague, la correspondance échangée entre le comte Max de </w:t>
      </w:r>
      <w:proofErr w:type="spellStart"/>
      <w:r w:rsidRPr="00336846">
        <w:rPr>
          <w:rFonts w:ascii="Times New Roman" w:eastAsia="Times New Roman" w:hAnsi="Times New Roman" w:cs="Times New Roman"/>
          <w:szCs w:val="24"/>
          <w:lang w:eastAsia="fr-FR"/>
        </w:rPr>
        <w:t>Lamberg</w:t>
      </w:r>
      <w:proofErr w:type="spellEnd"/>
      <w:r w:rsidRPr="00336846">
        <w:rPr>
          <w:rFonts w:ascii="Times New Roman" w:eastAsia="Times New Roman" w:hAnsi="Times New Roman" w:cs="Times New Roman"/>
          <w:szCs w:val="24"/>
          <w:lang w:eastAsia="fr-FR"/>
        </w:rPr>
        <w:t>, le spirituel auteur des </w:t>
      </w:r>
      <w:r w:rsidRPr="00336846">
        <w:rPr>
          <w:rFonts w:ascii="Times New Roman" w:eastAsia="Times New Roman" w:hAnsi="Times New Roman" w:cs="Times New Roman"/>
          <w:i/>
          <w:iCs/>
          <w:szCs w:val="24"/>
          <w:lang w:eastAsia="fr-FR"/>
        </w:rPr>
        <w:t>Mémoires d’un Mondain</w:t>
      </w:r>
      <w:r w:rsidRPr="00336846">
        <w:rPr>
          <w:rFonts w:ascii="Times New Roman" w:eastAsia="Times New Roman" w:hAnsi="Times New Roman" w:cs="Times New Roman"/>
          <w:szCs w:val="24"/>
          <w:lang w:eastAsia="fr-FR"/>
        </w:rPr>
        <w:t xml:space="preserve">, et un écrivain allemand de Bohême, nommé Opitz et habitant </w:t>
      </w:r>
      <w:proofErr w:type="spellStart"/>
      <w:r w:rsidRPr="00336846">
        <w:rPr>
          <w:rFonts w:ascii="Times New Roman" w:eastAsia="Times New Roman" w:hAnsi="Times New Roman" w:cs="Times New Roman"/>
          <w:szCs w:val="24"/>
          <w:lang w:eastAsia="fr-FR"/>
        </w:rPr>
        <w:t>Czaslau</w:t>
      </w:r>
      <w:proofErr w:type="spellEnd"/>
      <w:r w:rsidRPr="00336846">
        <w:rPr>
          <w:rFonts w:ascii="Times New Roman" w:eastAsia="Times New Roman" w:hAnsi="Times New Roman" w:cs="Times New Roman"/>
          <w:szCs w:val="24"/>
          <w:lang w:eastAsia="fr-FR"/>
        </w:rPr>
        <w:t xml:space="preserve">. Avec une pédanterie dont nous ne saurions regretter aujourd’hui les excès, Opitz mettait au propre toute sa correspondance et copiait non seulement toutes les lettres qu’il écrivait, mais encore toutes celles qui lui étaient adressées. Le 30 juin 1786, </w:t>
      </w:r>
      <w:proofErr w:type="spellStart"/>
      <w:r w:rsidRPr="00336846">
        <w:rPr>
          <w:rFonts w:ascii="Times New Roman" w:eastAsia="Times New Roman" w:hAnsi="Times New Roman" w:cs="Times New Roman"/>
          <w:szCs w:val="24"/>
          <w:lang w:eastAsia="fr-FR"/>
        </w:rPr>
        <w:t>Lamberg</w:t>
      </w:r>
      <w:proofErr w:type="spellEnd"/>
      <w:r w:rsidRPr="00336846">
        <w:rPr>
          <w:rFonts w:ascii="Times New Roman" w:eastAsia="Times New Roman" w:hAnsi="Times New Roman" w:cs="Times New Roman"/>
          <w:szCs w:val="24"/>
          <w:lang w:eastAsia="fr-FR"/>
        </w:rPr>
        <w:t>, lui mandait :</w:t>
      </w:r>
    </w:p>
    <w:p w14:paraId="60B0378A"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 xml:space="preserve">« Un homme célèbre est célébré M. Casanova de Saint-Gall. Vous </w:t>
      </w:r>
      <w:proofErr w:type="gramStart"/>
      <w:r w:rsidRPr="00336846">
        <w:rPr>
          <w:rFonts w:ascii="Times New Roman" w:eastAsia="Times New Roman" w:hAnsi="Times New Roman" w:cs="Times New Roman"/>
          <w:sz w:val="22"/>
          <w:lang w:eastAsia="fr-FR"/>
        </w:rPr>
        <w:t>remettra</w:t>
      </w:r>
      <w:proofErr w:type="gramEnd"/>
      <w:r w:rsidRPr="00336846">
        <w:rPr>
          <w:rFonts w:ascii="Times New Roman" w:eastAsia="Times New Roman" w:hAnsi="Times New Roman" w:cs="Times New Roman"/>
          <w:sz w:val="22"/>
          <w:lang w:eastAsia="fr-FR"/>
        </w:rPr>
        <w:t>, mon cher ami, la carte de Visite dont il s’est chargé pour M</w:t>
      </w:r>
      <w:r w:rsidRPr="00336846">
        <w:rPr>
          <w:rFonts w:ascii="Times New Roman" w:eastAsia="Times New Roman" w:hAnsi="Times New Roman" w:cs="Times New Roman"/>
          <w:sz w:val="17"/>
          <w:szCs w:val="17"/>
          <w:vertAlign w:val="superscript"/>
          <w:lang w:eastAsia="fr-FR"/>
        </w:rPr>
        <w:t>me</w:t>
      </w:r>
      <w:r w:rsidRPr="00336846">
        <w:rPr>
          <w:rFonts w:ascii="Times New Roman" w:eastAsia="Times New Roman" w:hAnsi="Times New Roman" w:cs="Times New Roman"/>
          <w:sz w:val="22"/>
          <w:lang w:eastAsia="fr-FR"/>
        </w:rPr>
        <w:t xml:space="preserve"> d’Opitz et pour Vous. La </w:t>
      </w:r>
      <w:proofErr w:type="spellStart"/>
      <w:r w:rsidRPr="00336846">
        <w:rPr>
          <w:rFonts w:ascii="Times New Roman" w:eastAsia="Times New Roman" w:hAnsi="Times New Roman" w:cs="Times New Roman"/>
          <w:sz w:val="22"/>
          <w:lang w:eastAsia="fr-FR"/>
        </w:rPr>
        <w:t>Connoissance</w:t>
      </w:r>
      <w:proofErr w:type="spellEnd"/>
      <w:r w:rsidRPr="00336846">
        <w:rPr>
          <w:rFonts w:ascii="Times New Roman" w:eastAsia="Times New Roman" w:hAnsi="Times New Roman" w:cs="Times New Roman"/>
          <w:sz w:val="22"/>
          <w:lang w:eastAsia="fr-FR"/>
        </w:rPr>
        <w:t xml:space="preserve"> de cet homme aimable et rare fera époque dans Votre vie. </w:t>
      </w:r>
      <w:proofErr w:type="spellStart"/>
      <w:r w:rsidRPr="00336846">
        <w:rPr>
          <w:rFonts w:ascii="Times New Roman" w:eastAsia="Times New Roman" w:hAnsi="Times New Roman" w:cs="Times New Roman"/>
          <w:sz w:val="22"/>
          <w:lang w:eastAsia="fr-FR"/>
        </w:rPr>
        <w:t>Faites lui</w:t>
      </w:r>
      <w:proofErr w:type="spellEnd"/>
      <w:r w:rsidRPr="00336846">
        <w:rPr>
          <w:rFonts w:ascii="Times New Roman" w:eastAsia="Times New Roman" w:hAnsi="Times New Roman" w:cs="Times New Roman"/>
          <w:sz w:val="22"/>
          <w:lang w:eastAsia="fr-FR"/>
        </w:rPr>
        <w:t xml:space="preserve"> politesse et amitié. </w:t>
      </w:r>
      <w:r w:rsidRPr="00336846">
        <w:rPr>
          <w:rFonts w:ascii="Times New Roman" w:eastAsia="Times New Roman" w:hAnsi="Times New Roman" w:cs="Times New Roman"/>
          <w:i/>
          <w:iCs/>
          <w:sz w:val="22"/>
          <w:lang w:eastAsia="fr-FR"/>
        </w:rPr>
        <w:t xml:space="preserve">Quod </w:t>
      </w:r>
      <w:proofErr w:type="spellStart"/>
      <w:r w:rsidRPr="00336846">
        <w:rPr>
          <w:rFonts w:ascii="Times New Roman" w:eastAsia="Times New Roman" w:hAnsi="Times New Roman" w:cs="Times New Roman"/>
          <w:i/>
          <w:iCs/>
          <w:sz w:val="22"/>
          <w:lang w:eastAsia="fr-FR"/>
        </w:rPr>
        <w:t>ipsi</w:t>
      </w:r>
      <w:proofErr w:type="spellEnd"/>
      <w:r w:rsidRPr="00336846">
        <w:rPr>
          <w:rFonts w:ascii="Times New Roman" w:eastAsia="Times New Roman" w:hAnsi="Times New Roman" w:cs="Times New Roman"/>
          <w:i/>
          <w:iCs/>
          <w:sz w:val="22"/>
          <w:lang w:eastAsia="fr-FR"/>
        </w:rPr>
        <w:t xml:space="preserve"> facies in </w:t>
      </w:r>
      <w:proofErr w:type="spellStart"/>
      <w:r w:rsidRPr="00336846">
        <w:rPr>
          <w:rFonts w:ascii="Times New Roman" w:eastAsia="Times New Roman" w:hAnsi="Times New Roman" w:cs="Times New Roman"/>
          <w:i/>
          <w:iCs/>
          <w:sz w:val="22"/>
          <w:lang w:eastAsia="fr-FR"/>
        </w:rPr>
        <w:t>mei</w:t>
      </w:r>
      <w:proofErr w:type="spellEnd"/>
      <w:r w:rsidRPr="00336846">
        <w:rPr>
          <w:rFonts w:ascii="Times New Roman" w:eastAsia="Times New Roman" w:hAnsi="Times New Roman" w:cs="Times New Roman"/>
          <w:i/>
          <w:iCs/>
          <w:sz w:val="22"/>
          <w:lang w:eastAsia="fr-FR"/>
        </w:rPr>
        <w:t xml:space="preserve"> memoriam </w:t>
      </w:r>
      <w:proofErr w:type="spellStart"/>
      <w:r w:rsidRPr="00336846">
        <w:rPr>
          <w:rFonts w:ascii="Times New Roman" w:eastAsia="Times New Roman" w:hAnsi="Times New Roman" w:cs="Times New Roman"/>
          <w:i/>
          <w:iCs/>
          <w:sz w:val="22"/>
          <w:lang w:eastAsia="fr-FR"/>
        </w:rPr>
        <w:t>faciatis</w:t>
      </w:r>
      <w:proofErr w:type="spellEnd"/>
      <w:r w:rsidRPr="00336846">
        <w:rPr>
          <w:rFonts w:ascii="Times New Roman" w:eastAsia="Times New Roman" w:hAnsi="Times New Roman" w:cs="Times New Roman"/>
          <w:i/>
          <w:iCs/>
          <w:sz w:val="22"/>
          <w:lang w:eastAsia="fr-FR"/>
        </w:rPr>
        <w:t>.</w:t>
      </w:r>
      <w:r w:rsidRPr="00336846">
        <w:rPr>
          <w:rFonts w:ascii="Times New Roman" w:eastAsia="Times New Roman" w:hAnsi="Times New Roman" w:cs="Times New Roman"/>
          <w:sz w:val="22"/>
          <w:lang w:eastAsia="fr-FR"/>
        </w:rPr>
        <w:t xml:space="preserve"> Portés Vous bien, écrives moi et si Vous </w:t>
      </w:r>
      <w:proofErr w:type="spellStart"/>
      <w:r w:rsidRPr="00336846">
        <w:rPr>
          <w:rFonts w:ascii="Times New Roman" w:eastAsia="Times New Roman" w:hAnsi="Times New Roman" w:cs="Times New Roman"/>
          <w:sz w:val="22"/>
          <w:lang w:eastAsia="fr-FR"/>
        </w:rPr>
        <w:t>pouvés</w:t>
      </w:r>
      <w:proofErr w:type="spellEnd"/>
      <w:r w:rsidRPr="00336846">
        <w:rPr>
          <w:rFonts w:ascii="Times New Roman" w:eastAsia="Times New Roman" w:hAnsi="Times New Roman" w:cs="Times New Roman"/>
          <w:sz w:val="22"/>
          <w:lang w:eastAsia="fr-FR"/>
        </w:rPr>
        <w:t xml:space="preserve"> l’adresser </w:t>
      </w:r>
      <w:proofErr w:type="spellStart"/>
      <w:r w:rsidRPr="00336846">
        <w:rPr>
          <w:rFonts w:ascii="Times New Roman" w:eastAsia="Times New Roman" w:hAnsi="Times New Roman" w:cs="Times New Roman"/>
          <w:sz w:val="22"/>
          <w:lang w:eastAsia="fr-FR"/>
        </w:rPr>
        <w:t>a</w:t>
      </w:r>
      <w:proofErr w:type="spellEnd"/>
      <w:r w:rsidRPr="00336846">
        <w:rPr>
          <w:rFonts w:ascii="Times New Roman" w:eastAsia="Times New Roman" w:hAnsi="Times New Roman" w:cs="Times New Roman"/>
          <w:sz w:val="22"/>
          <w:lang w:eastAsia="fr-FR"/>
        </w:rPr>
        <w:t xml:space="preserve"> quelque honnête homme à Carlsbad n’y manques pas. Je vous embrasse. Tout à vous Max </w:t>
      </w:r>
      <w:proofErr w:type="spellStart"/>
      <w:r w:rsidRPr="00336846">
        <w:rPr>
          <w:rFonts w:ascii="Times New Roman" w:eastAsia="Times New Roman" w:hAnsi="Times New Roman" w:cs="Times New Roman"/>
          <w:sz w:val="22"/>
          <w:lang w:eastAsia="fr-FR"/>
        </w:rPr>
        <w:t>Lamberg</w:t>
      </w:r>
      <w:proofErr w:type="spellEnd"/>
      <w:r w:rsidRPr="00336846">
        <w:rPr>
          <w:rFonts w:ascii="Times New Roman" w:eastAsia="Times New Roman" w:hAnsi="Times New Roman" w:cs="Times New Roman"/>
          <w:sz w:val="22"/>
          <w:lang w:eastAsia="fr-FR"/>
        </w:rPr>
        <w:t>. »</w:t>
      </w:r>
    </w:p>
    <w:p w14:paraId="634F8C43" w14:textId="77777777"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Une carte de visite gravée en rouge, qui accompagnait ce billet, portait le distique :</w:t>
      </w:r>
    </w:p>
    <w:p w14:paraId="7DC4CC17"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En passant par ici j’ai cru de mon devoir</w:t>
      </w:r>
    </w:p>
    <w:p w14:paraId="01D681D3" w14:textId="77777777" w:rsidR="00336846" w:rsidRPr="00336846" w:rsidRDefault="00336846" w:rsidP="00336846">
      <w:pPr>
        <w:spacing w:line="331" w:lineRule="atLeast"/>
        <w:rPr>
          <w:rFonts w:ascii="Times New Roman" w:eastAsia="Times New Roman" w:hAnsi="Times New Roman" w:cs="Times New Roman"/>
          <w:sz w:val="22"/>
          <w:lang w:eastAsia="fr-FR"/>
        </w:rPr>
      </w:pPr>
      <w:r w:rsidRPr="00336846">
        <w:rPr>
          <w:rFonts w:ascii="Times New Roman" w:eastAsia="Times New Roman" w:hAnsi="Times New Roman" w:cs="Times New Roman"/>
          <w:sz w:val="22"/>
          <w:lang w:eastAsia="fr-FR"/>
        </w:rPr>
        <w:t>De joindre le plaisir à l’honneur-de vous voir…</w:t>
      </w:r>
    </w:p>
    <w:p w14:paraId="1D3F2BAF" w14:textId="21B0FA25" w:rsidR="00336846" w:rsidRPr="00336846" w:rsidRDefault="00336846" w:rsidP="00336846">
      <w:pPr>
        <w:spacing w:line="360" w:lineRule="atLeast"/>
        <w:rPr>
          <w:rFonts w:ascii="Times New Roman" w:eastAsia="Times New Roman" w:hAnsi="Times New Roman" w:cs="Times New Roman"/>
          <w:szCs w:val="24"/>
          <w:lang w:eastAsia="fr-FR"/>
        </w:rPr>
      </w:pPr>
      <w:r w:rsidRPr="00336846">
        <w:rPr>
          <w:rFonts w:ascii="Times New Roman" w:eastAsia="Times New Roman" w:hAnsi="Times New Roman" w:cs="Times New Roman"/>
          <w:szCs w:val="24"/>
          <w:lang w:eastAsia="fr-FR"/>
        </w:rPr>
        <w:t xml:space="preserve">Des relations très suivies et fort cordiales s’établirent entre les trois hommes, qui durèrent jusqu’à la mort de </w:t>
      </w:r>
      <w:proofErr w:type="spellStart"/>
      <w:r w:rsidRPr="00336846">
        <w:rPr>
          <w:rFonts w:ascii="Times New Roman" w:eastAsia="Times New Roman" w:hAnsi="Times New Roman" w:cs="Times New Roman"/>
          <w:szCs w:val="24"/>
          <w:lang w:eastAsia="fr-FR"/>
        </w:rPr>
        <w:t>Lamberg</w:t>
      </w:r>
      <w:proofErr w:type="spellEnd"/>
      <w:r w:rsidRPr="00336846">
        <w:rPr>
          <w:rFonts w:ascii="Times New Roman" w:eastAsia="Times New Roman" w:hAnsi="Times New Roman" w:cs="Times New Roman"/>
          <w:szCs w:val="24"/>
          <w:lang w:eastAsia="fr-FR"/>
        </w:rPr>
        <w:t xml:space="preserve">, en 1792. La correspondance entre Opitz et Casanova se poursuivit jusqu’au 17 février 1794. Elle comprend : 36 lettres de l’un et 33 lettres de l’autre, toutes en français. Le bibliothécaire de Dux reçut en tout 460 lettres de </w:t>
      </w:r>
      <w:proofErr w:type="spellStart"/>
      <w:r w:rsidRPr="00336846">
        <w:rPr>
          <w:rFonts w:ascii="Times New Roman" w:eastAsia="Times New Roman" w:hAnsi="Times New Roman" w:cs="Times New Roman"/>
          <w:szCs w:val="24"/>
          <w:lang w:eastAsia="fr-FR"/>
        </w:rPr>
        <w:t>Lamberg</w:t>
      </w:r>
      <w:proofErr w:type="spellEnd"/>
      <w:r w:rsidRPr="00336846">
        <w:rPr>
          <w:rFonts w:ascii="Times New Roman" w:eastAsia="Times New Roman" w:hAnsi="Times New Roman" w:cs="Times New Roman"/>
          <w:szCs w:val="24"/>
          <w:lang w:eastAsia="fr-FR"/>
        </w:rPr>
        <w:t>, dont 172 sont conservées à Dux. Que vaut cette correspondance ? M. </w:t>
      </w:r>
      <w:proofErr w:type="spellStart"/>
      <w:r w:rsidRPr="00336846">
        <w:rPr>
          <w:rFonts w:ascii="Times New Roman" w:eastAsia="Times New Roman" w:hAnsi="Times New Roman" w:cs="Times New Roman"/>
          <w:szCs w:val="24"/>
          <w:lang w:eastAsia="fr-FR"/>
        </w:rPr>
        <w:t>Gugitz</w:t>
      </w:r>
      <w:proofErr w:type="spellEnd"/>
      <w:r w:rsidRPr="00336846">
        <w:rPr>
          <w:rFonts w:ascii="Times New Roman" w:eastAsia="Times New Roman" w:hAnsi="Times New Roman" w:cs="Times New Roman"/>
          <w:szCs w:val="24"/>
          <w:lang w:eastAsia="fr-FR"/>
        </w:rPr>
        <w:t xml:space="preserve"> ne nous en donne que quelques extraits dont quelques-uns sont relatifs à la publication des</w:t>
      </w:r>
      <w:ins w:id="108" w:author="Marguerite-Marie Bordry" w:date="2019-02-10T21:05:00Z">
        <w:r w:rsidR="00EE0179">
          <w:rPr>
            <w:rFonts w:ascii="Times New Roman" w:eastAsia="Times New Roman" w:hAnsi="Times New Roman" w:cs="Times New Roman"/>
            <w:szCs w:val="24"/>
            <w:lang w:eastAsia="fr-FR"/>
          </w:rPr>
          <w:t xml:space="preserve"> </w:t>
        </w:r>
      </w:ins>
      <w:r w:rsidRPr="00336846">
        <w:rPr>
          <w:rFonts w:ascii="Times New Roman" w:eastAsia="Times New Roman" w:hAnsi="Times New Roman" w:cs="Times New Roman"/>
          <w:i/>
          <w:iCs/>
          <w:szCs w:val="24"/>
          <w:lang w:eastAsia="fr-FR"/>
        </w:rPr>
        <w:t>Mémoires</w:t>
      </w:r>
      <w:r w:rsidRPr="00336846">
        <w:rPr>
          <w:rFonts w:ascii="Times New Roman" w:eastAsia="Times New Roman" w:hAnsi="Times New Roman" w:cs="Times New Roman"/>
          <w:szCs w:val="24"/>
          <w:lang w:eastAsia="fr-FR"/>
        </w:rPr>
        <w:t> de l’aventurier vénitien qui cherchait vainement un éditeur.</w:t>
      </w:r>
    </w:p>
    <w:p w14:paraId="1B7B9C9D" w14:textId="38B5CE95" w:rsidR="00336846" w:rsidRPr="00336846" w:rsidRDefault="00EE0179" w:rsidP="00336846">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bookmarkStart w:id="109" w:name="_GoBack"/>
      <w:bookmarkEnd w:id="109"/>
    </w:p>
    <w:p w14:paraId="3BF144B4" w14:textId="3489CF6B" w:rsidR="00336846" w:rsidRPr="00D723C1" w:rsidRDefault="00336846" w:rsidP="00336846"/>
    <w:sectPr w:rsidR="00336846" w:rsidRPr="00D723C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guerite-Marie Bordry" w:date="2019-02-09T17:49:00Z" w:initials="MB">
    <w:p w14:paraId="5D9E1EE9" w14:textId="77777777" w:rsidR="00933DC7" w:rsidRDefault="00933DC7">
      <w:pPr>
        <w:pStyle w:val="Commentaire"/>
      </w:pPr>
      <w:r>
        <w:rPr>
          <w:rStyle w:val="Marquedecommentaire"/>
        </w:rPr>
        <w:annotationRef/>
      </w:r>
      <w:r>
        <w:t>Saut de ligne à supprimer.</w:t>
      </w:r>
    </w:p>
  </w:comment>
  <w:comment w:id="38" w:author="Marguerite-Marie Bordry" w:date="2019-02-10T15:17:00Z" w:initials="MB">
    <w:p w14:paraId="3906B0C2" w14:textId="71AFF4FF" w:rsidR="00933DC7" w:rsidRDefault="00933DC7">
      <w:pPr>
        <w:pStyle w:val="Commentaire"/>
      </w:pPr>
      <w:r>
        <w:rPr>
          <w:rStyle w:val="Marquedecommentaire"/>
        </w:rPr>
        <w:annotationRef/>
      </w:r>
      <w:r>
        <w:t>Saut de ligne à supprimer</w:t>
      </w:r>
    </w:p>
  </w:comment>
  <w:comment w:id="77" w:author="Marguerite-Marie Bordry" w:date="2019-02-10T19:11:00Z" w:initials="MB">
    <w:p w14:paraId="0B3B03EA" w14:textId="145625DD" w:rsidR="00933DC7" w:rsidRDefault="00933DC7">
      <w:pPr>
        <w:pStyle w:val="Commentaire"/>
      </w:pPr>
      <w:r>
        <w:rPr>
          <w:rStyle w:val="Marquedecommentaire"/>
        </w:rPr>
        <w:annotationRef/>
      </w:r>
      <w:r>
        <w:t>Supprimer le saut de ligne</w:t>
      </w:r>
    </w:p>
  </w:comment>
  <w:comment w:id="84" w:author="Marguerite-Marie Bordry" w:date="2019-02-10T19:41:00Z" w:initials="MB">
    <w:p w14:paraId="50E95282" w14:textId="4F68C37C" w:rsidR="00933DC7" w:rsidRDefault="00933DC7">
      <w:pPr>
        <w:pStyle w:val="Commentaire"/>
      </w:pPr>
      <w:r>
        <w:rPr>
          <w:rStyle w:val="Marquedecommentaire"/>
        </w:rPr>
        <w:annotationRef/>
      </w:r>
      <w:r>
        <w:t>Supprimer le saut de ligne</w:t>
      </w:r>
    </w:p>
  </w:comment>
  <w:comment w:id="88" w:author="Marguerite-Marie Bordry" w:date="2019-02-10T20:36:00Z" w:initials="MB">
    <w:p w14:paraId="0D78E480" w14:textId="162CC42C" w:rsidR="00933DC7" w:rsidRDefault="00933DC7">
      <w:pPr>
        <w:pStyle w:val="Commentaire"/>
      </w:pPr>
      <w:r>
        <w:rPr>
          <w:rStyle w:val="Marquedecommentaire"/>
        </w:rPr>
        <w:annotationRef/>
      </w:r>
      <w:r>
        <w:t>Supprimer le saut de ligne</w:t>
      </w:r>
    </w:p>
  </w:comment>
  <w:comment w:id="99" w:author="Marguerite-Marie Bordry" w:date="2019-02-10T20:41:00Z" w:initials="MB">
    <w:p w14:paraId="55EB8E5D" w14:textId="4468DDC7" w:rsidR="00C300AF" w:rsidRDefault="00C300AF">
      <w:pPr>
        <w:pStyle w:val="Commentaire"/>
      </w:pPr>
      <w:r>
        <w:rPr>
          <w:rStyle w:val="Marquedecommentaire"/>
        </w:rPr>
        <w:annotationRef/>
      </w:r>
      <w:r>
        <w:t>Supprimer le saut de ligne</w:t>
      </w:r>
    </w:p>
  </w:comment>
  <w:comment w:id="107" w:author="Marguerite-Marie Bordry" w:date="2019-02-10T21:01:00Z" w:initials="MB">
    <w:p w14:paraId="5B5F2E84" w14:textId="4D112EAA" w:rsidR="00943E29" w:rsidRDefault="00943E29">
      <w:pPr>
        <w:pStyle w:val="Commentaire"/>
      </w:pPr>
      <w:r>
        <w:rPr>
          <w:rStyle w:val="Marquedecommentaire"/>
        </w:rPr>
        <w:annotationRef/>
      </w:r>
      <w:r>
        <w:t>Saut de ligne à supprimer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9E1EE9" w15:done="0"/>
  <w15:commentEx w15:paraId="3906B0C2" w15:done="0"/>
  <w15:commentEx w15:paraId="0B3B03EA" w15:done="0"/>
  <w15:commentEx w15:paraId="50E95282" w15:done="0"/>
  <w15:commentEx w15:paraId="0D78E480" w15:done="0"/>
  <w15:commentEx w15:paraId="55EB8E5D" w15:done="0"/>
  <w15:commentEx w15:paraId="5B5F2E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9E1EE9" w16cid:durableId="2009911F"/>
  <w16cid:commentId w16cid:paraId="3906B0C2" w16cid:durableId="200ABF11"/>
  <w16cid:commentId w16cid:paraId="0B3B03EA" w16cid:durableId="200AF5CC"/>
  <w16cid:commentId w16cid:paraId="50E95282" w16cid:durableId="200AFD05"/>
  <w16cid:commentId w16cid:paraId="0D78E480" w16cid:durableId="200B09E8"/>
  <w16cid:commentId w16cid:paraId="55EB8E5D" w16cid:durableId="200B0B0C"/>
  <w16cid:commentId w16cid:paraId="5B5F2E84" w16cid:durableId="200B0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72F6A" w14:textId="77777777" w:rsidR="00AB38AD" w:rsidRDefault="00AB38AD" w:rsidP="006579F2">
      <w:r>
        <w:separator/>
      </w:r>
    </w:p>
  </w:endnote>
  <w:endnote w:type="continuationSeparator" w:id="0">
    <w:p w14:paraId="33E851B2" w14:textId="77777777" w:rsidR="00AB38AD" w:rsidRDefault="00AB38AD" w:rsidP="00657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D92A0" w14:textId="77777777" w:rsidR="00AB38AD" w:rsidRDefault="00AB38AD" w:rsidP="006579F2">
      <w:r>
        <w:separator/>
      </w:r>
    </w:p>
  </w:footnote>
  <w:footnote w:type="continuationSeparator" w:id="0">
    <w:p w14:paraId="04FCED9C" w14:textId="77777777" w:rsidR="00AB38AD" w:rsidRDefault="00AB38AD" w:rsidP="006579F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C1"/>
    <w:rsid w:val="00002DBC"/>
    <w:rsid w:val="000141F9"/>
    <w:rsid w:val="00032ED3"/>
    <w:rsid w:val="0003752A"/>
    <w:rsid w:val="00046712"/>
    <w:rsid w:val="000510EF"/>
    <w:rsid w:val="000612BF"/>
    <w:rsid w:val="00063B87"/>
    <w:rsid w:val="00072ACC"/>
    <w:rsid w:val="000860ED"/>
    <w:rsid w:val="000B783D"/>
    <w:rsid w:val="000D3AFE"/>
    <w:rsid w:val="000F6AA6"/>
    <w:rsid w:val="00100BC6"/>
    <w:rsid w:val="00143D03"/>
    <w:rsid w:val="00146389"/>
    <w:rsid w:val="0014675F"/>
    <w:rsid w:val="0016015A"/>
    <w:rsid w:val="00162A91"/>
    <w:rsid w:val="00177780"/>
    <w:rsid w:val="00183B3D"/>
    <w:rsid w:val="00184C13"/>
    <w:rsid w:val="001941F8"/>
    <w:rsid w:val="0019544A"/>
    <w:rsid w:val="001965B3"/>
    <w:rsid w:val="001A3371"/>
    <w:rsid w:val="001B1BBE"/>
    <w:rsid w:val="001C72F9"/>
    <w:rsid w:val="00230C36"/>
    <w:rsid w:val="00236DD8"/>
    <w:rsid w:val="00243BE1"/>
    <w:rsid w:val="0027681A"/>
    <w:rsid w:val="002C5492"/>
    <w:rsid w:val="002C57AF"/>
    <w:rsid w:val="002E4174"/>
    <w:rsid w:val="002E67ED"/>
    <w:rsid w:val="002F7BF1"/>
    <w:rsid w:val="00301C02"/>
    <w:rsid w:val="00323E67"/>
    <w:rsid w:val="00336846"/>
    <w:rsid w:val="00341FCD"/>
    <w:rsid w:val="003453C1"/>
    <w:rsid w:val="0035436D"/>
    <w:rsid w:val="00356F40"/>
    <w:rsid w:val="003607BD"/>
    <w:rsid w:val="003A567F"/>
    <w:rsid w:val="003B368F"/>
    <w:rsid w:val="003B4458"/>
    <w:rsid w:val="003C3476"/>
    <w:rsid w:val="003C58F1"/>
    <w:rsid w:val="003E3B1B"/>
    <w:rsid w:val="003F19F8"/>
    <w:rsid w:val="003F70CE"/>
    <w:rsid w:val="00402283"/>
    <w:rsid w:val="004071A6"/>
    <w:rsid w:val="00416C34"/>
    <w:rsid w:val="00417C67"/>
    <w:rsid w:val="00434528"/>
    <w:rsid w:val="00444C3F"/>
    <w:rsid w:val="00453AEF"/>
    <w:rsid w:val="004555C2"/>
    <w:rsid w:val="00462406"/>
    <w:rsid w:val="00473A28"/>
    <w:rsid w:val="004745E5"/>
    <w:rsid w:val="00484AFA"/>
    <w:rsid w:val="004902D7"/>
    <w:rsid w:val="00496ADE"/>
    <w:rsid w:val="004E55EE"/>
    <w:rsid w:val="004F3493"/>
    <w:rsid w:val="00503441"/>
    <w:rsid w:val="00513522"/>
    <w:rsid w:val="00516330"/>
    <w:rsid w:val="005374DB"/>
    <w:rsid w:val="0054736B"/>
    <w:rsid w:val="00556BFB"/>
    <w:rsid w:val="00560D18"/>
    <w:rsid w:val="005639BB"/>
    <w:rsid w:val="0057207B"/>
    <w:rsid w:val="00574DF6"/>
    <w:rsid w:val="00576574"/>
    <w:rsid w:val="005907D8"/>
    <w:rsid w:val="005B512C"/>
    <w:rsid w:val="005D7D87"/>
    <w:rsid w:val="005E0DCE"/>
    <w:rsid w:val="00602F7F"/>
    <w:rsid w:val="00605778"/>
    <w:rsid w:val="00613102"/>
    <w:rsid w:val="0063345F"/>
    <w:rsid w:val="0064004A"/>
    <w:rsid w:val="006551F4"/>
    <w:rsid w:val="006579F2"/>
    <w:rsid w:val="00663C19"/>
    <w:rsid w:val="006650CF"/>
    <w:rsid w:val="00666098"/>
    <w:rsid w:val="00680699"/>
    <w:rsid w:val="006A0787"/>
    <w:rsid w:val="006A17E2"/>
    <w:rsid w:val="006B7A99"/>
    <w:rsid w:val="006B7EEB"/>
    <w:rsid w:val="006D6D66"/>
    <w:rsid w:val="006E1F18"/>
    <w:rsid w:val="006E560E"/>
    <w:rsid w:val="006E6F1C"/>
    <w:rsid w:val="006F212E"/>
    <w:rsid w:val="00706DD9"/>
    <w:rsid w:val="00723646"/>
    <w:rsid w:val="0072378B"/>
    <w:rsid w:val="007328D6"/>
    <w:rsid w:val="007373ED"/>
    <w:rsid w:val="007454DD"/>
    <w:rsid w:val="007611A0"/>
    <w:rsid w:val="007857A0"/>
    <w:rsid w:val="00785FC2"/>
    <w:rsid w:val="00791B07"/>
    <w:rsid w:val="00792AB8"/>
    <w:rsid w:val="00796240"/>
    <w:rsid w:val="007A4AEB"/>
    <w:rsid w:val="007B4064"/>
    <w:rsid w:val="007B721B"/>
    <w:rsid w:val="007C077C"/>
    <w:rsid w:val="007D693C"/>
    <w:rsid w:val="008000A8"/>
    <w:rsid w:val="008124F6"/>
    <w:rsid w:val="00830365"/>
    <w:rsid w:val="00843C40"/>
    <w:rsid w:val="008643AD"/>
    <w:rsid w:val="008A2B57"/>
    <w:rsid w:val="008C1844"/>
    <w:rsid w:val="008C4E0F"/>
    <w:rsid w:val="008D7DAB"/>
    <w:rsid w:val="008F3DC9"/>
    <w:rsid w:val="00913CDC"/>
    <w:rsid w:val="0092632E"/>
    <w:rsid w:val="00933DC7"/>
    <w:rsid w:val="00935F0A"/>
    <w:rsid w:val="00936D2A"/>
    <w:rsid w:val="00943E29"/>
    <w:rsid w:val="009445EF"/>
    <w:rsid w:val="00952442"/>
    <w:rsid w:val="009844DF"/>
    <w:rsid w:val="00985C76"/>
    <w:rsid w:val="0099102F"/>
    <w:rsid w:val="009A34FA"/>
    <w:rsid w:val="009B5960"/>
    <w:rsid w:val="009B6388"/>
    <w:rsid w:val="009C5D60"/>
    <w:rsid w:val="009D4339"/>
    <w:rsid w:val="009F04BB"/>
    <w:rsid w:val="009F5735"/>
    <w:rsid w:val="00A14CCB"/>
    <w:rsid w:val="00A1509E"/>
    <w:rsid w:val="00A32EA9"/>
    <w:rsid w:val="00A5064F"/>
    <w:rsid w:val="00A50976"/>
    <w:rsid w:val="00A554BF"/>
    <w:rsid w:val="00A56A90"/>
    <w:rsid w:val="00A72005"/>
    <w:rsid w:val="00A766B5"/>
    <w:rsid w:val="00A814BE"/>
    <w:rsid w:val="00A90ED3"/>
    <w:rsid w:val="00AB38AD"/>
    <w:rsid w:val="00AB7C21"/>
    <w:rsid w:val="00AF1E37"/>
    <w:rsid w:val="00B001E0"/>
    <w:rsid w:val="00B233FC"/>
    <w:rsid w:val="00B2389C"/>
    <w:rsid w:val="00B246E5"/>
    <w:rsid w:val="00B25107"/>
    <w:rsid w:val="00B320C5"/>
    <w:rsid w:val="00B326E9"/>
    <w:rsid w:val="00B34AAA"/>
    <w:rsid w:val="00B43858"/>
    <w:rsid w:val="00B456DB"/>
    <w:rsid w:val="00B54710"/>
    <w:rsid w:val="00B75339"/>
    <w:rsid w:val="00B8607D"/>
    <w:rsid w:val="00B919E6"/>
    <w:rsid w:val="00B97011"/>
    <w:rsid w:val="00BB228B"/>
    <w:rsid w:val="00BF199C"/>
    <w:rsid w:val="00BF6E4C"/>
    <w:rsid w:val="00BF75F9"/>
    <w:rsid w:val="00C073BF"/>
    <w:rsid w:val="00C07D98"/>
    <w:rsid w:val="00C1767F"/>
    <w:rsid w:val="00C300AF"/>
    <w:rsid w:val="00C474BF"/>
    <w:rsid w:val="00C5135B"/>
    <w:rsid w:val="00C533CE"/>
    <w:rsid w:val="00C55122"/>
    <w:rsid w:val="00C62D41"/>
    <w:rsid w:val="00C73C38"/>
    <w:rsid w:val="00C97D1C"/>
    <w:rsid w:val="00CA4287"/>
    <w:rsid w:val="00CE294E"/>
    <w:rsid w:val="00CF0942"/>
    <w:rsid w:val="00CF3BB1"/>
    <w:rsid w:val="00D11732"/>
    <w:rsid w:val="00D13694"/>
    <w:rsid w:val="00D20CC1"/>
    <w:rsid w:val="00D2680C"/>
    <w:rsid w:val="00D3130C"/>
    <w:rsid w:val="00D31AF6"/>
    <w:rsid w:val="00D723C1"/>
    <w:rsid w:val="00DC797D"/>
    <w:rsid w:val="00DE4C12"/>
    <w:rsid w:val="00DE541A"/>
    <w:rsid w:val="00DF07E0"/>
    <w:rsid w:val="00E27F53"/>
    <w:rsid w:val="00E314E2"/>
    <w:rsid w:val="00E37A3A"/>
    <w:rsid w:val="00E56601"/>
    <w:rsid w:val="00E83BC1"/>
    <w:rsid w:val="00EA0427"/>
    <w:rsid w:val="00EB3202"/>
    <w:rsid w:val="00EB68C2"/>
    <w:rsid w:val="00EC2B6E"/>
    <w:rsid w:val="00EC6600"/>
    <w:rsid w:val="00EC793D"/>
    <w:rsid w:val="00EC7B6F"/>
    <w:rsid w:val="00EE0179"/>
    <w:rsid w:val="00EE3DBA"/>
    <w:rsid w:val="00F23414"/>
    <w:rsid w:val="00F247C7"/>
    <w:rsid w:val="00F40D80"/>
    <w:rsid w:val="00F52189"/>
    <w:rsid w:val="00F66FD9"/>
    <w:rsid w:val="00F809E6"/>
    <w:rsid w:val="00F83373"/>
    <w:rsid w:val="00FC6B28"/>
    <w:rsid w:val="00FF3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CA3F"/>
  <w15:chartTrackingRefBased/>
  <w15:docId w15:val="{00E60F8F-5C97-45A3-B6DF-BA944898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796240"/>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456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3414"/>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6B7A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240"/>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796240"/>
  </w:style>
  <w:style w:type="character" w:customStyle="1" w:styleId="Titre2Car">
    <w:name w:val="Titre 2 Car"/>
    <w:basedOn w:val="Policepardfaut"/>
    <w:link w:val="Titre2"/>
    <w:uiPriority w:val="9"/>
    <w:rsid w:val="00B456DB"/>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B456DB"/>
    <w:rPr>
      <w:color w:val="0000FF"/>
      <w:u w:val="single"/>
    </w:rPr>
  </w:style>
  <w:style w:type="paragraph" w:customStyle="1" w:styleId="p">
    <w:name w:val="p"/>
    <w:basedOn w:val="Normal"/>
    <w:rsid w:val="00D20CC1"/>
    <w:pPr>
      <w:spacing w:before="100" w:beforeAutospacing="1" w:after="100" w:afterAutospacing="1"/>
      <w:jc w:val="left"/>
    </w:pPr>
    <w:rPr>
      <w:rFonts w:ascii="Times New Roman" w:eastAsia="Times New Roman" w:hAnsi="Times New Roman" w:cs="Times New Roman"/>
      <w:szCs w:val="24"/>
      <w:lang w:eastAsia="fr-FR"/>
    </w:rPr>
  </w:style>
  <w:style w:type="character" w:styleId="Marquedecommentaire">
    <w:name w:val="annotation reference"/>
    <w:basedOn w:val="Policepardfaut"/>
    <w:uiPriority w:val="99"/>
    <w:semiHidden/>
    <w:unhideWhenUsed/>
    <w:rsid w:val="00EC793D"/>
    <w:rPr>
      <w:sz w:val="16"/>
      <w:szCs w:val="16"/>
    </w:rPr>
  </w:style>
  <w:style w:type="paragraph" w:styleId="Commentaire">
    <w:name w:val="annotation text"/>
    <w:basedOn w:val="Normal"/>
    <w:link w:val="CommentaireCar"/>
    <w:uiPriority w:val="99"/>
    <w:semiHidden/>
    <w:unhideWhenUsed/>
    <w:rsid w:val="00EC793D"/>
    <w:rPr>
      <w:sz w:val="20"/>
      <w:szCs w:val="20"/>
    </w:rPr>
  </w:style>
  <w:style w:type="character" w:customStyle="1" w:styleId="CommentaireCar">
    <w:name w:val="Commentaire Car"/>
    <w:basedOn w:val="Policepardfaut"/>
    <w:link w:val="Commentaire"/>
    <w:uiPriority w:val="99"/>
    <w:semiHidden/>
    <w:rsid w:val="00EC793D"/>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EC793D"/>
    <w:rPr>
      <w:b/>
      <w:bCs/>
    </w:rPr>
  </w:style>
  <w:style w:type="character" w:customStyle="1" w:styleId="ObjetducommentaireCar">
    <w:name w:val="Objet du commentaire Car"/>
    <w:basedOn w:val="CommentaireCar"/>
    <w:link w:val="Objetducommentaire"/>
    <w:uiPriority w:val="99"/>
    <w:semiHidden/>
    <w:rsid w:val="00EC793D"/>
    <w:rPr>
      <w:rFonts w:ascii="Garamond" w:hAnsi="Garamond"/>
      <w:b/>
      <w:bCs/>
      <w:sz w:val="20"/>
      <w:szCs w:val="20"/>
    </w:rPr>
  </w:style>
  <w:style w:type="paragraph" w:styleId="Textedebulles">
    <w:name w:val="Balloon Text"/>
    <w:basedOn w:val="Normal"/>
    <w:link w:val="TextedebullesCar"/>
    <w:uiPriority w:val="99"/>
    <w:semiHidden/>
    <w:unhideWhenUsed/>
    <w:rsid w:val="00EC793D"/>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793D"/>
    <w:rPr>
      <w:rFonts w:ascii="Segoe UI" w:hAnsi="Segoe UI" w:cs="Segoe UI"/>
      <w:sz w:val="18"/>
      <w:szCs w:val="18"/>
    </w:rPr>
  </w:style>
  <w:style w:type="character" w:customStyle="1" w:styleId="Titre3Car">
    <w:name w:val="Titre 3 Car"/>
    <w:basedOn w:val="Policepardfaut"/>
    <w:link w:val="Titre3"/>
    <w:uiPriority w:val="9"/>
    <w:rsid w:val="00F2341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B7A99"/>
    <w:rPr>
      <w:rFonts w:asciiTheme="majorHAnsi" w:eastAsiaTheme="majorEastAsia" w:hAnsiTheme="majorHAnsi" w:cstheme="majorBidi"/>
      <w:i/>
      <w:iCs/>
      <w:color w:val="2F5496" w:themeColor="accent1" w:themeShade="BF"/>
      <w:sz w:val="24"/>
    </w:rPr>
  </w:style>
  <w:style w:type="numbering" w:customStyle="1" w:styleId="Aucuneliste1">
    <w:name w:val="Aucune liste1"/>
    <w:next w:val="Aucuneliste"/>
    <w:uiPriority w:val="99"/>
    <w:semiHidden/>
    <w:unhideWhenUsed/>
    <w:rsid w:val="00336846"/>
  </w:style>
  <w:style w:type="paragraph" w:customStyle="1" w:styleId="msonormal0">
    <w:name w:val="msonormal"/>
    <w:basedOn w:val="Normal"/>
    <w:rsid w:val="00336846"/>
    <w:pPr>
      <w:spacing w:before="100" w:beforeAutospacing="1" w:after="100" w:afterAutospacing="1"/>
      <w:jc w:val="left"/>
    </w:pPr>
    <w:rPr>
      <w:rFonts w:ascii="Times New Roman" w:eastAsia="Times New Roman" w:hAnsi="Times New Roman" w:cs="Times New Roman"/>
      <w:szCs w:val="24"/>
      <w:lang w:eastAsia="fr-FR"/>
    </w:rPr>
  </w:style>
  <w:style w:type="character" w:styleId="Lienhypertextesuivivisit">
    <w:name w:val="FollowedHyperlink"/>
    <w:basedOn w:val="Policepardfaut"/>
    <w:uiPriority w:val="99"/>
    <w:semiHidden/>
    <w:unhideWhenUsed/>
    <w:rsid w:val="00336846"/>
    <w:rPr>
      <w:color w:val="800080"/>
      <w:u w:val="single"/>
    </w:rPr>
  </w:style>
  <w:style w:type="character" w:customStyle="1" w:styleId="num">
    <w:name w:val="num"/>
    <w:basedOn w:val="Policepardfaut"/>
    <w:rsid w:val="00336846"/>
  </w:style>
  <w:style w:type="character" w:customStyle="1" w:styleId="sc">
    <w:name w:val="sc"/>
    <w:basedOn w:val="Policepardfaut"/>
    <w:rsid w:val="00336846"/>
  </w:style>
  <w:style w:type="paragraph" w:customStyle="1" w:styleId="label">
    <w:name w:val="label"/>
    <w:basedOn w:val="Normal"/>
    <w:rsid w:val="00336846"/>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noindent">
    <w:name w:val="noindent"/>
    <w:basedOn w:val="Normal"/>
    <w:rsid w:val="00336846"/>
    <w:pPr>
      <w:spacing w:before="100" w:beforeAutospacing="1" w:after="100" w:afterAutospacing="1"/>
      <w:jc w:val="left"/>
    </w:pPr>
    <w:rPr>
      <w:rFonts w:ascii="Times New Roman" w:eastAsia="Times New Roman" w:hAnsi="Times New Roman" w:cs="Times New Roman"/>
      <w:szCs w:val="24"/>
      <w:lang w:eastAsia="fr-FR"/>
    </w:rPr>
  </w:style>
  <w:style w:type="paragraph" w:styleId="Notedebasdepage">
    <w:name w:val="footnote text"/>
    <w:basedOn w:val="Normal"/>
    <w:link w:val="NotedebasdepageCar"/>
    <w:uiPriority w:val="99"/>
    <w:semiHidden/>
    <w:unhideWhenUsed/>
    <w:rsid w:val="006579F2"/>
    <w:rPr>
      <w:sz w:val="20"/>
      <w:szCs w:val="20"/>
    </w:rPr>
  </w:style>
  <w:style w:type="character" w:customStyle="1" w:styleId="NotedebasdepageCar">
    <w:name w:val="Note de bas de page Car"/>
    <w:basedOn w:val="Policepardfaut"/>
    <w:link w:val="Notedebasdepage"/>
    <w:uiPriority w:val="99"/>
    <w:semiHidden/>
    <w:rsid w:val="006579F2"/>
    <w:rPr>
      <w:rFonts w:ascii="Garamond" w:hAnsi="Garamond"/>
      <w:sz w:val="20"/>
      <w:szCs w:val="20"/>
    </w:rPr>
  </w:style>
  <w:style w:type="character" w:styleId="Appelnotedebasdep">
    <w:name w:val="footnote reference"/>
    <w:basedOn w:val="Policepardfaut"/>
    <w:uiPriority w:val="99"/>
    <w:semiHidden/>
    <w:unhideWhenUsed/>
    <w:rsid w:val="006579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7050">
      <w:bodyDiv w:val="1"/>
      <w:marLeft w:val="0"/>
      <w:marRight w:val="0"/>
      <w:marTop w:val="0"/>
      <w:marBottom w:val="0"/>
      <w:divBdr>
        <w:top w:val="none" w:sz="0" w:space="0" w:color="auto"/>
        <w:left w:val="none" w:sz="0" w:space="0" w:color="auto"/>
        <w:bottom w:val="none" w:sz="0" w:space="0" w:color="auto"/>
        <w:right w:val="none" w:sz="0" w:space="0" w:color="auto"/>
      </w:divBdr>
    </w:div>
    <w:div w:id="173540112">
      <w:bodyDiv w:val="1"/>
      <w:marLeft w:val="0"/>
      <w:marRight w:val="0"/>
      <w:marTop w:val="0"/>
      <w:marBottom w:val="0"/>
      <w:divBdr>
        <w:top w:val="none" w:sz="0" w:space="0" w:color="auto"/>
        <w:left w:val="none" w:sz="0" w:space="0" w:color="auto"/>
        <w:bottom w:val="none" w:sz="0" w:space="0" w:color="auto"/>
        <w:right w:val="none" w:sz="0" w:space="0" w:color="auto"/>
      </w:divBdr>
      <w:divsChild>
        <w:div w:id="301692620">
          <w:marLeft w:val="3312"/>
          <w:marRight w:val="0"/>
          <w:marTop w:val="0"/>
          <w:marBottom w:val="0"/>
          <w:divBdr>
            <w:top w:val="none" w:sz="0" w:space="0" w:color="auto"/>
            <w:left w:val="none" w:sz="0" w:space="0" w:color="auto"/>
            <w:bottom w:val="none" w:sz="0" w:space="0" w:color="auto"/>
            <w:right w:val="none" w:sz="0" w:space="0" w:color="auto"/>
          </w:divBdr>
        </w:div>
      </w:divsChild>
    </w:div>
    <w:div w:id="238489780">
      <w:bodyDiv w:val="1"/>
      <w:marLeft w:val="0"/>
      <w:marRight w:val="0"/>
      <w:marTop w:val="0"/>
      <w:marBottom w:val="0"/>
      <w:divBdr>
        <w:top w:val="none" w:sz="0" w:space="0" w:color="auto"/>
        <w:left w:val="none" w:sz="0" w:space="0" w:color="auto"/>
        <w:bottom w:val="none" w:sz="0" w:space="0" w:color="auto"/>
        <w:right w:val="none" w:sz="0" w:space="0" w:color="auto"/>
      </w:divBdr>
      <w:divsChild>
        <w:div w:id="495726399">
          <w:marLeft w:val="3312"/>
          <w:marRight w:val="0"/>
          <w:marTop w:val="0"/>
          <w:marBottom w:val="0"/>
          <w:divBdr>
            <w:top w:val="none" w:sz="0" w:space="0" w:color="auto"/>
            <w:left w:val="none" w:sz="0" w:space="0" w:color="auto"/>
            <w:bottom w:val="none" w:sz="0" w:space="0" w:color="auto"/>
            <w:right w:val="none" w:sz="0" w:space="0" w:color="auto"/>
          </w:divBdr>
        </w:div>
      </w:divsChild>
    </w:div>
    <w:div w:id="315259869">
      <w:bodyDiv w:val="1"/>
      <w:marLeft w:val="0"/>
      <w:marRight w:val="0"/>
      <w:marTop w:val="0"/>
      <w:marBottom w:val="0"/>
      <w:divBdr>
        <w:top w:val="none" w:sz="0" w:space="0" w:color="auto"/>
        <w:left w:val="none" w:sz="0" w:space="0" w:color="auto"/>
        <w:bottom w:val="none" w:sz="0" w:space="0" w:color="auto"/>
        <w:right w:val="none" w:sz="0" w:space="0" w:color="auto"/>
      </w:divBdr>
      <w:divsChild>
        <w:div w:id="2135828833">
          <w:marLeft w:val="3312"/>
          <w:marRight w:val="0"/>
          <w:marTop w:val="0"/>
          <w:marBottom w:val="0"/>
          <w:divBdr>
            <w:top w:val="none" w:sz="0" w:space="0" w:color="auto"/>
            <w:left w:val="none" w:sz="0" w:space="0" w:color="auto"/>
            <w:bottom w:val="none" w:sz="0" w:space="0" w:color="auto"/>
            <w:right w:val="none" w:sz="0" w:space="0" w:color="auto"/>
          </w:divBdr>
        </w:div>
      </w:divsChild>
    </w:div>
    <w:div w:id="362679177">
      <w:bodyDiv w:val="1"/>
      <w:marLeft w:val="0"/>
      <w:marRight w:val="0"/>
      <w:marTop w:val="0"/>
      <w:marBottom w:val="0"/>
      <w:divBdr>
        <w:top w:val="none" w:sz="0" w:space="0" w:color="auto"/>
        <w:left w:val="none" w:sz="0" w:space="0" w:color="auto"/>
        <w:bottom w:val="none" w:sz="0" w:space="0" w:color="auto"/>
        <w:right w:val="none" w:sz="0" w:space="0" w:color="auto"/>
      </w:divBdr>
    </w:div>
    <w:div w:id="366806739">
      <w:bodyDiv w:val="1"/>
      <w:marLeft w:val="0"/>
      <w:marRight w:val="0"/>
      <w:marTop w:val="0"/>
      <w:marBottom w:val="0"/>
      <w:divBdr>
        <w:top w:val="none" w:sz="0" w:space="0" w:color="auto"/>
        <w:left w:val="none" w:sz="0" w:space="0" w:color="auto"/>
        <w:bottom w:val="none" w:sz="0" w:space="0" w:color="auto"/>
        <w:right w:val="none" w:sz="0" w:space="0" w:color="auto"/>
      </w:divBdr>
    </w:div>
    <w:div w:id="379476973">
      <w:bodyDiv w:val="1"/>
      <w:marLeft w:val="0"/>
      <w:marRight w:val="0"/>
      <w:marTop w:val="0"/>
      <w:marBottom w:val="0"/>
      <w:divBdr>
        <w:top w:val="none" w:sz="0" w:space="0" w:color="auto"/>
        <w:left w:val="none" w:sz="0" w:space="0" w:color="auto"/>
        <w:bottom w:val="none" w:sz="0" w:space="0" w:color="auto"/>
        <w:right w:val="none" w:sz="0" w:space="0" w:color="auto"/>
      </w:divBdr>
    </w:div>
    <w:div w:id="409815227">
      <w:bodyDiv w:val="1"/>
      <w:marLeft w:val="0"/>
      <w:marRight w:val="0"/>
      <w:marTop w:val="0"/>
      <w:marBottom w:val="0"/>
      <w:divBdr>
        <w:top w:val="none" w:sz="0" w:space="0" w:color="auto"/>
        <w:left w:val="none" w:sz="0" w:space="0" w:color="auto"/>
        <w:bottom w:val="none" w:sz="0" w:space="0" w:color="auto"/>
        <w:right w:val="none" w:sz="0" w:space="0" w:color="auto"/>
      </w:divBdr>
    </w:div>
    <w:div w:id="467089395">
      <w:bodyDiv w:val="1"/>
      <w:marLeft w:val="0"/>
      <w:marRight w:val="0"/>
      <w:marTop w:val="0"/>
      <w:marBottom w:val="0"/>
      <w:divBdr>
        <w:top w:val="none" w:sz="0" w:space="0" w:color="auto"/>
        <w:left w:val="none" w:sz="0" w:space="0" w:color="auto"/>
        <w:bottom w:val="none" w:sz="0" w:space="0" w:color="auto"/>
        <w:right w:val="none" w:sz="0" w:space="0" w:color="auto"/>
      </w:divBdr>
      <w:divsChild>
        <w:div w:id="1472747200">
          <w:marLeft w:val="3312"/>
          <w:marRight w:val="0"/>
          <w:marTop w:val="0"/>
          <w:marBottom w:val="0"/>
          <w:divBdr>
            <w:top w:val="none" w:sz="0" w:space="0" w:color="auto"/>
            <w:left w:val="none" w:sz="0" w:space="0" w:color="auto"/>
            <w:bottom w:val="none" w:sz="0" w:space="0" w:color="auto"/>
            <w:right w:val="none" w:sz="0" w:space="0" w:color="auto"/>
          </w:divBdr>
        </w:div>
      </w:divsChild>
    </w:div>
    <w:div w:id="510342174">
      <w:bodyDiv w:val="1"/>
      <w:marLeft w:val="0"/>
      <w:marRight w:val="0"/>
      <w:marTop w:val="0"/>
      <w:marBottom w:val="0"/>
      <w:divBdr>
        <w:top w:val="none" w:sz="0" w:space="0" w:color="auto"/>
        <w:left w:val="none" w:sz="0" w:space="0" w:color="auto"/>
        <w:bottom w:val="none" w:sz="0" w:space="0" w:color="auto"/>
        <w:right w:val="none" w:sz="0" w:space="0" w:color="auto"/>
      </w:divBdr>
      <w:divsChild>
        <w:div w:id="1551838819">
          <w:marLeft w:val="3312"/>
          <w:marRight w:val="0"/>
          <w:marTop w:val="0"/>
          <w:marBottom w:val="0"/>
          <w:divBdr>
            <w:top w:val="none" w:sz="0" w:space="0" w:color="auto"/>
            <w:left w:val="none" w:sz="0" w:space="0" w:color="auto"/>
            <w:bottom w:val="none" w:sz="0" w:space="0" w:color="auto"/>
            <w:right w:val="none" w:sz="0" w:space="0" w:color="auto"/>
          </w:divBdr>
        </w:div>
      </w:divsChild>
    </w:div>
    <w:div w:id="535313277">
      <w:bodyDiv w:val="1"/>
      <w:marLeft w:val="0"/>
      <w:marRight w:val="0"/>
      <w:marTop w:val="0"/>
      <w:marBottom w:val="0"/>
      <w:divBdr>
        <w:top w:val="none" w:sz="0" w:space="0" w:color="auto"/>
        <w:left w:val="none" w:sz="0" w:space="0" w:color="auto"/>
        <w:bottom w:val="none" w:sz="0" w:space="0" w:color="auto"/>
        <w:right w:val="none" w:sz="0" w:space="0" w:color="auto"/>
      </w:divBdr>
    </w:div>
    <w:div w:id="551578586">
      <w:bodyDiv w:val="1"/>
      <w:marLeft w:val="0"/>
      <w:marRight w:val="0"/>
      <w:marTop w:val="0"/>
      <w:marBottom w:val="0"/>
      <w:divBdr>
        <w:top w:val="none" w:sz="0" w:space="0" w:color="auto"/>
        <w:left w:val="none" w:sz="0" w:space="0" w:color="auto"/>
        <w:bottom w:val="none" w:sz="0" w:space="0" w:color="auto"/>
        <w:right w:val="none" w:sz="0" w:space="0" w:color="auto"/>
      </w:divBdr>
      <w:divsChild>
        <w:div w:id="810097189">
          <w:marLeft w:val="3312"/>
          <w:marRight w:val="0"/>
          <w:marTop w:val="0"/>
          <w:marBottom w:val="0"/>
          <w:divBdr>
            <w:top w:val="none" w:sz="0" w:space="0" w:color="auto"/>
            <w:left w:val="none" w:sz="0" w:space="0" w:color="auto"/>
            <w:bottom w:val="none" w:sz="0" w:space="0" w:color="auto"/>
            <w:right w:val="none" w:sz="0" w:space="0" w:color="auto"/>
          </w:divBdr>
        </w:div>
        <w:div w:id="114299656">
          <w:marLeft w:val="3312"/>
          <w:marRight w:val="0"/>
          <w:marTop w:val="0"/>
          <w:marBottom w:val="0"/>
          <w:divBdr>
            <w:top w:val="none" w:sz="0" w:space="0" w:color="auto"/>
            <w:left w:val="none" w:sz="0" w:space="0" w:color="auto"/>
            <w:bottom w:val="none" w:sz="0" w:space="0" w:color="auto"/>
            <w:right w:val="none" w:sz="0" w:space="0" w:color="auto"/>
          </w:divBdr>
        </w:div>
        <w:div w:id="55007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42449436">
          <w:marLeft w:val="3312"/>
          <w:marRight w:val="0"/>
          <w:marTop w:val="0"/>
          <w:marBottom w:val="0"/>
          <w:divBdr>
            <w:top w:val="none" w:sz="0" w:space="0" w:color="auto"/>
            <w:left w:val="none" w:sz="0" w:space="0" w:color="auto"/>
            <w:bottom w:val="none" w:sz="0" w:space="0" w:color="auto"/>
            <w:right w:val="none" w:sz="0" w:space="0" w:color="auto"/>
          </w:divBdr>
        </w:div>
        <w:div w:id="1767732380">
          <w:marLeft w:val="3312"/>
          <w:marRight w:val="0"/>
          <w:marTop w:val="0"/>
          <w:marBottom w:val="0"/>
          <w:divBdr>
            <w:top w:val="none" w:sz="0" w:space="0" w:color="auto"/>
            <w:left w:val="none" w:sz="0" w:space="0" w:color="auto"/>
            <w:bottom w:val="none" w:sz="0" w:space="0" w:color="auto"/>
            <w:right w:val="none" w:sz="0" w:space="0" w:color="auto"/>
          </w:divBdr>
        </w:div>
        <w:div w:id="745611185">
          <w:marLeft w:val="3312"/>
          <w:marRight w:val="0"/>
          <w:marTop w:val="0"/>
          <w:marBottom w:val="0"/>
          <w:divBdr>
            <w:top w:val="none" w:sz="0" w:space="0" w:color="auto"/>
            <w:left w:val="none" w:sz="0" w:space="0" w:color="auto"/>
            <w:bottom w:val="none" w:sz="0" w:space="0" w:color="auto"/>
            <w:right w:val="none" w:sz="0" w:space="0" w:color="auto"/>
          </w:divBdr>
        </w:div>
        <w:div w:id="152038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9569123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190097">
              <w:marLeft w:val="0"/>
              <w:marRight w:val="0"/>
              <w:marTop w:val="0"/>
              <w:marBottom w:val="0"/>
              <w:divBdr>
                <w:top w:val="none" w:sz="0" w:space="0" w:color="auto"/>
                <w:left w:val="none" w:sz="0" w:space="0" w:color="auto"/>
                <w:bottom w:val="none" w:sz="0" w:space="0" w:color="auto"/>
                <w:right w:val="none" w:sz="0" w:space="0" w:color="auto"/>
              </w:divBdr>
            </w:div>
            <w:div w:id="1501044723">
              <w:marLeft w:val="0"/>
              <w:marRight w:val="0"/>
              <w:marTop w:val="0"/>
              <w:marBottom w:val="0"/>
              <w:divBdr>
                <w:top w:val="none" w:sz="0" w:space="0" w:color="auto"/>
                <w:left w:val="none" w:sz="0" w:space="0" w:color="auto"/>
                <w:bottom w:val="none" w:sz="0" w:space="0" w:color="auto"/>
                <w:right w:val="none" w:sz="0" w:space="0" w:color="auto"/>
              </w:divBdr>
            </w:div>
            <w:div w:id="1215628860">
              <w:marLeft w:val="0"/>
              <w:marRight w:val="0"/>
              <w:marTop w:val="0"/>
              <w:marBottom w:val="0"/>
              <w:divBdr>
                <w:top w:val="none" w:sz="0" w:space="0" w:color="auto"/>
                <w:left w:val="none" w:sz="0" w:space="0" w:color="auto"/>
                <w:bottom w:val="none" w:sz="0" w:space="0" w:color="auto"/>
                <w:right w:val="none" w:sz="0" w:space="0" w:color="auto"/>
              </w:divBdr>
            </w:div>
          </w:divsChild>
        </w:div>
        <w:div w:id="1930118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955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7137803">
              <w:marLeft w:val="0"/>
              <w:marRight w:val="0"/>
              <w:marTop w:val="0"/>
              <w:marBottom w:val="0"/>
              <w:divBdr>
                <w:top w:val="none" w:sz="0" w:space="0" w:color="auto"/>
                <w:left w:val="none" w:sz="0" w:space="0" w:color="auto"/>
                <w:bottom w:val="none" w:sz="0" w:space="0" w:color="auto"/>
                <w:right w:val="none" w:sz="0" w:space="0" w:color="auto"/>
              </w:divBdr>
            </w:div>
            <w:div w:id="417407326">
              <w:marLeft w:val="0"/>
              <w:marRight w:val="0"/>
              <w:marTop w:val="0"/>
              <w:marBottom w:val="0"/>
              <w:divBdr>
                <w:top w:val="none" w:sz="0" w:space="0" w:color="auto"/>
                <w:left w:val="none" w:sz="0" w:space="0" w:color="auto"/>
                <w:bottom w:val="none" w:sz="0" w:space="0" w:color="auto"/>
                <w:right w:val="none" w:sz="0" w:space="0" w:color="auto"/>
              </w:divBdr>
            </w:div>
            <w:div w:id="671760362">
              <w:marLeft w:val="0"/>
              <w:marRight w:val="0"/>
              <w:marTop w:val="0"/>
              <w:marBottom w:val="0"/>
              <w:divBdr>
                <w:top w:val="none" w:sz="0" w:space="0" w:color="auto"/>
                <w:left w:val="none" w:sz="0" w:space="0" w:color="auto"/>
                <w:bottom w:val="none" w:sz="0" w:space="0" w:color="auto"/>
                <w:right w:val="none" w:sz="0" w:space="0" w:color="auto"/>
              </w:divBdr>
            </w:div>
            <w:div w:id="537283453">
              <w:marLeft w:val="0"/>
              <w:marRight w:val="0"/>
              <w:marTop w:val="0"/>
              <w:marBottom w:val="0"/>
              <w:divBdr>
                <w:top w:val="none" w:sz="0" w:space="0" w:color="auto"/>
                <w:left w:val="none" w:sz="0" w:space="0" w:color="auto"/>
                <w:bottom w:val="none" w:sz="0" w:space="0" w:color="auto"/>
                <w:right w:val="none" w:sz="0" w:space="0" w:color="auto"/>
              </w:divBdr>
            </w:div>
            <w:div w:id="175971207">
              <w:marLeft w:val="0"/>
              <w:marRight w:val="0"/>
              <w:marTop w:val="0"/>
              <w:marBottom w:val="0"/>
              <w:divBdr>
                <w:top w:val="none" w:sz="0" w:space="0" w:color="auto"/>
                <w:left w:val="none" w:sz="0" w:space="0" w:color="auto"/>
                <w:bottom w:val="none" w:sz="0" w:space="0" w:color="auto"/>
                <w:right w:val="none" w:sz="0" w:space="0" w:color="auto"/>
              </w:divBdr>
            </w:div>
            <w:div w:id="690567641">
              <w:marLeft w:val="0"/>
              <w:marRight w:val="0"/>
              <w:marTop w:val="0"/>
              <w:marBottom w:val="0"/>
              <w:divBdr>
                <w:top w:val="none" w:sz="0" w:space="0" w:color="auto"/>
                <w:left w:val="none" w:sz="0" w:space="0" w:color="auto"/>
                <w:bottom w:val="none" w:sz="0" w:space="0" w:color="auto"/>
                <w:right w:val="none" w:sz="0" w:space="0" w:color="auto"/>
              </w:divBdr>
            </w:div>
            <w:div w:id="1688750888">
              <w:marLeft w:val="0"/>
              <w:marRight w:val="0"/>
              <w:marTop w:val="0"/>
              <w:marBottom w:val="0"/>
              <w:divBdr>
                <w:top w:val="none" w:sz="0" w:space="0" w:color="auto"/>
                <w:left w:val="none" w:sz="0" w:space="0" w:color="auto"/>
                <w:bottom w:val="none" w:sz="0" w:space="0" w:color="auto"/>
                <w:right w:val="none" w:sz="0" w:space="0" w:color="auto"/>
              </w:divBdr>
            </w:div>
            <w:div w:id="1599290574">
              <w:marLeft w:val="0"/>
              <w:marRight w:val="0"/>
              <w:marTop w:val="0"/>
              <w:marBottom w:val="0"/>
              <w:divBdr>
                <w:top w:val="none" w:sz="0" w:space="0" w:color="auto"/>
                <w:left w:val="none" w:sz="0" w:space="0" w:color="auto"/>
                <w:bottom w:val="none" w:sz="0" w:space="0" w:color="auto"/>
                <w:right w:val="none" w:sz="0" w:space="0" w:color="auto"/>
              </w:divBdr>
            </w:div>
          </w:divsChild>
        </w:div>
        <w:div w:id="742032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1951941">
              <w:marLeft w:val="0"/>
              <w:marRight w:val="0"/>
              <w:marTop w:val="0"/>
              <w:marBottom w:val="0"/>
              <w:divBdr>
                <w:top w:val="none" w:sz="0" w:space="0" w:color="auto"/>
                <w:left w:val="none" w:sz="0" w:space="0" w:color="auto"/>
                <w:bottom w:val="none" w:sz="0" w:space="0" w:color="auto"/>
                <w:right w:val="none" w:sz="0" w:space="0" w:color="auto"/>
              </w:divBdr>
            </w:div>
            <w:div w:id="459421581">
              <w:marLeft w:val="0"/>
              <w:marRight w:val="0"/>
              <w:marTop w:val="0"/>
              <w:marBottom w:val="0"/>
              <w:divBdr>
                <w:top w:val="none" w:sz="0" w:space="0" w:color="auto"/>
                <w:left w:val="none" w:sz="0" w:space="0" w:color="auto"/>
                <w:bottom w:val="none" w:sz="0" w:space="0" w:color="auto"/>
                <w:right w:val="none" w:sz="0" w:space="0" w:color="auto"/>
              </w:divBdr>
            </w:div>
            <w:div w:id="904799344">
              <w:marLeft w:val="0"/>
              <w:marRight w:val="0"/>
              <w:marTop w:val="0"/>
              <w:marBottom w:val="0"/>
              <w:divBdr>
                <w:top w:val="none" w:sz="0" w:space="0" w:color="auto"/>
                <w:left w:val="none" w:sz="0" w:space="0" w:color="auto"/>
                <w:bottom w:val="none" w:sz="0" w:space="0" w:color="auto"/>
                <w:right w:val="none" w:sz="0" w:space="0" w:color="auto"/>
              </w:divBdr>
            </w:div>
            <w:div w:id="2014527643">
              <w:marLeft w:val="0"/>
              <w:marRight w:val="0"/>
              <w:marTop w:val="0"/>
              <w:marBottom w:val="0"/>
              <w:divBdr>
                <w:top w:val="none" w:sz="0" w:space="0" w:color="auto"/>
                <w:left w:val="none" w:sz="0" w:space="0" w:color="auto"/>
                <w:bottom w:val="none" w:sz="0" w:space="0" w:color="auto"/>
                <w:right w:val="none" w:sz="0" w:space="0" w:color="auto"/>
              </w:divBdr>
            </w:div>
          </w:divsChild>
        </w:div>
        <w:div w:id="1278874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7659329">
              <w:marLeft w:val="0"/>
              <w:marRight w:val="0"/>
              <w:marTop w:val="0"/>
              <w:marBottom w:val="0"/>
              <w:divBdr>
                <w:top w:val="none" w:sz="0" w:space="0" w:color="auto"/>
                <w:left w:val="none" w:sz="0" w:space="0" w:color="auto"/>
                <w:bottom w:val="none" w:sz="0" w:space="0" w:color="auto"/>
                <w:right w:val="none" w:sz="0" w:space="0" w:color="auto"/>
              </w:divBdr>
            </w:div>
            <w:div w:id="589240888">
              <w:marLeft w:val="0"/>
              <w:marRight w:val="0"/>
              <w:marTop w:val="0"/>
              <w:marBottom w:val="0"/>
              <w:divBdr>
                <w:top w:val="none" w:sz="0" w:space="0" w:color="auto"/>
                <w:left w:val="none" w:sz="0" w:space="0" w:color="auto"/>
                <w:bottom w:val="none" w:sz="0" w:space="0" w:color="auto"/>
                <w:right w:val="none" w:sz="0" w:space="0" w:color="auto"/>
              </w:divBdr>
            </w:div>
            <w:div w:id="1733770633">
              <w:marLeft w:val="0"/>
              <w:marRight w:val="0"/>
              <w:marTop w:val="0"/>
              <w:marBottom w:val="0"/>
              <w:divBdr>
                <w:top w:val="none" w:sz="0" w:space="0" w:color="auto"/>
                <w:left w:val="none" w:sz="0" w:space="0" w:color="auto"/>
                <w:bottom w:val="none" w:sz="0" w:space="0" w:color="auto"/>
                <w:right w:val="none" w:sz="0" w:space="0" w:color="auto"/>
              </w:divBdr>
            </w:div>
          </w:divsChild>
        </w:div>
        <w:div w:id="196545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584552">
              <w:marLeft w:val="0"/>
              <w:marRight w:val="0"/>
              <w:marTop w:val="0"/>
              <w:marBottom w:val="0"/>
              <w:divBdr>
                <w:top w:val="none" w:sz="0" w:space="0" w:color="auto"/>
                <w:left w:val="none" w:sz="0" w:space="0" w:color="auto"/>
                <w:bottom w:val="none" w:sz="0" w:space="0" w:color="auto"/>
                <w:right w:val="none" w:sz="0" w:space="0" w:color="auto"/>
              </w:divBdr>
            </w:div>
            <w:div w:id="411195108">
              <w:marLeft w:val="0"/>
              <w:marRight w:val="0"/>
              <w:marTop w:val="0"/>
              <w:marBottom w:val="0"/>
              <w:divBdr>
                <w:top w:val="none" w:sz="0" w:space="0" w:color="auto"/>
                <w:left w:val="none" w:sz="0" w:space="0" w:color="auto"/>
                <w:bottom w:val="none" w:sz="0" w:space="0" w:color="auto"/>
                <w:right w:val="none" w:sz="0" w:space="0" w:color="auto"/>
              </w:divBdr>
            </w:div>
          </w:divsChild>
        </w:div>
        <w:div w:id="15373093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0027492">
              <w:marLeft w:val="0"/>
              <w:marRight w:val="0"/>
              <w:marTop w:val="0"/>
              <w:marBottom w:val="0"/>
              <w:divBdr>
                <w:top w:val="none" w:sz="0" w:space="0" w:color="auto"/>
                <w:left w:val="none" w:sz="0" w:space="0" w:color="auto"/>
                <w:bottom w:val="none" w:sz="0" w:space="0" w:color="auto"/>
                <w:right w:val="none" w:sz="0" w:space="0" w:color="auto"/>
              </w:divBdr>
            </w:div>
            <w:div w:id="180897178">
              <w:marLeft w:val="0"/>
              <w:marRight w:val="0"/>
              <w:marTop w:val="0"/>
              <w:marBottom w:val="0"/>
              <w:divBdr>
                <w:top w:val="none" w:sz="0" w:space="0" w:color="auto"/>
                <w:left w:val="none" w:sz="0" w:space="0" w:color="auto"/>
                <w:bottom w:val="none" w:sz="0" w:space="0" w:color="auto"/>
                <w:right w:val="none" w:sz="0" w:space="0" w:color="auto"/>
              </w:divBdr>
            </w:div>
            <w:div w:id="844326457">
              <w:marLeft w:val="0"/>
              <w:marRight w:val="0"/>
              <w:marTop w:val="0"/>
              <w:marBottom w:val="0"/>
              <w:divBdr>
                <w:top w:val="none" w:sz="0" w:space="0" w:color="auto"/>
                <w:left w:val="none" w:sz="0" w:space="0" w:color="auto"/>
                <w:bottom w:val="none" w:sz="0" w:space="0" w:color="auto"/>
                <w:right w:val="none" w:sz="0" w:space="0" w:color="auto"/>
              </w:divBdr>
            </w:div>
            <w:div w:id="1280837698">
              <w:marLeft w:val="0"/>
              <w:marRight w:val="0"/>
              <w:marTop w:val="0"/>
              <w:marBottom w:val="0"/>
              <w:divBdr>
                <w:top w:val="none" w:sz="0" w:space="0" w:color="auto"/>
                <w:left w:val="none" w:sz="0" w:space="0" w:color="auto"/>
                <w:bottom w:val="none" w:sz="0" w:space="0" w:color="auto"/>
                <w:right w:val="none" w:sz="0" w:space="0" w:color="auto"/>
              </w:divBdr>
            </w:div>
          </w:divsChild>
        </w:div>
        <w:div w:id="13843260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2815356">
              <w:marLeft w:val="0"/>
              <w:marRight w:val="0"/>
              <w:marTop w:val="0"/>
              <w:marBottom w:val="0"/>
              <w:divBdr>
                <w:top w:val="none" w:sz="0" w:space="0" w:color="auto"/>
                <w:left w:val="none" w:sz="0" w:space="0" w:color="auto"/>
                <w:bottom w:val="none" w:sz="0" w:space="0" w:color="auto"/>
                <w:right w:val="none" w:sz="0" w:space="0" w:color="auto"/>
              </w:divBdr>
            </w:div>
            <w:div w:id="1175269819">
              <w:marLeft w:val="0"/>
              <w:marRight w:val="0"/>
              <w:marTop w:val="0"/>
              <w:marBottom w:val="0"/>
              <w:divBdr>
                <w:top w:val="none" w:sz="0" w:space="0" w:color="auto"/>
                <w:left w:val="none" w:sz="0" w:space="0" w:color="auto"/>
                <w:bottom w:val="none" w:sz="0" w:space="0" w:color="auto"/>
                <w:right w:val="none" w:sz="0" w:space="0" w:color="auto"/>
              </w:divBdr>
            </w:div>
            <w:div w:id="1714040687">
              <w:marLeft w:val="0"/>
              <w:marRight w:val="0"/>
              <w:marTop w:val="0"/>
              <w:marBottom w:val="0"/>
              <w:divBdr>
                <w:top w:val="none" w:sz="0" w:space="0" w:color="auto"/>
                <w:left w:val="none" w:sz="0" w:space="0" w:color="auto"/>
                <w:bottom w:val="none" w:sz="0" w:space="0" w:color="auto"/>
                <w:right w:val="none" w:sz="0" w:space="0" w:color="auto"/>
              </w:divBdr>
            </w:div>
            <w:div w:id="1200701722">
              <w:marLeft w:val="0"/>
              <w:marRight w:val="0"/>
              <w:marTop w:val="0"/>
              <w:marBottom w:val="0"/>
              <w:divBdr>
                <w:top w:val="none" w:sz="0" w:space="0" w:color="auto"/>
                <w:left w:val="none" w:sz="0" w:space="0" w:color="auto"/>
                <w:bottom w:val="none" w:sz="0" w:space="0" w:color="auto"/>
                <w:right w:val="none" w:sz="0" w:space="0" w:color="auto"/>
              </w:divBdr>
            </w:div>
            <w:div w:id="752705634">
              <w:marLeft w:val="0"/>
              <w:marRight w:val="0"/>
              <w:marTop w:val="0"/>
              <w:marBottom w:val="0"/>
              <w:divBdr>
                <w:top w:val="none" w:sz="0" w:space="0" w:color="auto"/>
                <w:left w:val="none" w:sz="0" w:space="0" w:color="auto"/>
                <w:bottom w:val="none" w:sz="0" w:space="0" w:color="auto"/>
                <w:right w:val="none" w:sz="0" w:space="0" w:color="auto"/>
              </w:divBdr>
            </w:div>
            <w:div w:id="1028027290">
              <w:marLeft w:val="0"/>
              <w:marRight w:val="0"/>
              <w:marTop w:val="0"/>
              <w:marBottom w:val="0"/>
              <w:divBdr>
                <w:top w:val="none" w:sz="0" w:space="0" w:color="auto"/>
                <w:left w:val="none" w:sz="0" w:space="0" w:color="auto"/>
                <w:bottom w:val="none" w:sz="0" w:space="0" w:color="auto"/>
                <w:right w:val="none" w:sz="0" w:space="0" w:color="auto"/>
              </w:divBdr>
            </w:div>
            <w:div w:id="2084570294">
              <w:marLeft w:val="0"/>
              <w:marRight w:val="0"/>
              <w:marTop w:val="0"/>
              <w:marBottom w:val="0"/>
              <w:divBdr>
                <w:top w:val="none" w:sz="0" w:space="0" w:color="auto"/>
                <w:left w:val="none" w:sz="0" w:space="0" w:color="auto"/>
                <w:bottom w:val="none" w:sz="0" w:space="0" w:color="auto"/>
                <w:right w:val="none" w:sz="0" w:space="0" w:color="auto"/>
              </w:divBdr>
            </w:div>
            <w:div w:id="1108083772">
              <w:marLeft w:val="0"/>
              <w:marRight w:val="0"/>
              <w:marTop w:val="0"/>
              <w:marBottom w:val="0"/>
              <w:divBdr>
                <w:top w:val="none" w:sz="0" w:space="0" w:color="auto"/>
                <w:left w:val="none" w:sz="0" w:space="0" w:color="auto"/>
                <w:bottom w:val="none" w:sz="0" w:space="0" w:color="auto"/>
                <w:right w:val="none" w:sz="0" w:space="0" w:color="auto"/>
              </w:divBdr>
            </w:div>
            <w:div w:id="82455898">
              <w:marLeft w:val="0"/>
              <w:marRight w:val="0"/>
              <w:marTop w:val="0"/>
              <w:marBottom w:val="0"/>
              <w:divBdr>
                <w:top w:val="none" w:sz="0" w:space="0" w:color="auto"/>
                <w:left w:val="none" w:sz="0" w:space="0" w:color="auto"/>
                <w:bottom w:val="none" w:sz="0" w:space="0" w:color="auto"/>
                <w:right w:val="none" w:sz="0" w:space="0" w:color="auto"/>
              </w:divBdr>
            </w:div>
            <w:div w:id="2059694503">
              <w:marLeft w:val="0"/>
              <w:marRight w:val="0"/>
              <w:marTop w:val="0"/>
              <w:marBottom w:val="0"/>
              <w:divBdr>
                <w:top w:val="none" w:sz="0" w:space="0" w:color="auto"/>
                <w:left w:val="none" w:sz="0" w:space="0" w:color="auto"/>
                <w:bottom w:val="none" w:sz="0" w:space="0" w:color="auto"/>
                <w:right w:val="none" w:sz="0" w:space="0" w:color="auto"/>
              </w:divBdr>
            </w:div>
            <w:div w:id="946154925">
              <w:marLeft w:val="0"/>
              <w:marRight w:val="0"/>
              <w:marTop w:val="0"/>
              <w:marBottom w:val="0"/>
              <w:divBdr>
                <w:top w:val="none" w:sz="0" w:space="0" w:color="auto"/>
                <w:left w:val="none" w:sz="0" w:space="0" w:color="auto"/>
                <w:bottom w:val="none" w:sz="0" w:space="0" w:color="auto"/>
                <w:right w:val="none" w:sz="0" w:space="0" w:color="auto"/>
              </w:divBdr>
            </w:div>
            <w:div w:id="1783918000">
              <w:marLeft w:val="0"/>
              <w:marRight w:val="0"/>
              <w:marTop w:val="0"/>
              <w:marBottom w:val="0"/>
              <w:divBdr>
                <w:top w:val="none" w:sz="0" w:space="0" w:color="auto"/>
                <w:left w:val="none" w:sz="0" w:space="0" w:color="auto"/>
                <w:bottom w:val="none" w:sz="0" w:space="0" w:color="auto"/>
                <w:right w:val="none" w:sz="0" w:space="0" w:color="auto"/>
              </w:divBdr>
            </w:div>
            <w:div w:id="702289524">
              <w:marLeft w:val="0"/>
              <w:marRight w:val="0"/>
              <w:marTop w:val="0"/>
              <w:marBottom w:val="0"/>
              <w:divBdr>
                <w:top w:val="none" w:sz="0" w:space="0" w:color="auto"/>
                <w:left w:val="none" w:sz="0" w:space="0" w:color="auto"/>
                <w:bottom w:val="none" w:sz="0" w:space="0" w:color="auto"/>
                <w:right w:val="none" w:sz="0" w:space="0" w:color="auto"/>
              </w:divBdr>
            </w:div>
            <w:div w:id="1596204783">
              <w:marLeft w:val="0"/>
              <w:marRight w:val="0"/>
              <w:marTop w:val="0"/>
              <w:marBottom w:val="0"/>
              <w:divBdr>
                <w:top w:val="none" w:sz="0" w:space="0" w:color="auto"/>
                <w:left w:val="none" w:sz="0" w:space="0" w:color="auto"/>
                <w:bottom w:val="none" w:sz="0" w:space="0" w:color="auto"/>
                <w:right w:val="none" w:sz="0" w:space="0" w:color="auto"/>
              </w:divBdr>
            </w:div>
            <w:div w:id="970553103">
              <w:marLeft w:val="0"/>
              <w:marRight w:val="0"/>
              <w:marTop w:val="0"/>
              <w:marBottom w:val="0"/>
              <w:divBdr>
                <w:top w:val="none" w:sz="0" w:space="0" w:color="auto"/>
                <w:left w:val="none" w:sz="0" w:space="0" w:color="auto"/>
                <w:bottom w:val="none" w:sz="0" w:space="0" w:color="auto"/>
                <w:right w:val="none" w:sz="0" w:space="0" w:color="auto"/>
              </w:divBdr>
            </w:div>
            <w:div w:id="703210178">
              <w:marLeft w:val="0"/>
              <w:marRight w:val="0"/>
              <w:marTop w:val="0"/>
              <w:marBottom w:val="0"/>
              <w:divBdr>
                <w:top w:val="none" w:sz="0" w:space="0" w:color="auto"/>
                <w:left w:val="none" w:sz="0" w:space="0" w:color="auto"/>
                <w:bottom w:val="none" w:sz="0" w:space="0" w:color="auto"/>
                <w:right w:val="none" w:sz="0" w:space="0" w:color="auto"/>
              </w:divBdr>
            </w:div>
            <w:div w:id="55933717">
              <w:marLeft w:val="0"/>
              <w:marRight w:val="0"/>
              <w:marTop w:val="0"/>
              <w:marBottom w:val="0"/>
              <w:divBdr>
                <w:top w:val="none" w:sz="0" w:space="0" w:color="auto"/>
                <w:left w:val="none" w:sz="0" w:space="0" w:color="auto"/>
                <w:bottom w:val="none" w:sz="0" w:space="0" w:color="auto"/>
                <w:right w:val="none" w:sz="0" w:space="0" w:color="auto"/>
              </w:divBdr>
            </w:div>
            <w:div w:id="2137554280">
              <w:marLeft w:val="0"/>
              <w:marRight w:val="0"/>
              <w:marTop w:val="0"/>
              <w:marBottom w:val="0"/>
              <w:divBdr>
                <w:top w:val="none" w:sz="0" w:space="0" w:color="auto"/>
                <w:left w:val="none" w:sz="0" w:space="0" w:color="auto"/>
                <w:bottom w:val="none" w:sz="0" w:space="0" w:color="auto"/>
                <w:right w:val="none" w:sz="0" w:space="0" w:color="auto"/>
              </w:divBdr>
            </w:div>
            <w:div w:id="658853042">
              <w:marLeft w:val="0"/>
              <w:marRight w:val="0"/>
              <w:marTop w:val="0"/>
              <w:marBottom w:val="0"/>
              <w:divBdr>
                <w:top w:val="none" w:sz="0" w:space="0" w:color="auto"/>
                <w:left w:val="none" w:sz="0" w:space="0" w:color="auto"/>
                <w:bottom w:val="none" w:sz="0" w:space="0" w:color="auto"/>
                <w:right w:val="none" w:sz="0" w:space="0" w:color="auto"/>
              </w:divBdr>
            </w:div>
            <w:div w:id="2026007946">
              <w:marLeft w:val="0"/>
              <w:marRight w:val="0"/>
              <w:marTop w:val="0"/>
              <w:marBottom w:val="0"/>
              <w:divBdr>
                <w:top w:val="none" w:sz="0" w:space="0" w:color="auto"/>
                <w:left w:val="none" w:sz="0" w:space="0" w:color="auto"/>
                <w:bottom w:val="none" w:sz="0" w:space="0" w:color="auto"/>
                <w:right w:val="none" w:sz="0" w:space="0" w:color="auto"/>
              </w:divBdr>
            </w:div>
            <w:div w:id="1969580554">
              <w:marLeft w:val="0"/>
              <w:marRight w:val="0"/>
              <w:marTop w:val="0"/>
              <w:marBottom w:val="0"/>
              <w:divBdr>
                <w:top w:val="none" w:sz="0" w:space="0" w:color="auto"/>
                <w:left w:val="none" w:sz="0" w:space="0" w:color="auto"/>
                <w:bottom w:val="none" w:sz="0" w:space="0" w:color="auto"/>
                <w:right w:val="none" w:sz="0" w:space="0" w:color="auto"/>
              </w:divBdr>
            </w:div>
            <w:div w:id="783842217">
              <w:marLeft w:val="0"/>
              <w:marRight w:val="0"/>
              <w:marTop w:val="0"/>
              <w:marBottom w:val="0"/>
              <w:divBdr>
                <w:top w:val="none" w:sz="0" w:space="0" w:color="auto"/>
                <w:left w:val="none" w:sz="0" w:space="0" w:color="auto"/>
                <w:bottom w:val="none" w:sz="0" w:space="0" w:color="auto"/>
                <w:right w:val="none" w:sz="0" w:space="0" w:color="auto"/>
              </w:divBdr>
            </w:div>
            <w:div w:id="1055932307">
              <w:marLeft w:val="0"/>
              <w:marRight w:val="0"/>
              <w:marTop w:val="0"/>
              <w:marBottom w:val="0"/>
              <w:divBdr>
                <w:top w:val="none" w:sz="0" w:space="0" w:color="auto"/>
                <w:left w:val="none" w:sz="0" w:space="0" w:color="auto"/>
                <w:bottom w:val="none" w:sz="0" w:space="0" w:color="auto"/>
                <w:right w:val="none" w:sz="0" w:space="0" w:color="auto"/>
              </w:divBdr>
            </w:div>
            <w:div w:id="194126831">
              <w:marLeft w:val="0"/>
              <w:marRight w:val="0"/>
              <w:marTop w:val="0"/>
              <w:marBottom w:val="0"/>
              <w:divBdr>
                <w:top w:val="none" w:sz="0" w:space="0" w:color="auto"/>
                <w:left w:val="none" w:sz="0" w:space="0" w:color="auto"/>
                <w:bottom w:val="none" w:sz="0" w:space="0" w:color="auto"/>
                <w:right w:val="none" w:sz="0" w:space="0" w:color="auto"/>
              </w:divBdr>
            </w:div>
            <w:div w:id="579680169">
              <w:marLeft w:val="0"/>
              <w:marRight w:val="0"/>
              <w:marTop w:val="0"/>
              <w:marBottom w:val="0"/>
              <w:divBdr>
                <w:top w:val="none" w:sz="0" w:space="0" w:color="auto"/>
                <w:left w:val="none" w:sz="0" w:space="0" w:color="auto"/>
                <w:bottom w:val="none" w:sz="0" w:space="0" w:color="auto"/>
                <w:right w:val="none" w:sz="0" w:space="0" w:color="auto"/>
              </w:divBdr>
            </w:div>
            <w:div w:id="1925644790">
              <w:marLeft w:val="0"/>
              <w:marRight w:val="0"/>
              <w:marTop w:val="0"/>
              <w:marBottom w:val="0"/>
              <w:divBdr>
                <w:top w:val="none" w:sz="0" w:space="0" w:color="auto"/>
                <w:left w:val="none" w:sz="0" w:space="0" w:color="auto"/>
                <w:bottom w:val="none" w:sz="0" w:space="0" w:color="auto"/>
                <w:right w:val="none" w:sz="0" w:space="0" w:color="auto"/>
              </w:divBdr>
            </w:div>
            <w:div w:id="1380084585">
              <w:marLeft w:val="0"/>
              <w:marRight w:val="0"/>
              <w:marTop w:val="0"/>
              <w:marBottom w:val="0"/>
              <w:divBdr>
                <w:top w:val="none" w:sz="0" w:space="0" w:color="auto"/>
                <w:left w:val="none" w:sz="0" w:space="0" w:color="auto"/>
                <w:bottom w:val="none" w:sz="0" w:space="0" w:color="auto"/>
                <w:right w:val="none" w:sz="0" w:space="0" w:color="auto"/>
              </w:divBdr>
            </w:div>
            <w:div w:id="1325012966">
              <w:marLeft w:val="0"/>
              <w:marRight w:val="0"/>
              <w:marTop w:val="0"/>
              <w:marBottom w:val="0"/>
              <w:divBdr>
                <w:top w:val="none" w:sz="0" w:space="0" w:color="auto"/>
                <w:left w:val="none" w:sz="0" w:space="0" w:color="auto"/>
                <w:bottom w:val="none" w:sz="0" w:space="0" w:color="auto"/>
                <w:right w:val="none" w:sz="0" w:space="0" w:color="auto"/>
              </w:divBdr>
            </w:div>
            <w:div w:id="1429156170">
              <w:marLeft w:val="0"/>
              <w:marRight w:val="0"/>
              <w:marTop w:val="0"/>
              <w:marBottom w:val="0"/>
              <w:divBdr>
                <w:top w:val="none" w:sz="0" w:space="0" w:color="auto"/>
                <w:left w:val="none" w:sz="0" w:space="0" w:color="auto"/>
                <w:bottom w:val="none" w:sz="0" w:space="0" w:color="auto"/>
                <w:right w:val="none" w:sz="0" w:space="0" w:color="auto"/>
              </w:divBdr>
            </w:div>
            <w:div w:id="1977375743">
              <w:marLeft w:val="0"/>
              <w:marRight w:val="0"/>
              <w:marTop w:val="0"/>
              <w:marBottom w:val="0"/>
              <w:divBdr>
                <w:top w:val="none" w:sz="0" w:space="0" w:color="auto"/>
                <w:left w:val="none" w:sz="0" w:space="0" w:color="auto"/>
                <w:bottom w:val="none" w:sz="0" w:space="0" w:color="auto"/>
                <w:right w:val="none" w:sz="0" w:space="0" w:color="auto"/>
              </w:divBdr>
            </w:div>
            <w:div w:id="1451317960">
              <w:marLeft w:val="0"/>
              <w:marRight w:val="0"/>
              <w:marTop w:val="0"/>
              <w:marBottom w:val="0"/>
              <w:divBdr>
                <w:top w:val="none" w:sz="0" w:space="0" w:color="auto"/>
                <w:left w:val="none" w:sz="0" w:space="0" w:color="auto"/>
                <w:bottom w:val="none" w:sz="0" w:space="0" w:color="auto"/>
                <w:right w:val="none" w:sz="0" w:space="0" w:color="auto"/>
              </w:divBdr>
            </w:div>
            <w:div w:id="1017586177">
              <w:marLeft w:val="0"/>
              <w:marRight w:val="0"/>
              <w:marTop w:val="0"/>
              <w:marBottom w:val="0"/>
              <w:divBdr>
                <w:top w:val="none" w:sz="0" w:space="0" w:color="auto"/>
                <w:left w:val="none" w:sz="0" w:space="0" w:color="auto"/>
                <w:bottom w:val="none" w:sz="0" w:space="0" w:color="auto"/>
                <w:right w:val="none" w:sz="0" w:space="0" w:color="auto"/>
              </w:divBdr>
            </w:div>
            <w:div w:id="53042176">
              <w:marLeft w:val="0"/>
              <w:marRight w:val="0"/>
              <w:marTop w:val="0"/>
              <w:marBottom w:val="0"/>
              <w:divBdr>
                <w:top w:val="none" w:sz="0" w:space="0" w:color="auto"/>
                <w:left w:val="none" w:sz="0" w:space="0" w:color="auto"/>
                <w:bottom w:val="none" w:sz="0" w:space="0" w:color="auto"/>
                <w:right w:val="none" w:sz="0" w:space="0" w:color="auto"/>
              </w:divBdr>
            </w:div>
            <w:div w:id="176430518">
              <w:marLeft w:val="0"/>
              <w:marRight w:val="0"/>
              <w:marTop w:val="0"/>
              <w:marBottom w:val="0"/>
              <w:divBdr>
                <w:top w:val="none" w:sz="0" w:space="0" w:color="auto"/>
                <w:left w:val="none" w:sz="0" w:space="0" w:color="auto"/>
                <w:bottom w:val="none" w:sz="0" w:space="0" w:color="auto"/>
                <w:right w:val="none" w:sz="0" w:space="0" w:color="auto"/>
              </w:divBdr>
            </w:div>
          </w:divsChild>
        </w:div>
        <w:div w:id="273483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57622">
              <w:marLeft w:val="0"/>
              <w:marRight w:val="0"/>
              <w:marTop w:val="0"/>
              <w:marBottom w:val="0"/>
              <w:divBdr>
                <w:top w:val="none" w:sz="0" w:space="0" w:color="auto"/>
                <w:left w:val="none" w:sz="0" w:space="0" w:color="auto"/>
                <w:bottom w:val="none" w:sz="0" w:space="0" w:color="auto"/>
                <w:right w:val="none" w:sz="0" w:space="0" w:color="auto"/>
              </w:divBdr>
            </w:div>
            <w:div w:id="795026340">
              <w:marLeft w:val="0"/>
              <w:marRight w:val="0"/>
              <w:marTop w:val="0"/>
              <w:marBottom w:val="0"/>
              <w:divBdr>
                <w:top w:val="none" w:sz="0" w:space="0" w:color="auto"/>
                <w:left w:val="none" w:sz="0" w:space="0" w:color="auto"/>
                <w:bottom w:val="none" w:sz="0" w:space="0" w:color="auto"/>
                <w:right w:val="none" w:sz="0" w:space="0" w:color="auto"/>
              </w:divBdr>
            </w:div>
            <w:div w:id="1304893718">
              <w:marLeft w:val="0"/>
              <w:marRight w:val="0"/>
              <w:marTop w:val="0"/>
              <w:marBottom w:val="0"/>
              <w:divBdr>
                <w:top w:val="none" w:sz="0" w:space="0" w:color="auto"/>
                <w:left w:val="none" w:sz="0" w:space="0" w:color="auto"/>
                <w:bottom w:val="none" w:sz="0" w:space="0" w:color="auto"/>
                <w:right w:val="none" w:sz="0" w:space="0" w:color="auto"/>
              </w:divBdr>
            </w:div>
            <w:div w:id="1723821325">
              <w:marLeft w:val="0"/>
              <w:marRight w:val="0"/>
              <w:marTop w:val="0"/>
              <w:marBottom w:val="0"/>
              <w:divBdr>
                <w:top w:val="none" w:sz="0" w:space="0" w:color="auto"/>
                <w:left w:val="none" w:sz="0" w:space="0" w:color="auto"/>
                <w:bottom w:val="none" w:sz="0" w:space="0" w:color="auto"/>
                <w:right w:val="none" w:sz="0" w:space="0" w:color="auto"/>
              </w:divBdr>
            </w:div>
            <w:div w:id="629287527">
              <w:marLeft w:val="0"/>
              <w:marRight w:val="0"/>
              <w:marTop w:val="0"/>
              <w:marBottom w:val="0"/>
              <w:divBdr>
                <w:top w:val="none" w:sz="0" w:space="0" w:color="auto"/>
                <w:left w:val="none" w:sz="0" w:space="0" w:color="auto"/>
                <w:bottom w:val="none" w:sz="0" w:space="0" w:color="auto"/>
                <w:right w:val="none" w:sz="0" w:space="0" w:color="auto"/>
              </w:divBdr>
            </w:div>
            <w:div w:id="1206064989">
              <w:marLeft w:val="0"/>
              <w:marRight w:val="0"/>
              <w:marTop w:val="0"/>
              <w:marBottom w:val="0"/>
              <w:divBdr>
                <w:top w:val="none" w:sz="0" w:space="0" w:color="auto"/>
                <w:left w:val="none" w:sz="0" w:space="0" w:color="auto"/>
                <w:bottom w:val="none" w:sz="0" w:space="0" w:color="auto"/>
                <w:right w:val="none" w:sz="0" w:space="0" w:color="auto"/>
              </w:divBdr>
            </w:div>
            <w:div w:id="1266186252">
              <w:marLeft w:val="0"/>
              <w:marRight w:val="0"/>
              <w:marTop w:val="0"/>
              <w:marBottom w:val="0"/>
              <w:divBdr>
                <w:top w:val="none" w:sz="0" w:space="0" w:color="auto"/>
                <w:left w:val="none" w:sz="0" w:space="0" w:color="auto"/>
                <w:bottom w:val="none" w:sz="0" w:space="0" w:color="auto"/>
                <w:right w:val="none" w:sz="0" w:space="0" w:color="auto"/>
              </w:divBdr>
            </w:div>
            <w:div w:id="252907494">
              <w:marLeft w:val="0"/>
              <w:marRight w:val="0"/>
              <w:marTop w:val="0"/>
              <w:marBottom w:val="0"/>
              <w:divBdr>
                <w:top w:val="none" w:sz="0" w:space="0" w:color="auto"/>
                <w:left w:val="none" w:sz="0" w:space="0" w:color="auto"/>
                <w:bottom w:val="none" w:sz="0" w:space="0" w:color="auto"/>
                <w:right w:val="none" w:sz="0" w:space="0" w:color="auto"/>
              </w:divBdr>
            </w:div>
            <w:div w:id="1697735836">
              <w:marLeft w:val="0"/>
              <w:marRight w:val="0"/>
              <w:marTop w:val="0"/>
              <w:marBottom w:val="0"/>
              <w:divBdr>
                <w:top w:val="none" w:sz="0" w:space="0" w:color="auto"/>
                <w:left w:val="none" w:sz="0" w:space="0" w:color="auto"/>
                <w:bottom w:val="none" w:sz="0" w:space="0" w:color="auto"/>
                <w:right w:val="none" w:sz="0" w:space="0" w:color="auto"/>
              </w:divBdr>
            </w:div>
            <w:div w:id="1423376556">
              <w:marLeft w:val="0"/>
              <w:marRight w:val="0"/>
              <w:marTop w:val="0"/>
              <w:marBottom w:val="0"/>
              <w:divBdr>
                <w:top w:val="none" w:sz="0" w:space="0" w:color="auto"/>
                <w:left w:val="none" w:sz="0" w:space="0" w:color="auto"/>
                <w:bottom w:val="none" w:sz="0" w:space="0" w:color="auto"/>
                <w:right w:val="none" w:sz="0" w:space="0" w:color="auto"/>
              </w:divBdr>
            </w:div>
            <w:div w:id="1357123273">
              <w:marLeft w:val="0"/>
              <w:marRight w:val="0"/>
              <w:marTop w:val="0"/>
              <w:marBottom w:val="0"/>
              <w:divBdr>
                <w:top w:val="none" w:sz="0" w:space="0" w:color="auto"/>
                <w:left w:val="none" w:sz="0" w:space="0" w:color="auto"/>
                <w:bottom w:val="none" w:sz="0" w:space="0" w:color="auto"/>
                <w:right w:val="none" w:sz="0" w:space="0" w:color="auto"/>
              </w:divBdr>
            </w:div>
            <w:div w:id="792284986">
              <w:marLeft w:val="0"/>
              <w:marRight w:val="0"/>
              <w:marTop w:val="0"/>
              <w:marBottom w:val="0"/>
              <w:divBdr>
                <w:top w:val="none" w:sz="0" w:space="0" w:color="auto"/>
                <w:left w:val="none" w:sz="0" w:space="0" w:color="auto"/>
                <w:bottom w:val="none" w:sz="0" w:space="0" w:color="auto"/>
                <w:right w:val="none" w:sz="0" w:space="0" w:color="auto"/>
              </w:divBdr>
            </w:div>
            <w:div w:id="1969621881">
              <w:marLeft w:val="0"/>
              <w:marRight w:val="0"/>
              <w:marTop w:val="0"/>
              <w:marBottom w:val="0"/>
              <w:divBdr>
                <w:top w:val="none" w:sz="0" w:space="0" w:color="auto"/>
                <w:left w:val="none" w:sz="0" w:space="0" w:color="auto"/>
                <w:bottom w:val="none" w:sz="0" w:space="0" w:color="auto"/>
                <w:right w:val="none" w:sz="0" w:space="0" w:color="auto"/>
              </w:divBdr>
            </w:div>
            <w:div w:id="935360206">
              <w:marLeft w:val="0"/>
              <w:marRight w:val="0"/>
              <w:marTop w:val="0"/>
              <w:marBottom w:val="0"/>
              <w:divBdr>
                <w:top w:val="none" w:sz="0" w:space="0" w:color="auto"/>
                <w:left w:val="none" w:sz="0" w:space="0" w:color="auto"/>
                <w:bottom w:val="none" w:sz="0" w:space="0" w:color="auto"/>
                <w:right w:val="none" w:sz="0" w:space="0" w:color="auto"/>
              </w:divBdr>
            </w:div>
            <w:div w:id="1624269139">
              <w:marLeft w:val="0"/>
              <w:marRight w:val="0"/>
              <w:marTop w:val="0"/>
              <w:marBottom w:val="0"/>
              <w:divBdr>
                <w:top w:val="none" w:sz="0" w:space="0" w:color="auto"/>
                <w:left w:val="none" w:sz="0" w:space="0" w:color="auto"/>
                <w:bottom w:val="none" w:sz="0" w:space="0" w:color="auto"/>
                <w:right w:val="none" w:sz="0" w:space="0" w:color="auto"/>
              </w:divBdr>
            </w:div>
            <w:div w:id="1418789839">
              <w:marLeft w:val="0"/>
              <w:marRight w:val="0"/>
              <w:marTop w:val="0"/>
              <w:marBottom w:val="0"/>
              <w:divBdr>
                <w:top w:val="none" w:sz="0" w:space="0" w:color="auto"/>
                <w:left w:val="none" w:sz="0" w:space="0" w:color="auto"/>
                <w:bottom w:val="none" w:sz="0" w:space="0" w:color="auto"/>
                <w:right w:val="none" w:sz="0" w:space="0" w:color="auto"/>
              </w:divBdr>
            </w:div>
            <w:div w:id="488912091">
              <w:marLeft w:val="0"/>
              <w:marRight w:val="0"/>
              <w:marTop w:val="0"/>
              <w:marBottom w:val="0"/>
              <w:divBdr>
                <w:top w:val="none" w:sz="0" w:space="0" w:color="auto"/>
                <w:left w:val="none" w:sz="0" w:space="0" w:color="auto"/>
                <w:bottom w:val="none" w:sz="0" w:space="0" w:color="auto"/>
                <w:right w:val="none" w:sz="0" w:space="0" w:color="auto"/>
              </w:divBdr>
            </w:div>
            <w:div w:id="1560364153">
              <w:marLeft w:val="0"/>
              <w:marRight w:val="0"/>
              <w:marTop w:val="0"/>
              <w:marBottom w:val="0"/>
              <w:divBdr>
                <w:top w:val="none" w:sz="0" w:space="0" w:color="auto"/>
                <w:left w:val="none" w:sz="0" w:space="0" w:color="auto"/>
                <w:bottom w:val="none" w:sz="0" w:space="0" w:color="auto"/>
                <w:right w:val="none" w:sz="0" w:space="0" w:color="auto"/>
              </w:divBdr>
            </w:div>
            <w:div w:id="2084181765">
              <w:marLeft w:val="0"/>
              <w:marRight w:val="0"/>
              <w:marTop w:val="0"/>
              <w:marBottom w:val="0"/>
              <w:divBdr>
                <w:top w:val="none" w:sz="0" w:space="0" w:color="auto"/>
                <w:left w:val="none" w:sz="0" w:space="0" w:color="auto"/>
                <w:bottom w:val="none" w:sz="0" w:space="0" w:color="auto"/>
                <w:right w:val="none" w:sz="0" w:space="0" w:color="auto"/>
              </w:divBdr>
            </w:div>
            <w:div w:id="485125015">
              <w:marLeft w:val="0"/>
              <w:marRight w:val="0"/>
              <w:marTop w:val="0"/>
              <w:marBottom w:val="0"/>
              <w:divBdr>
                <w:top w:val="none" w:sz="0" w:space="0" w:color="auto"/>
                <w:left w:val="none" w:sz="0" w:space="0" w:color="auto"/>
                <w:bottom w:val="none" w:sz="0" w:space="0" w:color="auto"/>
                <w:right w:val="none" w:sz="0" w:space="0" w:color="auto"/>
              </w:divBdr>
            </w:div>
            <w:div w:id="864706469">
              <w:marLeft w:val="0"/>
              <w:marRight w:val="0"/>
              <w:marTop w:val="0"/>
              <w:marBottom w:val="0"/>
              <w:divBdr>
                <w:top w:val="none" w:sz="0" w:space="0" w:color="auto"/>
                <w:left w:val="none" w:sz="0" w:space="0" w:color="auto"/>
                <w:bottom w:val="none" w:sz="0" w:space="0" w:color="auto"/>
                <w:right w:val="none" w:sz="0" w:space="0" w:color="auto"/>
              </w:divBdr>
            </w:div>
            <w:div w:id="1341811357">
              <w:marLeft w:val="0"/>
              <w:marRight w:val="0"/>
              <w:marTop w:val="0"/>
              <w:marBottom w:val="0"/>
              <w:divBdr>
                <w:top w:val="none" w:sz="0" w:space="0" w:color="auto"/>
                <w:left w:val="none" w:sz="0" w:space="0" w:color="auto"/>
                <w:bottom w:val="none" w:sz="0" w:space="0" w:color="auto"/>
                <w:right w:val="none" w:sz="0" w:space="0" w:color="auto"/>
              </w:divBdr>
            </w:div>
            <w:div w:id="1108739417">
              <w:marLeft w:val="0"/>
              <w:marRight w:val="0"/>
              <w:marTop w:val="0"/>
              <w:marBottom w:val="0"/>
              <w:divBdr>
                <w:top w:val="none" w:sz="0" w:space="0" w:color="auto"/>
                <w:left w:val="none" w:sz="0" w:space="0" w:color="auto"/>
                <w:bottom w:val="none" w:sz="0" w:space="0" w:color="auto"/>
                <w:right w:val="none" w:sz="0" w:space="0" w:color="auto"/>
              </w:divBdr>
            </w:div>
            <w:div w:id="605619248">
              <w:marLeft w:val="0"/>
              <w:marRight w:val="0"/>
              <w:marTop w:val="0"/>
              <w:marBottom w:val="0"/>
              <w:divBdr>
                <w:top w:val="none" w:sz="0" w:space="0" w:color="auto"/>
                <w:left w:val="none" w:sz="0" w:space="0" w:color="auto"/>
                <w:bottom w:val="none" w:sz="0" w:space="0" w:color="auto"/>
                <w:right w:val="none" w:sz="0" w:space="0" w:color="auto"/>
              </w:divBdr>
            </w:div>
            <w:div w:id="1009404124">
              <w:marLeft w:val="0"/>
              <w:marRight w:val="0"/>
              <w:marTop w:val="0"/>
              <w:marBottom w:val="0"/>
              <w:divBdr>
                <w:top w:val="none" w:sz="0" w:space="0" w:color="auto"/>
                <w:left w:val="none" w:sz="0" w:space="0" w:color="auto"/>
                <w:bottom w:val="none" w:sz="0" w:space="0" w:color="auto"/>
                <w:right w:val="none" w:sz="0" w:space="0" w:color="auto"/>
              </w:divBdr>
            </w:div>
            <w:div w:id="764226101">
              <w:marLeft w:val="0"/>
              <w:marRight w:val="0"/>
              <w:marTop w:val="0"/>
              <w:marBottom w:val="0"/>
              <w:divBdr>
                <w:top w:val="none" w:sz="0" w:space="0" w:color="auto"/>
                <w:left w:val="none" w:sz="0" w:space="0" w:color="auto"/>
                <w:bottom w:val="none" w:sz="0" w:space="0" w:color="auto"/>
                <w:right w:val="none" w:sz="0" w:space="0" w:color="auto"/>
              </w:divBdr>
            </w:div>
            <w:div w:id="1517033338">
              <w:marLeft w:val="0"/>
              <w:marRight w:val="0"/>
              <w:marTop w:val="0"/>
              <w:marBottom w:val="0"/>
              <w:divBdr>
                <w:top w:val="none" w:sz="0" w:space="0" w:color="auto"/>
                <w:left w:val="none" w:sz="0" w:space="0" w:color="auto"/>
                <w:bottom w:val="none" w:sz="0" w:space="0" w:color="auto"/>
                <w:right w:val="none" w:sz="0" w:space="0" w:color="auto"/>
              </w:divBdr>
            </w:div>
            <w:div w:id="549027715">
              <w:marLeft w:val="0"/>
              <w:marRight w:val="0"/>
              <w:marTop w:val="0"/>
              <w:marBottom w:val="0"/>
              <w:divBdr>
                <w:top w:val="none" w:sz="0" w:space="0" w:color="auto"/>
                <w:left w:val="none" w:sz="0" w:space="0" w:color="auto"/>
                <w:bottom w:val="none" w:sz="0" w:space="0" w:color="auto"/>
                <w:right w:val="none" w:sz="0" w:space="0" w:color="auto"/>
              </w:divBdr>
            </w:div>
            <w:div w:id="1627665162">
              <w:marLeft w:val="0"/>
              <w:marRight w:val="0"/>
              <w:marTop w:val="0"/>
              <w:marBottom w:val="0"/>
              <w:divBdr>
                <w:top w:val="none" w:sz="0" w:space="0" w:color="auto"/>
                <w:left w:val="none" w:sz="0" w:space="0" w:color="auto"/>
                <w:bottom w:val="none" w:sz="0" w:space="0" w:color="auto"/>
                <w:right w:val="none" w:sz="0" w:space="0" w:color="auto"/>
              </w:divBdr>
            </w:div>
            <w:div w:id="236289008">
              <w:marLeft w:val="0"/>
              <w:marRight w:val="0"/>
              <w:marTop w:val="0"/>
              <w:marBottom w:val="0"/>
              <w:divBdr>
                <w:top w:val="none" w:sz="0" w:space="0" w:color="auto"/>
                <w:left w:val="none" w:sz="0" w:space="0" w:color="auto"/>
                <w:bottom w:val="none" w:sz="0" w:space="0" w:color="auto"/>
                <w:right w:val="none" w:sz="0" w:space="0" w:color="auto"/>
              </w:divBdr>
            </w:div>
            <w:div w:id="1162741756">
              <w:marLeft w:val="0"/>
              <w:marRight w:val="0"/>
              <w:marTop w:val="0"/>
              <w:marBottom w:val="0"/>
              <w:divBdr>
                <w:top w:val="none" w:sz="0" w:space="0" w:color="auto"/>
                <w:left w:val="none" w:sz="0" w:space="0" w:color="auto"/>
                <w:bottom w:val="none" w:sz="0" w:space="0" w:color="auto"/>
                <w:right w:val="none" w:sz="0" w:space="0" w:color="auto"/>
              </w:divBdr>
            </w:div>
            <w:div w:id="1620527446">
              <w:marLeft w:val="0"/>
              <w:marRight w:val="0"/>
              <w:marTop w:val="0"/>
              <w:marBottom w:val="0"/>
              <w:divBdr>
                <w:top w:val="none" w:sz="0" w:space="0" w:color="auto"/>
                <w:left w:val="none" w:sz="0" w:space="0" w:color="auto"/>
                <w:bottom w:val="none" w:sz="0" w:space="0" w:color="auto"/>
                <w:right w:val="none" w:sz="0" w:space="0" w:color="auto"/>
              </w:divBdr>
            </w:div>
          </w:divsChild>
        </w:div>
        <w:div w:id="898981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405579">
              <w:marLeft w:val="0"/>
              <w:marRight w:val="0"/>
              <w:marTop w:val="240"/>
              <w:marBottom w:val="240"/>
              <w:divBdr>
                <w:top w:val="none" w:sz="0" w:space="0" w:color="auto"/>
                <w:left w:val="none" w:sz="0" w:space="0" w:color="auto"/>
                <w:bottom w:val="none" w:sz="0" w:space="0" w:color="auto"/>
                <w:right w:val="none" w:sz="0" w:space="0" w:color="auto"/>
              </w:divBdr>
              <w:divsChild>
                <w:div w:id="1367487875">
                  <w:marLeft w:val="0"/>
                  <w:marRight w:val="0"/>
                  <w:marTop w:val="0"/>
                  <w:marBottom w:val="0"/>
                  <w:divBdr>
                    <w:top w:val="none" w:sz="0" w:space="0" w:color="auto"/>
                    <w:left w:val="none" w:sz="0" w:space="0" w:color="auto"/>
                    <w:bottom w:val="none" w:sz="0" w:space="0" w:color="auto"/>
                    <w:right w:val="none" w:sz="0" w:space="0" w:color="auto"/>
                  </w:divBdr>
                </w:div>
                <w:div w:id="19206924">
                  <w:marLeft w:val="0"/>
                  <w:marRight w:val="0"/>
                  <w:marTop w:val="0"/>
                  <w:marBottom w:val="0"/>
                  <w:divBdr>
                    <w:top w:val="none" w:sz="0" w:space="0" w:color="auto"/>
                    <w:left w:val="none" w:sz="0" w:space="0" w:color="auto"/>
                    <w:bottom w:val="none" w:sz="0" w:space="0" w:color="auto"/>
                    <w:right w:val="none" w:sz="0" w:space="0" w:color="auto"/>
                  </w:divBdr>
                </w:div>
                <w:div w:id="1038899474">
                  <w:marLeft w:val="0"/>
                  <w:marRight w:val="0"/>
                  <w:marTop w:val="0"/>
                  <w:marBottom w:val="0"/>
                  <w:divBdr>
                    <w:top w:val="none" w:sz="0" w:space="0" w:color="auto"/>
                    <w:left w:val="none" w:sz="0" w:space="0" w:color="auto"/>
                    <w:bottom w:val="none" w:sz="0" w:space="0" w:color="auto"/>
                    <w:right w:val="none" w:sz="0" w:space="0" w:color="auto"/>
                  </w:divBdr>
                </w:div>
                <w:div w:id="722951566">
                  <w:marLeft w:val="0"/>
                  <w:marRight w:val="0"/>
                  <w:marTop w:val="0"/>
                  <w:marBottom w:val="0"/>
                  <w:divBdr>
                    <w:top w:val="none" w:sz="0" w:space="0" w:color="auto"/>
                    <w:left w:val="none" w:sz="0" w:space="0" w:color="auto"/>
                    <w:bottom w:val="none" w:sz="0" w:space="0" w:color="auto"/>
                    <w:right w:val="none" w:sz="0" w:space="0" w:color="auto"/>
                  </w:divBdr>
                </w:div>
                <w:div w:id="1060790116">
                  <w:marLeft w:val="0"/>
                  <w:marRight w:val="0"/>
                  <w:marTop w:val="0"/>
                  <w:marBottom w:val="0"/>
                  <w:divBdr>
                    <w:top w:val="none" w:sz="0" w:space="0" w:color="auto"/>
                    <w:left w:val="none" w:sz="0" w:space="0" w:color="auto"/>
                    <w:bottom w:val="none" w:sz="0" w:space="0" w:color="auto"/>
                    <w:right w:val="none" w:sz="0" w:space="0" w:color="auto"/>
                  </w:divBdr>
                </w:div>
                <w:div w:id="571043999">
                  <w:marLeft w:val="0"/>
                  <w:marRight w:val="0"/>
                  <w:marTop w:val="0"/>
                  <w:marBottom w:val="0"/>
                  <w:divBdr>
                    <w:top w:val="none" w:sz="0" w:space="0" w:color="auto"/>
                    <w:left w:val="none" w:sz="0" w:space="0" w:color="auto"/>
                    <w:bottom w:val="none" w:sz="0" w:space="0" w:color="auto"/>
                    <w:right w:val="none" w:sz="0" w:space="0" w:color="auto"/>
                  </w:divBdr>
                </w:div>
                <w:div w:id="834690947">
                  <w:marLeft w:val="0"/>
                  <w:marRight w:val="0"/>
                  <w:marTop w:val="0"/>
                  <w:marBottom w:val="0"/>
                  <w:divBdr>
                    <w:top w:val="none" w:sz="0" w:space="0" w:color="auto"/>
                    <w:left w:val="none" w:sz="0" w:space="0" w:color="auto"/>
                    <w:bottom w:val="none" w:sz="0" w:space="0" w:color="auto"/>
                    <w:right w:val="none" w:sz="0" w:space="0" w:color="auto"/>
                  </w:divBdr>
                </w:div>
                <w:div w:id="988287074">
                  <w:marLeft w:val="0"/>
                  <w:marRight w:val="0"/>
                  <w:marTop w:val="0"/>
                  <w:marBottom w:val="0"/>
                  <w:divBdr>
                    <w:top w:val="none" w:sz="0" w:space="0" w:color="auto"/>
                    <w:left w:val="none" w:sz="0" w:space="0" w:color="auto"/>
                    <w:bottom w:val="none" w:sz="0" w:space="0" w:color="auto"/>
                    <w:right w:val="none" w:sz="0" w:space="0" w:color="auto"/>
                  </w:divBdr>
                </w:div>
                <w:div w:id="284433606">
                  <w:marLeft w:val="0"/>
                  <w:marRight w:val="0"/>
                  <w:marTop w:val="0"/>
                  <w:marBottom w:val="0"/>
                  <w:divBdr>
                    <w:top w:val="none" w:sz="0" w:space="0" w:color="auto"/>
                    <w:left w:val="none" w:sz="0" w:space="0" w:color="auto"/>
                    <w:bottom w:val="none" w:sz="0" w:space="0" w:color="auto"/>
                    <w:right w:val="none" w:sz="0" w:space="0" w:color="auto"/>
                  </w:divBdr>
                </w:div>
                <w:div w:id="2022853135">
                  <w:marLeft w:val="0"/>
                  <w:marRight w:val="0"/>
                  <w:marTop w:val="0"/>
                  <w:marBottom w:val="0"/>
                  <w:divBdr>
                    <w:top w:val="none" w:sz="0" w:space="0" w:color="auto"/>
                    <w:left w:val="none" w:sz="0" w:space="0" w:color="auto"/>
                    <w:bottom w:val="none" w:sz="0" w:space="0" w:color="auto"/>
                    <w:right w:val="none" w:sz="0" w:space="0" w:color="auto"/>
                  </w:divBdr>
                </w:div>
                <w:div w:id="1279139942">
                  <w:marLeft w:val="0"/>
                  <w:marRight w:val="0"/>
                  <w:marTop w:val="0"/>
                  <w:marBottom w:val="0"/>
                  <w:divBdr>
                    <w:top w:val="none" w:sz="0" w:space="0" w:color="auto"/>
                    <w:left w:val="none" w:sz="0" w:space="0" w:color="auto"/>
                    <w:bottom w:val="none" w:sz="0" w:space="0" w:color="auto"/>
                    <w:right w:val="none" w:sz="0" w:space="0" w:color="auto"/>
                  </w:divBdr>
                </w:div>
                <w:div w:id="207186844">
                  <w:marLeft w:val="0"/>
                  <w:marRight w:val="0"/>
                  <w:marTop w:val="0"/>
                  <w:marBottom w:val="0"/>
                  <w:divBdr>
                    <w:top w:val="none" w:sz="0" w:space="0" w:color="auto"/>
                    <w:left w:val="none" w:sz="0" w:space="0" w:color="auto"/>
                    <w:bottom w:val="none" w:sz="0" w:space="0" w:color="auto"/>
                    <w:right w:val="none" w:sz="0" w:space="0" w:color="auto"/>
                  </w:divBdr>
                </w:div>
                <w:div w:id="1459492247">
                  <w:marLeft w:val="0"/>
                  <w:marRight w:val="0"/>
                  <w:marTop w:val="0"/>
                  <w:marBottom w:val="0"/>
                  <w:divBdr>
                    <w:top w:val="none" w:sz="0" w:space="0" w:color="auto"/>
                    <w:left w:val="none" w:sz="0" w:space="0" w:color="auto"/>
                    <w:bottom w:val="none" w:sz="0" w:space="0" w:color="auto"/>
                    <w:right w:val="none" w:sz="0" w:space="0" w:color="auto"/>
                  </w:divBdr>
                </w:div>
                <w:div w:id="1042051261">
                  <w:marLeft w:val="0"/>
                  <w:marRight w:val="0"/>
                  <w:marTop w:val="0"/>
                  <w:marBottom w:val="0"/>
                  <w:divBdr>
                    <w:top w:val="none" w:sz="0" w:space="0" w:color="auto"/>
                    <w:left w:val="none" w:sz="0" w:space="0" w:color="auto"/>
                    <w:bottom w:val="none" w:sz="0" w:space="0" w:color="auto"/>
                    <w:right w:val="none" w:sz="0" w:space="0" w:color="auto"/>
                  </w:divBdr>
                </w:div>
                <w:div w:id="760372260">
                  <w:marLeft w:val="0"/>
                  <w:marRight w:val="0"/>
                  <w:marTop w:val="0"/>
                  <w:marBottom w:val="0"/>
                  <w:divBdr>
                    <w:top w:val="none" w:sz="0" w:space="0" w:color="auto"/>
                    <w:left w:val="none" w:sz="0" w:space="0" w:color="auto"/>
                    <w:bottom w:val="none" w:sz="0" w:space="0" w:color="auto"/>
                    <w:right w:val="none" w:sz="0" w:space="0" w:color="auto"/>
                  </w:divBdr>
                </w:div>
                <w:div w:id="2005742299">
                  <w:marLeft w:val="0"/>
                  <w:marRight w:val="0"/>
                  <w:marTop w:val="0"/>
                  <w:marBottom w:val="0"/>
                  <w:divBdr>
                    <w:top w:val="none" w:sz="0" w:space="0" w:color="auto"/>
                    <w:left w:val="none" w:sz="0" w:space="0" w:color="auto"/>
                    <w:bottom w:val="none" w:sz="0" w:space="0" w:color="auto"/>
                    <w:right w:val="none" w:sz="0" w:space="0" w:color="auto"/>
                  </w:divBdr>
                </w:div>
                <w:div w:id="216472675">
                  <w:marLeft w:val="0"/>
                  <w:marRight w:val="0"/>
                  <w:marTop w:val="0"/>
                  <w:marBottom w:val="0"/>
                  <w:divBdr>
                    <w:top w:val="none" w:sz="0" w:space="0" w:color="auto"/>
                    <w:left w:val="none" w:sz="0" w:space="0" w:color="auto"/>
                    <w:bottom w:val="none" w:sz="0" w:space="0" w:color="auto"/>
                    <w:right w:val="none" w:sz="0" w:space="0" w:color="auto"/>
                  </w:divBdr>
                </w:div>
                <w:div w:id="247079548">
                  <w:marLeft w:val="0"/>
                  <w:marRight w:val="0"/>
                  <w:marTop w:val="0"/>
                  <w:marBottom w:val="0"/>
                  <w:divBdr>
                    <w:top w:val="none" w:sz="0" w:space="0" w:color="auto"/>
                    <w:left w:val="none" w:sz="0" w:space="0" w:color="auto"/>
                    <w:bottom w:val="none" w:sz="0" w:space="0" w:color="auto"/>
                    <w:right w:val="none" w:sz="0" w:space="0" w:color="auto"/>
                  </w:divBdr>
                </w:div>
                <w:div w:id="1995135883">
                  <w:marLeft w:val="0"/>
                  <w:marRight w:val="0"/>
                  <w:marTop w:val="0"/>
                  <w:marBottom w:val="0"/>
                  <w:divBdr>
                    <w:top w:val="none" w:sz="0" w:space="0" w:color="auto"/>
                    <w:left w:val="none" w:sz="0" w:space="0" w:color="auto"/>
                    <w:bottom w:val="none" w:sz="0" w:space="0" w:color="auto"/>
                    <w:right w:val="none" w:sz="0" w:space="0" w:color="auto"/>
                  </w:divBdr>
                </w:div>
                <w:div w:id="14117640">
                  <w:marLeft w:val="0"/>
                  <w:marRight w:val="0"/>
                  <w:marTop w:val="0"/>
                  <w:marBottom w:val="0"/>
                  <w:divBdr>
                    <w:top w:val="none" w:sz="0" w:space="0" w:color="auto"/>
                    <w:left w:val="none" w:sz="0" w:space="0" w:color="auto"/>
                    <w:bottom w:val="none" w:sz="0" w:space="0" w:color="auto"/>
                    <w:right w:val="none" w:sz="0" w:space="0" w:color="auto"/>
                  </w:divBdr>
                </w:div>
                <w:div w:id="676690264">
                  <w:marLeft w:val="0"/>
                  <w:marRight w:val="0"/>
                  <w:marTop w:val="0"/>
                  <w:marBottom w:val="0"/>
                  <w:divBdr>
                    <w:top w:val="none" w:sz="0" w:space="0" w:color="auto"/>
                    <w:left w:val="none" w:sz="0" w:space="0" w:color="auto"/>
                    <w:bottom w:val="none" w:sz="0" w:space="0" w:color="auto"/>
                    <w:right w:val="none" w:sz="0" w:space="0" w:color="auto"/>
                  </w:divBdr>
                </w:div>
                <w:div w:id="1294945527">
                  <w:marLeft w:val="0"/>
                  <w:marRight w:val="0"/>
                  <w:marTop w:val="0"/>
                  <w:marBottom w:val="0"/>
                  <w:divBdr>
                    <w:top w:val="none" w:sz="0" w:space="0" w:color="auto"/>
                    <w:left w:val="none" w:sz="0" w:space="0" w:color="auto"/>
                    <w:bottom w:val="none" w:sz="0" w:space="0" w:color="auto"/>
                    <w:right w:val="none" w:sz="0" w:space="0" w:color="auto"/>
                  </w:divBdr>
                </w:div>
                <w:div w:id="1032417188">
                  <w:marLeft w:val="0"/>
                  <w:marRight w:val="0"/>
                  <w:marTop w:val="0"/>
                  <w:marBottom w:val="0"/>
                  <w:divBdr>
                    <w:top w:val="none" w:sz="0" w:space="0" w:color="auto"/>
                    <w:left w:val="none" w:sz="0" w:space="0" w:color="auto"/>
                    <w:bottom w:val="none" w:sz="0" w:space="0" w:color="auto"/>
                    <w:right w:val="none" w:sz="0" w:space="0" w:color="auto"/>
                  </w:divBdr>
                </w:div>
                <w:div w:id="541865448">
                  <w:marLeft w:val="0"/>
                  <w:marRight w:val="0"/>
                  <w:marTop w:val="0"/>
                  <w:marBottom w:val="0"/>
                  <w:divBdr>
                    <w:top w:val="none" w:sz="0" w:space="0" w:color="auto"/>
                    <w:left w:val="none" w:sz="0" w:space="0" w:color="auto"/>
                    <w:bottom w:val="none" w:sz="0" w:space="0" w:color="auto"/>
                    <w:right w:val="none" w:sz="0" w:space="0" w:color="auto"/>
                  </w:divBdr>
                </w:div>
                <w:div w:id="640766504">
                  <w:marLeft w:val="0"/>
                  <w:marRight w:val="0"/>
                  <w:marTop w:val="0"/>
                  <w:marBottom w:val="0"/>
                  <w:divBdr>
                    <w:top w:val="none" w:sz="0" w:space="0" w:color="auto"/>
                    <w:left w:val="none" w:sz="0" w:space="0" w:color="auto"/>
                    <w:bottom w:val="none" w:sz="0" w:space="0" w:color="auto"/>
                    <w:right w:val="none" w:sz="0" w:space="0" w:color="auto"/>
                  </w:divBdr>
                </w:div>
                <w:div w:id="1648978215">
                  <w:marLeft w:val="0"/>
                  <w:marRight w:val="0"/>
                  <w:marTop w:val="0"/>
                  <w:marBottom w:val="0"/>
                  <w:divBdr>
                    <w:top w:val="none" w:sz="0" w:space="0" w:color="auto"/>
                    <w:left w:val="none" w:sz="0" w:space="0" w:color="auto"/>
                    <w:bottom w:val="none" w:sz="0" w:space="0" w:color="auto"/>
                    <w:right w:val="none" w:sz="0" w:space="0" w:color="auto"/>
                  </w:divBdr>
                </w:div>
                <w:div w:id="713768633">
                  <w:marLeft w:val="0"/>
                  <w:marRight w:val="0"/>
                  <w:marTop w:val="0"/>
                  <w:marBottom w:val="0"/>
                  <w:divBdr>
                    <w:top w:val="none" w:sz="0" w:space="0" w:color="auto"/>
                    <w:left w:val="none" w:sz="0" w:space="0" w:color="auto"/>
                    <w:bottom w:val="none" w:sz="0" w:space="0" w:color="auto"/>
                    <w:right w:val="none" w:sz="0" w:space="0" w:color="auto"/>
                  </w:divBdr>
                </w:div>
                <w:div w:id="1514882782">
                  <w:marLeft w:val="0"/>
                  <w:marRight w:val="0"/>
                  <w:marTop w:val="0"/>
                  <w:marBottom w:val="0"/>
                  <w:divBdr>
                    <w:top w:val="none" w:sz="0" w:space="0" w:color="auto"/>
                    <w:left w:val="none" w:sz="0" w:space="0" w:color="auto"/>
                    <w:bottom w:val="none" w:sz="0" w:space="0" w:color="auto"/>
                    <w:right w:val="none" w:sz="0" w:space="0" w:color="auto"/>
                  </w:divBdr>
                </w:div>
                <w:div w:id="1129013522">
                  <w:marLeft w:val="0"/>
                  <w:marRight w:val="0"/>
                  <w:marTop w:val="0"/>
                  <w:marBottom w:val="0"/>
                  <w:divBdr>
                    <w:top w:val="none" w:sz="0" w:space="0" w:color="auto"/>
                    <w:left w:val="none" w:sz="0" w:space="0" w:color="auto"/>
                    <w:bottom w:val="none" w:sz="0" w:space="0" w:color="auto"/>
                    <w:right w:val="none" w:sz="0" w:space="0" w:color="auto"/>
                  </w:divBdr>
                </w:div>
                <w:div w:id="531646664">
                  <w:marLeft w:val="0"/>
                  <w:marRight w:val="0"/>
                  <w:marTop w:val="0"/>
                  <w:marBottom w:val="0"/>
                  <w:divBdr>
                    <w:top w:val="none" w:sz="0" w:space="0" w:color="auto"/>
                    <w:left w:val="none" w:sz="0" w:space="0" w:color="auto"/>
                    <w:bottom w:val="none" w:sz="0" w:space="0" w:color="auto"/>
                    <w:right w:val="none" w:sz="0" w:space="0" w:color="auto"/>
                  </w:divBdr>
                </w:div>
                <w:div w:id="938369386">
                  <w:marLeft w:val="0"/>
                  <w:marRight w:val="0"/>
                  <w:marTop w:val="0"/>
                  <w:marBottom w:val="0"/>
                  <w:divBdr>
                    <w:top w:val="none" w:sz="0" w:space="0" w:color="auto"/>
                    <w:left w:val="none" w:sz="0" w:space="0" w:color="auto"/>
                    <w:bottom w:val="none" w:sz="0" w:space="0" w:color="auto"/>
                    <w:right w:val="none" w:sz="0" w:space="0" w:color="auto"/>
                  </w:divBdr>
                </w:div>
                <w:div w:id="850529014">
                  <w:marLeft w:val="0"/>
                  <w:marRight w:val="0"/>
                  <w:marTop w:val="0"/>
                  <w:marBottom w:val="0"/>
                  <w:divBdr>
                    <w:top w:val="none" w:sz="0" w:space="0" w:color="auto"/>
                    <w:left w:val="none" w:sz="0" w:space="0" w:color="auto"/>
                    <w:bottom w:val="none" w:sz="0" w:space="0" w:color="auto"/>
                    <w:right w:val="none" w:sz="0" w:space="0" w:color="auto"/>
                  </w:divBdr>
                </w:div>
                <w:div w:id="2127694122">
                  <w:marLeft w:val="0"/>
                  <w:marRight w:val="0"/>
                  <w:marTop w:val="0"/>
                  <w:marBottom w:val="0"/>
                  <w:divBdr>
                    <w:top w:val="none" w:sz="0" w:space="0" w:color="auto"/>
                    <w:left w:val="none" w:sz="0" w:space="0" w:color="auto"/>
                    <w:bottom w:val="none" w:sz="0" w:space="0" w:color="auto"/>
                    <w:right w:val="none" w:sz="0" w:space="0" w:color="auto"/>
                  </w:divBdr>
                </w:div>
                <w:div w:id="561258106">
                  <w:marLeft w:val="0"/>
                  <w:marRight w:val="0"/>
                  <w:marTop w:val="0"/>
                  <w:marBottom w:val="0"/>
                  <w:divBdr>
                    <w:top w:val="none" w:sz="0" w:space="0" w:color="auto"/>
                    <w:left w:val="none" w:sz="0" w:space="0" w:color="auto"/>
                    <w:bottom w:val="none" w:sz="0" w:space="0" w:color="auto"/>
                    <w:right w:val="none" w:sz="0" w:space="0" w:color="auto"/>
                  </w:divBdr>
                </w:div>
                <w:div w:id="855465453">
                  <w:marLeft w:val="0"/>
                  <w:marRight w:val="0"/>
                  <w:marTop w:val="0"/>
                  <w:marBottom w:val="0"/>
                  <w:divBdr>
                    <w:top w:val="none" w:sz="0" w:space="0" w:color="auto"/>
                    <w:left w:val="none" w:sz="0" w:space="0" w:color="auto"/>
                    <w:bottom w:val="none" w:sz="0" w:space="0" w:color="auto"/>
                    <w:right w:val="none" w:sz="0" w:space="0" w:color="auto"/>
                  </w:divBdr>
                </w:div>
                <w:div w:id="1717044783">
                  <w:marLeft w:val="0"/>
                  <w:marRight w:val="0"/>
                  <w:marTop w:val="0"/>
                  <w:marBottom w:val="0"/>
                  <w:divBdr>
                    <w:top w:val="none" w:sz="0" w:space="0" w:color="auto"/>
                    <w:left w:val="none" w:sz="0" w:space="0" w:color="auto"/>
                    <w:bottom w:val="none" w:sz="0" w:space="0" w:color="auto"/>
                    <w:right w:val="none" w:sz="0" w:space="0" w:color="auto"/>
                  </w:divBdr>
                </w:div>
                <w:div w:id="922760777">
                  <w:marLeft w:val="0"/>
                  <w:marRight w:val="0"/>
                  <w:marTop w:val="0"/>
                  <w:marBottom w:val="0"/>
                  <w:divBdr>
                    <w:top w:val="none" w:sz="0" w:space="0" w:color="auto"/>
                    <w:left w:val="none" w:sz="0" w:space="0" w:color="auto"/>
                    <w:bottom w:val="none" w:sz="0" w:space="0" w:color="auto"/>
                    <w:right w:val="none" w:sz="0" w:space="0" w:color="auto"/>
                  </w:divBdr>
                </w:div>
                <w:div w:id="815610045">
                  <w:marLeft w:val="0"/>
                  <w:marRight w:val="0"/>
                  <w:marTop w:val="0"/>
                  <w:marBottom w:val="0"/>
                  <w:divBdr>
                    <w:top w:val="none" w:sz="0" w:space="0" w:color="auto"/>
                    <w:left w:val="none" w:sz="0" w:space="0" w:color="auto"/>
                    <w:bottom w:val="none" w:sz="0" w:space="0" w:color="auto"/>
                    <w:right w:val="none" w:sz="0" w:space="0" w:color="auto"/>
                  </w:divBdr>
                </w:div>
                <w:div w:id="947081177">
                  <w:marLeft w:val="0"/>
                  <w:marRight w:val="0"/>
                  <w:marTop w:val="0"/>
                  <w:marBottom w:val="0"/>
                  <w:divBdr>
                    <w:top w:val="none" w:sz="0" w:space="0" w:color="auto"/>
                    <w:left w:val="none" w:sz="0" w:space="0" w:color="auto"/>
                    <w:bottom w:val="none" w:sz="0" w:space="0" w:color="auto"/>
                    <w:right w:val="none" w:sz="0" w:space="0" w:color="auto"/>
                  </w:divBdr>
                </w:div>
                <w:div w:id="1635910374">
                  <w:marLeft w:val="0"/>
                  <w:marRight w:val="0"/>
                  <w:marTop w:val="0"/>
                  <w:marBottom w:val="0"/>
                  <w:divBdr>
                    <w:top w:val="none" w:sz="0" w:space="0" w:color="auto"/>
                    <w:left w:val="none" w:sz="0" w:space="0" w:color="auto"/>
                    <w:bottom w:val="none" w:sz="0" w:space="0" w:color="auto"/>
                    <w:right w:val="none" w:sz="0" w:space="0" w:color="auto"/>
                  </w:divBdr>
                </w:div>
                <w:div w:id="1023895254">
                  <w:marLeft w:val="0"/>
                  <w:marRight w:val="0"/>
                  <w:marTop w:val="0"/>
                  <w:marBottom w:val="0"/>
                  <w:divBdr>
                    <w:top w:val="none" w:sz="0" w:space="0" w:color="auto"/>
                    <w:left w:val="none" w:sz="0" w:space="0" w:color="auto"/>
                    <w:bottom w:val="none" w:sz="0" w:space="0" w:color="auto"/>
                    <w:right w:val="none" w:sz="0" w:space="0" w:color="auto"/>
                  </w:divBdr>
                </w:div>
                <w:div w:id="910116189">
                  <w:marLeft w:val="0"/>
                  <w:marRight w:val="0"/>
                  <w:marTop w:val="0"/>
                  <w:marBottom w:val="0"/>
                  <w:divBdr>
                    <w:top w:val="none" w:sz="0" w:space="0" w:color="auto"/>
                    <w:left w:val="none" w:sz="0" w:space="0" w:color="auto"/>
                    <w:bottom w:val="none" w:sz="0" w:space="0" w:color="auto"/>
                    <w:right w:val="none" w:sz="0" w:space="0" w:color="auto"/>
                  </w:divBdr>
                </w:div>
                <w:div w:id="346366351">
                  <w:marLeft w:val="0"/>
                  <w:marRight w:val="0"/>
                  <w:marTop w:val="0"/>
                  <w:marBottom w:val="0"/>
                  <w:divBdr>
                    <w:top w:val="none" w:sz="0" w:space="0" w:color="auto"/>
                    <w:left w:val="none" w:sz="0" w:space="0" w:color="auto"/>
                    <w:bottom w:val="none" w:sz="0" w:space="0" w:color="auto"/>
                    <w:right w:val="none" w:sz="0" w:space="0" w:color="auto"/>
                  </w:divBdr>
                </w:div>
                <w:div w:id="42608159">
                  <w:marLeft w:val="0"/>
                  <w:marRight w:val="0"/>
                  <w:marTop w:val="0"/>
                  <w:marBottom w:val="0"/>
                  <w:divBdr>
                    <w:top w:val="none" w:sz="0" w:space="0" w:color="auto"/>
                    <w:left w:val="none" w:sz="0" w:space="0" w:color="auto"/>
                    <w:bottom w:val="none" w:sz="0" w:space="0" w:color="auto"/>
                    <w:right w:val="none" w:sz="0" w:space="0" w:color="auto"/>
                  </w:divBdr>
                </w:div>
                <w:div w:id="335235003">
                  <w:marLeft w:val="0"/>
                  <w:marRight w:val="0"/>
                  <w:marTop w:val="0"/>
                  <w:marBottom w:val="0"/>
                  <w:divBdr>
                    <w:top w:val="none" w:sz="0" w:space="0" w:color="auto"/>
                    <w:left w:val="none" w:sz="0" w:space="0" w:color="auto"/>
                    <w:bottom w:val="none" w:sz="0" w:space="0" w:color="auto"/>
                    <w:right w:val="none" w:sz="0" w:space="0" w:color="auto"/>
                  </w:divBdr>
                </w:div>
                <w:div w:id="1867329397">
                  <w:marLeft w:val="0"/>
                  <w:marRight w:val="0"/>
                  <w:marTop w:val="0"/>
                  <w:marBottom w:val="0"/>
                  <w:divBdr>
                    <w:top w:val="none" w:sz="0" w:space="0" w:color="auto"/>
                    <w:left w:val="none" w:sz="0" w:space="0" w:color="auto"/>
                    <w:bottom w:val="none" w:sz="0" w:space="0" w:color="auto"/>
                    <w:right w:val="none" w:sz="0" w:space="0" w:color="auto"/>
                  </w:divBdr>
                </w:div>
                <w:div w:id="1075393882">
                  <w:marLeft w:val="0"/>
                  <w:marRight w:val="0"/>
                  <w:marTop w:val="0"/>
                  <w:marBottom w:val="0"/>
                  <w:divBdr>
                    <w:top w:val="none" w:sz="0" w:space="0" w:color="auto"/>
                    <w:left w:val="none" w:sz="0" w:space="0" w:color="auto"/>
                    <w:bottom w:val="none" w:sz="0" w:space="0" w:color="auto"/>
                    <w:right w:val="none" w:sz="0" w:space="0" w:color="auto"/>
                  </w:divBdr>
                </w:div>
              </w:divsChild>
            </w:div>
            <w:div w:id="747848650">
              <w:marLeft w:val="0"/>
              <w:marRight w:val="0"/>
              <w:marTop w:val="240"/>
              <w:marBottom w:val="240"/>
              <w:divBdr>
                <w:top w:val="none" w:sz="0" w:space="0" w:color="auto"/>
                <w:left w:val="none" w:sz="0" w:space="0" w:color="auto"/>
                <w:bottom w:val="none" w:sz="0" w:space="0" w:color="auto"/>
                <w:right w:val="none" w:sz="0" w:space="0" w:color="auto"/>
              </w:divBdr>
              <w:divsChild>
                <w:div w:id="92089061">
                  <w:marLeft w:val="0"/>
                  <w:marRight w:val="0"/>
                  <w:marTop w:val="0"/>
                  <w:marBottom w:val="0"/>
                  <w:divBdr>
                    <w:top w:val="none" w:sz="0" w:space="0" w:color="auto"/>
                    <w:left w:val="none" w:sz="0" w:space="0" w:color="auto"/>
                    <w:bottom w:val="none" w:sz="0" w:space="0" w:color="auto"/>
                    <w:right w:val="none" w:sz="0" w:space="0" w:color="auto"/>
                  </w:divBdr>
                </w:div>
                <w:div w:id="7113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3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127024">
              <w:marLeft w:val="0"/>
              <w:marRight w:val="0"/>
              <w:marTop w:val="0"/>
              <w:marBottom w:val="0"/>
              <w:divBdr>
                <w:top w:val="none" w:sz="0" w:space="0" w:color="auto"/>
                <w:left w:val="none" w:sz="0" w:space="0" w:color="auto"/>
                <w:bottom w:val="none" w:sz="0" w:space="0" w:color="auto"/>
                <w:right w:val="none" w:sz="0" w:space="0" w:color="auto"/>
              </w:divBdr>
            </w:div>
            <w:div w:id="1608585159">
              <w:marLeft w:val="0"/>
              <w:marRight w:val="0"/>
              <w:marTop w:val="0"/>
              <w:marBottom w:val="0"/>
              <w:divBdr>
                <w:top w:val="none" w:sz="0" w:space="0" w:color="auto"/>
                <w:left w:val="none" w:sz="0" w:space="0" w:color="auto"/>
                <w:bottom w:val="none" w:sz="0" w:space="0" w:color="auto"/>
                <w:right w:val="none" w:sz="0" w:space="0" w:color="auto"/>
              </w:divBdr>
            </w:div>
            <w:div w:id="1225751719">
              <w:marLeft w:val="0"/>
              <w:marRight w:val="0"/>
              <w:marTop w:val="0"/>
              <w:marBottom w:val="0"/>
              <w:divBdr>
                <w:top w:val="none" w:sz="0" w:space="0" w:color="auto"/>
                <w:left w:val="none" w:sz="0" w:space="0" w:color="auto"/>
                <w:bottom w:val="none" w:sz="0" w:space="0" w:color="auto"/>
                <w:right w:val="none" w:sz="0" w:space="0" w:color="auto"/>
              </w:divBdr>
            </w:div>
            <w:div w:id="821310273">
              <w:marLeft w:val="0"/>
              <w:marRight w:val="0"/>
              <w:marTop w:val="0"/>
              <w:marBottom w:val="0"/>
              <w:divBdr>
                <w:top w:val="none" w:sz="0" w:space="0" w:color="auto"/>
                <w:left w:val="none" w:sz="0" w:space="0" w:color="auto"/>
                <w:bottom w:val="none" w:sz="0" w:space="0" w:color="auto"/>
                <w:right w:val="none" w:sz="0" w:space="0" w:color="auto"/>
              </w:divBdr>
            </w:div>
            <w:div w:id="1800368820">
              <w:marLeft w:val="0"/>
              <w:marRight w:val="0"/>
              <w:marTop w:val="0"/>
              <w:marBottom w:val="0"/>
              <w:divBdr>
                <w:top w:val="none" w:sz="0" w:space="0" w:color="auto"/>
                <w:left w:val="none" w:sz="0" w:space="0" w:color="auto"/>
                <w:bottom w:val="none" w:sz="0" w:space="0" w:color="auto"/>
                <w:right w:val="none" w:sz="0" w:space="0" w:color="auto"/>
              </w:divBdr>
            </w:div>
            <w:div w:id="307327833">
              <w:marLeft w:val="0"/>
              <w:marRight w:val="0"/>
              <w:marTop w:val="0"/>
              <w:marBottom w:val="0"/>
              <w:divBdr>
                <w:top w:val="none" w:sz="0" w:space="0" w:color="auto"/>
                <w:left w:val="none" w:sz="0" w:space="0" w:color="auto"/>
                <w:bottom w:val="none" w:sz="0" w:space="0" w:color="auto"/>
                <w:right w:val="none" w:sz="0" w:space="0" w:color="auto"/>
              </w:divBdr>
            </w:div>
            <w:div w:id="991065076">
              <w:marLeft w:val="0"/>
              <w:marRight w:val="0"/>
              <w:marTop w:val="0"/>
              <w:marBottom w:val="0"/>
              <w:divBdr>
                <w:top w:val="none" w:sz="0" w:space="0" w:color="auto"/>
                <w:left w:val="none" w:sz="0" w:space="0" w:color="auto"/>
                <w:bottom w:val="none" w:sz="0" w:space="0" w:color="auto"/>
                <w:right w:val="none" w:sz="0" w:space="0" w:color="auto"/>
              </w:divBdr>
            </w:div>
            <w:div w:id="1932008559">
              <w:marLeft w:val="0"/>
              <w:marRight w:val="0"/>
              <w:marTop w:val="0"/>
              <w:marBottom w:val="0"/>
              <w:divBdr>
                <w:top w:val="none" w:sz="0" w:space="0" w:color="auto"/>
                <w:left w:val="none" w:sz="0" w:space="0" w:color="auto"/>
                <w:bottom w:val="none" w:sz="0" w:space="0" w:color="auto"/>
                <w:right w:val="none" w:sz="0" w:space="0" w:color="auto"/>
              </w:divBdr>
            </w:div>
            <w:div w:id="1544057856">
              <w:marLeft w:val="0"/>
              <w:marRight w:val="0"/>
              <w:marTop w:val="0"/>
              <w:marBottom w:val="0"/>
              <w:divBdr>
                <w:top w:val="none" w:sz="0" w:space="0" w:color="auto"/>
                <w:left w:val="none" w:sz="0" w:space="0" w:color="auto"/>
                <w:bottom w:val="none" w:sz="0" w:space="0" w:color="auto"/>
                <w:right w:val="none" w:sz="0" w:space="0" w:color="auto"/>
              </w:divBdr>
            </w:div>
            <w:div w:id="1380475235">
              <w:marLeft w:val="0"/>
              <w:marRight w:val="0"/>
              <w:marTop w:val="0"/>
              <w:marBottom w:val="0"/>
              <w:divBdr>
                <w:top w:val="none" w:sz="0" w:space="0" w:color="auto"/>
                <w:left w:val="none" w:sz="0" w:space="0" w:color="auto"/>
                <w:bottom w:val="none" w:sz="0" w:space="0" w:color="auto"/>
                <w:right w:val="none" w:sz="0" w:space="0" w:color="auto"/>
              </w:divBdr>
            </w:div>
            <w:div w:id="1113405221">
              <w:marLeft w:val="0"/>
              <w:marRight w:val="0"/>
              <w:marTop w:val="0"/>
              <w:marBottom w:val="0"/>
              <w:divBdr>
                <w:top w:val="none" w:sz="0" w:space="0" w:color="auto"/>
                <w:left w:val="none" w:sz="0" w:space="0" w:color="auto"/>
                <w:bottom w:val="none" w:sz="0" w:space="0" w:color="auto"/>
                <w:right w:val="none" w:sz="0" w:space="0" w:color="auto"/>
              </w:divBdr>
            </w:div>
            <w:div w:id="571431582">
              <w:marLeft w:val="0"/>
              <w:marRight w:val="0"/>
              <w:marTop w:val="0"/>
              <w:marBottom w:val="0"/>
              <w:divBdr>
                <w:top w:val="none" w:sz="0" w:space="0" w:color="auto"/>
                <w:left w:val="none" w:sz="0" w:space="0" w:color="auto"/>
                <w:bottom w:val="none" w:sz="0" w:space="0" w:color="auto"/>
                <w:right w:val="none" w:sz="0" w:space="0" w:color="auto"/>
              </w:divBdr>
            </w:div>
            <w:div w:id="1895770378">
              <w:marLeft w:val="0"/>
              <w:marRight w:val="0"/>
              <w:marTop w:val="0"/>
              <w:marBottom w:val="0"/>
              <w:divBdr>
                <w:top w:val="none" w:sz="0" w:space="0" w:color="auto"/>
                <w:left w:val="none" w:sz="0" w:space="0" w:color="auto"/>
                <w:bottom w:val="none" w:sz="0" w:space="0" w:color="auto"/>
                <w:right w:val="none" w:sz="0" w:space="0" w:color="auto"/>
              </w:divBdr>
            </w:div>
            <w:div w:id="1901479928">
              <w:marLeft w:val="0"/>
              <w:marRight w:val="0"/>
              <w:marTop w:val="0"/>
              <w:marBottom w:val="0"/>
              <w:divBdr>
                <w:top w:val="none" w:sz="0" w:space="0" w:color="auto"/>
                <w:left w:val="none" w:sz="0" w:space="0" w:color="auto"/>
                <w:bottom w:val="none" w:sz="0" w:space="0" w:color="auto"/>
                <w:right w:val="none" w:sz="0" w:space="0" w:color="auto"/>
              </w:divBdr>
            </w:div>
            <w:div w:id="247545930">
              <w:marLeft w:val="0"/>
              <w:marRight w:val="0"/>
              <w:marTop w:val="0"/>
              <w:marBottom w:val="0"/>
              <w:divBdr>
                <w:top w:val="none" w:sz="0" w:space="0" w:color="auto"/>
                <w:left w:val="none" w:sz="0" w:space="0" w:color="auto"/>
                <w:bottom w:val="none" w:sz="0" w:space="0" w:color="auto"/>
                <w:right w:val="none" w:sz="0" w:space="0" w:color="auto"/>
              </w:divBdr>
            </w:div>
          </w:divsChild>
        </w:div>
        <w:div w:id="1061440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64191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970037">
              <w:marLeft w:val="0"/>
              <w:marRight w:val="0"/>
              <w:marTop w:val="0"/>
              <w:marBottom w:val="0"/>
              <w:divBdr>
                <w:top w:val="none" w:sz="0" w:space="0" w:color="auto"/>
                <w:left w:val="none" w:sz="0" w:space="0" w:color="auto"/>
                <w:bottom w:val="none" w:sz="0" w:space="0" w:color="auto"/>
                <w:right w:val="none" w:sz="0" w:space="0" w:color="auto"/>
              </w:divBdr>
            </w:div>
            <w:div w:id="2095542778">
              <w:marLeft w:val="0"/>
              <w:marRight w:val="0"/>
              <w:marTop w:val="0"/>
              <w:marBottom w:val="0"/>
              <w:divBdr>
                <w:top w:val="none" w:sz="0" w:space="0" w:color="auto"/>
                <w:left w:val="none" w:sz="0" w:space="0" w:color="auto"/>
                <w:bottom w:val="none" w:sz="0" w:space="0" w:color="auto"/>
                <w:right w:val="none" w:sz="0" w:space="0" w:color="auto"/>
              </w:divBdr>
            </w:div>
            <w:div w:id="631177730">
              <w:marLeft w:val="0"/>
              <w:marRight w:val="0"/>
              <w:marTop w:val="0"/>
              <w:marBottom w:val="0"/>
              <w:divBdr>
                <w:top w:val="none" w:sz="0" w:space="0" w:color="auto"/>
                <w:left w:val="none" w:sz="0" w:space="0" w:color="auto"/>
                <w:bottom w:val="none" w:sz="0" w:space="0" w:color="auto"/>
                <w:right w:val="none" w:sz="0" w:space="0" w:color="auto"/>
              </w:divBdr>
            </w:div>
            <w:div w:id="280187381">
              <w:marLeft w:val="0"/>
              <w:marRight w:val="0"/>
              <w:marTop w:val="0"/>
              <w:marBottom w:val="0"/>
              <w:divBdr>
                <w:top w:val="none" w:sz="0" w:space="0" w:color="auto"/>
                <w:left w:val="none" w:sz="0" w:space="0" w:color="auto"/>
                <w:bottom w:val="none" w:sz="0" w:space="0" w:color="auto"/>
                <w:right w:val="none" w:sz="0" w:space="0" w:color="auto"/>
              </w:divBdr>
            </w:div>
            <w:div w:id="990325620">
              <w:marLeft w:val="0"/>
              <w:marRight w:val="0"/>
              <w:marTop w:val="0"/>
              <w:marBottom w:val="0"/>
              <w:divBdr>
                <w:top w:val="none" w:sz="0" w:space="0" w:color="auto"/>
                <w:left w:val="none" w:sz="0" w:space="0" w:color="auto"/>
                <w:bottom w:val="none" w:sz="0" w:space="0" w:color="auto"/>
                <w:right w:val="none" w:sz="0" w:space="0" w:color="auto"/>
              </w:divBdr>
            </w:div>
          </w:divsChild>
        </w:div>
        <w:div w:id="122730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008">
              <w:marLeft w:val="0"/>
              <w:marRight w:val="0"/>
              <w:marTop w:val="0"/>
              <w:marBottom w:val="0"/>
              <w:divBdr>
                <w:top w:val="none" w:sz="0" w:space="0" w:color="auto"/>
                <w:left w:val="none" w:sz="0" w:space="0" w:color="auto"/>
                <w:bottom w:val="none" w:sz="0" w:space="0" w:color="auto"/>
                <w:right w:val="none" w:sz="0" w:space="0" w:color="auto"/>
              </w:divBdr>
            </w:div>
            <w:div w:id="1695764448">
              <w:marLeft w:val="0"/>
              <w:marRight w:val="0"/>
              <w:marTop w:val="0"/>
              <w:marBottom w:val="0"/>
              <w:divBdr>
                <w:top w:val="none" w:sz="0" w:space="0" w:color="auto"/>
                <w:left w:val="none" w:sz="0" w:space="0" w:color="auto"/>
                <w:bottom w:val="none" w:sz="0" w:space="0" w:color="auto"/>
                <w:right w:val="none" w:sz="0" w:space="0" w:color="auto"/>
              </w:divBdr>
            </w:div>
            <w:div w:id="1441757715">
              <w:marLeft w:val="0"/>
              <w:marRight w:val="0"/>
              <w:marTop w:val="0"/>
              <w:marBottom w:val="0"/>
              <w:divBdr>
                <w:top w:val="none" w:sz="0" w:space="0" w:color="auto"/>
                <w:left w:val="none" w:sz="0" w:space="0" w:color="auto"/>
                <w:bottom w:val="none" w:sz="0" w:space="0" w:color="auto"/>
                <w:right w:val="none" w:sz="0" w:space="0" w:color="auto"/>
              </w:divBdr>
            </w:div>
            <w:div w:id="1333140559">
              <w:marLeft w:val="0"/>
              <w:marRight w:val="0"/>
              <w:marTop w:val="0"/>
              <w:marBottom w:val="0"/>
              <w:divBdr>
                <w:top w:val="none" w:sz="0" w:space="0" w:color="auto"/>
                <w:left w:val="none" w:sz="0" w:space="0" w:color="auto"/>
                <w:bottom w:val="none" w:sz="0" w:space="0" w:color="auto"/>
                <w:right w:val="none" w:sz="0" w:space="0" w:color="auto"/>
              </w:divBdr>
            </w:div>
            <w:div w:id="99030762">
              <w:marLeft w:val="0"/>
              <w:marRight w:val="0"/>
              <w:marTop w:val="0"/>
              <w:marBottom w:val="0"/>
              <w:divBdr>
                <w:top w:val="none" w:sz="0" w:space="0" w:color="auto"/>
                <w:left w:val="none" w:sz="0" w:space="0" w:color="auto"/>
                <w:bottom w:val="none" w:sz="0" w:space="0" w:color="auto"/>
                <w:right w:val="none" w:sz="0" w:space="0" w:color="auto"/>
              </w:divBdr>
            </w:div>
            <w:div w:id="452600885">
              <w:marLeft w:val="0"/>
              <w:marRight w:val="0"/>
              <w:marTop w:val="0"/>
              <w:marBottom w:val="0"/>
              <w:divBdr>
                <w:top w:val="none" w:sz="0" w:space="0" w:color="auto"/>
                <w:left w:val="none" w:sz="0" w:space="0" w:color="auto"/>
                <w:bottom w:val="none" w:sz="0" w:space="0" w:color="auto"/>
                <w:right w:val="none" w:sz="0" w:space="0" w:color="auto"/>
              </w:divBdr>
            </w:div>
            <w:div w:id="124348832">
              <w:marLeft w:val="0"/>
              <w:marRight w:val="0"/>
              <w:marTop w:val="0"/>
              <w:marBottom w:val="0"/>
              <w:divBdr>
                <w:top w:val="none" w:sz="0" w:space="0" w:color="auto"/>
                <w:left w:val="none" w:sz="0" w:space="0" w:color="auto"/>
                <w:bottom w:val="none" w:sz="0" w:space="0" w:color="auto"/>
                <w:right w:val="none" w:sz="0" w:space="0" w:color="auto"/>
              </w:divBdr>
            </w:div>
            <w:div w:id="925651135">
              <w:marLeft w:val="0"/>
              <w:marRight w:val="0"/>
              <w:marTop w:val="0"/>
              <w:marBottom w:val="0"/>
              <w:divBdr>
                <w:top w:val="none" w:sz="0" w:space="0" w:color="auto"/>
                <w:left w:val="none" w:sz="0" w:space="0" w:color="auto"/>
                <w:bottom w:val="none" w:sz="0" w:space="0" w:color="auto"/>
                <w:right w:val="none" w:sz="0" w:space="0" w:color="auto"/>
              </w:divBdr>
            </w:div>
          </w:divsChild>
        </w:div>
        <w:div w:id="52745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1972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6933902">
              <w:marLeft w:val="0"/>
              <w:marRight w:val="0"/>
              <w:marTop w:val="0"/>
              <w:marBottom w:val="0"/>
              <w:divBdr>
                <w:top w:val="none" w:sz="0" w:space="0" w:color="auto"/>
                <w:left w:val="none" w:sz="0" w:space="0" w:color="auto"/>
                <w:bottom w:val="none" w:sz="0" w:space="0" w:color="auto"/>
                <w:right w:val="none" w:sz="0" w:space="0" w:color="auto"/>
              </w:divBdr>
            </w:div>
            <w:div w:id="1965962656">
              <w:marLeft w:val="0"/>
              <w:marRight w:val="0"/>
              <w:marTop w:val="0"/>
              <w:marBottom w:val="0"/>
              <w:divBdr>
                <w:top w:val="none" w:sz="0" w:space="0" w:color="auto"/>
                <w:left w:val="none" w:sz="0" w:space="0" w:color="auto"/>
                <w:bottom w:val="none" w:sz="0" w:space="0" w:color="auto"/>
                <w:right w:val="none" w:sz="0" w:space="0" w:color="auto"/>
              </w:divBdr>
            </w:div>
            <w:div w:id="1428649562">
              <w:marLeft w:val="0"/>
              <w:marRight w:val="0"/>
              <w:marTop w:val="0"/>
              <w:marBottom w:val="0"/>
              <w:divBdr>
                <w:top w:val="none" w:sz="0" w:space="0" w:color="auto"/>
                <w:left w:val="none" w:sz="0" w:space="0" w:color="auto"/>
                <w:bottom w:val="none" w:sz="0" w:space="0" w:color="auto"/>
                <w:right w:val="none" w:sz="0" w:space="0" w:color="auto"/>
              </w:divBdr>
            </w:div>
            <w:div w:id="13239952">
              <w:marLeft w:val="0"/>
              <w:marRight w:val="0"/>
              <w:marTop w:val="0"/>
              <w:marBottom w:val="0"/>
              <w:divBdr>
                <w:top w:val="none" w:sz="0" w:space="0" w:color="auto"/>
                <w:left w:val="none" w:sz="0" w:space="0" w:color="auto"/>
                <w:bottom w:val="none" w:sz="0" w:space="0" w:color="auto"/>
                <w:right w:val="none" w:sz="0" w:space="0" w:color="auto"/>
              </w:divBdr>
            </w:div>
            <w:div w:id="1089498405">
              <w:marLeft w:val="0"/>
              <w:marRight w:val="0"/>
              <w:marTop w:val="0"/>
              <w:marBottom w:val="0"/>
              <w:divBdr>
                <w:top w:val="none" w:sz="0" w:space="0" w:color="auto"/>
                <w:left w:val="none" w:sz="0" w:space="0" w:color="auto"/>
                <w:bottom w:val="none" w:sz="0" w:space="0" w:color="auto"/>
                <w:right w:val="none" w:sz="0" w:space="0" w:color="auto"/>
              </w:divBdr>
            </w:div>
            <w:div w:id="1316227467">
              <w:marLeft w:val="0"/>
              <w:marRight w:val="0"/>
              <w:marTop w:val="0"/>
              <w:marBottom w:val="0"/>
              <w:divBdr>
                <w:top w:val="none" w:sz="0" w:space="0" w:color="auto"/>
                <w:left w:val="none" w:sz="0" w:space="0" w:color="auto"/>
                <w:bottom w:val="none" w:sz="0" w:space="0" w:color="auto"/>
                <w:right w:val="none" w:sz="0" w:space="0" w:color="auto"/>
              </w:divBdr>
            </w:div>
            <w:div w:id="547229496">
              <w:marLeft w:val="0"/>
              <w:marRight w:val="0"/>
              <w:marTop w:val="0"/>
              <w:marBottom w:val="0"/>
              <w:divBdr>
                <w:top w:val="none" w:sz="0" w:space="0" w:color="auto"/>
                <w:left w:val="none" w:sz="0" w:space="0" w:color="auto"/>
                <w:bottom w:val="none" w:sz="0" w:space="0" w:color="auto"/>
                <w:right w:val="none" w:sz="0" w:space="0" w:color="auto"/>
              </w:divBdr>
            </w:div>
            <w:div w:id="1611358638">
              <w:marLeft w:val="0"/>
              <w:marRight w:val="0"/>
              <w:marTop w:val="0"/>
              <w:marBottom w:val="0"/>
              <w:divBdr>
                <w:top w:val="none" w:sz="0" w:space="0" w:color="auto"/>
                <w:left w:val="none" w:sz="0" w:space="0" w:color="auto"/>
                <w:bottom w:val="none" w:sz="0" w:space="0" w:color="auto"/>
                <w:right w:val="none" w:sz="0" w:space="0" w:color="auto"/>
              </w:divBdr>
            </w:div>
            <w:div w:id="1674645324">
              <w:marLeft w:val="0"/>
              <w:marRight w:val="0"/>
              <w:marTop w:val="0"/>
              <w:marBottom w:val="0"/>
              <w:divBdr>
                <w:top w:val="none" w:sz="0" w:space="0" w:color="auto"/>
                <w:left w:val="none" w:sz="0" w:space="0" w:color="auto"/>
                <w:bottom w:val="none" w:sz="0" w:space="0" w:color="auto"/>
                <w:right w:val="none" w:sz="0" w:space="0" w:color="auto"/>
              </w:divBdr>
            </w:div>
          </w:divsChild>
        </w:div>
        <w:div w:id="274290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807843">
              <w:marLeft w:val="0"/>
              <w:marRight w:val="0"/>
              <w:marTop w:val="0"/>
              <w:marBottom w:val="0"/>
              <w:divBdr>
                <w:top w:val="none" w:sz="0" w:space="0" w:color="auto"/>
                <w:left w:val="none" w:sz="0" w:space="0" w:color="auto"/>
                <w:bottom w:val="none" w:sz="0" w:space="0" w:color="auto"/>
                <w:right w:val="none" w:sz="0" w:space="0" w:color="auto"/>
              </w:divBdr>
            </w:div>
            <w:div w:id="1867333390">
              <w:marLeft w:val="0"/>
              <w:marRight w:val="0"/>
              <w:marTop w:val="0"/>
              <w:marBottom w:val="0"/>
              <w:divBdr>
                <w:top w:val="none" w:sz="0" w:space="0" w:color="auto"/>
                <w:left w:val="none" w:sz="0" w:space="0" w:color="auto"/>
                <w:bottom w:val="none" w:sz="0" w:space="0" w:color="auto"/>
                <w:right w:val="none" w:sz="0" w:space="0" w:color="auto"/>
              </w:divBdr>
            </w:div>
            <w:div w:id="233249144">
              <w:marLeft w:val="0"/>
              <w:marRight w:val="0"/>
              <w:marTop w:val="0"/>
              <w:marBottom w:val="0"/>
              <w:divBdr>
                <w:top w:val="none" w:sz="0" w:space="0" w:color="auto"/>
                <w:left w:val="none" w:sz="0" w:space="0" w:color="auto"/>
                <w:bottom w:val="none" w:sz="0" w:space="0" w:color="auto"/>
                <w:right w:val="none" w:sz="0" w:space="0" w:color="auto"/>
              </w:divBdr>
            </w:div>
            <w:div w:id="789279619">
              <w:marLeft w:val="0"/>
              <w:marRight w:val="0"/>
              <w:marTop w:val="0"/>
              <w:marBottom w:val="0"/>
              <w:divBdr>
                <w:top w:val="none" w:sz="0" w:space="0" w:color="auto"/>
                <w:left w:val="none" w:sz="0" w:space="0" w:color="auto"/>
                <w:bottom w:val="none" w:sz="0" w:space="0" w:color="auto"/>
                <w:right w:val="none" w:sz="0" w:space="0" w:color="auto"/>
              </w:divBdr>
            </w:div>
          </w:divsChild>
        </w:div>
        <w:div w:id="16395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8614867">
              <w:marLeft w:val="0"/>
              <w:marRight w:val="0"/>
              <w:marTop w:val="0"/>
              <w:marBottom w:val="0"/>
              <w:divBdr>
                <w:top w:val="none" w:sz="0" w:space="0" w:color="auto"/>
                <w:left w:val="none" w:sz="0" w:space="0" w:color="auto"/>
                <w:bottom w:val="none" w:sz="0" w:space="0" w:color="auto"/>
                <w:right w:val="none" w:sz="0" w:space="0" w:color="auto"/>
              </w:divBdr>
            </w:div>
            <w:div w:id="1740398903">
              <w:marLeft w:val="0"/>
              <w:marRight w:val="0"/>
              <w:marTop w:val="0"/>
              <w:marBottom w:val="0"/>
              <w:divBdr>
                <w:top w:val="none" w:sz="0" w:space="0" w:color="auto"/>
                <w:left w:val="none" w:sz="0" w:space="0" w:color="auto"/>
                <w:bottom w:val="none" w:sz="0" w:space="0" w:color="auto"/>
                <w:right w:val="none" w:sz="0" w:space="0" w:color="auto"/>
              </w:divBdr>
            </w:div>
            <w:div w:id="462231955">
              <w:marLeft w:val="0"/>
              <w:marRight w:val="0"/>
              <w:marTop w:val="0"/>
              <w:marBottom w:val="0"/>
              <w:divBdr>
                <w:top w:val="none" w:sz="0" w:space="0" w:color="auto"/>
                <w:left w:val="none" w:sz="0" w:space="0" w:color="auto"/>
                <w:bottom w:val="none" w:sz="0" w:space="0" w:color="auto"/>
                <w:right w:val="none" w:sz="0" w:space="0" w:color="auto"/>
              </w:divBdr>
            </w:div>
            <w:div w:id="456140207">
              <w:marLeft w:val="0"/>
              <w:marRight w:val="0"/>
              <w:marTop w:val="0"/>
              <w:marBottom w:val="0"/>
              <w:divBdr>
                <w:top w:val="none" w:sz="0" w:space="0" w:color="auto"/>
                <w:left w:val="none" w:sz="0" w:space="0" w:color="auto"/>
                <w:bottom w:val="none" w:sz="0" w:space="0" w:color="auto"/>
                <w:right w:val="none" w:sz="0" w:space="0" w:color="auto"/>
              </w:divBdr>
            </w:div>
            <w:div w:id="737750468">
              <w:marLeft w:val="0"/>
              <w:marRight w:val="0"/>
              <w:marTop w:val="0"/>
              <w:marBottom w:val="0"/>
              <w:divBdr>
                <w:top w:val="none" w:sz="0" w:space="0" w:color="auto"/>
                <w:left w:val="none" w:sz="0" w:space="0" w:color="auto"/>
                <w:bottom w:val="none" w:sz="0" w:space="0" w:color="auto"/>
                <w:right w:val="none" w:sz="0" w:space="0" w:color="auto"/>
              </w:divBdr>
            </w:div>
            <w:div w:id="1565870641">
              <w:marLeft w:val="0"/>
              <w:marRight w:val="0"/>
              <w:marTop w:val="0"/>
              <w:marBottom w:val="0"/>
              <w:divBdr>
                <w:top w:val="none" w:sz="0" w:space="0" w:color="auto"/>
                <w:left w:val="none" w:sz="0" w:space="0" w:color="auto"/>
                <w:bottom w:val="none" w:sz="0" w:space="0" w:color="auto"/>
                <w:right w:val="none" w:sz="0" w:space="0" w:color="auto"/>
              </w:divBdr>
            </w:div>
            <w:div w:id="1464424705">
              <w:marLeft w:val="0"/>
              <w:marRight w:val="0"/>
              <w:marTop w:val="0"/>
              <w:marBottom w:val="0"/>
              <w:divBdr>
                <w:top w:val="none" w:sz="0" w:space="0" w:color="auto"/>
                <w:left w:val="none" w:sz="0" w:space="0" w:color="auto"/>
                <w:bottom w:val="none" w:sz="0" w:space="0" w:color="auto"/>
                <w:right w:val="none" w:sz="0" w:space="0" w:color="auto"/>
              </w:divBdr>
            </w:div>
            <w:div w:id="487861358">
              <w:marLeft w:val="0"/>
              <w:marRight w:val="0"/>
              <w:marTop w:val="0"/>
              <w:marBottom w:val="0"/>
              <w:divBdr>
                <w:top w:val="none" w:sz="0" w:space="0" w:color="auto"/>
                <w:left w:val="none" w:sz="0" w:space="0" w:color="auto"/>
                <w:bottom w:val="none" w:sz="0" w:space="0" w:color="auto"/>
                <w:right w:val="none" w:sz="0" w:space="0" w:color="auto"/>
              </w:divBdr>
            </w:div>
          </w:divsChild>
        </w:div>
        <w:div w:id="28797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8257377">
              <w:marLeft w:val="0"/>
              <w:marRight w:val="0"/>
              <w:marTop w:val="0"/>
              <w:marBottom w:val="0"/>
              <w:divBdr>
                <w:top w:val="none" w:sz="0" w:space="0" w:color="auto"/>
                <w:left w:val="none" w:sz="0" w:space="0" w:color="auto"/>
                <w:bottom w:val="none" w:sz="0" w:space="0" w:color="auto"/>
                <w:right w:val="none" w:sz="0" w:space="0" w:color="auto"/>
              </w:divBdr>
            </w:div>
            <w:div w:id="1484202667">
              <w:marLeft w:val="0"/>
              <w:marRight w:val="0"/>
              <w:marTop w:val="0"/>
              <w:marBottom w:val="0"/>
              <w:divBdr>
                <w:top w:val="none" w:sz="0" w:space="0" w:color="auto"/>
                <w:left w:val="none" w:sz="0" w:space="0" w:color="auto"/>
                <w:bottom w:val="none" w:sz="0" w:space="0" w:color="auto"/>
                <w:right w:val="none" w:sz="0" w:space="0" w:color="auto"/>
              </w:divBdr>
            </w:div>
            <w:div w:id="37053341">
              <w:marLeft w:val="0"/>
              <w:marRight w:val="0"/>
              <w:marTop w:val="0"/>
              <w:marBottom w:val="0"/>
              <w:divBdr>
                <w:top w:val="none" w:sz="0" w:space="0" w:color="auto"/>
                <w:left w:val="none" w:sz="0" w:space="0" w:color="auto"/>
                <w:bottom w:val="none" w:sz="0" w:space="0" w:color="auto"/>
                <w:right w:val="none" w:sz="0" w:space="0" w:color="auto"/>
              </w:divBdr>
            </w:div>
            <w:div w:id="663162210">
              <w:marLeft w:val="0"/>
              <w:marRight w:val="0"/>
              <w:marTop w:val="0"/>
              <w:marBottom w:val="0"/>
              <w:divBdr>
                <w:top w:val="none" w:sz="0" w:space="0" w:color="auto"/>
                <w:left w:val="none" w:sz="0" w:space="0" w:color="auto"/>
                <w:bottom w:val="none" w:sz="0" w:space="0" w:color="auto"/>
                <w:right w:val="none" w:sz="0" w:space="0" w:color="auto"/>
              </w:divBdr>
            </w:div>
            <w:div w:id="1739018360">
              <w:marLeft w:val="0"/>
              <w:marRight w:val="0"/>
              <w:marTop w:val="0"/>
              <w:marBottom w:val="0"/>
              <w:divBdr>
                <w:top w:val="none" w:sz="0" w:space="0" w:color="auto"/>
                <w:left w:val="none" w:sz="0" w:space="0" w:color="auto"/>
                <w:bottom w:val="none" w:sz="0" w:space="0" w:color="auto"/>
                <w:right w:val="none" w:sz="0" w:space="0" w:color="auto"/>
              </w:divBdr>
            </w:div>
            <w:div w:id="969552080">
              <w:marLeft w:val="0"/>
              <w:marRight w:val="0"/>
              <w:marTop w:val="0"/>
              <w:marBottom w:val="0"/>
              <w:divBdr>
                <w:top w:val="none" w:sz="0" w:space="0" w:color="auto"/>
                <w:left w:val="none" w:sz="0" w:space="0" w:color="auto"/>
                <w:bottom w:val="none" w:sz="0" w:space="0" w:color="auto"/>
                <w:right w:val="none" w:sz="0" w:space="0" w:color="auto"/>
              </w:divBdr>
            </w:div>
            <w:div w:id="934282958">
              <w:marLeft w:val="0"/>
              <w:marRight w:val="0"/>
              <w:marTop w:val="0"/>
              <w:marBottom w:val="0"/>
              <w:divBdr>
                <w:top w:val="none" w:sz="0" w:space="0" w:color="auto"/>
                <w:left w:val="none" w:sz="0" w:space="0" w:color="auto"/>
                <w:bottom w:val="none" w:sz="0" w:space="0" w:color="auto"/>
                <w:right w:val="none" w:sz="0" w:space="0" w:color="auto"/>
              </w:divBdr>
            </w:div>
            <w:div w:id="480970526">
              <w:marLeft w:val="0"/>
              <w:marRight w:val="0"/>
              <w:marTop w:val="0"/>
              <w:marBottom w:val="0"/>
              <w:divBdr>
                <w:top w:val="none" w:sz="0" w:space="0" w:color="auto"/>
                <w:left w:val="none" w:sz="0" w:space="0" w:color="auto"/>
                <w:bottom w:val="none" w:sz="0" w:space="0" w:color="auto"/>
                <w:right w:val="none" w:sz="0" w:space="0" w:color="auto"/>
              </w:divBdr>
            </w:div>
          </w:divsChild>
        </w:div>
        <w:div w:id="6684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417521">
              <w:marLeft w:val="0"/>
              <w:marRight w:val="0"/>
              <w:marTop w:val="0"/>
              <w:marBottom w:val="0"/>
              <w:divBdr>
                <w:top w:val="none" w:sz="0" w:space="0" w:color="auto"/>
                <w:left w:val="none" w:sz="0" w:space="0" w:color="auto"/>
                <w:bottom w:val="none" w:sz="0" w:space="0" w:color="auto"/>
                <w:right w:val="none" w:sz="0" w:space="0" w:color="auto"/>
              </w:divBdr>
            </w:div>
            <w:div w:id="1916471734">
              <w:marLeft w:val="0"/>
              <w:marRight w:val="0"/>
              <w:marTop w:val="0"/>
              <w:marBottom w:val="0"/>
              <w:divBdr>
                <w:top w:val="none" w:sz="0" w:space="0" w:color="auto"/>
                <w:left w:val="none" w:sz="0" w:space="0" w:color="auto"/>
                <w:bottom w:val="none" w:sz="0" w:space="0" w:color="auto"/>
                <w:right w:val="none" w:sz="0" w:space="0" w:color="auto"/>
              </w:divBdr>
            </w:div>
          </w:divsChild>
        </w:div>
        <w:div w:id="2961859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075066">
              <w:marLeft w:val="0"/>
              <w:marRight w:val="0"/>
              <w:marTop w:val="0"/>
              <w:marBottom w:val="0"/>
              <w:divBdr>
                <w:top w:val="none" w:sz="0" w:space="0" w:color="auto"/>
                <w:left w:val="none" w:sz="0" w:space="0" w:color="auto"/>
                <w:bottom w:val="none" w:sz="0" w:space="0" w:color="auto"/>
                <w:right w:val="none" w:sz="0" w:space="0" w:color="auto"/>
              </w:divBdr>
            </w:div>
            <w:div w:id="1759667808">
              <w:marLeft w:val="0"/>
              <w:marRight w:val="0"/>
              <w:marTop w:val="0"/>
              <w:marBottom w:val="0"/>
              <w:divBdr>
                <w:top w:val="none" w:sz="0" w:space="0" w:color="auto"/>
                <w:left w:val="none" w:sz="0" w:space="0" w:color="auto"/>
                <w:bottom w:val="none" w:sz="0" w:space="0" w:color="auto"/>
                <w:right w:val="none" w:sz="0" w:space="0" w:color="auto"/>
              </w:divBdr>
            </w:div>
            <w:div w:id="588277098">
              <w:marLeft w:val="0"/>
              <w:marRight w:val="0"/>
              <w:marTop w:val="0"/>
              <w:marBottom w:val="0"/>
              <w:divBdr>
                <w:top w:val="none" w:sz="0" w:space="0" w:color="auto"/>
                <w:left w:val="none" w:sz="0" w:space="0" w:color="auto"/>
                <w:bottom w:val="none" w:sz="0" w:space="0" w:color="auto"/>
                <w:right w:val="none" w:sz="0" w:space="0" w:color="auto"/>
              </w:divBdr>
            </w:div>
            <w:div w:id="937637575">
              <w:marLeft w:val="0"/>
              <w:marRight w:val="0"/>
              <w:marTop w:val="0"/>
              <w:marBottom w:val="0"/>
              <w:divBdr>
                <w:top w:val="none" w:sz="0" w:space="0" w:color="auto"/>
                <w:left w:val="none" w:sz="0" w:space="0" w:color="auto"/>
                <w:bottom w:val="none" w:sz="0" w:space="0" w:color="auto"/>
                <w:right w:val="none" w:sz="0" w:space="0" w:color="auto"/>
              </w:divBdr>
            </w:div>
          </w:divsChild>
        </w:div>
        <w:div w:id="363866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4467723">
              <w:marLeft w:val="0"/>
              <w:marRight w:val="0"/>
              <w:marTop w:val="0"/>
              <w:marBottom w:val="0"/>
              <w:divBdr>
                <w:top w:val="none" w:sz="0" w:space="0" w:color="auto"/>
                <w:left w:val="none" w:sz="0" w:space="0" w:color="auto"/>
                <w:bottom w:val="none" w:sz="0" w:space="0" w:color="auto"/>
                <w:right w:val="none" w:sz="0" w:space="0" w:color="auto"/>
              </w:divBdr>
            </w:div>
            <w:div w:id="375392254">
              <w:marLeft w:val="0"/>
              <w:marRight w:val="0"/>
              <w:marTop w:val="0"/>
              <w:marBottom w:val="0"/>
              <w:divBdr>
                <w:top w:val="none" w:sz="0" w:space="0" w:color="auto"/>
                <w:left w:val="none" w:sz="0" w:space="0" w:color="auto"/>
                <w:bottom w:val="none" w:sz="0" w:space="0" w:color="auto"/>
                <w:right w:val="none" w:sz="0" w:space="0" w:color="auto"/>
              </w:divBdr>
            </w:div>
            <w:div w:id="605817538">
              <w:marLeft w:val="0"/>
              <w:marRight w:val="0"/>
              <w:marTop w:val="0"/>
              <w:marBottom w:val="0"/>
              <w:divBdr>
                <w:top w:val="none" w:sz="0" w:space="0" w:color="auto"/>
                <w:left w:val="none" w:sz="0" w:space="0" w:color="auto"/>
                <w:bottom w:val="none" w:sz="0" w:space="0" w:color="auto"/>
                <w:right w:val="none" w:sz="0" w:space="0" w:color="auto"/>
              </w:divBdr>
            </w:div>
            <w:div w:id="1292593333">
              <w:marLeft w:val="0"/>
              <w:marRight w:val="0"/>
              <w:marTop w:val="0"/>
              <w:marBottom w:val="0"/>
              <w:divBdr>
                <w:top w:val="none" w:sz="0" w:space="0" w:color="auto"/>
                <w:left w:val="none" w:sz="0" w:space="0" w:color="auto"/>
                <w:bottom w:val="none" w:sz="0" w:space="0" w:color="auto"/>
                <w:right w:val="none" w:sz="0" w:space="0" w:color="auto"/>
              </w:divBdr>
            </w:div>
            <w:div w:id="2111852971">
              <w:marLeft w:val="0"/>
              <w:marRight w:val="0"/>
              <w:marTop w:val="0"/>
              <w:marBottom w:val="0"/>
              <w:divBdr>
                <w:top w:val="none" w:sz="0" w:space="0" w:color="auto"/>
                <w:left w:val="none" w:sz="0" w:space="0" w:color="auto"/>
                <w:bottom w:val="none" w:sz="0" w:space="0" w:color="auto"/>
                <w:right w:val="none" w:sz="0" w:space="0" w:color="auto"/>
              </w:divBdr>
            </w:div>
            <w:div w:id="985163122">
              <w:marLeft w:val="0"/>
              <w:marRight w:val="0"/>
              <w:marTop w:val="0"/>
              <w:marBottom w:val="0"/>
              <w:divBdr>
                <w:top w:val="none" w:sz="0" w:space="0" w:color="auto"/>
                <w:left w:val="none" w:sz="0" w:space="0" w:color="auto"/>
                <w:bottom w:val="none" w:sz="0" w:space="0" w:color="auto"/>
                <w:right w:val="none" w:sz="0" w:space="0" w:color="auto"/>
              </w:divBdr>
            </w:div>
            <w:div w:id="1569268314">
              <w:marLeft w:val="0"/>
              <w:marRight w:val="0"/>
              <w:marTop w:val="0"/>
              <w:marBottom w:val="0"/>
              <w:divBdr>
                <w:top w:val="none" w:sz="0" w:space="0" w:color="auto"/>
                <w:left w:val="none" w:sz="0" w:space="0" w:color="auto"/>
                <w:bottom w:val="none" w:sz="0" w:space="0" w:color="auto"/>
                <w:right w:val="none" w:sz="0" w:space="0" w:color="auto"/>
              </w:divBdr>
            </w:div>
            <w:div w:id="2076049950">
              <w:marLeft w:val="0"/>
              <w:marRight w:val="0"/>
              <w:marTop w:val="0"/>
              <w:marBottom w:val="0"/>
              <w:divBdr>
                <w:top w:val="none" w:sz="0" w:space="0" w:color="auto"/>
                <w:left w:val="none" w:sz="0" w:space="0" w:color="auto"/>
                <w:bottom w:val="none" w:sz="0" w:space="0" w:color="auto"/>
                <w:right w:val="none" w:sz="0" w:space="0" w:color="auto"/>
              </w:divBdr>
            </w:div>
            <w:div w:id="1057358979">
              <w:marLeft w:val="0"/>
              <w:marRight w:val="0"/>
              <w:marTop w:val="0"/>
              <w:marBottom w:val="0"/>
              <w:divBdr>
                <w:top w:val="none" w:sz="0" w:space="0" w:color="auto"/>
                <w:left w:val="none" w:sz="0" w:space="0" w:color="auto"/>
                <w:bottom w:val="none" w:sz="0" w:space="0" w:color="auto"/>
                <w:right w:val="none" w:sz="0" w:space="0" w:color="auto"/>
              </w:divBdr>
            </w:div>
            <w:div w:id="376783700">
              <w:marLeft w:val="0"/>
              <w:marRight w:val="0"/>
              <w:marTop w:val="0"/>
              <w:marBottom w:val="0"/>
              <w:divBdr>
                <w:top w:val="none" w:sz="0" w:space="0" w:color="auto"/>
                <w:left w:val="none" w:sz="0" w:space="0" w:color="auto"/>
                <w:bottom w:val="none" w:sz="0" w:space="0" w:color="auto"/>
                <w:right w:val="none" w:sz="0" w:space="0" w:color="auto"/>
              </w:divBdr>
            </w:div>
            <w:div w:id="24643055">
              <w:marLeft w:val="0"/>
              <w:marRight w:val="0"/>
              <w:marTop w:val="0"/>
              <w:marBottom w:val="0"/>
              <w:divBdr>
                <w:top w:val="none" w:sz="0" w:space="0" w:color="auto"/>
                <w:left w:val="none" w:sz="0" w:space="0" w:color="auto"/>
                <w:bottom w:val="none" w:sz="0" w:space="0" w:color="auto"/>
                <w:right w:val="none" w:sz="0" w:space="0" w:color="auto"/>
              </w:divBdr>
            </w:div>
            <w:div w:id="409037678">
              <w:marLeft w:val="0"/>
              <w:marRight w:val="0"/>
              <w:marTop w:val="0"/>
              <w:marBottom w:val="0"/>
              <w:divBdr>
                <w:top w:val="none" w:sz="0" w:space="0" w:color="auto"/>
                <w:left w:val="none" w:sz="0" w:space="0" w:color="auto"/>
                <w:bottom w:val="none" w:sz="0" w:space="0" w:color="auto"/>
                <w:right w:val="none" w:sz="0" w:space="0" w:color="auto"/>
              </w:divBdr>
            </w:div>
          </w:divsChild>
        </w:div>
        <w:div w:id="1372850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343844">
              <w:marLeft w:val="0"/>
              <w:marRight w:val="0"/>
              <w:marTop w:val="0"/>
              <w:marBottom w:val="0"/>
              <w:divBdr>
                <w:top w:val="none" w:sz="0" w:space="0" w:color="auto"/>
                <w:left w:val="none" w:sz="0" w:space="0" w:color="auto"/>
                <w:bottom w:val="none" w:sz="0" w:space="0" w:color="auto"/>
                <w:right w:val="none" w:sz="0" w:space="0" w:color="auto"/>
              </w:divBdr>
            </w:div>
            <w:div w:id="1414667755">
              <w:marLeft w:val="0"/>
              <w:marRight w:val="0"/>
              <w:marTop w:val="0"/>
              <w:marBottom w:val="0"/>
              <w:divBdr>
                <w:top w:val="none" w:sz="0" w:space="0" w:color="auto"/>
                <w:left w:val="none" w:sz="0" w:space="0" w:color="auto"/>
                <w:bottom w:val="none" w:sz="0" w:space="0" w:color="auto"/>
                <w:right w:val="none" w:sz="0" w:space="0" w:color="auto"/>
              </w:divBdr>
            </w:div>
            <w:div w:id="1055086652">
              <w:marLeft w:val="0"/>
              <w:marRight w:val="0"/>
              <w:marTop w:val="0"/>
              <w:marBottom w:val="0"/>
              <w:divBdr>
                <w:top w:val="none" w:sz="0" w:space="0" w:color="auto"/>
                <w:left w:val="none" w:sz="0" w:space="0" w:color="auto"/>
                <w:bottom w:val="none" w:sz="0" w:space="0" w:color="auto"/>
                <w:right w:val="none" w:sz="0" w:space="0" w:color="auto"/>
              </w:divBdr>
            </w:div>
            <w:div w:id="669874725">
              <w:marLeft w:val="0"/>
              <w:marRight w:val="0"/>
              <w:marTop w:val="0"/>
              <w:marBottom w:val="0"/>
              <w:divBdr>
                <w:top w:val="none" w:sz="0" w:space="0" w:color="auto"/>
                <w:left w:val="none" w:sz="0" w:space="0" w:color="auto"/>
                <w:bottom w:val="none" w:sz="0" w:space="0" w:color="auto"/>
                <w:right w:val="none" w:sz="0" w:space="0" w:color="auto"/>
              </w:divBdr>
            </w:div>
            <w:div w:id="452017692">
              <w:marLeft w:val="0"/>
              <w:marRight w:val="0"/>
              <w:marTop w:val="0"/>
              <w:marBottom w:val="0"/>
              <w:divBdr>
                <w:top w:val="none" w:sz="0" w:space="0" w:color="auto"/>
                <w:left w:val="none" w:sz="0" w:space="0" w:color="auto"/>
                <w:bottom w:val="none" w:sz="0" w:space="0" w:color="auto"/>
                <w:right w:val="none" w:sz="0" w:space="0" w:color="auto"/>
              </w:divBdr>
            </w:div>
            <w:div w:id="1111438878">
              <w:marLeft w:val="0"/>
              <w:marRight w:val="0"/>
              <w:marTop w:val="0"/>
              <w:marBottom w:val="0"/>
              <w:divBdr>
                <w:top w:val="none" w:sz="0" w:space="0" w:color="auto"/>
                <w:left w:val="none" w:sz="0" w:space="0" w:color="auto"/>
                <w:bottom w:val="none" w:sz="0" w:space="0" w:color="auto"/>
                <w:right w:val="none" w:sz="0" w:space="0" w:color="auto"/>
              </w:divBdr>
            </w:div>
            <w:div w:id="775100199">
              <w:marLeft w:val="0"/>
              <w:marRight w:val="0"/>
              <w:marTop w:val="0"/>
              <w:marBottom w:val="0"/>
              <w:divBdr>
                <w:top w:val="none" w:sz="0" w:space="0" w:color="auto"/>
                <w:left w:val="none" w:sz="0" w:space="0" w:color="auto"/>
                <w:bottom w:val="none" w:sz="0" w:space="0" w:color="auto"/>
                <w:right w:val="none" w:sz="0" w:space="0" w:color="auto"/>
              </w:divBdr>
            </w:div>
            <w:div w:id="1351882062">
              <w:marLeft w:val="0"/>
              <w:marRight w:val="0"/>
              <w:marTop w:val="0"/>
              <w:marBottom w:val="0"/>
              <w:divBdr>
                <w:top w:val="none" w:sz="0" w:space="0" w:color="auto"/>
                <w:left w:val="none" w:sz="0" w:space="0" w:color="auto"/>
                <w:bottom w:val="none" w:sz="0" w:space="0" w:color="auto"/>
                <w:right w:val="none" w:sz="0" w:space="0" w:color="auto"/>
              </w:divBdr>
            </w:div>
            <w:div w:id="1828205307">
              <w:marLeft w:val="0"/>
              <w:marRight w:val="0"/>
              <w:marTop w:val="0"/>
              <w:marBottom w:val="0"/>
              <w:divBdr>
                <w:top w:val="none" w:sz="0" w:space="0" w:color="auto"/>
                <w:left w:val="none" w:sz="0" w:space="0" w:color="auto"/>
                <w:bottom w:val="none" w:sz="0" w:space="0" w:color="auto"/>
                <w:right w:val="none" w:sz="0" w:space="0" w:color="auto"/>
              </w:divBdr>
            </w:div>
          </w:divsChild>
        </w:div>
        <w:div w:id="10782869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56203">
              <w:marLeft w:val="0"/>
              <w:marRight w:val="0"/>
              <w:marTop w:val="0"/>
              <w:marBottom w:val="0"/>
              <w:divBdr>
                <w:top w:val="none" w:sz="0" w:space="0" w:color="auto"/>
                <w:left w:val="none" w:sz="0" w:space="0" w:color="auto"/>
                <w:bottom w:val="none" w:sz="0" w:space="0" w:color="auto"/>
                <w:right w:val="none" w:sz="0" w:space="0" w:color="auto"/>
              </w:divBdr>
            </w:div>
            <w:div w:id="1641114594">
              <w:marLeft w:val="0"/>
              <w:marRight w:val="0"/>
              <w:marTop w:val="0"/>
              <w:marBottom w:val="0"/>
              <w:divBdr>
                <w:top w:val="none" w:sz="0" w:space="0" w:color="auto"/>
                <w:left w:val="none" w:sz="0" w:space="0" w:color="auto"/>
                <w:bottom w:val="none" w:sz="0" w:space="0" w:color="auto"/>
                <w:right w:val="none" w:sz="0" w:space="0" w:color="auto"/>
              </w:divBdr>
            </w:div>
            <w:div w:id="1485202745">
              <w:marLeft w:val="0"/>
              <w:marRight w:val="0"/>
              <w:marTop w:val="0"/>
              <w:marBottom w:val="0"/>
              <w:divBdr>
                <w:top w:val="none" w:sz="0" w:space="0" w:color="auto"/>
                <w:left w:val="none" w:sz="0" w:space="0" w:color="auto"/>
                <w:bottom w:val="none" w:sz="0" w:space="0" w:color="auto"/>
                <w:right w:val="none" w:sz="0" w:space="0" w:color="auto"/>
              </w:divBdr>
            </w:div>
            <w:div w:id="1778719568">
              <w:marLeft w:val="0"/>
              <w:marRight w:val="0"/>
              <w:marTop w:val="0"/>
              <w:marBottom w:val="0"/>
              <w:divBdr>
                <w:top w:val="none" w:sz="0" w:space="0" w:color="auto"/>
                <w:left w:val="none" w:sz="0" w:space="0" w:color="auto"/>
                <w:bottom w:val="none" w:sz="0" w:space="0" w:color="auto"/>
                <w:right w:val="none" w:sz="0" w:space="0" w:color="auto"/>
              </w:divBdr>
            </w:div>
            <w:div w:id="1759206365">
              <w:marLeft w:val="0"/>
              <w:marRight w:val="0"/>
              <w:marTop w:val="0"/>
              <w:marBottom w:val="0"/>
              <w:divBdr>
                <w:top w:val="none" w:sz="0" w:space="0" w:color="auto"/>
                <w:left w:val="none" w:sz="0" w:space="0" w:color="auto"/>
                <w:bottom w:val="none" w:sz="0" w:space="0" w:color="auto"/>
                <w:right w:val="none" w:sz="0" w:space="0" w:color="auto"/>
              </w:divBdr>
            </w:div>
            <w:div w:id="1167136041">
              <w:marLeft w:val="0"/>
              <w:marRight w:val="0"/>
              <w:marTop w:val="0"/>
              <w:marBottom w:val="0"/>
              <w:divBdr>
                <w:top w:val="none" w:sz="0" w:space="0" w:color="auto"/>
                <w:left w:val="none" w:sz="0" w:space="0" w:color="auto"/>
                <w:bottom w:val="none" w:sz="0" w:space="0" w:color="auto"/>
                <w:right w:val="none" w:sz="0" w:space="0" w:color="auto"/>
              </w:divBdr>
            </w:div>
            <w:div w:id="1548839509">
              <w:marLeft w:val="0"/>
              <w:marRight w:val="0"/>
              <w:marTop w:val="0"/>
              <w:marBottom w:val="0"/>
              <w:divBdr>
                <w:top w:val="none" w:sz="0" w:space="0" w:color="auto"/>
                <w:left w:val="none" w:sz="0" w:space="0" w:color="auto"/>
                <w:bottom w:val="none" w:sz="0" w:space="0" w:color="auto"/>
                <w:right w:val="none" w:sz="0" w:space="0" w:color="auto"/>
              </w:divBdr>
            </w:div>
            <w:div w:id="1778600796">
              <w:marLeft w:val="0"/>
              <w:marRight w:val="0"/>
              <w:marTop w:val="0"/>
              <w:marBottom w:val="0"/>
              <w:divBdr>
                <w:top w:val="none" w:sz="0" w:space="0" w:color="auto"/>
                <w:left w:val="none" w:sz="0" w:space="0" w:color="auto"/>
                <w:bottom w:val="none" w:sz="0" w:space="0" w:color="auto"/>
                <w:right w:val="none" w:sz="0" w:space="0" w:color="auto"/>
              </w:divBdr>
            </w:div>
            <w:div w:id="692221882">
              <w:marLeft w:val="0"/>
              <w:marRight w:val="0"/>
              <w:marTop w:val="0"/>
              <w:marBottom w:val="0"/>
              <w:divBdr>
                <w:top w:val="none" w:sz="0" w:space="0" w:color="auto"/>
                <w:left w:val="none" w:sz="0" w:space="0" w:color="auto"/>
                <w:bottom w:val="none" w:sz="0" w:space="0" w:color="auto"/>
                <w:right w:val="none" w:sz="0" w:space="0" w:color="auto"/>
              </w:divBdr>
            </w:div>
            <w:div w:id="1158612805">
              <w:marLeft w:val="0"/>
              <w:marRight w:val="0"/>
              <w:marTop w:val="0"/>
              <w:marBottom w:val="0"/>
              <w:divBdr>
                <w:top w:val="none" w:sz="0" w:space="0" w:color="auto"/>
                <w:left w:val="none" w:sz="0" w:space="0" w:color="auto"/>
                <w:bottom w:val="none" w:sz="0" w:space="0" w:color="auto"/>
                <w:right w:val="none" w:sz="0" w:space="0" w:color="auto"/>
              </w:divBdr>
            </w:div>
            <w:div w:id="2006126040">
              <w:marLeft w:val="0"/>
              <w:marRight w:val="0"/>
              <w:marTop w:val="0"/>
              <w:marBottom w:val="0"/>
              <w:divBdr>
                <w:top w:val="none" w:sz="0" w:space="0" w:color="auto"/>
                <w:left w:val="none" w:sz="0" w:space="0" w:color="auto"/>
                <w:bottom w:val="none" w:sz="0" w:space="0" w:color="auto"/>
                <w:right w:val="none" w:sz="0" w:space="0" w:color="auto"/>
              </w:divBdr>
            </w:div>
            <w:div w:id="685444668">
              <w:marLeft w:val="0"/>
              <w:marRight w:val="0"/>
              <w:marTop w:val="0"/>
              <w:marBottom w:val="0"/>
              <w:divBdr>
                <w:top w:val="none" w:sz="0" w:space="0" w:color="auto"/>
                <w:left w:val="none" w:sz="0" w:space="0" w:color="auto"/>
                <w:bottom w:val="none" w:sz="0" w:space="0" w:color="auto"/>
                <w:right w:val="none" w:sz="0" w:space="0" w:color="auto"/>
              </w:divBdr>
            </w:div>
            <w:div w:id="349915315">
              <w:marLeft w:val="0"/>
              <w:marRight w:val="0"/>
              <w:marTop w:val="0"/>
              <w:marBottom w:val="0"/>
              <w:divBdr>
                <w:top w:val="none" w:sz="0" w:space="0" w:color="auto"/>
                <w:left w:val="none" w:sz="0" w:space="0" w:color="auto"/>
                <w:bottom w:val="none" w:sz="0" w:space="0" w:color="auto"/>
                <w:right w:val="none" w:sz="0" w:space="0" w:color="auto"/>
              </w:divBdr>
            </w:div>
            <w:div w:id="242883230">
              <w:marLeft w:val="0"/>
              <w:marRight w:val="0"/>
              <w:marTop w:val="0"/>
              <w:marBottom w:val="0"/>
              <w:divBdr>
                <w:top w:val="none" w:sz="0" w:space="0" w:color="auto"/>
                <w:left w:val="none" w:sz="0" w:space="0" w:color="auto"/>
                <w:bottom w:val="none" w:sz="0" w:space="0" w:color="auto"/>
                <w:right w:val="none" w:sz="0" w:space="0" w:color="auto"/>
              </w:divBdr>
            </w:div>
            <w:div w:id="1079642291">
              <w:marLeft w:val="0"/>
              <w:marRight w:val="0"/>
              <w:marTop w:val="0"/>
              <w:marBottom w:val="0"/>
              <w:divBdr>
                <w:top w:val="none" w:sz="0" w:space="0" w:color="auto"/>
                <w:left w:val="none" w:sz="0" w:space="0" w:color="auto"/>
                <w:bottom w:val="none" w:sz="0" w:space="0" w:color="auto"/>
                <w:right w:val="none" w:sz="0" w:space="0" w:color="auto"/>
              </w:divBdr>
            </w:div>
          </w:divsChild>
        </w:div>
        <w:div w:id="1869946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6923652">
              <w:marLeft w:val="0"/>
              <w:marRight w:val="0"/>
              <w:marTop w:val="0"/>
              <w:marBottom w:val="0"/>
              <w:divBdr>
                <w:top w:val="none" w:sz="0" w:space="0" w:color="auto"/>
                <w:left w:val="none" w:sz="0" w:space="0" w:color="auto"/>
                <w:bottom w:val="none" w:sz="0" w:space="0" w:color="auto"/>
                <w:right w:val="none" w:sz="0" w:space="0" w:color="auto"/>
              </w:divBdr>
            </w:div>
            <w:div w:id="2097287725">
              <w:marLeft w:val="0"/>
              <w:marRight w:val="0"/>
              <w:marTop w:val="0"/>
              <w:marBottom w:val="0"/>
              <w:divBdr>
                <w:top w:val="none" w:sz="0" w:space="0" w:color="auto"/>
                <w:left w:val="none" w:sz="0" w:space="0" w:color="auto"/>
                <w:bottom w:val="none" w:sz="0" w:space="0" w:color="auto"/>
                <w:right w:val="none" w:sz="0" w:space="0" w:color="auto"/>
              </w:divBdr>
            </w:div>
            <w:div w:id="1559168146">
              <w:marLeft w:val="0"/>
              <w:marRight w:val="0"/>
              <w:marTop w:val="0"/>
              <w:marBottom w:val="0"/>
              <w:divBdr>
                <w:top w:val="none" w:sz="0" w:space="0" w:color="auto"/>
                <w:left w:val="none" w:sz="0" w:space="0" w:color="auto"/>
                <w:bottom w:val="none" w:sz="0" w:space="0" w:color="auto"/>
                <w:right w:val="none" w:sz="0" w:space="0" w:color="auto"/>
              </w:divBdr>
            </w:div>
            <w:div w:id="1316953121">
              <w:marLeft w:val="0"/>
              <w:marRight w:val="0"/>
              <w:marTop w:val="0"/>
              <w:marBottom w:val="0"/>
              <w:divBdr>
                <w:top w:val="none" w:sz="0" w:space="0" w:color="auto"/>
                <w:left w:val="none" w:sz="0" w:space="0" w:color="auto"/>
                <w:bottom w:val="none" w:sz="0" w:space="0" w:color="auto"/>
                <w:right w:val="none" w:sz="0" w:space="0" w:color="auto"/>
              </w:divBdr>
            </w:div>
            <w:div w:id="538980385">
              <w:marLeft w:val="0"/>
              <w:marRight w:val="0"/>
              <w:marTop w:val="0"/>
              <w:marBottom w:val="0"/>
              <w:divBdr>
                <w:top w:val="none" w:sz="0" w:space="0" w:color="auto"/>
                <w:left w:val="none" w:sz="0" w:space="0" w:color="auto"/>
                <w:bottom w:val="none" w:sz="0" w:space="0" w:color="auto"/>
                <w:right w:val="none" w:sz="0" w:space="0" w:color="auto"/>
              </w:divBdr>
            </w:div>
          </w:divsChild>
        </w:div>
        <w:div w:id="6810573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9662391">
              <w:marLeft w:val="0"/>
              <w:marRight w:val="0"/>
              <w:marTop w:val="0"/>
              <w:marBottom w:val="0"/>
              <w:divBdr>
                <w:top w:val="none" w:sz="0" w:space="0" w:color="auto"/>
                <w:left w:val="none" w:sz="0" w:space="0" w:color="auto"/>
                <w:bottom w:val="none" w:sz="0" w:space="0" w:color="auto"/>
                <w:right w:val="none" w:sz="0" w:space="0" w:color="auto"/>
              </w:divBdr>
            </w:div>
            <w:div w:id="1337223914">
              <w:marLeft w:val="0"/>
              <w:marRight w:val="0"/>
              <w:marTop w:val="0"/>
              <w:marBottom w:val="0"/>
              <w:divBdr>
                <w:top w:val="none" w:sz="0" w:space="0" w:color="auto"/>
                <w:left w:val="none" w:sz="0" w:space="0" w:color="auto"/>
                <w:bottom w:val="none" w:sz="0" w:space="0" w:color="auto"/>
                <w:right w:val="none" w:sz="0" w:space="0" w:color="auto"/>
              </w:divBdr>
            </w:div>
            <w:div w:id="1022122522">
              <w:marLeft w:val="0"/>
              <w:marRight w:val="0"/>
              <w:marTop w:val="0"/>
              <w:marBottom w:val="0"/>
              <w:divBdr>
                <w:top w:val="none" w:sz="0" w:space="0" w:color="auto"/>
                <w:left w:val="none" w:sz="0" w:space="0" w:color="auto"/>
                <w:bottom w:val="none" w:sz="0" w:space="0" w:color="auto"/>
                <w:right w:val="none" w:sz="0" w:space="0" w:color="auto"/>
              </w:divBdr>
            </w:div>
          </w:divsChild>
        </w:div>
        <w:div w:id="7943733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717009">
              <w:marLeft w:val="0"/>
              <w:marRight w:val="0"/>
              <w:marTop w:val="240"/>
              <w:marBottom w:val="240"/>
              <w:divBdr>
                <w:top w:val="none" w:sz="0" w:space="0" w:color="auto"/>
                <w:left w:val="none" w:sz="0" w:space="0" w:color="auto"/>
                <w:bottom w:val="none" w:sz="0" w:space="0" w:color="auto"/>
                <w:right w:val="none" w:sz="0" w:space="0" w:color="auto"/>
              </w:divBdr>
              <w:divsChild>
                <w:div w:id="1195145625">
                  <w:marLeft w:val="0"/>
                  <w:marRight w:val="0"/>
                  <w:marTop w:val="0"/>
                  <w:marBottom w:val="0"/>
                  <w:divBdr>
                    <w:top w:val="none" w:sz="0" w:space="0" w:color="auto"/>
                    <w:left w:val="none" w:sz="0" w:space="0" w:color="auto"/>
                    <w:bottom w:val="none" w:sz="0" w:space="0" w:color="auto"/>
                    <w:right w:val="none" w:sz="0" w:space="0" w:color="auto"/>
                  </w:divBdr>
                </w:div>
                <w:div w:id="124543479">
                  <w:marLeft w:val="0"/>
                  <w:marRight w:val="0"/>
                  <w:marTop w:val="0"/>
                  <w:marBottom w:val="0"/>
                  <w:divBdr>
                    <w:top w:val="none" w:sz="0" w:space="0" w:color="auto"/>
                    <w:left w:val="none" w:sz="0" w:space="0" w:color="auto"/>
                    <w:bottom w:val="none" w:sz="0" w:space="0" w:color="auto"/>
                    <w:right w:val="none" w:sz="0" w:space="0" w:color="auto"/>
                  </w:divBdr>
                </w:div>
                <w:div w:id="1426344132">
                  <w:marLeft w:val="0"/>
                  <w:marRight w:val="0"/>
                  <w:marTop w:val="0"/>
                  <w:marBottom w:val="0"/>
                  <w:divBdr>
                    <w:top w:val="none" w:sz="0" w:space="0" w:color="auto"/>
                    <w:left w:val="none" w:sz="0" w:space="0" w:color="auto"/>
                    <w:bottom w:val="none" w:sz="0" w:space="0" w:color="auto"/>
                    <w:right w:val="none" w:sz="0" w:space="0" w:color="auto"/>
                  </w:divBdr>
                </w:div>
                <w:div w:id="803423793">
                  <w:marLeft w:val="0"/>
                  <w:marRight w:val="0"/>
                  <w:marTop w:val="0"/>
                  <w:marBottom w:val="0"/>
                  <w:divBdr>
                    <w:top w:val="none" w:sz="0" w:space="0" w:color="auto"/>
                    <w:left w:val="none" w:sz="0" w:space="0" w:color="auto"/>
                    <w:bottom w:val="none" w:sz="0" w:space="0" w:color="auto"/>
                    <w:right w:val="none" w:sz="0" w:space="0" w:color="auto"/>
                  </w:divBdr>
                </w:div>
              </w:divsChild>
            </w:div>
            <w:div w:id="1627740237">
              <w:marLeft w:val="0"/>
              <w:marRight w:val="0"/>
              <w:marTop w:val="240"/>
              <w:marBottom w:val="240"/>
              <w:divBdr>
                <w:top w:val="none" w:sz="0" w:space="0" w:color="auto"/>
                <w:left w:val="none" w:sz="0" w:space="0" w:color="auto"/>
                <w:bottom w:val="none" w:sz="0" w:space="0" w:color="auto"/>
                <w:right w:val="none" w:sz="0" w:space="0" w:color="auto"/>
              </w:divBdr>
              <w:divsChild>
                <w:div w:id="85931577">
                  <w:marLeft w:val="0"/>
                  <w:marRight w:val="0"/>
                  <w:marTop w:val="0"/>
                  <w:marBottom w:val="0"/>
                  <w:divBdr>
                    <w:top w:val="none" w:sz="0" w:space="0" w:color="auto"/>
                    <w:left w:val="none" w:sz="0" w:space="0" w:color="auto"/>
                    <w:bottom w:val="none" w:sz="0" w:space="0" w:color="auto"/>
                    <w:right w:val="none" w:sz="0" w:space="0" w:color="auto"/>
                  </w:divBdr>
                </w:div>
                <w:div w:id="1231498833">
                  <w:marLeft w:val="0"/>
                  <w:marRight w:val="0"/>
                  <w:marTop w:val="0"/>
                  <w:marBottom w:val="0"/>
                  <w:divBdr>
                    <w:top w:val="none" w:sz="0" w:space="0" w:color="auto"/>
                    <w:left w:val="none" w:sz="0" w:space="0" w:color="auto"/>
                    <w:bottom w:val="none" w:sz="0" w:space="0" w:color="auto"/>
                    <w:right w:val="none" w:sz="0" w:space="0" w:color="auto"/>
                  </w:divBdr>
                </w:div>
                <w:div w:id="1736466470">
                  <w:marLeft w:val="0"/>
                  <w:marRight w:val="0"/>
                  <w:marTop w:val="0"/>
                  <w:marBottom w:val="0"/>
                  <w:divBdr>
                    <w:top w:val="none" w:sz="0" w:space="0" w:color="auto"/>
                    <w:left w:val="none" w:sz="0" w:space="0" w:color="auto"/>
                    <w:bottom w:val="none" w:sz="0" w:space="0" w:color="auto"/>
                    <w:right w:val="none" w:sz="0" w:space="0" w:color="auto"/>
                  </w:divBdr>
                </w:div>
                <w:div w:id="1175808243">
                  <w:marLeft w:val="0"/>
                  <w:marRight w:val="0"/>
                  <w:marTop w:val="0"/>
                  <w:marBottom w:val="0"/>
                  <w:divBdr>
                    <w:top w:val="none" w:sz="0" w:space="0" w:color="auto"/>
                    <w:left w:val="none" w:sz="0" w:space="0" w:color="auto"/>
                    <w:bottom w:val="none" w:sz="0" w:space="0" w:color="auto"/>
                    <w:right w:val="none" w:sz="0" w:space="0" w:color="auto"/>
                  </w:divBdr>
                </w:div>
              </w:divsChild>
            </w:div>
            <w:div w:id="741022199">
              <w:marLeft w:val="0"/>
              <w:marRight w:val="0"/>
              <w:marTop w:val="240"/>
              <w:marBottom w:val="240"/>
              <w:divBdr>
                <w:top w:val="none" w:sz="0" w:space="0" w:color="auto"/>
                <w:left w:val="none" w:sz="0" w:space="0" w:color="auto"/>
                <w:bottom w:val="none" w:sz="0" w:space="0" w:color="auto"/>
                <w:right w:val="none" w:sz="0" w:space="0" w:color="auto"/>
              </w:divBdr>
              <w:divsChild>
                <w:div w:id="307780545">
                  <w:marLeft w:val="0"/>
                  <w:marRight w:val="0"/>
                  <w:marTop w:val="0"/>
                  <w:marBottom w:val="0"/>
                  <w:divBdr>
                    <w:top w:val="none" w:sz="0" w:space="0" w:color="auto"/>
                    <w:left w:val="none" w:sz="0" w:space="0" w:color="auto"/>
                    <w:bottom w:val="none" w:sz="0" w:space="0" w:color="auto"/>
                    <w:right w:val="none" w:sz="0" w:space="0" w:color="auto"/>
                  </w:divBdr>
                </w:div>
                <w:div w:id="810098659">
                  <w:marLeft w:val="0"/>
                  <w:marRight w:val="0"/>
                  <w:marTop w:val="0"/>
                  <w:marBottom w:val="0"/>
                  <w:divBdr>
                    <w:top w:val="none" w:sz="0" w:space="0" w:color="auto"/>
                    <w:left w:val="none" w:sz="0" w:space="0" w:color="auto"/>
                    <w:bottom w:val="none" w:sz="0" w:space="0" w:color="auto"/>
                    <w:right w:val="none" w:sz="0" w:space="0" w:color="auto"/>
                  </w:divBdr>
                </w:div>
                <w:div w:id="1329939163">
                  <w:marLeft w:val="0"/>
                  <w:marRight w:val="0"/>
                  <w:marTop w:val="0"/>
                  <w:marBottom w:val="0"/>
                  <w:divBdr>
                    <w:top w:val="none" w:sz="0" w:space="0" w:color="auto"/>
                    <w:left w:val="none" w:sz="0" w:space="0" w:color="auto"/>
                    <w:bottom w:val="none" w:sz="0" w:space="0" w:color="auto"/>
                    <w:right w:val="none" w:sz="0" w:space="0" w:color="auto"/>
                  </w:divBdr>
                </w:div>
                <w:div w:id="1884756381">
                  <w:marLeft w:val="0"/>
                  <w:marRight w:val="0"/>
                  <w:marTop w:val="0"/>
                  <w:marBottom w:val="0"/>
                  <w:divBdr>
                    <w:top w:val="none" w:sz="0" w:space="0" w:color="auto"/>
                    <w:left w:val="none" w:sz="0" w:space="0" w:color="auto"/>
                    <w:bottom w:val="none" w:sz="0" w:space="0" w:color="auto"/>
                    <w:right w:val="none" w:sz="0" w:space="0" w:color="auto"/>
                  </w:divBdr>
                </w:div>
                <w:div w:id="799349480">
                  <w:marLeft w:val="0"/>
                  <w:marRight w:val="0"/>
                  <w:marTop w:val="0"/>
                  <w:marBottom w:val="0"/>
                  <w:divBdr>
                    <w:top w:val="none" w:sz="0" w:space="0" w:color="auto"/>
                    <w:left w:val="none" w:sz="0" w:space="0" w:color="auto"/>
                    <w:bottom w:val="none" w:sz="0" w:space="0" w:color="auto"/>
                    <w:right w:val="none" w:sz="0" w:space="0" w:color="auto"/>
                  </w:divBdr>
                </w:div>
                <w:div w:id="1263612576">
                  <w:marLeft w:val="0"/>
                  <w:marRight w:val="0"/>
                  <w:marTop w:val="0"/>
                  <w:marBottom w:val="0"/>
                  <w:divBdr>
                    <w:top w:val="none" w:sz="0" w:space="0" w:color="auto"/>
                    <w:left w:val="none" w:sz="0" w:space="0" w:color="auto"/>
                    <w:bottom w:val="none" w:sz="0" w:space="0" w:color="auto"/>
                    <w:right w:val="none" w:sz="0" w:space="0" w:color="auto"/>
                  </w:divBdr>
                </w:div>
              </w:divsChild>
            </w:div>
            <w:div w:id="1918978749">
              <w:marLeft w:val="0"/>
              <w:marRight w:val="0"/>
              <w:marTop w:val="240"/>
              <w:marBottom w:val="240"/>
              <w:divBdr>
                <w:top w:val="none" w:sz="0" w:space="0" w:color="auto"/>
                <w:left w:val="none" w:sz="0" w:space="0" w:color="auto"/>
                <w:bottom w:val="none" w:sz="0" w:space="0" w:color="auto"/>
                <w:right w:val="none" w:sz="0" w:space="0" w:color="auto"/>
              </w:divBdr>
              <w:divsChild>
                <w:div w:id="564997629">
                  <w:marLeft w:val="0"/>
                  <w:marRight w:val="0"/>
                  <w:marTop w:val="0"/>
                  <w:marBottom w:val="0"/>
                  <w:divBdr>
                    <w:top w:val="none" w:sz="0" w:space="0" w:color="auto"/>
                    <w:left w:val="none" w:sz="0" w:space="0" w:color="auto"/>
                    <w:bottom w:val="none" w:sz="0" w:space="0" w:color="auto"/>
                    <w:right w:val="none" w:sz="0" w:space="0" w:color="auto"/>
                  </w:divBdr>
                </w:div>
                <w:div w:id="1256208560">
                  <w:marLeft w:val="0"/>
                  <w:marRight w:val="0"/>
                  <w:marTop w:val="0"/>
                  <w:marBottom w:val="0"/>
                  <w:divBdr>
                    <w:top w:val="none" w:sz="0" w:space="0" w:color="auto"/>
                    <w:left w:val="none" w:sz="0" w:space="0" w:color="auto"/>
                    <w:bottom w:val="none" w:sz="0" w:space="0" w:color="auto"/>
                    <w:right w:val="none" w:sz="0" w:space="0" w:color="auto"/>
                  </w:divBdr>
                </w:div>
                <w:div w:id="1665474867">
                  <w:marLeft w:val="0"/>
                  <w:marRight w:val="0"/>
                  <w:marTop w:val="0"/>
                  <w:marBottom w:val="0"/>
                  <w:divBdr>
                    <w:top w:val="none" w:sz="0" w:space="0" w:color="auto"/>
                    <w:left w:val="none" w:sz="0" w:space="0" w:color="auto"/>
                    <w:bottom w:val="none" w:sz="0" w:space="0" w:color="auto"/>
                    <w:right w:val="none" w:sz="0" w:space="0" w:color="auto"/>
                  </w:divBdr>
                </w:div>
                <w:div w:id="624577888">
                  <w:marLeft w:val="0"/>
                  <w:marRight w:val="0"/>
                  <w:marTop w:val="0"/>
                  <w:marBottom w:val="0"/>
                  <w:divBdr>
                    <w:top w:val="none" w:sz="0" w:space="0" w:color="auto"/>
                    <w:left w:val="none" w:sz="0" w:space="0" w:color="auto"/>
                    <w:bottom w:val="none" w:sz="0" w:space="0" w:color="auto"/>
                    <w:right w:val="none" w:sz="0" w:space="0" w:color="auto"/>
                  </w:divBdr>
                </w:div>
              </w:divsChild>
            </w:div>
            <w:div w:id="342636234">
              <w:marLeft w:val="0"/>
              <w:marRight w:val="0"/>
              <w:marTop w:val="240"/>
              <w:marBottom w:val="240"/>
              <w:divBdr>
                <w:top w:val="none" w:sz="0" w:space="0" w:color="auto"/>
                <w:left w:val="none" w:sz="0" w:space="0" w:color="auto"/>
                <w:bottom w:val="none" w:sz="0" w:space="0" w:color="auto"/>
                <w:right w:val="none" w:sz="0" w:space="0" w:color="auto"/>
              </w:divBdr>
              <w:divsChild>
                <w:div w:id="1145389550">
                  <w:marLeft w:val="0"/>
                  <w:marRight w:val="0"/>
                  <w:marTop w:val="0"/>
                  <w:marBottom w:val="0"/>
                  <w:divBdr>
                    <w:top w:val="none" w:sz="0" w:space="0" w:color="auto"/>
                    <w:left w:val="none" w:sz="0" w:space="0" w:color="auto"/>
                    <w:bottom w:val="none" w:sz="0" w:space="0" w:color="auto"/>
                    <w:right w:val="none" w:sz="0" w:space="0" w:color="auto"/>
                  </w:divBdr>
                </w:div>
                <w:div w:id="1846937704">
                  <w:marLeft w:val="0"/>
                  <w:marRight w:val="0"/>
                  <w:marTop w:val="0"/>
                  <w:marBottom w:val="0"/>
                  <w:divBdr>
                    <w:top w:val="none" w:sz="0" w:space="0" w:color="auto"/>
                    <w:left w:val="none" w:sz="0" w:space="0" w:color="auto"/>
                    <w:bottom w:val="none" w:sz="0" w:space="0" w:color="auto"/>
                    <w:right w:val="none" w:sz="0" w:space="0" w:color="auto"/>
                  </w:divBdr>
                </w:div>
                <w:div w:id="280037275">
                  <w:marLeft w:val="0"/>
                  <w:marRight w:val="0"/>
                  <w:marTop w:val="0"/>
                  <w:marBottom w:val="0"/>
                  <w:divBdr>
                    <w:top w:val="none" w:sz="0" w:space="0" w:color="auto"/>
                    <w:left w:val="none" w:sz="0" w:space="0" w:color="auto"/>
                    <w:bottom w:val="none" w:sz="0" w:space="0" w:color="auto"/>
                    <w:right w:val="none" w:sz="0" w:space="0" w:color="auto"/>
                  </w:divBdr>
                </w:div>
                <w:div w:id="1350136250">
                  <w:marLeft w:val="0"/>
                  <w:marRight w:val="0"/>
                  <w:marTop w:val="0"/>
                  <w:marBottom w:val="0"/>
                  <w:divBdr>
                    <w:top w:val="none" w:sz="0" w:space="0" w:color="auto"/>
                    <w:left w:val="none" w:sz="0" w:space="0" w:color="auto"/>
                    <w:bottom w:val="none" w:sz="0" w:space="0" w:color="auto"/>
                    <w:right w:val="none" w:sz="0" w:space="0" w:color="auto"/>
                  </w:divBdr>
                </w:div>
              </w:divsChild>
            </w:div>
            <w:div w:id="123273537">
              <w:marLeft w:val="0"/>
              <w:marRight w:val="0"/>
              <w:marTop w:val="240"/>
              <w:marBottom w:val="240"/>
              <w:divBdr>
                <w:top w:val="none" w:sz="0" w:space="0" w:color="auto"/>
                <w:left w:val="none" w:sz="0" w:space="0" w:color="auto"/>
                <w:bottom w:val="none" w:sz="0" w:space="0" w:color="auto"/>
                <w:right w:val="none" w:sz="0" w:space="0" w:color="auto"/>
              </w:divBdr>
              <w:divsChild>
                <w:div w:id="105122221">
                  <w:marLeft w:val="0"/>
                  <w:marRight w:val="0"/>
                  <w:marTop w:val="0"/>
                  <w:marBottom w:val="0"/>
                  <w:divBdr>
                    <w:top w:val="none" w:sz="0" w:space="0" w:color="auto"/>
                    <w:left w:val="none" w:sz="0" w:space="0" w:color="auto"/>
                    <w:bottom w:val="none" w:sz="0" w:space="0" w:color="auto"/>
                    <w:right w:val="none" w:sz="0" w:space="0" w:color="auto"/>
                  </w:divBdr>
                </w:div>
                <w:div w:id="1226337687">
                  <w:marLeft w:val="0"/>
                  <w:marRight w:val="0"/>
                  <w:marTop w:val="0"/>
                  <w:marBottom w:val="0"/>
                  <w:divBdr>
                    <w:top w:val="none" w:sz="0" w:space="0" w:color="auto"/>
                    <w:left w:val="none" w:sz="0" w:space="0" w:color="auto"/>
                    <w:bottom w:val="none" w:sz="0" w:space="0" w:color="auto"/>
                    <w:right w:val="none" w:sz="0" w:space="0" w:color="auto"/>
                  </w:divBdr>
                </w:div>
                <w:div w:id="1894803049">
                  <w:marLeft w:val="0"/>
                  <w:marRight w:val="0"/>
                  <w:marTop w:val="0"/>
                  <w:marBottom w:val="0"/>
                  <w:divBdr>
                    <w:top w:val="none" w:sz="0" w:space="0" w:color="auto"/>
                    <w:left w:val="none" w:sz="0" w:space="0" w:color="auto"/>
                    <w:bottom w:val="none" w:sz="0" w:space="0" w:color="auto"/>
                    <w:right w:val="none" w:sz="0" w:space="0" w:color="auto"/>
                  </w:divBdr>
                </w:div>
                <w:div w:id="1934970695">
                  <w:marLeft w:val="0"/>
                  <w:marRight w:val="0"/>
                  <w:marTop w:val="0"/>
                  <w:marBottom w:val="0"/>
                  <w:divBdr>
                    <w:top w:val="none" w:sz="0" w:space="0" w:color="auto"/>
                    <w:left w:val="none" w:sz="0" w:space="0" w:color="auto"/>
                    <w:bottom w:val="none" w:sz="0" w:space="0" w:color="auto"/>
                    <w:right w:val="none" w:sz="0" w:space="0" w:color="auto"/>
                  </w:divBdr>
                </w:div>
              </w:divsChild>
            </w:div>
            <w:div w:id="52049741">
              <w:marLeft w:val="0"/>
              <w:marRight w:val="0"/>
              <w:marTop w:val="240"/>
              <w:marBottom w:val="240"/>
              <w:divBdr>
                <w:top w:val="none" w:sz="0" w:space="0" w:color="auto"/>
                <w:left w:val="none" w:sz="0" w:space="0" w:color="auto"/>
                <w:bottom w:val="none" w:sz="0" w:space="0" w:color="auto"/>
                <w:right w:val="none" w:sz="0" w:space="0" w:color="auto"/>
              </w:divBdr>
              <w:divsChild>
                <w:div w:id="7648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10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6795683">
              <w:marLeft w:val="0"/>
              <w:marRight w:val="0"/>
              <w:marTop w:val="240"/>
              <w:marBottom w:val="240"/>
              <w:divBdr>
                <w:top w:val="none" w:sz="0" w:space="0" w:color="auto"/>
                <w:left w:val="none" w:sz="0" w:space="0" w:color="auto"/>
                <w:bottom w:val="none" w:sz="0" w:space="0" w:color="auto"/>
                <w:right w:val="none" w:sz="0" w:space="0" w:color="auto"/>
              </w:divBdr>
              <w:divsChild>
                <w:div w:id="1009791301">
                  <w:marLeft w:val="0"/>
                  <w:marRight w:val="0"/>
                  <w:marTop w:val="0"/>
                  <w:marBottom w:val="0"/>
                  <w:divBdr>
                    <w:top w:val="none" w:sz="0" w:space="0" w:color="auto"/>
                    <w:left w:val="none" w:sz="0" w:space="0" w:color="auto"/>
                    <w:bottom w:val="none" w:sz="0" w:space="0" w:color="auto"/>
                    <w:right w:val="none" w:sz="0" w:space="0" w:color="auto"/>
                  </w:divBdr>
                </w:div>
                <w:div w:id="917054857">
                  <w:marLeft w:val="0"/>
                  <w:marRight w:val="0"/>
                  <w:marTop w:val="0"/>
                  <w:marBottom w:val="0"/>
                  <w:divBdr>
                    <w:top w:val="none" w:sz="0" w:space="0" w:color="auto"/>
                    <w:left w:val="none" w:sz="0" w:space="0" w:color="auto"/>
                    <w:bottom w:val="none" w:sz="0" w:space="0" w:color="auto"/>
                    <w:right w:val="none" w:sz="0" w:space="0" w:color="auto"/>
                  </w:divBdr>
                </w:div>
                <w:div w:id="180559673">
                  <w:marLeft w:val="0"/>
                  <w:marRight w:val="0"/>
                  <w:marTop w:val="0"/>
                  <w:marBottom w:val="0"/>
                  <w:divBdr>
                    <w:top w:val="none" w:sz="0" w:space="0" w:color="auto"/>
                    <w:left w:val="none" w:sz="0" w:space="0" w:color="auto"/>
                    <w:bottom w:val="none" w:sz="0" w:space="0" w:color="auto"/>
                    <w:right w:val="none" w:sz="0" w:space="0" w:color="auto"/>
                  </w:divBdr>
                </w:div>
                <w:div w:id="14913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7111185">
              <w:marLeft w:val="0"/>
              <w:marRight w:val="0"/>
              <w:marTop w:val="0"/>
              <w:marBottom w:val="0"/>
              <w:divBdr>
                <w:top w:val="none" w:sz="0" w:space="0" w:color="auto"/>
                <w:left w:val="none" w:sz="0" w:space="0" w:color="auto"/>
                <w:bottom w:val="none" w:sz="0" w:space="0" w:color="auto"/>
                <w:right w:val="none" w:sz="0" w:space="0" w:color="auto"/>
              </w:divBdr>
            </w:div>
            <w:div w:id="756903105">
              <w:marLeft w:val="0"/>
              <w:marRight w:val="0"/>
              <w:marTop w:val="0"/>
              <w:marBottom w:val="0"/>
              <w:divBdr>
                <w:top w:val="none" w:sz="0" w:space="0" w:color="auto"/>
                <w:left w:val="none" w:sz="0" w:space="0" w:color="auto"/>
                <w:bottom w:val="none" w:sz="0" w:space="0" w:color="auto"/>
                <w:right w:val="none" w:sz="0" w:space="0" w:color="auto"/>
              </w:divBdr>
            </w:div>
          </w:divsChild>
        </w:div>
        <w:div w:id="1198199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1784011">
              <w:marLeft w:val="0"/>
              <w:marRight w:val="0"/>
              <w:marTop w:val="240"/>
              <w:marBottom w:val="240"/>
              <w:divBdr>
                <w:top w:val="none" w:sz="0" w:space="0" w:color="auto"/>
                <w:left w:val="none" w:sz="0" w:space="0" w:color="auto"/>
                <w:bottom w:val="none" w:sz="0" w:space="0" w:color="auto"/>
                <w:right w:val="none" w:sz="0" w:space="0" w:color="auto"/>
              </w:divBdr>
              <w:divsChild>
                <w:div w:id="473255068">
                  <w:marLeft w:val="0"/>
                  <w:marRight w:val="0"/>
                  <w:marTop w:val="0"/>
                  <w:marBottom w:val="0"/>
                  <w:divBdr>
                    <w:top w:val="none" w:sz="0" w:space="0" w:color="auto"/>
                    <w:left w:val="none" w:sz="0" w:space="0" w:color="auto"/>
                    <w:bottom w:val="none" w:sz="0" w:space="0" w:color="auto"/>
                    <w:right w:val="none" w:sz="0" w:space="0" w:color="auto"/>
                  </w:divBdr>
                </w:div>
                <w:div w:id="403260493">
                  <w:marLeft w:val="0"/>
                  <w:marRight w:val="0"/>
                  <w:marTop w:val="0"/>
                  <w:marBottom w:val="0"/>
                  <w:divBdr>
                    <w:top w:val="none" w:sz="0" w:space="0" w:color="auto"/>
                    <w:left w:val="none" w:sz="0" w:space="0" w:color="auto"/>
                    <w:bottom w:val="none" w:sz="0" w:space="0" w:color="auto"/>
                    <w:right w:val="none" w:sz="0" w:space="0" w:color="auto"/>
                  </w:divBdr>
                </w:div>
                <w:div w:id="1383678311">
                  <w:marLeft w:val="0"/>
                  <w:marRight w:val="0"/>
                  <w:marTop w:val="0"/>
                  <w:marBottom w:val="0"/>
                  <w:divBdr>
                    <w:top w:val="none" w:sz="0" w:space="0" w:color="auto"/>
                    <w:left w:val="none" w:sz="0" w:space="0" w:color="auto"/>
                    <w:bottom w:val="none" w:sz="0" w:space="0" w:color="auto"/>
                    <w:right w:val="none" w:sz="0" w:space="0" w:color="auto"/>
                  </w:divBdr>
                </w:div>
                <w:div w:id="407847510">
                  <w:marLeft w:val="0"/>
                  <w:marRight w:val="0"/>
                  <w:marTop w:val="0"/>
                  <w:marBottom w:val="0"/>
                  <w:divBdr>
                    <w:top w:val="none" w:sz="0" w:space="0" w:color="auto"/>
                    <w:left w:val="none" w:sz="0" w:space="0" w:color="auto"/>
                    <w:bottom w:val="none" w:sz="0" w:space="0" w:color="auto"/>
                    <w:right w:val="none" w:sz="0" w:space="0" w:color="auto"/>
                  </w:divBdr>
                </w:div>
                <w:div w:id="1998531405">
                  <w:marLeft w:val="0"/>
                  <w:marRight w:val="0"/>
                  <w:marTop w:val="0"/>
                  <w:marBottom w:val="0"/>
                  <w:divBdr>
                    <w:top w:val="none" w:sz="0" w:space="0" w:color="auto"/>
                    <w:left w:val="none" w:sz="0" w:space="0" w:color="auto"/>
                    <w:bottom w:val="none" w:sz="0" w:space="0" w:color="auto"/>
                    <w:right w:val="none" w:sz="0" w:space="0" w:color="auto"/>
                  </w:divBdr>
                </w:div>
                <w:div w:id="1062364043">
                  <w:marLeft w:val="0"/>
                  <w:marRight w:val="0"/>
                  <w:marTop w:val="0"/>
                  <w:marBottom w:val="0"/>
                  <w:divBdr>
                    <w:top w:val="none" w:sz="0" w:space="0" w:color="auto"/>
                    <w:left w:val="none" w:sz="0" w:space="0" w:color="auto"/>
                    <w:bottom w:val="none" w:sz="0" w:space="0" w:color="auto"/>
                    <w:right w:val="none" w:sz="0" w:space="0" w:color="auto"/>
                  </w:divBdr>
                </w:div>
                <w:div w:id="32968394">
                  <w:marLeft w:val="0"/>
                  <w:marRight w:val="0"/>
                  <w:marTop w:val="0"/>
                  <w:marBottom w:val="0"/>
                  <w:divBdr>
                    <w:top w:val="none" w:sz="0" w:space="0" w:color="auto"/>
                    <w:left w:val="none" w:sz="0" w:space="0" w:color="auto"/>
                    <w:bottom w:val="none" w:sz="0" w:space="0" w:color="auto"/>
                    <w:right w:val="none" w:sz="0" w:space="0" w:color="auto"/>
                  </w:divBdr>
                </w:div>
                <w:div w:id="1984698405">
                  <w:marLeft w:val="0"/>
                  <w:marRight w:val="0"/>
                  <w:marTop w:val="0"/>
                  <w:marBottom w:val="0"/>
                  <w:divBdr>
                    <w:top w:val="none" w:sz="0" w:space="0" w:color="auto"/>
                    <w:left w:val="none" w:sz="0" w:space="0" w:color="auto"/>
                    <w:bottom w:val="none" w:sz="0" w:space="0" w:color="auto"/>
                    <w:right w:val="none" w:sz="0" w:space="0" w:color="auto"/>
                  </w:divBdr>
                </w:div>
                <w:div w:id="17052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4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650050">
              <w:marLeft w:val="0"/>
              <w:marRight w:val="0"/>
              <w:marTop w:val="240"/>
              <w:marBottom w:val="240"/>
              <w:divBdr>
                <w:top w:val="none" w:sz="0" w:space="0" w:color="auto"/>
                <w:left w:val="none" w:sz="0" w:space="0" w:color="auto"/>
                <w:bottom w:val="none" w:sz="0" w:space="0" w:color="auto"/>
                <w:right w:val="none" w:sz="0" w:space="0" w:color="auto"/>
              </w:divBdr>
              <w:divsChild>
                <w:div w:id="515265398">
                  <w:marLeft w:val="0"/>
                  <w:marRight w:val="0"/>
                  <w:marTop w:val="0"/>
                  <w:marBottom w:val="0"/>
                  <w:divBdr>
                    <w:top w:val="none" w:sz="0" w:space="0" w:color="auto"/>
                    <w:left w:val="none" w:sz="0" w:space="0" w:color="auto"/>
                    <w:bottom w:val="none" w:sz="0" w:space="0" w:color="auto"/>
                    <w:right w:val="none" w:sz="0" w:space="0" w:color="auto"/>
                  </w:divBdr>
                </w:div>
                <w:div w:id="1678574271">
                  <w:marLeft w:val="0"/>
                  <w:marRight w:val="0"/>
                  <w:marTop w:val="0"/>
                  <w:marBottom w:val="0"/>
                  <w:divBdr>
                    <w:top w:val="none" w:sz="0" w:space="0" w:color="auto"/>
                    <w:left w:val="none" w:sz="0" w:space="0" w:color="auto"/>
                    <w:bottom w:val="none" w:sz="0" w:space="0" w:color="auto"/>
                    <w:right w:val="none" w:sz="0" w:space="0" w:color="auto"/>
                  </w:divBdr>
                </w:div>
                <w:div w:id="1347249275">
                  <w:marLeft w:val="0"/>
                  <w:marRight w:val="0"/>
                  <w:marTop w:val="0"/>
                  <w:marBottom w:val="0"/>
                  <w:divBdr>
                    <w:top w:val="none" w:sz="0" w:space="0" w:color="auto"/>
                    <w:left w:val="none" w:sz="0" w:space="0" w:color="auto"/>
                    <w:bottom w:val="none" w:sz="0" w:space="0" w:color="auto"/>
                    <w:right w:val="none" w:sz="0" w:space="0" w:color="auto"/>
                  </w:divBdr>
                </w:div>
                <w:div w:id="1514883139">
                  <w:marLeft w:val="0"/>
                  <w:marRight w:val="0"/>
                  <w:marTop w:val="0"/>
                  <w:marBottom w:val="0"/>
                  <w:divBdr>
                    <w:top w:val="none" w:sz="0" w:space="0" w:color="auto"/>
                    <w:left w:val="none" w:sz="0" w:space="0" w:color="auto"/>
                    <w:bottom w:val="none" w:sz="0" w:space="0" w:color="auto"/>
                    <w:right w:val="none" w:sz="0" w:space="0" w:color="auto"/>
                  </w:divBdr>
                </w:div>
                <w:div w:id="13317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8055657">
              <w:marLeft w:val="0"/>
              <w:marRight w:val="0"/>
              <w:marTop w:val="240"/>
              <w:marBottom w:val="240"/>
              <w:divBdr>
                <w:top w:val="none" w:sz="0" w:space="0" w:color="auto"/>
                <w:left w:val="none" w:sz="0" w:space="0" w:color="auto"/>
                <w:bottom w:val="none" w:sz="0" w:space="0" w:color="auto"/>
                <w:right w:val="none" w:sz="0" w:space="0" w:color="auto"/>
              </w:divBdr>
              <w:divsChild>
                <w:div w:id="1167356098">
                  <w:marLeft w:val="0"/>
                  <w:marRight w:val="0"/>
                  <w:marTop w:val="0"/>
                  <w:marBottom w:val="0"/>
                  <w:divBdr>
                    <w:top w:val="none" w:sz="0" w:space="0" w:color="auto"/>
                    <w:left w:val="none" w:sz="0" w:space="0" w:color="auto"/>
                    <w:bottom w:val="none" w:sz="0" w:space="0" w:color="auto"/>
                    <w:right w:val="none" w:sz="0" w:space="0" w:color="auto"/>
                  </w:divBdr>
                </w:div>
                <w:div w:id="1754617752">
                  <w:marLeft w:val="0"/>
                  <w:marRight w:val="0"/>
                  <w:marTop w:val="0"/>
                  <w:marBottom w:val="0"/>
                  <w:divBdr>
                    <w:top w:val="none" w:sz="0" w:space="0" w:color="auto"/>
                    <w:left w:val="none" w:sz="0" w:space="0" w:color="auto"/>
                    <w:bottom w:val="none" w:sz="0" w:space="0" w:color="auto"/>
                    <w:right w:val="none" w:sz="0" w:space="0" w:color="auto"/>
                  </w:divBdr>
                </w:div>
                <w:div w:id="1917133084">
                  <w:marLeft w:val="0"/>
                  <w:marRight w:val="0"/>
                  <w:marTop w:val="0"/>
                  <w:marBottom w:val="0"/>
                  <w:divBdr>
                    <w:top w:val="none" w:sz="0" w:space="0" w:color="auto"/>
                    <w:left w:val="none" w:sz="0" w:space="0" w:color="auto"/>
                    <w:bottom w:val="none" w:sz="0" w:space="0" w:color="auto"/>
                    <w:right w:val="none" w:sz="0" w:space="0" w:color="auto"/>
                  </w:divBdr>
                </w:div>
                <w:div w:id="9470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0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251919">
              <w:marLeft w:val="0"/>
              <w:marRight w:val="0"/>
              <w:marTop w:val="240"/>
              <w:marBottom w:val="240"/>
              <w:divBdr>
                <w:top w:val="none" w:sz="0" w:space="0" w:color="auto"/>
                <w:left w:val="none" w:sz="0" w:space="0" w:color="auto"/>
                <w:bottom w:val="none" w:sz="0" w:space="0" w:color="auto"/>
                <w:right w:val="none" w:sz="0" w:space="0" w:color="auto"/>
              </w:divBdr>
              <w:divsChild>
                <w:div w:id="1022392998">
                  <w:marLeft w:val="0"/>
                  <w:marRight w:val="0"/>
                  <w:marTop w:val="0"/>
                  <w:marBottom w:val="0"/>
                  <w:divBdr>
                    <w:top w:val="none" w:sz="0" w:space="0" w:color="auto"/>
                    <w:left w:val="none" w:sz="0" w:space="0" w:color="auto"/>
                    <w:bottom w:val="none" w:sz="0" w:space="0" w:color="auto"/>
                    <w:right w:val="none" w:sz="0" w:space="0" w:color="auto"/>
                  </w:divBdr>
                </w:div>
                <w:div w:id="1370689525">
                  <w:marLeft w:val="0"/>
                  <w:marRight w:val="0"/>
                  <w:marTop w:val="0"/>
                  <w:marBottom w:val="0"/>
                  <w:divBdr>
                    <w:top w:val="none" w:sz="0" w:space="0" w:color="auto"/>
                    <w:left w:val="none" w:sz="0" w:space="0" w:color="auto"/>
                    <w:bottom w:val="none" w:sz="0" w:space="0" w:color="auto"/>
                    <w:right w:val="none" w:sz="0" w:space="0" w:color="auto"/>
                  </w:divBdr>
                </w:div>
                <w:div w:id="629094896">
                  <w:marLeft w:val="0"/>
                  <w:marRight w:val="0"/>
                  <w:marTop w:val="0"/>
                  <w:marBottom w:val="0"/>
                  <w:divBdr>
                    <w:top w:val="none" w:sz="0" w:space="0" w:color="auto"/>
                    <w:left w:val="none" w:sz="0" w:space="0" w:color="auto"/>
                    <w:bottom w:val="none" w:sz="0" w:space="0" w:color="auto"/>
                    <w:right w:val="none" w:sz="0" w:space="0" w:color="auto"/>
                  </w:divBdr>
                </w:div>
                <w:div w:id="941376241">
                  <w:marLeft w:val="0"/>
                  <w:marRight w:val="0"/>
                  <w:marTop w:val="0"/>
                  <w:marBottom w:val="0"/>
                  <w:divBdr>
                    <w:top w:val="none" w:sz="0" w:space="0" w:color="auto"/>
                    <w:left w:val="none" w:sz="0" w:space="0" w:color="auto"/>
                    <w:bottom w:val="none" w:sz="0" w:space="0" w:color="auto"/>
                    <w:right w:val="none" w:sz="0" w:space="0" w:color="auto"/>
                  </w:divBdr>
                </w:div>
                <w:div w:id="965163088">
                  <w:marLeft w:val="0"/>
                  <w:marRight w:val="0"/>
                  <w:marTop w:val="0"/>
                  <w:marBottom w:val="0"/>
                  <w:divBdr>
                    <w:top w:val="none" w:sz="0" w:space="0" w:color="auto"/>
                    <w:left w:val="none" w:sz="0" w:space="0" w:color="auto"/>
                    <w:bottom w:val="none" w:sz="0" w:space="0" w:color="auto"/>
                    <w:right w:val="none" w:sz="0" w:space="0" w:color="auto"/>
                  </w:divBdr>
                </w:div>
                <w:div w:id="20506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7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42162">
              <w:marLeft w:val="0"/>
              <w:marRight w:val="0"/>
              <w:marTop w:val="240"/>
              <w:marBottom w:val="240"/>
              <w:divBdr>
                <w:top w:val="none" w:sz="0" w:space="0" w:color="auto"/>
                <w:left w:val="none" w:sz="0" w:space="0" w:color="auto"/>
                <w:bottom w:val="none" w:sz="0" w:space="0" w:color="auto"/>
                <w:right w:val="none" w:sz="0" w:space="0" w:color="auto"/>
              </w:divBdr>
              <w:divsChild>
                <w:div w:id="1553038044">
                  <w:marLeft w:val="0"/>
                  <w:marRight w:val="0"/>
                  <w:marTop w:val="0"/>
                  <w:marBottom w:val="0"/>
                  <w:divBdr>
                    <w:top w:val="none" w:sz="0" w:space="0" w:color="auto"/>
                    <w:left w:val="none" w:sz="0" w:space="0" w:color="auto"/>
                    <w:bottom w:val="none" w:sz="0" w:space="0" w:color="auto"/>
                    <w:right w:val="none" w:sz="0" w:space="0" w:color="auto"/>
                  </w:divBdr>
                </w:div>
                <w:div w:id="1965966073">
                  <w:marLeft w:val="0"/>
                  <w:marRight w:val="0"/>
                  <w:marTop w:val="0"/>
                  <w:marBottom w:val="0"/>
                  <w:divBdr>
                    <w:top w:val="none" w:sz="0" w:space="0" w:color="auto"/>
                    <w:left w:val="none" w:sz="0" w:space="0" w:color="auto"/>
                    <w:bottom w:val="none" w:sz="0" w:space="0" w:color="auto"/>
                    <w:right w:val="none" w:sz="0" w:space="0" w:color="auto"/>
                  </w:divBdr>
                </w:div>
                <w:div w:id="19310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550">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93020">
          <w:marLeft w:val="3312"/>
          <w:marRight w:val="0"/>
          <w:marTop w:val="0"/>
          <w:marBottom w:val="0"/>
          <w:divBdr>
            <w:top w:val="none" w:sz="0" w:space="0" w:color="auto"/>
            <w:left w:val="none" w:sz="0" w:space="0" w:color="auto"/>
            <w:bottom w:val="none" w:sz="0" w:space="0" w:color="auto"/>
            <w:right w:val="none" w:sz="0" w:space="0" w:color="auto"/>
          </w:divBdr>
        </w:div>
        <w:div w:id="749886058">
          <w:marLeft w:val="3312"/>
          <w:marRight w:val="0"/>
          <w:marTop w:val="0"/>
          <w:marBottom w:val="0"/>
          <w:divBdr>
            <w:top w:val="none" w:sz="0" w:space="0" w:color="auto"/>
            <w:left w:val="none" w:sz="0" w:space="0" w:color="auto"/>
            <w:bottom w:val="none" w:sz="0" w:space="0" w:color="auto"/>
            <w:right w:val="none" w:sz="0" w:space="0" w:color="auto"/>
          </w:divBdr>
        </w:div>
        <w:div w:id="570890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898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2025277">
                  <w:marLeft w:val="0"/>
                  <w:marRight w:val="0"/>
                  <w:marTop w:val="240"/>
                  <w:marBottom w:val="240"/>
                  <w:divBdr>
                    <w:top w:val="none" w:sz="0" w:space="0" w:color="auto"/>
                    <w:left w:val="none" w:sz="0" w:space="0" w:color="auto"/>
                    <w:bottom w:val="none" w:sz="0" w:space="0" w:color="auto"/>
                    <w:right w:val="none" w:sz="0" w:space="0" w:color="auto"/>
                  </w:divBdr>
                  <w:divsChild>
                    <w:div w:id="998850426">
                      <w:marLeft w:val="0"/>
                      <w:marRight w:val="0"/>
                      <w:marTop w:val="0"/>
                      <w:marBottom w:val="0"/>
                      <w:divBdr>
                        <w:top w:val="none" w:sz="0" w:space="0" w:color="auto"/>
                        <w:left w:val="none" w:sz="0" w:space="0" w:color="auto"/>
                        <w:bottom w:val="none" w:sz="0" w:space="0" w:color="auto"/>
                        <w:right w:val="none" w:sz="0" w:space="0" w:color="auto"/>
                      </w:divBdr>
                    </w:div>
                    <w:div w:id="9599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60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6684704">
                  <w:marLeft w:val="0"/>
                  <w:marRight w:val="0"/>
                  <w:marTop w:val="240"/>
                  <w:marBottom w:val="240"/>
                  <w:divBdr>
                    <w:top w:val="none" w:sz="0" w:space="0" w:color="auto"/>
                    <w:left w:val="none" w:sz="0" w:space="0" w:color="auto"/>
                    <w:bottom w:val="none" w:sz="0" w:space="0" w:color="auto"/>
                    <w:right w:val="none" w:sz="0" w:space="0" w:color="auto"/>
                  </w:divBdr>
                  <w:divsChild>
                    <w:div w:id="1785684325">
                      <w:marLeft w:val="0"/>
                      <w:marRight w:val="0"/>
                      <w:marTop w:val="0"/>
                      <w:marBottom w:val="0"/>
                      <w:divBdr>
                        <w:top w:val="none" w:sz="0" w:space="0" w:color="auto"/>
                        <w:left w:val="none" w:sz="0" w:space="0" w:color="auto"/>
                        <w:bottom w:val="none" w:sz="0" w:space="0" w:color="auto"/>
                        <w:right w:val="none" w:sz="0" w:space="0" w:color="auto"/>
                      </w:divBdr>
                    </w:div>
                    <w:div w:id="61216737">
                      <w:marLeft w:val="0"/>
                      <w:marRight w:val="0"/>
                      <w:marTop w:val="0"/>
                      <w:marBottom w:val="0"/>
                      <w:divBdr>
                        <w:top w:val="none" w:sz="0" w:space="0" w:color="auto"/>
                        <w:left w:val="none" w:sz="0" w:space="0" w:color="auto"/>
                        <w:bottom w:val="none" w:sz="0" w:space="0" w:color="auto"/>
                        <w:right w:val="none" w:sz="0" w:space="0" w:color="auto"/>
                      </w:divBdr>
                    </w:div>
                    <w:div w:id="668483403">
                      <w:marLeft w:val="0"/>
                      <w:marRight w:val="0"/>
                      <w:marTop w:val="0"/>
                      <w:marBottom w:val="0"/>
                      <w:divBdr>
                        <w:top w:val="none" w:sz="0" w:space="0" w:color="auto"/>
                        <w:left w:val="none" w:sz="0" w:space="0" w:color="auto"/>
                        <w:bottom w:val="none" w:sz="0" w:space="0" w:color="auto"/>
                        <w:right w:val="none" w:sz="0" w:space="0" w:color="auto"/>
                      </w:divBdr>
                    </w:div>
                    <w:div w:id="913201867">
                      <w:marLeft w:val="0"/>
                      <w:marRight w:val="0"/>
                      <w:marTop w:val="0"/>
                      <w:marBottom w:val="0"/>
                      <w:divBdr>
                        <w:top w:val="none" w:sz="0" w:space="0" w:color="auto"/>
                        <w:left w:val="none" w:sz="0" w:space="0" w:color="auto"/>
                        <w:bottom w:val="none" w:sz="0" w:space="0" w:color="auto"/>
                        <w:right w:val="none" w:sz="0" w:space="0" w:color="auto"/>
                      </w:divBdr>
                    </w:div>
                    <w:div w:id="794062404">
                      <w:marLeft w:val="0"/>
                      <w:marRight w:val="0"/>
                      <w:marTop w:val="0"/>
                      <w:marBottom w:val="0"/>
                      <w:divBdr>
                        <w:top w:val="none" w:sz="0" w:space="0" w:color="auto"/>
                        <w:left w:val="none" w:sz="0" w:space="0" w:color="auto"/>
                        <w:bottom w:val="none" w:sz="0" w:space="0" w:color="auto"/>
                        <w:right w:val="none" w:sz="0" w:space="0" w:color="auto"/>
                      </w:divBdr>
                    </w:div>
                    <w:div w:id="14566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5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45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153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1810846">
                  <w:marLeft w:val="0"/>
                  <w:marRight w:val="0"/>
                  <w:marTop w:val="240"/>
                  <w:marBottom w:val="240"/>
                  <w:divBdr>
                    <w:top w:val="none" w:sz="0" w:space="0" w:color="auto"/>
                    <w:left w:val="none" w:sz="0" w:space="0" w:color="auto"/>
                    <w:bottom w:val="none" w:sz="0" w:space="0" w:color="auto"/>
                    <w:right w:val="none" w:sz="0" w:space="0" w:color="auto"/>
                  </w:divBdr>
                  <w:divsChild>
                    <w:div w:id="1284994416">
                      <w:marLeft w:val="0"/>
                      <w:marRight w:val="0"/>
                      <w:marTop w:val="0"/>
                      <w:marBottom w:val="0"/>
                      <w:divBdr>
                        <w:top w:val="none" w:sz="0" w:space="0" w:color="auto"/>
                        <w:left w:val="none" w:sz="0" w:space="0" w:color="auto"/>
                        <w:bottom w:val="none" w:sz="0" w:space="0" w:color="auto"/>
                        <w:right w:val="none" w:sz="0" w:space="0" w:color="auto"/>
                      </w:divBdr>
                    </w:div>
                    <w:div w:id="1829055511">
                      <w:marLeft w:val="0"/>
                      <w:marRight w:val="0"/>
                      <w:marTop w:val="0"/>
                      <w:marBottom w:val="0"/>
                      <w:divBdr>
                        <w:top w:val="none" w:sz="0" w:space="0" w:color="auto"/>
                        <w:left w:val="none" w:sz="0" w:space="0" w:color="auto"/>
                        <w:bottom w:val="none" w:sz="0" w:space="0" w:color="auto"/>
                        <w:right w:val="none" w:sz="0" w:space="0" w:color="auto"/>
                      </w:divBdr>
                    </w:div>
                    <w:div w:id="1885865653">
                      <w:marLeft w:val="0"/>
                      <w:marRight w:val="0"/>
                      <w:marTop w:val="0"/>
                      <w:marBottom w:val="0"/>
                      <w:divBdr>
                        <w:top w:val="none" w:sz="0" w:space="0" w:color="auto"/>
                        <w:left w:val="none" w:sz="0" w:space="0" w:color="auto"/>
                        <w:bottom w:val="none" w:sz="0" w:space="0" w:color="auto"/>
                        <w:right w:val="none" w:sz="0" w:space="0" w:color="auto"/>
                      </w:divBdr>
                    </w:div>
                    <w:div w:id="12942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930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9253597">
                  <w:marLeft w:val="0"/>
                  <w:marRight w:val="0"/>
                  <w:marTop w:val="240"/>
                  <w:marBottom w:val="240"/>
                  <w:divBdr>
                    <w:top w:val="none" w:sz="0" w:space="0" w:color="auto"/>
                    <w:left w:val="none" w:sz="0" w:space="0" w:color="auto"/>
                    <w:bottom w:val="none" w:sz="0" w:space="0" w:color="auto"/>
                    <w:right w:val="none" w:sz="0" w:space="0" w:color="auto"/>
                  </w:divBdr>
                  <w:divsChild>
                    <w:div w:id="1041395854">
                      <w:marLeft w:val="0"/>
                      <w:marRight w:val="0"/>
                      <w:marTop w:val="0"/>
                      <w:marBottom w:val="0"/>
                      <w:divBdr>
                        <w:top w:val="none" w:sz="0" w:space="0" w:color="auto"/>
                        <w:left w:val="none" w:sz="0" w:space="0" w:color="auto"/>
                        <w:bottom w:val="none" w:sz="0" w:space="0" w:color="auto"/>
                        <w:right w:val="none" w:sz="0" w:space="0" w:color="auto"/>
                      </w:divBdr>
                    </w:div>
                    <w:div w:id="8209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6866377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020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1741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723112">
                  <w:marLeft w:val="0"/>
                  <w:marRight w:val="0"/>
                  <w:marTop w:val="240"/>
                  <w:marBottom w:val="240"/>
                  <w:divBdr>
                    <w:top w:val="none" w:sz="0" w:space="0" w:color="auto"/>
                    <w:left w:val="none" w:sz="0" w:space="0" w:color="auto"/>
                    <w:bottom w:val="none" w:sz="0" w:space="0" w:color="auto"/>
                    <w:right w:val="none" w:sz="0" w:space="0" w:color="auto"/>
                  </w:divBdr>
                  <w:divsChild>
                    <w:div w:id="277416749">
                      <w:marLeft w:val="0"/>
                      <w:marRight w:val="0"/>
                      <w:marTop w:val="0"/>
                      <w:marBottom w:val="0"/>
                      <w:divBdr>
                        <w:top w:val="none" w:sz="0" w:space="0" w:color="auto"/>
                        <w:left w:val="none" w:sz="0" w:space="0" w:color="auto"/>
                        <w:bottom w:val="none" w:sz="0" w:space="0" w:color="auto"/>
                        <w:right w:val="none" w:sz="0" w:space="0" w:color="auto"/>
                      </w:divBdr>
                    </w:div>
                    <w:div w:id="1280189400">
                      <w:marLeft w:val="0"/>
                      <w:marRight w:val="0"/>
                      <w:marTop w:val="0"/>
                      <w:marBottom w:val="0"/>
                      <w:divBdr>
                        <w:top w:val="none" w:sz="0" w:space="0" w:color="auto"/>
                        <w:left w:val="none" w:sz="0" w:space="0" w:color="auto"/>
                        <w:bottom w:val="none" w:sz="0" w:space="0" w:color="auto"/>
                        <w:right w:val="none" w:sz="0" w:space="0" w:color="auto"/>
                      </w:divBdr>
                    </w:div>
                    <w:div w:id="942300311">
                      <w:marLeft w:val="0"/>
                      <w:marRight w:val="0"/>
                      <w:marTop w:val="0"/>
                      <w:marBottom w:val="0"/>
                      <w:divBdr>
                        <w:top w:val="none" w:sz="0" w:space="0" w:color="auto"/>
                        <w:left w:val="none" w:sz="0" w:space="0" w:color="auto"/>
                        <w:bottom w:val="none" w:sz="0" w:space="0" w:color="auto"/>
                        <w:right w:val="none" w:sz="0" w:space="0" w:color="auto"/>
                      </w:divBdr>
                    </w:div>
                    <w:div w:id="574702587">
                      <w:marLeft w:val="0"/>
                      <w:marRight w:val="0"/>
                      <w:marTop w:val="0"/>
                      <w:marBottom w:val="0"/>
                      <w:divBdr>
                        <w:top w:val="none" w:sz="0" w:space="0" w:color="auto"/>
                        <w:left w:val="none" w:sz="0" w:space="0" w:color="auto"/>
                        <w:bottom w:val="none" w:sz="0" w:space="0" w:color="auto"/>
                        <w:right w:val="none" w:sz="0" w:space="0" w:color="auto"/>
                      </w:divBdr>
                    </w:div>
                    <w:div w:id="560600501">
                      <w:marLeft w:val="0"/>
                      <w:marRight w:val="0"/>
                      <w:marTop w:val="0"/>
                      <w:marBottom w:val="0"/>
                      <w:divBdr>
                        <w:top w:val="none" w:sz="0" w:space="0" w:color="auto"/>
                        <w:left w:val="none" w:sz="0" w:space="0" w:color="auto"/>
                        <w:bottom w:val="none" w:sz="0" w:space="0" w:color="auto"/>
                        <w:right w:val="none" w:sz="0" w:space="0" w:color="auto"/>
                      </w:divBdr>
                    </w:div>
                    <w:div w:id="1208296171">
                      <w:marLeft w:val="0"/>
                      <w:marRight w:val="0"/>
                      <w:marTop w:val="0"/>
                      <w:marBottom w:val="0"/>
                      <w:divBdr>
                        <w:top w:val="none" w:sz="0" w:space="0" w:color="auto"/>
                        <w:left w:val="none" w:sz="0" w:space="0" w:color="auto"/>
                        <w:bottom w:val="none" w:sz="0" w:space="0" w:color="auto"/>
                        <w:right w:val="none" w:sz="0" w:space="0" w:color="auto"/>
                      </w:divBdr>
                    </w:div>
                    <w:div w:id="7209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0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959695">
                  <w:marLeft w:val="0"/>
                  <w:marRight w:val="0"/>
                  <w:marTop w:val="240"/>
                  <w:marBottom w:val="240"/>
                  <w:divBdr>
                    <w:top w:val="none" w:sz="0" w:space="0" w:color="auto"/>
                    <w:left w:val="none" w:sz="0" w:space="0" w:color="auto"/>
                    <w:bottom w:val="none" w:sz="0" w:space="0" w:color="auto"/>
                    <w:right w:val="none" w:sz="0" w:space="0" w:color="auto"/>
                  </w:divBdr>
                  <w:divsChild>
                    <w:div w:id="187567032">
                      <w:marLeft w:val="0"/>
                      <w:marRight w:val="0"/>
                      <w:marTop w:val="0"/>
                      <w:marBottom w:val="0"/>
                      <w:divBdr>
                        <w:top w:val="none" w:sz="0" w:space="0" w:color="auto"/>
                        <w:left w:val="none" w:sz="0" w:space="0" w:color="auto"/>
                        <w:bottom w:val="none" w:sz="0" w:space="0" w:color="auto"/>
                        <w:right w:val="none" w:sz="0" w:space="0" w:color="auto"/>
                      </w:divBdr>
                    </w:div>
                    <w:div w:id="420372803">
                      <w:marLeft w:val="0"/>
                      <w:marRight w:val="0"/>
                      <w:marTop w:val="0"/>
                      <w:marBottom w:val="0"/>
                      <w:divBdr>
                        <w:top w:val="none" w:sz="0" w:space="0" w:color="auto"/>
                        <w:left w:val="none" w:sz="0" w:space="0" w:color="auto"/>
                        <w:bottom w:val="none" w:sz="0" w:space="0" w:color="auto"/>
                        <w:right w:val="none" w:sz="0" w:space="0" w:color="auto"/>
                      </w:divBdr>
                    </w:div>
                    <w:div w:id="2122144229">
                      <w:marLeft w:val="0"/>
                      <w:marRight w:val="0"/>
                      <w:marTop w:val="0"/>
                      <w:marBottom w:val="0"/>
                      <w:divBdr>
                        <w:top w:val="none" w:sz="0" w:space="0" w:color="auto"/>
                        <w:left w:val="none" w:sz="0" w:space="0" w:color="auto"/>
                        <w:bottom w:val="none" w:sz="0" w:space="0" w:color="auto"/>
                        <w:right w:val="none" w:sz="0" w:space="0" w:color="auto"/>
                      </w:divBdr>
                    </w:div>
                    <w:div w:id="1345280780">
                      <w:marLeft w:val="0"/>
                      <w:marRight w:val="0"/>
                      <w:marTop w:val="0"/>
                      <w:marBottom w:val="0"/>
                      <w:divBdr>
                        <w:top w:val="none" w:sz="0" w:space="0" w:color="auto"/>
                        <w:left w:val="none" w:sz="0" w:space="0" w:color="auto"/>
                        <w:bottom w:val="none" w:sz="0" w:space="0" w:color="auto"/>
                        <w:right w:val="none" w:sz="0" w:space="0" w:color="auto"/>
                      </w:divBdr>
                    </w:div>
                    <w:div w:id="12583910">
                      <w:marLeft w:val="0"/>
                      <w:marRight w:val="0"/>
                      <w:marTop w:val="0"/>
                      <w:marBottom w:val="0"/>
                      <w:divBdr>
                        <w:top w:val="none" w:sz="0" w:space="0" w:color="auto"/>
                        <w:left w:val="none" w:sz="0" w:space="0" w:color="auto"/>
                        <w:bottom w:val="none" w:sz="0" w:space="0" w:color="auto"/>
                        <w:right w:val="none" w:sz="0" w:space="0" w:color="auto"/>
                      </w:divBdr>
                    </w:div>
                    <w:div w:id="263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522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749525">
                  <w:marLeft w:val="0"/>
                  <w:marRight w:val="0"/>
                  <w:marTop w:val="240"/>
                  <w:marBottom w:val="240"/>
                  <w:divBdr>
                    <w:top w:val="none" w:sz="0" w:space="0" w:color="auto"/>
                    <w:left w:val="none" w:sz="0" w:space="0" w:color="auto"/>
                    <w:bottom w:val="none" w:sz="0" w:space="0" w:color="auto"/>
                    <w:right w:val="none" w:sz="0" w:space="0" w:color="auto"/>
                  </w:divBdr>
                  <w:divsChild>
                    <w:div w:id="1383938489">
                      <w:marLeft w:val="0"/>
                      <w:marRight w:val="0"/>
                      <w:marTop w:val="0"/>
                      <w:marBottom w:val="0"/>
                      <w:divBdr>
                        <w:top w:val="none" w:sz="0" w:space="0" w:color="auto"/>
                        <w:left w:val="none" w:sz="0" w:space="0" w:color="auto"/>
                        <w:bottom w:val="none" w:sz="0" w:space="0" w:color="auto"/>
                        <w:right w:val="none" w:sz="0" w:space="0" w:color="auto"/>
                      </w:divBdr>
                    </w:div>
                    <w:div w:id="1380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4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0456990">
                  <w:marLeft w:val="0"/>
                  <w:marRight w:val="0"/>
                  <w:marTop w:val="240"/>
                  <w:marBottom w:val="240"/>
                  <w:divBdr>
                    <w:top w:val="none" w:sz="0" w:space="0" w:color="auto"/>
                    <w:left w:val="none" w:sz="0" w:space="0" w:color="auto"/>
                    <w:bottom w:val="none" w:sz="0" w:space="0" w:color="auto"/>
                    <w:right w:val="none" w:sz="0" w:space="0" w:color="auto"/>
                  </w:divBdr>
                  <w:divsChild>
                    <w:div w:id="1544488351">
                      <w:marLeft w:val="0"/>
                      <w:marRight w:val="0"/>
                      <w:marTop w:val="0"/>
                      <w:marBottom w:val="0"/>
                      <w:divBdr>
                        <w:top w:val="none" w:sz="0" w:space="0" w:color="auto"/>
                        <w:left w:val="none" w:sz="0" w:space="0" w:color="auto"/>
                        <w:bottom w:val="none" w:sz="0" w:space="0" w:color="auto"/>
                        <w:right w:val="none" w:sz="0" w:space="0" w:color="auto"/>
                      </w:divBdr>
                    </w:div>
                    <w:div w:id="47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65480">
              <w:blockQuote w:val="1"/>
              <w:marLeft w:val="720"/>
              <w:marRight w:val="720"/>
              <w:marTop w:val="100"/>
              <w:marBottom w:val="100"/>
              <w:divBdr>
                <w:top w:val="none" w:sz="0" w:space="0" w:color="auto"/>
                <w:left w:val="none" w:sz="0" w:space="0" w:color="auto"/>
                <w:bottom w:val="none" w:sz="0" w:space="0" w:color="auto"/>
                <w:right w:val="none" w:sz="0" w:space="0" w:color="auto"/>
              </w:divBdr>
            </w:div>
            <w:div w:id="5419445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0971852">
                  <w:marLeft w:val="0"/>
                  <w:marRight w:val="0"/>
                  <w:marTop w:val="240"/>
                  <w:marBottom w:val="240"/>
                  <w:divBdr>
                    <w:top w:val="none" w:sz="0" w:space="0" w:color="auto"/>
                    <w:left w:val="none" w:sz="0" w:space="0" w:color="auto"/>
                    <w:bottom w:val="none" w:sz="0" w:space="0" w:color="auto"/>
                    <w:right w:val="none" w:sz="0" w:space="0" w:color="auto"/>
                  </w:divBdr>
                  <w:divsChild>
                    <w:div w:id="1933246617">
                      <w:marLeft w:val="0"/>
                      <w:marRight w:val="0"/>
                      <w:marTop w:val="0"/>
                      <w:marBottom w:val="0"/>
                      <w:divBdr>
                        <w:top w:val="none" w:sz="0" w:space="0" w:color="auto"/>
                        <w:left w:val="none" w:sz="0" w:space="0" w:color="auto"/>
                        <w:bottom w:val="none" w:sz="0" w:space="0" w:color="auto"/>
                        <w:right w:val="none" w:sz="0" w:space="0" w:color="auto"/>
                      </w:divBdr>
                    </w:div>
                    <w:div w:id="1879932906">
                      <w:marLeft w:val="0"/>
                      <w:marRight w:val="0"/>
                      <w:marTop w:val="0"/>
                      <w:marBottom w:val="0"/>
                      <w:divBdr>
                        <w:top w:val="none" w:sz="0" w:space="0" w:color="auto"/>
                        <w:left w:val="none" w:sz="0" w:space="0" w:color="auto"/>
                        <w:bottom w:val="none" w:sz="0" w:space="0" w:color="auto"/>
                        <w:right w:val="none" w:sz="0" w:space="0" w:color="auto"/>
                      </w:divBdr>
                    </w:div>
                    <w:div w:id="1696805023">
                      <w:marLeft w:val="0"/>
                      <w:marRight w:val="0"/>
                      <w:marTop w:val="0"/>
                      <w:marBottom w:val="0"/>
                      <w:divBdr>
                        <w:top w:val="none" w:sz="0" w:space="0" w:color="auto"/>
                        <w:left w:val="none" w:sz="0" w:space="0" w:color="auto"/>
                        <w:bottom w:val="none" w:sz="0" w:space="0" w:color="auto"/>
                        <w:right w:val="none" w:sz="0" w:space="0" w:color="auto"/>
                      </w:divBdr>
                    </w:div>
                    <w:div w:id="1805854500">
                      <w:marLeft w:val="0"/>
                      <w:marRight w:val="0"/>
                      <w:marTop w:val="0"/>
                      <w:marBottom w:val="0"/>
                      <w:divBdr>
                        <w:top w:val="none" w:sz="0" w:space="0" w:color="auto"/>
                        <w:left w:val="none" w:sz="0" w:space="0" w:color="auto"/>
                        <w:bottom w:val="none" w:sz="0" w:space="0" w:color="auto"/>
                        <w:right w:val="none" w:sz="0" w:space="0" w:color="auto"/>
                      </w:divBdr>
                    </w:div>
                    <w:div w:id="8338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7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427374">
                  <w:marLeft w:val="0"/>
                  <w:marRight w:val="0"/>
                  <w:marTop w:val="240"/>
                  <w:marBottom w:val="240"/>
                  <w:divBdr>
                    <w:top w:val="none" w:sz="0" w:space="0" w:color="auto"/>
                    <w:left w:val="none" w:sz="0" w:space="0" w:color="auto"/>
                    <w:bottom w:val="none" w:sz="0" w:space="0" w:color="auto"/>
                    <w:right w:val="none" w:sz="0" w:space="0" w:color="auto"/>
                  </w:divBdr>
                  <w:divsChild>
                    <w:div w:id="70275296">
                      <w:marLeft w:val="0"/>
                      <w:marRight w:val="0"/>
                      <w:marTop w:val="0"/>
                      <w:marBottom w:val="0"/>
                      <w:divBdr>
                        <w:top w:val="none" w:sz="0" w:space="0" w:color="auto"/>
                        <w:left w:val="none" w:sz="0" w:space="0" w:color="auto"/>
                        <w:bottom w:val="none" w:sz="0" w:space="0" w:color="auto"/>
                        <w:right w:val="none" w:sz="0" w:space="0" w:color="auto"/>
                      </w:divBdr>
                    </w:div>
                    <w:div w:id="843859489">
                      <w:marLeft w:val="0"/>
                      <w:marRight w:val="0"/>
                      <w:marTop w:val="0"/>
                      <w:marBottom w:val="0"/>
                      <w:divBdr>
                        <w:top w:val="none" w:sz="0" w:space="0" w:color="auto"/>
                        <w:left w:val="none" w:sz="0" w:space="0" w:color="auto"/>
                        <w:bottom w:val="none" w:sz="0" w:space="0" w:color="auto"/>
                        <w:right w:val="none" w:sz="0" w:space="0" w:color="auto"/>
                      </w:divBdr>
                    </w:div>
                    <w:div w:id="1850484137">
                      <w:marLeft w:val="0"/>
                      <w:marRight w:val="0"/>
                      <w:marTop w:val="0"/>
                      <w:marBottom w:val="0"/>
                      <w:divBdr>
                        <w:top w:val="none" w:sz="0" w:space="0" w:color="auto"/>
                        <w:left w:val="none" w:sz="0" w:space="0" w:color="auto"/>
                        <w:bottom w:val="none" w:sz="0" w:space="0" w:color="auto"/>
                        <w:right w:val="none" w:sz="0" w:space="0" w:color="auto"/>
                      </w:divBdr>
                    </w:div>
                    <w:div w:id="1749302585">
                      <w:marLeft w:val="0"/>
                      <w:marRight w:val="0"/>
                      <w:marTop w:val="0"/>
                      <w:marBottom w:val="0"/>
                      <w:divBdr>
                        <w:top w:val="none" w:sz="0" w:space="0" w:color="auto"/>
                        <w:left w:val="none" w:sz="0" w:space="0" w:color="auto"/>
                        <w:bottom w:val="none" w:sz="0" w:space="0" w:color="auto"/>
                        <w:right w:val="none" w:sz="0" w:space="0" w:color="auto"/>
                      </w:divBdr>
                    </w:div>
                    <w:div w:id="1128085101">
                      <w:marLeft w:val="0"/>
                      <w:marRight w:val="0"/>
                      <w:marTop w:val="0"/>
                      <w:marBottom w:val="0"/>
                      <w:divBdr>
                        <w:top w:val="none" w:sz="0" w:space="0" w:color="auto"/>
                        <w:left w:val="none" w:sz="0" w:space="0" w:color="auto"/>
                        <w:bottom w:val="none" w:sz="0" w:space="0" w:color="auto"/>
                        <w:right w:val="none" w:sz="0" w:space="0" w:color="auto"/>
                      </w:divBdr>
                    </w:div>
                    <w:div w:id="325327567">
                      <w:marLeft w:val="0"/>
                      <w:marRight w:val="0"/>
                      <w:marTop w:val="0"/>
                      <w:marBottom w:val="0"/>
                      <w:divBdr>
                        <w:top w:val="none" w:sz="0" w:space="0" w:color="auto"/>
                        <w:left w:val="none" w:sz="0" w:space="0" w:color="auto"/>
                        <w:bottom w:val="none" w:sz="0" w:space="0" w:color="auto"/>
                        <w:right w:val="none" w:sz="0" w:space="0" w:color="auto"/>
                      </w:divBdr>
                    </w:div>
                    <w:div w:id="129520258">
                      <w:marLeft w:val="0"/>
                      <w:marRight w:val="0"/>
                      <w:marTop w:val="0"/>
                      <w:marBottom w:val="0"/>
                      <w:divBdr>
                        <w:top w:val="none" w:sz="0" w:space="0" w:color="auto"/>
                        <w:left w:val="none" w:sz="0" w:space="0" w:color="auto"/>
                        <w:bottom w:val="none" w:sz="0" w:space="0" w:color="auto"/>
                        <w:right w:val="none" w:sz="0" w:space="0" w:color="auto"/>
                      </w:divBdr>
                    </w:div>
                    <w:div w:id="1772160407">
                      <w:marLeft w:val="0"/>
                      <w:marRight w:val="0"/>
                      <w:marTop w:val="0"/>
                      <w:marBottom w:val="0"/>
                      <w:divBdr>
                        <w:top w:val="none" w:sz="0" w:space="0" w:color="auto"/>
                        <w:left w:val="none" w:sz="0" w:space="0" w:color="auto"/>
                        <w:bottom w:val="none" w:sz="0" w:space="0" w:color="auto"/>
                        <w:right w:val="none" w:sz="0" w:space="0" w:color="auto"/>
                      </w:divBdr>
                    </w:div>
                    <w:div w:id="18254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6579">
          <w:marLeft w:val="3312"/>
          <w:marRight w:val="0"/>
          <w:marTop w:val="0"/>
          <w:marBottom w:val="0"/>
          <w:divBdr>
            <w:top w:val="none" w:sz="0" w:space="0" w:color="auto"/>
            <w:left w:val="none" w:sz="0" w:space="0" w:color="auto"/>
            <w:bottom w:val="none" w:sz="0" w:space="0" w:color="auto"/>
            <w:right w:val="none" w:sz="0" w:space="0" w:color="auto"/>
          </w:divBdr>
        </w:div>
        <w:div w:id="1939176740">
          <w:marLeft w:val="3312"/>
          <w:marRight w:val="0"/>
          <w:marTop w:val="0"/>
          <w:marBottom w:val="0"/>
          <w:divBdr>
            <w:top w:val="none" w:sz="0" w:space="0" w:color="auto"/>
            <w:left w:val="none" w:sz="0" w:space="0" w:color="auto"/>
            <w:bottom w:val="none" w:sz="0" w:space="0" w:color="auto"/>
            <w:right w:val="none" w:sz="0" w:space="0" w:color="auto"/>
          </w:divBdr>
        </w:div>
        <w:div w:id="192114254">
          <w:marLeft w:val="3312"/>
          <w:marRight w:val="0"/>
          <w:marTop w:val="0"/>
          <w:marBottom w:val="0"/>
          <w:divBdr>
            <w:top w:val="none" w:sz="0" w:space="0" w:color="auto"/>
            <w:left w:val="none" w:sz="0" w:space="0" w:color="auto"/>
            <w:bottom w:val="none" w:sz="0" w:space="0" w:color="auto"/>
            <w:right w:val="none" w:sz="0" w:space="0" w:color="auto"/>
          </w:divBdr>
        </w:div>
        <w:div w:id="2065172431">
          <w:marLeft w:val="0"/>
          <w:marRight w:val="0"/>
          <w:marTop w:val="240"/>
          <w:marBottom w:val="240"/>
          <w:divBdr>
            <w:top w:val="none" w:sz="0" w:space="0" w:color="auto"/>
            <w:left w:val="none" w:sz="0" w:space="0" w:color="auto"/>
            <w:bottom w:val="none" w:sz="0" w:space="0" w:color="auto"/>
            <w:right w:val="none" w:sz="0" w:space="0" w:color="auto"/>
          </w:divBdr>
          <w:divsChild>
            <w:div w:id="1365399191">
              <w:marLeft w:val="0"/>
              <w:marRight w:val="0"/>
              <w:marTop w:val="0"/>
              <w:marBottom w:val="0"/>
              <w:divBdr>
                <w:top w:val="none" w:sz="0" w:space="0" w:color="auto"/>
                <w:left w:val="none" w:sz="0" w:space="0" w:color="auto"/>
                <w:bottom w:val="none" w:sz="0" w:space="0" w:color="auto"/>
                <w:right w:val="none" w:sz="0" w:space="0" w:color="auto"/>
              </w:divBdr>
            </w:div>
            <w:div w:id="1978101774">
              <w:marLeft w:val="0"/>
              <w:marRight w:val="0"/>
              <w:marTop w:val="0"/>
              <w:marBottom w:val="0"/>
              <w:divBdr>
                <w:top w:val="none" w:sz="0" w:space="0" w:color="auto"/>
                <w:left w:val="none" w:sz="0" w:space="0" w:color="auto"/>
                <w:bottom w:val="none" w:sz="0" w:space="0" w:color="auto"/>
                <w:right w:val="none" w:sz="0" w:space="0" w:color="auto"/>
              </w:divBdr>
            </w:div>
            <w:div w:id="1969385555">
              <w:marLeft w:val="0"/>
              <w:marRight w:val="0"/>
              <w:marTop w:val="0"/>
              <w:marBottom w:val="0"/>
              <w:divBdr>
                <w:top w:val="none" w:sz="0" w:space="0" w:color="auto"/>
                <w:left w:val="none" w:sz="0" w:space="0" w:color="auto"/>
                <w:bottom w:val="none" w:sz="0" w:space="0" w:color="auto"/>
                <w:right w:val="none" w:sz="0" w:space="0" w:color="auto"/>
              </w:divBdr>
            </w:div>
            <w:div w:id="1278877661">
              <w:marLeft w:val="0"/>
              <w:marRight w:val="0"/>
              <w:marTop w:val="0"/>
              <w:marBottom w:val="0"/>
              <w:divBdr>
                <w:top w:val="none" w:sz="0" w:space="0" w:color="auto"/>
                <w:left w:val="none" w:sz="0" w:space="0" w:color="auto"/>
                <w:bottom w:val="none" w:sz="0" w:space="0" w:color="auto"/>
                <w:right w:val="none" w:sz="0" w:space="0" w:color="auto"/>
              </w:divBdr>
            </w:div>
          </w:divsChild>
        </w:div>
        <w:div w:id="182742736">
          <w:marLeft w:val="0"/>
          <w:marRight w:val="0"/>
          <w:marTop w:val="240"/>
          <w:marBottom w:val="240"/>
          <w:divBdr>
            <w:top w:val="none" w:sz="0" w:space="0" w:color="auto"/>
            <w:left w:val="none" w:sz="0" w:space="0" w:color="auto"/>
            <w:bottom w:val="none" w:sz="0" w:space="0" w:color="auto"/>
            <w:right w:val="none" w:sz="0" w:space="0" w:color="auto"/>
          </w:divBdr>
          <w:divsChild>
            <w:div w:id="524825174">
              <w:marLeft w:val="0"/>
              <w:marRight w:val="0"/>
              <w:marTop w:val="0"/>
              <w:marBottom w:val="0"/>
              <w:divBdr>
                <w:top w:val="none" w:sz="0" w:space="0" w:color="auto"/>
                <w:left w:val="none" w:sz="0" w:space="0" w:color="auto"/>
                <w:bottom w:val="none" w:sz="0" w:space="0" w:color="auto"/>
                <w:right w:val="none" w:sz="0" w:space="0" w:color="auto"/>
              </w:divBdr>
            </w:div>
            <w:div w:id="744690998">
              <w:marLeft w:val="0"/>
              <w:marRight w:val="0"/>
              <w:marTop w:val="0"/>
              <w:marBottom w:val="0"/>
              <w:divBdr>
                <w:top w:val="none" w:sz="0" w:space="0" w:color="auto"/>
                <w:left w:val="none" w:sz="0" w:space="0" w:color="auto"/>
                <w:bottom w:val="none" w:sz="0" w:space="0" w:color="auto"/>
                <w:right w:val="none" w:sz="0" w:space="0" w:color="auto"/>
              </w:divBdr>
            </w:div>
            <w:div w:id="896168606">
              <w:marLeft w:val="0"/>
              <w:marRight w:val="0"/>
              <w:marTop w:val="0"/>
              <w:marBottom w:val="0"/>
              <w:divBdr>
                <w:top w:val="none" w:sz="0" w:space="0" w:color="auto"/>
                <w:left w:val="none" w:sz="0" w:space="0" w:color="auto"/>
                <w:bottom w:val="none" w:sz="0" w:space="0" w:color="auto"/>
                <w:right w:val="none" w:sz="0" w:space="0" w:color="auto"/>
              </w:divBdr>
            </w:div>
            <w:div w:id="913585853">
              <w:marLeft w:val="0"/>
              <w:marRight w:val="0"/>
              <w:marTop w:val="0"/>
              <w:marBottom w:val="0"/>
              <w:divBdr>
                <w:top w:val="none" w:sz="0" w:space="0" w:color="auto"/>
                <w:left w:val="none" w:sz="0" w:space="0" w:color="auto"/>
                <w:bottom w:val="none" w:sz="0" w:space="0" w:color="auto"/>
                <w:right w:val="none" w:sz="0" w:space="0" w:color="auto"/>
              </w:divBdr>
            </w:div>
          </w:divsChild>
        </w:div>
        <w:div w:id="1878160150">
          <w:marLeft w:val="0"/>
          <w:marRight w:val="0"/>
          <w:marTop w:val="240"/>
          <w:marBottom w:val="240"/>
          <w:divBdr>
            <w:top w:val="none" w:sz="0" w:space="0" w:color="auto"/>
            <w:left w:val="none" w:sz="0" w:space="0" w:color="auto"/>
            <w:bottom w:val="none" w:sz="0" w:space="0" w:color="auto"/>
            <w:right w:val="none" w:sz="0" w:space="0" w:color="auto"/>
          </w:divBdr>
          <w:divsChild>
            <w:div w:id="1425491038">
              <w:marLeft w:val="0"/>
              <w:marRight w:val="0"/>
              <w:marTop w:val="0"/>
              <w:marBottom w:val="0"/>
              <w:divBdr>
                <w:top w:val="none" w:sz="0" w:space="0" w:color="auto"/>
                <w:left w:val="none" w:sz="0" w:space="0" w:color="auto"/>
                <w:bottom w:val="none" w:sz="0" w:space="0" w:color="auto"/>
                <w:right w:val="none" w:sz="0" w:space="0" w:color="auto"/>
              </w:divBdr>
            </w:div>
            <w:div w:id="1615790271">
              <w:marLeft w:val="0"/>
              <w:marRight w:val="0"/>
              <w:marTop w:val="0"/>
              <w:marBottom w:val="0"/>
              <w:divBdr>
                <w:top w:val="none" w:sz="0" w:space="0" w:color="auto"/>
                <w:left w:val="none" w:sz="0" w:space="0" w:color="auto"/>
                <w:bottom w:val="none" w:sz="0" w:space="0" w:color="auto"/>
                <w:right w:val="none" w:sz="0" w:space="0" w:color="auto"/>
              </w:divBdr>
            </w:div>
            <w:div w:id="703410302">
              <w:marLeft w:val="0"/>
              <w:marRight w:val="0"/>
              <w:marTop w:val="0"/>
              <w:marBottom w:val="0"/>
              <w:divBdr>
                <w:top w:val="none" w:sz="0" w:space="0" w:color="auto"/>
                <w:left w:val="none" w:sz="0" w:space="0" w:color="auto"/>
                <w:bottom w:val="none" w:sz="0" w:space="0" w:color="auto"/>
                <w:right w:val="none" w:sz="0" w:space="0" w:color="auto"/>
              </w:divBdr>
            </w:div>
            <w:div w:id="2002660561">
              <w:marLeft w:val="0"/>
              <w:marRight w:val="0"/>
              <w:marTop w:val="0"/>
              <w:marBottom w:val="0"/>
              <w:divBdr>
                <w:top w:val="none" w:sz="0" w:space="0" w:color="auto"/>
                <w:left w:val="none" w:sz="0" w:space="0" w:color="auto"/>
                <w:bottom w:val="none" w:sz="0" w:space="0" w:color="auto"/>
                <w:right w:val="none" w:sz="0" w:space="0" w:color="auto"/>
              </w:divBdr>
            </w:div>
          </w:divsChild>
        </w:div>
        <w:div w:id="905258827">
          <w:marLeft w:val="0"/>
          <w:marRight w:val="0"/>
          <w:marTop w:val="240"/>
          <w:marBottom w:val="240"/>
          <w:divBdr>
            <w:top w:val="none" w:sz="0" w:space="0" w:color="auto"/>
            <w:left w:val="none" w:sz="0" w:space="0" w:color="auto"/>
            <w:bottom w:val="none" w:sz="0" w:space="0" w:color="auto"/>
            <w:right w:val="none" w:sz="0" w:space="0" w:color="auto"/>
          </w:divBdr>
          <w:divsChild>
            <w:div w:id="777214576">
              <w:marLeft w:val="0"/>
              <w:marRight w:val="0"/>
              <w:marTop w:val="0"/>
              <w:marBottom w:val="0"/>
              <w:divBdr>
                <w:top w:val="none" w:sz="0" w:space="0" w:color="auto"/>
                <w:left w:val="none" w:sz="0" w:space="0" w:color="auto"/>
                <w:bottom w:val="none" w:sz="0" w:space="0" w:color="auto"/>
                <w:right w:val="none" w:sz="0" w:space="0" w:color="auto"/>
              </w:divBdr>
            </w:div>
            <w:div w:id="497384890">
              <w:marLeft w:val="0"/>
              <w:marRight w:val="0"/>
              <w:marTop w:val="0"/>
              <w:marBottom w:val="0"/>
              <w:divBdr>
                <w:top w:val="none" w:sz="0" w:space="0" w:color="auto"/>
                <w:left w:val="none" w:sz="0" w:space="0" w:color="auto"/>
                <w:bottom w:val="none" w:sz="0" w:space="0" w:color="auto"/>
                <w:right w:val="none" w:sz="0" w:space="0" w:color="auto"/>
              </w:divBdr>
            </w:div>
            <w:div w:id="100223288">
              <w:marLeft w:val="0"/>
              <w:marRight w:val="0"/>
              <w:marTop w:val="0"/>
              <w:marBottom w:val="0"/>
              <w:divBdr>
                <w:top w:val="none" w:sz="0" w:space="0" w:color="auto"/>
                <w:left w:val="none" w:sz="0" w:space="0" w:color="auto"/>
                <w:bottom w:val="none" w:sz="0" w:space="0" w:color="auto"/>
                <w:right w:val="none" w:sz="0" w:space="0" w:color="auto"/>
              </w:divBdr>
            </w:div>
            <w:div w:id="403988301">
              <w:marLeft w:val="0"/>
              <w:marRight w:val="0"/>
              <w:marTop w:val="0"/>
              <w:marBottom w:val="0"/>
              <w:divBdr>
                <w:top w:val="none" w:sz="0" w:space="0" w:color="auto"/>
                <w:left w:val="none" w:sz="0" w:space="0" w:color="auto"/>
                <w:bottom w:val="none" w:sz="0" w:space="0" w:color="auto"/>
                <w:right w:val="none" w:sz="0" w:space="0" w:color="auto"/>
              </w:divBdr>
            </w:div>
          </w:divsChild>
        </w:div>
        <w:div w:id="934872268">
          <w:marLeft w:val="0"/>
          <w:marRight w:val="0"/>
          <w:marTop w:val="240"/>
          <w:marBottom w:val="240"/>
          <w:divBdr>
            <w:top w:val="none" w:sz="0" w:space="0" w:color="auto"/>
            <w:left w:val="none" w:sz="0" w:space="0" w:color="auto"/>
            <w:bottom w:val="none" w:sz="0" w:space="0" w:color="auto"/>
            <w:right w:val="none" w:sz="0" w:space="0" w:color="auto"/>
          </w:divBdr>
          <w:divsChild>
            <w:div w:id="1850101454">
              <w:marLeft w:val="0"/>
              <w:marRight w:val="0"/>
              <w:marTop w:val="0"/>
              <w:marBottom w:val="0"/>
              <w:divBdr>
                <w:top w:val="none" w:sz="0" w:space="0" w:color="auto"/>
                <w:left w:val="none" w:sz="0" w:space="0" w:color="auto"/>
                <w:bottom w:val="none" w:sz="0" w:space="0" w:color="auto"/>
                <w:right w:val="none" w:sz="0" w:space="0" w:color="auto"/>
              </w:divBdr>
            </w:div>
            <w:div w:id="1437142604">
              <w:marLeft w:val="0"/>
              <w:marRight w:val="0"/>
              <w:marTop w:val="0"/>
              <w:marBottom w:val="0"/>
              <w:divBdr>
                <w:top w:val="none" w:sz="0" w:space="0" w:color="auto"/>
                <w:left w:val="none" w:sz="0" w:space="0" w:color="auto"/>
                <w:bottom w:val="none" w:sz="0" w:space="0" w:color="auto"/>
                <w:right w:val="none" w:sz="0" w:space="0" w:color="auto"/>
              </w:divBdr>
            </w:div>
            <w:div w:id="33892972">
              <w:marLeft w:val="0"/>
              <w:marRight w:val="0"/>
              <w:marTop w:val="0"/>
              <w:marBottom w:val="0"/>
              <w:divBdr>
                <w:top w:val="none" w:sz="0" w:space="0" w:color="auto"/>
                <w:left w:val="none" w:sz="0" w:space="0" w:color="auto"/>
                <w:bottom w:val="none" w:sz="0" w:space="0" w:color="auto"/>
                <w:right w:val="none" w:sz="0" w:space="0" w:color="auto"/>
              </w:divBdr>
            </w:div>
            <w:div w:id="2091462681">
              <w:marLeft w:val="0"/>
              <w:marRight w:val="0"/>
              <w:marTop w:val="0"/>
              <w:marBottom w:val="0"/>
              <w:divBdr>
                <w:top w:val="none" w:sz="0" w:space="0" w:color="auto"/>
                <w:left w:val="none" w:sz="0" w:space="0" w:color="auto"/>
                <w:bottom w:val="none" w:sz="0" w:space="0" w:color="auto"/>
                <w:right w:val="none" w:sz="0" w:space="0" w:color="auto"/>
              </w:divBdr>
            </w:div>
          </w:divsChild>
        </w:div>
        <w:div w:id="1474445328">
          <w:marLeft w:val="0"/>
          <w:marRight w:val="0"/>
          <w:marTop w:val="240"/>
          <w:marBottom w:val="240"/>
          <w:divBdr>
            <w:top w:val="none" w:sz="0" w:space="0" w:color="auto"/>
            <w:left w:val="none" w:sz="0" w:space="0" w:color="auto"/>
            <w:bottom w:val="none" w:sz="0" w:space="0" w:color="auto"/>
            <w:right w:val="none" w:sz="0" w:space="0" w:color="auto"/>
          </w:divBdr>
          <w:divsChild>
            <w:div w:id="440496947">
              <w:marLeft w:val="0"/>
              <w:marRight w:val="0"/>
              <w:marTop w:val="0"/>
              <w:marBottom w:val="0"/>
              <w:divBdr>
                <w:top w:val="none" w:sz="0" w:space="0" w:color="auto"/>
                <w:left w:val="none" w:sz="0" w:space="0" w:color="auto"/>
                <w:bottom w:val="none" w:sz="0" w:space="0" w:color="auto"/>
                <w:right w:val="none" w:sz="0" w:space="0" w:color="auto"/>
              </w:divBdr>
            </w:div>
            <w:div w:id="174030808">
              <w:marLeft w:val="0"/>
              <w:marRight w:val="0"/>
              <w:marTop w:val="0"/>
              <w:marBottom w:val="0"/>
              <w:divBdr>
                <w:top w:val="none" w:sz="0" w:space="0" w:color="auto"/>
                <w:left w:val="none" w:sz="0" w:space="0" w:color="auto"/>
                <w:bottom w:val="none" w:sz="0" w:space="0" w:color="auto"/>
                <w:right w:val="none" w:sz="0" w:space="0" w:color="auto"/>
              </w:divBdr>
            </w:div>
            <w:div w:id="1050611412">
              <w:marLeft w:val="0"/>
              <w:marRight w:val="0"/>
              <w:marTop w:val="0"/>
              <w:marBottom w:val="0"/>
              <w:divBdr>
                <w:top w:val="none" w:sz="0" w:space="0" w:color="auto"/>
                <w:left w:val="none" w:sz="0" w:space="0" w:color="auto"/>
                <w:bottom w:val="none" w:sz="0" w:space="0" w:color="auto"/>
                <w:right w:val="none" w:sz="0" w:space="0" w:color="auto"/>
              </w:divBdr>
            </w:div>
            <w:div w:id="1420179562">
              <w:marLeft w:val="0"/>
              <w:marRight w:val="0"/>
              <w:marTop w:val="0"/>
              <w:marBottom w:val="0"/>
              <w:divBdr>
                <w:top w:val="none" w:sz="0" w:space="0" w:color="auto"/>
                <w:left w:val="none" w:sz="0" w:space="0" w:color="auto"/>
                <w:bottom w:val="none" w:sz="0" w:space="0" w:color="auto"/>
                <w:right w:val="none" w:sz="0" w:space="0" w:color="auto"/>
              </w:divBdr>
            </w:div>
          </w:divsChild>
        </w:div>
        <w:div w:id="1308052375">
          <w:marLeft w:val="0"/>
          <w:marRight w:val="0"/>
          <w:marTop w:val="240"/>
          <w:marBottom w:val="240"/>
          <w:divBdr>
            <w:top w:val="none" w:sz="0" w:space="0" w:color="auto"/>
            <w:left w:val="none" w:sz="0" w:space="0" w:color="auto"/>
            <w:bottom w:val="none" w:sz="0" w:space="0" w:color="auto"/>
            <w:right w:val="none" w:sz="0" w:space="0" w:color="auto"/>
          </w:divBdr>
          <w:divsChild>
            <w:div w:id="795484966">
              <w:marLeft w:val="0"/>
              <w:marRight w:val="0"/>
              <w:marTop w:val="0"/>
              <w:marBottom w:val="0"/>
              <w:divBdr>
                <w:top w:val="none" w:sz="0" w:space="0" w:color="auto"/>
                <w:left w:val="none" w:sz="0" w:space="0" w:color="auto"/>
                <w:bottom w:val="none" w:sz="0" w:space="0" w:color="auto"/>
                <w:right w:val="none" w:sz="0" w:space="0" w:color="auto"/>
              </w:divBdr>
            </w:div>
            <w:div w:id="1840537892">
              <w:marLeft w:val="0"/>
              <w:marRight w:val="0"/>
              <w:marTop w:val="0"/>
              <w:marBottom w:val="0"/>
              <w:divBdr>
                <w:top w:val="none" w:sz="0" w:space="0" w:color="auto"/>
                <w:left w:val="none" w:sz="0" w:space="0" w:color="auto"/>
                <w:bottom w:val="none" w:sz="0" w:space="0" w:color="auto"/>
                <w:right w:val="none" w:sz="0" w:space="0" w:color="auto"/>
              </w:divBdr>
            </w:div>
            <w:div w:id="884831710">
              <w:marLeft w:val="0"/>
              <w:marRight w:val="0"/>
              <w:marTop w:val="0"/>
              <w:marBottom w:val="0"/>
              <w:divBdr>
                <w:top w:val="none" w:sz="0" w:space="0" w:color="auto"/>
                <w:left w:val="none" w:sz="0" w:space="0" w:color="auto"/>
                <w:bottom w:val="none" w:sz="0" w:space="0" w:color="auto"/>
                <w:right w:val="none" w:sz="0" w:space="0" w:color="auto"/>
              </w:divBdr>
            </w:div>
            <w:div w:id="1895197025">
              <w:marLeft w:val="0"/>
              <w:marRight w:val="0"/>
              <w:marTop w:val="0"/>
              <w:marBottom w:val="0"/>
              <w:divBdr>
                <w:top w:val="none" w:sz="0" w:space="0" w:color="auto"/>
                <w:left w:val="none" w:sz="0" w:space="0" w:color="auto"/>
                <w:bottom w:val="none" w:sz="0" w:space="0" w:color="auto"/>
                <w:right w:val="none" w:sz="0" w:space="0" w:color="auto"/>
              </w:divBdr>
            </w:div>
          </w:divsChild>
        </w:div>
        <w:div w:id="327363298">
          <w:marLeft w:val="0"/>
          <w:marRight w:val="0"/>
          <w:marTop w:val="240"/>
          <w:marBottom w:val="240"/>
          <w:divBdr>
            <w:top w:val="none" w:sz="0" w:space="0" w:color="auto"/>
            <w:left w:val="none" w:sz="0" w:space="0" w:color="auto"/>
            <w:bottom w:val="none" w:sz="0" w:space="0" w:color="auto"/>
            <w:right w:val="none" w:sz="0" w:space="0" w:color="auto"/>
          </w:divBdr>
          <w:divsChild>
            <w:div w:id="2071994926">
              <w:marLeft w:val="0"/>
              <w:marRight w:val="0"/>
              <w:marTop w:val="0"/>
              <w:marBottom w:val="0"/>
              <w:divBdr>
                <w:top w:val="none" w:sz="0" w:space="0" w:color="auto"/>
                <w:left w:val="none" w:sz="0" w:space="0" w:color="auto"/>
                <w:bottom w:val="none" w:sz="0" w:space="0" w:color="auto"/>
                <w:right w:val="none" w:sz="0" w:space="0" w:color="auto"/>
              </w:divBdr>
            </w:div>
            <w:div w:id="1434279364">
              <w:marLeft w:val="0"/>
              <w:marRight w:val="0"/>
              <w:marTop w:val="0"/>
              <w:marBottom w:val="0"/>
              <w:divBdr>
                <w:top w:val="none" w:sz="0" w:space="0" w:color="auto"/>
                <w:left w:val="none" w:sz="0" w:space="0" w:color="auto"/>
                <w:bottom w:val="none" w:sz="0" w:space="0" w:color="auto"/>
                <w:right w:val="none" w:sz="0" w:space="0" w:color="auto"/>
              </w:divBdr>
            </w:div>
            <w:div w:id="1210917930">
              <w:marLeft w:val="0"/>
              <w:marRight w:val="0"/>
              <w:marTop w:val="0"/>
              <w:marBottom w:val="0"/>
              <w:divBdr>
                <w:top w:val="none" w:sz="0" w:space="0" w:color="auto"/>
                <w:left w:val="none" w:sz="0" w:space="0" w:color="auto"/>
                <w:bottom w:val="none" w:sz="0" w:space="0" w:color="auto"/>
                <w:right w:val="none" w:sz="0" w:space="0" w:color="auto"/>
              </w:divBdr>
            </w:div>
            <w:div w:id="2080668688">
              <w:marLeft w:val="0"/>
              <w:marRight w:val="0"/>
              <w:marTop w:val="0"/>
              <w:marBottom w:val="0"/>
              <w:divBdr>
                <w:top w:val="none" w:sz="0" w:space="0" w:color="auto"/>
                <w:left w:val="none" w:sz="0" w:space="0" w:color="auto"/>
                <w:bottom w:val="none" w:sz="0" w:space="0" w:color="auto"/>
                <w:right w:val="none" w:sz="0" w:space="0" w:color="auto"/>
              </w:divBdr>
            </w:div>
          </w:divsChild>
        </w:div>
        <w:div w:id="1436368362">
          <w:marLeft w:val="0"/>
          <w:marRight w:val="0"/>
          <w:marTop w:val="240"/>
          <w:marBottom w:val="240"/>
          <w:divBdr>
            <w:top w:val="none" w:sz="0" w:space="0" w:color="auto"/>
            <w:left w:val="none" w:sz="0" w:space="0" w:color="auto"/>
            <w:bottom w:val="none" w:sz="0" w:space="0" w:color="auto"/>
            <w:right w:val="none" w:sz="0" w:space="0" w:color="auto"/>
          </w:divBdr>
          <w:divsChild>
            <w:div w:id="762842053">
              <w:marLeft w:val="0"/>
              <w:marRight w:val="0"/>
              <w:marTop w:val="0"/>
              <w:marBottom w:val="0"/>
              <w:divBdr>
                <w:top w:val="none" w:sz="0" w:space="0" w:color="auto"/>
                <w:left w:val="none" w:sz="0" w:space="0" w:color="auto"/>
                <w:bottom w:val="none" w:sz="0" w:space="0" w:color="auto"/>
                <w:right w:val="none" w:sz="0" w:space="0" w:color="auto"/>
              </w:divBdr>
            </w:div>
            <w:div w:id="294987972">
              <w:marLeft w:val="0"/>
              <w:marRight w:val="0"/>
              <w:marTop w:val="0"/>
              <w:marBottom w:val="0"/>
              <w:divBdr>
                <w:top w:val="none" w:sz="0" w:space="0" w:color="auto"/>
                <w:left w:val="none" w:sz="0" w:space="0" w:color="auto"/>
                <w:bottom w:val="none" w:sz="0" w:space="0" w:color="auto"/>
                <w:right w:val="none" w:sz="0" w:space="0" w:color="auto"/>
              </w:divBdr>
            </w:div>
            <w:div w:id="1813790957">
              <w:marLeft w:val="0"/>
              <w:marRight w:val="0"/>
              <w:marTop w:val="0"/>
              <w:marBottom w:val="0"/>
              <w:divBdr>
                <w:top w:val="none" w:sz="0" w:space="0" w:color="auto"/>
                <w:left w:val="none" w:sz="0" w:space="0" w:color="auto"/>
                <w:bottom w:val="none" w:sz="0" w:space="0" w:color="auto"/>
                <w:right w:val="none" w:sz="0" w:space="0" w:color="auto"/>
              </w:divBdr>
            </w:div>
            <w:div w:id="1853177649">
              <w:marLeft w:val="0"/>
              <w:marRight w:val="0"/>
              <w:marTop w:val="0"/>
              <w:marBottom w:val="0"/>
              <w:divBdr>
                <w:top w:val="none" w:sz="0" w:space="0" w:color="auto"/>
                <w:left w:val="none" w:sz="0" w:space="0" w:color="auto"/>
                <w:bottom w:val="none" w:sz="0" w:space="0" w:color="auto"/>
                <w:right w:val="none" w:sz="0" w:space="0" w:color="auto"/>
              </w:divBdr>
            </w:div>
          </w:divsChild>
        </w:div>
        <w:div w:id="117575742">
          <w:marLeft w:val="0"/>
          <w:marRight w:val="0"/>
          <w:marTop w:val="240"/>
          <w:marBottom w:val="240"/>
          <w:divBdr>
            <w:top w:val="none" w:sz="0" w:space="0" w:color="auto"/>
            <w:left w:val="none" w:sz="0" w:space="0" w:color="auto"/>
            <w:bottom w:val="none" w:sz="0" w:space="0" w:color="auto"/>
            <w:right w:val="none" w:sz="0" w:space="0" w:color="auto"/>
          </w:divBdr>
          <w:divsChild>
            <w:div w:id="1589075950">
              <w:marLeft w:val="0"/>
              <w:marRight w:val="0"/>
              <w:marTop w:val="0"/>
              <w:marBottom w:val="0"/>
              <w:divBdr>
                <w:top w:val="none" w:sz="0" w:space="0" w:color="auto"/>
                <w:left w:val="none" w:sz="0" w:space="0" w:color="auto"/>
                <w:bottom w:val="none" w:sz="0" w:space="0" w:color="auto"/>
                <w:right w:val="none" w:sz="0" w:space="0" w:color="auto"/>
              </w:divBdr>
            </w:div>
            <w:div w:id="1496416079">
              <w:marLeft w:val="0"/>
              <w:marRight w:val="0"/>
              <w:marTop w:val="0"/>
              <w:marBottom w:val="0"/>
              <w:divBdr>
                <w:top w:val="none" w:sz="0" w:space="0" w:color="auto"/>
                <w:left w:val="none" w:sz="0" w:space="0" w:color="auto"/>
                <w:bottom w:val="none" w:sz="0" w:space="0" w:color="auto"/>
                <w:right w:val="none" w:sz="0" w:space="0" w:color="auto"/>
              </w:divBdr>
            </w:div>
            <w:div w:id="745687025">
              <w:marLeft w:val="0"/>
              <w:marRight w:val="0"/>
              <w:marTop w:val="0"/>
              <w:marBottom w:val="0"/>
              <w:divBdr>
                <w:top w:val="none" w:sz="0" w:space="0" w:color="auto"/>
                <w:left w:val="none" w:sz="0" w:space="0" w:color="auto"/>
                <w:bottom w:val="none" w:sz="0" w:space="0" w:color="auto"/>
                <w:right w:val="none" w:sz="0" w:space="0" w:color="auto"/>
              </w:divBdr>
            </w:div>
            <w:div w:id="2040156302">
              <w:marLeft w:val="0"/>
              <w:marRight w:val="0"/>
              <w:marTop w:val="0"/>
              <w:marBottom w:val="0"/>
              <w:divBdr>
                <w:top w:val="none" w:sz="0" w:space="0" w:color="auto"/>
                <w:left w:val="none" w:sz="0" w:space="0" w:color="auto"/>
                <w:bottom w:val="none" w:sz="0" w:space="0" w:color="auto"/>
                <w:right w:val="none" w:sz="0" w:space="0" w:color="auto"/>
              </w:divBdr>
            </w:div>
          </w:divsChild>
        </w:div>
        <w:div w:id="1946111412">
          <w:marLeft w:val="0"/>
          <w:marRight w:val="0"/>
          <w:marTop w:val="240"/>
          <w:marBottom w:val="240"/>
          <w:divBdr>
            <w:top w:val="none" w:sz="0" w:space="0" w:color="auto"/>
            <w:left w:val="none" w:sz="0" w:space="0" w:color="auto"/>
            <w:bottom w:val="none" w:sz="0" w:space="0" w:color="auto"/>
            <w:right w:val="none" w:sz="0" w:space="0" w:color="auto"/>
          </w:divBdr>
          <w:divsChild>
            <w:div w:id="397940782">
              <w:marLeft w:val="0"/>
              <w:marRight w:val="0"/>
              <w:marTop w:val="0"/>
              <w:marBottom w:val="0"/>
              <w:divBdr>
                <w:top w:val="none" w:sz="0" w:space="0" w:color="auto"/>
                <w:left w:val="none" w:sz="0" w:space="0" w:color="auto"/>
                <w:bottom w:val="none" w:sz="0" w:space="0" w:color="auto"/>
                <w:right w:val="none" w:sz="0" w:space="0" w:color="auto"/>
              </w:divBdr>
            </w:div>
            <w:div w:id="586310487">
              <w:marLeft w:val="0"/>
              <w:marRight w:val="0"/>
              <w:marTop w:val="0"/>
              <w:marBottom w:val="0"/>
              <w:divBdr>
                <w:top w:val="none" w:sz="0" w:space="0" w:color="auto"/>
                <w:left w:val="none" w:sz="0" w:space="0" w:color="auto"/>
                <w:bottom w:val="none" w:sz="0" w:space="0" w:color="auto"/>
                <w:right w:val="none" w:sz="0" w:space="0" w:color="auto"/>
              </w:divBdr>
            </w:div>
            <w:div w:id="486752398">
              <w:marLeft w:val="0"/>
              <w:marRight w:val="0"/>
              <w:marTop w:val="0"/>
              <w:marBottom w:val="0"/>
              <w:divBdr>
                <w:top w:val="none" w:sz="0" w:space="0" w:color="auto"/>
                <w:left w:val="none" w:sz="0" w:space="0" w:color="auto"/>
                <w:bottom w:val="none" w:sz="0" w:space="0" w:color="auto"/>
                <w:right w:val="none" w:sz="0" w:space="0" w:color="auto"/>
              </w:divBdr>
            </w:div>
            <w:div w:id="632096328">
              <w:marLeft w:val="0"/>
              <w:marRight w:val="0"/>
              <w:marTop w:val="0"/>
              <w:marBottom w:val="0"/>
              <w:divBdr>
                <w:top w:val="none" w:sz="0" w:space="0" w:color="auto"/>
                <w:left w:val="none" w:sz="0" w:space="0" w:color="auto"/>
                <w:bottom w:val="none" w:sz="0" w:space="0" w:color="auto"/>
                <w:right w:val="none" w:sz="0" w:space="0" w:color="auto"/>
              </w:divBdr>
            </w:div>
          </w:divsChild>
        </w:div>
        <w:div w:id="19743515">
          <w:marLeft w:val="3312"/>
          <w:marRight w:val="0"/>
          <w:marTop w:val="0"/>
          <w:marBottom w:val="0"/>
          <w:divBdr>
            <w:top w:val="none" w:sz="0" w:space="0" w:color="auto"/>
            <w:left w:val="none" w:sz="0" w:space="0" w:color="auto"/>
            <w:bottom w:val="none" w:sz="0" w:space="0" w:color="auto"/>
            <w:right w:val="none" w:sz="0" w:space="0" w:color="auto"/>
          </w:divBdr>
        </w:div>
        <w:div w:id="71202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2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182597">
              <w:marLeft w:val="0"/>
              <w:marRight w:val="0"/>
              <w:marTop w:val="0"/>
              <w:marBottom w:val="0"/>
              <w:divBdr>
                <w:top w:val="none" w:sz="0" w:space="0" w:color="auto"/>
                <w:left w:val="none" w:sz="0" w:space="0" w:color="auto"/>
                <w:bottom w:val="none" w:sz="0" w:space="0" w:color="auto"/>
                <w:right w:val="none" w:sz="0" w:space="0" w:color="auto"/>
              </w:divBdr>
            </w:div>
          </w:divsChild>
        </w:div>
        <w:div w:id="147687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12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4407885">
              <w:marLeft w:val="0"/>
              <w:marRight w:val="0"/>
              <w:marTop w:val="0"/>
              <w:marBottom w:val="0"/>
              <w:divBdr>
                <w:top w:val="none" w:sz="0" w:space="0" w:color="auto"/>
                <w:left w:val="none" w:sz="0" w:space="0" w:color="auto"/>
                <w:bottom w:val="none" w:sz="0" w:space="0" w:color="auto"/>
                <w:right w:val="none" w:sz="0" w:space="0" w:color="auto"/>
              </w:divBdr>
            </w:div>
          </w:divsChild>
        </w:div>
        <w:div w:id="1501919720">
          <w:marLeft w:val="3312"/>
          <w:marRight w:val="0"/>
          <w:marTop w:val="0"/>
          <w:marBottom w:val="0"/>
          <w:divBdr>
            <w:top w:val="none" w:sz="0" w:space="0" w:color="auto"/>
            <w:left w:val="none" w:sz="0" w:space="0" w:color="auto"/>
            <w:bottom w:val="none" w:sz="0" w:space="0" w:color="auto"/>
            <w:right w:val="none" w:sz="0" w:space="0" w:color="auto"/>
          </w:divBdr>
        </w:div>
        <w:div w:id="1413157456">
          <w:marLeft w:val="3312"/>
          <w:marRight w:val="0"/>
          <w:marTop w:val="0"/>
          <w:marBottom w:val="0"/>
          <w:divBdr>
            <w:top w:val="none" w:sz="0" w:space="0" w:color="auto"/>
            <w:left w:val="none" w:sz="0" w:space="0" w:color="auto"/>
            <w:bottom w:val="none" w:sz="0" w:space="0" w:color="auto"/>
            <w:right w:val="none" w:sz="0" w:space="0" w:color="auto"/>
          </w:divBdr>
        </w:div>
        <w:div w:id="403071618">
          <w:marLeft w:val="3312"/>
          <w:marRight w:val="0"/>
          <w:marTop w:val="0"/>
          <w:marBottom w:val="0"/>
          <w:divBdr>
            <w:top w:val="none" w:sz="0" w:space="0" w:color="auto"/>
            <w:left w:val="none" w:sz="0" w:space="0" w:color="auto"/>
            <w:bottom w:val="none" w:sz="0" w:space="0" w:color="auto"/>
            <w:right w:val="none" w:sz="0" w:space="0" w:color="auto"/>
          </w:divBdr>
        </w:div>
        <w:div w:id="121322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401679686">
          <w:marLeft w:val="3312"/>
          <w:marRight w:val="0"/>
          <w:marTop w:val="0"/>
          <w:marBottom w:val="0"/>
          <w:divBdr>
            <w:top w:val="none" w:sz="0" w:space="0" w:color="auto"/>
            <w:left w:val="none" w:sz="0" w:space="0" w:color="auto"/>
            <w:bottom w:val="none" w:sz="0" w:space="0" w:color="auto"/>
            <w:right w:val="none" w:sz="0" w:space="0" w:color="auto"/>
          </w:divBdr>
        </w:div>
        <w:div w:id="265424140">
          <w:marLeft w:val="3312"/>
          <w:marRight w:val="0"/>
          <w:marTop w:val="0"/>
          <w:marBottom w:val="0"/>
          <w:divBdr>
            <w:top w:val="none" w:sz="0" w:space="0" w:color="auto"/>
            <w:left w:val="none" w:sz="0" w:space="0" w:color="auto"/>
            <w:bottom w:val="none" w:sz="0" w:space="0" w:color="auto"/>
            <w:right w:val="none" w:sz="0" w:space="0" w:color="auto"/>
          </w:divBdr>
        </w:div>
        <w:div w:id="476646689">
          <w:marLeft w:val="3312"/>
          <w:marRight w:val="0"/>
          <w:marTop w:val="0"/>
          <w:marBottom w:val="0"/>
          <w:divBdr>
            <w:top w:val="none" w:sz="0" w:space="0" w:color="auto"/>
            <w:left w:val="none" w:sz="0" w:space="0" w:color="auto"/>
            <w:bottom w:val="none" w:sz="0" w:space="0" w:color="auto"/>
            <w:right w:val="none" w:sz="0" w:space="0" w:color="auto"/>
          </w:divBdr>
        </w:div>
        <w:div w:id="666784516">
          <w:marLeft w:val="3312"/>
          <w:marRight w:val="0"/>
          <w:marTop w:val="0"/>
          <w:marBottom w:val="0"/>
          <w:divBdr>
            <w:top w:val="none" w:sz="0" w:space="0" w:color="auto"/>
            <w:left w:val="none" w:sz="0" w:space="0" w:color="auto"/>
            <w:bottom w:val="none" w:sz="0" w:space="0" w:color="auto"/>
            <w:right w:val="none" w:sz="0" w:space="0" w:color="auto"/>
          </w:divBdr>
        </w:div>
        <w:div w:id="1477452182">
          <w:marLeft w:val="3312"/>
          <w:marRight w:val="0"/>
          <w:marTop w:val="0"/>
          <w:marBottom w:val="0"/>
          <w:divBdr>
            <w:top w:val="none" w:sz="0" w:space="0" w:color="auto"/>
            <w:left w:val="none" w:sz="0" w:space="0" w:color="auto"/>
            <w:bottom w:val="none" w:sz="0" w:space="0" w:color="auto"/>
            <w:right w:val="none" w:sz="0" w:space="0" w:color="auto"/>
          </w:divBdr>
        </w:div>
        <w:div w:id="214168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291487">
          <w:marLeft w:val="3312"/>
          <w:marRight w:val="0"/>
          <w:marTop w:val="0"/>
          <w:marBottom w:val="0"/>
          <w:divBdr>
            <w:top w:val="none" w:sz="0" w:space="0" w:color="auto"/>
            <w:left w:val="none" w:sz="0" w:space="0" w:color="auto"/>
            <w:bottom w:val="none" w:sz="0" w:space="0" w:color="auto"/>
            <w:right w:val="none" w:sz="0" w:space="0" w:color="auto"/>
          </w:divBdr>
        </w:div>
        <w:div w:id="1072195114">
          <w:marLeft w:val="3312"/>
          <w:marRight w:val="0"/>
          <w:marTop w:val="0"/>
          <w:marBottom w:val="0"/>
          <w:divBdr>
            <w:top w:val="none" w:sz="0" w:space="0" w:color="auto"/>
            <w:left w:val="none" w:sz="0" w:space="0" w:color="auto"/>
            <w:bottom w:val="none" w:sz="0" w:space="0" w:color="auto"/>
            <w:right w:val="none" w:sz="0" w:space="0" w:color="auto"/>
          </w:divBdr>
        </w:div>
        <w:div w:id="188419910">
          <w:marLeft w:val="3312"/>
          <w:marRight w:val="0"/>
          <w:marTop w:val="0"/>
          <w:marBottom w:val="0"/>
          <w:divBdr>
            <w:top w:val="none" w:sz="0" w:space="0" w:color="auto"/>
            <w:left w:val="none" w:sz="0" w:space="0" w:color="auto"/>
            <w:bottom w:val="none" w:sz="0" w:space="0" w:color="auto"/>
            <w:right w:val="none" w:sz="0" w:space="0" w:color="auto"/>
          </w:divBdr>
        </w:div>
        <w:div w:id="5158457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0137555">
              <w:marLeft w:val="0"/>
              <w:marRight w:val="0"/>
              <w:marTop w:val="240"/>
              <w:marBottom w:val="240"/>
              <w:divBdr>
                <w:top w:val="none" w:sz="0" w:space="0" w:color="auto"/>
                <w:left w:val="none" w:sz="0" w:space="0" w:color="auto"/>
                <w:bottom w:val="none" w:sz="0" w:space="0" w:color="auto"/>
                <w:right w:val="none" w:sz="0" w:space="0" w:color="auto"/>
              </w:divBdr>
              <w:divsChild>
                <w:div w:id="2022854278">
                  <w:marLeft w:val="0"/>
                  <w:marRight w:val="0"/>
                  <w:marTop w:val="0"/>
                  <w:marBottom w:val="0"/>
                  <w:divBdr>
                    <w:top w:val="none" w:sz="0" w:space="0" w:color="auto"/>
                    <w:left w:val="none" w:sz="0" w:space="0" w:color="auto"/>
                    <w:bottom w:val="none" w:sz="0" w:space="0" w:color="auto"/>
                    <w:right w:val="none" w:sz="0" w:space="0" w:color="auto"/>
                  </w:divBdr>
                </w:div>
                <w:div w:id="2019769053">
                  <w:marLeft w:val="0"/>
                  <w:marRight w:val="0"/>
                  <w:marTop w:val="0"/>
                  <w:marBottom w:val="0"/>
                  <w:divBdr>
                    <w:top w:val="none" w:sz="0" w:space="0" w:color="auto"/>
                    <w:left w:val="none" w:sz="0" w:space="0" w:color="auto"/>
                    <w:bottom w:val="none" w:sz="0" w:space="0" w:color="auto"/>
                    <w:right w:val="none" w:sz="0" w:space="0" w:color="auto"/>
                  </w:divBdr>
                </w:div>
                <w:div w:id="1341202318">
                  <w:marLeft w:val="0"/>
                  <w:marRight w:val="0"/>
                  <w:marTop w:val="0"/>
                  <w:marBottom w:val="0"/>
                  <w:divBdr>
                    <w:top w:val="none" w:sz="0" w:space="0" w:color="auto"/>
                    <w:left w:val="none" w:sz="0" w:space="0" w:color="auto"/>
                    <w:bottom w:val="none" w:sz="0" w:space="0" w:color="auto"/>
                    <w:right w:val="none" w:sz="0" w:space="0" w:color="auto"/>
                  </w:divBdr>
                </w:div>
                <w:div w:id="520120706">
                  <w:marLeft w:val="0"/>
                  <w:marRight w:val="0"/>
                  <w:marTop w:val="0"/>
                  <w:marBottom w:val="0"/>
                  <w:divBdr>
                    <w:top w:val="none" w:sz="0" w:space="0" w:color="auto"/>
                    <w:left w:val="none" w:sz="0" w:space="0" w:color="auto"/>
                    <w:bottom w:val="none" w:sz="0" w:space="0" w:color="auto"/>
                    <w:right w:val="none" w:sz="0" w:space="0" w:color="auto"/>
                  </w:divBdr>
                </w:div>
                <w:div w:id="1517957569">
                  <w:marLeft w:val="0"/>
                  <w:marRight w:val="0"/>
                  <w:marTop w:val="0"/>
                  <w:marBottom w:val="0"/>
                  <w:divBdr>
                    <w:top w:val="none" w:sz="0" w:space="0" w:color="auto"/>
                    <w:left w:val="none" w:sz="0" w:space="0" w:color="auto"/>
                    <w:bottom w:val="none" w:sz="0" w:space="0" w:color="auto"/>
                    <w:right w:val="none" w:sz="0" w:space="0" w:color="auto"/>
                  </w:divBdr>
                </w:div>
                <w:div w:id="1290554783">
                  <w:marLeft w:val="0"/>
                  <w:marRight w:val="0"/>
                  <w:marTop w:val="0"/>
                  <w:marBottom w:val="0"/>
                  <w:divBdr>
                    <w:top w:val="none" w:sz="0" w:space="0" w:color="auto"/>
                    <w:left w:val="none" w:sz="0" w:space="0" w:color="auto"/>
                    <w:bottom w:val="none" w:sz="0" w:space="0" w:color="auto"/>
                    <w:right w:val="none" w:sz="0" w:space="0" w:color="auto"/>
                  </w:divBdr>
                </w:div>
                <w:div w:id="1613629935">
                  <w:marLeft w:val="0"/>
                  <w:marRight w:val="0"/>
                  <w:marTop w:val="0"/>
                  <w:marBottom w:val="0"/>
                  <w:divBdr>
                    <w:top w:val="none" w:sz="0" w:space="0" w:color="auto"/>
                    <w:left w:val="none" w:sz="0" w:space="0" w:color="auto"/>
                    <w:bottom w:val="none" w:sz="0" w:space="0" w:color="auto"/>
                    <w:right w:val="none" w:sz="0" w:space="0" w:color="auto"/>
                  </w:divBdr>
                </w:div>
                <w:div w:id="697900141">
                  <w:marLeft w:val="0"/>
                  <w:marRight w:val="0"/>
                  <w:marTop w:val="0"/>
                  <w:marBottom w:val="0"/>
                  <w:divBdr>
                    <w:top w:val="none" w:sz="0" w:space="0" w:color="auto"/>
                    <w:left w:val="none" w:sz="0" w:space="0" w:color="auto"/>
                    <w:bottom w:val="none" w:sz="0" w:space="0" w:color="auto"/>
                    <w:right w:val="none" w:sz="0" w:space="0" w:color="auto"/>
                  </w:divBdr>
                </w:div>
                <w:div w:id="21781619">
                  <w:marLeft w:val="0"/>
                  <w:marRight w:val="0"/>
                  <w:marTop w:val="0"/>
                  <w:marBottom w:val="0"/>
                  <w:divBdr>
                    <w:top w:val="none" w:sz="0" w:space="0" w:color="auto"/>
                    <w:left w:val="none" w:sz="0" w:space="0" w:color="auto"/>
                    <w:bottom w:val="none" w:sz="0" w:space="0" w:color="auto"/>
                    <w:right w:val="none" w:sz="0" w:space="0" w:color="auto"/>
                  </w:divBdr>
                </w:div>
                <w:div w:id="11189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008">
          <w:marLeft w:val="3312"/>
          <w:marRight w:val="0"/>
          <w:marTop w:val="0"/>
          <w:marBottom w:val="0"/>
          <w:divBdr>
            <w:top w:val="none" w:sz="0" w:space="0" w:color="auto"/>
            <w:left w:val="none" w:sz="0" w:space="0" w:color="auto"/>
            <w:bottom w:val="none" w:sz="0" w:space="0" w:color="auto"/>
            <w:right w:val="none" w:sz="0" w:space="0" w:color="auto"/>
          </w:divBdr>
        </w:div>
        <w:div w:id="209764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6853982">
              <w:marLeft w:val="0"/>
              <w:marRight w:val="0"/>
              <w:marTop w:val="0"/>
              <w:marBottom w:val="0"/>
              <w:divBdr>
                <w:top w:val="none" w:sz="0" w:space="0" w:color="auto"/>
                <w:left w:val="none" w:sz="0" w:space="0" w:color="auto"/>
                <w:bottom w:val="none" w:sz="0" w:space="0" w:color="auto"/>
                <w:right w:val="none" w:sz="0" w:space="0" w:color="auto"/>
              </w:divBdr>
            </w:div>
            <w:div w:id="1977448850">
              <w:marLeft w:val="0"/>
              <w:marRight w:val="0"/>
              <w:marTop w:val="0"/>
              <w:marBottom w:val="0"/>
              <w:divBdr>
                <w:top w:val="none" w:sz="0" w:space="0" w:color="auto"/>
                <w:left w:val="none" w:sz="0" w:space="0" w:color="auto"/>
                <w:bottom w:val="none" w:sz="0" w:space="0" w:color="auto"/>
                <w:right w:val="none" w:sz="0" w:space="0" w:color="auto"/>
              </w:divBdr>
            </w:div>
          </w:divsChild>
        </w:div>
        <w:div w:id="553853792">
          <w:marLeft w:val="3312"/>
          <w:marRight w:val="0"/>
          <w:marTop w:val="0"/>
          <w:marBottom w:val="0"/>
          <w:divBdr>
            <w:top w:val="none" w:sz="0" w:space="0" w:color="auto"/>
            <w:left w:val="none" w:sz="0" w:space="0" w:color="auto"/>
            <w:bottom w:val="none" w:sz="0" w:space="0" w:color="auto"/>
            <w:right w:val="none" w:sz="0" w:space="0" w:color="auto"/>
          </w:divBdr>
        </w:div>
        <w:div w:id="654577291">
          <w:marLeft w:val="3312"/>
          <w:marRight w:val="0"/>
          <w:marTop w:val="0"/>
          <w:marBottom w:val="0"/>
          <w:divBdr>
            <w:top w:val="none" w:sz="0" w:space="0" w:color="auto"/>
            <w:left w:val="none" w:sz="0" w:space="0" w:color="auto"/>
            <w:bottom w:val="none" w:sz="0" w:space="0" w:color="auto"/>
            <w:right w:val="none" w:sz="0" w:space="0" w:color="auto"/>
          </w:divBdr>
        </w:div>
        <w:div w:id="1727869984">
          <w:marLeft w:val="3312"/>
          <w:marRight w:val="0"/>
          <w:marTop w:val="0"/>
          <w:marBottom w:val="0"/>
          <w:divBdr>
            <w:top w:val="none" w:sz="0" w:space="0" w:color="auto"/>
            <w:left w:val="none" w:sz="0" w:space="0" w:color="auto"/>
            <w:bottom w:val="none" w:sz="0" w:space="0" w:color="auto"/>
            <w:right w:val="none" w:sz="0" w:space="0" w:color="auto"/>
          </w:divBdr>
        </w:div>
        <w:div w:id="1426340928">
          <w:marLeft w:val="3312"/>
          <w:marRight w:val="0"/>
          <w:marTop w:val="0"/>
          <w:marBottom w:val="0"/>
          <w:divBdr>
            <w:top w:val="none" w:sz="0" w:space="0" w:color="auto"/>
            <w:left w:val="none" w:sz="0" w:space="0" w:color="auto"/>
            <w:bottom w:val="none" w:sz="0" w:space="0" w:color="auto"/>
            <w:right w:val="none" w:sz="0" w:space="0" w:color="auto"/>
          </w:divBdr>
        </w:div>
        <w:div w:id="310060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2773385">
              <w:marLeft w:val="0"/>
              <w:marRight w:val="0"/>
              <w:marTop w:val="240"/>
              <w:marBottom w:val="240"/>
              <w:divBdr>
                <w:top w:val="none" w:sz="0" w:space="0" w:color="auto"/>
                <w:left w:val="none" w:sz="0" w:space="0" w:color="auto"/>
                <w:bottom w:val="none" w:sz="0" w:space="0" w:color="auto"/>
                <w:right w:val="none" w:sz="0" w:space="0" w:color="auto"/>
              </w:divBdr>
              <w:divsChild>
                <w:div w:id="1819691451">
                  <w:marLeft w:val="0"/>
                  <w:marRight w:val="0"/>
                  <w:marTop w:val="0"/>
                  <w:marBottom w:val="0"/>
                  <w:divBdr>
                    <w:top w:val="none" w:sz="0" w:space="0" w:color="auto"/>
                    <w:left w:val="none" w:sz="0" w:space="0" w:color="auto"/>
                    <w:bottom w:val="none" w:sz="0" w:space="0" w:color="auto"/>
                    <w:right w:val="none" w:sz="0" w:space="0" w:color="auto"/>
                  </w:divBdr>
                </w:div>
                <w:div w:id="835150532">
                  <w:marLeft w:val="0"/>
                  <w:marRight w:val="0"/>
                  <w:marTop w:val="0"/>
                  <w:marBottom w:val="0"/>
                  <w:divBdr>
                    <w:top w:val="none" w:sz="0" w:space="0" w:color="auto"/>
                    <w:left w:val="none" w:sz="0" w:space="0" w:color="auto"/>
                    <w:bottom w:val="none" w:sz="0" w:space="0" w:color="auto"/>
                    <w:right w:val="none" w:sz="0" w:space="0" w:color="auto"/>
                  </w:divBdr>
                </w:div>
                <w:div w:id="831681051">
                  <w:marLeft w:val="0"/>
                  <w:marRight w:val="0"/>
                  <w:marTop w:val="0"/>
                  <w:marBottom w:val="0"/>
                  <w:divBdr>
                    <w:top w:val="none" w:sz="0" w:space="0" w:color="auto"/>
                    <w:left w:val="none" w:sz="0" w:space="0" w:color="auto"/>
                    <w:bottom w:val="none" w:sz="0" w:space="0" w:color="auto"/>
                    <w:right w:val="none" w:sz="0" w:space="0" w:color="auto"/>
                  </w:divBdr>
                </w:div>
                <w:div w:id="715737208">
                  <w:marLeft w:val="0"/>
                  <w:marRight w:val="0"/>
                  <w:marTop w:val="0"/>
                  <w:marBottom w:val="0"/>
                  <w:divBdr>
                    <w:top w:val="none" w:sz="0" w:space="0" w:color="auto"/>
                    <w:left w:val="none" w:sz="0" w:space="0" w:color="auto"/>
                    <w:bottom w:val="none" w:sz="0" w:space="0" w:color="auto"/>
                    <w:right w:val="none" w:sz="0" w:space="0" w:color="auto"/>
                  </w:divBdr>
                </w:div>
              </w:divsChild>
            </w:div>
            <w:div w:id="1273316035">
              <w:marLeft w:val="0"/>
              <w:marRight w:val="0"/>
              <w:marTop w:val="240"/>
              <w:marBottom w:val="240"/>
              <w:divBdr>
                <w:top w:val="none" w:sz="0" w:space="0" w:color="auto"/>
                <w:left w:val="none" w:sz="0" w:space="0" w:color="auto"/>
                <w:bottom w:val="none" w:sz="0" w:space="0" w:color="auto"/>
                <w:right w:val="none" w:sz="0" w:space="0" w:color="auto"/>
              </w:divBdr>
              <w:divsChild>
                <w:div w:id="128864500">
                  <w:marLeft w:val="0"/>
                  <w:marRight w:val="0"/>
                  <w:marTop w:val="0"/>
                  <w:marBottom w:val="0"/>
                  <w:divBdr>
                    <w:top w:val="none" w:sz="0" w:space="0" w:color="auto"/>
                    <w:left w:val="none" w:sz="0" w:space="0" w:color="auto"/>
                    <w:bottom w:val="none" w:sz="0" w:space="0" w:color="auto"/>
                    <w:right w:val="none" w:sz="0" w:space="0" w:color="auto"/>
                  </w:divBdr>
                </w:div>
                <w:div w:id="1302730400">
                  <w:marLeft w:val="0"/>
                  <w:marRight w:val="0"/>
                  <w:marTop w:val="0"/>
                  <w:marBottom w:val="0"/>
                  <w:divBdr>
                    <w:top w:val="none" w:sz="0" w:space="0" w:color="auto"/>
                    <w:left w:val="none" w:sz="0" w:space="0" w:color="auto"/>
                    <w:bottom w:val="none" w:sz="0" w:space="0" w:color="auto"/>
                    <w:right w:val="none" w:sz="0" w:space="0" w:color="auto"/>
                  </w:divBdr>
                </w:div>
                <w:div w:id="29302950">
                  <w:marLeft w:val="0"/>
                  <w:marRight w:val="0"/>
                  <w:marTop w:val="0"/>
                  <w:marBottom w:val="0"/>
                  <w:divBdr>
                    <w:top w:val="none" w:sz="0" w:space="0" w:color="auto"/>
                    <w:left w:val="none" w:sz="0" w:space="0" w:color="auto"/>
                    <w:bottom w:val="none" w:sz="0" w:space="0" w:color="auto"/>
                    <w:right w:val="none" w:sz="0" w:space="0" w:color="auto"/>
                  </w:divBdr>
                </w:div>
                <w:div w:id="596987958">
                  <w:marLeft w:val="0"/>
                  <w:marRight w:val="0"/>
                  <w:marTop w:val="0"/>
                  <w:marBottom w:val="0"/>
                  <w:divBdr>
                    <w:top w:val="none" w:sz="0" w:space="0" w:color="auto"/>
                    <w:left w:val="none" w:sz="0" w:space="0" w:color="auto"/>
                    <w:bottom w:val="none" w:sz="0" w:space="0" w:color="auto"/>
                    <w:right w:val="none" w:sz="0" w:space="0" w:color="auto"/>
                  </w:divBdr>
                </w:div>
              </w:divsChild>
            </w:div>
            <w:div w:id="534200437">
              <w:marLeft w:val="0"/>
              <w:marRight w:val="0"/>
              <w:marTop w:val="240"/>
              <w:marBottom w:val="240"/>
              <w:divBdr>
                <w:top w:val="none" w:sz="0" w:space="0" w:color="auto"/>
                <w:left w:val="none" w:sz="0" w:space="0" w:color="auto"/>
                <w:bottom w:val="none" w:sz="0" w:space="0" w:color="auto"/>
                <w:right w:val="none" w:sz="0" w:space="0" w:color="auto"/>
              </w:divBdr>
              <w:divsChild>
                <w:div w:id="1309168750">
                  <w:marLeft w:val="0"/>
                  <w:marRight w:val="0"/>
                  <w:marTop w:val="0"/>
                  <w:marBottom w:val="0"/>
                  <w:divBdr>
                    <w:top w:val="none" w:sz="0" w:space="0" w:color="auto"/>
                    <w:left w:val="none" w:sz="0" w:space="0" w:color="auto"/>
                    <w:bottom w:val="none" w:sz="0" w:space="0" w:color="auto"/>
                    <w:right w:val="none" w:sz="0" w:space="0" w:color="auto"/>
                  </w:divBdr>
                </w:div>
                <w:div w:id="643778100">
                  <w:marLeft w:val="0"/>
                  <w:marRight w:val="0"/>
                  <w:marTop w:val="0"/>
                  <w:marBottom w:val="0"/>
                  <w:divBdr>
                    <w:top w:val="none" w:sz="0" w:space="0" w:color="auto"/>
                    <w:left w:val="none" w:sz="0" w:space="0" w:color="auto"/>
                    <w:bottom w:val="none" w:sz="0" w:space="0" w:color="auto"/>
                    <w:right w:val="none" w:sz="0" w:space="0" w:color="auto"/>
                  </w:divBdr>
                </w:div>
                <w:div w:id="1215195335">
                  <w:marLeft w:val="0"/>
                  <w:marRight w:val="0"/>
                  <w:marTop w:val="0"/>
                  <w:marBottom w:val="0"/>
                  <w:divBdr>
                    <w:top w:val="none" w:sz="0" w:space="0" w:color="auto"/>
                    <w:left w:val="none" w:sz="0" w:space="0" w:color="auto"/>
                    <w:bottom w:val="none" w:sz="0" w:space="0" w:color="auto"/>
                    <w:right w:val="none" w:sz="0" w:space="0" w:color="auto"/>
                  </w:divBdr>
                </w:div>
                <w:div w:id="1372416849">
                  <w:marLeft w:val="0"/>
                  <w:marRight w:val="0"/>
                  <w:marTop w:val="0"/>
                  <w:marBottom w:val="0"/>
                  <w:divBdr>
                    <w:top w:val="none" w:sz="0" w:space="0" w:color="auto"/>
                    <w:left w:val="none" w:sz="0" w:space="0" w:color="auto"/>
                    <w:bottom w:val="none" w:sz="0" w:space="0" w:color="auto"/>
                    <w:right w:val="none" w:sz="0" w:space="0" w:color="auto"/>
                  </w:divBdr>
                </w:div>
              </w:divsChild>
            </w:div>
            <w:div w:id="1340159998">
              <w:marLeft w:val="0"/>
              <w:marRight w:val="0"/>
              <w:marTop w:val="240"/>
              <w:marBottom w:val="240"/>
              <w:divBdr>
                <w:top w:val="none" w:sz="0" w:space="0" w:color="auto"/>
                <w:left w:val="none" w:sz="0" w:space="0" w:color="auto"/>
                <w:bottom w:val="none" w:sz="0" w:space="0" w:color="auto"/>
                <w:right w:val="none" w:sz="0" w:space="0" w:color="auto"/>
              </w:divBdr>
              <w:divsChild>
                <w:div w:id="1980916794">
                  <w:marLeft w:val="0"/>
                  <w:marRight w:val="0"/>
                  <w:marTop w:val="0"/>
                  <w:marBottom w:val="0"/>
                  <w:divBdr>
                    <w:top w:val="none" w:sz="0" w:space="0" w:color="auto"/>
                    <w:left w:val="none" w:sz="0" w:space="0" w:color="auto"/>
                    <w:bottom w:val="none" w:sz="0" w:space="0" w:color="auto"/>
                    <w:right w:val="none" w:sz="0" w:space="0" w:color="auto"/>
                  </w:divBdr>
                </w:div>
                <w:div w:id="520822557">
                  <w:marLeft w:val="0"/>
                  <w:marRight w:val="0"/>
                  <w:marTop w:val="0"/>
                  <w:marBottom w:val="0"/>
                  <w:divBdr>
                    <w:top w:val="none" w:sz="0" w:space="0" w:color="auto"/>
                    <w:left w:val="none" w:sz="0" w:space="0" w:color="auto"/>
                    <w:bottom w:val="none" w:sz="0" w:space="0" w:color="auto"/>
                    <w:right w:val="none" w:sz="0" w:space="0" w:color="auto"/>
                  </w:divBdr>
                </w:div>
                <w:div w:id="606810067">
                  <w:marLeft w:val="0"/>
                  <w:marRight w:val="0"/>
                  <w:marTop w:val="0"/>
                  <w:marBottom w:val="0"/>
                  <w:divBdr>
                    <w:top w:val="none" w:sz="0" w:space="0" w:color="auto"/>
                    <w:left w:val="none" w:sz="0" w:space="0" w:color="auto"/>
                    <w:bottom w:val="none" w:sz="0" w:space="0" w:color="auto"/>
                    <w:right w:val="none" w:sz="0" w:space="0" w:color="auto"/>
                  </w:divBdr>
                </w:div>
                <w:div w:id="964500827">
                  <w:marLeft w:val="0"/>
                  <w:marRight w:val="0"/>
                  <w:marTop w:val="0"/>
                  <w:marBottom w:val="0"/>
                  <w:divBdr>
                    <w:top w:val="none" w:sz="0" w:space="0" w:color="auto"/>
                    <w:left w:val="none" w:sz="0" w:space="0" w:color="auto"/>
                    <w:bottom w:val="none" w:sz="0" w:space="0" w:color="auto"/>
                    <w:right w:val="none" w:sz="0" w:space="0" w:color="auto"/>
                  </w:divBdr>
                </w:div>
              </w:divsChild>
            </w:div>
            <w:div w:id="616718353">
              <w:marLeft w:val="0"/>
              <w:marRight w:val="0"/>
              <w:marTop w:val="240"/>
              <w:marBottom w:val="240"/>
              <w:divBdr>
                <w:top w:val="none" w:sz="0" w:space="0" w:color="auto"/>
                <w:left w:val="none" w:sz="0" w:space="0" w:color="auto"/>
                <w:bottom w:val="none" w:sz="0" w:space="0" w:color="auto"/>
                <w:right w:val="none" w:sz="0" w:space="0" w:color="auto"/>
              </w:divBdr>
              <w:divsChild>
                <w:div w:id="317807183">
                  <w:marLeft w:val="0"/>
                  <w:marRight w:val="0"/>
                  <w:marTop w:val="0"/>
                  <w:marBottom w:val="0"/>
                  <w:divBdr>
                    <w:top w:val="none" w:sz="0" w:space="0" w:color="auto"/>
                    <w:left w:val="none" w:sz="0" w:space="0" w:color="auto"/>
                    <w:bottom w:val="none" w:sz="0" w:space="0" w:color="auto"/>
                    <w:right w:val="none" w:sz="0" w:space="0" w:color="auto"/>
                  </w:divBdr>
                </w:div>
                <w:div w:id="1040589728">
                  <w:marLeft w:val="0"/>
                  <w:marRight w:val="0"/>
                  <w:marTop w:val="0"/>
                  <w:marBottom w:val="0"/>
                  <w:divBdr>
                    <w:top w:val="none" w:sz="0" w:space="0" w:color="auto"/>
                    <w:left w:val="none" w:sz="0" w:space="0" w:color="auto"/>
                    <w:bottom w:val="none" w:sz="0" w:space="0" w:color="auto"/>
                    <w:right w:val="none" w:sz="0" w:space="0" w:color="auto"/>
                  </w:divBdr>
                </w:div>
                <w:div w:id="1143424870">
                  <w:marLeft w:val="0"/>
                  <w:marRight w:val="0"/>
                  <w:marTop w:val="0"/>
                  <w:marBottom w:val="0"/>
                  <w:divBdr>
                    <w:top w:val="none" w:sz="0" w:space="0" w:color="auto"/>
                    <w:left w:val="none" w:sz="0" w:space="0" w:color="auto"/>
                    <w:bottom w:val="none" w:sz="0" w:space="0" w:color="auto"/>
                    <w:right w:val="none" w:sz="0" w:space="0" w:color="auto"/>
                  </w:divBdr>
                </w:div>
                <w:div w:id="538973823">
                  <w:marLeft w:val="0"/>
                  <w:marRight w:val="0"/>
                  <w:marTop w:val="0"/>
                  <w:marBottom w:val="0"/>
                  <w:divBdr>
                    <w:top w:val="none" w:sz="0" w:space="0" w:color="auto"/>
                    <w:left w:val="none" w:sz="0" w:space="0" w:color="auto"/>
                    <w:bottom w:val="none" w:sz="0" w:space="0" w:color="auto"/>
                    <w:right w:val="none" w:sz="0" w:space="0" w:color="auto"/>
                  </w:divBdr>
                </w:div>
              </w:divsChild>
            </w:div>
            <w:div w:id="733117722">
              <w:marLeft w:val="0"/>
              <w:marRight w:val="0"/>
              <w:marTop w:val="240"/>
              <w:marBottom w:val="240"/>
              <w:divBdr>
                <w:top w:val="none" w:sz="0" w:space="0" w:color="auto"/>
                <w:left w:val="none" w:sz="0" w:space="0" w:color="auto"/>
                <w:bottom w:val="none" w:sz="0" w:space="0" w:color="auto"/>
                <w:right w:val="none" w:sz="0" w:space="0" w:color="auto"/>
              </w:divBdr>
              <w:divsChild>
                <w:div w:id="397436401">
                  <w:marLeft w:val="0"/>
                  <w:marRight w:val="0"/>
                  <w:marTop w:val="0"/>
                  <w:marBottom w:val="0"/>
                  <w:divBdr>
                    <w:top w:val="none" w:sz="0" w:space="0" w:color="auto"/>
                    <w:left w:val="none" w:sz="0" w:space="0" w:color="auto"/>
                    <w:bottom w:val="none" w:sz="0" w:space="0" w:color="auto"/>
                    <w:right w:val="none" w:sz="0" w:space="0" w:color="auto"/>
                  </w:divBdr>
                </w:div>
                <w:div w:id="1804350863">
                  <w:marLeft w:val="0"/>
                  <w:marRight w:val="0"/>
                  <w:marTop w:val="0"/>
                  <w:marBottom w:val="0"/>
                  <w:divBdr>
                    <w:top w:val="none" w:sz="0" w:space="0" w:color="auto"/>
                    <w:left w:val="none" w:sz="0" w:space="0" w:color="auto"/>
                    <w:bottom w:val="none" w:sz="0" w:space="0" w:color="auto"/>
                    <w:right w:val="none" w:sz="0" w:space="0" w:color="auto"/>
                  </w:divBdr>
                </w:div>
                <w:div w:id="1504398343">
                  <w:marLeft w:val="0"/>
                  <w:marRight w:val="0"/>
                  <w:marTop w:val="0"/>
                  <w:marBottom w:val="0"/>
                  <w:divBdr>
                    <w:top w:val="none" w:sz="0" w:space="0" w:color="auto"/>
                    <w:left w:val="none" w:sz="0" w:space="0" w:color="auto"/>
                    <w:bottom w:val="none" w:sz="0" w:space="0" w:color="auto"/>
                    <w:right w:val="none" w:sz="0" w:space="0" w:color="auto"/>
                  </w:divBdr>
                </w:div>
                <w:div w:id="1103572125">
                  <w:marLeft w:val="0"/>
                  <w:marRight w:val="0"/>
                  <w:marTop w:val="0"/>
                  <w:marBottom w:val="0"/>
                  <w:divBdr>
                    <w:top w:val="none" w:sz="0" w:space="0" w:color="auto"/>
                    <w:left w:val="none" w:sz="0" w:space="0" w:color="auto"/>
                    <w:bottom w:val="none" w:sz="0" w:space="0" w:color="auto"/>
                    <w:right w:val="none" w:sz="0" w:space="0" w:color="auto"/>
                  </w:divBdr>
                </w:div>
                <w:div w:id="124322521">
                  <w:marLeft w:val="0"/>
                  <w:marRight w:val="0"/>
                  <w:marTop w:val="0"/>
                  <w:marBottom w:val="0"/>
                  <w:divBdr>
                    <w:top w:val="none" w:sz="0" w:space="0" w:color="auto"/>
                    <w:left w:val="none" w:sz="0" w:space="0" w:color="auto"/>
                    <w:bottom w:val="none" w:sz="0" w:space="0" w:color="auto"/>
                    <w:right w:val="none" w:sz="0" w:space="0" w:color="auto"/>
                  </w:divBdr>
                </w:div>
                <w:div w:id="894465882">
                  <w:marLeft w:val="0"/>
                  <w:marRight w:val="0"/>
                  <w:marTop w:val="0"/>
                  <w:marBottom w:val="0"/>
                  <w:divBdr>
                    <w:top w:val="none" w:sz="0" w:space="0" w:color="auto"/>
                    <w:left w:val="none" w:sz="0" w:space="0" w:color="auto"/>
                    <w:bottom w:val="none" w:sz="0" w:space="0" w:color="auto"/>
                    <w:right w:val="none" w:sz="0" w:space="0" w:color="auto"/>
                  </w:divBdr>
                </w:div>
                <w:div w:id="1562326687">
                  <w:marLeft w:val="0"/>
                  <w:marRight w:val="0"/>
                  <w:marTop w:val="0"/>
                  <w:marBottom w:val="0"/>
                  <w:divBdr>
                    <w:top w:val="none" w:sz="0" w:space="0" w:color="auto"/>
                    <w:left w:val="none" w:sz="0" w:space="0" w:color="auto"/>
                    <w:bottom w:val="none" w:sz="0" w:space="0" w:color="auto"/>
                    <w:right w:val="none" w:sz="0" w:space="0" w:color="auto"/>
                  </w:divBdr>
                </w:div>
                <w:div w:id="186912067">
                  <w:marLeft w:val="0"/>
                  <w:marRight w:val="0"/>
                  <w:marTop w:val="0"/>
                  <w:marBottom w:val="0"/>
                  <w:divBdr>
                    <w:top w:val="none" w:sz="0" w:space="0" w:color="auto"/>
                    <w:left w:val="none" w:sz="0" w:space="0" w:color="auto"/>
                    <w:bottom w:val="none" w:sz="0" w:space="0" w:color="auto"/>
                    <w:right w:val="none" w:sz="0" w:space="0" w:color="auto"/>
                  </w:divBdr>
                </w:div>
                <w:div w:id="1472869711">
                  <w:marLeft w:val="0"/>
                  <w:marRight w:val="0"/>
                  <w:marTop w:val="0"/>
                  <w:marBottom w:val="0"/>
                  <w:divBdr>
                    <w:top w:val="none" w:sz="0" w:space="0" w:color="auto"/>
                    <w:left w:val="none" w:sz="0" w:space="0" w:color="auto"/>
                    <w:bottom w:val="none" w:sz="0" w:space="0" w:color="auto"/>
                    <w:right w:val="none" w:sz="0" w:space="0" w:color="auto"/>
                  </w:divBdr>
                </w:div>
              </w:divsChild>
            </w:div>
            <w:div w:id="1234703644">
              <w:marLeft w:val="0"/>
              <w:marRight w:val="0"/>
              <w:marTop w:val="240"/>
              <w:marBottom w:val="240"/>
              <w:divBdr>
                <w:top w:val="none" w:sz="0" w:space="0" w:color="auto"/>
                <w:left w:val="none" w:sz="0" w:space="0" w:color="auto"/>
                <w:bottom w:val="none" w:sz="0" w:space="0" w:color="auto"/>
                <w:right w:val="none" w:sz="0" w:space="0" w:color="auto"/>
              </w:divBdr>
              <w:divsChild>
                <w:div w:id="2013289114">
                  <w:marLeft w:val="0"/>
                  <w:marRight w:val="0"/>
                  <w:marTop w:val="0"/>
                  <w:marBottom w:val="0"/>
                  <w:divBdr>
                    <w:top w:val="none" w:sz="0" w:space="0" w:color="auto"/>
                    <w:left w:val="none" w:sz="0" w:space="0" w:color="auto"/>
                    <w:bottom w:val="none" w:sz="0" w:space="0" w:color="auto"/>
                    <w:right w:val="none" w:sz="0" w:space="0" w:color="auto"/>
                  </w:divBdr>
                </w:div>
                <w:div w:id="2005547455">
                  <w:marLeft w:val="0"/>
                  <w:marRight w:val="0"/>
                  <w:marTop w:val="0"/>
                  <w:marBottom w:val="0"/>
                  <w:divBdr>
                    <w:top w:val="none" w:sz="0" w:space="0" w:color="auto"/>
                    <w:left w:val="none" w:sz="0" w:space="0" w:color="auto"/>
                    <w:bottom w:val="none" w:sz="0" w:space="0" w:color="auto"/>
                    <w:right w:val="none" w:sz="0" w:space="0" w:color="auto"/>
                  </w:divBdr>
                </w:div>
                <w:div w:id="1537545507">
                  <w:marLeft w:val="0"/>
                  <w:marRight w:val="0"/>
                  <w:marTop w:val="0"/>
                  <w:marBottom w:val="0"/>
                  <w:divBdr>
                    <w:top w:val="none" w:sz="0" w:space="0" w:color="auto"/>
                    <w:left w:val="none" w:sz="0" w:space="0" w:color="auto"/>
                    <w:bottom w:val="none" w:sz="0" w:space="0" w:color="auto"/>
                    <w:right w:val="none" w:sz="0" w:space="0" w:color="auto"/>
                  </w:divBdr>
                </w:div>
                <w:div w:id="1750803847">
                  <w:marLeft w:val="0"/>
                  <w:marRight w:val="0"/>
                  <w:marTop w:val="0"/>
                  <w:marBottom w:val="0"/>
                  <w:divBdr>
                    <w:top w:val="none" w:sz="0" w:space="0" w:color="auto"/>
                    <w:left w:val="none" w:sz="0" w:space="0" w:color="auto"/>
                    <w:bottom w:val="none" w:sz="0" w:space="0" w:color="auto"/>
                    <w:right w:val="none" w:sz="0" w:space="0" w:color="auto"/>
                  </w:divBdr>
                </w:div>
              </w:divsChild>
            </w:div>
            <w:div w:id="631911635">
              <w:marLeft w:val="0"/>
              <w:marRight w:val="0"/>
              <w:marTop w:val="240"/>
              <w:marBottom w:val="240"/>
              <w:divBdr>
                <w:top w:val="none" w:sz="0" w:space="0" w:color="auto"/>
                <w:left w:val="none" w:sz="0" w:space="0" w:color="auto"/>
                <w:bottom w:val="none" w:sz="0" w:space="0" w:color="auto"/>
                <w:right w:val="none" w:sz="0" w:space="0" w:color="auto"/>
              </w:divBdr>
              <w:divsChild>
                <w:div w:id="1793481444">
                  <w:marLeft w:val="0"/>
                  <w:marRight w:val="0"/>
                  <w:marTop w:val="0"/>
                  <w:marBottom w:val="0"/>
                  <w:divBdr>
                    <w:top w:val="none" w:sz="0" w:space="0" w:color="auto"/>
                    <w:left w:val="none" w:sz="0" w:space="0" w:color="auto"/>
                    <w:bottom w:val="none" w:sz="0" w:space="0" w:color="auto"/>
                    <w:right w:val="none" w:sz="0" w:space="0" w:color="auto"/>
                  </w:divBdr>
                </w:div>
                <w:div w:id="2025815350">
                  <w:marLeft w:val="0"/>
                  <w:marRight w:val="0"/>
                  <w:marTop w:val="0"/>
                  <w:marBottom w:val="0"/>
                  <w:divBdr>
                    <w:top w:val="none" w:sz="0" w:space="0" w:color="auto"/>
                    <w:left w:val="none" w:sz="0" w:space="0" w:color="auto"/>
                    <w:bottom w:val="none" w:sz="0" w:space="0" w:color="auto"/>
                    <w:right w:val="none" w:sz="0" w:space="0" w:color="auto"/>
                  </w:divBdr>
                </w:div>
                <w:div w:id="475419376">
                  <w:marLeft w:val="0"/>
                  <w:marRight w:val="0"/>
                  <w:marTop w:val="0"/>
                  <w:marBottom w:val="0"/>
                  <w:divBdr>
                    <w:top w:val="none" w:sz="0" w:space="0" w:color="auto"/>
                    <w:left w:val="none" w:sz="0" w:space="0" w:color="auto"/>
                    <w:bottom w:val="none" w:sz="0" w:space="0" w:color="auto"/>
                    <w:right w:val="none" w:sz="0" w:space="0" w:color="auto"/>
                  </w:divBdr>
                </w:div>
                <w:div w:id="1958902009">
                  <w:marLeft w:val="0"/>
                  <w:marRight w:val="0"/>
                  <w:marTop w:val="0"/>
                  <w:marBottom w:val="0"/>
                  <w:divBdr>
                    <w:top w:val="none" w:sz="0" w:space="0" w:color="auto"/>
                    <w:left w:val="none" w:sz="0" w:space="0" w:color="auto"/>
                    <w:bottom w:val="none" w:sz="0" w:space="0" w:color="auto"/>
                    <w:right w:val="none" w:sz="0" w:space="0" w:color="auto"/>
                  </w:divBdr>
                </w:div>
              </w:divsChild>
            </w:div>
            <w:div w:id="1177888688">
              <w:marLeft w:val="0"/>
              <w:marRight w:val="0"/>
              <w:marTop w:val="240"/>
              <w:marBottom w:val="240"/>
              <w:divBdr>
                <w:top w:val="none" w:sz="0" w:space="0" w:color="auto"/>
                <w:left w:val="none" w:sz="0" w:space="0" w:color="auto"/>
                <w:bottom w:val="none" w:sz="0" w:space="0" w:color="auto"/>
                <w:right w:val="none" w:sz="0" w:space="0" w:color="auto"/>
              </w:divBdr>
              <w:divsChild>
                <w:div w:id="591547004">
                  <w:marLeft w:val="0"/>
                  <w:marRight w:val="0"/>
                  <w:marTop w:val="0"/>
                  <w:marBottom w:val="0"/>
                  <w:divBdr>
                    <w:top w:val="none" w:sz="0" w:space="0" w:color="auto"/>
                    <w:left w:val="none" w:sz="0" w:space="0" w:color="auto"/>
                    <w:bottom w:val="none" w:sz="0" w:space="0" w:color="auto"/>
                    <w:right w:val="none" w:sz="0" w:space="0" w:color="auto"/>
                  </w:divBdr>
                </w:div>
                <w:div w:id="433742831">
                  <w:marLeft w:val="0"/>
                  <w:marRight w:val="0"/>
                  <w:marTop w:val="0"/>
                  <w:marBottom w:val="0"/>
                  <w:divBdr>
                    <w:top w:val="none" w:sz="0" w:space="0" w:color="auto"/>
                    <w:left w:val="none" w:sz="0" w:space="0" w:color="auto"/>
                    <w:bottom w:val="none" w:sz="0" w:space="0" w:color="auto"/>
                    <w:right w:val="none" w:sz="0" w:space="0" w:color="auto"/>
                  </w:divBdr>
                </w:div>
                <w:div w:id="2139061824">
                  <w:marLeft w:val="0"/>
                  <w:marRight w:val="0"/>
                  <w:marTop w:val="0"/>
                  <w:marBottom w:val="0"/>
                  <w:divBdr>
                    <w:top w:val="none" w:sz="0" w:space="0" w:color="auto"/>
                    <w:left w:val="none" w:sz="0" w:space="0" w:color="auto"/>
                    <w:bottom w:val="none" w:sz="0" w:space="0" w:color="auto"/>
                    <w:right w:val="none" w:sz="0" w:space="0" w:color="auto"/>
                  </w:divBdr>
                </w:div>
                <w:div w:id="20812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9465">
          <w:marLeft w:val="3312"/>
          <w:marRight w:val="0"/>
          <w:marTop w:val="0"/>
          <w:marBottom w:val="0"/>
          <w:divBdr>
            <w:top w:val="none" w:sz="0" w:space="0" w:color="auto"/>
            <w:left w:val="none" w:sz="0" w:space="0" w:color="auto"/>
            <w:bottom w:val="none" w:sz="0" w:space="0" w:color="auto"/>
            <w:right w:val="none" w:sz="0" w:space="0" w:color="auto"/>
          </w:divBdr>
        </w:div>
        <w:div w:id="146539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45258">
          <w:marLeft w:val="3312"/>
          <w:marRight w:val="0"/>
          <w:marTop w:val="0"/>
          <w:marBottom w:val="0"/>
          <w:divBdr>
            <w:top w:val="none" w:sz="0" w:space="0" w:color="auto"/>
            <w:left w:val="none" w:sz="0" w:space="0" w:color="auto"/>
            <w:bottom w:val="none" w:sz="0" w:space="0" w:color="auto"/>
            <w:right w:val="none" w:sz="0" w:space="0" w:color="auto"/>
          </w:divBdr>
        </w:div>
        <w:div w:id="1416315608">
          <w:marLeft w:val="3312"/>
          <w:marRight w:val="0"/>
          <w:marTop w:val="0"/>
          <w:marBottom w:val="0"/>
          <w:divBdr>
            <w:top w:val="none" w:sz="0" w:space="0" w:color="auto"/>
            <w:left w:val="none" w:sz="0" w:space="0" w:color="auto"/>
            <w:bottom w:val="none" w:sz="0" w:space="0" w:color="auto"/>
            <w:right w:val="none" w:sz="0" w:space="0" w:color="auto"/>
          </w:divBdr>
        </w:div>
        <w:div w:id="2038652436">
          <w:marLeft w:val="3312"/>
          <w:marRight w:val="0"/>
          <w:marTop w:val="0"/>
          <w:marBottom w:val="0"/>
          <w:divBdr>
            <w:top w:val="none" w:sz="0" w:space="0" w:color="auto"/>
            <w:left w:val="none" w:sz="0" w:space="0" w:color="auto"/>
            <w:bottom w:val="none" w:sz="0" w:space="0" w:color="auto"/>
            <w:right w:val="none" w:sz="0" w:space="0" w:color="auto"/>
          </w:divBdr>
        </w:div>
        <w:div w:id="1360084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6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104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49529">
          <w:marLeft w:val="3312"/>
          <w:marRight w:val="0"/>
          <w:marTop w:val="0"/>
          <w:marBottom w:val="0"/>
          <w:divBdr>
            <w:top w:val="none" w:sz="0" w:space="0" w:color="auto"/>
            <w:left w:val="none" w:sz="0" w:space="0" w:color="auto"/>
            <w:bottom w:val="none" w:sz="0" w:space="0" w:color="auto"/>
            <w:right w:val="none" w:sz="0" w:space="0" w:color="auto"/>
          </w:divBdr>
        </w:div>
        <w:div w:id="2113937602">
          <w:marLeft w:val="3312"/>
          <w:marRight w:val="0"/>
          <w:marTop w:val="0"/>
          <w:marBottom w:val="0"/>
          <w:divBdr>
            <w:top w:val="none" w:sz="0" w:space="0" w:color="auto"/>
            <w:left w:val="none" w:sz="0" w:space="0" w:color="auto"/>
            <w:bottom w:val="none" w:sz="0" w:space="0" w:color="auto"/>
            <w:right w:val="none" w:sz="0" w:space="0" w:color="auto"/>
          </w:divBdr>
        </w:div>
        <w:div w:id="863520019">
          <w:marLeft w:val="3312"/>
          <w:marRight w:val="0"/>
          <w:marTop w:val="0"/>
          <w:marBottom w:val="0"/>
          <w:divBdr>
            <w:top w:val="none" w:sz="0" w:space="0" w:color="auto"/>
            <w:left w:val="none" w:sz="0" w:space="0" w:color="auto"/>
            <w:bottom w:val="none" w:sz="0" w:space="0" w:color="auto"/>
            <w:right w:val="none" w:sz="0" w:space="0" w:color="auto"/>
          </w:divBdr>
        </w:div>
        <w:div w:id="53310731">
          <w:marLeft w:val="3312"/>
          <w:marRight w:val="0"/>
          <w:marTop w:val="0"/>
          <w:marBottom w:val="0"/>
          <w:divBdr>
            <w:top w:val="none" w:sz="0" w:space="0" w:color="auto"/>
            <w:left w:val="none" w:sz="0" w:space="0" w:color="auto"/>
            <w:bottom w:val="none" w:sz="0" w:space="0" w:color="auto"/>
            <w:right w:val="none" w:sz="0" w:space="0" w:color="auto"/>
          </w:divBdr>
        </w:div>
        <w:div w:id="1418090521">
          <w:marLeft w:val="3312"/>
          <w:marRight w:val="0"/>
          <w:marTop w:val="0"/>
          <w:marBottom w:val="0"/>
          <w:divBdr>
            <w:top w:val="none" w:sz="0" w:space="0" w:color="auto"/>
            <w:left w:val="none" w:sz="0" w:space="0" w:color="auto"/>
            <w:bottom w:val="none" w:sz="0" w:space="0" w:color="auto"/>
            <w:right w:val="none" w:sz="0" w:space="0" w:color="auto"/>
          </w:divBdr>
        </w:div>
        <w:div w:id="1769617943">
          <w:marLeft w:val="3312"/>
          <w:marRight w:val="0"/>
          <w:marTop w:val="0"/>
          <w:marBottom w:val="0"/>
          <w:divBdr>
            <w:top w:val="none" w:sz="0" w:space="0" w:color="auto"/>
            <w:left w:val="none" w:sz="0" w:space="0" w:color="auto"/>
            <w:bottom w:val="none" w:sz="0" w:space="0" w:color="auto"/>
            <w:right w:val="none" w:sz="0" w:space="0" w:color="auto"/>
          </w:divBdr>
        </w:div>
        <w:div w:id="65746768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86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7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665249">
          <w:marLeft w:val="3312"/>
          <w:marRight w:val="0"/>
          <w:marTop w:val="0"/>
          <w:marBottom w:val="0"/>
          <w:divBdr>
            <w:top w:val="none" w:sz="0" w:space="0" w:color="auto"/>
            <w:left w:val="none" w:sz="0" w:space="0" w:color="auto"/>
            <w:bottom w:val="none" w:sz="0" w:space="0" w:color="auto"/>
            <w:right w:val="none" w:sz="0" w:space="0" w:color="auto"/>
          </w:divBdr>
        </w:div>
        <w:div w:id="128261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660810732">
          <w:blockQuote w:val="1"/>
          <w:marLeft w:val="720"/>
          <w:marRight w:val="720"/>
          <w:marTop w:val="100"/>
          <w:marBottom w:val="100"/>
          <w:divBdr>
            <w:top w:val="none" w:sz="0" w:space="0" w:color="auto"/>
            <w:left w:val="none" w:sz="0" w:space="0" w:color="auto"/>
            <w:bottom w:val="none" w:sz="0" w:space="0" w:color="auto"/>
            <w:right w:val="none" w:sz="0" w:space="0" w:color="auto"/>
          </w:divBdr>
        </w:div>
        <w:div w:id="334916770">
          <w:marLeft w:val="3312"/>
          <w:marRight w:val="0"/>
          <w:marTop w:val="0"/>
          <w:marBottom w:val="0"/>
          <w:divBdr>
            <w:top w:val="none" w:sz="0" w:space="0" w:color="auto"/>
            <w:left w:val="none" w:sz="0" w:space="0" w:color="auto"/>
            <w:bottom w:val="none" w:sz="0" w:space="0" w:color="auto"/>
            <w:right w:val="none" w:sz="0" w:space="0" w:color="auto"/>
          </w:divBdr>
        </w:div>
        <w:div w:id="472870241">
          <w:marLeft w:val="3312"/>
          <w:marRight w:val="0"/>
          <w:marTop w:val="0"/>
          <w:marBottom w:val="0"/>
          <w:divBdr>
            <w:top w:val="none" w:sz="0" w:space="0" w:color="auto"/>
            <w:left w:val="none" w:sz="0" w:space="0" w:color="auto"/>
            <w:bottom w:val="none" w:sz="0" w:space="0" w:color="auto"/>
            <w:right w:val="none" w:sz="0" w:space="0" w:color="auto"/>
          </w:divBdr>
        </w:div>
        <w:div w:id="1197036792">
          <w:marLeft w:val="3312"/>
          <w:marRight w:val="0"/>
          <w:marTop w:val="0"/>
          <w:marBottom w:val="0"/>
          <w:divBdr>
            <w:top w:val="none" w:sz="0" w:space="0" w:color="auto"/>
            <w:left w:val="none" w:sz="0" w:space="0" w:color="auto"/>
            <w:bottom w:val="none" w:sz="0" w:space="0" w:color="auto"/>
            <w:right w:val="none" w:sz="0" w:space="0" w:color="auto"/>
          </w:divBdr>
        </w:div>
        <w:div w:id="1512717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79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79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0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699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463481">
              <w:marLeft w:val="0"/>
              <w:marRight w:val="0"/>
              <w:marTop w:val="240"/>
              <w:marBottom w:val="240"/>
              <w:divBdr>
                <w:top w:val="none" w:sz="0" w:space="0" w:color="auto"/>
                <w:left w:val="none" w:sz="0" w:space="0" w:color="auto"/>
                <w:bottom w:val="none" w:sz="0" w:space="0" w:color="auto"/>
                <w:right w:val="none" w:sz="0" w:space="0" w:color="auto"/>
              </w:divBdr>
              <w:divsChild>
                <w:div w:id="157699702">
                  <w:marLeft w:val="0"/>
                  <w:marRight w:val="0"/>
                  <w:marTop w:val="0"/>
                  <w:marBottom w:val="0"/>
                  <w:divBdr>
                    <w:top w:val="none" w:sz="0" w:space="0" w:color="auto"/>
                    <w:left w:val="none" w:sz="0" w:space="0" w:color="auto"/>
                    <w:bottom w:val="none" w:sz="0" w:space="0" w:color="auto"/>
                    <w:right w:val="none" w:sz="0" w:space="0" w:color="auto"/>
                  </w:divBdr>
                </w:div>
                <w:div w:id="436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5095">
          <w:marLeft w:val="3312"/>
          <w:marRight w:val="0"/>
          <w:marTop w:val="0"/>
          <w:marBottom w:val="0"/>
          <w:divBdr>
            <w:top w:val="none" w:sz="0" w:space="0" w:color="auto"/>
            <w:left w:val="none" w:sz="0" w:space="0" w:color="auto"/>
            <w:bottom w:val="none" w:sz="0" w:space="0" w:color="auto"/>
            <w:right w:val="none" w:sz="0" w:space="0" w:color="auto"/>
          </w:divBdr>
        </w:div>
        <w:div w:id="220755824">
          <w:marLeft w:val="3312"/>
          <w:marRight w:val="0"/>
          <w:marTop w:val="0"/>
          <w:marBottom w:val="0"/>
          <w:divBdr>
            <w:top w:val="none" w:sz="0" w:space="0" w:color="auto"/>
            <w:left w:val="none" w:sz="0" w:space="0" w:color="auto"/>
            <w:bottom w:val="none" w:sz="0" w:space="0" w:color="auto"/>
            <w:right w:val="none" w:sz="0" w:space="0" w:color="auto"/>
          </w:divBdr>
        </w:div>
        <w:div w:id="771585872">
          <w:marLeft w:val="3312"/>
          <w:marRight w:val="0"/>
          <w:marTop w:val="0"/>
          <w:marBottom w:val="0"/>
          <w:divBdr>
            <w:top w:val="none" w:sz="0" w:space="0" w:color="auto"/>
            <w:left w:val="none" w:sz="0" w:space="0" w:color="auto"/>
            <w:bottom w:val="none" w:sz="0" w:space="0" w:color="auto"/>
            <w:right w:val="none" w:sz="0" w:space="0" w:color="auto"/>
          </w:divBdr>
        </w:div>
        <w:div w:id="159524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939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7901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943283">
          <w:marLeft w:val="3312"/>
          <w:marRight w:val="0"/>
          <w:marTop w:val="0"/>
          <w:marBottom w:val="0"/>
          <w:divBdr>
            <w:top w:val="none" w:sz="0" w:space="0" w:color="auto"/>
            <w:left w:val="none" w:sz="0" w:space="0" w:color="auto"/>
            <w:bottom w:val="none" w:sz="0" w:space="0" w:color="auto"/>
            <w:right w:val="none" w:sz="0" w:space="0" w:color="auto"/>
          </w:divBdr>
        </w:div>
        <w:div w:id="777917082">
          <w:marLeft w:val="3312"/>
          <w:marRight w:val="0"/>
          <w:marTop w:val="0"/>
          <w:marBottom w:val="0"/>
          <w:divBdr>
            <w:top w:val="none" w:sz="0" w:space="0" w:color="auto"/>
            <w:left w:val="none" w:sz="0" w:space="0" w:color="auto"/>
            <w:bottom w:val="none" w:sz="0" w:space="0" w:color="auto"/>
            <w:right w:val="none" w:sz="0" w:space="0" w:color="auto"/>
          </w:divBdr>
        </w:div>
        <w:div w:id="851141226">
          <w:marLeft w:val="3312"/>
          <w:marRight w:val="0"/>
          <w:marTop w:val="0"/>
          <w:marBottom w:val="0"/>
          <w:divBdr>
            <w:top w:val="none" w:sz="0" w:space="0" w:color="auto"/>
            <w:left w:val="none" w:sz="0" w:space="0" w:color="auto"/>
            <w:bottom w:val="none" w:sz="0" w:space="0" w:color="auto"/>
            <w:right w:val="none" w:sz="0" w:space="0" w:color="auto"/>
          </w:divBdr>
        </w:div>
        <w:div w:id="1169640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06227">
              <w:marLeft w:val="0"/>
              <w:marRight w:val="0"/>
              <w:marTop w:val="240"/>
              <w:marBottom w:val="240"/>
              <w:divBdr>
                <w:top w:val="none" w:sz="0" w:space="0" w:color="auto"/>
                <w:left w:val="none" w:sz="0" w:space="0" w:color="auto"/>
                <w:bottom w:val="none" w:sz="0" w:space="0" w:color="auto"/>
                <w:right w:val="none" w:sz="0" w:space="0" w:color="auto"/>
              </w:divBdr>
              <w:divsChild>
                <w:div w:id="350373206">
                  <w:marLeft w:val="0"/>
                  <w:marRight w:val="0"/>
                  <w:marTop w:val="0"/>
                  <w:marBottom w:val="0"/>
                  <w:divBdr>
                    <w:top w:val="none" w:sz="0" w:space="0" w:color="auto"/>
                    <w:left w:val="none" w:sz="0" w:space="0" w:color="auto"/>
                    <w:bottom w:val="none" w:sz="0" w:space="0" w:color="auto"/>
                    <w:right w:val="none" w:sz="0" w:space="0" w:color="auto"/>
                  </w:divBdr>
                </w:div>
                <w:div w:id="370082465">
                  <w:marLeft w:val="0"/>
                  <w:marRight w:val="0"/>
                  <w:marTop w:val="0"/>
                  <w:marBottom w:val="0"/>
                  <w:divBdr>
                    <w:top w:val="none" w:sz="0" w:space="0" w:color="auto"/>
                    <w:left w:val="none" w:sz="0" w:space="0" w:color="auto"/>
                    <w:bottom w:val="none" w:sz="0" w:space="0" w:color="auto"/>
                    <w:right w:val="none" w:sz="0" w:space="0" w:color="auto"/>
                  </w:divBdr>
                </w:div>
                <w:div w:id="1758667102">
                  <w:marLeft w:val="0"/>
                  <w:marRight w:val="0"/>
                  <w:marTop w:val="0"/>
                  <w:marBottom w:val="0"/>
                  <w:divBdr>
                    <w:top w:val="none" w:sz="0" w:space="0" w:color="auto"/>
                    <w:left w:val="none" w:sz="0" w:space="0" w:color="auto"/>
                    <w:bottom w:val="none" w:sz="0" w:space="0" w:color="auto"/>
                    <w:right w:val="none" w:sz="0" w:space="0" w:color="auto"/>
                  </w:divBdr>
                </w:div>
                <w:div w:id="407002681">
                  <w:marLeft w:val="0"/>
                  <w:marRight w:val="0"/>
                  <w:marTop w:val="0"/>
                  <w:marBottom w:val="0"/>
                  <w:divBdr>
                    <w:top w:val="none" w:sz="0" w:space="0" w:color="auto"/>
                    <w:left w:val="none" w:sz="0" w:space="0" w:color="auto"/>
                    <w:bottom w:val="none" w:sz="0" w:space="0" w:color="auto"/>
                    <w:right w:val="none" w:sz="0" w:space="0" w:color="auto"/>
                  </w:divBdr>
                </w:div>
                <w:div w:id="1441536212">
                  <w:marLeft w:val="0"/>
                  <w:marRight w:val="0"/>
                  <w:marTop w:val="0"/>
                  <w:marBottom w:val="0"/>
                  <w:divBdr>
                    <w:top w:val="none" w:sz="0" w:space="0" w:color="auto"/>
                    <w:left w:val="none" w:sz="0" w:space="0" w:color="auto"/>
                    <w:bottom w:val="none" w:sz="0" w:space="0" w:color="auto"/>
                    <w:right w:val="none" w:sz="0" w:space="0" w:color="auto"/>
                  </w:divBdr>
                </w:div>
                <w:div w:id="395204462">
                  <w:marLeft w:val="0"/>
                  <w:marRight w:val="0"/>
                  <w:marTop w:val="0"/>
                  <w:marBottom w:val="0"/>
                  <w:divBdr>
                    <w:top w:val="none" w:sz="0" w:space="0" w:color="auto"/>
                    <w:left w:val="none" w:sz="0" w:space="0" w:color="auto"/>
                    <w:bottom w:val="none" w:sz="0" w:space="0" w:color="auto"/>
                    <w:right w:val="none" w:sz="0" w:space="0" w:color="auto"/>
                  </w:divBdr>
                </w:div>
                <w:div w:id="1197936665">
                  <w:marLeft w:val="0"/>
                  <w:marRight w:val="0"/>
                  <w:marTop w:val="0"/>
                  <w:marBottom w:val="0"/>
                  <w:divBdr>
                    <w:top w:val="none" w:sz="0" w:space="0" w:color="auto"/>
                    <w:left w:val="none" w:sz="0" w:space="0" w:color="auto"/>
                    <w:bottom w:val="none" w:sz="0" w:space="0" w:color="auto"/>
                    <w:right w:val="none" w:sz="0" w:space="0" w:color="auto"/>
                  </w:divBdr>
                </w:div>
                <w:div w:id="175778240">
                  <w:marLeft w:val="0"/>
                  <w:marRight w:val="0"/>
                  <w:marTop w:val="0"/>
                  <w:marBottom w:val="0"/>
                  <w:divBdr>
                    <w:top w:val="none" w:sz="0" w:space="0" w:color="auto"/>
                    <w:left w:val="none" w:sz="0" w:space="0" w:color="auto"/>
                    <w:bottom w:val="none" w:sz="0" w:space="0" w:color="auto"/>
                    <w:right w:val="none" w:sz="0" w:space="0" w:color="auto"/>
                  </w:divBdr>
                </w:div>
                <w:div w:id="1133862619">
                  <w:marLeft w:val="0"/>
                  <w:marRight w:val="0"/>
                  <w:marTop w:val="0"/>
                  <w:marBottom w:val="0"/>
                  <w:divBdr>
                    <w:top w:val="none" w:sz="0" w:space="0" w:color="auto"/>
                    <w:left w:val="none" w:sz="0" w:space="0" w:color="auto"/>
                    <w:bottom w:val="none" w:sz="0" w:space="0" w:color="auto"/>
                    <w:right w:val="none" w:sz="0" w:space="0" w:color="auto"/>
                  </w:divBdr>
                </w:div>
                <w:div w:id="388119387">
                  <w:marLeft w:val="0"/>
                  <w:marRight w:val="0"/>
                  <w:marTop w:val="0"/>
                  <w:marBottom w:val="0"/>
                  <w:divBdr>
                    <w:top w:val="none" w:sz="0" w:space="0" w:color="auto"/>
                    <w:left w:val="none" w:sz="0" w:space="0" w:color="auto"/>
                    <w:bottom w:val="none" w:sz="0" w:space="0" w:color="auto"/>
                    <w:right w:val="none" w:sz="0" w:space="0" w:color="auto"/>
                  </w:divBdr>
                </w:div>
                <w:div w:id="684596192">
                  <w:marLeft w:val="0"/>
                  <w:marRight w:val="0"/>
                  <w:marTop w:val="0"/>
                  <w:marBottom w:val="0"/>
                  <w:divBdr>
                    <w:top w:val="none" w:sz="0" w:space="0" w:color="auto"/>
                    <w:left w:val="none" w:sz="0" w:space="0" w:color="auto"/>
                    <w:bottom w:val="none" w:sz="0" w:space="0" w:color="auto"/>
                    <w:right w:val="none" w:sz="0" w:space="0" w:color="auto"/>
                  </w:divBdr>
                </w:div>
                <w:div w:id="1581910005">
                  <w:marLeft w:val="0"/>
                  <w:marRight w:val="0"/>
                  <w:marTop w:val="0"/>
                  <w:marBottom w:val="0"/>
                  <w:divBdr>
                    <w:top w:val="none" w:sz="0" w:space="0" w:color="auto"/>
                    <w:left w:val="none" w:sz="0" w:space="0" w:color="auto"/>
                    <w:bottom w:val="none" w:sz="0" w:space="0" w:color="auto"/>
                    <w:right w:val="none" w:sz="0" w:space="0" w:color="auto"/>
                  </w:divBdr>
                </w:div>
                <w:div w:id="1015035099">
                  <w:marLeft w:val="0"/>
                  <w:marRight w:val="0"/>
                  <w:marTop w:val="0"/>
                  <w:marBottom w:val="0"/>
                  <w:divBdr>
                    <w:top w:val="none" w:sz="0" w:space="0" w:color="auto"/>
                    <w:left w:val="none" w:sz="0" w:space="0" w:color="auto"/>
                    <w:bottom w:val="none" w:sz="0" w:space="0" w:color="auto"/>
                    <w:right w:val="none" w:sz="0" w:space="0" w:color="auto"/>
                  </w:divBdr>
                </w:div>
                <w:div w:id="1287590227">
                  <w:marLeft w:val="0"/>
                  <w:marRight w:val="0"/>
                  <w:marTop w:val="0"/>
                  <w:marBottom w:val="0"/>
                  <w:divBdr>
                    <w:top w:val="none" w:sz="0" w:space="0" w:color="auto"/>
                    <w:left w:val="none" w:sz="0" w:space="0" w:color="auto"/>
                    <w:bottom w:val="none" w:sz="0" w:space="0" w:color="auto"/>
                    <w:right w:val="none" w:sz="0" w:space="0" w:color="auto"/>
                  </w:divBdr>
                </w:div>
                <w:div w:id="925457836">
                  <w:marLeft w:val="0"/>
                  <w:marRight w:val="0"/>
                  <w:marTop w:val="0"/>
                  <w:marBottom w:val="0"/>
                  <w:divBdr>
                    <w:top w:val="none" w:sz="0" w:space="0" w:color="auto"/>
                    <w:left w:val="none" w:sz="0" w:space="0" w:color="auto"/>
                    <w:bottom w:val="none" w:sz="0" w:space="0" w:color="auto"/>
                    <w:right w:val="none" w:sz="0" w:space="0" w:color="auto"/>
                  </w:divBdr>
                </w:div>
                <w:div w:id="11262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548002">
              <w:marLeft w:val="0"/>
              <w:marRight w:val="0"/>
              <w:marTop w:val="240"/>
              <w:marBottom w:val="240"/>
              <w:divBdr>
                <w:top w:val="none" w:sz="0" w:space="0" w:color="auto"/>
                <w:left w:val="none" w:sz="0" w:space="0" w:color="auto"/>
                <w:bottom w:val="none" w:sz="0" w:space="0" w:color="auto"/>
                <w:right w:val="none" w:sz="0" w:space="0" w:color="auto"/>
              </w:divBdr>
              <w:divsChild>
                <w:div w:id="2091732031">
                  <w:marLeft w:val="0"/>
                  <w:marRight w:val="0"/>
                  <w:marTop w:val="0"/>
                  <w:marBottom w:val="0"/>
                  <w:divBdr>
                    <w:top w:val="none" w:sz="0" w:space="0" w:color="auto"/>
                    <w:left w:val="none" w:sz="0" w:space="0" w:color="auto"/>
                    <w:bottom w:val="none" w:sz="0" w:space="0" w:color="auto"/>
                    <w:right w:val="none" w:sz="0" w:space="0" w:color="auto"/>
                  </w:divBdr>
                </w:div>
                <w:div w:id="420369576">
                  <w:marLeft w:val="0"/>
                  <w:marRight w:val="0"/>
                  <w:marTop w:val="0"/>
                  <w:marBottom w:val="0"/>
                  <w:divBdr>
                    <w:top w:val="none" w:sz="0" w:space="0" w:color="auto"/>
                    <w:left w:val="none" w:sz="0" w:space="0" w:color="auto"/>
                    <w:bottom w:val="none" w:sz="0" w:space="0" w:color="auto"/>
                    <w:right w:val="none" w:sz="0" w:space="0" w:color="auto"/>
                  </w:divBdr>
                </w:div>
                <w:div w:id="13644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57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8085514">
              <w:marLeft w:val="0"/>
              <w:marRight w:val="0"/>
              <w:marTop w:val="240"/>
              <w:marBottom w:val="240"/>
              <w:divBdr>
                <w:top w:val="none" w:sz="0" w:space="0" w:color="auto"/>
                <w:left w:val="none" w:sz="0" w:space="0" w:color="auto"/>
                <w:bottom w:val="none" w:sz="0" w:space="0" w:color="auto"/>
                <w:right w:val="none" w:sz="0" w:space="0" w:color="auto"/>
              </w:divBdr>
              <w:divsChild>
                <w:div w:id="1479109517">
                  <w:marLeft w:val="0"/>
                  <w:marRight w:val="0"/>
                  <w:marTop w:val="0"/>
                  <w:marBottom w:val="0"/>
                  <w:divBdr>
                    <w:top w:val="none" w:sz="0" w:space="0" w:color="auto"/>
                    <w:left w:val="none" w:sz="0" w:space="0" w:color="auto"/>
                    <w:bottom w:val="none" w:sz="0" w:space="0" w:color="auto"/>
                    <w:right w:val="none" w:sz="0" w:space="0" w:color="auto"/>
                  </w:divBdr>
                </w:div>
                <w:div w:id="932740473">
                  <w:marLeft w:val="0"/>
                  <w:marRight w:val="0"/>
                  <w:marTop w:val="0"/>
                  <w:marBottom w:val="0"/>
                  <w:divBdr>
                    <w:top w:val="none" w:sz="0" w:space="0" w:color="auto"/>
                    <w:left w:val="none" w:sz="0" w:space="0" w:color="auto"/>
                    <w:bottom w:val="none" w:sz="0" w:space="0" w:color="auto"/>
                    <w:right w:val="none" w:sz="0" w:space="0" w:color="auto"/>
                  </w:divBdr>
                </w:div>
                <w:div w:id="926113874">
                  <w:marLeft w:val="0"/>
                  <w:marRight w:val="0"/>
                  <w:marTop w:val="0"/>
                  <w:marBottom w:val="0"/>
                  <w:divBdr>
                    <w:top w:val="none" w:sz="0" w:space="0" w:color="auto"/>
                    <w:left w:val="none" w:sz="0" w:space="0" w:color="auto"/>
                    <w:bottom w:val="none" w:sz="0" w:space="0" w:color="auto"/>
                    <w:right w:val="none" w:sz="0" w:space="0" w:color="auto"/>
                  </w:divBdr>
                </w:div>
                <w:div w:id="1595355543">
                  <w:marLeft w:val="0"/>
                  <w:marRight w:val="0"/>
                  <w:marTop w:val="0"/>
                  <w:marBottom w:val="0"/>
                  <w:divBdr>
                    <w:top w:val="none" w:sz="0" w:space="0" w:color="auto"/>
                    <w:left w:val="none" w:sz="0" w:space="0" w:color="auto"/>
                    <w:bottom w:val="none" w:sz="0" w:space="0" w:color="auto"/>
                    <w:right w:val="none" w:sz="0" w:space="0" w:color="auto"/>
                  </w:divBdr>
                </w:div>
                <w:div w:id="185682460">
                  <w:marLeft w:val="0"/>
                  <w:marRight w:val="0"/>
                  <w:marTop w:val="0"/>
                  <w:marBottom w:val="0"/>
                  <w:divBdr>
                    <w:top w:val="none" w:sz="0" w:space="0" w:color="auto"/>
                    <w:left w:val="none" w:sz="0" w:space="0" w:color="auto"/>
                    <w:bottom w:val="none" w:sz="0" w:space="0" w:color="auto"/>
                    <w:right w:val="none" w:sz="0" w:space="0" w:color="auto"/>
                  </w:divBdr>
                </w:div>
                <w:div w:id="726614646">
                  <w:marLeft w:val="0"/>
                  <w:marRight w:val="0"/>
                  <w:marTop w:val="0"/>
                  <w:marBottom w:val="0"/>
                  <w:divBdr>
                    <w:top w:val="none" w:sz="0" w:space="0" w:color="auto"/>
                    <w:left w:val="none" w:sz="0" w:space="0" w:color="auto"/>
                    <w:bottom w:val="none" w:sz="0" w:space="0" w:color="auto"/>
                    <w:right w:val="none" w:sz="0" w:space="0" w:color="auto"/>
                  </w:divBdr>
                </w:div>
                <w:div w:id="1106386903">
                  <w:marLeft w:val="0"/>
                  <w:marRight w:val="0"/>
                  <w:marTop w:val="0"/>
                  <w:marBottom w:val="0"/>
                  <w:divBdr>
                    <w:top w:val="none" w:sz="0" w:space="0" w:color="auto"/>
                    <w:left w:val="none" w:sz="0" w:space="0" w:color="auto"/>
                    <w:bottom w:val="none" w:sz="0" w:space="0" w:color="auto"/>
                    <w:right w:val="none" w:sz="0" w:space="0" w:color="auto"/>
                  </w:divBdr>
                </w:div>
                <w:div w:id="50858169">
                  <w:marLeft w:val="0"/>
                  <w:marRight w:val="0"/>
                  <w:marTop w:val="0"/>
                  <w:marBottom w:val="0"/>
                  <w:divBdr>
                    <w:top w:val="none" w:sz="0" w:space="0" w:color="auto"/>
                    <w:left w:val="none" w:sz="0" w:space="0" w:color="auto"/>
                    <w:bottom w:val="none" w:sz="0" w:space="0" w:color="auto"/>
                    <w:right w:val="none" w:sz="0" w:space="0" w:color="auto"/>
                  </w:divBdr>
                </w:div>
                <w:div w:id="432941499">
                  <w:marLeft w:val="0"/>
                  <w:marRight w:val="0"/>
                  <w:marTop w:val="0"/>
                  <w:marBottom w:val="0"/>
                  <w:divBdr>
                    <w:top w:val="none" w:sz="0" w:space="0" w:color="auto"/>
                    <w:left w:val="none" w:sz="0" w:space="0" w:color="auto"/>
                    <w:bottom w:val="none" w:sz="0" w:space="0" w:color="auto"/>
                    <w:right w:val="none" w:sz="0" w:space="0" w:color="auto"/>
                  </w:divBdr>
                </w:div>
                <w:div w:id="196050211">
                  <w:marLeft w:val="0"/>
                  <w:marRight w:val="0"/>
                  <w:marTop w:val="0"/>
                  <w:marBottom w:val="0"/>
                  <w:divBdr>
                    <w:top w:val="none" w:sz="0" w:space="0" w:color="auto"/>
                    <w:left w:val="none" w:sz="0" w:space="0" w:color="auto"/>
                    <w:bottom w:val="none" w:sz="0" w:space="0" w:color="auto"/>
                    <w:right w:val="none" w:sz="0" w:space="0" w:color="auto"/>
                  </w:divBdr>
                </w:div>
                <w:div w:id="1574122698">
                  <w:marLeft w:val="0"/>
                  <w:marRight w:val="0"/>
                  <w:marTop w:val="0"/>
                  <w:marBottom w:val="0"/>
                  <w:divBdr>
                    <w:top w:val="none" w:sz="0" w:space="0" w:color="auto"/>
                    <w:left w:val="none" w:sz="0" w:space="0" w:color="auto"/>
                    <w:bottom w:val="none" w:sz="0" w:space="0" w:color="auto"/>
                    <w:right w:val="none" w:sz="0" w:space="0" w:color="auto"/>
                  </w:divBdr>
                </w:div>
                <w:div w:id="1037122141">
                  <w:marLeft w:val="0"/>
                  <w:marRight w:val="0"/>
                  <w:marTop w:val="0"/>
                  <w:marBottom w:val="0"/>
                  <w:divBdr>
                    <w:top w:val="none" w:sz="0" w:space="0" w:color="auto"/>
                    <w:left w:val="none" w:sz="0" w:space="0" w:color="auto"/>
                    <w:bottom w:val="none" w:sz="0" w:space="0" w:color="auto"/>
                    <w:right w:val="none" w:sz="0" w:space="0" w:color="auto"/>
                  </w:divBdr>
                </w:div>
                <w:div w:id="604003056">
                  <w:marLeft w:val="0"/>
                  <w:marRight w:val="0"/>
                  <w:marTop w:val="0"/>
                  <w:marBottom w:val="0"/>
                  <w:divBdr>
                    <w:top w:val="none" w:sz="0" w:space="0" w:color="auto"/>
                    <w:left w:val="none" w:sz="0" w:space="0" w:color="auto"/>
                    <w:bottom w:val="none" w:sz="0" w:space="0" w:color="auto"/>
                    <w:right w:val="none" w:sz="0" w:space="0" w:color="auto"/>
                  </w:divBdr>
                </w:div>
                <w:div w:id="1330132794">
                  <w:marLeft w:val="0"/>
                  <w:marRight w:val="0"/>
                  <w:marTop w:val="0"/>
                  <w:marBottom w:val="0"/>
                  <w:divBdr>
                    <w:top w:val="none" w:sz="0" w:space="0" w:color="auto"/>
                    <w:left w:val="none" w:sz="0" w:space="0" w:color="auto"/>
                    <w:bottom w:val="none" w:sz="0" w:space="0" w:color="auto"/>
                    <w:right w:val="none" w:sz="0" w:space="0" w:color="auto"/>
                  </w:divBdr>
                </w:div>
                <w:div w:id="1002393506">
                  <w:marLeft w:val="0"/>
                  <w:marRight w:val="0"/>
                  <w:marTop w:val="0"/>
                  <w:marBottom w:val="0"/>
                  <w:divBdr>
                    <w:top w:val="none" w:sz="0" w:space="0" w:color="auto"/>
                    <w:left w:val="none" w:sz="0" w:space="0" w:color="auto"/>
                    <w:bottom w:val="none" w:sz="0" w:space="0" w:color="auto"/>
                    <w:right w:val="none" w:sz="0" w:space="0" w:color="auto"/>
                  </w:divBdr>
                </w:div>
                <w:div w:id="748230752">
                  <w:marLeft w:val="0"/>
                  <w:marRight w:val="0"/>
                  <w:marTop w:val="0"/>
                  <w:marBottom w:val="0"/>
                  <w:divBdr>
                    <w:top w:val="none" w:sz="0" w:space="0" w:color="auto"/>
                    <w:left w:val="none" w:sz="0" w:space="0" w:color="auto"/>
                    <w:bottom w:val="none" w:sz="0" w:space="0" w:color="auto"/>
                    <w:right w:val="none" w:sz="0" w:space="0" w:color="auto"/>
                  </w:divBdr>
                </w:div>
                <w:div w:id="397703847">
                  <w:marLeft w:val="0"/>
                  <w:marRight w:val="0"/>
                  <w:marTop w:val="0"/>
                  <w:marBottom w:val="0"/>
                  <w:divBdr>
                    <w:top w:val="none" w:sz="0" w:space="0" w:color="auto"/>
                    <w:left w:val="none" w:sz="0" w:space="0" w:color="auto"/>
                    <w:bottom w:val="none" w:sz="0" w:space="0" w:color="auto"/>
                    <w:right w:val="none" w:sz="0" w:space="0" w:color="auto"/>
                  </w:divBdr>
                </w:div>
                <w:div w:id="2108192378">
                  <w:marLeft w:val="0"/>
                  <w:marRight w:val="0"/>
                  <w:marTop w:val="0"/>
                  <w:marBottom w:val="0"/>
                  <w:divBdr>
                    <w:top w:val="none" w:sz="0" w:space="0" w:color="auto"/>
                    <w:left w:val="none" w:sz="0" w:space="0" w:color="auto"/>
                    <w:bottom w:val="none" w:sz="0" w:space="0" w:color="auto"/>
                    <w:right w:val="none" w:sz="0" w:space="0" w:color="auto"/>
                  </w:divBdr>
                </w:div>
                <w:div w:id="1375740114">
                  <w:marLeft w:val="0"/>
                  <w:marRight w:val="0"/>
                  <w:marTop w:val="0"/>
                  <w:marBottom w:val="0"/>
                  <w:divBdr>
                    <w:top w:val="none" w:sz="0" w:space="0" w:color="auto"/>
                    <w:left w:val="none" w:sz="0" w:space="0" w:color="auto"/>
                    <w:bottom w:val="none" w:sz="0" w:space="0" w:color="auto"/>
                    <w:right w:val="none" w:sz="0" w:space="0" w:color="auto"/>
                  </w:divBdr>
                </w:div>
                <w:div w:id="772549792">
                  <w:marLeft w:val="0"/>
                  <w:marRight w:val="0"/>
                  <w:marTop w:val="0"/>
                  <w:marBottom w:val="0"/>
                  <w:divBdr>
                    <w:top w:val="none" w:sz="0" w:space="0" w:color="auto"/>
                    <w:left w:val="none" w:sz="0" w:space="0" w:color="auto"/>
                    <w:bottom w:val="none" w:sz="0" w:space="0" w:color="auto"/>
                    <w:right w:val="none" w:sz="0" w:space="0" w:color="auto"/>
                  </w:divBdr>
                </w:div>
                <w:div w:id="466364321">
                  <w:marLeft w:val="0"/>
                  <w:marRight w:val="0"/>
                  <w:marTop w:val="0"/>
                  <w:marBottom w:val="0"/>
                  <w:divBdr>
                    <w:top w:val="none" w:sz="0" w:space="0" w:color="auto"/>
                    <w:left w:val="none" w:sz="0" w:space="0" w:color="auto"/>
                    <w:bottom w:val="none" w:sz="0" w:space="0" w:color="auto"/>
                    <w:right w:val="none" w:sz="0" w:space="0" w:color="auto"/>
                  </w:divBdr>
                </w:div>
                <w:div w:id="1753041547">
                  <w:marLeft w:val="0"/>
                  <w:marRight w:val="0"/>
                  <w:marTop w:val="0"/>
                  <w:marBottom w:val="0"/>
                  <w:divBdr>
                    <w:top w:val="none" w:sz="0" w:space="0" w:color="auto"/>
                    <w:left w:val="none" w:sz="0" w:space="0" w:color="auto"/>
                    <w:bottom w:val="none" w:sz="0" w:space="0" w:color="auto"/>
                    <w:right w:val="none" w:sz="0" w:space="0" w:color="auto"/>
                  </w:divBdr>
                </w:div>
                <w:div w:id="1678846004">
                  <w:marLeft w:val="0"/>
                  <w:marRight w:val="0"/>
                  <w:marTop w:val="0"/>
                  <w:marBottom w:val="0"/>
                  <w:divBdr>
                    <w:top w:val="none" w:sz="0" w:space="0" w:color="auto"/>
                    <w:left w:val="none" w:sz="0" w:space="0" w:color="auto"/>
                    <w:bottom w:val="none" w:sz="0" w:space="0" w:color="auto"/>
                    <w:right w:val="none" w:sz="0" w:space="0" w:color="auto"/>
                  </w:divBdr>
                </w:div>
                <w:div w:id="1535924208">
                  <w:marLeft w:val="0"/>
                  <w:marRight w:val="0"/>
                  <w:marTop w:val="0"/>
                  <w:marBottom w:val="0"/>
                  <w:divBdr>
                    <w:top w:val="none" w:sz="0" w:space="0" w:color="auto"/>
                    <w:left w:val="none" w:sz="0" w:space="0" w:color="auto"/>
                    <w:bottom w:val="none" w:sz="0" w:space="0" w:color="auto"/>
                    <w:right w:val="none" w:sz="0" w:space="0" w:color="auto"/>
                  </w:divBdr>
                </w:div>
                <w:div w:id="1179848342">
                  <w:marLeft w:val="0"/>
                  <w:marRight w:val="0"/>
                  <w:marTop w:val="0"/>
                  <w:marBottom w:val="0"/>
                  <w:divBdr>
                    <w:top w:val="none" w:sz="0" w:space="0" w:color="auto"/>
                    <w:left w:val="none" w:sz="0" w:space="0" w:color="auto"/>
                    <w:bottom w:val="none" w:sz="0" w:space="0" w:color="auto"/>
                    <w:right w:val="none" w:sz="0" w:space="0" w:color="auto"/>
                  </w:divBdr>
                </w:div>
                <w:div w:id="527137895">
                  <w:marLeft w:val="0"/>
                  <w:marRight w:val="0"/>
                  <w:marTop w:val="0"/>
                  <w:marBottom w:val="0"/>
                  <w:divBdr>
                    <w:top w:val="none" w:sz="0" w:space="0" w:color="auto"/>
                    <w:left w:val="none" w:sz="0" w:space="0" w:color="auto"/>
                    <w:bottom w:val="none" w:sz="0" w:space="0" w:color="auto"/>
                    <w:right w:val="none" w:sz="0" w:space="0" w:color="auto"/>
                  </w:divBdr>
                </w:div>
                <w:div w:id="544803246">
                  <w:marLeft w:val="0"/>
                  <w:marRight w:val="0"/>
                  <w:marTop w:val="0"/>
                  <w:marBottom w:val="0"/>
                  <w:divBdr>
                    <w:top w:val="none" w:sz="0" w:space="0" w:color="auto"/>
                    <w:left w:val="none" w:sz="0" w:space="0" w:color="auto"/>
                    <w:bottom w:val="none" w:sz="0" w:space="0" w:color="auto"/>
                    <w:right w:val="none" w:sz="0" w:space="0" w:color="auto"/>
                  </w:divBdr>
                </w:div>
                <w:div w:id="14214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825368">
              <w:marLeft w:val="0"/>
              <w:marRight w:val="0"/>
              <w:marTop w:val="240"/>
              <w:marBottom w:val="240"/>
              <w:divBdr>
                <w:top w:val="none" w:sz="0" w:space="0" w:color="auto"/>
                <w:left w:val="none" w:sz="0" w:space="0" w:color="auto"/>
                <w:bottom w:val="none" w:sz="0" w:space="0" w:color="auto"/>
                <w:right w:val="none" w:sz="0" w:space="0" w:color="auto"/>
              </w:divBdr>
              <w:divsChild>
                <w:div w:id="1972518424">
                  <w:marLeft w:val="0"/>
                  <w:marRight w:val="0"/>
                  <w:marTop w:val="0"/>
                  <w:marBottom w:val="0"/>
                  <w:divBdr>
                    <w:top w:val="none" w:sz="0" w:space="0" w:color="auto"/>
                    <w:left w:val="none" w:sz="0" w:space="0" w:color="auto"/>
                    <w:bottom w:val="none" w:sz="0" w:space="0" w:color="auto"/>
                    <w:right w:val="none" w:sz="0" w:space="0" w:color="auto"/>
                  </w:divBdr>
                </w:div>
                <w:div w:id="1101102541">
                  <w:marLeft w:val="0"/>
                  <w:marRight w:val="0"/>
                  <w:marTop w:val="0"/>
                  <w:marBottom w:val="0"/>
                  <w:divBdr>
                    <w:top w:val="none" w:sz="0" w:space="0" w:color="auto"/>
                    <w:left w:val="none" w:sz="0" w:space="0" w:color="auto"/>
                    <w:bottom w:val="none" w:sz="0" w:space="0" w:color="auto"/>
                    <w:right w:val="none" w:sz="0" w:space="0" w:color="auto"/>
                  </w:divBdr>
                </w:div>
                <w:div w:id="1487626570">
                  <w:marLeft w:val="0"/>
                  <w:marRight w:val="0"/>
                  <w:marTop w:val="0"/>
                  <w:marBottom w:val="0"/>
                  <w:divBdr>
                    <w:top w:val="none" w:sz="0" w:space="0" w:color="auto"/>
                    <w:left w:val="none" w:sz="0" w:space="0" w:color="auto"/>
                    <w:bottom w:val="none" w:sz="0" w:space="0" w:color="auto"/>
                    <w:right w:val="none" w:sz="0" w:space="0" w:color="auto"/>
                  </w:divBdr>
                </w:div>
                <w:div w:id="1855994911">
                  <w:marLeft w:val="0"/>
                  <w:marRight w:val="0"/>
                  <w:marTop w:val="0"/>
                  <w:marBottom w:val="0"/>
                  <w:divBdr>
                    <w:top w:val="none" w:sz="0" w:space="0" w:color="auto"/>
                    <w:left w:val="none" w:sz="0" w:space="0" w:color="auto"/>
                    <w:bottom w:val="none" w:sz="0" w:space="0" w:color="auto"/>
                    <w:right w:val="none" w:sz="0" w:space="0" w:color="auto"/>
                  </w:divBdr>
                </w:div>
                <w:div w:id="296296768">
                  <w:marLeft w:val="0"/>
                  <w:marRight w:val="0"/>
                  <w:marTop w:val="0"/>
                  <w:marBottom w:val="0"/>
                  <w:divBdr>
                    <w:top w:val="none" w:sz="0" w:space="0" w:color="auto"/>
                    <w:left w:val="none" w:sz="0" w:space="0" w:color="auto"/>
                    <w:bottom w:val="none" w:sz="0" w:space="0" w:color="auto"/>
                    <w:right w:val="none" w:sz="0" w:space="0" w:color="auto"/>
                  </w:divBdr>
                </w:div>
                <w:div w:id="448739644">
                  <w:marLeft w:val="0"/>
                  <w:marRight w:val="0"/>
                  <w:marTop w:val="0"/>
                  <w:marBottom w:val="0"/>
                  <w:divBdr>
                    <w:top w:val="none" w:sz="0" w:space="0" w:color="auto"/>
                    <w:left w:val="none" w:sz="0" w:space="0" w:color="auto"/>
                    <w:bottom w:val="none" w:sz="0" w:space="0" w:color="auto"/>
                    <w:right w:val="none" w:sz="0" w:space="0" w:color="auto"/>
                  </w:divBdr>
                </w:div>
                <w:div w:id="1289622900">
                  <w:marLeft w:val="0"/>
                  <w:marRight w:val="0"/>
                  <w:marTop w:val="0"/>
                  <w:marBottom w:val="0"/>
                  <w:divBdr>
                    <w:top w:val="none" w:sz="0" w:space="0" w:color="auto"/>
                    <w:left w:val="none" w:sz="0" w:space="0" w:color="auto"/>
                    <w:bottom w:val="none" w:sz="0" w:space="0" w:color="auto"/>
                    <w:right w:val="none" w:sz="0" w:space="0" w:color="auto"/>
                  </w:divBdr>
                </w:div>
                <w:div w:id="2125614512">
                  <w:marLeft w:val="0"/>
                  <w:marRight w:val="0"/>
                  <w:marTop w:val="0"/>
                  <w:marBottom w:val="0"/>
                  <w:divBdr>
                    <w:top w:val="none" w:sz="0" w:space="0" w:color="auto"/>
                    <w:left w:val="none" w:sz="0" w:space="0" w:color="auto"/>
                    <w:bottom w:val="none" w:sz="0" w:space="0" w:color="auto"/>
                    <w:right w:val="none" w:sz="0" w:space="0" w:color="auto"/>
                  </w:divBdr>
                </w:div>
                <w:div w:id="1743139726">
                  <w:marLeft w:val="0"/>
                  <w:marRight w:val="0"/>
                  <w:marTop w:val="0"/>
                  <w:marBottom w:val="0"/>
                  <w:divBdr>
                    <w:top w:val="none" w:sz="0" w:space="0" w:color="auto"/>
                    <w:left w:val="none" w:sz="0" w:space="0" w:color="auto"/>
                    <w:bottom w:val="none" w:sz="0" w:space="0" w:color="auto"/>
                    <w:right w:val="none" w:sz="0" w:space="0" w:color="auto"/>
                  </w:divBdr>
                </w:div>
                <w:div w:id="1863084862">
                  <w:marLeft w:val="0"/>
                  <w:marRight w:val="0"/>
                  <w:marTop w:val="0"/>
                  <w:marBottom w:val="0"/>
                  <w:divBdr>
                    <w:top w:val="none" w:sz="0" w:space="0" w:color="auto"/>
                    <w:left w:val="none" w:sz="0" w:space="0" w:color="auto"/>
                    <w:bottom w:val="none" w:sz="0" w:space="0" w:color="auto"/>
                    <w:right w:val="none" w:sz="0" w:space="0" w:color="auto"/>
                  </w:divBdr>
                </w:div>
                <w:div w:id="1576667146">
                  <w:marLeft w:val="0"/>
                  <w:marRight w:val="0"/>
                  <w:marTop w:val="0"/>
                  <w:marBottom w:val="0"/>
                  <w:divBdr>
                    <w:top w:val="none" w:sz="0" w:space="0" w:color="auto"/>
                    <w:left w:val="none" w:sz="0" w:space="0" w:color="auto"/>
                    <w:bottom w:val="none" w:sz="0" w:space="0" w:color="auto"/>
                    <w:right w:val="none" w:sz="0" w:space="0" w:color="auto"/>
                  </w:divBdr>
                </w:div>
                <w:div w:id="22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980">
          <w:marLeft w:val="3312"/>
          <w:marRight w:val="0"/>
          <w:marTop w:val="0"/>
          <w:marBottom w:val="0"/>
          <w:divBdr>
            <w:top w:val="none" w:sz="0" w:space="0" w:color="auto"/>
            <w:left w:val="none" w:sz="0" w:space="0" w:color="auto"/>
            <w:bottom w:val="none" w:sz="0" w:space="0" w:color="auto"/>
            <w:right w:val="none" w:sz="0" w:space="0" w:color="auto"/>
          </w:divBdr>
        </w:div>
        <w:div w:id="1801613247">
          <w:marLeft w:val="3312"/>
          <w:marRight w:val="0"/>
          <w:marTop w:val="0"/>
          <w:marBottom w:val="0"/>
          <w:divBdr>
            <w:top w:val="none" w:sz="0" w:space="0" w:color="auto"/>
            <w:left w:val="none" w:sz="0" w:space="0" w:color="auto"/>
            <w:bottom w:val="none" w:sz="0" w:space="0" w:color="auto"/>
            <w:right w:val="none" w:sz="0" w:space="0" w:color="auto"/>
          </w:divBdr>
        </w:div>
        <w:div w:id="632713053">
          <w:marLeft w:val="3312"/>
          <w:marRight w:val="0"/>
          <w:marTop w:val="0"/>
          <w:marBottom w:val="0"/>
          <w:divBdr>
            <w:top w:val="none" w:sz="0" w:space="0" w:color="auto"/>
            <w:left w:val="none" w:sz="0" w:space="0" w:color="auto"/>
            <w:bottom w:val="none" w:sz="0" w:space="0" w:color="auto"/>
            <w:right w:val="none" w:sz="0" w:space="0" w:color="auto"/>
          </w:divBdr>
        </w:div>
        <w:div w:id="1551572825">
          <w:marLeft w:val="3312"/>
          <w:marRight w:val="0"/>
          <w:marTop w:val="0"/>
          <w:marBottom w:val="0"/>
          <w:divBdr>
            <w:top w:val="none" w:sz="0" w:space="0" w:color="auto"/>
            <w:left w:val="none" w:sz="0" w:space="0" w:color="auto"/>
            <w:bottom w:val="none" w:sz="0" w:space="0" w:color="auto"/>
            <w:right w:val="none" w:sz="0" w:space="0" w:color="auto"/>
          </w:divBdr>
        </w:div>
        <w:div w:id="741489094">
          <w:marLeft w:val="3312"/>
          <w:marRight w:val="0"/>
          <w:marTop w:val="0"/>
          <w:marBottom w:val="0"/>
          <w:divBdr>
            <w:top w:val="none" w:sz="0" w:space="0" w:color="auto"/>
            <w:left w:val="none" w:sz="0" w:space="0" w:color="auto"/>
            <w:bottom w:val="none" w:sz="0" w:space="0" w:color="auto"/>
            <w:right w:val="none" w:sz="0" w:space="0" w:color="auto"/>
          </w:divBdr>
        </w:div>
        <w:div w:id="112286338">
          <w:marLeft w:val="3312"/>
          <w:marRight w:val="0"/>
          <w:marTop w:val="0"/>
          <w:marBottom w:val="0"/>
          <w:divBdr>
            <w:top w:val="none" w:sz="0" w:space="0" w:color="auto"/>
            <w:left w:val="none" w:sz="0" w:space="0" w:color="auto"/>
            <w:bottom w:val="none" w:sz="0" w:space="0" w:color="auto"/>
            <w:right w:val="none" w:sz="0" w:space="0" w:color="auto"/>
          </w:divBdr>
        </w:div>
        <w:div w:id="1088233431">
          <w:marLeft w:val="3312"/>
          <w:marRight w:val="0"/>
          <w:marTop w:val="0"/>
          <w:marBottom w:val="0"/>
          <w:divBdr>
            <w:top w:val="none" w:sz="0" w:space="0" w:color="auto"/>
            <w:left w:val="none" w:sz="0" w:space="0" w:color="auto"/>
            <w:bottom w:val="none" w:sz="0" w:space="0" w:color="auto"/>
            <w:right w:val="none" w:sz="0" w:space="0" w:color="auto"/>
          </w:divBdr>
        </w:div>
        <w:div w:id="336081283">
          <w:marLeft w:val="3312"/>
          <w:marRight w:val="0"/>
          <w:marTop w:val="0"/>
          <w:marBottom w:val="0"/>
          <w:divBdr>
            <w:top w:val="none" w:sz="0" w:space="0" w:color="auto"/>
            <w:left w:val="none" w:sz="0" w:space="0" w:color="auto"/>
            <w:bottom w:val="none" w:sz="0" w:space="0" w:color="auto"/>
            <w:right w:val="none" w:sz="0" w:space="0" w:color="auto"/>
          </w:divBdr>
        </w:div>
        <w:div w:id="167915615">
          <w:marLeft w:val="3312"/>
          <w:marRight w:val="0"/>
          <w:marTop w:val="0"/>
          <w:marBottom w:val="0"/>
          <w:divBdr>
            <w:top w:val="none" w:sz="0" w:space="0" w:color="auto"/>
            <w:left w:val="none" w:sz="0" w:space="0" w:color="auto"/>
            <w:bottom w:val="none" w:sz="0" w:space="0" w:color="auto"/>
            <w:right w:val="none" w:sz="0" w:space="0" w:color="auto"/>
          </w:divBdr>
        </w:div>
        <w:div w:id="1366561735">
          <w:marLeft w:val="3312"/>
          <w:marRight w:val="0"/>
          <w:marTop w:val="0"/>
          <w:marBottom w:val="0"/>
          <w:divBdr>
            <w:top w:val="none" w:sz="0" w:space="0" w:color="auto"/>
            <w:left w:val="none" w:sz="0" w:space="0" w:color="auto"/>
            <w:bottom w:val="none" w:sz="0" w:space="0" w:color="auto"/>
            <w:right w:val="none" w:sz="0" w:space="0" w:color="auto"/>
          </w:divBdr>
        </w:div>
        <w:div w:id="1348560866">
          <w:marLeft w:val="3312"/>
          <w:marRight w:val="0"/>
          <w:marTop w:val="0"/>
          <w:marBottom w:val="0"/>
          <w:divBdr>
            <w:top w:val="none" w:sz="0" w:space="0" w:color="auto"/>
            <w:left w:val="none" w:sz="0" w:space="0" w:color="auto"/>
            <w:bottom w:val="none" w:sz="0" w:space="0" w:color="auto"/>
            <w:right w:val="none" w:sz="0" w:space="0" w:color="auto"/>
          </w:divBdr>
        </w:div>
        <w:div w:id="1874461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530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9270065">
              <w:marLeft w:val="0"/>
              <w:marRight w:val="0"/>
              <w:marTop w:val="0"/>
              <w:marBottom w:val="0"/>
              <w:divBdr>
                <w:top w:val="none" w:sz="0" w:space="0" w:color="auto"/>
                <w:left w:val="none" w:sz="0" w:space="0" w:color="auto"/>
                <w:bottom w:val="none" w:sz="0" w:space="0" w:color="auto"/>
                <w:right w:val="none" w:sz="0" w:space="0" w:color="auto"/>
              </w:divBdr>
            </w:div>
            <w:div w:id="226455452">
              <w:marLeft w:val="0"/>
              <w:marRight w:val="0"/>
              <w:marTop w:val="0"/>
              <w:marBottom w:val="0"/>
              <w:divBdr>
                <w:top w:val="none" w:sz="0" w:space="0" w:color="auto"/>
                <w:left w:val="none" w:sz="0" w:space="0" w:color="auto"/>
                <w:bottom w:val="none" w:sz="0" w:space="0" w:color="auto"/>
                <w:right w:val="none" w:sz="0" w:space="0" w:color="auto"/>
              </w:divBdr>
            </w:div>
          </w:divsChild>
        </w:div>
        <w:div w:id="763645559">
          <w:marLeft w:val="3312"/>
          <w:marRight w:val="0"/>
          <w:marTop w:val="0"/>
          <w:marBottom w:val="0"/>
          <w:divBdr>
            <w:top w:val="none" w:sz="0" w:space="0" w:color="auto"/>
            <w:left w:val="none" w:sz="0" w:space="0" w:color="auto"/>
            <w:bottom w:val="none" w:sz="0" w:space="0" w:color="auto"/>
            <w:right w:val="none" w:sz="0" w:space="0" w:color="auto"/>
          </w:divBdr>
        </w:div>
        <w:div w:id="970213783">
          <w:marLeft w:val="0"/>
          <w:marRight w:val="0"/>
          <w:marTop w:val="480"/>
          <w:marBottom w:val="480"/>
          <w:divBdr>
            <w:top w:val="none" w:sz="0" w:space="0" w:color="auto"/>
            <w:left w:val="none" w:sz="0" w:space="0" w:color="auto"/>
            <w:bottom w:val="none" w:sz="0" w:space="0" w:color="auto"/>
            <w:right w:val="none" w:sz="0" w:space="0" w:color="auto"/>
          </w:divBdr>
        </w:div>
        <w:div w:id="830172351">
          <w:marLeft w:val="960"/>
          <w:marRight w:val="0"/>
          <w:marTop w:val="240"/>
          <w:marBottom w:val="240"/>
          <w:divBdr>
            <w:top w:val="none" w:sz="0" w:space="0" w:color="auto"/>
            <w:left w:val="none" w:sz="0" w:space="0" w:color="auto"/>
            <w:bottom w:val="none" w:sz="0" w:space="0" w:color="auto"/>
            <w:right w:val="none" w:sz="0" w:space="0" w:color="auto"/>
          </w:divBdr>
        </w:div>
        <w:div w:id="2117669691">
          <w:marLeft w:val="0"/>
          <w:marRight w:val="0"/>
          <w:marTop w:val="480"/>
          <w:marBottom w:val="480"/>
          <w:divBdr>
            <w:top w:val="none" w:sz="0" w:space="0" w:color="auto"/>
            <w:left w:val="none" w:sz="0" w:space="0" w:color="auto"/>
            <w:bottom w:val="none" w:sz="0" w:space="0" w:color="auto"/>
            <w:right w:val="none" w:sz="0" w:space="0" w:color="auto"/>
          </w:divBdr>
        </w:div>
        <w:div w:id="1052925692">
          <w:marLeft w:val="3312"/>
          <w:marRight w:val="0"/>
          <w:marTop w:val="0"/>
          <w:marBottom w:val="0"/>
          <w:divBdr>
            <w:top w:val="none" w:sz="0" w:space="0" w:color="auto"/>
            <w:left w:val="none" w:sz="0" w:space="0" w:color="auto"/>
            <w:bottom w:val="none" w:sz="0" w:space="0" w:color="auto"/>
            <w:right w:val="none" w:sz="0" w:space="0" w:color="auto"/>
          </w:divBdr>
        </w:div>
        <w:div w:id="24140519">
          <w:marLeft w:val="3312"/>
          <w:marRight w:val="0"/>
          <w:marTop w:val="0"/>
          <w:marBottom w:val="0"/>
          <w:divBdr>
            <w:top w:val="none" w:sz="0" w:space="0" w:color="auto"/>
            <w:left w:val="none" w:sz="0" w:space="0" w:color="auto"/>
            <w:bottom w:val="none" w:sz="0" w:space="0" w:color="auto"/>
            <w:right w:val="none" w:sz="0" w:space="0" w:color="auto"/>
          </w:divBdr>
        </w:div>
        <w:div w:id="2126578212">
          <w:marLeft w:val="3312"/>
          <w:marRight w:val="0"/>
          <w:marTop w:val="0"/>
          <w:marBottom w:val="0"/>
          <w:divBdr>
            <w:top w:val="none" w:sz="0" w:space="0" w:color="auto"/>
            <w:left w:val="none" w:sz="0" w:space="0" w:color="auto"/>
            <w:bottom w:val="none" w:sz="0" w:space="0" w:color="auto"/>
            <w:right w:val="none" w:sz="0" w:space="0" w:color="auto"/>
          </w:divBdr>
        </w:div>
        <w:div w:id="722942336">
          <w:marLeft w:val="3312"/>
          <w:marRight w:val="0"/>
          <w:marTop w:val="0"/>
          <w:marBottom w:val="0"/>
          <w:divBdr>
            <w:top w:val="none" w:sz="0" w:space="0" w:color="auto"/>
            <w:left w:val="none" w:sz="0" w:space="0" w:color="auto"/>
            <w:bottom w:val="none" w:sz="0" w:space="0" w:color="auto"/>
            <w:right w:val="none" w:sz="0" w:space="0" w:color="auto"/>
          </w:divBdr>
        </w:div>
        <w:div w:id="1869441262">
          <w:marLeft w:val="3312"/>
          <w:marRight w:val="0"/>
          <w:marTop w:val="0"/>
          <w:marBottom w:val="0"/>
          <w:divBdr>
            <w:top w:val="none" w:sz="0" w:space="0" w:color="auto"/>
            <w:left w:val="none" w:sz="0" w:space="0" w:color="auto"/>
            <w:bottom w:val="none" w:sz="0" w:space="0" w:color="auto"/>
            <w:right w:val="none" w:sz="0" w:space="0" w:color="auto"/>
          </w:divBdr>
        </w:div>
        <w:div w:id="139427356">
          <w:marLeft w:val="3312"/>
          <w:marRight w:val="0"/>
          <w:marTop w:val="0"/>
          <w:marBottom w:val="0"/>
          <w:divBdr>
            <w:top w:val="none" w:sz="0" w:space="0" w:color="auto"/>
            <w:left w:val="none" w:sz="0" w:space="0" w:color="auto"/>
            <w:bottom w:val="none" w:sz="0" w:space="0" w:color="auto"/>
            <w:right w:val="none" w:sz="0" w:space="0" w:color="auto"/>
          </w:divBdr>
        </w:div>
        <w:div w:id="646082562">
          <w:marLeft w:val="3312"/>
          <w:marRight w:val="0"/>
          <w:marTop w:val="0"/>
          <w:marBottom w:val="0"/>
          <w:divBdr>
            <w:top w:val="none" w:sz="0" w:space="0" w:color="auto"/>
            <w:left w:val="none" w:sz="0" w:space="0" w:color="auto"/>
            <w:bottom w:val="none" w:sz="0" w:space="0" w:color="auto"/>
            <w:right w:val="none" w:sz="0" w:space="0" w:color="auto"/>
          </w:divBdr>
        </w:div>
        <w:div w:id="1525359232">
          <w:blockQuote w:val="1"/>
          <w:marLeft w:val="480"/>
          <w:marRight w:val="0"/>
          <w:marTop w:val="120"/>
          <w:marBottom w:val="120"/>
          <w:divBdr>
            <w:top w:val="none" w:sz="0" w:space="0" w:color="auto"/>
            <w:left w:val="none" w:sz="0" w:space="0" w:color="auto"/>
            <w:bottom w:val="none" w:sz="0" w:space="0" w:color="auto"/>
            <w:right w:val="none" w:sz="0" w:space="0" w:color="auto"/>
          </w:divBdr>
          <w:divsChild>
            <w:div w:id="4610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3045">
      <w:bodyDiv w:val="1"/>
      <w:marLeft w:val="0"/>
      <w:marRight w:val="0"/>
      <w:marTop w:val="0"/>
      <w:marBottom w:val="0"/>
      <w:divBdr>
        <w:top w:val="none" w:sz="0" w:space="0" w:color="auto"/>
        <w:left w:val="none" w:sz="0" w:space="0" w:color="auto"/>
        <w:bottom w:val="none" w:sz="0" w:space="0" w:color="auto"/>
        <w:right w:val="none" w:sz="0" w:space="0" w:color="auto"/>
      </w:divBdr>
    </w:div>
    <w:div w:id="627853640">
      <w:bodyDiv w:val="1"/>
      <w:marLeft w:val="0"/>
      <w:marRight w:val="0"/>
      <w:marTop w:val="0"/>
      <w:marBottom w:val="0"/>
      <w:divBdr>
        <w:top w:val="none" w:sz="0" w:space="0" w:color="auto"/>
        <w:left w:val="none" w:sz="0" w:space="0" w:color="auto"/>
        <w:bottom w:val="none" w:sz="0" w:space="0" w:color="auto"/>
        <w:right w:val="none" w:sz="0" w:space="0" w:color="auto"/>
      </w:divBdr>
      <w:divsChild>
        <w:div w:id="623969394">
          <w:marLeft w:val="3312"/>
          <w:marRight w:val="0"/>
          <w:marTop w:val="0"/>
          <w:marBottom w:val="0"/>
          <w:divBdr>
            <w:top w:val="none" w:sz="0" w:space="0" w:color="auto"/>
            <w:left w:val="none" w:sz="0" w:space="0" w:color="auto"/>
            <w:bottom w:val="none" w:sz="0" w:space="0" w:color="auto"/>
            <w:right w:val="none" w:sz="0" w:space="0" w:color="auto"/>
          </w:divBdr>
        </w:div>
      </w:divsChild>
    </w:div>
    <w:div w:id="628320033">
      <w:bodyDiv w:val="1"/>
      <w:marLeft w:val="0"/>
      <w:marRight w:val="0"/>
      <w:marTop w:val="0"/>
      <w:marBottom w:val="0"/>
      <w:divBdr>
        <w:top w:val="none" w:sz="0" w:space="0" w:color="auto"/>
        <w:left w:val="none" w:sz="0" w:space="0" w:color="auto"/>
        <w:bottom w:val="none" w:sz="0" w:space="0" w:color="auto"/>
        <w:right w:val="none" w:sz="0" w:space="0" w:color="auto"/>
      </w:divBdr>
      <w:divsChild>
        <w:div w:id="1896818094">
          <w:marLeft w:val="3312"/>
          <w:marRight w:val="0"/>
          <w:marTop w:val="0"/>
          <w:marBottom w:val="0"/>
          <w:divBdr>
            <w:top w:val="none" w:sz="0" w:space="0" w:color="auto"/>
            <w:left w:val="none" w:sz="0" w:space="0" w:color="auto"/>
            <w:bottom w:val="none" w:sz="0" w:space="0" w:color="auto"/>
            <w:right w:val="none" w:sz="0" w:space="0" w:color="auto"/>
          </w:divBdr>
        </w:div>
      </w:divsChild>
    </w:div>
    <w:div w:id="827749806">
      <w:bodyDiv w:val="1"/>
      <w:marLeft w:val="0"/>
      <w:marRight w:val="0"/>
      <w:marTop w:val="0"/>
      <w:marBottom w:val="0"/>
      <w:divBdr>
        <w:top w:val="none" w:sz="0" w:space="0" w:color="auto"/>
        <w:left w:val="none" w:sz="0" w:space="0" w:color="auto"/>
        <w:bottom w:val="none" w:sz="0" w:space="0" w:color="auto"/>
        <w:right w:val="none" w:sz="0" w:space="0" w:color="auto"/>
      </w:divBdr>
      <w:divsChild>
        <w:div w:id="1382482351">
          <w:marLeft w:val="0"/>
          <w:marRight w:val="0"/>
          <w:marTop w:val="120"/>
          <w:marBottom w:val="120"/>
          <w:divBdr>
            <w:top w:val="none" w:sz="0" w:space="0" w:color="auto"/>
            <w:left w:val="none" w:sz="0" w:space="0" w:color="auto"/>
            <w:bottom w:val="none" w:sz="0" w:space="0" w:color="auto"/>
            <w:right w:val="none" w:sz="0" w:space="0" w:color="auto"/>
          </w:divBdr>
        </w:div>
      </w:divsChild>
    </w:div>
    <w:div w:id="835460035">
      <w:bodyDiv w:val="1"/>
      <w:marLeft w:val="0"/>
      <w:marRight w:val="0"/>
      <w:marTop w:val="0"/>
      <w:marBottom w:val="0"/>
      <w:divBdr>
        <w:top w:val="none" w:sz="0" w:space="0" w:color="auto"/>
        <w:left w:val="none" w:sz="0" w:space="0" w:color="auto"/>
        <w:bottom w:val="none" w:sz="0" w:space="0" w:color="auto"/>
        <w:right w:val="none" w:sz="0" w:space="0" w:color="auto"/>
      </w:divBdr>
    </w:div>
    <w:div w:id="941574622">
      <w:bodyDiv w:val="1"/>
      <w:marLeft w:val="0"/>
      <w:marRight w:val="0"/>
      <w:marTop w:val="0"/>
      <w:marBottom w:val="0"/>
      <w:divBdr>
        <w:top w:val="none" w:sz="0" w:space="0" w:color="auto"/>
        <w:left w:val="none" w:sz="0" w:space="0" w:color="auto"/>
        <w:bottom w:val="none" w:sz="0" w:space="0" w:color="auto"/>
        <w:right w:val="none" w:sz="0" w:space="0" w:color="auto"/>
      </w:divBdr>
      <w:divsChild>
        <w:div w:id="1344479179">
          <w:marLeft w:val="3312"/>
          <w:marRight w:val="0"/>
          <w:marTop w:val="0"/>
          <w:marBottom w:val="0"/>
          <w:divBdr>
            <w:top w:val="none" w:sz="0" w:space="0" w:color="auto"/>
            <w:left w:val="none" w:sz="0" w:space="0" w:color="auto"/>
            <w:bottom w:val="none" w:sz="0" w:space="0" w:color="auto"/>
            <w:right w:val="none" w:sz="0" w:space="0" w:color="auto"/>
          </w:divBdr>
        </w:div>
      </w:divsChild>
    </w:div>
    <w:div w:id="1066345606">
      <w:bodyDiv w:val="1"/>
      <w:marLeft w:val="0"/>
      <w:marRight w:val="0"/>
      <w:marTop w:val="0"/>
      <w:marBottom w:val="0"/>
      <w:divBdr>
        <w:top w:val="none" w:sz="0" w:space="0" w:color="auto"/>
        <w:left w:val="none" w:sz="0" w:space="0" w:color="auto"/>
        <w:bottom w:val="none" w:sz="0" w:space="0" w:color="auto"/>
        <w:right w:val="none" w:sz="0" w:space="0" w:color="auto"/>
      </w:divBdr>
      <w:divsChild>
        <w:div w:id="1202740599">
          <w:marLeft w:val="3312"/>
          <w:marRight w:val="0"/>
          <w:marTop w:val="0"/>
          <w:marBottom w:val="0"/>
          <w:divBdr>
            <w:top w:val="none" w:sz="0" w:space="0" w:color="auto"/>
            <w:left w:val="none" w:sz="0" w:space="0" w:color="auto"/>
            <w:bottom w:val="none" w:sz="0" w:space="0" w:color="auto"/>
            <w:right w:val="none" w:sz="0" w:space="0" w:color="auto"/>
          </w:divBdr>
        </w:div>
      </w:divsChild>
    </w:div>
    <w:div w:id="1108044847">
      <w:bodyDiv w:val="1"/>
      <w:marLeft w:val="0"/>
      <w:marRight w:val="0"/>
      <w:marTop w:val="0"/>
      <w:marBottom w:val="0"/>
      <w:divBdr>
        <w:top w:val="none" w:sz="0" w:space="0" w:color="auto"/>
        <w:left w:val="none" w:sz="0" w:space="0" w:color="auto"/>
        <w:bottom w:val="none" w:sz="0" w:space="0" w:color="auto"/>
        <w:right w:val="none" w:sz="0" w:space="0" w:color="auto"/>
      </w:divBdr>
      <w:divsChild>
        <w:div w:id="924726654">
          <w:marLeft w:val="3312"/>
          <w:marRight w:val="0"/>
          <w:marTop w:val="0"/>
          <w:marBottom w:val="0"/>
          <w:divBdr>
            <w:top w:val="none" w:sz="0" w:space="0" w:color="auto"/>
            <w:left w:val="none" w:sz="0" w:space="0" w:color="auto"/>
            <w:bottom w:val="none" w:sz="0" w:space="0" w:color="auto"/>
            <w:right w:val="none" w:sz="0" w:space="0" w:color="auto"/>
          </w:divBdr>
        </w:div>
      </w:divsChild>
    </w:div>
    <w:div w:id="1140612616">
      <w:bodyDiv w:val="1"/>
      <w:marLeft w:val="0"/>
      <w:marRight w:val="0"/>
      <w:marTop w:val="0"/>
      <w:marBottom w:val="0"/>
      <w:divBdr>
        <w:top w:val="none" w:sz="0" w:space="0" w:color="auto"/>
        <w:left w:val="none" w:sz="0" w:space="0" w:color="auto"/>
        <w:bottom w:val="none" w:sz="0" w:space="0" w:color="auto"/>
        <w:right w:val="none" w:sz="0" w:space="0" w:color="auto"/>
      </w:divBdr>
      <w:divsChild>
        <w:div w:id="1879274756">
          <w:marLeft w:val="3312"/>
          <w:marRight w:val="0"/>
          <w:marTop w:val="0"/>
          <w:marBottom w:val="0"/>
          <w:divBdr>
            <w:top w:val="none" w:sz="0" w:space="0" w:color="auto"/>
            <w:left w:val="none" w:sz="0" w:space="0" w:color="auto"/>
            <w:bottom w:val="none" w:sz="0" w:space="0" w:color="auto"/>
            <w:right w:val="none" w:sz="0" w:space="0" w:color="auto"/>
          </w:divBdr>
        </w:div>
      </w:divsChild>
    </w:div>
    <w:div w:id="1187910943">
      <w:bodyDiv w:val="1"/>
      <w:marLeft w:val="0"/>
      <w:marRight w:val="0"/>
      <w:marTop w:val="0"/>
      <w:marBottom w:val="0"/>
      <w:divBdr>
        <w:top w:val="none" w:sz="0" w:space="0" w:color="auto"/>
        <w:left w:val="none" w:sz="0" w:space="0" w:color="auto"/>
        <w:bottom w:val="none" w:sz="0" w:space="0" w:color="auto"/>
        <w:right w:val="none" w:sz="0" w:space="0" w:color="auto"/>
      </w:divBdr>
    </w:div>
    <w:div w:id="1190223181">
      <w:bodyDiv w:val="1"/>
      <w:marLeft w:val="0"/>
      <w:marRight w:val="0"/>
      <w:marTop w:val="0"/>
      <w:marBottom w:val="0"/>
      <w:divBdr>
        <w:top w:val="none" w:sz="0" w:space="0" w:color="auto"/>
        <w:left w:val="none" w:sz="0" w:space="0" w:color="auto"/>
        <w:bottom w:val="none" w:sz="0" w:space="0" w:color="auto"/>
        <w:right w:val="none" w:sz="0" w:space="0" w:color="auto"/>
      </w:divBdr>
    </w:div>
    <w:div w:id="1246569538">
      <w:bodyDiv w:val="1"/>
      <w:marLeft w:val="0"/>
      <w:marRight w:val="0"/>
      <w:marTop w:val="0"/>
      <w:marBottom w:val="0"/>
      <w:divBdr>
        <w:top w:val="none" w:sz="0" w:space="0" w:color="auto"/>
        <w:left w:val="none" w:sz="0" w:space="0" w:color="auto"/>
        <w:bottom w:val="none" w:sz="0" w:space="0" w:color="auto"/>
        <w:right w:val="none" w:sz="0" w:space="0" w:color="auto"/>
      </w:divBdr>
    </w:div>
    <w:div w:id="1285691816">
      <w:bodyDiv w:val="1"/>
      <w:marLeft w:val="0"/>
      <w:marRight w:val="0"/>
      <w:marTop w:val="0"/>
      <w:marBottom w:val="0"/>
      <w:divBdr>
        <w:top w:val="none" w:sz="0" w:space="0" w:color="auto"/>
        <w:left w:val="none" w:sz="0" w:space="0" w:color="auto"/>
        <w:bottom w:val="none" w:sz="0" w:space="0" w:color="auto"/>
        <w:right w:val="none" w:sz="0" w:space="0" w:color="auto"/>
      </w:divBdr>
    </w:div>
    <w:div w:id="1296716804">
      <w:bodyDiv w:val="1"/>
      <w:marLeft w:val="0"/>
      <w:marRight w:val="0"/>
      <w:marTop w:val="0"/>
      <w:marBottom w:val="0"/>
      <w:divBdr>
        <w:top w:val="none" w:sz="0" w:space="0" w:color="auto"/>
        <w:left w:val="none" w:sz="0" w:space="0" w:color="auto"/>
        <w:bottom w:val="none" w:sz="0" w:space="0" w:color="auto"/>
        <w:right w:val="none" w:sz="0" w:space="0" w:color="auto"/>
      </w:divBdr>
    </w:div>
    <w:div w:id="1325737383">
      <w:bodyDiv w:val="1"/>
      <w:marLeft w:val="0"/>
      <w:marRight w:val="0"/>
      <w:marTop w:val="0"/>
      <w:marBottom w:val="0"/>
      <w:divBdr>
        <w:top w:val="none" w:sz="0" w:space="0" w:color="auto"/>
        <w:left w:val="none" w:sz="0" w:space="0" w:color="auto"/>
        <w:bottom w:val="none" w:sz="0" w:space="0" w:color="auto"/>
        <w:right w:val="none" w:sz="0" w:space="0" w:color="auto"/>
      </w:divBdr>
    </w:div>
    <w:div w:id="1335763647">
      <w:bodyDiv w:val="1"/>
      <w:marLeft w:val="0"/>
      <w:marRight w:val="0"/>
      <w:marTop w:val="0"/>
      <w:marBottom w:val="0"/>
      <w:divBdr>
        <w:top w:val="none" w:sz="0" w:space="0" w:color="auto"/>
        <w:left w:val="none" w:sz="0" w:space="0" w:color="auto"/>
        <w:bottom w:val="none" w:sz="0" w:space="0" w:color="auto"/>
        <w:right w:val="none" w:sz="0" w:space="0" w:color="auto"/>
      </w:divBdr>
      <w:divsChild>
        <w:div w:id="1104036453">
          <w:marLeft w:val="3312"/>
          <w:marRight w:val="0"/>
          <w:marTop w:val="0"/>
          <w:marBottom w:val="0"/>
          <w:divBdr>
            <w:top w:val="none" w:sz="0" w:space="0" w:color="auto"/>
            <w:left w:val="none" w:sz="0" w:space="0" w:color="auto"/>
            <w:bottom w:val="none" w:sz="0" w:space="0" w:color="auto"/>
            <w:right w:val="none" w:sz="0" w:space="0" w:color="auto"/>
          </w:divBdr>
        </w:div>
        <w:div w:id="645401386">
          <w:marLeft w:val="3312"/>
          <w:marRight w:val="0"/>
          <w:marTop w:val="0"/>
          <w:marBottom w:val="0"/>
          <w:divBdr>
            <w:top w:val="none" w:sz="0" w:space="0" w:color="auto"/>
            <w:left w:val="none" w:sz="0" w:space="0" w:color="auto"/>
            <w:bottom w:val="none" w:sz="0" w:space="0" w:color="auto"/>
            <w:right w:val="none" w:sz="0" w:space="0" w:color="auto"/>
          </w:divBdr>
        </w:div>
        <w:div w:id="144618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96828602">
          <w:marLeft w:val="3312"/>
          <w:marRight w:val="0"/>
          <w:marTop w:val="0"/>
          <w:marBottom w:val="0"/>
          <w:divBdr>
            <w:top w:val="none" w:sz="0" w:space="0" w:color="auto"/>
            <w:left w:val="none" w:sz="0" w:space="0" w:color="auto"/>
            <w:bottom w:val="none" w:sz="0" w:space="0" w:color="auto"/>
            <w:right w:val="none" w:sz="0" w:space="0" w:color="auto"/>
          </w:divBdr>
        </w:div>
        <w:div w:id="584146564">
          <w:marLeft w:val="3312"/>
          <w:marRight w:val="0"/>
          <w:marTop w:val="0"/>
          <w:marBottom w:val="0"/>
          <w:divBdr>
            <w:top w:val="none" w:sz="0" w:space="0" w:color="auto"/>
            <w:left w:val="none" w:sz="0" w:space="0" w:color="auto"/>
            <w:bottom w:val="none" w:sz="0" w:space="0" w:color="auto"/>
            <w:right w:val="none" w:sz="0" w:space="0" w:color="auto"/>
          </w:divBdr>
        </w:div>
        <w:div w:id="115832003">
          <w:marLeft w:val="3312"/>
          <w:marRight w:val="0"/>
          <w:marTop w:val="0"/>
          <w:marBottom w:val="0"/>
          <w:divBdr>
            <w:top w:val="none" w:sz="0" w:space="0" w:color="auto"/>
            <w:left w:val="none" w:sz="0" w:space="0" w:color="auto"/>
            <w:bottom w:val="none" w:sz="0" w:space="0" w:color="auto"/>
            <w:right w:val="none" w:sz="0" w:space="0" w:color="auto"/>
          </w:divBdr>
        </w:div>
        <w:div w:id="31622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0894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201504">
              <w:marLeft w:val="0"/>
              <w:marRight w:val="0"/>
              <w:marTop w:val="0"/>
              <w:marBottom w:val="0"/>
              <w:divBdr>
                <w:top w:val="none" w:sz="0" w:space="0" w:color="auto"/>
                <w:left w:val="none" w:sz="0" w:space="0" w:color="auto"/>
                <w:bottom w:val="none" w:sz="0" w:space="0" w:color="auto"/>
                <w:right w:val="none" w:sz="0" w:space="0" w:color="auto"/>
              </w:divBdr>
            </w:div>
            <w:div w:id="1459761940">
              <w:marLeft w:val="0"/>
              <w:marRight w:val="0"/>
              <w:marTop w:val="0"/>
              <w:marBottom w:val="0"/>
              <w:divBdr>
                <w:top w:val="none" w:sz="0" w:space="0" w:color="auto"/>
                <w:left w:val="none" w:sz="0" w:space="0" w:color="auto"/>
                <w:bottom w:val="none" w:sz="0" w:space="0" w:color="auto"/>
                <w:right w:val="none" w:sz="0" w:space="0" w:color="auto"/>
              </w:divBdr>
            </w:div>
            <w:div w:id="590435304">
              <w:marLeft w:val="0"/>
              <w:marRight w:val="0"/>
              <w:marTop w:val="0"/>
              <w:marBottom w:val="0"/>
              <w:divBdr>
                <w:top w:val="none" w:sz="0" w:space="0" w:color="auto"/>
                <w:left w:val="none" w:sz="0" w:space="0" w:color="auto"/>
                <w:bottom w:val="none" w:sz="0" w:space="0" w:color="auto"/>
                <w:right w:val="none" w:sz="0" w:space="0" w:color="auto"/>
              </w:divBdr>
            </w:div>
          </w:divsChild>
        </w:div>
        <w:div w:id="1981223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84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5171057">
              <w:marLeft w:val="0"/>
              <w:marRight w:val="0"/>
              <w:marTop w:val="0"/>
              <w:marBottom w:val="0"/>
              <w:divBdr>
                <w:top w:val="none" w:sz="0" w:space="0" w:color="auto"/>
                <w:left w:val="none" w:sz="0" w:space="0" w:color="auto"/>
                <w:bottom w:val="none" w:sz="0" w:space="0" w:color="auto"/>
                <w:right w:val="none" w:sz="0" w:space="0" w:color="auto"/>
              </w:divBdr>
            </w:div>
            <w:div w:id="1723215916">
              <w:marLeft w:val="0"/>
              <w:marRight w:val="0"/>
              <w:marTop w:val="0"/>
              <w:marBottom w:val="0"/>
              <w:divBdr>
                <w:top w:val="none" w:sz="0" w:space="0" w:color="auto"/>
                <w:left w:val="none" w:sz="0" w:space="0" w:color="auto"/>
                <w:bottom w:val="none" w:sz="0" w:space="0" w:color="auto"/>
                <w:right w:val="none" w:sz="0" w:space="0" w:color="auto"/>
              </w:divBdr>
            </w:div>
            <w:div w:id="788083031">
              <w:marLeft w:val="0"/>
              <w:marRight w:val="0"/>
              <w:marTop w:val="0"/>
              <w:marBottom w:val="0"/>
              <w:divBdr>
                <w:top w:val="none" w:sz="0" w:space="0" w:color="auto"/>
                <w:left w:val="none" w:sz="0" w:space="0" w:color="auto"/>
                <w:bottom w:val="none" w:sz="0" w:space="0" w:color="auto"/>
                <w:right w:val="none" w:sz="0" w:space="0" w:color="auto"/>
              </w:divBdr>
            </w:div>
            <w:div w:id="1912500835">
              <w:marLeft w:val="0"/>
              <w:marRight w:val="0"/>
              <w:marTop w:val="0"/>
              <w:marBottom w:val="0"/>
              <w:divBdr>
                <w:top w:val="none" w:sz="0" w:space="0" w:color="auto"/>
                <w:left w:val="none" w:sz="0" w:space="0" w:color="auto"/>
                <w:bottom w:val="none" w:sz="0" w:space="0" w:color="auto"/>
                <w:right w:val="none" w:sz="0" w:space="0" w:color="auto"/>
              </w:divBdr>
            </w:div>
            <w:div w:id="1568763864">
              <w:marLeft w:val="0"/>
              <w:marRight w:val="0"/>
              <w:marTop w:val="0"/>
              <w:marBottom w:val="0"/>
              <w:divBdr>
                <w:top w:val="none" w:sz="0" w:space="0" w:color="auto"/>
                <w:left w:val="none" w:sz="0" w:space="0" w:color="auto"/>
                <w:bottom w:val="none" w:sz="0" w:space="0" w:color="auto"/>
                <w:right w:val="none" w:sz="0" w:space="0" w:color="auto"/>
              </w:divBdr>
            </w:div>
            <w:div w:id="1723166393">
              <w:marLeft w:val="0"/>
              <w:marRight w:val="0"/>
              <w:marTop w:val="0"/>
              <w:marBottom w:val="0"/>
              <w:divBdr>
                <w:top w:val="none" w:sz="0" w:space="0" w:color="auto"/>
                <w:left w:val="none" w:sz="0" w:space="0" w:color="auto"/>
                <w:bottom w:val="none" w:sz="0" w:space="0" w:color="auto"/>
                <w:right w:val="none" w:sz="0" w:space="0" w:color="auto"/>
              </w:divBdr>
            </w:div>
            <w:div w:id="1219979004">
              <w:marLeft w:val="0"/>
              <w:marRight w:val="0"/>
              <w:marTop w:val="0"/>
              <w:marBottom w:val="0"/>
              <w:divBdr>
                <w:top w:val="none" w:sz="0" w:space="0" w:color="auto"/>
                <w:left w:val="none" w:sz="0" w:space="0" w:color="auto"/>
                <w:bottom w:val="none" w:sz="0" w:space="0" w:color="auto"/>
                <w:right w:val="none" w:sz="0" w:space="0" w:color="auto"/>
              </w:divBdr>
            </w:div>
            <w:div w:id="3755042">
              <w:marLeft w:val="0"/>
              <w:marRight w:val="0"/>
              <w:marTop w:val="0"/>
              <w:marBottom w:val="0"/>
              <w:divBdr>
                <w:top w:val="none" w:sz="0" w:space="0" w:color="auto"/>
                <w:left w:val="none" w:sz="0" w:space="0" w:color="auto"/>
                <w:bottom w:val="none" w:sz="0" w:space="0" w:color="auto"/>
                <w:right w:val="none" w:sz="0" w:space="0" w:color="auto"/>
              </w:divBdr>
            </w:div>
          </w:divsChild>
        </w:div>
        <w:div w:id="856964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034582">
              <w:marLeft w:val="0"/>
              <w:marRight w:val="0"/>
              <w:marTop w:val="0"/>
              <w:marBottom w:val="0"/>
              <w:divBdr>
                <w:top w:val="none" w:sz="0" w:space="0" w:color="auto"/>
                <w:left w:val="none" w:sz="0" w:space="0" w:color="auto"/>
                <w:bottom w:val="none" w:sz="0" w:space="0" w:color="auto"/>
                <w:right w:val="none" w:sz="0" w:space="0" w:color="auto"/>
              </w:divBdr>
            </w:div>
            <w:div w:id="86537095">
              <w:marLeft w:val="0"/>
              <w:marRight w:val="0"/>
              <w:marTop w:val="0"/>
              <w:marBottom w:val="0"/>
              <w:divBdr>
                <w:top w:val="none" w:sz="0" w:space="0" w:color="auto"/>
                <w:left w:val="none" w:sz="0" w:space="0" w:color="auto"/>
                <w:bottom w:val="none" w:sz="0" w:space="0" w:color="auto"/>
                <w:right w:val="none" w:sz="0" w:space="0" w:color="auto"/>
              </w:divBdr>
            </w:div>
            <w:div w:id="944658311">
              <w:marLeft w:val="0"/>
              <w:marRight w:val="0"/>
              <w:marTop w:val="0"/>
              <w:marBottom w:val="0"/>
              <w:divBdr>
                <w:top w:val="none" w:sz="0" w:space="0" w:color="auto"/>
                <w:left w:val="none" w:sz="0" w:space="0" w:color="auto"/>
                <w:bottom w:val="none" w:sz="0" w:space="0" w:color="auto"/>
                <w:right w:val="none" w:sz="0" w:space="0" w:color="auto"/>
              </w:divBdr>
            </w:div>
            <w:div w:id="1967588964">
              <w:marLeft w:val="0"/>
              <w:marRight w:val="0"/>
              <w:marTop w:val="0"/>
              <w:marBottom w:val="0"/>
              <w:divBdr>
                <w:top w:val="none" w:sz="0" w:space="0" w:color="auto"/>
                <w:left w:val="none" w:sz="0" w:space="0" w:color="auto"/>
                <w:bottom w:val="none" w:sz="0" w:space="0" w:color="auto"/>
                <w:right w:val="none" w:sz="0" w:space="0" w:color="auto"/>
              </w:divBdr>
            </w:div>
          </w:divsChild>
        </w:div>
        <w:div w:id="373113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7149004">
              <w:marLeft w:val="0"/>
              <w:marRight w:val="0"/>
              <w:marTop w:val="0"/>
              <w:marBottom w:val="0"/>
              <w:divBdr>
                <w:top w:val="none" w:sz="0" w:space="0" w:color="auto"/>
                <w:left w:val="none" w:sz="0" w:space="0" w:color="auto"/>
                <w:bottom w:val="none" w:sz="0" w:space="0" w:color="auto"/>
                <w:right w:val="none" w:sz="0" w:space="0" w:color="auto"/>
              </w:divBdr>
            </w:div>
            <w:div w:id="1631546631">
              <w:marLeft w:val="0"/>
              <w:marRight w:val="0"/>
              <w:marTop w:val="0"/>
              <w:marBottom w:val="0"/>
              <w:divBdr>
                <w:top w:val="none" w:sz="0" w:space="0" w:color="auto"/>
                <w:left w:val="none" w:sz="0" w:space="0" w:color="auto"/>
                <w:bottom w:val="none" w:sz="0" w:space="0" w:color="auto"/>
                <w:right w:val="none" w:sz="0" w:space="0" w:color="auto"/>
              </w:divBdr>
            </w:div>
            <w:div w:id="1048451658">
              <w:marLeft w:val="0"/>
              <w:marRight w:val="0"/>
              <w:marTop w:val="0"/>
              <w:marBottom w:val="0"/>
              <w:divBdr>
                <w:top w:val="none" w:sz="0" w:space="0" w:color="auto"/>
                <w:left w:val="none" w:sz="0" w:space="0" w:color="auto"/>
                <w:bottom w:val="none" w:sz="0" w:space="0" w:color="auto"/>
                <w:right w:val="none" w:sz="0" w:space="0" w:color="auto"/>
              </w:divBdr>
            </w:div>
          </w:divsChild>
        </w:div>
        <w:div w:id="10177298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382779">
              <w:marLeft w:val="0"/>
              <w:marRight w:val="0"/>
              <w:marTop w:val="0"/>
              <w:marBottom w:val="0"/>
              <w:divBdr>
                <w:top w:val="none" w:sz="0" w:space="0" w:color="auto"/>
                <w:left w:val="none" w:sz="0" w:space="0" w:color="auto"/>
                <w:bottom w:val="none" w:sz="0" w:space="0" w:color="auto"/>
                <w:right w:val="none" w:sz="0" w:space="0" w:color="auto"/>
              </w:divBdr>
            </w:div>
            <w:div w:id="837962308">
              <w:marLeft w:val="0"/>
              <w:marRight w:val="0"/>
              <w:marTop w:val="0"/>
              <w:marBottom w:val="0"/>
              <w:divBdr>
                <w:top w:val="none" w:sz="0" w:space="0" w:color="auto"/>
                <w:left w:val="none" w:sz="0" w:space="0" w:color="auto"/>
                <w:bottom w:val="none" w:sz="0" w:space="0" w:color="auto"/>
                <w:right w:val="none" w:sz="0" w:space="0" w:color="auto"/>
              </w:divBdr>
            </w:div>
          </w:divsChild>
        </w:div>
        <w:div w:id="1434325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7774148">
              <w:marLeft w:val="0"/>
              <w:marRight w:val="0"/>
              <w:marTop w:val="0"/>
              <w:marBottom w:val="0"/>
              <w:divBdr>
                <w:top w:val="none" w:sz="0" w:space="0" w:color="auto"/>
                <w:left w:val="none" w:sz="0" w:space="0" w:color="auto"/>
                <w:bottom w:val="none" w:sz="0" w:space="0" w:color="auto"/>
                <w:right w:val="none" w:sz="0" w:space="0" w:color="auto"/>
              </w:divBdr>
            </w:div>
            <w:div w:id="1072196464">
              <w:marLeft w:val="0"/>
              <w:marRight w:val="0"/>
              <w:marTop w:val="0"/>
              <w:marBottom w:val="0"/>
              <w:divBdr>
                <w:top w:val="none" w:sz="0" w:space="0" w:color="auto"/>
                <w:left w:val="none" w:sz="0" w:space="0" w:color="auto"/>
                <w:bottom w:val="none" w:sz="0" w:space="0" w:color="auto"/>
                <w:right w:val="none" w:sz="0" w:space="0" w:color="auto"/>
              </w:divBdr>
            </w:div>
            <w:div w:id="1038505411">
              <w:marLeft w:val="0"/>
              <w:marRight w:val="0"/>
              <w:marTop w:val="0"/>
              <w:marBottom w:val="0"/>
              <w:divBdr>
                <w:top w:val="none" w:sz="0" w:space="0" w:color="auto"/>
                <w:left w:val="none" w:sz="0" w:space="0" w:color="auto"/>
                <w:bottom w:val="none" w:sz="0" w:space="0" w:color="auto"/>
                <w:right w:val="none" w:sz="0" w:space="0" w:color="auto"/>
              </w:divBdr>
            </w:div>
            <w:div w:id="932282322">
              <w:marLeft w:val="0"/>
              <w:marRight w:val="0"/>
              <w:marTop w:val="0"/>
              <w:marBottom w:val="0"/>
              <w:divBdr>
                <w:top w:val="none" w:sz="0" w:space="0" w:color="auto"/>
                <w:left w:val="none" w:sz="0" w:space="0" w:color="auto"/>
                <w:bottom w:val="none" w:sz="0" w:space="0" w:color="auto"/>
                <w:right w:val="none" w:sz="0" w:space="0" w:color="auto"/>
              </w:divBdr>
            </w:div>
          </w:divsChild>
        </w:div>
        <w:div w:id="289212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3543767">
              <w:marLeft w:val="0"/>
              <w:marRight w:val="0"/>
              <w:marTop w:val="0"/>
              <w:marBottom w:val="0"/>
              <w:divBdr>
                <w:top w:val="none" w:sz="0" w:space="0" w:color="auto"/>
                <w:left w:val="none" w:sz="0" w:space="0" w:color="auto"/>
                <w:bottom w:val="none" w:sz="0" w:space="0" w:color="auto"/>
                <w:right w:val="none" w:sz="0" w:space="0" w:color="auto"/>
              </w:divBdr>
            </w:div>
            <w:div w:id="1033729740">
              <w:marLeft w:val="0"/>
              <w:marRight w:val="0"/>
              <w:marTop w:val="0"/>
              <w:marBottom w:val="0"/>
              <w:divBdr>
                <w:top w:val="none" w:sz="0" w:space="0" w:color="auto"/>
                <w:left w:val="none" w:sz="0" w:space="0" w:color="auto"/>
                <w:bottom w:val="none" w:sz="0" w:space="0" w:color="auto"/>
                <w:right w:val="none" w:sz="0" w:space="0" w:color="auto"/>
              </w:divBdr>
            </w:div>
            <w:div w:id="638725972">
              <w:marLeft w:val="0"/>
              <w:marRight w:val="0"/>
              <w:marTop w:val="0"/>
              <w:marBottom w:val="0"/>
              <w:divBdr>
                <w:top w:val="none" w:sz="0" w:space="0" w:color="auto"/>
                <w:left w:val="none" w:sz="0" w:space="0" w:color="auto"/>
                <w:bottom w:val="none" w:sz="0" w:space="0" w:color="auto"/>
                <w:right w:val="none" w:sz="0" w:space="0" w:color="auto"/>
              </w:divBdr>
            </w:div>
            <w:div w:id="1130200364">
              <w:marLeft w:val="0"/>
              <w:marRight w:val="0"/>
              <w:marTop w:val="0"/>
              <w:marBottom w:val="0"/>
              <w:divBdr>
                <w:top w:val="none" w:sz="0" w:space="0" w:color="auto"/>
                <w:left w:val="none" w:sz="0" w:space="0" w:color="auto"/>
                <w:bottom w:val="none" w:sz="0" w:space="0" w:color="auto"/>
                <w:right w:val="none" w:sz="0" w:space="0" w:color="auto"/>
              </w:divBdr>
            </w:div>
            <w:div w:id="544029892">
              <w:marLeft w:val="0"/>
              <w:marRight w:val="0"/>
              <w:marTop w:val="0"/>
              <w:marBottom w:val="0"/>
              <w:divBdr>
                <w:top w:val="none" w:sz="0" w:space="0" w:color="auto"/>
                <w:left w:val="none" w:sz="0" w:space="0" w:color="auto"/>
                <w:bottom w:val="none" w:sz="0" w:space="0" w:color="auto"/>
                <w:right w:val="none" w:sz="0" w:space="0" w:color="auto"/>
              </w:divBdr>
            </w:div>
            <w:div w:id="846752587">
              <w:marLeft w:val="0"/>
              <w:marRight w:val="0"/>
              <w:marTop w:val="0"/>
              <w:marBottom w:val="0"/>
              <w:divBdr>
                <w:top w:val="none" w:sz="0" w:space="0" w:color="auto"/>
                <w:left w:val="none" w:sz="0" w:space="0" w:color="auto"/>
                <w:bottom w:val="none" w:sz="0" w:space="0" w:color="auto"/>
                <w:right w:val="none" w:sz="0" w:space="0" w:color="auto"/>
              </w:divBdr>
            </w:div>
            <w:div w:id="1240020280">
              <w:marLeft w:val="0"/>
              <w:marRight w:val="0"/>
              <w:marTop w:val="0"/>
              <w:marBottom w:val="0"/>
              <w:divBdr>
                <w:top w:val="none" w:sz="0" w:space="0" w:color="auto"/>
                <w:left w:val="none" w:sz="0" w:space="0" w:color="auto"/>
                <w:bottom w:val="none" w:sz="0" w:space="0" w:color="auto"/>
                <w:right w:val="none" w:sz="0" w:space="0" w:color="auto"/>
              </w:divBdr>
            </w:div>
            <w:div w:id="891841333">
              <w:marLeft w:val="0"/>
              <w:marRight w:val="0"/>
              <w:marTop w:val="0"/>
              <w:marBottom w:val="0"/>
              <w:divBdr>
                <w:top w:val="none" w:sz="0" w:space="0" w:color="auto"/>
                <w:left w:val="none" w:sz="0" w:space="0" w:color="auto"/>
                <w:bottom w:val="none" w:sz="0" w:space="0" w:color="auto"/>
                <w:right w:val="none" w:sz="0" w:space="0" w:color="auto"/>
              </w:divBdr>
            </w:div>
            <w:div w:id="89357579">
              <w:marLeft w:val="0"/>
              <w:marRight w:val="0"/>
              <w:marTop w:val="0"/>
              <w:marBottom w:val="0"/>
              <w:divBdr>
                <w:top w:val="none" w:sz="0" w:space="0" w:color="auto"/>
                <w:left w:val="none" w:sz="0" w:space="0" w:color="auto"/>
                <w:bottom w:val="none" w:sz="0" w:space="0" w:color="auto"/>
                <w:right w:val="none" w:sz="0" w:space="0" w:color="auto"/>
              </w:divBdr>
            </w:div>
            <w:div w:id="805511356">
              <w:marLeft w:val="0"/>
              <w:marRight w:val="0"/>
              <w:marTop w:val="0"/>
              <w:marBottom w:val="0"/>
              <w:divBdr>
                <w:top w:val="none" w:sz="0" w:space="0" w:color="auto"/>
                <w:left w:val="none" w:sz="0" w:space="0" w:color="auto"/>
                <w:bottom w:val="none" w:sz="0" w:space="0" w:color="auto"/>
                <w:right w:val="none" w:sz="0" w:space="0" w:color="auto"/>
              </w:divBdr>
            </w:div>
            <w:div w:id="1789933662">
              <w:marLeft w:val="0"/>
              <w:marRight w:val="0"/>
              <w:marTop w:val="0"/>
              <w:marBottom w:val="0"/>
              <w:divBdr>
                <w:top w:val="none" w:sz="0" w:space="0" w:color="auto"/>
                <w:left w:val="none" w:sz="0" w:space="0" w:color="auto"/>
                <w:bottom w:val="none" w:sz="0" w:space="0" w:color="auto"/>
                <w:right w:val="none" w:sz="0" w:space="0" w:color="auto"/>
              </w:divBdr>
            </w:div>
            <w:div w:id="373384909">
              <w:marLeft w:val="0"/>
              <w:marRight w:val="0"/>
              <w:marTop w:val="0"/>
              <w:marBottom w:val="0"/>
              <w:divBdr>
                <w:top w:val="none" w:sz="0" w:space="0" w:color="auto"/>
                <w:left w:val="none" w:sz="0" w:space="0" w:color="auto"/>
                <w:bottom w:val="none" w:sz="0" w:space="0" w:color="auto"/>
                <w:right w:val="none" w:sz="0" w:space="0" w:color="auto"/>
              </w:divBdr>
            </w:div>
            <w:div w:id="1948542182">
              <w:marLeft w:val="0"/>
              <w:marRight w:val="0"/>
              <w:marTop w:val="0"/>
              <w:marBottom w:val="0"/>
              <w:divBdr>
                <w:top w:val="none" w:sz="0" w:space="0" w:color="auto"/>
                <w:left w:val="none" w:sz="0" w:space="0" w:color="auto"/>
                <w:bottom w:val="none" w:sz="0" w:space="0" w:color="auto"/>
                <w:right w:val="none" w:sz="0" w:space="0" w:color="auto"/>
              </w:divBdr>
            </w:div>
            <w:div w:id="1869486462">
              <w:marLeft w:val="0"/>
              <w:marRight w:val="0"/>
              <w:marTop w:val="0"/>
              <w:marBottom w:val="0"/>
              <w:divBdr>
                <w:top w:val="none" w:sz="0" w:space="0" w:color="auto"/>
                <w:left w:val="none" w:sz="0" w:space="0" w:color="auto"/>
                <w:bottom w:val="none" w:sz="0" w:space="0" w:color="auto"/>
                <w:right w:val="none" w:sz="0" w:space="0" w:color="auto"/>
              </w:divBdr>
            </w:div>
            <w:div w:id="108088400">
              <w:marLeft w:val="0"/>
              <w:marRight w:val="0"/>
              <w:marTop w:val="0"/>
              <w:marBottom w:val="0"/>
              <w:divBdr>
                <w:top w:val="none" w:sz="0" w:space="0" w:color="auto"/>
                <w:left w:val="none" w:sz="0" w:space="0" w:color="auto"/>
                <w:bottom w:val="none" w:sz="0" w:space="0" w:color="auto"/>
                <w:right w:val="none" w:sz="0" w:space="0" w:color="auto"/>
              </w:divBdr>
            </w:div>
            <w:div w:id="1037697645">
              <w:marLeft w:val="0"/>
              <w:marRight w:val="0"/>
              <w:marTop w:val="0"/>
              <w:marBottom w:val="0"/>
              <w:divBdr>
                <w:top w:val="none" w:sz="0" w:space="0" w:color="auto"/>
                <w:left w:val="none" w:sz="0" w:space="0" w:color="auto"/>
                <w:bottom w:val="none" w:sz="0" w:space="0" w:color="auto"/>
                <w:right w:val="none" w:sz="0" w:space="0" w:color="auto"/>
              </w:divBdr>
            </w:div>
            <w:div w:id="453988829">
              <w:marLeft w:val="0"/>
              <w:marRight w:val="0"/>
              <w:marTop w:val="0"/>
              <w:marBottom w:val="0"/>
              <w:divBdr>
                <w:top w:val="none" w:sz="0" w:space="0" w:color="auto"/>
                <w:left w:val="none" w:sz="0" w:space="0" w:color="auto"/>
                <w:bottom w:val="none" w:sz="0" w:space="0" w:color="auto"/>
                <w:right w:val="none" w:sz="0" w:space="0" w:color="auto"/>
              </w:divBdr>
            </w:div>
            <w:div w:id="478572850">
              <w:marLeft w:val="0"/>
              <w:marRight w:val="0"/>
              <w:marTop w:val="0"/>
              <w:marBottom w:val="0"/>
              <w:divBdr>
                <w:top w:val="none" w:sz="0" w:space="0" w:color="auto"/>
                <w:left w:val="none" w:sz="0" w:space="0" w:color="auto"/>
                <w:bottom w:val="none" w:sz="0" w:space="0" w:color="auto"/>
                <w:right w:val="none" w:sz="0" w:space="0" w:color="auto"/>
              </w:divBdr>
            </w:div>
            <w:div w:id="784231429">
              <w:marLeft w:val="0"/>
              <w:marRight w:val="0"/>
              <w:marTop w:val="0"/>
              <w:marBottom w:val="0"/>
              <w:divBdr>
                <w:top w:val="none" w:sz="0" w:space="0" w:color="auto"/>
                <w:left w:val="none" w:sz="0" w:space="0" w:color="auto"/>
                <w:bottom w:val="none" w:sz="0" w:space="0" w:color="auto"/>
                <w:right w:val="none" w:sz="0" w:space="0" w:color="auto"/>
              </w:divBdr>
            </w:div>
            <w:div w:id="295795141">
              <w:marLeft w:val="0"/>
              <w:marRight w:val="0"/>
              <w:marTop w:val="0"/>
              <w:marBottom w:val="0"/>
              <w:divBdr>
                <w:top w:val="none" w:sz="0" w:space="0" w:color="auto"/>
                <w:left w:val="none" w:sz="0" w:space="0" w:color="auto"/>
                <w:bottom w:val="none" w:sz="0" w:space="0" w:color="auto"/>
                <w:right w:val="none" w:sz="0" w:space="0" w:color="auto"/>
              </w:divBdr>
            </w:div>
            <w:div w:id="699234850">
              <w:marLeft w:val="0"/>
              <w:marRight w:val="0"/>
              <w:marTop w:val="0"/>
              <w:marBottom w:val="0"/>
              <w:divBdr>
                <w:top w:val="none" w:sz="0" w:space="0" w:color="auto"/>
                <w:left w:val="none" w:sz="0" w:space="0" w:color="auto"/>
                <w:bottom w:val="none" w:sz="0" w:space="0" w:color="auto"/>
                <w:right w:val="none" w:sz="0" w:space="0" w:color="auto"/>
              </w:divBdr>
            </w:div>
            <w:div w:id="513492769">
              <w:marLeft w:val="0"/>
              <w:marRight w:val="0"/>
              <w:marTop w:val="0"/>
              <w:marBottom w:val="0"/>
              <w:divBdr>
                <w:top w:val="none" w:sz="0" w:space="0" w:color="auto"/>
                <w:left w:val="none" w:sz="0" w:space="0" w:color="auto"/>
                <w:bottom w:val="none" w:sz="0" w:space="0" w:color="auto"/>
                <w:right w:val="none" w:sz="0" w:space="0" w:color="auto"/>
              </w:divBdr>
            </w:div>
            <w:div w:id="1533106978">
              <w:marLeft w:val="0"/>
              <w:marRight w:val="0"/>
              <w:marTop w:val="0"/>
              <w:marBottom w:val="0"/>
              <w:divBdr>
                <w:top w:val="none" w:sz="0" w:space="0" w:color="auto"/>
                <w:left w:val="none" w:sz="0" w:space="0" w:color="auto"/>
                <w:bottom w:val="none" w:sz="0" w:space="0" w:color="auto"/>
                <w:right w:val="none" w:sz="0" w:space="0" w:color="auto"/>
              </w:divBdr>
            </w:div>
            <w:div w:id="933394321">
              <w:marLeft w:val="0"/>
              <w:marRight w:val="0"/>
              <w:marTop w:val="0"/>
              <w:marBottom w:val="0"/>
              <w:divBdr>
                <w:top w:val="none" w:sz="0" w:space="0" w:color="auto"/>
                <w:left w:val="none" w:sz="0" w:space="0" w:color="auto"/>
                <w:bottom w:val="none" w:sz="0" w:space="0" w:color="auto"/>
                <w:right w:val="none" w:sz="0" w:space="0" w:color="auto"/>
              </w:divBdr>
            </w:div>
            <w:div w:id="510533045">
              <w:marLeft w:val="0"/>
              <w:marRight w:val="0"/>
              <w:marTop w:val="0"/>
              <w:marBottom w:val="0"/>
              <w:divBdr>
                <w:top w:val="none" w:sz="0" w:space="0" w:color="auto"/>
                <w:left w:val="none" w:sz="0" w:space="0" w:color="auto"/>
                <w:bottom w:val="none" w:sz="0" w:space="0" w:color="auto"/>
                <w:right w:val="none" w:sz="0" w:space="0" w:color="auto"/>
              </w:divBdr>
            </w:div>
            <w:div w:id="800269570">
              <w:marLeft w:val="0"/>
              <w:marRight w:val="0"/>
              <w:marTop w:val="0"/>
              <w:marBottom w:val="0"/>
              <w:divBdr>
                <w:top w:val="none" w:sz="0" w:space="0" w:color="auto"/>
                <w:left w:val="none" w:sz="0" w:space="0" w:color="auto"/>
                <w:bottom w:val="none" w:sz="0" w:space="0" w:color="auto"/>
                <w:right w:val="none" w:sz="0" w:space="0" w:color="auto"/>
              </w:divBdr>
            </w:div>
            <w:div w:id="1051343553">
              <w:marLeft w:val="0"/>
              <w:marRight w:val="0"/>
              <w:marTop w:val="0"/>
              <w:marBottom w:val="0"/>
              <w:divBdr>
                <w:top w:val="none" w:sz="0" w:space="0" w:color="auto"/>
                <w:left w:val="none" w:sz="0" w:space="0" w:color="auto"/>
                <w:bottom w:val="none" w:sz="0" w:space="0" w:color="auto"/>
                <w:right w:val="none" w:sz="0" w:space="0" w:color="auto"/>
              </w:divBdr>
            </w:div>
            <w:div w:id="312367821">
              <w:marLeft w:val="0"/>
              <w:marRight w:val="0"/>
              <w:marTop w:val="0"/>
              <w:marBottom w:val="0"/>
              <w:divBdr>
                <w:top w:val="none" w:sz="0" w:space="0" w:color="auto"/>
                <w:left w:val="none" w:sz="0" w:space="0" w:color="auto"/>
                <w:bottom w:val="none" w:sz="0" w:space="0" w:color="auto"/>
                <w:right w:val="none" w:sz="0" w:space="0" w:color="auto"/>
              </w:divBdr>
            </w:div>
            <w:div w:id="176504068">
              <w:marLeft w:val="0"/>
              <w:marRight w:val="0"/>
              <w:marTop w:val="0"/>
              <w:marBottom w:val="0"/>
              <w:divBdr>
                <w:top w:val="none" w:sz="0" w:space="0" w:color="auto"/>
                <w:left w:val="none" w:sz="0" w:space="0" w:color="auto"/>
                <w:bottom w:val="none" w:sz="0" w:space="0" w:color="auto"/>
                <w:right w:val="none" w:sz="0" w:space="0" w:color="auto"/>
              </w:divBdr>
            </w:div>
            <w:div w:id="1662541105">
              <w:marLeft w:val="0"/>
              <w:marRight w:val="0"/>
              <w:marTop w:val="0"/>
              <w:marBottom w:val="0"/>
              <w:divBdr>
                <w:top w:val="none" w:sz="0" w:space="0" w:color="auto"/>
                <w:left w:val="none" w:sz="0" w:space="0" w:color="auto"/>
                <w:bottom w:val="none" w:sz="0" w:space="0" w:color="auto"/>
                <w:right w:val="none" w:sz="0" w:space="0" w:color="auto"/>
              </w:divBdr>
            </w:div>
            <w:div w:id="1049187022">
              <w:marLeft w:val="0"/>
              <w:marRight w:val="0"/>
              <w:marTop w:val="0"/>
              <w:marBottom w:val="0"/>
              <w:divBdr>
                <w:top w:val="none" w:sz="0" w:space="0" w:color="auto"/>
                <w:left w:val="none" w:sz="0" w:space="0" w:color="auto"/>
                <w:bottom w:val="none" w:sz="0" w:space="0" w:color="auto"/>
                <w:right w:val="none" w:sz="0" w:space="0" w:color="auto"/>
              </w:divBdr>
            </w:div>
            <w:div w:id="1357778979">
              <w:marLeft w:val="0"/>
              <w:marRight w:val="0"/>
              <w:marTop w:val="0"/>
              <w:marBottom w:val="0"/>
              <w:divBdr>
                <w:top w:val="none" w:sz="0" w:space="0" w:color="auto"/>
                <w:left w:val="none" w:sz="0" w:space="0" w:color="auto"/>
                <w:bottom w:val="none" w:sz="0" w:space="0" w:color="auto"/>
                <w:right w:val="none" w:sz="0" w:space="0" w:color="auto"/>
              </w:divBdr>
            </w:div>
            <w:div w:id="701906133">
              <w:marLeft w:val="0"/>
              <w:marRight w:val="0"/>
              <w:marTop w:val="0"/>
              <w:marBottom w:val="0"/>
              <w:divBdr>
                <w:top w:val="none" w:sz="0" w:space="0" w:color="auto"/>
                <w:left w:val="none" w:sz="0" w:space="0" w:color="auto"/>
                <w:bottom w:val="none" w:sz="0" w:space="0" w:color="auto"/>
                <w:right w:val="none" w:sz="0" w:space="0" w:color="auto"/>
              </w:divBdr>
            </w:div>
            <w:div w:id="1050544005">
              <w:marLeft w:val="0"/>
              <w:marRight w:val="0"/>
              <w:marTop w:val="0"/>
              <w:marBottom w:val="0"/>
              <w:divBdr>
                <w:top w:val="none" w:sz="0" w:space="0" w:color="auto"/>
                <w:left w:val="none" w:sz="0" w:space="0" w:color="auto"/>
                <w:bottom w:val="none" w:sz="0" w:space="0" w:color="auto"/>
                <w:right w:val="none" w:sz="0" w:space="0" w:color="auto"/>
              </w:divBdr>
            </w:div>
          </w:divsChild>
        </w:div>
        <w:div w:id="628783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290004">
              <w:marLeft w:val="0"/>
              <w:marRight w:val="0"/>
              <w:marTop w:val="0"/>
              <w:marBottom w:val="0"/>
              <w:divBdr>
                <w:top w:val="none" w:sz="0" w:space="0" w:color="auto"/>
                <w:left w:val="none" w:sz="0" w:space="0" w:color="auto"/>
                <w:bottom w:val="none" w:sz="0" w:space="0" w:color="auto"/>
                <w:right w:val="none" w:sz="0" w:space="0" w:color="auto"/>
              </w:divBdr>
            </w:div>
            <w:div w:id="591166956">
              <w:marLeft w:val="0"/>
              <w:marRight w:val="0"/>
              <w:marTop w:val="0"/>
              <w:marBottom w:val="0"/>
              <w:divBdr>
                <w:top w:val="none" w:sz="0" w:space="0" w:color="auto"/>
                <w:left w:val="none" w:sz="0" w:space="0" w:color="auto"/>
                <w:bottom w:val="none" w:sz="0" w:space="0" w:color="auto"/>
                <w:right w:val="none" w:sz="0" w:space="0" w:color="auto"/>
              </w:divBdr>
            </w:div>
            <w:div w:id="2073307936">
              <w:marLeft w:val="0"/>
              <w:marRight w:val="0"/>
              <w:marTop w:val="0"/>
              <w:marBottom w:val="0"/>
              <w:divBdr>
                <w:top w:val="none" w:sz="0" w:space="0" w:color="auto"/>
                <w:left w:val="none" w:sz="0" w:space="0" w:color="auto"/>
                <w:bottom w:val="none" w:sz="0" w:space="0" w:color="auto"/>
                <w:right w:val="none" w:sz="0" w:space="0" w:color="auto"/>
              </w:divBdr>
            </w:div>
            <w:div w:id="212934124">
              <w:marLeft w:val="0"/>
              <w:marRight w:val="0"/>
              <w:marTop w:val="0"/>
              <w:marBottom w:val="0"/>
              <w:divBdr>
                <w:top w:val="none" w:sz="0" w:space="0" w:color="auto"/>
                <w:left w:val="none" w:sz="0" w:space="0" w:color="auto"/>
                <w:bottom w:val="none" w:sz="0" w:space="0" w:color="auto"/>
                <w:right w:val="none" w:sz="0" w:space="0" w:color="auto"/>
              </w:divBdr>
            </w:div>
            <w:div w:id="1701124986">
              <w:marLeft w:val="0"/>
              <w:marRight w:val="0"/>
              <w:marTop w:val="0"/>
              <w:marBottom w:val="0"/>
              <w:divBdr>
                <w:top w:val="none" w:sz="0" w:space="0" w:color="auto"/>
                <w:left w:val="none" w:sz="0" w:space="0" w:color="auto"/>
                <w:bottom w:val="none" w:sz="0" w:space="0" w:color="auto"/>
                <w:right w:val="none" w:sz="0" w:space="0" w:color="auto"/>
              </w:divBdr>
            </w:div>
            <w:div w:id="770515441">
              <w:marLeft w:val="0"/>
              <w:marRight w:val="0"/>
              <w:marTop w:val="0"/>
              <w:marBottom w:val="0"/>
              <w:divBdr>
                <w:top w:val="none" w:sz="0" w:space="0" w:color="auto"/>
                <w:left w:val="none" w:sz="0" w:space="0" w:color="auto"/>
                <w:bottom w:val="none" w:sz="0" w:space="0" w:color="auto"/>
                <w:right w:val="none" w:sz="0" w:space="0" w:color="auto"/>
              </w:divBdr>
            </w:div>
            <w:div w:id="522977902">
              <w:marLeft w:val="0"/>
              <w:marRight w:val="0"/>
              <w:marTop w:val="0"/>
              <w:marBottom w:val="0"/>
              <w:divBdr>
                <w:top w:val="none" w:sz="0" w:space="0" w:color="auto"/>
                <w:left w:val="none" w:sz="0" w:space="0" w:color="auto"/>
                <w:bottom w:val="none" w:sz="0" w:space="0" w:color="auto"/>
                <w:right w:val="none" w:sz="0" w:space="0" w:color="auto"/>
              </w:divBdr>
            </w:div>
            <w:div w:id="1340038588">
              <w:marLeft w:val="0"/>
              <w:marRight w:val="0"/>
              <w:marTop w:val="0"/>
              <w:marBottom w:val="0"/>
              <w:divBdr>
                <w:top w:val="none" w:sz="0" w:space="0" w:color="auto"/>
                <w:left w:val="none" w:sz="0" w:space="0" w:color="auto"/>
                <w:bottom w:val="none" w:sz="0" w:space="0" w:color="auto"/>
                <w:right w:val="none" w:sz="0" w:space="0" w:color="auto"/>
              </w:divBdr>
            </w:div>
            <w:div w:id="244386055">
              <w:marLeft w:val="0"/>
              <w:marRight w:val="0"/>
              <w:marTop w:val="0"/>
              <w:marBottom w:val="0"/>
              <w:divBdr>
                <w:top w:val="none" w:sz="0" w:space="0" w:color="auto"/>
                <w:left w:val="none" w:sz="0" w:space="0" w:color="auto"/>
                <w:bottom w:val="none" w:sz="0" w:space="0" w:color="auto"/>
                <w:right w:val="none" w:sz="0" w:space="0" w:color="auto"/>
              </w:divBdr>
            </w:div>
            <w:div w:id="1643920920">
              <w:marLeft w:val="0"/>
              <w:marRight w:val="0"/>
              <w:marTop w:val="0"/>
              <w:marBottom w:val="0"/>
              <w:divBdr>
                <w:top w:val="none" w:sz="0" w:space="0" w:color="auto"/>
                <w:left w:val="none" w:sz="0" w:space="0" w:color="auto"/>
                <w:bottom w:val="none" w:sz="0" w:space="0" w:color="auto"/>
                <w:right w:val="none" w:sz="0" w:space="0" w:color="auto"/>
              </w:divBdr>
            </w:div>
            <w:div w:id="962225258">
              <w:marLeft w:val="0"/>
              <w:marRight w:val="0"/>
              <w:marTop w:val="0"/>
              <w:marBottom w:val="0"/>
              <w:divBdr>
                <w:top w:val="none" w:sz="0" w:space="0" w:color="auto"/>
                <w:left w:val="none" w:sz="0" w:space="0" w:color="auto"/>
                <w:bottom w:val="none" w:sz="0" w:space="0" w:color="auto"/>
                <w:right w:val="none" w:sz="0" w:space="0" w:color="auto"/>
              </w:divBdr>
            </w:div>
            <w:div w:id="1435520710">
              <w:marLeft w:val="0"/>
              <w:marRight w:val="0"/>
              <w:marTop w:val="0"/>
              <w:marBottom w:val="0"/>
              <w:divBdr>
                <w:top w:val="none" w:sz="0" w:space="0" w:color="auto"/>
                <w:left w:val="none" w:sz="0" w:space="0" w:color="auto"/>
                <w:bottom w:val="none" w:sz="0" w:space="0" w:color="auto"/>
                <w:right w:val="none" w:sz="0" w:space="0" w:color="auto"/>
              </w:divBdr>
            </w:div>
            <w:div w:id="669482159">
              <w:marLeft w:val="0"/>
              <w:marRight w:val="0"/>
              <w:marTop w:val="0"/>
              <w:marBottom w:val="0"/>
              <w:divBdr>
                <w:top w:val="none" w:sz="0" w:space="0" w:color="auto"/>
                <w:left w:val="none" w:sz="0" w:space="0" w:color="auto"/>
                <w:bottom w:val="none" w:sz="0" w:space="0" w:color="auto"/>
                <w:right w:val="none" w:sz="0" w:space="0" w:color="auto"/>
              </w:divBdr>
            </w:div>
            <w:div w:id="1616526075">
              <w:marLeft w:val="0"/>
              <w:marRight w:val="0"/>
              <w:marTop w:val="0"/>
              <w:marBottom w:val="0"/>
              <w:divBdr>
                <w:top w:val="none" w:sz="0" w:space="0" w:color="auto"/>
                <w:left w:val="none" w:sz="0" w:space="0" w:color="auto"/>
                <w:bottom w:val="none" w:sz="0" w:space="0" w:color="auto"/>
                <w:right w:val="none" w:sz="0" w:space="0" w:color="auto"/>
              </w:divBdr>
            </w:div>
            <w:div w:id="945037334">
              <w:marLeft w:val="0"/>
              <w:marRight w:val="0"/>
              <w:marTop w:val="0"/>
              <w:marBottom w:val="0"/>
              <w:divBdr>
                <w:top w:val="none" w:sz="0" w:space="0" w:color="auto"/>
                <w:left w:val="none" w:sz="0" w:space="0" w:color="auto"/>
                <w:bottom w:val="none" w:sz="0" w:space="0" w:color="auto"/>
                <w:right w:val="none" w:sz="0" w:space="0" w:color="auto"/>
              </w:divBdr>
            </w:div>
            <w:div w:id="238638520">
              <w:marLeft w:val="0"/>
              <w:marRight w:val="0"/>
              <w:marTop w:val="0"/>
              <w:marBottom w:val="0"/>
              <w:divBdr>
                <w:top w:val="none" w:sz="0" w:space="0" w:color="auto"/>
                <w:left w:val="none" w:sz="0" w:space="0" w:color="auto"/>
                <w:bottom w:val="none" w:sz="0" w:space="0" w:color="auto"/>
                <w:right w:val="none" w:sz="0" w:space="0" w:color="auto"/>
              </w:divBdr>
            </w:div>
            <w:div w:id="533344848">
              <w:marLeft w:val="0"/>
              <w:marRight w:val="0"/>
              <w:marTop w:val="0"/>
              <w:marBottom w:val="0"/>
              <w:divBdr>
                <w:top w:val="none" w:sz="0" w:space="0" w:color="auto"/>
                <w:left w:val="none" w:sz="0" w:space="0" w:color="auto"/>
                <w:bottom w:val="none" w:sz="0" w:space="0" w:color="auto"/>
                <w:right w:val="none" w:sz="0" w:space="0" w:color="auto"/>
              </w:divBdr>
            </w:div>
            <w:div w:id="1198396458">
              <w:marLeft w:val="0"/>
              <w:marRight w:val="0"/>
              <w:marTop w:val="0"/>
              <w:marBottom w:val="0"/>
              <w:divBdr>
                <w:top w:val="none" w:sz="0" w:space="0" w:color="auto"/>
                <w:left w:val="none" w:sz="0" w:space="0" w:color="auto"/>
                <w:bottom w:val="none" w:sz="0" w:space="0" w:color="auto"/>
                <w:right w:val="none" w:sz="0" w:space="0" w:color="auto"/>
              </w:divBdr>
            </w:div>
            <w:div w:id="807481035">
              <w:marLeft w:val="0"/>
              <w:marRight w:val="0"/>
              <w:marTop w:val="0"/>
              <w:marBottom w:val="0"/>
              <w:divBdr>
                <w:top w:val="none" w:sz="0" w:space="0" w:color="auto"/>
                <w:left w:val="none" w:sz="0" w:space="0" w:color="auto"/>
                <w:bottom w:val="none" w:sz="0" w:space="0" w:color="auto"/>
                <w:right w:val="none" w:sz="0" w:space="0" w:color="auto"/>
              </w:divBdr>
            </w:div>
            <w:div w:id="1191410610">
              <w:marLeft w:val="0"/>
              <w:marRight w:val="0"/>
              <w:marTop w:val="0"/>
              <w:marBottom w:val="0"/>
              <w:divBdr>
                <w:top w:val="none" w:sz="0" w:space="0" w:color="auto"/>
                <w:left w:val="none" w:sz="0" w:space="0" w:color="auto"/>
                <w:bottom w:val="none" w:sz="0" w:space="0" w:color="auto"/>
                <w:right w:val="none" w:sz="0" w:space="0" w:color="auto"/>
              </w:divBdr>
            </w:div>
            <w:div w:id="459105717">
              <w:marLeft w:val="0"/>
              <w:marRight w:val="0"/>
              <w:marTop w:val="0"/>
              <w:marBottom w:val="0"/>
              <w:divBdr>
                <w:top w:val="none" w:sz="0" w:space="0" w:color="auto"/>
                <w:left w:val="none" w:sz="0" w:space="0" w:color="auto"/>
                <w:bottom w:val="none" w:sz="0" w:space="0" w:color="auto"/>
                <w:right w:val="none" w:sz="0" w:space="0" w:color="auto"/>
              </w:divBdr>
            </w:div>
            <w:div w:id="1754741714">
              <w:marLeft w:val="0"/>
              <w:marRight w:val="0"/>
              <w:marTop w:val="0"/>
              <w:marBottom w:val="0"/>
              <w:divBdr>
                <w:top w:val="none" w:sz="0" w:space="0" w:color="auto"/>
                <w:left w:val="none" w:sz="0" w:space="0" w:color="auto"/>
                <w:bottom w:val="none" w:sz="0" w:space="0" w:color="auto"/>
                <w:right w:val="none" w:sz="0" w:space="0" w:color="auto"/>
              </w:divBdr>
            </w:div>
            <w:div w:id="178541613">
              <w:marLeft w:val="0"/>
              <w:marRight w:val="0"/>
              <w:marTop w:val="0"/>
              <w:marBottom w:val="0"/>
              <w:divBdr>
                <w:top w:val="none" w:sz="0" w:space="0" w:color="auto"/>
                <w:left w:val="none" w:sz="0" w:space="0" w:color="auto"/>
                <w:bottom w:val="none" w:sz="0" w:space="0" w:color="auto"/>
                <w:right w:val="none" w:sz="0" w:space="0" w:color="auto"/>
              </w:divBdr>
            </w:div>
            <w:div w:id="1623724222">
              <w:marLeft w:val="0"/>
              <w:marRight w:val="0"/>
              <w:marTop w:val="0"/>
              <w:marBottom w:val="0"/>
              <w:divBdr>
                <w:top w:val="none" w:sz="0" w:space="0" w:color="auto"/>
                <w:left w:val="none" w:sz="0" w:space="0" w:color="auto"/>
                <w:bottom w:val="none" w:sz="0" w:space="0" w:color="auto"/>
                <w:right w:val="none" w:sz="0" w:space="0" w:color="auto"/>
              </w:divBdr>
            </w:div>
            <w:div w:id="1498495678">
              <w:marLeft w:val="0"/>
              <w:marRight w:val="0"/>
              <w:marTop w:val="0"/>
              <w:marBottom w:val="0"/>
              <w:divBdr>
                <w:top w:val="none" w:sz="0" w:space="0" w:color="auto"/>
                <w:left w:val="none" w:sz="0" w:space="0" w:color="auto"/>
                <w:bottom w:val="none" w:sz="0" w:space="0" w:color="auto"/>
                <w:right w:val="none" w:sz="0" w:space="0" w:color="auto"/>
              </w:divBdr>
            </w:div>
            <w:div w:id="711075851">
              <w:marLeft w:val="0"/>
              <w:marRight w:val="0"/>
              <w:marTop w:val="0"/>
              <w:marBottom w:val="0"/>
              <w:divBdr>
                <w:top w:val="none" w:sz="0" w:space="0" w:color="auto"/>
                <w:left w:val="none" w:sz="0" w:space="0" w:color="auto"/>
                <w:bottom w:val="none" w:sz="0" w:space="0" w:color="auto"/>
                <w:right w:val="none" w:sz="0" w:space="0" w:color="auto"/>
              </w:divBdr>
            </w:div>
            <w:div w:id="1375232852">
              <w:marLeft w:val="0"/>
              <w:marRight w:val="0"/>
              <w:marTop w:val="0"/>
              <w:marBottom w:val="0"/>
              <w:divBdr>
                <w:top w:val="none" w:sz="0" w:space="0" w:color="auto"/>
                <w:left w:val="none" w:sz="0" w:space="0" w:color="auto"/>
                <w:bottom w:val="none" w:sz="0" w:space="0" w:color="auto"/>
                <w:right w:val="none" w:sz="0" w:space="0" w:color="auto"/>
              </w:divBdr>
            </w:div>
            <w:div w:id="1067802864">
              <w:marLeft w:val="0"/>
              <w:marRight w:val="0"/>
              <w:marTop w:val="0"/>
              <w:marBottom w:val="0"/>
              <w:divBdr>
                <w:top w:val="none" w:sz="0" w:space="0" w:color="auto"/>
                <w:left w:val="none" w:sz="0" w:space="0" w:color="auto"/>
                <w:bottom w:val="none" w:sz="0" w:space="0" w:color="auto"/>
                <w:right w:val="none" w:sz="0" w:space="0" w:color="auto"/>
              </w:divBdr>
            </w:div>
            <w:div w:id="229465471">
              <w:marLeft w:val="0"/>
              <w:marRight w:val="0"/>
              <w:marTop w:val="0"/>
              <w:marBottom w:val="0"/>
              <w:divBdr>
                <w:top w:val="none" w:sz="0" w:space="0" w:color="auto"/>
                <w:left w:val="none" w:sz="0" w:space="0" w:color="auto"/>
                <w:bottom w:val="none" w:sz="0" w:space="0" w:color="auto"/>
                <w:right w:val="none" w:sz="0" w:space="0" w:color="auto"/>
              </w:divBdr>
            </w:div>
            <w:div w:id="1692872858">
              <w:marLeft w:val="0"/>
              <w:marRight w:val="0"/>
              <w:marTop w:val="0"/>
              <w:marBottom w:val="0"/>
              <w:divBdr>
                <w:top w:val="none" w:sz="0" w:space="0" w:color="auto"/>
                <w:left w:val="none" w:sz="0" w:space="0" w:color="auto"/>
                <w:bottom w:val="none" w:sz="0" w:space="0" w:color="auto"/>
                <w:right w:val="none" w:sz="0" w:space="0" w:color="auto"/>
              </w:divBdr>
            </w:div>
            <w:div w:id="272903883">
              <w:marLeft w:val="0"/>
              <w:marRight w:val="0"/>
              <w:marTop w:val="0"/>
              <w:marBottom w:val="0"/>
              <w:divBdr>
                <w:top w:val="none" w:sz="0" w:space="0" w:color="auto"/>
                <w:left w:val="none" w:sz="0" w:space="0" w:color="auto"/>
                <w:bottom w:val="none" w:sz="0" w:space="0" w:color="auto"/>
                <w:right w:val="none" w:sz="0" w:space="0" w:color="auto"/>
              </w:divBdr>
            </w:div>
            <w:div w:id="929657588">
              <w:marLeft w:val="0"/>
              <w:marRight w:val="0"/>
              <w:marTop w:val="0"/>
              <w:marBottom w:val="0"/>
              <w:divBdr>
                <w:top w:val="none" w:sz="0" w:space="0" w:color="auto"/>
                <w:left w:val="none" w:sz="0" w:space="0" w:color="auto"/>
                <w:bottom w:val="none" w:sz="0" w:space="0" w:color="auto"/>
                <w:right w:val="none" w:sz="0" w:space="0" w:color="auto"/>
              </w:divBdr>
            </w:div>
          </w:divsChild>
        </w:div>
        <w:div w:id="2045403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0376644">
              <w:marLeft w:val="0"/>
              <w:marRight w:val="0"/>
              <w:marTop w:val="240"/>
              <w:marBottom w:val="240"/>
              <w:divBdr>
                <w:top w:val="none" w:sz="0" w:space="0" w:color="auto"/>
                <w:left w:val="none" w:sz="0" w:space="0" w:color="auto"/>
                <w:bottom w:val="none" w:sz="0" w:space="0" w:color="auto"/>
                <w:right w:val="none" w:sz="0" w:space="0" w:color="auto"/>
              </w:divBdr>
              <w:divsChild>
                <w:div w:id="321737990">
                  <w:marLeft w:val="0"/>
                  <w:marRight w:val="0"/>
                  <w:marTop w:val="0"/>
                  <w:marBottom w:val="0"/>
                  <w:divBdr>
                    <w:top w:val="none" w:sz="0" w:space="0" w:color="auto"/>
                    <w:left w:val="none" w:sz="0" w:space="0" w:color="auto"/>
                    <w:bottom w:val="none" w:sz="0" w:space="0" w:color="auto"/>
                    <w:right w:val="none" w:sz="0" w:space="0" w:color="auto"/>
                  </w:divBdr>
                </w:div>
                <w:div w:id="1822190864">
                  <w:marLeft w:val="0"/>
                  <w:marRight w:val="0"/>
                  <w:marTop w:val="0"/>
                  <w:marBottom w:val="0"/>
                  <w:divBdr>
                    <w:top w:val="none" w:sz="0" w:space="0" w:color="auto"/>
                    <w:left w:val="none" w:sz="0" w:space="0" w:color="auto"/>
                    <w:bottom w:val="none" w:sz="0" w:space="0" w:color="auto"/>
                    <w:right w:val="none" w:sz="0" w:space="0" w:color="auto"/>
                  </w:divBdr>
                </w:div>
                <w:div w:id="671029732">
                  <w:marLeft w:val="0"/>
                  <w:marRight w:val="0"/>
                  <w:marTop w:val="0"/>
                  <w:marBottom w:val="0"/>
                  <w:divBdr>
                    <w:top w:val="none" w:sz="0" w:space="0" w:color="auto"/>
                    <w:left w:val="none" w:sz="0" w:space="0" w:color="auto"/>
                    <w:bottom w:val="none" w:sz="0" w:space="0" w:color="auto"/>
                    <w:right w:val="none" w:sz="0" w:space="0" w:color="auto"/>
                  </w:divBdr>
                </w:div>
                <w:div w:id="1137381884">
                  <w:marLeft w:val="0"/>
                  <w:marRight w:val="0"/>
                  <w:marTop w:val="0"/>
                  <w:marBottom w:val="0"/>
                  <w:divBdr>
                    <w:top w:val="none" w:sz="0" w:space="0" w:color="auto"/>
                    <w:left w:val="none" w:sz="0" w:space="0" w:color="auto"/>
                    <w:bottom w:val="none" w:sz="0" w:space="0" w:color="auto"/>
                    <w:right w:val="none" w:sz="0" w:space="0" w:color="auto"/>
                  </w:divBdr>
                </w:div>
                <w:div w:id="47999015">
                  <w:marLeft w:val="0"/>
                  <w:marRight w:val="0"/>
                  <w:marTop w:val="0"/>
                  <w:marBottom w:val="0"/>
                  <w:divBdr>
                    <w:top w:val="none" w:sz="0" w:space="0" w:color="auto"/>
                    <w:left w:val="none" w:sz="0" w:space="0" w:color="auto"/>
                    <w:bottom w:val="none" w:sz="0" w:space="0" w:color="auto"/>
                    <w:right w:val="none" w:sz="0" w:space="0" w:color="auto"/>
                  </w:divBdr>
                </w:div>
                <w:div w:id="1036347201">
                  <w:marLeft w:val="0"/>
                  <w:marRight w:val="0"/>
                  <w:marTop w:val="0"/>
                  <w:marBottom w:val="0"/>
                  <w:divBdr>
                    <w:top w:val="none" w:sz="0" w:space="0" w:color="auto"/>
                    <w:left w:val="none" w:sz="0" w:space="0" w:color="auto"/>
                    <w:bottom w:val="none" w:sz="0" w:space="0" w:color="auto"/>
                    <w:right w:val="none" w:sz="0" w:space="0" w:color="auto"/>
                  </w:divBdr>
                </w:div>
                <w:div w:id="1565949736">
                  <w:marLeft w:val="0"/>
                  <w:marRight w:val="0"/>
                  <w:marTop w:val="0"/>
                  <w:marBottom w:val="0"/>
                  <w:divBdr>
                    <w:top w:val="none" w:sz="0" w:space="0" w:color="auto"/>
                    <w:left w:val="none" w:sz="0" w:space="0" w:color="auto"/>
                    <w:bottom w:val="none" w:sz="0" w:space="0" w:color="auto"/>
                    <w:right w:val="none" w:sz="0" w:space="0" w:color="auto"/>
                  </w:divBdr>
                </w:div>
                <w:div w:id="1086072742">
                  <w:marLeft w:val="0"/>
                  <w:marRight w:val="0"/>
                  <w:marTop w:val="0"/>
                  <w:marBottom w:val="0"/>
                  <w:divBdr>
                    <w:top w:val="none" w:sz="0" w:space="0" w:color="auto"/>
                    <w:left w:val="none" w:sz="0" w:space="0" w:color="auto"/>
                    <w:bottom w:val="none" w:sz="0" w:space="0" w:color="auto"/>
                    <w:right w:val="none" w:sz="0" w:space="0" w:color="auto"/>
                  </w:divBdr>
                </w:div>
                <w:div w:id="274679818">
                  <w:marLeft w:val="0"/>
                  <w:marRight w:val="0"/>
                  <w:marTop w:val="0"/>
                  <w:marBottom w:val="0"/>
                  <w:divBdr>
                    <w:top w:val="none" w:sz="0" w:space="0" w:color="auto"/>
                    <w:left w:val="none" w:sz="0" w:space="0" w:color="auto"/>
                    <w:bottom w:val="none" w:sz="0" w:space="0" w:color="auto"/>
                    <w:right w:val="none" w:sz="0" w:space="0" w:color="auto"/>
                  </w:divBdr>
                </w:div>
                <w:div w:id="1233538278">
                  <w:marLeft w:val="0"/>
                  <w:marRight w:val="0"/>
                  <w:marTop w:val="0"/>
                  <w:marBottom w:val="0"/>
                  <w:divBdr>
                    <w:top w:val="none" w:sz="0" w:space="0" w:color="auto"/>
                    <w:left w:val="none" w:sz="0" w:space="0" w:color="auto"/>
                    <w:bottom w:val="none" w:sz="0" w:space="0" w:color="auto"/>
                    <w:right w:val="none" w:sz="0" w:space="0" w:color="auto"/>
                  </w:divBdr>
                </w:div>
                <w:div w:id="899512509">
                  <w:marLeft w:val="0"/>
                  <w:marRight w:val="0"/>
                  <w:marTop w:val="0"/>
                  <w:marBottom w:val="0"/>
                  <w:divBdr>
                    <w:top w:val="none" w:sz="0" w:space="0" w:color="auto"/>
                    <w:left w:val="none" w:sz="0" w:space="0" w:color="auto"/>
                    <w:bottom w:val="none" w:sz="0" w:space="0" w:color="auto"/>
                    <w:right w:val="none" w:sz="0" w:space="0" w:color="auto"/>
                  </w:divBdr>
                </w:div>
                <w:div w:id="628705911">
                  <w:marLeft w:val="0"/>
                  <w:marRight w:val="0"/>
                  <w:marTop w:val="0"/>
                  <w:marBottom w:val="0"/>
                  <w:divBdr>
                    <w:top w:val="none" w:sz="0" w:space="0" w:color="auto"/>
                    <w:left w:val="none" w:sz="0" w:space="0" w:color="auto"/>
                    <w:bottom w:val="none" w:sz="0" w:space="0" w:color="auto"/>
                    <w:right w:val="none" w:sz="0" w:space="0" w:color="auto"/>
                  </w:divBdr>
                </w:div>
                <w:div w:id="1148549248">
                  <w:marLeft w:val="0"/>
                  <w:marRight w:val="0"/>
                  <w:marTop w:val="0"/>
                  <w:marBottom w:val="0"/>
                  <w:divBdr>
                    <w:top w:val="none" w:sz="0" w:space="0" w:color="auto"/>
                    <w:left w:val="none" w:sz="0" w:space="0" w:color="auto"/>
                    <w:bottom w:val="none" w:sz="0" w:space="0" w:color="auto"/>
                    <w:right w:val="none" w:sz="0" w:space="0" w:color="auto"/>
                  </w:divBdr>
                </w:div>
                <w:div w:id="1992446729">
                  <w:marLeft w:val="0"/>
                  <w:marRight w:val="0"/>
                  <w:marTop w:val="0"/>
                  <w:marBottom w:val="0"/>
                  <w:divBdr>
                    <w:top w:val="none" w:sz="0" w:space="0" w:color="auto"/>
                    <w:left w:val="none" w:sz="0" w:space="0" w:color="auto"/>
                    <w:bottom w:val="none" w:sz="0" w:space="0" w:color="auto"/>
                    <w:right w:val="none" w:sz="0" w:space="0" w:color="auto"/>
                  </w:divBdr>
                </w:div>
                <w:div w:id="356738475">
                  <w:marLeft w:val="0"/>
                  <w:marRight w:val="0"/>
                  <w:marTop w:val="0"/>
                  <w:marBottom w:val="0"/>
                  <w:divBdr>
                    <w:top w:val="none" w:sz="0" w:space="0" w:color="auto"/>
                    <w:left w:val="none" w:sz="0" w:space="0" w:color="auto"/>
                    <w:bottom w:val="none" w:sz="0" w:space="0" w:color="auto"/>
                    <w:right w:val="none" w:sz="0" w:space="0" w:color="auto"/>
                  </w:divBdr>
                </w:div>
                <w:div w:id="133525007">
                  <w:marLeft w:val="0"/>
                  <w:marRight w:val="0"/>
                  <w:marTop w:val="0"/>
                  <w:marBottom w:val="0"/>
                  <w:divBdr>
                    <w:top w:val="none" w:sz="0" w:space="0" w:color="auto"/>
                    <w:left w:val="none" w:sz="0" w:space="0" w:color="auto"/>
                    <w:bottom w:val="none" w:sz="0" w:space="0" w:color="auto"/>
                    <w:right w:val="none" w:sz="0" w:space="0" w:color="auto"/>
                  </w:divBdr>
                </w:div>
                <w:div w:id="1410497182">
                  <w:marLeft w:val="0"/>
                  <w:marRight w:val="0"/>
                  <w:marTop w:val="0"/>
                  <w:marBottom w:val="0"/>
                  <w:divBdr>
                    <w:top w:val="none" w:sz="0" w:space="0" w:color="auto"/>
                    <w:left w:val="none" w:sz="0" w:space="0" w:color="auto"/>
                    <w:bottom w:val="none" w:sz="0" w:space="0" w:color="auto"/>
                    <w:right w:val="none" w:sz="0" w:space="0" w:color="auto"/>
                  </w:divBdr>
                </w:div>
                <w:div w:id="577325364">
                  <w:marLeft w:val="0"/>
                  <w:marRight w:val="0"/>
                  <w:marTop w:val="0"/>
                  <w:marBottom w:val="0"/>
                  <w:divBdr>
                    <w:top w:val="none" w:sz="0" w:space="0" w:color="auto"/>
                    <w:left w:val="none" w:sz="0" w:space="0" w:color="auto"/>
                    <w:bottom w:val="none" w:sz="0" w:space="0" w:color="auto"/>
                    <w:right w:val="none" w:sz="0" w:space="0" w:color="auto"/>
                  </w:divBdr>
                </w:div>
                <w:div w:id="1845512933">
                  <w:marLeft w:val="0"/>
                  <w:marRight w:val="0"/>
                  <w:marTop w:val="0"/>
                  <w:marBottom w:val="0"/>
                  <w:divBdr>
                    <w:top w:val="none" w:sz="0" w:space="0" w:color="auto"/>
                    <w:left w:val="none" w:sz="0" w:space="0" w:color="auto"/>
                    <w:bottom w:val="none" w:sz="0" w:space="0" w:color="auto"/>
                    <w:right w:val="none" w:sz="0" w:space="0" w:color="auto"/>
                  </w:divBdr>
                </w:div>
                <w:div w:id="1429160225">
                  <w:marLeft w:val="0"/>
                  <w:marRight w:val="0"/>
                  <w:marTop w:val="0"/>
                  <w:marBottom w:val="0"/>
                  <w:divBdr>
                    <w:top w:val="none" w:sz="0" w:space="0" w:color="auto"/>
                    <w:left w:val="none" w:sz="0" w:space="0" w:color="auto"/>
                    <w:bottom w:val="none" w:sz="0" w:space="0" w:color="auto"/>
                    <w:right w:val="none" w:sz="0" w:space="0" w:color="auto"/>
                  </w:divBdr>
                </w:div>
                <w:div w:id="807939179">
                  <w:marLeft w:val="0"/>
                  <w:marRight w:val="0"/>
                  <w:marTop w:val="0"/>
                  <w:marBottom w:val="0"/>
                  <w:divBdr>
                    <w:top w:val="none" w:sz="0" w:space="0" w:color="auto"/>
                    <w:left w:val="none" w:sz="0" w:space="0" w:color="auto"/>
                    <w:bottom w:val="none" w:sz="0" w:space="0" w:color="auto"/>
                    <w:right w:val="none" w:sz="0" w:space="0" w:color="auto"/>
                  </w:divBdr>
                </w:div>
                <w:div w:id="623655452">
                  <w:marLeft w:val="0"/>
                  <w:marRight w:val="0"/>
                  <w:marTop w:val="0"/>
                  <w:marBottom w:val="0"/>
                  <w:divBdr>
                    <w:top w:val="none" w:sz="0" w:space="0" w:color="auto"/>
                    <w:left w:val="none" w:sz="0" w:space="0" w:color="auto"/>
                    <w:bottom w:val="none" w:sz="0" w:space="0" w:color="auto"/>
                    <w:right w:val="none" w:sz="0" w:space="0" w:color="auto"/>
                  </w:divBdr>
                </w:div>
                <w:div w:id="1360739102">
                  <w:marLeft w:val="0"/>
                  <w:marRight w:val="0"/>
                  <w:marTop w:val="0"/>
                  <w:marBottom w:val="0"/>
                  <w:divBdr>
                    <w:top w:val="none" w:sz="0" w:space="0" w:color="auto"/>
                    <w:left w:val="none" w:sz="0" w:space="0" w:color="auto"/>
                    <w:bottom w:val="none" w:sz="0" w:space="0" w:color="auto"/>
                    <w:right w:val="none" w:sz="0" w:space="0" w:color="auto"/>
                  </w:divBdr>
                </w:div>
                <w:div w:id="210458610">
                  <w:marLeft w:val="0"/>
                  <w:marRight w:val="0"/>
                  <w:marTop w:val="0"/>
                  <w:marBottom w:val="0"/>
                  <w:divBdr>
                    <w:top w:val="none" w:sz="0" w:space="0" w:color="auto"/>
                    <w:left w:val="none" w:sz="0" w:space="0" w:color="auto"/>
                    <w:bottom w:val="none" w:sz="0" w:space="0" w:color="auto"/>
                    <w:right w:val="none" w:sz="0" w:space="0" w:color="auto"/>
                  </w:divBdr>
                </w:div>
                <w:div w:id="149294605">
                  <w:marLeft w:val="0"/>
                  <w:marRight w:val="0"/>
                  <w:marTop w:val="0"/>
                  <w:marBottom w:val="0"/>
                  <w:divBdr>
                    <w:top w:val="none" w:sz="0" w:space="0" w:color="auto"/>
                    <w:left w:val="none" w:sz="0" w:space="0" w:color="auto"/>
                    <w:bottom w:val="none" w:sz="0" w:space="0" w:color="auto"/>
                    <w:right w:val="none" w:sz="0" w:space="0" w:color="auto"/>
                  </w:divBdr>
                </w:div>
                <w:div w:id="122622070">
                  <w:marLeft w:val="0"/>
                  <w:marRight w:val="0"/>
                  <w:marTop w:val="0"/>
                  <w:marBottom w:val="0"/>
                  <w:divBdr>
                    <w:top w:val="none" w:sz="0" w:space="0" w:color="auto"/>
                    <w:left w:val="none" w:sz="0" w:space="0" w:color="auto"/>
                    <w:bottom w:val="none" w:sz="0" w:space="0" w:color="auto"/>
                    <w:right w:val="none" w:sz="0" w:space="0" w:color="auto"/>
                  </w:divBdr>
                </w:div>
                <w:div w:id="308636757">
                  <w:marLeft w:val="0"/>
                  <w:marRight w:val="0"/>
                  <w:marTop w:val="0"/>
                  <w:marBottom w:val="0"/>
                  <w:divBdr>
                    <w:top w:val="none" w:sz="0" w:space="0" w:color="auto"/>
                    <w:left w:val="none" w:sz="0" w:space="0" w:color="auto"/>
                    <w:bottom w:val="none" w:sz="0" w:space="0" w:color="auto"/>
                    <w:right w:val="none" w:sz="0" w:space="0" w:color="auto"/>
                  </w:divBdr>
                </w:div>
                <w:div w:id="806436971">
                  <w:marLeft w:val="0"/>
                  <w:marRight w:val="0"/>
                  <w:marTop w:val="0"/>
                  <w:marBottom w:val="0"/>
                  <w:divBdr>
                    <w:top w:val="none" w:sz="0" w:space="0" w:color="auto"/>
                    <w:left w:val="none" w:sz="0" w:space="0" w:color="auto"/>
                    <w:bottom w:val="none" w:sz="0" w:space="0" w:color="auto"/>
                    <w:right w:val="none" w:sz="0" w:space="0" w:color="auto"/>
                  </w:divBdr>
                </w:div>
                <w:div w:id="1461191009">
                  <w:marLeft w:val="0"/>
                  <w:marRight w:val="0"/>
                  <w:marTop w:val="0"/>
                  <w:marBottom w:val="0"/>
                  <w:divBdr>
                    <w:top w:val="none" w:sz="0" w:space="0" w:color="auto"/>
                    <w:left w:val="none" w:sz="0" w:space="0" w:color="auto"/>
                    <w:bottom w:val="none" w:sz="0" w:space="0" w:color="auto"/>
                    <w:right w:val="none" w:sz="0" w:space="0" w:color="auto"/>
                  </w:divBdr>
                </w:div>
                <w:div w:id="2091537320">
                  <w:marLeft w:val="0"/>
                  <w:marRight w:val="0"/>
                  <w:marTop w:val="0"/>
                  <w:marBottom w:val="0"/>
                  <w:divBdr>
                    <w:top w:val="none" w:sz="0" w:space="0" w:color="auto"/>
                    <w:left w:val="none" w:sz="0" w:space="0" w:color="auto"/>
                    <w:bottom w:val="none" w:sz="0" w:space="0" w:color="auto"/>
                    <w:right w:val="none" w:sz="0" w:space="0" w:color="auto"/>
                  </w:divBdr>
                </w:div>
                <w:div w:id="1882015213">
                  <w:marLeft w:val="0"/>
                  <w:marRight w:val="0"/>
                  <w:marTop w:val="0"/>
                  <w:marBottom w:val="0"/>
                  <w:divBdr>
                    <w:top w:val="none" w:sz="0" w:space="0" w:color="auto"/>
                    <w:left w:val="none" w:sz="0" w:space="0" w:color="auto"/>
                    <w:bottom w:val="none" w:sz="0" w:space="0" w:color="auto"/>
                    <w:right w:val="none" w:sz="0" w:space="0" w:color="auto"/>
                  </w:divBdr>
                </w:div>
                <w:div w:id="879173223">
                  <w:marLeft w:val="0"/>
                  <w:marRight w:val="0"/>
                  <w:marTop w:val="0"/>
                  <w:marBottom w:val="0"/>
                  <w:divBdr>
                    <w:top w:val="none" w:sz="0" w:space="0" w:color="auto"/>
                    <w:left w:val="none" w:sz="0" w:space="0" w:color="auto"/>
                    <w:bottom w:val="none" w:sz="0" w:space="0" w:color="auto"/>
                    <w:right w:val="none" w:sz="0" w:space="0" w:color="auto"/>
                  </w:divBdr>
                </w:div>
                <w:div w:id="1788625731">
                  <w:marLeft w:val="0"/>
                  <w:marRight w:val="0"/>
                  <w:marTop w:val="0"/>
                  <w:marBottom w:val="0"/>
                  <w:divBdr>
                    <w:top w:val="none" w:sz="0" w:space="0" w:color="auto"/>
                    <w:left w:val="none" w:sz="0" w:space="0" w:color="auto"/>
                    <w:bottom w:val="none" w:sz="0" w:space="0" w:color="auto"/>
                    <w:right w:val="none" w:sz="0" w:space="0" w:color="auto"/>
                  </w:divBdr>
                </w:div>
                <w:div w:id="85657663">
                  <w:marLeft w:val="0"/>
                  <w:marRight w:val="0"/>
                  <w:marTop w:val="0"/>
                  <w:marBottom w:val="0"/>
                  <w:divBdr>
                    <w:top w:val="none" w:sz="0" w:space="0" w:color="auto"/>
                    <w:left w:val="none" w:sz="0" w:space="0" w:color="auto"/>
                    <w:bottom w:val="none" w:sz="0" w:space="0" w:color="auto"/>
                    <w:right w:val="none" w:sz="0" w:space="0" w:color="auto"/>
                  </w:divBdr>
                </w:div>
                <w:div w:id="1739136047">
                  <w:marLeft w:val="0"/>
                  <w:marRight w:val="0"/>
                  <w:marTop w:val="0"/>
                  <w:marBottom w:val="0"/>
                  <w:divBdr>
                    <w:top w:val="none" w:sz="0" w:space="0" w:color="auto"/>
                    <w:left w:val="none" w:sz="0" w:space="0" w:color="auto"/>
                    <w:bottom w:val="none" w:sz="0" w:space="0" w:color="auto"/>
                    <w:right w:val="none" w:sz="0" w:space="0" w:color="auto"/>
                  </w:divBdr>
                </w:div>
                <w:div w:id="1161240888">
                  <w:marLeft w:val="0"/>
                  <w:marRight w:val="0"/>
                  <w:marTop w:val="0"/>
                  <w:marBottom w:val="0"/>
                  <w:divBdr>
                    <w:top w:val="none" w:sz="0" w:space="0" w:color="auto"/>
                    <w:left w:val="none" w:sz="0" w:space="0" w:color="auto"/>
                    <w:bottom w:val="none" w:sz="0" w:space="0" w:color="auto"/>
                    <w:right w:val="none" w:sz="0" w:space="0" w:color="auto"/>
                  </w:divBdr>
                </w:div>
                <w:div w:id="1793786114">
                  <w:marLeft w:val="0"/>
                  <w:marRight w:val="0"/>
                  <w:marTop w:val="0"/>
                  <w:marBottom w:val="0"/>
                  <w:divBdr>
                    <w:top w:val="none" w:sz="0" w:space="0" w:color="auto"/>
                    <w:left w:val="none" w:sz="0" w:space="0" w:color="auto"/>
                    <w:bottom w:val="none" w:sz="0" w:space="0" w:color="auto"/>
                    <w:right w:val="none" w:sz="0" w:space="0" w:color="auto"/>
                  </w:divBdr>
                </w:div>
                <w:div w:id="806355089">
                  <w:marLeft w:val="0"/>
                  <w:marRight w:val="0"/>
                  <w:marTop w:val="0"/>
                  <w:marBottom w:val="0"/>
                  <w:divBdr>
                    <w:top w:val="none" w:sz="0" w:space="0" w:color="auto"/>
                    <w:left w:val="none" w:sz="0" w:space="0" w:color="auto"/>
                    <w:bottom w:val="none" w:sz="0" w:space="0" w:color="auto"/>
                    <w:right w:val="none" w:sz="0" w:space="0" w:color="auto"/>
                  </w:divBdr>
                </w:div>
                <w:div w:id="1026062281">
                  <w:marLeft w:val="0"/>
                  <w:marRight w:val="0"/>
                  <w:marTop w:val="0"/>
                  <w:marBottom w:val="0"/>
                  <w:divBdr>
                    <w:top w:val="none" w:sz="0" w:space="0" w:color="auto"/>
                    <w:left w:val="none" w:sz="0" w:space="0" w:color="auto"/>
                    <w:bottom w:val="none" w:sz="0" w:space="0" w:color="auto"/>
                    <w:right w:val="none" w:sz="0" w:space="0" w:color="auto"/>
                  </w:divBdr>
                </w:div>
                <w:div w:id="4744842">
                  <w:marLeft w:val="0"/>
                  <w:marRight w:val="0"/>
                  <w:marTop w:val="0"/>
                  <w:marBottom w:val="0"/>
                  <w:divBdr>
                    <w:top w:val="none" w:sz="0" w:space="0" w:color="auto"/>
                    <w:left w:val="none" w:sz="0" w:space="0" w:color="auto"/>
                    <w:bottom w:val="none" w:sz="0" w:space="0" w:color="auto"/>
                    <w:right w:val="none" w:sz="0" w:space="0" w:color="auto"/>
                  </w:divBdr>
                </w:div>
                <w:div w:id="1508978959">
                  <w:marLeft w:val="0"/>
                  <w:marRight w:val="0"/>
                  <w:marTop w:val="0"/>
                  <w:marBottom w:val="0"/>
                  <w:divBdr>
                    <w:top w:val="none" w:sz="0" w:space="0" w:color="auto"/>
                    <w:left w:val="none" w:sz="0" w:space="0" w:color="auto"/>
                    <w:bottom w:val="none" w:sz="0" w:space="0" w:color="auto"/>
                    <w:right w:val="none" w:sz="0" w:space="0" w:color="auto"/>
                  </w:divBdr>
                </w:div>
                <w:div w:id="756681087">
                  <w:marLeft w:val="0"/>
                  <w:marRight w:val="0"/>
                  <w:marTop w:val="0"/>
                  <w:marBottom w:val="0"/>
                  <w:divBdr>
                    <w:top w:val="none" w:sz="0" w:space="0" w:color="auto"/>
                    <w:left w:val="none" w:sz="0" w:space="0" w:color="auto"/>
                    <w:bottom w:val="none" w:sz="0" w:space="0" w:color="auto"/>
                    <w:right w:val="none" w:sz="0" w:space="0" w:color="auto"/>
                  </w:divBdr>
                </w:div>
                <w:div w:id="1587692009">
                  <w:marLeft w:val="0"/>
                  <w:marRight w:val="0"/>
                  <w:marTop w:val="0"/>
                  <w:marBottom w:val="0"/>
                  <w:divBdr>
                    <w:top w:val="none" w:sz="0" w:space="0" w:color="auto"/>
                    <w:left w:val="none" w:sz="0" w:space="0" w:color="auto"/>
                    <w:bottom w:val="none" w:sz="0" w:space="0" w:color="auto"/>
                    <w:right w:val="none" w:sz="0" w:space="0" w:color="auto"/>
                  </w:divBdr>
                </w:div>
                <w:div w:id="525798753">
                  <w:marLeft w:val="0"/>
                  <w:marRight w:val="0"/>
                  <w:marTop w:val="0"/>
                  <w:marBottom w:val="0"/>
                  <w:divBdr>
                    <w:top w:val="none" w:sz="0" w:space="0" w:color="auto"/>
                    <w:left w:val="none" w:sz="0" w:space="0" w:color="auto"/>
                    <w:bottom w:val="none" w:sz="0" w:space="0" w:color="auto"/>
                    <w:right w:val="none" w:sz="0" w:space="0" w:color="auto"/>
                  </w:divBdr>
                </w:div>
                <w:div w:id="1192299560">
                  <w:marLeft w:val="0"/>
                  <w:marRight w:val="0"/>
                  <w:marTop w:val="0"/>
                  <w:marBottom w:val="0"/>
                  <w:divBdr>
                    <w:top w:val="none" w:sz="0" w:space="0" w:color="auto"/>
                    <w:left w:val="none" w:sz="0" w:space="0" w:color="auto"/>
                    <w:bottom w:val="none" w:sz="0" w:space="0" w:color="auto"/>
                    <w:right w:val="none" w:sz="0" w:space="0" w:color="auto"/>
                  </w:divBdr>
                </w:div>
                <w:div w:id="1495535133">
                  <w:marLeft w:val="0"/>
                  <w:marRight w:val="0"/>
                  <w:marTop w:val="0"/>
                  <w:marBottom w:val="0"/>
                  <w:divBdr>
                    <w:top w:val="none" w:sz="0" w:space="0" w:color="auto"/>
                    <w:left w:val="none" w:sz="0" w:space="0" w:color="auto"/>
                    <w:bottom w:val="none" w:sz="0" w:space="0" w:color="auto"/>
                    <w:right w:val="none" w:sz="0" w:space="0" w:color="auto"/>
                  </w:divBdr>
                </w:div>
                <w:div w:id="1919556299">
                  <w:marLeft w:val="0"/>
                  <w:marRight w:val="0"/>
                  <w:marTop w:val="0"/>
                  <w:marBottom w:val="0"/>
                  <w:divBdr>
                    <w:top w:val="none" w:sz="0" w:space="0" w:color="auto"/>
                    <w:left w:val="none" w:sz="0" w:space="0" w:color="auto"/>
                    <w:bottom w:val="none" w:sz="0" w:space="0" w:color="auto"/>
                    <w:right w:val="none" w:sz="0" w:space="0" w:color="auto"/>
                  </w:divBdr>
                </w:div>
              </w:divsChild>
            </w:div>
            <w:div w:id="72240997">
              <w:marLeft w:val="0"/>
              <w:marRight w:val="0"/>
              <w:marTop w:val="240"/>
              <w:marBottom w:val="240"/>
              <w:divBdr>
                <w:top w:val="none" w:sz="0" w:space="0" w:color="auto"/>
                <w:left w:val="none" w:sz="0" w:space="0" w:color="auto"/>
                <w:bottom w:val="none" w:sz="0" w:space="0" w:color="auto"/>
                <w:right w:val="none" w:sz="0" w:space="0" w:color="auto"/>
              </w:divBdr>
              <w:divsChild>
                <w:div w:id="1178933472">
                  <w:marLeft w:val="0"/>
                  <w:marRight w:val="0"/>
                  <w:marTop w:val="0"/>
                  <w:marBottom w:val="0"/>
                  <w:divBdr>
                    <w:top w:val="none" w:sz="0" w:space="0" w:color="auto"/>
                    <w:left w:val="none" w:sz="0" w:space="0" w:color="auto"/>
                    <w:bottom w:val="none" w:sz="0" w:space="0" w:color="auto"/>
                    <w:right w:val="none" w:sz="0" w:space="0" w:color="auto"/>
                  </w:divBdr>
                </w:div>
                <w:div w:id="17222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52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5140764">
              <w:marLeft w:val="0"/>
              <w:marRight w:val="0"/>
              <w:marTop w:val="0"/>
              <w:marBottom w:val="0"/>
              <w:divBdr>
                <w:top w:val="none" w:sz="0" w:space="0" w:color="auto"/>
                <w:left w:val="none" w:sz="0" w:space="0" w:color="auto"/>
                <w:bottom w:val="none" w:sz="0" w:space="0" w:color="auto"/>
                <w:right w:val="none" w:sz="0" w:space="0" w:color="auto"/>
              </w:divBdr>
            </w:div>
            <w:div w:id="1096443108">
              <w:marLeft w:val="0"/>
              <w:marRight w:val="0"/>
              <w:marTop w:val="0"/>
              <w:marBottom w:val="0"/>
              <w:divBdr>
                <w:top w:val="none" w:sz="0" w:space="0" w:color="auto"/>
                <w:left w:val="none" w:sz="0" w:space="0" w:color="auto"/>
                <w:bottom w:val="none" w:sz="0" w:space="0" w:color="auto"/>
                <w:right w:val="none" w:sz="0" w:space="0" w:color="auto"/>
              </w:divBdr>
            </w:div>
            <w:div w:id="856962683">
              <w:marLeft w:val="0"/>
              <w:marRight w:val="0"/>
              <w:marTop w:val="0"/>
              <w:marBottom w:val="0"/>
              <w:divBdr>
                <w:top w:val="none" w:sz="0" w:space="0" w:color="auto"/>
                <w:left w:val="none" w:sz="0" w:space="0" w:color="auto"/>
                <w:bottom w:val="none" w:sz="0" w:space="0" w:color="auto"/>
                <w:right w:val="none" w:sz="0" w:space="0" w:color="auto"/>
              </w:divBdr>
            </w:div>
            <w:div w:id="595752926">
              <w:marLeft w:val="0"/>
              <w:marRight w:val="0"/>
              <w:marTop w:val="0"/>
              <w:marBottom w:val="0"/>
              <w:divBdr>
                <w:top w:val="none" w:sz="0" w:space="0" w:color="auto"/>
                <w:left w:val="none" w:sz="0" w:space="0" w:color="auto"/>
                <w:bottom w:val="none" w:sz="0" w:space="0" w:color="auto"/>
                <w:right w:val="none" w:sz="0" w:space="0" w:color="auto"/>
              </w:divBdr>
            </w:div>
            <w:div w:id="833179815">
              <w:marLeft w:val="0"/>
              <w:marRight w:val="0"/>
              <w:marTop w:val="0"/>
              <w:marBottom w:val="0"/>
              <w:divBdr>
                <w:top w:val="none" w:sz="0" w:space="0" w:color="auto"/>
                <w:left w:val="none" w:sz="0" w:space="0" w:color="auto"/>
                <w:bottom w:val="none" w:sz="0" w:space="0" w:color="auto"/>
                <w:right w:val="none" w:sz="0" w:space="0" w:color="auto"/>
              </w:divBdr>
            </w:div>
            <w:div w:id="1081171487">
              <w:marLeft w:val="0"/>
              <w:marRight w:val="0"/>
              <w:marTop w:val="0"/>
              <w:marBottom w:val="0"/>
              <w:divBdr>
                <w:top w:val="none" w:sz="0" w:space="0" w:color="auto"/>
                <w:left w:val="none" w:sz="0" w:space="0" w:color="auto"/>
                <w:bottom w:val="none" w:sz="0" w:space="0" w:color="auto"/>
                <w:right w:val="none" w:sz="0" w:space="0" w:color="auto"/>
              </w:divBdr>
            </w:div>
            <w:div w:id="1755591014">
              <w:marLeft w:val="0"/>
              <w:marRight w:val="0"/>
              <w:marTop w:val="0"/>
              <w:marBottom w:val="0"/>
              <w:divBdr>
                <w:top w:val="none" w:sz="0" w:space="0" w:color="auto"/>
                <w:left w:val="none" w:sz="0" w:space="0" w:color="auto"/>
                <w:bottom w:val="none" w:sz="0" w:space="0" w:color="auto"/>
                <w:right w:val="none" w:sz="0" w:space="0" w:color="auto"/>
              </w:divBdr>
            </w:div>
            <w:div w:id="598953959">
              <w:marLeft w:val="0"/>
              <w:marRight w:val="0"/>
              <w:marTop w:val="0"/>
              <w:marBottom w:val="0"/>
              <w:divBdr>
                <w:top w:val="none" w:sz="0" w:space="0" w:color="auto"/>
                <w:left w:val="none" w:sz="0" w:space="0" w:color="auto"/>
                <w:bottom w:val="none" w:sz="0" w:space="0" w:color="auto"/>
                <w:right w:val="none" w:sz="0" w:space="0" w:color="auto"/>
              </w:divBdr>
            </w:div>
            <w:div w:id="2086217024">
              <w:marLeft w:val="0"/>
              <w:marRight w:val="0"/>
              <w:marTop w:val="0"/>
              <w:marBottom w:val="0"/>
              <w:divBdr>
                <w:top w:val="none" w:sz="0" w:space="0" w:color="auto"/>
                <w:left w:val="none" w:sz="0" w:space="0" w:color="auto"/>
                <w:bottom w:val="none" w:sz="0" w:space="0" w:color="auto"/>
                <w:right w:val="none" w:sz="0" w:space="0" w:color="auto"/>
              </w:divBdr>
            </w:div>
            <w:div w:id="332149489">
              <w:marLeft w:val="0"/>
              <w:marRight w:val="0"/>
              <w:marTop w:val="0"/>
              <w:marBottom w:val="0"/>
              <w:divBdr>
                <w:top w:val="none" w:sz="0" w:space="0" w:color="auto"/>
                <w:left w:val="none" w:sz="0" w:space="0" w:color="auto"/>
                <w:bottom w:val="none" w:sz="0" w:space="0" w:color="auto"/>
                <w:right w:val="none" w:sz="0" w:space="0" w:color="auto"/>
              </w:divBdr>
            </w:div>
            <w:div w:id="1785078100">
              <w:marLeft w:val="0"/>
              <w:marRight w:val="0"/>
              <w:marTop w:val="0"/>
              <w:marBottom w:val="0"/>
              <w:divBdr>
                <w:top w:val="none" w:sz="0" w:space="0" w:color="auto"/>
                <w:left w:val="none" w:sz="0" w:space="0" w:color="auto"/>
                <w:bottom w:val="none" w:sz="0" w:space="0" w:color="auto"/>
                <w:right w:val="none" w:sz="0" w:space="0" w:color="auto"/>
              </w:divBdr>
            </w:div>
            <w:div w:id="853148330">
              <w:marLeft w:val="0"/>
              <w:marRight w:val="0"/>
              <w:marTop w:val="0"/>
              <w:marBottom w:val="0"/>
              <w:divBdr>
                <w:top w:val="none" w:sz="0" w:space="0" w:color="auto"/>
                <w:left w:val="none" w:sz="0" w:space="0" w:color="auto"/>
                <w:bottom w:val="none" w:sz="0" w:space="0" w:color="auto"/>
                <w:right w:val="none" w:sz="0" w:space="0" w:color="auto"/>
              </w:divBdr>
            </w:div>
            <w:div w:id="915019670">
              <w:marLeft w:val="0"/>
              <w:marRight w:val="0"/>
              <w:marTop w:val="0"/>
              <w:marBottom w:val="0"/>
              <w:divBdr>
                <w:top w:val="none" w:sz="0" w:space="0" w:color="auto"/>
                <w:left w:val="none" w:sz="0" w:space="0" w:color="auto"/>
                <w:bottom w:val="none" w:sz="0" w:space="0" w:color="auto"/>
                <w:right w:val="none" w:sz="0" w:space="0" w:color="auto"/>
              </w:divBdr>
            </w:div>
            <w:div w:id="1755591929">
              <w:marLeft w:val="0"/>
              <w:marRight w:val="0"/>
              <w:marTop w:val="0"/>
              <w:marBottom w:val="0"/>
              <w:divBdr>
                <w:top w:val="none" w:sz="0" w:space="0" w:color="auto"/>
                <w:left w:val="none" w:sz="0" w:space="0" w:color="auto"/>
                <w:bottom w:val="none" w:sz="0" w:space="0" w:color="auto"/>
                <w:right w:val="none" w:sz="0" w:space="0" w:color="auto"/>
              </w:divBdr>
            </w:div>
            <w:div w:id="1090346281">
              <w:marLeft w:val="0"/>
              <w:marRight w:val="0"/>
              <w:marTop w:val="0"/>
              <w:marBottom w:val="0"/>
              <w:divBdr>
                <w:top w:val="none" w:sz="0" w:space="0" w:color="auto"/>
                <w:left w:val="none" w:sz="0" w:space="0" w:color="auto"/>
                <w:bottom w:val="none" w:sz="0" w:space="0" w:color="auto"/>
                <w:right w:val="none" w:sz="0" w:space="0" w:color="auto"/>
              </w:divBdr>
            </w:div>
          </w:divsChild>
        </w:div>
        <w:div w:id="125397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3119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6955151">
              <w:marLeft w:val="0"/>
              <w:marRight w:val="0"/>
              <w:marTop w:val="0"/>
              <w:marBottom w:val="0"/>
              <w:divBdr>
                <w:top w:val="none" w:sz="0" w:space="0" w:color="auto"/>
                <w:left w:val="none" w:sz="0" w:space="0" w:color="auto"/>
                <w:bottom w:val="none" w:sz="0" w:space="0" w:color="auto"/>
                <w:right w:val="none" w:sz="0" w:space="0" w:color="auto"/>
              </w:divBdr>
            </w:div>
            <w:div w:id="1142115745">
              <w:marLeft w:val="0"/>
              <w:marRight w:val="0"/>
              <w:marTop w:val="0"/>
              <w:marBottom w:val="0"/>
              <w:divBdr>
                <w:top w:val="none" w:sz="0" w:space="0" w:color="auto"/>
                <w:left w:val="none" w:sz="0" w:space="0" w:color="auto"/>
                <w:bottom w:val="none" w:sz="0" w:space="0" w:color="auto"/>
                <w:right w:val="none" w:sz="0" w:space="0" w:color="auto"/>
              </w:divBdr>
            </w:div>
            <w:div w:id="772241335">
              <w:marLeft w:val="0"/>
              <w:marRight w:val="0"/>
              <w:marTop w:val="0"/>
              <w:marBottom w:val="0"/>
              <w:divBdr>
                <w:top w:val="none" w:sz="0" w:space="0" w:color="auto"/>
                <w:left w:val="none" w:sz="0" w:space="0" w:color="auto"/>
                <w:bottom w:val="none" w:sz="0" w:space="0" w:color="auto"/>
                <w:right w:val="none" w:sz="0" w:space="0" w:color="auto"/>
              </w:divBdr>
            </w:div>
            <w:div w:id="1307201541">
              <w:marLeft w:val="0"/>
              <w:marRight w:val="0"/>
              <w:marTop w:val="0"/>
              <w:marBottom w:val="0"/>
              <w:divBdr>
                <w:top w:val="none" w:sz="0" w:space="0" w:color="auto"/>
                <w:left w:val="none" w:sz="0" w:space="0" w:color="auto"/>
                <w:bottom w:val="none" w:sz="0" w:space="0" w:color="auto"/>
                <w:right w:val="none" w:sz="0" w:space="0" w:color="auto"/>
              </w:divBdr>
            </w:div>
            <w:div w:id="2117601372">
              <w:marLeft w:val="0"/>
              <w:marRight w:val="0"/>
              <w:marTop w:val="0"/>
              <w:marBottom w:val="0"/>
              <w:divBdr>
                <w:top w:val="none" w:sz="0" w:space="0" w:color="auto"/>
                <w:left w:val="none" w:sz="0" w:space="0" w:color="auto"/>
                <w:bottom w:val="none" w:sz="0" w:space="0" w:color="auto"/>
                <w:right w:val="none" w:sz="0" w:space="0" w:color="auto"/>
              </w:divBdr>
            </w:div>
          </w:divsChild>
        </w:div>
        <w:div w:id="1166239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9570740">
              <w:marLeft w:val="0"/>
              <w:marRight w:val="0"/>
              <w:marTop w:val="0"/>
              <w:marBottom w:val="0"/>
              <w:divBdr>
                <w:top w:val="none" w:sz="0" w:space="0" w:color="auto"/>
                <w:left w:val="none" w:sz="0" w:space="0" w:color="auto"/>
                <w:bottom w:val="none" w:sz="0" w:space="0" w:color="auto"/>
                <w:right w:val="none" w:sz="0" w:space="0" w:color="auto"/>
              </w:divBdr>
            </w:div>
            <w:div w:id="1944336750">
              <w:marLeft w:val="0"/>
              <w:marRight w:val="0"/>
              <w:marTop w:val="0"/>
              <w:marBottom w:val="0"/>
              <w:divBdr>
                <w:top w:val="none" w:sz="0" w:space="0" w:color="auto"/>
                <w:left w:val="none" w:sz="0" w:space="0" w:color="auto"/>
                <w:bottom w:val="none" w:sz="0" w:space="0" w:color="auto"/>
                <w:right w:val="none" w:sz="0" w:space="0" w:color="auto"/>
              </w:divBdr>
            </w:div>
            <w:div w:id="1024789886">
              <w:marLeft w:val="0"/>
              <w:marRight w:val="0"/>
              <w:marTop w:val="0"/>
              <w:marBottom w:val="0"/>
              <w:divBdr>
                <w:top w:val="none" w:sz="0" w:space="0" w:color="auto"/>
                <w:left w:val="none" w:sz="0" w:space="0" w:color="auto"/>
                <w:bottom w:val="none" w:sz="0" w:space="0" w:color="auto"/>
                <w:right w:val="none" w:sz="0" w:space="0" w:color="auto"/>
              </w:divBdr>
            </w:div>
            <w:div w:id="424040338">
              <w:marLeft w:val="0"/>
              <w:marRight w:val="0"/>
              <w:marTop w:val="0"/>
              <w:marBottom w:val="0"/>
              <w:divBdr>
                <w:top w:val="none" w:sz="0" w:space="0" w:color="auto"/>
                <w:left w:val="none" w:sz="0" w:space="0" w:color="auto"/>
                <w:bottom w:val="none" w:sz="0" w:space="0" w:color="auto"/>
                <w:right w:val="none" w:sz="0" w:space="0" w:color="auto"/>
              </w:divBdr>
            </w:div>
            <w:div w:id="560479771">
              <w:marLeft w:val="0"/>
              <w:marRight w:val="0"/>
              <w:marTop w:val="0"/>
              <w:marBottom w:val="0"/>
              <w:divBdr>
                <w:top w:val="none" w:sz="0" w:space="0" w:color="auto"/>
                <w:left w:val="none" w:sz="0" w:space="0" w:color="auto"/>
                <w:bottom w:val="none" w:sz="0" w:space="0" w:color="auto"/>
                <w:right w:val="none" w:sz="0" w:space="0" w:color="auto"/>
              </w:divBdr>
            </w:div>
            <w:div w:id="448279880">
              <w:marLeft w:val="0"/>
              <w:marRight w:val="0"/>
              <w:marTop w:val="0"/>
              <w:marBottom w:val="0"/>
              <w:divBdr>
                <w:top w:val="none" w:sz="0" w:space="0" w:color="auto"/>
                <w:left w:val="none" w:sz="0" w:space="0" w:color="auto"/>
                <w:bottom w:val="none" w:sz="0" w:space="0" w:color="auto"/>
                <w:right w:val="none" w:sz="0" w:space="0" w:color="auto"/>
              </w:divBdr>
            </w:div>
            <w:div w:id="591426733">
              <w:marLeft w:val="0"/>
              <w:marRight w:val="0"/>
              <w:marTop w:val="0"/>
              <w:marBottom w:val="0"/>
              <w:divBdr>
                <w:top w:val="none" w:sz="0" w:space="0" w:color="auto"/>
                <w:left w:val="none" w:sz="0" w:space="0" w:color="auto"/>
                <w:bottom w:val="none" w:sz="0" w:space="0" w:color="auto"/>
                <w:right w:val="none" w:sz="0" w:space="0" w:color="auto"/>
              </w:divBdr>
            </w:div>
            <w:div w:id="851996855">
              <w:marLeft w:val="0"/>
              <w:marRight w:val="0"/>
              <w:marTop w:val="0"/>
              <w:marBottom w:val="0"/>
              <w:divBdr>
                <w:top w:val="none" w:sz="0" w:space="0" w:color="auto"/>
                <w:left w:val="none" w:sz="0" w:space="0" w:color="auto"/>
                <w:bottom w:val="none" w:sz="0" w:space="0" w:color="auto"/>
                <w:right w:val="none" w:sz="0" w:space="0" w:color="auto"/>
              </w:divBdr>
            </w:div>
          </w:divsChild>
        </w:div>
        <w:div w:id="673801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5807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8006460">
              <w:marLeft w:val="0"/>
              <w:marRight w:val="0"/>
              <w:marTop w:val="0"/>
              <w:marBottom w:val="0"/>
              <w:divBdr>
                <w:top w:val="none" w:sz="0" w:space="0" w:color="auto"/>
                <w:left w:val="none" w:sz="0" w:space="0" w:color="auto"/>
                <w:bottom w:val="none" w:sz="0" w:space="0" w:color="auto"/>
                <w:right w:val="none" w:sz="0" w:space="0" w:color="auto"/>
              </w:divBdr>
            </w:div>
            <w:div w:id="1994330787">
              <w:marLeft w:val="0"/>
              <w:marRight w:val="0"/>
              <w:marTop w:val="0"/>
              <w:marBottom w:val="0"/>
              <w:divBdr>
                <w:top w:val="none" w:sz="0" w:space="0" w:color="auto"/>
                <w:left w:val="none" w:sz="0" w:space="0" w:color="auto"/>
                <w:bottom w:val="none" w:sz="0" w:space="0" w:color="auto"/>
                <w:right w:val="none" w:sz="0" w:space="0" w:color="auto"/>
              </w:divBdr>
            </w:div>
            <w:div w:id="2023704824">
              <w:marLeft w:val="0"/>
              <w:marRight w:val="0"/>
              <w:marTop w:val="0"/>
              <w:marBottom w:val="0"/>
              <w:divBdr>
                <w:top w:val="none" w:sz="0" w:space="0" w:color="auto"/>
                <w:left w:val="none" w:sz="0" w:space="0" w:color="auto"/>
                <w:bottom w:val="none" w:sz="0" w:space="0" w:color="auto"/>
                <w:right w:val="none" w:sz="0" w:space="0" w:color="auto"/>
              </w:divBdr>
            </w:div>
            <w:div w:id="2021352881">
              <w:marLeft w:val="0"/>
              <w:marRight w:val="0"/>
              <w:marTop w:val="0"/>
              <w:marBottom w:val="0"/>
              <w:divBdr>
                <w:top w:val="none" w:sz="0" w:space="0" w:color="auto"/>
                <w:left w:val="none" w:sz="0" w:space="0" w:color="auto"/>
                <w:bottom w:val="none" w:sz="0" w:space="0" w:color="auto"/>
                <w:right w:val="none" w:sz="0" w:space="0" w:color="auto"/>
              </w:divBdr>
            </w:div>
            <w:div w:id="1843003459">
              <w:marLeft w:val="0"/>
              <w:marRight w:val="0"/>
              <w:marTop w:val="0"/>
              <w:marBottom w:val="0"/>
              <w:divBdr>
                <w:top w:val="none" w:sz="0" w:space="0" w:color="auto"/>
                <w:left w:val="none" w:sz="0" w:space="0" w:color="auto"/>
                <w:bottom w:val="none" w:sz="0" w:space="0" w:color="auto"/>
                <w:right w:val="none" w:sz="0" w:space="0" w:color="auto"/>
              </w:divBdr>
            </w:div>
            <w:div w:id="383061814">
              <w:marLeft w:val="0"/>
              <w:marRight w:val="0"/>
              <w:marTop w:val="0"/>
              <w:marBottom w:val="0"/>
              <w:divBdr>
                <w:top w:val="none" w:sz="0" w:space="0" w:color="auto"/>
                <w:left w:val="none" w:sz="0" w:space="0" w:color="auto"/>
                <w:bottom w:val="none" w:sz="0" w:space="0" w:color="auto"/>
                <w:right w:val="none" w:sz="0" w:space="0" w:color="auto"/>
              </w:divBdr>
            </w:div>
            <w:div w:id="575553580">
              <w:marLeft w:val="0"/>
              <w:marRight w:val="0"/>
              <w:marTop w:val="0"/>
              <w:marBottom w:val="0"/>
              <w:divBdr>
                <w:top w:val="none" w:sz="0" w:space="0" w:color="auto"/>
                <w:left w:val="none" w:sz="0" w:space="0" w:color="auto"/>
                <w:bottom w:val="none" w:sz="0" w:space="0" w:color="auto"/>
                <w:right w:val="none" w:sz="0" w:space="0" w:color="auto"/>
              </w:divBdr>
            </w:div>
            <w:div w:id="1621716464">
              <w:marLeft w:val="0"/>
              <w:marRight w:val="0"/>
              <w:marTop w:val="0"/>
              <w:marBottom w:val="0"/>
              <w:divBdr>
                <w:top w:val="none" w:sz="0" w:space="0" w:color="auto"/>
                <w:left w:val="none" w:sz="0" w:space="0" w:color="auto"/>
                <w:bottom w:val="none" w:sz="0" w:space="0" w:color="auto"/>
                <w:right w:val="none" w:sz="0" w:space="0" w:color="auto"/>
              </w:divBdr>
            </w:div>
            <w:div w:id="743379657">
              <w:marLeft w:val="0"/>
              <w:marRight w:val="0"/>
              <w:marTop w:val="0"/>
              <w:marBottom w:val="0"/>
              <w:divBdr>
                <w:top w:val="none" w:sz="0" w:space="0" w:color="auto"/>
                <w:left w:val="none" w:sz="0" w:space="0" w:color="auto"/>
                <w:bottom w:val="none" w:sz="0" w:space="0" w:color="auto"/>
                <w:right w:val="none" w:sz="0" w:space="0" w:color="auto"/>
              </w:divBdr>
            </w:div>
          </w:divsChild>
        </w:div>
        <w:div w:id="1619335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490115">
              <w:marLeft w:val="0"/>
              <w:marRight w:val="0"/>
              <w:marTop w:val="0"/>
              <w:marBottom w:val="0"/>
              <w:divBdr>
                <w:top w:val="none" w:sz="0" w:space="0" w:color="auto"/>
                <w:left w:val="none" w:sz="0" w:space="0" w:color="auto"/>
                <w:bottom w:val="none" w:sz="0" w:space="0" w:color="auto"/>
                <w:right w:val="none" w:sz="0" w:space="0" w:color="auto"/>
              </w:divBdr>
            </w:div>
            <w:div w:id="954798707">
              <w:marLeft w:val="0"/>
              <w:marRight w:val="0"/>
              <w:marTop w:val="0"/>
              <w:marBottom w:val="0"/>
              <w:divBdr>
                <w:top w:val="none" w:sz="0" w:space="0" w:color="auto"/>
                <w:left w:val="none" w:sz="0" w:space="0" w:color="auto"/>
                <w:bottom w:val="none" w:sz="0" w:space="0" w:color="auto"/>
                <w:right w:val="none" w:sz="0" w:space="0" w:color="auto"/>
              </w:divBdr>
            </w:div>
            <w:div w:id="1266694327">
              <w:marLeft w:val="0"/>
              <w:marRight w:val="0"/>
              <w:marTop w:val="0"/>
              <w:marBottom w:val="0"/>
              <w:divBdr>
                <w:top w:val="none" w:sz="0" w:space="0" w:color="auto"/>
                <w:left w:val="none" w:sz="0" w:space="0" w:color="auto"/>
                <w:bottom w:val="none" w:sz="0" w:space="0" w:color="auto"/>
                <w:right w:val="none" w:sz="0" w:space="0" w:color="auto"/>
              </w:divBdr>
            </w:div>
            <w:div w:id="1767000355">
              <w:marLeft w:val="0"/>
              <w:marRight w:val="0"/>
              <w:marTop w:val="0"/>
              <w:marBottom w:val="0"/>
              <w:divBdr>
                <w:top w:val="none" w:sz="0" w:space="0" w:color="auto"/>
                <w:left w:val="none" w:sz="0" w:space="0" w:color="auto"/>
                <w:bottom w:val="none" w:sz="0" w:space="0" w:color="auto"/>
                <w:right w:val="none" w:sz="0" w:space="0" w:color="auto"/>
              </w:divBdr>
            </w:div>
          </w:divsChild>
        </w:div>
        <w:div w:id="3301853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697632">
              <w:marLeft w:val="0"/>
              <w:marRight w:val="0"/>
              <w:marTop w:val="0"/>
              <w:marBottom w:val="0"/>
              <w:divBdr>
                <w:top w:val="none" w:sz="0" w:space="0" w:color="auto"/>
                <w:left w:val="none" w:sz="0" w:space="0" w:color="auto"/>
                <w:bottom w:val="none" w:sz="0" w:space="0" w:color="auto"/>
                <w:right w:val="none" w:sz="0" w:space="0" w:color="auto"/>
              </w:divBdr>
            </w:div>
            <w:div w:id="796143503">
              <w:marLeft w:val="0"/>
              <w:marRight w:val="0"/>
              <w:marTop w:val="0"/>
              <w:marBottom w:val="0"/>
              <w:divBdr>
                <w:top w:val="none" w:sz="0" w:space="0" w:color="auto"/>
                <w:left w:val="none" w:sz="0" w:space="0" w:color="auto"/>
                <w:bottom w:val="none" w:sz="0" w:space="0" w:color="auto"/>
                <w:right w:val="none" w:sz="0" w:space="0" w:color="auto"/>
              </w:divBdr>
            </w:div>
            <w:div w:id="344282447">
              <w:marLeft w:val="0"/>
              <w:marRight w:val="0"/>
              <w:marTop w:val="0"/>
              <w:marBottom w:val="0"/>
              <w:divBdr>
                <w:top w:val="none" w:sz="0" w:space="0" w:color="auto"/>
                <w:left w:val="none" w:sz="0" w:space="0" w:color="auto"/>
                <w:bottom w:val="none" w:sz="0" w:space="0" w:color="auto"/>
                <w:right w:val="none" w:sz="0" w:space="0" w:color="auto"/>
              </w:divBdr>
            </w:div>
            <w:div w:id="1492255367">
              <w:marLeft w:val="0"/>
              <w:marRight w:val="0"/>
              <w:marTop w:val="0"/>
              <w:marBottom w:val="0"/>
              <w:divBdr>
                <w:top w:val="none" w:sz="0" w:space="0" w:color="auto"/>
                <w:left w:val="none" w:sz="0" w:space="0" w:color="auto"/>
                <w:bottom w:val="none" w:sz="0" w:space="0" w:color="auto"/>
                <w:right w:val="none" w:sz="0" w:space="0" w:color="auto"/>
              </w:divBdr>
            </w:div>
            <w:div w:id="12193273">
              <w:marLeft w:val="0"/>
              <w:marRight w:val="0"/>
              <w:marTop w:val="0"/>
              <w:marBottom w:val="0"/>
              <w:divBdr>
                <w:top w:val="none" w:sz="0" w:space="0" w:color="auto"/>
                <w:left w:val="none" w:sz="0" w:space="0" w:color="auto"/>
                <w:bottom w:val="none" w:sz="0" w:space="0" w:color="auto"/>
                <w:right w:val="none" w:sz="0" w:space="0" w:color="auto"/>
              </w:divBdr>
            </w:div>
            <w:div w:id="569267514">
              <w:marLeft w:val="0"/>
              <w:marRight w:val="0"/>
              <w:marTop w:val="0"/>
              <w:marBottom w:val="0"/>
              <w:divBdr>
                <w:top w:val="none" w:sz="0" w:space="0" w:color="auto"/>
                <w:left w:val="none" w:sz="0" w:space="0" w:color="auto"/>
                <w:bottom w:val="none" w:sz="0" w:space="0" w:color="auto"/>
                <w:right w:val="none" w:sz="0" w:space="0" w:color="auto"/>
              </w:divBdr>
            </w:div>
            <w:div w:id="887692178">
              <w:marLeft w:val="0"/>
              <w:marRight w:val="0"/>
              <w:marTop w:val="0"/>
              <w:marBottom w:val="0"/>
              <w:divBdr>
                <w:top w:val="none" w:sz="0" w:space="0" w:color="auto"/>
                <w:left w:val="none" w:sz="0" w:space="0" w:color="auto"/>
                <w:bottom w:val="none" w:sz="0" w:space="0" w:color="auto"/>
                <w:right w:val="none" w:sz="0" w:space="0" w:color="auto"/>
              </w:divBdr>
            </w:div>
            <w:div w:id="767040521">
              <w:marLeft w:val="0"/>
              <w:marRight w:val="0"/>
              <w:marTop w:val="0"/>
              <w:marBottom w:val="0"/>
              <w:divBdr>
                <w:top w:val="none" w:sz="0" w:space="0" w:color="auto"/>
                <w:left w:val="none" w:sz="0" w:space="0" w:color="auto"/>
                <w:bottom w:val="none" w:sz="0" w:space="0" w:color="auto"/>
                <w:right w:val="none" w:sz="0" w:space="0" w:color="auto"/>
              </w:divBdr>
            </w:div>
          </w:divsChild>
        </w:div>
        <w:div w:id="10496510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528583">
              <w:marLeft w:val="0"/>
              <w:marRight w:val="0"/>
              <w:marTop w:val="0"/>
              <w:marBottom w:val="0"/>
              <w:divBdr>
                <w:top w:val="none" w:sz="0" w:space="0" w:color="auto"/>
                <w:left w:val="none" w:sz="0" w:space="0" w:color="auto"/>
                <w:bottom w:val="none" w:sz="0" w:space="0" w:color="auto"/>
                <w:right w:val="none" w:sz="0" w:space="0" w:color="auto"/>
              </w:divBdr>
            </w:div>
            <w:div w:id="173569956">
              <w:marLeft w:val="0"/>
              <w:marRight w:val="0"/>
              <w:marTop w:val="0"/>
              <w:marBottom w:val="0"/>
              <w:divBdr>
                <w:top w:val="none" w:sz="0" w:space="0" w:color="auto"/>
                <w:left w:val="none" w:sz="0" w:space="0" w:color="auto"/>
                <w:bottom w:val="none" w:sz="0" w:space="0" w:color="auto"/>
                <w:right w:val="none" w:sz="0" w:space="0" w:color="auto"/>
              </w:divBdr>
            </w:div>
            <w:div w:id="51392346">
              <w:marLeft w:val="0"/>
              <w:marRight w:val="0"/>
              <w:marTop w:val="0"/>
              <w:marBottom w:val="0"/>
              <w:divBdr>
                <w:top w:val="none" w:sz="0" w:space="0" w:color="auto"/>
                <w:left w:val="none" w:sz="0" w:space="0" w:color="auto"/>
                <w:bottom w:val="none" w:sz="0" w:space="0" w:color="auto"/>
                <w:right w:val="none" w:sz="0" w:space="0" w:color="auto"/>
              </w:divBdr>
            </w:div>
            <w:div w:id="621158570">
              <w:marLeft w:val="0"/>
              <w:marRight w:val="0"/>
              <w:marTop w:val="0"/>
              <w:marBottom w:val="0"/>
              <w:divBdr>
                <w:top w:val="none" w:sz="0" w:space="0" w:color="auto"/>
                <w:left w:val="none" w:sz="0" w:space="0" w:color="auto"/>
                <w:bottom w:val="none" w:sz="0" w:space="0" w:color="auto"/>
                <w:right w:val="none" w:sz="0" w:space="0" w:color="auto"/>
              </w:divBdr>
            </w:div>
            <w:div w:id="610432137">
              <w:marLeft w:val="0"/>
              <w:marRight w:val="0"/>
              <w:marTop w:val="0"/>
              <w:marBottom w:val="0"/>
              <w:divBdr>
                <w:top w:val="none" w:sz="0" w:space="0" w:color="auto"/>
                <w:left w:val="none" w:sz="0" w:space="0" w:color="auto"/>
                <w:bottom w:val="none" w:sz="0" w:space="0" w:color="auto"/>
                <w:right w:val="none" w:sz="0" w:space="0" w:color="auto"/>
              </w:divBdr>
            </w:div>
            <w:div w:id="1631281241">
              <w:marLeft w:val="0"/>
              <w:marRight w:val="0"/>
              <w:marTop w:val="0"/>
              <w:marBottom w:val="0"/>
              <w:divBdr>
                <w:top w:val="none" w:sz="0" w:space="0" w:color="auto"/>
                <w:left w:val="none" w:sz="0" w:space="0" w:color="auto"/>
                <w:bottom w:val="none" w:sz="0" w:space="0" w:color="auto"/>
                <w:right w:val="none" w:sz="0" w:space="0" w:color="auto"/>
              </w:divBdr>
            </w:div>
            <w:div w:id="1339885417">
              <w:marLeft w:val="0"/>
              <w:marRight w:val="0"/>
              <w:marTop w:val="0"/>
              <w:marBottom w:val="0"/>
              <w:divBdr>
                <w:top w:val="none" w:sz="0" w:space="0" w:color="auto"/>
                <w:left w:val="none" w:sz="0" w:space="0" w:color="auto"/>
                <w:bottom w:val="none" w:sz="0" w:space="0" w:color="auto"/>
                <w:right w:val="none" w:sz="0" w:space="0" w:color="auto"/>
              </w:divBdr>
            </w:div>
            <w:div w:id="1603607716">
              <w:marLeft w:val="0"/>
              <w:marRight w:val="0"/>
              <w:marTop w:val="0"/>
              <w:marBottom w:val="0"/>
              <w:divBdr>
                <w:top w:val="none" w:sz="0" w:space="0" w:color="auto"/>
                <w:left w:val="none" w:sz="0" w:space="0" w:color="auto"/>
                <w:bottom w:val="none" w:sz="0" w:space="0" w:color="auto"/>
                <w:right w:val="none" w:sz="0" w:space="0" w:color="auto"/>
              </w:divBdr>
            </w:div>
          </w:divsChild>
        </w:div>
        <w:div w:id="1892226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846325">
              <w:marLeft w:val="0"/>
              <w:marRight w:val="0"/>
              <w:marTop w:val="0"/>
              <w:marBottom w:val="0"/>
              <w:divBdr>
                <w:top w:val="none" w:sz="0" w:space="0" w:color="auto"/>
                <w:left w:val="none" w:sz="0" w:space="0" w:color="auto"/>
                <w:bottom w:val="none" w:sz="0" w:space="0" w:color="auto"/>
                <w:right w:val="none" w:sz="0" w:space="0" w:color="auto"/>
              </w:divBdr>
            </w:div>
            <w:div w:id="1252009819">
              <w:marLeft w:val="0"/>
              <w:marRight w:val="0"/>
              <w:marTop w:val="0"/>
              <w:marBottom w:val="0"/>
              <w:divBdr>
                <w:top w:val="none" w:sz="0" w:space="0" w:color="auto"/>
                <w:left w:val="none" w:sz="0" w:space="0" w:color="auto"/>
                <w:bottom w:val="none" w:sz="0" w:space="0" w:color="auto"/>
                <w:right w:val="none" w:sz="0" w:space="0" w:color="auto"/>
              </w:divBdr>
            </w:div>
          </w:divsChild>
        </w:div>
        <w:div w:id="944191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069560">
              <w:marLeft w:val="0"/>
              <w:marRight w:val="0"/>
              <w:marTop w:val="0"/>
              <w:marBottom w:val="0"/>
              <w:divBdr>
                <w:top w:val="none" w:sz="0" w:space="0" w:color="auto"/>
                <w:left w:val="none" w:sz="0" w:space="0" w:color="auto"/>
                <w:bottom w:val="none" w:sz="0" w:space="0" w:color="auto"/>
                <w:right w:val="none" w:sz="0" w:space="0" w:color="auto"/>
              </w:divBdr>
            </w:div>
            <w:div w:id="1756168969">
              <w:marLeft w:val="0"/>
              <w:marRight w:val="0"/>
              <w:marTop w:val="0"/>
              <w:marBottom w:val="0"/>
              <w:divBdr>
                <w:top w:val="none" w:sz="0" w:space="0" w:color="auto"/>
                <w:left w:val="none" w:sz="0" w:space="0" w:color="auto"/>
                <w:bottom w:val="none" w:sz="0" w:space="0" w:color="auto"/>
                <w:right w:val="none" w:sz="0" w:space="0" w:color="auto"/>
              </w:divBdr>
            </w:div>
            <w:div w:id="75445632">
              <w:marLeft w:val="0"/>
              <w:marRight w:val="0"/>
              <w:marTop w:val="0"/>
              <w:marBottom w:val="0"/>
              <w:divBdr>
                <w:top w:val="none" w:sz="0" w:space="0" w:color="auto"/>
                <w:left w:val="none" w:sz="0" w:space="0" w:color="auto"/>
                <w:bottom w:val="none" w:sz="0" w:space="0" w:color="auto"/>
                <w:right w:val="none" w:sz="0" w:space="0" w:color="auto"/>
              </w:divBdr>
            </w:div>
            <w:div w:id="2043165905">
              <w:marLeft w:val="0"/>
              <w:marRight w:val="0"/>
              <w:marTop w:val="0"/>
              <w:marBottom w:val="0"/>
              <w:divBdr>
                <w:top w:val="none" w:sz="0" w:space="0" w:color="auto"/>
                <w:left w:val="none" w:sz="0" w:space="0" w:color="auto"/>
                <w:bottom w:val="none" w:sz="0" w:space="0" w:color="auto"/>
                <w:right w:val="none" w:sz="0" w:space="0" w:color="auto"/>
              </w:divBdr>
            </w:div>
          </w:divsChild>
        </w:div>
        <w:div w:id="4498621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1293586">
              <w:marLeft w:val="0"/>
              <w:marRight w:val="0"/>
              <w:marTop w:val="0"/>
              <w:marBottom w:val="0"/>
              <w:divBdr>
                <w:top w:val="none" w:sz="0" w:space="0" w:color="auto"/>
                <w:left w:val="none" w:sz="0" w:space="0" w:color="auto"/>
                <w:bottom w:val="none" w:sz="0" w:space="0" w:color="auto"/>
                <w:right w:val="none" w:sz="0" w:space="0" w:color="auto"/>
              </w:divBdr>
            </w:div>
            <w:div w:id="879903006">
              <w:marLeft w:val="0"/>
              <w:marRight w:val="0"/>
              <w:marTop w:val="0"/>
              <w:marBottom w:val="0"/>
              <w:divBdr>
                <w:top w:val="none" w:sz="0" w:space="0" w:color="auto"/>
                <w:left w:val="none" w:sz="0" w:space="0" w:color="auto"/>
                <w:bottom w:val="none" w:sz="0" w:space="0" w:color="auto"/>
                <w:right w:val="none" w:sz="0" w:space="0" w:color="auto"/>
              </w:divBdr>
            </w:div>
            <w:div w:id="656615947">
              <w:marLeft w:val="0"/>
              <w:marRight w:val="0"/>
              <w:marTop w:val="0"/>
              <w:marBottom w:val="0"/>
              <w:divBdr>
                <w:top w:val="none" w:sz="0" w:space="0" w:color="auto"/>
                <w:left w:val="none" w:sz="0" w:space="0" w:color="auto"/>
                <w:bottom w:val="none" w:sz="0" w:space="0" w:color="auto"/>
                <w:right w:val="none" w:sz="0" w:space="0" w:color="auto"/>
              </w:divBdr>
            </w:div>
            <w:div w:id="2127582394">
              <w:marLeft w:val="0"/>
              <w:marRight w:val="0"/>
              <w:marTop w:val="0"/>
              <w:marBottom w:val="0"/>
              <w:divBdr>
                <w:top w:val="none" w:sz="0" w:space="0" w:color="auto"/>
                <w:left w:val="none" w:sz="0" w:space="0" w:color="auto"/>
                <w:bottom w:val="none" w:sz="0" w:space="0" w:color="auto"/>
                <w:right w:val="none" w:sz="0" w:space="0" w:color="auto"/>
              </w:divBdr>
            </w:div>
            <w:div w:id="119959557">
              <w:marLeft w:val="0"/>
              <w:marRight w:val="0"/>
              <w:marTop w:val="0"/>
              <w:marBottom w:val="0"/>
              <w:divBdr>
                <w:top w:val="none" w:sz="0" w:space="0" w:color="auto"/>
                <w:left w:val="none" w:sz="0" w:space="0" w:color="auto"/>
                <w:bottom w:val="none" w:sz="0" w:space="0" w:color="auto"/>
                <w:right w:val="none" w:sz="0" w:space="0" w:color="auto"/>
              </w:divBdr>
            </w:div>
            <w:div w:id="296836764">
              <w:marLeft w:val="0"/>
              <w:marRight w:val="0"/>
              <w:marTop w:val="0"/>
              <w:marBottom w:val="0"/>
              <w:divBdr>
                <w:top w:val="none" w:sz="0" w:space="0" w:color="auto"/>
                <w:left w:val="none" w:sz="0" w:space="0" w:color="auto"/>
                <w:bottom w:val="none" w:sz="0" w:space="0" w:color="auto"/>
                <w:right w:val="none" w:sz="0" w:space="0" w:color="auto"/>
              </w:divBdr>
            </w:div>
            <w:div w:id="448553717">
              <w:marLeft w:val="0"/>
              <w:marRight w:val="0"/>
              <w:marTop w:val="0"/>
              <w:marBottom w:val="0"/>
              <w:divBdr>
                <w:top w:val="none" w:sz="0" w:space="0" w:color="auto"/>
                <w:left w:val="none" w:sz="0" w:space="0" w:color="auto"/>
                <w:bottom w:val="none" w:sz="0" w:space="0" w:color="auto"/>
                <w:right w:val="none" w:sz="0" w:space="0" w:color="auto"/>
              </w:divBdr>
            </w:div>
            <w:div w:id="1762288636">
              <w:marLeft w:val="0"/>
              <w:marRight w:val="0"/>
              <w:marTop w:val="0"/>
              <w:marBottom w:val="0"/>
              <w:divBdr>
                <w:top w:val="none" w:sz="0" w:space="0" w:color="auto"/>
                <w:left w:val="none" w:sz="0" w:space="0" w:color="auto"/>
                <w:bottom w:val="none" w:sz="0" w:space="0" w:color="auto"/>
                <w:right w:val="none" w:sz="0" w:space="0" w:color="auto"/>
              </w:divBdr>
            </w:div>
            <w:div w:id="1804808056">
              <w:marLeft w:val="0"/>
              <w:marRight w:val="0"/>
              <w:marTop w:val="0"/>
              <w:marBottom w:val="0"/>
              <w:divBdr>
                <w:top w:val="none" w:sz="0" w:space="0" w:color="auto"/>
                <w:left w:val="none" w:sz="0" w:space="0" w:color="auto"/>
                <w:bottom w:val="none" w:sz="0" w:space="0" w:color="auto"/>
                <w:right w:val="none" w:sz="0" w:space="0" w:color="auto"/>
              </w:divBdr>
            </w:div>
            <w:div w:id="678041236">
              <w:marLeft w:val="0"/>
              <w:marRight w:val="0"/>
              <w:marTop w:val="0"/>
              <w:marBottom w:val="0"/>
              <w:divBdr>
                <w:top w:val="none" w:sz="0" w:space="0" w:color="auto"/>
                <w:left w:val="none" w:sz="0" w:space="0" w:color="auto"/>
                <w:bottom w:val="none" w:sz="0" w:space="0" w:color="auto"/>
                <w:right w:val="none" w:sz="0" w:space="0" w:color="auto"/>
              </w:divBdr>
            </w:div>
            <w:div w:id="1210999263">
              <w:marLeft w:val="0"/>
              <w:marRight w:val="0"/>
              <w:marTop w:val="0"/>
              <w:marBottom w:val="0"/>
              <w:divBdr>
                <w:top w:val="none" w:sz="0" w:space="0" w:color="auto"/>
                <w:left w:val="none" w:sz="0" w:space="0" w:color="auto"/>
                <w:bottom w:val="none" w:sz="0" w:space="0" w:color="auto"/>
                <w:right w:val="none" w:sz="0" w:space="0" w:color="auto"/>
              </w:divBdr>
            </w:div>
            <w:div w:id="1045370435">
              <w:marLeft w:val="0"/>
              <w:marRight w:val="0"/>
              <w:marTop w:val="0"/>
              <w:marBottom w:val="0"/>
              <w:divBdr>
                <w:top w:val="none" w:sz="0" w:space="0" w:color="auto"/>
                <w:left w:val="none" w:sz="0" w:space="0" w:color="auto"/>
                <w:bottom w:val="none" w:sz="0" w:space="0" w:color="auto"/>
                <w:right w:val="none" w:sz="0" w:space="0" w:color="auto"/>
              </w:divBdr>
            </w:div>
          </w:divsChild>
        </w:div>
        <w:div w:id="2072070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306028">
              <w:marLeft w:val="0"/>
              <w:marRight w:val="0"/>
              <w:marTop w:val="0"/>
              <w:marBottom w:val="0"/>
              <w:divBdr>
                <w:top w:val="none" w:sz="0" w:space="0" w:color="auto"/>
                <w:left w:val="none" w:sz="0" w:space="0" w:color="auto"/>
                <w:bottom w:val="none" w:sz="0" w:space="0" w:color="auto"/>
                <w:right w:val="none" w:sz="0" w:space="0" w:color="auto"/>
              </w:divBdr>
            </w:div>
            <w:div w:id="204753479">
              <w:marLeft w:val="0"/>
              <w:marRight w:val="0"/>
              <w:marTop w:val="0"/>
              <w:marBottom w:val="0"/>
              <w:divBdr>
                <w:top w:val="none" w:sz="0" w:space="0" w:color="auto"/>
                <w:left w:val="none" w:sz="0" w:space="0" w:color="auto"/>
                <w:bottom w:val="none" w:sz="0" w:space="0" w:color="auto"/>
                <w:right w:val="none" w:sz="0" w:space="0" w:color="auto"/>
              </w:divBdr>
            </w:div>
            <w:div w:id="343674070">
              <w:marLeft w:val="0"/>
              <w:marRight w:val="0"/>
              <w:marTop w:val="0"/>
              <w:marBottom w:val="0"/>
              <w:divBdr>
                <w:top w:val="none" w:sz="0" w:space="0" w:color="auto"/>
                <w:left w:val="none" w:sz="0" w:space="0" w:color="auto"/>
                <w:bottom w:val="none" w:sz="0" w:space="0" w:color="auto"/>
                <w:right w:val="none" w:sz="0" w:space="0" w:color="auto"/>
              </w:divBdr>
            </w:div>
            <w:div w:id="98645906">
              <w:marLeft w:val="0"/>
              <w:marRight w:val="0"/>
              <w:marTop w:val="0"/>
              <w:marBottom w:val="0"/>
              <w:divBdr>
                <w:top w:val="none" w:sz="0" w:space="0" w:color="auto"/>
                <w:left w:val="none" w:sz="0" w:space="0" w:color="auto"/>
                <w:bottom w:val="none" w:sz="0" w:space="0" w:color="auto"/>
                <w:right w:val="none" w:sz="0" w:space="0" w:color="auto"/>
              </w:divBdr>
            </w:div>
            <w:div w:id="1637835026">
              <w:marLeft w:val="0"/>
              <w:marRight w:val="0"/>
              <w:marTop w:val="0"/>
              <w:marBottom w:val="0"/>
              <w:divBdr>
                <w:top w:val="none" w:sz="0" w:space="0" w:color="auto"/>
                <w:left w:val="none" w:sz="0" w:space="0" w:color="auto"/>
                <w:bottom w:val="none" w:sz="0" w:space="0" w:color="auto"/>
                <w:right w:val="none" w:sz="0" w:space="0" w:color="auto"/>
              </w:divBdr>
            </w:div>
            <w:div w:id="281890362">
              <w:marLeft w:val="0"/>
              <w:marRight w:val="0"/>
              <w:marTop w:val="0"/>
              <w:marBottom w:val="0"/>
              <w:divBdr>
                <w:top w:val="none" w:sz="0" w:space="0" w:color="auto"/>
                <w:left w:val="none" w:sz="0" w:space="0" w:color="auto"/>
                <w:bottom w:val="none" w:sz="0" w:space="0" w:color="auto"/>
                <w:right w:val="none" w:sz="0" w:space="0" w:color="auto"/>
              </w:divBdr>
            </w:div>
            <w:div w:id="562180694">
              <w:marLeft w:val="0"/>
              <w:marRight w:val="0"/>
              <w:marTop w:val="0"/>
              <w:marBottom w:val="0"/>
              <w:divBdr>
                <w:top w:val="none" w:sz="0" w:space="0" w:color="auto"/>
                <w:left w:val="none" w:sz="0" w:space="0" w:color="auto"/>
                <w:bottom w:val="none" w:sz="0" w:space="0" w:color="auto"/>
                <w:right w:val="none" w:sz="0" w:space="0" w:color="auto"/>
              </w:divBdr>
            </w:div>
            <w:div w:id="400444535">
              <w:marLeft w:val="0"/>
              <w:marRight w:val="0"/>
              <w:marTop w:val="0"/>
              <w:marBottom w:val="0"/>
              <w:divBdr>
                <w:top w:val="none" w:sz="0" w:space="0" w:color="auto"/>
                <w:left w:val="none" w:sz="0" w:space="0" w:color="auto"/>
                <w:bottom w:val="none" w:sz="0" w:space="0" w:color="auto"/>
                <w:right w:val="none" w:sz="0" w:space="0" w:color="auto"/>
              </w:divBdr>
            </w:div>
            <w:div w:id="44451678">
              <w:marLeft w:val="0"/>
              <w:marRight w:val="0"/>
              <w:marTop w:val="0"/>
              <w:marBottom w:val="0"/>
              <w:divBdr>
                <w:top w:val="none" w:sz="0" w:space="0" w:color="auto"/>
                <w:left w:val="none" w:sz="0" w:space="0" w:color="auto"/>
                <w:bottom w:val="none" w:sz="0" w:space="0" w:color="auto"/>
                <w:right w:val="none" w:sz="0" w:space="0" w:color="auto"/>
              </w:divBdr>
            </w:div>
          </w:divsChild>
        </w:div>
        <w:div w:id="7781388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47694630">
              <w:marLeft w:val="0"/>
              <w:marRight w:val="0"/>
              <w:marTop w:val="0"/>
              <w:marBottom w:val="0"/>
              <w:divBdr>
                <w:top w:val="none" w:sz="0" w:space="0" w:color="auto"/>
                <w:left w:val="none" w:sz="0" w:space="0" w:color="auto"/>
                <w:bottom w:val="none" w:sz="0" w:space="0" w:color="auto"/>
                <w:right w:val="none" w:sz="0" w:space="0" w:color="auto"/>
              </w:divBdr>
            </w:div>
            <w:div w:id="1048410815">
              <w:marLeft w:val="0"/>
              <w:marRight w:val="0"/>
              <w:marTop w:val="0"/>
              <w:marBottom w:val="0"/>
              <w:divBdr>
                <w:top w:val="none" w:sz="0" w:space="0" w:color="auto"/>
                <w:left w:val="none" w:sz="0" w:space="0" w:color="auto"/>
                <w:bottom w:val="none" w:sz="0" w:space="0" w:color="auto"/>
                <w:right w:val="none" w:sz="0" w:space="0" w:color="auto"/>
              </w:divBdr>
            </w:div>
            <w:div w:id="464857059">
              <w:marLeft w:val="0"/>
              <w:marRight w:val="0"/>
              <w:marTop w:val="0"/>
              <w:marBottom w:val="0"/>
              <w:divBdr>
                <w:top w:val="none" w:sz="0" w:space="0" w:color="auto"/>
                <w:left w:val="none" w:sz="0" w:space="0" w:color="auto"/>
                <w:bottom w:val="none" w:sz="0" w:space="0" w:color="auto"/>
                <w:right w:val="none" w:sz="0" w:space="0" w:color="auto"/>
              </w:divBdr>
            </w:div>
            <w:div w:id="908686962">
              <w:marLeft w:val="0"/>
              <w:marRight w:val="0"/>
              <w:marTop w:val="0"/>
              <w:marBottom w:val="0"/>
              <w:divBdr>
                <w:top w:val="none" w:sz="0" w:space="0" w:color="auto"/>
                <w:left w:val="none" w:sz="0" w:space="0" w:color="auto"/>
                <w:bottom w:val="none" w:sz="0" w:space="0" w:color="auto"/>
                <w:right w:val="none" w:sz="0" w:space="0" w:color="auto"/>
              </w:divBdr>
            </w:div>
            <w:div w:id="433937911">
              <w:marLeft w:val="0"/>
              <w:marRight w:val="0"/>
              <w:marTop w:val="0"/>
              <w:marBottom w:val="0"/>
              <w:divBdr>
                <w:top w:val="none" w:sz="0" w:space="0" w:color="auto"/>
                <w:left w:val="none" w:sz="0" w:space="0" w:color="auto"/>
                <w:bottom w:val="none" w:sz="0" w:space="0" w:color="auto"/>
                <w:right w:val="none" w:sz="0" w:space="0" w:color="auto"/>
              </w:divBdr>
            </w:div>
            <w:div w:id="1631940677">
              <w:marLeft w:val="0"/>
              <w:marRight w:val="0"/>
              <w:marTop w:val="0"/>
              <w:marBottom w:val="0"/>
              <w:divBdr>
                <w:top w:val="none" w:sz="0" w:space="0" w:color="auto"/>
                <w:left w:val="none" w:sz="0" w:space="0" w:color="auto"/>
                <w:bottom w:val="none" w:sz="0" w:space="0" w:color="auto"/>
                <w:right w:val="none" w:sz="0" w:space="0" w:color="auto"/>
              </w:divBdr>
            </w:div>
            <w:div w:id="598607981">
              <w:marLeft w:val="0"/>
              <w:marRight w:val="0"/>
              <w:marTop w:val="0"/>
              <w:marBottom w:val="0"/>
              <w:divBdr>
                <w:top w:val="none" w:sz="0" w:space="0" w:color="auto"/>
                <w:left w:val="none" w:sz="0" w:space="0" w:color="auto"/>
                <w:bottom w:val="none" w:sz="0" w:space="0" w:color="auto"/>
                <w:right w:val="none" w:sz="0" w:space="0" w:color="auto"/>
              </w:divBdr>
            </w:div>
            <w:div w:id="1170410822">
              <w:marLeft w:val="0"/>
              <w:marRight w:val="0"/>
              <w:marTop w:val="0"/>
              <w:marBottom w:val="0"/>
              <w:divBdr>
                <w:top w:val="none" w:sz="0" w:space="0" w:color="auto"/>
                <w:left w:val="none" w:sz="0" w:space="0" w:color="auto"/>
                <w:bottom w:val="none" w:sz="0" w:space="0" w:color="auto"/>
                <w:right w:val="none" w:sz="0" w:space="0" w:color="auto"/>
              </w:divBdr>
            </w:div>
            <w:div w:id="1114978400">
              <w:marLeft w:val="0"/>
              <w:marRight w:val="0"/>
              <w:marTop w:val="0"/>
              <w:marBottom w:val="0"/>
              <w:divBdr>
                <w:top w:val="none" w:sz="0" w:space="0" w:color="auto"/>
                <w:left w:val="none" w:sz="0" w:space="0" w:color="auto"/>
                <w:bottom w:val="none" w:sz="0" w:space="0" w:color="auto"/>
                <w:right w:val="none" w:sz="0" w:space="0" w:color="auto"/>
              </w:divBdr>
            </w:div>
            <w:div w:id="1415281570">
              <w:marLeft w:val="0"/>
              <w:marRight w:val="0"/>
              <w:marTop w:val="0"/>
              <w:marBottom w:val="0"/>
              <w:divBdr>
                <w:top w:val="none" w:sz="0" w:space="0" w:color="auto"/>
                <w:left w:val="none" w:sz="0" w:space="0" w:color="auto"/>
                <w:bottom w:val="none" w:sz="0" w:space="0" w:color="auto"/>
                <w:right w:val="none" w:sz="0" w:space="0" w:color="auto"/>
              </w:divBdr>
            </w:div>
            <w:div w:id="283509617">
              <w:marLeft w:val="0"/>
              <w:marRight w:val="0"/>
              <w:marTop w:val="0"/>
              <w:marBottom w:val="0"/>
              <w:divBdr>
                <w:top w:val="none" w:sz="0" w:space="0" w:color="auto"/>
                <w:left w:val="none" w:sz="0" w:space="0" w:color="auto"/>
                <w:bottom w:val="none" w:sz="0" w:space="0" w:color="auto"/>
                <w:right w:val="none" w:sz="0" w:space="0" w:color="auto"/>
              </w:divBdr>
            </w:div>
            <w:div w:id="385834278">
              <w:marLeft w:val="0"/>
              <w:marRight w:val="0"/>
              <w:marTop w:val="0"/>
              <w:marBottom w:val="0"/>
              <w:divBdr>
                <w:top w:val="none" w:sz="0" w:space="0" w:color="auto"/>
                <w:left w:val="none" w:sz="0" w:space="0" w:color="auto"/>
                <w:bottom w:val="none" w:sz="0" w:space="0" w:color="auto"/>
                <w:right w:val="none" w:sz="0" w:space="0" w:color="auto"/>
              </w:divBdr>
            </w:div>
            <w:div w:id="226427130">
              <w:marLeft w:val="0"/>
              <w:marRight w:val="0"/>
              <w:marTop w:val="0"/>
              <w:marBottom w:val="0"/>
              <w:divBdr>
                <w:top w:val="none" w:sz="0" w:space="0" w:color="auto"/>
                <w:left w:val="none" w:sz="0" w:space="0" w:color="auto"/>
                <w:bottom w:val="none" w:sz="0" w:space="0" w:color="auto"/>
                <w:right w:val="none" w:sz="0" w:space="0" w:color="auto"/>
              </w:divBdr>
            </w:div>
            <w:div w:id="275796132">
              <w:marLeft w:val="0"/>
              <w:marRight w:val="0"/>
              <w:marTop w:val="0"/>
              <w:marBottom w:val="0"/>
              <w:divBdr>
                <w:top w:val="none" w:sz="0" w:space="0" w:color="auto"/>
                <w:left w:val="none" w:sz="0" w:space="0" w:color="auto"/>
                <w:bottom w:val="none" w:sz="0" w:space="0" w:color="auto"/>
                <w:right w:val="none" w:sz="0" w:space="0" w:color="auto"/>
              </w:divBdr>
            </w:div>
            <w:div w:id="972128253">
              <w:marLeft w:val="0"/>
              <w:marRight w:val="0"/>
              <w:marTop w:val="0"/>
              <w:marBottom w:val="0"/>
              <w:divBdr>
                <w:top w:val="none" w:sz="0" w:space="0" w:color="auto"/>
                <w:left w:val="none" w:sz="0" w:space="0" w:color="auto"/>
                <w:bottom w:val="none" w:sz="0" w:space="0" w:color="auto"/>
                <w:right w:val="none" w:sz="0" w:space="0" w:color="auto"/>
              </w:divBdr>
            </w:div>
          </w:divsChild>
        </w:div>
        <w:div w:id="20432873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080448">
              <w:marLeft w:val="0"/>
              <w:marRight w:val="0"/>
              <w:marTop w:val="0"/>
              <w:marBottom w:val="0"/>
              <w:divBdr>
                <w:top w:val="none" w:sz="0" w:space="0" w:color="auto"/>
                <w:left w:val="none" w:sz="0" w:space="0" w:color="auto"/>
                <w:bottom w:val="none" w:sz="0" w:space="0" w:color="auto"/>
                <w:right w:val="none" w:sz="0" w:space="0" w:color="auto"/>
              </w:divBdr>
            </w:div>
            <w:div w:id="1147816744">
              <w:marLeft w:val="0"/>
              <w:marRight w:val="0"/>
              <w:marTop w:val="0"/>
              <w:marBottom w:val="0"/>
              <w:divBdr>
                <w:top w:val="none" w:sz="0" w:space="0" w:color="auto"/>
                <w:left w:val="none" w:sz="0" w:space="0" w:color="auto"/>
                <w:bottom w:val="none" w:sz="0" w:space="0" w:color="auto"/>
                <w:right w:val="none" w:sz="0" w:space="0" w:color="auto"/>
              </w:divBdr>
            </w:div>
            <w:div w:id="1320040568">
              <w:marLeft w:val="0"/>
              <w:marRight w:val="0"/>
              <w:marTop w:val="0"/>
              <w:marBottom w:val="0"/>
              <w:divBdr>
                <w:top w:val="none" w:sz="0" w:space="0" w:color="auto"/>
                <w:left w:val="none" w:sz="0" w:space="0" w:color="auto"/>
                <w:bottom w:val="none" w:sz="0" w:space="0" w:color="auto"/>
                <w:right w:val="none" w:sz="0" w:space="0" w:color="auto"/>
              </w:divBdr>
            </w:div>
            <w:div w:id="1880162879">
              <w:marLeft w:val="0"/>
              <w:marRight w:val="0"/>
              <w:marTop w:val="0"/>
              <w:marBottom w:val="0"/>
              <w:divBdr>
                <w:top w:val="none" w:sz="0" w:space="0" w:color="auto"/>
                <w:left w:val="none" w:sz="0" w:space="0" w:color="auto"/>
                <w:bottom w:val="none" w:sz="0" w:space="0" w:color="auto"/>
                <w:right w:val="none" w:sz="0" w:space="0" w:color="auto"/>
              </w:divBdr>
            </w:div>
            <w:div w:id="877358344">
              <w:marLeft w:val="0"/>
              <w:marRight w:val="0"/>
              <w:marTop w:val="0"/>
              <w:marBottom w:val="0"/>
              <w:divBdr>
                <w:top w:val="none" w:sz="0" w:space="0" w:color="auto"/>
                <w:left w:val="none" w:sz="0" w:space="0" w:color="auto"/>
                <w:bottom w:val="none" w:sz="0" w:space="0" w:color="auto"/>
                <w:right w:val="none" w:sz="0" w:space="0" w:color="auto"/>
              </w:divBdr>
            </w:div>
          </w:divsChild>
        </w:div>
        <w:div w:id="16147520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0154647">
              <w:marLeft w:val="0"/>
              <w:marRight w:val="0"/>
              <w:marTop w:val="0"/>
              <w:marBottom w:val="0"/>
              <w:divBdr>
                <w:top w:val="none" w:sz="0" w:space="0" w:color="auto"/>
                <w:left w:val="none" w:sz="0" w:space="0" w:color="auto"/>
                <w:bottom w:val="none" w:sz="0" w:space="0" w:color="auto"/>
                <w:right w:val="none" w:sz="0" w:space="0" w:color="auto"/>
              </w:divBdr>
            </w:div>
            <w:div w:id="821501419">
              <w:marLeft w:val="0"/>
              <w:marRight w:val="0"/>
              <w:marTop w:val="0"/>
              <w:marBottom w:val="0"/>
              <w:divBdr>
                <w:top w:val="none" w:sz="0" w:space="0" w:color="auto"/>
                <w:left w:val="none" w:sz="0" w:space="0" w:color="auto"/>
                <w:bottom w:val="none" w:sz="0" w:space="0" w:color="auto"/>
                <w:right w:val="none" w:sz="0" w:space="0" w:color="auto"/>
              </w:divBdr>
            </w:div>
            <w:div w:id="1088624417">
              <w:marLeft w:val="0"/>
              <w:marRight w:val="0"/>
              <w:marTop w:val="0"/>
              <w:marBottom w:val="0"/>
              <w:divBdr>
                <w:top w:val="none" w:sz="0" w:space="0" w:color="auto"/>
                <w:left w:val="none" w:sz="0" w:space="0" w:color="auto"/>
                <w:bottom w:val="none" w:sz="0" w:space="0" w:color="auto"/>
                <w:right w:val="none" w:sz="0" w:space="0" w:color="auto"/>
              </w:divBdr>
            </w:div>
          </w:divsChild>
        </w:div>
        <w:div w:id="564678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0459353">
              <w:marLeft w:val="0"/>
              <w:marRight w:val="0"/>
              <w:marTop w:val="240"/>
              <w:marBottom w:val="240"/>
              <w:divBdr>
                <w:top w:val="none" w:sz="0" w:space="0" w:color="auto"/>
                <w:left w:val="none" w:sz="0" w:space="0" w:color="auto"/>
                <w:bottom w:val="none" w:sz="0" w:space="0" w:color="auto"/>
                <w:right w:val="none" w:sz="0" w:space="0" w:color="auto"/>
              </w:divBdr>
              <w:divsChild>
                <w:div w:id="1265268856">
                  <w:marLeft w:val="0"/>
                  <w:marRight w:val="0"/>
                  <w:marTop w:val="0"/>
                  <w:marBottom w:val="0"/>
                  <w:divBdr>
                    <w:top w:val="none" w:sz="0" w:space="0" w:color="auto"/>
                    <w:left w:val="none" w:sz="0" w:space="0" w:color="auto"/>
                    <w:bottom w:val="none" w:sz="0" w:space="0" w:color="auto"/>
                    <w:right w:val="none" w:sz="0" w:space="0" w:color="auto"/>
                  </w:divBdr>
                </w:div>
                <w:div w:id="1134061439">
                  <w:marLeft w:val="0"/>
                  <w:marRight w:val="0"/>
                  <w:marTop w:val="0"/>
                  <w:marBottom w:val="0"/>
                  <w:divBdr>
                    <w:top w:val="none" w:sz="0" w:space="0" w:color="auto"/>
                    <w:left w:val="none" w:sz="0" w:space="0" w:color="auto"/>
                    <w:bottom w:val="none" w:sz="0" w:space="0" w:color="auto"/>
                    <w:right w:val="none" w:sz="0" w:space="0" w:color="auto"/>
                  </w:divBdr>
                </w:div>
                <w:div w:id="412121419">
                  <w:marLeft w:val="0"/>
                  <w:marRight w:val="0"/>
                  <w:marTop w:val="0"/>
                  <w:marBottom w:val="0"/>
                  <w:divBdr>
                    <w:top w:val="none" w:sz="0" w:space="0" w:color="auto"/>
                    <w:left w:val="none" w:sz="0" w:space="0" w:color="auto"/>
                    <w:bottom w:val="none" w:sz="0" w:space="0" w:color="auto"/>
                    <w:right w:val="none" w:sz="0" w:space="0" w:color="auto"/>
                  </w:divBdr>
                </w:div>
                <w:div w:id="1900165415">
                  <w:marLeft w:val="0"/>
                  <w:marRight w:val="0"/>
                  <w:marTop w:val="0"/>
                  <w:marBottom w:val="0"/>
                  <w:divBdr>
                    <w:top w:val="none" w:sz="0" w:space="0" w:color="auto"/>
                    <w:left w:val="none" w:sz="0" w:space="0" w:color="auto"/>
                    <w:bottom w:val="none" w:sz="0" w:space="0" w:color="auto"/>
                    <w:right w:val="none" w:sz="0" w:space="0" w:color="auto"/>
                  </w:divBdr>
                </w:div>
              </w:divsChild>
            </w:div>
            <w:div w:id="317147299">
              <w:marLeft w:val="0"/>
              <w:marRight w:val="0"/>
              <w:marTop w:val="240"/>
              <w:marBottom w:val="240"/>
              <w:divBdr>
                <w:top w:val="none" w:sz="0" w:space="0" w:color="auto"/>
                <w:left w:val="none" w:sz="0" w:space="0" w:color="auto"/>
                <w:bottom w:val="none" w:sz="0" w:space="0" w:color="auto"/>
                <w:right w:val="none" w:sz="0" w:space="0" w:color="auto"/>
              </w:divBdr>
              <w:divsChild>
                <w:div w:id="103841659">
                  <w:marLeft w:val="0"/>
                  <w:marRight w:val="0"/>
                  <w:marTop w:val="0"/>
                  <w:marBottom w:val="0"/>
                  <w:divBdr>
                    <w:top w:val="none" w:sz="0" w:space="0" w:color="auto"/>
                    <w:left w:val="none" w:sz="0" w:space="0" w:color="auto"/>
                    <w:bottom w:val="none" w:sz="0" w:space="0" w:color="auto"/>
                    <w:right w:val="none" w:sz="0" w:space="0" w:color="auto"/>
                  </w:divBdr>
                </w:div>
                <w:div w:id="782960481">
                  <w:marLeft w:val="0"/>
                  <w:marRight w:val="0"/>
                  <w:marTop w:val="0"/>
                  <w:marBottom w:val="0"/>
                  <w:divBdr>
                    <w:top w:val="none" w:sz="0" w:space="0" w:color="auto"/>
                    <w:left w:val="none" w:sz="0" w:space="0" w:color="auto"/>
                    <w:bottom w:val="none" w:sz="0" w:space="0" w:color="auto"/>
                    <w:right w:val="none" w:sz="0" w:space="0" w:color="auto"/>
                  </w:divBdr>
                </w:div>
                <w:div w:id="308369828">
                  <w:marLeft w:val="0"/>
                  <w:marRight w:val="0"/>
                  <w:marTop w:val="0"/>
                  <w:marBottom w:val="0"/>
                  <w:divBdr>
                    <w:top w:val="none" w:sz="0" w:space="0" w:color="auto"/>
                    <w:left w:val="none" w:sz="0" w:space="0" w:color="auto"/>
                    <w:bottom w:val="none" w:sz="0" w:space="0" w:color="auto"/>
                    <w:right w:val="none" w:sz="0" w:space="0" w:color="auto"/>
                  </w:divBdr>
                </w:div>
                <w:div w:id="2130279760">
                  <w:marLeft w:val="0"/>
                  <w:marRight w:val="0"/>
                  <w:marTop w:val="0"/>
                  <w:marBottom w:val="0"/>
                  <w:divBdr>
                    <w:top w:val="none" w:sz="0" w:space="0" w:color="auto"/>
                    <w:left w:val="none" w:sz="0" w:space="0" w:color="auto"/>
                    <w:bottom w:val="none" w:sz="0" w:space="0" w:color="auto"/>
                    <w:right w:val="none" w:sz="0" w:space="0" w:color="auto"/>
                  </w:divBdr>
                </w:div>
              </w:divsChild>
            </w:div>
            <w:div w:id="241450768">
              <w:marLeft w:val="0"/>
              <w:marRight w:val="0"/>
              <w:marTop w:val="240"/>
              <w:marBottom w:val="240"/>
              <w:divBdr>
                <w:top w:val="none" w:sz="0" w:space="0" w:color="auto"/>
                <w:left w:val="none" w:sz="0" w:space="0" w:color="auto"/>
                <w:bottom w:val="none" w:sz="0" w:space="0" w:color="auto"/>
                <w:right w:val="none" w:sz="0" w:space="0" w:color="auto"/>
              </w:divBdr>
              <w:divsChild>
                <w:div w:id="600916196">
                  <w:marLeft w:val="0"/>
                  <w:marRight w:val="0"/>
                  <w:marTop w:val="0"/>
                  <w:marBottom w:val="0"/>
                  <w:divBdr>
                    <w:top w:val="none" w:sz="0" w:space="0" w:color="auto"/>
                    <w:left w:val="none" w:sz="0" w:space="0" w:color="auto"/>
                    <w:bottom w:val="none" w:sz="0" w:space="0" w:color="auto"/>
                    <w:right w:val="none" w:sz="0" w:space="0" w:color="auto"/>
                  </w:divBdr>
                </w:div>
                <w:div w:id="2042776671">
                  <w:marLeft w:val="0"/>
                  <w:marRight w:val="0"/>
                  <w:marTop w:val="0"/>
                  <w:marBottom w:val="0"/>
                  <w:divBdr>
                    <w:top w:val="none" w:sz="0" w:space="0" w:color="auto"/>
                    <w:left w:val="none" w:sz="0" w:space="0" w:color="auto"/>
                    <w:bottom w:val="none" w:sz="0" w:space="0" w:color="auto"/>
                    <w:right w:val="none" w:sz="0" w:space="0" w:color="auto"/>
                  </w:divBdr>
                </w:div>
                <w:div w:id="1854299756">
                  <w:marLeft w:val="0"/>
                  <w:marRight w:val="0"/>
                  <w:marTop w:val="0"/>
                  <w:marBottom w:val="0"/>
                  <w:divBdr>
                    <w:top w:val="none" w:sz="0" w:space="0" w:color="auto"/>
                    <w:left w:val="none" w:sz="0" w:space="0" w:color="auto"/>
                    <w:bottom w:val="none" w:sz="0" w:space="0" w:color="auto"/>
                    <w:right w:val="none" w:sz="0" w:space="0" w:color="auto"/>
                  </w:divBdr>
                </w:div>
                <w:div w:id="120004205">
                  <w:marLeft w:val="0"/>
                  <w:marRight w:val="0"/>
                  <w:marTop w:val="0"/>
                  <w:marBottom w:val="0"/>
                  <w:divBdr>
                    <w:top w:val="none" w:sz="0" w:space="0" w:color="auto"/>
                    <w:left w:val="none" w:sz="0" w:space="0" w:color="auto"/>
                    <w:bottom w:val="none" w:sz="0" w:space="0" w:color="auto"/>
                    <w:right w:val="none" w:sz="0" w:space="0" w:color="auto"/>
                  </w:divBdr>
                </w:div>
                <w:div w:id="1252398294">
                  <w:marLeft w:val="0"/>
                  <w:marRight w:val="0"/>
                  <w:marTop w:val="0"/>
                  <w:marBottom w:val="0"/>
                  <w:divBdr>
                    <w:top w:val="none" w:sz="0" w:space="0" w:color="auto"/>
                    <w:left w:val="none" w:sz="0" w:space="0" w:color="auto"/>
                    <w:bottom w:val="none" w:sz="0" w:space="0" w:color="auto"/>
                    <w:right w:val="none" w:sz="0" w:space="0" w:color="auto"/>
                  </w:divBdr>
                </w:div>
                <w:div w:id="1650590794">
                  <w:marLeft w:val="0"/>
                  <w:marRight w:val="0"/>
                  <w:marTop w:val="0"/>
                  <w:marBottom w:val="0"/>
                  <w:divBdr>
                    <w:top w:val="none" w:sz="0" w:space="0" w:color="auto"/>
                    <w:left w:val="none" w:sz="0" w:space="0" w:color="auto"/>
                    <w:bottom w:val="none" w:sz="0" w:space="0" w:color="auto"/>
                    <w:right w:val="none" w:sz="0" w:space="0" w:color="auto"/>
                  </w:divBdr>
                </w:div>
              </w:divsChild>
            </w:div>
            <w:div w:id="950356397">
              <w:marLeft w:val="0"/>
              <w:marRight w:val="0"/>
              <w:marTop w:val="240"/>
              <w:marBottom w:val="240"/>
              <w:divBdr>
                <w:top w:val="none" w:sz="0" w:space="0" w:color="auto"/>
                <w:left w:val="none" w:sz="0" w:space="0" w:color="auto"/>
                <w:bottom w:val="none" w:sz="0" w:space="0" w:color="auto"/>
                <w:right w:val="none" w:sz="0" w:space="0" w:color="auto"/>
              </w:divBdr>
              <w:divsChild>
                <w:div w:id="1766147010">
                  <w:marLeft w:val="0"/>
                  <w:marRight w:val="0"/>
                  <w:marTop w:val="0"/>
                  <w:marBottom w:val="0"/>
                  <w:divBdr>
                    <w:top w:val="none" w:sz="0" w:space="0" w:color="auto"/>
                    <w:left w:val="none" w:sz="0" w:space="0" w:color="auto"/>
                    <w:bottom w:val="none" w:sz="0" w:space="0" w:color="auto"/>
                    <w:right w:val="none" w:sz="0" w:space="0" w:color="auto"/>
                  </w:divBdr>
                </w:div>
                <w:div w:id="286353248">
                  <w:marLeft w:val="0"/>
                  <w:marRight w:val="0"/>
                  <w:marTop w:val="0"/>
                  <w:marBottom w:val="0"/>
                  <w:divBdr>
                    <w:top w:val="none" w:sz="0" w:space="0" w:color="auto"/>
                    <w:left w:val="none" w:sz="0" w:space="0" w:color="auto"/>
                    <w:bottom w:val="none" w:sz="0" w:space="0" w:color="auto"/>
                    <w:right w:val="none" w:sz="0" w:space="0" w:color="auto"/>
                  </w:divBdr>
                </w:div>
                <w:div w:id="2118331534">
                  <w:marLeft w:val="0"/>
                  <w:marRight w:val="0"/>
                  <w:marTop w:val="0"/>
                  <w:marBottom w:val="0"/>
                  <w:divBdr>
                    <w:top w:val="none" w:sz="0" w:space="0" w:color="auto"/>
                    <w:left w:val="none" w:sz="0" w:space="0" w:color="auto"/>
                    <w:bottom w:val="none" w:sz="0" w:space="0" w:color="auto"/>
                    <w:right w:val="none" w:sz="0" w:space="0" w:color="auto"/>
                  </w:divBdr>
                </w:div>
                <w:div w:id="1777291565">
                  <w:marLeft w:val="0"/>
                  <w:marRight w:val="0"/>
                  <w:marTop w:val="0"/>
                  <w:marBottom w:val="0"/>
                  <w:divBdr>
                    <w:top w:val="none" w:sz="0" w:space="0" w:color="auto"/>
                    <w:left w:val="none" w:sz="0" w:space="0" w:color="auto"/>
                    <w:bottom w:val="none" w:sz="0" w:space="0" w:color="auto"/>
                    <w:right w:val="none" w:sz="0" w:space="0" w:color="auto"/>
                  </w:divBdr>
                </w:div>
              </w:divsChild>
            </w:div>
            <w:div w:id="213203992">
              <w:marLeft w:val="0"/>
              <w:marRight w:val="0"/>
              <w:marTop w:val="240"/>
              <w:marBottom w:val="240"/>
              <w:divBdr>
                <w:top w:val="none" w:sz="0" w:space="0" w:color="auto"/>
                <w:left w:val="none" w:sz="0" w:space="0" w:color="auto"/>
                <w:bottom w:val="none" w:sz="0" w:space="0" w:color="auto"/>
                <w:right w:val="none" w:sz="0" w:space="0" w:color="auto"/>
              </w:divBdr>
              <w:divsChild>
                <w:div w:id="88895519">
                  <w:marLeft w:val="0"/>
                  <w:marRight w:val="0"/>
                  <w:marTop w:val="0"/>
                  <w:marBottom w:val="0"/>
                  <w:divBdr>
                    <w:top w:val="none" w:sz="0" w:space="0" w:color="auto"/>
                    <w:left w:val="none" w:sz="0" w:space="0" w:color="auto"/>
                    <w:bottom w:val="none" w:sz="0" w:space="0" w:color="auto"/>
                    <w:right w:val="none" w:sz="0" w:space="0" w:color="auto"/>
                  </w:divBdr>
                </w:div>
                <w:div w:id="1845167087">
                  <w:marLeft w:val="0"/>
                  <w:marRight w:val="0"/>
                  <w:marTop w:val="0"/>
                  <w:marBottom w:val="0"/>
                  <w:divBdr>
                    <w:top w:val="none" w:sz="0" w:space="0" w:color="auto"/>
                    <w:left w:val="none" w:sz="0" w:space="0" w:color="auto"/>
                    <w:bottom w:val="none" w:sz="0" w:space="0" w:color="auto"/>
                    <w:right w:val="none" w:sz="0" w:space="0" w:color="auto"/>
                  </w:divBdr>
                </w:div>
                <w:div w:id="1874801912">
                  <w:marLeft w:val="0"/>
                  <w:marRight w:val="0"/>
                  <w:marTop w:val="0"/>
                  <w:marBottom w:val="0"/>
                  <w:divBdr>
                    <w:top w:val="none" w:sz="0" w:space="0" w:color="auto"/>
                    <w:left w:val="none" w:sz="0" w:space="0" w:color="auto"/>
                    <w:bottom w:val="none" w:sz="0" w:space="0" w:color="auto"/>
                    <w:right w:val="none" w:sz="0" w:space="0" w:color="auto"/>
                  </w:divBdr>
                </w:div>
                <w:div w:id="550918114">
                  <w:marLeft w:val="0"/>
                  <w:marRight w:val="0"/>
                  <w:marTop w:val="0"/>
                  <w:marBottom w:val="0"/>
                  <w:divBdr>
                    <w:top w:val="none" w:sz="0" w:space="0" w:color="auto"/>
                    <w:left w:val="none" w:sz="0" w:space="0" w:color="auto"/>
                    <w:bottom w:val="none" w:sz="0" w:space="0" w:color="auto"/>
                    <w:right w:val="none" w:sz="0" w:space="0" w:color="auto"/>
                  </w:divBdr>
                </w:div>
              </w:divsChild>
            </w:div>
            <w:div w:id="767315588">
              <w:marLeft w:val="0"/>
              <w:marRight w:val="0"/>
              <w:marTop w:val="240"/>
              <w:marBottom w:val="240"/>
              <w:divBdr>
                <w:top w:val="none" w:sz="0" w:space="0" w:color="auto"/>
                <w:left w:val="none" w:sz="0" w:space="0" w:color="auto"/>
                <w:bottom w:val="none" w:sz="0" w:space="0" w:color="auto"/>
                <w:right w:val="none" w:sz="0" w:space="0" w:color="auto"/>
              </w:divBdr>
              <w:divsChild>
                <w:div w:id="2099979714">
                  <w:marLeft w:val="0"/>
                  <w:marRight w:val="0"/>
                  <w:marTop w:val="0"/>
                  <w:marBottom w:val="0"/>
                  <w:divBdr>
                    <w:top w:val="none" w:sz="0" w:space="0" w:color="auto"/>
                    <w:left w:val="none" w:sz="0" w:space="0" w:color="auto"/>
                    <w:bottom w:val="none" w:sz="0" w:space="0" w:color="auto"/>
                    <w:right w:val="none" w:sz="0" w:space="0" w:color="auto"/>
                  </w:divBdr>
                </w:div>
                <w:div w:id="487937339">
                  <w:marLeft w:val="0"/>
                  <w:marRight w:val="0"/>
                  <w:marTop w:val="0"/>
                  <w:marBottom w:val="0"/>
                  <w:divBdr>
                    <w:top w:val="none" w:sz="0" w:space="0" w:color="auto"/>
                    <w:left w:val="none" w:sz="0" w:space="0" w:color="auto"/>
                    <w:bottom w:val="none" w:sz="0" w:space="0" w:color="auto"/>
                    <w:right w:val="none" w:sz="0" w:space="0" w:color="auto"/>
                  </w:divBdr>
                </w:div>
                <w:div w:id="1536624761">
                  <w:marLeft w:val="0"/>
                  <w:marRight w:val="0"/>
                  <w:marTop w:val="0"/>
                  <w:marBottom w:val="0"/>
                  <w:divBdr>
                    <w:top w:val="none" w:sz="0" w:space="0" w:color="auto"/>
                    <w:left w:val="none" w:sz="0" w:space="0" w:color="auto"/>
                    <w:bottom w:val="none" w:sz="0" w:space="0" w:color="auto"/>
                    <w:right w:val="none" w:sz="0" w:space="0" w:color="auto"/>
                  </w:divBdr>
                </w:div>
                <w:div w:id="397363590">
                  <w:marLeft w:val="0"/>
                  <w:marRight w:val="0"/>
                  <w:marTop w:val="0"/>
                  <w:marBottom w:val="0"/>
                  <w:divBdr>
                    <w:top w:val="none" w:sz="0" w:space="0" w:color="auto"/>
                    <w:left w:val="none" w:sz="0" w:space="0" w:color="auto"/>
                    <w:bottom w:val="none" w:sz="0" w:space="0" w:color="auto"/>
                    <w:right w:val="none" w:sz="0" w:space="0" w:color="auto"/>
                  </w:divBdr>
                </w:div>
              </w:divsChild>
            </w:div>
            <w:div w:id="1446387968">
              <w:marLeft w:val="0"/>
              <w:marRight w:val="0"/>
              <w:marTop w:val="240"/>
              <w:marBottom w:val="240"/>
              <w:divBdr>
                <w:top w:val="none" w:sz="0" w:space="0" w:color="auto"/>
                <w:left w:val="none" w:sz="0" w:space="0" w:color="auto"/>
                <w:bottom w:val="none" w:sz="0" w:space="0" w:color="auto"/>
                <w:right w:val="none" w:sz="0" w:space="0" w:color="auto"/>
              </w:divBdr>
              <w:divsChild>
                <w:div w:id="13059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70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144626">
              <w:marLeft w:val="0"/>
              <w:marRight w:val="0"/>
              <w:marTop w:val="240"/>
              <w:marBottom w:val="240"/>
              <w:divBdr>
                <w:top w:val="none" w:sz="0" w:space="0" w:color="auto"/>
                <w:left w:val="none" w:sz="0" w:space="0" w:color="auto"/>
                <w:bottom w:val="none" w:sz="0" w:space="0" w:color="auto"/>
                <w:right w:val="none" w:sz="0" w:space="0" w:color="auto"/>
              </w:divBdr>
              <w:divsChild>
                <w:div w:id="1508710246">
                  <w:marLeft w:val="0"/>
                  <w:marRight w:val="0"/>
                  <w:marTop w:val="0"/>
                  <w:marBottom w:val="0"/>
                  <w:divBdr>
                    <w:top w:val="none" w:sz="0" w:space="0" w:color="auto"/>
                    <w:left w:val="none" w:sz="0" w:space="0" w:color="auto"/>
                    <w:bottom w:val="none" w:sz="0" w:space="0" w:color="auto"/>
                    <w:right w:val="none" w:sz="0" w:space="0" w:color="auto"/>
                  </w:divBdr>
                </w:div>
                <w:div w:id="1130636439">
                  <w:marLeft w:val="0"/>
                  <w:marRight w:val="0"/>
                  <w:marTop w:val="0"/>
                  <w:marBottom w:val="0"/>
                  <w:divBdr>
                    <w:top w:val="none" w:sz="0" w:space="0" w:color="auto"/>
                    <w:left w:val="none" w:sz="0" w:space="0" w:color="auto"/>
                    <w:bottom w:val="none" w:sz="0" w:space="0" w:color="auto"/>
                    <w:right w:val="none" w:sz="0" w:space="0" w:color="auto"/>
                  </w:divBdr>
                </w:div>
                <w:div w:id="1505971358">
                  <w:marLeft w:val="0"/>
                  <w:marRight w:val="0"/>
                  <w:marTop w:val="0"/>
                  <w:marBottom w:val="0"/>
                  <w:divBdr>
                    <w:top w:val="none" w:sz="0" w:space="0" w:color="auto"/>
                    <w:left w:val="none" w:sz="0" w:space="0" w:color="auto"/>
                    <w:bottom w:val="none" w:sz="0" w:space="0" w:color="auto"/>
                    <w:right w:val="none" w:sz="0" w:space="0" w:color="auto"/>
                  </w:divBdr>
                </w:div>
                <w:div w:id="20515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4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846177">
              <w:marLeft w:val="0"/>
              <w:marRight w:val="0"/>
              <w:marTop w:val="0"/>
              <w:marBottom w:val="0"/>
              <w:divBdr>
                <w:top w:val="none" w:sz="0" w:space="0" w:color="auto"/>
                <w:left w:val="none" w:sz="0" w:space="0" w:color="auto"/>
                <w:bottom w:val="none" w:sz="0" w:space="0" w:color="auto"/>
                <w:right w:val="none" w:sz="0" w:space="0" w:color="auto"/>
              </w:divBdr>
            </w:div>
            <w:div w:id="1476411160">
              <w:marLeft w:val="0"/>
              <w:marRight w:val="0"/>
              <w:marTop w:val="0"/>
              <w:marBottom w:val="0"/>
              <w:divBdr>
                <w:top w:val="none" w:sz="0" w:space="0" w:color="auto"/>
                <w:left w:val="none" w:sz="0" w:space="0" w:color="auto"/>
                <w:bottom w:val="none" w:sz="0" w:space="0" w:color="auto"/>
                <w:right w:val="none" w:sz="0" w:space="0" w:color="auto"/>
              </w:divBdr>
            </w:div>
          </w:divsChild>
        </w:div>
        <w:div w:id="1928462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0808412">
              <w:marLeft w:val="0"/>
              <w:marRight w:val="0"/>
              <w:marTop w:val="240"/>
              <w:marBottom w:val="240"/>
              <w:divBdr>
                <w:top w:val="none" w:sz="0" w:space="0" w:color="auto"/>
                <w:left w:val="none" w:sz="0" w:space="0" w:color="auto"/>
                <w:bottom w:val="none" w:sz="0" w:space="0" w:color="auto"/>
                <w:right w:val="none" w:sz="0" w:space="0" w:color="auto"/>
              </w:divBdr>
              <w:divsChild>
                <w:div w:id="184636913">
                  <w:marLeft w:val="0"/>
                  <w:marRight w:val="0"/>
                  <w:marTop w:val="0"/>
                  <w:marBottom w:val="0"/>
                  <w:divBdr>
                    <w:top w:val="none" w:sz="0" w:space="0" w:color="auto"/>
                    <w:left w:val="none" w:sz="0" w:space="0" w:color="auto"/>
                    <w:bottom w:val="none" w:sz="0" w:space="0" w:color="auto"/>
                    <w:right w:val="none" w:sz="0" w:space="0" w:color="auto"/>
                  </w:divBdr>
                </w:div>
                <w:div w:id="704719692">
                  <w:marLeft w:val="0"/>
                  <w:marRight w:val="0"/>
                  <w:marTop w:val="0"/>
                  <w:marBottom w:val="0"/>
                  <w:divBdr>
                    <w:top w:val="none" w:sz="0" w:space="0" w:color="auto"/>
                    <w:left w:val="none" w:sz="0" w:space="0" w:color="auto"/>
                    <w:bottom w:val="none" w:sz="0" w:space="0" w:color="auto"/>
                    <w:right w:val="none" w:sz="0" w:space="0" w:color="auto"/>
                  </w:divBdr>
                </w:div>
                <w:div w:id="249316715">
                  <w:marLeft w:val="0"/>
                  <w:marRight w:val="0"/>
                  <w:marTop w:val="0"/>
                  <w:marBottom w:val="0"/>
                  <w:divBdr>
                    <w:top w:val="none" w:sz="0" w:space="0" w:color="auto"/>
                    <w:left w:val="none" w:sz="0" w:space="0" w:color="auto"/>
                    <w:bottom w:val="none" w:sz="0" w:space="0" w:color="auto"/>
                    <w:right w:val="none" w:sz="0" w:space="0" w:color="auto"/>
                  </w:divBdr>
                </w:div>
                <w:div w:id="971061838">
                  <w:marLeft w:val="0"/>
                  <w:marRight w:val="0"/>
                  <w:marTop w:val="0"/>
                  <w:marBottom w:val="0"/>
                  <w:divBdr>
                    <w:top w:val="none" w:sz="0" w:space="0" w:color="auto"/>
                    <w:left w:val="none" w:sz="0" w:space="0" w:color="auto"/>
                    <w:bottom w:val="none" w:sz="0" w:space="0" w:color="auto"/>
                    <w:right w:val="none" w:sz="0" w:space="0" w:color="auto"/>
                  </w:divBdr>
                </w:div>
                <w:div w:id="1439368417">
                  <w:marLeft w:val="0"/>
                  <w:marRight w:val="0"/>
                  <w:marTop w:val="0"/>
                  <w:marBottom w:val="0"/>
                  <w:divBdr>
                    <w:top w:val="none" w:sz="0" w:space="0" w:color="auto"/>
                    <w:left w:val="none" w:sz="0" w:space="0" w:color="auto"/>
                    <w:bottom w:val="none" w:sz="0" w:space="0" w:color="auto"/>
                    <w:right w:val="none" w:sz="0" w:space="0" w:color="auto"/>
                  </w:divBdr>
                </w:div>
                <w:div w:id="633759118">
                  <w:marLeft w:val="0"/>
                  <w:marRight w:val="0"/>
                  <w:marTop w:val="0"/>
                  <w:marBottom w:val="0"/>
                  <w:divBdr>
                    <w:top w:val="none" w:sz="0" w:space="0" w:color="auto"/>
                    <w:left w:val="none" w:sz="0" w:space="0" w:color="auto"/>
                    <w:bottom w:val="none" w:sz="0" w:space="0" w:color="auto"/>
                    <w:right w:val="none" w:sz="0" w:space="0" w:color="auto"/>
                  </w:divBdr>
                </w:div>
                <w:div w:id="281110442">
                  <w:marLeft w:val="0"/>
                  <w:marRight w:val="0"/>
                  <w:marTop w:val="0"/>
                  <w:marBottom w:val="0"/>
                  <w:divBdr>
                    <w:top w:val="none" w:sz="0" w:space="0" w:color="auto"/>
                    <w:left w:val="none" w:sz="0" w:space="0" w:color="auto"/>
                    <w:bottom w:val="none" w:sz="0" w:space="0" w:color="auto"/>
                    <w:right w:val="none" w:sz="0" w:space="0" w:color="auto"/>
                  </w:divBdr>
                </w:div>
                <w:div w:id="418330414">
                  <w:marLeft w:val="0"/>
                  <w:marRight w:val="0"/>
                  <w:marTop w:val="0"/>
                  <w:marBottom w:val="0"/>
                  <w:divBdr>
                    <w:top w:val="none" w:sz="0" w:space="0" w:color="auto"/>
                    <w:left w:val="none" w:sz="0" w:space="0" w:color="auto"/>
                    <w:bottom w:val="none" w:sz="0" w:space="0" w:color="auto"/>
                    <w:right w:val="none" w:sz="0" w:space="0" w:color="auto"/>
                  </w:divBdr>
                </w:div>
                <w:div w:id="19903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8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035416">
              <w:marLeft w:val="0"/>
              <w:marRight w:val="0"/>
              <w:marTop w:val="240"/>
              <w:marBottom w:val="240"/>
              <w:divBdr>
                <w:top w:val="none" w:sz="0" w:space="0" w:color="auto"/>
                <w:left w:val="none" w:sz="0" w:space="0" w:color="auto"/>
                <w:bottom w:val="none" w:sz="0" w:space="0" w:color="auto"/>
                <w:right w:val="none" w:sz="0" w:space="0" w:color="auto"/>
              </w:divBdr>
              <w:divsChild>
                <w:div w:id="1150828537">
                  <w:marLeft w:val="0"/>
                  <w:marRight w:val="0"/>
                  <w:marTop w:val="0"/>
                  <w:marBottom w:val="0"/>
                  <w:divBdr>
                    <w:top w:val="none" w:sz="0" w:space="0" w:color="auto"/>
                    <w:left w:val="none" w:sz="0" w:space="0" w:color="auto"/>
                    <w:bottom w:val="none" w:sz="0" w:space="0" w:color="auto"/>
                    <w:right w:val="none" w:sz="0" w:space="0" w:color="auto"/>
                  </w:divBdr>
                </w:div>
                <w:div w:id="1268543960">
                  <w:marLeft w:val="0"/>
                  <w:marRight w:val="0"/>
                  <w:marTop w:val="0"/>
                  <w:marBottom w:val="0"/>
                  <w:divBdr>
                    <w:top w:val="none" w:sz="0" w:space="0" w:color="auto"/>
                    <w:left w:val="none" w:sz="0" w:space="0" w:color="auto"/>
                    <w:bottom w:val="none" w:sz="0" w:space="0" w:color="auto"/>
                    <w:right w:val="none" w:sz="0" w:space="0" w:color="auto"/>
                  </w:divBdr>
                </w:div>
                <w:div w:id="235820001">
                  <w:marLeft w:val="0"/>
                  <w:marRight w:val="0"/>
                  <w:marTop w:val="0"/>
                  <w:marBottom w:val="0"/>
                  <w:divBdr>
                    <w:top w:val="none" w:sz="0" w:space="0" w:color="auto"/>
                    <w:left w:val="none" w:sz="0" w:space="0" w:color="auto"/>
                    <w:bottom w:val="none" w:sz="0" w:space="0" w:color="auto"/>
                    <w:right w:val="none" w:sz="0" w:space="0" w:color="auto"/>
                  </w:divBdr>
                </w:div>
                <w:div w:id="1950041520">
                  <w:marLeft w:val="0"/>
                  <w:marRight w:val="0"/>
                  <w:marTop w:val="0"/>
                  <w:marBottom w:val="0"/>
                  <w:divBdr>
                    <w:top w:val="none" w:sz="0" w:space="0" w:color="auto"/>
                    <w:left w:val="none" w:sz="0" w:space="0" w:color="auto"/>
                    <w:bottom w:val="none" w:sz="0" w:space="0" w:color="auto"/>
                    <w:right w:val="none" w:sz="0" w:space="0" w:color="auto"/>
                  </w:divBdr>
                </w:div>
                <w:div w:id="3333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7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588643">
              <w:marLeft w:val="0"/>
              <w:marRight w:val="0"/>
              <w:marTop w:val="240"/>
              <w:marBottom w:val="240"/>
              <w:divBdr>
                <w:top w:val="none" w:sz="0" w:space="0" w:color="auto"/>
                <w:left w:val="none" w:sz="0" w:space="0" w:color="auto"/>
                <w:bottom w:val="none" w:sz="0" w:space="0" w:color="auto"/>
                <w:right w:val="none" w:sz="0" w:space="0" w:color="auto"/>
              </w:divBdr>
              <w:divsChild>
                <w:div w:id="343899679">
                  <w:marLeft w:val="0"/>
                  <w:marRight w:val="0"/>
                  <w:marTop w:val="0"/>
                  <w:marBottom w:val="0"/>
                  <w:divBdr>
                    <w:top w:val="none" w:sz="0" w:space="0" w:color="auto"/>
                    <w:left w:val="none" w:sz="0" w:space="0" w:color="auto"/>
                    <w:bottom w:val="none" w:sz="0" w:space="0" w:color="auto"/>
                    <w:right w:val="none" w:sz="0" w:space="0" w:color="auto"/>
                  </w:divBdr>
                </w:div>
                <w:div w:id="394282732">
                  <w:marLeft w:val="0"/>
                  <w:marRight w:val="0"/>
                  <w:marTop w:val="0"/>
                  <w:marBottom w:val="0"/>
                  <w:divBdr>
                    <w:top w:val="none" w:sz="0" w:space="0" w:color="auto"/>
                    <w:left w:val="none" w:sz="0" w:space="0" w:color="auto"/>
                    <w:bottom w:val="none" w:sz="0" w:space="0" w:color="auto"/>
                    <w:right w:val="none" w:sz="0" w:space="0" w:color="auto"/>
                  </w:divBdr>
                </w:div>
                <w:div w:id="1844973147">
                  <w:marLeft w:val="0"/>
                  <w:marRight w:val="0"/>
                  <w:marTop w:val="0"/>
                  <w:marBottom w:val="0"/>
                  <w:divBdr>
                    <w:top w:val="none" w:sz="0" w:space="0" w:color="auto"/>
                    <w:left w:val="none" w:sz="0" w:space="0" w:color="auto"/>
                    <w:bottom w:val="none" w:sz="0" w:space="0" w:color="auto"/>
                    <w:right w:val="none" w:sz="0" w:space="0" w:color="auto"/>
                  </w:divBdr>
                </w:div>
                <w:div w:id="1387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81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014378">
              <w:marLeft w:val="0"/>
              <w:marRight w:val="0"/>
              <w:marTop w:val="240"/>
              <w:marBottom w:val="240"/>
              <w:divBdr>
                <w:top w:val="none" w:sz="0" w:space="0" w:color="auto"/>
                <w:left w:val="none" w:sz="0" w:space="0" w:color="auto"/>
                <w:bottom w:val="none" w:sz="0" w:space="0" w:color="auto"/>
                <w:right w:val="none" w:sz="0" w:space="0" w:color="auto"/>
              </w:divBdr>
              <w:divsChild>
                <w:div w:id="2137748274">
                  <w:marLeft w:val="0"/>
                  <w:marRight w:val="0"/>
                  <w:marTop w:val="0"/>
                  <w:marBottom w:val="0"/>
                  <w:divBdr>
                    <w:top w:val="none" w:sz="0" w:space="0" w:color="auto"/>
                    <w:left w:val="none" w:sz="0" w:space="0" w:color="auto"/>
                    <w:bottom w:val="none" w:sz="0" w:space="0" w:color="auto"/>
                    <w:right w:val="none" w:sz="0" w:space="0" w:color="auto"/>
                  </w:divBdr>
                </w:div>
                <w:div w:id="1734230531">
                  <w:marLeft w:val="0"/>
                  <w:marRight w:val="0"/>
                  <w:marTop w:val="0"/>
                  <w:marBottom w:val="0"/>
                  <w:divBdr>
                    <w:top w:val="none" w:sz="0" w:space="0" w:color="auto"/>
                    <w:left w:val="none" w:sz="0" w:space="0" w:color="auto"/>
                    <w:bottom w:val="none" w:sz="0" w:space="0" w:color="auto"/>
                    <w:right w:val="none" w:sz="0" w:space="0" w:color="auto"/>
                  </w:divBdr>
                </w:div>
                <w:div w:id="2035955868">
                  <w:marLeft w:val="0"/>
                  <w:marRight w:val="0"/>
                  <w:marTop w:val="0"/>
                  <w:marBottom w:val="0"/>
                  <w:divBdr>
                    <w:top w:val="none" w:sz="0" w:space="0" w:color="auto"/>
                    <w:left w:val="none" w:sz="0" w:space="0" w:color="auto"/>
                    <w:bottom w:val="none" w:sz="0" w:space="0" w:color="auto"/>
                    <w:right w:val="none" w:sz="0" w:space="0" w:color="auto"/>
                  </w:divBdr>
                </w:div>
                <w:div w:id="1650861189">
                  <w:marLeft w:val="0"/>
                  <w:marRight w:val="0"/>
                  <w:marTop w:val="0"/>
                  <w:marBottom w:val="0"/>
                  <w:divBdr>
                    <w:top w:val="none" w:sz="0" w:space="0" w:color="auto"/>
                    <w:left w:val="none" w:sz="0" w:space="0" w:color="auto"/>
                    <w:bottom w:val="none" w:sz="0" w:space="0" w:color="auto"/>
                    <w:right w:val="none" w:sz="0" w:space="0" w:color="auto"/>
                  </w:divBdr>
                </w:div>
                <w:div w:id="537856756">
                  <w:marLeft w:val="0"/>
                  <w:marRight w:val="0"/>
                  <w:marTop w:val="0"/>
                  <w:marBottom w:val="0"/>
                  <w:divBdr>
                    <w:top w:val="none" w:sz="0" w:space="0" w:color="auto"/>
                    <w:left w:val="none" w:sz="0" w:space="0" w:color="auto"/>
                    <w:bottom w:val="none" w:sz="0" w:space="0" w:color="auto"/>
                    <w:right w:val="none" w:sz="0" w:space="0" w:color="auto"/>
                  </w:divBdr>
                </w:div>
                <w:div w:id="7640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09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234860">
              <w:marLeft w:val="0"/>
              <w:marRight w:val="0"/>
              <w:marTop w:val="240"/>
              <w:marBottom w:val="240"/>
              <w:divBdr>
                <w:top w:val="none" w:sz="0" w:space="0" w:color="auto"/>
                <w:left w:val="none" w:sz="0" w:space="0" w:color="auto"/>
                <w:bottom w:val="none" w:sz="0" w:space="0" w:color="auto"/>
                <w:right w:val="none" w:sz="0" w:space="0" w:color="auto"/>
              </w:divBdr>
              <w:divsChild>
                <w:div w:id="3023591">
                  <w:marLeft w:val="0"/>
                  <w:marRight w:val="0"/>
                  <w:marTop w:val="0"/>
                  <w:marBottom w:val="0"/>
                  <w:divBdr>
                    <w:top w:val="none" w:sz="0" w:space="0" w:color="auto"/>
                    <w:left w:val="none" w:sz="0" w:space="0" w:color="auto"/>
                    <w:bottom w:val="none" w:sz="0" w:space="0" w:color="auto"/>
                    <w:right w:val="none" w:sz="0" w:space="0" w:color="auto"/>
                  </w:divBdr>
                </w:div>
                <w:div w:id="367535074">
                  <w:marLeft w:val="0"/>
                  <w:marRight w:val="0"/>
                  <w:marTop w:val="0"/>
                  <w:marBottom w:val="0"/>
                  <w:divBdr>
                    <w:top w:val="none" w:sz="0" w:space="0" w:color="auto"/>
                    <w:left w:val="none" w:sz="0" w:space="0" w:color="auto"/>
                    <w:bottom w:val="none" w:sz="0" w:space="0" w:color="auto"/>
                    <w:right w:val="none" w:sz="0" w:space="0" w:color="auto"/>
                  </w:divBdr>
                </w:div>
                <w:div w:id="9662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093170">
          <w:marLeft w:val="3312"/>
          <w:marRight w:val="0"/>
          <w:marTop w:val="0"/>
          <w:marBottom w:val="0"/>
          <w:divBdr>
            <w:top w:val="none" w:sz="0" w:space="0" w:color="auto"/>
            <w:left w:val="none" w:sz="0" w:space="0" w:color="auto"/>
            <w:bottom w:val="none" w:sz="0" w:space="0" w:color="auto"/>
            <w:right w:val="none" w:sz="0" w:space="0" w:color="auto"/>
          </w:divBdr>
        </w:div>
        <w:div w:id="1547376732">
          <w:marLeft w:val="3312"/>
          <w:marRight w:val="0"/>
          <w:marTop w:val="0"/>
          <w:marBottom w:val="0"/>
          <w:divBdr>
            <w:top w:val="none" w:sz="0" w:space="0" w:color="auto"/>
            <w:left w:val="none" w:sz="0" w:space="0" w:color="auto"/>
            <w:bottom w:val="none" w:sz="0" w:space="0" w:color="auto"/>
            <w:right w:val="none" w:sz="0" w:space="0" w:color="auto"/>
          </w:divBdr>
        </w:div>
        <w:div w:id="1323659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19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4138159">
                  <w:marLeft w:val="0"/>
                  <w:marRight w:val="0"/>
                  <w:marTop w:val="240"/>
                  <w:marBottom w:val="240"/>
                  <w:divBdr>
                    <w:top w:val="none" w:sz="0" w:space="0" w:color="auto"/>
                    <w:left w:val="none" w:sz="0" w:space="0" w:color="auto"/>
                    <w:bottom w:val="none" w:sz="0" w:space="0" w:color="auto"/>
                    <w:right w:val="none" w:sz="0" w:space="0" w:color="auto"/>
                  </w:divBdr>
                  <w:divsChild>
                    <w:div w:id="295841950">
                      <w:marLeft w:val="0"/>
                      <w:marRight w:val="0"/>
                      <w:marTop w:val="0"/>
                      <w:marBottom w:val="0"/>
                      <w:divBdr>
                        <w:top w:val="none" w:sz="0" w:space="0" w:color="auto"/>
                        <w:left w:val="none" w:sz="0" w:space="0" w:color="auto"/>
                        <w:bottom w:val="none" w:sz="0" w:space="0" w:color="auto"/>
                        <w:right w:val="none" w:sz="0" w:space="0" w:color="auto"/>
                      </w:divBdr>
                    </w:div>
                    <w:div w:id="9361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90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7058182">
                  <w:marLeft w:val="0"/>
                  <w:marRight w:val="0"/>
                  <w:marTop w:val="240"/>
                  <w:marBottom w:val="240"/>
                  <w:divBdr>
                    <w:top w:val="none" w:sz="0" w:space="0" w:color="auto"/>
                    <w:left w:val="none" w:sz="0" w:space="0" w:color="auto"/>
                    <w:bottom w:val="none" w:sz="0" w:space="0" w:color="auto"/>
                    <w:right w:val="none" w:sz="0" w:space="0" w:color="auto"/>
                  </w:divBdr>
                  <w:divsChild>
                    <w:div w:id="1714495884">
                      <w:marLeft w:val="0"/>
                      <w:marRight w:val="0"/>
                      <w:marTop w:val="0"/>
                      <w:marBottom w:val="0"/>
                      <w:divBdr>
                        <w:top w:val="none" w:sz="0" w:space="0" w:color="auto"/>
                        <w:left w:val="none" w:sz="0" w:space="0" w:color="auto"/>
                        <w:bottom w:val="none" w:sz="0" w:space="0" w:color="auto"/>
                        <w:right w:val="none" w:sz="0" w:space="0" w:color="auto"/>
                      </w:divBdr>
                    </w:div>
                    <w:div w:id="2093120961">
                      <w:marLeft w:val="0"/>
                      <w:marRight w:val="0"/>
                      <w:marTop w:val="0"/>
                      <w:marBottom w:val="0"/>
                      <w:divBdr>
                        <w:top w:val="none" w:sz="0" w:space="0" w:color="auto"/>
                        <w:left w:val="none" w:sz="0" w:space="0" w:color="auto"/>
                        <w:bottom w:val="none" w:sz="0" w:space="0" w:color="auto"/>
                        <w:right w:val="none" w:sz="0" w:space="0" w:color="auto"/>
                      </w:divBdr>
                    </w:div>
                    <w:div w:id="1905993714">
                      <w:marLeft w:val="0"/>
                      <w:marRight w:val="0"/>
                      <w:marTop w:val="0"/>
                      <w:marBottom w:val="0"/>
                      <w:divBdr>
                        <w:top w:val="none" w:sz="0" w:space="0" w:color="auto"/>
                        <w:left w:val="none" w:sz="0" w:space="0" w:color="auto"/>
                        <w:bottom w:val="none" w:sz="0" w:space="0" w:color="auto"/>
                        <w:right w:val="none" w:sz="0" w:space="0" w:color="auto"/>
                      </w:divBdr>
                    </w:div>
                    <w:div w:id="2050841505">
                      <w:marLeft w:val="0"/>
                      <w:marRight w:val="0"/>
                      <w:marTop w:val="0"/>
                      <w:marBottom w:val="0"/>
                      <w:divBdr>
                        <w:top w:val="none" w:sz="0" w:space="0" w:color="auto"/>
                        <w:left w:val="none" w:sz="0" w:space="0" w:color="auto"/>
                        <w:bottom w:val="none" w:sz="0" w:space="0" w:color="auto"/>
                        <w:right w:val="none" w:sz="0" w:space="0" w:color="auto"/>
                      </w:divBdr>
                    </w:div>
                    <w:div w:id="1328942985">
                      <w:marLeft w:val="0"/>
                      <w:marRight w:val="0"/>
                      <w:marTop w:val="0"/>
                      <w:marBottom w:val="0"/>
                      <w:divBdr>
                        <w:top w:val="none" w:sz="0" w:space="0" w:color="auto"/>
                        <w:left w:val="none" w:sz="0" w:space="0" w:color="auto"/>
                        <w:bottom w:val="none" w:sz="0" w:space="0" w:color="auto"/>
                        <w:right w:val="none" w:sz="0" w:space="0" w:color="auto"/>
                      </w:divBdr>
                    </w:div>
                    <w:div w:id="326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7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2115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06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1018095">
                  <w:marLeft w:val="0"/>
                  <w:marRight w:val="0"/>
                  <w:marTop w:val="240"/>
                  <w:marBottom w:val="240"/>
                  <w:divBdr>
                    <w:top w:val="none" w:sz="0" w:space="0" w:color="auto"/>
                    <w:left w:val="none" w:sz="0" w:space="0" w:color="auto"/>
                    <w:bottom w:val="none" w:sz="0" w:space="0" w:color="auto"/>
                    <w:right w:val="none" w:sz="0" w:space="0" w:color="auto"/>
                  </w:divBdr>
                  <w:divsChild>
                    <w:div w:id="1663196199">
                      <w:marLeft w:val="0"/>
                      <w:marRight w:val="0"/>
                      <w:marTop w:val="0"/>
                      <w:marBottom w:val="0"/>
                      <w:divBdr>
                        <w:top w:val="none" w:sz="0" w:space="0" w:color="auto"/>
                        <w:left w:val="none" w:sz="0" w:space="0" w:color="auto"/>
                        <w:bottom w:val="none" w:sz="0" w:space="0" w:color="auto"/>
                        <w:right w:val="none" w:sz="0" w:space="0" w:color="auto"/>
                      </w:divBdr>
                    </w:div>
                    <w:div w:id="1870333726">
                      <w:marLeft w:val="0"/>
                      <w:marRight w:val="0"/>
                      <w:marTop w:val="0"/>
                      <w:marBottom w:val="0"/>
                      <w:divBdr>
                        <w:top w:val="none" w:sz="0" w:space="0" w:color="auto"/>
                        <w:left w:val="none" w:sz="0" w:space="0" w:color="auto"/>
                        <w:bottom w:val="none" w:sz="0" w:space="0" w:color="auto"/>
                        <w:right w:val="none" w:sz="0" w:space="0" w:color="auto"/>
                      </w:divBdr>
                    </w:div>
                    <w:div w:id="306206063">
                      <w:marLeft w:val="0"/>
                      <w:marRight w:val="0"/>
                      <w:marTop w:val="0"/>
                      <w:marBottom w:val="0"/>
                      <w:divBdr>
                        <w:top w:val="none" w:sz="0" w:space="0" w:color="auto"/>
                        <w:left w:val="none" w:sz="0" w:space="0" w:color="auto"/>
                        <w:bottom w:val="none" w:sz="0" w:space="0" w:color="auto"/>
                        <w:right w:val="none" w:sz="0" w:space="0" w:color="auto"/>
                      </w:divBdr>
                    </w:div>
                    <w:div w:id="877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3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1363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357010">
                  <w:marLeft w:val="0"/>
                  <w:marRight w:val="0"/>
                  <w:marTop w:val="240"/>
                  <w:marBottom w:val="240"/>
                  <w:divBdr>
                    <w:top w:val="none" w:sz="0" w:space="0" w:color="auto"/>
                    <w:left w:val="none" w:sz="0" w:space="0" w:color="auto"/>
                    <w:bottom w:val="none" w:sz="0" w:space="0" w:color="auto"/>
                    <w:right w:val="none" w:sz="0" w:space="0" w:color="auto"/>
                  </w:divBdr>
                  <w:divsChild>
                    <w:div w:id="1723018991">
                      <w:marLeft w:val="0"/>
                      <w:marRight w:val="0"/>
                      <w:marTop w:val="0"/>
                      <w:marBottom w:val="0"/>
                      <w:divBdr>
                        <w:top w:val="none" w:sz="0" w:space="0" w:color="auto"/>
                        <w:left w:val="none" w:sz="0" w:space="0" w:color="auto"/>
                        <w:bottom w:val="none" w:sz="0" w:space="0" w:color="auto"/>
                        <w:right w:val="none" w:sz="0" w:space="0" w:color="auto"/>
                      </w:divBdr>
                    </w:div>
                    <w:div w:id="7434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56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13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96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8251195">
                  <w:marLeft w:val="0"/>
                  <w:marRight w:val="0"/>
                  <w:marTop w:val="240"/>
                  <w:marBottom w:val="240"/>
                  <w:divBdr>
                    <w:top w:val="none" w:sz="0" w:space="0" w:color="auto"/>
                    <w:left w:val="none" w:sz="0" w:space="0" w:color="auto"/>
                    <w:bottom w:val="none" w:sz="0" w:space="0" w:color="auto"/>
                    <w:right w:val="none" w:sz="0" w:space="0" w:color="auto"/>
                  </w:divBdr>
                  <w:divsChild>
                    <w:div w:id="312105006">
                      <w:marLeft w:val="0"/>
                      <w:marRight w:val="0"/>
                      <w:marTop w:val="0"/>
                      <w:marBottom w:val="0"/>
                      <w:divBdr>
                        <w:top w:val="none" w:sz="0" w:space="0" w:color="auto"/>
                        <w:left w:val="none" w:sz="0" w:space="0" w:color="auto"/>
                        <w:bottom w:val="none" w:sz="0" w:space="0" w:color="auto"/>
                        <w:right w:val="none" w:sz="0" w:space="0" w:color="auto"/>
                      </w:divBdr>
                    </w:div>
                    <w:div w:id="1914273166">
                      <w:marLeft w:val="0"/>
                      <w:marRight w:val="0"/>
                      <w:marTop w:val="0"/>
                      <w:marBottom w:val="0"/>
                      <w:divBdr>
                        <w:top w:val="none" w:sz="0" w:space="0" w:color="auto"/>
                        <w:left w:val="none" w:sz="0" w:space="0" w:color="auto"/>
                        <w:bottom w:val="none" w:sz="0" w:space="0" w:color="auto"/>
                        <w:right w:val="none" w:sz="0" w:space="0" w:color="auto"/>
                      </w:divBdr>
                    </w:div>
                    <w:div w:id="1653486666">
                      <w:marLeft w:val="0"/>
                      <w:marRight w:val="0"/>
                      <w:marTop w:val="0"/>
                      <w:marBottom w:val="0"/>
                      <w:divBdr>
                        <w:top w:val="none" w:sz="0" w:space="0" w:color="auto"/>
                        <w:left w:val="none" w:sz="0" w:space="0" w:color="auto"/>
                        <w:bottom w:val="none" w:sz="0" w:space="0" w:color="auto"/>
                        <w:right w:val="none" w:sz="0" w:space="0" w:color="auto"/>
                      </w:divBdr>
                    </w:div>
                    <w:div w:id="493304487">
                      <w:marLeft w:val="0"/>
                      <w:marRight w:val="0"/>
                      <w:marTop w:val="0"/>
                      <w:marBottom w:val="0"/>
                      <w:divBdr>
                        <w:top w:val="none" w:sz="0" w:space="0" w:color="auto"/>
                        <w:left w:val="none" w:sz="0" w:space="0" w:color="auto"/>
                        <w:bottom w:val="none" w:sz="0" w:space="0" w:color="auto"/>
                        <w:right w:val="none" w:sz="0" w:space="0" w:color="auto"/>
                      </w:divBdr>
                    </w:div>
                    <w:div w:id="1106970023">
                      <w:marLeft w:val="0"/>
                      <w:marRight w:val="0"/>
                      <w:marTop w:val="0"/>
                      <w:marBottom w:val="0"/>
                      <w:divBdr>
                        <w:top w:val="none" w:sz="0" w:space="0" w:color="auto"/>
                        <w:left w:val="none" w:sz="0" w:space="0" w:color="auto"/>
                        <w:bottom w:val="none" w:sz="0" w:space="0" w:color="auto"/>
                        <w:right w:val="none" w:sz="0" w:space="0" w:color="auto"/>
                      </w:divBdr>
                    </w:div>
                    <w:div w:id="1410225683">
                      <w:marLeft w:val="0"/>
                      <w:marRight w:val="0"/>
                      <w:marTop w:val="0"/>
                      <w:marBottom w:val="0"/>
                      <w:divBdr>
                        <w:top w:val="none" w:sz="0" w:space="0" w:color="auto"/>
                        <w:left w:val="none" w:sz="0" w:space="0" w:color="auto"/>
                        <w:bottom w:val="none" w:sz="0" w:space="0" w:color="auto"/>
                        <w:right w:val="none" w:sz="0" w:space="0" w:color="auto"/>
                      </w:divBdr>
                    </w:div>
                    <w:div w:id="11303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6707933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786924">
                  <w:marLeft w:val="0"/>
                  <w:marRight w:val="0"/>
                  <w:marTop w:val="240"/>
                  <w:marBottom w:val="240"/>
                  <w:divBdr>
                    <w:top w:val="none" w:sz="0" w:space="0" w:color="auto"/>
                    <w:left w:val="none" w:sz="0" w:space="0" w:color="auto"/>
                    <w:bottom w:val="none" w:sz="0" w:space="0" w:color="auto"/>
                    <w:right w:val="none" w:sz="0" w:space="0" w:color="auto"/>
                  </w:divBdr>
                  <w:divsChild>
                    <w:div w:id="1844080169">
                      <w:marLeft w:val="0"/>
                      <w:marRight w:val="0"/>
                      <w:marTop w:val="0"/>
                      <w:marBottom w:val="0"/>
                      <w:divBdr>
                        <w:top w:val="none" w:sz="0" w:space="0" w:color="auto"/>
                        <w:left w:val="none" w:sz="0" w:space="0" w:color="auto"/>
                        <w:bottom w:val="none" w:sz="0" w:space="0" w:color="auto"/>
                        <w:right w:val="none" w:sz="0" w:space="0" w:color="auto"/>
                      </w:divBdr>
                    </w:div>
                    <w:div w:id="1181317118">
                      <w:marLeft w:val="0"/>
                      <w:marRight w:val="0"/>
                      <w:marTop w:val="0"/>
                      <w:marBottom w:val="0"/>
                      <w:divBdr>
                        <w:top w:val="none" w:sz="0" w:space="0" w:color="auto"/>
                        <w:left w:val="none" w:sz="0" w:space="0" w:color="auto"/>
                        <w:bottom w:val="none" w:sz="0" w:space="0" w:color="auto"/>
                        <w:right w:val="none" w:sz="0" w:space="0" w:color="auto"/>
                      </w:divBdr>
                    </w:div>
                    <w:div w:id="56708360">
                      <w:marLeft w:val="0"/>
                      <w:marRight w:val="0"/>
                      <w:marTop w:val="0"/>
                      <w:marBottom w:val="0"/>
                      <w:divBdr>
                        <w:top w:val="none" w:sz="0" w:space="0" w:color="auto"/>
                        <w:left w:val="none" w:sz="0" w:space="0" w:color="auto"/>
                        <w:bottom w:val="none" w:sz="0" w:space="0" w:color="auto"/>
                        <w:right w:val="none" w:sz="0" w:space="0" w:color="auto"/>
                      </w:divBdr>
                    </w:div>
                    <w:div w:id="1503886340">
                      <w:marLeft w:val="0"/>
                      <w:marRight w:val="0"/>
                      <w:marTop w:val="0"/>
                      <w:marBottom w:val="0"/>
                      <w:divBdr>
                        <w:top w:val="none" w:sz="0" w:space="0" w:color="auto"/>
                        <w:left w:val="none" w:sz="0" w:space="0" w:color="auto"/>
                        <w:bottom w:val="none" w:sz="0" w:space="0" w:color="auto"/>
                        <w:right w:val="none" w:sz="0" w:space="0" w:color="auto"/>
                      </w:divBdr>
                    </w:div>
                    <w:div w:id="1497106759">
                      <w:marLeft w:val="0"/>
                      <w:marRight w:val="0"/>
                      <w:marTop w:val="0"/>
                      <w:marBottom w:val="0"/>
                      <w:divBdr>
                        <w:top w:val="none" w:sz="0" w:space="0" w:color="auto"/>
                        <w:left w:val="none" w:sz="0" w:space="0" w:color="auto"/>
                        <w:bottom w:val="none" w:sz="0" w:space="0" w:color="auto"/>
                        <w:right w:val="none" w:sz="0" w:space="0" w:color="auto"/>
                      </w:divBdr>
                    </w:div>
                    <w:div w:id="499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3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628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9055031">
                  <w:marLeft w:val="0"/>
                  <w:marRight w:val="0"/>
                  <w:marTop w:val="240"/>
                  <w:marBottom w:val="240"/>
                  <w:divBdr>
                    <w:top w:val="none" w:sz="0" w:space="0" w:color="auto"/>
                    <w:left w:val="none" w:sz="0" w:space="0" w:color="auto"/>
                    <w:bottom w:val="none" w:sz="0" w:space="0" w:color="auto"/>
                    <w:right w:val="none" w:sz="0" w:space="0" w:color="auto"/>
                  </w:divBdr>
                  <w:divsChild>
                    <w:div w:id="472793719">
                      <w:marLeft w:val="0"/>
                      <w:marRight w:val="0"/>
                      <w:marTop w:val="0"/>
                      <w:marBottom w:val="0"/>
                      <w:divBdr>
                        <w:top w:val="none" w:sz="0" w:space="0" w:color="auto"/>
                        <w:left w:val="none" w:sz="0" w:space="0" w:color="auto"/>
                        <w:bottom w:val="none" w:sz="0" w:space="0" w:color="auto"/>
                        <w:right w:val="none" w:sz="0" w:space="0" w:color="auto"/>
                      </w:divBdr>
                    </w:div>
                    <w:div w:id="202443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2317908">
                  <w:marLeft w:val="0"/>
                  <w:marRight w:val="0"/>
                  <w:marTop w:val="240"/>
                  <w:marBottom w:val="240"/>
                  <w:divBdr>
                    <w:top w:val="none" w:sz="0" w:space="0" w:color="auto"/>
                    <w:left w:val="none" w:sz="0" w:space="0" w:color="auto"/>
                    <w:bottom w:val="none" w:sz="0" w:space="0" w:color="auto"/>
                    <w:right w:val="none" w:sz="0" w:space="0" w:color="auto"/>
                  </w:divBdr>
                  <w:divsChild>
                    <w:div w:id="81608988">
                      <w:marLeft w:val="0"/>
                      <w:marRight w:val="0"/>
                      <w:marTop w:val="0"/>
                      <w:marBottom w:val="0"/>
                      <w:divBdr>
                        <w:top w:val="none" w:sz="0" w:space="0" w:color="auto"/>
                        <w:left w:val="none" w:sz="0" w:space="0" w:color="auto"/>
                        <w:bottom w:val="none" w:sz="0" w:space="0" w:color="auto"/>
                        <w:right w:val="none" w:sz="0" w:space="0" w:color="auto"/>
                      </w:divBdr>
                    </w:div>
                    <w:div w:id="18439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5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8232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16905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500682">
                  <w:marLeft w:val="0"/>
                  <w:marRight w:val="0"/>
                  <w:marTop w:val="240"/>
                  <w:marBottom w:val="240"/>
                  <w:divBdr>
                    <w:top w:val="none" w:sz="0" w:space="0" w:color="auto"/>
                    <w:left w:val="none" w:sz="0" w:space="0" w:color="auto"/>
                    <w:bottom w:val="none" w:sz="0" w:space="0" w:color="auto"/>
                    <w:right w:val="none" w:sz="0" w:space="0" w:color="auto"/>
                  </w:divBdr>
                  <w:divsChild>
                    <w:div w:id="2001496020">
                      <w:marLeft w:val="0"/>
                      <w:marRight w:val="0"/>
                      <w:marTop w:val="0"/>
                      <w:marBottom w:val="0"/>
                      <w:divBdr>
                        <w:top w:val="none" w:sz="0" w:space="0" w:color="auto"/>
                        <w:left w:val="none" w:sz="0" w:space="0" w:color="auto"/>
                        <w:bottom w:val="none" w:sz="0" w:space="0" w:color="auto"/>
                        <w:right w:val="none" w:sz="0" w:space="0" w:color="auto"/>
                      </w:divBdr>
                    </w:div>
                    <w:div w:id="1422332772">
                      <w:marLeft w:val="0"/>
                      <w:marRight w:val="0"/>
                      <w:marTop w:val="0"/>
                      <w:marBottom w:val="0"/>
                      <w:divBdr>
                        <w:top w:val="none" w:sz="0" w:space="0" w:color="auto"/>
                        <w:left w:val="none" w:sz="0" w:space="0" w:color="auto"/>
                        <w:bottom w:val="none" w:sz="0" w:space="0" w:color="auto"/>
                        <w:right w:val="none" w:sz="0" w:space="0" w:color="auto"/>
                      </w:divBdr>
                    </w:div>
                    <w:div w:id="2124568059">
                      <w:marLeft w:val="0"/>
                      <w:marRight w:val="0"/>
                      <w:marTop w:val="0"/>
                      <w:marBottom w:val="0"/>
                      <w:divBdr>
                        <w:top w:val="none" w:sz="0" w:space="0" w:color="auto"/>
                        <w:left w:val="none" w:sz="0" w:space="0" w:color="auto"/>
                        <w:bottom w:val="none" w:sz="0" w:space="0" w:color="auto"/>
                        <w:right w:val="none" w:sz="0" w:space="0" w:color="auto"/>
                      </w:divBdr>
                    </w:div>
                    <w:div w:id="326901017">
                      <w:marLeft w:val="0"/>
                      <w:marRight w:val="0"/>
                      <w:marTop w:val="0"/>
                      <w:marBottom w:val="0"/>
                      <w:divBdr>
                        <w:top w:val="none" w:sz="0" w:space="0" w:color="auto"/>
                        <w:left w:val="none" w:sz="0" w:space="0" w:color="auto"/>
                        <w:bottom w:val="none" w:sz="0" w:space="0" w:color="auto"/>
                        <w:right w:val="none" w:sz="0" w:space="0" w:color="auto"/>
                      </w:divBdr>
                    </w:div>
                    <w:div w:id="1668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7148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107582">
                  <w:marLeft w:val="0"/>
                  <w:marRight w:val="0"/>
                  <w:marTop w:val="240"/>
                  <w:marBottom w:val="240"/>
                  <w:divBdr>
                    <w:top w:val="none" w:sz="0" w:space="0" w:color="auto"/>
                    <w:left w:val="none" w:sz="0" w:space="0" w:color="auto"/>
                    <w:bottom w:val="none" w:sz="0" w:space="0" w:color="auto"/>
                    <w:right w:val="none" w:sz="0" w:space="0" w:color="auto"/>
                  </w:divBdr>
                  <w:divsChild>
                    <w:div w:id="1680234739">
                      <w:marLeft w:val="0"/>
                      <w:marRight w:val="0"/>
                      <w:marTop w:val="0"/>
                      <w:marBottom w:val="0"/>
                      <w:divBdr>
                        <w:top w:val="none" w:sz="0" w:space="0" w:color="auto"/>
                        <w:left w:val="none" w:sz="0" w:space="0" w:color="auto"/>
                        <w:bottom w:val="none" w:sz="0" w:space="0" w:color="auto"/>
                        <w:right w:val="none" w:sz="0" w:space="0" w:color="auto"/>
                      </w:divBdr>
                    </w:div>
                    <w:div w:id="2059742839">
                      <w:marLeft w:val="0"/>
                      <w:marRight w:val="0"/>
                      <w:marTop w:val="0"/>
                      <w:marBottom w:val="0"/>
                      <w:divBdr>
                        <w:top w:val="none" w:sz="0" w:space="0" w:color="auto"/>
                        <w:left w:val="none" w:sz="0" w:space="0" w:color="auto"/>
                        <w:bottom w:val="none" w:sz="0" w:space="0" w:color="auto"/>
                        <w:right w:val="none" w:sz="0" w:space="0" w:color="auto"/>
                      </w:divBdr>
                    </w:div>
                    <w:div w:id="447360655">
                      <w:marLeft w:val="0"/>
                      <w:marRight w:val="0"/>
                      <w:marTop w:val="0"/>
                      <w:marBottom w:val="0"/>
                      <w:divBdr>
                        <w:top w:val="none" w:sz="0" w:space="0" w:color="auto"/>
                        <w:left w:val="none" w:sz="0" w:space="0" w:color="auto"/>
                        <w:bottom w:val="none" w:sz="0" w:space="0" w:color="auto"/>
                        <w:right w:val="none" w:sz="0" w:space="0" w:color="auto"/>
                      </w:divBdr>
                    </w:div>
                    <w:div w:id="1014839895">
                      <w:marLeft w:val="0"/>
                      <w:marRight w:val="0"/>
                      <w:marTop w:val="0"/>
                      <w:marBottom w:val="0"/>
                      <w:divBdr>
                        <w:top w:val="none" w:sz="0" w:space="0" w:color="auto"/>
                        <w:left w:val="none" w:sz="0" w:space="0" w:color="auto"/>
                        <w:bottom w:val="none" w:sz="0" w:space="0" w:color="auto"/>
                        <w:right w:val="none" w:sz="0" w:space="0" w:color="auto"/>
                      </w:divBdr>
                    </w:div>
                    <w:div w:id="983582172">
                      <w:marLeft w:val="0"/>
                      <w:marRight w:val="0"/>
                      <w:marTop w:val="0"/>
                      <w:marBottom w:val="0"/>
                      <w:divBdr>
                        <w:top w:val="none" w:sz="0" w:space="0" w:color="auto"/>
                        <w:left w:val="none" w:sz="0" w:space="0" w:color="auto"/>
                        <w:bottom w:val="none" w:sz="0" w:space="0" w:color="auto"/>
                        <w:right w:val="none" w:sz="0" w:space="0" w:color="auto"/>
                      </w:divBdr>
                    </w:div>
                    <w:div w:id="681472129">
                      <w:marLeft w:val="0"/>
                      <w:marRight w:val="0"/>
                      <w:marTop w:val="0"/>
                      <w:marBottom w:val="0"/>
                      <w:divBdr>
                        <w:top w:val="none" w:sz="0" w:space="0" w:color="auto"/>
                        <w:left w:val="none" w:sz="0" w:space="0" w:color="auto"/>
                        <w:bottom w:val="none" w:sz="0" w:space="0" w:color="auto"/>
                        <w:right w:val="none" w:sz="0" w:space="0" w:color="auto"/>
                      </w:divBdr>
                    </w:div>
                    <w:div w:id="672027470">
                      <w:marLeft w:val="0"/>
                      <w:marRight w:val="0"/>
                      <w:marTop w:val="0"/>
                      <w:marBottom w:val="0"/>
                      <w:divBdr>
                        <w:top w:val="none" w:sz="0" w:space="0" w:color="auto"/>
                        <w:left w:val="none" w:sz="0" w:space="0" w:color="auto"/>
                        <w:bottom w:val="none" w:sz="0" w:space="0" w:color="auto"/>
                        <w:right w:val="none" w:sz="0" w:space="0" w:color="auto"/>
                      </w:divBdr>
                    </w:div>
                    <w:div w:id="155533053">
                      <w:marLeft w:val="0"/>
                      <w:marRight w:val="0"/>
                      <w:marTop w:val="0"/>
                      <w:marBottom w:val="0"/>
                      <w:divBdr>
                        <w:top w:val="none" w:sz="0" w:space="0" w:color="auto"/>
                        <w:left w:val="none" w:sz="0" w:space="0" w:color="auto"/>
                        <w:bottom w:val="none" w:sz="0" w:space="0" w:color="auto"/>
                        <w:right w:val="none" w:sz="0" w:space="0" w:color="auto"/>
                      </w:divBdr>
                    </w:div>
                    <w:div w:id="20115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8113">
          <w:marLeft w:val="3312"/>
          <w:marRight w:val="0"/>
          <w:marTop w:val="0"/>
          <w:marBottom w:val="0"/>
          <w:divBdr>
            <w:top w:val="none" w:sz="0" w:space="0" w:color="auto"/>
            <w:left w:val="none" w:sz="0" w:space="0" w:color="auto"/>
            <w:bottom w:val="none" w:sz="0" w:space="0" w:color="auto"/>
            <w:right w:val="none" w:sz="0" w:space="0" w:color="auto"/>
          </w:divBdr>
        </w:div>
        <w:div w:id="535703016">
          <w:marLeft w:val="3312"/>
          <w:marRight w:val="0"/>
          <w:marTop w:val="0"/>
          <w:marBottom w:val="0"/>
          <w:divBdr>
            <w:top w:val="none" w:sz="0" w:space="0" w:color="auto"/>
            <w:left w:val="none" w:sz="0" w:space="0" w:color="auto"/>
            <w:bottom w:val="none" w:sz="0" w:space="0" w:color="auto"/>
            <w:right w:val="none" w:sz="0" w:space="0" w:color="auto"/>
          </w:divBdr>
        </w:div>
        <w:div w:id="1173839030">
          <w:marLeft w:val="3312"/>
          <w:marRight w:val="0"/>
          <w:marTop w:val="0"/>
          <w:marBottom w:val="0"/>
          <w:divBdr>
            <w:top w:val="none" w:sz="0" w:space="0" w:color="auto"/>
            <w:left w:val="none" w:sz="0" w:space="0" w:color="auto"/>
            <w:bottom w:val="none" w:sz="0" w:space="0" w:color="auto"/>
            <w:right w:val="none" w:sz="0" w:space="0" w:color="auto"/>
          </w:divBdr>
        </w:div>
        <w:div w:id="927883593">
          <w:marLeft w:val="0"/>
          <w:marRight w:val="0"/>
          <w:marTop w:val="240"/>
          <w:marBottom w:val="240"/>
          <w:divBdr>
            <w:top w:val="none" w:sz="0" w:space="0" w:color="auto"/>
            <w:left w:val="none" w:sz="0" w:space="0" w:color="auto"/>
            <w:bottom w:val="none" w:sz="0" w:space="0" w:color="auto"/>
            <w:right w:val="none" w:sz="0" w:space="0" w:color="auto"/>
          </w:divBdr>
          <w:divsChild>
            <w:div w:id="1370448802">
              <w:marLeft w:val="0"/>
              <w:marRight w:val="0"/>
              <w:marTop w:val="0"/>
              <w:marBottom w:val="0"/>
              <w:divBdr>
                <w:top w:val="none" w:sz="0" w:space="0" w:color="auto"/>
                <w:left w:val="none" w:sz="0" w:space="0" w:color="auto"/>
                <w:bottom w:val="none" w:sz="0" w:space="0" w:color="auto"/>
                <w:right w:val="none" w:sz="0" w:space="0" w:color="auto"/>
              </w:divBdr>
            </w:div>
            <w:div w:id="1383555356">
              <w:marLeft w:val="0"/>
              <w:marRight w:val="0"/>
              <w:marTop w:val="0"/>
              <w:marBottom w:val="0"/>
              <w:divBdr>
                <w:top w:val="none" w:sz="0" w:space="0" w:color="auto"/>
                <w:left w:val="none" w:sz="0" w:space="0" w:color="auto"/>
                <w:bottom w:val="none" w:sz="0" w:space="0" w:color="auto"/>
                <w:right w:val="none" w:sz="0" w:space="0" w:color="auto"/>
              </w:divBdr>
            </w:div>
            <w:div w:id="207688543">
              <w:marLeft w:val="0"/>
              <w:marRight w:val="0"/>
              <w:marTop w:val="0"/>
              <w:marBottom w:val="0"/>
              <w:divBdr>
                <w:top w:val="none" w:sz="0" w:space="0" w:color="auto"/>
                <w:left w:val="none" w:sz="0" w:space="0" w:color="auto"/>
                <w:bottom w:val="none" w:sz="0" w:space="0" w:color="auto"/>
                <w:right w:val="none" w:sz="0" w:space="0" w:color="auto"/>
              </w:divBdr>
            </w:div>
            <w:div w:id="731006332">
              <w:marLeft w:val="0"/>
              <w:marRight w:val="0"/>
              <w:marTop w:val="0"/>
              <w:marBottom w:val="0"/>
              <w:divBdr>
                <w:top w:val="none" w:sz="0" w:space="0" w:color="auto"/>
                <w:left w:val="none" w:sz="0" w:space="0" w:color="auto"/>
                <w:bottom w:val="none" w:sz="0" w:space="0" w:color="auto"/>
                <w:right w:val="none" w:sz="0" w:space="0" w:color="auto"/>
              </w:divBdr>
            </w:div>
          </w:divsChild>
        </w:div>
        <w:div w:id="1029405141">
          <w:marLeft w:val="0"/>
          <w:marRight w:val="0"/>
          <w:marTop w:val="240"/>
          <w:marBottom w:val="240"/>
          <w:divBdr>
            <w:top w:val="none" w:sz="0" w:space="0" w:color="auto"/>
            <w:left w:val="none" w:sz="0" w:space="0" w:color="auto"/>
            <w:bottom w:val="none" w:sz="0" w:space="0" w:color="auto"/>
            <w:right w:val="none" w:sz="0" w:space="0" w:color="auto"/>
          </w:divBdr>
          <w:divsChild>
            <w:div w:id="1521818504">
              <w:marLeft w:val="0"/>
              <w:marRight w:val="0"/>
              <w:marTop w:val="0"/>
              <w:marBottom w:val="0"/>
              <w:divBdr>
                <w:top w:val="none" w:sz="0" w:space="0" w:color="auto"/>
                <w:left w:val="none" w:sz="0" w:space="0" w:color="auto"/>
                <w:bottom w:val="none" w:sz="0" w:space="0" w:color="auto"/>
                <w:right w:val="none" w:sz="0" w:space="0" w:color="auto"/>
              </w:divBdr>
            </w:div>
            <w:div w:id="921254153">
              <w:marLeft w:val="0"/>
              <w:marRight w:val="0"/>
              <w:marTop w:val="0"/>
              <w:marBottom w:val="0"/>
              <w:divBdr>
                <w:top w:val="none" w:sz="0" w:space="0" w:color="auto"/>
                <w:left w:val="none" w:sz="0" w:space="0" w:color="auto"/>
                <w:bottom w:val="none" w:sz="0" w:space="0" w:color="auto"/>
                <w:right w:val="none" w:sz="0" w:space="0" w:color="auto"/>
              </w:divBdr>
            </w:div>
            <w:div w:id="621230078">
              <w:marLeft w:val="0"/>
              <w:marRight w:val="0"/>
              <w:marTop w:val="0"/>
              <w:marBottom w:val="0"/>
              <w:divBdr>
                <w:top w:val="none" w:sz="0" w:space="0" w:color="auto"/>
                <w:left w:val="none" w:sz="0" w:space="0" w:color="auto"/>
                <w:bottom w:val="none" w:sz="0" w:space="0" w:color="auto"/>
                <w:right w:val="none" w:sz="0" w:space="0" w:color="auto"/>
              </w:divBdr>
            </w:div>
            <w:div w:id="848259124">
              <w:marLeft w:val="0"/>
              <w:marRight w:val="0"/>
              <w:marTop w:val="0"/>
              <w:marBottom w:val="0"/>
              <w:divBdr>
                <w:top w:val="none" w:sz="0" w:space="0" w:color="auto"/>
                <w:left w:val="none" w:sz="0" w:space="0" w:color="auto"/>
                <w:bottom w:val="none" w:sz="0" w:space="0" w:color="auto"/>
                <w:right w:val="none" w:sz="0" w:space="0" w:color="auto"/>
              </w:divBdr>
            </w:div>
          </w:divsChild>
        </w:div>
        <w:div w:id="402021888">
          <w:marLeft w:val="0"/>
          <w:marRight w:val="0"/>
          <w:marTop w:val="240"/>
          <w:marBottom w:val="240"/>
          <w:divBdr>
            <w:top w:val="none" w:sz="0" w:space="0" w:color="auto"/>
            <w:left w:val="none" w:sz="0" w:space="0" w:color="auto"/>
            <w:bottom w:val="none" w:sz="0" w:space="0" w:color="auto"/>
            <w:right w:val="none" w:sz="0" w:space="0" w:color="auto"/>
          </w:divBdr>
          <w:divsChild>
            <w:div w:id="401416422">
              <w:marLeft w:val="0"/>
              <w:marRight w:val="0"/>
              <w:marTop w:val="0"/>
              <w:marBottom w:val="0"/>
              <w:divBdr>
                <w:top w:val="none" w:sz="0" w:space="0" w:color="auto"/>
                <w:left w:val="none" w:sz="0" w:space="0" w:color="auto"/>
                <w:bottom w:val="none" w:sz="0" w:space="0" w:color="auto"/>
                <w:right w:val="none" w:sz="0" w:space="0" w:color="auto"/>
              </w:divBdr>
            </w:div>
            <w:div w:id="999507121">
              <w:marLeft w:val="0"/>
              <w:marRight w:val="0"/>
              <w:marTop w:val="0"/>
              <w:marBottom w:val="0"/>
              <w:divBdr>
                <w:top w:val="none" w:sz="0" w:space="0" w:color="auto"/>
                <w:left w:val="none" w:sz="0" w:space="0" w:color="auto"/>
                <w:bottom w:val="none" w:sz="0" w:space="0" w:color="auto"/>
                <w:right w:val="none" w:sz="0" w:space="0" w:color="auto"/>
              </w:divBdr>
            </w:div>
            <w:div w:id="1462384394">
              <w:marLeft w:val="0"/>
              <w:marRight w:val="0"/>
              <w:marTop w:val="0"/>
              <w:marBottom w:val="0"/>
              <w:divBdr>
                <w:top w:val="none" w:sz="0" w:space="0" w:color="auto"/>
                <w:left w:val="none" w:sz="0" w:space="0" w:color="auto"/>
                <w:bottom w:val="none" w:sz="0" w:space="0" w:color="auto"/>
                <w:right w:val="none" w:sz="0" w:space="0" w:color="auto"/>
              </w:divBdr>
            </w:div>
            <w:div w:id="176311649">
              <w:marLeft w:val="0"/>
              <w:marRight w:val="0"/>
              <w:marTop w:val="0"/>
              <w:marBottom w:val="0"/>
              <w:divBdr>
                <w:top w:val="none" w:sz="0" w:space="0" w:color="auto"/>
                <w:left w:val="none" w:sz="0" w:space="0" w:color="auto"/>
                <w:bottom w:val="none" w:sz="0" w:space="0" w:color="auto"/>
                <w:right w:val="none" w:sz="0" w:space="0" w:color="auto"/>
              </w:divBdr>
            </w:div>
          </w:divsChild>
        </w:div>
        <w:div w:id="300157014">
          <w:marLeft w:val="0"/>
          <w:marRight w:val="0"/>
          <w:marTop w:val="240"/>
          <w:marBottom w:val="240"/>
          <w:divBdr>
            <w:top w:val="none" w:sz="0" w:space="0" w:color="auto"/>
            <w:left w:val="none" w:sz="0" w:space="0" w:color="auto"/>
            <w:bottom w:val="none" w:sz="0" w:space="0" w:color="auto"/>
            <w:right w:val="none" w:sz="0" w:space="0" w:color="auto"/>
          </w:divBdr>
          <w:divsChild>
            <w:div w:id="1264654854">
              <w:marLeft w:val="0"/>
              <w:marRight w:val="0"/>
              <w:marTop w:val="0"/>
              <w:marBottom w:val="0"/>
              <w:divBdr>
                <w:top w:val="none" w:sz="0" w:space="0" w:color="auto"/>
                <w:left w:val="none" w:sz="0" w:space="0" w:color="auto"/>
                <w:bottom w:val="none" w:sz="0" w:space="0" w:color="auto"/>
                <w:right w:val="none" w:sz="0" w:space="0" w:color="auto"/>
              </w:divBdr>
            </w:div>
            <w:div w:id="1446536342">
              <w:marLeft w:val="0"/>
              <w:marRight w:val="0"/>
              <w:marTop w:val="0"/>
              <w:marBottom w:val="0"/>
              <w:divBdr>
                <w:top w:val="none" w:sz="0" w:space="0" w:color="auto"/>
                <w:left w:val="none" w:sz="0" w:space="0" w:color="auto"/>
                <w:bottom w:val="none" w:sz="0" w:space="0" w:color="auto"/>
                <w:right w:val="none" w:sz="0" w:space="0" w:color="auto"/>
              </w:divBdr>
            </w:div>
            <w:div w:id="1894081539">
              <w:marLeft w:val="0"/>
              <w:marRight w:val="0"/>
              <w:marTop w:val="0"/>
              <w:marBottom w:val="0"/>
              <w:divBdr>
                <w:top w:val="none" w:sz="0" w:space="0" w:color="auto"/>
                <w:left w:val="none" w:sz="0" w:space="0" w:color="auto"/>
                <w:bottom w:val="none" w:sz="0" w:space="0" w:color="auto"/>
                <w:right w:val="none" w:sz="0" w:space="0" w:color="auto"/>
              </w:divBdr>
            </w:div>
            <w:div w:id="1766025794">
              <w:marLeft w:val="0"/>
              <w:marRight w:val="0"/>
              <w:marTop w:val="0"/>
              <w:marBottom w:val="0"/>
              <w:divBdr>
                <w:top w:val="none" w:sz="0" w:space="0" w:color="auto"/>
                <w:left w:val="none" w:sz="0" w:space="0" w:color="auto"/>
                <w:bottom w:val="none" w:sz="0" w:space="0" w:color="auto"/>
                <w:right w:val="none" w:sz="0" w:space="0" w:color="auto"/>
              </w:divBdr>
            </w:div>
          </w:divsChild>
        </w:div>
        <w:div w:id="1044524191">
          <w:marLeft w:val="0"/>
          <w:marRight w:val="0"/>
          <w:marTop w:val="240"/>
          <w:marBottom w:val="240"/>
          <w:divBdr>
            <w:top w:val="none" w:sz="0" w:space="0" w:color="auto"/>
            <w:left w:val="none" w:sz="0" w:space="0" w:color="auto"/>
            <w:bottom w:val="none" w:sz="0" w:space="0" w:color="auto"/>
            <w:right w:val="none" w:sz="0" w:space="0" w:color="auto"/>
          </w:divBdr>
          <w:divsChild>
            <w:div w:id="1732659348">
              <w:marLeft w:val="0"/>
              <w:marRight w:val="0"/>
              <w:marTop w:val="0"/>
              <w:marBottom w:val="0"/>
              <w:divBdr>
                <w:top w:val="none" w:sz="0" w:space="0" w:color="auto"/>
                <w:left w:val="none" w:sz="0" w:space="0" w:color="auto"/>
                <w:bottom w:val="none" w:sz="0" w:space="0" w:color="auto"/>
                <w:right w:val="none" w:sz="0" w:space="0" w:color="auto"/>
              </w:divBdr>
            </w:div>
            <w:div w:id="85883892">
              <w:marLeft w:val="0"/>
              <w:marRight w:val="0"/>
              <w:marTop w:val="0"/>
              <w:marBottom w:val="0"/>
              <w:divBdr>
                <w:top w:val="none" w:sz="0" w:space="0" w:color="auto"/>
                <w:left w:val="none" w:sz="0" w:space="0" w:color="auto"/>
                <w:bottom w:val="none" w:sz="0" w:space="0" w:color="auto"/>
                <w:right w:val="none" w:sz="0" w:space="0" w:color="auto"/>
              </w:divBdr>
            </w:div>
            <w:div w:id="2068604853">
              <w:marLeft w:val="0"/>
              <w:marRight w:val="0"/>
              <w:marTop w:val="0"/>
              <w:marBottom w:val="0"/>
              <w:divBdr>
                <w:top w:val="none" w:sz="0" w:space="0" w:color="auto"/>
                <w:left w:val="none" w:sz="0" w:space="0" w:color="auto"/>
                <w:bottom w:val="none" w:sz="0" w:space="0" w:color="auto"/>
                <w:right w:val="none" w:sz="0" w:space="0" w:color="auto"/>
              </w:divBdr>
            </w:div>
            <w:div w:id="549730540">
              <w:marLeft w:val="0"/>
              <w:marRight w:val="0"/>
              <w:marTop w:val="0"/>
              <w:marBottom w:val="0"/>
              <w:divBdr>
                <w:top w:val="none" w:sz="0" w:space="0" w:color="auto"/>
                <w:left w:val="none" w:sz="0" w:space="0" w:color="auto"/>
                <w:bottom w:val="none" w:sz="0" w:space="0" w:color="auto"/>
                <w:right w:val="none" w:sz="0" w:space="0" w:color="auto"/>
              </w:divBdr>
            </w:div>
          </w:divsChild>
        </w:div>
        <w:div w:id="1552570376">
          <w:marLeft w:val="0"/>
          <w:marRight w:val="0"/>
          <w:marTop w:val="240"/>
          <w:marBottom w:val="240"/>
          <w:divBdr>
            <w:top w:val="none" w:sz="0" w:space="0" w:color="auto"/>
            <w:left w:val="none" w:sz="0" w:space="0" w:color="auto"/>
            <w:bottom w:val="none" w:sz="0" w:space="0" w:color="auto"/>
            <w:right w:val="none" w:sz="0" w:space="0" w:color="auto"/>
          </w:divBdr>
          <w:divsChild>
            <w:div w:id="1616448434">
              <w:marLeft w:val="0"/>
              <w:marRight w:val="0"/>
              <w:marTop w:val="0"/>
              <w:marBottom w:val="0"/>
              <w:divBdr>
                <w:top w:val="none" w:sz="0" w:space="0" w:color="auto"/>
                <w:left w:val="none" w:sz="0" w:space="0" w:color="auto"/>
                <w:bottom w:val="none" w:sz="0" w:space="0" w:color="auto"/>
                <w:right w:val="none" w:sz="0" w:space="0" w:color="auto"/>
              </w:divBdr>
            </w:div>
            <w:div w:id="659164324">
              <w:marLeft w:val="0"/>
              <w:marRight w:val="0"/>
              <w:marTop w:val="0"/>
              <w:marBottom w:val="0"/>
              <w:divBdr>
                <w:top w:val="none" w:sz="0" w:space="0" w:color="auto"/>
                <w:left w:val="none" w:sz="0" w:space="0" w:color="auto"/>
                <w:bottom w:val="none" w:sz="0" w:space="0" w:color="auto"/>
                <w:right w:val="none" w:sz="0" w:space="0" w:color="auto"/>
              </w:divBdr>
            </w:div>
            <w:div w:id="1745834241">
              <w:marLeft w:val="0"/>
              <w:marRight w:val="0"/>
              <w:marTop w:val="0"/>
              <w:marBottom w:val="0"/>
              <w:divBdr>
                <w:top w:val="none" w:sz="0" w:space="0" w:color="auto"/>
                <w:left w:val="none" w:sz="0" w:space="0" w:color="auto"/>
                <w:bottom w:val="none" w:sz="0" w:space="0" w:color="auto"/>
                <w:right w:val="none" w:sz="0" w:space="0" w:color="auto"/>
              </w:divBdr>
            </w:div>
            <w:div w:id="990452423">
              <w:marLeft w:val="0"/>
              <w:marRight w:val="0"/>
              <w:marTop w:val="0"/>
              <w:marBottom w:val="0"/>
              <w:divBdr>
                <w:top w:val="none" w:sz="0" w:space="0" w:color="auto"/>
                <w:left w:val="none" w:sz="0" w:space="0" w:color="auto"/>
                <w:bottom w:val="none" w:sz="0" w:space="0" w:color="auto"/>
                <w:right w:val="none" w:sz="0" w:space="0" w:color="auto"/>
              </w:divBdr>
            </w:div>
          </w:divsChild>
        </w:div>
        <w:div w:id="205726672">
          <w:marLeft w:val="0"/>
          <w:marRight w:val="0"/>
          <w:marTop w:val="240"/>
          <w:marBottom w:val="240"/>
          <w:divBdr>
            <w:top w:val="none" w:sz="0" w:space="0" w:color="auto"/>
            <w:left w:val="none" w:sz="0" w:space="0" w:color="auto"/>
            <w:bottom w:val="none" w:sz="0" w:space="0" w:color="auto"/>
            <w:right w:val="none" w:sz="0" w:space="0" w:color="auto"/>
          </w:divBdr>
          <w:divsChild>
            <w:div w:id="1533836414">
              <w:marLeft w:val="0"/>
              <w:marRight w:val="0"/>
              <w:marTop w:val="0"/>
              <w:marBottom w:val="0"/>
              <w:divBdr>
                <w:top w:val="none" w:sz="0" w:space="0" w:color="auto"/>
                <w:left w:val="none" w:sz="0" w:space="0" w:color="auto"/>
                <w:bottom w:val="none" w:sz="0" w:space="0" w:color="auto"/>
                <w:right w:val="none" w:sz="0" w:space="0" w:color="auto"/>
              </w:divBdr>
            </w:div>
            <w:div w:id="588583174">
              <w:marLeft w:val="0"/>
              <w:marRight w:val="0"/>
              <w:marTop w:val="0"/>
              <w:marBottom w:val="0"/>
              <w:divBdr>
                <w:top w:val="none" w:sz="0" w:space="0" w:color="auto"/>
                <w:left w:val="none" w:sz="0" w:space="0" w:color="auto"/>
                <w:bottom w:val="none" w:sz="0" w:space="0" w:color="auto"/>
                <w:right w:val="none" w:sz="0" w:space="0" w:color="auto"/>
              </w:divBdr>
            </w:div>
            <w:div w:id="828667428">
              <w:marLeft w:val="0"/>
              <w:marRight w:val="0"/>
              <w:marTop w:val="0"/>
              <w:marBottom w:val="0"/>
              <w:divBdr>
                <w:top w:val="none" w:sz="0" w:space="0" w:color="auto"/>
                <w:left w:val="none" w:sz="0" w:space="0" w:color="auto"/>
                <w:bottom w:val="none" w:sz="0" w:space="0" w:color="auto"/>
                <w:right w:val="none" w:sz="0" w:space="0" w:color="auto"/>
              </w:divBdr>
            </w:div>
            <w:div w:id="1809929232">
              <w:marLeft w:val="0"/>
              <w:marRight w:val="0"/>
              <w:marTop w:val="0"/>
              <w:marBottom w:val="0"/>
              <w:divBdr>
                <w:top w:val="none" w:sz="0" w:space="0" w:color="auto"/>
                <w:left w:val="none" w:sz="0" w:space="0" w:color="auto"/>
                <w:bottom w:val="none" w:sz="0" w:space="0" w:color="auto"/>
                <w:right w:val="none" w:sz="0" w:space="0" w:color="auto"/>
              </w:divBdr>
            </w:div>
          </w:divsChild>
        </w:div>
        <w:div w:id="820463265">
          <w:marLeft w:val="0"/>
          <w:marRight w:val="0"/>
          <w:marTop w:val="240"/>
          <w:marBottom w:val="240"/>
          <w:divBdr>
            <w:top w:val="none" w:sz="0" w:space="0" w:color="auto"/>
            <w:left w:val="none" w:sz="0" w:space="0" w:color="auto"/>
            <w:bottom w:val="none" w:sz="0" w:space="0" w:color="auto"/>
            <w:right w:val="none" w:sz="0" w:space="0" w:color="auto"/>
          </w:divBdr>
          <w:divsChild>
            <w:div w:id="2126076960">
              <w:marLeft w:val="0"/>
              <w:marRight w:val="0"/>
              <w:marTop w:val="0"/>
              <w:marBottom w:val="0"/>
              <w:divBdr>
                <w:top w:val="none" w:sz="0" w:space="0" w:color="auto"/>
                <w:left w:val="none" w:sz="0" w:space="0" w:color="auto"/>
                <w:bottom w:val="none" w:sz="0" w:space="0" w:color="auto"/>
                <w:right w:val="none" w:sz="0" w:space="0" w:color="auto"/>
              </w:divBdr>
            </w:div>
            <w:div w:id="1526552767">
              <w:marLeft w:val="0"/>
              <w:marRight w:val="0"/>
              <w:marTop w:val="0"/>
              <w:marBottom w:val="0"/>
              <w:divBdr>
                <w:top w:val="none" w:sz="0" w:space="0" w:color="auto"/>
                <w:left w:val="none" w:sz="0" w:space="0" w:color="auto"/>
                <w:bottom w:val="none" w:sz="0" w:space="0" w:color="auto"/>
                <w:right w:val="none" w:sz="0" w:space="0" w:color="auto"/>
              </w:divBdr>
            </w:div>
            <w:div w:id="1280381367">
              <w:marLeft w:val="0"/>
              <w:marRight w:val="0"/>
              <w:marTop w:val="0"/>
              <w:marBottom w:val="0"/>
              <w:divBdr>
                <w:top w:val="none" w:sz="0" w:space="0" w:color="auto"/>
                <w:left w:val="none" w:sz="0" w:space="0" w:color="auto"/>
                <w:bottom w:val="none" w:sz="0" w:space="0" w:color="auto"/>
                <w:right w:val="none" w:sz="0" w:space="0" w:color="auto"/>
              </w:divBdr>
            </w:div>
            <w:div w:id="661662861">
              <w:marLeft w:val="0"/>
              <w:marRight w:val="0"/>
              <w:marTop w:val="0"/>
              <w:marBottom w:val="0"/>
              <w:divBdr>
                <w:top w:val="none" w:sz="0" w:space="0" w:color="auto"/>
                <w:left w:val="none" w:sz="0" w:space="0" w:color="auto"/>
                <w:bottom w:val="none" w:sz="0" w:space="0" w:color="auto"/>
                <w:right w:val="none" w:sz="0" w:space="0" w:color="auto"/>
              </w:divBdr>
            </w:div>
          </w:divsChild>
        </w:div>
        <w:div w:id="437801124">
          <w:marLeft w:val="0"/>
          <w:marRight w:val="0"/>
          <w:marTop w:val="240"/>
          <w:marBottom w:val="240"/>
          <w:divBdr>
            <w:top w:val="none" w:sz="0" w:space="0" w:color="auto"/>
            <w:left w:val="none" w:sz="0" w:space="0" w:color="auto"/>
            <w:bottom w:val="none" w:sz="0" w:space="0" w:color="auto"/>
            <w:right w:val="none" w:sz="0" w:space="0" w:color="auto"/>
          </w:divBdr>
          <w:divsChild>
            <w:div w:id="685056778">
              <w:marLeft w:val="0"/>
              <w:marRight w:val="0"/>
              <w:marTop w:val="0"/>
              <w:marBottom w:val="0"/>
              <w:divBdr>
                <w:top w:val="none" w:sz="0" w:space="0" w:color="auto"/>
                <w:left w:val="none" w:sz="0" w:space="0" w:color="auto"/>
                <w:bottom w:val="none" w:sz="0" w:space="0" w:color="auto"/>
                <w:right w:val="none" w:sz="0" w:space="0" w:color="auto"/>
              </w:divBdr>
            </w:div>
            <w:div w:id="1107043717">
              <w:marLeft w:val="0"/>
              <w:marRight w:val="0"/>
              <w:marTop w:val="0"/>
              <w:marBottom w:val="0"/>
              <w:divBdr>
                <w:top w:val="none" w:sz="0" w:space="0" w:color="auto"/>
                <w:left w:val="none" w:sz="0" w:space="0" w:color="auto"/>
                <w:bottom w:val="none" w:sz="0" w:space="0" w:color="auto"/>
                <w:right w:val="none" w:sz="0" w:space="0" w:color="auto"/>
              </w:divBdr>
            </w:div>
            <w:div w:id="1893272254">
              <w:marLeft w:val="0"/>
              <w:marRight w:val="0"/>
              <w:marTop w:val="0"/>
              <w:marBottom w:val="0"/>
              <w:divBdr>
                <w:top w:val="none" w:sz="0" w:space="0" w:color="auto"/>
                <w:left w:val="none" w:sz="0" w:space="0" w:color="auto"/>
                <w:bottom w:val="none" w:sz="0" w:space="0" w:color="auto"/>
                <w:right w:val="none" w:sz="0" w:space="0" w:color="auto"/>
              </w:divBdr>
            </w:div>
            <w:div w:id="402290737">
              <w:marLeft w:val="0"/>
              <w:marRight w:val="0"/>
              <w:marTop w:val="0"/>
              <w:marBottom w:val="0"/>
              <w:divBdr>
                <w:top w:val="none" w:sz="0" w:space="0" w:color="auto"/>
                <w:left w:val="none" w:sz="0" w:space="0" w:color="auto"/>
                <w:bottom w:val="none" w:sz="0" w:space="0" w:color="auto"/>
                <w:right w:val="none" w:sz="0" w:space="0" w:color="auto"/>
              </w:divBdr>
            </w:div>
          </w:divsChild>
        </w:div>
        <w:div w:id="1373072366">
          <w:marLeft w:val="0"/>
          <w:marRight w:val="0"/>
          <w:marTop w:val="240"/>
          <w:marBottom w:val="240"/>
          <w:divBdr>
            <w:top w:val="none" w:sz="0" w:space="0" w:color="auto"/>
            <w:left w:val="none" w:sz="0" w:space="0" w:color="auto"/>
            <w:bottom w:val="none" w:sz="0" w:space="0" w:color="auto"/>
            <w:right w:val="none" w:sz="0" w:space="0" w:color="auto"/>
          </w:divBdr>
          <w:divsChild>
            <w:div w:id="1115447154">
              <w:marLeft w:val="0"/>
              <w:marRight w:val="0"/>
              <w:marTop w:val="0"/>
              <w:marBottom w:val="0"/>
              <w:divBdr>
                <w:top w:val="none" w:sz="0" w:space="0" w:color="auto"/>
                <w:left w:val="none" w:sz="0" w:space="0" w:color="auto"/>
                <w:bottom w:val="none" w:sz="0" w:space="0" w:color="auto"/>
                <w:right w:val="none" w:sz="0" w:space="0" w:color="auto"/>
              </w:divBdr>
            </w:div>
            <w:div w:id="882910465">
              <w:marLeft w:val="0"/>
              <w:marRight w:val="0"/>
              <w:marTop w:val="0"/>
              <w:marBottom w:val="0"/>
              <w:divBdr>
                <w:top w:val="none" w:sz="0" w:space="0" w:color="auto"/>
                <w:left w:val="none" w:sz="0" w:space="0" w:color="auto"/>
                <w:bottom w:val="none" w:sz="0" w:space="0" w:color="auto"/>
                <w:right w:val="none" w:sz="0" w:space="0" w:color="auto"/>
              </w:divBdr>
            </w:div>
            <w:div w:id="939336754">
              <w:marLeft w:val="0"/>
              <w:marRight w:val="0"/>
              <w:marTop w:val="0"/>
              <w:marBottom w:val="0"/>
              <w:divBdr>
                <w:top w:val="none" w:sz="0" w:space="0" w:color="auto"/>
                <w:left w:val="none" w:sz="0" w:space="0" w:color="auto"/>
                <w:bottom w:val="none" w:sz="0" w:space="0" w:color="auto"/>
                <w:right w:val="none" w:sz="0" w:space="0" w:color="auto"/>
              </w:divBdr>
            </w:div>
            <w:div w:id="669985470">
              <w:marLeft w:val="0"/>
              <w:marRight w:val="0"/>
              <w:marTop w:val="0"/>
              <w:marBottom w:val="0"/>
              <w:divBdr>
                <w:top w:val="none" w:sz="0" w:space="0" w:color="auto"/>
                <w:left w:val="none" w:sz="0" w:space="0" w:color="auto"/>
                <w:bottom w:val="none" w:sz="0" w:space="0" w:color="auto"/>
                <w:right w:val="none" w:sz="0" w:space="0" w:color="auto"/>
              </w:divBdr>
            </w:div>
          </w:divsChild>
        </w:div>
        <w:div w:id="1215238242">
          <w:marLeft w:val="0"/>
          <w:marRight w:val="0"/>
          <w:marTop w:val="240"/>
          <w:marBottom w:val="240"/>
          <w:divBdr>
            <w:top w:val="none" w:sz="0" w:space="0" w:color="auto"/>
            <w:left w:val="none" w:sz="0" w:space="0" w:color="auto"/>
            <w:bottom w:val="none" w:sz="0" w:space="0" w:color="auto"/>
            <w:right w:val="none" w:sz="0" w:space="0" w:color="auto"/>
          </w:divBdr>
          <w:divsChild>
            <w:div w:id="610861759">
              <w:marLeft w:val="0"/>
              <w:marRight w:val="0"/>
              <w:marTop w:val="0"/>
              <w:marBottom w:val="0"/>
              <w:divBdr>
                <w:top w:val="none" w:sz="0" w:space="0" w:color="auto"/>
                <w:left w:val="none" w:sz="0" w:space="0" w:color="auto"/>
                <w:bottom w:val="none" w:sz="0" w:space="0" w:color="auto"/>
                <w:right w:val="none" w:sz="0" w:space="0" w:color="auto"/>
              </w:divBdr>
            </w:div>
            <w:div w:id="1666935067">
              <w:marLeft w:val="0"/>
              <w:marRight w:val="0"/>
              <w:marTop w:val="0"/>
              <w:marBottom w:val="0"/>
              <w:divBdr>
                <w:top w:val="none" w:sz="0" w:space="0" w:color="auto"/>
                <w:left w:val="none" w:sz="0" w:space="0" w:color="auto"/>
                <w:bottom w:val="none" w:sz="0" w:space="0" w:color="auto"/>
                <w:right w:val="none" w:sz="0" w:space="0" w:color="auto"/>
              </w:divBdr>
            </w:div>
            <w:div w:id="1707681539">
              <w:marLeft w:val="0"/>
              <w:marRight w:val="0"/>
              <w:marTop w:val="0"/>
              <w:marBottom w:val="0"/>
              <w:divBdr>
                <w:top w:val="none" w:sz="0" w:space="0" w:color="auto"/>
                <w:left w:val="none" w:sz="0" w:space="0" w:color="auto"/>
                <w:bottom w:val="none" w:sz="0" w:space="0" w:color="auto"/>
                <w:right w:val="none" w:sz="0" w:space="0" w:color="auto"/>
              </w:divBdr>
            </w:div>
            <w:div w:id="627319889">
              <w:marLeft w:val="0"/>
              <w:marRight w:val="0"/>
              <w:marTop w:val="0"/>
              <w:marBottom w:val="0"/>
              <w:divBdr>
                <w:top w:val="none" w:sz="0" w:space="0" w:color="auto"/>
                <w:left w:val="none" w:sz="0" w:space="0" w:color="auto"/>
                <w:bottom w:val="none" w:sz="0" w:space="0" w:color="auto"/>
                <w:right w:val="none" w:sz="0" w:space="0" w:color="auto"/>
              </w:divBdr>
            </w:div>
          </w:divsChild>
        </w:div>
        <w:div w:id="261694213">
          <w:marLeft w:val="3312"/>
          <w:marRight w:val="0"/>
          <w:marTop w:val="0"/>
          <w:marBottom w:val="0"/>
          <w:divBdr>
            <w:top w:val="none" w:sz="0" w:space="0" w:color="auto"/>
            <w:left w:val="none" w:sz="0" w:space="0" w:color="auto"/>
            <w:bottom w:val="none" w:sz="0" w:space="0" w:color="auto"/>
            <w:right w:val="none" w:sz="0" w:space="0" w:color="auto"/>
          </w:divBdr>
        </w:div>
        <w:div w:id="79377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264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3739538">
              <w:marLeft w:val="0"/>
              <w:marRight w:val="0"/>
              <w:marTop w:val="0"/>
              <w:marBottom w:val="0"/>
              <w:divBdr>
                <w:top w:val="none" w:sz="0" w:space="0" w:color="auto"/>
                <w:left w:val="none" w:sz="0" w:space="0" w:color="auto"/>
                <w:bottom w:val="none" w:sz="0" w:space="0" w:color="auto"/>
                <w:right w:val="none" w:sz="0" w:space="0" w:color="auto"/>
              </w:divBdr>
            </w:div>
          </w:divsChild>
        </w:div>
        <w:div w:id="1782146392">
          <w:blockQuote w:val="1"/>
          <w:marLeft w:val="720"/>
          <w:marRight w:val="720"/>
          <w:marTop w:val="100"/>
          <w:marBottom w:val="100"/>
          <w:divBdr>
            <w:top w:val="none" w:sz="0" w:space="0" w:color="auto"/>
            <w:left w:val="none" w:sz="0" w:space="0" w:color="auto"/>
            <w:bottom w:val="none" w:sz="0" w:space="0" w:color="auto"/>
            <w:right w:val="none" w:sz="0" w:space="0" w:color="auto"/>
          </w:divBdr>
        </w:div>
        <w:div w:id="865756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66443009">
              <w:marLeft w:val="0"/>
              <w:marRight w:val="0"/>
              <w:marTop w:val="0"/>
              <w:marBottom w:val="0"/>
              <w:divBdr>
                <w:top w:val="none" w:sz="0" w:space="0" w:color="auto"/>
                <w:left w:val="none" w:sz="0" w:space="0" w:color="auto"/>
                <w:bottom w:val="none" w:sz="0" w:space="0" w:color="auto"/>
                <w:right w:val="none" w:sz="0" w:space="0" w:color="auto"/>
              </w:divBdr>
            </w:div>
          </w:divsChild>
        </w:div>
        <w:div w:id="1332416118">
          <w:marLeft w:val="3312"/>
          <w:marRight w:val="0"/>
          <w:marTop w:val="0"/>
          <w:marBottom w:val="0"/>
          <w:divBdr>
            <w:top w:val="none" w:sz="0" w:space="0" w:color="auto"/>
            <w:left w:val="none" w:sz="0" w:space="0" w:color="auto"/>
            <w:bottom w:val="none" w:sz="0" w:space="0" w:color="auto"/>
            <w:right w:val="none" w:sz="0" w:space="0" w:color="auto"/>
          </w:divBdr>
        </w:div>
        <w:div w:id="1567913726">
          <w:marLeft w:val="3312"/>
          <w:marRight w:val="0"/>
          <w:marTop w:val="0"/>
          <w:marBottom w:val="0"/>
          <w:divBdr>
            <w:top w:val="none" w:sz="0" w:space="0" w:color="auto"/>
            <w:left w:val="none" w:sz="0" w:space="0" w:color="auto"/>
            <w:bottom w:val="none" w:sz="0" w:space="0" w:color="auto"/>
            <w:right w:val="none" w:sz="0" w:space="0" w:color="auto"/>
          </w:divBdr>
        </w:div>
        <w:div w:id="732581627">
          <w:marLeft w:val="3312"/>
          <w:marRight w:val="0"/>
          <w:marTop w:val="0"/>
          <w:marBottom w:val="0"/>
          <w:divBdr>
            <w:top w:val="none" w:sz="0" w:space="0" w:color="auto"/>
            <w:left w:val="none" w:sz="0" w:space="0" w:color="auto"/>
            <w:bottom w:val="none" w:sz="0" w:space="0" w:color="auto"/>
            <w:right w:val="none" w:sz="0" w:space="0" w:color="auto"/>
          </w:divBdr>
        </w:div>
        <w:div w:id="426123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950142">
          <w:marLeft w:val="3312"/>
          <w:marRight w:val="0"/>
          <w:marTop w:val="0"/>
          <w:marBottom w:val="0"/>
          <w:divBdr>
            <w:top w:val="none" w:sz="0" w:space="0" w:color="auto"/>
            <w:left w:val="none" w:sz="0" w:space="0" w:color="auto"/>
            <w:bottom w:val="none" w:sz="0" w:space="0" w:color="auto"/>
            <w:right w:val="none" w:sz="0" w:space="0" w:color="auto"/>
          </w:divBdr>
        </w:div>
        <w:div w:id="557395448">
          <w:marLeft w:val="3312"/>
          <w:marRight w:val="0"/>
          <w:marTop w:val="0"/>
          <w:marBottom w:val="0"/>
          <w:divBdr>
            <w:top w:val="none" w:sz="0" w:space="0" w:color="auto"/>
            <w:left w:val="none" w:sz="0" w:space="0" w:color="auto"/>
            <w:bottom w:val="none" w:sz="0" w:space="0" w:color="auto"/>
            <w:right w:val="none" w:sz="0" w:space="0" w:color="auto"/>
          </w:divBdr>
        </w:div>
        <w:div w:id="500773690">
          <w:marLeft w:val="3312"/>
          <w:marRight w:val="0"/>
          <w:marTop w:val="0"/>
          <w:marBottom w:val="0"/>
          <w:divBdr>
            <w:top w:val="none" w:sz="0" w:space="0" w:color="auto"/>
            <w:left w:val="none" w:sz="0" w:space="0" w:color="auto"/>
            <w:bottom w:val="none" w:sz="0" w:space="0" w:color="auto"/>
            <w:right w:val="none" w:sz="0" w:space="0" w:color="auto"/>
          </w:divBdr>
        </w:div>
        <w:div w:id="1522040816">
          <w:marLeft w:val="3312"/>
          <w:marRight w:val="0"/>
          <w:marTop w:val="0"/>
          <w:marBottom w:val="0"/>
          <w:divBdr>
            <w:top w:val="none" w:sz="0" w:space="0" w:color="auto"/>
            <w:left w:val="none" w:sz="0" w:space="0" w:color="auto"/>
            <w:bottom w:val="none" w:sz="0" w:space="0" w:color="auto"/>
            <w:right w:val="none" w:sz="0" w:space="0" w:color="auto"/>
          </w:divBdr>
        </w:div>
        <w:div w:id="1366365194">
          <w:marLeft w:val="3312"/>
          <w:marRight w:val="0"/>
          <w:marTop w:val="0"/>
          <w:marBottom w:val="0"/>
          <w:divBdr>
            <w:top w:val="none" w:sz="0" w:space="0" w:color="auto"/>
            <w:left w:val="none" w:sz="0" w:space="0" w:color="auto"/>
            <w:bottom w:val="none" w:sz="0" w:space="0" w:color="auto"/>
            <w:right w:val="none" w:sz="0" w:space="0" w:color="auto"/>
          </w:divBdr>
        </w:div>
        <w:div w:id="158834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93587">
          <w:marLeft w:val="3312"/>
          <w:marRight w:val="0"/>
          <w:marTop w:val="0"/>
          <w:marBottom w:val="0"/>
          <w:divBdr>
            <w:top w:val="none" w:sz="0" w:space="0" w:color="auto"/>
            <w:left w:val="none" w:sz="0" w:space="0" w:color="auto"/>
            <w:bottom w:val="none" w:sz="0" w:space="0" w:color="auto"/>
            <w:right w:val="none" w:sz="0" w:space="0" w:color="auto"/>
          </w:divBdr>
        </w:div>
        <w:div w:id="151264327">
          <w:marLeft w:val="3312"/>
          <w:marRight w:val="0"/>
          <w:marTop w:val="0"/>
          <w:marBottom w:val="0"/>
          <w:divBdr>
            <w:top w:val="none" w:sz="0" w:space="0" w:color="auto"/>
            <w:left w:val="none" w:sz="0" w:space="0" w:color="auto"/>
            <w:bottom w:val="none" w:sz="0" w:space="0" w:color="auto"/>
            <w:right w:val="none" w:sz="0" w:space="0" w:color="auto"/>
          </w:divBdr>
        </w:div>
        <w:div w:id="1885213497">
          <w:marLeft w:val="3312"/>
          <w:marRight w:val="0"/>
          <w:marTop w:val="0"/>
          <w:marBottom w:val="0"/>
          <w:divBdr>
            <w:top w:val="none" w:sz="0" w:space="0" w:color="auto"/>
            <w:left w:val="none" w:sz="0" w:space="0" w:color="auto"/>
            <w:bottom w:val="none" w:sz="0" w:space="0" w:color="auto"/>
            <w:right w:val="none" w:sz="0" w:space="0" w:color="auto"/>
          </w:divBdr>
        </w:div>
        <w:div w:id="1886062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6043639">
              <w:marLeft w:val="0"/>
              <w:marRight w:val="0"/>
              <w:marTop w:val="240"/>
              <w:marBottom w:val="240"/>
              <w:divBdr>
                <w:top w:val="none" w:sz="0" w:space="0" w:color="auto"/>
                <w:left w:val="none" w:sz="0" w:space="0" w:color="auto"/>
                <w:bottom w:val="none" w:sz="0" w:space="0" w:color="auto"/>
                <w:right w:val="none" w:sz="0" w:space="0" w:color="auto"/>
              </w:divBdr>
              <w:divsChild>
                <w:div w:id="1833717404">
                  <w:marLeft w:val="0"/>
                  <w:marRight w:val="0"/>
                  <w:marTop w:val="0"/>
                  <w:marBottom w:val="0"/>
                  <w:divBdr>
                    <w:top w:val="none" w:sz="0" w:space="0" w:color="auto"/>
                    <w:left w:val="none" w:sz="0" w:space="0" w:color="auto"/>
                    <w:bottom w:val="none" w:sz="0" w:space="0" w:color="auto"/>
                    <w:right w:val="none" w:sz="0" w:space="0" w:color="auto"/>
                  </w:divBdr>
                </w:div>
                <w:div w:id="1568567622">
                  <w:marLeft w:val="0"/>
                  <w:marRight w:val="0"/>
                  <w:marTop w:val="0"/>
                  <w:marBottom w:val="0"/>
                  <w:divBdr>
                    <w:top w:val="none" w:sz="0" w:space="0" w:color="auto"/>
                    <w:left w:val="none" w:sz="0" w:space="0" w:color="auto"/>
                    <w:bottom w:val="none" w:sz="0" w:space="0" w:color="auto"/>
                    <w:right w:val="none" w:sz="0" w:space="0" w:color="auto"/>
                  </w:divBdr>
                </w:div>
                <w:div w:id="1101222979">
                  <w:marLeft w:val="0"/>
                  <w:marRight w:val="0"/>
                  <w:marTop w:val="0"/>
                  <w:marBottom w:val="0"/>
                  <w:divBdr>
                    <w:top w:val="none" w:sz="0" w:space="0" w:color="auto"/>
                    <w:left w:val="none" w:sz="0" w:space="0" w:color="auto"/>
                    <w:bottom w:val="none" w:sz="0" w:space="0" w:color="auto"/>
                    <w:right w:val="none" w:sz="0" w:space="0" w:color="auto"/>
                  </w:divBdr>
                </w:div>
                <w:div w:id="549339052">
                  <w:marLeft w:val="0"/>
                  <w:marRight w:val="0"/>
                  <w:marTop w:val="0"/>
                  <w:marBottom w:val="0"/>
                  <w:divBdr>
                    <w:top w:val="none" w:sz="0" w:space="0" w:color="auto"/>
                    <w:left w:val="none" w:sz="0" w:space="0" w:color="auto"/>
                    <w:bottom w:val="none" w:sz="0" w:space="0" w:color="auto"/>
                    <w:right w:val="none" w:sz="0" w:space="0" w:color="auto"/>
                  </w:divBdr>
                </w:div>
                <w:div w:id="1033770409">
                  <w:marLeft w:val="0"/>
                  <w:marRight w:val="0"/>
                  <w:marTop w:val="0"/>
                  <w:marBottom w:val="0"/>
                  <w:divBdr>
                    <w:top w:val="none" w:sz="0" w:space="0" w:color="auto"/>
                    <w:left w:val="none" w:sz="0" w:space="0" w:color="auto"/>
                    <w:bottom w:val="none" w:sz="0" w:space="0" w:color="auto"/>
                    <w:right w:val="none" w:sz="0" w:space="0" w:color="auto"/>
                  </w:divBdr>
                </w:div>
                <w:div w:id="160312689">
                  <w:marLeft w:val="0"/>
                  <w:marRight w:val="0"/>
                  <w:marTop w:val="0"/>
                  <w:marBottom w:val="0"/>
                  <w:divBdr>
                    <w:top w:val="none" w:sz="0" w:space="0" w:color="auto"/>
                    <w:left w:val="none" w:sz="0" w:space="0" w:color="auto"/>
                    <w:bottom w:val="none" w:sz="0" w:space="0" w:color="auto"/>
                    <w:right w:val="none" w:sz="0" w:space="0" w:color="auto"/>
                  </w:divBdr>
                </w:div>
                <w:div w:id="1680355375">
                  <w:marLeft w:val="0"/>
                  <w:marRight w:val="0"/>
                  <w:marTop w:val="0"/>
                  <w:marBottom w:val="0"/>
                  <w:divBdr>
                    <w:top w:val="none" w:sz="0" w:space="0" w:color="auto"/>
                    <w:left w:val="none" w:sz="0" w:space="0" w:color="auto"/>
                    <w:bottom w:val="none" w:sz="0" w:space="0" w:color="auto"/>
                    <w:right w:val="none" w:sz="0" w:space="0" w:color="auto"/>
                  </w:divBdr>
                </w:div>
                <w:div w:id="514463720">
                  <w:marLeft w:val="0"/>
                  <w:marRight w:val="0"/>
                  <w:marTop w:val="0"/>
                  <w:marBottom w:val="0"/>
                  <w:divBdr>
                    <w:top w:val="none" w:sz="0" w:space="0" w:color="auto"/>
                    <w:left w:val="none" w:sz="0" w:space="0" w:color="auto"/>
                    <w:bottom w:val="none" w:sz="0" w:space="0" w:color="auto"/>
                    <w:right w:val="none" w:sz="0" w:space="0" w:color="auto"/>
                  </w:divBdr>
                </w:div>
                <w:div w:id="755323265">
                  <w:marLeft w:val="0"/>
                  <w:marRight w:val="0"/>
                  <w:marTop w:val="0"/>
                  <w:marBottom w:val="0"/>
                  <w:divBdr>
                    <w:top w:val="none" w:sz="0" w:space="0" w:color="auto"/>
                    <w:left w:val="none" w:sz="0" w:space="0" w:color="auto"/>
                    <w:bottom w:val="none" w:sz="0" w:space="0" w:color="auto"/>
                    <w:right w:val="none" w:sz="0" w:space="0" w:color="auto"/>
                  </w:divBdr>
                </w:div>
                <w:div w:id="19426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344">
          <w:marLeft w:val="3312"/>
          <w:marRight w:val="0"/>
          <w:marTop w:val="0"/>
          <w:marBottom w:val="0"/>
          <w:divBdr>
            <w:top w:val="none" w:sz="0" w:space="0" w:color="auto"/>
            <w:left w:val="none" w:sz="0" w:space="0" w:color="auto"/>
            <w:bottom w:val="none" w:sz="0" w:space="0" w:color="auto"/>
            <w:right w:val="none" w:sz="0" w:space="0" w:color="auto"/>
          </w:divBdr>
        </w:div>
        <w:div w:id="2030177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510663">
              <w:marLeft w:val="0"/>
              <w:marRight w:val="0"/>
              <w:marTop w:val="0"/>
              <w:marBottom w:val="0"/>
              <w:divBdr>
                <w:top w:val="none" w:sz="0" w:space="0" w:color="auto"/>
                <w:left w:val="none" w:sz="0" w:space="0" w:color="auto"/>
                <w:bottom w:val="none" w:sz="0" w:space="0" w:color="auto"/>
                <w:right w:val="none" w:sz="0" w:space="0" w:color="auto"/>
              </w:divBdr>
            </w:div>
            <w:div w:id="981732556">
              <w:marLeft w:val="0"/>
              <w:marRight w:val="0"/>
              <w:marTop w:val="0"/>
              <w:marBottom w:val="0"/>
              <w:divBdr>
                <w:top w:val="none" w:sz="0" w:space="0" w:color="auto"/>
                <w:left w:val="none" w:sz="0" w:space="0" w:color="auto"/>
                <w:bottom w:val="none" w:sz="0" w:space="0" w:color="auto"/>
                <w:right w:val="none" w:sz="0" w:space="0" w:color="auto"/>
              </w:divBdr>
            </w:div>
          </w:divsChild>
        </w:div>
        <w:div w:id="1770664952">
          <w:marLeft w:val="3312"/>
          <w:marRight w:val="0"/>
          <w:marTop w:val="0"/>
          <w:marBottom w:val="0"/>
          <w:divBdr>
            <w:top w:val="none" w:sz="0" w:space="0" w:color="auto"/>
            <w:left w:val="none" w:sz="0" w:space="0" w:color="auto"/>
            <w:bottom w:val="none" w:sz="0" w:space="0" w:color="auto"/>
            <w:right w:val="none" w:sz="0" w:space="0" w:color="auto"/>
          </w:divBdr>
        </w:div>
        <w:div w:id="1474562374">
          <w:marLeft w:val="3312"/>
          <w:marRight w:val="0"/>
          <w:marTop w:val="0"/>
          <w:marBottom w:val="0"/>
          <w:divBdr>
            <w:top w:val="none" w:sz="0" w:space="0" w:color="auto"/>
            <w:left w:val="none" w:sz="0" w:space="0" w:color="auto"/>
            <w:bottom w:val="none" w:sz="0" w:space="0" w:color="auto"/>
            <w:right w:val="none" w:sz="0" w:space="0" w:color="auto"/>
          </w:divBdr>
        </w:div>
        <w:div w:id="1392999491">
          <w:marLeft w:val="3312"/>
          <w:marRight w:val="0"/>
          <w:marTop w:val="0"/>
          <w:marBottom w:val="0"/>
          <w:divBdr>
            <w:top w:val="none" w:sz="0" w:space="0" w:color="auto"/>
            <w:left w:val="none" w:sz="0" w:space="0" w:color="auto"/>
            <w:bottom w:val="none" w:sz="0" w:space="0" w:color="auto"/>
            <w:right w:val="none" w:sz="0" w:space="0" w:color="auto"/>
          </w:divBdr>
        </w:div>
        <w:div w:id="874737108">
          <w:marLeft w:val="3312"/>
          <w:marRight w:val="0"/>
          <w:marTop w:val="0"/>
          <w:marBottom w:val="0"/>
          <w:divBdr>
            <w:top w:val="none" w:sz="0" w:space="0" w:color="auto"/>
            <w:left w:val="none" w:sz="0" w:space="0" w:color="auto"/>
            <w:bottom w:val="none" w:sz="0" w:space="0" w:color="auto"/>
            <w:right w:val="none" w:sz="0" w:space="0" w:color="auto"/>
          </w:divBdr>
        </w:div>
        <w:div w:id="1255940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668757">
              <w:marLeft w:val="0"/>
              <w:marRight w:val="0"/>
              <w:marTop w:val="240"/>
              <w:marBottom w:val="240"/>
              <w:divBdr>
                <w:top w:val="none" w:sz="0" w:space="0" w:color="auto"/>
                <w:left w:val="none" w:sz="0" w:space="0" w:color="auto"/>
                <w:bottom w:val="none" w:sz="0" w:space="0" w:color="auto"/>
                <w:right w:val="none" w:sz="0" w:space="0" w:color="auto"/>
              </w:divBdr>
              <w:divsChild>
                <w:div w:id="254367807">
                  <w:marLeft w:val="0"/>
                  <w:marRight w:val="0"/>
                  <w:marTop w:val="0"/>
                  <w:marBottom w:val="0"/>
                  <w:divBdr>
                    <w:top w:val="none" w:sz="0" w:space="0" w:color="auto"/>
                    <w:left w:val="none" w:sz="0" w:space="0" w:color="auto"/>
                    <w:bottom w:val="none" w:sz="0" w:space="0" w:color="auto"/>
                    <w:right w:val="none" w:sz="0" w:space="0" w:color="auto"/>
                  </w:divBdr>
                </w:div>
                <w:div w:id="278881706">
                  <w:marLeft w:val="0"/>
                  <w:marRight w:val="0"/>
                  <w:marTop w:val="0"/>
                  <w:marBottom w:val="0"/>
                  <w:divBdr>
                    <w:top w:val="none" w:sz="0" w:space="0" w:color="auto"/>
                    <w:left w:val="none" w:sz="0" w:space="0" w:color="auto"/>
                    <w:bottom w:val="none" w:sz="0" w:space="0" w:color="auto"/>
                    <w:right w:val="none" w:sz="0" w:space="0" w:color="auto"/>
                  </w:divBdr>
                </w:div>
                <w:div w:id="1610771361">
                  <w:marLeft w:val="0"/>
                  <w:marRight w:val="0"/>
                  <w:marTop w:val="0"/>
                  <w:marBottom w:val="0"/>
                  <w:divBdr>
                    <w:top w:val="none" w:sz="0" w:space="0" w:color="auto"/>
                    <w:left w:val="none" w:sz="0" w:space="0" w:color="auto"/>
                    <w:bottom w:val="none" w:sz="0" w:space="0" w:color="auto"/>
                    <w:right w:val="none" w:sz="0" w:space="0" w:color="auto"/>
                  </w:divBdr>
                </w:div>
                <w:div w:id="846948235">
                  <w:marLeft w:val="0"/>
                  <w:marRight w:val="0"/>
                  <w:marTop w:val="0"/>
                  <w:marBottom w:val="0"/>
                  <w:divBdr>
                    <w:top w:val="none" w:sz="0" w:space="0" w:color="auto"/>
                    <w:left w:val="none" w:sz="0" w:space="0" w:color="auto"/>
                    <w:bottom w:val="none" w:sz="0" w:space="0" w:color="auto"/>
                    <w:right w:val="none" w:sz="0" w:space="0" w:color="auto"/>
                  </w:divBdr>
                </w:div>
              </w:divsChild>
            </w:div>
            <w:div w:id="263658609">
              <w:marLeft w:val="0"/>
              <w:marRight w:val="0"/>
              <w:marTop w:val="240"/>
              <w:marBottom w:val="240"/>
              <w:divBdr>
                <w:top w:val="none" w:sz="0" w:space="0" w:color="auto"/>
                <w:left w:val="none" w:sz="0" w:space="0" w:color="auto"/>
                <w:bottom w:val="none" w:sz="0" w:space="0" w:color="auto"/>
                <w:right w:val="none" w:sz="0" w:space="0" w:color="auto"/>
              </w:divBdr>
              <w:divsChild>
                <w:div w:id="1037202000">
                  <w:marLeft w:val="0"/>
                  <w:marRight w:val="0"/>
                  <w:marTop w:val="0"/>
                  <w:marBottom w:val="0"/>
                  <w:divBdr>
                    <w:top w:val="none" w:sz="0" w:space="0" w:color="auto"/>
                    <w:left w:val="none" w:sz="0" w:space="0" w:color="auto"/>
                    <w:bottom w:val="none" w:sz="0" w:space="0" w:color="auto"/>
                    <w:right w:val="none" w:sz="0" w:space="0" w:color="auto"/>
                  </w:divBdr>
                </w:div>
                <w:div w:id="543954750">
                  <w:marLeft w:val="0"/>
                  <w:marRight w:val="0"/>
                  <w:marTop w:val="0"/>
                  <w:marBottom w:val="0"/>
                  <w:divBdr>
                    <w:top w:val="none" w:sz="0" w:space="0" w:color="auto"/>
                    <w:left w:val="none" w:sz="0" w:space="0" w:color="auto"/>
                    <w:bottom w:val="none" w:sz="0" w:space="0" w:color="auto"/>
                    <w:right w:val="none" w:sz="0" w:space="0" w:color="auto"/>
                  </w:divBdr>
                </w:div>
                <w:div w:id="580218586">
                  <w:marLeft w:val="0"/>
                  <w:marRight w:val="0"/>
                  <w:marTop w:val="0"/>
                  <w:marBottom w:val="0"/>
                  <w:divBdr>
                    <w:top w:val="none" w:sz="0" w:space="0" w:color="auto"/>
                    <w:left w:val="none" w:sz="0" w:space="0" w:color="auto"/>
                    <w:bottom w:val="none" w:sz="0" w:space="0" w:color="auto"/>
                    <w:right w:val="none" w:sz="0" w:space="0" w:color="auto"/>
                  </w:divBdr>
                </w:div>
                <w:div w:id="1161966796">
                  <w:marLeft w:val="0"/>
                  <w:marRight w:val="0"/>
                  <w:marTop w:val="0"/>
                  <w:marBottom w:val="0"/>
                  <w:divBdr>
                    <w:top w:val="none" w:sz="0" w:space="0" w:color="auto"/>
                    <w:left w:val="none" w:sz="0" w:space="0" w:color="auto"/>
                    <w:bottom w:val="none" w:sz="0" w:space="0" w:color="auto"/>
                    <w:right w:val="none" w:sz="0" w:space="0" w:color="auto"/>
                  </w:divBdr>
                </w:div>
              </w:divsChild>
            </w:div>
            <w:div w:id="409426698">
              <w:marLeft w:val="0"/>
              <w:marRight w:val="0"/>
              <w:marTop w:val="240"/>
              <w:marBottom w:val="240"/>
              <w:divBdr>
                <w:top w:val="none" w:sz="0" w:space="0" w:color="auto"/>
                <w:left w:val="none" w:sz="0" w:space="0" w:color="auto"/>
                <w:bottom w:val="none" w:sz="0" w:space="0" w:color="auto"/>
                <w:right w:val="none" w:sz="0" w:space="0" w:color="auto"/>
              </w:divBdr>
              <w:divsChild>
                <w:div w:id="476806182">
                  <w:marLeft w:val="0"/>
                  <w:marRight w:val="0"/>
                  <w:marTop w:val="0"/>
                  <w:marBottom w:val="0"/>
                  <w:divBdr>
                    <w:top w:val="none" w:sz="0" w:space="0" w:color="auto"/>
                    <w:left w:val="none" w:sz="0" w:space="0" w:color="auto"/>
                    <w:bottom w:val="none" w:sz="0" w:space="0" w:color="auto"/>
                    <w:right w:val="none" w:sz="0" w:space="0" w:color="auto"/>
                  </w:divBdr>
                </w:div>
                <w:div w:id="1759212754">
                  <w:marLeft w:val="0"/>
                  <w:marRight w:val="0"/>
                  <w:marTop w:val="0"/>
                  <w:marBottom w:val="0"/>
                  <w:divBdr>
                    <w:top w:val="none" w:sz="0" w:space="0" w:color="auto"/>
                    <w:left w:val="none" w:sz="0" w:space="0" w:color="auto"/>
                    <w:bottom w:val="none" w:sz="0" w:space="0" w:color="auto"/>
                    <w:right w:val="none" w:sz="0" w:space="0" w:color="auto"/>
                  </w:divBdr>
                </w:div>
                <w:div w:id="1039554373">
                  <w:marLeft w:val="0"/>
                  <w:marRight w:val="0"/>
                  <w:marTop w:val="0"/>
                  <w:marBottom w:val="0"/>
                  <w:divBdr>
                    <w:top w:val="none" w:sz="0" w:space="0" w:color="auto"/>
                    <w:left w:val="none" w:sz="0" w:space="0" w:color="auto"/>
                    <w:bottom w:val="none" w:sz="0" w:space="0" w:color="auto"/>
                    <w:right w:val="none" w:sz="0" w:space="0" w:color="auto"/>
                  </w:divBdr>
                </w:div>
                <w:div w:id="383220608">
                  <w:marLeft w:val="0"/>
                  <w:marRight w:val="0"/>
                  <w:marTop w:val="0"/>
                  <w:marBottom w:val="0"/>
                  <w:divBdr>
                    <w:top w:val="none" w:sz="0" w:space="0" w:color="auto"/>
                    <w:left w:val="none" w:sz="0" w:space="0" w:color="auto"/>
                    <w:bottom w:val="none" w:sz="0" w:space="0" w:color="auto"/>
                    <w:right w:val="none" w:sz="0" w:space="0" w:color="auto"/>
                  </w:divBdr>
                </w:div>
              </w:divsChild>
            </w:div>
            <w:div w:id="328101555">
              <w:marLeft w:val="0"/>
              <w:marRight w:val="0"/>
              <w:marTop w:val="240"/>
              <w:marBottom w:val="240"/>
              <w:divBdr>
                <w:top w:val="none" w:sz="0" w:space="0" w:color="auto"/>
                <w:left w:val="none" w:sz="0" w:space="0" w:color="auto"/>
                <w:bottom w:val="none" w:sz="0" w:space="0" w:color="auto"/>
                <w:right w:val="none" w:sz="0" w:space="0" w:color="auto"/>
              </w:divBdr>
              <w:divsChild>
                <w:div w:id="1096096963">
                  <w:marLeft w:val="0"/>
                  <w:marRight w:val="0"/>
                  <w:marTop w:val="0"/>
                  <w:marBottom w:val="0"/>
                  <w:divBdr>
                    <w:top w:val="none" w:sz="0" w:space="0" w:color="auto"/>
                    <w:left w:val="none" w:sz="0" w:space="0" w:color="auto"/>
                    <w:bottom w:val="none" w:sz="0" w:space="0" w:color="auto"/>
                    <w:right w:val="none" w:sz="0" w:space="0" w:color="auto"/>
                  </w:divBdr>
                </w:div>
                <w:div w:id="1675918363">
                  <w:marLeft w:val="0"/>
                  <w:marRight w:val="0"/>
                  <w:marTop w:val="0"/>
                  <w:marBottom w:val="0"/>
                  <w:divBdr>
                    <w:top w:val="none" w:sz="0" w:space="0" w:color="auto"/>
                    <w:left w:val="none" w:sz="0" w:space="0" w:color="auto"/>
                    <w:bottom w:val="none" w:sz="0" w:space="0" w:color="auto"/>
                    <w:right w:val="none" w:sz="0" w:space="0" w:color="auto"/>
                  </w:divBdr>
                </w:div>
                <w:div w:id="903222495">
                  <w:marLeft w:val="0"/>
                  <w:marRight w:val="0"/>
                  <w:marTop w:val="0"/>
                  <w:marBottom w:val="0"/>
                  <w:divBdr>
                    <w:top w:val="none" w:sz="0" w:space="0" w:color="auto"/>
                    <w:left w:val="none" w:sz="0" w:space="0" w:color="auto"/>
                    <w:bottom w:val="none" w:sz="0" w:space="0" w:color="auto"/>
                    <w:right w:val="none" w:sz="0" w:space="0" w:color="auto"/>
                  </w:divBdr>
                </w:div>
                <w:div w:id="1095711448">
                  <w:marLeft w:val="0"/>
                  <w:marRight w:val="0"/>
                  <w:marTop w:val="0"/>
                  <w:marBottom w:val="0"/>
                  <w:divBdr>
                    <w:top w:val="none" w:sz="0" w:space="0" w:color="auto"/>
                    <w:left w:val="none" w:sz="0" w:space="0" w:color="auto"/>
                    <w:bottom w:val="none" w:sz="0" w:space="0" w:color="auto"/>
                    <w:right w:val="none" w:sz="0" w:space="0" w:color="auto"/>
                  </w:divBdr>
                </w:div>
              </w:divsChild>
            </w:div>
            <w:div w:id="1802140971">
              <w:marLeft w:val="0"/>
              <w:marRight w:val="0"/>
              <w:marTop w:val="240"/>
              <w:marBottom w:val="240"/>
              <w:divBdr>
                <w:top w:val="none" w:sz="0" w:space="0" w:color="auto"/>
                <w:left w:val="none" w:sz="0" w:space="0" w:color="auto"/>
                <w:bottom w:val="none" w:sz="0" w:space="0" w:color="auto"/>
                <w:right w:val="none" w:sz="0" w:space="0" w:color="auto"/>
              </w:divBdr>
              <w:divsChild>
                <w:div w:id="1645576056">
                  <w:marLeft w:val="0"/>
                  <w:marRight w:val="0"/>
                  <w:marTop w:val="0"/>
                  <w:marBottom w:val="0"/>
                  <w:divBdr>
                    <w:top w:val="none" w:sz="0" w:space="0" w:color="auto"/>
                    <w:left w:val="none" w:sz="0" w:space="0" w:color="auto"/>
                    <w:bottom w:val="none" w:sz="0" w:space="0" w:color="auto"/>
                    <w:right w:val="none" w:sz="0" w:space="0" w:color="auto"/>
                  </w:divBdr>
                </w:div>
                <w:div w:id="1010106750">
                  <w:marLeft w:val="0"/>
                  <w:marRight w:val="0"/>
                  <w:marTop w:val="0"/>
                  <w:marBottom w:val="0"/>
                  <w:divBdr>
                    <w:top w:val="none" w:sz="0" w:space="0" w:color="auto"/>
                    <w:left w:val="none" w:sz="0" w:space="0" w:color="auto"/>
                    <w:bottom w:val="none" w:sz="0" w:space="0" w:color="auto"/>
                    <w:right w:val="none" w:sz="0" w:space="0" w:color="auto"/>
                  </w:divBdr>
                </w:div>
                <w:div w:id="948701531">
                  <w:marLeft w:val="0"/>
                  <w:marRight w:val="0"/>
                  <w:marTop w:val="0"/>
                  <w:marBottom w:val="0"/>
                  <w:divBdr>
                    <w:top w:val="none" w:sz="0" w:space="0" w:color="auto"/>
                    <w:left w:val="none" w:sz="0" w:space="0" w:color="auto"/>
                    <w:bottom w:val="none" w:sz="0" w:space="0" w:color="auto"/>
                    <w:right w:val="none" w:sz="0" w:space="0" w:color="auto"/>
                  </w:divBdr>
                </w:div>
                <w:div w:id="1721590717">
                  <w:marLeft w:val="0"/>
                  <w:marRight w:val="0"/>
                  <w:marTop w:val="0"/>
                  <w:marBottom w:val="0"/>
                  <w:divBdr>
                    <w:top w:val="none" w:sz="0" w:space="0" w:color="auto"/>
                    <w:left w:val="none" w:sz="0" w:space="0" w:color="auto"/>
                    <w:bottom w:val="none" w:sz="0" w:space="0" w:color="auto"/>
                    <w:right w:val="none" w:sz="0" w:space="0" w:color="auto"/>
                  </w:divBdr>
                </w:div>
              </w:divsChild>
            </w:div>
            <w:div w:id="527260779">
              <w:marLeft w:val="0"/>
              <w:marRight w:val="0"/>
              <w:marTop w:val="240"/>
              <w:marBottom w:val="240"/>
              <w:divBdr>
                <w:top w:val="none" w:sz="0" w:space="0" w:color="auto"/>
                <w:left w:val="none" w:sz="0" w:space="0" w:color="auto"/>
                <w:bottom w:val="none" w:sz="0" w:space="0" w:color="auto"/>
                <w:right w:val="none" w:sz="0" w:space="0" w:color="auto"/>
              </w:divBdr>
              <w:divsChild>
                <w:div w:id="365835550">
                  <w:marLeft w:val="0"/>
                  <w:marRight w:val="0"/>
                  <w:marTop w:val="0"/>
                  <w:marBottom w:val="0"/>
                  <w:divBdr>
                    <w:top w:val="none" w:sz="0" w:space="0" w:color="auto"/>
                    <w:left w:val="none" w:sz="0" w:space="0" w:color="auto"/>
                    <w:bottom w:val="none" w:sz="0" w:space="0" w:color="auto"/>
                    <w:right w:val="none" w:sz="0" w:space="0" w:color="auto"/>
                  </w:divBdr>
                </w:div>
                <w:div w:id="1780371602">
                  <w:marLeft w:val="0"/>
                  <w:marRight w:val="0"/>
                  <w:marTop w:val="0"/>
                  <w:marBottom w:val="0"/>
                  <w:divBdr>
                    <w:top w:val="none" w:sz="0" w:space="0" w:color="auto"/>
                    <w:left w:val="none" w:sz="0" w:space="0" w:color="auto"/>
                    <w:bottom w:val="none" w:sz="0" w:space="0" w:color="auto"/>
                    <w:right w:val="none" w:sz="0" w:space="0" w:color="auto"/>
                  </w:divBdr>
                </w:div>
                <w:div w:id="415590483">
                  <w:marLeft w:val="0"/>
                  <w:marRight w:val="0"/>
                  <w:marTop w:val="0"/>
                  <w:marBottom w:val="0"/>
                  <w:divBdr>
                    <w:top w:val="none" w:sz="0" w:space="0" w:color="auto"/>
                    <w:left w:val="none" w:sz="0" w:space="0" w:color="auto"/>
                    <w:bottom w:val="none" w:sz="0" w:space="0" w:color="auto"/>
                    <w:right w:val="none" w:sz="0" w:space="0" w:color="auto"/>
                  </w:divBdr>
                </w:div>
                <w:div w:id="1524857192">
                  <w:marLeft w:val="0"/>
                  <w:marRight w:val="0"/>
                  <w:marTop w:val="0"/>
                  <w:marBottom w:val="0"/>
                  <w:divBdr>
                    <w:top w:val="none" w:sz="0" w:space="0" w:color="auto"/>
                    <w:left w:val="none" w:sz="0" w:space="0" w:color="auto"/>
                    <w:bottom w:val="none" w:sz="0" w:space="0" w:color="auto"/>
                    <w:right w:val="none" w:sz="0" w:space="0" w:color="auto"/>
                  </w:divBdr>
                </w:div>
                <w:div w:id="898784106">
                  <w:marLeft w:val="0"/>
                  <w:marRight w:val="0"/>
                  <w:marTop w:val="0"/>
                  <w:marBottom w:val="0"/>
                  <w:divBdr>
                    <w:top w:val="none" w:sz="0" w:space="0" w:color="auto"/>
                    <w:left w:val="none" w:sz="0" w:space="0" w:color="auto"/>
                    <w:bottom w:val="none" w:sz="0" w:space="0" w:color="auto"/>
                    <w:right w:val="none" w:sz="0" w:space="0" w:color="auto"/>
                  </w:divBdr>
                </w:div>
                <w:div w:id="589319053">
                  <w:marLeft w:val="0"/>
                  <w:marRight w:val="0"/>
                  <w:marTop w:val="0"/>
                  <w:marBottom w:val="0"/>
                  <w:divBdr>
                    <w:top w:val="none" w:sz="0" w:space="0" w:color="auto"/>
                    <w:left w:val="none" w:sz="0" w:space="0" w:color="auto"/>
                    <w:bottom w:val="none" w:sz="0" w:space="0" w:color="auto"/>
                    <w:right w:val="none" w:sz="0" w:space="0" w:color="auto"/>
                  </w:divBdr>
                </w:div>
                <w:div w:id="1810052801">
                  <w:marLeft w:val="0"/>
                  <w:marRight w:val="0"/>
                  <w:marTop w:val="0"/>
                  <w:marBottom w:val="0"/>
                  <w:divBdr>
                    <w:top w:val="none" w:sz="0" w:space="0" w:color="auto"/>
                    <w:left w:val="none" w:sz="0" w:space="0" w:color="auto"/>
                    <w:bottom w:val="none" w:sz="0" w:space="0" w:color="auto"/>
                    <w:right w:val="none" w:sz="0" w:space="0" w:color="auto"/>
                  </w:divBdr>
                </w:div>
                <w:div w:id="400299654">
                  <w:marLeft w:val="0"/>
                  <w:marRight w:val="0"/>
                  <w:marTop w:val="0"/>
                  <w:marBottom w:val="0"/>
                  <w:divBdr>
                    <w:top w:val="none" w:sz="0" w:space="0" w:color="auto"/>
                    <w:left w:val="none" w:sz="0" w:space="0" w:color="auto"/>
                    <w:bottom w:val="none" w:sz="0" w:space="0" w:color="auto"/>
                    <w:right w:val="none" w:sz="0" w:space="0" w:color="auto"/>
                  </w:divBdr>
                </w:div>
                <w:div w:id="785544381">
                  <w:marLeft w:val="0"/>
                  <w:marRight w:val="0"/>
                  <w:marTop w:val="0"/>
                  <w:marBottom w:val="0"/>
                  <w:divBdr>
                    <w:top w:val="none" w:sz="0" w:space="0" w:color="auto"/>
                    <w:left w:val="none" w:sz="0" w:space="0" w:color="auto"/>
                    <w:bottom w:val="none" w:sz="0" w:space="0" w:color="auto"/>
                    <w:right w:val="none" w:sz="0" w:space="0" w:color="auto"/>
                  </w:divBdr>
                </w:div>
              </w:divsChild>
            </w:div>
            <w:div w:id="140318398">
              <w:marLeft w:val="0"/>
              <w:marRight w:val="0"/>
              <w:marTop w:val="240"/>
              <w:marBottom w:val="240"/>
              <w:divBdr>
                <w:top w:val="none" w:sz="0" w:space="0" w:color="auto"/>
                <w:left w:val="none" w:sz="0" w:space="0" w:color="auto"/>
                <w:bottom w:val="none" w:sz="0" w:space="0" w:color="auto"/>
                <w:right w:val="none" w:sz="0" w:space="0" w:color="auto"/>
              </w:divBdr>
              <w:divsChild>
                <w:div w:id="144469119">
                  <w:marLeft w:val="0"/>
                  <w:marRight w:val="0"/>
                  <w:marTop w:val="0"/>
                  <w:marBottom w:val="0"/>
                  <w:divBdr>
                    <w:top w:val="none" w:sz="0" w:space="0" w:color="auto"/>
                    <w:left w:val="none" w:sz="0" w:space="0" w:color="auto"/>
                    <w:bottom w:val="none" w:sz="0" w:space="0" w:color="auto"/>
                    <w:right w:val="none" w:sz="0" w:space="0" w:color="auto"/>
                  </w:divBdr>
                </w:div>
                <w:div w:id="1858425621">
                  <w:marLeft w:val="0"/>
                  <w:marRight w:val="0"/>
                  <w:marTop w:val="0"/>
                  <w:marBottom w:val="0"/>
                  <w:divBdr>
                    <w:top w:val="none" w:sz="0" w:space="0" w:color="auto"/>
                    <w:left w:val="none" w:sz="0" w:space="0" w:color="auto"/>
                    <w:bottom w:val="none" w:sz="0" w:space="0" w:color="auto"/>
                    <w:right w:val="none" w:sz="0" w:space="0" w:color="auto"/>
                  </w:divBdr>
                </w:div>
                <w:div w:id="1592814351">
                  <w:marLeft w:val="0"/>
                  <w:marRight w:val="0"/>
                  <w:marTop w:val="0"/>
                  <w:marBottom w:val="0"/>
                  <w:divBdr>
                    <w:top w:val="none" w:sz="0" w:space="0" w:color="auto"/>
                    <w:left w:val="none" w:sz="0" w:space="0" w:color="auto"/>
                    <w:bottom w:val="none" w:sz="0" w:space="0" w:color="auto"/>
                    <w:right w:val="none" w:sz="0" w:space="0" w:color="auto"/>
                  </w:divBdr>
                </w:div>
                <w:div w:id="1353267164">
                  <w:marLeft w:val="0"/>
                  <w:marRight w:val="0"/>
                  <w:marTop w:val="0"/>
                  <w:marBottom w:val="0"/>
                  <w:divBdr>
                    <w:top w:val="none" w:sz="0" w:space="0" w:color="auto"/>
                    <w:left w:val="none" w:sz="0" w:space="0" w:color="auto"/>
                    <w:bottom w:val="none" w:sz="0" w:space="0" w:color="auto"/>
                    <w:right w:val="none" w:sz="0" w:space="0" w:color="auto"/>
                  </w:divBdr>
                </w:div>
              </w:divsChild>
            </w:div>
            <w:div w:id="1031953900">
              <w:marLeft w:val="0"/>
              <w:marRight w:val="0"/>
              <w:marTop w:val="240"/>
              <w:marBottom w:val="240"/>
              <w:divBdr>
                <w:top w:val="none" w:sz="0" w:space="0" w:color="auto"/>
                <w:left w:val="none" w:sz="0" w:space="0" w:color="auto"/>
                <w:bottom w:val="none" w:sz="0" w:space="0" w:color="auto"/>
                <w:right w:val="none" w:sz="0" w:space="0" w:color="auto"/>
              </w:divBdr>
              <w:divsChild>
                <w:div w:id="239951574">
                  <w:marLeft w:val="0"/>
                  <w:marRight w:val="0"/>
                  <w:marTop w:val="0"/>
                  <w:marBottom w:val="0"/>
                  <w:divBdr>
                    <w:top w:val="none" w:sz="0" w:space="0" w:color="auto"/>
                    <w:left w:val="none" w:sz="0" w:space="0" w:color="auto"/>
                    <w:bottom w:val="none" w:sz="0" w:space="0" w:color="auto"/>
                    <w:right w:val="none" w:sz="0" w:space="0" w:color="auto"/>
                  </w:divBdr>
                </w:div>
                <w:div w:id="1670907547">
                  <w:marLeft w:val="0"/>
                  <w:marRight w:val="0"/>
                  <w:marTop w:val="0"/>
                  <w:marBottom w:val="0"/>
                  <w:divBdr>
                    <w:top w:val="none" w:sz="0" w:space="0" w:color="auto"/>
                    <w:left w:val="none" w:sz="0" w:space="0" w:color="auto"/>
                    <w:bottom w:val="none" w:sz="0" w:space="0" w:color="auto"/>
                    <w:right w:val="none" w:sz="0" w:space="0" w:color="auto"/>
                  </w:divBdr>
                </w:div>
                <w:div w:id="19210905">
                  <w:marLeft w:val="0"/>
                  <w:marRight w:val="0"/>
                  <w:marTop w:val="0"/>
                  <w:marBottom w:val="0"/>
                  <w:divBdr>
                    <w:top w:val="none" w:sz="0" w:space="0" w:color="auto"/>
                    <w:left w:val="none" w:sz="0" w:space="0" w:color="auto"/>
                    <w:bottom w:val="none" w:sz="0" w:space="0" w:color="auto"/>
                    <w:right w:val="none" w:sz="0" w:space="0" w:color="auto"/>
                  </w:divBdr>
                </w:div>
                <w:div w:id="1318652740">
                  <w:marLeft w:val="0"/>
                  <w:marRight w:val="0"/>
                  <w:marTop w:val="0"/>
                  <w:marBottom w:val="0"/>
                  <w:divBdr>
                    <w:top w:val="none" w:sz="0" w:space="0" w:color="auto"/>
                    <w:left w:val="none" w:sz="0" w:space="0" w:color="auto"/>
                    <w:bottom w:val="none" w:sz="0" w:space="0" w:color="auto"/>
                    <w:right w:val="none" w:sz="0" w:space="0" w:color="auto"/>
                  </w:divBdr>
                </w:div>
              </w:divsChild>
            </w:div>
            <w:div w:id="1710035037">
              <w:marLeft w:val="0"/>
              <w:marRight w:val="0"/>
              <w:marTop w:val="240"/>
              <w:marBottom w:val="240"/>
              <w:divBdr>
                <w:top w:val="none" w:sz="0" w:space="0" w:color="auto"/>
                <w:left w:val="none" w:sz="0" w:space="0" w:color="auto"/>
                <w:bottom w:val="none" w:sz="0" w:space="0" w:color="auto"/>
                <w:right w:val="none" w:sz="0" w:space="0" w:color="auto"/>
              </w:divBdr>
              <w:divsChild>
                <w:div w:id="1560022024">
                  <w:marLeft w:val="0"/>
                  <w:marRight w:val="0"/>
                  <w:marTop w:val="0"/>
                  <w:marBottom w:val="0"/>
                  <w:divBdr>
                    <w:top w:val="none" w:sz="0" w:space="0" w:color="auto"/>
                    <w:left w:val="none" w:sz="0" w:space="0" w:color="auto"/>
                    <w:bottom w:val="none" w:sz="0" w:space="0" w:color="auto"/>
                    <w:right w:val="none" w:sz="0" w:space="0" w:color="auto"/>
                  </w:divBdr>
                </w:div>
                <w:div w:id="664362171">
                  <w:marLeft w:val="0"/>
                  <w:marRight w:val="0"/>
                  <w:marTop w:val="0"/>
                  <w:marBottom w:val="0"/>
                  <w:divBdr>
                    <w:top w:val="none" w:sz="0" w:space="0" w:color="auto"/>
                    <w:left w:val="none" w:sz="0" w:space="0" w:color="auto"/>
                    <w:bottom w:val="none" w:sz="0" w:space="0" w:color="auto"/>
                    <w:right w:val="none" w:sz="0" w:space="0" w:color="auto"/>
                  </w:divBdr>
                </w:div>
                <w:div w:id="468790707">
                  <w:marLeft w:val="0"/>
                  <w:marRight w:val="0"/>
                  <w:marTop w:val="0"/>
                  <w:marBottom w:val="0"/>
                  <w:divBdr>
                    <w:top w:val="none" w:sz="0" w:space="0" w:color="auto"/>
                    <w:left w:val="none" w:sz="0" w:space="0" w:color="auto"/>
                    <w:bottom w:val="none" w:sz="0" w:space="0" w:color="auto"/>
                    <w:right w:val="none" w:sz="0" w:space="0" w:color="auto"/>
                  </w:divBdr>
                </w:div>
                <w:div w:id="11524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8363">
          <w:marLeft w:val="3312"/>
          <w:marRight w:val="0"/>
          <w:marTop w:val="0"/>
          <w:marBottom w:val="0"/>
          <w:divBdr>
            <w:top w:val="none" w:sz="0" w:space="0" w:color="auto"/>
            <w:left w:val="none" w:sz="0" w:space="0" w:color="auto"/>
            <w:bottom w:val="none" w:sz="0" w:space="0" w:color="auto"/>
            <w:right w:val="none" w:sz="0" w:space="0" w:color="auto"/>
          </w:divBdr>
        </w:div>
        <w:div w:id="203680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07310">
          <w:marLeft w:val="3312"/>
          <w:marRight w:val="0"/>
          <w:marTop w:val="0"/>
          <w:marBottom w:val="0"/>
          <w:divBdr>
            <w:top w:val="none" w:sz="0" w:space="0" w:color="auto"/>
            <w:left w:val="none" w:sz="0" w:space="0" w:color="auto"/>
            <w:bottom w:val="none" w:sz="0" w:space="0" w:color="auto"/>
            <w:right w:val="none" w:sz="0" w:space="0" w:color="auto"/>
          </w:divBdr>
        </w:div>
        <w:div w:id="1316758310">
          <w:marLeft w:val="3312"/>
          <w:marRight w:val="0"/>
          <w:marTop w:val="0"/>
          <w:marBottom w:val="0"/>
          <w:divBdr>
            <w:top w:val="none" w:sz="0" w:space="0" w:color="auto"/>
            <w:left w:val="none" w:sz="0" w:space="0" w:color="auto"/>
            <w:bottom w:val="none" w:sz="0" w:space="0" w:color="auto"/>
            <w:right w:val="none" w:sz="0" w:space="0" w:color="auto"/>
          </w:divBdr>
        </w:div>
        <w:div w:id="1839618011">
          <w:marLeft w:val="3312"/>
          <w:marRight w:val="0"/>
          <w:marTop w:val="0"/>
          <w:marBottom w:val="0"/>
          <w:divBdr>
            <w:top w:val="none" w:sz="0" w:space="0" w:color="auto"/>
            <w:left w:val="none" w:sz="0" w:space="0" w:color="auto"/>
            <w:bottom w:val="none" w:sz="0" w:space="0" w:color="auto"/>
            <w:right w:val="none" w:sz="0" w:space="0" w:color="auto"/>
          </w:divBdr>
        </w:div>
        <w:div w:id="35889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98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60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216410">
          <w:marLeft w:val="3312"/>
          <w:marRight w:val="0"/>
          <w:marTop w:val="0"/>
          <w:marBottom w:val="0"/>
          <w:divBdr>
            <w:top w:val="none" w:sz="0" w:space="0" w:color="auto"/>
            <w:left w:val="none" w:sz="0" w:space="0" w:color="auto"/>
            <w:bottom w:val="none" w:sz="0" w:space="0" w:color="auto"/>
            <w:right w:val="none" w:sz="0" w:space="0" w:color="auto"/>
          </w:divBdr>
        </w:div>
        <w:div w:id="861745287">
          <w:marLeft w:val="3312"/>
          <w:marRight w:val="0"/>
          <w:marTop w:val="0"/>
          <w:marBottom w:val="0"/>
          <w:divBdr>
            <w:top w:val="none" w:sz="0" w:space="0" w:color="auto"/>
            <w:left w:val="none" w:sz="0" w:space="0" w:color="auto"/>
            <w:bottom w:val="none" w:sz="0" w:space="0" w:color="auto"/>
            <w:right w:val="none" w:sz="0" w:space="0" w:color="auto"/>
          </w:divBdr>
        </w:div>
        <w:div w:id="1104687051">
          <w:marLeft w:val="3312"/>
          <w:marRight w:val="0"/>
          <w:marTop w:val="0"/>
          <w:marBottom w:val="0"/>
          <w:divBdr>
            <w:top w:val="none" w:sz="0" w:space="0" w:color="auto"/>
            <w:left w:val="none" w:sz="0" w:space="0" w:color="auto"/>
            <w:bottom w:val="none" w:sz="0" w:space="0" w:color="auto"/>
            <w:right w:val="none" w:sz="0" w:space="0" w:color="auto"/>
          </w:divBdr>
        </w:div>
        <w:div w:id="422334402">
          <w:marLeft w:val="3312"/>
          <w:marRight w:val="0"/>
          <w:marTop w:val="0"/>
          <w:marBottom w:val="0"/>
          <w:divBdr>
            <w:top w:val="none" w:sz="0" w:space="0" w:color="auto"/>
            <w:left w:val="none" w:sz="0" w:space="0" w:color="auto"/>
            <w:bottom w:val="none" w:sz="0" w:space="0" w:color="auto"/>
            <w:right w:val="none" w:sz="0" w:space="0" w:color="auto"/>
          </w:divBdr>
        </w:div>
        <w:div w:id="1490515937">
          <w:marLeft w:val="3312"/>
          <w:marRight w:val="0"/>
          <w:marTop w:val="0"/>
          <w:marBottom w:val="0"/>
          <w:divBdr>
            <w:top w:val="none" w:sz="0" w:space="0" w:color="auto"/>
            <w:left w:val="none" w:sz="0" w:space="0" w:color="auto"/>
            <w:bottom w:val="none" w:sz="0" w:space="0" w:color="auto"/>
            <w:right w:val="none" w:sz="0" w:space="0" w:color="auto"/>
          </w:divBdr>
        </w:div>
        <w:div w:id="543105537">
          <w:marLeft w:val="3312"/>
          <w:marRight w:val="0"/>
          <w:marTop w:val="0"/>
          <w:marBottom w:val="0"/>
          <w:divBdr>
            <w:top w:val="none" w:sz="0" w:space="0" w:color="auto"/>
            <w:left w:val="none" w:sz="0" w:space="0" w:color="auto"/>
            <w:bottom w:val="none" w:sz="0" w:space="0" w:color="auto"/>
            <w:right w:val="none" w:sz="0" w:space="0" w:color="auto"/>
          </w:divBdr>
        </w:div>
        <w:div w:id="47194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62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4647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12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707878252">
          <w:marLeft w:val="3312"/>
          <w:marRight w:val="0"/>
          <w:marTop w:val="0"/>
          <w:marBottom w:val="0"/>
          <w:divBdr>
            <w:top w:val="none" w:sz="0" w:space="0" w:color="auto"/>
            <w:left w:val="none" w:sz="0" w:space="0" w:color="auto"/>
            <w:bottom w:val="none" w:sz="0" w:space="0" w:color="auto"/>
            <w:right w:val="none" w:sz="0" w:space="0" w:color="auto"/>
          </w:divBdr>
        </w:div>
        <w:div w:id="7316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4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08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97692">
          <w:marLeft w:val="3312"/>
          <w:marRight w:val="0"/>
          <w:marTop w:val="0"/>
          <w:marBottom w:val="0"/>
          <w:divBdr>
            <w:top w:val="none" w:sz="0" w:space="0" w:color="auto"/>
            <w:left w:val="none" w:sz="0" w:space="0" w:color="auto"/>
            <w:bottom w:val="none" w:sz="0" w:space="0" w:color="auto"/>
            <w:right w:val="none" w:sz="0" w:space="0" w:color="auto"/>
          </w:divBdr>
        </w:div>
        <w:div w:id="1981302452">
          <w:marLeft w:val="3312"/>
          <w:marRight w:val="0"/>
          <w:marTop w:val="0"/>
          <w:marBottom w:val="0"/>
          <w:divBdr>
            <w:top w:val="none" w:sz="0" w:space="0" w:color="auto"/>
            <w:left w:val="none" w:sz="0" w:space="0" w:color="auto"/>
            <w:bottom w:val="none" w:sz="0" w:space="0" w:color="auto"/>
            <w:right w:val="none" w:sz="0" w:space="0" w:color="auto"/>
          </w:divBdr>
        </w:div>
        <w:div w:id="2027972886">
          <w:marLeft w:val="3312"/>
          <w:marRight w:val="0"/>
          <w:marTop w:val="0"/>
          <w:marBottom w:val="0"/>
          <w:divBdr>
            <w:top w:val="none" w:sz="0" w:space="0" w:color="auto"/>
            <w:left w:val="none" w:sz="0" w:space="0" w:color="auto"/>
            <w:bottom w:val="none" w:sz="0" w:space="0" w:color="auto"/>
            <w:right w:val="none" w:sz="0" w:space="0" w:color="auto"/>
          </w:divBdr>
        </w:div>
        <w:div w:id="15442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740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5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893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6755175">
              <w:marLeft w:val="0"/>
              <w:marRight w:val="0"/>
              <w:marTop w:val="240"/>
              <w:marBottom w:val="240"/>
              <w:divBdr>
                <w:top w:val="none" w:sz="0" w:space="0" w:color="auto"/>
                <w:left w:val="none" w:sz="0" w:space="0" w:color="auto"/>
                <w:bottom w:val="none" w:sz="0" w:space="0" w:color="auto"/>
                <w:right w:val="none" w:sz="0" w:space="0" w:color="auto"/>
              </w:divBdr>
              <w:divsChild>
                <w:div w:id="2086879537">
                  <w:marLeft w:val="0"/>
                  <w:marRight w:val="0"/>
                  <w:marTop w:val="0"/>
                  <w:marBottom w:val="0"/>
                  <w:divBdr>
                    <w:top w:val="none" w:sz="0" w:space="0" w:color="auto"/>
                    <w:left w:val="none" w:sz="0" w:space="0" w:color="auto"/>
                    <w:bottom w:val="none" w:sz="0" w:space="0" w:color="auto"/>
                    <w:right w:val="none" w:sz="0" w:space="0" w:color="auto"/>
                  </w:divBdr>
                </w:div>
                <w:div w:id="2500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9743">
          <w:marLeft w:val="3312"/>
          <w:marRight w:val="0"/>
          <w:marTop w:val="0"/>
          <w:marBottom w:val="0"/>
          <w:divBdr>
            <w:top w:val="none" w:sz="0" w:space="0" w:color="auto"/>
            <w:left w:val="none" w:sz="0" w:space="0" w:color="auto"/>
            <w:bottom w:val="none" w:sz="0" w:space="0" w:color="auto"/>
            <w:right w:val="none" w:sz="0" w:space="0" w:color="auto"/>
          </w:divBdr>
        </w:div>
        <w:div w:id="720251812">
          <w:marLeft w:val="3312"/>
          <w:marRight w:val="0"/>
          <w:marTop w:val="0"/>
          <w:marBottom w:val="0"/>
          <w:divBdr>
            <w:top w:val="none" w:sz="0" w:space="0" w:color="auto"/>
            <w:left w:val="none" w:sz="0" w:space="0" w:color="auto"/>
            <w:bottom w:val="none" w:sz="0" w:space="0" w:color="auto"/>
            <w:right w:val="none" w:sz="0" w:space="0" w:color="auto"/>
          </w:divBdr>
        </w:div>
        <w:div w:id="1009603117">
          <w:marLeft w:val="3312"/>
          <w:marRight w:val="0"/>
          <w:marTop w:val="0"/>
          <w:marBottom w:val="0"/>
          <w:divBdr>
            <w:top w:val="none" w:sz="0" w:space="0" w:color="auto"/>
            <w:left w:val="none" w:sz="0" w:space="0" w:color="auto"/>
            <w:bottom w:val="none" w:sz="0" w:space="0" w:color="auto"/>
            <w:right w:val="none" w:sz="0" w:space="0" w:color="auto"/>
          </w:divBdr>
        </w:div>
        <w:div w:id="8965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77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857842">
          <w:marLeft w:val="3312"/>
          <w:marRight w:val="0"/>
          <w:marTop w:val="0"/>
          <w:marBottom w:val="0"/>
          <w:divBdr>
            <w:top w:val="none" w:sz="0" w:space="0" w:color="auto"/>
            <w:left w:val="none" w:sz="0" w:space="0" w:color="auto"/>
            <w:bottom w:val="none" w:sz="0" w:space="0" w:color="auto"/>
            <w:right w:val="none" w:sz="0" w:space="0" w:color="auto"/>
          </w:divBdr>
        </w:div>
        <w:div w:id="1617985469">
          <w:marLeft w:val="3312"/>
          <w:marRight w:val="0"/>
          <w:marTop w:val="0"/>
          <w:marBottom w:val="0"/>
          <w:divBdr>
            <w:top w:val="none" w:sz="0" w:space="0" w:color="auto"/>
            <w:left w:val="none" w:sz="0" w:space="0" w:color="auto"/>
            <w:bottom w:val="none" w:sz="0" w:space="0" w:color="auto"/>
            <w:right w:val="none" w:sz="0" w:space="0" w:color="auto"/>
          </w:divBdr>
        </w:div>
        <w:div w:id="757335562">
          <w:marLeft w:val="3312"/>
          <w:marRight w:val="0"/>
          <w:marTop w:val="0"/>
          <w:marBottom w:val="0"/>
          <w:divBdr>
            <w:top w:val="none" w:sz="0" w:space="0" w:color="auto"/>
            <w:left w:val="none" w:sz="0" w:space="0" w:color="auto"/>
            <w:bottom w:val="none" w:sz="0" w:space="0" w:color="auto"/>
            <w:right w:val="none" w:sz="0" w:space="0" w:color="auto"/>
          </w:divBdr>
        </w:div>
        <w:div w:id="15865730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0219088">
              <w:marLeft w:val="0"/>
              <w:marRight w:val="0"/>
              <w:marTop w:val="240"/>
              <w:marBottom w:val="240"/>
              <w:divBdr>
                <w:top w:val="none" w:sz="0" w:space="0" w:color="auto"/>
                <w:left w:val="none" w:sz="0" w:space="0" w:color="auto"/>
                <w:bottom w:val="none" w:sz="0" w:space="0" w:color="auto"/>
                <w:right w:val="none" w:sz="0" w:space="0" w:color="auto"/>
              </w:divBdr>
              <w:divsChild>
                <w:div w:id="607204936">
                  <w:marLeft w:val="0"/>
                  <w:marRight w:val="0"/>
                  <w:marTop w:val="0"/>
                  <w:marBottom w:val="0"/>
                  <w:divBdr>
                    <w:top w:val="none" w:sz="0" w:space="0" w:color="auto"/>
                    <w:left w:val="none" w:sz="0" w:space="0" w:color="auto"/>
                    <w:bottom w:val="none" w:sz="0" w:space="0" w:color="auto"/>
                    <w:right w:val="none" w:sz="0" w:space="0" w:color="auto"/>
                  </w:divBdr>
                </w:div>
                <w:div w:id="119542849">
                  <w:marLeft w:val="0"/>
                  <w:marRight w:val="0"/>
                  <w:marTop w:val="0"/>
                  <w:marBottom w:val="0"/>
                  <w:divBdr>
                    <w:top w:val="none" w:sz="0" w:space="0" w:color="auto"/>
                    <w:left w:val="none" w:sz="0" w:space="0" w:color="auto"/>
                    <w:bottom w:val="none" w:sz="0" w:space="0" w:color="auto"/>
                    <w:right w:val="none" w:sz="0" w:space="0" w:color="auto"/>
                  </w:divBdr>
                </w:div>
                <w:div w:id="486627160">
                  <w:marLeft w:val="0"/>
                  <w:marRight w:val="0"/>
                  <w:marTop w:val="0"/>
                  <w:marBottom w:val="0"/>
                  <w:divBdr>
                    <w:top w:val="none" w:sz="0" w:space="0" w:color="auto"/>
                    <w:left w:val="none" w:sz="0" w:space="0" w:color="auto"/>
                    <w:bottom w:val="none" w:sz="0" w:space="0" w:color="auto"/>
                    <w:right w:val="none" w:sz="0" w:space="0" w:color="auto"/>
                  </w:divBdr>
                </w:div>
                <w:div w:id="1547178524">
                  <w:marLeft w:val="0"/>
                  <w:marRight w:val="0"/>
                  <w:marTop w:val="0"/>
                  <w:marBottom w:val="0"/>
                  <w:divBdr>
                    <w:top w:val="none" w:sz="0" w:space="0" w:color="auto"/>
                    <w:left w:val="none" w:sz="0" w:space="0" w:color="auto"/>
                    <w:bottom w:val="none" w:sz="0" w:space="0" w:color="auto"/>
                    <w:right w:val="none" w:sz="0" w:space="0" w:color="auto"/>
                  </w:divBdr>
                </w:div>
                <w:div w:id="1475099092">
                  <w:marLeft w:val="0"/>
                  <w:marRight w:val="0"/>
                  <w:marTop w:val="0"/>
                  <w:marBottom w:val="0"/>
                  <w:divBdr>
                    <w:top w:val="none" w:sz="0" w:space="0" w:color="auto"/>
                    <w:left w:val="none" w:sz="0" w:space="0" w:color="auto"/>
                    <w:bottom w:val="none" w:sz="0" w:space="0" w:color="auto"/>
                    <w:right w:val="none" w:sz="0" w:space="0" w:color="auto"/>
                  </w:divBdr>
                </w:div>
                <w:div w:id="561334848">
                  <w:marLeft w:val="0"/>
                  <w:marRight w:val="0"/>
                  <w:marTop w:val="0"/>
                  <w:marBottom w:val="0"/>
                  <w:divBdr>
                    <w:top w:val="none" w:sz="0" w:space="0" w:color="auto"/>
                    <w:left w:val="none" w:sz="0" w:space="0" w:color="auto"/>
                    <w:bottom w:val="none" w:sz="0" w:space="0" w:color="auto"/>
                    <w:right w:val="none" w:sz="0" w:space="0" w:color="auto"/>
                  </w:divBdr>
                </w:div>
                <w:div w:id="343673439">
                  <w:marLeft w:val="0"/>
                  <w:marRight w:val="0"/>
                  <w:marTop w:val="0"/>
                  <w:marBottom w:val="0"/>
                  <w:divBdr>
                    <w:top w:val="none" w:sz="0" w:space="0" w:color="auto"/>
                    <w:left w:val="none" w:sz="0" w:space="0" w:color="auto"/>
                    <w:bottom w:val="none" w:sz="0" w:space="0" w:color="auto"/>
                    <w:right w:val="none" w:sz="0" w:space="0" w:color="auto"/>
                  </w:divBdr>
                </w:div>
                <w:div w:id="1630162160">
                  <w:marLeft w:val="0"/>
                  <w:marRight w:val="0"/>
                  <w:marTop w:val="0"/>
                  <w:marBottom w:val="0"/>
                  <w:divBdr>
                    <w:top w:val="none" w:sz="0" w:space="0" w:color="auto"/>
                    <w:left w:val="none" w:sz="0" w:space="0" w:color="auto"/>
                    <w:bottom w:val="none" w:sz="0" w:space="0" w:color="auto"/>
                    <w:right w:val="none" w:sz="0" w:space="0" w:color="auto"/>
                  </w:divBdr>
                </w:div>
                <w:div w:id="731806847">
                  <w:marLeft w:val="0"/>
                  <w:marRight w:val="0"/>
                  <w:marTop w:val="0"/>
                  <w:marBottom w:val="0"/>
                  <w:divBdr>
                    <w:top w:val="none" w:sz="0" w:space="0" w:color="auto"/>
                    <w:left w:val="none" w:sz="0" w:space="0" w:color="auto"/>
                    <w:bottom w:val="none" w:sz="0" w:space="0" w:color="auto"/>
                    <w:right w:val="none" w:sz="0" w:space="0" w:color="auto"/>
                  </w:divBdr>
                </w:div>
                <w:div w:id="909926991">
                  <w:marLeft w:val="0"/>
                  <w:marRight w:val="0"/>
                  <w:marTop w:val="0"/>
                  <w:marBottom w:val="0"/>
                  <w:divBdr>
                    <w:top w:val="none" w:sz="0" w:space="0" w:color="auto"/>
                    <w:left w:val="none" w:sz="0" w:space="0" w:color="auto"/>
                    <w:bottom w:val="none" w:sz="0" w:space="0" w:color="auto"/>
                    <w:right w:val="none" w:sz="0" w:space="0" w:color="auto"/>
                  </w:divBdr>
                </w:div>
                <w:div w:id="253444525">
                  <w:marLeft w:val="0"/>
                  <w:marRight w:val="0"/>
                  <w:marTop w:val="0"/>
                  <w:marBottom w:val="0"/>
                  <w:divBdr>
                    <w:top w:val="none" w:sz="0" w:space="0" w:color="auto"/>
                    <w:left w:val="none" w:sz="0" w:space="0" w:color="auto"/>
                    <w:bottom w:val="none" w:sz="0" w:space="0" w:color="auto"/>
                    <w:right w:val="none" w:sz="0" w:space="0" w:color="auto"/>
                  </w:divBdr>
                </w:div>
                <w:div w:id="500970328">
                  <w:marLeft w:val="0"/>
                  <w:marRight w:val="0"/>
                  <w:marTop w:val="0"/>
                  <w:marBottom w:val="0"/>
                  <w:divBdr>
                    <w:top w:val="none" w:sz="0" w:space="0" w:color="auto"/>
                    <w:left w:val="none" w:sz="0" w:space="0" w:color="auto"/>
                    <w:bottom w:val="none" w:sz="0" w:space="0" w:color="auto"/>
                    <w:right w:val="none" w:sz="0" w:space="0" w:color="auto"/>
                  </w:divBdr>
                </w:div>
                <w:div w:id="1491826533">
                  <w:marLeft w:val="0"/>
                  <w:marRight w:val="0"/>
                  <w:marTop w:val="0"/>
                  <w:marBottom w:val="0"/>
                  <w:divBdr>
                    <w:top w:val="none" w:sz="0" w:space="0" w:color="auto"/>
                    <w:left w:val="none" w:sz="0" w:space="0" w:color="auto"/>
                    <w:bottom w:val="none" w:sz="0" w:space="0" w:color="auto"/>
                    <w:right w:val="none" w:sz="0" w:space="0" w:color="auto"/>
                  </w:divBdr>
                </w:div>
                <w:div w:id="268702993">
                  <w:marLeft w:val="0"/>
                  <w:marRight w:val="0"/>
                  <w:marTop w:val="0"/>
                  <w:marBottom w:val="0"/>
                  <w:divBdr>
                    <w:top w:val="none" w:sz="0" w:space="0" w:color="auto"/>
                    <w:left w:val="none" w:sz="0" w:space="0" w:color="auto"/>
                    <w:bottom w:val="none" w:sz="0" w:space="0" w:color="auto"/>
                    <w:right w:val="none" w:sz="0" w:space="0" w:color="auto"/>
                  </w:divBdr>
                </w:div>
                <w:div w:id="737243423">
                  <w:marLeft w:val="0"/>
                  <w:marRight w:val="0"/>
                  <w:marTop w:val="0"/>
                  <w:marBottom w:val="0"/>
                  <w:divBdr>
                    <w:top w:val="none" w:sz="0" w:space="0" w:color="auto"/>
                    <w:left w:val="none" w:sz="0" w:space="0" w:color="auto"/>
                    <w:bottom w:val="none" w:sz="0" w:space="0" w:color="auto"/>
                    <w:right w:val="none" w:sz="0" w:space="0" w:color="auto"/>
                  </w:divBdr>
                </w:div>
                <w:div w:id="1311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5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0420063">
              <w:marLeft w:val="0"/>
              <w:marRight w:val="0"/>
              <w:marTop w:val="240"/>
              <w:marBottom w:val="240"/>
              <w:divBdr>
                <w:top w:val="none" w:sz="0" w:space="0" w:color="auto"/>
                <w:left w:val="none" w:sz="0" w:space="0" w:color="auto"/>
                <w:bottom w:val="none" w:sz="0" w:space="0" w:color="auto"/>
                <w:right w:val="none" w:sz="0" w:space="0" w:color="auto"/>
              </w:divBdr>
              <w:divsChild>
                <w:div w:id="1641301825">
                  <w:marLeft w:val="0"/>
                  <w:marRight w:val="0"/>
                  <w:marTop w:val="0"/>
                  <w:marBottom w:val="0"/>
                  <w:divBdr>
                    <w:top w:val="none" w:sz="0" w:space="0" w:color="auto"/>
                    <w:left w:val="none" w:sz="0" w:space="0" w:color="auto"/>
                    <w:bottom w:val="none" w:sz="0" w:space="0" w:color="auto"/>
                    <w:right w:val="none" w:sz="0" w:space="0" w:color="auto"/>
                  </w:divBdr>
                </w:div>
                <w:div w:id="938873619">
                  <w:marLeft w:val="0"/>
                  <w:marRight w:val="0"/>
                  <w:marTop w:val="0"/>
                  <w:marBottom w:val="0"/>
                  <w:divBdr>
                    <w:top w:val="none" w:sz="0" w:space="0" w:color="auto"/>
                    <w:left w:val="none" w:sz="0" w:space="0" w:color="auto"/>
                    <w:bottom w:val="none" w:sz="0" w:space="0" w:color="auto"/>
                    <w:right w:val="none" w:sz="0" w:space="0" w:color="auto"/>
                  </w:divBdr>
                </w:div>
                <w:div w:id="147247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3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8441924">
              <w:marLeft w:val="0"/>
              <w:marRight w:val="0"/>
              <w:marTop w:val="240"/>
              <w:marBottom w:val="240"/>
              <w:divBdr>
                <w:top w:val="none" w:sz="0" w:space="0" w:color="auto"/>
                <w:left w:val="none" w:sz="0" w:space="0" w:color="auto"/>
                <w:bottom w:val="none" w:sz="0" w:space="0" w:color="auto"/>
                <w:right w:val="none" w:sz="0" w:space="0" w:color="auto"/>
              </w:divBdr>
              <w:divsChild>
                <w:div w:id="627510555">
                  <w:marLeft w:val="0"/>
                  <w:marRight w:val="0"/>
                  <w:marTop w:val="0"/>
                  <w:marBottom w:val="0"/>
                  <w:divBdr>
                    <w:top w:val="none" w:sz="0" w:space="0" w:color="auto"/>
                    <w:left w:val="none" w:sz="0" w:space="0" w:color="auto"/>
                    <w:bottom w:val="none" w:sz="0" w:space="0" w:color="auto"/>
                    <w:right w:val="none" w:sz="0" w:space="0" w:color="auto"/>
                  </w:divBdr>
                </w:div>
                <w:div w:id="1389719621">
                  <w:marLeft w:val="0"/>
                  <w:marRight w:val="0"/>
                  <w:marTop w:val="0"/>
                  <w:marBottom w:val="0"/>
                  <w:divBdr>
                    <w:top w:val="none" w:sz="0" w:space="0" w:color="auto"/>
                    <w:left w:val="none" w:sz="0" w:space="0" w:color="auto"/>
                    <w:bottom w:val="none" w:sz="0" w:space="0" w:color="auto"/>
                    <w:right w:val="none" w:sz="0" w:space="0" w:color="auto"/>
                  </w:divBdr>
                </w:div>
                <w:div w:id="893934694">
                  <w:marLeft w:val="0"/>
                  <w:marRight w:val="0"/>
                  <w:marTop w:val="0"/>
                  <w:marBottom w:val="0"/>
                  <w:divBdr>
                    <w:top w:val="none" w:sz="0" w:space="0" w:color="auto"/>
                    <w:left w:val="none" w:sz="0" w:space="0" w:color="auto"/>
                    <w:bottom w:val="none" w:sz="0" w:space="0" w:color="auto"/>
                    <w:right w:val="none" w:sz="0" w:space="0" w:color="auto"/>
                  </w:divBdr>
                </w:div>
                <w:div w:id="1547719027">
                  <w:marLeft w:val="0"/>
                  <w:marRight w:val="0"/>
                  <w:marTop w:val="0"/>
                  <w:marBottom w:val="0"/>
                  <w:divBdr>
                    <w:top w:val="none" w:sz="0" w:space="0" w:color="auto"/>
                    <w:left w:val="none" w:sz="0" w:space="0" w:color="auto"/>
                    <w:bottom w:val="none" w:sz="0" w:space="0" w:color="auto"/>
                    <w:right w:val="none" w:sz="0" w:space="0" w:color="auto"/>
                  </w:divBdr>
                </w:div>
                <w:div w:id="1020349437">
                  <w:marLeft w:val="0"/>
                  <w:marRight w:val="0"/>
                  <w:marTop w:val="0"/>
                  <w:marBottom w:val="0"/>
                  <w:divBdr>
                    <w:top w:val="none" w:sz="0" w:space="0" w:color="auto"/>
                    <w:left w:val="none" w:sz="0" w:space="0" w:color="auto"/>
                    <w:bottom w:val="none" w:sz="0" w:space="0" w:color="auto"/>
                    <w:right w:val="none" w:sz="0" w:space="0" w:color="auto"/>
                  </w:divBdr>
                </w:div>
                <w:div w:id="1329405879">
                  <w:marLeft w:val="0"/>
                  <w:marRight w:val="0"/>
                  <w:marTop w:val="0"/>
                  <w:marBottom w:val="0"/>
                  <w:divBdr>
                    <w:top w:val="none" w:sz="0" w:space="0" w:color="auto"/>
                    <w:left w:val="none" w:sz="0" w:space="0" w:color="auto"/>
                    <w:bottom w:val="none" w:sz="0" w:space="0" w:color="auto"/>
                    <w:right w:val="none" w:sz="0" w:space="0" w:color="auto"/>
                  </w:divBdr>
                </w:div>
                <w:div w:id="1084454363">
                  <w:marLeft w:val="0"/>
                  <w:marRight w:val="0"/>
                  <w:marTop w:val="0"/>
                  <w:marBottom w:val="0"/>
                  <w:divBdr>
                    <w:top w:val="none" w:sz="0" w:space="0" w:color="auto"/>
                    <w:left w:val="none" w:sz="0" w:space="0" w:color="auto"/>
                    <w:bottom w:val="none" w:sz="0" w:space="0" w:color="auto"/>
                    <w:right w:val="none" w:sz="0" w:space="0" w:color="auto"/>
                  </w:divBdr>
                </w:div>
                <w:div w:id="2085225810">
                  <w:marLeft w:val="0"/>
                  <w:marRight w:val="0"/>
                  <w:marTop w:val="0"/>
                  <w:marBottom w:val="0"/>
                  <w:divBdr>
                    <w:top w:val="none" w:sz="0" w:space="0" w:color="auto"/>
                    <w:left w:val="none" w:sz="0" w:space="0" w:color="auto"/>
                    <w:bottom w:val="none" w:sz="0" w:space="0" w:color="auto"/>
                    <w:right w:val="none" w:sz="0" w:space="0" w:color="auto"/>
                  </w:divBdr>
                </w:div>
                <w:div w:id="733551045">
                  <w:marLeft w:val="0"/>
                  <w:marRight w:val="0"/>
                  <w:marTop w:val="0"/>
                  <w:marBottom w:val="0"/>
                  <w:divBdr>
                    <w:top w:val="none" w:sz="0" w:space="0" w:color="auto"/>
                    <w:left w:val="none" w:sz="0" w:space="0" w:color="auto"/>
                    <w:bottom w:val="none" w:sz="0" w:space="0" w:color="auto"/>
                    <w:right w:val="none" w:sz="0" w:space="0" w:color="auto"/>
                  </w:divBdr>
                </w:div>
                <w:div w:id="389890359">
                  <w:marLeft w:val="0"/>
                  <w:marRight w:val="0"/>
                  <w:marTop w:val="0"/>
                  <w:marBottom w:val="0"/>
                  <w:divBdr>
                    <w:top w:val="none" w:sz="0" w:space="0" w:color="auto"/>
                    <w:left w:val="none" w:sz="0" w:space="0" w:color="auto"/>
                    <w:bottom w:val="none" w:sz="0" w:space="0" w:color="auto"/>
                    <w:right w:val="none" w:sz="0" w:space="0" w:color="auto"/>
                  </w:divBdr>
                </w:div>
                <w:div w:id="1770157147">
                  <w:marLeft w:val="0"/>
                  <w:marRight w:val="0"/>
                  <w:marTop w:val="0"/>
                  <w:marBottom w:val="0"/>
                  <w:divBdr>
                    <w:top w:val="none" w:sz="0" w:space="0" w:color="auto"/>
                    <w:left w:val="none" w:sz="0" w:space="0" w:color="auto"/>
                    <w:bottom w:val="none" w:sz="0" w:space="0" w:color="auto"/>
                    <w:right w:val="none" w:sz="0" w:space="0" w:color="auto"/>
                  </w:divBdr>
                </w:div>
                <w:div w:id="1701202111">
                  <w:marLeft w:val="0"/>
                  <w:marRight w:val="0"/>
                  <w:marTop w:val="0"/>
                  <w:marBottom w:val="0"/>
                  <w:divBdr>
                    <w:top w:val="none" w:sz="0" w:space="0" w:color="auto"/>
                    <w:left w:val="none" w:sz="0" w:space="0" w:color="auto"/>
                    <w:bottom w:val="none" w:sz="0" w:space="0" w:color="auto"/>
                    <w:right w:val="none" w:sz="0" w:space="0" w:color="auto"/>
                  </w:divBdr>
                </w:div>
                <w:div w:id="1813477923">
                  <w:marLeft w:val="0"/>
                  <w:marRight w:val="0"/>
                  <w:marTop w:val="0"/>
                  <w:marBottom w:val="0"/>
                  <w:divBdr>
                    <w:top w:val="none" w:sz="0" w:space="0" w:color="auto"/>
                    <w:left w:val="none" w:sz="0" w:space="0" w:color="auto"/>
                    <w:bottom w:val="none" w:sz="0" w:space="0" w:color="auto"/>
                    <w:right w:val="none" w:sz="0" w:space="0" w:color="auto"/>
                  </w:divBdr>
                </w:div>
                <w:div w:id="1288313983">
                  <w:marLeft w:val="0"/>
                  <w:marRight w:val="0"/>
                  <w:marTop w:val="0"/>
                  <w:marBottom w:val="0"/>
                  <w:divBdr>
                    <w:top w:val="none" w:sz="0" w:space="0" w:color="auto"/>
                    <w:left w:val="none" w:sz="0" w:space="0" w:color="auto"/>
                    <w:bottom w:val="none" w:sz="0" w:space="0" w:color="auto"/>
                    <w:right w:val="none" w:sz="0" w:space="0" w:color="auto"/>
                  </w:divBdr>
                </w:div>
                <w:div w:id="1075126335">
                  <w:marLeft w:val="0"/>
                  <w:marRight w:val="0"/>
                  <w:marTop w:val="0"/>
                  <w:marBottom w:val="0"/>
                  <w:divBdr>
                    <w:top w:val="none" w:sz="0" w:space="0" w:color="auto"/>
                    <w:left w:val="none" w:sz="0" w:space="0" w:color="auto"/>
                    <w:bottom w:val="none" w:sz="0" w:space="0" w:color="auto"/>
                    <w:right w:val="none" w:sz="0" w:space="0" w:color="auto"/>
                  </w:divBdr>
                </w:div>
                <w:div w:id="570847225">
                  <w:marLeft w:val="0"/>
                  <w:marRight w:val="0"/>
                  <w:marTop w:val="0"/>
                  <w:marBottom w:val="0"/>
                  <w:divBdr>
                    <w:top w:val="none" w:sz="0" w:space="0" w:color="auto"/>
                    <w:left w:val="none" w:sz="0" w:space="0" w:color="auto"/>
                    <w:bottom w:val="none" w:sz="0" w:space="0" w:color="auto"/>
                    <w:right w:val="none" w:sz="0" w:space="0" w:color="auto"/>
                  </w:divBdr>
                </w:div>
                <w:div w:id="1132794941">
                  <w:marLeft w:val="0"/>
                  <w:marRight w:val="0"/>
                  <w:marTop w:val="0"/>
                  <w:marBottom w:val="0"/>
                  <w:divBdr>
                    <w:top w:val="none" w:sz="0" w:space="0" w:color="auto"/>
                    <w:left w:val="none" w:sz="0" w:space="0" w:color="auto"/>
                    <w:bottom w:val="none" w:sz="0" w:space="0" w:color="auto"/>
                    <w:right w:val="none" w:sz="0" w:space="0" w:color="auto"/>
                  </w:divBdr>
                </w:div>
                <w:div w:id="1849101079">
                  <w:marLeft w:val="0"/>
                  <w:marRight w:val="0"/>
                  <w:marTop w:val="0"/>
                  <w:marBottom w:val="0"/>
                  <w:divBdr>
                    <w:top w:val="none" w:sz="0" w:space="0" w:color="auto"/>
                    <w:left w:val="none" w:sz="0" w:space="0" w:color="auto"/>
                    <w:bottom w:val="none" w:sz="0" w:space="0" w:color="auto"/>
                    <w:right w:val="none" w:sz="0" w:space="0" w:color="auto"/>
                  </w:divBdr>
                </w:div>
                <w:div w:id="1879774699">
                  <w:marLeft w:val="0"/>
                  <w:marRight w:val="0"/>
                  <w:marTop w:val="0"/>
                  <w:marBottom w:val="0"/>
                  <w:divBdr>
                    <w:top w:val="none" w:sz="0" w:space="0" w:color="auto"/>
                    <w:left w:val="none" w:sz="0" w:space="0" w:color="auto"/>
                    <w:bottom w:val="none" w:sz="0" w:space="0" w:color="auto"/>
                    <w:right w:val="none" w:sz="0" w:space="0" w:color="auto"/>
                  </w:divBdr>
                </w:div>
                <w:div w:id="2036803509">
                  <w:marLeft w:val="0"/>
                  <w:marRight w:val="0"/>
                  <w:marTop w:val="0"/>
                  <w:marBottom w:val="0"/>
                  <w:divBdr>
                    <w:top w:val="none" w:sz="0" w:space="0" w:color="auto"/>
                    <w:left w:val="none" w:sz="0" w:space="0" w:color="auto"/>
                    <w:bottom w:val="none" w:sz="0" w:space="0" w:color="auto"/>
                    <w:right w:val="none" w:sz="0" w:space="0" w:color="auto"/>
                  </w:divBdr>
                </w:div>
                <w:div w:id="1581602170">
                  <w:marLeft w:val="0"/>
                  <w:marRight w:val="0"/>
                  <w:marTop w:val="0"/>
                  <w:marBottom w:val="0"/>
                  <w:divBdr>
                    <w:top w:val="none" w:sz="0" w:space="0" w:color="auto"/>
                    <w:left w:val="none" w:sz="0" w:space="0" w:color="auto"/>
                    <w:bottom w:val="none" w:sz="0" w:space="0" w:color="auto"/>
                    <w:right w:val="none" w:sz="0" w:space="0" w:color="auto"/>
                  </w:divBdr>
                </w:div>
                <w:div w:id="1338339825">
                  <w:marLeft w:val="0"/>
                  <w:marRight w:val="0"/>
                  <w:marTop w:val="0"/>
                  <w:marBottom w:val="0"/>
                  <w:divBdr>
                    <w:top w:val="none" w:sz="0" w:space="0" w:color="auto"/>
                    <w:left w:val="none" w:sz="0" w:space="0" w:color="auto"/>
                    <w:bottom w:val="none" w:sz="0" w:space="0" w:color="auto"/>
                    <w:right w:val="none" w:sz="0" w:space="0" w:color="auto"/>
                  </w:divBdr>
                </w:div>
                <w:div w:id="1517886211">
                  <w:marLeft w:val="0"/>
                  <w:marRight w:val="0"/>
                  <w:marTop w:val="0"/>
                  <w:marBottom w:val="0"/>
                  <w:divBdr>
                    <w:top w:val="none" w:sz="0" w:space="0" w:color="auto"/>
                    <w:left w:val="none" w:sz="0" w:space="0" w:color="auto"/>
                    <w:bottom w:val="none" w:sz="0" w:space="0" w:color="auto"/>
                    <w:right w:val="none" w:sz="0" w:space="0" w:color="auto"/>
                  </w:divBdr>
                </w:div>
                <w:div w:id="1652978015">
                  <w:marLeft w:val="0"/>
                  <w:marRight w:val="0"/>
                  <w:marTop w:val="0"/>
                  <w:marBottom w:val="0"/>
                  <w:divBdr>
                    <w:top w:val="none" w:sz="0" w:space="0" w:color="auto"/>
                    <w:left w:val="none" w:sz="0" w:space="0" w:color="auto"/>
                    <w:bottom w:val="none" w:sz="0" w:space="0" w:color="auto"/>
                    <w:right w:val="none" w:sz="0" w:space="0" w:color="auto"/>
                  </w:divBdr>
                </w:div>
                <w:div w:id="1708287765">
                  <w:marLeft w:val="0"/>
                  <w:marRight w:val="0"/>
                  <w:marTop w:val="0"/>
                  <w:marBottom w:val="0"/>
                  <w:divBdr>
                    <w:top w:val="none" w:sz="0" w:space="0" w:color="auto"/>
                    <w:left w:val="none" w:sz="0" w:space="0" w:color="auto"/>
                    <w:bottom w:val="none" w:sz="0" w:space="0" w:color="auto"/>
                    <w:right w:val="none" w:sz="0" w:space="0" w:color="auto"/>
                  </w:divBdr>
                </w:div>
                <w:div w:id="1153835169">
                  <w:marLeft w:val="0"/>
                  <w:marRight w:val="0"/>
                  <w:marTop w:val="0"/>
                  <w:marBottom w:val="0"/>
                  <w:divBdr>
                    <w:top w:val="none" w:sz="0" w:space="0" w:color="auto"/>
                    <w:left w:val="none" w:sz="0" w:space="0" w:color="auto"/>
                    <w:bottom w:val="none" w:sz="0" w:space="0" w:color="auto"/>
                    <w:right w:val="none" w:sz="0" w:space="0" w:color="auto"/>
                  </w:divBdr>
                </w:div>
                <w:div w:id="1696690039">
                  <w:marLeft w:val="0"/>
                  <w:marRight w:val="0"/>
                  <w:marTop w:val="0"/>
                  <w:marBottom w:val="0"/>
                  <w:divBdr>
                    <w:top w:val="none" w:sz="0" w:space="0" w:color="auto"/>
                    <w:left w:val="none" w:sz="0" w:space="0" w:color="auto"/>
                    <w:bottom w:val="none" w:sz="0" w:space="0" w:color="auto"/>
                    <w:right w:val="none" w:sz="0" w:space="0" w:color="auto"/>
                  </w:divBdr>
                </w:div>
                <w:div w:id="1093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2471446">
              <w:marLeft w:val="0"/>
              <w:marRight w:val="0"/>
              <w:marTop w:val="240"/>
              <w:marBottom w:val="240"/>
              <w:divBdr>
                <w:top w:val="none" w:sz="0" w:space="0" w:color="auto"/>
                <w:left w:val="none" w:sz="0" w:space="0" w:color="auto"/>
                <w:bottom w:val="none" w:sz="0" w:space="0" w:color="auto"/>
                <w:right w:val="none" w:sz="0" w:space="0" w:color="auto"/>
              </w:divBdr>
              <w:divsChild>
                <w:div w:id="594169745">
                  <w:marLeft w:val="0"/>
                  <w:marRight w:val="0"/>
                  <w:marTop w:val="0"/>
                  <w:marBottom w:val="0"/>
                  <w:divBdr>
                    <w:top w:val="none" w:sz="0" w:space="0" w:color="auto"/>
                    <w:left w:val="none" w:sz="0" w:space="0" w:color="auto"/>
                    <w:bottom w:val="none" w:sz="0" w:space="0" w:color="auto"/>
                    <w:right w:val="none" w:sz="0" w:space="0" w:color="auto"/>
                  </w:divBdr>
                </w:div>
                <w:div w:id="507643421">
                  <w:marLeft w:val="0"/>
                  <w:marRight w:val="0"/>
                  <w:marTop w:val="0"/>
                  <w:marBottom w:val="0"/>
                  <w:divBdr>
                    <w:top w:val="none" w:sz="0" w:space="0" w:color="auto"/>
                    <w:left w:val="none" w:sz="0" w:space="0" w:color="auto"/>
                    <w:bottom w:val="none" w:sz="0" w:space="0" w:color="auto"/>
                    <w:right w:val="none" w:sz="0" w:space="0" w:color="auto"/>
                  </w:divBdr>
                </w:div>
                <w:div w:id="443228085">
                  <w:marLeft w:val="0"/>
                  <w:marRight w:val="0"/>
                  <w:marTop w:val="0"/>
                  <w:marBottom w:val="0"/>
                  <w:divBdr>
                    <w:top w:val="none" w:sz="0" w:space="0" w:color="auto"/>
                    <w:left w:val="none" w:sz="0" w:space="0" w:color="auto"/>
                    <w:bottom w:val="none" w:sz="0" w:space="0" w:color="auto"/>
                    <w:right w:val="none" w:sz="0" w:space="0" w:color="auto"/>
                  </w:divBdr>
                </w:div>
                <w:div w:id="1788232215">
                  <w:marLeft w:val="0"/>
                  <w:marRight w:val="0"/>
                  <w:marTop w:val="0"/>
                  <w:marBottom w:val="0"/>
                  <w:divBdr>
                    <w:top w:val="none" w:sz="0" w:space="0" w:color="auto"/>
                    <w:left w:val="none" w:sz="0" w:space="0" w:color="auto"/>
                    <w:bottom w:val="none" w:sz="0" w:space="0" w:color="auto"/>
                    <w:right w:val="none" w:sz="0" w:space="0" w:color="auto"/>
                  </w:divBdr>
                </w:div>
                <w:div w:id="427115141">
                  <w:marLeft w:val="0"/>
                  <w:marRight w:val="0"/>
                  <w:marTop w:val="0"/>
                  <w:marBottom w:val="0"/>
                  <w:divBdr>
                    <w:top w:val="none" w:sz="0" w:space="0" w:color="auto"/>
                    <w:left w:val="none" w:sz="0" w:space="0" w:color="auto"/>
                    <w:bottom w:val="none" w:sz="0" w:space="0" w:color="auto"/>
                    <w:right w:val="none" w:sz="0" w:space="0" w:color="auto"/>
                  </w:divBdr>
                </w:div>
                <w:div w:id="34084773">
                  <w:marLeft w:val="0"/>
                  <w:marRight w:val="0"/>
                  <w:marTop w:val="0"/>
                  <w:marBottom w:val="0"/>
                  <w:divBdr>
                    <w:top w:val="none" w:sz="0" w:space="0" w:color="auto"/>
                    <w:left w:val="none" w:sz="0" w:space="0" w:color="auto"/>
                    <w:bottom w:val="none" w:sz="0" w:space="0" w:color="auto"/>
                    <w:right w:val="none" w:sz="0" w:space="0" w:color="auto"/>
                  </w:divBdr>
                </w:div>
                <w:div w:id="530067198">
                  <w:marLeft w:val="0"/>
                  <w:marRight w:val="0"/>
                  <w:marTop w:val="0"/>
                  <w:marBottom w:val="0"/>
                  <w:divBdr>
                    <w:top w:val="none" w:sz="0" w:space="0" w:color="auto"/>
                    <w:left w:val="none" w:sz="0" w:space="0" w:color="auto"/>
                    <w:bottom w:val="none" w:sz="0" w:space="0" w:color="auto"/>
                    <w:right w:val="none" w:sz="0" w:space="0" w:color="auto"/>
                  </w:divBdr>
                </w:div>
                <w:div w:id="1709140018">
                  <w:marLeft w:val="0"/>
                  <w:marRight w:val="0"/>
                  <w:marTop w:val="0"/>
                  <w:marBottom w:val="0"/>
                  <w:divBdr>
                    <w:top w:val="none" w:sz="0" w:space="0" w:color="auto"/>
                    <w:left w:val="none" w:sz="0" w:space="0" w:color="auto"/>
                    <w:bottom w:val="none" w:sz="0" w:space="0" w:color="auto"/>
                    <w:right w:val="none" w:sz="0" w:space="0" w:color="auto"/>
                  </w:divBdr>
                </w:div>
                <w:div w:id="1852179294">
                  <w:marLeft w:val="0"/>
                  <w:marRight w:val="0"/>
                  <w:marTop w:val="0"/>
                  <w:marBottom w:val="0"/>
                  <w:divBdr>
                    <w:top w:val="none" w:sz="0" w:space="0" w:color="auto"/>
                    <w:left w:val="none" w:sz="0" w:space="0" w:color="auto"/>
                    <w:bottom w:val="none" w:sz="0" w:space="0" w:color="auto"/>
                    <w:right w:val="none" w:sz="0" w:space="0" w:color="auto"/>
                  </w:divBdr>
                </w:div>
                <w:div w:id="742989022">
                  <w:marLeft w:val="0"/>
                  <w:marRight w:val="0"/>
                  <w:marTop w:val="0"/>
                  <w:marBottom w:val="0"/>
                  <w:divBdr>
                    <w:top w:val="none" w:sz="0" w:space="0" w:color="auto"/>
                    <w:left w:val="none" w:sz="0" w:space="0" w:color="auto"/>
                    <w:bottom w:val="none" w:sz="0" w:space="0" w:color="auto"/>
                    <w:right w:val="none" w:sz="0" w:space="0" w:color="auto"/>
                  </w:divBdr>
                </w:div>
                <w:div w:id="271743208">
                  <w:marLeft w:val="0"/>
                  <w:marRight w:val="0"/>
                  <w:marTop w:val="0"/>
                  <w:marBottom w:val="0"/>
                  <w:divBdr>
                    <w:top w:val="none" w:sz="0" w:space="0" w:color="auto"/>
                    <w:left w:val="none" w:sz="0" w:space="0" w:color="auto"/>
                    <w:bottom w:val="none" w:sz="0" w:space="0" w:color="auto"/>
                    <w:right w:val="none" w:sz="0" w:space="0" w:color="auto"/>
                  </w:divBdr>
                </w:div>
                <w:div w:id="1997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853">
          <w:marLeft w:val="3312"/>
          <w:marRight w:val="0"/>
          <w:marTop w:val="0"/>
          <w:marBottom w:val="0"/>
          <w:divBdr>
            <w:top w:val="none" w:sz="0" w:space="0" w:color="auto"/>
            <w:left w:val="none" w:sz="0" w:space="0" w:color="auto"/>
            <w:bottom w:val="none" w:sz="0" w:space="0" w:color="auto"/>
            <w:right w:val="none" w:sz="0" w:space="0" w:color="auto"/>
          </w:divBdr>
        </w:div>
        <w:div w:id="1140078748">
          <w:marLeft w:val="3312"/>
          <w:marRight w:val="0"/>
          <w:marTop w:val="0"/>
          <w:marBottom w:val="0"/>
          <w:divBdr>
            <w:top w:val="none" w:sz="0" w:space="0" w:color="auto"/>
            <w:left w:val="none" w:sz="0" w:space="0" w:color="auto"/>
            <w:bottom w:val="none" w:sz="0" w:space="0" w:color="auto"/>
            <w:right w:val="none" w:sz="0" w:space="0" w:color="auto"/>
          </w:divBdr>
        </w:div>
        <w:div w:id="1045911350">
          <w:marLeft w:val="3312"/>
          <w:marRight w:val="0"/>
          <w:marTop w:val="0"/>
          <w:marBottom w:val="0"/>
          <w:divBdr>
            <w:top w:val="none" w:sz="0" w:space="0" w:color="auto"/>
            <w:left w:val="none" w:sz="0" w:space="0" w:color="auto"/>
            <w:bottom w:val="none" w:sz="0" w:space="0" w:color="auto"/>
            <w:right w:val="none" w:sz="0" w:space="0" w:color="auto"/>
          </w:divBdr>
        </w:div>
        <w:div w:id="1194659574">
          <w:marLeft w:val="3312"/>
          <w:marRight w:val="0"/>
          <w:marTop w:val="0"/>
          <w:marBottom w:val="0"/>
          <w:divBdr>
            <w:top w:val="none" w:sz="0" w:space="0" w:color="auto"/>
            <w:left w:val="none" w:sz="0" w:space="0" w:color="auto"/>
            <w:bottom w:val="none" w:sz="0" w:space="0" w:color="auto"/>
            <w:right w:val="none" w:sz="0" w:space="0" w:color="auto"/>
          </w:divBdr>
        </w:div>
        <w:div w:id="100347910">
          <w:marLeft w:val="3312"/>
          <w:marRight w:val="0"/>
          <w:marTop w:val="0"/>
          <w:marBottom w:val="0"/>
          <w:divBdr>
            <w:top w:val="none" w:sz="0" w:space="0" w:color="auto"/>
            <w:left w:val="none" w:sz="0" w:space="0" w:color="auto"/>
            <w:bottom w:val="none" w:sz="0" w:space="0" w:color="auto"/>
            <w:right w:val="none" w:sz="0" w:space="0" w:color="auto"/>
          </w:divBdr>
        </w:div>
        <w:div w:id="1669669076">
          <w:marLeft w:val="3312"/>
          <w:marRight w:val="0"/>
          <w:marTop w:val="0"/>
          <w:marBottom w:val="0"/>
          <w:divBdr>
            <w:top w:val="none" w:sz="0" w:space="0" w:color="auto"/>
            <w:left w:val="none" w:sz="0" w:space="0" w:color="auto"/>
            <w:bottom w:val="none" w:sz="0" w:space="0" w:color="auto"/>
            <w:right w:val="none" w:sz="0" w:space="0" w:color="auto"/>
          </w:divBdr>
        </w:div>
        <w:div w:id="2001154788">
          <w:marLeft w:val="3312"/>
          <w:marRight w:val="0"/>
          <w:marTop w:val="0"/>
          <w:marBottom w:val="0"/>
          <w:divBdr>
            <w:top w:val="none" w:sz="0" w:space="0" w:color="auto"/>
            <w:left w:val="none" w:sz="0" w:space="0" w:color="auto"/>
            <w:bottom w:val="none" w:sz="0" w:space="0" w:color="auto"/>
            <w:right w:val="none" w:sz="0" w:space="0" w:color="auto"/>
          </w:divBdr>
        </w:div>
        <w:div w:id="1658681906">
          <w:marLeft w:val="3312"/>
          <w:marRight w:val="0"/>
          <w:marTop w:val="0"/>
          <w:marBottom w:val="0"/>
          <w:divBdr>
            <w:top w:val="none" w:sz="0" w:space="0" w:color="auto"/>
            <w:left w:val="none" w:sz="0" w:space="0" w:color="auto"/>
            <w:bottom w:val="none" w:sz="0" w:space="0" w:color="auto"/>
            <w:right w:val="none" w:sz="0" w:space="0" w:color="auto"/>
          </w:divBdr>
        </w:div>
        <w:div w:id="57290578">
          <w:marLeft w:val="3312"/>
          <w:marRight w:val="0"/>
          <w:marTop w:val="0"/>
          <w:marBottom w:val="0"/>
          <w:divBdr>
            <w:top w:val="none" w:sz="0" w:space="0" w:color="auto"/>
            <w:left w:val="none" w:sz="0" w:space="0" w:color="auto"/>
            <w:bottom w:val="none" w:sz="0" w:space="0" w:color="auto"/>
            <w:right w:val="none" w:sz="0" w:space="0" w:color="auto"/>
          </w:divBdr>
        </w:div>
        <w:div w:id="100028534">
          <w:marLeft w:val="3312"/>
          <w:marRight w:val="0"/>
          <w:marTop w:val="0"/>
          <w:marBottom w:val="0"/>
          <w:divBdr>
            <w:top w:val="none" w:sz="0" w:space="0" w:color="auto"/>
            <w:left w:val="none" w:sz="0" w:space="0" w:color="auto"/>
            <w:bottom w:val="none" w:sz="0" w:space="0" w:color="auto"/>
            <w:right w:val="none" w:sz="0" w:space="0" w:color="auto"/>
          </w:divBdr>
        </w:div>
        <w:div w:id="1796755694">
          <w:marLeft w:val="3312"/>
          <w:marRight w:val="0"/>
          <w:marTop w:val="0"/>
          <w:marBottom w:val="0"/>
          <w:divBdr>
            <w:top w:val="none" w:sz="0" w:space="0" w:color="auto"/>
            <w:left w:val="none" w:sz="0" w:space="0" w:color="auto"/>
            <w:bottom w:val="none" w:sz="0" w:space="0" w:color="auto"/>
            <w:right w:val="none" w:sz="0" w:space="0" w:color="auto"/>
          </w:divBdr>
        </w:div>
        <w:div w:id="1428041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081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3177097">
              <w:marLeft w:val="0"/>
              <w:marRight w:val="0"/>
              <w:marTop w:val="0"/>
              <w:marBottom w:val="0"/>
              <w:divBdr>
                <w:top w:val="none" w:sz="0" w:space="0" w:color="auto"/>
                <w:left w:val="none" w:sz="0" w:space="0" w:color="auto"/>
                <w:bottom w:val="none" w:sz="0" w:space="0" w:color="auto"/>
                <w:right w:val="none" w:sz="0" w:space="0" w:color="auto"/>
              </w:divBdr>
            </w:div>
            <w:div w:id="1680812107">
              <w:marLeft w:val="0"/>
              <w:marRight w:val="0"/>
              <w:marTop w:val="0"/>
              <w:marBottom w:val="0"/>
              <w:divBdr>
                <w:top w:val="none" w:sz="0" w:space="0" w:color="auto"/>
                <w:left w:val="none" w:sz="0" w:space="0" w:color="auto"/>
                <w:bottom w:val="none" w:sz="0" w:space="0" w:color="auto"/>
                <w:right w:val="none" w:sz="0" w:space="0" w:color="auto"/>
              </w:divBdr>
            </w:div>
          </w:divsChild>
        </w:div>
        <w:div w:id="1408114162">
          <w:marLeft w:val="3312"/>
          <w:marRight w:val="0"/>
          <w:marTop w:val="0"/>
          <w:marBottom w:val="0"/>
          <w:divBdr>
            <w:top w:val="none" w:sz="0" w:space="0" w:color="auto"/>
            <w:left w:val="none" w:sz="0" w:space="0" w:color="auto"/>
            <w:bottom w:val="none" w:sz="0" w:space="0" w:color="auto"/>
            <w:right w:val="none" w:sz="0" w:space="0" w:color="auto"/>
          </w:divBdr>
        </w:div>
        <w:div w:id="1433747947">
          <w:marLeft w:val="0"/>
          <w:marRight w:val="0"/>
          <w:marTop w:val="480"/>
          <w:marBottom w:val="480"/>
          <w:divBdr>
            <w:top w:val="none" w:sz="0" w:space="0" w:color="auto"/>
            <w:left w:val="none" w:sz="0" w:space="0" w:color="auto"/>
            <w:bottom w:val="none" w:sz="0" w:space="0" w:color="auto"/>
            <w:right w:val="none" w:sz="0" w:space="0" w:color="auto"/>
          </w:divBdr>
        </w:div>
        <w:div w:id="2105999367">
          <w:marLeft w:val="960"/>
          <w:marRight w:val="0"/>
          <w:marTop w:val="240"/>
          <w:marBottom w:val="240"/>
          <w:divBdr>
            <w:top w:val="none" w:sz="0" w:space="0" w:color="auto"/>
            <w:left w:val="none" w:sz="0" w:space="0" w:color="auto"/>
            <w:bottom w:val="none" w:sz="0" w:space="0" w:color="auto"/>
            <w:right w:val="none" w:sz="0" w:space="0" w:color="auto"/>
          </w:divBdr>
        </w:div>
        <w:div w:id="421226686">
          <w:marLeft w:val="0"/>
          <w:marRight w:val="0"/>
          <w:marTop w:val="480"/>
          <w:marBottom w:val="480"/>
          <w:divBdr>
            <w:top w:val="none" w:sz="0" w:space="0" w:color="auto"/>
            <w:left w:val="none" w:sz="0" w:space="0" w:color="auto"/>
            <w:bottom w:val="none" w:sz="0" w:space="0" w:color="auto"/>
            <w:right w:val="none" w:sz="0" w:space="0" w:color="auto"/>
          </w:divBdr>
        </w:div>
        <w:div w:id="1744329007">
          <w:marLeft w:val="3312"/>
          <w:marRight w:val="0"/>
          <w:marTop w:val="0"/>
          <w:marBottom w:val="0"/>
          <w:divBdr>
            <w:top w:val="none" w:sz="0" w:space="0" w:color="auto"/>
            <w:left w:val="none" w:sz="0" w:space="0" w:color="auto"/>
            <w:bottom w:val="none" w:sz="0" w:space="0" w:color="auto"/>
            <w:right w:val="none" w:sz="0" w:space="0" w:color="auto"/>
          </w:divBdr>
        </w:div>
        <w:div w:id="1955864736">
          <w:marLeft w:val="3312"/>
          <w:marRight w:val="0"/>
          <w:marTop w:val="0"/>
          <w:marBottom w:val="0"/>
          <w:divBdr>
            <w:top w:val="none" w:sz="0" w:space="0" w:color="auto"/>
            <w:left w:val="none" w:sz="0" w:space="0" w:color="auto"/>
            <w:bottom w:val="none" w:sz="0" w:space="0" w:color="auto"/>
            <w:right w:val="none" w:sz="0" w:space="0" w:color="auto"/>
          </w:divBdr>
        </w:div>
        <w:div w:id="522138234">
          <w:marLeft w:val="3312"/>
          <w:marRight w:val="0"/>
          <w:marTop w:val="0"/>
          <w:marBottom w:val="0"/>
          <w:divBdr>
            <w:top w:val="none" w:sz="0" w:space="0" w:color="auto"/>
            <w:left w:val="none" w:sz="0" w:space="0" w:color="auto"/>
            <w:bottom w:val="none" w:sz="0" w:space="0" w:color="auto"/>
            <w:right w:val="none" w:sz="0" w:space="0" w:color="auto"/>
          </w:divBdr>
        </w:div>
        <w:div w:id="2024551203">
          <w:marLeft w:val="3312"/>
          <w:marRight w:val="0"/>
          <w:marTop w:val="0"/>
          <w:marBottom w:val="0"/>
          <w:divBdr>
            <w:top w:val="none" w:sz="0" w:space="0" w:color="auto"/>
            <w:left w:val="none" w:sz="0" w:space="0" w:color="auto"/>
            <w:bottom w:val="none" w:sz="0" w:space="0" w:color="auto"/>
            <w:right w:val="none" w:sz="0" w:space="0" w:color="auto"/>
          </w:divBdr>
        </w:div>
        <w:div w:id="1507935579">
          <w:marLeft w:val="3312"/>
          <w:marRight w:val="0"/>
          <w:marTop w:val="0"/>
          <w:marBottom w:val="0"/>
          <w:divBdr>
            <w:top w:val="none" w:sz="0" w:space="0" w:color="auto"/>
            <w:left w:val="none" w:sz="0" w:space="0" w:color="auto"/>
            <w:bottom w:val="none" w:sz="0" w:space="0" w:color="auto"/>
            <w:right w:val="none" w:sz="0" w:space="0" w:color="auto"/>
          </w:divBdr>
        </w:div>
        <w:div w:id="1142117646">
          <w:marLeft w:val="3312"/>
          <w:marRight w:val="0"/>
          <w:marTop w:val="0"/>
          <w:marBottom w:val="0"/>
          <w:divBdr>
            <w:top w:val="none" w:sz="0" w:space="0" w:color="auto"/>
            <w:left w:val="none" w:sz="0" w:space="0" w:color="auto"/>
            <w:bottom w:val="none" w:sz="0" w:space="0" w:color="auto"/>
            <w:right w:val="none" w:sz="0" w:space="0" w:color="auto"/>
          </w:divBdr>
        </w:div>
        <w:div w:id="206915769">
          <w:marLeft w:val="3312"/>
          <w:marRight w:val="0"/>
          <w:marTop w:val="0"/>
          <w:marBottom w:val="0"/>
          <w:divBdr>
            <w:top w:val="none" w:sz="0" w:space="0" w:color="auto"/>
            <w:left w:val="none" w:sz="0" w:space="0" w:color="auto"/>
            <w:bottom w:val="none" w:sz="0" w:space="0" w:color="auto"/>
            <w:right w:val="none" w:sz="0" w:space="0" w:color="auto"/>
          </w:divBdr>
        </w:div>
        <w:div w:id="368070870">
          <w:blockQuote w:val="1"/>
          <w:marLeft w:val="480"/>
          <w:marRight w:val="0"/>
          <w:marTop w:val="120"/>
          <w:marBottom w:val="120"/>
          <w:divBdr>
            <w:top w:val="none" w:sz="0" w:space="0" w:color="auto"/>
            <w:left w:val="none" w:sz="0" w:space="0" w:color="auto"/>
            <w:bottom w:val="none" w:sz="0" w:space="0" w:color="auto"/>
            <w:right w:val="none" w:sz="0" w:space="0" w:color="auto"/>
          </w:divBdr>
          <w:divsChild>
            <w:div w:id="21302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9282">
      <w:bodyDiv w:val="1"/>
      <w:marLeft w:val="0"/>
      <w:marRight w:val="0"/>
      <w:marTop w:val="0"/>
      <w:marBottom w:val="0"/>
      <w:divBdr>
        <w:top w:val="none" w:sz="0" w:space="0" w:color="auto"/>
        <w:left w:val="none" w:sz="0" w:space="0" w:color="auto"/>
        <w:bottom w:val="none" w:sz="0" w:space="0" w:color="auto"/>
        <w:right w:val="none" w:sz="0" w:space="0" w:color="auto"/>
      </w:divBdr>
      <w:divsChild>
        <w:div w:id="852574895">
          <w:marLeft w:val="3312"/>
          <w:marRight w:val="0"/>
          <w:marTop w:val="0"/>
          <w:marBottom w:val="0"/>
          <w:divBdr>
            <w:top w:val="none" w:sz="0" w:space="0" w:color="auto"/>
            <w:left w:val="none" w:sz="0" w:space="0" w:color="auto"/>
            <w:bottom w:val="none" w:sz="0" w:space="0" w:color="auto"/>
            <w:right w:val="none" w:sz="0" w:space="0" w:color="auto"/>
          </w:divBdr>
        </w:div>
      </w:divsChild>
    </w:div>
    <w:div w:id="1509100424">
      <w:bodyDiv w:val="1"/>
      <w:marLeft w:val="0"/>
      <w:marRight w:val="0"/>
      <w:marTop w:val="0"/>
      <w:marBottom w:val="0"/>
      <w:divBdr>
        <w:top w:val="none" w:sz="0" w:space="0" w:color="auto"/>
        <w:left w:val="none" w:sz="0" w:space="0" w:color="auto"/>
        <w:bottom w:val="none" w:sz="0" w:space="0" w:color="auto"/>
        <w:right w:val="none" w:sz="0" w:space="0" w:color="auto"/>
      </w:divBdr>
      <w:divsChild>
        <w:div w:id="1640184958">
          <w:marLeft w:val="3312"/>
          <w:marRight w:val="0"/>
          <w:marTop w:val="0"/>
          <w:marBottom w:val="0"/>
          <w:divBdr>
            <w:top w:val="none" w:sz="0" w:space="0" w:color="auto"/>
            <w:left w:val="none" w:sz="0" w:space="0" w:color="auto"/>
            <w:bottom w:val="none" w:sz="0" w:space="0" w:color="auto"/>
            <w:right w:val="none" w:sz="0" w:space="0" w:color="auto"/>
          </w:divBdr>
        </w:div>
      </w:divsChild>
    </w:div>
    <w:div w:id="1520656919">
      <w:bodyDiv w:val="1"/>
      <w:marLeft w:val="0"/>
      <w:marRight w:val="0"/>
      <w:marTop w:val="0"/>
      <w:marBottom w:val="0"/>
      <w:divBdr>
        <w:top w:val="none" w:sz="0" w:space="0" w:color="auto"/>
        <w:left w:val="none" w:sz="0" w:space="0" w:color="auto"/>
        <w:bottom w:val="none" w:sz="0" w:space="0" w:color="auto"/>
        <w:right w:val="none" w:sz="0" w:space="0" w:color="auto"/>
      </w:divBdr>
      <w:divsChild>
        <w:div w:id="2103448723">
          <w:marLeft w:val="3312"/>
          <w:marRight w:val="0"/>
          <w:marTop w:val="0"/>
          <w:marBottom w:val="0"/>
          <w:divBdr>
            <w:top w:val="none" w:sz="0" w:space="0" w:color="auto"/>
            <w:left w:val="none" w:sz="0" w:space="0" w:color="auto"/>
            <w:bottom w:val="none" w:sz="0" w:space="0" w:color="auto"/>
            <w:right w:val="none" w:sz="0" w:space="0" w:color="auto"/>
          </w:divBdr>
        </w:div>
      </w:divsChild>
    </w:div>
    <w:div w:id="1677269691">
      <w:bodyDiv w:val="1"/>
      <w:marLeft w:val="0"/>
      <w:marRight w:val="0"/>
      <w:marTop w:val="0"/>
      <w:marBottom w:val="0"/>
      <w:divBdr>
        <w:top w:val="none" w:sz="0" w:space="0" w:color="auto"/>
        <w:left w:val="none" w:sz="0" w:space="0" w:color="auto"/>
        <w:bottom w:val="none" w:sz="0" w:space="0" w:color="auto"/>
        <w:right w:val="none" w:sz="0" w:space="0" w:color="auto"/>
      </w:divBdr>
      <w:divsChild>
        <w:div w:id="2138571875">
          <w:marLeft w:val="3312"/>
          <w:marRight w:val="0"/>
          <w:marTop w:val="0"/>
          <w:marBottom w:val="0"/>
          <w:divBdr>
            <w:top w:val="none" w:sz="0" w:space="0" w:color="auto"/>
            <w:left w:val="none" w:sz="0" w:space="0" w:color="auto"/>
            <w:bottom w:val="none" w:sz="0" w:space="0" w:color="auto"/>
            <w:right w:val="none" w:sz="0" w:space="0" w:color="auto"/>
          </w:divBdr>
        </w:div>
      </w:divsChild>
    </w:div>
    <w:div w:id="1713067078">
      <w:bodyDiv w:val="1"/>
      <w:marLeft w:val="0"/>
      <w:marRight w:val="0"/>
      <w:marTop w:val="0"/>
      <w:marBottom w:val="0"/>
      <w:divBdr>
        <w:top w:val="none" w:sz="0" w:space="0" w:color="auto"/>
        <w:left w:val="none" w:sz="0" w:space="0" w:color="auto"/>
        <w:bottom w:val="none" w:sz="0" w:space="0" w:color="auto"/>
        <w:right w:val="none" w:sz="0" w:space="0" w:color="auto"/>
      </w:divBdr>
    </w:div>
    <w:div w:id="1722630257">
      <w:bodyDiv w:val="1"/>
      <w:marLeft w:val="0"/>
      <w:marRight w:val="0"/>
      <w:marTop w:val="0"/>
      <w:marBottom w:val="0"/>
      <w:divBdr>
        <w:top w:val="none" w:sz="0" w:space="0" w:color="auto"/>
        <w:left w:val="none" w:sz="0" w:space="0" w:color="auto"/>
        <w:bottom w:val="none" w:sz="0" w:space="0" w:color="auto"/>
        <w:right w:val="none" w:sz="0" w:space="0" w:color="auto"/>
      </w:divBdr>
      <w:divsChild>
        <w:div w:id="1394307096">
          <w:marLeft w:val="3312"/>
          <w:marRight w:val="0"/>
          <w:marTop w:val="0"/>
          <w:marBottom w:val="0"/>
          <w:divBdr>
            <w:top w:val="none" w:sz="0" w:space="0" w:color="auto"/>
            <w:left w:val="none" w:sz="0" w:space="0" w:color="auto"/>
            <w:bottom w:val="none" w:sz="0" w:space="0" w:color="auto"/>
            <w:right w:val="none" w:sz="0" w:space="0" w:color="auto"/>
          </w:divBdr>
        </w:div>
      </w:divsChild>
    </w:div>
    <w:div w:id="1798640929">
      <w:bodyDiv w:val="1"/>
      <w:marLeft w:val="0"/>
      <w:marRight w:val="0"/>
      <w:marTop w:val="0"/>
      <w:marBottom w:val="0"/>
      <w:divBdr>
        <w:top w:val="none" w:sz="0" w:space="0" w:color="auto"/>
        <w:left w:val="none" w:sz="0" w:space="0" w:color="auto"/>
        <w:bottom w:val="none" w:sz="0" w:space="0" w:color="auto"/>
        <w:right w:val="none" w:sz="0" w:space="0" w:color="auto"/>
      </w:divBdr>
      <w:divsChild>
        <w:div w:id="418409222">
          <w:marLeft w:val="3312"/>
          <w:marRight w:val="0"/>
          <w:marTop w:val="0"/>
          <w:marBottom w:val="0"/>
          <w:divBdr>
            <w:top w:val="none" w:sz="0" w:space="0" w:color="auto"/>
            <w:left w:val="none" w:sz="0" w:space="0" w:color="auto"/>
            <w:bottom w:val="none" w:sz="0" w:space="0" w:color="auto"/>
            <w:right w:val="none" w:sz="0" w:space="0" w:color="auto"/>
          </w:divBdr>
        </w:div>
      </w:divsChild>
    </w:div>
    <w:div w:id="1800150090">
      <w:bodyDiv w:val="1"/>
      <w:marLeft w:val="0"/>
      <w:marRight w:val="0"/>
      <w:marTop w:val="0"/>
      <w:marBottom w:val="0"/>
      <w:divBdr>
        <w:top w:val="none" w:sz="0" w:space="0" w:color="auto"/>
        <w:left w:val="none" w:sz="0" w:space="0" w:color="auto"/>
        <w:bottom w:val="none" w:sz="0" w:space="0" w:color="auto"/>
        <w:right w:val="none" w:sz="0" w:space="0" w:color="auto"/>
      </w:divBdr>
    </w:div>
    <w:div w:id="1823544433">
      <w:bodyDiv w:val="1"/>
      <w:marLeft w:val="0"/>
      <w:marRight w:val="0"/>
      <w:marTop w:val="0"/>
      <w:marBottom w:val="0"/>
      <w:divBdr>
        <w:top w:val="none" w:sz="0" w:space="0" w:color="auto"/>
        <w:left w:val="none" w:sz="0" w:space="0" w:color="auto"/>
        <w:bottom w:val="none" w:sz="0" w:space="0" w:color="auto"/>
        <w:right w:val="none" w:sz="0" w:space="0" w:color="auto"/>
      </w:divBdr>
      <w:divsChild>
        <w:div w:id="805657749">
          <w:marLeft w:val="3312"/>
          <w:marRight w:val="0"/>
          <w:marTop w:val="0"/>
          <w:marBottom w:val="0"/>
          <w:divBdr>
            <w:top w:val="none" w:sz="0" w:space="0" w:color="auto"/>
            <w:left w:val="none" w:sz="0" w:space="0" w:color="auto"/>
            <w:bottom w:val="none" w:sz="0" w:space="0" w:color="auto"/>
            <w:right w:val="none" w:sz="0" w:space="0" w:color="auto"/>
          </w:divBdr>
        </w:div>
      </w:divsChild>
    </w:div>
    <w:div w:id="1860699133">
      <w:bodyDiv w:val="1"/>
      <w:marLeft w:val="0"/>
      <w:marRight w:val="0"/>
      <w:marTop w:val="0"/>
      <w:marBottom w:val="0"/>
      <w:divBdr>
        <w:top w:val="none" w:sz="0" w:space="0" w:color="auto"/>
        <w:left w:val="none" w:sz="0" w:space="0" w:color="auto"/>
        <w:bottom w:val="none" w:sz="0" w:space="0" w:color="auto"/>
        <w:right w:val="none" w:sz="0" w:space="0" w:color="auto"/>
      </w:divBdr>
      <w:divsChild>
        <w:div w:id="1026522654">
          <w:marLeft w:val="3312"/>
          <w:marRight w:val="0"/>
          <w:marTop w:val="0"/>
          <w:marBottom w:val="0"/>
          <w:divBdr>
            <w:top w:val="none" w:sz="0" w:space="0" w:color="auto"/>
            <w:left w:val="none" w:sz="0" w:space="0" w:color="auto"/>
            <w:bottom w:val="none" w:sz="0" w:space="0" w:color="auto"/>
            <w:right w:val="none" w:sz="0" w:space="0" w:color="auto"/>
          </w:divBdr>
        </w:div>
      </w:divsChild>
    </w:div>
    <w:div w:id="1895852393">
      <w:bodyDiv w:val="1"/>
      <w:marLeft w:val="0"/>
      <w:marRight w:val="0"/>
      <w:marTop w:val="0"/>
      <w:marBottom w:val="0"/>
      <w:divBdr>
        <w:top w:val="none" w:sz="0" w:space="0" w:color="auto"/>
        <w:left w:val="none" w:sz="0" w:space="0" w:color="auto"/>
        <w:bottom w:val="none" w:sz="0" w:space="0" w:color="auto"/>
        <w:right w:val="none" w:sz="0" w:space="0" w:color="auto"/>
      </w:divBdr>
    </w:div>
    <w:div w:id="1903980455">
      <w:bodyDiv w:val="1"/>
      <w:marLeft w:val="0"/>
      <w:marRight w:val="0"/>
      <w:marTop w:val="0"/>
      <w:marBottom w:val="0"/>
      <w:divBdr>
        <w:top w:val="none" w:sz="0" w:space="0" w:color="auto"/>
        <w:left w:val="none" w:sz="0" w:space="0" w:color="auto"/>
        <w:bottom w:val="none" w:sz="0" w:space="0" w:color="auto"/>
        <w:right w:val="none" w:sz="0" w:space="0" w:color="auto"/>
      </w:divBdr>
      <w:divsChild>
        <w:div w:id="1773430551">
          <w:marLeft w:val="3312"/>
          <w:marRight w:val="0"/>
          <w:marTop w:val="0"/>
          <w:marBottom w:val="0"/>
          <w:divBdr>
            <w:top w:val="none" w:sz="0" w:space="0" w:color="auto"/>
            <w:left w:val="none" w:sz="0" w:space="0" w:color="auto"/>
            <w:bottom w:val="none" w:sz="0" w:space="0" w:color="auto"/>
            <w:right w:val="none" w:sz="0" w:space="0" w:color="auto"/>
          </w:divBdr>
        </w:div>
      </w:divsChild>
    </w:div>
    <w:div w:id="1936162755">
      <w:bodyDiv w:val="1"/>
      <w:marLeft w:val="0"/>
      <w:marRight w:val="0"/>
      <w:marTop w:val="0"/>
      <w:marBottom w:val="0"/>
      <w:divBdr>
        <w:top w:val="none" w:sz="0" w:space="0" w:color="auto"/>
        <w:left w:val="none" w:sz="0" w:space="0" w:color="auto"/>
        <w:bottom w:val="none" w:sz="0" w:space="0" w:color="auto"/>
        <w:right w:val="none" w:sz="0" w:space="0" w:color="auto"/>
      </w:divBdr>
      <w:divsChild>
        <w:div w:id="2091005852">
          <w:marLeft w:val="3312"/>
          <w:marRight w:val="0"/>
          <w:marTop w:val="0"/>
          <w:marBottom w:val="0"/>
          <w:divBdr>
            <w:top w:val="none" w:sz="0" w:space="0" w:color="auto"/>
            <w:left w:val="none" w:sz="0" w:space="0" w:color="auto"/>
            <w:bottom w:val="none" w:sz="0" w:space="0" w:color="auto"/>
            <w:right w:val="none" w:sz="0" w:space="0" w:color="auto"/>
          </w:divBdr>
        </w:div>
      </w:divsChild>
    </w:div>
    <w:div w:id="1948998338">
      <w:bodyDiv w:val="1"/>
      <w:marLeft w:val="0"/>
      <w:marRight w:val="0"/>
      <w:marTop w:val="0"/>
      <w:marBottom w:val="0"/>
      <w:divBdr>
        <w:top w:val="none" w:sz="0" w:space="0" w:color="auto"/>
        <w:left w:val="none" w:sz="0" w:space="0" w:color="auto"/>
        <w:bottom w:val="none" w:sz="0" w:space="0" w:color="auto"/>
        <w:right w:val="none" w:sz="0" w:space="0" w:color="auto"/>
      </w:divBdr>
      <w:divsChild>
        <w:div w:id="1649356066">
          <w:marLeft w:val="3312"/>
          <w:marRight w:val="0"/>
          <w:marTop w:val="0"/>
          <w:marBottom w:val="0"/>
          <w:divBdr>
            <w:top w:val="none" w:sz="0" w:space="0" w:color="auto"/>
            <w:left w:val="none" w:sz="0" w:space="0" w:color="auto"/>
            <w:bottom w:val="none" w:sz="0" w:space="0" w:color="auto"/>
            <w:right w:val="none" w:sz="0" w:space="0" w:color="auto"/>
          </w:divBdr>
        </w:div>
      </w:divsChild>
    </w:div>
    <w:div w:id="1984116730">
      <w:bodyDiv w:val="1"/>
      <w:marLeft w:val="0"/>
      <w:marRight w:val="0"/>
      <w:marTop w:val="0"/>
      <w:marBottom w:val="0"/>
      <w:divBdr>
        <w:top w:val="none" w:sz="0" w:space="0" w:color="auto"/>
        <w:left w:val="none" w:sz="0" w:space="0" w:color="auto"/>
        <w:bottom w:val="none" w:sz="0" w:space="0" w:color="auto"/>
        <w:right w:val="none" w:sz="0" w:space="0" w:color="auto"/>
      </w:divBdr>
    </w:div>
    <w:div w:id="2052921615">
      <w:bodyDiv w:val="1"/>
      <w:marLeft w:val="0"/>
      <w:marRight w:val="0"/>
      <w:marTop w:val="0"/>
      <w:marBottom w:val="0"/>
      <w:divBdr>
        <w:top w:val="none" w:sz="0" w:space="0" w:color="auto"/>
        <w:left w:val="none" w:sz="0" w:space="0" w:color="auto"/>
        <w:bottom w:val="none" w:sz="0" w:space="0" w:color="auto"/>
        <w:right w:val="none" w:sz="0" w:space="0" w:color="auto"/>
      </w:divBdr>
    </w:div>
    <w:div w:id="212233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obvil.sorbonne-universite.site/corpus/mdf-italie/mercure-italie_1911" TargetMode="External"/><Relationship Id="rId18" Type="http://schemas.openxmlformats.org/officeDocument/2006/relationships/hyperlink" Target="http://obvil.sorbonne-universite.site/corpus/mdf-italie/mercure-italie_19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obvil.sorbonne-universite.site/corpus/mdf-italie/mercure-italie_1911" TargetMode="External"/><Relationship Id="rId7" Type="http://schemas.openxmlformats.org/officeDocument/2006/relationships/comments" Target="comments.xml"/><Relationship Id="rId12" Type="http://schemas.openxmlformats.org/officeDocument/2006/relationships/hyperlink" Target="http://obvil.sorbonne-universite.site/corpus/mdf-italie/mercure-italie_1911" TargetMode="External"/><Relationship Id="rId17" Type="http://schemas.openxmlformats.org/officeDocument/2006/relationships/hyperlink" Target="http://obvil.sorbonne-universite.site/corpus/mdf-italie/mercure-italie_1911"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obvil.sorbonne-universite.site/corpus/mdf-italie/mercure-italie_1911" TargetMode="External"/><Relationship Id="rId20" Type="http://schemas.openxmlformats.org/officeDocument/2006/relationships/hyperlink" Target="http://obvil.sorbonne-universite.site/corpus/mdf-italie/mercure-italie_1911" TargetMode="External"/><Relationship Id="rId1" Type="http://schemas.openxmlformats.org/officeDocument/2006/relationships/styles" Target="styles.xml"/><Relationship Id="rId6" Type="http://schemas.openxmlformats.org/officeDocument/2006/relationships/hyperlink" Target="http://obvil.sorbonne-universite.site/corpus/mdf-italie/mercure-italie_1911" TargetMode="External"/><Relationship Id="rId11" Type="http://schemas.openxmlformats.org/officeDocument/2006/relationships/hyperlink" Target="http://obvil.sorbonne-universite.site/corpus/mdf-italie/mercure-italie_191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obvil.sorbonne-universite.site/corpus/mdf-italie/mercure-italie_1911" TargetMode="External"/><Relationship Id="rId23" Type="http://schemas.openxmlformats.org/officeDocument/2006/relationships/hyperlink" Target="http://obvil.sorbonne-universite.site/corpus/mdf-italie/mercure-italie_1911" TargetMode="External"/><Relationship Id="rId10" Type="http://schemas.openxmlformats.org/officeDocument/2006/relationships/hyperlink" Target="http://obvil.sorbonne-universite.site/corpus/mdf-italie/mercure-italie_1911" TargetMode="External"/><Relationship Id="rId19" Type="http://schemas.openxmlformats.org/officeDocument/2006/relationships/hyperlink" Target="http://obvil.sorbonne-universite.site/corpus/mdf-italie/mercure-italie_1911"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obvil.sorbonne-universite.site/corpus/mdf-italie/mercure-italie_1911" TargetMode="External"/><Relationship Id="rId22" Type="http://schemas.openxmlformats.org/officeDocument/2006/relationships/hyperlink" Target="http://obvil.sorbonne-universite.site/corpus/mdf-italie/mercure-italie_191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24</Pages>
  <Words>9358</Words>
  <Characters>51474</Characters>
  <Application>Microsoft Office Word</Application>
  <DocSecurity>0</DocSecurity>
  <Lines>428</Lines>
  <Paragraphs>121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210</cp:revision>
  <dcterms:created xsi:type="dcterms:W3CDTF">2019-02-09T10:37:00Z</dcterms:created>
  <dcterms:modified xsi:type="dcterms:W3CDTF">2019-02-15T18:09:00Z</dcterms:modified>
</cp:coreProperties>
</file>