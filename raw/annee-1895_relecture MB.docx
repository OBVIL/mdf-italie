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C5A" w:rsidRPr="00FC069A" w:rsidRDefault="00783C5A" w:rsidP="00783C5A">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1895</w:t>
      </w:r>
    </w:p>
    <w:p w:rsidR="00783C5A" w:rsidRPr="00FC069A" w:rsidRDefault="00783C5A" w:rsidP="00783C5A">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rsidR="00783C5A" w:rsidRPr="00BB6639" w:rsidRDefault="00783C5A" w:rsidP="00783C5A">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7D1B63">
        <w:rPr>
          <w:lang w:val="en-US"/>
        </w:rPr>
        <w:t>obvil.sorbonne-universite.site</w:t>
      </w:r>
      <w:r w:rsidRPr="00BB6639">
        <w:rPr>
          <w:lang w:val="en-US"/>
        </w:rPr>
        <w:t>/corpus/mercure-italie/annee-</w:t>
      </w:r>
      <w:r>
        <w:rPr>
          <w:lang w:val="en-US"/>
        </w:rPr>
        <w:t>1895</w:t>
      </w:r>
      <w:r w:rsidRPr="00BB6639">
        <w:rPr>
          <w:lang w:val="en-US"/>
        </w:rPr>
        <w:t>.xml</w:t>
      </w:r>
    </w:p>
    <w:p w:rsidR="00783C5A" w:rsidRPr="00BB6639" w:rsidRDefault="00783C5A" w:rsidP="00783C5A">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7D1B63">
        <w:rPr>
          <w:lang w:val="en-US"/>
        </w:rPr>
        <w:t>obvil.sorbonne-universite.site</w:t>
      </w:r>
      <w:r w:rsidRPr="00BB6639">
        <w:rPr>
          <w:lang w:val="en-US"/>
        </w:rPr>
        <w:t>/corpus/mercure-italie/annee-</w:t>
      </w:r>
      <w:r>
        <w:rPr>
          <w:lang w:val="en-US"/>
        </w:rPr>
        <w:t>1895</w:t>
      </w:r>
      <w:r w:rsidRPr="00BB6639">
        <w:rPr>
          <w:lang w:val="en-US"/>
        </w:rPr>
        <w:t>.html</w:t>
      </w:r>
    </w:p>
    <w:p w:rsidR="00783C5A" w:rsidRPr="00BB6639" w:rsidRDefault="00783C5A" w:rsidP="00783C5A">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7D1B63">
        <w:rPr>
          <w:lang w:val="en-US"/>
        </w:rPr>
        <w:t>obvil.sorbonne-universite.site</w:t>
      </w:r>
      <w:r w:rsidRPr="00BB6639">
        <w:rPr>
          <w:lang w:val="en-US"/>
        </w:rPr>
        <w:t>/corpus/mercure-italie/annee-</w:t>
      </w:r>
      <w:r>
        <w:rPr>
          <w:lang w:val="en-US"/>
        </w:rPr>
        <w:t>1895</w:t>
      </w:r>
      <w:r w:rsidRPr="00BB6639">
        <w:rPr>
          <w:lang w:val="en-US"/>
        </w:rPr>
        <w:t>.epub</w:t>
      </w:r>
    </w:p>
    <w:p w:rsidR="00783C5A" w:rsidRPr="00BB6639" w:rsidRDefault="00783C5A" w:rsidP="00783C5A">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7D1B63">
        <w:rPr>
          <w:lang w:val="en-US"/>
        </w:rPr>
        <w:t>obvil.sorbonne-universite.site</w:t>
      </w:r>
      <w:r w:rsidRPr="00BB6639">
        <w:rPr>
          <w:lang w:val="en-US"/>
        </w:rPr>
        <w:t>/corpus/mercure-italie/annee-</w:t>
      </w:r>
      <w:r>
        <w:rPr>
          <w:lang w:val="en-US"/>
        </w:rPr>
        <w:t>1895</w:t>
      </w:r>
      <w:r w:rsidRPr="00BB6639">
        <w:rPr>
          <w:lang w:val="en-US"/>
        </w:rPr>
        <w:t>.txt</w:t>
      </w:r>
    </w:p>
    <w:p w:rsidR="00783C5A" w:rsidRPr="00FC069A" w:rsidRDefault="00783C5A" w:rsidP="00783C5A">
      <w:pPr>
        <w:pStyle w:val="term"/>
      </w:pPr>
      <w:proofErr w:type="gramStart"/>
      <w:r w:rsidRPr="00FC069A">
        <w:t>date</w:t>
      </w:r>
      <w:proofErr w:type="gramEnd"/>
      <w:r w:rsidRPr="00FC069A">
        <w:t xml:space="preserve"> : </w:t>
      </w:r>
      <w:r>
        <w:t>1895</w:t>
      </w:r>
    </w:p>
    <w:p w:rsidR="00783C5A" w:rsidRPr="00FC069A" w:rsidRDefault="00783C5A" w:rsidP="00783C5A">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rsidR="00783C5A" w:rsidRDefault="00783C5A" w:rsidP="00783C5A">
      <w:pPr>
        <w:pStyle w:val="Titre1"/>
      </w:pPr>
      <w:r>
        <w:t>Tome XIII, numéro 62, février 1895</w:t>
      </w:r>
    </w:p>
    <w:p w:rsidR="00783C5A" w:rsidRDefault="00783C5A" w:rsidP="00783C5A">
      <w:pPr>
        <w:pStyle w:val="Titre2"/>
      </w:pPr>
      <w:r>
        <w:t xml:space="preserve">Essais de littérature italienne. </w:t>
      </w:r>
      <w:r>
        <w:br/>
      </w:r>
      <w:proofErr w:type="spellStart"/>
      <w:r>
        <w:t>Giosuè</w:t>
      </w:r>
      <w:proofErr w:type="spellEnd"/>
      <w:r>
        <w:t xml:space="preserve"> Carducci</w:t>
      </w:r>
    </w:p>
    <w:p w:rsidR="00783C5A" w:rsidRPr="00C40B88" w:rsidRDefault="00783C5A" w:rsidP="00783C5A">
      <w:pPr>
        <w:pStyle w:val="term"/>
        <w:rPr>
          <w:lang w:val="en-GB"/>
        </w:rPr>
      </w:pPr>
      <w:proofErr w:type="gramStart"/>
      <w:r w:rsidRPr="00C40B88">
        <w:rPr>
          <w:lang w:val="en-GB"/>
        </w:rPr>
        <w:t>id :</w:t>
      </w:r>
      <w:proofErr w:type="gramEnd"/>
      <w:r w:rsidRPr="00C40B88">
        <w:rPr>
          <w:lang w:val="en-GB"/>
        </w:rPr>
        <w:t xml:space="preserve"> article-1895-02_143</w:t>
      </w:r>
    </w:p>
    <w:p w:rsidR="00783C5A" w:rsidRPr="00C40B88" w:rsidRDefault="00783C5A" w:rsidP="00783C5A">
      <w:pPr>
        <w:pStyle w:val="term"/>
        <w:rPr>
          <w:lang w:val="en-GB"/>
        </w:rPr>
      </w:pPr>
      <w:proofErr w:type="gramStart"/>
      <w:r w:rsidRPr="00C40B88">
        <w:rPr>
          <w:lang w:val="en-GB"/>
        </w:rPr>
        <w:t>author :</w:t>
      </w:r>
      <w:proofErr w:type="gramEnd"/>
      <w:r w:rsidRPr="00C40B88">
        <w:rPr>
          <w:lang w:val="en-GB"/>
        </w:rPr>
        <w:t xml:space="preserve"> Ferrero, Augusto (1866-1924)</w:t>
      </w:r>
    </w:p>
    <w:p w:rsidR="00783C5A" w:rsidRPr="00925B7B" w:rsidRDefault="00783C5A" w:rsidP="00783C5A">
      <w:pPr>
        <w:pStyle w:val="term"/>
      </w:pPr>
      <w:proofErr w:type="spellStart"/>
      <w:proofErr w:type="gramStart"/>
      <w:r w:rsidRPr="00925B7B">
        <w:t>signed</w:t>
      </w:r>
      <w:proofErr w:type="spellEnd"/>
      <w:proofErr w:type="gramEnd"/>
      <w:r w:rsidRPr="00925B7B">
        <w:t xml:space="preserve"> : </w:t>
      </w:r>
      <w:r>
        <w:t>Augusto Ferrero</w:t>
      </w:r>
    </w:p>
    <w:p w:rsidR="00783C5A" w:rsidRDefault="00783C5A" w:rsidP="00783C5A">
      <w:pPr>
        <w:pStyle w:val="term"/>
      </w:pPr>
      <w:proofErr w:type="gramStart"/>
      <w:r w:rsidRPr="00925B7B">
        <w:t>section</w:t>
      </w:r>
      <w:proofErr w:type="gramEnd"/>
      <w:r w:rsidRPr="00925B7B">
        <w:t xml:space="preserve"> : </w:t>
      </w:r>
      <w:r>
        <w:t>none</w:t>
      </w:r>
    </w:p>
    <w:p w:rsidR="00783C5A" w:rsidRDefault="00783C5A" w:rsidP="00783C5A">
      <w:pPr>
        <w:pStyle w:val="term"/>
      </w:pPr>
      <w:proofErr w:type="spellStart"/>
      <w:proofErr w:type="gramStart"/>
      <w:r w:rsidRPr="00DA7419">
        <w:t>title</w:t>
      </w:r>
      <w:proofErr w:type="spellEnd"/>
      <w:proofErr w:type="gramEnd"/>
      <w:r w:rsidRPr="00DA7419">
        <w:t xml:space="preserve"> : </w:t>
      </w:r>
      <w:r>
        <w:t xml:space="preserve">Essais de littérature italienne. </w:t>
      </w:r>
      <w:proofErr w:type="spellStart"/>
      <w:r>
        <w:t>Giosuè</w:t>
      </w:r>
      <w:proofErr w:type="spellEnd"/>
      <w:r>
        <w:t xml:space="preserve"> Carducci</w:t>
      </w:r>
    </w:p>
    <w:p w:rsidR="00783C5A" w:rsidRPr="00925B7B" w:rsidRDefault="00783C5A" w:rsidP="00783C5A">
      <w:pPr>
        <w:pStyle w:val="term"/>
      </w:pPr>
      <w:proofErr w:type="gramStart"/>
      <w:r w:rsidRPr="00925B7B">
        <w:t>date</w:t>
      </w:r>
      <w:proofErr w:type="gramEnd"/>
      <w:r w:rsidRPr="00925B7B">
        <w:t> :</w:t>
      </w:r>
      <w:r>
        <w:t xml:space="preserve"> 1895-02</w:t>
      </w:r>
    </w:p>
    <w:p w:rsidR="00783C5A" w:rsidRDefault="00783C5A" w:rsidP="00783C5A">
      <w:pPr>
        <w:pStyle w:val="term"/>
      </w:pPr>
      <w:proofErr w:type="spellStart"/>
      <w:proofErr w:type="gramStart"/>
      <w:r w:rsidRPr="00925B7B">
        <w:t>ref</w:t>
      </w:r>
      <w:proofErr w:type="spellEnd"/>
      <w:proofErr w:type="gramEnd"/>
      <w:r w:rsidRPr="00925B7B">
        <w:t xml:space="preserve"> : </w:t>
      </w:r>
      <w:r>
        <w:t>Tome XIII, numéro 62, février 1895</w:t>
      </w:r>
      <w:r w:rsidRPr="00925B7B">
        <w:t xml:space="preserve">, </w:t>
      </w:r>
      <w:r>
        <w:t>p. 143-151</w:t>
      </w:r>
    </w:p>
    <w:p w:rsidR="00783C5A" w:rsidRPr="00C40B88" w:rsidRDefault="00783C5A" w:rsidP="00783C5A">
      <w:pPr>
        <w:pStyle w:val="byline"/>
        <w:rPr>
          <w:smallCaps/>
          <w:lang w:val="it-IT"/>
        </w:rPr>
      </w:pPr>
      <w:r w:rsidRPr="00C40B88">
        <w:rPr>
          <w:smallCaps/>
          <w:lang w:val="it-IT"/>
        </w:rPr>
        <w:t>Augusto Ferrero</w:t>
      </w:r>
      <w:r w:rsidRPr="00C40B88">
        <w:rPr>
          <w:lang w:val="it-IT"/>
        </w:rPr>
        <w:t>.</w:t>
      </w:r>
    </w:p>
    <w:p w:rsidR="00783C5A" w:rsidRPr="00C40B88" w:rsidRDefault="00783C5A" w:rsidP="00783C5A">
      <w:pPr>
        <w:pStyle w:val="bibl"/>
        <w:rPr>
          <w:lang w:val="it-IT"/>
        </w:rPr>
      </w:pPr>
      <w:r w:rsidRPr="00C40B88">
        <w:rPr>
          <w:lang w:val="it-IT"/>
        </w:rPr>
        <w:t xml:space="preserve">Tome XIII, </w:t>
      </w:r>
      <w:proofErr w:type="spellStart"/>
      <w:r w:rsidRPr="00C40B88">
        <w:rPr>
          <w:lang w:val="it-IT"/>
        </w:rPr>
        <w:t>numéro</w:t>
      </w:r>
      <w:proofErr w:type="spellEnd"/>
      <w:r w:rsidRPr="00C40B88">
        <w:rPr>
          <w:lang w:val="it-IT"/>
        </w:rPr>
        <w:t xml:space="preserve"> 62, </w:t>
      </w:r>
      <w:proofErr w:type="spellStart"/>
      <w:r w:rsidRPr="00C40B88">
        <w:rPr>
          <w:lang w:val="it-IT"/>
        </w:rPr>
        <w:t>février</w:t>
      </w:r>
      <w:proofErr w:type="spellEnd"/>
      <w:r w:rsidRPr="00C40B88">
        <w:rPr>
          <w:lang w:val="it-IT"/>
        </w:rPr>
        <w:t> 1895, p. 143-151.</w:t>
      </w:r>
    </w:p>
    <w:p w:rsidR="00783C5A" w:rsidRPr="00F8712A" w:rsidRDefault="00783C5A" w:rsidP="00783C5A">
      <w:pPr>
        <w:pStyle w:val="Corpsdetexte"/>
        <w:rPr>
          <w:rFonts w:cs="Times New Roman"/>
        </w:rPr>
      </w:pPr>
      <w:r w:rsidRPr="00F8712A">
        <w:rPr>
          <w:rFonts w:cs="Times New Roman"/>
        </w:rPr>
        <w:t xml:space="preserve">Le neuvième volume des </w:t>
      </w:r>
      <w:r w:rsidRPr="00F8712A">
        <w:rPr>
          <w:rFonts w:cs="Times New Roman"/>
          <w:i/>
        </w:rPr>
        <w:t xml:space="preserve">Œuvres de </w:t>
      </w:r>
      <w:proofErr w:type="spellStart"/>
      <w:r>
        <w:rPr>
          <w:rFonts w:cs="Times New Roman"/>
          <w:i/>
        </w:rPr>
        <w:t>Giosuè</w:t>
      </w:r>
      <w:proofErr w:type="spellEnd"/>
      <w:r w:rsidRPr="00F8712A">
        <w:rPr>
          <w:rFonts w:cs="Times New Roman"/>
          <w:i/>
        </w:rPr>
        <w:t xml:space="preserve"> Carducci</w:t>
      </w:r>
      <w:r w:rsidRPr="00F8712A">
        <w:rPr>
          <w:rFonts w:cs="Times New Roman"/>
        </w:rPr>
        <w:t xml:space="preserve"> a dernièrement paru à Bologne. L</w:t>
      </w:r>
      <w:r>
        <w:rPr>
          <w:rFonts w:cs="Times New Roman"/>
        </w:rPr>
        <w:t>’</w:t>
      </w:r>
      <w:r w:rsidRPr="00F8712A">
        <w:rPr>
          <w:rFonts w:cs="Times New Roman"/>
        </w:rPr>
        <w:t xml:space="preserve">illustre poète y a recueilli, dans un ordre nouveau, les </w:t>
      </w:r>
      <w:proofErr w:type="spellStart"/>
      <w:r w:rsidRPr="00F8712A">
        <w:rPr>
          <w:rFonts w:cs="Times New Roman"/>
          <w:i/>
        </w:rPr>
        <w:t>Giambi</w:t>
      </w:r>
      <w:proofErr w:type="spellEnd"/>
      <w:r w:rsidRPr="00F8712A">
        <w:rPr>
          <w:rFonts w:cs="Times New Roman"/>
          <w:i/>
        </w:rPr>
        <w:t xml:space="preserve"> </w:t>
      </w:r>
      <w:proofErr w:type="spellStart"/>
      <w:r w:rsidRPr="00F8712A">
        <w:rPr>
          <w:rFonts w:cs="Times New Roman"/>
          <w:i/>
        </w:rPr>
        <w:t>ed</w:t>
      </w:r>
      <w:proofErr w:type="spellEnd"/>
      <w:r w:rsidRPr="00F8712A">
        <w:rPr>
          <w:rFonts w:cs="Times New Roman"/>
          <w:i/>
        </w:rPr>
        <w:t xml:space="preserve"> </w:t>
      </w:r>
      <w:proofErr w:type="spellStart"/>
      <w:r w:rsidRPr="00F8712A">
        <w:rPr>
          <w:rFonts w:cs="Times New Roman"/>
          <w:i/>
        </w:rPr>
        <w:t>Epodi</w:t>
      </w:r>
      <w:proofErr w:type="spellEnd"/>
      <w:r w:rsidRPr="00F8712A">
        <w:rPr>
          <w:rFonts w:cs="Times New Roman"/>
        </w:rPr>
        <w:t xml:space="preserve"> et les </w:t>
      </w:r>
      <w:r w:rsidRPr="00F8712A">
        <w:rPr>
          <w:rFonts w:cs="Times New Roman"/>
          <w:i/>
        </w:rPr>
        <w:t xml:space="preserve">Rime </w:t>
      </w:r>
      <w:proofErr w:type="spellStart"/>
      <w:r w:rsidRPr="00F8712A">
        <w:rPr>
          <w:rFonts w:cs="Times New Roman"/>
          <w:i/>
        </w:rPr>
        <w:t>nuove</w:t>
      </w:r>
      <w:proofErr w:type="spellEnd"/>
      <w:r w:rsidRPr="00F8712A">
        <w:rPr>
          <w:rFonts w:cs="Times New Roman"/>
        </w:rPr>
        <w:t>, c</w:t>
      </w:r>
      <w:r>
        <w:rPr>
          <w:rFonts w:cs="Times New Roman"/>
        </w:rPr>
        <w:t>’</w:t>
      </w:r>
      <w:r w:rsidRPr="00F8712A">
        <w:rPr>
          <w:rFonts w:cs="Times New Roman"/>
        </w:rPr>
        <w:t>est-à-dire des poèmes publiés durant une période de vingt-cinq ans. Vers les cinquante ou soixante ans, l</w:t>
      </w:r>
      <w:r>
        <w:rPr>
          <w:rFonts w:cs="Times New Roman"/>
        </w:rPr>
        <w:t>’</w:t>
      </w:r>
      <w:r w:rsidRPr="00F8712A">
        <w:rPr>
          <w:rFonts w:cs="Times New Roman"/>
        </w:rPr>
        <w:t>homme se plaît à regarder les jours déjà écoulés de sa vie. On rassemble les feuilles éparses, et l</w:t>
      </w:r>
      <w:r>
        <w:rPr>
          <w:rFonts w:cs="Times New Roman"/>
        </w:rPr>
        <w:t>’</w:t>
      </w:r>
      <w:r w:rsidRPr="00F8712A">
        <w:rPr>
          <w:rFonts w:cs="Times New Roman"/>
        </w:rPr>
        <w:t>on dresse, presque, l</w:t>
      </w:r>
      <w:r>
        <w:rPr>
          <w:rFonts w:cs="Times New Roman"/>
        </w:rPr>
        <w:t>’</w:t>
      </w:r>
      <w:r w:rsidRPr="00F8712A">
        <w:rPr>
          <w:rFonts w:cs="Times New Roman"/>
        </w:rPr>
        <w:t>inventaire de son activité, pour en laisser après soi le témoignage authentique.</w:t>
      </w:r>
    </w:p>
    <w:p w:rsidR="00783C5A" w:rsidRPr="00F8712A" w:rsidRDefault="00783C5A" w:rsidP="00783C5A">
      <w:pPr>
        <w:pStyle w:val="Corpsdetexte"/>
        <w:rPr>
          <w:rFonts w:cs="Times New Roman"/>
        </w:rPr>
      </w:pPr>
      <w:r w:rsidRPr="00F8712A">
        <w:rPr>
          <w:rFonts w:cs="Times New Roman"/>
        </w:rPr>
        <w:t>C</w:t>
      </w:r>
      <w:r>
        <w:rPr>
          <w:rFonts w:cs="Times New Roman"/>
        </w:rPr>
        <w:t>’</w:t>
      </w:r>
      <w:r w:rsidRPr="00F8712A">
        <w:rPr>
          <w:rFonts w:cs="Times New Roman"/>
        </w:rPr>
        <w:t>est donc en ces volumes qu</w:t>
      </w:r>
      <w:r>
        <w:rPr>
          <w:rFonts w:cs="Times New Roman"/>
        </w:rPr>
        <w:t>’</w:t>
      </w:r>
      <w:r w:rsidRPr="00F8712A">
        <w:rPr>
          <w:rFonts w:cs="Times New Roman"/>
        </w:rPr>
        <w:t>il est bon de rechercher la physionomie du poète, telle qu</w:t>
      </w:r>
      <w:r>
        <w:rPr>
          <w:rFonts w:cs="Times New Roman"/>
        </w:rPr>
        <w:t>’</w:t>
      </w:r>
      <w:r w:rsidRPr="00F8712A">
        <w:rPr>
          <w:rFonts w:cs="Times New Roman"/>
        </w:rPr>
        <w:t>elle s</w:t>
      </w:r>
      <w:r>
        <w:rPr>
          <w:rFonts w:cs="Times New Roman"/>
        </w:rPr>
        <w:t>’</w:t>
      </w:r>
      <w:r w:rsidRPr="00F8712A">
        <w:rPr>
          <w:rFonts w:cs="Times New Roman"/>
        </w:rPr>
        <w:t>y dessine, dans des traits qui, vraisemblablement, n</w:t>
      </w:r>
      <w:r>
        <w:rPr>
          <w:rFonts w:cs="Times New Roman"/>
        </w:rPr>
        <w:t>’</w:t>
      </w:r>
      <w:r w:rsidRPr="00F8712A">
        <w:rPr>
          <w:rFonts w:cs="Times New Roman"/>
        </w:rPr>
        <w:t>auront pas à se modifier plus tard.</w:t>
      </w:r>
    </w:p>
    <w:p w:rsidR="00783C5A" w:rsidRPr="00F8712A" w:rsidRDefault="00783C5A" w:rsidP="00783C5A">
      <w:pPr>
        <w:pStyle w:val="Corpsdetexte"/>
        <w:rPr>
          <w:rFonts w:cs="Times New Roman"/>
        </w:rPr>
      </w:pPr>
      <w:proofErr w:type="spellStart"/>
      <w:r>
        <w:rPr>
          <w:rFonts w:cs="Times New Roman"/>
        </w:rPr>
        <w:t>Giosuè</w:t>
      </w:r>
      <w:proofErr w:type="spellEnd"/>
      <w:r w:rsidRPr="00F8712A">
        <w:rPr>
          <w:rFonts w:cs="Times New Roman"/>
        </w:rPr>
        <w:t xml:space="preserve"> Carducci est le seul des poètes contemporains de l</w:t>
      </w:r>
      <w:r>
        <w:rPr>
          <w:rFonts w:cs="Times New Roman"/>
        </w:rPr>
        <w:t>’</w:t>
      </w:r>
      <w:r w:rsidRPr="00F8712A">
        <w:rPr>
          <w:rFonts w:cs="Times New Roman"/>
        </w:rPr>
        <w:t>Italie dont la renommée et l</w:t>
      </w:r>
      <w:r>
        <w:rPr>
          <w:rFonts w:cs="Times New Roman"/>
        </w:rPr>
        <w:t>’</w:t>
      </w:r>
      <w:r w:rsidRPr="00F8712A">
        <w:rPr>
          <w:rFonts w:cs="Times New Roman"/>
        </w:rPr>
        <w:t>œuvre aient dépassé les frontières de son pays natal, en provoquantes louanges autant que les critiques, en conviant des talents d</w:t>
      </w:r>
      <w:r>
        <w:rPr>
          <w:rFonts w:cs="Times New Roman"/>
        </w:rPr>
        <w:t>’</w:t>
      </w:r>
      <w:r w:rsidRPr="00F8712A">
        <w:rPr>
          <w:rFonts w:cs="Times New Roman"/>
        </w:rPr>
        <w:t>élite à une tâche de traduction souvent malaisée</w:t>
      </w:r>
      <w:r>
        <w:rPr>
          <w:rFonts w:cs="Times New Roman"/>
        </w:rPr>
        <w:t> ;</w:t>
      </w:r>
      <w:r w:rsidRPr="00F8712A">
        <w:rPr>
          <w:rFonts w:cs="Times New Roman"/>
        </w:rPr>
        <w:t xml:space="preserve"> en s</w:t>
      </w:r>
      <w:r>
        <w:rPr>
          <w:rFonts w:cs="Times New Roman"/>
        </w:rPr>
        <w:t>’</w:t>
      </w:r>
      <w:r w:rsidRPr="00F8712A">
        <w:rPr>
          <w:rFonts w:cs="Times New Roman"/>
        </w:rPr>
        <w:t>imposant, en somme, à l</w:t>
      </w:r>
      <w:r>
        <w:rPr>
          <w:rFonts w:cs="Times New Roman"/>
        </w:rPr>
        <w:t>’</w:t>
      </w:r>
      <w:r w:rsidRPr="00F8712A">
        <w:rPr>
          <w:rFonts w:cs="Times New Roman"/>
        </w:rPr>
        <w:t>attention et au respect, sinon toujours à l</w:t>
      </w:r>
      <w:r>
        <w:rPr>
          <w:rFonts w:cs="Times New Roman"/>
        </w:rPr>
        <w:t>’</w:t>
      </w:r>
      <w:r w:rsidRPr="00F8712A">
        <w:rPr>
          <w:rFonts w:cs="Times New Roman"/>
        </w:rPr>
        <w:t>admiration des lettrés de l</w:t>
      </w:r>
      <w:r>
        <w:rPr>
          <w:rFonts w:cs="Times New Roman"/>
        </w:rPr>
        <w:t>’</w:t>
      </w:r>
      <w:r w:rsidRPr="00F8712A">
        <w:rPr>
          <w:rFonts w:cs="Times New Roman"/>
        </w:rPr>
        <w:t>étranger.</w:t>
      </w:r>
    </w:p>
    <w:p w:rsidR="00783C5A" w:rsidRPr="00F8712A" w:rsidRDefault="00783C5A" w:rsidP="00783C5A">
      <w:pPr>
        <w:pStyle w:val="Corpsdetexte"/>
        <w:rPr>
          <w:rFonts w:cs="Times New Roman"/>
        </w:rPr>
      </w:pPr>
      <w:r w:rsidRPr="00F8712A">
        <w:rPr>
          <w:rFonts w:cs="Times New Roman"/>
        </w:rPr>
        <w:t>Le bruit que l</w:t>
      </w:r>
      <w:r>
        <w:rPr>
          <w:rFonts w:cs="Times New Roman"/>
        </w:rPr>
        <w:t>’</w:t>
      </w:r>
      <w:r w:rsidRPr="00F8712A">
        <w:rPr>
          <w:rFonts w:cs="Times New Roman"/>
        </w:rPr>
        <w:t>on fait à cette heure, en France surtout, autour de l</w:t>
      </w:r>
      <w:r>
        <w:rPr>
          <w:rFonts w:cs="Times New Roman"/>
        </w:rPr>
        <w:t>’</w:t>
      </w:r>
      <w:r w:rsidRPr="00F8712A">
        <w:rPr>
          <w:rFonts w:cs="Times New Roman"/>
        </w:rPr>
        <w:t>œuvre de Gabriele d</w:t>
      </w:r>
      <w:r>
        <w:rPr>
          <w:rFonts w:cs="Times New Roman"/>
        </w:rPr>
        <w:t>’</w:t>
      </w:r>
      <w:r w:rsidRPr="00F8712A">
        <w:rPr>
          <w:rFonts w:cs="Times New Roman"/>
        </w:rPr>
        <w:t>Annunzio, ne peut nullement être comparé à l</w:t>
      </w:r>
      <w:r>
        <w:rPr>
          <w:rFonts w:cs="Times New Roman"/>
        </w:rPr>
        <w:t>’</w:t>
      </w:r>
      <w:r w:rsidRPr="00F8712A">
        <w:rPr>
          <w:rFonts w:cs="Times New Roman"/>
        </w:rPr>
        <w:t>accueil que reçurent, hors de l</w:t>
      </w:r>
      <w:r>
        <w:rPr>
          <w:rFonts w:cs="Times New Roman"/>
        </w:rPr>
        <w:t>’</w:t>
      </w:r>
      <w:r w:rsidRPr="00F8712A">
        <w:rPr>
          <w:rFonts w:cs="Times New Roman"/>
        </w:rPr>
        <w:t xml:space="preserve">Italie, les poèmes de </w:t>
      </w:r>
      <w:r>
        <w:rPr>
          <w:rFonts w:cs="Times New Roman"/>
        </w:rPr>
        <w:t>G. </w:t>
      </w:r>
      <w:r w:rsidRPr="00F8712A">
        <w:rPr>
          <w:rFonts w:cs="Times New Roman"/>
        </w:rPr>
        <w:t>Carducci. Les revues et les feuilles quotidiennes n</w:t>
      </w:r>
      <w:r>
        <w:rPr>
          <w:rFonts w:cs="Times New Roman"/>
        </w:rPr>
        <w:t>’</w:t>
      </w:r>
      <w:r w:rsidRPr="00F8712A">
        <w:rPr>
          <w:rFonts w:cs="Times New Roman"/>
        </w:rPr>
        <w:t xml:space="preserve">ont fait connaître de </w:t>
      </w:r>
      <w:r>
        <w:rPr>
          <w:rFonts w:cs="Times New Roman"/>
        </w:rPr>
        <w:t>G. </w:t>
      </w:r>
      <w:r w:rsidRPr="00F8712A">
        <w:rPr>
          <w:rFonts w:cs="Times New Roman"/>
        </w:rPr>
        <w:t>d</w:t>
      </w:r>
      <w:r>
        <w:rPr>
          <w:rFonts w:cs="Times New Roman"/>
        </w:rPr>
        <w:t>’</w:t>
      </w:r>
      <w:r w:rsidRPr="00F8712A">
        <w:rPr>
          <w:rFonts w:cs="Times New Roman"/>
        </w:rPr>
        <w:t xml:space="preserve">Annunzio, en général, que les romans. Sa poésie, dont le caractère saillant réside plus dans </w:t>
      </w:r>
      <w:r w:rsidRPr="00F8712A">
        <w:rPr>
          <w:rFonts w:cs="Times New Roman"/>
        </w:rPr>
        <w:lastRenderedPageBreak/>
        <w:t>la forme que dans le fond, n</w:t>
      </w:r>
      <w:r>
        <w:rPr>
          <w:rFonts w:cs="Times New Roman"/>
        </w:rPr>
        <w:t>’</w:t>
      </w:r>
      <w:r w:rsidRPr="00F8712A">
        <w:rPr>
          <w:rFonts w:cs="Times New Roman"/>
        </w:rPr>
        <w:t>a pas encore eu un réel retentissement international, auquel, d</w:t>
      </w:r>
      <w:r>
        <w:rPr>
          <w:rFonts w:cs="Times New Roman"/>
        </w:rPr>
        <w:t>’</w:t>
      </w:r>
      <w:r w:rsidRPr="00F8712A">
        <w:rPr>
          <w:rFonts w:cs="Times New Roman"/>
        </w:rPr>
        <w:t>ailleurs, elle n</w:t>
      </w:r>
      <w:r>
        <w:rPr>
          <w:rFonts w:cs="Times New Roman"/>
        </w:rPr>
        <w:t>’</w:t>
      </w:r>
      <w:r w:rsidRPr="00F8712A">
        <w:rPr>
          <w:rFonts w:cs="Times New Roman"/>
        </w:rPr>
        <w:t>aurait que des titres limités…</w:t>
      </w:r>
    </w:p>
    <w:p w:rsidR="00783C5A" w:rsidRPr="00F8712A" w:rsidRDefault="00783C5A" w:rsidP="00783C5A">
      <w:pPr>
        <w:pStyle w:val="ab"/>
      </w:pPr>
      <w:r w:rsidRPr="00F8712A">
        <w:t>§</w:t>
      </w:r>
    </w:p>
    <w:p w:rsidR="00783C5A" w:rsidRPr="00F8712A" w:rsidRDefault="00783C5A" w:rsidP="00783C5A">
      <w:pPr>
        <w:pStyle w:val="Corpsdetexte"/>
        <w:rPr>
          <w:rFonts w:cs="Times New Roman"/>
        </w:rPr>
      </w:pPr>
      <w:bookmarkStart w:id="0" w:name="bookmark15"/>
      <w:bookmarkEnd w:id="0"/>
      <w:proofErr w:type="spellStart"/>
      <w:r>
        <w:rPr>
          <w:rFonts w:cs="Times New Roman"/>
        </w:rPr>
        <w:t>Giosuè</w:t>
      </w:r>
      <w:proofErr w:type="spellEnd"/>
      <w:r w:rsidRPr="00F8712A">
        <w:rPr>
          <w:rFonts w:cs="Times New Roman"/>
        </w:rPr>
        <w:t xml:space="preserve"> Carducci est le poète national de l</w:t>
      </w:r>
      <w:r>
        <w:rPr>
          <w:rFonts w:cs="Times New Roman"/>
        </w:rPr>
        <w:t xml:space="preserve">’Italie </w:t>
      </w:r>
      <w:r w:rsidRPr="00F8712A">
        <w:rPr>
          <w:rFonts w:cs="Times New Roman"/>
        </w:rPr>
        <w:t>moderne. Il a été vraiment le produit de son époque, dont il refléta tout le mouvement moral et politique. Le lettré studieux, tout épris de la grandeur de l</w:t>
      </w:r>
      <w:r>
        <w:rPr>
          <w:rFonts w:cs="Times New Roman"/>
        </w:rPr>
        <w:t>’</w:t>
      </w:r>
      <w:r w:rsidRPr="00F8712A">
        <w:rPr>
          <w:rFonts w:cs="Times New Roman"/>
        </w:rPr>
        <w:t>ancien Latium, l</w:t>
      </w:r>
      <w:r>
        <w:rPr>
          <w:rFonts w:cs="Times New Roman"/>
        </w:rPr>
        <w:t>’</w:t>
      </w:r>
      <w:r w:rsidRPr="00F8712A">
        <w:rPr>
          <w:rFonts w:cs="Times New Roman"/>
        </w:rPr>
        <w:t>érudit qui s</w:t>
      </w:r>
      <w:r>
        <w:rPr>
          <w:rFonts w:cs="Times New Roman"/>
        </w:rPr>
        <w:t>’</w:t>
      </w:r>
      <w:r w:rsidRPr="00F8712A">
        <w:rPr>
          <w:rFonts w:cs="Times New Roman"/>
        </w:rPr>
        <w:t>était assimilé les façons naïves, gracieuses et énergiques de nos poètes primitifs du treizième et du quatorzième siècles, dès les origines jusqu</w:t>
      </w:r>
      <w:r>
        <w:rPr>
          <w:rFonts w:cs="Times New Roman"/>
        </w:rPr>
        <w:t>’</w:t>
      </w:r>
      <w:r w:rsidRPr="00F8712A">
        <w:rPr>
          <w:rFonts w:cs="Times New Roman"/>
        </w:rPr>
        <w:t xml:space="preserve">au </w:t>
      </w:r>
      <w:r w:rsidRPr="00F8712A">
        <w:rPr>
          <w:rFonts w:cs="Times New Roman"/>
          <w:i/>
        </w:rPr>
        <w:t xml:space="preserve">dolce </w:t>
      </w:r>
      <w:proofErr w:type="spellStart"/>
      <w:r w:rsidRPr="00F8712A">
        <w:rPr>
          <w:rFonts w:cs="Times New Roman"/>
          <w:i/>
        </w:rPr>
        <w:t>stil</w:t>
      </w:r>
      <w:proofErr w:type="spellEnd"/>
      <w:r w:rsidRPr="00F8712A">
        <w:rPr>
          <w:rFonts w:cs="Times New Roman"/>
          <w:i/>
        </w:rPr>
        <w:t xml:space="preserve"> novo</w:t>
      </w:r>
      <w:r w:rsidRPr="00F8712A">
        <w:rPr>
          <w:rFonts w:cs="Times New Roman"/>
        </w:rPr>
        <w:t>, et après jusqu</w:t>
      </w:r>
      <w:r>
        <w:rPr>
          <w:rFonts w:cs="Times New Roman"/>
        </w:rPr>
        <w:t>’</w:t>
      </w:r>
      <w:r w:rsidRPr="00F8712A">
        <w:rPr>
          <w:rFonts w:cs="Times New Roman"/>
        </w:rPr>
        <w:t xml:space="preserve">à la fraîcheur </w:t>
      </w:r>
      <w:proofErr w:type="spellStart"/>
      <w:r w:rsidRPr="00F8712A">
        <w:rPr>
          <w:rFonts w:cs="Times New Roman"/>
        </w:rPr>
        <w:t>polizianesque</w:t>
      </w:r>
      <w:proofErr w:type="spellEnd"/>
      <w:r w:rsidRPr="00F8712A">
        <w:rPr>
          <w:rFonts w:cs="Times New Roman"/>
        </w:rPr>
        <w:t xml:space="preserve"> de la Renaissance, devait se servir de la forme empruntée à l</w:t>
      </w:r>
      <w:r>
        <w:rPr>
          <w:rFonts w:cs="Times New Roman"/>
        </w:rPr>
        <w:t>’</w:t>
      </w:r>
      <w:r w:rsidRPr="00F8712A">
        <w:rPr>
          <w:rFonts w:cs="Times New Roman"/>
        </w:rPr>
        <w:t>ancien classicisme pour interpréter dans ses vers tous les besoins, les aspirations, les revendications, les douleurs, les espoirs de son temps. L</w:t>
      </w:r>
      <w:r>
        <w:rPr>
          <w:rFonts w:cs="Times New Roman"/>
        </w:rPr>
        <w:t>’</w:t>
      </w:r>
      <w:r w:rsidRPr="00F8712A">
        <w:rPr>
          <w:rFonts w:cs="Times New Roman"/>
        </w:rPr>
        <w:t>impatience frémissante qui naît d</w:t>
      </w:r>
      <w:r>
        <w:rPr>
          <w:rFonts w:cs="Times New Roman"/>
        </w:rPr>
        <w:t>’</w:t>
      </w:r>
      <w:r w:rsidRPr="00F8712A">
        <w:rPr>
          <w:rFonts w:cs="Times New Roman"/>
        </w:rPr>
        <w:t>une longue attente, le tressaillement qui salue l</w:t>
      </w:r>
      <w:r>
        <w:rPr>
          <w:rFonts w:cs="Times New Roman"/>
        </w:rPr>
        <w:t>’</w:t>
      </w:r>
      <w:r w:rsidRPr="00F8712A">
        <w:rPr>
          <w:rFonts w:cs="Times New Roman"/>
        </w:rPr>
        <w:t>heure convoitée, la révolte fière et indomptable, les menaces aux hésitants, aux timides, aux tardifs, se mêlent, dans cette poésie fiévreuse et emportée, à l</w:t>
      </w:r>
      <w:r>
        <w:rPr>
          <w:rFonts w:cs="Times New Roman"/>
        </w:rPr>
        <w:t>’</w:t>
      </w:r>
      <w:r w:rsidRPr="00F8712A">
        <w:rPr>
          <w:rFonts w:cs="Times New Roman"/>
        </w:rPr>
        <w:t>amertume qu</w:t>
      </w:r>
      <w:r>
        <w:rPr>
          <w:rFonts w:cs="Times New Roman"/>
        </w:rPr>
        <w:t>’</w:t>
      </w:r>
      <w:r w:rsidRPr="00F8712A">
        <w:rPr>
          <w:rFonts w:cs="Times New Roman"/>
        </w:rPr>
        <w:t>inspire la réalité si différente du rêve.</w:t>
      </w:r>
    </w:p>
    <w:p w:rsidR="00783C5A" w:rsidRPr="00F8712A" w:rsidRDefault="00783C5A" w:rsidP="00783C5A">
      <w:pPr>
        <w:pStyle w:val="Corpsdetexte"/>
        <w:rPr>
          <w:rFonts w:cs="Times New Roman"/>
        </w:rPr>
      </w:pPr>
      <w:r w:rsidRPr="00F8712A">
        <w:rPr>
          <w:rFonts w:cs="Times New Roman"/>
        </w:rPr>
        <w:t>À l</w:t>
      </w:r>
      <w:r>
        <w:rPr>
          <w:rFonts w:cs="Times New Roman"/>
        </w:rPr>
        <w:t>’</w:t>
      </w:r>
      <w:r w:rsidRPr="00F8712A">
        <w:rPr>
          <w:rFonts w:cs="Times New Roman"/>
        </w:rPr>
        <w:t>Italie moderne, un tel poète ne pouvait manquer. Il fut la voix grandiose et vibrante de l</w:t>
      </w:r>
      <w:r>
        <w:rPr>
          <w:rFonts w:cs="Times New Roman"/>
        </w:rPr>
        <w:t>’</w:t>
      </w:r>
      <w:r w:rsidRPr="00F8712A">
        <w:rPr>
          <w:rFonts w:cs="Times New Roman"/>
        </w:rPr>
        <w:t>âme nationale. Et c</w:t>
      </w:r>
      <w:r>
        <w:rPr>
          <w:rFonts w:cs="Times New Roman"/>
        </w:rPr>
        <w:t>’</w:t>
      </w:r>
      <w:r w:rsidRPr="00F8712A">
        <w:rPr>
          <w:rFonts w:cs="Times New Roman"/>
        </w:rPr>
        <w:t>est bien l</w:t>
      </w:r>
      <w:r>
        <w:rPr>
          <w:rFonts w:cs="Times New Roman"/>
        </w:rPr>
        <w:t>’</w:t>
      </w:r>
      <w:r w:rsidRPr="00F8712A">
        <w:rPr>
          <w:rFonts w:cs="Times New Roman"/>
        </w:rPr>
        <w:t>âme de la nation qui passe dans ses strophes</w:t>
      </w:r>
      <w:r>
        <w:rPr>
          <w:rFonts w:cs="Times New Roman"/>
        </w:rPr>
        <w:t> :</w:t>
      </w:r>
      <w:r w:rsidRPr="00F8712A">
        <w:rPr>
          <w:rFonts w:cs="Times New Roman"/>
        </w:rPr>
        <w:t xml:space="preserve"> dans la vie qu</w:t>
      </w:r>
      <w:r>
        <w:rPr>
          <w:rFonts w:cs="Times New Roman"/>
        </w:rPr>
        <w:t>’</w:t>
      </w:r>
      <w:r w:rsidRPr="00F8712A">
        <w:rPr>
          <w:rFonts w:cs="Times New Roman"/>
        </w:rPr>
        <w:t>elle vécut à travers le passé, autant que dans la vie qu</w:t>
      </w:r>
      <w:r>
        <w:rPr>
          <w:rFonts w:cs="Times New Roman"/>
        </w:rPr>
        <w:t>’</w:t>
      </w:r>
      <w:r w:rsidRPr="00F8712A">
        <w:rPr>
          <w:rFonts w:cs="Times New Roman"/>
        </w:rPr>
        <w:t>elle traverse aujourd</w:t>
      </w:r>
      <w:r>
        <w:rPr>
          <w:rFonts w:cs="Times New Roman"/>
        </w:rPr>
        <w:t>’</w:t>
      </w:r>
      <w:r w:rsidRPr="00F8712A">
        <w:rPr>
          <w:rFonts w:cs="Times New Roman"/>
        </w:rPr>
        <w:t>hui. Car à côté de l</w:t>
      </w:r>
      <w:r>
        <w:rPr>
          <w:rFonts w:cs="Times New Roman"/>
        </w:rPr>
        <w:t>’</w:t>
      </w:r>
      <w:r w:rsidRPr="00F8712A">
        <w:rPr>
          <w:rFonts w:cs="Times New Roman"/>
        </w:rPr>
        <w:t>intelligence sagace du temps moderne, il y a dans Carducci une intuition merveilleuse et exacte des âges antérieurs. Il est le poète de l</w:t>
      </w:r>
      <w:r>
        <w:rPr>
          <w:rFonts w:cs="Times New Roman"/>
        </w:rPr>
        <w:t>’</w:t>
      </w:r>
      <w:r w:rsidRPr="00F8712A">
        <w:rPr>
          <w:rFonts w:cs="Times New Roman"/>
        </w:rPr>
        <w:t>Italie, dans toute l</w:t>
      </w:r>
      <w:r>
        <w:rPr>
          <w:rFonts w:cs="Times New Roman"/>
        </w:rPr>
        <w:t>’</w:t>
      </w:r>
      <w:r w:rsidRPr="00F8712A">
        <w:rPr>
          <w:rFonts w:cs="Times New Roman"/>
        </w:rPr>
        <w:t>extension de sa géographie et de son histoire</w:t>
      </w:r>
      <w:r>
        <w:rPr>
          <w:rFonts w:cs="Times New Roman"/>
        </w:rPr>
        <w:t> :</w:t>
      </w:r>
      <w:r w:rsidRPr="00F8712A">
        <w:rPr>
          <w:rFonts w:cs="Times New Roman"/>
        </w:rPr>
        <w:t xml:space="preserve"> et la géographie et l</w:t>
      </w:r>
      <w:r>
        <w:rPr>
          <w:rFonts w:cs="Times New Roman"/>
        </w:rPr>
        <w:t>’</w:t>
      </w:r>
      <w:r w:rsidRPr="00F8712A">
        <w:rPr>
          <w:rFonts w:cs="Times New Roman"/>
        </w:rPr>
        <w:t>histoire nationales chantent dans ses vers avec une magnifique ampleur que l</w:t>
      </w:r>
      <w:r>
        <w:rPr>
          <w:rFonts w:cs="Times New Roman"/>
        </w:rPr>
        <w:t>’</w:t>
      </w:r>
      <w:r w:rsidRPr="00F8712A">
        <w:rPr>
          <w:rFonts w:cs="Times New Roman"/>
        </w:rPr>
        <w:t>on ne connaissait guère plus depuis le Dante.</w:t>
      </w:r>
    </w:p>
    <w:p w:rsidR="00783C5A" w:rsidRPr="00F8712A" w:rsidRDefault="00783C5A" w:rsidP="00783C5A">
      <w:pPr>
        <w:pStyle w:val="Corpsdetexte"/>
        <w:rPr>
          <w:rFonts w:cs="Times New Roman"/>
        </w:rPr>
      </w:pPr>
      <w:r w:rsidRPr="00F8712A">
        <w:rPr>
          <w:rFonts w:cs="Times New Roman"/>
        </w:rPr>
        <w:t>C</w:t>
      </w:r>
      <w:r>
        <w:rPr>
          <w:rFonts w:cs="Times New Roman"/>
        </w:rPr>
        <w:t>’</w:t>
      </w:r>
      <w:r w:rsidRPr="00F8712A">
        <w:rPr>
          <w:rFonts w:cs="Times New Roman"/>
        </w:rPr>
        <w:t>est bien ici, je crois, le caractère saillant de son œuvre. Carducci n</w:t>
      </w:r>
      <w:r>
        <w:rPr>
          <w:rFonts w:cs="Times New Roman"/>
        </w:rPr>
        <w:t>’</w:t>
      </w:r>
      <w:r w:rsidRPr="00F8712A">
        <w:rPr>
          <w:rFonts w:cs="Times New Roman"/>
        </w:rPr>
        <w:t xml:space="preserve">appartient pas aux poètes universels, tels que, dans ce siècle, notre </w:t>
      </w:r>
      <w:del w:id="1" w:author="Marguerite-Marie Bordry" w:date="2018-12-05T19:43:00Z">
        <w:r w:rsidRPr="00F8712A" w:rsidDel="00E064DD">
          <w:rPr>
            <w:rFonts w:cs="Times New Roman"/>
          </w:rPr>
          <w:delText>Léopardi</w:delText>
        </w:r>
      </w:del>
      <w:ins w:id="2" w:author="Marguerite-Marie Bordry" w:date="2018-12-05T19:43:00Z">
        <w:r w:rsidR="00E064DD" w:rsidRPr="00F8712A">
          <w:rPr>
            <w:rFonts w:cs="Times New Roman"/>
          </w:rPr>
          <w:t>L</w:t>
        </w:r>
        <w:r w:rsidR="00E064DD">
          <w:rPr>
            <w:rFonts w:cs="Times New Roman"/>
          </w:rPr>
          <w:t>e</w:t>
        </w:r>
        <w:r w:rsidR="00E064DD" w:rsidRPr="00F8712A">
          <w:rPr>
            <w:rFonts w:cs="Times New Roman"/>
          </w:rPr>
          <w:t>opardi</w:t>
        </w:r>
      </w:ins>
      <w:r w:rsidRPr="00F8712A">
        <w:rPr>
          <w:rFonts w:cs="Times New Roman"/>
        </w:rPr>
        <w:t>, et, encore, Byron, Goethe, de Musset, Lamartine. Une partie de son œuvre a, psychologiquement, une portée générale</w:t>
      </w:r>
      <w:r>
        <w:rPr>
          <w:rFonts w:cs="Times New Roman"/>
        </w:rPr>
        <w:t> ;</w:t>
      </w:r>
      <w:r w:rsidRPr="00F8712A">
        <w:rPr>
          <w:rFonts w:cs="Times New Roman"/>
        </w:rPr>
        <w:t xml:space="preserve"> mais les poèmes qui ont le plus de relief, et qui trouvèrent le plus </w:t>
      </w:r>
      <w:del w:id="3" w:author="Marguerite-Marie Bordry" w:date="2018-12-05T19:43:00Z">
        <w:r w:rsidRPr="00F8712A" w:rsidDel="002C2473">
          <w:rPr>
            <w:rFonts w:cs="Times New Roman"/>
          </w:rPr>
          <w:delText xml:space="preserve">d </w:delText>
        </w:r>
      </w:del>
      <w:ins w:id="4" w:author="Marguerite-Marie Bordry" w:date="2018-12-05T19:43:00Z">
        <w:r w:rsidR="002C2473" w:rsidRPr="00F8712A">
          <w:rPr>
            <w:rFonts w:cs="Times New Roman"/>
          </w:rPr>
          <w:t>d</w:t>
        </w:r>
        <w:r w:rsidR="002C2473">
          <w:rPr>
            <w:rFonts w:cs="Times New Roman"/>
          </w:rPr>
          <w:t>’</w:t>
        </w:r>
      </w:ins>
      <w:r w:rsidRPr="00F8712A">
        <w:rPr>
          <w:rFonts w:cs="Times New Roman"/>
        </w:rPr>
        <w:t>écho, sont bien des poèmes profondément, foncièrement italiens</w:t>
      </w:r>
      <w:r>
        <w:rPr>
          <w:rFonts w:cs="Times New Roman"/>
        </w:rPr>
        <w:t> :</w:t>
      </w:r>
      <w:r w:rsidRPr="00F8712A">
        <w:rPr>
          <w:rFonts w:cs="Times New Roman"/>
        </w:rPr>
        <w:t xml:space="preserve"> de l</w:t>
      </w:r>
      <w:r>
        <w:rPr>
          <w:rFonts w:cs="Times New Roman"/>
        </w:rPr>
        <w:t>’</w:t>
      </w:r>
      <w:r w:rsidRPr="00F8712A">
        <w:rPr>
          <w:rFonts w:cs="Times New Roman"/>
        </w:rPr>
        <w:t>Italie romaine, de l</w:t>
      </w:r>
      <w:r>
        <w:rPr>
          <w:rFonts w:cs="Times New Roman"/>
        </w:rPr>
        <w:t>’</w:t>
      </w:r>
      <w:r w:rsidRPr="00F8712A">
        <w:rPr>
          <w:rFonts w:cs="Times New Roman"/>
        </w:rPr>
        <w:t>Italie du Moyen Âge, ou de l</w:t>
      </w:r>
      <w:r>
        <w:rPr>
          <w:rFonts w:cs="Times New Roman"/>
        </w:rPr>
        <w:t>’</w:t>
      </w:r>
      <w:r w:rsidRPr="00F8712A">
        <w:rPr>
          <w:rFonts w:cs="Times New Roman"/>
        </w:rPr>
        <w:t>Italie moderne, mais toujours italiens.</w:t>
      </w:r>
    </w:p>
    <w:p w:rsidR="00783C5A" w:rsidRPr="00F8712A" w:rsidRDefault="00783C5A" w:rsidP="00783C5A">
      <w:pPr>
        <w:pStyle w:val="Corpsdetexte"/>
        <w:rPr>
          <w:rFonts w:cs="Times New Roman"/>
        </w:rPr>
      </w:pPr>
      <w:r w:rsidRPr="00F8712A">
        <w:rPr>
          <w:rFonts w:cs="Times New Roman"/>
        </w:rPr>
        <w:t>Carducci lui-même le reconnaît. Il rappelle sa jeunesse lorsqu</w:t>
      </w:r>
      <w:r>
        <w:rPr>
          <w:rFonts w:cs="Times New Roman"/>
        </w:rPr>
        <w:t>’</w:t>
      </w:r>
      <w:r w:rsidRPr="00F8712A">
        <w:rPr>
          <w:rFonts w:cs="Times New Roman"/>
        </w:rPr>
        <w:t>il s</w:t>
      </w:r>
      <w:r>
        <w:rPr>
          <w:rFonts w:cs="Times New Roman"/>
        </w:rPr>
        <w:t>’</w:t>
      </w:r>
      <w:r w:rsidRPr="00F8712A">
        <w:rPr>
          <w:rFonts w:cs="Times New Roman"/>
        </w:rPr>
        <w:t>éloigna du charme des vierges dansantes au soleil du printemps, lorsqu</w:t>
      </w:r>
      <w:r>
        <w:rPr>
          <w:rFonts w:cs="Times New Roman"/>
        </w:rPr>
        <w:t>’</w:t>
      </w:r>
      <w:r w:rsidRPr="00F8712A">
        <w:rPr>
          <w:rFonts w:cs="Times New Roman"/>
        </w:rPr>
        <w:t>il ouvrit son âme aux ardeurs sévères de la liberté et de la Justice</w:t>
      </w:r>
      <w:r>
        <w:rPr>
          <w:rFonts w:cs="Times New Roman"/>
        </w:rPr>
        <w:t> :</w:t>
      </w:r>
      <w:r w:rsidRPr="00F8712A">
        <w:rPr>
          <w:rFonts w:cs="Times New Roman"/>
        </w:rPr>
        <w:t xml:space="preserve"> </w:t>
      </w:r>
      <w:r w:rsidRPr="008100B8">
        <w:rPr>
          <w:rStyle w:val="quotec"/>
        </w:rPr>
        <w:t>« Et je croyais naître au nouvel âge, poète de l’Italie, dont les strophes vibrent au ciel comme des épées rugissantes et dont le chant, aile d’incendie, dévore les forêts, et va »</w:t>
      </w:r>
      <w:r>
        <w:rPr>
          <w:rFonts w:cs="Times New Roman"/>
        </w:rPr>
        <w:t> :</w:t>
      </w:r>
    </w:p>
    <w:p w:rsidR="00783C5A" w:rsidRPr="004C3DEB" w:rsidRDefault="00783C5A" w:rsidP="00783C5A">
      <w:pPr>
        <w:pStyle w:val="quotel"/>
        <w:rPr>
          <w:lang w:val="it-IT"/>
        </w:rPr>
      </w:pPr>
      <w:r w:rsidRPr="004C3DEB">
        <w:rPr>
          <w:lang w:val="it-IT"/>
        </w:rPr>
        <w:lastRenderedPageBreak/>
        <w:t xml:space="preserve">E uscir </w:t>
      </w:r>
      <w:proofErr w:type="spellStart"/>
      <w:r w:rsidRPr="004C3DEB">
        <w:rPr>
          <w:lang w:val="it-IT"/>
        </w:rPr>
        <w:t>credeami</w:t>
      </w:r>
      <w:proofErr w:type="spellEnd"/>
      <w:r w:rsidRPr="004C3DEB">
        <w:rPr>
          <w:lang w:val="it-IT"/>
        </w:rPr>
        <w:t xml:space="preserve"> italico vate a la nuova </w:t>
      </w:r>
      <w:proofErr w:type="spellStart"/>
      <w:r w:rsidRPr="004C3DEB">
        <w:rPr>
          <w:lang w:val="it-IT"/>
        </w:rPr>
        <w:t>etade</w:t>
      </w:r>
      <w:proofErr w:type="spellEnd"/>
      <w:r w:rsidRPr="004C3DEB">
        <w:rPr>
          <w:lang w:val="it-IT"/>
        </w:rPr>
        <w:t>,</w:t>
      </w:r>
    </w:p>
    <w:p w:rsidR="00783C5A" w:rsidRPr="004C3DEB" w:rsidRDefault="00783C5A" w:rsidP="00783C5A">
      <w:pPr>
        <w:pStyle w:val="quotel"/>
        <w:rPr>
          <w:lang w:val="it-IT"/>
        </w:rPr>
      </w:pPr>
      <w:r w:rsidRPr="004C3DEB">
        <w:rPr>
          <w:lang w:val="it-IT"/>
        </w:rPr>
        <w:t xml:space="preserve">Le cui strofe al ciel vibrano, </w:t>
      </w:r>
      <w:del w:id="5" w:author="Marguerite-Marie Bordry" w:date="2018-12-05T19:46:00Z">
        <w:r w:rsidRPr="004C3DEB" w:rsidDel="002C2473">
          <w:rPr>
            <w:lang w:val="it-IT"/>
          </w:rPr>
          <w:delText xml:space="preserve">comme </w:delText>
        </w:r>
      </w:del>
      <w:ins w:id="6" w:author="Marguerite-Marie Bordry" w:date="2018-12-05T19:46:00Z">
        <w:r w:rsidR="002C2473">
          <w:rPr>
            <w:lang w:val="it-IT"/>
          </w:rPr>
          <w:t>come</w:t>
        </w:r>
        <w:r w:rsidR="002C2473" w:rsidRPr="004C3DEB">
          <w:rPr>
            <w:lang w:val="it-IT"/>
          </w:rPr>
          <w:t xml:space="preserve"> </w:t>
        </w:r>
      </w:ins>
      <w:r w:rsidRPr="004C3DEB">
        <w:rPr>
          <w:lang w:val="it-IT"/>
        </w:rPr>
        <w:t>rugghianti spade,</w:t>
      </w:r>
    </w:p>
    <w:p w:rsidR="00783C5A" w:rsidRPr="004C3DEB" w:rsidRDefault="00783C5A" w:rsidP="00783C5A">
      <w:pPr>
        <w:pStyle w:val="quotel"/>
        <w:rPr>
          <w:lang w:val="it-IT"/>
        </w:rPr>
      </w:pPr>
      <w:r w:rsidRPr="004C3DEB">
        <w:rPr>
          <w:lang w:val="it-IT"/>
        </w:rPr>
        <w:t>E il canto, ala d’incendio, divora i boschi e va.</w:t>
      </w:r>
    </w:p>
    <w:p w:rsidR="00783C5A" w:rsidRPr="00F8712A" w:rsidRDefault="00783C5A" w:rsidP="00783C5A">
      <w:pPr>
        <w:pStyle w:val="Corpsdetexte"/>
        <w:rPr>
          <w:rFonts w:cs="Times New Roman"/>
        </w:rPr>
      </w:pPr>
      <w:r w:rsidRPr="00F8712A">
        <w:rPr>
          <w:rFonts w:cs="Times New Roman"/>
        </w:rPr>
        <w:t xml:space="preserve">Les poésies publiées par Carducci dans ces dernières années, </w:t>
      </w:r>
      <w:proofErr w:type="spellStart"/>
      <w:r w:rsidRPr="00F8712A">
        <w:rPr>
          <w:rFonts w:cs="Times New Roman"/>
          <w:i/>
        </w:rPr>
        <w:t>Piemonte</w:t>
      </w:r>
      <w:proofErr w:type="spellEnd"/>
      <w:r w:rsidRPr="00F8712A">
        <w:rPr>
          <w:rFonts w:cs="Times New Roman"/>
        </w:rPr>
        <w:t xml:space="preserve">, </w:t>
      </w:r>
      <w:r w:rsidRPr="00F8712A">
        <w:rPr>
          <w:rFonts w:cs="Times New Roman"/>
          <w:i/>
        </w:rPr>
        <w:t xml:space="preserve">La </w:t>
      </w:r>
      <w:proofErr w:type="spellStart"/>
      <w:r w:rsidRPr="00F8712A">
        <w:rPr>
          <w:rFonts w:cs="Times New Roman"/>
          <w:i/>
        </w:rPr>
        <w:t>Bicocca</w:t>
      </w:r>
      <w:proofErr w:type="spellEnd"/>
      <w:r w:rsidRPr="00F8712A">
        <w:rPr>
          <w:rFonts w:cs="Times New Roman"/>
        </w:rPr>
        <w:t xml:space="preserve">, </w:t>
      </w:r>
      <w:proofErr w:type="spellStart"/>
      <w:r w:rsidRPr="00F8712A">
        <w:rPr>
          <w:rFonts w:cs="Times New Roman"/>
          <w:i/>
        </w:rPr>
        <w:t>Cadore</w:t>
      </w:r>
      <w:proofErr w:type="spellEnd"/>
      <w:r w:rsidRPr="00F8712A">
        <w:rPr>
          <w:rFonts w:cs="Times New Roman"/>
        </w:rPr>
        <w:t>, sont encore des poésies nationales. Le poète y retrouve souvent la flamme qui brûlait dans les vers composés par lui entre 1859 et 1870, c</w:t>
      </w:r>
      <w:r>
        <w:rPr>
          <w:rFonts w:cs="Times New Roman"/>
        </w:rPr>
        <w:t>’</w:t>
      </w:r>
      <w:r w:rsidRPr="00F8712A">
        <w:rPr>
          <w:rFonts w:cs="Times New Roman"/>
        </w:rPr>
        <w:t xml:space="preserve">est-à-dire dans la période héroïque du </w:t>
      </w:r>
      <w:r w:rsidRPr="00F8712A">
        <w:rPr>
          <w:rFonts w:cs="Times New Roman"/>
          <w:i/>
        </w:rPr>
        <w:t>Risorgimento</w:t>
      </w:r>
      <w:r w:rsidRPr="00F8712A">
        <w:rPr>
          <w:rFonts w:cs="Times New Roman"/>
        </w:rPr>
        <w:t>.</w:t>
      </w:r>
    </w:p>
    <w:p w:rsidR="00783C5A" w:rsidRPr="00F8712A" w:rsidRDefault="00783C5A" w:rsidP="00783C5A">
      <w:pPr>
        <w:pStyle w:val="Corpsdetexte"/>
        <w:rPr>
          <w:rFonts w:cs="Times New Roman"/>
        </w:rPr>
      </w:pPr>
      <w:r w:rsidRPr="00F8712A">
        <w:rPr>
          <w:rFonts w:cs="Times New Roman"/>
        </w:rPr>
        <w:t>Il débutait, à cette époque, par une foi illimitée en la dynastie de Savoie et dans le rôle fatidique qu</w:t>
      </w:r>
      <w:r>
        <w:rPr>
          <w:rFonts w:cs="Times New Roman"/>
        </w:rPr>
        <w:t>’</w:t>
      </w:r>
      <w:r w:rsidRPr="00F8712A">
        <w:rPr>
          <w:rFonts w:cs="Times New Roman"/>
        </w:rPr>
        <w:t>elle était appelée à jouer dans l</w:t>
      </w:r>
      <w:r>
        <w:rPr>
          <w:rFonts w:cs="Times New Roman"/>
        </w:rPr>
        <w:t>’</w:t>
      </w:r>
      <w:r w:rsidRPr="00F8712A">
        <w:rPr>
          <w:rFonts w:cs="Times New Roman"/>
        </w:rPr>
        <w:t xml:space="preserve">histoire de la nation. </w:t>
      </w:r>
      <w:r w:rsidRPr="008100B8">
        <w:rPr>
          <w:rStyle w:val="quotec"/>
        </w:rPr>
        <w:t>« Que Dieu te sauve, ô cher signe, notre amour et notre joie ! Croix blanche de Savoie, que Dieu te sauve, et qu’il sauve le roi ! »</w:t>
      </w:r>
    </w:p>
    <w:p w:rsidR="00783C5A" w:rsidRPr="004C3DEB" w:rsidRDefault="00783C5A" w:rsidP="00783C5A">
      <w:pPr>
        <w:pStyle w:val="quotel"/>
        <w:rPr>
          <w:lang w:val="it-IT"/>
        </w:rPr>
      </w:pPr>
      <w:r w:rsidRPr="004C3DEB">
        <w:rPr>
          <w:lang w:val="it-IT"/>
        </w:rPr>
        <w:t>Dio ti salvi, o cara insegna,</w:t>
      </w:r>
    </w:p>
    <w:p w:rsidR="00783C5A" w:rsidRPr="004C3DEB" w:rsidRDefault="00783C5A" w:rsidP="00783C5A">
      <w:pPr>
        <w:pStyle w:val="quotel"/>
        <w:rPr>
          <w:lang w:val="it-IT"/>
        </w:rPr>
      </w:pPr>
      <w:r w:rsidRPr="004C3DEB">
        <w:rPr>
          <w:lang w:val="it-IT"/>
        </w:rPr>
        <w:t xml:space="preserve">Nostro amore e nostra </w:t>
      </w:r>
      <w:proofErr w:type="gramStart"/>
      <w:r w:rsidRPr="004C3DEB">
        <w:rPr>
          <w:lang w:val="it-IT"/>
        </w:rPr>
        <w:t>gioia !</w:t>
      </w:r>
      <w:proofErr w:type="gramEnd"/>
    </w:p>
    <w:p w:rsidR="00783C5A" w:rsidRPr="004C3DEB" w:rsidRDefault="00783C5A" w:rsidP="00783C5A">
      <w:pPr>
        <w:pStyle w:val="quotel"/>
        <w:rPr>
          <w:lang w:val="it-IT"/>
        </w:rPr>
      </w:pPr>
      <w:r w:rsidRPr="004C3DEB">
        <w:rPr>
          <w:lang w:val="it-IT"/>
        </w:rPr>
        <w:t>Bianca Croce di Savoia,</w:t>
      </w:r>
    </w:p>
    <w:p w:rsidR="00783C5A" w:rsidRPr="004C3DEB" w:rsidRDefault="00783C5A" w:rsidP="00783C5A">
      <w:pPr>
        <w:pStyle w:val="quotel"/>
        <w:rPr>
          <w:lang w:val="it-IT"/>
        </w:rPr>
      </w:pPr>
      <w:r w:rsidRPr="004C3DEB">
        <w:rPr>
          <w:lang w:val="it-IT"/>
        </w:rPr>
        <w:t xml:space="preserve">Dio ti salvi, e salvi il </w:t>
      </w:r>
      <w:proofErr w:type="gramStart"/>
      <w:r w:rsidRPr="004C3DEB">
        <w:rPr>
          <w:lang w:val="it-IT"/>
        </w:rPr>
        <w:t>re !</w:t>
      </w:r>
      <w:proofErr w:type="gramEnd"/>
    </w:p>
    <w:p w:rsidR="00783C5A" w:rsidRPr="00F8712A" w:rsidRDefault="00783C5A" w:rsidP="00783C5A">
      <w:pPr>
        <w:pStyle w:val="Corpsdetexte"/>
        <w:rPr>
          <w:rFonts w:cs="Times New Roman"/>
        </w:rPr>
      </w:pPr>
      <w:r w:rsidRPr="00F8712A">
        <w:rPr>
          <w:rFonts w:cs="Times New Roman"/>
        </w:rPr>
        <w:t>Mais plus tard les opinions du poète changère</w:t>
      </w:r>
      <w:r>
        <w:rPr>
          <w:rFonts w:cs="Times New Roman"/>
        </w:rPr>
        <w:t>nt. La promesse de Napoléon </w:t>
      </w:r>
      <w:r w:rsidRPr="00F8712A">
        <w:rPr>
          <w:rFonts w:cs="Times New Roman"/>
        </w:rPr>
        <w:t xml:space="preserve">III, </w:t>
      </w:r>
      <w:r>
        <w:rPr>
          <w:rFonts w:cs="Times New Roman"/>
        </w:rPr>
        <w:t>« </w:t>
      </w:r>
      <w:r w:rsidRPr="00F8712A">
        <w:rPr>
          <w:rFonts w:cs="Times New Roman"/>
          <w:i/>
        </w:rPr>
        <w:t>L</w:t>
      </w:r>
      <w:r>
        <w:rPr>
          <w:rFonts w:cs="Times New Roman"/>
          <w:i/>
        </w:rPr>
        <w:t>’</w:t>
      </w:r>
      <w:r w:rsidRPr="00F8712A">
        <w:rPr>
          <w:rFonts w:cs="Times New Roman"/>
          <w:i/>
        </w:rPr>
        <w:t>Italie libre des Alpes à l</w:t>
      </w:r>
      <w:r>
        <w:rPr>
          <w:rFonts w:cs="Times New Roman"/>
          <w:i/>
        </w:rPr>
        <w:t>’</w:t>
      </w:r>
      <w:r w:rsidRPr="00F8712A">
        <w:rPr>
          <w:rFonts w:cs="Times New Roman"/>
          <w:i/>
        </w:rPr>
        <w:t>Adriatique</w:t>
      </w:r>
      <w:r>
        <w:rPr>
          <w:rFonts w:cs="Times New Roman"/>
        </w:rPr>
        <w:t> »</w:t>
      </w:r>
      <w:r w:rsidRPr="00F8712A">
        <w:rPr>
          <w:rFonts w:cs="Times New Roman"/>
        </w:rPr>
        <w:t>, n</w:t>
      </w:r>
      <w:r>
        <w:rPr>
          <w:rFonts w:cs="Times New Roman"/>
        </w:rPr>
        <w:t>’</w:t>
      </w:r>
      <w:r w:rsidRPr="00F8712A">
        <w:rPr>
          <w:rFonts w:cs="Times New Roman"/>
        </w:rPr>
        <w:t>avait pas été accomplie. Venise languissait encore sous le joug de l</w:t>
      </w:r>
      <w:r>
        <w:rPr>
          <w:rFonts w:cs="Times New Roman"/>
        </w:rPr>
        <w:t>’</w:t>
      </w:r>
      <w:r w:rsidRPr="00F8712A">
        <w:rPr>
          <w:rFonts w:cs="Times New Roman"/>
        </w:rPr>
        <w:t>Autriche. Quand, en 1866, elle fut rendue au royaume d</w:t>
      </w:r>
      <w:r>
        <w:rPr>
          <w:rFonts w:cs="Times New Roman"/>
        </w:rPr>
        <w:t>’</w:t>
      </w:r>
      <w:r w:rsidRPr="00F8712A">
        <w:rPr>
          <w:rFonts w:cs="Times New Roman"/>
        </w:rPr>
        <w:t>Italie, c</w:t>
      </w:r>
      <w:r>
        <w:rPr>
          <w:rFonts w:cs="Times New Roman"/>
        </w:rPr>
        <w:t>’</w:t>
      </w:r>
      <w:r w:rsidRPr="00F8712A">
        <w:rPr>
          <w:rFonts w:cs="Times New Roman"/>
        </w:rPr>
        <w:t>était Trente et Trieste qui attendaient le jour de la délivrance.</w:t>
      </w:r>
    </w:p>
    <w:p w:rsidR="00783C5A" w:rsidRPr="00F8712A" w:rsidRDefault="00783C5A" w:rsidP="00783C5A">
      <w:pPr>
        <w:pStyle w:val="Corpsdetexte"/>
        <w:rPr>
          <w:rFonts w:cs="Times New Roman"/>
        </w:rPr>
      </w:pPr>
      <w:r>
        <w:rPr>
          <w:rFonts w:cs="Times New Roman"/>
        </w:rPr>
        <w:t>De plus — </w:t>
      </w:r>
      <w:r w:rsidRPr="00F8712A">
        <w:rPr>
          <w:rFonts w:cs="Times New Roman"/>
        </w:rPr>
        <w:t>et c</w:t>
      </w:r>
      <w:r>
        <w:rPr>
          <w:rFonts w:cs="Times New Roman"/>
        </w:rPr>
        <w:t>’</w:t>
      </w:r>
      <w:r w:rsidRPr="00F8712A">
        <w:rPr>
          <w:rFonts w:cs="Times New Roman"/>
        </w:rPr>
        <w:t>était un point cardina</w:t>
      </w:r>
      <w:r>
        <w:rPr>
          <w:rFonts w:cs="Times New Roman"/>
        </w:rPr>
        <w:t>l des revendications italiennes </w:t>
      </w:r>
      <w:r w:rsidRPr="00F8712A">
        <w:rPr>
          <w:rFonts w:cs="Times New Roman"/>
        </w:rPr>
        <w:t>— Rome demeurait toujours au pape</w:t>
      </w:r>
      <w:r>
        <w:rPr>
          <w:rFonts w:cs="Times New Roman"/>
        </w:rPr>
        <w:t> :</w:t>
      </w:r>
      <w:r w:rsidRPr="00F8712A">
        <w:rPr>
          <w:rFonts w:cs="Times New Roman"/>
        </w:rPr>
        <w:t xml:space="preserve"> Rome, la capitale sacrée de l</w:t>
      </w:r>
      <w:r>
        <w:rPr>
          <w:rFonts w:cs="Times New Roman"/>
        </w:rPr>
        <w:t>’</w:t>
      </w:r>
      <w:r w:rsidRPr="00F8712A">
        <w:rPr>
          <w:rFonts w:cs="Times New Roman"/>
        </w:rPr>
        <w:t>Italie</w:t>
      </w:r>
      <w:r>
        <w:rPr>
          <w:rFonts w:cs="Times New Roman"/>
        </w:rPr>
        <w:t> ;</w:t>
      </w:r>
      <w:r w:rsidRPr="00F8712A">
        <w:rPr>
          <w:rFonts w:cs="Times New Roman"/>
        </w:rPr>
        <w:t xml:space="preserve"> Rome qui par son nom, ses traditions, personnifiait depuis les temps les plus reculés la grandeur et l</w:t>
      </w:r>
      <w:r>
        <w:rPr>
          <w:rFonts w:cs="Times New Roman"/>
        </w:rPr>
        <w:t>’</w:t>
      </w:r>
      <w:r w:rsidRPr="00F8712A">
        <w:rPr>
          <w:rFonts w:cs="Times New Roman"/>
        </w:rPr>
        <w:t>esprit historiques du pays. Le gouvernement italien, qui avait les mains liées</w:t>
      </w:r>
      <w:r>
        <w:rPr>
          <w:rFonts w:cs="Times New Roman"/>
        </w:rPr>
        <w:t xml:space="preserve"> par la Convention de Septembre </w:t>
      </w:r>
      <w:r w:rsidRPr="00F8712A">
        <w:rPr>
          <w:rFonts w:cs="Times New Roman"/>
        </w:rPr>
        <w:t>1864, ne pouvait songer, pour le moment, à réaliser cet article suprême du programme national. Ainsi il fallait tolérer les répressions d</w:t>
      </w:r>
      <w:r>
        <w:rPr>
          <w:rFonts w:cs="Times New Roman"/>
        </w:rPr>
        <w:t>’</w:t>
      </w:r>
      <w:r w:rsidRPr="00F8712A">
        <w:rPr>
          <w:rFonts w:cs="Times New Roman"/>
        </w:rPr>
        <w:t>Aspromonte et celles de Mentana, et les actes de dureté, et même de cruauté, par lesquels se signalait le pouvoir agonisant des papes.</w:t>
      </w:r>
    </w:p>
    <w:p w:rsidR="00783C5A" w:rsidRPr="00F8712A" w:rsidRDefault="00783C5A" w:rsidP="00783C5A">
      <w:pPr>
        <w:pStyle w:val="Corpsdetexte"/>
        <w:rPr>
          <w:rFonts w:cs="Times New Roman"/>
        </w:rPr>
      </w:pPr>
      <w:r w:rsidRPr="00F8712A">
        <w:rPr>
          <w:rFonts w:cs="Times New Roman"/>
        </w:rPr>
        <w:t>Esprit éminemment patriotique, Carducci se révolta contre l</w:t>
      </w:r>
      <w:r>
        <w:rPr>
          <w:rFonts w:cs="Times New Roman"/>
        </w:rPr>
        <w:t>’</w:t>
      </w:r>
      <w:r w:rsidRPr="00F8712A">
        <w:rPr>
          <w:rFonts w:cs="Times New Roman"/>
        </w:rPr>
        <w:t>acquiescement des gouvernants qui proclamaient la nécessité d</w:t>
      </w:r>
      <w:r>
        <w:rPr>
          <w:rFonts w:cs="Times New Roman"/>
        </w:rPr>
        <w:t>’</w:t>
      </w:r>
      <w:r w:rsidRPr="00F8712A">
        <w:rPr>
          <w:rFonts w:cs="Times New Roman"/>
        </w:rPr>
        <w:t xml:space="preserve">atteindre le but désiré par les </w:t>
      </w:r>
      <w:r>
        <w:rPr>
          <w:rFonts w:cs="Times New Roman"/>
        </w:rPr>
        <w:t>« </w:t>
      </w:r>
      <w:r w:rsidRPr="00F8712A">
        <w:rPr>
          <w:rFonts w:cs="Times New Roman"/>
        </w:rPr>
        <w:t>voies morales</w:t>
      </w:r>
      <w:r>
        <w:rPr>
          <w:rFonts w:cs="Times New Roman"/>
        </w:rPr>
        <w:t> ». Le génie de Garibaldi — </w:t>
      </w:r>
      <w:r w:rsidRPr="00F8712A">
        <w:rPr>
          <w:rFonts w:cs="Times New Roman"/>
        </w:rPr>
        <w:t>ce héros populaire, toujours prêt à donner son sang pour la Justice et la Liberté, sans se soucier guèr</w:t>
      </w:r>
      <w:r>
        <w:rPr>
          <w:rFonts w:cs="Times New Roman"/>
        </w:rPr>
        <w:t>e des convenances diplomatiques </w:t>
      </w:r>
      <w:r w:rsidRPr="00F8712A">
        <w:rPr>
          <w:rFonts w:cs="Times New Roman"/>
        </w:rPr>
        <w:t>— attira surtout notre poète national.</w:t>
      </w:r>
    </w:p>
    <w:p w:rsidR="00783C5A" w:rsidRPr="00F8712A" w:rsidRDefault="00783C5A" w:rsidP="00783C5A">
      <w:pPr>
        <w:pStyle w:val="Corpsdetexte"/>
        <w:rPr>
          <w:rFonts w:cs="Times New Roman"/>
        </w:rPr>
      </w:pPr>
      <w:r w:rsidRPr="00F8712A">
        <w:rPr>
          <w:rFonts w:cs="Times New Roman"/>
        </w:rPr>
        <w:t>Il flétrit alors sans pitié, avec colère et sarcasme, les ministres qu</w:t>
      </w:r>
      <w:r>
        <w:rPr>
          <w:rFonts w:cs="Times New Roman"/>
        </w:rPr>
        <w:t>i résistaient aux efforts du « </w:t>
      </w:r>
      <w:r w:rsidRPr="00F8712A">
        <w:rPr>
          <w:rFonts w:cs="Times New Roman"/>
        </w:rPr>
        <w:t>parti de l</w:t>
      </w:r>
      <w:r>
        <w:rPr>
          <w:rFonts w:cs="Times New Roman"/>
        </w:rPr>
        <w:t>’</w:t>
      </w:r>
      <w:r w:rsidRPr="00F8712A">
        <w:rPr>
          <w:rFonts w:cs="Times New Roman"/>
        </w:rPr>
        <w:t>action</w:t>
      </w:r>
      <w:r>
        <w:rPr>
          <w:rFonts w:cs="Times New Roman"/>
        </w:rPr>
        <w:t> »</w:t>
      </w:r>
      <w:r w:rsidRPr="00F8712A">
        <w:rPr>
          <w:rFonts w:cs="Times New Roman"/>
        </w:rPr>
        <w:t>, et, en même temps, il s</w:t>
      </w:r>
      <w:r>
        <w:rPr>
          <w:rFonts w:cs="Times New Roman"/>
        </w:rPr>
        <w:t>’</w:t>
      </w:r>
      <w:r w:rsidRPr="00F8712A">
        <w:rPr>
          <w:rFonts w:cs="Times New Roman"/>
        </w:rPr>
        <w:t xml:space="preserve">éloigna logiquement de la dynastie, qui choisissait </w:t>
      </w:r>
      <w:r w:rsidRPr="00F8712A">
        <w:rPr>
          <w:rFonts w:cs="Times New Roman"/>
        </w:rPr>
        <w:lastRenderedPageBreak/>
        <w:t xml:space="preserve">et gardait de tels ministres. La brèche de la </w:t>
      </w:r>
      <w:r w:rsidRPr="00F8712A">
        <w:rPr>
          <w:rFonts w:cs="Times New Roman"/>
          <w:i/>
        </w:rPr>
        <w:t>Porta-Pia</w:t>
      </w:r>
      <w:r w:rsidRPr="00F8712A">
        <w:rPr>
          <w:rFonts w:cs="Times New Roman"/>
        </w:rPr>
        <w:t>, qui rendit enfin la ville éternelle aux Italiens, n</w:t>
      </w:r>
      <w:r>
        <w:rPr>
          <w:rFonts w:cs="Times New Roman"/>
        </w:rPr>
        <w:t>’</w:t>
      </w:r>
      <w:r w:rsidRPr="00F8712A">
        <w:rPr>
          <w:rFonts w:cs="Times New Roman"/>
        </w:rPr>
        <w:t>apaisa pas le dédain du poète. Il reprocha aux politiciens d</w:t>
      </w:r>
      <w:r>
        <w:rPr>
          <w:rFonts w:cs="Times New Roman"/>
        </w:rPr>
        <w:t>’</w:t>
      </w:r>
      <w:r w:rsidRPr="00F8712A">
        <w:rPr>
          <w:rFonts w:cs="Times New Roman"/>
        </w:rPr>
        <w:t>y être entrés presque en cachette, et s</w:t>
      </w:r>
      <w:r>
        <w:rPr>
          <w:rFonts w:cs="Times New Roman"/>
        </w:rPr>
        <w:t>’</w:t>
      </w:r>
      <w:r w:rsidRPr="00F8712A">
        <w:rPr>
          <w:rFonts w:cs="Times New Roman"/>
        </w:rPr>
        <w:t>écria amèrement que, pendant que l</w:t>
      </w:r>
      <w:r>
        <w:rPr>
          <w:rFonts w:cs="Times New Roman"/>
        </w:rPr>
        <w:t>’</w:t>
      </w:r>
      <w:r w:rsidRPr="00F8712A">
        <w:rPr>
          <w:rFonts w:cs="Times New Roman"/>
        </w:rPr>
        <w:t>Italie demandait à grande voix Rome, on lui avait donné Byzance</w:t>
      </w:r>
      <w:r>
        <w:rPr>
          <w:rFonts w:cs="Times New Roman"/>
        </w:rPr>
        <w:t> !</w:t>
      </w:r>
      <w:r w:rsidRPr="00F8712A">
        <w:rPr>
          <w:rFonts w:cs="Times New Roman"/>
        </w:rPr>
        <w:t xml:space="preserve"> Il n</w:t>
      </w:r>
      <w:r>
        <w:rPr>
          <w:rFonts w:cs="Times New Roman"/>
        </w:rPr>
        <w:t>’</w:t>
      </w:r>
      <w:r w:rsidRPr="00F8712A">
        <w:rPr>
          <w:rFonts w:cs="Times New Roman"/>
        </w:rPr>
        <w:t>épargna pas au peuple de son pays l</w:t>
      </w:r>
      <w:r>
        <w:rPr>
          <w:rFonts w:cs="Times New Roman"/>
        </w:rPr>
        <w:t>’</w:t>
      </w:r>
      <w:r w:rsidRPr="00F8712A">
        <w:rPr>
          <w:rFonts w:cs="Times New Roman"/>
        </w:rPr>
        <w:t xml:space="preserve">épithète de </w:t>
      </w:r>
      <w:r>
        <w:rPr>
          <w:rFonts w:cs="Times New Roman"/>
        </w:rPr>
        <w:t>« </w:t>
      </w:r>
      <w:r w:rsidRPr="00F8712A">
        <w:rPr>
          <w:rFonts w:cs="Times New Roman"/>
        </w:rPr>
        <w:t>lâche</w:t>
      </w:r>
      <w:r>
        <w:rPr>
          <w:rFonts w:cs="Times New Roman"/>
        </w:rPr>
        <w:t> »</w:t>
      </w:r>
      <w:r w:rsidRPr="00F8712A">
        <w:rPr>
          <w:rFonts w:cs="Times New Roman"/>
        </w:rPr>
        <w:t>, et le fustigea plus violemment encore pour avoir applaudi les débordements de son patriotisme indigné.</w:t>
      </w:r>
    </w:p>
    <w:p w:rsidR="00783C5A" w:rsidRPr="00F8712A" w:rsidRDefault="00783C5A" w:rsidP="00783C5A">
      <w:pPr>
        <w:pStyle w:val="Corpsdetexte"/>
        <w:rPr>
          <w:rFonts w:cs="Times New Roman"/>
        </w:rPr>
      </w:pPr>
      <w:r w:rsidRPr="00F8712A">
        <w:rPr>
          <w:rFonts w:cs="Times New Roman"/>
        </w:rPr>
        <w:t>Il condamna avec âpreté la courtisanerie sous toutes ses formes. L</w:t>
      </w:r>
      <w:r>
        <w:rPr>
          <w:rFonts w:cs="Times New Roman"/>
        </w:rPr>
        <w:t>’</w:t>
      </w:r>
      <w:r w:rsidRPr="00F8712A">
        <w:rPr>
          <w:rFonts w:cs="Times New Roman"/>
        </w:rPr>
        <w:t>institution d</w:t>
      </w:r>
      <w:r>
        <w:rPr>
          <w:rFonts w:cs="Times New Roman"/>
        </w:rPr>
        <w:t>’</w:t>
      </w:r>
      <w:r w:rsidRPr="00F8712A">
        <w:rPr>
          <w:rFonts w:cs="Times New Roman"/>
        </w:rPr>
        <w:t xml:space="preserve">une </w:t>
      </w:r>
      <w:r w:rsidRPr="00F8712A">
        <w:rPr>
          <w:rFonts w:cs="Times New Roman"/>
          <w:i/>
        </w:rPr>
        <w:t xml:space="preserve">Consulta </w:t>
      </w:r>
      <w:proofErr w:type="spellStart"/>
      <w:r w:rsidRPr="00F8712A">
        <w:rPr>
          <w:rFonts w:cs="Times New Roman"/>
          <w:i/>
        </w:rPr>
        <w:t>araldica</w:t>
      </w:r>
      <w:proofErr w:type="spellEnd"/>
      <w:r w:rsidRPr="00F8712A">
        <w:rPr>
          <w:rFonts w:cs="Times New Roman"/>
        </w:rPr>
        <w:t>, pour contrôler et enrôler les titres de la noblesse, provoqua sa colère. Il rêva d</w:t>
      </w:r>
      <w:r>
        <w:rPr>
          <w:rFonts w:cs="Times New Roman"/>
        </w:rPr>
        <w:t>’</w:t>
      </w:r>
      <w:r w:rsidRPr="00F8712A">
        <w:rPr>
          <w:rFonts w:cs="Times New Roman"/>
        </w:rPr>
        <w:t>atteindre toutes les iniquités, toutes les tyrannies. Les protagonistes de la Révolution, et ses précurseurs philosophiques, obtinrent dans ses vers l</w:t>
      </w:r>
      <w:r>
        <w:rPr>
          <w:rFonts w:cs="Times New Roman"/>
        </w:rPr>
        <w:t>’</w:t>
      </w:r>
      <w:r w:rsidRPr="00F8712A">
        <w:rPr>
          <w:rFonts w:cs="Times New Roman"/>
        </w:rPr>
        <w:t xml:space="preserve">apothéose. Voltaire, Kant furent exaltés par lui de même que Robespierre, Saint-Just et Danton. Par </w:t>
      </w:r>
      <w:r>
        <w:rPr>
          <w:rFonts w:cs="Times New Roman"/>
        </w:rPr>
        <w:t>contre, le roi Louis XIV, Napoléon III et le pape Pie </w:t>
      </w:r>
      <w:r w:rsidRPr="00F8712A">
        <w:rPr>
          <w:rFonts w:cs="Times New Roman"/>
        </w:rPr>
        <w:t>IX ne furent point ménagés par cette muse fougueuse qui ne connaissait d</w:t>
      </w:r>
      <w:r>
        <w:rPr>
          <w:rFonts w:cs="Times New Roman"/>
        </w:rPr>
        <w:t>’</w:t>
      </w:r>
      <w:r w:rsidRPr="00F8712A">
        <w:rPr>
          <w:rFonts w:cs="Times New Roman"/>
        </w:rPr>
        <w:t xml:space="preserve">obstacles ni de brides. Aussi </w:t>
      </w:r>
      <w:proofErr w:type="spellStart"/>
      <w:r w:rsidRPr="00F8712A">
        <w:rPr>
          <w:rFonts w:cs="Times New Roman"/>
        </w:rPr>
        <w:t>fut-il</w:t>
      </w:r>
      <w:proofErr w:type="spellEnd"/>
      <w:r w:rsidRPr="00F8712A">
        <w:rPr>
          <w:rFonts w:cs="Times New Roman"/>
        </w:rPr>
        <w:t xml:space="preserve"> lui-même en butte aux attaques des modérés, autant dans le champ de la politique que dans celui de la littérature.</w:t>
      </w:r>
    </w:p>
    <w:p w:rsidR="00783C5A" w:rsidRPr="00F8712A" w:rsidRDefault="00783C5A" w:rsidP="00783C5A">
      <w:pPr>
        <w:pStyle w:val="Corpsdetexte"/>
        <w:rPr>
          <w:rFonts w:cs="Times New Roman"/>
        </w:rPr>
      </w:pPr>
      <w:r w:rsidRPr="00F8712A">
        <w:rPr>
          <w:rFonts w:cs="Times New Roman"/>
        </w:rPr>
        <w:t xml:space="preserve">En ces dernières années, on le sait, </w:t>
      </w:r>
      <w:proofErr w:type="spellStart"/>
      <w:r>
        <w:rPr>
          <w:rFonts w:cs="Times New Roman"/>
        </w:rPr>
        <w:t>Giosuè</w:t>
      </w:r>
      <w:proofErr w:type="spellEnd"/>
      <w:r w:rsidRPr="00F8712A">
        <w:rPr>
          <w:rFonts w:cs="Times New Roman"/>
        </w:rPr>
        <w:t xml:space="preserve"> Carducci s</w:t>
      </w:r>
      <w:r>
        <w:rPr>
          <w:rFonts w:cs="Times New Roman"/>
        </w:rPr>
        <w:t>’</w:t>
      </w:r>
      <w:r w:rsidRPr="00F8712A">
        <w:rPr>
          <w:rFonts w:cs="Times New Roman"/>
        </w:rPr>
        <w:t>est rapproché de la cour. Il est rentré dans l</w:t>
      </w:r>
      <w:r>
        <w:rPr>
          <w:rFonts w:cs="Times New Roman"/>
        </w:rPr>
        <w:t>’</w:t>
      </w:r>
      <w:r w:rsidRPr="00F8712A">
        <w:rPr>
          <w:rFonts w:cs="Times New Roman"/>
        </w:rPr>
        <w:t>orthodoxie constitutionnelle</w:t>
      </w:r>
      <w:r>
        <w:rPr>
          <w:rFonts w:cs="Times New Roman"/>
        </w:rPr>
        <w:t> ;</w:t>
      </w:r>
      <w:r w:rsidRPr="00F8712A">
        <w:rPr>
          <w:rFonts w:cs="Times New Roman"/>
        </w:rPr>
        <w:t xml:space="preserve"> il a accepté le titre de sénateur et a renoncé aux élans turbulents de sa jeunesse. On a beaucoup insisté sur le rôle joué dans une telle évolution par le charme de </w:t>
      </w:r>
      <w:del w:id="7" w:author="Marguerite-Marie Bordry" w:date="2018-12-05T19:48:00Z">
        <w:r w:rsidRPr="00F8712A" w:rsidDel="00283985">
          <w:rPr>
            <w:rFonts w:cs="Times New Roman"/>
          </w:rPr>
          <w:delText xml:space="preserve">lareine </w:delText>
        </w:r>
      </w:del>
      <w:ins w:id="8" w:author="Marguerite-Marie Bordry" w:date="2018-12-05T19:48:00Z">
        <w:r w:rsidR="00283985">
          <w:rPr>
            <w:rFonts w:cs="Times New Roman"/>
          </w:rPr>
          <w:t>la reine</w:t>
        </w:r>
        <w:r w:rsidR="00283985" w:rsidRPr="00F8712A">
          <w:rPr>
            <w:rFonts w:cs="Times New Roman"/>
          </w:rPr>
          <w:t xml:space="preserve"> </w:t>
        </w:r>
      </w:ins>
      <w:r w:rsidRPr="00F8712A">
        <w:rPr>
          <w:rFonts w:cs="Times New Roman"/>
        </w:rPr>
        <w:t>Marguerite. Celle-ci est, certainement, une femme supérieure, d</w:t>
      </w:r>
      <w:r>
        <w:rPr>
          <w:rFonts w:cs="Times New Roman"/>
        </w:rPr>
        <w:t>’</w:t>
      </w:r>
      <w:r w:rsidRPr="00F8712A">
        <w:rPr>
          <w:rFonts w:cs="Times New Roman"/>
        </w:rPr>
        <w:t xml:space="preserve">un esprit cultivé et érudit, quoique trop conservateur. Il ne faudrait cependant </w:t>
      </w:r>
      <w:proofErr w:type="gramStart"/>
      <w:r w:rsidRPr="00F8712A">
        <w:rPr>
          <w:rFonts w:cs="Times New Roman"/>
        </w:rPr>
        <w:t>voir</w:t>
      </w:r>
      <w:proofErr w:type="gramEnd"/>
      <w:r w:rsidRPr="00F8712A">
        <w:rPr>
          <w:rFonts w:cs="Times New Roman"/>
        </w:rPr>
        <w:t xml:space="preserve"> là qu</w:t>
      </w:r>
      <w:r>
        <w:rPr>
          <w:rFonts w:cs="Times New Roman"/>
        </w:rPr>
        <w:t>’</w:t>
      </w:r>
      <w:r w:rsidRPr="00F8712A">
        <w:rPr>
          <w:rFonts w:cs="Times New Roman"/>
        </w:rPr>
        <w:t>un épisode et non la vraie cause de cette évolution</w:t>
      </w:r>
      <w:r>
        <w:rPr>
          <w:rFonts w:cs="Times New Roman"/>
        </w:rPr>
        <w:t>…</w:t>
      </w:r>
      <w:r w:rsidRPr="00F8712A">
        <w:rPr>
          <w:rFonts w:cs="Times New Roman"/>
        </w:rPr>
        <w:t xml:space="preserve"> La vérité, c</w:t>
      </w:r>
      <w:r>
        <w:rPr>
          <w:rFonts w:cs="Times New Roman"/>
        </w:rPr>
        <w:t>’</w:t>
      </w:r>
      <w:r w:rsidRPr="00F8712A">
        <w:rPr>
          <w:rFonts w:cs="Times New Roman"/>
        </w:rPr>
        <w:t>est que, à la longue, un ordre de choses régulier et normal s</w:t>
      </w:r>
      <w:r>
        <w:rPr>
          <w:rFonts w:cs="Times New Roman"/>
        </w:rPr>
        <w:t>’</w:t>
      </w:r>
      <w:r w:rsidRPr="00F8712A">
        <w:rPr>
          <w:rFonts w:cs="Times New Roman"/>
        </w:rPr>
        <w:t>est établi, accepté par l</w:t>
      </w:r>
      <w:r>
        <w:rPr>
          <w:rFonts w:cs="Times New Roman"/>
        </w:rPr>
        <w:t>’</w:t>
      </w:r>
      <w:r w:rsidRPr="00F8712A">
        <w:rPr>
          <w:rFonts w:cs="Times New Roman"/>
        </w:rPr>
        <w:t>immense majorité des Italiens. Les fautes du passé, les divergences d</w:t>
      </w:r>
      <w:r>
        <w:rPr>
          <w:rFonts w:cs="Times New Roman"/>
        </w:rPr>
        <w:t>’</w:t>
      </w:r>
      <w:r w:rsidRPr="00F8712A">
        <w:rPr>
          <w:rFonts w:cs="Times New Roman"/>
        </w:rPr>
        <w:t>opinion sur les moyens d</w:t>
      </w:r>
      <w:r>
        <w:rPr>
          <w:rFonts w:cs="Times New Roman"/>
        </w:rPr>
        <w:t>’</w:t>
      </w:r>
      <w:r w:rsidRPr="00F8712A">
        <w:rPr>
          <w:rFonts w:cs="Times New Roman"/>
        </w:rPr>
        <w:t>arriver au but, devaient peu à peu s</w:t>
      </w:r>
      <w:r>
        <w:rPr>
          <w:rFonts w:cs="Times New Roman"/>
        </w:rPr>
        <w:t>’</w:t>
      </w:r>
      <w:r w:rsidRPr="00F8712A">
        <w:rPr>
          <w:rFonts w:cs="Times New Roman"/>
        </w:rPr>
        <w:t>oublier, dès que ce but a été atteint. L</w:t>
      </w:r>
      <w:r>
        <w:rPr>
          <w:rFonts w:cs="Times New Roman"/>
        </w:rPr>
        <w:t>’</w:t>
      </w:r>
      <w:r w:rsidRPr="00F8712A">
        <w:rPr>
          <w:rFonts w:cs="Times New Roman"/>
        </w:rPr>
        <w:t>opposition irréconciliable, et même la bouderie prolongée, eût été contraire aux aspirations et aux nécessités nationales. C</w:t>
      </w:r>
      <w:r>
        <w:rPr>
          <w:rFonts w:cs="Times New Roman"/>
        </w:rPr>
        <w:t>’</w:t>
      </w:r>
      <w:r w:rsidRPr="00F8712A">
        <w:rPr>
          <w:rFonts w:cs="Times New Roman"/>
        </w:rPr>
        <w:t>eût été se condamner à un exil moral tout d</w:t>
      </w:r>
      <w:r>
        <w:rPr>
          <w:rFonts w:cs="Times New Roman"/>
        </w:rPr>
        <w:t>’</w:t>
      </w:r>
      <w:r w:rsidRPr="00F8712A">
        <w:rPr>
          <w:rFonts w:cs="Times New Roman"/>
        </w:rPr>
        <w:t>impuissance et de stérilité. Les problèmes de l</w:t>
      </w:r>
      <w:r>
        <w:rPr>
          <w:rFonts w:cs="Times New Roman"/>
        </w:rPr>
        <w:t>’</w:t>
      </w:r>
      <w:r w:rsidRPr="00F8712A">
        <w:rPr>
          <w:rFonts w:cs="Times New Roman"/>
        </w:rPr>
        <w:t xml:space="preserve">heure actuelle ne sont nullement les problèmes </w:t>
      </w:r>
      <w:del w:id="9" w:author="Marguerite-Marie Bordry" w:date="2018-12-05T19:48:00Z">
        <w:r w:rsidRPr="00F8712A" w:rsidDel="00071B57">
          <w:rPr>
            <w:rFonts w:cs="Times New Roman"/>
          </w:rPr>
          <w:delText xml:space="preserve">d </w:delText>
        </w:r>
      </w:del>
      <w:ins w:id="10" w:author="Marguerite-Marie Bordry" w:date="2018-12-05T19:48:00Z">
        <w:r w:rsidR="00071B57" w:rsidRPr="00F8712A">
          <w:rPr>
            <w:rFonts w:cs="Times New Roman"/>
          </w:rPr>
          <w:t>d</w:t>
        </w:r>
        <w:r w:rsidR="00071B57">
          <w:rPr>
            <w:rFonts w:cs="Times New Roman"/>
          </w:rPr>
          <w:t>’</w:t>
        </w:r>
      </w:ins>
      <w:r w:rsidRPr="00F8712A">
        <w:rPr>
          <w:rFonts w:cs="Times New Roman"/>
        </w:rPr>
        <w:t>il y a vingt-cinq ans. À quoi bon alors rééditer les vieilles querelles</w:t>
      </w:r>
      <w:r>
        <w:rPr>
          <w:rFonts w:cs="Times New Roman"/>
        </w:rPr>
        <w:t> ?</w:t>
      </w:r>
    </w:p>
    <w:p w:rsidR="00783C5A" w:rsidRPr="00F8712A" w:rsidRDefault="00783C5A" w:rsidP="00783C5A">
      <w:pPr>
        <w:pStyle w:val="Corpsdetexte"/>
        <w:rPr>
          <w:rFonts w:cs="Times New Roman"/>
        </w:rPr>
      </w:pPr>
      <w:r w:rsidRPr="00F8712A">
        <w:rPr>
          <w:rFonts w:cs="Times New Roman"/>
        </w:rPr>
        <w:t>C</w:t>
      </w:r>
      <w:r>
        <w:rPr>
          <w:rFonts w:cs="Times New Roman"/>
        </w:rPr>
        <w:t>’</w:t>
      </w:r>
      <w:r w:rsidRPr="00F8712A">
        <w:rPr>
          <w:rFonts w:cs="Times New Roman"/>
        </w:rPr>
        <w:t>est par ce même chemin qu</w:t>
      </w:r>
      <w:r>
        <w:rPr>
          <w:rFonts w:cs="Times New Roman"/>
        </w:rPr>
        <w:t>’</w:t>
      </w:r>
      <w:r w:rsidRPr="00F8712A">
        <w:rPr>
          <w:rFonts w:cs="Times New Roman"/>
        </w:rPr>
        <w:t>ont été ramenés à la monarchie bien d</w:t>
      </w:r>
      <w:r>
        <w:rPr>
          <w:rFonts w:cs="Times New Roman"/>
        </w:rPr>
        <w:t>’</w:t>
      </w:r>
      <w:r w:rsidRPr="00F8712A">
        <w:rPr>
          <w:rFonts w:cs="Times New Roman"/>
        </w:rPr>
        <w:t>autres éléments du parti radical, dont le républicanisme n</w:t>
      </w:r>
      <w:r>
        <w:rPr>
          <w:rFonts w:cs="Times New Roman"/>
        </w:rPr>
        <w:t>’</w:t>
      </w:r>
      <w:r w:rsidRPr="00F8712A">
        <w:rPr>
          <w:rFonts w:cs="Times New Roman"/>
        </w:rPr>
        <w:t>avait pas été, cependant, moins bruyant ni moins batailleur que celui de Carducci.</w:t>
      </w:r>
    </w:p>
    <w:p w:rsidR="00783C5A" w:rsidRPr="00F8712A" w:rsidRDefault="00783C5A" w:rsidP="00783C5A">
      <w:pPr>
        <w:pStyle w:val="Corpsdetexte"/>
        <w:rPr>
          <w:rFonts w:cs="Times New Roman"/>
        </w:rPr>
      </w:pPr>
      <w:r w:rsidRPr="00F8712A">
        <w:rPr>
          <w:rFonts w:cs="Times New Roman"/>
        </w:rPr>
        <w:t xml:space="preserve">Quant aux problèmes du présent, ce ne sera pas la muse de </w:t>
      </w:r>
      <w:proofErr w:type="spellStart"/>
      <w:r>
        <w:rPr>
          <w:rFonts w:cs="Times New Roman"/>
        </w:rPr>
        <w:t>Giosuè</w:t>
      </w:r>
      <w:proofErr w:type="spellEnd"/>
      <w:r w:rsidRPr="00F8712A">
        <w:rPr>
          <w:rFonts w:cs="Times New Roman"/>
        </w:rPr>
        <w:t xml:space="preserve"> Carducci qui les abordera. Il vient de le proclamer dans sa préface à la traduction par </w:t>
      </w:r>
      <w:proofErr w:type="spellStart"/>
      <w:r w:rsidRPr="00F8712A">
        <w:rPr>
          <w:rFonts w:cs="Times New Roman"/>
        </w:rPr>
        <w:t>Sanfelice</w:t>
      </w:r>
      <w:proofErr w:type="spellEnd"/>
      <w:r w:rsidRPr="00F8712A">
        <w:rPr>
          <w:rFonts w:cs="Times New Roman"/>
        </w:rPr>
        <w:t xml:space="preserve"> du </w:t>
      </w:r>
      <w:r w:rsidRPr="00F8712A">
        <w:rPr>
          <w:rFonts w:cs="Times New Roman"/>
          <w:i/>
        </w:rPr>
        <w:t>Prométhée délivré</w:t>
      </w:r>
      <w:r>
        <w:rPr>
          <w:rFonts w:cs="Times New Roman"/>
        </w:rPr>
        <w:t xml:space="preserve"> de P. S. </w:t>
      </w:r>
      <w:r w:rsidRPr="00F8712A">
        <w:rPr>
          <w:rFonts w:cs="Times New Roman"/>
        </w:rPr>
        <w:t>Shelley. Dans ces pages, il dit que le socialisme est une question sévère et terrifiante, et non pas un bibelot pour les vers éclopés. Les événements</w:t>
      </w:r>
      <w:r>
        <w:rPr>
          <w:rFonts w:cs="Times New Roman"/>
        </w:rPr>
        <w:t xml:space="preserve"> </w:t>
      </w:r>
      <w:r w:rsidRPr="00F8712A">
        <w:rPr>
          <w:rFonts w:cs="Times New Roman"/>
        </w:rPr>
        <w:t>de Sicile sont les symptômes d</w:t>
      </w:r>
      <w:r>
        <w:rPr>
          <w:rFonts w:cs="Times New Roman"/>
        </w:rPr>
        <w:t>’</w:t>
      </w:r>
      <w:r w:rsidRPr="00F8712A">
        <w:rPr>
          <w:rFonts w:cs="Times New Roman"/>
        </w:rPr>
        <w:t xml:space="preserve">un </w:t>
      </w:r>
      <w:r w:rsidRPr="00F8712A">
        <w:rPr>
          <w:rFonts w:cs="Times New Roman"/>
        </w:rPr>
        <w:lastRenderedPageBreak/>
        <w:t>malaise qui ne peut pas être guéri par la poésie.</w:t>
      </w:r>
    </w:p>
    <w:p w:rsidR="00783C5A" w:rsidRPr="00F8712A" w:rsidRDefault="00783C5A" w:rsidP="00783C5A">
      <w:pPr>
        <w:pStyle w:val="Corpsdetexte"/>
        <w:rPr>
          <w:rFonts w:cs="Times New Roman"/>
        </w:rPr>
      </w:pPr>
      <w:r w:rsidRPr="00F8712A">
        <w:rPr>
          <w:rFonts w:cs="Times New Roman"/>
        </w:rPr>
        <w:t>Ce n</w:t>
      </w:r>
      <w:r>
        <w:rPr>
          <w:rFonts w:cs="Times New Roman"/>
        </w:rPr>
        <w:t>’</w:t>
      </w:r>
      <w:r w:rsidRPr="00F8712A">
        <w:rPr>
          <w:rFonts w:cs="Times New Roman"/>
        </w:rPr>
        <w:t>est pas le cas de discuter ici cette théorie.</w:t>
      </w:r>
    </w:p>
    <w:p w:rsidR="00783C5A" w:rsidRPr="00F8712A" w:rsidRDefault="00783C5A" w:rsidP="00783C5A">
      <w:pPr>
        <w:pStyle w:val="Corpsdetexte"/>
        <w:rPr>
          <w:rFonts w:cs="Times New Roman"/>
        </w:rPr>
      </w:pPr>
      <w:r w:rsidRPr="00F8712A">
        <w:rPr>
          <w:rFonts w:cs="Times New Roman"/>
        </w:rPr>
        <w:t>Le même Carducci, d</w:t>
      </w:r>
      <w:r>
        <w:rPr>
          <w:rFonts w:cs="Times New Roman"/>
        </w:rPr>
        <w:t>’</w:t>
      </w:r>
      <w:r w:rsidRPr="00F8712A">
        <w:rPr>
          <w:rFonts w:cs="Times New Roman"/>
        </w:rPr>
        <w:t>ailleurs, n</w:t>
      </w:r>
      <w:r>
        <w:rPr>
          <w:rFonts w:cs="Times New Roman"/>
        </w:rPr>
        <w:t>’</w:t>
      </w:r>
      <w:r w:rsidRPr="00F8712A">
        <w:rPr>
          <w:rFonts w:cs="Times New Roman"/>
        </w:rPr>
        <w:t>effleurait-il pas la question sociale, quand il préconisait les triomphes de l</w:t>
      </w:r>
      <w:r>
        <w:rPr>
          <w:rFonts w:cs="Times New Roman"/>
        </w:rPr>
        <w:t>’</w:t>
      </w:r>
      <w:r w:rsidRPr="00F8712A">
        <w:rPr>
          <w:rFonts w:cs="Times New Roman"/>
        </w:rPr>
        <w:t>avenir, qui ne seront plus les triomphes des rois, mais les triomphes du peuple sur l</w:t>
      </w:r>
      <w:r>
        <w:rPr>
          <w:rFonts w:cs="Times New Roman"/>
        </w:rPr>
        <w:t>’</w:t>
      </w:r>
      <w:r w:rsidRPr="00F8712A">
        <w:rPr>
          <w:rFonts w:cs="Times New Roman"/>
        </w:rPr>
        <w:t>âge noir de la barbarie</w:t>
      </w:r>
      <w:r>
        <w:rPr>
          <w:rFonts w:cs="Times New Roman"/>
        </w:rPr>
        <w:t> ?</w:t>
      </w:r>
      <w:r w:rsidRPr="00F8712A">
        <w:rPr>
          <w:rFonts w:cs="Times New Roman"/>
        </w:rPr>
        <w:t xml:space="preserve"> Et, de même, quand il composait cette ode superbe</w:t>
      </w:r>
      <w:r>
        <w:rPr>
          <w:rFonts w:cs="Times New Roman"/>
        </w:rPr>
        <w:t> :</w:t>
      </w:r>
      <w:r w:rsidRPr="00F8712A">
        <w:rPr>
          <w:rFonts w:cs="Times New Roman"/>
        </w:rPr>
        <w:t xml:space="preserve"> </w:t>
      </w:r>
      <w:r w:rsidRPr="00F8712A">
        <w:rPr>
          <w:rFonts w:cs="Times New Roman"/>
          <w:i/>
        </w:rPr>
        <w:t>La Mère</w:t>
      </w:r>
      <w:r w:rsidRPr="00F8712A">
        <w:rPr>
          <w:rFonts w:cs="Times New Roman"/>
        </w:rPr>
        <w:t xml:space="preserve">, pour un groupe du sculpteur </w:t>
      </w:r>
      <w:proofErr w:type="spellStart"/>
      <w:r w:rsidRPr="00F8712A">
        <w:rPr>
          <w:rFonts w:cs="Times New Roman"/>
        </w:rPr>
        <w:t>Cecioni</w:t>
      </w:r>
      <w:proofErr w:type="spellEnd"/>
      <w:r w:rsidRPr="00F8712A">
        <w:rPr>
          <w:rFonts w:cs="Times New Roman"/>
        </w:rPr>
        <w:t>, représentant une glaneuse qui caresse son enfant</w:t>
      </w:r>
      <w:r>
        <w:rPr>
          <w:rFonts w:cs="Times New Roman"/>
        </w:rPr>
        <w:t xml:space="preserve"> ? </w:t>
      </w:r>
      <w:r w:rsidRPr="00F8712A">
        <w:rPr>
          <w:rFonts w:cs="Times New Roman"/>
        </w:rPr>
        <w:t xml:space="preserve">Le poète se plaisait à voir personnifié dans ce marbre un grand espoir des siècles. </w:t>
      </w:r>
      <w:r w:rsidRPr="008100B8">
        <w:rPr>
          <w:rStyle w:val="quotec"/>
        </w:rPr>
        <w:t>« Quand le travail sera-t-il joyeux ? Quand l’amour aura-t-il la quiétude ? »</w:t>
      </w:r>
    </w:p>
    <w:p w:rsidR="00783C5A" w:rsidRPr="004C3DEB" w:rsidRDefault="00783C5A" w:rsidP="00783C5A">
      <w:pPr>
        <w:pStyle w:val="quotel"/>
        <w:rPr>
          <w:lang w:val="it-IT"/>
        </w:rPr>
      </w:pPr>
      <w:r w:rsidRPr="004C3DEB">
        <w:rPr>
          <w:lang w:val="it-IT"/>
        </w:rPr>
        <w:t xml:space="preserve">Quando il lavoro sarà </w:t>
      </w:r>
      <w:proofErr w:type="gramStart"/>
      <w:r w:rsidRPr="004C3DEB">
        <w:rPr>
          <w:lang w:val="it-IT"/>
        </w:rPr>
        <w:t>lieto ?</w:t>
      </w:r>
      <w:proofErr w:type="gramEnd"/>
    </w:p>
    <w:p w:rsidR="00783C5A" w:rsidRPr="00F8712A" w:rsidRDefault="00783C5A" w:rsidP="00783C5A">
      <w:pPr>
        <w:pStyle w:val="quotel"/>
      </w:pPr>
      <w:proofErr w:type="spellStart"/>
      <w:r w:rsidRPr="00F8712A">
        <w:t>Quando</w:t>
      </w:r>
      <w:proofErr w:type="spellEnd"/>
      <w:r w:rsidRPr="00F8712A">
        <w:t xml:space="preserve"> </w:t>
      </w:r>
      <w:proofErr w:type="spellStart"/>
      <w:r w:rsidRPr="00F8712A">
        <w:t>securo</w:t>
      </w:r>
      <w:proofErr w:type="spellEnd"/>
      <w:r w:rsidRPr="00F8712A">
        <w:t xml:space="preserve"> </w:t>
      </w:r>
      <w:proofErr w:type="spellStart"/>
      <w:r w:rsidRPr="00F8712A">
        <w:t>sarà</w:t>
      </w:r>
      <w:proofErr w:type="spellEnd"/>
      <w:r w:rsidRPr="00F8712A">
        <w:t xml:space="preserve"> </w:t>
      </w:r>
      <w:proofErr w:type="spellStart"/>
      <w:r w:rsidRPr="00F8712A">
        <w:t>l</w:t>
      </w:r>
      <w:r>
        <w:t>’</w:t>
      </w:r>
      <w:r w:rsidRPr="00F8712A">
        <w:t>amore</w:t>
      </w:r>
      <w:proofErr w:type="spellEnd"/>
      <w:r>
        <w:t> ?</w:t>
      </w:r>
    </w:p>
    <w:p w:rsidR="00783C5A" w:rsidRPr="00F8712A" w:rsidRDefault="00783C5A" w:rsidP="00783C5A">
      <w:pPr>
        <w:pStyle w:val="ab"/>
      </w:pPr>
      <w:r w:rsidRPr="00F8712A">
        <w:t>§</w:t>
      </w:r>
    </w:p>
    <w:p w:rsidR="00783C5A" w:rsidRPr="00F8712A" w:rsidRDefault="00783C5A" w:rsidP="00783C5A">
      <w:pPr>
        <w:pStyle w:val="Corpsdetexte"/>
        <w:rPr>
          <w:rFonts w:cs="Times New Roman"/>
        </w:rPr>
      </w:pPr>
      <w:r w:rsidRPr="00F8712A">
        <w:rPr>
          <w:rFonts w:cs="Times New Roman"/>
        </w:rPr>
        <w:t>Si la partie politique est la plus saillante dans l</w:t>
      </w:r>
      <w:r>
        <w:rPr>
          <w:rFonts w:cs="Times New Roman"/>
        </w:rPr>
        <w:t>’</w:t>
      </w:r>
      <w:r w:rsidRPr="00F8712A">
        <w:rPr>
          <w:rFonts w:cs="Times New Roman"/>
        </w:rPr>
        <w:t>œuvre de Carducci, et celle qui l</w:t>
      </w:r>
      <w:r>
        <w:rPr>
          <w:rFonts w:cs="Times New Roman"/>
        </w:rPr>
        <w:t>’</w:t>
      </w:r>
      <w:r w:rsidRPr="00F8712A">
        <w:rPr>
          <w:rFonts w:cs="Times New Roman"/>
        </w:rPr>
        <w:t>empreint d</w:t>
      </w:r>
      <w:r>
        <w:rPr>
          <w:rFonts w:cs="Times New Roman"/>
        </w:rPr>
        <w:t>’</w:t>
      </w:r>
      <w:r w:rsidRPr="00F8712A">
        <w:rPr>
          <w:rFonts w:cs="Times New Roman"/>
        </w:rPr>
        <w:t>un caractère si national, elle est bien loin de la représenter tout entière.</w:t>
      </w:r>
    </w:p>
    <w:p w:rsidR="00783C5A" w:rsidRPr="00F8712A" w:rsidRDefault="00783C5A" w:rsidP="00783C5A">
      <w:pPr>
        <w:pStyle w:val="Corpsdetexte"/>
        <w:rPr>
          <w:rFonts w:cs="Times New Roman"/>
        </w:rPr>
      </w:pPr>
      <w:r w:rsidRPr="00F8712A">
        <w:rPr>
          <w:rFonts w:cs="Times New Roman"/>
        </w:rPr>
        <w:t>Carducci n</w:t>
      </w:r>
      <w:r>
        <w:rPr>
          <w:rFonts w:cs="Times New Roman"/>
        </w:rPr>
        <w:t>’</w:t>
      </w:r>
      <w:r w:rsidRPr="00F8712A">
        <w:rPr>
          <w:rFonts w:cs="Times New Roman"/>
        </w:rPr>
        <w:t>est pas seulement le poète du combat, l</w:t>
      </w:r>
      <w:r>
        <w:rPr>
          <w:rFonts w:cs="Times New Roman"/>
        </w:rPr>
        <w:t>’</w:t>
      </w:r>
      <w:r w:rsidRPr="00F8712A">
        <w:rPr>
          <w:rFonts w:cs="Times New Roman"/>
        </w:rPr>
        <w:t>amoureux enthousiaste de toutes les libertés politiques, religieuses et morales. À côté du citoyen, l</w:t>
      </w:r>
      <w:r>
        <w:rPr>
          <w:rFonts w:cs="Times New Roman"/>
        </w:rPr>
        <w:t>’</w:t>
      </w:r>
      <w:r w:rsidRPr="00F8712A">
        <w:rPr>
          <w:rFonts w:cs="Times New Roman"/>
        </w:rPr>
        <w:t>homme point en lui, l</w:t>
      </w:r>
      <w:r>
        <w:rPr>
          <w:rFonts w:cs="Times New Roman"/>
        </w:rPr>
        <w:t>’</w:t>
      </w:r>
      <w:r w:rsidRPr="00F8712A">
        <w:rPr>
          <w:rFonts w:cs="Times New Roman"/>
        </w:rPr>
        <w:t>homme qui aime le beau, la nature, le sourire des vierges, le soleil, l</w:t>
      </w:r>
      <w:r>
        <w:rPr>
          <w:rFonts w:cs="Times New Roman"/>
        </w:rPr>
        <w:t>’</w:t>
      </w:r>
      <w:r w:rsidRPr="00F8712A">
        <w:rPr>
          <w:rFonts w:cs="Times New Roman"/>
        </w:rPr>
        <w:t>azur, la mer, les moissons flottantes dans les campagnes, les forêts qui bruissent au souffle du vent, les neiges qui rayonnent de blancheur sur le haut des Alpes.</w:t>
      </w:r>
    </w:p>
    <w:p w:rsidR="00783C5A" w:rsidRPr="00F8712A" w:rsidRDefault="00783C5A" w:rsidP="00783C5A">
      <w:pPr>
        <w:pStyle w:val="Corpsdetexte"/>
        <w:rPr>
          <w:rFonts w:cs="Times New Roman"/>
        </w:rPr>
      </w:pPr>
      <w:r w:rsidRPr="00F8712A">
        <w:rPr>
          <w:rFonts w:cs="Times New Roman"/>
        </w:rPr>
        <w:t>La nature</w:t>
      </w:r>
      <w:r>
        <w:rPr>
          <w:rFonts w:cs="Times New Roman"/>
        </w:rPr>
        <w:t> :</w:t>
      </w:r>
      <w:r w:rsidRPr="00F8712A">
        <w:rPr>
          <w:rFonts w:cs="Times New Roman"/>
        </w:rPr>
        <w:t xml:space="preserve"> voilà le plus grand amour du poète. Un panthéisme sincère et </w:t>
      </w:r>
      <w:proofErr w:type="gramStart"/>
      <w:r w:rsidRPr="00F8712A">
        <w:rPr>
          <w:rFonts w:cs="Times New Roman"/>
        </w:rPr>
        <w:t>profond passe</w:t>
      </w:r>
      <w:proofErr w:type="gramEnd"/>
      <w:r w:rsidRPr="00F8712A">
        <w:rPr>
          <w:rFonts w:cs="Times New Roman"/>
        </w:rPr>
        <w:t xml:space="preserve"> dans toute son œuvre, et l</w:t>
      </w:r>
      <w:r>
        <w:rPr>
          <w:rFonts w:cs="Times New Roman"/>
        </w:rPr>
        <w:t>’</w:t>
      </w:r>
      <w:r w:rsidRPr="00F8712A">
        <w:rPr>
          <w:rFonts w:cs="Times New Roman"/>
        </w:rPr>
        <w:t>anime par les accents éternels de l</w:t>
      </w:r>
      <w:r>
        <w:rPr>
          <w:rFonts w:cs="Times New Roman"/>
        </w:rPr>
        <w:t>’</w:t>
      </w:r>
      <w:r w:rsidRPr="00F8712A">
        <w:rPr>
          <w:rFonts w:cs="Times New Roman"/>
        </w:rPr>
        <w:t xml:space="preserve">harmonie </w:t>
      </w:r>
      <w:del w:id="11" w:author="Marguerite-Marie Bordry" w:date="2018-12-05T19:48:00Z">
        <w:r w:rsidRPr="00F8712A" w:rsidDel="00747FEB">
          <w:rPr>
            <w:rFonts w:cs="Times New Roman"/>
          </w:rPr>
          <w:delText>deschoses.</w:delText>
        </w:r>
      </w:del>
      <w:ins w:id="12" w:author="Marguerite-Marie Bordry" w:date="2018-12-05T19:48:00Z">
        <w:r w:rsidR="00747FEB">
          <w:rPr>
            <w:rFonts w:cs="Times New Roman"/>
          </w:rPr>
          <w:t>des choses</w:t>
        </w:r>
      </w:ins>
      <w:r w:rsidRPr="00F8712A">
        <w:rPr>
          <w:rFonts w:cs="Times New Roman"/>
        </w:rPr>
        <w:t xml:space="preserve"> C</w:t>
      </w:r>
      <w:r>
        <w:rPr>
          <w:rFonts w:cs="Times New Roman"/>
        </w:rPr>
        <w:t>’</w:t>
      </w:r>
      <w:r w:rsidRPr="00F8712A">
        <w:rPr>
          <w:rFonts w:cs="Times New Roman"/>
        </w:rPr>
        <w:t xml:space="preserve">est un panthéisme emprunté à la conception grecque de </w:t>
      </w:r>
      <w:proofErr w:type="spellStart"/>
      <w:r w:rsidRPr="00F8712A">
        <w:rPr>
          <w:rFonts w:cs="Times New Roman"/>
        </w:rPr>
        <w:t>Géa</w:t>
      </w:r>
      <w:proofErr w:type="spellEnd"/>
      <w:r w:rsidRPr="00F8712A">
        <w:rPr>
          <w:rFonts w:cs="Times New Roman"/>
        </w:rPr>
        <w:t xml:space="preserve">, à la philosophie réaliste de Lucrèce, à la poésie bucolique </w:t>
      </w:r>
      <w:del w:id="13" w:author="Marguerite-Marie Bordry" w:date="2018-12-05T19:52:00Z">
        <w:r w:rsidRPr="00F8712A" w:rsidDel="00C045B4">
          <w:rPr>
            <w:rFonts w:cs="Times New Roman"/>
          </w:rPr>
          <w:delText>a ui</w:delText>
        </w:r>
      </w:del>
      <w:ins w:id="14" w:author="Marguerite-Marie Bordry" w:date="2018-12-05T19:52:00Z">
        <w:r w:rsidR="00C045B4">
          <w:rPr>
            <w:rFonts w:cs="Times New Roman"/>
          </w:rPr>
          <w:t>qui</w:t>
        </w:r>
      </w:ins>
      <w:r w:rsidRPr="00F8712A">
        <w:rPr>
          <w:rFonts w:cs="Times New Roman"/>
        </w:rPr>
        <w:t xml:space="preserve"> nous charme à toute heure chez Virgile, chez Horace, chez Tibulle, chez Catulle. Anacréon et </w:t>
      </w:r>
      <w:proofErr w:type="spellStart"/>
      <w:r w:rsidRPr="00F8712A">
        <w:rPr>
          <w:rFonts w:cs="Times New Roman"/>
        </w:rPr>
        <w:t>Mimnerme</w:t>
      </w:r>
      <w:proofErr w:type="spellEnd"/>
      <w:r w:rsidRPr="00F8712A">
        <w:rPr>
          <w:rFonts w:cs="Times New Roman"/>
        </w:rPr>
        <w:t xml:space="preserve"> ont tenu sur les fonts baptismaux la Muse d</w:t>
      </w:r>
      <w:r>
        <w:rPr>
          <w:rFonts w:cs="Times New Roman"/>
        </w:rPr>
        <w:t>’</w:t>
      </w:r>
      <w:proofErr w:type="spellStart"/>
      <w:r w:rsidRPr="00F8712A">
        <w:rPr>
          <w:rFonts w:cs="Times New Roman"/>
          <w:i/>
        </w:rPr>
        <w:t>Enotrio</w:t>
      </w:r>
      <w:proofErr w:type="spellEnd"/>
      <w:r w:rsidRPr="00F8712A">
        <w:rPr>
          <w:rFonts w:cs="Times New Roman"/>
          <w:i/>
        </w:rPr>
        <w:t xml:space="preserve"> Romano</w:t>
      </w:r>
      <w:r>
        <w:rPr>
          <w:rFonts w:cs="Times New Roman"/>
        </w:rPr>
        <w:t xml:space="preserve"> — </w:t>
      </w:r>
      <w:r w:rsidRPr="00F8712A">
        <w:rPr>
          <w:rFonts w:cs="Times New Roman"/>
        </w:rPr>
        <w:t>premier pseudonyme de Carducci. Dans la série de poésies qu</w:t>
      </w:r>
      <w:r>
        <w:rPr>
          <w:rFonts w:cs="Times New Roman"/>
        </w:rPr>
        <w:t>’</w:t>
      </w:r>
      <w:r w:rsidRPr="00F8712A">
        <w:rPr>
          <w:rFonts w:cs="Times New Roman"/>
        </w:rPr>
        <w:t>il a</w:t>
      </w:r>
      <w:r>
        <w:rPr>
          <w:rFonts w:cs="Times New Roman"/>
        </w:rPr>
        <w:t xml:space="preserve"> </w:t>
      </w:r>
      <w:r w:rsidRPr="00F8712A">
        <w:rPr>
          <w:rFonts w:cs="Times New Roman"/>
        </w:rPr>
        <w:t xml:space="preserve">nommées </w:t>
      </w:r>
      <w:r w:rsidRPr="00F8712A">
        <w:rPr>
          <w:rFonts w:cs="Times New Roman"/>
          <w:i/>
        </w:rPr>
        <w:t>Printemps helléniques</w:t>
      </w:r>
      <w:r w:rsidRPr="00F8712A">
        <w:rPr>
          <w:rFonts w:cs="Times New Roman"/>
        </w:rPr>
        <w:t>, nous revient encore la grâce de Sapho, la noblesse d</w:t>
      </w:r>
      <w:r>
        <w:rPr>
          <w:rFonts w:cs="Times New Roman"/>
        </w:rPr>
        <w:t>’</w:t>
      </w:r>
      <w:r w:rsidRPr="00F8712A">
        <w:rPr>
          <w:rFonts w:cs="Times New Roman"/>
        </w:rPr>
        <w:t>Alcée, l</w:t>
      </w:r>
      <w:r>
        <w:rPr>
          <w:rFonts w:cs="Times New Roman"/>
        </w:rPr>
        <w:t>’</w:t>
      </w:r>
      <w:r w:rsidRPr="00F8712A">
        <w:rPr>
          <w:rFonts w:cs="Times New Roman"/>
        </w:rPr>
        <w:t>attrait impérissable des dieux de la Grèce, qui ignorent le crépuscule, et qui dorment dans les troncs des arbres, dans les fleurs, au-dessus des montagnes, des fleuves et des mers. Et dans un serein renouveau nous voyons encore les mystiques Champs-Élysées, où les poètes et les belles s</w:t>
      </w:r>
      <w:r>
        <w:rPr>
          <w:rFonts w:cs="Times New Roman"/>
        </w:rPr>
        <w:t>’</w:t>
      </w:r>
      <w:r w:rsidRPr="00F8712A">
        <w:rPr>
          <w:rFonts w:cs="Times New Roman"/>
        </w:rPr>
        <w:t>en vont errant, dans un murmure de voix paisibles.</w:t>
      </w:r>
    </w:p>
    <w:p w:rsidR="00783C5A" w:rsidRPr="00F8712A" w:rsidRDefault="00783C5A" w:rsidP="00783C5A">
      <w:pPr>
        <w:pStyle w:val="Corpsdetexte"/>
        <w:rPr>
          <w:rFonts w:cs="Times New Roman"/>
        </w:rPr>
      </w:pPr>
      <w:r w:rsidRPr="00F8712A">
        <w:rPr>
          <w:rFonts w:cs="Times New Roman"/>
        </w:rPr>
        <w:t xml:space="preserve">Ainsi se succèdent dans ses </w:t>
      </w:r>
      <w:ins w:id="15" w:author="Marguerite-Marie Bordry" w:date="2018-12-05T19:52:00Z">
        <w:r w:rsidR="00075DC7">
          <w:rPr>
            <w:rFonts w:cs="Times New Roman"/>
          </w:rPr>
          <w:t>s</w:t>
        </w:r>
      </w:ins>
      <w:r w:rsidRPr="00F8712A">
        <w:rPr>
          <w:rFonts w:cs="Times New Roman"/>
        </w:rPr>
        <w:t>trophes les paysages et les marines, le sourire du printemps et la mélancolie rêveuse de l</w:t>
      </w:r>
      <w:r>
        <w:rPr>
          <w:rFonts w:cs="Times New Roman"/>
        </w:rPr>
        <w:t>’</w:t>
      </w:r>
      <w:r w:rsidRPr="00F8712A">
        <w:rPr>
          <w:rFonts w:cs="Times New Roman"/>
        </w:rPr>
        <w:t>automne, le réveil d</w:t>
      </w:r>
      <w:r>
        <w:rPr>
          <w:rFonts w:cs="Times New Roman"/>
        </w:rPr>
        <w:t>’</w:t>
      </w:r>
      <w:r w:rsidRPr="00F8712A">
        <w:rPr>
          <w:rFonts w:cs="Times New Roman"/>
        </w:rPr>
        <w:t>avril et la fécondité du vital messidor. L</w:t>
      </w:r>
      <w:r>
        <w:rPr>
          <w:rFonts w:cs="Times New Roman"/>
        </w:rPr>
        <w:t>’</w:t>
      </w:r>
      <w:r w:rsidRPr="00F8712A">
        <w:rPr>
          <w:rFonts w:cs="Times New Roman"/>
        </w:rPr>
        <w:t xml:space="preserve">on </w:t>
      </w:r>
      <w:r w:rsidRPr="00F8712A">
        <w:rPr>
          <w:rFonts w:cs="Times New Roman"/>
        </w:rPr>
        <w:lastRenderedPageBreak/>
        <w:t>entrevoit des églises agrestes perdues dans le silence de la campagne, des cimetières où l</w:t>
      </w:r>
      <w:r>
        <w:rPr>
          <w:rFonts w:cs="Times New Roman"/>
        </w:rPr>
        <w:t>’</w:t>
      </w:r>
      <w:r w:rsidRPr="00F8712A">
        <w:rPr>
          <w:rFonts w:cs="Times New Roman"/>
        </w:rPr>
        <w:t xml:space="preserve">on envie le repos éternel, et la fumée fuyante des moulins et des </w:t>
      </w:r>
      <w:proofErr w:type="spellStart"/>
      <w:r w:rsidRPr="00F8712A">
        <w:rPr>
          <w:rFonts w:cs="Times New Roman"/>
        </w:rPr>
        <w:t>fouleies</w:t>
      </w:r>
      <w:proofErr w:type="spellEnd"/>
      <w:r w:rsidRPr="00F8712A">
        <w:rPr>
          <w:rFonts w:cs="Times New Roman"/>
        </w:rPr>
        <w:t>. Le cœur du poète s</w:t>
      </w:r>
      <w:r>
        <w:rPr>
          <w:rFonts w:cs="Times New Roman"/>
        </w:rPr>
        <w:t>’</w:t>
      </w:r>
      <w:r w:rsidRPr="00F8712A">
        <w:rPr>
          <w:rFonts w:cs="Times New Roman"/>
        </w:rPr>
        <w:t>attendrit à ces spectacles</w:t>
      </w:r>
      <w:r>
        <w:rPr>
          <w:rFonts w:cs="Times New Roman"/>
        </w:rPr>
        <w:t> :</w:t>
      </w:r>
      <w:r w:rsidRPr="00F8712A">
        <w:rPr>
          <w:rFonts w:cs="Times New Roman"/>
        </w:rPr>
        <w:t xml:space="preserve"> l</w:t>
      </w:r>
      <w:r>
        <w:rPr>
          <w:rFonts w:cs="Times New Roman"/>
        </w:rPr>
        <w:t>’</w:t>
      </w:r>
      <w:r w:rsidRPr="00F8712A">
        <w:rPr>
          <w:rFonts w:cs="Times New Roman"/>
        </w:rPr>
        <w:t>amertume qui lui vient de la vie, le désenchantement né de l</w:t>
      </w:r>
      <w:r>
        <w:rPr>
          <w:rFonts w:cs="Times New Roman"/>
        </w:rPr>
        <w:t>’</w:t>
      </w:r>
      <w:r w:rsidRPr="00F8712A">
        <w:rPr>
          <w:rFonts w:cs="Times New Roman"/>
        </w:rPr>
        <w:t>envolée de tant d</w:t>
      </w:r>
      <w:r>
        <w:rPr>
          <w:rFonts w:cs="Times New Roman"/>
        </w:rPr>
        <w:t>’</w:t>
      </w:r>
      <w:r w:rsidRPr="00F8712A">
        <w:rPr>
          <w:rFonts w:cs="Times New Roman"/>
        </w:rPr>
        <w:t>espoirs déçus, toute la tristesse vague et indéfinie que les années apportent s</w:t>
      </w:r>
      <w:r>
        <w:rPr>
          <w:rFonts w:cs="Times New Roman"/>
        </w:rPr>
        <w:t>’</w:t>
      </w:r>
      <w:r w:rsidRPr="00F8712A">
        <w:rPr>
          <w:rFonts w:cs="Times New Roman"/>
        </w:rPr>
        <w:t>apaise soudain à la vue du doux pays natal, des collines qui fument dans le brouillard, de la plaine souriante parmi la pluie matinale.</w:t>
      </w:r>
    </w:p>
    <w:p w:rsidR="00783C5A" w:rsidRPr="00F8712A" w:rsidRDefault="00783C5A" w:rsidP="00783C5A">
      <w:pPr>
        <w:pStyle w:val="quote"/>
      </w:pPr>
      <w:r>
        <w:t>« </w:t>
      </w:r>
      <w:r w:rsidRPr="00F8712A">
        <w:t>À quoi bon, dit-il alors dans l</w:t>
      </w:r>
      <w:r>
        <w:t>’</w:t>
      </w:r>
      <w:r w:rsidRPr="00F8712A">
        <w:rPr>
          <w:i/>
        </w:rPr>
        <w:t xml:space="preserve">Idylle </w:t>
      </w:r>
      <w:proofErr w:type="spellStart"/>
      <w:r w:rsidRPr="00F8712A">
        <w:rPr>
          <w:i/>
        </w:rPr>
        <w:t>maremman</w:t>
      </w:r>
      <w:proofErr w:type="spellEnd"/>
      <w:r w:rsidRPr="00F8712A">
        <w:t>, à quoi bon poursuivre de mes vers les lâches de l</w:t>
      </w:r>
      <w:r>
        <w:t>’</w:t>
      </w:r>
      <w:r w:rsidRPr="00F8712A">
        <w:t>Italie</w:t>
      </w:r>
      <w:r>
        <w:t> ? »</w:t>
      </w:r>
    </w:p>
    <w:p w:rsidR="00783C5A" w:rsidRPr="00F8712A" w:rsidRDefault="00783C5A" w:rsidP="00783C5A">
      <w:pPr>
        <w:pStyle w:val="Corpsdetexte"/>
        <w:rPr>
          <w:rFonts w:cs="Times New Roman"/>
        </w:rPr>
      </w:pPr>
      <w:r w:rsidRPr="00F8712A">
        <w:rPr>
          <w:rFonts w:cs="Times New Roman"/>
        </w:rPr>
        <w:t>C</w:t>
      </w:r>
      <w:r>
        <w:rPr>
          <w:rFonts w:cs="Times New Roman"/>
        </w:rPr>
        <w:t>’</w:t>
      </w:r>
      <w:r w:rsidRPr="00F8712A">
        <w:rPr>
          <w:rFonts w:cs="Times New Roman"/>
        </w:rPr>
        <w:t>était bien mieux d</w:t>
      </w:r>
      <w:r>
        <w:rPr>
          <w:rFonts w:cs="Times New Roman"/>
        </w:rPr>
        <w:t>’</w:t>
      </w:r>
      <w:r w:rsidRPr="00F8712A">
        <w:rPr>
          <w:rFonts w:cs="Times New Roman"/>
        </w:rPr>
        <w:t>épouser Marie la blonde, et de rester à l</w:t>
      </w:r>
      <w:r>
        <w:rPr>
          <w:rFonts w:cs="Times New Roman"/>
        </w:rPr>
        <w:t>’</w:t>
      </w:r>
      <w:r w:rsidRPr="00F8712A">
        <w:rPr>
          <w:rFonts w:cs="Times New Roman"/>
        </w:rPr>
        <w:t>ombre des peupliers, sur le parvis rustique, à dire des contes avec ses amis, dans le calme du midi.</w:t>
      </w:r>
    </w:p>
    <w:p w:rsidR="00783C5A" w:rsidRPr="00F8712A" w:rsidRDefault="00783C5A" w:rsidP="00783C5A">
      <w:pPr>
        <w:pStyle w:val="Corpsdetexte"/>
        <w:rPr>
          <w:rFonts w:cs="Times New Roman"/>
        </w:rPr>
      </w:pPr>
      <w:r w:rsidRPr="00F8712A">
        <w:rPr>
          <w:rFonts w:cs="Times New Roman"/>
        </w:rPr>
        <w:t>Cette compréhension profonde et intellectuelle de la nature a rendu possible chez Carducci son admirable divination du monde païen, grec et latin, qu</w:t>
      </w:r>
      <w:r>
        <w:rPr>
          <w:rFonts w:cs="Times New Roman"/>
        </w:rPr>
        <w:t>’</w:t>
      </w:r>
      <w:r w:rsidRPr="00F8712A">
        <w:rPr>
          <w:rFonts w:cs="Times New Roman"/>
        </w:rPr>
        <w:t xml:space="preserve">il ressuscite avec intensité dans les </w:t>
      </w:r>
      <w:proofErr w:type="spellStart"/>
      <w:r w:rsidRPr="00F8712A">
        <w:rPr>
          <w:rFonts w:cs="Times New Roman"/>
          <w:i/>
        </w:rPr>
        <w:t>Odi</w:t>
      </w:r>
      <w:proofErr w:type="spellEnd"/>
      <w:r w:rsidRPr="00F8712A">
        <w:rPr>
          <w:rFonts w:cs="Times New Roman"/>
          <w:i/>
        </w:rPr>
        <w:t xml:space="preserve"> barbare</w:t>
      </w:r>
      <w:r w:rsidRPr="00F8712A">
        <w:rPr>
          <w:rFonts w:cs="Times New Roman"/>
        </w:rPr>
        <w:t>. Si ces poésies ont marqué une audacieuse tentative d</w:t>
      </w:r>
      <w:r>
        <w:rPr>
          <w:rFonts w:cs="Times New Roman"/>
        </w:rPr>
        <w:t>’</w:t>
      </w:r>
      <w:r w:rsidRPr="00F8712A">
        <w:rPr>
          <w:rFonts w:cs="Times New Roman"/>
        </w:rPr>
        <w:t>innovation métrique, ou, si l</w:t>
      </w:r>
      <w:r>
        <w:rPr>
          <w:rFonts w:cs="Times New Roman"/>
        </w:rPr>
        <w:t>’</w:t>
      </w:r>
      <w:r w:rsidRPr="00F8712A">
        <w:rPr>
          <w:rFonts w:cs="Times New Roman"/>
        </w:rPr>
        <w:t>on aime mieux, de retour à l</w:t>
      </w:r>
      <w:r>
        <w:rPr>
          <w:rFonts w:cs="Times New Roman"/>
        </w:rPr>
        <w:t>’</w:t>
      </w:r>
      <w:r w:rsidRPr="00F8712A">
        <w:rPr>
          <w:rFonts w:cs="Times New Roman"/>
        </w:rPr>
        <w:t>antique, elles sont encore plus significatives par l</w:t>
      </w:r>
      <w:r>
        <w:rPr>
          <w:rFonts w:cs="Times New Roman"/>
        </w:rPr>
        <w:t>’</w:t>
      </w:r>
      <w:r w:rsidRPr="00F8712A">
        <w:rPr>
          <w:rFonts w:cs="Times New Roman"/>
        </w:rPr>
        <w:t>unité et la solidité de la conception. La vie a été abreuvée de tristesse par la religion chrétienne, qui a condamné le plaisir, imaginé que la beauté était la porte du diable, s</w:t>
      </w:r>
      <w:r>
        <w:rPr>
          <w:rFonts w:cs="Times New Roman"/>
        </w:rPr>
        <w:t>’</w:t>
      </w:r>
      <w:r w:rsidRPr="00F8712A">
        <w:rPr>
          <w:rFonts w:cs="Times New Roman"/>
        </w:rPr>
        <w:t>est</w:t>
      </w:r>
      <w:r>
        <w:rPr>
          <w:rFonts w:cs="Times New Roman"/>
        </w:rPr>
        <w:t xml:space="preserve"> </w:t>
      </w:r>
      <w:r w:rsidRPr="00F8712A">
        <w:rPr>
          <w:rFonts w:cs="Times New Roman"/>
        </w:rPr>
        <w:t>ach</w:t>
      </w:r>
      <w:r>
        <w:rPr>
          <w:rFonts w:cs="Times New Roman"/>
        </w:rPr>
        <w:t>arnée contre les monuments de l’</w:t>
      </w:r>
      <w:r w:rsidRPr="00F8712A">
        <w:rPr>
          <w:rFonts w:cs="Times New Roman"/>
        </w:rPr>
        <w:t>art antique qui étaient dédiés à la glorification de la vie, du plaisir, de la beauté. Depuis, un lourd cauchemar a hanté les esprits. Le soleil a été banni des temples chrétiens</w:t>
      </w:r>
      <w:r>
        <w:rPr>
          <w:rFonts w:cs="Times New Roman"/>
        </w:rPr>
        <w:t> :</w:t>
      </w:r>
      <w:r w:rsidRPr="00F8712A">
        <w:rPr>
          <w:rFonts w:cs="Times New Roman"/>
        </w:rPr>
        <w:t xml:space="preserve"> le Dieu crucifié a crucifié les hommes. Mais le poète sent rejaillir des sources de son être toute la sérénité de ces âges disparus. Il appelle l</w:t>
      </w:r>
      <w:r>
        <w:rPr>
          <w:rFonts w:cs="Times New Roman"/>
        </w:rPr>
        <w:t>’</w:t>
      </w:r>
      <w:r w:rsidRPr="00F8712A">
        <w:rPr>
          <w:rFonts w:cs="Times New Roman"/>
        </w:rPr>
        <w:t xml:space="preserve">âme humaine à la rescousse. </w:t>
      </w:r>
      <w:r>
        <w:rPr>
          <w:rFonts w:cs="Times New Roman"/>
        </w:rPr>
        <w:t>« </w:t>
      </w:r>
      <w:r w:rsidRPr="00F8712A">
        <w:rPr>
          <w:rFonts w:cs="Times New Roman"/>
        </w:rPr>
        <w:t>Les jours sombres sont passés</w:t>
      </w:r>
      <w:r>
        <w:rPr>
          <w:rFonts w:cs="Times New Roman"/>
        </w:rPr>
        <w:t> :</w:t>
      </w:r>
      <w:r w:rsidRPr="00F8712A">
        <w:rPr>
          <w:rFonts w:cs="Times New Roman"/>
        </w:rPr>
        <w:t xml:space="preserve"> relève-toi et règne</w:t>
      </w:r>
      <w:r>
        <w:rPr>
          <w:rFonts w:cs="Times New Roman"/>
        </w:rPr>
        <w:t> ! »</w:t>
      </w:r>
      <w:r w:rsidRPr="00F8712A">
        <w:rPr>
          <w:rFonts w:cs="Times New Roman"/>
        </w:rPr>
        <w:t xml:space="preserve"> Le vin, l</w:t>
      </w:r>
      <w:r>
        <w:rPr>
          <w:rFonts w:cs="Times New Roman"/>
        </w:rPr>
        <w:t>’</w:t>
      </w:r>
      <w:r w:rsidRPr="00F8712A">
        <w:rPr>
          <w:rFonts w:cs="Times New Roman"/>
        </w:rPr>
        <w:t>amour, la joie, les attraits éternels de la nature ont droit au partage de la vie de l</w:t>
      </w:r>
      <w:r>
        <w:rPr>
          <w:rFonts w:cs="Times New Roman"/>
        </w:rPr>
        <w:t>’</w:t>
      </w:r>
      <w:r w:rsidRPr="00F8712A">
        <w:rPr>
          <w:rFonts w:cs="Times New Roman"/>
        </w:rPr>
        <w:t>homme, laquelle doit se passer dans l</w:t>
      </w:r>
      <w:r>
        <w:rPr>
          <w:rFonts w:cs="Times New Roman"/>
        </w:rPr>
        <w:t>’</w:t>
      </w:r>
      <w:r w:rsidRPr="00F8712A">
        <w:rPr>
          <w:rFonts w:cs="Times New Roman"/>
        </w:rPr>
        <w:t>action et non pas dans l</w:t>
      </w:r>
      <w:r>
        <w:rPr>
          <w:rFonts w:cs="Times New Roman"/>
        </w:rPr>
        <w:t>’</w:t>
      </w:r>
      <w:r w:rsidRPr="00F8712A">
        <w:rPr>
          <w:rFonts w:cs="Times New Roman"/>
        </w:rPr>
        <w:t>ennui stérile de toutes les choses de ce monde. C</w:t>
      </w:r>
      <w:r>
        <w:rPr>
          <w:rFonts w:cs="Times New Roman"/>
        </w:rPr>
        <w:t>’</w:t>
      </w:r>
      <w:r w:rsidRPr="00F8712A">
        <w:rPr>
          <w:rFonts w:cs="Times New Roman"/>
        </w:rPr>
        <w:t>est encore la voix de Satan, non la conception diabolique de l</w:t>
      </w:r>
      <w:r>
        <w:rPr>
          <w:rFonts w:cs="Times New Roman"/>
        </w:rPr>
        <w:t>’</w:t>
      </w:r>
      <w:r w:rsidRPr="00F8712A">
        <w:rPr>
          <w:rFonts w:cs="Times New Roman"/>
        </w:rPr>
        <w:t>Église, mais la personnification de la matière qui se révolte contre l</w:t>
      </w:r>
      <w:r>
        <w:rPr>
          <w:rFonts w:cs="Times New Roman"/>
        </w:rPr>
        <w:t>’</w:t>
      </w:r>
      <w:r w:rsidRPr="00F8712A">
        <w:rPr>
          <w:rFonts w:cs="Times New Roman"/>
        </w:rPr>
        <w:t>ascétisme.</w:t>
      </w:r>
    </w:p>
    <w:p w:rsidR="00783C5A" w:rsidRPr="00F8712A" w:rsidRDefault="00783C5A" w:rsidP="00783C5A">
      <w:pPr>
        <w:pStyle w:val="Corpsdetexte"/>
        <w:rPr>
          <w:rFonts w:cs="Times New Roman"/>
        </w:rPr>
      </w:pPr>
      <w:r w:rsidRPr="00F8712A">
        <w:rPr>
          <w:rFonts w:cs="Times New Roman"/>
        </w:rPr>
        <w:t>À la religion de la nature le poète ajoute le culte des traditions de sa patrie. C</w:t>
      </w:r>
      <w:r>
        <w:rPr>
          <w:rFonts w:cs="Times New Roman"/>
        </w:rPr>
        <w:t>’</w:t>
      </w:r>
      <w:r w:rsidRPr="00F8712A">
        <w:rPr>
          <w:rFonts w:cs="Times New Roman"/>
        </w:rPr>
        <w:t>est un esprit éminemment latin qui entrevoit l</w:t>
      </w:r>
      <w:r>
        <w:rPr>
          <w:rFonts w:cs="Times New Roman"/>
        </w:rPr>
        <w:t>’</w:t>
      </w:r>
      <w:proofErr w:type="spellStart"/>
      <w:r w:rsidRPr="00F8712A">
        <w:rPr>
          <w:rFonts w:cs="Times New Roman"/>
          <w:i/>
        </w:rPr>
        <w:t>Urbs</w:t>
      </w:r>
      <w:proofErr w:type="spellEnd"/>
      <w:r w:rsidRPr="00F8712A">
        <w:rPr>
          <w:rFonts w:cs="Times New Roman"/>
        </w:rPr>
        <w:t xml:space="preserve"> éternelle dans tout ce qui est grand, auguste. Rome, c</w:t>
      </w:r>
      <w:r>
        <w:rPr>
          <w:rFonts w:cs="Times New Roman"/>
        </w:rPr>
        <w:t>’</w:t>
      </w:r>
      <w:r w:rsidRPr="00F8712A">
        <w:rPr>
          <w:rFonts w:cs="Times New Roman"/>
        </w:rPr>
        <w:t>est la déesse mère de l</w:t>
      </w:r>
      <w:r>
        <w:rPr>
          <w:rFonts w:cs="Times New Roman"/>
        </w:rPr>
        <w:t>’</w:t>
      </w:r>
      <w:r w:rsidRPr="00F8712A">
        <w:rPr>
          <w:rFonts w:cs="Times New Roman"/>
        </w:rPr>
        <w:t>Italie, c</w:t>
      </w:r>
      <w:r>
        <w:rPr>
          <w:rFonts w:cs="Times New Roman"/>
        </w:rPr>
        <w:t>’</w:t>
      </w:r>
      <w:r w:rsidRPr="00F8712A">
        <w:rPr>
          <w:rFonts w:cs="Times New Roman"/>
        </w:rPr>
        <w:t>est la déesse mère de tous les peuples</w:t>
      </w:r>
      <w:r>
        <w:rPr>
          <w:rFonts w:cs="Times New Roman"/>
        </w:rPr>
        <w:t> :</w:t>
      </w:r>
      <w:r w:rsidRPr="00F8712A">
        <w:rPr>
          <w:rFonts w:cs="Times New Roman"/>
        </w:rPr>
        <w:t xml:space="preserve"> qui ne la reconnaît pas pour telle a le cœur plongé dans de froides ténèbres.</w:t>
      </w:r>
    </w:p>
    <w:p w:rsidR="00783C5A" w:rsidRPr="00F8712A" w:rsidRDefault="00783C5A" w:rsidP="00783C5A">
      <w:pPr>
        <w:pStyle w:val="ab"/>
      </w:pPr>
      <w:r w:rsidRPr="00F8712A">
        <w:t>§</w:t>
      </w:r>
    </w:p>
    <w:p w:rsidR="00783C5A" w:rsidRPr="00F8712A" w:rsidRDefault="00783C5A" w:rsidP="00783C5A">
      <w:pPr>
        <w:pStyle w:val="Corpsdetexte"/>
        <w:rPr>
          <w:rFonts w:cs="Times New Roman"/>
        </w:rPr>
      </w:pPr>
      <w:r w:rsidRPr="00F8712A">
        <w:rPr>
          <w:rFonts w:cs="Times New Roman"/>
        </w:rPr>
        <w:t xml:space="preserve">Nul ne peut disputer à </w:t>
      </w:r>
      <w:proofErr w:type="spellStart"/>
      <w:r>
        <w:rPr>
          <w:rFonts w:cs="Times New Roman"/>
        </w:rPr>
        <w:t>Giosuè</w:t>
      </w:r>
      <w:proofErr w:type="spellEnd"/>
      <w:r w:rsidRPr="00F8712A">
        <w:rPr>
          <w:rFonts w:cs="Times New Roman"/>
        </w:rPr>
        <w:t xml:space="preserve"> Carducci la première place parmi les poètes de l</w:t>
      </w:r>
      <w:r>
        <w:rPr>
          <w:rFonts w:cs="Times New Roman"/>
        </w:rPr>
        <w:t>’</w:t>
      </w:r>
      <w:r w:rsidRPr="00F8712A">
        <w:rPr>
          <w:rFonts w:cs="Times New Roman"/>
        </w:rPr>
        <w:t xml:space="preserve">Italie contemporaine. Talent complexe et multiple, il a réussi dans la satire et le sarcasme autant que </w:t>
      </w:r>
      <w:r w:rsidRPr="00F8712A">
        <w:rPr>
          <w:rFonts w:cs="Times New Roman"/>
        </w:rPr>
        <w:lastRenderedPageBreak/>
        <w:t>dans le pathétique et dans le genre le plus naïf et délicat. Il est également supérieur dans la violence et dans la tendresse. Ses ïambes politiques ont la vigueur des vers de Victor Hugo et de Barbier, avec qui plus d</w:t>
      </w:r>
      <w:r>
        <w:rPr>
          <w:rFonts w:cs="Times New Roman"/>
        </w:rPr>
        <w:t>’</w:t>
      </w:r>
      <w:r w:rsidRPr="00F8712A">
        <w:rPr>
          <w:rFonts w:cs="Times New Roman"/>
        </w:rPr>
        <w:t>une fois il avoue sa parenté. Et à côté l</w:t>
      </w:r>
      <w:r>
        <w:rPr>
          <w:rFonts w:cs="Times New Roman"/>
        </w:rPr>
        <w:t>’</w:t>
      </w:r>
      <w:r w:rsidRPr="00F8712A">
        <w:rPr>
          <w:rFonts w:cs="Times New Roman"/>
        </w:rPr>
        <w:t>on trouve l</w:t>
      </w:r>
      <w:r>
        <w:rPr>
          <w:rFonts w:cs="Times New Roman"/>
        </w:rPr>
        <w:t>’</w:t>
      </w:r>
      <w:r w:rsidRPr="00F8712A">
        <w:rPr>
          <w:rFonts w:cs="Times New Roman"/>
        </w:rPr>
        <w:t xml:space="preserve">inexprimable grâce des ballades du </w:t>
      </w:r>
      <w:r w:rsidRPr="00F8712A">
        <w:rPr>
          <w:rFonts w:cs="Times New Roman"/>
          <w:i/>
        </w:rPr>
        <w:t>Trecento</w:t>
      </w:r>
      <w:r w:rsidRPr="00F8712A">
        <w:rPr>
          <w:rFonts w:cs="Times New Roman"/>
        </w:rPr>
        <w:t xml:space="preserve"> et du </w:t>
      </w:r>
      <w:r w:rsidRPr="00F8712A">
        <w:rPr>
          <w:rFonts w:cs="Times New Roman"/>
          <w:i/>
        </w:rPr>
        <w:t>Quattrocento</w:t>
      </w:r>
      <w:r w:rsidRPr="00F8712A">
        <w:rPr>
          <w:rFonts w:cs="Times New Roman"/>
        </w:rPr>
        <w:t>, et on les dirait dictées pour les madones de Filippo Lippi et de Sandro Botticelli.</w:t>
      </w:r>
    </w:p>
    <w:p w:rsidR="00783C5A" w:rsidRPr="00F8712A" w:rsidRDefault="00783C5A" w:rsidP="00783C5A">
      <w:pPr>
        <w:pStyle w:val="Corpsdetexte"/>
        <w:rPr>
          <w:rFonts w:cs="Times New Roman"/>
        </w:rPr>
      </w:pPr>
      <w:proofErr w:type="spellStart"/>
      <w:r>
        <w:rPr>
          <w:rFonts w:cs="Times New Roman"/>
        </w:rPr>
        <w:t>Giosuè</w:t>
      </w:r>
      <w:proofErr w:type="spellEnd"/>
      <w:r w:rsidRPr="00F8712A">
        <w:rPr>
          <w:rFonts w:cs="Times New Roman"/>
        </w:rPr>
        <w:t xml:space="preserve"> Carducci a depuis longtemps, du reste, conscience de sa valeur. Comme Horace croyait le monument de ses </w:t>
      </w:r>
      <w:r w:rsidRPr="00F8712A">
        <w:rPr>
          <w:rFonts w:cs="Times New Roman"/>
          <w:i/>
        </w:rPr>
        <w:t>Carmina</w:t>
      </w:r>
      <w:r w:rsidRPr="00F8712A">
        <w:rPr>
          <w:rFonts w:cs="Times New Roman"/>
        </w:rPr>
        <w:t xml:space="preserve"> plus immortel que</w:t>
      </w:r>
      <w:r>
        <w:rPr>
          <w:rFonts w:cs="Times New Roman"/>
        </w:rPr>
        <w:t xml:space="preserve"> </w:t>
      </w:r>
      <w:r w:rsidRPr="00F8712A">
        <w:rPr>
          <w:rFonts w:cs="Times New Roman"/>
        </w:rPr>
        <w:t>l</w:t>
      </w:r>
      <w:r>
        <w:rPr>
          <w:rFonts w:cs="Times New Roman"/>
        </w:rPr>
        <w:t>’</w:t>
      </w:r>
      <w:r w:rsidRPr="00F8712A">
        <w:rPr>
          <w:rFonts w:cs="Times New Roman"/>
        </w:rPr>
        <w:t xml:space="preserve">airain, comme le Dante se sentait appelé à dépasser la renommée de Guido </w:t>
      </w:r>
      <w:proofErr w:type="spellStart"/>
      <w:r w:rsidRPr="00F8712A">
        <w:rPr>
          <w:rFonts w:cs="Times New Roman"/>
        </w:rPr>
        <w:t>Guinicelli</w:t>
      </w:r>
      <w:proofErr w:type="spellEnd"/>
      <w:r w:rsidRPr="00F8712A">
        <w:rPr>
          <w:rFonts w:cs="Times New Roman"/>
        </w:rPr>
        <w:t>, comme Alexandre Manzoni pensait que son chant à Napoléon n</w:t>
      </w:r>
      <w:r>
        <w:rPr>
          <w:rFonts w:cs="Times New Roman"/>
        </w:rPr>
        <w:t>’</w:t>
      </w:r>
      <w:r w:rsidRPr="00F8712A">
        <w:rPr>
          <w:rFonts w:cs="Times New Roman"/>
        </w:rPr>
        <w:t>aurait pas à craindre l</w:t>
      </w:r>
      <w:r>
        <w:rPr>
          <w:rFonts w:cs="Times New Roman"/>
        </w:rPr>
        <w:t>’</w:t>
      </w:r>
      <w:r w:rsidRPr="00F8712A">
        <w:rPr>
          <w:rFonts w:cs="Times New Roman"/>
        </w:rPr>
        <w:t xml:space="preserve">oubli, de même </w:t>
      </w:r>
      <w:proofErr w:type="spellStart"/>
      <w:r>
        <w:rPr>
          <w:rFonts w:cs="Times New Roman"/>
        </w:rPr>
        <w:t>Giosuè</w:t>
      </w:r>
      <w:proofErr w:type="spellEnd"/>
      <w:r w:rsidRPr="00F8712A">
        <w:rPr>
          <w:rFonts w:cs="Times New Roman"/>
        </w:rPr>
        <w:t xml:space="preserve"> Carducci, le poète des </w:t>
      </w:r>
      <w:proofErr w:type="spellStart"/>
      <w:r w:rsidRPr="00F8712A">
        <w:rPr>
          <w:rFonts w:cs="Times New Roman"/>
          <w:i/>
        </w:rPr>
        <w:t>Primavere</w:t>
      </w:r>
      <w:proofErr w:type="spellEnd"/>
      <w:r w:rsidRPr="00F8712A">
        <w:rPr>
          <w:rFonts w:cs="Times New Roman"/>
          <w:i/>
        </w:rPr>
        <w:t xml:space="preserve"> </w:t>
      </w:r>
      <w:proofErr w:type="spellStart"/>
      <w:r w:rsidRPr="00F8712A">
        <w:rPr>
          <w:rFonts w:cs="Times New Roman"/>
          <w:i/>
        </w:rPr>
        <w:t>elleniche</w:t>
      </w:r>
      <w:proofErr w:type="spellEnd"/>
      <w:r w:rsidRPr="00F8712A">
        <w:rPr>
          <w:rFonts w:cs="Times New Roman"/>
        </w:rPr>
        <w:t xml:space="preserve">, se proclame </w:t>
      </w:r>
      <w:r w:rsidRPr="008100B8">
        <w:rPr>
          <w:rStyle w:val="quotec"/>
        </w:rPr>
        <w:t xml:space="preserve">« le dernier fils des poètes sacrés </w:t>
      </w:r>
      <w:proofErr w:type="spellStart"/>
      <w:r w:rsidRPr="008100B8">
        <w:rPr>
          <w:rStyle w:val="quotec"/>
        </w:rPr>
        <w:t>Eolyens</w:t>
      </w:r>
      <w:proofErr w:type="spellEnd"/>
      <w:r w:rsidRPr="008100B8">
        <w:rPr>
          <w:rStyle w:val="quotec"/>
        </w:rPr>
        <w:t> »</w:t>
      </w:r>
      <w:r w:rsidRPr="00F8712A">
        <w:rPr>
          <w:rFonts w:cs="Times New Roman"/>
        </w:rPr>
        <w:t>. Et lorsqu</w:t>
      </w:r>
      <w:r>
        <w:rPr>
          <w:rFonts w:cs="Times New Roman"/>
        </w:rPr>
        <w:t>’</w:t>
      </w:r>
      <w:r w:rsidRPr="00F8712A">
        <w:rPr>
          <w:rFonts w:cs="Times New Roman"/>
        </w:rPr>
        <w:t>il passe en revue les maîtres du sonnet, cette forme si pure de la poésie, il rappelle la perfection d</w:t>
      </w:r>
      <w:r>
        <w:rPr>
          <w:rFonts w:cs="Times New Roman"/>
        </w:rPr>
        <w:t>’</w:t>
      </w:r>
      <w:r w:rsidRPr="00F8712A">
        <w:rPr>
          <w:rFonts w:cs="Times New Roman"/>
        </w:rPr>
        <w:t xml:space="preserve">art que lui apportèrent le Dante, Pétrarque, le Tasse, </w:t>
      </w:r>
      <w:del w:id="16" w:author="Marguerite-Marie Bordry" w:date="2018-12-05T19:54:00Z">
        <w:r w:rsidRPr="00F8712A" w:rsidDel="00102D5D">
          <w:rPr>
            <w:rFonts w:cs="Times New Roman"/>
          </w:rPr>
          <w:delText>Alfiéri</w:delText>
        </w:r>
      </w:del>
      <w:ins w:id="17" w:author="Marguerite-Marie Bordry" w:date="2018-12-05T19:54:00Z">
        <w:r w:rsidR="00102D5D" w:rsidRPr="00F8712A">
          <w:rPr>
            <w:rFonts w:cs="Times New Roman"/>
          </w:rPr>
          <w:t>Alfi</w:t>
        </w:r>
        <w:r w:rsidR="00102D5D">
          <w:rPr>
            <w:rFonts w:cs="Times New Roman"/>
          </w:rPr>
          <w:t>er</w:t>
        </w:r>
        <w:r w:rsidR="00102D5D" w:rsidRPr="00F8712A">
          <w:rPr>
            <w:rFonts w:cs="Times New Roman"/>
          </w:rPr>
          <w:t>i</w:t>
        </w:r>
      </w:ins>
      <w:r w:rsidRPr="00F8712A">
        <w:rPr>
          <w:rFonts w:cs="Times New Roman"/>
        </w:rPr>
        <w:t>, Foscolo, et déclare n</w:t>
      </w:r>
      <w:r>
        <w:rPr>
          <w:rFonts w:cs="Times New Roman"/>
        </w:rPr>
        <w:t>’</w:t>
      </w:r>
      <w:r w:rsidRPr="00F8712A">
        <w:rPr>
          <w:rFonts w:cs="Times New Roman"/>
        </w:rPr>
        <w:t>être non pas le sixième, mais le dernier de cette glorieuse élite.</w:t>
      </w:r>
    </w:p>
    <w:p w:rsidR="00783C5A" w:rsidRPr="00F8712A" w:rsidRDefault="00783C5A" w:rsidP="00783C5A">
      <w:pPr>
        <w:pStyle w:val="Corpsdetexte"/>
        <w:rPr>
          <w:rFonts w:cs="Times New Roman"/>
        </w:rPr>
      </w:pPr>
      <w:r w:rsidRPr="00F8712A">
        <w:rPr>
          <w:rFonts w:cs="Times New Roman"/>
        </w:rPr>
        <w:t>L</w:t>
      </w:r>
      <w:r>
        <w:rPr>
          <w:rFonts w:cs="Times New Roman"/>
        </w:rPr>
        <w:t>’</w:t>
      </w:r>
      <w:r w:rsidRPr="00F8712A">
        <w:rPr>
          <w:rFonts w:cs="Times New Roman"/>
        </w:rPr>
        <w:t>œuvre de Carducci, toutefois, comme toute œuvre humaine, n</w:t>
      </w:r>
      <w:r>
        <w:rPr>
          <w:rFonts w:cs="Times New Roman"/>
        </w:rPr>
        <w:t>’</w:t>
      </w:r>
      <w:r w:rsidRPr="00F8712A">
        <w:rPr>
          <w:rFonts w:cs="Times New Roman"/>
        </w:rPr>
        <w:t>est pas exempte de défauts. On ne pourrait certes point considérer comme tels son classicisme de la forme et son érudition riche et variée</w:t>
      </w:r>
      <w:r>
        <w:rPr>
          <w:rFonts w:cs="Times New Roman"/>
        </w:rPr>
        <w:t> ;</w:t>
      </w:r>
      <w:r w:rsidRPr="00F8712A">
        <w:rPr>
          <w:rFonts w:cs="Times New Roman"/>
        </w:rPr>
        <w:t xml:space="preserve"> il n</w:t>
      </w:r>
      <w:r>
        <w:rPr>
          <w:rFonts w:cs="Times New Roman"/>
        </w:rPr>
        <w:t>’</w:t>
      </w:r>
      <w:r w:rsidRPr="00F8712A">
        <w:rPr>
          <w:rFonts w:cs="Times New Roman"/>
        </w:rPr>
        <w:t>en est pas moins vrai qu</w:t>
      </w:r>
      <w:r>
        <w:rPr>
          <w:rFonts w:cs="Times New Roman"/>
        </w:rPr>
        <w:t>’</w:t>
      </w:r>
      <w:r w:rsidRPr="00F8712A">
        <w:rPr>
          <w:rFonts w:cs="Times New Roman"/>
        </w:rPr>
        <w:t>il y a là un assez grave obstacle à la diffusion de ses poèmes. Carducci appartient à l</w:t>
      </w:r>
      <w:r>
        <w:rPr>
          <w:rFonts w:cs="Times New Roman"/>
        </w:rPr>
        <w:t>’</w:t>
      </w:r>
      <w:r w:rsidRPr="00F8712A">
        <w:rPr>
          <w:rFonts w:cs="Times New Roman"/>
        </w:rPr>
        <w:t xml:space="preserve">aristocratie de </w:t>
      </w:r>
      <w:r>
        <w:rPr>
          <w:rFonts w:cs="Times New Roman"/>
        </w:rPr>
        <w:t>l’</w:t>
      </w:r>
      <w:r w:rsidRPr="00F8712A">
        <w:rPr>
          <w:rFonts w:cs="Times New Roman"/>
        </w:rPr>
        <w:t>art. Son œuvre, au moins dans une certaine partie, n</w:t>
      </w:r>
      <w:r>
        <w:rPr>
          <w:rFonts w:cs="Times New Roman"/>
        </w:rPr>
        <w:t>’</w:t>
      </w:r>
      <w:r w:rsidRPr="00F8712A">
        <w:rPr>
          <w:rFonts w:cs="Times New Roman"/>
        </w:rPr>
        <w:t>est pas à la portée de tous, et il est bien peu de gens qui peuvent parler avec compétence d</w:t>
      </w:r>
      <w:r>
        <w:rPr>
          <w:rFonts w:cs="Times New Roman"/>
        </w:rPr>
        <w:t>’</w:t>
      </w:r>
      <w:r w:rsidRPr="00F8712A">
        <w:rPr>
          <w:rFonts w:cs="Times New Roman"/>
        </w:rPr>
        <w:t>une telle poésie.</w:t>
      </w:r>
    </w:p>
    <w:p w:rsidR="00783C5A" w:rsidRPr="00F8712A" w:rsidRDefault="00783C5A" w:rsidP="00783C5A">
      <w:pPr>
        <w:pStyle w:val="Corpsdetexte"/>
        <w:rPr>
          <w:rFonts w:cs="Times New Roman"/>
        </w:rPr>
      </w:pPr>
      <w:r w:rsidRPr="00F8712A">
        <w:rPr>
          <w:rFonts w:cs="Times New Roman"/>
        </w:rPr>
        <w:t>Ce que l</w:t>
      </w:r>
      <w:r>
        <w:rPr>
          <w:rFonts w:cs="Times New Roman"/>
        </w:rPr>
        <w:t>’</w:t>
      </w:r>
      <w:r w:rsidRPr="00F8712A">
        <w:rPr>
          <w:rFonts w:cs="Times New Roman"/>
        </w:rPr>
        <w:t>on peut lui reprocher, c</w:t>
      </w:r>
      <w:r>
        <w:rPr>
          <w:rFonts w:cs="Times New Roman"/>
        </w:rPr>
        <w:t>’</w:t>
      </w:r>
      <w:r w:rsidRPr="00F8712A">
        <w:rPr>
          <w:rFonts w:cs="Times New Roman"/>
        </w:rPr>
        <w:t>est, parfois, le baroque de certaines images, qui nous ramènent au dix-septième siècle. Sa période est souvent tourmentée et obscure. Et dans la lutte engagée avec tant de politiciens et de lettrés, il a dépassé plus d</w:t>
      </w:r>
      <w:r>
        <w:rPr>
          <w:rFonts w:cs="Times New Roman"/>
        </w:rPr>
        <w:t>’</w:t>
      </w:r>
      <w:r w:rsidRPr="00F8712A">
        <w:rPr>
          <w:rFonts w:cs="Times New Roman"/>
        </w:rPr>
        <w:t>une fois la mesure et il en est arrivé à de véritables injustices, qu</w:t>
      </w:r>
      <w:r>
        <w:rPr>
          <w:rFonts w:cs="Times New Roman"/>
        </w:rPr>
        <w:t>’</w:t>
      </w:r>
      <w:r w:rsidRPr="00F8712A">
        <w:rPr>
          <w:rFonts w:cs="Times New Roman"/>
        </w:rPr>
        <w:t>il faut, il est vrai, imputer à la fougue du combat.</w:t>
      </w:r>
    </w:p>
    <w:p w:rsidR="00783C5A" w:rsidRPr="00F8712A" w:rsidRDefault="00783C5A" w:rsidP="00783C5A">
      <w:pPr>
        <w:pStyle w:val="Corpsdetexte"/>
        <w:rPr>
          <w:rFonts w:cs="Times New Roman"/>
        </w:rPr>
      </w:pPr>
      <w:r w:rsidRPr="00F8712A">
        <w:rPr>
          <w:rFonts w:cs="Times New Roman"/>
        </w:rPr>
        <w:t xml:space="preserve">Mais ce ne sont là que des détails. </w:t>
      </w:r>
      <w:proofErr w:type="spellStart"/>
      <w:r>
        <w:rPr>
          <w:rFonts w:cs="Times New Roman"/>
        </w:rPr>
        <w:t>Giosuè</w:t>
      </w:r>
      <w:proofErr w:type="spellEnd"/>
      <w:r w:rsidRPr="00F8712A">
        <w:rPr>
          <w:rFonts w:cs="Times New Roman"/>
        </w:rPr>
        <w:t xml:space="preserve"> Carducci n</w:t>
      </w:r>
      <w:r>
        <w:rPr>
          <w:rFonts w:cs="Times New Roman"/>
        </w:rPr>
        <w:t>’</w:t>
      </w:r>
      <w:r w:rsidRPr="00F8712A">
        <w:rPr>
          <w:rFonts w:cs="Times New Roman"/>
        </w:rPr>
        <w:t>en demeure pas moins le grand poète de l</w:t>
      </w:r>
      <w:r>
        <w:rPr>
          <w:rFonts w:cs="Times New Roman"/>
        </w:rPr>
        <w:t>’</w:t>
      </w:r>
      <w:r w:rsidRPr="00F8712A">
        <w:rPr>
          <w:rFonts w:cs="Times New Roman"/>
        </w:rPr>
        <w:t>Italie contemporaine, et le dernier survivant de de la glorieuse pléiade européenne à laquelle ont appartenu de nos jours Alfred Tennyson et Victor Hugo.</w:t>
      </w:r>
    </w:p>
    <w:p w:rsidR="00783C5A" w:rsidRDefault="00783C5A" w:rsidP="00783C5A">
      <w:pPr>
        <w:pStyle w:val="Titre2"/>
      </w:pPr>
      <w:r>
        <w:t>Les Ateliers [extrait]</w:t>
      </w:r>
    </w:p>
    <w:p w:rsidR="00783C5A" w:rsidRPr="00E77B9B" w:rsidRDefault="00783C5A" w:rsidP="00783C5A">
      <w:pPr>
        <w:pStyle w:val="term"/>
        <w:rPr>
          <w:lang w:val="en-GB"/>
          <w:rPrChange w:id="18" w:author="Marguerite-Marie Bordry" w:date="2018-12-05T21:37:00Z">
            <w:rPr/>
          </w:rPrChange>
        </w:rPr>
      </w:pPr>
      <w:proofErr w:type="gramStart"/>
      <w:r w:rsidRPr="00E77B9B">
        <w:rPr>
          <w:lang w:val="en-GB"/>
          <w:rPrChange w:id="19" w:author="Marguerite-Marie Bordry" w:date="2018-12-05T21:37:00Z">
            <w:rPr/>
          </w:rPrChange>
        </w:rPr>
        <w:t>id :</w:t>
      </w:r>
      <w:proofErr w:type="gramEnd"/>
      <w:r w:rsidRPr="00E77B9B">
        <w:rPr>
          <w:lang w:val="en-GB"/>
          <w:rPrChange w:id="20" w:author="Marguerite-Marie Bordry" w:date="2018-12-05T21:37:00Z">
            <w:rPr/>
          </w:rPrChange>
        </w:rPr>
        <w:t xml:space="preserve"> article-1895-02_197</w:t>
      </w:r>
    </w:p>
    <w:p w:rsidR="00783C5A" w:rsidRPr="004C3DEB" w:rsidRDefault="00783C5A" w:rsidP="00783C5A">
      <w:pPr>
        <w:pStyle w:val="term"/>
        <w:rPr>
          <w:lang w:val="en-GB"/>
          <w:rPrChange w:id="21" w:author="Marguerite-Marie Bordry" w:date="2018-12-05T19:25:00Z">
            <w:rPr/>
          </w:rPrChange>
        </w:rPr>
      </w:pPr>
      <w:proofErr w:type="gramStart"/>
      <w:r w:rsidRPr="004C3DEB">
        <w:rPr>
          <w:lang w:val="en-GB"/>
          <w:rPrChange w:id="22" w:author="Marguerite-Marie Bordry" w:date="2018-12-05T19:25:00Z">
            <w:rPr/>
          </w:rPrChange>
        </w:rPr>
        <w:t>author :</w:t>
      </w:r>
      <w:proofErr w:type="gramEnd"/>
      <w:r w:rsidRPr="004C3DEB">
        <w:rPr>
          <w:lang w:val="en-GB"/>
          <w:rPrChange w:id="23" w:author="Marguerite-Marie Bordry" w:date="2018-12-05T19:25:00Z">
            <w:rPr/>
          </w:rPrChange>
        </w:rPr>
        <w:t xml:space="preserve"> Bernard, Émile (1868-1941)</w:t>
      </w:r>
    </w:p>
    <w:p w:rsidR="00783C5A" w:rsidRPr="00E77B9B" w:rsidRDefault="00783C5A" w:rsidP="00783C5A">
      <w:pPr>
        <w:pStyle w:val="term"/>
        <w:rPr>
          <w:rPrChange w:id="24" w:author="Marguerite-Marie Bordry" w:date="2018-12-05T21:37:00Z">
            <w:rPr/>
          </w:rPrChange>
        </w:rPr>
      </w:pPr>
      <w:proofErr w:type="spellStart"/>
      <w:proofErr w:type="gramStart"/>
      <w:r w:rsidRPr="00E77B9B">
        <w:t>signed</w:t>
      </w:r>
      <w:proofErr w:type="spellEnd"/>
      <w:proofErr w:type="gramEnd"/>
      <w:r w:rsidRPr="00E77B9B">
        <w:t> : Émile Bernard</w:t>
      </w:r>
    </w:p>
    <w:p w:rsidR="00783C5A" w:rsidRDefault="00783C5A" w:rsidP="00783C5A">
      <w:pPr>
        <w:pStyle w:val="term"/>
      </w:pPr>
      <w:proofErr w:type="gramStart"/>
      <w:r w:rsidRPr="00925B7B">
        <w:t>section</w:t>
      </w:r>
      <w:proofErr w:type="gramEnd"/>
      <w:r w:rsidRPr="00925B7B">
        <w:t xml:space="preserve"> : </w:t>
      </w:r>
      <w:r>
        <w:t>none</w:t>
      </w:r>
    </w:p>
    <w:p w:rsidR="00783C5A" w:rsidRDefault="00783C5A" w:rsidP="00783C5A">
      <w:pPr>
        <w:pStyle w:val="term"/>
      </w:pPr>
      <w:proofErr w:type="spellStart"/>
      <w:proofErr w:type="gramStart"/>
      <w:r w:rsidRPr="00DA7419">
        <w:t>title</w:t>
      </w:r>
      <w:proofErr w:type="spellEnd"/>
      <w:proofErr w:type="gramEnd"/>
      <w:r w:rsidRPr="00DA7419">
        <w:t xml:space="preserve"> : </w:t>
      </w:r>
      <w:r>
        <w:t>Les Ateliers [extrait]</w:t>
      </w:r>
    </w:p>
    <w:p w:rsidR="00783C5A" w:rsidRPr="00925B7B" w:rsidRDefault="00783C5A" w:rsidP="00783C5A">
      <w:pPr>
        <w:pStyle w:val="term"/>
      </w:pPr>
      <w:proofErr w:type="gramStart"/>
      <w:r w:rsidRPr="00925B7B">
        <w:t>date</w:t>
      </w:r>
      <w:proofErr w:type="gramEnd"/>
      <w:r w:rsidRPr="00925B7B">
        <w:t> :</w:t>
      </w:r>
      <w:r>
        <w:t xml:space="preserve"> 1895-02</w:t>
      </w:r>
    </w:p>
    <w:p w:rsidR="00783C5A" w:rsidRDefault="00783C5A" w:rsidP="00783C5A">
      <w:pPr>
        <w:pStyle w:val="term"/>
      </w:pPr>
      <w:proofErr w:type="spellStart"/>
      <w:proofErr w:type="gramStart"/>
      <w:r w:rsidRPr="00925B7B">
        <w:t>ref</w:t>
      </w:r>
      <w:proofErr w:type="spellEnd"/>
      <w:proofErr w:type="gramEnd"/>
      <w:r w:rsidRPr="00925B7B">
        <w:t xml:space="preserve"> : </w:t>
      </w:r>
      <w:r>
        <w:t>Tome XIII, numéro 62, février 1895</w:t>
      </w:r>
      <w:r w:rsidRPr="00925B7B">
        <w:t xml:space="preserve">, </w:t>
      </w:r>
      <w:r>
        <w:t>p. 194-205 [197-199]</w:t>
      </w:r>
    </w:p>
    <w:p w:rsidR="00783C5A" w:rsidRPr="000832F6" w:rsidRDefault="00783C5A" w:rsidP="00783C5A">
      <w:pPr>
        <w:pStyle w:val="byline"/>
        <w:rPr>
          <w:smallCaps/>
        </w:rPr>
      </w:pPr>
      <w:r w:rsidRPr="00EB5477">
        <w:rPr>
          <w:smallCaps/>
        </w:rPr>
        <w:lastRenderedPageBreak/>
        <w:t>Émile Bernard</w:t>
      </w:r>
      <w:r>
        <w:t>.</w:t>
      </w:r>
    </w:p>
    <w:p w:rsidR="00783C5A" w:rsidRDefault="00783C5A" w:rsidP="00783C5A">
      <w:pPr>
        <w:pStyle w:val="bibl"/>
      </w:pPr>
      <w:r>
        <w:t>Tome XIII, numéro 62, février 1895</w:t>
      </w:r>
      <w:r w:rsidRPr="00925B7B">
        <w:t xml:space="preserve">, </w:t>
      </w:r>
      <w:r>
        <w:t>p. 194-205 [197-199].</w:t>
      </w:r>
    </w:p>
    <w:p w:rsidR="00783C5A" w:rsidRDefault="00783C5A" w:rsidP="00783C5A">
      <w:pPr>
        <w:pStyle w:val="Corpsdetexte"/>
        <w:rPr>
          <w:rFonts w:cs="Times New Roman"/>
        </w:rPr>
      </w:pPr>
      <w:r>
        <w:rPr>
          <w:rFonts w:cs="Times New Roman"/>
        </w:rPr>
        <w:t>[…]</w:t>
      </w:r>
    </w:p>
    <w:p w:rsidR="00783C5A" w:rsidRPr="00F8712A" w:rsidRDefault="00783C5A" w:rsidP="00783C5A">
      <w:pPr>
        <w:pStyle w:val="Corpsdetexte"/>
        <w:rPr>
          <w:rFonts w:cs="Times New Roman"/>
        </w:rPr>
      </w:pPr>
      <w:r w:rsidRPr="00F8712A">
        <w:rPr>
          <w:rFonts w:cs="Times New Roman"/>
        </w:rPr>
        <w:t>Michel-Ange débuta dans la boutique de Ghirlandajo, où il était presque valet. Il y broyait les couleurs, dessinait les cartons, touchait à tout ce qui concernait le métier, comme</w:t>
      </w:r>
      <w:r>
        <w:rPr>
          <w:rFonts w:cs="Times New Roman"/>
        </w:rPr>
        <w:t> :</w:t>
      </w:r>
      <w:r w:rsidRPr="00F8712A">
        <w:rPr>
          <w:rFonts w:cs="Times New Roman"/>
        </w:rPr>
        <w:t xml:space="preserve"> marbre, terre, huiles, vernis, essences, poudres, etc. Raphaël fut élevé dans l</w:t>
      </w:r>
      <w:r>
        <w:rPr>
          <w:rFonts w:cs="Times New Roman"/>
        </w:rPr>
        <w:t>’</w:t>
      </w:r>
      <w:r w:rsidRPr="00F8712A">
        <w:rPr>
          <w:rFonts w:cs="Times New Roman"/>
        </w:rPr>
        <w:t xml:space="preserve">atelier </w:t>
      </w:r>
      <w:r>
        <w:rPr>
          <w:rFonts w:cs="Times New Roman"/>
        </w:rPr>
        <w:t>de son père, médiocre peintre — nous dit-on </w:t>
      </w:r>
      <w:r w:rsidRPr="00F8712A">
        <w:rPr>
          <w:rFonts w:cs="Times New Roman"/>
        </w:rPr>
        <w:t xml:space="preserve">— dont il copia les tableaux, puis entra chez le </w:t>
      </w:r>
      <w:r>
        <w:rPr>
          <w:rFonts w:cs="Times New Roman"/>
        </w:rPr>
        <w:t>Pérugin</w:t>
      </w:r>
      <w:r w:rsidRPr="00F8712A">
        <w:rPr>
          <w:rFonts w:cs="Times New Roman"/>
        </w:rPr>
        <w:t>.</w:t>
      </w:r>
    </w:p>
    <w:p w:rsidR="00783C5A" w:rsidRPr="00F8712A" w:rsidRDefault="00783C5A" w:rsidP="00783C5A">
      <w:pPr>
        <w:pStyle w:val="Corpsdetexte"/>
      </w:pPr>
      <w:r w:rsidRPr="00F8712A">
        <w:t xml:space="preserve">Léonard de Vinci alla chez André </w:t>
      </w:r>
      <w:r>
        <w:t>Verrocchio</w:t>
      </w:r>
      <w:r w:rsidRPr="00F8712A">
        <w:t>, lequel avait aussi une boutique à icônes. On raconte que trois ans après son initiation il peignit dans un tableau de son maître un ange si plein de grâce que celui-ci</w:t>
      </w:r>
      <w:r>
        <w:t xml:space="preserve"> ne voulut point le retoucher — </w:t>
      </w:r>
      <w:r w:rsidRPr="00F8712A">
        <w:t>il avait alors quinze ans.</w:t>
      </w:r>
    </w:p>
    <w:p w:rsidR="00783C5A" w:rsidRPr="00F8712A" w:rsidRDefault="00783C5A" w:rsidP="00783C5A">
      <w:pPr>
        <w:pStyle w:val="Corpsdetexte"/>
        <w:rPr>
          <w:rFonts w:cs="Times New Roman"/>
        </w:rPr>
      </w:pPr>
      <w:r w:rsidRPr="00F8712A">
        <w:rPr>
          <w:rFonts w:cs="Times New Roman"/>
        </w:rPr>
        <w:t>Voici tr</w:t>
      </w:r>
      <w:r>
        <w:rPr>
          <w:rFonts w:cs="Times New Roman"/>
        </w:rPr>
        <w:t>ois faits des plus marquants. — </w:t>
      </w:r>
      <w:r w:rsidRPr="00F8712A">
        <w:rPr>
          <w:rFonts w:cs="Times New Roman"/>
        </w:rPr>
        <w:t>J</w:t>
      </w:r>
      <w:r>
        <w:rPr>
          <w:rFonts w:cs="Times New Roman"/>
        </w:rPr>
        <w:t>’</w:t>
      </w:r>
      <w:r w:rsidRPr="00F8712A">
        <w:rPr>
          <w:rFonts w:cs="Times New Roman"/>
        </w:rPr>
        <w:t>ai pris ceux-là on comprend pourquoi</w:t>
      </w:r>
      <w:r>
        <w:rPr>
          <w:rFonts w:cs="Times New Roman"/>
        </w:rPr>
        <w:t> :</w:t>
      </w:r>
      <w:r w:rsidRPr="00F8712A">
        <w:rPr>
          <w:rFonts w:cs="Times New Roman"/>
        </w:rPr>
        <w:t xml:space="preserve"> </w:t>
      </w:r>
      <w:r w:rsidRPr="008100B8">
        <w:rPr>
          <w:rStyle w:val="quotec"/>
        </w:rPr>
        <w:t>« tout le monde étant maintenant d’accord sur la valeur de leur génie »</w:t>
      </w:r>
      <w:r w:rsidRPr="00F8712A">
        <w:rPr>
          <w:rFonts w:cs="Times New Roman"/>
        </w:rPr>
        <w:t>.</w:t>
      </w:r>
    </w:p>
    <w:p w:rsidR="00783C5A" w:rsidRPr="00F8712A" w:rsidRDefault="00783C5A" w:rsidP="00783C5A">
      <w:pPr>
        <w:pStyle w:val="Corpsdetexte"/>
        <w:rPr>
          <w:rFonts w:cs="Times New Roman"/>
        </w:rPr>
      </w:pPr>
      <w:r w:rsidRPr="00F8712A">
        <w:rPr>
          <w:rFonts w:cs="Times New Roman"/>
        </w:rPr>
        <w:t>Or, qu</w:t>
      </w:r>
      <w:r>
        <w:rPr>
          <w:rFonts w:cs="Times New Roman"/>
        </w:rPr>
        <w:t>’</w:t>
      </w:r>
      <w:r w:rsidRPr="00F8712A">
        <w:rPr>
          <w:rFonts w:cs="Times New Roman"/>
        </w:rPr>
        <w:t xml:space="preserve">étaient Ghirlandajo, </w:t>
      </w:r>
      <w:r>
        <w:rPr>
          <w:rFonts w:cs="Times New Roman"/>
        </w:rPr>
        <w:t>Pérugin</w:t>
      </w:r>
      <w:r w:rsidRPr="00F8712A">
        <w:rPr>
          <w:rFonts w:cs="Times New Roman"/>
        </w:rPr>
        <w:t xml:space="preserve"> et </w:t>
      </w:r>
      <w:r>
        <w:rPr>
          <w:rFonts w:cs="Times New Roman"/>
        </w:rPr>
        <w:t>Verrocchio ?</w:t>
      </w:r>
      <w:r w:rsidRPr="00F8712A">
        <w:rPr>
          <w:rFonts w:cs="Times New Roman"/>
        </w:rPr>
        <w:t xml:space="preserve"> Des </w:t>
      </w:r>
      <w:r>
        <w:rPr>
          <w:rFonts w:cs="Times New Roman"/>
        </w:rPr>
        <w:t>« </w:t>
      </w:r>
      <w:r w:rsidRPr="00F8712A">
        <w:rPr>
          <w:rFonts w:cs="Times New Roman"/>
        </w:rPr>
        <w:t>peintres sacrés</w:t>
      </w:r>
      <w:r>
        <w:rPr>
          <w:rFonts w:cs="Times New Roman"/>
        </w:rPr>
        <w:t> »</w:t>
      </w:r>
      <w:r w:rsidRPr="00F8712A">
        <w:rPr>
          <w:rFonts w:cs="Times New Roman"/>
        </w:rPr>
        <w:t>,</w:t>
      </w:r>
      <w:r>
        <w:rPr>
          <w:rFonts w:cs="Times New Roman"/>
        </w:rPr>
        <w:t xml:space="preserve"> </w:t>
      </w:r>
      <w:r w:rsidRPr="00F8712A">
        <w:rPr>
          <w:rFonts w:cs="Times New Roman"/>
        </w:rPr>
        <w:t xml:space="preserve">dans la </w:t>
      </w:r>
      <w:r>
        <w:rPr>
          <w:rFonts w:cs="Times New Roman"/>
        </w:rPr>
        <w:t>« </w:t>
      </w:r>
      <w:r w:rsidRPr="00F8712A">
        <w:rPr>
          <w:rFonts w:cs="Times New Roman"/>
        </w:rPr>
        <w:t>boutique</w:t>
      </w:r>
      <w:r>
        <w:rPr>
          <w:rFonts w:cs="Times New Roman"/>
        </w:rPr>
        <w:t> »</w:t>
      </w:r>
      <w:r w:rsidRPr="00F8712A">
        <w:rPr>
          <w:rFonts w:cs="Times New Roman"/>
        </w:rPr>
        <w:t xml:space="preserve"> desquels on peignait tranquillement de douces madones en causant sans doute, aux repos, de choses supérieures. Comment en effet concevoir qu</w:t>
      </w:r>
      <w:r>
        <w:rPr>
          <w:rFonts w:cs="Times New Roman"/>
        </w:rPr>
        <w:t>’</w:t>
      </w:r>
      <w:r w:rsidRPr="00F8712A">
        <w:rPr>
          <w:rFonts w:cs="Times New Roman"/>
        </w:rPr>
        <w:t>il en fût autrement</w:t>
      </w:r>
      <w:r>
        <w:rPr>
          <w:rFonts w:cs="Times New Roman"/>
        </w:rPr>
        <w:t> ?</w:t>
      </w:r>
      <w:r w:rsidRPr="00F8712A">
        <w:rPr>
          <w:rFonts w:cs="Times New Roman"/>
        </w:rPr>
        <w:t xml:space="preserve"> Ce n</w:t>
      </w:r>
      <w:r>
        <w:rPr>
          <w:rFonts w:cs="Times New Roman"/>
        </w:rPr>
        <w:t>’</w:t>
      </w:r>
      <w:r w:rsidRPr="00F8712A">
        <w:rPr>
          <w:rFonts w:cs="Times New Roman"/>
        </w:rPr>
        <w:t>est pas à force de logique froide ou de malice que l</w:t>
      </w:r>
      <w:r>
        <w:rPr>
          <w:rFonts w:cs="Times New Roman"/>
        </w:rPr>
        <w:t>’</w:t>
      </w:r>
      <w:r w:rsidRPr="00F8712A">
        <w:rPr>
          <w:rFonts w:cs="Times New Roman"/>
        </w:rPr>
        <w:t xml:space="preserve">on peut découvrir la radieuse beauté spirituelle que </w:t>
      </w:r>
      <w:r>
        <w:rPr>
          <w:rFonts w:cs="Times New Roman"/>
        </w:rPr>
        <w:t>Pérugin</w:t>
      </w:r>
      <w:r w:rsidRPr="00F8712A">
        <w:rPr>
          <w:rFonts w:cs="Times New Roman"/>
        </w:rPr>
        <w:t>, personnellement, infiltra dans la face de ses modèles</w:t>
      </w:r>
      <w:r>
        <w:rPr>
          <w:rFonts w:cs="Times New Roman"/>
        </w:rPr>
        <w:t> ;</w:t>
      </w:r>
      <w:r w:rsidRPr="00F8712A">
        <w:rPr>
          <w:rFonts w:cs="Times New Roman"/>
        </w:rPr>
        <w:t xml:space="preserve"> et ce n</w:t>
      </w:r>
      <w:r>
        <w:rPr>
          <w:rFonts w:cs="Times New Roman"/>
        </w:rPr>
        <w:t>’</w:t>
      </w:r>
      <w:r w:rsidRPr="00F8712A">
        <w:rPr>
          <w:rFonts w:cs="Times New Roman"/>
        </w:rPr>
        <w:t>est pas, non plus, par simple goût que, comme Ghirlandajo, on peint les célestes jardins. L</w:t>
      </w:r>
      <w:r>
        <w:rPr>
          <w:rFonts w:cs="Times New Roman"/>
        </w:rPr>
        <w:t>’</w:t>
      </w:r>
      <w:r w:rsidRPr="00F8712A">
        <w:rPr>
          <w:rFonts w:cs="Times New Roman"/>
        </w:rPr>
        <w:t>Étude de l</w:t>
      </w:r>
      <w:r>
        <w:rPr>
          <w:rFonts w:cs="Times New Roman"/>
        </w:rPr>
        <w:t>’</w:t>
      </w:r>
      <w:r w:rsidRPr="00F8712A">
        <w:rPr>
          <w:rFonts w:cs="Times New Roman"/>
        </w:rPr>
        <w:t>antique n</w:t>
      </w:r>
      <w:r>
        <w:rPr>
          <w:rFonts w:cs="Times New Roman"/>
        </w:rPr>
        <w:t>’</w:t>
      </w:r>
      <w:r w:rsidRPr="00F8712A">
        <w:rPr>
          <w:rFonts w:cs="Times New Roman"/>
        </w:rPr>
        <w:t>est pour rien en cela</w:t>
      </w:r>
      <w:r>
        <w:rPr>
          <w:rFonts w:cs="Times New Roman"/>
        </w:rPr>
        <w:t> ;</w:t>
      </w:r>
      <w:r w:rsidRPr="00F8712A">
        <w:rPr>
          <w:rFonts w:cs="Times New Roman"/>
        </w:rPr>
        <w:t xml:space="preserve"> et </w:t>
      </w:r>
      <w:proofErr w:type="spellStart"/>
      <w:r w:rsidRPr="00F8712A">
        <w:rPr>
          <w:rFonts w:cs="Times New Roman"/>
        </w:rPr>
        <w:t>fut-il</w:t>
      </w:r>
      <w:proofErr w:type="spellEnd"/>
      <w:r w:rsidRPr="00F8712A">
        <w:rPr>
          <w:rFonts w:cs="Times New Roman"/>
        </w:rPr>
        <w:t xml:space="preserve"> personne de</w:t>
      </w:r>
      <w:r>
        <w:rPr>
          <w:rFonts w:cs="Times New Roman"/>
        </w:rPr>
        <w:t xml:space="preserve"> moins antique à cette époque — peut-être </w:t>
      </w:r>
      <w:r w:rsidRPr="00F8712A">
        <w:rPr>
          <w:rFonts w:cs="Times New Roman"/>
        </w:rPr>
        <w:t>— que ces deux maîtres</w:t>
      </w:r>
      <w:r>
        <w:rPr>
          <w:rFonts w:cs="Times New Roman"/>
        </w:rPr>
        <w:t> ?</w:t>
      </w:r>
    </w:p>
    <w:p w:rsidR="00783C5A" w:rsidRPr="00F8712A" w:rsidRDefault="00783C5A" w:rsidP="00783C5A">
      <w:pPr>
        <w:pStyle w:val="Corpsdetexte"/>
        <w:rPr>
          <w:rFonts w:cs="Times New Roman"/>
        </w:rPr>
      </w:pPr>
      <w:r>
        <w:rPr>
          <w:rFonts w:cs="Times New Roman"/>
        </w:rPr>
        <w:t>L’</w:t>
      </w:r>
      <w:r w:rsidRPr="00F8712A">
        <w:rPr>
          <w:rFonts w:cs="Times New Roman"/>
        </w:rPr>
        <w:t>érudition n</w:t>
      </w:r>
      <w:r>
        <w:rPr>
          <w:rFonts w:cs="Times New Roman"/>
        </w:rPr>
        <w:t>’</w:t>
      </w:r>
      <w:r w:rsidRPr="00F8712A">
        <w:rPr>
          <w:rFonts w:cs="Times New Roman"/>
        </w:rPr>
        <w:t>entrant en cause ici, c</w:t>
      </w:r>
      <w:r>
        <w:rPr>
          <w:rFonts w:cs="Times New Roman"/>
        </w:rPr>
        <w:t>’</w:t>
      </w:r>
      <w:r w:rsidRPr="00F8712A">
        <w:rPr>
          <w:rFonts w:cs="Times New Roman"/>
        </w:rPr>
        <w:t>est donc à l</w:t>
      </w:r>
      <w:r>
        <w:rPr>
          <w:rFonts w:cs="Times New Roman"/>
        </w:rPr>
        <w:t>’</w:t>
      </w:r>
      <w:r w:rsidRPr="00F8712A">
        <w:rPr>
          <w:rFonts w:cs="Times New Roman"/>
        </w:rPr>
        <w:t>âme, à l</w:t>
      </w:r>
      <w:r>
        <w:rPr>
          <w:rFonts w:cs="Times New Roman"/>
        </w:rPr>
        <w:t>’</w:t>
      </w:r>
      <w:r w:rsidRPr="00F8712A">
        <w:rPr>
          <w:rFonts w:cs="Times New Roman"/>
        </w:rPr>
        <w:t>Esprit qu</w:t>
      </w:r>
      <w:r>
        <w:rPr>
          <w:rFonts w:cs="Times New Roman"/>
        </w:rPr>
        <w:t>’</w:t>
      </w:r>
      <w:r w:rsidRPr="00F8712A">
        <w:rPr>
          <w:rFonts w:cs="Times New Roman"/>
        </w:rPr>
        <w:t>il s</w:t>
      </w:r>
      <w:r>
        <w:rPr>
          <w:rFonts w:cs="Times New Roman"/>
        </w:rPr>
        <w:t>’</w:t>
      </w:r>
      <w:r w:rsidRPr="00F8712A">
        <w:rPr>
          <w:rFonts w:cs="Times New Roman"/>
        </w:rPr>
        <w:t>en faut remettre de ces progrès rapides de l</w:t>
      </w:r>
      <w:r>
        <w:rPr>
          <w:rFonts w:cs="Times New Roman"/>
        </w:rPr>
        <w:t>’</w:t>
      </w:r>
      <w:r w:rsidRPr="00F8712A">
        <w:rPr>
          <w:rFonts w:cs="Times New Roman"/>
        </w:rPr>
        <w:t>élève dans l</w:t>
      </w:r>
      <w:r>
        <w:rPr>
          <w:rFonts w:cs="Times New Roman"/>
        </w:rPr>
        <w:t>’</w:t>
      </w:r>
      <w:r w:rsidRPr="00F8712A">
        <w:rPr>
          <w:rFonts w:cs="Times New Roman"/>
        </w:rPr>
        <w:t>application des moyens</w:t>
      </w:r>
      <w:r>
        <w:rPr>
          <w:rFonts w:cs="Times New Roman"/>
        </w:rPr>
        <w:t> ;</w:t>
      </w:r>
      <w:r w:rsidRPr="00F8712A">
        <w:rPr>
          <w:rFonts w:cs="Times New Roman"/>
        </w:rPr>
        <w:t xml:space="preserve"> l</w:t>
      </w:r>
      <w:r>
        <w:rPr>
          <w:rFonts w:cs="Times New Roman"/>
        </w:rPr>
        <w:t>’</w:t>
      </w:r>
      <w:r w:rsidRPr="00F8712A">
        <w:rPr>
          <w:rFonts w:cs="Times New Roman"/>
        </w:rPr>
        <w:t>élève, par une étude avant tout spirituelle, agrandissait sa conception du voisinage d</w:t>
      </w:r>
      <w:r>
        <w:rPr>
          <w:rFonts w:cs="Times New Roman"/>
        </w:rPr>
        <w:t>’</w:t>
      </w:r>
      <w:r w:rsidRPr="00F8712A">
        <w:rPr>
          <w:rFonts w:cs="Times New Roman"/>
        </w:rPr>
        <w:t>un génie</w:t>
      </w:r>
      <w:r>
        <w:rPr>
          <w:rFonts w:cs="Times New Roman"/>
        </w:rPr>
        <w:t> ;</w:t>
      </w:r>
      <w:r w:rsidRPr="00F8712A">
        <w:rPr>
          <w:rFonts w:cs="Times New Roman"/>
        </w:rPr>
        <w:t xml:space="preserve"> et la chose est si vraie que c</w:t>
      </w:r>
      <w:r>
        <w:rPr>
          <w:rFonts w:cs="Times New Roman"/>
        </w:rPr>
        <w:t>’</w:t>
      </w:r>
      <w:r w:rsidRPr="00F8712A">
        <w:rPr>
          <w:rFonts w:cs="Times New Roman"/>
        </w:rPr>
        <w:t>est plus à l</w:t>
      </w:r>
      <w:r>
        <w:rPr>
          <w:rFonts w:cs="Times New Roman"/>
        </w:rPr>
        <w:t>’</w:t>
      </w:r>
      <w:r w:rsidRPr="00F8712A">
        <w:rPr>
          <w:rFonts w:cs="Times New Roman"/>
        </w:rPr>
        <w:t xml:space="preserve">inspiration du </w:t>
      </w:r>
      <w:r>
        <w:rPr>
          <w:rFonts w:cs="Times New Roman"/>
        </w:rPr>
        <w:t>Pérugin</w:t>
      </w:r>
      <w:r w:rsidRPr="00F8712A">
        <w:rPr>
          <w:rFonts w:cs="Times New Roman"/>
        </w:rPr>
        <w:t xml:space="preserve"> qu</w:t>
      </w:r>
      <w:r>
        <w:rPr>
          <w:rFonts w:cs="Times New Roman"/>
        </w:rPr>
        <w:t>’</w:t>
      </w:r>
      <w:r w:rsidRPr="00F8712A">
        <w:rPr>
          <w:rFonts w:cs="Times New Roman"/>
        </w:rPr>
        <w:t>à sa méthode que Raphaël ressembla toujours. Ces vieux maîtres vivaient encore de traditions, ils détenaient des secrets</w:t>
      </w:r>
      <w:r>
        <w:rPr>
          <w:rFonts w:cs="Times New Roman"/>
        </w:rPr>
        <w:t> ;</w:t>
      </w:r>
      <w:r w:rsidRPr="00F8712A">
        <w:rPr>
          <w:rFonts w:cs="Times New Roman"/>
        </w:rPr>
        <w:t xml:space="preserve"> c</w:t>
      </w:r>
      <w:r>
        <w:rPr>
          <w:rFonts w:cs="Times New Roman"/>
        </w:rPr>
        <w:t>’</w:t>
      </w:r>
      <w:r w:rsidRPr="00F8712A">
        <w:rPr>
          <w:rFonts w:cs="Times New Roman"/>
        </w:rPr>
        <w:t>étaient les formules des byzantins insensiblement naturalisées et peu à peu rendues terrestres par l</w:t>
      </w:r>
      <w:r>
        <w:rPr>
          <w:rFonts w:cs="Times New Roman"/>
        </w:rPr>
        <w:t>’</w:t>
      </w:r>
      <w:r w:rsidRPr="00F8712A">
        <w:rPr>
          <w:rFonts w:cs="Times New Roman"/>
        </w:rPr>
        <w:t>étude du modèle</w:t>
      </w:r>
      <w:r>
        <w:rPr>
          <w:rFonts w:cs="Times New Roman"/>
        </w:rPr>
        <w:t> ;</w:t>
      </w:r>
      <w:r w:rsidRPr="00F8712A">
        <w:rPr>
          <w:rFonts w:cs="Times New Roman"/>
        </w:rPr>
        <w:t xml:space="preserve"> c</w:t>
      </w:r>
      <w:r>
        <w:rPr>
          <w:rFonts w:cs="Times New Roman"/>
        </w:rPr>
        <w:t>’</w:t>
      </w:r>
      <w:r w:rsidRPr="00F8712A">
        <w:rPr>
          <w:rFonts w:cs="Times New Roman"/>
        </w:rPr>
        <w:t>étaient aussi leurs propres recherches et la connaissance qu</w:t>
      </w:r>
      <w:r>
        <w:rPr>
          <w:rFonts w:cs="Times New Roman"/>
        </w:rPr>
        <w:t>’</w:t>
      </w:r>
      <w:r w:rsidRPr="00F8712A">
        <w:rPr>
          <w:rFonts w:cs="Times New Roman"/>
        </w:rPr>
        <w:t xml:space="preserve">ils avaient acquise des sciences naturelles, qui, plus tard, mal employées, </w:t>
      </w:r>
      <w:r>
        <w:rPr>
          <w:rFonts w:cs="Times New Roman"/>
        </w:rPr>
        <w:t>« </w:t>
      </w:r>
      <w:r w:rsidRPr="00F8712A">
        <w:rPr>
          <w:rFonts w:cs="Times New Roman"/>
        </w:rPr>
        <w:t>employées trop pour elles-mêmes</w:t>
      </w:r>
      <w:r>
        <w:rPr>
          <w:rFonts w:cs="Times New Roman"/>
        </w:rPr>
        <w:t> »</w:t>
      </w:r>
      <w:r w:rsidRPr="00F8712A">
        <w:rPr>
          <w:rFonts w:cs="Times New Roman"/>
        </w:rPr>
        <w:t>, furent le signal de la déchéance.</w:t>
      </w:r>
    </w:p>
    <w:p w:rsidR="00783C5A" w:rsidRPr="00F8712A" w:rsidRDefault="00783C5A" w:rsidP="00783C5A">
      <w:pPr>
        <w:pStyle w:val="Corpsdetexte"/>
        <w:rPr>
          <w:rFonts w:cs="Times New Roman"/>
        </w:rPr>
      </w:pPr>
      <w:r w:rsidRPr="00F8712A">
        <w:rPr>
          <w:rFonts w:cs="Times New Roman"/>
        </w:rPr>
        <w:t>L</w:t>
      </w:r>
      <w:r>
        <w:rPr>
          <w:rFonts w:cs="Times New Roman"/>
        </w:rPr>
        <w:t>’</w:t>
      </w:r>
      <w:r w:rsidRPr="00F8712A">
        <w:rPr>
          <w:rFonts w:cs="Times New Roman"/>
        </w:rPr>
        <w:t xml:space="preserve">art devenant officiel, </w:t>
      </w:r>
      <w:r>
        <w:rPr>
          <w:rFonts w:cs="Times New Roman"/>
        </w:rPr>
        <w:t>« </w:t>
      </w:r>
      <w:r w:rsidRPr="00F8712A">
        <w:rPr>
          <w:rFonts w:cs="Times New Roman"/>
        </w:rPr>
        <w:t>sous les Pontifes et les Princes</w:t>
      </w:r>
      <w:r>
        <w:rPr>
          <w:rFonts w:cs="Times New Roman"/>
        </w:rPr>
        <w:t> »</w:t>
      </w:r>
      <w:r w:rsidRPr="00F8712A">
        <w:rPr>
          <w:rFonts w:cs="Times New Roman"/>
        </w:rPr>
        <w:t>, l</w:t>
      </w:r>
      <w:r>
        <w:rPr>
          <w:rFonts w:cs="Times New Roman"/>
        </w:rPr>
        <w:t>’</w:t>
      </w:r>
      <w:r w:rsidRPr="00F8712A">
        <w:rPr>
          <w:rFonts w:cs="Times New Roman"/>
        </w:rPr>
        <w:t xml:space="preserve">esprit de gloriole et de rivalité se substitua peu à peu </w:t>
      </w:r>
      <w:del w:id="25" w:author="Marguerite-Marie Bordry" w:date="2018-12-05T21:43:00Z">
        <w:r w:rsidRPr="00F8712A" w:rsidDel="00E77B9B">
          <w:rPr>
            <w:rFonts w:cs="Times New Roman"/>
          </w:rPr>
          <w:delText xml:space="preserve">â </w:delText>
        </w:r>
      </w:del>
      <w:ins w:id="26" w:author="Marguerite-Marie Bordry" w:date="2018-12-05T21:43:00Z">
        <w:r w:rsidR="00E77B9B">
          <w:rPr>
            <w:rFonts w:cs="Times New Roman"/>
          </w:rPr>
          <w:t>à</w:t>
        </w:r>
        <w:r w:rsidR="00E77B9B" w:rsidRPr="00F8712A">
          <w:rPr>
            <w:rFonts w:cs="Times New Roman"/>
          </w:rPr>
          <w:t xml:space="preserve"> </w:t>
        </w:r>
      </w:ins>
      <w:r w:rsidRPr="00F8712A">
        <w:rPr>
          <w:rFonts w:cs="Times New Roman"/>
        </w:rPr>
        <w:t>l</w:t>
      </w:r>
      <w:r>
        <w:rPr>
          <w:rFonts w:cs="Times New Roman"/>
        </w:rPr>
        <w:t>’</w:t>
      </w:r>
      <w:r w:rsidRPr="00F8712A">
        <w:rPr>
          <w:rFonts w:cs="Times New Roman"/>
        </w:rPr>
        <w:t>amour. Il se sépara de la Religion et devint une chose de luxe.</w:t>
      </w:r>
    </w:p>
    <w:p w:rsidR="00783C5A" w:rsidRPr="00F8712A" w:rsidRDefault="00783C5A" w:rsidP="00783C5A">
      <w:pPr>
        <w:pStyle w:val="Corpsdetexte"/>
        <w:rPr>
          <w:rFonts w:cs="Times New Roman"/>
        </w:rPr>
      </w:pPr>
      <w:r w:rsidRPr="00F8712A">
        <w:rPr>
          <w:rFonts w:cs="Times New Roman"/>
        </w:rPr>
        <w:t xml:space="preserve">Des intrigants comme </w:t>
      </w:r>
      <w:proofErr w:type="spellStart"/>
      <w:r w:rsidRPr="00F8712A">
        <w:rPr>
          <w:rFonts w:cs="Times New Roman"/>
        </w:rPr>
        <w:t>Baccio</w:t>
      </w:r>
      <w:proofErr w:type="spellEnd"/>
      <w:r w:rsidRPr="00F8712A">
        <w:rPr>
          <w:rFonts w:cs="Times New Roman"/>
        </w:rPr>
        <w:t xml:space="preserve"> Bandinelli, homme de talent encore, mais surtout homme </w:t>
      </w:r>
      <w:r w:rsidRPr="00F8712A">
        <w:rPr>
          <w:rFonts w:cs="Times New Roman"/>
        </w:rPr>
        <w:lastRenderedPageBreak/>
        <w:t>d</w:t>
      </w:r>
      <w:r>
        <w:rPr>
          <w:rFonts w:cs="Times New Roman"/>
        </w:rPr>
        <w:t>’</w:t>
      </w:r>
      <w:r w:rsidRPr="00F8712A">
        <w:rPr>
          <w:rFonts w:cs="Times New Roman"/>
        </w:rPr>
        <w:t>érudition, comme San Gallo, se dressant contre Michel-Ange, l</w:t>
      </w:r>
      <w:r>
        <w:rPr>
          <w:rFonts w:cs="Times New Roman"/>
        </w:rPr>
        <w:t>’</w:t>
      </w:r>
      <w:r w:rsidRPr="00F8712A">
        <w:rPr>
          <w:rFonts w:cs="Times New Roman"/>
        </w:rPr>
        <w:t>art est atteint dans son développement et les écoles périclitent.</w:t>
      </w:r>
    </w:p>
    <w:p w:rsidR="00783C5A" w:rsidRPr="00F8712A" w:rsidRDefault="00783C5A" w:rsidP="00783C5A">
      <w:pPr>
        <w:pStyle w:val="Corpsdetexte"/>
        <w:rPr>
          <w:rFonts w:cs="Times New Roman"/>
        </w:rPr>
      </w:pPr>
      <w:r w:rsidRPr="00F8712A">
        <w:rPr>
          <w:rFonts w:cs="Times New Roman"/>
        </w:rPr>
        <w:t>Le culte languissant viendra demander à ces ambitieux la représentation de ses saints mystères, à ces ambitieux plus avides de plaisirs matériels que de pensées profondes, et des maîtresses de peintre deviendront les madones que la foule vénère</w:t>
      </w:r>
      <w:r>
        <w:rPr>
          <w:rFonts w:cs="Times New Roman"/>
        </w:rPr>
        <w:t> ;</w:t>
      </w:r>
      <w:r w:rsidRPr="00F8712A">
        <w:rPr>
          <w:rFonts w:cs="Times New Roman"/>
        </w:rPr>
        <w:t xml:space="preserve"> et la conception grandiose de Marie sera traînée dans le ruisseau de la beauté vendue. Se ravalant inconsciemment de plus en plus, le peintre s</w:t>
      </w:r>
      <w:r>
        <w:rPr>
          <w:rFonts w:cs="Times New Roman"/>
        </w:rPr>
        <w:t>’</w:t>
      </w:r>
      <w:r w:rsidRPr="00F8712A">
        <w:rPr>
          <w:rFonts w:cs="Times New Roman"/>
        </w:rPr>
        <w:t>adon</w:t>
      </w:r>
      <w:r>
        <w:rPr>
          <w:rFonts w:cs="Times New Roman"/>
        </w:rPr>
        <w:t>nera lui-même aux saturnales</w:t>
      </w:r>
      <w:r>
        <w:rPr>
          <w:rStyle w:val="Appelnotedebasdep"/>
          <w:rFonts w:cs="Times New Roman"/>
        </w:rPr>
        <w:footnoteReference w:id="1"/>
      </w:r>
      <w:r w:rsidRPr="00F8712A">
        <w:rPr>
          <w:rFonts w:cs="Times New Roman"/>
        </w:rPr>
        <w:t>, aux plaisirs malsains et proscrits, et ne sera plus qu</w:t>
      </w:r>
      <w:r>
        <w:rPr>
          <w:rFonts w:cs="Times New Roman"/>
        </w:rPr>
        <w:t>’</w:t>
      </w:r>
      <w:r w:rsidRPr="00F8712A">
        <w:rPr>
          <w:rFonts w:cs="Times New Roman"/>
        </w:rPr>
        <w:t>un automate singeant toujours les mêmes formes, de son pinceau hâtif</w:t>
      </w:r>
      <w:r>
        <w:rPr>
          <w:rFonts w:cs="Times New Roman"/>
        </w:rPr>
        <w:t> :</w:t>
      </w:r>
      <w:r w:rsidRPr="00F8712A">
        <w:rPr>
          <w:rFonts w:cs="Times New Roman"/>
        </w:rPr>
        <w:t xml:space="preserve"> c</w:t>
      </w:r>
      <w:r>
        <w:rPr>
          <w:rFonts w:cs="Times New Roman"/>
        </w:rPr>
        <w:t>’</w:t>
      </w:r>
      <w:r w:rsidRPr="00F8712A">
        <w:rPr>
          <w:rFonts w:cs="Times New Roman"/>
        </w:rPr>
        <w:t>est de cette lassitude de ses nuits que naîtront les trucs, les malhonnêtetés, le trompe-l</w:t>
      </w:r>
      <w:r>
        <w:rPr>
          <w:rFonts w:cs="Times New Roman"/>
        </w:rPr>
        <w:t>’</w:t>
      </w:r>
      <w:r w:rsidRPr="00F8712A">
        <w:rPr>
          <w:rFonts w:cs="Times New Roman"/>
        </w:rPr>
        <w:t>œil, le mensonge. Il satisfera à la lubricité de son amateur, il demandera à l</w:t>
      </w:r>
      <w:r>
        <w:rPr>
          <w:rFonts w:cs="Times New Roman"/>
        </w:rPr>
        <w:t>’</w:t>
      </w:r>
      <w:r w:rsidRPr="00F8712A">
        <w:rPr>
          <w:rFonts w:cs="Times New Roman"/>
        </w:rPr>
        <w:t>antiquité morte le secret de ses sataniques séductions. Vénus apparaîtra de nouveau dans ses songeries, mais ce ne sera pas cette Vénus céleste qu</w:t>
      </w:r>
      <w:r>
        <w:rPr>
          <w:rFonts w:cs="Times New Roman"/>
        </w:rPr>
        <w:t>’</w:t>
      </w:r>
      <w:r w:rsidRPr="00F8712A">
        <w:rPr>
          <w:rFonts w:cs="Times New Roman"/>
        </w:rPr>
        <w:t>aimèrent les Socrate et les Platon, non, mais cette Vénus populaire qui vend des lambeaux, de sa chair aux carrefours battus de la flamme des tavernes. Peu à peu l</w:t>
      </w:r>
      <w:r>
        <w:rPr>
          <w:rFonts w:cs="Times New Roman"/>
        </w:rPr>
        <w:t>’</w:t>
      </w:r>
      <w:r w:rsidRPr="00F8712A">
        <w:rPr>
          <w:rFonts w:cs="Times New Roman"/>
        </w:rPr>
        <w:t>effort d</w:t>
      </w:r>
      <w:r>
        <w:rPr>
          <w:rFonts w:cs="Times New Roman"/>
        </w:rPr>
        <w:t>’</w:t>
      </w:r>
      <w:r w:rsidRPr="00F8712A">
        <w:rPr>
          <w:rFonts w:cs="Times New Roman"/>
        </w:rPr>
        <w:t>une remontée de ce fleuve rapide du temps le fatiguera</w:t>
      </w:r>
      <w:r>
        <w:rPr>
          <w:rFonts w:cs="Times New Roman"/>
        </w:rPr>
        <w:t> ;</w:t>
      </w:r>
      <w:r w:rsidRPr="00F8712A">
        <w:rPr>
          <w:rFonts w:cs="Times New Roman"/>
        </w:rPr>
        <w:t xml:space="preserve"> il tombera dans la peinture, sans équivoque, des scènes modernes — sans en lire le hautain caractère de désespoir ou l</w:t>
      </w:r>
      <w:r>
        <w:rPr>
          <w:rFonts w:cs="Times New Roman"/>
        </w:rPr>
        <w:t>’</w:t>
      </w:r>
      <w:r w:rsidRPr="00F8712A">
        <w:rPr>
          <w:rFonts w:cs="Times New Roman"/>
        </w:rPr>
        <w:t>ardente suggestion d</w:t>
      </w:r>
      <w:r>
        <w:rPr>
          <w:rFonts w:cs="Times New Roman"/>
        </w:rPr>
        <w:t>’</w:t>
      </w:r>
      <w:r w:rsidRPr="00F8712A">
        <w:rPr>
          <w:rFonts w:cs="Times New Roman"/>
        </w:rPr>
        <w:t>enfer</w:t>
      </w:r>
      <w:r>
        <w:rPr>
          <w:rFonts w:cs="Times New Roman"/>
        </w:rPr>
        <w:t> ;</w:t>
      </w:r>
      <w:r w:rsidRPr="00F8712A">
        <w:rPr>
          <w:rFonts w:cs="Times New Roman"/>
        </w:rPr>
        <w:t xml:space="preserve"> — il s</w:t>
      </w:r>
      <w:r>
        <w:rPr>
          <w:rFonts w:cs="Times New Roman"/>
        </w:rPr>
        <w:t>’</w:t>
      </w:r>
      <w:r w:rsidRPr="00F8712A">
        <w:rPr>
          <w:rFonts w:cs="Times New Roman"/>
        </w:rPr>
        <w:t>enivrera de cette apparence qu</w:t>
      </w:r>
      <w:r>
        <w:rPr>
          <w:rFonts w:cs="Times New Roman"/>
        </w:rPr>
        <w:t>’</w:t>
      </w:r>
      <w:r w:rsidRPr="00F8712A">
        <w:rPr>
          <w:rFonts w:cs="Times New Roman"/>
        </w:rPr>
        <w:t>il appelle la beauté, et qui ne sera plus en ses mains qu</w:t>
      </w:r>
      <w:r>
        <w:rPr>
          <w:rFonts w:cs="Times New Roman"/>
        </w:rPr>
        <w:t>’</w:t>
      </w:r>
      <w:r w:rsidRPr="00F8712A">
        <w:rPr>
          <w:rFonts w:cs="Times New Roman"/>
        </w:rPr>
        <w:t>une forme vide semblable à un ballon qui, dégonflé, traîne à la surface du sol, raclant la boue</w:t>
      </w:r>
      <w:r>
        <w:rPr>
          <w:rFonts w:cs="Times New Roman"/>
        </w:rPr>
        <w:t> ;</w:t>
      </w:r>
      <w:r w:rsidRPr="00F8712A">
        <w:rPr>
          <w:rFonts w:cs="Times New Roman"/>
        </w:rPr>
        <w:t xml:space="preserve"> il se vouera à l</w:t>
      </w:r>
      <w:r>
        <w:rPr>
          <w:rFonts w:cs="Times New Roman"/>
        </w:rPr>
        <w:t>’</w:t>
      </w:r>
      <w:proofErr w:type="spellStart"/>
      <w:r w:rsidRPr="00F8712A">
        <w:rPr>
          <w:rFonts w:cs="Times New Roman"/>
        </w:rPr>
        <w:t>à-vau-l</w:t>
      </w:r>
      <w:r>
        <w:rPr>
          <w:rFonts w:cs="Times New Roman"/>
        </w:rPr>
        <w:t>’</w:t>
      </w:r>
      <w:r w:rsidRPr="00F8712A">
        <w:rPr>
          <w:rFonts w:cs="Times New Roman"/>
        </w:rPr>
        <w:t>eau</w:t>
      </w:r>
      <w:proofErr w:type="spellEnd"/>
      <w:r w:rsidRPr="00F8712A">
        <w:rPr>
          <w:rFonts w:cs="Times New Roman"/>
        </w:rPr>
        <w:t xml:space="preserve"> de la mode et des offres</w:t>
      </w:r>
      <w:r>
        <w:rPr>
          <w:rFonts w:cs="Times New Roman"/>
        </w:rPr>
        <w:t> ;</w:t>
      </w:r>
      <w:r w:rsidRPr="00F8712A">
        <w:rPr>
          <w:rFonts w:cs="Times New Roman"/>
        </w:rPr>
        <w:t xml:space="preserve"> il se prostituera corps et âme au plus cynique des métiers.</w:t>
      </w:r>
    </w:p>
    <w:p w:rsidR="00783C5A" w:rsidRDefault="00783C5A" w:rsidP="00783C5A">
      <w:pPr>
        <w:pStyle w:val="Corpsdetexte"/>
        <w:rPr>
          <w:rFonts w:cs="Times New Roman"/>
        </w:rPr>
      </w:pPr>
      <w:r w:rsidRPr="00F8712A">
        <w:rPr>
          <w:rFonts w:cs="Times New Roman"/>
        </w:rPr>
        <w:t xml:space="preserve">Jean Antoine Pazzi, </w:t>
      </w:r>
      <w:proofErr w:type="gramStart"/>
      <w:r w:rsidRPr="00F8712A">
        <w:rPr>
          <w:rFonts w:cs="Times New Roman"/>
        </w:rPr>
        <w:t xml:space="preserve">dit </w:t>
      </w:r>
      <w:r>
        <w:rPr>
          <w:rFonts w:cs="Times New Roman"/>
        </w:rPr>
        <w:t>« </w:t>
      </w:r>
      <w:r w:rsidRPr="00F8712A">
        <w:rPr>
          <w:rFonts w:cs="Times New Roman"/>
        </w:rPr>
        <w:t>il</w:t>
      </w:r>
      <w:proofErr w:type="gramEnd"/>
      <w:r w:rsidRPr="00F8712A">
        <w:rPr>
          <w:rFonts w:cs="Times New Roman"/>
        </w:rPr>
        <w:t xml:space="preserve"> Sodoma</w:t>
      </w:r>
      <w:r>
        <w:rPr>
          <w:rFonts w:cs="Times New Roman"/>
        </w:rPr>
        <w:t> »</w:t>
      </w:r>
      <w:r w:rsidRPr="00F8712A">
        <w:rPr>
          <w:rFonts w:cs="Times New Roman"/>
        </w:rPr>
        <w:t xml:space="preserve">, fut appelé dans un couvent pour y peindre la vie de saint Benoît. Or, comme il peignait, il faisait mille folies, racontant aux bons pères les histoires les plus scandaleuses et leur faisant à brûle-pourpoint les propositions les plus incongrues, etc. Inutile de raconter à ce propos toutes les histoires </w:t>
      </w:r>
      <w:r>
        <w:rPr>
          <w:rFonts w:cs="Times New Roman"/>
        </w:rPr>
        <w:t>que tout le monde sait, de Marc-</w:t>
      </w:r>
      <w:r w:rsidRPr="00F8712A">
        <w:rPr>
          <w:rFonts w:cs="Times New Roman"/>
        </w:rPr>
        <w:t>Aurèle, de Jules Romain, etc.</w:t>
      </w:r>
    </w:p>
    <w:p w:rsidR="00783C5A" w:rsidRPr="00F8712A" w:rsidRDefault="00783C5A" w:rsidP="00783C5A">
      <w:pPr>
        <w:pStyle w:val="Corpsdetexte"/>
        <w:rPr>
          <w:rFonts w:cs="Times New Roman"/>
        </w:rPr>
      </w:pPr>
      <w:r w:rsidRPr="00F8712A">
        <w:rPr>
          <w:rFonts w:cs="Times New Roman"/>
        </w:rPr>
        <w:t>[…]</w:t>
      </w:r>
    </w:p>
    <w:p w:rsidR="00783C5A" w:rsidRDefault="00783C5A" w:rsidP="00783C5A">
      <w:pPr>
        <w:pStyle w:val="Titre1"/>
      </w:pPr>
      <w:r>
        <w:t>Tome XIII, numéro 63, mars 1895</w:t>
      </w:r>
    </w:p>
    <w:p w:rsidR="00783C5A" w:rsidRDefault="00783C5A" w:rsidP="00783C5A">
      <w:pPr>
        <w:pStyle w:val="Titre2"/>
      </w:pPr>
      <w:r>
        <w:t xml:space="preserve">Théâtre et conférences. </w:t>
      </w:r>
      <w:r>
        <w:br/>
        <w:t xml:space="preserve">Les </w:t>
      </w:r>
      <w:proofErr w:type="spellStart"/>
      <w:r>
        <w:t>Escholiers</w:t>
      </w:r>
      <w:proofErr w:type="spellEnd"/>
      <w:r>
        <w:t xml:space="preserve">. </w:t>
      </w:r>
      <w:r>
        <w:rPr>
          <w:i/>
        </w:rPr>
        <w:t>L’Ami</w:t>
      </w:r>
      <w:r>
        <w:t xml:space="preserve">, pièce en un acte, de M. Marco Praga (M. A. Thalasso </w:t>
      </w:r>
      <w:r>
        <w:rPr>
          <w:i/>
        </w:rPr>
        <w:t>trad.</w:t>
      </w:r>
      <w:r>
        <w:t>)</w:t>
      </w:r>
    </w:p>
    <w:p w:rsidR="00783C5A" w:rsidRPr="00925B7B" w:rsidRDefault="00783C5A" w:rsidP="00783C5A">
      <w:pPr>
        <w:pStyle w:val="term"/>
      </w:pPr>
      <w:proofErr w:type="gramStart"/>
      <w:r w:rsidRPr="00925B7B">
        <w:t>id</w:t>
      </w:r>
      <w:proofErr w:type="gramEnd"/>
      <w:r w:rsidRPr="00925B7B">
        <w:t> : article-</w:t>
      </w:r>
      <w:r>
        <w:t>1895</w:t>
      </w:r>
      <w:r w:rsidRPr="00925B7B">
        <w:t>-</w:t>
      </w:r>
      <w:r>
        <w:t>03</w:t>
      </w:r>
      <w:r w:rsidRPr="00925B7B">
        <w:t>_</w:t>
      </w:r>
      <w:r>
        <w:t>356</w:t>
      </w:r>
    </w:p>
    <w:p w:rsidR="00783C5A" w:rsidRPr="00925B7B" w:rsidRDefault="00783C5A" w:rsidP="00783C5A">
      <w:pPr>
        <w:pStyle w:val="term"/>
      </w:pPr>
      <w:proofErr w:type="spellStart"/>
      <w:proofErr w:type="gramStart"/>
      <w:r w:rsidRPr="00925B7B">
        <w:lastRenderedPageBreak/>
        <w:t>author</w:t>
      </w:r>
      <w:proofErr w:type="spellEnd"/>
      <w:proofErr w:type="gramEnd"/>
      <w:r w:rsidRPr="00925B7B">
        <w:t xml:space="preserve"> : </w:t>
      </w:r>
      <w:r>
        <w:t>Danville, Gaston (1870-1933)</w:t>
      </w:r>
    </w:p>
    <w:p w:rsidR="00783C5A" w:rsidRPr="00925B7B" w:rsidRDefault="00783C5A" w:rsidP="00783C5A">
      <w:pPr>
        <w:pStyle w:val="term"/>
      </w:pPr>
      <w:proofErr w:type="spellStart"/>
      <w:proofErr w:type="gramStart"/>
      <w:r w:rsidRPr="00925B7B">
        <w:t>signed</w:t>
      </w:r>
      <w:proofErr w:type="spellEnd"/>
      <w:proofErr w:type="gramEnd"/>
      <w:r w:rsidRPr="00925B7B">
        <w:t xml:space="preserve"> : </w:t>
      </w:r>
      <w:r>
        <w:t>Gaston Danville</w:t>
      </w:r>
    </w:p>
    <w:p w:rsidR="00783C5A" w:rsidRDefault="00783C5A" w:rsidP="00783C5A">
      <w:pPr>
        <w:pStyle w:val="term"/>
      </w:pPr>
      <w:proofErr w:type="gramStart"/>
      <w:r w:rsidRPr="00925B7B">
        <w:t>section</w:t>
      </w:r>
      <w:proofErr w:type="gramEnd"/>
      <w:r w:rsidRPr="00925B7B">
        <w:t xml:space="preserve"> : </w:t>
      </w:r>
      <w:r>
        <w:t>Théâtre et conférences</w:t>
      </w:r>
    </w:p>
    <w:p w:rsidR="00783C5A" w:rsidRDefault="00783C5A" w:rsidP="00783C5A">
      <w:pPr>
        <w:pStyle w:val="term"/>
      </w:pPr>
      <w:proofErr w:type="spellStart"/>
      <w:proofErr w:type="gramStart"/>
      <w:r w:rsidRPr="00DA7419">
        <w:t>title</w:t>
      </w:r>
      <w:proofErr w:type="spellEnd"/>
      <w:proofErr w:type="gramEnd"/>
      <w:r w:rsidRPr="00DA7419">
        <w:t xml:space="preserve"> : </w:t>
      </w:r>
      <w:r>
        <w:t xml:space="preserve">Les </w:t>
      </w:r>
      <w:proofErr w:type="spellStart"/>
      <w:r>
        <w:t>Escholiers</w:t>
      </w:r>
      <w:proofErr w:type="spellEnd"/>
      <w:r>
        <w:t xml:space="preserve">. </w:t>
      </w:r>
      <w:r>
        <w:rPr>
          <w:i/>
        </w:rPr>
        <w:t>L’Ami</w:t>
      </w:r>
      <w:r>
        <w:t xml:space="preserve">, pièce en un acte, de M. Marco Praga (M. A. Thalasso </w:t>
      </w:r>
      <w:r>
        <w:rPr>
          <w:i/>
        </w:rPr>
        <w:t>trad.</w:t>
      </w:r>
      <w:r>
        <w:t>)</w:t>
      </w:r>
    </w:p>
    <w:p w:rsidR="00783C5A" w:rsidRPr="00925B7B" w:rsidRDefault="00783C5A" w:rsidP="00783C5A">
      <w:pPr>
        <w:pStyle w:val="term"/>
      </w:pPr>
      <w:proofErr w:type="gramStart"/>
      <w:r w:rsidRPr="00925B7B">
        <w:t>date</w:t>
      </w:r>
      <w:proofErr w:type="gramEnd"/>
      <w:r w:rsidRPr="00925B7B">
        <w:t> :</w:t>
      </w:r>
      <w:r>
        <w:t xml:space="preserve"> 1895-03</w:t>
      </w:r>
    </w:p>
    <w:p w:rsidR="00783C5A" w:rsidRDefault="00783C5A" w:rsidP="00783C5A">
      <w:pPr>
        <w:pStyle w:val="term"/>
      </w:pPr>
      <w:proofErr w:type="spellStart"/>
      <w:proofErr w:type="gramStart"/>
      <w:r w:rsidRPr="00925B7B">
        <w:t>ref</w:t>
      </w:r>
      <w:proofErr w:type="spellEnd"/>
      <w:proofErr w:type="gramEnd"/>
      <w:r w:rsidRPr="00925B7B">
        <w:t xml:space="preserve"> : </w:t>
      </w:r>
      <w:r>
        <w:t>Tome XIII, numéro 63, mars 1895</w:t>
      </w:r>
      <w:r w:rsidRPr="00925B7B">
        <w:t xml:space="preserve">, </w:t>
      </w:r>
      <w:r>
        <w:t>p. 351-357 [356-357]</w:t>
      </w:r>
    </w:p>
    <w:p w:rsidR="00783C5A" w:rsidRPr="000832F6" w:rsidRDefault="00783C5A" w:rsidP="00783C5A">
      <w:pPr>
        <w:pStyle w:val="byline"/>
        <w:rPr>
          <w:smallCaps/>
        </w:rPr>
      </w:pPr>
      <w:r>
        <w:rPr>
          <w:smallCaps/>
        </w:rPr>
        <w:t>Gaston Danville</w:t>
      </w:r>
      <w:r>
        <w:t>.</w:t>
      </w:r>
    </w:p>
    <w:p w:rsidR="00783C5A" w:rsidRDefault="00783C5A" w:rsidP="00783C5A">
      <w:pPr>
        <w:pStyle w:val="bibl"/>
      </w:pPr>
      <w:r>
        <w:t>Tome XIII, numéro 63, mars 1895</w:t>
      </w:r>
      <w:r w:rsidRPr="00925B7B">
        <w:t xml:space="preserve">, </w:t>
      </w:r>
      <w:r>
        <w:t>p. 351-357 [356-357].</w:t>
      </w:r>
    </w:p>
    <w:p w:rsidR="00783C5A" w:rsidRPr="00F8712A" w:rsidRDefault="00783C5A" w:rsidP="00783C5A">
      <w:pPr>
        <w:pStyle w:val="Corpsdetexte"/>
        <w:rPr>
          <w:rFonts w:cs="Times New Roman"/>
        </w:rPr>
      </w:pPr>
      <w:r w:rsidRPr="00F8712A">
        <w:rPr>
          <w:rFonts w:cs="Times New Roman"/>
        </w:rPr>
        <w:t xml:space="preserve">De la pièce de </w:t>
      </w:r>
      <w:r>
        <w:rPr>
          <w:rFonts w:cs="Times New Roman"/>
        </w:rPr>
        <w:t>M. </w:t>
      </w:r>
      <w:r w:rsidRPr="00F8712A">
        <w:rPr>
          <w:rFonts w:cs="Times New Roman"/>
        </w:rPr>
        <w:t>Marco Praga, rien à dire sinon qu</w:t>
      </w:r>
      <w:r>
        <w:rPr>
          <w:rFonts w:cs="Times New Roman"/>
        </w:rPr>
        <w:t>’</w:t>
      </w:r>
      <w:r w:rsidRPr="00F8712A">
        <w:rPr>
          <w:rFonts w:cs="Times New Roman"/>
        </w:rPr>
        <w:t>il faut regretter la brusque conversion d</w:t>
      </w:r>
      <w:r>
        <w:rPr>
          <w:rFonts w:cs="Times New Roman"/>
        </w:rPr>
        <w:t>’</w:t>
      </w:r>
      <w:r w:rsidRPr="00F8712A">
        <w:rPr>
          <w:rFonts w:cs="Times New Roman"/>
        </w:rPr>
        <w:t>une donnée intéressante, et qui eût pu fournir la matière d</w:t>
      </w:r>
      <w:r>
        <w:rPr>
          <w:rFonts w:cs="Times New Roman"/>
        </w:rPr>
        <w:t>’</w:t>
      </w:r>
      <w:r w:rsidRPr="00F8712A">
        <w:rPr>
          <w:rFonts w:cs="Times New Roman"/>
        </w:rPr>
        <w:t>un curieux drame intime, en une situation outrageusement fausse, touchant à l</w:t>
      </w:r>
      <w:r>
        <w:rPr>
          <w:rFonts w:cs="Times New Roman"/>
        </w:rPr>
        <w:t>’</w:t>
      </w:r>
      <w:r w:rsidRPr="00F8712A">
        <w:rPr>
          <w:rFonts w:cs="Times New Roman"/>
        </w:rPr>
        <w:t>invraisemblable. Le comte Georges, chargé par la mère de son ami intime, mort d</w:t>
      </w:r>
      <w:r>
        <w:rPr>
          <w:rFonts w:cs="Times New Roman"/>
        </w:rPr>
        <w:t>’</w:t>
      </w:r>
      <w:r w:rsidRPr="00F8712A">
        <w:rPr>
          <w:rFonts w:cs="Times New Roman"/>
        </w:rPr>
        <w:t>un accident de cheval, de mettre ordre à ses papiers, se rencontre, au moment de l</w:t>
      </w:r>
      <w:r>
        <w:rPr>
          <w:rFonts w:cs="Times New Roman"/>
        </w:rPr>
        <w:t>’</w:t>
      </w:r>
      <w:r w:rsidRPr="00F8712A">
        <w:rPr>
          <w:rFonts w:cs="Times New Roman"/>
        </w:rPr>
        <w:t>accomplissement de cette tâche, avec sa femme, qui fut la maîtresse du marquis et vient pour reprendre ses lettres. La comtesse, dans son trouble, commet fautes sur fautes, au point que son mari, fortement ébranlé, acquiert la définitive certitude en déchirant l</w:t>
      </w:r>
      <w:r>
        <w:rPr>
          <w:rFonts w:cs="Times New Roman"/>
        </w:rPr>
        <w:t>’</w:t>
      </w:r>
      <w:r w:rsidRPr="00F8712A">
        <w:rPr>
          <w:rFonts w:cs="Times New Roman"/>
        </w:rPr>
        <w:t>enveloppe d</w:t>
      </w:r>
      <w:r>
        <w:rPr>
          <w:rFonts w:cs="Times New Roman"/>
        </w:rPr>
        <w:t>’</w:t>
      </w:r>
      <w:r w:rsidRPr="00F8712A">
        <w:rPr>
          <w:rFonts w:cs="Times New Roman"/>
        </w:rPr>
        <w:t>un paquet contenant la dangereuse correspondance, et sur lequel s</w:t>
      </w:r>
      <w:r>
        <w:rPr>
          <w:rFonts w:cs="Times New Roman"/>
        </w:rPr>
        <w:t>’</w:t>
      </w:r>
      <w:r w:rsidRPr="00F8712A">
        <w:rPr>
          <w:rFonts w:cs="Times New Roman"/>
        </w:rPr>
        <w:t>étalait cette maladroite suscription</w:t>
      </w:r>
      <w:r>
        <w:rPr>
          <w:rFonts w:cs="Times New Roman"/>
        </w:rPr>
        <w:t> :</w:t>
      </w:r>
      <w:r w:rsidRPr="00F8712A">
        <w:rPr>
          <w:rFonts w:cs="Times New Roman"/>
        </w:rPr>
        <w:t xml:space="preserve"> </w:t>
      </w:r>
      <w:r w:rsidRPr="005F04D0">
        <w:rPr>
          <w:rStyle w:val="quotec"/>
        </w:rPr>
        <w:t>« À brûler sans ouvrir !</w:t>
      </w:r>
      <w:proofErr w:type="gramStart"/>
      <w:r w:rsidRPr="005F04D0">
        <w:rPr>
          <w:rStyle w:val="quotec"/>
        </w:rPr>
        <w:t> »</w:t>
      </w:r>
      <w:r w:rsidRPr="00F8712A">
        <w:rPr>
          <w:rFonts w:cs="Times New Roman"/>
        </w:rPr>
        <w:t>…</w:t>
      </w:r>
      <w:proofErr w:type="gramEnd"/>
      <w:r w:rsidRPr="00F8712A">
        <w:rPr>
          <w:rFonts w:cs="Times New Roman"/>
        </w:rPr>
        <w:t xml:space="preserve"> Pourquoi le marquis n</w:t>
      </w:r>
      <w:r>
        <w:rPr>
          <w:rFonts w:cs="Times New Roman"/>
        </w:rPr>
        <w:t>’</w:t>
      </w:r>
      <w:r w:rsidRPr="00F8712A">
        <w:rPr>
          <w:rFonts w:cs="Times New Roman"/>
        </w:rPr>
        <w:t>a-t-il-pas brûlé lui-même</w:t>
      </w:r>
      <w:r>
        <w:rPr>
          <w:rFonts w:cs="Times New Roman"/>
        </w:rPr>
        <w:t> ?</w:t>
      </w:r>
    </w:p>
    <w:p w:rsidR="00783C5A" w:rsidRPr="00F8712A" w:rsidRDefault="00783C5A" w:rsidP="00783C5A">
      <w:pPr>
        <w:pStyle w:val="Corpsdetexte"/>
        <w:rPr>
          <w:rFonts w:cs="Times New Roman"/>
        </w:rPr>
      </w:pPr>
      <w:r w:rsidRPr="00F8712A">
        <w:rPr>
          <w:rFonts w:cs="Times New Roman"/>
        </w:rPr>
        <w:t xml:space="preserve">Sans doute pour permettre à </w:t>
      </w:r>
      <w:r>
        <w:rPr>
          <w:rFonts w:cs="Times New Roman"/>
        </w:rPr>
        <w:t>M. </w:t>
      </w:r>
      <w:r w:rsidRPr="00F8712A">
        <w:rPr>
          <w:rFonts w:cs="Times New Roman"/>
        </w:rPr>
        <w:t>Marco Praga un dénouement d</w:t>
      </w:r>
      <w:r>
        <w:rPr>
          <w:rFonts w:cs="Times New Roman"/>
        </w:rPr>
        <w:t>’</w:t>
      </w:r>
      <w:r w:rsidRPr="00F8712A">
        <w:rPr>
          <w:rFonts w:cs="Times New Roman"/>
        </w:rPr>
        <w:t>un pathétique douteux.</w:t>
      </w:r>
    </w:p>
    <w:p w:rsidR="00783C5A" w:rsidRPr="00F8712A" w:rsidRDefault="00783C5A" w:rsidP="00783C5A">
      <w:pPr>
        <w:pStyle w:val="Corpsdetexte"/>
        <w:rPr>
          <w:rFonts w:cs="Times New Roman"/>
        </w:rPr>
      </w:pPr>
      <w:r w:rsidRPr="00F8712A">
        <w:rPr>
          <w:rFonts w:cs="Times New Roman"/>
        </w:rPr>
        <w:t>Mlle Gerfaut, M</w:t>
      </w:r>
      <w:r>
        <w:rPr>
          <w:rFonts w:cs="Times New Roman"/>
        </w:rPr>
        <w:t>M. </w:t>
      </w:r>
      <w:r w:rsidRPr="00F8712A">
        <w:rPr>
          <w:rFonts w:cs="Times New Roman"/>
        </w:rPr>
        <w:t>Paul Clerget et Ch. Krauss tentèrent de rendre acceptable cette histoire pénible.</w:t>
      </w:r>
    </w:p>
    <w:p w:rsidR="00783C5A" w:rsidRDefault="00783C5A" w:rsidP="00783C5A">
      <w:pPr>
        <w:pStyle w:val="Titre1"/>
      </w:pPr>
      <w:r>
        <w:t>Tome XIV, numéro 64, avril 1895</w:t>
      </w:r>
    </w:p>
    <w:p w:rsidR="00783C5A" w:rsidRDefault="00783C5A" w:rsidP="00783C5A">
      <w:pPr>
        <w:pStyle w:val="Titre2"/>
      </w:pPr>
      <w:r>
        <w:t>Journaux et revues [extrait]</w:t>
      </w:r>
    </w:p>
    <w:p w:rsidR="00783C5A" w:rsidRPr="004C3DEB" w:rsidRDefault="00783C5A" w:rsidP="00783C5A">
      <w:pPr>
        <w:pStyle w:val="term"/>
        <w:rPr>
          <w:lang w:val="en-GB"/>
          <w:rPrChange w:id="27" w:author="Marguerite-Marie Bordry" w:date="2018-12-05T19:25:00Z">
            <w:rPr/>
          </w:rPrChange>
        </w:rPr>
      </w:pPr>
      <w:proofErr w:type="gramStart"/>
      <w:r w:rsidRPr="004C3DEB">
        <w:rPr>
          <w:lang w:val="en-GB"/>
          <w:rPrChange w:id="28" w:author="Marguerite-Marie Bordry" w:date="2018-12-05T19:25:00Z">
            <w:rPr/>
          </w:rPrChange>
        </w:rPr>
        <w:t>id :</w:t>
      </w:r>
      <w:proofErr w:type="gramEnd"/>
      <w:r w:rsidRPr="004C3DEB">
        <w:rPr>
          <w:lang w:val="en-GB"/>
          <w:rPrChange w:id="29" w:author="Marguerite-Marie Bordry" w:date="2018-12-05T19:25:00Z">
            <w:rPr/>
          </w:rPrChange>
        </w:rPr>
        <w:t xml:space="preserve"> article-1895-04_118</w:t>
      </w:r>
    </w:p>
    <w:p w:rsidR="00783C5A" w:rsidRPr="004C3DEB" w:rsidRDefault="00783C5A" w:rsidP="00783C5A">
      <w:pPr>
        <w:pStyle w:val="term"/>
        <w:rPr>
          <w:lang w:val="en-GB"/>
          <w:rPrChange w:id="30" w:author="Marguerite-Marie Bordry" w:date="2018-12-05T19:25:00Z">
            <w:rPr/>
          </w:rPrChange>
        </w:rPr>
      </w:pPr>
      <w:proofErr w:type="gramStart"/>
      <w:r w:rsidRPr="004C3DEB">
        <w:rPr>
          <w:lang w:val="en-GB"/>
          <w:rPrChange w:id="31" w:author="Marguerite-Marie Bordry" w:date="2018-12-05T19:25:00Z">
            <w:rPr/>
          </w:rPrChange>
        </w:rPr>
        <w:t>author :</w:t>
      </w:r>
      <w:proofErr w:type="gramEnd"/>
      <w:r w:rsidRPr="004C3DEB">
        <w:rPr>
          <w:lang w:val="en-GB"/>
          <w:rPrChange w:id="32" w:author="Marguerite-Marie Bordry" w:date="2018-12-05T19:25:00Z">
            <w:rPr/>
          </w:rPrChange>
        </w:rPr>
        <w:t xml:space="preserve"> </w:t>
      </w:r>
      <w:proofErr w:type="spellStart"/>
      <w:r w:rsidRPr="004C3DEB">
        <w:rPr>
          <w:lang w:val="en-GB"/>
          <w:rPrChange w:id="33" w:author="Marguerite-Marie Bordry" w:date="2018-12-05T19:25:00Z">
            <w:rPr/>
          </w:rPrChange>
        </w:rPr>
        <w:t>Vallette</w:t>
      </w:r>
      <w:proofErr w:type="spellEnd"/>
      <w:r w:rsidRPr="004C3DEB">
        <w:rPr>
          <w:lang w:val="en-GB"/>
          <w:rPrChange w:id="34" w:author="Marguerite-Marie Bordry" w:date="2018-12-05T19:25:00Z">
            <w:rPr/>
          </w:rPrChange>
        </w:rPr>
        <w:t>, Alfred (1858-1935)</w:t>
      </w:r>
    </w:p>
    <w:p w:rsidR="00783C5A" w:rsidRPr="00925B7B" w:rsidRDefault="00783C5A" w:rsidP="00783C5A">
      <w:pPr>
        <w:pStyle w:val="term"/>
      </w:pPr>
      <w:proofErr w:type="spellStart"/>
      <w:proofErr w:type="gramStart"/>
      <w:r w:rsidRPr="00925B7B">
        <w:t>signed</w:t>
      </w:r>
      <w:proofErr w:type="spellEnd"/>
      <w:proofErr w:type="gramEnd"/>
      <w:r w:rsidRPr="00925B7B">
        <w:t xml:space="preserve"> : </w:t>
      </w:r>
      <w:r>
        <w:t>A. </w:t>
      </w:r>
      <w:proofErr w:type="spellStart"/>
      <w:r>
        <w:t>Vallette</w:t>
      </w:r>
      <w:proofErr w:type="spellEnd"/>
    </w:p>
    <w:p w:rsidR="00783C5A" w:rsidRDefault="00783C5A" w:rsidP="00783C5A">
      <w:pPr>
        <w:pStyle w:val="term"/>
      </w:pPr>
      <w:proofErr w:type="gramStart"/>
      <w:r w:rsidRPr="00925B7B">
        <w:t>section</w:t>
      </w:r>
      <w:proofErr w:type="gramEnd"/>
      <w:r w:rsidRPr="00925B7B">
        <w:t xml:space="preserve"> : </w:t>
      </w:r>
      <w:r>
        <w:t>Journaux et revues</w:t>
      </w:r>
    </w:p>
    <w:p w:rsidR="00783C5A" w:rsidRDefault="00783C5A" w:rsidP="00783C5A">
      <w:pPr>
        <w:pStyle w:val="term"/>
      </w:pPr>
      <w:proofErr w:type="spellStart"/>
      <w:proofErr w:type="gramStart"/>
      <w:r w:rsidRPr="00DA7419">
        <w:t>title</w:t>
      </w:r>
      <w:proofErr w:type="spellEnd"/>
      <w:proofErr w:type="gramEnd"/>
      <w:r w:rsidRPr="00DA7419">
        <w:t xml:space="preserve"> : </w:t>
      </w:r>
      <w:r>
        <w:t>Journaux et revues [extrait]</w:t>
      </w:r>
    </w:p>
    <w:p w:rsidR="00783C5A" w:rsidRPr="00925B7B" w:rsidRDefault="00783C5A" w:rsidP="00783C5A">
      <w:pPr>
        <w:pStyle w:val="term"/>
      </w:pPr>
      <w:proofErr w:type="gramStart"/>
      <w:r w:rsidRPr="00925B7B">
        <w:t>date</w:t>
      </w:r>
      <w:proofErr w:type="gramEnd"/>
      <w:r w:rsidRPr="00925B7B">
        <w:t> :</w:t>
      </w:r>
      <w:r>
        <w:t xml:space="preserve"> 1895-04</w:t>
      </w:r>
    </w:p>
    <w:p w:rsidR="00783C5A" w:rsidRDefault="00783C5A" w:rsidP="00783C5A">
      <w:pPr>
        <w:pStyle w:val="term"/>
      </w:pPr>
      <w:proofErr w:type="spellStart"/>
      <w:proofErr w:type="gramStart"/>
      <w:r w:rsidRPr="00925B7B">
        <w:t>ref</w:t>
      </w:r>
      <w:proofErr w:type="spellEnd"/>
      <w:proofErr w:type="gramEnd"/>
      <w:r w:rsidRPr="00925B7B">
        <w:t xml:space="preserve"> : </w:t>
      </w:r>
      <w:r>
        <w:t>Tome XIV, numéro 64, avril 1895</w:t>
      </w:r>
      <w:r w:rsidRPr="00925B7B">
        <w:t xml:space="preserve">, </w:t>
      </w:r>
      <w:r>
        <w:t>p. 116-126 [118-120]</w:t>
      </w:r>
    </w:p>
    <w:p w:rsidR="00783C5A" w:rsidRPr="004C3DEB" w:rsidRDefault="00783C5A" w:rsidP="00783C5A">
      <w:pPr>
        <w:pStyle w:val="byline"/>
        <w:rPr>
          <w:smallCaps/>
          <w:lang w:val="it-IT"/>
          <w:rPrChange w:id="35" w:author="Marguerite-Marie Bordry" w:date="2018-12-05T19:25:00Z">
            <w:rPr>
              <w:smallCaps/>
            </w:rPr>
          </w:rPrChange>
        </w:rPr>
      </w:pPr>
      <w:r w:rsidRPr="004C3DEB">
        <w:rPr>
          <w:lang w:val="it-IT"/>
          <w:rPrChange w:id="36" w:author="Marguerite-Marie Bordry" w:date="2018-12-05T19:25:00Z">
            <w:rPr/>
          </w:rPrChange>
        </w:rPr>
        <w:t>A. Vallette [Alfred Vallette]</w:t>
      </w:r>
    </w:p>
    <w:p w:rsidR="00783C5A" w:rsidRPr="004C3DEB" w:rsidRDefault="00783C5A" w:rsidP="00783C5A">
      <w:pPr>
        <w:pStyle w:val="bibl"/>
        <w:rPr>
          <w:lang w:val="it-IT"/>
          <w:rPrChange w:id="37" w:author="Marguerite-Marie Bordry" w:date="2018-12-05T19:25:00Z">
            <w:rPr/>
          </w:rPrChange>
        </w:rPr>
      </w:pPr>
      <w:r w:rsidRPr="004C3DEB">
        <w:rPr>
          <w:lang w:val="it-IT"/>
          <w:rPrChange w:id="38" w:author="Marguerite-Marie Bordry" w:date="2018-12-05T19:25:00Z">
            <w:rPr/>
          </w:rPrChange>
        </w:rPr>
        <w:t xml:space="preserve">Tome XIV, </w:t>
      </w:r>
      <w:proofErr w:type="spellStart"/>
      <w:r w:rsidRPr="004C3DEB">
        <w:rPr>
          <w:lang w:val="it-IT"/>
          <w:rPrChange w:id="39" w:author="Marguerite-Marie Bordry" w:date="2018-12-05T19:25:00Z">
            <w:rPr/>
          </w:rPrChange>
        </w:rPr>
        <w:t>numéro</w:t>
      </w:r>
      <w:proofErr w:type="spellEnd"/>
      <w:r w:rsidRPr="004C3DEB">
        <w:rPr>
          <w:lang w:val="it-IT"/>
          <w:rPrChange w:id="40" w:author="Marguerite-Marie Bordry" w:date="2018-12-05T19:25:00Z">
            <w:rPr/>
          </w:rPrChange>
        </w:rPr>
        <w:t xml:space="preserve"> 64, </w:t>
      </w:r>
      <w:proofErr w:type="spellStart"/>
      <w:r w:rsidRPr="004C3DEB">
        <w:rPr>
          <w:lang w:val="it-IT"/>
          <w:rPrChange w:id="41" w:author="Marguerite-Marie Bordry" w:date="2018-12-05T19:25:00Z">
            <w:rPr/>
          </w:rPrChange>
        </w:rPr>
        <w:t>avril</w:t>
      </w:r>
      <w:proofErr w:type="spellEnd"/>
      <w:r w:rsidRPr="004C3DEB">
        <w:rPr>
          <w:lang w:val="it-IT"/>
          <w:rPrChange w:id="42" w:author="Marguerite-Marie Bordry" w:date="2018-12-05T19:25:00Z">
            <w:rPr/>
          </w:rPrChange>
        </w:rPr>
        <w:t> 1895, p. 116-126 [118-120].</w:t>
      </w:r>
    </w:p>
    <w:p w:rsidR="00783C5A" w:rsidRDefault="00783C5A" w:rsidP="00783C5A">
      <w:pPr>
        <w:pStyle w:val="Corpsdetexte"/>
        <w:rPr>
          <w:rFonts w:cs="Times New Roman"/>
        </w:rPr>
      </w:pPr>
      <w:r>
        <w:rPr>
          <w:rFonts w:cs="Times New Roman"/>
        </w:rPr>
        <w:t>[…]</w:t>
      </w:r>
    </w:p>
    <w:p w:rsidR="00783C5A" w:rsidRPr="00F8712A" w:rsidRDefault="00783C5A" w:rsidP="00783C5A">
      <w:pPr>
        <w:pStyle w:val="Corpsdetexte"/>
        <w:rPr>
          <w:rFonts w:cs="Times New Roman"/>
        </w:rPr>
      </w:pPr>
      <w:r w:rsidRPr="00F8712A">
        <w:rPr>
          <w:rFonts w:cs="Times New Roman"/>
        </w:rPr>
        <w:t xml:space="preserve">Dans la </w:t>
      </w:r>
      <w:r w:rsidRPr="00F8712A">
        <w:rPr>
          <w:rFonts w:cs="Times New Roman"/>
          <w:b/>
        </w:rPr>
        <w:t xml:space="preserve">Revue des Revues </w:t>
      </w:r>
      <w:r>
        <w:rPr>
          <w:rFonts w:cs="Times New Roman"/>
        </w:rPr>
        <w:t>du 15 </w:t>
      </w:r>
      <w:r w:rsidRPr="00F8712A">
        <w:rPr>
          <w:rFonts w:cs="Times New Roman"/>
        </w:rPr>
        <w:t xml:space="preserve">mars, un curieux article du professeur Guillaume Ferrero sur </w:t>
      </w:r>
      <w:r w:rsidRPr="00F8712A">
        <w:rPr>
          <w:rFonts w:cs="Times New Roman"/>
          <w:i/>
        </w:rPr>
        <w:t>La Maladie mystique et la Littérature</w:t>
      </w:r>
      <w:r w:rsidRPr="00F8712A">
        <w:rPr>
          <w:rFonts w:cs="Times New Roman"/>
        </w:rPr>
        <w:t>.</w:t>
      </w:r>
    </w:p>
    <w:p w:rsidR="00783C5A" w:rsidRDefault="00783C5A" w:rsidP="00783C5A">
      <w:pPr>
        <w:pStyle w:val="quote"/>
      </w:pPr>
      <w:r>
        <w:lastRenderedPageBreak/>
        <w:t>« </w:t>
      </w:r>
      <w:r w:rsidRPr="00F8712A">
        <w:t xml:space="preserve">En dépit des machines, dit </w:t>
      </w:r>
      <w:r>
        <w:t>M. </w:t>
      </w:r>
      <w:r w:rsidRPr="00F8712A">
        <w:t>Ferrero, de la civilisation industrielle et des progrès que les sciences accomplissent sans relâche, le mysticisme déborde de tous les côtés dans la société européenne. Vous le trouvez sous toutes les formes, mysticisme artistique, moral, social, religieux</w:t>
      </w:r>
      <w:r>
        <w:t> ;</w:t>
      </w:r>
      <w:r w:rsidRPr="00F8712A">
        <w:t xml:space="preserve"> dans tous les</w:t>
      </w:r>
      <w:r>
        <w:t xml:space="preserve"> </w:t>
      </w:r>
      <w:r w:rsidRPr="00F8712A">
        <w:t>pays, en Russie, en Allemagne, en Angleterre, même chez ces races latines dont le scepticisme était devenu presque proverbial, comme la France et l</w:t>
      </w:r>
      <w:r>
        <w:t>’</w:t>
      </w:r>
      <w:r w:rsidRPr="00F8712A">
        <w:t>Italie. La littérature et l</w:t>
      </w:r>
      <w:r>
        <w:t>’</w:t>
      </w:r>
      <w:r w:rsidRPr="00F8712A">
        <w:t xml:space="preserve">art en sont même pénétrés de telle sorte que </w:t>
      </w:r>
      <w:r>
        <w:t>M. </w:t>
      </w:r>
      <w:r w:rsidRPr="00F8712A">
        <w:t xml:space="preserve">Max </w:t>
      </w:r>
      <w:proofErr w:type="spellStart"/>
      <w:r w:rsidRPr="00F8712A">
        <w:t>Nordau</w:t>
      </w:r>
      <w:proofErr w:type="spellEnd"/>
      <w:r w:rsidRPr="00F8712A">
        <w:t xml:space="preserve"> a cru devoir écrire un livre pour combattre cette tendance, qui prêche à l</w:t>
      </w:r>
      <w:r>
        <w:t>’</w:t>
      </w:r>
      <w:r w:rsidRPr="00F8712A">
        <w:t>humanité une évolution à rebours</w:t>
      </w:r>
      <w:r>
        <w:t> :</w:t>
      </w:r>
      <w:r w:rsidRPr="00F8712A">
        <w:t xml:space="preserve"> un retour des hommes civilisés aux idées, aux coutumes, aux institutions des âges primitifs. Çà et là, enfin, on constate des phénomènes sociaux et psychologiques qu</w:t>
      </w:r>
      <w:r>
        <w:t>’</w:t>
      </w:r>
      <w:r w:rsidRPr="00F8712A">
        <w:t>on aurait crus tout à fait impossibles dans une civilisation comme la nôtre et qui cependant réapparaissent, comme un réveil inattendu des siècles passés.</w:t>
      </w:r>
    </w:p>
    <w:p w:rsidR="00783C5A" w:rsidRPr="00F8712A" w:rsidRDefault="00783C5A" w:rsidP="00783C5A">
      <w:pPr>
        <w:pStyle w:val="quote"/>
      </w:pPr>
      <w:r>
        <w:t>» </w:t>
      </w:r>
      <w:r w:rsidRPr="00F8712A">
        <w:t>Étudiez, par exemple, Tolstoï</w:t>
      </w:r>
      <w:r>
        <w:t> !</w:t>
      </w:r>
      <w:r w:rsidRPr="00F8712A">
        <w:t xml:space="preserve"> On croirait voir en lui le frère de saint François d</w:t>
      </w:r>
      <w:r>
        <w:t>’</w:t>
      </w:r>
      <w:r w:rsidRPr="00F8712A">
        <w:t>Assise. Il n</w:t>
      </w:r>
      <w:r>
        <w:t>’</w:t>
      </w:r>
      <w:r w:rsidRPr="00F8712A">
        <w:t>existe peut-être pas dans l</w:t>
      </w:r>
      <w:r>
        <w:t>’</w:t>
      </w:r>
      <w:r w:rsidRPr="00F8712A">
        <w:t>histoire deux personnalités présentant d</w:t>
      </w:r>
      <w:r>
        <w:t>’</w:t>
      </w:r>
      <w:r w:rsidRPr="00F8712A">
        <w:t>aussi frappantes ressemblances.</w:t>
      </w:r>
      <w:r>
        <w:t> »</w:t>
      </w:r>
    </w:p>
    <w:p w:rsidR="00783C5A" w:rsidRPr="00F8712A" w:rsidRDefault="00783C5A" w:rsidP="00783C5A">
      <w:pPr>
        <w:pStyle w:val="Corpsdetexte"/>
        <w:rPr>
          <w:rFonts w:cs="Times New Roman"/>
        </w:rPr>
      </w:pPr>
      <w:r>
        <w:rPr>
          <w:rFonts w:cs="Times New Roman"/>
        </w:rPr>
        <w:t>M. </w:t>
      </w:r>
      <w:r w:rsidRPr="00F8712A">
        <w:rPr>
          <w:rFonts w:cs="Times New Roman"/>
        </w:rPr>
        <w:t>Ferrero poursuit ingénieusement le parallèle, puis il constate que si François d</w:t>
      </w:r>
      <w:r>
        <w:rPr>
          <w:rFonts w:cs="Times New Roman"/>
        </w:rPr>
        <w:t>’</w:t>
      </w:r>
      <w:r w:rsidRPr="00F8712A">
        <w:rPr>
          <w:rFonts w:cs="Times New Roman"/>
        </w:rPr>
        <w:t xml:space="preserve">Assise bouleversa son temps, Tolstoï, </w:t>
      </w:r>
      <w:r w:rsidRPr="00370C0E">
        <w:rPr>
          <w:rStyle w:val="quotec"/>
        </w:rPr>
        <w:t>« lu, discuté, admiré, critiqué par des millions d’hommes, n’est suivi par personne</w:t>
      </w:r>
      <w:r>
        <w:rPr>
          <w:rStyle w:val="quotec"/>
        </w:rPr>
        <w:t> »</w:t>
      </w:r>
      <w:r w:rsidRPr="00F8712A">
        <w:rPr>
          <w:rFonts w:cs="Times New Roman"/>
        </w:rPr>
        <w:t>. Pourquoi</w:t>
      </w:r>
      <w:r>
        <w:rPr>
          <w:rFonts w:cs="Times New Roman"/>
        </w:rPr>
        <w:t> ?</w:t>
      </w:r>
      <w:r w:rsidRPr="00F8712A">
        <w:rPr>
          <w:rFonts w:cs="Times New Roman"/>
        </w:rPr>
        <w:t xml:space="preserve"> La cause en est au livre, </w:t>
      </w:r>
      <w:r w:rsidRPr="00370C0E">
        <w:rPr>
          <w:rStyle w:val="quotec"/>
        </w:rPr>
        <w:t>« à tous ces moyens indirects de transmission de la pensée que la civilisation a créés et qui ont ainsi modifié les rapports psychologiques entre maître et disciples</w:t>
      </w:r>
      <w:r>
        <w:rPr>
          <w:rStyle w:val="quotec"/>
        </w:rPr>
        <w:t> »</w:t>
      </w:r>
      <w:r w:rsidRPr="00F8712A">
        <w:rPr>
          <w:rFonts w:cs="Times New Roman"/>
        </w:rPr>
        <w:t xml:space="preserve">. Selon </w:t>
      </w:r>
      <w:r>
        <w:rPr>
          <w:rFonts w:cs="Times New Roman"/>
        </w:rPr>
        <w:t>M. </w:t>
      </w:r>
      <w:r w:rsidRPr="00F8712A">
        <w:rPr>
          <w:rFonts w:cs="Times New Roman"/>
        </w:rPr>
        <w:t>Ferrero, c</w:t>
      </w:r>
      <w:r>
        <w:rPr>
          <w:rFonts w:cs="Times New Roman"/>
        </w:rPr>
        <w:t>’</w:t>
      </w:r>
      <w:r w:rsidRPr="00F8712A">
        <w:rPr>
          <w:rFonts w:cs="Times New Roman"/>
        </w:rPr>
        <w:t>est l</w:t>
      </w:r>
      <w:r>
        <w:rPr>
          <w:rFonts w:cs="Times New Roman"/>
        </w:rPr>
        <w:t>’</w:t>
      </w:r>
      <w:r w:rsidRPr="00F8712A">
        <w:rPr>
          <w:rFonts w:cs="Times New Roman"/>
        </w:rPr>
        <w:t>exemple donné qui, par sa toute puissante suggestion, exerce le maximum d</w:t>
      </w:r>
      <w:r>
        <w:rPr>
          <w:rFonts w:cs="Times New Roman"/>
        </w:rPr>
        <w:t>’</w:t>
      </w:r>
      <w:r w:rsidRPr="00F8712A">
        <w:rPr>
          <w:rFonts w:cs="Times New Roman"/>
        </w:rPr>
        <w:t xml:space="preserve">influence, pendant que les autres moyens indirects sont presque inutiles. Et </w:t>
      </w:r>
      <w:del w:id="43" w:author="Marguerite-Marie Bordry" w:date="2018-12-05T21:56:00Z">
        <w:r w:rsidRPr="00F8712A" w:rsidDel="00B925DB">
          <w:rPr>
            <w:rFonts w:cs="Times New Roman"/>
          </w:rPr>
          <w:delText>voila</w:delText>
        </w:r>
      </w:del>
      <w:ins w:id="44" w:author="Marguerite-Marie Bordry" w:date="2018-12-05T21:56:00Z">
        <w:r w:rsidR="00B925DB" w:rsidRPr="00F8712A">
          <w:rPr>
            <w:rFonts w:cs="Times New Roman"/>
          </w:rPr>
          <w:t>voilà</w:t>
        </w:r>
      </w:ins>
      <w:r w:rsidRPr="00F8712A">
        <w:rPr>
          <w:rFonts w:cs="Times New Roman"/>
        </w:rPr>
        <w:t xml:space="preserve"> pourquoi saint François fit naître l</w:t>
      </w:r>
      <w:r>
        <w:rPr>
          <w:rFonts w:cs="Times New Roman"/>
        </w:rPr>
        <w:t>’</w:t>
      </w:r>
      <w:r w:rsidRPr="00F8712A">
        <w:rPr>
          <w:rFonts w:cs="Times New Roman"/>
        </w:rPr>
        <w:t>action alors que Tolstoï fait seulement réfléchir.</w:t>
      </w:r>
    </w:p>
    <w:p w:rsidR="00783C5A" w:rsidRDefault="00783C5A" w:rsidP="00783C5A">
      <w:pPr>
        <w:pStyle w:val="Corpsdetexte"/>
        <w:rPr>
          <w:rFonts w:cs="Times New Roman"/>
        </w:rPr>
      </w:pPr>
      <w:r w:rsidRPr="00F8712A">
        <w:rPr>
          <w:rFonts w:cs="Times New Roman"/>
        </w:rPr>
        <w:t>C</w:t>
      </w:r>
      <w:r>
        <w:rPr>
          <w:rFonts w:cs="Times New Roman"/>
        </w:rPr>
        <w:t>’</w:t>
      </w:r>
      <w:r w:rsidRPr="00F8712A">
        <w:rPr>
          <w:rFonts w:cs="Times New Roman"/>
        </w:rPr>
        <w:t>est peut-être traiter bien sommairement d</w:t>
      </w:r>
      <w:r>
        <w:rPr>
          <w:rFonts w:cs="Times New Roman"/>
        </w:rPr>
        <w:t>’</w:t>
      </w:r>
      <w:r w:rsidRPr="00F8712A">
        <w:rPr>
          <w:rFonts w:cs="Times New Roman"/>
        </w:rPr>
        <w:t>une question qui, croyons-nous, est autrement complexe. La dernière partie de l</w:t>
      </w:r>
      <w:r>
        <w:rPr>
          <w:rFonts w:cs="Times New Roman"/>
        </w:rPr>
        <w:t>’</w:t>
      </w:r>
      <w:r w:rsidRPr="00F8712A">
        <w:rPr>
          <w:rFonts w:cs="Times New Roman"/>
        </w:rPr>
        <w:t xml:space="preserve">article de </w:t>
      </w:r>
      <w:r>
        <w:rPr>
          <w:rFonts w:cs="Times New Roman"/>
        </w:rPr>
        <w:t>M. </w:t>
      </w:r>
      <w:r w:rsidRPr="00F8712A">
        <w:rPr>
          <w:rFonts w:cs="Times New Roman"/>
        </w:rPr>
        <w:t>Ferrero est au moins inattendue</w:t>
      </w:r>
      <w:r>
        <w:rPr>
          <w:rFonts w:cs="Times New Roman"/>
        </w:rPr>
        <w:t> :</w:t>
      </w:r>
      <w:r w:rsidRPr="00F8712A">
        <w:rPr>
          <w:rFonts w:cs="Times New Roman"/>
        </w:rPr>
        <w:t xml:space="preserve"> la littérature mystique ou </w:t>
      </w:r>
      <w:r>
        <w:rPr>
          <w:rFonts w:cs="Times New Roman"/>
        </w:rPr>
        <w:t>« </w:t>
      </w:r>
      <w:r w:rsidRPr="00F8712A">
        <w:rPr>
          <w:rFonts w:cs="Times New Roman"/>
        </w:rPr>
        <w:t>morbide</w:t>
      </w:r>
      <w:r>
        <w:rPr>
          <w:rFonts w:cs="Times New Roman"/>
        </w:rPr>
        <w:t> »</w:t>
      </w:r>
      <w:r w:rsidRPr="00F8712A">
        <w:rPr>
          <w:rFonts w:cs="Times New Roman"/>
        </w:rPr>
        <w:t xml:space="preserve"> est un dérivatif qui sauve le monde moderne. Le livre </w:t>
      </w:r>
      <w:r>
        <w:rPr>
          <w:rFonts w:cs="Times New Roman"/>
        </w:rPr>
        <w:t>« </w:t>
      </w:r>
      <w:r w:rsidRPr="00F8712A">
        <w:rPr>
          <w:rFonts w:cs="Times New Roman"/>
        </w:rPr>
        <w:t>morbide</w:t>
      </w:r>
      <w:r>
        <w:rPr>
          <w:rFonts w:cs="Times New Roman"/>
        </w:rPr>
        <w:t> » y devient</w:t>
      </w:r>
    </w:p>
    <w:p w:rsidR="00783C5A" w:rsidRDefault="00783C5A" w:rsidP="00783C5A">
      <w:pPr>
        <w:pStyle w:val="quote"/>
        <w:ind w:firstLine="0"/>
      </w:pPr>
      <w:r>
        <w:t>« </w:t>
      </w:r>
      <w:proofErr w:type="gramStart"/>
      <w:r w:rsidRPr="00F8712A">
        <w:t>la</w:t>
      </w:r>
      <w:proofErr w:type="gramEnd"/>
      <w:r w:rsidRPr="00F8712A">
        <w:t xml:space="preserve"> meilleure défense contre ces dangereuses épidémies psychiques qui, dans les âges grossiers et ignorants où n</w:t>
      </w:r>
      <w:r>
        <w:t>’</w:t>
      </w:r>
      <w:r w:rsidRPr="00F8712A">
        <w:t>existait pas le dérivatif de la littérature, ont été une des causes les plus puissantes des troubles sociaux. Il se transforme en remède contre cette contagion dont il devait être le grand producteur, comme ces bacilles que la médecine moderne injecte pour protéger l</w:t>
      </w:r>
      <w:r>
        <w:t>’</w:t>
      </w:r>
      <w:r w:rsidRPr="00F8712A">
        <w:t>organisme contre la maladie même dont ce bacille est la cause. On lit le livre, on y trouve la satisfaction de ses propres tendances, puis on le ferme, et la société poursuit son existence régulière, sans que rien soit venu déranger sa marche normale vers l</w:t>
      </w:r>
      <w:r>
        <w:t>’</w:t>
      </w:r>
      <w:r w:rsidRPr="00F8712A">
        <w:t>avenir. Je crois qu</w:t>
      </w:r>
      <w:r>
        <w:t>’</w:t>
      </w:r>
      <w:r w:rsidRPr="00F8712A">
        <w:t>avec le nombre immense et toujours croissant de névrosés, d</w:t>
      </w:r>
      <w:r>
        <w:t>’</w:t>
      </w:r>
      <w:r w:rsidRPr="00F8712A">
        <w:t xml:space="preserve">hystériques, de détraqués, de </w:t>
      </w:r>
      <w:r w:rsidRPr="00F8712A">
        <w:lastRenderedPageBreak/>
        <w:t>toqués qui foisonnent dans la société contemporaine, la vie sociale serait souvent troublée de manière profonde par les épidémies psychiques qui éclateraient par instants dans cette foule de demi-malades, si, par bonheur, les livres ne venaient continuellement faire dévier en tendances littéraires leurs penchants anormaux.</w:t>
      </w:r>
    </w:p>
    <w:p w:rsidR="00783C5A" w:rsidRPr="00F8712A" w:rsidRDefault="00783C5A" w:rsidP="00783C5A">
      <w:pPr>
        <w:pStyle w:val="quote"/>
      </w:pPr>
      <w:r>
        <w:t>» </w:t>
      </w:r>
      <w:r w:rsidRPr="00F8712A">
        <w:t xml:space="preserve">Écrivez donc, Messieurs les malades de la littérature, symbolistes, préraphaélites, parnassiens, </w:t>
      </w:r>
      <w:proofErr w:type="spellStart"/>
      <w:r w:rsidRPr="00F8712A">
        <w:t>tolstoïstes</w:t>
      </w:r>
      <w:proofErr w:type="spellEnd"/>
      <w:r w:rsidRPr="00F8712A">
        <w:t>, mystiques de toute espèce et de toute école</w:t>
      </w:r>
      <w:r>
        <w:t> !</w:t>
      </w:r>
      <w:r w:rsidRPr="00F8712A">
        <w:t xml:space="preserve"> En écrivant des livres malades, vous travaillez à maintenir dans un état de santé relative la société moderne.</w:t>
      </w:r>
      <w:r>
        <w:t> »</w:t>
      </w:r>
    </w:p>
    <w:p w:rsidR="00783C5A" w:rsidRPr="00F8712A" w:rsidRDefault="00783C5A" w:rsidP="00783C5A">
      <w:pPr>
        <w:pStyle w:val="Corpsdetexte"/>
        <w:rPr>
          <w:rFonts w:cs="Times New Roman"/>
        </w:rPr>
      </w:pPr>
      <w:r w:rsidRPr="00F8712A">
        <w:rPr>
          <w:rFonts w:cs="Times New Roman"/>
          <w:i/>
        </w:rPr>
        <w:t>Amen</w:t>
      </w:r>
      <w:r>
        <w:rPr>
          <w:rFonts w:cs="Times New Roman"/>
          <w:i/>
        </w:rPr>
        <w:t> !</w:t>
      </w:r>
      <w:r>
        <w:rPr>
          <w:rFonts w:cs="Times New Roman"/>
        </w:rPr>
        <w:t xml:space="preserve"> — </w:t>
      </w:r>
      <w:r w:rsidRPr="00F8712A">
        <w:rPr>
          <w:rFonts w:cs="Times New Roman"/>
        </w:rPr>
        <w:t>On se demande un peu, par exemple, ce que les Parnassiens font dans l</w:t>
      </w:r>
      <w:r>
        <w:rPr>
          <w:rFonts w:cs="Times New Roman"/>
        </w:rPr>
        <w:t>’</w:t>
      </w:r>
      <w:r w:rsidRPr="00F8712A">
        <w:rPr>
          <w:rFonts w:cs="Times New Roman"/>
        </w:rPr>
        <w:t xml:space="preserve">affaire, et si </w:t>
      </w:r>
      <w:r>
        <w:rPr>
          <w:rFonts w:cs="Times New Roman"/>
        </w:rPr>
        <w:t>M. </w:t>
      </w:r>
      <w:r w:rsidRPr="00F8712A">
        <w:rPr>
          <w:rFonts w:cs="Times New Roman"/>
        </w:rPr>
        <w:t>Guillaume Ferrero sait au juste ce que sont les Symbolistes…</w:t>
      </w:r>
    </w:p>
    <w:p w:rsidR="00783C5A" w:rsidRDefault="00783C5A" w:rsidP="00783C5A">
      <w:pPr>
        <w:pStyle w:val="Corpsdetexte"/>
        <w:rPr>
          <w:rFonts w:cs="Times New Roman"/>
        </w:rPr>
      </w:pPr>
      <w:r>
        <w:rPr>
          <w:rFonts w:cs="Times New Roman"/>
        </w:rPr>
        <w:t>[…]</w:t>
      </w:r>
    </w:p>
    <w:p w:rsidR="00783C5A" w:rsidRDefault="00783C5A" w:rsidP="00783C5A">
      <w:pPr>
        <w:pStyle w:val="Titre2"/>
      </w:pPr>
      <w:r>
        <w:t>Journaux et revues [extrait]</w:t>
      </w:r>
    </w:p>
    <w:p w:rsidR="00783C5A" w:rsidRPr="00925B7B" w:rsidRDefault="00783C5A" w:rsidP="00783C5A">
      <w:pPr>
        <w:pStyle w:val="term"/>
      </w:pPr>
      <w:proofErr w:type="gramStart"/>
      <w:r w:rsidRPr="00925B7B">
        <w:t>id</w:t>
      </w:r>
      <w:proofErr w:type="gramEnd"/>
      <w:r w:rsidRPr="00925B7B">
        <w:t> : article-</w:t>
      </w:r>
      <w:r>
        <w:t>1895</w:t>
      </w:r>
      <w:r w:rsidRPr="00925B7B">
        <w:t>-</w:t>
      </w:r>
      <w:r>
        <w:t>04</w:t>
      </w:r>
      <w:r w:rsidRPr="00925B7B">
        <w:t>_</w:t>
      </w:r>
      <w:r>
        <w:t>123</w:t>
      </w:r>
    </w:p>
    <w:p w:rsidR="00783C5A" w:rsidRPr="00925B7B" w:rsidRDefault="00783C5A" w:rsidP="00783C5A">
      <w:pPr>
        <w:pStyle w:val="term"/>
      </w:pPr>
      <w:proofErr w:type="spellStart"/>
      <w:proofErr w:type="gramStart"/>
      <w:r w:rsidRPr="00925B7B">
        <w:t>author</w:t>
      </w:r>
      <w:proofErr w:type="spellEnd"/>
      <w:proofErr w:type="gramEnd"/>
      <w:r w:rsidRPr="00925B7B">
        <w:t xml:space="preserve"> : </w:t>
      </w:r>
      <w:r>
        <w:t>Gourmont, Remy de (1858-1915)</w:t>
      </w:r>
    </w:p>
    <w:p w:rsidR="00783C5A" w:rsidRPr="00925B7B" w:rsidRDefault="00783C5A" w:rsidP="00783C5A">
      <w:pPr>
        <w:pStyle w:val="term"/>
      </w:pPr>
      <w:proofErr w:type="spellStart"/>
      <w:proofErr w:type="gramStart"/>
      <w:r w:rsidRPr="00925B7B">
        <w:t>signed</w:t>
      </w:r>
      <w:proofErr w:type="spellEnd"/>
      <w:proofErr w:type="gramEnd"/>
      <w:r w:rsidRPr="00925B7B">
        <w:t xml:space="preserve"> : </w:t>
      </w:r>
      <w:r>
        <w:t>R. de Gourmont</w:t>
      </w:r>
    </w:p>
    <w:p w:rsidR="00783C5A" w:rsidRDefault="00783C5A" w:rsidP="00783C5A">
      <w:pPr>
        <w:pStyle w:val="term"/>
      </w:pPr>
      <w:proofErr w:type="gramStart"/>
      <w:r w:rsidRPr="00925B7B">
        <w:t>section</w:t>
      </w:r>
      <w:proofErr w:type="gramEnd"/>
      <w:r w:rsidRPr="00925B7B">
        <w:t xml:space="preserve"> : </w:t>
      </w:r>
      <w:r>
        <w:t>Journaux et revues</w:t>
      </w:r>
    </w:p>
    <w:p w:rsidR="00783C5A" w:rsidRDefault="00783C5A" w:rsidP="00783C5A">
      <w:pPr>
        <w:pStyle w:val="term"/>
      </w:pPr>
      <w:proofErr w:type="spellStart"/>
      <w:proofErr w:type="gramStart"/>
      <w:r w:rsidRPr="00DA7419">
        <w:t>title</w:t>
      </w:r>
      <w:proofErr w:type="spellEnd"/>
      <w:proofErr w:type="gramEnd"/>
      <w:r w:rsidRPr="00DA7419">
        <w:t xml:space="preserve"> : </w:t>
      </w:r>
      <w:r>
        <w:t>Journaux et revues [extrait]</w:t>
      </w:r>
    </w:p>
    <w:p w:rsidR="00783C5A" w:rsidRPr="00925B7B" w:rsidRDefault="00783C5A" w:rsidP="00783C5A">
      <w:pPr>
        <w:pStyle w:val="term"/>
      </w:pPr>
      <w:proofErr w:type="gramStart"/>
      <w:r w:rsidRPr="00925B7B">
        <w:t>date</w:t>
      </w:r>
      <w:proofErr w:type="gramEnd"/>
      <w:r w:rsidRPr="00925B7B">
        <w:t> :</w:t>
      </w:r>
      <w:r>
        <w:t xml:space="preserve"> 1895-04</w:t>
      </w:r>
    </w:p>
    <w:p w:rsidR="00783C5A" w:rsidRDefault="00783C5A" w:rsidP="00783C5A">
      <w:pPr>
        <w:pStyle w:val="term"/>
      </w:pPr>
      <w:proofErr w:type="spellStart"/>
      <w:proofErr w:type="gramStart"/>
      <w:r w:rsidRPr="00925B7B">
        <w:t>ref</w:t>
      </w:r>
      <w:proofErr w:type="spellEnd"/>
      <w:proofErr w:type="gramEnd"/>
      <w:r w:rsidRPr="00925B7B">
        <w:t xml:space="preserve"> : </w:t>
      </w:r>
      <w:r>
        <w:t>Tome XIV, numéro 64, avril 1895</w:t>
      </w:r>
      <w:r w:rsidRPr="00925B7B">
        <w:t xml:space="preserve">, </w:t>
      </w:r>
      <w:r>
        <w:t>p. 116-126 [123-124]</w:t>
      </w:r>
    </w:p>
    <w:p w:rsidR="00783C5A" w:rsidRPr="00B260A4" w:rsidRDefault="00783C5A" w:rsidP="00783C5A">
      <w:pPr>
        <w:pStyle w:val="byline"/>
      </w:pPr>
      <w:r w:rsidRPr="00ED4811">
        <w:rPr>
          <w:smallCaps/>
        </w:rPr>
        <w:t>R. de Gourmont</w:t>
      </w:r>
      <w:r>
        <w:t xml:space="preserve"> [Remy de </w:t>
      </w:r>
      <w:proofErr w:type="spellStart"/>
      <w:r>
        <w:t>Goumon</w:t>
      </w:r>
      <w:r w:rsidRPr="00370C0E">
        <w:t>t</w:t>
      </w:r>
      <w:proofErr w:type="spellEnd"/>
      <w:r w:rsidRPr="00370C0E">
        <w:t>].</w:t>
      </w:r>
    </w:p>
    <w:p w:rsidR="00783C5A" w:rsidRDefault="00783C5A" w:rsidP="00783C5A">
      <w:pPr>
        <w:pStyle w:val="bibl"/>
      </w:pPr>
      <w:r>
        <w:t>Tome XIV, numéro 64, avril 1895</w:t>
      </w:r>
      <w:r w:rsidRPr="00925B7B">
        <w:t xml:space="preserve">, </w:t>
      </w:r>
      <w:r>
        <w:t>p. 116-126 [123-124].</w:t>
      </w:r>
    </w:p>
    <w:p w:rsidR="00783C5A" w:rsidRDefault="00783C5A" w:rsidP="00783C5A">
      <w:pPr>
        <w:pStyle w:val="Corpsdetexte"/>
        <w:rPr>
          <w:rFonts w:cs="Times New Roman"/>
        </w:rPr>
      </w:pPr>
      <w:r>
        <w:rPr>
          <w:rFonts w:cs="Times New Roman"/>
        </w:rPr>
        <w:t>[…]</w:t>
      </w:r>
    </w:p>
    <w:p w:rsidR="00783C5A" w:rsidRPr="00F8712A" w:rsidRDefault="00783C5A" w:rsidP="00783C5A">
      <w:pPr>
        <w:pStyle w:val="Corpsdetexte"/>
        <w:rPr>
          <w:rFonts w:cs="Times New Roman"/>
        </w:rPr>
      </w:pPr>
      <w:r w:rsidRPr="00F8712A">
        <w:rPr>
          <w:rFonts w:cs="Times New Roman"/>
        </w:rPr>
        <w:t xml:space="preserve">Le </w:t>
      </w:r>
      <w:proofErr w:type="spellStart"/>
      <w:r w:rsidRPr="00F8712A">
        <w:rPr>
          <w:rFonts w:cs="Times New Roman"/>
          <w:b/>
        </w:rPr>
        <w:t>Convito</w:t>
      </w:r>
      <w:proofErr w:type="spellEnd"/>
      <w:r w:rsidRPr="00F8712A">
        <w:rPr>
          <w:rFonts w:cs="Times New Roman"/>
        </w:rPr>
        <w:t>, — c</w:t>
      </w:r>
      <w:r>
        <w:rPr>
          <w:rFonts w:cs="Times New Roman"/>
        </w:rPr>
        <w:t>’</w:t>
      </w:r>
      <w:r w:rsidRPr="00F8712A">
        <w:rPr>
          <w:rFonts w:cs="Times New Roman"/>
        </w:rPr>
        <w:t xml:space="preserve">est une nouvelle revue de grand luxe et de belle littérature que, sous la direction de </w:t>
      </w:r>
      <w:r>
        <w:rPr>
          <w:rFonts w:cs="Times New Roman"/>
        </w:rPr>
        <w:t>M. </w:t>
      </w:r>
      <w:r w:rsidRPr="00F8712A">
        <w:rPr>
          <w:rFonts w:cs="Times New Roman"/>
        </w:rPr>
        <w:t>d</w:t>
      </w:r>
      <w:r>
        <w:rPr>
          <w:rFonts w:cs="Times New Roman"/>
        </w:rPr>
        <w:t>’</w:t>
      </w:r>
      <w:r w:rsidRPr="00F8712A">
        <w:rPr>
          <w:rFonts w:cs="Times New Roman"/>
        </w:rPr>
        <w:t>Annunzio, publie à Rome l</w:t>
      </w:r>
      <w:r>
        <w:rPr>
          <w:rFonts w:cs="Times New Roman"/>
        </w:rPr>
        <w:t>’</w:t>
      </w:r>
      <w:r w:rsidRPr="00F8712A">
        <w:rPr>
          <w:rFonts w:cs="Times New Roman"/>
        </w:rPr>
        <w:t xml:space="preserve">éditeur Adolfo de </w:t>
      </w:r>
      <w:proofErr w:type="spellStart"/>
      <w:r w:rsidRPr="00F8712A">
        <w:rPr>
          <w:rFonts w:cs="Times New Roman"/>
        </w:rPr>
        <w:t>Bosis</w:t>
      </w:r>
      <w:proofErr w:type="spellEnd"/>
      <w:r>
        <w:rPr>
          <w:rFonts w:cs="Times New Roman"/>
        </w:rPr>
        <w:t> ;</w:t>
      </w:r>
      <w:r w:rsidRPr="00F8712A">
        <w:rPr>
          <w:rFonts w:cs="Times New Roman"/>
        </w:rPr>
        <w:t xml:space="preserve"> elle paraîtr</w:t>
      </w:r>
      <w:r>
        <w:rPr>
          <w:rFonts w:cs="Times New Roman"/>
        </w:rPr>
        <w:t>a durant une seule année, en 12 fascicules de 80 </w:t>
      </w:r>
      <w:r w:rsidRPr="00F8712A">
        <w:rPr>
          <w:rFonts w:cs="Times New Roman"/>
        </w:rPr>
        <w:t>pages gr. in-4</w:t>
      </w:r>
      <w:r w:rsidRPr="00E554D0">
        <w:rPr>
          <w:vertAlign w:val="superscript"/>
        </w:rPr>
        <w:t>0</w:t>
      </w:r>
      <w:r w:rsidRPr="00F8712A">
        <w:rPr>
          <w:rFonts w:cs="Times New Roman"/>
        </w:rPr>
        <w:t xml:space="preserve">, sur merveilleux vergé à la cuve timbré au sceau du </w:t>
      </w:r>
      <w:proofErr w:type="spellStart"/>
      <w:r w:rsidRPr="00F8712A">
        <w:rPr>
          <w:rFonts w:cs="Times New Roman"/>
          <w:i/>
        </w:rPr>
        <w:t>Convito</w:t>
      </w:r>
      <w:proofErr w:type="spellEnd"/>
      <w:r w:rsidRPr="00F8712A">
        <w:rPr>
          <w:rFonts w:cs="Times New Roman"/>
        </w:rPr>
        <w:t>, et ornée de riches planches d</w:t>
      </w:r>
      <w:r>
        <w:rPr>
          <w:rFonts w:cs="Times New Roman"/>
        </w:rPr>
        <w:t>’</w:t>
      </w:r>
      <w:r w:rsidRPr="00F8712A">
        <w:rPr>
          <w:rFonts w:cs="Times New Roman"/>
        </w:rPr>
        <w:t xml:space="preserve">art. </w:t>
      </w:r>
      <w:r>
        <w:rPr>
          <w:rFonts w:cs="Times New Roman"/>
        </w:rPr>
        <w:t>M. </w:t>
      </w:r>
      <w:r w:rsidRPr="00F8712A">
        <w:rPr>
          <w:rFonts w:cs="Times New Roman"/>
        </w:rPr>
        <w:t>d</w:t>
      </w:r>
      <w:r>
        <w:rPr>
          <w:rFonts w:cs="Times New Roman"/>
        </w:rPr>
        <w:t>’</w:t>
      </w:r>
      <w:r w:rsidRPr="00F8712A">
        <w:rPr>
          <w:rFonts w:cs="Times New Roman"/>
        </w:rPr>
        <w:t xml:space="preserve">Annunzio y publie un nouveau roman, </w:t>
      </w:r>
      <w:r w:rsidRPr="00F8712A">
        <w:rPr>
          <w:rFonts w:cs="Times New Roman"/>
          <w:i/>
        </w:rPr>
        <w:t>Les Vierges aux rochers</w:t>
      </w:r>
      <w:r w:rsidRPr="00F8712A">
        <w:rPr>
          <w:rFonts w:cs="Times New Roman"/>
        </w:rPr>
        <w:t xml:space="preserve">, avec ce </w:t>
      </w:r>
      <w:proofErr w:type="spellStart"/>
      <w:r w:rsidRPr="00F8712A">
        <w:rPr>
          <w:rFonts w:cs="Times New Roman"/>
          <w:i/>
        </w:rPr>
        <w:t>motto</w:t>
      </w:r>
      <w:proofErr w:type="spellEnd"/>
      <w:r w:rsidRPr="00F8712A">
        <w:rPr>
          <w:rFonts w:cs="Times New Roman"/>
        </w:rPr>
        <w:t xml:space="preserve"> de Léonard de Vinci</w:t>
      </w:r>
      <w:r>
        <w:rPr>
          <w:rFonts w:cs="Times New Roman"/>
        </w:rPr>
        <w:t> :</w:t>
      </w:r>
      <w:r w:rsidRPr="00F8712A">
        <w:rPr>
          <w:rFonts w:cs="Times New Roman"/>
        </w:rPr>
        <w:t xml:space="preserve"> </w:t>
      </w:r>
      <w:r w:rsidRPr="00370C0E">
        <w:rPr>
          <w:rStyle w:val="quotec"/>
        </w:rPr>
        <w:t>« Je ferai une fiction qui signifiera des choses grandes »</w:t>
      </w:r>
      <w:r w:rsidRPr="00F8712A">
        <w:rPr>
          <w:rFonts w:cs="Times New Roman"/>
        </w:rPr>
        <w:t>. Autre pensée de Léonard épinglée au premier chapitre</w:t>
      </w:r>
      <w:r>
        <w:rPr>
          <w:rFonts w:cs="Times New Roman"/>
        </w:rPr>
        <w:t> :</w:t>
      </w:r>
      <w:r w:rsidRPr="00F8712A">
        <w:rPr>
          <w:rFonts w:cs="Times New Roman"/>
        </w:rPr>
        <w:t xml:space="preserve"> </w:t>
      </w:r>
      <w:r w:rsidRPr="00370C0E">
        <w:rPr>
          <w:rStyle w:val="quotec"/>
        </w:rPr>
        <w:t>« On ne peut avoir de plus grande seigneurie que celle de soi-même »</w:t>
      </w:r>
      <w:r w:rsidRPr="00F8712A">
        <w:rPr>
          <w:rFonts w:cs="Times New Roman"/>
        </w:rPr>
        <w:t>. Voici, pour donner une idée de l</w:t>
      </w:r>
      <w:r>
        <w:rPr>
          <w:rFonts w:cs="Times New Roman"/>
        </w:rPr>
        <w:t>’</w:t>
      </w:r>
      <w:r w:rsidRPr="00F8712A">
        <w:rPr>
          <w:rFonts w:cs="Times New Roman"/>
        </w:rPr>
        <w:t xml:space="preserve">esprit du </w:t>
      </w:r>
      <w:proofErr w:type="spellStart"/>
      <w:r w:rsidRPr="00F8712A">
        <w:rPr>
          <w:rFonts w:cs="Times New Roman"/>
          <w:i/>
        </w:rPr>
        <w:t>Convito</w:t>
      </w:r>
      <w:proofErr w:type="spellEnd"/>
      <w:r w:rsidRPr="00F8712A">
        <w:rPr>
          <w:rFonts w:cs="Times New Roman"/>
        </w:rPr>
        <w:t>, l</w:t>
      </w:r>
      <w:r>
        <w:rPr>
          <w:rFonts w:cs="Times New Roman"/>
        </w:rPr>
        <w:t>’</w:t>
      </w:r>
      <w:r w:rsidRPr="00F8712A">
        <w:rPr>
          <w:rFonts w:cs="Times New Roman"/>
        </w:rPr>
        <w:t xml:space="preserve">analyse de la préface, </w:t>
      </w:r>
      <w:proofErr w:type="spellStart"/>
      <w:r>
        <w:rPr>
          <w:rFonts w:cs="Times New Roman"/>
          <w:i/>
        </w:rPr>
        <w:t>Prœ</w:t>
      </w:r>
      <w:r w:rsidRPr="00F8712A">
        <w:rPr>
          <w:rFonts w:cs="Times New Roman"/>
          <w:i/>
        </w:rPr>
        <w:t>mio</w:t>
      </w:r>
      <w:proofErr w:type="spellEnd"/>
      <w:r>
        <w:rPr>
          <w:rFonts w:cs="Times New Roman"/>
        </w:rPr>
        <w:t> :</w:t>
      </w:r>
    </w:p>
    <w:p w:rsidR="00783C5A" w:rsidRPr="00F8712A" w:rsidRDefault="00783C5A" w:rsidP="00783C5A">
      <w:pPr>
        <w:pStyle w:val="quote"/>
      </w:pPr>
      <w:r w:rsidRPr="00F8712A">
        <w:t>Quelques artistes, unis par un commun culte sincère et fervent pour toutes les plus nobles formes de l</w:t>
      </w:r>
      <w:r>
        <w:t>’</w:t>
      </w:r>
      <w:r w:rsidRPr="00F8712A">
        <w:t>art, se proposent de publier leurs œuvres en un recueil imprimé avec cette élégante simplicité qui est la parure et la décence des belles images et des claires pensées. Ils ne se dissimulent pas les difficultés qu</w:t>
      </w:r>
      <w:r>
        <w:t>’</w:t>
      </w:r>
      <w:r w:rsidRPr="00F8712A">
        <w:t>ils vont rencontrer, en un temps où semble aboli le culte des choses intellectuelles, et même ils les affrontent, car ils n</w:t>
      </w:r>
      <w:r>
        <w:t>’</w:t>
      </w:r>
      <w:r w:rsidRPr="00F8712A">
        <w:t>entendent pas se confiner dans les offices secrets ou les occultes messes mystiques</w:t>
      </w:r>
      <w:r>
        <w:t> :</w:t>
      </w:r>
      <w:r w:rsidRPr="00F8712A">
        <w:t xml:space="preserve"> c</w:t>
      </w:r>
      <w:r>
        <w:t>’</w:t>
      </w:r>
      <w:r w:rsidRPr="00F8712A">
        <w:t>est en plein soleil qu</w:t>
      </w:r>
      <w:r>
        <w:t>’</w:t>
      </w:r>
      <w:r w:rsidRPr="00F8712A">
        <w:t xml:space="preserve">ils cultiveront, </w:t>
      </w:r>
      <w:r w:rsidRPr="00F8712A">
        <w:lastRenderedPageBreak/>
        <w:t>voulant en boire et faire boire le vin, la vieille vigne italique.</w:t>
      </w:r>
    </w:p>
    <w:p w:rsidR="00783C5A" w:rsidRPr="00F8712A" w:rsidRDefault="00783C5A" w:rsidP="00783C5A">
      <w:pPr>
        <w:pStyle w:val="quote"/>
      </w:pPr>
      <w:r w:rsidRPr="00F8712A">
        <w:t>L</w:t>
      </w:r>
      <w:r>
        <w:t>’</w:t>
      </w:r>
      <w:r w:rsidRPr="00F8712A">
        <w:t>Italie pourtant semble revenue aux plus obscurs temps des lourdes invasions, quand les Barbares abattaient tous les simulacres de la Beauté et détruisaient tous les vestiges de la Pensée. La différence est que la barbarie d</w:t>
      </w:r>
      <w:r>
        <w:t>’</w:t>
      </w:r>
      <w:r w:rsidRPr="00F8712A">
        <w:t>aujourd</w:t>
      </w:r>
      <w:r>
        <w:t>’</w:t>
      </w:r>
      <w:r w:rsidRPr="00F8712A">
        <w:t>hui est plus vile que celle que grandissait au moins la force de ses aveugles violences Notre barbarie n</w:t>
      </w:r>
      <w:r>
        <w:t>’</w:t>
      </w:r>
      <w:r w:rsidRPr="00F8712A">
        <w:t>est pas un ouragan d</w:t>
      </w:r>
      <w:r>
        <w:t>’</w:t>
      </w:r>
      <w:r w:rsidRPr="00F8712A">
        <w:t>éclairs et d</w:t>
      </w:r>
      <w:r>
        <w:t>’</w:t>
      </w:r>
      <w:r w:rsidRPr="00F8712A">
        <w:t>incendies, c</w:t>
      </w:r>
      <w:r>
        <w:t>’</w:t>
      </w:r>
      <w:r w:rsidRPr="00F8712A">
        <w:t>est une lente avalanche de marécageuses putridités</w:t>
      </w:r>
      <w:r>
        <w:t> : — </w:t>
      </w:r>
      <w:r w:rsidRPr="00F8712A">
        <w:t>et pour comble de honte ce ruisseau de boue a pour source Rome, cette troisième Rome qui devait se lever comme une gloire d</w:t>
      </w:r>
      <w:r>
        <w:t>’</w:t>
      </w:r>
      <w:r w:rsidRPr="00F8712A">
        <w:t xml:space="preserve">amour et qui croupit </w:t>
      </w:r>
      <w:proofErr w:type="spellStart"/>
      <w:r w:rsidRPr="00F8712A">
        <w:t>cloaculaire</w:t>
      </w:r>
      <w:proofErr w:type="spellEnd"/>
      <w:r w:rsidRPr="00F8712A">
        <w:t>.</w:t>
      </w:r>
    </w:p>
    <w:p w:rsidR="00783C5A" w:rsidRPr="00F8712A" w:rsidRDefault="00783C5A" w:rsidP="00783C5A">
      <w:pPr>
        <w:pStyle w:val="Corpsdetexte"/>
        <w:rPr>
          <w:rFonts w:cs="Times New Roman"/>
        </w:rPr>
      </w:pPr>
      <w:r w:rsidRPr="00F8712A">
        <w:rPr>
          <w:rFonts w:cs="Times New Roman"/>
        </w:rPr>
        <w:t xml:space="preserve">Après avoir exposé les causes de cette abjection, le </w:t>
      </w:r>
      <w:proofErr w:type="spellStart"/>
      <w:r w:rsidRPr="00F8712A">
        <w:rPr>
          <w:rFonts w:cs="Times New Roman"/>
          <w:i/>
        </w:rPr>
        <w:t>Convito</w:t>
      </w:r>
      <w:proofErr w:type="spellEnd"/>
      <w:r w:rsidRPr="00F8712A">
        <w:rPr>
          <w:rFonts w:cs="Times New Roman"/>
          <w:i/>
        </w:rPr>
        <w:t xml:space="preserve"> </w:t>
      </w:r>
      <w:r w:rsidRPr="00F8712A">
        <w:rPr>
          <w:rFonts w:cs="Times New Roman"/>
        </w:rPr>
        <w:t>ajoute</w:t>
      </w:r>
      <w:r>
        <w:rPr>
          <w:rFonts w:cs="Times New Roman"/>
        </w:rPr>
        <w:t> :</w:t>
      </w:r>
      <w:r w:rsidRPr="00F8712A">
        <w:rPr>
          <w:rFonts w:cs="Times New Roman"/>
        </w:rPr>
        <w:t xml:space="preserve"> </w:t>
      </w:r>
    </w:p>
    <w:p w:rsidR="00783C5A" w:rsidRPr="00F8712A" w:rsidRDefault="00783C5A" w:rsidP="00783C5A">
      <w:pPr>
        <w:pStyle w:val="quote"/>
      </w:pPr>
      <w:r w:rsidRPr="00F8712A">
        <w:t>Il y a encore des hommes qui vivent et qui ne désespèrent pas, confiants dans la force ascendante de l</w:t>
      </w:r>
      <w:r>
        <w:t>’</w:t>
      </w:r>
      <w:r w:rsidRPr="00F8712A">
        <w:t>idéalité des pères, dans le pouvoir indestructible de la Beauté, dans la souveraine dignité de l</w:t>
      </w:r>
      <w:r>
        <w:t>’</w:t>
      </w:r>
      <w:r w:rsidRPr="00F8712A">
        <w:t>esprit, dans la nécessité des hiérarchies intellectuelles, et enfin dans l</w:t>
      </w:r>
      <w:r>
        <w:t>’</w:t>
      </w:r>
      <w:r w:rsidRPr="00F8712A">
        <w:t>efficacité de la parole. Ils veulent en cette Rome si triste, où jadis, par les rues papales, on portait</w:t>
      </w:r>
      <w:r>
        <w:t xml:space="preserve"> </w:t>
      </w:r>
      <w:r w:rsidRPr="00F8712A">
        <w:t>en procession les beaux marbres païens avec la même joie que le corps d</w:t>
      </w:r>
      <w:r>
        <w:t>’</w:t>
      </w:r>
      <w:r w:rsidRPr="00F8712A">
        <w:t>un protomartyr, — ils veulent qu</w:t>
      </w:r>
      <w:r>
        <w:t>’</w:t>
      </w:r>
      <w:r w:rsidRPr="00F8712A">
        <w:t>on y revoie et qu</w:t>
      </w:r>
      <w:r>
        <w:t>’</w:t>
      </w:r>
      <w:r w:rsidRPr="00F8712A">
        <w:t xml:space="preserve">on y acclame le triomphe de </w:t>
      </w:r>
      <w:r w:rsidRPr="00F8712A">
        <w:rPr>
          <w:i/>
        </w:rPr>
        <w:t xml:space="preserve">Venus </w:t>
      </w:r>
      <w:proofErr w:type="spellStart"/>
      <w:r w:rsidRPr="00F8712A">
        <w:rPr>
          <w:i/>
        </w:rPr>
        <w:t>Victrix</w:t>
      </w:r>
      <w:proofErr w:type="spellEnd"/>
      <w:r>
        <w:t> ;</w:t>
      </w:r>
      <w:r w:rsidRPr="00F8712A">
        <w:t xml:space="preserve"> et, vainqueurs ou vaincus, ils auront laissé </w:t>
      </w:r>
      <w:proofErr w:type="spellStart"/>
      <w:r w:rsidRPr="00F8712A">
        <w:t>trace</w:t>
      </w:r>
      <w:proofErr w:type="spellEnd"/>
      <w:r w:rsidRPr="00F8712A">
        <w:t xml:space="preserve"> de leur lutte. Le </w:t>
      </w:r>
      <w:proofErr w:type="spellStart"/>
      <w:r w:rsidRPr="00F8712A">
        <w:rPr>
          <w:i/>
        </w:rPr>
        <w:t>Convito</w:t>
      </w:r>
      <w:proofErr w:type="spellEnd"/>
      <w:r w:rsidRPr="00F8712A">
        <w:rPr>
          <w:i/>
        </w:rPr>
        <w:t xml:space="preserve"> </w:t>
      </w:r>
      <w:r w:rsidRPr="00F8712A">
        <w:t>sera le char de triomphe ou le mausolée de ceux qui auront courageusement défendu contre les Barbares les pénates intellectuelles de l</w:t>
      </w:r>
      <w:r>
        <w:t>’</w:t>
      </w:r>
      <w:r w:rsidRPr="00F8712A">
        <w:t>esprit latin.</w:t>
      </w:r>
    </w:p>
    <w:p w:rsidR="00783C5A" w:rsidRDefault="00783C5A" w:rsidP="00783C5A">
      <w:pPr>
        <w:pStyle w:val="Titre1"/>
      </w:pPr>
      <w:r>
        <w:t>Tome XV, numéro 69, septembre 1895</w:t>
      </w:r>
    </w:p>
    <w:p w:rsidR="00783C5A" w:rsidRDefault="00783C5A" w:rsidP="00783C5A">
      <w:pPr>
        <w:pStyle w:val="Titre2"/>
      </w:pPr>
      <w:r>
        <w:t>La Passion de l’art [extraits]</w:t>
      </w:r>
    </w:p>
    <w:p w:rsidR="00783C5A" w:rsidRPr="004C3DEB" w:rsidRDefault="00783C5A" w:rsidP="00783C5A">
      <w:pPr>
        <w:pStyle w:val="term"/>
        <w:rPr>
          <w:lang w:val="en-GB"/>
          <w:rPrChange w:id="45" w:author="Marguerite-Marie Bordry" w:date="2018-12-05T19:25:00Z">
            <w:rPr/>
          </w:rPrChange>
        </w:rPr>
      </w:pPr>
      <w:proofErr w:type="gramStart"/>
      <w:r w:rsidRPr="004C3DEB">
        <w:rPr>
          <w:lang w:val="en-GB"/>
          <w:rPrChange w:id="46" w:author="Marguerite-Marie Bordry" w:date="2018-12-05T19:25:00Z">
            <w:rPr/>
          </w:rPrChange>
        </w:rPr>
        <w:t>id :</w:t>
      </w:r>
      <w:proofErr w:type="gramEnd"/>
      <w:r w:rsidRPr="004C3DEB">
        <w:rPr>
          <w:lang w:val="en-GB"/>
          <w:rPrChange w:id="47" w:author="Marguerite-Marie Bordry" w:date="2018-12-05T19:25:00Z">
            <w:rPr/>
          </w:rPrChange>
        </w:rPr>
        <w:t xml:space="preserve"> article-1895-09_312</w:t>
      </w:r>
    </w:p>
    <w:p w:rsidR="00783C5A" w:rsidRPr="004C3DEB" w:rsidRDefault="00783C5A" w:rsidP="00783C5A">
      <w:pPr>
        <w:pStyle w:val="term"/>
        <w:rPr>
          <w:lang w:val="en-GB"/>
          <w:rPrChange w:id="48" w:author="Marguerite-Marie Bordry" w:date="2018-12-05T19:25:00Z">
            <w:rPr/>
          </w:rPrChange>
        </w:rPr>
      </w:pPr>
      <w:proofErr w:type="gramStart"/>
      <w:r w:rsidRPr="004C3DEB">
        <w:rPr>
          <w:lang w:val="en-GB"/>
          <w:rPrChange w:id="49" w:author="Marguerite-Marie Bordry" w:date="2018-12-05T19:25:00Z">
            <w:rPr/>
          </w:rPrChange>
        </w:rPr>
        <w:t>author :</w:t>
      </w:r>
      <w:proofErr w:type="gramEnd"/>
      <w:r w:rsidRPr="004C3DEB">
        <w:rPr>
          <w:lang w:val="en-GB"/>
          <w:rPrChange w:id="50" w:author="Marguerite-Marie Bordry" w:date="2018-12-05T19:25:00Z">
            <w:rPr/>
          </w:rPrChange>
        </w:rPr>
        <w:t xml:space="preserve"> Bernard, Émile (1868-1941)</w:t>
      </w:r>
    </w:p>
    <w:p w:rsidR="00783C5A" w:rsidRPr="00925B7B" w:rsidRDefault="00783C5A" w:rsidP="00783C5A">
      <w:pPr>
        <w:pStyle w:val="term"/>
      </w:pPr>
      <w:proofErr w:type="spellStart"/>
      <w:proofErr w:type="gramStart"/>
      <w:r w:rsidRPr="00925B7B">
        <w:t>signed</w:t>
      </w:r>
      <w:proofErr w:type="spellEnd"/>
      <w:proofErr w:type="gramEnd"/>
      <w:r w:rsidRPr="00925B7B">
        <w:t xml:space="preserve"> : </w:t>
      </w:r>
      <w:r>
        <w:t>Émile Bernard</w:t>
      </w:r>
    </w:p>
    <w:p w:rsidR="00783C5A" w:rsidRDefault="00783C5A" w:rsidP="00783C5A">
      <w:pPr>
        <w:pStyle w:val="term"/>
      </w:pPr>
      <w:proofErr w:type="gramStart"/>
      <w:r w:rsidRPr="00925B7B">
        <w:t>section</w:t>
      </w:r>
      <w:proofErr w:type="gramEnd"/>
      <w:r w:rsidRPr="00925B7B">
        <w:t xml:space="preserve"> : </w:t>
      </w:r>
      <w:r>
        <w:t>none</w:t>
      </w:r>
    </w:p>
    <w:p w:rsidR="00783C5A" w:rsidRDefault="00783C5A" w:rsidP="00783C5A">
      <w:pPr>
        <w:pStyle w:val="term"/>
      </w:pPr>
      <w:proofErr w:type="spellStart"/>
      <w:proofErr w:type="gramStart"/>
      <w:r w:rsidRPr="00DA7419">
        <w:t>title</w:t>
      </w:r>
      <w:proofErr w:type="spellEnd"/>
      <w:proofErr w:type="gramEnd"/>
      <w:r w:rsidRPr="00DA7419">
        <w:t xml:space="preserve"> : </w:t>
      </w:r>
      <w:r>
        <w:t>La Passion de l’art [extraits]</w:t>
      </w:r>
    </w:p>
    <w:p w:rsidR="00783C5A" w:rsidRPr="00925B7B" w:rsidRDefault="00783C5A" w:rsidP="00783C5A">
      <w:pPr>
        <w:pStyle w:val="term"/>
      </w:pPr>
      <w:proofErr w:type="gramStart"/>
      <w:r w:rsidRPr="00925B7B">
        <w:t>date</w:t>
      </w:r>
      <w:proofErr w:type="gramEnd"/>
      <w:r w:rsidRPr="00925B7B">
        <w:t> :</w:t>
      </w:r>
      <w:r>
        <w:t xml:space="preserve"> 1895-09</w:t>
      </w:r>
    </w:p>
    <w:p w:rsidR="00783C5A" w:rsidRDefault="00783C5A" w:rsidP="00783C5A">
      <w:pPr>
        <w:pStyle w:val="term"/>
      </w:pPr>
      <w:proofErr w:type="spellStart"/>
      <w:proofErr w:type="gramStart"/>
      <w:r w:rsidRPr="00925B7B">
        <w:t>ref</w:t>
      </w:r>
      <w:proofErr w:type="spellEnd"/>
      <w:proofErr w:type="gramEnd"/>
      <w:r w:rsidRPr="00925B7B">
        <w:t xml:space="preserve"> : </w:t>
      </w:r>
      <w:r>
        <w:t>Tome XV, numéro 69, septembre 1895</w:t>
      </w:r>
      <w:r w:rsidRPr="00925B7B">
        <w:t xml:space="preserve">, </w:t>
      </w:r>
      <w:r>
        <w:t>p. 308-319 [312-313, 319]</w:t>
      </w:r>
    </w:p>
    <w:p w:rsidR="00783C5A" w:rsidRPr="000832F6" w:rsidRDefault="00783C5A" w:rsidP="00783C5A">
      <w:pPr>
        <w:pStyle w:val="byline"/>
        <w:rPr>
          <w:smallCaps/>
        </w:rPr>
      </w:pPr>
      <w:r w:rsidRPr="00EB5477">
        <w:rPr>
          <w:smallCaps/>
        </w:rPr>
        <w:t>Émile Bernard</w:t>
      </w:r>
      <w:r>
        <w:t>.</w:t>
      </w:r>
    </w:p>
    <w:p w:rsidR="00783C5A" w:rsidRDefault="00783C5A" w:rsidP="00783C5A">
      <w:pPr>
        <w:pStyle w:val="bibl"/>
      </w:pPr>
      <w:r>
        <w:t>Tome XV, numéro 69, septembre 1895</w:t>
      </w:r>
      <w:r w:rsidRPr="00925B7B">
        <w:t xml:space="preserve">, </w:t>
      </w:r>
      <w:r>
        <w:t>p. 308-319 [312-313, 319].</w:t>
      </w:r>
    </w:p>
    <w:p w:rsidR="00783C5A" w:rsidRPr="00F8712A" w:rsidRDefault="00783C5A" w:rsidP="00783C5A">
      <w:pPr>
        <w:pStyle w:val="Corpsdetexte"/>
        <w:rPr>
          <w:rFonts w:cs="Times New Roman"/>
        </w:rPr>
      </w:pPr>
      <w:r w:rsidRPr="00F8712A">
        <w:rPr>
          <w:rFonts w:cs="Times New Roman"/>
        </w:rPr>
        <w:t>[…]</w:t>
      </w:r>
    </w:p>
    <w:p w:rsidR="00783C5A" w:rsidRPr="00F8712A" w:rsidRDefault="00783C5A" w:rsidP="00783C5A">
      <w:pPr>
        <w:pStyle w:val="ab"/>
      </w:pPr>
      <w:r w:rsidRPr="00F8712A">
        <w:t>§</w:t>
      </w:r>
    </w:p>
    <w:p w:rsidR="00783C5A" w:rsidRPr="00F8712A" w:rsidRDefault="00783C5A" w:rsidP="00783C5A">
      <w:pPr>
        <w:pStyle w:val="Corpsdetexte"/>
      </w:pPr>
      <w:r w:rsidRPr="00F8712A">
        <w:t>Les Romains, peuple guerrier, étaient peu aptes à l</w:t>
      </w:r>
      <w:r>
        <w:t>’</w:t>
      </w:r>
      <w:r w:rsidRPr="00F8712A">
        <w:t>art.</w:t>
      </w:r>
    </w:p>
    <w:p w:rsidR="00783C5A" w:rsidRPr="00F8712A" w:rsidRDefault="00783C5A" w:rsidP="00783C5A">
      <w:pPr>
        <w:pStyle w:val="Corpsdetexte"/>
        <w:rPr>
          <w:rFonts w:cs="Times New Roman"/>
        </w:rPr>
      </w:pPr>
      <w:r w:rsidRPr="00F8712A">
        <w:rPr>
          <w:rFonts w:cs="Times New Roman"/>
        </w:rPr>
        <w:t>Ils lui donnèrent pourtant une empreinte nouvelle</w:t>
      </w:r>
      <w:r>
        <w:rPr>
          <w:rFonts w:cs="Times New Roman"/>
        </w:rPr>
        <w:t> :</w:t>
      </w:r>
      <w:r w:rsidRPr="00F8712A">
        <w:rPr>
          <w:rFonts w:cs="Times New Roman"/>
        </w:rPr>
        <w:t xml:space="preserve"> le portrait.</w:t>
      </w:r>
    </w:p>
    <w:p w:rsidR="00783C5A" w:rsidRPr="00F8712A" w:rsidRDefault="00783C5A" w:rsidP="00783C5A">
      <w:pPr>
        <w:pStyle w:val="Corpsdetexte"/>
        <w:rPr>
          <w:rFonts w:cs="Times New Roman"/>
        </w:rPr>
      </w:pPr>
      <w:r w:rsidRPr="00F8712A">
        <w:rPr>
          <w:rFonts w:cs="Times New Roman"/>
        </w:rPr>
        <w:lastRenderedPageBreak/>
        <w:t>Ce peuple avait coutume de promener aux pompes funèbres les portraits de la famille, de là ce développement.</w:t>
      </w:r>
    </w:p>
    <w:p w:rsidR="00783C5A" w:rsidRPr="00F8712A" w:rsidRDefault="00783C5A" w:rsidP="00783C5A">
      <w:pPr>
        <w:pStyle w:val="Corpsdetexte"/>
        <w:rPr>
          <w:rFonts w:cs="Times New Roman"/>
        </w:rPr>
      </w:pPr>
      <w:r w:rsidRPr="00F8712A">
        <w:rPr>
          <w:rFonts w:cs="Times New Roman"/>
        </w:rPr>
        <w:t>Les Étrusques furent les premiers artistes que virent les Romains, mais rien n</w:t>
      </w:r>
      <w:r>
        <w:rPr>
          <w:rFonts w:cs="Times New Roman"/>
        </w:rPr>
        <w:t>’</w:t>
      </w:r>
      <w:r w:rsidRPr="00F8712A">
        <w:rPr>
          <w:rFonts w:cs="Times New Roman"/>
        </w:rPr>
        <w:t>indique que l</w:t>
      </w:r>
      <w:r>
        <w:rPr>
          <w:rFonts w:cs="Times New Roman"/>
        </w:rPr>
        <w:t>’</w:t>
      </w:r>
      <w:r w:rsidRPr="00F8712A">
        <w:rPr>
          <w:rFonts w:cs="Times New Roman"/>
        </w:rPr>
        <w:t>art qu</w:t>
      </w:r>
      <w:r>
        <w:rPr>
          <w:rFonts w:cs="Times New Roman"/>
        </w:rPr>
        <w:t>’</w:t>
      </w:r>
      <w:r w:rsidRPr="00F8712A">
        <w:rPr>
          <w:rFonts w:cs="Times New Roman"/>
        </w:rPr>
        <w:t>ils pratiquaient fût très vénéré ni très aimé.</w:t>
      </w:r>
    </w:p>
    <w:p w:rsidR="00783C5A" w:rsidRPr="00F8712A" w:rsidRDefault="00783C5A" w:rsidP="00783C5A">
      <w:pPr>
        <w:pStyle w:val="Corpsdetexte"/>
        <w:rPr>
          <w:rFonts w:cs="Times New Roman"/>
        </w:rPr>
      </w:pPr>
      <w:r w:rsidRPr="00F8712A">
        <w:rPr>
          <w:rFonts w:cs="Times New Roman"/>
        </w:rPr>
        <w:t>Ce n</w:t>
      </w:r>
      <w:r>
        <w:rPr>
          <w:rFonts w:cs="Times New Roman"/>
        </w:rPr>
        <w:t>’</w:t>
      </w:r>
      <w:r w:rsidRPr="00F8712A">
        <w:rPr>
          <w:rFonts w:cs="Times New Roman"/>
        </w:rPr>
        <w:t>est que très tard, après la conquête de la Grèce, qu</w:t>
      </w:r>
      <w:r>
        <w:rPr>
          <w:rFonts w:cs="Times New Roman"/>
        </w:rPr>
        <w:t>’</w:t>
      </w:r>
      <w:r w:rsidRPr="00F8712A">
        <w:rPr>
          <w:rFonts w:cs="Times New Roman"/>
        </w:rPr>
        <w:t>ils commencèrent à se préoccuper de la beauté</w:t>
      </w:r>
      <w:r>
        <w:rPr>
          <w:rFonts w:cs="Times New Roman"/>
        </w:rPr>
        <w:t> ;</w:t>
      </w:r>
      <w:r w:rsidRPr="00F8712A">
        <w:rPr>
          <w:rFonts w:cs="Times New Roman"/>
        </w:rPr>
        <w:t xml:space="preserve"> ils transportèrent d</w:t>
      </w:r>
      <w:r>
        <w:rPr>
          <w:rFonts w:cs="Times New Roman"/>
        </w:rPr>
        <w:t>’</w:t>
      </w:r>
      <w:r w:rsidRPr="00F8712A">
        <w:rPr>
          <w:rFonts w:cs="Times New Roman"/>
        </w:rPr>
        <w:t>abord les statues et les peintures de Syracuse, de Capoue, de Corinthe, de Carthage. Après la conquête de l</w:t>
      </w:r>
      <w:r>
        <w:rPr>
          <w:rFonts w:cs="Times New Roman"/>
        </w:rPr>
        <w:t>’</w:t>
      </w:r>
      <w:r w:rsidRPr="00F8712A">
        <w:rPr>
          <w:rFonts w:cs="Times New Roman"/>
        </w:rPr>
        <w:t>Asie mineure, Rome, étant devenue maîtresse du monde, commença seulement à élever elle-même des monuments</w:t>
      </w:r>
      <w:r>
        <w:rPr>
          <w:rFonts w:cs="Times New Roman"/>
        </w:rPr>
        <w:t> ;</w:t>
      </w:r>
      <w:r w:rsidRPr="00F8712A">
        <w:rPr>
          <w:rFonts w:cs="Times New Roman"/>
        </w:rPr>
        <w:t xml:space="preserve"> ce fut l</w:t>
      </w:r>
      <w:r>
        <w:rPr>
          <w:rFonts w:cs="Times New Roman"/>
        </w:rPr>
        <w:t>’</w:t>
      </w:r>
      <w:r w:rsidRPr="00F8712A">
        <w:rPr>
          <w:rFonts w:cs="Times New Roman"/>
        </w:rPr>
        <w:t>architecture qui la première essora.</w:t>
      </w:r>
    </w:p>
    <w:p w:rsidR="00783C5A" w:rsidRPr="00F8712A" w:rsidRDefault="00783C5A" w:rsidP="00783C5A">
      <w:pPr>
        <w:pStyle w:val="Corpsdetexte"/>
        <w:rPr>
          <w:rFonts w:cs="Times New Roman"/>
        </w:rPr>
      </w:pPr>
      <w:bookmarkStart w:id="51" w:name="_GoBack"/>
      <w:bookmarkEnd w:id="51"/>
      <w:del w:id="52" w:author="Marguerite-Marie Bordry" w:date="2018-12-05T22:02:00Z">
        <w:r w:rsidRPr="00F8712A" w:rsidDel="004E37D3">
          <w:rPr>
            <w:rFonts w:cs="Times New Roman"/>
          </w:rPr>
          <w:delText xml:space="preserve">. </w:delText>
        </w:r>
      </w:del>
      <w:r w:rsidRPr="00F8712A">
        <w:rPr>
          <w:rFonts w:cs="Times New Roman"/>
        </w:rPr>
        <w:t xml:space="preserve">Certes, plusieurs de ces édifices furent grandioses, tel le Colysée, tel le palais des Césars dont on voit encore les ruines, tel le théâtre de Pompée, avec son portique de 100 colonnes dont les intervalles étaient ornés de voiles </w:t>
      </w:r>
      <w:proofErr w:type="spellStart"/>
      <w:r w:rsidRPr="00F8712A">
        <w:rPr>
          <w:rFonts w:cs="Times New Roman"/>
        </w:rPr>
        <w:t>attaliques</w:t>
      </w:r>
      <w:proofErr w:type="spellEnd"/>
      <w:r w:rsidRPr="00F8712A">
        <w:rPr>
          <w:rFonts w:cs="Times New Roman"/>
        </w:rPr>
        <w:t>. Sous Auguste, la Rome de marbre remplaça celle de briques, mais à part quelques statues rien n</w:t>
      </w:r>
      <w:r>
        <w:rPr>
          <w:rFonts w:cs="Times New Roman"/>
        </w:rPr>
        <w:t>’</w:t>
      </w:r>
      <w:r w:rsidRPr="00F8712A">
        <w:rPr>
          <w:rFonts w:cs="Times New Roman"/>
        </w:rPr>
        <w:t>indique chez les Romains un sentiment de divinité ou de passion.</w:t>
      </w:r>
    </w:p>
    <w:p w:rsidR="00783C5A" w:rsidRPr="00F8712A" w:rsidRDefault="00783C5A" w:rsidP="00783C5A">
      <w:pPr>
        <w:pStyle w:val="Corpsdetexte"/>
        <w:rPr>
          <w:rFonts w:cs="Times New Roman"/>
        </w:rPr>
      </w:pPr>
      <w:r w:rsidRPr="00F8712A">
        <w:rPr>
          <w:rFonts w:cs="Times New Roman"/>
        </w:rPr>
        <w:t>La tyrannie plane partout, le mauvais goût bourgeois aussi.</w:t>
      </w:r>
    </w:p>
    <w:p w:rsidR="00783C5A" w:rsidRPr="00F8712A" w:rsidRDefault="00783C5A" w:rsidP="00783C5A">
      <w:pPr>
        <w:pStyle w:val="Corpsdetexte"/>
        <w:rPr>
          <w:rFonts w:cs="Times New Roman"/>
        </w:rPr>
      </w:pPr>
      <w:r w:rsidRPr="00F8712A">
        <w:rPr>
          <w:rFonts w:cs="Times New Roman"/>
        </w:rPr>
        <w:t>Dès lors, ce n</w:t>
      </w:r>
      <w:r>
        <w:rPr>
          <w:rFonts w:cs="Times New Roman"/>
        </w:rPr>
        <w:t>’</w:t>
      </w:r>
      <w:r w:rsidRPr="00F8712A">
        <w:rPr>
          <w:rFonts w:cs="Times New Roman"/>
        </w:rPr>
        <w:t>est plus qu</w:t>
      </w:r>
      <w:r>
        <w:rPr>
          <w:rFonts w:cs="Times New Roman"/>
        </w:rPr>
        <w:t>’</w:t>
      </w:r>
      <w:r w:rsidRPr="00F8712A">
        <w:rPr>
          <w:rFonts w:cs="Times New Roman"/>
        </w:rPr>
        <w:t>une orgie où sombrent les, restants de l</w:t>
      </w:r>
      <w:r>
        <w:rPr>
          <w:rFonts w:cs="Times New Roman"/>
        </w:rPr>
        <w:t>’</w:t>
      </w:r>
      <w:r w:rsidRPr="00F8712A">
        <w:rPr>
          <w:rFonts w:cs="Times New Roman"/>
        </w:rPr>
        <w:t>art grec sous l</w:t>
      </w:r>
      <w:r>
        <w:rPr>
          <w:rFonts w:cs="Times New Roman"/>
        </w:rPr>
        <w:t>’</w:t>
      </w:r>
      <w:r w:rsidRPr="00F8712A">
        <w:rPr>
          <w:rFonts w:cs="Times New Roman"/>
        </w:rPr>
        <w:t>iconoclastie des Caligula et des Tibère.</w:t>
      </w:r>
    </w:p>
    <w:p w:rsidR="00783C5A" w:rsidRPr="00F8712A" w:rsidRDefault="00783C5A" w:rsidP="00783C5A">
      <w:pPr>
        <w:pStyle w:val="Corpsdetexte"/>
        <w:rPr>
          <w:rFonts w:cs="Times New Roman"/>
        </w:rPr>
      </w:pPr>
      <w:r w:rsidRPr="00F8712A">
        <w:rPr>
          <w:rFonts w:cs="Times New Roman"/>
        </w:rPr>
        <w:t>Néron, ce monstre fait homme, se croyant Dieu, veut se glorifier dans un colosse</w:t>
      </w:r>
      <w:r>
        <w:rPr>
          <w:rFonts w:cs="Times New Roman"/>
        </w:rPr>
        <w:t> ;</w:t>
      </w:r>
      <w:r w:rsidRPr="00F8712A">
        <w:rPr>
          <w:rFonts w:cs="Times New Roman"/>
        </w:rPr>
        <w:t xml:space="preserve"> seules la colonne </w:t>
      </w:r>
      <w:proofErr w:type="spellStart"/>
      <w:r w:rsidRPr="00F8712A">
        <w:rPr>
          <w:rFonts w:cs="Times New Roman"/>
        </w:rPr>
        <w:t>trajane</w:t>
      </w:r>
      <w:proofErr w:type="spellEnd"/>
      <w:r w:rsidRPr="00F8712A">
        <w:rPr>
          <w:rFonts w:cs="Times New Roman"/>
        </w:rPr>
        <w:t xml:space="preserve"> et la statue équestre de Marc-Aurèle indiquent que quelques artistes vivent encore.</w:t>
      </w:r>
    </w:p>
    <w:p w:rsidR="00783C5A" w:rsidRPr="00F8712A" w:rsidRDefault="00783C5A" w:rsidP="00783C5A">
      <w:pPr>
        <w:pStyle w:val="Corpsdetexte"/>
        <w:rPr>
          <w:rFonts w:cs="Times New Roman"/>
        </w:rPr>
      </w:pPr>
      <w:r w:rsidRPr="00F8712A">
        <w:rPr>
          <w:rFonts w:cs="Times New Roman"/>
        </w:rPr>
        <w:t>Les Romains, dans leur triomphe, ne furent que des iconoclastes et des rhéteurs. À Rome, bien dire valait mieux que bien faire. La vulgarité de ce peuple est peinte sur ces têtes sinistres qui garnissent les musées pour la glorification des Césars. Allez les voir, car elles racontent leur histoire.</w:t>
      </w:r>
    </w:p>
    <w:p w:rsidR="00783C5A" w:rsidRPr="00F8712A" w:rsidRDefault="00783C5A" w:rsidP="00783C5A">
      <w:pPr>
        <w:pStyle w:val="Corpsdetexte"/>
      </w:pPr>
      <w:r w:rsidRPr="00F8712A">
        <w:t>[…]</w:t>
      </w:r>
    </w:p>
    <w:p w:rsidR="00783C5A" w:rsidRPr="00F8712A" w:rsidRDefault="00783C5A" w:rsidP="00783C5A">
      <w:pPr>
        <w:pStyle w:val="label"/>
      </w:pPr>
      <w:r w:rsidRPr="00F8712A">
        <w:t>NOTE</w:t>
      </w:r>
    </w:p>
    <w:p w:rsidR="00783C5A" w:rsidRDefault="00783C5A" w:rsidP="00783C5A">
      <w:pPr>
        <w:pStyle w:val="Corpsdetexte"/>
        <w:rPr>
          <w:rFonts w:cs="Times New Roman"/>
        </w:rPr>
      </w:pPr>
      <w:r w:rsidRPr="00F8712A">
        <w:rPr>
          <w:rFonts w:cs="Times New Roman"/>
        </w:rPr>
        <w:t>Ce serait, il nous semble, un oubli grave de ne pas écrire ici le nom de la noble famille des Médicis. Je laisse à son sujet la parole à Alexandre Dumas père, auteur d</w:t>
      </w:r>
      <w:r>
        <w:rPr>
          <w:rFonts w:cs="Times New Roman"/>
        </w:rPr>
        <w:t>’</w:t>
      </w:r>
      <w:r w:rsidRPr="00F8712A">
        <w:rPr>
          <w:rFonts w:cs="Times New Roman"/>
        </w:rPr>
        <w:t>un volume sur elle</w:t>
      </w:r>
      <w:r>
        <w:rPr>
          <w:rFonts w:cs="Times New Roman"/>
        </w:rPr>
        <w:t> :</w:t>
      </w:r>
    </w:p>
    <w:p w:rsidR="00783C5A" w:rsidRDefault="00783C5A" w:rsidP="00783C5A">
      <w:pPr>
        <w:pStyle w:val="quote"/>
      </w:pPr>
      <w:r>
        <w:t>« </w:t>
      </w:r>
      <w:r w:rsidRPr="00F8712A">
        <w:t>Mais c</w:t>
      </w:r>
      <w:r>
        <w:t>’</w:t>
      </w:r>
      <w:r w:rsidRPr="00F8712A">
        <w:t>est qu</w:t>
      </w:r>
      <w:r>
        <w:t>’</w:t>
      </w:r>
      <w:r w:rsidRPr="00F8712A">
        <w:t>il faut le dire, l</w:t>
      </w:r>
      <w:r>
        <w:t>’</w:t>
      </w:r>
      <w:r w:rsidRPr="00F8712A">
        <w:t>art s</w:t>
      </w:r>
      <w:r>
        <w:t>’</w:t>
      </w:r>
      <w:r w:rsidRPr="00F8712A">
        <w:t>est développé et est tombé avec cette famille, et, chose étrange, a subi toutes les variations qu</w:t>
      </w:r>
      <w:r>
        <w:t>’</w:t>
      </w:r>
      <w:r w:rsidRPr="00F8712A">
        <w:t>elle eut à subir… etc.</w:t>
      </w:r>
    </w:p>
    <w:p w:rsidR="00783C5A" w:rsidRPr="00F8712A" w:rsidRDefault="00783C5A" w:rsidP="00783C5A">
      <w:pPr>
        <w:pStyle w:val="quote"/>
      </w:pPr>
      <w:r>
        <w:lastRenderedPageBreak/>
        <w:t>» </w:t>
      </w:r>
      <w:r w:rsidRPr="00F8712A">
        <w:t>Ainsi, avec la grandeur ascendante d</w:t>
      </w:r>
      <w:r>
        <w:t>’</w:t>
      </w:r>
      <w:proofErr w:type="spellStart"/>
      <w:r w:rsidRPr="00F8712A">
        <w:t>Avérard</w:t>
      </w:r>
      <w:proofErr w:type="spellEnd"/>
      <w:r w:rsidRPr="00F8712A">
        <w:t xml:space="preserve">, de Jean de </w:t>
      </w:r>
      <w:proofErr w:type="spellStart"/>
      <w:r w:rsidRPr="00F8712A">
        <w:t>Bicci</w:t>
      </w:r>
      <w:proofErr w:type="spellEnd"/>
      <w:r w:rsidRPr="00F8712A">
        <w:t xml:space="preserve"> et de Côme, le père de la patrie, l</w:t>
      </w:r>
      <w:r>
        <w:t>’</w:t>
      </w:r>
      <w:r w:rsidRPr="00F8712A">
        <w:t>art monte avec Cimabue, Giotto, Masaccio</w:t>
      </w:r>
      <w:r>
        <w:t> ;</w:t>
      </w:r>
      <w:r w:rsidRPr="00F8712A">
        <w:t xml:space="preserve"> avec Laurent le Magnifique, l</w:t>
      </w:r>
      <w:r>
        <w:t>’</w:t>
      </w:r>
      <w:r w:rsidRPr="00F8712A">
        <w:t>art fait une pause pour représenter des forces</w:t>
      </w:r>
      <w:r>
        <w:t> :</w:t>
      </w:r>
      <w:r w:rsidRPr="00F8712A">
        <w:t xml:space="preserve"> Léonard de Vinci, Fra </w:t>
      </w:r>
      <w:proofErr w:type="spellStart"/>
      <w:r w:rsidRPr="00F8712A">
        <w:t>Bartholomeo</w:t>
      </w:r>
      <w:proofErr w:type="spellEnd"/>
      <w:r w:rsidRPr="00F8712A">
        <w:t>, Michel-Ange, Titien, Raphaël, André del Sarto naissent</w:t>
      </w:r>
      <w:r>
        <w:t> ; sous Léon </w:t>
      </w:r>
      <w:r w:rsidRPr="00F8712A">
        <w:t>X, tout ce qui promettait tient, tout ce qui était fleur devient fruit</w:t>
      </w:r>
      <w:r>
        <w:t> ;</w:t>
      </w:r>
      <w:r w:rsidRPr="00F8712A">
        <w:t xml:space="preserve"> sous Côme I</w:t>
      </w:r>
      <w:r w:rsidRPr="00E554D0">
        <w:rPr>
          <w:vertAlign w:val="superscript"/>
        </w:rPr>
        <w:t>er</w:t>
      </w:r>
      <w:r w:rsidRPr="00F8712A">
        <w:t xml:space="preserve"> arrivé au sommet de la puissance, l</w:t>
      </w:r>
      <w:r>
        <w:t>’</w:t>
      </w:r>
      <w:r w:rsidRPr="00F8712A">
        <w:t>art arrive à son apogée, et l</w:t>
      </w:r>
      <w:r>
        <w:t>’</w:t>
      </w:r>
      <w:r w:rsidRPr="00F8712A">
        <w:t>art et les Médicis, ne pouvant plus monter, commençant à descendre</w:t>
      </w:r>
      <w:r>
        <w:t> : les Médicis avec Ferdinand </w:t>
      </w:r>
      <w:r w:rsidRPr="00F8712A">
        <w:t>I</w:t>
      </w:r>
      <w:r w:rsidRPr="00E554D0">
        <w:rPr>
          <w:vertAlign w:val="superscript"/>
        </w:rPr>
        <w:t>er</w:t>
      </w:r>
      <w:r>
        <w:t>, Côme II et Ferdinand </w:t>
      </w:r>
      <w:r w:rsidRPr="00F8712A">
        <w:t>II</w:t>
      </w:r>
      <w:r>
        <w:t> ;</w:t>
      </w:r>
      <w:r w:rsidRPr="00F8712A">
        <w:t xml:space="preserve"> l</w:t>
      </w:r>
      <w:r>
        <w:t>’</w:t>
      </w:r>
      <w:r w:rsidRPr="00F8712A">
        <w:t xml:space="preserve">art avec Vasari, le </w:t>
      </w:r>
      <w:proofErr w:type="spellStart"/>
      <w:r w:rsidRPr="00F8712A">
        <w:t>Barroccio</w:t>
      </w:r>
      <w:proofErr w:type="spellEnd"/>
      <w:r w:rsidRPr="00F8712A">
        <w:t>, l</w:t>
      </w:r>
      <w:r>
        <w:t>’</w:t>
      </w:r>
      <w:r w:rsidRPr="00F8712A">
        <w:t>Allori, Jean de San Giovanni et Mathieu Rosselli</w:t>
      </w:r>
      <w:r>
        <w:t> ;</w:t>
      </w:r>
      <w:r w:rsidRPr="00F8712A">
        <w:t xml:space="preserve"> jusqu</w:t>
      </w:r>
      <w:r>
        <w:t>’</w:t>
      </w:r>
      <w:r w:rsidRPr="00F8712A">
        <w:t>à ce qu</w:t>
      </w:r>
      <w:r>
        <w:t>’</w:t>
      </w:r>
      <w:r w:rsidRPr="00F8712A">
        <w:t>enfin ils tombent ensemble, l</w:t>
      </w:r>
      <w:r>
        <w:t>’</w:t>
      </w:r>
      <w:r w:rsidRPr="00F8712A">
        <w:t xml:space="preserve">art avec les </w:t>
      </w:r>
      <w:proofErr w:type="spellStart"/>
      <w:r w:rsidRPr="00F8712A">
        <w:t>Gabbiani</w:t>
      </w:r>
      <w:proofErr w:type="spellEnd"/>
      <w:r w:rsidRPr="00F8712A">
        <w:t xml:space="preserve"> et les</w:t>
      </w:r>
      <w:r>
        <w:t xml:space="preserve"> </w:t>
      </w:r>
      <w:proofErr w:type="spellStart"/>
      <w:r>
        <w:t>Dandini</w:t>
      </w:r>
      <w:proofErr w:type="spellEnd"/>
      <w:r>
        <w:t>, les Médicis avec Côme </w:t>
      </w:r>
      <w:r w:rsidRPr="00F8712A">
        <w:t>III et Jean Gaston.</w:t>
      </w:r>
    </w:p>
    <w:p w:rsidR="00783C5A" w:rsidRDefault="00783C5A" w:rsidP="00783C5A">
      <w:pPr>
        <w:pStyle w:val="quote"/>
      </w:pPr>
      <w:r>
        <w:t>« Mais les Médicis — ajoute Dumas père </w:t>
      </w:r>
      <w:r w:rsidRPr="00F8712A">
        <w:t>— dorment en paix dans leurs tombeaux de marbre et de porphyre</w:t>
      </w:r>
      <w:r>
        <w:t> ;</w:t>
      </w:r>
      <w:r w:rsidRPr="00F8712A">
        <w:t xml:space="preserve"> car ils ont plus fait pour la gloire du monde que n</w:t>
      </w:r>
      <w:r>
        <w:t>’</w:t>
      </w:r>
      <w:r w:rsidRPr="00F8712A">
        <w:t>avaient jamais fait avant eux, et que ne firent jamais depuis, ni princes, ni rois, ni empereurs.</w:t>
      </w:r>
      <w:r>
        <w:t> »</w:t>
      </w:r>
    </w:p>
    <w:p w:rsidR="00783C5A" w:rsidRDefault="00783C5A" w:rsidP="00783C5A">
      <w:pPr>
        <w:pStyle w:val="bibl"/>
      </w:pPr>
      <w:r w:rsidRPr="00F8712A">
        <w:t>(</w:t>
      </w:r>
      <w:r w:rsidRPr="00F8712A">
        <w:rPr>
          <w:i/>
        </w:rPr>
        <w:t>Les Médicis</w:t>
      </w:r>
      <w:r>
        <w:t>, édition Michel Lévy, pages </w:t>
      </w:r>
      <w:r w:rsidRPr="00F8712A">
        <w:t>268 et 269.)</w:t>
      </w:r>
    </w:p>
    <w:p w:rsidR="00783C5A" w:rsidRDefault="00783C5A" w:rsidP="00783C5A">
      <w:pPr>
        <w:pStyle w:val="quote"/>
      </w:pPr>
      <w:r>
        <w:t>» </w:t>
      </w:r>
      <w:r w:rsidRPr="00F8712A">
        <w:t xml:space="preserve">Lorsque Dante quitta Florence, il se réfugia au château de Cane </w:t>
      </w:r>
      <w:proofErr w:type="spellStart"/>
      <w:r w:rsidRPr="00F8712A">
        <w:t>della</w:t>
      </w:r>
      <w:proofErr w:type="spellEnd"/>
      <w:r w:rsidRPr="00F8712A">
        <w:t xml:space="preserve"> Scala-Gibelin. Voici ce que dit </w:t>
      </w:r>
      <w:proofErr w:type="spellStart"/>
      <w:r w:rsidRPr="00F8712A">
        <w:t>Sagacius</w:t>
      </w:r>
      <w:proofErr w:type="spellEnd"/>
      <w:r w:rsidRPr="00F8712A">
        <w:t xml:space="preserve"> </w:t>
      </w:r>
      <w:proofErr w:type="spellStart"/>
      <w:r w:rsidRPr="00F8712A">
        <w:t>Mutius</w:t>
      </w:r>
      <w:proofErr w:type="spellEnd"/>
      <w:r w:rsidRPr="00F8712A">
        <w:t xml:space="preserve"> </w:t>
      </w:r>
      <w:proofErr w:type="spellStart"/>
      <w:r w:rsidRPr="00F8712A">
        <w:t>Ganata</w:t>
      </w:r>
      <w:proofErr w:type="spellEnd"/>
      <w:r w:rsidRPr="00F8712A">
        <w:t xml:space="preserve"> sur ce château et l</w:t>
      </w:r>
      <w:r>
        <w:t>’</w:t>
      </w:r>
      <w:r w:rsidRPr="00F8712A">
        <w:t>hospitalité que l</w:t>
      </w:r>
      <w:r>
        <w:t>’</w:t>
      </w:r>
      <w:r w:rsidRPr="00F8712A">
        <w:t>on y recevait</w:t>
      </w:r>
      <w:r>
        <w:t> :</w:t>
      </w:r>
      <w:r w:rsidRPr="00F8712A">
        <w:t xml:space="preserve"> </w:t>
      </w:r>
      <w:r>
        <w:t>“</w:t>
      </w:r>
      <w:r w:rsidRPr="00F8712A">
        <w:t>Ceux qui venaient au château avaient différents appartements selon leurs diverses conditions, et à chacun le magnifique seigneur avait donné des valets et une table splendide</w:t>
      </w:r>
      <w:r>
        <w:t> ;</w:t>
      </w:r>
      <w:r w:rsidRPr="00F8712A">
        <w:t xml:space="preserve"> les diverses chambres étaient indiquées par des devises et des symboles divins</w:t>
      </w:r>
      <w:r>
        <w:t> :</w:t>
      </w:r>
      <w:r w:rsidRPr="00F8712A">
        <w:t xml:space="preserve"> la Victoire pour les guerriers, l</w:t>
      </w:r>
      <w:r>
        <w:t>’</w:t>
      </w:r>
      <w:r w:rsidRPr="00F8712A">
        <w:t>Espérance pour les proscrits, les Muses pour les poètes, Mercure pour la peinture, le Paradis pour les gens d</w:t>
      </w:r>
      <w:r>
        <w:t>’</w:t>
      </w:r>
      <w:r w:rsidRPr="00F8712A">
        <w:t>église, et pendant les repas des bouffons, des musiciens et des joueurs de gobelets parcouraient les appartements.</w:t>
      </w:r>
    </w:p>
    <w:p w:rsidR="00783C5A" w:rsidRDefault="00783C5A" w:rsidP="00783C5A">
      <w:pPr>
        <w:pStyle w:val="quote"/>
      </w:pPr>
      <w:r>
        <w:t>» </w:t>
      </w:r>
      <w:r w:rsidRPr="00F8712A">
        <w:t>Les salles étaient peintes par Giotto et les sujets qu</w:t>
      </w:r>
      <w:r>
        <w:t>’</w:t>
      </w:r>
      <w:r w:rsidRPr="00F8712A">
        <w:t>il avait traités avaient rapport aux vicissitudes de la fortune humaine. Le seigneur traitait à sa table Dante Alighieri, homme très illustre alors, et qu</w:t>
      </w:r>
      <w:r>
        <w:t>’</w:t>
      </w:r>
      <w:r w:rsidRPr="00F8712A">
        <w:t>il vénérait à cause de son génie.</w:t>
      </w:r>
      <w:r>
        <w:t>” »</w:t>
      </w:r>
    </w:p>
    <w:p w:rsidR="001927AA" w:rsidRDefault="00783C5A" w:rsidP="00783C5A">
      <w:pPr>
        <w:pStyle w:val="bibl"/>
      </w:pPr>
      <w:r w:rsidRPr="00783C5A">
        <w:t>(</w:t>
      </w:r>
      <w:r w:rsidRPr="00F8712A">
        <w:rPr>
          <w:i/>
        </w:rPr>
        <w:t>Une année à Florence</w:t>
      </w:r>
      <w:r>
        <w:t>, édition Michel Lévy, page 194.)</w:t>
      </w:r>
    </w:p>
    <w:sectPr w:rsidR="001927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829" w:rsidRDefault="00041829" w:rsidP="00783C5A">
      <w:pPr>
        <w:spacing w:after="0" w:line="240" w:lineRule="auto"/>
      </w:pPr>
      <w:r>
        <w:separator/>
      </w:r>
    </w:p>
  </w:endnote>
  <w:endnote w:type="continuationSeparator" w:id="0">
    <w:p w:rsidR="00041829" w:rsidRDefault="00041829" w:rsidP="0078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829" w:rsidRDefault="00041829" w:rsidP="00783C5A">
      <w:pPr>
        <w:spacing w:after="0" w:line="240" w:lineRule="auto"/>
      </w:pPr>
      <w:r>
        <w:separator/>
      </w:r>
    </w:p>
  </w:footnote>
  <w:footnote w:type="continuationSeparator" w:id="0">
    <w:p w:rsidR="00041829" w:rsidRDefault="00041829" w:rsidP="00783C5A">
      <w:pPr>
        <w:spacing w:after="0" w:line="240" w:lineRule="auto"/>
      </w:pPr>
      <w:r>
        <w:continuationSeparator/>
      </w:r>
    </w:p>
  </w:footnote>
  <w:footnote w:id="1">
    <w:p w:rsidR="00783C5A" w:rsidRDefault="00783C5A" w:rsidP="00783C5A">
      <w:pPr>
        <w:pStyle w:val="Notedebasdepage"/>
      </w:pPr>
      <w:r>
        <w:rPr>
          <w:rStyle w:val="Appelnotedebasdep"/>
        </w:rPr>
        <w:footnoteRef/>
      </w:r>
      <w:r>
        <w:t xml:space="preserve"> </w:t>
      </w:r>
      <w:r w:rsidRPr="00F8712A">
        <w:t>Cellini nous fait lui-même le récit d</w:t>
      </w:r>
      <w:r>
        <w:t>’</w:t>
      </w:r>
      <w:r w:rsidRPr="00F8712A">
        <w:t>un joyeux festin où il habilla en femme son élève Diego et s</w:t>
      </w:r>
      <w:r>
        <w:t>’</w:t>
      </w:r>
      <w:r w:rsidRPr="00F8712A">
        <w:t xml:space="preserve">amusa des madrigaux et des baisers que lui adressait la </w:t>
      </w:r>
      <w:r>
        <w:t>« </w:t>
      </w:r>
      <w:r w:rsidRPr="00F8712A">
        <w:t>brigande</w:t>
      </w:r>
      <w:r>
        <w:t> »</w:t>
      </w:r>
      <w:r w:rsidRPr="00F8712A">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5A"/>
    <w:rsid w:val="00041829"/>
    <w:rsid w:val="000603BB"/>
    <w:rsid w:val="00071B57"/>
    <w:rsid w:val="00075DC7"/>
    <w:rsid w:val="00100F9B"/>
    <w:rsid w:val="00102D5D"/>
    <w:rsid w:val="001927AA"/>
    <w:rsid w:val="00283985"/>
    <w:rsid w:val="002C2473"/>
    <w:rsid w:val="00413402"/>
    <w:rsid w:val="004C3DEB"/>
    <w:rsid w:val="004E37D3"/>
    <w:rsid w:val="004E7FAD"/>
    <w:rsid w:val="005772B0"/>
    <w:rsid w:val="006C7B59"/>
    <w:rsid w:val="007400EE"/>
    <w:rsid w:val="00747FEB"/>
    <w:rsid w:val="00777EBB"/>
    <w:rsid w:val="00783C5A"/>
    <w:rsid w:val="007C52BA"/>
    <w:rsid w:val="007D1B63"/>
    <w:rsid w:val="008170D8"/>
    <w:rsid w:val="009137ED"/>
    <w:rsid w:val="0094450A"/>
    <w:rsid w:val="009A6CE6"/>
    <w:rsid w:val="00B102C4"/>
    <w:rsid w:val="00B925DB"/>
    <w:rsid w:val="00BD39BE"/>
    <w:rsid w:val="00C045B4"/>
    <w:rsid w:val="00C40B88"/>
    <w:rsid w:val="00CC3EF1"/>
    <w:rsid w:val="00E064DD"/>
    <w:rsid w:val="00E77B9B"/>
    <w:rsid w:val="00E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8001"/>
  <w15:docId w15:val="{3D6C50FA-5608-4C78-9B5D-A5B22F05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3C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C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3C5A"/>
    <w:rPr>
      <w:rFonts w:asciiTheme="majorHAnsi" w:eastAsiaTheme="majorEastAsia" w:hAnsiTheme="majorHAnsi" w:cstheme="majorBidi"/>
      <w:b/>
      <w:bCs/>
      <w:color w:val="4F81BD" w:themeColor="accent1"/>
      <w:sz w:val="26"/>
      <w:szCs w:val="26"/>
    </w:rPr>
  </w:style>
  <w:style w:type="paragraph" w:styleId="Corpsdetexte">
    <w:name w:val="Body Text"/>
    <w:basedOn w:val="Normal"/>
    <w:link w:val="CorpsdetexteCar"/>
    <w:rsid w:val="00783C5A"/>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783C5A"/>
    <w:rPr>
      <w:rFonts w:ascii="Times New Roman" w:eastAsia="SimSun" w:hAnsi="Times New Roman" w:cs="Mangal"/>
      <w:sz w:val="24"/>
      <w:szCs w:val="24"/>
      <w:lang w:eastAsia="zh-CN" w:bidi="hi-IN"/>
    </w:rPr>
  </w:style>
  <w:style w:type="character" w:customStyle="1" w:styleId="quotec">
    <w:name w:val="&lt;quote.c&gt;"/>
    <w:basedOn w:val="Policepardfaut"/>
    <w:uiPriority w:val="1"/>
    <w:qFormat/>
    <w:rsid w:val="00783C5A"/>
    <w:rPr>
      <w:color w:val="0070C0"/>
    </w:rPr>
  </w:style>
  <w:style w:type="paragraph" w:styleId="Notedebasdepage">
    <w:name w:val="footnote text"/>
    <w:basedOn w:val="Normal"/>
    <w:link w:val="NotedebasdepageCar"/>
    <w:rsid w:val="00783C5A"/>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783C5A"/>
    <w:rPr>
      <w:rFonts w:ascii="Times New Roman" w:eastAsia="Times New Roman" w:hAnsi="Times New Roman" w:cs="Times New Roman"/>
      <w:sz w:val="20"/>
      <w:szCs w:val="20"/>
      <w:lang w:eastAsia="zh-CN"/>
    </w:rPr>
  </w:style>
  <w:style w:type="paragraph" w:customStyle="1" w:styleId="quotel">
    <w:name w:val="&lt;quote.l&gt;"/>
    <w:basedOn w:val="Corpsdetexte"/>
    <w:rsid w:val="00783C5A"/>
    <w:pPr>
      <w:suppressAutoHyphens/>
      <w:spacing w:before="240" w:after="240"/>
      <w:ind w:left="1071" w:hanging="220"/>
      <w:contextualSpacing/>
    </w:pPr>
    <w:rPr>
      <w:rFonts w:cs="Times New Roman"/>
      <w:sz w:val="22"/>
    </w:rPr>
  </w:style>
  <w:style w:type="paragraph" w:customStyle="1" w:styleId="quote">
    <w:name w:val="&lt;quote&gt;"/>
    <w:basedOn w:val="Corpsdetexte"/>
    <w:rsid w:val="00783C5A"/>
    <w:pPr>
      <w:suppressAutoHyphens/>
      <w:spacing w:before="240" w:after="240"/>
      <w:ind w:left="851" w:firstLine="221"/>
      <w:contextualSpacing/>
    </w:pPr>
    <w:rPr>
      <w:rFonts w:cs="Times New Roman"/>
      <w:sz w:val="22"/>
    </w:rPr>
  </w:style>
  <w:style w:type="paragraph" w:customStyle="1" w:styleId="bibl">
    <w:name w:val="&lt;bibl&gt;"/>
    <w:rsid w:val="00783C5A"/>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783C5A"/>
    <w:pPr>
      <w:jc w:val="right"/>
    </w:pPr>
    <w:rPr>
      <w:rFonts w:eastAsia="Arial Unicode MS" w:cs="Arial Unicode MS"/>
      <w:sz w:val="24"/>
      <w:szCs w:val="24"/>
      <w:lang w:eastAsia="hi-IN" w:bidi="hi-IN"/>
    </w:rPr>
  </w:style>
  <w:style w:type="paragraph" w:customStyle="1" w:styleId="label">
    <w:name w:val="&lt;label&gt;"/>
    <w:qFormat/>
    <w:rsid w:val="00783C5A"/>
    <w:pPr>
      <w:jc w:val="center"/>
    </w:pPr>
    <w:rPr>
      <w:rFonts w:ascii="Times New Roman" w:eastAsia="Times New Roman" w:hAnsi="Times New Roman" w:cs="Times New Roman"/>
      <w:smallCaps/>
      <w:sz w:val="24"/>
      <w:szCs w:val="24"/>
      <w:lang w:eastAsia="zh-CN"/>
    </w:rPr>
  </w:style>
  <w:style w:type="paragraph" w:customStyle="1" w:styleId="ab">
    <w:name w:val="&lt;ab&gt;"/>
    <w:qFormat/>
    <w:rsid w:val="00783C5A"/>
    <w:pPr>
      <w:spacing w:before="240" w:after="240" w:line="240" w:lineRule="auto"/>
      <w:jc w:val="center"/>
    </w:pPr>
    <w:rPr>
      <w:rFonts w:ascii="Times New Roman" w:eastAsiaTheme="majorEastAsia" w:hAnsi="Times New Roman" w:cstheme="majorBidi"/>
      <w:bCs/>
      <w:sz w:val="28"/>
      <w:szCs w:val="28"/>
      <w:lang w:eastAsia="zh-CN"/>
    </w:rPr>
  </w:style>
  <w:style w:type="character" w:styleId="Appelnotedebasdep">
    <w:name w:val="footnote reference"/>
    <w:basedOn w:val="Policepardfaut"/>
    <w:uiPriority w:val="99"/>
    <w:semiHidden/>
    <w:unhideWhenUsed/>
    <w:rsid w:val="00783C5A"/>
    <w:rPr>
      <w:vertAlign w:val="superscript"/>
    </w:rPr>
  </w:style>
  <w:style w:type="paragraph" w:customStyle="1" w:styleId="term">
    <w:name w:val="term"/>
    <w:basedOn w:val="Normal"/>
    <w:rsid w:val="00783C5A"/>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C3D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3D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5540</Words>
  <Characters>30474</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13</cp:revision>
  <dcterms:created xsi:type="dcterms:W3CDTF">2018-12-05T18:24:00Z</dcterms:created>
  <dcterms:modified xsi:type="dcterms:W3CDTF">2018-12-05T21:02:00Z</dcterms:modified>
</cp:coreProperties>
</file>