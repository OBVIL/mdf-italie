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58814" w14:textId="77777777" w:rsidR="00781C58" w:rsidRPr="00FC069A" w:rsidRDefault="00781C58" w:rsidP="00781C58">
      <w:pPr>
        <w:pStyle w:val="term"/>
      </w:pPr>
      <w:proofErr w:type="gramStart"/>
      <w:r w:rsidRPr="00DA7419">
        <w:t>title</w:t>
      </w:r>
      <w:proofErr w:type="gramEnd"/>
      <w:r w:rsidRPr="00DA7419">
        <w:t xml:space="preserve"> : </w:t>
      </w:r>
      <w:r w:rsidRPr="00FC069A">
        <w:t xml:space="preserve">Articles du </w:t>
      </w:r>
      <w:r w:rsidRPr="00FC069A">
        <w:rPr>
          <w:i/>
        </w:rPr>
        <w:t>Mercure de France</w:t>
      </w:r>
      <w:r w:rsidRPr="00FC069A">
        <w:t xml:space="preserve">, année </w:t>
      </w:r>
      <w:r>
        <w:t>1900</w:t>
      </w:r>
    </w:p>
    <w:p w14:paraId="31522CE0" w14:textId="77777777" w:rsidR="00781C58" w:rsidRPr="00FC069A" w:rsidRDefault="00781C58" w:rsidP="00781C58">
      <w:pPr>
        <w:pStyle w:val="term"/>
      </w:pPr>
      <w:proofErr w:type="gramStart"/>
      <w:r w:rsidRPr="00FC069A">
        <w:t>copyeditor</w:t>
      </w:r>
      <w:proofErr w:type="gramEnd"/>
      <w:r w:rsidRPr="00FC069A">
        <w:t> : Éric Thiébaud (</w:t>
      </w:r>
      <w:r>
        <w:t xml:space="preserve">OCR, </w:t>
      </w:r>
      <w:r w:rsidRPr="00FC069A">
        <w:t>Stylage sémantique)</w:t>
      </w:r>
    </w:p>
    <w:p w14:paraId="38905D66" w14:textId="77777777" w:rsidR="00781C58" w:rsidRPr="00BB6639" w:rsidRDefault="00781C58" w:rsidP="00781C58">
      <w:pPr>
        <w:pStyle w:val="term"/>
        <w:rPr>
          <w:lang w:val="en-US"/>
        </w:rPr>
      </w:pPr>
      <w:proofErr w:type="gramStart"/>
      <w:r w:rsidRPr="00BB6639">
        <w:rPr>
          <w:lang w:val="en-US"/>
        </w:rPr>
        <w:t>idno :</w:t>
      </w:r>
      <w:proofErr w:type="gramEnd"/>
      <w:r w:rsidRPr="00BB6639">
        <w:rPr>
          <w:lang w:val="en-US"/>
        </w:rPr>
        <w:t xml:space="preserve"> http://</w:t>
      </w:r>
      <w:r w:rsidR="00B3437E">
        <w:rPr>
          <w:lang w:val="en-US"/>
        </w:rPr>
        <w:t>obvil.sorbonne-universite.site</w:t>
      </w:r>
      <w:r w:rsidRPr="00BB6639">
        <w:rPr>
          <w:lang w:val="en-US"/>
        </w:rPr>
        <w:t>/corpus/mercure-italie/annee-</w:t>
      </w:r>
      <w:r>
        <w:rPr>
          <w:lang w:val="en-US"/>
        </w:rPr>
        <w:t>1900</w:t>
      </w:r>
      <w:r w:rsidRPr="00BB6639">
        <w:rPr>
          <w:lang w:val="en-US"/>
        </w:rPr>
        <w:t>.xml</w:t>
      </w:r>
    </w:p>
    <w:p w14:paraId="155BEB99" w14:textId="77777777" w:rsidR="00781C58" w:rsidRPr="00BB6639" w:rsidRDefault="00781C58" w:rsidP="00781C58">
      <w:pPr>
        <w:pStyle w:val="term"/>
        <w:rPr>
          <w:lang w:val="en-US"/>
        </w:rPr>
      </w:pPr>
      <w:proofErr w:type="gramStart"/>
      <w:r w:rsidRPr="00BB6639">
        <w:rPr>
          <w:lang w:val="en-US"/>
        </w:rPr>
        <w:t>idno :</w:t>
      </w:r>
      <w:proofErr w:type="gramEnd"/>
      <w:r w:rsidRPr="00BB6639">
        <w:rPr>
          <w:lang w:val="en-US"/>
        </w:rPr>
        <w:t xml:space="preserve"> http://</w:t>
      </w:r>
      <w:r w:rsidR="00B3437E">
        <w:rPr>
          <w:lang w:val="en-US"/>
        </w:rPr>
        <w:t>obvil.sorbonne-universite.site</w:t>
      </w:r>
      <w:r w:rsidRPr="00BB6639">
        <w:rPr>
          <w:lang w:val="en-US"/>
        </w:rPr>
        <w:t>/corpus/mercure-italie/annee-</w:t>
      </w:r>
      <w:r>
        <w:rPr>
          <w:lang w:val="en-US"/>
        </w:rPr>
        <w:t>1900</w:t>
      </w:r>
      <w:r w:rsidRPr="00BB6639">
        <w:rPr>
          <w:lang w:val="en-US"/>
        </w:rPr>
        <w:t>.html</w:t>
      </w:r>
    </w:p>
    <w:p w14:paraId="026A0262" w14:textId="77777777" w:rsidR="00781C58" w:rsidRPr="00BB6639" w:rsidRDefault="00781C58" w:rsidP="00781C58">
      <w:pPr>
        <w:pStyle w:val="term"/>
        <w:rPr>
          <w:lang w:val="en-US"/>
        </w:rPr>
      </w:pPr>
      <w:proofErr w:type="gramStart"/>
      <w:r w:rsidRPr="00BB6639">
        <w:rPr>
          <w:lang w:val="en-US"/>
        </w:rPr>
        <w:t>idno :</w:t>
      </w:r>
      <w:proofErr w:type="gramEnd"/>
      <w:r w:rsidRPr="00BB6639">
        <w:rPr>
          <w:lang w:val="en-US"/>
        </w:rPr>
        <w:t xml:space="preserve"> http://</w:t>
      </w:r>
      <w:r w:rsidR="00B3437E">
        <w:rPr>
          <w:lang w:val="en-US"/>
        </w:rPr>
        <w:t>obvil.sorbonne-universite.site</w:t>
      </w:r>
      <w:r w:rsidRPr="00BB6639">
        <w:rPr>
          <w:lang w:val="en-US"/>
        </w:rPr>
        <w:t>/corpus/mercure-italie/annee-</w:t>
      </w:r>
      <w:r>
        <w:rPr>
          <w:lang w:val="en-US"/>
        </w:rPr>
        <w:t>1900</w:t>
      </w:r>
      <w:r w:rsidRPr="00BB6639">
        <w:rPr>
          <w:lang w:val="en-US"/>
        </w:rPr>
        <w:t>.epub</w:t>
      </w:r>
    </w:p>
    <w:p w14:paraId="37EA2D1D" w14:textId="77777777" w:rsidR="00781C58" w:rsidRPr="00BB6639" w:rsidRDefault="00781C58" w:rsidP="00781C58">
      <w:pPr>
        <w:pStyle w:val="term"/>
        <w:rPr>
          <w:lang w:val="en-US"/>
        </w:rPr>
      </w:pPr>
      <w:proofErr w:type="gramStart"/>
      <w:r w:rsidRPr="00BB6639">
        <w:rPr>
          <w:lang w:val="en-US"/>
        </w:rPr>
        <w:t>idno :</w:t>
      </w:r>
      <w:proofErr w:type="gramEnd"/>
      <w:r w:rsidRPr="00BB6639">
        <w:rPr>
          <w:lang w:val="en-US"/>
        </w:rPr>
        <w:t xml:space="preserve"> http://</w:t>
      </w:r>
      <w:r w:rsidR="00B3437E">
        <w:rPr>
          <w:lang w:val="en-US"/>
        </w:rPr>
        <w:t>obvil.sorbonne-universite.site</w:t>
      </w:r>
      <w:r w:rsidRPr="00BB6639">
        <w:rPr>
          <w:lang w:val="en-US"/>
        </w:rPr>
        <w:t>/corpus/mercure-italie/annee-</w:t>
      </w:r>
      <w:r>
        <w:rPr>
          <w:lang w:val="en-US"/>
        </w:rPr>
        <w:t>1900</w:t>
      </w:r>
      <w:r w:rsidRPr="00BB6639">
        <w:rPr>
          <w:lang w:val="en-US"/>
        </w:rPr>
        <w:t>.txt</w:t>
      </w:r>
    </w:p>
    <w:p w14:paraId="2DD17E44" w14:textId="77777777" w:rsidR="00781C58" w:rsidRPr="00FC069A" w:rsidRDefault="00781C58" w:rsidP="00781C58">
      <w:pPr>
        <w:pStyle w:val="term"/>
      </w:pPr>
      <w:proofErr w:type="gramStart"/>
      <w:r w:rsidRPr="00FC069A">
        <w:t>date</w:t>
      </w:r>
      <w:proofErr w:type="gramEnd"/>
      <w:r w:rsidRPr="00FC069A">
        <w:t xml:space="preserve"> : </w:t>
      </w:r>
      <w:r>
        <w:t>1900</w:t>
      </w:r>
    </w:p>
    <w:p w14:paraId="58E5C12E" w14:textId="77777777" w:rsidR="00781C58" w:rsidRPr="00FC069A" w:rsidRDefault="00781C58" w:rsidP="00781C58">
      <w:pPr>
        <w:pStyle w:val="term"/>
      </w:pPr>
      <w:proofErr w:type="gramStart"/>
      <w:r w:rsidRPr="00FC069A">
        <w:t>lang</w:t>
      </w:r>
      <w:proofErr w:type="gramEnd"/>
      <w:r w:rsidRPr="00FC069A">
        <w:t> : fre</w:t>
      </w:r>
    </w:p>
    <w:p w14:paraId="0130F0AF" w14:textId="77777777" w:rsidR="00781C58" w:rsidRDefault="00781C58" w:rsidP="00781C58">
      <w:pPr>
        <w:pStyle w:val="Titre1"/>
        <w:rPr>
          <w:rFonts w:hint="eastAsia"/>
        </w:rPr>
      </w:pPr>
      <w:r>
        <w:t>Tome XXXIII, numéro 121, 1</w:t>
      </w:r>
      <w:r w:rsidRPr="00685873">
        <w:rPr>
          <w:vertAlign w:val="superscript"/>
        </w:rPr>
        <w:t>er</w:t>
      </w:r>
      <w:r w:rsidR="00050857">
        <w:rPr>
          <w:rFonts w:hint="eastAsia"/>
        </w:rPr>
        <w:t> </w:t>
      </w:r>
      <w:r w:rsidR="00050857">
        <w:t>janvier </w:t>
      </w:r>
      <w:r>
        <w:t>1900</w:t>
      </w:r>
    </w:p>
    <w:p w14:paraId="4D8E1D6D" w14:textId="77777777" w:rsidR="00050857" w:rsidRDefault="00050857" w:rsidP="00781C58">
      <w:pPr>
        <w:pStyle w:val="Titre2"/>
      </w:pPr>
      <w:r>
        <w:t>Le centenaire de Claude Lorrain</w:t>
      </w:r>
    </w:p>
    <w:p w14:paraId="600BACBF" w14:textId="77777777" w:rsidR="00050857" w:rsidRPr="00925B7B" w:rsidRDefault="00050857" w:rsidP="00050857">
      <w:pPr>
        <w:pStyle w:val="term"/>
      </w:pPr>
      <w:proofErr w:type="gramStart"/>
      <w:r w:rsidRPr="00925B7B">
        <w:t>id</w:t>
      </w:r>
      <w:proofErr w:type="gramEnd"/>
      <w:r w:rsidRPr="00925B7B">
        <w:t> : article-</w:t>
      </w:r>
      <w:r>
        <w:t>1900</w:t>
      </w:r>
      <w:r w:rsidRPr="00925B7B">
        <w:t>-</w:t>
      </w:r>
      <w:r>
        <w:t>01</w:t>
      </w:r>
      <w:r w:rsidR="007C7FCF">
        <w:t>-01_</w:t>
      </w:r>
      <w:r>
        <w:t>035</w:t>
      </w:r>
    </w:p>
    <w:p w14:paraId="3AEF1200" w14:textId="77777777" w:rsidR="00050857" w:rsidRPr="00FD73F0" w:rsidRDefault="00050857" w:rsidP="00050857">
      <w:pPr>
        <w:pStyle w:val="term"/>
        <w:rPr>
          <w:lang w:val="en-GB"/>
        </w:rPr>
      </w:pPr>
      <w:proofErr w:type="gramStart"/>
      <w:r w:rsidRPr="00FD73F0">
        <w:rPr>
          <w:lang w:val="en-GB"/>
        </w:rPr>
        <w:t>author :</w:t>
      </w:r>
      <w:proofErr w:type="gramEnd"/>
      <w:r w:rsidRPr="00FD73F0">
        <w:rPr>
          <w:lang w:val="en-GB"/>
        </w:rPr>
        <w:t xml:space="preserve"> Josz, Virgile (1859-1904)</w:t>
      </w:r>
    </w:p>
    <w:p w14:paraId="00925216" w14:textId="77777777" w:rsidR="00050857" w:rsidRPr="00FD73F0" w:rsidRDefault="00050857" w:rsidP="00050857">
      <w:pPr>
        <w:pStyle w:val="term"/>
        <w:rPr>
          <w:lang w:val="en-GB"/>
        </w:rPr>
      </w:pPr>
      <w:proofErr w:type="gramStart"/>
      <w:r w:rsidRPr="00FD73F0">
        <w:rPr>
          <w:lang w:val="en-GB"/>
        </w:rPr>
        <w:t>signed :</w:t>
      </w:r>
      <w:proofErr w:type="gramEnd"/>
      <w:r w:rsidRPr="00FD73F0">
        <w:rPr>
          <w:lang w:val="en-GB"/>
        </w:rPr>
        <w:t xml:space="preserve"> Virgile Josz</w:t>
      </w:r>
    </w:p>
    <w:p w14:paraId="0863BF6E" w14:textId="77777777" w:rsidR="00050857" w:rsidRDefault="00050857" w:rsidP="00050857">
      <w:pPr>
        <w:pStyle w:val="term"/>
      </w:pPr>
      <w:proofErr w:type="gramStart"/>
      <w:r w:rsidRPr="00925B7B">
        <w:t>section</w:t>
      </w:r>
      <w:proofErr w:type="gramEnd"/>
      <w:r w:rsidRPr="00925B7B">
        <w:t xml:space="preserve"> : </w:t>
      </w:r>
      <w:r>
        <w:t>none</w:t>
      </w:r>
    </w:p>
    <w:p w14:paraId="75B3A398" w14:textId="77777777" w:rsidR="00050857" w:rsidRPr="0044359D" w:rsidRDefault="00050857" w:rsidP="00050857">
      <w:pPr>
        <w:pStyle w:val="term"/>
      </w:pPr>
      <w:proofErr w:type="gramStart"/>
      <w:r w:rsidRPr="00DA7419">
        <w:t>title</w:t>
      </w:r>
      <w:proofErr w:type="gramEnd"/>
      <w:r w:rsidRPr="00DA7419">
        <w:t xml:space="preserve"> : </w:t>
      </w:r>
      <w:r>
        <w:t>Le centenaire de Claude Lorrain</w:t>
      </w:r>
    </w:p>
    <w:p w14:paraId="0797F240" w14:textId="77777777" w:rsidR="007C7FCF" w:rsidRDefault="00050857" w:rsidP="00050857">
      <w:pPr>
        <w:pStyle w:val="term"/>
      </w:pPr>
      <w:proofErr w:type="gramStart"/>
      <w:r w:rsidRPr="00925B7B">
        <w:t>date</w:t>
      </w:r>
      <w:proofErr w:type="gramEnd"/>
      <w:r w:rsidRPr="00925B7B">
        <w:t> :</w:t>
      </w:r>
      <w:r>
        <w:t xml:space="preserve"> 1900-01</w:t>
      </w:r>
      <w:r w:rsidR="007C7FCF">
        <w:t>-01</w:t>
      </w:r>
    </w:p>
    <w:p w14:paraId="6B352C08" w14:textId="77777777" w:rsidR="00050857" w:rsidRDefault="007C7FCF" w:rsidP="00050857">
      <w:pPr>
        <w:pStyle w:val="term"/>
      </w:pPr>
      <w:proofErr w:type="gramStart"/>
      <w:r>
        <w:t>ref</w:t>
      </w:r>
      <w:proofErr w:type="gramEnd"/>
      <w:r w:rsidR="00050857" w:rsidRPr="00925B7B">
        <w:t xml:space="preserve"> : </w:t>
      </w:r>
      <w:r w:rsidR="00050857">
        <w:t>Tome XXXIII, numéro 121, 1</w:t>
      </w:r>
      <w:r w:rsidR="00050857" w:rsidRPr="00685873">
        <w:rPr>
          <w:vertAlign w:val="superscript"/>
        </w:rPr>
        <w:t>er</w:t>
      </w:r>
      <w:r w:rsidR="00050857">
        <w:t> janvier 1900</w:t>
      </w:r>
      <w:r w:rsidR="00050857" w:rsidRPr="00925B7B">
        <w:t xml:space="preserve">, </w:t>
      </w:r>
      <w:r w:rsidR="00050857">
        <w:t>p. 35-55</w:t>
      </w:r>
    </w:p>
    <w:p w14:paraId="71E7243E" w14:textId="77777777" w:rsidR="00050857" w:rsidRDefault="00050857" w:rsidP="00050857">
      <w:pPr>
        <w:pStyle w:val="byline"/>
      </w:pPr>
      <w:r w:rsidRPr="006E04A5">
        <w:rPr>
          <w:smallCaps/>
        </w:rPr>
        <w:t>Virgile Josz</w:t>
      </w:r>
      <w:r>
        <w:t>.</w:t>
      </w:r>
    </w:p>
    <w:p w14:paraId="4B6649BF" w14:textId="77777777" w:rsidR="00050857" w:rsidRDefault="00050857" w:rsidP="00050857">
      <w:pPr>
        <w:pStyle w:val="bibl"/>
      </w:pPr>
      <w:r>
        <w:t>Tome XXXIII, numéro 121, 1</w:t>
      </w:r>
      <w:r w:rsidRPr="00685873">
        <w:rPr>
          <w:vertAlign w:val="superscript"/>
        </w:rPr>
        <w:t>er</w:t>
      </w:r>
      <w:r>
        <w:t> janvier 1900</w:t>
      </w:r>
      <w:r w:rsidRPr="00925B7B">
        <w:t xml:space="preserve">, </w:t>
      </w:r>
      <w:r>
        <w:t>p. 35-55.</w:t>
      </w:r>
    </w:p>
    <w:p w14:paraId="2E27FB88" w14:textId="77777777" w:rsidR="005F258A" w:rsidRPr="00781C58" w:rsidRDefault="00781C58" w:rsidP="003326E0">
      <w:pPr>
        <w:pStyle w:val="Corpsdetexte"/>
        <w:rPr>
          <w:rFonts w:cs="Times New Roman"/>
        </w:rPr>
      </w:pPr>
      <w:r w:rsidRPr="00781C58">
        <w:rPr>
          <w:rFonts w:cs="Times New Roman"/>
        </w:rPr>
        <w:t>Daignera-t-on s</w:t>
      </w:r>
      <w:r>
        <w:rPr>
          <w:rFonts w:cs="Times New Roman"/>
        </w:rPr>
        <w:t>’</w:t>
      </w:r>
      <w:r w:rsidRPr="00781C58">
        <w:rPr>
          <w:rFonts w:cs="Times New Roman"/>
        </w:rPr>
        <w:t>émouvoir</w:t>
      </w:r>
      <w:r>
        <w:rPr>
          <w:rFonts w:cs="Times New Roman"/>
        </w:rPr>
        <w:t> ?</w:t>
      </w:r>
      <w:r w:rsidRPr="00781C58">
        <w:rPr>
          <w:rFonts w:cs="Times New Roman"/>
        </w:rPr>
        <w:t xml:space="preserve"> Cela est peu probable. La mésaventure de Chardin est fort éloquente</w:t>
      </w:r>
      <w:r>
        <w:rPr>
          <w:rFonts w:cs="Times New Roman"/>
        </w:rPr>
        <w:t> :</w:t>
      </w:r>
      <w:r w:rsidRPr="00781C58">
        <w:rPr>
          <w:rFonts w:cs="Times New Roman"/>
        </w:rPr>
        <w:t xml:space="preserve"> les temps sont à d</w:t>
      </w:r>
      <w:r>
        <w:rPr>
          <w:rFonts w:cs="Times New Roman"/>
        </w:rPr>
        <w:t>’</w:t>
      </w:r>
      <w:r w:rsidRPr="00781C58">
        <w:rPr>
          <w:rFonts w:cs="Times New Roman"/>
        </w:rPr>
        <w:t>autres manifestations. Réjouissantes, certes</w:t>
      </w:r>
      <w:r>
        <w:rPr>
          <w:rFonts w:cs="Times New Roman"/>
        </w:rPr>
        <w:t> ;</w:t>
      </w:r>
      <w:r w:rsidRPr="00781C58">
        <w:rPr>
          <w:rFonts w:cs="Times New Roman"/>
        </w:rPr>
        <w:t xml:space="preserve"> équivalentes, non.</w:t>
      </w:r>
    </w:p>
    <w:p w14:paraId="4EE94D66" w14:textId="77777777" w:rsidR="005F258A" w:rsidRPr="00781C58" w:rsidRDefault="00781C58" w:rsidP="003326E0">
      <w:pPr>
        <w:pStyle w:val="Corpsdetexte"/>
        <w:rPr>
          <w:rFonts w:cs="Times New Roman"/>
        </w:rPr>
      </w:pPr>
      <w:r w:rsidRPr="00781C58">
        <w:rPr>
          <w:rFonts w:cs="Times New Roman"/>
        </w:rPr>
        <w:t>Très tard, un jour, on s</w:t>
      </w:r>
      <w:r>
        <w:rPr>
          <w:rFonts w:cs="Times New Roman"/>
        </w:rPr>
        <w:t>’</w:t>
      </w:r>
      <w:r w:rsidRPr="00781C58">
        <w:rPr>
          <w:rFonts w:cs="Times New Roman"/>
        </w:rPr>
        <w:t>apercevra qu</w:t>
      </w:r>
      <w:r>
        <w:rPr>
          <w:rFonts w:cs="Times New Roman"/>
        </w:rPr>
        <w:t>’</w:t>
      </w:r>
      <w:r w:rsidRPr="00781C58">
        <w:rPr>
          <w:rFonts w:cs="Times New Roman"/>
        </w:rPr>
        <w:t>il eût infiniment mieux valu… Ce jour-là, il faudra le marquer d</w:t>
      </w:r>
      <w:r>
        <w:rPr>
          <w:rFonts w:cs="Times New Roman"/>
        </w:rPr>
        <w:t>’</w:t>
      </w:r>
      <w:r w:rsidRPr="00781C58">
        <w:rPr>
          <w:rFonts w:cs="Times New Roman"/>
        </w:rPr>
        <w:t>un énorme caillou noir</w:t>
      </w:r>
      <w:r>
        <w:rPr>
          <w:rFonts w:cs="Times New Roman"/>
        </w:rPr>
        <w:t> :</w:t>
      </w:r>
      <w:r w:rsidRPr="00781C58">
        <w:rPr>
          <w:rFonts w:cs="Times New Roman"/>
        </w:rPr>
        <w:t xml:space="preserve"> ce sera le jour des vains mea-culpa, le jour des constatations mornes, le jour morose où on mesurera, non sans une coquetterie qui a sa saveur, le degré de veulerie atteint, sans qu</w:t>
      </w:r>
      <w:r>
        <w:rPr>
          <w:rFonts w:cs="Times New Roman"/>
        </w:rPr>
        <w:t>’</w:t>
      </w:r>
      <w:r w:rsidRPr="00781C58">
        <w:rPr>
          <w:rFonts w:cs="Times New Roman"/>
        </w:rPr>
        <w:t>il vienne à l</w:t>
      </w:r>
      <w:r>
        <w:rPr>
          <w:rFonts w:cs="Times New Roman"/>
        </w:rPr>
        <w:t>’</w:t>
      </w:r>
      <w:r w:rsidRPr="00781C58">
        <w:rPr>
          <w:rFonts w:cs="Times New Roman"/>
        </w:rPr>
        <w:t>idée qu</w:t>
      </w:r>
      <w:r>
        <w:rPr>
          <w:rFonts w:cs="Times New Roman"/>
        </w:rPr>
        <w:t>’</w:t>
      </w:r>
      <w:r w:rsidRPr="00781C58">
        <w:rPr>
          <w:rFonts w:cs="Times New Roman"/>
        </w:rPr>
        <w:t>on puisse se roidir, encourir le ridicule d</w:t>
      </w:r>
      <w:r>
        <w:rPr>
          <w:rFonts w:cs="Times New Roman"/>
        </w:rPr>
        <w:t>’</w:t>
      </w:r>
      <w:r w:rsidRPr="00781C58">
        <w:rPr>
          <w:rFonts w:cs="Times New Roman"/>
        </w:rPr>
        <w:t>une initiative</w:t>
      </w:r>
      <w:r>
        <w:rPr>
          <w:rFonts w:cs="Times New Roman"/>
        </w:rPr>
        <w:t>…</w:t>
      </w:r>
    </w:p>
    <w:p w14:paraId="674B1659" w14:textId="77777777" w:rsidR="005F258A" w:rsidRPr="00781C58" w:rsidRDefault="00781C58" w:rsidP="003326E0">
      <w:pPr>
        <w:pStyle w:val="Corpsdetexte"/>
        <w:rPr>
          <w:rFonts w:cs="Times New Roman"/>
        </w:rPr>
      </w:pPr>
      <w:r w:rsidRPr="00781C58">
        <w:rPr>
          <w:rFonts w:cs="Times New Roman"/>
        </w:rPr>
        <w:t>Je me borne à faire observer aux empêcheurs d</w:t>
      </w:r>
      <w:r>
        <w:rPr>
          <w:rFonts w:cs="Times New Roman"/>
        </w:rPr>
        <w:t>’</w:t>
      </w:r>
      <w:r w:rsidRPr="00781C58">
        <w:rPr>
          <w:rFonts w:cs="Times New Roman"/>
        </w:rPr>
        <w:t>exposer en rond, que cette fois ils n</w:t>
      </w:r>
      <w:r>
        <w:rPr>
          <w:rFonts w:cs="Times New Roman"/>
        </w:rPr>
        <w:t>’</w:t>
      </w:r>
      <w:r w:rsidRPr="00781C58">
        <w:rPr>
          <w:rFonts w:cs="Times New Roman"/>
        </w:rPr>
        <w:t>ont pas la part belle</w:t>
      </w:r>
      <w:r>
        <w:rPr>
          <w:rFonts w:cs="Times New Roman"/>
        </w:rPr>
        <w:t> :</w:t>
      </w:r>
      <w:r w:rsidRPr="00781C58">
        <w:rPr>
          <w:rFonts w:cs="Times New Roman"/>
        </w:rPr>
        <w:t xml:space="preserve"> s</w:t>
      </w:r>
      <w:r>
        <w:rPr>
          <w:rFonts w:cs="Times New Roman"/>
        </w:rPr>
        <w:t>’</w:t>
      </w:r>
      <w:r w:rsidRPr="00781C58">
        <w:rPr>
          <w:rFonts w:cs="Times New Roman"/>
        </w:rPr>
        <w:t>il est certain que Claude Lorrain soit né en 1600, on ignore absolument et le jour et le mois</w:t>
      </w:r>
      <w:r>
        <w:rPr>
          <w:rFonts w:cs="Times New Roman"/>
        </w:rPr>
        <w:t> ;</w:t>
      </w:r>
      <w:r w:rsidRPr="00781C58">
        <w:rPr>
          <w:rFonts w:cs="Times New Roman"/>
        </w:rPr>
        <w:t xml:space="preserve"> leur voilà donc enlevée l</w:t>
      </w:r>
      <w:r>
        <w:rPr>
          <w:rFonts w:cs="Times New Roman"/>
        </w:rPr>
        <w:t>’</w:t>
      </w:r>
      <w:r w:rsidRPr="00781C58">
        <w:rPr>
          <w:rFonts w:cs="Times New Roman"/>
        </w:rPr>
        <w:t>excuse du trop tard.</w:t>
      </w:r>
    </w:p>
    <w:p w14:paraId="46A53B6F" w14:textId="77777777" w:rsidR="005F258A" w:rsidRPr="00781C58" w:rsidRDefault="00781C58" w:rsidP="003326E0">
      <w:pPr>
        <w:pStyle w:val="Corpsdetexte"/>
        <w:rPr>
          <w:rFonts w:cs="Times New Roman"/>
        </w:rPr>
      </w:pPr>
      <w:r w:rsidRPr="00781C58">
        <w:rPr>
          <w:rFonts w:cs="Times New Roman"/>
        </w:rPr>
        <w:t>Il est vrai qu</w:t>
      </w:r>
      <w:r>
        <w:rPr>
          <w:rFonts w:cs="Times New Roman"/>
        </w:rPr>
        <w:t>’</w:t>
      </w:r>
      <w:r w:rsidRPr="00781C58">
        <w:rPr>
          <w:rFonts w:cs="Times New Roman"/>
        </w:rPr>
        <w:t>ils en ont tant d</w:t>
      </w:r>
      <w:r>
        <w:rPr>
          <w:rFonts w:cs="Times New Roman"/>
        </w:rPr>
        <w:t>’</w:t>
      </w:r>
      <w:r w:rsidRPr="00781C58">
        <w:rPr>
          <w:rFonts w:cs="Times New Roman"/>
        </w:rPr>
        <w:t>autres…</w:t>
      </w:r>
    </w:p>
    <w:p w14:paraId="4BE5E8C4" w14:textId="77777777" w:rsidR="005F258A" w:rsidRPr="00781C58" w:rsidRDefault="00050857" w:rsidP="00050857">
      <w:pPr>
        <w:pStyle w:val="ab"/>
      </w:pPr>
      <w:bookmarkStart w:id="0" w:name="bookmark1"/>
      <w:bookmarkEnd w:id="0"/>
      <w:r>
        <w:t>§</w:t>
      </w:r>
    </w:p>
    <w:p w14:paraId="4E1F8011" w14:textId="77777777" w:rsidR="005F258A" w:rsidRPr="00781C58" w:rsidRDefault="00781C58" w:rsidP="003326E0">
      <w:pPr>
        <w:pStyle w:val="Corpsdetexte"/>
        <w:rPr>
          <w:rFonts w:cs="Times New Roman"/>
        </w:rPr>
      </w:pPr>
      <w:r w:rsidRPr="00781C58">
        <w:rPr>
          <w:rFonts w:cs="Times New Roman"/>
        </w:rPr>
        <w:t xml:space="preserve">Le plus grand paysagiste du </w:t>
      </w:r>
      <w:r w:rsidRPr="00781C58">
        <w:rPr>
          <w:rFonts w:cs="Times New Roman"/>
          <w:smallCaps/>
        </w:rPr>
        <w:t>xvii</w:t>
      </w:r>
      <w:r w:rsidRPr="00781C58">
        <w:rPr>
          <w:vertAlign w:val="superscript"/>
        </w:rPr>
        <w:t>e</w:t>
      </w:r>
      <w:r w:rsidR="00050857">
        <w:rPr>
          <w:rFonts w:cs="Times New Roman"/>
        </w:rPr>
        <w:t> </w:t>
      </w:r>
      <w:r w:rsidRPr="00781C58">
        <w:rPr>
          <w:rFonts w:cs="Times New Roman"/>
        </w:rPr>
        <w:t>siècle français ne fut ni un tendre comme Meindert Hobbéma, ni un penseur comme Jacob Ruysdaël, ni un réaliste comme Paul Potter</w:t>
      </w:r>
      <w:r>
        <w:rPr>
          <w:rFonts w:cs="Times New Roman"/>
        </w:rPr>
        <w:t> :</w:t>
      </w:r>
      <w:r w:rsidRPr="00781C58">
        <w:rPr>
          <w:rFonts w:cs="Times New Roman"/>
        </w:rPr>
        <w:t xml:space="preserve"> ce fut un paysan au cerveau étroit, à la compréhension difficile et longue, à la main malhabile, un paysan que les hasards de l</w:t>
      </w:r>
      <w:r>
        <w:rPr>
          <w:rFonts w:cs="Times New Roman"/>
        </w:rPr>
        <w:t>’</w:t>
      </w:r>
      <w:r w:rsidR="00050857">
        <w:rPr>
          <w:rFonts w:cs="Times New Roman"/>
        </w:rPr>
        <w:t xml:space="preserve">émigration firent peintre, — </w:t>
      </w:r>
      <w:r w:rsidRPr="00781C58">
        <w:rPr>
          <w:rFonts w:cs="Times New Roman"/>
        </w:rPr>
        <w:t>comme d</w:t>
      </w:r>
      <w:r>
        <w:rPr>
          <w:rFonts w:cs="Times New Roman"/>
        </w:rPr>
        <w:t>’</w:t>
      </w:r>
      <w:r w:rsidRPr="00781C58">
        <w:rPr>
          <w:rFonts w:cs="Times New Roman"/>
        </w:rPr>
        <w:t xml:space="preserve">autres deviennent bas artisans de </w:t>
      </w:r>
      <w:r w:rsidRPr="00781C58">
        <w:rPr>
          <w:rFonts w:cs="Times New Roman"/>
        </w:rPr>
        <w:lastRenderedPageBreak/>
        <w:t>vulgaires métiers. Mais ce paysan-là avait un œil particulier qui, s</w:t>
      </w:r>
      <w:r>
        <w:rPr>
          <w:rFonts w:cs="Times New Roman"/>
        </w:rPr>
        <w:t>’</w:t>
      </w:r>
      <w:r w:rsidRPr="00781C58">
        <w:rPr>
          <w:rFonts w:cs="Times New Roman"/>
        </w:rPr>
        <w:t>il était sans originalité propre pour discerner les formes extérieures et la couleur des choses, était avide d</w:t>
      </w:r>
      <w:r>
        <w:rPr>
          <w:rFonts w:cs="Times New Roman"/>
        </w:rPr>
        <w:t>’</w:t>
      </w:r>
      <w:r w:rsidRPr="00781C58">
        <w:rPr>
          <w:rFonts w:cs="Times New Roman"/>
        </w:rPr>
        <w:t xml:space="preserve">éther, de ciel et de lumière, </w:t>
      </w:r>
      <w:r w:rsidR="00050857">
        <w:rPr>
          <w:rFonts w:cs="Times New Roman"/>
        </w:rPr>
        <w:t>— </w:t>
      </w:r>
      <w:r w:rsidRPr="00781C58">
        <w:rPr>
          <w:rFonts w:cs="Times New Roman"/>
        </w:rPr>
        <w:t>un œil que le soleil fascinait étrangement, surtout aux heures magiques de ses deux manifestations les plus violentes. Et cette vision particulière, accidentelle, presque monstrueuse, cette préoccupation nouvelle et si complète de l</w:t>
      </w:r>
      <w:r>
        <w:rPr>
          <w:rFonts w:cs="Times New Roman"/>
        </w:rPr>
        <w:t>’</w:t>
      </w:r>
      <w:r w:rsidRPr="00781C58">
        <w:rPr>
          <w:rFonts w:cs="Times New Roman"/>
        </w:rPr>
        <w:t>impondérable, constituent la géniale originalité du moins peintre des peintres.</w:t>
      </w:r>
    </w:p>
    <w:p w14:paraId="2980F65A" w14:textId="77777777" w:rsidR="005F258A" w:rsidRPr="00781C58" w:rsidRDefault="00781C58" w:rsidP="003326E0">
      <w:pPr>
        <w:pStyle w:val="Corpsdetexte"/>
        <w:rPr>
          <w:rFonts w:cs="Times New Roman"/>
        </w:rPr>
      </w:pPr>
      <w:r w:rsidRPr="00781C58">
        <w:rPr>
          <w:rFonts w:cs="Times New Roman"/>
        </w:rPr>
        <w:t>Paysan, Claude Gellée l</w:t>
      </w:r>
      <w:r>
        <w:rPr>
          <w:rFonts w:cs="Times New Roman"/>
        </w:rPr>
        <w:t>’</w:t>
      </w:r>
      <w:r w:rsidRPr="00781C58">
        <w:rPr>
          <w:rFonts w:cs="Times New Roman"/>
        </w:rPr>
        <w:t xml:space="preserve">est bien, avec toutes les tares et tous les signes. Malheureusement deux </w:t>
      </w:r>
      <w:r w:rsidR="00050857">
        <w:rPr>
          <w:rFonts w:cs="Times New Roman"/>
        </w:rPr>
        <w:t>l</w:t>
      </w:r>
      <w:r w:rsidRPr="00781C58">
        <w:rPr>
          <w:rFonts w:cs="Times New Roman"/>
        </w:rPr>
        <w:t>ui manquent</w:t>
      </w:r>
      <w:r>
        <w:rPr>
          <w:rFonts w:cs="Times New Roman"/>
        </w:rPr>
        <w:t> :</w:t>
      </w:r>
      <w:r w:rsidRPr="00781C58">
        <w:rPr>
          <w:rFonts w:cs="Times New Roman"/>
        </w:rPr>
        <w:t xml:space="preserve"> la rudesse et l</w:t>
      </w:r>
      <w:r>
        <w:rPr>
          <w:rFonts w:cs="Times New Roman"/>
        </w:rPr>
        <w:t>’</w:t>
      </w:r>
      <w:r w:rsidRPr="00781C58">
        <w:rPr>
          <w:rFonts w:cs="Times New Roman"/>
        </w:rPr>
        <w:t>amour du sol… L</w:t>
      </w:r>
      <w:r>
        <w:rPr>
          <w:rFonts w:cs="Times New Roman"/>
        </w:rPr>
        <w:t>’</w:t>
      </w:r>
      <w:r w:rsidRPr="00781C58">
        <w:rPr>
          <w:rFonts w:cs="Times New Roman"/>
        </w:rPr>
        <w:t>avez-vous regardé</w:t>
      </w:r>
      <w:r>
        <w:rPr>
          <w:rFonts w:cs="Times New Roman"/>
        </w:rPr>
        <w:t> ?</w:t>
      </w:r>
      <w:r w:rsidRPr="00781C58">
        <w:rPr>
          <w:rFonts w:cs="Times New Roman"/>
        </w:rPr>
        <w:t xml:space="preserve"> La tête est ronde, le front quelque peu plat sous les cheveux broussailleux, la moustache tombe des deux côtés d</w:t>
      </w:r>
      <w:r>
        <w:rPr>
          <w:rFonts w:cs="Times New Roman"/>
        </w:rPr>
        <w:t>’</w:t>
      </w:r>
      <w:r w:rsidRPr="00781C58">
        <w:rPr>
          <w:rFonts w:cs="Times New Roman"/>
        </w:rPr>
        <w:t>une bouche sans expression et, au-dessus du cou large, la barbe s</w:t>
      </w:r>
      <w:r>
        <w:rPr>
          <w:rFonts w:cs="Times New Roman"/>
        </w:rPr>
        <w:t>’</w:t>
      </w:r>
      <w:r w:rsidRPr="00781C58">
        <w:rPr>
          <w:rFonts w:cs="Times New Roman"/>
        </w:rPr>
        <w:t>épand en collier sous le menton. Les deux plis à la naissance marquent la pensée lourde, qui ne se fait jour que du nez très péniblement dans le cerveau. Ainsi, c</w:t>
      </w:r>
      <w:r>
        <w:rPr>
          <w:rFonts w:cs="Times New Roman"/>
        </w:rPr>
        <w:t>’</w:t>
      </w:r>
      <w:r w:rsidRPr="00781C58">
        <w:rPr>
          <w:rFonts w:cs="Times New Roman"/>
        </w:rPr>
        <w:t>est tout à fait le rustaud hirsute rencontré parmi les précieux griffonnages de Rembrandt</w:t>
      </w:r>
      <w:r>
        <w:rPr>
          <w:rFonts w:cs="Times New Roman"/>
        </w:rPr>
        <w:t> :</w:t>
      </w:r>
      <w:r w:rsidRPr="00781C58">
        <w:rPr>
          <w:rFonts w:cs="Times New Roman"/>
        </w:rPr>
        <w:t xml:space="preserve"> seul, l</w:t>
      </w:r>
      <w:r>
        <w:rPr>
          <w:rFonts w:cs="Times New Roman"/>
        </w:rPr>
        <w:t>’</w:t>
      </w:r>
      <w:r w:rsidRPr="00781C58">
        <w:rPr>
          <w:rFonts w:cs="Times New Roman"/>
        </w:rPr>
        <w:t>œil fixe et rond, presque un œil de ruminant, s</w:t>
      </w:r>
      <w:r>
        <w:rPr>
          <w:rFonts w:cs="Times New Roman"/>
        </w:rPr>
        <w:t>’</w:t>
      </w:r>
      <w:r w:rsidRPr="00781C58">
        <w:rPr>
          <w:rFonts w:cs="Times New Roman"/>
        </w:rPr>
        <w:t>ouvre curieusement sous l</w:t>
      </w:r>
      <w:r>
        <w:rPr>
          <w:rFonts w:cs="Times New Roman"/>
        </w:rPr>
        <w:t>’</w:t>
      </w:r>
      <w:r w:rsidRPr="00781C58">
        <w:rPr>
          <w:rFonts w:cs="Times New Roman"/>
        </w:rPr>
        <w:t>arc du sourcil.</w:t>
      </w:r>
    </w:p>
    <w:p w14:paraId="53779CEE" w14:textId="77777777" w:rsidR="005F258A" w:rsidRPr="00781C58" w:rsidRDefault="00781C58" w:rsidP="003326E0">
      <w:pPr>
        <w:pStyle w:val="Corpsdetexte"/>
        <w:rPr>
          <w:rFonts w:cs="Times New Roman"/>
        </w:rPr>
      </w:pPr>
      <w:r w:rsidRPr="00781C58">
        <w:rPr>
          <w:rFonts w:cs="Times New Roman"/>
        </w:rPr>
        <w:t>Paysan, Claude Gellée l</w:t>
      </w:r>
      <w:r>
        <w:rPr>
          <w:rFonts w:cs="Times New Roman"/>
        </w:rPr>
        <w:t>’</w:t>
      </w:r>
      <w:r w:rsidRPr="00781C58">
        <w:rPr>
          <w:rFonts w:cs="Times New Roman"/>
        </w:rPr>
        <w:t>est jusqu</w:t>
      </w:r>
      <w:r>
        <w:rPr>
          <w:rFonts w:cs="Times New Roman"/>
        </w:rPr>
        <w:t>’</w:t>
      </w:r>
      <w:r w:rsidRPr="00781C58">
        <w:rPr>
          <w:rFonts w:cs="Times New Roman"/>
        </w:rPr>
        <w:t>à la méconnaissance, jusqu</w:t>
      </w:r>
      <w:r>
        <w:rPr>
          <w:rFonts w:cs="Times New Roman"/>
        </w:rPr>
        <w:t>’</w:t>
      </w:r>
      <w:r w:rsidRPr="00781C58">
        <w:rPr>
          <w:rFonts w:cs="Times New Roman"/>
        </w:rPr>
        <w:t>à l</w:t>
      </w:r>
      <w:r>
        <w:rPr>
          <w:rFonts w:cs="Times New Roman"/>
        </w:rPr>
        <w:t>’</w:t>
      </w:r>
      <w:r w:rsidRPr="00781C58">
        <w:rPr>
          <w:rFonts w:cs="Times New Roman"/>
        </w:rPr>
        <w:t>ingratitude, jusqu</w:t>
      </w:r>
      <w:r>
        <w:rPr>
          <w:rFonts w:cs="Times New Roman"/>
        </w:rPr>
        <w:t>’</w:t>
      </w:r>
      <w:r w:rsidRPr="00781C58">
        <w:rPr>
          <w:rFonts w:cs="Times New Roman"/>
        </w:rPr>
        <w:t>à l</w:t>
      </w:r>
      <w:r>
        <w:rPr>
          <w:rFonts w:cs="Times New Roman"/>
        </w:rPr>
        <w:t>’</w:t>
      </w:r>
      <w:r w:rsidRPr="00781C58">
        <w:rPr>
          <w:rFonts w:cs="Times New Roman"/>
        </w:rPr>
        <w:t>incompréhension.</w:t>
      </w:r>
    </w:p>
    <w:p w14:paraId="2ECC462E" w14:textId="77777777" w:rsidR="005F258A" w:rsidRPr="00781C58" w:rsidRDefault="005F258A" w:rsidP="003326E0">
      <w:pPr>
        <w:pStyle w:val="Corpsdetexte"/>
        <w:rPr>
          <w:rFonts w:cs="Times New Roman"/>
        </w:rPr>
      </w:pPr>
    </w:p>
    <w:p w14:paraId="6DAD25E1" w14:textId="77777777" w:rsidR="005F258A" w:rsidRPr="00781C58" w:rsidRDefault="00781C58" w:rsidP="003326E0">
      <w:pPr>
        <w:pStyle w:val="Corpsdetexte"/>
        <w:rPr>
          <w:rFonts w:cs="Times New Roman"/>
        </w:rPr>
      </w:pPr>
      <w:r w:rsidRPr="00781C58">
        <w:rPr>
          <w:rFonts w:cs="Times New Roman"/>
        </w:rPr>
        <w:t>Un val étroit au fond duquel coule la rivière bordée de roseaux, ensablée d</w:t>
      </w:r>
      <w:r>
        <w:rPr>
          <w:rFonts w:cs="Times New Roman"/>
        </w:rPr>
        <w:t>’</w:t>
      </w:r>
      <w:r w:rsidRPr="00781C58">
        <w:rPr>
          <w:rFonts w:cs="Times New Roman"/>
        </w:rPr>
        <w:t>îles, de graviers qui miroitent sous l</w:t>
      </w:r>
      <w:r>
        <w:rPr>
          <w:rFonts w:cs="Times New Roman"/>
        </w:rPr>
        <w:t>’</w:t>
      </w:r>
      <w:r w:rsidRPr="00781C58">
        <w:rPr>
          <w:rFonts w:cs="Times New Roman"/>
        </w:rPr>
        <w:t>eau vive</w:t>
      </w:r>
      <w:r>
        <w:rPr>
          <w:rFonts w:cs="Times New Roman"/>
        </w:rPr>
        <w:t> ;</w:t>
      </w:r>
      <w:r w:rsidRPr="00781C58">
        <w:rPr>
          <w:rFonts w:cs="Times New Roman"/>
        </w:rPr>
        <w:t xml:space="preserve"> des arbres en longs</w:t>
      </w:r>
      <w:r w:rsidR="00050857">
        <w:rPr>
          <w:rFonts w:cs="Times New Roman"/>
        </w:rPr>
        <w:t xml:space="preserve"> </w:t>
      </w:r>
      <w:r w:rsidRPr="00781C58">
        <w:rPr>
          <w:rFonts w:cs="Times New Roman"/>
        </w:rPr>
        <w:t>chapelets qui découpent des prairies, grasses de sainfoin et de trèfles</w:t>
      </w:r>
      <w:r>
        <w:rPr>
          <w:rFonts w:cs="Times New Roman"/>
        </w:rPr>
        <w:t> ;</w:t>
      </w:r>
      <w:r w:rsidRPr="00781C58">
        <w:rPr>
          <w:rFonts w:cs="Times New Roman"/>
        </w:rPr>
        <w:t xml:space="preserve"> des </w:t>
      </w:r>
      <w:r w:rsidRPr="00781C58">
        <w:rPr>
          <w:rFonts w:cs="Times New Roman"/>
          <w:i/>
        </w:rPr>
        <w:t>jours</w:t>
      </w:r>
      <w:r w:rsidRPr="00781C58">
        <w:rPr>
          <w:rFonts w:cs="Times New Roman"/>
        </w:rPr>
        <w:t xml:space="preserve"> de terre clos de haies épineuses et farouches</w:t>
      </w:r>
      <w:r>
        <w:rPr>
          <w:rFonts w:cs="Times New Roman"/>
        </w:rPr>
        <w:t> ;</w:t>
      </w:r>
      <w:r w:rsidRPr="00781C58">
        <w:rPr>
          <w:rFonts w:cs="Times New Roman"/>
        </w:rPr>
        <w:t xml:space="preserve"> en croix, parmi un fourré noir de charmes et de chênes, des chaumes gris</w:t>
      </w:r>
      <w:r>
        <w:rPr>
          <w:rFonts w:cs="Times New Roman"/>
        </w:rPr>
        <w:t> :</w:t>
      </w:r>
      <w:r w:rsidRPr="00781C58">
        <w:rPr>
          <w:rFonts w:cs="Times New Roman"/>
        </w:rPr>
        <w:t xml:space="preserve"> c</w:t>
      </w:r>
      <w:r>
        <w:rPr>
          <w:rFonts w:cs="Times New Roman"/>
        </w:rPr>
        <w:t>’</w:t>
      </w:r>
      <w:r w:rsidRPr="00781C58">
        <w:rPr>
          <w:rFonts w:cs="Times New Roman"/>
        </w:rPr>
        <w:t>est Chamage.</w:t>
      </w:r>
    </w:p>
    <w:p w14:paraId="26931A68" w14:textId="77777777" w:rsidR="005F258A" w:rsidRPr="00781C58" w:rsidRDefault="00781C58" w:rsidP="003326E0">
      <w:pPr>
        <w:pStyle w:val="Corpsdetexte"/>
        <w:rPr>
          <w:rFonts w:cs="Times New Roman"/>
        </w:rPr>
      </w:pPr>
      <w:r w:rsidRPr="00781C58">
        <w:rPr>
          <w:rFonts w:cs="Times New Roman"/>
        </w:rPr>
        <w:t>Dans une masure qui s</w:t>
      </w:r>
      <w:r>
        <w:rPr>
          <w:rFonts w:cs="Times New Roman"/>
        </w:rPr>
        <w:t>’</w:t>
      </w:r>
      <w:r w:rsidRPr="00781C58">
        <w:rPr>
          <w:rFonts w:cs="Times New Roman"/>
        </w:rPr>
        <w:t>étaie entre l</w:t>
      </w:r>
      <w:r>
        <w:rPr>
          <w:rFonts w:cs="Times New Roman"/>
        </w:rPr>
        <w:t>’</w:t>
      </w:r>
      <w:r w:rsidRPr="00781C58">
        <w:rPr>
          <w:rFonts w:cs="Times New Roman"/>
        </w:rPr>
        <w:t>auvent de paille d</w:t>
      </w:r>
      <w:r>
        <w:rPr>
          <w:rFonts w:cs="Times New Roman"/>
        </w:rPr>
        <w:t>’</w:t>
      </w:r>
      <w:r w:rsidRPr="00781C58">
        <w:rPr>
          <w:rFonts w:cs="Times New Roman"/>
        </w:rPr>
        <w:t>une porcherie et le jardin pierreux où se tordent des ceps de pinot, une femme, un homme et cinq enfants</w:t>
      </w:r>
      <w:r>
        <w:rPr>
          <w:rFonts w:cs="Times New Roman"/>
        </w:rPr>
        <w:t> :</w:t>
      </w:r>
      <w:r w:rsidRPr="00781C58">
        <w:rPr>
          <w:rFonts w:cs="Times New Roman"/>
        </w:rPr>
        <w:t xml:space="preserve"> le feu d</w:t>
      </w:r>
      <w:r>
        <w:rPr>
          <w:rFonts w:cs="Times New Roman"/>
        </w:rPr>
        <w:t>’</w:t>
      </w:r>
      <w:r w:rsidRPr="00781C58">
        <w:rPr>
          <w:rFonts w:cs="Times New Roman"/>
        </w:rPr>
        <w:t>Anne Padoue et de Jean Gellée… Et la vie résignée de ces vilains, si pareille, si semblable, si même, si basse, si nulle, et aussi vide et aussi dure que celle des voisins miséreux qui se terrent à l</w:t>
      </w:r>
      <w:r>
        <w:rPr>
          <w:rFonts w:cs="Times New Roman"/>
        </w:rPr>
        <w:t>’</w:t>
      </w:r>
      <w:r w:rsidRPr="00781C58">
        <w:rPr>
          <w:rFonts w:cs="Times New Roman"/>
        </w:rPr>
        <w:t>entour, la petite vie sans une parole, sans un cri, sans une larme pour agiter cette monotonie, faire luire le rayon chaud d</w:t>
      </w:r>
      <w:r>
        <w:rPr>
          <w:rFonts w:cs="Times New Roman"/>
        </w:rPr>
        <w:t>’</w:t>
      </w:r>
      <w:r w:rsidRPr="00781C58">
        <w:rPr>
          <w:rFonts w:cs="Times New Roman"/>
        </w:rPr>
        <w:t>un espoir</w:t>
      </w:r>
      <w:r>
        <w:rPr>
          <w:rFonts w:cs="Times New Roman"/>
        </w:rPr>
        <w:t> :</w:t>
      </w:r>
      <w:r w:rsidRPr="00781C58">
        <w:rPr>
          <w:rFonts w:cs="Times New Roman"/>
        </w:rPr>
        <w:t xml:space="preserve"> ils sont tous de même pâte bise, les fils</w:t>
      </w:r>
      <w:r>
        <w:rPr>
          <w:rFonts w:cs="Times New Roman"/>
        </w:rPr>
        <w:t> :</w:t>
      </w:r>
      <w:r w:rsidRPr="00781C58">
        <w:rPr>
          <w:rFonts w:cs="Times New Roman"/>
        </w:rPr>
        <w:t xml:space="preserve"> Jean, Dominique, Denis, Michel, </w:t>
      </w:r>
      <w:r w:rsidR="00050857">
        <w:rPr>
          <w:rFonts w:cs="Times New Roman"/>
        </w:rPr>
        <w:t>— </w:t>
      </w:r>
      <w:r w:rsidRPr="00781C58">
        <w:rPr>
          <w:rFonts w:cs="Times New Roman"/>
        </w:rPr>
        <w:t>et Claude qui doit être nommé lui troisième.</w:t>
      </w:r>
    </w:p>
    <w:p w14:paraId="7468D062" w14:textId="77777777" w:rsidR="005F258A" w:rsidRPr="00781C58" w:rsidRDefault="00781C58" w:rsidP="003326E0">
      <w:pPr>
        <w:pStyle w:val="Corpsdetexte"/>
        <w:rPr>
          <w:rFonts w:cs="Times New Roman"/>
        </w:rPr>
      </w:pPr>
      <w:r w:rsidRPr="00781C58">
        <w:rPr>
          <w:rFonts w:cs="Times New Roman"/>
        </w:rPr>
        <w:t>Cependant, au-dessus de la vigne familiale, il y a d</w:t>
      </w:r>
      <w:r>
        <w:rPr>
          <w:rFonts w:cs="Times New Roman"/>
        </w:rPr>
        <w:t>’</w:t>
      </w:r>
      <w:r w:rsidRPr="00781C58">
        <w:rPr>
          <w:rFonts w:cs="Times New Roman"/>
        </w:rPr>
        <w:t>autres vignes qui s</w:t>
      </w:r>
      <w:r>
        <w:rPr>
          <w:rFonts w:cs="Times New Roman"/>
        </w:rPr>
        <w:t>’</w:t>
      </w:r>
      <w:r w:rsidRPr="00781C58">
        <w:rPr>
          <w:rFonts w:cs="Times New Roman"/>
        </w:rPr>
        <w:t>étagent sur les collines lentes, des vignes où des gens courbés besognent du chavrot et de la houe, où vont des petits ânes bâtés d</w:t>
      </w:r>
      <w:r>
        <w:rPr>
          <w:rFonts w:cs="Times New Roman"/>
        </w:rPr>
        <w:t>’</w:t>
      </w:r>
      <w:r w:rsidRPr="00781C58">
        <w:rPr>
          <w:rFonts w:cs="Times New Roman"/>
        </w:rPr>
        <w:t>osier</w:t>
      </w:r>
      <w:r>
        <w:rPr>
          <w:rFonts w:cs="Times New Roman"/>
        </w:rPr>
        <w:t> ;</w:t>
      </w:r>
      <w:r w:rsidRPr="00781C58">
        <w:rPr>
          <w:rFonts w:cs="Times New Roman"/>
        </w:rPr>
        <w:t xml:space="preserve"> puis les pâtures où vaguent les moutons, puis les grands taillis de la grûrie et la forêt profonde qui ne finit qu</w:t>
      </w:r>
      <w:r>
        <w:rPr>
          <w:rFonts w:cs="Times New Roman"/>
        </w:rPr>
        <w:t>’</w:t>
      </w:r>
      <w:r w:rsidRPr="00781C58">
        <w:rPr>
          <w:rFonts w:cs="Times New Roman"/>
        </w:rPr>
        <w:t>à Lunéville. En face, vers Toul, c</w:t>
      </w:r>
      <w:r>
        <w:rPr>
          <w:rFonts w:cs="Times New Roman"/>
        </w:rPr>
        <w:t>’</w:t>
      </w:r>
      <w:r w:rsidRPr="00781C58">
        <w:rPr>
          <w:rFonts w:cs="Times New Roman"/>
        </w:rPr>
        <w:t xml:space="preserve">est la montagne dans les </w:t>
      </w:r>
      <w:r w:rsidRPr="00781C58">
        <w:rPr>
          <w:rFonts w:cs="Times New Roman"/>
        </w:rPr>
        <w:lastRenderedPageBreak/>
        <w:t>roches de laquelle se nichent des hameaux</w:t>
      </w:r>
      <w:r>
        <w:rPr>
          <w:rFonts w:cs="Times New Roman"/>
        </w:rPr>
        <w:t> ;</w:t>
      </w:r>
      <w:r w:rsidRPr="00781C58">
        <w:rPr>
          <w:rFonts w:cs="Times New Roman"/>
        </w:rPr>
        <w:t xml:space="preserve"> au sortir du village, au tourne-bride, c</w:t>
      </w:r>
      <w:r>
        <w:rPr>
          <w:rFonts w:cs="Times New Roman"/>
        </w:rPr>
        <w:t>’</w:t>
      </w:r>
      <w:r w:rsidRPr="00781C58">
        <w:rPr>
          <w:rFonts w:cs="Times New Roman"/>
        </w:rPr>
        <w:t>est la tuilerie avec le feu vif de ses terres et l</w:t>
      </w:r>
      <w:r>
        <w:rPr>
          <w:rFonts w:cs="Times New Roman"/>
        </w:rPr>
        <w:t>’</w:t>
      </w:r>
      <w:r w:rsidRPr="00781C58">
        <w:rPr>
          <w:rFonts w:cs="Times New Roman"/>
        </w:rPr>
        <w:t>étoile rouge de s</w:t>
      </w:r>
      <w:r w:rsidR="00050857">
        <w:rPr>
          <w:rFonts w:cs="Times New Roman"/>
        </w:rPr>
        <w:t>on four, et le rû du Genêt, et l</w:t>
      </w:r>
      <w:r w:rsidRPr="00781C58">
        <w:rPr>
          <w:rFonts w:cs="Times New Roman"/>
        </w:rPr>
        <w:t>e chemin qui conduit vers la Vôge, le chemin où est Florémont qui a le chef de saint Crépin, où est Charmes la grand-ville du bailliage, Charmes au grand pont d</w:t>
      </w:r>
      <w:r>
        <w:rPr>
          <w:rFonts w:cs="Times New Roman"/>
        </w:rPr>
        <w:t>’</w:t>
      </w:r>
      <w:r w:rsidRPr="00781C58">
        <w:rPr>
          <w:rFonts w:cs="Times New Roman"/>
        </w:rPr>
        <w:t>où la Moselle s</w:t>
      </w:r>
      <w:r>
        <w:rPr>
          <w:rFonts w:cs="Times New Roman"/>
        </w:rPr>
        <w:t>’</w:t>
      </w:r>
      <w:r w:rsidRPr="00781C58">
        <w:rPr>
          <w:rFonts w:cs="Times New Roman"/>
        </w:rPr>
        <w:t>échappe pour trahir et percer, par la province, là-bas, vers le Rhin. C</w:t>
      </w:r>
      <w:r>
        <w:rPr>
          <w:rFonts w:cs="Times New Roman"/>
        </w:rPr>
        <w:t>’</w:t>
      </w:r>
      <w:r w:rsidRPr="00781C58">
        <w:rPr>
          <w:rFonts w:cs="Times New Roman"/>
        </w:rPr>
        <w:t>est dans cette Lorraine, encore presque</w:t>
      </w:r>
      <w:r w:rsidR="00050857">
        <w:rPr>
          <w:rFonts w:cs="Times New Roman"/>
        </w:rPr>
        <w:t xml:space="preserve"> </w:t>
      </w:r>
      <w:r w:rsidRPr="00781C58">
        <w:rPr>
          <w:rFonts w:cs="Times New Roman"/>
        </w:rPr>
        <w:t>intangible, sur cette bonne terre ancestrale de Rénier-au-long-col, que traversent parfois des compagnies de routiers qui suivent l</w:t>
      </w:r>
      <w:r>
        <w:rPr>
          <w:rFonts w:cs="Times New Roman"/>
        </w:rPr>
        <w:t>’</w:t>
      </w:r>
      <w:r w:rsidRPr="00781C58">
        <w:rPr>
          <w:rFonts w:cs="Times New Roman"/>
        </w:rPr>
        <w:t>étendard aux alérions d</w:t>
      </w:r>
      <w:r>
        <w:rPr>
          <w:rFonts w:cs="Times New Roman"/>
        </w:rPr>
        <w:t>’</w:t>
      </w:r>
      <w:r w:rsidRPr="00781C58">
        <w:rPr>
          <w:rFonts w:cs="Times New Roman"/>
        </w:rPr>
        <w:t>argent, terre du bon duc, aux larges horizons, que dort benoîtement ce petit Chamage dans l</w:t>
      </w:r>
      <w:r>
        <w:rPr>
          <w:rFonts w:cs="Times New Roman"/>
        </w:rPr>
        <w:t>’</w:t>
      </w:r>
      <w:r w:rsidRPr="00781C58">
        <w:rPr>
          <w:rFonts w:cs="Times New Roman"/>
        </w:rPr>
        <w:t>épisode infiniment pittoresque et merveilleusement coloré de ses eaux, de ses prés, de ses bois et de ses mélancoliques coteaux.</w:t>
      </w:r>
    </w:p>
    <w:p w14:paraId="740F402D" w14:textId="77777777" w:rsidR="005F258A" w:rsidRPr="00781C58" w:rsidRDefault="00781C58" w:rsidP="003326E0">
      <w:pPr>
        <w:pStyle w:val="Corpsdetexte"/>
        <w:rPr>
          <w:rFonts w:cs="Times New Roman"/>
        </w:rPr>
      </w:pPr>
      <w:r w:rsidRPr="00781C58">
        <w:rPr>
          <w:rFonts w:cs="Times New Roman"/>
        </w:rPr>
        <w:t>Libre et fort, Claude a vagabondé par ce pays sans en rien voir, sans comprendre, sans être ému</w:t>
      </w:r>
      <w:r>
        <w:rPr>
          <w:rFonts w:cs="Times New Roman"/>
        </w:rPr>
        <w:t> :</w:t>
      </w:r>
      <w:r w:rsidRPr="00781C58">
        <w:rPr>
          <w:rFonts w:cs="Times New Roman"/>
        </w:rPr>
        <w:t xml:space="preserve"> il n</w:t>
      </w:r>
      <w:r>
        <w:rPr>
          <w:rFonts w:cs="Times New Roman"/>
        </w:rPr>
        <w:t>’</w:t>
      </w:r>
      <w:r w:rsidRPr="00781C58">
        <w:rPr>
          <w:rFonts w:cs="Times New Roman"/>
        </w:rPr>
        <w:t>y avait pas d</w:t>
      </w:r>
      <w:r>
        <w:rPr>
          <w:rFonts w:cs="Times New Roman"/>
        </w:rPr>
        <w:t>’</w:t>
      </w:r>
      <w:r w:rsidRPr="00781C58">
        <w:rPr>
          <w:rFonts w:cs="Times New Roman"/>
        </w:rPr>
        <w:t>église à Chamage.</w:t>
      </w:r>
    </w:p>
    <w:p w14:paraId="081DF2DD" w14:textId="77777777" w:rsidR="005F258A" w:rsidRPr="00781C58" w:rsidRDefault="00781C58" w:rsidP="003326E0">
      <w:pPr>
        <w:pStyle w:val="Corpsdetexte"/>
        <w:rPr>
          <w:rFonts w:cs="Times New Roman"/>
        </w:rPr>
      </w:pPr>
      <w:r w:rsidRPr="00781C58">
        <w:rPr>
          <w:rFonts w:cs="Times New Roman"/>
        </w:rPr>
        <w:t>Le temps vint vite où il fallut donner un état à chaque enfant.</w:t>
      </w:r>
    </w:p>
    <w:p w14:paraId="7FFACD24" w14:textId="77777777" w:rsidR="005F258A" w:rsidRPr="00781C58" w:rsidRDefault="00050857" w:rsidP="003326E0">
      <w:pPr>
        <w:pStyle w:val="Corpsdetexte"/>
        <w:rPr>
          <w:rFonts w:cs="Times New Roman"/>
        </w:rPr>
      </w:pPr>
      <w:r>
        <w:rPr>
          <w:rFonts w:cs="Times New Roman"/>
        </w:rPr>
        <w:t xml:space="preserve">Sandrart a écrit de Claude </w:t>
      </w:r>
      <w:r w:rsidRPr="00050857">
        <w:rPr>
          <w:rStyle w:val="quotec"/>
        </w:rPr>
        <w:t>« </w:t>
      </w:r>
      <w:r w:rsidR="00781C58" w:rsidRPr="00050857">
        <w:rPr>
          <w:rStyle w:val="quotec"/>
          <w:i/>
        </w:rPr>
        <w:t>Scientia valde mediocri</w:t>
      </w:r>
      <w:r w:rsidR="00781C58" w:rsidRPr="00050857">
        <w:rPr>
          <w:rStyle w:val="quotec"/>
        </w:rPr>
        <w:t> »</w:t>
      </w:r>
      <w:r w:rsidR="00781C58" w:rsidRPr="00781C58">
        <w:rPr>
          <w:rFonts w:cs="Times New Roman"/>
        </w:rPr>
        <w:t xml:space="preserve">. Ce qui veut dire, sous la plume éminemment métaphorique du panégyriste, que Jean Gellée mit son fils en apprentissage chez un </w:t>
      </w:r>
      <w:r w:rsidR="00781C58">
        <w:rPr>
          <w:rFonts w:cs="Times New Roman"/>
        </w:rPr>
        <w:t>« </w:t>
      </w:r>
      <w:r w:rsidR="00781C58" w:rsidRPr="00781C58">
        <w:rPr>
          <w:rFonts w:cs="Times New Roman"/>
        </w:rPr>
        <w:t>boulanger de pâtés</w:t>
      </w:r>
      <w:r>
        <w:rPr>
          <w:rFonts w:cs="Times New Roman"/>
        </w:rPr>
        <w:t> »</w:t>
      </w:r>
      <w:r w:rsidR="00781C58" w:rsidRPr="00781C58">
        <w:rPr>
          <w:rFonts w:cs="Times New Roman"/>
        </w:rPr>
        <w:t>. Commencement de l</w:t>
      </w:r>
      <w:r w:rsidR="00781C58">
        <w:rPr>
          <w:rFonts w:cs="Times New Roman"/>
        </w:rPr>
        <w:t>’</w:t>
      </w:r>
      <w:r w:rsidR="00781C58" w:rsidRPr="00781C58">
        <w:rPr>
          <w:rFonts w:cs="Times New Roman"/>
        </w:rPr>
        <w:t>exode qui devait le conduire à Rome.</w:t>
      </w:r>
    </w:p>
    <w:p w14:paraId="539CDB82" w14:textId="77777777" w:rsidR="005F258A" w:rsidRPr="00781C58" w:rsidRDefault="00781C58" w:rsidP="003326E0">
      <w:pPr>
        <w:pStyle w:val="Corpsdetexte"/>
        <w:rPr>
          <w:rFonts w:cs="Times New Roman"/>
        </w:rPr>
      </w:pPr>
      <w:r w:rsidRPr="00781C58">
        <w:rPr>
          <w:rFonts w:cs="Times New Roman"/>
        </w:rPr>
        <w:t>Comment Baldinucci peut-il donner créance au séjour à Fribourg, au frère aîné graveur, aux premiers dessins de feuillages, à Claude élève de Jean</w:t>
      </w:r>
      <w:r>
        <w:rPr>
          <w:rFonts w:cs="Times New Roman"/>
        </w:rPr>
        <w:t> ?</w:t>
      </w:r>
      <w:r w:rsidRPr="00781C58">
        <w:rPr>
          <w:rFonts w:cs="Times New Roman"/>
        </w:rPr>
        <w:t xml:space="preserve"> Cela fait bien avec le </w:t>
      </w:r>
      <w:r w:rsidRPr="00781C58">
        <w:rPr>
          <w:rFonts w:cs="Times New Roman"/>
          <w:i/>
        </w:rPr>
        <w:t>château</w:t>
      </w:r>
      <w:r w:rsidRPr="00781C58">
        <w:rPr>
          <w:rFonts w:cs="Times New Roman"/>
        </w:rPr>
        <w:t xml:space="preserve"> de Chamage. Il est facile de se rendre compte. Il suffit de prendre le LIVRE DES ORDONNANCES </w:t>
      </w:r>
      <w:r w:rsidRPr="00781C58">
        <w:rPr>
          <w:rFonts w:cs="Times New Roman"/>
          <w:i/>
        </w:rPr>
        <w:t xml:space="preserve">des Maîtres peintres, sculpteurs, peintres-verriers et verriers faisant partie de la Confrérie de Saint Luc. </w:t>
      </w:r>
      <w:r w:rsidRPr="00781C58">
        <w:rPr>
          <w:rFonts w:cs="Times New Roman"/>
        </w:rPr>
        <w:t>On s</w:t>
      </w:r>
      <w:r>
        <w:rPr>
          <w:rFonts w:cs="Times New Roman"/>
        </w:rPr>
        <w:t>’</w:t>
      </w:r>
      <w:r w:rsidRPr="00781C58">
        <w:rPr>
          <w:rFonts w:cs="Times New Roman"/>
        </w:rPr>
        <w:t>aperçoit vite qu</w:t>
      </w:r>
      <w:r>
        <w:rPr>
          <w:rFonts w:cs="Times New Roman"/>
        </w:rPr>
        <w:t>’</w:t>
      </w:r>
      <w:r w:rsidRPr="00781C58">
        <w:rPr>
          <w:rFonts w:cs="Times New Roman"/>
        </w:rPr>
        <w:t>aucun Gellée n</w:t>
      </w:r>
      <w:r>
        <w:rPr>
          <w:rFonts w:cs="Times New Roman"/>
        </w:rPr>
        <w:t>’</w:t>
      </w:r>
      <w:r w:rsidRPr="00781C58">
        <w:rPr>
          <w:rFonts w:cs="Times New Roman"/>
        </w:rPr>
        <w:t>a prêté serment devant l</w:t>
      </w:r>
      <w:r>
        <w:rPr>
          <w:rFonts w:cs="Times New Roman"/>
        </w:rPr>
        <w:t>’</w:t>
      </w:r>
      <w:r w:rsidRPr="00781C58">
        <w:rPr>
          <w:rFonts w:cs="Times New Roman"/>
        </w:rPr>
        <w:t>Avoyer, les Conseils, les Bannerets et les Soixante de la ville de Fribourg</w:t>
      </w:r>
      <w:r>
        <w:rPr>
          <w:rFonts w:cs="Times New Roman"/>
        </w:rPr>
        <w:t>…</w:t>
      </w:r>
    </w:p>
    <w:p w14:paraId="439DE6C3" w14:textId="77777777" w:rsidR="005F258A" w:rsidRPr="00781C58" w:rsidRDefault="00781C58" w:rsidP="003326E0">
      <w:pPr>
        <w:pStyle w:val="Corpsdetexte"/>
        <w:rPr>
          <w:rFonts w:cs="Times New Roman"/>
        </w:rPr>
      </w:pPr>
      <w:r w:rsidRPr="00781C58">
        <w:rPr>
          <w:rFonts w:cs="Times New Roman"/>
        </w:rPr>
        <w:t xml:space="preserve">Donc, Claude passa directement de Lorraine en Italie, incorporé, sans doute, dans une de ces </w:t>
      </w:r>
      <w:r>
        <w:rPr>
          <w:rFonts w:cs="Times New Roman"/>
        </w:rPr>
        <w:t>« </w:t>
      </w:r>
      <w:r w:rsidRPr="00781C58">
        <w:rPr>
          <w:rFonts w:cs="Times New Roman"/>
        </w:rPr>
        <w:t>trouppes d</w:t>
      </w:r>
      <w:r>
        <w:rPr>
          <w:rFonts w:cs="Times New Roman"/>
        </w:rPr>
        <w:t>’</w:t>
      </w:r>
      <w:r w:rsidRPr="00781C58">
        <w:rPr>
          <w:rFonts w:cs="Times New Roman"/>
        </w:rPr>
        <w:t>artisanz et d</w:t>
      </w:r>
      <w:r>
        <w:rPr>
          <w:rFonts w:cs="Times New Roman"/>
        </w:rPr>
        <w:t>’</w:t>
      </w:r>
      <w:r w:rsidRPr="00781C58">
        <w:rPr>
          <w:rFonts w:cs="Times New Roman"/>
        </w:rPr>
        <w:t>apprentiz de cuysine</w:t>
      </w:r>
      <w:r w:rsidR="00050857">
        <w:rPr>
          <w:rFonts w:cs="Times New Roman"/>
        </w:rPr>
        <w:t> »</w:t>
      </w:r>
      <w:r w:rsidRPr="00781C58">
        <w:rPr>
          <w:rFonts w:cs="Times New Roman"/>
        </w:rPr>
        <w:t xml:space="preserve"> qui se dirigeaient périodiquement vers la péninsule.</w:t>
      </w:r>
    </w:p>
    <w:p w14:paraId="1BAAAD32" w14:textId="77777777" w:rsidR="005F258A" w:rsidRPr="00781C58" w:rsidRDefault="00781C58" w:rsidP="00050857">
      <w:pPr>
        <w:pStyle w:val="ab"/>
      </w:pPr>
      <w:r w:rsidRPr="00781C58">
        <w:t>§</w:t>
      </w:r>
    </w:p>
    <w:p w14:paraId="7DC30F48" w14:textId="77777777" w:rsidR="005F258A" w:rsidRPr="00781C58" w:rsidRDefault="00781C58" w:rsidP="003326E0">
      <w:pPr>
        <w:pStyle w:val="Corpsdetexte"/>
        <w:rPr>
          <w:rFonts w:cs="Times New Roman"/>
        </w:rPr>
      </w:pPr>
      <w:r w:rsidRPr="00781C58">
        <w:rPr>
          <w:rFonts w:cs="Times New Roman"/>
        </w:rPr>
        <w:t>La déconvenue de l</w:t>
      </w:r>
      <w:r>
        <w:rPr>
          <w:rFonts w:cs="Times New Roman"/>
        </w:rPr>
        <w:t>’</w:t>
      </w:r>
      <w:r w:rsidRPr="00781C58">
        <w:rPr>
          <w:rFonts w:cs="Times New Roman"/>
        </w:rPr>
        <w:t>émigrant fut grande en arrivant à Rome</w:t>
      </w:r>
      <w:r>
        <w:rPr>
          <w:rFonts w:cs="Times New Roman"/>
        </w:rPr>
        <w:t> :</w:t>
      </w:r>
      <w:r w:rsidRPr="00781C58">
        <w:rPr>
          <w:rFonts w:cs="Times New Roman"/>
        </w:rPr>
        <w:t xml:space="preserve"> son ignorance de la langue jointe à une gaucherie naturelle, à un émoi assez explicable, n</w:t>
      </w:r>
      <w:r>
        <w:rPr>
          <w:rFonts w:cs="Times New Roman"/>
        </w:rPr>
        <w:t>’</w:t>
      </w:r>
      <w:r w:rsidRPr="00781C58">
        <w:rPr>
          <w:rFonts w:cs="Times New Roman"/>
        </w:rPr>
        <w:t>étaient pas pour lui faciliter la trouvaille d</w:t>
      </w:r>
      <w:r>
        <w:rPr>
          <w:rFonts w:cs="Times New Roman"/>
        </w:rPr>
        <w:t>’</w:t>
      </w:r>
      <w:r w:rsidRPr="00781C58">
        <w:rPr>
          <w:rFonts w:cs="Times New Roman"/>
        </w:rPr>
        <w:t>une condition. Il s</w:t>
      </w:r>
      <w:r>
        <w:rPr>
          <w:rFonts w:cs="Times New Roman"/>
        </w:rPr>
        <w:t>’</w:t>
      </w:r>
      <w:r w:rsidRPr="00781C58">
        <w:rPr>
          <w:rFonts w:cs="Times New Roman"/>
        </w:rPr>
        <w:t>engagea, au petit bonheur, chez un certain Agostino Tassi, peintre, qui menait un train de grand seigneur et habitait une superbe maison, non loin de Monte Cavallo.</w:t>
      </w:r>
    </w:p>
    <w:p w14:paraId="3F2E3F3B" w14:textId="77777777" w:rsidR="005F258A" w:rsidRPr="00781C58" w:rsidRDefault="00781C58" w:rsidP="003326E0">
      <w:pPr>
        <w:pStyle w:val="Corpsdetexte"/>
        <w:rPr>
          <w:rFonts w:cs="Times New Roman"/>
        </w:rPr>
      </w:pPr>
      <w:r w:rsidRPr="00781C58">
        <w:rPr>
          <w:rFonts w:cs="Times New Roman"/>
        </w:rPr>
        <w:t>Ah</w:t>
      </w:r>
      <w:r>
        <w:rPr>
          <w:rFonts w:cs="Times New Roman"/>
        </w:rPr>
        <w:t> !</w:t>
      </w:r>
      <w:r w:rsidRPr="00781C58">
        <w:rPr>
          <w:rFonts w:cs="Times New Roman"/>
        </w:rPr>
        <w:t xml:space="preserve"> celui-là, par exemple, est bien amusant, avec son allure de matamore, ses héroïques </w:t>
      </w:r>
      <w:r w:rsidRPr="00781C58">
        <w:rPr>
          <w:rFonts w:cs="Times New Roman"/>
        </w:rPr>
        <w:lastRenderedPageBreak/>
        <w:t>jactances, ses spirituelles et joyeuses canailleries, pimentées d</w:t>
      </w:r>
      <w:r>
        <w:rPr>
          <w:rFonts w:cs="Times New Roman"/>
        </w:rPr>
        <w:t>’</w:t>
      </w:r>
      <w:r w:rsidRPr="00781C58">
        <w:rPr>
          <w:rFonts w:cs="Times New Roman"/>
        </w:rPr>
        <w:t>un parfum chevaleresque tout à fait d</w:t>
      </w:r>
      <w:r>
        <w:rPr>
          <w:rFonts w:cs="Times New Roman"/>
        </w:rPr>
        <w:t>’</w:t>
      </w:r>
      <w:r w:rsidRPr="00781C58">
        <w:rPr>
          <w:rFonts w:cs="Times New Roman"/>
        </w:rPr>
        <w:t>époque. Fils d</w:t>
      </w:r>
      <w:r>
        <w:rPr>
          <w:rFonts w:cs="Times New Roman"/>
        </w:rPr>
        <w:t>’</w:t>
      </w:r>
      <w:r w:rsidRPr="00781C58">
        <w:rPr>
          <w:rFonts w:cs="Times New Roman"/>
        </w:rPr>
        <w:t>un peaussier de Pérouse, qui a nom Buoncompagni, après avoir été page du marquis de Tassi à Rome et lui avoir volé son nom, sans doute en plus de quelques autres choses, il s</w:t>
      </w:r>
      <w:r>
        <w:rPr>
          <w:rFonts w:cs="Times New Roman"/>
        </w:rPr>
        <w:t>’</w:t>
      </w:r>
      <w:r w:rsidRPr="00781C58">
        <w:rPr>
          <w:rFonts w:cs="Times New Roman"/>
        </w:rPr>
        <w:t>enfuit à Florence, pénètre jusqu</w:t>
      </w:r>
      <w:r>
        <w:rPr>
          <w:rFonts w:cs="Times New Roman"/>
        </w:rPr>
        <w:t>’</w:t>
      </w:r>
      <w:r w:rsidRPr="00781C58">
        <w:rPr>
          <w:rFonts w:cs="Times New Roman"/>
        </w:rPr>
        <w:t>à Cosme II, qui l</w:t>
      </w:r>
      <w:r>
        <w:rPr>
          <w:rFonts w:cs="Times New Roman"/>
        </w:rPr>
        <w:t>’</w:t>
      </w:r>
      <w:r w:rsidRPr="00781C58">
        <w:rPr>
          <w:rFonts w:cs="Times New Roman"/>
        </w:rPr>
        <w:t xml:space="preserve">emploie, mais se </w:t>
      </w:r>
      <w:r w:rsidRPr="00781C58">
        <w:rPr>
          <w:rFonts w:cs="Times New Roman"/>
          <w:i/>
        </w:rPr>
        <w:t>querelle</w:t>
      </w:r>
      <w:r w:rsidRPr="00781C58">
        <w:rPr>
          <w:rFonts w:cs="Times New Roman"/>
        </w:rPr>
        <w:t xml:space="preserve"> à l</w:t>
      </w:r>
      <w:r>
        <w:rPr>
          <w:rFonts w:cs="Times New Roman"/>
        </w:rPr>
        <w:t>’</w:t>
      </w:r>
      <w:r w:rsidRPr="00781C58">
        <w:rPr>
          <w:rFonts w:cs="Times New Roman"/>
        </w:rPr>
        <w:t>intérieur du Palazzo Vecchio si furieusement qu</w:t>
      </w:r>
      <w:r>
        <w:rPr>
          <w:rFonts w:cs="Times New Roman"/>
        </w:rPr>
        <w:t>’</w:t>
      </w:r>
      <w:r w:rsidRPr="00781C58">
        <w:rPr>
          <w:rFonts w:cs="Times New Roman"/>
        </w:rPr>
        <w:t>il est déporté aux galères de Livourne. Pour tout autre, c</w:t>
      </w:r>
      <w:r>
        <w:rPr>
          <w:rFonts w:cs="Times New Roman"/>
        </w:rPr>
        <w:t>’</w:t>
      </w:r>
      <w:r w:rsidRPr="00781C58">
        <w:rPr>
          <w:rFonts w:cs="Times New Roman"/>
        </w:rPr>
        <w:t>eût été l</w:t>
      </w:r>
      <w:r>
        <w:rPr>
          <w:rFonts w:cs="Times New Roman"/>
        </w:rPr>
        <w:t>’</w:t>
      </w:r>
      <w:r w:rsidRPr="00781C58">
        <w:rPr>
          <w:rFonts w:cs="Times New Roman"/>
        </w:rPr>
        <w:t>irrémédiable fin</w:t>
      </w:r>
      <w:r>
        <w:rPr>
          <w:rFonts w:cs="Times New Roman"/>
        </w:rPr>
        <w:t> ;</w:t>
      </w:r>
      <w:r w:rsidRPr="00781C58">
        <w:rPr>
          <w:rFonts w:cs="Times New Roman"/>
        </w:rPr>
        <w:t xml:space="preserve"> pour Tassi, ce fut le commencement de la fortune. Par sa belle humeur, il séduit le capitaine des argousins, qui lui permet de laisser les corvées meurtrières pour dessiner à sa fantaisie. Et voilà que le peintre saisit et note ce monde chatoyant et prestigieux qui l</w:t>
      </w:r>
      <w:r>
        <w:rPr>
          <w:rFonts w:cs="Times New Roman"/>
        </w:rPr>
        <w:t>’</w:t>
      </w:r>
      <w:r w:rsidRPr="00781C58">
        <w:rPr>
          <w:rFonts w:cs="Times New Roman"/>
        </w:rPr>
        <w:t>entoure</w:t>
      </w:r>
      <w:r>
        <w:rPr>
          <w:rFonts w:cs="Times New Roman"/>
        </w:rPr>
        <w:t> :</w:t>
      </w:r>
      <w:r w:rsidRPr="00781C58">
        <w:rPr>
          <w:rFonts w:cs="Times New Roman"/>
        </w:rPr>
        <w:t xml:space="preserve"> levantins, persans, tunisiens, caravelles à voiles latines, ourques de Biscaye, hauts bateaux grecs que les aventures de mer jetaient au port, </w:t>
      </w:r>
      <w:r w:rsidR="00050857">
        <w:rPr>
          <w:rFonts w:cs="Times New Roman"/>
        </w:rPr>
        <w:t>— </w:t>
      </w:r>
      <w:r w:rsidRPr="00781C58">
        <w:rPr>
          <w:rFonts w:cs="Times New Roman"/>
        </w:rPr>
        <w:t>et les galères, celles-là même où il aurait dû être. Le retrouver peu après à Rome, en train de peindre en trompe-l</w:t>
      </w:r>
      <w:r>
        <w:rPr>
          <w:rFonts w:cs="Times New Roman"/>
        </w:rPr>
        <w:t>’</w:t>
      </w:r>
      <w:r w:rsidRPr="00781C58">
        <w:rPr>
          <w:rFonts w:cs="Times New Roman"/>
        </w:rPr>
        <w:t>œil la Grande Salle du palais du cardinal Lancalotti, cela n</w:t>
      </w:r>
      <w:r>
        <w:rPr>
          <w:rFonts w:cs="Times New Roman"/>
        </w:rPr>
        <w:t>’</w:t>
      </w:r>
      <w:r w:rsidRPr="00781C58">
        <w:rPr>
          <w:rFonts w:cs="Times New Roman"/>
        </w:rPr>
        <w:t>a plus rien qui puisse étonner. De haute lutte il se fait une large place, travaille pour Urbain VIII et ne sort plus qu</w:t>
      </w:r>
      <w:r>
        <w:rPr>
          <w:rFonts w:cs="Times New Roman"/>
        </w:rPr>
        <w:t>’</w:t>
      </w:r>
      <w:r w:rsidRPr="00781C58">
        <w:rPr>
          <w:rFonts w:cs="Times New Roman"/>
        </w:rPr>
        <w:t>à cheval, l</w:t>
      </w:r>
      <w:r>
        <w:rPr>
          <w:rFonts w:cs="Times New Roman"/>
        </w:rPr>
        <w:t>’</w:t>
      </w:r>
      <w:r w:rsidRPr="00781C58">
        <w:rPr>
          <w:rFonts w:cs="Times New Roman"/>
        </w:rPr>
        <w:t>épée au flanc, une chaîne d</w:t>
      </w:r>
      <w:r>
        <w:rPr>
          <w:rFonts w:cs="Times New Roman"/>
        </w:rPr>
        <w:t>’</w:t>
      </w:r>
      <w:r w:rsidRPr="00781C58">
        <w:rPr>
          <w:rFonts w:cs="Times New Roman"/>
        </w:rPr>
        <w:t>or au cou, naturellement suivi d</w:t>
      </w:r>
      <w:r>
        <w:rPr>
          <w:rFonts w:cs="Times New Roman"/>
        </w:rPr>
        <w:t>’</w:t>
      </w:r>
      <w:r w:rsidRPr="00781C58">
        <w:rPr>
          <w:rFonts w:cs="Times New Roman"/>
        </w:rPr>
        <w:t>un page.</w:t>
      </w:r>
    </w:p>
    <w:p w14:paraId="6C3CA0DC" w14:textId="77777777" w:rsidR="005F258A" w:rsidRPr="00781C58" w:rsidRDefault="00781C58" w:rsidP="003326E0">
      <w:pPr>
        <w:pStyle w:val="Corpsdetexte"/>
        <w:rPr>
          <w:rFonts w:cs="Times New Roman"/>
        </w:rPr>
      </w:pPr>
      <w:r w:rsidRPr="00781C58">
        <w:rPr>
          <w:rFonts w:cs="Times New Roman"/>
        </w:rPr>
        <w:t>Claude avait pour mission de soigner le cheval.</w:t>
      </w:r>
    </w:p>
    <w:p w14:paraId="6CF3FD5F" w14:textId="77777777" w:rsidR="005F258A" w:rsidRPr="00781C58" w:rsidRDefault="00781C58" w:rsidP="003326E0">
      <w:pPr>
        <w:pStyle w:val="Corpsdetexte"/>
        <w:rPr>
          <w:rFonts w:cs="Times New Roman"/>
        </w:rPr>
      </w:pPr>
      <w:r w:rsidRPr="00781C58">
        <w:rPr>
          <w:rFonts w:cs="Times New Roman"/>
        </w:rPr>
        <w:t>Mais l</w:t>
      </w:r>
      <w:r>
        <w:rPr>
          <w:rFonts w:cs="Times New Roman"/>
        </w:rPr>
        <w:t>’</w:t>
      </w:r>
      <w:r w:rsidRPr="00781C58">
        <w:rPr>
          <w:rFonts w:cs="Times New Roman"/>
        </w:rPr>
        <w:t>atelier l</w:t>
      </w:r>
      <w:r>
        <w:rPr>
          <w:rFonts w:cs="Times New Roman"/>
        </w:rPr>
        <w:t>’</w:t>
      </w:r>
      <w:r w:rsidRPr="00781C58">
        <w:rPr>
          <w:rFonts w:cs="Times New Roman"/>
        </w:rPr>
        <w:t>intéressa, l</w:t>
      </w:r>
      <w:r>
        <w:rPr>
          <w:rFonts w:cs="Times New Roman"/>
        </w:rPr>
        <w:t>’</w:t>
      </w:r>
      <w:r w:rsidRPr="00781C58">
        <w:rPr>
          <w:rFonts w:cs="Times New Roman"/>
        </w:rPr>
        <w:t>envie le prit de peindre. Tassi consentit, et de domestique il fut promu élève. La nuance n</w:t>
      </w:r>
      <w:r>
        <w:rPr>
          <w:rFonts w:cs="Times New Roman"/>
        </w:rPr>
        <w:t>’</w:t>
      </w:r>
      <w:r w:rsidRPr="00781C58">
        <w:rPr>
          <w:rFonts w:cs="Times New Roman"/>
        </w:rPr>
        <w:t xml:space="preserve">était pas encore très grande entre les deux états. Tassi, qui ne vivait pas comme tout le monde, </w:t>
      </w:r>
      <w:r w:rsidR="00050857">
        <w:rPr>
          <w:rFonts w:cs="Times New Roman"/>
        </w:rPr>
        <w:t>— </w:t>
      </w:r>
      <w:r w:rsidRPr="00781C58">
        <w:rPr>
          <w:rFonts w:cs="Times New Roman"/>
        </w:rPr>
        <w:t>il s</w:t>
      </w:r>
      <w:r>
        <w:rPr>
          <w:rFonts w:cs="Times New Roman"/>
        </w:rPr>
        <w:t>’</w:t>
      </w:r>
      <w:r w:rsidRPr="00781C58">
        <w:rPr>
          <w:rFonts w:cs="Times New Roman"/>
        </w:rPr>
        <w:t>en faut</w:t>
      </w:r>
      <w:r>
        <w:rPr>
          <w:rFonts w:cs="Times New Roman"/>
        </w:rPr>
        <w:t> !</w:t>
      </w:r>
      <w:r w:rsidRPr="00781C58">
        <w:rPr>
          <w:rFonts w:cs="Times New Roman"/>
        </w:rPr>
        <w:t xml:space="preserve"> </w:t>
      </w:r>
      <w:r w:rsidR="00050857">
        <w:rPr>
          <w:rFonts w:cs="Times New Roman"/>
        </w:rPr>
        <w:t>— </w:t>
      </w:r>
      <w:r w:rsidRPr="00781C58">
        <w:rPr>
          <w:rFonts w:cs="Times New Roman"/>
        </w:rPr>
        <w:t>entretenait chez lui nombre de belles filles, d</w:t>
      </w:r>
      <w:r>
        <w:rPr>
          <w:rFonts w:cs="Times New Roman"/>
        </w:rPr>
        <w:t>’</w:t>
      </w:r>
      <w:r w:rsidRPr="00781C58">
        <w:rPr>
          <w:rFonts w:cs="Times New Roman"/>
        </w:rPr>
        <w:t>un commerce facile, à l</w:t>
      </w:r>
      <w:r>
        <w:rPr>
          <w:rFonts w:cs="Times New Roman"/>
        </w:rPr>
        <w:t>’</w:t>
      </w:r>
      <w:r w:rsidRPr="00781C58">
        <w:rPr>
          <w:rFonts w:cs="Times New Roman"/>
        </w:rPr>
        <w:t xml:space="preserve">aide desquelles il payait les gens de sa maison. </w:t>
      </w:r>
      <w:r w:rsidRPr="00DF4CEB">
        <w:rPr>
          <w:rFonts w:cs="Times New Roman"/>
          <w:lang w:val="it-IT"/>
        </w:rPr>
        <w:t xml:space="preserve">Passeri est </w:t>
      </w:r>
      <w:proofErr w:type="gramStart"/>
      <w:r w:rsidRPr="00DF4CEB">
        <w:rPr>
          <w:rFonts w:cs="Times New Roman"/>
          <w:lang w:val="it-IT"/>
        </w:rPr>
        <w:t>formel :</w:t>
      </w:r>
      <w:proofErr w:type="gramEnd"/>
      <w:r w:rsidRPr="00DF4CEB">
        <w:rPr>
          <w:rFonts w:cs="Times New Roman"/>
          <w:lang w:val="it-IT"/>
        </w:rPr>
        <w:t xml:space="preserve"> </w:t>
      </w:r>
      <w:r w:rsidRPr="00DF4CEB">
        <w:rPr>
          <w:rStyle w:val="quotec"/>
          <w:lang w:val="it-IT"/>
        </w:rPr>
        <w:t>« Quelle sue femmine, li quali stando nella sua casa per enere invischiata la gioventù, ne’loro allettamenti, facera che quelle litenistero allaciati con lusinghe al servigio di lui senza chiedere alcuna mercedo.</w:t>
      </w:r>
      <w:r w:rsidR="00050857" w:rsidRPr="00DF4CEB">
        <w:rPr>
          <w:rStyle w:val="quotec"/>
          <w:lang w:val="it-IT"/>
        </w:rPr>
        <w:t> »</w:t>
      </w:r>
      <w:r w:rsidRPr="00DF4CEB">
        <w:rPr>
          <w:rFonts w:cs="Times New Roman"/>
          <w:lang w:val="it-IT"/>
        </w:rPr>
        <w:t xml:space="preserve"> </w:t>
      </w:r>
      <w:r w:rsidRPr="00781C58">
        <w:rPr>
          <w:rFonts w:cs="Times New Roman"/>
        </w:rPr>
        <w:t>… J</w:t>
      </w:r>
      <w:r>
        <w:rPr>
          <w:rFonts w:cs="Times New Roman"/>
        </w:rPr>
        <w:t>’</w:t>
      </w:r>
      <w:r w:rsidRPr="00781C58">
        <w:rPr>
          <w:rFonts w:cs="Times New Roman"/>
        </w:rPr>
        <w:t>ai dit que c</w:t>
      </w:r>
      <w:r>
        <w:rPr>
          <w:rFonts w:cs="Times New Roman"/>
        </w:rPr>
        <w:t>’</w:t>
      </w:r>
      <w:r w:rsidRPr="00781C58">
        <w:rPr>
          <w:rFonts w:cs="Times New Roman"/>
        </w:rPr>
        <w:t>était un original.</w:t>
      </w:r>
    </w:p>
    <w:p w14:paraId="674C239D" w14:textId="77777777" w:rsidR="005F258A" w:rsidRPr="00781C58" w:rsidRDefault="00781C58" w:rsidP="003326E0">
      <w:pPr>
        <w:pStyle w:val="Corpsdetexte"/>
        <w:rPr>
          <w:rFonts w:cs="Times New Roman"/>
        </w:rPr>
      </w:pPr>
      <w:r w:rsidRPr="00781C58">
        <w:rPr>
          <w:rFonts w:cs="Times New Roman"/>
        </w:rPr>
        <w:t>Quand il se fut fatigué des transtévérines du Tassi, le Lorrain, ayant pris goût aux pinceaux et à la palette, chercha un autre maître. Ils n</w:t>
      </w:r>
      <w:r>
        <w:rPr>
          <w:rFonts w:cs="Times New Roman"/>
        </w:rPr>
        <w:t>’</w:t>
      </w:r>
      <w:r w:rsidRPr="00781C58">
        <w:rPr>
          <w:rFonts w:cs="Times New Roman"/>
        </w:rPr>
        <w:t>étaient pas rares dans la Ville Éternelle</w:t>
      </w:r>
      <w:r>
        <w:rPr>
          <w:rFonts w:cs="Times New Roman"/>
        </w:rPr>
        <w:t> !</w:t>
      </w:r>
      <w:r w:rsidRPr="00781C58">
        <w:rPr>
          <w:rFonts w:cs="Times New Roman"/>
        </w:rPr>
        <w:t xml:space="preserve"> À défaut des géants dont l</w:t>
      </w:r>
      <w:r>
        <w:rPr>
          <w:rFonts w:cs="Times New Roman"/>
        </w:rPr>
        <w:t>’</w:t>
      </w:r>
      <w:r w:rsidRPr="00781C58">
        <w:rPr>
          <w:rFonts w:cs="Times New Roman"/>
        </w:rPr>
        <w:t>œuvre séculaire était terminée, il y avait des artisans tenant écoles partout, triomphateurs du moment vers lesquels des Provinces-Unies, de Bohême, de Franconie, de Basse Saxe, des marches d</w:t>
      </w:r>
      <w:r>
        <w:rPr>
          <w:rFonts w:cs="Times New Roman"/>
        </w:rPr>
        <w:t>’</w:t>
      </w:r>
      <w:r w:rsidRPr="00781C58">
        <w:rPr>
          <w:rFonts w:cs="Times New Roman"/>
        </w:rPr>
        <w:t>Allemagne et d</w:t>
      </w:r>
      <w:r>
        <w:rPr>
          <w:rFonts w:cs="Times New Roman"/>
        </w:rPr>
        <w:t>’</w:t>
      </w:r>
      <w:r w:rsidRPr="00781C58">
        <w:rPr>
          <w:rFonts w:cs="Times New Roman"/>
        </w:rPr>
        <w:t>Espagne, accouraient, comme on vient vers la lumière bienfaisante, tous ceux que tourmentait l</w:t>
      </w:r>
      <w:r>
        <w:rPr>
          <w:rFonts w:cs="Times New Roman"/>
        </w:rPr>
        <w:t>’</w:t>
      </w:r>
      <w:r w:rsidRPr="00781C58">
        <w:rPr>
          <w:rFonts w:cs="Times New Roman"/>
        </w:rPr>
        <w:t>envie de peindre. Comment n</w:t>
      </w:r>
      <w:r>
        <w:rPr>
          <w:rFonts w:cs="Times New Roman"/>
        </w:rPr>
        <w:t>’</w:t>
      </w:r>
      <w:r w:rsidRPr="00781C58">
        <w:rPr>
          <w:rFonts w:cs="Times New Roman"/>
        </w:rPr>
        <w:t>entra-t-il chez aucun de ceux-là</w:t>
      </w:r>
      <w:r>
        <w:rPr>
          <w:rFonts w:cs="Times New Roman"/>
        </w:rPr>
        <w:t> ?</w:t>
      </w:r>
      <w:r w:rsidRPr="00781C58">
        <w:rPr>
          <w:rFonts w:cs="Times New Roman"/>
        </w:rPr>
        <w:t xml:space="preserve"> Il dut peut-être cela au conseil d</w:t>
      </w:r>
      <w:r>
        <w:rPr>
          <w:rFonts w:cs="Times New Roman"/>
        </w:rPr>
        <w:t>’</w:t>
      </w:r>
      <w:r w:rsidRPr="00781C58">
        <w:rPr>
          <w:rFonts w:cs="Times New Roman"/>
        </w:rPr>
        <w:t xml:space="preserve">un rare artiste, </w:t>
      </w:r>
      <w:r w:rsidR="00050857">
        <w:rPr>
          <w:rFonts w:cs="Times New Roman"/>
        </w:rPr>
        <w:t>— </w:t>
      </w:r>
      <w:r w:rsidRPr="00781C58">
        <w:rPr>
          <w:rFonts w:cs="Times New Roman"/>
        </w:rPr>
        <w:t>ou au hasard. Mais si Bologne semble triompher avec les Carrache, avec Guido Reni, avec Zampieri, Florence, Sienne, Ravenne, Ferrare ne sont plus, la lutte s</w:t>
      </w:r>
      <w:r>
        <w:rPr>
          <w:rFonts w:cs="Times New Roman"/>
        </w:rPr>
        <w:t>’</w:t>
      </w:r>
      <w:r w:rsidRPr="00781C58">
        <w:rPr>
          <w:rFonts w:cs="Times New Roman"/>
        </w:rPr>
        <w:t>est déplacée</w:t>
      </w:r>
      <w:r>
        <w:rPr>
          <w:rFonts w:cs="Times New Roman"/>
        </w:rPr>
        <w:t> :</w:t>
      </w:r>
      <w:r w:rsidRPr="00781C58">
        <w:rPr>
          <w:rFonts w:cs="Times New Roman"/>
        </w:rPr>
        <w:t xml:space="preserve"> c</w:t>
      </w:r>
      <w:r>
        <w:rPr>
          <w:rFonts w:cs="Times New Roman"/>
        </w:rPr>
        <w:t>’</w:t>
      </w:r>
      <w:r w:rsidRPr="00781C58">
        <w:rPr>
          <w:rFonts w:cs="Times New Roman"/>
        </w:rPr>
        <w:t>est à Naples que les Écoles bataillent.</w:t>
      </w:r>
    </w:p>
    <w:p w14:paraId="6EFF32D9" w14:textId="77777777" w:rsidR="005F258A" w:rsidRPr="00781C58" w:rsidRDefault="00781C58" w:rsidP="003326E0">
      <w:pPr>
        <w:pStyle w:val="Corpsdetexte"/>
        <w:rPr>
          <w:rFonts w:cs="Times New Roman"/>
        </w:rPr>
      </w:pPr>
      <w:r w:rsidRPr="00781C58">
        <w:rPr>
          <w:rFonts w:cs="Times New Roman"/>
        </w:rPr>
        <w:t>Claude s</w:t>
      </w:r>
      <w:r>
        <w:rPr>
          <w:rFonts w:cs="Times New Roman"/>
        </w:rPr>
        <w:t>’</w:t>
      </w:r>
      <w:r w:rsidRPr="00781C58">
        <w:rPr>
          <w:rFonts w:cs="Times New Roman"/>
        </w:rPr>
        <w:t>y rend. C</w:t>
      </w:r>
      <w:r>
        <w:rPr>
          <w:rFonts w:cs="Times New Roman"/>
        </w:rPr>
        <w:t>’</w:t>
      </w:r>
      <w:r w:rsidRPr="00781C58">
        <w:rPr>
          <w:rFonts w:cs="Times New Roman"/>
        </w:rPr>
        <w:t xml:space="preserve">est dangereux. Terriblement ombrageux, les Napolitains viennent, par </w:t>
      </w:r>
      <w:r w:rsidRPr="00781C58">
        <w:rPr>
          <w:rFonts w:cs="Times New Roman"/>
        </w:rPr>
        <w:lastRenderedPageBreak/>
        <w:t>leurs persécutions, de lasser le Guide, qui s</w:t>
      </w:r>
      <w:r>
        <w:rPr>
          <w:rFonts w:cs="Times New Roman"/>
        </w:rPr>
        <w:t>’</w:t>
      </w:r>
      <w:r w:rsidRPr="00781C58">
        <w:rPr>
          <w:rFonts w:cs="Times New Roman"/>
        </w:rPr>
        <w:t>est enfui. Si à Rome on bâtonne, à Naples on tue, et, dans peu, Ribéra et il cavaliere Lanfranchi empoisonneront le Dominiquin parce qu</w:t>
      </w:r>
      <w:r>
        <w:rPr>
          <w:rFonts w:cs="Times New Roman"/>
        </w:rPr>
        <w:t>’</w:t>
      </w:r>
      <w:r w:rsidRPr="00781C58">
        <w:rPr>
          <w:rFonts w:cs="Times New Roman"/>
        </w:rPr>
        <w:t xml:space="preserve">il a osé accepter la décoration de la chapelle de saint Janvier, au Dôme. Voilà qui engageait peu, cependant, </w:t>
      </w:r>
      <w:r w:rsidR="00050857">
        <w:rPr>
          <w:rFonts w:cs="Times New Roman"/>
        </w:rPr>
        <w:t>— </w:t>
      </w:r>
      <w:r w:rsidRPr="00781C58">
        <w:rPr>
          <w:rFonts w:cs="Times New Roman"/>
        </w:rPr>
        <w:t>pas plus que la continuelle révolte sourde qui agitait la ville, agonisante sous le garrot espagnol. Néanmoins le Lorrain fait le voyage et entre chez Godefroy Walss, un Allemand de Cologne, qui lui enseigne la perspective et l</w:t>
      </w:r>
      <w:r>
        <w:rPr>
          <w:rFonts w:cs="Times New Roman"/>
        </w:rPr>
        <w:t>’</w:t>
      </w:r>
      <w:r w:rsidRPr="00781C58">
        <w:rPr>
          <w:rFonts w:cs="Times New Roman"/>
        </w:rPr>
        <w:t>architecture.</w:t>
      </w:r>
    </w:p>
    <w:p w14:paraId="4F4E8F7D" w14:textId="77777777" w:rsidR="005F258A" w:rsidRPr="00781C58" w:rsidRDefault="00781C58" w:rsidP="003326E0">
      <w:pPr>
        <w:pStyle w:val="Corpsdetexte"/>
        <w:rPr>
          <w:rFonts w:cs="Times New Roman"/>
        </w:rPr>
      </w:pPr>
      <w:r w:rsidRPr="00781C58">
        <w:rPr>
          <w:rFonts w:cs="Times New Roman"/>
        </w:rPr>
        <w:t>Et Claude a vite assez de ce nouveau maître, et il repart</w:t>
      </w:r>
      <w:r>
        <w:rPr>
          <w:rFonts w:cs="Times New Roman"/>
        </w:rPr>
        <w:t> :</w:t>
      </w:r>
      <w:r w:rsidRPr="00781C58">
        <w:rPr>
          <w:rFonts w:cs="Times New Roman"/>
        </w:rPr>
        <w:t xml:space="preserve"> la sublimité qui se déroule du Pausilippe à Poggio Reale ne le retient pas</w:t>
      </w:r>
      <w:r>
        <w:rPr>
          <w:rFonts w:cs="Times New Roman"/>
        </w:rPr>
        <w:t> ;</w:t>
      </w:r>
      <w:r w:rsidRPr="00781C58">
        <w:rPr>
          <w:rFonts w:cs="Times New Roman"/>
        </w:rPr>
        <w:t xml:space="preserve"> il continue à ne pas voir</w:t>
      </w:r>
      <w:r>
        <w:rPr>
          <w:rFonts w:cs="Times New Roman"/>
        </w:rPr>
        <w:t>…</w:t>
      </w:r>
    </w:p>
    <w:p w14:paraId="13E3948A" w14:textId="77777777" w:rsidR="005F258A" w:rsidRPr="00781C58" w:rsidRDefault="00781C58" w:rsidP="003326E0">
      <w:pPr>
        <w:pStyle w:val="Corpsdetexte"/>
        <w:rPr>
          <w:rFonts w:cs="Times New Roman"/>
        </w:rPr>
      </w:pPr>
      <w:r w:rsidRPr="00781C58">
        <w:rPr>
          <w:rFonts w:cs="Times New Roman"/>
        </w:rPr>
        <w:t>Il remonte vers le nord, et c</w:t>
      </w:r>
      <w:r>
        <w:rPr>
          <w:rFonts w:cs="Times New Roman"/>
        </w:rPr>
        <w:t>’</w:t>
      </w:r>
      <w:r w:rsidRPr="00781C58">
        <w:rPr>
          <w:rFonts w:cs="Times New Roman"/>
        </w:rPr>
        <w:t>est Venise. Que croyez-vous que va produire sur lui la ville de Giovanni Bellini et du Giorgione, de Carpaccio et de Titien, la Venise de Véronèse</w:t>
      </w:r>
      <w:r>
        <w:rPr>
          <w:rFonts w:cs="Times New Roman"/>
        </w:rPr>
        <w:t> ?</w:t>
      </w:r>
    </w:p>
    <w:p w14:paraId="1CC63BB7" w14:textId="77777777" w:rsidR="005F258A" w:rsidRPr="00781C58" w:rsidRDefault="00781C58" w:rsidP="003326E0">
      <w:pPr>
        <w:pStyle w:val="Corpsdetexte"/>
        <w:rPr>
          <w:rFonts w:cs="Times New Roman"/>
        </w:rPr>
      </w:pPr>
      <w:r w:rsidRPr="00781C58">
        <w:rPr>
          <w:rFonts w:cs="Times New Roman"/>
        </w:rPr>
        <w:t>Il va passer.</w:t>
      </w:r>
    </w:p>
    <w:p w14:paraId="7BED9D30" w14:textId="77777777" w:rsidR="005F258A" w:rsidRPr="00781C58" w:rsidRDefault="00781C58" w:rsidP="003326E0">
      <w:pPr>
        <w:pStyle w:val="Corpsdetexte"/>
        <w:rPr>
          <w:rFonts w:cs="Times New Roman"/>
        </w:rPr>
      </w:pPr>
      <w:r w:rsidRPr="00781C58">
        <w:rPr>
          <w:rFonts w:cs="Times New Roman"/>
        </w:rPr>
        <w:t>Ici encore la magie du décor et des personnages lui est indifférente.</w:t>
      </w:r>
    </w:p>
    <w:p w14:paraId="65B4461A" w14:textId="77777777" w:rsidR="005F258A" w:rsidRPr="00781C58" w:rsidRDefault="00781C58" w:rsidP="003326E0">
      <w:pPr>
        <w:pStyle w:val="Corpsdetexte"/>
        <w:rPr>
          <w:rFonts w:cs="Times New Roman"/>
        </w:rPr>
      </w:pPr>
      <w:r w:rsidRPr="00781C58">
        <w:rPr>
          <w:rFonts w:cs="Times New Roman"/>
        </w:rPr>
        <w:t xml:space="preserve">Ni les canaux bleus, ni les palais roses, ni le Contarini et sa robe de pourpre, ni les nobles en leurs longs habits levantins, ni les </w:t>
      </w:r>
      <w:r>
        <w:rPr>
          <w:rFonts w:cs="Times New Roman"/>
          <w:i/>
        </w:rPr>
        <w:t>« </w:t>
      </w:r>
      <w:r w:rsidRPr="00781C58">
        <w:rPr>
          <w:rFonts w:cs="Times New Roman"/>
        </w:rPr>
        <w:t>gentilzdonne</w:t>
      </w:r>
      <w:r w:rsidR="00050857">
        <w:rPr>
          <w:rFonts w:cs="Times New Roman"/>
        </w:rPr>
        <w:t> »</w:t>
      </w:r>
      <w:r w:rsidRPr="00781C58">
        <w:rPr>
          <w:rFonts w:cs="Times New Roman"/>
        </w:rPr>
        <w:t xml:space="preserve"> grandes, majestueuses et fières, ni la punaisie des Juifs, ni le peuple du pont Saint-Barnabé</w:t>
      </w:r>
      <w:r>
        <w:rPr>
          <w:rFonts w:cs="Times New Roman"/>
        </w:rPr>
        <w:t> ;</w:t>
      </w:r>
      <w:r w:rsidRPr="00781C58">
        <w:rPr>
          <w:rFonts w:cs="Times New Roman"/>
        </w:rPr>
        <w:t xml:space="preserve"> l</w:t>
      </w:r>
      <w:r>
        <w:rPr>
          <w:rFonts w:cs="Times New Roman"/>
        </w:rPr>
        <w:t>’</w:t>
      </w:r>
      <w:r w:rsidRPr="00781C58">
        <w:rPr>
          <w:rFonts w:cs="Times New Roman"/>
        </w:rPr>
        <w:t>or et le sang en débauches géniales aux coupoles saintes et aux murs de marbre des demeures féeriques</w:t>
      </w:r>
      <w:r>
        <w:rPr>
          <w:rFonts w:cs="Times New Roman"/>
        </w:rPr>
        <w:t> ;</w:t>
      </w:r>
      <w:r w:rsidRPr="00781C58">
        <w:rPr>
          <w:rFonts w:cs="Times New Roman"/>
        </w:rPr>
        <w:t xml:space="preserve"> au dehors l</w:t>
      </w:r>
      <w:r>
        <w:rPr>
          <w:rFonts w:cs="Times New Roman"/>
        </w:rPr>
        <w:t>’</w:t>
      </w:r>
      <w:r w:rsidRPr="00781C58">
        <w:rPr>
          <w:rFonts w:cs="Times New Roman"/>
        </w:rPr>
        <w:t>or et le sang de la vie même, cette joie, si bellement libre, sonore et harmonieuse, cette</w:t>
      </w:r>
      <w:r w:rsidR="00050857">
        <w:rPr>
          <w:rFonts w:cs="Times New Roman"/>
        </w:rPr>
        <w:t xml:space="preserve"> </w:t>
      </w:r>
      <w:r w:rsidRPr="00781C58">
        <w:rPr>
          <w:rFonts w:cs="Times New Roman"/>
        </w:rPr>
        <w:t xml:space="preserve">joie de la Joie, </w:t>
      </w:r>
      <w:r w:rsidR="00050857">
        <w:rPr>
          <w:rFonts w:cs="Times New Roman"/>
        </w:rPr>
        <w:t>— </w:t>
      </w:r>
      <w:r w:rsidRPr="00781C58">
        <w:rPr>
          <w:rFonts w:cs="Times New Roman"/>
        </w:rPr>
        <w:t>rien n</w:t>
      </w:r>
      <w:r>
        <w:rPr>
          <w:rFonts w:cs="Times New Roman"/>
        </w:rPr>
        <w:t>’</w:t>
      </w:r>
      <w:r w:rsidRPr="00781C58">
        <w:rPr>
          <w:rFonts w:cs="Times New Roman"/>
        </w:rPr>
        <w:t>éveillera en lui un tressaillement, un frisson, un regret</w:t>
      </w:r>
      <w:r>
        <w:rPr>
          <w:rFonts w:cs="Times New Roman"/>
        </w:rPr>
        <w:t>…</w:t>
      </w:r>
    </w:p>
    <w:p w14:paraId="4FF24376" w14:textId="77777777" w:rsidR="005F258A" w:rsidRPr="00781C58" w:rsidRDefault="00781C58" w:rsidP="003326E0">
      <w:pPr>
        <w:pStyle w:val="Corpsdetexte"/>
        <w:rPr>
          <w:rFonts w:cs="Times New Roman"/>
        </w:rPr>
      </w:pPr>
      <w:r w:rsidRPr="00781C58">
        <w:rPr>
          <w:rFonts w:cs="Times New Roman"/>
        </w:rPr>
        <w:t xml:space="preserve">Impavide et froid, </w:t>
      </w:r>
      <w:r w:rsidR="00050857">
        <w:rPr>
          <w:rFonts w:cs="Times New Roman"/>
        </w:rPr>
        <w:t>— </w:t>
      </w:r>
      <w:r w:rsidRPr="00781C58">
        <w:rPr>
          <w:rFonts w:cs="Times New Roman"/>
        </w:rPr>
        <w:t xml:space="preserve">je veux dire </w:t>
      </w:r>
      <w:r w:rsidR="00050857">
        <w:rPr>
          <w:rFonts w:cs="Times New Roman"/>
        </w:rPr>
        <w:t xml:space="preserve">aveugle, sourd et sans pensées, — </w:t>
      </w:r>
      <w:r w:rsidRPr="00781C58">
        <w:rPr>
          <w:rFonts w:cs="Times New Roman"/>
        </w:rPr>
        <w:t>il ne s</w:t>
      </w:r>
      <w:r>
        <w:rPr>
          <w:rFonts w:cs="Times New Roman"/>
        </w:rPr>
        <w:t>’</w:t>
      </w:r>
      <w:r w:rsidRPr="00781C58">
        <w:rPr>
          <w:rFonts w:cs="Times New Roman"/>
        </w:rPr>
        <w:t>arrête, et, par les cantons suisses, gagne enfin Nancy.</w:t>
      </w:r>
    </w:p>
    <w:p w14:paraId="1C12F4EA" w14:textId="77777777" w:rsidR="005F258A" w:rsidRPr="00781C58" w:rsidRDefault="00781C58" w:rsidP="00050857">
      <w:pPr>
        <w:pStyle w:val="ab"/>
      </w:pPr>
      <w:bookmarkStart w:id="1" w:name="bookmark2"/>
      <w:bookmarkEnd w:id="1"/>
      <w:r w:rsidRPr="00781C58">
        <w:t>§</w:t>
      </w:r>
    </w:p>
    <w:p w14:paraId="1E4A6FD4" w14:textId="77777777" w:rsidR="005F258A" w:rsidRPr="00781C58" w:rsidRDefault="00781C58" w:rsidP="003326E0">
      <w:pPr>
        <w:pStyle w:val="Corpsdetexte"/>
        <w:rPr>
          <w:rFonts w:cs="Times New Roman"/>
        </w:rPr>
      </w:pPr>
      <w:r w:rsidRPr="00781C58">
        <w:rPr>
          <w:rFonts w:cs="Times New Roman"/>
        </w:rPr>
        <w:t>S</w:t>
      </w:r>
      <w:r>
        <w:rPr>
          <w:rFonts w:cs="Times New Roman"/>
        </w:rPr>
        <w:t>’</w:t>
      </w:r>
      <w:r w:rsidRPr="00781C58">
        <w:rPr>
          <w:rFonts w:cs="Times New Roman"/>
        </w:rPr>
        <w:t>il a quitté le duché ignorant qu</w:t>
      </w:r>
      <w:r>
        <w:rPr>
          <w:rFonts w:cs="Times New Roman"/>
        </w:rPr>
        <w:t>’</w:t>
      </w:r>
      <w:r w:rsidRPr="00781C58">
        <w:rPr>
          <w:rFonts w:cs="Times New Roman"/>
        </w:rPr>
        <w:t>il y avait pour lui une autre existence que celle que jusqu</w:t>
      </w:r>
      <w:r>
        <w:rPr>
          <w:rFonts w:cs="Times New Roman"/>
        </w:rPr>
        <w:t>’</w:t>
      </w:r>
      <w:r w:rsidRPr="00781C58">
        <w:rPr>
          <w:rFonts w:cs="Times New Roman"/>
        </w:rPr>
        <w:t>alors il y avait menée, il rentre à même de se faire une place parmi les artistes qui s</w:t>
      </w:r>
      <w:r>
        <w:rPr>
          <w:rFonts w:cs="Times New Roman"/>
        </w:rPr>
        <w:t>’</w:t>
      </w:r>
      <w:r w:rsidRPr="00781C58">
        <w:rPr>
          <w:rFonts w:cs="Times New Roman"/>
        </w:rPr>
        <w:t>embesognent à la cour de Charles IV et entretiennent l</w:t>
      </w:r>
      <w:r>
        <w:rPr>
          <w:rFonts w:cs="Times New Roman"/>
        </w:rPr>
        <w:t>’</w:t>
      </w:r>
      <w:r w:rsidRPr="00781C58">
        <w:rPr>
          <w:rFonts w:cs="Times New Roman"/>
        </w:rPr>
        <w:t>intense rayonnement de ce petit foyer.</w:t>
      </w:r>
    </w:p>
    <w:p w14:paraId="28B0E20C" w14:textId="77777777" w:rsidR="005F258A" w:rsidRPr="00781C58" w:rsidRDefault="00781C58" w:rsidP="003326E0">
      <w:pPr>
        <w:pStyle w:val="Corpsdetexte"/>
        <w:rPr>
          <w:rFonts w:cs="Times New Roman"/>
        </w:rPr>
      </w:pPr>
      <w:r w:rsidRPr="00781C58">
        <w:rPr>
          <w:rFonts w:cs="Times New Roman"/>
        </w:rPr>
        <w:t>Au seuil de l</w:t>
      </w:r>
      <w:r>
        <w:rPr>
          <w:rFonts w:cs="Times New Roman"/>
        </w:rPr>
        <w:t>’</w:t>
      </w:r>
      <w:r w:rsidRPr="00781C58">
        <w:rPr>
          <w:rFonts w:cs="Times New Roman"/>
        </w:rPr>
        <w:t xml:space="preserve">art lorrain du </w:t>
      </w:r>
      <w:r w:rsidRPr="00781C58">
        <w:rPr>
          <w:rFonts w:cs="Times New Roman"/>
          <w:smallCaps/>
        </w:rPr>
        <w:t>xvii</w:t>
      </w:r>
      <w:r w:rsidRPr="00781C58">
        <w:rPr>
          <w:vertAlign w:val="superscript"/>
        </w:rPr>
        <w:t>e</w:t>
      </w:r>
      <w:r w:rsidR="00050857">
        <w:rPr>
          <w:rFonts w:cs="Times New Roman"/>
        </w:rPr>
        <w:t> </w:t>
      </w:r>
      <w:r w:rsidRPr="00781C58">
        <w:rPr>
          <w:rFonts w:cs="Times New Roman"/>
        </w:rPr>
        <w:t>siècle se dresse ce trio formidable</w:t>
      </w:r>
      <w:r>
        <w:rPr>
          <w:rFonts w:cs="Times New Roman"/>
        </w:rPr>
        <w:t> :</w:t>
      </w:r>
      <w:r w:rsidRPr="00781C58">
        <w:rPr>
          <w:rFonts w:cs="Times New Roman"/>
        </w:rPr>
        <w:t xml:space="preserve"> Jacques Callot, Israël Sylvestre, Claude Gellée. Trois œuvres qui conduisent au siècle de Stanislas, au capucin Benoît-Picard, au bénédictin Dom Calmet, à Hugo abbé d</w:t>
      </w:r>
      <w:r>
        <w:rPr>
          <w:rFonts w:cs="Times New Roman"/>
        </w:rPr>
        <w:t>’</w:t>
      </w:r>
      <w:r w:rsidRPr="00781C58">
        <w:rPr>
          <w:rFonts w:cs="Times New Roman"/>
        </w:rPr>
        <w:t>Étival, à Guibal et à Cyfflé, à Héré et à Jean Lamour. Peu de pays, dans un effort fatalement circonscrit, avaient été aussi féconds. C</w:t>
      </w:r>
      <w:r>
        <w:rPr>
          <w:rFonts w:cs="Times New Roman"/>
        </w:rPr>
        <w:t>’</w:t>
      </w:r>
      <w:r w:rsidRPr="00781C58">
        <w:rPr>
          <w:rFonts w:cs="Times New Roman"/>
        </w:rPr>
        <w:t>est à peine si l</w:t>
      </w:r>
      <w:r>
        <w:rPr>
          <w:rFonts w:cs="Times New Roman"/>
        </w:rPr>
        <w:t>’</w:t>
      </w:r>
      <w:r w:rsidRPr="00781C58">
        <w:rPr>
          <w:rFonts w:cs="Times New Roman"/>
        </w:rPr>
        <w:t xml:space="preserve">on peut compter ses peintres, ses sculpteurs, ses graveurs, ses verriers et ses architectes. Après Ferry, et Thiébaut, et Raoul, René II roi de Sicile, le </w:t>
      </w:r>
      <w:r>
        <w:rPr>
          <w:rFonts w:cs="Times New Roman"/>
        </w:rPr>
        <w:t>« </w:t>
      </w:r>
      <w:r w:rsidRPr="00781C58">
        <w:rPr>
          <w:rFonts w:cs="Times New Roman"/>
        </w:rPr>
        <w:t>seigneur Roy</w:t>
      </w:r>
      <w:r w:rsidR="00050857">
        <w:rPr>
          <w:rFonts w:cs="Times New Roman"/>
        </w:rPr>
        <w:t> »</w:t>
      </w:r>
      <w:r w:rsidRPr="00781C58">
        <w:rPr>
          <w:rFonts w:cs="Times New Roman"/>
        </w:rPr>
        <w:t>, choie les peintres</w:t>
      </w:r>
      <w:r>
        <w:rPr>
          <w:rFonts w:cs="Times New Roman"/>
        </w:rPr>
        <w:t> :</w:t>
      </w:r>
      <w:r w:rsidRPr="00781C58">
        <w:rPr>
          <w:rFonts w:cs="Times New Roman"/>
        </w:rPr>
        <w:t xml:space="preserve"> c</w:t>
      </w:r>
      <w:r>
        <w:rPr>
          <w:rFonts w:cs="Times New Roman"/>
        </w:rPr>
        <w:t>’</w:t>
      </w:r>
      <w:r w:rsidRPr="00781C58">
        <w:rPr>
          <w:rFonts w:cs="Times New Roman"/>
        </w:rPr>
        <w:t>est Bertrand Maillet dont il pensionne la veuve, c</w:t>
      </w:r>
      <w:r>
        <w:rPr>
          <w:rFonts w:cs="Times New Roman"/>
        </w:rPr>
        <w:t>’</w:t>
      </w:r>
      <w:r w:rsidRPr="00781C58">
        <w:rPr>
          <w:rFonts w:cs="Times New Roman"/>
        </w:rPr>
        <w:t xml:space="preserve">est Pierre Garnier à qui il paye </w:t>
      </w:r>
      <w:r w:rsidRPr="00781C58">
        <w:rPr>
          <w:rFonts w:cs="Times New Roman"/>
        </w:rPr>
        <w:lastRenderedPageBreak/>
        <w:t>dix-huit florins du Rhin, et combien d</w:t>
      </w:r>
      <w:r>
        <w:rPr>
          <w:rFonts w:cs="Times New Roman"/>
        </w:rPr>
        <w:t>’</w:t>
      </w:r>
      <w:r w:rsidRPr="00781C58">
        <w:rPr>
          <w:rFonts w:cs="Times New Roman"/>
        </w:rPr>
        <w:t>autres</w:t>
      </w:r>
      <w:r>
        <w:rPr>
          <w:rFonts w:cs="Times New Roman"/>
        </w:rPr>
        <w:t> ?</w:t>
      </w:r>
      <w:r w:rsidRPr="00781C58">
        <w:rPr>
          <w:rFonts w:cs="Times New Roman"/>
        </w:rPr>
        <w:t xml:space="preserve"> Dans les vieux comptes poudreux, des noms surgissent</w:t>
      </w:r>
      <w:r>
        <w:rPr>
          <w:rFonts w:cs="Times New Roman"/>
        </w:rPr>
        <w:t> :</w:t>
      </w:r>
      <w:r w:rsidRPr="00781C58">
        <w:rPr>
          <w:rFonts w:cs="Times New Roman"/>
        </w:rPr>
        <w:t xml:space="preserve"> Bernard de Lunéville, Hugo de Toul, et les enlumineurs Conrard, Hen</w:t>
      </w:r>
      <w:r w:rsidR="00050857">
        <w:rPr>
          <w:rFonts w:cs="Times New Roman"/>
        </w:rPr>
        <w:t>ry, Georges, Jehan, auxquels il</w:t>
      </w:r>
      <w:r w:rsidRPr="00781C58">
        <w:rPr>
          <w:rFonts w:cs="Times New Roman"/>
        </w:rPr>
        <w:t xml:space="preserve"> distribue de beaux marcs d</w:t>
      </w:r>
      <w:r>
        <w:rPr>
          <w:rFonts w:cs="Times New Roman"/>
        </w:rPr>
        <w:t>’</w:t>
      </w:r>
      <w:r w:rsidRPr="00781C58">
        <w:rPr>
          <w:rFonts w:cs="Times New Roman"/>
        </w:rPr>
        <w:t>or</w:t>
      </w:r>
      <w:r>
        <w:rPr>
          <w:rFonts w:cs="Times New Roman"/>
        </w:rPr>
        <w:t> ;</w:t>
      </w:r>
      <w:r w:rsidRPr="00781C58">
        <w:rPr>
          <w:rFonts w:cs="Times New Roman"/>
        </w:rPr>
        <w:t xml:space="preserve"> et le traité par lequel il s</w:t>
      </w:r>
      <w:r>
        <w:rPr>
          <w:rFonts w:cs="Times New Roman"/>
        </w:rPr>
        <w:t>’</w:t>
      </w:r>
      <w:r w:rsidRPr="00781C58">
        <w:rPr>
          <w:rFonts w:cs="Times New Roman"/>
        </w:rPr>
        <w:t xml:space="preserve">attache, en 1497, Hans Sérobach, allemand, </w:t>
      </w:r>
      <w:r w:rsidRPr="00050857">
        <w:rPr>
          <w:rStyle w:val="quotec"/>
        </w:rPr>
        <w:t>« pour se servir de luy en pièces d’art</w:t>
      </w:r>
      <w:r w:rsidR="00050857" w:rsidRPr="00050857">
        <w:rPr>
          <w:rStyle w:val="quotec"/>
        </w:rPr>
        <w:t> »</w:t>
      </w:r>
      <w:r>
        <w:rPr>
          <w:rFonts w:cs="Times New Roman"/>
        </w:rPr>
        <w:t> ;</w:t>
      </w:r>
      <w:r w:rsidRPr="00781C58">
        <w:rPr>
          <w:rFonts w:cs="Times New Roman"/>
        </w:rPr>
        <w:t xml:space="preserve"> et Bartholomeus Vest, son compatriote, qu</w:t>
      </w:r>
      <w:r>
        <w:rPr>
          <w:rFonts w:cs="Times New Roman"/>
        </w:rPr>
        <w:t>’</w:t>
      </w:r>
      <w:r w:rsidRPr="00781C58">
        <w:rPr>
          <w:rFonts w:cs="Times New Roman"/>
        </w:rPr>
        <w:t>il emploie aux tables d</w:t>
      </w:r>
      <w:r>
        <w:rPr>
          <w:rFonts w:cs="Times New Roman"/>
        </w:rPr>
        <w:t>’</w:t>
      </w:r>
      <w:r w:rsidRPr="00781C58">
        <w:rPr>
          <w:rFonts w:cs="Times New Roman"/>
        </w:rPr>
        <w:t>autel de l</w:t>
      </w:r>
      <w:r>
        <w:rPr>
          <w:rFonts w:cs="Times New Roman"/>
        </w:rPr>
        <w:t>’</w:t>
      </w:r>
      <w:r w:rsidRPr="00781C58">
        <w:rPr>
          <w:rFonts w:cs="Times New Roman"/>
        </w:rPr>
        <w:t>église des</w:t>
      </w:r>
      <w:r w:rsidR="00050857">
        <w:rPr>
          <w:rFonts w:cs="Times New Roman"/>
        </w:rPr>
        <w:t xml:space="preserve"> </w:t>
      </w:r>
      <w:r w:rsidRPr="00781C58">
        <w:rPr>
          <w:rFonts w:cs="Times New Roman"/>
        </w:rPr>
        <w:t>frères Mineurs de Nancy</w:t>
      </w:r>
      <w:r>
        <w:rPr>
          <w:rFonts w:cs="Times New Roman"/>
        </w:rPr>
        <w:t> ;</w:t>
      </w:r>
      <w:r w:rsidRPr="00781C58">
        <w:rPr>
          <w:rFonts w:cs="Times New Roman"/>
        </w:rPr>
        <w:t xml:space="preserve"> et Hans Wachelin, de Strasbourg, pour </w:t>
      </w:r>
      <w:r w:rsidRPr="00050857">
        <w:rPr>
          <w:rStyle w:val="quotec"/>
        </w:rPr>
        <w:t>« besoigner de son mestier</w:t>
      </w:r>
      <w:r w:rsidR="00050857" w:rsidRPr="00050857">
        <w:rPr>
          <w:rStyle w:val="quotec"/>
        </w:rPr>
        <w:t> »</w:t>
      </w:r>
      <w:r>
        <w:rPr>
          <w:rFonts w:cs="Times New Roman"/>
        </w:rPr>
        <w:t> ;</w:t>
      </w:r>
      <w:r w:rsidRPr="00781C58">
        <w:rPr>
          <w:rFonts w:cs="Times New Roman"/>
        </w:rPr>
        <w:t xml:space="preserve"> et à Jacques Moult </w:t>
      </w:r>
      <w:r w:rsidRPr="00050857">
        <w:rPr>
          <w:rStyle w:val="quotec"/>
        </w:rPr>
        <w:t>« painctre et ymagier de terre</w:t>
      </w:r>
      <w:r w:rsidR="00050857" w:rsidRPr="00050857">
        <w:rPr>
          <w:rStyle w:val="quotec"/>
        </w:rPr>
        <w:t> »</w:t>
      </w:r>
      <w:r w:rsidRPr="00781C58">
        <w:rPr>
          <w:rFonts w:cs="Times New Roman"/>
        </w:rPr>
        <w:t xml:space="preserve"> à qui il donne dix francs par mois</w:t>
      </w:r>
      <w:r>
        <w:rPr>
          <w:rFonts w:cs="Times New Roman"/>
        </w:rPr>
        <w:t> ;</w:t>
      </w:r>
      <w:r w:rsidRPr="00781C58">
        <w:rPr>
          <w:rFonts w:cs="Times New Roman"/>
        </w:rPr>
        <w:t xml:space="preserve"> et ce Franz Bounier qui enluminait ses armes, ses harnois et les panneaux de ses chariots</w:t>
      </w:r>
      <w:r>
        <w:rPr>
          <w:rFonts w:cs="Times New Roman"/>
        </w:rPr>
        <w:t> ;</w:t>
      </w:r>
      <w:r w:rsidRPr="00781C58">
        <w:rPr>
          <w:rFonts w:cs="Times New Roman"/>
        </w:rPr>
        <w:t xml:space="preserve"> et ce Pierrequin Fautrel, qui fit les peintures de son mausolée en l</w:t>
      </w:r>
      <w:r>
        <w:rPr>
          <w:rFonts w:cs="Times New Roman"/>
        </w:rPr>
        <w:t>’</w:t>
      </w:r>
      <w:r w:rsidRPr="00781C58">
        <w:rPr>
          <w:rFonts w:cs="Times New Roman"/>
        </w:rPr>
        <w:t xml:space="preserve">église des Carmes, et qui cette fois eut </w:t>
      </w:r>
      <w:r w:rsidRPr="00050857">
        <w:rPr>
          <w:rStyle w:val="quotec"/>
        </w:rPr>
        <w:t>« mil Puis, sous le duc Antoine, à qui revient l’honneur francs</w:t>
      </w:r>
      <w:r w:rsidR="00050857" w:rsidRPr="00050857">
        <w:rPr>
          <w:rStyle w:val="quotec"/>
        </w:rPr>
        <w:t> »</w:t>
      </w:r>
      <w:r w:rsidRPr="00781C58">
        <w:rPr>
          <w:rFonts w:cs="Times New Roman"/>
        </w:rPr>
        <w:t xml:space="preserve">… de la Porterie </w:t>
      </w:r>
      <w:r w:rsidR="00050857">
        <w:rPr>
          <w:rFonts w:cs="Times New Roman"/>
        </w:rPr>
        <w:t>de Mansuy Gauvain, sous Charles </w:t>
      </w:r>
      <w:r w:rsidRPr="00781C58">
        <w:rPr>
          <w:rFonts w:cs="Times New Roman"/>
        </w:rPr>
        <w:t>III</w:t>
      </w:r>
      <w:r>
        <w:rPr>
          <w:rFonts w:cs="Times New Roman"/>
        </w:rPr>
        <w:t> :</w:t>
      </w:r>
      <w:r w:rsidRPr="00781C58">
        <w:rPr>
          <w:rFonts w:cs="Times New Roman"/>
        </w:rPr>
        <w:t xml:space="preserve"> Hugues de la Taille, Gabriel Salmont, Médard Chuppin, Moyse Bogault, et Claude Henriet, et Rémond Constant, et Jacques Bellange… Cette Lorraine des derniers ducs sera comme la fleur, l</w:t>
      </w:r>
      <w:r>
        <w:rPr>
          <w:rFonts w:cs="Times New Roman"/>
        </w:rPr>
        <w:t>’</w:t>
      </w:r>
      <w:r w:rsidRPr="00781C58">
        <w:rPr>
          <w:rFonts w:cs="Times New Roman"/>
        </w:rPr>
        <w:t>épanouissement de ce vieux pays studieux et artiste, de la Lorraine pensive, de Chrodegand, d</w:t>
      </w:r>
      <w:r>
        <w:rPr>
          <w:rFonts w:cs="Times New Roman"/>
        </w:rPr>
        <w:t>’</w:t>
      </w:r>
      <w:r w:rsidRPr="00781C58">
        <w:rPr>
          <w:rFonts w:cs="Times New Roman"/>
        </w:rPr>
        <w:t>Angilram le précepteur de Charlemagne, d</w:t>
      </w:r>
      <w:r>
        <w:rPr>
          <w:rFonts w:cs="Times New Roman"/>
        </w:rPr>
        <w:t>’</w:t>
      </w:r>
      <w:r w:rsidRPr="00781C58">
        <w:rPr>
          <w:rFonts w:cs="Times New Roman"/>
        </w:rPr>
        <w:t xml:space="preserve">Alpert le moine, de la Lorraine des grands bâtisseurs de Verdun, de Toul et de Metz, de la Lorraine angevine des corporations des verriers, des presses de Jacobi, la Lorraine de la </w:t>
      </w:r>
      <w:r w:rsidRPr="00781C58">
        <w:rPr>
          <w:rFonts w:cs="Times New Roman"/>
          <w:i/>
        </w:rPr>
        <w:t>Rusticiade</w:t>
      </w:r>
      <w:r w:rsidRPr="00781C58">
        <w:rPr>
          <w:rFonts w:cs="Times New Roman"/>
        </w:rPr>
        <w:t xml:space="preserve"> et de la </w:t>
      </w:r>
      <w:r w:rsidRPr="00781C58">
        <w:rPr>
          <w:rFonts w:cs="Times New Roman"/>
          <w:i/>
        </w:rPr>
        <w:t xml:space="preserve">Nancéide, </w:t>
      </w:r>
      <w:r w:rsidR="00050857">
        <w:rPr>
          <w:rFonts w:cs="Times New Roman"/>
        </w:rPr>
        <w:t>— </w:t>
      </w:r>
      <w:r w:rsidRPr="00781C58">
        <w:rPr>
          <w:rFonts w:cs="Times New Roman"/>
        </w:rPr>
        <w:t>la Lorraine du bon poète Pierre Gringore.</w:t>
      </w:r>
    </w:p>
    <w:p w14:paraId="24DCAB85" w14:textId="77777777" w:rsidR="00050857" w:rsidRDefault="00050857" w:rsidP="003326E0">
      <w:pPr>
        <w:pStyle w:val="Corpsdetexte"/>
        <w:rPr>
          <w:rFonts w:cs="Times New Roman"/>
        </w:rPr>
      </w:pPr>
    </w:p>
    <w:p w14:paraId="40ACD9E5" w14:textId="77777777" w:rsidR="005F258A" w:rsidRPr="00781C58" w:rsidRDefault="00781C58" w:rsidP="003326E0">
      <w:pPr>
        <w:pStyle w:val="Corpsdetexte"/>
        <w:rPr>
          <w:rFonts w:cs="Times New Roman"/>
        </w:rPr>
      </w:pPr>
      <w:r w:rsidRPr="00781C58">
        <w:rPr>
          <w:rFonts w:cs="Times New Roman"/>
        </w:rPr>
        <w:t>Quand il débarqua à Nancy, il n</w:t>
      </w:r>
      <w:r>
        <w:rPr>
          <w:rFonts w:cs="Times New Roman"/>
        </w:rPr>
        <w:t>’</w:t>
      </w:r>
      <w:r w:rsidRPr="00781C58">
        <w:rPr>
          <w:rFonts w:cs="Times New Roman"/>
        </w:rPr>
        <w:t>était pas beaucoup plus vieux que la ville neuve.</w:t>
      </w:r>
    </w:p>
    <w:p w14:paraId="422FF218" w14:textId="77777777" w:rsidR="005F258A" w:rsidRPr="00781C58" w:rsidRDefault="00781C58" w:rsidP="003326E0">
      <w:pPr>
        <w:pStyle w:val="Corpsdetexte"/>
        <w:rPr>
          <w:rFonts w:cs="Times New Roman"/>
        </w:rPr>
      </w:pPr>
      <w:r w:rsidRPr="00781C58">
        <w:rPr>
          <w:rFonts w:cs="Times New Roman"/>
        </w:rPr>
        <w:t>Enserrée en ses murs réguliers, coupée en deux parties inégales rejointes par un étroit pont fortifié, la petite cité grise avait l</w:t>
      </w:r>
      <w:r>
        <w:rPr>
          <w:rFonts w:cs="Times New Roman"/>
        </w:rPr>
        <w:t>’</w:t>
      </w:r>
      <w:r w:rsidRPr="00781C58">
        <w:rPr>
          <w:rFonts w:cs="Times New Roman"/>
        </w:rPr>
        <w:t>air d</w:t>
      </w:r>
      <w:r>
        <w:rPr>
          <w:rFonts w:cs="Times New Roman"/>
        </w:rPr>
        <w:t>’</w:t>
      </w:r>
      <w:r w:rsidRPr="00781C58">
        <w:rPr>
          <w:rFonts w:cs="Times New Roman"/>
        </w:rPr>
        <w:t>un énorme scarabée tombé dans la rivière. Des poivrières de Notre-Dame au bastion de Haraucourt, ce n</w:t>
      </w:r>
      <w:r>
        <w:rPr>
          <w:rFonts w:cs="Times New Roman"/>
        </w:rPr>
        <w:t>’</w:t>
      </w:r>
      <w:r w:rsidRPr="00781C58">
        <w:rPr>
          <w:rFonts w:cs="Times New Roman"/>
        </w:rPr>
        <w:t>étaient que combles fins et clochers, celui en boule de la Maison de l</w:t>
      </w:r>
      <w:r>
        <w:rPr>
          <w:rFonts w:cs="Times New Roman"/>
        </w:rPr>
        <w:t>’</w:t>
      </w:r>
      <w:r w:rsidRPr="00781C58">
        <w:rPr>
          <w:rFonts w:cs="Times New Roman"/>
        </w:rPr>
        <w:t>Oditoire, celui, tout petit, des Minimes</w:t>
      </w:r>
      <w:r>
        <w:rPr>
          <w:rFonts w:cs="Times New Roman"/>
        </w:rPr>
        <w:t> ;</w:t>
      </w:r>
      <w:r w:rsidRPr="00781C58">
        <w:rPr>
          <w:rFonts w:cs="Times New Roman"/>
        </w:rPr>
        <w:t xml:space="preserve"> et, parmi les places vides où </w:t>
      </w:r>
      <w:commentRangeStart w:id="2"/>
      <w:r w:rsidRPr="00781C58">
        <w:rPr>
          <w:rFonts w:cs="Times New Roman"/>
        </w:rPr>
        <w:t>éclatait la poussière blanche des chantiers de pierre, l</w:t>
      </w:r>
      <w:r>
        <w:rPr>
          <w:rFonts w:cs="Times New Roman"/>
        </w:rPr>
        <w:t>’</w:t>
      </w:r>
      <w:r w:rsidRPr="00781C58">
        <w:rPr>
          <w:rFonts w:cs="Times New Roman"/>
        </w:rPr>
        <w:t>Hôtel</w:t>
      </w:r>
    </w:p>
    <w:p w14:paraId="44675CA2" w14:textId="77777777" w:rsidR="005F258A" w:rsidRPr="00781C58" w:rsidRDefault="00781C58" w:rsidP="003326E0">
      <w:pPr>
        <w:pStyle w:val="Corpsdetexte"/>
        <w:rPr>
          <w:rFonts w:cs="Times New Roman"/>
        </w:rPr>
      </w:pPr>
      <w:r w:rsidRPr="00781C58">
        <w:rPr>
          <w:rFonts w:cs="Times New Roman"/>
        </w:rPr>
        <w:t xml:space="preserve">Ducal, ses fontaines jaillissantes, ses parterres en broderies, les maisons de Doyens aux </w:t>
      </w:r>
      <w:commentRangeEnd w:id="2"/>
      <w:r w:rsidR="00191735">
        <w:rPr>
          <w:rStyle w:val="Marquedecommentaire"/>
          <w:rFonts w:ascii="Liberation Serif" w:hAnsi="Liberation Serif"/>
        </w:rPr>
        <w:commentReference w:id="2"/>
      </w:r>
      <w:r w:rsidRPr="00781C58">
        <w:rPr>
          <w:rFonts w:cs="Times New Roman"/>
        </w:rPr>
        <w:t>pignons alignés devant d</w:t>
      </w:r>
      <w:r>
        <w:rPr>
          <w:rFonts w:cs="Times New Roman"/>
        </w:rPr>
        <w:t>’</w:t>
      </w:r>
      <w:r w:rsidRPr="00781C58">
        <w:rPr>
          <w:rFonts w:cs="Times New Roman"/>
        </w:rPr>
        <w:t xml:space="preserve">étroits jardins, les fastueux bâtiments conventuels, riches de prébendes, de cellules et de chapelles, </w:t>
      </w:r>
      <w:r w:rsidR="00050857">
        <w:rPr>
          <w:rFonts w:cs="Times New Roman"/>
        </w:rPr>
        <w:t>— </w:t>
      </w:r>
      <w:r w:rsidRPr="00781C58">
        <w:rPr>
          <w:rFonts w:cs="Times New Roman"/>
        </w:rPr>
        <w:t xml:space="preserve">les quartiers noirs se massaient, aux rues torses, ruches sombres où </w:t>
      </w:r>
      <w:r w:rsidRPr="00050857">
        <w:rPr>
          <w:rStyle w:val="quotec"/>
        </w:rPr>
        <w:t xml:space="preserve">« ouvriers travaillent en logis expressément construitz et dénommés de leurs dictz artz : architectes, tailleurs de diamants, rubis et pierreries, brodeurs, tapissiers de haulte lice fort experts </w:t>
      </w:r>
      <w:r w:rsidR="00050857" w:rsidRPr="00050857">
        <w:rPr>
          <w:rStyle w:val="quotec"/>
        </w:rPr>
        <w:t>— </w:t>
      </w:r>
      <w:r w:rsidRPr="00050857">
        <w:rPr>
          <w:rStyle w:val="quotec"/>
        </w:rPr>
        <w:t>qui ouvrent en leurs maisons…</w:t>
      </w:r>
      <w:r w:rsidR="00050857" w:rsidRPr="00050857">
        <w:rPr>
          <w:rStyle w:val="quotec"/>
        </w:rPr>
        <w:t> »</w:t>
      </w:r>
      <w:r w:rsidRPr="00781C58">
        <w:rPr>
          <w:rFonts w:cs="Times New Roman"/>
        </w:rPr>
        <w:t>.</w:t>
      </w:r>
    </w:p>
    <w:p w14:paraId="4C598B7E" w14:textId="77777777" w:rsidR="005F258A" w:rsidRPr="00781C58" w:rsidRDefault="00781C58" w:rsidP="003326E0">
      <w:pPr>
        <w:pStyle w:val="Corpsdetexte"/>
        <w:rPr>
          <w:rFonts w:cs="Times New Roman"/>
        </w:rPr>
      </w:pPr>
      <w:r w:rsidRPr="00781C58">
        <w:rPr>
          <w:rFonts w:cs="Times New Roman"/>
        </w:rPr>
        <w:t>Descendit-il rue de la Michotte ou rue du Bon-Pays, à l</w:t>
      </w:r>
      <w:r>
        <w:rPr>
          <w:rFonts w:cs="Times New Roman"/>
        </w:rPr>
        <w:t>’</w:t>
      </w:r>
      <w:r w:rsidRPr="00781C58">
        <w:rPr>
          <w:rFonts w:cs="Times New Roman"/>
          <w:i/>
        </w:rPr>
        <w:t xml:space="preserve">Ange, </w:t>
      </w:r>
      <w:r w:rsidRPr="00781C58">
        <w:rPr>
          <w:rFonts w:cs="Times New Roman"/>
        </w:rPr>
        <w:t xml:space="preserve">aux </w:t>
      </w:r>
      <w:r w:rsidRPr="00781C58">
        <w:rPr>
          <w:rFonts w:cs="Times New Roman"/>
          <w:i/>
        </w:rPr>
        <w:t>Trois Maures</w:t>
      </w:r>
      <w:r w:rsidRPr="00781C58">
        <w:rPr>
          <w:rFonts w:cs="Times New Roman"/>
        </w:rPr>
        <w:t xml:space="preserve">, à la </w:t>
      </w:r>
      <w:r w:rsidR="00050857">
        <w:rPr>
          <w:rFonts w:cs="Times New Roman"/>
          <w:i/>
        </w:rPr>
        <w:t>Pol</w:t>
      </w:r>
      <w:r w:rsidRPr="00781C58">
        <w:rPr>
          <w:rFonts w:cs="Times New Roman"/>
          <w:i/>
        </w:rPr>
        <w:t xml:space="preserve">re </w:t>
      </w:r>
      <w:r w:rsidRPr="00050857">
        <w:rPr>
          <w:rFonts w:cs="Times New Roman"/>
          <w:i/>
        </w:rPr>
        <w:t>d’Or</w:t>
      </w:r>
      <w:r w:rsidRPr="00781C58">
        <w:rPr>
          <w:rFonts w:cs="Times New Roman"/>
        </w:rPr>
        <w:t>, à l</w:t>
      </w:r>
      <w:r>
        <w:rPr>
          <w:rFonts w:cs="Times New Roman"/>
        </w:rPr>
        <w:t>’</w:t>
      </w:r>
      <w:r w:rsidRPr="00781C58">
        <w:rPr>
          <w:rFonts w:cs="Times New Roman"/>
          <w:i/>
        </w:rPr>
        <w:t>Escut de Lorraine</w:t>
      </w:r>
      <w:r w:rsidRPr="00781C58">
        <w:rPr>
          <w:rFonts w:cs="Times New Roman"/>
        </w:rPr>
        <w:t xml:space="preserve"> ou au </w:t>
      </w:r>
      <w:r>
        <w:rPr>
          <w:rFonts w:cs="Times New Roman"/>
        </w:rPr>
        <w:t>« </w:t>
      </w:r>
      <w:r w:rsidRPr="00781C58">
        <w:rPr>
          <w:rFonts w:cs="Times New Roman"/>
        </w:rPr>
        <w:t>Petit Enfer</w:t>
      </w:r>
      <w:r w:rsidR="00050857">
        <w:rPr>
          <w:rFonts w:cs="Times New Roman"/>
        </w:rPr>
        <w:t> »</w:t>
      </w:r>
      <w:r w:rsidRPr="00781C58">
        <w:rPr>
          <w:rFonts w:cs="Times New Roman"/>
        </w:rPr>
        <w:t xml:space="preserve"> où on vendait, à huis-coupé, le vin, aux gens </w:t>
      </w:r>
      <w:r w:rsidRPr="00781C58">
        <w:rPr>
          <w:rFonts w:cs="Times New Roman"/>
        </w:rPr>
        <w:lastRenderedPageBreak/>
        <w:t>de chevaux et aux chemineaux qui n</w:t>
      </w:r>
      <w:r>
        <w:rPr>
          <w:rFonts w:cs="Times New Roman"/>
        </w:rPr>
        <w:t>’</w:t>
      </w:r>
      <w:r w:rsidRPr="00781C58">
        <w:rPr>
          <w:rFonts w:cs="Times New Roman"/>
        </w:rPr>
        <w:t>avaient trouvé gîte ailleurs… On ignore ce tout petit détail, aussi bien que les plus graves circonstances de son séjour. Ce qui est certain, c</w:t>
      </w:r>
      <w:r>
        <w:rPr>
          <w:rFonts w:cs="Times New Roman"/>
        </w:rPr>
        <w:t>’</w:t>
      </w:r>
      <w:r w:rsidRPr="00781C58">
        <w:rPr>
          <w:rFonts w:cs="Times New Roman"/>
        </w:rPr>
        <w:t>est que Claude de Ruet, fraîchement arrivé de Paris où il avait fait fortune, lui confia les motifs d</w:t>
      </w:r>
      <w:r>
        <w:rPr>
          <w:rFonts w:cs="Times New Roman"/>
        </w:rPr>
        <w:t>’</w:t>
      </w:r>
      <w:r w:rsidRPr="00781C58">
        <w:rPr>
          <w:rFonts w:cs="Times New Roman"/>
        </w:rPr>
        <w:t>architecture de sa décoration de sa voûte des Minimes. Il put mettre à profit les leçons de Godefroy Walss et habiter de palais et de colonnades les prétentieuses et lourdes compositions Bien d</w:t>
      </w:r>
      <w:r>
        <w:rPr>
          <w:rFonts w:cs="Times New Roman"/>
        </w:rPr>
        <w:t>’</w:t>
      </w:r>
      <w:r w:rsidRPr="00781C58">
        <w:rPr>
          <w:rFonts w:cs="Times New Roman"/>
        </w:rPr>
        <w:t>autres, à Nancy, eussent pu guider Claude</w:t>
      </w:r>
      <w:r>
        <w:rPr>
          <w:rFonts w:cs="Times New Roman"/>
        </w:rPr>
        <w:t> :</w:t>
      </w:r>
      <w:r w:rsidRPr="00781C58">
        <w:rPr>
          <w:rFonts w:cs="Times New Roman"/>
        </w:rPr>
        <w:t xml:space="preserve"> Rémy Constant, Jean Lecler revenu après vingt années d</w:t>
      </w:r>
      <w:r>
        <w:rPr>
          <w:rFonts w:cs="Times New Roman"/>
        </w:rPr>
        <w:t>’</w:t>
      </w:r>
      <w:r w:rsidRPr="00781C58">
        <w:rPr>
          <w:rFonts w:cs="Times New Roman"/>
        </w:rPr>
        <w:t>Italie, et le pl</w:t>
      </w:r>
      <w:r w:rsidR="00050857">
        <w:rPr>
          <w:rFonts w:cs="Times New Roman"/>
        </w:rPr>
        <w:t>us grand de tous, Jacques Callo</w:t>
      </w:r>
      <w:r w:rsidRPr="00781C58">
        <w:rPr>
          <w:rFonts w:cs="Times New Roman"/>
        </w:rPr>
        <w:t>t.</w:t>
      </w:r>
    </w:p>
    <w:p w14:paraId="2249360B" w14:textId="77777777" w:rsidR="005F258A" w:rsidRPr="00781C58" w:rsidRDefault="00781C58" w:rsidP="003326E0">
      <w:pPr>
        <w:pStyle w:val="Corpsdetexte"/>
        <w:rPr>
          <w:rFonts w:cs="Times New Roman"/>
        </w:rPr>
      </w:pPr>
      <w:r w:rsidRPr="00781C58">
        <w:rPr>
          <w:rFonts w:cs="Times New Roman"/>
        </w:rPr>
        <w:t>Claude ne put, ou mieux ne sut approcher de lui. C</w:t>
      </w:r>
      <w:r>
        <w:rPr>
          <w:rFonts w:cs="Times New Roman"/>
        </w:rPr>
        <w:t>’</w:t>
      </w:r>
      <w:r w:rsidRPr="00781C58">
        <w:rPr>
          <w:rFonts w:cs="Times New Roman"/>
        </w:rPr>
        <w:t>est au malheureux caractère réservé et timide du Lorrain, que nous devons d</w:t>
      </w:r>
      <w:r>
        <w:rPr>
          <w:rFonts w:cs="Times New Roman"/>
        </w:rPr>
        <w:t>’</w:t>
      </w:r>
      <w:r w:rsidRPr="00781C58">
        <w:rPr>
          <w:rFonts w:cs="Times New Roman"/>
        </w:rPr>
        <w:t xml:space="preserve">avoir perdu le peintre merveilleux et </w:t>
      </w:r>
      <w:r w:rsidRPr="00781C58">
        <w:rPr>
          <w:rFonts w:cs="Times New Roman"/>
          <w:i/>
        </w:rPr>
        <w:t>national</w:t>
      </w:r>
      <w:r w:rsidRPr="00050857">
        <w:rPr>
          <w:rFonts w:cs="Times New Roman"/>
        </w:rPr>
        <w:t xml:space="preserve"> qu’il ser</w:t>
      </w:r>
      <w:r w:rsidRPr="00781C58">
        <w:rPr>
          <w:rFonts w:cs="Times New Roman"/>
        </w:rPr>
        <w:t>ait devenu à ce contact.</w:t>
      </w:r>
    </w:p>
    <w:p w14:paraId="6DAB1298" w14:textId="77777777" w:rsidR="005F258A" w:rsidRPr="00781C58" w:rsidRDefault="00050857" w:rsidP="003326E0">
      <w:pPr>
        <w:pStyle w:val="Corpsdetexte"/>
        <w:rPr>
          <w:rFonts w:cs="Times New Roman"/>
        </w:rPr>
      </w:pPr>
      <w:r>
        <w:rPr>
          <w:rFonts w:cs="Times New Roman"/>
        </w:rPr>
        <w:t>É</w:t>
      </w:r>
      <w:r w:rsidR="00781C58" w:rsidRPr="00781C58">
        <w:rPr>
          <w:rFonts w:cs="Times New Roman"/>
        </w:rPr>
        <w:t>videmment, entrer en relations avec Callot était particulièrement difficile. Callot est maintenant un gros personnage</w:t>
      </w:r>
      <w:r w:rsidR="00781C58">
        <w:rPr>
          <w:rFonts w:cs="Times New Roman"/>
        </w:rPr>
        <w:t> :</w:t>
      </w:r>
      <w:r w:rsidR="00781C58" w:rsidRPr="00781C58">
        <w:rPr>
          <w:rFonts w:cs="Times New Roman"/>
        </w:rPr>
        <w:t xml:space="preserve"> il y a beau temps qu</w:t>
      </w:r>
      <w:r w:rsidR="00781C58">
        <w:rPr>
          <w:rFonts w:cs="Times New Roman"/>
        </w:rPr>
        <w:t>’</w:t>
      </w:r>
      <w:r w:rsidR="00781C58" w:rsidRPr="00781C58">
        <w:rPr>
          <w:rFonts w:cs="Times New Roman"/>
        </w:rPr>
        <w:t xml:space="preserve">il </w:t>
      </w:r>
      <w:proofErr w:type="gramStart"/>
      <w:r w:rsidR="00781C58" w:rsidRPr="00781C58">
        <w:rPr>
          <w:rFonts w:cs="Times New Roman"/>
        </w:rPr>
        <w:t>est</w:t>
      </w:r>
      <w:proofErr w:type="gramEnd"/>
      <w:r w:rsidR="00781C58" w:rsidRPr="00781C58">
        <w:rPr>
          <w:rFonts w:cs="Times New Roman"/>
        </w:rPr>
        <w:t xml:space="preserve"> revenu, lui aussi, d</w:t>
      </w:r>
      <w:r w:rsidR="00781C58">
        <w:rPr>
          <w:rFonts w:cs="Times New Roman"/>
        </w:rPr>
        <w:t>’</w:t>
      </w:r>
      <w:r w:rsidR="00781C58" w:rsidRPr="00781C58">
        <w:rPr>
          <w:rFonts w:cs="Times New Roman"/>
        </w:rPr>
        <w:t>Italie, après la pension de Cosme II, et ces chefs-d</w:t>
      </w:r>
      <w:r w:rsidR="00781C58">
        <w:rPr>
          <w:rFonts w:cs="Times New Roman"/>
        </w:rPr>
        <w:t>’</w:t>
      </w:r>
      <w:r w:rsidR="00781C58" w:rsidRPr="00781C58">
        <w:rPr>
          <w:rFonts w:cs="Times New Roman"/>
        </w:rPr>
        <w:t xml:space="preserve">œuvre la </w:t>
      </w:r>
      <w:r w:rsidR="00781C58" w:rsidRPr="00781C58">
        <w:rPr>
          <w:rFonts w:cs="Times New Roman"/>
          <w:i/>
        </w:rPr>
        <w:t>Foire de Florence</w:t>
      </w:r>
      <w:r w:rsidR="00781C58" w:rsidRPr="00781C58">
        <w:rPr>
          <w:rFonts w:cs="Times New Roman"/>
        </w:rPr>
        <w:t xml:space="preserve"> et les </w:t>
      </w:r>
      <w:r w:rsidR="00781C58" w:rsidRPr="00781C58">
        <w:rPr>
          <w:rFonts w:cs="Times New Roman"/>
          <w:i/>
        </w:rPr>
        <w:t>Varie figure Gobbi</w:t>
      </w:r>
      <w:r w:rsidR="00781C58" w:rsidRPr="00050857">
        <w:rPr>
          <w:rFonts w:cs="Times New Roman"/>
        </w:rPr>
        <w:t xml:space="preserve"> ; </w:t>
      </w:r>
      <w:r w:rsidR="00781C58" w:rsidRPr="00781C58">
        <w:rPr>
          <w:rFonts w:cs="Times New Roman"/>
        </w:rPr>
        <w:t>il a même été jusqu</w:t>
      </w:r>
      <w:r w:rsidR="00781C58">
        <w:rPr>
          <w:rFonts w:cs="Times New Roman"/>
        </w:rPr>
        <w:t>’</w:t>
      </w:r>
      <w:r w:rsidR="00781C58" w:rsidRPr="00781C58">
        <w:rPr>
          <w:rFonts w:cs="Times New Roman"/>
        </w:rPr>
        <w:t>à Anvers où Van Dyck l</w:t>
      </w:r>
      <w:r w:rsidR="00781C58">
        <w:rPr>
          <w:rFonts w:cs="Times New Roman"/>
        </w:rPr>
        <w:t>’</w:t>
      </w:r>
      <w:r w:rsidR="00781C58" w:rsidRPr="00781C58">
        <w:rPr>
          <w:rFonts w:cs="Times New Roman"/>
        </w:rPr>
        <w:t>a peint les cheveux au vent, la moustache en croc, la royale insolente, l</w:t>
      </w:r>
      <w:r w:rsidR="00781C58">
        <w:rPr>
          <w:rFonts w:cs="Times New Roman"/>
        </w:rPr>
        <w:t>’</w:t>
      </w:r>
      <w:r w:rsidR="00781C58" w:rsidRPr="00781C58">
        <w:rPr>
          <w:rFonts w:cs="Times New Roman"/>
        </w:rPr>
        <w:t>air décidé et clair d</w:t>
      </w:r>
      <w:r w:rsidR="00781C58">
        <w:rPr>
          <w:rFonts w:cs="Times New Roman"/>
        </w:rPr>
        <w:t>’</w:t>
      </w:r>
      <w:r w:rsidR="00781C58" w:rsidRPr="00781C58">
        <w:rPr>
          <w:rFonts w:cs="Times New Roman"/>
        </w:rPr>
        <w:t>un de ces capitans que lui-même campait si bien. Mais il a quitté l</w:t>
      </w:r>
      <w:r w:rsidR="00781C58">
        <w:rPr>
          <w:rFonts w:cs="Times New Roman"/>
        </w:rPr>
        <w:t>’</w:t>
      </w:r>
      <w:r w:rsidR="00781C58" w:rsidRPr="00781C58">
        <w:rPr>
          <w:rFonts w:cs="Times New Roman"/>
        </w:rPr>
        <w:t xml:space="preserve">Escaut, Henry II lui ayant expressément assigné sur la recette de Blâmont </w:t>
      </w:r>
      <w:r w:rsidR="00781C58" w:rsidRPr="00050857">
        <w:rPr>
          <w:rStyle w:val="quotec"/>
        </w:rPr>
        <w:t>« </w:t>
      </w:r>
      <w:proofErr w:type="gramStart"/>
      <w:r w:rsidR="00781C58" w:rsidRPr="00050857">
        <w:rPr>
          <w:rStyle w:val="quotec"/>
        </w:rPr>
        <w:t xml:space="preserve">900 </w:t>
      </w:r>
      <w:r>
        <w:rPr>
          <w:rStyle w:val="quotec"/>
        </w:rPr>
        <w:t> </w:t>
      </w:r>
      <w:r w:rsidR="00781C58" w:rsidRPr="00050857">
        <w:rPr>
          <w:rStyle w:val="quotec"/>
        </w:rPr>
        <w:t>paires</w:t>
      </w:r>
      <w:proofErr w:type="gramEnd"/>
      <w:r w:rsidR="00781C58" w:rsidRPr="00050857">
        <w:rPr>
          <w:rStyle w:val="quotec"/>
        </w:rPr>
        <w:t xml:space="preserve"> de résaux, moitié bled et avoine, pour lui donner subject de s’arrêter au pays en considération de son art de graveur en taille doulce</w:t>
      </w:r>
      <w:r w:rsidRPr="00050857">
        <w:rPr>
          <w:rStyle w:val="quotec"/>
        </w:rPr>
        <w:t> »</w:t>
      </w:r>
      <w:r w:rsidR="00781C58" w:rsidRPr="00781C58">
        <w:rPr>
          <w:rFonts w:cs="Times New Roman"/>
        </w:rPr>
        <w:t>. Et le duc actuel vient de lui faire donner deux mille francs encore, pour l</w:t>
      </w:r>
      <w:r w:rsidR="00781C58">
        <w:rPr>
          <w:rFonts w:cs="Times New Roman"/>
        </w:rPr>
        <w:t>’</w:t>
      </w:r>
      <w:r w:rsidR="00781C58" w:rsidRPr="00781C58">
        <w:rPr>
          <w:rFonts w:cs="Times New Roman"/>
        </w:rPr>
        <w:t>engager à ne pas accepter les offres de l</w:t>
      </w:r>
      <w:r w:rsidR="00781C58">
        <w:rPr>
          <w:rFonts w:cs="Times New Roman"/>
        </w:rPr>
        <w:t>’</w:t>
      </w:r>
      <w:r w:rsidR="00781C58" w:rsidRPr="00781C58">
        <w:rPr>
          <w:rFonts w:cs="Times New Roman"/>
        </w:rPr>
        <w:t>infante Claire-Eugénie</w:t>
      </w:r>
      <w:r w:rsidR="00781C58">
        <w:rPr>
          <w:rFonts w:cs="Times New Roman"/>
        </w:rPr>
        <w:t> ;</w:t>
      </w:r>
      <w:r w:rsidR="00781C58" w:rsidRPr="00781C58">
        <w:rPr>
          <w:rFonts w:cs="Times New Roman"/>
        </w:rPr>
        <w:t xml:space="preserve"> la cédule est ainsi rédigée par le trésorier</w:t>
      </w:r>
      <w:r w:rsidR="00781C58">
        <w:rPr>
          <w:rFonts w:cs="Times New Roman"/>
        </w:rPr>
        <w:t> :</w:t>
      </w:r>
      <w:r w:rsidR="00781C58" w:rsidRPr="00781C58">
        <w:rPr>
          <w:rFonts w:cs="Times New Roman"/>
        </w:rPr>
        <w:t xml:space="preserve"> </w:t>
      </w:r>
      <w:r w:rsidR="00781C58" w:rsidRPr="00050857">
        <w:rPr>
          <w:rStyle w:val="quotec"/>
        </w:rPr>
        <w:t>« Payé à Jacques Callot, graveur en taille doulce, 2.000 francs, que S. A., par l’effect de sa libéralité, luy a octroyé en don, pour luy donner le moyen de continuer sa demeure dans ses pays.</w:t>
      </w:r>
      <w:r w:rsidRPr="00050857">
        <w:rPr>
          <w:rStyle w:val="quotec"/>
        </w:rPr>
        <w:t> »</w:t>
      </w:r>
      <w:r w:rsidR="00781C58" w:rsidRPr="00781C58">
        <w:rPr>
          <w:rFonts w:cs="Times New Roman"/>
        </w:rPr>
        <w:t xml:space="preserve"> On le voit, toujours la même haute préoccupation. Et cela est d</w:t>
      </w:r>
      <w:r w:rsidR="00781C58">
        <w:rPr>
          <w:rFonts w:cs="Times New Roman"/>
        </w:rPr>
        <w:t>’</w:t>
      </w:r>
      <w:r w:rsidR="00781C58" w:rsidRPr="00781C58">
        <w:rPr>
          <w:rFonts w:cs="Times New Roman"/>
        </w:rPr>
        <w:t>autant plus méritoire au successeur de Henry II que celui-là n</w:t>
      </w:r>
      <w:r w:rsidR="00781C58">
        <w:rPr>
          <w:rFonts w:cs="Times New Roman"/>
        </w:rPr>
        <w:t>’</w:t>
      </w:r>
      <w:r w:rsidR="00781C58" w:rsidRPr="00781C58">
        <w:rPr>
          <w:rFonts w:cs="Times New Roman"/>
        </w:rPr>
        <w:t>est autre que Charles IV, le plus extraordinaire sinon le plus fou des princes de son temps.</w:t>
      </w:r>
    </w:p>
    <w:p w14:paraId="56F53FD0" w14:textId="77777777" w:rsidR="005F258A" w:rsidRPr="00781C58" w:rsidRDefault="00781C58" w:rsidP="003326E0">
      <w:pPr>
        <w:pStyle w:val="Corpsdetexte"/>
        <w:rPr>
          <w:rFonts w:cs="Times New Roman"/>
        </w:rPr>
      </w:pPr>
      <w:r w:rsidRPr="00781C58">
        <w:rPr>
          <w:rFonts w:cs="Times New Roman"/>
        </w:rPr>
        <w:t>C</w:t>
      </w:r>
      <w:r>
        <w:rPr>
          <w:rFonts w:cs="Times New Roman"/>
        </w:rPr>
        <w:t>’</w:t>
      </w:r>
      <w:r w:rsidRPr="00781C58">
        <w:rPr>
          <w:rFonts w:cs="Times New Roman"/>
        </w:rPr>
        <w:t>est l</w:t>
      </w:r>
      <w:r>
        <w:rPr>
          <w:rFonts w:cs="Times New Roman"/>
        </w:rPr>
        <w:t>’</w:t>
      </w:r>
      <w:r w:rsidRPr="00781C58">
        <w:rPr>
          <w:rFonts w:cs="Times New Roman"/>
        </w:rPr>
        <w:t>homme aux trois femmes, Nicole de Lorraine, Louise-Marguerite d</w:t>
      </w:r>
      <w:r>
        <w:rPr>
          <w:rFonts w:cs="Times New Roman"/>
        </w:rPr>
        <w:t>’</w:t>
      </w:r>
      <w:r w:rsidRPr="00781C58">
        <w:rPr>
          <w:rFonts w:cs="Times New Roman"/>
        </w:rPr>
        <w:t>Aspremont de Nanteuil et cette Béatrix de Cosenza qu</w:t>
      </w:r>
      <w:r>
        <w:rPr>
          <w:rFonts w:cs="Times New Roman"/>
        </w:rPr>
        <w:t>’</w:t>
      </w:r>
      <w:r w:rsidRPr="00781C58">
        <w:rPr>
          <w:rFonts w:cs="Times New Roman"/>
        </w:rPr>
        <w:t>il devait épouser du vivant de Nicole et qu</w:t>
      </w:r>
      <w:r>
        <w:rPr>
          <w:rFonts w:cs="Times New Roman"/>
        </w:rPr>
        <w:t>’</w:t>
      </w:r>
      <w:r w:rsidRPr="00781C58">
        <w:rPr>
          <w:rFonts w:cs="Times New Roman"/>
        </w:rPr>
        <w:t xml:space="preserve">il appelait sa </w:t>
      </w:r>
      <w:r>
        <w:rPr>
          <w:rFonts w:cs="Times New Roman"/>
        </w:rPr>
        <w:t>« </w:t>
      </w:r>
      <w:r w:rsidRPr="00781C58">
        <w:rPr>
          <w:rFonts w:cs="Times New Roman"/>
        </w:rPr>
        <w:t>femme de campagne</w:t>
      </w:r>
      <w:r w:rsidR="00050857">
        <w:rPr>
          <w:rFonts w:cs="Times New Roman"/>
        </w:rPr>
        <w:t> »</w:t>
      </w:r>
      <w:r>
        <w:rPr>
          <w:rFonts w:cs="Times New Roman"/>
        </w:rPr>
        <w:t> ;</w:t>
      </w:r>
      <w:r w:rsidRPr="00781C58">
        <w:rPr>
          <w:rFonts w:cs="Times New Roman"/>
        </w:rPr>
        <w:t xml:space="preserve"> c</w:t>
      </w:r>
      <w:r>
        <w:rPr>
          <w:rFonts w:cs="Times New Roman"/>
        </w:rPr>
        <w:t>’</w:t>
      </w:r>
      <w:r w:rsidRPr="00781C58">
        <w:rPr>
          <w:rFonts w:cs="Times New Roman"/>
        </w:rPr>
        <w:t>est le brouillon et chevaleresque lutteur, mêlé à toutes les intrigues, à toutes les querelles qui l</w:t>
      </w:r>
      <w:r>
        <w:rPr>
          <w:rFonts w:cs="Times New Roman"/>
        </w:rPr>
        <w:t>’</w:t>
      </w:r>
      <w:r w:rsidRPr="00781C58">
        <w:rPr>
          <w:rFonts w:cs="Times New Roman"/>
        </w:rPr>
        <w:t xml:space="preserve">entourent, </w:t>
      </w:r>
      <w:r w:rsidR="00050857">
        <w:rPr>
          <w:rFonts w:cs="Times New Roman"/>
        </w:rPr>
        <w:t>— </w:t>
      </w:r>
      <w:r w:rsidRPr="00781C58">
        <w:rPr>
          <w:rFonts w:cs="Times New Roman"/>
        </w:rPr>
        <w:t>peut-on les énumérer facilement</w:t>
      </w:r>
      <w:r>
        <w:rPr>
          <w:rFonts w:cs="Times New Roman"/>
        </w:rPr>
        <w:t> ?</w:t>
      </w:r>
      <w:r w:rsidR="00050857">
        <w:rPr>
          <w:rFonts w:cs="Times New Roman"/>
        </w:rPr>
        <w:t xml:space="preserve"> — </w:t>
      </w:r>
      <w:r w:rsidRPr="00781C58">
        <w:rPr>
          <w:rFonts w:cs="Times New Roman"/>
        </w:rPr>
        <w:t>qui rompt vingt fois avec Louis XIII, pactise avec Condé pour s</w:t>
      </w:r>
      <w:r>
        <w:rPr>
          <w:rFonts w:cs="Times New Roman"/>
        </w:rPr>
        <w:t>’</w:t>
      </w:r>
      <w:r w:rsidRPr="00781C58">
        <w:rPr>
          <w:rFonts w:cs="Times New Roman"/>
        </w:rPr>
        <w:t>en séparer immédiatement, veut se faire élire ro</w:t>
      </w:r>
      <w:r w:rsidR="00050857">
        <w:rPr>
          <w:rFonts w:cs="Times New Roman"/>
        </w:rPr>
        <w:t xml:space="preserve">i des Romains, perd, </w:t>
      </w:r>
      <w:r w:rsidRPr="00781C58">
        <w:rPr>
          <w:rFonts w:cs="Times New Roman"/>
        </w:rPr>
        <w:t>reprend et reperd son duché, s</w:t>
      </w:r>
      <w:r>
        <w:rPr>
          <w:rFonts w:cs="Times New Roman"/>
        </w:rPr>
        <w:t>’</w:t>
      </w:r>
      <w:r w:rsidRPr="00781C58">
        <w:rPr>
          <w:rFonts w:cs="Times New Roman"/>
        </w:rPr>
        <w:t>amourache de la fille d</w:t>
      </w:r>
      <w:r>
        <w:rPr>
          <w:rFonts w:cs="Times New Roman"/>
        </w:rPr>
        <w:t>’</w:t>
      </w:r>
      <w:r w:rsidRPr="00781C58">
        <w:rPr>
          <w:rFonts w:cs="Times New Roman"/>
        </w:rPr>
        <w:t xml:space="preserve">un apothicaire, vend ses états pour deux cent mille écus, </w:t>
      </w:r>
      <w:r w:rsidR="00050857">
        <w:rPr>
          <w:rFonts w:cs="Times New Roman"/>
        </w:rPr>
        <w:t>— </w:t>
      </w:r>
      <w:r w:rsidRPr="00781C58">
        <w:rPr>
          <w:rFonts w:cs="Times New Roman"/>
        </w:rPr>
        <w:t>et fera si bien tant de folies, tentera tant d</w:t>
      </w:r>
      <w:r>
        <w:rPr>
          <w:rFonts w:cs="Times New Roman"/>
        </w:rPr>
        <w:t>’</w:t>
      </w:r>
      <w:r w:rsidRPr="00781C58">
        <w:rPr>
          <w:rFonts w:cs="Times New Roman"/>
        </w:rPr>
        <w:t>entreprises, aura tant d</w:t>
      </w:r>
      <w:r>
        <w:rPr>
          <w:rFonts w:cs="Times New Roman"/>
        </w:rPr>
        <w:t>’</w:t>
      </w:r>
      <w:r w:rsidRPr="00781C58">
        <w:rPr>
          <w:rFonts w:cs="Times New Roman"/>
        </w:rPr>
        <w:t>idées que c</w:t>
      </w:r>
      <w:r>
        <w:rPr>
          <w:rFonts w:cs="Times New Roman"/>
        </w:rPr>
        <w:t>’</w:t>
      </w:r>
      <w:r w:rsidRPr="00781C58">
        <w:rPr>
          <w:rFonts w:cs="Times New Roman"/>
        </w:rPr>
        <w:t>en sera fait du chardon de Lorraine, de la croix angevine de saint André, des aiglons aux ailes étendues et des quatre royaumes</w:t>
      </w:r>
      <w:r>
        <w:rPr>
          <w:rFonts w:cs="Times New Roman"/>
        </w:rPr>
        <w:t> :</w:t>
      </w:r>
      <w:r w:rsidRPr="00781C58">
        <w:rPr>
          <w:rFonts w:cs="Times New Roman"/>
        </w:rPr>
        <w:t xml:space="preserve"> Hongrie, </w:t>
      </w:r>
      <w:r w:rsidRPr="00781C58">
        <w:rPr>
          <w:rFonts w:cs="Times New Roman"/>
        </w:rPr>
        <w:lastRenderedPageBreak/>
        <w:t>Deux-Siciles, Jérusalem et Aragon, qui coupent ses armes… La main puissante de Louis XIV s</w:t>
      </w:r>
      <w:r>
        <w:rPr>
          <w:rFonts w:cs="Times New Roman"/>
        </w:rPr>
        <w:t>’</w:t>
      </w:r>
      <w:r w:rsidRPr="00781C58">
        <w:rPr>
          <w:rFonts w:cs="Times New Roman"/>
        </w:rPr>
        <w:t>abattra sur lui.</w:t>
      </w:r>
    </w:p>
    <w:p w14:paraId="199DEC4D" w14:textId="77777777" w:rsidR="005F258A" w:rsidRPr="00781C58" w:rsidRDefault="00781C58" w:rsidP="003326E0">
      <w:pPr>
        <w:pStyle w:val="Corpsdetexte"/>
        <w:rPr>
          <w:rFonts w:cs="Times New Roman"/>
        </w:rPr>
      </w:pPr>
      <w:r w:rsidRPr="00781C58">
        <w:rPr>
          <w:rFonts w:cs="Times New Roman"/>
        </w:rPr>
        <w:t>L</w:t>
      </w:r>
      <w:r>
        <w:rPr>
          <w:rFonts w:cs="Times New Roman"/>
        </w:rPr>
        <w:t>’</w:t>
      </w:r>
      <w:r w:rsidRPr="00781C58">
        <w:rPr>
          <w:rFonts w:cs="Times New Roman"/>
        </w:rPr>
        <w:t>empêchement le plus sérieux que Claude rencontra à entrer en relations avec Callot, fut certainement la querelle grave qui éclata entre ce dernier et de Ruet. Elle naquit à propos d</w:t>
      </w:r>
      <w:r>
        <w:rPr>
          <w:rFonts w:cs="Times New Roman"/>
        </w:rPr>
        <w:t>’</w:t>
      </w:r>
      <w:r w:rsidRPr="00781C58">
        <w:rPr>
          <w:rFonts w:cs="Times New Roman"/>
        </w:rPr>
        <w:t>une suite de fêtes que Charles donnait en ce moment à la très belle ennemie de Richelieu réfugiée à Nancy, à Marie de Rohan-Montbazon, duchesse de Chevreuse.</w:t>
      </w:r>
    </w:p>
    <w:p w14:paraId="5A7F025D" w14:textId="77777777" w:rsidR="005F258A" w:rsidRPr="00781C58" w:rsidRDefault="00781C58" w:rsidP="003326E0">
      <w:pPr>
        <w:pStyle w:val="Corpsdetexte"/>
        <w:rPr>
          <w:rFonts w:cs="Times New Roman"/>
        </w:rPr>
      </w:pPr>
      <w:r w:rsidRPr="00781C58">
        <w:rPr>
          <w:rFonts w:cs="Times New Roman"/>
        </w:rPr>
        <w:t xml:space="preserve">Celle qui eût </w:t>
      </w:r>
      <w:r w:rsidRPr="00050857">
        <w:rPr>
          <w:rStyle w:val="quotec"/>
        </w:rPr>
        <w:t>« préféré s’abandonner plutôt à un des soldats des gardes que de ne pas tirer raison de ses ennemis</w:t>
      </w:r>
      <w:r w:rsidR="00050857" w:rsidRPr="00050857">
        <w:rPr>
          <w:rStyle w:val="quotec"/>
        </w:rPr>
        <w:t> »</w:t>
      </w:r>
      <w:r w:rsidRPr="00781C58">
        <w:rPr>
          <w:rFonts w:cs="Times New Roman"/>
        </w:rPr>
        <w:t xml:space="preserve"> a eu vite fait de tourner la tête à Charles, avec ses longs cheveux blonds si fins et d</w:t>
      </w:r>
      <w:r>
        <w:rPr>
          <w:rFonts w:cs="Times New Roman"/>
        </w:rPr>
        <w:t>’</w:t>
      </w:r>
      <w:r w:rsidRPr="00781C58">
        <w:rPr>
          <w:rFonts w:cs="Times New Roman"/>
        </w:rPr>
        <w:t>un ambre si chaud, ses grands yeux bleus, la moue significative de sa bouchette, sa gorge merveilleuse et les grâces éloquentes de sa personne. Veuve de Luynes, mariée à l</w:t>
      </w:r>
      <w:r>
        <w:rPr>
          <w:rFonts w:cs="Times New Roman"/>
        </w:rPr>
        <w:t>’</w:t>
      </w:r>
      <w:r w:rsidR="00050857">
        <w:rPr>
          <w:rFonts w:cs="Times New Roman"/>
        </w:rPr>
        <w:t>apoplect</w:t>
      </w:r>
      <w:r w:rsidRPr="00781C58">
        <w:rPr>
          <w:rFonts w:cs="Times New Roman"/>
        </w:rPr>
        <w:t>ique Claude de Lorraine, la maîtresse de Châlais et de Holland practiquera à son loisir avec Charles, complètement subjugué. Entre deux divertissements, il sera question de l</w:t>
      </w:r>
      <w:r>
        <w:rPr>
          <w:rFonts w:cs="Times New Roman"/>
        </w:rPr>
        <w:t>’</w:t>
      </w:r>
      <w:r w:rsidRPr="00781C58">
        <w:rPr>
          <w:rFonts w:cs="Times New Roman"/>
        </w:rPr>
        <w:t>alliance anglaise, des garanties à exiger de l</w:t>
      </w:r>
      <w:r>
        <w:rPr>
          <w:rFonts w:cs="Times New Roman"/>
        </w:rPr>
        <w:t>’</w:t>
      </w:r>
      <w:r w:rsidRPr="00781C58">
        <w:rPr>
          <w:rFonts w:cs="Times New Roman"/>
        </w:rPr>
        <w:t>Électeur et des difficultés qu</w:t>
      </w:r>
      <w:r>
        <w:rPr>
          <w:rFonts w:cs="Times New Roman"/>
        </w:rPr>
        <w:t>’</w:t>
      </w:r>
      <w:r w:rsidRPr="00781C58">
        <w:rPr>
          <w:rFonts w:cs="Times New Roman"/>
        </w:rPr>
        <w:t>on suscitera dans le Mantouan. Pour elle, il donne le spectacle d</w:t>
      </w:r>
      <w:r>
        <w:rPr>
          <w:rFonts w:cs="Times New Roman"/>
        </w:rPr>
        <w:t>’</w:t>
      </w:r>
      <w:r w:rsidRPr="00781C58">
        <w:rPr>
          <w:rFonts w:cs="Times New Roman"/>
        </w:rPr>
        <w:t>un combat à la barrière dans la Salle Neuve. Le mari vient d</w:t>
      </w:r>
      <w:r>
        <w:rPr>
          <w:rFonts w:cs="Times New Roman"/>
        </w:rPr>
        <w:t>’</w:t>
      </w:r>
      <w:r w:rsidRPr="00781C58">
        <w:rPr>
          <w:rFonts w:cs="Times New Roman"/>
        </w:rPr>
        <w:t xml:space="preserve">arriver le matin même, </w:t>
      </w:r>
      <w:r w:rsidR="00050857">
        <w:rPr>
          <w:rFonts w:cs="Times New Roman"/>
        </w:rPr>
        <w:t>— </w:t>
      </w:r>
      <w:r w:rsidRPr="00781C58">
        <w:rPr>
          <w:rFonts w:cs="Times New Roman"/>
        </w:rPr>
        <w:t>pour quoi faire</w:t>
      </w:r>
      <w:r>
        <w:rPr>
          <w:rFonts w:cs="Times New Roman"/>
        </w:rPr>
        <w:t> ?</w:t>
      </w:r>
      <w:r w:rsidRPr="00781C58">
        <w:rPr>
          <w:rFonts w:cs="Times New Roman"/>
        </w:rPr>
        <w:t xml:space="preserve"> </w:t>
      </w:r>
      <w:r w:rsidR="00050857">
        <w:rPr>
          <w:rFonts w:cs="Times New Roman"/>
        </w:rPr>
        <w:t xml:space="preserve"> — </w:t>
      </w:r>
      <w:r w:rsidRPr="00781C58">
        <w:rPr>
          <w:rFonts w:cs="Times New Roman"/>
        </w:rPr>
        <w:t>Il y a là la duchesse douairière et M</w:t>
      </w:r>
      <w:r w:rsidRPr="00781C58">
        <w:rPr>
          <w:vertAlign w:val="superscript"/>
        </w:rPr>
        <w:t>me</w:t>
      </w:r>
      <w:r w:rsidRPr="00781C58">
        <w:rPr>
          <w:rFonts w:cs="Times New Roman"/>
        </w:rPr>
        <w:t> la Princesse</w:t>
      </w:r>
      <w:r>
        <w:rPr>
          <w:rFonts w:cs="Times New Roman"/>
        </w:rPr>
        <w:t> ;</w:t>
      </w:r>
      <w:r w:rsidRPr="00781C58">
        <w:rPr>
          <w:rFonts w:cs="Times New Roman"/>
        </w:rPr>
        <w:t xml:space="preserve"> Tuméjus, Chastelet et Gournay seront juges du camp, il n</w:t>
      </w:r>
      <w:r>
        <w:rPr>
          <w:rFonts w:cs="Times New Roman"/>
        </w:rPr>
        <w:t>’</w:t>
      </w:r>
      <w:r w:rsidRPr="00781C58">
        <w:rPr>
          <w:rFonts w:cs="Times New Roman"/>
        </w:rPr>
        <w:t>y aura qu</w:t>
      </w:r>
      <w:r>
        <w:rPr>
          <w:rFonts w:cs="Times New Roman"/>
        </w:rPr>
        <w:t>’</w:t>
      </w:r>
      <w:r w:rsidRPr="00781C58">
        <w:rPr>
          <w:rFonts w:cs="Times New Roman"/>
        </w:rPr>
        <w:t xml:space="preserve">un seul tenant, le prince de Phalsbourg, </w:t>
      </w:r>
      <w:r w:rsidR="00050857">
        <w:rPr>
          <w:rFonts w:cs="Times New Roman"/>
        </w:rPr>
        <w:t>— </w:t>
      </w:r>
      <w:r w:rsidRPr="00781C58">
        <w:rPr>
          <w:rFonts w:cs="Times New Roman"/>
        </w:rPr>
        <w:t xml:space="preserve">un fils </w:t>
      </w:r>
      <w:r w:rsidR="00050857">
        <w:rPr>
          <w:rFonts w:cs="Times New Roman"/>
        </w:rPr>
        <w:t xml:space="preserve">naturel du Balafré, — </w:t>
      </w:r>
      <w:r w:rsidRPr="00781C58">
        <w:rPr>
          <w:rFonts w:cs="Times New Roman"/>
        </w:rPr>
        <w:t>et Charles fera une entrée magnifique, à la mélodie de plusieurs instrum</w:t>
      </w:r>
      <w:r w:rsidR="00050857">
        <w:rPr>
          <w:rFonts w:cs="Times New Roman"/>
        </w:rPr>
        <w:t xml:space="preserve">ents, costumé en soleil, dans </w:t>
      </w:r>
      <w:r w:rsidR="00050857" w:rsidRPr="00050857">
        <w:rPr>
          <w:rStyle w:val="quotec"/>
        </w:rPr>
        <w:t>« </w:t>
      </w:r>
      <w:r w:rsidRPr="00050857">
        <w:rPr>
          <w:rStyle w:val="quotec"/>
        </w:rPr>
        <w:t>une lueur capable d’espoiter la veuë la plus pénétrante…</w:t>
      </w:r>
      <w:r w:rsidR="00050857" w:rsidRPr="00050857">
        <w:rPr>
          <w:rStyle w:val="quotec"/>
        </w:rPr>
        <w:t> »</w:t>
      </w:r>
      <w:r w:rsidRPr="00781C58">
        <w:rPr>
          <w:rFonts w:cs="Times New Roman"/>
        </w:rPr>
        <w:t>. Il aura le prix de l</w:t>
      </w:r>
      <w:r>
        <w:rPr>
          <w:rFonts w:cs="Times New Roman"/>
        </w:rPr>
        <w:t>’</w:t>
      </w:r>
      <w:r w:rsidRPr="00781C58">
        <w:rPr>
          <w:rFonts w:cs="Times New Roman"/>
        </w:rPr>
        <w:t>épée, naturellement, et le marquis de Moy, sous le nom de Pirandre, celui de la picque. Mais la fête recommencera le lendemain, car il ne veut laisser respirer celle qu</w:t>
      </w:r>
      <w:r>
        <w:rPr>
          <w:rFonts w:cs="Times New Roman"/>
        </w:rPr>
        <w:t>’</w:t>
      </w:r>
      <w:r w:rsidRPr="00781C58">
        <w:rPr>
          <w:rFonts w:cs="Times New Roman"/>
        </w:rPr>
        <w:t>il croit être sa conquête, cette fois au dehors, sous forme de joûte, sur la Carrière, la place habituelle où se font les tournois.</w:t>
      </w:r>
    </w:p>
    <w:p w14:paraId="558A930F" w14:textId="77777777" w:rsidR="005F258A" w:rsidRPr="00781C58" w:rsidRDefault="00781C58" w:rsidP="003326E0">
      <w:pPr>
        <w:pStyle w:val="Corpsdetexte"/>
        <w:rPr>
          <w:rFonts w:cs="Times New Roman"/>
        </w:rPr>
      </w:pPr>
      <w:r w:rsidRPr="00781C58">
        <w:rPr>
          <w:rFonts w:cs="Times New Roman"/>
        </w:rPr>
        <w:t>Israël Sylvestre en a laissé une inoubliable estampe</w:t>
      </w:r>
      <w:r>
        <w:rPr>
          <w:rFonts w:cs="Times New Roman"/>
        </w:rPr>
        <w:t> :</w:t>
      </w:r>
      <w:r w:rsidRPr="00781C58">
        <w:rPr>
          <w:rFonts w:cs="Times New Roman"/>
        </w:rPr>
        <w:t xml:space="preserve"> devant les maisons aux façades uniformes, les charpenteries massives contre lesquelles se pressent les gens avides. Et, dans la foule excitée et verveuse, parmi le grouillement amusant des groupes notés curieusement en leur vérité, ici, sur une rossinante un baladin fait ses grimaces devant les badauds ahuris qu</w:t>
      </w:r>
      <w:r>
        <w:rPr>
          <w:rFonts w:cs="Times New Roman"/>
        </w:rPr>
        <w:t>’</w:t>
      </w:r>
      <w:r w:rsidRPr="00781C58">
        <w:rPr>
          <w:rFonts w:cs="Times New Roman"/>
        </w:rPr>
        <w:t>on friponne à l</w:t>
      </w:r>
      <w:r>
        <w:rPr>
          <w:rFonts w:cs="Times New Roman"/>
        </w:rPr>
        <w:t>’</w:t>
      </w:r>
      <w:r w:rsidRPr="00781C58">
        <w:rPr>
          <w:rFonts w:cs="Times New Roman"/>
        </w:rPr>
        <w:t>aise</w:t>
      </w:r>
      <w:r>
        <w:rPr>
          <w:rFonts w:cs="Times New Roman"/>
        </w:rPr>
        <w:t> ;</w:t>
      </w:r>
      <w:r w:rsidRPr="00781C58">
        <w:rPr>
          <w:rFonts w:cs="Times New Roman"/>
        </w:rPr>
        <w:t xml:space="preserve"> plus loin, c</w:t>
      </w:r>
      <w:r>
        <w:rPr>
          <w:rFonts w:cs="Times New Roman"/>
        </w:rPr>
        <w:t>’</w:t>
      </w:r>
      <w:r w:rsidRPr="00781C58">
        <w:rPr>
          <w:rFonts w:cs="Times New Roman"/>
        </w:rPr>
        <w:t>est Arlequin et ses inséparables qui bonissent</w:t>
      </w:r>
      <w:r>
        <w:rPr>
          <w:rFonts w:cs="Times New Roman"/>
        </w:rPr>
        <w:t> ;</w:t>
      </w:r>
      <w:r w:rsidRPr="00781C58">
        <w:rPr>
          <w:rFonts w:cs="Times New Roman"/>
        </w:rPr>
        <w:t xml:space="preserve"> puis, des ivrognes qui se chamaillent, non loin d</w:t>
      </w:r>
      <w:r>
        <w:rPr>
          <w:rFonts w:cs="Times New Roman"/>
        </w:rPr>
        <w:t>’</w:t>
      </w:r>
      <w:r w:rsidRPr="00781C58">
        <w:rPr>
          <w:rFonts w:cs="Times New Roman"/>
        </w:rPr>
        <w:t>autres qui mettent rapière au vent à cause d</w:t>
      </w:r>
      <w:r>
        <w:rPr>
          <w:rFonts w:cs="Times New Roman"/>
        </w:rPr>
        <w:t>’</w:t>
      </w:r>
      <w:r w:rsidRPr="00781C58">
        <w:rPr>
          <w:rFonts w:cs="Times New Roman"/>
        </w:rPr>
        <w:t>une femme qui pleure</w:t>
      </w:r>
      <w:r>
        <w:rPr>
          <w:rFonts w:cs="Times New Roman"/>
        </w:rPr>
        <w:t> ;</w:t>
      </w:r>
      <w:r w:rsidRPr="00781C58">
        <w:rPr>
          <w:rFonts w:cs="Times New Roman"/>
        </w:rPr>
        <w:t xml:space="preserve"> cris, clameurs, rires, pleurs, hoquets, appels des mendiants, tartarelles des éclopés, geigneries des aveugles, huées qui assourdissent et se font jour au milieu du bruit de ferraille dés lourds carrosses plats du sifflement des traîneaux qui s</w:t>
      </w:r>
      <w:r>
        <w:rPr>
          <w:rFonts w:cs="Times New Roman"/>
        </w:rPr>
        <w:t>’</w:t>
      </w:r>
      <w:r w:rsidRPr="00781C58">
        <w:rPr>
          <w:rFonts w:cs="Times New Roman"/>
        </w:rPr>
        <w:t>entrecroisent, du vacarme épouvantable que fait la Machine qui s</w:t>
      </w:r>
      <w:r>
        <w:rPr>
          <w:rFonts w:cs="Times New Roman"/>
        </w:rPr>
        <w:t>’</w:t>
      </w:r>
      <w:r w:rsidRPr="00781C58">
        <w:rPr>
          <w:rFonts w:cs="Times New Roman"/>
        </w:rPr>
        <w:t>avance et qui représente la Victoire traînée par des centaures et conduite par l</w:t>
      </w:r>
      <w:r>
        <w:rPr>
          <w:rFonts w:cs="Times New Roman"/>
        </w:rPr>
        <w:t>’</w:t>
      </w:r>
      <w:r w:rsidRPr="00781C58">
        <w:rPr>
          <w:rFonts w:cs="Times New Roman"/>
        </w:rPr>
        <w:t>Amour. Cela, pendant qu</w:t>
      </w:r>
      <w:r>
        <w:rPr>
          <w:rFonts w:cs="Times New Roman"/>
        </w:rPr>
        <w:t>’</w:t>
      </w:r>
      <w:r w:rsidRPr="00781C58">
        <w:rPr>
          <w:rFonts w:cs="Times New Roman"/>
        </w:rPr>
        <w:t xml:space="preserve">au loin défile lentement la théorie des tenants aux lances </w:t>
      </w:r>
      <w:r w:rsidRPr="00781C58">
        <w:rPr>
          <w:rFonts w:cs="Times New Roman"/>
        </w:rPr>
        <w:lastRenderedPageBreak/>
        <w:t>gigantesques, et qu</w:t>
      </w:r>
      <w:r>
        <w:rPr>
          <w:rFonts w:cs="Times New Roman"/>
        </w:rPr>
        <w:t>’</w:t>
      </w:r>
      <w:r w:rsidRPr="00781C58">
        <w:rPr>
          <w:rFonts w:cs="Times New Roman"/>
        </w:rPr>
        <w:t>au premier plan, un patriote hurle</w:t>
      </w:r>
      <w:r>
        <w:rPr>
          <w:rFonts w:cs="Times New Roman"/>
        </w:rPr>
        <w:t> :</w:t>
      </w:r>
    </w:p>
    <w:p w14:paraId="40388828" w14:textId="77777777" w:rsidR="00B3100D" w:rsidRDefault="00B3100D" w:rsidP="00B3100D">
      <w:pPr>
        <w:pStyle w:val="quotel"/>
      </w:pPr>
      <w:r>
        <w:t>Lon lon la, laissez-les passer</w:t>
      </w:r>
    </w:p>
    <w:p w14:paraId="53CC3AF9" w14:textId="77777777" w:rsidR="005F258A" w:rsidRPr="00781C58" w:rsidRDefault="00781C58" w:rsidP="00B3100D">
      <w:pPr>
        <w:pStyle w:val="quotel"/>
      </w:pPr>
      <w:r w:rsidRPr="00781C58">
        <w:t>Les Français dans la Lorraine,</w:t>
      </w:r>
    </w:p>
    <w:p w14:paraId="5CFF577E" w14:textId="77777777" w:rsidR="00B3100D" w:rsidRDefault="00B3100D" w:rsidP="00B3100D">
      <w:pPr>
        <w:pStyle w:val="quotel"/>
      </w:pPr>
      <w:r>
        <w:t>Lon lon la, laissez-les passer</w:t>
      </w:r>
    </w:p>
    <w:p w14:paraId="4ACC7256" w14:textId="77777777" w:rsidR="005F258A" w:rsidRPr="00781C58" w:rsidRDefault="00781C58" w:rsidP="00B3100D">
      <w:pPr>
        <w:pStyle w:val="quotel"/>
      </w:pPr>
      <w:r w:rsidRPr="00781C58">
        <w:t>Ils auront du mal assez</w:t>
      </w:r>
      <w:proofErr w:type="gramStart"/>
      <w:r>
        <w:t> !…</w:t>
      </w:r>
      <w:proofErr w:type="gramEnd"/>
    </w:p>
    <w:p w14:paraId="204B26DC" w14:textId="77777777" w:rsidR="005F258A" w:rsidRPr="00781C58" w:rsidRDefault="00781C58" w:rsidP="003326E0">
      <w:pPr>
        <w:pStyle w:val="Corpsdetexte"/>
        <w:rPr>
          <w:rFonts w:cs="Times New Roman"/>
        </w:rPr>
      </w:pPr>
      <w:r w:rsidRPr="00781C58">
        <w:rPr>
          <w:rFonts w:cs="Times New Roman"/>
        </w:rPr>
        <w:t>Callot avait ordonné ces spectacles, de Ruet le magnifique devait les graver sur les dessins du maître des jeux</w:t>
      </w:r>
      <w:r>
        <w:rPr>
          <w:rFonts w:cs="Times New Roman"/>
        </w:rPr>
        <w:t> :</w:t>
      </w:r>
      <w:r w:rsidRPr="00781C58">
        <w:rPr>
          <w:rFonts w:cs="Times New Roman"/>
        </w:rPr>
        <w:t xml:space="preserve"> dans sa superbe il refusa, voulant cette entreprise entièrement sienne</w:t>
      </w:r>
      <w:r>
        <w:rPr>
          <w:rFonts w:cs="Times New Roman"/>
        </w:rPr>
        <w:t> :</w:t>
      </w:r>
      <w:r w:rsidRPr="00781C58">
        <w:rPr>
          <w:rFonts w:cs="Times New Roman"/>
        </w:rPr>
        <w:t xml:space="preserve"> Callot résista</w:t>
      </w:r>
      <w:r>
        <w:rPr>
          <w:rFonts w:cs="Times New Roman"/>
        </w:rPr>
        <w:t> ;</w:t>
      </w:r>
      <w:r w:rsidRPr="00781C58">
        <w:rPr>
          <w:rFonts w:cs="Times New Roman"/>
        </w:rPr>
        <w:t xml:space="preserve"> le débat fut violent.</w:t>
      </w:r>
    </w:p>
    <w:p w14:paraId="7E1E82AF" w14:textId="77777777" w:rsidR="005F258A" w:rsidRPr="00781C58" w:rsidRDefault="00781C58" w:rsidP="003326E0">
      <w:pPr>
        <w:pStyle w:val="Corpsdetexte"/>
        <w:rPr>
          <w:rFonts w:cs="Times New Roman"/>
        </w:rPr>
      </w:pPr>
      <w:r w:rsidRPr="00781C58">
        <w:rPr>
          <w:rFonts w:cs="Times New Roman"/>
        </w:rPr>
        <w:t>Je soupçonne fort le Lorrain d</w:t>
      </w:r>
      <w:r>
        <w:rPr>
          <w:rFonts w:cs="Times New Roman"/>
        </w:rPr>
        <w:t>’</w:t>
      </w:r>
      <w:r w:rsidRPr="00781C58">
        <w:rPr>
          <w:rFonts w:cs="Times New Roman"/>
        </w:rPr>
        <w:t>avoir été quelque peu effrayé en toute cette affaire et d</w:t>
      </w:r>
      <w:r>
        <w:rPr>
          <w:rFonts w:cs="Times New Roman"/>
        </w:rPr>
        <w:t>’</w:t>
      </w:r>
      <w:r w:rsidRPr="00781C58">
        <w:rPr>
          <w:rFonts w:cs="Times New Roman"/>
        </w:rPr>
        <w:t>être reparti au cours de la dispute, qui se termina à l</w:t>
      </w:r>
      <w:r>
        <w:rPr>
          <w:rFonts w:cs="Times New Roman"/>
        </w:rPr>
        <w:t>’</w:t>
      </w:r>
      <w:r w:rsidRPr="00781C58">
        <w:rPr>
          <w:rFonts w:cs="Times New Roman"/>
        </w:rPr>
        <w:t>avantage de l</w:t>
      </w:r>
      <w:r>
        <w:rPr>
          <w:rFonts w:cs="Times New Roman"/>
        </w:rPr>
        <w:t>’</w:t>
      </w:r>
      <w:r w:rsidRPr="00781C58">
        <w:rPr>
          <w:rFonts w:cs="Times New Roman"/>
        </w:rPr>
        <w:t xml:space="preserve">auteur des </w:t>
      </w:r>
      <w:r w:rsidRPr="00781C58">
        <w:rPr>
          <w:rFonts w:cs="Times New Roman"/>
          <w:i/>
        </w:rPr>
        <w:t>Bossus</w:t>
      </w:r>
      <w:r w:rsidRPr="00781C58">
        <w:rPr>
          <w:rFonts w:cs="Times New Roman"/>
        </w:rPr>
        <w:t>.</w:t>
      </w:r>
    </w:p>
    <w:p w14:paraId="73887FB0" w14:textId="77777777" w:rsidR="005F258A" w:rsidRPr="00781C58" w:rsidRDefault="00781C58" w:rsidP="003326E0">
      <w:pPr>
        <w:pStyle w:val="Corpsdetexte"/>
        <w:rPr>
          <w:rFonts w:cs="Times New Roman"/>
        </w:rPr>
      </w:pPr>
      <w:r w:rsidRPr="00781C58">
        <w:rPr>
          <w:rFonts w:cs="Times New Roman"/>
        </w:rPr>
        <w:t>…</w:t>
      </w:r>
      <w:r w:rsidR="00B3100D">
        <w:rPr>
          <w:rFonts w:cs="Times New Roman"/>
        </w:rPr>
        <w:t xml:space="preserve"> </w:t>
      </w:r>
      <w:r w:rsidRPr="00781C58">
        <w:rPr>
          <w:rFonts w:cs="Times New Roman"/>
        </w:rPr>
        <w:t>Et Chamage, là, tout près</w:t>
      </w:r>
      <w:proofErr w:type="gramStart"/>
      <w:r>
        <w:rPr>
          <w:rFonts w:cs="Times New Roman"/>
        </w:rPr>
        <w:t> ?</w:t>
      </w:r>
      <w:r w:rsidRPr="00781C58">
        <w:rPr>
          <w:rFonts w:cs="Times New Roman"/>
        </w:rPr>
        <w:t>…</w:t>
      </w:r>
      <w:proofErr w:type="gramEnd"/>
      <w:r w:rsidRPr="00781C58">
        <w:rPr>
          <w:rFonts w:cs="Times New Roman"/>
        </w:rPr>
        <w:t xml:space="preserve"> Y retourna-t-il</w:t>
      </w:r>
      <w:r>
        <w:rPr>
          <w:rFonts w:cs="Times New Roman"/>
        </w:rPr>
        <w:t> ?</w:t>
      </w:r>
      <w:r w:rsidRPr="00781C58">
        <w:rPr>
          <w:rFonts w:cs="Times New Roman"/>
        </w:rPr>
        <w:t xml:space="preserve"> Non. Ou s</w:t>
      </w:r>
      <w:r>
        <w:rPr>
          <w:rFonts w:cs="Times New Roman"/>
        </w:rPr>
        <w:t>’</w:t>
      </w:r>
      <w:r w:rsidRPr="00781C58">
        <w:rPr>
          <w:rFonts w:cs="Times New Roman"/>
        </w:rPr>
        <w:t>il y fut, la même inconscience l</w:t>
      </w:r>
      <w:r>
        <w:rPr>
          <w:rFonts w:cs="Times New Roman"/>
        </w:rPr>
        <w:t>’</w:t>
      </w:r>
      <w:r w:rsidRPr="00781C58">
        <w:rPr>
          <w:rFonts w:cs="Times New Roman"/>
        </w:rPr>
        <w:t>aveugla et le perdit, cette fois irrémédiablement. Personne ne lui avait soufflé, à cette heure décisive, le bon avis qui sauve, personne ne lui avait montré le danger de l</w:t>
      </w:r>
      <w:r>
        <w:rPr>
          <w:rFonts w:cs="Times New Roman"/>
        </w:rPr>
        <w:t>’</w:t>
      </w:r>
      <w:r w:rsidRPr="00781C58">
        <w:rPr>
          <w:rFonts w:cs="Times New Roman"/>
        </w:rPr>
        <w:t>exil. Jamais peintre n</w:t>
      </w:r>
      <w:r>
        <w:rPr>
          <w:rFonts w:cs="Times New Roman"/>
        </w:rPr>
        <w:t>’</w:t>
      </w:r>
      <w:r w:rsidRPr="00781C58">
        <w:rPr>
          <w:rFonts w:cs="Times New Roman"/>
        </w:rPr>
        <w:t>eût plus ému, ne serait allé plus haut dans la divination et dans le Beau que Claude Gellée, s</w:t>
      </w:r>
      <w:r>
        <w:rPr>
          <w:rFonts w:cs="Times New Roman"/>
        </w:rPr>
        <w:t>’</w:t>
      </w:r>
      <w:r w:rsidRPr="00781C58">
        <w:rPr>
          <w:rFonts w:cs="Times New Roman"/>
        </w:rPr>
        <w:t>il eût réalisé l</w:t>
      </w:r>
      <w:r>
        <w:rPr>
          <w:rFonts w:cs="Times New Roman"/>
        </w:rPr>
        <w:t>’</w:t>
      </w:r>
      <w:r w:rsidRPr="00781C58">
        <w:rPr>
          <w:rFonts w:cs="Times New Roman"/>
        </w:rPr>
        <w:t xml:space="preserve">admirable union du champ natal, </w:t>
      </w:r>
      <w:r w:rsidR="00050857">
        <w:rPr>
          <w:rFonts w:cs="Times New Roman"/>
        </w:rPr>
        <w:t>— </w:t>
      </w:r>
      <w:r w:rsidRPr="00781C58">
        <w:rPr>
          <w:rFonts w:cs="Times New Roman"/>
        </w:rPr>
        <w:t>et du ciel qui lui était propre. Certains génies tiennent à la terre, à la terre seulement, uniquement. Son monde, tout son monde, c</w:t>
      </w:r>
      <w:r>
        <w:rPr>
          <w:rFonts w:cs="Times New Roman"/>
        </w:rPr>
        <w:t>’</w:t>
      </w:r>
      <w:r w:rsidRPr="00781C58">
        <w:rPr>
          <w:rFonts w:cs="Times New Roman"/>
        </w:rPr>
        <w:t>étaient les trente-sept</w:t>
      </w:r>
      <w:r w:rsidR="00B3100D">
        <w:rPr>
          <w:rFonts w:cs="Times New Roman"/>
        </w:rPr>
        <w:t xml:space="preserve"> bailliages de Charles IV, les É</w:t>
      </w:r>
      <w:r w:rsidRPr="00781C58">
        <w:rPr>
          <w:rFonts w:cs="Times New Roman"/>
        </w:rPr>
        <w:t>vêchés et ce petit Barrois mouvant…, ce n</w:t>
      </w:r>
      <w:r>
        <w:rPr>
          <w:rFonts w:cs="Times New Roman"/>
        </w:rPr>
        <w:t>’</w:t>
      </w:r>
      <w:r w:rsidRPr="00781C58">
        <w:rPr>
          <w:rFonts w:cs="Times New Roman"/>
        </w:rPr>
        <w:t>était rien autre. Ses drames</w:t>
      </w:r>
      <w:r>
        <w:rPr>
          <w:rFonts w:cs="Times New Roman"/>
        </w:rPr>
        <w:t> ?</w:t>
      </w:r>
      <w:r w:rsidRPr="00781C58">
        <w:rPr>
          <w:rFonts w:cs="Times New Roman"/>
        </w:rPr>
        <w:t xml:space="preserve"> la vaine pâture le long des chemins, contre les terres des seigneurs, avec les vaches aux robes bigarrées et les moutons en bandes</w:t>
      </w:r>
      <w:r>
        <w:rPr>
          <w:rFonts w:cs="Times New Roman"/>
        </w:rPr>
        <w:t> ;</w:t>
      </w:r>
      <w:r w:rsidRPr="00781C58">
        <w:rPr>
          <w:rFonts w:cs="Times New Roman"/>
        </w:rPr>
        <w:t xml:space="preserve"> ou ce pâquis avec ses arbres aux ombres bleues où, durant le midi, les troupeaux s</w:t>
      </w:r>
      <w:r>
        <w:rPr>
          <w:rFonts w:cs="Times New Roman"/>
        </w:rPr>
        <w:t>’</w:t>
      </w:r>
      <w:r w:rsidRPr="00781C58">
        <w:rPr>
          <w:rFonts w:cs="Times New Roman"/>
        </w:rPr>
        <w:t>abritent du soleil</w:t>
      </w:r>
      <w:r>
        <w:rPr>
          <w:rFonts w:cs="Times New Roman"/>
        </w:rPr>
        <w:t> ;</w:t>
      </w:r>
      <w:r w:rsidRPr="00781C58">
        <w:rPr>
          <w:rFonts w:cs="Times New Roman"/>
        </w:rPr>
        <w:t xml:space="preserve"> ou la rivière avec la note farouche d</w:t>
      </w:r>
      <w:r>
        <w:rPr>
          <w:rFonts w:cs="Times New Roman"/>
        </w:rPr>
        <w:t>’</w:t>
      </w:r>
      <w:r w:rsidRPr="00781C58">
        <w:rPr>
          <w:rFonts w:cs="Times New Roman"/>
        </w:rPr>
        <w:t xml:space="preserve">un train de bois et, près du cadre, un cavalier qui fait boire son cheval, </w:t>
      </w:r>
      <w:r w:rsidR="00050857">
        <w:rPr>
          <w:rFonts w:cs="Times New Roman"/>
        </w:rPr>
        <w:t>— </w:t>
      </w:r>
      <w:r w:rsidRPr="00781C58">
        <w:rPr>
          <w:rFonts w:cs="Times New Roman"/>
        </w:rPr>
        <w:t>cela, noyé dans le grand air limpide, clair et mouillé qu</w:t>
      </w:r>
      <w:r>
        <w:rPr>
          <w:rFonts w:cs="Times New Roman"/>
        </w:rPr>
        <w:t>’</w:t>
      </w:r>
      <w:r w:rsidRPr="00781C58">
        <w:rPr>
          <w:rFonts w:cs="Times New Roman"/>
        </w:rPr>
        <w:t>il avait surpris, si profond et si vif</w:t>
      </w:r>
      <w:r>
        <w:rPr>
          <w:rFonts w:cs="Times New Roman"/>
        </w:rPr>
        <w:t>…</w:t>
      </w:r>
    </w:p>
    <w:p w14:paraId="5697768D" w14:textId="77777777" w:rsidR="005F258A" w:rsidRPr="00B3100D" w:rsidRDefault="00781C58" w:rsidP="003326E0">
      <w:pPr>
        <w:pStyle w:val="Corpsdetexte"/>
        <w:rPr>
          <w:rFonts w:cs="Times New Roman"/>
        </w:rPr>
      </w:pPr>
      <w:r w:rsidRPr="00781C58">
        <w:rPr>
          <w:rFonts w:cs="Times New Roman"/>
        </w:rPr>
        <w:t>Les Hollandais n</w:t>
      </w:r>
      <w:r>
        <w:rPr>
          <w:rFonts w:cs="Times New Roman"/>
        </w:rPr>
        <w:t>’</w:t>
      </w:r>
      <w:r w:rsidRPr="00781C58">
        <w:rPr>
          <w:rFonts w:cs="Times New Roman"/>
        </w:rPr>
        <w:t>ont pas fait autre chose</w:t>
      </w:r>
      <w:r>
        <w:rPr>
          <w:rFonts w:cs="Times New Roman"/>
        </w:rPr>
        <w:t> :</w:t>
      </w:r>
      <w:r w:rsidRPr="00781C58">
        <w:rPr>
          <w:rFonts w:cs="Times New Roman"/>
        </w:rPr>
        <w:t xml:space="preserve"> la </w:t>
      </w:r>
      <w:r w:rsidRPr="00781C58">
        <w:rPr>
          <w:rFonts w:cs="Times New Roman"/>
          <w:i/>
        </w:rPr>
        <w:t>Digue</w:t>
      </w:r>
      <w:r w:rsidRPr="00781C58">
        <w:rPr>
          <w:rFonts w:cs="Times New Roman"/>
        </w:rPr>
        <w:t xml:space="preserve">, </w:t>
      </w:r>
      <w:r w:rsidR="00B3100D">
        <w:rPr>
          <w:rFonts w:cs="Times New Roman"/>
        </w:rPr>
        <w:t>l’</w:t>
      </w:r>
      <w:r w:rsidR="00B3100D">
        <w:rPr>
          <w:rFonts w:cs="Times New Roman"/>
          <w:i/>
        </w:rPr>
        <w:t>Allée de Middelharnis</w:t>
      </w:r>
      <w:r w:rsidR="00B3100D" w:rsidRPr="00B3100D">
        <w:rPr>
          <w:rFonts w:cs="Times New Roman"/>
        </w:rPr>
        <w:t xml:space="preserve">, </w:t>
      </w:r>
      <w:r w:rsidR="00B3100D">
        <w:rPr>
          <w:rFonts w:cs="Times New Roman"/>
          <w:i/>
        </w:rPr>
        <w:t>l</w:t>
      </w:r>
      <w:r w:rsidRPr="00781C58">
        <w:rPr>
          <w:rFonts w:cs="Times New Roman"/>
          <w:i/>
        </w:rPr>
        <w:t>e Bœuf</w:t>
      </w:r>
      <w:r w:rsidRPr="00B3100D">
        <w:rPr>
          <w:rFonts w:cs="Times New Roman"/>
        </w:rPr>
        <w:t>…</w:t>
      </w:r>
    </w:p>
    <w:p w14:paraId="0BABE38E" w14:textId="77777777" w:rsidR="005F258A" w:rsidRPr="00781C58" w:rsidRDefault="00781C58" w:rsidP="00B3100D">
      <w:pPr>
        <w:pStyle w:val="ab"/>
      </w:pPr>
      <w:r w:rsidRPr="00781C58">
        <w:t>§</w:t>
      </w:r>
    </w:p>
    <w:p w14:paraId="5C457A61" w14:textId="77777777" w:rsidR="005F258A" w:rsidRPr="00781C58" w:rsidRDefault="00781C58" w:rsidP="003326E0">
      <w:pPr>
        <w:pStyle w:val="Corpsdetexte"/>
        <w:rPr>
          <w:rFonts w:cs="Times New Roman"/>
        </w:rPr>
      </w:pPr>
      <w:r w:rsidRPr="00781C58">
        <w:rPr>
          <w:rFonts w:cs="Times New Roman"/>
        </w:rPr>
        <w:t>Maintenant, le poison romain va faire son œuvre.</w:t>
      </w:r>
    </w:p>
    <w:p w14:paraId="7074B320" w14:textId="77777777" w:rsidR="005F258A" w:rsidRPr="00781C58" w:rsidRDefault="00781C58" w:rsidP="003326E0">
      <w:pPr>
        <w:pStyle w:val="Corpsdetexte"/>
        <w:rPr>
          <w:rFonts w:cs="Times New Roman"/>
        </w:rPr>
      </w:pPr>
      <w:r w:rsidRPr="00781C58">
        <w:rPr>
          <w:rFonts w:cs="Times New Roman"/>
        </w:rPr>
        <w:t>Claude arrivera dans la ville d</w:t>
      </w:r>
      <w:r>
        <w:rPr>
          <w:rFonts w:cs="Times New Roman"/>
        </w:rPr>
        <w:t>’</w:t>
      </w:r>
      <w:r w:rsidR="00B3100D">
        <w:rPr>
          <w:rFonts w:cs="Times New Roman"/>
        </w:rPr>
        <w:t>Urbain VIII, le 18 octobre </w:t>
      </w:r>
      <w:r w:rsidRPr="00781C58">
        <w:rPr>
          <w:rFonts w:cs="Times New Roman"/>
        </w:rPr>
        <w:t>1627, jour de la Saint-Luc, en compagnie d</w:t>
      </w:r>
      <w:r>
        <w:rPr>
          <w:rFonts w:cs="Times New Roman"/>
        </w:rPr>
        <w:t>’</w:t>
      </w:r>
      <w:r w:rsidRPr="00781C58">
        <w:rPr>
          <w:rFonts w:cs="Times New Roman"/>
        </w:rPr>
        <w:t>Errard, rencontré à Marseille, d</w:t>
      </w:r>
      <w:r>
        <w:rPr>
          <w:rFonts w:cs="Times New Roman"/>
        </w:rPr>
        <w:t>’</w:t>
      </w:r>
      <w:r w:rsidRPr="00781C58">
        <w:rPr>
          <w:rFonts w:cs="Times New Roman"/>
        </w:rPr>
        <w:t xml:space="preserve">Errard que Sublet des Noyers, le surintendant, envoyait là-bas </w:t>
      </w:r>
      <w:r>
        <w:rPr>
          <w:rFonts w:cs="Times New Roman"/>
          <w:i/>
        </w:rPr>
        <w:t>« </w:t>
      </w:r>
      <w:r w:rsidRPr="00781C58">
        <w:rPr>
          <w:rFonts w:cs="Times New Roman"/>
        </w:rPr>
        <w:t>avec pension</w:t>
      </w:r>
      <w:r w:rsidR="00050857">
        <w:rPr>
          <w:rFonts w:cs="Times New Roman"/>
        </w:rPr>
        <w:t> »</w:t>
      </w:r>
      <w:r w:rsidRPr="00781C58">
        <w:rPr>
          <w:rFonts w:cs="Times New Roman"/>
        </w:rPr>
        <w:t>. Un hasard, le cardinal Bentivoglio, séduit par une toile, lui amène la protection du pape.</w:t>
      </w:r>
    </w:p>
    <w:p w14:paraId="4808D54D" w14:textId="77777777" w:rsidR="005F258A" w:rsidRPr="00781C58" w:rsidRDefault="00781C58" w:rsidP="003326E0">
      <w:pPr>
        <w:pStyle w:val="Corpsdetexte"/>
        <w:rPr>
          <w:rFonts w:cs="Times New Roman"/>
        </w:rPr>
      </w:pPr>
      <w:r w:rsidRPr="00781C58">
        <w:rPr>
          <w:rFonts w:cs="Times New Roman"/>
        </w:rPr>
        <w:t>Et c</w:t>
      </w:r>
      <w:r>
        <w:rPr>
          <w:rFonts w:cs="Times New Roman"/>
        </w:rPr>
        <w:t>’</w:t>
      </w:r>
      <w:r w:rsidRPr="00781C58">
        <w:rPr>
          <w:rFonts w:cs="Times New Roman"/>
        </w:rPr>
        <w:t>est fini.</w:t>
      </w:r>
    </w:p>
    <w:p w14:paraId="15EBBC6C" w14:textId="77777777" w:rsidR="005F258A" w:rsidRPr="00781C58" w:rsidRDefault="00781C58" w:rsidP="003326E0">
      <w:pPr>
        <w:pStyle w:val="Corpsdetexte"/>
        <w:rPr>
          <w:rFonts w:cs="Times New Roman"/>
        </w:rPr>
      </w:pPr>
      <w:r w:rsidRPr="00781C58">
        <w:rPr>
          <w:rFonts w:cs="Times New Roman"/>
        </w:rPr>
        <w:lastRenderedPageBreak/>
        <w:t>Sa vie commence, peu intéressante, pour s</w:t>
      </w:r>
      <w:r>
        <w:rPr>
          <w:rFonts w:cs="Times New Roman"/>
        </w:rPr>
        <w:t>’</w:t>
      </w:r>
      <w:r w:rsidRPr="00781C58">
        <w:rPr>
          <w:rFonts w:cs="Times New Roman"/>
        </w:rPr>
        <w:t>écouler, monotone, de cardinaux en cardinaux, Bentivoglio, Crescenzio, Rospigliosi, Médicis, Gioro, Mellin, Barberini, Spada</w:t>
      </w:r>
      <w:r>
        <w:rPr>
          <w:rFonts w:cs="Times New Roman"/>
        </w:rPr>
        <w:t> ;</w:t>
      </w:r>
      <w:r w:rsidRPr="00781C58">
        <w:rPr>
          <w:rFonts w:cs="Times New Roman"/>
        </w:rPr>
        <w:t xml:space="preserve"> de Pontifes en Pontifes, Urbain VIII, Innocent X, Alexandre VII, Clément IX, Innocent XI, </w:t>
      </w:r>
      <w:r w:rsidR="00050857">
        <w:rPr>
          <w:rFonts w:cs="Times New Roman"/>
        </w:rPr>
        <w:t>— </w:t>
      </w:r>
      <w:r w:rsidRPr="00781C58">
        <w:rPr>
          <w:rFonts w:cs="Times New Roman"/>
        </w:rPr>
        <w:t>vie calme, enviée, fortunée, au cours de laquelle il produira méthodiquement ses grandes compositions vides, ces mythologies ennuyeuses et froides, il chantera ces airs de bravoure si fort à la mode, vieillots même dans leur primevère, mais où une note, une seule, constituera son actuel génie.</w:t>
      </w:r>
    </w:p>
    <w:p w14:paraId="0FA83FB9" w14:textId="77777777" w:rsidR="005F258A" w:rsidRPr="00781C58" w:rsidRDefault="00781C58" w:rsidP="003326E0">
      <w:pPr>
        <w:pStyle w:val="Corpsdetexte"/>
        <w:rPr>
          <w:rFonts w:cs="Times New Roman"/>
        </w:rPr>
      </w:pPr>
      <w:r w:rsidRPr="00781C58">
        <w:rPr>
          <w:rFonts w:cs="Times New Roman"/>
        </w:rPr>
        <w:t xml:space="preserve">Il habitera des maisons ridicules où </w:t>
      </w:r>
      <w:r w:rsidRPr="00B3100D">
        <w:rPr>
          <w:rStyle w:val="quotec"/>
        </w:rPr>
        <w:t>« les portes sont des bouches grimaçantes et les fenestres des yeux étonnés</w:t>
      </w:r>
      <w:r w:rsidR="00050857" w:rsidRPr="00B3100D">
        <w:rPr>
          <w:rStyle w:val="quotec"/>
        </w:rPr>
        <w:t> »</w:t>
      </w:r>
      <w:r>
        <w:rPr>
          <w:rFonts w:cs="Times New Roman"/>
        </w:rPr>
        <w:t> ;</w:t>
      </w:r>
      <w:r w:rsidR="00B3100D">
        <w:rPr>
          <w:rFonts w:cs="Times New Roman"/>
        </w:rPr>
        <w:t xml:space="preserve"> il se liera avec Poussin, l’homme à l</w:t>
      </w:r>
      <w:r w:rsidRPr="00781C58">
        <w:rPr>
          <w:rFonts w:cs="Times New Roman"/>
        </w:rPr>
        <w:t>a couleur fausse et au dramatique conventionnel</w:t>
      </w:r>
      <w:r>
        <w:rPr>
          <w:rFonts w:cs="Times New Roman"/>
        </w:rPr>
        <w:t> ;</w:t>
      </w:r>
      <w:r w:rsidRPr="00781C58">
        <w:rPr>
          <w:rFonts w:cs="Times New Roman"/>
        </w:rPr>
        <w:t xml:space="preserve"> il sera l</w:t>
      </w:r>
      <w:r>
        <w:rPr>
          <w:rFonts w:cs="Times New Roman"/>
        </w:rPr>
        <w:t>’</w:t>
      </w:r>
      <w:r w:rsidRPr="00781C58">
        <w:rPr>
          <w:rFonts w:cs="Times New Roman"/>
        </w:rPr>
        <w:t>ami de Sandrart, qui écrira</w:t>
      </w:r>
      <w:r>
        <w:rPr>
          <w:rFonts w:cs="Times New Roman"/>
        </w:rPr>
        <w:t> :</w:t>
      </w:r>
      <w:r w:rsidRPr="00781C58">
        <w:rPr>
          <w:rFonts w:cs="Times New Roman"/>
        </w:rPr>
        <w:t xml:space="preserve"> </w:t>
      </w:r>
      <w:r w:rsidRPr="00B3100D">
        <w:rPr>
          <w:rStyle w:val="quotec"/>
        </w:rPr>
        <w:t>« c’était un excellent homme, excessivement droit, qui n’aimait pas les cérémonies et très digne dans son commerce avec les grands</w:t>
      </w:r>
      <w:r w:rsidR="00050857" w:rsidRPr="00B3100D">
        <w:rPr>
          <w:rStyle w:val="quotec"/>
        </w:rPr>
        <w:t> »</w:t>
      </w:r>
      <w:r w:rsidRPr="00781C58">
        <w:rPr>
          <w:rFonts w:cs="Times New Roman"/>
        </w:rPr>
        <w:t>, —</w:t>
      </w:r>
      <w:r w:rsidR="00B3100D">
        <w:rPr>
          <w:rFonts w:cs="Times New Roman"/>
        </w:rPr>
        <w:t> </w:t>
      </w:r>
      <w:r w:rsidRPr="00781C58">
        <w:rPr>
          <w:rFonts w:cs="Times New Roman"/>
        </w:rPr>
        <w:t>et de Baldinucci, qui relatera</w:t>
      </w:r>
      <w:r>
        <w:rPr>
          <w:rFonts w:cs="Times New Roman"/>
        </w:rPr>
        <w:t> :</w:t>
      </w:r>
      <w:r w:rsidRPr="00781C58">
        <w:rPr>
          <w:rFonts w:cs="Times New Roman"/>
        </w:rPr>
        <w:t xml:space="preserve"> </w:t>
      </w:r>
      <w:r w:rsidRPr="00B3100D">
        <w:rPr>
          <w:rStyle w:val="quotec"/>
        </w:rPr>
        <w:t xml:space="preserve">« quant à mon ami intime et proche voisin à Rome, le très célèbre Claude Gellée recherchait toujours des endroits retirés dans les champs, afin de pouvoir s’exercer à dessiner d’après nature, tandis que pour le coloris il avait une très grande facilité ; il nous arrivait (le dessin et les ombres ayant été indiqués au moyeu de la craie noire ou du crayon) de peindre d’après nature avec des couleurs, </w:t>
      </w:r>
      <w:r w:rsidR="00050857" w:rsidRPr="00B3100D">
        <w:rPr>
          <w:rStyle w:val="quotec"/>
        </w:rPr>
        <w:t>— </w:t>
      </w:r>
      <w:r w:rsidRPr="00B3100D">
        <w:rPr>
          <w:rStyle w:val="quotec"/>
        </w:rPr>
        <w:t>aux champs ensoleillés de Tivoli et dans les endroits qu’on appelle maintenant Frascati, Sobiacho, al San Benedetto et ailleurs, sur du carton dûment préparé ou sur de la toile, les montagnes, les cavernes, les vallées, les terribles chutes du Tibre, le Temple de la Sibylle et d’autres choses semblables</w:t>
      </w:r>
      <w:r w:rsidR="00B3100D">
        <w:rPr>
          <w:rStyle w:val="quotec"/>
        </w:rPr>
        <w:t> »</w:t>
      </w:r>
      <w:r w:rsidRPr="00781C58">
        <w:rPr>
          <w:rFonts w:cs="Times New Roman"/>
        </w:rPr>
        <w:t>. Il ne sera jamais triste, et durant la peste s</w:t>
      </w:r>
      <w:r>
        <w:rPr>
          <w:rFonts w:cs="Times New Roman"/>
        </w:rPr>
        <w:t>’</w:t>
      </w:r>
      <w:r w:rsidRPr="00781C58">
        <w:rPr>
          <w:rFonts w:cs="Times New Roman"/>
        </w:rPr>
        <w:t>enfermera pour peindre six tableaux où il croit qu</w:t>
      </w:r>
      <w:r>
        <w:rPr>
          <w:rFonts w:cs="Times New Roman"/>
        </w:rPr>
        <w:t>’</w:t>
      </w:r>
      <w:r w:rsidRPr="00781C58">
        <w:rPr>
          <w:rFonts w:cs="Times New Roman"/>
        </w:rPr>
        <w:t>il sera question d</w:t>
      </w:r>
      <w:r>
        <w:rPr>
          <w:rFonts w:cs="Times New Roman"/>
        </w:rPr>
        <w:t>’</w:t>
      </w:r>
      <w:r w:rsidRPr="00781C58">
        <w:rPr>
          <w:rFonts w:cs="Times New Roman"/>
        </w:rPr>
        <w:t>Ulysse et de la tendre Chryseïs, de Cléopâtre et d</w:t>
      </w:r>
      <w:r>
        <w:rPr>
          <w:rFonts w:cs="Times New Roman"/>
        </w:rPr>
        <w:t>’</w:t>
      </w:r>
      <w:r w:rsidRPr="00781C58">
        <w:rPr>
          <w:rFonts w:cs="Times New Roman"/>
        </w:rPr>
        <w:t>Antoine et de David sacré par Samuel</w:t>
      </w:r>
      <w:r>
        <w:rPr>
          <w:rFonts w:cs="Times New Roman"/>
        </w:rPr>
        <w:t> ;</w:t>
      </w:r>
      <w:r w:rsidRPr="00781C58">
        <w:rPr>
          <w:rFonts w:cs="Times New Roman"/>
        </w:rPr>
        <w:t xml:space="preserve"> il peindra pour Monsieur de Fontenay, pour Monsieur Passart </w:t>
      </w:r>
      <w:r>
        <w:rPr>
          <w:rFonts w:cs="Times New Roman"/>
        </w:rPr>
        <w:t>« </w:t>
      </w:r>
      <w:r w:rsidRPr="00781C58">
        <w:rPr>
          <w:rFonts w:cs="Times New Roman"/>
        </w:rPr>
        <w:t>m</w:t>
      </w:r>
      <w:r w:rsidRPr="00781C58">
        <w:rPr>
          <w:vertAlign w:val="superscript"/>
        </w:rPr>
        <w:t>e</w:t>
      </w:r>
      <w:r w:rsidR="00B3100D">
        <w:rPr>
          <w:rFonts w:cs="Times New Roman"/>
        </w:rPr>
        <w:t xml:space="preserve"> </w:t>
      </w:r>
      <w:r w:rsidRPr="00781C58">
        <w:rPr>
          <w:rFonts w:cs="Times New Roman"/>
        </w:rPr>
        <w:t>es-compte, à Paris</w:t>
      </w:r>
      <w:r w:rsidR="00050857">
        <w:rPr>
          <w:rFonts w:cs="Times New Roman"/>
        </w:rPr>
        <w:t> »</w:t>
      </w:r>
      <w:r w:rsidRPr="00781C58">
        <w:rPr>
          <w:rFonts w:cs="Times New Roman"/>
        </w:rPr>
        <w:t>, pour Monsieur de Béthune, frère de Sully</w:t>
      </w:r>
      <w:r>
        <w:rPr>
          <w:rFonts w:cs="Times New Roman"/>
        </w:rPr>
        <w:t> :</w:t>
      </w:r>
      <w:r w:rsidRPr="00781C58">
        <w:rPr>
          <w:rFonts w:cs="Times New Roman"/>
        </w:rPr>
        <w:t xml:space="preserve"> Philippe IV d</w:t>
      </w:r>
      <w:r>
        <w:rPr>
          <w:rFonts w:cs="Times New Roman"/>
        </w:rPr>
        <w:t>’</w:t>
      </w:r>
      <w:r w:rsidRPr="00781C58">
        <w:rPr>
          <w:rFonts w:cs="Times New Roman"/>
        </w:rPr>
        <w:t>Espagne voudra de ses ouvrages, Louis XIV, ce grand flaireur d</w:t>
      </w:r>
      <w:r>
        <w:rPr>
          <w:rFonts w:cs="Times New Roman"/>
        </w:rPr>
        <w:t>’</w:t>
      </w:r>
      <w:r w:rsidRPr="00781C58">
        <w:rPr>
          <w:rFonts w:cs="Times New Roman"/>
        </w:rPr>
        <w:t xml:space="preserve">hommes, lui fera faire des invites, auxquelles il ne répondra pas, </w:t>
      </w:r>
      <w:r w:rsidR="00050857">
        <w:rPr>
          <w:rFonts w:cs="Times New Roman"/>
        </w:rPr>
        <w:t>— </w:t>
      </w:r>
      <w:r w:rsidRPr="00781C58">
        <w:rPr>
          <w:rFonts w:cs="Times New Roman"/>
        </w:rPr>
        <w:t xml:space="preserve">et il rédigera le </w:t>
      </w:r>
      <w:r w:rsidRPr="00781C58">
        <w:rPr>
          <w:rFonts w:cs="Times New Roman"/>
          <w:i/>
        </w:rPr>
        <w:t>Livre de vérité</w:t>
      </w:r>
      <w:r w:rsidRPr="00781C58">
        <w:rPr>
          <w:rFonts w:cs="Times New Roman"/>
        </w:rPr>
        <w:t>.</w:t>
      </w:r>
    </w:p>
    <w:p w14:paraId="44A1506F" w14:textId="77777777" w:rsidR="005F258A" w:rsidRPr="00781C58" w:rsidRDefault="00781C58" w:rsidP="003326E0">
      <w:pPr>
        <w:pStyle w:val="Corpsdetexte"/>
        <w:rPr>
          <w:rFonts w:cs="Times New Roman"/>
        </w:rPr>
      </w:pPr>
      <w:r w:rsidRPr="00781C58">
        <w:rPr>
          <w:rFonts w:cs="Times New Roman"/>
        </w:rPr>
        <w:t xml:space="preserve">Ce </w:t>
      </w:r>
      <w:r w:rsidRPr="00781C58">
        <w:rPr>
          <w:rFonts w:cs="Times New Roman"/>
          <w:i/>
        </w:rPr>
        <w:t>Livre</w:t>
      </w:r>
      <w:r w:rsidRPr="00781C58">
        <w:rPr>
          <w:rFonts w:cs="Times New Roman"/>
        </w:rPr>
        <w:t>-là est d</w:t>
      </w:r>
      <w:r>
        <w:rPr>
          <w:rFonts w:cs="Times New Roman"/>
        </w:rPr>
        <w:t>’</w:t>
      </w:r>
      <w:r w:rsidRPr="00781C58">
        <w:rPr>
          <w:rFonts w:cs="Times New Roman"/>
        </w:rPr>
        <w:t>une terrible éloquence. Il décèle bien l</w:t>
      </w:r>
      <w:r>
        <w:rPr>
          <w:rFonts w:cs="Times New Roman"/>
        </w:rPr>
        <w:t>’</w:t>
      </w:r>
      <w:r w:rsidRPr="00781C58">
        <w:rPr>
          <w:rFonts w:cs="Times New Roman"/>
        </w:rPr>
        <w:t>inquiétude paysanne, la peur de la fraude, le souci minutieux de ne perdre ni le prix d</w:t>
      </w:r>
      <w:r>
        <w:rPr>
          <w:rFonts w:cs="Times New Roman"/>
        </w:rPr>
        <w:t>’</w:t>
      </w:r>
      <w:r w:rsidRPr="00781C58">
        <w:rPr>
          <w:rFonts w:cs="Times New Roman"/>
        </w:rPr>
        <w:t>une heure, ni le bénéfice d</w:t>
      </w:r>
      <w:r>
        <w:rPr>
          <w:rFonts w:cs="Times New Roman"/>
        </w:rPr>
        <w:t>’</w:t>
      </w:r>
      <w:r w:rsidRPr="00781C58">
        <w:rPr>
          <w:rFonts w:cs="Times New Roman"/>
        </w:rPr>
        <w:t xml:space="preserve">une commande. Il attriste. Je ne crois guère que </w:t>
      </w:r>
      <w:r>
        <w:rPr>
          <w:rFonts w:cs="Times New Roman"/>
        </w:rPr>
        <w:t>« </w:t>
      </w:r>
      <w:r w:rsidRPr="00781C58">
        <w:rPr>
          <w:rFonts w:cs="Times New Roman"/>
        </w:rPr>
        <w:t>désordre et génie</w:t>
      </w:r>
      <w:r w:rsidR="00050857">
        <w:rPr>
          <w:rFonts w:cs="Times New Roman"/>
        </w:rPr>
        <w:t> »</w:t>
      </w:r>
      <w:r w:rsidRPr="00781C58">
        <w:rPr>
          <w:rFonts w:cs="Times New Roman"/>
        </w:rPr>
        <w:t xml:space="preserve"> soient indissolublement accouplés</w:t>
      </w:r>
      <w:r>
        <w:rPr>
          <w:rFonts w:cs="Times New Roman"/>
        </w:rPr>
        <w:t> ;</w:t>
      </w:r>
      <w:r w:rsidRPr="00781C58">
        <w:rPr>
          <w:rFonts w:cs="Times New Roman"/>
        </w:rPr>
        <w:t xml:space="preserve"> mais cette préoccupation si marquée laisse une indéfinissable impression. Si tout au moins les dessins qui le remplissent étaient intéressants</w:t>
      </w:r>
      <w:r>
        <w:rPr>
          <w:rFonts w:cs="Times New Roman"/>
        </w:rPr>
        <w:t> !</w:t>
      </w:r>
      <w:r w:rsidRPr="00781C58">
        <w:rPr>
          <w:rFonts w:cs="Times New Roman"/>
        </w:rPr>
        <w:t xml:space="preserve"> Ce n</w:t>
      </w:r>
      <w:r>
        <w:rPr>
          <w:rFonts w:cs="Times New Roman"/>
        </w:rPr>
        <w:t>’</w:t>
      </w:r>
      <w:r w:rsidRPr="00781C58">
        <w:rPr>
          <w:rFonts w:cs="Times New Roman"/>
        </w:rPr>
        <w:t>est qu</w:t>
      </w:r>
      <w:r>
        <w:rPr>
          <w:rFonts w:cs="Times New Roman"/>
        </w:rPr>
        <w:t>’</w:t>
      </w:r>
      <w:r w:rsidRPr="00781C58">
        <w:rPr>
          <w:rFonts w:cs="Times New Roman"/>
        </w:rPr>
        <w:t>un registre de marchand qui s</w:t>
      </w:r>
      <w:r>
        <w:rPr>
          <w:rFonts w:cs="Times New Roman"/>
        </w:rPr>
        <w:t>’</w:t>
      </w:r>
      <w:r w:rsidRPr="00781C58">
        <w:rPr>
          <w:rFonts w:cs="Times New Roman"/>
        </w:rPr>
        <w:t>éclaire, mais combien rarement, d</w:t>
      </w:r>
      <w:r>
        <w:rPr>
          <w:rFonts w:cs="Times New Roman"/>
        </w:rPr>
        <w:t>’</w:t>
      </w:r>
      <w:r w:rsidRPr="00781C58">
        <w:rPr>
          <w:rFonts w:cs="Times New Roman"/>
        </w:rPr>
        <w:t>un heureux croquis à la plume.</w:t>
      </w:r>
    </w:p>
    <w:p w14:paraId="7B977CF3" w14:textId="77777777" w:rsidR="005F258A" w:rsidRPr="00781C58" w:rsidRDefault="00781C58" w:rsidP="003326E0">
      <w:pPr>
        <w:pStyle w:val="Corpsdetexte"/>
        <w:rPr>
          <w:rFonts w:cs="Times New Roman"/>
        </w:rPr>
      </w:pPr>
      <w:r w:rsidRPr="00781C58">
        <w:rPr>
          <w:rFonts w:cs="Times New Roman"/>
        </w:rPr>
        <w:t>Voilà sa vie.</w:t>
      </w:r>
    </w:p>
    <w:p w14:paraId="7DA1732E" w14:textId="77777777" w:rsidR="005F258A" w:rsidRPr="00781C58" w:rsidRDefault="00781C58" w:rsidP="003326E0">
      <w:pPr>
        <w:pStyle w:val="Corpsdetexte"/>
        <w:rPr>
          <w:rFonts w:cs="Times New Roman"/>
        </w:rPr>
      </w:pPr>
      <w:r w:rsidRPr="00781C58">
        <w:rPr>
          <w:rFonts w:cs="Times New Roman"/>
        </w:rPr>
        <w:t>De cette R</w:t>
      </w:r>
      <w:r w:rsidR="00B3100D">
        <w:rPr>
          <w:rFonts w:cs="Times New Roman"/>
        </w:rPr>
        <w:t>ome encore prestigieuse du Belvédè</w:t>
      </w:r>
      <w:r w:rsidRPr="00781C58">
        <w:rPr>
          <w:rFonts w:cs="Times New Roman"/>
        </w:rPr>
        <w:t xml:space="preserve">re à la porte Latine, du </w:t>
      </w:r>
      <w:r>
        <w:rPr>
          <w:rFonts w:cs="Times New Roman"/>
        </w:rPr>
        <w:t>« </w:t>
      </w:r>
      <w:r w:rsidRPr="00781C58">
        <w:rPr>
          <w:rFonts w:cs="Times New Roman"/>
        </w:rPr>
        <w:t>Sépulchre de Néron</w:t>
      </w:r>
      <w:r w:rsidR="00050857">
        <w:rPr>
          <w:rFonts w:cs="Times New Roman"/>
        </w:rPr>
        <w:t> »</w:t>
      </w:r>
      <w:r w:rsidRPr="00781C58">
        <w:rPr>
          <w:rFonts w:cs="Times New Roman"/>
        </w:rPr>
        <w:t xml:space="preserve"> au Janicule, de cette Rome merveilleuse que le Piranèse restituera magnifiquement dans le </w:t>
      </w:r>
      <w:r w:rsidRPr="00781C58">
        <w:rPr>
          <w:rFonts w:cs="Times New Roman"/>
        </w:rPr>
        <w:lastRenderedPageBreak/>
        <w:t xml:space="preserve">bouillonnement de son sang vénitien, en ses </w:t>
      </w:r>
      <w:r w:rsidRPr="00781C58">
        <w:rPr>
          <w:rFonts w:cs="Times New Roman"/>
          <w:i/>
        </w:rPr>
        <w:t>Fastes Consulaires</w:t>
      </w:r>
      <w:r w:rsidRPr="00781C58">
        <w:rPr>
          <w:rFonts w:cs="Times New Roman"/>
        </w:rPr>
        <w:t xml:space="preserve">, en ses </w:t>
      </w:r>
      <w:r w:rsidRPr="00781C58">
        <w:rPr>
          <w:rFonts w:cs="Times New Roman"/>
          <w:i/>
        </w:rPr>
        <w:t>Triomphes</w:t>
      </w:r>
      <w:r w:rsidRPr="00781C58">
        <w:rPr>
          <w:rFonts w:cs="Times New Roman"/>
        </w:rPr>
        <w:t xml:space="preserve">, en ses </w:t>
      </w:r>
      <w:r w:rsidRPr="00781C58">
        <w:rPr>
          <w:rFonts w:cs="Times New Roman"/>
          <w:i/>
        </w:rPr>
        <w:t>Magnificences</w:t>
      </w:r>
      <w:r w:rsidRPr="00781C58">
        <w:rPr>
          <w:rFonts w:cs="Times New Roman"/>
        </w:rPr>
        <w:t xml:space="preserve">, en ses </w:t>
      </w:r>
      <w:r w:rsidRPr="00781C58">
        <w:rPr>
          <w:rFonts w:cs="Times New Roman"/>
          <w:i/>
        </w:rPr>
        <w:t>Carcères</w:t>
      </w:r>
      <w:r w:rsidRPr="00781C58">
        <w:rPr>
          <w:rFonts w:cs="Times New Roman"/>
        </w:rPr>
        <w:t>, évocations titanesques d</w:t>
      </w:r>
      <w:r>
        <w:rPr>
          <w:rFonts w:cs="Times New Roman"/>
        </w:rPr>
        <w:t>’</w:t>
      </w:r>
      <w:r w:rsidRPr="00781C58">
        <w:rPr>
          <w:rFonts w:cs="Times New Roman"/>
        </w:rPr>
        <w:t>une ampleur, d</w:t>
      </w:r>
      <w:r>
        <w:rPr>
          <w:rFonts w:cs="Times New Roman"/>
        </w:rPr>
        <w:t>’</w:t>
      </w:r>
      <w:r w:rsidRPr="00781C58">
        <w:rPr>
          <w:rFonts w:cs="Times New Roman"/>
        </w:rPr>
        <w:t>une sûreté, d</w:t>
      </w:r>
      <w:r>
        <w:rPr>
          <w:rFonts w:cs="Times New Roman"/>
        </w:rPr>
        <w:t>’</w:t>
      </w:r>
      <w:r w:rsidRPr="00781C58">
        <w:rPr>
          <w:rFonts w:cs="Times New Roman"/>
        </w:rPr>
        <w:t>une vérité et d</w:t>
      </w:r>
      <w:r>
        <w:rPr>
          <w:rFonts w:cs="Times New Roman"/>
        </w:rPr>
        <w:t>’</w:t>
      </w:r>
      <w:r w:rsidRPr="00781C58">
        <w:rPr>
          <w:rFonts w:cs="Times New Roman"/>
        </w:rPr>
        <w:t>un pittoresque admirables, de cette Rome affolante et superbe, Claude n</w:t>
      </w:r>
      <w:r>
        <w:rPr>
          <w:rFonts w:cs="Times New Roman"/>
        </w:rPr>
        <w:t>’</w:t>
      </w:r>
      <w:r w:rsidRPr="00781C58">
        <w:rPr>
          <w:rFonts w:cs="Times New Roman"/>
        </w:rPr>
        <w:t>aura rien vu</w:t>
      </w:r>
      <w:r>
        <w:rPr>
          <w:rFonts w:cs="Times New Roman"/>
        </w:rPr>
        <w:t>…</w:t>
      </w:r>
    </w:p>
    <w:p w14:paraId="35CCA41F" w14:textId="77777777" w:rsidR="005F258A" w:rsidRPr="00781C58" w:rsidRDefault="00781C58" w:rsidP="003326E0">
      <w:pPr>
        <w:pStyle w:val="Corpsdetexte"/>
        <w:rPr>
          <w:rFonts w:cs="Times New Roman"/>
        </w:rPr>
      </w:pPr>
      <w:r w:rsidRPr="00781C58">
        <w:rPr>
          <w:rFonts w:cs="Times New Roman"/>
        </w:rPr>
        <w:t>Les remparts de Nancy tomberont, Louis XIV ne laissera à sa petite patrie que quatre pauvres alérions et une mince croix d</w:t>
      </w:r>
      <w:r>
        <w:rPr>
          <w:rFonts w:cs="Times New Roman"/>
        </w:rPr>
        <w:t>’</w:t>
      </w:r>
      <w:r w:rsidRPr="00781C58">
        <w:rPr>
          <w:rFonts w:cs="Times New Roman"/>
        </w:rPr>
        <w:t>or</w:t>
      </w:r>
      <w:r>
        <w:rPr>
          <w:rFonts w:cs="Times New Roman"/>
        </w:rPr>
        <w:t> :</w:t>
      </w:r>
      <w:r w:rsidRPr="00781C58">
        <w:rPr>
          <w:rFonts w:cs="Times New Roman"/>
        </w:rPr>
        <w:t xml:space="preserve"> Claude l</w:t>
      </w:r>
      <w:r>
        <w:rPr>
          <w:rFonts w:cs="Times New Roman"/>
        </w:rPr>
        <w:t>’</w:t>
      </w:r>
      <w:r w:rsidRPr="00781C58">
        <w:rPr>
          <w:rFonts w:cs="Times New Roman"/>
        </w:rPr>
        <w:t>apprendra et ne s</w:t>
      </w:r>
      <w:r>
        <w:rPr>
          <w:rFonts w:cs="Times New Roman"/>
        </w:rPr>
        <w:t>’</w:t>
      </w:r>
      <w:r w:rsidRPr="00781C58">
        <w:rPr>
          <w:rFonts w:cs="Times New Roman"/>
        </w:rPr>
        <w:t>en souciera pas</w:t>
      </w:r>
      <w:r>
        <w:rPr>
          <w:rFonts w:cs="Times New Roman"/>
        </w:rPr>
        <w:t>…</w:t>
      </w:r>
    </w:p>
    <w:p w14:paraId="06C10F35" w14:textId="77777777" w:rsidR="005F258A" w:rsidRPr="00781C58" w:rsidRDefault="00781C58" w:rsidP="003326E0">
      <w:pPr>
        <w:pStyle w:val="Corpsdetexte"/>
        <w:rPr>
          <w:rFonts w:cs="Times New Roman"/>
        </w:rPr>
      </w:pPr>
      <w:r w:rsidRPr="00781C58">
        <w:rPr>
          <w:rFonts w:cs="Times New Roman"/>
        </w:rPr>
        <w:t>Et, un matin, on le trouvera mort, sur une planche, dans sa maison, près de l</w:t>
      </w:r>
      <w:r>
        <w:rPr>
          <w:rFonts w:cs="Times New Roman"/>
        </w:rPr>
        <w:t>’</w:t>
      </w:r>
      <w:r w:rsidRPr="00781C58">
        <w:rPr>
          <w:rFonts w:cs="Times New Roman"/>
        </w:rPr>
        <w:t>Arc des Grecs</w:t>
      </w:r>
      <w:r>
        <w:rPr>
          <w:rFonts w:cs="Times New Roman"/>
        </w:rPr>
        <w:t> :</w:t>
      </w:r>
      <w:r w:rsidRPr="00781C58">
        <w:rPr>
          <w:rFonts w:cs="Times New Roman"/>
        </w:rPr>
        <w:t xml:space="preserve"> on ira chercher le notaire Vannius qui partagera ses biens entre ses deux neveux, et Agnès, sa fille adoptive.</w:t>
      </w:r>
    </w:p>
    <w:p w14:paraId="377124D8" w14:textId="77777777" w:rsidR="005F258A" w:rsidRPr="00781C58" w:rsidRDefault="00781C58" w:rsidP="00B3100D">
      <w:pPr>
        <w:pStyle w:val="ab"/>
      </w:pPr>
      <w:r w:rsidRPr="00781C58">
        <w:t>§</w:t>
      </w:r>
    </w:p>
    <w:p w14:paraId="0A9F3BFA" w14:textId="77777777" w:rsidR="005F258A" w:rsidRPr="00781C58" w:rsidRDefault="00781C58" w:rsidP="003326E0">
      <w:pPr>
        <w:pStyle w:val="Corpsdetexte"/>
        <w:rPr>
          <w:rFonts w:cs="Times New Roman"/>
        </w:rPr>
      </w:pPr>
      <w:r w:rsidRPr="00781C58">
        <w:rPr>
          <w:rFonts w:cs="Times New Roman"/>
        </w:rPr>
        <w:t xml:space="preserve">Si les aides-mémoires du </w:t>
      </w:r>
      <w:r w:rsidRPr="00781C58">
        <w:rPr>
          <w:rFonts w:cs="Times New Roman"/>
          <w:i/>
        </w:rPr>
        <w:t>Livre de Vérité</w:t>
      </w:r>
      <w:r w:rsidRPr="00781C58">
        <w:rPr>
          <w:rFonts w:cs="Times New Roman"/>
        </w:rPr>
        <w:t xml:space="preserve"> sont peu intéressants, les rares dessins de Claude Gellée que nous possédons sont d</w:t>
      </w:r>
      <w:r>
        <w:rPr>
          <w:rFonts w:cs="Times New Roman"/>
        </w:rPr>
        <w:t>’</w:t>
      </w:r>
      <w:r w:rsidRPr="00781C58">
        <w:rPr>
          <w:rFonts w:cs="Times New Roman"/>
        </w:rPr>
        <w:t>une maîtrise incomparable. Il faut bien distinguer en lui l</w:t>
      </w:r>
      <w:r>
        <w:rPr>
          <w:rFonts w:cs="Times New Roman"/>
        </w:rPr>
        <w:t>’</w:t>
      </w:r>
      <w:r w:rsidRPr="00781C58">
        <w:rPr>
          <w:rFonts w:cs="Times New Roman"/>
        </w:rPr>
        <w:t>homme des lignes et l</w:t>
      </w:r>
      <w:r>
        <w:rPr>
          <w:rFonts w:cs="Times New Roman"/>
        </w:rPr>
        <w:t>’</w:t>
      </w:r>
      <w:r w:rsidRPr="00781C58">
        <w:rPr>
          <w:rFonts w:cs="Times New Roman"/>
        </w:rPr>
        <w:t>homme de la couleur.</w:t>
      </w:r>
    </w:p>
    <w:p w14:paraId="19CCA091" w14:textId="77777777" w:rsidR="005F258A" w:rsidRPr="00781C58" w:rsidRDefault="00781C58" w:rsidP="003326E0">
      <w:pPr>
        <w:pStyle w:val="Corpsdetexte"/>
        <w:rPr>
          <w:rFonts w:cs="Times New Roman"/>
        </w:rPr>
      </w:pPr>
      <w:r w:rsidRPr="00781C58">
        <w:rPr>
          <w:rFonts w:cs="Times New Roman"/>
        </w:rPr>
        <w:t>Il y a, à la National Gallery, je crois, une étude à la plume qui est un véritable chef-d</w:t>
      </w:r>
      <w:r>
        <w:rPr>
          <w:rFonts w:cs="Times New Roman"/>
        </w:rPr>
        <w:t>’</w:t>
      </w:r>
      <w:r w:rsidRPr="00781C58">
        <w:rPr>
          <w:rFonts w:cs="Times New Roman"/>
        </w:rPr>
        <w:t xml:space="preserve">œuvre, le </w:t>
      </w:r>
      <w:r w:rsidRPr="00781C58">
        <w:rPr>
          <w:rFonts w:cs="Times New Roman"/>
          <w:i/>
        </w:rPr>
        <w:t>Troupeau à l</w:t>
      </w:r>
      <w:r>
        <w:rPr>
          <w:rFonts w:cs="Times New Roman"/>
          <w:i/>
        </w:rPr>
        <w:t>’</w:t>
      </w:r>
      <w:r w:rsidRPr="00781C58">
        <w:rPr>
          <w:rFonts w:cs="Times New Roman"/>
          <w:i/>
        </w:rPr>
        <w:t>abreuvoir</w:t>
      </w:r>
      <w:r w:rsidRPr="00781C58">
        <w:rPr>
          <w:rFonts w:cs="Times New Roman"/>
        </w:rPr>
        <w:t>, où se retrouvent les hardiesses et les dernières observations de nos séparatistes contemporains les plus estimables. C</w:t>
      </w:r>
      <w:r>
        <w:rPr>
          <w:rFonts w:cs="Times New Roman"/>
        </w:rPr>
        <w:t>’</w:t>
      </w:r>
      <w:r w:rsidRPr="00781C58">
        <w:rPr>
          <w:rFonts w:cs="Times New Roman"/>
        </w:rPr>
        <w:t>est d</w:t>
      </w:r>
      <w:r>
        <w:rPr>
          <w:rFonts w:cs="Times New Roman"/>
        </w:rPr>
        <w:t>’</w:t>
      </w:r>
      <w:r w:rsidRPr="00781C58">
        <w:rPr>
          <w:rFonts w:cs="Times New Roman"/>
        </w:rPr>
        <w:t>une robustesse, d</w:t>
      </w:r>
      <w:r>
        <w:rPr>
          <w:rFonts w:cs="Times New Roman"/>
        </w:rPr>
        <w:t>’</w:t>
      </w:r>
      <w:r w:rsidRPr="00781C58">
        <w:rPr>
          <w:rFonts w:cs="Times New Roman"/>
        </w:rPr>
        <w:t>une sûreté, d</w:t>
      </w:r>
      <w:r>
        <w:rPr>
          <w:rFonts w:cs="Times New Roman"/>
        </w:rPr>
        <w:t>’</w:t>
      </w:r>
      <w:r w:rsidRPr="00781C58">
        <w:rPr>
          <w:rFonts w:cs="Times New Roman"/>
        </w:rPr>
        <w:t>une largeur qu</w:t>
      </w:r>
      <w:r>
        <w:rPr>
          <w:rFonts w:cs="Times New Roman"/>
        </w:rPr>
        <w:t>’</w:t>
      </w:r>
      <w:r w:rsidRPr="00781C58">
        <w:rPr>
          <w:rFonts w:cs="Times New Roman"/>
        </w:rPr>
        <w:t xml:space="preserve">ils envieraient, </w:t>
      </w:r>
      <w:r w:rsidR="00050857">
        <w:rPr>
          <w:rFonts w:cs="Times New Roman"/>
        </w:rPr>
        <w:t>— </w:t>
      </w:r>
      <w:r w:rsidRPr="00781C58">
        <w:rPr>
          <w:rFonts w:cs="Times New Roman"/>
        </w:rPr>
        <w:t>d</w:t>
      </w:r>
      <w:r>
        <w:rPr>
          <w:rFonts w:cs="Times New Roman"/>
        </w:rPr>
        <w:t>’</w:t>
      </w:r>
      <w:r w:rsidRPr="00781C58">
        <w:rPr>
          <w:rFonts w:cs="Times New Roman"/>
        </w:rPr>
        <w:t>une harmonie des masses qui fait songer à Courbet. Le groupement des vaches dans l</w:t>
      </w:r>
      <w:r>
        <w:rPr>
          <w:rFonts w:cs="Times New Roman"/>
        </w:rPr>
        <w:t>’</w:t>
      </w:r>
      <w:r w:rsidRPr="00781C58">
        <w:rPr>
          <w:rFonts w:cs="Times New Roman"/>
        </w:rPr>
        <w:t>eau est d</w:t>
      </w:r>
      <w:r>
        <w:rPr>
          <w:rFonts w:cs="Times New Roman"/>
        </w:rPr>
        <w:t>’</w:t>
      </w:r>
      <w:r w:rsidRPr="00781C58">
        <w:rPr>
          <w:rFonts w:cs="Times New Roman"/>
        </w:rPr>
        <w:t>une trouvaille et d</w:t>
      </w:r>
      <w:r>
        <w:rPr>
          <w:rFonts w:cs="Times New Roman"/>
        </w:rPr>
        <w:t>’</w:t>
      </w:r>
      <w:r w:rsidRPr="00781C58">
        <w:rPr>
          <w:rFonts w:cs="Times New Roman"/>
        </w:rPr>
        <w:t>un bonheur bien modernes. Toute l</w:t>
      </w:r>
      <w:r>
        <w:rPr>
          <w:rFonts w:cs="Times New Roman"/>
        </w:rPr>
        <w:t>’</w:t>
      </w:r>
      <w:r w:rsidRPr="00781C58">
        <w:rPr>
          <w:rFonts w:cs="Times New Roman"/>
        </w:rPr>
        <w:t xml:space="preserve">École de la petite salle du Luxembourg est là, </w:t>
      </w:r>
      <w:r w:rsidR="00050857">
        <w:rPr>
          <w:rFonts w:cs="Times New Roman"/>
        </w:rPr>
        <w:t>— </w:t>
      </w:r>
      <w:r w:rsidRPr="00781C58">
        <w:rPr>
          <w:rFonts w:cs="Times New Roman"/>
        </w:rPr>
        <w:t xml:space="preserve">toutefois, avec ses inquiétudes réalisées, ce qui est, pour le moins, piquant. De même cette page magistrale, ces </w:t>
      </w:r>
      <w:r w:rsidRPr="00781C58">
        <w:rPr>
          <w:rFonts w:cs="Times New Roman"/>
          <w:i/>
        </w:rPr>
        <w:t>Arbres près d</w:t>
      </w:r>
      <w:r>
        <w:rPr>
          <w:rFonts w:cs="Times New Roman"/>
          <w:i/>
        </w:rPr>
        <w:t>’</w:t>
      </w:r>
      <w:r w:rsidRPr="00781C58">
        <w:rPr>
          <w:rFonts w:cs="Times New Roman"/>
          <w:i/>
        </w:rPr>
        <w:t>une rivière</w:t>
      </w:r>
      <w:r>
        <w:rPr>
          <w:rFonts w:cs="Times New Roman"/>
        </w:rPr>
        <w:t> ;</w:t>
      </w:r>
      <w:r w:rsidRPr="00781C58">
        <w:rPr>
          <w:rFonts w:cs="Times New Roman"/>
        </w:rPr>
        <w:t xml:space="preserve"> de même son </w:t>
      </w:r>
      <w:r w:rsidRPr="00781C58">
        <w:rPr>
          <w:rFonts w:cs="Times New Roman"/>
          <w:i/>
        </w:rPr>
        <w:t>Étude d</w:t>
      </w:r>
      <w:r>
        <w:rPr>
          <w:rFonts w:cs="Times New Roman"/>
          <w:i/>
        </w:rPr>
        <w:t>’</w:t>
      </w:r>
      <w:r w:rsidRPr="00781C58">
        <w:rPr>
          <w:rFonts w:cs="Times New Roman"/>
          <w:i/>
        </w:rPr>
        <w:t>après un groupe de pins</w:t>
      </w:r>
      <w:r w:rsidRPr="00781C58">
        <w:rPr>
          <w:rFonts w:cs="Times New Roman"/>
        </w:rPr>
        <w:t>, où le ciel, obtenu par une opposition très simple, est d</w:t>
      </w:r>
      <w:r>
        <w:rPr>
          <w:rFonts w:cs="Times New Roman"/>
        </w:rPr>
        <w:t>’</w:t>
      </w:r>
      <w:r w:rsidR="00B3100D">
        <w:rPr>
          <w:rFonts w:cs="Times New Roman"/>
        </w:rPr>
        <w:t>une lumière vibrante dans l’</w:t>
      </w:r>
      <w:r w:rsidRPr="00781C58">
        <w:rPr>
          <w:rFonts w:cs="Times New Roman"/>
        </w:rPr>
        <w:t>ébranchement des hauts mélèzes.</w:t>
      </w:r>
    </w:p>
    <w:p w14:paraId="5A389DBC" w14:textId="77777777" w:rsidR="005F258A" w:rsidRPr="00781C58" w:rsidRDefault="00781C58" w:rsidP="003326E0">
      <w:pPr>
        <w:pStyle w:val="Corpsdetexte"/>
        <w:rPr>
          <w:rFonts w:cs="Times New Roman"/>
        </w:rPr>
      </w:pPr>
      <w:r w:rsidRPr="00781C58">
        <w:rPr>
          <w:rFonts w:cs="Times New Roman"/>
        </w:rPr>
        <w:t>Les toiles du maître qui figuraient, au siècle dernier, dans les collections du duc de Kingston, du D</w:t>
      </w:r>
      <w:r w:rsidRPr="00781C58">
        <w:rPr>
          <w:vertAlign w:val="superscript"/>
        </w:rPr>
        <w:t>r</w:t>
      </w:r>
      <w:r w:rsidR="00B3100D">
        <w:rPr>
          <w:rFonts w:cs="Times New Roman"/>
        </w:rPr>
        <w:t> </w:t>
      </w:r>
      <w:r w:rsidRPr="00781C58">
        <w:rPr>
          <w:rFonts w:cs="Times New Roman"/>
        </w:rPr>
        <w:t>Mead, de Sir Humphrei Edwin, dans les cabinets du D</w:t>
      </w:r>
      <w:r w:rsidRPr="00781C58">
        <w:rPr>
          <w:vertAlign w:val="superscript"/>
        </w:rPr>
        <w:t>r</w:t>
      </w:r>
      <w:r w:rsidRPr="00781C58">
        <w:rPr>
          <w:rFonts w:cs="Times New Roman"/>
        </w:rPr>
        <w:t> Newton et de Henry Hoare, empruntaient leurs belles qualités aux caractéristiques de ces dessins. Celles-là ôtaient les harmoniques de ceux-ci.</w:t>
      </w:r>
    </w:p>
    <w:p w14:paraId="490824F1" w14:textId="77777777" w:rsidR="005F258A" w:rsidRPr="00781C58" w:rsidRDefault="00781C58" w:rsidP="003326E0">
      <w:pPr>
        <w:pStyle w:val="Corpsdetexte"/>
        <w:rPr>
          <w:rFonts w:cs="Times New Roman"/>
        </w:rPr>
      </w:pPr>
      <w:r w:rsidRPr="00781C58">
        <w:rPr>
          <w:rFonts w:cs="Times New Roman"/>
        </w:rPr>
        <w:t xml:space="preserve">Et cette </w:t>
      </w:r>
      <w:r w:rsidRPr="00781C58">
        <w:rPr>
          <w:rFonts w:cs="Times New Roman"/>
          <w:i/>
        </w:rPr>
        <w:t>Étude</w:t>
      </w:r>
      <w:r w:rsidRPr="00781C58">
        <w:rPr>
          <w:rFonts w:cs="Times New Roman"/>
        </w:rPr>
        <w:t xml:space="preserve"> du Musée des Offices, où est toute la conscience de Théodore Rousseau, et cette autre de la collection Albertine, où il y a une si curieuse recherche des contours et de leur tonalité. Et ces </w:t>
      </w:r>
      <w:r w:rsidRPr="00781C58">
        <w:rPr>
          <w:rFonts w:cs="Times New Roman"/>
          <w:i/>
        </w:rPr>
        <w:t>Arbres</w:t>
      </w:r>
      <w:r w:rsidRPr="00781C58">
        <w:rPr>
          <w:rFonts w:cs="Times New Roman"/>
        </w:rPr>
        <w:t>, lavés d</w:t>
      </w:r>
      <w:r>
        <w:rPr>
          <w:rFonts w:cs="Times New Roman"/>
        </w:rPr>
        <w:t>’</w:t>
      </w:r>
      <w:r w:rsidRPr="00781C58">
        <w:rPr>
          <w:rFonts w:cs="Times New Roman"/>
        </w:rPr>
        <w:t>encre de</w:t>
      </w:r>
      <w:r>
        <w:rPr>
          <w:rFonts w:cs="Times New Roman"/>
        </w:rPr>
        <w:t xml:space="preserve"> chine et de sépia (British Muse</w:t>
      </w:r>
      <w:r w:rsidRPr="00781C58">
        <w:rPr>
          <w:rFonts w:cs="Times New Roman"/>
        </w:rPr>
        <w:t>um), qui se fusèlent sur des montagnes éclairantes, dans le rayonnement d</w:t>
      </w:r>
      <w:r>
        <w:rPr>
          <w:rFonts w:cs="Times New Roman"/>
        </w:rPr>
        <w:t>’</w:t>
      </w:r>
      <w:r w:rsidRPr="00781C58">
        <w:rPr>
          <w:rFonts w:cs="Times New Roman"/>
        </w:rPr>
        <w:t>une fin de jour et que, satisfait de l</w:t>
      </w:r>
      <w:r>
        <w:rPr>
          <w:rFonts w:cs="Times New Roman"/>
        </w:rPr>
        <w:t>’</w:t>
      </w:r>
      <w:r w:rsidRPr="00781C58">
        <w:rPr>
          <w:rFonts w:cs="Times New Roman"/>
        </w:rPr>
        <w:t>effroyable difficulté vaincue, il a si visiblement signés</w:t>
      </w:r>
      <w:r>
        <w:rPr>
          <w:rFonts w:cs="Times New Roman"/>
        </w:rPr>
        <w:t> ;</w:t>
      </w:r>
      <w:r w:rsidRPr="00781C58">
        <w:rPr>
          <w:rFonts w:cs="Times New Roman"/>
        </w:rPr>
        <w:t xml:space="preserve"> et le mirage de cette autre </w:t>
      </w:r>
      <w:r w:rsidRPr="00781C58">
        <w:rPr>
          <w:rFonts w:cs="Times New Roman"/>
          <w:i/>
        </w:rPr>
        <w:t>Étude</w:t>
      </w:r>
      <w:r w:rsidRPr="00781C58">
        <w:rPr>
          <w:rFonts w:cs="Times New Roman"/>
        </w:rPr>
        <w:t xml:space="preserve"> sur nature, à la </w:t>
      </w:r>
      <w:r w:rsidRPr="00781C58">
        <w:rPr>
          <w:rFonts w:cs="Times New Roman"/>
        </w:rPr>
        <w:lastRenderedPageBreak/>
        <w:t>sépia, avec des rehauts blancs (British Museum), avec l</w:t>
      </w:r>
      <w:r>
        <w:rPr>
          <w:rFonts w:cs="Times New Roman"/>
        </w:rPr>
        <w:t>’</w:t>
      </w:r>
      <w:r w:rsidRPr="00781C58">
        <w:rPr>
          <w:rFonts w:cs="Times New Roman"/>
        </w:rPr>
        <w:t>opposition violente des bois qui prennent lourdement la moitié de la feuille, et, d</w:t>
      </w:r>
      <w:r>
        <w:rPr>
          <w:rFonts w:cs="Times New Roman"/>
        </w:rPr>
        <w:t>’</w:t>
      </w:r>
      <w:r w:rsidRPr="00781C58">
        <w:rPr>
          <w:rFonts w:cs="Times New Roman"/>
        </w:rPr>
        <w:t>autre part, le ciel qui s</w:t>
      </w:r>
      <w:r>
        <w:rPr>
          <w:rFonts w:cs="Times New Roman"/>
        </w:rPr>
        <w:t>’</w:t>
      </w:r>
      <w:r w:rsidRPr="00781C58">
        <w:rPr>
          <w:rFonts w:cs="Times New Roman"/>
        </w:rPr>
        <w:t>éploie, léger, infini sur les vallonnements</w:t>
      </w:r>
      <w:r>
        <w:rPr>
          <w:rFonts w:cs="Times New Roman"/>
        </w:rPr>
        <w:t> ;</w:t>
      </w:r>
      <w:r w:rsidRPr="00781C58">
        <w:rPr>
          <w:rFonts w:cs="Times New Roman"/>
        </w:rPr>
        <w:t xml:space="preserve"> et ce superbe </w:t>
      </w:r>
      <w:r w:rsidRPr="00781C58">
        <w:rPr>
          <w:rFonts w:cs="Times New Roman"/>
          <w:i/>
        </w:rPr>
        <w:t>Narcisse</w:t>
      </w:r>
      <w:r w:rsidRPr="00781C58">
        <w:rPr>
          <w:rFonts w:cs="Times New Roman"/>
        </w:rPr>
        <w:t xml:space="preserve"> du Musée de Pesth, où cette fois il a vraiment rendu l</w:t>
      </w:r>
      <w:r>
        <w:rPr>
          <w:rFonts w:cs="Times New Roman"/>
        </w:rPr>
        <w:t>’</w:t>
      </w:r>
      <w:r w:rsidRPr="00781C58">
        <w:rPr>
          <w:rFonts w:cs="Times New Roman"/>
        </w:rPr>
        <w:t>idyllique poème</w:t>
      </w:r>
      <w:r>
        <w:rPr>
          <w:rFonts w:cs="Times New Roman"/>
        </w:rPr>
        <w:t> ;</w:t>
      </w:r>
      <w:r w:rsidRPr="00781C58">
        <w:rPr>
          <w:rFonts w:cs="Times New Roman"/>
        </w:rPr>
        <w:t xml:space="preserve"> c</w:t>
      </w:r>
      <w:r>
        <w:rPr>
          <w:rFonts w:cs="Times New Roman"/>
        </w:rPr>
        <w:t>’</w:t>
      </w:r>
      <w:r w:rsidRPr="00781C58">
        <w:rPr>
          <w:rFonts w:cs="Times New Roman"/>
        </w:rPr>
        <w:t>est à peine indiqué, le pourpre léger des arbres entrelacés sous lesquels le chasseur se repose, le chevauchement doux des arêtes, et le moutonnement des nuages impondérables.</w:t>
      </w:r>
    </w:p>
    <w:p w14:paraId="587DFDC0" w14:textId="77777777" w:rsidR="005F258A" w:rsidRPr="00781C58" w:rsidRDefault="00781C58" w:rsidP="003326E0">
      <w:pPr>
        <w:pStyle w:val="Corpsdetexte"/>
        <w:rPr>
          <w:rFonts w:cs="Times New Roman"/>
        </w:rPr>
      </w:pPr>
      <w:r w:rsidRPr="00781C58">
        <w:rPr>
          <w:rFonts w:cs="Times New Roman"/>
        </w:rPr>
        <w:t>Si ses eaux-fortes n</w:t>
      </w:r>
      <w:r>
        <w:rPr>
          <w:rFonts w:cs="Times New Roman"/>
        </w:rPr>
        <w:t>’</w:t>
      </w:r>
      <w:r w:rsidRPr="00781C58">
        <w:rPr>
          <w:rFonts w:cs="Times New Roman"/>
        </w:rPr>
        <w:t>existent pas, s</w:t>
      </w:r>
      <w:r>
        <w:rPr>
          <w:rFonts w:cs="Times New Roman"/>
        </w:rPr>
        <w:t>’</w:t>
      </w:r>
      <w:r w:rsidRPr="00781C58">
        <w:rPr>
          <w:rFonts w:cs="Times New Roman"/>
        </w:rPr>
        <w:t>il n</w:t>
      </w:r>
      <w:r>
        <w:rPr>
          <w:rFonts w:cs="Times New Roman"/>
        </w:rPr>
        <w:t>’</w:t>
      </w:r>
      <w:r w:rsidRPr="00781C58">
        <w:rPr>
          <w:rFonts w:cs="Times New Roman"/>
        </w:rPr>
        <w:t>est pas maître de l</w:t>
      </w:r>
      <w:r>
        <w:rPr>
          <w:rFonts w:cs="Times New Roman"/>
        </w:rPr>
        <w:t>’</w:t>
      </w:r>
      <w:r w:rsidRPr="00781C58">
        <w:rPr>
          <w:rFonts w:cs="Times New Roman"/>
        </w:rPr>
        <w:t>outil, si les procédés le trahissent, si c</w:t>
      </w:r>
      <w:r>
        <w:rPr>
          <w:rFonts w:cs="Times New Roman"/>
        </w:rPr>
        <w:t>’</w:t>
      </w:r>
      <w:r w:rsidRPr="00781C58">
        <w:rPr>
          <w:rFonts w:cs="Times New Roman"/>
        </w:rPr>
        <w:t>est très mou, avec des rudesses d</w:t>
      </w:r>
      <w:r>
        <w:rPr>
          <w:rFonts w:cs="Times New Roman"/>
        </w:rPr>
        <w:t>’</w:t>
      </w:r>
      <w:r w:rsidRPr="00781C58">
        <w:rPr>
          <w:rFonts w:cs="Times New Roman"/>
        </w:rPr>
        <w:t>ombres chinoises et des fonds cotonneux, d</w:t>
      </w:r>
      <w:r>
        <w:rPr>
          <w:rFonts w:cs="Times New Roman"/>
        </w:rPr>
        <w:t>’</w:t>
      </w:r>
      <w:r w:rsidRPr="00781C58">
        <w:rPr>
          <w:rFonts w:cs="Times New Roman"/>
        </w:rPr>
        <w:t xml:space="preserve">une neutralité désespérante, </w:t>
      </w:r>
      <w:r w:rsidR="00050857">
        <w:rPr>
          <w:rFonts w:cs="Times New Roman"/>
        </w:rPr>
        <w:t>— </w:t>
      </w:r>
      <w:r w:rsidRPr="00781C58">
        <w:rPr>
          <w:rFonts w:cs="Times New Roman"/>
        </w:rPr>
        <w:t xml:space="preserve">sa </w:t>
      </w:r>
      <w:r w:rsidRPr="00781C58">
        <w:rPr>
          <w:rFonts w:cs="Times New Roman"/>
          <w:i/>
        </w:rPr>
        <w:t>Danse au bord de l</w:t>
      </w:r>
      <w:r>
        <w:rPr>
          <w:rFonts w:cs="Times New Roman"/>
          <w:i/>
        </w:rPr>
        <w:t>’</w:t>
      </w:r>
      <w:r w:rsidRPr="00781C58">
        <w:rPr>
          <w:rFonts w:cs="Times New Roman"/>
          <w:i/>
        </w:rPr>
        <w:t>eau</w:t>
      </w:r>
      <w:r w:rsidRPr="00781C58">
        <w:rPr>
          <w:rFonts w:cs="Times New Roman"/>
        </w:rPr>
        <w:t xml:space="preserve"> décèle son imp</w:t>
      </w:r>
      <w:r w:rsidR="00B3100D">
        <w:rPr>
          <w:rFonts w:cs="Times New Roman"/>
        </w:rPr>
        <w:t xml:space="preserve">uissance à colorer une planche, — </w:t>
      </w:r>
      <w:r w:rsidRPr="00781C58">
        <w:rPr>
          <w:rFonts w:cs="Times New Roman"/>
        </w:rPr>
        <w:t>les dessins que je viens de citer (il en est, relevés de sépia, où il va jusqu</w:t>
      </w:r>
      <w:r>
        <w:rPr>
          <w:rFonts w:cs="Times New Roman"/>
        </w:rPr>
        <w:t>’</w:t>
      </w:r>
      <w:r w:rsidRPr="00781C58">
        <w:rPr>
          <w:rFonts w:cs="Times New Roman"/>
        </w:rPr>
        <w:t>au japonisme) constituent une des plus durables parties de son œuvre.</w:t>
      </w:r>
    </w:p>
    <w:p w14:paraId="747CA489" w14:textId="77777777" w:rsidR="005F258A" w:rsidRPr="00781C58" w:rsidRDefault="00781C58" w:rsidP="003326E0">
      <w:pPr>
        <w:pStyle w:val="Corpsdetexte"/>
        <w:rPr>
          <w:rFonts w:cs="Times New Roman"/>
        </w:rPr>
      </w:pPr>
      <w:r w:rsidRPr="00781C58">
        <w:rPr>
          <w:rFonts w:cs="Times New Roman"/>
        </w:rPr>
        <w:t>Reste le peintre.</w:t>
      </w:r>
    </w:p>
    <w:p w14:paraId="6CC10A49" w14:textId="77777777" w:rsidR="005F258A" w:rsidRPr="00781C58" w:rsidRDefault="00781C58" w:rsidP="003326E0">
      <w:pPr>
        <w:pStyle w:val="Corpsdetexte"/>
        <w:rPr>
          <w:rFonts w:cs="Times New Roman"/>
        </w:rPr>
      </w:pPr>
      <w:r w:rsidRPr="00781C58">
        <w:rPr>
          <w:rFonts w:cs="Times New Roman"/>
        </w:rPr>
        <w:t>Prisonnier des fastueux amateurs qui le faisaient travailler et qu</w:t>
      </w:r>
      <w:r>
        <w:rPr>
          <w:rFonts w:cs="Times New Roman"/>
        </w:rPr>
        <w:t>’</w:t>
      </w:r>
      <w:r w:rsidRPr="00781C58">
        <w:rPr>
          <w:rFonts w:cs="Times New Roman"/>
        </w:rPr>
        <w:t>il écoutait docilement, Claude Gellée a toujours, ou presque, disposé d</w:t>
      </w:r>
      <w:r>
        <w:rPr>
          <w:rFonts w:cs="Times New Roman"/>
        </w:rPr>
        <w:t>’</w:t>
      </w:r>
      <w:r w:rsidRPr="00781C58">
        <w:rPr>
          <w:rFonts w:cs="Times New Roman"/>
        </w:rPr>
        <w:t>invariable façon ses compositions</w:t>
      </w:r>
      <w:r>
        <w:rPr>
          <w:rFonts w:cs="Times New Roman"/>
        </w:rPr>
        <w:t> :</w:t>
      </w:r>
      <w:r w:rsidRPr="00781C58">
        <w:rPr>
          <w:rFonts w:cs="Times New Roman"/>
        </w:rPr>
        <w:t xml:space="preserve"> un grand rectangle, meublé à droite et à gauche d</w:t>
      </w:r>
      <w:r>
        <w:rPr>
          <w:rFonts w:cs="Times New Roman"/>
        </w:rPr>
        <w:t>’</w:t>
      </w:r>
      <w:r w:rsidRPr="00781C58">
        <w:rPr>
          <w:rFonts w:cs="Times New Roman"/>
        </w:rPr>
        <w:t>édifices en architectures sages et plates, au premier plan la mise en œuvre d</w:t>
      </w:r>
      <w:r>
        <w:rPr>
          <w:rFonts w:cs="Times New Roman"/>
        </w:rPr>
        <w:t>’</w:t>
      </w:r>
      <w:r w:rsidRPr="00781C58">
        <w:rPr>
          <w:rFonts w:cs="Times New Roman"/>
        </w:rPr>
        <w:t>un récit antique, d</w:t>
      </w:r>
      <w:r>
        <w:rPr>
          <w:rFonts w:cs="Times New Roman"/>
        </w:rPr>
        <w:t>’</w:t>
      </w:r>
      <w:r w:rsidRPr="00781C58">
        <w:rPr>
          <w:rFonts w:cs="Times New Roman"/>
        </w:rPr>
        <w:t>une page de la Bible, et, au fond, l</w:t>
      </w:r>
      <w:r>
        <w:rPr>
          <w:rFonts w:cs="Times New Roman"/>
        </w:rPr>
        <w:t>’</w:t>
      </w:r>
      <w:r w:rsidRPr="00781C58">
        <w:rPr>
          <w:rFonts w:cs="Times New Roman"/>
        </w:rPr>
        <w:t>horizon très reculé des montagnes, basses sous le ciel. Les personnages, aux gestes malheureux, sont lourds, épais, noirs, pas dans l</w:t>
      </w:r>
      <w:r>
        <w:rPr>
          <w:rFonts w:cs="Times New Roman"/>
        </w:rPr>
        <w:t>’</w:t>
      </w:r>
      <w:r w:rsidRPr="00781C58">
        <w:rPr>
          <w:rFonts w:cs="Times New Roman"/>
        </w:rPr>
        <w:t>air, d</w:t>
      </w:r>
      <w:r>
        <w:rPr>
          <w:rFonts w:cs="Times New Roman"/>
        </w:rPr>
        <w:t>’</w:t>
      </w:r>
      <w:r w:rsidRPr="00781C58">
        <w:rPr>
          <w:rFonts w:cs="Times New Roman"/>
        </w:rPr>
        <w:t>un arrangement gauche, d</w:t>
      </w:r>
      <w:r>
        <w:rPr>
          <w:rFonts w:cs="Times New Roman"/>
        </w:rPr>
        <w:t>’</w:t>
      </w:r>
      <w:r w:rsidRPr="00781C58">
        <w:rPr>
          <w:rFonts w:cs="Times New Roman"/>
        </w:rPr>
        <w:t>une incroyable maladresse</w:t>
      </w:r>
      <w:r>
        <w:rPr>
          <w:rFonts w:cs="Times New Roman"/>
        </w:rPr>
        <w:t> :</w:t>
      </w:r>
      <w:r w:rsidRPr="00781C58">
        <w:rPr>
          <w:rFonts w:cs="Times New Roman"/>
        </w:rPr>
        <w:t xml:space="preserve"> on les sent tellement ajoutés, ils jouent, si mal, d</w:t>
      </w:r>
      <w:r>
        <w:rPr>
          <w:rFonts w:cs="Times New Roman"/>
        </w:rPr>
        <w:t>’</w:t>
      </w:r>
      <w:r w:rsidRPr="00781C58">
        <w:rPr>
          <w:rFonts w:cs="Times New Roman"/>
        </w:rPr>
        <w:t>ennuyeuses parodies, qu</w:t>
      </w:r>
      <w:r>
        <w:rPr>
          <w:rFonts w:cs="Times New Roman"/>
        </w:rPr>
        <w:t>’</w:t>
      </w:r>
      <w:r w:rsidRPr="00781C58">
        <w:rPr>
          <w:rFonts w:cs="Times New Roman"/>
        </w:rPr>
        <w:t>ils sont bien grandement pénibles. Parfois des portants d</w:t>
      </w:r>
      <w:r>
        <w:rPr>
          <w:rFonts w:cs="Times New Roman"/>
        </w:rPr>
        <w:t>’</w:t>
      </w:r>
      <w:r w:rsidRPr="00781C58">
        <w:rPr>
          <w:rFonts w:cs="Times New Roman"/>
        </w:rPr>
        <w:t>arbres remplacent les palais, parfois ce sont des vaisseaux qui garnissent les côtés</w:t>
      </w:r>
      <w:r>
        <w:rPr>
          <w:rFonts w:cs="Times New Roman"/>
        </w:rPr>
        <w:t> ;</w:t>
      </w:r>
      <w:r w:rsidRPr="00781C58">
        <w:rPr>
          <w:rFonts w:cs="Times New Roman"/>
        </w:rPr>
        <w:t xml:space="preserve"> alors, c</w:t>
      </w:r>
      <w:r>
        <w:rPr>
          <w:rFonts w:cs="Times New Roman"/>
        </w:rPr>
        <w:t>’</w:t>
      </w:r>
      <w:r w:rsidRPr="00781C58">
        <w:rPr>
          <w:rFonts w:cs="Times New Roman"/>
        </w:rPr>
        <w:t>est la mer classique, aux flots sculptés, qui s</w:t>
      </w:r>
      <w:r>
        <w:rPr>
          <w:rFonts w:cs="Times New Roman"/>
        </w:rPr>
        <w:t>’</w:t>
      </w:r>
      <w:r w:rsidRPr="00781C58">
        <w:rPr>
          <w:rFonts w:cs="Times New Roman"/>
        </w:rPr>
        <w:t>enfonce sous la nuée. Rien n</w:t>
      </w:r>
      <w:r>
        <w:rPr>
          <w:rFonts w:cs="Times New Roman"/>
        </w:rPr>
        <w:t>’</w:t>
      </w:r>
      <w:r w:rsidRPr="00781C58">
        <w:rPr>
          <w:rFonts w:cs="Times New Roman"/>
        </w:rPr>
        <w:t>est plus monotone, plus décevant. C</w:t>
      </w:r>
      <w:r>
        <w:rPr>
          <w:rFonts w:cs="Times New Roman"/>
        </w:rPr>
        <w:t>’</w:t>
      </w:r>
      <w:r w:rsidRPr="00781C58">
        <w:rPr>
          <w:rFonts w:cs="Times New Roman"/>
        </w:rPr>
        <w:t>est le cas d</w:t>
      </w:r>
      <w:r>
        <w:rPr>
          <w:rFonts w:cs="Times New Roman"/>
        </w:rPr>
        <w:t>’</w:t>
      </w:r>
      <w:r w:rsidRPr="00781C58">
        <w:rPr>
          <w:rFonts w:cs="Times New Roman"/>
          <w:i/>
        </w:rPr>
        <w:t>Ulysse remettant Chryséïs à son père</w:t>
      </w:r>
      <w:r w:rsidRPr="00781C58">
        <w:rPr>
          <w:rFonts w:cs="Times New Roman"/>
        </w:rPr>
        <w:t xml:space="preserve">, de </w:t>
      </w:r>
      <w:r w:rsidRPr="00781C58">
        <w:rPr>
          <w:rFonts w:cs="Times New Roman"/>
          <w:i/>
        </w:rPr>
        <w:t>David sacré roi par Samuel</w:t>
      </w:r>
      <w:r w:rsidRPr="00781C58">
        <w:rPr>
          <w:rFonts w:cs="Times New Roman"/>
        </w:rPr>
        <w:t xml:space="preserve">, du </w:t>
      </w:r>
      <w:r w:rsidRPr="00781C58">
        <w:rPr>
          <w:rFonts w:cs="Times New Roman"/>
          <w:i/>
        </w:rPr>
        <w:t>Débarquement de Cléopâtre à Tarse</w:t>
      </w:r>
      <w:r w:rsidRPr="00781C58">
        <w:rPr>
          <w:rFonts w:cs="Times New Roman"/>
        </w:rPr>
        <w:t>, et de tant d</w:t>
      </w:r>
      <w:r>
        <w:rPr>
          <w:rFonts w:cs="Times New Roman"/>
        </w:rPr>
        <w:t>’</w:t>
      </w:r>
      <w:r w:rsidRPr="00781C58">
        <w:rPr>
          <w:rFonts w:cs="Times New Roman"/>
        </w:rPr>
        <w:t>autres qu</w:t>
      </w:r>
      <w:r>
        <w:rPr>
          <w:rFonts w:cs="Times New Roman"/>
        </w:rPr>
        <w:t>’</w:t>
      </w:r>
      <w:r w:rsidRPr="00781C58">
        <w:rPr>
          <w:rFonts w:cs="Times New Roman"/>
        </w:rPr>
        <w:t>on ne voit même plus et qui sont à jamais perdus sous les vernis épaissis et les restaurations assassines.</w:t>
      </w:r>
    </w:p>
    <w:p w14:paraId="44B48FBA" w14:textId="77777777" w:rsidR="005F258A" w:rsidRPr="00781C58" w:rsidRDefault="00781C58" w:rsidP="003326E0">
      <w:pPr>
        <w:pStyle w:val="Corpsdetexte"/>
        <w:rPr>
          <w:rFonts w:cs="Times New Roman"/>
        </w:rPr>
      </w:pPr>
      <w:r w:rsidRPr="00781C58">
        <w:rPr>
          <w:rFonts w:cs="Times New Roman"/>
        </w:rPr>
        <w:t>Mais il ne faut passer vite devant ces toiles.</w:t>
      </w:r>
    </w:p>
    <w:p w14:paraId="5DFA9A20" w14:textId="0394CEB0" w:rsidR="005F258A" w:rsidRPr="00781C58" w:rsidRDefault="00781C58" w:rsidP="003326E0">
      <w:pPr>
        <w:pStyle w:val="Corpsdetexte"/>
        <w:rPr>
          <w:rFonts w:cs="Times New Roman"/>
        </w:rPr>
      </w:pPr>
      <w:r w:rsidRPr="00781C58">
        <w:rPr>
          <w:rFonts w:cs="Times New Roman"/>
        </w:rPr>
        <w:t>Il faut s</w:t>
      </w:r>
      <w:r>
        <w:rPr>
          <w:rFonts w:cs="Times New Roman"/>
        </w:rPr>
        <w:t>’</w:t>
      </w:r>
      <w:r w:rsidRPr="00781C58">
        <w:rPr>
          <w:rFonts w:cs="Times New Roman"/>
        </w:rPr>
        <w:t>arrêter longuement et regarder. Bientôt disparaissent les sèches et ridicules choses qui ourlent les bords</w:t>
      </w:r>
      <w:r>
        <w:rPr>
          <w:rFonts w:cs="Times New Roman"/>
        </w:rPr>
        <w:t> :</w:t>
      </w:r>
      <w:r w:rsidRPr="00781C58">
        <w:rPr>
          <w:rFonts w:cs="Times New Roman"/>
        </w:rPr>
        <w:t xml:space="preserve"> dans un lointain très reculé, la grande équation du soleil dans le ciel se pose, magistralement</w:t>
      </w:r>
      <w:r>
        <w:rPr>
          <w:rFonts w:cs="Times New Roman"/>
        </w:rPr>
        <w:t> ;</w:t>
      </w:r>
      <w:r w:rsidRPr="00781C58">
        <w:rPr>
          <w:rFonts w:cs="Times New Roman"/>
        </w:rPr>
        <w:t xml:space="preserve"> autour du disque en feu, des nuages se lisent, à peine perceptibles dans le halo, balbutiements troublants et vus, tachant déjà ce calme de fournaise</w:t>
      </w:r>
      <w:r>
        <w:rPr>
          <w:rFonts w:cs="Times New Roman"/>
        </w:rPr>
        <w:t> ;</w:t>
      </w:r>
      <w:r w:rsidRPr="00781C58">
        <w:rPr>
          <w:rFonts w:cs="Times New Roman"/>
        </w:rPr>
        <w:t xml:space="preserve"> puis, d</w:t>
      </w:r>
      <w:r>
        <w:rPr>
          <w:rFonts w:cs="Times New Roman"/>
        </w:rPr>
        <w:t>’</w:t>
      </w:r>
      <w:r w:rsidRPr="00781C58">
        <w:rPr>
          <w:rFonts w:cs="Times New Roman"/>
        </w:rPr>
        <w:t>autres sont, quoique peu indiqués</w:t>
      </w:r>
      <w:r>
        <w:rPr>
          <w:rFonts w:cs="Times New Roman"/>
        </w:rPr>
        <w:t> ;</w:t>
      </w:r>
      <w:r w:rsidRPr="00781C58">
        <w:rPr>
          <w:rFonts w:cs="Times New Roman"/>
        </w:rPr>
        <w:t xml:space="preserve"> l</w:t>
      </w:r>
      <w:r>
        <w:rPr>
          <w:rFonts w:cs="Times New Roman"/>
        </w:rPr>
        <w:t>’</w:t>
      </w:r>
      <w:r w:rsidRPr="00781C58">
        <w:rPr>
          <w:rFonts w:cs="Times New Roman"/>
        </w:rPr>
        <w:t>orange et le feu des rayons se décomposent plus franchement en s</w:t>
      </w:r>
      <w:r>
        <w:rPr>
          <w:rFonts w:cs="Times New Roman"/>
        </w:rPr>
        <w:t>’</w:t>
      </w:r>
      <w:r w:rsidRPr="00781C58">
        <w:rPr>
          <w:rFonts w:cs="Times New Roman"/>
        </w:rPr>
        <w:t>élargissant, l</w:t>
      </w:r>
      <w:r>
        <w:rPr>
          <w:rFonts w:cs="Times New Roman"/>
        </w:rPr>
        <w:t>’</w:t>
      </w:r>
      <w:r w:rsidRPr="00781C58">
        <w:rPr>
          <w:rFonts w:cs="Times New Roman"/>
        </w:rPr>
        <w:t xml:space="preserve">eau crépite, les vergues </w:t>
      </w:r>
      <w:del w:id="3" w:author="Marguerite-Marie Bordry" w:date="2018-12-10T12:27:00Z">
        <w:r w:rsidRPr="00781C58" w:rsidDel="0047672E">
          <w:rPr>
            <w:rFonts w:cs="Times New Roman"/>
          </w:rPr>
          <w:delText xml:space="preserve">el </w:delText>
        </w:r>
      </w:del>
      <w:ins w:id="4" w:author="Marguerite-Marie Bordry" w:date="2018-12-10T12:27:00Z">
        <w:r w:rsidR="0047672E" w:rsidRPr="00781C58">
          <w:rPr>
            <w:rFonts w:cs="Times New Roman"/>
          </w:rPr>
          <w:t>e</w:t>
        </w:r>
        <w:r w:rsidR="0047672E">
          <w:rPr>
            <w:rFonts w:cs="Times New Roman"/>
          </w:rPr>
          <w:t>t</w:t>
        </w:r>
        <w:r w:rsidR="0047672E" w:rsidRPr="00781C58">
          <w:rPr>
            <w:rFonts w:cs="Times New Roman"/>
          </w:rPr>
          <w:t xml:space="preserve"> </w:t>
        </w:r>
      </w:ins>
      <w:r w:rsidRPr="00781C58">
        <w:rPr>
          <w:rFonts w:cs="Times New Roman"/>
        </w:rPr>
        <w:t>les voiles, le fort de l</w:t>
      </w:r>
      <w:r>
        <w:rPr>
          <w:rFonts w:cs="Times New Roman"/>
        </w:rPr>
        <w:t>’</w:t>
      </w:r>
      <w:r w:rsidRPr="00781C58">
        <w:rPr>
          <w:rFonts w:cs="Times New Roman"/>
        </w:rPr>
        <w:t xml:space="preserve">avancée, tout flambe, tandis </w:t>
      </w:r>
      <w:r w:rsidRPr="00781C58">
        <w:rPr>
          <w:rFonts w:cs="Times New Roman"/>
        </w:rPr>
        <w:lastRenderedPageBreak/>
        <w:t>que monte, en d</w:t>
      </w:r>
      <w:r>
        <w:rPr>
          <w:rFonts w:cs="Times New Roman"/>
        </w:rPr>
        <w:t>’</w:t>
      </w:r>
      <w:r w:rsidRPr="00781C58">
        <w:rPr>
          <w:rFonts w:cs="Times New Roman"/>
        </w:rPr>
        <w:t>insensibles enharmonies, une modulation lente qui va jusqu</w:t>
      </w:r>
      <w:r>
        <w:rPr>
          <w:rFonts w:cs="Times New Roman"/>
        </w:rPr>
        <w:t>’</w:t>
      </w:r>
      <w:r w:rsidRPr="00781C58">
        <w:rPr>
          <w:rFonts w:cs="Times New Roman"/>
        </w:rPr>
        <w:t>au bleu et qui enserre des nuées, plus lourdes, d</w:t>
      </w:r>
      <w:r>
        <w:rPr>
          <w:rFonts w:cs="Times New Roman"/>
        </w:rPr>
        <w:t>’</w:t>
      </w:r>
      <w:r w:rsidRPr="00781C58">
        <w:rPr>
          <w:rFonts w:cs="Times New Roman"/>
        </w:rPr>
        <w:t>une infinie justesse et d</w:t>
      </w:r>
      <w:r>
        <w:rPr>
          <w:rFonts w:cs="Times New Roman"/>
        </w:rPr>
        <w:t>’</w:t>
      </w:r>
      <w:r w:rsidRPr="00781C58">
        <w:rPr>
          <w:rFonts w:cs="Times New Roman"/>
        </w:rPr>
        <w:t>une témérité rare</w:t>
      </w:r>
      <w:r>
        <w:rPr>
          <w:rFonts w:cs="Times New Roman"/>
        </w:rPr>
        <w:t> :</w:t>
      </w:r>
      <w:r w:rsidRPr="00781C58">
        <w:rPr>
          <w:rFonts w:cs="Times New Roman"/>
        </w:rPr>
        <w:t xml:space="preserve"> c</w:t>
      </w:r>
      <w:r>
        <w:rPr>
          <w:rFonts w:cs="Times New Roman"/>
        </w:rPr>
        <w:t>’</w:t>
      </w:r>
      <w:r w:rsidRPr="00781C58">
        <w:rPr>
          <w:rFonts w:cs="Times New Roman"/>
        </w:rPr>
        <w:t xml:space="preserve">est le ciel de </w:t>
      </w:r>
      <w:r w:rsidRPr="00781C58">
        <w:rPr>
          <w:rFonts w:cs="Times New Roman"/>
          <w:i/>
        </w:rPr>
        <w:t>Cléopâtre</w:t>
      </w:r>
      <w:r w:rsidRPr="00781C58">
        <w:rPr>
          <w:rFonts w:cs="Times New Roman"/>
        </w:rPr>
        <w:t>… D</w:t>
      </w:r>
      <w:r>
        <w:rPr>
          <w:rFonts w:cs="Times New Roman"/>
        </w:rPr>
        <w:t>’</w:t>
      </w:r>
      <w:r w:rsidRPr="00781C58">
        <w:rPr>
          <w:rFonts w:cs="Times New Roman"/>
        </w:rPr>
        <w:t>autre fois, c</w:t>
      </w:r>
      <w:r>
        <w:rPr>
          <w:rFonts w:cs="Times New Roman"/>
        </w:rPr>
        <w:t>’</w:t>
      </w:r>
      <w:r w:rsidRPr="00781C58">
        <w:rPr>
          <w:rFonts w:cs="Times New Roman"/>
        </w:rPr>
        <w:t>est la transparence vaporeuse d</w:t>
      </w:r>
      <w:r>
        <w:rPr>
          <w:rFonts w:cs="Times New Roman"/>
        </w:rPr>
        <w:t>’</w:t>
      </w:r>
      <w:r w:rsidRPr="00781C58">
        <w:rPr>
          <w:rFonts w:cs="Times New Roman"/>
        </w:rPr>
        <w:t>une voûte sans astre</w:t>
      </w:r>
      <w:r>
        <w:rPr>
          <w:rFonts w:cs="Times New Roman"/>
        </w:rPr>
        <w:t> :</w:t>
      </w:r>
      <w:r w:rsidRPr="00781C58">
        <w:rPr>
          <w:rFonts w:cs="Times New Roman"/>
        </w:rPr>
        <w:t xml:space="preserve"> de l</w:t>
      </w:r>
      <w:r>
        <w:rPr>
          <w:rFonts w:cs="Times New Roman"/>
        </w:rPr>
        <w:t>’</w:t>
      </w:r>
      <w:r w:rsidRPr="00781C58">
        <w:rPr>
          <w:rFonts w:cs="Times New Roman"/>
        </w:rPr>
        <w:t>outremer du zénith à la ligne d</w:t>
      </w:r>
      <w:r>
        <w:rPr>
          <w:rFonts w:cs="Times New Roman"/>
        </w:rPr>
        <w:t>’</w:t>
      </w:r>
      <w:r w:rsidRPr="00781C58">
        <w:rPr>
          <w:rFonts w:cs="Times New Roman"/>
        </w:rPr>
        <w:t>horizon, il n</w:t>
      </w:r>
      <w:r>
        <w:rPr>
          <w:rFonts w:cs="Times New Roman"/>
        </w:rPr>
        <w:t>’</w:t>
      </w:r>
      <w:r w:rsidRPr="00781C58">
        <w:rPr>
          <w:rFonts w:cs="Times New Roman"/>
        </w:rPr>
        <w:t>y a pas d</w:t>
      </w:r>
      <w:r>
        <w:rPr>
          <w:rFonts w:cs="Times New Roman"/>
        </w:rPr>
        <w:t>’</w:t>
      </w:r>
      <w:r w:rsidRPr="00781C58">
        <w:rPr>
          <w:rFonts w:cs="Times New Roman"/>
        </w:rPr>
        <w:t>accidents violents, mais une grande nappe voilée et irradiante, où l</w:t>
      </w:r>
      <w:r>
        <w:rPr>
          <w:rFonts w:cs="Times New Roman"/>
        </w:rPr>
        <w:t>’</w:t>
      </w:r>
      <w:r w:rsidRPr="00781C58">
        <w:rPr>
          <w:rFonts w:cs="Times New Roman"/>
        </w:rPr>
        <w:t>on pressent seulement un foyer plus vif qui réchauffe les danseurs, les pierres du pont, les toits du village, le grand plumet de feuillage au milieu de la toile, la rivière qui en devient jaseuse, qui noie d</w:t>
      </w:r>
      <w:r>
        <w:rPr>
          <w:rFonts w:cs="Times New Roman"/>
        </w:rPr>
        <w:t>’</w:t>
      </w:r>
      <w:r w:rsidRPr="00781C58">
        <w:rPr>
          <w:rFonts w:cs="Times New Roman"/>
        </w:rPr>
        <w:t>une atmosphère de joie la composition tout entière</w:t>
      </w:r>
      <w:r>
        <w:rPr>
          <w:rFonts w:cs="Times New Roman"/>
        </w:rPr>
        <w:t> :</w:t>
      </w:r>
      <w:r w:rsidRPr="00781C58">
        <w:rPr>
          <w:rFonts w:cs="Times New Roman"/>
        </w:rPr>
        <w:t xml:space="preserve"> c</w:t>
      </w:r>
      <w:r>
        <w:rPr>
          <w:rFonts w:cs="Times New Roman"/>
        </w:rPr>
        <w:t>’</w:t>
      </w:r>
      <w:r w:rsidRPr="00781C58">
        <w:rPr>
          <w:rFonts w:cs="Times New Roman"/>
        </w:rPr>
        <w:t xml:space="preserve">est le ciel de la </w:t>
      </w:r>
      <w:r w:rsidRPr="00781C58">
        <w:rPr>
          <w:rFonts w:cs="Times New Roman"/>
          <w:i/>
        </w:rPr>
        <w:t>Fête villageoise…</w:t>
      </w:r>
      <w:r w:rsidRPr="00781C58">
        <w:rPr>
          <w:rFonts w:cs="Times New Roman"/>
        </w:rPr>
        <w:t xml:space="preserve"> Ici, c</w:t>
      </w:r>
      <w:r>
        <w:rPr>
          <w:rFonts w:cs="Times New Roman"/>
        </w:rPr>
        <w:t>’</w:t>
      </w:r>
      <w:r w:rsidRPr="00781C58">
        <w:rPr>
          <w:rFonts w:cs="Times New Roman"/>
        </w:rPr>
        <w:t>est l</w:t>
      </w:r>
      <w:r>
        <w:rPr>
          <w:rFonts w:cs="Times New Roman"/>
        </w:rPr>
        <w:t>’</w:t>
      </w:r>
      <w:r w:rsidRPr="00781C58">
        <w:rPr>
          <w:rFonts w:cs="Times New Roman"/>
        </w:rPr>
        <w:t>heure neutre, sans éclats violents, où chaque chose semble avoir sa lumière propre, les pierres moussues des vieux arcs de triomphe, les colonnes polies des portiques, les façades ocreuses des palais, les murs couronnés d</w:t>
      </w:r>
      <w:r>
        <w:rPr>
          <w:rFonts w:cs="Times New Roman"/>
        </w:rPr>
        <w:t>’</w:t>
      </w:r>
      <w:r w:rsidRPr="00781C58">
        <w:rPr>
          <w:rFonts w:cs="Times New Roman"/>
        </w:rPr>
        <w:t>arbustes qui tremblent, à peine violets, la grande ombre oblique qui se déverse sur ce champ de ruines, la grande ombre où frissonnent, en arpèges, des gammes assourdies aux roseurs pâles et aux bleus lavés</w:t>
      </w:r>
      <w:r>
        <w:rPr>
          <w:rFonts w:cs="Times New Roman"/>
        </w:rPr>
        <w:t> :</w:t>
      </w:r>
      <w:r w:rsidRPr="00781C58">
        <w:rPr>
          <w:rFonts w:cs="Times New Roman"/>
        </w:rPr>
        <w:t xml:space="preserve"> c</w:t>
      </w:r>
      <w:r>
        <w:rPr>
          <w:rFonts w:cs="Times New Roman"/>
        </w:rPr>
        <w:t>’</w:t>
      </w:r>
      <w:r w:rsidRPr="00781C58">
        <w:rPr>
          <w:rFonts w:cs="Times New Roman"/>
        </w:rPr>
        <w:t>est l</w:t>
      </w:r>
      <w:r>
        <w:rPr>
          <w:rFonts w:cs="Times New Roman"/>
        </w:rPr>
        <w:t>’</w:t>
      </w:r>
      <w:r w:rsidRPr="00781C58">
        <w:rPr>
          <w:rFonts w:cs="Times New Roman"/>
        </w:rPr>
        <w:t>atmosphère de ce pur chef-d</w:t>
      </w:r>
      <w:r>
        <w:rPr>
          <w:rFonts w:cs="Times New Roman"/>
        </w:rPr>
        <w:t>’</w:t>
      </w:r>
      <w:r w:rsidRPr="00781C58">
        <w:rPr>
          <w:rFonts w:cs="Times New Roman"/>
        </w:rPr>
        <w:t>œuvre qu</w:t>
      </w:r>
      <w:r>
        <w:rPr>
          <w:rFonts w:cs="Times New Roman"/>
        </w:rPr>
        <w:t>’</w:t>
      </w:r>
      <w:r w:rsidRPr="00781C58">
        <w:rPr>
          <w:rFonts w:cs="Times New Roman"/>
        </w:rPr>
        <w:t xml:space="preserve">est le </w:t>
      </w:r>
      <w:r w:rsidRPr="00781C58">
        <w:rPr>
          <w:rFonts w:cs="Times New Roman"/>
          <w:i/>
        </w:rPr>
        <w:t>Campo Vaccino</w:t>
      </w:r>
      <w:r w:rsidRPr="00781C58">
        <w:rPr>
          <w:rFonts w:cs="Times New Roman"/>
        </w:rPr>
        <w:t>. Le Piranèse fleurira mieux l</w:t>
      </w:r>
      <w:r>
        <w:rPr>
          <w:rFonts w:cs="Times New Roman"/>
        </w:rPr>
        <w:t>’</w:t>
      </w:r>
      <w:r w:rsidRPr="00781C58">
        <w:rPr>
          <w:rFonts w:cs="Times New Roman"/>
        </w:rPr>
        <w:t>écroulement de la Trajane et le chevet de Santa-Maria-di-Loreto</w:t>
      </w:r>
      <w:r>
        <w:rPr>
          <w:rFonts w:cs="Times New Roman"/>
        </w:rPr>
        <w:t> ;</w:t>
      </w:r>
      <w:r w:rsidRPr="00781C58">
        <w:rPr>
          <w:rFonts w:cs="Times New Roman"/>
        </w:rPr>
        <w:t xml:space="preserve"> mais il faut, pour retrouver la magie de la toile du Lorrain, franchir des siècles, passer dans la Galerie Française, et chercher le petit Corot italien.</w:t>
      </w:r>
    </w:p>
    <w:p w14:paraId="71F7A95F" w14:textId="77777777" w:rsidR="005F258A" w:rsidRPr="00781C58" w:rsidRDefault="00781C58" w:rsidP="003326E0">
      <w:pPr>
        <w:pStyle w:val="Corpsdetexte"/>
        <w:rPr>
          <w:rFonts w:cs="Times New Roman"/>
        </w:rPr>
      </w:pPr>
      <w:r w:rsidRPr="00781C58">
        <w:rPr>
          <w:rFonts w:cs="Times New Roman"/>
        </w:rPr>
        <w:t xml:space="preserve">… Avoir fait cela en plein </w:t>
      </w:r>
      <w:r w:rsidRPr="00781C58">
        <w:rPr>
          <w:rFonts w:cs="Times New Roman"/>
          <w:smallCaps/>
        </w:rPr>
        <w:t>xvii</w:t>
      </w:r>
      <w:r w:rsidRPr="00781C58">
        <w:rPr>
          <w:vertAlign w:val="superscript"/>
        </w:rPr>
        <w:t>e</w:t>
      </w:r>
      <w:r w:rsidRPr="00781C58">
        <w:rPr>
          <w:rFonts w:cs="Times New Roman"/>
        </w:rPr>
        <w:t xml:space="preserve"> siècle, alors que les peintres du roi, cherchant </w:t>
      </w:r>
      <w:r>
        <w:rPr>
          <w:rFonts w:cs="Times New Roman"/>
        </w:rPr>
        <w:t>« </w:t>
      </w:r>
      <w:r w:rsidRPr="00781C58">
        <w:rPr>
          <w:rFonts w:cs="Times New Roman"/>
        </w:rPr>
        <w:t>des effets de nature</w:t>
      </w:r>
      <w:r>
        <w:rPr>
          <w:rFonts w:cs="Times New Roman"/>
        </w:rPr>
        <w:t> »</w:t>
      </w:r>
      <w:r w:rsidRPr="00781C58">
        <w:rPr>
          <w:rFonts w:cs="Times New Roman"/>
        </w:rPr>
        <w:t>, peignaient des feuillages sur du fer découpé, pour raccorder les charmilles de Marly</w:t>
      </w:r>
      <w:r>
        <w:rPr>
          <w:rFonts w:cs="Times New Roman"/>
        </w:rPr>
        <w:t>…</w:t>
      </w:r>
    </w:p>
    <w:p w14:paraId="452982FE" w14:textId="77777777" w:rsidR="005F258A" w:rsidRPr="00781C58" w:rsidRDefault="00781C58" w:rsidP="003326E0">
      <w:pPr>
        <w:pStyle w:val="Corpsdetexte"/>
        <w:rPr>
          <w:rFonts w:cs="Times New Roman"/>
        </w:rPr>
      </w:pPr>
      <w:r w:rsidRPr="00781C58">
        <w:rPr>
          <w:rFonts w:cs="Times New Roman"/>
        </w:rPr>
        <w:t>Et la vie lui aura refusé, à l</w:t>
      </w:r>
      <w:r>
        <w:rPr>
          <w:rFonts w:cs="Times New Roman"/>
        </w:rPr>
        <w:t>’</w:t>
      </w:r>
      <w:r w:rsidRPr="00781C58">
        <w:rPr>
          <w:rFonts w:cs="Times New Roman"/>
        </w:rPr>
        <w:t>heure voulue, le viatique nécessaire. Que n</w:t>
      </w:r>
      <w:r>
        <w:rPr>
          <w:rFonts w:cs="Times New Roman"/>
        </w:rPr>
        <w:t>’</w:t>
      </w:r>
      <w:r w:rsidRPr="00781C58">
        <w:rPr>
          <w:rFonts w:cs="Times New Roman"/>
        </w:rPr>
        <w:t>eût pas fait l</w:t>
      </w:r>
      <w:r>
        <w:rPr>
          <w:rFonts w:cs="Times New Roman"/>
        </w:rPr>
        <w:t>’</w:t>
      </w:r>
      <w:r w:rsidRPr="00781C58">
        <w:rPr>
          <w:rFonts w:cs="Times New Roman"/>
        </w:rPr>
        <w:t>homme qui possédait un tel secret, s</w:t>
      </w:r>
      <w:r>
        <w:rPr>
          <w:rFonts w:cs="Times New Roman"/>
        </w:rPr>
        <w:t>’</w:t>
      </w:r>
      <w:r w:rsidRPr="00781C58">
        <w:rPr>
          <w:rFonts w:cs="Times New Roman"/>
        </w:rPr>
        <w:t>il eût été à même de vivre sans soucis pesants, sur sa terre natale</w:t>
      </w:r>
      <w:r>
        <w:rPr>
          <w:rFonts w:cs="Times New Roman"/>
        </w:rPr>
        <w:t> ?</w:t>
      </w:r>
      <w:r w:rsidRPr="00781C58">
        <w:rPr>
          <w:rFonts w:cs="Times New Roman"/>
        </w:rPr>
        <w:t xml:space="preserve"> Peut-être l</w:t>
      </w:r>
      <w:r>
        <w:rPr>
          <w:rFonts w:cs="Times New Roman"/>
        </w:rPr>
        <w:t>’</w:t>
      </w:r>
      <w:r w:rsidRPr="00781C58">
        <w:rPr>
          <w:rFonts w:cs="Times New Roman"/>
        </w:rPr>
        <w:t>eût-il comprise. Certes, son œil ne se fût agrandi, mais eût découvert d</w:t>
      </w:r>
      <w:r>
        <w:rPr>
          <w:rFonts w:cs="Times New Roman"/>
        </w:rPr>
        <w:t>’</w:t>
      </w:r>
      <w:r w:rsidRPr="00781C58">
        <w:rPr>
          <w:rFonts w:cs="Times New Roman"/>
        </w:rPr>
        <w:t>humbles et de vibrants trésors, sources de splendeurs, d</w:t>
      </w:r>
      <w:r>
        <w:rPr>
          <w:rFonts w:cs="Times New Roman"/>
        </w:rPr>
        <w:t>’</w:t>
      </w:r>
      <w:r w:rsidRPr="00781C58">
        <w:rPr>
          <w:rFonts w:cs="Times New Roman"/>
        </w:rPr>
        <w:t>intimités, de charmes émus, sources fraîches qui ont inspiré ce qu</w:t>
      </w:r>
      <w:r>
        <w:rPr>
          <w:rFonts w:cs="Times New Roman"/>
        </w:rPr>
        <w:t>’</w:t>
      </w:r>
      <w:r w:rsidRPr="00781C58">
        <w:rPr>
          <w:rFonts w:cs="Times New Roman"/>
        </w:rPr>
        <w:t>il y a de plus pur et de plus haut dans les œuvres humaines.</w:t>
      </w:r>
    </w:p>
    <w:p w14:paraId="64933040" w14:textId="77777777" w:rsidR="005F258A" w:rsidRPr="00781C58" w:rsidRDefault="00781C58" w:rsidP="003326E0">
      <w:pPr>
        <w:pStyle w:val="Corpsdetexte"/>
        <w:rPr>
          <w:rFonts w:cs="Times New Roman"/>
        </w:rPr>
      </w:pPr>
      <w:r w:rsidRPr="00781C58">
        <w:rPr>
          <w:rFonts w:cs="Times New Roman"/>
        </w:rPr>
        <w:t>Entre l</w:t>
      </w:r>
      <w:r>
        <w:rPr>
          <w:rFonts w:cs="Times New Roman"/>
        </w:rPr>
        <w:t>’</w:t>
      </w:r>
      <w:r w:rsidRPr="00781C58">
        <w:rPr>
          <w:rFonts w:cs="Times New Roman"/>
        </w:rPr>
        <w:t>audace de Claude Lorrain et Turner, on ne peut mettre personne.</w:t>
      </w:r>
    </w:p>
    <w:p w14:paraId="7DAEE941" w14:textId="77777777" w:rsidR="00B3100D" w:rsidRDefault="00B3100D" w:rsidP="00B3100D">
      <w:pPr>
        <w:pStyle w:val="Titre2"/>
      </w:pPr>
      <w:r>
        <w:t xml:space="preserve">Les Romans. </w:t>
      </w:r>
      <w:r>
        <w:br/>
      </w:r>
      <w:r w:rsidRPr="00781C58">
        <w:rPr>
          <w:rFonts w:cs="Times New Roman"/>
        </w:rPr>
        <w:t>Matilde Serao</w:t>
      </w:r>
      <w:r>
        <w:rPr>
          <w:rFonts w:cs="Times New Roman"/>
        </w:rPr>
        <w:t> :</w:t>
      </w:r>
      <w:r w:rsidRPr="00781C58">
        <w:rPr>
          <w:rFonts w:cs="Times New Roman"/>
        </w:rPr>
        <w:t xml:space="preserve"> </w:t>
      </w:r>
      <w:r w:rsidRPr="00781C58">
        <w:rPr>
          <w:rFonts w:cs="Times New Roman"/>
          <w:i/>
        </w:rPr>
        <w:t>La conquête de Rome</w:t>
      </w:r>
      <w:r w:rsidRPr="00781C58">
        <w:rPr>
          <w:rFonts w:cs="Times New Roman"/>
        </w:rPr>
        <w:t xml:space="preserve">, Ollendorff, 3 fr. 50. </w:t>
      </w:r>
      <w:r>
        <w:rPr>
          <w:rFonts w:cs="Times New Roman"/>
        </w:rPr>
        <w:t>— </w:t>
      </w:r>
      <w:r w:rsidRPr="00781C58">
        <w:rPr>
          <w:rFonts w:cs="Times New Roman"/>
        </w:rPr>
        <w:t>Giovanni Verga</w:t>
      </w:r>
      <w:r>
        <w:rPr>
          <w:rFonts w:cs="Times New Roman"/>
        </w:rPr>
        <w:t> :</w:t>
      </w:r>
      <w:r w:rsidRPr="00781C58">
        <w:rPr>
          <w:rFonts w:cs="Times New Roman"/>
        </w:rPr>
        <w:t xml:space="preserve"> </w:t>
      </w:r>
      <w:r w:rsidRPr="00781C58">
        <w:rPr>
          <w:rFonts w:cs="Times New Roman"/>
          <w:i/>
        </w:rPr>
        <w:t xml:space="preserve">Les Malavoglia, </w:t>
      </w:r>
      <w:r w:rsidRPr="00781C58">
        <w:rPr>
          <w:rFonts w:cs="Times New Roman"/>
        </w:rPr>
        <w:t xml:space="preserve">Ollendorff, </w:t>
      </w:r>
      <w:r>
        <w:rPr>
          <w:rFonts w:cs="Times New Roman"/>
        </w:rPr>
        <w:t>3 fr. 50</w:t>
      </w:r>
    </w:p>
    <w:p w14:paraId="3A3752EE" w14:textId="77777777" w:rsidR="00B3100D" w:rsidRPr="00925B7B" w:rsidRDefault="00B3100D" w:rsidP="00B3100D">
      <w:pPr>
        <w:pStyle w:val="term"/>
      </w:pPr>
      <w:proofErr w:type="gramStart"/>
      <w:r w:rsidRPr="00925B7B">
        <w:t>id</w:t>
      </w:r>
      <w:proofErr w:type="gramEnd"/>
      <w:r w:rsidRPr="00925B7B">
        <w:t> : article-</w:t>
      </w:r>
      <w:r>
        <w:t>1900</w:t>
      </w:r>
      <w:r w:rsidRPr="00925B7B">
        <w:t>-</w:t>
      </w:r>
      <w:r>
        <w:t>01</w:t>
      </w:r>
      <w:r w:rsidR="007C7FCF">
        <w:t>-01_</w:t>
      </w:r>
      <w:r>
        <w:t>197</w:t>
      </w:r>
    </w:p>
    <w:p w14:paraId="77755916" w14:textId="77777777" w:rsidR="00B3100D" w:rsidRPr="00925B7B" w:rsidRDefault="00B3100D" w:rsidP="00B3100D">
      <w:pPr>
        <w:pStyle w:val="term"/>
      </w:pPr>
      <w:proofErr w:type="gramStart"/>
      <w:r w:rsidRPr="00925B7B">
        <w:t>author</w:t>
      </w:r>
      <w:proofErr w:type="gramEnd"/>
      <w:r w:rsidRPr="00925B7B">
        <w:t xml:space="preserve"> : </w:t>
      </w:r>
      <w:r w:rsidRPr="00B3100D">
        <w:t>Rachilde (1860-1953)</w:t>
      </w:r>
    </w:p>
    <w:p w14:paraId="6BE79F05" w14:textId="77777777" w:rsidR="00B3100D" w:rsidRPr="00925B7B" w:rsidRDefault="00B3100D" w:rsidP="00B3100D">
      <w:pPr>
        <w:pStyle w:val="term"/>
      </w:pPr>
      <w:proofErr w:type="gramStart"/>
      <w:r w:rsidRPr="00925B7B">
        <w:t>signed</w:t>
      </w:r>
      <w:proofErr w:type="gramEnd"/>
      <w:r w:rsidRPr="00925B7B">
        <w:t xml:space="preserve"> : </w:t>
      </w:r>
      <w:r>
        <w:t>Rachilde</w:t>
      </w:r>
    </w:p>
    <w:p w14:paraId="2FCC70BD" w14:textId="77777777" w:rsidR="00B3100D" w:rsidRDefault="00B3100D" w:rsidP="00B3100D">
      <w:pPr>
        <w:pStyle w:val="term"/>
      </w:pPr>
      <w:proofErr w:type="gramStart"/>
      <w:r w:rsidRPr="00925B7B">
        <w:t>section</w:t>
      </w:r>
      <w:proofErr w:type="gramEnd"/>
      <w:r w:rsidRPr="00925B7B">
        <w:t xml:space="preserve"> : </w:t>
      </w:r>
      <w:r>
        <w:t>Les Romans</w:t>
      </w:r>
    </w:p>
    <w:p w14:paraId="510DC81E" w14:textId="77777777" w:rsidR="00B3100D" w:rsidRPr="0044359D" w:rsidRDefault="00B3100D" w:rsidP="00B3100D">
      <w:pPr>
        <w:pStyle w:val="term"/>
      </w:pPr>
      <w:proofErr w:type="gramStart"/>
      <w:r w:rsidRPr="00DA7419">
        <w:t>title</w:t>
      </w:r>
      <w:proofErr w:type="gramEnd"/>
      <w:r w:rsidRPr="00DA7419">
        <w:t xml:space="preserve"> : </w:t>
      </w:r>
      <w:r w:rsidRPr="00781C58">
        <w:t>Matilde Serao</w:t>
      </w:r>
      <w:r>
        <w:t> :</w:t>
      </w:r>
      <w:r w:rsidRPr="00781C58">
        <w:t xml:space="preserve"> </w:t>
      </w:r>
      <w:r w:rsidRPr="00781C58">
        <w:rPr>
          <w:i/>
        </w:rPr>
        <w:t>La conquête de Rome</w:t>
      </w:r>
      <w:r w:rsidRPr="00781C58">
        <w:t xml:space="preserve">, Ollendorff, 3 fr. 50. </w:t>
      </w:r>
      <w:r>
        <w:t>— </w:t>
      </w:r>
      <w:r w:rsidRPr="00781C58">
        <w:t>Giovanni Verga</w:t>
      </w:r>
      <w:r>
        <w:t> :</w:t>
      </w:r>
      <w:r w:rsidRPr="00781C58">
        <w:t xml:space="preserve"> </w:t>
      </w:r>
      <w:r w:rsidRPr="00781C58">
        <w:rPr>
          <w:i/>
        </w:rPr>
        <w:t xml:space="preserve">Les Malavoglia, </w:t>
      </w:r>
      <w:r w:rsidRPr="00781C58">
        <w:t xml:space="preserve">Ollendorff, </w:t>
      </w:r>
      <w:r>
        <w:t>3</w:t>
      </w:r>
      <w:r w:rsidRPr="00781C58">
        <w:t> fr. 50</w:t>
      </w:r>
    </w:p>
    <w:p w14:paraId="18C30F5A" w14:textId="77777777" w:rsidR="007C7FCF" w:rsidRDefault="00B3100D" w:rsidP="00B3100D">
      <w:pPr>
        <w:pStyle w:val="term"/>
      </w:pPr>
      <w:proofErr w:type="gramStart"/>
      <w:r w:rsidRPr="00925B7B">
        <w:t>date</w:t>
      </w:r>
      <w:proofErr w:type="gramEnd"/>
      <w:r w:rsidRPr="00925B7B">
        <w:t> :</w:t>
      </w:r>
      <w:r>
        <w:t xml:space="preserve"> 1900-01</w:t>
      </w:r>
      <w:r w:rsidR="007C7FCF">
        <w:t>-01</w:t>
      </w:r>
    </w:p>
    <w:p w14:paraId="0E30AB1E" w14:textId="77777777" w:rsidR="00B3100D" w:rsidRDefault="007C7FCF" w:rsidP="00B3100D">
      <w:pPr>
        <w:pStyle w:val="term"/>
      </w:pPr>
      <w:proofErr w:type="gramStart"/>
      <w:r>
        <w:t>ref</w:t>
      </w:r>
      <w:proofErr w:type="gramEnd"/>
      <w:r w:rsidR="00B3100D" w:rsidRPr="00925B7B">
        <w:t xml:space="preserve"> : </w:t>
      </w:r>
      <w:r w:rsidR="00B3100D">
        <w:t>Tome XXXIII, numéro 121, 1</w:t>
      </w:r>
      <w:r w:rsidR="00B3100D" w:rsidRPr="00685873">
        <w:rPr>
          <w:vertAlign w:val="superscript"/>
        </w:rPr>
        <w:t>er</w:t>
      </w:r>
      <w:r w:rsidR="00B3100D">
        <w:t> janvier 1900</w:t>
      </w:r>
      <w:r w:rsidR="00B3100D" w:rsidRPr="00925B7B">
        <w:t xml:space="preserve">, </w:t>
      </w:r>
      <w:r w:rsidR="00B3100D">
        <w:t>p. 189-197 [197]</w:t>
      </w:r>
    </w:p>
    <w:p w14:paraId="7C2152F2" w14:textId="77777777" w:rsidR="00B3100D" w:rsidRDefault="00B3100D" w:rsidP="00B3100D">
      <w:pPr>
        <w:pStyle w:val="byline"/>
      </w:pPr>
      <w:r>
        <w:rPr>
          <w:smallCaps/>
        </w:rPr>
        <w:t>Rachilde</w:t>
      </w:r>
      <w:r>
        <w:t>.</w:t>
      </w:r>
    </w:p>
    <w:p w14:paraId="2577FED5" w14:textId="77777777" w:rsidR="00B3100D" w:rsidRDefault="00B3100D" w:rsidP="00B3100D">
      <w:pPr>
        <w:pStyle w:val="bibl"/>
      </w:pPr>
      <w:r>
        <w:lastRenderedPageBreak/>
        <w:t>Tome XXXIII, numéro 121, 1</w:t>
      </w:r>
      <w:r w:rsidRPr="00685873">
        <w:rPr>
          <w:vertAlign w:val="superscript"/>
        </w:rPr>
        <w:t>er</w:t>
      </w:r>
      <w:r>
        <w:t> janvier 1900</w:t>
      </w:r>
      <w:r w:rsidRPr="00925B7B">
        <w:t xml:space="preserve">, </w:t>
      </w:r>
      <w:r>
        <w:t>p. 189-197 [197].</w:t>
      </w:r>
    </w:p>
    <w:p w14:paraId="07780108" w14:textId="77777777" w:rsidR="005F258A" w:rsidRPr="00781C58" w:rsidRDefault="00781C58" w:rsidP="003326E0">
      <w:pPr>
        <w:pStyle w:val="Corpsdetexte"/>
        <w:rPr>
          <w:rFonts w:cs="Times New Roman"/>
        </w:rPr>
      </w:pPr>
      <w:r w:rsidRPr="00781C58">
        <w:rPr>
          <w:rFonts w:cs="Times New Roman"/>
        </w:rPr>
        <w:t>Maintenant à signaler les traductions parues des romans suivants</w:t>
      </w:r>
      <w:r>
        <w:rPr>
          <w:rFonts w:cs="Times New Roman"/>
        </w:rPr>
        <w:t> :</w:t>
      </w:r>
      <w:r w:rsidRPr="00781C58">
        <w:rPr>
          <w:rFonts w:cs="Times New Roman"/>
        </w:rPr>
        <w:t xml:space="preserve"> </w:t>
      </w:r>
      <w:r w:rsidRPr="00781C58">
        <w:rPr>
          <w:rFonts w:cs="Times New Roman"/>
          <w:i/>
        </w:rPr>
        <w:t xml:space="preserve">Résurrection, </w:t>
      </w:r>
      <w:r w:rsidRPr="00781C58">
        <w:rPr>
          <w:rFonts w:cs="Times New Roman"/>
        </w:rPr>
        <w:t>par le comte Tolstoï</w:t>
      </w:r>
      <w:r>
        <w:rPr>
          <w:rFonts w:cs="Times New Roman"/>
        </w:rPr>
        <w:t> ;</w:t>
      </w:r>
      <w:r w:rsidRPr="00781C58">
        <w:rPr>
          <w:rFonts w:cs="Times New Roman"/>
        </w:rPr>
        <w:t xml:space="preserve"> </w:t>
      </w:r>
      <w:r w:rsidRPr="00781C58">
        <w:rPr>
          <w:rFonts w:cs="Times New Roman"/>
          <w:i/>
        </w:rPr>
        <w:t>Jonathan Larsen</w:t>
      </w:r>
      <w:r w:rsidRPr="00781C58">
        <w:rPr>
          <w:rFonts w:cs="Times New Roman"/>
        </w:rPr>
        <w:t>, par P. F. Rist</w:t>
      </w:r>
      <w:r>
        <w:rPr>
          <w:rFonts w:cs="Times New Roman"/>
        </w:rPr>
        <w:t> ;</w:t>
      </w:r>
      <w:r w:rsidRPr="00781C58">
        <w:rPr>
          <w:rFonts w:cs="Times New Roman"/>
        </w:rPr>
        <w:t xml:space="preserve"> la </w:t>
      </w:r>
      <w:r w:rsidRPr="00781C58">
        <w:rPr>
          <w:rFonts w:cs="Times New Roman"/>
          <w:i/>
        </w:rPr>
        <w:t>Conquête de Rome</w:t>
      </w:r>
      <w:r w:rsidRPr="00781C58">
        <w:rPr>
          <w:rFonts w:cs="Times New Roman"/>
        </w:rPr>
        <w:t>, par Matilde Serao</w:t>
      </w:r>
      <w:r>
        <w:rPr>
          <w:rFonts w:cs="Times New Roman"/>
        </w:rPr>
        <w:t> ;</w:t>
      </w:r>
      <w:r w:rsidRPr="00781C58">
        <w:rPr>
          <w:rFonts w:cs="Times New Roman"/>
        </w:rPr>
        <w:t xml:space="preserve"> le </w:t>
      </w:r>
      <w:r w:rsidRPr="00781C58">
        <w:rPr>
          <w:rFonts w:cs="Times New Roman"/>
          <w:i/>
        </w:rPr>
        <w:t>Naulahka</w:t>
      </w:r>
      <w:r w:rsidRPr="00781C58">
        <w:rPr>
          <w:rFonts w:cs="Times New Roman"/>
        </w:rPr>
        <w:t xml:space="preserve">, par Rudyard Kipling, et les </w:t>
      </w:r>
      <w:r w:rsidRPr="00781C58">
        <w:rPr>
          <w:rFonts w:cs="Times New Roman"/>
          <w:i/>
        </w:rPr>
        <w:t>Malavoglia</w:t>
      </w:r>
      <w:r w:rsidRPr="00781C58">
        <w:rPr>
          <w:rFonts w:cs="Times New Roman"/>
        </w:rPr>
        <w:t xml:space="preserve"> par Giovanni Verga.</w:t>
      </w:r>
    </w:p>
    <w:p w14:paraId="21CC469B" w14:textId="77777777" w:rsidR="00B3100D" w:rsidRDefault="00B3100D" w:rsidP="00B3100D">
      <w:pPr>
        <w:pStyle w:val="Titre2"/>
      </w:pPr>
      <w:r>
        <w:t xml:space="preserve">Publications d’art. </w:t>
      </w:r>
      <w:r>
        <w:br/>
      </w:r>
      <w:r w:rsidRPr="00781C58">
        <w:rPr>
          <w:rFonts w:cs="Times New Roman"/>
        </w:rPr>
        <w:t>Marescotti</w:t>
      </w:r>
      <w:r>
        <w:rPr>
          <w:rFonts w:cs="Times New Roman"/>
        </w:rPr>
        <w:t> :</w:t>
      </w:r>
      <w:r w:rsidRPr="00781C58">
        <w:rPr>
          <w:rFonts w:cs="Times New Roman"/>
        </w:rPr>
        <w:t xml:space="preserve"> </w:t>
      </w:r>
      <w:r w:rsidRPr="00781C58">
        <w:rPr>
          <w:rFonts w:cs="Times New Roman"/>
          <w:i/>
        </w:rPr>
        <w:t>Erreur Judiciaire</w:t>
      </w:r>
      <w:r w:rsidRPr="00781C58">
        <w:rPr>
          <w:rFonts w:cs="Times New Roman"/>
        </w:rPr>
        <w:t xml:space="preserve"> (trad. par Henri Charrel), Golio, Milan</w:t>
      </w:r>
    </w:p>
    <w:p w14:paraId="34BD72B7" w14:textId="77777777" w:rsidR="00B3100D" w:rsidRPr="00925B7B" w:rsidRDefault="00B3100D" w:rsidP="00B3100D">
      <w:pPr>
        <w:pStyle w:val="term"/>
      </w:pPr>
      <w:proofErr w:type="gramStart"/>
      <w:r w:rsidRPr="00925B7B">
        <w:t>id</w:t>
      </w:r>
      <w:proofErr w:type="gramEnd"/>
      <w:r w:rsidRPr="00925B7B">
        <w:t> : article-</w:t>
      </w:r>
      <w:r>
        <w:t>1900</w:t>
      </w:r>
      <w:r w:rsidRPr="00925B7B">
        <w:t>-</w:t>
      </w:r>
      <w:r>
        <w:t>01</w:t>
      </w:r>
      <w:r w:rsidR="007C7FCF">
        <w:t>-01_</w:t>
      </w:r>
      <w:r>
        <w:t>197</w:t>
      </w:r>
    </w:p>
    <w:p w14:paraId="62E6981E" w14:textId="77777777" w:rsidR="00B3100D" w:rsidRPr="00173B52" w:rsidRDefault="00B3100D" w:rsidP="00B3100D">
      <w:pPr>
        <w:pStyle w:val="term"/>
      </w:pPr>
      <w:proofErr w:type="gramStart"/>
      <w:r>
        <w:t>author</w:t>
      </w:r>
      <w:proofErr w:type="gramEnd"/>
      <w:r>
        <w:t xml:space="preserve"> : </w:t>
      </w:r>
      <w:r w:rsidRPr="002C4AC0">
        <w:rPr>
          <w:rFonts w:eastAsiaTheme="majorEastAsia"/>
        </w:rPr>
        <w:t>Rambosson, Yvanhoé (1872-1943)</w:t>
      </w:r>
    </w:p>
    <w:p w14:paraId="4366953C" w14:textId="77777777" w:rsidR="00B3100D" w:rsidRPr="00925B7B" w:rsidRDefault="00B3100D" w:rsidP="00B3100D">
      <w:pPr>
        <w:pStyle w:val="term"/>
      </w:pPr>
      <w:proofErr w:type="gramStart"/>
      <w:r w:rsidRPr="00925B7B">
        <w:t>signed</w:t>
      </w:r>
      <w:proofErr w:type="gramEnd"/>
      <w:r w:rsidRPr="00925B7B">
        <w:t xml:space="preserve"> : </w:t>
      </w:r>
      <w:r>
        <w:t>Yvanhoé Rambosson</w:t>
      </w:r>
    </w:p>
    <w:p w14:paraId="5177EC92" w14:textId="77777777" w:rsidR="00B3100D" w:rsidRDefault="00B3100D" w:rsidP="00B3100D">
      <w:pPr>
        <w:pStyle w:val="term"/>
      </w:pPr>
      <w:proofErr w:type="gramStart"/>
      <w:r w:rsidRPr="00925B7B">
        <w:t>section</w:t>
      </w:r>
      <w:proofErr w:type="gramEnd"/>
      <w:r w:rsidRPr="00925B7B">
        <w:t xml:space="preserve"> : </w:t>
      </w:r>
      <w:r>
        <w:t>Publications d’art</w:t>
      </w:r>
    </w:p>
    <w:p w14:paraId="00BB8BB6" w14:textId="77777777" w:rsidR="00B3100D" w:rsidRPr="0044359D" w:rsidRDefault="00B3100D" w:rsidP="00B3100D">
      <w:pPr>
        <w:pStyle w:val="term"/>
      </w:pPr>
      <w:proofErr w:type="gramStart"/>
      <w:r w:rsidRPr="00DA7419">
        <w:t>title</w:t>
      </w:r>
      <w:proofErr w:type="gramEnd"/>
      <w:r w:rsidRPr="00DA7419">
        <w:t xml:space="preserve"> : </w:t>
      </w:r>
      <w:r w:rsidRPr="00781C58">
        <w:t>Marescotti</w:t>
      </w:r>
      <w:r>
        <w:t> :</w:t>
      </w:r>
      <w:r w:rsidRPr="00781C58">
        <w:t xml:space="preserve"> </w:t>
      </w:r>
      <w:r w:rsidRPr="00781C58">
        <w:rPr>
          <w:i/>
        </w:rPr>
        <w:t>Erreur Judiciaire</w:t>
      </w:r>
      <w:r w:rsidRPr="00781C58">
        <w:t xml:space="preserve"> (trad. par Henri Charrel), Golio, Milan</w:t>
      </w:r>
    </w:p>
    <w:p w14:paraId="35EB8375" w14:textId="77777777" w:rsidR="007C7FCF" w:rsidRDefault="00B3100D" w:rsidP="00B3100D">
      <w:pPr>
        <w:pStyle w:val="term"/>
      </w:pPr>
      <w:proofErr w:type="gramStart"/>
      <w:r w:rsidRPr="00925B7B">
        <w:t>date</w:t>
      </w:r>
      <w:proofErr w:type="gramEnd"/>
      <w:r w:rsidRPr="00925B7B">
        <w:t> :</w:t>
      </w:r>
      <w:r>
        <w:t xml:space="preserve"> 1900-01</w:t>
      </w:r>
      <w:r w:rsidR="007C7FCF">
        <w:t>-01</w:t>
      </w:r>
    </w:p>
    <w:p w14:paraId="271EFE24" w14:textId="77777777" w:rsidR="00B3100D" w:rsidRDefault="007C7FCF" w:rsidP="00B3100D">
      <w:pPr>
        <w:pStyle w:val="term"/>
      </w:pPr>
      <w:proofErr w:type="gramStart"/>
      <w:r>
        <w:t>ref</w:t>
      </w:r>
      <w:proofErr w:type="gramEnd"/>
      <w:r w:rsidR="00B3100D" w:rsidRPr="00925B7B">
        <w:t xml:space="preserve"> : </w:t>
      </w:r>
      <w:r w:rsidR="00B3100D">
        <w:t>Tome XXXIII, numéro 121, 1</w:t>
      </w:r>
      <w:r w:rsidR="00B3100D" w:rsidRPr="00685873">
        <w:rPr>
          <w:vertAlign w:val="superscript"/>
        </w:rPr>
        <w:t>er</w:t>
      </w:r>
      <w:r w:rsidR="00B3100D">
        <w:t> janvier 1900</w:t>
      </w:r>
      <w:r w:rsidR="00B3100D" w:rsidRPr="00925B7B">
        <w:t xml:space="preserve">, </w:t>
      </w:r>
      <w:r w:rsidR="00B3100D">
        <w:t>p. 269-274 [270-271]</w:t>
      </w:r>
    </w:p>
    <w:p w14:paraId="6B0879D3" w14:textId="77777777" w:rsidR="00B3100D" w:rsidRPr="00173B52" w:rsidRDefault="00B3100D" w:rsidP="00B3100D">
      <w:pPr>
        <w:pStyle w:val="byline"/>
        <w:rPr>
          <w:smallCaps/>
        </w:rPr>
      </w:pPr>
      <w:r>
        <w:rPr>
          <w:smallCaps/>
        </w:rPr>
        <w:t xml:space="preserve">Yvanhoé </w:t>
      </w:r>
      <w:r w:rsidRPr="00173B52">
        <w:rPr>
          <w:smallCaps/>
        </w:rPr>
        <w:t>Rambosson</w:t>
      </w:r>
      <w:r>
        <w:rPr>
          <w:smallCaps/>
        </w:rPr>
        <w:t>.</w:t>
      </w:r>
    </w:p>
    <w:p w14:paraId="3F36902F" w14:textId="77777777" w:rsidR="00B3100D" w:rsidRDefault="00B3100D" w:rsidP="00B3100D">
      <w:pPr>
        <w:pStyle w:val="bibl"/>
      </w:pPr>
      <w:r>
        <w:t>Tome XXXIII, numéro 121, 1</w:t>
      </w:r>
      <w:r w:rsidRPr="00685873">
        <w:rPr>
          <w:vertAlign w:val="superscript"/>
        </w:rPr>
        <w:t>er</w:t>
      </w:r>
      <w:r>
        <w:t> janvier 1900</w:t>
      </w:r>
      <w:r w:rsidRPr="00925B7B">
        <w:t xml:space="preserve">, </w:t>
      </w:r>
      <w:r>
        <w:t>p. 269-274 [270-271].</w:t>
      </w:r>
    </w:p>
    <w:p w14:paraId="2B4630B8" w14:textId="77777777" w:rsidR="005F258A" w:rsidRPr="00781C58" w:rsidRDefault="00781C58" w:rsidP="003326E0">
      <w:pPr>
        <w:pStyle w:val="Corpsdetexte"/>
        <w:rPr>
          <w:rFonts w:cs="Times New Roman"/>
        </w:rPr>
      </w:pPr>
      <w:r w:rsidRPr="00781C58">
        <w:rPr>
          <w:rFonts w:cs="Times New Roman"/>
        </w:rPr>
        <w:t xml:space="preserve">Un patricien milanais, dans son admiration pour son compatriote Émile Zola, vient de lui offrir une statue de </w:t>
      </w:r>
      <w:r w:rsidR="00B3100D">
        <w:rPr>
          <w:rFonts w:cs="Times New Roman"/>
        </w:rPr>
        <w:t>M. </w:t>
      </w:r>
      <w:r w:rsidRPr="00781C58">
        <w:rPr>
          <w:rFonts w:cs="Times New Roman"/>
        </w:rPr>
        <w:t xml:space="preserve">Richard Ripamonti, intitulée </w:t>
      </w:r>
      <w:r w:rsidRPr="00781C58">
        <w:rPr>
          <w:rFonts w:cs="Times New Roman"/>
          <w:b/>
        </w:rPr>
        <w:t>Erreur Judiciaire</w:t>
      </w:r>
      <w:r w:rsidRPr="00781C58">
        <w:rPr>
          <w:rFonts w:cs="Times New Roman"/>
        </w:rPr>
        <w:t xml:space="preserve">, bien que son exécution remonte à 1891. </w:t>
      </w:r>
      <w:r w:rsidR="00B3100D">
        <w:rPr>
          <w:rFonts w:cs="Times New Roman"/>
        </w:rPr>
        <w:t>M. </w:t>
      </w:r>
      <w:r w:rsidRPr="00781C58">
        <w:rPr>
          <w:rFonts w:cs="Times New Roman"/>
        </w:rPr>
        <w:t>Marescotti publie une reproduction de cette statue, accompagnée d</w:t>
      </w:r>
      <w:r>
        <w:rPr>
          <w:rFonts w:cs="Times New Roman"/>
        </w:rPr>
        <w:t>’</w:t>
      </w:r>
      <w:r w:rsidRPr="00781C58">
        <w:rPr>
          <w:rFonts w:cs="Times New Roman"/>
        </w:rPr>
        <w:t>un texte dont je préfère ne point parler, puisqu</w:t>
      </w:r>
      <w:r>
        <w:rPr>
          <w:rFonts w:cs="Times New Roman"/>
        </w:rPr>
        <w:t>’</w:t>
      </w:r>
      <w:r w:rsidRPr="00781C58">
        <w:rPr>
          <w:rFonts w:cs="Times New Roman"/>
        </w:rPr>
        <w:t>il me suffit de citer pour qu</w:t>
      </w:r>
      <w:r>
        <w:rPr>
          <w:rFonts w:cs="Times New Roman"/>
        </w:rPr>
        <w:t>’</w:t>
      </w:r>
      <w:r w:rsidRPr="00781C58">
        <w:rPr>
          <w:rFonts w:cs="Times New Roman"/>
        </w:rPr>
        <w:t>on en juge. Voici le début</w:t>
      </w:r>
      <w:r>
        <w:rPr>
          <w:rFonts w:cs="Times New Roman"/>
        </w:rPr>
        <w:t> :</w:t>
      </w:r>
    </w:p>
    <w:p w14:paraId="3EC7CDEC" w14:textId="77777777" w:rsidR="005F258A" w:rsidRPr="00781C58" w:rsidRDefault="00781C58" w:rsidP="00B3100D">
      <w:pPr>
        <w:pStyle w:val="quote"/>
      </w:pPr>
      <w:r>
        <w:t>« </w:t>
      </w:r>
      <w:r w:rsidRPr="00781C58">
        <w:t>La France, comme un formidable Titan à l</w:t>
      </w:r>
      <w:r>
        <w:t>’</w:t>
      </w:r>
      <w:r w:rsidRPr="00781C58">
        <w:t>exubérance vitale, alterne des pensées cruelles et coupables à d</w:t>
      </w:r>
      <w:r>
        <w:t>’</w:t>
      </w:r>
      <w:r w:rsidRPr="00781C58">
        <w:t>autres suaves et vertueuses, au point que les massacres de tigres et les repentirs simulés de Louis XI se marient parfois admirablement bien avec les généreux délires de Jeanne d</w:t>
      </w:r>
      <w:r>
        <w:t>’</w:t>
      </w:r>
      <w:r w:rsidRPr="00781C58">
        <w:t xml:space="preserve">Arc. </w:t>
      </w:r>
      <w:r w:rsidR="00050857">
        <w:t>— </w:t>
      </w:r>
      <w:r w:rsidRPr="00781C58">
        <w:t>Si ce n</w:t>
      </w:r>
      <w:r>
        <w:t>’</w:t>
      </w:r>
      <w:r w:rsidRPr="00781C58">
        <w:t>est que, étant terrestre, elle succombe toujours sous cette loi fatale des antithèses, qui gouverne fatalement la terre. Et c</w:t>
      </w:r>
      <w:r>
        <w:t>’</w:t>
      </w:r>
      <w:r w:rsidRPr="00781C58">
        <w:t>est déjà un privilège merveilleux si, dans de terribles vicissitudes, elle sait imiter le fleuve qui réjouit Genève, d</w:t>
      </w:r>
      <w:r>
        <w:t>’</w:t>
      </w:r>
      <w:r w:rsidRPr="00781C58">
        <w:t>abord azuré, ensuite disparaissant pour reparaître, puis, revêtu des couleurs des plus séduisantes, embellissant la forêt et fécondant la terre. Il était donc naturel que cet immense cerveau du monde laissât échapper les étincelles initiales d</w:t>
      </w:r>
      <w:r>
        <w:t>’</w:t>
      </w:r>
      <w:r w:rsidRPr="00781C58">
        <w:t>un droit social, dont l</w:t>
      </w:r>
      <w:r>
        <w:t>’</w:t>
      </w:r>
      <w:r w:rsidRPr="00781C58">
        <w:t>éclat électrique se répandit rapidement dans toute l</w:t>
      </w:r>
      <w:r>
        <w:t>’</w:t>
      </w:r>
      <w:r w:rsidRPr="00781C58">
        <w:t>Europe, ayant comme couronnement une représentation nationale française, qui, entraînant la liberté chancelante dans les excès du sang, laissa le champ libre à la savante tyrannie d</w:t>
      </w:r>
      <w:r>
        <w:t>’</w:t>
      </w:r>
      <w:r w:rsidRPr="00781C58">
        <w:t>un empire glorieux et conquérant, qui devait s</w:t>
      </w:r>
      <w:r>
        <w:t>’</w:t>
      </w:r>
      <w:r w:rsidRPr="00781C58">
        <w:t>affirmer à Marengo, s</w:t>
      </w:r>
      <w:r>
        <w:t>’</w:t>
      </w:r>
      <w:r w:rsidRPr="00781C58">
        <w:t>ébranler à Waterloo, et s</w:t>
      </w:r>
      <w:r>
        <w:t>’</w:t>
      </w:r>
      <w:r w:rsidRPr="00781C58">
        <w:t>éteindre à Sedan, en restituant de nouveau le gouvernement suprême à une liberté actuelle, qui arriva, même dans le tumulte de passions intestines, à se constituer en République juste et progressive…</w:t>
      </w:r>
      <w:r w:rsidR="00050857">
        <w:t> »</w:t>
      </w:r>
    </w:p>
    <w:p w14:paraId="1233B0BA" w14:textId="77777777" w:rsidR="005F258A" w:rsidRPr="00781C58" w:rsidRDefault="00781C58" w:rsidP="003326E0">
      <w:pPr>
        <w:pStyle w:val="Corpsdetexte"/>
        <w:rPr>
          <w:rFonts w:cs="Times New Roman"/>
        </w:rPr>
      </w:pPr>
      <w:r w:rsidRPr="00781C58">
        <w:rPr>
          <w:rFonts w:cs="Times New Roman"/>
        </w:rPr>
        <w:t>Après cet interminable déroulement de tripes, cette définition de Zola</w:t>
      </w:r>
      <w:r>
        <w:rPr>
          <w:rFonts w:cs="Times New Roman"/>
        </w:rPr>
        <w:t> :</w:t>
      </w:r>
    </w:p>
    <w:p w14:paraId="640F88D0" w14:textId="77777777" w:rsidR="005F258A" w:rsidRPr="00781C58" w:rsidRDefault="00781C58" w:rsidP="00B3100D">
      <w:pPr>
        <w:pStyle w:val="quote"/>
      </w:pPr>
      <w:r>
        <w:t>« </w:t>
      </w:r>
      <w:r w:rsidRPr="00781C58">
        <w:t>Zola est la réparation immédiate, dégorgeant (</w:t>
      </w:r>
      <w:r w:rsidRPr="00781C58">
        <w:rPr>
          <w:i/>
        </w:rPr>
        <w:t>sic</w:t>
      </w:r>
      <w:r w:rsidRPr="00781C58">
        <w:t xml:space="preserve">) de la plume qui accuse et gagnant pour </w:t>
      </w:r>
      <w:r w:rsidRPr="00781C58">
        <w:lastRenderedPageBreak/>
        <w:t>son propre pays plus de batailles que ne peuvent gagner les épées tranchantes d</w:t>
      </w:r>
      <w:r>
        <w:t>’</w:t>
      </w:r>
      <w:r w:rsidRPr="00781C58">
        <w:t>une armée entière.</w:t>
      </w:r>
      <w:r w:rsidR="00050857">
        <w:t> »</w:t>
      </w:r>
    </w:p>
    <w:p w14:paraId="43008B13" w14:textId="77777777" w:rsidR="005F258A" w:rsidRPr="00781C58" w:rsidRDefault="00781C58" w:rsidP="003326E0">
      <w:pPr>
        <w:pStyle w:val="Corpsdetexte"/>
        <w:rPr>
          <w:rFonts w:cs="Times New Roman"/>
        </w:rPr>
      </w:pPr>
      <w:r w:rsidRPr="00781C58">
        <w:rPr>
          <w:rFonts w:cs="Times New Roman"/>
        </w:rPr>
        <w:t>Plus loin l</w:t>
      </w:r>
      <w:r>
        <w:rPr>
          <w:rFonts w:cs="Times New Roman"/>
        </w:rPr>
        <w:t>’</w:t>
      </w:r>
      <w:r w:rsidRPr="00781C58">
        <w:rPr>
          <w:rFonts w:cs="Times New Roman"/>
        </w:rPr>
        <w:t>auteur affirme le contraire de ce qu</w:t>
      </w:r>
      <w:r>
        <w:rPr>
          <w:rFonts w:cs="Times New Roman"/>
        </w:rPr>
        <w:t>’</w:t>
      </w:r>
      <w:r w:rsidRPr="00781C58">
        <w:rPr>
          <w:rFonts w:cs="Times New Roman"/>
        </w:rPr>
        <w:t>il veut dire</w:t>
      </w:r>
      <w:r>
        <w:rPr>
          <w:rFonts w:cs="Times New Roman"/>
        </w:rPr>
        <w:t> :</w:t>
      </w:r>
    </w:p>
    <w:p w14:paraId="06E426E1" w14:textId="1A3F9B67" w:rsidR="005F258A" w:rsidRPr="00781C58" w:rsidRDefault="00781C58" w:rsidP="00B3100D">
      <w:pPr>
        <w:pStyle w:val="quote"/>
      </w:pPr>
      <w:r>
        <w:t>« </w:t>
      </w:r>
      <w:r w:rsidRPr="00781C58">
        <w:t>Et ce génie, inspiré et compris de sa haute mission, oubliant son intérêt personnel, son aisance acquise et sa renommée bien affermie, s</w:t>
      </w:r>
      <w:r>
        <w:t>’</w:t>
      </w:r>
      <w:r w:rsidRPr="00781C58">
        <w:t xml:space="preserve">éleva, non soucieux </w:t>
      </w:r>
      <w:del w:id="5" w:author="Marguerite-Marie Bordry" w:date="2018-12-10T12:29:00Z">
        <w:r w:rsidRPr="00781C58" w:rsidDel="000F2E00">
          <w:delText xml:space="preserve">d </w:delText>
        </w:r>
      </w:del>
      <w:ins w:id="6" w:author="Marguerite-Marie Bordry" w:date="2018-12-10T12:29:00Z">
        <w:r w:rsidR="000F2E00" w:rsidRPr="00781C58">
          <w:t>d</w:t>
        </w:r>
        <w:r w:rsidR="000F2E00">
          <w:t>’</w:t>
        </w:r>
      </w:ins>
      <w:r w:rsidRPr="00781C58">
        <w:t>une popularité déjà conquise</w:t>
      </w:r>
      <w:r>
        <w:t> ;</w:t>
      </w:r>
      <w:r w:rsidRPr="00781C58">
        <w:t xml:space="preserve"> </w:t>
      </w:r>
      <w:r w:rsidRPr="00781C58">
        <w:rPr>
          <w:i/>
        </w:rPr>
        <w:t>il s</w:t>
      </w:r>
      <w:r>
        <w:rPr>
          <w:i/>
        </w:rPr>
        <w:t>’</w:t>
      </w:r>
      <w:r w:rsidRPr="00781C58">
        <w:rPr>
          <w:i/>
        </w:rPr>
        <w:t>éleva avec force pour combattre et vaincre glorieusement la cause de l</w:t>
      </w:r>
      <w:r>
        <w:rPr>
          <w:i/>
        </w:rPr>
        <w:t>’</w:t>
      </w:r>
      <w:r w:rsidRPr="00781C58">
        <w:rPr>
          <w:i/>
        </w:rPr>
        <w:t>humanité</w:t>
      </w:r>
      <w:r w:rsidRPr="00781C58">
        <w:t>, en sauvant, en face du monde, la dignité de sa nation. Et la France peut ainsi se vanter aujourd</w:t>
      </w:r>
      <w:r>
        <w:t>’</w:t>
      </w:r>
      <w:r w:rsidRPr="00781C58">
        <w:t>hui d</w:t>
      </w:r>
      <w:r>
        <w:t>’</w:t>
      </w:r>
      <w:r w:rsidRPr="00781C58">
        <w:t>avoir, avec le trio Zola, Picquart et Scheurer-Kestner, les vrais apôtres de l</w:t>
      </w:r>
      <w:r>
        <w:t>’</w:t>
      </w:r>
      <w:r w:rsidRPr="00781C58">
        <w:t xml:space="preserve">humanité. </w:t>
      </w:r>
      <w:r w:rsidR="00050857">
        <w:t>— </w:t>
      </w:r>
      <w:r w:rsidRPr="00781C58">
        <w:t>Gloire à eux</w:t>
      </w:r>
      <w:r>
        <w:t> !</w:t>
      </w:r>
      <w:r w:rsidRPr="00781C58">
        <w:t xml:space="preserve"> Et si Rome antique est fière de son Horace, la France aujourd</w:t>
      </w:r>
      <w:r>
        <w:t>’</w:t>
      </w:r>
      <w:r w:rsidRPr="00781C58">
        <w:t>hui peut vanter son Zola.</w:t>
      </w:r>
      <w:r w:rsidR="00050857">
        <w:t> »</w:t>
      </w:r>
    </w:p>
    <w:p w14:paraId="79B44A72" w14:textId="77777777" w:rsidR="005F258A" w:rsidRPr="00781C58" w:rsidRDefault="00781C58" w:rsidP="003326E0">
      <w:pPr>
        <w:pStyle w:val="Corpsdetexte"/>
        <w:rPr>
          <w:rFonts w:cs="Times New Roman"/>
        </w:rPr>
      </w:pPr>
      <w:r w:rsidRPr="00781C58">
        <w:rPr>
          <w:rFonts w:cs="Times New Roman"/>
        </w:rPr>
        <w:t>Je m</w:t>
      </w:r>
      <w:r>
        <w:rPr>
          <w:rFonts w:cs="Times New Roman"/>
        </w:rPr>
        <w:t>’</w:t>
      </w:r>
      <w:r w:rsidRPr="00781C58">
        <w:rPr>
          <w:rFonts w:cs="Times New Roman"/>
        </w:rPr>
        <w:t>excuse de m</w:t>
      </w:r>
      <w:r>
        <w:rPr>
          <w:rFonts w:cs="Times New Roman"/>
        </w:rPr>
        <w:t>’</w:t>
      </w:r>
      <w:r w:rsidRPr="00781C58">
        <w:rPr>
          <w:rFonts w:cs="Times New Roman"/>
        </w:rPr>
        <w:t>être étendu si longuement sur une insignifiante pantalonnade, mais j</w:t>
      </w:r>
      <w:r>
        <w:rPr>
          <w:rFonts w:cs="Times New Roman"/>
        </w:rPr>
        <w:t>’</w:t>
      </w:r>
      <w:r w:rsidRPr="00781C58">
        <w:rPr>
          <w:rFonts w:cs="Times New Roman"/>
        </w:rPr>
        <w:t>ai voulu égayer cette chronique où l</w:t>
      </w:r>
      <w:r>
        <w:rPr>
          <w:rFonts w:cs="Times New Roman"/>
        </w:rPr>
        <w:t>’</w:t>
      </w:r>
      <w:r w:rsidRPr="00781C58">
        <w:rPr>
          <w:rFonts w:cs="Times New Roman"/>
        </w:rPr>
        <w:t>on a rarement l</w:t>
      </w:r>
      <w:r>
        <w:rPr>
          <w:rFonts w:cs="Times New Roman"/>
        </w:rPr>
        <w:t>’</w:t>
      </w:r>
      <w:r w:rsidRPr="00781C58">
        <w:rPr>
          <w:rFonts w:cs="Times New Roman"/>
        </w:rPr>
        <w:t>occasion d</w:t>
      </w:r>
      <w:r>
        <w:rPr>
          <w:rFonts w:cs="Times New Roman"/>
        </w:rPr>
        <w:t>’</w:t>
      </w:r>
      <w:r w:rsidRPr="00781C58">
        <w:rPr>
          <w:rFonts w:cs="Times New Roman"/>
        </w:rPr>
        <w:t>être folâtre.</w:t>
      </w:r>
    </w:p>
    <w:p w14:paraId="1498E6E9" w14:textId="77777777" w:rsidR="00B3100D" w:rsidRPr="00DF4CEB" w:rsidRDefault="00B3100D" w:rsidP="00B3100D">
      <w:pPr>
        <w:pStyle w:val="Titre2"/>
        <w:rPr>
          <w:lang w:val="it-IT"/>
        </w:rPr>
      </w:pPr>
      <w:r w:rsidRPr="00DF4CEB">
        <w:rPr>
          <w:lang w:val="it-IT"/>
        </w:rPr>
        <w:t>Lettres italiennes</w:t>
      </w:r>
    </w:p>
    <w:p w14:paraId="48DF36E9" w14:textId="77777777" w:rsidR="00B3100D" w:rsidRPr="00DF4CEB" w:rsidRDefault="00B3100D" w:rsidP="00B3100D">
      <w:pPr>
        <w:pStyle w:val="term"/>
        <w:rPr>
          <w:lang w:val="it-IT"/>
        </w:rPr>
      </w:pPr>
      <w:proofErr w:type="gramStart"/>
      <w:r w:rsidRPr="00DF4CEB">
        <w:rPr>
          <w:lang w:val="it-IT"/>
        </w:rPr>
        <w:t>id :</w:t>
      </w:r>
      <w:proofErr w:type="gramEnd"/>
      <w:r w:rsidRPr="00DF4CEB">
        <w:rPr>
          <w:lang w:val="it-IT"/>
        </w:rPr>
        <w:t xml:space="preserve"> article-1900-01</w:t>
      </w:r>
      <w:r w:rsidR="007C7FCF" w:rsidRPr="00DF4CEB">
        <w:rPr>
          <w:lang w:val="it-IT"/>
        </w:rPr>
        <w:t>-01_</w:t>
      </w:r>
      <w:r w:rsidRPr="00DF4CEB">
        <w:rPr>
          <w:lang w:val="it-IT"/>
        </w:rPr>
        <w:t>281</w:t>
      </w:r>
    </w:p>
    <w:p w14:paraId="364A6050" w14:textId="77777777" w:rsidR="00B3100D" w:rsidRPr="00DF4CEB" w:rsidRDefault="00B3100D" w:rsidP="00B3100D">
      <w:pPr>
        <w:pStyle w:val="term"/>
        <w:rPr>
          <w:lang w:val="it-IT"/>
        </w:rPr>
      </w:pPr>
      <w:proofErr w:type="gramStart"/>
      <w:r w:rsidRPr="00DF4CEB">
        <w:rPr>
          <w:lang w:val="it-IT"/>
        </w:rPr>
        <w:t>author :</w:t>
      </w:r>
      <w:proofErr w:type="gramEnd"/>
      <w:r w:rsidRPr="00DF4CEB">
        <w:rPr>
          <w:lang w:val="it-IT"/>
        </w:rPr>
        <w:t xml:space="preserve"> </w:t>
      </w:r>
      <w:r w:rsidRPr="00DF4CEB">
        <w:rPr>
          <w:rFonts w:eastAsiaTheme="majorEastAsia"/>
          <w:lang w:val="it-IT"/>
        </w:rPr>
        <w:t>Zùccoli, Luciano (1868-1929)</w:t>
      </w:r>
    </w:p>
    <w:p w14:paraId="5E5DA478" w14:textId="77777777" w:rsidR="00B3100D" w:rsidRPr="00DF4CEB" w:rsidRDefault="00B3100D" w:rsidP="00B3100D">
      <w:pPr>
        <w:pStyle w:val="term"/>
        <w:rPr>
          <w:lang w:val="it-IT"/>
        </w:rPr>
      </w:pPr>
      <w:proofErr w:type="gramStart"/>
      <w:r w:rsidRPr="00DF4CEB">
        <w:rPr>
          <w:lang w:val="it-IT"/>
        </w:rPr>
        <w:t>signed :</w:t>
      </w:r>
      <w:proofErr w:type="gramEnd"/>
      <w:r w:rsidRPr="00DF4CEB">
        <w:rPr>
          <w:lang w:val="it-IT"/>
        </w:rPr>
        <w:t xml:space="preserve"> Luciano </w:t>
      </w:r>
      <w:r w:rsidRPr="00DF4CEB">
        <w:rPr>
          <w:rFonts w:eastAsiaTheme="majorEastAsia"/>
          <w:lang w:val="it-IT"/>
        </w:rPr>
        <w:t>Zùccoli</w:t>
      </w:r>
    </w:p>
    <w:p w14:paraId="497B6D67" w14:textId="77777777" w:rsidR="00B3100D" w:rsidRDefault="00B3100D" w:rsidP="00B3100D">
      <w:pPr>
        <w:pStyle w:val="term"/>
      </w:pPr>
      <w:proofErr w:type="gramStart"/>
      <w:r w:rsidRPr="00925B7B">
        <w:t>section</w:t>
      </w:r>
      <w:proofErr w:type="gramEnd"/>
      <w:r w:rsidRPr="00925B7B">
        <w:t xml:space="preserve"> : </w:t>
      </w:r>
      <w:r>
        <w:t>Lettres italiennes</w:t>
      </w:r>
    </w:p>
    <w:p w14:paraId="1F20F225" w14:textId="77777777" w:rsidR="00B3100D" w:rsidRPr="0044359D" w:rsidRDefault="00B3100D" w:rsidP="00B3100D">
      <w:pPr>
        <w:pStyle w:val="term"/>
      </w:pPr>
      <w:proofErr w:type="gramStart"/>
      <w:r w:rsidRPr="00DA7419">
        <w:t>title</w:t>
      </w:r>
      <w:proofErr w:type="gramEnd"/>
      <w:r w:rsidRPr="00DA7419">
        <w:t xml:space="preserve"> : </w:t>
      </w:r>
      <w:r>
        <w:t>Lettres italiennes</w:t>
      </w:r>
    </w:p>
    <w:p w14:paraId="4DF6343B" w14:textId="77777777" w:rsidR="007C7FCF" w:rsidRDefault="00B3100D" w:rsidP="00B3100D">
      <w:pPr>
        <w:pStyle w:val="term"/>
      </w:pPr>
      <w:proofErr w:type="gramStart"/>
      <w:r w:rsidRPr="00925B7B">
        <w:t>date</w:t>
      </w:r>
      <w:proofErr w:type="gramEnd"/>
      <w:r w:rsidRPr="00925B7B">
        <w:t> :</w:t>
      </w:r>
      <w:r>
        <w:t xml:space="preserve"> 1900-01</w:t>
      </w:r>
      <w:r w:rsidR="007C7FCF">
        <w:t>-01</w:t>
      </w:r>
    </w:p>
    <w:p w14:paraId="793E9D83" w14:textId="77777777" w:rsidR="00B3100D" w:rsidRDefault="007C7FCF" w:rsidP="00B3100D">
      <w:pPr>
        <w:pStyle w:val="term"/>
      </w:pPr>
      <w:proofErr w:type="gramStart"/>
      <w:r>
        <w:t>ref</w:t>
      </w:r>
      <w:proofErr w:type="gramEnd"/>
      <w:r w:rsidR="00B3100D" w:rsidRPr="00925B7B">
        <w:t xml:space="preserve"> : </w:t>
      </w:r>
      <w:r w:rsidR="00B3100D">
        <w:t>Tome XXXIII, numéro 121, 1</w:t>
      </w:r>
      <w:r w:rsidR="00B3100D" w:rsidRPr="00685873">
        <w:rPr>
          <w:vertAlign w:val="superscript"/>
        </w:rPr>
        <w:t>er</w:t>
      </w:r>
      <w:r w:rsidR="00B3100D">
        <w:t> janvier 1900</w:t>
      </w:r>
      <w:r w:rsidR="00B3100D" w:rsidRPr="00925B7B">
        <w:t xml:space="preserve">, </w:t>
      </w:r>
      <w:r w:rsidR="00B3100D">
        <w:t>p. 281-286</w:t>
      </w:r>
    </w:p>
    <w:p w14:paraId="722DA1DF" w14:textId="77777777" w:rsidR="00B3100D" w:rsidRPr="00DF4CEB" w:rsidRDefault="00B3100D" w:rsidP="00B3100D">
      <w:pPr>
        <w:pStyle w:val="byline"/>
        <w:rPr>
          <w:lang w:val="it-IT"/>
        </w:rPr>
      </w:pPr>
      <w:r w:rsidRPr="00DF4CEB">
        <w:rPr>
          <w:smallCaps/>
          <w:lang w:val="it-IT"/>
        </w:rPr>
        <w:t>Luciano Zùccoli</w:t>
      </w:r>
      <w:r w:rsidRPr="00DF4CEB">
        <w:rPr>
          <w:lang w:val="it-IT"/>
        </w:rPr>
        <w:t>.</w:t>
      </w:r>
    </w:p>
    <w:p w14:paraId="5BA7EECE" w14:textId="77777777" w:rsidR="00B3100D" w:rsidRPr="00DF4CEB" w:rsidRDefault="00B3100D" w:rsidP="00B3100D">
      <w:pPr>
        <w:pStyle w:val="bibl"/>
        <w:rPr>
          <w:lang w:val="it-IT"/>
        </w:rPr>
      </w:pPr>
      <w:r w:rsidRPr="00DF4CEB">
        <w:rPr>
          <w:lang w:val="it-IT"/>
        </w:rPr>
        <w:t>Tome XXXIII, numéro 121, 1</w:t>
      </w:r>
      <w:r w:rsidRPr="00DF4CEB">
        <w:rPr>
          <w:vertAlign w:val="superscript"/>
          <w:lang w:val="it-IT"/>
        </w:rPr>
        <w:t>er</w:t>
      </w:r>
      <w:r w:rsidRPr="00DF4CEB">
        <w:rPr>
          <w:lang w:val="it-IT"/>
        </w:rPr>
        <w:t> janvier 1900, p. 281-286.</w:t>
      </w:r>
    </w:p>
    <w:p w14:paraId="54814C58" w14:textId="77777777" w:rsidR="00EF4C52" w:rsidRPr="00DF4CEB" w:rsidRDefault="00781C58" w:rsidP="00EF4C52">
      <w:pPr>
        <w:pStyle w:val="Titre3"/>
        <w:rPr>
          <w:lang w:val="it-IT"/>
        </w:rPr>
      </w:pPr>
      <w:r w:rsidRPr="00DF4CEB">
        <w:rPr>
          <w:lang w:val="it-IT"/>
        </w:rPr>
        <w:t xml:space="preserve">Alfredo </w:t>
      </w:r>
      <w:proofErr w:type="gramStart"/>
      <w:r w:rsidRPr="00DF4CEB">
        <w:rPr>
          <w:lang w:val="it-IT"/>
        </w:rPr>
        <w:t>Oriani :</w:t>
      </w:r>
      <w:proofErr w:type="gramEnd"/>
      <w:r w:rsidRPr="00DF4CEB">
        <w:rPr>
          <w:lang w:val="it-IT"/>
        </w:rPr>
        <w:t xml:space="preserve"> </w:t>
      </w:r>
      <w:r w:rsidRPr="00DF4CEB">
        <w:rPr>
          <w:i/>
          <w:lang w:val="it-IT"/>
        </w:rPr>
        <w:t>Vortice</w:t>
      </w:r>
    </w:p>
    <w:p w14:paraId="7F5AC14E" w14:textId="77777777" w:rsidR="00EF4C52" w:rsidRPr="00DF4CEB" w:rsidRDefault="00EF4C52" w:rsidP="00EF4C52">
      <w:pPr>
        <w:pStyle w:val="term"/>
        <w:rPr>
          <w:lang w:val="it-IT"/>
        </w:rPr>
      </w:pPr>
      <w:proofErr w:type="gramStart"/>
      <w:r w:rsidRPr="00DF4CEB">
        <w:rPr>
          <w:lang w:val="it-IT"/>
        </w:rPr>
        <w:t>id :</w:t>
      </w:r>
      <w:proofErr w:type="gramEnd"/>
      <w:r w:rsidRPr="00DF4CEB">
        <w:rPr>
          <w:lang w:val="it-IT"/>
        </w:rPr>
        <w:t xml:space="preserve"> article-1900-01</w:t>
      </w:r>
      <w:r w:rsidR="007C7FCF" w:rsidRPr="00DF4CEB">
        <w:rPr>
          <w:lang w:val="it-IT"/>
        </w:rPr>
        <w:t>-01_</w:t>
      </w:r>
      <w:r w:rsidRPr="00DF4CEB">
        <w:rPr>
          <w:lang w:val="it-IT"/>
        </w:rPr>
        <w:t>281a</w:t>
      </w:r>
    </w:p>
    <w:p w14:paraId="57B6B868" w14:textId="77777777" w:rsidR="00EF4C52" w:rsidRPr="00DF4CEB" w:rsidRDefault="00EF4C52" w:rsidP="00EF4C52">
      <w:pPr>
        <w:pStyle w:val="term"/>
        <w:rPr>
          <w:lang w:val="it-IT"/>
        </w:rPr>
      </w:pPr>
      <w:proofErr w:type="gramStart"/>
      <w:r w:rsidRPr="00DF4CEB">
        <w:rPr>
          <w:lang w:val="it-IT"/>
        </w:rPr>
        <w:t>author :</w:t>
      </w:r>
      <w:proofErr w:type="gramEnd"/>
      <w:r w:rsidRPr="00DF4CEB">
        <w:rPr>
          <w:lang w:val="it-IT"/>
        </w:rPr>
        <w:t xml:space="preserve"> </w:t>
      </w:r>
      <w:r w:rsidRPr="00DF4CEB">
        <w:rPr>
          <w:rFonts w:eastAsiaTheme="majorEastAsia"/>
          <w:lang w:val="it-IT"/>
        </w:rPr>
        <w:t>Zùccoli, Luciano (1868-1929)</w:t>
      </w:r>
    </w:p>
    <w:p w14:paraId="17CD5D5A" w14:textId="77777777" w:rsidR="00EF4C52" w:rsidRPr="00DF4CEB" w:rsidRDefault="00EF4C52" w:rsidP="00EF4C52">
      <w:pPr>
        <w:pStyle w:val="term"/>
        <w:rPr>
          <w:lang w:val="it-IT"/>
        </w:rPr>
      </w:pPr>
      <w:proofErr w:type="gramStart"/>
      <w:r w:rsidRPr="00DF4CEB">
        <w:rPr>
          <w:lang w:val="it-IT"/>
        </w:rPr>
        <w:t>signed :</w:t>
      </w:r>
      <w:proofErr w:type="gramEnd"/>
      <w:r w:rsidRPr="00DF4CEB">
        <w:rPr>
          <w:lang w:val="it-IT"/>
        </w:rPr>
        <w:t xml:space="preserve"> Luciano </w:t>
      </w:r>
      <w:r w:rsidRPr="00DF4CEB">
        <w:rPr>
          <w:rFonts w:eastAsiaTheme="majorEastAsia"/>
          <w:lang w:val="it-IT"/>
        </w:rPr>
        <w:t>Zùccoli</w:t>
      </w:r>
    </w:p>
    <w:p w14:paraId="3C830AEE" w14:textId="77777777" w:rsidR="00EF4C52" w:rsidRDefault="00EF4C52" w:rsidP="00EF4C52">
      <w:pPr>
        <w:pStyle w:val="term"/>
      </w:pPr>
      <w:proofErr w:type="gramStart"/>
      <w:r w:rsidRPr="00925B7B">
        <w:t>section</w:t>
      </w:r>
      <w:proofErr w:type="gramEnd"/>
      <w:r w:rsidRPr="00925B7B">
        <w:t xml:space="preserve"> : </w:t>
      </w:r>
      <w:r>
        <w:t>Lettres italiennes</w:t>
      </w:r>
    </w:p>
    <w:p w14:paraId="0A472002" w14:textId="77777777" w:rsidR="00EF4C52" w:rsidRPr="0044359D" w:rsidRDefault="00EF4C52" w:rsidP="00EF4C52">
      <w:pPr>
        <w:pStyle w:val="term"/>
      </w:pPr>
      <w:proofErr w:type="gramStart"/>
      <w:r w:rsidRPr="00DA7419">
        <w:t>title</w:t>
      </w:r>
      <w:proofErr w:type="gramEnd"/>
      <w:r w:rsidRPr="00DA7419">
        <w:t xml:space="preserve"> : </w:t>
      </w:r>
      <w:r w:rsidRPr="00781C58">
        <w:t>Alfredo Oriani</w:t>
      </w:r>
      <w:r>
        <w:t> :</w:t>
      </w:r>
      <w:r w:rsidRPr="00781C58">
        <w:t xml:space="preserve"> </w:t>
      </w:r>
      <w:r w:rsidRPr="00781C58">
        <w:rPr>
          <w:i/>
        </w:rPr>
        <w:t>Vortice</w:t>
      </w:r>
    </w:p>
    <w:p w14:paraId="65A3B482" w14:textId="77777777" w:rsidR="007C7FCF" w:rsidRDefault="00EF4C52" w:rsidP="00EF4C52">
      <w:pPr>
        <w:pStyle w:val="term"/>
      </w:pPr>
      <w:proofErr w:type="gramStart"/>
      <w:r w:rsidRPr="00925B7B">
        <w:t>date</w:t>
      </w:r>
      <w:proofErr w:type="gramEnd"/>
      <w:r w:rsidRPr="00925B7B">
        <w:t> :</w:t>
      </w:r>
      <w:r>
        <w:t xml:space="preserve"> 1900-01</w:t>
      </w:r>
      <w:r w:rsidR="007C7FCF">
        <w:t>-01</w:t>
      </w:r>
    </w:p>
    <w:p w14:paraId="5450B984" w14:textId="77777777" w:rsidR="00EF4C52" w:rsidRDefault="007C7FCF" w:rsidP="00EF4C52">
      <w:pPr>
        <w:pStyle w:val="term"/>
      </w:pPr>
      <w:proofErr w:type="gramStart"/>
      <w:r>
        <w:t>ref</w:t>
      </w:r>
      <w:proofErr w:type="gramEnd"/>
      <w:r w:rsidR="00EF4C52" w:rsidRPr="00925B7B">
        <w:t xml:space="preserve"> : </w:t>
      </w:r>
      <w:r w:rsidR="00EF4C52">
        <w:t>Tome XXXIII, numéro 121, 1</w:t>
      </w:r>
      <w:r w:rsidR="00EF4C52" w:rsidRPr="00685873">
        <w:rPr>
          <w:vertAlign w:val="superscript"/>
        </w:rPr>
        <w:t>er</w:t>
      </w:r>
      <w:r w:rsidR="00EF4C52">
        <w:t> janvier 1900</w:t>
      </w:r>
      <w:r w:rsidR="00EF4C52" w:rsidRPr="00925B7B">
        <w:t xml:space="preserve">, </w:t>
      </w:r>
      <w:r w:rsidR="00EF4C52">
        <w:t>p. 281-286 [281-282]</w:t>
      </w:r>
    </w:p>
    <w:p w14:paraId="37E9D213" w14:textId="77777777" w:rsidR="005F258A" w:rsidRPr="00781C58" w:rsidRDefault="00781C58" w:rsidP="003326E0">
      <w:pPr>
        <w:pStyle w:val="Corpsdetexte"/>
        <w:rPr>
          <w:rFonts w:cs="Times New Roman"/>
        </w:rPr>
      </w:pPr>
      <w:r w:rsidRPr="00781C58">
        <w:rPr>
          <w:rFonts w:cs="Times New Roman"/>
          <w:b/>
        </w:rPr>
        <w:t>Vortice</w:t>
      </w:r>
      <w:r w:rsidRPr="00781C58">
        <w:rPr>
          <w:rFonts w:cs="Times New Roman"/>
        </w:rPr>
        <w:t>, roman, par Alfredo Oriani, un auteur qui, quand</w:t>
      </w:r>
      <w:r w:rsidR="00EF4C52">
        <w:rPr>
          <w:rFonts w:cs="Times New Roman"/>
        </w:rPr>
        <w:t xml:space="preserve"> </w:t>
      </w:r>
      <w:r w:rsidRPr="00781C58">
        <w:rPr>
          <w:rFonts w:cs="Times New Roman"/>
        </w:rPr>
        <w:t>l</w:t>
      </w:r>
      <w:r>
        <w:rPr>
          <w:rFonts w:cs="Times New Roman"/>
        </w:rPr>
        <w:t>’</w:t>
      </w:r>
      <w:r w:rsidRPr="00781C58">
        <w:rPr>
          <w:rFonts w:cs="Times New Roman"/>
        </w:rPr>
        <w:t>Italie n</w:t>
      </w:r>
      <w:r>
        <w:rPr>
          <w:rFonts w:cs="Times New Roman"/>
        </w:rPr>
        <w:t>’</w:t>
      </w:r>
      <w:r w:rsidRPr="00781C58">
        <w:rPr>
          <w:rFonts w:cs="Times New Roman"/>
        </w:rPr>
        <w:t>avait pas encore salué l</w:t>
      </w:r>
      <w:r>
        <w:rPr>
          <w:rFonts w:cs="Times New Roman"/>
        </w:rPr>
        <w:t>’</w:t>
      </w:r>
      <w:r w:rsidRPr="00781C58">
        <w:rPr>
          <w:rFonts w:cs="Times New Roman"/>
        </w:rPr>
        <w:t>apparition des romanciers qu</w:t>
      </w:r>
      <w:r>
        <w:rPr>
          <w:rFonts w:cs="Times New Roman"/>
        </w:rPr>
        <w:t>’</w:t>
      </w:r>
      <w:r w:rsidRPr="00781C58">
        <w:rPr>
          <w:rFonts w:cs="Times New Roman"/>
        </w:rPr>
        <w:t>on s</w:t>
      </w:r>
      <w:r>
        <w:rPr>
          <w:rFonts w:cs="Times New Roman"/>
        </w:rPr>
        <w:t>’</w:t>
      </w:r>
      <w:r w:rsidRPr="00781C58">
        <w:rPr>
          <w:rFonts w:cs="Times New Roman"/>
        </w:rPr>
        <w:t xml:space="preserve">obstine à appeler les jeunes, </w:t>
      </w:r>
      <w:r w:rsidR="00050857">
        <w:rPr>
          <w:rFonts w:cs="Times New Roman"/>
        </w:rPr>
        <w:t>— </w:t>
      </w:r>
      <w:r w:rsidRPr="00781C58">
        <w:rPr>
          <w:rFonts w:cs="Times New Roman"/>
        </w:rPr>
        <w:t>a eu ses jours de vogue. Ce roman raconte la dernière journée d</w:t>
      </w:r>
      <w:r>
        <w:rPr>
          <w:rFonts w:cs="Times New Roman"/>
        </w:rPr>
        <w:t>’</w:t>
      </w:r>
      <w:r w:rsidRPr="00781C58">
        <w:rPr>
          <w:rFonts w:cs="Times New Roman"/>
        </w:rPr>
        <w:t>un petit bourgeois résolu à s</w:t>
      </w:r>
      <w:r>
        <w:rPr>
          <w:rFonts w:cs="Times New Roman"/>
        </w:rPr>
        <w:t>’</w:t>
      </w:r>
      <w:r w:rsidRPr="00781C58">
        <w:rPr>
          <w:rFonts w:cs="Times New Roman"/>
        </w:rPr>
        <w:t>effacer du monde, à cause d</w:t>
      </w:r>
      <w:r>
        <w:rPr>
          <w:rFonts w:cs="Times New Roman"/>
        </w:rPr>
        <w:t>’</w:t>
      </w:r>
      <w:r w:rsidRPr="00781C58">
        <w:rPr>
          <w:rFonts w:cs="Times New Roman"/>
        </w:rPr>
        <w:t>un billet à ordre dont il a falsifié la signature. Le malheureux tient parole, et il se fait écraser sous un train, probablement en retard, comme d</w:t>
      </w:r>
      <w:r>
        <w:rPr>
          <w:rFonts w:cs="Times New Roman"/>
        </w:rPr>
        <w:t>’</w:t>
      </w:r>
      <w:r w:rsidRPr="00781C58">
        <w:rPr>
          <w:rFonts w:cs="Times New Roman"/>
        </w:rPr>
        <w:t>habitude. Roman minutieux et cruel, avec un sens de minutie psychologique très étrange</w:t>
      </w:r>
      <w:r>
        <w:rPr>
          <w:rFonts w:cs="Times New Roman"/>
        </w:rPr>
        <w:t> ;</w:t>
      </w:r>
      <w:r w:rsidRPr="00781C58">
        <w:rPr>
          <w:rFonts w:cs="Times New Roman"/>
        </w:rPr>
        <w:t xml:space="preserve"> toutefois, il compte de belles pages, et s</w:t>
      </w:r>
      <w:r>
        <w:rPr>
          <w:rFonts w:cs="Times New Roman"/>
        </w:rPr>
        <w:t>’</w:t>
      </w:r>
      <w:r w:rsidRPr="00781C58">
        <w:rPr>
          <w:rFonts w:cs="Times New Roman"/>
        </w:rPr>
        <w:t>il n</w:t>
      </w:r>
      <w:r>
        <w:rPr>
          <w:rFonts w:cs="Times New Roman"/>
        </w:rPr>
        <w:t>’</w:t>
      </w:r>
      <w:r w:rsidRPr="00781C58">
        <w:rPr>
          <w:rFonts w:cs="Times New Roman"/>
        </w:rPr>
        <w:t>est pas trop gai, il porte l</w:t>
      </w:r>
      <w:r>
        <w:rPr>
          <w:rFonts w:cs="Times New Roman"/>
        </w:rPr>
        <w:t>’</w:t>
      </w:r>
      <w:r w:rsidRPr="00781C58">
        <w:rPr>
          <w:rFonts w:cs="Times New Roman"/>
        </w:rPr>
        <w:t>empreinte d</w:t>
      </w:r>
      <w:r>
        <w:rPr>
          <w:rFonts w:cs="Times New Roman"/>
        </w:rPr>
        <w:t>’</w:t>
      </w:r>
      <w:r w:rsidRPr="00781C58">
        <w:rPr>
          <w:rFonts w:cs="Times New Roman"/>
        </w:rPr>
        <w:t xml:space="preserve">une étude consciencieuse. La langue assez inégale, selon la </w:t>
      </w:r>
      <w:r w:rsidRPr="00781C58">
        <w:rPr>
          <w:rFonts w:cs="Times New Roman"/>
        </w:rPr>
        <w:lastRenderedPageBreak/>
        <w:t xml:space="preserve">mode des jours où </w:t>
      </w:r>
      <w:r w:rsidR="00B3100D">
        <w:rPr>
          <w:rFonts w:cs="Times New Roman"/>
        </w:rPr>
        <w:t>M. </w:t>
      </w:r>
      <w:r w:rsidRPr="00781C58">
        <w:rPr>
          <w:rFonts w:cs="Times New Roman"/>
        </w:rPr>
        <w:t>Oriani était presque célèbre.</w:t>
      </w:r>
    </w:p>
    <w:p w14:paraId="202CE391" w14:textId="77777777" w:rsidR="00EF4C52" w:rsidRPr="00DF4CEB" w:rsidRDefault="00EF4C52" w:rsidP="00EF4C52">
      <w:pPr>
        <w:pStyle w:val="Titre3"/>
        <w:rPr>
          <w:i/>
          <w:lang w:val="it-IT"/>
        </w:rPr>
      </w:pPr>
      <w:r w:rsidRPr="00DF4CEB">
        <w:rPr>
          <w:lang w:val="it-IT"/>
        </w:rPr>
        <w:t xml:space="preserve">Ugo </w:t>
      </w:r>
      <w:proofErr w:type="gramStart"/>
      <w:r w:rsidRPr="00DF4CEB">
        <w:rPr>
          <w:lang w:val="it-IT"/>
        </w:rPr>
        <w:t>Valcarenghi :</w:t>
      </w:r>
      <w:proofErr w:type="gramEnd"/>
      <w:r w:rsidRPr="00DF4CEB">
        <w:rPr>
          <w:lang w:val="it-IT"/>
        </w:rPr>
        <w:t xml:space="preserve"> </w:t>
      </w:r>
      <w:r w:rsidRPr="00DF4CEB">
        <w:rPr>
          <w:i/>
          <w:lang w:val="it-IT"/>
        </w:rPr>
        <w:t>Politica conjugale</w:t>
      </w:r>
    </w:p>
    <w:p w14:paraId="75230225" w14:textId="77777777" w:rsidR="00EF4C52" w:rsidRPr="00DF4CEB" w:rsidRDefault="00EF4C52" w:rsidP="00EF4C52">
      <w:pPr>
        <w:pStyle w:val="term"/>
        <w:rPr>
          <w:lang w:val="it-IT"/>
        </w:rPr>
      </w:pPr>
      <w:proofErr w:type="gramStart"/>
      <w:r w:rsidRPr="00DF4CEB">
        <w:rPr>
          <w:lang w:val="it-IT"/>
        </w:rPr>
        <w:t>id :</w:t>
      </w:r>
      <w:proofErr w:type="gramEnd"/>
      <w:r w:rsidRPr="00DF4CEB">
        <w:rPr>
          <w:lang w:val="it-IT"/>
        </w:rPr>
        <w:t xml:space="preserve"> article-1900-01</w:t>
      </w:r>
      <w:r w:rsidR="007C7FCF" w:rsidRPr="00DF4CEB">
        <w:rPr>
          <w:lang w:val="it-IT"/>
        </w:rPr>
        <w:t>-01_</w:t>
      </w:r>
      <w:r w:rsidRPr="00DF4CEB">
        <w:rPr>
          <w:lang w:val="it-IT"/>
        </w:rPr>
        <w:t>282a</w:t>
      </w:r>
    </w:p>
    <w:p w14:paraId="5B1648CA" w14:textId="77777777" w:rsidR="00EF4C52" w:rsidRPr="00DF4CEB" w:rsidRDefault="00EF4C52" w:rsidP="00EF4C52">
      <w:pPr>
        <w:pStyle w:val="term"/>
        <w:rPr>
          <w:lang w:val="it-IT"/>
        </w:rPr>
      </w:pPr>
      <w:proofErr w:type="gramStart"/>
      <w:r w:rsidRPr="00DF4CEB">
        <w:rPr>
          <w:lang w:val="it-IT"/>
        </w:rPr>
        <w:t>author :</w:t>
      </w:r>
      <w:proofErr w:type="gramEnd"/>
      <w:r w:rsidRPr="00DF4CEB">
        <w:rPr>
          <w:lang w:val="it-IT"/>
        </w:rPr>
        <w:t xml:space="preserve"> </w:t>
      </w:r>
      <w:r w:rsidRPr="00DF4CEB">
        <w:rPr>
          <w:rFonts w:eastAsiaTheme="majorEastAsia"/>
          <w:lang w:val="it-IT"/>
        </w:rPr>
        <w:t>Zùccoli, Luciano (1868-1929)</w:t>
      </w:r>
    </w:p>
    <w:p w14:paraId="00F35743" w14:textId="77777777" w:rsidR="00EF4C52" w:rsidRPr="00DF4CEB" w:rsidRDefault="00EF4C52" w:rsidP="00EF4C52">
      <w:pPr>
        <w:pStyle w:val="term"/>
        <w:rPr>
          <w:lang w:val="it-IT"/>
        </w:rPr>
      </w:pPr>
      <w:proofErr w:type="gramStart"/>
      <w:r w:rsidRPr="00DF4CEB">
        <w:rPr>
          <w:lang w:val="it-IT"/>
        </w:rPr>
        <w:t>signed :</w:t>
      </w:r>
      <w:proofErr w:type="gramEnd"/>
      <w:r w:rsidRPr="00DF4CEB">
        <w:rPr>
          <w:lang w:val="it-IT"/>
        </w:rPr>
        <w:t xml:space="preserve"> Luciano </w:t>
      </w:r>
      <w:r w:rsidRPr="00DF4CEB">
        <w:rPr>
          <w:rFonts w:eastAsiaTheme="majorEastAsia"/>
          <w:lang w:val="it-IT"/>
        </w:rPr>
        <w:t>Zùccoli</w:t>
      </w:r>
    </w:p>
    <w:p w14:paraId="12674BB5" w14:textId="77777777" w:rsidR="00EF4C52" w:rsidRDefault="00EF4C52" w:rsidP="00EF4C52">
      <w:pPr>
        <w:pStyle w:val="term"/>
      </w:pPr>
      <w:proofErr w:type="gramStart"/>
      <w:r w:rsidRPr="00925B7B">
        <w:t>section</w:t>
      </w:r>
      <w:proofErr w:type="gramEnd"/>
      <w:r w:rsidRPr="00925B7B">
        <w:t xml:space="preserve"> : </w:t>
      </w:r>
      <w:r>
        <w:t>Lettres italiennes</w:t>
      </w:r>
    </w:p>
    <w:p w14:paraId="1FD0123C" w14:textId="77777777" w:rsidR="00EF4C52" w:rsidRPr="0044359D" w:rsidRDefault="00EF4C52" w:rsidP="00EF4C52">
      <w:pPr>
        <w:pStyle w:val="term"/>
      </w:pPr>
      <w:proofErr w:type="gramStart"/>
      <w:r w:rsidRPr="00DA7419">
        <w:t>title</w:t>
      </w:r>
      <w:proofErr w:type="gramEnd"/>
      <w:r w:rsidRPr="00DA7419">
        <w:t xml:space="preserve"> : </w:t>
      </w:r>
      <w:r w:rsidRPr="00781C58">
        <w:t>Ugo Valcarenghi</w:t>
      </w:r>
      <w:r>
        <w:t> :</w:t>
      </w:r>
      <w:r w:rsidRPr="00781C58">
        <w:t xml:space="preserve"> </w:t>
      </w:r>
      <w:r w:rsidRPr="00781C58">
        <w:rPr>
          <w:i/>
        </w:rPr>
        <w:t>Politica conjugale</w:t>
      </w:r>
    </w:p>
    <w:p w14:paraId="0C583E9C" w14:textId="77777777" w:rsidR="007C7FCF" w:rsidRDefault="00EF4C52" w:rsidP="00EF4C52">
      <w:pPr>
        <w:pStyle w:val="term"/>
      </w:pPr>
      <w:proofErr w:type="gramStart"/>
      <w:r w:rsidRPr="00925B7B">
        <w:t>date</w:t>
      </w:r>
      <w:proofErr w:type="gramEnd"/>
      <w:r w:rsidRPr="00925B7B">
        <w:t> :</w:t>
      </w:r>
      <w:r>
        <w:t xml:space="preserve"> 1900-01</w:t>
      </w:r>
      <w:r w:rsidR="007C7FCF">
        <w:t>-01</w:t>
      </w:r>
    </w:p>
    <w:p w14:paraId="3066A859" w14:textId="77777777" w:rsidR="00EF4C52" w:rsidRDefault="007C7FCF" w:rsidP="00EF4C52">
      <w:pPr>
        <w:pStyle w:val="term"/>
      </w:pPr>
      <w:proofErr w:type="gramStart"/>
      <w:r>
        <w:t>ref</w:t>
      </w:r>
      <w:proofErr w:type="gramEnd"/>
      <w:r w:rsidR="00EF4C52" w:rsidRPr="00925B7B">
        <w:t xml:space="preserve"> : </w:t>
      </w:r>
      <w:r w:rsidR="00EF4C52">
        <w:t>Tome XXXIII, numéro 121, 1</w:t>
      </w:r>
      <w:r w:rsidR="00EF4C52" w:rsidRPr="00685873">
        <w:rPr>
          <w:vertAlign w:val="superscript"/>
        </w:rPr>
        <w:t>er</w:t>
      </w:r>
      <w:r w:rsidR="00EF4C52">
        <w:t> janvier 1900</w:t>
      </w:r>
      <w:r w:rsidR="00EF4C52" w:rsidRPr="00925B7B">
        <w:t xml:space="preserve">, </w:t>
      </w:r>
      <w:r w:rsidR="00EF4C52">
        <w:t>p. 281-286 [282]</w:t>
      </w:r>
    </w:p>
    <w:p w14:paraId="6D552CF8" w14:textId="77777777" w:rsidR="005F258A" w:rsidRPr="00781C58" w:rsidRDefault="00781C58" w:rsidP="003326E0">
      <w:pPr>
        <w:pStyle w:val="Corpsdetexte"/>
        <w:rPr>
          <w:rFonts w:cs="Times New Roman"/>
        </w:rPr>
      </w:pPr>
      <w:r w:rsidRPr="00DF4CEB">
        <w:rPr>
          <w:rFonts w:cs="Times New Roman"/>
          <w:b/>
          <w:lang w:val="it-IT"/>
        </w:rPr>
        <w:t>Politica conjugale</w:t>
      </w:r>
      <w:r w:rsidRPr="00DF4CEB">
        <w:rPr>
          <w:rFonts w:cs="Times New Roman"/>
          <w:lang w:val="it-IT"/>
        </w:rPr>
        <w:t xml:space="preserve">, par Ugo Valcarenghi. </w:t>
      </w:r>
      <w:r w:rsidRPr="00781C58">
        <w:rPr>
          <w:rFonts w:cs="Times New Roman"/>
        </w:rPr>
        <w:t>Recueil de nouvelles dont il faut parler, parce que ce Valcarenghi est un type, dans son genre. Il fonde un grand journal politique ou il écrit un grand roman comme on boirait un verre d</w:t>
      </w:r>
      <w:r>
        <w:rPr>
          <w:rFonts w:cs="Times New Roman"/>
        </w:rPr>
        <w:t>’</w:t>
      </w:r>
      <w:r w:rsidRPr="00781C58">
        <w:rPr>
          <w:rFonts w:cs="Times New Roman"/>
        </w:rPr>
        <w:t>eau</w:t>
      </w:r>
      <w:r>
        <w:rPr>
          <w:rFonts w:cs="Times New Roman"/>
        </w:rPr>
        <w:t> ;</w:t>
      </w:r>
      <w:r w:rsidRPr="00781C58">
        <w:rPr>
          <w:rFonts w:cs="Times New Roman"/>
        </w:rPr>
        <w:t xml:space="preserve"> et l</w:t>
      </w:r>
      <w:r>
        <w:rPr>
          <w:rFonts w:cs="Times New Roman"/>
        </w:rPr>
        <w:t>’</w:t>
      </w:r>
      <w:r w:rsidRPr="00781C58">
        <w:rPr>
          <w:rFonts w:cs="Times New Roman"/>
        </w:rPr>
        <w:t>un et l</w:t>
      </w:r>
      <w:r>
        <w:rPr>
          <w:rFonts w:cs="Times New Roman"/>
        </w:rPr>
        <w:t>’</w:t>
      </w:r>
      <w:r w:rsidRPr="00781C58">
        <w:rPr>
          <w:rFonts w:cs="Times New Roman"/>
        </w:rPr>
        <w:t>autre sombrent, comme deux et deux font quatre. Il y a toute une littérature de Valcarenghi</w:t>
      </w:r>
      <w:r>
        <w:rPr>
          <w:rFonts w:cs="Times New Roman"/>
        </w:rPr>
        <w:t> ;</w:t>
      </w:r>
      <w:r w:rsidRPr="00781C58">
        <w:rPr>
          <w:rFonts w:cs="Times New Roman"/>
        </w:rPr>
        <w:t xml:space="preserve"> personne ne connaît son public</w:t>
      </w:r>
      <w:r>
        <w:rPr>
          <w:rFonts w:cs="Times New Roman"/>
        </w:rPr>
        <w:t> ;</w:t>
      </w:r>
      <w:r w:rsidRPr="00781C58">
        <w:rPr>
          <w:rFonts w:cs="Times New Roman"/>
        </w:rPr>
        <w:t xml:space="preserve"> et toutefois il ne manque ni de talent ni d</w:t>
      </w:r>
      <w:r>
        <w:rPr>
          <w:rFonts w:cs="Times New Roman"/>
        </w:rPr>
        <w:t>’</w:t>
      </w:r>
      <w:r w:rsidRPr="00781C58">
        <w:rPr>
          <w:rFonts w:cs="Times New Roman"/>
        </w:rPr>
        <w:t>esprit d</w:t>
      </w:r>
      <w:r>
        <w:rPr>
          <w:rFonts w:cs="Times New Roman"/>
        </w:rPr>
        <w:t>’</w:t>
      </w:r>
      <w:r w:rsidRPr="00781C58">
        <w:rPr>
          <w:rFonts w:cs="Times New Roman"/>
        </w:rPr>
        <w:t>observation. Ses livres sont opaques, sans éclairs, sans frisson</w:t>
      </w:r>
      <w:r>
        <w:rPr>
          <w:rFonts w:cs="Times New Roman"/>
        </w:rPr>
        <w:t> ;</w:t>
      </w:r>
      <w:r w:rsidRPr="00781C58">
        <w:rPr>
          <w:rFonts w:cs="Times New Roman"/>
        </w:rPr>
        <w:t xml:space="preserve"> ce recueil est né et mort presque le même jour sous cette guigne qui semble accompagner toutes les œuvres de cet écrivain.</w:t>
      </w:r>
    </w:p>
    <w:p w14:paraId="77AB04FD" w14:textId="77777777" w:rsidR="00EF4C52" w:rsidRPr="00DF4CEB" w:rsidRDefault="00EF4C52" w:rsidP="00EF4C52">
      <w:pPr>
        <w:pStyle w:val="Titre3"/>
        <w:rPr>
          <w:lang w:val="it-IT"/>
        </w:rPr>
      </w:pPr>
      <w:r w:rsidRPr="00DF4CEB">
        <w:rPr>
          <w:lang w:val="it-IT"/>
        </w:rPr>
        <w:t>G. </w:t>
      </w:r>
      <w:proofErr w:type="gramStart"/>
      <w:r w:rsidRPr="00DF4CEB">
        <w:rPr>
          <w:lang w:val="it-IT"/>
        </w:rPr>
        <w:t>Grimaldi :</w:t>
      </w:r>
      <w:proofErr w:type="gramEnd"/>
      <w:r w:rsidRPr="00DF4CEB">
        <w:rPr>
          <w:lang w:val="it-IT"/>
        </w:rPr>
        <w:t xml:space="preserve"> </w:t>
      </w:r>
      <w:r w:rsidRPr="00DF4CEB">
        <w:rPr>
          <w:i/>
          <w:lang w:val="it-IT"/>
        </w:rPr>
        <w:t>Maternità</w:t>
      </w:r>
    </w:p>
    <w:p w14:paraId="76EB4CE0" w14:textId="77777777" w:rsidR="00EF4C52" w:rsidRPr="00DF4CEB" w:rsidRDefault="00EF4C52" w:rsidP="00EF4C52">
      <w:pPr>
        <w:pStyle w:val="term"/>
        <w:rPr>
          <w:lang w:val="it-IT"/>
        </w:rPr>
      </w:pPr>
      <w:proofErr w:type="gramStart"/>
      <w:r w:rsidRPr="00DF4CEB">
        <w:rPr>
          <w:lang w:val="it-IT"/>
        </w:rPr>
        <w:t>id :</w:t>
      </w:r>
      <w:proofErr w:type="gramEnd"/>
      <w:r w:rsidRPr="00DF4CEB">
        <w:rPr>
          <w:lang w:val="it-IT"/>
        </w:rPr>
        <w:t xml:space="preserve"> article-1900-01</w:t>
      </w:r>
      <w:r w:rsidR="007C7FCF" w:rsidRPr="00DF4CEB">
        <w:rPr>
          <w:lang w:val="it-IT"/>
        </w:rPr>
        <w:t>-01_</w:t>
      </w:r>
      <w:r w:rsidRPr="00DF4CEB">
        <w:rPr>
          <w:lang w:val="it-IT"/>
        </w:rPr>
        <w:t>282b</w:t>
      </w:r>
    </w:p>
    <w:p w14:paraId="3BF12E07" w14:textId="77777777" w:rsidR="00EF4C52" w:rsidRPr="00DF4CEB" w:rsidRDefault="00EF4C52" w:rsidP="00EF4C52">
      <w:pPr>
        <w:pStyle w:val="term"/>
        <w:rPr>
          <w:lang w:val="it-IT"/>
        </w:rPr>
      </w:pPr>
      <w:proofErr w:type="gramStart"/>
      <w:r w:rsidRPr="00DF4CEB">
        <w:rPr>
          <w:lang w:val="it-IT"/>
        </w:rPr>
        <w:t>author :</w:t>
      </w:r>
      <w:proofErr w:type="gramEnd"/>
      <w:r w:rsidRPr="00DF4CEB">
        <w:rPr>
          <w:lang w:val="it-IT"/>
        </w:rPr>
        <w:t xml:space="preserve"> </w:t>
      </w:r>
      <w:r w:rsidRPr="00DF4CEB">
        <w:rPr>
          <w:rFonts w:eastAsiaTheme="majorEastAsia"/>
          <w:lang w:val="it-IT"/>
        </w:rPr>
        <w:t>Zùccoli, Luciano (1868-1929)</w:t>
      </w:r>
    </w:p>
    <w:p w14:paraId="2E7F97BD" w14:textId="77777777" w:rsidR="00EF4C52" w:rsidRPr="00DF4CEB" w:rsidRDefault="00EF4C52" w:rsidP="00EF4C52">
      <w:pPr>
        <w:pStyle w:val="term"/>
        <w:rPr>
          <w:lang w:val="it-IT"/>
        </w:rPr>
      </w:pPr>
      <w:proofErr w:type="gramStart"/>
      <w:r w:rsidRPr="00DF4CEB">
        <w:rPr>
          <w:lang w:val="it-IT"/>
        </w:rPr>
        <w:t>signed :</w:t>
      </w:r>
      <w:proofErr w:type="gramEnd"/>
      <w:r w:rsidRPr="00DF4CEB">
        <w:rPr>
          <w:lang w:val="it-IT"/>
        </w:rPr>
        <w:t xml:space="preserve"> Luciano </w:t>
      </w:r>
      <w:r w:rsidRPr="00DF4CEB">
        <w:rPr>
          <w:rFonts w:eastAsiaTheme="majorEastAsia"/>
          <w:lang w:val="it-IT"/>
        </w:rPr>
        <w:t>Zùccoli</w:t>
      </w:r>
    </w:p>
    <w:p w14:paraId="6FECF54A" w14:textId="77777777" w:rsidR="00EF4C52" w:rsidRDefault="00EF4C52" w:rsidP="00EF4C52">
      <w:pPr>
        <w:pStyle w:val="term"/>
      </w:pPr>
      <w:proofErr w:type="gramStart"/>
      <w:r w:rsidRPr="00925B7B">
        <w:t>section</w:t>
      </w:r>
      <w:proofErr w:type="gramEnd"/>
      <w:r w:rsidRPr="00925B7B">
        <w:t xml:space="preserve"> : </w:t>
      </w:r>
      <w:r>
        <w:t>Lettres italiennes</w:t>
      </w:r>
    </w:p>
    <w:p w14:paraId="708B0A98" w14:textId="77777777" w:rsidR="00EF4C52" w:rsidRPr="0044359D" w:rsidRDefault="00EF4C52" w:rsidP="00EF4C52">
      <w:pPr>
        <w:pStyle w:val="term"/>
      </w:pPr>
      <w:proofErr w:type="gramStart"/>
      <w:r w:rsidRPr="00DA7419">
        <w:t>title</w:t>
      </w:r>
      <w:proofErr w:type="gramEnd"/>
      <w:r w:rsidRPr="00DA7419">
        <w:t xml:space="preserve"> : </w:t>
      </w:r>
      <w:r>
        <w:t>G. </w:t>
      </w:r>
      <w:r w:rsidRPr="00781C58">
        <w:t>Grimaldi</w:t>
      </w:r>
      <w:r>
        <w:t> :</w:t>
      </w:r>
      <w:r w:rsidRPr="00781C58">
        <w:t xml:space="preserve"> </w:t>
      </w:r>
      <w:r w:rsidRPr="00781C58">
        <w:rPr>
          <w:i/>
        </w:rPr>
        <w:t>Maternità</w:t>
      </w:r>
    </w:p>
    <w:p w14:paraId="21226D05" w14:textId="77777777" w:rsidR="007C7FCF" w:rsidRDefault="00EF4C52" w:rsidP="00EF4C52">
      <w:pPr>
        <w:pStyle w:val="term"/>
      </w:pPr>
      <w:proofErr w:type="gramStart"/>
      <w:r w:rsidRPr="00925B7B">
        <w:t>date</w:t>
      </w:r>
      <w:proofErr w:type="gramEnd"/>
      <w:r w:rsidRPr="00925B7B">
        <w:t> :</w:t>
      </w:r>
      <w:r>
        <w:t xml:space="preserve"> 1900-01</w:t>
      </w:r>
      <w:r w:rsidR="007C7FCF">
        <w:t>-01</w:t>
      </w:r>
    </w:p>
    <w:p w14:paraId="40BD1FC6" w14:textId="77777777" w:rsidR="00EF4C52" w:rsidRDefault="007C7FCF" w:rsidP="00EF4C52">
      <w:pPr>
        <w:pStyle w:val="term"/>
      </w:pPr>
      <w:proofErr w:type="gramStart"/>
      <w:r>
        <w:t>ref</w:t>
      </w:r>
      <w:proofErr w:type="gramEnd"/>
      <w:r w:rsidR="00EF4C52" w:rsidRPr="00925B7B">
        <w:t xml:space="preserve"> : </w:t>
      </w:r>
      <w:r w:rsidR="00EF4C52">
        <w:t>Tome XXXIII, numéro 121, 1</w:t>
      </w:r>
      <w:r w:rsidR="00EF4C52" w:rsidRPr="00685873">
        <w:rPr>
          <w:vertAlign w:val="superscript"/>
        </w:rPr>
        <w:t>er</w:t>
      </w:r>
      <w:r w:rsidR="00EF4C52">
        <w:t> janvier 1900</w:t>
      </w:r>
      <w:r w:rsidR="00EF4C52" w:rsidRPr="00925B7B">
        <w:t xml:space="preserve">, </w:t>
      </w:r>
      <w:r w:rsidR="00EF4C52">
        <w:t>p. 281-286 [282]</w:t>
      </w:r>
    </w:p>
    <w:p w14:paraId="3278C94B" w14:textId="77777777" w:rsidR="005F258A" w:rsidRPr="00781C58" w:rsidRDefault="00781C58" w:rsidP="003326E0">
      <w:pPr>
        <w:pStyle w:val="Corpsdetexte"/>
        <w:rPr>
          <w:rFonts w:cs="Times New Roman"/>
        </w:rPr>
      </w:pPr>
      <w:r w:rsidRPr="00EF4C52">
        <w:rPr>
          <w:rFonts w:cs="Times New Roman"/>
          <w:b/>
        </w:rPr>
        <w:t>Maternità</w:t>
      </w:r>
      <w:r w:rsidRPr="00781C58">
        <w:rPr>
          <w:rFonts w:cs="Times New Roman"/>
        </w:rPr>
        <w:t>, par Giulio Grimaldi, poésies nobles et remarquables pour la simplicité du ton et la facilité heureuse de l</w:t>
      </w:r>
      <w:r>
        <w:rPr>
          <w:rFonts w:cs="Times New Roman"/>
        </w:rPr>
        <w:t>’</w:t>
      </w:r>
      <w:r w:rsidRPr="00781C58">
        <w:rPr>
          <w:rFonts w:cs="Times New Roman"/>
        </w:rPr>
        <w:t>image et du vers. On y parle de mères et d</w:t>
      </w:r>
      <w:r>
        <w:rPr>
          <w:rFonts w:cs="Times New Roman"/>
        </w:rPr>
        <w:t>’</w:t>
      </w:r>
      <w:r w:rsidRPr="00781C58">
        <w:rPr>
          <w:rFonts w:cs="Times New Roman"/>
        </w:rPr>
        <w:t>enfants avec une tendresse qui ne glisse jamais au conventionnel, et on y revit la gaîté, les petites détresses, les câlineries de cet âge. Bon livre, bonne langue, bonne intention presque complètement atteinte.</w:t>
      </w:r>
    </w:p>
    <w:p w14:paraId="5ECF1E55" w14:textId="77777777" w:rsidR="00EF4C52" w:rsidRDefault="00EF4C52" w:rsidP="00EF4C52">
      <w:pPr>
        <w:pStyle w:val="Titre3"/>
        <w:rPr>
          <w:i/>
        </w:rPr>
      </w:pPr>
      <w:r>
        <w:t>J. V. </w:t>
      </w:r>
      <w:r w:rsidRPr="00781C58">
        <w:t>Brusa</w:t>
      </w:r>
      <w:r>
        <w:t> :</w:t>
      </w:r>
      <w:r w:rsidRPr="00781C58">
        <w:t xml:space="preserve"> </w:t>
      </w:r>
      <w:r w:rsidRPr="00781C58">
        <w:rPr>
          <w:i/>
        </w:rPr>
        <w:t>Il fiume rosso</w:t>
      </w:r>
    </w:p>
    <w:p w14:paraId="4ACB85C9" w14:textId="77777777" w:rsidR="00EF4C52" w:rsidRPr="00DF4CEB" w:rsidRDefault="00EF4C52" w:rsidP="00EF4C52">
      <w:pPr>
        <w:pStyle w:val="term"/>
        <w:rPr>
          <w:lang w:val="it-IT"/>
        </w:rPr>
      </w:pPr>
      <w:proofErr w:type="gramStart"/>
      <w:r w:rsidRPr="00DF4CEB">
        <w:rPr>
          <w:lang w:val="it-IT"/>
        </w:rPr>
        <w:t>id :</w:t>
      </w:r>
      <w:proofErr w:type="gramEnd"/>
      <w:r w:rsidRPr="00DF4CEB">
        <w:rPr>
          <w:lang w:val="it-IT"/>
        </w:rPr>
        <w:t xml:space="preserve"> article-1900-01</w:t>
      </w:r>
      <w:r w:rsidR="007C7FCF" w:rsidRPr="00DF4CEB">
        <w:rPr>
          <w:lang w:val="it-IT"/>
        </w:rPr>
        <w:t>-01_</w:t>
      </w:r>
      <w:r w:rsidRPr="00DF4CEB">
        <w:rPr>
          <w:lang w:val="it-IT"/>
        </w:rPr>
        <w:t>282c</w:t>
      </w:r>
    </w:p>
    <w:p w14:paraId="7CD840DD" w14:textId="77777777" w:rsidR="00EF4C52" w:rsidRPr="00DF4CEB" w:rsidRDefault="00EF4C52" w:rsidP="00EF4C52">
      <w:pPr>
        <w:pStyle w:val="term"/>
        <w:rPr>
          <w:lang w:val="it-IT"/>
        </w:rPr>
      </w:pPr>
      <w:proofErr w:type="gramStart"/>
      <w:r w:rsidRPr="00DF4CEB">
        <w:rPr>
          <w:lang w:val="it-IT"/>
        </w:rPr>
        <w:t>author :</w:t>
      </w:r>
      <w:proofErr w:type="gramEnd"/>
      <w:r w:rsidRPr="00DF4CEB">
        <w:rPr>
          <w:lang w:val="it-IT"/>
        </w:rPr>
        <w:t xml:space="preserve"> </w:t>
      </w:r>
      <w:r w:rsidRPr="00DF4CEB">
        <w:rPr>
          <w:rFonts w:eastAsiaTheme="majorEastAsia"/>
          <w:lang w:val="it-IT"/>
        </w:rPr>
        <w:t>Zùccoli, Luciano (1868-1929)</w:t>
      </w:r>
    </w:p>
    <w:p w14:paraId="0F3D5E1E" w14:textId="77777777" w:rsidR="00EF4C52" w:rsidRPr="00DF4CEB" w:rsidRDefault="00EF4C52" w:rsidP="00EF4C52">
      <w:pPr>
        <w:pStyle w:val="term"/>
        <w:rPr>
          <w:lang w:val="it-IT"/>
        </w:rPr>
      </w:pPr>
      <w:proofErr w:type="gramStart"/>
      <w:r w:rsidRPr="00DF4CEB">
        <w:rPr>
          <w:lang w:val="it-IT"/>
        </w:rPr>
        <w:t>signed :</w:t>
      </w:r>
      <w:proofErr w:type="gramEnd"/>
      <w:r w:rsidRPr="00DF4CEB">
        <w:rPr>
          <w:lang w:val="it-IT"/>
        </w:rPr>
        <w:t xml:space="preserve"> Luciano </w:t>
      </w:r>
      <w:r w:rsidRPr="00DF4CEB">
        <w:rPr>
          <w:rFonts w:eastAsiaTheme="majorEastAsia"/>
          <w:lang w:val="it-IT"/>
        </w:rPr>
        <w:t>Zùccoli</w:t>
      </w:r>
    </w:p>
    <w:p w14:paraId="405053E1" w14:textId="77777777" w:rsidR="00EF4C52" w:rsidRPr="00DF4CEB" w:rsidRDefault="00EF4C52" w:rsidP="00EF4C52">
      <w:pPr>
        <w:pStyle w:val="term"/>
        <w:rPr>
          <w:lang w:val="it-IT"/>
        </w:rPr>
      </w:pPr>
      <w:proofErr w:type="gramStart"/>
      <w:r w:rsidRPr="00DF4CEB">
        <w:rPr>
          <w:lang w:val="it-IT"/>
        </w:rPr>
        <w:t>section :</w:t>
      </w:r>
      <w:proofErr w:type="gramEnd"/>
      <w:r w:rsidRPr="00DF4CEB">
        <w:rPr>
          <w:lang w:val="it-IT"/>
        </w:rPr>
        <w:t xml:space="preserve"> Lettres italiennes</w:t>
      </w:r>
    </w:p>
    <w:p w14:paraId="64AEB44E" w14:textId="77777777" w:rsidR="00EF4C52" w:rsidRPr="00DF4CEB" w:rsidRDefault="00EF4C52" w:rsidP="00EF4C52">
      <w:pPr>
        <w:pStyle w:val="term"/>
        <w:rPr>
          <w:lang w:val="it-IT"/>
        </w:rPr>
      </w:pPr>
      <w:proofErr w:type="gramStart"/>
      <w:r w:rsidRPr="00DF4CEB">
        <w:rPr>
          <w:lang w:val="it-IT"/>
        </w:rPr>
        <w:t>title :</w:t>
      </w:r>
      <w:proofErr w:type="gramEnd"/>
      <w:r w:rsidRPr="00DF4CEB">
        <w:rPr>
          <w:lang w:val="it-IT"/>
        </w:rPr>
        <w:t xml:space="preserve"> J. V. Brusa : </w:t>
      </w:r>
      <w:r w:rsidRPr="00DF4CEB">
        <w:rPr>
          <w:i/>
          <w:lang w:val="it-IT"/>
        </w:rPr>
        <w:t>Il fiume rosso</w:t>
      </w:r>
    </w:p>
    <w:p w14:paraId="1D47FED0" w14:textId="77777777" w:rsidR="007C7FCF" w:rsidRPr="00DF4CEB" w:rsidRDefault="00EF4C52" w:rsidP="00EF4C52">
      <w:pPr>
        <w:pStyle w:val="term"/>
        <w:rPr>
          <w:lang w:val="it-IT"/>
        </w:rPr>
      </w:pPr>
      <w:proofErr w:type="gramStart"/>
      <w:r w:rsidRPr="00DF4CEB">
        <w:rPr>
          <w:lang w:val="it-IT"/>
        </w:rPr>
        <w:t>date :</w:t>
      </w:r>
      <w:proofErr w:type="gramEnd"/>
      <w:r w:rsidRPr="00DF4CEB">
        <w:rPr>
          <w:lang w:val="it-IT"/>
        </w:rPr>
        <w:t xml:space="preserve"> 1900-01</w:t>
      </w:r>
      <w:r w:rsidR="007C7FCF" w:rsidRPr="00DF4CEB">
        <w:rPr>
          <w:lang w:val="it-IT"/>
        </w:rPr>
        <w:t>-01</w:t>
      </w:r>
    </w:p>
    <w:p w14:paraId="6E07294F" w14:textId="77777777" w:rsidR="00EF4C52" w:rsidRPr="00DF4CEB" w:rsidRDefault="007C7FCF" w:rsidP="00EF4C52">
      <w:pPr>
        <w:pStyle w:val="term"/>
        <w:rPr>
          <w:lang w:val="it-IT"/>
        </w:rPr>
      </w:pPr>
      <w:proofErr w:type="gramStart"/>
      <w:r w:rsidRPr="00DF4CEB">
        <w:rPr>
          <w:lang w:val="it-IT"/>
        </w:rPr>
        <w:t>ref</w:t>
      </w:r>
      <w:r w:rsidR="00EF4C52" w:rsidRPr="00DF4CEB">
        <w:rPr>
          <w:lang w:val="it-IT"/>
        </w:rPr>
        <w:t> :</w:t>
      </w:r>
      <w:proofErr w:type="gramEnd"/>
      <w:r w:rsidR="00EF4C52" w:rsidRPr="00DF4CEB">
        <w:rPr>
          <w:lang w:val="it-IT"/>
        </w:rPr>
        <w:t xml:space="preserve"> Tome XXXIII, numéro 121, 1</w:t>
      </w:r>
      <w:r w:rsidR="00EF4C52" w:rsidRPr="00DF4CEB">
        <w:rPr>
          <w:vertAlign w:val="superscript"/>
          <w:lang w:val="it-IT"/>
        </w:rPr>
        <w:t>er</w:t>
      </w:r>
      <w:r w:rsidR="00EF4C52" w:rsidRPr="00DF4CEB">
        <w:rPr>
          <w:lang w:val="it-IT"/>
        </w:rPr>
        <w:t> janvier 1900, p. 281-286 [282-283]</w:t>
      </w:r>
    </w:p>
    <w:p w14:paraId="23C89AEF" w14:textId="77777777" w:rsidR="005F258A" w:rsidRPr="00781C58" w:rsidRDefault="00781C58" w:rsidP="003326E0">
      <w:pPr>
        <w:pStyle w:val="Corpsdetexte"/>
        <w:rPr>
          <w:rFonts w:cs="Times New Roman"/>
        </w:rPr>
      </w:pPr>
      <w:r w:rsidRPr="00781C58">
        <w:rPr>
          <w:rFonts w:cs="Times New Roman"/>
          <w:b/>
        </w:rPr>
        <w:t>Il fiume rosso</w:t>
      </w:r>
      <w:r w:rsidRPr="00781C58">
        <w:rPr>
          <w:rFonts w:cs="Times New Roman"/>
        </w:rPr>
        <w:t xml:space="preserve"> (</w:t>
      </w:r>
      <w:r w:rsidRPr="00781C58">
        <w:rPr>
          <w:rFonts w:cs="Times New Roman"/>
          <w:i/>
        </w:rPr>
        <w:t>le fleuve rouge</w:t>
      </w:r>
      <w:r w:rsidRPr="00781C58">
        <w:rPr>
          <w:rFonts w:cs="Times New Roman"/>
        </w:rPr>
        <w:t xml:space="preserve">), par J. V. Brusa, </w:t>
      </w:r>
      <w:r w:rsidR="00050857">
        <w:rPr>
          <w:rFonts w:cs="Times New Roman"/>
        </w:rPr>
        <w:t>— </w:t>
      </w:r>
      <w:r w:rsidRPr="00781C58">
        <w:rPr>
          <w:rFonts w:cs="Times New Roman"/>
        </w:rPr>
        <w:t xml:space="preserve">par un jeune homme qui a besoin de perdre maintes illusions </w:t>
      </w:r>
      <w:r w:rsidR="00EF4C52">
        <w:rPr>
          <w:rFonts w:cs="Times New Roman"/>
        </w:rPr>
        <w:t xml:space="preserve">sur les autres et sur soi-même, — </w:t>
      </w:r>
      <w:r w:rsidRPr="00781C58">
        <w:rPr>
          <w:rFonts w:cs="Times New Roman"/>
        </w:rPr>
        <w:t>nous arrive avec une lettre de son auteur, toute pimpante d</w:t>
      </w:r>
      <w:r>
        <w:rPr>
          <w:rFonts w:cs="Times New Roman"/>
        </w:rPr>
        <w:t>’</w:t>
      </w:r>
      <w:r w:rsidRPr="00781C58">
        <w:rPr>
          <w:rFonts w:cs="Times New Roman"/>
        </w:rPr>
        <w:t>orgueil et presque d</w:t>
      </w:r>
      <w:r>
        <w:rPr>
          <w:rFonts w:cs="Times New Roman"/>
        </w:rPr>
        <w:t>’</w:t>
      </w:r>
      <w:r w:rsidRPr="00781C58">
        <w:rPr>
          <w:rFonts w:cs="Times New Roman"/>
        </w:rPr>
        <w:t>outrecuidance juvénile. Il croit, évidemment, avoir une voix de jeune coq incomparable, ce qui est loin de la vérité</w:t>
      </w:r>
      <w:r>
        <w:rPr>
          <w:rFonts w:cs="Times New Roman"/>
        </w:rPr>
        <w:t> ;</w:t>
      </w:r>
      <w:r w:rsidRPr="00781C58">
        <w:rPr>
          <w:rFonts w:cs="Times New Roman"/>
        </w:rPr>
        <w:t xml:space="preserve"> nous en avons entendu </w:t>
      </w:r>
      <w:r w:rsidRPr="00781C58">
        <w:rPr>
          <w:rFonts w:cs="Times New Roman"/>
        </w:rPr>
        <w:lastRenderedPageBreak/>
        <w:t>d</w:t>
      </w:r>
      <w:r>
        <w:rPr>
          <w:rFonts w:cs="Times New Roman"/>
        </w:rPr>
        <w:t>’</w:t>
      </w:r>
      <w:r w:rsidRPr="00781C58">
        <w:rPr>
          <w:rFonts w:cs="Times New Roman"/>
        </w:rPr>
        <w:t>autres, jeunes et vieux, qui chantaient comme celui-ci, et qui à moitié de leur chemin ont été atteints d</w:t>
      </w:r>
      <w:r>
        <w:rPr>
          <w:rFonts w:cs="Times New Roman"/>
        </w:rPr>
        <w:t>’</w:t>
      </w:r>
      <w:r w:rsidRPr="00781C58">
        <w:rPr>
          <w:rFonts w:cs="Times New Roman"/>
        </w:rPr>
        <w:t>aphonie. Quoique sa lettre, qui prétend donc à révéler un chef-d</w:t>
      </w:r>
      <w:r>
        <w:rPr>
          <w:rFonts w:cs="Times New Roman"/>
        </w:rPr>
        <w:t>’</w:t>
      </w:r>
      <w:r w:rsidRPr="00781C58">
        <w:rPr>
          <w:rFonts w:cs="Times New Roman"/>
        </w:rPr>
        <w:t xml:space="preserve">œuvre, méritât la plus grave des punitions pour les vaniteux, le silence, </w:t>
      </w:r>
      <w:r w:rsidR="00050857">
        <w:rPr>
          <w:rFonts w:cs="Times New Roman"/>
        </w:rPr>
        <w:t>— </w:t>
      </w:r>
      <w:r w:rsidRPr="00781C58">
        <w:rPr>
          <w:rFonts w:cs="Times New Roman"/>
        </w:rPr>
        <w:t xml:space="preserve">je suis assez indulgent pour annoncer aux Rois et aux peuples que </w:t>
      </w:r>
      <w:r w:rsidR="00B3100D">
        <w:rPr>
          <w:rFonts w:cs="Times New Roman"/>
        </w:rPr>
        <w:t>M. </w:t>
      </w:r>
      <w:r w:rsidRPr="00781C58">
        <w:rPr>
          <w:rFonts w:cs="Times New Roman"/>
        </w:rPr>
        <w:t xml:space="preserve">Brusa a donné le titre de </w:t>
      </w:r>
      <w:r w:rsidRPr="00781C58">
        <w:rPr>
          <w:rFonts w:cs="Times New Roman"/>
          <w:i/>
        </w:rPr>
        <w:t>Fiume Rosso</w:t>
      </w:r>
      <w:r w:rsidRPr="00781C58">
        <w:rPr>
          <w:rFonts w:cs="Times New Roman"/>
        </w:rPr>
        <w:t xml:space="preserve"> à un petit livre de poésies</w:t>
      </w:r>
      <w:r>
        <w:rPr>
          <w:rFonts w:cs="Times New Roman"/>
        </w:rPr>
        <w:t> ;</w:t>
      </w:r>
      <w:r w:rsidRPr="00781C58">
        <w:rPr>
          <w:rFonts w:cs="Times New Roman"/>
        </w:rPr>
        <w:t xml:space="preserve"> lesquelles ont le but exclusif de stigmatiser la guerre et de jouer l</w:t>
      </w:r>
      <w:r>
        <w:rPr>
          <w:rFonts w:cs="Times New Roman"/>
        </w:rPr>
        <w:t>’</w:t>
      </w:r>
      <w:r w:rsidRPr="00781C58">
        <w:rPr>
          <w:rFonts w:cs="Times New Roman"/>
        </w:rPr>
        <w:t>éternel refrain de l</w:t>
      </w:r>
      <w:r>
        <w:rPr>
          <w:rFonts w:cs="Times New Roman"/>
        </w:rPr>
        <w:t>’</w:t>
      </w:r>
      <w:r w:rsidRPr="00781C58">
        <w:rPr>
          <w:rFonts w:cs="Times New Roman"/>
        </w:rPr>
        <w:t xml:space="preserve">union fraternelle entre toutes les Nations. Je remarque que ces jeunes </w:t>
      </w:r>
      <w:r w:rsidRPr="00781C58">
        <w:rPr>
          <w:rFonts w:cs="Times New Roman"/>
          <w:i/>
        </w:rPr>
        <w:t>gens</w:t>
      </w:r>
      <w:r w:rsidRPr="00781C58">
        <w:rPr>
          <w:rFonts w:cs="Times New Roman"/>
        </w:rPr>
        <w:t xml:space="preserve"> modernes qui tremblent à la voix du canon, au son d</w:t>
      </w:r>
      <w:r>
        <w:rPr>
          <w:rFonts w:cs="Times New Roman"/>
        </w:rPr>
        <w:t>’</w:t>
      </w:r>
      <w:r w:rsidRPr="00781C58">
        <w:rPr>
          <w:rFonts w:cs="Times New Roman"/>
        </w:rPr>
        <w:t>une trompette, ne représentent pas, à mes yeux, l</w:t>
      </w:r>
      <w:r>
        <w:rPr>
          <w:rFonts w:cs="Times New Roman"/>
        </w:rPr>
        <w:t>’</w:t>
      </w:r>
      <w:r w:rsidRPr="00781C58">
        <w:rPr>
          <w:rFonts w:cs="Times New Roman"/>
        </w:rPr>
        <w:t>idéal de la jeunesse vraie, saine et alerte.</w:t>
      </w:r>
    </w:p>
    <w:p w14:paraId="61EC9791" w14:textId="77777777" w:rsidR="00EF4C52" w:rsidRPr="00DF4CEB" w:rsidRDefault="00EF4C52" w:rsidP="00EF4C52">
      <w:pPr>
        <w:pStyle w:val="Titre3"/>
        <w:rPr>
          <w:rFonts w:cs="Times New Roman"/>
          <w:i/>
          <w:lang w:val="it-IT"/>
        </w:rPr>
      </w:pPr>
      <w:r w:rsidRPr="00DF4CEB">
        <w:rPr>
          <w:rFonts w:cs="Times New Roman"/>
          <w:lang w:val="it-IT"/>
        </w:rPr>
        <w:t>G. </w:t>
      </w:r>
      <w:proofErr w:type="gramStart"/>
      <w:r w:rsidRPr="00DF4CEB">
        <w:rPr>
          <w:rFonts w:cs="Times New Roman"/>
          <w:lang w:val="it-IT"/>
        </w:rPr>
        <w:t>Lipparini :</w:t>
      </w:r>
      <w:proofErr w:type="gramEnd"/>
      <w:r w:rsidRPr="00DF4CEB">
        <w:rPr>
          <w:rFonts w:cs="Times New Roman"/>
          <w:lang w:val="it-IT"/>
        </w:rPr>
        <w:t xml:space="preserve"> </w:t>
      </w:r>
      <w:r w:rsidRPr="00DF4CEB">
        <w:rPr>
          <w:rFonts w:cs="Times New Roman"/>
          <w:i/>
          <w:lang w:val="it-IT"/>
        </w:rPr>
        <w:t>L’elogio delle acque</w:t>
      </w:r>
    </w:p>
    <w:p w14:paraId="4C7F8039" w14:textId="77777777" w:rsidR="00EF4C52" w:rsidRPr="00DF4CEB" w:rsidRDefault="00EF4C52" w:rsidP="00EF4C52">
      <w:pPr>
        <w:pStyle w:val="term"/>
        <w:rPr>
          <w:lang w:val="it-IT"/>
        </w:rPr>
      </w:pPr>
      <w:proofErr w:type="gramStart"/>
      <w:r w:rsidRPr="00DF4CEB">
        <w:rPr>
          <w:lang w:val="it-IT"/>
        </w:rPr>
        <w:t>id :</w:t>
      </w:r>
      <w:proofErr w:type="gramEnd"/>
      <w:r w:rsidRPr="00DF4CEB">
        <w:rPr>
          <w:lang w:val="it-IT"/>
        </w:rPr>
        <w:t xml:space="preserve"> article-1900-01</w:t>
      </w:r>
      <w:r w:rsidR="007C7FCF" w:rsidRPr="00DF4CEB">
        <w:rPr>
          <w:lang w:val="it-IT"/>
        </w:rPr>
        <w:t>-01_</w:t>
      </w:r>
      <w:r w:rsidRPr="00DF4CEB">
        <w:rPr>
          <w:lang w:val="it-IT"/>
        </w:rPr>
        <w:t>283a</w:t>
      </w:r>
    </w:p>
    <w:p w14:paraId="5266EFC9" w14:textId="77777777" w:rsidR="00EF4C52" w:rsidRPr="00DF4CEB" w:rsidRDefault="00EF4C52" w:rsidP="00EF4C52">
      <w:pPr>
        <w:pStyle w:val="term"/>
        <w:rPr>
          <w:lang w:val="it-IT"/>
        </w:rPr>
      </w:pPr>
      <w:proofErr w:type="gramStart"/>
      <w:r w:rsidRPr="00DF4CEB">
        <w:rPr>
          <w:lang w:val="it-IT"/>
        </w:rPr>
        <w:t>author :</w:t>
      </w:r>
      <w:proofErr w:type="gramEnd"/>
      <w:r w:rsidRPr="00DF4CEB">
        <w:rPr>
          <w:lang w:val="it-IT"/>
        </w:rPr>
        <w:t xml:space="preserve"> </w:t>
      </w:r>
      <w:r w:rsidRPr="00DF4CEB">
        <w:rPr>
          <w:rFonts w:eastAsiaTheme="majorEastAsia"/>
          <w:lang w:val="it-IT"/>
        </w:rPr>
        <w:t>Zùccoli, Luciano (1868-1929)</w:t>
      </w:r>
    </w:p>
    <w:p w14:paraId="5209CD22" w14:textId="77777777" w:rsidR="00EF4C52" w:rsidRPr="00DF4CEB" w:rsidRDefault="00EF4C52" w:rsidP="00EF4C52">
      <w:pPr>
        <w:pStyle w:val="term"/>
        <w:rPr>
          <w:lang w:val="it-IT"/>
        </w:rPr>
      </w:pPr>
      <w:proofErr w:type="gramStart"/>
      <w:r w:rsidRPr="00DF4CEB">
        <w:rPr>
          <w:lang w:val="it-IT"/>
        </w:rPr>
        <w:t>signed :</w:t>
      </w:r>
      <w:proofErr w:type="gramEnd"/>
      <w:r w:rsidRPr="00DF4CEB">
        <w:rPr>
          <w:lang w:val="it-IT"/>
        </w:rPr>
        <w:t xml:space="preserve"> Luciano </w:t>
      </w:r>
      <w:r w:rsidRPr="00DF4CEB">
        <w:rPr>
          <w:rFonts w:eastAsiaTheme="majorEastAsia"/>
          <w:lang w:val="it-IT"/>
        </w:rPr>
        <w:t>Zùccoli</w:t>
      </w:r>
    </w:p>
    <w:p w14:paraId="5D0F6665" w14:textId="77777777" w:rsidR="00EF4C52" w:rsidRDefault="00EF4C52" w:rsidP="00EF4C52">
      <w:pPr>
        <w:pStyle w:val="term"/>
      </w:pPr>
      <w:proofErr w:type="gramStart"/>
      <w:r w:rsidRPr="00925B7B">
        <w:t>section</w:t>
      </w:r>
      <w:proofErr w:type="gramEnd"/>
      <w:r w:rsidRPr="00925B7B">
        <w:t xml:space="preserve"> : </w:t>
      </w:r>
      <w:r>
        <w:t>Lettres italiennes</w:t>
      </w:r>
    </w:p>
    <w:p w14:paraId="32D810C0" w14:textId="77777777" w:rsidR="00EF4C52" w:rsidRPr="0044359D" w:rsidRDefault="00EF4C52" w:rsidP="00EF4C52">
      <w:pPr>
        <w:pStyle w:val="term"/>
      </w:pPr>
      <w:proofErr w:type="gramStart"/>
      <w:r w:rsidRPr="00DA7419">
        <w:t>title</w:t>
      </w:r>
      <w:proofErr w:type="gramEnd"/>
      <w:r w:rsidRPr="00DA7419">
        <w:t xml:space="preserve"> : </w:t>
      </w:r>
      <w:r>
        <w:t>G. </w:t>
      </w:r>
      <w:r w:rsidRPr="00781C58">
        <w:t>Lipparini</w:t>
      </w:r>
      <w:r>
        <w:t> :</w:t>
      </w:r>
      <w:r w:rsidRPr="00781C58">
        <w:t xml:space="preserve"> </w:t>
      </w:r>
      <w:r>
        <w:rPr>
          <w:i/>
        </w:rPr>
        <w:t>L’</w:t>
      </w:r>
      <w:r w:rsidRPr="00781C58">
        <w:rPr>
          <w:i/>
        </w:rPr>
        <w:t>elogio delle acque</w:t>
      </w:r>
    </w:p>
    <w:p w14:paraId="26076A59" w14:textId="77777777" w:rsidR="007C7FCF" w:rsidRDefault="00EF4C52" w:rsidP="00EF4C52">
      <w:pPr>
        <w:pStyle w:val="term"/>
      </w:pPr>
      <w:proofErr w:type="gramStart"/>
      <w:r w:rsidRPr="00925B7B">
        <w:t>date</w:t>
      </w:r>
      <w:proofErr w:type="gramEnd"/>
      <w:r w:rsidRPr="00925B7B">
        <w:t> :</w:t>
      </w:r>
      <w:r>
        <w:t xml:space="preserve"> 1900-01</w:t>
      </w:r>
      <w:r w:rsidR="007C7FCF">
        <w:t>-01</w:t>
      </w:r>
    </w:p>
    <w:p w14:paraId="05878E96" w14:textId="77777777" w:rsidR="00EF4C52" w:rsidRDefault="007C7FCF" w:rsidP="00EF4C52">
      <w:pPr>
        <w:pStyle w:val="term"/>
      </w:pPr>
      <w:proofErr w:type="gramStart"/>
      <w:r>
        <w:t>ref</w:t>
      </w:r>
      <w:proofErr w:type="gramEnd"/>
      <w:r w:rsidR="00EF4C52" w:rsidRPr="00925B7B">
        <w:t xml:space="preserve"> : </w:t>
      </w:r>
      <w:r w:rsidR="00EF4C52">
        <w:t>Tome XXXIII, numéro 121, 1</w:t>
      </w:r>
      <w:r w:rsidR="00EF4C52" w:rsidRPr="00685873">
        <w:rPr>
          <w:vertAlign w:val="superscript"/>
        </w:rPr>
        <w:t>er</w:t>
      </w:r>
      <w:r w:rsidR="00EF4C52">
        <w:t> janvier 1900</w:t>
      </w:r>
      <w:r w:rsidR="00EF4C52" w:rsidRPr="00925B7B">
        <w:t xml:space="preserve">, </w:t>
      </w:r>
      <w:r w:rsidR="00EF4C52">
        <w:t>p. 281-286 [283]</w:t>
      </w:r>
    </w:p>
    <w:p w14:paraId="3C75B116" w14:textId="77777777" w:rsidR="005F258A" w:rsidRPr="00781C58" w:rsidRDefault="00781C58" w:rsidP="003326E0">
      <w:pPr>
        <w:pStyle w:val="Corpsdetexte"/>
        <w:rPr>
          <w:rFonts w:cs="Times New Roman"/>
        </w:rPr>
      </w:pPr>
      <w:r w:rsidRPr="00781C58">
        <w:rPr>
          <w:rFonts w:cs="Times New Roman"/>
          <w:b/>
        </w:rPr>
        <w:t>L</w:t>
      </w:r>
      <w:r>
        <w:rPr>
          <w:rFonts w:cs="Times New Roman"/>
          <w:b/>
        </w:rPr>
        <w:t>’</w:t>
      </w:r>
      <w:r w:rsidRPr="00781C58">
        <w:rPr>
          <w:rFonts w:cs="Times New Roman"/>
          <w:b/>
        </w:rPr>
        <w:t>elogio delle acque</w:t>
      </w:r>
      <w:r w:rsidR="00EF4C52">
        <w:rPr>
          <w:rFonts w:cs="Times New Roman"/>
        </w:rPr>
        <w:t xml:space="preserve"> </w:t>
      </w:r>
      <w:r w:rsidRPr="00781C58">
        <w:rPr>
          <w:rFonts w:cs="Times New Roman"/>
        </w:rPr>
        <w:t>est le travail minutieux et savant d</w:t>
      </w:r>
      <w:r>
        <w:rPr>
          <w:rFonts w:cs="Times New Roman"/>
        </w:rPr>
        <w:t>’</w:t>
      </w:r>
      <w:r w:rsidRPr="00781C58">
        <w:rPr>
          <w:rFonts w:cs="Times New Roman"/>
        </w:rPr>
        <w:t xml:space="preserve">un jeune homme, </w:t>
      </w:r>
      <w:r w:rsidR="00B3100D">
        <w:rPr>
          <w:rFonts w:cs="Times New Roman"/>
        </w:rPr>
        <w:t>M. </w:t>
      </w:r>
      <w:r w:rsidR="00EF4C52">
        <w:rPr>
          <w:rFonts w:cs="Times New Roman"/>
        </w:rPr>
        <w:t>G. </w:t>
      </w:r>
      <w:r w:rsidRPr="00781C58">
        <w:rPr>
          <w:rFonts w:cs="Times New Roman"/>
        </w:rPr>
        <w:t>Lipparini, qui s</w:t>
      </w:r>
      <w:r>
        <w:rPr>
          <w:rFonts w:cs="Times New Roman"/>
        </w:rPr>
        <w:t>’</w:t>
      </w:r>
      <w:r w:rsidRPr="00781C58">
        <w:rPr>
          <w:rFonts w:cs="Times New Roman"/>
        </w:rPr>
        <w:t>est plu à construire une prose cristalline, trop travaillée, et souvent trop archaïque</w:t>
      </w:r>
      <w:r>
        <w:rPr>
          <w:rFonts w:cs="Times New Roman"/>
        </w:rPr>
        <w:t> ;</w:t>
      </w:r>
      <w:r w:rsidRPr="00781C58">
        <w:rPr>
          <w:rFonts w:cs="Times New Roman"/>
        </w:rPr>
        <w:t xml:space="preserve"> une prose de réaction contre les tendances de démocratie littéraire qui nous ont affligés jusqu</w:t>
      </w:r>
      <w:r>
        <w:rPr>
          <w:rFonts w:cs="Times New Roman"/>
        </w:rPr>
        <w:t>’</w:t>
      </w:r>
      <w:r w:rsidRPr="00781C58">
        <w:rPr>
          <w:rFonts w:cs="Times New Roman"/>
        </w:rPr>
        <w:t>à l</w:t>
      </w:r>
      <w:r>
        <w:rPr>
          <w:rFonts w:cs="Times New Roman"/>
        </w:rPr>
        <w:t>’</w:t>
      </w:r>
      <w:r w:rsidRPr="00781C58">
        <w:rPr>
          <w:rFonts w:cs="Times New Roman"/>
        </w:rPr>
        <w:t>humiliation. L</w:t>
      </w:r>
      <w:r>
        <w:rPr>
          <w:rFonts w:cs="Times New Roman"/>
        </w:rPr>
        <w:t>’</w:t>
      </w:r>
      <w:r w:rsidRPr="00781C58">
        <w:rPr>
          <w:rFonts w:cs="Times New Roman"/>
        </w:rPr>
        <w:t>argument de ce petit livre si soigné en tous ses détails est un hymne à la Nature</w:t>
      </w:r>
      <w:r>
        <w:rPr>
          <w:rFonts w:cs="Times New Roman"/>
        </w:rPr>
        <w:t> ;</w:t>
      </w:r>
      <w:r w:rsidRPr="00781C58">
        <w:rPr>
          <w:rFonts w:cs="Times New Roman"/>
        </w:rPr>
        <w:t xml:space="preserve"> une idylle gracieuse se développe sur le fond des bois et parmi le chuchotement des ruisseaux</w:t>
      </w:r>
      <w:r>
        <w:rPr>
          <w:rFonts w:cs="Times New Roman"/>
        </w:rPr>
        <w:t> ;</w:t>
      </w:r>
      <w:r w:rsidRPr="00781C58">
        <w:rPr>
          <w:rFonts w:cs="Times New Roman"/>
        </w:rPr>
        <w:t xml:space="preserve"> mince argument, qui ne semble que le prétexte à un patient exercice de forme. </w:t>
      </w:r>
      <w:r w:rsidR="00B3100D">
        <w:rPr>
          <w:rFonts w:cs="Times New Roman"/>
        </w:rPr>
        <w:t>M. </w:t>
      </w:r>
      <w:r w:rsidRPr="00781C58">
        <w:rPr>
          <w:rFonts w:cs="Times New Roman"/>
        </w:rPr>
        <w:t xml:space="preserve">Lipparini y ajoute </w:t>
      </w:r>
      <w:r w:rsidR="00EF4C52">
        <w:rPr>
          <w:rFonts w:cs="Times New Roman"/>
          <w:i/>
        </w:rPr>
        <w:t>le discours d’</w:t>
      </w:r>
      <w:r w:rsidRPr="00781C58">
        <w:rPr>
          <w:rFonts w:cs="Times New Roman"/>
          <w:i/>
        </w:rPr>
        <w:t>Aristagoras aux citoyens de Corinthe</w:t>
      </w:r>
      <w:r w:rsidRPr="00781C58">
        <w:rPr>
          <w:rFonts w:cs="Times New Roman"/>
        </w:rPr>
        <w:t>, une plaidoirie supposée en faveur d</w:t>
      </w:r>
      <w:r>
        <w:rPr>
          <w:rFonts w:cs="Times New Roman"/>
        </w:rPr>
        <w:t>’</w:t>
      </w:r>
      <w:r w:rsidRPr="00781C58">
        <w:rPr>
          <w:rFonts w:cs="Times New Roman"/>
        </w:rPr>
        <w:t>un amant qui a tué sa fiancée</w:t>
      </w:r>
      <w:r>
        <w:rPr>
          <w:rFonts w:cs="Times New Roman"/>
        </w:rPr>
        <w:t> ;</w:t>
      </w:r>
      <w:r w:rsidRPr="00781C58">
        <w:rPr>
          <w:rFonts w:cs="Times New Roman"/>
        </w:rPr>
        <w:t xml:space="preserve"> encore une reconstruction archaïque, comme on voit, mais très élégante et mesurée. Tout en reconnaissant les qualités poétiques de ces travaux d</w:t>
      </w:r>
      <w:r>
        <w:rPr>
          <w:rFonts w:cs="Times New Roman"/>
        </w:rPr>
        <w:t>’</w:t>
      </w:r>
      <w:r w:rsidRPr="00781C58">
        <w:rPr>
          <w:rFonts w:cs="Times New Roman"/>
        </w:rPr>
        <w:t>une portée strictement littéraire, je me garde d</w:t>
      </w:r>
      <w:r>
        <w:rPr>
          <w:rFonts w:cs="Times New Roman"/>
        </w:rPr>
        <w:t>’</w:t>
      </w:r>
      <w:r w:rsidRPr="00781C58">
        <w:rPr>
          <w:rFonts w:cs="Times New Roman"/>
        </w:rPr>
        <w:t xml:space="preserve">encourager sur cette voie </w:t>
      </w:r>
      <w:r w:rsidR="00B3100D">
        <w:rPr>
          <w:rFonts w:cs="Times New Roman"/>
        </w:rPr>
        <w:t>M. </w:t>
      </w:r>
      <w:r w:rsidRPr="00781C58">
        <w:rPr>
          <w:rFonts w:cs="Times New Roman"/>
        </w:rPr>
        <w:t>Lipparini, qui nous doit une œuvre puissante pour le fond autant que pour la forme.</w:t>
      </w:r>
    </w:p>
    <w:p w14:paraId="0A17735C" w14:textId="77777777" w:rsidR="00EF4C52" w:rsidRPr="00DF4CEB" w:rsidRDefault="00EF4C52" w:rsidP="00EF4C52">
      <w:pPr>
        <w:pStyle w:val="Titre3"/>
        <w:rPr>
          <w:rFonts w:cs="Times New Roman"/>
          <w:i/>
          <w:lang w:val="it-IT"/>
        </w:rPr>
      </w:pPr>
      <w:r w:rsidRPr="00DF4CEB">
        <w:rPr>
          <w:rFonts w:cs="Times New Roman"/>
          <w:lang w:val="it-IT"/>
        </w:rPr>
        <w:t>G. </w:t>
      </w:r>
      <w:proofErr w:type="gramStart"/>
      <w:r w:rsidRPr="00DF4CEB">
        <w:rPr>
          <w:rFonts w:cs="Times New Roman"/>
          <w:lang w:val="it-IT"/>
        </w:rPr>
        <w:t>Anastasi :</w:t>
      </w:r>
      <w:proofErr w:type="gramEnd"/>
      <w:r w:rsidRPr="00DF4CEB">
        <w:rPr>
          <w:rFonts w:cs="Times New Roman"/>
          <w:lang w:val="it-IT"/>
        </w:rPr>
        <w:t xml:space="preserve"> </w:t>
      </w:r>
      <w:r w:rsidRPr="00DF4CEB">
        <w:rPr>
          <w:rFonts w:cs="Times New Roman"/>
          <w:i/>
          <w:lang w:val="it-IT"/>
        </w:rPr>
        <w:t>La Salvezza</w:t>
      </w:r>
    </w:p>
    <w:p w14:paraId="40B14625" w14:textId="77777777" w:rsidR="00EF4C52" w:rsidRPr="00DF4CEB" w:rsidRDefault="00EF4C52" w:rsidP="00EF4C52">
      <w:pPr>
        <w:pStyle w:val="term"/>
        <w:rPr>
          <w:lang w:val="it-IT"/>
        </w:rPr>
      </w:pPr>
      <w:proofErr w:type="gramStart"/>
      <w:r w:rsidRPr="00DF4CEB">
        <w:rPr>
          <w:lang w:val="it-IT"/>
        </w:rPr>
        <w:t>id :</w:t>
      </w:r>
      <w:proofErr w:type="gramEnd"/>
      <w:r w:rsidRPr="00DF4CEB">
        <w:rPr>
          <w:lang w:val="it-IT"/>
        </w:rPr>
        <w:t xml:space="preserve"> article-1900-01</w:t>
      </w:r>
      <w:r w:rsidR="007C7FCF" w:rsidRPr="00DF4CEB">
        <w:rPr>
          <w:lang w:val="it-IT"/>
        </w:rPr>
        <w:t>-01_</w:t>
      </w:r>
      <w:r w:rsidRPr="00DF4CEB">
        <w:rPr>
          <w:lang w:val="it-IT"/>
        </w:rPr>
        <w:t>283b</w:t>
      </w:r>
    </w:p>
    <w:p w14:paraId="6BDCDC58" w14:textId="77777777" w:rsidR="00EF4C52" w:rsidRPr="00DF4CEB" w:rsidRDefault="00EF4C52" w:rsidP="00EF4C52">
      <w:pPr>
        <w:pStyle w:val="term"/>
        <w:rPr>
          <w:lang w:val="it-IT"/>
        </w:rPr>
      </w:pPr>
      <w:proofErr w:type="gramStart"/>
      <w:r w:rsidRPr="00DF4CEB">
        <w:rPr>
          <w:lang w:val="it-IT"/>
        </w:rPr>
        <w:t>author :</w:t>
      </w:r>
      <w:proofErr w:type="gramEnd"/>
      <w:r w:rsidRPr="00DF4CEB">
        <w:rPr>
          <w:lang w:val="it-IT"/>
        </w:rPr>
        <w:t xml:space="preserve"> </w:t>
      </w:r>
      <w:r w:rsidRPr="00DF4CEB">
        <w:rPr>
          <w:rFonts w:eastAsiaTheme="majorEastAsia"/>
          <w:lang w:val="it-IT"/>
        </w:rPr>
        <w:t>Zùccoli, Luciano (1868-1929)</w:t>
      </w:r>
    </w:p>
    <w:p w14:paraId="12FE132F" w14:textId="77777777" w:rsidR="00EF4C52" w:rsidRPr="00DF4CEB" w:rsidRDefault="00EF4C52" w:rsidP="00EF4C52">
      <w:pPr>
        <w:pStyle w:val="term"/>
        <w:rPr>
          <w:lang w:val="it-IT"/>
        </w:rPr>
      </w:pPr>
      <w:proofErr w:type="gramStart"/>
      <w:r w:rsidRPr="00DF4CEB">
        <w:rPr>
          <w:lang w:val="it-IT"/>
        </w:rPr>
        <w:t>signed :</w:t>
      </w:r>
      <w:proofErr w:type="gramEnd"/>
      <w:r w:rsidRPr="00DF4CEB">
        <w:rPr>
          <w:lang w:val="it-IT"/>
        </w:rPr>
        <w:t xml:space="preserve"> Luciano </w:t>
      </w:r>
      <w:r w:rsidRPr="00DF4CEB">
        <w:rPr>
          <w:rFonts w:eastAsiaTheme="majorEastAsia"/>
          <w:lang w:val="it-IT"/>
        </w:rPr>
        <w:t>Zùccoli</w:t>
      </w:r>
    </w:p>
    <w:p w14:paraId="3832A540" w14:textId="77777777" w:rsidR="00EF4C52" w:rsidRDefault="00EF4C52" w:rsidP="00EF4C52">
      <w:pPr>
        <w:pStyle w:val="term"/>
      </w:pPr>
      <w:proofErr w:type="gramStart"/>
      <w:r w:rsidRPr="00925B7B">
        <w:t>section</w:t>
      </w:r>
      <w:proofErr w:type="gramEnd"/>
      <w:r w:rsidRPr="00925B7B">
        <w:t xml:space="preserve"> : </w:t>
      </w:r>
      <w:r>
        <w:t>Lettres italiennes</w:t>
      </w:r>
    </w:p>
    <w:p w14:paraId="09FA646A" w14:textId="77777777" w:rsidR="00EF4C52" w:rsidRPr="0044359D" w:rsidRDefault="00EF4C52" w:rsidP="00EF4C52">
      <w:pPr>
        <w:pStyle w:val="term"/>
      </w:pPr>
      <w:proofErr w:type="gramStart"/>
      <w:r w:rsidRPr="00DA7419">
        <w:t>title</w:t>
      </w:r>
      <w:proofErr w:type="gramEnd"/>
      <w:r w:rsidRPr="00DA7419">
        <w:t xml:space="preserve"> : </w:t>
      </w:r>
      <w:r>
        <w:t>G. </w:t>
      </w:r>
      <w:r w:rsidRPr="00781C58">
        <w:t>Anastasi</w:t>
      </w:r>
      <w:r>
        <w:t> :</w:t>
      </w:r>
      <w:r w:rsidRPr="00781C58">
        <w:t xml:space="preserve"> </w:t>
      </w:r>
      <w:r w:rsidRPr="00781C58">
        <w:rPr>
          <w:i/>
        </w:rPr>
        <w:t>La Salvezza</w:t>
      </w:r>
    </w:p>
    <w:p w14:paraId="65EAFA04" w14:textId="77777777" w:rsidR="007C7FCF" w:rsidRDefault="00EF4C52" w:rsidP="00EF4C52">
      <w:pPr>
        <w:pStyle w:val="term"/>
      </w:pPr>
      <w:proofErr w:type="gramStart"/>
      <w:r w:rsidRPr="00925B7B">
        <w:t>date</w:t>
      </w:r>
      <w:proofErr w:type="gramEnd"/>
      <w:r w:rsidRPr="00925B7B">
        <w:t> :</w:t>
      </w:r>
      <w:r>
        <w:t xml:space="preserve"> 1900-01</w:t>
      </w:r>
      <w:r w:rsidR="007C7FCF">
        <w:t>-01</w:t>
      </w:r>
    </w:p>
    <w:p w14:paraId="02865E8C" w14:textId="77777777" w:rsidR="00EF4C52" w:rsidRDefault="007C7FCF" w:rsidP="00EF4C52">
      <w:pPr>
        <w:pStyle w:val="term"/>
      </w:pPr>
      <w:proofErr w:type="gramStart"/>
      <w:r>
        <w:t>ref</w:t>
      </w:r>
      <w:proofErr w:type="gramEnd"/>
      <w:r w:rsidR="00EF4C52" w:rsidRPr="00925B7B">
        <w:t xml:space="preserve"> : </w:t>
      </w:r>
      <w:r w:rsidR="00EF4C52">
        <w:t>Tome XXXIII, numéro 121, 1</w:t>
      </w:r>
      <w:r w:rsidR="00EF4C52" w:rsidRPr="00685873">
        <w:rPr>
          <w:vertAlign w:val="superscript"/>
        </w:rPr>
        <w:t>er</w:t>
      </w:r>
      <w:r w:rsidR="00EF4C52">
        <w:t> janvier 1900</w:t>
      </w:r>
      <w:r w:rsidR="00EF4C52" w:rsidRPr="00925B7B">
        <w:t xml:space="preserve">, </w:t>
      </w:r>
      <w:r w:rsidR="00EF4C52">
        <w:t>p. 281-286 [283-284]</w:t>
      </w:r>
    </w:p>
    <w:p w14:paraId="77E5D455" w14:textId="60B0AE22" w:rsidR="005F258A" w:rsidRPr="00781C58" w:rsidRDefault="00781C58" w:rsidP="003326E0">
      <w:pPr>
        <w:pStyle w:val="Corpsdetexte"/>
        <w:rPr>
          <w:rFonts w:cs="Times New Roman"/>
        </w:rPr>
      </w:pPr>
      <w:r w:rsidRPr="00781C58">
        <w:rPr>
          <w:rFonts w:cs="Times New Roman"/>
          <w:b/>
        </w:rPr>
        <w:t>La Salvezza</w:t>
      </w:r>
      <w:r w:rsidRPr="00781C58">
        <w:rPr>
          <w:rFonts w:cs="Times New Roman"/>
        </w:rPr>
        <w:t xml:space="preserve">, roman, par Guglielmo Anastasi. </w:t>
      </w:r>
      <w:r w:rsidR="00050857">
        <w:rPr>
          <w:rFonts w:cs="Times New Roman"/>
        </w:rPr>
        <w:t>— </w:t>
      </w:r>
      <w:r w:rsidRPr="00781C58">
        <w:rPr>
          <w:rFonts w:cs="Times New Roman"/>
        </w:rPr>
        <w:t>Si je me connaissais en fait de femme, j</w:t>
      </w:r>
      <w:r>
        <w:rPr>
          <w:rFonts w:cs="Times New Roman"/>
        </w:rPr>
        <w:t>’</w:t>
      </w:r>
      <w:r w:rsidRPr="00781C58">
        <w:rPr>
          <w:rFonts w:cs="Times New Roman"/>
        </w:rPr>
        <w:t>aurais probablement des observations à adresser à l</w:t>
      </w:r>
      <w:r>
        <w:rPr>
          <w:rFonts w:cs="Times New Roman"/>
        </w:rPr>
        <w:t>’</w:t>
      </w:r>
      <w:r w:rsidRPr="00781C58">
        <w:rPr>
          <w:rFonts w:cs="Times New Roman"/>
        </w:rPr>
        <w:t>auteur de ce roman, que je n</w:t>
      </w:r>
      <w:r>
        <w:rPr>
          <w:rFonts w:cs="Times New Roman"/>
        </w:rPr>
        <w:t>’</w:t>
      </w:r>
      <w:r w:rsidRPr="00781C58">
        <w:rPr>
          <w:rFonts w:cs="Times New Roman"/>
        </w:rPr>
        <w:t xml:space="preserve">aurais pas supposé si </w:t>
      </w:r>
      <w:r w:rsidRPr="00781C58">
        <w:rPr>
          <w:rFonts w:cs="Times New Roman"/>
          <w:i/>
        </w:rPr>
        <w:t>philogine</w:t>
      </w:r>
      <w:r w:rsidRPr="00781C58">
        <w:rPr>
          <w:rFonts w:cs="Times New Roman"/>
        </w:rPr>
        <w:t xml:space="preserve"> ou </w:t>
      </w:r>
      <w:r w:rsidRPr="00781C58">
        <w:rPr>
          <w:rFonts w:cs="Times New Roman"/>
          <w:i/>
        </w:rPr>
        <w:t>ginophile</w:t>
      </w:r>
      <w:r w:rsidRPr="00781C58">
        <w:rPr>
          <w:rFonts w:cs="Times New Roman"/>
        </w:rPr>
        <w:t xml:space="preserve">. Le symbole suranné de la femme qui éloigne à jamais </w:t>
      </w:r>
      <w:r w:rsidRPr="00781C58">
        <w:rPr>
          <w:rFonts w:cs="Times New Roman"/>
        </w:rPr>
        <w:lastRenderedPageBreak/>
        <w:t>l</w:t>
      </w:r>
      <w:r>
        <w:rPr>
          <w:rFonts w:cs="Times New Roman"/>
        </w:rPr>
        <w:t>’</w:t>
      </w:r>
      <w:r w:rsidRPr="00781C58">
        <w:rPr>
          <w:rFonts w:cs="Times New Roman"/>
        </w:rPr>
        <w:t>artiste de son chemin est ici présenté à rebours. L</w:t>
      </w:r>
      <w:r>
        <w:rPr>
          <w:rFonts w:cs="Times New Roman"/>
        </w:rPr>
        <w:t>’</w:t>
      </w:r>
      <w:r w:rsidRPr="00781C58">
        <w:rPr>
          <w:rFonts w:cs="Times New Roman"/>
        </w:rPr>
        <w:t>auteur place la scène dans un milieu d</w:t>
      </w:r>
      <w:r>
        <w:rPr>
          <w:rFonts w:cs="Times New Roman"/>
        </w:rPr>
        <w:t>’</w:t>
      </w:r>
      <w:r w:rsidRPr="00781C58">
        <w:rPr>
          <w:rFonts w:cs="Times New Roman"/>
        </w:rPr>
        <w:t>artistes lyriques, de musiciens, d</w:t>
      </w:r>
      <w:r>
        <w:rPr>
          <w:rFonts w:cs="Times New Roman"/>
        </w:rPr>
        <w:t>’</w:t>
      </w:r>
      <w:r w:rsidRPr="00781C58">
        <w:rPr>
          <w:rFonts w:cs="Times New Roman"/>
          <w:i/>
        </w:rPr>
        <w:t>imprésarios</w:t>
      </w:r>
      <w:r w:rsidRPr="00781C58">
        <w:rPr>
          <w:rFonts w:cs="Times New Roman"/>
        </w:rPr>
        <w:t>, de critiques, de journalistes, qu</w:t>
      </w:r>
      <w:r>
        <w:rPr>
          <w:rFonts w:cs="Times New Roman"/>
        </w:rPr>
        <w:t>’</w:t>
      </w:r>
      <w:r w:rsidRPr="00781C58">
        <w:rPr>
          <w:rFonts w:cs="Times New Roman"/>
        </w:rPr>
        <w:t>il doit connaître à ravir</w:t>
      </w:r>
      <w:r>
        <w:rPr>
          <w:rFonts w:cs="Times New Roman"/>
        </w:rPr>
        <w:t> ;</w:t>
      </w:r>
      <w:r w:rsidRPr="00781C58">
        <w:rPr>
          <w:rFonts w:cs="Times New Roman"/>
        </w:rPr>
        <w:t xml:space="preserve"> il nous semble revoir et entendre bon nombre de ces artistes, vrais et faux, qui pullulent à Milan, où plus qu</w:t>
      </w:r>
      <w:r>
        <w:rPr>
          <w:rFonts w:cs="Times New Roman"/>
        </w:rPr>
        <w:t>’</w:t>
      </w:r>
      <w:r w:rsidRPr="00781C58">
        <w:rPr>
          <w:rFonts w:cs="Times New Roman"/>
        </w:rPr>
        <w:t>ailleurs en Italie l</w:t>
      </w:r>
      <w:r>
        <w:rPr>
          <w:rFonts w:cs="Times New Roman"/>
        </w:rPr>
        <w:t>’</w:t>
      </w:r>
      <w:r w:rsidRPr="00781C58">
        <w:rPr>
          <w:rFonts w:cs="Times New Roman"/>
        </w:rPr>
        <w:t xml:space="preserve">art du </w:t>
      </w:r>
      <w:r w:rsidRPr="00781C58">
        <w:rPr>
          <w:rFonts w:cs="Times New Roman"/>
          <w:i/>
        </w:rPr>
        <w:t>bel canto</w:t>
      </w:r>
      <w:r w:rsidRPr="00781C58">
        <w:rPr>
          <w:rFonts w:cs="Times New Roman"/>
        </w:rPr>
        <w:t xml:space="preserve"> a ses exploiteurs, ses parasites, ses </w:t>
      </w:r>
      <w:r w:rsidRPr="00781C58">
        <w:rPr>
          <w:rFonts w:cs="Times New Roman"/>
          <w:i/>
        </w:rPr>
        <w:t>imbroglioni</w:t>
      </w:r>
      <w:r w:rsidRPr="00EF4C52">
        <w:rPr>
          <w:rFonts w:cs="Times New Roman"/>
        </w:rPr>
        <w:t xml:space="preserve"> e</w:t>
      </w:r>
      <w:r w:rsidR="00EF4C52" w:rsidRPr="00EF4C52">
        <w:rPr>
          <w:rFonts w:cs="Times New Roman"/>
        </w:rPr>
        <w:t>t</w:t>
      </w:r>
      <w:r w:rsidRPr="00EF4C52">
        <w:rPr>
          <w:rFonts w:cs="Times New Roman"/>
        </w:rPr>
        <w:t xml:space="preserve"> </w:t>
      </w:r>
      <w:r w:rsidRPr="00781C58">
        <w:rPr>
          <w:rFonts w:cs="Times New Roman"/>
        </w:rPr>
        <w:t xml:space="preserve">ses disciples sérieux et passionnés. Parmi cette foule, que </w:t>
      </w:r>
      <w:r w:rsidR="00B3100D">
        <w:rPr>
          <w:rFonts w:cs="Times New Roman"/>
        </w:rPr>
        <w:t>M. </w:t>
      </w:r>
      <w:r w:rsidRPr="00781C58">
        <w:rPr>
          <w:rFonts w:cs="Times New Roman"/>
        </w:rPr>
        <w:t>Anastasi rend courageusement dans tous les détails les plus curieux et les plus odieux, son protagoniste Emilio Almaura travaille depuis longtemps, en s</w:t>
      </w:r>
      <w:r>
        <w:rPr>
          <w:rFonts w:cs="Times New Roman"/>
        </w:rPr>
        <w:t>’</w:t>
      </w:r>
      <w:r w:rsidRPr="00781C58">
        <w:rPr>
          <w:rFonts w:cs="Times New Roman"/>
        </w:rPr>
        <w:t>affaiblissant chaque jour dans la recherche spasmodique d</w:t>
      </w:r>
      <w:r>
        <w:rPr>
          <w:rFonts w:cs="Times New Roman"/>
        </w:rPr>
        <w:t>’</w:t>
      </w:r>
      <w:r w:rsidRPr="00781C58">
        <w:rPr>
          <w:rFonts w:cs="Times New Roman"/>
        </w:rPr>
        <w:t>une perfection surhumaine</w:t>
      </w:r>
      <w:r>
        <w:rPr>
          <w:rFonts w:cs="Times New Roman"/>
        </w:rPr>
        <w:t> :</w:t>
      </w:r>
      <w:r w:rsidRPr="00781C58">
        <w:rPr>
          <w:rFonts w:cs="Times New Roman"/>
        </w:rPr>
        <w:t xml:space="preserve"> il poursuit son chef-d</w:t>
      </w:r>
      <w:r>
        <w:rPr>
          <w:rFonts w:cs="Times New Roman"/>
        </w:rPr>
        <w:t>’</w:t>
      </w:r>
      <w:r w:rsidRPr="00781C58">
        <w:rPr>
          <w:rFonts w:cs="Times New Roman"/>
        </w:rPr>
        <w:t>œuvre, et la fièvre de l</w:t>
      </w:r>
      <w:r>
        <w:rPr>
          <w:rFonts w:cs="Times New Roman"/>
        </w:rPr>
        <w:t>’</w:t>
      </w:r>
      <w:r w:rsidRPr="00781C58">
        <w:rPr>
          <w:rFonts w:cs="Times New Roman"/>
        </w:rPr>
        <w:t>émulation l</w:t>
      </w:r>
      <w:r>
        <w:rPr>
          <w:rFonts w:cs="Times New Roman"/>
        </w:rPr>
        <w:t>’</w:t>
      </w:r>
      <w:r w:rsidRPr="00781C58">
        <w:rPr>
          <w:rFonts w:cs="Times New Roman"/>
        </w:rPr>
        <w:t>énerve, le mine, le tue lentement. Il est sourd à tous les conseils</w:t>
      </w:r>
      <w:r>
        <w:rPr>
          <w:rFonts w:cs="Times New Roman"/>
        </w:rPr>
        <w:t> ;</w:t>
      </w:r>
      <w:r w:rsidRPr="00781C58">
        <w:rPr>
          <w:rFonts w:cs="Times New Roman"/>
        </w:rPr>
        <w:t xml:space="preserve"> il ne s</w:t>
      </w:r>
      <w:r>
        <w:rPr>
          <w:rFonts w:cs="Times New Roman"/>
        </w:rPr>
        <w:t>’</w:t>
      </w:r>
      <w:r w:rsidRPr="00781C58">
        <w:rPr>
          <w:rFonts w:cs="Times New Roman"/>
        </w:rPr>
        <w:t>aperçoit pas que sa mère malade va mourir, que près de lui sa cousine, cette délicieuse figure de jeune fille qui soigne la mère, est devenue l</w:t>
      </w:r>
      <w:r>
        <w:rPr>
          <w:rFonts w:cs="Times New Roman"/>
        </w:rPr>
        <w:t>’</w:t>
      </w:r>
      <w:r w:rsidRPr="00781C58">
        <w:rPr>
          <w:rFonts w:cs="Times New Roman"/>
        </w:rPr>
        <w:t>esclave de ses caprices cruels. Des amis qui l</w:t>
      </w:r>
      <w:r>
        <w:rPr>
          <w:rFonts w:cs="Times New Roman"/>
        </w:rPr>
        <w:t>’</w:t>
      </w:r>
      <w:r w:rsidRPr="00781C58">
        <w:rPr>
          <w:rFonts w:cs="Times New Roman"/>
        </w:rPr>
        <w:t>entourent, les uns tombent sur la voie âpre de l</w:t>
      </w:r>
      <w:r>
        <w:rPr>
          <w:rFonts w:cs="Times New Roman"/>
        </w:rPr>
        <w:t>’</w:t>
      </w:r>
      <w:r w:rsidRPr="00781C58">
        <w:rPr>
          <w:rFonts w:cs="Times New Roman"/>
        </w:rPr>
        <w:t>art</w:t>
      </w:r>
      <w:r>
        <w:rPr>
          <w:rFonts w:cs="Times New Roman"/>
        </w:rPr>
        <w:t> ;</w:t>
      </w:r>
      <w:r w:rsidRPr="00781C58">
        <w:rPr>
          <w:rFonts w:cs="Times New Roman"/>
        </w:rPr>
        <w:t xml:space="preserve"> les autres montent rapidement, inconcevablement à la renommée, peut-être à la gloire. Emilio Almaura travaille, détruit son œuvre, la reprend, la détruit encore</w:t>
      </w:r>
      <w:r>
        <w:rPr>
          <w:rFonts w:cs="Times New Roman"/>
        </w:rPr>
        <w:t> ;</w:t>
      </w:r>
      <w:r w:rsidRPr="00781C58">
        <w:rPr>
          <w:rFonts w:cs="Times New Roman"/>
        </w:rPr>
        <w:t xml:space="preserve"> on le dépasse, on l</w:t>
      </w:r>
      <w:r>
        <w:rPr>
          <w:rFonts w:cs="Times New Roman"/>
        </w:rPr>
        <w:t>’</w:t>
      </w:r>
      <w:r w:rsidRPr="00781C58">
        <w:rPr>
          <w:rFonts w:cs="Times New Roman"/>
        </w:rPr>
        <w:t>abandonne, on l</w:t>
      </w:r>
      <w:r>
        <w:rPr>
          <w:rFonts w:cs="Times New Roman"/>
        </w:rPr>
        <w:t>’</w:t>
      </w:r>
      <w:r w:rsidRPr="00781C58">
        <w:rPr>
          <w:rFonts w:cs="Times New Roman"/>
        </w:rPr>
        <w:t>oublie. Il ne connaît que ces préoccupations et ces surménages</w:t>
      </w:r>
      <w:r>
        <w:rPr>
          <w:rFonts w:cs="Times New Roman"/>
        </w:rPr>
        <w:t> ;</w:t>
      </w:r>
      <w:r w:rsidRPr="00781C58">
        <w:rPr>
          <w:rFonts w:cs="Times New Roman"/>
        </w:rPr>
        <w:t xml:space="preserve"> l</w:t>
      </w:r>
      <w:r>
        <w:rPr>
          <w:rFonts w:cs="Times New Roman"/>
        </w:rPr>
        <w:t>’</w:t>
      </w:r>
      <w:r w:rsidRPr="00781C58">
        <w:rPr>
          <w:rFonts w:cs="Times New Roman"/>
        </w:rPr>
        <w:t>amour est pour lui un mot ironique, l</w:t>
      </w:r>
      <w:r>
        <w:rPr>
          <w:rFonts w:cs="Times New Roman"/>
        </w:rPr>
        <w:t>’</w:t>
      </w:r>
      <w:r w:rsidRPr="00781C58">
        <w:rPr>
          <w:rFonts w:cs="Times New Roman"/>
        </w:rPr>
        <w:t>expression d</w:t>
      </w:r>
      <w:r>
        <w:rPr>
          <w:rFonts w:cs="Times New Roman"/>
        </w:rPr>
        <w:t>’</w:t>
      </w:r>
      <w:r w:rsidRPr="00781C58">
        <w:rPr>
          <w:rFonts w:cs="Times New Roman"/>
        </w:rPr>
        <w:t>une faiblesse banale. Or, de l</w:t>
      </w:r>
      <w:r>
        <w:rPr>
          <w:rFonts w:cs="Times New Roman"/>
        </w:rPr>
        <w:t>’</w:t>
      </w:r>
      <w:r w:rsidRPr="00781C58">
        <w:rPr>
          <w:rFonts w:cs="Times New Roman"/>
        </w:rPr>
        <w:t xml:space="preserve">amour justement doit lui venir le salut, </w:t>
      </w:r>
      <w:r w:rsidRPr="00781C58">
        <w:rPr>
          <w:rFonts w:cs="Times New Roman"/>
          <w:i/>
        </w:rPr>
        <w:t>la Salvezza</w:t>
      </w:r>
      <w:r>
        <w:rPr>
          <w:rFonts w:cs="Times New Roman"/>
        </w:rPr>
        <w:t> ;</w:t>
      </w:r>
      <w:r w:rsidRPr="00781C58">
        <w:rPr>
          <w:rFonts w:cs="Times New Roman"/>
        </w:rPr>
        <w:t xml:space="preserve"> parce que Silvia, cette cousine qu</w:t>
      </w:r>
      <w:r>
        <w:rPr>
          <w:rFonts w:cs="Times New Roman"/>
        </w:rPr>
        <w:t>’</w:t>
      </w:r>
      <w:r w:rsidRPr="00781C58">
        <w:rPr>
          <w:rFonts w:cs="Times New Roman"/>
        </w:rPr>
        <w:t>il embrassait mécaniquement sans un frisson pour sa jeunesse, sans un regard pour sa beauté, veille sur lui. Et lorsqu</w:t>
      </w:r>
      <w:r>
        <w:rPr>
          <w:rFonts w:cs="Times New Roman"/>
        </w:rPr>
        <w:t>’</w:t>
      </w:r>
      <w:r w:rsidRPr="00781C58">
        <w:rPr>
          <w:rFonts w:cs="Times New Roman"/>
        </w:rPr>
        <w:t>il va accomplir son dessein, le suicide, qui le délivre enfin des tourments dont il a été tenaillé jusqu</w:t>
      </w:r>
      <w:r>
        <w:rPr>
          <w:rFonts w:cs="Times New Roman"/>
        </w:rPr>
        <w:t>’</w:t>
      </w:r>
      <w:r w:rsidRPr="00781C58">
        <w:rPr>
          <w:rFonts w:cs="Times New Roman"/>
        </w:rPr>
        <w:t>à hier, Silvia se présente et lui parle un langage si vrai, si ému, si inattendu, qu</w:t>
      </w:r>
      <w:r>
        <w:rPr>
          <w:rFonts w:cs="Times New Roman"/>
        </w:rPr>
        <w:t>’</w:t>
      </w:r>
      <w:r w:rsidRPr="00781C58">
        <w:rPr>
          <w:rFonts w:cs="Times New Roman"/>
        </w:rPr>
        <w:t>il s</w:t>
      </w:r>
      <w:r>
        <w:rPr>
          <w:rFonts w:cs="Times New Roman"/>
        </w:rPr>
        <w:t>’</w:t>
      </w:r>
      <w:r w:rsidRPr="00781C58">
        <w:rPr>
          <w:rFonts w:cs="Times New Roman"/>
        </w:rPr>
        <w:t xml:space="preserve">arrête. Ce chapitre, le dernier, est dans le roman de </w:t>
      </w:r>
      <w:r w:rsidR="00B3100D">
        <w:rPr>
          <w:rFonts w:cs="Times New Roman"/>
        </w:rPr>
        <w:t>M. </w:t>
      </w:r>
      <w:r w:rsidRPr="00781C58">
        <w:rPr>
          <w:rFonts w:cs="Times New Roman"/>
        </w:rPr>
        <w:t>Anastasi absolument admirable</w:t>
      </w:r>
      <w:r>
        <w:rPr>
          <w:rFonts w:cs="Times New Roman"/>
        </w:rPr>
        <w:t> ;</w:t>
      </w:r>
      <w:r w:rsidRPr="00781C58">
        <w:rPr>
          <w:rFonts w:cs="Times New Roman"/>
        </w:rPr>
        <w:t xml:space="preserve"> chaleur, conviction, mouvement, il y a tout ce qui fait une page d</w:t>
      </w:r>
      <w:r>
        <w:rPr>
          <w:rFonts w:cs="Times New Roman"/>
        </w:rPr>
        <w:t>’</w:t>
      </w:r>
      <w:r w:rsidRPr="00781C58">
        <w:rPr>
          <w:rFonts w:cs="Times New Roman"/>
        </w:rPr>
        <w:t xml:space="preserve">art puissant. Mais pour le salut du jeune homme, Silvia doit risquer gros jeu, et, en effet, elle lui sacrifie </w:t>
      </w:r>
      <w:r w:rsidRPr="00EF4C52">
        <w:rPr>
          <w:rStyle w:val="quotec"/>
        </w:rPr>
        <w:t>« sa virginité radieuse, en étouffant dans un dernier sanglot, l’angoisse de sa pudeur déchirée</w:t>
      </w:r>
      <w:r w:rsidR="00050857" w:rsidRPr="00EF4C52">
        <w:rPr>
          <w:rStyle w:val="quotec"/>
        </w:rPr>
        <w:t> »</w:t>
      </w:r>
      <w:r w:rsidRPr="00781C58">
        <w:rPr>
          <w:rFonts w:cs="Times New Roman"/>
        </w:rPr>
        <w:t>. Le fantôme de la mort a disparu, et parmi les ténèbres de cette nuit, les deux âmes jeunes et aimantes voyaient surgir et s</w:t>
      </w:r>
      <w:r>
        <w:rPr>
          <w:rFonts w:cs="Times New Roman"/>
        </w:rPr>
        <w:t>’</w:t>
      </w:r>
      <w:r w:rsidRPr="00781C58">
        <w:rPr>
          <w:rFonts w:cs="Times New Roman"/>
        </w:rPr>
        <w:t>approcher l</w:t>
      </w:r>
      <w:r>
        <w:rPr>
          <w:rFonts w:cs="Times New Roman"/>
        </w:rPr>
        <w:t>’</w:t>
      </w:r>
      <w:r w:rsidRPr="00781C58">
        <w:rPr>
          <w:rFonts w:cs="Times New Roman"/>
        </w:rPr>
        <w:t>image d</w:t>
      </w:r>
      <w:r>
        <w:rPr>
          <w:rFonts w:cs="Times New Roman"/>
        </w:rPr>
        <w:t>’</w:t>
      </w:r>
      <w:r w:rsidRPr="00781C58">
        <w:rPr>
          <w:rFonts w:cs="Times New Roman"/>
        </w:rPr>
        <w:t>une Foi nouvelle… Je ne donne de ce roman que le squelette, en négligeant une foule de détails précieux</w:t>
      </w:r>
      <w:r>
        <w:rPr>
          <w:rFonts w:cs="Times New Roman"/>
        </w:rPr>
        <w:t> ;</w:t>
      </w:r>
      <w:r w:rsidRPr="00781C58">
        <w:rPr>
          <w:rFonts w:cs="Times New Roman"/>
        </w:rPr>
        <w:t xml:space="preserve"> on pourrait, je le </w:t>
      </w:r>
      <w:del w:id="7" w:author="Marguerite-Marie Bordry" w:date="2018-12-10T12:34:00Z">
        <w:r w:rsidRPr="00781C58" w:rsidDel="00E3336D">
          <w:rPr>
            <w:rFonts w:cs="Times New Roman"/>
          </w:rPr>
          <w:delText>répété</w:delText>
        </w:r>
      </w:del>
      <w:ins w:id="8" w:author="Marguerite-Marie Bordry" w:date="2018-12-10T12:34:00Z">
        <w:r w:rsidR="00E3336D">
          <w:rPr>
            <w:rFonts w:cs="Times New Roman"/>
          </w:rPr>
          <w:t>répète</w:t>
        </w:r>
      </w:ins>
      <w:r w:rsidRPr="00781C58">
        <w:rPr>
          <w:rFonts w:cs="Times New Roman"/>
        </w:rPr>
        <w:t>, chicaner sur le sens moral et philosophique du livre, mais à quoi bon, si je peux me réjouir d</w:t>
      </w:r>
      <w:r>
        <w:rPr>
          <w:rFonts w:cs="Times New Roman"/>
        </w:rPr>
        <w:t>’</w:t>
      </w:r>
      <w:r w:rsidRPr="00781C58">
        <w:rPr>
          <w:rFonts w:cs="Times New Roman"/>
        </w:rPr>
        <w:t>avoir enfin rencontré un romancier qui connaît toutes les ressources de son art, et qui, à mon avis, est appelé à un avenir brillant et sûr</w:t>
      </w:r>
      <w:r>
        <w:rPr>
          <w:rFonts w:cs="Times New Roman"/>
        </w:rPr>
        <w:t> ?</w:t>
      </w:r>
      <w:r w:rsidRPr="00781C58">
        <w:rPr>
          <w:rFonts w:cs="Times New Roman"/>
        </w:rPr>
        <w:t xml:space="preserve"> Cette </w:t>
      </w:r>
      <w:r w:rsidRPr="00781C58">
        <w:rPr>
          <w:rFonts w:cs="Times New Roman"/>
          <w:i/>
        </w:rPr>
        <w:t>Salvezza</w:t>
      </w:r>
      <w:r w:rsidRPr="00781C58">
        <w:rPr>
          <w:rFonts w:cs="Times New Roman"/>
        </w:rPr>
        <w:t xml:space="preserve"> marque sur ses travaux précédents un progrès inappréciable</w:t>
      </w:r>
      <w:r>
        <w:rPr>
          <w:rFonts w:cs="Times New Roman"/>
        </w:rPr>
        <w:t> :</w:t>
      </w:r>
      <w:r w:rsidRPr="00781C58">
        <w:rPr>
          <w:rFonts w:cs="Times New Roman"/>
        </w:rPr>
        <w:t xml:space="preserve"> je le constate avec plaisir, et je fonde sur ce livre un de ces espoirs qui n</w:t>
      </w:r>
      <w:r>
        <w:rPr>
          <w:rFonts w:cs="Times New Roman"/>
        </w:rPr>
        <w:t>’</w:t>
      </w:r>
      <w:r w:rsidRPr="00781C58">
        <w:rPr>
          <w:rFonts w:cs="Times New Roman"/>
        </w:rPr>
        <w:t>admettent pas de déceptions.</w:t>
      </w:r>
    </w:p>
    <w:p w14:paraId="470FB8EB" w14:textId="77777777" w:rsidR="00EF4C52" w:rsidRPr="00DF4CEB" w:rsidRDefault="00EF4C52" w:rsidP="00EF4C52">
      <w:pPr>
        <w:pStyle w:val="Titre3"/>
        <w:rPr>
          <w:rFonts w:cs="Times New Roman"/>
          <w:i/>
          <w:lang w:val="it-IT"/>
        </w:rPr>
      </w:pPr>
      <w:r w:rsidRPr="00DF4CEB">
        <w:rPr>
          <w:rFonts w:cs="Times New Roman"/>
          <w:lang w:val="it-IT"/>
        </w:rPr>
        <w:t>J. </w:t>
      </w:r>
      <w:proofErr w:type="gramStart"/>
      <w:r w:rsidRPr="00DF4CEB">
        <w:rPr>
          <w:rFonts w:cs="Times New Roman"/>
          <w:lang w:val="it-IT"/>
        </w:rPr>
        <w:t>Gelli :</w:t>
      </w:r>
      <w:proofErr w:type="gramEnd"/>
      <w:r w:rsidRPr="00DF4CEB">
        <w:rPr>
          <w:rFonts w:cs="Times New Roman"/>
          <w:lang w:val="it-IT"/>
        </w:rPr>
        <w:t xml:space="preserve"> </w:t>
      </w:r>
      <w:r w:rsidRPr="00DF4CEB">
        <w:rPr>
          <w:rFonts w:cs="Times New Roman"/>
          <w:i/>
          <w:lang w:val="it-IT"/>
        </w:rPr>
        <w:t>I duelli mortali del Secolo</w:t>
      </w:r>
      <w:r w:rsidRPr="00DF4CEB">
        <w:rPr>
          <w:rFonts w:cs="Times New Roman"/>
          <w:lang w:val="it-IT"/>
        </w:rPr>
        <w:t> </w:t>
      </w:r>
      <w:r w:rsidRPr="00DF4CEB">
        <w:rPr>
          <w:rFonts w:cs="Times New Roman"/>
          <w:i/>
          <w:lang w:val="it-IT"/>
        </w:rPr>
        <w:t>XIX</w:t>
      </w:r>
    </w:p>
    <w:p w14:paraId="4135D97A" w14:textId="77777777" w:rsidR="00EF4C52" w:rsidRPr="00DF4CEB" w:rsidRDefault="00EF4C52" w:rsidP="00EF4C52">
      <w:pPr>
        <w:pStyle w:val="term"/>
        <w:rPr>
          <w:lang w:val="it-IT"/>
        </w:rPr>
      </w:pPr>
      <w:proofErr w:type="gramStart"/>
      <w:r w:rsidRPr="00DF4CEB">
        <w:rPr>
          <w:lang w:val="it-IT"/>
        </w:rPr>
        <w:t>id :</w:t>
      </w:r>
      <w:proofErr w:type="gramEnd"/>
      <w:r w:rsidRPr="00DF4CEB">
        <w:rPr>
          <w:lang w:val="it-IT"/>
        </w:rPr>
        <w:t xml:space="preserve"> article-1900-01</w:t>
      </w:r>
      <w:r w:rsidR="007C7FCF" w:rsidRPr="00DF4CEB">
        <w:rPr>
          <w:lang w:val="it-IT"/>
        </w:rPr>
        <w:t>-01_</w:t>
      </w:r>
      <w:r w:rsidRPr="00DF4CEB">
        <w:rPr>
          <w:lang w:val="it-IT"/>
        </w:rPr>
        <w:t>284</w:t>
      </w:r>
    </w:p>
    <w:p w14:paraId="49E4E972" w14:textId="77777777" w:rsidR="00EF4C52" w:rsidRPr="00DF4CEB" w:rsidRDefault="00EF4C52" w:rsidP="00EF4C52">
      <w:pPr>
        <w:pStyle w:val="term"/>
        <w:rPr>
          <w:lang w:val="it-IT"/>
        </w:rPr>
      </w:pPr>
      <w:proofErr w:type="gramStart"/>
      <w:r w:rsidRPr="00DF4CEB">
        <w:rPr>
          <w:lang w:val="it-IT"/>
        </w:rPr>
        <w:t>author :</w:t>
      </w:r>
      <w:proofErr w:type="gramEnd"/>
      <w:r w:rsidRPr="00DF4CEB">
        <w:rPr>
          <w:lang w:val="it-IT"/>
        </w:rPr>
        <w:t xml:space="preserve"> </w:t>
      </w:r>
      <w:r w:rsidRPr="00DF4CEB">
        <w:rPr>
          <w:rFonts w:eastAsiaTheme="majorEastAsia"/>
          <w:lang w:val="it-IT"/>
        </w:rPr>
        <w:t>Zùccoli, Luciano (1868-1929)</w:t>
      </w:r>
    </w:p>
    <w:p w14:paraId="6DDCA93B" w14:textId="77777777" w:rsidR="00EF4C52" w:rsidRPr="00DF4CEB" w:rsidRDefault="00EF4C52" w:rsidP="00EF4C52">
      <w:pPr>
        <w:pStyle w:val="term"/>
        <w:rPr>
          <w:lang w:val="it-IT"/>
        </w:rPr>
      </w:pPr>
      <w:proofErr w:type="gramStart"/>
      <w:r w:rsidRPr="00DF4CEB">
        <w:rPr>
          <w:lang w:val="it-IT"/>
        </w:rPr>
        <w:lastRenderedPageBreak/>
        <w:t>signed :</w:t>
      </w:r>
      <w:proofErr w:type="gramEnd"/>
      <w:r w:rsidRPr="00DF4CEB">
        <w:rPr>
          <w:lang w:val="it-IT"/>
        </w:rPr>
        <w:t xml:space="preserve"> Luciano </w:t>
      </w:r>
      <w:r w:rsidRPr="00DF4CEB">
        <w:rPr>
          <w:rFonts w:eastAsiaTheme="majorEastAsia"/>
          <w:lang w:val="it-IT"/>
        </w:rPr>
        <w:t>Zùccoli</w:t>
      </w:r>
    </w:p>
    <w:p w14:paraId="45552F13" w14:textId="77777777" w:rsidR="00EF4C52" w:rsidRPr="00DF4CEB" w:rsidRDefault="00EF4C52" w:rsidP="00EF4C52">
      <w:pPr>
        <w:pStyle w:val="term"/>
        <w:rPr>
          <w:lang w:val="it-IT"/>
        </w:rPr>
      </w:pPr>
      <w:proofErr w:type="gramStart"/>
      <w:r w:rsidRPr="00DF4CEB">
        <w:rPr>
          <w:lang w:val="it-IT"/>
        </w:rPr>
        <w:t>section :</w:t>
      </w:r>
      <w:proofErr w:type="gramEnd"/>
      <w:r w:rsidRPr="00DF4CEB">
        <w:rPr>
          <w:lang w:val="it-IT"/>
        </w:rPr>
        <w:t xml:space="preserve"> Lettres italiennes</w:t>
      </w:r>
    </w:p>
    <w:p w14:paraId="6FFBC271" w14:textId="77777777" w:rsidR="00EF4C52" w:rsidRPr="00DF4CEB" w:rsidRDefault="00EF4C52" w:rsidP="00EF4C52">
      <w:pPr>
        <w:pStyle w:val="term"/>
        <w:rPr>
          <w:lang w:val="it-IT"/>
        </w:rPr>
      </w:pPr>
      <w:proofErr w:type="gramStart"/>
      <w:r w:rsidRPr="00DF4CEB">
        <w:rPr>
          <w:lang w:val="it-IT"/>
        </w:rPr>
        <w:t>title :</w:t>
      </w:r>
      <w:proofErr w:type="gramEnd"/>
      <w:r w:rsidRPr="00DF4CEB">
        <w:rPr>
          <w:lang w:val="it-IT"/>
        </w:rPr>
        <w:t xml:space="preserve"> J. Gelli : </w:t>
      </w:r>
      <w:r w:rsidRPr="00DF4CEB">
        <w:rPr>
          <w:i/>
          <w:lang w:val="it-IT"/>
        </w:rPr>
        <w:t>I duelli mortali del Secolo</w:t>
      </w:r>
      <w:r w:rsidRPr="00DF4CEB">
        <w:rPr>
          <w:lang w:val="it-IT"/>
        </w:rPr>
        <w:t> </w:t>
      </w:r>
      <w:r w:rsidRPr="00DF4CEB">
        <w:rPr>
          <w:i/>
          <w:lang w:val="it-IT"/>
        </w:rPr>
        <w:t>XIX</w:t>
      </w:r>
    </w:p>
    <w:p w14:paraId="285F6163" w14:textId="77777777" w:rsidR="007C7FCF" w:rsidRDefault="00EF4C52" w:rsidP="00EF4C52">
      <w:pPr>
        <w:pStyle w:val="term"/>
      </w:pPr>
      <w:proofErr w:type="gramStart"/>
      <w:r w:rsidRPr="00925B7B">
        <w:t>date</w:t>
      </w:r>
      <w:proofErr w:type="gramEnd"/>
      <w:r w:rsidRPr="00925B7B">
        <w:t> :</w:t>
      </w:r>
      <w:r>
        <w:t xml:space="preserve"> 1900-01</w:t>
      </w:r>
      <w:r w:rsidR="007C7FCF">
        <w:t>-01</w:t>
      </w:r>
    </w:p>
    <w:p w14:paraId="6E27E203" w14:textId="77777777" w:rsidR="00EF4C52" w:rsidRDefault="007C7FCF" w:rsidP="00EF4C52">
      <w:pPr>
        <w:pStyle w:val="term"/>
      </w:pPr>
      <w:proofErr w:type="gramStart"/>
      <w:r>
        <w:t>ref</w:t>
      </w:r>
      <w:proofErr w:type="gramEnd"/>
      <w:r w:rsidR="00EF4C52" w:rsidRPr="00925B7B">
        <w:t xml:space="preserve"> : </w:t>
      </w:r>
      <w:r w:rsidR="00EF4C52">
        <w:t>Tome XXXIII, numéro 121, 1</w:t>
      </w:r>
      <w:r w:rsidR="00EF4C52" w:rsidRPr="00685873">
        <w:rPr>
          <w:vertAlign w:val="superscript"/>
        </w:rPr>
        <w:t>er</w:t>
      </w:r>
      <w:r w:rsidR="00EF4C52">
        <w:t> janvier 1900</w:t>
      </w:r>
      <w:r w:rsidR="00EF4C52" w:rsidRPr="00925B7B">
        <w:t xml:space="preserve">, </w:t>
      </w:r>
      <w:r w:rsidR="00EF4C52">
        <w:t>p. 281-286 [284-285]</w:t>
      </w:r>
    </w:p>
    <w:p w14:paraId="0B167F22" w14:textId="39ABEC8A" w:rsidR="005F258A" w:rsidRPr="00781C58" w:rsidRDefault="00781C58" w:rsidP="003326E0">
      <w:pPr>
        <w:pStyle w:val="Corpsdetexte"/>
        <w:rPr>
          <w:rFonts w:cs="Times New Roman"/>
        </w:rPr>
      </w:pPr>
      <w:r w:rsidRPr="00781C58">
        <w:rPr>
          <w:rFonts w:cs="Times New Roman"/>
          <w:b/>
        </w:rPr>
        <w:t xml:space="preserve">I duelli mortali del </w:t>
      </w:r>
      <w:proofErr w:type="gramStart"/>
      <w:r w:rsidRPr="00781C58">
        <w:rPr>
          <w:rFonts w:cs="Times New Roman"/>
          <w:b/>
        </w:rPr>
        <w:t xml:space="preserve">Secolo </w:t>
      </w:r>
      <w:r w:rsidRPr="00781C58">
        <w:rPr>
          <w:rFonts w:cs="Times New Roman"/>
        </w:rPr>
        <w:t> X</w:t>
      </w:r>
      <w:r w:rsidRPr="00781C58">
        <w:rPr>
          <w:rFonts w:cs="Times New Roman"/>
          <w:b/>
        </w:rPr>
        <w:t>IX</w:t>
      </w:r>
      <w:proofErr w:type="gramEnd"/>
      <w:r w:rsidRPr="00781C58">
        <w:rPr>
          <w:rFonts w:cs="Times New Roman"/>
        </w:rPr>
        <w:t xml:space="preserve">, par </w:t>
      </w:r>
      <w:r w:rsidR="00EF4C52">
        <w:rPr>
          <w:rFonts w:cs="Times New Roman"/>
        </w:rPr>
        <w:t>J. </w:t>
      </w:r>
      <w:r w:rsidRPr="00781C58">
        <w:rPr>
          <w:rFonts w:cs="Times New Roman"/>
        </w:rPr>
        <w:t xml:space="preserve">Gelli. </w:t>
      </w:r>
      <w:r w:rsidR="00050857">
        <w:rPr>
          <w:rFonts w:cs="Times New Roman"/>
        </w:rPr>
        <w:t>— </w:t>
      </w:r>
      <w:r w:rsidRPr="00781C58">
        <w:rPr>
          <w:rFonts w:cs="Times New Roman"/>
        </w:rPr>
        <w:t xml:space="preserve">Le Commandeur </w:t>
      </w:r>
      <w:r w:rsidR="00EF4C52">
        <w:rPr>
          <w:rFonts w:cs="Times New Roman"/>
        </w:rPr>
        <w:t>J. </w:t>
      </w:r>
      <w:r w:rsidRPr="00781C58">
        <w:rPr>
          <w:rFonts w:cs="Times New Roman"/>
        </w:rPr>
        <w:t>Gelli, dont l</w:t>
      </w:r>
      <w:r>
        <w:rPr>
          <w:rFonts w:cs="Times New Roman"/>
        </w:rPr>
        <w:t>’</w:t>
      </w:r>
      <w:r w:rsidRPr="00781C58">
        <w:rPr>
          <w:rFonts w:cs="Times New Roman"/>
        </w:rPr>
        <w:t>autorité en matière chevaleresque est universellement reconnue en Italie, a rédigé ce livre curieux, où il raconte avec leurs détails tous les duels à mort de ce siècle, depuis 1801 jusqu</w:t>
      </w:r>
      <w:r>
        <w:rPr>
          <w:rFonts w:cs="Times New Roman"/>
        </w:rPr>
        <w:t>’</w:t>
      </w:r>
      <w:r w:rsidRPr="00781C58">
        <w:rPr>
          <w:rFonts w:cs="Times New Roman"/>
        </w:rPr>
        <w:t>en juin 1899. Il est incroyable qu</w:t>
      </w:r>
      <w:r>
        <w:rPr>
          <w:rFonts w:cs="Times New Roman"/>
        </w:rPr>
        <w:t>’</w:t>
      </w:r>
      <w:r w:rsidRPr="00781C58">
        <w:rPr>
          <w:rFonts w:cs="Times New Roman"/>
        </w:rPr>
        <w:t>on se tue si lestement chez les peuples soi-disant civilisés</w:t>
      </w:r>
      <w:r>
        <w:rPr>
          <w:rFonts w:cs="Times New Roman"/>
        </w:rPr>
        <w:t> :</w:t>
      </w:r>
      <w:r w:rsidRPr="00781C58">
        <w:rPr>
          <w:rFonts w:cs="Times New Roman"/>
        </w:rPr>
        <w:t xml:space="preserve"> le sabre, l</w:t>
      </w:r>
      <w:r>
        <w:rPr>
          <w:rFonts w:cs="Times New Roman"/>
        </w:rPr>
        <w:t>’</w:t>
      </w:r>
      <w:r w:rsidRPr="00781C58">
        <w:rPr>
          <w:rFonts w:cs="Times New Roman"/>
        </w:rPr>
        <w:t xml:space="preserve">épée, le fusil, le pistolet, le revolver, tout est bon </w:t>
      </w:r>
      <w:del w:id="9" w:author="Marguerite-Marie Bordry" w:date="2018-12-10T12:35:00Z">
        <w:r w:rsidRPr="00781C58" w:rsidDel="00C01D98">
          <w:rPr>
            <w:rFonts w:cs="Times New Roman"/>
          </w:rPr>
          <w:delText xml:space="preserve">î </w:delText>
        </w:r>
      </w:del>
      <w:ins w:id="10" w:author="Marguerite-Marie Bordry" w:date="2018-12-10T12:35:00Z">
        <w:r w:rsidR="00C01D98">
          <w:rPr>
            <w:rFonts w:cs="Times New Roman"/>
          </w:rPr>
          <w:t> ;</w:t>
        </w:r>
        <w:r w:rsidR="00C01D98" w:rsidRPr="00781C58">
          <w:rPr>
            <w:rFonts w:cs="Times New Roman"/>
          </w:rPr>
          <w:t xml:space="preserve"> </w:t>
        </w:r>
      </w:ins>
      <w:r w:rsidRPr="00781C58">
        <w:rPr>
          <w:rFonts w:cs="Times New Roman"/>
        </w:rPr>
        <w:t>ce qui apparaît absolument impuissant à déraciner ce genre de sport, c</w:t>
      </w:r>
      <w:r>
        <w:rPr>
          <w:rFonts w:cs="Times New Roman"/>
        </w:rPr>
        <w:t>’</w:t>
      </w:r>
      <w:r w:rsidRPr="00781C58">
        <w:rPr>
          <w:rFonts w:cs="Times New Roman"/>
        </w:rPr>
        <w:t>est la loi. Je ne sais pas trop si la lecture de ce livre diligent conseillera quelque bretteur à ne pas embrocher son prochain</w:t>
      </w:r>
      <w:r>
        <w:rPr>
          <w:rFonts w:cs="Times New Roman"/>
        </w:rPr>
        <w:t> ;</w:t>
      </w:r>
      <w:r w:rsidRPr="00781C58">
        <w:rPr>
          <w:rFonts w:cs="Times New Roman"/>
        </w:rPr>
        <w:t xml:space="preserve"> l</w:t>
      </w:r>
      <w:r>
        <w:rPr>
          <w:rFonts w:cs="Times New Roman"/>
        </w:rPr>
        <w:t>’</w:t>
      </w:r>
      <w:r w:rsidRPr="00781C58">
        <w:rPr>
          <w:rFonts w:cs="Times New Roman"/>
        </w:rPr>
        <w:t>impression qu</w:t>
      </w:r>
      <w:r>
        <w:rPr>
          <w:rFonts w:cs="Times New Roman"/>
        </w:rPr>
        <w:t>’</w:t>
      </w:r>
      <w:r w:rsidRPr="00781C58">
        <w:rPr>
          <w:rFonts w:cs="Times New Roman"/>
        </w:rPr>
        <w:t>on en tire, c</w:t>
      </w:r>
      <w:r>
        <w:rPr>
          <w:rFonts w:cs="Times New Roman"/>
        </w:rPr>
        <w:t>’</w:t>
      </w:r>
      <w:r w:rsidRPr="00781C58">
        <w:rPr>
          <w:rFonts w:cs="Times New Roman"/>
        </w:rPr>
        <w:t>est avant tout une indulgente commisération pour la bêtise humaine, tellement colossale que souvent on est tenté d</w:t>
      </w:r>
      <w:r>
        <w:rPr>
          <w:rFonts w:cs="Times New Roman"/>
        </w:rPr>
        <w:t>’</w:t>
      </w:r>
      <w:r w:rsidRPr="00781C58">
        <w:rPr>
          <w:rFonts w:cs="Times New Roman"/>
        </w:rPr>
        <w:t>en rire. L</w:t>
      </w:r>
      <w:r>
        <w:rPr>
          <w:rFonts w:cs="Times New Roman"/>
        </w:rPr>
        <w:t>’</w:t>
      </w:r>
      <w:r w:rsidRPr="00781C58">
        <w:rPr>
          <w:rFonts w:cs="Times New Roman"/>
        </w:rPr>
        <w:t>étude de M.</w:t>
      </w:r>
      <w:r w:rsidR="00EF4C52">
        <w:rPr>
          <w:rFonts w:cs="Times New Roman"/>
        </w:rPr>
        <w:t> </w:t>
      </w:r>
      <w:r w:rsidRPr="00781C58">
        <w:rPr>
          <w:rFonts w:cs="Times New Roman"/>
        </w:rPr>
        <w:t>Gelli est louable, et elle a été sympathiquement accueillie par la presse, et précisément par ces journalistes qui demain se feront consciencieusement tuer pour un adjectif déplacé. Dans une nouvelle édition, l</w:t>
      </w:r>
      <w:r>
        <w:rPr>
          <w:rFonts w:cs="Times New Roman"/>
        </w:rPr>
        <w:t>’</w:t>
      </w:r>
      <w:r w:rsidRPr="00781C58">
        <w:rPr>
          <w:rFonts w:cs="Times New Roman"/>
        </w:rPr>
        <w:t>auteur comblera sans doute quelque lacune, comme celle du duel du poète russe Lermontow, tombé, à l</w:t>
      </w:r>
      <w:r>
        <w:rPr>
          <w:rFonts w:cs="Times New Roman"/>
        </w:rPr>
        <w:t>’</w:t>
      </w:r>
      <w:r w:rsidR="00EF4C52">
        <w:rPr>
          <w:rFonts w:cs="Times New Roman"/>
        </w:rPr>
        <w:t>instar de Pouchkine, sous la bal</w:t>
      </w:r>
      <w:r w:rsidRPr="00781C58">
        <w:rPr>
          <w:rFonts w:cs="Times New Roman"/>
        </w:rPr>
        <w:t>le d</w:t>
      </w:r>
      <w:r>
        <w:rPr>
          <w:rFonts w:cs="Times New Roman"/>
        </w:rPr>
        <w:t>’</w:t>
      </w:r>
      <w:r w:rsidRPr="00781C58">
        <w:rPr>
          <w:rFonts w:cs="Times New Roman"/>
        </w:rPr>
        <w:t>un de ses amis.</w:t>
      </w:r>
    </w:p>
    <w:p w14:paraId="79180082" w14:textId="77777777" w:rsidR="00EF4C52" w:rsidRPr="00DF4CEB" w:rsidRDefault="00EF4C52" w:rsidP="00EF4C52">
      <w:pPr>
        <w:pStyle w:val="Titre3"/>
        <w:rPr>
          <w:rFonts w:cs="Times New Roman"/>
          <w:i/>
          <w:lang w:val="it-IT"/>
        </w:rPr>
      </w:pPr>
      <w:r w:rsidRPr="00DF4CEB">
        <w:rPr>
          <w:rFonts w:cs="Times New Roman"/>
          <w:lang w:val="it-IT"/>
        </w:rPr>
        <w:t>G. Antona-</w:t>
      </w:r>
      <w:proofErr w:type="gramStart"/>
      <w:r w:rsidRPr="00DF4CEB">
        <w:rPr>
          <w:rFonts w:cs="Times New Roman"/>
          <w:lang w:val="it-IT"/>
        </w:rPr>
        <w:t>Traversi :</w:t>
      </w:r>
      <w:proofErr w:type="gramEnd"/>
      <w:r w:rsidRPr="00DF4CEB">
        <w:rPr>
          <w:rFonts w:cs="Times New Roman"/>
          <w:lang w:val="it-IT"/>
        </w:rPr>
        <w:t xml:space="preserve"> </w:t>
      </w:r>
      <w:r w:rsidRPr="00DF4CEB">
        <w:rPr>
          <w:rFonts w:cs="Times New Roman"/>
          <w:i/>
          <w:lang w:val="it-IT"/>
        </w:rPr>
        <w:t>La Scuola del marito</w:t>
      </w:r>
    </w:p>
    <w:p w14:paraId="28D86E2B" w14:textId="77777777" w:rsidR="00EF4C52" w:rsidRPr="00DF4CEB" w:rsidRDefault="00EF4C52" w:rsidP="00EF4C52">
      <w:pPr>
        <w:pStyle w:val="term"/>
        <w:rPr>
          <w:lang w:val="it-IT"/>
        </w:rPr>
      </w:pPr>
      <w:proofErr w:type="gramStart"/>
      <w:r w:rsidRPr="00DF4CEB">
        <w:rPr>
          <w:lang w:val="it-IT"/>
        </w:rPr>
        <w:t>id :</w:t>
      </w:r>
      <w:proofErr w:type="gramEnd"/>
      <w:r w:rsidRPr="00DF4CEB">
        <w:rPr>
          <w:lang w:val="it-IT"/>
        </w:rPr>
        <w:t xml:space="preserve"> article-1900-01</w:t>
      </w:r>
      <w:r w:rsidR="007C7FCF" w:rsidRPr="00DF4CEB">
        <w:rPr>
          <w:lang w:val="it-IT"/>
        </w:rPr>
        <w:t>-01_</w:t>
      </w:r>
      <w:r w:rsidRPr="00DF4CEB">
        <w:rPr>
          <w:lang w:val="it-IT"/>
        </w:rPr>
        <w:t>285a</w:t>
      </w:r>
    </w:p>
    <w:p w14:paraId="120733AD" w14:textId="77777777" w:rsidR="00EF4C52" w:rsidRPr="00DF4CEB" w:rsidRDefault="00EF4C52" w:rsidP="00EF4C52">
      <w:pPr>
        <w:pStyle w:val="term"/>
        <w:rPr>
          <w:lang w:val="it-IT"/>
        </w:rPr>
      </w:pPr>
      <w:proofErr w:type="gramStart"/>
      <w:r w:rsidRPr="00DF4CEB">
        <w:rPr>
          <w:lang w:val="it-IT"/>
        </w:rPr>
        <w:t>author :</w:t>
      </w:r>
      <w:proofErr w:type="gramEnd"/>
      <w:r w:rsidRPr="00DF4CEB">
        <w:rPr>
          <w:lang w:val="it-IT"/>
        </w:rPr>
        <w:t xml:space="preserve"> </w:t>
      </w:r>
      <w:r w:rsidRPr="00DF4CEB">
        <w:rPr>
          <w:rFonts w:eastAsiaTheme="majorEastAsia"/>
          <w:lang w:val="it-IT"/>
        </w:rPr>
        <w:t>Zùccoli, Luciano (1868-1929)</w:t>
      </w:r>
    </w:p>
    <w:p w14:paraId="39563556" w14:textId="77777777" w:rsidR="00EF4C52" w:rsidRPr="00DF4CEB" w:rsidRDefault="00EF4C52" w:rsidP="00EF4C52">
      <w:pPr>
        <w:pStyle w:val="term"/>
        <w:rPr>
          <w:lang w:val="it-IT"/>
        </w:rPr>
      </w:pPr>
      <w:proofErr w:type="gramStart"/>
      <w:r w:rsidRPr="00DF4CEB">
        <w:rPr>
          <w:lang w:val="it-IT"/>
        </w:rPr>
        <w:t>signed :</w:t>
      </w:r>
      <w:proofErr w:type="gramEnd"/>
      <w:r w:rsidRPr="00DF4CEB">
        <w:rPr>
          <w:lang w:val="it-IT"/>
        </w:rPr>
        <w:t xml:space="preserve"> Luciano </w:t>
      </w:r>
      <w:r w:rsidRPr="00DF4CEB">
        <w:rPr>
          <w:rFonts w:eastAsiaTheme="majorEastAsia"/>
          <w:lang w:val="it-IT"/>
        </w:rPr>
        <w:t>Zùccoli</w:t>
      </w:r>
    </w:p>
    <w:p w14:paraId="3B48F4A4" w14:textId="77777777" w:rsidR="00EF4C52" w:rsidRPr="00DF4CEB" w:rsidRDefault="00EF4C52" w:rsidP="00EF4C52">
      <w:pPr>
        <w:pStyle w:val="term"/>
        <w:rPr>
          <w:lang w:val="it-IT"/>
        </w:rPr>
      </w:pPr>
      <w:proofErr w:type="gramStart"/>
      <w:r w:rsidRPr="00DF4CEB">
        <w:rPr>
          <w:lang w:val="it-IT"/>
        </w:rPr>
        <w:t>section :</w:t>
      </w:r>
      <w:proofErr w:type="gramEnd"/>
      <w:r w:rsidRPr="00DF4CEB">
        <w:rPr>
          <w:lang w:val="it-IT"/>
        </w:rPr>
        <w:t xml:space="preserve"> Lettres italiennes</w:t>
      </w:r>
    </w:p>
    <w:p w14:paraId="78DE0D98" w14:textId="77777777" w:rsidR="00EF4C52" w:rsidRPr="00DF4CEB" w:rsidRDefault="00EF4C52" w:rsidP="00EF4C52">
      <w:pPr>
        <w:pStyle w:val="term"/>
        <w:rPr>
          <w:lang w:val="it-IT"/>
        </w:rPr>
      </w:pPr>
      <w:proofErr w:type="gramStart"/>
      <w:r w:rsidRPr="00DF4CEB">
        <w:rPr>
          <w:lang w:val="it-IT"/>
        </w:rPr>
        <w:t>title :</w:t>
      </w:r>
      <w:proofErr w:type="gramEnd"/>
      <w:r w:rsidRPr="00DF4CEB">
        <w:rPr>
          <w:lang w:val="it-IT"/>
        </w:rPr>
        <w:t xml:space="preserve"> G. Antona-Traversi : </w:t>
      </w:r>
      <w:r w:rsidRPr="00DF4CEB">
        <w:rPr>
          <w:i/>
          <w:lang w:val="it-IT"/>
        </w:rPr>
        <w:t>La Scuola del marito</w:t>
      </w:r>
    </w:p>
    <w:p w14:paraId="79BC6E23" w14:textId="77777777" w:rsidR="007C7FCF" w:rsidRDefault="00EF4C52" w:rsidP="00EF4C52">
      <w:pPr>
        <w:pStyle w:val="term"/>
      </w:pPr>
      <w:proofErr w:type="gramStart"/>
      <w:r w:rsidRPr="00925B7B">
        <w:t>date</w:t>
      </w:r>
      <w:proofErr w:type="gramEnd"/>
      <w:r w:rsidRPr="00925B7B">
        <w:t> :</w:t>
      </w:r>
      <w:r>
        <w:t xml:space="preserve"> 1900-01</w:t>
      </w:r>
      <w:r w:rsidR="007C7FCF">
        <w:t>-01</w:t>
      </w:r>
    </w:p>
    <w:p w14:paraId="4CDA2089" w14:textId="77777777" w:rsidR="00EF4C52" w:rsidRDefault="007C7FCF" w:rsidP="00EF4C52">
      <w:pPr>
        <w:pStyle w:val="term"/>
      </w:pPr>
      <w:proofErr w:type="gramStart"/>
      <w:r>
        <w:t>ref</w:t>
      </w:r>
      <w:proofErr w:type="gramEnd"/>
      <w:r w:rsidR="00EF4C52" w:rsidRPr="00925B7B">
        <w:t xml:space="preserve"> : </w:t>
      </w:r>
      <w:r w:rsidR="00EF4C52">
        <w:t>Tome XXXIII, numéro 121, 1</w:t>
      </w:r>
      <w:r w:rsidR="00EF4C52" w:rsidRPr="00685873">
        <w:rPr>
          <w:vertAlign w:val="superscript"/>
        </w:rPr>
        <w:t>er</w:t>
      </w:r>
      <w:r w:rsidR="00EF4C52">
        <w:t> janvier 1900</w:t>
      </w:r>
      <w:r w:rsidR="00EF4C52" w:rsidRPr="00925B7B">
        <w:t xml:space="preserve">, </w:t>
      </w:r>
      <w:r w:rsidR="00EF4C52">
        <w:t>p. 281-286 [285]</w:t>
      </w:r>
    </w:p>
    <w:p w14:paraId="671F104B" w14:textId="77777777" w:rsidR="005F258A" w:rsidRPr="00781C58" w:rsidRDefault="00781C58" w:rsidP="003326E0">
      <w:pPr>
        <w:pStyle w:val="Corpsdetexte"/>
        <w:rPr>
          <w:rFonts w:cs="Times New Roman"/>
        </w:rPr>
      </w:pPr>
      <w:r w:rsidRPr="00781C58">
        <w:rPr>
          <w:rFonts w:cs="Times New Roman"/>
          <w:b/>
        </w:rPr>
        <w:t xml:space="preserve">La Scuola del marito, </w:t>
      </w:r>
      <w:r w:rsidRPr="00781C58">
        <w:rPr>
          <w:rFonts w:cs="Times New Roman"/>
        </w:rPr>
        <w:t>par Giannino Antona-Traversi, est cette comédie spirituelle et hardie qui a remporté un succès éclatant sur toutes les scènes d</w:t>
      </w:r>
      <w:r>
        <w:rPr>
          <w:rFonts w:cs="Times New Roman"/>
        </w:rPr>
        <w:t>’</w:t>
      </w:r>
      <w:r w:rsidRPr="00781C58">
        <w:rPr>
          <w:rFonts w:cs="Times New Roman"/>
        </w:rPr>
        <w:t>Italie, notamment à Rome et à Milan. L</w:t>
      </w:r>
      <w:r>
        <w:rPr>
          <w:rFonts w:cs="Times New Roman"/>
        </w:rPr>
        <w:t>’</w:t>
      </w:r>
      <w:r w:rsidRPr="00781C58">
        <w:rPr>
          <w:rFonts w:cs="Times New Roman"/>
        </w:rPr>
        <w:t>auteur la fait paraître maintenant en brochure, et je constate, après lecture comme après la représentation, que le public cette fois avait raison de saluer un maître du genre dans notre populaire Giannino. Rien de plus fin et de plus vrai que cette pièce, qui sait dire tout, tout faire comprendre, et qui ne s</w:t>
      </w:r>
      <w:r>
        <w:rPr>
          <w:rFonts w:cs="Times New Roman"/>
        </w:rPr>
        <w:t>’</w:t>
      </w:r>
      <w:r w:rsidRPr="00781C58">
        <w:rPr>
          <w:rFonts w:cs="Times New Roman"/>
        </w:rPr>
        <w:t>arrête ni sur le seuil de l</w:t>
      </w:r>
      <w:r>
        <w:rPr>
          <w:rFonts w:cs="Times New Roman"/>
        </w:rPr>
        <w:t>’</w:t>
      </w:r>
      <w:r w:rsidRPr="00781C58">
        <w:rPr>
          <w:rFonts w:cs="Times New Roman"/>
        </w:rPr>
        <w:t>alcôve… ni sur le bord du lit. La corruption d</w:t>
      </w:r>
      <w:r>
        <w:rPr>
          <w:rFonts w:cs="Times New Roman"/>
        </w:rPr>
        <w:t>’</w:t>
      </w:r>
      <w:r w:rsidRPr="00781C58">
        <w:rPr>
          <w:rFonts w:cs="Times New Roman"/>
        </w:rPr>
        <w:t>une jeune femme tombée dans les mains d</w:t>
      </w:r>
      <w:r>
        <w:rPr>
          <w:rFonts w:cs="Times New Roman"/>
        </w:rPr>
        <w:t>’</w:t>
      </w:r>
      <w:r w:rsidRPr="00781C58">
        <w:rPr>
          <w:rFonts w:cs="Times New Roman"/>
        </w:rPr>
        <w:t xml:space="preserve">un mari insatiable, dont le but unique du mariage paraît être celui de créer une idole magnifique pour sa luxure blasée, cette corruption pénible et dangereuse, lente et inguérissable, </w:t>
      </w:r>
      <w:r w:rsidR="00B3100D">
        <w:rPr>
          <w:rFonts w:cs="Times New Roman"/>
        </w:rPr>
        <w:t>M. </w:t>
      </w:r>
      <w:r w:rsidRPr="00781C58">
        <w:rPr>
          <w:rFonts w:cs="Times New Roman"/>
        </w:rPr>
        <w:t>Antona-Traversi a eu la tranquille audace de l</w:t>
      </w:r>
      <w:r>
        <w:rPr>
          <w:rFonts w:cs="Times New Roman"/>
        </w:rPr>
        <w:t>’</w:t>
      </w:r>
      <w:r w:rsidRPr="00781C58">
        <w:rPr>
          <w:rFonts w:cs="Times New Roman"/>
        </w:rPr>
        <w:t>étudier et de l</w:t>
      </w:r>
      <w:r>
        <w:rPr>
          <w:rFonts w:cs="Times New Roman"/>
        </w:rPr>
        <w:t>’</w:t>
      </w:r>
      <w:r w:rsidRPr="00781C58">
        <w:rPr>
          <w:rFonts w:cs="Times New Roman"/>
        </w:rPr>
        <w:t>anatomiser dans une comédie qui est l</w:t>
      </w:r>
      <w:r>
        <w:rPr>
          <w:rFonts w:cs="Times New Roman"/>
        </w:rPr>
        <w:t>’</w:t>
      </w:r>
      <w:r w:rsidRPr="00781C58">
        <w:rPr>
          <w:rFonts w:cs="Times New Roman"/>
        </w:rPr>
        <w:t>effort d</w:t>
      </w:r>
      <w:r>
        <w:rPr>
          <w:rFonts w:cs="Times New Roman"/>
        </w:rPr>
        <w:t>’</w:t>
      </w:r>
      <w:r w:rsidRPr="00781C58">
        <w:rPr>
          <w:rFonts w:cs="Times New Roman"/>
        </w:rPr>
        <w:t>un talent point vulgaire</w:t>
      </w:r>
      <w:r>
        <w:rPr>
          <w:rFonts w:cs="Times New Roman"/>
        </w:rPr>
        <w:t> ;</w:t>
      </w:r>
      <w:r w:rsidRPr="00781C58">
        <w:rPr>
          <w:rFonts w:cs="Times New Roman"/>
        </w:rPr>
        <w:t xml:space="preserve"> il a bravé la pruderie de son public, et il l</w:t>
      </w:r>
      <w:r>
        <w:rPr>
          <w:rFonts w:cs="Times New Roman"/>
        </w:rPr>
        <w:t>’</w:t>
      </w:r>
      <w:r w:rsidRPr="00781C58">
        <w:rPr>
          <w:rFonts w:cs="Times New Roman"/>
        </w:rPr>
        <w:t xml:space="preserve">a vaincu par la grâce dont il sait tout présenter de la manière la </w:t>
      </w:r>
      <w:r w:rsidRPr="00781C58">
        <w:rPr>
          <w:rFonts w:cs="Times New Roman"/>
        </w:rPr>
        <w:lastRenderedPageBreak/>
        <w:t>plus irréprochable. Il n</w:t>
      </w:r>
      <w:r>
        <w:rPr>
          <w:rFonts w:cs="Times New Roman"/>
        </w:rPr>
        <w:t>’</w:t>
      </w:r>
      <w:r w:rsidRPr="00781C58">
        <w:rPr>
          <w:rFonts w:cs="Times New Roman"/>
        </w:rPr>
        <w:t>est que trop juste qu</w:t>
      </w:r>
      <w:r>
        <w:rPr>
          <w:rFonts w:cs="Times New Roman"/>
        </w:rPr>
        <w:t>’</w:t>
      </w:r>
      <w:r w:rsidRPr="00781C58">
        <w:rPr>
          <w:rFonts w:cs="Times New Roman"/>
        </w:rPr>
        <w:t>après le succès de cette pièce originale et individuelle on ait placé l</w:t>
      </w:r>
      <w:r>
        <w:rPr>
          <w:rFonts w:cs="Times New Roman"/>
        </w:rPr>
        <w:t>’</w:t>
      </w:r>
      <w:r w:rsidRPr="00781C58">
        <w:rPr>
          <w:rFonts w:cs="Times New Roman"/>
        </w:rPr>
        <w:t>auteur parmi les Maîtres de notre théâtre contemporain, et qu</w:t>
      </w:r>
      <w:r>
        <w:rPr>
          <w:rFonts w:cs="Times New Roman"/>
        </w:rPr>
        <w:t>’</w:t>
      </w:r>
      <w:r w:rsidRPr="00781C58">
        <w:rPr>
          <w:rFonts w:cs="Times New Roman"/>
        </w:rPr>
        <w:t>on attende avec le plus vif intérêt la suite d</w:t>
      </w:r>
      <w:r>
        <w:rPr>
          <w:rFonts w:cs="Times New Roman"/>
        </w:rPr>
        <w:t>’</w:t>
      </w:r>
      <w:r w:rsidRPr="00781C58">
        <w:rPr>
          <w:rFonts w:cs="Times New Roman"/>
        </w:rPr>
        <w:t>études qu</w:t>
      </w:r>
      <w:r>
        <w:rPr>
          <w:rFonts w:cs="Times New Roman"/>
        </w:rPr>
        <w:t>’</w:t>
      </w:r>
      <w:r w:rsidRPr="00781C58">
        <w:rPr>
          <w:rFonts w:cs="Times New Roman"/>
        </w:rPr>
        <w:t>il va préparer sur la haute société italienne.</w:t>
      </w:r>
    </w:p>
    <w:p w14:paraId="2DC0F5FF" w14:textId="77777777" w:rsidR="00EF4C52" w:rsidRPr="00DF4CEB" w:rsidRDefault="00EF4C52" w:rsidP="00EF4C52">
      <w:pPr>
        <w:pStyle w:val="Titre3"/>
        <w:rPr>
          <w:rFonts w:cs="Times New Roman"/>
          <w:lang w:val="it-IT"/>
        </w:rPr>
      </w:pPr>
      <w:r w:rsidRPr="00DF4CEB">
        <w:rPr>
          <w:rFonts w:cs="Times New Roman"/>
          <w:lang w:val="it-IT"/>
        </w:rPr>
        <w:t>Traductions</w:t>
      </w:r>
    </w:p>
    <w:p w14:paraId="5EAA0EED" w14:textId="77777777" w:rsidR="00EF4C52" w:rsidRPr="00DF4CEB" w:rsidRDefault="00EF4C52" w:rsidP="00EF4C52">
      <w:pPr>
        <w:pStyle w:val="term"/>
        <w:rPr>
          <w:lang w:val="it-IT"/>
        </w:rPr>
      </w:pPr>
      <w:proofErr w:type="gramStart"/>
      <w:r w:rsidRPr="00DF4CEB">
        <w:rPr>
          <w:lang w:val="it-IT"/>
        </w:rPr>
        <w:t>id :</w:t>
      </w:r>
      <w:proofErr w:type="gramEnd"/>
      <w:r w:rsidRPr="00DF4CEB">
        <w:rPr>
          <w:lang w:val="it-IT"/>
        </w:rPr>
        <w:t xml:space="preserve"> article-1900-01</w:t>
      </w:r>
      <w:r w:rsidR="007C7FCF" w:rsidRPr="00DF4CEB">
        <w:rPr>
          <w:lang w:val="it-IT"/>
        </w:rPr>
        <w:t>-01_</w:t>
      </w:r>
      <w:r w:rsidRPr="00DF4CEB">
        <w:rPr>
          <w:lang w:val="it-IT"/>
        </w:rPr>
        <w:t>285b</w:t>
      </w:r>
    </w:p>
    <w:p w14:paraId="3D0B8B64" w14:textId="77777777" w:rsidR="00EF4C52" w:rsidRPr="00DF4CEB" w:rsidRDefault="00EF4C52" w:rsidP="00EF4C52">
      <w:pPr>
        <w:pStyle w:val="term"/>
        <w:rPr>
          <w:lang w:val="it-IT"/>
        </w:rPr>
      </w:pPr>
      <w:proofErr w:type="gramStart"/>
      <w:r w:rsidRPr="00DF4CEB">
        <w:rPr>
          <w:lang w:val="it-IT"/>
        </w:rPr>
        <w:t>author :</w:t>
      </w:r>
      <w:proofErr w:type="gramEnd"/>
      <w:r w:rsidRPr="00DF4CEB">
        <w:rPr>
          <w:lang w:val="it-IT"/>
        </w:rPr>
        <w:t xml:space="preserve"> </w:t>
      </w:r>
      <w:r w:rsidRPr="00DF4CEB">
        <w:rPr>
          <w:rFonts w:eastAsiaTheme="majorEastAsia"/>
          <w:lang w:val="it-IT"/>
        </w:rPr>
        <w:t>Zùccoli, Luciano (1868-1929)</w:t>
      </w:r>
    </w:p>
    <w:p w14:paraId="7EEF4760" w14:textId="77777777" w:rsidR="00EF4C52" w:rsidRPr="00DF4CEB" w:rsidRDefault="00EF4C52" w:rsidP="00EF4C52">
      <w:pPr>
        <w:pStyle w:val="term"/>
        <w:rPr>
          <w:lang w:val="it-IT"/>
        </w:rPr>
      </w:pPr>
      <w:proofErr w:type="gramStart"/>
      <w:r w:rsidRPr="00DF4CEB">
        <w:rPr>
          <w:lang w:val="it-IT"/>
        </w:rPr>
        <w:t>signed :</w:t>
      </w:r>
      <w:proofErr w:type="gramEnd"/>
      <w:r w:rsidRPr="00DF4CEB">
        <w:rPr>
          <w:lang w:val="it-IT"/>
        </w:rPr>
        <w:t xml:space="preserve"> Luciano </w:t>
      </w:r>
      <w:r w:rsidRPr="00DF4CEB">
        <w:rPr>
          <w:rFonts w:eastAsiaTheme="majorEastAsia"/>
          <w:lang w:val="it-IT"/>
        </w:rPr>
        <w:t>Zùccoli</w:t>
      </w:r>
    </w:p>
    <w:p w14:paraId="3C923C17" w14:textId="77777777" w:rsidR="00EF4C52" w:rsidRDefault="00EF4C52" w:rsidP="00EF4C52">
      <w:pPr>
        <w:pStyle w:val="term"/>
      </w:pPr>
      <w:proofErr w:type="gramStart"/>
      <w:r w:rsidRPr="00925B7B">
        <w:t>section</w:t>
      </w:r>
      <w:proofErr w:type="gramEnd"/>
      <w:r w:rsidRPr="00925B7B">
        <w:t xml:space="preserve"> : </w:t>
      </w:r>
      <w:r>
        <w:t>Lettres italiennes</w:t>
      </w:r>
    </w:p>
    <w:p w14:paraId="51180EE7" w14:textId="77777777" w:rsidR="00EF4C52" w:rsidRPr="0044359D" w:rsidRDefault="00EF4C52" w:rsidP="00EF4C52">
      <w:pPr>
        <w:pStyle w:val="term"/>
      </w:pPr>
      <w:proofErr w:type="gramStart"/>
      <w:r w:rsidRPr="00DA7419">
        <w:t>title</w:t>
      </w:r>
      <w:proofErr w:type="gramEnd"/>
      <w:r w:rsidRPr="00DA7419">
        <w:t xml:space="preserve"> : </w:t>
      </w:r>
      <w:r w:rsidRPr="00EF4C52">
        <w:t>Traductions</w:t>
      </w:r>
    </w:p>
    <w:p w14:paraId="230097E0" w14:textId="77777777" w:rsidR="007C7FCF" w:rsidRDefault="00EF4C52" w:rsidP="00EF4C52">
      <w:pPr>
        <w:pStyle w:val="term"/>
      </w:pPr>
      <w:proofErr w:type="gramStart"/>
      <w:r w:rsidRPr="00925B7B">
        <w:t>date</w:t>
      </w:r>
      <w:proofErr w:type="gramEnd"/>
      <w:r w:rsidRPr="00925B7B">
        <w:t> :</w:t>
      </w:r>
      <w:r>
        <w:t xml:space="preserve"> 1900-01</w:t>
      </w:r>
      <w:r w:rsidR="007C7FCF">
        <w:t>-01</w:t>
      </w:r>
    </w:p>
    <w:p w14:paraId="68CF2BB0" w14:textId="77777777" w:rsidR="00EF4C52" w:rsidRDefault="007C7FCF" w:rsidP="00EF4C52">
      <w:pPr>
        <w:pStyle w:val="term"/>
      </w:pPr>
      <w:proofErr w:type="gramStart"/>
      <w:r>
        <w:t>ref</w:t>
      </w:r>
      <w:proofErr w:type="gramEnd"/>
      <w:r w:rsidR="00EF4C52" w:rsidRPr="00925B7B">
        <w:t xml:space="preserve"> : </w:t>
      </w:r>
      <w:r w:rsidR="00EF4C52">
        <w:t>Tome XXXIII, numéro 121, 1</w:t>
      </w:r>
      <w:r w:rsidR="00EF4C52" w:rsidRPr="00685873">
        <w:rPr>
          <w:vertAlign w:val="superscript"/>
        </w:rPr>
        <w:t>er</w:t>
      </w:r>
      <w:r w:rsidR="00EF4C52">
        <w:t> janvier 1900</w:t>
      </w:r>
      <w:r w:rsidR="00EF4C52" w:rsidRPr="00925B7B">
        <w:t xml:space="preserve">, </w:t>
      </w:r>
      <w:r w:rsidR="00EF4C52">
        <w:t>p. 281-286 [285]</w:t>
      </w:r>
    </w:p>
    <w:p w14:paraId="6ECBEB6E" w14:textId="77777777" w:rsidR="005F258A" w:rsidRPr="00781C58" w:rsidRDefault="00781C58" w:rsidP="003326E0">
      <w:pPr>
        <w:pStyle w:val="Corpsdetexte"/>
        <w:rPr>
          <w:rFonts w:cs="Times New Roman"/>
        </w:rPr>
      </w:pPr>
      <w:r w:rsidRPr="00781C58">
        <w:rPr>
          <w:rFonts w:cs="Times New Roman"/>
        </w:rPr>
        <w:t>Chez l</w:t>
      </w:r>
      <w:r>
        <w:rPr>
          <w:rFonts w:cs="Times New Roman"/>
        </w:rPr>
        <w:t>’</w:t>
      </w:r>
      <w:r w:rsidRPr="00781C58">
        <w:rPr>
          <w:rFonts w:cs="Times New Roman"/>
        </w:rPr>
        <w:t xml:space="preserve">éditeur Barbèra, de Florence, vient de paraître en deux volumes la traduction italienne, par Mme Emma Boghen-Conigliani, </w:t>
      </w:r>
      <w:proofErr w:type="gramStart"/>
      <w:r w:rsidRPr="00781C58">
        <w:rPr>
          <w:rFonts w:cs="Times New Roman"/>
        </w:rPr>
        <w:t xml:space="preserve">de </w:t>
      </w:r>
      <w:r w:rsidRPr="00781C58">
        <w:rPr>
          <w:rFonts w:cs="Times New Roman"/>
          <w:i/>
        </w:rPr>
        <w:t>les</w:t>
      </w:r>
      <w:proofErr w:type="gramEnd"/>
      <w:r w:rsidRPr="00781C58">
        <w:rPr>
          <w:rFonts w:cs="Times New Roman"/>
          <w:i/>
        </w:rPr>
        <w:t xml:space="preserve"> Pères et les enfants au </w:t>
      </w:r>
      <w:r w:rsidRPr="00781C58">
        <w:rPr>
          <w:rFonts w:cs="Times New Roman"/>
          <w:i/>
          <w:smallCaps/>
        </w:rPr>
        <w:t>xix</w:t>
      </w:r>
      <w:r w:rsidRPr="00781C58">
        <w:rPr>
          <w:i/>
          <w:vertAlign w:val="superscript"/>
        </w:rPr>
        <w:t>e</w:t>
      </w:r>
      <w:r w:rsidRPr="00781C58">
        <w:rPr>
          <w:rFonts w:cs="Times New Roman"/>
        </w:rPr>
        <w:t> </w:t>
      </w:r>
      <w:r w:rsidRPr="00781C58">
        <w:rPr>
          <w:rFonts w:cs="Times New Roman"/>
          <w:i/>
        </w:rPr>
        <w:t>siècle</w:t>
      </w:r>
      <w:r w:rsidRPr="00781C58">
        <w:rPr>
          <w:rFonts w:cs="Times New Roman"/>
        </w:rPr>
        <w:t xml:space="preserve">, par </w:t>
      </w:r>
      <w:r w:rsidR="00B3100D">
        <w:rPr>
          <w:rFonts w:cs="Times New Roman"/>
        </w:rPr>
        <w:t>M. </w:t>
      </w:r>
      <w:r w:rsidRPr="00781C58">
        <w:rPr>
          <w:rFonts w:cs="Times New Roman"/>
        </w:rPr>
        <w:t>Legouvé. L</w:t>
      </w:r>
      <w:r>
        <w:rPr>
          <w:rFonts w:cs="Times New Roman"/>
        </w:rPr>
        <w:t>’</w:t>
      </w:r>
      <w:r w:rsidRPr="00781C58">
        <w:rPr>
          <w:rFonts w:cs="Times New Roman"/>
        </w:rPr>
        <w:t>œuvre est (ou a été) trop connue en France pour que je puisse m</w:t>
      </w:r>
      <w:r>
        <w:rPr>
          <w:rFonts w:cs="Times New Roman"/>
        </w:rPr>
        <w:t>’</w:t>
      </w:r>
      <w:r w:rsidRPr="00781C58">
        <w:rPr>
          <w:rFonts w:cs="Times New Roman"/>
        </w:rPr>
        <w:t>y arrêter</w:t>
      </w:r>
      <w:r>
        <w:rPr>
          <w:rFonts w:cs="Times New Roman"/>
        </w:rPr>
        <w:t> :</w:t>
      </w:r>
      <w:r w:rsidRPr="00781C58">
        <w:rPr>
          <w:rFonts w:cs="Times New Roman"/>
        </w:rPr>
        <w:t xml:space="preserve"> la traduction, très élégante, décèle chez Conigliani l</w:t>
      </w:r>
      <w:r>
        <w:rPr>
          <w:rFonts w:cs="Times New Roman"/>
        </w:rPr>
        <w:t>’</w:t>
      </w:r>
      <w:r w:rsidRPr="00781C58">
        <w:rPr>
          <w:rFonts w:cs="Times New Roman"/>
        </w:rPr>
        <w:t>habitude du travail littéraire</w:t>
      </w:r>
      <w:r>
        <w:rPr>
          <w:rFonts w:cs="Times New Roman"/>
        </w:rPr>
        <w:t> ;</w:t>
      </w:r>
      <w:r w:rsidRPr="00781C58">
        <w:rPr>
          <w:rFonts w:cs="Times New Roman"/>
        </w:rPr>
        <w:t xml:space="preserve"> et en effet nous sommes redevables à cet auteur de plusieurs travaux critiques indéniablement remarquables.</w:t>
      </w:r>
    </w:p>
    <w:p w14:paraId="2013DBC4" w14:textId="77777777" w:rsidR="00EF4C52" w:rsidRPr="00DF4CEB" w:rsidRDefault="00EF4C52" w:rsidP="00EF4C52">
      <w:pPr>
        <w:pStyle w:val="Titre3"/>
        <w:rPr>
          <w:rFonts w:cs="Times New Roman"/>
          <w:lang w:val="it-IT"/>
        </w:rPr>
      </w:pPr>
      <w:r w:rsidRPr="00DF4CEB">
        <w:rPr>
          <w:rFonts w:cs="Times New Roman"/>
          <w:lang w:val="it-IT"/>
        </w:rPr>
        <w:t>Revues</w:t>
      </w:r>
    </w:p>
    <w:p w14:paraId="34E2AAF9" w14:textId="77777777" w:rsidR="00EF4C52" w:rsidRPr="00DF4CEB" w:rsidRDefault="00EF4C52" w:rsidP="00EF4C52">
      <w:pPr>
        <w:pStyle w:val="term"/>
        <w:rPr>
          <w:lang w:val="it-IT"/>
        </w:rPr>
      </w:pPr>
      <w:proofErr w:type="gramStart"/>
      <w:r w:rsidRPr="00DF4CEB">
        <w:rPr>
          <w:lang w:val="it-IT"/>
        </w:rPr>
        <w:t>id :</w:t>
      </w:r>
      <w:proofErr w:type="gramEnd"/>
      <w:r w:rsidRPr="00DF4CEB">
        <w:rPr>
          <w:lang w:val="it-IT"/>
        </w:rPr>
        <w:t xml:space="preserve"> article-1900-01</w:t>
      </w:r>
      <w:r w:rsidR="007C7FCF" w:rsidRPr="00DF4CEB">
        <w:rPr>
          <w:lang w:val="it-IT"/>
        </w:rPr>
        <w:t>-01_</w:t>
      </w:r>
      <w:r w:rsidRPr="00DF4CEB">
        <w:rPr>
          <w:lang w:val="it-IT"/>
        </w:rPr>
        <w:t>285c</w:t>
      </w:r>
    </w:p>
    <w:p w14:paraId="76C5D1D8" w14:textId="77777777" w:rsidR="00EF4C52" w:rsidRPr="00DF4CEB" w:rsidRDefault="00EF4C52" w:rsidP="00EF4C52">
      <w:pPr>
        <w:pStyle w:val="term"/>
        <w:rPr>
          <w:lang w:val="it-IT"/>
        </w:rPr>
      </w:pPr>
      <w:proofErr w:type="gramStart"/>
      <w:r w:rsidRPr="00DF4CEB">
        <w:rPr>
          <w:lang w:val="it-IT"/>
        </w:rPr>
        <w:t>author :</w:t>
      </w:r>
      <w:proofErr w:type="gramEnd"/>
      <w:r w:rsidRPr="00DF4CEB">
        <w:rPr>
          <w:lang w:val="it-IT"/>
        </w:rPr>
        <w:t xml:space="preserve"> </w:t>
      </w:r>
      <w:r w:rsidRPr="00DF4CEB">
        <w:rPr>
          <w:rFonts w:eastAsiaTheme="majorEastAsia"/>
          <w:lang w:val="it-IT"/>
        </w:rPr>
        <w:t>Zùccoli, Luciano (1868-1929)</w:t>
      </w:r>
    </w:p>
    <w:p w14:paraId="1E103EF0" w14:textId="77777777" w:rsidR="00EF4C52" w:rsidRPr="00DF4CEB" w:rsidRDefault="00EF4C52" w:rsidP="00EF4C52">
      <w:pPr>
        <w:pStyle w:val="term"/>
        <w:rPr>
          <w:lang w:val="it-IT"/>
        </w:rPr>
      </w:pPr>
      <w:proofErr w:type="gramStart"/>
      <w:r w:rsidRPr="00DF4CEB">
        <w:rPr>
          <w:lang w:val="it-IT"/>
        </w:rPr>
        <w:t>signed :</w:t>
      </w:r>
      <w:proofErr w:type="gramEnd"/>
      <w:r w:rsidRPr="00DF4CEB">
        <w:rPr>
          <w:lang w:val="it-IT"/>
        </w:rPr>
        <w:t xml:space="preserve"> Luciano </w:t>
      </w:r>
      <w:r w:rsidRPr="00DF4CEB">
        <w:rPr>
          <w:rFonts w:eastAsiaTheme="majorEastAsia"/>
          <w:lang w:val="it-IT"/>
        </w:rPr>
        <w:t>Zùccoli</w:t>
      </w:r>
    </w:p>
    <w:p w14:paraId="704B2D37" w14:textId="77777777" w:rsidR="00EF4C52" w:rsidRDefault="00EF4C52" w:rsidP="00EF4C52">
      <w:pPr>
        <w:pStyle w:val="term"/>
      </w:pPr>
      <w:proofErr w:type="gramStart"/>
      <w:r w:rsidRPr="00925B7B">
        <w:t>section</w:t>
      </w:r>
      <w:proofErr w:type="gramEnd"/>
      <w:r w:rsidRPr="00925B7B">
        <w:t xml:space="preserve"> : </w:t>
      </w:r>
      <w:r>
        <w:t>Lettres italiennes</w:t>
      </w:r>
    </w:p>
    <w:p w14:paraId="0F128162" w14:textId="77777777" w:rsidR="00EF4C52" w:rsidRPr="0044359D" w:rsidRDefault="00EF4C52" w:rsidP="00EF4C52">
      <w:pPr>
        <w:pStyle w:val="term"/>
      </w:pPr>
      <w:proofErr w:type="gramStart"/>
      <w:r w:rsidRPr="00DA7419">
        <w:t>title</w:t>
      </w:r>
      <w:proofErr w:type="gramEnd"/>
      <w:r w:rsidRPr="00DA7419">
        <w:t xml:space="preserve"> : </w:t>
      </w:r>
      <w:r w:rsidRPr="00EF4C52">
        <w:t>Revues</w:t>
      </w:r>
    </w:p>
    <w:p w14:paraId="53FA3D61" w14:textId="77777777" w:rsidR="007C7FCF" w:rsidRDefault="00EF4C52" w:rsidP="00EF4C52">
      <w:pPr>
        <w:pStyle w:val="term"/>
      </w:pPr>
      <w:proofErr w:type="gramStart"/>
      <w:r w:rsidRPr="00925B7B">
        <w:t>date</w:t>
      </w:r>
      <w:proofErr w:type="gramEnd"/>
      <w:r w:rsidRPr="00925B7B">
        <w:t> :</w:t>
      </w:r>
      <w:r>
        <w:t xml:space="preserve"> 1900-01</w:t>
      </w:r>
      <w:r w:rsidR="007C7FCF">
        <w:t>-01</w:t>
      </w:r>
    </w:p>
    <w:p w14:paraId="42119598" w14:textId="77777777" w:rsidR="00EF4C52" w:rsidRDefault="007C7FCF" w:rsidP="00EF4C52">
      <w:pPr>
        <w:pStyle w:val="term"/>
      </w:pPr>
      <w:proofErr w:type="gramStart"/>
      <w:r>
        <w:t>ref</w:t>
      </w:r>
      <w:proofErr w:type="gramEnd"/>
      <w:r w:rsidR="00EF4C52" w:rsidRPr="00925B7B">
        <w:t xml:space="preserve"> : </w:t>
      </w:r>
      <w:r w:rsidR="00EF4C52">
        <w:t>Tome XXXIII, numéro 121, 1</w:t>
      </w:r>
      <w:r w:rsidR="00EF4C52" w:rsidRPr="00685873">
        <w:rPr>
          <w:vertAlign w:val="superscript"/>
        </w:rPr>
        <w:t>er</w:t>
      </w:r>
      <w:r w:rsidR="00EF4C52">
        <w:t> janvier 1900</w:t>
      </w:r>
      <w:r w:rsidR="00EF4C52" w:rsidRPr="00925B7B">
        <w:t xml:space="preserve">, </w:t>
      </w:r>
      <w:r w:rsidR="00EF4C52">
        <w:t>p. 281-286 [285-286]</w:t>
      </w:r>
    </w:p>
    <w:p w14:paraId="37A4BC84" w14:textId="77777777" w:rsidR="005F258A" w:rsidRPr="00781C58" w:rsidRDefault="00781C58" w:rsidP="003326E0">
      <w:pPr>
        <w:pStyle w:val="Corpsdetexte"/>
        <w:rPr>
          <w:rFonts w:cs="Times New Roman"/>
        </w:rPr>
      </w:pPr>
      <w:r w:rsidRPr="00781C58">
        <w:rPr>
          <w:rFonts w:cs="Times New Roman"/>
        </w:rPr>
        <w:t xml:space="preserve">Je dois signaler parmi les nouvelles revues </w:t>
      </w:r>
      <w:r w:rsidR="00EF4C52">
        <w:rPr>
          <w:rFonts w:cs="Times New Roman"/>
          <w:i/>
        </w:rPr>
        <w:t>Fl</w:t>
      </w:r>
      <w:r w:rsidRPr="00781C58">
        <w:rPr>
          <w:rFonts w:cs="Times New Roman"/>
          <w:i/>
        </w:rPr>
        <w:t>egrea</w:t>
      </w:r>
      <w:r w:rsidRPr="00781C58">
        <w:rPr>
          <w:rFonts w:cs="Times New Roman"/>
        </w:rPr>
        <w:t xml:space="preserve">, qui, sous la direction savante et énergique de </w:t>
      </w:r>
      <w:r w:rsidR="00B3100D">
        <w:rPr>
          <w:rFonts w:cs="Times New Roman"/>
        </w:rPr>
        <w:t>M. </w:t>
      </w:r>
      <w:r w:rsidRPr="00781C58">
        <w:rPr>
          <w:rFonts w:cs="Times New Roman"/>
        </w:rPr>
        <w:t>Riccardo Forster, acquiert continuellement plus de diffusion et d</w:t>
      </w:r>
      <w:r>
        <w:rPr>
          <w:rFonts w:cs="Times New Roman"/>
        </w:rPr>
        <w:t>’</w:t>
      </w:r>
      <w:r w:rsidRPr="00781C58">
        <w:rPr>
          <w:rFonts w:cs="Times New Roman"/>
        </w:rPr>
        <w:t>importance. Chaque livraison renferme des articles d</w:t>
      </w:r>
      <w:r>
        <w:rPr>
          <w:rFonts w:cs="Times New Roman"/>
        </w:rPr>
        <w:t>’</w:t>
      </w:r>
      <w:r w:rsidRPr="00781C58">
        <w:rPr>
          <w:rFonts w:cs="Times New Roman"/>
        </w:rPr>
        <w:t>auteurs en vue, tels que Matilde Serao, Giovanni Pascoli, Raffaele De Cesare, Corrado Ricci, Pompeo Molmenti, Diego Angeli, Domenico Tumiati, A</w:t>
      </w:r>
      <w:r w:rsidR="00EF4C52">
        <w:rPr>
          <w:rFonts w:cs="Times New Roman"/>
        </w:rPr>
        <w:t>dolfo Albertazzi, etc., etc.</w:t>
      </w:r>
      <w:r w:rsidR="00EF4C52">
        <w:rPr>
          <w:rStyle w:val="Appelnotedebasdep"/>
          <w:rFonts w:cs="Times New Roman"/>
        </w:rPr>
        <w:footnoteReference w:id="1"/>
      </w:r>
      <w:r w:rsidRPr="00781C58">
        <w:rPr>
          <w:rFonts w:cs="Times New Roman"/>
        </w:rPr>
        <w:t xml:space="preserve">. Cette élite donne à </w:t>
      </w:r>
      <w:r w:rsidRPr="00781C58">
        <w:rPr>
          <w:rFonts w:cs="Times New Roman"/>
          <w:i/>
        </w:rPr>
        <w:t>Flegrea</w:t>
      </w:r>
      <w:r w:rsidRPr="00781C58">
        <w:rPr>
          <w:rFonts w:cs="Times New Roman"/>
        </w:rPr>
        <w:t xml:space="preserve"> un cachet du plus haut bon goût</w:t>
      </w:r>
      <w:r>
        <w:rPr>
          <w:rFonts w:cs="Times New Roman"/>
        </w:rPr>
        <w:t> ;</w:t>
      </w:r>
      <w:r w:rsidRPr="00781C58">
        <w:rPr>
          <w:rFonts w:cs="Times New Roman"/>
        </w:rPr>
        <w:t xml:space="preserve"> paraissant à Naples, la revue embrasse les manifestations intellectuelles de toute l</w:t>
      </w:r>
      <w:r>
        <w:rPr>
          <w:rFonts w:cs="Times New Roman"/>
        </w:rPr>
        <w:t>’</w:t>
      </w:r>
      <w:r w:rsidRPr="00781C58">
        <w:rPr>
          <w:rFonts w:cs="Times New Roman"/>
        </w:rPr>
        <w:t xml:space="preserve">Italie, où lentement mais sûrement elle se crée un public choisi. Il faut surtout féliciter </w:t>
      </w:r>
      <w:r w:rsidR="00B3100D">
        <w:rPr>
          <w:rFonts w:cs="Times New Roman"/>
        </w:rPr>
        <w:t>M. </w:t>
      </w:r>
      <w:r w:rsidRPr="00781C58">
        <w:rPr>
          <w:rFonts w:cs="Times New Roman"/>
        </w:rPr>
        <w:t>Forster, qui a su soustraire sa revue aux influences étroites des écoles et des cénacles.</w:t>
      </w:r>
    </w:p>
    <w:p w14:paraId="45E0D4B1" w14:textId="77777777" w:rsidR="005F258A" w:rsidRPr="00DF4CEB" w:rsidRDefault="00781C58" w:rsidP="003326E0">
      <w:pPr>
        <w:pStyle w:val="Corpsdetexte"/>
        <w:rPr>
          <w:rFonts w:cs="Times New Roman"/>
          <w:lang w:val="it-IT"/>
        </w:rPr>
      </w:pPr>
      <w:r w:rsidRPr="00781C58">
        <w:rPr>
          <w:rFonts w:cs="Times New Roman"/>
        </w:rPr>
        <w:t xml:space="preserve">Dans les derniers numéros de la </w:t>
      </w:r>
      <w:r w:rsidRPr="00781C58">
        <w:rPr>
          <w:rFonts w:cs="Times New Roman"/>
          <w:i/>
        </w:rPr>
        <w:t>Vita Internazionale</w:t>
      </w:r>
      <w:r w:rsidRPr="00781C58">
        <w:rPr>
          <w:rFonts w:cs="Times New Roman"/>
        </w:rPr>
        <w:t xml:space="preserve">, dont le refrain pour la paix universelle finit par devenir assommant, cette revue prend décidément une attitude boérophile et anglophobe. À remarquer une poésie de </w:t>
      </w:r>
      <w:r w:rsidR="00B3100D">
        <w:rPr>
          <w:rFonts w:cs="Times New Roman"/>
        </w:rPr>
        <w:t>M. </w:t>
      </w:r>
      <w:r w:rsidRPr="00781C58">
        <w:rPr>
          <w:rFonts w:cs="Times New Roman"/>
        </w:rPr>
        <w:t xml:space="preserve">Lipparini pour le vieux Krüger, dont les yeux </w:t>
      </w:r>
      <w:r w:rsidR="00050857">
        <w:rPr>
          <w:rFonts w:cs="Times New Roman"/>
        </w:rPr>
        <w:t>— </w:t>
      </w:r>
      <w:r w:rsidRPr="00781C58">
        <w:rPr>
          <w:rFonts w:cs="Times New Roman"/>
        </w:rPr>
        <w:t>dit le poète </w:t>
      </w:r>
      <w:r w:rsidR="00EF4C52">
        <w:rPr>
          <w:rFonts w:cs="Times New Roman"/>
        </w:rPr>
        <w:t xml:space="preserve">— </w:t>
      </w:r>
      <w:r w:rsidRPr="00781C58">
        <w:rPr>
          <w:rFonts w:cs="Times New Roman"/>
        </w:rPr>
        <w:t>ont des reflets d</w:t>
      </w:r>
      <w:r>
        <w:rPr>
          <w:rFonts w:cs="Times New Roman"/>
        </w:rPr>
        <w:t>’</w:t>
      </w:r>
      <w:r w:rsidRPr="00781C58">
        <w:rPr>
          <w:rFonts w:cs="Times New Roman"/>
        </w:rPr>
        <w:t xml:space="preserve">or. </w:t>
      </w:r>
      <w:r w:rsidRPr="00DF4CEB">
        <w:rPr>
          <w:rFonts w:cs="Times New Roman"/>
          <w:lang w:val="it-IT"/>
        </w:rPr>
        <w:t xml:space="preserve">Il n’est que trop </w:t>
      </w:r>
      <w:proofErr w:type="gramStart"/>
      <w:r w:rsidRPr="00DF4CEB">
        <w:rPr>
          <w:rFonts w:cs="Times New Roman"/>
          <w:lang w:val="it-IT"/>
        </w:rPr>
        <w:t>naturel !</w:t>
      </w:r>
      <w:proofErr w:type="gramEnd"/>
      <w:r w:rsidRPr="00DF4CEB">
        <w:rPr>
          <w:rFonts w:cs="Times New Roman"/>
          <w:lang w:val="it-IT"/>
        </w:rPr>
        <w:t>…</w:t>
      </w:r>
    </w:p>
    <w:p w14:paraId="5D4C61BE" w14:textId="77777777" w:rsidR="00EF4C52" w:rsidRPr="00DF4CEB" w:rsidRDefault="00EF4C52" w:rsidP="00EF4C52">
      <w:pPr>
        <w:pStyle w:val="Titre3"/>
        <w:rPr>
          <w:rFonts w:cs="Times New Roman"/>
          <w:lang w:val="it-IT"/>
        </w:rPr>
      </w:pPr>
      <w:r w:rsidRPr="00DF4CEB">
        <w:rPr>
          <w:rFonts w:cs="Times New Roman"/>
          <w:lang w:val="it-IT"/>
        </w:rPr>
        <w:lastRenderedPageBreak/>
        <w:t>Nota</w:t>
      </w:r>
    </w:p>
    <w:p w14:paraId="564E8EE3" w14:textId="77777777" w:rsidR="00EF4C52" w:rsidRPr="00DF4CEB" w:rsidRDefault="00EF4C52" w:rsidP="00EF4C52">
      <w:pPr>
        <w:pStyle w:val="term"/>
        <w:rPr>
          <w:lang w:val="it-IT"/>
        </w:rPr>
      </w:pPr>
      <w:proofErr w:type="gramStart"/>
      <w:r w:rsidRPr="00DF4CEB">
        <w:rPr>
          <w:lang w:val="it-IT"/>
        </w:rPr>
        <w:t>id :</w:t>
      </w:r>
      <w:proofErr w:type="gramEnd"/>
      <w:r w:rsidRPr="00DF4CEB">
        <w:rPr>
          <w:lang w:val="it-IT"/>
        </w:rPr>
        <w:t xml:space="preserve"> article-1900-01</w:t>
      </w:r>
      <w:r w:rsidR="007C7FCF" w:rsidRPr="00DF4CEB">
        <w:rPr>
          <w:lang w:val="it-IT"/>
        </w:rPr>
        <w:t>-01_</w:t>
      </w:r>
      <w:r w:rsidRPr="00DF4CEB">
        <w:rPr>
          <w:lang w:val="it-IT"/>
        </w:rPr>
        <w:t>286</w:t>
      </w:r>
    </w:p>
    <w:p w14:paraId="1ECC84A4" w14:textId="77777777" w:rsidR="00EF4C52" w:rsidRPr="00DF4CEB" w:rsidRDefault="00EF4C52" w:rsidP="00EF4C52">
      <w:pPr>
        <w:pStyle w:val="term"/>
        <w:rPr>
          <w:lang w:val="it-IT"/>
        </w:rPr>
      </w:pPr>
      <w:proofErr w:type="gramStart"/>
      <w:r w:rsidRPr="00DF4CEB">
        <w:rPr>
          <w:lang w:val="it-IT"/>
        </w:rPr>
        <w:t>author :</w:t>
      </w:r>
      <w:proofErr w:type="gramEnd"/>
      <w:r w:rsidRPr="00DF4CEB">
        <w:rPr>
          <w:lang w:val="it-IT"/>
        </w:rPr>
        <w:t xml:space="preserve"> </w:t>
      </w:r>
      <w:r w:rsidRPr="00DF4CEB">
        <w:rPr>
          <w:rFonts w:eastAsiaTheme="majorEastAsia"/>
          <w:lang w:val="it-IT"/>
        </w:rPr>
        <w:t>Zùccoli, Luciano (1868-1929)</w:t>
      </w:r>
    </w:p>
    <w:p w14:paraId="270949D1" w14:textId="77777777" w:rsidR="00EF4C52" w:rsidRPr="00DF4CEB" w:rsidRDefault="00EF4C52" w:rsidP="00EF4C52">
      <w:pPr>
        <w:pStyle w:val="term"/>
        <w:rPr>
          <w:lang w:val="it-IT"/>
        </w:rPr>
      </w:pPr>
      <w:proofErr w:type="gramStart"/>
      <w:r w:rsidRPr="00DF4CEB">
        <w:rPr>
          <w:lang w:val="it-IT"/>
        </w:rPr>
        <w:t>signed :</w:t>
      </w:r>
      <w:proofErr w:type="gramEnd"/>
      <w:r w:rsidRPr="00DF4CEB">
        <w:rPr>
          <w:lang w:val="it-IT"/>
        </w:rPr>
        <w:t xml:space="preserve"> Luciano </w:t>
      </w:r>
      <w:r w:rsidRPr="00DF4CEB">
        <w:rPr>
          <w:rFonts w:eastAsiaTheme="majorEastAsia"/>
          <w:lang w:val="it-IT"/>
        </w:rPr>
        <w:t>Zùccoli</w:t>
      </w:r>
    </w:p>
    <w:p w14:paraId="2A61A048" w14:textId="77777777" w:rsidR="00EF4C52" w:rsidRDefault="00EF4C52" w:rsidP="00EF4C52">
      <w:pPr>
        <w:pStyle w:val="term"/>
      </w:pPr>
      <w:proofErr w:type="gramStart"/>
      <w:r w:rsidRPr="00925B7B">
        <w:t>section</w:t>
      </w:r>
      <w:proofErr w:type="gramEnd"/>
      <w:r w:rsidRPr="00925B7B">
        <w:t xml:space="preserve"> : </w:t>
      </w:r>
      <w:r>
        <w:t>Lettres italiennes</w:t>
      </w:r>
    </w:p>
    <w:p w14:paraId="7E4EBD53" w14:textId="77777777" w:rsidR="00EF4C52" w:rsidRPr="0044359D" w:rsidRDefault="00EF4C52" w:rsidP="00EF4C52">
      <w:pPr>
        <w:pStyle w:val="term"/>
      </w:pPr>
      <w:proofErr w:type="gramStart"/>
      <w:r w:rsidRPr="00DA7419">
        <w:t>title</w:t>
      </w:r>
      <w:proofErr w:type="gramEnd"/>
      <w:r w:rsidRPr="00DA7419">
        <w:t xml:space="preserve"> : </w:t>
      </w:r>
      <w:r>
        <w:t>Nota</w:t>
      </w:r>
    </w:p>
    <w:p w14:paraId="2DC20AD2" w14:textId="77777777" w:rsidR="007C7FCF" w:rsidRDefault="00EF4C52" w:rsidP="00EF4C52">
      <w:pPr>
        <w:pStyle w:val="term"/>
      </w:pPr>
      <w:proofErr w:type="gramStart"/>
      <w:r w:rsidRPr="00925B7B">
        <w:t>date</w:t>
      </w:r>
      <w:proofErr w:type="gramEnd"/>
      <w:r w:rsidRPr="00925B7B">
        <w:t> :</w:t>
      </w:r>
      <w:r>
        <w:t xml:space="preserve"> 1900-01</w:t>
      </w:r>
      <w:r w:rsidR="007C7FCF">
        <w:t>-01</w:t>
      </w:r>
    </w:p>
    <w:p w14:paraId="0825E2E6" w14:textId="77777777" w:rsidR="00EF4C52" w:rsidRDefault="007C7FCF" w:rsidP="00EF4C52">
      <w:pPr>
        <w:pStyle w:val="term"/>
      </w:pPr>
      <w:proofErr w:type="gramStart"/>
      <w:r>
        <w:t>ref</w:t>
      </w:r>
      <w:proofErr w:type="gramEnd"/>
      <w:r w:rsidR="00EF4C52" w:rsidRPr="00925B7B">
        <w:t xml:space="preserve"> : </w:t>
      </w:r>
      <w:r w:rsidR="00EF4C52">
        <w:t>Tome XXXIII, numéro 121, 1</w:t>
      </w:r>
      <w:r w:rsidR="00EF4C52" w:rsidRPr="00685873">
        <w:rPr>
          <w:vertAlign w:val="superscript"/>
        </w:rPr>
        <w:t>er</w:t>
      </w:r>
      <w:r w:rsidR="00EF4C52">
        <w:t> janvier 1900</w:t>
      </w:r>
      <w:r w:rsidR="00EF4C52" w:rsidRPr="00925B7B">
        <w:t xml:space="preserve">, </w:t>
      </w:r>
      <w:r w:rsidR="00EF4C52">
        <w:t>p. 281-286 [286]</w:t>
      </w:r>
    </w:p>
    <w:p w14:paraId="307E4568" w14:textId="77777777" w:rsidR="005F258A" w:rsidRPr="00781C58" w:rsidRDefault="00781C58" w:rsidP="003326E0">
      <w:pPr>
        <w:pStyle w:val="Corpsdetexte"/>
        <w:rPr>
          <w:rFonts w:cs="Times New Roman"/>
        </w:rPr>
      </w:pPr>
      <w:r w:rsidRPr="00781C58">
        <w:rPr>
          <w:rFonts w:cs="Times New Roman"/>
        </w:rPr>
        <w:t xml:space="preserve">Nous prions les Éditeurs et les Directeurs de Revues de vouloir bien envoyer </w:t>
      </w:r>
      <w:r w:rsidRPr="00781C58">
        <w:rPr>
          <w:rFonts w:cs="Times New Roman"/>
          <w:i/>
        </w:rPr>
        <w:t>directement à notre collaborateur Luciano Zuccoli, Modena (Italie)</w:t>
      </w:r>
      <w:r w:rsidRPr="00781C58">
        <w:rPr>
          <w:rFonts w:cs="Times New Roman"/>
        </w:rPr>
        <w:t>, les livres et publications dont ils désirent qu</w:t>
      </w:r>
      <w:r>
        <w:rPr>
          <w:rFonts w:cs="Times New Roman"/>
        </w:rPr>
        <w:t>’</w:t>
      </w:r>
      <w:r w:rsidRPr="00781C58">
        <w:rPr>
          <w:rFonts w:cs="Times New Roman"/>
        </w:rPr>
        <w:t>il soit parlé dans notre Revue, sous la présente rubrique.</w:t>
      </w:r>
    </w:p>
    <w:p w14:paraId="773974EE" w14:textId="77777777" w:rsidR="00EF4C52" w:rsidRDefault="00EF4C52" w:rsidP="00EF4C52">
      <w:pPr>
        <w:pStyle w:val="Titre1"/>
        <w:rPr>
          <w:rFonts w:hint="eastAsia"/>
        </w:rPr>
      </w:pPr>
      <w:r>
        <w:t>Tome XXXIII, numéro 122, 1</w:t>
      </w:r>
      <w:r w:rsidRPr="00685873">
        <w:rPr>
          <w:vertAlign w:val="superscript"/>
        </w:rPr>
        <w:t>er</w:t>
      </w:r>
      <w:r>
        <w:t> février 1900</w:t>
      </w:r>
    </w:p>
    <w:p w14:paraId="7247B99B" w14:textId="77777777" w:rsidR="00EF4C52" w:rsidRDefault="00EF4C52" w:rsidP="00EF4C52">
      <w:pPr>
        <w:pStyle w:val="Titre2"/>
      </w:pPr>
      <w:r>
        <w:t xml:space="preserve">Les Revues. </w:t>
      </w:r>
      <w:r>
        <w:br/>
        <w:t>Memento [extrait]</w:t>
      </w:r>
    </w:p>
    <w:p w14:paraId="44A865EC" w14:textId="77777777" w:rsidR="00EF4C52" w:rsidRPr="00925B7B" w:rsidRDefault="00EF4C52" w:rsidP="00EF4C52">
      <w:pPr>
        <w:pStyle w:val="term"/>
      </w:pPr>
      <w:proofErr w:type="gramStart"/>
      <w:r w:rsidRPr="00925B7B">
        <w:t>id</w:t>
      </w:r>
      <w:proofErr w:type="gramEnd"/>
      <w:r w:rsidRPr="00925B7B">
        <w:t> : article-</w:t>
      </w:r>
      <w:r>
        <w:t>1900</w:t>
      </w:r>
      <w:r w:rsidRPr="00925B7B">
        <w:t>-</w:t>
      </w:r>
      <w:r>
        <w:t>02</w:t>
      </w:r>
      <w:r w:rsidR="007C7FCF">
        <w:t>-01_</w:t>
      </w:r>
      <w:r>
        <w:t>504</w:t>
      </w:r>
    </w:p>
    <w:p w14:paraId="0B5AD6E5" w14:textId="77777777" w:rsidR="00EF4C52" w:rsidRPr="00DF4CEB" w:rsidRDefault="00EF4C52" w:rsidP="00EF4C52">
      <w:pPr>
        <w:pStyle w:val="term"/>
        <w:rPr>
          <w:lang w:val="en-GB"/>
        </w:rPr>
      </w:pPr>
      <w:proofErr w:type="gramStart"/>
      <w:r w:rsidRPr="00DF4CEB">
        <w:rPr>
          <w:lang w:val="en-GB"/>
        </w:rPr>
        <w:t>author :</w:t>
      </w:r>
      <w:proofErr w:type="gramEnd"/>
      <w:r w:rsidRPr="00DF4CEB">
        <w:rPr>
          <w:lang w:val="en-GB"/>
        </w:rPr>
        <w:t xml:space="preserve"> Hirsch, Charles-Henry (1860-1948)</w:t>
      </w:r>
    </w:p>
    <w:p w14:paraId="36F2BF99" w14:textId="77777777" w:rsidR="00EF4C52" w:rsidRPr="00DF4CEB" w:rsidRDefault="00EF4C52" w:rsidP="00EF4C52">
      <w:pPr>
        <w:pStyle w:val="term"/>
        <w:rPr>
          <w:lang w:val="en-GB"/>
        </w:rPr>
      </w:pPr>
      <w:proofErr w:type="gramStart"/>
      <w:r w:rsidRPr="00DF4CEB">
        <w:rPr>
          <w:lang w:val="en-GB"/>
        </w:rPr>
        <w:t>signed :</w:t>
      </w:r>
      <w:proofErr w:type="gramEnd"/>
      <w:r w:rsidRPr="00DF4CEB">
        <w:rPr>
          <w:lang w:val="en-GB"/>
        </w:rPr>
        <w:t xml:space="preserve"> Charles-Henry Hirsch</w:t>
      </w:r>
    </w:p>
    <w:p w14:paraId="19AD1119" w14:textId="77777777" w:rsidR="00EF4C52" w:rsidRDefault="00EF4C52" w:rsidP="00EF4C52">
      <w:pPr>
        <w:pStyle w:val="term"/>
      </w:pPr>
      <w:proofErr w:type="gramStart"/>
      <w:r w:rsidRPr="00925B7B">
        <w:t>section</w:t>
      </w:r>
      <w:proofErr w:type="gramEnd"/>
      <w:r w:rsidRPr="00925B7B">
        <w:t xml:space="preserve"> : </w:t>
      </w:r>
      <w:r>
        <w:t>Les Revues</w:t>
      </w:r>
    </w:p>
    <w:p w14:paraId="1F75AE9F" w14:textId="77777777" w:rsidR="00EF4C52" w:rsidRPr="0044359D" w:rsidRDefault="00EF4C52" w:rsidP="00EF4C52">
      <w:pPr>
        <w:pStyle w:val="term"/>
      </w:pPr>
      <w:proofErr w:type="gramStart"/>
      <w:r w:rsidRPr="00DA7419">
        <w:t>title</w:t>
      </w:r>
      <w:proofErr w:type="gramEnd"/>
      <w:r w:rsidRPr="00DA7419">
        <w:t xml:space="preserve"> : </w:t>
      </w:r>
      <w:r w:rsidR="00A41186">
        <w:t>Memento</w:t>
      </w:r>
      <w:r>
        <w:t xml:space="preserve"> [extrait]</w:t>
      </w:r>
    </w:p>
    <w:p w14:paraId="00B8C8A1" w14:textId="77777777" w:rsidR="007C7FCF" w:rsidRDefault="00EF4C52" w:rsidP="00EF4C52">
      <w:pPr>
        <w:pStyle w:val="term"/>
      </w:pPr>
      <w:proofErr w:type="gramStart"/>
      <w:r w:rsidRPr="00925B7B">
        <w:t>date</w:t>
      </w:r>
      <w:proofErr w:type="gramEnd"/>
      <w:r w:rsidRPr="00925B7B">
        <w:t> :</w:t>
      </w:r>
      <w:r>
        <w:t xml:space="preserve"> 1900-02</w:t>
      </w:r>
      <w:r w:rsidR="007C7FCF">
        <w:t>-01</w:t>
      </w:r>
    </w:p>
    <w:p w14:paraId="4BF58B2D" w14:textId="77777777" w:rsidR="00EF4C52" w:rsidRDefault="007C7FCF" w:rsidP="00EF4C52">
      <w:pPr>
        <w:pStyle w:val="term"/>
      </w:pPr>
      <w:proofErr w:type="gramStart"/>
      <w:r>
        <w:t>ref</w:t>
      </w:r>
      <w:proofErr w:type="gramEnd"/>
      <w:r w:rsidR="00EF4C52" w:rsidRPr="00925B7B">
        <w:t xml:space="preserve"> : </w:t>
      </w:r>
      <w:r w:rsidR="00EF4C52">
        <w:t>Tome XXXIII, numéro 122, 1</w:t>
      </w:r>
      <w:r w:rsidR="00EF4C52" w:rsidRPr="00685873">
        <w:rPr>
          <w:vertAlign w:val="superscript"/>
        </w:rPr>
        <w:t>er</w:t>
      </w:r>
      <w:r w:rsidR="00EF4C52">
        <w:t> février 1900</w:t>
      </w:r>
      <w:r w:rsidR="00EF4C52" w:rsidRPr="00925B7B">
        <w:t xml:space="preserve">, </w:t>
      </w:r>
      <w:r w:rsidR="00EF4C52">
        <w:t>p. 496-504 [504]</w:t>
      </w:r>
    </w:p>
    <w:p w14:paraId="25E90A27" w14:textId="77777777" w:rsidR="00EF4C52" w:rsidRDefault="00EF4C52" w:rsidP="00EF4C52">
      <w:pPr>
        <w:pStyle w:val="byline"/>
      </w:pPr>
      <w:r w:rsidRPr="00540D3A">
        <w:rPr>
          <w:smallCaps/>
        </w:rPr>
        <w:t>Charles-Henry Hirsch</w:t>
      </w:r>
      <w:r>
        <w:t>.</w:t>
      </w:r>
    </w:p>
    <w:p w14:paraId="78374013" w14:textId="77777777" w:rsidR="00EF4C52" w:rsidRDefault="007A06A6" w:rsidP="00EF4C52">
      <w:pPr>
        <w:pStyle w:val="bibl"/>
      </w:pPr>
      <w:r>
        <w:t>Tome XXXIII, numéro 122, 1</w:t>
      </w:r>
      <w:r w:rsidRPr="00685873">
        <w:rPr>
          <w:vertAlign w:val="superscript"/>
        </w:rPr>
        <w:t>er</w:t>
      </w:r>
      <w:r>
        <w:t> février 1900</w:t>
      </w:r>
      <w:r w:rsidRPr="00925B7B">
        <w:t xml:space="preserve">, </w:t>
      </w:r>
      <w:r>
        <w:t>p. 496-504 [504]</w:t>
      </w:r>
      <w:r w:rsidR="00EF4C52">
        <w:t>.</w:t>
      </w:r>
    </w:p>
    <w:p w14:paraId="7AA204CC" w14:textId="77777777" w:rsidR="005F258A" w:rsidRPr="00781C58" w:rsidRDefault="00781C58" w:rsidP="003326E0">
      <w:pPr>
        <w:pStyle w:val="Corpsdetexte"/>
        <w:rPr>
          <w:rFonts w:cs="Times New Roman"/>
        </w:rPr>
      </w:pPr>
      <w:r w:rsidRPr="00781C58">
        <w:rPr>
          <w:rFonts w:cs="Times New Roman"/>
          <w:b/>
        </w:rPr>
        <w:t>Revue des Deux-Mondes</w:t>
      </w:r>
      <w:r w:rsidRPr="00781C58">
        <w:rPr>
          <w:rFonts w:cs="Times New Roman"/>
        </w:rPr>
        <w:t xml:space="preserve">. </w:t>
      </w:r>
      <w:r w:rsidR="00050857">
        <w:rPr>
          <w:rFonts w:cs="Times New Roman"/>
        </w:rPr>
        <w:t>— </w:t>
      </w:r>
      <w:r w:rsidRPr="00781C58">
        <w:rPr>
          <w:rFonts w:cs="Times New Roman"/>
        </w:rPr>
        <w:t>[…] (N</w:t>
      </w:r>
      <w:r w:rsidRPr="00781C58">
        <w:rPr>
          <w:vertAlign w:val="superscript"/>
        </w:rPr>
        <w:t>o</w:t>
      </w:r>
      <w:r w:rsidRPr="00781C58">
        <w:rPr>
          <w:rFonts w:cs="Times New Roman"/>
        </w:rPr>
        <w:t xml:space="preserve"> du 1</w:t>
      </w:r>
      <w:r w:rsidRPr="00781C58">
        <w:rPr>
          <w:vertAlign w:val="superscript"/>
        </w:rPr>
        <w:t>er</w:t>
      </w:r>
      <w:r w:rsidRPr="00781C58">
        <w:rPr>
          <w:rFonts w:cs="Times New Roman"/>
        </w:rPr>
        <w:t xml:space="preserve"> janvier.) </w:t>
      </w:r>
      <w:r w:rsidRPr="00781C58">
        <w:rPr>
          <w:rFonts w:cs="Times New Roman"/>
          <w:i/>
        </w:rPr>
        <w:t>Le Doge maudit. La contre-légende de Marino Falier</w:t>
      </w:r>
      <w:r w:rsidRPr="00781C58">
        <w:rPr>
          <w:rFonts w:cs="Times New Roman"/>
        </w:rPr>
        <w:t xml:space="preserve">, par </w:t>
      </w:r>
      <w:r w:rsidR="00B3100D">
        <w:rPr>
          <w:rFonts w:cs="Times New Roman"/>
        </w:rPr>
        <w:t>M. </w:t>
      </w:r>
      <w:r w:rsidRPr="00781C58">
        <w:rPr>
          <w:rFonts w:cs="Times New Roman"/>
        </w:rPr>
        <w:t>Paul Hervieu, très compacte étude qui devra lui assurer le suffrage des historiens à la prochaine élection académique.</w:t>
      </w:r>
    </w:p>
    <w:p w14:paraId="349EF587" w14:textId="77777777" w:rsidR="005F258A" w:rsidRPr="00781C58" w:rsidRDefault="00781C58" w:rsidP="003326E0">
      <w:pPr>
        <w:pStyle w:val="Corpsdetexte"/>
        <w:rPr>
          <w:rFonts w:cs="Times New Roman"/>
        </w:rPr>
      </w:pPr>
      <w:r w:rsidRPr="00781C58">
        <w:rPr>
          <w:rFonts w:cs="Times New Roman"/>
        </w:rPr>
        <w:t>[…]</w:t>
      </w:r>
    </w:p>
    <w:p w14:paraId="513E19C7" w14:textId="77777777" w:rsidR="007A06A6" w:rsidRDefault="007A06A6" w:rsidP="007A06A6">
      <w:pPr>
        <w:pStyle w:val="Titre2"/>
      </w:pPr>
      <w:r>
        <w:t xml:space="preserve">Art ancien. </w:t>
      </w:r>
      <w:r>
        <w:br/>
        <w:t>La galerie Borghèse</w:t>
      </w:r>
    </w:p>
    <w:p w14:paraId="566FCA0C" w14:textId="77777777" w:rsidR="007A06A6" w:rsidRPr="00925B7B" w:rsidRDefault="007A06A6" w:rsidP="007A06A6">
      <w:pPr>
        <w:pStyle w:val="term"/>
      </w:pPr>
      <w:proofErr w:type="gramStart"/>
      <w:r w:rsidRPr="00925B7B">
        <w:t>id</w:t>
      </w:r>
      <w:proofErr w:type="gramEnd"/>
      <w:r w:rsidRPr="00925B7B">
        <w:t> : article-</w:t>
      </w:r>
      <w:r>
        <w:t>1900</w:t>
      </w:r>
      <w:r w:rsidRPr="00925B7B">
        <w:t>-</w:t>
      </w:r>
      <w:r>
        <w:t>02</w:t>
      </w:r>
      <w:r w:rsidR="007C7FCF">
        <w:t>-01_</w:t>
      </w:r>
      <w:r>
        <w:t>527</w:t>
      </w:r>
    </w:p>
    <w:p w14:paraId="19A717A3" w14:textId="77777777" w:rsidR="007A06A6" w:rsidRPr="00DF4CEB" w:rsidRDefault="007A06A6" w:rsidP="007A06A6">
      <w:pPr>
        <w:pStyle w:val="term"/>
        <w:rPr>
          <w:lang w:val="en-GB"/>
        </w:rPr>
      </w:pPr>
      <w:proofErr w:type="gramStart"/>
      <w:r w:rsidRPr="00DF4CEB">
        <w:rPr>
          <w:lang w:val="en-GB"/>
        </w:rPr>
        <w:t>author :</w:t>
      </w:r>
      <w:proofErr w:type="gramEnd"/>
      <w:r w:rsidRPr="00DF4CEB">
        <w:rPr>
          <w:lang w:val="en-GB"/>
        </w:rPr>
        <w:t xml:space="preserve"> Josz, Virgile (1859-1904)</w:t>
      </w:r>
    </w:p>
    <w:p w14:paraId="3A42838F" w14:textId="77777777" w:rsidR="007A06A6" w:rsidRPr="00DF4CEB" w:rsidRDefault="007A06A6" w:rsidP="007A06A6">
      <w:pPr>
        <w:pStyle w:val="term"/>
        <w:rPr>
          <w:lang w:val="en-GB"/>
        </w:rPr>
      </w:pPr>
      <w:proofErr w:type="gramStart"/>
      <w:r w:rsidRPr="00DF4CEB">
        <w:rPr>
          <w:lang w:val="en-GB"/>
        </w:rPr>
        <w:t>signed :</w:t>
      </w:r>
      <w:proofErr w:type="gramEnd"/>
      <w:r w:rsidRPr="00DF4CEB">
        <w:rPr>
          <w:lang w:val="en-GB"/>
        </w:rPr>
        <w:t xml:space="preserve"> Virgile Josz</w:t>
      </w:r>
    </w:p>
    <w:p w14:paraId="24BDD965" w14:textId="77777777" w:rsidR="007A06A6" w:rsidRDefault="007A06A6" w:rsidP="007A06A6">
      <w:pPr>
        <w:pStyle w:val="term"/>
      </w:pPr>
      <w:proofErr w:type="gramStart"/>
      <w:r w:rsidRPr="00925B7B">
        <w:t>section</w:t>
      </w:r>
      <w:proofErr w:type="gramEnd"/>
      <w:r w:rsidRPr="00925B7B">
        <w:t xml:space="preserve"> : </w:t>
      </w:r>
      <w:r>
        <w:t>Art ancien</w:t>
      </w:r>
    </w:p>
    <w:p w14:paraId="2249C65E" w14:textId="77777777" w:rsidR="007A06A6" w:rsidRPr="0044359D" w:rsidRDefault="007A06A6" w:rsidP="007A06A6">
      <w:pPr>
        <w:pStyle w:val="term"/>
      </w:pPr>
      <w:proofErr w:type="gramStart"/>
      <w:r w:rsidRPr="00DA7419">
        <w:t>title</w:t>
      </w:r>
      <w:proofErr w:type="gramEnd"/>
      <w:r w:rsidRPr="00DA7419">
        <w:t xml:space="preserve"> : </w:t>
      </w:r>
      <w:r w:rsidRPr="00781C58">
        <w:t>La galerie Borghèse</w:t>
      </w:r>
    </w:p>
    <w:p w14:paraId="034BD35A" w14:textId="77777777" w:rsidR="007C7FCF" w:rsidRDefault="007A06A6" w:rsidP="007A06A6">
      <w:pPr>
        <w:pStyle w:val="term"/>
      </w:pPr>
      <w:proofErr w:type="gramStart"/>
      <w:r w:rsidRPr="00925B7B">
        <w:t>date</w:t>
      </w:r>
      <w:proofErr w:type="gramEnd"/>
      <w:r w:rsidRPr="00925B7B">
        <w:t> :</w:t>
      </w:r>
      <w:r>
        <w:t xml:space="preserve"> 1900-02</w:t>
      </w:r>
      <w:r w:rsidR="007C7FCF">
        <w:t>-01</w:t>
      </w:r>
    </w:p>
    <w:p w14:paraId="0EF7D6F3" w14:textId="77777777" w:rsidR="007A06A6" w:rsidRDefault="007C7FCF" w:rsidP="007A06A6">
      <w:pPr>
        <w:pStyle w:val="term"/>
      </w:pPr>
      <w:proofErr w:type="gramStart"/>
      <w:r>
        <w:t>ref</w:t>
      </w:r>
      <w:proofErr w:type="gramEnd"/>
      <w:r w:rsidR="007A06A6" w:rsidRPr="00925B7B">
        <w:t xml:space="preserve"> : </w:t>
      </w:r>
      <w:r w:rsidR="007A06A6">
        <w:t>Tome XXXIII, numéro 122, 1</w:t>
      </w:r>
      <w:r w:rsidR="007A06A6" w:rsidRPr="00685873">
        <w:rPr>
          <w:vertAlign w:val="superscript"/>
        </w:rPr>
        <w:t>er</w:t>
      </w:r>
      <w:r w:rsidR="007A06A6">
        <w:t> février 1900</w:t>
      </w:r>
      <w:r w:rsidR="007A06A6" w:rsidRPr="00925B7B">
        <w:t xml:space="preserve">, </w:t>
      </w:r>
      <w:r w:rsidR="007A06A6">
        <w:t>p. 527-531</w:t>
      </w:r>
    </w:p>
    <w:p w14:paraId="54FDE50C" w14:textId="77777777" w:rsidR="007A06A6" w:rsidRDefault="007A06A6" w:rsidP="007A06A6">
      <w:pPr>
        <w:pStyle w:val="byline"/>
      </w:pPr>
      <w:r w:rsidRPr="006E04A5">
        <w:rPr>
          <w:smallCaps/>
        </w:rPr>
        <w:t>Virgile Josz</w:t>
      </w:r>
      <w:r>
        <w:t>.</w:t>
      </w:r>
    </w:p>
    <w:p w14:paraId="2B48D3C1" w14:textId="77777777" w:rsidR="007A06A6" w:rsidRDefault="007A06A6" w:rsidP="007A06A6">
      <w:pPr>
        <w:pStyle w:val="bibl"/>
      </w:pPr>
      <w:r>
        <w:t>Tome XXXIII, numéro 122, 1</w:t>
      </w:r>
      <w:r w:rsidRPr="00685873">
        <w:rPr>
          <w:vertAlign w:val="superscript"/>
        </w:rPr>
        <w:t>er</w:t>
      </w:r>
      <w:r>
        <w:t> février 1900</w:t>
      </w:r>
      <w:r w:rsidRPr="00925B7B">
        <w:t xml:space="preserve">, </w:t>
      </w:r>
      <w:r>
        <w:t>p. 527-531.</w:t>
      </w:r>
    </w:p>
    <w:p w14:paraId="23F05726" w14:textId="77777777" w:rsidR="005F258A" w:rsidRPr="007A06A6" w:rsidRDefault="00781C58" w:rsidP="003326E0">
      <w:pPr>
        <w:pStyle w:val="Corpsdetexte"/>
        <w:rPr>
          <w:rFonts w:cs="Times New Roman"/>
        </w:rPr>
      </w:pPr>
      <w:r w:rsidRPr="00781C58">
        <w:rPr>
          <w:rFonts w:cs="Times New Roman"/>
        </w:rPr>
        <w:t xml:space="preserve">Le gouvernement italien vient de déposer sur le bureau des Chambres un projet de loi tendant </w:t>
      </w:r>
      <w:r w:rsidRPr="00781C58">
        <w:rPr>
          <w:rFonts w:cs="Times New Roman"/>
        </w:rPr>
        <w:lastRenderedPageBreak/>
        <w:t>à lui permettre l</w:t>
      </w:r>
      <w:r>
        <w:rPr>
          <w:rFonts w:cs="Times New Roman"/>
        </w:rPr>
        <w:t>’</w:t>
      </w:r>
      <w:r w:rsidRPr="00781C58">
        <w:rPr>
          <w:rFonts w:cs="Times New Roman"/>
        </w:rPr>
        <w:t>achat de la galerie Borghèse. La famille voulait aliéner</w:t>
      </w:r>
      <w:r>
        <w:rPr>
          <w:rFonts w:cs="Times New Roman"/>
        </w:rPr>
        <w:t> ;</w:t>
      </w:r>
      <w:r w:rsidRPr="00781C58">
        <w:rPr>
          <w:rFonts w:cs="Times New Roman"/>
        </w:rPr>
        <w:t xml:space="preserve"> elle a passé un compromis avec l</w:t>
      </w:r>
      <w:r>
        <w:rPr>
          <w:rFonts w:cs="Times New Roman"/>
        </w:rPr>
        <w:t>’</w:t>
      </w:r>
      <w:r w:rsidRPr="00781C58">
        <w:rPr>
          <w:rFonts w:cs="Times New Roman"/>
        </w:rPr>
        <w:t>État, aux termes duquel, moyennant le payement d</w:t>
      </w:r>
      <w:r>
        <w:rPr>
          <w:rFonts w:cs="Times New Roman"/>
        </w:rPr>
        <w:t>’</w:t>
      </w:r>
      <w:r w:rsidRPr="00781C58">
        <w:rPr>
          <w:rFonts w:cs="Times New Roman"/>
        </w:rPr>
        <w:t xml:space="preserve">une </w:t>
      </w:r>
      <w:r w:rsidRPr="007A06A6">
        <w:rPr>
          <w:rFonts w:cs="Times New Roman"/>
        </w:rPr>
        <w:t xml:space="preserve">somme de 3.600.000 lire, elle cède à celui-ci la célèbre collection de la villa. Avant que de fixer ce chiffre » le ministre a recouru à l’expertise de </w:t>
      </w:r>
      <w:r w:rsidR="00B3100D" w:rsidRPr="007A06A6">
        <w:rPr>
          <w:rFonts w:cs="Times New Roman"/>
        </w:rPr>
        <w:t>M. </w:t>
      </w:r>
      <w:r w:rsidRPr="007A06A6">
        <w:rPr>
          <w:rFonts w:cs="Times New Roman"/>
        </w:rPr>
        <w:t xml:space="preserve">Gaucher, du professeur Wilhelm Bode et du critique Piancastelli. Et rien n’est plus amusant que le résultat des trois estimations. Alors que </w:t>
      </w:r>
      <w:r w:rsidR="00B3100D" w:rsidRPr="007A06A6">
        <w:rPr>
          <w:rFonts w:cs="Times New Roman"/>
        </w:rPr>
        <w:t>M. </w:t>
      </w:r>
      <w:r w:rsidR="007A06A6">
        <w:rPr>
          <w:rFonts w:cs="Times New Roman"/>
        </w:rPr>
        <w:t xml:space="preserve">Piancastelli évalue à </w:t>
      </w:r>
      <w:r w:rsidRPr="007A06A6">
        <w:rPr>
          <w:rFonts w:cs="Times New Roman"/>
        </w:rPr>
        <w:t>lire l’ensemble des toiles, le directeur du musée de Berlin les estime 7.294.930 lire, et notre compatriote trouve qu’elles valent 11.903.585 lire.</w:t>
      </w:r>
      <w:del w:id="11" w:author="Marguerite-Marie Bordry" w:date="2018-12-10T12:38:00Z">
        <w:r w:rsidRPr="007A06A6" w:rsidDel="00567DFA">
          <w:rPr>
            <w:rFonts w:cs="Times New Roman"/>
          </w:rPr>
          <w:delText>.</w:delText>
        </w:r>
      </w:del>
      <w:r w:rsidRPr="007A06A6">
        <w:rPr>
          <w:rFonts w:cs="Times New Roman"/>
        </w:rPr>
        <w:t xml:space="preserve"> Y a-t-il quelque chose de plus vain que ce jeu-là</w:t>
      </w:r>
      <w:proofErr w:type="gramStart"/>
      <w:r w:rsidRPr="007A06A6">
        <w:rPr>
          <w:rFonts w:cs="Times New Roman"/>
        </w:rPr>
        <w:t> ?…</w:t>
      </w:r>
      <w:proofErr w:type="gramEnd"/>
      <w:r w:rsidRPr="007A06A6">
        <w:rPr>
          <w:rFonts w:cs="Times New Roman"/>
        </w:rPr>
        <w:t xml:space="preserve"> Je reviendrai, quelque jour, sur l’étrangeté de cette manie, sur le curieux entêtement de vouloir peser en or des œuvres hors de toute estimation et sur le non-sens et le ridicule de cette coutume. Quoi qu’il en soit, c’est </w:t>
      </w:r>
      <w:r w:rsidR="00B3100D" w:rsidRPr="007A06A6">
        <w:rPr>
          <w:rFonts w:cs="Times New Roman"/>
        </w:rPr>
        <w:t>M. </w:t>
      </w:r>
      <w:r w:rsidRPr="007A06A6">
        <w:rPr>
          <w:rFonts w:cs="Times New Roman"/>
        </w:rPr>
        <w:t>Léon Gaucher qui me semble être dans le vrai.</w:t>
      </w:r>
    </w:p>
    <w:p w14:paraId="564C23F2" w14:textId="77777777" w:rsidR="005F258A" w:rsidRPr="007A06A6" w:rsidRDefault="00781C58" w:rsidP="003326E0">
      <w:pPr>
        <w:pStyle w:val="Corpsdetexte"/>
        <w:rPr>
          <w:rFonts w:cs="Times New Roman"/>
        </w:rPr>
      </w:pPr>
      <w:r w:rsidRPr="007A06A6">
        <w:rPr>
          <w:rFonts w:cs="Times New Roman"/>
        </w:rPr>
        <w:t xml:space="preserve">Voilà donc bien national cette célèbre galerie privée : les ministres du roi Humbert ont fait là une heureuse opération. L’histoire de ce Cabinet est curieuse et fournirait aisément la matière d’un volume, </w:t>
      </w:r>
      <w:r w:rsidR="00050857" w:rsidRPr="007A06A6">
        <w:rPr>
          <w:rFonts w:cs="Times New Roman"/>
        </w:rPr>
        <w:t>— </w:t>
      </w:r>
      <w:r w:rsidRPr="007A06A6">
        <w:rPr>
          <w:rFonts w:cs="Times New Roman"/>
        </w:rPr>
        <w:t>au cours duquel il y aurait, certes, maints passages piquants, et plus d’une anecdote joyeuse…</w:t>
      </w:r>
    </w:p>
    <w:p w14:paraId="420BDE45" w14:textId="77777777" w:rsidR="005F258A" w:rsidRPr="007A06A6" w:rsidRDefault="00781C58" w:rsidP="007A06A6">
      <w:pPr>
        <w:pStyle w:val="ab"/>
      </w:pPr>
      <w:r w:rsidRPr="007A06A6">
        <w:t>§</w:t>
      </w:r>
    </w:p>
    <w:p w14:paraId="5C5AD15C" w14:textId="04508858" w:rsidR="005F258A" w:rsidRPr="00781C58" w:rsidRDefault="00781C58" w:rsidP="003326E0">
      <w:pPr>
        <w:pStyle w:val="Corpsdetexte"/>
        <w:rPr>
          <w:rFonts w:cs="Times New Roman"/>
        </w:rPr>
      </w:pPr>
      <w:r w:rsidRPr="00781C58">
        <w:rPr>
          <w:rFonts w:cs="Times New Roman"/>
        </w:rPr>
        <w:t>Les Borghèse, originaires de Sienne, et qui s</w:t>
      </w:r>
      <w:r>
        <w:rPr>
          <w:rFonts w:cs="Times New Roman"/>
        </w:rPr>
        <w:t>’</w:t>
      </w:r>
      <w:r w:rsidRPr="00781C58">
        <w:rPr>
          <w:rFonts w:cs="Times New Roman"/>
        </w:rPr>
        <w:t>allièrent si heureusement aux Salviati et aux Aldobrandini, ne commencent réellement leur prodigieuse fortune qu</w:t>
      </w:r>
      <w:r>
        <w:rPr>
          <w:rFonts w:cs="Times New Roman"/>
        </w:rPr>
        <w:t>’</w:t>
      </w:r>
      <w:r w:rsidRPr="00781C58">
        <w:rPr>
          <w:rFonts w:cs="Times New Roman"/>
        </w:rPr>
        <w:t>avec Camillo, qui fut</w:t>
      </w:r>
      <w:r w:rsidR="007A06A6">
        <w:rPr>
          <w:rFonts w:cs="Times New Roman"/>
        </w:rPr>
        <w:t xml:space="preserve"> </w:t>
      </w:r>
      <w:r w:rsidRPr="00781C58">
        <w:rPr>
          <w:rFonts w:cs="Times New Roman"/>
        </w:rPr>
        <w:t>pape sous le nom de Paul V</w:t>
      </w:r>
      <w:del w:id="12" w:author="Marguerite-Marie Bordry" w:date="2018-12-10T12:40:00Z">
        <w:r w:rsidRPr="00781C58" w:rsidDel="00D26D98">
          <w:rPr>
            <w:rFonts w:cs="Times New Roman"/>
          </w:rPr>
          <w:delText xml:space="preserve">, </w:delText>
        </w:r>
      </w:del>
      <w:ins w:id="13" w:author="Marguerite-Marie Bordry" w:date="2018-12-10T12:40:00Z">
        <w:r w:rsidR="00D26D98">
          <w:rPr>
            <w:rFonts w:cs="Times New Roman"/>
          </w:rPr>
          <w:t>.</w:t>
        </w:r>
        <w:r w:rsidR="00D26D98" w:rsidRPr="00781C58">
          <w:rPr>
            <w:rFonts w:cs="Times New Roman"/>
          </w:rPr>
          <w:t xml:space="preserve"> </w:t>
        </w:r>
      </w:ins>
      <w:r w:rsidRPr="00781C58">
        <w:rPr>
          <w:rFonts w:cs="Times New Roman"/>
        </w:rPr>
        <w:t>Ce fut Scipion Caffarelli, neveu de Marc</w:t>
      </w:r>
      <w:r>
        <w:rPr>
          <w:rFonts w:cs="Times New Roman"/>
        </w:rPr>
        <w:t>’</w:t>
      </w:r>
      <w:r w:rsidRPr="00781C58">
        <w:rPr>
          <w:rFonts w:cs="Times New Roman"/>
        </w:rPr>
        <w:t>Antonio qui, le premier, aménagea la villa hors les murs, près la porte du Peuple. C</w:t>
      </w:r>
      <w:r>
        <w:rPr>
          <w:rFonts w:cs="Times New Roman"/>
        </w:rPr>
        <w:t>’</w:t>
      </w:r>
      <w:r w:rsidRPr="00781C58">
        <w:rPr>
          <w:rFonts w:cs="Times New Roman"/>
        </w:rPr>
        <w:t>est ce Scipion, alors cardinal-ministre, qui écrivit à François II, capitaine, marquis et duc de Mantoue, la caractéristique lettre suivante</w:t>
      </w:r>
      <w:r>
        <w:rPr>
          <w:rFonts w:cs="Times New Roman"/>
        </w:rPr>
        <w:t> :</w:t>
      </w:r>
    </w:p>
    <w:p w14:paraId="231E9D86" w14:textId="77777777" w:rsidR="00781C58" w:rsidRDefault="00781C58" w:rsidP="007A06A6">
      <w:pPr>
        <w:pStyle w:val="salute"/>
        <w:pBdr>
          <w:top w:val="single" w:sz="4" w:space="1" w:color="auto"/>
          <w:left w:val="single" w:sz="4" w:space="4" w:color="auto"/>
          <w:bottom w:val="single" w:sz="4" w:space="1" w:color="auto"/>
          <w:right w:val="single" w:sz="4" w:space="4" w:color="auto"/>
        </w:pBdr>
      </w:pPr>
      <w:r>
        <w:t>« </w:t>
      </w:r>
      <w:r w:rsidRPr="00781C58">
        <w:t>Mon Serénissime Seigneur très honoré,</w:t>
      </w:r>
    </w:p>
    <w:p w14:paraId="688DF51E" w14:textId="77777777" w:rsidR="00781C58" w:rsidRDefault="00781C58" w:rsidP="007A06A6">
      <w:pPr>
        <w:pStyle w:val="Corpsdetexte"/>
        <w:pBdr>
          <w:top w:val="single" w:sz="4" w:space="1" w:color="auto"/>
          <w:left w:val="single" w:sz="4" w:space="4" w:color="auto"/>
          <w:bottom w:val="single" w:sz="4" w:space="1" w:color="auto"/>
          <w:right w:val="single" w:sz="4" w:space="4" w:color="auto"/>
        </w:pBdr>
      </w:pPr>
      <w:r>
        <w:t>» </w:t>
      </w:r>
      <w:r w:rsidRPr="00781C58">
        <w:t>Pierre-Paul Rubens, peintre flamand, pour se conformer à l</w:t>
      </w:r>
      <w:r>
        <w:t>’</w:t>
      </w:r>
      <w:r w:rsidRPr="00781C58">
        <w:t>ordre qu</w:t>
      </w:r>
      <w:r>
        <w:t>’</w:t>
      </w:r>
      <w:r w:rsidRPr="00781C58">
        <w:t>il dit avoir eu de Votre Altesse, retourne à Mantoue. Mais, comme il laisse imparfait le tableau qu</w:t>
      </w:r>
      <w:r>
        <w:t>’</w:t>
      </w:r>
      <w:r w:rsidRPr="00781C58">
        <w:t>il faisait ici pour la nouvelle église, en ce sens que, jusqu</w:t>
      </w:r>
      <w:r>
        <w:t>’</w:t>
      </w:r>
      <w:r w:rsidRPr="00781C58">
        <w:t>à présent, il n</w:t>
      </w:r>
      <w:r>
        <w:t>’</w:t>
      </w:r>
      <w:r w:rsidRPr="00781C58">
        <w:t>a pas été placé où il devra l</w:t>
      </w:r>
      <w:r>
        <w:t>’</w:t>
      </w:r>
      <w:r w:rsidRPr="00781C58">
        <w:t>être, et comme cette opération nécessite la présence du peintre pour qu</w:t>
      </w:r>
      <w:r>
        <w:t>’</w:t>
      </w:r>
      <w:r w:rsidRPr="00781C58">
        <w:t>il puisse retoucher et conduire à perfection, je supplie Votre Altesse, lui permettre qu</w:t>
      </w:r>
      <w:r>
        <w:t>’</w:t>
      </w:r>
      <w:r w:rsidRPr="00781C58">
        <w:t>une fois expédiées les choses de son service il revienne de nouveau à Rome à cet effet, au moins pour quelques jours. Que Votre Altesse soit persuadée que je tiendrai cette permission en particulière grâce. Et je lui baise les mains.</w:t>
      </w:r>
    </w:p>
    <w:p w14:paraId="29017F21" w14:textId="77777777" w:rsidR="00781C58" w:rsidRDefault="00781C58" w:rsidP="007A06A6">
      <w:pPr>
        <w:pStyle w:val="dateline"/>
        <w:pBdr>
          <w:top w:val="single" w:sz="4" w:space="1" w:color="auto"/>
          <w:left w:val="single" w:sz="4" w:space="4" w:color="auto"/>
          <w:bottom w:val="single" w:sz="4" w:space="1" w:color="auto"/>
          <w:right w:val="single" w:sz="4" w:space="4" w:color="auto"/>
        </w:pBdr>
      </w:pPr>
      <w:r>
        <w:t>» </w:t>
      </w:r>
      <w:r w:rsidRPr="00781C58">
        <w:t>De Rome, le 11 juin 1607.</w:t>
      </w:r>
    </w:p>
    <w:p w14:paraId="3976D8CD" w14:textId="77777777" w:rsidR="005F258A" w:rsidRPr="00781C58" w:rsidRDefault="00781C58" w:rsidP="007A06A6">
      <w:pPr>
        <w:pStyle w:val="signed"/>
        <w:pBdr>
          <w:top w:val="single" w:sz="4" w:space="1" w:color="auto"/>
          <w:left w:val="single" w:sz="4" w:space="4" w:color="auto"/>
          <w:bottom w:val="single" w:sz="4" w:space="1" w:color="auto"/>
          <w:right w:val="single" w:sz="4" w:space="4" w:color="auto"/>
        </w:pBdr>
      </w:pPr>
      <w:r>
        <w:lastRenderedPageBreak/>
        <w:t>» </w:t>
      </w:r>
      <w:r w:rsidRPr="00781C58">
        <w:t>De Votre Altesse</w:t>
      </w:r>
      <w:r w:rsidR="007A06A6">
        <w:t xml:space="preserve"> </w:t>
      </w:r>
      <w:r w:rsidR="007A06A6">
        <w:br/>
      </w:r>
      <w:r>
        <w:t>» </w:t>
      </w:r>
      <w:r w:rsidRPr="00781C58">
        <w:t>Le très affectionné serviteur,</w:t>
      </w:r>
      <w:r w:rsidR="007A06A6">
        <w:t xml:space="preserve"> </w:t>
      </w:r>
      <w:r w:rsidR="007A06A6">
        <w:br/>
      </w:r>
      <w:r>
        <w:t>» </w:t>
      </w:r>
      <w:r w:rsidR="007A06A6">
        <w:rPr>
          <w:smallCaps/>
        </w:rPr>
        <w:t>LE CARDINAL BORGHÈ</w:t>
      </w:r>
      <w:r w:rsidRPr="00781C58">
        <w:rPr>
          <w:smallCaps/>
        </w:rPr>
        <w:t>SE</w:t>
      </w:r>
      <w:r w:rsidRPr="00781C58">
        <w:t>.</w:t>
      </w:r>
      <w:r w:rsidR="00050857">
        <w:t> »</w:t>
      </w:r>
    </w:p>
    <w:p w14:paraId="1F67F2B6" w14:textId="77777777" w:rsidR="005F258A" w:rsidRPr="00781C58" w:rsidRDefault="00781C58" w:rsidP="003326E0">
      <w:pPr>
        <w:pStyle w:val="Corpsdetexte"/>
        <w:rPr>
          <w:rFonts w:cs="Times New Roman"/>
        </w:rPr>
      </w:pPr>
      <w:r w:rsidRPr="00781C58">
        <w:rPr>
          <w:rFonts w:cs="Times New Roman"/>
        </w:rPr>
        <w:t xml:space="preserve">Et, sans cesse fidèle à la ligne tracée, les Borghèse se succèdent, enrichissant sans relâche le trésor, </w:t>
      </w:r>
      <w:r w:rsidR="00050857">
        <w:rPr>
          <w:rFonts w:cs="Times New Roman"/>
        </w:rPr>
        <w:t>— </w:t>
      </w:r>
      <w:r w:rsidRPr="00781C58">
        <w:rPr>
          <w:rFonts w:cs="Times New Roman"/>
        </w:rPr>
        <w:t>toutefois, jusqu</w:t>
      </w:r>
      <w:r>
        <w:rPr>
          <w:rFonts w:cs="Times New Roman"/>
        </w:rPr>
        <w:t>’</w:t>
      </w:r>
      <w:r w:rsidRPr="00781C58">
        <w:rPr>
          <w:rFonts w:cs="Times New Roman"/>
        </w:rPr>
        <w:t>à ce Camillo Ludovico Borghèse, qui vendit ses antiques à son beau-frère Napoléon, et dont l</w:t>
      </w:r>
      <w:r>
        <w:rPr>
          <w:rFonts w:cs="Times New Roman"/>
        </w:rPr>
        <w:t>’</w:t>
      </w:r>
      <w:r w:rsidRPr="00781C58">
        <w:rPr>
          <w:rFonts w:cs="Times New Roman"/>
        </w:rPr>
        <w:t>effigie de sa femme se dresse encore, en son indiscrète nudité, dans une des salles de l</w:t>
      </w:r>
      <w:r>
        <w:rPr>
          <w:rFonts w:cs="Times New Roman"/>
        </w:rPr>
        <w:t>’</w:t>
      </w:r>
      <w:r w:rsidRPr="00781C58">
        <w:rPr>
          <w:rFonts w:cs="Times New Roman"/>
        </w:rPr>
        <w:t>antique demeure, le corps si aimé et si caressé de Pauline</w:t>
      </w:r>
      <w:r>
        <w:rPr>
          <w:rFonts w:cs="Times New Roman"/>
        </w:rPr>
        <w:t> :</w:t>
      </w:r>
      <w:r w:rsidRPr="00781C58">
        <w:rPr>
          <w:rFonts w:cs="Times New Roman"/>
        </w:rPr>
        <w:t xml:space="preserve"> la </w:t>
      </w:r>
      <w:r w:rsidRPr="00781C58">
        <w:rPr>
          <w:rFonts w:cs="Times New Roman"/>
          <w:i/>
        </w:rPr>
        <w:t>Vénus</w:t>
      </w:r>
      <w:r w:rsidRPr="00781C58">
        <w:rPr>
          <w:rFonts w:cs="Times New Roman"/>
        </w:rPr>
        <w:t xml:space="preserve"> de Canova.</w:t>
      </w:r>
    </w:p>
    <w:p w14:paraId="71D6F978" w14:textId="77777777" w:rsidR="005F258A" w:rsidRPr="00781C58" w:rsidRDefault="00781C58" w:rsidP="003326E0">
      <w:pPr>
        <w:pStyle w:val="Corpsdetexte"/>
        <w:rPr>
          <w:rFonts w:cs="Times New Roman"/>
        </w:rPr>
      </w:pPr>
      <w:r w:rsidRPr="00781C58">
        <w:rPr>
          <w:rFonts w:cs="Times New Roman"/>
        </w:rPr>
        <w:t>Naturellement, c</w:t>
      </w:r>
      <w:r>
        <w:rPr>
          <w:rFonts w:cs="Times New Roman"/>
        </w:rPr>
        <w:t>’</w:t>
      </w:r>
      <w:r w:rsidRPr="00781C58">
        <w:rPr>
          <w:rFonts w:cs="Times New Roman"/>
        </w:rPr>
        <w:t>est en maît</w:t>
      </w:r>
      <w:r w:rsidR="007A06A6">
        <w:rPr>
          <w:rFonts w:cs="Times New Roman"/>
        </w:rPr>
        <w:t>res italiens que le musée Borghè</w:t>
      </w:r>
      <w:r w:rsidRPr="00781C58">
        <w:rPr>
          <w:rFonts w:cs="Times New Roman"/>
        </w:rPr>
        <w:t>se est surtout incomparablement riche.</w:t>
      </w:r>
    </w:p>
    <w:p w14:paraId="5F2D6A20" w14:textId="77777777" w:rsidR="005F258A" w:rsidRPr="00781C58" w:rsidRDefault="00781C58" w:rsidP="003326E0">
      <w:pPr>
        <w:pStyle w:val="Corpsdetexte"/>
        <w:rPr>
          <w:rFonts w:cs="Times New Roman"/>
        </w:rPr>
      </w:pPr>
      <w:r w:rsidRPr="00781C58">
        <w:rPr>
          <w:rFonts w:cs="Times New Roman"/>
        </w:rPr>
        <w:t>Les Lombards, les Toscans, les Ferrarais, les Vénitiens y sont en foule</w:t>
      </w:r>
      <w:r>
        <w:rPr>
          <w:rFonts w:cs="Times New Roman"/>
        </w:rPr>
        <w:t> :</w:t>
      </w:r>
      <w:r w:rsidRPr="00781C58">
        <w:rPr>
          <w:rFonts w:cs="Times New Roman"/>
        </w:rPr>
        <w:t xml:space="preserve"> le Sodoma et Lucas Signorelli, Benevenuto Garofalo et le Titien, Girolamo Genga et Nicolo Appiani, Lotto et Cesare da Cesto, Dosso Dossi et Solario, Francia et Andrea del Sarto. </w:t>
      </w:r>
      <w:r w:rsidRPr="00DF4CEB">
        <w:rPr>
          <w:rFonts w:cs="Times New Roman"/>
          <w:lang w:val="it-IT"/>
        </w:rPr>
        <w:t xml:space="preserve">Puis viennent en foule Giampietrino, Boltraffio, Marco d’Oggione, Bernardino Luini, Vinci, Gaudenzio Ferrari, Predis, Bernardino da Conti, Sofonisba Anguissola, Francia Bigo. </w:t>
      </w:r>
      <w:r w:rsidRPr="00781C58">
        <w:rPr>
          <w:rFonts w:cs="Times New Roman"/>
        </w:rPr>
        <w:t>Du Sodoma, c</w:t>
      </w:r>
      <w:r>
        <w:rPr>
          <w:rFonts w:cs="Times New Roman"/>
        </w:rPr>
        <w:t>’</w:t>
      </w:r>
      <w:r w:rsidRPr="00781C58">
        <w:rPr>
          <w:rFonts w:cs="Times New Roman"/>
        </w:rPr>
        <w:t xml:space="preserve">est une </w:t>
      </w:r>
      <w:r w:rsidRPr="00781C58">
        <w:rPr>
          <w:rFonts w:cs="Times New Roman"/>
          <w:i/>
        </w:rPr>
        <w:t>Piet</w:t>
      </w:r>
      <w:r w:rsidR="007A06A6">
        <w:rPr>
          <w:rFonts w:cs="Times New Roman"/>
          <w:i/>
        </w:rPr>
        <w:t>à</w:t>
      </w:r>
      <w:r w:rsidRPr="00781C58">
        <w:rPr>
          <w:rFonts w:cs="Times New Roman"/>
        </w:rPr>
        <w:t xml:space="preserve"> superbe</w:t>
      </w:r>
      <w:r>
        <w:rPr>
          <w:rFonts w:cs="Times New Roman"/>
        </w:rPr>
        <w:t> ;</w:t>
      </w:r>
      <w:r w:rsidRPr="00781C58">
        <w:rPr>
          <w:rFonts w:cs="Times New Roman"/>
        </w:rPr>
        <w:t xml:space="preserve"> de Luini, une femme au sourire franc, au regard profond, à la chevelure étoilée de fleurs, où le grand fresquiste se retrouve. Botticelli a une </w:t>
      </w:r>
      <w:r w:rsidRPr="00781C58">
        <w:rPr>
          <w:rFonts w:cs="Times New Roman"/>
          <w:i/>
        </w:rPr>
        <w:t>Vierge</w:t>
      </w:r>
      <w:r w:rsidRPr="00781C58">
        <w:rPr>
          <w:rFonts w:cs="Times New Roman"/>
        </w:rPr>
        <w:t xml:space="preserve"> absolument merveilleuse qui rappelle le chef-d</w:t>
      </w:r>
      <w:r>
        <w:rPr>
          <w:rFonts w:cs="Times New Roman"/>
        </w:rPr>
        <w:t>’</w:t>
      </w:r>
      <w:r w:rsidRPr="00781C58">
        <w:rPr>
          <w:rFonts w:cs="Times New Roman"/>
        </w:rPr>
        <w:t>œuvre des Uffizi</w:t>
      </w:r>
      <w:r>
        <w:rPr>
          <w:rFonts w:cs="Times New Roman"/>
        </w:rPr>
        <w:t> :</w:t>
      </w:r>
      <w:r w:rsidRPr="00781C58">
        <w:rPr>
          <w:rFonts w:cs="Times New Roman"/>
        </w:rPr>
        <w:t xml:space="preserve"> la mère du Christ se penche dans un mouvement de joie calme</w:t>
      </w:r>
      <w:r>
        <w:rPr>
          <w:rFonts w:cs="Times New Roman"/>
        </w:rPr>
        <w:t> ;</w:t>
      </w:r>
      <w:r w:rsidRPr="00781C58">
        <w:rPr>
          <w:rFonts w:cs="Times New Roman"/>
        </w:rPr>
        <w:t xml:space="preserve"> tranquille dans son infini bonheur, elle semble s</w:t>
      </w:r>
      <w:r>
        <w:rPr>
          <w:rFonts w:cs="Times New Roman"/>
        </w:rPr>
        <w:t>’</w:t>
      </w:r>
      <w:r w:rsidRPr="00781C58">
        <w:rPr>
          <w:rFonts w:cs="Times New Roman"/>
        </w:rPr>
        <w:t>endormir en approchant sa tête de celle de l</w:t>
      </w:r>
      <w:r>
        <w:rPr>
          <w:rFonts w:cs="Times New Roman"/>
        </w:rPr>
        <w:t>’</w:t>
      </w:r>
      <w:r w:rsidRPr="00781C58">
        <w:rPr>
          <w:rFonts w:cs="Times New Roman"/>
        </w:rPr>
        <w:t>enfant-Dieu</w:t>
      </w:r>
      <w:r>
        <w:rPr>
          <w:rFonts w:cs="Times New Roman"/>
        </w:rPr>
        <w:t> ;</w:t>
      </w:r>
      <w:r w:rsidRPr="00781C58">
        <w:rPr>
          <w:rFonts w:cs="Times New Roman"/>
        </w:rPr>
        <w:t xml:space="preserve"> les lys qui fleurissent par toute la composition, en parfument le sentiment simple, grand et haut que troublent à peine, à gauche, les yeux vifs d</w:t>
      </w:r>
      <w:r>
        <w:rPr>
          <w:rFonts w:cs="Times New Roman"/>
        </w:rPr>
        <w:t>’</w:t>
      </w:r>
      <w:r w:rsidRPr="00781C58">
        <w:rPr>
          <w:rFonts w:cs="Times New Roman"/>
        </w:rPr>
        <w:t>un des chérubins aux cheveux bouclés… Lorenzo di Credi s</w:t>
      </w:r>
      <w:r>
        <w:rPr>
          <w:rFonts w:cs="Times New Roman"/>
        </w:rPr>
        <w:t>’</w:t>
      </w:r>
      <w:r w:rsidRPr="00781C58">
        <w:rPr>
          <w:rFonts w:cs="Times New Roman"/>
        </w:rPr>
        <w:t xml:space="preserve">y retrouve avec sa joie enluminée el poupine, Andrea del Sarto, avec une </w:t>
      </w:r>
      <w:r w:rsidRPr="00781C58">
        <w:rPr>
          <w:rFonts w:cs="Times New Roman"/>
          <w:i/>
        </w:rPr>
        <w:t>Vierge</w:t>
      </w:r>
      <w:r w:rsidRPr="00781C58">
        <w:rPr>
          <w:rFonts w:cs="Times New Roman"/>
        </w:rPr>
        <w:t xml:space="preserve"> admirable, d</w:t>
      </w:r>
      <w:r>
        <w:rPr>
          <w:rFonts w:cs="Times New Roman"/>
        </w:rPr>
        <w:t>’</w:t>
      </w:r>
      <w:r w:rsidRPr="00781C58">
        <w:rPr>
          <w:rFonts w:cs="Times New Roman"/>
        </w:rPr>
        <w:t>une émotion supérieure.</w:t>
      </w:r>
    </w:p>
    <w:p w14:paraId="6C4D3F70" w14:textId="77777777" w:rsidR="005F258A" w:rsidRPr="00781C58" w:rsidRDefault="00781C58" w:rsidP="003326E0">
      <w:pPr>
        <w:pStyle w:val="Corpsdetexte"/>
        <w:rPr>
          <w:rFonts w:cs="Times New Roman"/>
        </w:rPr>
      </w:pPr>
      <w:r w:rsidRPr="00781C58">
        <w:rPr>
          <w:rFonts w:cs="Times New Roman"/>
        </w:rPr>
        <w:t xml:space="preserve">Dosso Dossi </w:t>
      </w:r>
      <w:proofErr w:type="gramStart"/>
      <w:r w:rsidRPr="00781C58">
        <w:rPr>
          <w:rFonts w:cs="Times New Roman"/>
        </w:rPr>
        <w:t>a</w:t>
      </w:r>
      <w:proofErr w:type="gramEnd"/>
      <w:r w:rsidRPr="00781C58">
        <w:rPr>
          <w:rFonts w:cs="Times New Roman"/>
        </w:rPr>
        <w:t xml:space="preserve"> une </w:t>
      </w:r>
      <w:r w:rsidRPr="00781C58">
        <w:rPr>
          <w:rFonts w:cs="Times New Roman"/>
          <w:i/>
        </w:rPr>
        <w:t>Circé</w:t>
      </w:r>
      <w:r w:rsidRPr="00781C58">
        <w:rPr>
          <w:rFonts w:cs="Times New Roman"/>
        </w:rPr>
        <w:t xml:space="preserve"> très décorative, Palma le vieux une œuvre copieuse, et avec eux Lotto, Licinio, Antonello da Messina, Giorgione et Giovanni Bellini. L</w:t>
      </w:r>
      <w:r>
        <w:rPr>
          <w:rFonts w:cs="Times New Roman"/>
        </w:rPr>
        <w:t>’</w:t>
      </w:r>
      <w:r w:rsidRPr="00781C58">
        <w:rPr>
          <w:rFonts w:cs="Times New Roman"/>
        </w:rPr>
        <w:t>Antonello de Messine est de tout premier ordre</w:t>
      </w:r>
      <w:r>
        <w:rPr>
          <w:rFonts w:cs="Times New Roman"/>
        </w:rPr>
        <w:t> :</w:t>
      </w:r>
      <w:r w:rsidRPr="00781C58">
        <w:rPr>
          <w:rFonts w:cs="Times New Roman"/>
        </w:rPr>
        <w:t xml:space="preserve"> c</w:t>
      </w:r>
      <w:r>
        <w:rPr>
          <w:rFonts w:cs="Times New Roman"/>
        </w:rPr>
        <w:t>’</w:t>
      </w:r>
      <w:r w:rsidRPr="00781C58">
        <w:rPr>
          <w:rFonts w:cs="Times New Roman"/>
        </w:rPr>
        <w:t>est bien toujours la même face blanche et pleine</w:t>
      </w:r>
      <w:r>
        <w:rPr>
          <w:rFonts w:cs="Times New Roman"/>
        </w:rPr>
        <w:t> ;</w:t>
      </w:r>
      <w:r w:rsidRPr="00781C58">
        <w:rPr>
          <w:rFonts w:cs="Times New Roman"/>
        </w:rPr>
        <w:t xml:space="preserve"> cette fois l</w:t>
      </w:r>
      <w:r>
        <w:rPr>
          <w:rFonts w:cs="Times New Roman"/>
        </w:rPr>
        <w:t>’</w:t>
      </w:r>
      <w:r w:rsidRPr="00781C58">
        <w:rPr>
          <w:rFonts w:cs="Times New Roman"/>
        </w:rPr>
        <w:t>œil est très fin. Et c</w:t>
      </w:r>
      <w:r>
        <w:rPr>
          <w:rFonts w:cs="Times New Roman"/>
        </w:rPr>
        <w:t>’</w:t>
      </w:r>
      <w:r w:rsidRPr="00781C58">
        <w:rPr>
          <w:rFonts w:cs="Times New Roman"/>
        </w:rPr>
        <w:t>est une époque, une classe sociale qui se révèlent sur ce petit panneau, dans cette figure si curieusement et si durement sertie entre le chaperon lourd et l</w:t>
      </w:r>
      <w:r>
        <w:rPr>
          <w:rFonts w:cs="Times New Roman"/>
        </w:rPr>
        <w:t>’</w:t>
      </w:r>
      <w:r w:rsidRPr="00781C58">
        <w:rPr>
          <w:rFonts w:cs="Times New Roman"/>
        </w:rPr>
        <w:t>habit qui garrotte au cou, et qu</w:t>
      </w:r>
      <w:r>
        <w:rPr>
          <w:rFonts w:cs="Times New Roman"/>
        </w:rPr>
        <w:t>’</w:t>
      </w:r>
      <w:r w:rsidRPr="00781C58">
        <w:rPr>
          <w:rFonts w:cs="Times New Roman"/>
        </w:rPr>
        <w:t>amenuise à peine la valeur étrangement voulue d</w:t>
      </w:r>
      <w:r>
        <w:rPr>
          <w:rFonts w:cs="Times New Roman"/>
        </w:rPr>
        <w:t>’</w:t>
      </w:r>
      <w:r w:rsidRPr="00781C58">
        <w:rPr>
          <w:rFonts w:cs="Times New Roman"/>
        </w:rPr>
        <w:t>un mince pli de la chemisette. De Giovanni Bellini, c</w:t>
      </w:r>
      <w:r>
        <w:rPr>
          <w:rFonts w:cs="Times New Roman"/>
        </w:rPr>
        <w:t>’</w:t>
      </w:r>
      <w:r w:rsidRPr="00781C58">
        <w:rPr>
          <w:rFonts w:cs="Times New Roman"/>
        </w:rPr>
        <w:t>est l</w:t>
      </w:r>
      <w:r>
        <w:rPr>
          <w:rFonts w:cs="Times New Roman"/>
        </w:rPr>
        <w:t>’</w:t>
      </w:r>
      <w:r w:rsidRPr="00781C58">
        <w:rPr>
          <w:rFonts w:cs="Times New Roman"/>
          <w:i/>
        </w:rPr>
        <w:t>Adam</w:t>
      </w:r>
      <w:r w:rsidRPr="00781C58">
        <w:rPr>
          <w:rFonts w:cs="Times New Roman"/>
        </w:rPr>
        <w:t xml:space="preserve"> et c</w:t>
      </w:r>
      <w:r>
        <w:rPr>
          <w:rFonts w:cs="Times New Roman"/>
        </w:rPr>
        <w:t>’</w:t>
      </w:r>
      <w:r w:rsidRPr="00781C58">
        <w:rPr>
          <w:rFonts w:cs="Times New Roman"/>
        </w:rPr>
        <w:t>est l</w:t>
      </w:r>
      <w:r>
        <w:rPr>
          <w:rFonts w:cs="Times New Roman"/>
        </w:rPr>
        <w:t>’</w:t>
      </w:r>
      <w:r w:rsidRPr="00781C58">
        <w:rPr>
          <w:rFonts w:cs="Times New Roman"/>
          <w:i/>
        </w:rPr>
        <w:t>Ève</w:t>
      </w:r>
      <w:r w:rsidRPr="00781C58">
        <w:rPr>
          <w:rFonts w:cs="Times New Roman"/>
        </w:rPr>
        <w:t>, l</w:t>
      </w:r>
      <w:r>
        <w:rPr>
          <w:rFonts w:cs="Times New Roman"/>
        </w:rPr>
        <w:t>’</w:t>
      </w:r>
      <w:r w:rsidRPr="00781C58">
        <w:rPr>
          <w:rFonts w:cs="Times New Roman"/>
        </w:rPr>
        <w:t xml:space="preserve">homme avec ce grand coup de lumière sur la jambe gauche et, derrière lui, ce lapin comique entre les fûts des arbres sur le ciel dur, </w:t>
      </w:r>
      <w:r w:rsidR="00050857">
        <w:rPr>
          <w:rFonts w:cs="Times New Roman"/>
        </w:rPr>
        <w:t>— </w:t>
      </w:r>
      <w:r w:rsidRPr="00781C58">
        <w:rPr>
          <w:rFonts w:cs="Times New Roman"/>
          <w:i/>
        </w:rPr>
        <w:t>Ève</w:t>
      </w:r>
      <w:r w:rsidRPr="00781C58">
        <w:rPr>
          <w:rFonts w:cs="Times New Roman"/>
        </w:rPr>
        <w:t xml:space="preserve"> grasse, au galbe régulier et aux formes pleines d</w:t>
      </w:r>
      <w:r>
        <w:rPr>
          <w:rFonts w:cs="Times New Roman"/>
        </w:rPr>
        <w:t>’</w:t>
      </w:r>
      <w:r w:rsidRPr="00781C58">
        <w:rPr>
          <w:rFonts w:cs="Times New Roman"/>
        </w:rPr>
        <w:t>une plantureuse milanaise</w:t>
      </w:r>
      <w:r>
        <w:rPr>
          <w:rFonts w:cs="Times New Roman"/>
        </w:rPr>
        <w:t> ;</w:t>
      </w:r>
      <w:r w:rsidRPr="00781C58">
        <w:rPr>
          <w:rFonts w:cs="Times New Roman"/>
        </w:rPr>
        <w:t xml:space="preserve"> puis, le même modèle en </w:t>
      </w:r>
      <w:r w:rsidRPr="00781C58">
        <w:rPr>
          <w:rFonts w:cs="Times New Roman"/>
          <w:i/>
        </w:rPr>
        <w:t>Vierge</w:t>
      </w:r>
      <w:r w:rsidRPr="00781C58">
        <w:rPr>
          <w:rFonts w:cs="Times New Roman"/>
        </w:rPr>
        <w:t xml:space="preserve"> et un portrait d</w:t>
      </w:r>
      <w:r>
        <w:rPr>
          <w:rFonts w:cs="Times New Roman"/>
        </w:rPr>
        <w:t>’</w:t>
      </w:r>
      <w:r w:rsidRPr="00781C58">
        <w:rPr>
          <w:rFonts w:cs="Times New Roman"/>
        </w:rPr>
        <w:t>homme assez mou.</w:t>
      </w:r>
    </w:p>
    <w:p w14:paraId="6A87A884" w14:textId="77777777" w:rsidR="005F258A" w:rsidRDefault="00781C58" w:rsidP="003326E0">
      <w:pPr>
        <w:pStyle w:val="Corpsdetexte"/>
        <w:rPr>
          <w:rFonts w:cs="Times New Roman"/>
        </w:rPr>
      </w:pPr>
      <w:r w:rsidRPr="00781C58">
        <w:rPr>
          <w:rFonts w:cs="Times New Roman"/>
        </w:rPr>
        <w:lastRenderedPageBreak/>
        <w:t xml:space="preserve">Et encore, oubliés dans mon énumération, un </w:t>
      </w:r>
      <w:r w:rsidRPr="00781C58">
        <w:rPr>
          <w:rFonts w:cs="Times New Roman"/>
          <w:i/>
        </w:rPr>
        <w:t>Homme qui louche</w:t>
      </w:r>
      <w:r w:rsidRPr="00781C58">
        <w:rPr>
          <w:rFonts w:cs="Times New Roman"/>
        </w:rPr>
        <w:t xml:space="preserve"> du Bronzino, un Guerchin très heurté, une </w:t>
      </w:r>
      <w:r w:rsidRPr="00781C58">
        <w:rPr>
          <w:rFonts w:cs="Times New Roman"/>
          <w:i/>
        </w:rPr>
        <w:t>Vierge</w:t>
      </w:r>
      <w:r w:rsidRPr="00781C58">
        <w:rPr>
          <w:rFonts w:cs="Times New Roman"/>
        </w:rPr>
        <w:t xml:space="preserve"> de Fra Bartolommeo, un Pinturicchio archaïque et mouvementé, aux couleurs tranchées et aux silhouettes dures, à l</w:t>
      </w:r>
      <w:r>
        <w:rPr>
          <w:rFonts w:cs="Times New Roman"/>
        </w:rPr>
        <w:t>’</w:t>
      </w:r>
      <w:r w:rsidRPr="00781C58">
        <w:rPr>
          <w:rFonts w:cs="Times New Roman"/>
        </w:rPr>
        <w:t xml:space="preserve">arrangement amusant, une longue histoire en plusieurs actes aux scènes naïves et franches, </w:t>
      </w:r>
      <w:r w:rsidR="00050857">
        <w:rPr>
          <w:rFonts w:cs="Times New Roman"/>
        </w:rPr>
        <w:t>— </w:t>
      </w:r>
      <w:r w:rsidRPr="00781C58">
        <w:rPr>
          <w:rFonts w:cs="Times New Roman"/>
        </w:rPr>
        <w:t>un second plus magistral, où est, au premier plan, une figure de femme dont les lignes de la robe rappellent l</w:t>
      </w:r>
      <w:r>
        <w:rPr>
          <w:rFonts w:cs="Times New Roman"/>
        </w:rPr>
        <w:t>’</w:t>
      </w:r>
      <w:r w:rsidRPr="00781C58">
        <w:rPr>
          <w:rFonts w:cs="Times New Roman"/>
        </w:rPr>
        <w:t xml:space="preserve">enveloppement de gazes légères du </w:t>
      </w:r>
      <w:r w:rsidRPr="00781C58">
        <w:rPr>
          <w:rFonts w:cs="Times New Roman"/>
          <w:i/>
        </w:rPr>
        <w:t>Printemps</w:t>
      </w:r>
      <w:r w:rsidRPr="00781C58">
        <w:rPr>
          <w:rFonts w:cs="Times New Roman"/>
        </w:rPr>
        <w:t xml:space="preserve"> de Botticelli</w:t>
      </w:r>
      <w:r>
        <w:rPr>
          <w:rFonts w:cs="Times New Roman"/>
        </w:rPr>
        <w:t> ;</w:t>
      </w:r>
      <w:r w:rsidRPr="00781C58">
        <w:rPr>
          <w:rFonts w:cs="Times New Roman"/>
        </w:rPr>
        <w:t xml:space="preserve"> un portrait noir du Pontormo</w:t>
      </w:r>
      <w:r>
        <w:rPr>
          <w:rFonts w:cs="Times New Roman"/>
        </w:rPr>
        <w:t> ;</w:t>
      </w:r>
      <w:r w:rsidRPr="00781C58">
        <w:rPr>
          <w:rFonts w:cs="Times New Roman"/>
        </w:rPr>
        <w:t xml:space="preserve"> une </w:t>
      </w:r>
      <w:r w:rsidRPr="00781C58">
        <w:rPr>
          <w:rFonts w:cs="Times New Roman"/>
          <w:i/>
        </w:rPr>
        <w:t xml:space="preserve">Vierge </w:t>
      </w:r>
      <w:r w:rsidRPr="00781C58">
        <w:rPr>
          <w:rFonts w:cs="Times New Roman"/>
        </w:rPr>
        <w:t>de Carlo Dolci à la grâce maladive</w:t>
      </w:r>
      <w:r>
        <w:rPr>
          <w:rFonts w:cs="Times New Roman"/>
        </w:rPr>
        <w:t> ;</w:t>
      </w:r>
      <w:r w:rsidRPr="00781C58">
        <w:rPr>
          <w:rFonts w:cs="Times New Roman"/>
        </w:rPr>
        <w:t xml:space="preserve"> un Ghirlandajo d</w:t>
      </w:r>
      <w:r>
        <w:rPr>
          <w:rFonts w:cs="Times New Roman"/>
        </w:rPr>
        <w:t>’</w:t>
      </w:r>
      <w:r w:rsidRPr="00781C58">
        <w:rPr>
          <w:rFonts w:cs="Times New Roman"/>
        </w:rPr>
        <w:t>une beauté et d</w:t>
      </w:r>
      <w:r>
        <w:rPr>
          <w:rFonts w:cs="Times New Roman"/>
        </w:rPr>
        <w:t>’</w:t>
      </w:r>
      <w:r w:rsidRPr="00781C58">
        <w:rPr>
          <w:rFonts w:cs="Times New Roman"/>
        </w:rPr>
        <w:t>un calme rares</w:t>
      </w:r>
      <w:r>
        <w:rPr>
          <w:rFonts w:cs="Times New Roman"/>
        </w:rPr>
        <w:t> ;</w:t>
      </w:r>
      <w:r w:rsidRPr="00781C58">
        <w:rPr>
          <w:rFonts w:cs="Times New Roman"/>
        </w:rPr>
        <w:t xml:space="preserve"> une réplique de Rubens</w:t>
      </w:r>
      <w:r>
        <w:rPr>
          <w:rFonts w:cs="Times New Roman"/>
        </w:rPr>
        <w:t> ;</w:t>
      </w:r>
      <w:r w:rsidRPr="00781C58">
        <w:rPr>
          <w:rFonts w:cs="Times New Roman"/>
        </w:rPr>
        <w:t xml:space="preserve"> un Téniers qui ressemble à un Pieter de Hooch et un Pieter de Hooch qui ressemble à un Téniers</w:t>
      </w:r>
      <w:r>
        <w:rPr>
          <w:rFonts w:cs="Times New Roman"/>
        </w:rPr>
        <w:t> ;</w:t>
      </w:r>
      <w:r w:rsidRPr="00781C58">
        <w:rPr>
          <w:rFonts w:cs="Times New Roman"/>
        </w:rPr>
        <w:t xml:space="preserve"> d</w:t>
      </w:r>
      <w:r>
        <w:rPr>
          <w:rFonts w:cs="Times New Roman"/>
        </w:rPr>
        <w:t>’</w:t>
      </w:r>
      <w:r w:rsidRPr="00781C58">
        <w:rPr>
          <w:rFonts w:cs="Times New Roman"/>
        </w:rPr>
        <w:t>autres que j</w:t>
      </w:r>
      <w:r>
        <w:rPr>
          <w:rFonts w:cs="Times New Roman"/>
        </w:rPr>
        <w:t>’</w:t>
      </w:r>
      <w:r w:rsidRPr="00781C58">
        <w:rPr>
          <w:rFonts w:cs="Times New Roman"/>
        </w:rPr>
        <w:t xml:space="preserve">oublie, </w:t>
      </w:r>
      <w:r w:rsidR="00050857">
        <w:rPr>
          <w:rFonts w:cs="Times New Roman"/>
        </w:rPr>
        <w:t>— </w:t>
      </w:r>
      <w:r w:rsidRPr="00781C58">
        <w:rPr>
          <w:rFonts w:cs="Times New Roman"/>
        </w:rPr>
        <w:t>et enfin les trois œuvres, les trois joyaux</w:t>
      </w:r>
      <w:r>
        <w:rPr>
          <w:rFonts w:cs="Times New Roman"/>
        </w:rPr>
        <w:t> :</w:t>
      </w:r>
      <w:r w:rsidRPr="00781C58">
        <w:rPr>
          <w:rFonts w:cs="Times New Roman"/>
        </w:rPr>
        <w:t xml:space="preserve"> le Raphaël, le Corrège et le Titien.</w:t>
      </w:r>
    </w:p>
    <w:p w14:paraId="7158C178" w14:textId="77777777" w:rsidR="007A06A6" w:rsidRPr="00781C58" w:rsidRDefault="007A06A6" w:rsidP="007A06A6">
      <w:pPr>
        <w:pStyle w:val="ab"/>
      </w:pPr>
      <w:r>
        <w:t>§</w:t>
      </w:r>
    </w:p>
    <w:p w14:paraId="7502F98C" w14:textId="77777777" w:rsidR="005F258A" w:rsidRPr="00781C58" w:rsidRDefault="00781C58" w:rsidP="003326E0">
      <w:pPr>
        <w:pStyle w:val="Corpsdetexte"/>
        <w:rPr>
          <w:rFonts w:cs="Times New Roman"/>
        </w:rPr>
      </w:pPr>
      <w:r w:rsidRPr="00781C58">
        <w:rPr>
          <w:rFonts w:cs="Times New Roman"/>
        </w:rPr>
        <w:t xml:space="preserve">La </w:t>
      </w:r>
      <w:r w:rsidRPr="00781C58">
        <w:rPr>
          <w:rFonts w:cs="Times New Roman"/>
          <w:i/>
        </w:rPr>
        <w:t>Mise au tombeau</w:t>
      </w:r>
      <w:r w:rsidRPr="00781C58">
        <w:rPr>
          <w:rFonts w:cs="Times New Roman"/>
        </w:rPr>
        <w:t xml:space="preserve"> n</w:t>
      </w:r>
      <w:r>
        <w:rPr>
          <w:rFonts w:cs="Times New Roman"/>
        </w:rPr>
        <w:t>’</w:t>
      </w:r>
      <w:r w:rsidRPr="00781C58">
        <w:rPr>
          <w:rFonts w:cs="Times New Roman"/>
        </w:rPr>
        <w:t>est pas une des meilleures œuvres de Sanzio</w:t>
      </w:r>
      <w:r>
        <w:rPr>
          <w:rFonts w:cs="Times New Roman"/>
        </w:rPr>
        <w:t> ;</w:t>
      </w:r>
      <w:r w:rsidRPr="00781C58">
        <w:rPr>
          <w:rFonts w:cs="Times New Roman"/>
        </w:rPr>
        <w:t xml:space="preserve"> c</w:t>
      </w:r>
      <w:r>
        <w:rPr>
          <w:rFonts w:cs="Times New Roman"/>
        </w:rPr>
        <w:t>’</w:t>
      </w:r>
      <w:r w:rsidRPr="00781C58">
        <w:rPr>
          <w:rFonts w:cs="Times New Roman"/>
        </w:rPr>
        <w:t>est le dernier tableau qu</w:t>
      </w:r>
      <w:r>
        <w:rPr>
          <w:rFonts w:cs="Times New Roman"/>
        </w:rPr>
        <w:t>’</w:t>
      </w:r>
      <w:r w:rsidRPr="00781C58">
        <w:rPr>
          <w:rFonts w:cs="Times New Roman"/>
        </w:rPr>
        <w:t>il peignit dans sa manière florentine, avant que d</w:t>
      </w:r>
      <w:r>
        <w:rPr>
          <w:rFonts w:cs="Times New Roman"/>
        </w:rPr>
        <w:t>’</w:t>
      </w:r>
      <w:r w:rsidRPr="00781C58">
        <w:rPr>
          <w:rFonts w:cs="Times New Roman"/>
        </w:rPr>
        <w:t xml:space="preserve">aller à Rome. Il est contemporain de la fresque de San Severo, de la </w:t>
      </w:r>
      <w:r w:rsidRPr="00781C58">
        <w:rPr>
          <w:rFonts w:cs="Times New Roman"/>
          <w:i/>
        </w:rPr>
        <w:t>Jardinière</w:t>
      </w:r>
      <w:r w:rsidRPr="00781C58">
        <w:rPr>
          <w:rFonts w:cs="Times New Roman"/>
        </w:rPr>
        <w:t xml:space="preserve"> et de la </w:t>
      </w:r>
      <w:r w:rsidRPr="00781C58">
        <w:rPr>
          <w:rFonts w:cs="Times New Roman"/>
          <w:i/>
        </w:rPr>
        <w:t>Madone</w:t>
      </w:r>
      <w:r w:rsidRPr="00781C58">
        <w:rPr>
          <w:rFonts w:cs="Times New Roman"/>
        </w:rPr>
        <w:t xml:space="preserve"> du Grand-Duc. Il lui fut commandé par Atalante Baglioni pour sa chapelle de saint Françoi</w:t>
      </w:r>
      <w:r w:rsidR="007A06A6">
        <w:rPr>
          <w:rFonts w:cs="Times New Roman"/>
        </w:rPr>
        <w:t>s des Conventuels de Pérouse</w:t>
      </w:r>
      <w:r w:rsidR="007A06A6">
        <w:rPr>
          <w:rStyle w:val="Appelnotedebasdep"/>
          <w:rFonts w:cs="Times New Roman"/>
        </w:rPr>
        <w:footnoteReference w:id="2"/>
      </w:r>
      <w:r w:rsidRPr="00781C58">
        <w:rPr>
          <w:rFonts w:cs="Times New Roman"/>
        </w:rPr>
        <w:t>. L</w:t>
      </w:r>
      <w:r>
        <w:rPr>
          <w:rFonts w:cs="Times New Roman"/>
        </w:rPr>
        <w:t>’</w:t>
      </w:r>
      <w:r w:rsidRPr="00781C58">
        <w:rPr>
          <w:rFonts w:cs="Times New Roman"/>
        </w:rPr>
        <w:t>ordonnance en est sèche, très sèche</w:t>
      </w:r>
      <w:r>
        <w:rPr>
          <w:rFonts w:cs="Times New Roman"/>
        </w:rPr>
        <w:t> ;</w:t>
      </w:r>
      <w:r w:rsidRPr="00781C58">
        <w:rPr>
          <w:rFonts w:cs="Times New Roman"/>
        </w:rPr>
        <w:t xml:space="preserve"> le dessin d</w:t>
      </w:r>
      <w:r>
        <w:rPr>
          <w:rFonts w:cs="Times New Roman"/>
        </w:rPr>
        <w:t>’</w:t>
      </w:r>
      <w:r w:rsidRPr="00781C58">
        <w:rPr>
          <w:rFonts w:cs="Times New Roman"/>
        </w:rPr>
        <w:t>une dureté absolue et le coloris froid. Et puis il y a vraiment trop du Pérugin dans cette œuvre encombrée d</w:t>
      </w:r>
      <w:r>
        <w:rPr>
          <w:rFonts w:cs="Times New Roman"/>
        </w:rPr>
        <w:t>’</w:t>
      </w:r>
      <w:r w:rsidRPr="00781C58">
        <w:rPr>
          <w:rFonts w:cs="Times New Roman"/>
        </w:rPr>
        <w:t>ornements d</w:t>
      </w:r>
      <w:r>
        <w:rPr>
          <w:rFonts w:cs="Times New Roman"/>
        </w:rPr>
        <w:t>’</w:t>
      </w:r>
      <w:r w:rsidRPr="00781C58">
        <w:rPr>
          <w:rFonts w:cs="Times New Roman"/>
        </w:rPr>
        <w:t>or et fatigante de glacis. Dans son exécution réfléchie cette œuvre n</w:t>
      </w:r>
      <w:r>
        <w:rPr>
          <w:rFonts w:cs="Times New Roman"/>
        </w:rPr>
        <w:t>’</w:t>
      </w:r>
      <w:r w:rsidRPr="00781C58">
        <w:rPr>
          <w:rFonts w:cs="Times New Roman"/>
        </w:rPr>
        <w:t>émeut pas, et la grâce infinie et puissante du géant ne se dégage cette fois… Il est vrai qu</w:t>
      </w:r>
      <w:r>
        <w:rPr>
          <w:rFonts w:cs="Times New Roman"/>
        </w:rPr>
        <w:t>’</w:t>
      </w:r>
      <w:r w:rsidRPr="00781C58">
        <w:rPr>
          <w:rFonts w:cs="Times New Roman"/>
        </w:rPr>
        <w:t>elle a dû subir plus d</w:t>
      </w:r>
      <w:r>
        <w:rPr>
          <w:rFonts w:cs="Times New Roman"/>
        </w:rPr>
        <w:t>’</w:t>
      </w:r>
      <w:r w:rsidRPr="00781C58">
        <w:rPr>
          <w:rFonts w:cs="Times New Roman"/>
        </w:rPr>
        <w:t>un remaniement et que c</w:t>
      </w:r>
      <w:r>
        <w:rPr>
          <w:rFonts w:cs="Times New Roman"/>
        </w:rPr>
        <w:t>’</w:t>
      </w:r>
      <w:r w:rsidRPr="00781C58">
        <w:rPr>
          <w:rFonts w:cs="Times New Roman"/>
        </w:rPr>
        <w:t>est à peine un Raphaël qu</w:t>
      </w:r>
      <w:r>
        <w:rPr>
          <w:rFonts w:cs="Times New Roman"/>
        </w:rPr>
        <w:t>’</w:t>
      </w:r>
      <w:r w:rsidRPr="00781C58">
        <w:rPr>
          <w:rFonts w:cs="Times New Roman"/>
        </w:rPr>
        <w:t>on a devant les yeux.</w:t>
      </w:r>
    </w:p>
    <w:p w14:paraId="0E2C71DD" w14:textId="77777777" w:rsidR="005F258A" w:rsidRPr="00781C58" w:rsidRDefault="00781C58" w:rsidP="003326E0">
      <w:pPr>
        <w:pStyle w:val="Corpsdetexte"/>
        <w:rPr>
          <w:rFonts w:cs="Times New Roman"/>
        </w:rPr>
      </w:pPr>
      <w:r w:rsidRPr="00DF4CEB">
        <w:rPr>
          <w:rFonts w:cs="Times New Roman"/>
          <w:lang w:val="it-IT"/>
        </w:rPr>
        <w:t xml:space="preserve">D’Antonio Allegri, c’est la </w:t>
      </w:r>
      <w:r w:rsidRPr="00DF4CEB">
        <w:rPr>
          <w:rFonts w:cs="Times New Roman"/>
          <w:i/>
          <w:lang w:val="it-IT"/>
        </w:rPr>
        <w:t>Danaé</w:t>
      </w:r>
      <w:r w:rsidRPr="00DF4CEB">
        <w:rPr>
          <w:rFonts w:cs="Times New Roman"/>
          <w:lang w:val="it-IT"/>
        </w:rPr>
        <w:t xml:space="preserve">. </w:t>
      </w:r>
      <w:r w:rsidRPr="00781C58">
        <w:rPr>
          <w:rFonts w:cs="Times New Roman"/>
        </w:rPr>
        <w:t>Un pur chef-d</w:t>
      </w:r>
      <w:r>
        <w:rPr>
          <w:rFonts w:cs="Times New Roman"/>
        </w:rPr>
        <w:t>’</w:t>
      </w:r>
      <w:r w:rsidRPr="00781C58">
        <w:rPr>
          <w:rFonts w:cs="Times New Roman"/>
        </w:rPr>
        <w:t>œuvre. La robustesse lascive du maître, cette morbidesse qui lui est particulière sont là avec cette femme couchée la bouche entr</w:t>
      </w:r>
      <w:r>
        <w:rPr>
          <w:rFonts w:cs="Times New Roman"/>
        </w:rPr>
        <w:t>’</w:t>
      </w:r>
      <w:r w:rsidRPr="00781C58">
        <w:rPr>
          <w:rFonts w:cs="Times New Roman"/>
        </w:rPr>
        <w:t>ouverte par la surprise et le plaisir. L</w:t>
      </w:r>
      <w:r>
        <w:rPr>
          <w:rFonts w:cs="Times New Roman"/>
        </w:rPr>
        <w:t>’</w:t>
      </w:r>
      <w:r w:rsidRPr="00781C58">
        <w:rPr>
          <w:rFonts w:cs="Times New Roman"/>
        </w:rPr>
        <w:t>art profond des raccourcis lui a fait trouver la si curieuse et audacieuse ligne qui va de la pointe du sein à la naissance de la crisse</w:t>
      </w:r>
      <w:r>
        <w:rPr>
          <w:rFonts w:cs="Times New Roman"/>
        </w:rPr>
        <w:t> ;</w:t>
      </w:r>
      <w:r w:rsidRPr="00781C58">
        <w:rPr>
          <w:rFonts w:cs="Times New Roman"/>
        </w:rPr>
        <w:t xml:space="preserve"> la poitrine, le giron, modelés en pleine pâte sont d</w:t>
      </w:r>
      <w:r>
        <w:rPr>
          <w:rFonts w:cs="Times New Roman"/>
        </w:rPr>
        <w:t>’</w:t>
      </w:r>
      <w:r w:rsidRPr="00781C58">
        <w:rPr>
          <w:rFonts w:cs="Times New Roman"/>
        </w:rPr>
        <w:t>une maîtrise inégalable et ont cette particulière éloquence de la chair qu</w:t>
      </w:r>
      <w:r>
        <w:rPr>
          <w:rFonts w:cs="Times New Roman"/>
        </w:rPr>
        <w:t>’</w:t>
      </w:r>
      <w:r w:rsidRPr="00781C58">
        <w:rPr>
          <w:rFonts w:cs="Times New Roman"/>
        </w:rPr>
        <w:t>il sait relever d</w:t>
      </w:r>
      <w:r>
        <w:rPr>
          <w:rFonts w:cs="Times New Roman"/>
        </w:rPr>
        <w:t>’</w:t>
      </w:r>
      <w:r w:rsidRPr="00781C58">
        <w:rPr>
          <w:rFonts w:cs="Times New Roman"/>
        </w:rPr>
        <w:t xml:space="preserve">un autre désir supérieur et noble qui lui est propre, </w:t>
      </w:r>
      <w:r w:rsidR="00050857">
        <w:rPr>
          <w:rFonts w:cs="Times New Roman"/>
        </w:rPr>
        <w:t>— </w:t>
      </w:r>
      <w:r w:rsidRPr="00781C58">
        <w:rPr>
          <w:rFonts w:cs="Times New Roman"/>
        </w:rPr>
        <w:t>et que seul il sait exprimer dans ces belles batailles d</w:t>
      </w:r>
      <w:r>
        <w:rPr>
          <w:rFonts w:cs="Times New Roman"/>
        </w:rPr>
        <w:t>’</w:t>
      </w:r>
      <w:r w:rsidRPr="00781C58">
        <w:rPr>
          <w:rFonts w:cs="Times New Roman"/>
        </w:rPr>
        <w:t>amour.</w:t>
      </w:r>
    </w:p>
    <w:p w14:paraId="5A18E474" w14:textId="77777777" w:rsidR="005F258A" w:rsidRPr="00781C58" w:rsidRDefault="00781C58" w:rsidP="003326E0">
      <w:pPr>
        <w:pStyle w:val="Corpsdetexte"/>
        <w:rPr>
          <w:rFonts w:cs="Times New Roman"/>
        </w:rPr>
      </w:pPr>
      <w:r w:rsidRPr="00781C58">
        <w:rPr>
          <w:rFonts w:cs="Times New Roman"/>
        </w:rPr>
        <w:t>Mais l</w:t>
      </w:r>
      <w:r>
        <w:rPr>
          <w:rFonts w:cs="Times New Roman"/>
        </w:rPr>
        <w:t>’</w:t>
      </w:r>
      <w:r w:rsidRPr="00781C58">
        <w:rPr>
          <w:rFonts w:cs="Times New Roman"/>
        </w:rPr>
        <w:t xml:space="preserve">orgueil de ce Musée Borghèse, ce sont ces </w:t>
      </w:r>
      <w:r w:rsidRPr="00781C58">
        <w:rPr>
          <w:rFonts w:cs="Times New Roman"/>
          <w:i/>
        </w:rPr>
        <w:t>Deux femmes assises auprès d</w:t>
      </w:r>
      <w:r>
        <w:rPr>
          <w:rFonts w:cs="Times New Roman"/>
          <w:i/>
        </w:rPr>
        <w:t>’</w:t>
      </w:r>
      <w:r w:rsidRPr="00781C58">
        <w:rPr>
          <w:rFonts w:cs="Times New Roman"/>
          <w:i/>
        </w:rPr>
        <w:t>une fontaine où se mire un enfant</w:t>
      </w:r>
      <w:r w:rsidRPr="00781C58">
        <w:rPr>
          <w:rFonts w:cs="Times New Roman"/>
        </w:rPr>
        <w:t>, du Titien.</w:t>
      </w:r>
    </w:p>
    <w:p w14:paraId="080126B0" w14:textId="77777777" w:rsidR="005F258A" w:rsidRPr="00781C58" w:rsidRDefault="00781C58" w:rsidP="003326E0">
      <w:pPr>
        <w:pStyle w:val="Corpsdetexte"/>
        <w:rPr>
          <w:rFonts w:cs="Times New Roman"/>
        </w:rPr>
      </w:pPr>
      <w:r w:rsidRPr="00781C58">
        <w:rPr>
          <w:rFonts w:cs="Times New Roman"/>
        </w:rPr>
        <w:lastRenderedPageBreak/>
        <w:t>C</w:t>
      </w:r>
      <w:r>
        <w:rPr>
          <w:rFonts w:cs="Times New Roman"/>
        </w:rPr>
        <w:t>’</w:t>
      </w:r>
      <w:r w:rsidRPr="00781C58">
        <w:rPr>
          <w:rFonts w:cs="Times New Roman"/>
        </w:rPr>
        <w:t>est une des très rares grandes choses qui soient en peinture.</w:t>
      </w:r>
    </w:p>
    <w:p w14:paraId="2F35DAAC" w14:textId="77777777" w:rsidR="005F258A" w:rsidRPr="00781C58" w:rsidRDefault="00781C58" w:rsidP="003326E0">
      <w:pPr>
        <w:pStyle w:val="Corpsdetexte"/>
        <w:rPr>
          <w:rFonts w:cs="Times New Roman"/>
        </w:rPr>
      </w:pPr>
      <w:r w:rsidRPr="00781C58">
        <w:rPr>
          <w:rFonts w:cs="Times New Roman"/>
        </w:rPr>
        <w:t>L</w:t>
      </w:r>
      <w:r>
        <w:rPr>
          <w:rFonts w:cs="Times New Roman"/>
        </w:rPr>
        <w:t>’</w:t>
      </w:r>
      <w:r w:rsidRPr="00781C58">
        <w:rPr>
          <w:rFonts w:cs="Times New Roman"/>
        </w:rPr>
        <w:t>homme qui a fait cela a à peine trente ans. Il vient de quitter, dans les marches allemandes sauvages et montueuses, pays de vignerons et de bûcherons, un village isolé, Pieve di Cadore</w:t>
      </w:r>
      <w:r>
        <w:rPr>
          <w:rFonts w:cs="Times New Roman"/>
        </w:rPr>
        <w:t> :</w:t>
      </w:r>
      <w:r w:rsidRPr="00781C58">
        <w:rPr>
          <w:rFonts w:cs="Times New Roman"/>
        </w:rPr>
        <w:t xml:space="preserve"> il en laissera le </w:t>
      </w:r>
      <w:r w:rsidRPr="00781C58">
        <w:rPr>
          <w:rFonts w:cs="Times New Roman"/>
          <w:i/>
        </w:rPr>
        <w:t xml:space="preserve">Bois dans la montagne </w:t>
      </w:r>
      <w:r w:rsidRPr="00781C58">
        <w:rPr>
          <w:rFonts w:cs="Times New Roman"/>
        </w:rPr>
        <w:t xml:space="preserve">(Offices de Florence) et les rudes </w:t>
      </w:r>
      <w:r w:rsidRPr="00781C58">
        <w:rPr>
          <w:rFonts w:cs="Times New Roman"/>
          <w:i/>
        </w:rPr>
        <w:t>Moissonneurs</w:t>
      </w:r>
      <w:r w:rsidRPr="00781C58">
        <w:rPr>
          <w:rFonts w:cs="Times New Roman"/>
        </w:rPr>
        <w:t xml:space="preserve"> du Louvre. Il vient d</w:t>
      </w:r>
      <w:r>
        <w:rPr>
          <w:rFonts w:cs="Times New Roman"/>
        </w:rPr>
        <w:t>’</w:t>
      </w:r>
      <w:r w:rsidRPr="00781C58">
        <w:rPr>
          <w:rFonts w:cs="Times New Roman"/>
        </w:rPr>
        <w:t>arriver à Venise. Voyez-vous ce paysan dans la cité des doges, dans la ville dont Commynes, qui ne s</w:t>
      </w:r>
      <w:r>
        <w:rPr>
          <w:rFonts w:cs="Times New Roman"/>
        </w:rPr>
        <w:t>’</w:t>
      </w:r>
      <w:r w:rsidRPr="00781C58">
        <w:rPr>
          <w:rFonts w:cs="Times New Roman"/>
        </w:rPr>
        <w:t>étonnait facilement, dit</w:t>
      </w:r>
      <w:r>
        <w:rPr>
          <w:rFonts w:cs="Times New Roman"/>
        </w:rPr>
        <w:t> :</w:t>
      </w:r>
      <w:r w:rsidRPr="00781C58">
        <w:rPr>
          <w:rFonts w:cs="Times New Roman"/>
        </w:rPr>
        <w:t xml:space="preserve"> </w:t>
      </w:r>
      <w:r w:rsidRPr="007A06A6">
        <w:rPr>
          <w:rStyle w:val="quotec"/>
        </w:rPr>
        <w:t>« C’est une maisonnée au milieu de l’eau, … c’est la plus triumphante cité que j’aye jamais vue et qui plus faict d’honneurs à ambassadeurs et estrangiers et qui plus saigement se gouverne…</w:t>
      </w:r>
      <w:r w:rsidR="00050857" w:rsidRPr="007A06A6">
        <w:rPr>
          <w:rStyle w:val="quotec"/>
        </w:rPr>
        <w:t> »</w:t>
      </w:r>
      <w:r w:rsidRPr="00781C58">
        <w:rPr>
          <w:rFonts w:cs="Times New Roman"/>
        </w:rPr>
        <w:t xml:space="preserve"> Il est entré chez Giovanni Bellini, </w:t>
      </w:r>
      <w:r w:rsidR="00050857">
        <w:rPr>
          <w:rFonts w:cs="Times New Roman"/>
        </w:rPr>
        <w:t>— </w:t>
      </w:r>
      <w:r w:rsidRPr="00781C58">
        <w:rPr>
          <w:rFonts w:cs="Times New Roman"/>
        </w:rPr>
        <w:t>Gentile, celui que la République avait député à Mahomet II, l</w:t>
      </w:r>
      <w:r>
        <w:rPr>
          <w:rFonts w:cs="Times New Roman"/>
        </w:rPr>
        <w:t>’</w:t>
      </w:r>
      <w:r w:rsidR="007A06A6">
        <w:rPr>
          <w:rFonts w:cs="Times New Roman"/>
        </w:rPr>
        <w:t xml:space="preserve">ayant mis à la porte, — </w:t>
      </w:r>
      <w:r w:rsidRPr="00781C58">
        <w:rPr>
          <w:rFonts w:cs="Times New Roman"/>
        </w:rPr>
        <w:t>et pour compagnons d</w:t>
      </w:r>
      <w:r>
        <w:rPr>
          <w:rFonts w:cs="Times New Roman"/>
        </w:rPr>
        <w:t>’</w:t>
      </w:r>
      <w:r w:rsidRPr="00781C58">
        <w:rPr>
          <w:rFonts w:cs="Times New Roman"/>
        </w:rPr>
        <w:t>atelier il a Jacopo Palma et un grand diable à la belle allure, à la verve endiablée, aimant la vie de plaisir autant que le travail, ardent et élégant dans la débauche, assidu et patient à l</w:t>
      </w:r>
      <w:r>
        <w:rPr>
          <w:rFonts w:cs="Times New Roman"/>
        </w:rPr>
        <w:t>’</w:t>
      </w:r>
      <w:r w:rsidRPr="00781C58">
        <w:rPr>
          <w:rFonts w:cs="Times New Roman"/>
        </w:rPr>
        <w:t xml:space="preserve">académie et que ses superbes aventures font appeler le grand Giorgio, </w:t>
      </w:r>
      <w:r w:rsidR="00050857">
        <w:rPr>
          <w:rFonts w:cs="Times New Roman"/>
        </w:rPr>
        <w:t>— </w:t>
      </w:r>
      <w:r w:rsidRPr="00781C58">
        <w:rPr>
          <w:rFonts w:cs="Times New Roman"/>
        </w:rPr>
        <w:t>il Giorgione.</w:t>
      </w:r>
    </w:p>
    <w:p w14:paraId="4012BCD2" w14:textId="77777777" w:rsidR="005F258A" w:rsidRPr="00781C58" w:rsidRDefault="00781C58" w:rsidP="003326E0">
      <w:pPr>
        <w:pStyle w:val="Corpsdetexte"/>
        <w:rPr>
          <w:rFonts w:cs="Times New Roman"/>
        </w:rPr>
      </w:pPr>
      <w:r w:rsidRPr="00781C58">
        <w:rPr>
          <w:rFonts w:cs="Times New Roman"/>
        </w:rPr>
        <w:t>Eh bien, regardez attentivement après que l</w:t>
      </w:r>
      <w:r>
        <w:rPr>
          <w:rFonts w:cs="Times New Roman"/>
        </w:rPr>
        <w:t>’</w:t>
      </w:r>
      <w:r w:rsidRPr="00781C58">
        <w:rPr>
          <w:rFonts w:cs="Times New Roman"/>
        </w:rPr>
        <w:t>irradiant éblouissement de la première vue se sera un peu dissipé… Vous allez retrouver toute cette jeunesse et toute cette vie du Titien, contée là sur cette toile</w:t>
      </w:r>
      <w:r>
        <w:rPr>
          <w:rFonts w:cs="Times New Roman"/>
        </w:rPr>
        <w:t> :</w:t>
      </w:r>
      <w:r w:rsidRPr="00781C58">
        <w:rPr>
          <w:rFonts w:cs="Times New Roman"/>
        </w:rPr>
        <w:t xml:space="preserve"> au fond, dans l</w:t>
      </w:r>
      <w:r>
        <w:rPr>
          <w:rFonts w:cs="Times New Roman"/>
        </w:rPr>
        <w:t>’</w:t>
      </w:r>
      <w:r w:rsidRPr="00781C58">
        <w:rPr>
          <w:rFonts w:cs="Times New Roman"/>
        </w:rPr>
        <w:t>heure indécise du crépuscule, les horizons de Pieve di Cadore s</w:t>
      </w:r>
      <w:r>
        <w:rPr>
          <w:rFonts w:cs="Times New Roman"/>
        </w:rPr>
        <w:t>’</w:t>
      </w:r>
      <w:r w:rsidR="007A06A6">
        <w:rPr>
          <w:rFonts w:cs="Times New Roman"/>
        </w:rPr>
        <w:t>embru</w:t>
      </w:r>
      <w:r w:rsidRPr="00781C58">
        <w:rPr>
          <w:rFonts w:cs="Times New Roman"/>
        </w:rPr>
        <w:t>ment, des cavaliers regagnent le château, des chasseurs rallient les chiens et des villageois poussent devant eux les troupeaux vers l</w:t>
      </w:r>
      <w:r>
        <w:rPr>
          <w:rFonts w:cs="Times New Roman"/>
        </w:rPr>
        <w:t>’</w:t>
      </w:r>
      <w:r w:rsidRPr="00781C58">
        <w:rPr>
          <w:rFonts w:cs="Times New Roman"/>
        </w:rPr>
        <w:t>étable</w:t>
      </w:r>
      <w:r>
        <w:rPr>
          <w:rFonts w:cs="Times New Roman"/>
        </w:rPr>
        <w:t> ;</w:t>
      </w:r>
      <w:r w:rsidRPr="00781C58">
        <w:rPr>
          <w:rFonts w:cs="Times New Roman"/>
        </w:rPr>
        <w:t xml:space="preserve"> c</w:t>
      </w:r>
      <w:r>
        <w:rPr>
          <w:rFonts w:cs="Times New Roman"/>
        </w:rPr>
        <w:t>’</w:t>
      </w:r>
      <w:r w:rsidRPr="00781C58">
        <w:rPr>
          <w:rFonts w:cs="Times New Roman"/>
        </w:rPr>
        <w:t>est la campagne qui se vide aux approches de la nuit. Ce crépuscule ajoute à l</w:t>
      </w:r>
      <w:r>
        <w:rPr>
          <w:rFonts w:cs="Times New Roman"/>
        </w:rPr>
        <w:t>’</w:t>
      </w:r>
      <w:r w:rsidRPr="00781C58">
        <w:rPr>
          <w:rFonts w:cs="Times New Roman"/>
        </w:rPr>
        <w:t>antithèse puissante de cette femme, toute lumière sur les frondaisons alourdies, de cette femme enrobe de satin blanc, les cheveux égayés de jasmins, qui rêve, l</w:t>
      </w:r>
      <w:r>
        <w:rPr>
          <w:rFonts w:cs="Times New Roman"/>
        </w:rPr>
        <w:t>’</w:t>
      </w:r>
      <w:r w:rsidRPr="00781C58">
        <w:rPr>
          <w:rFonts w:cs="Times New Roman"/>
        </w:rPr>
        <w:t>œil fixe et profond, accoudée sur le marbre où jouent des nymphes et des papillons… À l</w:t>
      </w:r>
      <w:r>
        <w:rPr>
          <w:rFonts w:cs="Times New Roman"/>
        </w:rPr>
        <w:t>’</w:t>
      </w:r>
      <w:r w:rsidRPr="00781C58">
        <w:rPr>
          <w:rFonts w:cs="Times New Roman"/>
        </w:rPr>
        <w:t>autre extrémité de la fontaine où se mire le bambin, cette autre femme, toute splendeur dans sa nudité aux lignes harmonieuses, c</w:t>
      </w:r>
      <w:r>
        <w:rPr>
          <w:rFonts w:cs="Times New Roman"/>
        </w:rPr>
        <w:t>’</w:t>
      </w:r>
      <w:r w:rsidRPr="00781C58">
        <w:rPr>
          <w:rFonts w:cs="Times New Roman"/>
        </w:rPr>
        <w:t>est la réalité merveilleuse qui tient de l</w:t>
      </w:r>
      <w:r>
        <w:rPr>
          <w:rFonts w:cs="Times New Roman"/>
        </w:rPr>
        <w:t>’</w:t>
      </w:r>
      <w:r w:rsidRPr="00781C58">
        <w:rPr>
          <w:rFonts w:cs="Times New Roman"/>
        </w:rPr>
        <w:t>insaisissable toutes les perfections, c</w:t>
      </w:r>
      <w:r>
        <w:rPr>
          <w:rFonts w:cs="Times New Roman"/>
        </w:rPr>
        <w:t>’</w:t>
      </w:r>
      <w:r w:rsidRPr="00781C58">
        <w:rPr>
          <w:rFonts w:cs="Times New Roman"/>
        </w:rPr>
        <w:t xml:space="preserve">est </w:t>
      </w:r>
      <w:proofErr w:type="gramStart"/>
      <w:r w:rsidRPr="00781C58">
        <w:rPr>
          <w:rFonts w:cs="Times New Roman"/>
        </w:rPr>
        <w:t>humanisée</w:t>
      </w:r>
      <w:proofErr w:type="gramEnd"/>
      <w:r w:rsidRPr="00781C58">
        <w:rPr>
          <w:rFonts w:cs="Times New Roman"/>
        </w:rPr>
        <w:t>, chaude de sang, de soleil et de passion, la Déesse… Et cette figure-là, vous l</w:t>
      </w:r>
      <w:r>
        <w:rPr>
          <w:rFonts w:cs="Times New Roman"/>
        </w:rPr>
        <w:t>’</w:t>
      </w:r>
      <w:r w:rsidRPr="00781C58">
        <w:rPr>
          <w:rFonts w:cs="Times New Roman"/>
        </w:rPr>
        <w:t>avez vue, au Louvre, dans le Salon Carré</w:t>
      </w:r>
      <w:r>
        <w:rPr>
          <w:rFonts w:cs="Times New Roman"/>
        </w:rPr>
        <w:t> :</w:t>
      </w:r>
      <w:r w:rsidRPr="00781C58">
        <w:rPr>
          <w:rFonts w:cs="Times New Roman"/>
        </w:rPr>
        <w:t xml:space="preserve"> c</w:t>
      </w:r>
      <w:r>
        <w:rPr>
          <w:rFonts w:cs="Times New Roman"/>
        </w:rPr>
        <w:t>’</w:t>
      </w:r>
      <w:r w:rsidRPr="00781C58">
        <w:rPr>
          <w:rFonts w:cs="Times New Roman"/>
        </w:rPr>
        <w:t xml:space="preserve">est la femme du grand Giorgio, celle du </w:t>
      </w:r>
      <w:r w:rsidRPr="00781C58">
        <w:rPr>
          <w:rFonts w:cs="Times New Roman"/>
          <w:i/>
        </w:rPr>
        <w:t>Concert champêtre</w:t>
      </w:r>
      <w:r w:rsidRPr="00781C58">
        <w:rPr>
          <w:rFonts w:cs="Times New Roman"/>
        </w:rPr>
        <w:t xml:space="preserve"> de Barbarelli</w:t>
      </w:r>
      <w:r>
        <w:rPr>
          <w:rFonts w:cs="Times New Roman"/>
        </w:rPr>
        <w:t>…</w:t>
      </w:r>
    </w:p>
    <w:p w14:paraId="29E290F1" w14:textId="77777777" w:rsidR="005F258A" w:rsidRPr="00781C58" w:rsidRDefault="00781C58" w:rsidP="003326E0">
      <w:pPr>
        <w:pStyle w:val="Corpsdetexte"/>
        <w:rPr>
          <w:rFonts w:cs="Times New Roman"/>
        </w:rPr>
      </w:pPr>
      <w:r w:rsidRPr="00781C58">
        <w:rPr>
          <w:rFonts w:cs="Times New Roman"/>
        </w:rPr>
        <w:t>Ce Titien-là, avec l</w:t>
      </w:r>
      <w:r>
        <w:rPr>
          <w:rFonts w:cs="Times New Roman"/>
        </w:rPr>
        <w:t>’</w:t>
      </w:r>
      <w:r w:rsidRPr="00781C58">
        <w:rPr>
          <w:rFonts w:cs="Times New Roman"/>
        </w:rPr>
        <w:t>énigme de son ordonnance, le vouloir, à jamais caché, qu</w:t>
      </w:r>
      <w:r>
        <w:rPr>
          <w:rFonts w:cs="Times New Roman"/>
        </w:rPr>
        <w:t>’</w:t>
      </w:r>
      <w:r w:rsidRPr="00781C58">
        <w:rPr>
          <w:rFonts w:cs="Times New Roman"/>
        </w:rPr>
        <w:t>il exprime sûrement, et que nous ne déchiffrerons jamais, vaut à lui seul les millions que l</w:t>
      </w:r>
      <w:r>
        <w:rPr>
          <w:rFonts w:cs="Times New Roman"/>
        </w:rPr>
        <w:t>’</w:t>
      </w:r>
      <w:r w:rsidRPr="00781C58">
        <w:rPr>
          <w:rFonts w:cs="Times New Roman"/>
        </w:rPr>
        <w:t xml:space="preserve">Italie, </w:t>
      </w:r>
      <w:r w:rsidR="00050857">
        <w:rPr>
          <w:rFonts w:cs="Times New Roman"/>
        </w:rPr>
        <w:t>— </w:t>
      </w:r>
      <w:r w:rsidRPr="00781C58">
        <w:rPr>
          <w:rFonts w:cs="Times New Roman"/>
        </w:rPr>
        <w:t xml:space="preserve">pauvre, mais toujours artiste, </w:t>
      </w:r>
      <w:r w:rsidR="00050857">
        <w:rPr>
          <w:rFonts w:cs="Times New Roman"/>
        </w:rPr>
        <w:t>— </w:t>
      </w:r>
      <w:r w:rsidRPr="00781C58">
        <w:rPr>
          <w:rFonts w:cs="Times New Roman"/>
        </w:rPr>
        <w:t>va donner pour acquérir la galerie entière.</w:t>
      </w:r>
    </w:p>
    <w:p w14:paraId="73DF406B" w14:textId="77777777" w:rsidR="007A06A6" w:rsidRDefault="007A06A6" w:rsidP="007A06A6">
      <w:pPr>
        <w:pStyle w:val="Titre1"/>
        <w:rPr>
          <w:rFonts w:hint="eastAsia"/>
        </w:rPr>
      </w:pPr>
      <w:r>
        <w:t>Tome XXXIII, numéro 123, 1</w:t>
      </w:r>
      <w:r w:rsidRPr="00685873">
        <w:rPr>
          <w:vertAlign w:val="superscript"/>
        </w:rPr>
        <w:t>er</w:t>
      </w:r>
      <w:r w:rsidR="00DE3C8A">
        <w:t> mars </w:t>
      </w:r>
      <w:r>
        <w:t>1900</w:t>
      </w:r>
    </w:p>
    <w:p w14:paraId="56B74507" w14:textId="77777777" w:rsidR="00730784" w:rsidRDefault="00730784" w:rsidP="00DE3C8A">
      <w:pPr>
        <w:pStyle w:val="Titre2"/>
      </w:pPr>
      <w:r>
        <w:t>Littérature [extraits]</w:t>
      </w:r>
    </w:p>
    <w:p w14:paraId="4FDFF6A2" w14:textId="77777777" w:rsidR="00730784" w:rsidRPr="00925B7B" w:rsidRDefault="00730784" w:rsidP="00730784">
      <w:pPr>
        <w:pStyle w:val="term"/>
      </w:pPr>
      <w:proofErr w:type="gramStart"/>
      <w:r w:rsidRPr="00925B7B">
        <w:t>id</w:t>
      </w:r>
      <w:proofErr w:type="gramEnd"/>
      <w:r w:rsidRPr="00925B7B">
        <w:t> : article-</w:t>
      </w:r>
      <w:r>
        <w:t>1900</w:t>
      </w:r>
      <w:r w:rsidRPr="00925B7B">
        <w:t>-</w:t>
      </w:r>
      <w:r w:rsidR="00DE3C8A">
        <w:t>03</w:t>
      </w:r>
      <w:r w:rsidR="007C7FCF">
        <w:t>-01_</w:t>
      </w:r>
      <w:r w:rsidR="00DE3C8A">
        <w:t>774</w:t>
      </w:r>
    </w:p>
    <w:p w14:paraId="5E057D91" w14:textId="77777777" w:rsidR="00DE3C8A" w:rsidRPr="00925B7B" w:rsidRDefault="00DE3C8A" w:rsidP="00DE3C8A">
      <w:pPr>
        <w:pStyle w:val="term"/>
      </w:pPr>
      <w:proofErr w:type="gramStart"/>
      <w:r w:rsidRPr="00925B7B">
        <w:t>author</w:t>
      </w:r>
      <w:proofErr w:type="gramEnd"/>
      <w:r w:rsidRPr="00925B7B">
        <w:t xml:space="preserve"> : </w:t>
      </w:r>
      <w:r>
        <w:t>Souza, Robert de (1864-1946)</w:t>
      </w:r>
    </w:p>
    <w:p w14:paraId="13AEFFEA" w14:textId="77777777" w:rsidR="00DE3C8A" w:rsidRPr="00925B7B" w:rsidRDefault="00DE3C8A" w:rsidP="00DE3C8A">
      <w:pPr>
        <w:pStyle w:val="term"/>
      </w:pPr>
      <w:proofErr w:type="gramStart"/>
      <w:r w:rsidRPr="00925B7B">
        <w:lastRenderedPageBreak/>
        <w:t>signed</w:t>
      </w:r>
      <w:proofErr w:type="gramEnd"/>
      <w:r w:rsidRPr="00925B7B">
        <w:t xml:space="preserve"> : </w:t>
      </w:r>
      <w:r>
        <w:t>Robert de Souza</w:t>
      </w:r>
    </w:p>
    <w:p w14:paraId="3B9C7E7D" w14:textId="77777777" w:rsidR="00730784" w:rsidRDefault="00730784" w:rsidP="00730784">
      <w:pPr>
        <w:pStyle w:val="term"/>
      </w:pPr>
      <w:proofErr w:type="gramStart"/>
      <w:r w:rsidRPr="00925B7B">
        <w:t>section</w:t>
      </w:r>
      <w:proofErr w:type="gramEnd"/>
      <w:r w:rsidRPr="00925B7B">
        <w:t xml:space="preserve"> : </w:t>
      </w:r>
      <w:r w:rsidR="00DE3C8A">
        <w:t>Littérature</w:t>
      </w:r>
    </w:p>
    <w:p w14:paraId="7DAD4A03" w14:textId="77777777" w:rsidR="00730784" w:rsidRPr="0044359D" w:rsidRDefault="00730784" w:rsidP="00730784">
      <w:pPr>
        <w:pStyle w:val="term"/>
      </w:pPr>
      <w:proofErr w:type="gramStart"/>
      <w:r w:rsidRPr="00DA7419">
        <w:t>title</w:t>
      </w:r>
      <w:proofErr w:type="gramEnd"/>
      <w:r w:rsidRPr="00DA7419">
        <w:t xml:space="preserve"> : </w:t>
      </w:r>
      <w:r w:rsidR="00DE3C8A">
        <w:t>Littérature [extraits]</w:t>
      </w:r>
    </w:p>
    <w:p w14:paraId="7BFD55AA" w14:textId="77777777" w:rsidR="007C7FCF" w:rsidRDefault="00730784" w:rsidP="00730784">
      <w:pPr>
        <w:pStyle w:val="term"/>
      </w:pPr>
      <w:proofErr w:type="gramStart"/>
      <w:r w:rsidRPr="00925B7B">
        <w:t>date</w:t>
      </w:r>
      <w:proofErr w:type="gramEnd"/>
      <w:r w:rsidRPr="00925B7B">
        <w:t> :</w:t>
      </w:r>
      <w:r w:rsidR="00DE3C8A">
        <w:t xml:space="preserve"> 1900-03</w:t>
      </w:r>
      <w:r w:rsidR="007C7FCF">
        <w:t>-01</w:t>
      </w:r>
    </w:p>
    <w:p w14:paraId="40CC4F46" w14:textId="77777777" w:rsidR="00730784" w:rsidRDefault="007C7FCF" w:rsidP="00730784">
      <w:pPr>
        <w:pStyle w:val="term"/>
      </w:pPr>
      <w:proofErr w:type="gramStart"/>
      <w:r>
        <w:t>ref</w:t>
      </w:r>
      <w:proofErr w:type="gramEnd"/>
      <w:r w:rsidR="00730784" w:rsidRPr="00925B7B">
        <w:t xml:space="preserve"> : </w:t>
      </w:r>
      <w:r w:rsidR="00DE3C8A">
        <w:t>Tome XXXIII, numéro 123, 1</w:t>
      </w:r>
      <w:r w:rsidR="00DE3C8A" w:rsidRPr="00685873">
        <w:rPr>
          <w:vertAlign w:val="superscript"/>
        </w:rPr>
        <w:t>er</w:t>
      </w:r>
      <w:r w:rsidR="00DE3C8A">
        <w:t> mars 1900</w:t>
      </w:r>
      <w:r w:rsidR="00730784" w:rsidRPr="00925B7B">
        <w:t xml:space="preserve">, </w:t>
      </w:r>
      <w:r w:rsidR="00DE3C8A">
        <w:t>p. 774-783 [780-782, 783]</w:t>
      </w:r>
    </w:p>
    <w:p w14:paraId="7909F549" w14:textId="77777777" w:rsidR="00DE3C8A" w:rsidRDefault="00DE3C8A" w:rsidP="00DE3C8A">
      <w:pPr>
        <w:pStyle w:val="byline"/>
      </w:pPr>
      <w:r>
        <w:rPr>
          <w:smallCaps/>
        </w:rPr>
        <w:t>Robert de Souza</w:t>
      </w:r>
      <w:r>
        <w:t>.</w:t>
      </w:r>
    </w:p>
    <w:p w14:paraId="0E13EEF4" w14:textId="77777777" w:rsidR="00730784" w:rsidRDefault="00DE3C8A" w:rsidP="00730784">
      <w:pPr>
        <w:pStyle w:val="bibl"/>
      </w:pPr>
      <w:r>
        <w:t>Tome XXXIII, numéro 123, 1</w:t>
      </w:r>
      <w:r w:rsidRPr="00685873">
        <w:rPr>
          <w:vertAlign w:val="superscript"/>
        </w:rPr>
        <w:t>er</w:t>
      </w:r>
      <w:r>
        <w:t> mars 1900</w:t>
      </w:r>
      <w:r w:rsidRPr="00925B7B">
        <w:t xml:space="preserve">, </w:t>
      </w:r>
      <w:r>
        <w:t>p. 774-783 [780-782, 783]</w:t>
      </w:r>
      <w:r w:rsidR="00730784">
        <w:t>.</w:t>
      </w:r>
    </w:p>
    <w:p w14:paraId="2DC2BCD1" w14:textId="77777777" w:rsidR="00DE3C8A" w:rsidRDefault="00781C58" w:rsidP="00DE3C8A">
      <w:pPr>
        <w:pStyle w:val="Titre3"/>
      </w:pPr>
      <w:r w:rsidRPr="00781C58">
        <w:t>Ernest Tissot</w:t>
      </w:r>
      <w:r>
        <w:t> :</w:t>
      </w:r>
      <w:r w:rsidRPr="00781C58">
        <w:t xml:space="preserve"> </w:t>
      </w:r>
      <w:r w:rsidRPr="00781C58">
        <w:rPr>
          <w:i/>
        </w:rPr>
        <w:t>Les sept Plaies et les sept Beautés de l</w:t>
      </w:r>
      <w:r>
        <w:rPr>
          <w:i/>
        </w:rPr>
        <w:t>’</w:t>
      </w:r>
      <w:r w:rsidRPr="00781C58">
        <w:rPr>
          <w:i/>
        </w:rPr>
        <w:t>Italie contemporaine</w:t>
      </w:r>
      <w:r w:rsidRPr="00781C58">
        <w:t xml:space="preserve"> (Perrin et Cie), 3.50</w:t>
      </w:r>
    </w:p>
    <w:p w14:paraId="22D25DEB" w14:textId="77777777" w:rsidR="00DE3C8A" w:rsidRPr="00925B7B" w:rsidRDefault="00DE3C8A" w:rsidP="00DE3C8A">
      <w:pPr>
        <w:pStyle w:val="term"/>
      </w:pPr>
      <w:proofErr w:type="gramStart"/>
      <w:r w:rsidRPr="00925B7B">
        <w:t>id</w:t>
      </w:r>
      <w:proofErr w:type="gramEnd"/>
      <w:r w:rsidRPr="00925B7B">
        <w:t> : article-</w:t>
      </w:r>
      <w:r>
        <w:t>1900</w:t>
      </w:r>
      <w:r w:rsidRPr="00925B7B">
        <w:t>-</w:t>
      </w:r>
      <w:r>
        <w:t>03</w:t>
      </w:r>
      <w:r w:rsidR="007C7FCF">
        <w:t>-01_</w:t>
      </w:r>
      <w:r>
        <w:t>780</w:t>
      </w:r>
    </w:p>
    <w:p w14:paraId="7B69B87D" w14:textId="77777777" w:rsidR="00DE3C8A" w:rsidRPr="00925B7B" w:rsidRDefault="00DE3C8A" w:rsidP="00DE3C8A">
      <w:pPr>
        <w:pStyle w:val="term"/>
      </w:pPr>
      <w:proofErr w:type="gramStart"/>
      <w:r w:rsidRPr="00925B7B">
        <w:t>author</w:t>
      </w:r>
      <w:proofErr w:type="gramEnd"/>
      <w:r w:rsidRPr="00925B7B">
        <w:t xml:space="preserve"> : </w:t>
      </w:r>
      <w:r>
        <w:t>Souza, Robert de (1864-1946)</w:t>
      </w:r>
    </w:p>
    <w:p w14:paraId="21D7957D" w14:textId="77777777" w:rsidR="00DE3C8A" w:rsidRPr="00925B7B" w:rsidRDefault="00DE3C8A" w:rsidP="00DE3C8A">
      <w:pPr>
        <w:pStyle w:val="term"/>
      </w:pPr>
      <w:proofErr w:type="gramStart"/>
      <w:r w:rsidRPr="00925B7B">
        <w:t>signed</w:t>
      </w:r>
      <w:proofErr w:type="gramEnd"/>
      <w:r w:rsidRPr="00925B7B">
        <w:t xml:space="preserve"> : </w:t>
      </w:r>
      <w:r>
        <w:t>Robert de Souza</w:t>
      </w:r>
    </w:p>
    <w:p w14:paraId="668E9C79" w14:textId="77777777" w:rsidR="00DE3C8A" w:rsidRDefault="00DE3C8A" w:rsidP="00DE3C8A">
      <w:pPr>
        <w:pStyle w:val="term"/>
      </w:pPr>
      <w:proofErr w:type="gramStart"/>
      <w:r w:rsidRPr="00925B7B">
        <w:t>section</w:t>
      </w:r>
      <w:proofErr w:type="gramEnd"/>
      <w:r w:rsidRPr="00925B7B">
        <w:t xml:space="preserve"> : </w:t>
      </w:r>
      <w:r>
        <w:t>Littérature</w:t>
      </w:r>
    </w:p>
    <w:p w14:paraId="0815B36A" w14:textId="77777777" w:rsidR="00DE3C8A" w:rsidRPr="0044359D" w:rsidRDefault="00DE3C8A" w:rsidP="00DE3C8A">
      <w:pPr>
        <w:pStyle w:val="term"/>
      </w:pPr>
      <w:proofErr w:type="gramStart"/>
      <w:r w:rsidRPr="00DA7419">
        <w:t>title</w:t>
      </w:r>
      <w:proofErr w:type="gramEnd"/>
      <w:r w:rsidRPr="00DA7419">
        <w:t xml:space="preserve"> : </w:t>
      </w:r>
      <w:r w:rsidRPr="00781C58">
        <w:t>Ernest Tissot</w:t>
      </w:r>
      <w:r>
        <w:t> :</w:t>
      </w:r>
      <w:r w:rsidRPr="00781C58">
        <w:t xml:space="preserve"> </w:t>
      </w:r>
      <w:r w:rsidRPr="00781C58">
        <w:rPr>
          <w:i/>
        </w:rPr>
        <w:t>Les sept Plaies et les sept Beautés de l</w:t>
      </w:r>
      <w:r>
        <w:rPr>
          <w:i/>
        </w:rPr>
        <w:t>’</w:t>
      </w:r>
      <w:r w:rsidRPr="00781C58">
        <w:rPr>
          <w:i/>
        </w:rPr>
        <w:t>Italie contemporaine</w:t>
      </w:r>
      <w:r w:rsidRPr="00781C58">
        <w:t xml:space="preserve"> (Perrin et Cie), 3.50</w:t>
      </w:r>
    </w:p>
    <w:p w14:paraId="43909ABC" w14:textId="77777777" w:rsidR="007C7FCF" w:rsidRDefault="00DE3C8A" w:rsidP="00DE3C8A">
      <w:pPr>
        <w:pStyle w:val="term"/>
      </w:pPr>
      <w:proofErr w:type="gramStart"/>
      <w:r w:rsidRPr="00925B7B">
        <w:t>date</w:t>
      </w:r>
      <w:proofErr w:type="gramEnd"/>
      <w:r w:rsidRPr="00925B7B">
        <w:t> :</w:t>
      </w:r>
      <w:r>
        <w:t xml:space="preserve"> 1900-03</w:t>
      </w:r>
      <w:r w:rsidR="007C7FCF">
        <w:t>-01</w:t>
      </w:r>
    </w:p>
    <w:p w14:paraId="1D8D051A" w14:textId="77777777" w:rsidR="00DE3C8A" w:rsidRDefault="007C7FCF" w:rsidP="00DE3C8A">
      <w:pPr>
        <w:pStyle w:val="term"/>
      </w:pPr>
      <w:proofErr w:type="gramStart"/>
      <w:r>
        <w:t>ref</w:t>
      </w:r>
      <w:proofErr w:type="gramEnd"/>
      <w:r w:rsidR="00DE3C8A" w:rsidRPr="00925B7B">
        <w:t xml:space="preserve"> : </w:t>
      </w:r>
      <w:r w:rsidR="00DE3C8A">
        <w:t>Tome XXXIII, numéro 123, 1</w:t>
      </w:r>
      <w:r w:rsidR="00DE3C8A" w:rsidRPr="00685873">
        <w:rPr>
          <w:vertAlign w:val="superscript"/>
        </w:rPr>
        <w:t>er</w:t>
      </w:r>
      <w:r w:rsidR="00DE3C8A">
        <w:t> mars 1900</w:t>
      </w:r>
      <w:r w:rsidR="00DE3C8A" w:rsidRPr="00925B7B">
        <w:t xml:space="preserve">, </w:t>
      </w:r>
      <w:r w:rsidR="00DE3C8A">
        <w:t>p. 774-783 [780-782]</w:t>
      </w:r>
    </w:p>
    <w:p w14:paraId="46097203" w14:textId="77777777" w:rsidR="005F258A" w:rsidRPr="00781C58" w:rsidRDefault="00781C58" w:rsidP="003326E0">
      <w:pPr>
        <w:pStyle w:val="Corpsdetexte"/>
        <w:rPr>
          <w:rFonts w:cs="Times New Roman"/>
        </w:rPr>
      </w:pPr>
      <w:proofErr w:type="gramStart"/>
      <w:r w:rsidRPr="00781C58">
        <w:rPr>
          <w:rFonts w:cs="Times New Roman"/>
        </w:rPr>
        <w:t>Ce titre mi-partie</w:t>
      </w:r>
      <w:proofErr w:type="gramEnd"/>
      <w:r w:rsidRPr="00781C58">
        <w:rPr>
          <w:rFonts w:cs="Times New Roman"/>
        </w:rPr>
        <w:t xml:space="preserve"> ruskinien, mi-partie journalistique, traduirait assez bien l</w:t>
      </w:r>
      <w:r>
        <w:rPr>
          <w:rFonts w:cs="Times New Roman"/>
        </w:rPr>
        <w:t>’</w:t>
      </w:r>
      <w:r w:rsidRPr="00781C58">
        <w:rPr>
          <w:rFonts w:cs="Times New Roman"/>
        </w:rPr>
        <w:t>esprit du livre, si d</w:t>
      </w:r>
      <w:r>
        <w:rPr>
          <w:rFonts w:cs="Times New Roman"/>
        </w:rPr>
        <w:t>’</w:t>
      </w:r>
      <w:r w:rsidRPr="00781C58">
        <w:rPr>
          <w:rFonts w:cs="Times New Roman"/>
        </w:rPr>
        <w:t>abord l</w:t>
      </w:r>
      <w:r>
        <w:rPr>
          <w:rFonts w:cs="Times New Roman"/>
        </w:rPr>
        <w:t>’</w:t>
      </w:r>
      <w:r w:rsidRPr="00781C58">
        <w:rPr>
          <w:rFonts w:cs="Times New Roman"/>
        </w:rPr>
        <w:t xml:space="preserve">ouvrage était un livre et si ensuite chaque partie remplissait les promesses de son titre. Mais ce livre qui est plutôt un répertoire fantaisiste </w:t>
      </w:r>
      <w:r w:rsidR="00050857">
        <w:rPr>
          <w:rFonts w:cs="Times New Roman"/>
        </w:rPr>
        <w:t>— </w:t>
      </w:r>
      <w:r w:rsidRPr="00781C58">
        <w:rPr>
          <w:rFonts w:cs="Times New Roman"/>
        </w:rPr>
        <w:t>l</w:t>
      </w:r>
      <w:r>
        <w:rPr>
          <w:rFonts w:cs="Times New Roman"/>
        </w:rPr>
        <w:t>’</w:t>
      </w:r>
      <w:r w:rsidR="00DE3C8A">
        <w:rPr>
          <w:rFonts w:cs="Times New Roman"/>
        </w:rPr>
        <w:t xml:space="preserve">auteur en convient — </w:t>
      </w:r>
      <w:r w:rsidRPr="00781C58">
        <w:rPr>
          <w:rFonts w:cs="Times New Roman"/>
        </w:rPr>
        <w:t>n</w:t>
      </w:r>
      <w:r>
        <w:rPr>
          <w:rFonts w:cs="Times New Roman"/>
        </w:rPr>
        <w:t>’</w:t>
      </w:r>
      <w:r w:rsidRPr="00781C58">
        <w:rPr>
          <w:rFonts w:cs="Times New Roman"/>
        </w:rPr>
        <w:t xml:space="preserve">est ni réellement artistique ni documentaire. Ce sont, liés bout à bout, des interviews, des critiques littéraires, des discussions politiques, des morceaux de romans, des impressions, des descriptions, des études de mœurs, des instantanés </w:t>
      </w:r>
      <w:r w:rsidR="00050857">
        <w:rPr>
          <w:rFonts w:cs="Times New Roman"/>
        </w:rPr>
        <w:t>— </w:t>
      </w:r>
      <w:r w:rsidRPr="00781C58">
        <w:rPr>
          <w:rFonts w:cs="Times New Roman"/>
        </w:rPr>
        <w:t xml:space="preserve">le tout extrêmement cursif. Il est dommage que </w:t>
      </w:r>
      <w:r w:rsidR="00B3100D">
        <w:rPr>
          <w:rFonts w:cs="Times New Roman"/>
        </w:rPr>
        <w:t>M. </w:t>
      </w:r>
      <w:r w:rsidRPr="00781C58">
        <w:rPr>
          <w:rFonts w:cs="Times New Roman"/>
        </w:rPr>
        <w:t>Ernest Tissot n</w:t>
      </w:r>
      <w:r>
        <w:rPr>
          <w:rFonts w:cs="Times New Roman"/>
        </w:rPr>
        <w:t>’</w:t>
      </w:r>
      <w:r w:rsidRPr="00781C58">
        <w:rPr>
          <w:rFonts w:cs="Times New Roman"/>
        </w:rPr>
        <w:t>ait pas songé à intituler, avec simplicité, ses notes de voyage</w:t>
      </w:r>
      <w:r>
        <w:rPr>
          <w:rFonts w:cs="Times New Roman"/>
        </w:rPr>
        <w:t> :</w:t>
      </w:r>
      <w:r w:rsidRPr="00781C58">
        <w:rPr>
          <w:rFonts w:cs="Times New Roman"/>
        </w:rPr>
        <w:t xml:space="preserve"> </w:t>
      </w:r>
      <w:r w:rsidRPr="00781C58">
        <w:rPr>
          <w:rFonts w:cs="Times New Roman"/>
          <w:i/>
        </w:rPr>
        <w:t>Promenades sentimentales en Italie</w:t>
      </w:r>
      <w:r w:rsidRPr="00781C58">
        <w:rPr>
          <w:rFonts w:cs="Times New Roman"/>
        </w:rPr>
        <w:t>, ou quelque chose d</w:t>
      </w:r>
      <w:r>
        <w:rPr>
          <w:rFonts w:cs="Times New Roman"/>
        </w:rPr>
        <w:t>’</w:t>
      </w:r>
      <w:r w:rsidRPr="00781C58">
        <w:rPr>
          <w:rFonts w:cs="Times New Roman"/>
        </w:rPr>
        <w:t>analogue. On aurait pu toujours lui reprocher qu</w:t>
      </w:r>
      <w:r>
        <w:rPr>
          <w:rFonts w:cs="Times New Roman"/>
        </w:rPr>
        <w:t>’</w:t>
      </w:r>
      <w:r w:rsidRPr="00781C58">
        <w:rPr>
          <w:rFonts w:cs="Times New Roman"/>
        </w:rPr>
        <w:t>elles fussent d</w:t>
      </w:r>
      <w:r>
        <w:rPr>
          <w:rFonts w:cs="Times New Roman"/>
        </w:rPr>
        <w:t>’</w:t>
      </w:r>
      <w:r w:rsidRPr="00781C58">
        <w:rPr>
          <w:rFonts w:cs="Times New Roman"/>
        </w:rPr>
        <w:t>un sentiment un peu rapide, mais on n</w:t>
      </w:r>
      <w:r>
        <w:rPr>
          <w:rFonts w:cs="Times New Roman"/>
        </w:rPr>
        <w:t>’</w:t>
      </w:r>
      <w:r w:rsidRPr="00781C58">
        <w:rPr>
          <w:rFonts w:cs="Times New Roman"/>
        </w:rPr>
        <w:t>eût pas pensé lui en vouloir des vues d</w:t>
      </w:r>
      <w:r>
        <w:rPr>
          <w:rFonts w:cs="Times New Roman"/>
        </w:rPr>
        <w:t>’</w:t>
      </w:r>
      <w:r w:rsidRPr="00781C58">
        <w:rPr>
          <w:rFonts w:cs="Times New Roman"/>
        </w:rPr>
        <w:t>art neuves et transcendantales (</w:t>
      </w:r>
      <w:r w:rsidR="00730784">
        <w:rPr>
          <w:rFonts w:cs="Times New Roman"/>
          <w:i/>
        </w:rPr>
        <w:t>les sept Plaies et les sept</w:t>
      </w:r>
      <w:r w:rsidRPr="00781C58">
        <w:rPr>
          <w:rFonts w:cs="Times New Roman"/>
          <w:i/>
        </w:rPr>
        <w:t xml:space="preserve"> Beautés</w:t>
      </w:r>
      <w:r>
        <w:rPr>
          <w:rFonts w:cs="Times New Roman"/>
          <w:i/>
        </w:rPr>
        <w:t> !</w:t>
      </w:r>
      <w:r w:rsidRPr="00781C58">
        <w:rPr>
          <w:rFonts w:cs="Times New Roman"/>
        </w:rPr>
        <w:t xml:space="preserve">) ou des documents approfondis </w:t>
      </w:r>
      <w:r w:rsidRPr="00781C58">
        <w:rPr>
          <w:rFonts w:cs="Times New Roman"/>
          <w:i/>
        </w:rPr>
        <w:t>(de l</w:t>
      </w:r>
      <w:r>
        <w:rPr>
          <w:rFonts w:cs="Times New Roman"/>
          <w:i/>
        </w:rPr>
        <w:t>’</w:t>
      </w:r>
      <w:r w:rsidRPr="00781C58">
        <w:rPr>
          <w:rFonts w:cs="Times New Roman"/>
          <w:i/>
        </w:rPr>
        <w:t>Italie contemporaine</w:t>
      </w:r>
      <w:r w:rsidRPr="00781C58">
        <w:rPr>
          <w:rFonts w:cs="Times New Roman"/>
        </w:rPr>
        <w:t>…) que son ouvrage ne nous donne pas. Car je n</w:t>
      </w:r>
      <w:r>
        <w:rPr>
          <w:rFonts w:cs="Times New Roman"/>
        </w:rPr>
        <w:t>’</w:t>
      </w:r>
      <w:r w:rsidRPr="00781C58">
        <w:rPr>
          <w:rFonts w:cs="Times New Roman"/>
        </w:rPr>
        <w:t xml:space="preserve">accepte point les excuses de </w:t>
      </w:r>
      <w:r w:rsidR="00B3100D">
        <w:rPr>
          <w:rFonts w:cs="Times New Roman"/>
        </w:rPr>
        <w:t>M. </w:t>
      </w:r>
      <w:r w:rsidRPr="00781C58">
        <w:rPr>
          <w:rFonts w:cs="Times New Roman"/>
        </w:rPr>
        <w:t xml:space="preserve">Tissot qui nous prie de le considérer comme un recueil de </w:t>
      </w:r>
      <w:r>
        <w:rPr>
          <w:rFonts w:cs="Times New Roman"/>
        </w:rPr>
        <w:t>« </w:t>
      </w:r>
      <w:r w:rsidRPr="00781C58">
        <w:rPr>
          <w:rFonts w:cs="Times New Roman"/>
        </w:rPr>
        <w:t>conversations de fumoir</w:t>
      </w:r>
      <w:r>
        <w:rPr>
          <w:rFonts w:cs="Times New Roman"/>
        </w:rPr>
        <w:t> »</w:t>
      </w:r>
      <w:r w:rsidRPr="00781C58">
        <w:rPr>
          <w:rFonts w:cs="Times New Roman"/>
        </w:rPr>
        <w:t>. C</w:t>
      </w:r>
      <w:r>
        <w:rPr>
          <w:rFonts w:cs="Times New Roman"/>
        </w:rPr>
        <w:t>’</w:t>
      </w:r>
      <w:r w:rsidRPr="00781C58">
        <w:rPr>
          <w:rFonts w:cs="Times New Roman"/>
        </w:rPr>
        <w:t xml:space="preserve">est déjà bien assez que la nécessité nous impose par les musées, les concerts, les anthologies, les revues des sursauts de sensations constants, </w:t>
      </w:r>
      <w:r w:rsidR="00050857">
        <w:rPr>
          <w:rFonts w:cs="Times New Roman"/>
        </w:rPr>
        <w:t>— </w:t>
      </w:r>
      <w:r w:rsidRPr="00781C58">
        <w:rPr>
          <w:rFonts w:cs="Times New Roman"/>
        </w:rPr>
        <w:t>modes grossiers de communication appelés certainement à disparaître dans quelques siècles. S</w:t>
      </w:r>
      <w:r>
        <w:rPr>
          <w:rFonts w:cs="Times New Roman"/>
        </w:rPr>
        <w:t>’</w:t>
      </w:r>
      <w:r w:rsidRPr="00781C58">
        <w:rPr>
          <w:rFonts w:cs="Times New Roman"/>
        </w:rPr>
        <w:t>il faut que le livre s</w:t>
      </w:r>
      <w:r>
        <w:rPr>
          <w:rFonts w:cs="Times New Roman"/>
        </w:rPr>
        <w:t>’</w:t>
      </w:r>
      <w:r w:rsidRPr="00781C58">
        <w:rPr>
          <w:rFonts w:cs="Times New Roman"/>
        </w:rPr>
        <w:t>en mêle et renonce à cette unité sans laquelle il n</w:t>
      </w:r>
      <w:r>
        <w:rPr>
          <w:rFonts w:cs="Times New Roman"/>
        </w:rPr>
        <w:t>’</w:t>
      </w:r>
      <w:r w:rsidRPr="00781C58">
        <w:rPr>
          <w:rFonts w:cs="Times New Roman"/>
        </w:rPr>
        <w:t>est point d</w:t>
      </w:r>
      <w:r>
        <w:rPr>
          <w:rFonts w:cs="Times New Roman"/>
        </w:rPr>
        <w:t>’</w:t>
      </w:r>
      <w:r w:rsidRPr="00781C58">
        <w:rPr>
          <w:rFonts w:cs="Times New Roman"/>
        </w:rPr>
        <w:t>impression sincère et profonde, c</w:t>
      </w:r>
      <w:r>
        <w:rPr>
          <w:rFonts w:cs="Times New Roman"/>
        </w:rPr>
        <w:t>’</w:t>
      </w:r>
      <w:r w:rsidRPr="00781C58">
        <w:rPr>
          <w:rFonts w:cs="Times New Roman"/>
        </w:rPr>
        <w:t>est à désespérer de pouvoir jamais jouir sans sollicitations étrangères de l</w:t>
      </w:r>
      <w:r>
        <w:rPr>
          <w:rFonts w:cs="Times New Roman"/>
        </w:rPr>
        <w:t>’</w:t>
      </w:r>
      <w:r w:rsidRPr="00781C58">
        <w:rPr>
          <w:rFonts w:cs="Times New Roman"/>
        </w:rPr>
        <w:t>intensité d</w:t>
      </w:r>
      <w:r>
        <w:rPr>
          <w:rFonts w:cs="Times New Roman"/>
        </w:rPr>
        <w:t>’</w:t>
      </w:r>
      <w:r w:rsidRPr="00781C58">
        <w:rPr>
          <w:rFonts w:cs="Times New Roman"/>
        </w:rPr>
        <w:t>art qui nous aura conquis.</w:t>
      </w:r>
    </w:p>
    <w:p w14:paraId="7367C670" w14:textId="77777777" w:rsidR="005F258A" w:rsidRPr="00781C58" w:rsidRDefault="00781C58" w:rsidP="003326E0">
      <w:pPr>
        <w:pStyle w:val="Corpsdetexte"/>
        <w:rPr>
          <w:rFonts w:cs="Times New Roman"/>
        </w:rPr>
      </w:pPr>
      <w:r w:rsidRPr="00781C58">
        <w:rPr>
          <w:rFonts w:cs="Times New Roman"/>
        </w:rPr>
        <w:t xml:space="preserve">Les </w:t>
      </w:r>
      <w:r>
        <w:rPr>
          <w:rFonts w:cs="Times New Roman"/>
        </w:rPr>
        <w:t>« </w:t>
      </w:r>
      <w:r w:rsidRPr="00781C58">
        <w:rPr>
          <w:rFonts w:cs="Times New Roman"/>
        </w:rPr>
        <w:t>conversations</w:t>
      </w:r>
      <w:r w:rsidR="00050857">
        <w:rPr>
          <w:rFonts w:cs="Times New Roman"/>
        </w:rPr>
        <w:t> »</w:t>
      </w:r>
      <w:r w:rsidRPr="00781C58">
        <w:rPr>
          <w:rFonts w:cs="Times New Roman"/>
        </w:rPr>
        <w:t xml:space="preserve"> de </w:t>
      </w:r>
      <w:r w:rsidR="00B3100D">
        <w:rPr>
          <w:rFonts w:cs="Times New Roman"/>
        </w:rPr>
        <w:t>M. </w:t>
      </w:r>
      <w:r w:rsidRPr="00781C58">
        <w:rPr>
          <w:rFonts w:cs="Times New Roman"/>
        </w:rPr>
        <w:t>Tissot sont d</w:t>
      </w:r>
      <w:r>
        <w:rPr>
          <w:rFonts w:cs="Times New Roman"/>
        </w:rPr>
        <w:t>’</w:t>
      </w:r>
      <w:r w:rsidRPr="00781C58">
        <w:rPr>
          <w:rFonts w:cs="Times New Roman"/>
        </w:rPr>
        <w:t>autant plus fâcheuses qu</w:t>
      </w:r>
      <w:r>
        <w:rPr>
          <w:rFonts w:cs="Times New Roman"/>
        </w:rPr>
        <w:t>’</w:t>
      </w:r>
      <w:r w:rsidRPr="00781C58">
        <w:rPr>
          <w:rFonts w:cs="Times New Roman"/>
        </w:rPr>
        <w:t>elles sont faciles à lire, toujours agréables. On sent que la sensibilité de l</w:t>
      </w:r>
      <w:r>
        <w:rPr>
          <w:rFonts w:cs="Times New Roman"/>
        </w:rPr>
        <w:t>’</w:t>
      </w:r>
      <w:r w:rsidRPr="00781C58">
        <w:rPr>
          <w:rFonts w:cs="Times New Roman"/>
        </w:rPr>
        <w:t>auteur est très supérieure au témoignage qu</w:t>
      </w:r>
      <w:r>
        <w:rPr>
          <w:rFonts w:cs="Times New Roman"/>
        </w:rPr>
        <w:t>’</w:t>
      </w:r>
      <w:r w:rsidRPr="00781C58">
        <w:rPr>
          <w:rFonts w:cs="Times New Roman"/>
        </w:rPr>
        <w:t>il nous en laisse. On lui en veut de n</w:t>
      </w:r>
      <w:r>
        <w:rPr>
          <w:rFonts w:cs="Times New Roman"/>
        </w:rPr>
        <w:t>’</w:t>
      </w:r>
      <w:r w:rsidRPr="00781C58">
        <w:rPr>
          <w:rFonts w:cs="Times New Roman"/>
        </w:rPr>
        <w:t>avoir pas</w:t>
      </w:r>
      <w:r w:rsidR="00DE3C8A">
        <w:rPr>
          <w:rFonts w:cs="Times New Roman"/>
        </w:rPr>
        <w:t xml:space="preserve"> </w:t>
      </w:r>
      <w:r w:rsidRPr="00781C58">
        <w:rPr>
          <w:rFonts w:cs="Times New Roman"/>
        </w:rPr>
        <w:t xml:space="preserve">plus souvent sorti du courant banal, hâtif de ses </w:t>
      </w:r>
      <w:r w:rsidRPr="00781C58">
        <w:rPr>
          <w:rFonts w:cs="Times New Roman"/>
        </w:rPr>
        <w:lastRenderedPageBreak/>
        <w:t>relations, tiré sur la rive comme branches fleuries prêtes à se perdre tant de fines ou</w:t>
      </w:r>
      <w:r>
        <w:rPr>
          <w:rFonts w:cs="Times New Roman"/>
        </w:rPr>
        <w:t>,</w:t>
      </w:r>
      <w:r w:rsidRPr="00781C58">
        <w:rPr>
          <w:rFonts w:cs="Times New Roman"/>
        </w:rPr>
        <w:t xml:space="preserve"> chaudes </w:t>
      </w:r>
      <w:r>
        <w:rPr>
          <w:rFonts w:cs="Times New Roman"/>
        </w:rPr>
        <w:t>« </w:t>
      </w:r>
      <w:r w:rsidRPr="00781C58">
        <w:rPr>
          <w:rFonts w:cs="Times New Roman"/>
        </w:rPr>
        <w:t>images</w:t>
      </w:r>
      <w:r w:rsidR="00050857">
        <w:rPr>
          <w:rFonts w:cs="Times New Roman"/>
        </w:rPr>
        <w:t> »</w:t>
      </w:r>
      <w:r w:rsidRPr="00781C58">
        <w:rPr>
          <w:rFonts w:cs="Times New Roman"/>
        </w:rPr>
        <w:t>, tant de notations de paysages nerveuses, tendres et déliées.</w:t>
      </w:r>
    </w:p>
    <w:p w14:paraId="6F349F5C" w14:textId="77777777" w:rsidR="00DE3C8A" w:rsidRPr="00781C58" w:rsidRDefault="00DE3C8A" w:rsidP="00DE3C8A">
      <w:pPr>
        <w:pStyle w:val="Titre3"/>
      </w:pPr>
      <w:r w:rsidRPr="00781C58">
        <w:rPr>
          <w:i/>
        </w:rPr>
        <w:t>Les sonnets de Pétrarque à Laure</w:t>
      </w:r>
      <w:r w:rsidRPr="00781C58">
        <w:t>, traduction nouvelle avec introduction et notes, par Fernan</w:t>
      </w:r>
      <w:r>
        <w:t>d Brisset (Perrin et Cie, 3.50)</w:t>
      </w:r>
    </w:p>
    <w:p w14:paraId="50D2832F" w14:textId="77777777" w:rsidR="00DE3C8A" w:rsidRPr="00925B7B" w:rsidRDefault="00DE3C8A" w:rsidP="00DE3C8A">
      <w:pPr>
        <w:pStyle w:val="term"/>
      </w:pPr>
      <w:proofErr w:type="gramStart"/>
      <w:r w:rsidRPr="00925B7B">
        <w:t>id</w:t>
      </w:r>
      <w:proofErr w:type="gramEnd"/>
      <w:r w:rsidRPr="00925B7B">
        <w:t> : article-</w:t>
      </w:r>
      <w:r>
        <w:t>1900</w:t>
      </w:r>
      <w:r w:rsidRPr="00925B7B">
        <w:t>-</w:t>
      </w:r>
      <w:r>
        <w:t>03</w:t>
      </w:r>
      <w:r w:rsidR="007C7FCF">
        <w:t>-01_</w:t>
      </w:r>
      <w:r>
        <w:t>783</w:t>
      </w:r>
    </w:p>
    <w:p w14:paraId="36FF782B" w14:textId="77777777" w:rsidR="00DE3C8A" w:rsidRPr="00925B7B" w:rsidRDefault="00DE3C8A" w:rsidP="00DE3C8A">
      <w:pPr>
        <w:pStyle w:val="term"/>
      </w:pPr>
      <w:proofErr w:type="gramStart"/>
      <w:r w:rsidRPr="00925B7B">
        <w:t>author</w:t>
      </w:r>
      <w:proofErr w:type="gramEnd"/>
      <w:r w:rsidRPr="00925B7B">
        <w:t xml:space="preserve"> : </w:t>
      </w:r>
      <w:r>
        <w:t>Souza, Robert de (1864-1946)</w:t>
      </w:r>
    </w:p>
    <w:p w14:paraId="01B1D826" w14:textId="77777777" w:rsidR="00DE3C8A" w:rsidRPr="00925B7B" w:rsidRDefault="00DE3C8A" w:rsidP="00DE3C8A">
      <w:pPr>
        <w:pStyle w:val="term"/>
      </w:pPr>
      <w:proofErr w:type="gramStart"/>
      <w:r w:rsidRPr="00925B7B">
        <w:t>signed</w:t>
      </w:r>
      <w:proofErr w:type="gramEnd"/>
      <w:r w:rsidRPr="00925B7B">
        <w:t xml:space="preserve"> : </w:t>
      </w:r>
      <w:r>
        <w:t>Robert de Souza</w:t>
      </w:r>
    </w:p>
    <w:p w14:paraId="1EBDEB12" w14:textId="77777777" w:rsidR="00DE3C8A" w:rsidRDefault="00DE3C8A" w:rsidP="00DE3C8A">
      <w:pPr>
        <w:pStyle w:val="term"/>
      </w:pPr>
      <w:proofErr w:type="gramStart"/>
      <w:r w:rsidRPr="00925B7B">
        <w:t>section</w:t>
      </w:r>
      <w:proofErr w:type="gramEnd"/>
      <w:r w:rsidRPr="00925B7B">
        <w:t xml:space="preserve"> : </w:t>
      </w:r>
      <w:r>
        <w:t>Littérature</w:t>
      </w:r>
    </w:p>
    <w:p w14:paraId="76EFCD08" w14:textId="77777777" w:rsidR="00DE3C8A" w:rsidRPr="0044359D" w:rsidRDefault="00DE3C8A" w:rsidP="00DE3C8A">
      <w:pPr>
        <w:pStyle w:val="term"/>
      </w:pPr>
      <w:proofErr w:type="gramStart"/>
      <w:r w:rsidRPr="00DA7419">
        <w:t>title</w:t>
      </w:r>
      <w:proofErr w:type="gramEnd"/>
      <w:r w:rsidRPr="00DA7419">
        <w:t xml:space="preserve"> : </w:t>
      </w:r>
      <w:r w:rsidRPr="00781C58">
        <w:rPr>
          <w:i/>
        </w:rPr>
        <w:t>Les sonnets de Pétrarque à Laure</w:t>
      </w:r>
      <w:r w:rsidRPr="00781C58">
        <w:t>, traduction nouvelle avec introduction et notes, par Fernand Brisset (Perrin et Cie, 3.50)</w:t>
      </w:r>
    </w:p>
    <w:p w14:paraId="6899A54A" w14:textId="77777777" w:rsidR="007C7FCF" w:rsidRDefault="00DE3C8A" w:rsidP="00DE3C8A">
      <w:pPr>
        <w:pStyle w:val="term"/>
      </w:pPr>
      <w:proofErr w:type="gramStart"/>
      <w:r w:rsidRPr="00925B7B">
        <w:t>date</w:t>
      </w:r>
      <w:proofErr w:type="gramEnd"/>
      <w:r w:rsidRPr="00925B7B">
        <w:t> :</w:t>
      </w:r>
      <w:r>
        <w:t xml:space="preserve"> 1900-03</w:t>
      </w:r>
      <w:r w:rsidR="007C7FCF">
        <w:t>-01</w:t>
      </w:r>
    </w:p>
    <w:p w14:paraId="6966EB9C" w14:textId="77777777" w:rsidR="00DE3C8A" w:rsidRDefault="007C7FCF" w:rsidP="00DE3C8A">
      <w:pPr>
        <w:pStyle w:val="term"/>
      </w:pPr>
      <w:proofErr w:type="gramStart"/>
      <w:r>
        <w:t>ref</w:t>
      </w:r>
      <w:proofErr w:type="gramEnd"/>
      <w:r w:rsidR="00DE3C8A" w:rsidRPr="00925B7B">
        <w:t xml:space="preserve"> : </w:t>
      </w:r>
      <w:r w:rsidR="00DE3C8A">
        <w:t>Tome XXXIII, numéro 123, 1</w:t>
      </w:r>
      <w:r w:rsidR="00DE3C8A" w:rsidRPr="00685873">
        <w:rPr>
          <w:vertAlign w:val="superscript"/>
        </w:rPr>
        <w:t>er</w:t>
      </w:r>
      <w:r w:rsidR="00DE3C8A">
        <w:t> mars 1900</w:t>
      </w:r>
      <w:r w:rsidR="00DE3C8A" w:rsidRPr="00925B7B">
        <w:t xml:space="preserve">, </w:t>
      </w:r>
      <w:r w:rsidR="00DE3C8A">
        <w:t>p. 774-783 [783]</w:t>
      </w:r>
    </w:p>
    <w:p w14:paraId="2C69B6CF" w14:textId="77777777" w:rsidR="005F258A" w:rsidRPr="00781C58" w:rsidRDefault="00781C58" w:rsidP="003326E0">
      <w:pPr>
        <w:pStyle w:val="Corpsdetexte"/>
        <w:rPr>
          <w:rFonts w:cs="Times New Roman"/>
        </w:rPr>
      </w:pPr>
      <w:r w:rsidRPr="00781C58">
        <w:rPr>
          <w:rFonts w:cs="Times New Roman"/>
        </w:rPr>
        <w:t xml:space="preserve">Il me semblait doux de demeurer en Italie avec la traduction des </w:t>
      </w:r>
      <w:r w:rsidRPr="00781C58">
        <w:rPr>
          <w:rFonts w:cs="Times New Roman"/>
          <w:b/>
        </w:rPr>
        <w:t>Sonnets de Pétrarque à Laure</w:t>
      </w:r>
      <w:r w:rsidRPr="00781C58">
        <w:rPr>
          <w:rFonts w:cs="Times New Roman"/>
        </w:rPr>
        <w:t>, par Fernand Brisset. Mais dès les premières pages de la préface je tombe sur ces lignes</w:t>
      </w:r>
      <w:r>
        <w:rPr>
          <w:rFonts w:cs="Times New Roman"/>
        </w:rPr>
        <w:t> :</w:t>
      </w:r>
      <w:r w:rsidRPr="00781C58">
        <w:rPr>
          <w:rFonts w:cs="Times New Roman"/>
        </w:rPr>
        <w:t xml:space="preserve"> </w:t>
      </w:r>
      <w:r>
        <w:rPr>
          <w:rFonts w:cs="Times New Roman"/>
        </w:rPr>
        <w:t>« </w:t>
      </w:r>
      <w:r w:rsidRPr="00781C58">
        <w:rPr>
          <w:rFonts w:cs="Times New Roman"/>
        </w:rPr>
        <w:t>Je ne suis point l</w:t>
      </w:r>
      <w:r>
        <w:rPr>
          <w:rFonts w:cs="Times New Roman"/>
        </w:rPr>
        <w:t>’</w:t>
      </w:r>
      <w:r w:rsidRPr="00781C58">
        <w:rPr>
          <w:rFonts w:cs="Times New Roman"/>
        </w:rPr>
        <w:t>ami des traductions en vers, mais j</w:t>
      </w:r>
      <w:r>
        <w:rPr>
          <w:rFonts w:cs="Times New Roman"/>
        </w:rPr>
        <w:t>’</w:t>
      </w:r>
      <w:r w:rsidRPr="00781C58">
        <w:rPr>
          <w:rFonts w:cs="Times New Roman"/>
        </w:rPr>
        <w:t>aime beaucoup les traductions en prose qui donnent la juste mesure de ce qu</w:t>
      </w:r>
      <w:r>
        <w:rPr>
          <w:rFonts w:cs="Times New Roman"/>
        </w:rPr>
        <w:t>’</w:t>
      </w:r>
      <w:r w:rsidRPr="00781C58">
        <w:rPr>
          <w:rFonts w:cs="Times New Roman"/>
        </w:rPr>
        <w:t xml:space="preserve">un poème contient de véritable poésie. Les beautés de la forme qui ne cachent souvent que le vide du fond </w:t>
      </w:r>
      <w:proofErr w:type="gramStart"/>
      <w:r w:rsidRPr="00781C58">
        <w:rPr>
          <w:rFonts w:cs="Times New Roman"/>
        </w:rPr>
        <w:t>disparaissent</w:t>
      </w:r>
      <w:proofErr w:type="gramEnd"/>
      <w:r>
        <w:rPr>
          <w:rFonts w:cs="Times New Roman"/>
        </w:rPr>
        <w:t> ;</w:t>
      </w:r>
      <w:r w:rsidRPr="00781C58">
        <w:rPr>
          <w:rFonts w:cs="Times New Roman"/>
        </w:rPr>
        <w:t xml:space="preserve"> les beautés qui restent sont celles qui méritent réellement de rester.</w:t>
      </w:r>
      <w:r w:rsidR="00050857">
        <w:rPr>
          <w:rFonts w:cs="Times New Roman"/>
        </w:rPr>
        <w:t> »</w:t>
      </w:r>
      <w:r w:rsidRPr="00781C58">
        <w:rPr>
          <w:rFonts w:cs="Times New Roman"/>
        </w:rPr>
        <w:t xml:space="preserve"> Et de qui sont ces lignes</w:t>
      </w:r>
      <w:r>
        <w:rPr>
          <w:rFonts w:cs="Times New Roman"/>
        </w:rPr>
        <w:t> ?</w:t>
      </w:r>
      <w:r w:rsidRPr="00781C58">
        <w:rPr>
          <w:rFonts w:cs="Times New Roman"/>
        </w:rPr>
        <w:t xml:space="preserve"> du célèbre romancier italien Fogazzaro. </w:t>
      </w:r>
      <w:proofErr w:type="gramStart"/>
      <w:r w:rsidRPr="00781C58">
        <w:rPr>
          <w:rFonts w:cs="Times New Roman"/>
        </w:rPr>
        <w:t>Qui aurait jamais</w:t>
      </w:r>
      <w:proofErr w:type="gramEnd"/>
      <w:r w:rsidRPr="00781C58">
        <w:rPr>
          <w:rFonts w:cs="Times New Roman"/>
        </w:rPr>
        <w:t xml:space="preserve"> pu croire que ce dussent être là les raison</w:t>
      </w:r>
      <w:r>
        <w:rPr>
          <w:rFonts w:cs="Times New Roman"/>
        </w:rPr>
        <w:t> ?</w:t>
      </w:r>
      <w:r w:rsidRPr="00781C58">
        <w:rPr>
          <w:rFonts w:cs="Times New Roman"/>
        </w:rPr>
        <w:t xml:space="preserve"> de nos préférences pour les traductions en prose</w:t>
      </w:r>
      <w:r>
        <w:rPr>
          <w:rFonts w:cs="Times New Roman"/>
        </w:rPr>
        <w:t> !</w:t>
      </w:r>
    </w:p>
    <w:p w14:paraId="6E96F5B1" w14:textId="77777777" w:rsidR="005F258A" w:rsidRPr="00781C58" w:rsidRDefault="00781C58" w:rsidP="003326E0">
      <w:pPr>
        <w:pStyle w:val="Corpsdetexte"/>
        <w:rPr>
          <w:rFonts w:cs="Times New Roman"/>
        </w:rPr>
      </w:pPr>
      <w:r w:rsidRPr="00781C58">
        <w:rPr>
          <w:rFonts w:cs="Times New Roman"/>
        </w:rPr>
        <w:t>Pour nous qui pensons qu</w:t>
      </w:r>
      <w:r>
        <w:rPr>
          <w:rFonts w:cs="Times New Roman"/>
        </w:rPr>
        <w:t>’</w:t>
      </w:r>
      <w:r w:rsidRPr="00781C58">
        <w:rPr>
          <w:rFonts w:cs="Times New Roman"/>
        </w:rPr>
        <w:t>il suffit d</w:t>
      </w:r>
      <w:r>
        <w:rPr>
          <w:rFonts w:cs="Times New Roman"/>
        </w:rPr>
        <w:t>’</w:t>
      </w:r>
      <w:r w:rsidRPr="00781C58">
        <w:rPr>
          <w:rFonts w:cs="Times New Roman"/>
        </w:rPr>
        <w:t xml:space="preserve">être plus ou moins obligé de rendre </w:t>
      </w:r>
      <w:r w:rsidRPr="00DE3C8A">
        <w:rPr>
          <w:rStyle w:val="quotec"/>
        </w:rPr>
        <w:t>« </w:t>
      </w:r>
      <w:r w:rsidRPr="00DE3C8A">
        <w:rPr>
          <w:rStyle w:val="quotec"/>
          <w:i/>
        </w:rPr>
        <w:t>l</w:t>
      </w:r>
      <w:r w:rsidR="00DE3C8A">
        <w:rPr>
          <w:rStyle w:val="quotec"/>
          <w:i/>
        </w:rPr>
        <w:t>’</w:t>
      </w:r>
      <w:r w:rsidRPr="00DE3C8A">
        <w:rPr>
          <w:rStyle w:val="quotec"/>
          <w:i/>
        </w:rPr>
        <w:t>aura gentil</w:t>
      </w:r>
      <w:r w:rsidR="00050857" w:rsidRPr="00DE3C8A">
        <w:rPr>
          <w:rStyle w:val="quotec"/>
        </w:rPr>
        <w:t> »</w:t>
      </w:r>
      <w:r w:rsidRPr="00781C58">
        <w:rPr>
          <w:rFonts w:cs="Times New Roman"/>
        </w:rPr>
        <w:t xml:space="preserve"> par </w:t>
      </w:r>
      <w:r w:rsidRPr="00DE3C8A">
        <w:rPr>
          <w:rStyle w:val="quotec"/>
        </w:rPr>
        <w:t>« la brise légère</w:t>
      </w:r>
      <w:r w:rsidR="00050857" w:rsidRPr="00DE3C8A">
        <w:rPr>
          <w:rStyle w:val="quotec"/>
        </w:rPr>
        <w:t> »</w:t>
      </w:r>
      <w:r w:rsidRPr="00781C58">
        <w:rPr>
          <w:rFonts w:cs="Times New Roman"/>
        </w:rPr>
        <w:t>, pour que toute la beauté d</w:t>
      </w:r>
      <w:r>
        <w:rPr>
          <w:rFonts w:cs="Times New Roman"/>
        </w:rPr>
        <w:t>’</w:t>
      </w:r>
      <w:r w:rsidRPr="00781C58">
        <w:rPr>
          <w:rFonts w:cs="Times New Roman"/>
        </w:rPr>
        <w:t>un vers chavire et sombre comme si l</w:t>
      </w:r>
      <w:r>
        <w:rPr>
          <w:rFonts w:cs="Times New Roman"/>
        </w:rPr>
        <w:t>’</w:t>
      </w:r>
      <w:r w:rsidRPr="00781C58">
        <w:rPr>
          <w:rFonts w:cs="Times New Roman"/>
        </w:rPr>
        <w:t>on traduisait</w:t>
      </w:r>
      <w:r>
        <w:rPr>
          <w:rFonts w:cs="Times New Roman"/>
        </w:rPr>
        <w:t> :</w:t>
      </w:r>
      <w:r w:rsidRPr="00781C58">
        <w:rPr>
          <w:rFonts w:cs="Times New Roman"/>
        </w:rPr>
        <w:t xml:space="preserve"> </w:t>
      </w:r>
      <w:r>
        <w:rPr>
          <w:rFonts w:cs="Times New Roman"/>
        </w:rPr>
        <w:t>« </w:t>
      </w:r>
      <w:r w:rsidRPr="00781C58">
        <w:rPr>
          <w:rFonts w:cs="Times New Roman"/>
        </w:rPr>
        <w:t>la tempête souffle</w:t>
      </w:r>
      <w:r w:rsidR="00050857">
        <w:rPr>
          <w:rFonts w:cs="Times New Roman"/>
        </w:rPr>
        <w:t> »</w:t>
      </w:r>
      <w:r w:rsidRPr="00781C58">
        <w:rPr>
          <w:rFonts w:cs="Times New Roman"/>
        </w:rPr>
        <w:t xml:space="preserve">, ce ne fut pas sans quelque angoisse que nous nous abandonnâmes à ce traducteur pour qui </w:t>
      </w:r>
      <w:r>
        <w:rPr>
          <w:rFonts w:cs="Times New Roman"/>
        </w:rPr>
        <w:t>« </w:t>
      </w:r>
      <w:r w:rsidRPr="00781C58">
        <w:rPr>
          <w:rFonts w:cs="Times New Roman"/>
        </w:rPr>
        <w:t>les beautés de la forme de son poète avaient dû souvent cacher le vide du fond</w:t>
      </w:r>
      <w:r w:rsidR="00050857">
        <w:rPr>
          <w:rFonts w:cs="Times New Roman"/>
        </w:rPr>
        <w:t> »</w:t>
      </w:r>
      <w:r w:rsidRPr="00781C58">
        <w:rPr>
          <w:rFonts w:cs="Times New Roman"/>
        </w:rPr>
        <w:t xml:space="preserve">. </w:t>
      </w:r>
      <w:r w:rsidR="00B3100D">
        <w:rPr>
          <w:rFonts w:cs="Times New Roman"/>
        </w:rPr>
        <w:t>M. </w:t>
      </w:r>
      <w:r w:rsidRPr="00781C58">
        <w:rPr>
          <w:rFonts w:cs="Times New Roman"/>
        </w:rPr>
        <w:t>Brisset en effet a soin de rejeter en notes toutes les expressions vraiment poétiques et savoureuses, tout ce qui constitue l</w:t>
      </w:r>
      <w:r>
        <w:rPr>
          <w:rFonts w:cs="Times New Roman"/>
        </w:rPr>
        <w:t>’</w:t>
      </w:r>
      <w:r w:rsidRPr="00781C58">
        <w:rPr>
          <w:rFonts w:cs="Times New Roman"/>
        </w:rPr>
        <w:t>expression lyrique. Pétrarque écrit</w:t>
      </w:r>
      <w:r>
        <w:rPr>
          <w:rFonts w:cs="Times New Roman"/>
        </w:rPr>
        <w:t> :</w:t>
      </w:r>
      <w:r w:rsidRPr="00781C58">
        <w:rPr>
          <w:rFonts w:cs="Times New Roman"/>
        </w:rPr>
        <w:t xml:space="preserve"> </w:t>
      </w:r>
      <w:r w:rsidRPr="00DE3C8A">
        <w:rPr>
          <w:rStyle w:val="quotec"/>
        </w:rPr>
        <w:t xml:space="preserve">« Voilà brisés la colonne superbe et le vert laurier </w:t>
      </w:r>
      <w:r w:rsidRPr="00DE3C8A">
        <w:rPr>
          <w:rStyle w:val="quotec"/>
          <w:i/>
        </w:rPr>
        <w:t>qui faisaient de l’ombre à mes pensées fatiguées</w:t>
      </w:r>
      <w:r w:rsidRPr="00DE3C8A">
        <w:rPr>
          <w:rStyle w:val="quotec"/>
        </w:rPr>
        <w:t>…</w:t>
      </w:r>
      <w:r w:rsidR="00050857" w:rsidRPr="00DE3C8A">
        <w:rPr>
          <w:rStyle w:val="quotec"/>
        </w:rPr>
        <w:t> »</w:t>
      </w:r>
      <w:r w:rsidRPr="00781C58">
        <w:rPr>
          <w:rFonts w:cs="Times New Roman"/>
        </w:rPr>
        <w:t xml:space="preserve"> </w:t>
      </w:r>
      <w:r w:rsidR="00B3100D">
        <w:rPr>
          <w:rFonts w:cs="Times New Roman"/>
        </w:rPr>
        <w:t>M. </w:t>
      </w:r>
      <w:r w:rsidRPr="00781C58">
        <w:rPr>
          <w:rFonts w:cs="Times New Roman"/>
        </w:rPr>
        <w:t xml:space="preserve">Brisset repousse dédaigneusement ce mot à mot pour illustrer son beau texte de </w:t>
      </w:r>
      <w:r w:rsidRPr="00DE3C8A">
        <w:rPr>
          <w:rStyle w:val="quotec"/>
        </w:rPr>
        <w:t>« … à l’ombre desquels mes tristes pensées trouvaient le calme</w:t>
      </w:r>
      <w:r w:rsidR="00DE3C8A">
        <w:rPr>
          <w:rStyle w:val="quotec"/>
        </w:rPr>
        <w:t> »</w:t>
      </w:r>
      <w:r w:rsidR="00DE3C8A" w:rsidRPr="00DE3C8A">
        <w:rPr>
          <w:rFonts w:cs="Times New Roman"/>
        </w:rPr>
        <w:t xml:space="preserve"> </w:t>
      </w:r>
      <w:r w:rsidRPr="00DE3C8A">
        <w:rPr>
          <w:rFonts w:cs="Times New Roman"/>
        </w:rPr>
        <w:t>(</w:t>
      </w:r>
      <w:r w:rsidRPr="00781C58">
        <w:rPr>
          <w:rFonts w:cs="Times New Roman"/>
          <w:i/>
        </w:rPr>
        <w:t>Sonnet</w:t>
      </w:r>
      <w:r w:rsidRPr="00781C58">
        <w:rPr>
          <w:rFonts w:cs="Times New Roman"/>
        </w:rPr>
        <w:t> </w:t>
      </w:r>
      <w:r w:rsidRPr="00781C58">
        <w:rPr>
          <w:rFonts w:cs="Times New Roman"/>
          <w:i/>
        </w:rPr>
        <w:t>II</w:t>
      </w:r>
      <w:r w:rsidRPr="00781C58">
        <w:rPr>
          <w:rFonts w:cs="Times New Roman"/>
        </w:rPr>
        <w:t xml:space="preserve">, </w:t>
      </w:r>
      <w:r w:rsidRPr="00781C58">
        <w:rPr>
          <w:rFonts w:cs="Times New Roman"/>
          <w:i/>
        </w:rPr>
        <w:t>à Laure morte</w:t>
      </w:r>
      <w:r w:rsidRPr="00781C58">
        <w:rPr>
          <w:rFonts w:cs="Times New Roman"/>
        </w:rPr>
        <w:t>)</w:t>
      </w:r>
      <w:r w:rsidR="00DE3C8A">
        <w:rPr>
          <w:rFonts w:cs="Times New Roman"/>
        </w:rPr>
        <w:t>.</w:t>
      </w:r>
      <w:r w:rsidRPr="00781C58">
        <w:rPr>
          <w:rFonts w:cs="Times New Roman"/>
        </w:rPr>
        <w:t xml:space="preserve"> Le poète met-il </w:t>
      </w:r>
      <w:r w:rsidRPr="00DE3C8A">
        <w:rPr>
          <w:rStyle w:val="quotec"/>
        </w:rPr>
        <w:t>« aveugle et nu</w:t>
      </w:r>
      <w:r w:rsidR="00050857" w:rsidRPr="00DE3C8A">
        <w:rPr>
          <w:rStyle w:val="quotec"/>
        </w:rPr>
        <w:t> »</w:t>
      </w:r>
      <w:r w:rsidRPr="00781C58">
        <w:rPr>
          <w:rFonts w:cs="Times New Roman"/>
        </w:rPr>
        <w:t xml:space="preserve">, </w:t>
      </w:r>
      <w:r w:rsidR="00B3100D">
        <w:rPr>
          <w:rFonts w:cs="Times New Roman"/>
        </w:rPr>
        <w:t>M. </w:t>
      </w:r>
      <w:r w:rsidRPr="00781C58">
        <w:rPr>
          <w:rFonts w:cs="Times New Roman"/>
        </w:rPr>
        <w:t xml:space="preserve">Brisset croit bon de transcrire </w:t>
      </w:r>
      <w:r w:rsidRPr="00DE3C8A">
        <w:rPr>
          <w:rStyle w:val="quotec"/>
        </w:rPr>
        <w:t xml:space="preserve">« aveugle et </w:t>
      </w:r>
      <w:r w:rsidRPr="00DE3C8A">
        <w:rPr>
          <w:rStyle w:val="quotec"/>
          <w:i/>
        </w:rPr>
        <w:t>privé de tout</w:t>
      </w:r>
      <w:r w:rsidR="00050857" w:rsidRPr="00DE3C8A">
        <w:rPr>
          <w:rStyle w:val="quotec"/>
        </w:rPr>
        <w:t> »</w:t>
      </w:r>
      <w:r w:rsidRPr="00781C58">
        <w:rPr>
          <w:rFonts w:cs="Times New Roman"/>
        </w:rPr>
        <w:t xml:space="preserve"> (</w:t>
      </w:r>
      <w:r w:rsidRPr="00781C58">
        <w:rPr>
          <w:rFonts w:cs="Times New Roman"/>
          <w:i/>
        </w:rPr>
        <w:t>LXXV1</w:t>
      </w:r>
      <w:r w:rsidRPr="00781C58">
        <w:rPr>
          <w:rFonts w:cs="Times New Roman"/>
        </w:rPr>
        <w:t xml:space="preserve">, </w:t>
      </w:r>
      <w:r w:rsidRPr="00781C58">
        <w:rPr>
          <w:rFonts w:cs="Times New Roman"/>
          <w:i/>
        </w:rPr>
        <w:t>à L. m.</w:t>
      </w:r>
      <w:r w:rsidRPr="00781C58">
        <w:rPr>
          <w:rFonts w:cs="Times New Roman"/>
        </w:rPr>
        <w:t>)</w:t>
      </w:r>
      <w:r w:rsidR="00DE3C8A">
        <w:rPr>
          <w:rFonts w:cs="Times New Roman"/>
        </w:rPr>
        <w:t>.</w:t>
      </w:r>
      <w:r w:rsidRPr="00781C58">
        <w:rPr>
          <w:rFonts w:cs="Times New Roman"/>
        </w:rPr>
        <w:t xml:space="preserve"> Pétrarque chantait</w:t>
      </w:r>
      <w:r>
        <w:rPr>
          <w:rFonts w:cs="Times New Roman"/>
        </w:rPr>
        <w:t> :</w:t>
      </w:r>
      <w:r w:rsidRPr="00781C58">
        <w:rPr>
          <w:rFonts w:cs="Times New Roman"/>
        </w:rPr>
        <w:t xml:space="preserve"> </w:t>
      </w:r>
      <w:r w:rsidRPr="00DE3C8A">
        <w:rPr>
          <w:rStyle w:val="quotec"/>
        </w:rPr>
        <w:t>« Ma sublime flamme…</w:t>
      </w:r>
      <w:r w:rsidR="00050857" w:rsidRPr="00DE3C8A">
        <w:rPr>
          <w:rStyle w:val="quotec"/>
        </w:rPr>
        <w:t> »</w:t>
      </w:r>
      <w:r>
        <w:rPr>
          <w:rFonts w:cs="Times New Roman"/>
        </w:rPr>
        <w:t> ;</w:t>
      </w:r>
      <w:r w:rsidRPr="00781C58">
        <w:rPr>
          <w:rFonts w:cs="Times New Roman"/>
        </w:rPr>
        <w:t xml:space="preserve"> </w:t>
      </w:r>
      <w:r w:rsidR="00B3100D">
        <w:rPr>
          <w:rFonts w:cs="Times New Roman"/>
        </w:rPr>
        <w:t>M. </w:t>
      </w:r>
      <w:r w:rsidRPr="00781C58">
        <w:rPr>
          <w:rFonts w:cs="Times New Roman"/>
        </w:rPr>
        <w:t>Brisset préfère</w:t>
      </w:r>
      <w:r>
        <w:rPr>
          <w:rFonts w:cs="Times New Roman"/>
        </w:rPr>
        <w:t> :</w:t>
      </w:r>
      <w:r w:rsidRPr="00781C58">
        <w:rPr>
          <w:rFonts w:cs="Times New Roman"/>
        </w:rPr>
        <w:t xml:space="preserve"> </w:t>
      </w:r>
      <w:r w:rsidRPr="00DE3C8A">
        <w:rPr>
          <w:rStyle w:val="quotec"/>
        </w:rPr>
        <w:t>« La femme adorée…</w:t>
      </w:r>
      <w:r w:rsidR="00050857" w:rsidRPr="00DE3C8A">
        <w:rPr>
          <w:rStyle w:val="quotec"/>
        </w:rPr>
        <w:t> »</w:t>
      </w:r>
      <w:r w:rsidRPr="00781C58">
        <w:rPr>
          <w:rFonts w:cs="Times New Roman"/>
        </w:rPr>
        <w:t xml:space="preserve"> (</w:t>
      </w:r>
      <w:r w:rsidRPr="00781C58">
        <w:rPr>
          <w:rFonts w:cs="Times New Roman"/>
          <w:i/>
        </w:rPr>
        <w:t>XXI</w:t>
      </w:r>
      <w:r w:rsidRPr="00781C58">
        <w:rPr>
          <w:rFonts w:cs="Times New Roman"/>
        </w:rPr>
        <w:t xml:space="preserve">, </w:t>
      </w:r>
      <w:r w:rsidRPr="00781C58">
        <w:rPr>
          <w:rFonts w:cs="Times New Roman"/>
          <w:i/>
        </w:rPr>
        <w:t>à L. m.</w:t>
      </w:r>
      <w:r w:rsidRPr="00781C58">
        <w:rPr>
          <w:rFonts w:cs="Times New Roman"/>
        </w:rPr>
        <w:t>)</w:t>
      </w:r>
      <w:r w:rsidR="00DE3C8A">
        <w:rPr>
          <w:rFonts w:cs="Times New Roman"/>
        </w:rPr>
        <w:t>.</w:t>
      </w:r>
      <w:r w:rsidRPr="00781C58">
        <w:rPr>
          <w:rFonts w:cs="Times New Roman"/>
        </w:rPr>
        <w:t xml:space="preserve"> Pétrarque en sa qualité de poète a tort de se servir de termes figurés</w:t>
      </w:r>
      <w:r>
        <w:rPr>
          <w:rFonts w:cs="Times New Roman"/>
        </w:rPr>
        <w:t> :</w:t>
      </w:r>
      <w:r w:rsidRPr="00781C58">
        <w:rPr>
          <w:rFonts w:cs="Times New Roman"/>
        </w:rPr>
        <w:t xml:space="preserve"> </w:t>
      </w:r>
      <w:r w:rsidRPr="00DE3C8A">
        <w:rPr>
          <w:rStyle w:val="quotec"/>
        </w:rPr>
        <w:t>« Celui qui peut dire combien il brûle est dans un bien petit feu.</w:t>
      </w:r>
      <w:r w:rsidR="00050857" w:rsidRPr="00DE3C8A">
        <w:rPr>
          <w:rStyle w:val="quotec"/>
        </w:rPr>
        <w:t> »</w:t>
      </w:r>
      <w:r w:rsidRPr="00781C58">
        <w:rPr>
          <w:rFonts w:cs="Times New Roman"/>
        </w:rPr>
        <w:t xml:space="preserve"> Mais </w:t>
      </w:r>
      <w:r w:rsidR="00B3100D">
        <w:rPr>
          <w:rFonts w:cs="Times New Roman"/>
        </w:rPr>
        <w:t>M. </w:t>
      </w:r>
      <w:r w:rsidRPr="00781C58">
        <w:rPr>
          <w:rFonts w:cs="Times New Roman"/>
        </w:rPr>
        <w:t>Brisset entend être un traducteur complet et il nous restitue</w:t>
      </w:r>
      <w:r>
        <w:rPr>
          <w:rFonts w:cs="Times New Roman"/>
        </w:rPr>
        <w:t> :</w:t>
      </w:r>
      <w:r w:rsidRPr="00781C58">
        <w:rPr>
          <w:rFonts w:cs="Times New Roman"/>
        </w:rPr>
        <w:t xml:space="preserve"> </w:t>
      </w:r>
      <w:r w:rsidRPr="00DE3C8A">
        <w:rPr>
          <w:rStyle w:val="quotec"/>
        </w:rPr>
        <w:t>« Oh ! il aime bien peu celu</w:t>
      </w:r>
      <w:r w:rsidR="00DE3C8A">
        <w:rPr>
          <w:rStyle w:val="quotec"/>
        </w:rPr>
        <w:t>i qui peut dire combien il aime</w:t>
      </w:r>
      <w:r w:rsidR="00050857" w:rsidRPr="00DE3C8A">
        <w:rPr>
          <w:rStyle w:val="quotec"/>
        </w:rPr>
        <w:t> »</w:t>
      </w:r>
      <w:r w:rsidRPr="00781C58">
        <w:rPr>
          <w:rFonts w:cs="Times New Roman"/>
        </w:rPr>
        <w:t xml:space="preserve"> (</w:t>
      </w:r>
      <w:r w:rsidRPr="00781C58">
        <w:rPr>
          <w:rFonts w:cs="Times New Roman"/>
          <w:i/>
        </w:rPr>
        <w:t>CXXIII</w:t>
      </w:r>
      <w:r w:rsidRPr="00781C58">
        <w:rPr>
          <w:rFonts w:cs="Times New Roman"/>
        </w:rPr>
        <w:t xml:space="preserve">, </w:t>
      </w:r>
      <w:r w:rsidRPr="00781C58">
        <w:rPr>
          <w:rFonts w:cs="Times New Roman"/>
          <w:i/>
        </w:rPr>
        <w:t>à Laure vivante</w:t>
      </w:r>
      <w:r w:rsidRPr="00781C58">
        <w:rPr>
          <w:rFonts w:cs="Times New Roman"/>
        </w:rPr>
        <w:t>)</w:t>
      </w:r>
      <w:r w:rsidR="00DE3C8A">
        <w:rPr>
          <w:rFonts w:cs="Times New Roman"/>
        </w:rPr>
        <w:t>.</w:t>
      </w:r>
      <w:r w:rsidRPr="00781C58">
        <w:rPr>
          <w:rFonts w:cs="Times New Roman"/>
        </w:rPr>
        <w:t xml:space="preserve"> </w:t>
      </w:r>
      <w:r w:rsidR="00B3100D">
        <w:rPr>
          <w:rFonts w:cs="Times New Roman"/>
        </w:rPr>
        <w:t>M. </w:t>
      </w:r>
      <w:r w:rsidRPr="00781C58">
        <w:rPr>
          <w:rFonts w:cs="Times New Roman"/>
        </w:rPr>
        <w:t>Brisset lui n</w:t>
      </w:r>
      <w:r>
        <w:rPr>
          <w:rFonts w:cs="Times New Roman"/>
        </w:rPr>
        <w:t>’</w:t>
      </w:r>
      <w:r w:rsidRPr="00781C58">
        <w:rPr>
          <w:rFonts w:cs="Times New Roman"/>
        </w:rPr>
        <w:t>aime pas l</w:t>
      </w:r>
      <w:r>
        <w:rPr>
          <w:rFonts w:cs="Times New Roman"/>
        </w:rPr>
        <w:t>’</w:t>
      </w:r>
      <w:r w:rsidRPr="00781C58">
        <w:rPr>
          <w:rFonts w:cs="Times New Roman"/>
        </w:rPr>
        <w:t>obscurité. Si Pétrarque trouve suffisant de dire</w:t>
      </w:r>
      <w:r>
        <w:rPr>
          <w:rFonts w:cs="Times New Roman"/>
        </w:rPr>
        <w:t> </w:t>
      </w:r>
      <w:r w:rsidRPr="00DE3C8A">
        <w:rPr>
          <w:rStyle w:val="quotec"/>
        </w:rPr>
        <w:t>: « L’esprit est prompt, mais le corps est lent…</w:t>
      </w:r>
      <w:r w:rsidR="00050857" w:rsidRPr="00DE3C8A">
        <w:rPr>
          <w:rStyle w:val="quotec"/>
        </w:rPr>
        <w:t> »</w:t>
      </w:r>
      <w:r w:rsidRPr="00781C58">
        <w:rPr>
          <w:rFonts w:cs="Times New Roman"/>
        </w:rPr>
        <w:t xml:space="preserve"> le traducteur est là pour </w:t>
      </w:r>
      <w:r w:rsidRPr="00781C58">
        <w:rPr>
          <w:rFonts w:cs="Times New Roman"/>
        </w:rPr>
        <w:lastRenderedPageBreak/>
        <w:t>ajouter</w:t>
      </w:r>
      <w:r w:rsidR="00DE3C8A">
        <w:rPr>
          <w:rFonts w:cs="Times New Roman"/>
        </w:rPr>
        <w:t xml:space="preserve"> </w:t>
      </w:r>
      <w:r w:rsidRPr="00781C58">
        <w:rPr>
          <w:rFonts w:cs="Times New Roman"/>
        </w:rPr>
        <w:t>entre parenthèses</w:t>
      </w:r>
      <w:r>
        <w:rPr>
          <w:rFonts w:cs="Times New Roman"/>
        </w:rPr>
        <w:t> :</w:t>
      </w:r>
      <w:r w:rsidRPr="00781C58">
        <w:rPr>
          <w:rFonts w:cs="Times New Roman"/>
        </w:rPr>
        <w:t xml:space="preserve"> </w:t>
      </w:r>
      <w:r w:rsidRPr="00DE3C8A">
        <w:rPr>
          <w:rStyle w:val="quotec"/>
        </w:rPr>
        <w:t>« (à se mouvoir)</w:t>
      </w:r>
      <w:r w:rsidR="00050857" w:rsidRPr="00DE3C8A">
        <w:rPr>
          <w:rStyle w:val="quotec"/>
        </w:rPr>
        <w:t> »</w:t>
      </w:r>
      <w:r w:rsidR="00DE3C8A">
        <w:rPr>
          <w:rFonts w:cs="Times New Roman"/>
        </w:rPr>
        <w:t xml:space="preserve"> et la poésie est sauve</w:t>
      </w:r>
      <w:r w:rsidRPr="00781C58">
        <w:rPr>
          <w:rFonts w:cs="Times New Roman"/>
        </w:rPr>
        <w:t xml:space="preserve"> (</w:t>
      </w:r>
      <w:r w:rsidRPr="00781C58">
        <w:rPr>
          <w:rFonts w:cs="Times New Roman"/>
          <w:i/>
        </w:rPr>
        <w:t>CLIV</w:t>
      </w:r>
      <w:r w:rsidRPr="00781C58">
        <w:rPr>
          <w:rFonts w:cs="Times New Roman"/>
        </w:rPr>
        <w:t>)</w:t>
      </w:r>
      <w:r w:rsidR="00DE3C8A">
        <w:rPr>
          <w:rFonts w:cs="Times New Roman"/>
        </w:rPr>
        <w:t>.</w:t>
      </w:r>
      <w:r w:rsidRPr="00781C58">
        <w:rPr>
          <w:rFonts w:cs="Times New Roman"/>
        </w:rPr>
        <w:t xml:space="preserve"> C</w:t>
      </w:r>
      <w:r>
        <w:rPr>
          <w:rFonts w:cs="Times New Roman"/>
        </w:rPr>
        <w:t>’</w:t>
      </w:r>
      <w:r w:rsidRPr="00781C58">
        <w:rPr>
          <w:rFonts w:cs="Times New Roman"/>
        </w:rPr>
        <w:t>est ainsi que trop de concision trouble l</w:t>
      </w:r>
      <w:r>
        <w:rPr>
          <w:rFonts w:cs="Times New Roman"/>
        </w:rPr>
        <w:t>’</w:t>
      </w:r>
      <w:r w:rsidRPr="00781C58">
        <w:rPr>
          <w:rFonts w:cs="Times New Roman"/>
        </w:rPr>
        <w:t>entendement et qu</w:t>
      </w:r>
      <w:r>
        <w:rPr>
          <w:rFonts w:cs="Times New Roman"/>
        </w:rPr>
        <w:t>’</w:t>
      </w:r>
      <w:r w:rsidRPr="00781C58">
        <w:rPr>
          <w:rFonts w:cs="Times New Roman"/>
        </w:rPr>
        <w:t>il est utile de larder les quatrains des poètes de parenthèses comme celles-ci</w:t>
      </w:r>
      <w:r>
        <w:rPr>
          <w:rFonts w:cs="Times New Roman"/>
        </w:rPr>
        <w:t> :</w:t>
      </w:r>
      <w:r w:rsidRPr="00781C58">
        <w:rPr>
          <w:rFonts w:cs="Times New Roman"/>
        </w:rPr>
        <w:t xml:space="preserve"> </w:t>
      </w:r>
      <w:r w:rsidRPr="00DE3C8A">
        <w:rPr>
          <w:rStyle w:val="quotec"/>
        </w:rPr>
        <w:t>« Dames joyeuses et (</w:t>
      </w:r>
      <w:r w:rsidRPr="00DE3C8A">
        <w:rPr>
          <w:rStyle w:val="quotec"/>
          <w:i/>
        </w:rPr>
        <w:t>pourtant</w:t>
      </w:r>
      <w:r w:rsidRPr="00DE3C8A">
        <w:rPr>
          <w:rStyle w:val="quotec"/>
        </w:rPr>
        <w:t>) pensives, réunies et (</w:t>
      </w:r>
      <w:r w:rsidRPr="00DE3C8A">
        <w:rPr>
          <w:rStyle w:val="quotec"/>
          <w:i/>
        </w:rPr>
        <w:t>pourtant</w:t>
      </w:r>
      <w:r w:rsidRPr="00DE3C8A">
        <w:rPr>
          <w:rStyle w:val="quotec"/>
        </w:rPr>
        <w:t>) solitaires qui vous promenez en causant, où est (</w:t>
      </w:r>
      <w:r w:rsidRPr="00DE3C8A">
        <w:rPr>
          <w:rStyle w:val="quotec"/>
          <w:i/>
        </w:rPr>
        <w:t>celle qui est</w:t>
      </w:r>
      <w:r w:rsidRPr="00DE3C8A">
        <w:rPr>
          <w:rStyle w:val="quotec"/>
        </w:rPr>
        <w:t>) ma vie, où est (</w:t>
      </w:r>
      <w:r w:rsidRPr="00DE3C8A">
        <w:rPr>
          <w:rStyle w:val="quotec"/>
          <w:i/>
        </w:rPr>
        <w:t>celle qui est</w:t>
      </w:r>
      <w:r w:rsidRPr="00DE3C8A">
        <w:rPr>
          <w:rStyle w:val="quotec"/>
        </w:rPr>
        <w:t>) ma mort ? Pourquoi n’est-elle pas comme d’habitude avec vous ?</w:t>
      </w:r>
      <w:r w:rsidR="00050857" w:rsidRPr="00DE3C8A">
        <w:rPr>
          <w:rStyle w:val="quotec"/>
        </w:rPr>
        <w:t> »</w:t>
      </w:r>
      <w:r w:rsidRPr="00781C58">
        <w:rPr>
          <w:rFonts w:cs="Times New Roman"/>
        </w:rPr>
        <w:t xml:space="preserve"> Et plus loin</w:t>
      </w:r>
      <w:r>
        <w:rPr>
          <w:rFonts w:cs="Times New Roman"/>
        </w:rPr>
        <w:t> :</w:t>
      </w:r>
      <w:r w:rsidRPr="00781C58">
        <w:rPr>
          <w:rFonts w:cs="Times New Roman"/>
        </w:rPr>
        <w:t xml:space="preserve"> </w:t>
      </w:r>
      <w:r w:rsidRPr="00DE3C8A">
        <w:rPr>
          <w:rStyle w:val="quotec"/>
        </w:rPr>
        <w:t>« Mais souvent (</w:t>
      </w:r>
      <w:r w:rsidRPr="00DE3C8A">
        <w:rPr>
          <w:rStyle w:val="quotec"/>
          <w:i/>
        </w:rPr>
        <w:t>ce qu’on a dans</w:t>
      </w:r>
      <w:r w:rsidRPr="00DE3C8A">
        <w:rPr>
          <w:rStyle w:val="quotec"/>
        </w:rPr>
        <w:t>) le cœur se lit sur le front…</w:t>
      </w:r>
      <w:r w:rsidR="00050857" w:rsidRPr="00DE3C8A">
        <w:rPr>
          <w:rStyle w:val="quotec"/>
        </w:rPr>
        <w:t> »</w:t>
      </w:r>
      <w:r w:rsidRPr="00781C58">
        <w:rPr>
          <w:rFonts w:cs="Times New Roman"/>
        </w:rPr>
        <w:t xml:space="preserve"> (</w:t>
      </w:r>
      <w:r w:rsidRPr="00781C58">
        <w:rPr>
          <w:rFonts w:cs="Times New Roman"/>
          <w:i/>
        </w:rPr>
        <w:t>CLXVII</w:t>
      </w:r>
      <w:r w:rsidRPr="00781C58">
        <w:rPr>
          <w:rFonts w:cs="Times New Roman"/>
        </w:rPr>
        <w:t>)</w:t>
      </w:r>
      <w:r w:rsidR="00DE3C8A">
        <w:rPr>
          <w:rFonts w:cs="Times New Roman"/>
        </w:rPr>
        <w:t>.</w:t>
      </w:r>
    </w:p>
    <w:p w14:paraId="305C86FB" w14:textId="77777777" w:rsidR="005F258A" w:rsidRPr="00781C58" w:rsidRDefault="00B3100D" w:rsidP="003326E0">
      <w:pPr>
        <w:pStyle w:val="Corpsdetexte"/>
        <w:rPr>
          <w:rFonts w:cs="Times New Roman"/>
        </w:rPr>
      </w:pPr>
      <w:r>
        <w:rPr>
          <w:rFonts w:cs="Times New Roman"/>
        </w:rPr>
        <w:t>M. </w:t>
      </w:r>
      <w:r w:rsidR="00781C58" w:rsidRPr="00781C58">
        <w:rPr>
          <w:rFonts w:cs="Times New Roman"/>
        </w:rPr>
        <w:t>Fernand Brisset est à recommander aux bons littérateurs qui nous mettent en défiance contre les traductions trop littérales.</w:t>
      </w:r>
    </w:p>
    <w:p w14:paraId="68B31270" w14:textId="77777777" w:rsidR="00DE3C8A" w:rsidRPr="00DF4CEB" w:rsidRDefault="00DE3C8A" w:rsidP="00DE3C8A">
      <w:pPr>
        <w:pStyle w:val="Titre2"/>
        <w:rPr>
          <w:lang w:val="it-IT"/>
        </w:rPr>
      </w:pPr>
      <w:r w:rsidRPr="00DF4CEB">
        <w:rPr>
          <w:lang w:val="it-IT"/>
        </w:rPr>
        <w:t>Lettres italiennes</w:t>
      </w:r>
    </w:p>
    <w:p w14:paraId="38D748ED" w14:textId="77777777" w:rsidR="00DE3C8A" w:rsidRPr="00DF4CEB" w:rsidRDefault="00DE3C8A" w:rsidP="00DE3C8A">
      <w:pPr>
        <w:pStyle w:val="term"/>
        <w:rPr>
          <w:lang w:val="it-IT"/>
        </w:rPr>
      </w:pPr>
      <w:proofErr w:type="gramStart"/>
      <w:r w:rsidRPr="00DF4CEB">
        <w:rPr>
          <w:lang w:val="it-IT"/>
        </w:rPr>
        <w:t>id :</w:t>
      </w:r>
      <w:proofErr w:type="gramEnd"/>
      <w:r w:rsidRPr="00DF4CEB">
        <w:rPr>
          <w:lang w:val="it-IT"/>
        </w:rPr>
        <w:t xml:space="preserve"> article-1900-03</w:t>
      </w:r>
      <w:r w:rsidR="007C7FCF" w:rsidRPr="00DF4CEB">
        <w:rPr>
          <w:lang w:val="it-IT"/>
        </w:rPr>
        <w:t>-01_</w:t>
      </w:r>
      <w:r w:rsidRPr="00DF4CEB">
        <w:rPr>
          <w:lang w:val="it-IT"/>
        </w:rPr>
        <w:t>844</w:t>
      </w:r>
    </w:p>
    <w:p w14:paraId="361577B4" w14:textId="77777777" w:rsidR="00DE3C8A" w:rsidRPr="00DF4CEB" w:rsidRDefault="00DE3C8A" w:rsidP="00DE3C8A">
      <w:pPr>
        <w:pStyle w:val="term"/>
        <w:rPr>
          <w:lang w:val="it-IT"/>
        </w:rPr>
      </w:pPr>
      <w:proofErr w:type="gramStart"/>
      <w:r w:rsidRPr="00DF4CEB">
        <w:rPr>
          <w:lang w:val="it-IT"/>
        </w:rPr>
        <w:t>author :</w:t>
      </w:r>
      <w:proofErr w:type="gramEnd"/>
      <w:r w:rsidRPr="00DF4CEB">
        <w:rPr>
          <w:lang w:val="it-IT"/>
        </w:rPr>
        <w:t xml:space="preserve"> </w:t>
      </w:r>
      <w:r w:rsidRPr="00DF4CEB">
        <w:rPr>
          <w:rFonts w:eastAsiaTheme="majorEastAsia"/>
          <w:lang w:val="it-IT"/>
        </w:rPr>
        <w:t>Zùccoli, Luciano (1868-1929)</w:t>
      </w:r>
    </w:p>
    <w:p w14:paraId="709DF26E" w14:textId="77777777" w:rsidR="00DE3C8A" w:rsidRPr="00DF4CEB" w:rsidRDefault="00DE3C8A" w:rsidP="00DE3C8A">
      <w:pPr>
        <w:pStyle w:val="term"/>
        <w:rPr>
          <w:lang w:val="it-IT"/>
        </w:rPr>
      </w:pPr>
      <w:proofErr w:type="gramStart"/>
      <w:r w:rsidRPr="00DF4CEB">
        <w:rPr>
          <w:lang w:val="it-IT"/>
        </w:rPr>
        <w:t>signed :</w:t>
      </w:r>
      <w:proofErr w:type="gramEnd"/>
      <w:r w:rsidRPr="00DF4CEB">
        <w:rPr>
          <w:lang w:val="it-IT"/>
        </w:rPr>
        <w:t xml:space="preserve"> Luciano </w:t>
      </w:r>
      <w:r w:rsidRPr="00DF4CEB">
        <w:rPr>
          <w:rFonts w:eastAsiaTheme="majorEastAsia"/>
          <w:lang w:val="it-IT"/>
        </w:rPr>
        <w:t>Zùccoli</w:t>
      </w:r>
    </w:p>
    <w:p w14:paraId="766A4F15" w14:textId="77777777" w:rsidR="00DE3C8A" w:rsidRDefault="00DE3C8A" w:rsidP="00DE3C8A">
      <w:pPr>
        <w:pStyle w:val="term"/>
      </w:pPr>
      <w:proofErr w:type="gramStart"/>
      <w:r w:rsidRPr="00925B7B">
        <w:t>section</w:t>
      </w:r>
      <w:proofErr w:type="gramEnd"/>
      <w:r w:rsidRPr="00925B7B">
        <w:t xml:space="preserve"> : </w:t>
      </w:r>
      <w:r>
        <w:t>Lettres italiennes</w:t>
      </w:r>
    </w:p>
    <w:p w14:paraId="6768D2D6" w14:textId="77777777" w:rsidR="00DE3C8A" w:rsidRPr="0044359D" w:rsidRDefault="00DE3C8A" w:rsidP="00DE3C8A">
      <w:pPr>
        <w:pStyle w:val="term"/>
      </w:pPr>
      <w:proofErr w:type="gramStart"/>
      <w:r w:rsidRPr="00DA7419">
        <w:t>title</w:t>
      </w:r>
      <w:proofErr w:type="gramEnd"/>
      <w:r w:rsidRPr="00DA7419">
        <w:t xml:space="preserve"> : </w:t>
      </w:r>
      <w:r>
        <w:t>Lettres italiennes</w:t>
      </w:r>
    </w:p>
    <w:p w14:paraId="3B6D3F79" w14:textId="77777777" w:rsidR="007C7FCF" w:rsidRDefault="00DE3C8A" w:rsidP="00DE3C8A">
      <w:pPr>
        <w:pStyle w:val="term"/>
      </w:pPr>
      <w:proofErr w:type="gramStart"/>
      <w:r w:rsidRPr="00925B7B">
        <w:t>date</w:t>
      </w:r>
      <w:proofErr w:type="gramEnd"/>
      <w:r w:rsidRPr="00925B7B">
        <w:t> :</w:t>
      </w:r>
      <w:r>
        <w:t xml:space="preserve"> 1900-03</w:t>
      </w:r>
      <w:r w:rsidR="007C7FCF">
        <w:t>-01</w:t>
      </w:r>
    </w:p>
    <w:p w14:paraId="6928D5BA" w14:textId="77777777" w:rsidR="00DE3C8A" w:rsidRDefault="007C7FCF" w:rsidP="00DE3C8A">
      <w:pPr>
        <w:pStyle w:val="term"/>
      </w:pPr>
      <w:proofErr w:type="gramStart"/>
      <w:r>
        <w:t>ref</w:t>
      </w:r>
      <w:proofErr w:type="gramEnd"/>
      <w:r w:rsidR="00DE3C8A" w:rsidRPr="00925B7B">
        <w:t xml:space="preserve"> : </w:t>
      </w:r>
      <w:r w:rsidR="00DE3C8A" w:rsidRPr="00DE3C8A">
        <w:t>Tome XXXIII, numéro 123, 1</w:t>
      </w:r>
      <w:r w:rsidR="00DE3C8A" w:rsidRPr="00DE3C8A">
        <w:rPr>
          <w:vertAlign w:val="superscript"/>
        </w:rPr>
        <w:t>er</w:t>
      </w:r>
      <w:r w:rsidR="00DE3C8A" w:rsidRPr="00DE3C8A">
        <w:t> mars 1900, p. 844-848</w:t>
      </w:r>
    </w:p>
    <w:p w14:paraId="5E9C396E" w14:textId="77777777" w:rsidR="00DE3C8A" w:rsidRPr="00DF4CEB" w:rsidRDefault="00DE3C8A" w:rsidP="00DE3C8A">
      <w:pPr>
        <w:pStyle w:val="byline"/>
        <w:rPr>
          <w:lang w:val="it-IT"/>
        </w:rPr>
      </w:pPr>
      <w:r w:rsidRPr="00DF4CEB">
        <w:rPr>
          <w:smallCaps/>
          <w:lang w:val="it-IT"/>
        </w:rPr>
        <w:t>Luciano Zùccoli</w:t>
      </w:r>
      <w:r w:rsidRPr="00DF4CEB">
        <w:rPr>
          <w:lang w:val="it-IT"/>
        </w:rPr>
        <w:t>.</w:t>
      </w:r>
    </w:p>
    <w:p w14:paraId="2A540A47" w14:textId="77777777" w:rsidR="00DE3C8A" w:rsidRPr="00DF4CEB" w:rsidRDefault="00DE3C8A" w:rsidP="00DE3C8A">
      <w:pPr>
        <w:pStyle w:val="bibl"/>
        <w:rPr>
          <w:lang w:val="it-IT"/>
        </w:rPr>
      </w:pPr>
      <w:r w:rsidRPr="00DF4CEB">
        <w:rPr>
          <w:lang w:val="it-IT"/>
        </w:rPr>
        <w:t>Tome XXXIII, numéro 123, 1</w:t>
      </w:r>
      <w:r w:rsidRPr="00DF4CEB">
        <w:rPr>
          <w:vertAlign w:val="superscript"/>
          <w:lang w:val="it-IT"/>
        </w:rPr>
        <w:t>er</w:t>
      </w:r>
      <w:r w:rsidRPr="00DF4CEB">
        <w:rPr>
          <w:lang w:val="it-IT"/>
        </w:rPr>
        <w:t> mars 1900, p. 844-848.</w:t>
      </w:r>
    </w:p>
    <w:p w14:paraId="751B0D0C" w14:textId="77777777" w:rsidR="00DE3C8A" w:rsidRPr="00DF4CEB" w:rsidRDefault="00781C58" w:rsidP="00DE3C8A">
      <w:pPr>
        <w:pStyle w:val="Titre3"/>
        <w:rPr>
          <w:lang w:val="it-IT"/>
        </w:rPr>
      </w:pPr>
      <w:r w:rsidRPr="00DF4CEB">
        <w:rPr>
          <w:lang w:val="it-IT"/>
        </w:rPr>
        <w:t xml:space="preserve">Revues et </w:t>
      </w:r>
      <w:proofErr w:type="gramStart"/>
      <w:r w:rsidRPr="00DF4CEB">
        <w:rPr>
          <w:lang w:val="it-IT"/>
        </w:rPr>
        <w:t>journaux :</w:t>
      </w:r>
      <w:proofErr w:type="gramEnd"/>
      <w:r w:rsidRPr="00DF4CEB">
        <w:rPr>
          <w:lang w:val="it-IT"/>
        </w:rPr>
        <w:t xml:space="preserve"> </w:t>
      </w:r>
      <w:r w:rsidRPr="00DF4CEB">
        <w:rPr>
          <w:i/>
          <w:lang w:val="it-IT"/>
        </w:rPr>
        <w:t>Italia Ride</w:t>
      </w:r>
      <w:r w:rsidRPr="00DF4CEB">
        <w:rPr>
          <w:lang w:val="it-IT"/>
        </w:rPr>
        <w:t xml:space="preserve">. </w:t>
      </w:r>
      <w:r w:rsidR="00050857" w:rsidRPr="00DF4CEB">
        <w:rPr>
          <w:lang w:val="it-IT"/>
        </w:rPr>
        <w:t>— </w:t>
      </w:r>
      <w:r w:rsidRPr="00DF4CEB">
        <w:rPr>
          <w:i/>
          <w:lang w:val="it-IT"/>
        </w:rPr>
        <w:t>Il Fanno</w:t>
      </w:r>
      <w:r w:rsidRPr="00DF4CEB">
        <w:rPr>
          <w:lang w:val="it-IT"/>
        </w:rPr>
        <w:t xml:space="preserve">. </w:t>
      </w:r>
      <w:r w:rsidR="00050857" w:rsidRPr="00DF4CEB">
        <w:rPr>
          <w:lang w:val="it-IT"/>
        </w:rPr>
        <w:t>— </w:t>
      </w:r>
      <w:r w:rsidRPr="00DF4CEB">
        <w:rPr>
          <w:i/>
          <w:lang w:val="it-IT"/>
        </w:rPr>
        <w:t>Nuova Antologia</w:t>
      </w:r>
      <w:r w:rsidRPr="00DF4CEB">
        <w:rPr>
          <w:lang w:val="it-IT"/>
        </w:rPr>
        <w:t>. —</w:t>
      </w:r>
      <w:r w:rsidR="00DE3C8A" w:rsidRPr="00DF4CEB">
        <w:rPr>
          <w:lang w:val="it-IT"/>
        </w:rPr>
        <w:t> </w:t>
      </w:r>
      <w:r w:rsidRPr="00DF4CEB">
        <w:rPr>
          <w:i/>
          <w:lang w:val="it-IT"/>
        </w:rPr>
        <w:t>Flegrea</w:t>
      </w:r>
      <w:r w:rsidRPr="00DF4CEB">
        <w:rPr>
          <w:lang w:val="it-IT"/>
        </w:rPr>
        <w:t xml:space="preserve">. </w:t>
      </w:r>
      <w:r w:rsidR="00050857" w:rsidRPr="00DF4CEB">
        <w:rPr>
          <w:lang w:val="it-IT"/>
        </w:rPr>
        <w:t>— </w:t>
      </w:r>
      <w:r w:rsidRPr="00DF4CEB">
        <w:rPr>
          <w:i/>
          <w:lang w:val="it-IT"/>
        </w:rPr>
        <w:t>Marzocco</w:t>
      </w:r>
    </w:p>
    <w:p w14:paraId="29D07B99" w14:textId="77777777" w:rsidR="00F1709B" w:rsidRPr="00DF4CEB" w:rsidRDefault="00F1709B" w:rsidP="00F1709B">
      <w:pPr>
        <w:pStyle w:val="term"/>
        <w:rPr>
          <w:lang w:val="it-IT"/>
        </w:rPr>
      </w:pPr>
      <w:proofErr w:type="gramStart"/>
      <w:r w:rsidRPr="00DF4CEB">
        <w:rPr>
          <w:lang w:val="it-IT"/>
        </w:rPr>
        <w:t>id :</w:t>
      </w:r>
      <w:proofErr w:type="gramEnd"/>
      <w:r w:rsidRPr="00DF4CEB">
        <w:rPr>
          <w:lang w:val="it-IT"/>
        </w:rPr>
        <w:t xml:space="preserve"> article-1900-03</w:t>
      </w:r>
      <w:r w:rsidR="007C7FCF" w:rsidRPr="00DF4CEB">
        <w:rPr>
          <w:lang w:val="it-IT"/>
        </w:rPr>
        <w:t>-01_</w:t>
      </w:r>
      <w:r w:rsidRPr="00DF4CEB">
        <w:rPr>
          <w:lang w:val="it-IT"/>
        </w:rPr>
        <w:t>844a</w:t>
      </w:r>
    </w:p>
    <w:p w14:paraId="3E226856" w14:textId="77777777" w:rsidR="00F1709B" w:rsidRPr="00DF4CEB" w:rsidRDefault="00F1709B" w:rsidP="00F1709B">
      <w:pPr>
        <w:pStyle w:val="term"/>
        <w:rPr>
          <w:lang w:val="it-IT"/>
        </w:rPr>
      </w:pPr>
      <w:proofErr w:type="gramStart"/>
      <w:r w:rsidRPr="00DF4CEB">
        <w:rPr>
          <w:lang w:val="it-IT"/>
        </w:rPr>
        <w:t>author :</w:t>
      </w:r>
      <w:proofErr w:type="gramEnd"/>
      <w:r w:rsidRPr="00DF4CEB">
        <w:rPr>
          <w:lang w:val="it-IT"/>
        </w:rPr>
        <w:t xml:space="preserve"> </w:t>
      </w:r>
      <w:r w:rsidRPr="00DF4CEB">
        <w:rPr>
          <w:rFonts w:eastAsiaTheme="majorEastAsia"/>
          <w:lang w:val="it-IT"/>
        </w:rPr>
        <w:t>Zùccoli, Luciano (1868-1929)</w:t>
      </w:r>
    </w:p>
    <w:p w14:paraId="49097738" w14:textId="77777777" w:rsidR="00F1709B" w:rsidRPr="00DF4CEB" w:rsidRDefault="00F1709B" w:rsidP="00F1709B">
      <w:pPr>
        <w:pStyle w:val="term"/>
        <w:rPr>
          <w:lang w:val="it-IT"/>
        </w:rPr>
      </w:pPr>
      <w:proofErr w:type="gramStart"/>
      <w:r w:rsidRPr="00DF4CEB">
        <w:rPr>
          <w:lang w:val="it-IT"/>
        </w:rPr>
        <w:t>signed :</w:t>
      </w:r>
      <w:proofErr w:type="gramEnd"/>
      <w:r w:rsidRPr="00DF4CEB">
        <w:rPr>
          <w:lang w:val="it-IT"/>
        </w:rPr>
        <w:t xml:space="preserve"> Luciano </w:t>
      </w:r>
      <w:r w:rsidRPr="00DF4CEB">
        <w:rPr>
          <w:rFonts w:eastAsiaTheme="majorEastAsia"/>
          <w:lang w:val="it-IT"/>
        </w:rPr>
        <w:t>Zùccoli</w:t>
      </w:r>
    </w:p>
    <w:p w14:paraId="0B2F803B" w14:textId="77777777" w:rsidR="00F1709B" w:rsidRPr="00DF4CEB" w:rsidRDefault="00F1709B" w:rsidP="00F1709B">
      <w:pPr>
        <w:pStyle w:val="term"/>
        <w:rPr>
          <w:lang w:val="it-IT"/>
        </w:rPr>
      </w:pPr>
      <w:proofErr w:type="gramStart"/>
      <w:r w:rsidRPr="00DF4CEB">
        <w:rPr>
          <w:lang w:val="it-IT"/>
        </w:rPr>
        <w:t>section :</w:t>
      </w:r>
      <w:proofErr w:type="gramEnd"/>
      <w:r w:rsidRPr="00DF4CEB">
        <w:rPr>
          <w:lang w:val="it-IT"/>
        </w:rPr>
        <w:t xml:space="preserve"> Lettres italiennes</w:t>
      </w:r>
    </w:p>
    <w:p w14:paraId="38570597" w14:textId="77777777" w:rsidR="00F1709B" w:rsidRPr="00DF4CEB" w:rsidRDefault="00F1709B" w:rsidP="00F1709B">
      <w:pPr>
        <w:pStyle w:val="term"/>
        <w:rPr>
          <w:lang w:val="it-IT"/>
        </w:rPr>
      </w:pPr>
      <w:proofErr w:type="gramStart"/>
      <w:r w:rsidRPr="00DF4CEB">
        <w:rPr>
          <w:lang w:val="it-IT"/>
        </w:rPr>
        <w:t>title :</w:t>
      </w:r>
      <w:proofErr w:type="gramEnd"/>
      <w:r w:rsidRPr="00DF4CEB">
        <w:rPr>
          <w:lang w:val="it-IT"/>
        </w:rPr>
        <w:t xml:space="preserve"> Revues et journaux : </w:t>
      </w:r>
      <w:r w:rsidRPr="00DF4CEB">
        <w:rPr>
          <w:i/>
          <w:lang w:val="it-IT"/>
        </w:rPr>
        <w:t>Italia Ride</w:t>
      </w:r>
      <w:r w:rsidRPr="00DF4CEB">
        <w:rPr>
          <w:lang w:val="it-IT"/>
        </w:rPr>
        <w:t>. — </w:t>
      </w:r>
      <w:r w:rsidRPr="00DF4CEB">
        <w:rPr>
          <w:i/>
          <w:lang w:val="it-IT"/>
        </w:rPr>
        <w:t>Il Fanno</w:t>
      </w:r>
      <w:r w:rsidRPr="00DF4CEB">
        <w:rPr>
          <w:lang w:val="it-IT"/>
        </w:rPr>
        <w:t>. — </w:t>
      </w:r>
      <w:r w:rsidRPr="00DF4CEB">
        <w:rPr>
          <w:i/>
          <w:lang w:val="it-IT"/>
        </w:rPr>
        <w:t>Nuova Antologia</w:t>
      </w:r>
      <w:r w:rsidRPr="00DF4CEB">
        <w:rPr>
          <w:lang w:val="it-IT"/>
        </w:rPr>
        <w:t>. — </w:t>
      </w:r>
      <w:r w:rsidRPr="00DF4CEB">
        <w:rPr>
          <w:i/>
          <w:lang w:val="it-IT"/>
        </w:rPr>
        <w:t>Flegrea</w:t>
      </w:r>
      <w:r w:rsidRPr="00DF4CEB">
        <w:rPr>
          <w:lang w:val="it-IT"/>
        </w:rPr>
        <w:t>. — </w:t>
      </w:r>
      <w:r w:rsidRPr="00DF4CEB">
        <w:rPr>
          <w:i/>
          <w:lang w:val="it-IT"/>
        </w:rPr>
        <w:t>Marzocco</w:t>
      </w:r>
    </w:p>
    <w:p w14:paraId="7D7E477F" w14:textId="77777777" w:rsidR="007C7FCF" w:rsidRPr="00DF4CEB" w:rsidRDefault="00F1709B" w:rsidP="00F1709B">
      <w:pPr>
        <w:pStyle w:val="term"/>
        <w:rPr>
          <w:lang w:val="it-IT"/>
        </w:rPr>
      </w:pPr>
      <w:proofErr w:type="gramStart"/>
      <w:r w:rsidRPr="00DF4CEB">
        <w:rPr>
          <w:lang w:val="it-IT"/>
        </w:rPr>
        <w:t>date :</w:t>
      </w:r>
      <w:proofErr w:type="gramEnd"/>
      <w:r w:rsidRPr="00DF4CEB">
        <w:rPr>
          <w:lang w:val="it-IT"/>
        </w:rPr>
        <w:t xml:space="preserve"> 1900-03</w:t>
      </w:r>
      <w:r w:rsidR="007C7FCF" w:rsidRPr="00DF4CEB">
        <w:rPr>
          <w:lang w:val="it-IT"/>
        </w:rPr>
        <w:t>-01</w:t>
      </w:r>
    </w:p>
    <w:p w14:paraId="7089C493" w14:textId="77777777" w:rsidR="00F1709B" w:rsidRPr="00DF4CEB" w:rsidRDefault="007C7FCF" w:rsidP="00F1709B">
      <w:pPr>
        <w:pStyle w:val="term"/>
        <w:rPr>
          <w:lang w:val="it-IT"/>
        </w:rPr>
      </w:pPr>
      <w:proofErr w:type="gramStart"/>
      <w:r w:rsidRPr="00DF4CEB">
        <w:rPr>
          <w:lang w:val="it-IT"/>
        </w:rPr>
        <w:t>ref</w:t>
      </w:r>
      <w:r w:rsidR="00F1709B" w:rsidRPr="00DF4CEB">
        <w:rPr>
          <w:lang w:val="it-IT"/>
        </w:rPr>
        <w:t> :</w:t>
      </w:r>
      <w:proofErr w:type="gramEnd"/>
      <w:r w:rsidR="00F1709B" w:rsidRPr="00DF4CEB">
        <w:rPr>
          <w:lang w:val="it-IT"/>
        </w:rPr>
        <w:t xml:space="preserve"> Tome XXXIII, numéro 123, 1</w:t>
      </w:r>
      <w:r w:rsidR="00F1709B" w:rsidRPr="00DF4CEB">
        <w:rPr>
          <w:vertAlign w:val="superscript"/>
          <w:lang w:val="it-IT"/>
        </w:rPr>
        <w:t>er</w:t>
      </w:r>
      <w:r w:rsidR="00F1709B" w:rsidRPr="00DF4CEB">
        <w:rPr>
          <w:lang w:val="it-IT"/>
        </w:rPr>
        <w:t> mars 1900, p. 844-848 [844-846]</w:t>
      </w:r>
    </w:p>
    <w:p w14:paraId="70473BE7" w14:textId="77777777" w:rsidR="005F258A" w:rsidRPr="00781C58" w:rsidRDefault="00781C58" w:rsidP="003326E0">
      <w:pPr>
        <w:pStyle w:val="Corpsdetexte"/>
        <w:rPr>
          <w:rFonts w:cs="Times New Roman"/>
        </w:rPr>
      </w:pPr>
      <w:r w:rsidRPr="00781C58">
        <w:rPr>
          <w:rFonts w:cs="Times New Roman"/>
        </w:rPr>
        <w:t>Il faut ce mois commencer à rebours, en parlant des Revues que dans mes chroniques précédentes j</w:t>
      </w:r>
      <w:r>
        <w:rPr>
          <w:rFonts w:cs="Times New Roman"/>
        </w:rPr>
        <w:t>’</w:t>
      </w:r>
      <w:r w:rsidRPr="00781C58">
        <w:rPr>
          <w:rFonts w:cs="Times New Roman"/>
        </w:rPr>
        <w:t xml:space="preserve">ai </w:t>
      </w:r>
      <w:proofErr w:type="gramStart"/>
      <w:r w:rsidRPr="00781C58">
        <w:rPr>
          <w:rFonts w:cs="Times New Roman"/>
        </w:rPr>
        <w:t>négligées</w:t>
      </w:r>
      <w:proofErr w:type="gramEnd"/>
      <w:r w:rsidRPr="00781C58">
        <w:rPr>
          <w:rFonts w:cs="Times New Roman"/>
        </w:rPr>
        <w:t xml:space="preserve"> à tort. Il y a souvent dans les revues et les journaux quelque chose de vibrant et de frais qu</w:t>
      </w:r>
      <w:r>
        <w:rPr>
          <w:rFonts w:cs="Times New Roman"/>
        </w:rPr>
        <w:t>’</w:t>
      </w:r>
      <w:r w:rsidRPr="00781C58">
        <w:rPr>
          <w:rFonts w:cs="Times New Roman"/>
        </w:rPr>
        <w:t>on cherche parfois en vain dans les livres.</w:t>
      </w:r>
    </w:p>
    <w:p w14:paraId="77D1FA89" w14:textId="77777777" w:rsidR="005F258A" w:rsidRPr="00781C58" w:rsidRDefault="00781C58" w:rsidP="003326E0">
      <w:pPr>
        <w:pStyle w:val="Corpsdetexte"/>
        <w:rPr>
          <w:rFonts w:cs="Times New Roman"/>
        </w:rPr>
      </w:pPr>
      <w:r w:rsidRPr="00781C58">
        <w:rPr>
          <w:rFonts w:cs="Times New Roman"/>
        </w:rPr>
        <w:t>Saluons, avant tout, un journal hebdomadaire qui parait à Bologne et qui n</w:t>
      </w:r>
      <w:r>
        <w:rPr>
          <w:rFonts w:cs="Times New Roman"/>
        </w:rPr>
        <w:t>’</w:t>
      </w:r>
      <w:r w:rsidRPr="00781C58">
        <w:rPr>
          <w:rFonts w:cs="Times New Roman"/>
        </w:rPr>
        <w:t>en est qu</w:t>
      </w:r>
      <w:r>
        <w:rPr>
          <w:rFonts w:cs="Times New Roman"/>
        </w:rPr>
        <w:t>’</w:t>
      </w:r>
      <w:r w:rsidRPr="00781C58">
        <w:rPr>
          <w:rFonts w:cs="Times New Roman"/>
        </w:rPr>
        <w:t>à sa huitième livraison</w:t>
      </w:r>
      <w:r>
        <w:rPr>
          <w:rFonts w:cs="Times New Roman"/>
        </w:rPr>
        <w:t> :</w:t>
      </w:r>
      <w:r w:rsidRPr="00781C58">
        <w:rPr>
          <w:rFonts w:cs="Times New Roman"/>
        </w:rPr>
        <w:t xml:space="preserve"> </w:t>
      </w:r>
      <w:r w:rsidRPr="00781C58">
        <w:rPr>
          <w:rFonts w:cs="Times New Roman"/>
          <w:b/>
        </w:rPr>
        <w:t>Italia ride</w:t>
      </w:r>
      <w:r w:rsidRPr="00781C58">
        <w:rPr>
          <w:rFonts w:cs="Times New Roman"/>
        </w:rPr>
        <w:t xml:space="preserve"> (</w:t>
      </w:r>
      <w:r w:rsidRPr="00781C58">
        <w:rPr>
          <w:rFonts w:cs="Times New Roman"/>
          <w:i/>
        </w:rPr>
        <w:t>l</w:t>
      </w:r>
      <w:r>
        <w:rPr>
          <w:rFonts w:cs="Times New Roman"/>
          <w:i/>
        </w:rPr>
        <w:t>’</w:t>
      </w:r>
      <w:r w:rsidRPr="00781C58">
        <w:rPr>
          <w:rFonts w:cs="Times New Roman"/>
          <w:i/>
        </w:rPr>
        <w:t>Italie qui rit</w:t>
      </w:r>
      <w:r w:rsidRPr="00781C58">
        <w:rPr>
          <w:rFonts w:cs="Times New Roman"/>
        </w:rPr>
        <w:t>), c</w:t>
      </w:r>
      <w:r>
        <w:rPr>
          <w:rFonts w:cs="Times New Roman"/>
        </w:rPr>
        <w:t>’</w:t>
      </w:r>
      <w:r w:rsidRPr="00781C58">
        <w:rPr>
          <w:rFonts w:cs="Times New Roman"/>
        </w:rPr>
        <w:t>est son titre étrange</w:t>
      </w:r>
      <w:r>
        <w:rPr>
          <w:rFonts w:cs="Times New Roman"/>
        </w:rPr>
        <w:t> ;</w:t>
      </w:r>
      <w:r w:rsidRPr="00781C58">
        <w:rPr>
          <w:rFonts w:cs="Times New Roman"/>
        </w:rPr>
        <w:t xml:space="preserve"> </w:t>
      </w:r>
      <w:r w:rsidR="00B3100D">
        <w:rPr>
          <w:rFonts w:cs="Times New Roman"/>
        </w:rPr>
        <w:t>M. </w:t>
      </w:r>
      <w:r w:rsidR="00F1709B">
        <w:rPr>
          <w:rFonts w:cs="Times New Roman"/>
        </w:rPr>
        <w:t xml:space="preserve">Zamorani, </w:t>
      </w:r>
      <w:r w:rsidRPr="00781C58">
        <w:rPr>
          <w:rFonts w:cs="Times New Roman"/>
        </w:rPr>
        <w:t>le directeur, M</w:t>
      </w:r>
      <w:r w:rsidR="00B3100D">
        <w:rPr>
          <w:rFonts w:cs="Times New Roman"/>
        </w:rPr>
        <w:t>M. </w:t>
      </w:r>
      <w:r w:rsidRPr="00781C58">
        <w:rPr>
          <w:rFonts w:cs="Times New Roman"/>
        </w:rPr>
        <w:t>Lipparini, de Frenzi, Sarti et Vigi, les rédacteurs, suivis par un cortège de beaux noms parmi les jeunes et les vieux. Tout cela est vif et joyeux. La Revue donne des illustrations charmantes en noir et en couleur</w:t>
      </w:r>
      <w:r>
        <w:rPr>
          <w:rFonts w:cs="Times New Roman"/>
        </w:rPr>
        <w:t> ;</w:t>
      </w:r>
      <w:r w:rsidRPr="00781C58">
        <w:rPr>
          <w:rFonts w:cs="Times New Roman"/>
        </w:rPr>
        <w:t xml:space="preserve"> le texte, plus qu</w:t>
      </w:r>
      <w:r>
        <w:rPr>
          <w:rFonts w:cs="Times New Roman"/>
        </w:rPr>
        <w:t>’</w:t>
      </w:r>
      <w:r w:rsidRPr="00781C58">
        <w:rPr>
          <w:rFonts w:cs="Times New Roman"/>
        </w:rPr>
        <w:t>humouristique, est gai et débonnaire. Comme il est notoire que pour lancer et faire vivre cette feuille on est prêt à des sacrifices pécuniaires, je crois me trouver vis-à-vis d</w:t>
      </w:r>
      <w:r>
        <w:rPr>
          <w:rFonts w:cs="Times New Roman"/>
        </w:rPr>
        <w:t>’</w:t>
      </w:r>
      <w:r w:rsidRPr="00781C58">
        <w:rPr>
          <w:rFonts w:cs="Times New Roman"/>
        </w:rPr>
        <w:t>une force dont j</w:t>
      </w:r>
      <w:r>
        <w:rPr>
          <w:rFonts w:cs="Times New Roman"/>
        </w:rPr>
        <w:t>’</w:t>
      </w:r>
      <w:r w:rsidRPr="00781C58">
        <w:rPr>
          <w:rFonts w:cs="Times New Roman"/>
        </w:rPr>
        <w:t xml:space="preserve">aimerais que mes amis et confrères de Bologne </w:t>
      </w:r>
      <w:r w:rsidRPr="00781C58">
        <w:rPr>
          <w:rFonts w:cs="Times New Roman"/>
        </w:rPr>
        <w:lastRenderedPageBreak/>
        <w:t>pussent largement profiter. Avec un croquis ou une silhouette, un sonnet ou un petit dialogue, on peut bouleverser le monde, du moins le monde intellectuel</w:t>
      </w:r>
      <w:r>
        <w:rPr>
          <w:rFonts w:cs="Times New Roman"/>
        </w:rPr>
        <w:t> ;</w:t>
      </w:r>
      <w:r w:rsidRPr="00781C58">
        <w:rPr>
          <w:rFonts w:cs="Times New Roman"/>
        </w:rPr>
        <w:t xml:space="preserve"> et j</w:t>
      </w:r>
      <w:r>
        <w:rPr>
          <w:rFonts w:cs="Times New Roman"/>
        </w:rPr>
        <w:t>’</w:t>
      </w:r>
      <w:r w:rsidRPr="00781C58">
        <w:rPr>
          <w:rFonts w:cs="Times New Roman"/>
        </w:rPr>
        <w:t>ose croire que ces premières livraisons de la Revue n</w:t>
      </w:r>
      <w:r>
        <w:rPr>
          <w:rFonts w:cs="Times New Roman"/>
        </w:rPr>
        <w:t>’</w:t>
      </w:r>
      <w:r w:rsidRPr="00781C58">
        <w:rPr>
          <w:rFonts w:cs="Times New Roman"/>
        </w:rPr>
        <w:t>ont pas encore répondu, par le texte, au type envisagé par ses fondateurs. Nous attendons mieux</w:t>
      </w:r>
      <w:r>
        <w:rPr>
          <w:rFonts w:cs="Times New Roman"/>
        </w:rPr>
        <w:t> ;</w:t>
      </w:r>
      <w:r w:rsidRPr="00781C58">
        <w:rPr>
          <w:rFonts w:cs="Times New Roman"/>
        </w:rPr>
        <w:t xml:space="preserve"> et l</w:t>
      </w:r>
      <w:r>
        <w:rPr>
          <w:rFonts w:cs="Times New Roman"/>
        </w:rPr>
        <w:t>’</w:t>
      </w:r>
      <w:r w:rsidRPr="00781C58">
        <w:rPr>
          <w:rFonts w:cs="Times New Roman"/>
        </w:rPr>
        <w:t>expérience et la réflexion compteront pour beaucoup dans cette amélioration nécessaire.</w:t>
      </w:r>
    </w:p>
    <w:p w14:paraId="4D855015" w14:textId="77777777" w:rsidR="005F258A" w:rsidRPr="00781C58" w:rsidRDefault="00781C58" w:rsidP="003326E0">
      <w:pPr>
        <w:pStyle w:val="Corpsdetexte"/>
        <w:rPr>
          <w:rFonts w:cs="Times New Roman"/>
        </w:rPr>
      </w:pPr>
      <w:r w:rsidRPr="00781C58">
        <w:rPr>
          <w:rFonts w:cs="Times New Roman"/>
        </w:rPr>
        <w:t>Toujours à Bologne, et par les soins de M</w:t>
      </w:r>
      <w:r w:rsidR="00B3100D">
        <w:rPr>
          <w:rFonts w:cs="Times New Roman"/>
        </w:rPr>
        <w:t>M. </w:t>
      </w:r>
      <w:r w:rsidRPr="00781C58">
        <w:rPr>
          <w:rFonts w:cs="Times New Roman"/>
        </w:rPr>
        <w:t>Anastasi, Butti, Chitarin, Corradini, Lipparini et Zùccoli, on va fonder une grande Société d</w:t>
      </w:r>
      <w:r>
        <w:rPr>
          <w:rFonts w:cs="Times New Roman"/>
        </w:rPr>
        <w:t>’</w:t>
      </w:r>
      <w:r w:rsidRPr="00781C58">
        <w:rPr>
          <w:rFonts w:cs="Times New Roman"/>
        </w:rPr>
        <w:t xml:space="preserve">éditions et une Revue mensuelle, littéraire et artistique, </w:t>
      </w:r>
      <w:r w:rsidRPr="00781C58">
        <w:rPr>
          <w:rFonts w:cs="Times New Roman"/>
          <w:b/>
        </w:rPr>
        <w:t>Il Fauno</w:t>
      </w:r>
      <w:r w:rsidRPr="00781C58">
        <w:rPr>
          <w:rFonts w:cs="Times New Roman"/>
        </w:rPr>
        <w:t xml:space="preserve"> (</w:t>
      </w:r>
      <w:r w:rsidRPr="00781C58">
        <w:rPr>
          <w:rFonts w:cs="Times New Roman"/>
          <w:i/>
        </w:rPr>
        <w:t>le Faune</w:t>
      </w:r>
      <w:r w:rsidRPr="00781C58">
        <w:rPr>
          <w:rFonts w:cs="Times New Roman"/>
        </w:rPr>
        <w:t xml:space="preserve">), Il faudra en parler sous peu, car </w:t>
      </w:r>
      <w:r w:rsidRPr="00781C58">
        <w:rPr>
          <w:rFonts w:cs="Times New Roman"/>
          <w:i/>
        </w:rPr>
        <w:t>fervei opus</w:t>
      </w:r>
      <w:r w:rsidRPr="00781C58">
        <w:rPr>
          <w:rFonts w:cs="Times New Roman"/>
        </w:rPr>
        <w:t xml:space="preserve"> pour atteindre le but d</w:t>
      </w:r>
      <w:r>
        <w:rPr>
          <w:rFonts w:cs="Times New Roman"/>
        </w:rPr>
        <w:t>’</w:t>
      </w:r>
      <w:r w:rsidRPr="00781C58">
        <w:rPr>
          <w:rFonts w:cs="Times New Roman"/>
        </w:rPr>
        <w:t>une manière large et sûre.</w:t>
      </w:r>
    </w:p>
    <w:p w14:paraId="0E5E0847" w14:textId="77777777" w:rsidR="005F258A" w:rsidRPr="00781C58" w:rsidRDefault="00781C58" w:rsidP="003326E0">
      <w:pPr>
        <w:pStyle w:val="Corpsdetexte"/>
        <w:rPr>
          <w:rFonts w:cs="Times New Roman"/>
        </w:rPr>
      </w:pPr>
      <w:r w:rsidRPr="00781C58">
        <w:rPr>
          <w:rFonts w:cs="Times New Roman"/>
        </w:rPr>
        <w:t xml:space="preserve">Et, après les nouveau-nés et les embryons, voici les vieilles Revues. </w:t>
      </w:r>
      <w:r w:rsidRPr="00781C58">
        <w:rPr>
          <w:rFonts w:cs="Times New Roman"/>
          <w:b/>
        </w:rPr>
        <w:t>La Nuova Antologia</w:t>
      </w:r>
      <w:r w:rsidRPr="00781C58">
        <w:rPr>
          <w:rFonts w:cs="Times New Roman"/>
        </w:rPr>
        <w:t xml:space="preserve"> nous a régalés des </w:t>
      </w:r>
      <w:r w:rsidRPr="00781C58">
        <w:rPr>
          <w:rFonts w:cs="Times New Roman"/>
          <w:i/>
        </w:rPr>
        <w:t>Laudi</w:t>
      </w:r>
      <w:r w:rsidRPr="00781C58">
        <w:rPr>
          <w:rFonts w:cs="Times New Roman"/>
        </w:rPr>
        <w:t>, par Gabriele d</w:t>
      </w:r>
      <w:r>
        <w:rPr>
          <w:rFonts w:cs="Times New Roman"/>
        </w:rPr>
        <w:t>’</w:t>
      </w:r>
      <w:r w:rsidRPr="00781C58">
        <w:rPr>
          <w:rFonts w:cs="Times New Roman"/>
        </w:rPr>
        <w:t xml:space="preserve">Annunzio, qui, après un silence remarquable rentre dans la vie extérieure par ces poèmes et par des conférences sur Dante. Girolamo Rovetta confie à cette même Revue le dernier de ses trois mille romans, </w:t>
      </w:r>
      <w:r w:rsidRPr="00781C58">
        <w:rPr>
          <w:rFonts w:cs="Times New Roman"/>
          <w:i/>
        </w:rPr>
        <w:t>La Signorina</w:t>
      </w:r>
      <w:r w:rsidRPr="00781C58">
        <w:rPr>
          <w:rFonts w:cs="Times New Roman"/>
        </w:rPr>
        <w:t>, qui menace d</w:t>
      </w:r>
      <w:r>
        <w:rPr>
          <w:rFonts w:cs="Times New Roman"/>
        </w:rPr>
        <w:t>’</w:t>
      </w:r>
      <w:r w:rsidRPr="00781C58">
        <w:rPr>
          <w:rFonts w:cs="Times New Roman"/>
        </w:rPr>
        <w:t>être intéressant et vulgaire, ce qui rentrerait parfaitement dans les habitudes de l</w:t>
      </w:r>
      <w:r>
        <w:rPr>
          <w:rFonts w:cs="Times New Roman"/>
        </w:rPr>
        <w:t>’</w:t>
      </w:r>
      <w:r w:rsidRPr="00781C58">
        <w:rPr>
          <w:rFonts w:cs="Times New Roman"/>
        </w:rPr>
        <w:t>auteur. Il faut, entre parenthèses, rendre justice à l</w:t>
      </w:r>
      <w:r>
        <w:rPr>
          <w:rFonts w:cs="Times New Roman"/>
        </w:rPr>
        <w:t>’</w:t>
      </w:r>
      <w:r w:rsidRPr="00781C58">
        <w:rPr>
          <w:rFonts w:cs="Times New Roman"/>
        </w:rPr>
        <w:t>activité phénoménale de cet écrivain</w:t>
      </w:r>
      <w:r>
        <w:rPr>
          <w:rFonts w:cs="Times New Roman"/>
        </w:rPr>
        <w:t> ;</w:t>
      </w:r>
      <w:r w:rsidRPr="00781C58">
        <w:rPr>
          <w:rFonts w:cs="Times New Roman"/>
        </w:rPr>
        <w:t xml:space="preserve"> ainsi la </w:t>
      </w:r>
      <w:r w:rsidRPr="00781C58">
        <w:rPr>
          <w:rFonts w:cs="Times New Roman"/>
          <w:i/>
        </w:rPr>
        <w:t>Flegrea</w:t>
      </w:r>
      <w:r w:rsidRPr="00781C58">
        <w:rPr>
          <w:rFonts w:cs="Times New Roman"/>
        </w:rPr>
        <w:t xml:space="preserve">, à Naples, la </w:t>
      </w:r>
      <w:r w:rsidRPr="00781C58">
        <w:rPr>
          <w:rFonts w:cs="Times New Roman"/>
          <w:i/>
        </w:rPr>
        <w:t>Nuova Antologia</w:t>
      </w:r>
      <w:r w:rsidRPr="00781C58">
        <w:rPr>
          <w:rFonts w:cs="Times New Roman"/>
        </w:rPr>
        <w:t>, à Rome, et l</w:t>
      </w:r>
      <w:r>
        <w:rPr>
          <w:rFonts w:cs="Times New Roman"/>
        </w:rPr>
        <w:t>’</w:t>
      </w:r>
      <w:r w:rsidRPr="00781C58">
        <w:rPr>
          <w:rFonts w:cs="Times New Roman"/>
          <w:i/>
        </w:rPr>
        <w:t>Illustrazione Italiana</w:t>
      </w:r>
      <w:r w:rsidRPr="00781C58">
        <w:rPr>
          <w:rFonts w:cs="Times New Roman"/>
        </w:rPr>
        <w:t>, à Milan, avaient dernièrement et en même temps des travaux littéraires par Rovetta</w:t>
      </w:r>
      <w:r>
        <w:rPr>
          <w:rFonts w:cs="Times New Roman"/>
        </w:rPr>
        <w:t> ;</w:t>
      </w:r>
      <w:r w:rsidRPr="00781C58">
        <w:rPr>
          <w:rFonts w:cs="Times New Roman"/>
        </w:rPr>
        <w:t xml:space="preserve"> il serait impossible, de cette allure, de ne pas atteindre le faîte de la gloire. D</w:t>
      </w:r>
      <w:r>
        <w:rPr>
          <w:rFonts w:cs="Times New Roman"/>
        </w:rPr>
        <w:t>’</w:t>
      </w:r>
      <w:r w:rsidRPr="00781C58">
        <w:rPr>
          <w:rFonts w:cs="Times New Roman"/>
        </w:rPr>
        <w:t>excellents articles d</w:t>
      </w:r>
      <w:r>
        <w:rPr>
          <w:rFonts w:cs="Times New Roman"/>
        </w:rPr>
        <w:t>’</w:t>
      </w:r>
      <w:r w:rsidRPr="00781C58">
        <w:rPr>
          <w:rFonts w:cs="Times New Roman"/>
        </w:rPr>
        <w:t xml:space="preserve">économie et de politique qui paraissent dans la </w:t>
      </w:r>
      <w:r w:rsidRPr="00781C58">
        <w:rPr>
          <w:rFonts w:cs="Times New Roman"/>
          <w:i/>
        </w:rPr>
        <w:t>Nuova Antologia</w:t>
      </w:r>
      <w:r w:rsidRPr="00781C58">
        <w:rPr>
          <w:rFonts w:cs="Times New Roman"/>
        </w:rPr>
        <w:t xml:space="preserve"> il ne sied pas de parler ici. Je remarque une élude vigoureuse et profonde par Cesare de Lollis sur le dernier drame d</w:t>
      </w:r>
      <w:r>
        <w:rPr>
          <w:rFonts w:cs="Times New Roman"/>
        </w:rPr>
        <w:t>’</w:t>
      </w:r>
      <w:r w:rsidRPr="00781C58">
        <w:rPr>
          <w:rFonts w:cs="Times New Roman"/>
        </w:rPr>
        <w:t>Ibsen, et quelques croquis par Edmondo de Amicis, qui n</w:t>
      </w:r>
      <w:r>
        <w:rPr>
          <w:rFonts w:cs="Times New Roman"/>
        </w:rPr>
        <w:t>’</w:t>
      </w:r>
      <w:r w:rsidRPr="00781C58">
        <w:rPr>
          <w:rFonts w:cs="Times New Roman"/>
        </w:rPr>
        <w:t>ajoutent rien à la renommée de cet auteur.</w:t>
      </w:r>
    </w:p>
    <w:p w14:paraId="48704CAE" w14:textId="6D24918B" w:rsidR="005F258A" w:rsidRPr="00781C58" w:rsidRDefault="00781C58" w:rsidP="003326E0">
      <w:pPr>
        <w:pStyle w:val="Corpsdetexte"/>
        <w:rPr>
          <w:rFonts w:cs="Times New Roman"/>
        </w:rPr>
      </w:pPr>
      <w:r w:rsidRPr="00781C58">
        <w:rPr>
          <w:rFonts w:cs="Times New Roman"/>
          <w:b/>
        </w:rPr>
        <w:t>Flegrea</w:t>
      </w:r>
      <w:r w:rsidRPr="00781C58">
        <w:rPr>
          <w:rFonts w:cs="Times New Roman"/>
        </w:rPr>
        <w:t>, à Naples, continue sa marche puissante. Les dernières livraisons s</w:t>
      </w:r>
      <w:r>
        <w:rPr>
          <w:rFonts w:cs="Times New Roman"/>
        </w:rPr>
        <w:t>’</w:t>
      </w:r>
      <w:r w:rsidRPr="00781C58">
        <w:rPr>
          <w:rFonts w:cs="Times New Roman"/>
        </w:rPr>
        <w:t>ornaient d</w:t>
      </w:r>
      <w:r>
        <w:rPr>
          <w:rFonts w:cs="Times New Roman"/>
        </w:rPr>
        <w:t>’</w:t>
      </w:r>
      <w:r w:rsidRPr="00781C58">
        <w:rPr>
          <w:rFonts w:cs="Times New Roman"/>
        </w:rPr>
        <w:t xml:space="preserve">un nouveau roman de Matilde Serao, </w:t>
      </w:r>
      <w:r w:rsidRPr="00781C58">
        <w:rPr>
          <w:rFonts w:cs="Times New Roman"/>
          <w:i/>
        </w:rPr>
        <w:t xml:space="preserve">Suor Giovanna della Croce, </w:t>
      </w:r>
      <w:r w:rsidRPr="00781C58">
        <w:rPr>
          <w:rFonts w:cs="Times New Roman"/>
        </w:rPr>
        <w:t>dont je reparlerai lorsqu</w:t>
      </w:r>
      <w:r>
        <w:rPr>
          <w:rFonts w:cs="Times New Roman"/>
        </w:rPr>
        <w:t>’</w:t>
      </w:r>
      <w:r w:rsidRPr="00781C58">
        <w:rPr>
          <w:rFonts w:cs="Times New Roman"/>
        </w:rPr>
        <w:t xml:space="preserve">il paraîtra en volume. </w:t>
      </w:r>
      <w:r w:rsidRPr="00781C58">
        <w:rPr>
          <w:rFonts w:cs="Times New Roman"/>
          <w:i/>
        </w:rPr>
        <w:t xml:space="preserve">Le théâtre de François de Corel </w:t>
      </w:r>
      <w:r w:rsidRPr="00781C58">
        <w:rPr>
          <w:rFonts w:cs="Times New Roman"/>
        </w:rPr>
        <w:t xml:space="preserve">inspire à </w:t>
      </w:r>
      <w:r w:rsidR="00B3100D">
        <w:rPr>
          <w:rFonts w:cs="Times New Roman"/>
        </w:rPr>
        <w:t>M. </w:t>
      </w:r>
      <w:r w:rsidRPr="00781C58">
        <w:rPr>
          <w:rFonts w:cs="Times New Roman"/>
        </w:rPr>
        <w:t>Ricardo Forster une étude soignée, qui témoigne favorablement de l</w:t>
      </w:r>
      <w:r>
        <w:rPr>
          <w:rFonts w:cs="Times New Roman"/>
        </w:rPr>
        <w:t>’</w:t>
      </w:r>
      <w:r w:rsidRPr="00781C58">
        <w:rPr>
          <w:rFonts w:cs="Times New Roman"/>
        </w:rPr>
        <w:t>esprit d</w:t>
      </w:r>
      <w:r>
        <w:rPr>
          <w:rFonts w:cs="Times New Roman"/>
        </w:rPr>
        <w:t>’</w:t>
      </w:r>
      <w:r w:rsidRPr="00781C58">
        <w:rPr>
          <w:rFonts w:cs="Times New Roman"/>
        </w:rPr>
        <w:t>analyse du jeune directeur de la Revue</w:t>
      </w:r>
      <w:r>
        <w:rPr>
          <w:rFonts w:cs="Times New Roman"/>
        </w:rPr>
        <w:t> ;</w:t>
      </w:r>
      <w:r w:rsidRPr="00781C58">
        <w:rPr>
          <w:rFonts w:cs="Times New Roman"/>
        </w:rPr>
        <w:t xml:space="preserve"> Vincenzo Morello institue une comparaison entre les deux poètes de l</w:t>
      </w:r>
      <w:r>
        <w:rPr>
          <w:rFonts w:cs="Times New Roman"/>
        </w:rPr>
        <w:t>’</w:t>
      </w:r>
      <w:r w:rsidRPr="00781C58">
        <w:rPr>
          <w:rFonts w:cs="Times New Roman"/>
        </w:rPr>
        <w:t xml:space="preserve">amour, Musset et Catulle, tandis que Giuseppe Lipparini, le savant littérateur bolonais, exprime </w:t>
      </w:r>
      <w:del w:id="14" w:author="Marguerite-Marie Bordry" w:date="2018-12-10T12:49:00Z">
        <w:r w:rsidRPr="00781C58" w:rsidDel="00CA44F5">
          <w:rPr>
            <w:rFonts w:cs="Times New Roman"/>
          </w:rPr>
          <w:delText xml:space="preserve">envers </w:delText>
        </w:r>
      </w:del>
      <w:ins w:id="15" w:author="Marguerite-Marie Bordry" w:date="2018-12-10T12:49:00Z">
        <w:r w:rsidR="00CA44F5">
          <w:rPr>
            <w:rFonts w:cs="Times New Roman"/>
          </w:rPr>
          <w:t>en vers</w:t>
        </w:r>
        <w:r w:rsidR="00CA44F5" w:rsidRPr="00781C58">
          <w:rPr>
            <w:rFonts w:cs="Times New Roman"/>
          </w:rPr>
          <w:t xml:space="preserve"> </w:t>
        </w:r>
      </w:ins>
      <w:r w:rsidRPr="00781C58">
        <w:rPr>
          <w:rFonts w:cs="Times New Roman"/>
        </w:rPr>
        <w:t>d</w:t>
      </w:r>
      <w:r>
        <w:rPr>
          <w:rFonts w:cs="Times New Roman"/>
        </w:rPr>
        <w:t>’</w:t>
      </w:r>
      <w:r w:rsidRPr="00781C58">
        <w:rPr>
          <w:rFonts w:cs="Times New Roman"/>
        </w:rPr>
        <w:t>une souplesse et d</w:t>
      </w:r>
      <w:r>
        <w:rPr>
          <w:rFonts w:cs="Times New Roman"/>
        </w:rPr>
        <w:t>’</w:t>
      </w:r>
      <w:r w:rsidRPr="00781C58">
        <w:rPr>
          <w:rFonts w:cs="Times New Roman"/>
        </w:rPr>
        <w:t>un goût merveilleux le mythe d</w:t>
      </w:r>
      <w:r>
        <w:rPr>
          <w:rFonts w:cs="Times New Roman"/>
        </w:rPr>
        <w:t>’</w:t>
      </w:r>
      <w:r w:rsidRPr="00781C58">
        <w:rPr>
          <w:rFonts w:cs="Times New Roman"/>
        </w:rPr>
        <w:t>Hylas. Parmi les auteurs français qui collaborent à cette belle Revue (le manque d</w:t>
      </w:r>
      <w:r>
        <w:rPr>
          <w:rFonts w:cs="Times New Roman"/>
        </w:rPr>
        <w:t>’</w:t>
      </w:r>
      <w:r w:rsidRPr="00781C58">
        <w:rPr>
          <w:rFonts w:cs="Times New Roman"/>
        </w:rPr>
        <w:t>espace m</w:t>
      </w:r>
      <w:r>
        <w:rPr>
          <w:rFonts w:cs="Times New Roman"/>
        </w:rPr>
        <w:t>’</w:t>
      </w:r>
      <w:r w:rsidRPr="00781C58">
        <w:rPr>
          <w:rFonts w:cs="Times New Roman"/>
        </w:rPr>
        <w:t>oblige à passer sous silence une quantité d</w:t>
      </w:r>
      <w:r>
        <w:rPr>
          <w:rFonts w:cs="Times New Roman"/>
        </w:rPr>
        <w:t>’</w:t>
      </w:r>
      <w:r w:rsidRPr="00781C58">
        <w:rPr>
          <w:rFonts w:cs="Times New Roman"/>
        </w:rPr>
        <w:t xml:space="preserve">articles originaux, curieux et intéressants), </w:t>
      </w:r>
      <w:r w:rsidR="00050857">
        <w:rPr>
          <w:rFonts w:cs="Times New Roman"/>
        </w:rPr>
        <w:t>— </w:t>
      </w:r>
      <w:r w:rsidRPr="00781C58">
        <w:rPr>
          <w:rFonts w:cs="Times New Roman"/>
        </w:rPr>
        <w:t xml:space="preserve">je ne veux pas oublier notre confrère </w:t>
      </w:r>
      <w:r w:rsidR="00B3100D">
        <w:rPr>
          <w:rFonts w:cs="Times New Roman"/>
        </w:rPr>
        <w:t>M. </w:t>
      </w:r>
      <w:r w:rsidRPr="00781C58">
        <w:rPr>
          <w:rFonts w:cs="Times New Roman"/>
        </w:rPr>
        <w:t>Remy de Gourmont, dont les Revues artistiques et littéraires françaises qu</w:t>
      </w:r>
      <w:r>
        <w:rPr>
          <w:rFonts w:cs="Times New Roman"/>
        </w:rPr>
        <w:t>’</w:t>
      </w:r>
      <w:r w:rsidRPr="00781C58">
        <w:rPr>
          <w:rFonts w:cs="Times New Roman"/>
        </w:rPr>
        <w:t xml:space="preserve">il publie trop rarement dans </w:t>
      </w:r>
      <w:r w:rsidRPr="00781C58">
        <w:rPr>
          <w:rFonts w:cs="Times New Roman"/>
          <w:i/>
        </w:rPr>
        <w:t>Flegrea</w:t>
      </w:r>
      <w:r w:rsidRPr="00781C58">
        <w:rPr>
          <w:rFonts w:cs="Times New Roman"/>
        </w:rPr>
        <w:t xml:space="preserve"> ont une personnalité et une indépendance absolument enviables</w:t>
      </w:r>
      <w:r>
        <w:rPr>
          <w:rFonts w:cs="Times New Roman"/>
        </w:rPr>
        <w:t> ;</w:t>
      </w:r>
      <w:r w:rsidRPr="00781C58">
        <w:rPr>
          <w:rFonts w:cs="Times New Roman"/>
        </w:rPr>
        <w:t xml:space="preserve"> et </w:t>
      </w:r>
      <w:r w:rsidR="00B3100D">
        <w:rPr>
          <w:rFonts w:cs="Times New Roman"/>
        </w:rPr>
        <w:t>M. </w:t>
      </w:r>
      <w:r w:rsidRPr="00781C58">
        <w:rPr>
          <w:rFonts w:cs="Times New Roman"/>
        </w:rPr>
        <w:t xml:space="preserve">Pierre de Bouchaud, qui dans la livraison de janvier nous offrait une série de sonnets, </w:t>
      </w:r>
      <w:r w:rsidRPr="00781C58">
        <w:rPr>
          <w:rFonts w:cs="Times New Roman"/>
          <w:i/>
        </w:rPr>
        <w:t>Hercule et Déjanire</w:t>
      </w:r>
      <w:r w:rsidRPr="00781C58">
        <w:rPr>
          <w:rFonts w:cs="Times New Roman"/>
        </w:rPr>
        <w:t xml:space="preserve">, </w:t>
      </w:r>
      <w:r w:rsidRPr="00781C58">
        <w:rPr>
          <w:rFonts w:cs="Times New Roman"/>
        </w:rPr>
        <w:lastRenderedPageBreak/>
        <w:t>d</w:t>
      </w:r>
      <w:r>
        <w:rPr>
          <w:rFonts w:cs="Times New Roman"/>
        </w:rPr>
        <w:t>’</w:t>
      </w:r>
      <w:r w:rsidRPr="00781C58">
        <w:rPr>
          <w:rFonts w:cs="Times New Roman"/>
        </w:rPr>
        <w:t>un âpre goût païen.</w:t>
      </w:r>
    </w:p>
    <w:p w14:paraId="173A9497" w14:textId="77777777" w:rsidR="00F1709B" w:rsidRDefault="00F1709B" w:rsidP="00F1709B">
      <w:pPr>
        <w:pStyle w:val="Titre3"/>
      </w:pPr>
      <w:r w:rsidRPr="00781C58">
        <w:t>L</w:t>
      </w:r>
      <w:r>
        <w:t>’</w:t>
      </w:r>
      <w:r w:rsidRPr="00781C58">
        <w:t>invasion des barbares</w:t>
      </w:r>
      <w:r>
        <w:t> :</w:t>
      </w:r>
      <w:r w:rsidRPr="00781C58">
        <w:t xml:space="preserve"> </w:t>
      </w:r>
      <w:r w:rsidRPr="00DE3C8A">
        <w:rPr>
          <w:i/>
        </w:rPr>
        <w:t>Tolstoï et Sienkievicz ; une querelle éditoriale</w:t>
      </w:r>
    </w:p>
    <w:p w14:paraId="3D63357B" w14:textId="77777777" w:rsidR="00F1709B" w:rsidRPr="00DF4CEB" w:rsidRDefault="00F1709B" w:rsidP="00F1709B">
      <w:pPr>
        <w:pStyle w:val="term"/>
        <w:rPr>
          <w:lang w:val="it-IT"/>
        </w:rPr>
      </w:pPr>
      <w:proofErr w:type="gramStart"/>
      <w:r w:rsidRPr="00DF4CEB">
        <w:rPr>
          <w:lang w:val="it-IT"/>
        </w:rPr>
        <w:t>id :</w:t>
      </w:r>
      <w:proofErr w:type="gramEnd"/>
      <w:r w:rsidRPr="00DF4CEB">
        <w:rPr>
          <w:lang w:val="it-IT"/>
        </w:rPr>
        <w:t xml:space="preserve"> article-1900-03</w:t>
      </w:r>
      <w:r w:rsidR="007C7FCF" w:rsidRPr="00DF4CEB">
        <w:rPr>
          <w:lang w:val="it-IT"/>
        </w:rPr>
        <w:t>-01_</w:t>
      </w:r>
      <w:r w:rsidRPr="00DF4CEB">
        <w:rPr>
          <w:lang w:val="it-IT"/>
        </w:rPr>
        <w:t>846</w:t>
      </w:r>
    </w:p>
    <w:p w14:paraId="2207743F" w14:textId="77777777" w:rsidR="00F1709B" w:rsidRPr="00DF4CEB" w:rsidRDefault="00F1709B" w:rsidP="00F1709B">
      <w:pPr>
        <w:pStyle w:val="term"/>
        <w:rPr>
          <w:lang w:val="it-IT"/>
        </w:rPr>
      </w:pPr>
      <w:proofErr w:type="gramStart"/>
      <w:r w:rsidRPr="00DF4CEB">
        <w:rPr>
          <w:lang w:val="it-IT"/>
        </w:rPr>
        <w:t>author :</w:t>
      </w:r>
      <w:proofErr w:type="gramEnd"/>
      <w:r w:rsidRPr="00DF4CEB">
        <w:rPr>
          <w:lang w:val="it-IT"/>
        </w:rPr>
        <w:t xml:space="preserve"> </w:t>
      </w:r>
      <w:r w:rsidRPr="00DF4CEB">
        <w:rPr>
          <w:rFonts w:eastAsiaTheme="majorEastAsia"/>
          <w:lang w:val="it-IT"/>
        </w:rPr>
        <w:t>Zùccoli, Luciano (1868-1929)</w:t>
      </w:r>
    </w:p>
    <w:p w14:paraId="13035015" w14:textId="77777777" w:rsidR="00F1709B" w:rsidRPr="00925B7B" w:rsidRDefault="00F1709B" w:rsidP="00F1709B">
      <w:pPr>
        <w:pStyle w:val="term"/>
      </w:pPr>
      <w:proofErr w:type="gramStart"/>
      <w:r w:rsidRPr="00925B7B">
        <w:t>signed</w:t>
      </w:r>
      <w:proofErr w:type="gramEnd"/>
      <w:r w:rsidRPr="00925B7B">
        <w:t xml:space="preserve"> : </w:t>
      </w:r>
      <w:r>
        <w:t xml:space="preserve">Luciano </w:t>
      </w:r>
      <w:r w:rsidRPr="0071019C">
        <w:rPr>
          <w:rFonts w:eastAsiaTheme="majorEastAsia"/>
        </w:rPr>
        <w:t>Zùccoli</w:t>
      </w:r>
    </w:p>
    <w:p w14:paraId="0123FC24" w14:textId="77777777" w:rsidR="00F1709B" w:rsidRDefault="00F1709B" w:rsidP="00F1709B">
      <w:pPr>
        <w:pStyle w:val="term"/>
      </w:pPr>
      <w:proofErr w:type="gramStart"/>
      <w:r w:rsidRPr="00925B7B">
        <w:t>section</w:t>
      </w:r>
      <w:proofErr w:type="gramEnd"/>
      <w:r w:rsidRPr="00925B7B">
        <w:t xml:space="preserve"> : </w:t>
      </w:r>
      <w:r>
        <w:t>Lettres italiennes</w:t>
      </w:r>
    </w:p>
    <w:p w14:paraId="5C8CA1A1" w14:textId="77777777" w:rsidR="00F1709B" w:rsidRPr="0044359D" w:rsidRDefault="00F1709B" w:rsidP="00F1709B">
      <w:pPr>
        <w:pStyle w:val="term"/>
      </w:pPr>
      <w:proofErr w:type="gramStart"/>
      <w:r w:rsidRPr="00DA7419">
        <w:t>title</w:t>
      </w:r>
      <w:proofErr w:type="gramEnd"/>
      <w:r w:rsidRPr="00DA7419">
        <w:t xml:space="preserve"> : </w:t>
      </w:r>
      <w:r w:rsidRPr="00781C58">
        <w:t>L</w:t>
      </w:r>
      <w:r>
        <w:t>’</w:t>
      </w:r>
      <w:r w:rsidRPr="00781C58">
        <w:t>invasion des barbares</w:t>
      </w:r>
      <w:r>
        <w:t> :</w:t>
      </w:r>
      <w:r w:rsidRPr="00781C58">
        <w:t xml:space="preserve"> </w:t>
      </w:r>
      <w:r w:rsidRPr="00DE3C8A">
        <w:rPr>
          <w:i/>
        </w:rPr>
        <w:t>Tolstoï et Sienkievicz ; une querelle éditoriale</w:t>
      </w:r>
    </w:p>
    <w:p w14:paraId="1A21924E" w14:textId="77777777" w:rsidR="007C7FCF" w:rsidRDefault="00F1709B" w:rsidP="00F1709B">
      <w:pPr>
        <w:pStyle w:val="term"/>
      </w:pPr>
      <w:proofErr w:type="gramStart"/>
      <w:r w:rsidRPr="00925B7B">
        <w:t>date</w:t>
      </w:r>
      <w:proofErr w:type="gramEnd"/>
      <w:r w:rsidRPr="00925B7B">
        <w:t> :</w:t>
      </w:r>
      <w:r>
        <w:t xml:space="preserve"> 1900-03</w:t>
      </w:r>
      <w:r w:rsidR="007C7FCF">
        <w:t>-01</w:t>
      </w:r>
    </w:p>
    <w:p w14:paraId="14F68019" w14:textId="77777777" w:rsidR="00F1709B" w:rsidRDefault="007C7FCF" w:rsidP="00F1709B">
      <w:pPr>
        <w:pStyle w:val="term"/>
      </w:pPr>
      <w:proofErr w:type="gramStart"/>
      <w:r>
        <w:t>ref</w:t>
      </w:r>
      <w:proofErr w:type="gramEnd"/>
      <w:r w:rsidR="00F1709B" w:rsidRPr="00925B7B">
        <w:t xml:space="preserve"> : </w:t>
      </w:r>
      <w:r w:rsidR="00F1709B" w:rsidRPr="00DE3C8A">
        <w:t>Tome XXXIII, numéro 123, 1</w:t>
      </w:r>
      <w:r w:rsidR="00F1709B" w:rsidRPr="00DE3C8A">
        <w:rPr>
          <w:vertAlign w:val="superscript"/>
        </w:rPr>
        <w:t>er</w:t>
      </w:r>
      <w:r w:rsidR="00F1709B" w:rsidRPr="00DE3C8A">
        <w:t> mars 1900, p. 844-848</w:t>
      </w:r>
      <w:r w:rsidR="00F1709B">
        <w:t xml:space="preserve"> [846-847]</w:t>
      </w:r>
    </w:p>
    <w:p w14:paraId="4F9CF6AE" w14:textId="77777777" w:rsidR="005F258A" w:rsidRPr="00781C58" w:rsidRDefault="00781C58" w:rsidP="003326E0">
      <w:pPr>
        <w:pStyle w:val="Corpsdetexte"/>
        <w:rPr>
          <w:rFonts w:cs="Times New Roman"/>
        </w:rPr>
      </w:pPr>
      <w:r w:rsidRPr="00781C58">
        <w:rPr>
          <w:rFonts w:cs="Times New Roman"/>
        </w:rPr>
        <w:t>C</w:t>
      </w:r>
      <w:r>
        <w:rPr>
          <w:rFonts w:cs="Times New Roman"/>
        </w:rPr>
        <w:t>’</w:t>
      </w:r>
      <w:r w:rsidRPr="00781C58">
        <w:rPr>
          <w:rFonts w:cs="Times New Roman"/>
        </w:rPr>
        <w:t>est à nous, maintenant, de subir l</w:t>
      </w:r>
      <w:r>
        <w:rPr>
          <w:rFonts w:cs="Times New Roman"/>
        </w:rPr>
        <w:t>’</w:t>
      </w:r>
      <w:r w:rsidRPr="00781C58">
        <w:rPr>
          <w:rFonts w:cs="Times New Roman"/>
        </w:rPr>
        <w:t xml:space="preserve">invasion des littératures du Nord. Je ne me rappelle pas un succès qui puisse être comparé à celui du </w:t>
      </w:r>
      <w:r w:rsidRPr="00781C58">
        <w:rPr>
          <w:rFonts w:cs="Times New Roman"/>
          <w:i/>
        </w:rPr>
        <w:t>Quo uadis</w:t>
      </w:r>
      <w:r w:rsidRPr="00781C58">
        <w:rPr>
          <w:rFonts w:cs="Times New Roman"/>
        </w:rPr>
        <w:t xml:space="preserve"> du polonais Henryk Sienkievicz. Nous avons un peu de </w:t>
      </w:r>
      <w:r w:rsidRPr="00781C58">
        <w:rPr>
          <w:rFonts w:cs="Times New Roman"/>
          <w:i/>
        </w:rPr>
        <w:t xml:space="preserve">Quo vadis </w:t>
      </w:r>
      <w:r w:rsidRPr="00781C58">
        <w:rPr>
          <w:rFonts w:cs="Times New Roman"/>
        </w:rPr>
        <w:t>dans tous les coins des respectables maisons bourgeoises</w:t>
      </w:r>
      <w:r>
        <w:rPr>
          <w:rFonts w:cs="Times New Roman"/>
        </w:rPr>
        <w:t> :</w:t>
      </w:r>
      <w:r w:rsidRPr="00781C58">
        <w:rPr>
          <w:rFonts w:cs="Times New Roman"/>
        </w:rPr>
        <w:t xml:space="preserve"> </w:t>
      </w:r>
      <w:r w:rsidRPr="00781C58">
        <w:rPr>
          <w:rFonts w:cs="Times New Roman"/>
          <w:i/>
        </w:rPr>
        <w:t>Quo vadis</w:t>
      </w:r>
      <w:r w:rsidRPr="00781C58">
        <w:rPr>
          <w:rFonts w:cs="Times New Roman"/>
        </w:rPr>
        <w:t xml:space="preserve"> vient de paraître en livraison et en brochure</w:t>
      </w:r>
      <w:r>
        <w:rPr>
          <w:rFonts w:cs="Times New Roman"/>
        </w:rPr>
        <w:t> ;</w:t>
      </w:r>
      <w:r w:rsidRPr="00781C58">
        <w:rPr>
          <w:rFonts w:cs="Times New Roman"/>
        </w:rPr>
        <w:t xml:space="preserve"> </w:t>
      </w:r>
      <w:r w:rsidRPr="00781C58">
        <w:rPr>
          <w:rFonts w:cs="Times New Roman"/>
          <w:i/>
        </w:rPr>
        <w:t>Quo vadis</w:t>
      </w:r>
      <w:r w:rsidRPr="00781C58">
        <w:rPr>
          <w:rFonts w:cs="Times New Roman"/>
        </w:rPr>
        <w:t xml:space="preserve"> est une des primes offertes aux abonnés du </w:t>
      </w:r>
      <w:r w:rsidRPr="00781C58">
        <w:rPr>
          <w:rFonts w:cs="Times New Roman"/>
          <w:i/>
        </w:rPr>
        <w:t>Corriere della Sera</w:t>
      </w:r>
      <w:r>
        <w:rPr>
          <w:rFonts w:cs="Times New Roman"/>
        </w:rPr>
        <w:t> ;</w:t>
      </w:r>
      <w:r w:rsidRPr="00781C58">
        <w:rPr>
          <w:rFonts w:cs="Times New Roman"/>
        </w:rPr>
        <w:t xml:space="preserve"> </w:t>
      </w:r>
      <w:r w:rsidRPr="00781C58">
        <w:rPr>
          <w:rFonts w:cs="Times New Roman"/>
          <w:i/>
        </w:rPr>
        <w:t>Quo vadis</w:t>
      </w:r>
      <w:r w:rsidRPr="00781C58">
        <w:rPr>
          <w:rFonts w:cs="Times New Roman"/>
        </w:rPr>
        <w:t xml:space="preserve"> illustré, </w:t>
      </w:r>
      <w:r w:rsidRPr="00781C58">
        <w:rPr>
          <w:rFonts w:cs="Times New Roman"/>
          <w:i/>
        </w:rPr>
        <w:t>Quo vadis</w:t>
      </w:r>
      <w:r w:rsidRPr="00781C58">
        <w:rPr>
          <w:rFonts w:cs="Times New Roman"/>
        </w:rPr>
        <w:t xml:space="preserve"> commenté, </w:t>
      </w:r>
      <w:r w:rsidRPr="00781C58">
        <w:rPr>
          <w:rFonts w:cs="Times New Roman"/>
          <w:i/>
        </w:rPr>
        <w:t>Quo vadis</w:t>
      </w:r>
      <w:r w:rsidRPr="00781C58">
        <w:rPr>
          <w:rFonts w:cs="Times New Roman"/>
        </w:rPr>
        <w:t xml:space="preserve"> discuté… Je connais des personnes incapables de faire du mal à une mouche et de lire une plaquette de vingt pages, qui ont lu trois fois le </w:t>
      </w:r>
      <w:r w:rsidRPr="00781C58">
        <w:rPr>
          <w:rFonts w:cs="Times New Roman"/>
          <w:i/>
        </w:rPr>
        <w:t>Quo vadis</w:t>
      </w:r>
      <w:r>
        <w:rPr>
          <w:rFonts w:cs="Times New Roman"/>
          <w:i/>
        </w:rPr>
        <w:t> ;</w:t>
      </w:r>
      <w:r w:rsidRPr="00781C58">
        <w:rPr>
          <w:rFonts w:cs="Times New Roman"/>
        </w:rPr>
        <w:t xml:space="preserve"> c</w:t>
      </w:r>
      <w:r>
        <w:rPr>
          <w:rFonts w:cs="Times New Roman"/>
        </w:rPr>
        <w:t>’</w:t>
      </w:r>
      <w:r w:rsidRPr="00781C58">
        <w:rPr>
          <w:rFonts w:cs="Times New Roman"/>
        </w:rPr>
        <w:t>est le premier et le dernier effort intellectuel de classe d</w:t>
      </w:r>
      <w:r>
        <w:rPr>
          <w:rFonts w:cs="Times New Roman"/>
        </w:rPr>
        <w:t>’</w:t>
      </w:r>
      <w:r w:rsidRPr="00781C58">
        <w:rPr>
          <w:rFonts w:cs="Times New Roman"/>
        </w:rPr>
        <w:t xml:space="preserve">excellentes gens, qui ne pourraient faire tort à </w:t>
      </w:r>
      <w:r w:rsidRPr="00781C58">
        <w:rPr>
          <w:rFonts w:cs="Times New Roman"/>
          <w:i/>
        </w:rPr>
        <w:t>Quo vadis</w:t>
      </w:r>
      <w:r w:rsidRPr="00781C58">
        <w:rPr>
          <w:rFonts w:cs="Times New Roman"/>
        </w:rPr>
        <w:t xml:space="preserve"> que pour lui préférer la </w:t>
      </w:r>
      <w:r w:rsidRPr="00781C58">
        <w:rPr>
          <w:rFonts w:cs="Times New Roman"/>
          <w:i/>
        </w:rPr>
        <w:t>Case de l</w:t>
      </w:r>
      <w:r>
        <w:rPr>
          <w:rFonts w:cs="Times New Roman"/>
          <w:i/>
        </w:rPr>
        <w:t>’</w:t>
      </w:r>
      <w:r w:rsidRPr="00781C58">
        <w:rPr>
          <w:rFonts w:cs="Times New Roman"/>
          <w:i/>
        </w:rPr>
        <w:t>oncle Tom</w:t>
      </w:r>
      <w:r w:rsidRPr="00F1709B">
        <w:rPr>
          <w:rFonts w:cs="Times New Roman"/>
        </w:rPr>
        <w:t>.</w:t>
      </w:r>
    </w:p>
    <w:p w14:paraId="53B04282" w14:textId="77777777" w:rsidR="005F258A" w:rsidRPr="00781C58" w:rsidRDefault="00781C58" w:rsidP="003326E0">
      <w:pPr>
        <w:pStyle w:val="Corpsdetexte"/>
        <w:rPr>
          <w:rFonts w:cs="Times New Roman"/>
        </w:rPr>
      </w:pPr>
      <w:r w:rsidRPr="00781C58">
        <w:rPr>
          <w:rFonts w:cs="Times New Roman"/>
        </w:rPr>
        <w:t xml:space="preserve">On dit que dans </w:t>
      </w:r>
      <w:r w:rsidRPr="00781C58">
        <w:rPr>
          <w:rFonts w:cs="Times New Roman"/>
          <w:i/>
        </w:rPr>
        <w:t>Quo vadis</w:t>
      </w:r>
      <w:r w:rsidRPr="00781C58">
        <w:rPr>
          <w:rFonts w:cs="Times New Roman"/>
        </w:rPr>
        <w:t xml:space="preserve"> on cherche et l</w:t>
      </w:r>
      <w:r>
        <w:rPr>
          <w:rFonts w:cs="Times New Roman"/>
        </w:rPr>
        <w:t>’</w:t>
      </w:r>
      <w:r w:rsidRPr="00781C58">
        <w:rPr>
          <w:rFonts w:cs="Times New Roman"/>
        </w:rPr>
        <w:t>on admire le triomphe de l</w:t>
      </w:r>
      <w:r>
        <w:rPr>
          <w:rFonts w:cs="Times New Roman"/>
        </w:rPr>
        <w:t>’</w:t>
      </w:r>
      <w:r w:rsidRPr="00781C58">
        <w:rPr>
          <w:rFonts w:cs="Times New Roman"/>
        </w:rPr>
        <w:t>idée chrétienne</w:t>
      </w:r>
      <w:r>
        <w:rPr>
          <w:rFonts w:cs="Times New Roman"/>
        </w:rPr>
        <w:t> ;</w:t>
      </w:r>
      <w:r w:rsidRPr="00781C58">
        <w:rPr>
          <w:rFonts w:cs="Times New Roman"/>
        </w:rPr>
        <w:t xml:space="preserve"> comme je doute toujours des bons mouvements de mes semblables, il me sera permis de croire que le nu et le sang et le </w:t>
      </w:r>
      <w:r w:rsidRPr="00781C58">
        <w:rPr>
          <w:rFonts w:cs="Times New Roman"/>
          <w:i/>
        </w:rPr>
        <w:t>panem et circenses</w:t>
      </w:r>
      <w:r w:rsidRPr="00781C58">
        <w:rPr>
          <w:rFonts w:cs="Times New Roman"/>
        </w:rPr>
        <w:t xml:space="preserve"> qui s</w:t>
      </w:r>
      <w:r>
        <w:rPr>
          <w:rFonts w:cs="Times New Roman"/>
        </w:rPr>
        <w:t>’</w:t>
      </w:r>
      <w:r w:rsidRPr="00781C58">
        <w:rPr>
          <w:rFonts w:cs="Times New Roman"/>
        </w:rPr>
        <w:t xml:space="preserve">étalent si largement dans </w:t>
      </w:r>
      <w:r w:rsidRPr="00781C58">
        <w:rPr>
          <w:rFonts w:cs="Times New Roman"/>
          <w:i/>
        </w:rPr>
        <w:t>Quo vadis</w:t>
      </w:r>
      <w:r w:rsidRPr="00781C58">
        <w:rPr>
          <w:rFonts w:cs="Times New Roman"/>
        </w:rPr>
        <w:t xml:space="preserve"> comptent pour beaucoup dans l</w:t>
      </w:r>
      <w:r>
        <w:rPr>
          <w:rFonts w:cs="Times New Roman"/>
        </w:rPr>
        <w:t>’</w:t>
      </w:r>
      <w:r w:rsidRPr="00781C58">
        <w:rPr>
          <w:rFonts w:cs="Times New Roman"/>
        </w:rPr>
        <w:t>enthousiasme dont le livre a été salué partout. C</w:t>
      </w:r>
      <w:r>
        <w:rPr>
          <w:rFonts w:cs="Times New Roman"/>
        </w:rPr>
        <w:t>’</w:t>
      </w:r>
      <w:r w:rsidRPr="00781C58">
        <w:rPr>
          <w:rFonts w:cs="Times New Roman"/>
        </w:rPr>
        <w:t>est enfin un hommage rendu aux mœurs païennes plutôt qu</w:t>
      </w:r>
      <w:r>
        <w:rPr>
          <w:rFonts w:cs="Times New Roman"/>
        </w:rPr>
        <w:t>’</w:t>
      </w:r>
      <w:r w:rsidRPr="00781C58">
        <w:rPr>
          <w:rFonts w:cs="Times New Roman"/>
        </w:rPr>
        <w:t>aux théories de Jésus.</w:t>
      </w:r>
    </w:p>
    <w:p w14:paraId="2BF45224" w14:textId="77777777" w:rsidR="005F258A" w:rsidRPr="00781C58" w:rsidRDefault="00781C58" w:rsidP="003326E0">
      <w:pPr>
        <w:pStyle w:val="Corpsdetexte"/>
        <w:rPr>
          <w:rFonts w:cs="Times New Roman"/>
        </w:rPr>
      </w:pPr>
      <w:r w:rsidRPr="00781C58">
        <w:rPr>
          <w:rFonts w:cs="Times New Roman"/>
        </w:rPr>
        <w:t>Et après la Pologne (vive la Pologne, Messieurs</w:t>
      </w:r>
      <w:r>
        <w:rPr>
          <w:rFonts w:cs="Times New Roman"/>
        </w:rPr>
        <w:t> !</w:t>
      </w:r>
      <w:r w:rsidRPr="00781C58">
        <w:rPr>
          <w:rFonts w:cs="Times New Roman"/>
        </w:rPr>
        <w:t xml:space="preserve">), la Russie nous lance à la tête </w:t>
      </w:r>
      <w:r w:rsidRPr="00781C58">
        <w:rPr>
          <w:rFonts w:cs="Times New Roman"/>
          <w:i/>
        </w:rPr>
        <w:t>Résurrection</w:t>
      </w:r>
      <w:r w:rsidRPr="00781C58">
        <w:rPr>
          <w:rFonts w:cs="Times New Roman"/>
        </w:rPr>
        <w:t xml:space="preserve"> par Tolstoï, qui obtient un succès plus littéraire, quoique non moins important. Puisque nous causions journaux tout à l</w:t>
      </w:r>
      <w:r>
        <w:rPr>
          <w:rFonts w:cs="Times New Roman"/>
        </w:rPr>
        <w:t>’</w:t>
      </w:r>
      <w:r w:rsidRPr="00781C58">
        <w:rPr>
          <w:rFonts w:cs="Times New Roman"/>
        </w:rPr>
        <w:t xml:space="preserve">heure, il sied de rappeler ici que le </w:t>
      </w:r>
      <w:r w:rsidRPr="00781C58">
        <w:rPr>
          <w:rFonts w:cs="Times New Roman"/>
          <w:b/>
        </w:rPr>
        <w:t xml:space="preserve">Marzocco </w:t>
      </w:r>
      <w:r w:rsidRPr="00781C58">
        <w:rPr>
          <w:rFonts w:cs="Times New Roman"/>
        </w:rPr>
        <w:t>de Florence a pris occasion de cette renaissance tolstoïenne pour changer brusquement son programme artistique. Il y a un an à peine il exultait d</w:t>
      </w:r>
      <w:r>
        <w:rPr>
          <w:rFonts w:cs="Times New Roman"/>
        </w:rPr>
        <w:t>’</w:t>
      </w:r>
      <w:r w:rsidRPr="00781C58">
        <w:rPr>
          <w:rFonts w:cs="Times New Roman"/>
        </w:rPr>
        <w:t>admiration pour l</w:t>
      </w:r>
      <w:r>
        <w:rPr>
          <w:rFonts w:cs="Times New Roman"/>
        </w:rPr>
        <w:t>’</w:t>
      </w:r>
      <w:r w:rsidRPr="00781C58">
        <w:rPr>
          <w:rFonts w:cs="Times New Roman"/>
        </w:rPr>
        <w:t>œuvre toute plastique de d</w:t>
      </w:r>
      <w:r>
        <w:rPr>
          <w:rFonts w:cs="Times New Roman"/>
        </w:rPr>
        <w:t>’</w:t>
      </w:r>
      <w:r w:rsidRPr="00781C58">
        <w:rPr>
          <w:rFonts w:cs="Times New Roman"/>
        </w:rPr>
        <w:t>Annunzio, et aujourd</w:t>
      </w:r>
      <w:r>
        <w:rPr>
          <w:rFonts w:cs="Times New Roman"/>
        </w:rPr>
        <w:t>’</w:t>
      </w:r>
      <w:r w:rsidRPr="00781C58">
        <w:rPr>
          <w:rFonts w:cs="Times New Roman"/>
        </w:rPr>
        <w:t xml:space="preserve">hui le </w:t>
      </w:r>
      <w:r w:rsidRPr="00781C58">
        <w:rPr>
          <w:rFonts w:cs="Times New Roman"/>
          <w:i/>
        </w:rPr>
        <w:t>Marzocco</w:t>
      </w:r>
      <w:r w:rsidRPr="00781C58">
        <w:rPr>
          <w:rFonts w:cs="Times New Roman"/>
        </w:rPr>
        <w:t xml:space="preserve"> prêche un art au fond moral et universel, avec un but et une leçon de vie. Comme le directeur et les rédacteurs d</w:t>
      </w:r>
      <w:r>
        <w:rPr>
          <w:rFonts w:cs="Times New Roman"/>
        </w:rPr>
        <w:t>’</w:t>
      </w:r>
      <w:r w:rsidRPr="00781C58">
        <w:rPr>
          <w:rFonts w:cs="Times New Roman"/>
        </w:rPr>
        <w:t>il y a un an sont les mêmes que ceux d</w:t>
      </w:r>
      <w:r>
        <w:rPr>
          <w:rFonts w:cs="Times New Roman"/>
        </w:rPr>
        <w:t>’</w:t>
      </w:r>
      <w:r w:rsidRPr="00781C58">
        <w:rPr>
          <w:rFonts w:cs="Times New Roman"/>
        </w:rPr>
        <w:t>aujourd</w:t>
      </w:r>
      <w:r>
        <w:rPr>
          <w:rFonts w:cs="Times New Roman"/>
        </w:rPr>
        <w:t>’</w:t>
      </w:r>
      <w:r w:rsidRPr="00781C58">
        <w:rPr>
          <w:rFonts w:cs="Times New Roman"/>
        </w:rPr>
        <w:t>hui, je n</w:t>
      </w:r>
      <w:r>
        <w:rPr>
          <w:rFonts w:cs="Times New Roman"/>
        </w:rPr>
        <w:t>’</w:t>
      </w:r>
      <w:r w:rsidRPr="00781C58">
        <w:rPr>
          <w:rFonts w:cs="Times New Roman"/>
        </w:rPr>
        <w:t>arrive pas à comprendre ce qui peut avoir provoqué ce revirement soudain</w:t>
      </w:r>
      <w:r>
        <w:rPr>
          <w:rFonts w:cs="Times New Roman"/>
        </w:rPr>
        <w:t> ;</w:t>
      </w:r>
      <w:r w:rsidRPr="00781C58">
        <w:rPr>
          <w:rFonts w:cs="Times New Roman"/>
        </w:rPr>
        <w:t xml:space="preserve"> mais le fait est singulier, parce qu</w:t>
      </w:r>
      <w:r>
        <w:rPr>
          <w:rFonts w:cs="Times New Roman"/>
        </w:rPr>
        <w:t>’</w:t>
      </w:r>
      <w:r w:rsidRPr="00781C58">
        <w:rPr>
          <w:rFonts w:cs="Times New Roman"/>
        </w:rPr>
        <w:t>il met les écrivains de ce journal aristocratique en contact i</w:t>
      </w:r>
      <w:r w:rsidR="00F1709B">
        <w:rPr>
          <w:rFonts w:cs="Times New Roman"/>
        </w:rPr>
        <w:t>mmédiat avec les socialistes</w:t>
      </w:r>
      <w:r w:rsidR="00F1709B">
        <w:rPr>
          <w:rStyle w:val="Appelnotedebasdep"/>
          <w:rFonts w:cs="Times New Roman"/>
        </w:rPr>
        <w:footnoteReference w:id="3"/>
      </w:r>
      <w:r w:rsidRPr="00781C58">
        <w:rPr>
          <w:rFonts w:cs="Times New Roman"/>
        </w:rPr>
        <w:t>.</w:t>
      </w:r>
    </w:p>
    <w:p w14:paraId="56FFEB8B" w14:textId="01535202" w:rsidR="005F258A" w:rsidRPr="00781C58" w:rsidRDefault="00781C58" w:rsidP="003326E0">
      <w:pPr>
        <w:pStyle w:val="Corpsdetexte"/>
        <w:rPr>
          <w:rFonts w:cs="Times New Roman"/>
        </w:rPr>
      </w:pPr>
      <w:r w:rsidRPr="00781C58">
        <w:rPr>
          <w:rFonts w:cs="Times New Roman"/>
          <w:i/>
        </w:rPr>
        <w:lastRenderedPageBreak/>
        <w:t>Résurrection</w:t>
      </w:r>
      <w:r w:rsidRPr="00781C58">
        <w:rPr>
          <w:rFonts w:cs="Times New Roman"/>
        </w:rPr>
        <w:t xml:space="preserve"> a donc son autel en Italie à côté de </w:t>
      </w:r>
      <w:r w:rsidRPr="00781C58">
        <w:rPr>
          <w:rFonts w:cs="Times New Roman"/>
          <w:i/>
        </w:rPr>
        <w:t>Quo vadis</w:t>
      </w:r>
      <w:r>
        <w:rPr>
          <w:rFonts w:cs="Times New Roman"/>
        </w:rPr>
        <w:t> ;</w:t>
      </w:r>
      <w:r w:rsidRPr="00781C58">
        <w:rPr>
          <w:rFonts w:cs="Times New Roman"/>
        </w:rPr>
        <w:t xml:space="preserve"> la Pologne et la Russie se trouvent enfin d</w:t>
      </w:r>
      <w:r>
        <w:rPr>
          <w:rFonts w:cs="Times New Roman"/>
        </w:rPr>
        <w:t>’</w:t>
      </w:r>
      <w:r w:rsidRPr="00781C58">
        <w:rPr>
          <w:rFonts w:cs="Times New Roman"/>
        </w:rPr>
        <w:t>accord chez les autres</w:t>
      </w:r>
      <w:r>
        <w:rPr>
          <w:rFonts w:cs="Times New Roman"/>
        </w:rPr>
        <w:t> ;</w:t>
      </w:r>
      <w:r w:rsidRPr="00781C58">
        <w:rPr>
          <w:rFonts w:cs="Times New Roman"/>
        </w:rPr>
        <w:t xml:space="preserve"> et immédiatement une querelle éclata entre les éditeurs. </w:t>
      </w:r>
      <w:r w:rsidR="00B3100D">
        <w:rPr>
          <w:rFonts w:cs="Times New Roman"/>
        </w:rPr>
        <w:t>M. </w:t>
      </w:r>
      <w:r w:rsidRPr="00781C58">
        <w:rPr>
          <w:rFonts w:cs="Times New Roman"/>
        </w:rPr>
        <w:t xml:space="preserve">Sienkievicz ayant autorisé une seule traduction de ses œuvres par </w:t>
      </w:r>
      <w:r w:rsidR="00B3100D">
        <w:rPr>
          <w:rFonts w:cs="Times New Roman"/>
        </w:rPr>
        <w:t>M. </w:t>
      </w:r>
      <w:r w:rsidRPr="00781C58">
        <w:rPr>
          <w:rFonts w:cs="Times New Roman"/>
        </w:rPr>
        <w:t>Verdinois, il a fait saisir les éditions et les traductions publiées sans approbation de l</w:t>
      </w:r>
      <w:r>
        <w:rPr>
          <w:rFonts w:cs="Times New Roman"/>
        </w:rPr>
        <w:t>’</w:t>
      </w:r>
      <w:r w:rsidRPr="00781C58">
        <w:rPr>
          <w:rFonts w:cs="Times New Roman"/>
        </w:rPr>
        <w:t>auteur. Le tort est de son côté, parce que ni la Russie, ni la Pologne, ce qui est encore la Russie, n</w:t>
      </w:r>
      <w:r>
        <w:rPr>
          <w:rFonts w:cs="Times New Roman"/>
        </w:rPr>
        <w:t>’</w:t>
      </w:r>
      <w:r w:rsidRPr="00781C58">
        <w:rPr>
          <w:rFonts w:cs="Times New Roman"/>
        </w:rPr>
        <w:t>ont aucun traité international pour la propriété littéraire, et bien des auteurs italiens pourraient à leur tour exiger la saisie de leurs œuvres traduites en russe et en polonais à leur insu. Les grands éditeurs de Milan, les Frères Trêves en tête, protestent contre l</w:t>
      </w:r>
      <w:r>
        <w:rPr>
          <w:rFonts w:cs="Times New Roman"/>
        </w:rPr>
        <w:t>’</w:t>
      </w:r>
      <w:r w:rsidRPr="00781C58">
        <w:rPr>
          <w:rFonts w:cs="Times New Roman"/>
        </w:rPr>
        <w:t xml:space="preserve">incartade de </w:t>
      </w:r>
      <w:r w:rsidR="00B3100D">
        <w:rPr>
          <w:rFonts w:cs="Times New Roman"/>
        </w:rPr>
        <w:t>M. </w:t>
      </w:r>
      <w:r w:rsidRPr="00781C58">
        <w:rPr>
          <w:rFonts w:cs="Times New Roman"/>
        </w:rPr>
        <w:t>Sienkievicz</w:t>
      </w:r>
      <w:r>
        <w:rPr>
          <w:rFonts w:cs="Times New Roman"/>
        </w:rPr>
        <w:t> ;</w:t>
      </w:r>
      <w:r w:rsidRPr="00781C58">
        <w:rPr>
          <w:rFonts w:cs="Times New Roman"/>
        </w:rPr>
        <w:t xml:space="preserve"> celui-ci n</w:t>
      </w:r>
      <w:r>
        <w:rPr>
          <w:rFonts w:cs="Times New Roman"/>
        </w:rPr>
        <w:t>’</w:t>
      </w:r>
      <w:r w:rsidRPr="00781C58">
        <w:rPr>
          <w:rFonts w:cs="Times New Roman"/>
        </w:rPr>
        <w:t xml:space="preserve">a pour soi que le </w:t>
      </w:r>
      <w:r w:rsidRPr="00781C58">
        <w:rPr>
          <w:rFonts w:cs="Times New Roman"/>
          <w:i/>
        </w:rPr>
        <w:t>Corriere della Sera</w:t>
      </w:r>
      <w:r w:rsidRPr="00781C58">
        <w:rPr>
          <w:rFonts w:cs="Times New Roman"/>
        </w:rPr>
        <w:t xml:space="preserve"> dont les argumentations sentimentales sur les devoirs de la politesse internationale me semblent bien faibles devant la loi sèche et péremptoire</w:t>
      </w:r>
      <w:r>
        <w:rPr>
          <w:rFonts w:cs="Times New Roman"/>
        </w:rPr>
        <w:t> ;</w:t>
      </w:r>
      <w:r w:rsidRPr="00781C58">
        <w:rPr>
          <w:rFonts w:cs="Times New Roman"/>
        </w:rPr>
        <w:t xml:space="preserve"> le tribunal va s</w:t>
      </w:r>
      <w:r>
        <w:rPr>
          <w:rFonts w:cs="Times New Roman"/>
        </w:rPr>
        <w:t>’</w:t>
      </w:r>
      <w:r w:rsidRPr="00781C58">
        <w:rPr>
          <w:rFonts w:cs="Times New Roman"/>
        </w:rPr>
        <w:t xml:space="preserve">en mêler, mais à propos de </w:t>
      </w:r>
      <w:r w:rsidR="00B3100D">
        <w:rPr>
          <w:rFonts w:cs="Times New Roman"/>
        </w:rPr>
        <w:t>M. </w:t>
      </w:r>
      <w:r w:rsidRPr="00781C58">
        <w:rPr>
          <w:rFonts w:cs="Times New Roman"/>
        </w:rPr>
        <w:t>Sienkievicz il est bon de rappeler le mot italien</w:t>
      </w:r>
      <w:r>
        <w:rPr>
          <w:rFonts w:cs="Times New Roman"/>
        </w:rPr>
        <w:t> :</w:t>
      </w:r>
      <w:r w:rsidRPr="00781C58">
        <w:rPr>
          <w:rFonts w:cs="Times New Roman"/>
        </w:rPr>
        <w:t xml:space="preserve"> </w:t>
      </w:r>
      <w:r w:rsidRPr="00F1709B">
        <w:rPr>
          <w:rStyle w:val="quotec"/>
          <w:i/>
        </w:rPr>
        <w:t>Se non ha altri moccoli, può andare a letto all’</w:t>
      </w:r>
      <w:del w:id="16" w:author="Marguerite-Marie Bordry" w:date="2018-12-10T12:50:00Z">
        <w:r w:rsidRPr="00F1709B" w:rsidDel="00D4208D">
          <w:rPr>
            <w:rStyle w:val="quotec"/>
            <w:i/>
          </w:rPr>
          <w:delText xml:space="preserve"> </w:delText>
        </w:r>
      </w:del>
      <w:r w:rsidRPr="00F1709B">
        <w:rPr>
          <w:rStyle w:val="quotec"/>
          <w:i/>
        </w:rPr>
        <w:t>oscuro</w:t>
      </w:r>
      <w:r w:rsidRPr="00781C58">
        <w:rPr>
          <w:rFonts w:cs="Times New Roman"/>
        </w:rPr>
        <w:t>, s</w:t>
      </w:r>
      <w:r>
        <w:rPr>
          <w:rFonts w:cs="Times New Roman"/>
        </w:rPr>
        <w:t>’</w:t>
      </w:r>
      <w:r w:rsidRPr="00781C58">
        <w:rPr>
          <w:rFonts w:cs="Times New Roman"/>
        </w:rPr>
        <w:t>il n</w:t>
      </w:r>
      <w:r>
        <w:rPr>
          <w:rFonts w:cs="Times New Roman"/>
        </w:rPr>
        <w:t>’</w:t>
      </w:r>
      <w:r w:rsidRPr="00781C58">
        <w:rPr>
          <w:rFonts w:cs="Times New Roman"/>
        </w:rPr>
        <w:t>a pas d</w:t>
      </w:r>
      <w:r>
        <w:rPr>
          <w:rFonts w:cs="Times New Roman"/>
        </w:rPr>
        <w:t>’</w:t>
      </w:r>
      <w:r w:rsidRPr="00781C58">
        <w:rPr>
          <w:rFonts w:cs="Times New Roman"/>
        </w:rPr>
        <w:t>autres chandelles, il lui faudra se coucher à tâtons.</w:t>
      </w:r>
    </w:p>
    <w:p w14:paraId="32FC23BD" w14:textId="77777777" w:rsidR="00F1709B" w:rsidRPr="00DF4CEB" w:rsidRDefault="00F1709B" w:rsidP="00F1709B">
      <w:pPr>
        <w:pStyle w:val="Titre3"/>
        <w:rPr>
          <w:lang w:val="it-IT"/>
        </w:rPr>
      </w:pPr>
      <w:proofErr w:type="gramStart"/>
      <w:r w:rsidRPr="00DF4CEB">
        <w:rPr>
          <w:lang w:val="it-IT"/>
        </w:rPr>
        <w:t>Théâtre :</w:t>
      </w:r>
      <w:proofErr w:type="gramEnd"/>
      <w:r w:rsidRPr="00DF4CEB">
        <w:rPr>
          <w:lang w:val="it-IT"/>
        </w:rPr>
        <w:t xml:space="preserve"> </w:t>
      </w:r>
      <w:r w:rsidRPr="00DF4CEB">
        <w:rPr>
          <w:i/>
          <w:lang w:val="it-IT"/>
        </w:rPr>
        <w:t>Come le foglie</w:t>
      </w:r>
      <w:r w:rsidRPr="00DF4CEB">
        <w:rPr>
          <w:lang w:val="it-IT"/>
        </w:rPr>
        <w:t>, par G. Giacosa</w:t>
      </w:r>
    </w:p>
    <w:p w14:paraId="0DF3E740" w14:textId="77777777" w:rsidR="00F1709B" w:rsidRPr="00DF4CEB" w:rsidRDefault="00F1709B" w:rsidP="00F1709B">
      <w:pPr>
        <w:pStyle w:val="term"/>
        <w:rPr>
          <w:lang w:val="it-IT"/>
        </w:rPr>
      </w:pPr>
      <w:proofErr w:type="gramStart"/>
      <w:r w:rsidRPr="00DF4CEB">
        <w:rPr>
          <w:lang w:val="it-IT"/>
        </w:rPr>
        <w:t>id :</w:t>
      </w:r>
      <w:proofErr w:type="gramEnd"/>
      <w:r w:rsidRPr="00DF4CEB">
        <w:rPr>
          <w:lang w:val="it-IT"/>
        </w:rPr>
        <w:t xml:space="preserve"> article-1900-03</w:t>
      </w:r>
      <w:r w:rsidR="007C7FCF" w:rsidRPr="00DF4CEB">
        <w:rPr>
          <w:lang w:val="it-IT"/>
        </w:rPr>
        <w:t>-01_</w:t>
      </w:r>
      <w:r w:rsidRPr="00DF4CEB">
        <w:rPr>
          <w:lang w:val="it-IT"/>
        </w:rPr>
        <w:t>847</w:t>
      </w:r>
    </w:p>
    <w:p w14:paraId="60FB30B4" w14:textId="77777777" w:rsidR="00F1709B" w:rsidRPr="00DF4CEB" w:rsidRDefault="00F1709B" w:rsidP="00F1709B">
      <w:pPr>
        <w:pStyle w:val="term"/>
        <w:rPr>
          <w:lang w:val="it-IT"/>
        </w:rPr>
      </w:pPr>
      <w:proofErr w:type="gramStart"/>
      <w:r w:rsidRPr="00DF4CEB">
        <w:rPr>
          <w:lang w:val="it-IT"/>
        </w:rPr>
        <w:t>author :</w:t>
      </w:r>
      <w:proofErr w:type="gramEnd"/>
      <w:r w:rsidRPr="00DF4CEB">
        <w:rPr>
          <w:lang w:val="it-IT"/>
        </w:rPr>
        <w:t xml:space="preserve"> </w:t>
      </w:r>
      <w:r w:rsidRPr="00DF4CEB">
        <w:rPr>
          <w:rFonts w:eastAsiaTheme="majorEastAsia"/>
          <w:lang w:val="it-IT"/>
        </w:rPr>
        <w:t>Zùccoli, Luciano (1868-1929)</w:t>
      </w:r>
    </w:p>
    <w:p w14:paraId="1F885AE9" w14:textId="77777777" w:rsidR="00F1709B" w:rsidRPr="00DF4CEB" w:rsidRDefault="00F1709B" w:rsidP="00F1709B">
      <w:pPr>
        <w:pStyle w:val="term"/>
        <w:rPr>
          <w:lang w:val="it-IT"/>
        </w:rPr>
      </w:pPr>
      <w:proofErr w:type="gramStart"/>
      <w:r w:rsidRPr="00DF4CEB">
        <w:rPr>
          <w:lang w:val="it-IT"/>
        </w:rPr>
        <w:t>signed :</w:t>
      </w:r>
      <w:proofErr w:type="gramEnd"/>
      <w:r w:rsidRPr="00DF4CEB">
        <w:rPr>
          <w:lang w:val="it-IT"/>
        </w:rPr>
        <w:t xml:space="preserve"> Luciano </w:t>
      </w:r>
      <w:r w:rsidRPr="00DF4CEB">
        <w:rPr>
          <w:rFonts w:eastAsiaTheme="majorEastAsia"/>
          <w:lang w:val="it-IT"/>
        </w:rPr>
        <w:t>Zùccoli</w:t>
      </w:r>
    </w:p>
    <w:p w14:paraId="4D14573D" w14:textId="77777777" w:rsidR="00F1709B" w:rsidRPr="00DF4CEB" w:rsidRDefault="00F1709B" w:rsidP="00F1709B">
      <w:pPr>
        <w:pStyle w:val="term"/>
        <w:rPr>
          <w:lang w:val="it-IT"/>
        </w:rPr>
      </w:pPr>
      <w:proofErr w:type="gramStart"/>
      <w:r w:rsidRPr="00DF4CEB">
        <w:rPr>
          <w:lang w:val="it-IT"/>
        </w:rPr>
        <w:t>section :</w:t>
      </w:r>
      <w:proofErr w:type="gramEnd"/>
      <w:r w:rsidRPr="00DF4CEB">
        <w:rPr>
          <w:lang w:val="it-IT"/>
        </w:rPr>
        <w:t xml:space="preserve"> Lettres italiennes</w:t>
      </w:r>
    </w:p>
    <w:p w14:paraId="20639AA6" w14:textId="77777777" w:rsidR="00F1709B" w:rsidRPr="00DF4CEB" w:rsidRDefault="00F1709B" w:rsidP="00F1709B">
      <w:pPr>
        <w:pStyle w:val="term"/>
        <w:rPr>
          <w:lang w:val="it-IT"/>
        </w:rPr>
      </w:pPr>
      <w:proofErr w:type="gramStart"/>
      <w:r w:rsidRPr="00DF4CEB">
        <w:rPr>
          <w:lang w:val="it-IT"/>
        </w:rPr>
        <w:t>title :</w:t>
      </w:r>
      <w:proofErr w:type="gramEnd"/>
      <w:r w:rsidRPr="00DF4CEB">
        <w:rPr>
          <w:lang w:val="it-IT"/>
        </w:rPr>
        <w:t xml:space="preserve"> Théâtre : </w:t>
      </w:r>
      <w:r w:rsidRPr="00DF4CEB">
        <w:rPr>
          <w:i/>
          <w:lang w:val="it-IT"/>
        </w:rPr>
        <w:t>Come le foglie</w:t>
      </w:r>
      <w:r w:rsidRPr="00DF4CEB">
        <w:rPr>
          <w:lang w:val="it-IT"/>
        </w:rPr>
        <w:t>, par G. Giacosa</w:t>
      </w:r>
    </w:p>
    <w:p w14:paraId="2830A3D4" w14:textId="77777777" w:rsidR="007C7FCF" w:rsidRPr="00DF4CEB" w:rsidRDefault="00F1709B" w:rsidP="00F1709B">
      <w:pPr>
        <w:pStyle w:val="term"/>
        <w:rPr>
          <w:lang w:val="it-IT"/>
        </w:rPr>
      </w:pPr>
      <w:proofErr w:type="gramStart"/>
      <w:r w:rsidRPr="00DF4CEB">
        <w:rPr>
          <w:lang w:val="it-IT"/>
        </w:rPr>
        <w:t>date :</w:t>
      </w:r>
      <w:proofErr w:type="gramEnd"/>
      <w:r w:rsidRPr="00DF4CEB">
        <w:rPr>
          <w:lang w:val="it-IT"/>
        </w:rPr>
        <w:t xml:space="preserve"> 1900-03</w:t>
      </w:r>
      <w:r w:rsidR="007C7FCF" w:rsidRPr="00DF4CEB">
        <w:rPr>
          <w:lang w:val="it-IT"/>
        </w:rPr>
        <w:t>-01</w:t>
      </w:r>
    </w:p>
    <w:p w14:paraId="6D09C777" w14:textId="77777777" w:rsidR="00F1709B" w:rsidRPr="00DF4CEB" w:rsidRDefault="007C7FCF" w:rsidP="00F1709B">
      <w:pPr>
        <w:pStyle w:val="term"/>
        <w:rPr>
          <w:lang w:val="it-IT"/>
        </w:rPr>
      </w:pPr>
      <w:proofErr w:type="gramStart"/>
      <w:r w:rsidRPr="00DF4CEB">
        <w:rPr>
          <w:lang w:val="it-IT"/>
        </w:rPr>
        <w:t>ref</w:t>
      </w:r>
      <w:r w:rsidR="00F1709B" w:rsidRPr="00DF4CEB">
        <w:rPr>
          <w:lang w:val="it-IT"/>
        </w:rPr>
        <w:t> :</w:t>
      </w:r>
      <w:proofErr w:type="gramEnd"/>
      <w:r w:rsidR="00F1709B" w:rsidRPr="00DF4CEB">
        <w:rPr>
          <w:lang w:val="it-IT"/>
        </w:rPr>
        <w:t xml:space="preserve"> Tome XXXIII, numéro 123, 1</w:t>
      </w:r>
      <w:r w:rsidR="00F1709B" w:rsidRPr="00DF4CEB">
        <w:rPr>
          <w:vertAlign w:val="superscript"/>
          <w:lang w:val="it-IT"/>
        </w:rPr>
        <w:t>er</w:t>
      </w:r>
      <w:r w:rsidR="00F1709B" w:rsidRPr="00DF4CEB">
        <w:rPr>
          <w:lang w:val="it-IT"/>
        </w:rPr>
        <w:t> mars 1900, p. 844-848 [847-848]</w:t>
      </w:r>
    </w:p>
    <w:p w14:paraId="2B361D10" w14:textId="2C812AAF" w:rsidR="005F258A" w:rsidRPr="00781C58" w:rsidRDefault="00781C58" w:rsidP="003326E0">
      <w:pPr>
        <w:pStyle w:val="Corpsdetexte"/>
        <w:rPr>
          <w:rFonts w:cs="Times New Roman"/>
        </w:rPr>
      </w:pPr>
      <w:r w:rsidRPr="00781C58">
        <w:rPr>
          <w:rFonts w:cs="Times New Roman"/>
        </w:rPr>
        <w:t>Au théâtre, je me borne à constater un seul succès, mais un succès énorme, et, heureusement, hors du protectorat de Tolstoï ou d</w:t>
      </w:r>
      <w:r>
        <w:rPr>
          <w:rFonts w:cs="Times New Roman"/>
        </w:rPr>
        <w:t>’</w:t>
      </w:r>
      <w:r w:rsidRPr="00781C58">
        <w:rPr>
          <w:rFonts w:cs="Times New Roman"/>
        </w:rPr>
        <w:t>Ibsen. Il s</w:t>
      </w:r>
      <w:r>
        <w:rPr>
          <w:rFonts w:cs="Times New Roman"/>
        </w:rPr>
        <w:t>’</w:t>
      </w:r>
      <w:r w:rsidRPr="00781C58">
        <w:rPr>
          <w:rFonts w:cs="Times New Roman"/>
        </w:rPr>
        <w:t>agit d</w:t>
      </w:r>
      <w:r>
        <w:rPr>
          <w:rFonts w:cs="Times New Roman"/>
        </w:rPr>
        <w:t>’</w:t>
      </w:r>
      <w:r w:rsidRPr="00781C58">
        <w:rPr>
          <w:rFonts w:cs="Times New Roman"/>
        </w:rPr>
        <w:t xml:space="preserve">une pièce en 4 actes par </w:t>
      </w:r>
      <w:r w:rsidR="00B3100D">
        <w:rPr>
          <w:rFonts w:cs="Times New Roman"/>
        </w:rPr>
        <w:t>M. </w:t>
      </w:r>
      <w:r w:rsidRPr="00781C58">
        <w:rPr>
          <w:rFonts w:cs="Times New Roman"/>
        </w:rPr>
        <w:t>Giuseppe Giacosa, qu</w:t>
      </w:r>
      <w:r>
        <w:rPr>
          <w:rFonts w:cs="Times New Roman"/>
        </w:rPr>
        <w:t>’</w:t>
      </w:r>
      <w:r w:rsidRPr="00781C58">
        <w:rPr>
          <w:rFonts w:cs="Times New Roman"/>
        </w:rPr>
        <w:t xml:space="preserve">on vient de jouer à Milan, la ville des baptêmes littéraires italiens. </w:t>
      </w:r>
      <w:r w:rsidRPr="00781C58">
        <w:rPr>
          <w:rFonts w:cs="Times New Roman"/>
          <w:b/>
        </w:rPr>
        <w:t>Come le foglie</w:t>
      </w:r>
      <w:r w:rsidRPr="00781C58">
        <w:rPr>
          <w:rFonts w:cs="Times New Roman"/>
        </w:rPr>
        <w:t xml:space="preserve"> (</w:t>
      </w:r>
      <w:r w:rsidRPr="00781C58">
        <w:rPr>
          <w:rFonts w:cs="Times New Roman"/>
          <w:i/>
        </w:rPr>
        <w:t>comme les feuilles</w:t>
      </w:r>
      <w:r w:rsidRPr="00781C58">
        <w:rPr>
          <w:rFonts w:cs="Times New Roman"/>
        </w:rPr>
        <w:t>) jouée au mois de janvier a commencé une tournée triomphale à travers l</w:t>
      </w:r>
      <w:r>
        <w:rPr>
          <w:rFonts w:cs="Times New Roman"/>
        </w:rPr>
        <w:t>’</w:t>
      </w:r>
      <w:r w:rsidRPr="00781C58">
        <w:rPr>
          <w:rFonts w:cs="Times New Roman"/>
        </w:rPr>
        <w:t>Italie, et elle franchira les frontières très prochainement. Il n</w:t>
      </w:r>
      <w:r>
        <w:rPr>
          <w:rFonts w:cs="Times New Roman"/>
        </w:rPr>
        <w:t>’</w:t>
      </w:r>
      <w:r w:rsidRPr="00781C58">
        <w:rPr>
          <w:rFonts w:cs="Times New Roman"/>
        </w:rPr>
        <w:t>arrive pas tous les jours de pouvoir signaler une œuvre qui ait devant soi on</w:t>
      </w:r>
      <w:r w:rsidR="00F1709B">
        <w:rPr>
          <w:rFonts w:cs="Times New Roman"/>
        </w:rPr>
        <w:t xml:space="preserve"> </w:t>
      </w:r>
      <w:r w:rsidRPr="00781C58">
        <w:rPr>
          <w:rFonts w:cs="Times New Roman"/>
        </w:rPr>
        <w:t>long avenir</w:t>
      </w:r>
      <w:r>
        <w:rPr>
          <w:rFonts w:cs="Times New Roman"/>
        </w:rPr>
        <w:t> ;</w:t>
      </w:r>
      <w:r w:rsidRPr="00781C58">
        <w:rPr>
          <w:rFonts w:cs="Times New Roman"/>
        </w:rPr>
        <w:t xml:space="preserve"> cette pièce est la bienvenue dans le Théâtre italien aujourd</w:t>
      </w:r>
      <w:r>
        <w:rPr>
          <w:rFonts w:cs="Times New Roman"/>
        </w:rPr>
        <w:t>’</w:t>
      </w:r>
      <w:r w:rsidRPr="00781C58">
        <w:rPr>
          <w:rFonts w:cs="Times New Roman"/>
        </w:rPr>
        <w:t>hui si restreint comme quantité et si mesquin comme qualité. J</w:t>
      </w:r>
      <w:r>
        <w:rPr>
          <w:rFonts w:cs="Times New Roman"/>
        </w:rPr>
        <w:t>’</w:t>
      </w:r>
      <w:r w:rsidRPr="00781C58">
        <w:rPr>
          <w:rFonts w:cs="Times New Roman"/>
        </w:rPr>
        <w:t>espère placer à côté d</w:t>
      </w:r>
      <w:r>
        <w:rPr>
          <w:rFonts w:cs="Times New Roman"/>
        </w:rPr>
        <w:t>’</w:t>
      </w:r>
      <w:r w:rsidRPr="00781C58">
        <w:rPr>
          <w:rFonts w:cs="Times New Roman"/>
        </w:rPr>
        <w:t xml:space="preserve">elle la </w:t>
      </w:r>
      <w:r w:rsidRPr="00781C58">
        <w:rPr>
          <w:rFonts w:cs="Times New Roman"/>
          <w:b/>
        </w:rPr>
        <w:t>Corsa al piacere</w:t>
      </w:r>
      <w:r w:rsidRPr="00781C58">
        <w:rPr>
          <w:rFonts w:cs="Times New Roman"/>
        </w:rPr>
        <w:t xml:space="preserve"> (</w:t>
      </w:r>
      <w:r w:rsidRPr="00781C58">
        <w:rPr>
          <w:rFonts w:cs="Times New Roman"/>
          <w:i/>
        </w:rPr>
        <w:t>la Course au plaisir</w:t>
      </w:r>
      <w:r w:rsidRPr="00781C58">
        <w:rPr>
          <w:rFonts w:cs="Times New Roman"/>
        </w:rPr>
        <w:t xml:space="preserve">) et </w:t>
      </w:r>
      <w:r w:rsidRPr="00781C58">
        <w:rPr>
          <w:rFonts w:cs="Times New Roman"/>
          <w:i/>
        </w:rPr>
        <w:t>la Scalata all</w:t>
      </w:r>
      <w:r>
        <w:rPr>
          <w:rFonts w:cs="Times New Roman"/>
          <w:i/>
        </w:rPr>
        <w:t>’</w:t>
      </w:r>
      <w:del w:id="17" w:author="Marguerite-Marie Bordry" w:date="2018-12-10T12:51:00Z">
        <w:r w:rsidRPr="00781C58" w:rsidDel="00CF7B8A">
          <w:rPr>
            <w:rFonts w:cs="Times New Roman"/>
            <w:i/>
          </w:rPr>
          <w:delText xml:space="preserve"> </w:delText>
        </w:r>
      </w:del>
      <w:r w:rsidRPr="00781C58">
        <w:rPr>
          <w:rFonts w:cs="Times New Roman"/>
          <w:i/>
        </w:rPr>
        <w:t xml:space="preserve">Olimpo </w:t>
      </w:r>
      <w:r w:rsidRPr="00781C58">
        <w:rPr>
          <w:rFonts w:cs="Times New Roman"/>
        </w:rPr>
        <w:t>(</w:t>
      </w:r>
      <w:r w:rsidRPr="00781C58">
        <w:rPr>
          <w:rFonts w:cs="Times New Roman"/>
          <w:i/>
        </w:rPr>
        <w:t>l</w:t>
      </w:r>
      <w:r>
        <w:rPr>
          <w:rFonts w:cs="Times New Roman"/>
          <w:i/>
        </w:rPr>
        <w:t>’</w:t>
      </w:r>
      <w:r w:rsidRPr="00781C58">
        <w:rPr>
          <w:rFonts w:cs="Times New Roman"/>
          <w:i/>
        </w:rPr>
        <w:t>Escalade de l</w:t>
      </w:r>
      <w:r>
        <w:rPr>
          <w:rFonts w:cs="Times New Roman"/>
          <w:i/>
        </w:rPr>
        <w:t>’</w:t>
      </w:r>
      <w:r w:rsidRPr="00781C58">
        <w:rPr>
          <w:rFonts w:cs="Times New Roman"/>
          <w:i/>
        </w:rPr>
        <w:t>Olympe</w:t>
      </w:r>
      <w:r w:rsidRPr="00781C58">
        <w:rPr>
          <w:rFonts w:cs="Times New Roman"/>
        </w:rPr>
        <w:t>) par Giannino Antona-Traversi, cinq actes, dont la représentation est imminente.</w:t>
      </w:r>
    </w:p>
    <w:p w14:paraId="5605B9F7" w14:textId="77777777" w:rsidR="005F258A" w:rsidRPr="00781C58" w:rsidRDefault="00781C58" w:rsidP="003326E0">
      <w:pPr>
        <w:pStyle w:val="Corpsdetexte"/>
        <w:rPr>
          <w:rFonts w:cs="Times New Roman"/>
        </w:rPr>
      </w:pPr>
      <w:r w:rsidRPr="00781C58">
        <w:rPr>
          <w:rFonts w:cs="Times New Roman"/>
        </w:rPr>
        <w:t>À la prochaine fois le compte rendu des romans, nouvelles et poèmes.</w:t>
      </w:r>
    </w:p>
    <w:p w14:paraId="34BC19B0" w14:textId="77777777" w:rsidR="007A06A6" w:rsidRDefault="007A06A6" w:rsidP="007A06A6">
      <w:pPr>
        <w:pStyle w:val="Titre1"/>
        <w:rPr>
          <w:rFonts w:hint="eastAsia"/>
        </w:rPr>
      </w:pPr>
      <w:r>
        <w:lastRenderedPageBreak/>
        <w:t>Tome XXXIV, numéro 124, 1</w:t>
      </w:r>
      <w:r w:rsidRPr="00685873">
        <w:rPr>
          <w:vertAlign w:val="superscript"/>
        </w:rPr>
        <w:t>er</w:t>
      </w:r>
      <w:r w:rsidR="00F1709B">
        <w:t> avril </w:t>
      </w:r>
      <w:r>
        <w:t>1900</w:t>
      </w:r>
    </w:p>
    <w:p w14:paraId="2F32506D" w14:textId="77777777" w:rsidR="00F1709B" w:rsidRPr="00F1709B" w:rsidRDefault="00F1709B" w:rsidP="00F1709B">
      <w:pPr>
        <w:pStyle w:val="Titre2"/>
      </w:pPr>
      <w:r>
        <w:t xml:space="preserve">Publications d’art. </w:t>
      </w:r>
      <w:r>
        <w:br/>
      </w:r>
      <w:r>
        <w:rPr>
          <w:i/>
        </w:rPr>
        <w:t>La Chronique des Arts</w:t>
      </w:r>
      <w:r>
        <w:t xml:space="preserve"> [extrait]</w:t>
      </w:r>
    </w:p>
    <w:p w14:paraId="3844371F" w14:textId="77777777" w:rsidR="00F1709B" w:rsidRPr="00925B7B" w:rsidRDefault="00F1709B" w:rsidP="00F1709B">
      <w:pPr>
        <w:pStyle w:val="term"/>
      </w:pPr>
      <w:proofErr w:type="gramStart"/>
      <w:r w:rsidRPr="00925B7B">
        <w:t>id</w:t>
      </w:r>
      <w:proofErr w:type="gramEnd"/>
      <w:r w:rsidRPr="00925B7B">
        <w:t> : article-</w:t>
      </w:r>
      <w:r>
        <w:t>1900</w:t>
      </w:r>
      <w:r w:rsidRPr="00925B7B">
        <w:t>-</w:t>
      </w:r>
      <w:r>
        <w:t>04</w:t>
      </w:r>
      <w:r w:rsidR="007C7FCF">
        <w:t>-01_</w:t>
      </w:r>
      <w:r>
        <w:t>255</w:t>
      </w:r>
    </w:p>
    <w:p w14:paraId="2C036BB7" w14:textId="77777777" w:rsidR="00F1709B" w:rsidRPr="00173B52" w:rsidRDefault="00F1709B" w:rsidP="00F1709B">
      <w:pPr>
        <w:pStyle w:val="term"/>
      </w:pPr>
      <w:proofErr w:type="gramStart"/>
      <w:r>
        <w:t>author</w:t>
      </w:r>
      <w:proofErr w:type="gramEnd"/>
      <w:r>
        <w:t xml:space="preserve"> : </w:t>
      </w:r>
      <w:r w:rsidRPr="002C4AC0">
        <w:rPr>
          <w:rFonts w:eastAsiaTheme="majorEastAsia"/>
        </w:rPr>
        <w:t>Rambosson, Yvanhoé (1872-1943)</w:t>
      </w:r>
    </w:p>
    <w:p w14:paraId="1A4821F3" w14:textId="77777777" w:rsidR="00F1709B" w:rsidRPr="00925B7B" w:rsidRDefault="00F1709B" w:rsidP="00F1709B">
      <w:pPr>
        <w:pStyle w:val="term"/>
      </w:pPr>
      <w:proofErr w:type="gramStart"/>
      <w:r w:rsidRPr="00925B7B">
        <w:t>signed</w:t>
      </w:r>
      <w:proofErr w:type="gramEnd"/>
      <w:r w:rsidRPr="00925B7B">
        <w:t xml:space="preserve"> : </w:t>
      </w:r>
      <w:r>
        <w:t>Yvanhoé Rambosson</w:t>
      </w:r>
    </w:p>
    <w:p w14:paraId="5C4B3247" w14:textId="77777777" w:rsidR="00F1709B" w:rsidRDefault="00F1709B" w:rsidP="00F1709B">
      <w:pPr>
        <w:pStyle w:val="term"/>
      </w:pPr>
      <w:proofErr w:type="gramStart"/>
      <w:r w:rsidRPr="00925B7B">
        <w:t>section</w:t>
      </w:r>
      <w:proofErr w:type="gramEnd"/>
      <w:r w:rsidRPr="00925B7B">
        <w:t xml:space="preserve"> : </w:t>
      </w:r>
      <w:r>
        <w:t>Publications d’art</w:t>
      </w:r>
    </w:p>
    <w:p w14:paraId="4BD4C72D" w14:textId="77777777" w:rsidR="00F1709B" w:rsidRPr="0044359D" w:rsidRDefault="00F1709B" w:rsidP="00F1709B">
      <w:pPr>
        <w:pStyle w:val="term"/>
      </w:pPr>
      <w:proofErr w:type="gramStart"/>
      <w:r w:rsidRPr="00DA7419">
        <w:t>title</w:t>
      </w:r>
      <w:proofErr w:type="gramEnd"/>
      <w:r w:rsidRPr="00DA7419">
        <w:t xml:space="preserve"> : </w:t>
      </w:r>
      <w:r>
        <w:rPr>
          <w:i/>
        </w:rPr>
        <w:t>La Chronique des Arts</w:t>
      </w:r>
      <w:r>
        <w:t xml:space="preserve"> [extrait]</w:t>
      </w:r>
    </w:p>
    <w:p w14:paraId="3CE9ED14" w14:textId="77777777" w:rsidR="007C7FCF" w:rsidRDefault="00F1709B" w:rsidP="00F1709B">
      <w:pPr>
        <w:pStyle w:val="term"/>
      </w:pPr>
      <w:proofErr w:type="gramStart"/>
      <w:r w:rsidRPr="00925B7B">
        <w:t>date</w:t>
      </w:r>
      <w:proofErr w:type="gramEnd"/>
      <w:r w:rsidRPr="00925B7B">
        <w:t> :</w:t>
      </w:r>
      <w:r>
        <w:t xml:space="preserve"> 1900-04</w:t>
      </w:r>
      <w:r w:rsidR="007C7FCF">
        <w:t>-01</w:t>
      </w:r>
    </w:p>
    <w:p w14:paraId="7538E909" w14:textId="77777777" w:rsidR="00F1709B" w:rsidRDefault="007C7FCF" w:rsidP="00F1709B">
      <w:pPr>
        <w:pStyle w:val="term"/>
      </w:pPr>
      <w:proofErr w:type="gramStart"/>
      <w:r>
        <w:t>ref</w:t>
      </w:r>
      <w:proofErr w:type="gramEnd"/>
      <w:r w:rsidR="00F1709B" w:rsidRPr="00925B7B">
        <w:t xml:space="preserve"> : </w:t>
      </w:r>
      <w:r w:rsidR="00F1709B">
        <w:t>Tome XXXIII, numéro 123, 1</w:t>
      </w:r>
      <w:r w:rsidR="00F1709B" w:rsidRPr="00685873">
        <w:rPr>
          <w:vertAlign w:val="superscript"/>
        </w:rPr>
        <w:t>er</w:t>
      </w:r>
      <w:r w:rsidR="00F1709B">
        <w:t> mars 1900</w:t>
      </w:r>
      <w:r w:rsidR="00F1709B" w:rsidRPr="00925B7B">
        <w:t xml:space="preserve">, </w:t>
      </w:r>
      <w:r w:rsidR="00F1709B">
        <w:t>p. 252-256 [255]</w:t>
      </w:r>
    </w:p>
    <w:p w14:paraId="2350F722" w14:textId="77777777" w:rsidR="00F1709B" w:rsidRPr="00173B52" w:rsidRDefault="00F1709B" w:rsidP="00F1709B">
      <w:pPr>
        <w:pStyle w:val="byline"/>
        <w:rPr>
          <w:smallCaps/>
        </w:rPr>
      </w:pPr>
      <w:r>
        <w:rPr>
          <w:smallCaps/>
        </w:rPr>
        <w:t xml:space="preserve">Yvanhoé </w:t>
      </w:r>
      <w:r w:rsidRPr="00173B52">
        <w:rPr>
          <w:smallCaps/>
        </w:rPr>
        <w:t>Rambosson</w:t>
      </w:r>
      <w:r>
        <w:rPr>
          <w:smallCaps/>
        </w:rPr>
        <w:t>.</w:t>
      </w:r>
    </w:p>
    <w:p w14:paraId="74258660" w14:textId="77777777" w:rsidR="00F1709B" w:rsidRDefault="00F1709B" w:rsidP="00F1709B">
      <w:pPr>
        <w:pStyle w:val="bibl"/>
      </w:pPr>
      <w:r>
        <w:t>Tome XXXIII, numéro 123, 1</w:t>
      </w:r>
      <w:r w:rsidRPr="00685873">
        <w:rPr>
          <w:vertAlign w:val="superscript"/>
        </w:rPr>
        <w:t>er</w:t>
      </w:r>
      <w:r>
        <w:t> mars 1900</w:t>
      </w:r>
      <w:r w:rsidRPr="00925B7B">
        <w:t xml:space="preserve">, </w:t>
      </w:r>
      <w:r>
        <w:t>p. 252-256 [255].</w:t>
      </w:r>
    </w:p>
    <w:p w14:paraId="5EA10576" w14:textId="77777777" w:rsidR="00F1709B" w:rsidRDefault="00781C58" w:rsidP="003326E0">
      <w:pPr>
        <w:pStyle w:val="Corpsdetexte"/>
        <w:rPr>
          <w:rFonts w:cs="Times New Roman"/>
        </w:rPr>
      </w:pPr>
      <w:r w:rsidRPr="00781C58">
        <w:rPr>
          <w:rFonts w:cs="Times New Roman"/>
          <w:b/>
        </w:rPr>
        <w:t>La Chronique des Arts</w:t>
      </w:r>
      <w:r w:rsidR="00F1709B">
        <w:rPr>
          <w:rFonts w:cs="Times New Roman"/>
        </w:rPr>
        <w:t xml:space="preserve"> (3 février). —</w:t>
      </w:r>
    </w:p>
    <w:p w14:paraId="625B71FB" w14:textId="77777777" w:rsidR="005F258A" w:rsidRPr="00781C58" w:rsidRDefault="00781C58" w:rsidP="00F1709B">
      <w:pPr>
        <w:pStyle w:val="quote"/>
      </w:pPr>
      <w:r>
        <w:t>« </w:t>
      </w:r>
      <w:r w:rsidRPr="00781C58">
        <w:t>On parle beaucoup de notre admirable musée, en ce moment. Il a de nombreux amis</w:t>
      </w:r>
      <w:r>
        <w:t> ;</w:t>
      </w:r>
      <w:r w:rsidRPr="00781C58">
        <w:t xml:space="preserve"> il n</w:t>
      </w:r>
      <w:r>
        <w:t>’</w:t>
      </w:r>
      <w:r w:rsidRPr="00781C58">
        <w:t>en a pas de plus dévoués que nous. Aussi nous permettrons-nous d</w:t>
      </w:r>
      <w:r>
        <w:t>’</w:t>
      </w:r>
      <w:r w:rsidRPr="00781C58">
        <w:t>adresser une requête instante à ceux qui font présentement sa toilette pour l</w:t>
      </w:r>
      <w:r>
        <w:t>’</w:t>
      </w:r>
      <w:r w:rsidRPr="00781C58">
        <w:t>échéance de la grande Exposition.</w:t>
      </w:r>
    </w:p>
    <w:p w14:paraId="69309C86" w14:textId="77777777" w:rsidR="005F258A" w:rsidRDefault="00781C58" w:rsidP="00F1709B">
      <w:pPr>
        <w:pStyle w:val="quote"/>
      </w:pPr>
      <w:r>
        <w:t>« </w:t>
      </w:r>
      <w:r w:rsidRPr="00781C58">
        <w:t>Il n</w:t>
      </w:r>
      <w:r>
        <w:t>’</w:t>
      </w:r>
      <w:r w:rsidRPr="00781C58">
        <w:t>est pas digne d</w:t>
      </w:r>
      <w:r>
        <w:t>’</w:t>
      </w:r>
      <w:r w:rsidRPr="00781C58">
        <w:t xml:space="preserve">eux de laisser subsister le nom de Piero della Francesca sous la jolie </w:t>
      </w:r>
      <w:r w:rsidRPr="00781C58">
        <w:rPr>
          <w:i/>
        </w:rPr>
        <w:t>Madone</w:t>
      </w:r>
      <w:r w:rsidRPr="00781C58">
        <w:t xml:space="preserve"> récemment acquise après tant de tribulations. Le Louvre ne possède aucune œuvre de Piero della Francesca. Ce serait faillir à nos traditions nationales de bonne foi, pour le puéril orgueil de tromper quelques visiteurs étrangers dénués d</w:t>
      </w:r>
      <w:r>
        <w:t>’</w:t>
      </w:r>
      <w:r w:rsidRPr="00781C58">
        <w:t>expérience, que de maintenir une attribution si manifestement erronée, et Paris n</w:t>
      </w:r>
      <w:r>
        <w:t>’</w:t>
      </w:r>
      <w:r w:rsidRPr="00781C58">
        <w:t>est pas Chicago.</w:t>
      </w:r>
      <w:r w:rsidR="00050857">
        <w:t> »</w:t>
      </w:r>
    </w:p>
    <w:p w14:paraId="08F1A191" w14:textId="77777777" w:rsidR="00F1709B" w:rsidRPr="00DF4CEB" w:rsidRDefault="00F1709B" w:rsidP="00F1709B">
      <w:pPr>
        <w:pStyle w:val="Corpsdetexte"/>
        <w:rPr>
          <w:lang w:val="it-IT"/>
        </w:rPr>
      </w:pPr>
      <w:r w:rsidRPr="00DF4CEB">
        <w:rPr>
          <w:lang w:val="it-IT"/>
        </w:rPr>
        <w:t>[…]</w:t>
      </w:r>
    </w:p>
    <w:p w14:paraId="38CFE5D5" w14:textId="77777777" w:rsidR="007A06A6" w:rsidRPr="003D0EBB" w:rsidRDefault="007A06A6" w:rsidP="007A06A6">
      <w:pPr>
        <w:pStyle w:val="Titre1"/>
        <w:rPr>
          <w:rFonts w:hint="eastAsia"/>
          <w:lang w:val="it-IT"/>
        </w:rPr>
      </w:pPr>
      <w:r>
        <w:rPr>
          <w:lang w:val="it-IT"/>
        </w:rPr>
        <w:t>Tome XXXIV, numéro 125</w:t>
      </w:r>
      <w:r w:rsidRPr="003D0EBB">
        <w:rPr>
          <w:lang w:val="it-IT"/>
        </w:rPr>
        <w:t>, 1</w:t>
      </w:r>
      <w:r w:rsidRPr="003D0EBB">
        <w:rPr>
          <w:vertAlign w:val="superscript"/>
          <w:lang w:val="it-IT"/>
        </w:rPr>
        <w:t>er</w:t>
      </w:r>
      <w:r w:rsidR="00F1709B">
        <w:rPr>
          <w:lang w:val="it-IT"/>
        </w:rPr>
        <w:t> mai </w:t>
      </w:r>
      <w:r>
        <w:rPr>
          <w:lang w:val="it-IT"/>
        </w:rPr>
        <w:t>1900</w:t>
      </w:r>
    </w:p>
    <w:p w14:paraId="1AB0F206" w14:textId="77777777" w:rsidR="00C04090" w:rsidRDefault="00C04090" w:rsidP="00F1709B">
      <w:pPr>
        <w:pStyle w:val="Titre2"/>
      </w:pPr>
      <w:r>
        <w:t>Musique [extrait]</w:t>
      </w:r>
    </w:p>
    <w:p w14:paraId="11419B43" w14:textId="77777777" w:rsidR="00C04090" w:rsidRPr="00925B7B" w:rsidRDefault="00C04090" w:rsidP="00C04090">
      <w:pPr>
        <w:pStyle w:val="term"/>
      </w:pPr>
      <w:proofErr w:type="gramStart"/>
      <w:r w:rsidRPr="00925B7B">
        <w:t>id</w:t>
      </w:r>
      <w:proofErr w:type="gramEnd"/>
      <w:r w:rsidRPr="00925B7B">
        <w:t> : article-</w:t>
      </w:r>
      <w:r>
        <w:t>1900</w:t>
      </w:r>
      <w:r w:rsidRPr="00925B7B">
        <w:t>-</w:t>
      </w:r>
      <w:r>
        <w:t>05</w:t>
      </w:r>
      <w:r w:rsidR="007C7FCF">
        <w:t>-01_</w:t>
      </w:r>
      <w:r>
        <w:t>540</w:t>
      </w:r>
    </w:p>
    <w:p w14:paraId="1CEE0CF8" w14:textId="77777777" w:rsidR="00C04090" w:rsidRPr="00925B7B" w:rsidRDefault="00C04090" w:rsidP="00C04090">
      <w:pPr>
        <w:pStyle w:val="term"/>
      </w:pPr>
      <w:proofErr w:type="gramStart"/>
      <w:r w:rsidRPr="00925B7B">
        <w:t>author</w:t>
      </w:r>
      <w:proofErr w:type="gramEnd"/>
      <w:r w:rsidRPr="00925B7B">
        <w:t xml:space="preserve"> : </w:t>
      </w:r>
      <w:r w:rsidRPr="002C4AC0">
        <w:rPr>
          <w:rFonts w:eastAsiaTheme="majorEastAsia"/>
        </w:rPr>
        <w:t>Bréville, Pierre de (1861-1949)</w:t>
      </w:r>
    </w:p>
    <w:p w14:paraId="73743F56" w14:textId="77777777" w:rsidR="00C04090" w:rsidRPr="00925B7B" w:rsidRDefault="00C04090" w:rsidP="00C04090">
      <w:pPr>
        <w:pStyle w:val="term"/>
      </w:pPr>
      <w:proofErr w:type="gramStart"/>
      <w:r w:rsidRPr="00925B7B">
        <w:t>signed</w:t>
      </w:r>
      <w:proofErr w:type="gramEnd"/>
      <w:r w:rsidRPr="00925B7B">
        <w:t xml:space="preserve"> : </w:t>
      </w:r>
      <w:r>
        <w:t>Pierre de Bréville</w:t>
      </w:r>
    </w:p>
    <w:p w14:paraId="4DAEBDC1" w14:textId="77777777" w:rsidR="00C04090" w:rsidRDefault="00C04090" w:rsidP="00C04090">
      <w:pPr>
        <w:pStyle w:val="term"/>
      </w:pPr>
      <w:proofErr w:type="gramStart"/>
      <w:r w:rsidRPr="00925B7B">
        <w:t>section</w:t>
      </w:r>
      <w:proofErr w:type="gramEnd"/>
      <w:r>
        <w:t> : Musique</w:t>
      </w:r>
    </w:p>
    <w:p w14:paraId="43B2642A" w14:textId="77777777" w:rsidR="00C04090" w:rsidRPr="0044359D" w:rsidRDefault="00C04090" w:rsidP="00C04090">
      <w:pPr>
        <w:pStyle w:val="term"/>
      </w:pPr>
      <w:proofErr w:type="gramStart"/>
      <w:r w:rsidRPr="00DA7419">
        <w:t>title</w:t>
      </w:r>
      <w:proofErr w:type="gramEnd"/>
      <w:r w:rsidRPr="00DA7419">
        <w:t xml:space="preserve"> : </w:t>
      </w:r>
      <w:r>
        <w:t>Musique [extrait]</w:t>
      </w:r>
    </w:p>
    <w:p w14:paraId="2DB96AF0" w14:textId="77777777" w:rsidR="007C7FCF" w:rsidRDefault="00C04090" w:rsidP="00C04090">
      <w:pPr>
        <w:pStyle w:val="term"/>
      </w:pPr>
      <w:proofErr w:type="gramStart"/>
      <w:r w:rsidRPr="00925B7B">
        <w:t>date</w:t>
      </w:r>
      <w:proofErr w:type="gramEnd"/>
      <w:r w:rsidRPr="00925B7B">
        <w:t> :</w:t>
      </w:r>
      <w:r>
        <w:t xml:space="preserve"> 1900-05</w:t>
      </w:r>
      <w:r w:rsidR="007C7FCF">
        <w:t>-01</w:t>
      </w:r>
    </w:p>
    <w:p w14:paraId="3D483E32" w14:textId="77777777" w:rsidR="00C04090" w:rsidRDefault="007C7FCF" w:rsidP="00C04090">
      <w:pPr>
        <w:pStyle w:val="term"/>
      </w:pPr>
      <w:proofErr w:type="gramStart"/>
      <w:r>
        <w:t>ref</w:t>
      </w:r>
      <w:proofErr w:type="gramEnd"/>
      <w:r w:rsidR="00C04090" w:rsidRPr="00925B7B">
        <w:t xml:space="preserve"> : </w:t>
      </w:r>
      <w:r w:rsidR="00C04090" w:rsidRPr="00DF4CEB">
        <w:t>Tome XXXIV, numéro 125, 1</w:t>
      </w:r>
      <w:r w:rsidR="00C04090" w:rsidRPr="00DF4CEB">
        <w:rPr>
          <w:vertAlign w:val="superscript"/>
        </w:rPr>
        <w:t>er</w:t>
      </w:r>
      <w:r w:rsidR="00C04090" w:rsidRPr="00DF4CEB">
        <w:t> mai 1900</w:t>
      </w:r>
      <w:r w:rsidR="00C04090" w:rsidRPr="00925B7B">
        <w:t xml:space="preserve">, </w:t>
      </w:r>
      <w:r w:rsidR="00C04090">
        <w:t>p. 535-540 [540]</w:t>
      </w:r>
    </w:p>
    <w:p w14:paraId="1786E92C" w14:textId="77777777" w:rsidR="00C04090" w:rsidRDefault="00C04090" w:rsidP="00C04090">
      <w:pPr>
        <w:pStyle w:val="byline"/>
      </w:pPr>
      <w:r w:rsidRPr="00601A80">
        <w:rPr>
          <w:smallCaps/>
        </w:rPr>
        <w:t>Pierre de Bréville</w:t>
      </w:r>
      <w:r>
        <w:t>.</w:t>
      </w:r>
    </w:p>
    <w:p w14:paraId="2DABEAC4" w14:textId="77777777" w:rsidR="00C04090" w:rsidRDefault="00C04090" w:rsidP="00C04090">
      <w:pPr>
        <w:pStyle w:val="bibl"/>
      </w:pPr>
      <w:r w:rsidRPr="00DF4CEB">
        <w:t>Tome XXXIV, numéro 125, 1</w:t>
      </w:r>
      <w:r w:rsidRPr="00DF4CEB">
        <w:rPr>
          <w:vertAlign w:val="superscript"/>
        </w:rPr>
        <w:t>er</w:t>
      </w:r>
      <w:r w:rsidRPr="00DF4CEB">
        <w:t> mai 1900</w:t>
      </w:r>
      <w:r w:rsidRPr="00925B7B">
        <w:t xml:space="preserve">, </w:t>
      </w:r>
      <w:r>
        <w:t>p. 535-540 [540].</w:t>
      </w:r>
    </w:p>
    <w:p w14:paraId="375A3A5E" w14:textId="77777777" w:rsidR="00C04090" w:rsidRDefault="00C04090" w:rsidP="003326E0">
      <w:pPr>
        <w:pStyle w:val="Corpsdetexte"/>
        <w:rPr>
          <w:rFonts w:cs="Times New Roman"/>
        </w:rPr>
      </w:pPr>
      <w:r>
        <w:rPr>
          <w:rFonts w:cs="Times New Roman"/>
        </w:rPr>
        <w:t>[…]</w:t>
      </w:r>
    </w:p>
    <w:p w14:paraId="1B7E07D6" w14:textId="77777777" w:rsidR="005F258A" w:rsidRPr="00781C58" w:rsidRDefault="00781C58" w:rsidP="003326E0">
      <w:pPr>
        <w:pStyle w:val="Corpsdetexte"/>
        <w:rPr>
          <w:rFonts w:cs="Times New Roman"/>
        </w:rPr>
      </w:pPr>
      <w:r w:rsidRPr="00781C58">
        <w:rPr>
          <w:rFonts w:cs="Times New Roman"/>
        </w:rPr>
        <w:t xml:space="preserve">Au Châtelet, le </w:t>
      </w:r>
      <w:r w:rsidRPr="00781C58">
        <w:rPr>
          <w:rFonts w:cs="Times New Roman"/>
          <w:i/>
        </w:rPr>
        <w:t>Stabat</w:t>
      </w:r>
      <w:r w:rsidRPr="00781C58">
        <w:rPr>
          <w:rFonts w:cs="Times New Roman"/>
        </w:rPr>
        <w:t xml:space="preserve"> de Pergolèse s</w:t>
      </w:r>
      <w:r>
        <w:rPr>
          <w:rFonts w:cs="Times New Roman"/>
        </w:rPr>
        <w:t>’</w:t>
      </w:r>
      <w:r w:rsidRPr="00781C58">
        <w:rPr>
          <w:rFonts w:cs="Times New Roman"/>
        </w:rPr>
        <w:t xml:space="preserve">est timidement glissé parmi des œuvres toutes profanes </w:t>
      </w:r>
      <w:r w:rsidRPr="00781C58">
        <w:rPr>
          <w:rFonts w:cs="Times New Roman"/>
        </w:rPr>
        <w:lastRenderedPageBreak/>
        <w:t>[…].</w:t>
      </w:r>
    </w:p>
    <w:p w14:paraId="4CFF4E7E" w14:textId="77777777" w:rsidR="007A06A6" w:rsidRDefault="007A06A6" w:rsidP="007A06A6">
      <w:pPr>
        <w:pStyle w:val="Titre1"/>
        <w:rPr>
          <w:rFonts w:hint="eastAsia"/>
        </w:rPr>
      </w:pPr>
      <w:r>
        <w:t>Tome XXXIV, numéro 126, 1</w:t>
      </w:r>
      <w:r w:rsidRPr="00685873">
        <w:rPr>
          <w:vertAlign w:val="superscript"/>
        </w:rPr>
        <w:t>er</w:t>
      </w:r>
      <w:r w:rsidR="00C04090">
        <w:t> juin </w:t>
      </w:r>
      <w:r>
        <w:t>1900</w:t>
      </w:r>
    </w:p>
    <w:p w14:paraId="797328FD" w14:textId="77777777" w:rsidR="00C04090" w:rsidRDefault="00C04090" w:rsidP="00F1709B">
      <w:pPr>
        <w:pStyle w:val="Titre2"/>
      </w:pPr>
      <w:r w:rsidRPr="00781C58">
        <w:t>Le phénomène Lombroso</w:t>
      </w:r>
    </w:p>
    <w:p w14:paraId="51F85D5B" w14:textId="77777777" w:rsidR="00C04090" w:rsidRPr="00925B7B" w:rsidRDefault="00C04090" w:rsidP="00C04090">
      <w:pPr>
        <w:pStyle w:val="term"/>
      </w:pPr>
      <w:proofErr w:type="gramStart"/>
      <w:r w:rsidRPr="00925B7B">
        <w:t>id</w:t>
      </w:r>
      <w:proofErr w:type="gramEnd"/>
      <w:r w:rsidRPr="00925B7B">
        <w:t> : article-</w:t>
      </w:r>
      <w:r>
        <w:t>1900</w:t>
      </w:r>
      <w:r w:rsidRPr="00925B7B">
        <w:t>-</w:t>
      </w:r>
      <w:r>
        <w:t>06</w:t>
      </w:r>
      <w:r w:rsidR="007C7FCF">
        <w:t>-01_</w:t>
      </w:r>
      <w:r>
        <w:t>627</w:t>
      </w:r>
    </w:p>
    <w:p w14:paraId="4022582E" w14:textId="77777777" w:rsidR="00C04090" w:rsidRPr="00925B7B" w:rsidRDefault="00C04090" w:rsidP="00C04090">
      <w:pPr>
        <w:pStyle w:val="term"/>
      </w:pPr>
      <w:proofErr w:type="gramStart"/>
      <w:r w:rsidRPr="00925B7B">
        <w:t>author</w:t>
      </w:r>
      <w:proofErr w:type="gramEnd"/>
      <w:r w:rsidRPr="00925B7B">
        <w:t xml:space="preserve"> : </w:t>
      </w:r>
      <w:r>
        <w:rPr>
          <w:rFonts w:eastAsiaTheme="majorEastAsia"/>
        </w:rPr>
        <w:t>Mesnil, Jacques (1872-1940)</w:t>
      </w:r>
    </w:p>
    <w:p w14:paraId="009DBAAD" w14:textId="77777777" w:rsidR="00C04090" w:rsidRPr="00925B7B" w:rsidRDefault="00C04090" w:rsidP="00C04090">
      <w:pPr>
        <w:pStyle w:val="term"/>
      </w:pPr>
      <w:proofErr w:type="gramStart"/>
      <w:r w:rsidRPr="00925B7B">
        <w:t>signed</w:t>
      </w:r>
      <w:proofErr w:type="gramEnd"/>
      <w:r w:rsidRPr="00925B7B">
        <w:t xml:space="preserve"> : </w:t>
      </w:r>
      <w:r>
        <w:t>Jacques Mesnil</w:t>
      </w:r>
    </w:p>
    <w:p w14:paraId="3E0F29C8" w14:textId="77777777" w:rsidR="00C04090" w:rsidRDefault="00C04090" w:rsidP="00C04090">
      <w:pPr>
        <w:pStyle w:val="term"/>
      </w:pPr>
      <w:proofErr w:type="gramStart"/>
      <w:r w:rsidRPr="00925B7B">
        <w:t>section</w:t>
      </w:r>
      <w:proofErr w:type="gramEnd"/>
      <w:r>
        <w:t> : none</w:t>
      </w:r>
    </w:p>
    <w:p w14:paraId="66C2BA91" w14:textId="77777777" w:rsidR="00C04090" w:rsidRPr="00C04090" w:rsidRDefault="00C04090" w:rsidP="00C04090">
      <w:pPr>
        <w:pStyle w:val="term"/>
      </w:pPr>
      <w:proofErr w:type="gramStart"/>
      <w:r w:rsidRPr="00DA7419">
        <w:t>title</w:t>
      </w:r>
      <w:proofErr w:type="gramEnd"/>
      <w:r w:rsidRPr="00DA7419">
        <w:t xml:space="preserve"> : </w:t>
      </w:r>
      <w:r w:rsidRPr="00C04090">
        <w:t>Le phénomène Lombroso</w:t>
      </w:r>
    </w:p>
    <w:p w14:paraId="577C3AF8" w14:textId="77777777" w:rsidR="007C7FCF" w:rsidRDefault="00C04090" w:rsidP="00C04090">
      <w:pPr>
        <w:pStyle w:val="term"/>
      </w:pPr>
      <w:proofErr w:type="gramStart"/>
      <w:r w:rsidRPr="00925B7B">
        <w:t>date</w:t>
      </w:r>
      <w:proofErr w:type="gramEnd"/>
      <w:r w:rsidRPr="00925B7B">
        <w:t> :</w:t>
      </w:r>
      <w:r>
        <w:t xml:space="preserve"> 1900-06</w:t>
      </w:r>
      <w:r w:rsidR="007C7FCF">
        <w:t>-01</w:t>
      </w:r>
    </w:p>
    <w:p w14:paraId="53EF2451" w14:textId="77777777" w:rsidR="00C04090" w:rsidRDefault="007C7FCF" w:rsidP="00C04090">
      <w:pPr>
        <w:pStyle w:val="term"/>
      </w:pPr>
      <w:proofErr w:type="gramStart"/>
      <w:r>
        <w:t>ref</w:t>
      </w:r>
      <w:proofErr w:type="gramEnd"/>
      <w:r w:rsidR="00C04090" w:rsidRPr="00925B7B">
        <w:t xml:space="preserve"> : </w:t>
      </w:r>
      <w:r w:rsidR="00C04090">
        <w:t>Tome XXXIV, numéro 126, 1</w:t>
      </w:r>
      <w:r w:rsidR="00C04090" w:rsidRPr="00685873">
        <w:rPr>
          <w:vertAlign w:val="superscript"/>
        </w:rPr>
        <w:t>er</w:t>
      </w:r>
      <w:r w:rsidR="00C04090">
        <w:t> juin 1900</w:t>
      </w:r>
      <w:r w:rsidR="00C04090" w:rsidRPr="00925B7B">
        <w:t xml:space="preserve">, </w:t>
      </w:r>
      <w:r w:rsidR="00C04090">
        <w:t>p. 627-650</w:t>
      </w:r>
    </w:p>
    <w:p w14:paraId="18512AAB" w14:textId="77777777" w:rsidR="00C04090" w:rsidRDefault="00C04090" w:rsidP="00C04090">
      <w:pPr>
        <w:pStyle w:val="byline"/>
      </w:pPr>
      <w:r>
        <w:rPr>
          <w:smallCaps/>
        </w:rPr>
        <w:t>Jacques Mesnil</w:t>
      </w:r>
      <w:r>
        <w:t>.</w:t>
      </w:r>
    </w:p>
    <w:p w14:paraId="7CDEA388" w14:textId="77777777" w:rsidR="00C04090" w:rsidRDefault="00C04090" w:rsidP="00C04090">
      <w:pPr>
        <w:pStyle w:val="bibl"/>
      </w:pPr>
      <w:r>
        <w:t>Tome XXXIV, numéro 126, 1</w:t>
      </w:r>
      <w:r w:rsidRPr="00685873">
        <w:rPr>
          <w:vertAlign w:val="superscript"/>
        </w:rPr>
        <w:t>er</w:t>
      </w:r>
      <w:r>
        <w:t> juin 1900</w:t>
      </w:r>
      <w:r w:rsidRPr="00925B7B">
        <w:t xml:space="preserve">, </w:t>
      </w:r>
      <w:r>
        <w:t>p. 627-650.</w:t>
      </w:r>
    </w:p>
    <w:p w14:paraId="04348834" w14:textId="77777777" w:rsidR="005F258A" w:rsidRPr="00781C58" w:rsidRDefault="00781C58" w:rsidP="003326E0">
      <w:pPr>
        <w:pStyle w:val="Corpsdetexte"/>
        <w:rPr>
          <w:rFonts w:cs="Times New Roman"/>
        </w:rPr>
      </w:pPr>
      <w:r w:rsidRPr="00781C58">
        <w:rPr>
          <w:rFonts w:cs="Times New Roman"/>
        </w:rPr>
        <w:t>L</w:t>
      </w:r>
      <w:r>
        <w:rPr>
          <w:rFonts w:cs="Times New Roman"/>
        </w:rPr>
        <w:t>’</w:t>
      </w:r>
      <w:r w:rsidRPr="00781C58">
        <w:rPr>
          <w:rFonts w:cs="Times New Roman"/>
        </w:rPr>
        <w:t>immense succès des ouvrages de Lombroso, l</w:t>
      </w:r>
      <w:r>
        <w:rPr>
          <w:rFonts w:cs="Times New Roman"/>
        </w:rPr>
        <w:t>’</w:t>
      </w:r>
      <w:r w:rsidRPr="00781C58">
        <w:rPr>
          <w:rFonts w:cs="Times New Roman"/>
        </w:rPr>
        <w:t>influence incontestable qu</w:t>
      </w:r>
      <w:r>
        <w:rPr>
          <w:rFonts w:cs="Times New Roman"/>
        </w:rPr>
        <w:t>’</w:t>
      </w:r>
      <w:r w:rsidRPr="00781C58">
        <w:rPr>
          <w:rFonts w:cs="Times New Roman"/>
        </w:rPr>
        <w:t>ils exercent sur les opinions de la masse du public sont dignes d</w:t>
      </w:r>
      <w:r>
        <w:rPr>
          <w:rFonts w:cs="Times New Roman"/>
        </w:rPr>
        <w:t>’</w:t>
      </w:r>
      <w:r w:rsidRPr="00781C58">
        <w:rPr>
          <w:rFonts w:cs="Times New Roman"/>
        </w:rPr>
        <w:t>attirer l</w:t>
      </w:r>
      <w:r>
        <w:rPr>
          <w:rFonts w:cs="Times New Roman"/>
        </w:rPr>
        <w:t>’</w:t>
      </w:r>
      <w:r w:rsidRPr="00781C58">
        <w:rPr>
          <w:rFonts w:cs="Times New Roman"/>
        </w:rPr>
        <w:t>attention, non seulement du psychologue et de l</w:t>
      </w:r>
      <w:r>
        <w:rPr>
          <w:rFonts w:cs="Times New Roman"/>
        </w:rPr>
        <w:t>’</w:t>
      </w:r>
      <w:r w:rsidRPr="00781C58">
        <w:rPr>
          <w:rFonts w:cs="Times New Roman"/>
        </w:rPr>
        <w:t>historien, mais de quiconque s</w:t>
      </w:r>
      <w:r>
        <w:rPr>
          <w:rFonts w:cs="Times New Roman"/>
        </w:rPr>
        <w:t>’</w:t>
      </w:r>
      <w:r w:rsidRPr="00781C58">
        <w:rPr>
          <w:rFonts w:cs="Times New Roman"/>
        </w:rPr>
        <w:t>intéresse aux tendances de notre époque et cherche à dégager les éléments de la société moderne.</w:t>
      </w:r>
    </w:p>
    <w:p w14:paraId="6E59E6AA" w14:textId="77777777" w:rsidR="005F258A" w:rsidRPr="00781C58" w:rsidRDefault="00781C58" w:rsidP="003326E0">
      <w:pPr>
        <w:pStyle w:val="Corpsdetexte"/>
        <w:rPr>
          <w:rFonts w:cs="Times New Roman"/>
        </w:rPr>
      </w:pPr>
      <w:r w:rsidRPr="00781C58">
        <w:rPr>
          <w:rFonts w:cs="Times New Roman"/>
        </w:rPr>
        <w:t>Lombroso est certainement l</w:t>
      </w:r>
      <w:r>
        <w:rPr>
          <w:rFonts w:cs="Times New Roman"/>
        </w:rPr>
        <w:t>’</w:t>
      </w:r>
      <w:r w:rsidRPr="00781C58">
        <w:rPr>
          <w:rFonts w:cs="Times New Roman"/>
        </w:rPr>
        <w:t>un des hommes les plus universellement connus qui soient aujourd</w:t>
      </w:r>
      <w:r>
        <w:rPr>
          <w:rFonts w:cs="Times New Roman"/>
        </w:rPr>
        <w:t>’</w:t>
      </w:r>
      <w:r w:rsidRPr="00781C58">
        <w:rPr>
          <w:rFonts w:cs="Times New Roman"/>
        </w:rPr>
        <w:t>hui</w:t>
      </w:r>
      <w:r>
        <w:rPr>
          <w:rFonts w:cs="Times New Roman"/>
        </w:rPr>
        <w:t> :</w:t>
      </w:r>
      <w:r w:rsidRPr="00781C58">
        <w:rPr>
          <w:rFonts w:cs="Times New Roman"/>
        </w:rPr>
        <w:t xml:space="preserve"> aux yeux du commun des lecteurs, il passe pour un grand savant. Son nom est attaché à différentes idées qui courent les rues et sont répétées par une foule de gens qui n</w:t>
      </w:r>
      <w:r>
        <w:rPr>
          <w:rFonts w:cs="Times New Roman"/>
        </w:rPr>
        <w:t>’</w:t>
      </w:r>
      <w:r w:rsidRPr="00781C58">
        <w:rPr>
          <w:rFonts w:cs="Times New Roman"/>
        </w:rPr>
        <w:t>ont jamais ouvert un de ses livres. Il est considéré comme le chef de l</w:t>
      </w:r>
      <w:r>
        <w:rPr>
          <w:rFonts w:cs="Times New Roman"/>
        </w:rPr>
        <w:t>’</w:t>
      </w:r>
      <w:r w:rsidRPr="00781C58">
        <w:rPr>
          <w:rFonts w:cs="Times New Roman"/>
        </w:rPr>
        <w:t>école anthropologique, comme le créateur de vastes conceptions nouvelles appelées à révolutionner le droit pénal autant que la psychiatrie. La presse, qui a la prétention de représenter l</w:t>
      </w:r>
      <w:r>
        <w:rPr>
          <w:rFonts w:cs="Times New Roman"/>
        </w:rPr>
        <w:t>’</w:t>
      </w:r>
      <w:r w:rsidRPr="00781C58">
        <w:rPr>
          <w:rFonts w:cs="Times New Roman"/>
        </w:rPr>
        <w:t>opinion publique, répand largement les idées de Lombroso</w:t>
      </w:r>
      <w:r>
        <w:rPr>
          <w:rFonts w:cs="Times New Roman"/>
        </w:rPr>
        <w:t> ;</w:t>
      </w:r>
      <w:r w:rsidRPr="00781C58">
        <w:rPr>
          <w:rFonts w:cs="Times New Roman"/>
        </w:rPr>
        <w:t xml:space="preserve"> on les entend proférer du haut de la tribune parlementaire, les orateurs de meeting les hurlent, les avocats ont trouvé en elles un précieux moyen de défense dans les cas désespérés</w:t>
      </w:r>
      <w:r>
        <w:rPr>
          <w:rFonts w:cs="Times New Roman"/>
        </w:rPr>
        <w:t> ;</w:t>
      </w:r>
      <w:r w:rsidRPr="00781C58">
        <w:rPr>
          <w:rFonts w:cs="Times New Roman"/>
        </w:rPr>
        <w:t xml:space="preserve"> bref ces idées fermentent dans tous les milieux où s</w:t>
      </w:r>
      <w:r>
        <w:rPr>
          <w:rFonts w:cs="Times New Roman"/>
        </w:rPr>
        <w:t>’</w:t>
      </w:r>
      <w:r w:rsidRPr="00781C58">
        <w:rPr>
          <w:rFonts w:cs="Times New Roman"/>
        </w:rPr>
        <w:t>active ce que l</w:t>
      </w:r>
      <w:r>
        <w:rPr>
          <w:rFonts w:cs="Times New Roman"/>
        </w:rPr>
        <w:t>’</w:t>
      </w:r>
      <w:r w:rsidRPr="00781C58">
        <w:rPr>
          <w:rFonts w:cs="Times New Roman"/>
        </w:rPr>
        <w:t>on nomme aujourd</w:t>
      </w:r>
      <w:r>
        <w:rPr>
          <w:rFonts w:cs="Times New Roman"/>
        </w:rPr>
        <w:t>’</w:t>
      </w:r>
      <w:r w:rsidRPr="00781C58">
        <w:rPr>
          <w:rFonts w:cs="Times New Roman"/>
        </w:rPr>
        <w:t xml:space="preserve">hui </w:t>
      </w:r>
      <w:r>
        <w:rPr>
          <w:rFonts w:cs="Times New Roman"/>
        </w:rPr>
        <w:t>« </w:t>
      </w:r>
      <w:r w:rsidRPr="00781C58">
        <w:rPr>
          <w:rFonts w:cs="Times New Roman"/>
        </w:rPr>
        <w:t>la vie publique</w:t>
      </w:r>
      <w:r w:rsidR="00050857">
        <w:rPr>
          <w:rFonts w:cs="Times New Roman"/>
        </w:rPr>
        <w:t> »</w:t>
      </w:r>
      <w:r w:rsidRPr="00781C58">
        <w:rPr>
          <w:rFonts w:cs="Times New Roman"/>
        </w:rPr>
        <w:t>.</w:t>
      </w:r>
    </w:p>
    <w:p w14:paraId="09F2F54E" w14:textId="77777777" w:rsidR="005F258A" w:rsidRPr="00781C58" w:rsidRDefault="00781C58" w:rsidP="003326E0">
      <w:pPr>
        <w:pStyle w:val="Corpsdetexte"/>
        <w:rPr>
          <w:rFonts w:cs="Times New Roman"/>
        </w:rPr>
      </w:pPr>
      <w:r w:rsidRPr="00781C58">
        <w:rPr>
          <w:rFonts w:cs="Times New Roman"/>
        </w:rPr>
        <w:t>D</w:t>
      </w:r>
      <w:r>
        <w:rPr>
          <w:rFonts w:cs="Times New Roman"/>
        </w:rPr>
        <w:t>’</w:t>
      </w:r>
      <w:r w:rsidRPr="00781C58">
        <w:rPr>
          <w:rFonts w:cs="Times New Roman"/>
        </w:rPr>
        <w:t>où provient la célébrité de Lombroso</w:t>
      </w:r>
      <w:r>
        <w:rPr>
          <w:rFonts w:cs="Times New Roman"/>
        </w:rPr>
        <w:t> ?</w:t>
      </w:r>
      <w:r w:rsidRPr="00781C58">
        <w:rPr>
          <w:rFonts w:cs="Times New Roman"/>
        </w:rPr>
        <w:t xml:space="preserve"> Quelles sont les causes du succès rapide de ses théories</w:t>
      </w:r>
      <w:r>
        <w:rPr>
          <w:rFonts w:cs="Times New Roman"/>
        </w:rPr>
        <w:t> ?</w:t>
      </w:r>
    </w:p>
    <w:p w14:paraId="48B97A64" w14:textId="77777777" w:rsidR="005F258A" w:rsidRPr="00781C58" w:rsidRDefault="00781C58" w:rsidP="003326E0">
      <w:pPr>
        <w:pStyle w:val="Corpsdetexte"/>
        <w:rPr>
          <w:rFonts w:cs="Times New Roman"/>
        </w:rPr>
      </w:pPr>
      <w:r w:rsidRPr="00781C58">
        <w:rPr>
          <w:rFonts w:cs="Times New Roman"/>
        </w:rPr>
        <w:t>Faut-il les chercher dans les qualités intrinsèques de l</w:t>
      </w:r>
      <w:r>
        <w:rPr>
          <w:rFonts w:cs="Times New Roman"/>
        </w:rPr>
        <w:t>’</w:t>
      </w:r>
      <w:r w:rsidRPr="00781C58">
        <w:rPr>
          <w:rFonts w:cs="Times New Roman"/>
        </w:rPr>
        <w:t>œuvre, ou résident-elles plutôt dans les instincts de la foule</w:t>
      </w:r>
      <w:r>
        <w:rPr>
          <w:rFonts w:cs="Times New Roman"/>
        </w:rPr>
        <w:t> ?</w:t>
      </w:r>
      <w:r w:rsidRPr="00781C58">
        <w:rPr>
          <w:rFonts w:cs="Times New Roman"/>
        </w:rPr>
        <w:t xml:space="preserve"> Lombroso a-t-il découvert une grande vérité scientifique, capable de s</w:t>
      </w:r>
      <w:r>
        <w:rPr>
          <w:rFonts w:cs="Times New Roman"/>
        </w:rPr>
        <w:t>’</w:t>
      </w:r>
      <w:r w:rsidRPr="00781C58">
        <w:rPr>
          <w:rFonts w:cs="Times New Roman"/>
        </w:rPr>
        <w:t>imposer à tous par son caractère d</w:t>
      </w:r>
      <w:r>
        <w:rPr>
          <w:rFonts w:cs="Times New Roman"/>
        </w:rPr>
        <w:t>’</w:t>
      </w:r>
      <w:r w:rsidRPr="00781C58">
        <w:rPr>
          <w:rFonts w:cs="Times New Roman"/>
        </w:rPr>
        <w:t>évidence, de certitude, ou bien a-t-il mis la science au service de certaines opinions courantes, a-t-il construit le système qui correspond le mieux aux besoins actuels d</w:t>
      </w:r>
      <w:r>
        <w:rPr>
          <w:rFonts w:cs="Times New Roman"/>
        </w:rPr>
        <w:t>’</w:t>
      </w:r>
      <w:r w:rsidRPr="00781C58">
        <w:rPr>
          <w:rFonts w:cs="Times New Roman"/>
        </w:rPr>
        <w:t>une grande et puissante portion de notre société</w:t>
      </w:r>
      <w:r>
        <w:rPr>
          <w:rFonts w:cs="Times New Roman"/>
        </w:rPr>
        <w:t> ?</w:t>
      </w:r>
      <w:r w:rsidRPr="00781C58">
        <w:rPr>
          <w:rFonts w:cs="Times New Roman"/>
        </w:rPr>
        <w:t xml:space="preserve"> Tel est le problème que je vais tenter de résoudre.</w:t>
      </w:r>
    </w:p>
    <w:p w14:paraId="0E992BFE" w14:textId="77777777" w:rsidR="005F258A" w:rsidRPr="00781C58" w:rsidRDefault="003326E0" w:rsidP="00E020FE">
      <w:pPr>
        <w:pStyle w:val="Titre3"/>
        <w:jc w:val="center"/>
        <w:pPrChange w:id="18" w:author="Marguerite-Marie Bordry" w:date="2018-12-11T14:56:00Z">
          <w:pPr>
            <w:pStyle w:val="Titre3"/>
          </w:pPr>
        </w:pPrChange>
      </w:pPr>
      <w:r>
        <w:lastRenderedPageBreak/>
        <w:t>I</w:t>
      </w:r>
    </w:p>
    <w:p w14:paraId="253964B3" w14:textId="7279BECD" w:rsidR="005F258A" w:rsidRPr="00781C58" w:rsidRDefault="00781C58" w:rsidP="003326E0">
      <w:pPr>
        <w:pStyle w:val="Corpsdetexte"/>
        <w:rPr>
          <w:rFonts w:cs="Times New Roman"/>
        </w:rPr>
      </w:pPr>
      <w:r w:rsidRPr="00781C58">
        <w:rPr>
          <w:rFonts w:cs="Times New Roman"/>
        </w:rPr>
        <w:t>Lombroso est-il un véritable savant</w:t>
      </w:r>
      <w:r>
        <w:rPr>
          <w:rFonts w:cs="Times New Roman"/>
        </w:rPr>
        <w:t> ?</w:t>
      </w:r>
      <w:r w:rsidRPr="00781C58">
        <w:rPr>
          <w:rFonts w:cs="Times New Roman"/>
        </w:rPr>
        <w:t xml:space="preserve"> A-t-il les qualités essentielles du savant</w:t>
      </w:r>
      <w:r>
        <w:rPr>
          <w:rFonts w:cs="Times New Roman"/>
        </w:rPr>
        <w:t> :</w:t>
      </w:r>
      <w:r w:rsidRPr="00781C58">
        <w:rPr>
          <w:rFonts w:cs="Times New Roman"/>
        </w:rPr>
        <w:t xml:space="preserve"> sait-il observer les phénomènes patiemment, minutieusement, exactement, complètement</w:t>
      </w:r>
      <w:r>
        <w:rPr>
          <w:rFonts w:cs="Times New Roman"/>
        </w:rPr>
        <w:t> ?</w:t>
      </w:r>
      <w:r w:rsidRPr="00781C58">
        <w:rPr>
          <w:rFonts w:cs="Times New Roman"/>
        </w:rPr>
        <w:t xml:space="preserve"> Est-ce un expérimentateur intelligent et consciencieux</w:t>
      </w:r>
      <w:r>
        <w:rPr>
          <w:rFonts w:cs="Times New Roman"/>
        </w:rPr>
        <w:t> ?</w:t>
      </w:r>
      <w:r w:rsidRPr="00781C58">
        <w:rPr>
          <w:rFonts w:cs="Times New Roman"/>
        </w:rPr>
        <w:t xml:space="preserve"> Sait-il interpréter les faits, les critiquer, les coordonner, en induire logiquement des vérités générales</w:t>
      </w:r>
      <w:r>
        <w:rPr>
          <w:rFonts w:cs="Times New Roman"/>
        </w:rPr>
        <w:t> ?</w:t>
      </w:r>
      <w:r w:rsidRPr="00781C58">
        <w:rPr>
          <w:rFonts w:cs="Times New Roman"/>
        </w:rPr>
        <w:t xml:space="preserve"> A-t-il enfin cette probité scientifique qui construit les théories d</w:t>
      </w:r>
      <w:r>
        <w:rPr>
          <w:rFonts w:cs="Times New Roman"/>
        </w:rPr>
        <w:t>’</w:t>
      </w:r>
      <w:r w:rsidRPr="00781C58">
        <w:rPr>
          <w:rFonts w:cs="Times New Roman"/>
        </w:rPr>
        <w:t>après les faits et s</w:t>
      </w:r>
      <w:r>
        <w:rPr>
          <w:rFonts w:cs="Times New Roman"/>
        </w:rPr>
        <w:t>’</w:t>
      </w:r>
      <w:r w:rsidRPr="00781C58">
        <w:rPr>
          <w:rFonts w:cs="Times New Roman"/>
        </w:rPr>
        <w:t xml:space="preserve">abstient de contraindre les faits à entrer dans </w:t>
      </w:r>
      <w:del w:id="19" w:author="Marguerite-Marie Bordry" w:date="2018-12-11T14:57:00Z">
        <w:r w:rsidRPr="00781C58" w:rsidDel="00724846">
          <w:rPr>
            <w:rFonts w:cs="Times New Roman"/>
          </w:rPr>
          <w:delText>[</w:delText>
        </w:r>
      </w:del>
      <w:r w:rsidRPr="00781C58">
        <w:rPr>
          <w:rFonts w:cs="Times New Roman"/>
        </w:rPr>
        <w:t xml:space="preserve">des théories préconçues, </w:t>
      </w:r>
      <w:r w:rsidR="00050857">
        <w:rPr>
          <w:rFonts w:cs="Times New Roman"/>
        </w:rPr>
        <w:t>— </w:t>
      </w:r>
      <w:r w:rsidRPr="00781C58">
        <w:rPr>
          <w:rFonts w:cs="Times New Roman"/>
        </w:rPr>
        <w:t>qui tient compte de l</w:t>
      </w:r>
      <w:r>
        <w:rPr>
          <w:rFonts w:cs="Times New Roman"/>
        </w:rPr>
        <w:t>’</w:t>
      </w:r>
      <w:r w:rsidRPr="00781C58">
        <w:rPr>
          <w:rFonts w:cs="Times New Roman"/>
        </w:rPr>
        <w:t>ensemble des phénomènes observés et non pas uniquement de ceux qui corroborent telle hypothèse préférée</w:t>
      </w:r>
      <w:r>
        <w:rPr>
          <w:rFonts w:cs="Times New Roman"/>
        </w:rPr>
        <w:t> ?</w:t>
      </w:r>
    </w:p>
    <w:p w14:paraId="25D8EE10" w14:textId="77777777" w:rsidR="005F258A" w:rsidRPr="00781C58" w:rsidRDefault="00781C58" w:rsidP="003326E0">
      <w:pPr>
        <w:pStyle w:val="Corpsdetexte"/>
        <w:rPr>
          <w:rFonts w:cs="Times New Roman"/>
        </w:rPr>
      </w:pPr>
      <w:r w:rsidRPr="00781C58">
        <w:rPr>
          <w:rFonts w:cs="Times New Roman"/>
        </w:rPr>
        <w:t>La lecture d</w:t>
      </w:r>
      <w:r>
        <w:rPr>
          <w:rFonts w:cs="Times New Roman"/>
        </w:rPr>
        <w:t>’</w:t>
      </w:r>
      <w:r w:rsidRPr="00781C58">
        <w:rPr>
          <w:rFonts w:cs="Times New Roman"/>
        </w:rPr>
        <w:t>un livre de Lombroso édifie bientôt à cet égard le lecteur, s</w:t>
      </w:r>
      <w:r>
        <w:rPr>
          <w:rFonts w:cs="Times New Roman"/>
        </w:rPr>
        <w:t>’</w:t>
      </w:r>
      <w:r w:rsidRPr="00781C58">
        <w:rPr>
          <w:rFonts w:cs="Times New Roman"/>
        </w:rPr>
        <w:t>il est attentif et intelligent. Troublante lecture</w:t>
      </w:r>
      <w:r>
        <w:rPr>
          <w:rFonts w:cs="Times New Roman"/>
        </w:rPr>
        <w:t> !</w:t>
      </w:r>
      <w:r w:rsidRPr="00781C58">
        <w:rPr>
          <w:rFonts w:cs="Times New Roman"/>
        </w:rPr>
        <w:t xml:space="preserve"> L</w:t>
      </w:r>
      <w:r>
        <w:rPr>
          <w:rFonts w:cs="Times New Roman"/>
        </w:rPr>
        <w:t>’</w:t>
      </w:r>
      <w:r w:rsidRPr="00781C58">
        <w:rPr>
          <w:rFonts w:cs="Times New Roman"/>
        </w:rPr>
        <w:t>impression qu</w:t>
      </w:r>
      <w:r>
        <w:rPr>
          <w:rFonts w:cs="Times New Roman"/>
        </w:rPr>
        <w:t>’</w:t>
      </w:r>
      <w:r w:rsidRPr="00781C58">
        <w:rPr>
          <w:rFonts w:cs="Times New Roman"/>
        </w:rPr>
        <w:t>elle procure peut se définir par ce terme</w:t>
      </w:r>
      <w:r>
        <w:rPr>
          <w:rFonts w:cs="Times New Roman"/>
        </w:rPr>
        <w:t> :</w:t>
      </w:r>
      <w:r w:rsidRPr="00781C58">
        <w:rPr>
          <w:rFonts w:cs="Times New Roman"/>
        </w:rPr>
        <w:t xml:space="preserve"> l</w:t>
      </w:r>
      <w:r>
        <w:rPr>
          <w:rFonts w:cs="Times New Roman"/>
        </w:rPr>
        <w:t>’</w:t>
      </w:r>
      <w:r w:rsidRPr="00781C58">
        <w:rPr>
          <w:rFonts w:cs="Times New Roman"/>
        </w:rPr>
        <w:t>équivalent psychique du mal de mer. Dès le début l</w:t>
      </w:r>
      <w:r>
        <w:rPr>
          <w:rFonts w:cs="Times New Roman"/>
        </w:rPr>
        <w:t>’</w:t>
      </w:r>
      <w:r w:rsidRPr="00781C58">
        <w:rPr>
          <w:rFonts w:cs="Times New Roman"/>
        </w:rPr>
        <w:t xml:space="preserve">esprit ressent </w:t>
      </w:r>
      <w:proofErr w:type="gramStart"/>
      <w:r w:rsidRPr="00781C58">
        <w:rPr>
          <w:rFonts w:cs="Times New Roman"/>
        </w:rPr>
        <w:t>un singulier malaise</w:t>
      </w:r>
      <w:proofErr w:type="gramEnd"/>
      <w:r>
        <w:rPr>
          <w:rFonts w:cs="Times New Roman"/>
        </w:rPr>
        <w:t> :</w:t>
      </w:r>
      <w:r w:rsidRPr="00781C58">
        <w:rPr>
          <w:rFonts w:cs="Times New Roman"/>
        </w:rPr>
        <w:t xml:space="preserve"> il ne trouve pas un point fixe où s</w:t>
      </w:r>
      <w:r>
        <w:rPr>
          <w:rFonts w:cs="Times New Roman"/>
        </w:rPr>
        <w:t>’</w:t>
      </w:r>
      <w:r w:rsidRPr="00781C58">
        <w:rPr>
          <w:rFonts w:cs="Times New Roman"/>
        </w:rPr>
        <w:t>attacher, tout oscille autour de lui</w:t>
      </w:r>
      <w:r>
        <w:rPr>
          <w:rFonts w:cs="Times New Roman"/>
        </w:rPr>
        <w:t> ;</w:t>
      </w:r>
      <w:r w:rsidRPr="00781C58">
        <w:rPr>
          <w:rFonts w:cs="Times New Roman"/>
        </w:rPr>
        <w:t xml:space="preserve"> il cherche une base d</w:t>
      </w:r>
      <w:r>
        <w:rPr>
          <w:rFonts w:cs="Times New Roman"/>
        </w:rPr>
        <w:t>’</w:t>
      </w:r>
      <w:r w:rsidRPr="00781C58">
        <w:rPr>
          <w:rFonts w:cs="Times New Roman"/>
        </w:rPr>
        <w:t>appui, mais le terrain se dérobe</w:t>
      </w:r>
      <w:r>
        <w:rPr>
          <w:rFonts w:cs="Times New Roman"/>
        </w:rPr>
        <w:t> ;</w:t>
      </w:r>
      <w:r w:rsidRPr="00781C58">
        <w:rPr>
          <w:rFonts w:cs="Times New Roman"/>
        </w:rPr>
        <w:t xml:space="preserve"> il croit apercevoir une idée capable de le guider, mais aussitôt elle vacille et disparaît</w:t>
      </w:r>
      <w:r>
        <w:rPr>
          <w:rFonts w:cs="Times New Roman"/>
        </w:rPr>
        <w:t> ;</w:t>
      </w:r>
      <w:r w:rsidRPr="00781C58">
        <w:rPr>
          <w:rFonts w:cs="Times New Roman"/>
        </w:rPr>
        <w:t xml:space="preserve"> sans cesse les plans</w:t>
      </w:r>
      <w:r w:rsidR="00C04090">
        <w:rPr>
          <w:rFonts w:cs="Times New Roman"/>
        </w:rPr>
        <w:t xml:space="preserve"> </w:t>
      </w:r>
      <w:r w:rsidRPr="00781C58">
        <w:rPr>
          <w:rFonts w:cs="Times New Roman"/>
        </w:rPr>
        <w:t>se déplacent, sans cesse l</w:t>
      </w:r>
      <w:r>
        <w:rPr>
          <w:rFonts w:cs="Times New Roman"/>
        </w:rPr>
        <w:t>’</w:t>
      </w:r>
      <w:r w:rsidRPr="00781C58">
        <w:rPr>
          <w:rFonts w:cs="Times New Roman"/>
        </w:rPr>
        <w:t>équilibre se modifie</w:t>
      </w:r>
      <w:r>
        <w:rPr>
          <w:rFonts w:cs="Times New Roman"/>
        </w:rPr>
        <w:t> ;</w:t>
      </w:r>
      <w:r w:rsidRPr="00781C58">
        <w:rPr>
          <w:rFonts w:cs="Times New Roman"/>
        </w:rPr>
        <w:t xml:space="preserve"> on est balancé à droite, à gauche, sans cause appréciable, au gré des hasards</w:t>
      </w:r>
      <w:r>
        <w:rPr>
          <w:rFonts w:cs="Times New Roman"/>
        </w:rPr>
        <w:t> ;</w:t>
      </w:r>
      <w:r w:rsidRPr="00781C58">
        <w:rPr>
          <w:rFonts w:cs="Times New Roman"/>
        </w:rPr>
        <w:t xml:space="preserve"> le malaise augmente, la nausée vient</w:t>
      </w:r>
      <w:r>
        <w:rPr>
          <w:rFonts w:cs="Times New Roman"/>
        </w:rPr>
        <w:t>…</w:t>
      </w:r>
    </w:p>
    <w:p w14:paraId="0E3196C9" w14:textId="77777777" w:rsidR="005F258A" w:rsidRPr="00781C58" w:rsidRDefault="00781C58" w:rsidP="003326E0">
      <w:pPr>
        <w:pStyle w:val="Corpsdetexte"/>
        <w:rPr>
          <w:rFonts w:cs="Times New Roman"/>
        </w:rPr>
      </w:pPr>
      <w:r w:rsidRPr="00781C58">
        <w:rPr>
          <w:rFonts w:cs="Times New Roman"/>
        </w:rPr>
        <w:t>Jamais Lombroso ne limite son sujet, jamais il ne précise le problème qu</w:t>
      </w:r>
      <w:r>
        <w:rPr>
          <w:rFonts w:cs="Times New Roman"/>
        </w:rPr>
        <w:t>’</w:t>
      </w:r>
      <w:r w:rsidRPr="00781C58">
        <w:rPr>
          <w:rFonts w:cs="Times New Roman"/>
        </w:rPr>
        <w:t>il se pose, jamais il ne définit les termes qu</w:t>
      </w:r>
      <w:r>
        <w:rPr>
          <w:rFonts w:cs="Times New Roman"/>
        </w:rPr>
        <w:t>’</w:t>
      </w:r>
      <w:r w:rsidRPr="00781C58">
        <w:rPr>
          <w:rFonts w:cs="Times New Roman"/>
        </w:rPr>
        <w:t>il emploie, si vagues soient-ils par eux-mêmes. Vous ne trouverez en tête d</w:t>
      </w:r>
      <w:r>
        <w:rPr>
          <w:rFonts w:cs="Times New Roman"/>
        </w:rPr>
        <w:t>’</w:t>
      </w:r>
      <w:r w:rsidRPr="00781C58">
        <w:rPr>
          <w:rFonts w:cs="Times New Roman"/>
        </w:rPr>
        <w:t>aucun de ses livres un énoncé net de la question. Il se contente d</w:t>
      </w:r>
      <w:r>
        <w:rPr>
          <w:rFonts w:cs="Times New Roman"/>
        </w:rPr>
        <w:t>’</w:t>
      </w:r>
      <w:r w:rsidRPr="00781C58">
        <w:rPr>
          <w:rFonts w:cs="Times New Roman"/>
        </w:rPr>
        <w:t>un titre</w:t>
      </w:r>
      <w:r>
        <w:rPr>
          <w:rFonts w:cs="Times New Roman"/>
        </w:rPr>
        <w:t> :</w:t>
      </w:r>
      <w:r w:rsidRPr="00781C58">
        <w:rPr>
          <w:rFonts w:cs="Times New Roman"/>
        </w:rPr>
        <w:t xml:space="preserve"> l</w:t>
      </w:r>
      <w:r>
        <w:rPr>
          <w:rFonts w:cs="Times New Roman"/>
        </w:rPr>
        <w:t>’</w:t>
      </w:r>
      <w:r w:rsidRPr="00781C58">
        <w:rPr>
          <w:rFonts w:cs="Times New Roman"/>
          <w:i/>
        </w:rPr>
        <w:t>Homme de génie</w:t>
      </w:r>
      <w:r w:rsidRPr="00781C58">
        <w:rPr>
          <w:rFonts w:cs="Times New Roman"/>
        </w:rPr>
        <w:t>, l</w:t>
      </w:r>
      <w:r>
        <w:rPr>
          <w:rFonts w:cs="Times New Roman"/>
        </w:rPr>
        <w:t>’</w:t>
      </w:r>
      <w:r w:rsidRPr="00781C58">
        <w:rPr>
          <w:rFonts w:cs="Times New Roman"/>
          <w:i/>
        </w:rPr>
        <w:t>Homme criminel</w:t>
      </w:r>
      <w:r w:rsidRPr="00781C58">
        <w:rPr>
          <w:rFonts w:cs="Times New Roman"/>
        </w:rPr>
        <w:t>. Ces mots sont aussi vagues que possible</w:t>
      </w:r>
      <w:r>
        <w:rPr>
          <w:rFonts w:cs="Times New Roman"/>
        </w:rPr>
        <w:t> ;</w:t>
      </w:r>
      <w:r w:rsidRPr="00781C58">
        <w:rPr>
          <w:rFonts w:cs="Times New Roman"/>
        </w:rPr>
        <w:t xml:space="preserve"> plus que tout autre, ils demandent à être définis</w:t>
      </w:r>
      <w:r>
        <w:rPr>
          <w:rFonts w:cs="Times New Roman"/>
        </w:rPr>
        <w:t> ;</w:t>
      </w:r>
      <w:r w:rsidRPr="00781C58">
        <w:rPr>
          <w:rFonts w:cs="Times New Roman"/>
        </w:rPr>
        <w:t xml:space="preserve"> ils ne correspondent, psychologiquement parlant, à aucun type déterminé. Qu</w:t>
      </w:r>
      <w:r>
        <w:rPr>
          <w:rFonts w:cs="Times New Roman"/>
        </w:rPr>
        <w:t>’</w:t>
      </w:r>
      <w:r w:rsidRPr="00781C58">
        <w:rPr>
          <w:rFonts w:cs="Times New Roman"/>
        </w:rPr>
        <w:t>est-ce que le génie</w:t>
      </w:r>
      <w:r>
        <w:rPr>
          <w:rFonts w:cs="Times New Roman"/>
        </w:rPr>
        <w:t> ?</w:t>
      </w:r>
      <w:r w:rsidRPr="00781C58">
        <w:rPr>
          <w:rFonts w:cs="Times New Roman"/>
        </w:rPr>
        <w:t xml:space="preserve"> Personne ne s</w:t>
      </w:r>
      <w:r>
        <w:rPr>
          <w:rFonts w:cs="Times New Roman"/>
        </w:rPr>
        <w:t>’</w:t>
      </w:r>
      <w:r w:rsidRPr="00781C58">
        <w:rPr>
          <w:rFonts w:cs="Times New Roman"/>
        </w:rPr>
        <w:t>entend là-dessus. Lombroso se tait, et il jette pêle-mêle dans la catégorie des hommes de génie des savants, des généraux, des artistes, des hommes d</w:t>
      </w:r>
      <w:r>
        <w:rPr>
          <w:rFonts w:cs="Times New Roman"/>
        </w:rPr>
        <w:t>’</w:t>
      </w:r>
      <w:r w:rsidRPr="00781C58">
        <w:rPr>
          <w:rFonts w:cs="Times New Roman"/>
        </w:rPr>
        <w:t>église, voire même des journalistes, des gens profonds et des gens superficiels, des volontés fermes et des caractères faibles, des hommes de toutes races et de tous genres, mais surtout des hommes qui ont eu du succès</w:t>
      </w:r>
      <w:r>
        <w:rPr>
          <w:rFonts w:cs="Times New Roman"/>
        </w:rPr>
        <w:t> ;</w:t>
      </w:r>
      <w:r w:rsidRPr="00781C58">
        <w:rPr>
          <w:rFonts w:cs="Times New Roman"/>
        </w:rPr>
        <w:t xml:space="preserve"> car en somme, pour Lombroso comme pour la foule, le succès est la mesure du génie. À le croire, nous serions encombrés d</w:t>
      </w:r>
      <w:r>
        <w:rPr>
          <w:rFonts w:cs="Times New Roman"/>
        </w:rPr>
        <w:t>’</w:t>
      </w:r>
      <w:r w:rsidRPr="00781C58">
        <w:rPr>
          <w:rFonts w:cs="Times New Roman"/>
        </w:rPr>
        <w:t>hommes de génie</w:t>
      </w:r>
      <w:r>
        <w:rPr>
          <w:rFonts w:cs="Times New Roman"/>
        </w:rPr>
        <w:t> !</w:t>
      </w:r>
    </w:p>
    <w:p w14:paraId="1F724EA0" w14:textId="77777777" w:rsidR="005F258A" w:rsidRPr="00781C58" w:rsidRDefault="00781C58" w:rsidP="003326E0">
      <w:pPr>
        <w:pStyle w:val="Corpsdetexte"/>
        <w:rPr>
          <w:rFonts w:cs="Times New Roman"/>
        </w:rPr>
      </w:pPr>
      <w:r w:rsidRPr="00781C58">
        <w:rPr>
          <w:rFonts w:cs="Times New Roman"/>
        </w:rPr>
        <w:t>Qu</w:t>
      </w:r>
      <w:r>
        <w:rPr>
          <w:rFonts w:cs="Times New Roman"/>
        </w:rPr>
        <w:t>’</w:t>
      </w:r>
      <w:r w:rsidRPr="00781C58">
        <w:rPr>
          <w:rFonts w:cs="Times New Roman"/>
        </w:rPr>
        <w:t>est-ce que le crime</w:t>
      </w:r>
      <w:r>
        <w:rPr>
          <w:rFonts w:cs="Times New Roman"/>
        </w:rPr>
        <w:t> ?</w:t>
      </w:r>
      <w:r w:rsidRPr="00781C58">
        <w:rPr>
          <w:rFonts w:cs="Times New Roman"/>
        </w:rPr>
        <w:t xml:space="preserve"> Lombroso ne s</w:t>
      </w:r>
      <w:r>
        <w:rPr>
          <w:rFonts w:cs="Times New Roman"/>
        </w:rPr>
        <w:t>’</w:t>
      </w:r>
      <w:r w:rsidRPr="00781C58">
        <w:rPr>
          <w:rFonts w:cs="Times New Roman"/>
        </w:rPr>
        <w:t>attarde pas à nous le dire. Mais sa conception ressort clairement de son livre</w:t>
      </w:r>
      <w:r>
        <w:rPr>
          <w:rFonts w:cs="Times New Roman"/>
        </w:rPr>
        <w:t> :</w:t>
      </w:r>
      <w:r w:rsidRPr="00781C58">
        <w:rPr>
          <w:rFonts w:cs="Times New Roman"/>
        </w:rPr>
        <w:t xml:space="preserve"> elle est des plus simples, très populaire, à la portée de toutes les intelligences. L</w:t>
      </w:r>
      <w:r>
        <w:rPr>
          <w:rFonts w:cs="Times New Roman"/>
        </w:rPr>
        <w:t>’</w:t>
      </w:r>
      <w:r w:rsidRPr="00781C58">
        <w:rPr>
          <w:rFonts w:cs="Times New Roman"/>
        </w:rPr>
        <w:t>homme criminel est l</w:t>
      </w:r>
      <w:r>
        <w:rPr>
          <w:rFonts w:cs="Times New Roman"/>
        </w:rPr>
        <w:t>’</w:t>
      </w:r>
      <w:r w:rsidRPr="00781C58">
        <w:rPr>
          <w:rFonts w:cs="Times New Roman"/>
        </w:rPr>
        <w:t>homme qui a été condamné par les tribunaux. Cette définition est sans doute nette au point de vue du droit en vigueur, mais au point de vue de la science (que ce soit la psychologie, l</w:t>
      </w:r>
      <w:r>
        <w:rPr>
          <w:rFonts w:cs="Times New Roman"/>
        </w:rPr>
        <w:t>’</w:t>
      </w:r>
      <w:r w:rsidRPr="00781C58">
        <w:rPr>
          <w:rFonts w:cs="Times New Roman"/>
        </w:rPr>
        <w:t>anthropologie ou la sociologie), elle ne signifie absolument rien.</w:t>
      </w:r>
    </w:p>
    <w:p w14:paraId="7F3F0D0A" w14:textId="77777777" w:rsidR="005F258A" w:rsidRPr="00781C58" w:rsidRDefault="00781C58" w:rsidP="003326E0">
      <w:pPr>
        <w:pStyle w:val="Corpsdetexte"/>
        <w:rPr>
          <w:rFonts w:cs="Times New Roman"/>
        </w:rPr>
      </w:pPr>
      <w:r w:rsidRPr="00781C58">
        <w:rPr>
          <w:rFonts w:cs="Times New Roman"/>
        </w:rPr>
        <w:lastRenderedPageBreak/>
        <w:t>Ainsi Lombroso se soucie très peu de déterminer son point de départ, de nous dire quel est au juste l</w:t>
      </w:r>
      <w:r>
        <w:rPr>
          <w:rFonts w:cs="Times New Roman"/>
        </w:rPr>
        <w:t>’</w:t>
      </w:r>
      <w:r w:rsidRPr="00781C58">
        <w:rPr>
          <w:rFonts w:cs="Times New Roman"/>
        </w:rPr>
        <w:t>objet de son étude, de donner à ses lecteurs la possibilité de suivre sa pensée. Il ne songe pas davantage à faire la clarté dans son propre esprit. Tout ce qui préoccuperait d</w:t>
      </w:r>
      <w:r>
        <w:rPr>
          <w:rFonts w:cs="Times New Roman"/>
        </w:rPr>
        <w:t>’</w:t>
      </w:r>
      <w:r w:rsidRPr="00781C58">
        <w:rPr>
          <w:rFonts w:cs="Times New Roman"/>
        </w:rPr>
        <w:t>abord un savant ne le préoccupe pas du tout. Et il l</w:t>
      </w:r>
      <w:r>
        <w:rPr>
          <w:rFonts w:cs="Times New Roman"/>
        </w:rPr>
        <w:t>’</w:t>
      </w:r>
      <w:r w:rsidRPr="00781C58">
        <w:rPr>
          <w:rFonts w:cs="Times New Roman"/>
        </w:rPr>
        <w:t>avoue ingénument</w:t>
      </w:r>
      <w:r>
        <w:rPr>
          <w:rFonts w:cs="Times New Roman"/>
        </w:rPr>
        <w:t> :</w:t>
      </w:r>
      <w:r w:rsidRPr="00781C58">
        <w:rPr>
          <w:rFonts w:cs="Times New Roman"/>
        </w:rPr>
        <w:t xml:space="preserve"> </w:t>
      </w:r>
      <w:r w:rsidRPr="00C04090">
        <w:rPr>
          <w:rStyle w:val="quotec"/>
        </w:rPr>
        <w:t>« Il me faut, ici, avouer que, dans ce livre, bien souvent, volontairement et involontairement, j’ai dû confondre le génie avec le talent ; ce n’est pas que l’un et l’autre ne soient bien différents, mais la ligne qui les sépare étai</w:t>
      </w:r>
      <w:r w:rsidR="00C04090">
        <w:rPr>
          <w:rStyle w:val="quotec"/>
        </w:rPr>
        <w:t>t bien malaisée à déterminer</w:t>
      </w:r>
      <w:r w:rsidR="00C04090">
        <w:rPr>
          <w:rStyle w:val="Appelnotedebasdep"/>
          <w:color w:val="0070C0"/>
        </w:rPr>
        <w:footnoteReference w:id="4"/>
      </w:r>
      <w:r w:rsidRPr="00C04090">
        <w:rPr>
          <w:rStyle w:val="quotec"/>
        </w:rPr>
        <w:t>.</w:t>
      </w:r>
      <w:r w:rsidR="00050857" w:rsidRPr="00C04090">
        <w:rPr>
          <w:rStyle w:val="quotec"/>
        </w:rPr>
        <w:t> »</w:t>
      </w:r>
      <w:r w:rsidRPr="00781C58">
        <w:rPr>
          <w:rFonts w:cs="Times New Roman"/>
        </w:rPr>
        <w:t xml:space="preserve"> Un savant, reconnaissant que la ligne de démarcation était difficile à déterminer, se fût efforcé de préciser davantage, de noter plus exactement les caractères différentiels. Lombroso s</w:t>
      </w:r>
      <w:r>
        <w:rPr>
          <w:rFonts w:cs="Times New Roman"/>
        </w:rPr>
        <w:t>’</w:t>
      </w:r>
      <w:r w:rsidRPr="00781C58">
        <w:rPr>
          <w:rFonts w:cs="Times New Roman"/>
        </w:rPr>
        <w:t>en tire plus aisément</w:t>
      </w:r>
      <w:r>
        <w:rPr>
          <w:rFonts w:cs="Times New Roman"/>
        </w:rPr>
        <w:t> :</w:t>
      </w:r>
      <w:r w:rsidRPr="00781C58">
        <w:rPr>
          <w:rFonts w:cs="Times New Roman"/>
        </w:rPr>
        <w:t xml:space="preserve"> </w:t>
      </w:r>
      <w:r>
        <w:rPr>
          <w:rFonts w:cs="Times New Roman"/>
        </w:rPr>
        <w:t>« </w:t>
      </w:r>
      <w:r w:rsidRPr="00781C58">
        <w:rPr>
          <w:rFonts w:cs="Times New Roman"/>
        </w:rPr>
        <w:t>… Si le génie est l</w:t>
      </w:r>
      <w:r>
        <w:rPr>
          <w:rFonts w:cs="Times New Roman"/>
        </w:rPr>
        <w:t>’</w:t>
      </w:r>
      <w:r w:rsidRPr="00781C58">
        <w:rPr>
          <w:rFonts w:cs="Times New Roman"/>
        </w:rPr>
        <w:t>effet d</w:t>
      </w:r>
      <w:r>
        <w:rPr>
          <w:rFonts w:cs="Times New Roman"/>
        </w:rPr>
        <w:t>’</w:t>
      </w:r>
      <w:r w:rsidRPr="00781C58">
        <w:rPr>
          <w:rFonts w:cs="Times New Roman"/>
        </w:rPr>
        <w:t>une irritation intermittente et puissante d</w:t>
      </w:r>
      <w:r>
        <w:rPr>
          <w:rFonts w:cs="Times New Roman"/>
        </w:rPr>
        <w:t>’</w:t>
      </w:r>
      <w:r w:rsidRPr="00781C58">
        <w:rPr>
          <w:rFonts w:cs="Times New Roman"/>
        </w:rPr>
        <w:t>un grand cerveau, le talent s</w:t>
      </w:r>
      <w:r>
        <w:rPr>
          <w:rFonts w:cs="Times New Roman"/>
        </w:rPr>
        <w:t>’</w:t>
      </w:r>
      <w:r w:rsidRPr="00781C58">
        <w:rPr>
          <w:rFonts w:cs="Times New Roman"/>
        </w:rPr>
        <w:t>accompagne à son tour d</w:t>
      </w:r>
      <w:r>
        <w:rPr>
          <w:rFonts w:cs="Times New Roman"/>
        </w:rPr>
        <w:t>’</w:t>
      </w:r>
      <w:r w:rsidRPr="00781C58">
        <w:rPr>
          <w:rFonts w:cs="Times New Roman"/>
        </w:rPr>
        <w:t>une excitation corticale, mais à un moindre degré et dans un moindre cerveau.</w:t>
      </w:r>
      <w:r w:rsidR="00050857">
        <w:rPr>
          <w:rFonts w:cs="Times New Roman"/>
        </w:rPr>
        <w:t> »</w:t>
      </w:r>
      <w:r w:rsidRPr="00781C58">
        <w:rPr>
          <w:rFonts w:cs="Times New Roman"/>
        </w:rPr>
        <w:t xml:space="preserve"> L</w:t>
      </w:r>
      <w:r>
        <w:rPr>
          <w:rFonts w:cs="Times New Roman"/>
        </w:rPr>
        <w:t>’</w:t>
      </w:r>
      <w:r w:rsidRPr="00781C58">
        <w:rPr>
          <w:rFonts w:cs="Times New Roman"/>
        </w:rPr>
        <w:t>on voit que la psychologie, comprise à la manière de Lombroso, est une science des plus simples et que les mystères de notre mécanisme cérébral sont à la portée de toutes les intelligences.</w:t>
      </w:r>
    </w:p>
    <w:p w14:paraId="30E42C53" w14:textId="77777777" w:rsidR="005F258A" w:rsidRPr="00781C58" w:rsidRDefault="00781C58" w:rsidP="003326E0">
      <w:pPr>
        <w:pStyle w:val="Corpsdetexte"/>
        <w:rPr>
          <w:rFonts w:cs="Times New Roman"/>
        </w:rPr>
      </w:pPr>
      <w:r w:rsidRPr="00781C58">
        <w:rPr>
          <w:rFonts w:cs="Times New Roman"/>
        </w:rPr>
        <w:t>Rien n</w:t>
      </w:r>
      <w:r>
        <w:rPr>
          <w:rFonts w:cs="Times New Roman"/>
        </w:rPr>
        <w:t>’</w:t>
      </w:r>
      <w:r w:rsidRPr="00781C58">
        <w:rPr>
          <w:rFonts w:cs="Times New Roman"/>
        </w:rPr>
        <w:t>embarrasse Lombroso. Les doutes qui assaillent le véritable savant au moment où il pose les préliminaires d</w:t>
      </w:r>
      <w:r>
        <w:rPr>
          <w:rFonts w:cs="Times New Roman"/>
        </w:rPr>
        <w:t>’</w:t>
      </w:r>
      <w:r w:rsidRPr="00781C58">
        <w:rPr>
          <w:rFonts w:cs="Times New Roman"/>
        </w:rPr>
        <w:t>une œuvre, les tâtonnements inévitables qui précèdent la mise au point du sujet, les affres de la conception, sont choses inconnues à Lombroso. Il saute à pieds joints par-dessus les difficultés, et les plus sérieuses objections ne le troublent point.</w:t>
      </w:r>
    </w:p>
    <w:p w14:paraId="3C853103" w14:textId="77777777" w:rsidR="00C04090" w:rsidRDefault="00781C58" w:rsidP="003326E0">
      <w:pPr>
        <w:pStyle w:val="Corpsdetexte"/>
        <w:rPr>
          <w:rFonts w:cs="Times New Roman"/>
        </w:rPr>
      </w:pPr>
      <w:r w:rsidRPr="00781C58">
        <w:rPr>
          <w:rFonts w:cs="Times New Roman"/>
        </w:rPr>
        <w:t>Dans la préface de la 4</w:t>
      </w:r>
      <w:r w:rsidRPr="00781C58">
        <w:rPr>
          <w:vertAlign w:val="superscript"/>
        </w:rPr>
        <w:t>e</w:t>
      </w:r>
      <w:r w:rsidRPr="00781C58">
        <w:rPr>
          <w:rFonts w:cs="Times New Roman"/>
        </w:rPr>
        <w:t> édition de l</w:t>
      </w:r>
      <w:r>
        <w:rPr>
          <w:rFonts w:cs="Times New Roman"/>
        </w:rPr>
        <w:t>’</w:t>
      </w:r>
      <w:r w:rsidRPr="00781C58">
        <w:rPr>
          <w:rFonts w:cs="Times New Roman"/>
          <w:i/>
        </w:rPr>
        <w:t>Homme criminel</w:t>
      </w:r>
      <w:r w:rsidRPr="00781C58">
        <w:rPr>
          <w:rFonts w:cs="Times New Roman"/>
        </w:rPr>
        <w:t>, on trouve ceci</w:t>
      </w:r>
      <w:r>
        <w:rPr>
          <w:rFonts w:cs="Times New Roman"/>
        </w:rPr>
        <w:t> :</w:t>
      </w:r>
    </w:p>
    <w:p w14:paraId="5CB61728" w14:textId="77777777" w:rsidR="00781C58" w:rsidRDefault="00781C58" w:rsidP="00C04090">
      <w:pPr>
        <w:pStyle w:val="quote"/>
      </w:pPr>
      <w:r>
        <w:t>« </w:t>
      </w:r>
      <w:r w:rsidRPr="00781C58">
        <w:t>L</w:t>
      </w:r>
      <w:r>
        <w:t>’</w:t>
      </w:r>
      <w:r w:rsidRPr="00781C58">
        <w:t xml:space="preserve">on se demande comment était fait le crâne de ceux qui, dans les temps barbares, commettaient des actes tels </w:t>
      </w:r>
      <w:proofErr w:type="gramStart"/>
      <w:r w:rsidRPr="00781C58">
        <w:t>que hérésie</w:t>
      </w:r>
      <w:proofErr w:type="gramEnd"/>
      <w:r w:rsidRPr="00781C58">
        <w:t>, blasphème, sorcellerie, punis par les lois alors, tandis que maintenant ils ne le sont plus.</w:t>
      </w:r>
    </w:p>
    <w:p w14:paraId="50A335EB" w14:textId="77777777" w:rsidR="00C04090" w:rsidRDefault="00781C58" w:rsidP="00C04090">
      <w:pPr>
        <w:pStyle w:val="quote"/>
      </w:pPr>
      <w:r>
        <w:t>» </w:t>
      </w:r>
      <w:r w:rsidRPr="00781C58">
        <w:t>—Eh bien</w:t>
      </w:r>
      <w:r>
        <w:t> !</w:t>
      </w:r>
      <w:r w:rsidRPr="00781C58">
        <w:t xml:space="preserve"> j</w:t>
      </w:r>
      <w:r>
        <w:t>’</w:t>
      </w:r>
      <w:r w:rsidRPr="00781C58">
        <w:t>ai démontré que ceux qui commettaient des délits contraires à l</w:t>
      </w:r>
      <w:r>
        <w:t>’</w:t>
      </w:r>
      <w:r w:rsidRPr="00781C58">
        <w:t xml:space="preserve">usage, aux religions, étaient </w:t>
      </w:r>
      <w:r w:rsidRPr="00781C58">
        <w:rPr>
          <w:i/>
        </w:rPr>
        <w:t>alors</w:t>
      </w:r>
      <w:r w:rsidRPr="00781C58">
        <w:t xml:space="preserve"> les vrais criminels, tandis que les homicides bien souvent n</w:t>
      </w:r>
      <w:r>
        <w:t>’</w:t>
      </w:r>
      <w:r w:rsidRPr="00781C58">
        <w:t>étaient pas considérés comme criminels aux époques barbares. Si ceux-là étaient les vrais criminels… il est naturel qu</w:t>
      </w:r>
      <w:r>
        <w:t>’</w:t>
      </w:r>
      <w:r w:rsidRPr="00781C58">
        <w:t xml:space="preserve">ils </w:t>
      </w:r>
      <w:proofErr w:type="gramStart"/>
      <w:r w:rsidRPr="00781C58">
        <w:t>devaient</w:t>
      </w:r>
      <w:proofErr w:type="gramEnd"/>
      <w:r w:rsidRPr="00781C58">
        <w:t xml:space="preserve"> avoir les mêmes caractères que les criminels d</w:t>
      </w:r>
      <w:r>
        <w:t>’</w:t>
      </w:r>
      <w:r w:rsidRPr="00781C58">
        <w:t>aujourd</w:t>
      </w:r>
      <w:r>
        <w:t>’</w:t>
      </w:r>
      <w:r w:rsidR="00C04090">
        <w:t>hui</w:t>
      </w:r>
      <w:r w:rsidR="00C04090">
        <w:rPr>
          <w:rStyle w:val="Appelnotedebasdep"/>
        </w:rPr>
        <w:footnoteReference w:id="5"/>
      </w:r>
      <w:r w:rsidRPr="00781C58">
        <w:t>.</w:t>
      </w:r>
      <w:r w:rsidR="00050857">
        <w:t> »</w:t>
      </w:r>
    </w:p>
    <w:p w14:paraId="205850CA" w14:textId="77777777" w:rsidR="005F258A" w:rsidRPr="00781C58" w:rsidRDefault="00781C58" w:rsidP="00C04090">
      <w:pPr>
        <w:pStyle w:val="Corpsdetexte"/>
      </w:pPr>
      <w:r w:rsidRPr="00781C58">
        <w:t xml:space="preserve">Quiconque réfléchit ne trouvera point cela </w:t>
      </w:r>
      <w:r>
        <w:t>« </w:t>
      </w:r>
      <w:r w:rsidRPr="00781C58">
        <w:t>naturel</w:t>
      </w:r>
      <w:r w:rsidR="00050857">
        <w:t> »</w:t>
      </w:r>
      <w:r w:rsidRPr="00781C58">
        <w:t xml:space="preserve"> du tout</w:t>
      </w:r>
      <w:r>
        <w:t> ;</w:t>
      </w:r>
      <w:r w:rsidRPr="00781C58">
        <w:t xml:space="preserve"> mais c</w:t>
      </w:r>
      <w:r>
        <w:t>’</w:t>
      </w:r>
      <w:r w:rsidRPr="00781C58">
        <w:t>est la meilleure preuve de ce que j</w:t>
      </w:r>
      <w:r>
        <w:t>’</w:t>
      </w:r>
      <w:r w:rsidRPr="00781C58">
        <w:t>affirmais tantôt, à savoir que le crime pour Lombroso est un concept purement juridique et que son type du criminel ne peut avoir psychologiquement aucune valeur. Dans la préface de la 3</w:t>
      </w:r>
      <w:r w:rsidRPr="00781C58">
        <w:rPr>
          <w:vertAlign w:val="superscript"/>
        </w:rPr>
        <w:t>e</w:t>
      </w:r>
      <w:r w:rsidRPr="00781C58">
        <w:t> édition, Lombroso avoue lui-même qu</w:t>
      </w:r>
      <w:r>
        <w:t>’</w:t>
      </w:r>
      <w:r w:rsidR="00C04090">
        <w:t>on ne trouve que 40</w:t>
      </w:r>
      <w:r w:rsidRPr="00781C58">
        <w:t> % des criminels offrant plus ou moins les caractères du type qu</w:t>
      </w:r>
      <w:r>
        <w:t>’</w:t>
      </w:r>
      <w:r w:rsidRPr="00781C58">
        <w:t>il a établi. Et quand on lui reproche de n</w:t>
      </w:r>
      <w:r>
        <w:t>’</w:t>
      </w:r>
      <w:r w:rsidRPr="00781C58">
        <w:t xml:space="preserve">avoir </w:t>
      </w:r>
      <w:r w:rsidRPr="00781C58">
        <w:lastRenderedPageBreak/>
        <w:t>construit ce type que d</w:t>
      </w:r>
      <w:r>
        <w:t>’</w:t>
      </w:r>
      <w:r w:rsidRPr="00781C58">
        <w:t>après un nombre relativement restreint d</w:t>
      </w:r>
      <w:r>
        <w:t>’</w:t>
      </w:r>
      <w:r w:rsidRPr="00781C58">
        <w:t>observations, il répond</w:t>
      </w:r>
      <w:r>
        <w:t> :</w:t>
      </w:r>
      <w:r w:rsidRPr="00781C58">
        <w:t xml:space="preserve"> </w:t>
      </w:r>
      <w:r w:rsidRPr="00C04090">
        <w:rPr>
          <w:rStyle w:val="quotec"/>
        </w:rPr>
        <w:t>« Les anatomistes sont-ils donc obligés d’examiner des milliers de cadavres pour conclure sur les formes d’un viscère ?</w:t>
      </w:r>
      <w:r w:rsidR="00050857" w:rsidRPr="00C04090">
        <w:rPr>
          <w:rStyle w:val="quotec"/>
        </w:rPr>
        <w:t> »</w:t>
      </w:r>
    </w:p>
    <w:p w14:paraId="772015BE" w14:textId="77777777" w:rsidR="005F258A" w:rsidRPr="00781C58" w:rsidRDefault="00781C58" w:rsidP="003326E0">
      <w:pPr>
        <w:pStyle w:val="Corpsdetexte"/>
        <w:rPr>
          <w:rFonts w:cs="Times New Roman"/>
        </w:rPr>
      </w:pPr>
      <w:r w:rsidRPr="00781C58">
        <w:rPr>
          <w:rFonts w:cs="Times New Roman"/>
        </w:rPr>
        <w:t>Cette phrase est un exemple frappant de la manière de raisonner de Lombroso. L</w:t>
      </w:r>
      <w:r>
        <w:rPr>
          <w:rFonts w:cs="Times New Roman"/>
        </w:rPr>
        <w:t>’</w:t>
      </w:r>
      <w:r w:rsidRPr="00781C58">
        <w:rPr>
          <w:rFonts w:cs="Times New Roman"/>
        </w:rPr>
        <w:t>on voit immédiatement par quoi pèche une semblable comparaison</w:t>
      </w:r>
      <w:r>
        <w:rPr>
          <w:rFonts w:cs="Times New Roman"/>
        </w:rPr>
        <w:t> :</w:t>
      </w:r>
      <w:r w:rsidRPr="00781C58">
        <w:rPr>
          <w:rFonts w:cs="Times New Roman"/>
        </w:rPr>
        <w:t xml:space="preserve"> l</w:t>
      </w:r>
      <w:r>
        <w:rPr>
          <w:rFonts w:cs="Times New Roman"/>
        </w:rPr>
        <w:t>’</w:t>
      </w:r>
      <w:r w:rsidRPr="00781C58">
        <w:rPr>
          <w:rFonts w:cs="Times New Roman"/>
        </w:rPr>
        <w:t>anatomiste disséquant une série de</w:t>
      </w:r>
      <w:r w:rsidR="00C04090">
        <w:rPr>
          <w:rFonts w:cs="Times New Roman"/>
        </w:rPr>
        <w:t xml:space="preserve"> </w:t>
      </w:r>
      <w:r w:rsidRPr="00781C58">
        <w:rPr>
          <w:rFonts w:cs="Times New Roman"/>
        </w:rPr>
        <w:t>cadavres humains rencontrera toujours aux mêmes endroits les mêmes organes, présentant, à part de légères variations, les mêmes formes, tandis que les criminels apparaissent avec des caractères essentiellement différents les uns des autres, si bien qu</w:t>
      </w:r>
      <w:r>
        <w:rPr>
          <w:rFonts w:cs="Times New Roman"/>
        </w:rPr>
        <w:t>’</w:t>
      </w:r>
      <w:r w:rsidRPr="00781C58">
        <w:rPr>
          <w:rFonts w:cs="Times New Roman"/>
        </w:rPr>
        <w:t>ils peuvent être aussi dissemblables que possible. De plus, l</w:t>
      </w:r>
      <w:r>
        <w:rPr>
          <w:rFonts w:cs="Times New Roman"/>
        </w:rPr>
        <w:t>’</w:t>
      </w:r>
      <w:r w:rsidRPr="00781C58">
        <w:rPr>
          <w:rFonts w:cs="Times New Roman"/>
        </w:rPr>
        <w:t>anatomiste s</w:t>
      </w:r>
      <w:r>
        <w:rPr>
          <w:rFonts w:cs="Times New Roman"/>
        </w:rPr>
        <w:t>’</w:t>
      </w:r>
      <w:r w:rsidRPr="00781C58">
        <w:rPr>
          <w:rFonts w:cs="Times New Roman"/>
        </w:rPr>
        <w:t>occupe d</w:t>
      </w:r>
      <w:r>
        <w:rPr>
          <w:rFonts w:cs="Times New Roman"/>
        </w:rPr>
        <w:t>’</w:t>
      </w:r>
      <w:r w:rsidRPr="00781C58">
        <w:rPr>
          <w:rFonts w:cs="Times New Roman"/>
        </w:rPr>
        <w:t>une catégorie nettement limitée d</w:t>
      </w:r>
      <w:r>
        <w:rPr>
          <w:rFonts w:cs="Times New Roman"/>
        </w:rPr>
        <w:t>’</w:t>
      </w:r>
      <w:r w:rsidRPr="00781C58">
        <w:rPr>
          <w:rFonts w:cs="Times New Roman"/>
        </w:rPr>
        <w:t>objets sur la nature desquels aucun doute ne s</w:t>
      </w:r>
      <w:r>
        <w:rPr>
          <w:rFonts w:cs="Times New Roman"/>
        </w:rPr>
        <w:t>’</w:t>
      </w:r>
      <w:r w:rsidRPr="00781C58">
        <w:rPr>
          <w:rFonts w:cs="Times New Roman"/>
        </w:rPr>
        <w:t>élève, à savoir des corps humains. Au contraire, celui qui étudie le criminel au point de vue psychologique ou anthropologique ne peut considérer comme tel à priori quiconque a été condamné par les tribunaux</w:t>
      </w:r>
      <w:r>
        <w:rPr>
          <w:rFonts w:cs="Times New Roman"/>
        </w:rPr>
        <w:t> ;</w:t>
      </w:r>
      <w:r w:rsidRPr="00781C58">
        <w:rPr>
          <w:rFonts w:cs="Times New Roman"/>
        </w:rPr>
        <w:t xml:space="preserve"> ceux-ci sont faillibles</w:t>
      </w:r>
      <w:r>
        <w:rPr>
          <w:rFonts w:cs="Times New Roman"/>
        </w:rPr>
        <w:t> ;</w:t>
      </w:r>
      <w:r w:rsidRPr="00781C58">
        <w:rPr>
          <w:rFonts w:cs="Times New Roman"/>
        </w:rPr>
        <w:t xml:space="preserve"> souvent ils ont des pouvoirs arbitraires</w:t>
      </w:r>
      <w:r>
        <w:rPr>
          <w:rFonts w:cs="Times New Roman"/>
        </w:rPr>
        <w:t> ;</w:t>
      </w:r>
      <w:r w:rsidRPr="00781C58">
        <w:rPr>
          <w:rFonts w:cs="Times New Roman"/>
        </w:rPr>
        <w:t xml:space="preserve"> bien des lois sont faites uniquement pour défendre les privilèges de quelques-uns et l</w:t>
      </w:r>
      <w:r>
        <w:rPr>
          <w:rFonts w:cs="Times New Roman"/>
        </w:rPr>
        <w:t>’</w:t>
      </w:r>
      <w:r w:rsidRPr="00781C58">
        <w:rPr>
          <w:rFonts w:cs="Times New Roman"/>
        </w:rPr>
        <w:t>infraction à ces lois n</w:t>
      </w:r>
      <w:r>
        <w:rPr>
          <w:rFonts w:cs="Times New Roman"/>
        </w:rPr>
        <w:t>’</w:t>
      </w:r>
      <w:r w:rsidRPr="00781C58">
        <w:rPr>
          <w:rFonts w:cs="Times New Roman"/>
        </w:rPr>
        <w:t>est en rien comparable, psychologiquement parlant, à un attentat à la vie humaine par exemple</w:t>
      </w:r>
      <w:r>
        <w:rPr>
          <w:rFonts w:cs="Times New Roman"/>
        </w:rPr>
        <w:t> ;</w:t>
      </w:r>
      <w:r w:rsidRPr="00781C58">
        <w:rPr>
          <w:rFonts w:cs="Times New Roman"/>
        </w:rPr>
        <w:t xml:space="preserve"> d</w:t>
      </w:r>
      <w:r>
        <w:rPr>
          <w:rFonts w:cs="Times New Roman"/>
        </w:rPr>
        <w:t>’</w:t>
      </w:r>
      <w:r w:rsidRPr="00781C58">
        <w:rPr>
          <w:rFonts w:cs="Times New Roman"/>
        </w:rPr>
        <w:t>autre part, une foule de crimes trahissant chez leurs auteurs une immoralité, une perversion ou une brutalité invétérées ne sont pas punis par les lois, certains mêmes sont considérés comme des preuves de vertu et récompensés comme tels, notamment sous le nom de valeur militaire. Il n</w:t>
      </w:r>
      <w:r>
        <w:rPr>
          <w:rFonts w:cs="Times New Roman"/>
        </w:rPr>
        <w:t>’</w:t>
      </w:r>
      <w:r w:rsidRPr="00781C58">
        <w:rPr>
          <w:rFonts w:cs="Times New Roman"/>
        </w:rPr>
        <w:t>y a donc pas de critérium simple permettant de distinguer d</w:t>
      </w:r>
      <w:r>
        <w:rPr>
          <w:rFonts w:cs="Times New Roman"/>
        </w:rPr>
        <w:t>’</w:t>
      </w:r>
      <w:r w:rsidRPr="00781C58">
        <w:rPr>
          <w:rFonts w:cs="Times New Roman"/>
        </w:rPr>
        <w:t xml:space="preserve">emblée le criminel. </w:t>
      </w:r>
      <w:r w:rsidRPr="00781C58">
        <w:rPr>
          <w:rFonts w:cs="Times New Roman"/>
          <w:i/>
        </w:rPr>
        <w:t>Le</w:t>
      </w:r>
      <w:r w:rsidRPr="00781C58">
        <w:rPr>
          <w:rFonts w:cs="Times New Roman"/>
        </w:rPr>
        <w:t xml:space="preserve"> criminel est du reste une pure abstraction</w:t>
      </w:r>
      <w:r>
        <w:rPr>
          <w:rFonts w:cs="Times New Roman"/>
        </w:rPr>
        <w:t> :</w:t>
      </w:r>
      <w:r w:rsidRPr="00781C58">
        <w:rPr>
          <w:rFonts w:cs="Times New Roman"/>
        </w:rPr>
        <w:t xml:space="preserve"> on peut établir des catégories de criminels, des types de criminels. Mais on ne peut le faire sans une étude attentive des différents cas, sans une critique rigoureuse. Il n</w:t>
      </w:r>
      <w:r>
        <w:rPr>
          <w:rFonts w:cs="Times New Roman"/>
        </w:rPr>
        <w:t>’</w:t>
      </w:r>
      <w:r w:rsidRPr="00781C58">
        <w:rPr>
          <w:rFonts w:cs="Times New Roman"/>
        </w:rPr>
        <w:t>est pas permis d</w:t>
      </w:r>
      <w:r>
        <w:rPr>
          <w:rFonts w:cs="Times New Roman"/>
        </w:rPr>
        <w:t>’</w:t>
      </w:r>
      <w:r w:rsidRPr="00781C58">
        <w:rPr>
          <w:rFonts w:cs="Times New Roman"/>
        </w:rPr>
        <w:t>oublier qu</w:t>
      </w:r>
      <w:r>
        <w:rPr>
          <w:rFonts w:cs="Times New Roman"/>
        </w:rPr>
        <w:t>’</w:t>
      </w:r>
      <w:r w:rsidRPr="00781C58">
        <w:rPr>
          <w:rFonts w:cs="Times New Roman"/>
        </w:rPr>
        <w:t>une foule de criminels ne sont pas en prison et que les prisons renferment souvent des gens qui n</w:t>
      </w:r>
      <w:r>
        <w:rPr>
          <w:rFonts w:cs="Times New Roman"/>
        </w:rPr>
        <w:t>’</w:t>
      </w:r>
      <w:r w:rsidRPr="00781C58">
        <w:rPr>
          <w:rFonts w:cs="Times New Roman"/>
        </w:rPr>
        <w:t>ont commis aucun crime, sous peine de faire une œuvre partiale, sans valeur scientifique.</w:t>
      </w:r>
    </w:p>
    <w:p w14:paraId="24EF1B5A" w14:textId="77777777" w:rsidR="00C04090" w:rsidRDefault="00781C58" w:rsidP="003326E0">
      <w:pPr>
        <w:pStyle w:val="Corpsdetexte"/>
        <w:rPr>
          <w:rFonts w:cs="Times New Roman"/>
        </w:rPr>
      </w:pPr>
      <w:r w:rsidRPr="00781C58">
        <w:rPr>
          <w:rFonts w:cs="Times New Roman"/>
        </w:rPr>
        <w:t>L</w:t>
      </w:r>
      <w:r>
        <w:rPr>
          <w:rFonts w:cs="Times New Roman"/>
        </w:rPr>
        <w:t>’</w:t>
      </w:r>
      <w:r w:rsidRPr="00781C58">
        <w:rPr>
          <w:rFonts w:cs="Times New Roman"/>
        </w:rPr>
        <w:t>on voit donc que Lombroso donne comme équivalentes des idées qui n</w:t>
      </w:r>
      <w:r>
        <w:rPr>
          <w:rFonts w:cs="Times New Roman"/>
        </w:rPr>
        <w:t>’</w:t>
      </w:r>
      <w:r w:rsidRPr="00781C58">
        <w:rPr>
          <w:rFonts w:cs="Times New Roman"/>
        </w:rPr>
        <w:t>ont entre elles que des ressemblances tout à fait spécieuses. C</w:t>
      </w:r>
      <w:r>
        <w:rPr>
          <w:rFonts w:cs="Times New Roman"/>
        </w:rPr>
        <w:t>’</w:t>
      </w:r>
      <w:r w:rsidRPr="00781C58">
        <w:rPr>
          <w:rFonts w:cs="Times New Roman"/>
        </w:rPr>
        <w:t>est là une habitude de son esprit. Les phrases du genre de celle que j</w:t>
      </w:r>
      <w:r>
        <w:rPr>
          <w:rFonts w:cs="Times New Roman"/>
        </w:rPr>
        <w:t>’</w:t>
      </w:r>
      <w:r w:rsidRPr="00781C58">
        <w:rPr>
          <w:rFonts w:cs="Times New Roman"/>
        </w:rPr>
        <w:t>ai citée surabondent dans ses œuvres. J</w:t>
      </w:r>
      <w:r>
        <w:rPr>
          <w:rFonts w:cs="Times New Roman"/>
        </w:rPr>
        <w:t>’</w:t>
      </w:r>
      <w:r w:rsidRPr="00781C58">
        <w:rPr>
          <w:rFonts w:cs="Times New Roman"/>
        </w:rPr>
        <w:t>en prends quelques-unes au hasard dans le tas</w:t>
      </w:r>
      <w:r>
        <w:rPr>
          <w:rFonts w:cs="Times New Roman"/>
        </w:rPr>
        <w:t> :</w:t>
      </w:r>
    </w:p>
    <w:p w14:paraId="03F912F5" w14:textId="77777777" w:rsidR="005F258A" w:rsidRDefault="00781C58" w:rsidP="00C04090">
      <w:pPr>
        <w:pStyle w:val="quote"/>
      </w:pPr>
      <w:r>
        <w:t>« </w:t>
      </w:r>
      <w:r w:rsidRPr="00781C58">
        <w:t>Dire qu</w:t>
      </w:r>
      <w:r>
        <w:t>’</w:t>
      </w:r>
      <w:r w:rsidRPr="00781C58">
        <w:t>un alcoolique est un homme libre comme les autres, c</w:t>
      </w:r>
      <w:r>
        <w:t>’</w:t>
      </w:r>
      <w:r w:rsidRPr="00781C58">
        <w:t>est dire qu</w:t>
      </w:r>
      <w:r>
        <w:t>’</w:t>
      </w:r>
      <w:r w:rsidRPr="00781C58">
        <w:t>un linge imprégné d</w:t>
      </w:r>
      <w:r>
        <w:t>’</w:t>
      </w:r>
      <w:r w:rsidRPr="00781C58">
        <w:t>alcool n</w:t>
      </w:r>
      <w:r>
        <w:t>’</w:t>
      </w:r>
      <w:r w:rsidRPr="00781C58">
        <w:t>est pas plus combustible que celui qui sort humide du m</w:t>
      </w:r>
      <w:r w:rsidR="00C04090">
        <w:t>étier à tisser</w:t>
      </w:r>
      <w:r w:rsidR="00C04090">
        <w:rPr>
          <w:rStyle w:val="Appelnotedebasdep"/>
        </w:rPr>
        <w:footnoteReference w:id="6"/>
      </w:r>
      <w:r w:rsidRPr="00781C58">
        <w:t>.</w:t>
      </w:r>
      <w:r w:rsidR="00050857">
        <w:t> »</w:t>
      </w:r>
    </w:p>
    <w:p w14:paraId="0558EA85" w14:textId="77777777" w:rsidR="00C04090" w:rsidRPr="00781C58" w:rsidRDefault="00C04090" w:rsidP="00C04090">
      <w:pPr>
        <w:pStyle w:val="Corpsdetexte"/>
      </w:pPr>
    </w:p>
    <w:p w14:paraId="3F29958E" w14:textId="77777777" w:rsidR="005F258A" w:rsidRPr="00781C58" w:rsidRDefault="00781C58" w:rsidP="00C04090">
      <w:pPr>
        <w:pStyle w:val="quote"/>
      </w:pPr>
      <w:r>
        <w:rPr>
          <w:i/>
        </w:rPr>
        <w:t>« </w:t>
      </w:r>
      <w:r w:rsidRPr="00781C58">
        <w:t>Souvent les chiens montrent un véritable fanatisme conservateur… ils aboient et se mettent en fureur contre les trains, le gaz, les musiques, quand ils les renco</w:t>
      </w:r>
      <w:r w:rsidR="00C04090">
        <w:t>ntrent pour la première fois</w:t>
      </w:r>
      <w:r w:rsidR="00C04090">
        <w:rPr>
          <w:rStyle w:val="Appelnotedebasdep"/>
        </w:rPr>
        <w:footnoteReference w:id="7"/>
      </w:r>
      <w:r w:rsidRPr="00781C58">
        <w:t>.</w:t>
      </w:r>
      <w:r w:rsidR="00050857">
        <w:t> »</w:t>
      </w:r>
    </w:p>
    <w:p w14:paraId="395B4CFE" w14:textId="77777777" w:rsidR="00C04090" w:rsidRDefault="00C04090" w:rsidP="00C04090">
      <w:pPr>
        <w:pStyle w:val="Corpsdetexte"/>
      </w:pPr>
    </w:p>
    <w:p w14:paraId="7EA56F08" w14:textId="77777777" w:rsidR="005F258A" w:rsidRPr="00781C58" w:rsidRDefault="00781C58" w:rsidP="00C04090">
      <w:pPr>
        <w:pStyle w:val="quote"/>
      </w:pPr>
      <w:r>
        <w:t>« </w:t>
      </w:r>
      <w:r w:rsidRPr="00781C58">
        <w:t>Les enfants présentent physiologiquement un état semblable à la folie morale, si bien que, quand dans leur milieu ils ne trouvent pas de circonstances favorables à la transformation en honnête homme, ils y demeurent, comme les tritons alpestres demeurent au stade de girin dans un milieu f</w:t>
      </w:r>
      <w:r w:rsidR="00C04090">
        <w:t>roid</w:t>
      </w:r>
      <w:r w:rsidR="00C04090">
        <w:rPr>
          <w:rStyle w:val="Appelnotedebasdep"/>
        </w:rPr>
        <w:footnoteReference w:id="8"/>
      </w:r>
      <w:r w:rsidRPr="00781C58">
        <w:t>.</w:t>
      </w:r>
      <w:r w:rsidR="00050857">
        <w:t> »</w:t>
      </w:r>
    </w:p>
    <w:p w14:paraId="2BA1800A" w14:textId="77777777" w:rsidR="00C04090" w:rsidRDefault="00C04090" w:rsidP="00C04090">
      <w:pPr>
        <w:pStyle w:val="Corpsdetexte"/>
      </w:pPr>
    </w:p>
    <w:p w14:paraId="6DB9DC77" w14:textId="5B3BA078" w:rsidR="00781C58" w:rsidRDefault="00781C58" w:rsidP="00C04090">
      <w:pPr>
        <w:pStyle w:val="quote"/>
      </w:pPr>
      <w:r>
        <w:t>« </w:t>
      </w:r>
      <w:r w:rsidRPr="00781C58">
        <w:t>Les dernières recherches tératologiques, celles de Gegenbaur surtout, ont établi que les phénomènes de régression atavique n</w:t>
      </w:r>
      <w:r>
        <w:t>’</w:t>
      </w:r>
      <w:r w:rsidRPr="00781C58">
        <w:t xml:space="preserve">indiquent pas </w:t>
      </w:r>
      <w:del w:id="30" w:author="Marguerite-Marie Bordry" w:date="2018-12-11T15:20:00Z">
        <w:r w:rsidRPr="00781C58" w:rsidDel="001460F1">
          <w:delText xml:space="preserve">toujoursune </w:delText>
        </w:r>
      </w:del>
      <w:ins w:id="31" w:author="Marguerite-Marie Bordry" w:date="2018-12-11T15:20:00Z">
        <w:r w:rsidR="001460F1">
          <w:t>toujours une</w:t>
        </w:r>
        <w:r w:rsidR="001460F1" w:rsidRPr="00781C58">
          <w:t xml:space="preserve"> </w:t>
        </w:r>
      </w:ins>
      <w:r w:rsidRPr="00781C58">
        <w:t>dégradation véritable, mais que, bien souvent, elles compensent un développement considérable, un progrès accompli dans d</w:t>
      </w:r>
      <w:r>
        <w:t>’</w:t>
      </w:r>
      <w:r w:rsidRPr="00781C58">
        <w:t>autres directions.</w:t>
      </w:r>
    </w:p>
    <w:p w14:paraId="0E4BC376" w14:textId="77777777" w:rsidR="00781C58" w:rsidRDefault="00781C58" w:rsidP="00C04090">
      <w:pPr>
        <w:pStyle w:val="quote"/>
      </w:pPr>
      <w:r>
        <w:t>» </w:t>
      </w:r>
      <w:r w:rsidRPr="00781C58">
        <w:t>Les reptiles ont plus de côtes que nous</w:t>
      </w:r>
      <w:r>
        <w:t> ;</w:t>
      </w:r>
      <w:r w:rsidRPr="00781C58">
        <w:t xml:space="preserve"> les singes, les quadrupèdes possèdent un plus grand nombre de muscles que nous, et un organe entier (la queue) qui nous manque. C</w:t>
      </w:r>
      <w:r>
        <w:t>’</w:t>
      </w:r>
      <w:r w:rsidRPr="00781C58">
        <w:t>est seulement en</w:t>
      </w:r>
      <w:r w:rsidR="00C04090">
        <w:t xml:space="preserve"> </w:t>
      </w:r>
      <w:r w:rsidRPr="00781C58">
        <w:t>perdant ces avantages que nous avons conquis notre supériorité intellectuelle.</w:t>
      </w:r>
    </w:p>
    <w:p w14:paraId="0B962DA8" w14:textId="77777777" w:rsidR="005F258A" w:rsidRPr="00781C58" w:rsidRDefault="00781C58" w:rsidP="00C04090">
      <w:pPr>
        <w:pStyle w:val="quote"/>
      </w:pPr>
      <w:r>
        <w:t>» </w:t>
      </w:r>
      <w:r w:rsidRPr="00781C58">
        <w:t>Cela posé, toute répugnance à l</w:t>
      </w:r>
      <w:r>
        <w:t>’</w:t>
      </w:r>
      <w:r w:rsidRPr="00781C58">
        <w:t>égard de la théorie de la dégénérescence disparaît aussitôt. De même que les géants payent la rançon de leur haute taille par la stérilité et par la faiblesse relative de l</w:t>
      </w:r>
      <w:r>
        <w:t>’</w:t>
      </w:r>
      <w:r w:rsidRPr="00781C58">
        <w:t>intelligence et des muscles, ainsi les géants de la pensée expient, par la dégénérescence et par les psychoses, leur grande puissance intellectuelle. Et c</w:t>
      </w:r>
      <w:r>
        <w:t>’</w:t>
      </w:r>
      <w:r w:rsidRPr="00781C58">
        <w:t>est pour cela que les signes de la dégénérescence se rencontrent encore plus souvent c</w:t>
      </w:r>
      <w:r w:rsidR="00C04090">
        <w:t>hez eux que chez les aliénés</w:t>
      </w:r>
      <w:r w:rsidR="00C04090">
        <w:rPr>
          <w:rStyle w:val="Appelnotedebasdep"/>
        </w:rPr>
        <w:footnoteReference w:id="9"/>
      </w:r>
      <w:r w:rsidRPr="00781C58">
        <w:t>.</w:t>
      </w:r>
      <w:r w:rsidR="00050857">
        <w:t> »</w:t>
      </w:r>
    </w:p>
    <w:p w14:paraId="1B624AD1" w14:textId="77777777" w:rsidR="005F258A" w:rsidRPr="00781C58" w:rsidRDefault="00781C58" w:rsidP="003326E0">
      <w:pPr>
        <w:pStyle w:val="Corpsdetexte"/>
        <w:rPr>
          <w:rFonts w:cs="Times New Roman"/>
        </w:rPr>
      </w:pPr>
      <w:r w:rsidRPr="00781C58">
        <w:rPr>
          <w:rFonts w:cs="Times New Roman"/>
        </w:rPr>
        <w:t>Ce dernier passage est d</w:t>
      </w:r>
      <w:r>
        <w:rPr>
          <w:rFonts w:cs="Times New Roman"/>
        </w:rPr>
        <w:t>’</w:t>
      </w:r>
      <w:r w:rsidRPr="00781C58">
        <w:rPr>
          <w:rFonts w:cs="Times New Roman"/>
        </w:rPr>
        <w:t>autant plus caractéristique qu</w:t>
      </w:r>
      <w:r>
        <w:rPr>
          <w:rFonts w:cs="Times New Roman"/>
        </w:rPr>
        <w:t>’</w:t>
      </w:r>
      <w:r w:rsidRPr="00781C58">
        <w:rPr>
          <w:rFonts w:cs="Times New Roman"/>
        </w:rPr>
        <w:t>il contient l</w:t>
      </w:r>
      <w:r>
        <w:rPr>
          <w:rFonts w:cs="Times New Roman"/>
        </w:rPr>
        <w:t>’</w:t>
      </w:r>
      <w:r w:rsidRPr="00781C58">
        <w:rPr>
          <w:rFonts w:cs="Times New Roman"/>
        </w:rPr>
        <w:t>argument principal que donne l</w:t>
      </w:r>
      <w:r>
        <w:rPr>
          <w:rFonts w:cs="Times New Roman"/>
        </w:rPr>
        <w:t>’</w:t>
      </w:r>
      <w:r w:rsidRPr="00781C58">
        <w:rPr>
          <w:rFonts w:cs="Times New Roman"/>
        </w:rPr>
        <w:t>auteur pour justifier sa volte-face dans la question des rapports entre le génie et la folie</w:t>
      </w:r>
      <w:r>
        <w:rPr>
          <w:rFonts w:cs="Times New Roman"/>
        </w:rPr>
        <w:t> :</w:t>
      </w:r>
      <w:r w:rsidRPr="00781C58">
        <w:rPr>
          <w:rFonts w:cs="Times New Roman"/>
        </w:rPr>
        <w:t xml:space="preserve"> dans l</w:t>
      </w:r>
      <w:r>
        <w:rPr>
          <w:rFonts w:cs="Times New Roman"/>
        </w:rPr>
        <w:t>’</w:t>
      </w:r>
      <w:r w:rsidRPr="00781C58">
        <w:rPr>
          <w:rFonts w:cs="Times New Roman"/>
        </w:rPr>
        <w:t>édition publiée en 1889, il se range parmi ceux qui soutiennent que le génie est une névrose, alors que, dans les éditions précédentes de son ouvrage, il admettait l</w:t>
      </w:r>
      <w:r>
        <w:rPr>
          <w:rFonts w:cs="Times New Roman"/>
        </w:rPr>
        <w:t>’</w:t>
      </w:r>
      <w:r w:rsidRPr="00781C58">
        <w:rPr>
          <w:rFonts w:cs="Times New Roman"/>
        </w:rPr>
        <w:t xml:space="preserve">existence de génies complètement sains. </w:t>
      </w:r>
      <w:r w:rsidR="00050857">
        <w:rPr>
          <w:rFonts w:cs="Times New Roman"/>
        </w:rPr>
        <w:t>— </w:t>
      </w:r>
      <w:r w:rsidRPr="00781C58">
        <w:rPr>
          <w:rFonts w:cs="Times New Roman"/>
        </w:rPr>
        <w:t>Que l</w:t>
      </w:r>
      <w:r>
        <w:rPr>
          <w:rFonts w:cs="Times New Roman"/>
        </w:rPr>
        <w:t>’</w:t>
      </w:r>
      <w:r w:rsidRPr="00781C58">
        <w:rPr>
          <w:rFonts w:cs="Times New Roman"/>
        </w:rPr>
        <w:t>on juge de la faiblesse d</w:t>
      </w:r>
      <w:r>
        <w:rPr>
          <w:rFonts w:cs="Times New Roman"/>
        </w:rPr>
        <w:t>’</w:t>
      </w:r>
      <w:r w:rsidRPr="00781C58">
        <w:rPr>
          <w:rFonts w:cs="Times New Roman"/>
        </w:rPr>
        <w:t>une aussi ridicule argumentation</w:t>
      </w:r>
      <w:r>
        <w:rPr>
          <w:rFonts w:cs="Times New Roman"/>
        </w:rPr>
        <w:t> !</w:t>
      </w:r>
      <w:r w:rsidRPr="00781C58">
        <w:rPr>
          <w:rFonts w:cs="Times New Roman"/>
        </w:rPr>
        <w:t xml:space="preserve"> Voir dans la perte de la queue une compensation de la supériorité intellectuelle acquise par </w:t>
      </w:r>
      <w:r w:rsidRPr="00781C58">
        <w:rPr>
          <w:rFonts w:cs="Times New Roman"/>
        </w:rPr>
        <w:lastRenderedPageBreak/>
        <w:t>l</w:t>
      </w:r>
      <w:r>
        <w:rPr>
          <w:rFonts w:cs="Times New Roman"/>
        </w:rPr>
        <w:t>’</w:t>
      </w:r>
      <w:r w:rsidRPr="00781C58">
        <w:rPr>
          <w:rFonts w:cs="Times New Roman"/>
        </w:rPr>
        <w:t>homme est déjà une idée d</w:t>
      </w:r>
      <w:r>
        <w:rPr>
          <w:rFonts w:cs="Times New Roman"/>
        </w:rPr>
        <w:t>’</w:t>
      </w:r>
      <w:r w:rsidRPr="00781C58">
        <w:rPr>
          <w:rFonts w:cs="Times New Roman"/>
        </w:rPr>
        <w:t>un grotesque irrésistible. Mais comparer cette régression d</w:t>
      </w:r>
      <w:r>
        <w:rPr>
          <w:rFonts w:cs="Times New Roman"/>
        </w:rPr>
        <w:t>’</w:t>
      </w:r>
      <w:r w:rsidRPr="00781C58">
        <w:rPr>
          <w:rFonts w:cs="Times New Roman"/>
        </w:rPr>
        <w:t>un organe sans grande importance, au cours de l</w:t>
      </w:r>
      <w:r>
        <w:rPr>
          <w:rFonts w:cs="Times New Roman"/>
        </w:rPr>
        <w:t>’</w:t>
      </w:r>
      <w:r w:rsidRPr="00781C58">
        <w:rPr>
          <w:rFonts w:cs="Times New Roman"/>
        </w:rPr>
        <w:t>évolution, à la dégénérescence qui frapperait les hommes à raison de la puissance de leur intellect, est une conception tellement folle qu</w:t>
      </w:r>
      <w:r>
        <w:rPr>
          <w:rFonts w:cs="Times New Roman"/>
        </w:rPr>
        <w:t>’</w:t>
      </w:r>
      <w:r w:rsidRPr="00781C58">
        <w:rPr>
          <w:rFonts w:cs="Times New Roman"/>
        </w:rPr>
        <w:t>elle est inconcevable à tout cerveau sain. Il serait impossible de formuler d</w:t>
      </w:r>
      <w:r>
        <w:rPr>
          <w:rFonts w:cs="Times New Roman"/>
        </w:rPr>
        <w:t>’</w:t>
      </w:r>
      <w:r w:rsidRPr="00781C58">
        <w:rPr>
          <w:rFonts w:cs="Times New Roman"/>
        </w:rPr>
        <w:t>une façon sensée la suite d</w:t>
      </w:r>
      <w:r>
        <w:rPr>
          <w:rFonts w:cs="Times New Roman"/>
        </w:rPr>
        <w:t>’</w:t>
      </w:r>
      <w:r w:rsidRPr="00781C58">
        <w:rPr>
          <w:rFonts w:cs="Times New Roman"/>
        </w:rPr>
        <w:t>idées qui a passé par la tête de Lombroso lorsqu</w:t>
      </w:r>
      <w:r>
        <w:rPr>
          <w:rFonts w:cs="Times New Roman"/>
        </w:rPr>
        <w:t>’</w:t>
      </w:r>
      <w:r w:rsidRPr="00781C58">
        <w:rPr>
          <w:rFonts w:cs="Times New Roman"/>
        </w:rPr>
        <w:t>il a écrit cette phrase. Je crois qu</w:t>
      </w:r>
      <w:r>
        <w:rPr>
          <w:rFonts w:cs="Times New Roman"/>
        </w:rPr>
        <w:t>’</w:t>
      </w:r>
      <w:r w:rsidRPr="00781C58">
        <w:rPr>
          <w:rFonts w:cs="Times New Roman"/>
        </w:rPr>
        <w:t>il est donné à peu de personnes</w:t>
      </w:r>
      <w:r w:rsidR="00C04090">
        <w:rPr>
          <w:rFonts w:cs="Times New Roman"/>
        </w:rPr>
        <w:t xml:space="preserve"> </w:t>
      </w:r>
      <w:r w:rsidRPr="00781C58">
        <w:rPr>
          <w:rFonts w:cs="Times New Roman"/>
        </w:rPr>
        <w:t>d</w:t>
      </w:r>
      <w:r>
        <w:rPr>
          <w:rFonts w:cs="Times New Roman"/>
        </w:rPr>
        <w:t>’</w:t>
      </w:r>
      <w:r w:rsidRPr="00781C58">
        <w:rPr>
          <w:rFonts w:cs="Times New Roman"/>
        </w:rPr>
        <w:t>atteindre ce degré d</w:t>
      </w:r>
      <w:r>
        <w:rPr>
          <w:rFonts w:cs="Times New Roman"/>
        </w:rPr>
        <w:t>’</w:t>
      </w:r>
      <w:r w:rsidRPr="00781C58">
        <w:rPr>
          <w:rFonts w:cs="Times New Roman"/>
        </w:rPr>
        <w:t>incohérence et d</w:t>
      </w:r>
      <w:r>
        <w:rPr>
          <w:rFonts w:cs="Times New Roman"/>
        </w:rPr>
        <w:t>’</w:t>
      </w:r>
      <w:r w:rsidRPr="00781C58">
        <w:rPr>
          <w:rFonts w:cs="Times New Roman"/>
        </w:rPr>
        <w:t>accumuler autant de bêtises en si peu de lignes.</w:t>
      </w:r>
    </w:p>
    <w:p w14:paraId="24DD0407" w14:textId="634313FF" w:rsidR="005F258A" w:rsidRPr="00781C58" w:rsidRDefault="00781C58" w:rsidP="00C828EA">
      <w:pPr>
        <w:pStyle w:val="Corpsdetexte"/>
        <w:tabs>
          <w:tab w:val="left" w:pos="284"/>
        </w:tabs>
        <w:rPr>
          <w:rFonts w:cs="Times New Roman"/>
        </w:rPr>
        <w:pPrChange w:id="32" w:author="Marguerite-Marie Bordry" w:date="2018-12-11T15:34:00Z">
          <w:pPr>
            <w:pStyle w:val="Corpsdetexte"/>
          </w:pPr>
        </w:pPrChange>
      </w:pPr>
      <w:r w:rsidRPr="00781C58">
        <w:rPr>
          <w:rFonts w:cs="Times New Roman"/>
        </w:rPr>
        <w:t>Nous découvrons ici le trait caractéristique de la mentalité de Lombroso</w:t>
      </w:r>
      <w:r>
        <w:rPr>
          <w:rFonts w:cs="Times New Roman"/>
        </w:rPr>
        <w:t> :</w:t>
      </w:r>
      <w:r w:rsidRPr="00781C58">
        <w:rPr>
          <w:rFonts w:cs="Times New Roman"/>
        </w:rPr>
        <w:t xml:space="preserve"> l</w:t>
      </w:r>
      <w:r>
        <w:rPr>
          <w:rFonts w:cs="Times New Roman"/>
        </w:rPr>
        <w:t>’</w:t>
      </w:r>
      <w:r w:rsidRPr="00781C58">
        <w:rPr>
          <w:rFonts w:cs="Times New Roman"/>
        </w:rPr>
        <w:t>association des idées est chez lui accidentelle, c</w:t>
      </w:r>
      <w:r>
        <w:rPr>
          <w:rFonts w:cs="Times New Roman"/>
        </w:rPr>
        <w:t>’</w:t>
      </w:r>
      <w:r w:rsidRPr="00781C58">
        <w:rPr>
          <w:rFonts w:cs="Times New Roman"/>
        </w:rPr>
        <w:t>est-à-dire que ses idées ne se succèdent pas dans un ordre logique, qu</w:t>
      </w:r>
      <w:r>
        <w:rPr>
          <w:rFonts w:cs="Times New Roman"/>
        </w:rPr>
        <w:t>’</w:t>
      </w:r>
      <w:r w:rsidRPr="00781C58">
        <w:rPr>
          <w:rFonts w:cs="Times New Roman"/>
        </w:rPr>
        <w:t>elles ne suivent pas un même courant, que leur enchaînement n</w:t>
      </w:r>
      <w:r>
        <w:rPr>
          <w:rFonts w:cs="Times New Roman"/>
        </w:rPr>
        <w:t>’</w:t>
      </w:r>
      <w:r w:rsidRPr="00781C58">
        <w:rPr>
          <w:rFonts w:cs="Times New Roman"/>
        </w:rPr>
        <w:t>est pas déterminé par les liens qui existent naturellement entre elles, mais bien par de vagues similitudes d</w:t>
      </w:r>
      <w:r>
        <w:rPr>
          <w:rFonts w:cs="Times New Roman"/>
        </w:rPr>
        <w:t>’</w:t>
      </w:r>
      <w:r w:rsidRPr="00781C58">
        <w:rPr>
          <w:rFonts w:cs="Times New Roman"/>
        </w:rPr>
        <w:t xml:space="preserve">aspect, par le hasard de rapprochements momentanés, par des analogies entre les mots qui les représentent. </w:t>
      </w:r>
      <w:ins w:id="33" w:author="Marguerite-Marie Bordry" w:date="2018-12-11T15:34:00Z">
        <w:r w:rsidR="00C828EA">
          <w:rPr>
            <w:rFonts w:cs="Times New Roman"/>
          </w:rPr>
          <w:t>À</w:t>
        </w:r>
      </w:ins>
      <w:del w:id="34" w:author="Marguerite-Marie Bordry" w:date="2018-12-11T15:34:00Z">
        <w:r w:rsidRPr="00781C58" w:rsidDel="00C828EA">
          <w:rPr>
            <w:rFonts w:cs="Times New Roman"/>
          </w:rPr>
          <w:delText>A</w:delText>
        </w:r>
      </w:del>
      <w:r w:rsidRPr="00781C58">
        <w:rPr>
          <w:rFonts w:cs="Times New Roman"/>
        </w:rPr>
        <w:t xml:space="preserve"> la </w:t>
      </w:r>
      <w:del w:id="35" w:author="Marguerite-Marie Bordry" w:date="2018-12-11T15:35:00Z">
        <w:r w:rsidRPr="00781C58" w:rsidDel="003050CD">
          <w:rPr>
            <w:rFonts w:cs="Times New Roman"/>
          </w:rPr>
          <w:delText xml:space="preserve">différente </w:delText>
        </w:r>
      </w:del>
      <w:ins w:id="36" w:author="Marguerite-Marie Bordry" w:date="2018-12-11T15:35:00Z">
        <w:r w:rsidR="003050CD" w:rsidRPr="00781C58">
          <w:rPr>
            <w:rFonts w:cs="Times New Roman"/>
          </w:rPr>
          <w:t>différen</w:t>
        </w:r>
        <w:r w:rsidR="003050CD">
          <w:rPr>
            <w:rFonts w:cs="Times New Roman"/>
          </w:rPr>
          <w:t>c</w:t>
        </w:r>
        <w:r w:rsidR="003050CD" w:rsidRPr="00781C58">
          <w:rPr>
            <w:rFonts w:cs="Times New Roman"/>
          </w:rPr>
          <w:t xml:space="preserve">e </w:t>
        </w:r>
      </w:ins>
      <w:r w:rsidRPr="00781C58">
        <w:rPr>
          <w:rFonts w:cs="Times New Roman"/>
        </w:rPr>
        <w:t>d</w:t>
      </w:r>
      <w:r>
        <w:rPr>
          <w:rFonts w:cs="Times New Roman"/>
        </w:rPr>
        <w:t>’</w:t>
      </w:r>
      <w:r w:rsidRPr="00781C58">
        <w:rPr>
          <w:rFonts w:cs="Times New Roman"/>
        </w:rPr>
        <w:t>intensité près, l</w:t>
      </w:r>
      <w:r>
        <w:rPr>
          <w:rFonts w:cs="Times New Roman"/>
        </w:rPr>
        <w:t>’</w:t>
      </w:r>
      <w:r w:rsidRPr="00781C58">
        <w:rPr>
          <w:rFonts w:cs="Times New Roman"/>
        </w:rPr>
        <w:t>état mental de Lombroso est semblable à celui des maniaques. L</w:t>
      </w:r>
      <w:proofErr w:type="gramStart"/>
      <w:r w:rsidR="00C04090">
        <w:rPr>
          <w:rFonts w:cs="Times New Roman"/>
        </w:rPr>
        <w:t>’«</w:t>
      </w:r>
      <w:proofErr w:type="gramEnd"/>
      <w:r w:rsidR="00C04090">
        <w:rPr>
          <w:rFonts w:cs="Times New Roman"/>
        </w:rPr>
        <w:t> </w:t>
      </w:r>
      <w:r w:rsidRPr="00781C58">
        <w:rPr>
          <w:rFonts w:cs="Times New Roman"/>
        </w:rPr>
        <w:t>Ideenflucht</w:t>
      </w:r>
      <w:r w:rsidR="00050857">
        <w:rPr>
          <w:rFonts w:cs="Times New Roman"/>
        </w:rPr>
        <w:t> »</w:t>
      </w:r>
      <w:r w:rsidRPr="00781C58">
        <w:rPr>
          <w:rFonts w:cs="Times New Roman"/>
        </w:rPr>
        <w:t xml:space="preserve"> des psychiatres allemands se retrouve chez lui, atténuée mais très nette</w:t>
      </w:r>
      <w:r>
        <w:rPr>
          <w:rFonts w:cs="Times New Roman"/>
        </w:rPr>
        <w:t> :</w:t>
      </w:r>
      <w:r w:rsidRPr="00781C58">
        <w:rPr>
          <w:rFonts w:cs="Times New Roman"/>
        </w:rPr>
        <w:t xml:space="preserve"> les idées se pressent dans sa tête tumultueusement, il n</w:t>
      </w:r>
      <w:r>
        <w:rPr>
          <w:rFonts w:cs="Times New Roman"/>
        </w:rPr>
        <w:t>’</w:t>
      </w:r>
      <w:r w:rsidRPr="00781C58">
        <w:rPr>
          <w:rFonts w:cs="Times New Roman"/>
        </w:rPr>
        <w:t>a pas le temps de les examiner, il ne les domine pas, il ne peut s</w:t>
      </w:r>
      <w:r>
        <w:rPr>
          <w:rFonts w:cs="Times New Roman"/>
        </w:rPr>
        <w:t>’</w:t>
      </w:r>
      <w:r w:rsidRPr="00781C58">
        <w:rPr>
          <w:rFonts w:cs="Times New Roman"/>
        </w:rPr>
        <w:t>en rendre maître. Il faut qu</w:t>
      </w:r>
      <w:r>
        <w:rPr>
          <w:rFonts w:cs="Times New Roman"/>
        </w:rPr>
        <w:t>’</w:t>
      </w:r>
      <w:r w:rsidRPr="00781C58">
        <w:rPr>
          <w:rFonts w:cs="Times New Roman"/>
        </w:rPr>
        <w:t>il leur donne libre essor</w:t>
      </w:r>
      <w:r>
        <w:rPr>
          <w:rFonts w:cs="Times New Roman"/>
        </w:rPr>
        <w:t> :</w:t>
      </w:r>
      <w:r w:rsidRPr="00781C58">
        <w:rPr>
          <w:rFonts w:cs="Times New Roman"/>
        </w:rPr>
        <w:t xml:space="preserve"> et elles sortent pêle-mêle, il les écrit telles qu</w:t>
      </w:r>
      <w:r>
        <w:rPr>
          <w:rFonts w:cs="Times New Roman"/>
        </w:rPr>
        <w:t>’</w:t>
      </w:r>
      <w:r w:rsidRPr="00781C58">
        <w:rPr>
          <w:rFonts w:cs="Times New Roman"/>
        </w:rPr>
        <w:t xml:space="preserve">elles se présentent, associées fortuitement au gré de son cerveau surexcité. Il écrit comme </w:t>
      </w:r>
      <w:del w:id="37" w:author="Marguerite-Marie Bordry" w:date="2018-12-11T15:35:00Z">
        <w:r w:rsidRPr="00781C58" w:rsidDel="003F1DFE">
          <w:rPr>
            <w:rFonts w:cs="Times New Roman"/>
          </w:rPr>
          <w:delText xml:space="preserve">I </w:delText>
        </w:r>
      </w:del>
      <w:ins w:id="38" w:author="Marguerite-Marie Bordry" w:date="2018-12-11T15:35:00Z">
        <w:r w:rsidR="003F1DFE">
          <w:rPr>
            <w:rFonts w:cs="Times New Roman"/>
          </w:rPr>
          <w:t>l’</w:t>
        </w:r>
      </w:ins>
      <w:r w:rsidRPr="00781C58">
        <w:rPr>
          <w:rFonts w:cs="Times New Roman"/>
        </w:rPr>
        <w:t>on parle au cours d</w:t>
      </w:r>
      <w:r>
        <w:rPr>
          <w:rFonts w:cs="Times New Roman"/>
        </w:rPr>
        <w:t>’</w:t>
      </w:r>
      <w:r w:rsidRPr="00781C58">
        <w:rPr>
          <w:rFonts w:cs="Times New Roman"/>
        </w:rPr>
        <w:t>une discussion animée dans une réunion de buveurs</w:t>
      </w:r>
      <w:r>
        <w:rPr>
          <w:rFonts w:cs="Times New Roman"/>
        </w:rPr>
        <w:t> :</w:t>
      </w:r>
      <w:r w:rsidRPr="00781C58">
        <w:rPr>
          <w:rFonts w:cs="Times New Roman"/>
        </w:rPr>
        <w:t xml:space="preserve"> là les arguments spécieux, les rapprochements inattendus d</w:t>
      </w:r>
      <w:r>
        <w:rPr>
          <w:rFonts w:cs="Times New Roman"/>
        </w:rPr>
        <w:t>’</w:t>
      </w:r>
      <w:r w:rsidRPr="00781C58">
        <w:rPr>
          <w:rFonts w:cs="Times New Roman"/>
        </w:rPr>
        <w:t>idées, les paroles qui ont l</w:t>
      </w:r>
      <w:r>
        <w:rPr>
          <w:rFonts w:cs="Times New Roman"/>
        </w:rPr>
        <w:t>’</w:t>
      </w:r>
      <w:r w:rsidRPr="00781C58">
        <w:rPr>
          <w:rFonts w:cs="Times New Roman"/>
        </w:rPr>
        <w:t>air profond, les jeux de mots, sont les armes grâce auxquelles on triomphe. J</w:t>
      </w:r>
      <w:r>
        <w:rPr>
          <w:rFonts w:cs="Times New Roman"/>
        </w:rPr>
        <w:t>’</w:t>
      </w:r>
      <w:r w:rsidRPr="00781C58">
        <w:rPr>
          <w:rFonts w:cs="Times New Roman"/>
        </w:rPr>
        <w:t xml:space="preserve">imagine que les raisonnements de Lombroso peuvent paraître </w:t>
      </w:r>
      <w:r>
        <w:rPr>
          <w:rFonts w:cs="Times New Roman"/>
        </w:rPr>
        <w:t>« </w:t>
      </w:r>
      <w:r w:rsidRPr="00781C58">
        <w:rPr>
          <w:rFonts w:cs="Times New Roman"/>
        </w:rPr>
        <w:t>naturels</w:t>
      </w:r>
      <w:r w:rsidR="00050857">
        <w:rPr>
          <w:rFonts w:cs="Times New Roman"/>
        </w:rPr>
        <w:t> »</w:t>
      </w:r>
      <w:r w:rsidRPr="00781C58">
        <w:rPr>
          <w:rFonts w:cs="Times New Roman"/>
        </w:rPr>
        <w:t xml:space="preserve"> au premier degré de l</w:t>
      </w:r>
      <w:r>
        <w:rPr>
          <w:rFonts w:cs="Times New Roman"/>
        </w:rPr>
        <w:t>’</w:t>
      </w:r>
      <w:r w:rsidRPr="00781C58">
        <w:rPr>
          <w:rFonts w:cs="Times New Roman"/>
        </w:rPr>
        <w:t>ébriété.</w:t>
      </w:r>
    </w:p>
    <w:p w14:paraId="4DF03AB0" w14:textId="77777777" w:rsidR="005F258A" w:rsidRPr="00781C58" w:rsidRDefault="00781C58" w:rsidP="003326E0">
      <w:pPr>
        <w:pStyle w:val="Corpsdetexte"/>
        <w:rPr>
          <w:rFonts w:cs="Times New Roman"/>
        </w:rPr>
      </w:pPr>
      <w:r w:rsidRPr="00781C58">
        <w:rPr>
          <w:rFonts w:cs="Times New Roman"/>
        </w:rPr>
        <w:t>Qu</w:t>
      </w:r>
      <w:r>
        <w:rPr>
          <w:rFonts w:cs="Times New Roman"/>
        </w:rPr>
        <w:t>’</w:t>
      </w:r>
      <w:r w:rsidRPr="00781C58">
        <w:rPr>
          <w:rFonts w:cs="Times New Roman"/>
        </w:rPr>
        <w:t>on ne se le dissimule pas</w:t>
      </w:r>
      <w:r>
        <w:rPr>
          <w:rFonts w:cs="Times New Roman"/>
        </w:rPr>
        <w:t> :</w:t>
      </w:r>
      <w:r w:rsidRPr="00781C58">
        <w:rPr>
          <w:rFonts w:cs="Times New Roman"/>
        </w:rPr>
        <w:t xml:space="preserve"> toutes les célèbres théories de Lombroso dérivent de l</w:t>
      </w:r>
      <w:r>
        <w:rPr>
          <w:rFonts w:cs="Times New Roman"/>
        </w:rPr>
        <w:t>’</w:t>
      </w:r>
      <w:r w:rsidRPr="00781C58">
        <w:rPr>
          <w:rFonts w:cs="Times New Roman"/>
        </w:rPr>
        <w:t>insuffisance de son intelligence, de l</w:t>
      </w:r>
      <w:r>
        <w:rPr>
          <w:rFonts w:cs="Times New Roman"/>
        </w:rPr>
        <w:t>’</w:t>
      </w:r>
      <w:r w:rsidRPr="00781C58">
        <w:rPr>
          <w:rFonts w:cs="Times New Roman"/>
        </w:rPr>
        <w:t>absence totale de logique qui le caractérise. L</w:t>
      </w:r>
      <w:r>
        <w:rPr>
          <w:rFonts w:cs="Times New Roman"/>
        </w:rPr>
        <w:t>’</w:t>
      </w:r>
      <w:r w:rsidRPr="00781C58">
        <w:rPr>
          <w:rFonts w:cs="Times New Roman"/>
        </w:rPr>
        <w:t>assimilation qu</w:t>
      </w:r>
      <w:r>
        <w:rPr>
          <w:rFonts w:cs="Times New Roman"/>
        </w:rPr>
        <w:t>’</w:t>
      </w:r>
      <w:r w:rsidRPr="00781C58">
        <w:rPr>
          <w:rFonts w:cs="Times New Roman"/>
        </w:rPr>
        <w:t>il fait du génie à la folie repose sur un raisonnement de ce genre-ci</w:t>
      </w:r>
      <w:r>
        <w:rPr>
          <w:rFonts w:cs="Times New Roman"/>
        </w:rPr>
        <w:t> :</w:t>
      </w:r>
      <w:r w:rsidRPr="00781C58">
        <w:rPr>
          <w:rFonts w:cs="Times New Roman"/>
        </w:rPr>
        <w:t xml:space="preserve"> un très grand nombre de génies ont présenté des phénomènes psycho- ou névropathiques plus ou moins accusés</w:t>
      </w:r>
      <w:r>
        <w:rPr>
          <w:rFonts w:cs="Times New Roman"/>
        </w:rPr>
        <w:t> ;</w:t>
      </w:r>
      <w:r w:rsidRPr="00781C58">
        <w:rPr>
          <w:rFonts w:cs="Times New Roman"/>
        </w:rPr>
        <w:t xml:space="preserve"> beaucoup de fous gardent dans les sujets étrangers à leur délire une grande lucidité d</w:t>
      </w:r>
      <w:r>
        <w:rPr>
          <w:rFonts w:cs="Times New Roman"/>
        </w:rPr>
        <w:t>’</w:t>
      </w:r>
      <w:r w:rsidRPr="00781C58">
        <w:rPr>
          <w:rFonts w:cs="Times New Roman"/>
        </w:rPr>
        <w:t>esprit et présentent avec certains hommes de génie quelques analogies d</w:t>
      </w:r>
      <w:r>
        <w:rPr>
          <w:rFonts w:cs="Times New Roman"/>
        </w:rPr>
        <w:t>’</w:t>
      </w:r>
      <w:r w:rsidRPr="00781C58">
        <w:rPr>
          <w:rFonts w:cs="Times New Roman"/>
        </w:rPr>
        <w:t>allure</w:t>
      </w:r>
      <w:r>
        <w:rPr>
          <w:rFonts w:cs="Times New Roman"/>
        </w:rPr>
        <w:t> ;</w:t>
      </w:r>
      <w:r w:rsidRPr="00781C58">
        <w:rPr>
          <w:rFonts w:cs="Times New Roman"/>
        </w:rPr>
        <w:t xml:space="preserve"> donc le génie et la folie sont deux états étroitement apparentés, il n</w:t>
      </w:r>
      <w:r>
        <w:rPr>
          <w:rFonts w:cs="Times New Roman"/>
        </w:rPr>
        <w:t>’</w:t>
      </w:r>
      <w:r w:rsidRPr="00781C58">
        <w:rPr>
          <w:rFonts w:cs="Times New Roman"/>
        </w:rPr>
        <w:t>est même pas possible de les séparer nettement l</w:t>
      </w:r>
      <w:r>
        <w:rPr>
          <w:rFonts w:cs="Times New Roman"/>
        </w:rPr>
        <w:t>’</w:t>
      </w:r>
      <w:r w:rsidRPr="00781C58">
        <w:rPr>
          <w:rFonts w:cs="Times New Roman"/>
        </w:rPr>
        <w:t>un de l</w:t>
      </w:r>
      <w:r>
        <w:rPr>
          <w:rFonts w:cs="Times New Roman"/>
        </w:rPr>
        <w:t>’</w:t>
      </w:r>
      <w:r w:rsidRPr="00781C58">
        <w:rPr>
          <w:rFonts w:cs="Times New Roman"/>
        </w:rPr>
        <w:t>autre.</w:t>
      </w:r>
    </w:p>
    <w:p w14:paraId="140849FB" w14:textId="77777777" w:rsidR="005F258A" w:rsidRPr="00781C58" w:rsidRDefault="00781C58" w:rsidP="003326E0">
      <w:pPr>
        <w:pStyle w:val="Corpsdetexte"/>
        <w:rPr>
          <w:rFonts w:cs="Times New Roman"/>
        </w:rPr>
      </w:pPr>
      <w:r w:rsidRPr="00781C58">
        <w:rPr>
          <w:rFonts w:cs="Times New Roman"/>
        </w:rPr>
        <w:t>La théorie qui assimile le fou moral et le criminel à l</w:t>
      </w:r>
      <w:r>
        <w:rPr>
          <w:rFonts w:cs="Times New Roman"/>
        </w:rPr>
        <w:t>’</w:t>
      </w:r>
      <w:r w:rsidRPr="00781C58">
        <w:rPr>
          <w:rFonts w:cs="Times New Roman"/>
        </w:rPr>
        <w:t>épileptique, qui fait, en dernier ressort, des hommes de génie, de tous les criminels et d</w:t>
      </w:r>
      <w:r>
        <w:rPr>
          <w:rFonts w:cs="Times New Roman"/>
        </w:rPr>
        <w:t>’</w:t>
      </w:r>
      <w:r w:rsidRPr="00781C58">
        <w:rPr>
          <w:rFonts w:cs="Times New Roman"/>
        </w:rPr>
        <w:t xml:space="preserve">une bonne partie des aliénés, des </w:t>
      </w:r>
      <w:r w:rsidRPr="00781C58">
        <w:rPr>
          <w:rFonts w:cs="Times New Roman"/>
          <w:i/>
        </w:rPr>
        <w:t>épileptoïdes</w:t>
      </w:r>
      <w:r w:rsidRPr="00781C58">
        <w:rPr>
          <w:rFonts w:cs="Times New Roman"/>
        </w:rPr>
        <w:t>, repose sur les plus incroyables confusions d</w:t>
      </w:r>
      <w:r>
        <w:rPr>
          <w:rFonts w:cs="Times New Roman"/>
        </w:rPr>
        <w:t>’</w:t>
      </w:r>
      <w:r w:rsidRPr="00781C58">
        <w:rPr>
          <w:rFonts w:cs="Times New Roman"/>
        </w:rPr>
        <w:t xml:space="preserve">idées, sur les plus flagrantes erreurs. Pour en arriver </w:t>
      </w:r>
      <w:r w:rsidRPr="00781C58">
        <w:rPr>
          <w:rFonts w:cs="Times New Roman"/>
        </w:rPr>
        <w:lastRenderedPageBreak/>
        <w:t>là, Lombroso a non seulement accumulé les paralogismes, mais il est même parti de fausses prémisses, il a employé des documents faux et a faussé les vrais par ses interprétations</w:t>
      </w:r>
      <w:r>
        <w:rPr>
          <w:rFonts w:cs="Times New Roman"/>
        </w:rPr>
        <w:t> ;</w:t>
      </w:r>
      <w:r w:rsidRPr="00781C58">
        <w:rPr>
          <w:rFonts w:cs="Times New Roman"/>
        </w:rPr>
        <w:t xml:space="preserve"> on ne peut jamais se fier à ce qu</w:t>
      </w:r>
      <w:r>
        <w:rPr>
          <w:rFonts w:cs="Times New Roman"/>
        </w:rPr>
        <w:t>’</w:t>
      </w:r>
      <w:r w:rsidRPr="00781C58">
        <w:rPr>
          <w:rFonts w:cs="Times New Roman"/>
        </w:rPr>
        <w:t>il dit, il faut vérifier chacune de ses assertions</w:t>
      </w:r>
      <w:r>
        <w:rPr>
          <w:rFonts w:cs="Times New Roman"/>
        </w:rPr>
        <w:t> ;</w:t>
      </w:r>
      <w:r w:rsidRPr="00781C58">
        <w:rPr>
          <w:rFonts w:cs="Times New Roman"/>
        </w:rPr>
        <w:t xml:space="preserve"> citations d</w:t>
      </w:r>
      <w:r>
        <w:rPr>
          <w:rFonts w:cs="Times New Roman"/>
        </w:rPr>
        <w:t>’</w:t>
      </w:r>
      <w:r w:rsidRPr="00781C58">
        <w:rPr>
          <w:rFonts w:cs="Times New Roman"/>
        </w:rPr>
        <w:t>auteur, faits d</w:t>
      </w:r>
      <w:r>
        <w:rPr>
          <w:rFonts w:cs="Times New Roman"/>
        </w:rPr>
        <w:t>’</w:t>
      </w:r>
      <w:r w:rsidRPr="00781C58">
        <w:rPr>
          <w:rFonts w:cs="Times New Roman"/>
        </w:rPr>
        <w:t>observation, tout chez lui est sujet à caution. Lombroso, médecin, professeur de psychiatrie, ignore la neuro- et la psychopathologie</w:t>
      </w:r>
      <w:r>
        <w:rPr>
          <w:rFonts w:cs="Times New Roman"/>
        </w:rPr>
        <w:t> :</w:t>
      </w:r>
      <w:r w:rsidRPr="00781C58">
        <w:rPr>
          <w:rFonts w:cs="Times New Roman"/>
        </w:rPr>
        <w:t xml:space="preserve"> il diagnostique l</w:t>
      </w:r>
      <w:r>
        <w:rPr>
          <w:rFonts w:cs="Times New Roman"/>
        </w:rPr>
        <w:t>’</w:t>
      </w:r>
      <w:r w:rsidRPr="00781C58">
        <w:rPr>
          <w:rFonts w:cs="Times New Roman"/>
        </w:rPr>
        <w:t>épilepsie à tort et à travers</w:t>
      </w:r>
      <w:r>
        <w:rPr>
          <w:rFonts w:cs="Times New Roman"/>
        </w:rPr>
        <w:t> :</w:t>
      </w:r>
      <w:r w:rsidRPr="00781C58">
        <w:rPr>
          <w:rFonts w:cs="Times New Roman"/>
        </w:rPr>
        <w:t xml:space="preserve"> un étudiant en médecine qui poserait aussi légèrement le diagnostic d</w:t>
      </w:r>
      <w:r>
        <w:rPr>
          <w:rFonts w:cs="Times New Roman"/>
        </w:rPr>
        <w:t>’</w:t>
      </w:r>
      <w:r w:rsidRPr="00781C58">
        <w:rPr>
          <w:rFonts w:cs="Times New Roman"/>
        </w:rPr>
        <w:t>épilepsie échouerait à l</w:t>
      </w:r>
      <w:r>
        <w:rPr>
          <w:rFonts w:cs="Times New Roman"/>
        </w:rPr>
        <w:t>’</w:t>
      </w:r>
      <w:r w:rsidRPr="00781C58">
        <w:rPr>
          <w:rFonts w:cs="Times New Roman"/>
        </w:rPr>
        <w:t>examen. Le vertige, entre autres, constitue pour lui l</w:t>
      </w:r>
      <w:r>
        <w:rPr>
          <w:rFonts w:cs="Times New Roman"/>
        </w:rPr>
        <w:t>’</w:t>
      </w:r>
      <w:r w:rsidRPr="00781C58">
        <w:rPr>
          <w:rFonts w:cs="Times New Roman"/>
        </w:rPr>
        <w:t>un des symptômes les plus révélateurs de l</w:t>
      </w:r>
      <w:r>
        <w:rPr>
          <w:rFonts w:cs="Times New Roman"/>
        </w:rPr>
        <w:t>’</w:t>
      </w:r>
      <w:r w:rsidRPr="00781C58">
        <w:rPr>
          <w:rFonts w:cs="Times New Roman"/>
        </w:rPr>
        <w:t>épilepsie. Il dit par exemple de Darwin</w:t>
      </w:r>
      <w:r>
        <w:rPr>
          <w:rFonts w:cs="Times New Roman"/>
        </w:rPr>
        <w:t> :</w:t>
      </w:r>
      <w:r w:rsidRPr="00781C58">
        <w:rPr>
          <w:rFonts w:cs="Times New Roman"/>
        </w:rPr>
        <w:t xml:space="preserve"> </w:t>
      </w:r>
      <w:r w:rsidRPr="00C04090">
        <w:rPr>
          <w:rStyle w:val="quotec"/>
        </w:rPr>
        <w:t>« Il souffrait de dyspepsie, d’anémies spinales, de vertiges (il faut bien noter le vertige que nous savons être souvent l’équivalent de l’épilepsie) ; il ne pouvait point travailler plus de trois heures par jour</w:t>
      </w:r>
      <w:r w:rsidR="00050857" w:rsidRPr="00C04090">
        <w:rPr>
          <w:rStyle w:val="quotec"/>
        </w:rPr>
        <w:t> »</w:t>
      </w:r>
      <w:r w:rsidR="00C04090">
        <w:rPr>
          <w:rFonts w:cs="Times New Roman"/>
        </w:rPr>
        <w:t>, etc.</w:t>
      </w:r>
      <w:r w:rsidR="00C04090">
        <w:rPr>
          <w:rStyle w:val="Appelnotedebasdep"/>
          <w:rFonts w:cs="Times New Roman"/>
        </w:rPr>
        <w:footnoteReference w:id="10"/>
      </w:r>
      <w:r w:rsidRPr="00781C58">
        <w:rPr>
          <w:rFonts w:cs="Times New Roman"/>
        </w:rPr>
        <w:t xml:space="preserve">. Et dans bien des cas il présente le seul vertige </w:t>
      </w:r>
      <w:r w:rsidRPr="00781C58">
        <w:rPr>
          <w:rFonts w:cs="Times New Roman"/>
          <w:i/>
        </w:rPr>
        <w:t>sans</w:t>
      </w:r>
      <w:r w:rsidR="00C04090">
        <w:rPr>
          <w:rFonts w:cs="Times New Roman"/>
          <w:i/>
        </w:rPr>
        <w:t xml:space="preserve"> </w:t>
      </w:r>
      <w:r w:rsidRPr="00781C58">
        <w:rPr>
          <w:rFonts w:cs="Times New Roman"/>
          <w:i/>
        </w:rPr>
        <w:t>spécification aucune</w:t>
      </w:r>
      <w:r w:rsidRPr="00781C58">
        <w:rPr>
          <w:rFonts w:cs="Times New Roman"/>
        </w:rPr>
        <w:t xml:space="preserve"> </w:t>
      </w:r>
      <w:r w:rsidR="00C04090">
        <w:rPr>
          <w:rFonts w:cs="Times New Roman"/>
        </w:rPr>
        <w:t>comme base de son diagnostic</w:t>
      </w:r>
      <w:r w:rsidR="00C04090">
        <w:rPr>
          <w:rStyle w:val="Appelnotedebasdep"/>
          <w:rFonts w:cs="Times New Roman"/>
        </w:rPr>
        <w:footnoteReference w:id="11"/>
      </w:r>
      <w:r w:rsidRPr="00781C58">
        <w:rPr>
          <w:rFonts w:cs="Times New Roman"/>
        </w:rPr>
        <w:t>. Or, le vertige est, on le sait, un symptôme tout à fait banal</w:t>
      </w:r>
      <w:r>
        <w:rPr>
          <w:rFonts w:cs="Times New Roman"/>
        </w:rPr>
        <w:t> :</w:t>
      </w:r>
      <w:r w:rsidRPr="00781C58">
        <w:rPr>
          <w:rFonts w:cs="Times New Roman"/>
        </w:rPr>
        <w:t xml:space="preserve"> il existe dans une foule d</w:t>
      </w:r>
      <w:r>
        <w:rPr>
          <w:rFonts w:cs="Times New Roman"/>
        </w:rPr>
        <w:t>’</w:t>
      </w:r>
      <w:r w:rsidRPr="00781C58">
        <w:rPr>
          <w:rFonts w:cs="Times New Roman"/>
        </w:rPr>
        <w:t>affections qui n</w:t>
      </w:r>
      <w:r>
        <w:rPr>
          <w:rFonts w:cs="Times New Roman"/>
        </w:rPr>
        <w:t>’</w:t>
      </w:r>
      <w:r w:rsidRPr="00781C58">
        <w:rPr>
          <w:rFonts w:cs="Times New Roman"/>
        </w:rPr>
        <w:t>ont aucun rapport avec l</w:t>
      </w:r>
      <w:r>
        <w:rPr>
          <w:rFonts w:cs="Times New Roman"/>
        </w:rPr>
        <w:t>’</w:t>
      </w:r>
      <w:r w:rsidRPr="00781C58">
        <w:rPr>
          <w:rFonts w:cs="Times New Roman"/>
        </w:rPr>
        <w:t>épilepsie</w:t>
      </w:r>
      <w:r>
        <w:rPr>
          <w:rFonts w:cs="Times New Roman"/>
        </w:rPr>
        <w:t> :</w:t>
      </w:r>
      <w:r w:rsidRPr="00781C58">
        <w:rPr>
          <w:rFonts w:cs="Times New Roman"/>
        </w:rPr>
        <w:t xml:space="preserve"> il accompagne très fréquemment les maladies du tube digestif</w:t>
      </w:r>
      <w:r>
        <w:rPr>
          <w:rFonts w:cs="Times New Roman"/>
        </w:rPr>
        <w:t> ;</w:t>
      </w:r>
      <w:r w:rsidRPr="00781C58">
        <w:rPr>
          <w:rFonts w:cs="Times New Roman"/>
        </w:rPr>
        <w:t xml:space="preserve"> des tumeurs cérébrales, des affections de l</w:t>
      </w:r>
      <w:r>
        <w:rPr>
          <w:rFonts w:cs="Times New Roman"/>
        </w:rPr>
        <w:t>’</w:t>
      </w:r>
      <w:r w:rsidRPr="00781C58">
        <w:rPr>
          <w:rFonts w:cs="Times New Roman"/>
        </w:rPr>
        <w:t>oreille, l</w:t>
      </w:r>
      <w:r>
        <w:rPr>
          <w:rFonts w:cs="Times New Roman"/>
        </w:rPr>
        <w:t>’</w:t>
      </w:r>
      <w:r w:rsidRPr="00781C58">
        <w:rPr>
          <w:rFonts w:cs="Times New Roman"/>
        </w:rPr>
        <w:t>athéromatose le provoquent communément</w:t>
      </w:r>
      <w:r>
        <w:rPr>
          <w:rFonts w:cs="Times New Roman"/>
        </w:rPr>
        <w:t> ;</w:t>
      </w:r>
      <w:r w:rsidRPr="00781C58">
        <w:rPr>
          <w:rFonts w:cs="Times New Roman"/>
        </w:rPr>
        <w:t xml:space="preserve"> il se rencontre souvent chez les neurasthéniques</w:t>
      </w:r>
      <w:r>
        <w:rPr>
          <w:rFonts w:cs="Times New Roman"/>
        </w:rPr>
        <w:t> ;</w:t>
      </w:r>
      <w:r w:rsidRPr="00781C58">
        <w:rPr>
          <w:rFonts w:cs="Times New Roman"/>
        </w:rPr>
        <w:t xml:space="preserve"> du reste, ainsi que le fait justement</w:t>
      </w:r>
      <w:r w:rsidR="00C04090">
        <w:rPr>
          <w:rFonts w:cs="Times New Roman"/>
        </w:rPr>
        <w:t xml:space="preserve"> observer Oppenheim</w:t>
      </w:r>
      <w:r w:rsidR="00C04090">
        <w:rPr>
          <w:rStyle w:val="Appelnotedebasdep"/>
          <w:rFonts w:cs="Times New Roman"/>
        </w:rPr>
        <w:footnoteReference w:id="12"/>
      </w:r>
      <w:r w:rsidRPr="00781C58">
        <w:rPr>
          <w:rFonts w:cs="Times New Roman"/>
        </w:rPr>
        <w:t>, des sensations de vertige peuvent être très aisément produites par autosuggestion. En somme le vertige n</w:t>
      </w:r>
      <w:r>
        <w:rPr>
          <w:rFonts w:cs="Times New Roman"/>
        </w:rPr>
        <w:t>’</w:t>
      </w:r>
      <w:r w:rsidRPr="00781C58">
        <w:rPr>
          <w:rFonts w:cs="Times New Roman"/>
        </w:rPr>
        <w:t>est un symptôme d</w:t>
      </w:r>
      <w:r>
        <w:rPr>
          <w:rFonts w:cs="Times New Roman"/>
        </w:rPr>
        <w:t>’</w:t>
      </w:r>
      <w:r w:rsidRPr="00781C58">
        <w:rPr>
          <w:rFonts w:cs="Times New Roman"/>
        </w:rPr>
        <w:t>épilepsie que dans l</w:t>
      </w:r>
      <w:r>
        <w:rPr>
          <w:rFonts w:cs="Times New Roman"/>
        </w:rPr>
        <w:t>’</w:t>
      </w:r>
      <w:r w:rsidRPr="00781C58">
        <w:rPr>
          <w:rFonts w:cs="Times New Roman"/>
        </w:rPr>
        <w:t>infime minorité des cas. Il est indispensable d</w:t>
      </w:r>
      <w:r>
        <w:rPr>
          <w:rFonts w:cs="Times New Roman"/>
        </w:rPr>
        <w:t>’</w:t>
      </w:r>
      <w:r w:rsidRPr="00781C58">
        <w:rPr>
          <w:rFonts w:cs="Times New Roman"/>
        </w:rPr>
        <w:t>indiquer comment le vertige se manifeste, dans quelles circonstances il apparaît, s</w:t>
      </w:r>
      <w:r>
        <w:rPr>
          <w:rFonts w:cs="Times New Roman"/>
        </w:rPr>
        <w:t>’</w:t>
      </w:r>
      <w:r w:rsidRPr="00781C58">
        <w:rPr>
          <w:rFonts w:cs="Times New Roman"/>
        </w:rPr>
        <w:t>il est objectif ou simplement subjectif, s</w:t>
      </w:r>
      <w:r>
        <w:rPr>
          <w:rFonts w:cs="Times New Roman"/>
        </w:rPr>
        <w:t>’</w:t>
      </w:r>
      <w:r w:rsidRPr="00781C58">
        <w:rPr>
          <w:rFonts w:cs="Times New Roman"/>
        </w:rPr>
        <w:t>il s</w:t>
      </w:r>
      <w:r>
        <w:rPr>
          <w:rFonts w:cs="Times New Roman"/>
        </w:rPr>
        <w:t>’</w:t>
      </w:r>
      <w:r w:rsidRPr="00781C58">
        <w:rPr>
          <w:rFonts w:cs="Times New Roman"/>
        </w:rPr>
        <w:t>agit d</w:t>
      </w:r>
      <w:r>
        <w:rPr>
          <w:rFonts w:cs="Times New Roman"/>
        </w:rPr>
        <w:t>’</w:t>
      </w:r>
      <w:r w:rsidRPr="00781C58">
        <w:rPr>
          <w:rFonts w:cs="Times New Roman"/>
        </w:rPr>
        <w:t>un vertige bien caractérisé, ou de simpl</w:t>
      </w:r>
      <w:r w:rsidR="00C04090">
        <w:rPr>
          <w:rFonts w:cs="Times New Roman"/>
        </w:rPr>
        <w:t>es sensations vertigineuses vag</w:t>
      </w:r>
      <w:r w:rsidRPr="00781C58">
        <w:rPr>
          <w:rFonts w:cs="Times New Roman"/>
        </w:rPr>
        <w:t>ues, etc. C</w:t>
      </w:r>
      <w:r>
        <w:rPr>
          <w:rFonts w:cs="Times New Roman"/>
        </w:rPr>
        <w:t>’</w:t>
      </w:r>
      <w:r w:rsidRPr="00781C58">
        <w:rPr>
          <w:rFonts w:cs="Times New Roman"/>
        </w:rPr>
        <w:t>est ce que Lombroso ne fait jamais. Or qui dit vertige, sans préciser, ne dit absolument rien.</w:t>
      </w:r>
    </w:p>
    <w:p w14:paraId="1D0AE612" w14:textId="77777777" w:rsidR="005F258A" w:rsidRPr="00781C58" w:rsidRDefault="00781C58" w:rsidP="003326E0">
      <w:pPr>
        <w:pStyle w:val="Corpsdetexte"/>
        <w:rPr>
          <w:rFonts w:cs="Times New Roman"/>
        </w:rPr>
      </w:pPr>
      <w:r w:rsidRPr="00781C58">
        <w:rPr>
          <w:rFonts w:cs="Times New Roman"/>
        </w:rPr>
        <w:t>Voilà Lombroso médecin. Veut-on connaître Lombroso expérimentateur</w:t>
      </w:r>
      <w:r>
        <w:rPr>
          <w:rFonts w:cs="Times New Roman"/>
        </w:rPr>
        <w:t> ?</w:t>
      </w:r>
      <w:r w:rsidRPr="00781C58">
        <w:rPr>
          <w:rFonts w:cs="Times New Roman"/>
        </w:rPr>
        <w:t xml:space="preserve"> </w:t>
      </w:r>
      <w:r w:rsidR="00050857">
        <w:rPr>
          <w:rFonts w:cs="Times New Roman"/>
        </w:rPr>
        <w:t>— </w:t>
      </w:r>
      <w:r w:rsidRPr="00781C58">
        <w:rPr>
          <w:rFonts w:cs="Times New Roman"/>
        </w:rPr>
        <w:t>Il prétend avoir constaté que dans la marche des criminels, contrairement à ce qui se passe normalement, il y a prévalence du membre gauche. Et il trouve une démonstration victorieuse de la chose dans l</w:t>
      </w:r>
      <w:r>
        <w:rPr>
          <w:rFonts w:cs="Times New Roman"/>
        </w:rPr>
        <w:t>’</w:t>
      </w:r>
      <w:r w:rsidRPr="00781C58">
        <w:rPr>
          <w:rFonts w:cs="Times New Roman"/>
        </w:rPr>
        <w:t>expérience suivante</w:t>
      </w:r>
      <w:r>
        <w:rPr>
          <w:rFonts w:cs="Times New Roman"/>
        </w:rPr>
        <w:t> :</w:t>
      </w:r>
      <w:r w:rsidRPr="00781C58">
        <w:rPr>
          <w:rFonts w:cs="Times New Roman"/>
        </w:rPr>
        <w:t xml:space="preserve"> on suggère à un homme normal, placé dans l</w:t>
      </w:r>
      <w:r>
        <w:rPr>
          <w:rFonts w:cs="Times New Roman"/>
        </w:rPr>
        <w:t>’</w:t>
      </w:r>
      <w:r w:rsidRPr="00781C58">
        <w:rPr>
          <w:rFonts w:cs="Times New Roman"/>
        </w:rPr>
        <w:t>état d</w:t>
      </w:r>
      <w:r>
        <w:rPr>
          <w:rFonts w:cs="Times New Roman"/>
        </w:rPr>
        <w:t>’</w:t>
      </w:r>
      <w:r w:rsidRPr="00781C58">
        <w:rPr>
          <w:rFonts w:cs="Times New Roman"/>
        </w:rPr>
        <w:t>hypnose, qu</w:t>
      </w:r>
      <w:r>
        <w:rPr>
          <w:rFonts w:cs="Times New Roman"/>
        </w:rPr>
        <w:t>’</w:t>
      </w:r>
      <w:r w:rsidRPr="00781C58">
        <w:rPr>
          <w:rFonts w:cs="Times New Roman"/>
        </w:rPr>
        <w:t>il est un brigand, et aussitôt sa marche se modifie dan</w:t>
      </w:r>
      <w:r w:rsidR="00C04090">
        <w:rPr>
          <w:rFonts w:cs="Times New Roman"/>
        </w:rPr>
        <w:t>s le sens indiqué par Lombroso</w:t>
      </w:r>
      <w:r w:rsidR="00C04090">
        <w:rPr>
          <w:rStyle w:val="Appelnotedebasdep"/>
          <w:rFonts w:cs="Times New Roman"/>
        </w:rPr>
        <w:footnoteReference w:id="13"/>
      </w:r>
      <w:r w:rsidRPr="00781C58">
        <w:rPr>
          <w:rFonts w:cs="Times New Roman"/>
        </w:rPr>
        <w:t>. Du premier coup d</w:t>
      </w:r>
      <w:r>
        <w:rPr>
          <w:rFonts w:cs="Times New Roman"/>
        </w:rPr>
        <w:t>’</w:t>
      </w:r>
      <w:r w:rsidRPr="00781C58">
        <w:rPr>
          <w:rFonts w:cs="Times New Roman"/>
        </w:rPr>
        <w:t>œil on saisit ce qu</w:t>
      </w:r>
      <w:r>
        <w:rPr>
          <w:rFonts w:cs="Times New Roman"/>
        </w:rPr>
        <w:t>’</w:t>
      </w:r>
      <w:r w:rsidRPr="00781C58">
        <w:rPr>
          <w:rFonts w:cs="Times New Roman"/>
        </w:rPr>
        <w:t>il y a d</w:t>
      </w:r>
      <w:r>
        <w:rPr>
          <w:rFonts w:cs="Times New Roman"/>
        </w:rPr>
        <w:t>’</w:t>
      </w:r>
      <w:r w:rsidRPr="00781C58">
        <w:rPr>
          <w:rFonts w:cs="Times New Roman"/>
        </w:rPr>
        <w:t>erroné dans cette expérience</w:t>
      </w:r>
      <w:r>
        <w:rPr>
          <w:rFonts w:cs="Times New Roman"/>
        </w:rPr>
        <w:t> :</w:t>
      </w:r>
      <w:r w:rsidRPr="00781C58">
        <w:rPr>
          <w:rFonts w:cs="Times New Roman"/>
        </w:rPr>
        <w:t xml:space="preserve"> l</w:t>
      </w:r>
      <w:r>
        <w:rPr>
          <w:rFonts w:cs="Times New Roman"/>
        </w:rPr>
        <w:t>’</w:t>
      </w:r>
      <w:r w:rsidRPr="00781C58">
        <w:rPr>
          <w:rFonts w:cs="Times New Roman"/>
        </w:rPr>
        <w:t>hypnotisé à qui l</w:t>
      </w:r>
      <w:r>
        <w:rPr>
          <w:rFonts w:cs="Times New Roman"/>
        </w:rPr>
        <w:t>’</w:t>
      </w:r>
      <w:r w:rsidRPr="00781C58">
        <w:rPr>
          <w:rFonts w:cs="Times New Roman"/>
        </w:rPr>
        <w:t>on suggère qu</w:t>
      </w:r>
      <w:r>
        <w:rPr>
          <w:rFonts w:cs="Times New Roman"/>
        </w:rPr>
        <w:t>’</w:t>
      </w:r>
      <w:r w:rsidRPr="00781C58">
        <w:rPr>
          <w:rFonts w:cs="Times New Roman"/>
        </w:rPr>
        <w:t>il est un brigand n</w:t>
      </w:r>
      <w:r>
        <w:rPr>
          <w:rFonts w:cs="Times New Roman"/>
        </w:rPr>
        <w:t>’</w:t>
      </w:r>
      <w:r w:rsidRPr="00781C58">
        <w:rPr>
          <w:rFonts w:cs="Times New Roman"/>
        </w:rPr>
        <w:t>acquiert pas magiquement ipso facto la nature du</w:t>
      </w:r>
      <w:r w:rsidR="003326E0">
        <w:rPr>
          <w:rFonts w:cs="Times New Roman"/>
        </w:rPr>
        <w:t xml:space="preserve"> </w:t>
      </w:r>
      <w:r w:rsidRPr="00781C58">
        <w:rPr>
          <w:rFonts w:cs="Times New Roman"/>
        </w:rPr>
        <w:t>brigand</w:t>
      </w:r>
      <w:r>
        <w:rPr>
          <w:rFonts w:cs="Times New Roman"/>
        </w:rPr>
        <w:t> :</w:t>
      </w:r>
      <w:r w:rsidRPr="00781C58">
        <w:rPr>
          <w:rFonts w:cs="Times New Roman"/>
        </w:rPr>
        <w:t xml:space="preserve"> il agit simplement conformément à la </w:t>
      </w:r>
      <w:r w:rsidRPr="00781C58">
        <w:rPr>
          <w:rFonts w:cs="Times New Roman"/>
          <w:i/>
        </w:rPr>
        <w:t>représentation qu</w:t>
      </w:r>
      <w:r>
        <w:rPr>
          <w:rFonts w:cs="Times New Roman"/>
          <w:i/>
        </w:rPr>
        <w:t>’</w:t>
      </w:r>
      <w:r w:rsidRPr="00781C58">
        <w:rPr>
          <w:rFonts w:cs="Times New Roman"/>
          <w:i/>
        </w:rPr>
        <w:t>il se fait</w:t>
      </w:r>
      <w:r w:rsidRPr="00781C58">
        <w:rPr>
          <w:rFonts w:cs="Times New Roman"/>
        </w:rPr>
        <w:t xml:space="preserve"> du brigand. Une telle expérience ne peut donc nous renseigner que sur les idées de l</w:t>
      </w:r>
      <w:r>
        <w:rPr>
          <w:rFonts w:cs="Times New Roman"/>
        </w:rPr>
        <w:t>’</w:t>
      </w:r>
      <w:r w:rsidRPr="00781C58">
        <w:rPr>
          <w:rFonts w:cs="Times New Roman"/>
        </w:rPr>
        <w:t xml:space="preserve">hypnotisé, et nullement sur le caractère du </w:t>
      </w:r>
      <w:r w:rsidRPr="00781C58">
        <w:rPr>
          <w:rFonts w:cs="Times New Roman"/>
        </w:rPr>
        <w:lastRenderedPageBreak/>
        <w:t xml:space="preserve">brigand. </w:t>
      </w:r>
      <w:r w:rsidR="00050857">
        <w:rPr>
          <w:rFonts w:cs="Times New Roman"/>
        </w:rPr>
        <w:t>— </w:t>
      </w:r>
      <w:r w:rsidRPr="00781C58">
        <w:rPr>
          <w:rFonts w:cs="Times New Roman"/>
        </w:rPr>
        <w:t>C</w:t>
      </w:r>
      <w:r>
        <w:rPr>
          <w:rFonts w:cs="Times New Roman"/>
        </w:rPr>
        <w:t>’</w:t>
      </w:r>
      <w:r w:rsidRPr="00781C58">
        <w:rPr>
          <w:rFonts w:cs="Times New Roman"/>
        </w:rPr>
        <w:t>est ce que les chiffres donnés par Lombroso comme résultats de l</w:t>
      </w:r>
      <w:r>
        <w:rPr>
          <w:rFonts w:cs="Times New Roman"/>
        </w:rPr>
        <w:t>’</w:t>
      </w:r>
      <w:r w:rsidRPr="00781C58">
        <w:rPr>
          <w:rFonts w:cs="Times New Roman"/>
        </w:rPr>
        <w:t>expérience confirment d</w:t>
      </w:r>
      <w:r>
        <w:rPr>
          <w:rFonts w:cs="Times New Roman"/>
        </w:rPr>
        <w:t>’</w:t>
      </w:r>
      <w:r w:rsidRPr="00781C58">
        <w:rPr>
          <w:rFonts w:cs="Times New Roman"/>
        </w:rPr>
        <w:t>ailleurs</w:t>
      </w:r>
      <w:r>
        <w:rPr>
          <w:rFonts w:cs="Times New Roman"/>
        </w:rPr>
        <w:t> :</w:t>
      </w:r>
      <w:r w:rsidRPr="00781C58">
        <w:rPr>
          <w:rFonts w:cs="Times New Roman"/>
        </w:rPr>
        <w:t xml:space="preserve"> il y a de bien plus grands écarts entre les deux allures du sujet qu</w:t>
      </w:r>
      <w:r>
        <w:rPr>
          <w:rFonts w:cs="Times New Roman"/>
        </w:rPr>
        <w:t>’</w:t>
      </w:r>
      <w:r w:rsidRPr="00781C58">
        <w:rPr>
          <w:rFonts w:cs="Times New Roman"/>
        </w:rPr>
        <w:t>il n</w:t>
      </w:r>
      <w:r>
        <w:rPr>
          <w:rFonts w:cs="Times New Roman"/>
        </w:rPr>
        <w:t>’</w:t>
      </w:r>
      <w:r w:rsidRPr="00781C58">
        <w:rPr>
          <w:rFonts w:cs="Times New Roman"/>
        </w:rPr>
        <w:t>y en a entre la marche de l</w:t>
      </w:r>
      <w:r>
        <w:rPr>
          <w:rFonts w:cs="Times New Roman"/>
        </w:rPr>
        <w:t>’</w:t>
      </w:r>
      <w:r w:rsidRPr="00781C58">
        <w:rPr>
          <w:rFonts w:cs="Times New Roman"/>
        </w:rPr>
        <w:t>homme normal et celle du criminel (si l</w:t>
      </w:r>
      <w:r>
        <w:rPr>
          <w:rFonts w:cs="Times New Roman"/>
        </w:rPr>
        <w:t>’</w:t>
      </w:r>
      <w:r w:rsidRPr="00781C58">
        <w:rPr>
          <w:rFonts w:cs="Times New Roman"/>
        </w:rPr>
        <w:t>on suppose exactes les moyennes de Lombroso)</w:t>
      </w:r>
      <w:r>
        <w:rPr>
          <w:rFonts w:cs="Times New Roman"/>
        </w:rPr>
        <w:t> :</w:t>
      </w:r>
      <w:r w:rsidRPr="00781C58">
        <w:rPr>
          <w:rFonts w:cs="Times New Roman"/>
        </w:rPr>
        <w:t xml:space="preserve"> ainsi l</w:t>
      </w:r>
      <w:r>
        <w:rPr>
          <w:rFonts w:cs="Times New Roman"/>
        </w:rPr>
        <w:t>’</w:t>
      </w:r>
      <w:r w:rsidRPr="00781C58">
        <w:rPr>
          <w:rFonts w:cs="Times New Roman"/>
        </w:rPr>
        <w:t>écartement latéral droit étant en moyenne de 5,46 chez l</w:t>
      </w:r>
      <w:r>
        <w:rPr>
          <w:rFonts w:cs="Times New Roman"/>
        </w:rPr>
        <w:t>’</w:t>
      </w:r>
      <w:r w:rsidRPr="00781C58">
        <w:rPr>
          <w:rFonts w:cs="Times New Roman"/>
        </w:rPr>
        <w:t>homme sain et 7,4 chez le criminel, il est chez le sujet à l</w:t>
      </w:r>
      <w:r>
        <w:rPr>
          <w:rFonts w:cs="Times New Roman"/>
        </w:rPr>
        <w:t>’</w:t>
      </w:r>
      <w:r w:rsidRPr="00781C58">
        <w:rPr>
          <w:rFonts w:cs="Times New Roman"/>
        </w:rPr>
        <w:t>état normal de 7, 5 et après suggestion de 12,8</w:t>
      </w:r>
      <w:r>
        <w:rPr>
          <w:rFonts w:cs="Times New Roman"/>
        </w:rPr>
        <w:t> ;</w:t>
      </w:r>
      <w:r w:rsidRPr="00781C58">
        <w:rPr>
          <w:rFonts w:cs="Times New Roman"/>
        </w:rPr>
        <w:t xml:space="preserve"> le pas gauche, qui mesure 63 centimètres chez l</w:t>
      </w:r>
      <w:r>
        <w:rPr>
          <w:rFonts w:cs="Times New Roman"/>
        </w:rPr>
        <w:t>’</w:t>
      </w:r>
      <w:r w:rsidRPr="00781C58">
        <w:rPr>
          <w:rFonts w:cs="Times New Roman"/>
        </w:rPr>
        <w:t>homme normal et 72 chez le criminel, est chez le sujet respectivement de 66 et 88,5 cm</w:t>
      </w:r>
      <w:r>
        <w:rPr>
          <w:rFonts w:cs="Times New Roman"/>
        </w:rPr>
        <w:t> ?</w:t>
      </w:r>
      <w:r w:rsidRPr="00781C58">
        <w:rPr>
          <w:rFonts w:cs="Times New Roman"/>
        </w:rPr>
        <w:t xml:space="preserve"> Il est facile de se représenter d</w:t>
      </w:r>
      <w:r>
        <w:rPr>
          <w:rFonts w:cs="Times New Roman"/>
        </w:rPr>
        <w:t>’</w:t>
      </w:r>
      <w:r w:rsidRPr="00781C58">
        <w:rPr>
          <w:rFonts w:cs="Times New Roman"/>
        </w:rPr>
        <w:t>après ces chiffres ce qui s</w:t>
      </w:r>
      <w:r>
        <w:rPr>
          <w:rFonts w:cs="Times New Roman"/>
        </w:rPr>
        <w:t>’</w:t>
      </w:r>
      <w:r w:rsidRPr="00781C58">
        <w:rPr>
          <w:rFonts w:cs="Times New Roman"/>
        </w:rPr>
        <w:t>est passé</w:t>
      </w:r>
      <w:r>
        <w:rPr>
          <w:rFonts w:cs="Times New Roman"/>
        </w:rPr>
        <w:t> :</w:t>
      </w:r>
      <w:r w:rsidRPr="00781C58">
        <w:rPr>
          <w:rFonts w:cs="Times New Roman"/>
        </w:rPr>
        <w:t xml:space="preserve"> le sujet a imité l</w:t>
      </w:r>
      <w:r>
        <w:rPr>
          <w:rFonts w:cs="Times New Roman"/>
        </w:rPr>
        <w:t>’</w:t>
      </w:r>
      <w:r w:rsidRPr="00781C58">
        <w:rPr>
          <w:rFonts w:cs="Times New Roman"/>
        </w:rPr>
        <w:t>allure caricaturale des brigands d</w:t>
      </w:r>
      <w:r>
        <w:rPr>
          <w:rFonts w:cs="Times New Roman"/>
        </w:rPr>
        <w:t>’</w:t>
      </w:r>
      <w:r w:rsidRPr="00781C58">
        <w:rPr>
          <w:rFonts w:cs="Times New Roman"/>
        </w:rPr>
        <w:t>opérettes qui arrivent en scène d</w:t>
      </w:r>
      <w:r>
        <w:rPr>
          <w:rFonts w:cs="Times New Roman"/>
        </w:rPr>
        <w:t>’</w:t>
      </w:r>
      <w:r w:rsidRPr="00781C58">
        <w:rPr>
          <w:rFonts w:cs="Times New Roman"/>
        </w:rPr>
        <w:t>un air sinistre en roulant de gros yeux et faisant des pas énormes</w:t>
      </w:r>
      <w:r>
        <w:rPr>
          <w:rFonts w:cs="Times New Roman"/>
        </w:rPr>
        <w:t> !</w:t>
      </w:r>
    </w:p>
    <w:p w14:paraId="462909BE" w14:textId="77777777" w:rsidR="005F258A" w:rsidRPr="00781C58" w:rsidRDefault="00781C58" w:rsidP="003326E0">
      <w:pPr>
        <w:pStyle w:val="Corpsdetexte"/>
        <w:rPr>
          <w:rFonts w:cs="Times New Roman"/>
        </w:rPr>
      </w:pPr>
      <w:r w:rsidRPr="00781C58">
        <w:rPr>
          <w:rFonts w:cs="Times New Roman"/>
        </w:rPr>
        <w:t>Ceci tient de la farce. Mais Lombroso n</w:t>
      </w:r>
      <w:r>
        <w:rPr>
          <w:rFonts w:cs="Times New Roman"/>
        </w:rPr>
        <w:t>’</w:t>
      </w:r>
      <w:r w:rsidRPr="00781C58">
        <w:rPr>
          <w:rFonts w:cs="Times New Roman"/>
        </w:rPr>
        <w:t>a pas la moindre conscience de son propre ridicule</w:t>
      </w:r>
      <w:r>
        <w:rPr>
          <w:rFonts w:cs="Times New Roman"/>
        </w:rPr>
        <w:t> :</w:t>
      </w:r>
      <w:r w:rsidRPr="00781C58">
        <w:rPr>
          <w:rFonts w:cs="Times New Roman"/>
        </w:rPr>
        <w:t xml:space="preserve"> il a réédité cette expérience sous différentes formes, il l</w:t>
      </w:r>
      <w:r>
        <w:rPr>
          <w:rFonts w:cs="Times New Roman"/>
        </w:rPr>
        <w:t>’</w:t>
      </w:r>
      <w:r w:rsidRPr="00781C58">
        <w:rPr>
          <w:rFonts w:cs="Times New Roman"/>
        </w:rPr>
        <w:t>a resservie récemment encore (à propos de l</w:t>
      </w:r>
      <w:r>
        <w:rPr>
          <w:rFonts w:cs="Times New Roman"/>
        </w:rPr>
        <w:t>’</w:t>
      </w:r>
      <w:r w:rsidRPr="00781C58">
        <w:rPr>
          <w:rFonts w:cs="Times New Roman"/>
        </w:rPr>
        <w:t>écriture des criminels) dans son petit manuel de graphologie, fidèle en cela à son habitude de grossir ses livres nouveaux en y reproduisant textuellement d</w:t>
      </w:r>
      <w:r>
        <w:rPr>
          <w:rFonts w:cs="Times New Roman"/>
        </w:rPr>
        <w:t>’</w:t>
      </w:r>
      <w:r w:rsidRPr="00781C58">
        <w:rPr>
          <w:rFonts w:cs="Times New Roman"/>
        </w:rPr>
        <w:t>amples fragments de ses anciens livres.</w:t>
      </w:r>
    </w:p>
    <w:p w14:paraId="2F67A99F" w14:textId="77777777" w:rsidR="005F258A" w:rsidRPr="00781C58" w:rsidRDefault="00781C58" w:rsidP="003326E0">
      <w:pPr>
        <w:pStyle w:val="Corpsdetexte"/>
        <w:rPr>
          <w:rFonts w:cs="Times New Roman"/>
        </w:rPr>
      </w:pPr>
      <w:r w:rsidRPr="00781C58">
        <w:rPr>
          <w:rFonts w:cs="Times New Roman"/>
        </w:rPr>
        <w:t>Je terminerai l</w:t>
      </w:r>
      <w:r>
        <w:rPr>
          <w:rFonts w:cs="Times New Roman"/>
        </w:rPr>
        <w:t>’</w:t>
      </w:r>
      <w:r w:rsidRPr="00781C58">
        <w:rPr>
          <w:rFonts w:cs="Times New Roman"/>
        </w:rPr>
        <w:t>analyse des matériaux employés par Lombroso à édifier ses théories, en montrant comment Lombroso écrit l</w:t>
      </w:r>
      <w:r>
        <w:rPr>
          <w:rFonts w:cs="Times New Roman"/>
        </w:rPr>
        <w:t>’</w:t>
      </w:r>
      <w:r w:rsidRPr="00781C58">
        <w:rPr>
          <w:rFonts w:cs="Times New Roman"/>
        </w:rPr>
        <w:t>histoire. Voici, reproduit in extenso, le paragraphe qu</w:t>
      </w:r>
      <w:r>
        <w:rPr>
          <w:rFonts w:cs="Times New Roman"/>
        </w:rPr>
        <w:t>’</w:t>
      </w:r>
      <w:r w:rsidRPr="00781C58">
        <w:rPr>
          <w:rFonts w:cs="Times New Roman"/>
        </w:rPr>
        <w:t>il consacre à Villon dans l</w:t>
      </w:r>
      <w:r>
        <w:rPr>
          <w:rFonts w:cs="Times New Roman"/>
        </w:rPr>
        <w:t>’</w:t>
      </w:r>
      <w:r w:rsidRPr="00781C58">
        <w:rPr>
          <w:rFonts w:cs="Times New Roman"/>
          <w:i/>
        </w:rPr>
        <w:t>Homme criminel</w:t>
      </w:r>
      <w:r w:rsidR="003326E0">
        <w:rPr>
          <w:rStyle w:val="Appelnotedebasdep"/>
          <w:rFonts w:cs="Times New Roman"/>
        </w:rPr>
        <w:footnoteReference w:id="14"/>
      </w:r>
      <w:r>
        <w:rPr>
          <w:rFonts w:cs="Times New Roman"/>
        </w:rPr>
        <w:t> :</w:t>
      </w:r>
    </w:p>
    <w:p w14:paraId="36E30C4F" w14:textId="77777777" w:rsidR="005F258A" w:rsidRPr="00781C58" w:rsidRDefault="00781C58" w:rsidP="003326E0">
      <w:pPr>
        <w:pStyle w:val="Corpsdetexte"/>
        <w:pBdr>
          <w:top w:val="single" w:sz="4" w:space="1" w:color="auto"/>
          <w:left w:val="single" w:sz="4" w:space="4" w:color="auto"/>
          <w:bottom w:val="single" w:sz="4" w:space="1" w:color="auto"/>
          <w:right w:val="single" w:sz="4" w:space="4" w:color="auto"/>
        </w:pBdr>
        <w:ind w:firstLine="238"/>
        <w:rPr>
          <w:rFonts w:cs="Times New Roman"/>
        </w:rPr>
      </w:pPr>
      <w:r>
        <w:rPr>
          <w:rFonts w:cs="Times New Roman"/>
        </w:rPr>
        <w:t>« </w:t>
      </w:r>
      <w:r w:rsidRPr="00781C58">
        <w:rPr>
          <w:rFonts w:cs="Times New Roman"/>
        </w:rPr>
        <w:t>Villon, poète et voleur, peignit ses deux qualités opposées dans ses deux poèmes (deux testaments), et dans son Jargon ou Jobelin, composé même en argot, dans lequel les protagonistes sont des voleurs. Ce fut le premier poète réaliste, et au milieu des vices les plus tristes il laisse entrevoir de l</w:t>
      </w:r>
      <w:r>
        <w:rPr>
          <w:rFonts w:cs="Times New Roman"/>
        </w:rPr>
        <w:t>’</w:t>
      </w:r>
      <w:r w:rsidRPr="00781C58">
        <w:rPr>
          <w:rFonts w:cs="Times New Roman"/>
        </w:rPr>
        <w:t>affection pour sa mère et pour sa patrie. Condamné à mort il écrivit, outre l</w:t>
      </w:r>
      <w:r>
        <w:rPr>
          <w:rFonts w:cs="Times New Roman"/>
        </w:rPr>
        <w:t>’</w:t>
      </w:r>
      <w:r w:rsidRPr="00781C58">
        <w:rPr>
          <w:rFonts w:cs="Times New Roman"/>
          <w:i/>
        </w:rPr>
        <w:t>Épitaphe</w:t>
      </w:r>
      <w:r w:rsidRPr="00781C58">
        <w:rPr>
          <w:rFonts w:cs="Times New Roman"/>
        </w:rPr>
        <w:t>, ce quatrain</w:t>
      </w:r>
      <w:r>
        <w:rPr>
          <w:rFonts w:cs="Times New Roman"/>
        </w:rPr>
        <w:t> :</w:t>
      </w:r>
    </w:p>
    <w:p w14:paraId="3F5BFA7B" w14:textId="77777777" w:rsidR="005F258A" w:rsidRPr="00781C58" w:rsidRDefault="00781C58" w:rsidP="003326E0">
      <w:pPr>
        <w:pStyle w:val="quotel"/>
        <w:pBdr>
          <w:top w:val="single" w:sz="4" w:space="1" w:color="auto"/>
          <w:left w:val="single" w:sz="4" w:space="4" w:color="auto"/>
          <w:bottom w:val="single" w:sz="4" w:space="1" w:color="auto"/>
          <w:right w:val="single" w:sz="4" w:space="4" w:color="auto"/>
        </w:pBdr>
      </w:pPr>
      <w:r w:rsidRPr="00781C58">
        <w:t>Je suis François, dont ce me poise,</w:t>
      </w:r>
    </w:p>
    <w:p w14:paraId="46A51AF9" w14:textId="77777777" w:rsidR="005F258A" w:rsidRPr="00781C58" w:rsidRDefault="00781C58" w:rsidP="003326E0">
      <w:pPr>
        <w:pStyle w:val="quotel"/>
        <w:pBdr>
          <w:top w:val="single" w:sz="4" w:space="1" w:color="auto"/>
          <w:left w:val="single" w:sz="4" w:space="4" w:color="auto"/>
          <w:bottom w:val="single" w:sz="4" w:space="1" w:color="auto"/>
          <w:right w:val="single" w:sz="4" w:space="4" w:color="auto"/>
        </w:pBdr>
      </w:pPr>
      <w:r w:rsidRPr="00781C58">
        <w:t>Né de Paris emprès Ponthoise.</w:t>
      </w:r>
    </w:p>
    <w:p w14:paraId="47089793" w14:textId="77777777" w:rsidR="005F258A" w:rsidRPr="00781C58" w:rsidRDefault="00781C58" w:rsidP="003326E0">
      <w:pPr>
        <w:pStyle w:val="quotel"/>
        <w:pBdr>
          <w:top w:val="single" w:sz="4" w:space="1" w:color="auto"/>
          <w:left w:val="single" w:sz="4" w:space="4" w:color="auto"/>
          <w:bottom w:val="single" w:sz="4" w:space="1" w:color="auto"/>
          <w:right w:val="single" w:sz="4" w:space="4" w:color="auto"/>
        </w:pBdr>
      </w:pPr>
      <w:r w:rsidRPr="00781C58">
        <w:t>Or d</w:t>
      </w:r>
      <w:r>
        <w:t>’</w:t>
      </w:r>
      <w:r w:rsidRPr="00781C58">
        <w:t>une corde d</w:t>
      </w:r>
      <w:r>
        <w:t>’</w:t>
      </w:r>
      <w:r w:rsidRPr="00781C58">
        <w:t>une toise</w:t>
      </w:r>
    </w:p>
    <w:p w14:paraId="2FABC96E" w14:textId="77777777" w:rsidR="005F258A" w:rsidRPr="00781C58" w:rsidRDefault="00781C58" w:rsidP="003326E0">
      <w:pPr>
        <w:pStyle w:val="quotel"/>
        <w:pBdr>
          <w:top w:val="single" w:sz="4" w:space="1" w:color="auto"/>
          <w:left w:val="single" w:sz="4" w:space="4" w:color="auto"/>
          <w:bottom w:val="single" w:sz="4" w:space="1" w:color="auto"/>
          <w:right w:val="single" w:sz="4" w:space="4" w:color="auto"/>
        </w:pBdr>
      </w:pPr>
      <w:r w:rsidRPr="00781C58">
        <w:t>Saura mon col que mon cul poise.</w:t>
      </w:r>
    </w:p>
    <w:p w14:paraId="6C5B516E" w14:textId="77777777" w:rsidR="005F258A" w:rsidRPr="00781C58" w:rsidRDefault="00781C58" w:rsidP="003326E0">
      <w:pPr>
        <w:pStyle w:val="noindent"/>
        <w:pBdr>
          <w:top w:val="single" w:sz="4" w:space="1" w:color="auto"/>
          <w:left w:val="single" w:sz="4" w:space="4" w:color="auto"/>
          <w:bottom w:val="single" w:sz="4" w:space="1" w:color="auto"/>
          <w:right w:val="single" w:sz="4" w:space="4" w:color="auto"/>
        </w:pBdr>
      </w:pPr>
      <w:proofErr w:type="gramStart"/>
      <w:r w:rsidRPr="00781C58">
        <w:t>qui</w:t>
      </w:r>
      <w:proofErr w:type="gramEnd"/>
      <w:r w:rsidRPr="00781C58">
        <w:t xml:space="preserve"> est une preuve curieuse de l</w:t>
      </w:r>
      <w:r>
        <w:t>’</w:t>
      </w:r>
      <w:r w:rsidRPr="00781C58">
        <w:t>indifférence des criminels en face du supplice. Dans son Grand Testament il dépeint la vie des prostituées et se dépeint lui-même comme entremetteur, avec d</w:t>
      </w:r>
      <w:r>
        <w:t>’</w:t>
      </w:r>
      <w:r w:rsidRPr="00781C58">
        <w:t>ignobles détails dont la morale au fond est celle-ci</w:t>
      </w:r>
      <w:r>
        <w:t> :</w:t>
      </w:r>
    </w:p>
    <w:p w14:paraId="064FEC50" w14:textId="77777777" w:rsidR="005F258A" w:rsidRPr="00781C58" w:rsidRDefault="00781C58" w:rsidP="003326E0">
      <w:pPr>
        <w:pStyle w:val="quotel"/>
        <w:pBdr>
          <w:top w:val="single" w:sz="4" w:space="1" w:color="auto"/>
          <w:left w:val="single" w:sz="4" w:space="4" w:color="auto"/>
          <w:bottom w:val="single" w:sz="4" w:space="1" w:color="auto"/>
          <w:right w:val="single" w:sz="4" w:space="4" w:color="auto"/>
        </w:pBdr>
      </w:pPr>
      <w:r w:rsidRPr="00781C58">
        <w:lastRenderedPageBreak/>
        <w:t>Il n</w:t>
      </w:r>
      <w:r>
        <w:t>’</w:t>
      </w:r>
      <w:r w:rsidRPr="00781C58">
        <w:t>est trésor que de vivre à son aise</w:t>
      </w:r>
    </w:p>
    <w:p w14:paraId="43297C93" w14:textId="77777777" w:rsidR="005F258A" w:rsidRPr="00781C58" w:rsidRDefault="00781C58" w:rsidP="003326E0">
      <w:pPr>
        <w:pStyle w:val="noindent"/>
        <w:pBdr>
          <w:top w:val="single" w:sz="4" w:space="1" w:color="auto"/>
          <w:left w:val="single" w:sz="4" w:space="4" w:color="auto"/>
          <w:bottom w:val="single" w:sz="4" w:space="1" w:color="auto"/>
          <w:right w:val="single" w:sz="4" w:space="4" w:color="auto"/>
        </w:pBdr>
      </w:pPr>
      <w:proofErr w:type="gramStart"/>
      <w:r w:rsidRPr="00781C58">
        <w:t>mais</w:t>
      </w:r>
      <w:proofErr w:type="gramEnd"/>
      <w:r w:rsidRPr="00781C58">
        <w:t xml:space="preserve"> qui pour nous sont précieux pour montrer la complète analogie entre la prostitution et le crime</w:t>
      </w:r>
      <w:r>
        <w:t> :</w:t>
      </w:r>
    </w:p>
    <w:p w14:paraId="299CE021" w14:textId="77777777" w:rsidR="005F258A" w:rsidRPr="00781C58" w:rsidRDefault="00781C58" w:rsidP="003326E0">
      <w:pPr>
        <w:pStyle w:val="quotel"/>
        <w:pBdr>
          <w:top w:val="single" w:sz="4" w:space="1" w:color="auto"/>
          <w:left w:val="single" w:sz="4" w:space="4" w:color="auto"/>
          <w:bottom w:val="single" w:sz="4" w:space="1" w:color="auto"/>
          <w:right w:val="single" w:sz="4" w:space="4" w:color="auto"/>
        </w:pBdr>
      </w:pPr>
      <w:r w:rsidRPr="00781C58">
        <w:t>Je suis paillard, la paillarde me duit</w:t>
      </w:r>
      <w:r>
        <w:t> :</w:t>
      </w:r>
    </w:p>
    <w:p w14:paraId="024F2BD5" w14:textId="77777777" w:rsidR="005F258A" w:rsidRPr="00781C58" w:rsidRDefault="00781C58" w:rsidP="003326E0">
      <w:pPr>
        <w:pStyle w:val="quotel"/>
        <w:pBdr>
          <w:top w:val="single" w:sz="4" w:space="1" w:color="auto"/>
          <w:left w:val="single" w:sz="4" w:space="4" w:color="auto"/>
          <w:bottom w:val="single" w:sz="4" w:space="1" w:color="auto"/>
          <w:right w:val="single" w:sz="4" w:space="4" w:color="auto"/>
        </w:pBdr>
      </w:pPr>
      <w:r w:rsidRPr="00781C58">
        <w:t>L</w:t>
      </w:r>
      <w:r>
        <w:t>’</w:t>
      </w:r>
      <w:r w:rsidRPr="00781C58">
        <w:t>ung vaut l</w:t>
      </w:r>
      <w:r>
        <w:t>’</w:t>
      </w:r>
      <w:r w:rsidRPr="00781C58">
        <w:t>autre</w:t>
      </w:r>
      <w:r>
        <w:t> :</w:t>
      </w:r>
      <w:r w:rsidRPr="00781C58">
        <w:t xml:space="preserve"> c</w:t>
      </w:r>
      <w:r>
        <w:t>’</w:t>
      </w:r>
      <w:r w:rsidRPr="00781C58">
        <w:t>est à mau chat mau rat</w:t>
      </w:r>
      <w:r>
        <w:t> ;</w:t>
      </w:r>
    </w:p>
    <w:p w14:paraId="325135B0" w14:textId="77777777" w:rsidR="005F258A" w:rsidRPr="00781C58" w:rsidRDefault="00781C58" w:rsidP="003326E0">
      <w:pPr>
        <w:pStyle w:val="quotel"/>
        <w:pBdr>
          <w:top w:val="single" w:sz="4" w:space="1" w:color="auto"/>
          <w:left w:val="single" w:sz="4" w:space="4" w:color="auto"/>
          <w:bottom w:val="single" w:sz="4" w:space="1" w:color="auto"/>
          <w:right w:val="single" w:sz="4" w:space="4" w:color="auto"/>
        </w:pBdr>
      </w:pPr>
      <w:r w:rsidRPr="00781C58">
        <w:t>Ordure avons et ordure nous suyt,</w:t>
      </w:r>
    </w:p>
    <w:p w14:paraId="70857A54" w14:textId="77777777" w:rsidR="005F258A" w:rsidRPr="00781C58" w:rsidRDefault="00781C58" w:rsidP="003326E0">
      <w:pPr>
        <w:pStyle w:val="quotel"/>
        <w:pBdr>
          <w:top w:val="single" w:sz="4" w:space="1" w:color="auto"/>
          <w:left w:val="single" w:sz="4" w:space="4" w:color="auto"/>
          <w:bottom w:val="single" w:sz="4" w:space="1" w:color="auto"/>
          <w:right w:val="single" w:sz="4" w:space="4" w:color="auto"/>
        </w:pBdr>
      </w:pPr>
      <w:r w:rsidRPr="00781C58">
        <w:t>Nous deffuyons honneur et il nous fuit,</w:t>
      </w:r>
    </w:p>
    <w:p w14:paraId="4BB2CDBE" w14:textId="77777777" w:rsidR="005F258A" w:rsidRPr="00781C58" w:rsidRDefault="00781C58" w:rsidP="003326E0">
      <w:pPr>
        <w:pStyle w:val="quotel"/>
        <w:pBdr>
          <w:top w:val="single" w:sz="4" w:space="1" w:color="auto"/>
          <w:left w:val="single" w:sz="4" w:space="4" w:color="auto"/>
          <w:bottom w:val="single" w:sz="4" w:space="1" w:color="auto"/>
          <w:right w:val="single" w:sz="4" w:space="4" w:color="auto"/>
        </w:pBdr>
      </w:pPr>
      <w:r w:rsidRPr="00781C58">
        <w:t>En ce b</w:t>
      </w:r>
      <w:r w:rsidR="003326E0">
        <w:t>ourdel où tenon nostre état</w:t>
      </w:r>
      <w:r w:rsidR="003326E0">
        <w:rPr>
          <w:rStyle w:val="Appelnotedebasdep"/>
        </w:rPr>
        <w:footnoteReference w:id="15"/>
      </w:r>
      <w:r w:rsidR="00050857">
        <w:t> »</w:t>
      </w:r>
      <w:r w:rsidRPr="00781C58">
        <w:t>.</w:t>
      </w:r>
    </w:p>
    <w:p w14:paraId="258BDB26" w14:textId="77777777" w:rsidR="005F258A" w:rsidRPr="00781C58" w:rsidRDefault="00781C58" w:rsidP="003326E0">
      <w:pPr>
        <w:pStyle w:val="Corpsdetexte"/>
        <w:rPr>
          <w:rFonts w:cs="Times New Roman"/>
        </w:rPr>
      </w:pPr>
      <w:r w:rsidRPr="00781C58">
        <w:rPr>
          <w:rFonts w:cs="Times New Roman"/>
        </w:rPr>
        <w:t>Ceci ne souffre pas de commentaires</w:t>
      </w:r>
      <w:r>
        <w:rPr>
          <w:rFonts w:cs="Times New Roman"/>
        </w:rPr>
        <w:t> :</w:t>
      </w:r>
      <w:r w:rsidRPr="00781C58">
        <w:rPr>
          <w:rFonts w:cs="Times New Roman"/>
        </w:rPr>
        <w:t xml:space="preserve"> portées à ce paroxysme, la bêtise et l</w:t>
      </w:r>
      <w:r>
        <w:rPr>
          <w:rFonts w:cs="Times New Roman"/>
        </w:rPr>
        <w:t>’</w:t>
      </w:r>
      <w:r w:rsidRPr="00781C58">
        <w:rPr>
          <w:rFonts w:cs="Times New Roman"/>
        </w:rPr>
        <w:t>inconscience deviennent quelque chose de complet, d</w:t>
      </w:r>
      <w:r>
        <w:rPr>
          <w:rFonts w:cs="Times New Roman"/>
        </w:rPr>
        <w:t>’</w:t>
      </w:r>
      <w:r w:rsidRPr="00781C58">
        <w:rPr>
          <w:rFonts w:cs="Times New Roman"/>
        </w:rPr>
        <w:t>absolu, qui défie toute analyse.</w:t>
      </w:r>
    </w:p>
    <w:p w14:paraId="01631494" w14:textId="77777777" w:rsidR="005F258A" w:rsidRPr="00781C58" w:rsidRDefault="00781C58" w:rsidP="003326E0">
      <w:pPr>
        <w:pStyle w:val="Corpsdetexte"/>
        <w:rPr>
          <w:rFonts w:cs="Times New Roman"/>
        </w:rPr>
      </w:pPr>
      <w:r w:rsidRPr="00781C58">
        <w:rPr>
          <w:rFonts w:cs="Times New Roman"/>
        </w:rPr>
        <w:t>Je pourrais multiplier à l</w:t>
      </w:r>
      <w:r>
        <w:rPr>
          <w:rFonts w:cs="Times New Roman"/>
        </w:rPr>
        <w:t>’</w:t>
      </w:r>
      <w:r w:rsidRPr="00781C58">
        <w:rPr>
          <w:rFonts w:cs="Times New Roman"/>
        </w:rPr>
        <w:t>infini de tels exemples</w:t>
      </w:r>
      <w:r>
        <w:rPr>
          <w:rFonts w:cs="Times New Roman"/>
        </w:rPr>
        <w:t> :</w:t>
      </w:r>
      <w:r w:rsidRPr="00781C58">
        <w:rPr>
          <w:rFonts w:cs="Times New Roman"/>
        </w:rPr>
        <w:t xml:space="preserve"> une grande partie des </w:t>
      </w:r>
      <w:r>
        <w:rPr>
          <w:rFonts w:cs="Times New Roman"/>
        </w:rPr>
        <w:t>« </w:t>
      </w:r>
      <w:r w:rsidRPr="00781C58">
        <w:rPr>
          <w:rFonts w:cs="Times New Roman"/>
        </w:rPr>
        <w:t>documents</w:t>
      </w:r>
      <w:r w:rsidR="00050857">
        <w:rPr>
          <w:rFonts w:cs="Times New Roman"/>
        </w:rPr>
        <w:t> »</w:t>
      </w:r>
      <w:r w:rsidRPr="00781C58">
        <w:rPr>
          <w:rFonts w:cs="Times New Roman"/>
        </w:rPr>
        <w:t xml:space="preserve"> que Lombroso emploie sont de cette force</w:t>
      </w:r>
      <w:r>
        <w:rPr>
          <w:rFonts w:cs="Times New Roman"/>
        </w:rPr>
        <w:t> :</w:t>
      </w:r>
      <w:r w:rsidRPr="00781C58">
        <w:rPr>
          <w:rFonts w:cs="Times New Roman"/>
        </w:rPr>
        <w:t xml:space="preserve"> en réalité, </w:t>
      </w:r>
      <w:r w:rsidRPr="00781C58">
        <w:rPr>
          <w:rFonts w:cs="Times New Roman"/>
          <w:i/>
        </w:rPr>
        <w:t>il ne sait pas lire</w:t>
      </w:r>
      <w:r w:rsidRPr="00781C58">
        <w:rPr>
          <w:rFonts w:cs="Times New Roman"/>
        </w:rPr>
        <w:t>, ses citations sont incomplètes ou altérées</w:t>
      </w:r>
      <w:r>
        <w:rPr>
          <w:rFonts w:cs="Times New Roman"/>
        </w:rPr>
        <w:t> :</w:t>
      </w:r>
      <w:r w:rsidRPr="00781C58">
        <w:rPr>
          <w:rFonts w:cs="Times New Roman"/>
        </w:rPr>
        <w:t xml:space="preserve"> il est matériellement impossible qu</w:t>
      </w:r>
      <w:r>
        <w:rPr>
          <w:rFonts w:cs="Times New Roman"/>
        </w:rPr>
        <w:t>’</w:t>
      </w:r>
      <w:r w:rsidRPr="00781C58">
        <w:rPr>
          <w:rFonts w:cs="Times New Roman"/>
        </w:rPr>
        <w:t>il ait lu tous les ouvrages qu</w:t>
      </w:r>
      <w:r>
        <w:rPr>
          <w:rFonts w:cs="Times New Roman"/>
        </w:rPr>
        <w:t>’</w:t>
      </w:r>
      <w:r w:rsidRPr="00781C58">
        <w:rPr>
          <w:rFonts w:cs="Times New Roman"/>
        </w:rPr>
        <w:t>il cite</w:t>
      </w:r>
      <w:r>
        <w:rPr>
          <w:rFonts w:cs="Times New Roman"/>
        </w:rPr>
        <w:t> ;</w:t>
      </w:r>
      <w:r w:rsidRPr="00781C58">
        <w:rPr>
          <w:rFonts w:cs="Times New Roman"/>
        </w:rPr>
        <w:t xml:space="preserve"> il les a parcourus des yeux rapidement, son attention a été attirée de ci de là par des mots, par une phrase, où il voyait une confirmation de son idée fixe. Peu lui importe que l</w:t>
      </w:r>
      <w:r>
        <w:rPr>
          <w:rFonts w:cs="Times New Roman"/>
        </w:rPr>
        <w:t>’</w:t>
      </w:r>
      <w:r w:rsidRPr="00781C58">
        <w:rPr>
          <w:rFonts w:cs="Times New Roman"/>
        </w:rPr>
        <w:t>ensemble de l</w:t>
      </w:r>
      <w:r>
        <w:rPr>
          <w:rFonts w:cs="Times New Roman"/>
        </w:rPr>
        <w:t>’</w:t>
      </w:r>
      <w:r w:rsidRPr="00781C58">
        <w:rPr>
          <w:rFonts w:cs="Times New Roman"/>
        </w:rPr>
        <w:t>ouvrage, les conclusions de l</w:t>
      </w:r>
      <w:r>
        <w:rPr>
          <w:rFonts w:cs="Times New Roman"/>
        </w:rPr>
        <w:t>’</w:t>
      </w:r>
      <w:r w:rsidRPr="00781C58">
        <w:rPr>
          <w:rFonts w:cs="Times New Roman"/>
        </w:rPr>
        <w:t>auteur contredisent son opinion</w:t>
      </w:r>
      <w:r>
        <w:rPr>
          <w:rFonts w:cs="Times New Roman"/>
        </w:rPr>
        <w:t> :</w:t>
      </w:r>
      <w:r w:rsidRPr="00781C58">
        <w:rPr>
          <w:rFonts w:cs="Times New Roman"/>
        </w:rPr>
        <w:t xml:space="preserve"> il n</w:t>
      </w:r>
      <w:r>
        <w:rPr>
          <w:rFonts w:cs="Times New Roman"/>
        </w:rPr>
        <w:t>’</w:t>
      </w:r>
      <w:r w:rsidRPr="00781C58">
        <w:rPr>
          <w:rFonts w:cs="Times New Roman"/>
        </w:rPr>
        <w:t>en tient aucun compte</w:t>
      </w:r>
      <w:r>
        <w:rPr>
          <w:rFonts w:cs="Times New Roman"/>
        </w:rPr>
        <w:t> !</w:t>
      </w:r>
      <w:r w:rsidRPr="00781C58">
        <w:rPr>
          <w:rFonts w:cs="Times New Roman"/>
        </w:rPr>
        <w:t xml:space="preserve"> S</w:t>
      </w:r>
      <w:r>
        <w:rPr>
          <w:rFonts w:cs="Times New Roman"/>
        </w:rPr>
        <w:t>’</w:t>
      </w:r>
      <w:r w:rsidRPr="00781C58">
        <w:rPr>
          <w:rFonts w:cs="Times New Roman"/>
        </w:rPr>
        <w:t>il se trouve en présence de différentes source s</w:t>
      </w:r>
      <w:r>
        <w:rPr>
          <w:rFonts w:cs="Times New Roman"/>
        </w:rPr>
        <w:t>’</w:t>
      </w:r>
      <w:r w:rsidRPr="00781C58">
        <w:rPr>
          <w:rFonts w:cs="Times New Roman"/>
        </w:rPr>
        <w:t>il va d</w:t>
      </w:r>
      <w:r>
        <w:rPr>
          <w:rFonts w:cs="Times New Roman"/>
        </w:rPr>
        <w:t>’</w:t>
      </w:r>
      <w:r w:rsidRPr="00781C58">
        <w:rPr>
          <w:rFonts w:cs="Times New Roman"/>
        </w:rPr>
        <w:t xml:space="preserve">instinct à la moins </w:t>
      </w:r>
      <w:proofErr w:type="gramStart"/>
      <w:r w:rsidRPr="00781C58">
        <w:rPr>
          <w:rFonts w:cs="Times New Roman"/>
        </w:rPr>
        <w:t>sûre.</w:t>
      </w:r>
      <w:r w:rsidR="00050857">
        <w:rPr>
          <w:rFonts w:cs="Times New Roman"/>
        </w:rPr>
        <w:t>—</w:t>
      </w:r>
      <w:proofErr w:type="gramEnd"/>
      <w:r w:rsidR="00050857">
        <w:rPr>
          <w:rFonts w:cs="Times New Roman"/>
        </w:rPr>
        <w:t> </w:t>
      </w:r>
      <w:r w:rsidRPr="00781C58">
        <w:rPr>
          <w:rFonts w:cs="Times New Roman"/>
        </w:rPr>
        <w:t>On pourrait l</w:t>
      </w:r>
      <w:r>
        <w:rPr>
          <w:rFonts w:cs="Times New Roman"/>
        </w:rPr>
        <w:t>’</w:t>
      </w:r>
      <w:r w:rsidRPr="00781C58">
        <w:rPr>
          <w:rFonts w:cs="Times New Roman"/>
        </w:rPr>
        <w:t>accuser de manquer totalement de probité scientifique, n</w:t>
      </w:r>
      <w:r>
        <w:rPr>
          <w:rFonts w:cs="Times New Roman"/>
        </w:rPr>
        <w:t>’</w:t>
      </w:r>
      <w:r w:rsidRPr="00781C58">
        <w:rPr>
          <w:rFonts w:cs="Times New Roman"/>
        </w:rPr>
        <w:t>était qu</w:t>
      </w:r>
      <w:r>
        <w:rPr>
          <w:rFonts w:cs="Times New Roman"/>
        </w:rPr>
        <w:t>’</w:t>
      </w:r>
      <w:r w:rsidRPr="00781C58">
        <w:rPr>
          <w:rFonts w:cs="Times New Roman"/>
        </w:rPr>
        <w:t>il ment d</w:t>
      </w:r>
      <w:r>
        <w:rPr>
          <w:rFonts w:cs="Times New Roman"/>
        </w:rPr>
        <w:t>’</w:t>
      </w:r>
      <w:r w:rsidRPr="00781C58">
        <w:rPr>
          <w:rFonts w:cs="Times New Roman"/>
        </w:rPr>
        <w:t>une façon si maladroite, qu</w:t>
      </w:r>
      <w:r>
        <w:rPr>
          <w:rFonts w:cs="Times New Roman"/>
        </w:rPr>
        <w:t>’</w:t>
      </w:r>
      <w:r w:rsidRPr="00781C58">
        <w:rPr>
          <w:rFonts w:cs="Times New Roman"/>
        </w:rPr>
        <w:t>il met à tromper les autres et à se tromper lui-même tant de naïveté, que l</w:t>
      </w:r>
      <w:r>
        <w:rPr>
          <w:rFonts w:cs="Times New Roman"/>
        </w:rPr>
        <w:t>’</w:t>
      </w:r>
      <w:r w:rsidRPr="00781C58">
        <w:rPr>
          <w:rFonts w:cs="Times New Roman"/>
        </w:rPr>
        <w:t>on peut difficilement lui prêter l</w:t>
      </w:r>
      <w:r>
        <w:rPr>
          <w:rFonts w:cs="Times New Roman"/>
        </w:rPr>
        <w:t>’</w:t>
      </w:r>
      <w:r w:rsidRPr="00781C58">
        <w:rPr>
          <w:rFonts w:cs="Times New Roman"/>
        </w:rPr>
        <w:t>intention de ne pas dire toute la vérité</w:t>
      </w:r>
      <w:r>
        <w:rPr>
          <w:rFonts w:cs="Times New Roman"/>
        </w:rPr>
        <w:t> :</w:t>
      </w:r>
      <w:r w:rsidRPr="00781C58">
        <w:rPr>
          <w:rFonts w:cs="Times New Roman"/>
        </w:rPr>
        <w:t xml:space="preserve"> il ne la voit pas, subjugué qu</w:t>
      </w:r>
      <w:r>
        <w:rPr>
          <w:rFonts w:cs="Times New Roman"/>
        </w:rPr>
        <w:t>’</w:t>
      </w:r>
      <w:r w:rsidRPr="00781C58">
        <w:rPr>
          <w:rFonts w:cs="Times New Roman"/>
        </w:rPr>
        <w:t>il est par ses idées délirantes. Ses rêves fous l</w:t>
      </w:r>
      <w:r>
        <w:rPr>
          <w:rFonts w:cs="Times New Roman"/>
        </w:rPr>
        <w:t>’</w:t>
      </w:r>
      <w:r w:rsidRPr="00781C58">
        <w:rPr>
          <w:rFonts w:cs="Times New Roman"/>
        </w:rPr>
        <w:t>obsèdent, il n</w:t>
      </w:r>
      <w:r>
        <w:rPr>
          <w:rFonts w:cs="Times New Roman"/>
        </w:rPr>
        <w:t>’</w:t>
      </w:r>
      <w:r w:rsidRPr="00781C58">
        <w:rPr>
          <w:rFonts w:cs="Times New Roman"/>
        </w:rPr>
        <w:t>est plus capable de saisir les faits dans leur réalité immédiate. Si l</w:t>
      </w:r>
      <w:r>
        <w:rPr>
          <w:rFonts w:cs="Times New Roman"/>
        </w:rPr>
        <w:t>’</w:t>
      </w:r>
      <w:r w:rsidRPr="00781C58">
        <w:rPr>
          <w:rFonts w:cs="Times New Roman"/>
        </w:rPr>
        <w:t>on veut le classer d</w:t>
      </w:r>
      <w:r>
        <w:rPr>
          <w:rFonts w:cs="Times New Roman"/>
        </w:rPr>
        <w:t>’</w:t>
      </w:r>
      <w:r w:rsidRPr="00781C58">
        <w:rPr>
          <w:rFonts w:cs="Times New Roman"/>
        </w:rPr>
        <w:t>après ses propres théories, c</w:t>
      </w:r>
      <w:r>
        <w:rPr>
          <w:rFonts w:cs="Times New Roman"/>
        </w:rPr>
        <w:t>’</w:t>
      </w:r>
      <w:r w:rsidRPr="00781C58">
        <w:rPr>
          <w:rFonts w:cs="Times New Roman"/>
        </w:rPr>
        <w:t xml:space="preserve">est incontestablement un </w:t>
      </w:r>
      <w:r w:rsidRPr="00781C58">
        <w:rPr>
          <w:rFonts w:cs="Times New Roman"/>
          <w:i/>
        </w:rPr>
        <w:t>mattoïde</w:t>
      </w:r>
      <w:r w:rsidRPr="00781C58">
        <w:rPr>
          <w:rFonts w:cs="Times New Roman"/>
        </w:rPr>
        <w:t>. Et ce passage de l</w:t>
      </w:r>
      <w:r>
        <w:rPr>
          <w:rFonts w:cs="Times New Roman"/>
        </w:rPr>
        <w:t>’</w:t>
      </w:r>
      <w:r w:rsidRPr="00781C58">
        <w:rPr>
          <w:rFonts w:cs="Times New Roman"/>
          <w:i/>
        </w:rPr>
        <w:t>Homme de génie</w:t>
      </w:r>
      <w:r w:rsidR="003326E0">
        <w:rPr>
          <w:rStyle w:val="Appelnotedebasdep"/>
          <w:rFonts w:cs="Times New Roman"/>
        </w:rPr>
        <w:footnoteReference w:id="16"/>
      </w:r>
      <w:r w:rsidRPr="00781C58">
        <w:rPr>
          <w:rFonts w:cs="Times New Roman"/>
        </w:rPr>
        <w:t xml:space="preserve"> s</w:t>
      </w:r>
      <w:r>
        <w:rPr>
          <w:rFonts w:cs="Times New Roman"/>
        </w:rPr>
        <w:t>’</w:t>
      </w:r>
      <w:r w:rsidRPr="00781C58">
        <w:rPr>
          <w:rFonts w:cs="Times New Roman"/>
        </w:rPr>
        <w:t>applique exactement à lui et à ses œuvres</w:t>
      </w:r>
      <w:r>
        <w:rPr>
          <w:rFonts w:cs="Times New Roman"/>
        </w:rPr>
        <w:t> :</w:t>
      </w:r>
      <w:r w:rsidRPr="00781C58">
        <w:rPr>
          <w:rFonts w:cs="Times New Roman"/>
        </w:rPr>
        <w:t xml:space="preserve"> </w:t>
      </w:r>
      <w:r w:rsidRPr="003326E0">
        <w:rPr>
          <w:rStyle w:val="quotec"/>
        </w:rPr>
        <w:t>« … L’analogie que les mattoïdes présentent avec les hommes de génie, dont ils gardent seulement les phénomènes morbides, et avec les hommes sains, dont ils ont l’habileté et le sens pratique, doit conseiller la défiance contre certains systèmes pullulant surtout dans les sciences abstraites ou incertaines, grâce à des hommes non compétents ou étrangers au sujet qu’ils abordent : les</w:t>
      </w:r>
      <w:r w:rsidR="003326E0" w:rsidRPr="003326E0">
        <w:rPr>
          <w:rStyle w:val="quotec"/>
        </w:rPr>
        <w:t xml:space="preserve"> </w:t>
      </w:r>
      <w:r w:rsidRPr="003326E0">
        <w:rPr>
          <w:rStyle w:val="quotec"/>
        </w:rPr>
        <w:t xml:space="preserve">déclamations, les assonances, les paradoxes, les </w:t>
      </w:r>
      <w:r w:rsidRPr="003326E0">
        <w:rPr>
          <w:rStyle w:val="quotec"/>
        </w:rPr>
        <w:lastRenderedPageBreak/>
        <w:t>conceptions parfois originales, mais toujours incomplètes et contradictoires, y tiennent lieu de raisonnements paisibles, basés sur l’étude minutieuse et calme des faits. De tels livres sont presque toujours l’œuvre de ces véritables charlatans involontaires que sont les mattoïdes, dont la diffusion dans le monde littéraire est beaucoup plus grande qu’on ne le croit généralement.</w:t>
      </w:r>
      <w:r w:rsidR="00050857" w:rsidRPr="003326E0">
        <w:rPr>
          <w:rStyle w:val="quotec"/>
        </w:rPr>
        <w:t> »</w:t>
      </w:r>
    </w:p>
    <w:p w14:paraId="51192817" w14:textId="77777777" w:rsidR="005F258A" w:rsidRPr="00781C58" w:rsidRDefault="00781C58" w:rsidP="003326E0">
      <w:pPr>
        <w:pStyle w:val="Corpsdetexte"/>
        <w:rPr>
          <w:rFonts w:cs="Times New Roman"/>
        </w:rPr>
      </w:pPr>
      <w:r w:rsidRPr="00781C58">
        <w:rPr>
          <w:rFonts w:cs="Times New Roman"/>
        </w:rPr>
        <w:t>Un portrait fidèle en tous points, n</w:t>
      </w:r>
      <w:r>
        <w:rPr>
          <w:rFonts w:cs="Times New Roman"/>
        </w:rPr>
        <w:t>’</w:t>
      </w:r>
      <w:r w:rsidRPr="00781C58">
        <w:rPr>
          <w:rFonts w:cs="Times New Roman"/>
        </w:rPr>
        <w:t>est-il pas vrai</w:t>
      </w:r>
      <w:r>
        <w:rPr>
          <w:rFonts w:cs="Times New Roman"/>
        </w:rPr>
        <w:t> ?</w:t>
      </w:r>
      <w:r w:rsidRPr="00781C58">
        <w:rPr>
          <w:rFonts w:cs="Times New Roman"/>
        </w:rPr>
        <w:t xml:space="preserve"> </w:t>
      </w:r>
      <w:r w:rsidRPr="00781C58">
        <w:rPr>
          <w:rFonts w:cs="Times New Roman"/>
          <w:i/>
        </w:rPr>
        <w:t>Charlatan involontaire</w:t>
      </w:r>
      <w:r w:rsidRPr="00781C58">
        <w:rPr>
          <w:rFonts w:cs="Times New Roman"/>
        </w:rPr>
        <w:t xml:space="preserve"> entre autres est une trouvaille</w:t>
      </w:r>
      <w:r>
        <w:rPr>
          <w:rFonts w:cs="Times New Roman"/>
        </w:rPr>
        <w:t> :</w:t>
      </w:r>
      <w:r w:rsidRPr="00781C58">
        <w:rPr>
          <w:rFonts w:cs="Times New Roman"/>
        </w:rPr>
        <w:t xml:space="preserve"> Lombroso n</w:t>
      </w:r>
      <w:r>
        <w:rPr>
          <w:rFonts w:cs="Times New Roman"/>
        </w:rPr>
        <w:t>’</w:t>
      </w:r>
      <w:r w:rsidRPr="00781C58">
        <w:rPr>
          <w:rFonts w:cs="Times New Roman"/>
        </w:rPr>
        <w:t>aurait su mieux se caractériser en deux mots. Quelle inconscience</w:t>
      </w:r>
      <w:r>
        <w:rPr>
          <w:rFonts w:cs="Times New Roman"/>
        </w:rPr>
        <w:t> !</w:t>
      </w:r>
      <w:r w:rsidRPr="00781C58">
        <w:rPr>
          <w:rFonts w:cs="Times New Roman"/>
        </w:rPr>
        <w:t xml:space="preserve"> C</w:t>
      </w:r>
      <w:r>
        <w:rPr>
          <w:rFonts w:cs="Times New Roman"/>
        </w:rPr>
        <w:t>’</w:t>
      </w:r>
      <w:r w:rsidRPr="00781C58">
        <w:rPr>
          <w:rFonts w:cs="Times New Roman"/>
        </w:rPr>
        <w:t>est à croire qu</w:t>
      </w:r>
      <w:r>
        <w:rPr>
          <w:rFonts w:cs="Times New Roman"/>
        </w:rPr>
        <w:t>’</w:t>
      </w:r>
      <w:r w:rsidRPr="00781C58">
        <w:rPr>
          <w:rFonts w:cs="Times New Roman"/>
        </w:rPr>
        <w:t>il n</w:t>
      </w:r>
      <w:r>
        <w:rPr>
          <w:rFonts w:cs="Times New Roman"/>
        </w:rPr>
        <w:t>’</w:t>
      </w:r>
      <w:r w:rsidRPr="00781C58">
        <w:rPr>
          <w:rFonts w:cs="Times New Roman"/>
        </w:rPr>
        <w:t>a jamais fait de retours sur lui-même, qu</w:t>
      </w:r>
      <w:r>
        <w:rPr>
          <w:rFonts w:cs="Times New Roman"/>
        </w:rPr>
        <w:t>’</w:t>
      </w:r>
      <w:r w:rsidRPr="00781C58">
        <w:rPr>
          <w:rFonts w:cs="Times New Roman"/>
        </w:rPr>
        <w:t>il n</w:t>
      </w:r>
      <w:r>
        <w:rPr>
          <w:rFonts w:cs="Times New Roman"/>
        </w:rPr>
        <w:t>’</w:t>
      </w:r>
      <w:r w:rsidRPr="00781C58">
        <w:rPr>
          <w:rFonts w:cs="Times New Roman"/>
        </w:rPr>
        <w:t>a pas lu ses livres plus attentivement que les livres d</w:t>
      </w:r>
      <w:r>
        <w:rPr>
          <w:rFonts w:cs="Times New Roman"/>
        </w:rPr>
        <w:t>’</w:t>
      </w:r>
      <w:r w:rsidRPr="00781C58">
        <w:rPr>
          <w:rFonts w:cs="Times New Roman"/>
        </w:rPr>
        <w:t>autrui.</w:t>
      </w:r>
    </w:p>
    <w:p w14:paraId="4D23C848" w14:textId="3A29F954" w:rsidR="005F258A" w:rsidRPr="00781C58" w:rsidRDefault="00781C58" w:rsidP="003326E0">
      <w:pPr>
        <w:pStyle w:val="Corpsdetexte"/>
        <w:rPr>
          <w:rFonts w:cs="Times New Roman"/>
        </w:rPr>
      </w:pPr>
      <w:r w:rsidRPr="00781C58">
        <w:rPr>
          <w:rFonts w:cs="Times New Roman"/>
        </w:rPr>
        <w:t>En résumé, Lombroso ne sait ni lire, ni observer, ni expérimenter, ni raisonner</w:t>
      </w:r>
      <w:r>
        <w:rPr>
          <w:rFonts w:cs="Times New Roman"/>
        </w:rPr>
        <w:t> ;</w:t>
      </w:r>
      <w:r w:rsidRPr="00781C58">
        <w:rPr>
          <w:rFonts w:cs="Times New Roman"/>
        </w:rPr>
        <w:t xml:space="preserve"> enfin, étant donnée l</w:t>
      </w:r>
      <w:r>
        <w:rPr>
          <w:rFonts w:cs="Times New Roman"/>
        </w:rPr>
        <w:t>’</w:t>
      </w:r>
      <w:r w:rsidRPr="00781C58">
        <w:rPr>
          <w:rFonts w:cs="Times New Roman"/>
        </w:rPr>
        <w:t>insuffisance de son intelligence, la question de probité scientifique ne peut être soulevée à son propos. Incontestablement Lombroso n</w:t>
      </w:r>
      <w:r>
        <w:rPr>
          <w:rFonts w:cs="Times New Roman"/>
        </w:rPr>
        <w:t>’</w:t>
      </w:r>
      <w:r w:rsidRPr="00781C58">
        <w:rPr>
          <w:rFonts w:cs="Times New Roman"/>
        </w:rPr>
        <w:t xml:space="preserve">est pas un avant, et aucun véritable savant ne le considère </w:t>
      </w:r>
      <w:del w:id="45" w:author="Marguerite-Marie Bordry" w:date="2018-12-11T15:40:00Z">
        <w:r w:rsidRPr="00781C58" w:rsidDel="00EA02FD">
          <w:rPr>
            <w:rFonts w:cs="Times New Roman"/>
          </w:rPr>
          <w:delText>Aujourd</w:delText>
        </w:r>
        <w:r w:rsidDel="00EA02FD">
          <w:rPr>
            <w:rFonts w:cs="Times New Roman"/>
          </w:rPr>
          <w:delText>’</w:delText>
        </w:r>
        <w:r w:rsidRPr="00781C58" w:rsidDel="00EA02FD">
          <w:rPr>
            <w:rFonts w:cs="Times New Roman"/>
          </w:rPr>
          <w:delText xml:space="preserve">hui </w:delText>
        </w:r>
      </w:del>
      <w:ins w:id="46" w:author="Marguerite-Marie Bordry" w:date="2018-12-11T15:40:00Z">
        <w:r w:rsidR="00EA02FD">
          <w:rPr>
            <w:rFonts w:cs="Times New Roman"/>
          </w:rPr>
          <w:t>a</w:t>
        </w:r>
        <w:r w:rsidR="00EA02FD" w:rsidRPr="00781C58">
          <w:rPr>
            <w:rFonts w:cs="Times New Roman"/>
          </w:rPr>
          <w:t>ujourd</w:t>
        </w:r>
        <w:r w:rsidR="00EA02FD">
          <w:rPr>
            <w:rFonts w:cs="Times New Roman"/>
          </w:rPr>
          <w:t>’</w:t>
        </w:r>
        <w:r w:rsidR="00EA02FD" w:rsidRPr="00781C58">
          <w:rPr>
            <w:rFonts w:cs="Times New Roman"/>
          </w:rPr>
          <w:t xml:space="preserve">hui </w:t>
        </w:r>
      </w:ins>
      <w:r w:rsidRPr="00781C58">
        <w:rPr>
          <w:rFonts w:cs="Times New Roman"/>
        </w:rPr>
        <w:t>comme tel. Son succès ne dérive donc pas du caractère de vérité de ses doctrines. Il faut en chercher les causes dans la nature même du public qui accepte ses idées</w:t>
      </w:r>
      <w:r>
        <w:rPr>
          <w:rFonts w:cs="Times New Roman"/>
        </w:rPr>
        <w:t> :</w:t>
      </w:r>
      <w:r w:rsidRPr="00781C58">
        <w:rPr>
          <w:rFonts w:cs="Times New Roman"/>
        </w:rPr>
        <w:t xml:space="preserve"> que représente Lombroso, aux yeux du public</w:t>
      </w:r>
      <w:r>
        <w:rPr>
          <w:rFonts w:cs="Times New Roman"/>
        </w:rPr>
        <w:t> ?</w:t>
      </w:r>
      <w:r w:rsidRPr="00781C58">
        <w:rPr>
          <w:rFonts w:cs="Times New Roman"/>
        </w:rPr>
        <w:t xml:space="preserve"> Que lui a-t-il apporté qu</w:t>
      </w:r>
      <w:r>
        <w:rPr>
          <w:rFonts w:cs="Times New Roman"/>
        </w:rPr>
        <w:t>’</w:t>
      </w:r>
      <w:r w:rsidRPr="00781C58">
        <w:rPr>
          <w:rFonts w:cs="Times New Roman"/>
        </w:rPr>
        <w:t>il attendait</w:t>
      </w:r>
      <w:r>
        <w:rPr>
          <w:rFonts w:cs="Times New Roman"/>
        </w:rPr>
        <w:t> ?</w:t>
      </w:r>
      <w:r w:rsidRPr="00781C58">
        <w:rPr>
          <w:rFonts w:cs="Times New Roman"/>
        </w:rPr>
        <w:t xml:space="preserve"> Quelles tendances modernes ses œuvres semblent-elles justifier</w:t>
      </w:r>
      <w:r>
        <w:rPr>
          <w:rFonts w:cs="Times New Roman"/>
        </w:rPr>
        <w:t> ?</w:t>
      </w:r>
      <w:r w:rsidRPr="00781C58">
        <w:rPr>
          <w:rFonts w:cs="Times New Roman"/>
        </w:rPr>
        <w:t xml:space="preserve"> Tel est le problème central du cas Lombroso.</w:t>
      </w:r>
    </w:p>
    <w:p w14:paraId="70C753DC" w14:textId="77777777" w:rsidR="005F258A" w:rsidRPr="00781C58" w:rsidRDefault="00781C58" w:rsidP="00E8186F">
      <w:pPr>
        <w:pStyle w:val="Titre3"/>
        <w:jc w:val="center"/>
        <w:pPrChange w:id="47" w:author="Marguerite-Marie Bordry" w:date="2018-12-11T15:41:00Z">
          <w:pPr>
            <w:pStyle w:val="Titre3"/>
          </w:pPr>
        </w:pPrChange>
      </w:pPr>
      <w:r w:rsidRPr="00781C58">
        <w:t>II</w:t>
      </w:r>
    </w:p>
    <w:p w14:paraId="29E919BB" w14:textId="307216E0" w:rsidR="005F258A" w:rsidRPr="00781C58" w:rsidRDefault="00781C58" w:rsidP="003326E0">
      <w:pPr>
        <w:pStyle w:val="Corpsdetexte"/>
        <w:rPr>
          <w:rFonts w:cs="Times New Roman"/>
        </w:rPr>
      </w:pPr>
      <w:r w:rsidRPr="00781C58">
        <w:rPr>
          <w:rFonts w:cs="Times New Roman"/>
        </w:rPr>
        <w:t>La psychologie du lecteur moderne est encore à faire</w:t>
      </w:r>
      <w:r>
        <w:rPr>
          <w:rFonts w:cs="Times New Roman"/>
        </w:rPr>
        <w:t> :</w:t>
      </w:r>
      <w:r w:rsidRPr="00781C58">
        <w:rPr>
          <w:rFonts w:cs="Times New Roman"/>
        </w:rPr>
        <w:t xml:space="preserve"> psychologie complexe, en vérité</w:t>
      </w:r>
      <w:r>
        <w:rPr>
          <w:rFonts w:cs="Times New Roman"/>
        </w:rPr>
        <w:t> !</w:t>
      </w:r>
      <w:r w:rsidRPr="00781C58">
        <w:rPr>
          <w:rFonts w:cs="Times New Roman"/>
        </w:rPr>
        <w:t xml:space="preserve"> Le lecteur</w:t>
      </w:r>
      <w:r w:rsidR="003326E0">
        <w:rPr>
          <w:rFonts w:cs="Times New Roman"/>
        </w:rPr>
        <w:t xml:space="preserve"> </w:t>
      </w:r>
      <w:r w:rsidRPr="00781C58">
        <w:rPr>
          <w:rFonts w:cs="Times New Roman"/>
        </w:rPr>
        <w:t>moderne n</w:t>
      </w:r>
      <w:r>
        <w:rPr>
          <w:rFonts w:cs="Times New Roman"/>
        </w:rPr>
        <w:t>’</w:t>
      </w:r>
      <w:r w:rsidRPr="00781C58">
        <w:rPr>
          <w:rFonts w:cs="Times New Roman"/>
        </w:rPr>
        <w:t>est pas un type simple, unique. C</w:t>
      </w:r>
      <w:r>
        <w:rPr>
          <w:rFonts w:cs="Times New Roman"/>
        </w:rPr>
        <w:t>’</w:t>
      </w:r>
      <w:r w:rsidRPr="00781C58">
        <w:rPr>
          <w:rFonts w:cs="Times New Roman"/>
        </w:rPr>
        <w:t>est un être multiforme, ondoyant et divers, un Protée</w:t>
      </w:r>
      <w:r>
        <w:rPr>
          <w:rFonts w:cs="Times New Roman"/>
        </w:rPr>
        <w:t> ?</w:t>
      </w:r>
      <w:r w:rsidRPr="00781C58">
        <w:rPr>
          <w:rFonts w:cs="Times New Roman"/>
        </w:rPr>
        <w:t xml:space="preserve"> Le lecteur moderne s</w:t>
      </w:r>
      <w:r>
        <w:rPr>
          <w:rFonts w:cs="Times New Roman"/>
        </w:rPr>
        <w:t>’</w:t>
      </w:r>
      <w:r w:rsidRPr="00781C58">
        <w:rPr>
          <w:rFonts w:cs="Times New Roman"/>
        </w:rPr>
        <w:t>appelle légion</w:t>
      </w:r>
      <w:r>
        <w:rPr>
          <w:rFonts w:cs="Times New Roman"/>
        </w:rPr>
        <w:t> !</w:t>
      </w:r>
      <w:r w:rsidRPr="00781C58">
        <w:rPr>
          <w:rFonts w:cs="Times New Roman"/>
        </w:rPr>
        <w:t xml:space="preserve"> Le lecteur d</w:t>
      </w:r>
      <w:r>
        <w:rPr>
          <w:rFonts w:cs="Times New Roman"/>
        </w:rPr>
        <w:t>’</w:t>
      </w:r>
      <w:r w:rsidRPr="00781C58">
        <w:rPr>
          <w:rFonts w:cs="Times New Roman"/>
        </w:rPr>
        <w:t xml:space="preserve">autrefois appartenait à une élite, </w:t>
      </w:r>
      <w:del w:id="48" w:author="Marguerite-Marie Bordry" w:date="2018-12-11T15:42:00Z">
        <w:r w:rsidRPr="00781C58" w:rsidDel="00242E2B">
          <w:rPr>
            <w:rFonts w:cs="Times New Roman"/>
          </w:rPr>
          <w:delText xml:space="preserve">e </w:delText>
        </w:r>
      </w:del>
      <w:ins w:id="49" w:author="Marguerite-Marie Bordry" w:date="2018-12-11T15:42:00Z">
        <w:r w:rsidR="00242E2B">
          <w:rPr>
            <w:rFonts w:cs="Times New Roman"/>
          </w:rPr>
          <w:t>c’</w:t>
        </w:r>
      </w:ins>
      <w:r w:rsidRPr="00781C58">
        <w:rPr>
          <w:rFonts w:cs="Times New Roman"/>
        </w:rPr>
        <w:t>était un homme instruit, sérieux, patient, lisant moins qu</w:t>
      </w:r>
      <w:r>
        <w:rPr>
          <w:rFonts w:cs="Times New Roman"/>
        </w:rPr>
        <w:t>’</w:t>
      </w:r>
      <w:r w:rsidRPr="00781C58">
        <w:rPr>
          <w:rFonts w:cs="Times New Roman"/>
        </w:rPr>
        <w:t>on ne lit aujourd</w:t>
      </w:r>
      <w:r>
        <w:rPr>
          <w:rFonts w:cs="Times New Roman"/>
        </w:rPr>
        <w:t>’</w:t>
      </w:r>
      <w:r w:rsidRPr="00781C58">
        <w:rPr>
          <w:rFonts w:cs="Times New Roman"/>
        </w:rPr>
        <w:t>hui, mais lisant mieux. Le grave, le calme, le profond lecteur de jadis, celui qui méditait sur les grands in-folios dans la lumière douce des intérieurs hollandais, est depuis longtemps oublié. Le journalisme et la neurasthénie l</w:t>
      </w:r>
      <w:r>
        <w:rPr>
          <w:rFonts w:cs="Times New Roman"/>
        </w:rPr>
        <w:t>’</w:t>
      </w:r>
      <w:r w:rsidRPr="00781C58">
        <w:rPr>
          <w:rFonts w:cs="Times New Roman"/>
        </w:rPr>
        <w:t>ont tué</w:t>
      </w:r>
      <w:r>
        <w:rPr>
          <w:rFonts w:cs="Times New Roman"/>
        </w:rPr>
        <w:t> !</w:t>
      </w:r>
      <w:r w:rsidRPr="00781C58">
        <w:rPr>
          <w:rFonts w:cs="Times New Roman"/>
        </w:rPr>
        <w:t xml:space="preserve"> Aujourd</w:t>
      </w:r>
      <w:r>
        <w:rPr>
          <w:rFonts w:cs="Times New Roman"/>
        </w:rPr>
        <w:t>’</w:t>
      </w:r>
      <w:r w:rsidRPr="00781C58">
        <w:rPr>
          <w:rFonts w:cs="Times New Roman"/>
        </w:rPr>
        <w:t>hui le lecteur capable de lire une œuvre scientifique ou littéraire de longue haleine est lui-même un être nerveux, toujours pressé, ayant pour idéal de lire le plus grand nombre de pages en le plus court espace de temps possible</w:t>
      </w:r>
      <w:r>
        <w:rPr>
          <w:rFonts w:cs="Times New Roman"/>
        </w:rPr>
        <w:t> !</w:t>
      </w:r>
      <w:r w:rsidRPr="00781C58">
        <w:rPr>
          <w:rFonts w:cs="Times New Roman"/>
        </w:rPr>
        <w:t xml:space="preserve"> il cherche </w:t>
      </w:r>
      <w:del w:id="50" w:author="Marguerite-Marie Bordry" w:date="2018-12-11T15:42:00Z">
        <w:r w:rsidRPr="00781C58" w:rsidDel="00842E03">
          <w:rPr>
            <w:rFonts w:cs="Times New Roman"/>
          </w:rPr>
          <w:delText xml:space="preserve">a </w:delText>
        </w:r>
      </w:del>
      <w:ins w:id="51" w:author="Marguerite-Marie Bordry" w:date="2018-12-11T15:42:00Z">
        <w:r w:rsidR="00842E03">
          <w:rPr>
            <w:rFonts w:cs="Times New Roman"/>
          </w:rPr>
          <w:t>à</w:t>
        </w:r>
        <w:r w:rsidR="00842E03" w:rsidRPr="00781C58">
          <w:rPr>
            <w:rFonts w:cs="Times New Roman"/>
          </w:rPr>
          <w:t xml:space="preserve"> </w:t>
        </w:r>
      </w:ins>
      <w:r w:rsidRPr="00781C58">
        <w:rPr>
          <w:rFonts w:cs="Times New Roman"/>
        </w:rPr>
        <w:t>saisir rapidement, d</w:t>
      </w:r>
      <w:r>
        <w:rPr>
          <w:rFonts w:cs="Times New Roman"/>
        </w:rPr>
        <w:t>’</w:t>
      </w:r>
      <w:r w:rsidRPr="00781C58">
        <w:rPr>
          <w:rFonts w:cs="Times New Roman"/>
        </w:rPr>
        <w:t>un coup d</w:t>
      </w:r>
      <w:r>
        <w:rPr>
          <w:rFonts w:cs="Times New Roman"/>
        </w:rPr>
        <w:t>’</w:t>
      </w:r>
      <w:r w:rsidRPr="00781C58">
        <w:rPr>
          <w:rFonts w:cs="Times New Roman"/>
        </w:rPr>
        <w:t>œil, la suite des idées</w:t>
      </w:r>
      <w:r>
        <w:rPr>
          <w:rFonts w:cs="Times New Roman"/>
        </w:rPr>
        <w:t> ;</w:t>
      </w:r>
      <w:r w:rsidRPr="00781C58">
        <w:rPr>
          <w:rFonts w:cs="Times New Roman"/>
        </w:rPr>
        <w:t xml:space="preserve"> il est obligé de lire tant de livres qu</w:t>
      </w:r>
      <w:r>
        <w:rPr>
          <w:rFonts w:cs="Times New Roman"/>
        </w:rPr>
        <w:t>’</w:t>
      </w:r>
      <w:r w:rsidRPr="00781C58">
        <w:rPr>
          <w:rFonts w:cs="Times New Roman"/>
        </w:rPr>
        <w:t>il retrouve sans cesse les mêmes concepts avec d</w:t>
      </w:r>
      <w:r>
        <w:rPr>
          <w:rFonts w:cs="Times New Roman"/>
        </w:rPr>
        <w:t>’</w:t>
      </w:r>
      <w:r w:rsidRPr="00781C58">
        <w:rPr>
          <w:rFonts w:cs="Times New Roman"/>
        </w:rPr>
        <w:t>indifférentes variations d</w:t>
      </w:r>
      <w:r>
        <w:rPr>
          <w:rFonts w:cs="Times New Roman"/>
        </w:rPr>
        <w:t>’</w:t>
      </w:r>
      <w:r w:rsidRPr="00781C58">
        <w:rPr>
          <w:rFonts w:cs="Times New Roman"/>
        </w:rPr>
        <w:t>expression</w:t>
      </w:r>
      <w:r>
        <w:rPr>
          <w:rFonts w:cs="Times New Roman"/>
        </w:rPr>
        <w:t> :</w:t>
      </w:r>
      <w:r w:rsidRPr="00781C58">
        <w:rPr>
          <w:rFonts w:cs="Times New Roman"/>
        </w:rPr>
        <w:t xml:space="preserve"> il les reconnaît et passe outre.</w:t>
      </w:r>
    </w:p>
    <w:p w14:paraId="6E8CE9AE" w14:textId="77777777" w:rsidR="005F258A" w:rsidRPr="00781C58" w:rsidRDefault="00781C58" w:rsidP="003326E0">
      <w:pPr>
        <w:pStyle w:val="Corpsdetexte"/>
        <w:rPr>
          <w:rFonts w:cs="Times New Roman"/>
        </w:rPr>
      </w:pPr>
      <w:r w:rsidRPr="00781C58">
        <w:rPr>
          <w:rFonts w:cs="Times New Roman"/>
        </w:rPr>
        <w:t>Mais les ravages produits par la surproduction des livres ne sont rien, comparés à ceux qui résultent de la</w:t>
      </w:r>
      <w:r w:rsidR="003326E0">
        <w:rPr>
          <w:rFonts w:cs="Times New Roman"/>
        </w:rPr>
        <w:t xml:space="preserve"> multiplication des journaux. Il</w:t>
      </w:r>
      <w:r w:rsidRPr="00781C58">
        <w:rPr>
          <w:rFonts w:cs="Times New Roman"/>
        </w:rPr>
        <w:t xml:space="preserve"> est effrayant de songer que la majorité des gens qui savent lire </w:t>
      </w:r>
      <w:r w:rsidR="00050857">
        <w:rPr>
          <w:rFonts w:cs="Times New Roman"/>
        </w:rPr>
        <w:t>— </w:t>
      </w:r>
      <w:r w:rsidRPr="00781C58">
        <w:rPr>
          <w:rFonts w:cs="Times New Roman"/>
        </w:rPr>
        <w:t>non seulement dans les milieux populaires, mais aussi et surt</w:t>
      </w:r>
      <w:r w:rsidR="003326E0">
        <w:rPr>
          <w:rFonts w:cs="Times New Roman"/>
        </w:rPr>
        <w:t xml:space="preserve">out dans les milieux bourgeois, — </w:t>
      </w:r>
      <w:r w:rsidRPr="00781C58">
        <w:rPr>
          <w:rFonts w:cs="Times New Roman"/>
        </w:rPr>
        <w:t>ont pour principal objet de lecture le journal</w:t>
      </w:r>
      <w:r>
        <w:rPr>
          <w:rFonts w:cs="Times New Roman"/>
        </w:rPr>
        <w:t> !</w:t>
      </w:r>
      <w:r w:rsidRPr="00781C58">
        <w:rPr>
          <w:rFonts w:cs="Times New Roman"/>
        </w:rPr>
        <w:t xml:space="preserve"> le journal, c</w:t>
      </w:r>
      <w:r>
        <w:rPr>
          <w:rFonts w:cs="Times New Roman"/>
        </w:rPr>
        <w:t>’</w:t>
      </w:r>
      <w:r w:rsidRPr="00781C58">
        <w:rPr>
          <w:rFonts w:cs="Times New Roman"/>
        </w:rPr>
        <w:t xml:space="preserve">est-à-dire un </w:t>
      </w:r>
      <w:r w:rsidRPr="00781C58">
        <w:rPr>
          <w:rFonts w:cs="Times New Roman"/>
        </w:rPr>
        <w:lastRenderedPageBreak/>
        <w:t>ramassis de faits inexacts ou purement inventés, de considérations politiques absurdes ou mensongères, d</w:t>
      </w:r>
      <w:r>
        <w:rPr>
          <w:rFonts w:cs="Times New Roman"/>
        </w:rPr>
        <w:t>’</w:t>
      </w:r>
      <w:r w:rsidRPr="00781C58">
        <w:rPr>
          <w:rFonts w:cs="Times New Roman"/>
        </w:rPr>
        <w:t>informations provenant presque toujours de gens incompétents, de littérature de bas étage, le tout aussi mal écrit que possible. La lecture quotidienne du journal habitue l</w:t>
      </w:r>
      <w:r>
        <w:rPr>
          <w:rFonts w:cs="Times New Roman"/>
        </w:rPr>
        <w:t>’</w:t>
      </w:r>
      <w:r w:rsidRPr="00781C58">
        <w:rPr>
          <w:rFonts w:cs="Times New Roman"/>
        </w:rPr>
        <w:t>esprit à l</w:t>
      </w:r>
      <w:r>
        <w:rPr>
          <w:rFonts w:cs="Times New Roman"/>
        </w:rPr>
        <w:t>’</w:t>
      </w:r>
      <w:r w:rsidRPr="00781C58">
        <w:rPr>
          <w:rFonts w:cs="Times New Roman"/>
        </w:rPr>
        <w:t>imprécision des idées, à la superficialité du jugement, à la non-critique, à la vulgarité des sentiments, à la platitude du style.</w:t>
      </w:r>
    </w:p>
    <w:p w14:paraId="2EEDB4BE" w14:textId="77777777" w:rsidR="005F258A" w:rsidRPr="00781C58" w:rsidRDefault="00781C58" w:rsidP="003326E0">
      <w:pPr>
        <w:pStyle w:val="Corpsdetexte"/>
        <w:rPr>
          <w:rFonts w:cs="Times New Roman"/>
        </w:rPr>
      </w:pPr>
      <w:r w:rsidRPr="00781C58">
        <w:rPr>
          <w:rFonts w:cs="Times New Roman"/>
        </w:rPr>
        <w:t>C</w:t>
      </w:r>
      <w:r>
        <w:rPr>
          <w:rFonts w:cs="Times New Roman"/>
        </w:rPr>
        <w:t>’</w:t>
      </w:r>
      <w:r w:rsidRPr="00781C58">
        <w:rPr>
          <w:rFonts w:cs="Times New Roman"/>
        </w:rPr>
        <w:t>est un des moyens d</w:t>
      </w:r>
      <w:r>
        <w:rPr>
          <w:rFonts w:cs="Times New Roman"/>
        </w:rPr>
        <w:t>’</w:t>
      </w:r>
      <w:r w:rsidRPr="00781C58">
        <w:rPr>
          <w:rFonts w:cs="Times New Roman"/>
        </w:rPr>
        <w:t>abrutissement les plus puissants de notre civilisation.</w:t>
      </w:r>
    </w:p>
    <w:p w14:paraId="703BB2AA" w14:textId="77777777" w:rsidR="005F258A" w:rsidRPr="00781C58" w:rsidRDefault="00781C58" w:rsidP="003326E0">
      <w:pPr>
        <w:pStyle w:val="Corpsdetexte"/>
        <w:rPr>
          <w:rFonts w:cs="Times New Roman"/>
        </w:rPr>
      </w:pPr>
      <w:r w:rsidRPr="00781C58">
        <w:rPr>
          <w:rFonts w:cs="Times New Roman"/>
        </w:rPr>
        <w:t xml:space="preserve">On ne saurait trop insister sur ce point que, par le fait du journal, les théories nouvelles ou les découvertes scientifiques ne parviennent au gros public que de seconde ou de troisième main, </w:t>
      </w:r>
      <w:r w:rsidR="00050857">
        <w:rPr>
          <w:rFonts w:cs="Times New Roman"/>
        </w:rPr>
        <w:t>— </w:t>
      </w:r>
      <w:r w:rsidRPr="00781C58">
        <w:rPr>
          <w:rFonts w:cs="Times New Roman"/>
        </w:rPr>
        <w:t>donc incomplètes, déformées, travesties. Dans le domaine intellectuel comme dans le domaine économique, entre le producteur et le consommateur existent aujourd</w:t>
      </w:r>
      <w:r>
        <w:rPr>
          <w:rFonts w:cs="Times New Roman"/>
        </w:rPr>
        <w:t>’</w:t>
      </w:r>
      <w:r w:rsidRPr="00781C58">
        <w:rPr>
          <w:rFonts w:cs="Times New Roman"/>
        </w:rPr>
        <w:t>hui de nombreux intermédiaires, qui sont de vrais parasites sociaux. Le journaliste manquant de culture et n</w:t>
      </w:r>
      <w:r>
        <w:rPr>
          <w:rFonts w:cs="Times New Roman"/>
        </w:rPr>
        <w:t>’</w:t>
      </w:r>
      <w:r w:rsidRPr="00781C58">
        <w:rPr>
          <w:rFonts w:cs="Times New Roman"/>
        </w:rPr>
        <w:t>ayant pas de loisirs ne peut puiser ses renseignements directement aux sources</w:t>
      </w:r>
      <w:r>
        <w:rPr>
          <w:rFonts w:cs="Times New Roman"/>
        </w:rPr>
        <w:t> ;</w:t>
      </w:r>
      <w:r w:rsidRPr="00781C58">
        <w:rPr>
          <w:rFonts w:cs="Times New Roman"/>
        </w:rPr>
        <w:t xml:space="preserve"> il s</w:t>
      </w:r>
      <w:r>
        <w:rPr>
          <w:rFonts w:cs="Times New Roman"/>
        </w:rPr>
        <w:t>’</w:t>
      </w:r>
      <w:r w:rsidRPr="00781C58">
        <w:rPr>
          <w:rFonts w:cs="Times New Roman"/>
        </w:rPr>
        <w:t xml:space="preserve">adresse aux </w:t>
      </w:r>
      <w:r>
        <w:rPr>
          <w:rFonts w:cs="Times New Roman"/>
        </w:rPr>
        <w:t>« </w:t>
      </w:r>
      <w:r w:rsidRPr="00781C58">
        <w:rPr>
          <w:rFonts w:cs="Times New Roman"/>
        </w:rPr>
        <w:t>vulgarisateurs</w:t>
      </w:r>
      <w:r w:rsidR="00050857">
        <w:rPr>
          <w:rFonts w:cs="Times New Roman"/>
        </w:rPr>
        <w:t> »</w:t>
      </w:r>
      <w:r w:rsidRPr="00781C58">
        <w:rPr>
          <w:rFonts w:cs="Times New Roman"/>
        </w:rPr>
        <w:t xml:space="preserve"> qui se chargent de mettre la science à la portée des intelligences médiocres et des gens désireux de se procurer ce vernis de savoir qui suffit à faire passer un homme pour érudit dans les salons. Les livres de ces </w:t>
      </w:r>
      <w:r>
        <w:rPr>
          <w:rFonts w:cs="Times New Roman"/>
        </w:rPr>
        <w:t>« </w:t>
      </w:r>
      <w:r w:rsidRPr="00781C58">
        <w:rPr>
          <w:rFonts w:cs="Times New Roman"/>
        </w:rPr>
        <w:t>vulgarisateurs</w:t>
      </w:r>
      <w:r w:rsidR="00050857">
        <w:rPr>
          <w:rFonts w:cs="Times New Roman"/>
        </w:rPr>
        <w:t> »</w:t>
      </w:r>
      <w:r w:rsidRPr="00781C58">
        <w:rPr>
          <w:rFonts w:cs="Times New Roman"/>
        </w:rPr>
        <w:t xml:space="preserve"> ont beaucoup plus de lecteurs que ceux des vrais savants</w:t>
      </w:r>
      <w:r>
        <w:rPr>
          <w:rFonts w:cs="Times New Roman"/>
        </w:rPr>
        <w:t> :</w:t>
      </w:r>
      <w:r w:rsidRPr="00781C58">
        <w:rPr>
          <w:rFonts w:cs="Times New Roman"/>
        </w:rPr>
        <w:t xml:space="preserve"> ils forment la principale pâture intellectuelle de la bourgeoisie </w:t>
      </w:r>
      <w:r>
        <w:rPr>
          <w:rFonts w:cs="Times New Roman"/>
        </w:rPr>
        <w:t>« </w:t>
      </w:r>
      <w:r w:rsidRPr="00781C58">
        <w:rPr>
          <w:rFonts w:cs="Times New Roman"/>
        </w:rPr>
        <w:t>instruite</w:t>
      </w:r>
      <w:r w:rsidR="00050857">
        <w:rPr>
          <w:rFonts w:cs="Times New Roman"/>
        </w:rPr>
        <w:t> »</w:t>
      </w:r>
      <w:r w:rsidRPr="00781C58">
        <w:rPr>
          <w:rFonts w:cs="Times New Roman"/>
        </w:rPr>
        <w:t xml:space="preserve">. Ce sont les livres favoris de la plupart des gens exerçant des professions dites libérales. </w:t>
      </w:r>
      <w:r w:rsidRPr="00781C58">
        <w:rPr>
          <w:rFonts w:cs="Times New Roman"/>
          <w:i/>
        </w:rPr>
        <w:t>Force et matière</w:t>
      </w:r>
      <w:r w:rsidRPr="00781C58">
        <w:rPr>
          <w:rFonts w:cs="Times New Roman"/>
        </w:rPr>
        <w:t>, de L. Büchner, par exemple, contient toutes les idées philosophiques générales dont se contente l</w:t>
      </w:r>
      <w:r>
        <w:rPr>
          <w:rFonts w:cs="Times New Roman"/>
        </w:rPr>
        <w:t>’</w:t>
      </w:r>
      <w:r w:rsidRPr="00781C58">
        <w:rPr>
          <w:rFonts w:cs="Times New Roman"/>
        </w:rPr>
        <w:t>immense majorité des médecins</w:t>
      </w:r>
      <w:r>
        <w:rPr>
          <w:rFonts w:cs="Times New Roman"/>
        </w:rPr>
        <w:t> :</w:t>
      </w:r>
      <w:r w:rsidRPr="00781C58">
        <w:rPr>
          <w:rFonts w:cs="Times New Roman"/>
        </w:rPr>
        <w:t xml:space="preserve"> j</w:t>
      </w:r>
      <w:r>
        <w:rPr>
          <w:rFonts w:cs="Times New Roman"/>
        </w:rPr>
        <w:t>’</w:t>
      </w:r>
      <w:r w:rsidRPr="00781C58">
        <w:rPr>
          <w:rFonts w:cs="Times New Roman"/>
        </w:rPr>
        <w:t>ai entendu l</w:t>
      </w:r>
      <w:r>
        <w:rPr>
          <w:rFonts w:cs="Times New Roman"/>
        </w:rPr>
        <w:t>’</w:t>
      </w:r>
      <w:r w:rsidRPr="00781C58">
        <w:rPr>
          <w:rFonts w:cs="Times New Roman"/>
        </w:rPr>
        <w:t>un d</w:t>
      </w:r>
      <w:r>
        <w:rPr>
          <w:rFonts w:cs="Times New Roman"/>
        </w:rPr>
        <w:t>’</w:t>
      </w:r>
      <w:r w:rsidRPr="00781C58">
        <w:rPr>
          <w:rFonts w:cs="Times New Roman"/>
        </w:rPr>
        <w:t xml:space="preserve">eux dire que ce livre était </w:t>
      </w:r>
      <w:r>
        <w:rPr>
          <w:rFonts w:cs="Times New Roman"/>
        </w:rPr>
        <w:t>« </w:t>
      </w:r>
      <w:r w:rsidRPr="00781C58">
        <w:rPr>
          <w:rFonts w:cs="Times New Roman"/>
        </w:rPr>
        <w:t>son Évangile</w:t>
      </w:r>
      <w:r w:rsidR="00050857">
        <w:rPr>
          <w:rFonts w:cs="Times New Roman"/>
        </w:rPr>
        <w:t> »</w:t>
      </w:r>
      <w:r>
        <w:rPr>
          <w:rFonts w:cs="Times New Roman"/>
        </w:rPr>
        <w:t> !</w:t>
      </w:r>
    </w:p>
    <w:p w14:paraId="3D421533" w14:textId="77777777" w:rsidR="005F258A" w:rsidRPr="00781C58" w:rsidRDefault="00781C58" w:rsidP="003326E0">
      <w:pPr>
        <w:pStyle w:val="Corpsdetexte"/>
        <w:rPr>
          <w:rFonts w:cs="Times New Roman"/>
        </w:rPr>
      </w:pPr>
      <w:r w:rsidRPr="00781C58">
        <w:rPr>
          <w:rFonts w:cs="Times New Roman"/>
        </w:rPr>
        <w:t xml:space="preserve">Les </w:t>
      </w:r>
      <w:r>
        <w:rPr>
          <w:rFonts w:cs="Times New Roman"/>
        </w:rPr>
        <w:t>« </w:t>
      </w:r>
      <w:r w:rsidRPr="00781C58">
        <w:rPr>
          <w:rFonts w:cs="Times New Roman"/>
        </w:rPr>
        <w:t>vulgarisateurs</w:t>
      </w:r>
      <w:r w:rsidR="00050857">
        <w:rPr>
          <w:rFonts w:cs="Times New Roman"/>
        </w:rPr>
        <w:t> »</w:t>
      </w:r>
      <w:r w:rsidRPr="00781C58">
        <w:rPr>
          <w:rFonts w:cs="Times New Roman"/>
        </w:rPr>
        <w:t xml:space="preserve"> sont un produit du journalisme dont ils ont les procédés et le style</w:t>
      </w:r>
      <w:r>
        <w:rPr>
          <w:rFonts w:cs="Times New Roman"/>
        </w:rPr>
        <w:t> :</w:t>
      </w:r>
      <w:r w:rsidRPr="00781C58">
        <w:rPr>
          <w:rFonts w:cs="Times New Roman"/>
        </w:rPr>
        <w:t xml:space="preserve"> la lecture de leurs livres ne réclame ni plus d</w:t>
      </w:r>
      <w:r>
        <w:rPr>
          <w:rFonts w:cs="Times New Roman"/>
        </w:rPr>
        <w:t>’</w:t>
      </w:r>
      <w:r w:rsidRPr="00781C58">
        <w:rPr>
          <w:rFonts w:cs="Times New Roman"/>
        </w:rPr>
        <w:t xml:space="preserve">intelligence, ni plus de réflexion que la lecture du journal, mais simplement plus de loisirs. Les </w:t>
      </w:r>
      <w:r>
        <w:rPr>
          <w:rFonts w:cs="Times New Roman"/>
        </w:rPr>
        <w:t>« </w:t>
      </w:r>
      <w:r w:rsidRPr="00781C58">
        <w:rPr>
          <w:rFonts w:cs="Times New Roman"/>
        </w:rPr>
        <w:t>vulgarisateurs</w:t>
      </w:r>
      <w:r w:rsidR="00050857">
        <w:rPr>
          <w:rFonts w:cs="Times New Roman"/>
        </w:rPr>
        <w:t> »</w:t>
      </w:r>
      <w:r w:rsidRPr="00781C58">
        <w:rPr>
          <w:rFonts w:cs="Times New Roman"/>
        </w:rPr>
        <w:t xml:space="preserve"> sont superficiels et légers, adroits et brillants, ils veulent simplifier toutes choses, tout est chez eux aisé à comprendre, rien n</w:t>
      </w:r>
      <w:r>
        <w:rPr>
          <w:rFonts w:cs="Times New Roman"/>
        </w:rPr>
        <w:t>’</w:t>
      </w:r>
      <w:r w:rsidRPr="00781C58">
        <w:rPr>
          <w:rFonts w:cs="Times New Roman"/>
        </w:rPr>
        <w:t>exige une grande tension d</w:t>
      </w:r>
      <w:r>
        <w:rPr>
          <w:rFonts w:cs="Times New Roman"/>
        </w:rPr>
        <w:t>’</w:t>
      </w:r>
      <w:r w:rsidRPr="00781C58">
        <w:rPr>
          <w:rFonts w:cs="Times New Roman"/>
        </w:rPr>
        <w:t>esprit</w:t>
      </w:r>
      <w:r>
        <w:rPr>
          <w:rFonts w:cs="Times New Roman"/>
        </w:rPr>
        <w:t> :</w:t>
      </w:r>
      <w:r w:rsidRPr="00781C58">
        <w:rPr>
          <w:rFonts w:cs="Times New Roman"/>
        </w:rPr>
        <w:t xml:space="preserve"> les problèmes les plus complexes sont résolus sans effort par ces prestidigitateurs qui font métier d</w:t>
      </w:r>
      <w:r>
        <w:rPr>
          <w:rFonts w:cs="Times New Roman"/>
        </w:rPr>
        <w:t>’</w:t>
      </w:r>
      <w:r w:rsidRPr="00781C58">
        <w:rPr>
          <w:rFonts w:cs="Times New Roman"/>
        </w:rPr>
        <w:t>escamoter lestement les difficultés</w:t>
      </w:r>
      <w:r>
        <w:rPr>
          <w:rFonts w:cs="Times New Roman"/>
        </w:rPr>
        <w:t> ;</w:t>
      </w:r>
      <w:r w:rsidRPr="00781C58">
        <w:rPr>
          <w:rFonts w:cs="Times New Roman"/>
        </w:rPr>
        <w:t xml:space="preserve"> ils ne dédaignent pas non plus de distraire et d</w:t>
      </w:r>
      <w:r>
        <w:rPr>
          <w:rFonts w:cs="Times New Roman"/>
        </w:rPr>
        <w:t>’</w:t>
      </w:r>
      <w:r w:rsidRPr="00781C58">
        <w:rPr>
          <w:rFonts w:cs="Times New Roman"/>
        </w:rPr>
        <w:t>amuser leur lecteur, et celui-ci les quitte, content d</w:t>
      </w:r>
      <w:r>
        <w:rPr>
          <w:rFonts w:cs="Times New Roman"/>
        </w:rPr>
        <w:t>’</w:t>
      </w:r>
      <w:r w:rsidRPr="00781C58">
        <w:rPr>
          <w:rFonts w:cs="Times New Roman"/>
        </w:rPr>
        <w:t>eux et de lui-même.</w:t>
      </w:r>
    </w:p>
    <w:p w14:paraId="2B341FAB" w14:textId="77777777" w:rsidR="005F258A" w:rsidRPr="00781C58" w:rsidRDefault="00781C58" w:rsidP="003326E0">
      <w:pPr>
        <w:pStyle w:val="Corpsdetexte"/>
        <w:rPr>
          <w:rFonts w:cs="Times New Roman"/>
        </w:rPr>
      </w:pPr>
      <w:r w:rsidRPr="00781C58">
        <w:rPr>
          <w:rFonts w:cs="Times New Roman"/>
        </w:rPr>
        <w:t>On le voit</w:t>
      </w:r>
      <w:r>
        <w:rPr>
          <w:rFonts w:cs="Times New Roman"/>
        </w:rPr>
        <w:t> :</w:t>
      </w:r>
      <w:r w:rsidRPr="00781C58">
        <w:rPr>
          <w:rFonts w:cs="Times New Roman"/>
        </w:rPr>
        <w:t xml:space="preserve"> nous retrouvons ici les caractères que nous avons reconnus chez Lombroso. Les procédés de Lombroso sont ceux des vulgarisateurs</w:t>
      </w:r>
      <w:r>
        <w:rPr>
          <w:rFonts w:cs="Times New Roman"/>
        </w:rPr>
        <w:t> :</w:t>
      </w:r>
      <w:r w:rsidRPr="00781C58">
        <w:rPr>
          <w:rFonts w:cs="Times New Roman"/>
        </w:rPr>
        <w:t xml:space="preserve"> même absence de critique, mêmes à peu près, mêmes falsifications des problèmes, même langage. Seulement Lombroso propage ainsi ses propres idées. Quoi d</w:t>
      </w:r>
      <w:r>
        <w:rPr>
          <w:rFonts w:cs="Times New Roman"/>
        </w:rPr>
        <w:t>’</w:t>
      </w:r>
      <w:r w:rsidRPr="00781C58">
        <w:rPr>
          <w:rFonts w:cs="Times New Roman"/>
        </w:rPr>
        <w:t>étonnant à cela</w:t>
      </w:r>
      <w:r>
        <w:rPr>
          <w:rFonts w:cs="Times New Roman"/>
        </w:rPr>
        <w:t> ?</w:t>
      </w:r>
      <w:r w:rsidRPr="00781C58">
        <w:rPr>
          <w:rFonts w:cs="Times New Roman"/>
        </w:rPr>
        <w:t xml:space="preserve"> Ne sont-elles pas par elles-mêmes </w:t>
      </w:r>
      <w:r>
        <w:rPr>
          <w:rFonts w:cs="Times New Roman"/>
        </w:rPr>
        <w:t>« </w:t>
      </w:r>
      <w:r w:rsidRPr="00781C58">
        <w:rPr>
          <w:rFonts w:cs="Times New Roman"/>
        </w:rPr>
        <w:t>vulgaires</w:t>
      </w:r>
      <w:r w:rsidR="00050857">
        <w:rPr>
          <w:rFonts w:cs="Times New Roman"/>
        </w:rPr>
        <w:t> »</w:t>
      </w:r>
      <w:r>
        <w:rPr>
          <w:rFonts w:cs="Times New Roman"/>
        </w:rPr>
        <w:t> ?</w:t>
      </w:r>
      <w:r w:rsidRPr="00781C58">
        <w:rPr>
          <w:rFonts w:cs="Times New Roman"/>
        </w:rPr>
        <w:t xml:space="preserve"> Ne sont-elles pas l</w:t>
      </w:r>
      <w:r>
        <w:rPr>
          <w:rFonts w:cs="Times New Roman"/>
        </w:rPr>
        <w:t>’</w:t>
      </w:r>
      <w:r w:rsidRPr="00781C58">
        <w:rPr>
          <w:rFonts w:cs="Times New Roman"/>
        </w:rPr>
        <w:t>expression d</w:t>
      </w:r>
      <w:r>
        <w:rPr>
          <w:rFonts w:cs="Times New Roman"/>
        </w:rPr>
        <w:t>’</w:t>
      </w:r>
      <w:r w:rsidRPr="00781C58">
        <w:rPr>
          <w:rFonts w:cs="Times New Roman"/>
        </w:rPr>
        <w:t>opinions qui courent les rues</w:t>
      </w:r>
      <w:r>
        <w:rPr>
          <w:rFonts w:cs="Times New Roman"/>
        </w:rPr>
        <w:t> ?</w:t>
      </w:r>
      <w:r w:rsidRPr="00781C58">
        <w:rPr>
          <w:rFonts w:cs="Times New Roman"/>
        </w:rPr>
        <w:t xml:space="preserve"> Ne sont-elles pas la propriété </w:t>
      </w:r>
      <w:r w:rsidRPr="00781C58">
        <w:rPr>
          <w:rFonts w:cs="Times New Roman"/>
        </w:rPr>
        <w:lastRenderedPageBreak/>
        <w:t xml:space="preserve">de </w:t>
      </w:r>
      <w:r>
        <w:rPr>
          <w:rFonts w:cs="Times New Roman"/>
        </w:rPr>
        <w:t>« </w:t>
      </w:r>
      <w:r w:rsidRPr="00781C58">
        <w:rPr>
          <w:rFonts w:cs="Times New Roman"/>
        </w:rPr>
        <w:t>l</w:t>
      </w:r>
      <w:r>
        <w:rPr>
          <w:rFonts w:cs="Times New Roman"/>
        </w:rPr>
        <w:t>’</w:t>
      </w:r>
      <w:r w:rsidRPr="00781C58">
        <w:rPr>
          <w:rFonts w:cs="Times New Roman"/>
        </w:rPr>
        <w:t>homme moyen</w:t>
      </w:r>
      <w:r w:rsidR="00050857">
        <w:rPr>
          <w:rFonts w:cs="Times New Roman"/>
        </w:rPr>
        <w:t> »</w:t>
      </w:r>
      <w:r w:rsidRPr="00781C58">
        <w:rPr>
          <w:rFonts w:cs="Times New Roman"/>
        </w:rPr>
        <w:t xml:space="preserve">, de </w:t>
      </w:r>
      <w:r>
        <w:rPr>
          <w:rFonts w:cs="Times New Roman"/>
        </w:rPr>
        <w:t>« </w:t>
      </w:r>
      <w:r w:rsidRPr="00781C58">
        <w:rPr>
          <w:rFonts w:cs="Times New Roman"/>
        </w:rPr>
        <w:t>l</w:t>
      </w:r>
      <w:r>
        <w:rPr>
          <w:rFonts w:cs="Times New Roman"/>
        </w:rPr>
        <w:t>’</w:t>
      </w:r>
      <w:r w:rsidRPr="00781C58">
        <w:rPr>
          <w:rFonts w:cs="Times New Roman"/>
        </w:rPr>
        <w:t>homme normal</w:t>
      </w:r>
      <w:r>
        <w:rPr>
          <w:rFonts w:cs="Times New Roman"/>
        </w:rPr>
        <w:t> »</w:t>
      </w:r>
      <w:r w:rsidRPr="00781C58">
        <w:rPr>
          <w:rFonts w:cs="Times New Roman"/>
        </w:rPr>
        <w:t>, celui dont l</w:t>
      </w:r>
      <w:r>
        <w:rPr>
          <w:rFonts w:cs="Times New Roman"/>
        </w:rPr>
        <w:t>’</w:t>
      </w:r>
      <w:r w:rsidRPr="00781C58">
        <w:rPr>
          <w:rFonts w:cs="Times New Roman"/>
        </w:rPr>
        <w:t xml:space="preserve">horizon intellectuel est borné, le conservateur, le </w:t>
      </w:r>
      <w:r>
        <w:rPr>
          <w:rFonts w:cs="Times New Roman"/>
        </w:rPr>
        <w:t>« </w:t>
      </w:r>
      <w:r w:rsidRPr="00781C58">
        <w:rPr>
          <w:rFonts w:cs="Times New Roman"/>
        </w:rPr>
        <w:t>misonéiste</w:t>
      </w:r>
      <w:r w:rsidR="00050857">
        <w:rPr>
          <w:rFonts w:cs="Times New Roman"/>
        </w:rPr>
        <w:t> »</w:t>
      </w:r>
      <w:r w:rsidRPr="00781C58">
        <w:rPr>
          <w:rFonts w:cs="Times New Roman"/>
        </w:rPr>
        <w:t>, l</w:t>
      </w:r>
      <w:r>
        <w:rPr>
          <w:rFonts w:cs="Times New Roman"/>
        </w:rPr>
        <w:t>’</w:t>
      </w:r>
      <w:r w:rsidRPr="00781C58">
        <w:rPr>
          <w:rFonts w:cs="Times New Roman"/>
        </w:rPr>
        <w:t>être qui voit dans la satisfaction de ses désirs matériels la plus grande source de bonheur</w:t>
      </w:r>
      <w:r>
        <w:rPr>
          <w:rFonts w:cs="Times New Roman"/>
        </w:rPr>
        <w:t> ?</w:t>
      </w:r>
    </w:p>
    <w:p w14:paraId="09AFAA4E" w14:textId="77777777" w:rsidR="005F258A" w:rsidRPr="00781C58" w:rsidRDefault="00781C58" w:rsidP="003326E0">
      <w:pPr>
        <w:pStyle w:val="Corpsdetexte"/>
        <w:rPr>
          <w:rFonts w:cs="Times New Roman"/>
        </w:rPr>
      </w:pPr>
      <w:r w:rsidRPr="00781C58">
        <w:rPr>
          <w:rFonts w:cs="Times New Roman"/>
        </w:rPr>
        <w:t>Le lecteur de journaux aime d</w:t>
      </w:r>
      <w:r>
        <w:rPr>
          <w:rFonts w:cs="Times New Roman"/>
        </w:rPr>
        <w:t>’</w:t>
      </w:r>
      <w:r w:rsidRPr="00781C58">
        <w:rPr>
          <w:rFonts w:cs="Times New Roman"/>
        </w:rPr>
        <w:t>instinct Lombroso</w:t>
      </w:r>
      <w:r>
        <w:rPr>
          <w:rFonts w:cs="Times New Roman"/>
        </w:rPr>
        <w:t> :</w:t>
      </w:r>
      <w:r w:rsidRPr="00781C58">
        <w:rPr>
          <w:rFonts w:cs="Times New Roman"/>
        </w:rPr>
        <w:t xml:space="preserve"> il sent en lui un allié, un frère, un défenseur</w:t>
      </w:r>
      <w:r>
        <w:rPr>
          <w:rFonts w:cs="Times New Roman"/>
        </w:rPr>
        <w:t> ;</w:t>
      </w:r>
      <w:r w:rsidRPr="00781C58">
        <w:rPr>
          <w:rFonts w:cs="Times New Roman"/>
        </w:rPr>
        <w:t xml:space="preserve"> Lombroso l</w:t>
      </w:r>
      <w:r>
        <w:rPr>
          <w:rFonts w:cs="Times New Roman"/>
        </w:rPr>
        <w:t>’</w:t>
      </w:r>
      <w:r w:rsidRPr="00781C58">
        <w:rPr>
          <w:rFonts w:cs="Times New Roman"/>
        </w:rPr>
        <w:t>élève, le glorifie, l</w:t>
      </w:r>
      <w:r>
        <w:rPr>
          <w:rFonts w:cs="Times New Roman"/>
        </w:rPr>
        <w:t>’</w:t>
      </w:r>
      <w:r w:rsidRPr="00781C58">
        <w:rPr>
          <w:rFonts w:cs="Times New Roman"/>
        </w:rPr>
        <w:t>encense, les premiers deviennent les derniers, les derniers sont les premiers</w:t>
      </w:r>
      <w:r>
        <w:rPr>
          <w:rFonts w:cs="Times New Roman"/>
        </w:rPr>
        <w:t> ;</w:t>
      </w:r>
      <w:r w:rsidRPr="00781C58">
        <w:rPr>
          <w:rFonts w:cs="Times New Roman"/>
        </w:rPr>
        <w:t xml:space="preserve"> les génies sont des dégénérés, les médiocres sont les seuls hommes sains. Quelle joie le lecteur de journaux doit-il éprouver lorsque sa situation lui permet de lire les ouvrages mêmes de Lombroso</w:t>
      </w:r>
      <w:r>
        <w:rPr>
          <w:rFonts w:cs="Times New Roman"/>
        </w:rPr>
        <w:t> !</w:t>
      </w:r>
      <w:r w:rsidRPr="00781C58">
        <w:rPr>
          <w:rFonts w:cs="Times New Roman"/>
        </w:rPr>
        <w:t xml:space="preserve"> Comme il est bien préparé à les comprendre comme il entre d</w:t>
      </w:r>
      <w:r>
        <w:rPr>
          <w:rFonts w:cs="Times New Roman"/>
        </w:rPr>
        <w:t>’</w:t>
      </w:r>
      <w:r w:rsidRPr="00781C58">
        <w:rPr>
          <w:rFonts w:cs="Times New Roman"/>
        </w:rPr>
        <w:t>emblée dans leur esprit, comme il y découvre ses propres idées, demeurées jusque-là subconscientes, mais qui s</w:t>
      </w:r>
      <w:r>
        <w:rPr>
          <w:rFonts w:cs="Times New Roman"/>
        </w:rPr>
        <w:t>’</w:t>
      </w:r>
      <w:r w:rsidRPr="00781C58">
        <w:rPr>
          <w:rFonts w:cs="Times New Roman"/>
        </w:rPr>
        <w:t>éclairent maintenant tout d</w:t>
      </w:r>
      <w:r>
        <w:rPr>
          <w:rFonts w:cs="Times New Roman"/>
        </w:rPr>
        <w:t>’</w:t>
      </w:r>
      <w:r w:rsidRPr="00781C58">
        <w:rPr>
          <w:rFonts w:cs="Times New Roman"/>
        </w:rPr>
        <w:t>un coup et s</w:t>
      </w:r>
      <w:r>
        <w:rPr>
          <w:rFonts w:cs="Times New Roman"/>
        </w:rPr>
        <w:t>’</w:t>
      </w:r>
      <w:r w:rsidRPr="00781C58">
        <w:rPr>
          <w:rFonts w:cs="Times New Roman"/>
        </w:rPr>
        <w:t>épanouissent</w:t>
      </w:r>
      <w:r>
        <w:rPr>
          <w:rFonts w:cs="Times New Roman"/>
        </w:rPr>
        <w:t> !</w:t>
      </w:r>
      <w:r w:rsidRPr="00781C58">
        <w:rPr>
          <w:rFonts w:cs="Times New Roman"/>
        </w:rPr>
        <w:t xml:space="preserve"> Lombroso a fourni à une foule de gens des idées correspondant à leur désir</w:t>
      </w:r>
      <w:r>
        <w:rPr>
          <w:rFonts w:cs="Times New Roman"/>
        </w:rPr>
        <w:t> ;</w:t>
      </w:r>
      <w:r w:rsidRPr="00781C58">
        <w:rPr>
          <w:rFonts w:cs="Times New Roman"/>
        </w:rPr>
        <w:t xml:space="preserve"> il les a rehaussés dans leur propre estime et leur a donné prétexte à s</w:t>
      </w:r>
      <w:r>
        <w:rPr>
          <w:rFonts w:cs="Times New Roman"/>
        </w:rPr>
        <w:t>’</w:t>
      </w:r>
      <w:r w:rsidRPr="00781C58">
        <w:rPr>
          <w:rFonts w:cs="Times New Roman"/>
        </w:rPr>
        <w:t>admirer eux-mêmes</w:t>
      </w:r>
      <w:r>
        <w:rPr>
          <w:rFonts w:cs="Times New Roman"/>
        </w:rPr>
        <w:t> :</w:t>
      </w:r>
      <w:r w:rsidRPr="00781C58">
        <w:rPr>
          <w:rFonts w:cs="Times New Roman"/>
        </w:rPr>
        <w:t xml:space="preserve"> là gît le secret de sa popularité</w:t>
      </w:r>
      <w:r>
        <w:rPr>
          <w:rFonts w:cs="Times New Roman"/>
        </w:rPr>
        <w:t> !</w:t>
      </w:r>
    </w:p>
    <w:p w14:paraId="33253B3E" w14:textId="77777777" w:rsidR="005F258A" w:rsidRPr="00781C58" w:rsidRDefault="00781C58" w:rsidP="00E11C26">
      <w:pPr>
        <w:pStyle w:val="Titre3"/>
        <w:jc w:val="center"/>
        <w:pPrChange w:id="52" w:author="Marguerite-Marie Bordry" w:date="2018-12-11T15:58:00Z">
          <w:pPr>
            <w:pStyle w:val="Titre3"/>
          </w:pPr>
        </w:pPrChange>
      </w:pPr>
      <w:r w:rsidRPr="00781C58">
        <w:t>III</w:t>
      </w:r>
    </w:p>
    <w:p w14:paraId="365E8940" w14:textId="77777777" w:rsidR="005F258A" w:rsidRPr="00781C58" w:rsidRDefault="00781C58" w:rsidP="003326E0">
      <w:pPr>
        <w:pStyle w:val="Corpsdetexte"/>
        <w:rPr>
          <w:rFonts w:cs="Times New Roman"/>
        </w:rPr>
      </w:pPr>
      <w:r w:rsidRPr="00781C58">
        <w:rPr>
          <w:rFonts w:cs="Times New Roman"/>
        </w:rPr>
        <w:t>La haine de tout ce qui s</w:t>
      </w:r>
      <w:r>
        <w:rPr>
          <w:rFonts w:cs="Times New Roman"/>
        </w:rPr>
        <w:t>’</w:t>
      </w:r>
      <w:r w:rsidRPr="00781C58">
        <w:rPr>
          <w:rFonts w:cs="Times New Roman"/>
        </w:rPr>
        <w:t>élève, se distingue, se personnalise est l</w:t>
      </w:r>
      <w:r>
        <w:rPr>
          <w:rFonts w:cs="Times New Roman"/>
        </w:rPr>
        <w:t>’</w:t>
      </w:r>
      <w:r w:rsidRPr="00781C58">
        <w:rPr>
          <w:rFonts w:cs="Times New Roman"/>
        </w:rPr>
        <w:t>un des traits les plus caractéristiques de notre société bourgeoise. Cette haine se retrouve partout, sous toutes les formes, à tous les degrés</w:t>
      </w:r>
      <w:r>
        <w:rPr>
          <w:rFonts w:cs="Times New Roman"/>
        </w:rPr>
        <w:t> :</w:t>
      </w:r>
      <w:r w:rsidRPr="00781C58">
        <w:rPr>
          <w:rFonts w:cs="Times New Roman"/>
        </w:rPr>
        <w:t xml:space="preserve"> il n</w:t>
      </w:r>
      <w:r>
        <w:rPr>
          <w:rFonts w:cs="Times New Roman"/>
        </w:rPr>
        <w:t>’</w:t>
      </w:r>
      <w:r w:rsidRPr="00781C58">
        <w:rPr>
          <w:rFonts w:cs="Times New Roman"/>
        </w:rPr>
        <w:t>est pas plus permis de se vêtir contrairement à la mode courante que d</w:t>
      </w:r>
      <w:r>
        <w:rPr>
          <w:rFonts w:cs="Times New Roman"/>
        </w:rPr>
        <w:t>’</w:t>
      </w:r>
      <w:r w:rsidRPr="00781C58">
        <w:rPr>
          <w:rFonts w:cs="Times New Roman"/>
        </w:rPr>
        <w:t>avoir des idées à soi. La tendance dominante est au nivellement, à l</w:t>
      </w:r>
      <w:r>
        <w:rPr>
          <w:rFonts w:cs="Times New Roman"/>
        </w:rPr>
        <w:t>’</w:t>
      </w:r>
      <w:r w:rsidRPr="00781C58">
        <w:rPr>
          <w:rFonts w:cs="Times New Roman"/>
        </w:rPr>
        <w:t>objectivité</w:t>
      </w:r>
      <w:r>
        <w:rPr>
          <w:rFonts w:cs="Times New Roman"/>
        </w:rPr>
        <w:t> :</w:t>
      </w:r>
      <w:r w:rsidRPr="00781C58">
        <w:rPr>
          <w:rFonts w:cs="Times New Roman"/>
        </w:rPr>
        <w:t xml:space="preserve"> les eunuques règnent. Il faut être conforme ou le paraître sous peine de passer pour un </w:t>
      </w:r>
      <w:r>
        <w:rPr>
          <w:rFonts w:cs="Times New Roman"/>
        </w:rPr>
        <w:t>« </w:t>
      </w:r>
      <w:r w:rsidRPr="00781C58">
        <w:rPr>
          <w:rFonts w:cs="Times New Roman"/>
        </w:rPr>
        <w:t>original</w:t>
      </w:r>
      <w:r w:rsidR="00050857">
        <w:rPr>
          <w:rFonts w:cs="Times New Roman"/>
        </w:rPr>
        <w:t> »</w:t>
      </w:r>
      <w:r>
        <w:rPr>
          <w:rFonts w:cs="Times New Roman"/>
        </w:rPr>
        <w:t> :</w:t>
      </w:r>
      <w:r w:rsidRPr="00781C58">
        <w:rPr>
          <w:rFonts w:cs="Times New Roman"/>
        </w:rPr>
        <w:t xml:space="preserve"> le titre le plus dangereux que l</w:t>
      </w:r>
      <w:r>
        <w:rPr>
          <w:rFonts w:cs="Times New Roman"/>
        </w:rPr>
        <w:t>’</w:t>
      </w:r>
      <w:r w:rsidRPr="00781C58">
        <w:rPr>
          <w:rFonts w:cs="Times New Roman"/>
        </w:rPr>
        <w:t>on puisse porter aujourd</w:t>
      </w:r>
      <w:r>
        <w:rPr>
          <w:rFonts w:cs="Times New Roman"/>
        </w:rPr>
        <w:t>’</w:t>
      </w:r>
      <w:r w:rsidRPr="00781C58">
        <w:rPr>
          <w:rFonts w:cs="Times New Roman"/>
        </w:rPr>
        <w:t xml:space="preserve">hui. Un </w:t>
      </w:r>
      <w:r>
        <w:rPr>
          <w:rFonts w:cs="Times New Roman"/>
        </w:rPr>
        <w:t>« </w:t>
      </w:r>
      <w:r w:rsidRPr="00781C58">
        <w:rPr>
          <w:rFonts w:cs="Times New Roman"/>
        </w:rPr>
        <w:t>original</w:t>
      </w:r>
      <w:r w:rsidR="00050857">
        <w:rPr>
          <w:rFonts w:cs="Times New Roman"/>
        </w:rPr>
        <w:t> »</w:t>
      </w:r>
      <w:r w:rsidRPr="00781C58">
        <w:rPr>
          <w:rFonts w:cs="Times New Roman"/>
        </w:rPr>
        <w:t>, autant dire un fou</w:t>
      </w:r>
      <w:r>
        <w:rPr>
          <w:rFonts w:cs="Times New Roman"/>
        </w:rPr>
        <w:t> !</w:t>
      </w:r>
      <w:r w:rsidRPr="00781C58">
        <w:rPr>
          <w:rFonts w:cs="Times New Roman"/>
        </w:rPr>
        <w:t xml:space="preserve"> Lombroso n</w:t>
      </w:r>
      <w:r>
        <w:rPr>
          <w:rFonts w:cs="Times New Roman"/>
        </w:rPr>
        <w:t>’</w:t>
      </w:r>
      <w:r w:rsidRPr="00781C58">
        <w:rPr>
          <w:rFonts w:cs="Times New Roman"/>
        </w:rPr>
        <w:t>hésiterait pas, il dirait aussitôt</w:t>
      </w:r>
      <w:r>
        <w:rPr>
          <w:rFonts w:cs="Times New Roman"/>
        </w:rPr>
        <w:t> :</w:t>
      </w:r>
      <w:r w:rsidRPr="00781C58">
        <w:rPr>
          <w:rFonts w:cs="Times New Roman"/>
        </w:rPr>
        <w:t xml:space="preserve"> c</w:t>
      </w:r>
      <w:r>
        <w:rPr>
          <w:rFonts w:cs="Times New Roman"/>
        </w:rPr>
        <w:t>’</w:t>
      </w:r>
      <w:r w:rsidRPr="00781C58">
        <w:rPr>
          <w:rFonts w:cs="Times New Roman"/>
        </w:rPr>
        <w:t xml:space="preserve">est un fou, </w:t>
      </w:r>
      <w:r w:rsidR="00050857">
        <w:rPr>
          <w:rFonts w:cs="Times New Roman"/>
        </w:rPr>
        <w:t>— </w:t>
      </w:r>
      <w:r w:rsidRPr="00781C58">
        <w:rPr>
          <w:rFonts w:cs="Times New Roman"/>
        </w:rPr>
        <w:t xml:space="preserve">ou plutôt un </w:t>
      </w:r>
      <w:r w:rsidRPr="00781C58">
        <w:rPr>
          <w:rFonts w:cs="Times New Roman"/>
          <w:i/>
        </w:rPr>
        <w:t>mattoïde</w:t>
      </w:r>
      <w:r w:rsidRPr="00781C58">
        <w:rPr>
          <w:rFonts w:cs="Times New Roman"/>
        </w:rPr>
        <w:t xml:space="preserve">. Le </w:t>
      </w:r>
      <w:r w:rsidRPr="00781C58">
        <w:rPr>
          <w:rFonts w:cs="Times New Roman"/>
          <w:i/>
        </w:rPr>
        <w:t>mattoïde</w:t>
      </w:r>
      <w:r w:rsidRPr="00781C58">
        <w:rPr>
          <w:rFonts w:cs="Times New Roman"/>
        </w:rPr>
        <w:t>, invention de Lombroso, est l</w:t>
      </w:r>
      <w:r>
        <w:rPr>
          <w:rFonts w:cs="Times New Roman"/>
        </w:rPr>
        <w:t>’</w:t>
      </w:r>
      <w:r w:rsidRPr="00781C58">
        <w:rPr>
          <w:rFonts w:cs="Times New Roman"/>
        </w:rPr>
        <w:t>être qui touche par quelque côté à la folie</w:t>
      </w:r>
      <w:r>
        <w:rPr>
          <w:rFonts w:cs="Times New Roman"/>
        </w:rPr>
        <w:t> :</w:t>
      </w:r>
      <w:r w:rsidRPr="00781C58">
        <w:rPr>
          <w:rFonts w:cs="Times New Roman"/>
        </w:rPr>
        <w:t xml:space="preserve"> pour Lombroso c</w:t>
      </w:r>
      <w:r>
        <w:rPr>
          <w:rFonts w:cs="Times New Roman"/>
        </w:rPr>
        <w:t>’</w:t>
      </w:r>
      <w:r w:rsidRPr="00781C58">
        <w:rPr>
          <w:rFonts w:cs="Times New Roman"/>
        </w:rPr>
        <w:t>est, au fond, une sorte de fou</w:t>
      </w:r>
      <w:r>
        <w:rPr>
          <w:rFonts w:cs="Times New Roman"/>
        </w:rPr>
        <w:t> ;</w:t>
      </w:r>
      <w:r w:rsidRPr="00781C58">
        <w:rPr>
          <w:rFonts w:cs="Times New Roman"/>
        </w:rPr>
        <w:t xml:space="preserve"> mais il n</w:t>
      </w:r>
      <w:r>
        <w:rPr>
          <w:rFonts w:cs="Times New Roman"/>
        </w:rPr>
        <w:t>’</w:t>
      </w:r>
      <w:r w:rsidRPr="00781C58">
        <w:rPr>
          <w:rFonts w:cs="Times New Roman"/>
        </w:rPr>
        <w:t>est point assez fou pour qu</w:t>
      </w:r>
      <w:r>
        <w:rPr>
          <w:rFonts w:cs="Times New Roman"/>
        </w:rPr>
        <w:t>’</w:t>
      </w:r>
      <w:r w:rsidRPr="00781C58">
        <w:rPr>
          <w:rFonts w:cs="Times New Roman"/>
        </w:rPr>
        <w:t>il soit possible de le colloquer dans un asile d</w:t>
      </w:r>
      <w:r>
        <w:rPr>
          <w:rFonts w:cs="Times New Roman"/>
        </w:rPr>
        <w:t>’</w:t>
      </w:r>
      <w:r w:rsidRPr="00781C58">
        <w:rPr>
          <w:rFonts w:cs="Times New Roman"/>
        </w:rPr>
        <w:t>aliénés</w:t>
      </w:r>
      <w:r>
        <w:rPr>
          <w:rFonts w:cs="Times New Roman"/>
        </w:rPr>
        <w:t> :</w:t>
      </w:r>
      <w:r w:rsidRPr="00781C58">
        <w:rPr>
          <w:rFonts w:cs="Times New Roman"/>
        </w:rPr>
        <w:t xml:space="preserve"> il ne scandalise pas les passants, il n</w:t>
      </w:r>
      <w:r>
        <w:rPr>
          <w:rFonts w:cs="Times New Roman"/>
        </w:rPr>
        <w:t>’</w:t>
      </w:r>
      <w:r w:rsidRPr="00781C58">
        <w:rPr>
          <w:rFonts w:cs="Times New Roman"/>
        </w:rPr>
        <w:t>est pas immédiatement dangereux, mais il peut le devenir si l</w:t>
      </w:r>
      <w:r>
        <w:rPr>
          <w:rFonts w:cs="Times New Roman"/>
        </w:rPr>
        <w:t>’</w:t>
      </w:r>
      <w:r w:rsidRPr="00781C58">
        <w:rPr>
          <w:rFonts w:cs="Times New Roman"/>
        </w:rPr>
        <w:t>on prête l</w:t>
      </w:r>
      <w:r>
        <w:rPr>
          <w:rFonts w:cs="Times New Roman"/>
        </w:rPr>
        <w:t>’</w:t>
      </w:r>
      <w:r w:rsidRPr="00781C58">
        <w:rPr>
          <w:rFonts w:cs="Times New Roman"/>
        </w:rPr>
        <w:t>oreille à ses discours</w:t>
      </w:r>
      <w:r>
        <w:rPr>
          <w:rFonts w:cs="Times New Roman"/>
        </w:rPr>
        <w:t> ;</w:t>
      </w:r>
      <w:r w:rsidRPr="00781C58">
        <w:rPr>
          <w:rFonts w:cs="Times New Roman"/>
        </w:rPr>
        <w:t xml:space="preserve"> il n</w:t>
      </w:r>
      <w:r>
        <w:rPr>
          <w:rFonts w:cs="Times New Roman"/>
        </w:rPr>
        <w:t>’</w:t>
      </w:r>
      <w:r w:rsidRPr="00781C58">
        <w:rPr>
          <w:rFonts w:cs="Times New Roman"/>
        </w:rPr>
        <w:t xml:space="preserve">a pas le cerveau en ordre, </w:t>
      </w:r>
      <w:r w:rsidRPr="00781C58">
        <w:rPr>
          <w:rFonts w:cs="Times New Roman"/>
          <w:i/>
        </w:rPr>
        <w:t>il ne pense pas comme tout le monde</w:t>
      </w:r>
      <w:r>
        <w:rPr>
          <w:rFonts w:cs="Times New Roman"/>
        </w:rPr>
        <w:t> ;</w:t>
      </w:r>
      <w:r w:rsidRPr="00781C58">
        <w:rPr>
          <w:rFonts w:cs="Times New Roman"/>
        </w:rPr>
        <w:t xml:space="preserve"> d</w:t>
      </w:r>
      <w:r>
        <w:rPr>
          <w:rFonts w:cs="Times New Roman"/>
        </w:rPr>
        <w:t>’</w:t>
      </w:r>
      <w:r w:rsidRPr="00781C58">
        <w:rPr>
          <w:rFonts w:cs="Times New Roman"/>
        </w:rPr>
        <w:t xml:space="preserve">autre part, souvent il a la langue déliée, il est capable de séduire, de convaincre, de subjuguer les </w:t>
      </w:r>
      <w:r>
        <w:rPr>
          <w:rFonts w:cs="Times New Roman"/>
        </w:rPr>
        <w:t>« </w:t>
      </w:r>
      <w:r w:rsidRPr="00781C58">
        <w:rPr>
          <w:rFonts w:cs="Times New Roman"/>
        </w:rPr>
        <w:t>hommes normaux</w:t>
      </w:r>
      <w:r w:rsidR="00050857">
        <w:rPr>
          <w:rFonts w:cs="Times New Roman"/>
        </w:rPr>
        <w:t> »</w:t>
      </w:r>
      <w:r w:rsidRPr="00781C58">
        <w:rPr>
          <w:rFonts w:cs="Times New Roman"/>
        </w:rPr>
        <w:t xml:space="preserve"> qui, selon les théories de Lombroso, ne sont pas des plus malins. L</w:t>
      </w:r>
      <w:r>
        <w:rPr>
          <w:rFonts w:cs="Times New Roman"/>
        </w:rPr>
        <w:t>’</w:t>
      </w:r>
      <w:r w:rsidRPr="00781C58">
        <w:rPr>
          <w:rFonts w:cs="Times New Roman"/>
        </w:rPr>
        <w:t xml:space="preserve">homme normal en effet </w:t>
      </w:r>
      <w:r w:rsidRPr="003326E0">
        <w:rPr>
          <w:rStyle w:val="quotec"/>
        </w:rPr>
        <w:t>« n’est ni le lettré, ni l’érudit : c’est l’homm</w:t>
      </w:r>
      <w:r w:rsidR="003326E0">
        <w:rPr>
          <w:rStyle w:val="quotec"/>
        </w:rPr>
        <w:t>e qui travaille et qui mange</w:t>
      </w:r>
      <w:r w:rsidR="003326E0">
        <w:rPr>
          <w:rStyle w:val="Appelnotedebasdep"/>
          <w:color w:val="0070C0"/>
        </w:rPr>
        <w:footnoteReference w:id="17"/>
      </w:r>
      <w:r w:rsidR="00050857" w:rsidRPr="003326E0">
        <w:rPr>
          <w:rStyle w:val="quotec"/>
        </w:rPr>
        <w:t> »</w:t>
      </w:r>
      <w:r w:rsidRPr="00781C58">
        <w:rPr>
          <w:rFonts w:cs="Times New Roman"/>
        </w:rPr>
        <w:t>. Il réfléchit peu, les grands problèmes</w:t>
      </w:r>
      <w:r w:rsidR="003326E0">
        <w:rPr>
          <w:rFonts w:cs="Times New Roman"/>
        </w:rPr>
        <w:t xml:space="preserve"> </w:t>
      </w:r>
      <w:r w:rsidRPr="00781C58">
        <w:rPr>
          <w:rFonts w:cs="Times New Roman"/>
        </w:rPr>
        <w:t>humains ne le préoccupent guère</w:t>
      </w:r>
      <w:r>
        <w:rPr>
          <w:rFonts w:cs="Times New Roman"/>
        </w:rPr>
        <w:t> :</w:t>
      </w:r>
      <w:r w:rsidRPr="00781C58">
        <w:rPr>
          <w:rFonts w:cs="Times New Roman"/>
        </w:rPr>
        <w:t xml:space="preserve"> c</w:t>
      </w:r>
      <w:r>
        <w:rPr>
          <w:rFonts w:cs="Times New Roman"/>
        </w:rPr>
        <w:t>’</w:t>
      </w:r>
      <w:r w:rsidRPr="00781C58">
        <w:rPr>
          <w:rFonts w:cs="Times New Roman"/>
        </w:rPr>
        <w:t xml:space="preserve">est un être inerte, conservateur par essence, misonéiste. </w:t>
      </w:r>
      <w:r w:rsidRPr="003326E0">
        <w:rPr>
          <w:rStyle w:val="quotec"/>
        </w:rPr>
        <w:t xml:space="preserve">« L’homme, naturellement, éternellement conservateur, n’aurait jamais progressé sans la combinaison de circonstances extraordinaires qui le mettaient dans la nécessité de supporter la douleur de l’innovation pour soulager d’autres douleurs plus grandes, et de l’apparition de quelques </w:t>
      </w:r>
      <w:r w:rsidRPr="003326E0">
        <w:rPr>
          <w:rStyle w:val="quotec"/>
        </w:rPr>
        <w:lastRenderedPageBreak/>
        <w:t>hommes singuliers comme les fous de génie et les mattoïdes, qui, ayant de par leur organisation anormale un altruisme exagéré et une activité cérébrale supérieure de beaucoup à celle de leurs contemporains, devancent les événements,</w:t>
      </w:r>
      <w:r w:rsidR="003326E0">
        <w:rPr>
          <w:rStyle w:val="quotec"/>
        </w:rPr>
        <w:t xml:space="preserve"> entraînent aux innovations</w:t>
      </w:r>
      <w:r w:rsidR="003326E0">
        <w:rPr>
          <w:rStyle w:val="Appelnotedebasdep"/>
          <w:color w:val="0070C0"/>
        </w:rPr>
        <w:footnoteReference w:id="18"/>
      </w:r>
      <w:r w:rsidR="003326E0">
        <w:rPr>
          <w:rStyle w:val="quotec"/>
        </w:rPr>
        <w:t>…</w:t>
      </w:r>
      <w:r w:rsidRPr="003326E0">
        <w:rPr>
          <w:rStyle w:val="quotec"/>
        </w:rPr>
        <w:t> »</w:t>
      </w:r>
      <w:r w:rsidRPr="00781C58">
        <w:rPr>
          <w:rFonts w:cs="Times New Roman"/>
        </w:rPr>
        <w:t xml:space="preserve"> Telles sont les vues de Lombroso sur la philosophie de l</w:t>
      </w:r>
      <w:r>
        <w:rPr>
          <w:rFonts w:cs="Times New Roman"/>
        </w:rPr>
        <w:t>’</w:t>
      </w:r>
      <w:r w:rsidRPr="00781C58">
        <w:rPr>
          <w:rFonts w:cs="Times New Roman"/>
        </w:rPr>
        <w:t>histoire</w:t>
      </w:r>
      <w:r>
        <w:rPr>
          <w:rFonts w:cs="Times New Roman"/>
        </w:rPr>
        <w:t> !</w:t>
      </w:r>
    </w:p>
    <w:p w14:paraId="63C419EA" w14:textId="77777777" w:rsidR="005F258A" w:rsidRPr="00781C58" w:rsidRDefault="00781C58" w:rsidP="003326E0">
      <w:pPr>
        <w:pStyle w:val="Corpsdetexte"/>
      </w:pPr>
      <w:r w:rsidRPr="00781C58">
        <w:t>Ainsi l</w:t>
      </w:r>
      <w:r>
        <w:t>’</w:t>
      </w:r>
      <w:r w:rsidRPr="00781C58">
        <w:t>homme médiocre est proclamé le seul normal, le seul raisonnable. D</w:t>
      </w:r>
      <w:r>
        <w:t>’</w:t>
      </w:r>
      <w:r w:rsidRPr="00781C58">
        <w:t>une manière assez déshonorante pour lui, il est vrai, puisqu</w:t>
      </w:r>
      <w:r>
        <w:t>’</w:t>
      </w:r>
      <w:r w:rsidRPr="00781C58">
        <w:t>il est dûment reconnu qu</w:t>
      </w:r>
      <w:r>
        <w:t>’</w:t>
      </w:r>
      <w:r w:rsidRPr="00781C58">
        <w:t>il n</w:t>
      </w:r>
      <w:r>
        <w:t>’</w:t>
      </w:r>
      <w:r w:rsidRPr="00781C58">
        <w:t>exerce sur autrui aucune action, qu</w:t>
      </w:r>
      <w:r>
        <w:t>’</w:t>
      </w:r>
      <w:r w:rsidRPr="00781C58">
        <w:t>il demeure sur place, qu</w:t>
      </w:r>
      <w:r>
        <w:t>’</w:t>
      </w:r>
      <w:r w:rsidRPr="00781C58">
        <w:t>il croupit dans son marais, la vie durant. Mais qu</w:t>
      </w:r>
      <w:r>
        <w:t>’</w:t>
      </w:r>
      <w:r w:rsidRPr="00781C58">
        <w:t>importe</w:t>
      </w:r>
      <w:r>
        <w:t> !</w:t>
      </w:r>
      <w:r w:rsidRPr="00781C58">
        <w:t xml:space="preserve"> on lui déclare qu</w:t>
      </w:r>
      <w:r>
        <w:t>’</w:t>
      </w:r>
      <w:r w:rsidRPr="00781C58">
        <w:t>il est sain de croupir dans le marais, que c</w:t>
      </w:r>
      <w:r>
        <w:t>’</w:t>
      </w:r>
      <w:r w:rsidR="00F67980">
        <w:t>est là une ver</w:t>
      </w:r>
      <w:r w:rsidRPr="00781C58">
        <w:t>tu, un devoir social. On lui enseigne que ceux qui cherchent à se dégager de la vase sont des fous. Il a le droit d</w:t>
      </w:r>
      <w:r>
        <w:t>’</w:t>
      </w:r>
      <w:r w:rsidRPr="00781C58">
        <w:t>être fier de lui-même</w:t>
      </w:r>
      <w:r>
        <w:t> :</w:t>
      </w:r>
      <w:r w:rsidRPr="00781C58">
        <w:t xml:space="preserve"> personne désormais ne lui est supérieur. Ces génies, qu</w:t>
      </w:r>
      <w:r>
        <w:t>’</w:t>
      </w:r>
      <w:r w:rsidRPr="00781C58">
        <w:t>on l</w:t>
      </w:r>
      <w:r>
        <w:t>’</w:t>
      </w:r>
      <w:r w:rsidRPr="00781C58">
        <w:t>obligeait naguère à respecter, ne sont plus même ses égaux</w:t>
      </w:r>
      <w:r>
        <w:t> :</w:t>
      </w:r>
      <w:r w:rsidRPr="00781C58">
        <w:t xml:space="preserve"> il peut les mépriser, il peut regarder leurs œuvres avec un sourire indulgent, comme les produits d</w:t>
      </w:r>
      <w:r>
        <w:t>’</w:t>
      </w:r>
      <w:r w:rsidRPr="00781C58">
        <w:t xml:space="preserve">imaginations malades, de cerveaux fêlés. </w:t>
      </w:r>
      <w:r w:rsidR="00050857">
        <w:t>— </w:t>
      </w:r>
      <w:r w:rsidRPr="00781C58">
        <w:t>La bruyante gaîté du triomphe des médiocres cache pourtant une inquiétude encore</w:t>
      </w:r>
      <w:r>
        <w:t> :</w:t>
      </w:r>
      <w:r w:rsidRPr="00781C58">
        <w:t xml:space="preserve"> les génies, les passionnés, les révolutionnaires</w:t>
      </w:r>
      <w:r w:rsidR="00F67980">
        <w:t xml:space="preserve"> </w:t>
      </w:r>
      <w:r w:rsidRPr="00781C58">
        <w:t>sont quand même les plus forts, les mieux doués</w:t>
      </w:r>
      <w:r>
        <w:t> ;</w:t>
      </w:r>
      <w:r w:rsidRPr="00781C58">
        <w:t xml:space="preserve"> malgré tout, la foule subira leur ascendant, sera entraînée par eux. S</w:t>
      </w:r>
      <w:r>
        <w:t>’</w:t>
      </w:r>
      <w:r w:rsidRPr="00781C58">
        <w:t xml:space="preserve">ils ont pu, </w:t>
      </w:r>
      <w:r w:rsidRPr="00F67980">
        <w:rPr>
          <w:rStyle w:val="quotec"/>
        </w:rPr>
        <w:t>« en dédaignant et en surmontant les obstacles qui auraient effrayé tout froid calculateur, hâter pour des siècles entiers l’</w:t>
      </w:r>
      <w:r w:rsidR="00F67980">
        <w:rPr>
          <w:rStyle w:val="quotec"/>
        </w:rPr>
        <w:t>éclosion de la vérité</w:t>
      </w:r>
      <w:r w:rsidR="00F67980">
        <w:rPr>
          <w:rStyle w:val="Appelnotedebasdep"/>
          <w:color w:val="0070C0"/>
        </w:rPr>
        <w:footnoteReference w:id="19"/>
      </w:r>
      <w:r w:rsidR="00050857" w:rsidRPr="00F67980">
        <w:rPr>
          <w:rStyle w:val="quotec"/>
        </w:rPr>
        <w:t> »</w:t>
      </w:r>
      <w:r w:rsidRPr="00781C58">
        <w:t>, ils le peuvent encore. Comment garantir contre eux l</w:t>
      </w:r>
      <w:r>
        <w:t>’</w:t>
      </w:r>
      <w:r w:rsidRPr="00781C58">
        <w:t>homme normal</w:t>
      </w:r>
      <w:r>
        <w:t> ?</w:t>
      </w:r>
    </w:p>
    <w:p w14:paraId="752312A7" w14:textId="121C85AC" w:rsidR="00F67980" w:rsidRDefault="00781C58" w:rsidP="003326E0">
      <w:pPr>
        <w:pStyle w:val="Corpsdetexte"/>
        <w:rPr>
          <w:rFonts w:cs="Times New Roman"/>
        </w:rPr>
      </w:pPr>
      <w:r w:rsidRPr="00781C58">
        <w:rPr>
          <w:rFonts w:cs="Times New Roman"/>
        </w:rPr>
        <w:t>C</w:t>
      </w:r>
      <w:r>
        <w:rPr>
          <w:rFonts w:cs="Times New Roman"/>
        </w:rPr>
        <w:t>’</w:t>
      </w:r>
      <w:r w:rsidRPr="00781C58">
        <w:rPr>
          <w:rFonts w:cs="Times New Roman"/>
        </w:rPr>
        <w:t>est ici que l</w:t>
      </w:r>
      <w:r>
        <w:rPr>
          <w:rFonts w:cs="Times New Roman"/>
        </w:rPr>
        <w:t>’</w:t>
      </w:r>
      <w:r w:rsidRPr="00781C58">
        <w:rPr>
          <w:rFonts w:cs="Times New Roman"/>
        </w:rPr>
        <w:t>utilité pratique des théories de Lombroso sur l</w:t>
      </w:r>
      <w:r>
        <w:rPr>
          <w:rFonts w:cs="Times New Roman"/>
        </w:rPr>
        <w:t>’</w:t>
      </w:r>
      <w:r w:rsidRPr="00781C58">
        <w:rPr>
          <w:rFonts w:cs="Times New Roman"/>
        </w:rPr>
        <w:t>épilepsie apparaît. L</w:t>
      </w:r>
      <w:r>
        <w:rPr>
          <w:rFonts w:cs="Times New Roman"/>
        </w:rPr>
        <w:t>’</w:t>
      </w:r>
      <w:r w:rsidRPr="00781C58">
        <w:rPr>
          <w:rFonts w:cs="Times New Roman"/>
        </w:rPr>
        <w:t>assimilation du criminel-né à l</w:t>
      </w:r>
      <w:r>
        <w:rPr>
          <w:rFonts w:cs="Times New Roman"/>
        </w:rPr>
        <w:t>’</w:t>
      </w:r>
      <w:r w:rsidRPr="00781C58">
        <w:rPr>
          <w:rFonts w:cs="Times New Roman"/>
        </w:rPr>
        <w:t xml:space="preserve">épileptique (et la plupart des criminels peuvent passer pour criminels-nés, grâce au système Lombroso), la nature </w:t>
      </w:r>
      <w:r>
        <w:rPr>
          <w:rFonts w:cs="Times New Roman"/>
        </w:rPr>
        <w:t>« </w:t>
      </w:r>
      <w:r w:rsidRPr="00781C58">
        <w:rPr>
          <w:rFonts w:cs="Times New Roman"/>
        </w:rPr>
        <w:t>épileptoïde</w:t>
      </w:r>
      <w:r w:rsidR="00050857">
        <w:rPr>
          <w:rFonts w:cs="Times New Roman"/>
        </w:rPr>
        <w:t> »</w:t>
      </w:r>
      <w:r w:rsidRPr="00781C58">
        <w:rPr>
          <w:rFonts w:cs="Times New Roman"/>
        </w:rPr>
        <w:t xml:space="preserve"> des criminels par passion, des révolutionnaires, des génies, et autres idées analogues, fournissent des moyens de </w:t>
      </w:r>
      <w:r>
        <w:rPr>
          <w:rFonts w:cs="Times New Roman"/>
        </w:rPr>
        <w:t>« </w:t>
      </w:r>
      <w:r w:rsidRPr="00781C58">
        <w:rPr>
          <w:rFonts w:cs="Times New Roman"/>
        </w:rPr>
        <w:t>défense sociale</w:t>
      </w:r>
      <w:r>
        <w:rPr>
          <w:rFonts w:cs="Times New Roman"/>
        </w:rPr>
        <w:t> »</w:t>
      </w:r>
      <w:r w:rsidRPr="00781C58">
        <w:rPr>
          <w:rFonts w:cs="Times New Roman"/>
        </w:rPr>
        <w:t xml:space="preserve"> excessivement simples et d</w:t>
      </w:r>
      <w:r>
        <w:rPr>
          <w:rFonts w:cs="Times New Roman"/>
        </w:rPr>
        <w:t>’</w:t>
      </w:r>
      <w:r w:rsidRPr="00781C58">
        <w:rPr>
          <w:rFonts w:cs="Times New Roman"/>
        </w:rPr>
        <w:t xml:space="preserve">une application commode. Lombroso a </w:t>
      </w:r>
      <w:del w:id="53" w:author="Marguerite-Marie Bordry" w:date="2018-12-11T16:01:00Z">
        <w:r w:rsidRPr="00781C58" w:rsidDel="006A7F04">
          <w:rPr>
            <w:rFonts w:cs="Times New Roman"/>
          </w:rPr>
          <w:delText xml:space="preserve">lui </w:delText>
        </w:r>
      </w:del>
      <w:ins w:id="54" w:author="Marguerite-Marie Bordry" w:date="2018-12-11T16:01:00Z">
        <w:r w:rsidR="006A7F04" w:rsidRPr="00781C58">
          <w:rPr>
            <w:rFonts w:cs="Times New Roman"/>
          </w:rPr>
          <w:t>lui</w:t>
        </w:r>
        <w:r w:rsidR="006A7F04">
          <w:rPr>
            <w:rFonts w:cs="Times New Roman"/>
          </w:rPr>
          <w:t>-</w:t>
        </w:r>
      </w:ins>
      <w:r w:rsidRPr="00781C58">
        <w:rPr>
          <w:rFonts w:cs="Times New Roman"/>
        </w:rPr>
        <w:t xml:space="preserve">même donné à ce sujet des indications très nettes dans son livre </w:t>
      </w:r>
      <w:r w:rsidRPr="00781C58">
        <w:rPr>
          <w:rFonts w:cs="Times New Roman"/>
          <w:i/>
        </w:rPr>
        <w:t>Les Anarchistes</w:t>
      </w:r>
      <w:r>
        <w:rPr>
          <w:rFonts w:cs="Times New Roman"/>
        </w:rPr>
        <w:t> :</w:t>
      </w:r>
    </w:p>
    <w:p w14:paraId="5D8F790B" w14:textId="77777777" w:rsidR="005F258A" w:rsidRPr="00781C58" w:rsidRDefault="00781C58" w:rsidP="00F67980">
      <w:pPr>
        <w:pStyle w:val="quote"/>
      </w:pPr>
      <w:r>
        <w:t>« </w:t>
      </w:r>
      <w:r w:rsidRPr="00781C58">
        <w:t>La répression violente, écrit-il, a le tort d</w:t>
      </w:r>
      <w:r>
        <w:t>’</w:t>
      </w:r>
      <w:r w:rsidRPr="00781C58">
        <w:t>enorgueillir les anarchistes, de leur faire croire qu</w:t>
      </w:r>
      <w:r>
        <w:t>’</w:t>
      </w:r>
      <w:r w:rsidRPr="00781C58">
        <w:t>ils pèsent sur les destins des peuples…</w:t>
      </w:r>
    </w:p>
    <w:p w14:paraId="642375E2" w14:textId="77777777" w:rsidR="005F258A" w:rsidRPr="00781C58" w:rsidRDefault="00781C58" w:rsidP="00F67980">
      <w:pPr>
        <w:pStyle w:val="quote"/>
      </w:pPr>
      <w:r>
        <w:t>« </w:t>
      </w:r>
      <w:r w:rsidRPr="00781C58">
        <w:t>… Au contraire, l</w:t>
      </w:r>
      <w:r>
        <w:t>’</w:t>
      </w:r>
      <w:r w:rsidRPr="00781C58">
        <w:t>internement dans des maisons de fous, au moins de tous ceux qui sont épileptiques ou hystériques, serait une mesure plus pratique, spécialement en France, où le ridicule tue. Car les martyrs sont vénérés, tandis que l</w:t>
      </w:r>
      <w:r>
        <w:t>’</w:t>
      </w:r>
      <w:r w:rsidRPr="00781C58">
        <w:t xml:space="preserve">on rit des fous </w:t>
      </w:r>
      <w:r w:rsidR="00050857">
        <w:t>— </w:t>
      </w:r>
      <w:r w:rsidRPr="00781C58">
        <w:t>et un homme ridicule n</w:t>
      </w:r>
      <w:r>
        <w:t>’</w:t>
      </w:r>
      <w:r w:rsidRPr="00781C58">
        <w:t>est jamais danger</w:t>
      </w:r>
      <w:r w:rsidR="00F67980">
        <w:t>eux</w:t>
      </w:r>
      <w:r w:rsidR="00F67980">
        <w:rPr>
          <w:rStyle w:val="Appelnotedebasdep"/>
        </w:rPr>
        <w:footnoteReference w:id="20"/>
      </w:r>
      <w:r w:rsidRPr="00781C58">
        <w:t>.</w:t>
      </w:r>
      <w:r w:rsidR="00050857">
        <w:t> »</w:t>
      </w:r>
    </w:p>
    <w:p w14:paraId="3F6E459B" w14:textId="77777777" w:rsidR="005F258A" w:rsidRPr="00781C58" w:rsidRDefault="00781C58" w:rsidP="003326E0">
      <w:pPr>
        <w:pStyle w:val="Corpsdetexte"/>
        <w:rPr>
          <w:rFonts w:cs="Times New Roman"/>
        </w:rPr>
      </w:pPr>
      <w:r w:rsidRPr="00781C58">
        <w:rPr>
          <w:rFonts w:cs="Times New Roman"/>
        </w:rPr>
        <w:lastRenderedPageBreak/>
        <w:t>Observez combien Lombroso se montrait avisé en reculant à l</w:t>
      </w:r>
      <w:r>
        <w:rPr>
          <w:rFonts w:cs="Times New Roman"/>
        </w:rPr>
        <w:t>’</w:t>
      </w:r>
      <w:r w:rsidRPr="00781C58">
        <w:rPr>
          <w:rFonts w:cs="Times New Roman"/>
        </w:rPr>
        <w:t>infini les bornes de l</w:t>
      </w:r>
      <w:r>
        <w:rPr>
          <w:rFonts w:cs="Times New Roman"/>
        </w:rPr>
        <w:t>’</w:t>
      </w:r>
      <w:r w:rsidRPr="00781C58">
        <w:rPr>
          <w:rFonts w:cs="Times New Roman"/>
        </w:rPr>
        <w:t>épilepsie, de manière à pouvoir y faire rentrer le premier cas</w:t>
      </w:r>
      <w:r w:rsidR="00F67980">
        <w:rPr>
          <w:rFonts w:cs="Times New Roman"/>
        </w:rPr>
        <w:t xml:space="preserve"> </w:t>
      </w:r>
      <w:r w:rsidRPr="00781C58">
        <w:rPr>
          <w:rFonts w:cs="Times New Roman"/>
        </w:rPr>
        <w:t>venu, combien le manque de précision de ses diagnostics rend le système qu</w:t>
      </w:r>
      <w:r>
        <w:rPr>
          <w:rFonts w:cs="Times New Roman"/>
        </w:rPr>
        <w:t>’</w:t>
      </w:r>
      <w:r w:rsidRPr="00781C58">
        <w:rPr>
          <w:rFonts w:cs="Times New Roman"/>
        </w:rPr>
        <w:t>il préconise d</w:t>
      </w:r>
      <w:r>
        <w:rPr>
          <w:rFonts w:cs="Times New Roman"/>
        </w:rPr>
        <w:t>’</w:t>
      </w:r>
      <w:r w:rsidRPr="00781C58">
        <w:rPr>
          <w:rFonts w:cs="Times New Roman"/>
        </w:rPr>
        <w:t>une application large et facile.</w:t>
      </w:r>
    </w:p>
    <w:p w14:paraId="0471115F" w14:textId="77777777" w:rsidR="005F258A" w:rsidRPr="00781C58" w:rsidRDefault="00781C58" w:rsidP="003326E0">
      <w:pPr>
        <w:pStyle w:val="Corpsdetexte"/>
        <w:rPr>
          <w:rFonts w:cs="Times New Roman"/>
        </w:rPr>
      </w:pPr>
      <w:r w:rsidRPr="00781C58">
        <w:rPr>
          <w:rFonts w:cs="Times New Roman"/>
        </w:rPr>
        <w:t>Voici quelques mesures de police que tous les États pourraient, selon lui, prendre de commun accord contre les anarchistes</w:t>
      </w:r>
      <w:r>
        <w:rPr>
          <w:rFonts w:cs="Times New Roman"/>
        </w:rPr>
        <w:t> :</w:t>
      </w:r>
      <w:r w:rsidRPr="00781C58">
        <w:rPr>
          <w:rFonts w:cs="Times New Roman"/>
        </w:rPr>
        <w:t xml:space="preserve"> </w:t>
      </w:r>
      <w:r w:rsidRPr="00F67980">
        <w:rPr>
          <w:rStyle w:val="quotec"/>
        </w:rPr>
        <w:t xml:space="preserve">« La photographie générale de tous les adeptes de l’anarchie militante, l’obligation internationale de signaler les déplacements des personnages les plus dangereux, l’envoi aux manicômes de tous les épileptiques monomanes et mattoïdes atteints d’anarchisme </w:t>
      </w:r>
      <w:r w:rsidR="00050857" w:rsidRPr="00F67980">
        <w:rPr>
          <w:rStyle w:val="quotec"/>
        </w:rPr>
        <w:t>— </w:t>
      </w:r>
      <w:r w:rsidRPr="00F67980">
        <w:rPr>
          <w:rStyle w:val="quotec"/>
        </w:rPr>
        <w:t>mesure beaucoup plus sérieuse qu’on ne le croirait au premier abord —, la séquestration perpétuelle des individus les plus dangereux, à peine ont-ils commis un grave délit de droit commun, autant que possible dans les îles lointaines de l’Océanie ; la démonstration sous forme populaire et anecdotique, répandue à des milliers d’exemplaires, de leurs absurdités, l’ordre de laisser les populations libres de manifester contre eux, même par la violence : créant ainsi une vraie légende anti-anarchiste populaire dans le milieu même qu’ils</w:t>
      </w:r>
      <w:r w:rsidR="00F67980">
        <w:rPr>
          <w:rStyle w:val="quotec"/>
        </w:rPr>
        <w:t xml:space="preserve"> cherchent à séduire le plus</w:t>
      </w:r>
      <w:r w:rsidR="00F67980">
        <w:rPr>
          <w:rStyle w:val="Appelnotedebasdep"/>
          <w:color w:val="0070C0"/>
        </w:rPr>
        <w:footnoteReference w:id="21"/>
      </w:r>
      <w:r w:rsidRPr="00F67980">
        <w:rPr>
          <w:rStyle w:val="quotec"/>
        </w:rPr>
        <w:t>.</w:t>
      </w:r>
      <w:r w:rsidR="00050857" w:rsidRPr="00F67980">
        <w:rPr>
          <w:rStyle w:val="quotec"/>
        </w:rPr>
        <w:t> »</w:t>
      </w:r>
    </w:p>
    <w:p w14:paraId="00B4169F" w14:textId="77777777" w:rsidR="005F258A" w:rsidRPr="00781C58" w:rsidRDefault="00781C58" w:rsidP="003326E0">
      <w:pPr>
        <w:pStyle w:val="Corpsdetexte"/>
        <w:rPr>
          <w:rFonts w:cs="Times New Roman"/>
        </w:rPr>
      </w:pPr>
      <w:r w:rsidRPr="00781C58">
        <w:rPr>
          <w:rFonts w:cs="Times New Roman"/>
        </w:rPr>
        <w:t>On voit que Lombroso mérite d</w:t>
      </w:r>
      <w:r>
        <w:rPr>
          <w:rFonts w:cs="Times New Roman"/>
        </w:rPr>
        <w:t>’</w:t>
      </w:r>
      <w:r w:rsidRPr="00781C58">
        <w:rPr>
          <w:rFonts w:cs="Times New Roman"/>
        </w:rPr>
        <w:t xml:space="preserve">être mis au nombre des plus fermes soutiens de la société. Il ne recule devant aucun moyen, fût-ce le plus illégal, pour la sauver, </w:t>
      </w:r>
      <w:r w:rsidR="00050857">
        <w:rPr>
          <w:rFonts w:cs="Times New Roman"/>
        </w:rPr>
        <w:t>— </w:t>
      </w:r>
      <w:r w:rsidRPr="00781C58">
        <w:rPr>
          <w:rFonts w:cs="Times New Roman"/>
        </w:rPr>
        <w:t>d</w:t>
      </w:r>
      <w:r>
        <w:rPr>
          <w:rFonts w:cs="Times New Roman"/>
        </w:rPr>
        <w:t>’</w:t>
      </w:r>
      <w:r w:rsidRPr="00781C58">
        <w:rPr>
          <w:rFonts w:cs="Times New Roman"/>
        </w:rPr>
        <w:t>accord en cela avec les gouvernements. Mais son idée favorite, sa plus… géniale idée est assurément celle d</w:t>
      </w:r>
      <w:r>
        <w:rPr>
          <w:rFonts w:cs="Times New Roman"/>
        </w:rPr>
        <w:t>’</w:t>
      </w:r>
      <w:r w:rsidRPr="00781C58">
        <w:rPr>
          <w:rFonts w:cs="Times New Roman"/>
        </w:rPr>
        <w:t>envoyer aux petites maisons les gens qui dérangent la digestion paisible des hommes normaux. Aussi cette idée a-t-elle été accueillie avec enthousiasme par la majorité des bourgeois</w:t>
      </w:r>
      <w:r>
        <w:rPr>
          <w:rFonts w:cs="Times New Roman"/>
        </w:rPr>
        <w:t> :</w:t>
      </w:r>
      <w:r w:rsidRPr="00781C58">
        <w:rPr>
          <w:rFonts w:cs="Times New Roman"/>
        </w:rPr>
        <w:t xml:space="preserve"> elle permet de se débarrasser</w:t>
      </w:r>
      <w:r w:rsidR="00F67980">
        <w:rPr>
          <w:rFonts w:cs="Times New Roman"/>
        </w:rPr>
        <w:t xml:space="preserve"> </w:t>
      </w:r>
      <w:r w:rsidRPr="00781C58">
        <w:rPr>
          <w:rFonts w:cs="Times New Roman"/>
        </w:rPr>
        <w:t>des gêneurs d</w:t>
      </w:r>
      <w:r>
        <w:rPr>
          <w:rFonts w:cs="Times New Roman"/>
        </w:rPr>
        <w:t>’</w:t>
      </w:r>
      <w:r w:rsidRPr="00781C58">
        <w:rPr>
          <w:rFonts w:cs="Times New Roman"/>
        </w:rPr>
        <w:t>une façon définitive, et de plus elle est philanthropique. Jusqu</w:t>
      </w:r>
      <w:r>
        <w:rPr>
          <w:rFonts w:cs="Times New Roman"/>
        </w:rPr>
        <w:t>’</w:t>
      </w:r>
      <w:r w:rsidRPr="00781C58">
        <w:rPr>
          <w:rFonts w:cs="Times New Roman"/>
        </w:rPr>
        <w:t>ici l</w:t>
      </w:r>
      <w:r>
        <w:rPr>
          <w:rFonts w:cs="Times New Roman"/>
        </w:rPr>
        <w:t>’</w:t>
      </w:r>
      <w:r w:rsidRPr="00781C58">
        <w:rPr>
          <w:rFonts w:cs="Times New Roman"/>
        </w:rPr>
        <w:t>on a rempli les prisons de malheureux malades que l</w:t>
      </w:r>
      <w:r>
        <w:rPr>
          <w:rFonts w:cs="Times New Roman"/>
        </w:rPr>
        <w:t>’</w:t>
      </w:r>
      <w:r w:rsidRPr="00781C58">
        <w:rPr>
          <w:rFonts w:cs="Times New Roman"/>
        </w:rPr>
        <w:t>on soignera désormais avec sollicitude, avec tendresse</w:t>
      </w:r>
      <w:r>
        <w:rPr>
          <w:rFonts w:cs="Times New Roman"/>
        </w:rPr>
        <w:t> !</w:t>
      </w:r>
      <w:r w:rsidRPr="00781C58">
        <w:rPr>
          <w:rFonts w:cs="Times New Roman"/>
        </w:rPr>
        <w:t xml:space="preserve"> On les écartera délicatement de l</w:t>
      </w:r>
      <w:r>
        <w:rPr>
          <w:rFonts w:cs="Times New Roman"/>
        </w:rPr>
        <w:t>’</w:t>
      </w:r>
      <w:r w:rsidRPr="00781C58">
        <w:rPr>
          <w:rFonts w:cs="Times New Roman"/>
        </w:rPr>
        <w:t xml:space="preserve">organisme social, et on les mettra </w:t>
      </w:r>
      <w:r w:rsidRPr="00781C58">
        <w:rPr>
          <w:rFonts w:cs="Times New Roman"/>
          <w:i/>
        </w:rPr>
        <w:t>in pace</w:t>
      </w:r>
      <w:r w:rsidRPr="00781C58">
        <w:rPr>
          <w:rFonts w:cs="Times New Roman"/>
        </w:rPr>
        <w:t xml:space="preserve"> le reste de leur vie en quelque endroit bien séparé du monde. On épargnera même à ces infortunés la peine de commettre quelque infraction aux lois régnantes</w:t>
      </w:r>
      <w:r>
        <w:rPr>
          <w:rFonts w:cs="Times New Roman"/>
        </w:rPr>
        <w:t> :</w:t>
      </w:r>
      <w:r w:rsidR="00F67980">
        <w:rPr>
          <w:rFonts w:cs="Times New Roman"/>
        </w:rPr>
        <w:t xml:space="preserve"> on les colloquera</w:t>
      </w:r>
      <w:r w:rsidRPr="00781C58">
        <w:rPr>
          <w:rFonts w:cs="Times New Roman"/>
        </w:rPr>
        <w:t>, dès que se manifesteront en eux ces signes de dégénérescence que les livres de Lombroso permettent de reconnaître si aisément</w:t>
      </w:r>
      <w:r>
        <w:rPr>
          <w:rFonts w:cs="Times New Roman"/>
        </w:rPr>
        <w:t> !</w:t>
      </w:r>
      <w:r w:rsidRPr="00781C58">
        <w:rPr>
          <w:rFonts w:cs="Times New Roman"/>
        </w:rPr>
        <w:t xml:space="preserve"> N</w:t>
      </w:r>
      <w:r>
        <w:rPr>
          <w:rFonts w:cs="Times New Roman"/>
        </w:rPr>
        <w:t>’</w:t>
      </w:r>
      <w:r w:rsidRPr="00781C58">
        <w:rPr>
          <w:rFonts w:cs="Times New Roman"/>
        </w:rPr>
        <w:t>est-il pas vrai qu</w:t>
      </w:r>
      <w:r>
        <w:rPr>
          <w:rFonts w:cs="Times New Roman"/>
        </w:rPr>
        <w:t>’</w:t>
      </w:r>
      <w:r w:rsidRPr="00781C58">
        <w:rPr>
          <w:rFonts w:cs="Times New Roman"/>
        </w:rPr>
        <w:t>il y a de la générosité, de la noblesse dans cette idée</w:t>
      </w:r>
      <w:r>
        <w:rPr>
          <w:rFonts w:cs="Times New Roman"/>
        </w:rPr>
        <w:t> ?</w:t>
      </w:r>
    </w:p>
    <w:p w14:paraId="17D49294" w14:textId="77777777" w:rsidR="005F258A" w:rsidRPr="00781C58" w:rsidRDefault="00781C58" w:rsidP="00F67980">
      <w:pPr>
        <w:pStyle w:val="Titre3"/>
      </w:pPr>
      <w:r w:rsidRPr="00781C58">
        <w:t>IV</w:t>
      </w:r>
    </w:p>
    <w:p w14:paraId="5107EFD0" w14:textId="77777777" w:rsidR="005F258A" w:rsidRPr="00781C58" w:rsidRDefault="00781C58" w:rsidP="003326E0">
      <w:pPr>
        <w:pStyle w:val="Corpsdetexte"/>
        <w:rPr>
          <w:rFonts w:cs="Times New Roman"/>
        </w:rPr>
      </w:pPr>
      <w:r w:rsidRPr="00781C58">
        <w:rPr>
          <w:rFonts w:cs="Times New Roman"/>
        </w:rPr>
        <w:t>Si l</w:t>
      </w:r>
      <w:r>
        <w:rPr>
          <w:rFonts w:cs="Times New Roman"/>
        </w:rPr>
        <w:t>’</w:t>
      </w:r>
      <w:r w:rsidRPr="00781C58">
        <w:rPr>
          <w:rFonts w:cs="Times New Roman"/>
        </w:rPr>
        <w:t>influence de Lombroso était aussi profonde qu</w:t>
      </w:r>
      <w:r>
        <w:rPr>
          <w:rFonts w:cs="Times New Roman"/>
        </w:rPr>
        <w:t>’</w:t>
      </w:r>
      <w:r w:rsidRPr="00781C58">
        <w:rPr>
          <w:rFonts w:cs="Times New Roman"/>
        </w:rPr>
        <w:t xml:space="preserve">elle est étendue, il y aurait lieu de parler du </w:t>
      </w:r>
      <w:r>
        <w:rPr>
          <w:rFonts w:cs="Times New Roman"/>
          <w:i/>
        </w:rPr>
        <w:t>« </w:t>
      </w:r>
      <w:r w:rsidRPr="00781C58">
        <w:rPr>
          <w:rFonts w:cs="Times New Roman"/>
        </w:rPr>
        <w:t>péril Lombroso</w:t>
      </w:r>
      <w:r>
        <w:rPr>
          <w:rFonts w:cs="Times New Roman"/>
        </w:rPr>
        <w:t> »</w:t>
      </w:r>
      <w:r w:rsidRPr="00781C58">
        <w:rPr>
          <w:rFonts w:cs="Times New Roman"/>
        </w:rPr>
        <w:t>. Heureusement il n</w:t>
      </w:r>
      <w:r>
        <w:rPr>
          <w:rFonts w:cs="Times New Roman"/>
        </w:rPr>
        <w:t>’</w:t>
      </w:r>
      <w:r w:rsidRPr="00781C58">
        <w:rPr>
          <w:rFonts w:cs="Times New Roman"/>
        </w:rPr>
        <w:t>en est rien. Ses erreurs sont trop grossières, son incapacité intellectuelle trop flagrante pour qu</w:t>
      </w:r>
      <w:r>
        <w:rPr>
          <w:rFonts w:cs="Times New Roman"/>
        </w:rPr>
        <w:t>’</w:t>
      </w:r>
      <w:r w:rsidRPr="00781C58">
        <w:rPr>
          <w:rFonts w:cs="Times New Roman"/>
        </w:rPr>
        <w:t xml:space="preserve">il puisse égarer les esprits sérieux. Comme je </w:t>
      </w:r>
      <w:r w:rsidRPr="00781C58">
        <w:rPr>
          <w:rFonts w:cs="Times New Roman"/>
        </w:rPr>
        <w:lastRenderedPageBreak/>
        <w:t>l</w:t>
      </w:r>
      <w:r>
        <w:rPr>
          <w:rFonts w:cs="Times New Roman"/>
        </w:rPr>
        <w:t>’</w:t>
      </w:r>
      <w:r w:rsidRPr="00781C58">
        <w:rPr>
          <w:rFonts w:cs="Times New Roman"/>
        </w:rPr>
        <w:t>ai dit, son influence auprès des véritables savants est nulle</w:t>
      </w:r>
      <w:r>
        <w:rPr>
          <w:rFonts w:cs="Times New Roman"/>
        </w:rPr>
        <w:t> :</w:t>
      </w:r>
      <w:r w:rsidRPr="00781C58">
        <w:rPr>
          <w:rFonts w:cs="Times New Roman"/>
        </w:rPr>
        <w:t xml:space="preserve"> il y a longtemps déjà que l</w:t>
      </w:r>
      <w:r>
        <w:rPr>
          <w:rFonts w:cs="Times New Roman"/>
        </w:rPr>
        <w:t>’</w:t>
      </w:r>
      <w:r w:rsidRPr="00781C58">
        <w:rPr>
          <w:rFonts w:cs="Times New Roman"/>
        </w:rPr>
        <w:t>absurdité de ses théories a</w:t>
      </w:r>
      <w:r w:rsidR="00F67980">
        <w:rPr>
          <w:rFonts w:cs="Times New Roman"/>
        </w:rPr>
        <w:t xml:space="preserve"> été clairement mise au jour</w:t>
      </w:r>
      <w:r w:rsidR="00F67980">
        <w:rPr>
          <w:rStyle w:val="Appelnotedebasdep"/>
          <w:rFonts w:cs="Times New Roman"/>
        </w:rPr>
        <w:footnoteReference w:id="22"/>
      </w:r>
      <w:r w:rsidRPr="00781C58">
        <w:rPr>
          <w:rFonts w:cs="Times New Roman"/>
        </w:rPr>
        <w:t>.Les meilleurs psychiatres modernes citent à peine son nom et l</w:t>
      </w:r>
      <w:r>
        <w:rPr>
          <w:rFonts w:cs="Times New Roman"/>
        </w:rPr>
        <w:t>’</w:t>
      </w:r>
      <w:r w:rsidRPr="00781C58">
        <w:rPr>
          <w:rFonts w:cs="Times New Roman"/>
        </w:rPr>
        <w:t>exécutent en peu de mots. Quant à son succès chez les bourgeois, les hommes médiocres, les journalistes, il n</w:t>
      </w:r>
      <w:r>
        <w:rPr>
          <w:rFonts w:cs="Times New Roman"/>
        </w:rPr>
        <w:t>’</w:t>
      </w:r>
      <w:r w:rsidRPr="00781C58">
        <w:rPr>
          <w:rFonts w:cs="Times New Roman"/>
        </w:rPr>
        <w:t>est inquiétant que par ses effets actuels</w:t>
      </w:r>
      <w:r>
        <w:rPr>
          <w:rFonts w:cs="Times New Roman"/>
        </w:rPr>
        <w:t> :</w:t>
      </w:r>
      <w:r w:rsidRPr="00781C58">
        <w:rPr>
          <w:rFonts w:cs="Times New Roman"/>
        </w:rPr>
        <w:t xml:space="preserve"> il ne saurait avoir de conséquences lointaines, tous ces gens n</w:t>
      </w:r>
      <w:r>
        <w:rPr>
          <w:rFonts w:cs="Times New Roman"/>
        </w:rPr>
        <w:t>’</w:t>
      </w:r>
      <w:r w:rsidRPr="00781C58">
        <w:rPr>
          <w:rFonts w:cs="Times New Roman"/>
        </w:rPr>
        <w:t>exerçant, de l</w:t>
      </w:r>
      <w:r>
        <w:rPr>
          <w:rFonts w:cs="Times New Roman"/>
        </w:rPr>
        <w:t>’</w:t>
      </w:r>
      <w:r w:rsidRPr="00781C58">
        <w:rPr>
          <w:rFonts w:cs="Times New Roman"/>
        </w:rPr>
        <w:t xml:space="preserve">aveu même de Lombroso, aucune action sur la marche des événements et ne pouvant empêcher </w:t>
      </w:r>
      <w:r>
        <w:rPr>
          <w:rFonts w:cs="Times New Roman"/>
        </w:rPr>
        <w:t>« </w:t>
      </w:r>
      <w:r w:rsidRPr="00781C58">
        <w:rPr>
          <w:rFonts w:cs="Times New Roman"/>
        </w:rPr>
        <w:t>l</w:t>
      </w:r>
      <w:r>
        <w:rPr>
          <w:rFonts w:cs="Times New Roman"/>
        </w:rPr>
        <w:t>’</w:t>
      </w:r>
      <w:r w:rsidRPr="00781C58">
        <w:rPr>
          <w:rFonts w:cs="Times New Roman"/>
        </w:rPr>
        <w:t>éclosion de la vérité</w:t>
      </w:r>
      <w:r w:rsidR="00050857">
        <w:rPr>
          <w:rFonts w:cs="Times New Roman"/>
        </w:rPr>
        <w:t> »</w:t>
      </w:r>
      <w:r w:rsidRPr="00781C58">
        <w:rPr>
          <w:rFonts w:cs="Times New Roman"/>
        </w:rPr>
        <w:t>, due, comme nous l</w:t>
      </w:r>
      <w:r>
        <w:rPr>
          <w:rFonts w:cs="Times New Roman"/>
        </w:rPr>
        <w:t>’</w:t>
      </w:r>
      <w:r w:rsidRPr="00781C58">
        <w:rPr>
          <w:rFonts w:cs="Times New Roman"/>
        </w:rPr>
        <w:t>avons vu, aux mattoïdes de tous gen</w:t>
      </w:r>
      <w:r w:rsidR="00F67980">
        <w:rPr>
          <w:rFonts w:cs="Times New Roman"/>
        </w:rPr>
        <w:t>res !</w:t>
      </w:r>
    </w:p>
    <w:p w14:paraId="3887DECF" w14:textId="77777777" w:rsidR="005F258A" w:rsidRPr="00781C58" w:rsidRDefault="00781C58" w:rsidP="003326E0">
      <w:pPr>
        <w:pStyle w:val="Corpsdetexte"/>
        <w:rPr>
          <w:rFonts w:cs="Times New Roman"/>
        </w:rPr>
      </w:pPr>
      <w:r w:rsidRPr="00781C58">
        <w:rPr>
          <w:rFonts w:cs="Times New Roman"/>
        </w:rPr>
        <w:t>Dans cinquante ans, les théories de Lombroso auront disparu sans laisser de vestiges</w:t>
      </w:r>
      <w:r>
        <w:rPr>
          <w:rFonts w:cs="Times New Roman"/>
        </w:rPr>
        <w:t> :</w:t>
      </w:r>
      <w:r w:rsidRPr="00781C58">
        <w:rPr>
          <w:rFonts w:cs="Times New Roman"/>
        </w:rPr>
        <w:t xml:space="preserve"> alors sans doute l</w:t>
      </w:r>
      <w:r>
        <w:rPr>
          <w:rFonts w:cs="Times New Roman"/>
        </w:rPr>
        <w:t>’</w:t>
      </w:r>
      <w:r w:rsidRPr="00781C58">
        <w:rPr>
          <w:rFonts w:cs="Times New Roman"/>
        </w:rPr>
        <w:t>historien lui rendra justice et lui reconnaîtra au moins un mérite</w:t>
      </w:r>
      <w:r>
        <w:rPr>
          <w:rFonts w:cs="Times New Roman"/>
        </w:rPr>
        <w:t> :</w:t>
      </w:r>
      <w:r w:rsidRPr="00781C58">
        <w:rPr>
          <w:rFonts w:cs="Times New Roman"/>
        </w:rPr>
        <w:t xml:space="preserve"> celui d</w:t>
      </w:r>
      <w:r>
        <w:rPr>
          <w:rFonts w:cs="Times New Roman"/>
        </w:rPr>
        <w:t>’</w:t>
      </w:r>
      <w:r w:rsidRPr="00781C58">
        <w:rPr>
          <w:rFonts w:cs="Times New Roman"/>
        </w:rPr>
        <w:t>avoir provoqué de nombreuses discussions, d</w:t>
      </w:r>
      <w:r>
        <w:rPr>
          <w:rFonts w:cs="Times New Roman"/>
        </w:rPr>
        <w:t>’</w:t>
      </w:r>
      <w:r w:rsidRPr="00781C58">
        <w:rPr>
          <w:rFonts w:cs="Times New Roman"/>
        </w:rPr>
        <w:t>avoir remué des idées, fait surgir des contradicteurs, attiré vivement l</w:t>
      </w:r>
      <w:r>
        <w:rPr>
          <w:rFonts w:cs="Times New Roman"/>
        </w:rPr>
        <w:t>’</w:t>
      </w:r>
      <w:r w:rsidRPr="00781C58">
        <w:rPr>
          <w:rFonts w:cs="Times New Roman"/>
        </w:rPr>
        <w:t>attention sur des questions d</w:t>
      </w:r>
      <w:r>
        <w:rPr>
          <w:rFonts w:cs="Times New Roman"/>
        </w:rPr>
        <w:t>’</w:t>
      </w:r>
      <w:r w:rsidRPr="00781C58">
        <w:rPr>
          <w:rFonts w:cs="Times New Roman"/>
        </w:rPr>
        <w:t>une grande importance sociale. Lombroso a été l</w:t>
      </w:r>
      <w:r>
        <w:rPr>
          <w:rFonts w:cs="Times New Roman"/>
        </w:rPr>
        <w:t>’</w:t>
      </w:r>
      <w:r w:rsidRPr="00781C58">
        <w:rPr>
          <w:rFonts w:cs="Times New Roman"/>
        </w:rPr>
        <w:t>un des premiers à sentir que tout le droit pénal est construit sur de fausses bases, qu</w:t>
      </w:r>
      <w:r>
        <w:rPr>
          <w:rFonts w:cs="Times New Roman"/>
        </w:rPr>
        <w:t>’</w:t>
      </w:r>
      <w:r w:rsidRPr="00781C58">
        <w:rPr>
          <w:rFonts w:cs="Times New Roman"/>
        </w:rPr>
        <w:t>il est absurde de condamner les criminels en vertu de la nature et des effets de leur crime, que le degré de responsabilité varie considérablement d</w:t>
      </w:r>
      <w:r>
        <w:rPr>
          <w:rFonts w:cs="Times New Roman"/>
        </w:rPr>
        <w:t>’</w:t>
      </w:r>
      <w:r w:rsidRPr="00781C58">
        <w:rPr>
          <w:rFonts w:cs="Times New Roman"/>
        </w:rPr>
        <w:t xml:space="preserve">individu à individu. Le </w:t>
      </w:r>
      <w:r>
        <w:rPr>
          <w:rFonts w:cs="Times New Roman"/>
        </w:rPr>
        <w:t>« </w:t>
      </w:r>
      <w:r w:rsidRPr="00781C58">
        <w:rPr>
          <w:rFonts w:cs="Times New Roman"/>
        </w:rPr>
        <w:t>criminel-né</w:t>
      </w:r>
      <w:r>
        <w:rPr>
          <w:rFonts w:cs="Times New Roman"/>
        </w:rPr>
        <w:t> »</w:t>
      </w:r>
      <w:r w:rsidRPr="00781C58">
        <w:rPr>
          <w:rFonts w:cs="Times New Roman"/>
        </w:rPr>
        <w:t xml:space="preserve"> existe réellement, mais Lombroso l</w:t>
      </w:r>
      <w:r>
        <w:rPr>
          <w:rFonts w:cs="Times New Roman"/>
        </w:rPr>
        <w:t>’</w:t>
      </w:r>
      <w:r w:rsidRPr="00781C58">
        <w:rPr>
          <w:rFonts w:cs="Times New Roman"/>
        </w:rPr>
        <w:t>a insuffisamment défini, et le donne par suite comme beaucoup plus fréquent qu</w:t>
      </w:r>
      <w:r>
        <w:rPr>
          <w:rFonts w:cs="Times New Roman"/>
        </w:rPr>
        <w:t>’</w:t>
      </w:r>
      <w:r w:rsidRPr="00781C58">
        <w:rPr>
          <w:rFonts w:cs="Times New Roman"/>
        </w:rPr>
        <w:t>il ne l</w:t>
      </w:r>
      <w:r>
        <w:rPr>
          <w:rFonts w:cs="Times New Roman"/>
        </w:rPr>
        <w:t>’</w:t>
      </w:r>
      <w:r w:rsidRPr="00781C58">
        <w:rPr>
          <w:rFonts w:cs="Times New Roman"/>
        </w:rPr>
        <w:t>est effectivement.</w:t>
      </w:r>
    </w:p>
    <w:p w14:paraId="4F7B7E12" w14:textId="094137DB" w:rsidR="005F258A" w:rsidRDefault="00781C58" w:rsidP="003326E0">
      <w:pPr>
        <w:pStyle w:val="Corpsdetexte"/>
        <w:rPr>
          <w:ins w:id="55" w:author="Marguerite-Marie Bordry" w:date="2018-12-11T16:03:00Z"/>
          <w:rFonts w:cs="Times New Roman"/>
        </w:rPr>
      </w:pPr>
      <w:r w:rsidRPr="00781C58">
        <w:rPr>
          <w:rFonts w:cs="Times New Roman"/>
        </w:rPr>
        <w:t>L</w:t>
      </w:r>
      <w:r>
        <w:rPr>
          <w:rFonts w:cs="Times New Roman"/>
        </w:rPr>
        <w:t>’</w:t>
      </w:r>
      <w:r w:rsidRPr="00781C58">
        <w:rPr>
          <w:rFonts w:cs="Times New Roman"/>
        </w:rPr>
        <w:t>erreur même est, par quelque côté, féconde</w:t>
      </w:r>
      <w:r>
        <w:rPr>
          <w:rFonts w:cs="Times New Roman"/>
        </w:rPr>
        <w:t> :</w:t>
      </w:r>
      <w:r w:rsidRPr="00781C58">
        <w:rPr>
          <w:rFonts w:cs="Times New Roman"/>
        </w:rPr>
        <w:t xml:space="preserve"> franche et brutale, elle est bien moins dangereuse que le mensonge habile qui peut longtemps simuler la vérité. Sous ce rapport, Lombroso n</w:t>
      </w:r>
      <w:r>
        <w:rPr>
          <w:rFonts w:cs="Times New Roman"/>
        </w:rPr>
        <w:t>’</w:t>
      </w:r>
      <w:r w:rsidRPr="00781C58">
        <w:rPr>
          <w:rFonts w:cs="Times New Roman"/>
        </w:rPr>
        <w:t>est certes pas un médiocre</w:t>
      </w:r>
      <w:r>
        <w:rPr>
          <w:rFonts w:cs="Times New Roman"/>
        </w:rPr>
        <w:t> :</w:t>
      </w:r>
      <w:r w:rsidRPr="00781C58">
        <w:rPr>
          <w:rFonts w:cs="Times New Roman"/>
        </w:rPr>
        <w:t xml:space="preserve"> l</w:t>
      </w:r>
      <w:r>
        <w:rPr>
          <w:rFonts w:cs="Times New Roman"/>
        </w:rPr>
        <w:t>’</w:t>
      </w:r>
      <w:r w:rsidRPr="00781C58">
        <w:rPr>
          <w:rFonts w:cs="Times New Roman"/>
        </w:rPr>
        <w:t>erreur prend chez lui des proportions énormes, il se trompe d</w:t>
      </w:r>
      <w:r>
        <w:rPr>
          <w:rFonts w:cs="Times New Roman"/>
        </w:rPr>
        <w:t>’</w:t>
      </w:r>
      <w:r w:rsidRPr="00781C58">
        <w:rPr>
          <w:rFonts w:cs="Times New Roman"/>
        </w:rPr>
        <w:t>une manière robuste et délibérée</w:t>
      </w:r>
      <w:r>
        <w:rPr>
          <w:rFonts w:cs="Times New Roman"/>
        </w:rPr>
        <w:t> ;</w:t>
      </w:r>
      <w:r w:rsidRPr="00781C58">
        <w:rPr>
          <w:rFonts w:cs="Times New Roman"/>
        </w:rPr>
        <w:t xml:space="preserve"> une fois entré dans une voie, il va droit devant lui et ne se laisse arrêter par rien, il est entier, il a le courage de sa bêtise. Tant d</w:t>
      </w:r>
      <w:r>
        <w:rPr>
          <w:rFonts w:cs="Times New Roman"/>
        </w:rPr>
        <w:t>’</w:t>
      </w:r>
      <w:r w:rsidRPr="00781C58">
        <w:rPr>
          <w:rFonts w:cs="Times New Roman"/>
        </w:rPr>
        <w:t>obstination, un tel aveuglement déconcertent. L</w:t>
      </w:r>
      <w:r>
        <w:rPr>
          <w:rFonts w:cs="Times New Roman"/>
        </w:rPr>
        <w:t>’</w:t>
      </w:r>
      <w:r w:rsidRPr="00781C58">
        <w:rPr>
          <w:rFonts w:cs="Times New Roman"/>
        </w:rPr>
        <w:t>on passerait à côté de lui sans s</w:t>
      </w:r>
      <w:r>
        <w:rPr>
          <w:rFonts w:cs="Times New Roman"/>
        </w:rPr>
        <w:t>’</w:t>
      </w:r>
      <w:r w:rsidRPr="00781C58">
        <w:rPr>
          <w:rFonts w:cs="Times New Roman"/>
        </w:rPr>
        <w:t>arrêter, l</w:t>
      </w:r>
      <w:r>
        <w:rPr>
          <w:rFonts w:cs="Times New Roman"/>
        </w:rPr>
        <w:t>’</w:t>
      </w:r>
      <w:r w:rsidRPr="00781C58">
        <w:rPr>
          <w:rFonts w:cs="Times New Roman"/>
        </w:rPr>
        <w:t>on ne se donnerait même pas la peine de combattre ses théories, n</w:t>
      </w:r>
      <w:r>
        <w:rPr>
          <w:rFonts w:cs="Times New Roman"/>
        </w:rPr>
        <w:t>’</w:t>
      </w:r>
      <w:r w:rsidRPr="00781C58">
        <w:rPr>
          <w:rFonts w:cs="Times New Roman"/>
        </w:rPr>
        <w:t>était que la portion la plus méprisable de notre société s</w:t>
      </w:r>
      <w:r>
        <w:rPr>
          <w:rFonts w:cs="Times New Roman"/>
        </w:rPr>
        <w:t>’</w:t>
      </w:r>
      <w:r w:rsidRPr="00781C58">
        <w:rPr>
          <w:rFonts w:cs="Times New Roman"/>
        </w:rPr>
        <w:t>en est emparée et cherche à en faire un instrument de réaction.</w:t>
      </w:r>
    </w:p>
    <w:p w14:paraId="79F54F1A" w14:textId="466CA5CD" w:rsidR="00B4648F" w:rsidRPr="00B4648F" w:rsidRDefault="00B4648F" w:rsidP="00B4648F">
      <w:pPr>
        <w:pStyle w:val="Corpsdetexte"/>
        <w:ind w:firstLine="0"/>
        <w:jc w:val="right"/>
        <w:rPr>
          <w:rFonts w:cs="Times New Roman"/>
          <w:smallCaps/>
          <w:rPrChange w:id="56" w:author="Marguerite-Marie Bordry" w:date="2018-12-11T16:03:00Z">
            <w:rPr>
              <w:rFonts w:cs="Times New Roman"/>
            </w:rPr>
          </w:rPrChange>
        </w:rPr>
        <w:pPrChange w:id="57" w:author="Marguerite-Marie Bordry" w:date="2018-12-11T16:03:00Z">
          <w:pPr>
            <w:pStyle w:val="Corpsdetexte"/>
          </w:pPr>
        </w:pPrChange>
      </w:pPr>
      <w:ins w:id="58" w:author="Marguerite-Marie Bordry" w:date="2018-12-11T16:03:00Z">
        <w:r>
          <w:rPr>
            <w:rFonts w:cs="Times New Roman"/>
            <w:smallCaps/>
          </w:rPr>
          <w:t>Jacques Mesnil</w:t>
        </w:r>
      </w:ins>
    </w:p>
    <w:p w14:paraId="4FA04E55" w14:textId="77777777" w:rsidR="00F67980" w:rsidRDefault="00F67980" w:rsidP="00F1709B">
      <w:pPr>
        <w:pStyle w:val="Titre2"/>
      </w:pPr>
      <w:r>
        <w:t xml:space="preserve">Publications d’art. </w:t>
      </w:r>
      <w:r>
        <w:br/>
      </w:r>
      <w:r w:rsidRPr="00781C58">
        <w:rPr>
          <w:rFonts w:cs="Times New Roman"/>
        </w:rPr>
        <w:t>Marcel Niké</w:t>
      </w:r>
      <w:r>
        <w:rPr>
          <w:rFonts w:cs="Times New Roman"/>
        </w:rPr>
        <w:t> :</w:t>
      </w:r>
      <w:r w:rsidRPr="00781C58">
        <w:rPr>
          <w:rFonts w:cs="Times New Roman"/>
        </w:rPr>
        <w:t xml:space="preserve"> </w:t>
      </w:r>
      <w:r w:rsidRPr="00781C58">
        <w:rPr>
          <w:rFonts w:cs="Times New Roman"/>
          <w:i/>
        </w:rPr>
        <w:t>Un essai d</w:t>
      </w:r>
      <w:r>
        <w:rPr>
          <w:rFonts w:cs="Times New Roman"/>
          <w:i/>
        </w:rPr>
        <w:t>’</w:t>
      </w:r>
      <w:r w:rsidRPr="00781C58">
        <w:rPr>
          <w:rFonts w:cs="Times New Roman"/>
          <w:i/>
        </w:rPr>
        <w:t>itinéraire d</w:t>
      </w:r>
      <w:r>
        <w:rPr>
          <w:rFonts w:cs="Times New Roman"/>
          <w:i/>
        </w:rPr>
        <w:t>’</w:t>
      </w:r>
      <w:r w:rsidRPr="00781C58">
        <w:rPr>
          <w:rFonts w:cs="Times New Roman"/>
          <w:i/>
        </w:rPr>
        <w:t>art en Italie</w:t>
      </w:r>
      <w:r w:rsidRPr="00781C58">
        <w:rPr>
          <w:rFonts w:cs="Times New Roman"/>
        </w:rPr>
        <w:t>, Firmin-Didot, 3 fr. 50</w:t>
      </w:r>
    </w:p>
    <w:p w14:paraId="53E9EBE5" w14:textId="77777777" w:rsidR="00F67980" w:rsidRPr="00925B7B" w:rsidRDefault="00F67980" w:rsidP="00F67980">
      <w:pPr>
        <w:pStyle w:val="term"/>
      </w:pPr>
      <w:proofErr w:type="gramStart"/>
      <w:r w:rsidRPr="00925B7B">
        <w:t>id</w:t>
      </w:r>
      <w:proofErr w:type="gramEnd"/>
      <w:r w:rsidRPr="00925B7B">
        <w:t> : article-</w:t>
      </w:r>
      <w:r>
        <w:t>1900</w:t>
      </w:r>
      <w:r w:rsidRPr="00925B7B">
        <w:t>-</w:t>
      </w:r>
      <w:r>
        <w:t>06</w:t>
      </w:r>
      <w:r w:rsidR="007C7FCF">
        <w:t>-01_</w:t>
      </w:r>
      <w:r>
        <w:t>810</w:t>
      </w:r>
    </w:p>
    <w:p w14:paraId="500B81F0" w14:textId="77777777" w:rsidR="00F67980" w:rsidRPr="00173B52" w:rsidRDefault="00F67980" w:rsidP="00F67980">
      <w:pPr>
        <w:pStyle w:val="term"/>
      </w:pPr>
      <w:proofErr w:type="gramStart"/>
      <w:r>
        <w:t>author</w:t>
      </w:r>
      <w:proofErr w:type="gramEnd"/>
      <w:r>
        <w:t xml:space="preserve"> : </w:t>
      </w:r>
      <w:r w:rsidRPr="002C4AC0">
        <w:rPr>
          <w:rFonts w:eastAsiaTheme="majorEastAsia"/>
        </w:rPr>
        <w:t>Rambosson, Yvanhoé (1872-1943)</w:t>
      </w:r>
    </w:p>
    <w:p w14:paraId="6484B48B" w14:textId="77777777" w:rsidR="00F67980" w:rsidRPr="00925B7B" w:rsidRDefault="00F67980" w:rsidP="00F67980">
      <w:pPr>
        <w:pStyle w:val="term"/>
      </w:pPr>
      <w:proofErr w:type="gramStart"/>
      <w:r w:rsidRPr="00925B7B">
        <w:t>signed</w:t>
      </w:r>
      <w:proofErr w:type="gramEnd"/>
      <w:r w:rsidRPr="00925B7B">
        <w:t xml:space="preserve"> : </w:t>
      </w:r>
      <w:r>
        <w:t>Yvanhoé Rambosson</w:t>
      </w:r>
    </w:p>
    <w:p w14:paraId="520F28F6" w14:textId="77777777" w:rsidR="00F67980" w:rsidRDefault="00F67980" w:rsidP="00F67980">
      <w:pPr>
        <w:pStyle w:val="term"/>
      </w:pPr>
      <w:proofErr w:type="gramStart"/>
      <w:r w:rsidRPr="00925B7B">
        <w:t>section</w:t>
      </w:r>
      <w:proofErr w:type="gramEnd"/>
      <w:r w:rsidRPr="00925B7B">
        <w:t xml:space="preserve"> : </w:t>
      </w:r>
      <w:r>
        <w:t>Publications d’art</w:t>
      </w:r>
    </w:p>
    <w:p w14:paraId="2AA357DC" w14:textId="77777777" w:rsidR="00F67980" w:rsidRPr="0044359D" w:rsidRDefault="00F67980" w:rsidP="00F67980">
      <w:pPr>
        <w:pStyle w:val="term"/>
      </w:pPr>
      <w:proofErr w:type="gramStart"/>
      <w:r w:rsidRPr="00DA7419">
        <w:t>title</w:t>
      </w:r>
      <w:proofErr w:type="gramEnd"/>
      <w:r w:rsidRPr="00DA7419">
        <w:t xml:space="preserve"> : </w:t>
      </w:r>
      <w:r w:rsidRPr="00781C58">
        <w:t>Marcel Niké</w:t>
      </w:r>
      <w:r>
        <w:t> :</w:t>
      </w:r>
      <w:r w:rsidRPr="00781C58">
        <w:t xml:space="preserve"> </w:t>
      </w:r>
      <w:r w:rsidRPr="00781C58">
        <w:rPr>
          <w:i/>
        </w:rPr>
        <w:t>Un essai d</w:t>
      </w:r>
      <w:r>
        <w:rPr>
          <w:i/>
        </w:rPr>
        <w:t>’</w:t>
      </w:r>
      <w:r w:rsidRPr="00781C58">
        <w:rPr>
          <w:i/>
        </w:rPr>
        <w:t>itinéraire d</w:t>
      </w:r>
      <w:r>
        <w:rPr>
          <w:i/>
        </w:rPr>
        <w:t>’</w:t>
      </w:r>
      <w:r w:rsidRPr="00781C58">
        <w:rPr>
          <w:i/>
        </w:rPr>
        <w:t>art en Italie</w:t>
      </w:r>
      <w:r w:rsidRPr="00781C58">
        <w:t>, Firmin-Didot, 3 fr. 50</w:t>
      </w:r>
    </w:p>
    <w:p w14:paraId="576E5B60" w14:textId="77777777" w:rsidR="007C7FCF" w:rsidRDefault="00F67980" w:rsidP="00F67980">
      <w:pPr>
        <w:pStyle w:val="term"/>
      </w:pPr>
      <w:proofErr w:type="gramStart"/>
      <w:r w:rsidRPr="00925B7B">
        <w:t>date</w:t>
      </w:r>
      <w:proofErr w:type="gramEnd"/>
      <w:r w:rsidRPr="00925B7B">
        <w:t> :</w:t>
      </w:r>
      <w:r w:rsidR="00D91269">
        <w:t xml:space="preserve"> 1900-06</w:t>
      </w:r>
      <w:r w:rsidR="007C7FCF">
        <w:t>-01</w:t>
      </w:r>
    </w:p>
    <w:p w14:paraId="3FB46484" w14:textId="77777777" w:rsidR="00F67980" w:rsidRDefault="007C7FCF" w:rsidP="00F67980">
      <w:pPr>
        <w:pStyle w:val="term"/>
      </w:pPr>
      <w:proofErr w:type="gramStart"/>
      <w:r>
        <w:lastRenderedPageBreak/>
        <w:t>ref</w:t>
      </w:r>
      <w:proofErr w:type="gramEnd"/>
      <w:r w:rsidR="00F67980" w:rsidRPr="00925B7B">
        <w:t xml:space="preserve"> : </w:t>
      </w:r>
      <w:r w:rsidR="00F67980">
        <w:t>Tome XXXV, numéro 126</w:t>
      </w:r>
      <w:r w:rsidR="00F67980" w:rsidRPr="003D0EBB">
        <w:t>, 1</w:t>
      </w:r>
      <w:r w:rsidR="00F67980" w:rsidRPr="003D0EBB">
        <w:rPr>
          <w:vertAlign w:val="superscript"/>
        </w:rPr>
        <w:t>er</w:t>
      </w:r>
      <w:r w:rsidR="00D91269">
        <w:t> juin</w:t>
      </w:r>
      <w:r w:rsidR="00F67980">
        <w:t> 1900</w:t>
      </w:r>
      <w:r w:rsidR="00F67980" w:rsidRPr="00925B7B">
        <w:t xml:space="preserve">, </w:t>
      </w:r>
      <w:r w:rsidR="00F67980">
        <w:t>p. 808-814 [810]</w:t>
      </w:r>
    </w:p>
    <w:p w14:paraId="0680F259" w14:textId="77777777" w:rsidR="00F67980" w:rsidRPr="00173B52" w:rsidRDefault="00F67980" w:rsidP="00F67980">
      <w:pPr>
        <w:pStyle w:val="byline"/>
        <w:rPr>
          <w:smallCaps/>
        </w:rPr>
      </w:pPr>
      <w:r>
        <w:rPr>
          <w:smallCaps/>
        </w:rPr>
        <w:t xml:space="preserve">Yvanhoé </w:t>
      </w:r>
      <w:r w:rsidRPr="00173B52">
        <w:rPr>
          <w:smallCaps/>
        </w:rPr>
        <w:t>Rambosson</w:t>
      </w:r>
      <w:r>
        <w:rPr>
          <w:smallCaps/>
        </w:rPr>
        <w:t>.</w:t>
      </w:r>
    </w:p>
    <w:p w14:paraId="1BDE045F" w14:textId="77777777" w:rsidR="00F67980" w:rsidRDefault="00D91269" w:rsidP="00F67980">
      <w:pPr>
        <w:pStyle w:val="bibl"/>
      </w:pPr>
      <w:r>
        <w:t>Tome XXXV, numéro 126</w:t>
      </w:r>
      <w:r w:rsidR="00F67980" w:rsidRPr="003D0EBB">
        <w:t>, 1</w:t>
      </w:r>
      <w:r w:rsidR="00F67980" w:rsidRPr="003D0EBB">
        <w:rPr>
          <w:vertAlign w:val="superscript"/>
        </w:rPr>
        <w:t>er</w:t>
      </w:r>
      <w:r w:rsidR="00F67980">
        <w:t> </w:t>
      </w:r>
      <w:r>
        <w:t>juin</w:t>
      </w:r>
      <w:r w:rsidR="00F67980">
        <w:t> 1900</w:t>
      </w:r>
      <w:r w:rsidR="00F67980" w:rsidRPr="00925B7B">
        <w:t xml:space="preserve">, </w:t>
      </w:r>
      <w:r w:rsidR="00F67980">
        <w:t>p. 808-814 [810].</w:t>
      </w:r>
    </w:p>
    <w:p w14:paraId="2F5A614B" w14:textId="77777777" w:rsidR="005F258A" w:rsidRPr="00781C58" w:rsidRDefault="00781C58" w:rsidP="003326E0">
      <w:pPr>
        <w:pStyle w:val="Corpsdetexte"/>
        <w:rPr>
          <w:rFonts w:cs="Times New Roman"/>
        </w:rPr>
      </w:pPr>
      <w:r w:rsidRPr="00781C58">
        <w:rPr>
          <w:rFonts w:cs="Times New Roman"/>
          <w:b/>
        </w:rPr>
        <w:t>Un essai d</w:t>
      </w:r>
      <w:r>
        <w:rPr>
          <w:rFonts w:cs="Times New Roman"/>
          <w:b/>
        </w:rPr>
        <w:t>’</w:t>
      </w:r>
      <w:r w:rsidRPr="00781C58">
        <w:rPr>
          <w:rFonts w:cs="Times New Roman"/>
          <w:b/>
        </w:rPr>
        <w:t>itinéraire d</w:t>
      </w:r>
      <w:r>
        <w:rPr>
          <w:rFonts w:cs="Times New Roman"/>
          <w:b/>
        </w:rPr>
        <w:t>’</w:t>
      </w:r>
      <w:r w:rsidRPr="00781C58">
        <w:rPr>
          <w:rFonts w:cs="Times New Roman"/>
          <w:b/>
        </w:rPr>
        <w:t>art en Italie</w:t>
      </w:r>
      <w:r w:rsidRPr="00781C58">
        <w:rPr>
          <w:rFonts w:cs="Times New Roman"/>
        </w:rPr>
        <w:t xml:space="preserve">, par </w:t>
      </w:r>
      <w:r w:rsidR="00B3100D">
        <w:rPr>
          <w:rFonts w:cs="Times New Roman"/>
        </w:rPr>
        <w:t>M. </w:t>
      </w:r>
      <w:r w:rsidRPr="00781C58">
        <w:rPr>
          <w:rFonts w:cs="Times New Roman"/>
        </w:rPr>
        <w:t>Marcel Niké, est un excellent résumé de l</w:t>
      </w:r>
      <w:r>
        <w:rPr>
          <w:rFonts w:cs="Times New Roman"/>
        </w:rPr>
        <w:t>’</w:t>
      </w:r>
      <w:r w:rsidRPr="00781C58">
        <w:rPr>
          <w:rFonts w:cs="Times New Roman"/>
        </w:rPr>
        <w:t>histoire de l</w:t>
      </w:r>
      <w:r>
        <w:rPr>
          <w:rFonts w:cs="Times New Roman"/>
        </w:rPr>
        <w:t>’</w:t>
      </w:r>
      <w:r w:rsidRPr="00781C58">
        <w:rPr>
          <w:rFonts w:cs="Times New Roman"/>
        </w:rPr>
        <w:t>architecture, de la sculpture et de la peinture en Italie. L</w:t>
      </w:r>
      <w:r>
        <w:rPr>
          <w:rFonts w:cs="Times New Roman"/>
        </w:rPr>
        <w:t>’</w:t>
      </w:r>
      <w:r w:rsidRPr="00781C58">
        <w:rPr>
          <w:rFonts w:cs="Times New Roman"/>
        </w:rPr>
        <w:t>auteur a su caractériser chaque artiste et son œuvre par quelques mots concis, de sorte que son volume en prend l</w:t>
      </w:r>
      <w:r>
        <w:rPr>
          <w:rFonts w:cs="Times New Roman"/>
        </w:rPr>
        <w:t>’</w:t>
      </w:r>
      <w:r w:rsidRPr="00781C58">
        <w:rPr>
          <w:rFonts w:cs="Times New Roman"/>
        </w:rPr>
        <w:t>apparence d</w:t>
      </w:r>
      <w:r>
        <w:rPr>
          <w:rFonts w:cs="Times New Roman"/>
        </w:rPr>
        <w:t>’</w:t>
      </w:r>
      <w:r w:rsidRPr="00781C58">
        <w:rPr>
          <w:rFonts w:cs="Times New Roman"/>
        </w:rPr>
        <w:t>un guide intelligent et sûr. Voilà un excellent livre d</w:t>
      </w:r>
      <w:r>
        <w:rPr>
          <w:rFonts w:cs="Times New Roman"/>
        </w:rPr>
        <w:t>’</w:t>
      </w:r>
      <w:r w:rsidRPr="00781C58">
        <w:rPr>
          <w:rFonts w:cs="Times New Roman"/>
        </w:rPr>
        <w:t>éducation pour les grandes personnes, ce qui n</w:t>
      </w:r>
      <w:r>
        <w:rPr>
          <w:rFonts w:cs="Times New Roman"/>
        </w:rPr>
        <w:t>’</w:t>
      </w:r>
      <w:r w:rsidRPr="00781C58">
        <w:rPr>
          <w:rFonts w:cs="Times New Roman"/>
        </w:rPr>
        <w:t>est pas un compliment banal, car si l</w:t>
      </w:r>
      <w:r>
        <w:rPr>
          <w:rFonts w:cs="Times New Roman"/>
        </w:rPr>
        <w:t>’</w:t>
      </w:r>
      <w:r w:rsidRPr="00781C58">
        <w:rPr>
          <w:rFonts w:cs="Times New Roman"/>
        </w:rPr>
        <w:t>on apprend à tout âge, il est rare de trouver matière à s</w:t>
      </w:r>
      <w:r>
        <w:rPr>
          <w:rFonts w:cs="Times New Roman"/>
        </w:rPr>
        <w:t>’</w:t>
      </w:r>
      <w:r w:rsidRPr="00781C58">
        <w:rPr>
          <w:rFonts w:cs="Times New Roman"/>
        </w:rPr>
        <w:t>instruire si habilement préparée.</w:t>
      </w:r>
    </w:p>
    <w:p w14:paraId="3953373D" w14:textId="77777777" w:rsidR="007A06A6" w:rsidRPr="003D0EBB" w:rsidRDefault="007A06A6" w:rsidP="007A06A6">
      <w:pPr>
        <w:pStyle w:val="Titre1"/>
        <w:rPr>
          <w:rFonts w:hint="eastAsia"/>
        </w:rPr>
      </w:pPr>
      <w:bookmarkStart w:id="59" w:name="bookmark9"/>
      <w:bookmarkEnd w:id="59"/>
      <w:r>
        <w:t>Tome XXXV, numéro 127</w:t>
      </w:r>
      <w:r w:rsidRPr="003D0EBB">
        <w:t>, 1</w:t>
      </w:r>
      <w:r w:rsidRPr="003D0EBB">
        <w:rPr>
          <w:vertAlign w:val="superscript"/>
        </w:rPr>
        <w:t>er</w:t>
      </w:r>
      <w:r w:rsidR="00F67980">
        <w:t> juillet </w:t>
      </w:r>
      <w:r>
        <w:t>1900</w:t>
      </w:r>
    </w:p>
    <w:p w14:paraId="487AF374" w14:textId="77777777" w:rsidR="00F67980" w:rsidRDefault="00F67980" w:rsidP="00F67980">
      <w:pPr>
        <w:pStyle w:val="Titre2"/>
      </w:pPr>
      <w:r>
        <w:t>Littérature</w:t>
      </w:r>
      <w:r w:rsidR="00666E1E">
        <w:t xml:space="preserve">. </w:t>
      </w:r>
      <w:r w:rsidR="00666E1E">
        <w:br/>
      </w:r>
      <w:r w:rsidR="00666E1E" w:rsidRPr="00781C58">
        <w:rPr>
          <w:rFonts w:cs="Times New Roman"/>
        </w:rPr>
        <w:t>Pierre de Bouchaud</w:t>
      </w:r>
      <w:r w:rsidR="00666E1E">
        <w:rPr>
          <w:rFonts w:cs="Times New Roman"/>
        </w:rPr>
        <w:t> :</w:t>
      </w:r>
      <w:r w:rsidR="00666E1E" w:rsidRPr="00781C58">
        <w:rPr>
          <w:rFonts w:cs="Times New Roman"/>
        </w:rPr>
        <w:t xml:space="preserve"> </w:t>
      </w:r>
      <w:r w:rsidR="00666E1E" w:rsidRPr="00781C58">
        <w:rPr>
          <w:rFonts w:cs="Times New Roman"/>
          <w:i/>
        </w:rPr>
        <w:t xml:space="preserve">Michel-Ange à Rome </w:t>
      </w:r>
      <w:r w:rsidR="00666E1E" w:rsidRPr="00781C58">
        <w:rPr>
          <w:rFonts w:cs="Times New Roman"/>
        </w:rPr>
        <w:t>(Lemerre), 1 fr.</w:t>
      </w:r>
    </w:p>
    <w:p w14:paraId="2FDA903E" w14:textId="77777777" w:rsidR="00F67980" w:rsidRPr="00925B7B" w:rsidRDefault="00F67980" w:rsidP="00F67980">
      <w:pPr>
        <w:pStyle w:val="term"/>
      </w:pPr>
      <w:proofErr w:type="gramStart"/>
      <w:r w:rsidRPr="00925B7B">
        <w:t>id</w:t>
      </w:r>
      <w:proofErr w:type="gramEnd"/>
      <w:r w:rsidRPr="00925B7B">
        <w:t> : article-</w:t>
      </w:r>
      <w:r>
        <w:t>1900</w:t>
      </w:r>
      <w:r w:rsidRPr="00925B7B">
        <w:t>-</w:t>
      </w:r>
      <w:r>
        <w:t>07</w:t>
      </w:r>
      <w:r w:rsidR="007C7FCF">
        <w:t>-01_</w:t>
      </w:r>
      <w:r w:rsidR="00D91269">
        <w:t>223</w:t>
      </w:r>
    </w:p>
    <w:p w14:paraId="6EDC71F6" w14:textId="77777777" w:rsidR="00F67980" w:rsidRPr="00925B7B" w:rsidRDefault="00F67980" w:rsidP="00F67980">
      <w:pPr>
        <w:pStyle w:val="term"/>
      </w:pPr>
      <w:proofErr w:type="gramStart"/>
      <w:r w:rsidRPr="00925B7B">
        <w:t>author</w:t>
      </w:r>
      <w:proofErr w:type="gramEnd"/>
      <w:r w:rsidRPr="00925B7B">
        <w:t xml:space="preserve"> : </w:t>
      </w:r>
      <w:r>
        <w:t>Souza, Robert de (1864-1946)</w:t>
      </w:r>
    </w:p>
    <w:p w14:paraId="1A0CE999" w14:textId="77777777" w:rsidR="00F67980" w:rsidRPr="00925B7B" w:rsidRDefault="00F67980" w:rsidP="00F67980">
      <w:pPr>
        <w:pStyle w:val="term"/>
      </w:pPr>
      <w:proofErr w:type="gramStart"/>
      <w:r w:rsidRPr="00925B7B">
        <w:t>signed</w:t>
      </w:r>
      <w:proofErr w:type="gramEnd"/>
      <w:r w:rsidRPr="00925B7B">
        <w:t xml:space="preserve"> : </w:t>
      </w:r>
      <w:r>
        <w:t>Robert de Souza</w:t>
      </w:r>
    </w:p>
    <w:p w14:paraId="7C6A568A" w14:textId="77777777" w:rsidR="00F67980" w:rsidRDefault="00F67980" w:rsidP="00F67980">
      <w:pPr>
        <w:pStyle w:val="term"/>
      </w:pPr>
      <w:proofErr w:type="gramStart"/>
      <w:r w:rsidRPr="00925B7B">
        <w:t>section</w:t>
      </w:r>
      <w:proofErr w:type="gramEnd"/>
      <w:r w:rsidRPr="00925B7B">
        <w:t xml:space="preserve"> : </w:t>
      </w:r>
      <w:r>
        <w:t>Littérature</w:t>
      </w:r>
    </w:p>
    <w:p w14:paraId="1686E2AC" w14:textId="77777777" w:rsidR="00F67980" w:rsidRPr="0044359D" w:rsidRDefault="00F67980" w:rsidP="00F67980">
      <w:pPr>
        <w:pStyle w:val="term"/>
      </w:pPr>
      <w:proofErr w:type="gramStart"/>
      <w:r w:rsidRPr="00DA7419">
        <w:t>title</w:t>
      </w:r>
      <w:proofErr w:type="gramEnd"/>
      <w:r w:rsidRPr="00DA7419">
        <w:t xml:space="preserve"> : </w:t>
      </w:r>
      <w:r w:rsidR="00D91269" w:rsidRPr="00781C58">
        <w:t>Pierre de Bouchaud</w:t>
      </w:r>
      <w:r w:rsidR="00D91269">
        <w:t> :</w:t>
      </w:r>
      <w:r w:rsidR="00D91269" w:rsidRPr="00781C58">
        <w:t xml:space="preserve"> </w:t>
      </w:r>
      <w:r w:rsidR="00D91269" w:rsidRPr="00781C58">
        <w:rPr>
          <w:i/>
        </w:rPr>
        <w:t xml:space="preserve">Michel-Ange à Rome </w:t>
      </w:r>
      <w:r w:rsidR="00D91269" w:rsidRPr="00781C58">
        <w:t>(Lemerre), 1 fr.</w:t>
      </w:r>
    </w:p>
    <w:p w14:paraId="4FB2A1BF" w14:textId="77777777" w:rsidR="007C7FCF" w:rsidRDefault="00F67980" w:rsidP="00F67980">
      <w:pPr>
        <w:pStyle w:val="term"/>
      </w:pPr>
      <w:proofErr w:type="gramStart"/>
      <w:r w:rsidRPr="00925B7B">
        <w:t>date</w:t>
      </w:r>
      <w:proofErr w:type="gramEnd"/>
      <w:r w:rsidRPr="00925B7B">
        <w:t> :</w:t>
      </w:r>
      <w:r w:rsidR="00D91269">
        <w:t xml:space="preserve"> 1900-07</w:t>
      </w:r>
      <w:r w:rsidR="007C7FCF">
        <w:t>-01</w:t>
      </w:r>
    </w:p>
    <w:p w14:paraId="12F3FE3F" w14:textId="77777777" w:rsidR="00F67980" w:rsidRDefault="007C7FCF" w:rsidP="00F67980">
      <w:pPr>
        <w:pStyle w:val="term"/>
      </w:pPr>
      <w:proofErr w:type="gramStart"/>
      <w:r>
        <w:t>ref</w:t>
      </w:r>
      <w:proofErr w:type="gramEnd"/>
      <w:r w:rsidR="00F67980" w:rsidRPr="00925B7B">
        <w:t xml:space="preserve"> : </w:t>
      </w:r>
      <w:r w:rsidR="00D91269">
        <w:t>Tome XXXV, numéro 127</w:t>
      </w:r>
      <w:r w:rsidR="00F67980" w:rsidRPr="00925B7B">
        <w:t xml:space="preserve">, </w:t>
      </w:r>
      <w:r w:rsidR="00666E1E">
        <w:t>1</w:t>
      </w:r>
      <w:r w:rsidR="00666E1E" w:rsidRPr="00666E1E">
        <w:rPr>
          <w:vertAlign w:val="superscript"/>
        </w:rPr>
        <w:t>er</w:t>
      </w:r>
      <w:r w:rsidR="00666E1E">
        <w:t xml:space="preserve"> juillet 1900, </w:t>
      </w:r>
      <w:r w:rsidR="00F67980">
        <w:t>p. </w:t>
      </w:r>
      <w:r w:rsidR="00666E1E">
        <w:t>218-223</w:t>
      </w:r>
      <w:r w:rsidR="00F67980">
        <w:t xml:space="preserve"> [</w:t>
      </w:r>
      <w:r w:rsidR="00666E1E">
        <w:t>223</w:t>
      </w:r>
      <w:r w:rsidR="00F67980">
        <w:t>]</w:t>
      </w:r>
    </w:p>
    <w:p w14:paraId="356D72E8" w14:textId="77777777" w:rsidR="00F67980" w:rsidRDefault="00F67980" w:rsidP="00F67980">
      <w:pPr>
        <w:pStyle w:val="byline"/>
      </w:pPr>
      <w:r>
        <w:rPr>
          <w:smallCaps/>
        </w:rPr>
        <w:t>Robert de Souza</w:t>
      </w:r>
      <w:r>
        <w:t>.</w:t>
      </w:r>
    </w:p>
    <w:p w14:paraId="42DDF4B7" w14:textId="77777777" w:rsidR="00F67980" w:rsidRDefault="00666E1E" w:rsidP="00F67980">
      <w:pPr>
        <w:pStyle w:val="bibl"/>
      </w:pPr>
      <w:r>
        <w:t>Tome XXXV, numéro 127</w:t>
      </w:r>
      <w:r w:rsidRPr="00925B7B">
        <w:t xml:space="preserve">, </w:t>
      </w:r>
      <w:r>
        <w:t>1</w:t>
      </w:r>
      <w:r w:rsidRPr="00666E1E">
        <w:rPr>
          <w:vertAlign w:val="superscript"/>
        </w:rPr>
        <w:t>er</w:t>
      </w:r>
      <w:r>
        <w:t> juillet 1900, p. 218-223 [223]</w:t>
      </w:r>
      <w:r w:rsidR="00F67980">
        <w:t>.</w:t>
      </w:r>
    </w:p>
    <w:p w14:paraId="5801E06E" w14:textId="77777777" w:rsidR="005F258A" w:rsidRPr="00781C58" w:rsidRDefault="00781C58" w:rsidP="003326E0">
      <w:pPr>
        <w:pStyle w:val="Corpsdetexte"/>
        <w:rPr>
          <w:rFonts w:cs="Times New Roman"/>
        </w:rPr>
      </w:pPr>
      <w:r w:rsidRPr="00781C58">
        <w:rPr>
          <w:rFonts w:cs="Times New Roman"/>
        </w:rPr>
        <w:t xml:space="preserve">Que </w:t>
      </w:r>
      <w:r w:rsidR="00B3100D">
        <w:rPr>
          <w:rFonts w:cs="Times New Roman"/>
        </w:rPr>
        <w:t>M. </w:t>
      </w:r>
      <w:r w:rsidRPr="00781C58">
        <w:rPr>
          <w:rFonts w:cs="Times New Roman"/>
        </w:rPr>
        <w:t xml:space="preserve">de Bouchaud </w:t>
      </w:r>
      <w:proofErr w:type="gramStart"/>
      <w:r w:rsidRPr="00781C58">
        <w:rPr>
          <w:rFonts w:cs="Times New Roman"/>
        </w:rPr>
        <w:t>n</w:t>
      </w:r>
      <w:r>
        <w:rPr>
          <w:rFonts w:cs="Times New Roman"/>
        </w:rPr>
        <w:t>’</w:t>
      </w:r>
      <w:r w:rsidRPr="00781C58">
        <w:rPr>
          <w:rFonts w:cs="Times New Roman"/>
        </w:rPr>
        <w:t>a</w:t>
      </w:r>
      <w:proofErr w:type="gramEnd"/>
      <w:r w:rsidRPr="00781C58">
        <w:rPr>
          <w:rFonts w:cs="Times New Roman"/>
        </w:rPr>
        <w:t xml:space="preserve">-t-il joint à sa très belle étude sur </w:t>
      </w:r>
      <w:r w:rsidRPr="00781C58">
        <w:rPr>
          <w:rFonts w:cs="Times New Roman"/>
          <w:b/>
        </w:rPr>
        <w:t xml:space="preserve">Michel-Ange à Rome </w:t>
      </w:r>
      <w:r w:rsidRPr="00781C58">
        <w:rPr>
          <w:rFonts w:cs="Times New Roman"/>
        </w:rPr>
        <w:t>les diverses pages d</w:t>
      </w:r>
      <w:r>
        <w:rPr>
          <w:rFonts w:cs="Times New Roman"/>
        </w:rPr>
        <w:t>’</w:t>
      </w:r>
      <w:r w:rsidRPr="00781C58">
        <w:rPr>
          <w:rFonts w:cs="Times New Roman"/>
        </w:rPr>
        <w:t>art de son livre augmentées encore de quelques autres</w:t>
      </w:r>
      <w:r>
        <w:rPr>
          <w:rFonts w:cs="Times New Roman"/>
        </w:rPr>
        <w:t> !</w:t>
      </w:r>
      <w:r w:rsidRPr="00781C58">
        <w:rPr>
          <w:rFonts w:cs="Times New Roman"/>
        </w:rPr>
        <w:t xml:space="preserve"> Au lieu d</w:t>
      </w:r>
      <w:r>
        <w:rPr>
          <w:rFonts w:cs="Times New Roman"/>
        </w:rPr>
        <w:t>’</w:t>
      </w:r>
      <w:r w:rsidRPr="00781C58">
        <w:rPr>
          <w:rFonts w:cs="Times New Roman"/>
        </w:rPr>
        <w:t>une brochure et d</w:t>
      </w:r>
      <w:r>
        <w:rPr>
          <w:rFonts w:cs="Times New Roman"/>
        </w:rPr>
        <w:t>’</w:t>
      </w:r>
      <w:r w:rsidRPr="00781C58">
        <w:rPr>
          <w:rFonts w:cs="Times New Roman"/>
        </w:rPr>
        <w:t>un volume un peu bariolé, nous eussions possédé trois ouvrages de mérite</w:t>
      </w:r>
      <w:r>
        <w:rPr>
          <w:rFonts w:cs="Times New Roman"/>
        </w:rPr>
        <w:t> :</w:t>
      </w:r>
      <w:r w:rsidRPr="00781C58">
        <w:rPr>
          <w:rFonts w:cs="Times New Roman"/>
        </w:rPr>
        <w:t xml:space="preserve"> </w:t>
      </w:r>
      <w:proofErr w:type="gramStart"/>
      <w:r w:rsidRPr="00781C58">
        <w:rPr>
          <w:rFonts w:cs="Times New Roman"/>
        </w:rPr>
        <w:t>un d</w:t>
      </w:r>
      <w:r>
        <w:rPr>
          <w:rFonts w:cs="Times New Roman"/>
        </w:rPr>
        <w:t>’</w:t>
      </w:r>
      <w:r w:rsidRPr="00781C58">
        <w:rPr>
          <w:rFonts w:cs="Times New Roman"/>
        </w:rPr>
        <w:t>essais</w:t>
      </w:r>
      <w:proofErr w:type="gramEnd"/>
      <w:r w:rsidRPr="00781C58">
        <w:rPr>
          <w:rFonts w:cs="Times New Roman"/>
        </w:rPr>
        <w:t xml:space="preserve"> sur l</w:t>
      </w:r>
      <w:r>
        <w:rPr>
          <w:rFonts w:cs="Times New Roman"/>
        </w:rPr>
        <w:t>’</w:t>
      </w:r>
      <w:r w:rsidRPr="00781C58">
        <w:rPr>
          <w:rFonts w:cs="Times New Roman"/>
        </w:rPr>
        <w:t>art, un d</w:t>
      </w:r>
      <w:r>
        <w:rPr>
          <w:rFonts w:cs="Times New Roman"/>
        </w:rPr>
        <w:t>’</w:t>
      </w:r>
      <w:r w:rsidRPr="00781C58">
        <w:rPr>
          <w:rFonts w:cs="Times New Roman"/>
        </w:rPr>
        <w:t>études littéraires, un d</w:t>
      </w:r>
      <w:r>
        <w:rPr>
          <w:rFonts w:cs="Times New Roman"/>
        </w:rPr>
        <w:t>’</w:t>
      </w:r>
      <w:r w:rsidRPr="00781C58">
        <w:rPr>
          <w:rFonts w:cs="Times New Roman"/>
        </w:rPr>
        <w:t>impressions de voyages. Décidément, les écrivains sont trop ménagers de notre plaisir.</w:t>
      </w:r>
    </w:p>
    <w:p w14:paraId="5B0BAE88" w14:textId="77777777" w:rsidR="00666E1E" w:rsidRDefault="00666E1E" w:rsidP="00D91269">
      <w:pPr>
        <w:pStyle w:val="Titre2"/>
      </w:pPr>
      <w:r w:rsidRPr="00781C58">
        <w:t>Archéologie, voyages</w:t>
      </w:r>
      <w:r>
        <w:t xml:space="preserve">. </w:t>
      </w:r>
      <w:r>
        <w:br/>
      </w:r>
      <w:r w:rsidRPr="00781C58">
        <w:rPr>
          <w:rFonts w:cs="Times New Roman"/>
        </w:rPr>
        <w:t>L</w:t>
      </w:r>
      <w:r>
        <w:rPr>
          <w:rFonts w:cs="Times New Roman"/>
        </w:rPr>
        <w:t>’</w:t>
      </w:r>
      <w:r w:rsidRPr="00781C58">
        <w:rPr>
          <w:rFonts w:cs="Times New Roman"/>
        </w:rPr>
        <w:t>art monumental au Salon [extrait]</w:t>
      </w:r>
    </w:p>
    <w:p w14:paraId="6A3377B0" w14:textId="77777777" w:rsidR="00666E1E" w:rsidRPr="00DF4CEB" w:rsidRDefault="00666E1E" w:rsidP="00666E1E">
      <w:pPr>
        <w:pStyle w:val="term"/>
        <w:rPr>
          <w:lang w:val="en-GB"/>
        </w:rPr>
      </w:pPr>
      <w:proofErr w:type="gramStart"/>
      <w:r w:rsidRPr="00DF4CEB">
        <w:rPr>
          <w:lang w:val="en-GB"/>
        </w:rPr>
        <w:t>id :</w:t>
      </w:r>
      <w:proofErr w:type="gramEnd"/>
      <w:r w:rsidRPr="00DF4CEB">
        <w:rPr>
          <w:lang w:val="en-GB"/>
        </w:rPr>
        <w:t xml:space="preserve"> article-1900-07</w:t>
      </w:r>
      <w:r w:rsidR="007C7FCF" w:rsidRPr="00DF4CEB">
        <w:rPr>
          <w:lang w:val="en-GB"/>
        </w:rPr>
        <w:t>-01_</w:t>
      </w:r>
      <w:r w:rsidRPr="00DF4CEB">
        <w:rPr>
          <w:lang w:val="en-GB"/>
        </w:rPr>
        <w:t>235</w:t>
      </w:r>
    </w:p>
    <w:p w14:paraId="53838470" w14:textId="77777777" w:rsidR="00666E1E" w:rsidRPr="00DF4CEB" w:rsidRDefault="00666E1E" w:rsidP="00666E1E">
      <w:pPr>
        <w:pStyle w:val="term"/>
        <w:rPr>
          <w:lang w:val="en-GB"/>
        </w:rPr>
      </w:pPr>
      <w:proofErr w:type="gramStart"/>
      <w:r w:rsidRPr="00DF4CEB">
        <w:rPr>
          <w:lang w:val="en-GB"/>
        </w:rPr>
        <w:t>author :</w:t>
      </w:r>
      <w:proofErr w:type="gramEnd"/>
      <w:r w:rsidRPr="00DF4CEB">
        <w:rPr>
          <w:lang w:val="en-GB"/>
        </w:rPr>
        <w:t xml:space="preserve"> Merki, Charles (18..-19..)</w:t>
      </w:r>
    </w:p>
    <w:p w14:paraId="777C8CEF" w14:textId="77777777" w:rsidR="00666E1E" w:rsidRPr="00925B7B" w:rsidRDefault="00666E1E" w:rsidP="00666E1E">
      <w:pPr>
        <w:pStyle w:val="term"/>
      </w:pPr>
      <w:proofErr w:type="gramStart"/>
      <w:r w:rsidRPr="00925B7B">
        <w:t>signed</w:t>
      </w:r>
      <w:proofErr w:type="gramEnd"/>
      <w:r w:rsidRPr="00925B7B">
        <w:t xml:space="preserve"> : </w:t>
      </w:r>
      <w:r>
        <w:t>Charles Merki</w:t>
      </w:r>
    </w:p>
    <w:p w14:paraId="00379B46" w14:textId="77777777" w:rsidR="00666E1E" w:rsidRPr="00666E1E" w:rsidRDefault="00666E1E" w:rsidP="00666E1E">
      <w:pPr>
        <w:pStyle w:val="term"/>
      </w:pPr>
      <w:proofErr w:type="gramStart"/>
      <w:r w:rsidRPr="00666E1E">
        <w:t>section</w:t>
      </w:r>
      <w:proofErr w:type="gramEnd"/>
      <w:r w:rsidRPr="00666E1E">
        <w:t> : Archéologie, voyages</w:t>
      </w:r>
    </w:p>
    <w:p w14:paraId="704C7603" w14:textId="77777777" w:rsidR="00666E1E" w:rsidRPr="0044359D" w:rsidRDefault="00666E1E" w:rsidP="00666E1E">
      <w:pPr>
        <w:pStyle w:val="term"/>
      </w:pPr>
      <w:proofErr w:type="gramStart"/>
      <w:r w:rsidRPr="00DA7419">
        <w:t>title</w:t>
      </w:r>
      <w:proofErr w:type="gramEnd"/>
      <w:r w:rsidRPr="00DA7419">
        <w:t xml:space="preserve"> : </w:t>
      </w:r>
      <w:r w:rsidRPr="00781C58">
        <w:t>L</w:t>
      </w:r>
      <w:r>
        <w:t>’</w:t>
      </w:r>
      <w:r w:rsidRPr="00781C58">
        <w:t>art monumental au Salon [extrait</w:t>
      </w:r>
      <w:r>
        <w:t>]</w:t>
      </w:r>
    </w:p>
    <w:p w14:paraId="40584A07" w14:textId="77777777" w:rsidR="007C7FCF" w:rsidRDefault="00666E1E" w:rsidP="00666E1E">
      <w:pPr>
        <w:pStyle w:val="term"/>
      </w:pPr>
      <w:proofErr w:type="gramStart"/>
      <w:r w:rsidRPr="00925B7B">
        <w:t>date</w:t>
      </w:r>
      <w:proofErr w:type="gramEnd"/>
      <w:r w:rsidRPr="00925B7B">
        <w:t> :</w:t>
      </w:r>
      <w:r>
        <w:t xml:space="preserve"> 1900-07</w:t>
      </w:r>
      <w:r w:rsidR="007C7FCF">
        <w:t>-01</w:t>
      </w:r>
    </w:p>
    <w:p w14:paraId="161CB6DA" w14:textId="77777777" w:rsidR="00666E1E" w:rsidRDefault="007C7FCF" w:rsidP="00666E1E">
      <w:pPr>
        <w:pStyle w:val="term"/>
      </w:pPr>
      <w:proofErr w:type="gramStart"/>
      <w:r>
        <w:t>ref</w:t>
      </w:r>
      <w:proofErr w:type="gramEnd"/>
      <w:r w:rsidR="00666E1E" w:rsidRPr="00925B7B">
        <w:t xml:space="preserve"> : </w:t>
      </w:r>
      <w:r w:rsidR="00666E1E">
        <w:t>Tome XXXV, numéro 127</w:t>
      </w:r>
      <w:r w:rsidR="00666E1E" w:rsidRPr="00925B7B">
        <w:t xml:space="preserve">, </w:t>
      </w:r>
      <w:r w:rsidR="00666E1E">
        <w:t>1</w:t>
      </w:r>
      <w:r w:rsidR="00666E1E" w:rsidRPr="00666E1E">
        <w:rPr>
          <w:vertAlign w:val="superscript"/>
        </w:rPr>
        <w:t>er</w:t>
      </w:r>
      <w:r w:rsidR="00666E1E">
        <w:t> juillet 1900, p. 234-241 [235]</w:t>
      </w:r>
    </w:p>
    <w:p w14:paraId="669F8789" w14:textId="77777777" w:rsidR="00666E1E" w:rsidRDefault="00666E1E" w:rsidP="00666E1E">
      <w:pPr>
        <w:pStyle w:val="byline"/>
      </w:pPr>
      <w:r w:rsidRPr="00666E1E">
        <w:rPr>
          <w:smallCaps/>
        </w:rPr>
        <w:t>Charles Merki</w:t>
      </w:r>
      <w:r>
        <w:t>.</w:t>
      </w:r>
    </w:p>
    <w:p w14:paraId="111F7168" w14:textId="77777777" w:rsidR="00666E1E" w:rsidRDefault="00666E1E" w:rsidP="00666E1E">
      <w:pPr>
        <w:pStyle w:val="bibl"/>
      </w:pPr>
      <w:r>
        <w:t>Tome XXXV, numéro 127</w:t>
      </w:r>
      <w:r w:rsidRPr="00925B7B">
        <w:t xml:space="preserve">, </w:t>
      </w:r>
      <w:r>
        <w:t>1</w:t>
      </w:r>
      <w:r w:rsidRPr="00666E1E">
        <w:rPr>
          <w:vertAlign w:val="superscript"/>
        </w:rPr>
        <w:t>er</w:t>
      </w:r>
      <w:r>
        <w:t> juillet 1900, p. 234-241 [235].</w:t>
      </w:r>
    </w:p>
    <w:p w14:paraId="7E4E6610" w14:textId="77777777" w:rsidR="005F258A" w:rsidRPr="00781C58" w:rsidRDefault="00781C58" w:rsidP="003326E0">
      <w:pPr>
        <w:pStyle w:val="Corpsdetexte"/>
        <w:rPr>
          <w:rFonts w:cs="Times New Roman"/>
        </w:rPr>
      </w:pPr>
      <w:r w:rsidRPr="00781C58">
        <w:rPr>
          <w:rFonts w:cs="Times New Roman"/>
        </w:rPr>
        <w:lastRenderedPageBreak/>
        <w:t>[…]</w:t>
      </w:r>
    </w:p>
    <w:p w14:paraId="20AE785D" w14:textId="77777777" w:rsidR="005F258A" w:rsidRDefault="00781C58" w:rsidP="003326E0">
      <w:pPr>
        <w:pStyle w:val="Corpsdetexte"/>
        <w:rPr>
          <w:rFonts w:cs="Times New Roman"/>
        </w:rPr>
      </w:pPr>
      <w:r w:rsidRPr="00781C58">
        <w:rPr>
          <w:rFonts w:cs="Times New Roman"/>
        </w:rPr>
        <w:t xml:space="preserve">Seul </w:t>
      </w:r>
      <w:r w:rsidR="00B3100D">
        <w:rPr>
          <w:rFonts w:cs="Times New Roman"/>
        </w:rPr>
        <w:t>M. </w:t>
      </w:r>
      <w:r w:rsidRPr="00781C58">
        <w:rPr>
          <w:rFonts w:cs="Times New Roman"/>
        </w:rPr>
        <w:t xml:space="preserve">Racoura a exposé une dizaine de planches relatives au </w:t>
      </w:r>
      <w:r w:rsidRPr="00781C58">
        <w:rPr>
          <w:rFonts w:cs="Times New Roman"/>
          <w:i/>
        </w:rPr>
        <w:t>Cirque de Maxence, hors la porte Saint-Sébastien à Rome</w:t>
      </w:r>
      <w:r w:rsidRPr="00781C58">
        <w:rPr>
          <w:rFonts w:cs="Times New Roman"/>
        </w:rPr>
        <w:t xml:space="preserve">, ouvrage sans doute honorable, mais consacré à un édifice de valeur artistique plutôt nulle. De </w:t>
      </w:r>
      <w:r w:rsidR="00B3100D">
        <w:rPr>
          <w:rFonts w:cs="Times New Roman"/>
        </w:rPr>
        <w:t>M. </w:t>
      </w:r>
      <w:r w:rsidRPr="00781C58">
        <w:rPr>
          <w:rFonts w:cs="Times New Roman"/>
        </w:rPr>
        <w:t xml:space="preserve">Patrouillard on trouve encore des études soignées sur </w:t>
      </w:r>
      <w:r w:rsidRPr="00781C58">
        <w:rPr>
          <w:rFonts w:cs="Times New Roman"/>
          <w:i/>
        </w:rPr>
        <w:t>l</w:t>
      </w:r>
      <w:r>
        <w:rPr>
          <w:rFonts w:cs="Times New Roman"/>
          <w:i/>
        </w:rPr>
        <w:t>’</w:t>
      </w:r>
      <w:r w:rsidRPr="00781C58">
        <w:rPr>
          <w:rFonts w:cs="Times New Roman"/>
          <w:i/>
        </w:rPr>
        <w:t>Arc de Septime Sévère</w:t>
      </w:r>
      <w:r w:rsidRPr="00781C58">
        <w:rPr>
          <w:rFonts w:cs="Times New Roman"/>
        </w:rPr>
        <w:t xml:space="preserve">, de </w:t>
      </w:r>
      <w:r w:rsidR="00B3100D">
        <w:rPr>
          <w:rFonts w:cs="Times New Roman"/>
        </w:rPr>
        <w:t>M. </w:t>
      </w:r>
      <w:r w:rsidRPr="00781C58">
        <w:rPr>
          <w:rFonts w:cs="Times New Roman"/>
        </w:rPr>
        <w:t xml:space="preserve">Louis Pille sur le </w:t>
      </w:r>
      <w:r w:rsidRPr="00781C58">
        <w:rPr>
          <w:rFonts w:cs="Times New Roman"/>
          <w:i/>
        </w:rPr>
        <w:t>Temple de la Victoire à Athènes</w:t>
      </w:r>
      <w:r w:rsidRPr="00781C58">
        <w:rPr>
          <w:rFonts w:cs="Times New Roman"/>
        </w:rPr>
        <w:t xml:space="preserve"> et le </w:t>
      </w:r>
      <w:r w:rsidRPr="00781C58">
        <w:rPr>
          <w:rFonts w:cs="Times New Roman"/>
          <w:i/>
        </w:rPr>
        <w:t>Temple du Soleil à Rome, jardins Colonna</w:t>
      </w:r>
      <w:r>
        <w:rPr>
          <w:rFonts w:cs="Times New Roman"/>
        </w:rPr>
        <w:t> ;</w:t>
      </w:r>
      <w:r w:rsidRPr="00781C58">
        <w:rPr>
          <w:rFonts w:cs="Times New Roman"/>
        </w:rPr>
        <w:t xml:space="preserve"> et c</w:t>
      </w:r>
      <w:r>
        <w:rPr>
          <w:rFonts w:cs="Times New Roman"/>
        </w:rPr>
        <w:t>’</w:t>
      </w:r>
      <w:r w:rsidRPr="00781C58">
        <w:rPr>
          <w:rFonts w:cs="Times New Roman"/>
        </w:rPr>
        <w:t>est à peu près tout ce qui mérite d</w:t>
      </w:r>
      <w:r>
        <w:rPr>
          <w:rFonts w:cs="Times New Roman"/>
        </w:rPr>
        <w:t>’</w:t>
      </w:r>
      <w:r w:rsidRPr="00781C58">
        <w:rPr>
          <w:rFonts w:cs="Times New Roman"/>
        </w:rPr>
        <w:t>être mentionné dans l</w:t>
      </w:r>
      <w:r>
        <w:rPr>
          <w:rFonts w:cs="Times New Roman"/>
        </w:rPr>
        <w:t>’</w:t>
      </w:r>
      <w:r w:rsidRPr="00781C58">
        <w:rPr>
          <w:rFonts w:cs="Times New Roman"/>
        </w:rPr>
        <w:t xml:space="preserve">architecture antique. </w:t>
      </w:r>
      <w:r w:rsidR="00050857">
        <w:rPr>
          <w:rFonts w:cs="Times New Roman"/>
        </w:rPr>
        <w:t>— </w:t>
      </w:r>
      <w:r w:rsidRPr="00781C58">
        <w:rPr>
          <w:rFonts w:cs="Times New Roman"/>
        </w:rPr>
        <w:t xml:space="preserve">Une aquarelle assez curieuse de </w:t>
      </w:r>
      <w:r w:rsidR="00B3100D">
        <w:rPr>
          <w:rFonts w:cs="Times New Roman"/>
        </w:rPr>
        <w:t>M. </w:t>
      </w:r>
      <w:r w:rsidRPr="00781C58">
        <w:rPr>
          <w:rFonts w:cs="Times New Roman"/>
        </w:rPr>
        <w:t>Sirot nous montre ensuite l</w:t>
      </w:r>
      <w:r>
        <w:rPr>
          <w:rFonts w:cs="Times New Roman"/>
        </w:rPr>
        <w:t>’</w:t>
      </w:r>
      <w:r w:rsidRPr="00781C58">
        <w:rPr>
          <w:rFonts w:cs="Times New Roman"/>
        </w:rPr>
        <w:t>autel et la décoration de l</w:t>
      </w:r>
      <w:r>
        <w:rPr>
          <w:rFonts w:cs="Times New Roman"/>
        </w:rPr>
        <w:t>’</w:t>
      </w:r>
      <w:r w:rsidRPr="00781C58">
        <w:rPr>
          <w:rFonts w:cs="Times New Roman"/>
        </w:rPr>
        <w:t>abside dans l</w:t>
      </w:r>
      <w:r>
        <w:rPr>
          <w:rFonts w:cs="Times New Roman"/>
        </w:rPr>
        <w:t>’</w:t>
      </w:r>
      <w:r w:rsidRPr="00781C58">
        <w:rPr>
          <w:rFonts w:cs="Times New Roman"/>
        </w:rPr>
        <w:t>ancienne basilique de Saint-Clément.</w:t>
      </w:r>
    </w:p>
    <w:p w14:paraId="604C47B3" w14:textId="77777777" w:rsidR="00666E1E" w:rsidRPr="00781C58" w:rsidRDefault="00666E1E" w:rsidP="003326E0">
      <w:pPr>
        <w:pStyle w:val="Corpsdetexte"/>
        <w:rPr>
          <w:rFonts w:cs="Times New Roman"/>
        </w:rPr>
      </w:pPr>
      <w:r>
        <w:rPr>
          <w:rFonts w:cs="Times New Roman"/>
        </w:rPr>
        <w:t>[…]</w:t>
      </w:r>
    </w:p>
    <w:p w14:paraId="6967758B" w14:textId="77777777" w:rsidR="00730784" w:rsidRPr="003D0EBB" w:rsidRDefault="00730784" w:rsidP="00730784">
      <w:pPr>
        <w:pStyle w:val="Titre1"/>
        <w:rPr>
          <w:rFonts w:hint="eastAsia"/>
          <w:lang w:val="es-ES"/>
        </w:rPr>
      </w:pPr>
      <w:r>
        <w:rPr>
          <w:lang w:val="es-ES"/>
        </w:rPr>
        <w:t>Tome XXXV, numéro 128</w:t>
      </w:r>
      <w:r w:rsidRPr="003D0EBB">
        <w:rPr>
          <w:lang w:val="es-ES"/>
        </w:rPr>
        <w:t>, 1</w:t>
      </w:r>
      <w:r w:rsidRPr="003D0EBB">
        <w:rPr>
          <w:vertAlign w:val="superscript"/>
          <w:lang w:val="es-ES"/>
        </w:rPr>
        <w:t>er</w:t>
      </w:r>
      <w:r w:rsidR="0087713B">
        <w:rPr>
          <w:lang w:val="es-ES"/>
        </w:rPr>
        <w:t> août </w:t>
      </w:r>
      <w:r>
        <w:rPr>
          <w:lang w:val="es-ES"/>
        </w:rPr>
        <w:t>1900</w:t>
      </w:r>
    </w:p>
    <w:p w14:paraId="41153554" w14:textId="77777777" w:rsidR="0087713B" w:rsidRDefault="0087713B" w:rsidP="00D91269">
      <w:pPr>
        <w:pStyle w:val="Titre2"/>
      </w:pPr>
      <w:r w:rsidRPr="00781C58">
        <w:t>Romania, folklore</w:t>
      </w:r>
      <w:r>
        <w:t xml:space="preserve">. </w:t>
      </w:r>
      <w:r>
        <w:br/>
      </w:r>
      <w:r w:rsidRPr="00781C58">
        <w:rPr>
          <w:rFonts w:cs="Times New Roman"/>
          <w:i/>
        </w:rPr>
        <w:t>Fratris Francisci Bartholi de Assisto Tractatus de indulgentia S</w:t>
      </w:r>
      <w:r w:rsidRPr="00781C58">
        <w:rPr>
          <w:rFonts w:cs="Times New Roman"/>
        </w:rPr>
        <w:t>. </w:t>
      </w:r>
      <w:r w:rsidRPr="00781C58">
        <w:rPr>
          <w:rFonts w:cs="Times New Roman"/>
          <w:i/>
        </w:rPr>
        <w:t>Mariae de Portiuncula nunc primum integre edidit</w:t>
      </w:r>
      <w:r w:rsidRPr="00781C58">
        <w:rPr>
          <w:rFonts w:cs="Times New Roman"/>
        </w:rPr>
        <w:t xml:space="preserve"> Paul Sabatier</w:t>
      </w:r>
      <w:r>
        <w:rPr>
          <w:rFonts w:cs="Times New Roman"/>
        </w:rPr>
        <w:t> ;</w:t>
      </w:r>
      <w:r w:rsidRPr="00781C58">
        <w:rPr>
          <w:rFonts w:cs="Times New Roman"/>
        </w:rPr>
        <w:t xml:space="preserve"> Fischbacher, in-8, 12 fr.</w:t>
      </w:r>
    </w:p>
    <w:p w14:paraId="65ABBD91" w14:textId="77777777" w:rsidR="0087713B" w:rsidRPr="00925B7B" w:rsidRDefault="0087713B" w:rsidP="0087713B">
      <w:pPr>
        <w:pStyle w:val="term"/>
      </w:pPr>
      <w:proofErr w:type="gramStart"/>
      <w:r w:rsidRPr="00925B7B">
        <w:t>id</w:t>
      </w:r>
      <w:proofErr w:type="gramEnd"/>
      <w:r w:rsidRPr="00925B7B">
        <w:t> : article-</w:t>
      </w:r>
      <w:r>
        <w:t>1900</w:t>
      </w:r>
      <w:r w:rsidRPr="00925B7B">
        <w:t>-</w:t>
      </w:r>
      <w:r>
        <w:t>08</w:t>
      </w:r>
      <w:r w:rsidR="007C7FCF">
        <w:t>-01_</w:t>
      </w:r>
      <w:r>
        <w:t>515</w:t>
      </w:r>
    </w:p>
    <w:p w14:paraId="08944CA7" w14:textId="77777777" w:rsidR="0087713B" w:rsidRPr="00925B7B" w:rsidRDefault="0087713B" w:rsidP="0087713B">
      <w:pPr>
        <w:pStyle w:val="term"/>
      </w:pPr>
      <w:proofErr w:type="gramStart"/>
      <w:r w:rsidRPr="00925B7B">
        <w:t>author</w:t>
      </w:r>
      <w:proofErr w:type="gramEnd"/>
      <w:r w:rsidRPr="00925B7B">
        <w:t xml:space="preserve"> : </w:t>
      </w:r>
      <w:r w:rsidRPr="0087713B">
        <w:t>Gourmont, Remy de (1858-1915)</w:t>
      </w:r>
    </w:p>
    <w:p w14:paraId="3C4D6880" w14:textId="77777777" w:rsidR="0087713B" w:rsidRPr="00925B7B" w:rsidRDefault="0087713B" w:rsidP="0087713B">
      <w:pPr>
        <w:pStyle w:val="term"/>
      </w:pPr>
      <w:proofErr w:type="gramStart"/>
      <w:r w:rsidRPr="00925B7B">
        <w:t>signed</w:t>
      </w:r>
      <w:proofErr w:type="gramEnd"/>
      <w:r w:rsidRPr="00925B7B">
        <w:t xml:space="preserve"> : </w:t>
      </w:r>
      <w:r>
        <w:t>J. Drexelius</w:t>
      </w:r>
    </w:p>
    <w:p w14:paraId="00AEDB6F" w14:textId="77777777" w:rsidR="0087713B" w:rsidRPr="0087713B" w:rsidRDefault="0087713B" w:rsidP="0087713B">
      <w:pPr>
        <w:pStyle w:val="term"/>
      </w:pPr>
      <w:proofErr w:type="gramStart"/>
      <w:r w:rsidRPr="00666E1E">
        <w:t>section</w:t>
      </w:r>
      <w:proofErr w:type="gramEnd"/>
      <w:r w:rsidRPr="00666E1E">
        <w:t xml:space="preserve"> : </w:t>
      </w:r>
      <w:r w:rsidRPr="0087713B">
        <w:t>Romania, folklore</w:t>
      </w:r>
    </w:p>
    <w:p w14:paraId="4F24D823" w14:textId="77777777" w:rsidR="0087713B" w:rsidRPr="0044359D" w:rsidRDefault="0087713B" w:rsidP="0087713B">
      <w:pPr>
        <w:pStyle w:val="term"/>
      </w:pPr>
      <w:proofErr w:type="gramStart"/>
      <w:r w:rsidRPr="00DA7419">
        <w:t>title</w:t>
      </w:r>
      <w:proofErr w:type="gramEnd"/>
      <w:r w:rsidRPr="00DA7419">
        <w:t xml:space="preserve"> : </w:t>
      </w:r>
      <w:r w:rsidRPr="00781C58">
        <w:rPr>
          <w:i/>
        </w:rPr>
        <w:t>Fratris Francisci Bartholi de Assisto Tractatus de indulgentia S</w:t>
      </w:r>
      <w:r w:rsidRPr="00781C58">
        <w:t>. </w:t>
      </w:r>
      <w:r w:rsidRPr="00781C58">
        <w:rPr>
          <w:i/>
        </w:rPr>
        <w:t>Mariae de Portiuncula nunc primum integre edidit</w:t>
      </w:r>
      <w:r w:rsidRPr="00781C58">
        <w:t xml:space="preserve"> Paul Sabatier</w:t>
      </w:r>
      <w:r>
        <w:t> ;</w:t>
      </w:r>
      <w:r w:rsidRPr="00781C58">
        <w:t xml:space="preserve"> Fischbacher, in-8, 12 fr.</w:t>
      </w:r>
    </w:p>
    <w:p w14:paraId="53849400" w14:textId="77777777" w:rsidR="007C7FCF" w:rsidRDefault="0087713B" w:rsidP="0087713B">
      <w:pPr>
        <w:pStyle w:val="term"/>
      </w:pPr>
      <w:proofErr w:type="gramStart"/>
      <w:r w:rsidRPr="00925B7B">
        <w:t>date</w:t>
      </w:r>
      <w:proofErr w:type="gramEnd"/>
      <w:r w:rsidRPr="00925B7B">
        <w:t> :</w:t>
      </w:r>
      <w:r>
        <w:t xml:space="preserve"> 1900-08</w:t>
      </w:r>
      <w:r w:rsidR="007C7FCF">
        <w:t>-01</w:t>
      </w:r>
    </w:p>
    <w:p w14:paraId="202EAEC6" w14:textId="77777777" w:rsidR="0087713B" w:rsidRDefault="007C7FCF" w:rsidP="0087713B">
      <w:pPr>
        <w:pStyle w:val="term"/>
      </w:pPr>
      <w:proofErr w:type="gramStart"/>
      <w:r>
        <w:t>ref</w:t>
      </w:r>
      <w:proofErr w:type="gramEnd"/>
      <w:r w:rsidR="0087713B" w:rsidRPr="00925B7B">
        <w:t xml:space="preserve"> : </w:t>
      </w:r>
      <w:r w:rsidR="0087713B">
        <w:rPr>
          <w:lang w:val="es-ES"/>
        </w:rPr>
        <w:t>Tome XXXV, numéro 128</w:t>
      </w:r>
      <w:r w:rsidR="0087713B" w:rsidRPr="003D0EBB">
        <w:rPr>
          <w:lang w:val="es-ES"/>
        </w:rPr>
        <w:t>, 1</w:t>
      </w:r>
      <w:r w:rsidR="0087713B" w:rsidRPr="003D0EBB">
        <w:rPr>
          <w:vertAlign w:val="superscript"/>
          <w:lang w:val="es-ES"/>
        </w:rPr>
        <w:t>er</w:t>
      </w:r>
      <w:r w:rsidR="0087713B">
        <w:rPr>
          <w:lang w:val="es-ES"/>
        </w:rPr>
        <w:t> août 1900</w:t>
      </w:r>
      <w:r w:rsidR="0087713B">
        <w:t>, p. 513-518 [515-516]</w:t>
      </w:r>
    </w:p>
    <w:p w14:paraId="39F3B58D" w14:textId="77777777" w:rsidR="0087713B" w:rsidRDefault="0087713B" w:rsidP="0087713B">
      <w:pPr>
        <w:pStyle w:val="byline"/>
      </w:pPr>
      <w:r>
        <w:rPr>
          <w:smallCaps/>
        </w:rPr>
        <w:t>J. Drexelius</w:t>
      </w:r>
      <w:r>
        <w:t xml:space="preserve"> [Remy de Gourmont].</w:t>
      </w:r>
    </w:p>
    <w:p w14:paraId="5588B0F9" w14:textId="77777777" w:rsidR="0087713B" w:rsidRDefault="0087713B" w:rsidP="0087713B">
      <w:pPr>
        <w:pStyle w:val="bibl"/>
      </w:pPr>
      <w:r>
        <w:rPr>
          <w:lang w:val="es-ES"/>
        </w:rPr>
        <w:t>Tome XXXV, numéro 128</w:t>
      </w:r>
      <w:r w:rsidRPr="003D0EBB">
        <w:rPr>
          <w:lang w:val="es-ES"/>
        </w:rPr>
        <w:t>, 1</w:t>
      </w:r>
      <w:r w:rsidRPr="003D0EBB">
        <w:rPr>
          <w:vertAlign w:val="superscript"/>
          <w:lang w:val="es-ES"/>
        </w:rPr>
        <w:t>er</w:t>
      </w:r>
      <w:r>
        <w:rPr>
          <w:lang w:val="es-ES"/>
        </w:rPr>
        <w:t> août 1900</w:t>
      </w:r>
      <w:r>
        <w:t>, p. 513-518 [515-516].</w:t>
      </w:r>
    </w:p>
    <w:p w14:paraId="77FA169F" w14:textId="77777777" w:rsidR="005F258A" w:rsidRPr="00781C58" w:rsidRDefault="00781C58" w:rsidP="003326E0">
      <w:pPr>
        <w:pStyle w:val="Corpsdetexte"/>
        <w:rPr>
          <w:rFonts w:cs="Times New Roman"/>
        </w:rPr>
      </w:pPr>
      <w:r w:rsidRPr="00781C58">
        <w:rPr>
          <w:rFonts w:cs="Times New Roman"/>
        </w:rPr>
        <w:t xml:space="preserve">Il faut compléter ainsi le titre de la publication de </w:t>
      </w:r>
      <w:r w:rsidR="00B3100D">
        <w:rPr>
          <w:rFonts w:cs="Times New Roman"/>
        </w:rPr>
        <w:t>M. </w:t>
      </w:r>
      <w:r w:rsidRPr="00781C58">
        <w:rPr>
          <w:rFonts w:cs="Times New Roman"/>
        </w:rPr>
        <w:t>Paul Sabatier</w:t>
      </w:r>
      <w:r>
        <w:rPr>
          <w:rFonts w:cs="Times New Roman"/>
        </w:rPr>
        <w:t> :</w:t>
      </w:r>
      <w:r w:rsidRPr="00781C58">
        <w:rPr>
          <w:rFonts w:cs="Times New Roman"/>
        </w:rPr>
        <w:t xml:space="preserve"> </w:t>
      </w:r>
      <w:r w:rsidRPr="00781C58">
        <w:rPr>
          <w:rFonts w:cs="Times New Roman"/>
          <w:i/>
        </w:rPr>
        <w:t>Accedant varia documenta inter quae duo sancti Francisci Assisiensis opuscula hucusque i</w:t>
      </w:r>
      <w:r w:rsidR="0087713B">
        <w:rPr>
          <w:rFonts w:cs="Times New Roman"/>
          <w:i/>
        </w:rPr>
        <w:t>nedita et dissertatio de operibu</w:t>
      </w:r>
      <w:r w:rsidRPr="00781C58">
        <w:rPr>
          <w:rFonts w:cs="Times New Roman"/>
          <w:i/>
        </w:rPr>
        <w:t>s fr.</w:t>
      </w:r>
      <w:r w:rsidRPr="00781C58">
        <w:rPr>
          <w:rFonts w:cs="Times New Roman"/>
        </w:rPr>
        <w:t> </w:t>
      </w:r>
      <w:r w:rsidRPr="00781C58">
        <w:rPr>
          <w:rFonts w:cs="Times New Roman"/>
          <w:i/>
        </w:rPr>
        <w:t>Mariani de Florentia quae a pluribus saeculis delituerant nunc autem feliciter inventa</w:t>
      </w:r>
      <w:r w:rsidRPr="00781C58">
        <w:rPr>
          <w:rFonts w:cs="Times New Roman"/>
        </w:rPr>
        <w:t xml:space="preserve">. Elle forme le tome II de la </w:t>
      </w:r>
      <w:r w:rsidRPr="00781C58">
        <w:rPr>
          <w:rFonts w:cs="Times New Roman"/>
          <w:i/>
        </w:rPr>
        <w:t>Collection d</w:t>
      </w:r>
      <w:r>
        <w:rPr>
          <w:rFonts w:cs="Times New Roman"/>
          <w:i/>
        </w:rPr>
        <w:t>’</w:t>
      </w:r>
      <w:r w:rsidRPr="00781C58">
        <w:rPr>
          <w:rFonts w:cs="Times New Roman"/>
          <w:i/>
        </w:rPr>
        <w:t>études et de documents sur l</w:t>
      </w:r>
      <w:r>
        <w:rPr>
          <w:rFonts w:cs="Times New Roman"/>
          <w:i/>
        </w:rPr>
        <w:t>’</w:t>
      </w:r>
      <w:r w:rsidRPr="00781C58">
        <w:rPr>
          <w:rFonts w:cs="Times New Roman"/>
          <w:i/>
        </w:rPr>
        <w:t>histoire religieuse et littéraire du Moyen-Âge</w:t>
      </w:r>
      <w:r w:rsidRPr="00781C58">
        <w:rPr>
          <w:rFonts w:cs="Times New Roman"/>
        </w:rPr>
        <w:t>, collection qui s</w:t>
      </w:r>
      <w:r>
        <w:rPr>
          <w:rFonts w:cs="Times New Roman"/>
        </w:rPr>
        <w:t>’</w:t>
      </w:r>
      <w:r w:rsidRPr="00781C58">
        <w:rPr>
          <w:rFonts w:cs="Times New Roman"/>
        </w:rPr>
        <w:t>annonce comme devant être surtout franciscaine. C</w:t>
      </w:r>
      <w:r>
        <w:rPr>
          <w:rFonts w:cs="Times New Roman"/>
        </w:rPr>
        <w:t>’</w:t>
      </w:r>
      <w:r w:rsidRPr="00781C58">
        <w:rPr>
          <w:rFonts w:cs="Times New Roman"/>
        </w:rPr>
        <w:t xml:space="preserve">est après avoir écrit sa belle </w:t>
      </w:r>
      <w:r w:rsidRPr="00781C58">
        <w:rPr>
          <w:rFonts w:cs="Times New Roman"/>
          <w:i/>
        </w:rPr>
        <w:t>Vie de Saint François d</w:t>
      </w:r>
      <w:r>
        <w:rPr>
          <w:rFonts w:cs="Times New Roman"/>
          <w:i/>
        </w:rPr>
        <w:t>’</w:t>
      </w:r>
      <w:r w:rsidRPr="00781C58">
        <w:rPr>
          <w:rFonts w:cs="Times New Roman"/>
          <w:i/>
        </w:rPr>
        <w:t>Assise</w:t>
      </w:r>
      <w:r w:rsidRPr="00781C58">
        <w:rPr>
          <w:rFonts w:cs="Times New Roman"/>
        </w:rPr>
        <w:t xml:space="preserve"> que </w:t>
      </w:r>
      <w:r w:rsidR="00B3100D">
        <w:rPr>
          <w:rFonts w:cs="Times New Roman"/>
        </w:rPr>
        <w:t>M. </w:t>
      </w:r>
      <w:r w:rsidRPr="00781C58">
        <w:rPr>
          <w:rFonts w:cs="Times New Roman"/>
        </w:rPr>
        <w:t>Sabatier a eu l</w:t>
      </w:r>
      <w:r>
        <w:rPr>
          <w:rFonts w:cs="Times New Roman"/>
        </w:rPr>
        <w:t>’</w:t>
      </w:r>
      <w:r w:rsidRPr="00781C58">
        <w:rPr>
          <w:rFonts w:cs="Times New Roman"/>
        </w:rPr>
        <w:t>idée de publier les pièces d</w:t>
      </w:r>
      <w:r>
        <w:rPr>
          <w:rFonts w:cs="Times New Roman"/>
        </w:rPr>
        <w:t>’</w:t>
      </w:r>
      <w:r w:rsidRPr="00781C58">
        <w:rPr>
          <w:rFonts w:cs="Times New Roman"/>
        </w:rPr>
        <w:t>un procès (de canonisation) dont toutes les parties sont loin d</w:t>
      </w:r>
      <w:r>
        <w:rPr>
          <w:rFonts w:cs="Times New Roman"/>
        </w:rPr>
        <w:t>’</w:t>
      </w:r>
      <w:r w:rsidRPr="00781C58">
        <w:rPr>
          <w:rFonts w:cs="Times New Roman"/>
        </w:rPr>
        <w:t>être élucidées. Le présent volume contient les documents qui se rapportent à la fameuse Indulgence de la Portioncule ou pardon d</w:t>
      </w:r>
      <w:r>
        <w:rPr>
          <w:rFonts w:cs="Times New Roman"/>
        </w:rPr>
        <w:t>’</w:t>
      </w:r>
      <w:r w:rsidRPr="00781C58">
        <w:rPr>
          <w:rFonts w:cs="Times New Roman"/>
        </w:rPr>
        <w:t xml:space="preserve">Assise. </w:t>
      </w:r>
      <w:r w:rsidRPr="0087713B">
        <w:rPr>
          <w:rStyle w:val="quotec"/>
        </w:rPr>
        <w:t>« Les historiens orthodoxes racontent longuement de quelle façon saint François obtint du Saint-Siège une faveur inouïe alors, celle d’une in</w:t>
      </w:r>
      <w:r w:rsidR="0087713B" w:rsidRPr="0087713B">
        <w:rPr>
          <w:rStyle w:val="quotec"/>
        </w:rPr>
        <w:t xml:space="preserve">dulgence </w:t>
      </w:r>
      <w:r w:rsidR="0087713B" w:rsidRPr="0087713B">
        <w:rPr>
          <w:rStyle w:val="quotec"/>
        </w:rPr>
        <w:lastRenderedPageBreak/>
        <w:t>plénière et absolue</w:t>
      </w:r>
      <w:r w:rsidR="0087713B">
        <w:rPr>
          <w:rStyle w:val="Appelnotedebasdep"/>
          <w:color w:val="0070C0"/>
        </w:rPr>
        <w:footnoteReference w:id="23"/>
      </w:r>
      <w:r w:rsidRPr="0087713B">
        <w:rPr>
          <w:rStyle w:val="quotec"/>
        </w:rPr>
        <w:t xml:space="preserve"> pour tous les péchés passés, accordée à ceux qui, co</w:t>
      </w:r>
      <w:r w:rsidR="0087713B">
        <w:rPr>
          <w:rStyle w:val="quotec"/>
        </w:rPr>
        <w:t>nfessés, communiés et absous</w:t>
      </w:r>
      <w:r w:rsidR="0087713B">
        <w:rPr>
          <w:rStyle w:val="Appelnotedebasdep"/>
          <w:color w:val="0070C0"/>
        </w:rPr>
        <w:footnoteReference w:id="24"/>
      </w:r>
      <w:r w:rsidRPr="0087713B">
        <w:rPr>
          <w:rStyle w:val="quotec"/>
        </w:rPr>
        <w:t>, visiteraient le 2 août de chaque année la chapelle Sainte-Marie de la Portioncule, appelée aussi Notre-Dame des Anges. Il y a quelques années, j’ai rejeté en bloc tout ce qui avait trait à ce fameux pardon, mais de nouvelles études entreprises à Florence, à Rome et à Assise m’ont amené à la conviction que j’avais eu tort.</w:t>
      </w:r>
      <w:r w:rsidR="00050857" w:rsidRPr="0087713B">
        <w:rPr>
          <w:rStyle w:val="quotec"/>
        </w:rPr>
        <w:t> »</w:t>
      </w:r>
      <w:r w:rsidRPr="00781C58">
        <w:rPr>
          <w:rFonts w:cs="Times New Roman"/>
        </w:rPr>
        <w:t xml:space="preserve"> Ainsi s</w:t>
      </w:r>
      <w:r>
        <w:rPr>
          <w:rFonts w:cs="Times New Roman"/>
        </w:rPr>
        <w:t>’</w:t>
      </w:r>
      <w:r w:rsidRPr="00781C58">
        <w:rPr>
          <w:rFonts w:cs="Times New Roman"/>
        </w:rPr>
        <w:t>exprime loyalement le consciencieux critique. Sa conclusion présente est qu</w:t>
      </w:r>
      <w:r>
        <w:rPr>
          <w:rFonts w:cs="Times New Roman"/>
        </w:rPr>
        <w:t>’</w:t>
      </w:r>
      <w:r w:rsidRPr="00781C58">
        <w:rPr>
          <w:rFonts w:cs="Times New Roman"/>
        </w:rPr>
        <w:t>une telle indulgence fut parfaitement conférée à saint François, par le pape Honorius III</w:t>
      </w:r>
      <w:r>
        <w:rPr>
          <w:rFonts w:cs="Times New Roman"/>
        </w:rPr>
        <w:t> ;</w:t>
      </w:r>
      <w:r w:rsidRPr="00781C58">
        <w:rPr>
          <w:rFonts w:cs="Times New Roman"/>
        </w:rPr>
        <w:t xml:space="preserve"> mais elle ne fut pas enregistrée, ce qui a longtemps permis les doutes et même la négation. François était un homme simple. Le pape ayant acquiescé, il s</w:t>
      </w:r>
      <w:r>
        <w:rPr>
          <w:rFonts w:cs="Times New Roman"/>
        </w:rPr>
        <w:t>’</w:t>
      </w:r>
      <w:r w:rsidRPr="00781C58">
        <w:rPr>
          <w:rFonts w:cs="Times New Roman"/>
        </w:rPr>
        <w:t>en allait, la tête inclinée</w:t>
      </w:r>
      <w:r>
        <w:rPr>
          <w:rFonts w:cs="Times New Roman"/>
        </w:rPr>
        <w:t> :</w:t>
      </w:r>
      <w:r w:rsidRPr="00781C58">
        <w:rPr>
          <w:rFonts w:cs="Times New Roman"/>
        </w:rPr>
        <w:t xml:space="preserve"> </w:t>
      </w:r>
      <w:r w:rsidRPr="0087713B">
        <w:rPr>
          <w:rStyle w:val="quotec"/>
        </w:rPr>
        <w:t>« O simplicione, dove vai ?</w:t>
      </w:r>
      <w:r w:rsidR="00050857" w:rsidRPr="0087713B">
        <w:rPr>
          <w:rStyle w:val="quotec"/>
        </w:rPr>
        <w:t> »</w:t>
      </w:r>
      <w:r w:rsidRPr="00781C58">
        <w:rPr>
          <w:rFonts w:cs="Times New Roman"/>
        </w:rPr>
        <w:t xml:space="preserve"> lui dit Honorius. </w:t>
      </w:r>
      <w:r w:rsidR="00050857">
        <w:rPr>
          <w:rFonts w:cs="Times New Roman"/>
        </w:rPr>
        <w:t>— </w:t>
      </w:r>
      <w:r w:rsidRPr="0087713B">
        <w:rPr>
          <w:rStyle w:val="quotec"/>
        </w:rPr>
        <w:t>« Tanto basta solamente la vostra parola</w:t>
      </w:r>
      <w:r w:rsidR="00050857" w:rsidRPr="0087713B">
        <w:rPr>
          <w:rStyle w:val="quotec"/>
        </w:rPr>
        <w:t> »</w:t>
      </w:r>
      <w:r w:rsidRPr="00781C58">
        <w:rPr>
          <w:rFonts w:cs="Times New Roman"/>
        </w:rPr>
        <w:t>, répondit-il.</w:t>
      </w:r>
    </w:p>
    <w:p w14:paraId="5042CD9E" w14:textId="77777777" w:rsidR="005F258A" w:rsidRPr="00781C58" w:rsidRDefault="00781C58" w:rsidP="003326E0">
      <w:pPr>
        <w:pStyle w:val="Corpsdetexte"/>
        <w:rPr>
          <w:rFonts w:cs="Times New Roman"/>
        </w:rPr>
      </w:pPr>
      <w:r w:rsidRPr="00781C58">
        <w:rPr>
          <w:rFonts w:cs="Times New Roman"/>
        </w:rPr>
        <w:t xml:space="preserve">Quel homme charmant que </w:t>
      </w:r>
      <w:r w:rsidR="00B3100D">
        <w:rPr>
          <w:rFonts w:cs="Times New Roman"/>
        </w:rPr>
        <w:t>M. </w:t>
      </w:r>
      <w:r w:rsidRPr="00781C58">
        <w:rPr>
          <w:rFonts w:cs="Times New Roman"/>
        </w:rPr>
        <w:t>Paul Sabatier de pouvoir se passionner pour ces lointaines histoires, et qu</w:t>
      </w:r>
      <w:r>
        <w:rPr>
          <w:rFonts w:cs="Times New Roman"/>
        </w:rPr>
        <w:t>’</w:t>
      </w:r>
      <w:r w:rsidRPr="00781C58">
        <w:rPr>
          <w:rFonts w:cs="Times New Roman"/>
        </w:rPr>
        <w:t>il est habile de savoir nous y intéresser</w:t>
      </w:r>
      <w:r>
        <w:rPr>
          <w:rFonts w:cs="Times New Roman"/>
        </w:rPr>
        <w:t> !</w:t>
      </w:r>
    </w:p>
    <w:p w14:paraId="2DD709FB" w14:textId="77777777" w:rsidR="0087713B" w:rsidRDefault="00D91269" w:rsidP="00D91269">
      <w:pPr>
        <w:pStyle w:val="Titre2"/>
      </w:pPr>
      <w:r>
        <w:t>Lettres tchèques</w:t>
      </w:r>
      <w:r w:rsidR="0087713B">
        <w:t xml:space="preserve">. </w:t>
      </w:r>
      <w:r w:rsidR="0087713B">
        <w:br/>
        <w:t>Memento [extrait]</w:t>
      </w:r>
    </w:p>
    <w:p w14:paraId="2DA6A505" w14:textId="77777777" w:rsidR="0087713B" w:rsidRPr="00E020FE" w:rsidRDefault="0087713B" w:rsidP="0087713B">
      <w:pPr>
        <w:pStyle w:val="term"/>
        <w:rPr>
          <w:lang w:val="en-GB"/>
          <w:rPrChange w:id="60" w:author="Marguerite-Marie Bordry" w:date="2018-12-11T14:53:00Z">
            <w:rPr/>
          </w:rPrChange>
        </w:rPr>
      </w:pPr>
      <w:proofErr w:type="gramStart"/>
      <w:r w:rsidRPr="00E020FE">
        <w:rPr>
          <w:lang w:val="en-GB"/>
          <w:rPrChange w:id="61" w:author="Marguerite-Marie Bordry" w:date="2018-12-11T14:53:00Z">
            <w:rPr/>
          </w:rPrChange>
        </w:rPr>
        <w:t>id :</w:t>
      </w:r>
      <w:proofErr w:type="gramEnd"/>
      <w:r w:rsidRPr="00E020FE">
        <w:rPr>
          <w:lang w:val="en-GB"/>
          <w:rPrChange w:id="62" w:author="Marguerite-Marie Bordry" w:date="2018-12-11T14:53:00Z">
            <w:rPr/>
          </w:rPrChange>
        </w:rPr>
        <w:t xml:space="preserve"> article-1900-08</w:t>
      </w:r>
      <w:r w:rsidR="007C7FCF" w:rsidRPr="00E020FE">
        <w:rPr>
          <w:lang w:val="en-GB"/>
          <w:rPrChange w:id="63" w:author="Marguerite-Marie Bordry" w:date="2018-12-11T14:53:00Z">
            <w:rPr/>
          </w:rPrChange>
        </w:rPr>
        <w:t>-01_</w:t>
      </w:r>
      <w:r w:rsidRPr="00E020FE">
        <w:rPr>
          <w:lang w:val="en-GB"/>
          <w:rPrChange w:id="64" w:author="Marguerite-Marie Bordry" w:date="2018-12-11T14:53:00Z">
            <w:rPr/>
          </w:rPrChange>
        </w:rPr>
        <w:t>566</w:t>
      </w:r>
    </w:p>
    <w:p w14:paraId="6D158B8D" w14:textId="77777777" w:rsidR="0087713B" w:rsidRPr="00DF4CEB" w:rsidRDefault="0087713B" w:rsidP="0087713B">
      <w:pPr>
        <w:pStyle w:val="term"/>
        <w:rPr>
          <w:lang w:val="en-GB"/>
        </w:rPr>
      </w:pPr>
      <w:proofErr w:type="gramStart"/>
      <w:r w:rsidRPr="00DF4CEB">
        <w:rPr>
          <w:lang w:val="en-GB"/>
        </w:rPr>
        <w:t>author :</w:t>
      </w:r>
      <w:proofErr w:type="gramEnd"/>
      <w:r w:rsidRPr="00DF4CEB">
        <w:rPr>
          <w:lang w:val="en-GB"/>
        </w:rPr>
        <w:t xml:space="preserve"> Jelínek, Hanuš (1878-1944)</w:t>
      </w:r>
    </w:p>
    <w:p w14:paraId="6E979F26" w14:textId="77777777" w:rsidR="0087713B" w:rsidRPr="00E020FE" w:rsidRDefault="0087713B" w:rsidP="0087713B">
      <w:pPr>
        <w:pStyle w:val="term"/>
        <w:rPr>
          <w:rPrChange w:id="65" w:author="Marguerite-Marie Bordry" w:date="2018-12-11T14:53:00Z">
            <w:rPr>
              <w:lang w:val="en-GB"/>
            </w:rPr>
          </w:rPrChange>
        </w:rPr>
      </w:pPr>
      <w:proofErr w:type="gramStart"/>
      <w:r w:rsidRPr="00E020FE">
        <w:rPr>
          <w:rPrChange w:id="66" w:author="Marguerite-Marie Bordry" w:date="2018-12-11T14:53:00Z">
            <w:rPr>
              <w:lang w:val="en-GB"/>
            </w:rPr>
          </w:rPrChange>
        </w:rPr>
        <w:t>signed</w:t>
      </w:r>
      <w:proofErr w:type="gramEnd"/>
      <w:r w:rsidRPr="00E020FE">
        <w:rPr>
          <w:rPrChange w:id="67" w:author="Marguerite-Marie Bordry" w:date="2018-12-11T14:53:00Z">
            <w:rPr>
              <w:lang w:val="en-GB"/>
            </w:rPr>
          </w:rPrChange>
        </w:rPr>
        <w:t> : Jean Otokar</w:t>
      </w:r>
    </w:p>
    <w:p w14:paraId="49C1699E" w14:textId="77777777" w:rsidR="0087713B" w:rsidRPr="0087713B" w:rsidRDefault="0087713B" w:rsidP="0087713B">
      <w:pPr>
        <w:pStyle w:val="term"/>
      </w:pPr>
      <w:proofErr w:type="gramStart"/>
      <w:r w:rsidRPr="00666E1E">
        <w:t>section</w:t>
      </w:r>
      <w:proofErr w:type="gramEnd"/>
      <w:r w:rsidRPr="00666E1E">
        <w:t xml:space="preserve"> : </w:t>
      </w:r>
      <w:r>
        <w:t>Lettres tchèques</w:t>
      </w:r>
    </w:p>
    <w:p w14:paraId="1BFDB322" w14:textId="77777777" w:rsidR="0087713B" w:rsidRPr="0044359D" w:rsidRDefault="0087713B" w:rsidP="0087713B">
      <w:pPr>
        <w:pStyle w:val="term"/>
      </w:pPr>
      <w:proofErr w:type="gramStart"/>
      <w:r w:rsidRPr="00DA7419">
        <w:t>title</w:t>
      </w:r>
      <w:proofErr w:type="gramEnd"/>
      <w:r w:rsidRPr="00DA7419">
        <w:t xml:space="preserve"> : </w:t>
      </w:r>
      <w:r>
        <w:t>Memento [extrait]</w:t>
      </w:r>
    </w:p>
    <w:p w14:paraId="6ECDE5EE" w14:textId="77777777" w:rsidR="007C7FCF" w:rsidRDefault="0087713B" w:rsidP="0087713B">
      <w:pPr>
        <w:pStyle w:val="term"/>
      </w:pPr>
      <w:proofErr w:type="gramStart"/>
      <w:r w:rsidRPr="00925B7B">
        <w:t>date</w:t>
      </w:r>
      <w:proofErr w:type="gramEnd"/>
      <w:r w:rsidRPr="00925B7B">
        <w:t> :</w:t>
      </w:r>
      <w:r>
        <w:t xml:space="preserve"> 1900-08</w:t>
      </w:r>
      <w:r w:rsidR="007C7FCF">
        <w:t>-01</w:t>
      </w:r>
    </w:p>
    <w:p w14:paraId="6BFADFB5" w14:textId="77777777" w:rsidR="0087713B" w:rsidRDefault="007C7FCF" w:rsidP="0087713B">
      <w:pPr>
        <w:pStyle w:val="term"/>
      </w:pPr>
      <w:proofErr w:type="gramStart"/>
      <w:r>
        <w:t>ref</w:t>
      </w:r>
      <w:proofErr w:type="gramEnd"/>
      <w:r w:rsidR="0087713B" w:rsidRPr="00925B7B">
        <w:t xml:space="preserve"> : </w:t>
      </w:r>
      <w:r w:rsidR="0087713B">
        <w:rPr>
          <w:lang w:val="es-ES"/>
        </w:rPr>
        <w:t>Tome XXXV, numéro 128</w:t>
      </w:r>
      <w:r w:rsidR="0087713B" w:rsidRPr="003D0EBB">
        <w:rPr>
          <w:lang w:val="es-ES"/>
        </w:rPr>
        <w:t>, 1</w:t>
      </w:r>
      <w:r w:rsidR="0087713B" w:rsidRPr="003D0EBB">
        <w:rPr>
          <w:vertAlign w:val="superscript"/>
          <w:lang w:val="es-ES"/>
        </w:rPr>
        <w:t>er</w:t>
      </w:r>
      <w:r w:rsidR="0087713B">
        <w:rPr>
          <w:lang w:val="es-ES"/>
        </w:rPr>
        <w:t> août 1900</w:t>
      </w:r>
      <w:r w:rsidR="0087713B">
        <w:t>, p. 559-566 [566]</w:t>
      </w:r>
    </w:p>
    <w:p w14:paraId="12651386" w14:textId="77777777" w:rsidR="0087713B" w:rsidRDefault="0087713B" w:rsidP="0087713B">
      <w:pPr>
        <w:pStyle w:val="byline"/>
      </w:pPr>
      <w:r w:rsidRPr="0087713B">
        <w:rPr>
          <w:smallCaps/>
        </w:rPr>
        <w:t>Jean Otokar</w:t>
      </w:r>
      <w:r>
        <w:t xml:space="preserve"> [</w:t>
      </w:r>
      <w:r w:rsidRPr="00D91269">
        <w:t>Hanuš</w:t>
      </w:r>
      <w:r>
        <w:t xml:space="preserve"> </w:t>
      </w:r>
      <w:r w:rsidRPr="00D91269">
        <w:t>Jelínek</w:t>
      </w:r>
      <w:r>
        <w:t>].</w:t>
      </w:r>
    </w:p>
    <w:p w14:paraId="4AAABD64" w14:textId="77777777" w:rsidR="0087713B" w:rsidRDefault="0087713B" w:rsidP="0087713B">
      <w:pPr>
        <w:pStyle w:val="bibl"/>
      </w:pPr>
      <w:r>
        <w:rPr>
          <w:lang w:val="es-ES"/>
        </w:rPr>
        <w:t>Tome XXXV, numéro 128</w:t>
      </w:r>
      <w:r w:rsidRPr="003D0EBB">
        <w:rPr>
          <w:lang w:val="es-ES"/>
        </w:rPr>
        <w:t>, 1</w:t>
      </w:r>
      <w:r w:rsidRPr="003D0EBB">
        <w:rPr>
          <w:vertAlign w:val="superscript"/>
          <w:lang w:val="es-ES"/>
        </w:rPr>
        <w:t>er</w:t>
      </w:r>
      <w:r>
        <w:rPr>
          <w:lang w:val="es-ES"/>
        </w:rPr>
        <w:t> août 1900</w:t>
      </w:r>
      <w:r>
        <w:t>, p. 559-566 [566].</w:t>
      </w:r>
    </w:p>
    <w:p w14:paraId="13308AA2" w14:textId="77777777" w:rsidR="005F258A" w:rsidRPr="00781C58" w:rsidRDefault="00781C58" w:rsidP="003326E0">
      <w:pPr>
        <w:pStyle w:val="Corpsdetexte"/>
        <w:rPr>
          <w:rFonts w:cs="Times New Roman"/>
        </w:rPr>
      </w:pPr>
      <w:r w:rsidRPr="00E020FE">
        <w:rPr>
          <w:rFonts w:cs="Times New Roman"/>
          <w:lang w:val="it-IT"/>
          <w:rPrChange w:id="68" w:author="Marguerite-Marie Bordry" w:date="2018-12-11T14:56:00Z">
            <w:rPr>
              <w:rFonts w:cs="Times New Roman"/>
            </w:rPr>
          </w:rPrChange>
        </w:rPr>
        <w:t xml:space="preserve">Ont </w:t>
      </w:r>
      <w:proofErr w:type="gramStart"/>
      <w:r w:rsidRPr="00E020FE">
        <w:rPr>
          <w:rFonts w:cs="Times New Roman"/>
          <w:lang w:val="it-IT"/>
          <w:rPrChange w:id="69" w:author="Marguerite-Marie Bordry" w:date="2018-12-11T14:56:00Z">
            <w:rPr>
              <w:rFonts w:cs="Times New Roman"/>
            </w:rPr>
          </w:rPrChange>
        </w:rPr>
        <w:t>paru :</w:t>
      </w:r>
      <w:proofErr w:type="gramEnd"/>
      <w:r w:rsidRPr="00E020FE">
        <w:rPr>
          <w:rFonts w:cs="Times New Roman"/>
          <w:lang w:val="it-IT"/>
          <w:rPrChange w:id="70" w:author="Marguerite-Marie Bordry" w:date="2018-12-11T14:56:00Z">
            <w:rPr>
              <w:rFonts w:cs="Times New Roman"/>
            </w:rPr>
          </w:rPrChange>
        </w:rPr>
        <w:t xml:space="preserve"> […] </w:t>
      </w:r>
      <w:r w:rsidRPr="00DF4CEB">
        <w:rPr>
          <w:rFonts w:cs="Times New Roman"/>
          <w:lang w:val="it-IT"/>
        </w:rPr>
        <w:t xml:space="preserve">Scipio Sighele : </w:t>
      </w:r>
      <w:r w:rsidRPr="00DF4CEB">
        <w:rPr>
          <w:rFonts w:cs="Times New Roman"/>
          <w:i/>
          <w:lang w:val="it-IT"/>
        </w:rPr>
        <w:t>Co stoleti amirà.</w:t>
      </w:r>
      <w:r w:rsidRPr="00DF4CEB">
        <w:rPr>
          <w:rFonts w:cs="Times New Roman"/>
          <w:lang w:val="it-IT"/>
        </w:rPr>
        <w:t xml:space="preserve"> </w:t>
      </w:r>
      <w:r w:rsidRPr="00781C58">
        <w:rPr>
          <w:rFonts w:cs="Times New Roman"/>
        </w:rPr>
        <w:t>Trad. de l</w:t>
      </w:r>
      <w:r>
        <w:rPr>
          <w:rFonts w:cs="Times New Roman"/>
        </w:rPr>
        <w:t>’</w:t>
      </w:r>
      <w:r w:rsidRPr="00781C58">
        <w:rPr>
          <w:rFonts w:cs="Times New Roman"/>
        </w:rPr>
        <w:t>italien par A. Prochazka (</w:t>
      </w:r>
      <w:r w:rsidRPr="0087713B">
        <w:rPr>
          <w:rFonts w:cs="Times New Roman"/>
          <w:i/>
        </w:rPr>
        <w:t>ibid.</w:t>
      </w:r>
      <w:r w:rsidRPr="00781C58">
        <w:rPr>
          <w:rFonts w:cs="Times New Roman"/>
        </w:rPr>
        <w:t>). […]</w:t>
      </w:r>
    </w:p>
    <w:p w14:paraId="48433282" w14:textId="77777777" w:rsidR="0087713B" w:rsidRPr="0087713B" w:rsidRDefault="00D91269" w:rsidP="00D91269">
      <w:pPr>
        <w:pStyle w:val="Titre2"/>
        <w:rPr>
          <w:rFonts w:cs="Times New Roman"/>
        </w:rPr>
      </w:pPr>
      <w:r>
        <w:t>Échos</w:t>
      </w:r>
      <w:r w:rsidR="0087713B">
        <w:t xml:space="preserve">. </w:t>
      </w:r>
      <w:r w:rsidR="0087713B">
        <w:br/>
      </w:r>
      <w:r w:rsidR="0087713B" w:rsidRPr="00781C58">
        <w:rPr>
          <w:rFonts w:cs="Times New Roman"/>
          <w:i/>
        </w:rPr>
        <w:t>Flegrea</w:t>
      </w:r>
    </w:p>
    <w:p w14:paraId="54F56DE8" w14:textId="77777777" w:rsidR="0087713B" w:rsidRPr="00925B7B" w:rsidRDefault="0087713B" w:rsidP="0087713B">
      <w:pPr>
        <w:pStyle w:val="term"/>
      </w:pPr>
      <w:proofErr w:type="gramStart"/>
      <w:r w:rsidRPr="00925B7B">
        <w:t>id</w:t>
      </w:r>
      <w:proofErr w:type="gramEnd"/>
      <w:r w:rsidRPr="00925B7B">
        <w:t> : article-</w:t>
      </w:r>
      <w:r>
        <w:t>1900</w:t>
      </w:r>
      <w:r w:rsidRPr="00925B7B">
        <w:t>-</w:t>
      </w:r>
      <w:r>
        <w:t>08</w:t>
      </w:r>
      <w:r w:rsidR="007C7FCF">
        <w:t>-01_</w:t>
      </w:r>
      <w:r>
        <w:t>571</w:t>
      </w:r>
    </w:p>
    <w:p w14:paraId="66863E76" w14:textId="77777777" w:rsidR="0087713B" w:rsidRPr="00925B7B" w:rsidRDefault="0087713B" w:rsidP="0087713B">
      <w:pPr>
        <w:pStyle w:val="term"/>
      </w:pPr>
      <w:proofErr w:type="gramStart"/>
      <w:r w:rsidRPr="00925B7B">
        <w:t>author</w:t>
      </w:r>
      <w:proofErr w:type="gramEnd"/>
      <w:r w:rsidRPr="00925B7B">
        <w:t xml:space="preserve"> : </w:t>
      </w:r>
      <w:r>
        <w:t>Rédaction</w:t>
      </w:r>
    </w:p>
    <w:p w14:paraId="47172542" w14:textId="77777777" w:rsidR="0087713B" w:rsidRPr="00925B7B" w:rsidRDefault="0087713B" w:rsidP="0087713B">
      <w:pPr>
        <w:pStyle w:val="term"/>
      </w:pPr>
      <w:proofErr w:type="gramStart"/>
      <w:r w:rsidRPr="00925B7B">
        <w:t>signed</w:t>
      </w:r>
      <w:proofErr w:type="gramEnd"/>
      <w:r w:rsidRPr="00925B7B">
        <w:t xml:space="preserve"> : </w:t>
      </w:r>
      <w:r>
        <w:t>Mercure</w:t>
      </w:r>
    </w:p>
    <w:p w14:paraId="5DFD407F" w14:textId="77777777" w:rsidR="0087713B" w:rsidRPr="0087713B" w:rsidRDefault="0087713B" w:rsidP="0087713B">
      <w:pPr>
        <w:pStyle w:val="term"/>
      </w:pPr>
      <w:proofErr w:type="gramStart"/>
      <w:r w:rsidRPr="00666E1E">
        <w:t>section</w:t>
      </w:r>
      <w:proofErr w:type="gramEnd"/>
      <w:r w:rsidRPr="00666E1E">
        <w:t xml:space="preserve"> : </w:t>
      </w:r>
      <w:r>
        <w:t>Échos</w:t>
      </w:r>
    </w:p>
    <w:p w14:paraId="57A03B13" w14:textId="77777777" w:rsidR="0087713B" w:rsidRPr="00E020FE" w:rsidRDefault="0087713B" w:rsidP="0087713B">
      <w:pPr>
        <w:pStyle w:val="term"/>
        <w:rPr>
          <w:i/>
          <w:lang w:val="en-GB"/>
          <w:rPrChange w:id="71" w:author="Marguerite-Marie Bordry" w:date="2018-12-11T14:53:00Z">
            <w:rPr>
              <w:i/>
            </w:rPr>
          </w:rPrChange>
        </w:rPr>
      </w:pPr>
      <w:proofErr w:type="gramStart"/>
      <w:r w:rsidRPr="00E020FE">
        <w:rPr>
          <w:lang w:val="en-GB"/>
          <w:rPrChange w:id="72" w:author="Marguerite-Marie Bordry" w:date="2018-12-11T14:53:00Z">
            <w:rPr/>
          </w:rPrChange>
        </w:rPr>
        <w:t>title :</w:t>
      </w:r>
      <w:proofErr w:type="gramEnd"/>
      <w:r w:rsidRPr="00E020FE">
        <w:rPr>
          <w:lang w:val="en-GB"/>
          <w:rPrChange w:id="73" w:author="Marguerite-Marie Bordry" w:date="2018-12-11T14:53:00Z">
            <w:rPr/>
          </w:rPrChange>
        </w:rPr>
        <w:t xml:space="preserve"> </w:t>
      </w:r>
      <w:r w:rsidRPr="00E020FE">
        <w:rPr>
          <w:i/>
          <w:lang w:val="en-GB"/>
          <w:rPrChange w:id="74" w:author="Marguerite-Marie Bordry" w:date="2018-12-11T14:53:00Z">
            <w:rPr>
              <w:i/>
            </w:rPr>
          </w:rPrChange>
        </w:rPr>
        <w:t>Flegrea</w:t>
      </w:r>
    </w:p>
    <w:p w14:paraId="39073A2B" w14:textId="77777777" w:rsidR="007C7FCF" w:rsidRPr="00E020FE" w:rsidRDefault="0087713B" w:rsidP="0087713B">
      <w:pPr>
        <w:pStyle w:val="term"/>
        <w:rPr>
          <w:lang w:val="en-GB"/>
          <w:rPrChange w:id="75" w:author="Marguerite-Marie Bordry" w:date="2018-12-11T14:53:00Z">
            <w:rPr/>
          </w:rPrChange>
        </w:rPr>
      </w:pPr>
      <w:proofErr w:type="gramStart"/>
      <w:r w:rsidRPr="00E020FE">
        <w:rPr>
          <w:lang w:val="en-GB"/>
          <w:rPrChange w:id="76" w:author="Marguerite-Marie Bordry" w:date="2018-12-11T14:53:00Z">
            <w:rPr/>
          </w:rPrChange>
        </w:rPr>
        <w:t>date :</w:t>
      </w:r>
      <w:proofErr w:type="gramEnd"/>
      <w:r w:rsidRPr="00E020FE">
        <w:rPr>
          <w:lang w:val="en-GB"/>
          <w:rPrChange w:id="77" w:author="Marguerite-Marie Bordry" w:date="2018-12-11T14:53:00Z">
            <w:rPr/>
          </w:rPrChange>
        </w:rPr>
        <w:t xml:space="preserve"> 1900-08</w:t>
      </w:r>
      <w:r w:rsidR="007C7FCF" w:rsidRPr="00E020FE">
        <w:rPr>
          <w:lang w:val="en-GB"/>
          <w:rPrChange w:id="78" w:author="Marguerite-Marie Bordry" w:date="2018-12-11T14:53:00Z">
            <w:rPr/>
          </w:rPrChange>
        </w:rPr>
        <w:t>-01</w:t>
      </w:r>
    </w:p>
    <w:p w14:paraId="654F5D88" w14:textId="77777777" w:rsidR="0087713B" w:rsidRPr="00E020FE" w:rsidRDefault="007C7FCF" w:rsidP="0087713B">
      <w:pPr>
        <w:pStyle w:val="term"/>
        <w:rPr>
          <w:lang w:val="en-GB"/>
          <w:rPrChange w:id="79" w:author="Marguerite-Marie Bordry" w:date="2018-12-11T14:53:00Z">
            <w:rPr/>
          </w:rPrChange>
        </w:rPr>
      </w:pPr>
      <w:proofErr w:type="gramStart"/>
      <w:r w:rsidRPr="00E020FE">
        <w:rPr>
          <w:lang w:val="en-GB"/>
          <w:rPrChange w:id="80" w:author="Marguerite-Marie Bordry" w:date="2018-12-11T14:53:00Z">
            <w:rPr/>
          </w:rPrChange>
        </w:rPr>
        <w:t>ref</w:t>
      </w:r>
      <w:r w:rsidR="0087713B" w:rsidRPr="00E020FE">
        <w:rPr>
          <w:lang w:val="en-GB"/>
          <w:rPrChange w:id="81" w:author="Marguerite-Marie Bordry" w:date="2018-12-11T14:53:00Z">
            <w:rPr/>
          </w:rPrChange>
        </w:rPr>
        <w:t> :</w:t>
      </w:r>
      <w:proofErr w:type="gramEnd"/>
      <w:r w:rsidR="0087713B" w:rsidRPr="00E020FE">
        <w:rPr>
          <w:lang w:val="en-GB"/>
          <w:rPrChange w:id="82" w:author="Marguerite-Marie Bordry" w:date="2018-12-11T14:53:00Z">
            <w:rPr/>
          </w:rPrChange>
        </w:rPr>
        <w:t xml:space="preserve"> </w:t>
      </w:r>
      <w:r w:rsidR="0087713B">
        <w:rPr>
          <w:lang w:val="es-ES"/>
        </w:rPr>
        <w:t>Tome XXXV, numéro 128</w:t>
      </w:r>
      <w:r w:rsidR="0087713B" w:rsidRPr="003D0EBB">
        <w:rPr>
          <w:lang w:val="es-ES"/>
        </w:rPr>
        <w:t>, 1</w:t>
      </w:r>
      <w:r w:rsidR="0087713B" w:rsidRPr="003D0EBB">
        <w:rPr>
          <w:vertAlign w:val="superscript"/>
          <w:lang w:val="es-ES"/>
        </w:rPr>
        <w:t>er</w:t>
      </w:r>
      <w:r w:rsidR="0087713B">
        <w:rPr>
          <w:lang w:val="es-ES"/>
        </w:rPr>
        <w:t> août 1900</w:t>
      </w:r>
      <w:r w:rsidR="0087713B" w:rsidRPr="00E020FE">
        <w:rPr>
          <w:lang w:val="en-GB"/>
          <w:rPrChange w:id="83" w:author="Marguerite-Marie Bordry" w:date="2018-12-11T14:53:00Z">
            <w:rPr/>
          </w:rPrChange>
        </w:rPr>
        <w:t>, p. 568-572 [571]</w:t>
      </w:r>
    </w:p>
    <w:p w14:paraId="30C42969" w14:textId="77777777" w:rsidR="0087713B" w:rsidRDefault="0087713B" w:rsidP="0087713B">
      <w:pPr>
        <w:pStyle w:val="byline"/>
      </w:pPr>
      <w:r>
        <w:rPr>
          <w:smallCaps/>
        </w:rPr>
        <w:t>Mercure</w:t>
      </w:r>
      <w:r>
        <w:t xml:space="preserve"> [Rédaction].</w:t>
      </w:r>
    </w:p>
    <w:p w14:paraId="70757669" w14:textId="77777777" w:rsidR="0087713B" w:rsidRDefault="0087713B" w:rsidP="0087713B">
      <w:pPr>
        <w:pStyle w:val="bibl"/>
      </w:pPr>
      <w:r>
        <w:rPr>
          <w:lang w:val="es-ES"/>
        </w:rPr>
        <w:t>Tome XXXV, numéro 128</w:t>
      </w:r>
      <w:r w:rsidRPr="003D0EBB">
        <w:rPr>
          <w:lang w:val="es-ES"/>
        </w:rPr>
        <w:t>, 1</w:t>
      </w:r>
      <w:r w:rsidRPr="003D0EBB">
        <w:rPr>
          <w:vertAlign w:val="superscript"/>
          <w:lang w:val="es-ES"/>
        </w:rPr>
        <w:t>er</w:t>
      </w:r>
      <w:r>
        <w:rPr>
          <w:lang w:val="es-ES"/>
        </w:rPr>
        <w:t> août 1900</w:t>
      </w:r>
      <w:r>
        <w:t>, p. 568-572 [571].</w:t>
      </w:r>
    </w:p>
    <w:p w14:paraId="654C8F1B" w14:textId="77777777" w:rsidR="005F258A" w:rsidRPr="00781C58" w:rsidRDefault="00781C58" w:rsidP="003326E0">
      <w:pPr>
        <w:pStyle w:val="Corpsdetexte"/>
        <w:rPr>
          <w:rFonts w:cs="Times New Roman"/>
        </w:rPr>
      </w:pPr>
      <w:r w:rsidRPr="00781C58">
        <w:rPr>
          <w:rFonts w:cs="Times New Roman"/>
        </w:rPr>
        <w:lastRenderedPageBreak/>
        <w:t>Le n</w:t>
      </w:r>
      <w:r w:rsidRPr="00781C58">
        <w:rPr>
          <w:vertAlign w:val="superscript"/>
        </w:rPr>
        <w:t>o</w:t>
      </w:r>
      <w:r w:rsidRPr="00781C58">
        <w:rPr>
          <w:rFonts w:cs="Times New Roman"/>
        </w:rPr>
        <w:t xml:space="preserve"> du 5 juillet de la revue italienne </w:t>
      </w:r>
      <w:r w:rsidRPr="00781C58">
        <w:rPr>
          <w:rFonts w:cs="Times New Roman"/>
          <w:i/>
        </w:rPr>
        <w:t>Flegrea</w:t>
      </w:r>
      <w:r w:rsidRPr="00781C58">
        <w:rPr>
          <w:rFonts w:cs="Times New Roman"/>
        </w:rPr>
        <w:t xml:space="preserve"> contient, </w:t>
      </w:r>
      <w:r w:rsidRPr="00781C58">
        <w:rPr>
          <w:rFonts w:cs="Times New Roman"/>
          <w:i/>
        </w:rPr>
        <w:t>en français</w:t>
      </w:r>
      <w:r w:rsidRPr="00781C58">
        <w:rPr>
          <w:rFonts w:cs="Times New Roman"/>
        </w:rPr>
        <w:t>, un important article de Remy de Gourmont</w:t>
      </w:r>
      <w:r>
        <w:rPr>
          <w:rFonts w:cs="Times New Roman"/>
        </w:rPr>
        <w:t> :</w:t>
      </w:r>
      <w:r w:rsidRPr="00781C58">
        <w:rPr>
          <w:rFonts w:cs="Times New Roman"/>
        </w:rPr>
        <w:t xml:space="preserve"> </w:t>
      </w:r>
      <w:r w:rsidRPr="00781C58">
        <w:rPr>
          <w:rFonts w:cs="Times New Roman"/>
          <w:i/>
        </w:rPr>
        <w:t>Marginalia sur Edgard Poe et sur Baudelaire</w:t>
      </w:r>
      <w:r w:rsidRPr="00781C58">
        <w:rPr>
          <w:rFonts w:cs="Times New Roman"/>
        </w:rPr>
        <w:t>.</w:t>
      </w:r>
    </w:p>
    <w:p w14:paraId="451AED7A" w14:textId="77777777" w:rsidR="00730784" w:rsidRDefault="00730784" w:rsidP="00730784">
      <w:pPr>
        <w:pStyle w:val="Titre1"/>
        <w:rPr>
          <w:rFonts w:hint="eastAsia"/>
        </w:rPr>
      </w:pPr>
      <w:r>
        <w:t>Tome XXXV, numéro 129, 1</w:t>
      </w:r>
      <w:r w:rsidRPr="00685873">
        <w:rPr>
          <w:vertAlign w:val="superscript"/>
        </w:rPr>
        <w:t>er</w:t>
      </w:r>
      <w:r w:rsidR="0087713B">
        <w:t> septembre </w:t>
      </w:r>
      <w:r>
        <w:t>1900</w:t>
      </w:r>
    </w:p>
    <w:p w14:paraId="35154606" w14:textId="77777777" w:rsidR="0087713B" w:rsidRDefault="0087713B" w:rsidP="00D91269">
      <w:pPr>
        <w:pStyle w:val="Titre2"/>
      </w:pPr>
      <w:r w:rsidRPr="00781C58">
        <w:t>La Mort d</w:t>
      </w:r>
      <w:r>
        <w:t>’</w:t>
      </w:r>
      <w:r w:rsidRPr="00781C58">
        <w:t>Orphée</w:t>
      </w:r>
    </w:p>
    <w:p w14:paraId="0C2C32D1" w14:textId="77777777" w:rsidR="0087713B" w:rsidRPr="00E020FE" w:rsidRDefault="0087713B" w:rsidP="0087713B">
      <w:pPr>
        <w:pStyle w:val="term"/>
        <w:rPr>
          <w:lang w:val="it-IT"/>
          <w:rPrChange w:id="84" w:author="Marguerite-Marie Bordry" w:date="2018-12-11T14:53:00Z">
            <w:rPr/>
          </w:rPrChange>
        </w:rPr>
      </w:pPr>
      <w:proofErr w:type="gramStart"/>
      <w:r w:rsidRPr="00E020FE">
        <w:rPr>
          <w:lang w:val="it-IT"/>
          <w:rPrChange w:id="85" w:author="Marguerite-Marie Bordry" w:date="2018-12-11T14:53:00Z">
            <w:rPr/>
          </w:rPrChange>
        </w:rPr>
        <w:t>id :</w:t>
      </w:r>
      <w:proofErr w:type="gramEnd"/>
      <w:r w:rsidRPr="00E020FE">
        <w:rPr>
          <w:lang w:val="it-IT"/>
          <w:rPrChange w:id="86" w:author="Marguerite-Marie Bordry" w:date="2018-12-11T14:53:00Z">
            <w:rPr/>
          </w:rPrChange>
        </w:rPr>
        <w:t xml:space="preserve"> article-1900-09</w:t>
      </w:r>
      <w:r w:rsidR="007C7FCF" w:rsidRPr="00E020FE">
        <w:rPr>
          <w:lang w:val="it-IT"/>
          <w:rPrChange w:id="87" w:author="Marguerite-Marie Bordry" w:date="2018-12-11T14:53:00Z">
            <w:rPr/>
          </w:rPrChange>
        </w:rPr>
        <w:t>-01_</w:t>
      </w:r>
      <w:r w:rsidRPr="00E020FE">
        <w:rPr>
          <w:lang w:val="it-IT"/>
          <w:rPrChange w:id="88" w:author="Marguerite-Marie Bordry" w:date="2018-12-11T14:53:00Z">
            <w:rPr/>
          </w:rPrChange>
        </w:rPr>
        <w:t>610</w:t>
      </w:r>
    </w:p>
    <w:p w14:paraId="16A63F37" w14:textId="77777777" w:rsidR="0087713B" w:rsidRPr="00DF4CEB" w:rsidRDefault="0087713B" w:rsidP="0087713B">
      <w:pPr>
        <w:pStyle w:val="term"/>
        <w:rPr>
          <w:lang w:val="it-IT"/>
        </w:rPr>
      </w:pPr>
      <w:proofErr w:type="gramStart"/>
      <w:r w:rsidRPr="00DF4CEB">
        <w:rPr>
          <w:lang w:val="it-IT"/>
        </w:rPr>
        <w:t>author :</w:t>
      </w:r>
      <w:proofErr w:type="gramEnd"/>
      <w:r w:rsidRPr="00DF4CEB">
        <w:rPr>
          <w:lang w:val="it-IT"/>
        </w:rPr>
        <w:t xml:space="preserve"> </w:t>
      </w:r>
      <w:r w:rsidR="0086508B" w:rsidRPr="00DF4CEB">
        <w:rPr>
          <w:lang w:val="it-IT"/>
        </w:rPr>
        <w:t>Zùccoli, Luciano (1870-1929)</w:t>
      </w:r>
    </w:p>
    <w:p w14:paraId="02D3D8CE" w14:textId="77777777" w:rsidR="0086508B" w:rsidRPr="00925B7B" w:rsidRDefault="0086508B" w:rsidP="0086508B">
      <w:pPr>
        <w:pStyle w:val="term"/>
      </w:pPr>
      <w:proofErr w:type="gramStart"/>
      <w:r w:rsidRPr="00DF4CEB">
        <w:rPr>
          <w:lang w:val="it-IT"/>
        </w:rPr>
        <w:t>author :</w:t>
      </w:r>
      <w:proofErr w:type="gramEnd"/>
      <w:r w:rsidRPr="00DF4CEB">
        <w:rPr>
          <w:lang w:val="it-IT"/>
        </w:rPr>
        <w:t xml:space="preserve"> Lécuyer, Albert. </w:t>
      </w:r>
      <w:r>
        <w:t>Traducteur</w:t>
      </w:r>
    </w:p>
    <w:p w14:paraId="143116AE" w14:textId="77777777" w:rsidR="0087713B" w:rsidRDefault="0087713B" w:rsidP="0087713B">
      <w:pPr>
        <w:pStyle w:val="term"/>
      </w:pPr>
      <w:proofErr w:type="gramStart"/>
      <w:r w:rsidRPr="00925B7B">
        <w:t>signed</w:t>
      </w:r>
      <w:proofErr w:type="gramEnd"/>
      <w:r w:rsidRPr="00925B7B">
        <w:t xml:space="preserve"> : </w:t>
      </w:r>
      <w:r w:rsidR="0086508B" w:rsidRPr="0086508B">
        <w:t>Luciano Zùccoli</w:t>
      </w:r>
    </w:p>
    <w:p w14:paraId="3A3FBB66" w14:textId="77777777" w:rsidR="0086508B" w:rsidRPr="00925B7B" w:rsidRDefault="0086508B" w:rsidP="0087713B">
      <w:pPr>
        <w:pStyle w:val="term"/>
      </w:pPr>
      <w:proofErr w:type="gramStart"/>
      <w:r>
        <w:t>signed</w:t>
      </w:r>
      <w:proofErr w:type="gramEnd"/>
      <w:r>
        <w:t> : Traduit de l’italien par M. Lécuyer</w:t>
      </w:r>
    </w:p>
    <w:p w14:paraId="3A050CA6" w14:textId="77777777" w:rsidR="0087713B" w:rsidRPr="0087713B" w:rsidRDefault="0087713B" w:rsidP="0087713B">
      <w:pPr>
        <w:pStyle w:val="term"/>
      </w:pPr>
      <w:proofErr w:type="gramStart"/>
      <w:r w:rsidRPr="00666E1E">
        <w:t>section</w:t>
      </w:r>
      <w:proofErr w:type="gramEnd"/>
      <w:r w:rsidRPr="00666E1E">
        <w:t xml:space="preserve"> : </w:t>
      </w:r>
      <w:r w:rsidR="0086508B">
        <w:t>none</w:t>
      </w:r>
    </w:p>
    <w:p w14:paraId="6EC318EA" w14:textId="77777777" w:rsidR="0087713B" w:rsidRPr="0086508B" w:rsidRDefault="0087713B" w:rsidP="0087713B">
      <w:pPr>
        <w:pStyle w:val="term"/>
        <w:rPr>
          <w:i/>
        </w:rPr>
      </w:pPr>
      <w:proofErr w:type="gramStart"/>
      <w:r w:rsidRPr="00DA7419">
        <w:t>title</w:t>
      </w:r>
      <w:proofErr w:type="gramEnd"/>
      <w:r w:rsidRPr="00DA7419">
        <w:t xml:space="preserve"> : </w:t>
      </w:r>
      <w:r w:rsidR="0086508B" w:rsidRPr="0086508B">
        <w:t>La Mort d’Orphée</w:t>
      </w:r>
    </w:p>
    <w:p w14:paraId="4D9FB654" w14:textId="77777777" w:rsidR="007C7FCF" w:rsidRDefault="0087713B" w:rsidP="0087713B">
      <w:pPr>
        <w:pStyle w:val="term"/>
      </w:pPr>
      <w:proofErr w:type="gramStart"/>
      <w:r w:rsidRPr="00925B7B">
        <w:t>date</w:t>
      </w:r>
      <w:proofErr w:type="gramEnd"/>
      <w:r w:rsidRPr="00925B7B">
        <w:t> :</w:t>
      </w:r>
      <w:r w:rsidR="0086508B">
        <w:t xml:space="preserve"> 1900-09</w:t>
      </w:r>
      <w:r w:rsidR="007C7FCF">
        <w:t>-01</w:t>
      </w:r>
    </w:p>
    <w:p w14:paraId="03228EF5" w14:textId="77777777" w:rsidR="0087713B" w:rsidRDefault="007C7FCF" w:rsidP="0087713B">
      <w:pPr>
        <w:pStyle w:val="term"/>
      </w:pPr>
      <w:proofErr w:type="gramStart"/>
      <w:r>
        <w:t>ref</w:t>
      </w:r>
      <w:proofErr w:type="gramEnd"/>
      <w:r w:rsidR="0087713B" w:rsidRPr="00925B7B">
        <w:t xml:space="preserve"> : </w:t>
      </w:r>
      <w:r w:rsidR="0086508B">
        <w:t>Tome XXXV, numéro 129, 1</w:t>
      </w:r>
      <w:r w:rsidR="0086508B" w:rsidRPr="00685873">
        <w:rPr>
          <w:vertAlign w:val="superscript"/>
        </w:rPr>
        <w:t>er</w:t>
      </w:r>
      <w:r w:rsidR="0086508B">
        <w:t> septembre 1900</w:t>
      </w:r>
      <w:r w:rsidR="0087713B">
        <w:t>, p. </w:t>
      </w:r>
      <w:r w:rsidR="0086508B">
        <w:t>610-633</w:t>
      </w:r>
    </w:p>
    <w:p w14:paraId="5FD309B2" w14:textId="77777777" w:rsidR="0087713B" w:rsidRDefault="0086508B" w:rsidP="0087713B">
      <w:pPr>
        <w:pStyle w:val="byline"/>
      </w:pPr>
      <w:r w:rsidRPr="0086508B">
        <w:rPr>
          <w:smallCaps/>
        </w:rPr>
        <w:t>Luciano Zùccoli</w:t>
      </w:r>
      <w:r w:rsidR="0087713B">
        <w:t>.</w:t>
      </w:r>
      <w:r>
        <w:t xml:space="preserve"> </w:t>
      </w:r>
      <w:r>
        <w:br/>
      </w:r>
      <w:r w:rsidRPr="0086508B">
        <w:rPr>
          <w:i/>
        </w:rPr>
        <w:t>Traduit de l’italien par</w:t>
      </w:r>
      <w:r>
        <w:t xml:space="preserve"> </w:t>
      </w:r>
      <w:r w:rsidRPr="0086508B">
        <w:rPr>
          <w:smallCaps/>
        </w:rPr>
        <w:t>M. Lécuyer</w:t>
      </w:r>
      <w:r>
        <w:t>.</w:t>
      </w:r>
    </w:p>
    <w:p w14:paraId="3E27D073" w14:textId="77777777" w:rsidR="0087713B" w:rsidRDefault="0086508B" w:rsidP="0087713B">
      <w:pPr>
        <w:pStyle w:val="bibl"/>
      </w:pPr>
      <w:r>
        <w:t>Tome XXXV, numéro 129, 1</w:t>
      </w:r>
      <w:r w:rsidRPr="00685873">
        <w:rPr>
          <w:vertAlign w:val="superscript"/>
        </w:rPr>
        <w:t>er</w:t>
      </w:r>
      <w:r>
        <w:t> septembre 1900, p. 610-633</w:t>
      </w:r>
      <w:r w:rsidR="0087713B">
        <w:t>.</w:t>
      </w:r>
    </w:p>
    <w:p w14:paraId="1874B401" w14:textId="77777777" w:rsidR="005F258A" w:rsidRPr="00781C58" w:rsidRDefault="00781C58" w:rsidP="003326E0">
      <w:pPr>
        <w:pStyle w:val="Corpsdetexte"/>
        <w:rPr>
          <w:rFonts w:cs="Times New Roman"/>
        </w:rPr>
      </w:pPr>
      <w:r w:rsidRPr="00781C58">
        <w:rPr>
          <w:rFonts w:cs="Times New Roman"/>
        </w:rPr>
        <w:t>Nulle lueur plus sinistre que celle des torches sur la falaise au pied de laquelle la mer s</w:t>
      </w:r>
      <w:r>
        <w:rPr>
          <w:rFonts w:cs="Times New Roman"/>
        </w:rPr>
        <w:t>’</w:t>
      </w:r>
      <w:r w:rsidRPr="00781C58">
        <w:rPr>
          <w:rFonts w:cs="Times New Roman"/>
        </w:rPr>
        <w:t>étendait toute hérissée de vagues et mugissant avec fracas.</w:t>
      </w:r>
    </w:p>
    <w:p w14:paraId="502A573D" w14:textId="77777777" w:rsidR="005F258A" w:rsidRPr="00781C58" w:rsidRDefault="00781C58" w:rsidP="003326E0">
      <w:pPr>
        <w:pStyle w:val="Corpsdetexte"/>
        <w:rPr>
          <w:rFonts w:cs="Times New Roman"/>
        </w:rPr>
      </w:pPr>
      <w:r w:rsidRPr="00781C58">
        <w:rPr>
          <w:rFonts w:cs="Times New Roman"/>
        </w:rPr>
        <w:t>De l</w:t>
      </w:r>
      <w:r>
        <w:rPr>
          <w:rFonts w:cs="Times New Roman"/>
        </w:rPr>
        <w:t>’</w:t>
      </w:r>
      <w:r w:rsidRPr="00781C58">
        <w:rPr>
          <w:rFonts w:cs="Times New Roman"/>
        </w:rPr>
        <w:t>extrémité des torches se détachaient des myriades de fugitives étincelles entraînées par la fumée dans ses tourbillons. Mais la sinistre lueur n</w:t>
      </w:r>
      <w:r>
        <w:rPr>
          <w:rFonts w:cs="Times New Roman"/>
        </w:rPr>
        <w:t>’</w:t>
      </w:r>
      <w:r w:rsidRPr="00781C58">
        <w:rPr>
          <w:rFonts w:cs="Times New Roman"/>
        </w:rPr>
        <w:t>avait jamais éclairé un aussi superbe spectacle de femmes ivres et nues, enguirlandées de pampres, titubant, riant, vociférant, les cheveux épars sur les épaules ou rassemblés autour de la tête en énorme diadème, les bras chargés de bracelets, les mains étreignant les coupes ou soutenant les seins, les bouches vermeilles ouvertes pour chanter</w:t>
      </w:r>
      <w:r>
        <w:rPr>
          <w:rFonts w:cs="Times New Roman"/>
        </w:rPr>
        <w:t> ;</w:t>
      </w:r>
      <w:r w:rsidRPr="00781C58">
        <w:rPr>
          <w:rFonts w:cs="Times New Roman"/>
        </w:rPr>
        <w:t xml:space="preserve"> tout le corps en proie à quelque chose d</w:t>
      </w:r>
      <w:r>
        <w:rPr>
          <w:rFonts w:cs="Times New Roman"/>
        </w:rPr>
        <w:t>’</w:t>
      </w:r>
      <w:r w:rsidRPr="00781C58">
        <w:rPr>
          <w:rFonts w:cs="Times New Roman"/>
        </w:rPr>
        <w:t>horrible et de déréglé, qui était la joie, ou la folie, ou la haine, ou l</w:t>
      </w:r>
      <w:r>
        <w:rPr>
          <w:rFonts w:cs="Times New Roman"/>
        </w:rPr>
        <w:t>’</w:t>
      </w:r>
      <w:r w:rsidRPr="00781C58">
        <w:rPr>
          <w:rFonts w:cs="Times New Roman"/>
        </w:rPr>
        <w:t>insolence d</w:t>
      </w:r>
      <w:r>
        <w:rPr>
          <w:rFonts w:cs="Times New Roman"/>
        </w:rPr>
        <w:t>’</w:t>
      </w:r>
      <w:r w:rsidRPr="00781C58">
        <w:rPr>
          <w:rFonts w:cs="Times New Roman"/>
        </w:rPr>
        <w:t>une effroyable liberté.</w:t>
      </w:r>
    </w:p>
    <w:p w14:paraId="0361A6F1" w14:textId="77777777" w:rsidR="005F258A" w:rsidRPr="00781C58" w:rsidRDefault="00781C58" w:rsidP="003326E0">
      <w:pPr>
        <w:pStyle w:val="Corpsdetexte"/>
        <w:rPr>
          <w:rFonts w:cs="Times New Roman"/>
        </w:rPr>
      </w:pPr>
      <w:r w:rsidRPr="00781C58">
        <w:rPr>
          <w:rFonts w:cs="Times New Roman"/>
        </w:rPr>
        <w:t>Les corps heurtés par les corps, fouettés par le vent et enveloppés par la fumée, avaient de la femme les formes exquises, et tenaient de la bête par les poses auxquelles les abaissait l</w:t>
      </w:r>
      <w:r>
        <w:rPr>
          <w:rFonts w:cs="Times New Roman"/>
        </w:rPr>
        <w:t>’</w:t>
      </w:r>
      <w:r w:rsidRPr="00781C58">
        <w:rPr>
          <w:rFonts w:cs="Times New Roman"/>
        </w:rPr>
        <w:t>excès de la boisson, dans un oubli complet de toute pudeur.</w:t>
      </w:r>
    </w:p>
    <w:p w14:paraId="544E0E9E" w14:textId="77777777" w:rsidR="005F258A" w:rsidRPr="00781C58" w:rsidRDefault="00781C58" w:rsidP="003326E0">
      <w:pPr>
        <w:pStyle w:val="Corpsdetexte"/>
        <w:rPr>
          <w:rFonts w:cs="Times New Roman"/>
        </w:rPr>
      </w:pPr>
      <w:r w:rsidRPr="00781C58">
        <w:rPr>
          <w:rFonts w:cs="Times New Roman"/>
        </w:rPr>
        <w:t>Hippolyte, au milieu du plateau, avait amassé des feuilles et des sarments, et, après y avoir mis le feu, restait à deux doigts de la flamme, la regardant avec de grands yeux, lentement envahie par une chaleur à peine supportable. Cypris, debout, remuant le brasier avec la pointe de son thyrse, jetait le reste de sa torche dans cette fournaise improvisée. Et l</w:t>
      </w:r>
      <w:r>
        <w:rPr>
          <w:rFonts w:cs="Times New Roman"/>
        </w:rPr>
        <w:t>’</w:t>
      </w:r>
      <w:r w:rsidRPr="00781C58">
        <w:rPr>
          <w:rFonts w:cs="Times New Roman"/>
        </w:rPr>
        <w:t>exemple paraissait si contagieux, parmi cette bande de femmes, qu</w:t>
      </w:r>
      <w:r>
        <w:rPr>
          <w:rFonts w:cs="Times New Roman"/>
        </w:rPr>
        <w:t>’</w:t>
      </w:r>
      <w:r w:rsidRPr="00781C58">
        <w:rPr>
          <w:rFonts w:cs="Times New Roman"/>
        </w:rPr>
        <w:t xml:space="preserve">elles accouraient de toute part, apportant des </w:t>
      </w:r>
      <w:r w:rsidRPr="00781C58">
        <w:rPr>
          <w:rFonts w:cs="Times New Roman"/>
        </w:rPr>
        <w:lastRenderedPageBreak/>
        <w:t>branches et des palissades, des restes de torches, des tiges de lierre et des fougères sèches.</w:t>
      </w:r>
    </w:p>
    <w:p w14:paraId="51939D89" w14:textId="77777777" w:rsidR="005F258A" w:rsidRPr="00781C58" w:rsidRDefault="00781C58" w:rsidP="003326E0">
      <w:pPr>
        <w:pStyle w:val="Corpsdetexte"/>
        <w:rPr>
          <w:rFonts w:cs="Times New Roman"/>
        </w:rPr>
      </w:pPr>
      <w:r w:rsidRPr="00781C58">
        <w:rPr>
          <w:rFonts w:cs="Times New Roman"/>
        </w:rPr>
        <w:t>Tout le troupeau féminin se rassemblait peu à peu autour du bûcher. La flamme se cachait un instant sous l</w:t>
      </w:r>
      <w:r>
        <w:rPr>
          <w:rFonts w:cs="Times New Roman"/>
        </w:rPr>
        <w:t>’</w:t>
      </w:r>
      <w:r w:rsidRPr="00781C58">
        <w:rPr>
          <w:rFonts w:cs="Times New Roman"/>
        </w:rPr>
        <w:t>épaisse fumée, puis, éclatant avec un sifflement, projetait un large rayon de lumière sur la hauteur et sur la mer, en se tordant et en s</w:t>
      </w:r>
      <w:r>
        <w:rPr>
          <w:rFonts w:cs="Times New Roman"/>
        </w:rPr>
        <w:t>’</w:t>
      </w:r>
      <w:r w:rsidRPr="00781C58">
        <w:rPr>
          <w:rFonts w:cs="Times New Roman"/>
        </w:rPr>
        <w:t>agitant comme un serpent.</w:t>
      </w:r>
    </w:p>
    <w:p w14:paraId="270F7E51" w14:textId="77777777" w:rsidR="005F258A" w:rsidRPr="00781C58" w:rsidRDefault="00781C58" w:rsidP="003326E0">
      <w:pPr>
        <w:pStyle w:val="Corpsdetexte"/>
        <w:rPr>
          <w:rFonts w:cs="Times New Roman"/>
        </w:rPr>
      </w:pPr>
      <w:r w:rsidRPr="00781C58">
        <w:rPr>
          <w:rFonts w:cs="Times New Roman"/>
        </w:rPr>
        <w:t>À chaque flamme qui s</w:t>
      </w:r>
      <w:r>
        <w:rPr>
          <w:rFonts w:cs="Times New Roman"/>
        </w:rPr>
        <w:t>’</w:t>
      </w:r>
      <w:r w:rsidRPr="00781C58">
        <w:rPr>
          <w:rFonts w:cs="Times New Roman"/>
        </w:rPr>
        <w:t>élançait de l</w:t>
      </w:r>
      <w:r>
        <w:rPr>
          <w:rFonts w:cs="Times New Roman"/>
        </w:rPr>
        <w:t>’</w:t>
      </w:r>
      <w:r w:rsidRPr="00781C58">
        <w:rPr>
          <w:rFonts w:cs="Times New Roman"/>
        </w:rPr>
        <w:t>énorme tas, c</w:t>
      </w:r>
      <w:r>
        <w:rPr>
          <w:rFonts w:cs="Times New Roman"/>
        </w:rPr>
        <w:t>’</w:t>
      </w:r>
      <w:r w:rsidRPr="00781C58">
        <w:rPr>
          <w:rFonts w:cs="Times New Roman"/>
        </w:rPr>
        <w:t>était un vacarme prolongé des assistantes</w:t>
      </w:r>
      <w:r>
        <w:rPr>
          <w:rFonts w:cs="Times New Roman"/>
        </w:rPr>
        <w:t> ;</w:t>
      </w:r>
      <w:r w:rsidRPr="00781C58">
        <w:rPr>
          <w:rFonts w:cs="Times New Roman"/>
        </w:rPr>
        <w:t xml:space="preserve"> puis reprenait le mugissement monotone de la mer</w:t>
      </w:r>
      <w:r>
        <w:rPr>
          <w:rFonts w:cs="Times New Roman"/>
        </w:rPr>
        <w:t> ;</w:t>
      </w:r>
      <w:r w:rsidRPr="00781C58">
        <w:rPr>
          <w:rFonts w:cs="Times New Roman"/>
        </w:rPr>
        <w:t xml:space="preserve"> et de nouveau le sifflement des flammes, les cris des femmes, l</w:t>
      </w:r>
      <w:r>
        <w:rPr>
          <w:rFonts w:cs="Times New Roman"/>
        </w:rPr>
        <w:t>’</w:t>
      </w:r>
      <w:r w:rsidRPr="00781C58">
        <w:rPr>
          <w:rFonts w:cs="Times New Roman"/>
        </w:rPr>
        <w:t>embrasement du bûcher par la violence du vent.</w:t>
      </w:r>
    </w:p>
    <w:p w14:paraId="186DB255"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Quand viendra Orphée, disait Hippolyte à Tysandre, nous lui ferons chanter les beautés du feu.</w:t>
      </w:r>
    </w:p>
    <w:p w14:paraId="435F369A" w14:textId="77777777" w:rsidR="005F258A" w:rsidRPr="00781C58" w:rsidRDefault="00781C58" w:rsidP="003326E0">
      <w:pPr>
        <w:pStyle w:val="Corpsdetexte"/>
        <w:rPr>
          <w:rFonts w:cs="Times New Roman"/>
        </w:rPr>
      </w:pPr>
      <w:r w:rsidRPr="00781C58">
        <w:rPr>
          <w:rFonts w:cs="Times New Roman"/>
        </w:rPr>
        <w:t>Tysandre, couchée à plat ventre, avait jeté sa coupe et buvait à même à une large amphore, en avançant ses lèvres rouges et sensuelles. Son corps maigre était illuminé tout entier par l</w:t>
      </w:r>
      <w:r>
        <w:rPr>
          <w:rFonts w:cs="Times New Roman"/>
        </w:rPr>
        <w:t>’</w:t>
      </w:r>
      <w:r w:rsidRPr="00781C58">
        <w:rPr>
          <w:rFonts w:cs="Times New Roman"/>
        </w:rPr>
        <w:t>immense clarté. Hippolyte, accroupie, les coudes sur les genoux, tenait ses mains sous ses seins et résistait à la chaleur, en souriant de son supplice volontaire.</w:t>
      </w:r>
    </w:p>
    <w:p w14:paraId="36BE95FA"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Quand viendra Orphée, cria Stérope aux autres femmes, nous lui ferons chanter les beautés du feu.</w:t>
      </w:r>
    </w:p>
    <w:p w14:paraId="488C5E1A" w14:textId="77777777" w:rsidR="005F258A" w:rsidRPr="00781C58" w:rsidRDefault="00781C58" w:rsidP="003326E0">
      <w:pPr>
        <w:pStyle w:val="Corpsdetexte"/>
        <w:rPr>
          <w:rFonts w:cs="Times New Roman"/>
        </w:rPr>
      </w:pPr>
      <w:r w:rsidRPr="00781C58">
        <w:rPr>
          <w:rFonts w:cs="Times New Roman"/>
        </w:rPr>
        <w:t>Celle-ci était grosse de partout</w:t>
      </w:r>
      <w:r>
        <w:rPr>
          <w:rFonts w:cs="Times New Roman"/>
        </w:rPr>
        <w:t> :</w:t>
      </w:r>
      <w:r w:rsidRPr="00781C58">
        <w:rPr>
          <w:rFonts w:cs="Times New Roman"/>
        </w:rPr>
        <w:t xml:space="preserve"> elle avait de grosses lèvres, de gros yeux bleus comme les bœufs, de grosses mamelles, d</w:t>
      </w:r>
      <w:r>
        <w:rPr>
          <w:rFonts w:cs="Times New Roman"/>
        </w:rPr>
        <w:t>’</w:t>
      </w:r>
      <w:r w:rsidRPr="00781C58">
        <w:rPr>
          <w:rFonts w:cs="Times New Roman"/>
        </w:rPr>
        <w:t>où le lait devait gicler au moindre choc, de grosses hanches. Et elle était belle pourtant, mais si délicieusement bestiale dans ses mouvements qu</w:t>
      </w:r>
      <w:r>
        <w:rPr>
          <w:rFonts w:cs="Times New Roman"/>
        </w:rPr>
        <w:t>’</w:t>
      </w:r>
      <w:r w:rsidRPr="00781C58">
        <w:rPr>
          <w:rFonts w:cs="Times New Roman"/>
        </w:rPr>
        <w:t>on n</w:t>
      </w:r>
      <w:r>
        <w:rPr>
          <w:rFonts w:cs="Times New Roman"/>
        </w:rPr>
        <w:t>’</w:t>
      </w:r>
      <w:r w:rsidRPr="00781C58">
        <w:rPr>
          <w:rFonts w:cs="Times New Roman"/>
        </w:rPr>
        <w:t>aurait pas cru possible de lui adresser la parole en langage humain.</w:t>
      </w:r>
    </w:p>
    <w:p w14:paraId="4C02F3D2"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Évohé</w:t>
      </w:r>
      <w:r w:rsidR="00781C58">
        <w:rPr>
          <w:rFonts w:cs="Times New Roman"/>
        </w:rPr>
        <w:t> !</w:t>
      </w:r>
      <w:r w:rsidR="00781C58" w:rsidRPr="00781C58">
        <w:rPr>
          <w:rFonts w:cs="Times New Roman"/>
        </w:rPr>
        <w:t xml:space="preserve"> répétèrent Cypris et Dircé, Polybie et Mélanie. </w:t>
      </w:r>
      <w:r>
        <w:rPr>
          <w:rFonts w:cs="Times New Roman"/>
        </w:rPr>
        <w:t>— </w:t>
      </w:r>
      <w:r w:rsidR="00781C58" w:rsidRPr="00781C58">
        <w:rPr>
          <w:rFonts w:cs="Times New Roman"/>
        </w:rPr>
        <w:t>Entretenons le feu, qu</w:t>
      </w:r>
      <w:r w:rsidR="00781C58">
        <w:rPr>
          <w:rFonts w:cs="Times New Roman"/>
        </w:rPr>
        <w:t>’</w:t>
      </w:r>
      <w:r w:rsidR="00781C58" w:rsidRPr="00781C58">
        <w:rPr>
          <w:rFonts w:cs="Times New Roman"/>
        </w:rPr>
        <w:t>il ne s</w:t>
      </w:r>
      <w:r w:rsidR="00781C58">
        <w:rPr>
          <w:rFonts w:cs="Times New Roman"/>
        </w:rPr>
        <w:t>’</w:t>
      </w:r>
      <w:r w:rsidR="00781C58" w:rsidRPr="00781C58">
        <w:rPr>
          <w:rFonts w:cs="Times New Roman"/>
        </w:rPr>
        <w:t>éteigne pas. Apportez du bois.</w:t>
      </w:r>
    </w:p>
    <w:p w14:paraId="28509A1B" w14:textId="77777777" w:rsidR="005F258A" w:rsidRPr="00781C58" w:rsidRDefault="00781C58" w:rsidP="003326E0">
      <w:pPr>
        <w:pStyle w:val="Corpsdetexte"/>
        <w:rPr>
          <w:rFonts w:cs="Times New Roman"/>
        </w:rPr>
      </w:pPr>
      <w:r w:rsidRPr="00781C58">
        <w:rPr>
          <w:rFonts w:cs="Times New Roman"/>
        </w:rPr>
        <w:t xml:space="preserve">Alors, un groupe de femmes, qui se tenaient loin de la fournaise, et qui, gorgées de vin, laissaient le liquide courir à flots le long de la pente moussue, </w:t>
      </w:r>
      <w:r w:rsidR="00050857">
        <w:rPr>
          <w:rFonts w:cs="Times New Roman"/>
        </w:rPr>
        <w:t>— </w:t>
      </w:r>
      <w:r w:rsidRPr="00781C58">
        <w:rPr>
          <w:rFonts w:cs="Times New Roman"/>
        </w:rPr>
        <w:t xml:space="preserve">Maïa, Tritonia, Bicornide, </w:t>
      </w:r>
      <w:r w:rsidR="0086508B">
        <w:rPr>
          <w:rFonts w:cs="Times New Roman"/>
        </w:rPr>
        <w:t xml:space="preserve">Pamphyle, Nauplie et Archiloca, — </w:t>
      </w:r>
      <w:r w:rsidRPr="00781C58">
        <w:rPr>
          <w:rFonts w:cs="Times New Roman"/>
        </w:rPr>
        <w:t>enlevèrent les torches fichées dans le sol et les lancèrent, accompagnées d</w:t>
      </w:r>
      <w:r>
        <w:rPr>
          <w:rFonts w:cs="Times New Roman"/>
        </w:rPr>
        <w:t>’</w:t>
      </w:r>
      <w:r w:rsidRPr="00781C58">
        <w:rPr>
          <w:rFonts w:cs="Times New Roman"/>
        </w:rPr>
        <w:t>une longue suite d</w:t>
      </w:r>
      <w:r>
        <w:rPr>
          <w:rFonts w:cs="Times New Roman"/>
        </w:rPr>
        <w:t>’</w:t>
      </w:r>
      <w:r w:rsidRPr="00781C58">
        <w:rPr>
          <w:rFonts w:cs="Times New Roman"/>
        </w:rPr>
        <w:t>étincelles, sur le bûcher.</w:t>
      </w:r>
    </w:p>
    <w:p w14:paraId="3734B6FB"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 xml:space="preserve">Prends-la </w:t>
      </w:r>
      <w:r>
        <w:rPr>
          <w:rFonts w:cs="Times New Roman"/>
        </w:rPr>
        <w:t>— </w:t>
      </w:r>
      <w:r w:rsidR="00781C58" w:rsidRPr="00781C58">
        <w:rPr>
          <w:rFonts w:cs="Times New Roman"/>
        </w:rPr>
        <w:t>hurla Bicornide à Cypris, en faisant tournoyer sa torche, qui alla rouler à deux pas de Tysandre, immobile et engourdie, les yeux fixés sur l</w:t>
      </w:r>
      <w:r w:rsidR="00781C58">
        <w:rPr>
          <w:rFonts w:cs="Times New Roman"/>
        </w:rPr>
        <w:t>’</w:t>
      </w:r>
      <w:r w:rsidR="00781C58" w:rsidRPr="00781C58">
        <w:rPr>
          <w:rFonts w:cs="Times New Roman"/>
        </w:rPr>
        <w:t>amphore vide.</w:t>
      </w:r>
    </w:p>
    <w:p w14:paraId="7C5C855C"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 xml:space="preserve">Prends la torche, prends-la, </w:t>
      </w:r>
      <w:r>
        <w:rPr>
          <w:rFonts w:cs="Times New Roman"/>
        </w:rPr>
        <w:t>— </w:t>
      </w:r>
      <w:r w:rsidR="00781C58" w:rsidRPr="00781C58">
        <w:rPr>
          <w:rFonts w:cs="Times New Roman"/>
        </w:rPr>
        <w:t>répétèrent les autres, tandis que les tisons produisaient un bruit sourd en tombant sur le feu.</w:t>
      </w:r>
    </w:p>
    <w:p w14:paraId="047513E2" w14:textId="77777777" w:rsidR="005F258A" w:rsidRPr="00781C58" w:rsidRDefault="00781C58" w:rsidP="003326E0">
      <w:pPr>
        <w:pStyle w:val="Corpsdetexte"/>
        <w:rPr>
          <w:rFonts w:cs="Times New Roman"/>
        </w:rPr>
      </w:pPr>
      <w:r w:rsidRPr="00781C58">
        <w:rPr>
          <w:rFonts w:cs="Times New Roman"/>
        </w:rPr>
        <w:t xml:space="preserve">Bicornide, la jeune femme aux yeux longs, apporta, en titubant, de nouvelles amphores et de </w:t>
      </w:r>
      <w:r w:rsidRPr="00781C58">
        <w:rPr>
          <w:rFonts w:cs="Times New Roman"/>
        </w:rPr>
        <w:lastRenderedPageBreak/>
        <w:t>nouvelles coupes à ses compagnes</w:t>
      </w:r>
      <w:r>
        <w:rPr>
          <w:rFonts w:cs="Times New Roman"/>
        </w:rPr>
        <w:t> ;</w:t>
      </w:r>
      <w:r w:rsidRPr="00781C58">
        <w:rPr>
          <w:rFonts w:cs="Times New Roman"/>
        </w:rPr>
        <w:t xml:space="preserve"> elle garda dans ses mains une dernière amphore pleine, et en inclina le bord au-dessus des bouches béantes de Tysandre et d</w:t>
      </w:r>
      <w:r>
        <w:rPr>
          <w:rFonts w:cs="Times New Roman"/>
        </w:rPr>
        <w:t>’</w:t>
      </w:r>
      <w:r w:rsidRPr="00781C58">
        <w:rPr>
          <w:rFonts w:cs="Times New Roman"/>
        </w:rPr>
        <w:t>Hippolyte, en faisant couler dans leurs gosiers habiles un filet rouge de vin.</w:t>
      </w:r>
    </w:p>
    <w:p w14:paraId="1A888984" w14:textId="77777777" w:rsidR="005F258A" w:rsidRPr="00781C58" w:rsidRDefault="00781C58" w:rsidP="003326E0">
      <w:pPr>
        <w:pStyle w:val="Corpsdetexte"/>
        <w:rPr>
          <w:rFonts w:cs="Times New Roman"/>
        </w:rPr>
      </w:pPr>
      <w:r w:rsidRPr="00781C58">
        <w:rPr>
          <w:rFonts w:cs="Times New Roman"/>
        </w:rPr>
        <w:t>Chaque exemple paraissait propager sa contagion, et à peine Bicornide eut-elle rassasié de cette étrange manière Tysandre et Hippolyte, que Cypris s</w:t>
      </w:r>
      <w:r>
        <w:rPr>
          <w:rFonts w:cs="Times New Roman"/>
        </w:rPr>
        <w:t>’</w:t>
      </w:r>
      <w:r w:rsidRPr="00781C58">
        <w:rPr>
          <w:rFonts w:cs="Times New Roman"/>
        </w:rPr>
        <w:t>empara d</w:t>
      </w:r>
      <w:r>
        <w:rPr>
          <w:rFonts w:cs="Times New Roman"/>
        </w:rPr>
        <w:t>’</w:t>
      </w:r>
      <w:r w:rsidRPr="00781C58">
        <w:rPr>
          <w:rFonts w:cs="Times New Roman"/>
        </w:rPr>
        <w:t>une autre amphore et renouvela cet essai avec Stérope. —Ouvre bien la bouche, disait-elle en riant</w:t>
      </w:r>
      <w:r>
        <w:rPr>
          <w:rFonts w:cs="Times New Roman"/>
        </w:rPr>
        <w:t> ;</w:t>
      </w:r>
      <w:r w:rsidRPr="00781C58">
        <w:rPr>
          <w:rFonts w:cs="Times New Roman"/>
        </w:rPr>
        <w:t xml:space="preserve"> </w:t>
      </w:r>
      <w:r w:rsidR="00050857">
        <w:rPr>
          <w:rFonts w:cs="Times New Roman"/>
        </w:rPr>
        <w:t>— </w:t>
      </w:r>
      <w:r w:rsidRPr="00781C58">
        <w:rPr>
          <w:rFonts w:cs="Times New Roman"/>
        </w:rPr>
        <w:t>ne me regarde pas, ne ris pas.</w:t>
      </w:r>
    </w:p>
    <w:p w14:paraId="03103A37" w14:textId="77777777" w:rsidR="005F258A" w:rsidRPr="00781C58" w:rsidRDefault="00781C58" w:rsidP="003326E0">
      <w:pPr>
        <w:pStyle w:val="Corpsdetexte"/>
        <w:rPr>
          <w:rFonts w:cs="Times New Roman"/>
        </w:rPr>
      </w:pPr>
      <w:r w:rsidRPr="00781C58">
        <w:rPr>
          <w:rFonts w:cs="Times New Roman"/>
        </w:rPr>
        <w:t>Mais la grosse femme, étendue par terre, s</w:t>
      </w:r>
      <w:r>
        <w:rPr>
          <w:rFonts w:cs="Times New Roman"/>
        </w:rPr>
        <w:t>’</w:t>
      </w:r>
      <w:r w:rsidRPr="00781C58">
        <w:rPr>
          <w:rFonts w:cs="Times New Roman"/>
        </w:rPr>
        <w:t>appuyant sur les mains et redressant la poitrine,</w:t>
      </w:r>
      <w:r w:rsidR="0086508B">
        <w:rPr>
          <w:rFonts w:cs="Times New Roman"/>
        </w:rPr>
        <w:t xml:space="preserve"> </w:t>
      </w:r>
      <w:r w:rsidRPr="00781C58">
        <w:rPr>
          <w:rFonts w:cs="Times New Roman"/>
        </w:rPr>
        <w:t>riait</w:t>
      </w:r>
      <w:r>
        <w:rPr>
          <w:rFonts w:cs="Times New Roman"/>
        </w:rPr>
        <w:t> ;</w:t>
      </w:r>
      <w:r w:rsidRPr="00781C58">
        <w:rPr>
          <w:rFonts w:cs="Times New Roman"/>
        </w:rPr>
        <w:t xml:space="preserve"> et le vin, trouvant la gorge close, ressortait en petites cascades.</w:t>
      </w:r>
    </w:p>
    <w:p w14:paraId="2095F85E" w14:textId="77777777" w:rsidR="005F258A" w:rsidRPr="00781C58" w:rsidRDefault="00781C58" w:rsidP="003326E0">
      <w:pPr>
        <w:pStyle w:val="Corpsdetexte"/>
        <w:rPr>
          <w:rFonts w:cs="Times New Roman"/>
        </w:rPr>
      </w:pPr>
      <w:r w:rsidRPr="00781C58">
        <w:rPr>
          <w:rFonts w:cs="Times New Roman"/>
        </w:rPr>
        <w:t>Stazia fut plus heureuse avec Polybie. Polybie, toute blonde, dirigeait l</w:t>
      </w:r>
      <w:r>
        <w:rPr>
          <w:rFonts w:cs="Times New Roman"/>
        </w:rPr>
        <w:t>’</w:t>
      </w:r>
      <w:r w:rsidRPr="00781C58">
        <w:rPr>
          <w:rFonts w:cs="Times New Roman"/>
        </w:rPr>
        <w:t>amphore en la tenant à deux doigts de sa bouche et buvait ainsi sans s</w:t>
      </w:r>
      <w:r>
        <w:rPr>
          <w:rFonts w:cs="Times New Roman"/>
        </w:rPr>
        <w:t>’</w:t>
      </w:r>
      <w:r w:rsidRPr="00781C58">
        <w:rPr>
          <w:rFonts w:cs="Times New Roman"/>
        </w:rPr>
        <w:t>arrêter le vin qui coulait, comme si elle n</w:t>
      </w:r>
      <w:r>
        <w:rPr>
          <w:rFonts w:cs="Times New Roman"/>
        </w:rPr>
        <w:t>’</w:t>
      </w:r>
      <w:r w:rsidRPr="00781C58">
        <w:rPr>
          <w:rFonts w:cs="Times New Roman"/>
        </w:rPr>
        <w:t>éprouvait pas le besoin de respirer.</w:t>
      </w:r>
    </w:p>
    <w:p w14:paraId="34660452"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 xml:space="preserve">Essayons encore, disait Cypris à Stérope. </w:t>
      </w:r>
      <w:r>
        <w:rPr>
          <w:rFonts w:cs="Times New Roman"/>
        </w:rPr>
        <w:t>— </w:t>
      </w:r>
      <w:r w:rsidR="00781C58" w:rsidRPr="00781C58">
        <w:rPr>
          <w:rFonts w:cs="Times New Roman"/>
        </w:rPr>
        <w:t>Si tu ne réussis pas, je te battrai.</w:t>
      </w:r>
    </w:p>
    <w:p w14:paraId="48C083EC" w14:textId="77777777" w:rsidR="005F258A" w:rsidRPr="00781C58" w:rsidRDefault="00781C58" w:rsidP="003326E0">
      <w:pPr>
        <w:pStyle w:val="Corpsdetexte"/>
        <w:rPr>
          <w:rFonts w:cs="Times New Roman"/>
        </w:rPr>
      </w:pPr>
      <w:r w:rsidRPr="00781C58">
        <w:rPr>
          <w:rFonts w:cs="Times New Roman"/>
        </w:rPr>
        <w:t>Cypris s</w:t>
      </w:r>
      <w:r>
        <w:rPr>
          <w:rFonts w:cs="Times New Roman"/>
        </w:rPr>
        <w:t>’</w:t>
      </w:r>
      <w:r w:rsidRPr="00781C58">
        <w:rPr>
          <w:rFonts w:cs="Times New Roman"/>
        </w:rPr>
        <w:t>obstinait dans son caprice avec la ténacité des ivrognes. Stérope, docile, avala deux gorgées, et, se sentant suffoquer, ferma aussitôt la bouche.</w:t>
      </w:r>
    </w:p>
    <w:p w14:paraId="1C91CF2D"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Chienne</w:t>
      </w:r>
      <w:r w:rsidR="00781C58">
        <w:rPr>
          <w:rFonts w:cs="Times New Roman"/>
        </w:rPr>
        <w:t> !</w:t>
      </w:r>
      <w:r w:rsidR="00781C58" w:rsidRPr="00781C58">
        <w:rPr>
          <w:rFonts w:cs="Times New Roman"/>
        </w:rPr>
        <w:t xml:space="preserve"> chienne</w:t>
      </w:r>
      <w:r w:rsidR="00781C58">
        <w:rPr>
          <w:rFonts w:cs="Times New Roman"/>
        </w:rPr>
        <w:t> !</w:t>
      </w:r>
      <w:r w:rsidR="00781C58" w:rsidRPr="00781C58">
        <w:rPr>
          <w:rFonts w:cs="Times New Roman"/>
        </w:rPr>
        <w:t xml:space="preserve"> </w:t>
      </w:r>
      <w:r>
        <w:rPr>
          <w:rFonts w:cs="Times New Roman"/>
        </w:rPr>
        <w:t>— </w:t>
      </w:r>
      <w:r w:rsidR="00781C58" w:rsidRPr="00781C58">
        <w:rPr>
          <w:rFonts w:cs="Times New Roman"/>
        </w:rPr>
        <w:t>hurla Cypris en empoignant Stérope par les cheveux et en la renversant sur le sol.</w:t>
      </w:r>
    </w:p>
    <w:p w14:paraId="20C5AE0B" w14:textId="77777777" w:rsidR="005F258A" w:rsidRPr="00781C58" w:rsidRDefault="00781C58" w:rsidP="003326E0">
      <w:pPr>
        <w:pStyle w:val="Corpsdetexte"/>
        <w:rPr>
          <w:rFonts w:cs="Times New Roman"/>
        </w:rPr>
      </w:pPr>
      <w:r w:rsidRPr="00781C58">
        <w:rPr>
          <w:rFonts w:cs="Times New Roman"/>
        </w:rPr>
        <w:t>Mais au même instant il s</w:t>
      </w:r>
      <w:r>
        <w:rPr>
          <w:rFonts w:cs="Times New Roman"/>
        </w:rPr>
        <w:t>’</w:t>
      </w:r>
      <w:r w:rsidRPr="00781C58">
        <w:rPr>
          <w:rFonts w:cs="Times New Roman"/>
        </w:rPr>
        <w:t>éleva une telle clameur qu</w:t>
      </w:r>
      <w:r>
        <w:rPr>
          <w:rFonts w:cs="Times New Roman"/>
        </w:rPr>
        <w:t>’</w:t>
      </w:r>
      <w:r w:rsidRPr="00781C58">
        <w:rPr>
          <w:rFonts w:cs="Times New Roman"/>
        </w:rPr>
        <w:t>elle couvrit le mugissement de la mer, et Cypris fut contrainte d</w:t>
      </w:r>
      <w:r>
        <w:rPr>
          <w:rFonts w:cs="Times New Roman"/>
        </w:rPr>
        <w:t>’</w:t>
      </w:r>
      <w:r w:rsidRPr="00781C58">
        <w:rPr>
          <w:rFonts w:cs="Times New Roman"/>
        </w:rPr>
        <w:t>abandonner sa victime.</w:t>
      </w:r>
    </w:p>
    <w:p w14:paraId="5AB2946A" w14:textId="77777777" w:rsidR="005F258A" w:rsidRPr="00781C58" w:rsidRDefault="00781C58" w:rsidP="003326E0">
      <w:pPr>
        <w:pStyle w:val="Corpsdetexte"/>
        <w:rPr>
          <w:rFonts w:cs="Times New Roman"/>
        </w:rPr>
      </w:pPr>
      <w:r w:rsidRPr="00781C58">
        <w:rPr>
          <w:rFonts w:cs="Times New Roman"/>
        </w:rPr>
        <w:t>Toutes les femmes se tenaient en rond autour de l</w:t>
      </w:r>
      <w:r>
        <w:rPr>
          <w:rFonts w:cs="Times New Roman"/>
        </w:rPr>
        <w:t>’</w:t>
      </w:r>
      <w:r w:rsidRPr="00781C58">
        <w:rPr>
          <w:rFonts w:cs="Times New Roman"/>
        </w:rPr>
        <w:t>ardente fournaise, sur laquelle un énorme tronc d</w:t>
      </w:r>
      <w:r>
        <w:rPr>
          <w:rFonts w:cs="Times New Roman"/>
        </w:rPr>
        <w:t>’</w:t>
      </w:r>
      <w:r w:rsidRPr="00781C58">
        <w:rPr>
          <w:rFonts w:cs="Times New Roman"/>
        </w:rPr>
        <w:t>arbre, abattu par Maïa et Tritonia, était venu tomber en faisant jaillir des étincelles jusqu</w:t>
      </w:r>
      <w:r>
        <w:rPr>
          <w:rFonts w:cs="Times New Roman"/>
        </w:rPr>
        <w:t>’</w:t>
      </w:r>
      <w:r w:rsidRPr="00781C58">
        <w:rPr>
          <w:rFonts w:cs="Times New Roman"/>
        </w:rPr>
        <w:t>à cent pas de distance</w:t>
      </w:r>
      <w:r>
        <w:rPr>
          <w:rFonts w:cs="Times New Roman"/>
        </w:rPr>
        <w:t> ;</w:t>
      </w:r>
      <w:r w:rsidRPr="00781C58">
        <w:rPr>
          <w:rFonts w:cs="Times New Roman"/>
        </w:rPr>
        <w:t xml:space="preserve"> la flamme, étouffée par cette proie gigantesque, rapetissait, laissant un instant le champ libre à la fumée, une fumée épaisse, âcre, piquante, qui s</w:t>
      </w:r>
      <w:r>
        <w:rPr>
          <w:rFonts w:cs="Times New Roman"/>
        </w:rPr>
        <w:t>’</w:t>
      </w:r>
      <w:r w:rsidRPr="00781C58">
        <w:rPr>
          <w:rFonts w:cs="Times New Roman"/>
        </w:rPr>
        <w:t>élevait en volutes immenses… À la vive lumière succédait une obscurité complète et momentanée</w:t>
      </w:r>
      <w:r>
        <w:rPr>
          <w:rFonts w:cs="Times New Roman"/>
        </w:rPr>
        <w:t> ;</w:t>
      </w:r>
      <w:r w:rsidRPr="00781C58">
        <w:rPr>
          <w:rFonts w:cs="Times New Roman"/>
        </w:rPr>
        <w:t xml:space="preserve"> de subites langues de feu, traversant la fumée, éclairaient les corps nus, droits, frémissants</w:t>
      </w:r>
      <w:r>
        <w:rPr>
          <w:rFonts w:cs="Times New Roman"/>
        </w:rPr>
        <w:t> ;</w:t>
      </w:r>
      <w:r w:rsidRPr="00781C58">
        <w:rPr>
          <w:rFonts w:cs="Times New Roman"/>
        </w:rPr>
        <w:t xml:space="preserve"> puis la fumée reprenait le dessus et les corps roses disparaissaient.</w:t>
      </w:r>
    </w:p>
    <w:p w14:paraId="0FF49E19"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Soufflez, soufflez donc</w:t>
      </w:r>
      <w:r w:rsidR="00781C58">
        <w:rPr>
          <w:rFonts w:cs="Times New Roman"/>
        </w:rPr>
        <w:t> !</w:t>
      </w:r>
      <w:r w:rsidR="00781C58" w:rsidRPr="00781C58">
        <w:rPr>
          <w:rFonts w:cs="Times New Roman"/>
        </w:rPr>
        <w:t xml:space="preserve"> </w:t>
      </w:r>
      <w:r>
        <w:rPr>
          <w:rFonts w:cs="Times New Roman"/>
        </w:rPr>
        <w:t>— </w:t>
      </w:r>
      <w:r w:rsidR="00781C58" w:rsidRPr="00781C58">
        <w:rPr>
          <w:rFonts w:cs="Times New Roman"/>
        </w:rPr>
        <w:t>hurla Maïa, en se jetant à genoux auprès du foyer.</w:t>
      </w:r>
    </w:p>
    <w:p w14:paraId="3661D4AA" w14:textId="4957D555" w:rsidR="005F258A" w:rsidRPr="00781C58" w:rsidRDefault="00781C58" w:rsidP="003326E0">
      <w:pPr>
        <w:pStyle w:val="Corpsdetexte"/>
        <w:rPr>
          <w:rFonts w:cs="Times New Roman"/>
        </w:rPr>
      </w:pPr>
      <w:r w:rsidRPr="00781C58">
        <w:rPr>
          <w:rFonts w:cs="Times New Roman"/>
        </w:rPr>
        <w:t>Elles se jetèrent toutes à genoux, dans l</w:t>
      </w:r>
      <w:r>
        <w:rPr>
          <w:rFonts w:cs="Times New Roman"/>
        </w:rPr>
        <w:t>’</w:t>
      </w:r>
      <w:r w:rsidRPr="00781C58">
        <w:rPr>
          <w:rFonts w:cs="Times New Roman"/>
        </w:rPr>
        <w:t xml:space="preserve">obscurité, les cheveux </w:t>
      </w:r>
      <w:del w:id="89" w:author="Marguerite-Marie Bordry" w:date="2018-12-11T16:17:00Z">
        <w:r w:rsidRPr="00781C58" w:rsidDel="00C2510E">
          <w:rPr>
            <w:rFonts w:cs="Times New Roman"/>
          </w:rPr>
          <w:delText>auvent</w:delText>
        </w:r>
      </w:del>
      <w:ins w:id="90" w:author="Marguerite-Marie Bordry" w:date="2018-12-11T16:17:00Z">
        <w:r w:rsidR="00C2510E">
          <w:rPr>
            <w:rFonts w:cs="Times New Roman"/>
          </w:rPr>
          <w:t>au vent</w:t>
        </w:r>
      </w:ins>
      <w:r w:rsidRPr="00781C58">
        <w:rPr>
          <w:rFonts w:cs="Times New Roman"/>
        </w:rPr>
        <w:t>, s</w:t>
      </w:r>
      <w:r>
        <w:rPr>
          <w:rFonts w:cs="Times New Roman"/>
        </w:rPr>
        <w:t>’</w:t>
      </w:r>
      <w:r w:rsidRPr="00781C58">
        <w:rPr>
          <w:rFonts w:cs="Times New Roman"/>
        </w:rPr>
        <w:t>appuyant sur les mains, tendant le cou, les veines gonflées par l</w:t>
      </w:r>
      <w:r>
        <w:rPr>
          <w:rFonts w:cs="Times New Roman"/>
        </w:rPr>
        <w:t>’</w:t>
      </w:r>
      <w:r w:rsidRPr="00781C58">
        <w:rPr>
          <w:rFonts w:cs="Times New Roman"/>
        </w:rPr>
        <w:t>effort. La fumée parut hésiter devant cette attaque inattendue</w:t>
      </w:r>
      <w:r>
        <w:rPr>
          <w:rFonts w:cs="Times New Roman"/>
        </w:rPr>
        <w:t> ;</w:t>
      </w:r>
      <w:r w:rsidRPr="00781C58">
        <w:rPr>
          <w:rFonts w:cs="Times New Roman"/>
        </w:rPr>
        <w:t xml:space="preserve"> elle se balança à droite et à gauche, s</w:t>
      </w:r>
      <w:r>
        <w:rPr>
          <w:rFonts w:cs="Times New Roman"/>
        </w:rPr>
        <w:t>’</w:t>
      </w:r>
      <w:r w:rsidRPr="00781C58">
        <w:rPr>
          <w:rFonts w:cs="Times New Roman"/>
        </w:rPr>
        <w:t>élargit, s</w:t>
      </w:r>
      <w:r>
        <w:rPr>
          <w:rFonts w:cs="Times New Roman"/>
        </w:rPr>
        <w:t>’</w:t>
      </w:r>
      <w:r w:rsidRPr="00781C58">
        <w:rPr>
          <w:rFonts w:cs="Times New Roman"/>
        </w:rPr>
        <w:t>éleva, retomba</w:t>
      </w:r>
      <w:r>
        <w:rPr>
          <w:rFonts w:cs="Times New Roman"/>
        </w:rPr>
        <w:t> ;</w:t>
      </w:r>
      <w:r w:rsidRPr="00781C58">
        <w:rPr>
          <w:rFonts w:cs="Times New Roman"/>
        </w:rPr>
        <w:t xml:space="preserve"> enfin elle céda, le feu apparut décidément à l</w:t>
      </w:r>
      <w:r>
        <w:rPr>
          <w:rFonts w:cs="Times New Roman"/>
        </w:rPr>
        <w:t>’</w:t>
      </w:r>
      <w:r w:rsidRPr="00781C58">
        <w:rPr>
          <w:rFonts w:cs="Times New Roman"/>
        </w:rPr>
        <w:t xml:space="preserve">extrémité feuillue du tronc devant lequel se tenaient </w:t>
      </w:r>
      <w:r w:rsidRPr="00781C58">
        <w:rPr>
          <w:rFonts w:cs="Times New Roman"/>
        </w:rPr>
        <w:lastRenderedPageBreak/>
        <w:t>Hippolyte, Stérope et Tritonia</w:t>
      </w:r>
      <w:r>
        <w:rPr>
          <w:rFonts w:cs="Times New Roman"/>
        </w:rPr>
        <w:t> ;</w:t>
      </w:r>
      <w:r w:rsidRPr="00781C58">
        <w:rPr>
          <w:rFonts w:cs="Times New Roman"/>
        </w:rPr>
        <w:t xml:space="preserve"> du dessous il gagna la surface, s</w:t>
      </w:r>
      <w:r>
        <w:rPr>
          <w:rFonts w:cs="Times New Roman"/>
        </w:rPr>
        <w:t>’</w:t>
      </w:r>
      <w:r w:rsidRPr="00781C58">
        <w:rPr>
          <w:rFonts w:cs="Times New Roman"/>
        </w:rPr>
        <w:t>y fixa en répandant une lumière mille fois plus forte, d</w:t>
      </w:r>
      <w:r>
        <w:rPr>
          <w:rFonts w:cs="Times New Roman"/>
        </w:rPr>
        <w:t>’</w:t>
      </w:r>
      <w:r w:rsidRPr="00781C58">
        <w:rPr>
          <w:rFonts w:cs="Times New Roman"/>
        </w:rPr>
        <w:t>un rouge effrayant.</w:t>
      </w:r>
    </w:p>
    <w:p w14:paraId="62283E58" w14:textId="77777777" w:rsidR="005F258A" w:rsidRPr="00781C58" w:rsidRDefault="00781C58" w:rsidP="003326E0">
      <w:pPr>
        <w:pStyle w:val="Corpsdetexte"/>
        <w:rPr>
          <w:rFonts w:cs="Times New Roman"/>
        </w:rPr>
      </w:pPr>
      <w:r w:rsidRPr="00781C58">
        <w:rPr>
          <w:rFonts w:cs="Times New Roman"/>
        </w:rPr>
        <w:t>En ce moment les femmes étendues sur le ventre, avec leurs cheveux semblables à des crinières flottantes, avaient l</w:t>
      </w:r>
      <w:r>
        <w:rPr>
          <w:rFonts w:cs="Times New Roman"/>
        </w:rPr>
        <w:t>’</w:t>
      </w:r>
      <w:r w:rsidRPr="00781C58">
        <w:rPr>
          <w:rFonts w:cs="Times New Roman"/>
        </w:rPr>
        <w:t>apparence de vraies bêtes</w:t>
      </w:r>
      <w:r>
        <w:rPr>
          <w:rFonts w:cs="Times New Roman"/>
        </w:rPr>
        <w:t> :</w:t>
      </w:r>
      <w:r w:rsidRPr="00781C58">
        <w:rPr>
          <w:rFonts w:cs="Times New Roman"/>
        </w:rPr>
        <w:t xml:space="preserve"> étranges bêtes, ivres, immobiles à regarder la flamme et leur victoire</w:t>
      </w:r>
      <w:r>
        <w:rPr>
          <w:rFonts w:cs="Times New Roman"/>
        </w:rPr>
        <w:t>…</w:t>
      </w:r>
    </w:p>
    <w:p w14:paraId="3CECA5D6"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Évohé</w:t>
      </w:r>
      <w:r w:rsidR="00781C58">
        <w:rPr>
          <w:rFonts w:cs="Times New Roman"/>
        </w:rPr>
        <w:t> !</w:t>
      </w:r>
      <w:r w:rsidR="00781C58" w:rsidRPr="00781C58">
        <w:rPr>
          <w:rFonts w:cs="Times New Roman"/>
        </w:rPr>
        <w:t xml:space="preserve"> hurlèrent-elles en se relevant. </w:t>
      </w:r>
      <w:r>
        <w:rPr>
          <w:rFonts w:cs="Times New Roman"/>
        </w:rPr>
        <w:t>— </w:t>
      </w:r>
      <w:r w:rsidR="00781C58" w:rsidRPr="00781C58">
        <w:rPr>
          <w:rFonts w:cs="Times New Roman"/>
        </w:rPr>
        <w:t>Évohé</w:t>
      </w:r>
      <w:r w:rsidR="00781C58">
        <w:rPr>
          <w:rFonts w:cs="Times New Roman"/>
        </w:rPr>
        <w:t> !</w:t>
      </w:r>
      <w:r w:rsidR="00781C58" w:rsidRPr="00781C58">
        <w:rPr>
          <w:rFonts w:cs="Times New Roman"/>
        </w:rPr>
        <w:t xml:space="preserve"> Évohé</w:t>
      </w:r>
      <w:r w:rsidR="00781C58">
        <w:rPr>
          <w:rFonts w:cs="Times New Roman"/>
        </w:rPr>
        <w:t> !</w:t>
      </w:r>
      <w:r w:rsidR="00781C58" w:rsidRPr="00781C58">
        <w:rPr>
          <w:rFonts w:cs="Times New Roman"/>
        </w:rPr>
        <w:t xml:space="preserve"> Le feu se rallume. Évohé</w:t>
      </w:r>
      <w:r w:rsidR="00781C58">
        <w:rPr>
          <w:rFonts w:cs="Times New Roman"/>
        </w:rPr>
        <w:t> !</w:t>
      </w:r>
      <w:r w:rsidR="00781C58" w:rsidRPr="00781C58">
        <w:rPr>
          <w:rFonts w:cs="Times New Roman"/>
        </w:rPr>
        <w:t xml:space="preserve"> Vive le feu</w:t>
      </w:r>
      <w:r w:rsidR="00781C58">
        <w:rPr>
          <w:rFonts w:cs="Times New Roman"/>
        </w:rPr>
        <w:t> !</w:t>
      </w:r>
    </w:p>
    <w:p w14:paraId="5DA2E3D9" w14:textId="77777777" w:rsidR="005F258A" w:rsidRPr="00781C58" w:rsidRDefault="00781C58" w:rsidP="003326E0">
      <w:pPr>
        <w:pStyle w:val="Corpsdetexte"/>
        <w:rPr>
          <w:rFonts w:cs="Times New Roman"/>
        </w:rPr>
      </w:pPr>
      <w:r w:rsidRPr="00781C58">
        <w:rPr>
          <w:rFonts w:cs="Times New Roman"/>
        </w:rPr>
        <w:t>Puis elles formèrent la chaîne en se prenant les mains et dansèrent en rond autour du bûcher avec une rapidité qui augmentait graduellement. La beauté d</w:t>
      </w:r>
      <w:r>
        <w:rPr>
          <w:rFonts w:cs="Times New Roman"/>
        </w:rPr>
        <w:t>’</w:t>
      </w:r>
      <w:r w:rsidRPr="00781C58">
        <w:rPr>
          <w:rFonts w:cs="Times New Roman"/>
        </w:rPr>
        <w:t>Hippolyte, de Stérope et des autres disparaissait dans cette danse grotesque, sans rythme et sans mouvements marqués, exécutée sans retenue, avec des gestes lourds ou rapides, suivant les caprices de chacune. Les corps agités et les crinières dénouées imprimaient sur le sol des ombres colossales et fugitives.</w:t>
      </w:r>
    </w:p>
    <w:p w14:paraId="4D0BE541" w14:textId="77777777" w:rsidR="005F258A" w:rsidRPr="00781C58" w:rsidRDefault="00781C58" w:rsidP="003326E0">
      <w:pPr>
        <w:pStyle w:val="Corpsdetexte"/>
        <w:rPr>
          <w:rFonts w:cs="Times New Roman"/>
        </w:rPr>
      </w:pPr>
      <w:r w:rsidRPr="00781C58">
        <w:rPr>
          <w:rFonts w:cs="Times New Roman"/>
        </w:rPr>
        <w:t>Tysandre, épuisée, se détacha la première, puis la brune Dircé l</w:t>
      </w:r>
      <w:r>
        <w:rPr>
          <w:rFonts w:cs="Times New Roman"/>
        </w:rPr>
        <w:t>’</w:t>
      </w:r>
      <w:r w:rsidRPr="00781C58">
        <w:rPr>
          <w:rFonts w:cs="Times New Roman"/>
        </w:rPr>
        <w:t>imita et la blonde Polybie la suivit</w:t>
      </w:r>
      <w:r>
        <w:rPr>
          <w:rFonts w:cs="Times New Roman"/>
        </w:rPr>
        <w:t> ;</w:t>
      </w:r>
      <w:r w:rsidRPr="00781C58">
        <w:rPr>
          <w:rFonts w:cs="Times New Roman"/>
        </w:rPr>
        <w:t xml:space="preserve"> en peu de temps il ne resta près du brasier que Cypris, Maïa et Stazia, en proie à une terrible fureur qui les faisait se tordre, les obligeait à hurler, déformait leur figure ardente, comme si une nouvelle flamme invisible leur montait de la gorge et de la poitrine.</w:t>
      </w:r>
    </w:p>
    <w:p w14:paraId="5C66DE41" w14:textId="6889BAB5" w:rsidR="005F258A" w:rsidRPr="00781C58" w:rsidRDefault="00781C58" w:rsidP="003326E0">
      <w:pPr>
        <w:pStyle w:val="Corpsdetexte"/>
        <w:rPr>
          <w:rFonts w:cs="Times New Roman"/>
        </w:rPr>
      </w:pPr>
      <w:r w:rsidRPr="00781C58">
        <w:rPr>
          <w:rFonts w:cs="Times New Roman"/>
        </w:rPr>
        <w:t>Un amas confus de membres, au sommet d</w:t>
      </w:r>
      <w:r>
        <w:rPr>
          <w:rFonts w:cs="Times New Roman"/>
        </w:rPr>
        <w:t>’</w:t>
      </w:r>
      <w:r w:rsidRPr="00781C58">
        <w:rPr>
          <w:rFonts w:cs="Times New Roman"/>
        </w:rPr>
        <w:t>une dangereuse falaise à pic, en face de la mer, un amas confus de membres immobiles et de longs cheveux, montrait le repos des autres femmes, chez qui la fatigue avait agi plus encore que l</w:t>
      </w:r>
      <w:r>
        <w:rPr>
          <w:rFonts w:cs="Times New Roman"/>
        </w:rPr>
        <w:t>’</w:t>
      </w:r>
      <w:r w:rsidRPr="00781C58">
        <w:rPr>
          <w:rFonts w:cs="Times New Roman"/>
        </w:rPr>
        <w:t>orgie. Peu s</w:t>
      </w:r>
      <w:r>
        <w:rPr>
          <w:rFonts w:cs="Times New Roman"/>
        </w:rPr>
        <w:t>’</w:t>
      </w:r>
      <w:r w:rsidRPr="00781C58">
        <w:rPr>
          <w:rFonts w:cs="Times New Roman"/>
        </w:rPr>
        <w:t xml:space="preserve">en fallut que Stazia, Maïa et Cypris ne vinssent tomber sans voix </w:t>
      </w:r>
      <w:del w:id="91" w:author="Marguerite-Marie Bordry" w:date="2018-12-11T16:18:00Z">
        <w:r w:rsidRPr="00781C58" w:rsidDel="0055537A">
          <w:rPr>
            <w:rFonts w:cs="Times New Roman"/>
          </w:rPr>
          <w:delText>sur-</w:delText>
        </w:r>
      </w:del>
      <w:ins w:id="92" w:author="Marguerite-Marie Bordry" w:date="2018-12-11T16:18:00Z">
        <w:r w:rsidR="0055537A">
          <w:rPr>
            <w:rFonts w:cs="Times New Roman"/>
          </w:rPr>
          <w:t>sur</w:t>
        </w:r>
      </w:ins>
      <w:r w:rsidRPr="00781C58">
        <w:rPr>
          <w:rFonts w:cs="Times New Roman"/>
        </w:rPr>
        <w:t xml:space="preserve"> leurs compagnes, avec l</w:t>
      </w:r>
      <w:r>
        <w:rPr>
          <w:rFonts w:cs="Times New Roman"/>
        </w:rPr>
        <w:t>’</w:t>
      </w:r>
      <w:r w:rsidRPr="00781C58">
        <w:rPr>
          <w:rFonts w:cs="Times New Roman"/>
        </w:rPr>
        <w:t>écume aux lèvres et les artères battant avec violence.</w:t>
      </w:r>
    </w:p>
    <w:p w14:paraId="7169562D" w14:textId="77777777" w:rsidR="005F258A" w:rsidRPr="00781C58" w:rsidRDefault="00781C58" w:rsidP="003326E0">
      <w:pPr>
        <w:pStyle w:val="Corpsdetexte"/>
        <w:rPr>
          <w:rFonts w:cs="Times New Roman"/>
        </w:rPr>
      </w:pPr>
      <w:r w:rsidRPr="00781C58">
        <w:rPr>
          <w:rFonts w:cs="Times New Roman"/>
        </w:rPr>
        <w:t>Maintenant, l</w:t>
      </w:r>
      <w:r>
        <w:rPr>
          <w:rFonts w:cs="Times New Roman"/>
        </w:rPr>
        <w:t>’</w:t>
      </w:r>
      <w:r w:rsidRPr="00781C58">
        <w:rPr>
          <w:rFonts w:cs="Times New Roman"/>
        </w:rPr>
        <w:t>ardeur de la soif apportait un intolérable supplice dans cet amas de corps humains.</w:t>
      </w:r>
    </w:p>
    <w:p w14:paraId="711BF222" w14:textId="77777777" w:rsidR="005F258A" w:rsidRPr="00781C58" w:rsidRDefault="00781C58" w:rsidP="003326E0">
      <w:pPr>
        <w:pStyle w:val="Corpsdetexte"/>
        <w:rPr>
          <w:rFonts w:cs="Times New Roman"/>
        </w:rPr>
      </w:pPr>
      <w:r w:rsidRPr="00781C58">
        <w:rPr>
          <w:rFonts w:cs="Times New Roman"/>
        </w:rPr>
        <w:t>Souple et légère comme la tige d</w:t>
      </w:r>
      <w:r>
        <w:rPr>
          <w:rFonts w:cs="Times New Roman"/>
        </w:rPr>
        <w:t>’</w:t>
      </w:r>
      <w:r w:rsidRPr="00781C58">
        <w:rPr>
          <w:rFonts w:cs="Times New Roman"/>
        </w:rPr>
        <w:t>une fleur, Tritonia se délivra de Nauplie aux cheveux rouges, qui appuyait sa tête sur sa poitrine, et apporta les amphores. Pour ces femmes exténuées, une nouvelle vie semblait découler de ces outres</w:t>
      </w:r>
      <w:r>
        <w:rPr>
          <w:rFonts w:cs="Times New Roman"/>
        </w:rPr>
        <w:t> :</w:t>
      </w:r>
      <w:r w:rsidRPr="00781C58">
        <w:rPr>
          <w:rFonts w:cs="Times New Roman"/>
        </w:rPr>
        <w:t xml:space="preserve"> elles tendaient le cou en avant, retrouvaient les coupes disséminées par terre, et c</w:t>
      </w:r>
      <w:r>
        <w:rPr>
          <w:rFonts w:cs="Times New Roman"/>
        </w:rPr>
        <w:t>’</w:t>
      </w:r>
      <w:r w:rsidRPr="00781C58">
        <w:rPr>
          <w:rFonts w:cs="Times New Roman"/>
        </w:rPr>
        <w:t>était pour elles une jouissance de les remplir outre mesure, parce que le vin, en débordant, leur inondait les bras, la poitrine, le menton</w:t>
      </w:r>
      <w:r>
        <w:rPr>
          <w:rFonts w:cs="Times New Roman"/>
        </w:rPr>
        <w:t> ;</w:t>
      </w:r>
      <w:r w:rsidRPr="00781C58">
        <w:rPr>
          <w:rFonts w:cs="Times New Roman"/>
        </w:rPr>
        <w:t xml:space="preserve"> et une odeur insurmontable de vendange montait, grisait, plus que la liqueur même, imprégnant l</w:t>
      </w:r>
      <w:r>
        <w:rPr>
          <w:rFonts w:cs="Times New Roman"/>
        </w:rPr>
        <w:t>’</w:t>
      </w:r>
      <w:r w:rsidRPr="00781C58">
        <w:rPr>
          <w:rFonts w:cs="Times New Roman"/>
        </w:rPr>
        <w:t>herbe et la terre. Des bras de statue, chargés de bijoux, se levaient vers Tritonia, et Tritonia versait, une main appuyée à l</w:t>
      </w:r>
      <w:r>
        <w:rPr>
          <w:rFonts w:cs="Times New Roman"/>
        </w:rPr>
        <w:t>’</w:t>
      </w:r>
      <w:r w:rsidRPr="00781C58">
        <w:rPr>
          <w:rFonts w:cs="Times New Roman"/>
        </w:rPr>
        <w:t>épaule de Pamphyle, d</w:t>
      </w:r>
      <w:r>
        <w:rPr>
          <w:rFonts w:cs="Times New Roman"/>
        </w:rPr>
        <w:t>’</w:t>
      </w:r>
      <w:r w:rsidRPr="00781C58">
        <w:rPr>
          <w:rFonts w:cs="Times New Roman"/>
        </w:rPr>
        <w:t>une blancheur d</w:t>
      </w:r>
      <w:r>
        <w:rPr>
          <w:rFonts w:cs="Times New Roman"/>
        </w:rPr>
        <w:t>’</w:t>
      </w:r>
      <w:r w:rsidRPr="00781C58">
        <w:rPr>
          <w:rFonts w:cs="Times New Roman"/>
        </w:rPr>
        <w:t>albâtre et les cheveux tellement frisés qu</w:t>
      </w:r>
      <w:r>
        <w:rPr>
          <w:rFonts w:cs="Times New Roman"/>
        </w:rPr>
        <w:t>’</w:t>
      </w:r>
      <w:r w:rsidRPr="00781C58">
        <w:rPr>
          <w:rFonts w:cs="Times New Roman"/>
        </w:rPr>
        <w:t>elle avait l</w:t>
      </w:r>
      <w:r>
        <w:rPr>
          <w:rFonts w:cs="Times New Roman"/>
        </w:rPr>
        <w:t>’</w:t>
      </w:r>
      <w:r w:rsidRPr="00781C58">
        <w:rPr>
          <w:rFonts w:cs="Times New Roman"/>
        </w:rPr>
        <w:t>air d</w:t>
      </w:r>
      <w:r>
        <w:rPr>
          <w:rFonts w:cs="Times New Roman"/>
        </w:rPr>
        <w:t>’</w:t>
      </w:r>
      <w:r w:rsidRPr="00781C58">
        <w:rPr>
          <w:rFonts w:cs="Times New Roman"/>
        </w:rPr>
        <w:t>un jeune garçon.</w:t>
      </w:r>
    </w:p>
    <w:p w14:paraId="5824F0DF" w14:textId="77777777" w:rsidR="005F258A" w:rsidRPr="00781C58" w:rsidRDefault="00050857" w:rsidP="003326E0">
      <w:pPr>
        <w:pStyle w:val="Corpsdetexte"/>
        <w:rPr>
          <w:rFonts w:cs="Times New Roman"/>
        </w:rPr>
      </w:pPr>
      <w:r>
        <w:rPr>
          <w:rFonts w:cs="Times New Roman"/>
        </w:rPr>
        <w:lastRenderedPageBreak/>
        <w:t>— </w:t>
      </w:r>
      <w:r w:rsidR="00781C58" w:rsidRPr="00781C58">
        <w:rPr>
          <w:rFonts w:cs="Times New Roman"/>
        </w:rPr>
        <w:t>Si le divin Orphée tarde à venir, dit Stérope entre deux hurlements de la mer, il nous trouvera toutes endormies.</w:t>
      </w:r>
    </w:p>
    <w:p w14:paraId="1C3971DB"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Je veux lui demander un hymne au Dieu Bacchus, répondit Archiloca, debout, levant sa coupe,</w:t>
      </w:r>
    </w:p>
    <w:p w14:paraId="62D1A60A" w14:textId="77777777" w:rsidR="005F258A" w:rsidRPr="00781C58" w:rsidRDefault="00781C58" w:rsidP="003326E0">
      <w:pPr>
        <w:pStyle w:val="Corpsdetexte"/>
        <w:rPr>
          <w:rFonts w:cs="Times New Roman"/>
        </w:rPr>
      </w:pPr>
      <w:r w:rsidRPr="00781C58">
        <w:rPr>
          <w:rFonts w:cs="Times New Roman"/>
        </w:rPr>
        <w:t>Archiloca avait des lèvres minces sur un visage maigre, des yeux très noirs et des seins fermes comme du marbre.</w:t>
      </w:r>
    </w:p>
    <w:p w14:paraId="1FDBB26A"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Ne tentons pas Orphée, qui domine les vents et dont la voix calme la mer, dit en riant Maïa avec sa grande bouche humide et voluptueuse.</w:t>
      </w:r>
    </w:p>
    <w:p w14:paraId="4A584BBF"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Pourquoi donc refusa-t-il toujours ses louanges à notre Dieu</w:t>
      </w:r>
      <w:r w:rsidR="00781C58">
        <w:rPr>
          <w:rFonts w:cs="Times New Roman"/>
        </w:rPr>
        <w:t> ?</w:t>
      </w:r>
      <w:r w:rsidR="00781C58" w:rsidRPr="00781C58">
        <w:rPr>
          <w:rFonts w:cs="Times New Roman"/>
        </w:rPr>
        <w:t xml:space="preserve"> demanda Mélanie.</w:t>
      </w:r>
    </w:p>
    <w:p w14:paraId="385EC3EA"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Et pourquoi se vante-t-il d</w:t>
      </w:r>
      <w:r w:rsidR="00781C58">
        <w:rPr>
          <w:rFonts w:cs="Times New Roman"/>
        </w:rPr>
        <w:t>’</w:t>
      </w:r>
      <w:r w:rsidR="0086508B">
        <w:rPr>
          <w:rFonts w:cs="Times New Roman"/>
        </w:rPr>
        <w:t>ê</w:t>
      </w:r>
      <w:r w:rsidR="00781C58" w:rsidRPr="00781C58">
        <w:rPr>
          <w:rFonts w:cs="Times New Roman"/>
        </w:rPr>
        <w:t>tre plus puissant que lui, et de ne jamais rencontrer d</w:t>
      </w:r>
      <w:r w:rsidR="00781C58">
        <w:rPr>
          <w:rFonts w:cs="Times New Roman"/>
        </w:rPr>
        <w:t>’</w:t>
      </w:r>
      <w:r w:rsidR="00781C58" w:rsidRPr="00781C58">
        <w:rPr>
          <w:rFonts w:cs="Times New Roman"/>
        </w:rPr>
        <w:t>obstacle dès qu</w:t>
      </w:r>
      <w:r w:rsidR="00781C58">
        <w:rPr>
          <w:rFonts w:cs="Times New Roman"/>
        </w:rPr>
        <w:t>’</w:t>
      </w:r>
      <w:r w:rsidR="00781C58" w:rsidRPr="00781C58">
        <w:rPr>
          <w:rFonts w:cs="Times New Roman"/>
        </w:rPr>
        <w:t>il entonne un chant</w:t>
      </w:r>
      <w:r w:rsidR="00781C58">
        <w:rPr>
          <w:rFonts w:cs="Times New Roman"/>
        </w:rPr>
        <w:t> ?</w:t>
      </w:r>
      <w:r w:rsidR="00781C58" w:rsidRPr="00781C58">
        <w:rPr>
          <w:rFonts w:cs="Times New Roman"/>
        </w:rPr>
        <w:t xml:space="preserve"> ajouta Cypris, dont les formes admirables semblaient l</w:t>
      </w:r>
      <w:r w:rsidR="00781C58">
        <w:rPr>
          <w:rFonts w:cs="Times New Roman"/>
        </w:rPr>
        <w:t>’</w:t>
      </w:r>
      <w:r w:rsidR="00781C58" w:rsidRPr="00781C58">
        <w:rPr>
          <w:rFonts w:cs="Times New Roman"/>
        </w:rPr>
        <w:t>œuvre d</w:t>
      </w:r>
      <w:r w:rsidR="00781C58">
        <w:rPr>
          <w:rFonts w:cs="Times New Roman"/>
        </w:rPr>
        <w:t>’</w:t>
      </w:r>
      <w:r w:rsidR="00781C58" w:rsidRPr="00781C58">
        <w:rPr>
          <w:rFonts w:cs="Times New Roman"/>
        </w:rPr>
        <w:t>un Dieu.</w:t>
      </w:r>
    </w:p>
    <w:p w14:paraId="268EC692"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Je crois, dit Hippolyte, souple comme un jonc et lascive comme une chèvre, qu</w:t>
      </w:r>
      <w:r w:rsidR="00781C58">
        <w:rPr>
          <w:rFonts w:cs="Times New Roman"/>
        </w:rPr>
        <w:t>’</w:t>
      </w:r>
      <w:r w:rsidR="00781C58" w:rsidRPr="00781C58">
        <w:rPr>
          <w:rFonts w:cs="Times New Roman"/>
        </w:rPr>
        <w:t>aucune puissance humaine ou céleste ne surpasse celle de la liqueur chère à Bacchus.</w:t>
      </w:r>
    </w:p>
    <w:p w14:paraId="4E648B5B"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Et cependant Orphée vient impunément parmi nous sans rien voir de nos charmes, et il chante impunément les charmes de son Eurydice, observa Mélanie, dont les yeux glauques et brillants d</w:t>
      </w:r>
      <w:r w:rsidR="00781C58">
        <w:rPr>
          <w:rFonts w:cs="Times New Roman"/>
        </w:rPr>
        <w:t>’</w:t>
      </w:r>
      <w:r w:rsidR="00781C58" w:rsidRPr="00781C58">
        <w:rPr>
          <w:rFonts w:cs="Times New Roman"/>
        </w:rPr>
        <w:t>une étrange flamme semblaient refléter des visions infinies.</w:t>
      </w:r>
    </w:p>
    <w:p w14:paraId="0243045E"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Peut-être pas pour longtemps encore, interrompit Stérope, menaçante, tandis qu</w:t>
      </w:r>
      <w:r w:rsidR="00781C58">
        <w:rPr>
          <w:rFonts w:cs="Times New Roman"/>
        </w:rPr>
        <w:t>’</w:t>
      </w:r>
      <w:r w:rsidR="00781C58" w:rsidRPr="00781C58">
        <w:rPr>
          <w:rFonts w:cs="Times New Roman"/>
        </w:rPr>
        <w:t>elle passait les mains sur sa poitrine gonflée.</w:t>
      </w:r>
    </w:p>
    <w:p w14:paraId="600B499C" w14:textId="77777777" w:rsidR="005F258A" w:rsidRPr="00781C58" w:rsidRDefault="00781C58" w:rsidP="003326E0">
      <w:pPr>
        <w:pStyle w:val="Corpsdetexte"/>
        <w:rPr>
          <w:rFonts w:cs="Times New Roman"/>
        </w:rPr>
      </w:pPr>
      <w:r w:rsidRPr="00781C58">
        <w:rPr>
          <w:rFonts w:cs="Times New Roman"/>
        </w:rPr>
        <w:t>Stazia se leva du groupe. Quelques petits serpents d</w:t>
      </w:r>
      <w:r>
        <w:rPr>
          <w:rFonts w:cs="Times New Roman"/>
        </w:rPr>
        <w:t>’</w:t>
      </w:r>
      <w:r w:rsidRPr="00781C58">
        <w:rPr>
          <w:rFonts w:cs="Times New Roman"/>
        </w:rPr>
        <w:t>or étincelaient dans ses cheveux rougeâtres, réunis en diadème autour de la tête</w:t>
      </w:r>
      <w:r>
        <w:rPr>
          <w:rFonts w:cs="Times New Roman"/>
        </w:rPr>
        <w:t> :</w:t>
      </w:r>
      <w:r w:rsidRPr="00781C58">
        <w:rPr>
          <w:rFonts w:cs="Times New Roman"/>
        </w:rPr>
        <w:t xml:space="preserve"> sa démarche incertaine la faisait ressembler à une petite fille qui ne saurait pas encore marcher. Soutenue par ses compagnes, elle se leva, sortit du groupe et alla s</w:t>
      </w:r>
      <w:r>
        <w:rPr>
          <w:rFonts w:cs="Times New Roman"/>
        </w:rPr>
        <w:t>’</w:t>
      </w:r>
      <w:r w:rsidRPr="00781C58">
        <w:rPr>
          <w:rFonts w:cs="Times New Roman"/>
        </w:rPr>
        <w:t>asseoir sur le sommet de la falaise</w:t>
      </w:r>
      <w:r>
        <w:rPr>
          <w:rFonts w:cs="Times New Roman"/>
        </w:rPr>
        <w:t> ;</w:t>
      </w:r>
      <w:r w:rsidRPr="00781C58">
        <w:rPr>
          <w:rFonts w:cs="Times New Roman"/>
        </w:rPr>
        <w:t xml:space="preserve"> puis, prenant une sambuca, elle en joua avec des doigts habiles.</w:t>
      </w:r>
    </w:p>
    <w:p w14:paraId="2C13E01C"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Encore, encore</w:t>
      </w:r>
      <w:r w:rsidR="00781C58">
        <w:rPr>
          <w:rFonts w:cs="Times New Roman"/>
        </w:rPr>
        <w:t> !</w:t>
      </w:r>
      <w:r w:rsidR="00781C58" w:rsidRPr="00781C58">
        <w:rPr>
          <w:rFonts w:cs="Times New Roman"/>
        </w:rPr>
        <w:t xml:space="preserve"> hurla Stérope, rappelée au désir de l</w:t>
      </w:r>
      <w:r w:rsidR="00781C58">
        <w:rPr>
          <w:rFonts w:cs="Times New Roman"/>
        </w:rPr>
        <w:t>’</w:t>
      </w:r>
      <w:r w:rsidR="00781C58" w:rsidRPr="00781C58">
        <w:rPr>
          <w:rFonts w:cs="Times New Roman"/>
        </w:rPr>
        <w:t>orgie par ces sons rauques.</w:t>
      </w:r>
    </w:p>
    <w:p w14:paraId="11895503" w14:textId="77777777" w:rsidR="005F258A" w:rsidRPr="00781C58" w:rsidRDefault="00781C58" w:rsidP="003326E0">
      <w:pPr>
        <w:pStyle w:val="Corpsdetexte"/>
        <w:rPr>
          <w:rFonts w:cs="Times New Roman"/>
        </w:rPr>
      </w:pPr>
      <w:r w:rsidRPr="00781C58">
        <w:rPr>
          <w:rFonts w:cs="Times New Roman"/>
        </w:rPr>
        <w:t>Et le frisson, le vent de la folie effleurait les têtes des femmes avec une nouvelle violence</w:t>
      </w:r>
      <w:r>
        <w:rPr>
          <w:rFonts w:cs="Times New Roman"/>
        </w:rPr>
        <w:t> ;</w:t>
      </w:r>
      <w:r w:rsidRPr="00781C58">
        <w:rPr>
          <w:rFonts w:cs="Times New Roman"/>
        </w:rPr>
        <w:t xml:space="preserve"> c</w:t>
      </w:r>
      <w:r>
        <w:rPr>
          <w:rFonts w:cs="Times New Roman"/>
        </w:rPr>
        <w:t>’</w:t>
      </w:r>
      <w:r w:rsidRPr="00781C58">
        <w:rPr>
          <w:rFonts w:cs="Times New Roman"/>
        </w:rPr>
        <w:t>étaient comme des rêves de grande destruction, comme des aspirations à une œuvre de méchanceté, comme des élans terribles, sous lesquels tombait ce qui restait de la femme, pour pousser aux dernières limites la matière de la bête.</w:t>
      </w:r>
    </w:p>
    <w:p w14:paraId="5C8F0877" w14:textId="77777777" w:rsidR="005F258A" w:rsidRPr="00781C58" w:rsidRDefault="00781C58" w:rsidP="003326E0">
      <w:pPr>
        <w:pStyle w:val="Corpsdetexte"/>
        <w:rPr>
          <w:rFonts w:cs="Times New Roman"/>
        </w:rPr>
      </w:pPr>
      <w:r w:rsidRPr="00781C58">
        <w:rPr>
          <w:rFonts w:cs="Times New Roman"/>
        </w:rPr>
        <w:t>Hippolyte écoutait, toute vibrante d</w:t>
      </w:r>
      <w:r>
        <w:rPr>
          <w:rFonts w:cs="Times New Roman"/>
        </w:rPr>
        <w:t>’</w:t>
      </w:r>
      <w:r w:rsidRPr="00781C58">
        <w:rPr>
          <w:rFonts w:cs="Times New Roman"/>
        </w:rPr>
        <w:t>une volupté maléfique</w:t>
      </w:r>
      <w:r>
        <w:rPr>
          <w:rFonts w:cs="Times New Roman"/>
        </w:rPr>
        <w:t> :</w:t>
      </w:r>
      <w:r w:rsidRPr="00781C58">
        <w:rPr>
          <w:rFonts w:cs="Times New Roman"/>
        </w:rPr>
        <w:t xml:space="preserve"> Tysandre, couchée comme une </w:t>
      </w:r>
      <w:r w:rsidRPr="00781C58">
        <w:rPr>
          <w:rFonts w:cs="Times New Roman"/>
        </w:rPr>
        <w:lastRenderedPageBreak/>
        <w:t>tigresse, mordait avec ses dents blanches ses lèvres rouges et sensuelles</w:t>
      </w:r>
      <w:r>
        <w:rPr>
          <w:rFonts w:cs="Times New Roman"/>
        </w:rPr>
        <w:t> ;</w:t>
      </w:r>
      <w:r w:rsidRPr="00781C58">
        <w:rPr>
          <w:rFonts w:cs="Times New Roman"/>
        </w:rPr>
        <w:t xml:space="preserve"> Stérope, agrippée à une branche qui tremblait sous son étreinte convulsive, écarquillait ses gros yeux</w:t>
      </w:r>
      <w:r>
        <w:rPr>
          <w:rFonts w:cs="Times New Roman"/>
        </w:rPr>
        <w:t> ;</w:t>
      </w:r>
      <w:r w:rsidRPr="00781C58">
        <w:rPr>
          <w:rFonts w:cs="Times New Roman"/>
        </w:rPr>
        <w:t xml:space="preserve"> Bicornide aux yeux longs, Polybie toute blonde, et Dircé toute brune, ne formant qu</w:t>
      </w:r>
      <w:r>
        <w:rPr>
          <w:rFonts w:cs="Times New Roman"/>
        </w:rPr>
        <w:t>’</w:t>
      </w:r>
      <w:r w:rsidRPr="00781C58">
        <w:rPr>
          <w:rFonts w:cs="Times New Roman"/>
        </w:rPr>
        <w:t>un seul tas, aiguisaient leur attention, prêtes à bondir, à commencer la danse avec plus de fureur</w:t>
      </w:r>
      <w:r>
        <w:rPr>
          <w:rFonts w:cs="Times New Roman"/>
        </w:rPr>
        <w:t> ;</w:t>
      </w:r>
      <w:r w:rsidRPr="00781C58">
        <w:rPr>
          <w:rFonts w:cs="Times New Roman"/>
        </w:rPr>
        <w:t xml:space="preserve"> Tritonia aux flancs agiles, Nauplie aux cheveux rouges, Pamphylie d</w:t>
      </w:r>
      <w:r>
        <w:rPr>
          <w:rFonts w:cs="Times New Roman"/>
        </w:rPr>
        <w:t>’</w:t>
      </w:r>
      <w:r w:rsidRPr="00781C58">
        <w:rPr>
          <w:rFonts w:cs="Times New Roman"/>
        </w:rPr>
        <w:t>une blancheur d</w:t>
      </w:r>
      <w:r>
        <w:rPr>
          <w:rFonts w:cs="Times New Roman"/>
        </w:rPr>
        <w:t>’</w:t>
      </w:r>
      <w:r w:rsidRPr="00781C58">
        <w:rPr>
          <w:rFonts w:cs="Times New Roman"/>
        </w:rPr>
        <w:t>albâtre, Archiloca aux seins marmoréens, Cypris la petite statue semblable à l</w:t>
      </w:r>
      <w:r>
        <w:rPr>
          <w:rFonts w:cs="Times New Roman"/>
        </w:rPr>
        <w:t>’</w:t>
      </w:r>
      <w:r w:rsidRPr="00781C58">
        <w:rPr>
          <w:rFonts w:cs="Times New Roman"/>
        </w:rPr>
        <w:t>œuvre d</w:t>
      </w:r>
      <w:r>
        <w:rPr>
          <w:rFonts w:cs="Times New Roman"/>
        </w:rPr>
        <w:t>’</w:t>
      </w:r>
      <w:r w:rsidRPr="00781C58">
        <w:rPr>
          <w:rFonts w:cs="Times New Roman"/>
        </w:rPr>
        <w:t>un dieu, Maïa avec sa grande bouche humide et voluptueuse, Mélanie aux yeux glauques et brillants d</w:t>
      </w:r>
      <w:r>
        <w:rPr>
          <w:rFonts w:cs="Times New Roman"/>
        </w:rPr>
        <w:t>’</w:t>
      </w:r>
      <w:r w:rsidRPr="00781C58">
        <w:rPr>
          <w:rFonts w:cs="Times New Roman"/>
        </w:rPr>
        <w:t>une étrange flamme sentaient le frisson, le vent de la folie effleurer leurs têtes, et les enfermer dans un cercle étroit où le besoin de s</w:t>
      </w:r>
      <w:r>
        <w:rPr>
          <w:rFonts w:cs="Times New Roman"/>
        </w:rPr>
        <w:t>’</w:t>
      </w:r>
      <w:r w:rsidRPr="00781C58">
        <w:rPr>
          <w:rFonts w:cs="Times New Roman"/>
        </w:rPr>
        <w:t>élancer, de détruire, de déchaîner les instincts antiques et cruels devenait plus fort.</w:t>
      </w:r>
    </w:p>
    <w:p w14:paraId="764495CB" w14:textId="77777777" w:rsidR="005F258A" w:rsidRPr="00781C58" w:rsidRDefault="00781C58" w:rsidP="003326E0">
      <w:pPr>
        <w:pStyle w:val="Corpsdetexte"/>
        <w:rPr>
          <w:rFonts w:cs="Times New Roman"/>
        </w:rPr>
      </w:pPr>
      <w:r w:rsidRPr="00781C58">
        <w:rPr>
          <w:rFonts w:cs="Times New Roman"/>
        </w:rPr>
        <w:t>Mais tout d</w:t>
      </w:r>
      <w:r>
        <w:rPr>
          <w:rFonts w:cs="Times New Roman"/>
        </w:rPr>
        <w:t>’</w:t>
      </w:r>
      <w:r w:rsidRPr="00781C58">
        <w:rPr>
          <w:rFonts w:cs="Times New Roman"/>
        </w:rPr>
        <w:t>un coup Stazia interrompit sa musique et, élevant en l</w:t>
      </w:r>
      <w:r>
        <w:rPr>
          <w:rFonts w:cs="Times New Roman"/>
        </w:rPr>
        <w:t>’</w:t>
      </w:r>
      <w:r w:rsidRPr="00781C58">
        <w:rPr>
          <w:rFonts w:cs="Times New Roman"/>
        </w:rPr>
        <w:t>air sa sambuca, s</w:t>
      </w:r>
      <w:r>
        <w:rPr>
          <w:rFonts w:cs="Times New Roman"/>
        </w:rPr>
        <w:t>’</w:t>
      </w:r>
      <w:r w:rsidRPr="00781C58">
        <w:rPr>
          <w:rFonts w:cs="Times New Roman"/>
        </w:rPr>
        <w:t>écria</w:t>
      </w:r>
      <w:r>
        <w:rPr>
          <w:rFonts w:cs="Times New Roman"/>
        </w:rPr>
        <w:t> :</w:t>
      </w:r>
    </w:p>
    <w:p w14:paraId="40338169"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Orphée</w:t>
      </w:r>
      <w:r w:rsidR="00781C58">
        <w:rPr>
          <w:rFonts w:cs="Times New Roman"/>
        </w:rPr>
        <w:t> !</w:t>
      </w:r>
      <w:r w:rsidR="00781C58" w:rsidRPr="00781C58">
        <w:rPr>
          <w:rFonts w:cs="Times New Roman"/>
        </w:rPr>
        <w:t xml:space="preserve"> voilà Orphée qui monte</w:t>
      </w:r>
      <w:r w:rsidR="00781C58">
        <w:rPr>
          <w:rFonts w:cs="Times New Roman"/>
        </w:rPr>
        <w:t> !</w:t>
      </w:r>
      <w:r w:rsidR="00781C58" w:rsidRPr="00781C58">
        <w:rPr>
          <w:rFonts w:cs="Times New Roman"/>
        </w:rPr>
        <w:t xml:space="preserve"> </w:t>
      </w:r>
      <w:r>
        <w:rPr>
          <w:rFonts w:cs="Times New Roman"/>
        </w:rPr>
        <w:t>— </w:t>
      </w:r>
      <w:r w:rsidR="00781C58" w:rsidRPr="00781C58">
        <w:rPr>
          <w:rFonts w:cs="Times New Roman"/>
        </w:rPr>
        <w:t>et du doigt elle indiquait en bas la route sinueuse.</w:t>
      </w:r>
    </w:p>
    <w:p w14:paraId="12F86BF2" w14:textId="77777777" w:rsidR="005F258A" w:rsidRPr="00781C58" w:rsidRDefault="00781C58" w:rsidP="003326E0">
      <w:pPr>
        <w:pStyle w:val="Corpsdetexte"/>
        <w:rPr>
          <w:rFonts w:cs="Times New Roman"/>
        </w:rPr>
      </w:pPr>
      <w:r w:rsidRPr="00781C58">
        <w:rPr>
          <w:rFonts w:cs="Times New Roman"/>
        </w:rPr>
        <w:t>Ce fut comme un cri de guerre</w:t>
      </w:r>
      <w:r>
        <w:rPr>
          <w:rFonts w:cs="Times New Roman"/>
        </w:rPr>
        <w:t> :</w:t>
      </w:r>
      <w:r w:rsidRPr="00781C58">
        <w:rPr>
          <w:rFonts w:cs="Times New Roman"/>
        </w:rPr>
        <w:t xml:space="preserve"> les femmes se pressèrent derrière Stazia, pointant leurs regards vers le chemin escarpé, s</w:t>
      </w:r>
      <w:r>
        <w:rPr>
          <w:rFonts w:cs="Times New Roman"/>
        </w:rPr>
        <w:t>’</w:t>
      </w:r>
      <w:r w:rsidRPr="00781C58">
        <w:rPr>
          <w:rFonts w:cs="Times New Roman"/>
        </w:rPr>
        <w:t>appuyant l</w:t>
      </w:r>
      <w:r>
        <w:rPr>
          <w:rFonts w:cs="Times New Roman"/>
        </w:rPr>
        <w:t>’</w:t>
      </w:r>
      <w:r w:rsidRPr="00781C58">
        <w:rPr>
          <w:rFonts w:cs="Times New Roman"/>
        </w:rPr>
        <w:t>une sur l</w:t>
      </w:r>
      <w:r>
        <w:rPr>
          <w:rFonts w:cs="Times New Roman"/>
        </w:rPr>
        <w:t>’</w:t>
      </w:r>
      <w:r w:rsidRPr="00781C58">
        <w:rPr>
          <w:rFonts w:cs="Times New Roman"/>
        </w:rPr>
        <w:t>autre, réciproquement, en une confusion magnifique de cheveux de couleurs différentes.</w:t>
      </w:r>
    </w:p>
    <w:p w14:paraId="5F51CB60"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 xml:space="preserve">Monte donc, divin Orphée, </w:t>
      </w:r>
      <w:r>
        <w:rPr>
          <w:rFonts w:cs="Times New Roman"/>
        </w:rPr>
        <w:t>— </w:t>
      </w:r>
      <w:r w:rsidR="00781C58" w:rsidRPr="00781C58">
        <w:rPr>
          <w:rFonts w:cs="Times New Roman"/>
        </w:rPr>
        <w:t>cria Hippolyte à l</w:t>
      </w:r>
      <w:r w:rsidR="00781C58">
        <w:rPr>
          <w:rFonts w:cs="Times New Roman"/>
        </w:rPr>
        <w:t>’</w:t>
      </w:r>
      <w:r w:rsidR="00781C58" w:rsidRPr="00781C58">
        <w:rPr>
          <w:rFonts w:cs="Times New Roman"/>
        </w:rPr>
        <w:t>homme qui levait la tête vers le sommet.</w:t>
      </w:r>
    </w:p>
    <w:p w14:paraId="5FF3FF02"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 xml:space="preserve">Monte, Orphée, pour chanter Eurydice, </w:t>
      </w:r>
      <w:r>
        <w:rPr>
          <w:rFonts w:cs="Times New Roman"/>
        </w:rPr>
        <w:t>— </w:t>
      </w:r>
      <w:r w:rsidR="00781C58" w:rsidRPr="00781C58">
        <w:rPr>
          <w:rFonts w:cs="Times New Roman"/>
        </w:rPr>
        <w:t>hurla Maïa en riant.</w:t>
      </w:r>
    </w:p>
    <w:p w14:paraId="2E8AE777"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Viens, Orphée, monte.</w:t>
      </w:r>
    </w:p>
    <w:p w14:paraId="21DE7DC0"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Nous t</w:t>
      </w:r>
      <w:r w:rsidR="00781C58">
        <w:rPr>
          <w:rFonts w:cs="Times New Roman"/>
        </w:rPr>
        <w:t>’</w:t>
      </w:r>
      <w:r w:rsidR="00781C58" w:rsidRPr="00781C58">
        <w:rPr>
          <w:rFonts w:cs="Times New Roman"/>
        </w:rPr>
        <w:t>invitons à un concours de chant avec Stazia.</w:t>
      </w:r>
    </w:p>
    <w:p w14:paraId="6F8AE718"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La lyre remportera facilement la victoire sur la sambuca.</w:t>
      </w:r>
    </w:p>
    <w:p w14:paraId="3ED07456"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As-tu peur</w:t>
      </w:r>
      <w:r w:rsidR="00781C58">
        <w:rPr>
          <w:rFonts w:cs="Times New Roman"/>
        </w:rPr>
        <w:t> ?</w:t>
      </w:r>
      <w:r w:rsidR="00781C58" w:rsidRPr="00781C58">
        <w:rPr>
          <w:rFonts w:cs="Times New Roman"/>
        </w:rPr>
        <w:t xml:space="preserve"> Aujourd</w:t>
      </w:r>
      <w:r w:rsidR="00781C58">
        <w:rPr>
          <w:rFonts w:cs="Times New Roman"/>
        </w:rPr>
        <w:t>’</w:t>
      </w:r>
      <w:r w:rsidR="00781C58" w:rsidRPr="00781C58">
        <w:rPr>
          <w:rFonts w:cs="Times New Roman"/>
        </w:rPr>
        <w:t>hui, nous sommes sages, nous t</w:t>
      </w:r>
      <w:r w:rsidR="00781C58">
        <w:rPr>
          <w:rFonts w:cs="Times New Roman"/>
        </w:rPr>
        <w:t>’</w:t>
      </w:r>
      <w:r w:rsidR="00781C58" w:rsidRPr="00781C58">
        <w:rPr>
          <w:rFonts w:cs="Times New Roman"/>
        </w:rPr>
        <w:t>écouterons en silence.</w:t>
      </w:r>
    </w:p>
    <w:p w14:paraId="5E0BE161"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Il n</w:t>
      </w:r>
      <w:r w:rsidR="00781C58">
        <w:rPr>
          <w:rFonts w:cs="Times New Roman"/>
        </w:rPr>
        <w:t>’</w:t>
      </w:r>
      <w:r w:rsidR="00781C58" w:rsidRPr="00781C58">
        <w:rPr>
          <w:rFonts w:cs="Times New Roman"/>
        </w:rPr>
        <w:t>a pas peur</w:t>
      </w:r>
      <w:r w:rsidR="00781C58">
        <w:rPr>
          <w:rFonts w:cs="Times New Roman"/>
        </w:rPr>
        <w:t> !</w:t>
      </w:r>
      <w:r w:rsidR="00781C58" w:rsidRPr="00781C58">
        <w:rPr>
          <w:rFonts w:cs="Times New Roman"/>
        </w:rPr>
        <w:t xml:space="preserve"> il n</w:t>
      </w:r>
      <w:r w:rsidR="00781C58">
        <w:rPr>
          <w:rFonts w:cs="Times New Roman"/>
        </w:rPr>
        <w:t>’</w:t>
      </w:r>
      <w:r w:rsidR="00781C58" w:rsidRPr="00781C58">
        <w:rPr>
          <w:rFonts w:cs="Times New Roman"/>
        </w:rPr>
        <w:t>a pas peur</w:t>
      </w:r>
      <w:r w:rsidR="00781C58">
        <w:rPr>
          <w:rFonts w:cs="Times New Roman"/>
        </w:rPr>
        <w:t> !</w:t>
      </w:r>
      <w:r w:rsidR="00781C58" w:rsidRPr="00781C58">
        <w:rPr>
          <w:rFonts w:cs="Times New Roman"/>
        </w:rPr>
        <w:t xml:space="preserve"> dit Stérope en battant des mains dans un élan de joie.</w:t>
      </w:r>
    </w:p>
    <w:p w14:paraId="08D233CA" w14:textId="77777777" w:rsidR="005F258A" w:rsidRPr="00781C58" w:rsidRDefault="00781C58" w:rsidP="003326E0">
      <w:pPr>
        <w:pStyle w:val="Corpsdetexte"/>
        <w:rPr>
          <w:rFonts w:cs="Times New Roman"/>
        </w:rPr>
      </w:pPr>
      <w:r w:rsidRPr="00781C58">
        <w:rPr>
          <w:rFonts w:cs="Times New Roman"/>
        </w:rPr>
        <w:t>Puis toutes les femmes se turent. Et à l</w:t>
      </w:r>
      <w:r>
        <w:rPr>
          <w:rFonts w:cs="Times New Roman"/>
        </w:rPr>
        <w:t>’</w:t>
      </w:r>
      <w:r w:rsidRPr="00781C58">
        <w:rPr>
          <w:rFonts w:cs="Times New Roman"/>
        </w:rPr>
        <w:t>instant où elles caressaient de monstrueux rêves de sang, Orphée monta et apparut au milieu d</w:t>
      </w:r>
      <w:r>
        <w:rPr>
          <w:rFonts w:cs="Times New Roman"/>
        </w:rPr>
        <w:t>’</w:t>
      </w:r>
      <w:r w:rsidRPr="00781C58">
        <w:rPr>
          <w:rFonts w:cs="Times New Roman"/>
        </w:rPr>
        <w:t>elles.</w:t>
      </w:r>
    </w:p>
    <w:p w14:paraId="03196EEE" w14:textId="77777777" w:rsidR="005F258A" w:rsidRPr="00781C58" w:rsidRDefault="00781C58" w:rsidP="003326E0">
      <w:pPr>
        <w:pStyle w:val="Corpsdetexte"/>
        <w:rPr>
          <w:rFonts w:cs="Times New Roman"/>
        </w:rPr>
      </w:pPr>
      <w:r w:rsidRPr="00781C58">
        <w:rPr>
          <w:rFonts w:cs="Times New Roman"/>
        </w:rPr>
        <w:t>Parfois, dans la grande voix de la mer, il y avait une voix plus faible, un éclat de rires menaçants et sarcastiques</w:t>
      </w:r>
      <w:r>
        <w:rPr>
          <w:rFonts w:cs="Times New Roman"/>
        </w:rPr>
        <w:t> :</w:t>
      </w:r>
      <w:r w:rsidRPr="00781C58">
        <w:rPr>
          <w:rFonts w:cs="Times New Roman"/>
        </w:rPr>
        <w:t xml:space="preserve"> et ces hurlements, apportés par un vent formidable, arrivaient jusqu</w:t>
      </w:r>
      <w:r>
        <w:rPr>
          <w:rFonts w:cs="Times New Roman"/>
        </w:rPr>
        <w:t>’</w:t>
      </w:r>
      <w:r w:rsidRPr="00781C58">
        <w:rPr>
          <w:rFonts w:cs="Times New Roman"/>
        </w:rPr>
        <w:t>à la falaise au pied de laquelle les flots battaient, se dressaient, retombaient impuissants</w:t>
      </w:r>
      <w:r>
        <w:rPr>
          <w:rFonts w:cs="Times New Roman"/>
        </w:rPr>
        <w:t>…</w:t>
      </w:r>
    </w:p>
    <w:p w14:paraId="01C149D3" w14:textId="77777777" w:rsidR="005F258A" w:rsidRPr="00781C58" w:rsidRDefault="00781C58" w:rsidP="003326E0">
      <w:pPr>
        <w:pStyle w:val="Corpsdetexte"/>
        <w:rPr>
          <w:rFonts w:cs="Times New Roman"/>
        </w:rPr>
      </w:pPr>
      <w:r w:rsidRPr="00781C58">
        <w:rPr>
          <w:rFonts w:cs="Times New Roman"/>
        </w:rPr>
        <w:t>L</w:t>
      </w:r>
      <w:r>
        <w:rPr>
          <w:rFonts w:cs="Times New Roman"/>
        </w:rPr>
        <w:t>’</w:t>
      </w:r>
      <w:r w:rsidRPr="00781C58">
        <w:rPr>
          <w:rFonts w:cs="Times New Roman"/>
        </w:rPr>
        <w:t>obscurité diminuait presque insensiblement, et peu à peu la ligne de l</w:t>
      </w:r>
      <w:r>
        <w:rPr>
          <w:rFonts w:cs="Times New Roman"/>
        </w:rPr>
        <w:t>’</w:t>
      </w:r>
      <w:r w:rsidRPr="00781C58">
        <w:rPr>
          <w:rFonts w:cs="Times New Roman"/>
        </w:rPr>
        <w:t>horizon devenait plus nette</w:t>
      </w:r>
      <w:r>
        <w:rPr>
          <w:rFonts w:cs="Times New Roman"/>
        </w:rPr>
        <w:t> :</w:t>
      </w:r>
      <w:r w:rsidRPr="00781C58">
        <w:rPr>
          <w:rFonts w:cs="Times New Roman"/>
        </w:rPr>
        <w:t xml:space="preserve"> l</w:t>
      </w:r>
      <w:r>
        <w:rPr>
          <w:rFonts w:cs="Times New Roman"/>
        </w:rPr>
        <w:t>’</w:t>
      </w:r>
      <w:r w:rsidRPr="00781C58">
        <w:rPr>
          <w:rFonts w:cs="Times New Roman"/>
        </w:rPr>
        <w:t>aube, dispersant les ténèbres, découvrait les contours fragiles de quelque navire fatigué d</w:t>
      </w:r>
      <w:r>
        <w:rPr>
          <w:rFonts w:cs="Times New Roman"/>
        </w:rPr>
        <w:t>’</w:t>
      </w:r>
      <w:r w:rsidRPr="00781C58">
        <w:rPr>
          <w:rFonts w:cs="Times New Roman"/>
        </w:rPr>
        <w:t>un long voyage.</w:t>
      </w:r>
    </w:p>
    <w:p w14:paraId="6F39E151" w14:textId="77777777" w:rsidR="005F258A" w:rsidRPr="00781C58" w:rsidRDefault="00781C58" w:rsidP="003326E0">
      <w:pPr>
        <w:pStyle w:val="Corpsdetexte"/>
        <w:rPr>
          <w:rFonts w:cs="Times New Roman"/>
        </w:rPr>
      </w:pPr>
      <w:r w:rsidRPr="00781C58">
        <w:rPr>
          <w:rFonts w:cs="Times New Roman"/>
        </w:rPr>
        <w:lastRenderedPageBreak/>
        <w:t>Orphée se trouva au milieu des Bacchantes, qui le regardaient, muettes, dans un intervalle de calme.</w:t>
      </w:r>
    </w:p>
    <w:p w14:paraId="1A85E413" w14:textId="77777777" w:rsidR="005F258A" w:rsidRPr="00781C58" w:rsidRDefault="00781C58" w:rsidP="003326E0">
      <w:pPr>
        <w:pStyle w:val="Corpsdetexte"/>
        <w:rPr>
          <w:rFonts w:cs="Times New Roman"/>
        </w:rPr>
      </w:pPr>
      <w:r w:rsidRPr="00781C58">
        <w:rPr>
          <w:rFonts w:cs="Times New Roman"/>
        </w:rPr>
        <w:t>Sur son visage pâle légèrement ambré, aux abondants cheveux blonds et frisés, on voyait l</w:t>
      </w:r>
      <w:r>
        <w:rPr>
          <w:rFonts w:cs="Times New Roman"/>
        </w:rPr>
        <w:t>’</w:t>
      </w:r>
      <w:r w:rsidRPr="00781C58">
        <w:rPr>
          <w:rFonts w:cs="Times New Roman"/>
        </w:rPr>
        <w:t>empreinte d</w:t>
      </w:r>
      <w:r>
        <w:rPr>
          <w:rFonts w:cs="Times New Roman"/>
        </w:rPr>
        <w:t>’</w:t>
      </w:r>
      <w:r w:rsidRPr="00781C58">
        <w:rPr>
          <w:rFonts w:cs="Times New Roman"/>
        </w:rPr>
        <w:t>une race intelligente et faible</w:t>
      </w:r>
      <w:r>
        <w:rPr>
          <w:rFonts w:cs="Times New Roman"/>
        </w:rPr>
        <w:t> ;</w:t>
      </w:r>
      <w:r w:rsidRPr="00781C58">
        <w:rPr>
          <w:rFonts w:cs="Times New Roman"/>
        </w:rPr>
        <w:t xml:space="preserve"> tout son corps, pareil à de l</w:t>
      </w:r>
      <w:r>
        <w:rPr>
          <w:rFonts w:cs="Times New Roman"/>
        </w:rPr>
        <w:t>’</w:t>
      </w:r>
      <w:r w:rsidRPr="00781C58">
        <w:rPr>
          <w:rFonts w:cs="Times New Roman"/>
        </w:rPr>
        <w:t>ivoire, était mince, bien proportionné, d</w:t>
      </w:r>
      <w:r>
        <w:rPr>
          <w:rFonts w:cs="Times New Roman"/>
        </w:rPr>
        <w:t>’</w:t>
      </w:r>
      <w:r w:rsidRPr="00781C58">
        <w:rPr>
          <w:rFonts w:cs="Times New Roman"/>
        </w:rPr>
        <w:t>une élégance incomparable</w:t>
      </w:r>
      <w:r>
        <w:rPr>
          <w:rFonts w:cs="Times New Roman"/>
        </w:rPr>
        <w:t> ;</w:t>
      </w:r>
      <w:r w:rsidRPr="00781C58">
        <w:rPr>
          <w:rFonts w:cs="Times New Roman"/>
        </w:rPr>
        <w:t xml:space="preserve"> et les formes arrondies des femmes qui entouraient le poète, leurs seins gonflés faisaient mieux ressortir encore la sobriété de ses formes adolescentes. La finesse des articulations et la blancheur du teint lui donnaient l</w:t>
      </w:r>
      <w:r>
        <w:rPr>
          <w:rFonts w:cs="Times New Roman"/>
        </w:rPr>
        <w:t>’</w:t>
      </w:r>
      <w:r w:rsidRPr="00781C58">
        <w:rPr>
          <w:rFonts w:cs="Times New Roman"/>
        </w:rPr>
        <w:t>air d</w:t>
      </w:r>
      <w:r>
        <w:rPr>
          <w:rFonts w:cs="Times New Roman"/>
        </w:rPr>
        <w:t>’</w:t>
      </w:r>
      <w:r w:rsidRPr="00781C58">
        <w:rPr>
          <w:rFonts w:cs="Times New Roman"/>
        </w:rPr>
        <w:t>une jeune fille</w:t>
      </w:r>
      <w:r>
        <w:rPr>
          <w:rFonts w:cs="Times New Roman"/>
        </w:rPr>
        <w:t> ;</w:t>
      </w:r>
      <w:r w:rsidRPr="00781C58">
        <w:rPr>
          <w:rFonts w:cs="Times New Roman"/>
        </w:rPr>
        <w:t xml:space="preserve"> seulement ses yeux gris avaient par instants un regard mâle et résolu</w:t>
      </w:r>
      <w:r>
        <w:rPr>
          <w:rFonts w:cs="Times New Roman"/>
        </w:rPr>
        <w:t> ;</w:t>
      </w:r>
      <w:r w:rsidRPr="00781C58">
        <w:rPr>
          <w:rFonts w:cs="Times New Roman"/>
        </w:rPr>
        <w:t xml:space="preserve"> sa bouche aux lèvres pourprées gardait une expression de tendresse enfantine et de dédaigneuse arrogance tout à la fois.</w:t>
      </w:r>
    </w:p>
    <w:p w14:paraId="1D8B5E48"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Qui m</w:t>
      </w:r>
      <w:r w:rsidR="00781C58">
        <w:rPr>
          <w:rFonts w:cs="Times New Roman"/>
        </w:rPr>
        <w:t>’</w:t>
      </w:r>
      <w:r w:rsidR="00781C58" w:rsidRPr="00781C58">
        <w:rPr>
          <w:rFonts w:cs="Times New Roman"/>
        </w:rPr>
        <w:t>a invité à une lutte</w:t>
      </w:r>
      <w:r w:rsidR="00781C58">
        <w:rPr>
          <w:rFonts w:cs="Times New Roman"/>
        </w:rPr>
        <w:t> ?</w:t>
      </w:r>
      <w:r w:rsidR="00781C58" w:rsidRPr="00781C58">
        <w:rPr>
          <w:rFonts w:cs="Times New Roman"/>
        </w:rPr>
        <w:t xml:space="preserve"> dit-il en promenant un regard circulaire. </w:t>
      </w:r>
      <w:r>
        <w:rPr>
          <w:rFonts w:cs="Times New Roman"/>
        </w:rPr>
        <w:t>— </w:t>
      </w:r>
      <w:r w:rsidR="00781C58" w:rsidRPr="00781C58">
        <w:rPr>
          <w:rFonts w:cs="Times New Roman"/>
        </w:rPr>
        <w:t>Est-ce toi, Stazia</w:t>
      </w:r>
      <w:r w:rsidR="00781C58">
        <w:rPr>
          <w:rFonts w:cs="Times New Roman"/>
        </w:rPr>
        <w:t> ?</w:t>
      </w:r>
    </w:p>
    <w:p w14:paraId="06ACBE89"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Je voudrais que tu redises mon nom</w:t>
      </w:r>
      <w:r w:rsidR="00781C58">
        <w:rPr>
          <w:rFonts w:cs="Times New Roman"/>
        </w:rPr>
        <w:t>,</w:t>
      </w:r>
      <w:r w:rsidR="00781C58" w:rsidRPr="00781C58">
        <w:rPr>
          <w:rFonts w:cs="Times New Roman"/>
        </w:rPr>
        <w:t xml:space="preserve"> répondit Stazia</w:t>
      </w:r>
      <w:r w:rsidR="00781C58">
        <w:rPr>
          <w:rFonts w:cs="Times New Roman"/>
        </w:rPr>
        <w:t> ;</w:t>
      </w:r>
      <w:r w:rsidR="00781C58" w:rsidRPr="00781C58">
        <w:rPr>
          <w:rFonts w:cs="Times New Roman"/>
        </w:rPr>
        <w:t xml:space="preserve"> j</w:t>
      </w:r>
      <w:r w:rsidR="00781C58">
        <w:rPr>
          <w:rFonts w:cs="Times New Roman"/>
        </w:rPr>
        <w:t>’</w:t>
      </w:r>
      <w:r w:rsidR="00781C58" w:rsidRPr="00781C58">
        <w:rPr>
          <w:rFonts w:cs="Times New Roman"/>
        </w:rPr>
        <w:t>aime à l</w:t>
      </w:r>
      <w:r w:rsidR="00781C58">
        <w:rPr>
          <w:rFonts w:cs="Times New Roman"/>
        </w:rPr>
        <w:t>’</w:t>
      </w:r>
      <w:r w:rsidR="00781C58" w:rsidRPr="00781C58">
        <w:rPr>
          <w:rFonts w:cs="Times New Roman"/>
        </w:rPr>
        <w:t>entendre prononcer par ta bouche.</w:t>
      </w:r>
    </w:p>
    <w:p w14:paraId="2C164119" w14:textId="77777777" w:rsidR="005F258A" w:rsidRPr="00781C58" w:rsidRDefault="00781C58" w:rsidP="003326E0">
      <w:pPr>
        <w:pStyle w:val="Corpsdetexte"/>
        <w:rPr>
          <w:rFonts w:cs="Times New Roman"/>
        </w:rPr>
      </w:pPr>
      <w:r w:rsidRPr="00781C58">
        <w:rPr>
          <w:rFonts w:cs="Times New Roman"/>
        </w:rPr>
        <w:t>La voix d</w:t>
      </w:r>
      <w:r>
        <w:rPr>
          <w:rFonts w:cs="Times New Roman"/>
        </w:rPr>
        <w:t>’</w:t>
      </w:r>
      <w:r w:rsidRPr="00781C58">
        <w:rPr>
          <w:rFonts w:cs="Times New Roman"/>
        </w:rPr>
        <w:t>Orphée résonnait, en effet, comme une musique dans le silence humain.</w:t>
      </w:r>
    </w:p>
    <w:p w14:paraId="6CCC1FD1"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Est-ce toi, Stazia</w:t>
      </w:r>
      <w:r w:rsidR="00781C58">
        <w:rPr>
          <w:rFonts w:cs="Times New Roman"/>
        </w:rPr>
        <w:t> ?</w:t>
      </w:r>
      <w:r w:rsidR="00781C58" w:rsidRPr="00781C58">
        <w:rPr>
          <w:rFonts w:cs="Times New Roman"/>
        </w:rPr>
        <w:t xml:space="preserve"> reprit Orphée.</w:t>
      </w:r>
    </w:p>
    <w:p w14:paraId="6DED768E"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Et mon nom ne le connais-tu pas</w:t>
      </w:r>
      <w:r w:rsidR="00781C58">
        <w:rPr>
          <w:rFonts w:cs="Times New Roman"/>
        </w:rPr>
        <w:t> ?</w:t>
      </w:r>
      <w:r w:rsidR="00781C58" w:rsidRPr="00781C58">
        <w:rPr>
          <w:rFonts w:cs="Times New Roman"/>
        </w:rPr>
        <w:t xml:space="preserve"> demanda Stérope, en se dressant hors du groupe de ses compagnes, à côté de Stazia, et en pénétrant avec elle dans le cercle de lueur rougeâtre dessiné par les tisons et par les torches.</w:t>
      </w:r>
    </w:p>
    <w:p w14:paraId="49EA1980"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Je m</w:t>
      </w:r>
      <w:r w:rsidR="00781C58">
        <w:rPr>
          <w:rFonts w:cs="Times New Roman"/>
        </w:rPr>
        <w:t>’</w:t>
      </w:r>
      <w:r w:rsidR="00781C58" w:rsidRPr="00781C58">
        <w:rPr>
          <w:rFonts w:cs="Times New Roman"/>
        </w:rPr>
        <w:t>appelle Stérope.</w:t>
      </w:r>
    </w:p>
    <w:p w14:paraId="34E11D57"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Tu es Stérope</w:t>
      </w:r>
      <w:r w:rsidR="00781C58">
        <w:rPr>
          <w:rFonts w:cs="Times New Roman"/>
        </w:rPr>
        <w:t>…</w:t>
      </w:r>
    </w:p>
    <w:p w14:paraId="3B2F6447" w14:textId="77777777" w:rsidR="005F258A" w:rsidRPr="00781C58" w:rsidRDefault="00781C58" w:rsidP="003326E0">
      <w:pPr>
        <w:pStyle w:val="Corpsdetexte"/>
        <w:rPr>
          <w:rFonts w:cs="Times New Roman"/>
        </w:rPr>
      </w:pPr>
      <w:r w:rsidRPr="00781C58">
        <w:rPr>
          <w:rFonts w:cs="Times New Roman"/>
        </w:rPr>
        <w:t>Orphée s</w:t>
      </w:r>
      <w:r>
        <w:rPr>
          <w:rFonts w:cs="Times New Roman"/>
        </w:rPr>
        <w:t>’</w:t>
      </w:r>
      <w:r w:rsidRPr="00781C58">
        <w:rPr>
          <w:rFonts w:cs="Times New Roman"/>
        </w:rPr>
        <w:t>approcha davantage de l</w:t>
      </w:r>
      <w:r>
        <w:rPr>
          <w:rFonts w:cs="Times New Roman"/>
        </w:rPr>
        <w:t>’</w:t>
      </w:r>
      <w:r w:rsidRPr="00781C58">
        <w:rPr>
          <w:rFonts w:cs="Times New Roman"/>
        </w:rPr>
        <w:t xml:space="preserve">amas de corps féminins couchés </w:t>
      </w:r>
      <w:r w:rsidR="00E33CAE">
        <w:rPr>
          <w:rFonts w:cs="Times New Roman"/>
        </w:rPr>
        <w:t>au-delà</w:t>
      </w:r>
      <w:r w:rsidRPr="00781C58">
        <w:rPr>
          <w:rFonts w:cs="Times New Roman"/>
        </w:rPr>
        <w:t xml:space="preserve"> de la lumière, dans le vague de l</w:t>
      </w:r>
      <w:r>
        <w:rPr>
          <w:rFonts w:cs="Times New Roman"/>
        </w:rPr>
        <w:t>’</w:t>
      </w:r>
      <w:r w:rsidRPr="00781C58">
        <w:rPr>
          <w:rFonts w:cs="Times New Roman"/>
        </w:rPr>
        <w:t>aube bleutée</w:t>
      </w:r>
      <w:r>
        <w:rPr>
          <w:rFonts w:cs="Times New Roman"/>
        </w:rPr>
        <w:t> ;</w:t>
      </w:r>
      <w:r w:rsidRPr="00781C58">
        <w:rPr>
          <w:rFonts w:cs="Times New Roman"/>
        </w:rPr>
        <w:t xml:space="preserve"> et, prenant goût au jeu, les indiquant l</w:t>
      </w:r>
      <w:r>
        <w:rPr>
          <w:rFonts w:cs="Times New Roman"/>
        </w:rPr>
        <w:t>’</w:t>
      </w:r>
      <w:r w:rsidRPr="00781C58">
        <w:rPr>
          <w:rFonts w:cs="Times New Roman"/>
        </w:rPr>
        <w:t>une après l</w:t>
      </w:r>
      <w:r>
        <w:rPr>
          <w:rFonts w:cs="Times New Roman"/>
        </w:rPr>
        <w:t>’</w:t>
      </w:r>
      <w:r w:rsidRPr="00781C58">
        <w:rPr>
          <w:rFonts w:cs="Times New Roman"/>
        </w:rPr>
        <w:t>autre, il poursuivit</w:t>
      </w:r>
      <w:r>
        <w:rPr>
          <w:rFonts w:cs="Times New Roman"/>
        </w:rPr>
        <w:t> :</w:t>
      </w:r>
    </w:p>
    <w:p w14:paraId="2426D12F"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Et c</w:t>
      </w:r>
      <w:r w:rsidR="00781C58">
        <w:rPr>
          <w:rFonts w:cs="Times New Roman"/>
        </w:rPr>
        <w:t>’</w:t>
      </w:r>
      <w:r w:rsidR="00781C58" w:rsidRPr="00781C58">
        <w:rPr>
          <w:rFonts w:cs="Times New Roman"/>
        </w:rPr>
        <w:t>est toi Bicornide… toi Hippolyte… Celle-ci s</w:t>
      </w:r>
      <w:r w:rsidR="00781C58">
        <w:rPr>
          <w:rFonts w:cs="Times New Roman"/>
        </w:rPr>
        <w:t>’</w:t>
      </w:r>
      <w:r w:rsidR="00781C58" w:rsidRPr="00781C58">
        <w:rPr>
          <w:rFonts w:cs="Times New Roman"/>
        </w:rPr>
        <w:t>appelle Tritonia</w:t>
      </w:r>
      <w:r w:rsidR="00781C58">
        <w:rPr>
          <w:rFonts w:cs="Times New Roman"/>
        </w:rPr>
        <w:t> ;</w:t>
      </w:r>
      <w:r w:rsidR="00781C58" w:rsidRPr="00781C58">
        <w:rPr>
          <w:rFonts w:cs="Times New Roman"/>
        </w:rPr>
        <w:t xml:space="preserve"> celle-là Archiloca…</w:t>
      </w:r>
      <w:r w:rsidR="00781C58">
        <w:rPr>
          <w:rFonts w:cs="Times New Roman"/>
        </w:rPr>
        <w:t> ;</w:t>
      </w:r>
      <w:r w:rsidR="00781C58" w:rsidRPr="00781C58">
        <w:rPr>
          <w:rFonts w:cs="Times New Roman"/>
        </w:rPr>
        <w:t xml:space="preserve"> la blonde, là-bas, est Polybie</w:t>
      </w:r>
      <w:r w:rsidR="00781C58">
        <w:rPr>
          <w:rFonts w:cs="Times New Roman"/>
        </w:rPr>
        <w:t> ;</w:t>
      </w:r>
      <w:r w:rsidR="00781C58" w:rsidRPr="00781C58">
        <w:rPr>
          <w:rFonts w:cs="Times New Roman"/>
        </w:rPr>
        <w:t xml:space="preserve"> la brune, Dircé… Plus loin Nauplie et Tysandre sont enlacées</w:t>
      </w:r>
      <w:r w:rsidR="00781C58">
        <w:rPr>
          <w:rFonts w:cs="Times New Roman"/>
        </w:rPr>
        <w:t> ;</w:t>
      </w:r>
      <w:r w:rsidR="00781C58" w:rsidRPr="00781C58">
        <w:rPr>
          <w:rFonts w:cs="Times New Roman"/>
        </w:rPr>
        <w:t xml:space="preserve"> dans l</w:t>
      </w:r>
      <w:r w:rsidR="00781C58">
        <w:rPr>
          <w:rFonts w:cs="Times New Roman"/>
        </w:rPr>
        <w:t>’</w:t>
      </w:r>
      <w:r w:rsidR="00781C58" w:rsidRPr="00781C58">
        <w:rPr>
          <w:rFonts w:cs="Times New Roman"/>
        </w:rPr>
        <w:t>ombre on reconnaît Pamphyle à la blancheur des seins</w:t>
      </w:r>
      <w:r w:rsidR="00781C58">
        <w:rPr>
          <w:rFonts w:cs="Times New Roman"/>
        </w:rPr>
        <w:t> ;</w:t>
      </w:r>
      <w:r w:rsidR="00781C58" w:rsidRPr="00781C58">
        <w:rPr>
          <w:rFonts w:cs="Times New Roman"/>
        </w:rPr>
        <w:t xml:space="preserve"> Cypris a une chevelure d</w:t>
      </w:r>
      <w:r w:rsidR="00781C58">
        <w:rPr>
          <w:rFonts w:cs="Times New Roman"/>
        </w:rPr>
        <w:t>’</w:t>
      </w:r>
      <w:r w:rsidR="00781C58" w:rsidRPr="00781C58">
        <w:rPr>
          <w:rFonts w:cs="Times New Roman"/>
        </w:rPr>
        <w:t>une abondance qui dépasse l</w:t>
      </w:r>
      <w:r w:rsidR="00781C58">
        <w:rPr>
          <w:rFonts w:cs="Times New Roman"/>
        </w:rPr>
        <w:t>’</w:t>
      </w:r>
      <w:r w:rsidR="00781C58" w:rsidRPr="00781C58">
        <w:rPr>
          <w:rFonts w:cs="Times New Roman"/>
        </w:rPr>
        <w:t>imagination. Toutes, vous êtes belles comme un rêve</w:t>
      </w:r>
      <w:r w:rsidR="00781C58">
        <w:rPr>
          <w:rFonts w:cs="Times New Roman"/>
        </w:rPr>
        <w:t>…</w:t>
      </w:r>
    </w:p>
    <w:p w14:paraId="0033C64E" w14:textId="77777777" w:rsidR="005F258A" w:rsidRPr="00781C58" w:rsidRDefault="00781C58" w:rsidP="003326E0">
      <w:pPr>
        <w:pStyle w:val="Corpsdetexte"/>
        <w:rPr>
          <w:rFonts w:cs="Times New Roman"/>
        </w:rPr>
      </w:pPr>
      <w:r w:rsidRPr="00781C58">
        <w:rPr>
          <w:rFonts w:cs="Times New Roman"/>
        </w:rPr>
        <w:t>Il se tut un instant</w:t>
      </w:r>
      <w:r>
        <w:rPr>
          <w:rFonts w:cs="Times New Roman"/>
        </w:rPr>
        <w:t> :</w:t>
      </w:r>
      <w:r w:rsidRPr="00781C58">
        <w:rPr>
          <w:rFonts w:cs="Times New Roman"/>
        </w:rPr>
        <w:t xml:space="preserve"> le fracas de la mer l</w:t>
      </w:r>
      <w:r>
        <w:rPr>
          <w:rFonts w:cs="Times New Roman"/>
        </w:rPr>
        <w:t>’</w:t>
      </w:r>
      <w:r w:rsidRPr="00781C58">
        <w:rPr>
          <w:rFonts w:cs="Times New Roman"/>
        </w:rPr>
        <w:t>empêchait de se faire entendre… Au reflet de l</w:t>
      </w:r>
      <w:r>
        <w:rPr>
          <w:rFonts w:cs="Times New Roman"/>
        </w:rPr>
        <w:t>’</w:t>
      </w:r>
      <w:r w:rsidRPr="00781C58">
        <w:rPr>
          <w:rFonts w:cs="Times New Roman"/>
        </w:rPr>
        <w:t>aube on vit au loin contre la falaise l</w:t>
      </w:r>
      <w:r>
        <w:rPr>
          <w:rFonts w:cs="Times New Roman"/>
        </w:rPr>
        <w:t>’</w:t>
      </w:r>
      <w:r w:rsidRPr="00781C58">
        <w:rPr>
          <w:rFonts w:cs="Times New Roman"/>
        </w:rPr>
        <w:t>écume crépitante d</w:t>
      </w:r>
      <w:r>
        <w:rPr>
          <w:rFonts w:cs="Times New Roman"/>
        </w:rPr>
        <w:t>’</w:t>
      </w:r>
      <w:r w:rsidRPr="00781C58">
        <w:rPr>
          <w:rFonts w:cs="Times New Roman"/>
        </w:rPr>
        <w:t>une vague plus forte s</w:t>
      </w:r>
      <w:r>
        <w:rPr>
          <w:rFonts w:cs="Times New Roman"/>
        </w:rPr>
        <w:t>’</w:t>
      </w:r>
      <w:r w:rsidRPr="00781C58">
        <w:rPr>
          <w:rFonts w:cs="Times New Roman"/>
        </w:rPr>
        <w:t>élever, puis se replier et rentrer dans le gouffre, pour franger les vagues qui suivent.</w:t>
      </w:r>
    </w:p>
    <w:p w14:paraId="5D4B43B9" w14:textId="77777777" w:rsidR="005F258A" w:rsidRPr="00781C58" w:rsidRDefault="00050857" w:rsidP="003326E0">
      <w:pPr>
        <w:pStyle w:val="Corpsdetexte"/>
        <w:rPr>
          <w:rFonts w:cs="Times New Roman"/>
        </w:rPr>
      </w:pPr>
      <w:r>
        <w:rPr>
          <w:rFonts w:cs="Times New Roman"/>
        </w:rPr>
        <w:lastRenderedPageBreak/>
        <w:t>— </w:t>
      </w:r>
      <w:r w:rsidR="00781C58" w:rsidRPr="00781C58">
        <w:rPr>
          <w:rFonts w:cs="Times New Roman"/>
        </w:rPr>
        <w:t>Eh bien, qu</w:t>
      </w:r>
      <w:r w:rsidR="00781C58">
        <w:rPr>
          <w:rFonts w:cs="Times New Roman"/>
        </w:rPr>
        <w:t>’</w:t>
      </w:r>
      <w:r w:rsidR="00781C58" w:rsidRPr="00781C58">
        <w:rPr>
          <w:rFonts w:cs="Times New Roman"/>
        </w:rPr>
        <w:t>attendez-vous de moi</w:t>
      </w:r>
      <w:r w:rsidR="00781C58">
        <w:rPr>
          <w:rFonts w:cs="Times New Roman"/>
        </w:rPr>
        <w:t> ?</w:t>
      </w:r>
      <w:r w:rsidR="00781C58" w:rsidRPr="00781C58">
        <w:rPr>
          <w:rFonts w:cs="Times New Roman"/>
        </w:rPr>
        <w:t xml:space="preserve"> reprit-il avec impatience, en quittant soudain son air enjoué.</w:t>
      </w:r>
    </w:p>
    <w:p w14:paraId="2B72028D" w14:textId="77777777" w:rsidR="005F258A" w:rsidRPr="00781C58" w:rsidRDefault="00781C58" w:rsidP="003326E0">
      <w:pPr>
        <w:pStyle w:val="Corpsdetexte"/>
        <w:rPr>
          <w:rFonts w:cs="Times New Roman"/>
        </w:rPr>
      </w:pPr>
      <w:r w:rsidRPr="00781C58">
        <w:rPr>
          <w:rFonts w:cs="Times New Roman"/>
        </w:rPr>
        <w:t>Mais il n</w:t>
      </w:r>
      <w:r>
        <w:rPr>
          <w:rFonts w:cs="Times New Roman"/>
        </w:rPr>
        <w:t>’</w:t>
      </w:r>
      <w:r w:rsidRPr="00781C58">
        <w:rPr>
          <w:rFonts w:cs="Times New Roman"/>
        </w:rPr>
        <w:t>obtint aucune réponse. Les femmes, charmées par sa voix mélodieuse, continuaient à le regarder, hébétées, avec un vague sourire d</w:t>
      </w:r>
      <w:r>
        <w:rPr>
          <w:rFonts w:cs="Times New Roman"/>
        </w:rPr>
        <w:t>’</w:t>
      </w:r>
      <w:r w:rsidRPr="00781C58">
        <w:rPr>
          <w:rFonts w:cs="Times New Roman"/>
        </w:rPr>
        <w:t>espérance. Ce fut Stérope la plus hardie</w:t>
      </w:r>
      <w:r>
        <w:rPr>
          <w:rFonts w:cs="Times New Roman"/>
        </w:rPr>
        <w:t> :</w:t>
      </w:r>
      <w:r w:rsidRPr="00781C58">
        <w:rPr>
          <w:rFonts w:cs="Times New Roman"/>
        </w:rPr>
        <w:t xml:space="preserve"> s</w:t>
      </w:r>
      <w:r>
        <w:rPr>
          <w:rFonts w:cs="Times New Roman"/>
        </w:rPr>
        <w:t>’</w:t>
      </w:r>
      <w:r w:rsidRPr="00781C58">
        <w:rPr>
          <w:rFonts w:cs="Times New Roman"/>
        </w:rPr>
        <w:t>avançant tout d</w:t>
      </w:r>
      <w:r>
        <w:rPr>
          <w:rFonts w:cs="Times New Roman"/>
        </w:rPr>
        <w:t>’</w:t>
      </w:r>
      <w:r w:rsidRPr="00781C58">
        <w:rPr>
          <w:rFonts w:cs="Times New Roman"/>
        </w:rPr>
        <w:t xml:space="preserve">un coup </w:t>
      </w:r>
      <w:r w:rsidR="00050857">
        <w:rPr>
          <w:rFonts w:cs="Times New Roman"/>
        </w:rPr>
        <w:t>— </w:t>
      </w:r>
      <w:r w:rsidRPr="00781C58">
        <w:rPr>
          <w:rFonts w:cs="Times New Roman"/>
        </w:rPr>
        <w:t>sa peau de tigre était tombée à ses pieds, et les femmes n</w:t>
      </w:r>
      <w:r>
        <w:rPr>
          <w:rFonts w:cs="Times New Roman"/>
        </w:rPr>
        <w:t>’</w:t>
      </w:r>
      <w:r w:rsidRPr="00781C58">
        <w:rPr>
          <w:rFonts w:cs="Times New Roman"/>
        </w:rPr>
        <w:t xml:space="preserve">avaient pour tout voile que leur chevelure en désordre </w:t>
      </w:r>
      <w:r w:rsidR="00050857">
        <w:rPr>
          <w:rFonts w:cs="Times New Roman"/>
        </w:rPr>
        <w:t>— </w:t>
      </w:r>
      <w:r w:rsidRPr="00781C58">
        <w:rPr>
          <w:rFonts w:cs="Times New Roman"/>
        </w:rPr>
        <w:t>elle passa rapidement les mains sous les bras d</w:t>
      </w:r>
      <w:r>
        <w:rPr>
          <w:rFonts w:cs="Times New Roman"/>
        </w:rPr>
        <w:t>’</w:t>
      </w:r>
      <w:r w:rsidRPr="00781C58">
        <w:rPr>
          <w:rFonts w:cs="Times New Roman"/>
        </w:rPr>
        <w:t>Orphée, et, l</w:t>
      </w:r>
      <w:r>
        <w:rPr>
          <w:rFonts w:cs="Times New Roman"/>
        </w:rPr>
        <w:t>’</w:t>
      </w:r>
      <w:r w:rsidRPr="00781C58">
        <w:rPr>
          <w:rFonts w:cs="Times New Roman"/>
        </w:rPr>
        <w:t>attirant sur sa poitrine, lui mit un baiser sur la bouche.</w:t>
      </w:r>
    </w:p>
    <w:p w14:paraId="4FD8A421" w14:textId="77777777" w:rsidR="005F258A" w:rsidRPr="00781C58" w:rsidRDefault="00781C58" w:rsidP="003326E0">
      <w:pPr>
        <w:pStyle w:val="Corpsdetexte"/>
        <w:rPr>
          <w:rFonts w:cs="Times New Roman"/>
        </w:rPr>
      </w:pPr>
      <w:r w:rsidRPr="00781C58">
        <w:rPr>
          <w:rFonts w:cs="Times New Roman"/>
        </w:rPr>
        <w:t>Attentives et les yeux dilatés, les autres virent Orphée se détacher d</w:t>
      </w:r>
      <w:r>
        <w:rPr>
          <w:rFonts w:cs="Times New Roman"/>
        </w:rPr>
        <w:t>’</w:t>
      </w:r>
      <w:r w:rsidRPr="00781C58">
        <w:rPr>
          <w:rFonts w:cs="Times New Roman"/>
        </w:rPr>
        <w:t>elle, bondir en arrière, et rester, les sourcils froncés, à une certaine distance.</w:t>
      </w:r>
    </w:p>
    <w:p w14:paraId="451D55B6" w14:textId="77777777" w:rsidR="005F258A" w:rsidRPr="00781C58" w:rsidRDefault="00781C58" w:rsidP="003326E0">
      <w:pPr>
        <w:pStyle w:val="Corpsdetexte"/>
        <w:rPr>
          <w:rFonts w:cs="Times New Roman"/>
        </w:rPr>
      </w:pPr>
      <w:r w:rsidRPr="00781C58">
        <w:rPr>
          <w:rFonts w:cs="Times New Roman"/>
        </w:rPr>
        <w:t>Il n</w:t>
      </w:r>
      <w:r>
        <w:rPr>
          <w:rFonts w:cs="Times New Roman"/>
        </w:rPr>
        <w:t>’</w:t>
      </w:r>
      <w:r w:rsidRPr="00781C58">
        <w:rPr>
          <w:rFonts w:cs="Times New Roman"/>
        </w:rPr>
        <w:t>y eut alors qu</w:t>
      </w:r>
      <w:r>
        <w:rPr>
          <w:rFonts w:cs="Times New Roman"/>
        </w:rPr>
        <w:t>’</w:t>
      </w:r>
      <w:r w:rsidRPr="00781C58">
        <w:rPr>
          <w:rFonts w:cs="Times New Roman"/>
        </w:rPr>
        <w:t>un seul cri</w:t>
      </w:r>
      <w:r>
        <w:rPr>
          <w:rFonts w:cs="Times New Roman"/>
        </w:rPr>
        <w:t> ;</w:t>
      </w:r>
      <w:r w:rsidRPr="00781C58">
        <w:rPr>
          <w:rFonts w:cs="Times New Roman"/>
        </w:rPr>
        <w:t xml:space="preserve"> et le groupe des femmes se précipita en avant, se serra en une masse compacte autour du jeune homme. Le moment d</w:t>
      </w:r>
      <w:r>
        <w:rPr>
          <w:rFonts w:cs="Times New Roman"/>
        </w:rPr>
        <w:t>’</w:t>
      </w:r>
      <w:r w:rsidRPr="00781C58">
        <w:rPr>
          <w:rFonts w:cs="Times New Roman"/>
        </w:rPr>
        <w:t>admiration était évanoui, et il ne restait, sur les visages pâlis par l</w:t>
      </w:r>
      <w:r>
        <w:rPr>
          <w:rFonts w:cs="Times New Roman"/>
        </w:rPr>
        <w:t>’</w:t>
      </w:r>
      <w:r w:rsidRPr="00781C58">
        <w:rPr>
          <w:rFonts w:cs="Times New Roman"/>
        </w:rPr>
        <w:t>orgie, que le ressentiment de l</w:t>
      </w:r>
      <w:r>
        <w:rPr>
          <w:rFonts w:cs="Times New Roman"/>
        </w:rPr>
        <w:t>’</w:t>
      </w:r>
      <w:r w:rsidRPr="00781C58">
        <w:rPr>
          <w:rFonts w:cs="Times New Roman"/>
        </w:rPr>
        <w:t>injure et l</w:t>
      </w:r>
      <w:r>
        <w:rPr>
          <w:rFonts w:cs="Times New Roman"/>
        </w:rPr>
        <w:t>’</w:t>
      </w:r>
      <w:r w:rsidRPr="00781C58">
        <w:rPr>
          <w:rFonts w:cs="Times New Roman"/>
        </w:rPr>
        <w:t>idée encore mal définie d</w:t>
      </w:r>
      <w:r>
        <w:rPr>
          <w:rFonts w:cs="Times New Roman"/>
        </w:rPr>
        <w:t>’</w:t>
      </w:r>
      <w:r w:rsidRPr="00781C58">
        <w:rPr>
          <w:rFonts w:cs="Times New Roman"/>
        </w:rPr>
        <w:t>en tirer vengeance.</w:t>
      </w:r>
    </w:p>
    <w:p w14:paraId="116E0B26" w14:textId="5324586F" w:rsidR="005F258A" w:rsidRPr="00781C58" w:rsidRDefault="00050857" w:rsidP="003326E0">
      <w:pPr>
        <w:pStyle w:val="Corpsdetexte"/>
        <w:rPr>
          <w:rFonts w:cs="Times New Roman"/>
        </w:rPr>
      </w:pPr>
      <w:r>
        <w:rPr>
          <w:rFonts w:cs="Times New Roman"/>
        </w:rPr>
        <w:t>— </w:t>
      </w:r>
      <w:r w:rsidR="00781C58" w:rsidRPr="00781C58">
        <w:rPr>
          <w:rFonts w:cs="Times New Roman"/>
        </w:rPr>
        <w:t xml:space="preserve">Que </w:t>
      </w:r>
      <w:del w:id="93" w:author="Marguerite-Marie Bordry" w:date="2018-12-11T16:24:00Z">
        <w:r w:rsidR="00781C58" w:rsidRPr="00781C58" w:rsidDel="00754483">
          <w:rPr>
            <w:rFonts w:cs="Times New Roman"/>
          </w:rPr>
          <w:delText xml:space="preserve">fais </w:delText>
        </w:r>
      </w:del>
      <w:ins w:id="94" w:author="Marguerite-Marie Bordry" w:date="2018-12-11T16:24:00Z">
        <w:r w:rsidR="00754483" w:rsidRPr="00781C58">
          <w:rPr>
            <w:rFonts w:cs="Times New Roman"/>
          </w:rPr>
          <w:t>fais</w:t>
        </w:r>
        <w:r w:rsidR="00754483">
          <w:rPr>
            <w:rFonts w:cs="Times New Roman"/>
          </w:rPr>
          <w:t>-</w:t>
        </w:r>
      </w:ins>
      <w:r w:rsidR="00781C58" w:rsidRPr="00781C58">
        <w:rPr>
          <w:rFonts w:cs="Times New Roman"/>
        </w:rPr>
        <w:t>tu</w:t>
      </w:r>
      <w:r w:rsidR="00781C58">
        <w:rPr>
          <w:rFonts w:cs="Times New Roman"/>
        </w:rPr>
        <w:t> ?</w:t>
      </w:r>
      <w:r w:rsidR="00781C58" w:rsidRPr="00781C58">
        <w:rPr>
          <w:rFonts w:cs="Times New Roman"/>
        </w:rPr>
        <w:t xml:space="preserve"> Pourquoi t</w:t>
      </w:r>
      <w:r w:rsidR="00781C58">
        <w:rPr>
          <w:rFonts w:cs="Times New Roman"/>
        </w:rPr>
        <w:t>’</w:t>
      </w:r>
      <w:r w:rsidR="00781C58" w:rsidRPr="00781C58">
        <w:rPr>
          <w:rFonts w:cs="Times New Roman"/>
        </w:rPr>
        <w:t>offenser de nos baisers</w:t>
      </w:r>
      <w:proofErr w:type="gramStart"/>
      <w:r w:rsidR="00781C58">
        <w:rPr>
          <w:rFonts w:cs="Times New Roman"/>
        </w:rPr>
        <w:t> ?</w:t>
      </w:r>
      <w:r w:rsidR="00781C58" w:rsidRPr="00781C58">
        <w:rPr>
          <w:rFonts w:cs="Times New Roman"/>
        </w:rPr>
        <w:t>…</w:t>
      </w:r>
      <w:proofErr w:type="gramEnd"/>
      <w:r w:rsidR="00781C58" w:rsidRPr="00781C58">
        <w:rPr>
          <w:rFonts w:cs="Times New Roman"/>
        </w:rPr>
        <w:t xml:space="preserve"> À qui penses-tu</w:t>
      </w:r>
      <w:r w:rsidR="00781C58">
        <w:rPr>
          <w:rFonts w:cs="Times New Roman"/>
        </w:rPr>
        <w:t> ?</w:t>
      </w:r>
    </w:p>
    <w:p w14:paraId="45AE7716" w14:textId="77777777" w:rsidR="005F258A" w:rsidRPr="00781C58" w:rsidRDefault="00781C58" w:rsidP="003326E0">
      <w:pPr>
        <w:pStyle w:val="Corpsdetexte"/>
        <w:rPr>
          <w:rFonts w:cs="Times New Roman"/>
        </w:rPr>
      </w:pPr>
      <w:r w:rsidRPr="00781C58">
        <w:rPr>
          <w:rFonts w:cs="Times New Roman"/>
        </w:rPr>
        <w:t>… Viens-tu pour nous mépriser</w:t>
      </w:r>
      <w:proofErr w:type="gramStart"/>
      <w:r>
        <w:rPr>
          <w:rFonts w:cs="Times New Roman"/>
        </w:rPr>
        <w:t> ?</w:t>
      </w:r>
      <w:r w:rsidRPr="00781C58">
        <w:rPr>
          <w:rFonts w:cs="Times New Roman"/>
        </w:rPr>
        <w:t>…</w:t>
      </w:r>
      <w:proofErr w:type="gramEnd"/>
      <w:r w:rsidRPr="00781C58">
        <w:rPr>
          <w:rFonts w:cs="Times New Roman"/>
        </w:rPr>
        <w:t xml:space="preserve"> Ni tes vers ni les sons de ta lyre ne peuvent te sauver.</w:t>
      </w:r>
    </w:p>
    <w:p w14:paraId="511B6F5E" w14:textId="77777777" w:rsidR="005F258A" w:rsidRPr="00781C58" w:rsidRDefault="00781C58" w:rsidP="003326E0">
      <w:pPr>
        <w:pStyle w:val="Corpsdetexte"/>
        <w:rPr>
          <w:rFonts w:cs="Times New Roman"/>
        </w:rPr>
      </w:pPr>
      <w:r w:rsidRPr="00781C58">
        <w:rPr>
          <w:rFonts w:cs="Times New Roman"/>
        </w:rPr>
        <w:t>Orphée, reculant de quelques pas, ne semblait pas avoir conscience du danger. Il fixait son regard devant lui, admirant la beauté de ces femmes en furie, devant lesquelles s</w:t>
      </w:r>
      <w:r>
        <w:rPr>
          <w:rFonts w:cs="Times New Roman"/>
        </w:rPr>
        <w:t>’</w:t>
      </w:r>
      <w:r w:rsidRPr="00781C58">
        <w:rPr>
          <w:rFonts w:cs="Times New Roman"/>
        </w:rPr>
        <w:t>avançait Stérope, les bras levés, de telle sorte que sa poitrine jaillissait dans toute sa splendeur, et ses reins dessinaient une courbe accentuée. Quelques-unes la suivaient, en désordre, le cou tendu, les autres restant au sommet de la falaise.</w:t>
      </w:r>
    </w:p>
    <w:p w14:paraId="248C43F7"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Vous vouliez des baisers</w:t>
      </w:r>
      <w:r w:rsidR="00781C58">
        <w:rPr>
          <w:rFonts w:cs="Times New Roman"/>
        </w:rPr>
        <w:t> ?</w:t>
      </w:r>
      <w:r w:rsidR="00781C58" w:rsidRPr="00781C58">
        <w:rPr>
          <w:rFonts w:cs="Times New Roman"/>
        </w:rPr>
        <w:t xml:space="preserve"> </w:t>
      </w:r>
      <w:r>
        <w:rPr>
          <w:rFonts w:cs="Times New Roman"/>
        </w:rPr>
        <w:t>— </w:t>
      </w:r>
      <w:r w:rsidR="00781C58" w:rsidRPr="00781C58">
        <w:rPr>
          <w:rFonts w:cs="Times New Roman"/>
        </w:rPr>
        <w:t xml:space="preserve">reprit-il avec un sourire </w:t>
      </w:r>
      <w:proofErr w:type="gramStart"/>
      <w:r w:rsidR="00781C58" w:rsidRPr="00781C58">
        <w:rPr>
          <w:rFonts w:cs="Times New Roman"/>
        </w:rPr>
        <w:t>calme.</w:t>
      </w:r>
      <w:r>
        <w:rPr>
          <w:rFonts w:cs="Times New Roman"/>
        </w:rPr>
        <w:t>—</w:t>
      </w:r>
      <w:proofErr w:type="gramEnd"/>
      <w:r>
        <w:rPr>
          <w:rFonts w:cs="Times New Roman"/>
        </w:rPr>
        <w:t> </w:t>
      </w:r>
      <w:r w:rsidR="00781C58" w:rsidRPr="00781C58">
        <w:rPr>
          <w:rFonts w:cs="Times New Roman"/>
        </w:rPr>
        <w:t>Où sont donc vos hommes des bois, les Faunes agiles, les Satyres velus, les amants infatigables qui bondissent au milieu des broussailles, en vous poursuivant avec des hurlements, et vous, courant en avant à travers bois et à travers champs, fuyant et désirant l</w:t>
      </w:r>
      <w:r w:rsidR="00781C58">
        <w:rPr>
          <w:rFonts w:cs="Times New Roman"/>
        </w:rPr>
        <w:t>’</w:t>
      </w:r>
      <w:r w:rsidR="00781C58" w:rsidRPr="00781C58">
        <w:rPr>
          <w:rFonts w:cs="Times New Roman"/>
        </w:rPr>
        <w:t>amour jusqu</w:t>
      </w:r>
      <w:r w:rsidR="00781C58">
        <w:rPr>
          <w:rFonts w:cs="Times New Roman"/>
        </w:rPr>
        <w:t>’</w:t>
      </w:r>
      <w:r w:rsidR="00781C58" w:rsidRPr="00781C58">
        <w:rPr>
          <w:rFonts w:cs="Times New Roman"/>
        </w:rPr>
        <w:t>à ce que les plus hardis vous empoignent par la chevelure et vous couchent par terre dans un transport de rage et de possession</w:t>
      </w:r>
      <w:r w:rsidR="00781C58">
        <w:rPr>
          <w:rFonts w:cs="Times New Roman"/>
        </w:rPr>
        <w:t> ?</w:t>
      </w:r>
      <w:r w:rsidR="00781C58" w:rsidRPr="00781C58">
        <w:rPr>
          <w:rFonts w:cs="Times New Roman"/>
        </w:rPr>
        <w:t>… Pourquoi ne les appelez-vous pas du haut de ce rocher, ces vigoureux mâles</w:t>
      </w:r>
      <w:r w:rsidR="00781C58">
        <w:rPr>
          <w:rFonts w:cs="Times New Roman"/>
        </w:rPr>
        <w:t> ?</w:t>
      </w:r>
    </w:p>
    <w:p w14:paraId="341813E7"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Orphée, Orphée, demandèrent les Bacchantes, pour qui te réserves-tu</w:t>
      </w:r>
      <w:r w:rsidR="00781C58">
        <w:rPr>
          <w:rFonts w:cs="Times New Roman"/>
        </w:rPr>
        <w:t> ?</w:t>
      </w:r>
    </w:p>
    <w:p w14:paraId="1AC04F19" w14:textId="77777777" w:rsidR="005F258A" w:rsidRPr="00781C58" w:rsidRDefault="00781C58" w:rsidP="003326E0">
      <w:pPr>
        <w:pStyle w:val="Corpsdetexte"/>
        <w:rPr>
          <w:rFonts w:cs="Times New Roman"/>
        </w:rPr>
      </w:pPr>
      <w:r w:rsidRPr="00781C58">
        <w:rPr>
          <w:rFonts w:cs="Times New Roman"/>
        </w:rPr>
        <w:t>Du groupe des femmes, les voix partaient en chœur</w:t>
      </w:r>
      <w:r>
        <w:rPr>
          <w:rFonts w:cs="Times New Roman"/>
        </w:rPr>
        <w:t> ;</w:t>
      </w:r>
      <w:r w:rsidRPr="00781C58">
        <w:rPr>
          <w:rFonts w:cs="Times New Roman"/>
        </w:rPr>
        <w:t xml:space="preserve"> et la voix d</w:t>
      </w:r>
      <w:r>
        <w:rPr>
          <w:rFonts w:cs="Times New Roman"/>
        </w:rPr>
        <w:t>’</w:t>
      </w:r>
      <w:r w:rsidRPr="00781C58">
        <w:rPr>
          <w:rFonts w:cs="Times New Roman"/>
        </w:rPr>
        <w:t>Orphée qui donnait les réponses paraissait être le chant, et entre le chœur et le chant, le flot scandait son rythme liquide. Mais si le chant se maintenait limpide et régulier, le chœur grandissait le rythme des vagues.</w:t>
      </w:r>
    </w:p>
    <w:p w14:paraId="5EA7452D"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Ceux-là ne vous suffisent pas</w:t>
      </w:r>
      <w:r w:rsidR="00781C58">
        <w:rPr>
          <w:rFonts w:cs="Times New Roman"/>
        </w:rPr>
        <w:t> ?</w:t>
      </w:r>
      <w:r w:rsidR="00781C58" w:rsidRPr="00781C58">
        <w:rPr>
          <w:rFonts w:cs="Times New Roman"/>
        </w:rPr>
        <w:t xml:space="preserve"> poursuivit Orphée. Contentez-vous alors des joies que </w:t>
      </w:r>
      <w:r w:rsidR="00781C58" w:rsidRPr="00781C58">
        <w:rPr>
          <w:rFonts w:cs="Times New Roman"/>
        </w:rPr>
        <w:lastRenderedPageBreak/>
        <w:t>vous donnent les grappes mûres… Le jour vient et vous appelle au repos après votre longue nuit d</w:t>
      </w:r>
      <w:r w:rsidR="00781C58">
        <w:rPr>
          <w:rFonts w:cs="Times New Roman"/>
        </w:rPr>
        <w:t>’</w:t>
      </w:r>
      <w:r w:rsidR="00781C58" w:rsidRPr="00781C58">
        <w:rPr>
          <w:rFonts w:cs="Times New Roman"/>
        </w:rPr>
        <w:t>orgie.</w:t>
      </w:r>
    </w:p>
    <w:p w14:paraId="5215BA0B" w14:textId="77777777" w:rsidR="005F258A" w:rsidRPr="00781C58" w:rsidRDefault="00781C58" w:rsidP="003326E0">
      <w:pPr>
        <w:pStyle w:val="Corpsdetexte"/>
        <w:rPr>
          <w:rFonts w:cs="Times New Roman"/>
        </w:rPr>
      </w:pPr>
      <w:r w:rsidRPr="00781C58">
        <w:rPr>
          <w:rFonts w:cs="Times New Roman"/>
        </w:rPr>
        <w:t>Il regarda la mer qui était blanche sur toute son étendue, et encerclée de petits nuages sombres que le vent devait bientôt déformer et disperser.</w:t>
      </w:r>
    </w:p>
    <w:p w14:paraId="268F2B03"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Orphée, Orphée</w:t>
      </w:r>
      <w:r w:rsidR="00781C58">
        <w:rPr>
          <w:rFonts w:cs="Times New Roman"/>
        </w:rPr>
        <w:t> ?</w:t>
      </w:r>
      <w:r w:rsidR="00781C58" w:rsidRPr="00781C58">
        <w:rPr>
          <w:rFonts w:cs="Times New Roman"/>
        </w:rPr>
        <w:t xml:space="preserve"> </w:t>
      </w:r>
      <w:r>
        <w:rPr>
          <w:rFonts w:cs="Times New Roman"/>
        </w:rPr>
        <w:t>— </w:t>
      </w:r>
      <w:r w:rsidR="00781C58" w:rsidRPr="00781C58">
        <w:rPr>
          <w:rFonts w:cs="Times New Roman"/>
        </w:rPr>
        <w:t xml:space="preserve">dirent les Bacchantes </w:t>
      </w:r>
      <w:r>
        <w:rPr>
          <w:rFonts w:cs="Times New Roman"/>
        </w:rPr>
        <w:t>— </w:t>
      </w:r>
      <w:r w:rsidR="00781C58" w:rsidRPr="00781C58">
        <w:rPr>
          <w:rFonts w:cs="Times New Roman"/>
        </w:rPr>
        <w:t>es-tu venu pour nous mépriser</w:t>
      </w:r>
      <w:r w:rsidR="00781C58">
        <w:rPr>
          <w:rFonts w:cs="Times New Roman"/>
        </w:rPr>
        <w:t> ?</w:t>
      </w:r>
    </w:p>
    <w:p w14:paraId="5D71E4F6" w14:textId="77777777" w:rsidR="005F258A" w:rsidRPr="00781C58" w:rsidRDefault="00781C58" w:rsidP="003326E0">
      <w:pPr>
        <w:pStyle w:val="Corpsdetexte"/>
        <w:rPr>
          <w:rFonts w:cs="Times New Roman"/>
        </w:rPr>
      </w:pPr>
      <w:r w:rsidRPr="00781C58">
        <w:rPr>
          <w:rFonts w:cs="Times New Roman"/>
        </w:rPr>
        <w:t>Elles parlaient, en restant immobiles dans leurs poses de statues</w:t>
      </w:r>
      <w:r>
        <w:rPr>
          <w:rFonts w:cs="Times New Roman"/>
        </w:rPr>
        <w:t> ;</w:t>
      </w:r>
      <w:r w:rsidRPr="00781C58">
        <w:rPr>
          <w:rFonts w:cs="Times New Roman"/>
        </w:rPr>
        <w:t xml:space="preserve"> toutefois ce calme était tragique</w:t>
      </w:r>
      <w:r w:rsidR="0086508B">
        <w:rPr>
          <w:rFonts w:cs="Times New Roman"/>
        </w:rPr>
        <w:t xml:space="preserve"> </w:t>
      </w:r>
      <w:r w:rsidRPr="00781C58">
        <w:rPr>
          <w:rFonts w:cs="Times New Roman"/>
        </w:rPr>
        <w:t>et félin, Orphée, lui aussi, restait immobile à les regarder.</w:t>
      </w:r>
    </w:p>
    <w:p w14:paraId="75698728"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 xml:space="preserve">Laissez-moi donc redescendre à la plage, </w:t>
      </w:r>
      <w:r>
        <w:rPr>
          <w:rFonts w:cs="Times New Roman"/>
        </w:rPr>
        <w:t>— </w:t>
      </w:r>
      <w:r w:rsidR="00781C58" w:rsidRPr="00781C58">
        <w:rPr>
          <w:rFonts w:cs="Times New Roman"/>
        </w:rPr>
        <w:t xml:space="preserve">répondit-il, </w:t>
      </w:r>
      <w:r>
        <w:rPr>
          <w:rFonts w:cs="Times New Roman"/>
        </w:rPr>
        <w:t>— </w:t>
      </w:r>
      <w:r w:rsidR="00781C58" w:rsidRPr="00781C58">
        <w:rPr>
          <w:rFonts w:cs="Times New Roman"/>
        </w:rPr>
        <w:t>puisqu</w:t>
      </w:r>
      <w:r w:rsidR="00781C58">
        <w:rPr>
          <w:rFonts w:cs="Times New Roman"/>
        </w:rPr>
        <w:t>’</w:t>
      </w:r>
      <w:r w:rsidR="00781C58" w:rsidRPr="00781C58">
        <w:rPr>
          <w:rFonts w:cs="Times New Roman"/>
        </w:rPr>
        <w:t>il ne vous plaît pas d</w:t>
      </w:r>
      <w:r w:rsidR="00781C58">
        <w:rPr>
          <w:rFonts w:cs="Times New Roman"/>
        </w:rPr>
        <w:t>’</w:t>
      </w:r>
      <w:r w:rsidR="00781C58" w:rsidRPr="00781C58">
        <w:rPr>
          <w:rFonts w:cs="Times New Roman"/>
        </w:rPr>
        <w:t>écouter mes paroles.</w:t>
      </w:r>
    </w:p>
    <w:p w14:paraId="6C7308E8"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Pourquoi n</w:t>
      </w:r>
      <w:r w:rsidR="00781C58">
        <w:rPr>
          <w:rFonts w:cs="Times New Roman"/>
        </w:rPr>
        <w:t>’</w:t>
      </w:r>
      <w:r w:rsidR="00781C58" w:rsidRPr="00781C58">
        <w:rPr>
          <w:rFonts w:cs="Times New Roman"/>
        </w:rPr>
        <w:t>as-tu pour nous que des paroles blessantes</w:t>
      </w:r>
      <w:r w:rsidR="00781C58">
        <w:rPr>
          <w:rFonts w:cs="Times New Roman"/>
        </w:rPr>
        <w:t> ?</w:t>
      </w:r>
      <w:r w:rsidR="00781C58" w:rsidRPr="00781C58">
        <w:rPr>
          <w:rFonts w:cs="Times New Roman"/>
        </w:rPr>
        <w:t xml:space="preserve"> </w:t>
      </w:r>
      <w:r>
        <w:rPr>
          <w:rFonts w:cs="Times New Roman"/>
        </w:rPr>
        <w:t>— </w:t>
      </w:r>
      <w:r w:rsidR="00781C58" w:rsidRPr="00781C58">
        <w:rPr>
          <w:rFonts w:cs="Times New Roman"/>
        </w:rPr>
        <w:t>s</w:t>
      </w:r>
      <w:r w:rsidR="00781C58">
        <w:rPr>
          <w:rFonts w:cs="Times New Roman"/>
        </w:rPr>
        <w:t>’</w:t>
      </w:r>
      <w:r w:rsidR="00781C58" w:rsidRPr="00781C58">
        <w:rPr>
          <w:rFonts w:cs="Times New Roman"/>
        </w:rPr>
        <w:t>écrie Bicornide en étendant les bras d</w:t>
      </w:r>
      <w:r w:rsidR="00781C58">
        <w:rPr>
          <w:rFonts w:cs="Times New Roman"/>
        </w:rPr>
        <w:t>’</w:t>
      </w:r>
      <w:r w:rsidR="00781C58" w:rsidRPr="00781C58">
        <w:rPr>
          <w:rFonts w:cs="Times New Roman"/>
        </w:rPr>
        <w:t>un air suppliant.</w:t>
      </w:r>
    </w:p>
    <w:p w14:paraId="1429A465" w14:textId="77777777" w:rsidR="005F258A" w:rsidRPr="00781C58" w:rsidRDefault="00781C58" w:rsidP="003326E0">
      <w:pPr>
        <w:pStyle w:val="Corpsdetexte"/>
        <w:rPr>
          <w:rFonts w:cs="Times New Roman"/>
        </w:rPr>
      </w:pPr>
      <w:r w:rsidRPr="00781C58">
        <w:rPr>
          <w:rFonts w:cs="Times New Roman"/>
        </w:rPr>
        <w:t>La jeune femme était enveloppée, depuis la taille jusqu</w:t>
      </w:r>
      <w:r>
        <w:rPr>
          <w:rFonts w:cs="Times New Roman"/>
        </w:rPr>
        <w:t>’</w:t>
      </w:r>
      <w:r w:rsidRPr="00781C58">
        <w:rPr>
          <w:rFonts w:cs="Times New Roman"/>
        </w:rPr>
        <w:t>aux pieds, d</w:t>
      </w:r>
      <w:r>
        <w:rPr>
          <w:rFonts w:cs="Times New Roman"/>
        </w:rPr>
        <w:t>’</w:t>
      </w:r>
      <w:r w:rsidRPr="00781C58">
        <w:rPr>
          <w:rFonts w:cs="Times New Roman"/>
        </w:rPr>
        <w:t>un léger tissu couleur safran, et portait sur la tête des cornes d</w:t>
      </w:r>
      <w:r>
        <w:rPr>
          <w:rFonts w:cs="Times New Roman"/>
        </w:rPr>
        <w:t>’</w:t>
      </w:r>
      <w:r w:rsidRPr="00781C58">
        <w:rPr>
          <w:rFonts w:cs="Times New Roman"/>
        </w:rPr>
        <w:t>or recourbées.</w:t>
      </w:r>
    </w:p>
    <w:p w14:paraId="1C9470C3"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Que puis-je dire qui ne vous blesse pas</w:t>
      </w:r>
      <w:r w:rsidR="00781C58">
        <w:rPr>
          <w:rFonts w:cs="Times New Roman"/>
        </w:rPr>
        <w:t> ?</w:t>
      </w:r>
      <w:r w:rsidR="00781C58" w:rsidRPr="00781C58">
        <w:rPr>
          <w:rFonts w:cs="Times New Roman"/>
        </w:rPr>
        <w:t xml:space="preserve"> </w:t>
      </w:r>
      <w:r>
        <w:rPr>
          <w:rFonts w:cs="Times New Roman"/>
        </w:rPr>
        <w:t>— </w:t>
      </w:r>
      <w:r w:rsidR="00781C58" w:rsidRPr="00781C58">
        <w:rPr>
          <w:rFonts w:cs="Times New Roman"/>
        </w:rPr>
        <w:t>demanda Orphée en regardant Bicornide qui paraissait craindre pour lui.</w:t>
      </w:r>
    </w:p>
    <w:p w14:paraId="05B6B9EB"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Autre chose, à coup sûr, que ce que tu dis… Tu dois bien trouver de tendres accents pour pleurer Eu</w:t>
      </w:r>
      <w:r w:rsidR="0086508B">
        <w:rPr>
          <w:rFonts w:cs="Times New Roman"/>
        </w:rPr>
        <w:t>r</w:t>
      </w:r>
      <w:r w:rsidR="00781C58" w:rsidRPr="00781C58">
        <w:rPr>
          <w:rFonts w:cs="Times New Roman"/>
        </w:rPr>
        <w:t>ydice</w:t>
      </w:r>
      <w:r w:rsidR="00781C58">
        <w:rPr>
          <w:rFonts w:cs="Times New Roman"/>
        </w:rPr>
        <w:t>…</w:t>
      </w:r>
    </w:p>
    <w:p w14:paraId="4E070E03" w14:textId="77777777" w:rsidR="005F258A" w:rsidRPr="00781C58" w:rsidRDefault="00781C58" w:rsidP="003326E0">
      <w:pPr>
        <w:pStyle w:val="Corpsdetexte"/>
        <w:rPr>
          <w:rFonts w:cs="Times New Roman"/>
        </w:rPr>
      </w:pPr>
      <w:r w:rsidRPr="00781C58">
        <w:rPr>
          <w:rFonts w:cs="Times New Roman"/>
        </w:rPr>
        <w:t>Le visage d</w:t>
      </w:r>
      <w:r>
        <w:rPr>
          <w:rFonts w:cs="Times New Roman"/>
        </w:rPr>
        <w:t>’</w:t>
      </w:r>
      <w:r w:rsidRPr="00781C58">
        <w:rPr>
          <w:rFonts w:cs="Times New Roman"/>
        </w:rPr>
        <w:t>Orphée s</w:t>
      </w:r>
      <w:r>
        <w:rPr>
          <w:rFonts w:cs="Times New Roman"/>
        </w:rPr>
        <w:t>’</w:t>
      </w:r>
      <w:r w:rsidRPr="00781C58">
        <w:rPr>
          <w:rFonts w:cs="Times New Roman"/>
        </w:rPr>
        <w:t>assombrit soudain.</w:t>
      </w:r>
    </w:p>
    <w:p w14:paraId="7FB17848" w14:textId="77777777" w:rsidR="005F258A" w:rsidRPr="00781C58" w:rsidRDefault="00781C58" w:rsidP="003326E0">
      <w:pPr>
        <w:pStyle w:val="Corpsdetexte"/>
        <w:rPr>
          <w:rFonts w:cs="Times New Roman"/>
        </w:rPr>
      </w:pPr>
      <w:r w:rsidRPr="00781C58">
        <w:rPr>
          <w:rFonts w:cs="Times New Roman"/>
        </w:rPr>
        <w:t>Qui vous rend si hardies d</w:t>
      </w:r>
      <w:r>
        <w:rPr>
          <w:rFonts w:cs="Times New Roman"/>
        </w:rPr>
        <w:t>’</w:t>
      </w:r>
      <w:r w:rsidRPr="00781C58">
        <w:rPr>
          <w:rFonts w:cs="Times New Roman"/>
        </w:rPr>
        <w:t>oser vous comparer à la fille de Nérée et de Doride</w:t>
      </w:r>
      <w:r>
        <w:rPr>
          <w:rFonts w:cs="Times New Roman"/>
        </w:rPr>
        <w:t> ?</w:t>
      </w:r>
      <w:r w:rsidRPr="00781C58">
        <w:rPr>
          <w:rFonts w:cs="Times New Roman"/>
        </w:rPr>
        <w:t xml:space="preserve"> Allons, laissez-moi redescendre à la plage, puisque mes paroles vous blessent.</w:t>
      </w:r>
    </w:p>
    <w:p w14:paraId="56605146" w14:textId="77777777" w:rsidR="005F258A" w:rsidRPr="00781C58" w:rsidRDefault="00781C58" w:rsidP="003326E0">
      <w:pPr>
        <w:pStyle w:val="Corpsdetexte"/>
        <w:rPr>
          <w:rFonts w:cs="Times New Roman"/>
        </w:rPr>
      </w:pPr>
      <w:r w:rsidRPr="00781C58">
        <w:rPr>
          <w:rFonts w:cs="Times New Roman"/>
        </w:rPr>
        <w:t>Bicornide se recula pour laisser libre le sentier qui descendait à la mer</w:t>
      </w:r>
      <w:r>
        <w:rPr>
          <w:rFonts w:cs="Times New Roman"/>
        </w:rPr>
        <w:t> ;</w:t>
      </w:r>
      <w:r w:rsidRPr="00781C58">
        <w:rPr>
          <w:rFonts w:cs="Times New Roman"/>
        </w:rPr>
        <w:t xml:space="preserve"> mais les autres restèrent immobiles derrière lui, rangées en demi-cercle.</w:t>
      </w:r>
    </w:p>
    <w:p w14:paraId="481AD2A8"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Il est fou</w:t>
      </w:r>
      <w:r w:rsidR="00781C58">
        <w:rPr>
          <w:rFonts w:cs="Times New Roman"/>
        </w:rPr>
        <w:t> !</w:t>
      </w:r>
      <w:r w:rsidR="00781C58" w:rsidRPr="00781C58">
        <w:rPr>
          <w:rFonts w:cs="Times New Roman"/>
        </w:rPr>
        <w:t xml:space="preserve"> dit Archiloca en riant d</w:t>
      </w:r>
      <w:r w:rsidR="00781C58">
        <w:rPr>
          <w:rFonts w:cs="Times New Roman"/>
        </w:rPr>
        <w:t>’</w:t>
      </w:r>
      <w:r w:rsidR="00781C58" w:rsidRPr="00781C58">
        <w:rPr>
          <w:rFonts w:cs="Times New Roman"/>
        </w:rPr>
        <w:t>un mauvais rire.</w:t>
      </w:r>
    </w:p>
    <w:p w14:paraId="481043E8"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Il est fou</w:t>
      </w:r>
      <w:r w:rsidR="00781C58">
        <w:rPr>
          <w:rFonts w:cs="Times New Roman"/>
        </w:rPr>
        <w:t> !</w:t>
      </w:r>
      <w:r w:rsidR="00781C58" w:rsidRPr="00781C58">
        <w:rPr>
          <w:rFonts w:cs="Times New Roman"/>
        </w:rPr>
        <w:t xml:space="preserve"> reprit Maïa. </w:t>
      </w:r>
      <w:r>
        <w:rPr>
          <w:rFonts w:cs="Times New Roman"/>
        </w:rPr>
        <w:t>— </w:t>
      </w:r>
      <w:r w:rsidR="00781C58" w:rsidRPr="00781C58">
        <w:rPr>
          <w:rFonts w:cs="Times New Roman"/>
        </w:rPr>
        <w:t>Allons, choisis parmi nous celle qui diffère le moins de la fille de Nérée, et chante-lui tes divines lamentations.</w:t>
      </w:r>
    </w:p>
    <w:p w14:paraId="330A030F"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 xml:space="preserve">Eurydice était brune, ajouta Mélanie. </w:t>
      </w:r>
      <w:r>
        <w:rPr>
          <w:rFonts w:cs="Times New Roman"/>
        </w:rPr>
        <w:t>— </w:t>
      </w:r>
      <w:r w:rsidR="00781C58" w:rsidRPr="00781C58">
        <w:rPr>
          <w:rFonts w:cs="Times New Roman"/>
        </w:rPr>
        <w:t>Toi, Dircé, tu peux en être l</w:t>
      </w:r>
      <w:r w:rsidR="00781C58">
        <w:rPr>
          <w:rFonts w:cs="Times New Roman"/>
        </w:rPr>
        <w:t>’</w:t>
      </w:r>
      <w:r w:rsidR="00781C58" w:rsidRPr="00781C58">
        <w:rPr>
          <w:rFonts w:cs="Times New Roman"/>
        </w:rPr>
        <w:t>image.</w:t>
      </w:r>
    </w:p>
    <w:p w14:paraId="22241FE2" w14:textId="77777777" w:rsidR="005F258A" w:rsidRPr="00781C58" w:rsidRDefault="00781C58" w:rsidP="003326E0">
      <w:pPr>
        <w:pStyle w:val="Corpsdetexte"/>
        <w:rPr>
          <w:rFonts w:cs="Times New Roman"/>
        </w:rPr>
      </w:pPr>
      <w:r w:rsidRPr="00781C58">
        <w:rPr>
          <w:rFonts w:cs="Times New Roman"/>
        </w:rPr>
        <w:t>Dircé bondit du demi-cercle, et se plantant droite devant Orphée, les mains croisées derrière la tête et les bras ployés en arc</w:t>
      </w:r>
      <w:r>
        <w:rPr>
          <w:rFonts w:cs="Times New Roman"/>
        </w:rPr>
        <w:t> :</w:t>
      </w:r>
    </w:p>
    <w:p w14:paraId="5EE7D4E0"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Voici l</w:t>
      </w:r>
      <w:r w:rsidR="00781C58">
        <w:rPr>
          <w:rFonts w:cs="Times New Roman"/>
        </w:rPr>
        <w:t>’</w:t>
      </w:r>
      <w:r w:rsidR="00781C58" w:rsidRPr="00781C58">
        <w:rPr>
          <w:rFonts w:cs="Times New Roman"/>
        </w:rPr>
        <w:t>image, dit-elle.</w:t>
      </w:r>
    </w:p>
    <w:p w14:paraId="7EDE82EB" w14:textId="77777777" w:rsidR="005F258A" w:rsidRPr="00781C58" w:rsidRDefault="00781C58" w:rsidP="003326E0">
      <w:pPr>
        <w:pStyle w:val="Corpsdetexte"/>
        <w:rPr>
          <w:rFonts w:cs="Times New Roman"/>
        </w:rPr>
      </w:pPr>
      <w:r w:rsidRPr="00781C58">
        <w:rPr>
          <w:rFonts w:cs="Times New Roman"/>
        </w:rPr>
        <w:lastRenderedPageBreak/>
        <w:t>Elle avait le teint d</w:t>
      </w:r>
      <w:r>
        <w:rPr>
          <w:rFonts w:cs="Times New Roman"/>
        </w:rPr>
        <w:t>’</w:t>
      </w:r>
      <w:r w:rsidRPr="00781C58">
        <w:rPr>
          <w:rFonts w:cs="Times New Roman"/>
        </w:rPr>
        <w:t>un brun chaud, et une abondante chevelure noire et brillante, dont les boucles s</w:t>
      </w:r>
      <w:r>
        <w:rPr>
          <w:rFonts w:cs="Times New Roman"/>
        </w:rPr>
        <w:t>’</w:t>
      </w:r>
      <w:r w:rsidRPr="00781C58">
        <w:rPr>
          <w:rFonts w:cs="Times New Roman"/>
        </w:rPr>
        <w:t>enroulaient autour de sa figure d</w:t>
      </w:r>
      <w:r>
        <w:rPr>
          <w:rFonts w:cs="Times New Roman"/>
        </w:rPr>
        <w:t>’</w:t>
      </w:r>
      <w:r w:rsidRPr="00781C58">
        <w:rPr>
          <w:rFonts w:cs="Times New Roman"/>
        </w:rPr>
        <w:t>un bel ovale et autour de son cou. Tout son corps semblait taillé dons le bronze et fort comme le bronze, avec la poitrine haute, le ventre petit, les flancs vierges</w:t>
      </w:r>
      <w:r>
        <w:rPr>
          <w:rFonts w:cs="Times New Roman"/>
        </w:rPr>
        <w:t> ;</w:t>
      </w:r>
      <w:r w:rsidRPr="00781C58">
        <w:rPr>
          <w:rFonts w:cs="Times New Roman"/>
        </w:rPr>
        <w:t xml:space="preserve"> si riche de vie qu</w:t>
      </w:r>
      <w:r>
        <w:rPr>
          <w:rFonts w:cs="Times New Roman"/>
        </w:rPr>
        <w:t>’</w:t>
      </w:r>
      <w:r w:rsidRPr="00781C58">
        <w:rPr>
          <w:rFonts w:cs="Times New Roman"/>
        </w:rPr>
        <w:t>Orphée cligna les yeux comme devant une trop vive lumière.</w:t>
      </w:r>
    </w:p>
    <w:p w14:paraId="395160A4" w14:textId="77777777" w:rsidR="005F258A" w:rsidRPr="00781C58" w:rsidRDefault="00781C58" w:rsidP="003326E0">
      <w:pPr>
        <w:pStyle w:val="Corpsdetexte"/>
        <w:rPr>
          <w:rFonts w:cs="Times New Roman"/>
        </w:rPr>
      </w:pPr>
      <w:r w:rsidRPr="00781C58">
        <w:rPr>
          <w:rFonts w:cs="Times New Roman"/>
        </w:rPr>
        <w:t>S</w:t>
      </w:r>
      <w:r>
        <w:rPr>
          <w:rFonts w:cs="Times New Roman"/>
        </w:rPr>
        <w:t>’</w:t>
      </w:r>
      <w:r w:rsidRPr="00781C58">
        <w:rPr>
          <w:rFonts w:cs="Times New Roman"/>
        </w:rPr>
        <w:t>arrachant avec effort au charme de cette séduction, il reprit</w:t>
      </w:r>
      <w:r>
        <w:rPr>
          <w:rFonts w:cs="Times New Roman"/>
        </w:rPr>
        <w:t> :</w:t>
      </w:r>
    </w:p>
    <w:p w14:paraId="01F54362"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Laissez-moi retourner à la plage.</w:t>
      </w:r>
    </w:p>
    <w:p w14:paraId="3926A4E0"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 xml:space="preserve">Il ne me voit pas, murmura-t-elle avec un sourire désolé. </w:t>
      </w:r>
      <w:r>
        <w:rPr>
          <w:rFonts w:cs="Times New Roman"/>
        </w:rPr>
        <w:t>— </w:t>
      </w:r>
      <w:r w:rsidR="00781C58" w:rsidRPr="00781C58">
        <w:rPr>
          <w:rFonts w:cs="Times New Roman"/>
        </w:rPr>
        <w:t>Laissons-le retourner à la plage.</w:t>
      </w:r>
    </w:p>
    <w:p w14:paraId="1A8FE78B" w14:textId="77777777" w:rsidR="005F258A" w:rsidRPr="00781C58" w:rsidRDefault="00781C58" w:rsidP="003326E0">
      <w:pPr>
        <w:pStyle w:val="Corpsdetexte"/>
        <w:rPr>
          <w:rFonts w:cs="Times New Roman"/>
        </w:rPr>
      </w:pPr>
      <w:r w:rsidRPr="00781C58">
        <w:rPr>
          <w:rFonts w:cs="Times New Roman"/>
        </w:rPr>
        <w:t>Heurtant la foule nue de ses compagnes, Stérope parvint à fendre le cercle autour d</w:t>
      </w:r>
      <w:r>
        <w:rPr>
          <w:rFonts w:cs="Times New Roman"/>
        </w:rPr>
        <w:t>’</w:t>
      </w:r>
      <w:r w:rsidRPr="00781C58">
        <w:rPr>
          <w:rFonts w:cs="Times New Roman"/>
        </w:rPr>
        <w:t>Orphée, et parut, tenant une coupe très haute dont les bords se frangeaient de l</w:t>
      </w:r>
      <w:r>
        <w:rPr>
          <w:rFonts w:cs="Times New Roman"/>
        </w:rPr>
        <w:t>’</w:t>
      </w:r>
      <w:r w:rsidRPr="00781C58">
        <w:rPr>
          <w:rFonts w:cs="Times New Roman"/>
        </w:rPr>
        <w:t>écume du vin qui paraissait y fermenter.</w:t>
      </w:r>
    </w:p>
    <w:p w14:paraId="1DB27286"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Veux-tu y tremper tes lèvres</w:t>
      </w:r>
      <w:r w:rsidR="00781C58">
        <w:rPr>
          <w:rFonts w:cs="Times New Roman"/>
        </w:rPr>
        <w:t> ?</w:t>
      </w:r>
      <w:r w:rsidR="00781C58" w:rsidRPr="00781C58">
        <w:rPr>
          <w:rFonts w:cs="Times New Roman"/>
        </w:rPr>
        <w:t xml:space="preserve"> demanda-telle au jeune homme. C</w:t>
      </w:r>
      <w:r w:rsidR="00781C58">
        <w:rPr>
          <w:rFonts w:cs="Times New Roman"/>
        </w:rPr>
        <w:t>’</w:t>
      </w:r>
      <w:r w:rsidR="00781C58" w:rsidRPr="00781C58">
        <w:rPr>
          <w:rFonts w:cs="Times New Roman"/>
        </w:rPr>
        <w:t>est la coupe sacrée des hôtes et les poètes y puisent l</w:t>
      </w:r>
      <w:r w:rsidR="00781C58">
        <w:rPr>
          <w:rFonts w:cs="Times New Roman"/>
        </w:rPr>
        <w:t>’</w:t>
      </w:r>
      <w:r w:rsidR="00781C58" w:rsidRPr="00781C58">
        <w:rPr>
          <w:rFonts w:cs="Times New Roman"/>
        </w:rPr>
        <w:t>inspiration pour leurs chants.</w:t>
      </w:r>
    </w:p>
    <w:p w14:paraId="61E04CE7" w14:textId="77777777" w:rsidR="005F258A" w:rsidRPr="00781C58" w:rsidRDefault="00781C58" w:rsidP="003326E0">
      <w:pPr>
        <w:pStyle w:val="Corpsdetexte"/>
        <w:rPr>
          <w:rFonts w:cs="Times New Roman"/>
        </w:rPr>
      </w:pPr>
      <w:r w:rsidRPr="00781C58">
        <w:rPr>
          <w:rFonts w:cs="Times New Roman"/>
        </w:rPr>
        <w:t>Les doigts d</w:t>
      </w:r>
      <w:r>
        <w:rPr>
          <w:rFonts w:cs="Times New Roman"/>
        </w:rPr>
        <w:t>’</w:t>
      </w:r>
      <w:r w:rsidRPr="00781C58">
        <w:rPr>
          <w:rFonts w:cs="Times New Roman"/>
        </w:rPr>
        <w:t>Orphée rencontrèrent autour du pied du calice les doigts de Stérope, longs, froids, chargés de bagues</w:t>
      </w:r>
      <w:r>
        <w:rPr>
          <w:rFonts w:cs="Times New Roman"/>
        </w:rPr>
        <w:t> ;</w:t>
      </w:r>
      <w:r w:rsidRPr="00781C58">
        <w:rPr>
          <w:rFonts w:cs="Times New Roman"/>
        </w:rPr>
        <w:t xml:space="preserve"> et les deux ennemis souriants se regardèrent dans les yeux, tandis que le jeune homme approchait la coupe d</w:t>
      </w:r>
      <w:r>
        <w:rPr>
          <w:rFonts w:cs="Times New Roman"/>
        </w:rPr>
        <w:t>’</w:t>
      </w:r>
      <w:r w:rsidRPr="00781C58">
        <w:rPr>
          <w:rFonts w:cs="Times New Roman"/>
        </w:rPr>
        <w:t>un air nonchalant. Le vin avait l</w:t>
      </w:r>
      <w:r>
        <w:rPr>
          <w:rFonts w:cs="Times New Roman"/>
        </w:rPr>
        <w:t>’</w:t>
      </w:r>
      <w:r w:rsidRPr="00781C58">
        <w:rPr>
          <w:rFonts w:cs="Times New Roman"/>
        </w:rPr>
        <w:t>âcre et délicieuse odeur des grappes suspendues aux treilles</w:t>
      </w:r>
      <w:r>
        <w:rPr>
          <w:rFonts w:cs="Times New Roman"/>
        </w:rPr>
        <w:t> ;</w:t>
      </w:r>
      <w:r w:rsidRPr="00781C58">
        <w:rPr>
          <w:rFonts w:cs="Times New Roman"/>
        </w:rPr>
        <w:t xml:space="preserve"> et l</w:t>
      </w:r>
      <w:r>
        <w:rPr>
          <w:rFonts w:cs="Times New Roman"/>
        </w:rPr>
        <w:t>’</w:t>
      </w:r>
      <w:r w:rsidRPr="00781C58">
        <w:rPr>
          <w:rFonts w:cs="Times New Roman"/>
        </w:rPr>
        <w:t>écume pétillait en globules minuscules qui montaient du fond, se réunissaient, se dispersaient à la surface limpide, couleur de topaze.</w:t>
      </w:r>
    </w:p>
    <w:p w14:paraId="74F32C08" w14:textId="77777777" w:rsidR="005F258A" w:rsidRPr="00781C58" w:rsidRDefault="00781C58" w:rsidP="003326E0">
      <w:pPr>
        <w:pStyle w:val="Corpsdetexte"/>
        <w:rPr>
          <w:rFonts w:cs="Times New Roman"/>
        </w:rPr>
      </w:pPr>
      <w:r w:rsidRPr="00781C58">
        <w:rPr>
          <w:rFonts w:cs="Times New Roman"/>
        </w:rPr>
        <w:t>Encore indécises à l</w:t>
      </w:r>
      <w:r>
        <w:rPr>
          <w:rFonts w:cs="Times New Roman"/>
        </w:rPr>
        <w:t>’</w:t>
      </w:r>
      <w:r w:rsidRPr="00781C58">
        <w:rPr>
          <w:rFonts w:cs="Times New Roman"/>
        </w:rPr>
        <w:t>égard d</w:t>
      </w:r>
      <w:r>
        <w:rPr>
          <w:rFonts w:cs="Times New Roman"/>
        </w:rPr>
        <w:t>’</w:t>
      </w:r>
      <w:r w:rsidRPr="00781C58">
        <w:rPr>
          <w:rFonts w:cs="Times New Roman"/>
        </w:rPr>
        <w:t>Orphée, les femmes suivirent d</w:t>
      </w:r>
      <w:r>
        <w:rPr>
          <w:rFonts w:cs="Times New Roman"/>
        </w:rPr>
        <w:t>’</w:t>
      </w:r>
      <w:r w:rsidRPr="00781C58">
        <w:rPr>
          <w:rFonts w:cs="Times New Roman"/>
        </w:rPr>
        <w:t>un œil attentif sa façon de porter la</w:t>
      </w:r>
      <w:r w:rsidR="0086508B">
        <w:rPr>
          <w:rFonts w:cs="Times New Roman"/>
        </w:rPr>
        <w:t xml:space="preserve"> </w:t>
      </w:r>
      <w:r w:rsidRPr="00781C58">
        <w:rPr>
          <w:rFonts w:cs="Times New Roman"/>
        </w:rPr>
        <w:t>coupe à ses lèvres et de boire la précieuse liqueur.</w:t>
      </w:r>
    </w:p>
    <w:p w14:paraId="2FED2140"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Il est riche, votre vin, dit-il en rendant la coupe à Stérope, qui la vida d</w:t>
      </w:r>
      <w:r w:rsidR="00781C58">
        <w:rPr>
          <w:rFonts w:cs="Times New Roman"/>
        </w:rPr>
        <w:t>’</w:t>
      </w:r>
      <w:r w:rsidR="00781C58" w:rsidRPr="00781C58">
        <w:rPr>
          <w:rFonts w:cs="Times New Roman"/>
        </w:rPr>
        <w:t xml:space="preserve">un trait et la garda ensuite, le bras pendant. </w:t>
      </w:r>
      <w:r>
        <w:rPr>
          <w:rFonts w:cs="Times New Roman"/>
        </w:rPr>
        <w:t>— </w:t>
      </w:r>
      <w:r w:rsidR="00781C58" w:rsidRPr="00781C58">
        <w:rPr>
          <w:rFonts w:cs="Times New Roman"/>
        </w:rPr>
        <w:t>Il est vraiment délicieux.</w:t>
      </w:r>
    </w:p>
    <w:p w14:paraId="37214EEB"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Comme l</w:t>
      </w:r>
      <w:r w:rsidR="00781C58">
        <w:rPr>
          <w:rFonts w:cs="Times New Roman"/>
        </w:rPr>
        <w:t>’</w:t>
      </w:r>
      <w:r w:rsidR="00781C58" w:rsidRPr="00781C58">
        <w:rPr>
          <w:rFonts w:cs="Times New Roman"/>
        </w:rPr>
        <w:t xml:space="preserve">amour, ajouta Stérope, en riant. </w:t>
      </w:r>
      <w:r>
        <w:rPr>
          <w:rFonts w:cs="Times New Roman"/>
        </w:rPr>
        <w:t>— </w:t>
      </w:r>
      <w:r w:rsidR="00781C58" w:rsidRPr="00781C58">
        <w:rPr>
          <w:rFonts w:cs="Times New Roman"/>
        </w:rPr>
        <w:t>As-tu quelquefois goûté l</w:t>
      </w:r>
      <w:r w:rsidR="00781C58">
        <w:rPr>
          <w:rFonts w:cs="Times New Roman"/>
        </w:rPr>
        <w:t>’</w:t>
      </w:r>
      <w:r w:rsidR="00781C58" w:rsidRPr="00781C58">
        <w:rPr>
          <w:rFonts w:cs="Times New Roman"/>
        </w:rPr>
        <w:t>amour</w:t>
      </w:r>
      <w:r w:rsidR="00781C58">
        <w:rPr>
          <w:rFonts w:cs="Times New Roman"/>
        </w:rPr>
        <w:t> ?</w:t>
      </w:r>
    </w:p>
    <w:p w14:paraId="13DD6FD4" w14:textId="77777777" w:rsidR="005F258A" w:rsidRPr="00781C58" w:rsidRDefault="00781C58" w:rsidP="003326E0">
      <w:pPr>
        <w:pStyle w:val="Corpsdetexte"/>
        <w:rPr>
          <w:rFonts w:cs="Times New Roman"/>
        </w:rPr>
      </w:pPr>
      <w:r w:rsidRPr="00781C58">
        <w:rPr>
          <w:rFonts w:cs="Times New Roman"/>
        </w:rPr>
        <w:t>Cette demande plut beaucoup aux autres femmes qui la répétèrent comme un écho sur des tons différents.</w:t>
      </w:r>
    </w:p>
    <w:p w14:paraId="3117E56B"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As-tu goûté l</w:t>
      </w:r>
      <w:r w:rsidR="00781C58">
        <w:rPr>
          <w:rFonts w:cs="Times New Roman"/>
        </w:rPr>
        <w:t>’</w:t>
      </w:r>
      <w:r w:rsidR="00781C58" w:rsidRPr="00781C58">
        <w:rPr>
          <w:rFonts w:cs="Times New Roman"/>
        </w:rPr>
        <w:t>amour, Orphée</w:t>
      </w:r>
      <w:r w:rsidR="00781C58">
        <w:rPr>
          <w:rFonts w:cs="Times New Roman"/>
        </w:rPr>
        <w:t> ?</w:t>
      </w:r>
      <w:r w:rsidR="00781C58" w:rsidRPr="00781C58">
        <w:rPr>
          <w:rFonts w:cs="Times New Roman"/>
        </w:rPr>
        <w:t xml:space="preserve"> Dis. As-tu quelquefois goûté l</w:t>
      </w:r>
      <w:r w:rsidR="00781C58">
        <w:rPr>
          <w:rFonts w:cs="Times New Roman"/>
        </w:rPr>
        <w:t>’</w:t>
      </w:r>
      <w:r w:rsidR="00781C58" w:rsidRPr="00781C58">
        <w:rPr>
          <w:rFonts w:cs="Times New Roman"/>
        </w:rPr>
        <w:t>amour</w:t>
      </w:r>
      <w:r w:rsidR="00781C58">
        <w:rPr>
          <w:rFonts w:cs="Times New Roman"/>
        </w:rPr>
        <w:t> ?</w:t>
      </w:r>
    </w:p>
    <w:p w14:paraId="7CC905B2" w14:textId="77777777" w:rsidR="005F258A" w:rsidRPr="00781C58" w:rsidRDefault="00781C58" w:rsidP="003326E0">
      <w:pPr>
        <w:pStyle w:val="Corpsdetexte"/>
        <w:rPr>
          <w:rFonts w:cs="Times New Roman"/>
        </w:rPr>
      </w:pPr>
      <w:r w:rsidRPr="00781C58">
        <w:rPr>
          <w:rFonts w:cs="Times New Roman"/>
        </w:rPr>
        <w:t>Orphée sourit et répondit non d</w:t>
      </w:r>
      <w:r>
        <w:rPr>
          <w:rFonts w:cs="Times New Roman"/>
        </w:rPr>
        <w:t>’</w:t>
      </w:r>
      <w:r w:rsidRPr="00781C58">
        <w:rPr>
          <w:rFonts w:cs="Times New Roman"/>
        </w:rPr>
        <w:t>un signe de tête. Mais ses yeux cherchaient un passage à travers ce cercle pressé de Bacchantes nues et provocantes. Il tournait le dos à la mer qui, vue de cette hauteur, s</w:t>
      </w:r>
      <w:r>
        <w:rPr>
          <w:rFonts w:cs="Times New Roman"/>
        </w:rPr>
        <w:t>’</w:t>
      </w:r>
      <w:r w:rsidRPr="00781C58">
        <w:rPr>
          <w:rFonts w:cs="Times New Roman"/>
        </w:rPr>
        <w:t>étendait à l</w:t>
      </w:r>
      <w:r>
        <w:rPr>
          <w:rFonts w:cs="Times New Roman"/>
        </w:rPr>
        <w:t>’</w:t>
      </w:r>
      <w:r w:rsidRPr="00781C58">
        <w:rPr>
          <w:rFonts w:cs="Times New Roman"/>
        </w:rPr>
        <w:t xml:space="preserve">infini, et il se trouvait encerclé par les jeunes femmes, acharnées dans leurs questions. Orphée resta un moment à écouter la voix mugissante de la mer secouée </w:t>
      </w:r>
      <w:r w:rsidRPr="00781C58">
        <w:rPr>
          <w:rFonts w:cs="Times New Roman"/>
        </w:rPr>
        <w:lastRenderedPageBreak/>
        <w:t>par l</w:t>
      </w:r>
      <w:r>
        <w:rPr>
          <w:rFonts w:cs="Times New Roman"/>
        </w:rPr>
        <w:t>’</w:t>
      </w:r>
      <w:r w:rsidRPr="00781C58">
        <w:rPr>
          <w:rFonts w:cs="Times New Roman"/>
        </w:rPr>
        <w:t>ouragan qui chassait devant lui d</w:t>
      </w:r>
      <w:r>
        <w:rPr>
          <w:rFonts w:cs="Times New Roman"/>
        </w:rPr>
        <w:t>’</w:t>
      </w:r>
      <w:r w:rsidRPr="00781C58">
        <w:rPr>
          <w:rFonts w:cs="Times New Roman"/>
        </w:rPr>
        <w:t>énormes vagues blanches</w:t>
      </w:r>
      <w:r>
        <w:rPr>
          <w:rFonts w:cs="Times New Roman"/>
        </w:rPr>
        <w:t> ;</w:t>
      </w:r>
      <w:r w:rsidRPr="00781C58">
        <w:rPr>
          <w:rFonts w:cs="Times New Roman"/>
        </w:rPr>
        <w:t xml:space="preserve"> sur la crête des flots qui se poursuivaient, des mouettes, les ailes étendues, apparaissaient et disparaissaient, semblant jouer avec ces jaillissements d</w:t>
      </w:r>
      <w:r>
        <w:rPr>
          <w:rFonts w:cs="Times New Roman"/>
        </w:rPr>
        <w:t>’</w:t>
      </w:r>
      <w:r w:rsidRPr="00781C58">
        <w:rPr>
          <w:rFonts w:cs="Times New Roman"/>
        </w:rPr>
        <w:t>écume. Puis, reportant son regard sur les femmes, il vit le cercle se resserrer sans cesse autour de lui, à tel point qu</w:t>
      </w:r>
      <w:r>
        <w:rPr>
          <w:rFonts w:cs="Times New Roman"/>
        </w:rPr>
        <w:t>’</w:t>
      </w:r>
      <w:r w:rsidRPr="00781C58">
        <w:rPr>
          <w:rFonts w:cs="Times New Roman"/>
        </w:rPr>
        <w:t>il n</w:t>
      </w:r>
      <w:r>
        <w:rPr>
          <w:rFonts w:cs="Times New Roman"/>
        </w:rPr>
        <w:t>’</w:t>
      </w:r>
      <w:r w:rsidRPr="00781C58">
        <w:rPr>
          <w:rFonts w:cs="Times New Roman"/>
        </w:rPr>
        <w:t>aurait pu étendre les bras sans toucher Dircé et Stérope. Si celles-ci avaient avancé d</w:t>
      </w:r>
      <w:r>
        <w:rPr>
          <w:rFonts w:cs="Times New Roman"/>
        </w:rPr>
        <w:t>’</w:t>
      </w:r>
      <w:r w:rsidRPr="00781C58">
        <w:rPr>
          <w:rFonts w:cs="Times New Roman"/>
        </w:rPr>
        <w:t>un pas, il lui eût été impossible de reculer sans se précipiter dans l</w:t>
      </w:r>
      <w:r>
        <w:rPr>
          <w:rFonts w:cs="Times New Roman"/>
        </w:rPr>
        <w:t>’</w:t>
      </w:r>
      <w:r w:rsidRPr="00781C58">
        <w:rPr>
          <w:rFonts w:cs="Times New Roman"/>
        </w:rPr>
        <w:t>abîme.</w:t>
      </w:r>
    </w:p>
    <w:p w14:paraId="46EC76F9" w14:textId="77777777" w:rsidR="005F258A" w:rsidRPr="00781C58" w:rsidRDefault="00781C58" w:rsidP="003326E0">
      <w:pPr>
        <w:pStyle w:val="Corpsdetexte"/>
        <w:rPr>
          <w:rFonts w:cs="Times New Roman"/>
        </w:rPr>
      </w:pPr>
      <w:r w:rsidRPr="00781C58">
        <w:rPr>
          <w:rFonts w:cs="Times New Roman"/>
        </w:rPr>
        <w:t>Alors il perdit courage, et regarda les femmes avec inquiétude.</w:t>
      </w:r>
    </w:p>
    <w:p w14:paraId="789D0B4A"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Que voulez-vous encore</w:t>
      </w:r>
      <w:r w:rsidR="00781C58">
        <w:rPr>
          <w:rFonts w:cs="Times New Roman"/>
        </w:rPr>
        <w:t> ?</w:t>
      </w:r>
      <w:r w:rsidR="00781C58" w:rsidRPr="00781C58">
        <w:rPr>
          <w:rFonts w:cs="Times New Roman"/>
        </w:rPr>
        <w:t xml:space="preserve"> demanda-t-il en voyant leurs visages menaçants et cruels. </w:t>
      </w:r>
      <w:r>
        <w:rPr>
          <w:rFonts w:cs="Times New Roman"/>
        </w:rPr>
        <w:t>— </w:t>
      </w:r>
      <w:r w:rsidR="00781C58" w:rsidRPr="00781C58">
        <w:rPr>
          <w:rFonts w:cs="Times New Roman"/>
        </w:rPr>
        <w:t>Pourquoi ne me laissez-vous pas libre</w:t>
      </w:r>
      <w:r w:rsidR="00781C58">
        <w:rPr>
          <w:rFonts w:cs="Times New Roman"/>
        </w:rPr>
        <w:t> ?</w:t>
      </w:r>
      <w:r w:rsidR="00781C58" w:rsidRPr="00781C58">
        <w:rPr>
          <w:rFonts w:cs="Times New Roman"/>
        </w:rPr>
        <w:t xml:space="preserve"> </w:t>
      </w:r>
      <w:commentRangeStart w:id="95"/>
      <w:r w:rsidR="00781C58" w:rsidRPr="00781C58">
        <w:rPr>
          <w:rFonts w:cs="Times New Roman"/>
        </w:rPr>
        <w:t>Si vous m</w:t>
      </w:r>
      <w:r w:rsidR="00781C58">
        <w:rPr>
          <w:rFonts w:cs="Times New Roman"/>
        </w:rPr>
        <w:t>’</w:t>
      </w:r>
      <w:r w:rsidR="00781C58" w:rsidRPr="00781C58">
        <w:rPr>
          <w:rFonts w:cs="Times New Roman"/>
        </w:rPr>
        <w:t>avez</w:t>
      </w:r>
    </w:p>
    <w:p w14:paraId="3BC7181C" w14:textId="77777777" w:rsidR="005F258A" w:rsidRPr="00781C58" w:rsidRDefault="00781C58" w:rsidP="003326E0">
      <w:pPr>
        <w:pStyle w:val="Corpsdetexte"/>
        <w:rPr>
          <w:rFonts w:cs="Times New Roman"/>
        </w:rPr>
      </w:pPr>
      <w:proofErr w:type="gramStart"/>
      <w:r w:rsidRPr="00781C58">
        <w:rPr>
          <w:rFonts w:cs="Times New Roman"/>
        </w:rPr>
        <w:t>appelé</w:t>
      </w:r>
      <w:proofErr w:type="gramEnd"/>
      <w:r w:rsidRPr="00781C58">
        <w:rPr>
          <w:rFonts w:cs="Times New Roman"/>
        </w:rPr>
        <w:t xml:space="preserve"> à un concours de chant, où est celle qui doit lutter avec moi</w:t>
      </w:r>
      <w:r>
        <w:rPr>
          <w:rFonts w:cs="Times New Roman"/>
        </w:rPr>
        <w:t> ?</w:t>
      </w:r>
      <w:commentRangeEnd w:id="95"/>
      <w:r w:rsidR="00C31444">
        <w:rPr>
          <w:rStyle w:val="Marquedecommentaire"/>
          <w:rFonts w:ascii="Liberation Serif" w:hAnsi="Liberation Serif"/>
        </w:rPr>
        <w:commentReference w:id="95"/>
      </w:r>
    </w:p>
    <w:p w14:paraId="5FF4B852"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C</w:t>
      </w:r>
      <w:r w:rsidR="00781C58">
        <w:rPr>
          <w:rFonts w:cs="Times New Roman"/>
        </w:rPr>
        <w:t>’</w:t>
      </w:r>
      <w:r w:rsidR="00781C58" w:rsidRPr="00781C58">
        <w:rPr>
          <w:rFonts w:cs="Times New Roman"/>
        </w:rPr>
        <w:t xml:space="preserve">est moi, </w:t>
      </w:r>
      <w:r>
        <w:rPr>
          <w:rFonts w:cs="Times New Roman"/>
        </w:rPr>
        <w:t>— </w:t>
      </w:r>
      <w:r w:rsidR="00781C58" w:rsidRPr="00781C58">
        <w:rPr>
          <w:rFonts w:cs="Times New Roman"/>
        </w:rPr>
        <w:t>dit Stazia en levant son bras grêle.</w:t>
      </w:r>
    </w:p>
    <w:p w14:paraId="4A500CF0" w14:textId="77777777" w:rsidR="005F258A" w:rsidRPr="00781C58" w:rsidRDefault="00781C58" w:rsidP="003326E0">
      <w:pPr>
        <w:pStyle w:val="Corpsdetexte"/>
        <w:rPr>
          <w:rFonts w:cs="Times New Roman"/>
        </w:rPr>
      </w:pPr>
      <w:r w:rsidRPr="00781C58">
        <w:rPr>
          <w:rFonts w:cs="Times New Roman"/>
        </w:rPr>
        <w:t>Elle écarta les autres et arriva près des deux qui se trouvaient en tête de la cohorte.</w:t>
      </w:r>
    </w:p>
    <w:p w14:paraId="7C0D2348"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Ne te laisse pas séduire par ses paroles, murmurèrent ses compagnes, tandis qu</w:t>
      </w:r>
      <w:r w:rsidR="00781C58">
        <w:rPr>
          <w:rFonts w:cs="Times New Roman"/>
        </w:rPr>
        <w:t>’</w:t>
      </w:r>
      <w:r w:rsidR="00781C58" w:rsidRPr="00781C58">
        <w:rPr>
          <w:rFonts w:cs="Times New Roman"/>
        </w:rPr>
        <w:t>elle passait.</w:t>
      </w:r>
    </w:p>
    <w:p w14:paraId="1F0F8808"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 xml:space="preserve">Mais il est bien tard, ajouta-t-elle à Orphée. </w:t>
      </w:r>
      <w:r>
        <w:rPr>
          <w:rFonts w:cs="Times New Roman"/>
        </w:rPr>
        <w:t>— </w:t>
      </w:r>
      <w:r w:rsidR="00781C58" w:rsidRPr="00781C58">
        <w:rPr>
          <w:rFonts w:cs="Times New Roman"/>
        </w:rPr>
        <w:t>Il fallait accepter tout de suite le défi. Maintenant nous te déclarons vaincu.</w:t>
      </w:r>
    </w:p>
    <w:p w14:paraId="31E24C96"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Il est pire que vaincu, il redoute le combat, affirmèrent plusieurs voix.</w:t>
      </w:r>
    </w:p>
    <w:p w14:paraId="51A0DA60"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Maintenant il est tard. L</w:t>
      </w:r>
      <w:r w:rsidR="00781C58">
        <w:rPr>
          <w:rFonts w:cs="Times New Roman"/>
        </w:rPr>
        <w:t>’</w:t>
      </w:r>
      <w:r w:rsidR="00781C58" w:rsidRPr="00781C58">
        <w:rPr>
          <w:rFonts w:cs="Times New Roman"/>
        </w:rPr>
        <w:t>aube se lève. Ne le vois-tu pas</w:t>
      </w:r>
      <w:r w:rsidR="00781C58">
        <w:rPr>
          <w:rFonts w:cs="Times New Roman"/>
        </w:rPr>
        <w:t> ?</w:t>
      </w:r>
      <w:r w:rsidR="00781C58" w:rsidRPr="00781C58">
        <w:rPr>
          <w:rFonts w:cs="Times New Roman"/>
        </w:rPr>
        <w:t xml:space="preserve"> poursuivit Stazia.</w:t>
      </w:r>
    </w:p>
    <w:p w14:paraId="22E68472"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 xml:space="preserve">Le jour vient, ajoutèrent les autres. </w:t>
      </w:r>
      <w:r>
        <w:rPr>
          <w:rFonts w:cs="Times New Roman"/>
        </w:rPr>
        <w:t>— </w:t>
      </w:r>
      <w:r w:rsidR="00781C58" w:rsidRPr="00781C58">
        <w:rPr>
          <w:rFonts w:cs="Times New Roman"/>
        </w:rPr>
        <w:t>Il n</w:t>
      </w:r>
      <w:r w:rsidR="00781C58">
        <w:rPr>
          <w:rFonts w:cs="Times New Roman"/>
        </w:rPr>
        <w:t>’</w:t>
      </w:r>
      <w:r w:rsidR="00781C58" w:rsidRPr="00781C58">
        <w:rPr>
          <w:rFonts w:cs="Times New Roman"/>
        </w:rPr>
        <w:t>est plus temps.</w:t>
      </w:r>
    </w:p>
    <w:p w14:paraId="0073CEA7" w14:textId="77777777" w:rsidR="005F258A" w:rsidRPr="00781C58" w:rsidRDefault="00781C58" w:rsidP="003326E0">
      <w:pPr>
        <w:pStyle w:val="Corpsdetexte"/>
        <w:rPr>
          <w:rFonts w:cs="Times New Roman"/>
        </w:rPr>
      </w:pPr>
      <w:r w:rsidRPr="00781C58">
        <w:rPr>
          <w:rFonts w:cs="Times New Roman"/>
        </w:rPr>
        <w:t>Orphée regarda la bouche de celle qui parlait, une bouche grande et superbe</w:t>
      </w:r>
      <w:r>
        <w:rPr>
          <w:rFonts w:cs="Times New Roman"/>
        </w:rPr>
        <w:t> :</w:t>
      </w:r>
      <w:r w:rsidRPr="00781C58">
        <w:rPr>
          <w:rFonts w:cs="Times New Roman"/>
        </w:rPr>
        <w:t xml:space="preserve"> sur sa peau blanche, Stazia avait d</w:t>
      </w:r>
      <w:r>
        <w:rPr>
          <w:rFonts w:cs="Times New Roman"/>
        </w:rPr>
        <w:t>’</w:t>
      </w:r>
      <w:r w:rsidRPr="00781C58">
        <w:rPr>
          <w:rFonts w:cs="Times New Roman"/>
        </w:rPr>
        <w:t>imperceptibles petites taches jaunes, et les serpents d</w:t>
      </w:r>
      <w:r>
        <w:rPr>
          <w:rFonts w:cs="Times New Roman"/>
        </w:rPr>
        <w:t>’</w:t>
      </w:r>
      <w:r w:rsidRPr="00781C58">
        <w:rPr>
          <w:rFonts w:cs="Times New Roman"/>
        </w:rPr>
        <w:t>or luisaient dans sa chevelure rousse ébouriffée. Elle tenait hardiment dans la main droite un thyrse qui lui dépassait la tête de plusieurs pieds</w:t>
      </w:r>
      <w:r>
        <w:rPr>
          <w:rFonts w:cs="Times New Roman"/>
        </w:rPr>
        <w:t> ;</w:t>
      </w:r>
      <w:r w:rsidRPr="00781C58">
        <w:rPr>
          <w:rFonts w:cs="Times New Roman"/>
        </w:rPr>
        <w:t xml:space="preserve"> et là où le thyrse était orné de grappes, il était pointu comme une épée, et tranchant comme un poignard.</w:t>
      </w:r>
    </w:p>
    <w:p w14:paraId="75CB89D9" w14:textId="77777777" w:rsidR="005F258A" w:rsidRPr="00781C58" w:rsidRDefault="00781C58" w:rsidP="003326E0">
      <w:pPr>
        <w:pStyle w:val="Corpsdetexte"/>
        <w:rPr>
          <w:rFonts w:cs="Times New Roman"/>
        </w:rPr>
      </w:pPr>
      <w:r w:rsidRPr="00781C58">
        <w:rPr>
          <w:rFonts w:cs="Times New Roman"/>
        </w:rPr>
        <w:t>Dans le silence qui suivit pour attendre la réponse d</w:t>
      </w:r>
      <w:r>
        <w:rPr>
          <w:rFonts w:cs="Times New Roman"/>
        </w:rPr>
        <w:t>’</w:t>
      </w:r>
      <w:r w:rsidRPr="00781C58">
        <w:rPr>
          <w:rFonts w:cs="Times New Roman"/>
        </w:rPr>
        <w:t>Orphée, une voix s</w:t>
      </w:r>
      <w:r>
        <w:rPr>
          <w:rFonts w:cs="Times New Roman"/>
        </w:rPr>
        <w:t>’</w:t>
      </w:r>
      <w:r w:rsidRPr="00781C58">
        <w:rPr>
          <w:rFonts w:cs="Times New Roman"/>
        </w:rPr>
        <w:t>éleva soudain</w:t>
      </w:r>
      <w:r>
        <w:rPr>
          <w:rFonts w:cs="Times New Roman"/>
        </w:rPr>
        <w:t> :</w:t>
      </w:r>
    </w:p>
    <w:p w14:paraId="1C7437FB"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Laissez-le aller</w:t>
      </w:r>
      <w:r w:rsidR="00781C58">
        <w:rPr>
          <w:rFonts w:cs="Times New Roman"/>
        </w:rPr>
        <w:t>,</w:t>
      </w:r>
      <w:r w:rsidR="00781C58" w:rsidRPr="00781C58">
        <w:rPr>
          <w:rFonts w:cs="Times New Roman"/>
        </w:rPr>
        <w:t xml:space="preserve"> disait Bicornide en le regardant avec des yeux attendris. </w:t>
      </w:r>
      <w:r>
        <w:rPr>
          <w:rFonts w:cs="Times New Roman"/>
        </w:rPr>
        <w:t>— </w:t>
      </w:r>
      <w:r w:rsidR="00781C58" w:rsidRPr="00781C58">
        <w:rPr>
          <w:rFonts w:cs="Times New Roman"/>
        </w:rPr>
        <w:t>Il a déjà bu à la coupe des hôtes.</w:t>
      </w:r>
    </w:p>
    <w:p w14:paraId="319457A6" w14:textId="77777777" w:rsidR="005F258A" w:rsidRPr="00781C58" w:rsidRDefault="00781C58" w:rsidP="003326E0">
      <w:pPr>
        <w:pStyle w:val="Corpsdetexte"/>
        <w:rPr>
          <w:rFonts w:cs="Times New Roman"/>
        </w:rPr>
      </w:pPr>
      <w:r w:rsidRPr="00781C58">
        <w:rPr>
          <w:rFonts w:cs="Times New Roman"/>
        </w:rPr>
        <w:t>Stazia l</w:t>
      </w:r>
      <w:r>
        <w:rPr>
          <w:rFonts w:cs="Times New Roman"/>
        </w:rPr>
        <w:t>’</w:t>
      </w:r>
      <w:r w:rsidRPr="00781C58">
        <w:rPr>
          <w:rFonts w:cs="Times New Roman"/>
        </w:rPr>
        <w:t>interrompit sans tourner la tête vers celle qui parlait</w:t>
      </w:r>
      <w:r>
        <w:rPr>
          <w:rFonts w:cs="Times New Roman"/>
        </w:rPr>
        <w:t> :</w:t>
      </w:r>
    </w:p>
    <w:p w14:paraId="22F34F60"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Personne ne le retient. Qu</w:t>
      </w:r>
      <w:r w:rsidR="00781C58">
        <w:rPr>
          <w:rFonts w:cs="Times New Roman"/>
        </w:rPr>
        <w:t>’</w:t>
      </w:r>
      <w:r w:rsidR="00781C58" w:rsidRPr="00781C58">
        <w:rPr>
          <w:rFonts w:cs="Times New Roman"/>
        </w:rPr>
        <w:t>il aille. Pourquoi craint-il d</w:t>
      </w:r>
      <w:r w:rsidR="00781C58">
        <w:rPr>
          <w:rFonts w:cs="Times New Roman"/>
        </w:rPr>
        <w:t>’</w:t>
      </w:r>
      <w:r w:rsidR="00781C58" w:rsidRPr="00781C58">
        <w:rPr>
          <w:rFonts w:cs="Times New Roman"/>
        </w:rPr>
        <w:t>avancer</w:t>
      </w:r>
      <w:r w:rsidR="00781C58">
        <w:rPr>
          <w:rFonts w:cs="Times New Roman"/>
        </w:rPr>
        <w:t> ?</w:t>
      </w:r>
    </w:p>
    <w:p w14:paraId="6B38E812"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Et pourquoi le vin des hôtes l</w:t>
      </w:r>
      <w:r w:rsidR="00781C58">
        <w:rPr>
          <w:rFonts w:cs="Times New Roman"/>
        </w:rPr>
        <w:t>’</w:t>
      </w:r>
      <w:r w:rsidR="00781C58" w:rsidRPr="00781C58">
        <w:rPr>
          <w:rFonts w:cs="Times New Roman"/>
        </w:rPr>
        <w:t>a-t-il trouvé si âpre et si discourtois</w:t>
      </w:r>
      <w:r w:rsidR="00781C58">
        <w:rPr>
          <w:rFonts w:cs="Times New Roman"/>
        </w:rPr>
        <w:t> ?</w:t>
      </w:r>
    </w:p>
    <w:p w14:paraId="012BDE59" w14:textId="77777777" w:rsidR="005F258A" w:rsidRPr="00781C58" w:rsidRDefault="00050857" w:rsidP="003326E0">
      <w:pPr>
        <w:pStyle w:val="Corpsdetexte"/>
        <w:rPr>
          <w:rFonts w:cs="Times New Roman"/>
        </w:rPr>
      </w:pPr>
      <w:r>
        <w:rPr>
          <w:rFonts w:cs="Times New Roman"/>
        </w:rPr>
        <w:lastRenderedPageBreak/>
        <w:t>— </w:t>
      </w:r>
      <w:r w:rsidR="00781C58" w:rsidRPr="00781C58">
        <w:rPr>
          <w:rFonts w:cs="Times New Roman"/>
        </w:rPr>
        <w:t>Voulez-vous l</w:t>
      </w:r>
      <w:r w:rsidR="00781C58">
        <w:rPr>
          <w:rFonts w:cs="Times New Roman"/>
        </w:rPr>
        <w:t>’</w:t>
      </w:r>
      <w:r w:rsidR="00781C58" w:rsidRPr="00781C58">
        <w:rPr>
          <w:rFonts w:cs="Times New Roman"/>
        </w:rPr>
        <w:t>obliger à vous embrasser</w:t>
      </w:r>
      <w:r w:rsidR="00781C58">
        <w:rPr>
          <w:rFonts w:cs="Times New Roman"/>
        </w:rPr>
        <w:t> ?</w:t>
      </w:r>
    </w:p>
    <w:p w14:paraId="0AFDADB7"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Lui faisons-nous horreur</w:t>
      </w:r>
      <w:r w:rsidR="00781C58">
        <w:rPr>
          <w:rFonts w:cs="Times New Roman"/>
        </w:rPr>
        <w:t> ?</w:t>
      </w:r>
      <w:r w:rsidR="00781C58" w:rsidRPr="00781C58">
        <w:rPr>
          <w:rFonts w:cs="Times New Roman"/>
        </w:rPr>
        <w:t xml:space="preserve"> Nous dédaigne-t-il</w:t>
      </w:r>
      <w:r w:rsidR="00781C58">
        <w:rPr>
          <w:rFonts w:cs="Times New Roman"/>
        </w:rPr>
        <w:t> ?</w:t>
      </w:r>
      <w:r w:rsidR="00781C58" w:rsidRPr="00781C58">
        <w:rPr>
          <w:rFonts w:cs="Times New Roman"/>
        </w:rPr>
        <w:t xml:space="preserve"> Pourquoi est-il monté ici</w:t>
      </w:r>
      <w:r w:rsidR="00781C58">
        <w:rPr>
          <w:rFonts w:cs="Times New Roman"/>
        </w:rPr>
        <w:t> ?</w:t>
      </w:r>
      <w:r w:rsidR="00781C58" w:rsidRPr="00781C58">
        <w:rPr>
          <w:rFonts w:cs="Times New Roman"/>
        </w:rPr>
        <w:t xml:space="preserve"> demandèrent les autres, confusément.</w:t>
      </w:r>
    </w:p>
    <w:p w14:paraId="40FDED7E"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Il ne s</w:t>
      </w:r>
      <w:r w:rsidR="00781C58">
        <w:rPr>
          <w:rFonts w:cs="Times New Roman"/>
        </w:rPr>
        <w:t>’</w:t>
      </w:r>
      <w:r w:rsidR="00781C58" w:rsidRPr="00781C58">
        <w:rPr>
          <w:rFonts w:cs="Times New Roman"/>
        </w:rPr>
        <w:t>attendait pas à vos méchancetés. Vous n</w:t>
      </w:r>
      <w:r w:rsidR="00781C58">
        <w:rPr>
          <w:rFonts w:cs="Times New Roman"/>
        </w:rPr>
        <w:t>’</w:t>
      </w:r>
      <w:r w:rsidR="00781C58" w:rsidRPr="00781C58">
        <w:rPr>
          <w:rFonts w:cs="Times New Roman"/>
        </w:rPr>
        <w:t>avez pas répondu à ses questions.</w:t>
      </w:r>
    </w:p>
    <w:p w14:paraId="688CDFF6"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Il n</w:t>
      </w:r>
      <w:r w:rsidR="00781C58">
        <w:rPr>
          <w:rFonts w:cs="Times New Roman"/>
        </w:rPr>
        <w:t>’</w:t>
      </w:r>
      <w:r w:rsidR="00781C58" w:rsidRPr="00781C58">
        <w:rPr>
          <w:rFonts w:cs="Times New Roman"/>
        </w:rPr>
        <w:t>a pas répondu aux miennes, repartit Stérope, irritée.</w:t>
      </w:r>
    </w:p>
    <w:p w14:paraId="7F78D926"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Ne voyez-vous pas qu</w:t>
      </w:r>
      <w:r w:rsidR="00781C58">
        <w:rPr>
          <w:rFonts w:cs="Times New Roman"/>
        </w:rPr>
        <w:t>’</w:t>
      </w:r>
      <w:r w:rsidR="00781C58" w:rsidRPr="00781C58">
        <w:rPr>
          <w:rFonts w:cs="Times New Roman"/>
        </w:rPr>
        <w:t>il est las</w:t>
      </w:r>
      <w:r w:rsidR="00781C58">
        <w:rPr>
          <w:rFonts w:cs="Times New Roman"/>
        </w:rPr>
        <w:t> ?</w:t>
      </w:r>
    </w:p>
    <w:p w14:paraId="5A2F7F83"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Tu le défends, toi</w:t>
      </w:r>
      <w:r w:rsidR="00781C58">
        <w:rPr>
          <w:rFonts w:cs="Times New Roman"/>
        </w:rPr>
        <w:t> ?</w:t>
      </w:r>
      <w:r w:rsidR="00781C58" w:rsidRPr="00781C58">
        <w:rPr>
          <w:rFonts w:cs="Times New Roman"/>
        </w:rPr>
        <w:t xml:space="preserve"> dit Stazia, en se retournant brusquement, et en baissant la tête comme prête à s</w:t>
      </w:r>
      <w:r w:rsidR="00781C58">
        <w:rPr>
          <w:rFonts w:cs="Times New Roman"/>
        </w:rPr>
        <w:t>’</w:t>
      </w:r>
      <w:r w:rsidR="00781C58" w:rsidRPr="00781C58">
        <w:rPr>
          <w:rFonts w:cs="Times New Roman"/>
        </w:rPr>
        <w:t>élancer sur l</w:t>
      </w:r>
      <w:r w:rsidR="00781C58">
        <w:rPr>
          <w:rFonts w:cs="Times New Roman"/>
        </w:rPr>
        <w:t>’</w:t>
      </w:r>
      <w:r w:rsidR="00781C58" w:rsidRPr="00781C58">
        <w:rPr>
          <w:rFonts w:cs="Times New Roman"/>
        </w:rPr>
        <w:t>autre.</w:t>
      </w:r>
    </w:p>
    <w:p w14:paraId="6B3BB667" w14:textId="77777777" w:rsidR="005F258A" w:rsidRPr="00781C58" w:rsidRDefault="00781C58" w:rsidP="003326E0">
      <w:pPr>
        <w:pStyle w:val="Corpsdetexte"/>
        <w:rPr>
          <w:rFonts w:cs="Times New Roman"/>
        </w:rPr>
      </w:pPr>
      <w:r w:rsidRPr="00781C58">
        <w:rPr>
          <w:rFonts w:cs="Times New Roman"/>
        </w:rPr>
        <w:t>Bicornide s</w:t>
      </w:r>
      <w:r>
        <w:rPr>
          <w:rFonts w:cs="Times New Roman"/>
        </w:rPr>
        <w:t>’</w:t>
      </w:r>
      <w:r w:rsidRPr="00781C58">
        <w:rPr>
          <w:rFonts w:cs="Times New Roman"/>
        </w:rPr>
        <w:t>avança. Sous son léger tissu couleur safran elle apparaissait comme toute nue, les flancs agités par sa démarche légère</w:t>
      </w:r>
      <w:r>
        <w:rPr>
          <w:rFonts w:cs="Times New Roman"/>
        </w:rPr>
        <w:t> ;</w:t>
      </w:r>
      <w:r w:rsidRPr="00781C58">
        <w:rPr>
          <w:rFonts w:cs="Times New Roman"/>
        </w:rPr>
        <w:t xml:space="preserve"> et quand elle se trouva devant Stazia, celle-ci hocha la tête et sourit d</w:t>
      </w:r>
      <w:r>
        <w:rPr>
          <w:rFonts w:cs="Times New Roman"/>
        </w:rPr>
        <w:t>’</w:t>
      </w:r>
      <w:r w:rsidRPr="00781C58">
        <w:rPr>
          <w:rFonts w:cs="Times New Roman"/>
        </w:rPr>
        <w:t>un air de dédain, puis elle se retourna vers Orphée</w:t>
      </w:r>
      <w:r>
        <w:rPr>
          <w:rFonts w:cs="Times New Roman"/>
        </w:rPr>
        <w:t> :</w:t>
      </w:r>
    </w:p>
    <w:p w14:paraId="6CD18A3F"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 xml:space="preserve">Tu es vaincu, Orphée, poursuivit-elle, implacable. </w:t>
      </w:r>
      <w:r>
        <w:rPr>
          <w:rFonts w:cs="Times New Roman"/>
        </w:rPr>
        <w:t>— </w:t>
      </w:r>
      <w:r w:rsidR="00781C58" w:rsidRPr="00781C58">
        <w:rPr>
          <w:rFonts w:cs="Times New Roman"/>
        </w:rPr>
        <w:t>Nous t</w:t>
      </w:r>
      <w:r w:rsidR="00781C58">
        <w:rPr>
          <w:rFonts w:cs="Times New Roman"/>
        </w:rPr>
        <w:t>’</w:t>
      </w:r>
      <w:r w:rsidR="00781C58" w:rsidRPr="00781C58">
        <w:rPr>
          <w:rFonts w:cs="Times New Roman"/>
        </w:rPr>
        <w:t>avons jugé et il ne nous reste plus qu</w:t>
      </w:r>
      <w:r w:rsidR="00781C58">
        <w:rPr>
          <w:rFonts w:cs="Times New Roman"/>
        </w:rPr>
        <w:t>’</w:t>
      </w:r>
      <w:r w:rsidR="00781C58" w:rsidRPr="00781C58">
        <w:rPr>
          <w:rFonts w:cs="Times New Roman"/>
        </w:rPr>
        <w:t>à t</w:t>
      </w:r>
      <w:r w:rsidR="00781C58">
        <w:rPr>
          <w:rFonts w:cs="Times New Roman"/>
        </w:rPr>
        <w:t>’</w:t>
      </w:r>
      <w:r w:rsidR="00781C58" w:rsidRPr="00781C58">
        <w:rPr>
          <w:rFonts w:cs="Times New Roman"/>
        </w:rPr>
        <w:t>imposer ton châtiment.</w:t>
      </w:r>
    </w:p>
    <w:p w14:paraId="3DB18467"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 xml:space="preserve">Oui, oui, hurlèrent-elles toutes, excepté Bicornide. </w:t>
      </w:r>
      <w:r>
        <w:rPr>
          <w:rFonts w:cs="Times New Roman"/>
        </w:rPr>
        <w:t>— </w:t>
      </w:r>
      <w:r w:rsidR="00781C58" w:rsidRPr="00781C58">
        <w:rPr>
          <w:rFonts w:cs="Times New Roman"/>
        </w:rPr>
        <w:t>Qu</w:t>
      </w:r>
      <w:r w:rsidR="00781C58">
        <w:rPr>
          <w:rFonts w:cs="Times New Roman"/>
        </w:rPr>
        <w:t>’</w:t>
      </w:r>
      <w:r w:rsidR="00781C58" w:rsidRPr="00781C58">
        <w:rPr>
          <w:rFonts w:cs="Times New Roman"/>
        </w:rPr>
        <w:t>il reste notre prisonnier.</w:t>
      </w:r>
      <w:r w:rsidR="00781C58">
        <w:rPr>
          <w:rFonts w:cs="Times New Roman"/>
        </w:rPr>
        <w:t> !</w:t>
      </w:r>
    </w:p>
    <w:p w14:paraId="5E314473"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Pourquoi ne parles-tu pas, Orphée</w:t>
      </w:r>
      <w:r w:rsidR="00781C58">
        <w:rPr>
          <w:rFonts w:cs="Times New Roman"/>
        </w:rPr>
        <w:t> ?</w:t>
      </w:r>
      <w:r w:rsidR="00781C58" w:rsidRPr="00781C58">
        <w:rPr>
          <w:rFonts w:cs="Times New Roman"/>
        </w:rPr>
        <w:t xml:space="preserve"> demanda Bicornide, la voix agitée par la frayeur. </w:t>
      </w:r>
      <w:commentRangeStart w:id="96"/>
      <w:r w:rsidR="00781C58" w:rsidRPr="00781C58">
        <w:rPr>
          <w:rFonts w:cs="Times New Roman"/>
        </w:rPr>
        <w:t>Demande à partir, humilie-toi, si tu veux être sauf.</w:t>
      </w:r>
    </w:p>
    <w:p w14:paraId="231BD23C" w14:textId="77777777" w:rsidR="005F258A" w:rsidRPr="00781C58" w:rsidRDefault="00781C58" w:rsidP="003326E0">
      <w:pPr>
        <w:pStyle w:val="Corpsdetexte"/>
        <w:rPr>
          <w:rFonts w:cs="Times New Roman"/>
        </w:rPr>
      </w:pPr>
      <w:r w:rsidRPr="00781C58">
        <w:rPr>
          <w:rFonts w:cs="Times New Roman"/>
        </w:rPr>
        <w:t>Tu es en danger.</w:t>
      </w:r>
      <w:commentRangeEnd w:id="96"/>
      <w:r w:rsidR="009508CF">
        <w:rPr>
          <w:rStyle w:val="Marquedecommentaire"/>
          <w:rFonts w:ascii="Liberation Serif" w:hAnsi="Liberation Serif"/>
        </w:rPr>
        <w:commentReference w:id="96"/>
      </w:r>
    </w:p>
    <w:p w14:paraId="7D5D1532"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Tu as entendu</w:t>
      </w:r>
      <w:r w:rsidR="00781C58">
        <w:rPr>
          <w:rFonts w:cs="Times New Roman"/>
        </w:rPr>
        <w:t> ?</w:t>
      </w:r>
      <w:r w:rsidR="00781C58" w:rsidRPr="00781C58">
        <w:rPr>
          <w:rFonts w:cs="Times New Roman"/>
        </w:rPr>
        <w:t xml:space="preserve"> continua Stazia. Tu restes notre prisonnier. Tu nous suivras quand nous allons partir.</w:t>
      </w:r>
    </w:p>
    <w:p w14:paraId="7703115A" w14:textId="77777777" w:rsidR="005F258A" w:rsidRPr="00781C58" w:rsidRDefault="00781C58" w:rsidP="003326E0">
      <w:pPr>
        <w:pStyle w:val="Corpsdetexte"/>
        <w:rPr>
          <w:rFonts w:cs="Times New Roman"/>
        </w:rPr>
      </w:pPr>
      <w:r w:rsidRPr="00781C58">
        <w:rPr>
          <w:rFonts w:cs="Times New Roman"/>
        </w:rPr>
        <w:t>Orphée regarda encore une fois la mer, que la tempête imminente rendait très noire, et en même</w:t>
      </w:r>
      <w:r w:rsidR="0086508B">
        <w:rPr>
          <w:rFonts w:cs="Times New Roman"/>
        </w:rPr>
        <w:t xml:space="preserve"> </w:t>
      </w:r>
      <w:r w:rsidRPr="00781C58">
        <w:rPr>
          <w:rFonts w:cs="Times New Roman"/>
        </w:rPr>
        <w:t>temps on aurait cru que l</w:t>
      </w:r>
      <w:r>
        <w:rPr>
          <w:rFonts w:cs="Times New Roman"/>
        </w:rPr>
        <w:t>’</w:t>
      </w:r>
      <w:r w:rsidRPr="00781C58">
        <w:rPr>
          <w:rFonts w:cs="Times New Roman"/>
        </w:rPr>
        <w:t>aube ne surgissait pas encore et que la nuit continuait.</w:t>
      </w:r>
    </w:p>
    <w:p w14:paraId="4BBDA301"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Écoutez-moi, dit-il, en élevant les mains d</w:t>
      </w:r>
      <w:r w:rsidR="00781C58">
        <w:rPr>
          <w:rFonts w:cs="Times New Roman"/>
        </w:rPr>
        <w:t>’</w:t>
      </w:r>
      <w:r w:rsidR="00781C58" w:rsidRPr="00781C58">
        <w:rPr>
          <w:rFonts w:cs="Times New Roman"/>
        </w:rPr>
        <w:t>un air demi-suppliant et demi-menaçant. Votre jugement est indigne… Comment pouvez-vous être juges d</w:t>
      </w:r>
      <w:r w:rsidR="00781C58">
        <w:rPr>
          <w:rFonts w:cs="Times New Roman"/>
        </w:rPr>
        <w:t>’</w:t>
      </w:r>
      <w:r w:rsidR="00781C58" w:rsidRPr="00781C58">
        <w:rPr>
          <w:rFonts w:cs="Times New Roman"/>
        </w:rPr>
        <w:t>un concours qui n</w:t>
      </w:r>
      <w:r w:rsidR="00781C58">
        <w:rPr>
          <w:rFonts w:cs="Times New Roman"/>
        </w:rPr>
        <w:t>’</w:t>
      </w:r>
      <w:r w:rsidR="00781C58" w:rsidRPr="00781C58">
        <w:rPr>
          <w:rFonts w:cs="Times New Roman"/>
        </w:rPr>
        <w:t>a pas eu lieu et même d</w:t>
      </w:r>
      <w:r w:rsidR="00781C58">
        <w:rPr>
          <w:rFonts w:cs="Times New Roman"/>
        </w:rPr>
        <w:t>’</w:t>
      </w:r>
      <w:r w:rsidR="00781C58" w:rsidRPr="00781C58">
        <w:rPr>
          <w:rFonts w:cs="Times New Roman"/>
        </w:rPr>
        <w:t>un concours quelconque</w:t>
      </w:r>
      <w:r w:rsidR="00781C58">
        <w:rPr>
          <w:rFonts w:cs="Times New Roman"/>
        </w:rPr>
        <w:t> ?</w:t>
      </w:r>
      <w:r w:rsidR="00781C58" w:rsidRPr="00781C58">
        <w:rPr>
          <w:rFonts w:cs="Times New Roman"/>
        </w:rPr>
        <w:t xml:space="preserve"> Quand donc avez-vous reçu le don de chanter</w:t>
      </w:r>
      <w:r w:rsidR="00781C58">
        <w:rPr>
          <w:rFonts w:cs="Times New Roman"/>
        </w:rPr>
        <w:t> ?</w:t>
      </w:r>
      <w:r w:rsidR="00781C58" w:rsidRPr="00781C58">
        <w:rPr>
          <w:rFonts w:cs="Times New Roman"/>
        </w:rPr>
        <w:t xml:space="preserve"> Vos continuelles orgies ont rendu vos voix rauques, et vous ne connaissez rien autre qu</w:t>
      </w:r>
      <w:r w:rsidR="00781C58">
        <w:rPr>
          <w:rFonts w:cs="Times New Roman"/>
        </w:rPr>
        <w:t>’</w:t>
      </w:r>
      <w:r w:rsidR="00781C58" w:rsidRPr="00781C58">
        <w:rPr>
          <w:rFonts w:cs="Times New Roman"/>
        </w:rPr>
        <w:t>une licence effrénée. Osez-vous espérer que je m</w:t>
      </w:r>
      <w:r w:rsidR="00781C58">
        <w:rPr>
          <w:rFonts w:cs="Times New Roman"/>
        </w:rPr>
        <w:t>’</w:t>
      </w:r>
      <w:r w:rsidR="00781C58" w:rsidRPr="00781C58">
        <w:rPr>
          <w:rFonts w:cs="Times New Roman"/>
        </w:rPr>
        <w:t>abaisse jusqu</w:t>
      </w:r>
      <w:r w:rsidR="00781C58">
        <w:rPr>
          <w:rFonts w:cs="Times New Roman"/>
        </w:rPr>
        <w:t>’</w:t>
      </w:r>
      <w:r w:rsidR="00781C58" w:rsidRPr="00781C58">
        <w:rPr>
          <w:rFonts w:cs="Times New Roman"/>
        </w:rPr>
        <w:t>à me comparer à vous</w:t>
      </w:r>
      <w:r w:rsidR="00781C58">
        <w:rPr>
          <w:rFonts w:cs="Times New Roman"/>
        </w:rPr>
        <w:t> ?</w:t>
      </w:r>
    </w:p>
    <w:p w14:paraId="45233A33"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Tais-toi, dit Bicornide avec angoisse, en se tordant les doigts jusqu</w:t>
      </w:r>
      <w:r w:rsidR="00781C58">
        <w:rPr>
          <w:rFonts w:cs="Times New Roman"/>
        </w:rPr>
        <w:t>’</w:t>
      </w:r>
      <w:r w:rsidR="00781C58" w:rsidRPr="00781C58">
        <w:rPr>
          <w:rFonts w:cs="Times New Roman"/>
        </w:rPr>
        <w:t xml:space="preserve">à les faire craquer. </w:t>
      </w:r>
      <w:r>
        <w:rPr>
          <w:rFonts w:cs="Times New Roman"/>
        </w:rPr>
        <w:t>— </w:t>
      </w:r>
      <w:r w:rsidR="00781C58" w:rsidRPr="00781C58">
        <w:rPr>
          <w:rFonts w:cs="Times New Roman"/>
        </w:rPr>
        <w:t>Ne te laisse pas aveugler par l</w:t>
      </w:r>
      <w:r w:rsidR="00781C58">
        <w:rPr>
          <w:rFonts w:cs="Times New Roman"/>
        </w:rPr>
        <w:t>’</w:t>
      </w:r>
      <w:r w:rsidR="00781C58" w:rsidRPr="00781C58">
        <w:rPr>
          <w:rFonts w:cs="Times New Roman"/>
        </w:rPr>
        <w:t>orgueil. Tu es en danger.</w:t>
      </w:r>
    </w:p>
    <w:p w14:paraId="737C9263"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Osez-vous espérer que je réveille ma lyre pour apaiser vos menaces</w:t>
      </w:r>
      <w:r w:rsidR="00781C58">
        <w:rPr>
          <w:rFonts w:cs="Times New Roman"/>
        </w:rPr>
        <w:t> ?</w:t>
      </w:r>
      <w:r w:rsidR="00781C58" w:rsidRPr="00781C58">
        <w:rPr>
          <w:rFonts w:cs="Times New Roman"/>
        </w:rPr>
        <w:t xml:space="preserve"> poursuivit Orphée </w:t>
      </w:r>
      <w:r w:rsidR="00781C58" w:rsidRPr="00781C58">
        <w:rPr>
          <w:rFonts w:cs="Times New Roman"/>
        </w:rPr>
        <w:lastRenderedPageBreak/>
        <w:t xml:space="preserve">avec une voix harmonieuse pleine de superbes frémissements. </w:t>
      </w:r>
      <w:r>
        <w:rPr>
          <w:rFonts w:cs="Times New Roman"/>
        </w:rPr>
        <w:t>— </w:t>
      </w:r>
      <w:r w:rsidR="00781C58" w:rsidRPr="00781C58">
        <w:rPr>
          <w:rFonts w:cs="Times New Roman"/>
        </w:rPr>
        <w:t>Êtes-vous folles ou ivres</w:t>
      </w:r>
      <w:r w:rsidR="00781C58">
        <w:rPr>
          <w:rFonts w:cs="Times New Roman"/>
        </w:rPr>
        <w:t> ?</w:t>
      </w:r>
      <w:r w:rsidR="00781C58" w:rsidRPr="00781C58">
        <w:rPr>
          <w:rFonts w:cs="Times New Roman"/>
        </w:rPr>
        <w:t xml:space="preserve"> Faites-moi place et cessez cette plaisanterie.</w:t>
      </w:r>
    </w:p>
    <w:p w14:paraId="0D08D455" w14:textId="77777777" w:rsidR="005F258A" w:rsidRPr="00781C58" w:rsidRDefault="00781C58" w:rsidP="003326E0">
      <w:pPr>
        <w:pStyle w:val="Corpsdetexte"/>
        <w:rPr>
          <w:rFonts w:cs="Times New Roman"/>
        </w:rPr>
      </w:pPr>
      <w:r w:rsidRPr="00781C58">
        <w:rPr>
          <w:rFonts w:cs="Times New Roman"/>
        </w:rPr>
        <w:t>Il y eut un long murmure parmi les femmes</w:t>
      </w:r>
      <w:r>
        <w:rPr>
          <w:rFonts w:cs="Times New Roman"/>
        </w:rPr>
        <w:t> ;</w:t>
      </w:r>
      <w:r w:rsidRPr="00781C58">
        <w:rPr>
          <w:rFonts w:cs="Times New Roman"/>
        </w:rPr>
        <w:t xml:space="preserve"> déjà chez quelques-unes les yeux avaient des reflets farouches et quand Orphée se mit en marche, elles se serrèrent tellement qu</w:t>
      </w:r>
      <w:r>
        <w:rPr>
          <w:rFonts w:cs="Times New Roman"/>
        </w:rPr>
        <w:t>’</w:t>
      </w:r>
      <w:r w:rsidRPr="00781C58">
        <w:rPr>
          <w:rFonts w:cs="Times New Roman"/>
        </w:rPr>
        <w:t>il ne trouva pas moyen d</w:t>
      </w:r>
      <w:r>
        <w:rPr>
          <w:rFonts w:cs="Times New Roman"/>
        </w:rPr>
        <w:t>’</w:t>
      </w:r>
      <w:r w:rsidRPr="00781C58">
        <w:rPr>
          <w:rFonts w:cs="Times New Roman"/>
        </w:rPr>
        <w:t>avancer. Seule, Bicornide avait osé se retirer, mais alors, incapable de résister à ses compagnes, elle se vit repoussée sur le sommet de la falaise d</w:t>
      </w:r>
      <w:r>
        <w:rPr>
          <w:rFonts w:cs="Times New Roman"/>
        </w:rPr>
        <w:t>’</w:t>
      </w:r>
      <w:r w:rsidRPr="00781C58">
        <w:rPr>
          <w:rFonts w:cs="Times New Roman"/>
        </w:rPr>
        <w:t>où on ne voyait qu</w:t>
      </w:r>
      <w:r>
        <w:rPr>
          <w:rFonts w:cs="Times New Roman"/>
        </w:rPr>
        <w:t>’</w:t>
      </w:r>
      <w:r w:rsidRPr="00781C58">
        <w:rPr>
          <w:rFonts w:cs="Times New Roman"/>
        </w:rPr>
        <w:t>une large étendue d</w:t>
      </w:r>
      <w:r>
        <w:rPr>
          <w:rFonts w:cs="Times New Roman"/>
        </w:rPr>
        <w:t>’</w:t>
      </w:r>
      <w:r w:rsidRPr="00781C58">
        <w:rPr>
          <w:rFonts w:cs="Times New Roman"/>
        </w:rPr>
        <w:t>écume bouillonnante à laquelle faisaient barrière des vagues tantôt énormes, tantôt basses.</w:t>
      </w:r>
    </w:p>
    <w:p w14:paraId="26C677CE" w14:textId="77777777" w:rsidR="005F258A" w:rsidRPr="00781C58" w:rsidRDefault="00781C58" w:rsidP="003326E0">
      <w:pPr>
        <w:pStyle w:val="Corpsdetexte"/>
        <w:rPr>
          <w:rFonts w:cs="Times New Roman"/>
        </w:rPr>
      </w:pPr>
      <w:r w:rsidRPr="00781C58">
        <w:rPr>
          <w:rFonts w:cs="Times New Roman"/>
        </w:rPr>
        <w:t>La respiration des femmes était devenue lourde et sortait avec peine de leurs poitrines comprimées par la colère</w:t>
      </w:r>
      <w:r>
        <w:rPr>
          <w:rFonts w:cs="Times New Roman"/>
        </w:rPr>
        <w:t> ;</w:t>
      </w:r>
      <w:r w:rsidRPr="00781C58">
        <w:rPr>
          <w:rFonts w:cs="Times New Roman"/>
        </w:rPr>
        <w:t xml:space="preserve"> et avec la colère surgissait encore l</w:t>
      </w:r>
      <w:r>
        <w:rPr>
          <w:rFonts w:cs="Times New Roman"/>
        </w:rPr>
        <w:t>’</w:t>
      </w:r>
      <w:r w:rsidRPr="00781C58">
        <w:rPr>
          <w:rFonts w:cs="Times New Roman"/>
        </w:rPr>
        <w:t>obscure substance de la bête, la transformation</w:t>
      </w:r>
      <w:r w:rsidR="0086508B">
        <w:rPr>
          <w:rFonts w:cs="Times New Roman"/>
        </w:rPr>
        <w:t xml:space="preserve"> </w:t>
      </w:r>
      <w:r w:rsidRPr="00781C58">
        <w:rPr>
          <w:rFonts w:cs="Times New Roman"/>
        </w:rPr>
        <w:t>brutale qui leur faisait voir dans Orphée, non Orphée lui-même, mais une proie à égorger.</w:t>
      </w:r>
    </w:p>
    <w:p w14:paraId="26EED2C9"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On dirait qu</w:t>
      </w:r>
      <w:r w:rsidR="00781C58">
        <w:rPr>
          <w:rFonts w:cs="Times New Roman"/>
        </w:rPr>
        <w:t>’</w:t>
      </w:r>
      <w:r w:rsidR="00781C58" w:rsidRPr="00781C58">
        <w:rPr>
          <w:rFonts w:cs="Times New Roman"/>
        </w:rPr>
        <w:t>il a envie de mourir, celui-là, observa Stérope, en dilatant ses narines et avançantes lèvres comme si elle flairait déjà le carnage</w:t>
      </w:r>
      <w:r w:rsidR="00781C58">
        <w:rPr>
          <w:rFonts w:cs="Times New Roman"/>
        </w:rPr>
        <w:t> ;</w:t>
      </w:r>
      <w:r w:rsidR="00781C58" w:rsidRPr="00781C58">
        <w:rPr>
          <w:rFonts w:cs="Times New Roman"/>
        </w:rPr>
        <w:t xml:space="preserve"> </w:t>
      </w:r>
      <w:r>
        <w:rPr>
          <w:rFonts w:cs="Times New Roman"/>
        </w:rPr>
        <w:t>— </w:t>
      </w:r>
      <w:r w:rsidR="00781C58" w:rsidRPr="00781C58">
        <w:rPr>
          <w:rFonts w:cs="Times New Roman"/>
        </w:rPr>
        <w:t>oublie-t-il qu</w:t>
      </w:r>
      <w:r w:rsidR="00781C58">
        <w:rPr>
          <w:rFonts w:cs="Times New Roman"/>
        </w:rPr>
        <w:t>’</w:t>
      </w:r>
      <w:r w:rsidR="00781C58" w:rsidRPr="00781C58">
        <w:rPr>
          <w:rFonts w:cs="Times New Roman"/>
        </w:rPr>
        <w:t>un Dieu nous protège</w:t>
      </w:r>
      <w:r w:rsidR="00781C58">
        <w:rPr>
          <w:rFonts w:cs="Times New Roman"/>
        </w:rPr>
        <w:t> ?</w:t>
      </w:r>
    </w:p>
    <w:p w14:paraId="33191E4B"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Frappe, murmura Dircé à Stazia.</w:t>
      </w:r>
    </w:p>
    <w:p w14:paraId="65AC02B4" w14:textId="77777777" w:rsidR="005F258A" w:rsidRPr="00781C58" w:rsidRDefault="00781C58" w:rsidP="003326E0">
      <w:pPr>
        <w:pStyle w:val="Corpsdetexte"/>
        <w:rPr>
          <w:rFonts w:cs="Times New Roman"/>
        </w:rPr>
      </w:pPr>
      <w:r w:rsidRPr="00781C58">
        <w:rPr>
          <w:rFonts w:cs="Times New Roman"/>
        </w:rPr>
        <w:t>Celle-ci hésitait, en regardant les formes admirables du jeune homme ramassé sur lui-même, les coudes au corps, prêt à bondir en avant.</w:t>
      </w:r>
    </w:p>
    <w:p w14:paraId="12F09CF8"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Demande grâce, dit Bicornide tremblante. Et elle tendait les bras en l</w:t>
      </w:r>
      <w:r w:rsidR="00781C58">
        <w:rPr>
          <w:rFonts w:cs="Times New Roman"/>
        </w:rPr>
        <w:t>’</w:t>
      </w:r>
      <w:r w:rsidR="00781C58" w:rsidRPr="00781C58">
        <w:rPr>
          <w:rFonts w:cs="Times New Roman"/>
        </w:rPr>
        <w:t xml:space="preserve">air, avec un morne désespoir. </w:t>
      </w:r>
      <w:r>
        <w:rPr>
          <w:rFonts w:cs="Times New Roman"/>
        </w:rPr>
        <w:t>— </w:t>
      </w:r>
      <w:r w:rsidR="00781C58" w:rsidRPr="00781C58">
        <w:rPr>
          <w:rFonts w:cs="Times New Roman"/>
        </w:rPr>
        <w:t>Elles te tueront</w:t>
      </w:r>
      <w:r w:rsidR="00781C58">
        <w:rPr>
          <w:rFonts w:cs="Times New Roman"/>
        </w:rPr>
        <w:t> !</w:t>
      </w:r>
    </w:p>
    <w:p w14:paraId="33C286F3" w14:textId="77777777" w:rsidR="005F258A" w:rsidRPr="00781C58" w:rsidRDefault="00781C58" w:rsidP="003326E0">
      <w:pPr>
        <w:pStyle w:val="Corpsdetexte"/>
        <w:rPr>
          <w:rFonts w:cs="Times New Roman"/>
        </w:rPr>
      </w:pPr>
      <w:r w:rsidRPr="00781C58">
        <w:rPr>
          <w:rFonts w:cs="Times New Roman"/>
        </w:rPr>
        <w:t>Stérope aperçut Bicornide, et vil son geste de frayeur.</w:t>
      </w:r>
    </w:p>
    <w:p w14:paraId="48BFDC3D"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Tu l</w:t>
      </w:r>
      <w:r w:rsidR="00781C58">
        <w:rPr>
          <w:rFonts w:cs="Times New Roman"/>
        </w:rPr>
        <w:t>’</w:t>
      </w:r>
      <w:r w:rsidR="00781C58" w:rsidRPr="00781C58">
        <w:rPr>
          <w:rFonts w:cs="Times New Roman"/>
        </w:rPr>
        <w:t>aimes</w:t>
      </w:r>
      <w:r w:rsidR="00781C58">
        <w:rPr>
          <w:rFonts w:cs="Times New Roman"/>
        </w:rPr>
        <w:t> ?</w:t>
      </w:r>
      <w:r w:rsidR="00781C58" w:rsidRPr="00781C58">
        <w:rPr>
          <w:rFonts w:cs="Times New Roman"/>
        </w:rPr>
        <w:t xml:space="preserve"> hurla-t-elle. </w:t>
      </w:r>
      <w:r>
        <w:rPr>
          <w:rFonts w:cs="Times New Roman"/>
        </w:rPr>
        <w:t>— </w:t>
      </w:r>
      <w:r w:rsidR="00781C58" w:rsidRPr="00781C58">
        <w:rPr>
          <w:rFonts w:cs="Times New Roman"/>
        </w:rPr>
        <w:t>Tu le défends</w:t>
      </w:r>
      <w:r w:rsidR="00781C58">
        <w:rPr>
          <w:rFonts w:cs="Times New Roman"/>
        </w:rPr>
        <w:t> ?</w:t>
      </w:r>
      <w:r w:rsidR="00781C58" w:rsidRPr="00781C58">
        <w:rPr>
          <w:rFonts w:cs="Times New Roman"/>
        </w:rPr>
        <w:t xml:space="preserve"> Les paroles qu</w:t>
      </w:r>
      <w:r w:rsidR="00781C58">
        <w:rPr>
          <w:rFonts w:cs="Times New Roman"/>
        </w:rPr>
        <w:t>’</w:t>
      </w:r>
      <w:r w:rsidR="00781C58" w:rsidRPr="00781C58">
        <w:rPr>
          <w:rFonts w:cs="Times New Roman"/>
        </w:rPr>
        <w:t>il nous a jetées à la face, et à toi aussi, ne te brûlent-elles pas</w:t>
      </w:r>
      <w:r w:rsidR="00781C58">
        <w:rPr>
          <w:rFonts w:cs="Times New Roman"/>
        </w:rPr>
        <w:t> ?</w:t>
      </w:r>
    </w:p>
    <w:p w14:paraId="0370E056" w14:textId="77777777" w:rsidR="005F258A" w:rsidRPr="00781C58" w:rsidRDefault="00781C58" w:rsidP="003326E0">
      <w:pPr>
        <w:pStyle w:val="Corpsdetexte"/>
        <w:rPr>
          <w:rFonts w:cs="Times New Roman"/>
        </w:rPr>
      </w:pPr>
      <w:r w:rsidRPr="00781C58">
        <w:rPr>
          <w:rFonts w:cs="Times New Roman"/>
        </w:rPr>
        <w:t>Soudain, la prenant à bras le corps, elle la renversa, l</w:t>
      </w:r>
      <w:r>
        <w:rPr>
          <w:rFonts w:cs="Times New Roman"/>
        </w:rPr>
        <w:t>’</w:t>
      </w:r>
      <w:r w:rsidRPr="00781C58">
        <w:rPr>
          <w:rFonts w:cs="Times New Roman"/>
        </w:rPr>
        <w:t>étreignit, la secoua, la balança au-dessus de l</w:t>
      </w:r>
      <w:r>
        <w:rPr>
          <w:rFonts w:cs="Times New Roman"/>
        </w:rPr>
        <w:t>’</w:t>
      </w:r>
      <w:r w:rsidRPr="00781C58">
        <w:rPr>
          <w:rFonts w:cs="Times New Roman"/>
        </w:rPr>
        <w:t>abîme et desserra les bras. Bicornide poussa un cri aigu, qui déchira l</w:t>
      </w:r>
      <w:r>
        <w:rPr>
          <w:rFonts w:cs="Times New Roman"/>
        </w:rPr>
        <w:t>’</w:t>
      </w:r>
      <w:r w:rsidRPr="00781C58">
        <w:rPr>
          <w:rFonts w:cs="Times New Roman"/>
        </w:rPr>
        <w:t>air comme une flèche, et elle tomba, en tournoyant, dans le vide, tandis que ses compagnes regardaient son corps se rapetisser, décrire deux ou trois cercles dans l</w:t>
      </w:r>
      <w:r>
        <w:rPr>
          <w:rFonts w:cs="Times New Roman"/>
        </w:rPr>
        <w:t>’</w:t>
      </w:r>
      <w:r w:rsidRPr="00781C58">
        <w:rPr>
          <w:rFonts w:cs="Times New Roman"/>
        </w:rPr>
        <w:t>espace et tomber lourdement sur la plage, où une vague la recouvrit, vint la prendre et l</w:t>
      </w:r>
      <w:r>
        <w:rPr>
          <w:rFonts w:cs="Times New Roman"/>
        </w:rPr>
        <w:t>’</w:t>
      </w:r>
      <w:r w:rsidRPr="00781C58">
        <w:rPr>
          <w:rFonts w:cs="Times New Roman"/>
        </w:rPr>
        <w:t>emporta au loin parmi les flots en courroux.</w:t>
      </w:r>
    </w:p>
    <w:p w14:paraId="1C5B045B" w14:textId="77777777" w:rsidR="005F258A" w:rsidRPr="00781C58" w:rsidRDefault="00781C58" w:rsidP="003326E0">
      <w:pPr>
        <w:pStyle w:val="Corpsdetexte"/>
        <w:rPr>
          <w:rFonts w:cs="Times New Roman"/>
        </w:rPr>
      </w:pPr>
      <w:r w:rsidRPr="00781C58">
        <w:rPr>
          <w:rFonts w:cs="Times New Roman"/>
        </w:rPr>
        <w:t>Les larmes jaillirent des yeux d</w:t>
      </w:r>
      <w:r>
        <w:rPr>
          <w:rFonts w:cs="Times New Roman"/>
        </w:rPr>
        <w:t>’</w:t>
      </w:r>
      <w:r w:rsidRPr="00781C58">
        <w:rPr>
          <w:rFonts w:cs="Times New Roman"/>
        </w:rPr>
        <w:t>Orphée, pétrifié par ce spectacle.</w:t>
      </w:r>
    </w:p>
    <w:p w14:paraId="6AC2EAFA"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Qu</w:t>
      </w:r>
      <w:r w:rsidR="00781C58">
        <w:rPr>
          <w:rFonts w:cs="Times New Roman"/>
        </w:rPr>
        <w:t>’</w:t>
      </w:r>
      <w:r w:rsidR="00781C58" w:rsidRPr="00781C58">
        <w:rPr>
          <w:rFonts w:cs="Times New Roman"/>
        </w:rPr>
        <w:t>avez-vous fait</w:t>
      </w:r>
      <w:r w:rsidR="00781C58">
        <w:rPr>
          <w:rFonts w:cs="Times New Roman"/>
        </w:rPr>
        <w:t> ?</w:t>
      </w:r>
      <w:r w:rsidR="00781C58" w:rsidRPr="00781C58">
        <w:rPr>
          <w:rFonts w:cs="Times New Roman"/>
        </w:rPr>
        <w:t xml:space="preserve"> s</w:t>
      </w:r>
      <w:r w:rsidR="00781C58">
        <w:rPr>
          <w:rFonts w:cs="Times New Roman"/>
        </w:rPr>
        <w:t>’</w:t>
      </w:r>
      <w:r w:rsidR="00781C58" w:rsidRPr="00781C58">
        <w:rPr>
          <w:rFonts w:cs="Times New Roman"/>
        </w:rPr>
        <w:t xml:space="preserve">écria-t-il. </w:t>
      </w:r>
      <w:r>
        <w:rPr>
          <w:rFonts w:cs="Times New Roman"/>
        </w:rPr>
        <w:t>— </w:t>
      </w:r>
      <w:r w:rsidR="00781C58" w:rsidRPr="00781C58">
        <w:rPr>
          <w:rFonts w:cs="Times New Roman"/>
        </w:rPr>
        <w:t>C</w:t>
      </w:r>
      <w:r w:rsidR="00781C58">
        <w:rPr>
          <w:rFonts w:cs="Times New Roman"/>
        </w:rPr>
        <w:t>’</w:t>
      </w:r>
      <w:r w:rsidR="00781C58" w:rsidRPr="00781C58">
        <w:rPr>
          <w:rFonts w:cs="Times New Roman"/>
        </w:rPr>
        <w:t>est une de vos compagnes, c</w:t>
      </w:r>
      <w:r w:rsidR="00781C58">
        <w:rPr>
          <w:rFonts w:cs="Times New Roman"/>
        </w:rPr>
        <w:t>’</w:t>
      </w:r>
      <w:r w:rsidR="00781C58" w:rsidRPr="00781C58">
        <w:rPr>
          <w:rFonts w:cs="Times New Roman"/>
        </w:rPr>
        <w:t>est une de vos sœurs.</w:t>
      </w:r>
    </w:p>
    <w:p w14:paraId="52BD6371" w14:textId="5AD227E6" w:rsidR="005F258A" w:rsidRPr="00781C58" w:rsidRDefault="00781C58" w:rsidP="003326E0">
      <w:pPr>
        <w:pStyle w:val="Corpsdetexte"/>
        <w:rPr>
          <w:rFonts w:cs="Times New Roman"/>
        </w:rPr>
      </w:pPr>
      <w:r w:rsidRPr="00781C58">
        <w:rPr>
          <w:rFonts w:cs="Times New Roman"/>
        </w:rPr>
        <w:t>Mais les Bacchantes, encore penchées au bord du gouffre, ne l</w:t>
      </w:r>
      <w:r>
        <w:rPr>
          <w:rFonts w:cs="Times New Roman"/>
        </w:rPr>
        <w:t>’</w:t>
      </w:r>
      <w:r w:rsidRPr="00781C58">
        <w:rPr>
          <w:rFonts w:cs="Times New Roman"/>
        </w:rPr>
        <w:t xml:space="preserve">entendaient pas. La mort de </w:t>
      </w:r>
      <w:r w:rsidRPr="00781C58">
        <w:rPr>
          <w:rFonts w:cs="Times New Roman"/>
        </w:rPr>
        <w:lastRenderedPageBreak/>
        <w:t>Bicornide les grisait d</w:t>
      </w:r>
      <w:r>
        <w:rPr>
          <w:rFonts w:cs="Times New Roman"/>
        </w:rPr>
        <w:t>’</w:t>
      </w:r>
      <w:r w:rsidRPr="00781C58">
        <w:rPr>
          <w:rFonts w:cs="Times New Roman"/>
        </w:rPr>
        <w:t>une effrayante ivresse</w:t>
      </w:r>
      <w:r>
        <w:rPr>
          <w:rFonts w:cs="Times New Roman"/>
        </w:rPr>
        <w:t> ;</w:t>
      </w:r>
      <w:r w:rsidRPr="00781C58">
        <w:rPr>
          <w:rFonts w:cs="Times New Roman"/>
        </w:rPr>
        <w:t xml:space="preserve"> les thyrses</w:t>
      </w:r>
      <w:r w:rsidR="0086508B">
        <w:rPr>
          <w:rFonts w:cs="Times New Roman"/>
        </w:rPr>
        <w:t xml:space="preserve"> </w:t>
      </w:r>
      <w:r w:rsidRPr="00781C58">
        <w:rPr>
          <w:rFonts w:cs="Times New Roman"/>
        </w:rPr>
        <w:t>tremblaient dans leurs mains impatientes</w:t>
      </w:r>
      <w:r>
        <w:rPr>
          <w:rFonts w:cs="Times New Roman"/>
        </w:rPr>
        <w:t> ;</w:t>
      </w:r>
      <w:r w:rsidRPr="00781C58">
        <w:rPr>
          <w:rFonts w:cs="Times New Roman"/>
        </w:rPr>
        <w:t xml:space="preserve"> les yeux brillaient d</w:t>
      </w:r>
      <w:r>
        <w:rPr>
          <w:rFonts w:cs="Times New Roman"/>
        </w:rPr>
        <w:t>’</w:t>
      </w:r>
      <w:r w:rsidRPr="00781C58">
        <w:rPr>
          <w:rFonts w:cs="Times New Roman"/>
        </w:rPr>
        <w:t xml:space="preserve">admiration pour </w:t>
      </w:r>
      <w:del w:id="97" w:author="Marguerite-Marie Bordry" w:date="2018-12-11T16:30:00Z">
        <w:r w:rsidRPr="00781C58" w:rsidDel="00454DE9">
          <w:rPr>
            <w:rFonts w:cs="Times New Roman"/>
          </w:rPr>
          <w:delText xml:space="preserve">r </w:delText>
        </w:r>
      </w:del>
      <w:ins w:id="98" w:author="Marguerite-Marie Bordry" w:date="2018-12-11T16:30:00Z">
        <w:r w:rsidR="00454DE9">
          <w:rPr>
            <w:rFonts w:cs="Times New Roman"/>
          </w:rPr>
          <w:t>l’</w:t>
        </w:r>
      </w:ins>
      <w:r w:rsidRPr="00781C58">
        <w:rPr>
          <w:rFonts w:cs="Times New Roman"/>
        </w:rPr>
        <w:t>acte héroïque de Stérope, quand, avec une vigueur inattendue, elle avait enlevé sa victime, qu</w:t>
      </w:r>
      <w:r>
        <w:rPr>
          <w:rFonts w:cs="Times New Roman"/>
        </w:rPr>
        <w:t>’</w:t>
      </w:r>
      <w:r w:rsidRPr="00781C58">
        <w:rPr>
          <w:rFonts w:cs="Times New Roman"/>
        </w:rPr>
        <w:t>elle l</w:t>
      </w:r>
      <w:r>
        <w:rPr>
          <w:rFonts w:cs="Times New Roman"/>
        </w:rPr>
        <w:t>’</w:t>
      </w:r>
      <w:r w:rsidRPr="00781C58">
        <w:rPr>
          <w:rFonts w:cs="Times New Roman"/>
        </w:rPr>
        <w:t>avait balancée comme une plume et précipitée du haut de la falaise.</w:t>
      </w:r>
    </w:p>
    <w:p w14:paraId="469CD219" w14:textId="77777777" w:rsidR="005F258A" w:rsidRPr="00781C58" w:rsidRDefault="00781C58" w:rsidP="003326E0">
      <w:pPr>
        <w:pStyle w:val="Corpsdetexte"/>
        <w:rPr>
          <w:rFonts w:cs="Times New Roman"/>
        </w:rPr>
      </w:pPr>
      <w:r w:rsidRPr="00781C58">
        <w:rPr>
          <w:rFonts w:cs="Times New Roman"/>
        </w:rPr>
        <w:t>La voix de Stérope retentit encore parmi les clameurs</w:t>
      </w:r>
      <w:r>
        <w:rPr>
          <w:rFonts w:cs="Times New Roman"/>
        </w:rPr>
        <w:t> :</w:t>
      </w:r>
    </w:p>
    <w:p w14:paraId="0934E014"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Tu as refusé mes baisers par un stupide orgueil.</w:t>
      </w:r>
    </w:p>
    <w:p w14:paraId="4C850E52"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Tu n</w:t>
      </w:r>
      <w:r w:rsidR="00781C58">
        <w:rPr>
          <w:rFonts w:cs="Times New Roman"/>
        </w:rPr>
        <w:t>’</w:t>
      </w:r>
      <w:r w:rsidR="00781C58" w:rsidRPr="00781C58">
        <w:rPr>
          <w:rFonts w:cs="Times New Roman"/>
        </w:rPr>
        <w:t>as pas voulu te mesurer avec moi par mépris, ajouta Stazia.</w:t>
      </w:r>
    </w:p>
    <w:p w14:paraId="27833C54"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Tu nous a insultées toutes.</w:t>
      </w:r>
    </w:p>
    <w:p w14:paraId="70AE2280"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Il n</w:t>
      </w:r>
      <w:r w:rsidR="00781C58">
        <w:rPr>
          <w:rFonts w:cs="Times New Roman"/>
        </w:rPr>
        <w:t>’</w:t>
      </w:r>
      <w:r w:rsidR="00781C58" w:rsidRPr="00781C58">
        <w:rPr>
          <w:rFonts w:cs="Times New Roman"/>
        </w:rPr>
        <w:t>a servi à rien de t</w:t>
      </w:r>
      <w:r w:rsidR="00781C58">
        <w:rPr>
          <w:rFonts w:cs="Times New Roman"/>
        </w:rPr>
        <w:t>’</w:t>
      </w:r>
      <w:r w:rsidR="00781C58" w:rsidRPr="00781C58">
        <w:rPr>
          <w:rFonts w:cs="Times New Roman"/>
        </w:rPr>
        <w:t>offrir le vin des hôtes.</w:t>
      </w:r>
    </w:p>
    <w:p w14:paraId="636E8D59" w14:textId="77777777" w:rsidR="005F258A" w:rsidRPr="00781C58" w:rsidDel="00C64176" w:rsidRDefault="00781C58" w:rsidP="003326E0">
      <w:pPr>
        <w:pStyle w:val="Corpsdetexte"/>
        <w:rPr>
          <w:del w:id="99" w:author="Marguerite-Marie Bordry" w:date="2018-12-11T16:31:00Z"/>
          <w:rFonts w:cs="Times New Roman"/>
        </w:rPr>
      </w:pPr>
      <w:commentRangeStart w:id="100"/>
      <w:r w:rsidRPr="00781C58">
        <w:rPr>
          <w:rFonts w:cs="Times New Roman"/>
        </w:rPr>
        <w:t>Les bras croisés, les lèvres agitées par un léger</w:t>
      </w:r>
    </w:p>
    <w:p w14:paraId="23316B1F" w14:textId="77777777" w:rsidR="005F258A" w:rsidRPr="00781C58" w:rsidRDefault="00781C58" w:rsidP="00C64176">
      <w:pPr>
        <w:pStyle w:val="Corpsdetexte"/>
        <w:rPr>
          <w:rFonts w:cs="Times New Roman"/>
        </w:rPr>
      </w:pPr>
      <w:proofErr w:type="gramStart"/>
      <w:r w:rsidRPr="00781C58">
        <w:rPr>
          <w:rFonts w:cs="Times New Roman"/>
        </w:rPr>
        <w:t>tremblement</w:t>
      </w:r>
      <w:commentRangeEnd w:id="100"/>
      <w:proofErr w:type="gramEnd"/>
      <w:r w:rsidR="00427DDE">
        <w:rPr>
          <w:rStyle w:val="Marquedecommentaire"/>
          <w:rFonts w:ascii="Liberation Serif" w:hAnsi="Liberation Serif"/>
        </w:rPr>
        <w:commentReference w:id="100"/>
      </w:r>
      <w:r w:rsidRPr="00781C58">
        <w:rPr>
          <w:rFonts w:cs="Times New Roman"/>
        </w:rPr>
        <w:t>, la figure très pâle, Orphée se taisait.</w:t>
      </w:r>
    </w:p>
    <w:p w14:paraId="39E74B4B"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Tes yeux se sont détournés de moi comme d</w:t>
      </w:r>
      <w:r w:rsidR="00781C58">
        <w:rPr>
          <w:rFonts w:cs="Times New Roman"/>
        </w:rPr>
        <w:t>’</w:t>
      </w:r>
      <w:r w:rsidR="00781C58" w:rsidRPr="00781C58">
        <w:rPr>
          <w:rFonts w:cs="Times New Roman"/>
        </w:rPr>
        <w:t>une chose immonde, s</w:t>
      </w:r>
      <w:r w:rsidR="00781C58">
        <w:rPr>
          <w:rFonts w:cs="Times New Roman"/>
        </w:rPr>
        <w:t>’</w:t>
      </w:r>
      <w:r w:rsidR="00781C58" w:rsidRPr="00781C58">
        <w:rPr>
          <w:rFonts w:cs="Times New Roman"/>
        </w:rPr>
        <w:t>écria Dircé.</w:t>
      </w:r>
    </w:p>
    <w:p w14:paraId="79405D93"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Si Eurydice est plus belle, va la rejoindre.</w:t>
      </w:r>
    </w:p>
    <w:p w14:paraId="3552CEBC"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Oui, pourquoi ne retournes-tu pas à la plage</w:t>
      </w:r>
      <w:r w:rsidR="00781C58">
        <w:rPr>
          <w:rFonts w:cs="Times New Roman"/>
        </w:rPr>
        <w:t> ?</w:t>
      </w:r>
    </w:p>
    <w:p w14:paraId="44D1BF5D"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Tu nous as toutes blessées à mort, répéta Dircé, les sourcils froncés.</w:t>
      </w:r>
    </w:p>
    <w:p w14:paraId="3DA72E0C" w14:textId="617C72F7" w:rsidR="005F258A" w:rsidRPr="00781C58" w:rsidRDefault="00781C58" w:rsidP="003326E0">
      <w:pPr>
        <w:pStyle w:val="Corpsdetexte"/>
        <w:rPr>
          <w:rFonts w:cs="Times New Roman"/>
        </w:rPr>
      </w:pPr>
      <w:r w:rsidRPr="00781C58">
        <w:rPr>
          <w:rFonts w:cs="Times New Roman"/>
        </w:rPr>
        <w:t>D</w:t>
      </w:r>
      <w:r>
        <w:rPr>
          <w:rFonts w:cs="Times New Roman"/>
        </w:rPr>
        <w:t>’</w:t>
      </w:r>
      <w:r w:rsidRPr="00781C58">
        <w:rPr>
          <w:rFonts w:cs="Times New Roman"/>
        </w:rPr>
        <w:t xml:space="preserve">un geste rapide, elle étendit le bras </w:t>
      </w:r>
      <w:del w:id="101" w:author="Marguerite-Marie Bordry" w:date="2018-12-11T16:31:00Z">
        <w:r w:rsidRPr="00781C58" w:rsidDel="00894B51">
          <w:rPr>
            <w:rFonts w:cs="Times New Roman"/>
          </w:rPr>
          <w:delText xml:space="preserve">el </w:delText>
        </w:r>
      </w:del>
      <w:ins w:id="102" w:author="Marguerite-Marie Bordry" w:date="2018-12-11T16:31:00Z">
        <w:r w:rsidR="00894B51" w:rsidRPr="00781C58">
          <w:rPr>
            <w:rFonts w:cs="Times New Roman"/>
          </w:rPr>
          <w:t>e</w:t>
        </w:r>
        <w:r w:rsidR="00894B51">
          <w:rPr>
            <w:rFonts w:cs="Times New Roman"/>
          </w:rPr>
          <w:t>t</w:t>
        </w:r>
        <w:r w:rsidR="00894B51" w:rsidRPr="00781C58">
          <w:rPr>
            <w:rFonts w:cs="Times New Roman"/>
          </w:rPr>
          <w:t xml:space="preserve"> </w:t>
        </w:r>
      </w:ins>
      <w:r w:rsidRPr="00781C58">
        <w:rPr>
          <w:rFonts w:cs="Times New Roman"/>
        </w:rPr>
        <w:t>arracha le thyrse des mains de Stazia.</w:t>
      </w:r>
    </w:p>
    <w:p w14:paraId="519E6557" w14:textId="77777777" w:rsidR="005F258A" w:rsidRPr="00781C58" w:rsidRDefault="00781C58" w:rsidP="003326E0">
      <w:pPr>
        <w:pStyle w:val="Corpsdetexte"/>
        <w:rPr>
          <w:rFonts w:cs="Times New Roman"/>
        </w:rPr>
      </w:pPr>
      <w:r w:rsidRPr="00781C58">
        <w:rPr>
          <w:rFonts w:cs="Times New Roman"/>
        </w:rPr>
        <w:t>Le manque d</w:t>
      </w:r>
      <w:r>
        <w:rPr>
          <w:rFonts w:cs="Times New Roman"/>
        </w:rPr>
        <w:t>’</w:t>
      </w:r>
      <w:r w:rsidRPr="00781C58">
        <w:rPr>
          <w:rFonts w:cs="Times New Roman"/>
        </w:rPr>
        <w:t>espace l</w:t>
      </w:r>
      <w:r>
        <w:rPr>
          <w:rFonts w:cs="Times New Roman"/>
        </w:rPr>
        <w:t>’</w:t>
      </w:r>
      <w:r w:rsidRPr="00781C58">
        <w:rPr>
          <w:rFonts w:cs="Times New Roman"/>
        </w:rPr>
        <w:t>empêchait d</w:t>
      </w:r>
      <w:r>
        <w:rPr>
          <w:rFonts w:cs="Times New Roman"/>
        </w:rPr>
        <w:t>’</w:t>
      </w:r>
      <w:r w:rsidRPr="00781C58">
        <w:rPr>
          <w:rFonts w:cs="Times New Roman"/>
        </w:rPr>
        <w:t>abaisser son arme pour frapper</w:t>
      </w:r>
      <w:r>
        <w:rPr>
          <w:rFonts w:cs="Times New Roman"/>
        </w:rPr>
        <w:t> ;</w:t>
      </w:r>
      <w:r w:rsidRPr="00781C58">
        <w:rPr>
          <w:rFonts w:cs="Times New Roman"/>
        </w:rPr>
        <w:t xml:space="preserve"> mais à peine le thyrse fut-il dans la main de la furie que les femmes reculèrent toutes ensemble, l</w:t>
      </w:r>
      <w:r>
        <w:rPr>
          <w:rFonts w:cs="Times New Roman"/>
        </w:rPr>
        <w:t>’</w:t>
      </w:r>
      <w:r w:rsidRPr="00781C58">
        <w:rPr>
          <w:rFonts w:cs="Times New Roman"/>
        </w:rPr>
        <w:t>arme s</w:t>
      </w:r>
      <w:r>
        <w:rPr>
          <w:rFonts w:cs="Times New Roman"/>
        </w:rPr>
        <w:t>’</w:t>
      </w:r>
      <w:r w:rsidRPr="00781C58">
        <w:rPr>
          <w:rFonts w:cs="Times New Roman"/>
        </w:rPr>
        <w:t>abaissa, fut brandie horizontalement comme une lance</w:t>
      </w:r>
      <w:r>
        <w:rPr>
          <w:rFonts w:cs="Times New Roman"/>
        </w:rPr>
        <w:t> ;</w:t>
      </w:r>
      <w:r w:rsidRPr="00781C58">
        <w:rPr>
          <w:rFonts w:cs="Times New Roman"/>
        </w:rPr>
        <w:t xml:space="preserve"> le coup, porté de bas en haut, vint frapper mortellement le cou d</w:t>
      </w:r>
      <w:r>
        <w:rPr>
          <w:rFonts w:cs="Times New Roman"/>
        </w:rPr>
        <w:t>’</w:t>
      </w:r>
      <w:r w:rsidRPr="00781C58">
        <w:rPr>
          <w:rFonts w:cs="Times New Roman"/>
        </w:rPr>
        <w:t>Orphée.</w:t>
      </w:r>
    </w:p>
    <w:p w14:paraId="44A2926C" w14:textId="77777777" w:rsidR="005F258A" w:rsidRPr="00781C58" w:rsidRDefault="00781C58" w:rsidP="003326E0">
      <w:pPr>
        <w:pStyle w:val="Corpsdetexte"/>
        <w:rPr>
          <w:rFonts w:cs="Times New Roman"/>
        </w:rPr>
      </w:pPr>
      <w:r w:rsidRPr="00781C58">
        <w:rPr>
          <w:rFonts w:cs="Times New Roman"/>
        </w:rPr>
        <w:t>Une clameur immense étouffa le cri du jeune homme.</w:t>
      </w:r>
    </w:p>
    <w:p w14:paraId="2BD80E94" w14:textId="77777777" w:rsidR="005F258A" w:rsidRPr="00781C58" w:rsidRDefault="00781C58" w:rsidP="003326E0">
      <w:pPr>
        <w:pStyle w:val="Corpsdetexte"/>
        <w:rPr>
          <w:rFonts w:cs="Times New Roman"/>
        </w:rPr>
      </w:pPr>
      <w:r w:rsidRPr="00781C58">
        <w:rPr>
          <w:rFonts w:cs="Times New Roman"/>
        </w:rPr>
        <w:t>Dircé avait frappé avec habileté</w:t>
      </w:r>
      <w:r>
        <w:rPr>
          <w:rFonts w:cs="Times New Roman"/>
        </w:rPr>
        <w:t> :</w:t>
      </w:r>
      <w:r w:rsidRPr="00781C58">
        <w:rPr>
          <w:rFonts w:cs="Times New Roman"/>
        </w:rPr>
        <w:t xml:space="preserve"> au lieu de tomber à la renverse et de suivre Bicornide dans le gouffre, Orphée chancela en avant, avec le trait resté dans la blessure, et Dircé l</w:t>
      </w:r>
      <w:r>
        <w:rPr>
          <w:rFonts w:cs="Times New Roman"/>
        </w:rPr>
        <w:t>’</w:t>
      </w:r>
      <w:r w:rsidRPr="00781C58">
        <w:rPr>
          <w:rFonts w:cs="Times New Roman"/>
        </w:rPr>
        <w:t>attira, le soutint, en cambrant les reins dans un suprême effort, et le porta tomber loin du sommet de la falaise, à plat ventre, les bras en croix, les yeux éteints.</w:t>
      </w:r>
    </w:p>
    <w:p w14:paraId="1AB41956"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Évohé</w:t>
      </w:r>
      <w:r w:rsidR="00781C58">
        <w:rPr>
          <w:rFonts w:cs="Times New Roman"/>
        </w:rPr>
        <w:t> !</w:t>
      </w:r>
      <w:r w:rsidR="00781C58" w:rsidRPr="00781C58">
        <w:rPr>
          <w:rFonts w:cs="Times New Roman"/>
        </w:rPr>
        <w:t xml:space="preserve"> crièrent les Bacchantes, accourant autour de la victime.</w:t>
      </w:r>
    </w:p>
    <w:p w14:paraId="0A3CBC5B" w14:textId="77777777" w:rsidR="005F258A" w:rsidRPr="00781C58" w:rsidRDefault="00781C58" w:rsidP="003326E0">
      <w:pPr>
        <w:pStyle w:val="Corpsdetexte"/>
        <w:rPr>
          <w:rFonts w:cs="Times New Roman"/>
        </w:rPr>
      </w:pPr>
      <w:r w:rsidRPr="00781C58">
        <w:rPr>
          <w:rFonts w:cs="Times New Roman"/>
        </w:rPr>
        <w:t>Puis elles se penchèrent pour considérer leur proie avec des yeux avides.</w:t>
      </w:r>
    </w:p>
    <w:p w14:paraId="5712A6CE"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Tu souffres, Orphée</w:t>
      </w:r>
      <w:r w:rsidR="00781C58">
        <w:rPr>
          <w:rFonts w:cs="Times New Roman"/>
        </w:rPr>
        <w:t> ?</w:t>
      </w:r>
      <w:r w:rsidR="00781C58" w:rsidRPr="00781C58">
        <w:rPr>
          <w:rFonts w:cs="Times New Roman"/>
        </w:rPr>
        <w:t xml:space="preserve"> dit Stérope, agenouillée près du cadavre.</w:t>
      </w:r>
    </w:p>
    <w:p w14:paraId="01960C13" w14:textId="77777777" w:rsidR="005F258A" w:rsidRPr="00781C58" w:rsidRDefault="00050857" w:rsidP="003326E0">
      <w:pPr>
        <w:pStyle w:val="Corpsdetexte"/>
        <w:rPr>
          <w:rFonts w:cs="Times New Roman"/>
        </w:rPr>
      </w:pPr>
      <w:r>
        <w:rPr>
          <w:rFonts w:cs="Times New Roman"/>
        </w:rPr>
        <w:lastRenderedPageBreak/>
        <w:t>— </w:t>
      </w:r>
      <w:r w:rsidR="00781C58" w:rsidRPr="00781C58">
        <w:rPr>
          <w:rFonts w:cs="Times New Roman"/>
        </w:rPr>
        <w:t>Veux-tu un sujet de concours</w:t>
      </w:r>
      <w:r w:rsidR="00781C58">
        <w:rPr>
          <w:rFonts w:cs="Times New Roman"/>
        </w:rPr>
        <w:t> !</w:t>
      </w:r>
      <w:r w:rsidR="00781C58" w:rsidRPr="00781C58">
        <w:rPr>
          <w:rFonts w:cs="Times New Roman"/>
        </w:rPr>
        <w:t xml:space="preserve"> demanda Stazia.</w:t>
      </w:r>
    </w:p>
    <w:p w14:paraId="7459E335"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Tu n</w:t>
      </w:r>
      <w:r w:rsidR="00781C58">
        <w:rPr>
          <w:rFonts w:cs="Times New Roman"/>
        </w:rPr>
        <w:t>’</w:t>
      </w:r>
      <w:r w:rsidR="00781C58" w:rsidRPr="00781C58">
        <w:rPr>
          <w:rFonts w:cs="Times New Roman"/>
        </w:rPr>
        <w:t>attendais pas une aussi prompte réponse à tes injures</w:t>
      </w:r>
      <w:r w:rsidR="00781C58">
        <w:rPr>
          <w:rFonts w:cs="Times New Roman"/>
        </w:rPr>
        <w:t> ?</w:t>
      </w:r>
      <w:r w:rsidR="00781C58" w:rsidRPr="00781C58">
        <w:rPr>
          <w:rFonts w:cs="Times New Roman"/>
        </w:rPr>
        <w:t xml:space="preserve"> observa Dircé, fière de son coup et du sang qui, sorti à flot de la blessure, lui souillait la main et le bras.</w:t>
      </w:r>
    </w:p>
    <w:p w14:paraId="376E4BD6"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Jetons-le à la mer, proposèrent Polybie et Nauplie.</w:t>
      </w:r>
    </w:p>
    <w:p w14:paraId="1D601F32" w14:textId="77777777" w:rsidR="005F258A" w:rsidRPr="00781C58" w:rsidRDefault="00781C58" w:rsidP="003326E0">
      <w:pPr>
        <w:pStyle w:val="Corpsdetexte"/>
        <w:rPr>
          <w:rFonts w:cs="Times New Roman"/>
        </w:rPr>
      </w:pPr>
      <w:r w:rsidRPr="00781C58">
        <w:rPr>
          <w:rFonts w:cs="Times New Roman"/>
        </w:rPr>
        <w:t>Réunies toutes en cercles autour d</w:t>
      </w:r>
      <w:r>
        <w:rPr>
          <w:rFonts w:cs="Times New Roman"/>
        </w:rPr>
        <w:t>’</w:t>
      </w:r>
      <w:r w:rsidRPr="00781C58">
        <w:rPr>
          <w:rFonts w:cs="Times New Roman"/>
        </w:rPr>
        <w:t>Orphée, aucune n</w:t>
      </w:r>
      <w:r>
        <w:rPr>
          <w:rFonts w:cs="Times New Roman"/>
        </w:rPr>
        <w:t>’</w:t>
      </w:r>
      <w:r w:rsidRPr="00781C58">
        <w:rPr>
          <w:rFonts w:cs="Times New Roman"/>
        </w:rPr>
        <w:t>avait omis de porter un coup à l</w:t>
      </w:r>
      <w:r>
        <w:rPr>
          <w:rFonts w:cs="Times New Roman"/>
        </w:rPr>
        <w:t>’</w:t>
      </w:r>
      <w:r w:rsidRPr="00781C58">
        <w:rPr>
          <w:rFonts w:cs="Times New Roman"/>
        </w:rPr>
        <w:t>homme étendu à terre, lui ouvrant d</w:t>
      </w:r>
      <w:r>
        <w:rPr>
          <w:rFonts w:cs="Times New Roman"/>
        </w:rPr>
        <w:t>’</w:t>
      </w:r>
      <w:r w:rsidRPr="00781C58">
        <w:rPr>
          <w:rFonts w:cs="Times New Roman"/>
        </w:rPr>
        <w:t>autres plaies rouges d</w:t>
      </w:r>
      <w:r>
        <w:rPr>
          <w:rFonts w:cs="Times New Roman"/>
        </w:rPr>
        <w:t>’</w:t>
      </w:r>
      <w:r w:rsidRPr="00781C58">
        <w:rPr>
          <w:rFonts w:cs="Times New Roman"/>
        </w:rPr>
        <w:t>où le sang coulait faiblement. Mais le plaisir rêvé manquait à cette vengeance, comme si la rapidité de la mort avait empêché d</w:t>
      </w:r>
      <w:r>
        <w:rPr>
          <w:rFonts w:cs="Times New Roman"/>
        </w:rPr>
        <w:t>’</w:t>
      </w:r>
      <w:r w:rsidRPr="00781C58">
        <w:rPr>
          <w:rFonts w:cs="Times New Roman"/>
        </w:rPr>
        <w:t>en jouir longtemps à l</w:t>
      </w:r>
      <w:r>
        <w:rPr>
          <w:rFonts w:cs="Times New Roman"/>
        </w:rPr>
        <w:t>’</w:t>
      </w:r>
      <w:r w:rsidRPr="00781C58">
        <w:rPr>
          <w:rFonts w:cs="Times New Roman"/>
        </w:rPr>
        <w:t>avance, de s</w:t>
      </w:r>
      <w:r>
        <w:rPr>
          <w:rFonts w:cs="Times New Roman"/>
        </w:rPr>
        <w:t>’</w:t>
      </w:r>
      <w:r w:rsidRPr="00781C58">
        <w:rPr>
          <w:rFonts w:cs="Times New Roman"/>
        </w:rPr>
        <w:t>acharner contre le jeune homme, de le torturer avant de lui accorder le repos.</w:t>
      </w:r>
    </w:p>
    <w:p w14:paraId="0B997B76" w14:textId="77777777" w:rsidR="005F258A" w:rsidRPr="00781C58" w:rsidRDefault="00781C58" w:rsidP="003326E0">
      <w:pPr>
        <w:pStyle w:val="Corpsdetexte"/>
        <w:rPr>
          <w:rFonts w:cs="Times New Roman"/>
        </w:rPr>
      </w:pPr>
      <w:r w:rsidRPr="00781C58">
        <w:rPr>
          <w:rFonts w:cs="Times New Roman"/>
        </w:rPr>
        <w:t>Quelques-unes apportèrent des torches, parce que le ciel, obscurci par l</w:t>
      </w:r>
      <w:r>
        <w:rPr>
          <w:rFonts w:cs="Times New Roman"/>
        </w:rPr>
        <w:t>’</w:t>
      </w:r>
      <w:r w:rsidRPr="00781C58">
        <w:rPr>
          <w:rFonts w:cs="Times New Roman"/>
        </w:rPr>
        <w:t>approche de la tempête, prolongeait la nuit</w:t>
      </w:r>
      <w:r>
        <w:rPr>
          <w:rFonts w:cs="Times New Roman"/>
        </w:rPr>
        <w:t> ;</w:t>
      </w:r>
      <w:r w:rsidRPr="00781C58">
        <w:rPr>
          <w:rFonts w:cs="Times New Roman"/>
        </w:rPr>
        <w:t xml:space="preserve"> et quand la lumière fumeuse couvrit le corps d</w:t>
      </w:r>
      <w:r>
        <w:rPr>
          <w:rFonts w:cs="Times New Roman"/>
        </w:rPr>
        <w:t>’</w:t>
      </w:r>
      <w:r w:rsidRPr="00781C58">
        <w:rPr>
          <w:rFonts w:cs="Times New Roman"/>
        </w:rPr>
        <w:t>Orphée, les femmes le regardèrent en silence, tandis que ses yeux à lui, un peu voilés d</w:t>
      </w:r>
      <w:r>
        <w:rPr>
          <w:rFonts w:cs="Times New Roman"/>
        </w:rPr>
        <w:t>’</w:t>
      </w:r>
      <w:r w:rsidRPr="00781C58">
        <w:rPr>
          <w:rFonts w:cs="Times New Roman"/>
        </w:rPr>
        <w:t>une ironique tendresse, regardaient les femmes. Les membres du poète avaient une splendeur d</w:t>
      </w:r>
      <w:r>
        <w:rPr>
          <w:rFonts w:cs="Times New Roman"/>
        </w:rPr>
        <w:t>’</w:t>
      </w:r>
      <w:r w:rsidRPr="00781C58">
        <w:rPr>
          <w:rFonts w:cs="Times New Roman"/>
        </w:rPr>
        <w:t>ivoire</w:t>
      </w:r>
      <w:r>
        <w:rPr>
          <w:rFonts w:cs="Times New Roman"/>
        </w:rPr>
        <w:t> ;</w:t>
      </w:r>
      <w:r w:rsidRPr="00781C58">
        <w:rPr>
          <w:rFonts w:cs="Times New Roman"/>
        </w:rPr>
        <w:t xml:space="preserve"> ses cheveux blonds formèrent sous sa tête comme un oreiller d</w:t>
      </w:r>
      <w:r>
        <w:rPr>
          <w:rFonts w:cs="Times New Roman"/>
        </w:rPr>
        <w:t>’</w:t>
      </w:r>
      <w:r w:rsidRPr="00781C58">
        <w:rPr>
          <w:rFonts w:cs="Times New Roman"/>
        </w:rPr>
        <w:t>or d</w:t>
      </w:r>
      <w:r>
        <w:rPr>
          <w:rFonts w:cs="Times New Roman"/>
        </w:rPr>
        <w:t>’</w:t>
      </w:r>
      <w:r w:rsidRPr="00781C58">
        <w:rPr>
          <w:rFonts w:cs="Times New Roman"/>
        </w:rPr>
        <w:t xml:space="preserve">où le </w:t>
      </w:r>
      <w:proofErr w:type="gramStart"/>
      <w:r w:rsidRPr="00781C58">
        <w:rPr>
          <w:rFonts w:cs="Times New Roman"/>
        </w:rPr>
        <w:t>sang coulait goutte</w:t>
      </w:r>
      <w:proofErr w:type="gramEnd"/>
      <w:r w:rsidRPr="00781C58">
        <w:rPr>
          <w:rFonts w:cs="Times New Roman"/>
        </w:rPr>
        <w:t xml:space="preserve"> à goutte</w:t>
      </w:r>
      <w:r>
        <w:rPr>
          <w:rFonts w:cs="Times New Roman"/>
        </w:rPr>
        <w:t> ;</w:t>
      </w:r>
      <w:r w:rsidRPr="00781C58">
        <w:rPr>
          <w:rFonts w:cs="Times New Roman"/>
        </w:rPr>
        <w:t xml:space="preserve"> la bouche seule grimaçait, avec ses dents blanches serrées, et laissait échapper une légère écume sanguinolente</w:t>
      </w:r>
      <w:r>
        <w:rPr>
          <w:rFonts w:cs="Times New Roman"/>
        </w:rPr>
        <w:t> ;</w:t>
      </w:r>
      <w:r w:rsidRPr="00781C58">
        <w:rPr>
          <w:rFonts w:cs="Times New Roman"/>
        </w:rPr>
        <w:t xml:space="preserve"> les poings étaient fermés. Stérope promena attentivement la torche le long du corps, depuis les pieds jusqu</w:t>
      </w:r>
      <w:r>
        <w:rPr>
          <w:rFonts w:cs="Times New Roman"/>
        </w:rPr>
        <w:t>’</w:t>
      </w:r>
      <w:r w:rsidRPr="00781C58">
        <w:rPr>
          <w:rFonts w:cs="Times New Roman"/>
        </w:rPr>
        <w:t>à la tête, et à la fin, ayant remarqué les yeux ouverts, elle dit</w:t>
      </w:r>
      <w:r>
        <w:rPr>
          <w:rFonts w:cs="Times New Roman"/>
        </w:rPr>
        <w:t> :</w:t>
      </w:r>
    </w:p>
    <w:p w14:paraId="1A221D7C"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Il nous regarde. Il vit encore.</w:t>
      </w:r>
    </w:p>
    <w:p w14:paraId="29D1D9B1" w14:textId="77777777" w:rsidR="005F258A" w:rsidRPr="00781C58" w:rsidRDefault="00781C58" w:rsidP="003326E0">
      <w:pPr>
        <w:pStyle w:val="Corpsdetexte"/>
        <w:rPr>
          <w:rFonts w:cs="Times New Roman"/>
        </w:rPr>
      </w:pPr>
      <w:r w:rsidRPr="00781C58">
        <w:rPr>
          <w:rFonts w:cs="Times New Roman"/>
        </w:rPr>
        <w:t>Les autres se mirent à rire, incrédules. Mais Dircé bondit sur le cadavre, appuyant fortement ses genoux sur la poitrine</w:t>
      </w:r>
      <w:r>
        <w:rPr>
          <w:rFonts w:cs="Times New Roman"/>
        </w:rPr>
        <w:t> ;</w:t>
      </w:r>
      <w:r w:rsidRPr="00781C58">
        <w:rPr>
          <w:rFonts w:cs="Times New Roman"/>
        </w:rPr>
        <w:t xml:space="preserve"> puis, saisissant le thyrse, elle le replongea deux ou trois fois dans le cou</w:t>
      </w:r>
      <w:r>
        <w:rPr>
          <w:rFonts w:cs="Times New Roman"/>
        </w:rPr>
        <w:t> ;</w:t>
      </w:r>
      <w:r w:rsidRPr="00781C58">
        <w:rPr>
          <w:rFonts w:cs="Times New Roman"/>
        </w:rPr>
        <w:t xml:space="preserve"> et le cou ne fut qu</w:t>
      </w:r>
      <w:r>
        <w:rPr>
          <w:rFonts w:cs="Times New Roman"/>
        </w:rPr>
        <w:t>’</w:t>
      </w:r>
      <w:r w:rsidRPr="00781C58">
        <w:rPr>
          <w:rFonts w:cs="Times New Roman"/>
        </w:rPr>
        <w:t>une plaie, comme s</w:t>
      </w:r>
      <w:r>
        <w:rPr>
          <w:rFonts w:cs="Times New Roman"/>
        </w:rPr>
        <w:t>’</w:t>
      </w:r>
      <w:r w:rsidRPr="00781C58">
        <w:rPr>
          <w:rFonts w:cs="Times New Roman"/>
        </w:rPr>
        <w:t>il était cravaté de rouge.</w:t>
      </w:r>
    </w:p>
    <w:p w14:paraId="72992541"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Me méprises-tu encore, Orphée</w:t>
      </w:r>
      <w:r w:rsidR="00781C58">
        <w:rPr>
          <w:rFonts w:cs="Times New Roman"/>
        </w:rPr>
        <w:t> ?</w:t>
      </w:r>
      <w:r w:rsidR="00781C58" w:rsidRPr="00781C58">
        <w:rPr>
          <w:rFonts w:cs="Times New Roman"/>
        </w:rPr>
        <w:t xml:space="preserve"> demanda-t-elle. Pourquoi ne fermes-tu pas les yeux, si je te déplais</w:t>
      </w:r>
      <w:r w:rsidR="00781C58">
        <w:rPr>
          <w:rFonts w:cs="Times New Roman"/>
        </w:rPr>
        <w:t> ?</w:t>
      </w:r>
    </w:p>
    <w:p w14:paraId="7837132A" w14:textId="044B12C8" w:rsidR="005F258A" w:rsidRPr="00781C58" w:rsidRDefault="00050857" w:rsidP="003326E0">
      <w:pPr>
        <w:pStyle w:val="Corpsdetexte"/>
        <w:rPr>
          <w:rFonts w:cs="Times New Roman"/>
        </w:rPr>
      </w:pPr>
      <w:r>
        <w:rPr>
          <w:rFonts w:cs="Times New Roman"/>
        </w:rPr>
        <w:t>— </w:t>
      </w:r>
      <w:del w:id="103" w:author="Marguerite-Marie Bordry" w:date="2018-12-11T16:33:00Z">
        <w:r w:rsidR="00781C58" w:rsidRPr="00781C58" w:rsidDel="00F808EE">
          <w:rPr>
            <w:rFonts w:cs="Times New Roman"/>
          </w:rPr>
          <w:delText xml:space="preserve">il </w:delText>
        </w:r>
      </w:del>
      <w:ins w:id="104" w:author="Marguerite-Marie Bordry" w:date="2018-12-11T16:33:00Z">
        <w:r w:rsidR="00F808EE">
          <w:rPr>
            <w:rFonts w:cs="Times New Roman"/>
          </w:rPr>
          <w:t>I</w:t>
        </w:r>
        <w:r w:rsidR="00F808EE" w:rsidRPr="00781C58">
          <w:rPr>
            <w:rFonts w:cs="Times New Roman"/>
          </w:rPr>
          <w:t xml:space="preserve">l </w:t>
        </w:r>
      </w:ins>
      <w:r w:rsidR="00781C58" w:rsidRPr="00781C58">
        <w:rPr>
          <w:rFonts w:cs="Times New Roman"/>
        </w:rPr>
        <w:t>est mort</w:t>
      </w:r>
      <w:r w:rsidR="00781C58">
        <w:rPr>
          <w:rFonts w:cs="Times New Roman"/>
        </w:rPr>
        <w:t> !</w:t>
      </w:r>
      <w:r w:rsidR="00781C58" w:rsidRPr="00781C58">
        <w:rPr>
          <w:rFonts w:cs="Times New Roman"/>
        </w:rPr>
        <w:t xml:space="preserve"> Il est mort</w:t>
      </w:r>
      <w:r w:rsidR="00781C58">
        <w:rPr>
          <w:rFonts w:cs="Times New Roman"/>
        </w:rPr>
        <w:t> !</w:t>
      </w:r>
      <w:r w:rsidR="00781C58" w:rsidRPr="00781C58">
        <w:rPr>
          <w:rFonts w:cs="Times New Roman"/>
        </w:rPr>
        <w:t xml:space="preserve"> répétèrent en chœur les autres femmes. </w:t>
      </w:r>
      <w:r>
        <w:rPr>
          <w:rFonts w:cs="Times New Roman"/>
        </w:rPr>
        <w:t>— </w:t>
      </w:r>
      <w:r w:rsidR="00781C58" w:rsidRPr="00781C58">
        <w:rPr>
          <w:rFonts w:cs="Times New Roman"/>
        </w:rPr>
        <w:t>Maintenant, il contemple d</w:t>
      </w:r>
      <w:r w:rsidR="00781C58">
        <w:rPr>
          <w:rFonts w:cs="Times New Roman"/>
        </w:rPr>
        <w:t>’</w:t>
      </w:r>
      <w:r w:rsidR="00781C58" w:rsidRPr="00781C58">
        <w:rPr>
          <w:rFonts w:cs="Times New Roman"/>
        </w:rPr>
        <w:t>autres images.</w:t>
      </w:r>
    </w:p>
    <w:p w14:paraId="73E72977"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Vois-tu quel beau collier</w:t>
      </w:r>
      <w:r w:rsidR="00781C58">
        <w:rPr>
          <w:rFonts w:cs="Times New Roman"/>
        </w:rPr>
        <w:t> ?</w:t>
      </w:r>
      <w:r w:rsidR="00781C58" w:rsidRPr="00781C58">
        <w:rPr>
          <w:rFonts w:cs="Times New Roman"/>
        </w:rPr>
        <w:t xml:space="preserve"> dit Stérope en indiquant les plaies saignantes. </w:t>
      </w:r>
      <w:r>
        <w:rPr>
          <w:rFonts w:cs="Times New Roman"/>
        </w:rPr>
        <w:t>— </w:t>
      </w:r>
      <w:r w:rsidR="00781C58" w:rsidRPr="00781C58">
        <w:rPr>
          <w:rFonts w:cs="Times New Roman"/>
        </w:rPr>
        <w:t>Si tu lui donnes un coup de plus, la tête se séparera du tronc.</w:t>
      </w:r>
    </w:p>
    <w:p w14:paraId="062EBA23"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Jetons-le à la mer, proposèrent Nauplie et Polybie.</w:t>
      </w:r>
    </w:p>
    <w:p w14:paraId="49A78697"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Portons-le comme un trophée au bout du thyrse.</w:t>
      </w:r>
    </w:p>
    <w:p w14:paraId="3AE31956"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Non. À la mer</w:t>
      </w:r>
      <w:r w:rsidR="00781C58">
        <w:rPr>
          <w:rFonts w:cs="Times New Roman"/>
        </w:rPr>
        <w:t> !</w:t>
      </w:r>
      <w:r w:rsidR="00781C58" w:rsidRPr="00781C58">
        <w:rPr>
          <w:rFonts w:cs="Times New Roman"/>
        </w:rPr>
        <w:t xml:space="preserve"> à la mer</w:t>
      </w:r>
      <w:r w:rsidR="00781C58">
        <w:rPr>
          <w:rFonts w:cs="Times New Roman"/>
        </w:rPr>
        <w:t> !</w:t>
      </w:r>
    </w:p>
    <w:p w14:paraId="354FC0D9" w14:textId="295B0961" w:rsidR="005F258A" w:rsidRPr="00781C58" w:rsidRDefault="00050857" w:rsidP="003326E0">
      <w:pPr>
        <w:pStyle w:val="Corpsdetexte"/>
        <w:rPr>
          <w:rFonts w:cs="Times New Roman"/>
        </w:rPr>
      </w:pPr>
      <w:r>
        <w:rPr>
          <w:rFonts w:cs="Times New Roman"/>
        </w:rPr>
        <w:lastRenderedPageBreak/>
        <w:t>— </w:t>
      </w:r>
      <w:r w:rsidR="00781C58" w:rsidRPr="00781C58">
        <w:rPr>
          <w:rFonts w:cs="Times New Roman"/>
        </w:rPr>
        <w:t>Que dira Bicornide au milieu des flots, en le rencontrant si différent de ce qu</w:t>
      </w:r>
      <w:r w:rsidR="00781C58">
        <w:rPr>
          <w:rFonts w:cs="Times New Roman"/>
        </w:rPr>
        <w:t>’</w:t>
      </w:r>
      <w:r w:rsidR="00781C58" w:rsidRPr="00781C58">
        <w:rPr>
          <w:rFonts w:cs="Times New Roman"/>
        </w:rPr>
        <w:t>il était</w:t>
      </w:r>
      <w:r w:rsidR="00781C58">
        <w:rPr>
          <w:rFonts w:cs="Times New Roman"/>
        </w:rPr>
        <w:t> ?</w:t>
      </w:r>
      <w:r w:rsidR="00781C58" w:rsidRPr="00781C58">
        <w:rPr>
          <w:rFonts w:cs="Times New Roman"/>
        </w:rPr>
        <w:t xml:space="preserve"> demanda Dircé, tandis que les autres riaient à pleine gorge, la tête renversée</w:t>
      </w:r>
      <w:ins w:id="105" w:author="Marguerite-Marie Bordry" w:date="2018-12-11T16:33:00Z">
        <w:r w:rsidR="00554B4E">
          <w:rPr>
            <w:rFonts w:cs="Times New Roman"/>
          </w:rPr>
          <w:t>.</w:t>
        </w:r>
      </w:ins>
    </w:p>
    <w:p w14:paraId="4FA61F0C"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Allons, dépêche-toi. L</w:t>
      </w:r>
      <w:r w:rsidR="00781C58">
        <w:rPr>
          <w:rFonts w:cs="Times New Roman"/>
        </w:rPr>
        <w:t>’</w:t>
      </w:r>
      <w:r w:rsidR="00781C58" w:rsidRPr="00781C58">
        <w:rPr>
          <w:rFonts w:cs="Times New Roman"/>
        </w:rPr>
        <w:t>orage s</w:t>
      </w:r>
      <w:r w:rsidR="00781C58">
        <w:rPr>
          <w:rFonts w:cs="Times New Roman"/>
        </w:rPr>
        <w:t>’</w:t>
      </w:r>
      <w:r w:rsidR="00781C58" w:rsidRPr="00781C58">
        <w:rPr>
          <w:rFonts w:cs="Times New Roman"/>
        </w:rPr>
        <w:t>approche, firent observer plusieurs d</w:t>
      </w:r>
      <w:r w:rsidR="00781C58">
        <w:rPr>
          <w:rFonts w:cs="Times New Roman"/>
        </w:rPr>
        <w:t>’</w:t>
      </w:r>
      <w:r w:rsidR="00781C58" w:rsidRPr="00781C58">
        <w:rPr>
          <w:rFonts w:cs="Times New Roman"/>
        </w:rPr>
        <w:t>entre elles.</w:t>
      </w:r>
    </w:p>
    <w:p w14:paraId="3301DD83"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Tiens-le par les cheveux, que je coupe encore ce lambeau, commanda Dircé à Stérope.</w:t>
      </w:r>
    </w:p>
    <w:p w14:paraId="699BAF5F" w14:textId="77777777" w:rsidR="005F258A" w:rsidRPr="00781C58" w:rsidRDefault="00781C58" w:rsidP="003326E0">
      <w:pPr>
        <w:pStyle w:val="Corpsdetexte"/>
        <w:rPr>
          <w:rFonts w:cs="Times New Roman"/>
        </w:rPr>
      </w:pPr>
      <w:r w:rsidRPr="00781C58">
        <w:rPr>
          <w:rFonts w:cs="Times New Roman"/>
        </w:rPr>
        <w:t>Courbée sur le cadavre, Dircé manœuvra son arme avec énergie, et agrandit la blessure</w:t>
      </w:r>
      <w:r>
        <w:rPr>
          <w:rFonts w:cs="Times New Roman"/>
        </w:rPr>
        <w:t> ;</w:t>
      </w:r>
      <w:r w:rsidRPr="00781C58">
        <w:rPr>
          <w:rFonts w:cs="Times New Roman"/>
        </w:rPr>
        <w:t xml:space="preserve"> les narines dilatées, les yeux brillants d</w:t>
      </w:r>
      <w:r>
        <w:rPr>
          <w:rFonts w:cs="Times New Roman"/>
        </w:rPr>
        <w:t>’</w:t>
      </w:r>
      <w:r w:rsidRPr="00781C58">
        <w:rPr>
          <w:rFonts w:cs="Times New Roman"/>
        </w:rPr>
        <w:t>un plaisir malfaisant, elle prolongeait son œuvre, tournant et retournant le fer dans les plaies. Mais la force avec laquelle les autres tiraient sur les cheveux blonds fut couronnée de succès, et leurs mains acharnées finirent par détacher la tête sanglante.</w:t>
      </w:r>
    </w:p>
    <w:p w14:paraId="14A3C5FA"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Évohé</w:t>
      </w:r>
      <w:r w:rsidR="00781C58">
        <w:rPr>
          <w:rFonts w:cs="Times New Roman"/>
        </w:rPr>
        <w:t> !</w:t>
      </w:r>
      <w:r w:rsidR="00781C58" w:rsidRPr="00781C58">
        <w:rPr>
          <w:rFonts w:cs="Times New Roman"/>
        </w:rPr>
        <w:t xml:space="preserve"> crièrent-elles toutes ensemble.</w:t>
      </w:r>
    </w:p>
    <w:p w14:paraId="69EEC1F6" w14:textId="77777777" w:rsidR="005F258A" w:rsidRPr="00781C58" w:rsidRDefault="00781C58" w:rsidP="003326E0">
      <w:pPr>
        <w:pStyle w:val="Corpsdetexte"/>
        <w:rPr>
          <w:rFonts w:cs="Times New Roman"/>
        </w:rPr>
      </w:pPr>
      <w:r w:rsidRPr="00781C58">
        <w:rPr>
          <w:rFonts w:cs="Times New Roman"/>
        </w:rPr>
        <w:t>Stérope bondit sur ses pieds, jalouse de s</w:t>
      </w:r>
      <w:r>
        <w:rPr>
          <w:rFonts w:cs="Times New Roman"/>
        </w:rPr>
        <w:t>’</w:t>
      </w:r>
      <w:r w:rsidRPr="00781C58">
        <w:rPr>
          <w:rFonts w:cs="Times New Roman"/>
        </w:rPr>
        <w:t>emparer seule du trophée, et le considéra à la clarté des torches.</w:t>
      </w:r>
    </w:p>
    <w:p w14:paraId="0793F8C6"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Que dira Bicornide en le rencontrant au milieu des flots, si différent de ce qu</w:t>
      </w:r>
      <w:r w:rsidR="00781C58">
        <w:rPr>
          <w:rFonts w:cs="Times New Roman"/>
        </w:rPr>
        <w:t>’</w:t>
      </w:r>
      <w:r w:rsidR="00781C58" w:rsidRPr="00781C58">
        <w:rPr>
          <w:rFonts w:cs="Times New Roman"/>
        </w:rPr>
        <w:t>il était</w:t>
      </w:r>
      <w:r w:rsidR="00781C58">
        <w:rPr>
          <w:rFonts w:cs="Times New Roman"/>
        </w:rPr>
        <w:t> ?</w:t>
      </w:r>
      <w:r w:rsidR="00781C58" w:rsidRPr="00781C58">
        <w:rPr>
          <w:rFonts w:cs="Times New Roman"/>
        </w:rPr>
        <w:t xml:space="preserve"> répéta Dircé.</w:t>
      </w:r>
    </w:p>
    <w:p w14:paraId="52BB87D0"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À la mer</w:t>
      </w:r>
      <w:r w:rsidR="00781C58">
        <w:rPr>
          <w:rFonts w:cs="Times New Roman"/>
        </w:rPr>
        <w:t> !</w:t>
      </w:r>
      <w:r w:rsidR="00781C58" w:rsidRPr="00781C58">
        <w:rPr>
          <w:rFonts w:cs="Times New Roman"/>
        </w:rPr>
        <w:t xml:space="preserve"> jetons-le à la mer</w:t>
      </w:r>
      <w:r w:rsidR="00781C58">
        <w:rPr>
          <w:rFonts w:cs="Times New Roman"/>
        </w:rPr>
        <w:t> !</w:t>
      </w:r>
      <w:r w:rsidR="00781C58" w:rsidRPr="00781C58">
        <w:rPr>
          <w:rFonts w:cs="Times New Roman"/>
        </w:rPr>
        <w:t xml:space="preserve"> crièrent ses compagnes impatientes.</w:t>
      </w:r>
    </w:p>
    <w:p w14:paraId="7F562621" w14:textId="77777777" w:rsidR="005F258A" w:rsidRPr="00781C58" w:rsidRDefault="00781C58" w:rsidP="003326E0">
      <w:pPr>
        <w:pStyle w:val="Corpsdetexte"/>
        <w:rPr>
          <w:rFonts w:cs="Times New Roman"/>
        </w:rPr>
      </w:pPr>
      <w:r w:rsidRPr="00781C58">
        <w:rPr>
          <w:rFonts w:cs="Times New Roman"/>
        </w:rPr>
        <w:t>Elles tournèrent le dos au cadavre décapité, et, suivant Stérope triomphante qui emportait la tête livide d</w:t>
      </w:r>
      <w:r>
        <w:rPr>
          <w:rFonts w:cs="Times New Roman"/>
        </w:rPr>
        <w:t>’</w:t>
      </w:r>
      <w:r w:rsidRPr="00781C58">
        <w:rPr>
          <w:rFonts w:cs="Times New Roman"/>
        </w:rPr>
        <w:t>Orphée, elles chantèrent sur un rythme lent et monotone</w:t>
      </w:r>
      <w:r>
        <w:rPr>
          <w:rFonts w:cs="Times New Roman"/>
        </w:rPr>
        <w:t> :</w:t>
      </w:r>
    </w:p>
    <w:p w14:paraId="2701AB96"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 xml:space="preserve">Nous avons tué le divin Orphée. Il était venu pour nous offenser et il avait repoussé notre </w:t>
      </w:r>
      <w:commentRangeStart w:id="106"/>
      <w:r w:rsidR="00781C58" w:rsidRPr="00781C58">
        <w:rPr>
          <w:rFonts w:cs="Times New Roman"/>
        </w:rPr>
        <w:t>amour.</w:t>
      </w:r>
    </w:p>
    <w:p w14:paraId="06206D0B" w14:textId="77777777" w:rsidR="005F258A" w:rsidRPr="00781C58" w:rsidRDefault="00781C58" w:rsidP="003326E0">
      <w:pPr>
        <w:pStyle w:val="Corpsdetexte"/>
        <w:rPr>
          <w:rFonts w:cs="Times New Roman"/>
        </w:rPr>
      </w:pPr>
      <w:r w:rsidRPr="00781C58">
        <w:rPr>
          <w:rFonts w:cs="Times New Roman"/>
        </w:rPr>
        <w:t xml:space="preserve">Il se vantait de dompter les bêtes féroces par la douceur de son chant, et nous sommes restées </w:t>
      </w:r>
      <w:commentRangeEnd w:id="106"/>
      <w:r w:rsidR="003F52D7">
        <w:rPr>
          <w:rStyle w:val="Marquedecommentaire"/>
          <w:rFonts w:ascii="Liberation Serif" w:hAnsi="Liberation Serif"/>
        </w:rPr>
        <w:commentReference w:id="106"/>
      </w:r>
      <w:r w:rsidRPr="00781C58">
        <w:rPr>
          <w:rFonts w:cs="Times New Roman"/>
        </w:rPr>
        <w:t>sourdes à sa voix qui nous implorait. Un Dieu, notre Dieu l</w:t>
      </w:r>
      <w:r>
        <w:rPr>
          <w:rFonts w:cs="Times New Roman"/>
        </w:rPr>
        <w:t>’</w:t>
      </w:r>
      <w:r w:rsidRPr="00781C58">
        <w:rPr>
          <w:rFonts w:cs="Times New Roman"/>
        </w:rPr>
        <w:t>a aveuglé. Il a bu à la coupe des hôtes et il nous a offert du poison en échange de la précieuse liqueur. Nous l</w:t>
      </w:r>
      <w:r>
        <w:rPr>
          <w:rFonts w:cs="Times New Roman"/>
        </w:rPr>
        <w:t>’</w:t>
      </w:r>
      <w:r w:rsidRPr="00781C58">
        <w:rPr>
          <w:rFonts w:cs="Times New Roman"/>
        </w:rPr>
        <w:t>avons tué.</w:t>
      </w:r>
    </w:p>
    <w:p w14:paraId="2503E06B" w14:textId="77777777" w:rsidR="005F258A" w:rsidRPr="00781C58" w:rsidRDefault="00781C58" w:rsidP="003326E0">
      <w:pPr>
        <w:pStyle w:val="Corpsdetexte"/>
        <w:rPr>
          <w:rFonts w:cs="Times New Roman"/>
        </w:rPr>
      </w:pPr>
      <w:r w:rsidRPr="00781C58">
        <w:rPr>
          <w:rFonts w:cs="Times New Roman"/>
        </w:rPr>
        <w:t>Quand Stérope se dressa sur le plus haut point de la falaise, les autres se rangèrent en demi-cercle autour d</w:t>
      </w:r>
      <w:r>
        <w:rPr>
          <w:rFonts w:cs="Times New Roman"/>
        </w:rPr>
        <w:t>’</w:t>
      </w:r>
      <w:r w:rsidRPr="00781C58">
        <w:rPr>
          <w:rFonts w:cs="Times New Roman"/>
        </w:rPr>
        <w:t>elle et regardèrent l</w:t>
      </w:r>
      <w:r>
        <w:rPr>
          <w:rFonts w:cs="Times New Roman"/>
        </w:rPr>
        <w:t>’</w:t>
      </w:r>
      <w:r w:rsidRPr="00781C58">
        <w:rPr>
          <w:rFonts w:cs="Times New Roman"/>
        </w:rPr>
        <w:t>horizon qui se déchirait pour livrer de nouveau passage à une lueur jaunâtre.</w:t>
      </w:r>
    </w:p>
    <w:p w14:paraId="20C51CCC" w14:textId="77777777" w:rsidR="005F258A" w:rsidRPr="00781C58" w:rsidRDefault="00781C58" w:rsidP="003326E0">
      <w:pPr>
        <w:pStyle w:val="Corpsdetexte"/>
        <w:rPr>
          <w:rFonts w:cs="Times New Roman"/>
        </w:rPr>
      </w:pPr>
      <w:r w:rsidRPr="00781C58">
        <w:rPr>
          <w:rFonts w:cs="Times New Roman"/>
        </w:rPr>
        <w:t>Les flots s</w:t>
      </w:r>
      <w:r>
        <w:rPr>
          <w:rFonts w:cs="Times New Roman"/>
        </w:rPr>
        <w:t>’</w:t>
      </w:r>
      <w:r w:rsidRPr="00781C58">
        <w:rPr>
          <w:rFonts w:cs="Times New Roman"/>
        </w:rPr>
        <w:t>apaisaient peu à peu, et la mer, qui n</w:t>
      </w:r>
      <w:r>
        <w:rPr>
          <w:rFonts w:cs="Times New Roman"/>
        </w:rPr>
        <w:t>’</w:t>
      </w:r>
      <w:r w:rsidRPr="00781C58">
        <w:rPr>
          <w:rFonts w:cs="Times New Roman"/>
        </w:rPr>
        <w:t>était plus soulevée par des vagues furieuses, s</w:t>
      </w:r>
      <w:r>
        <w:rPr>
          <w:rFonts w:cs="Times New Roman"/>
        </w:rPr>
        <w:t>’</w:t>
      </w:r>
      <w:r w:rsidRPr="00781C58">
        <w:rPr>
          <w:rFonts w:cs="Times New Roman"/>
        </w:rPr>
        <w:t>étendait en une plaine infinie.</w:t>
      </w:r>
    </w:p>
    <w:p w14:paraId="44EE933A"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Adieu, Orphée</w:t>
      </w:r>
      <w:r w:rsidR="00781C58">
        <w:rPr>
          <w:rFonts w:cs="Times New Roman"/>
        </w:rPr>
        <w:t> !</w:t>
      </w:r>
      <w:r w:rsidR="00781C58" w:rsidRPr="00781C58">
        <w:rPr>
          <w:rFonts w:cs="Times New Roman"/>
        </w:rPr>
        <w:t xml:space="preserve"> cria la femme en élevant son fardeau.</w:t>
      </w:r>
    </w:p>
    <w:p w14:paraId="0F92FF1A" w14:textId="77777777" w:rsidR="005F258A" w:rsidRPr="00781C58" w:rsidRDefault="00050857" w:rsidP="003326E0">
      <w:pPr>
        <w:pStyle w:val="Corpsdetexte"/>
        <w:rPr>
          <w:rFonts w:cs="Times New Roman"/>
        </w:rPr>
      </w:pPr>
      <w:r>
        <w:rPr>
          <w:rFonts w:cs="Times New Roman"/>
        </w:rPr>
        <w:t>— </w:t>
      </w:r>
      <w:r w:rsidR="00781C58" w:rsidRPr="00781C58">
        <w:rPr>
          <w:rFonts w:cs="Times New Roman"/>
        </w:rPr>
        <w:t>Adieu</w:t>
      </w:r>
      <w:r w:rsidR="00781C58">
        <w:rPr>
          <w:rFonts w:cs="Times New Roman"/>
        </w:rPr>
        <w:t> !</w:t>
      </w:r>
      <w:r w:rsidR="00781C58" w:rsidRPr="00781C58">
        <w:rPr>
          <w:rFonts w:cs="Times New Roman"/>
        </w:rPr>
        <w:t xml:space="preserve"> Adieu</w:t>
      </w:r>
      <w:r w:rsidR="00781C58">
        <w:rPr>
          <w:rFonts w:cs="Times New Roman"/>
        </w:rPr>
        <w:t> !</w:t>
      </w:r>
      <w:r w:rsidR="00781C58" w:rsidRPr="00781C58">
        <w:rPr>
          <w:rFonts w:cs="Times New Roman"/>
        </w:rPr>
        <w:t xml:space="preserve"> répondirent les autres bacchantes.</w:t>
      </w:r>
    </w:p>
    <w:p w14:paraId="1551328F" w14:textId="77777777" w:rsidR="005F258A" w:rsidRPr="00781C58" w:rsidRDefault="00781C58" w:rsidP="003326E0">
      <w:pPr>
        <w:pStyle w:val="Corpsdetexte"/>
        <w:rPr>
          <w:rFonts w:cs="Times New Roman"/>
        </w:rPr>
      </w:pPr>
      <w:r w:rsidRPr="00781C58">
        <w:rPr>
          <w:rFonts w:cs="Times New Roman"/>
        </w:rPr>
        <w:t>Saisissant à pleines mains la tête d</w:t>
      </w:r>
      <w:r>
        <w:rPr>
          <w:rFonts w:cs="Times New Roman"/>
        </w:rPr>
        <w:t>’</w:t>
      </w:r>
      <w:r w:rsidRPr="00781C58">
        <w:rPr>
          <w:rFonts w:cs="Times New Roman"/>
        </w:rPr>
        <w:t xml:space="preserve">Orphée par les cheveux, Stérope la fit tournoyer toute </w:t>
      </w:r>
      <w:r w:rsidRPr="00781C58">
        <w:rPr>
          <w:rFonts w:cs="Times New Roman"/>
        </w:rPr>
        <w:lastRenderedPageBreak/>
        <w:t>dégouttante de sang, la lança dans l</w:t>
      </w:r>
      <w:r>
        <w:rPr>
          <w:rFonts w:cs="Times New Roman"/>
        </w:rPr>
        <w:t>’</w:t>
      </w:r>
      <w:r w:rsidRPr="00781C58">
        <w:rPr>
          <w:rFonts w:cs="Times New Roman"/>
        </w:rPr>
        <w:t>espace où elle décrivit une parabole de gouttelettes rouges, en retombant au loin dans la mer avec un bruit sourd qui ressemblait au hurlement d</w:t>
      </w:r>
      <w:r>
        <w:rPr>
          <w:rFonts w:cs="Times New Roman"/>
        </w:rPr>
        <w:t>’</w:t>
      </w:r>
      <w:r w:rsidRPr="00781C58">
        <w:rPr>
          <w:rFonts w:cs="Times New Roman"/>
        </w:rPr>
        <w:t>une bête menaçante.</w:t>
      </w:r>
    </w:p>
    <w:p w14:paraId="670D4E92" w14:textId="77777777" w:rsidR="00931C90" w:rsidRPr="00781C58" w:rsidRDefault="00931C90" w:rsidP="00931C90">
      <w:pPr>
        <w:pStyle w:val="Titre2"/>
      </w:pPr>
      <w:bookmarkStart w:id="107" w:name="bookmark13"/>
      <w:bookmarkEnd w:id="107"/>
      <w:r w:rsidRPr="00781C58">
        <w:t xml:space="preserve">Botticelli et la </w:t>
      </w:r>
      <w:r w:rsidRPr="00781C58">
        <w:rPr>
          <w:i/>
        </w:rPr>
        <w:t>Divine Comédie</w:t>
      </w:r>
    </w:p>
    <w:p w14:paraId="048C20D7" w14:textId="77777777" w:rsidR="00931C90" w:rsidRPr="00E020FE" w:rsidRDefault="00931C90" w:rsidP="00931C90">
      <w:pPr>
        <w:pStyle w:val="term"/>
        <w:rPr>
          <w:lang w:val="en-GB"/>
          <w:rPrChange w:id="108" w:author="Marguerite-Marie Bordry" w:date="2018-12-11T14:53:00Z">
            <w:rPr/>
          </w:rPrChange>
        </w:rPr>
      </w:pPr>
      <w:proofErr w:type="gramStart"/>
      <w:r w:rsidRPr="00E020FE">
        <w:rPr>
          <w:lang w:val="en-GB"/>
          <w:rPrChange w:id="109" w:author="Marguerite-Marie Bordry" w:date="2018-12-11T14:53:00Z">
            <w:rPr/>
          </w:rPrChange>
        </w:rPr>
        <w:t>id :</w:t>
      </w:r>
      <w:proofErr w:type="gramEnd"/>
      <w:r w:rsidRPr="00E020FE">
        <w:rPr>
          <w:lang w:val="en-GB"/>
          <w:rPrChange w:id="110" w:author="Marguerite-Marie Bordry" w:date="2018-12-11T14:53:00Z">
            <w:rPr/>
          </w:rPrChange>
        </w:rPr>
        <w:t xml:space="preserve"> article-1900-09</w:t>
      </w:r>
      <w:r w:rsidR="007C7FCF" w:rsidRPr="00E020FE">
        <w:rPr>
          <w:lang w:val="en-GB"/>
          <w:rPrChange w:id="111" w:author="Marguerite-Marie Bordry" w:date="2018-12-11T14:53:00Z">
            <w:rPr/>
          </w:rPrChange>
        </w:rPr>
        <w:t>-01_</w:t>
      </w:r>
      <w:r w:rsidR="00D33B15" w:rsidRPr="00E020FE">
        <w:rPr>
          <w:lang w:val="en-GB"/>
          <w:rPrChange w:id="112" w:author="Marguerite-Marie Bordry" w:date="2018-12-11T14:53:00Z">
            <w:rPr/>
          </w:rPrChange>
        </w:rPr>
        <w:t>676</w:t>
      </w:r>
    </w:p>
    <w:p w14:paraId="0ED49DDE" w14:textId="77777777" w:rsidR="00931C90" w:rsidRPr="00DF4CEB" w:rsidRDefault="00931C90" w:rsidP="00931C90">
      <w:pPr>
        <w:pStyle w:val="term"/>
        <w:rPr>
          <w:lang w:val="en-GB"/>
          <w:rPrChange w:id="113" w:author="Marguerite-Marie Bordry" w:date="2018-12-10T11:40:00Z">
            <w:rPr/>
          </w:rPrChange>
        </w:rPr>
      </w:pPr>
      <w:proofErr w:type="gramStart"/>
      <w:r w:rsidRPr="00DF4CEB">
        <w:rPr>
          <w:lang w:val="en-GB"/>
          <w:rPrChange w:id="114" w:author="Marguerite-Marie Bordry" w:date="2018-12-10T11:40:00Z">
            <w:rPr/>
          </w:rPrChange>
        </w:rPr>
        <w:t>author :</w:t>
      </w:r>
      <w:proofErr w:type="gramEnd"/>
      <w:r w:rsidRPr="00DF4CEB">
        <w:rPr>
          <w:lang w:val="en-GB"/>
          <w:rPrChange w:id="115" w:author="Marguerite-Marie Bordry" w:date="2018-12-10T11:40:00Z">
            <w:rPr/>
          </w:rPrChange>
        </w:rPr>
        <w:t xml:space="preserve"> </w:t>
      </w:r>
      <w:r w:rsidR="00D33B15" w:rsidRPr="00DF4CEB">
        <w:rPr>
          <w:lang w:val="en-GB"/>
          <w:rPrChange w:id="116" w:author="Marguerite-Marie Bordry" w:date="2018-12-10T11:40:00Z">
            <w:rPr/>
          </w:rPrChange>
        </w:rPr>
        <w:t>Germain, Alphonse (1861-1938)</w:t>
      </w:r>
    </w:p>
    <w:p w14:paraId="0DB90540" w14:textId="77777777" w:rsidR="00931C90" w:rsidRPr="00754483" w:rsidRDefault="00931C90" w:rsidP="00931C90">
      <w:pPr>
        <w:pStyle w:val="term"/>
      </w:pPr>
      <w:proofErr w:type="gramStart"/>
      <w:r w:rsidRPr="00E020FE">
        <w:t>signed</w:t>
      </w:r>
      <w:proofErr w:type="gramEnd"/>
      <w:r w:rsidRPr="00E020FE">
        <w:t xml:space="preserve"> : </w:t>
      </w:r>
      <w:r w:rsidR="00D33B15" w:rsidRPr="00B4648F">
        <w:t>Alphonse Germain</w:t>
      </w:r>
    </w:p>
    <w:p w14:paraId="0E0B1330" w14:textId="77777777" w:rsidR="00931C90" w:rsidRPr="0087713B" w:rsidRDefault="00931C90" w:rsidP="00931C90">
      <w:pPr>
        <w:pStyle w:val="term"/>
      </w:pPr>
      <w:proofErr w:type="gramStart"/>
      <w:r w:rsidRPr="00666E1E">
        <w:t>section</w:t>
      </w:r>
      <w:proofErr w:type="gramEnd"/>
      <w:r w:rsidRPr="00666E1E">
        <w:t xml:space="preserve"> : </w:t>
      </w:r>
      <w:r>
        <w:t>none</w:t>
      </w:r>
    </w:p>
    <w:p w14:paraId="59EBCEFC" w14:textId="77777777" w:rsidR="00931C90" w:rsidRPr="0086508B" w:rsidRDefault="00931C90" w:rsidP="00931C90">
      <w:pPr>
        <w:pStyle w:val="term"/>
        <w:rPr>
          <w:i/>
        </w:rPr>
      </w:pPr>
      <w:proofErr w:type="gramStart"/>
      <w:r w:rsidRPr="00DA7419">
        <w:t>title</w:t>
      </w:r>
      <w:proofErr w:type="gramEnd"/>
      <w:r w:rsidRPr="00DA7419">
        <w:t xml:space="preserve"> : </w:t>
      </w:r>
      <w:r w:rsidR="00D33B15" w:rsidRPr="00781C58">
        <w:t xml:space="preserve">Botticelli et la </w:t>
      </w:r>
      <w:r w:rsidR="00D33B15" w:rsidRPr="00781C58">
        <w:rPr>
          <w:i/>
        </w:rPr>
        <w:t>Divine Comédie</w:t>
      </w:r>
    </w:p>
    <w:p w14:paraId="46707C61" w14:textId="77777777" w:rsidR="007C7FCF" w:rsidRDefault="00931C90" w:rsidP="00931C90">
      <w:pPr>
        <w:pStyle w:val="term"/>
      </w:pPr>
      <w:proofErr w:type="gramStart"/>
      <w:r w:rsidRPr="00925B7B">
        <w:t>date</w:t>
      </w:r>
      <w:proofErr w:type="gramEnd"/>
      <w:r w:rsidRPr="00925B7B">
        <w:t> :</w:t>
      </w:r>
      <w:r>
        <w:t xml:space="preserve"> 1900-09</w:t>
      </w:r>
      <w:r w:rsidR="007C7FCF">
        <w:t>-01</w:t>
      </w:r>
    </w:p>
    <w:p w14:paraId="64605F1E" w14:textId="77777777" w:rsidR="00931C90" w:rsidRDefault="007C7FCF" w:rsidP="00931C90">
      <w:pPr>
        <w:pStyle w:val="term"/>
      </w:pPr>
      <w:proofErr w:type="gramStart"/>
      <w:r>
        <w:t>ref</w:t>
      </w:r>
      <w:proofErr w:type="gramEnd"/>
      <w:r w:rsidR="00931C90" w:rsidRPr="00925B7B">
        <w:t xml:space="preserve"> : </w:t>
      </w:r>
      <w:r w:rsidR="00931C90">
        <w:t>Tome XXXV, numéro 129, 1</w:t>
      </w:r>
      <w:r w:rsidR="00931C90" w:rsidRPr="00685873">
        <w:rPr>
          <w:vertAlign w:val="superscript"/>
        </w:rPr>
        <w:t>er</w:t>
      </w:r>
      <w:r w:rsidR="00D33B15">
        <w:t> septembre 1900, p. 676-69</w:t>
      </w:r>
      <w:r w:rsidR="00931C90">
        <w:t>3</w:t>
      </w:r>
    </w:p>
    <w:p w14:paraId="602DDF7B" w14:textId="77777777" w:rsidR="00931C90" w:rsidRDefault="00D33B15" w:rsidP="00931C90">
      <w:pPr>
        <w:pStyle w:val="byline"/>
      </w:pPr>
      <w:r w:rsidRPr="00D33B15">
        <w:rPr>
          <w:smallCaps/>
        </w:rPr>
        <w:t>Alphonse Germain</w:t>
      </w:r>
      <w:r w:rsidR="00931C90">
        <w:t>.</w:t>
      </w:r>
    </w:p>
    <w:p w14:paraId="5AE36CDD" w14:textId="77777777" w:rsidR="00931C90" w:rsidRDefault="00D33B15" w:rsidP="00931C90">
      <w:pPr>
        <w:pStyle w:val="bibl"/>
      </w:pPr>
      <w:r>
        <w:t>Tome XXXV, numéro 129, 1</w:t>
      </w:r>
      <w:r w:rsidRPr="00685873">
        <w:rPr>
          <w:vertAlign w:val="superscript"/>
        </w:rPr>
        <w:t>er</w:t>
      </w:r>
      <w:r>
        <w:t> septembre 1900, p. 676-693</w:t>
      </w:r>
      <w:r w:rsidR="00931C90">
        <w:t>.</w:t>
      </w:r>
    </w:p>
    <w:p w14:paraId="61D44BCD" w14:textId="77777777" w:rsidR="005F258A" w:rsidRPr="00781C58" w:rsidRDefault="00781C58" w:rsidP="003326E0">
      <w:pPr>
        <w:pStyle w:val="Corpsdetexte"/>
        <w:rPr>
          <w:rFonts w:cs="Times New Roman"/>
        </w:rPr>
      </w:pPr>
      <w:r w:rsidRPr="00781C58">
        <w:rPr>
          <w:rFonts w:cs="Times New Roman"/>
        </w:rPr>
        <w:t>Rien de plus délicat et de plus périlleux que l</w:t>
      </w:r>
      <w:r>
        <w:rPr>
          <w:rFonts w:cs="Times New Roman"/>
        </w:rPr>
        <w:t>’</w:t>
      </w:r>
      <w:r w:rsidRPr="00781C58">
        <w:rPr>
          <w:rFonts w:cs="Times New Roman"/>
        </w:rPr>
        <w:t>illustration d</w:t>
      </w:r>
      <w:r>
        <w:rPr>
          <w:rFonts w:cs="Times New Roman"/>
        </w:rPr>
        <w:t>’</w:t>
      </w:r>
      <w:r w:rsidRPr="00781C58">
        <w:rPr>
          <w:rFonts w:cs="Times New Roman"/>
        </w:rPr>
        <w:t>un livre, soit que l</w:t>
      </w:r>
      <w:r>
        <w:rPr>
          <w:rFonts w:cs="Times New Roman"/>
        </w:rPr>
        <w:t>’</w:t>
      </w:r>
      <w:r w:rsidRPr="00781C58">
        <w:rPr>
          <w:rFonts w:cs="Times New Roman"/>
        </w:rPr>
        <w:t>illustrateur s</w:t>
      </w:r>
      <w:r>
        <w:rPr>
          <w:rFonts w:cs="Times New Roman"/>
        </w:rPr>
        <w:t>’</w:t>
      </w:r>
      <w:r w:rsidRPr="00781C58">
        <w:rPr>
          <w:rFonts w:cs="Times New Roman"/>
        </w:rPr>
        <w:t>attache à suivre le texte de près, soit qu</w:t>
      </w:r>
      <w:r>
        <w:rPr>
          <w:rFonts w:cs="Times New Roman"/>
        </w:rPr>
        <w:t>’</w:t>
      </w:r>
      <w:r w:rsidRPr="00781C58">
        <w:rPr>
          <w:rFonts w:cs="Times New Roman"/>
        </w:rPr>
        <w:t>il préfère l</w:t>
      </w:r>
      <w:r>
        <w:rPr>
          <w:rFonts w:cs="Times New Roman"/>
        </w:rPr>
        <w:t>’</w:t>
      </w:r>
      <w:r w:rsidRPr="00781C58">
        <w:rPr>
          <w:rFonts w:cs="Times New Roman"/>
        </w:rPr>
        <w:t>interpréter librement. Trop littérale, une traduction risque de ressembler à quelque copie d</w:t>
      </w:r>
      <w:r>
        <w:rPr>
          <w:rFonts w:cs="Times New Roman"/>
        </w:rPr>
        <w:t>’</w:t>
      </w:r>
      <w:r w:rsidRPr="00781C58">
        <w:rPr>
          <w:rFonts w:cs="Times New Roman"/>
        </w:rPr>
        <w:t>après photographie</w:t>
      </w:r>
      <w:r>
        <w:rPr>
          <w:rFonts w:cs="Times New Roman"/>
        </w:rPr>
        <w:t> ;</w:t>
      </w:r>
      <w:r w:rsidRPr="00781C58">
        <w:rPr>
          <w:rFonts w:cs="Times New Roman"/>
        </w:rPr>
        <w:t xml:space="preserve"> trop selon l</w:t>
      </w:r>
      <w:r>
        <w:rPr>
          <w:rFonts w:cs="Times New Roman"/>
        </w:rPr>
        <w:t>’</w:t>
      </w:r>
      <w:r w:rsidRPr="00781C58">
        <w:rPr>
          <w:rFonts w:cs="Times New Roman"/>
        </w:rPr>
        <w:t>esprit, elle ne sort guère de l</w:t>
      </w:r>
      <w:r>
        <w:rPr>
          <w:rFonts w:cs="Times New Roman"/>
        </w:rPr>
        <w:t>’</w:t>
      </w:r>
      <w:r w:rsidRPr="00781C58">
        <w:rPr>
          <w:rFonts w:cs="Times New Roman"/>
        </w:rPr>
        <w:t>ambiguïté ou du contresens. Un roman abonde-t-il en pages psychologiques, la bonne représentation de ses personnages devient presque impossible</w:t>
      </w:r>
      <w:r>
        <w:rPr>
          <w:rFonts w:cs="Times New Roman"/>
        </w:rPr>
        <w:t> ;</w:t>
      </w:r>
      <w:r w:rsidRPr="00781C58">
        <w:rPr>
          <w:rFonts w:cs="Times New Roman"/>
        </w:rPr>
        <w:t xml:space="preserve"> offre-t-il, au contraire, une succession ininterrompue de scènes animées, d</w:t>
      </w:r>
      <w:r>
        <w:rPr>
          <w:rFonts w:cs="Times New Roman"/>
        </w:rPr>
        <w:t>’</w:t>
      </w:r>
      <w:r w:rsidRPr="00781C58">
        <w:rPr>
          <w:rFonts w:cs="Times New Roman"/>
        </w:rPr>
        <w:t>épisodes dramatiques, il entraîne l</w:t>
      </w:r>
      <w:r>
        <w:rPr>
          <w:rFonts w:cs="Times New Roman"/>
        </w:rPr>
        <w:t>’</w:t>
      </w:r>
      <w:r w:rsidRPr="00781C58">
        <w:rPr>
          <w:rFonts w:cs="Times New Roman"/>
        </w:rPr>
        <w:t>artiste au théâtral. Il est enfin des livres qu</w:t>
      </w:r>
      <w:r>
        <w:rPr>
          <w:rFonts w:cs="Times New Roman"/>
        </w:rPr>
        <w:t>’</w:t>
      </w:r>
      <w:r w:rsidRPr="00781C58">
        <w:rPr>
          <w:rFonts w:cs="Times New Roman"/>
        </w:rPr>
        <w:t>on ne peut illustrer, ce sont les poèmes. On devrait toujours se borner à les parer de décorations purement ornementales. Art évocateur par excellence, la Poésie crée ses images comme elle crée sa musique</w:t>
      </w:r>
      <w:r>
        <w:rPr>
          <w:rFonts w:cs="Times New Roman"/>
        </w:rPr>
        <w:t> ;</w:t>
      </w:r>
      <w:r w:rsidRPr="00781C58">
        <w:rPr>
          <w:rFonts w:cs="Times New Roman"/>
        </w:rPr>
        <w:t xml:space="preserve"> il est aussi dangereux d</w:t>
      </w:r>
      <w:r>
        <w:rPr>
          <w:rFonts w:cs="Times New Roman"/>
        </w:rPr>
        <w:t>’</w:t>
      </w:r>
      <w:r w:rsidRPr="00781C58">
        <w:rPr>
          <w:rFonts w:cs="Times New Roman"/>
        </w:rPr>
        <w:t>en tirer des illustrations qu</w:t>
      </w:r>
      <w:r>
        <w:rPr>
          <w:rFonts w:cs="Times New Roman"/>
        </w:rPr>
        <w:t>’</w:t>
      </w:r>
      <w:r w:rsidRPr="00781C58">
        <w:rPr>
          <w:rFonts w:cs="Times New Roman"/>
        </w:rPr>
        <w:t>une partition pour piano. Quels dessins s</w:t>
      </w:r>
      <w:r>
        <w:rPr>
          <w:rFonts w:cs="Times New Roman"/>
        </w:rPr>
        <w:t>’</w:t>
      </w:r>
      <w:r w:rsidRPr="00781C58">
        <w:rPr>
          <w:rFonts w:cs="Times New Roman"/>
        </w:rPr>
        <w:t>allieraient dignement à l</w:t>
      </w:r>
      <w:r>
        <w:rPr>
          <w:rFonts w:cs="Times New Roman"/>
        </w:rPr>
        <w:t>’</w:t>
      </w:r>
      <w:r w:rsidRPr="00781C58">
        <w:rPr>
          <w:rFonts w:cs="Times New Roman"/>
          <w:i/>
        </w:rPr>
        <w:t>Odyssée</w:t>
      </w:r>
      <w:r w:rsidRPr="00781C58">
        <w:rPr>
          <w:rFonts w:cs="Times New Roman"/>
        </w:rPr>
        <w:t xml:space="preserve">, au </w:t>
      </w:r>
      <w:r w:rsidRPr="00781C58">
        <w:rPr>
          <w:rFonts w:cs="Times New Roman"/>
          <w:i/>
        </w:rPr>
        <w:t>Mahabharata</w:t>
      </w:r>
      <w:r w:rsidRPr="00781C58">
        <w:rPr>
          <w:rFonts w:cs="Times New Roman"/>
        </w:rPr>
        <w:t>, à l</w:t>
      </w:r>
      <w:r>
        <w:rPr>
          <w:rFonts w:cs="Times New Roman"/>
        </w:rPr>
        <w:t>’</w:t>
      </w:r>
      <w:r w:rsidRPr="00781C58">
        <w:rPr>
          <w:rFonts w:cs="Times New Roman"/>
          <w:i/>
        </w:rPr>
        <w:t>Énéide</w:t>
      </w:r>
      <w:r w:rsidRPr="00781C58">
        <w:rPr>
          <w:rFonts w:cs="Times New Roman"/>
        </w:rPr>
        <w:t xml:space="preserve">, et surtout à la </w:t>
      </w:r>
      <w:r w:rsidRPr="00781C58">
        <w:rPr>
          <w:rFonts w:cs="Times New Roman"/>
          <w:i/>
        </w:rPr>
        <w:t>Divine Comédie</w:t>
      </w:r>
      <w:r>
        <w:rPr>
          <w:rFonts w:cs="Times New Roman"/>
        </w:rPr>
        <w:t> ?</w:t>
      </w:r>
    </w:p>
    <w:p w14:paraId="286CD86E" w14:textId="27B82CF7" w:rsidR="005F258A" w:rsidRPr="00781C58" w:rsidRDefault="00781C58" w:rsidP="003326E0">
      <w:pPr>
        <w:pStyle w:val="Corpsdetexte"/>
        <w:rPr>
          <w:rFonts w:cs="Times New Roman"/>
        </w:rPr>
      </w:pPr>
      <w:r w:rsidRPr="00781C58">
        <w:rPr>
          <w:rFonts w:cs="Times New Roman"/>
        </w:rPr>
        <w:t>Certes, entre tous les poèmes, celui de Dante apparaît comme</w:t>
      </w:r>
      <w:r w:rsidR="0086508B">
        <w:rPr>
          <w:rFonts w:cs="Times New Roman"/>
        </w:rPr>
        <w:t xml:space="preserve"> </w:t>
      </w:r>
      <w:r w:rsidRPr="00781C58">
        <w:rPr>
          <w:rFonts w:cs="Times New Roman"/>
        </w:rPr>
        <w:t>le plus impossible à illustrer. Mais, d</w:t>
      </w:r>
      <w:r>
        <w:rPr>
          <w:rFonts w:cs="Times New Roman"/>
        </w:rPr>
        <w:t>’</w:t>
      </w:r>
      <w:r w:rsidRPr="00781C58">
        <w:rPr>
          <w:rFonts w:cs="Times New Roman"/>
        </w:rPr>
        <w:t>autre part, il offre une telle abondance de thèmes séduisants et d</w:t>
      </w:r>
      <w:r>
        <w:rPr>
          <w:rFonts w:cs="Times New Roman"/>
        </w:rPr>
        <w:t>’</w:t>
      </w:r>
      <w:r w:rsidRPr="00781C58">
        <w:rPr>
          <w:rFonts w:cs="Times New Roman"/>
        </w:rPr>
        <w:t>effets plas</w:t>
      </w:r>
      <w:r w:rsidR="00D33B15">
        <w:rPr>
          <w:rFonts w:cs="Times New Roman"/>
        </w:rPr>
        <w:t>tiques</w:t>
      </w:r>
      <w:r w:rsidR="00D33B15">
        <w:rPr>
          <w:rStyle w:val="Appelnotedebasdep"/>
          <w:rFonts w:cs="Times New Roman"/>
        </w:rPr>
        <w:footnoteReference w:id="25"/>
      </w:r>
      <w:r w:rsidRPr="00781C58">
        <w:rPr>
          <w:rFonts w:cs="Times New Roman"/>
        </w:rPr>
        <w:t>, les âmes ont, dans ses deux premiers livres, des formes si terrestres, les décors des aspects si naturels, et les allégories finales contiennent tant de motifs curieux qu</w:t>
      </w:r>
      <w:r>
        <w:rPr>
          <w:rFonts w:cs="Times New Roman"/>
        </w:rPr>
        <w:t>’</w:t>
      </w:r>
      <w:r w:rsidRPr="00781C58">
        <w:rPr>
          <w:rFonts w:cs="Times New Roman"/>
        </w:rPr>
        <w:t>un bel imaginatif du crayon sera</w:t>
      </w:r>
      <w:r w:rsidR="00D33B15">
        <w:rPr>
          <w:rFonts w:cs="Times New Roman"/>
        </w:rPr>
        <w:t xml:space="preserve"> toujours tenté</w:t>
      </w:r>
      <w:r w:rsidRPr="00781C58">
        <w:rPr>
          <w:rFonts w:cs="Times New Roman"/>
        </w:rPr>
        <w:t xml:space="preserve"> de le traduire en images </w:t>
      </w:r>
      <w:del w:id="117" w:author="Marguerite-Marie Bordry" w:date="2018-12-11T16:37:00Z">
        <w:r w:rsidRPr="00781C58" w:rsidDel="00B35631">
          <w:rPr>
            <w:rFonts w:cs="Times New Roman"/>
          </w:rPr>
          <w:delText xml:space="preserve">maigre </w:delText>
        </w:r>
      </w:del>
      <w:ins w:id="118" w:author="Marguerite-Marie Bordry" w:date="2018-12-11T16:37:00Z">
        <w:r w:rsidR="00B35631">
          <w:rPr>
            <w:rFonts w:cs="Times New Roman"/>
          </w:rPr>
          <w:t>malgré</w:t>
        </w:r>
        <w:r w:rsidR="00B35631" w:rsidRPr="00781C58">
          <w:rPr>
            <w:rFonts w:cs="Times New Roman"/>
          </w:rPr>
          <w:t xml:space="preserve"> </w:t>
        </w:r>
      </w:ins>
      <w:r w:rsidRPr="00781C58">
        <w:rPr>
          <w:rFonts w:cs="Times New Roman"/>
        </w:rPr>
        <w:t>les innombrables dangers de l</w:t>
      </w:r>
      <w:r>
        <w:rPr>
          <w:rFonts w:cs="Times New Roman"/>
        </w:rPr>
        <w:t>’</w:t>
      </w:r>
      <w:r w:rsidRPr="00781C58">
        <w:rPr>
          <w:rFonts w:cs="Times New Roman"/>
        </w:rPr>
        <w:t>entreprise. N</w:t>
      </w:r>
      <w:r>
        <w:rPr>
          <w:rFonts w:cs="Times New Roman"/>
        </w:rPr>
        <w:t>’</w:t>
      </w:r>
      <w:r w:rsidRPr="00781C58">
        <w:rPr>
          <w:rFonts w:cs="Times New Roman"/>
        </w:rPr>
        <w:t>y a-t-il pas des défaites qui honorent</w:t>
      </w:r>
      <w:r>
        <w:rPr>
          <w:rFonts w:cs="Times New Roman"/>
        </w:rPr>
        <w:t> ?</w:t>
      </w:r>
      <w:r w:rsidRPr="00781C58">
        <w:rPr>
          <w:rFonts w:cs="Times New Roman"/>
        </w:rPr>
        <w:t xml:space="preserve"> On comprend donc qu</w:t>
      </w:r>
      <w:r>
        <w:rPr>
          <w:rFonts w:cs="Times New Roman"/>
        </w:rPr>
        <w:t>’</w:t>
      </w:r>
      <w:r w:rsidRPr="00781C58">
        <w:rPr>
          <w:rFonts w:cs="Times New Roman"/>
        </w:rPr>
        <w:t>en plein xv</w:t>
      </w:r>
      <w:r w:rsidRPr="00781C58">
        <w:rPr>
          <w:vertAlign w:val="superscript"/>
        </w:rPr>
        <w:t>e</w:t>
      </w:r>
      <w:r w:rsidRPr="00781C58">
        <w:rPr>
          <w:rFonts w:cs="Times New Roman"/>
        </w:rPr>
        <w:t> siècle, et sur la terre même d</w:t>
      </w:r>
      <w:r>
        <w:rPr>
          <w:rFonts w:cs="Times New Roman"/>
        </w:rPr>
        <w:t>’</w:t>
      </w:r>
      <w:r w:rsidRPr="00781C58">
        <w:rPr>
          <w:rFonts w:cs="Times New Roman"/>
        </w:rPr>
        <w:t>Alighieri, un maître ès arts du dessin ait cédé à cette tentation.</w:t>
      </w:r>
    </w:p>
    <w:p w14:paraId="72B7CF72" w14:textId="77777777" w:rsidR="005F258A" w:rsidRPr="00781C58" w:rsidRDefault="00781C58" w:rsidP="003326E0">
      <w:pPr>
        <w:pStyle w:val="Corpsdetexte"/>
        <w:rPr>
          <w:rFonts w:cs="Times New Roman"/>
        </w:rPr>
      </w:pPr>
      <w:r w:rsidRPr="00781C58">
        <w:rPr>
          <w:rFonts w:cs="Times New Roman"/>
        </w:rPr>
        <w:t>Botticelli, ce maître, était alors en pleine possession de son art et en pleine période de succès. Il comptait à son actif deux purs chefs-d</w:t>
      </w:r>
      <w:r>
        <w:rPr>
          <w:rFonts w:cs="Times New Roman"/>
        </w:rPr>
        <w:t>’</w:t>
      </w:r>
      <w:r w:rsidRPr="00781C58">
        <w:rPr>
          <w:rFonts w:cs="Times New Roman"/>
        </w:rPr>
        <w:t>œuvre</w:t>
      </w:r>
      <w:r>
        <w:rPr>
          <w:rFonts w:cs="Times New Roman"/>
        </w:rPr>
        <w:t> :</w:t>
      </w:r>
      <w:r w:rsidRPr="00781C58">
        <w:rPr>
          <w:rFonts w:cs="Times New Roman"/>
        </w:rPr>
        <w:t xml:space="preserve"> l</w:t>
      </w:r>
      <w:r>
        <w:rPr>
          <w:rFonts w:cs="Times New Roman"/>
        </w:rPr>
        <w:t>’</w:t>
      </w:r>
      <w:r w:rsidRPr="00781C58">
        <w:rPr>
          <w:rFonts w:cs="Times New Roman"/>
          <w:i/>
        </w:rPr>
        <w:t>Adoration des Mages</w:t>
      </w:r>
      <w:r w:rsidRPr="00781C58">
        <w:rPr>
          <w:rFonts w:cs="Times New Roman"/>
        </w:rPr>
        <w:t xml:space="preserve"> de S. Maria Novella et </w:t>
      </w:r>
      <w:r w:rsidRPr="00781C58">
        <w:rPr>
          <w:rFonts w:cs="Times New Roman"/>
        </w:rPr>
        <w:lastRenderedPageBreak/>
        <w:t>l</w:t>
      </w:r>
      <w:r>
        <w:rPr>
          <w:rFonts w:cs="Times New Roman"/>
        </w:rPr>
        <w:t>’</w:t>
      </w:r>
      <w:r w:rsidRPr="00781C58">
        <w:rPr>
          <w:rFonts w:cs="Times New Roman"/>
          <w:i/>
        </w:rPr>
        <w:t>Assomption</w:t>
      </w:r>
      <w:r w:rsidR="00D33B15">
        <w:rPr>
          <w:rFonts w:cs="Times New Roman"/>
        </w:rPr>
        <w:t xml:space="preserve"> de S. Pietro Maggiore</w:t>
      </w:r>
      <w:r w:rsidR="00D33B15">
        <w:rPr>
          <w:rStyle w:val="Appelnotedebasdep"/>
          <w:rFonts w:cs="Times New Roman"/>
        </w:rPr>
        <w:footnoteReference w:id="26"/>
      </w:r>
      <w:r w:rsidRPr="00781C58">
        <w:rPr>
          <w:rFonts w:cs="Times New Roman"/>
        </w:rPr>
        <w:t xml:space="preserve">, et il venait de travailler avec Ghirlandajo et Cosimo Rosselli, à la décoration de la </w:t>
      </w:r>
      <w:r w:rsidR="00D33B15">
        <w:rPr>
          <w:rFonts w:cs="Times New Roman"/>
        </w:rPr>
        <w:t>chapelle élevée par Sixte IV</w:t>
      </w:r>
      <w:r w:rsidR="00D33B15">
        <w:rPr>
          <w:rStyle w:val="Appelnotedebasdep"/>
          <w:rFonts w:cs="Times New Roman"/>
        </w:rPr>
        <w:footnoteReference w:id="27"/>
      </w:r>
      <w:r w:rsidRPr="00781C58">
        <w:rPr>
          <w:rFonts w:cs="Times New Roman"/>
        </w:rPr>
        <w:t>. C</w:t>
      </w:r>
      <w:r>
        <w:rPr>
          <w:rFonts w:cs="Times New Roman"/>
        </w:rPr>
        <w:t>’</w:t>
      </w:r>
      <w:r w:rsidRPr="00781C58">
        <w:rPr>
          <w:rFonts w:cs="Times New Roman"/>
        </w:rPr>
        <w:t>est à son retour de Rome, en 1481, qu</w:t>
      </w:r>
      <w:r>
        <w:rPr>
          <w:rFonts w:cs="Times New Roman"/>
        </w:rPr>
        <w:t>’</w:t>
      </w:r>
      <w:r w:rsidRPr="00781C58">
        <w:rPr>
          <w:rFonts w:cs="Times New Roman"/>
        </w:rPr>
        <w:t>il se lança dans l</w:t>
      </w:r>
      <w:r>
        <w:rPr>
          <w:rFonts w:cs="Times New Roman"/>
        </w:rPr>
        <w:t>’</w:t>
      </w:r>
      <w:r w:rsidRPr="00781C58">
        <w:rPr>
          <w:rFonts w:cs="Times New Roman"/>
        </w:rPr>
        <w:t xml:space="preserve">écrasant labeur que demande une illustration de la </w:t>
      </w:r>
      <w:r w:rsidRPr="00781C58">
        <w:rPr>
          <w:rFonts w:cs="Times New Roman"/>
          <w:i/>
        </w:rPr>
        <w:t>Divine Comédie</w:t>
      </w:r>
      <w:r w:rsidRPr="00781C58">
        <w:rPr>
          <w:rFonts w:cs="Times New Roman"/>
        </w:rPr>
        <w:t>. Et quoique ses finances fussent dans un état lamentable, tant il manquait de sens pratique, on n</w:t>
      </w:r>
      <w:r>
        <w:rPr>
          <w:rFonts w:cs="Times New Roman"/>
        </w:rPr>
        <w:t>’</w:t>
      </w:r>
      <w:r w:rsidRPr="00781C58">
        <w:rPr>
          <w:rFonts w:cs="Times New Roman"/>
        </w:rPr>
        <w:t xml:space="preserve">en saurait conclure que le désir de </w:t>
      </w:r>
      <w:r w:rsidRPr="00781C58">
        <w:rPr>
          <w:rFonts w:cs="Times New Roman"/>
          <w:i/>
        </w:rPr>
        <w:t>gagner de l</w:t>
      </w:r>
      <w:r>
        <w:rPr>
          <w:rFonts w:cs="Times New Roman"/>
          <w:i/>
        </w:rPr>
        <w:t>’</w:t>
      </w:r>
      <w:r w:rsidRPr="00781C58">
        <w:rPr>
          <w:rFonts w:cs="Times New Roman"/>
          <w:i/>
        </w:rPr>
        <w:t>argent</w:t>
      </w:r>
      <w:r w:rsidRPr="00781C58">
        <w:rPr>
          <w:rFonts w:cs="Times New Roman"/>
        </w:rPr>
        <w:t xml:space="preserve"> ait pesé sur sa détermination. Il brûlait d</w:t>
      </w:r>
      <w:r>
        <w:rPr>
          <w:rFonts w:cs="Times New Roman"/>
        </w:rPr>
        <w:t>’</w:t>
      </w:r>
      <w:r w:rsidRPr="00781C58">
        <w:rPr>
          <w:rFonts w:cs="Times New Roman"/>
        </w:rPr>
        <w:t>une si belle passion pour le chef-d</w:t>
      </w:r>
      <w:r>
        <w:rPr>
          <w:rFonts w:cs="Times New Roman"/>
        </w:rPr>
        <w:t>’</w:t>
      </w:r>
      <w:r w:rsidRPr="00781C58">
        <w:rPr>
          <w:rFonts w:cs="Times New Roman"/>
        </w:rPr>
        <w:t>œuvre de son poète préféré que la joie d</w:t>
      </w:r>
      <w:r>
        <w:rPr>
          <w:rFonts w:cs="Times New Roman"/>
        </w:rPr>
        <w:t>’</w:t>
      </w:r>
      <w:r w:rsidRPr="00781C58">
        <w:rPr>
          <w:rFonts w:cs="Times New Roman"/>
        </w:rPr>
        <w:t>en parer d</w:t>
      </w:r>
      <w:r>
        <w:rPr>
          <w:rFonts w:cs="Times New Roman"/>
        </w:rPr>
        <w:t>’</w:t>
      </w:r>
      <w:r w:rsidRPr="00781C58">
        <w:rPr>
          <w:rFonts w:cs="Times New Roman"/>
        </w:rPr>
        <w:t>images chaque chant pouvait assurément lui faire oublier ses intérêts matériels. Le maître avait l</w:t>
      </w:r>
      <w:r>
        <w:rPr>
          <w:rFonts w:cs="Times New Roman"/>
        </w:rPr>
        <w:t>’</w:t>
      </w:r>
      <w:r w:rsidRPr="00781C58">
        <w:rPr>
          <w:rFonts w:cs="Times New Roman"/>
        </w:rPr>
        <w:t>enthousiasme durable, il le prouva bien lorsqu</w:t>
      </w:r>
      <w:r>
        <w:rPr>
          <w:rFonts w:cs="Times New Roman"/>
        </w:rPr>
        <w:t>’</w:t>
      </w:r>
      <w:r w:rsidRPr="00781C58">
        <w:rPr>
          <w:rFonts w:cs="Times New Roman"/>
        </w:rPr>
        <w:t>il eut pris rang parmi les disciples du vaillant Savonarole.</w:t>
      </w:r>
    </w:p>
    <w:p w14:paraId="109E404D" w14:textId="7D76CE1F" w:rsidR="005F258A" w:rsidRPr="00781C58" w:rsidRDefault="00781C58" w:rsidP="003326E0">
      <w:pPr>
        <w:pStyle w:val="Corpsdetexte"/>
        <w:rPr>
          <w:rFonts w:cs="Times New Roman"/>
        </w:rPr>
      </w:pPr>
      <w:r w:rsidRPr="00781C58">
        <w:rPr>
          <w:rFonts w:cs="Times New Roman"/>
        </w:rPr>
        <w:t>Botticelli commença par une série de compositions d</w:t>
      </w:r>
      <w:r>
        <w:rPr>
          <w:rFonts w:cs="Times New Roman"/>
        </w:rPr>
        <w:t>’</w:t>
      </w:r>
      <w:r w:rsidRPr="00781C58">
        <w:rPr>
          <w:rFonts w:cs="Times New Roman"/>
        </w:rPr>
        <w:t>après l</w:t>
      </w:r>
      <w:r>
        <w:rPr>
          <w:rFonts w:cs="Times New Roman"/>
        </w:rPr>
        <w:t>’</w:t>
      </w:r>
      <w:r w:rsidR="00D33B15">
        <w:rPr>
          <w:rFonts w:cs="Times New Roman"/>
        </w:rPr>
        <w:t xml:space="preserve">Enfer, et il les </w:t>
      </w:r>
      <w:r w:rsidR="00D33B15" w:rsidRPr="00D33B15">
        <w:rPr>
          <w:rStyle w:val="quotec"/>
        </w:rPr>
        <w:t>« </w:t>
      </w:r>
      <w:r w:rsidRPr="00D33B15">
        <w:rPr>
          <w:rStyle w:val="quotec"/>
        </w:rPr>
        <w:t>mit en estampes, sans s’occuper d’autre chose</w:t>
      </w:r>
      <w:r w:rsidR="00050857" w:rsidRPr="00D33B15">
        <w:rPr>
          <w:rStyle w:val="quotec"/>
        </w:rPr>
        <w:t> »</w:t>
      </w:r>
      <w:r w:rsidRPr="00781C58">
        <w:rPr>
          <w:rFonts w:cs="Times New Roman"/>
        </w:rPr>
        <w:t xml:space="preserve">, nous apprend Vasari, dont les concepts de valet se trouvaient choqués par le moindre exemple de désintéressement, </w:t>
      </w:r>
      <w:r w:rsidRPr="00D33B15">
        <w:rPr>
          <w:rStyle w:val="quotec"/>
        </w:rPr>
        <w:t>« ce qui lui occasionna une perte de temps considérable qui jeta sa vie dans une infinité de désordres</w:t>
      </w:r>
      <w:r w:rsidR="00050857" w:rsidRPr="00D33B15">
        <w:rPr>
          <w:rStyle w:val="quotec"/>
        </w:rPr>
        <w:t> »</w:t>
      </w:r>
      <w:r w:rsidRPr="00781C58">
        <w:rPr>
          <w:rFonts w:cs="Times New Roman"/>
        </w:rPr>
        <w:t>. Non content d</w:t>
      </w:r>
      <w:r>
        <w:rPr>
          <w:rFonts w:cs="Times New Roman"/>
        </w:rPr>
        <w:t>’</w:t>
      </w:r>
      <w:r w:rsidRPr="00781C58">
        <w:rPr>
          <w:rFonts w:cs="Times New Roman"/>
        </w:rPr>
        <w:t>illustrer ces chants aimés, il en commenta même plusieurs, car il se targuait d</w:t>
      </w:r>
      <w:r>
        <w:rPr>
          <w:rFonts w:cs="Times New Roman"/>
        </w:rPr>
        <w:t>’</w:t>
      </w:r>
      <w:r w:rsidRPr="00781C58">
        <w:rPr>
          <w:rFonts w:cs="Times New Roman"/>
        </w:rPr>
        <w:t xml:space="preserve">avoir </w:t>
      </w:r>
      <w:r w:rsidRPr="00781C58">
        <w:rPr>
          <w:rFonts w:cs="Times New Roman"/>
          <w:i/>
        </w:rPr>
        <w:t>étudié</w:t>
      </w:r>
      <w:r w:rsidRPr="00781C58">
        <w:rPr>
          <w:rFonts w:cs="Times New Roman"/>
        </w:rPr>
        <w:t xml:space="preserve"> le Dante. En réalité, Sandro était un presque inculte, mais avide de savoir et en désir de s</w:t>
      </w:r>
      <w:r>
        <w:rPr>
          <w:rFonts w:cs="Times New Roman"/>
        </w:rPr>
        <w:t>’</w:t>
      </w:r>
      <w:r w:rsidR="00D33B15">
        <w:rPr>
          <w:rFonts w:cs="Times New Roman"/>
        </w:rPr>
        <w:t>intellectualiser</w:t>
      </w:r>
      <w:r w:rsidR="00D33B15">
        <w:rPr>
          <w:rStyle w:val="Appelnotedebasdep"/>
          <w:rFonts w:cs="Times New Roman"/>
        </w:rPr>
        <w:footnoteReference w:id="28"/>
      </w:r>
      <w:r w:rsidRPr="00781C58">
        <w:rPr>
          <w:rFonts w:cs="Times New Roman"/>
        </w:rPr>
        <w:t xml:space="preserve">. </w:t>
      </w:r>
      <w:del w:id="120" w:author="Marguerite-Marie Bordry" w:date="2018-12-11T16:38:00Z">
        <w:r w:rsidRPr="00781C58" w:rsidDel="00D6558E">
          <w:rPr>
            <w:rFonts w:cs="Times New Roman"/>
          </w:rPr>
          <w:delText xml:space="preserve">Gomme </w:delText>
        </w:r>
      </w:del>
      <w:ins w:id="121" w:author="Marguerite-Marie Bordry" w:date="2018-12-11T16:38:00Z">
        <w:r w:rsidR="00D6558E">
          <w:rPr>
            <w:rFonts w:cs="Times New Roman"/>
          </w:rPr>
          <w:t>C</w:t>
        </w:r>
        <w:r w:rsidR="00D6558E" w:rsidRPr="00781C58">
          <w:rPr>
            <w:rFonts w:cs="Times New Roman"/>
          </w:rPr>
          <w:t xml:space="preserve">omme </w:t>
        </w:r>
      </w:ins>
      <w:r w:rsidRPr="00781C58">
        <w:rPr>
          <w:rFonts w:cs="Times New Roman"/>
        </w:rPr>
        <w:t>tous les artistes entrés par les sentes perdues dans le monde des idées, il se plaisait à la lecture et s</w:t>
      </w:r>
      <w:r>
        <w:rPr>
          <w:rFonts w:cs="Times New Roman"/>
        </w:rPr>
        <w:t>’</w:t>
      </w:r>
      <w:r w:rsidRPr="00781C58">
        <w:rPr>
          <w:rFonts w:cs="Times New Roman"/>
        </w:rPr>
        <w:t>y livrait sans méthode, on s</w:t>
      </w:r>
      <w:r>
        <w:rPr>
          <w:rFonts w:cs="Times New Roman"/>
        </w:rPr>
        <w:t>’</w:t>
      </w:r>
      <w:r w:rsidRPr="00781C58">
        <w:rPr>
          <w:rFonts w:cs="Times New Roman"/>
        </w:rPr>
        <w:t>en doute, fouillant les ouvrages les plus divers, les plus opposés, voire les moins compréhensibles pour lui, passant du sacré au profane et de l</w:t>
      </w:r>
      <w:r>
        <w:rPr>
          <w:rFonts w:cs="Times New Roman"/>
        </w:rPr>
        <w:t>’</w:t>
      </w:r>
      <w:r w:rsidRPr="00781C58">
        <w:rPr>
          <w:rFonts w:cs="Times New Roman"/>
        </w:rPr>
        <w:t xml:space="preserve">antique au moderne, vagabondant, musardant à travers les textes, et ramenant tout en somme à son art. Il tira quatre motifs décoratifs des </w:t>
      </w:r>
      <w:r w:rsidRPr="00781C58">
        <w:rPr>
          <w:rFonts w:cs="Times New Roman"/>
          <w:i/>
        </w:rPr>
        <w:t>Triomphes</w:t>
      </w:r>
      <w:r w:rsidRPr="00781C58">
        <w:rPr>
          <w:rFonts w:cs="Times New Roman"/>
        </w:rPr>
        <w:t xml:space="preserve"> de Pétrarque et quatre autres des </w:t>
      </w:r>
      <w:r w:rsidRPr="00781C58">
        <w:rPr>
          <w:rFonts w:cs="Times New Roman"/>
          <w:i/>
        </w:rPr>
        <w:t>Aventures de Nastagio degli onesti</w:t>
      </w:r>
      <w:r w:rsidRPr="00781C58">
        <w:rPr>
          <w:rFonts w:cs="Times New Roman"/>
        </w:rPr>
        <w:t xml:space="preserve"> contées par Boccace. Quant à la </w:t>
      </w:r>
      <w:r w:rsidRPr="00781C58">
        <w:rPr>
          <w:rFonts w:cs="Times New Roman"/>
          <w:i/>
        </w:rPr>
        <w:t>Divine Comédie</w:t>
      </w:r>
      <w:r w:rsidRPr="00781C58">
        <w:rPr>
          <w:rFonts w:cs="Times New Roman"/>
        </w:rPr>
        <w:t>, elle lui fournit une occasion unique de déployer ses ressources imaginatives et de satisfaire ce goût pour les compositions symboliques que développaient en lui son ami le Vinci et son admirateur Palmieri.</w:t>
      </w:r>
    </w:p>
    <w:p w14:paraId="2215956D" w14:textId="77777777" w:rsidR="005F258A" w:rsidRPr="00781C58" w:rsidRDefault="00781C58" w:rsidP="003326E0">
      <w:pPr>
        <w:pStyle w:val="Corpsdetexte"/>
        <w:rPr>
          <w:rFonts w:cs="Times New Roman"/>
        </w:rPr>
      </w:pPr>
      <w:r w:rsidRPr="00781C58">
        <w:rPr>
          <w:rFonts w:cs="Times New Roman"/>
        </w:rPr>
        <w:lastRenderedPageBreak/>
        <w:t>Les premières compositions d</w:t>
      </w:r>
      <w:r>
        <w:rPr>
          <w:rFonts w:cs="Times New Roman"/>
        </w:rPr>
        <w:t>’</w:t>
      </w:r>
      <w:r w:rsidRPr="00781C58">
        <w:rPr>
          <w:rFonts w:cs="Times New Roman"/>
        </w:rPr>
        <w:t>après l</w:t>
      </w:r>
      <w:r>
        <w:rPr>
          <w:rFonts w:cs="Times New Roman"/>
        </w:rPr>
        <w:t>’</w:t>
      </w:r>
      <w:r w:rsidRPr="00781C58">
        <w:rPr>
          <w:rFonts w:cs="Times New Roman"/>
        </w:rPr>
        <w:t>Enfer furent gravées, pense-t-on, par Baldini pour l</w:t>
      </w:r>
      <w:r>
        <w:rPr>
          <w:rFonts w:cs="Times New Roman"/>
        </w:rPr>
        <w:t>’</w:t>
      </w:r>
      <w:r w:rsidRPr="00781C58">
        <w:rPr>
          <w:rFonts w:cs="Times New Roman"/>
        </w:rPr>
        <w:t xml:space="preserve">édition </w:t>
      </w:r>
      <w:r w:rsidR="00D33B15">
        <w:rPr>
          <w:rFonts w:cs="Times New Roman"/>
        </w:rPr>
        <w:t>florentine de Landini</w:t>
      </w:r>
      <w:r w:rsidR="00D33B15">
        <w:rPr>
          <w:rStyle w:val="Appelnotedebasdep"/>
          <w:rFonts w:cs="Times New Roman"/>
        </w:rPr>
        <w:footnoteReference w:id="29"/>
      </w:r>
      <w:r w:rsidRPr="00781C58">
        <w:rPr>
          <w:rFonts w:cs="Times New Roman"/>
        </w:rPr>
        <w:t>. Les dix-neuf estampes que l</w:t>
      </w:r>
      <w:r>
        <w:rPr>
          <w:rFonts w:cs="Times New Roman"/>
        </w:rPr>
        <w:t>’</w:t>
      </w:r>
      <w:r w:rsidRPr="00781C58">
        <w:rPr>
          <w:rFonts w:cs="Times New Roman"/>
        </w:rPr>
        <w:t>on possède présentent des scènes impressionnantes, dont quelques-unes très animées, entre autres les 5</w:t>
      </w:r>
      <w:r w:rsidRPr="00781C58">
        <w:rPr>
          <w:vertAlign w:val="superscript"/>
        </w:rPr>
        <w:t>e</w:t>
      </w:r>
      <w:r w:rsidRPr="00781C58">
        <w:rPr>
          <w:rFonts w:cs="Times New Roman"/>
        </w:rPr>
        <w:t>, 13</w:t>
      </w:r>
      <w:r w:rsidRPr="00781C58">
        <w:rPr>
          <w:vertAlign w:val="superscript"/>
        </w:rPr>
        <w:t>e</w:t>
      </w:r>
      <w:r w:rsidRPr="00781C58">
        <w:rPr>
          <w:rFonts w:cs="Times New Roman"/>
        </w:rPr>
        <w:t>, 14</w:t>
      </w:r>
      <w:r w:rsidRPr="00781C58">
        <w:rPr>
          <w:vertAlign w:val="superscript"/>
        </w:rPr>
        <w:t>e</w:t>
      </w:r>
      <w:r w:rsidRPr="00781C58">
        <w:rPr>
          <w:rFonts w:cs="Times New Roman"/>
        </w:rPr>
        <w:t xml:space="preserve"> et 15</w:t>
      </w:r>
      <w:r w:rsidRPr="00781C58">
        <w:rPr>
          <w:vertAlign w:val="superscript"/>
        </w:rPr>
        <w:t>e</w:t>
      </w:r>
      <w:r w:rsidRPr="00781C58">
        <w:rPr>
          <w:rFonts w:cs="Times New Roman"/>
        </w:rPr>
        <w:t>.</w:t>
      </w:r>
    </w:p>
    <w:p w14:paraId="31124D11" w14:textId="77777777" w:rsidR="005F258A" w:rsidRPr="00781C58" w:rsidRDefault="00781C58" w:rsidP="003326E0">
      <w:pPr>
        <w:pStyle w:val="Corpsdetexte"/>
        <w:rPr>
          <w:rFonts w:cs="Times New Roman"/>
        </w:rPr>
      </w:pPr>
      <w:r w:rsidRPr="00781C58">
        <w:rPr>
          <w:rFonts w:cs="Times New Roman"/>
        </w:rPr>
        <w:t>Les démons sont des pantins comiques, mais les damnés souffrent avec un réalisme que n</w:t>
      </w:r>
      <w:r>
        <w:rPr>
          <w:rFonts w:cs="Times New Roman"/>
        </w:rPr>
        <w:t>’</w:t>
      </w:r>
      <w:r w:rsidRPr="00781C58">
        <w:rPr>
          <w:rFonts w:cs="Times New Roman"/>
        </w:rPr>
        <w:t>atténue point le léger archaïsme du dessin.</w:t>
      </w:r>
    </w:p>
    <w:p w14:paraId="2623502E" w14:textId="77777777" w:rsidR="005F258A" w:rsidRPr="00781C58" w:rsidRDefault="00781C58" w:rsidP="003326E0">
      <w:pPr>
        <w:pStyle w:val="Corpsdetexte"/>
        <w:rPr>
          <w:rFonts w:cs="Times New Roman"/>
        </w:rPr>
      </w:pPr>
      <w:r w:rsidRPr="00781C58">
        <w:rPr>
          <w:rFonts w:cs="Times New Roman"/>
        </w:rPr>
        <w:t>Quoique aucun document ne nous renseigne sur l</w:t>
      </w:r>
      <w:r>
        <w:rPr>
          <w:rFonts w:cs="Times New Roman"/>
        </w:rPr>
        <w:t>’</w:t>
      </w:r>
      <w:r w:rsidRPr="00781C58">
        <w:rPr>
          <w:rFonts w:cs="Times New Roman"/>
        </w:rPr>
        <w:t>accueil fait à cette suite de gravures, on peut conjecturer qu</w:t>
      </w:r>
      <w:r>
        <w:rPr>
          <w:rFonts w:cs="Times New Roman"/>
        </w:rPr>
        <w:t>’</w:t>
      </w:r>
      <w:r w:rsidRPr="00781C58">
        <w:rPr>
          <w:rFonts w:cs="Times New Roman"/>
        </w:rPr>
        <w:t>il fut des plus favorables. Cette tentative audacieuse d</w:t>
      </w:r>
      <w:r>
        <w:rPr>
          <w:rFonts w:cs="Times New Roman"/>
        </w:rPr>
        <w:t>’</w:t>
      </w:r>
      <w:r w:rsidRPr="00781C58">
        <w:rPr>
          <w:rFonts w:cs="Times New Roman"/>
        </w:rPr>
        <w:t>un de leurs maîtres favoris avait tout pour plaire aux délicats de Florence. Ce que l</w:t>
      </w:r>
      <w:r>
        <w:rPr>
          <w:rFonts w:cs="Times New Roman"/>
        </w:rPr>
        <w:t>’</w:t>
      </w:r>
      <w:r w:rsidRPr="00781C58">
        <w:rPr>
          <w:rFonts w:cs="Times New Roman"/>
        </w:rPr>
        <w:t>on sait pertinemment, d</w:t>
      </w:r>
      <w:r>
        <w:rPr>
          <w:rFonts w:cs="Times New Roman"/>
        </w:rPr>
        <w:t>’</w:t>
      </w:r>
      <w:r w:rsidRPr="00781C58">
        <w:rPr>
          <w:rFonts w:cs="Times New Roman"/>
        </w:rPr>
        <w:t>ailleurs, c</w:t>
      </w:r>
      <w:r>
        <w:rPr>
          <w:rFonts w:cs="Times New Roman"/>
        </w:rPr>
        <w:t>’</w:t>
      </w:r>
      <w:r w:rsidRPr="00781C58">
        <w:rPr>
          <w:rFonts w:cs="Times New Roman"/>
        </w:rPr>
        <w:t>est que l</w:t>
      </w:r>
      <w:r>
        <w:rPr>
          <w:rFonts w:cs="Times New Roman"/>
        </w:rPr>
        <w:t>’</w:t>
      </w:r>
      <w:r w:rsidRPr="00781C58">
        <w:rPr>
          <w:rFonts w:cs="Times New Roman"/>
        </w:rPr>
        <w:t>un d</w:t>
      </w:r>
      <w:r>
        <w:rPr>
          <w:rFonts w:cs="Times New Roman"/>
        </w:rPr>
        <w:t>’</w:t>
      </w:r>
      <w:r w:rsidRPr="00781C58">
        <w:rPr>
          <w:rFonts w:cs="Times New Roman"/>
        </w:rPr>
        <w:t>eux, membre de la famille Médicis, s</w:t>
      </w:r>
      <w:r>
        <w:rPr>
          <w:rFonts w:cs="Times New Roman"/>
        </w:rPr>
        <w:t>’</w:t>
      </w:r>
      <w:r w:rsidRPr="00781C58">
        <w:rPr>
          <w:rFonts w:cs="Times New Roman"/>
        </w:rPr>
        <w:t>empressa de confier à Botticelli la décoration originale d</w:t>
      </w:r>
      <w:r>
        <w:rPr>
          <w:rFonts w:cs="Times New Roman"/>
        </w:rPr>
        <w:t>’</w:t>
      </w:r>
      <w:r w:rsidRPr="00781C58">
        <w:rPr>
          <w:rFonts w:cs="Times New Roman"/>
        </w:rPr>
        <w:t xml:space="preserve">un manuscrit de la </w:t>
      </w:r>
      <w:r w:rsidRPr="00781C58">
        <w:rPr>
          <w:rFonts w:cs="Times New Roman"/>
          <w:i/>
        </w:rPr>
        <w:t>Divine Comédie</w:t>
      </w:r>
      <w:r w:rsidRPr="00781C58">
        <w:rPr>
          <w:rFonts w:cs="Times New Roman"/>
        </w:rPr>
        <w:t xml:space="preserve"> qu</w:t>
      </w:r>
      <w:r>
        <w:rPr>
          <w:rFonts w:cs="Times New Roman"/>
        </w:rPr>
        <w:t>’</w:t>
      </w:r>
      <w:r w:rsidRPr="00781C58">
        <w:rPr>
          <w:rFonts w:cs="Times New Roman"/>
        </w:rPr>
        <w:t>il fit exécuter, selon l</w:t>
      </w:r>
      <w:r>
        <w:rPr>
          <w:rFonts w:cs="Times New Roman"/>
        </w:rPr>
        <w:t>’</w:t>
      </w:r>
      <w:r w:rsidRPr="00781C58">
        <w:rPr>
          <w:rFonts w:cs="Times New Roman"/>
        </w:rPr>
        <w:t>ancien usage, spécialement à cette intention.</w:t>
      </w:r>
    </w:p>
    <w:p w14:paraId="33C7C7BC" w14:textId="77777777" w:rsidR="005F258A" w:rsidRPr="00781C58" w:rsidRDefault="00781C58" w:rsidP="003326E0">
      <w:pPr>
        <w:pStyle w:val="Corpsdetexte"/>
        <w:rPr>
          <w:rFonts w:cs="Times New Roman"/>
        </w:rPr>
      </w:pPr>
      <w:r w:rsidRPr="00781C58">
        <w:rPr>
          <w:rFonts w:cs="Times New Roman"/>
        </w:rPr>
        <w:t>De la splendide collection du duc d</w:t>
      </w:r>
      <w:r>
        <w:rPr>
          <w:rFonts w:cs="Times New Roman"/>
        </w:rPr>
        <w:t>’</w:t>
      </w:r>
      <w:r w:rsidRPr="00781C58">
        <w:rPr>
          <w:rFonts w:cs="Times New Roman"/>
        </w:rPr>
        <w:t>Hamilton, ce manuscrit illustré par un maître peintre est passé au Musée de Berlin, dont il enrichit le Cabinet de gravures. Quatre-vingt-huit feuilles gr. in-folio en fin parchemin de chevreau constituent cet ouvrage précieux. Par malheur, il n</w:t>
      </w:r>
      <w:r>
        <w:rPr>
          <w:rFonts w:cs="Times New Roman"/>
        </w:rPr>
        <w:t>’</w:t>
      </w:r>
      <w:r w:rsidRPr="00781C58">
        <w:rPr>
          <w:rFonts w:cs="Times New Roman"/>
        </w:rPr>
        <w:t>est plus complet</w:t>
      </w:r>
      <w:r>
        <w:rPr>
          <w:rFonts w:cs="Times New Roman"/>
        </w:rPr>
        <w:t> ;</w:t>
      </w:r>
      <w:r w:rsidRPr="00781C58">
        <w:rPr>
          <w:rFonts w:cs="Times New Roman"/>
        </w:rPr>
        <w:t xml:space="preserve"> du chant I</w:t>
      </w:r>
      <w:r w:rsidRPr="00781C58">
        <w:rPr>
          <w:vertAlign w:val="superscript"/>
        </w:rPr>
        <w:t>er</w:t>
      </w:r>
      <w:r w:rsidRPr="00781C58">
        <w:rPr>
          <w:rFonts w:cs="Times New Roman"/>
        </w:rPr>
        <w:t xml:space="preserve"> jusqu</w:t>
      </w:r>
      <w:r>
        <w:rPr>
          <w:rFonts w:cs="Times New Roman"/>
        </w:rPr>
        <w:t>’</w:t>
      </w:r>
      <w:r w:rsidRPr="00781C58">
        <w:rPr>
          <w:rFonts w:cs="Times New Roman"/>
        </w:rPr>
        <w:t>au chant VII</w:t>
      </w:r>
      <w:r w:rsidRPr="00781C58">
        <w:rPr>
          <w:vertAlign w:val="superscript"/>
        </w:rPr>
        <w:t>e</w:t>
      </w:r>
      <w:r w:rsidRPr="00781C58">
        <w:rPr>
          <w:rFonts w:cs="Times New Roman"/>
        </w:rPr>
        <w:t xml:space="preserve"> et </w:t>
      </w:r>
      <w:proofErr w:type="gramStart"/>
      <w:r w:rsidRPr="00781C58">
        <w:rPr>
          <w:rFonts w:cs="Times New Roman"/>
        </w:rPr>
        <w:t>du IX</w:t>
      </w:r>
      <w:r w:rsidRPr="00781C58">
        <w:rPr>
          <w:vertAlign w:val="superscript"/>
        </w:rPr>
        <w:t>e</w:t>
      </w:r>
      <w:proofErr w:type="gramEnd"/>
      <w:r w:rsidRPr="00781C58">
        <w:rPr>
          <w:rFonts w:cs="Times New Roman"/>
        </w:rPr>
        <w:t xml:space="preserve"> jusqu</w:t>
      </w:r>
      <w:r>
        <w:rPr>
          <w:rFonts w:cs="Times New Roman"/>
        </w:rPr>
        <w:t>’</w:t>
      </w:r>
      <w:r w:rsidRPr="00781C58">
        <w:rPr>
          <w:rFonts w:cs="Times New Roman"/>
        </w:rPr>
        <w:t>au XVI</w:t>
      </w:r>
      <w:r w:rsidRPr="00781C58">
        <w:rPr>
          <w:vertAlign w:val="superscript"/>
        </w:rPr>
        <w:t>e</w:t>
      </w:r>
      <w:r w:rsidRPr="00781C58">
        <w:rPr>
          <w:rFonts w:cs="Times New Roman"/>
        </w:rPr>
        <w:t xml:space="preserve"> de l</w:t>
      </w:r>
      <w:r>
        <w:rPr>
          <w:rFonts w:cs="Times New Roman"/>
        </w:rPr>
        <w:t>’</w:t>
      </w:r>
      <w:r w:rsidRPr="00781C58">
        <w:rPr>
          <w:rFonts w:cs="Times New Roman"/>
          <w:i/>
        </w:rPr>
        <w:t>Enfer</w:t>
      </w:r>
      <w:r w:rsidRPr="00781C58">
        <w:rPr>
          <w:rFonts w:cs="Times New Roman"/>
        </w:rPr>
        <w:t>, les illustrations manquent. Sept d</w:t>
      </w:r>
      <w:r>
        <w:rPr>
          <w:rFonts w:cs="Times New Roman"/>
        </w:rPr>
        <w:t>’</w:t>
      </w:r>
      <w:r w:rsidRPr="00781C58">
        <w:rPr>
          <w:rFonts w:cs="Times New Roman"/>
        </w:rPr>
        <w:t>entre elles peuvent être considérées comme perdues</w:t>
      </w:r>
      <w:r>
        <w:rPr>
          <w:rFonts w:cs="Times New Roman"/>
        </w:rPr>
        <w:t> ;</w:t>
      </w:r>
      <w:r w:rsidRPr="00781C58">
        <w:rPr>
          <w:rFonts w:cs="Times New Roman"/>
        </w:rPr>
        <w:t xml:space="preserve"> les huit autres, celles des chants I, VIII, IX, X, XII, XIII, XV et XVI, ont été retrouvées dans la Bibliothèque Vaticane, avec une composition sur feuille de tête représentant l</w:t>
      </w:r>
      <w:r>
        <w:rPr>
          <w:rFonts w:cs="Times New Roman"/>
        </w:rPr>
        <w:t>’</w:t>
      </w:r>
      <w:r w:rsidRPr="00781C58">
        <w:rPr>
          <w:rFonts w:cs="Times New Roman"/>
        </w:rPr>
        <w:t>ensemble des cercles infernaux. Tous ces dessins se trouvaient dans un volume de mélanges ayant appartenu à la collection de manuscrits de Christine de Suède</w:t>
      </w:r>
      <w:r>
        <w:rPr>
          <w:rFonts w:cs="Times New Roman"/>
        </w:rPr>
        <w:t> ;</w:t>
      </w:r>
      <w:r w:rsidRPr="00781C58">
        <w:rPr>
          <w:rFonts w:cs="Times New Roman"/>
        </w:rPr>
        <w:t xml:space="preserve"> découverts par le D</w:t>
      </w:r>
      <w:r w:rsidRPr="00781C58">
        <w:rPr>
          <w:vertAlign w:val="superscript"/>
        </w:rPr>
        <w:t>r</w:t>
      </w:r>
      <w:r w:rsidRPr="00781C58">
        <w:rPr>
          <w:rFonts w:cs="Times New Roman"/>
        </w:rPr>
        <w:t> Reitzenstein, ils furent révélés parle D</w:t>
      </w:r>
      <w:r w:rsidRPr="00781C58">
        <w:rPr>
          <w:vertAlign w:val="superscript"/>
        </w:rPr>
        <w:t>r</w:t>
      </w:r>
      <w:r w:rsidR="00D33B15">
        <w:rPr>
          <w:rFonts w:cs="Times New Roman"/>
        </w:rPr>
        <w:t> Strzijgowski</w:t>
      </w:r>
      <w:r w:rsidR="00D33B15">
        <w:rPr>
          <w:rStyle w:val="Appelnotedebasdep"/>
          <w:rFonts w:cs="Times New Roman"/>
        </w:rPr>
        <w:footnoteReference w:id="30"/>
      </w:r>
      <w:r w:rsidRPr="00781C58">
        <w:rPr>
          <w:rFonts w:cs="Times New Roman"/>
        </w:rPr>
        <w:t>.</w:t>
      </w:r>
    </w:p>
    <w:p w14:paraId="124634AB" w14:textId="77777777" w:rsidR="005F258A" w:rsidRPr="00781C58" w:rsidRDefault="00781C58" w:rsidP="003326E0">
      <w:pPr>
        <w:pStyle w:val="Corpsdetexte"/>
        <w:rPr>
          <w:rFonts w:cs="Times New Roman"/>
        </w:rPr>
      </w:pPr>
      <w:r w:rsidRPr="00781C58">
        <w:rPr>
          <w:rFonts w:cs="Times New Roman"/>
        </w:rPr>
        <w:t>Le maître n</w:t>
      </w:r>
      <w:r>
        <w:rPr>
          <w:rFonts w:cs="Times New Roman"/>
        </w:rPr>
        <w:t>’</w:t>
      </w:r>
      <w:r w:rsidRPr="00781C58">
        <w:rPr>
          <w:rFonts w:cs="Times New Roman"/>
        </w:rPr>
        <w:t>ayant pas achevé l</w:t>
      </w:r>
      <w:r>
        <w:rPr>
          <w:rFonts w:cs="Times New Roman"/>
        </w:rPr>
        <w:t>’</w:t>
      </w:r>
      <w:r w:rsidRPr="00781C58">
        <w:rPr>
          <w:rFonts w:cs="Times New Roman"/>
        </w:rPr>
        <w:t xml:space="preserve">illustration des trois derniers chants du </w:t>
      </w:r>
      <w:r w:rsidRPr="00781C58">
        <w:rPr>
          <w:rFonts w:cs="Times New Roman"/>
          <w:i/>
        </w:rPr>
        <w:t>Paradis</w:t>
      </w:r>
      <w:r w:rsidR="00D33B15">
        <w:rPr>
          <w:rStyle w:val="Appelnotedebasdep"/>
          <w:rFonts w:cs="Times New Roman"/>
        </w:rPr>
        <w:footnoteReference w:id="31"/>
      </w:r>
      <w:r w:rsidRPr="00781C58">
        <w:rPr>
          <w:rFonts w:cs="Times New Roman"/>
        </w:rPr>
        <w:t>, le nombre total des</w:t>
      </w:r>
      <w:r w:rsidR="00D33B15">
        <w:rPr>
          <w:rFonts w:cs="Times New Roman"/>
        </w:rPr>
        <w:t xml:space="preserve"> </w:t>
      </w:r>
      <w:r w:rsidRPr="00781C58">
        <w:rPr>
          <w:rFonts w:cs="Times New Roman"/>
        </w:rPr>
        <w:t>dessins existants est de quatre-vingt-douze, dont quatre-vingt-trois à Berlin. Ébauchés à la pointe d</w:t>
      </w:r>
      <w:r>
        <w:rPr>
          <w:rFonts w:cs="Times New Roman"/>
        </w:rPr>
        <w:t>’</w:t>
      </w:r>
      <w:r w:rsidRPr="00781C58">
        <w:rPr>
          <w:rFonts w:cs="Times New Roman"/>
        </w:rPr>
        <w:t>argent, ces dessins ont été repris partie à la plume et à la même pointe, partie à la plume seule, à l</w:t>
      </w:r>
      <w:r>
        <w:rPr>
          <w:rFonts w:cs="Times New Roman"/>
        </w:rPr>
        <w:t>’</w:t>
      </w:r>
      <w:r w:rsidRPr="00781C58">
        <w:rPr>
          <w:rFonts w:cs="Times New Roman"/>
        </w:rPr>
        <w:t>exception du motif qui correspond au chant XVIII de l</w:t>
      </w:r>
      <w:r>
        <w:rPr>
          <w:rFonts w:cs="Times New Roman"/>
        </w:rPr>
        <w:t>’</w:t>
      </w:r>
      <w:r w:rsidRPr="00781C58">
        <w:rPr>
          <w:rFonts w:cs="Times New Roman"/>
          <w:i/>
        </w:rPr>
        <w:t>Enfer</w:t>
      </w:r>
      <w:r w:rsidRPr="00781C58">
        <w:rPr>
          <w:rFonts w:cs="Times New Roman"/>
        </w:rPr>
        <w:t xml:space="preserve"> lequel a été </w:t>
      </w:r>
      <w:r w:rsidRPr="00781C58">
        <w:rPr>
          <w:rFonts w:cs="Times New Roman"/>
        </w:rPr>
        <w:lastRenderedPageBreak/>
        <w:t>gouaché. Ils sont très supérieurs à ceux des gravures.</w:t>
      </w:r>
    </w:p>
    <w:p w14:paraId="2A5F2E88" w14:textId="77777777" w:rsidR="005F258A" w:rsidRPr="00781C58" w:rsidRDefault="00781C58" w:rsidP="003326E0">
      <w:pPr>
        <w:pStyle w:val="Corpsdetexte"/>
        <w:rPr>
          <w:rFonts w:cs="Times New Roman"/>
        </w:rPr>
      </w:pPr>
      <w:r w:rsidRPr="00781C58">
        <w:rPr>
          <w:rFonts w:cs="Times New Roman"/>
        </w:rPr>
        <w:t xml:space="preserve">Le texte du poème se lit sur le recto des feuilles, le côté poil </w:t>
      </w:r>
      <w:r>
        <w:rPr>
          <w:rFonts w:cs="Times New Roman"/>
        </w:rPr>
        <w:t>« </w:t>
      </w:r>
      <w:r w:rsidRPr="00781C58">
        <w:rPr>
          <w:rFonts w:cs="Times New Roman"/>
        </w:rPr>
        <w:t>haarseiten</w:t>
      </w:r>
      <w:r w:rsidR="00050857">
        <w:rPr>
          <w:rFonts w:cs="Times New Roman"/>
        </w:rPr>
        <w:t> »</w:t>
      </w:r>
      <w:r w:rsidRPr="00781C58">
        <w:rPr>
          <w:rFonts w:cs="Times New Roman"/>
        </w:rPr>
        <w:t>. Chaque chant a été écrit dans le sens de la largeur de la feuille, celle-ci divisée en six colonnes. L</w:t>
      </w:r>
      <w:r>
        <w:rPr>
          <w:rFonts w:cs="Times New Roman"/>
        </w:rPr>
        <w:t>’</w:t>
      </w:r>
      <w:r w:rsidRPr="00781C58">
        <w:rPr>
          <w:rFonts w:cs="Times New Roman"/>
        </w:rPr>
        <w:t>écriture employée par le scribe est celle qu</w:t>
      </w:r>
      <w:r>
        <w:rPr>
          <w:rFonts w:cs="Times New Roman"/>
        </w:rPr>
        <w:t>’</w:t>
      </w:r>
      <w:r w:rsidRPr="00781C58">
        <w:rPr>
          <w:rFonts w:cs="Times New Roman"/>
        </w:rPr>
        <w:t xml:space="preserve">on appelait </w:t>
      </w:r>
      <w:r>
        <w:rPr>
          <w:rFonts w:cs="Times New Roman"/>
        </w:rPr>
        <w:t>« </w:t>
      </w:r>
      <w:r w:rsidRPr="00781C58">
        <w:rPr>
          <w:rFonts w:cs="Times New Roman"/>
        </w:rPr>
        <w:t>alla moderna</w:t>
      </w:r>
      <w:r w:rsidR="00050857">
        <w:rPr>
          <w:rFonts w:cs="Times New Roman"/>
        </w:rPr>
        <w:t> »</w:t>
      </w:r>
      <w:r w:rsidRPr="00781C58">
        <w:rPr>
          <w:rFonts w:cs="Times New Roman"/>
        </w:rPr>
        <w:t xml:space="preserve"> par opposition </w:t>
      </w:r>
      <w:r>
        <w:rPr>
          <w:rFonts w:cs="Times New Roman"/>
        </w:rPr>
        <w:t>« </w:t>
      </w:r>
      <w:r w:rsidRPr="00781C58">
        <w:rPr>
          <w:rFonts w:cs="Times New Roman"/>
        </w:rPr>
        <w:t>alla antica</w:t>
      </w:r>
      <w:r w:rsidR="00050857">
        <w:rPr>
          <w:rFonts w:cs="Times New Roman"/>
        </w:rPr>
        <w:t> »</w:t>
      </w:r>
      <w:r w:rsidRPr="00781C58">
        <w:rPr>
          <w:rFonts w:cs="Times New Roman"/>
        </w:rPr>
        <w:t xml:space="preserve">, et qui fut très estimée en Italie à partir du </w:t>
      </w:r>
      <w:r w:rsidRPr="00781C58">
        <w:rPr>
          <w:rFonts w:cs="Times New Roman"/>
          <w:smallCaps/>
        </w:rPr>
        <w:t>xiv</w:t>
      </w:r>
      <w:r w:rsidRPr="00781C58">
        <w:rPr>
          <w:vertAlign w:val="superscript"/>
        </w:rPr>
        <w:t>e</w:t>
      </w:r>
      <w:r w:rsidRPr="00781C58">
        <w:rPr>
          <w:rFonts w:cs="Times New Roman"/>
        </w:rPr>
        <w:t xml:space="preserve"> siècle. Les dessins parent le verso des feuilles, le côté chair </w:t>
      </w:r>
      <w:r>
        <w:rPr>
          <w:rFonts w:cs="Times New Roman"/>
        </w:rPr>
        <w:t>« </w:t>
      </w:r>
      <w:r w:rsidRPr="00781C58">
        <w:rPr>
          <w:rFonts w:cs="Times New Roman"/>
        </w:rPr>
        <w:t>fleischseite</w:t>
      </w:r>
      <w:r w:rsidR="00050857">
        <w:rPr>
          <w:rFonts w:cs="Times New Roman"/>
        </w:rPr>
        <w:t> »</w:t>
      </w:r>
      <w:r w:rsidRPr="00781C58">
        <w:rPr>
          <w:rFonts w:cs="Times New Roman"/>
          <w:i/>
        </w:rPr>
        <w:t>.</w:t>
      </w:r>
      <w:r w:rsidRPr="00781C58">
        <w:rPr>
          <w:rFonts w:cs="Times New Roman"/>
        </w:rPr>
        <w:t xml:space="preserve"> Et le recueil est disposé de telle manière qu</w:t>
      </w:r>
      <w:r>
        <w:rPr>
          <w:rFonts w:cs="Times New Roman"/>
        </w:rPr>
        <w:t>’</w:t>
      </w:r>
      <w:r w:rsidRPr="00781C58">
        <w:rPr>
          <w:rFonts w:cs="Times New Roman"/>
        </w:rPr>
        <w:t>un texte et son illustration correspondante se trouvent toujours ensemble sous les yeux du lecteur</w:t>
      </w:r>
      <w:r>
        <w:rPr>
          <w:rFonts w:cs="Times New Roman"/>
        </w:rPr>
        <w:t> ;</w:t>
      </w:r>
      <w:r w:rsidRPr="00781C58">
        <w:rPr>
          <w:rFonts w:cs="Times New Roman"/>
        </w:rPr>
        <w:t xml:space="preserve"> il n</w:t>
      </w:r>
      <w:r>
        <w:rPr>
          <w:rFonts w:cs="Times New Roman"/>
        </w:rPr>
        <w:t>’</w:t>
      </w:r>
      <w:r w:rsidRPr="00781C58">
        <w:rPr>
          <w:rFonts w:cs="Times New Roman"/>
        </w:rPr>
        <w:t>y a d</w:t>
      </w:r>
      <w:r>
        <w:rPr>
          <w:rFonts w:cs="Times New Roman"/>
        </w:rPr>
        <w:t>’</w:t>
      </w:r>
      <w:r w:rsidRPr="00781C58">
        <w:rPr>
          <w:rFonts w:cs="Times New Roman"/>
        </w:rPr>
        <w:t>exception que pour le chant XXXIV de l</w:t>
      </w:r>
      <w:r>
        <w:rPr>
          <w:rFonts w:cs="Times New Roman"/>
        </w:rPr>
        <w:t>’</w:t>
      </w:r>
      <w:r w:rsidRPr="00781C58">
        <w:rPr>
          <w:rFonts w:cs="Times New Roman"/>
          <w:i/>
        </w:rPr>
        <w:t>Enfer</w:t>
      </w:r>
      <w:r w:rsidRPr="00781C58">
        <w:rPr>
          <w:rFonts w:cs="Times New Roman"/>
        </w:rPr>
        <w:t>, dont le motif, un Lucifer gigantesque, s</w:t>
      </w:r>
      <w:r>
        <w:rPr>
          <w:rFonts w:cs="Times New Roman"/>
        </w:rPr>
        <w:t>’</w:t>
      </w:r>
      <w:r w:rsidRPr="00781C58">
        <w:rPr>
          <w:rFonts w:cs="Times New Roman"/>
        </w:rPr>
        <w:t>étale sur une double feuille. On ne peut douter que ces dessins ne soient de la propre main de Botticelli, tant ils portent l</w:t>
      </w:r>
      <w:r>
        <w:rPr>
          <w:rFonts w:cs="Times New Roman"/>
        </w:rPr>
        <w:t>’</w:t>
      </w:r>
      <w:r w:rsidRPr="00781C58">
        <w:rPr>
          <w:rFonts w:cs="Times New Roman"/>
        </w:rPr>
        <w:t>empreinte de son style, tant ils manifestent sa science de décorateur et sa verve. D</w:t>
      </w:r>
      <w:r>
        <w:rPr>
          <w:rFonts w:cs="Times New Roman"/>
        </w:rPr>
        <w:t>’</w:t>
      </w:r>
      <w:r w:rsidRPr="00781C58">
        <w:rPr>
          <w:rFonts w:cs="Times New Roman"/>
        </w:rPr>
        <w:t xml:space="preserve">autre part, on relève sur le dessin du chant XXVIII du </w:t>
      </w:r>
      <w:r w:rsidRPr="00781C58">
        <w:rPr>
          <w:rFonts w:cs="Times New Roman"/>
          <w:i/>
        </w:rPr>
        <w:t>Paradis</w:t>
      </w:r>
      <w:r w:rsidRPr="00781C58">
        <w:rPr>
          <w:rFonts w:cs="Times New Roman"/>
        </w:rPr>
        <w:t xml:space="preserve"> la signature Sandro di Mariano. Le maître devait tracer aussi les premières initiales de chaque chant, mais il ne trouva jamais le temps</w:t>
      </w:r>
      <w:r w:rsidR="00D33B15">
        <w:rPr>
          <w:rFonts w:cs="Times New Roman"/>
        </w:rPr>
        <w:t xml:space="preserve"> de donner suite à ce projet</w:t>
      </w:r>
      <w:r w:rsidR="00D33B15">
        <w:rPr>
          <w:rStyle w:val="Appelnotedebasdep"/>
          <w:rFonts w:cs="Times New Roman"/>
        </w:rPr>
        <w:footnoteReference w:id="32"/>
      </w:r>
      <w:r w:rsidRPr="00781C58">
        <w:rPr>
          <w:rFonts w:cs="Times New Roman"/>
        </w:rPr>
        <w:t>. Les places réservées à ces lettres dans le texte sont restées vides.</w:t>
      </w:r>
    </w:p>
    <w:p w14:paraId="2088E9E8" w14:textId="77777777" w:rsidR="005F258A" w:rsidRPr="00781C58" w:rsidRDefault="00781C58" w:rsidP="003326E0">
      <w:pPr>
        <w:pStyle w:val="Corpsdetexte"/>
        <w:rPr>
          <w:rFonts w:cs="Times New Roman"/>
        </w:rPr>
      </w:pPr>
      <w:r w:rsidRPr="00781C58">
        <w:rPr>
          <w:rFonts w:cs="Times New Roman"/>
        </w:rPr>
        <w:t>Dans son amour, sa piété pour Dante, Botticelli s ordonna certainement de reproduire toutes les scènes des drames qui se déroulent dans la Divine Comédie. Au lieu de choisir un thème dans chaque chant, il s</w:t>
      </w:r>
      <w:r>
        <w:rPr>
          <w:rFonts w:cs="Times New Roman"/>
        </w:rPr>
        <w:t>’</w:t>
      </w:r>
      <w:r w:rsidRPr="00781C58">
        <w:rPr>
          <w:rFonts w:cs="Times New Roman"/>
        </w:rPr>
        <w:t>ingénia pour représenter les uns à côté des autres sur un seul</w:t>
      </w:r>
      <w:r w:rsidR="00D33B15">
        <w:rPr>
          <w:rFonts w:cs="Times New Roman"/>
        </w:rPr>
        <w:t xml:space="preserve"> </w:t>
      </w:r>
      <w:r w:rsidRPr="00781C58">
        <w:rPr>
          <w:rFonts w:cs="Times New Roman"/>
        </w:rPr>
        <w:t>motif les divers épisodes d</w:t>
      </w:r>
      <w:r>
        <w:rPr>
          <w:rFonts w:cs="Times New Roman"/>
        </w:rPr>
        <w:t>’</w:t>
      </w:r>
      <w:r w:rsidRPr="00781C58">
        <w:rPr>
          <w:rFonts w:cs="Times New Roman"/>
        </w:rPr>
        <w:t>un chant. D</w:t>
      </w:r>
      <w:r>
        <w:rPr>
          <w:rFonts w:cs="Times New Roman"/>
        </w:rPr>
        <w:t>’</w:t>
      </w:r>
      <w:r w:rsidRPr="00781C58">
        <w:rPr>
          <w:rFonts w:cs="Times New Roman"/>
        </w:rPr>
        <w:t>où une répétition, parfois excessive, des effigies de ses protagonistes et de quelques autres p</w:t>
      </w:r>
      <w:r w:rsidR="00D33B15">
        <w:rPr>
          <w:rFonts w:cs="Times New Roman"/>
        </w:rPr>
        <w:t>ersonnages dans la même page</w:t>
      </w:r>
      <w:r w:rsidR="00D33B15">
        <w:rPr>
          <w:rStyle w:val="Appelnotedebasdep"/>
          <w:rFonts w:cs="Times New Roman"/>
        </w:rPr>
        <w:footnoteReference w:id="33"/>
      </w:r>
      <w:r w:rsidRPr="00781C58">
        <w:rPr>
          <w:rFonts w:cs="Times New Roman"/>
        </w:rPr>
        <w:t>. C</w:t>
      </w:r>
      <w:r>
        <w:rPr>
          <w:rFonts w:cs="Times New Roman"/>
        </w:rPr>
        <w:t>’</w:t>
      </w:r>
      <w:r w:rsidRPr="00781C58">
        <w:rPr>
          <w:rFonts w:cs="Times New Roman"/>
        </w:rPr>
        <w:t>était compliquer la besogne et s</w:t>
      </w:r>
      <w:r>
        <w:rPr>
          <w:rFonts w:cs="Times New Roman"/>
        </w:rPr>
        <w:t>’</w:t>
      </w:r>
      <w:r w:rsidRPr="00781C58">
        <w:rPr>
          <w:rFonts w:cs="Times New Roman"/>
        </w:rPr>
        <w:t>exposer à maints inconvénients. Mais, rompu aux stratagèmes de la composition, il a si bien placé ses figures et leurs doubles, si bien, relié entre elles les scènes de chaque acte, qu</w:t>
      </w:r>
      <w:r>
        <w:rPr>
          <w:rFonts w:cs="Times New Roman"/>
        </w:rPr>
        <w:t>’</w:t>
      </w:r>
      <w:r w:rsidRPr="00781C58">
        <w:rPr>
          <w:rFonts w:cs="Times New Roman"/>
        </w:rPr>
        <w:t>il a évité tout ce qui, dans l</w:t>
      </w:r>
      <w:r>
        <w:rPr>
          <w:rFonts w:cs="Times New Roman"/>
        </w:rPr>
        <w:t>’</w:t>
      </w:r>
      <w:r w:rsidRPr="00781C58">
        <w:rPr>
          <w:rFonts w:cs="Times New Roman"/>
        </w:rPr>
        <w:t xml:space="preserve">ordre décoratif, équivaut à un solécisme. </w:t>
      </w:r>
      <w:r w:rsidR="00D33B15">
        <w:rPr>
          <w:rFonts w:cs="Times New Roman"/>
        </w:rPr>
        <w:t>Même</w:t>
      </w:r>
      <w:r w:rsidRPr="00781C58">
        <w:rPr>
          <w:rFonts w:cs="Times New Roman"/>
        </w:rPr>
        <w:t xml:space="preserve"> les motifs dont l</w:t>
      </w:r>
      <w:r>
        <w:rPr>
          <w:rFonts w:cs="Times New Roman"/>
        </w:rPr>
        <w:t>’</w:t>
      </w:r>
      <w:r w:rsidRPr="00781C58">
        <w:rPr>
          <w:rFonts w:cs="Times New Roman"/>
        </w:rPr>
        <w:t>intérêt est dispersé donnent un effet d</w:t>
      </w:r>
      <w:r>
        <w:rPr>
          <w:rFonts w:cs="Times New Roman"/>
        </w:rPr>
        <w:t>’</w:t>
      </w:r>
      <w:r w:rsidRPr="00781C58">
        <w:rPr>
          <w:rFonts w:cs="Times New Roman"/>
        </w:rPr>
        <w:t>ensemble parce que les lignes qui les constituent plastiquement ont été équilibrées, disposées de manière à assurer leur unité</w:t>
      </w:r>
      <w:r>
        <w:rPr>
          <w:rFonts w:cs="Times New Roman"/>
        </w:rPr>
        <w:t> ;</w:t>
      </w:r>
      <w:r w:rsidRPr="00781C58">
        <w:rPr>
          <w:rFonts w:cs="Times New Roman"/>
        </w:rPr>
        <w:t xml:space="preserve"> où l</w:t>
      </w:r>
      <w:r>
        <w:rPr>
          <w:rFonts w:cs="Times New Roman"/>
        </w:rPr>
        <w:t>’</w:t>
      </w:r>
      <w:r w:rsidRPr="00781C58">
        <w:rPr>
          <w:rFonts w:cs="Times New Roman"/>
        </w:rPr>
        <w:t>esprit du lecteur a lieu de se plaindre, l</w:t>
      </w:r>
      <w:r>
        <w:rPr>
          <w:rFonts w:cs="Times New Roman"/>
        </w:rPr>
        <w:t>’</w:t>
      </w:r>
      <w:r w:rsidRPr="00781C58">
        <w:rPr>
          <w:rFonts w:cs="Times New Roman"/>
        </w:rPr>
        <w:t>œil du spectateur trouve à se satisfaire. Et comment en aurait-il été autrement</w:t>
      </w:r>
      <w:r>
        <w:rPr>
          <w:rFonts w:cs="Times New Roman"/>
        </w:rPr>
        <w:t> ?</w:t>
      </w:r>
      <w:r w:rsidRPr="00781C58">
        <w:rPr>
          <w:rFonts w:cs="Times New Roman"/>
        </w:rPr>
        <w:t xml:space="preserve"> On sait avec quel tact Botticelli peintre arrangeait ses groupes</w:t>
      </w:r>
      <w:r>
        <w:rPr>
          <w:rFonts w:cs="Times New Roman"/>
        </w:rPr>
        <w:t> ;</w:t>
      </w:r>
      <w:r w:rsidRPr="00781C58">
        <w:rPr>
          <w:rFonts w:cs="Times New Roman"/>
        </w:rPr>
        <w:t xml:space="preserve"> or, les principes de la décoration du livre sont les mêmes que ceux de la décoration murale. Il n</w:t>
      </w:r>
      <w:r>
        <w:rPr>
          <w:rFonts w:cs="Times New Roman"/>
        </w:rPr>
        <w:t>’</w:t>
      </w:r>
      <w:r w:rsidRPr="00781C58">
        <w:rPr>
          <w:rFonts w:cs="Times New Roman"/>
        </w:rPr>
        <w:t>y a qu</w:t>
      </w:r>
      <w:r>
        <w:rPr>
          <w:rFonts w:cs="Times New Roman"/>
        </w:rPr>
        <w:t>’</w:t>
      </w:r>
      <w:r w:rsidRPr="00781C58">
        <w:rPr>
          <w:rFonts w:cs="Times New Roman"/>
        </w:rPr>
        <w:t>une différence d</w:t>
      </w:r>
      <w:r>
        <w:rPr>
          <w:rFonts w:cs="Times New Roman"/>
        </w:rPr>
        <w:t>’</w:t>
      </w:r>
      <w:r w:rsidRPr="00781C58">
        <w:rPr>
          <w:rFonts w:cs="Times New Roman"/>
        </w:rPr>
        <w:t>échelle. La réalisation de l</w:t>
      </w:r>
      <w:r>
        <w:rPr>
          <w:rFonts w:cs="Times New Roman"/>
        </w:rPr>
        <w:t>’</w:t>
      </w:r>
      <w:r w:rsidRPr="00781C58">
        <w:rPr>
          <w:rFonts w:cs="Times New Roman"/>
        </w:rPr>
        <w:t>harmonie s</w:t>
      </w:r>
      <w:r>
        <w:rPr>
          <w:rFonts w:cs="Times New Roman"/>
        </w:rPr>
        <w:t>’</w:t>
      </w:r>
      <w:r w:rsidRPr="00781C58">
        <w:rPr>
          <w:rFonts w:cs="Times New Roman"/>
        </w:rPr>
        <w:t>obtient de la même manière sur toutes les matières.</w:t>
      </w:r>
    </w:p>
    <w:p w14:paraId="3F821C3C" w14:textId="77777777" w:rsidR="005F258A" w:rsidRPr="00781C58" w:rsidRDefault="00781C58" w:rsidP="003326E0">
      <w:pPr>
        <w:pStyle w:val="Corpsdetexte"/>
        <w:rPr>
          <w:rFonts w:cs="Times New Roman"/>
        </w:rPr>
      </w:pPr>
      <w:r w:rsidRPr="00781C58">
        <w:rPr>
          <w:rFonts w:cs="Times New Roman"/>
        </w:rPr>
        <w:lastRenderedPageBreak/>
        <w:t>Le maître se donna tout entier à cette interprétation et son génie s</w:t>
      </w:r>
      <w:r>
        <w:rPr>
          <w:rFonts w:cs="Times New Roman"/>
        </w:rPr>
        <w:t>’</w:t>
      </w:r>
      <w:r w:rsidRPr="00781C58">
        <w:rPr>
          <w:rFonts w:cs="Times New Roman"/>
        </w:rPr>
        <w:t>y manifesta sous toutes ses formes. Mais, pour créer des dessins où revécût le poème, des pages émouvantes et anagogiques, il eût fallu être un Dante du crayon. Génie gracieux, souple, un peu féminin, Botticelli n</w:t>
      </w:r>
      <w:r>
        <w:rPr>
          <w:rFonts w:cs="Times New Roman"/>
        </w:rPr>
        <w:t>’</w:t>
      </w:r>
      <w:r w:rsidRPr="00781C58">
        <w:rPr>
          <w:rFonts w:cs="Times New Roman"/>
        </w:rPr>
        <w:t>avait pas assez d</w:t>
      </w:r>
      <w:r>
        <w:rPr>
          <w:rFonts w:cs="Times New Roman"/>
        </w:rPr>
        <w:t>’</w:t>
      </w:r>
      <w:r w:rsidRPr="00781C58">
        <w:rPr>
          <w:rFonts w:cs="Times New Roman"/>
        </w:rPr>
        <w:t xml:space="preserve">affinités avec le </w:t>
      </w:r>
      <w:r w:rsidRPr="00781C58">
        <w:rPr>
          <w:rFonts w:cs="Times New Roman"/>
          <w:i/>
        </w:rPr>
        <w:t xml:space="preserve">gran padre </w:t>
      </w:r>
      <w:r w:rsidRPr="00781C58">
        <w:rPr>
          <w:rFonts w:cs="Times New Roman"/>
        </w:rPr>
        <w:t>Alighieri. C</w:t>
      </w:r>
      <w:r>
        <w:rPr>
          <w:rFonts w:cs="Times New Roman"/>
        </w:rPr>
        <w:t>’</w:t>
      </w:r>
      <w:r w:rsidRPr="00781C58">
        <w:rPr>
          <w:rFonts w:cs="Times New Roman"/>
        </w:rPr>
        <w:t xml:space="preserve">est au seul point de vue </w:t>
      </w:r>
      <w:r w:rsidRPr="00781C58">
        <w:rPr>
          <w:rFonts w:cs="Times New Roman"/>
          <w:i/>
        </w:rPr>
        <w:t>art</w:t>
      </w:r>
      <w:r w:rsidRPr="00781C58">
        <w:rPr>
          <w:rFonts w:cs="Times New Roman"/>
        </w:rPr>
        <w:t xml:space="preserve"> qu</w:t>
      </w:r>
      <w:r>
        <w:rPr>
          <w:rFonts w:cs="Times New Roman"/>
        </w:rPr>
        <w:t>’</w:t>
      </w:r>
      <w:r w:rsidRPr="00781C58">
        <w:rPr>
          <w:rFonts w:cs="Times New Roman"/>
        </w:rPr>
        <w:t>il convient d</w:t>
      </w:r>
      <w:r>
        <w:rPr>
          <w:rFonts w:cs="Times New Roman"/>
        </w:rPr>
        <w:t>’</w:t>
      </w:r>
      <w:r w:rsidRPr="00781C58">
        <w:rPr>
          <w:rFonts w:cs="Times New Roman"/>
        </w:rPr>
        <w:t xml:space="preserve">examiner son illustration de la </w:t>
      </w:r>
      <w:r w:rsidRPr="00781C58">
        <w:rPr>
          <w:rFonts w:cs="Times New Roman"/>
          <w:i/>
        </w:rPr>
        <w:t>Divine Comédie</w:t>
      </w:r>
      <w:r w:rsidRPr="00781C58">
        <w:rPr>
          <w:rFonts w:cs="Times New Roman"/>
        </w:rPr>
        <w:t>.</w:t>
      </w:r>
    </w:p>
    <w:p w14:paraId="7D81F10D" w14:textId="77777777" w:rsidR="005F258A" w:rsidRPr="00781C58" w:rsidRDefault="00781C58" w:rsidP="003326E0">
      <w:pPr>
        <w:pStyle w:val="Corpsdetexte"/>
        <w:rPr>
          <w:rFonts w:cs="Times New Roman"/>
        </w:rPr>
      </w:pPr>
      <w:r w:rsidRPr="00781C58">
        <w:rPr>
          <w:rFonts w:cs="Times New Roman"/>
        </w:rPr>
        <w:t>Certaines compositions ressemblent à des études pour fresque, d</w:t>
      </w:r>
      <w:r>
        <w:rPr>
          <w:rFonts w:cs="Times New Roman"/>
        </w:rPr>
        <w:t>’</w:t>
      </w:r>
      <w:r w:rsidRPr="00781C58">
        <w:rPr>
          <w:rFonts w:cs="Times New Roman"/>
        </w:rPr>
        <w:t>autres à des préparations de gravures</w:t>
      </w:r>
      <w:r>
        <w:rPr>
          <w:rFonts w:cs="Times New Roman"/>
        </w:rPr>
        <w:t> ;</w:t>
      </w:r>
      <w:r w:rsidRPr="00781C58">
        <w:rPr>
          <w:rFonts w:cs="Times New Roman"/>
        </w:rPr>
        <w:t xml:space="preserve"> quelques-unes, simples ébauches, ont le charme de croquis enlevés d</w:t>
      </w:r>
      <w:r>
        <w:rPr>
          <w:rFonts w:cs="Times New Roman"/>
        </w:rPr>
        <w:t>’</w:t>
      </w:r>
      <w:r w:rsidRPr="00781C58">
        <w:rPr>
          <w:rFonts w:cs="Times New Roman"/>
        </w:rPr>
        <w:t>un trait preste. Maints personnages exhibent des têtes significatives, mais c</w:t>
      </w:r>
      <w:r>
        <w:rPr>
          <w:rFonts w:cs="Times New Roman"/>
        </w:rPr>
        <w:t>’</w:t>
      </w:r>
      <w:r w:rsidRPr="00781C58">
        <w:rPr>
          <w:rFonts w:cs="Times New Roman"/>
        </w:rPr>
        <w:t>est surtout par les attitudes et les gestes qu</w:t>
      </w:r>
      <w:r>
        <w:rPr>
          <w:rFonts w:cs="Times New Roman"/>
        </w:rPr>
        <w:t>’</w:t>
      </w:r>
      <w:r w:rsidRPr="00781C58">
        <w:rPr>
          <w:rFonts w:cs="Times New Roman"/>
        </w:rPr>
        <w:t>ils sont expressifs. Formes construites et lignes sommaires, tout, dans ces dessins, est indiqué ou écrit avec une énergie parfois brutale</w:t>
      </w:r>
      <w:r>
        <w:rPr>
          <w:rFonts w:cs="Times New Roman"/>
        </w:rPr>
        <w:t> ;</w:t>
      </w:r>
      <w:r w:rsidRPr="00781C58">
        <w:rPr>
          <w:rFonts w:cs="Times New Roman"/>
        </w:rPr>
        <w:t xml:space="preserve"> on les</w:t>
      </w:r>
      <w:r w:rsidR="00D33B15">
        <w:rPr>
          <w:rFonts w:cs="Times New Roman"/>
        </w:rPr>
        <w:t xml:space="preserve"> </w:t>
      </w:r>
      <w:r w:rsidRPr="00781C58">
        <w:rPr>
          <w:rFonts w:cs="Times New Roman"/>
        </w:rPr>
        <w:t>dirait d</w:t>
      </w:r>
      <w:r>
        <w:rPr>
          <w:rFonts w:cs="Times New Roman"/>
        </w:rPr>
        <w:t>’</w:t>
      </w:r>
      <w:r w:rsidRPr="00781C58">
        <w:rPr>
          <w:rFonts w:cs="Times New Roman"/>
        </w:rPr>
        <w:t>un caractériste. Et cela ne doit pas étonner d</w:t>
      </w:r>
      <w:r>
        <w:rPr>
          <w:rFonts w:cs="Times New Roman"/>
        </w:rPr>
        <w:t>’</w:t>
      </w:r>
      <w:r w:rsidRPr="00781C58">
        <w:rPr>
          <w:rFonts w:cs="Times New Roman"/>
        </w:rPr>
        <w:t xml:space="preserve">un idéalisateur délicat comme le maître de la </w:t>
      </w:r>
      <w:r w:rsidRPr="00781C58">
        <w:rPr>
          <w:rFonts w:cs="Times New Roman"/>
          <w:i/>
        </w:rPr>
        <w:t>Naissance de Vénus</w:t>
      </w:r>
      <w:r w:rsidRPr="00D33B15">
        <w:rPr>
          <w:rFonts w:cs="Times New Roman"/>
        </w:rPr>
        <w:t xml:space="preserve">. </w:t>
      </w:r>
      <w:r w:rsidRPr="00781C58">
        <w:rPr>
          <w:rFonts w:cs="Times New Roman"/>
        </w:rPr>
        <w:t>L</w:t>
      </w:r>
      <w:r>
        <w:rPr>
          <w:rFonts w:cs="Times New Roman"/>
        </w:rPr>
        <w:t>’</w:t>
      </w:r>
      <w:r w:rsidRPr="00781C58">
        <w:rPr>
          <w:rFonts w:cs="Times New Roman"/>
        </w:rPr>
        <w:t>idéalisation est souvent le résultat d</w:t>
      </w:r>
      <w:r>
        <w:rPr>
          <w:rFonts w:cs="Times New Roman"/>
        </w:rPr>
        <w:t>’</w:t>
      </w:r>
      <w:r w:rsidRPr="00781C58">
        <w:rPr>
          <w:rFonts w:cs="Times New Roman"/>
        </w:rPr>
        <w:t>un travail accompli sur te forme notée avec tous ses signes particuliers</w:t>
      </w:r>
      <w:r>
        <w:rPr>
          <w:rFonts w:cs="Times New Roman"/>
        </w:rPr>
        <w:t> ;</w:t>
      </w:r>
      <w:r w:rsidRPr="00781C58">
        <w:rPr>
          <w:rFonts w:cs="Times New Roman"/>
        </w:rPr>
        <w:t xml:space="preserve"> les esquisses, les études des vrais idéalisateurs ne lai</w:t>
      </w:r>
      <w:r w:rsidR="00D33B15">
        <w:rPr>
          <w:rFonts w:cs="Times New Roman"/>
        </w:rPr>
        <w:t>ssent aucun doute à ce sujet</w:t>
      </w:r>
      <w:r w:rsidR="00D33B15">
        <w:rPr>
          <w:rStyle w:val="Appelnotedebasdep"/>
          <w:rFonts w:cs="Times New Roman"/>
        </w:rPr>
        <w:footnoteReference w:id="34"/>
      </w:r>
      <w:r w:rsidRPr="00781C58">
        <w:rPr>
          <w:rFonts w:cs="Times New Roman"/>
        </w:rPr>
        <w:t>.</w:t>
      </w:r>
    </w:p>
    <w:p w14:paraId="7D0975F5" w14:textId="77777777" w:rsidR="005F258A" w:rsidRPr="00781C58" w:rsidRDefault="00781C58" w:rsidP="003326E0">
      <w:pPr>
        <w:pStyle w:val="Corpsdetexte"/>
        <w:rPr>
          <w:rFonts w:cs="Times New Roman"/>
        </w:rPr>
      </w:pPr>
      <w:r w:rsidRPr="00781C58">
        <w:rPr>
          <w:rFonts w:cs="Times New Roman"/>
        </w:rPr>
        <w:t>La représentation symbolique des cercles infernaux, laborieux arrangement de motifs minuscules, relève de l</w:t>
      </w:r>
      <w:r>
        <w:rPr>
          <w:rFonts w:cs="Times New Roman"/>
        </w:rPr>
        <w:t>’</w:t>
      </w:r>
      <w:r w:rsidRPr="00781C58">
        <w:rPr>
          <w:rFonts w:cs="Times New Roman"/>
        </w:rPr>
        <w:t>idéographie et n</w:t>
      </w:r>
      <w:r>
        <w:rPr>
          <w:rFonts w:cs="Times New Roman"/>
        </w:rPr>
        <w:t>’</w:t>
      </w:r>
      <w:r w:rsidRPr="00781C58">
        <w:rPr>
          <w:rFonts w:cs="Times New Roman"/>
        </w:rPr>
        <w:t>intéresse guère. Mais dès les premières compositions qui lui succèdent, on est retenu par l</w:t>
      </w:r>
      <w:r>
        <w:rPr>
          <w:rFonts w:cs="Times New Roman"/>
        </w:rPr>
        <w:t>’</w:t>
      </w:r>
      <w:r w:rsidRPr="00781C58">
        <w:rPr>
          <w:rFonts w:cs="Times New Roman"/>
        </w:rPr>
        <w:t>ingénieuse présentation de la mise en scène et par le caractère humain du drame. Ce sont les mouvements d</w:t>
      </w:r>
      <w:r>
        <w:rPr>
          <w:rFonts w:cs="Times New Roman"/>
        </w:rPr>
        <w:t>’</w:t>
      </w:r>
      <w:r w:rsidRPr="00781C58">
        <w:rPr>
          <w:rFonts w:cs="Times New Roman"/>
        </w:rPr>
        <w:t>une populace furieuse que dessinent une partie des damnés assemblés devant la ville de Dité, dans le motif IX</w:t>
      </w:r>
      <w:r>
        <w:rPr>
          <w:rFonts w:cs="Times New Roman"/>
        </w:rPr>
        <w:t> ;</w:t>
      </w:r>
      <w:r w:rsidRPr="00781C58">
        <w:rPr>
          <w:rFonts w:cs="Times New Roman"/>
        </w:rPr>
        <w:t xml:space="preserve"> les autres semblent atterrés par quelque catastrophe. Dans le motif X, consacré à cette cité de feu où le regard ne découvre que les sépulcres des hérésiarques et les flammes qui les environnent, les attitudes de Dante et de Virgile suffisent pour communiquer à la scène un parfum de vérité. Le motif XII représente la vallée d</w:t>
      </w:r>
      <w:r>
        <w:rPr>
          <w:rFonts w:cs="Times New Roman"/>
        </w:rPr>
        <w:t>’</w:t>
      </w:r>
      <w:r w:rsidRPr="00781C58">
        <w:rPr>
          <w:rFonts w:cs="Times New Roman"/>
        </w:rPr>
        <w:t>horreur où coule le fleuve de sang dans lequel sont condamnés à gémir ceux dont les violences affectèrent le prochain. Les tyrans sanguinaires et rapaces y croupissent plongés jusqu</w:t>
      </w:r>
      <w:r>
        <w:rPr>
          <w:rFonts w:cs="Times New Roman"/>
        </w:rPr>
        <w:t>’</w:t>
      </w:r>
      <w:r w:rsidRPr="00781C58">
        <w:rPr>
          <w:rFonts w:cs="Times New Roman"/>
        </w:rPr>
        <w:t>aux cils. Des centaures veillent sur les bords étroits de cette fosse et décochent leurs flèches sur les âmes qui cherchent à sortir du fleuve bouillonnant plus que leur condamnation ne le permet. De ce tableau, où l</w:t>
      </w:r>
      <w:r>
        <w:rPr>
          <w:rFonts w:cs="Times New Roman"/>
        </w:rPr>
        <w:t>’</w:t>
      </w:r>
      <w:r w:rsidRPr="00781C58">
        <w:rPr>
          <w:rFonts w:cs="Times New Roman"/>
        </w:rPr>
        <w:t>affre des damnés se devine à la seule indication des têtes, émane l</w:t>
      </w:r>
      <w:r>
        <w:rPr>
          <w:rFonts w:cs="Times New Roman"/>
        </w:rPr>
        <w:t>’</w:t>
      </w:r>
      <w:r w:rsidRPr="00781C58">
        <w:rPr>
          <w:rFonts w:cs="Times New Roman"/>
        </w:rPr>
        <w:t>horreur des scènes de carnage</w:t>
      </w:r>
      <w:r>
        <w:rPr>
          <w:rFonts w:cs="Times New Roman"/>
        </w:rPr>
        <w:t> ;</w:t>
      </w:r>
      <w:r w:rsidRPr="00781C58">
        <w:rPr>
          <w:rFonts w:cs="Times New Roman"/>
        </w:rPr>
        <w:t xml:space="preserve"> devant le suivant, on ressent la même impression de surprise et d</w:t>
      </w:r>
      <w:r>
        <w:rPr>
          <w:rFonts w:cs="Times New Roman"/>
        </w:rPr>
        <w:t>’</w:t>
      </w:r>
      <w:r w:rsidRPr="00781C58">
        <w:rPr>
          <w:rFonts w:cs="Times New Roman"/>
        </w:rPr>
        <w:t>angoisse qu</w:t>
      </w:r>
      <w:r>
        <w:rPr>
          <w:rFonts w:cs="Times New Roman"/>
        </w:rPr>
        <w:t>’</w:t>
      </w:r>
      <w:r w:rsidRPr="00781C58">
        <w:rPr>
          <w:rFonts w:cs="Times New Roman"/>
        </w:rPr>
        <w:t>en traversant quelque fourré à l</w:t>
      </w:r>
      <w:r>
        <w:rPr>
          <w:rFonts w:cs="Times New Roman"/>
        </w:rPr>
        <w:t>’</w:t>
      </w:r>
      <w:r w:rsidRPr="00781C58">
        <w:rPr>
          <w:rFonts w:cs="Times New Roman"/>
        </w:rPr>
        <w:t>heure où la nuit jette son mystère transfigurateur. C</w:t>
      </w:r>
      <w:r>
        <w:rPr>
          <w:rFonts w:cs="Times New Roman"/>
        </w:rPr>
        <w:t>’</w:t>
      </w:r>
      <w:r w:rsidRPr="00781C58">
        <w:rPr>
          <w:rFonts w:cs="Times New Roman"/>
        </w:rPr>
        <w:t>est le bois sans sentier où le poète, entendant des cris de toutes parts sans apercevoir une seule âme, vient de s</w:t>
      </w:r>
      <w:r>
        <w:rPr>
          <w:rFonts w:cs="Times New Roman"/>
        </w:rPr>
        <w:t>’</w:t>
      </w:r>
      <w:r w:rsidRPr="00781C58">
        <w:rPr>
          <w:rFonts w:cs="Times New Roman"/>
        </w:rPr>
        <w:t xml:space="preserve">arrêter </w:t>
      </w:r>
      <w:proofErr w:type="gramStart"/>
      <w:r w:rsidRPr="00781C58">
        <w:rPr>
          <w:rFonts w:cs="Times New Roman"/>
        </w:rPr>
        <w:t>épouvanté</w:t>
      </w:r>
      <w:proofErr w:type="gramEnd"/>
      <w:r w:rsidRPr="00781C58">
        <w:rPr>
          <w:rFonts w:cs="Times New Roman"/>
        </w:rPr>
        <w:t xml:space="preserve">. Là, les feuilles sont noires et les rameaux </w:t>
      </w:r>
      <w:r w:rsidRPr="00D33B15">
        <w:rPr>
          <w:rStyle w:val="quotec"/>
        </w:rPr>
        <w:t>« souillés d’épines et de substances vénéneuses</w:t>
      </w:r>
      <w:r w:rsidR="00050857" w:rsidRPr="00D33B15">
        <w:rPr>
          <w:rStyle w:val="quotec"/>
        </w:rPr>
        <w:t> »</w:t>
      </w:r>
      <w:r>
        <w:rPr>
          <w:rFonts w:cs="Times New Roman"/>
        </w:rPr>
        <w:t> ;</w:t>
      </w:r>
      <w:r w:rsidRPr="00781C58">
        <w:rPr>
          <w:rFonts w:cs="Times New Roman"/>
        </w:rPr>
        <w:t xml:space="preserve"> chaque tronc sert de prison à une âme de suicidé et les difformes harpies, en becquetant les feuilles des branches, </w:t>
      </w:r>
      <w:r w:rsidRPr="00781C58">
        <w:rPr>
          <w:rFonts w:cs="Times New Roman"/>
        </w:rPr>
        <w:lastRenderedPageBreak/>
        <w:t>entretiennent les coupables dans une douleur aiguë. Et les lignes brisées, tourmentées, lugubres, du dessin disent la plainte de ces arbres étranges. Sur le motif XV, Dante et son guide, en marche dans l</w:t>
      </w:r>
      <w:r>
        <w:rPr>
          <w:rFonts w:cs="Times New Roman"/>
        </w:rPr>
        <w:t>’</w:t>
      </w:r>
      <w:r w:rsidRPr="00781C58">
        <w:rPr>
          <w:rFonts w:cs="Times New Roman"/>
        </w:rPr>
        <w:t xml:space="preserve">enceinte du sable enflammé sous la pluie de feu, rencontrent des ombres qui les regardent </w:t>
      </w:r>
      <w:r>
        <w:rPr>
          <w:rFonts w:cs="Times New Roman"/>
        </w:rPr>
        <w:t>« </w:t>
      </w:r>
      <w:r w:rsidRPr="00781C58">
        <w:rPr>
          <w:rFonts w:cs="Times New Roman"/>
        </w:rPr>
        <w:t>ainsi qu</w:t>
      </w:r>
      <w:r>
        <w:rPr>
          <w:rFonts w:cs="Times New Roman"/>
        </w:rPr>
        <w:t>’</w:t>
      </w:r>
      <w:r w:rsidRPr="00781C58">
        <w:rPr>
          <w:rFonts w:cs="Times New Roman"/>
        </w:rPr>
        <w:t>on regarde, le soir, des objets peu éclairés, baissant leurs paupières, comme fait un tailleur affaibli par les ans, pour enfiler son aiguille</w:t>
      </w:r>
      <w:r w:rsidR="00050857">
        <w:rPr>
          <w:rFonts w:cs="Times New Roman"/>
        </w:rPr>
        <w:t> »</w:t>
      </w:r>
      <w:r w:rsidRPr="00781C58">
        <w:rPr>
          <w:rFonts w:cs="Times New Roman"/>
        </w:rPr>
        <w:t>. C</w:t>
      </w:r>
      <w:r>
        <w:rPr>
          <w:rFonts w:cs="Times New Roman"/>
        </w:rPr>
        <w:t>’</w:t>
      </w:r>
      <w:r w:rsidRPr="00781C58">
        <w:rPr>
          <w:rFonts w:cs="Times New Roman"/>
        </w:rPr>
        <w:t>est la foule infortunée des âmes qui se livrèrent aux pires dépravations. Cette scène, uniquement composée de figures isolées, présente un prodigieux exemple d</w:t>
      </w:r>
      <w:r>
        <w:rPr>
          <w:rFonts w:cs="Times New Roman"/>
        </w:rPr>
        <w:t>’</w:t>
      </w:r>
      <w:r w:rsidRPr="00781C58">
        <w:rPr>
          <w:rFonts w:cs="Times New Roman"/>
        </w:rPr>
        <w:t>équilibre de vides et de pleins. On ne saurait donner avec plus d</w:t>
      </w:r>
      <w:r>
        <w:rPr>
          <w:rFonts w:cs="Times New Roman"/>
        </w:rPr>
        <w:t>’</w:t>
      </w:r>
      <w:r w:rsidRPr="00781C58">
        <w:rPr>
          <w:rFonts w:cs="Times New Roman"/>
        </w:rPr>
        <w:t>harmonie le spectacle de la confusion. Ces figures ont été modelées en brun comme pour servir de carton</w:t>
      </w:r>
      <w:r>
        <w:rPr>
          <w:rFonts w:cs="Times New Roman"/>
        </w:rPr>
        <w:t> ;</w:t>
      </w:r>
      <w:r w:rsidRPr="00781C58">
        <w:rPr>
          <w:rFonts w:cs="Times New Roman"/>
        </w:rPr>
        <w:t xml:space="preserve"> celles de la scène suivante, second tableau du même acte, sont au trait et disposées fort expressivement de la même manière.</w:t>
      </w:r>
    </w:p>
    <w:p w14:paraId="6EFF2A1E" w14:textId="77777777" w:rsidR="005F258A" w:rsidRPr="00781C58" w:rsidRDefault="00781C58" w:rsidP="003326E0">
      <w:pPr>
        <w:pStyle w:val="Corpsdetexte"/>
        <w:rPr>
          <w:rFonts w:cs="Times New Roman"/>
        </w:rPr>
      </w:pPr>
      <w:r w:rsidRPr="00781C58">
        <w:rPr>
          <w:rFonts w:cs="Times New Roman"/>
        </w:rPr>
        <w:t xml:space="preserve">On voit ensuite (XVII) les deux aèdes arriver, sur un Géryon quelque peu théâtral, dans le cercle où les avares sont dévorés </w:t>
      </w:r>
      <w:r w:rsidRPr="00D33B15">
        <w:rPr>
          <w:rStyle w:val="quotec"/>
        </w:rPr>
        <w:t>« par la douleur qui s’élance de leurs yeux</w:t>
      </w:r>
      <w:r w:rsidR="00050857" w:rsidRPr="00D33B15">
        <w:rPr>
          <w:rStyle w:val="quotec"/>
        </w:rPr>
        <w:t> »</w:t>
      </w:r>
      <w:r>
        <w:rPr>
          <w:rFonts w:cs="Times New Roman"/>
        </w:rPr>
        <w:t> ;</w:t>
      </w:r>
      <w:r w:rsidRPr="00781C58">
        <w:rPr>
          <w:rFonts w:cs="Times New Roman"/>
        </w:rPr>
        <w:t xml:space="preserve"> puis, on les retrouve, dans le Malébolge, au milieu de l</w:t>
      </w:r>
      <w:r>
        <w:rPr>
          <w:rFonts w:cs="Times New Roman"/>
        </w:rPr>
        <w:t>’</w:t>
      </w:r>
      <w:r w:rsidRPr="00781C58">
        <w:rPr>
          <w:rFonts w:cs="Times New Roman"/>
        </w:rPr>
        <w:t>amas informe de roches sombres comme du fer où sont punis corrupteurs, séducteurs et flatteurs (XVIII). Ce motif, recouvert d</w:t>
      </w:r>
      <w:r>
        <w:rPr>
          <w:rFonts w:cs="Times New Roman"/>
        </w:rPr>
        <w:t>’</w:t>
      </w:r>
      <w:r w:rsidRPr="00781C58">
        <w:rPr>
          <w:rFonts w:cs="Times New Roman"/>
        </w:rPr>
        <w:t>un ton de sépia, sur lequel s</w:t>
      </w:r>
      <w:r>
        <w:rPr>
          <w:rFonts w:cs="Times New Roman"/>
        </w:rPr>
        <w:t>’</w:t>
      </w:r>
      <w:r w:rsidRPr="00781C58">
        <w:rPr>
          <w:rFonts w:cs="Times New Roman"/>
        </w:rPr>
        <w:t>étalent quelques colorations sourdes, cause un effe</w:t>
      </w:r>
      <w:r w:rsidR="00D33B15">
        <w:rPr>
          <w:rFonts w:cs="Times New Roman"/>
        </w:rPr>
        <w:t>t puissamment lugubre</w:t>
      </w:r>
      <w:r w:rsidR="00D33B15">
        <w:rPr>
          <w:rStyle w:val="Appelnotedebasdep"/>
          <w:rFonts w:cs="Times New Roman"/>
        </w:rPr>
        <w:footnoteReference w:id="35"/>
      </w:r>
      <w:r w:rsidRPr="00781C58">
        <w:rPr>
          <w:rFonts w:cs="Times New Roman"/>
        </w:rPr>
        <w:t>. C</w:t>
      </w:r>
      <w:r>
        <w:rPr>
          <w:rFonts w:cs="Times New Roman"/>
        </w:rPr>
        <w:t>’</w:t>
      </w:r>
      <w:r w:rsidRPr="00781C58">
        <w:rPr>
          <w:rFonts w:cs="Times New Roman"/>
        </w:rPr>
        <w:t>est l</w:t>
      </w:r>
      <w:r>
        <w:rPr>
          <w:rFonts w:cs="Times New Roman"/>
        </w:rPr>
        <w:t>’</w:t>
      </w:r>
      <w:r w:rsidRPr="00781C58">
        <w:rPr>
          <w:rFonts w:cs="Times New Roman"/>
        </w:rPr>
        <w:t>unique page teintée de l</w:t>
      </w:r>
      <w:r>
        <w:rPr>
          <w:rFonts w:cs="Times New Roman"/>
        </w:rPr>
        <w:t>’</w:t>
      </w:r>
      <w:r w:rsidRPr="00781C58">
        <w:rPr>
          <w:rFonts w:cs="Times New Roman"/>
        </w:rPr>
        <w:t>œuvre, mais, sans doute, le maître avait l</w:t>
      </w:r>
      <w:r>
        <w:rPr>
          <w:rFonts w:cs="Times New Roman"/>
        </w:rPr>
        <w:t>’</w:t>
      </w:r>
      <w:r w:rsidRPr="00781C58">
        <w:rPr>
          <w:rFonts w:cs="Times New Roman"/>
        </w:rPr>
        <w:t>intention d</w:t>
      </w:r>
      <w:r>
        <w:rPr>
          <w:rFonts w:cs="Times New Roman"/>
        </w:rPr>
        <w:t>’</w:t>
      </w:r>
      <w:r w:rsidRPr="00781C58">
        <w:rPr>
          <w:rFonts w:cs="Times New Roman"/>
        </w:rPr>
        <w:t>en enluminer plusieu</w:t>
      </w:r>
      <w:r w:rsidR="00D33B15">
        <w:rPr>
          <w:rFonts w:cs="Times New Roman"/>
        </w:rPr>
        <w:t>rs autres. Les figures du motif </w:t>
      </w:r>
      <w:r w:rsidRPr="00781C58">
        <w:rPr>
          <w:rFonts w:cs="Times New Roman"/>
        </w:rPr>
        <w:t>X ont été modelées avec le même ton neutre et, d</w:t>
      </w:r>
      <w:r>
        <w:rPr>
          <w:rFonts w:cs="Times New Roman"/>
        </w:rPr>
        <w:t>’</w:t>
      </w:r>
      <w:r w:rsidRPr="00781C58">
        <w:rPr>
          <w:rFonts w:cs="Times New Roman"/>
        </w:rPr>
        <w:t>ailleurs, Botticelli se livrait volontiers à la miniature. On prétend</w:t>
      </w:r>
      <w:r w:rsidR="00D33B15">
        <w:rPr>
          <w:rFonts w:cs="Times New Roman"/>
        </w:rPr>
        <w:t xml:space="preserve"> </w:t>
      </w:r>
      <w:r w:rsidRPr="00781C58">
        <w:rPr>
          <w:rFonts w:cs="Times New Roman"/>
        </w:rPr>
        <w:t>qu</w:t>
      </w:r>
      <w:r>
        <w:rPr>
          <w:rFonts w:cs="Times New Roman"/>
        </w:rPr>
        <w:t>’</w:t>
      </w:r>
      <w:r w:rsidRPr="00781C58">
        <w:rPr>
          <w:rFonts w:cs="Times New Roman"/>
        </w:rPr>
        <w:t>il décora plusieurs missels de la cathédrale de Florence en collabor</w:t>
      </w:r>
      <w:r w:rsidR="00D33B15">
        <w:rPr>
          <w:rFonts w:cs="Times New Roman"/>
        </w:rPr>
        <w:t>ation avec Monte di Giovanni</w:t>
      </w:r>
      <w:r w:rsidR="00D33B15">
        <w:rPr>
          <w:rStyle w:val="Appelnotedebasdep"/>
          <w:rFonts w:cs="Times New Roman"/>
        </w:rPr>
        <w:footnoteReference w:id="36"/>
      </w:r>
      <w:r w:rsidRPr="00781C58">
        <w:rPr>
          <w:rFonts w:cs="Times New Roman"/>
        </w:rPr>
        <w:t>. Si vraiment son projet était de reprendre à la gouache une série de compositions, mieux vaut qu</w:t>
      </w:r>
      <w:r>
        <w:rPr>
          <w:rFonts w:cs="Times New Roman"/>
        </w:rPr>
        <w:t>’</w:t>
      </w:r>
      <w:r w:rsidRPr="00781C58">
        <w:rPr>
          <w:rFonts w:cs="Times New Roman"/>
        </w:rPr>
        <w:t>il n</w:t>
      </w:r>
      <w:r>
        <w:rPr>
          <w:rFonts w:cs="Times New Roman"/>
        </w:rPr>
        <w:t>’</w:t>
      </w:r>
      <w:r w:rsidRPr="00781C58">
        <w:rPr>
          <w:rFonts w:cs="Times New Roman"/>
        </w:rPr>
        <w:t>ait pu le réaliser. Il n</w:t>
      </w:r>
      <w:r>
        <w:rPr>
          <w:rFonts w:cs="Times New Roman"/>
        </w:rPr>
        <w:t>’</w:t>
      </w:r>
      <w:r w:rsidRPr="00781C58">
        <w:rPr>
          <w:rFonts w:cs="Times New Roman"/>
        </w:rPr>
        <w:t>appartenait pas à ce peintre délicat de traduire par le pinceau les colorations farouches et les lumières intenses des tableaux dantesques. Ses moyens d</w:t>
      </w:r>
      <w:r>
        <w:rPr>
          <w:rFonts w:cs="Times New Roman"/>
        </w:rPr>
        <w:t>’</w:t>
      </w:r>
      <w:r w:rsidRPr="00781C58">
        <w:rPr>
          <w:rFonts w:cs="Times New Roman"/>
        </w:rPr>
        <w:t>expression étaient avant tout le trait. Ce n</w:t>
      </w:r>
      <w:r>
        <w:rPr>
          <w:rFonts w:cs="Times New Roman"/>
        </w:rPr>
        <w:t>’</w:t>
      </w:r>
      <w:r w:rsidRPr="00781C58">
        <w:rPr>
          <w:rFonts w:cs="Times New Roman"/>
        </w:rPr>
        <w:t>est que par les physionomies et les attitudes des réprouvés brûlant dans les feux éternels qu</w:t>
      </w:r>
      <w:r>
        <w:rPr>
          <w:rFonts w:cs="Times New Roman"/>
        </w:rPr>
        <w:t>’</w:t>
      </w:r>
      <w:r w:rsidRPr="00781C58">
        <w:rPr>
          <w:rFonts w:cs="Times New Roman"/>
        </w:rPr>
        <w:t xml:space="preserve">il pouvait donner une idée de ces flammes </w:t>
      </w:r>
      <w:r w:rsidRPr="00D33B15">
        <w:rPr>
          <w:rStyle w:val="quotec"/>
        </w:rPr>
        <w:t>« plus ardentes que le fer rougi sous la main du forgeron</w:t>
      </w:r>
      <w:r w:rsidR="00050857" w:rsidRPr="00D33B15">
        <w:rPr>
          <w:rStyle w:val="quotec"/>
        </w:rPr>
        <w:t> »</w:t>
      </w:r>
      <w:r w:rsidRPr="00781C58">
        <w:rPr>
          <w:rFonts w:cs="Times New Roman"/>
        </w:rPr>
        <w:t>.</w:t>
      </w:r>
    </w:p>
    <w:p w14:paraId="4DFFB350" w14:textId="6D600DEF" w:rsidR="005F258A" w:rsidRPr="00781C58" w:rsidRDefault="00781C58" w:rsidP="003326E0">
      <w:pPr>
        <w:pStyle w:val="Corpsdetexte"/>
        <w:rPr>
          <w:rFonts w:cs="Times New Roman"/>
        </w:rPr>
      </w:pPr>
      <w:r w:rsidRPr="00781C58">
        <w:rPr>
          <w:rFonts w:cs="Times New Roman"/>
        </w:rPr>
        <w:t xml:space="preserve">Le motif qui correspond au chant XIX, où éclate </w:t>
      </w:r>
      <w:del w:id="124" w:author="Marguerite-Marie Bordry" w:date="2018-12-11T16:48:00Z">
        <w:r w:rsidDel="00CB71D1">
          <w:rPr>
            <w:rFonts w:cs="Times New Roman"/>
          </w:rPr>
          <w:delText>‘</w:delText>
        </w:r>
      </w:del>
      <w:ins w:id="125" w:author="Marguerite-Marie Bordry" w:date="2018-12-11T16:48:00Z">
        <w:r w:rsidR="00CB71D1">
          <w:rPr>
            <w:rFonts w:cs="Times New Roman"/>
          </w:rPr>
          <w:t>l</w:t>
        </w:r>
      </w:ins>
      <w:r w:rsidRPr="00781C58">
        <w:rPr>
          <w:rFonts w:cs="Times New Roman"/>
        </w:rPr>
        <w:t>a magnifique colère de Dante, n</w:t>
      </w:r>
      <w:r>
        <w:rPr>
          <w:rFonts w:cs="Times New Roman"/>
        </w:rPr>
        <w:t>’</w:t>
      </w:r>
      <w:r w:rsidRPr="00781C58">
        <w:rPr>
          <w:rFonts w:cs="Times New Roman"/>
        </w:rPr>
        <w:t>a rien d</w:t>
      </w:r>
      <w:r>
        <w:rPr>
          <w:rFonts w:cs="Times New Roman"/>
        </w:rPr>
        <w:t>’</w:t>
      </w:r>
      <w:r w:rsidRPr="00781C58">
        <w:rPr>
          <w:rFonts w:cs="Times New Roman"/>
        </w:rPr>
        <w:t>impressionnant</w:t>
      </w:r>
      <w:r>
        <w:rPr>
          <w:rFonts w:cs="Times New Roman"/>
        </w:rPr>
        <w:t> ;</w:t>
      </w:r>
      <w:r w:rsidRPr="00781C58">
        <w:rPr>
          <w:rFonts w:cs="Times New Roman"/>
        </w:rPr>
        <w:t xml:space="preserve"> il montre le supplice des simoniaques, enfoncés, jambes en l</w:t>
      </w:r>
      <w:r>
        <w:rPr>
          <w:rFonts w:cs="Times New Roman"/>
        </w:rPr>
        <w:t>’</w:t>
      </w:r>
      <w:r w:rsidRPr="00781C58">
        <w:rPr>
          <w:rFonts w:cs="Times New Roman"/>
        </w:rPr>
        <w:t xml:space="preserve">air, dans </w:t>
      </w:r>
      <w:proofErr w:type="gramStart"/>
      <w:r w:rsidRPr="00781C58">
        <w:rPr>
          <w:rFonts w:cs="Times New Roman"/>
        </w:rPr>
        <w:t>des trous plein</w:t>
      </w:r>
      <w:proofErr w:type="gramEnd"/>
      <w:r w:rsidRPr="00781C58">
        <w:rPr>
          <w:rFonts w:cs="Times New Roman"/>
        </w:rPr>
        <w:t xml:space="preserve"> de flammes, et l</w:t>
      </w:r>
      <w:r>
        <w:rPr>
          <w:rFonts w:cs="Times New Roman"/>
        </w:rPr>
        <w:t>’</w:t>
      </w:r>
      <w:r w:rsidRPr="00781C58">
        <w:rPr>
          <w:rFonts w:cs="Times New Roman"/>
        </w:rPr>
        <w:t>on doit reconnaître qu</w:t>
      </w:r>
      <w:r>
        <w:rPr>
          <w:rFonts w:cs="Times New Roman"/>
        </w:rPr>
        <w:t>’</w:t>
      </w:r>
      <w:r w:rsidRPr="00781C58">
        <w:rPr>
          <w:rFonts w:cs="Times New Roman"/>
        </w:rPr>
        <w:t>un pareil thème se prête mal, en dessin, à une interprétation dramatique. Par contre, on s</w:t>
      </w:r>
      <w:r>
        <w:rPr>
          <w:rFonts w:cs="Times New Roman"/>
        </w:rPr>
        <w:t>’</w:t>
      </w:r>
      <w:r w:rsidRPr="00781C58">
        <w:rPr>
          <w:rFonts w:cs="Times New Roman"/>
        </w:rPr>
        <w:t xml:space="preserve">apitoie devant les devins dont le visage tourné </w:t>
      </w:r>
      <w:r w:rsidRPr="00781C58">
        <w:rPr>
          <w:rFonts w:cs="Times New Roman"/>
        </w:rPr>
        <w:lastRenderedPageBreak/>
        <w:t>du côté des épaules grimace une désolation muette (XX). Par des indications très sobres, le maître a exprimé rabattement, la navrance de ces âmes qui s</w:t>
      </w:r>
      <w:r>
        <w:rPr>
          <w:rFonts w:cs="Times New Roman"/>
        </w:rPr>
        <w:t>’</w:t>
      </w:r>
      <w:r w:rsidRPr="00781C58">
        <w:rPr>
          <w:rFonts w:cs="Times New Roman"/>
        </w:rPr>
        <w:t xml:space="preserve">avancent à pas lents </w:t>
      </w:r>
      <w:r w:rsidRPr="00D33B15">
        <w:rPr>
          <w:rStyle w:val="quotec"/>
        </w:rPr>
        <w:t>« plongées dans un silence entremêlé de pleurs</w:t>
      </w:r>
      <w:r w:rsidR="00050857" w:rsidRPr="00D33B15">
        <w:rPr>
          <w:rStyle w:val="quotec"/>
        </w:rPr>
        <w:t> »</w:t>
      </w:r>
      <w:r w:rsidRPr="00781C58">
        <w:rPr>
          <w:rFonts w:cs="Times New Roman"/>
        </w:rPr>
        <w:t>. Ailleurs, près de la fosse où les âmes vénales cuisent dans un bitume épais, les deux poètes se trouvent menacés par une horde de démons furieux comme des dogues qui attaquent un pauvre (XXI). La luxuriante imagination de Botticelli s</w:t>
      </w:r>
      <w:r>
        <w:rPr>
          <w:rFonts w:cs="Times New Roman"/>
        </w:rPr>
        <w:t>’</w:t>
      </w:r>
      <w:r w:rsidRPr="00781C58">
        <w:rPr>
          <w:rFonts w:cs="Times New Roman"/>
        </w:rPr>
        <w:t>est déployée dans la portraiture de ces diables, mais sans réussir à leur donner un air réellement féroce, ni des regards perfides. Il les a plutôt faits à l</w:t>
      </w:r>
      <w:r>
        <w:rPr>
          <w:rFonts w:cs="Times New Roman"/>
        </w:rPr>
        <w:t>’</w:t>
      </w:r>
      <w:r w:rsidRPr="00781C58">
        <w:rPr>
          <w:rFonts w:cs="Times New Roman"/>
        </w:rPr>
        <w:t>image de ce Barbariccia gouailleur, voyou et simiesque, qui guidait son escouade aux sons d</w:t>
      </w:r>
      <w:r>
        <w:rPr>
          <w:rFonts w:cs="Times New Roman"/>
        </w:rPr>
        <w:t>’</w:t>
      </w:r>
      <w:r w:rsidRPr="00781C58">
        <w:rPr>
          <w:rFonts w:cs="Times New Roman"/>
        </w:rPr>
        <w:t xml:space="preserve">une trompette </w:t>
      </w:r>
      <w:r w:rsidRPr="00D33B15">
        <w:rPr>
          <w:rStyle w:val="quotec"/>
        </w:rPr>
        <w:t>« insolente et fétide</w:t>
      </w:r>
      <w:r w:rsidR="00050857" w:rsidRPr="00D33B15">
        <w:rPr>
          <w:rStyle w:val="quotec"/>
        </w:rPr>
        <w:t> »</w:t>
      </w:r>
      <w:r w:rsidRPr="00781C58">
        <w:rPr>
          <w:rFonts w:cs="Times New Roman"/>
        </w:rPr>
        <w:t>, selon la traduction courtoise d</w:t>
      </w:r>
      <w:r w:rsidR="00D33B15">
        <w:rPr>
          <w:rFonts w:cs="Times New Roman"/>
        </w:rPr>
        <w:t>u chevalier Artaud de Montor</w:t>
      </w:r>
      <w:r w:rsidR="00D33B15">
        <w:rPr>
          <w:rStyle w:val="Appelnotedebasdep"/>
          <w:rFonts w:cs="Times New Roman"/>
        </w:rPr>
        <w:footnoteReference w:id="37"/>
      </w:r>
      <w:r w:rsidRPr="00781C58">
        <w:rPr>
          <w:rFonts w:cs="Times New Roman"/>
        </w:rPr>
        <w:t xml:space="preserve">. </w:t>
      </w:r>
      <w:r w:rsidR="00D33B15">
        <w:rPr>
          <w:rFonts w:cs="Times New Roman"/>
        </w:rPr>
        <w:t>Même</w:t>
      </w:r>
      <w:r w:rsidRPr="00781C58">
        <w:rPr>
          <w:rFonts w:cs="Times New Roman"/>
        </w:rPr>
        <w:t xml:space="preserve"> interprétation bouffonne dans le motif XXII, où certain </w:t>
      </w:r>
      <w:r w:rsidRPr="00781C58">
        <w:rPr>
          <w:rFonts w:cs="Times New Roman"/>
          <w:i/>
        </w:rPr>
        <w:t>Malebranche</w:t>
      </w:r>
      <w:r w:rsidRPr="00781C58">
        <w:rPr>
          <w:rFonts w:cs="Times New Roman"/>
        </w:rPr>
        <w:t xml:space="preserve"> harponne un réprouvé par le bas du dos. Puis, c</w:t>
      </w:r>
      <w:r>
        <w:rPr>
          <w:rFonts w:cs="Times New Roman"/>
        </w:rPr>
        <w:t>’</w:t>
      </w:r>
      <w:r w:rsidRPr="00781C58">
        <w:rPr>
          <w:rFonts w:cs="Times New Roman"/>
        </w:rPr>
        <w:t xml:space="preserve">est la procession du </w:t>
      </w:r>
      <w:r>
        <w:rPr>
          <w:rFonts w:cs="Times New Roman"/>
        </w:rPr>
        <w:t>« </w:t>
      </w:r>
      <w:r w:rsidRPr="00781C58">
        <w:rPr>
          <w:rFonts w:cs="Times New Roman"/>
        </w:rPr>
        <w:t>collège douloureux des hypocrites</w:t>
      </w:r>
      <w:r w:rsidR="00050857">
        <w:rPr>
          <w:rFonts w:cs="Times New Roman"/>
        </w:rPr>
        <w:t> »</w:t>
      </w:r>
      <w:r w:rsidRPr="00781C58">
        <w:rPr>
          <w:rFonts w:cs="Times New Roman"/>
        </w:rPr>
        <w:t>, dont chaque membre, revêtu d</w:t>
      </w:r>
      <w:r>
        <w:rPr>
          <w:rFonts w:cs="Times New Roman"/>
        </w:rPr>
        <w:t>’</w:t>
      </w:r>
      <w:r w:rsidRPr="00781C58">
        <w:rPr>
          <w:rFonts w:cs="Times New Roman"/>
        </w:rPr>
        <w:t>une chape plombée, se traîne péniblement sur le chemin en travers duquel Caïphe se tord crucifié par trois pals (XXIII)</w:t>
      </w:r>
      <w:r>
        <w:rPr>
          <w:rFonts w:cs="Times New Roman"/>
        </w:rPr>
        <w:t> ;</w:t>
      </w:r>
      <w:r w:rsidRPr="00781C58">
        <w:rPr>
          <w:rFonts w:cs="Times New Roman"/>
        </w:rPr>
        <w:t xml:space="preserve"> la course affolée des voleurs qu</w:t>
      </w:r>
      <w:r>
        <w:rPr>
          <w:rFonts w:cs="Times New Roman"/>
        </w:rPr>
        <w:t>’</w:t>
      </w:r>
      <w:r w:rsidRPr="00781C58">
        <w:rPr>
          <w:rFonts w:cs="Times New Roman"/>
        </w:rPr>
        <w:t>étreignent et châtien</w:t>
      </w:r>
      <w:r w:rsidR="00BF376D">
        <w:rPr>
          <w:rFonts w:cs="Times New Roman"/>
        </w:rPr>
        <w:t>t des reptiles (XXIV et XXV)</w:t>
      </w:r>
      <w:r w:rsidR="00BF376D">
        <w:rPr>
          <w:rStyle w:val="Appelnotedebasdep"/>
          <w:rFonts w:cs="Times New Roman"/>
        </w:rPr>
        <w:footnoteReference w:id="38"/>
      </w:r>
      <w:r>
        <w:rPr>
          <w:rFonts w:cs="Times New Roman"/>
        </w:rPr>
        <w:t> ;</w:t>
      </w:r>
      <w:r w:rsidRPr="00781C58">
        <w:rPr>
          <w:rFonts w:cs="Times New Roman"/>
        </w:rPr>
        <w:t xml:space="preserve"> et toutes ces scènes présentent des groupes extraordinairement animés.</w:t>
      </w:r>
    </w:p>
    <w:p w14:paraId="658EEBFC" w14:textId="3EFDDA6F" w:rsidR="005F258A" w:rsidRPr="00781C58" w:rsidRDefault="00781C58" w:rsidP="003326E0">
      <w:pPr>
        <w:pStyle w:val="Corpsdetexte"/>
        <w:rPr>
          <w:rFonts w:cs="Times New Roman"/>
        </w:rPr>
      </w:pPr>
      <w:r w:rsidRPr="00781C58">
        <w:rPr>
          <w:rFonts w:cs="Times New Roman"/>
        </w:rPr>
        <w:t>Deux compositions vides leur succèdent, ce sont celles qui montrent la sombre vallée où les colériques s</w:t>
      </w:r>
      <w:r>
        <w:rPr>
          <w:rFonts w:cs="Times New Roman"/>
        </w:rPr>
        <w:t>’</w:t>
      </w:r>
      <w:r w:rsidRPr="00781C58">
        <w:rPr>
          <w:rFonts w:cs="Times New Roman"/>
        </w:rPr>
        <w:t xml:space="preserve">agitent, invisibles, au milieu des flammes. On </w:t>
      </w:r>
      <w:del w:id="126" w:author="Marguerite-Marie Bordry" w:date="2018-12-11T16:50:00Z">
        <w:r w:rsidRPr="00781C58" w:rsidDel="006D3797">
          <w:rPr>
            <w:rFonts w:cs="Times New Roman"/>
          </w:rPr>
          <w:delText xml:space="preserve">n </w:delText>
        </w:r>
      </w:del>
      <w:ins w:id="127" w:author="Marguerite-Marie Bordry" w:date="2018-12-11T16:50:00Z">
        <w:r w:rsidR="006D3797" w:rsidRPr="00781C58">
          <w:rPr>
            <w:rFonts w:cs="Times New Roman"/>
          </w:rPr>
          <w:t>n</w:t>
        </w:r>
        <w:r w:rsidR="006D3797">
          <w:rPr>
            <w:rFonts w:cs="Times New Roman"/>
          </w:rPr>
          <w:t>’</w:t>
        </w:r>
      </w:ins>
      <w:r w:rsidRPr="00781C58">
        <w:rPr>
          <w:rFonts w:cs="Times New Roman"/>
        </w:rPr>
        <w:t>y voit, par conséquent, que des feux, sauf dans la XXVII</w:t>
      </w:r>
      <w:r w:rsidRPr="00781C58">
        <w:rPr>
          <w:vertAlign w:val="superscript"/>
        </w:rPr>
        <w:t>e</w:t>
      </w:r>
      <w:r w:rsidRPr="00781C58">
        <w:rPr>
          <w:rFonts w:cs="Times New Roman"/>
        </w:rPr>
        <w:t xml:space="preserve"> où se tordent quelques vagues </w:t>
      </w:r>
      <w:r w:rsidR="00BF376D">
        <w:rPr>
          <w:rFonts w:cs="Times New Roman"/>
        </w:rPr>
        <w:t>profils. Mais à partir du motif </w:t>
      </w:r>
      <w:r w:rsidRPr="00781C58">
        <w:rPr>
          <w:rFonts w:cs="Times New Roman"/>
        </w:rPr>
        <w:t>XXVIII, reparaissent les tableaux mouvementés ou pathétiques. Su</w:t>
      </w:r>
      <w:r w:rsidR="00BF376D">
        <w:rPr>
          <w:rFonts w:cs="Times New Roman"/>
        </w:rPr>
        <w:t xml:space="preserve">r le </w:t>
      </w:r>
      <w:r w:rsidRPr="00781C58">
        <w:rPr>
          <w:rFonts w:cs="Times New Roman"/>
        </w:rPr>
        <w:t>chemin des pleurs, les spectres de ceux qui semèrent la discorde parmi les hommes exhibent leurs atroces mutilations, leurs plaies livides. On distingue Mahomet fendu depuis le menton jusqu</w:t>
      </w:r>
      <w:r>
        <w:rPr>
          <w:rFonts w:cs="Times New Roman"/>
        </w:rPr>
        <w:t>’</w:t>
      </w:r>
      <w:r w:rsidRPr="00781C58">
        <w:rPr>
          <w:rFonts w:cs="Times New Roman"/>
        </w:rPr>
        <w:t>aux entrailles, qui retombent sur ses jambes, et son cousin Ali, dont la tête est ouverte de haut en bas. À d</w:t>
      </w:r>
      <w:r>
        <w:rPr>
          <w:rFonts w:cs="Times New Roman"/>
        </w:rPr>
        <w:t>’</w:t>
      </w:r>
      <w:r w:rsidRPr="00781C58">
        <w:rPr>
          <w:rFonts w:cs="Times New Roman"/>
        </w:rPr>
        <w:t>autres, il manque le nez ou les mains</w:t>
      </w:r>
      <w:r>
        <w:rPr>
          <w:rFonts w:cs="Times New Roman"/>
        </w:rPr>
        <w:t> ;</w:t>
      </w:r>
      <w:r w:rsidRPr="00781C58">
        <w:rPr>
          <w:rFonts w:cs="Times New Roman"/>
        </w:rPr>
        <w:t xml:space="preserve"> quelques-uns ont la bouche tailladée. Curion n</w:t>
      </w:r>
      <w:r>
        <w:rPr>
          <w:rFonts w:cs="Times New Roman"/>
        </w:rPr>
        <w:t>’</w:t>
      </w:r>
      <w:r w:rsidRPr="00781C58">
        <w:rPr>
          <w:rFonts w:cs="Times New Roman"/>
        </w:rPr>
        <w:t xml:space="preserve">a plus de langue, Bertrand de Born tient sa tête à la main </w:t>
      </w:r>
      <w:r>
        <w:rPr>
          <w:rFonts w:cs="Times New Roman"/>
        </w:rPr>
        <w:t>« </w:t>
      </w:r>
      <w:r w:rsidRPr="00781C58">
        <w:rPr>
          <w:rFonts w:cs="Times New Roman"/>
        </w:rPr>
        <w:t>suspendue comme une lanterne</w:t>
      </w:r>
      <w:r w:rsidR="00050857">
        <w:rPr>
          <w:rFonts w:cs="Times New Roman"/>
        </w:rPr>
        <w:t> »</w:t>
      </w:r>
      <w:r w:rsidRPr="00781C58">
        <w:rPr>
          <w:rFonts w:cs="Times New Roman"/>
        </w:rPr>
        <w:t>.</w:t>
      </w:r>
    </w:p>
    <w:p w14:paraId="37002047" w14:textId="77777777" w:rsidR="005F258A" w:rsidRPr="00781C58" w:rsidRDefault="00781C58" w:rsidP="003326E0">
      <w:pPr>
        <w:pStyle w:val="Corpsdetexte"/>
        <w:rPr>
          <w:rFonts w:cs="Times New Roman"/>
        </w:rPr>
      </w:pPr>
      <w:r w:rsidRPr="00781C58">
        <w:rPr>
          <w:rFonts w:cs="Times New Roman"/>
        </w:rPr>
        <w:t>Dans un coin du cercle empesté, affecté aux faussaires et aux perfides, des maudits labourent de leurs ongles crochus, avec des gestes significatifs, les croûtes lépreuses dont ils sont couverts (XXIX). Dans un autre coin, sur une page très effacée, on reconnaît à son effrayante hydropisie, maître Adamo de Brescia, et l</w:t>
      </w:r>
      <w:r>
        <w:rPr>
          <w:rFonts w:cs="Times New Roman"/>
        </w:rPr>
        <w:t>’</w:t>
      </w:r>
      <w:r w:rsidRPr="00781C58">
        <w:rPr>
          <w:rFonts w:cs="Times New Roman"/>
        </w:rPr>
        <w:t xml:space="preserve">on devine, non loin de lui, la femme de Putiphar et le fourbe Sinon </w:t>
      </w:r>
      <w:proofErr w:type="gramStart"/>
      <w:r w:rsidRPr="00781C58">
        <w:rPr>
          <w:rFonts w:cs="Times New Roman"/>
        </w:rPr>
        <w:t>aux corps fumant</w:t>
      </w:r>
      <w:proofErr w:type="gramEnd"/>
      <w:r w:rsidRPr="00781C58">
        <w:rPr>
          <w:rFonts w:cs="Times New Roman"/>
        </w:rPr>
        <w:t xml:space="preserve"> </w:t>
      </w:r>
      <w:r w:rsidRPr="00BF376D">
        <w:rPr>
          <w:rStyle w:val="quotec"/>
        </w:rPr>
        <w:t>« comme des mains mouillées pendant l’hiver</w:t>
      </w:r>
      <w:r w:rsidR="00050857" w:rsidRPr="00BF376D">
        <w:rPr>
          <w:rStyle w:val="quotec"/>
        </w:rPr>
        <w:t> »</w:t>
      </w:r>
      <w:r w:rsidRPr="00781C58">
        <w:rPr>
          <w:rFonts w:cs="Times New Roman"/>
        </w:rPr>
        <w:t xml:space="preserve"> (XXX).</w:t>
      </w:r>
    </w:p>
    <w:p w14:paraId="1AE315B1" w14:textId="77777777" w:rsidR="005F258A" w:rsidRPr="00781C58" w:rsidRDefault="00781C58" w:rsidP="003326E0">
      <w:pPr>
        <w:pStyle w:val="Corpsdetexte"/>
        <w:rPr>
          <w:rFonts w:cs="Times New Roman"/>
        </w:rPr>
      </w:pPr>
      <w:r w:rsidRPr="00781C58">
        <w:rPr>
          <w:rFonts w:cs="Times New Roman"/>
        </w:rPr>
        <w:t>Sur le bord du dernier abîme, lieu de punition des orgueilleux, quelques géants enchaînés se dressent</w:t>
      </w:r>
      <w:r w:rsidR="00BF376D">
        <w:rPr>
          <w:rFonts w:cs="Times New Roman"/>
        </w:rPr>
        <w:t xml:space="preserve"> </w:t>
      </w:r>
      <w:r w:rsidRPr="00781C58">
        <w:rPr>
          <w:rFonts w:cs="Times New Roman"/>
        </w:rPr>
        <w:t>menaçants encore, le regard chargé de défi (XXXI)</w:t>
      </w:r>
      <w:r>
        <w:rPr>
          <w:rFonts w:cs="Times New Roman"/>
        </w:rPr>
        <w:t> ;</w:t>
      </w:r>
      <w:r w:rsidRPr="00781C58">
        <w:rPr>
          <w:rFonts w:cs="Times New Roman"/>
        </w:rPr>
        <w:t xml:space="preserve"> et, tout au fond du puits obscur </w:t>
      </w:r>
      <w:r w:rsidRPr="00781C58">
        <w:rPr>
          <w:rFonts w:cs="Times New Roman"/>
        </w:rPr>
        <w:lastRenderedPageBreak/>
        <w:t xml:space="preserve">où ils grelottent dans le </w:t>
      </w:r>
      <w:r w:rsidRPr="00BF376D">
        <w:rPr>
          <w:rStyle w:val="quotec"/>
        </w:rPr>
        <w:t>« bouillon de glace</w:t>
      </w:r>
      <w:r w:rsidR="00050857" w:rsidRPr="00BF376D">
        <w:rPr>
          <w:rStyle w:val="quotec"/>
        </w:rPr>
        <w:t> »</w:t>
      </w:r>
      <w:r w:rsidRPr="00781C58">
        <w:rPr>
          <w:rFonts w:cs="Times New Roman"/>
        </w:rPr>
        <w:t>, les meurtriers, les traîtres et autres méchants, forment d</w:t>
      </w:r>
      <w:r>
        <w:rPr>
          <w:rFonts w:cs="Times New Roman"/>
        </w:rPr>
        <w:t>’</w:t>
      </w:r>
      <w:r w:rsidRPr="00781C58">
        <w:rPr>
          <w:rFonts w:cs="Times New Roman"/>
        </w:rPr>
        <w:t>étonnants assemblages (XXXII et XXXIII). Au milieu de cette multitude, isolés dans une fosse, Ugolin et Ruggieri subissent leur peine, le premier rongeant le crâne du second. Quant aux motifs XXXIV et XXXIV </w:t>
      </w:r>
      <w:r w:rsidRPr="00781C58">
        <w:rPr>
          <w:rFonts w:cs="Times New Roman"/>
          <w:i/>
        </w:rPr>
        <w:t>a</w:t>
      </w:r>
      <w:r w:rsidRPr="00781C58">
        <w:rPr>
          <w:rFonts w:cs="Times New Roman"/>
        </w:rPr>
        <w:t>, consacrés à la figuration du Souverain de l</w:t>
      </w:r>
      <w:r>
        <w:rPr>
          <w:rFonts w:cs="Times New Roman"/>
        </w:rPr>
        <w:t>’</w:t>
      </w:r>
      <w:r w:rsidRPr="00781C58">
        <w:rPr>
          <w:rFonts w:cs="Times New Roman"/>
        </w:rPr>
        <w:t>horrible contrée des pleurs, il faut les regarder avec indulgence. Botticelli n</w:t>
      </w:r>
      <w:r>
        <w:rPr>
          <w:rFonts w:cs="Times New Roman"/>
        </w:rPr>
        <w:t>’</w:t>
      </w:r>
      <w:r w:rsidRPr="00781C58">
        <w:rPr>
          <w:rFonts w:cs="Times New Roman"/>
        </w:rPr>
        <w:t>était pas en puissance de créer du monstrueux.</w:t>
      </w:r>
    </w:p>
    <w:p w14:paraId="14C3EF3C" w14:textId="77777777" w:rsidR="005F258A" w:rsidRPr="00781C58" w:rsidRDefault="00781C58" w:rsidP="003326E0">
      <w:pPr>
        <w:pStyle w:val="Corpsdetexte"/>
        <w:rPr>
          <w:rFonts w:cs="Times New Roman"/>
        </w:rPr>
      </w:pPr>
      <w:r w:rsidRPr="00781C58">
        <w:rPr>
          <w:rFonts w:cs="Times New Roman"/>
        </w:rPr>
        <w:t>C</w:t>
      </w:r>
      <w:r>
        <w:rPr>
          <w:rFonts w:cs="Times New Roman"/>
        </w:rPr>
        <w:t>’</w:t>
      </w:r>
      <w:r w:rsidRPr="00781C58">
        <w:rPr>
          <w:rFonts w:cs="Times New Roman"/>
        </w:rPr>
        <w:t>est encore et surtout par l</w:t>
      </w:r>
      <w:r>
        <w:rPr>
          <w:rFonts w:cs="Times New Roman"/>
        </w:rPr>
        <w:t>’</w:t>
      </w:r>
      <w:r w:rsidRPr="00781C58">
        <w:rPr>
          <w:rFonts w:cs="Times New Roman"/>
        </w:rPr>
        <w:t>arrangement des personnages et des masses qu</w:t>
      </w:r>
      <w:r>
        <w:rPr>
          <w:rFonts w:cs="Times New Roman"/>
        </w:rPr>
        <w:t>’</w:t>
      </w:r>
      <w:r w:rsidRPr="00781C58">
        <w:rPr>
          <w:rFonts w:cs="Times New Roman"/>
        </w:rPr>
        <w:t>intéressent les compositions du Purgatoire. Les premières, où s</w:t>
      </w:r>
      <w:r>
        <w:rPr>
          <w:rFonts w:cs="Times New Roman"/>
        </w:rPr>
        <w:t>’</w:t>
      </w:r>
      <w:r w:rsidRPr="00781C58">
        <w:rPr>
          <w:rFonts w:cs="Times New Roman"/>
        </w:rPr>
        <w:t>entassent les âmes nouvellement débarquées, sont d</w:t>
      </w:r>
      <w:r>
        <w:rPr>
          <w:rFonts w:cs="Times New Roman"/>
        </w:rPr>
        <w:t>’</w:t>
      </w:r>
      <w:r w:rsidRPr="00781C58">
        <w:rPr>
          <w:rFonts w:cs="Times New Roman"/>
        </w:rPr>
        <w:t>une eurythmie agréable</w:t>
      </w:r>
      <w:r>
        <w:rPr>
          <w:rFonts w:cs="Times New Roman"/>
        </w:rPr>
        <w:t> ;</w:t>
      </w:r>
      <w:r w:rsidRPr="00781C58">
        <w:rPr>
          <w:rFonts w:cs="Times New Roman"/>
        </w:rPr>
        <w:t xml:space="preserve"> et le motif II, avec son ange bénissant au geste majestueux d</w:t>
      </w:r>
      <w:r>
        <w:rPr>
          <w:rFonts w:cs="Times New Roman"/>
        </w:rPr>
        <w:t>’</w:t>
      </w:r>
      <w:r w:rsidRPr="00781C58">
        <w:rPr>
          <w:rFonts w:cs="Times New Roman"/>
        </w:rPr>
        <w:t>onction, dégage un charme indicible. L</w:t>
      </w:r>
      <w:r>
        <w:rPr>
          <w:rFonts w:cs="Times New Roman"/>
        </w:rPr>
        <w:t>’</w:t>
      </w:r>
      <w:r w:rsidRPr="00781C58">
        <w:rPr>
          <w:rFonts w:cs="Times New Roman"/>
        </w:rPr>
        <w:t>espérance plane sur ces décors. Les ombres qui accourent vers les deux poètes (V), tandis qu</w:t>
      </w:r>
      <w:r>
        <w:rPr>
          <w:rFonts w:cs="Times New Roman"/>
        </w:rPr>
        <w:t>’</w:t>
      </w:r>
      <w:r w:rsidRPr="00781C58">
        <w:rPr>
          <w:rFonts w:cs="Times New Roman"/>
        </w:rPr>
        <w:t xml:space="preserve">ils gravissent la montagne, ont servi de prétexte à des </w:t>
      </w:r>
      <w:r w:rsidR="00BF376D">
        <w:rPr>
          <w:rFonts w:cs="Times New Roman"/>
        </w:rPr>
        <w:t>effets perspectifs audacieux</w:t>
      </w:r>
      <w:r w:rsidR="00BF376D">
        <w:rPr>
          <w:rStyle w:val="Appelnotedebasdep"/>
          <w:rFonts w:cs="Times New Roman"/>
        </w:rPr>
        <w:footnoteReference w:id="39"/>
      </w:r>
      <w:r>
        <w:rPr>
          <w:rFonts w:cs="Times New Roman"/>
        </w:rPr>
        <w:t> ;</w:t>
      </w:r>
      <w:r w:rsidRPr="00781C58">
        <w:rPr>
          <w:rFonts w:cs="Times New Roman"/>
        </w:rPr>
        <w:t xml:space="preserve"> celles qui se jettent, en foule, sur Dante en implorant ses prières (VI) rappellent par leur grouillement plein de vie, par leur harmonie agitée, certains bas-reliefs de la cathédrale de Bourges. La rencontre du Mantouan Sordello (VII) a donné lieu à quatre groupes ordonnés avec beaucoup de bonheur</w:t>
      </w:r>
      <w:r>
        <w:rPr>
          <w:rFonts w:cs="Times New Roman"/>
        </w:rPr>
        <w:t> ;</w:t>
      </w:r>
      <w:r w:rsidRPr="00781C58">
        <w:rPr>
          <w:rFonts w:cs="Times New Roman"/>
        </w:rPr>
        <w:t xml:space="preserve"> la chasse donnée au serpent par les anges aux ailes verdoyantes (VIII) a fourni le sujet d</w:t>
      </w:r>
      <w:r>
        <w:rPr>
          <w:rFonts w:cs="Times New Roman"/>
        </w:rPr>
        <w:t>’</w:t>
      </w:r>
      <w:r w:rsidR="00BF376D">
        <w:rPr>
          <w:rFonts w:cs="Times New Roman"/>
        </w:rPr>
        <w:t>une scène animée</w:t>
      </w:r>
      <w:r w:rsidR="00BF376D">
        <w:rPr>
          <w:rStyle w:val="Appelnotedebasdep"/>
          <w:rFonts w:cs="Times New Roman"/>
        </w:rPr>
        <w:footnoteReference w:id="40"/>
      </w:r>
      <w:r w:rsidRPr="00781C58">
        <w:rPr>
          <w:rFonts w:cs="Times New Roman"/>
        </w:rPr>
        <w:t>, et c</w:t>
      </w:r>
      <w:r>
        <w:rPr>
          <w:rFonts w:cs="Times New Roman"/>
        </w:rPr>
        <w:t>’</w:t>
      </w:r>
      <w:r w:rsidRPr="00781C58">
        <w:rPr>
          <w:rFonts w:cs="Times New Roman"/>
        </w:rPr>
        <w:t>est un petit tableau d</w:t>
      </w:r>
      <w:r>
        <w:rPr>
          <w:rFonts w:cs="Times New Roman"/>
        </w:rPr>
        <w:t>’</w:t>
      </w:r>
      <w:r w:rsidRPr="00781C58">
        <w:rPr>
          <w:rFonts w:cs="Times New Roman"/>
        </w:rPr>
        <w:t>une immense pitié (IX) qui raconte l</w:t>
      </w:r>
      <w:r>
        <w:rPr>
          <w:rFonts w:cs="Times New Roman"/>
        </w:rPr>
        <w:t>’</w:t>
      </w:r>
      <w:r w:rsidRPr="00781C58">
        <w:rPr>
          <w:rFonts w:cs="Times New Roman"/>
        </w:rPr>
        <w:t>arrivée de Dante devant l</w:t>
      </w:r>
      <w:r>
        <w:rPr>
          <w:rFonts w:cs="Times New Roman"/>
        </w:rPr>
        <w:t>’</w:t>
      </w:r>
      <w:r w:rsidRPr="00781C58">
        <w:rPr>
          <w:rFonts w:cs="Times New Roman"/>
        </w:rPr>
        <w:t>ange chargé de marquer sept</w:t>
      </w:r>
      <w:r w:rsidR="00BF376D">
        <w:rPr>
          <w:rFonts w:cs="Times New Roman"/>
        </w:rPr>
        <w:t xml:space="preserve"> fois sur son front la lettre P</w:t>
      </w:r>
      <w:r w:rsidR="00BF376D">
        <w:rPr>
          <w:rStyle w:val="Appelnotedebasdep"/>
          <w:rFonts w:cs="Times New Roman"/>
        </w:rPr>
        <w:footnoteReference w:id="41"/>
      </w:r>
      <w:r w:rsidRPr="00781C58">
        <w:rPr>
          <w:rFonts w:cs="Times New Roman"/>
        </w:rPr>
        <w:t>.</w:t>
      </w:r>
    </w:p>
    <w:p w14:paraId="3BBD92A9" w14:textId="77777777" w:rsidR="005F258A" w:rsidRPr="00781C58" w:rsidRDefault="00781C58" w:rsidP="003326E0">
      <w:pPr>
        <w:pStyle w:val="Corpsdetexte"/>
        <w:rPr>
          <w:rFonts w:cs="Times New Roman"/>
        </w:rPr>
      </w:pPr>
      <w:r w:rsidRPr="00781C58">
        <w:rPr>
          <w:rFonts w:cs="Times New Roman"/>
        </w:rPr>
        <w:t>Nous sommes à présent en plein Purgatoire. Les bas-reliefs taillés sur une paroi du mont occupent presque</w:t>
      </w:r>
      <w:r w:rsidR="00BF376D">
        <w:rPr>
          <w:rFonts w:cs="Times New Roman"/>
        </w:rPr>
        <w:t xml:space="preserve"> </w:t>
      </w:r>
      <w:r w:rsidRPr="00781C58">
        <w:rPr>
          <w:rFonts w:cs="Times New Roman"/>
        </w:rPr>
        <w:t>tout le motif X</w:t>
      </w:r>
      <w:r>
        <w:rPr>
          <w:rFonts w:cs="Times New Roman"/>
        </w:rPr>
        <w:t> ;</w:t>
      </w:r>
      <w:r w:rsidRPr="00781C58">
        <w:rPr>
          <w:rFonts w:cs="Times New Roman"/>
        </w:rPr>
        <w:t xml:space="preserve"> la suave Annonciation, le char de l</w:t>
      </w:r>
      <w:r>
        <w:rPr>
          <w:rFonts w:cs="Times New Roman"/>
        </w:rPr>
        <w:t>’</w:t>
      </w:r>
      <w:r w:rsidRPr="00781C58">
        <w:rPr>
          <w:rFonts w:cs="Times New Roman"/>
        </w:rPr>
        <w:t xml:space="preserve">arche sainte et les </w:t>
      </w:r>
      <w:r w:rsidR="00BF376D">
        <w:rPr>
          <w:rFonts w:cs="Times New Roman"/>
        </w:rPr>
        <w:t>chœurs</w:t>
      </w:r>
      <w:r w:rsidRPr="00781C58">
        <w:rPr>
          <w:rFonts w:cs="Times New Roman"/>
        </w:rPr>
        <w:t xml:space="preserve"> sacrés, l</w:t>
      </w:r>
      <w:r>
        <w:rPr>
          <w:rFonts w:cs="Times New Roman"/>
        </w:rPr>
        <w:t>’</w:t>
      </w:r>
      <w:r w:rsidRPr="00781C58">
        <w:rPr>
          <w:rFonts w:cs="Times New Roman"/>
        </w:rPr>
        <w:t>épisode de Trajan promettant son appui à la veuve, tout est silhouetté d</w:t>
      </w:r>
      <w:r>
        <w:rPr>
          <w:rFonts w:cs="Times New Roman"/>
        </w:rPr>
        <w:t>’</w:t>
      </w:r>
      <w:r w:rsidRPr="00781C58">
        <w:rPr>
          <w:rFonts w:cs="Times New Roman"/>
        </w:rPr>
        <w:t>un dessin ferme et pur. Aussitôt après, paraît l</w:t>
      </w:r>
      <w:r>
        <w:rPr>
          <w:rFonts w:cs="Times New Roman"/>
        </w:rPr>
        <w:t>’</w:t>
      </w:r>
      <w:r w:rsidRPr="00781C58">
        <w:rPr>
          <w:rFonts w:cs="Times New Roman"/>
        </w:rPr>
        <w:t>armée des âmes qui se purifient du péché d</w:t>
      </w:r>
      <w:r>
        <w:rPr>
          <w:rFonts w:cs="Times New Roman"/>
        </w:rPr>
        <w:t>’</w:t>
      </w:r>
      <w:r w:rsidRPr="00781C58">
        <w:rPr>
          <w:rFonts w:cs="Times New Roman"/>
        </w:rPr>
        <w:t>orgueil (XI)</w:t>
      </w:r>
      <w:r>
        <w:rPr>
          <w:rFonts w:cs="Times New Roman"/>
        </w:rPr>
        <w:t> ;</w:t>
      </w:r>
      <w:r w:rsidRPr="00781C58">
        <w:rPr>
          <w:rFonts w:cs="Times New Roman"/>
        </w:rPr>
        <w:t xml:space="preserve"> courbées sous des poids écrasants, elles s</w:t>
      </w:r>
      <w:r>
        <w:rPr>
          <w:rFonts w:cs="Times New Roman"/>
        </w:rPr>
        <w:t>’</w:t>
      </w:r>
      <w:r w:rsidRPr="00781C58">
        <w:rPr>
          <w:rFonts w:cs="Times New Roman"/>
        </w:rPr>
        <w:t>épuisent dans des efforts sans cesse renouvelés et leurs faces disent leurs ahans. Puis, s</w:t>
      </w:r>
      <w:r>
        <w:rPr>
          <w:rFonts w:cs="Times New Roman"/>
        </w:rPr>
        <w:t>’</w:t>
      </w:r>
      <w:r w:rsidRPr="00781C58">
        <w:rPr>
          <w:rFonts w:cs="Times New Roman"/>
        </w:rPr>
        <w:t>ouvre une autre route couverte de sculptures à enseignements, d</w:t>
      </w:r>
      <w:r>
        <w:rPr>
          <w:rFonts w:cs="Times New Roman"/>
        </w:rPr>
        <w:t>’</w:t>
      </w:r>
      <w:r w:rsidRPr="00781C58">
        <w:rPr>
          <w:rFonts w:cs="Times New Roman"/>
        </w:rPr>
        <w:t>un dessin lâché, celles-là, mais très expressif (XII)</w:t>
      </w:r>
      <w:r>
        <w:rPr>
          <w:rFonts w:cs="Times New Roman"/>
        </w:rPr>
        <w:t> ;</w:t>
      </w:r>
      <w:r w:rsidRPr="00781C58">
        <w:rPr>
          <w:rFonts w:cs="Times New Roman"/>
        </w:rPr>
        <w:t xml:space="preserve"> Troie en ruines, Nimroud pris de furie, au pied de la Tour de Babel, Saül percé de sa propr</w:t>
      </w:r>
      <w:r w:rsidR="00BF376D">
        <w:rPr>
          <w:rFonts w:cs="Times New Roman"/>
        </w:rPr>
        <w:t>e épée, Satan après sa chute</w:t>
      </w:r>
      <w:r w:rsidR="00BF376D">
        <w:rPr>
          <w:rStyle w:val="Appelnotedebasdep"/>
          <w:rFonts w:cs="Times New Roman"/>
        </w:rPr>
        <w:footnoteReference w:id="42"/>
      </w:r>
      <w:r w:rsidRPr="00781C58">
        <w:rPr>
          <w:rFonts w:cs="Times New Roman"/>
        </w:rPr>
        <w:t>. Et voici le cercle où l</w:t>
      </w:r>
      <w:r>
        <w:rPr>
          <w:rFonts w:cs="Times New Roman"/>
        </w:rPr>
        <w:t>’</w:t>
      </w:r>
      <w:r w:rsidRPr="00781C58">
        <w:rPr>
          <w:rFonts w:cs="Times New Roman"/>
        </w:rPr>
        <w:t>on se lave des péchés d</w:t>
      </w:r>
      <w:r>
        <w:rPr>
          <w:rFonts w:cs="Times New Roman"/>
        </w:rPr>
        <w:t>’</w:t>
      </w:r>
      <w:r w:rsidRPr="00781C58">
        <w:rPr>
          <w:rFonts w:cs="Times New Roman"/>
        </w:rPr>
        <w:t xml:space="preserve">envie. Des âmes dont les yeux sont cousus se tiennent assises, serrées les unes contre les autres, se soutenant mutuellement, tels des aveugles à la porte des maisons de pardon (XIII et XIV). Leurs manteaux sont couleur livide comme le </w:t>
      </w:r>
      <w:r w:rsidRPr="00781C58">
        <w:rPr>
          <w:rFonts w:cs="Times New Roman"/>
        </w:rPr>
        <w:lastRenderedPageBreak/>
        <w:t>rocher le long duquel elles demeurent, et, sans le secours des teintes, Botticelli a rendu la navrance de cette monochromie. On chercherait en vain dans l</w:t>
      </w:r>
      <w:r>
        <w:rPr>
          <w:rFonts w:cs="Times New Roman"/>
        </w:rPr>
        <w:t>’</w:t>
      </w:r>
      <w:r w:rsidRPr="00781C58">
        <w:rPr>
          <w:rFonts w:cs="Times New Roman"/>
        </w:rPr>
        <w:t>œuvre de Callot ou de quelque autre chantre de l</w:t>
      </w:r>
      <w:r>
        <w:rPr>
          <w:rFonts w:cs="Times New Roman"/>
        </w:rPr>
        <w:t>’</w:t>
      </w:r>
      <w:r w:rsidRPr="00781C58">
        <w:rPr>
          <w:rFonts w:cs="Times New Roman"/>
        </w:rPr>
        <w:t>humaine misère des scènes d</w:t>
      </w:r>
      <w:r>
        <w:rPr>
          <w:rFonts w:cs="Times New Roman"/>
        </w:rPr>
        <w:t>’</w:t>
      </w:r>
      <w:r w:rsidRPr="00781C58">
        <w:rPr>
          <w:rFonts w:cs="Times New Roman"/>
        </w:rPr>
        <w:t>où suinte plus de tristesse, des types inspirant autant de compassion.</w:t>
      </w:r>
    </w:p>
    <w:p w14:paraId="72B02A45" w14:textId="77777777" w:rsidR="005F258A" w:rsidRPr="00781C58" w:rsidRDefault="00781C58" w:rsidP="003326E0">
      <w:pPr>
        <w:pStyle w:val="Corpsdetexte"/>
        <w:rPr>
          <w:rFonts w:cs="Times New Roman"/>
        </w:rPr>
      </w:pPr>
      <w:r w:rsidRPr="00781C58">
        <w:rPr>
          <w:rFonts w:cs="Times New Roman"/>
        </w:rPr>
        <w:t>C</w:t>
      </w:r>
      <w:r>
        <w:rPr>
          <w:rFonts w:cs="Times New Roman"/>
        </w:rPr>
        <w:t>’</w:t>
      </w:r>
      <w:r w:rsidRPr="00781C58">
        <w:rPr>
          <w:rFonts w:cs="Times New Roman"/>
        </w:rPr>
        <w:t>est ensuite le cercle où l</w:t>
      </w:r>
      <w:r>
        <w:rPr>
          <w:rFonts w:cs="Times New Roman"/>
        </w:rPr>
        <w:t>’</w:t>
      </w:r>
      <w:r w:rsidRPr="00781C58">
        <w:rPr>
          <w:rFonts w:cs="Times New Roman"/>
        </w:rPr>
        <w:t xml:space="preserve">on se purifie, dans une fumée </w:t>
      </w:r>
      <w:r w:rsidRPr="00BF376D">
        <w:rPr>
          <w:rStyle w:val="quotec"/>
        </w:rPr>
        <w:t>« noire comme la nuit</w:t>
      </w:r>
      <w:r w:rsidR="00050857" w:rsidRPr="00BF376D">
        <w:rPr>
          <w:rStyle w:val="quotec"/>
        </w:rPr>
        <w:t> »</w:t>
      </w:r>
      <w:r w:rsidRPr="00781C58">
        <w:rPr>
          <w:rFonts w:cs="Times New Roman"/>
        </w:rPr>
        <w:t>, des péchés de colère. Un ange indique aux deux poètes le sentier qu</w:t>
      </w:r>
      <w:r>
        <w:rPr>
          <w:rFonts w:cs="Times New Roman"/>
        </w:rPr>
        <w:t>’</w:t>
      </w:r>
      <w:r w:rsidRPr="00781C58">
        <w:rPr>
          <w:rFonts w:cs="Times New Roman"/>
        </w:rPr>
        <w:t>ils doivent suivre (XV)</w:t>
      </w:r>
      <w:r>
        <w:rPr>
          <w:rFonts w:cs="Times New Roman"/>
        </w:rPr>
        <w:t> ;</w:t>
      </w:r>
      <w:r w:rsidRPr="00781C58">
        <w:rPr>
          <w:rFonts w:cs="Times New Roman"/>
        </w:rPr>
        <w:t xml:space="preserve"> le motif suivant </w:t>
      </w:r>
      <w:proofErr w:type="gramStart"/>
      <w:r w:rsidRPr="00781C58">
        <w:rPr>
          <w:rFonts w:cs="Times New Roman"/>
        </w:rPr>
        <w:t>les montre</w:t>
      </w:r>
      <w:proofErr w:type="gramEnd"/>
      <w:r w:rsidRPr="00781C58">
        <w:rPr>
          <w:rFonts w:cs="Times New Roman"/>
        </w:rPr>
        <w:t xml:space="preserve"> au milieu d</w:t>
      </w:r>
      <w:r>
        <w:rPr>
          <w:rFonts w:cs="Times New Roman"/>
        </w:rPr>
        <w:t>’</w:t>
      </w:r>
      <w:r w:rsidRPr="00781C58">
        <w:rPr>
          <w:rFonts w:cs="Times New Roman"/>
        </w:rPr>
        <w:t>ombres bien hurlantes, parmi lesquelles la physionomie de Marc le Lombard, tout souriant d</w:t>
      </w:r>
      <w:r>
        <w:rPr>
          <w:rFonts w:cs="Times New Roman"/>
        </w:rPr>
        <w:t>’</w:t>
      </w:r>
      <w:r w:rsidRPr="00781C58">
        <w:rPr>
          <w:rFonts w:cs="Times New Roman"/>
        </w:rPr>
        <w:t>avoir rencontré son ami, jette une note attendrissante.</w:t>
      </w:r>
    </w:p>
    <w:p w14:paraId="6B5280D7" w14:textId="77777777" w:rsidR="005F258A" w:rsidRPr="00781C58" w:rsidRDefault="00781C58" w:rsidP="003326E0">
      <w:pPr>
        <w:pStyle w:val="Corpsdetexte"/>
        <w:rPr>
          <w:rFonts w:cs="Times New Roman"/>
        </w:rPr>
      </w:pPr>
      <w:r w:rsidRPr="00781C58">
        <w:rPr>
          <w:rFonts w:cs="Times New Roman"/>
        </w:rPr>
        <w:t>Une foule immense d</w:t>
      </w:r>
      <w:r>
        <w:rPr>
          <w:rFonts w:cs="Times New Roman"/>
        </w:rPr>
        <w:t>’</w:t>
      </w:r>
      <w:r w:rsidRPr="00781C58">
        <w:rPr>
          <w:rFonts w:cs="Times New Roman"/>
        </w:rPr>
        <w:t>âmes expiant les péchés de paresse emplit le motif XVIII et l</w:t>
      </w:r>
      <w:r>
        <w:rPr>
          <w:rFonts w:cs="Times New Roman"/>
        </w:rPr>
        <w:t>’</w:t>
      </w:r>
      <w:r w:rsidRPr="00781C58">
        <w:rPr>
          <w:rFonts w:cs="Times New Roman"/>
        </w:rPr>
        <w:t>anime de sa course. Le mouvement du groupe central, où presque toutes les ombres se mordent, suffirait pour en faire une des très belles pages de cette illustration.</w:t>
      </w:r>
    </w:p>
    <w:p w14:paraId="5725A7F9" w14:textId="77777777" w:rsidR="005F258A" w:rsidRPr="00781C58" w:rsidRDefault="00781C58" w:rsidP="003326E0">
      <w:pPr>
        <w:pStyle w:val="Corpsdetexte"/>
        <w:rPr>
          <w:rFonts w:cs="Times New Roman"/>
        </w:rPr>
      </w:pPr>
      <w:r w:rsidRPr="00781C58">
        <w:rPr>
          <w:rFonts w:cs="Times New Roman"/>
        </w:rPr>
        <w:t>Ailleurs, sur les feuilles d</w:t>
      </w:r>
      <w:r>
        <w:rPr>
          <w:rFonts w:cs="Times New Roman"/>
        </w:rPr>
        <w:t>’</w:t>
      </w:r>
      <w:r w:rsidRPr="00781C58">
        <w:rPr>
          <w:rFonts w:cs="Times New Roman"/>
        </w:rPr>
        <w:t>un diptyque fort affectif (XIX et XX), les âmes de ceux qui furent avares soupirent renversées sur le sol où les rive leur ancienne passion. Et comme Dante assignait à la prodigalité le même lieu d</w:t>
      </w:r>
      <w:r>
        <w:rPr>
          <w:rFonts w:cs="Times New Roman"/>
        </w:rPr>
        <w:t>’</w:t>
      </w:r>
      <w:r w:rsidRPr="00781C58">
        <w:rPr>
          <w:rFonts w:cs="Times New Roman"/>
        </w:rPr>
        <w:t>expiation qu</w:t>
      </w:r>
      <w:r>
        <w:rPr>
          <w:rFonts w:cs="Times New Roman"/>
        </w:rPr>
        <w:t>’</w:t>
      </w:r>
      <w:r w:rsidRPr="00781C58">
        <w:rPr>
          <w:rFonts w:cs="Times New Roman"/>
        </w:rPr>
        <w:t>à la parcimonie, c</w:t>
      </w:r>
      <w:r>
        <w:rPr>
          <w:rFonts w:cs="Times New Roman"/>
        </w:rPr>
        <w:t>’</w:t>
      </w:r>
      <w:r w:rsidRPr="00781C58">
        <w:rPr>
          <w:rFonts w:cs="Times New Roman"/>
        </w:rPr>
        <w:t>est près de ces roches désolées qu</w:t>
      </w:r>
      <w:r>
        <w:rPr>
          <w:rFonts w:cs="Times New Roman"/>
        </w:rPr>
        <w:t>’</w:t>
      </w:r>
      <w:r w:rsidRPr="00781C58">
        <w:rPr>
          <w:rFonts w:cs="Times New Roman"/>
        </w:rPr>
        <w:t>apparaît l</w:t>
      </w:r>
      <w:r>
        <w:rPr>
          <w:rFonts w:cs="Times New Roman"/>
        </w:rPr>
        <w:t>’</w:t>
      </w:r>
      <w:r w:rsidRPr="00781C58">
        <w:rPr>
          <w:rFonts w:cs="Times New Roman"/>
        </w:rPr>
        <w:t>âme délivrée de Statius Papinius (XXI). Les trois poètes vont désormais cheminer de compagnie jusqu</w:t>
      </w:r>
      <w:r>
        <w:rPr>
          <w:rFonts w:cs="Times New Roman"/>
        </w:rPr>
        <w:t>’</w:t>
      </w:r>
      <w:r w:rsidRPr="00781C58">
        <w:rPr>
          <w:rFonts w:cs="Times New Roman"/>
        </w:rPr>
        <w:t>à l</w:t>
      </w:r>
      <w:r w:rsidR="00BF376D">
        <w:rPr>
          <w:rFonts w:cs="Times New Roman"/>
        </w:rPr>
        <w:t>a fin du second livre. Au motif </w:t>
      </w:r>
      <w:r w:rsidRPr="00781C58">
        <w:rPr>
          <w:rFonts w:cs="Times New Roman"/>
        </w:rPr>
        <w:t>XXII, ils arrivent devant l</w:t>
      </w:r>
      <w:r>
        <w:rPr>
          <w:rFonts w:cs="Times New Roman"/>
        </w:rPr>
        <w:t>’</w:t>
      </w:r>
      <w:r w:rsidRPr="00781C58">
        <w:rPr>
          <w:rFonts w:cs="Times New Roman"/>
        </w:rPr>
        <w:t>arbre de la tempérance dont le tronc s</w:t>
      </w:r>
      <w:r>
        <w:rPr>
          <w:rFonts w:cs="Times New Roman"/>
        </w:rPr>
        <w:t>’</w:t>
      </w:r>
      <w:r w:rsidRPr="00781C58">
        <w:rPr>
          <w:rFonts w:cs="Times New Roman"/>
        </w:rPr>
        <w:t>amenuise à mesure qu</w:t>
      </w:r>
      <w:r>
        <w:rPr>
          <w:rFonts w:cs="Times New Roman"/>
        </w:rPr>
        <w:t>’</w:t>
      </w:r>
      <w:r w:rsidRPr="00781C58">
        <w:rPr>
          <w:rFonts w:cs="Times New Roman"/>
        </w:rPr>
        <w:t xml:space="preserve">il se rapproche du sol. Sous ses rameaux chargés de fruits doux-odorants, les âmes qui ont abusé des plaisirs de la table expient en supportant la faim et la soif. Quelques-unes de ces ombres sont si décharnées que leurs yeux paraissent </w:t>
      </w:r>
      <w:r w:rsidRPr="00BF376D">
        <w:rPr>
          <w:rStyle w:val="quotec"/>
        </w:rPr>
        <w:t>« des chatons privés de leurs pierres</w:t>
      </w:r>
      <w:r w:rsidR="00050857" w:rsidRPr="00BF376D">
        <w:rPr>
          <w:rStyle w:val="quotec"/>
        </w:rPr>
        <w:t> »</w:t>
      </w:r>
      <w:r w:rsidRPr="00781C58">
        <w:rPr>
          <w:rFonts w:cs="Times New Roman"/>
        </w:rPr>
        <w:t xml:space="preserve">. Leur troupe famélique exhibe ses formes vraiment </w:t>
      </w:r>
      <w:r w:rsidRPr="00BF376D">
        <w:rPr>
          <w:rStyle w:val="quotec"/>
        </w:rPr>
        <w:t>« deux fois mortes</w:t>
      </w:r>
      <w:r w:rsidR="00050857" w:rsidRPr="00BF376D">
        <w:rPr>
          <w:rStyle w:val="quotec"/>
        </w:rPr>
        <w:t> »</w:t>
      </w:r>
      <w:r w:rsidRPr="00781C58">
        <w:rPr>
          <w:rFonts w:cs="Times New Roman"/>
        </w:rPr>
        <w:t>, ses faces inoubliables, ses gestes lamentables, dans les motifs XXIII et XXIV.</w:t>
      </w:r>
    </w:p>
    <w:p w14:paraId="5AA9DCA3" w14:textId="08D9A458" w:rsidR="005F258A" w:rsidRPr="00781C58" w:rsidRDefault="00781C58" w:rsidP="003326E0">
      <w:pPr>
        <w:pStyle w:val="Corpsdetexte"/>
        <w:rPr>
          <w:rFonts w:cs="Times New Roman"/>
        </w:rPr>
      </w:pPr>
      <w:r w:rsidRPr="00781C58">
        <w:rPr>
          <w:rFonts w:cs="Times New Roman"/>
        </w:rPr>
        <w:t>Au motif XXV, le trio des aèdes pénètre dans le dernier cercle, où la montagne vomit des flammes que repousse le vent. Là, brillent dans la soif et dans le feu les âmes des luxurieux (XXVI), et celles-là aussi obligent à se condouloir. Après avoir traversé cette région embrasée (XXVII), Dante et ses guides gagnent la forêt divine aux frais ombrages et aux fleurs délicieuses. Ils y écoutent la vierge si belle qui s</w:t>
      </w:r>
      <w:r>
        <w:rPr>
          <w:rFonts w:cs="Times New Roman"/>
        </w:rPr>
        <w:t>’</w:t>
      </w:r>
      <w:r w:rsidRPr="00781C58">
        <w:rPr>
          <w:rFonts w:cs="Times New Roman"/>
        </w:rPr>
        <w:t xml:space="preserve">embrase </w:t>
      </w:r>
      <w:r w:rsidRPr="00BF376D">
        <w:rPr>
          <w:rStyle w:val="quotec"/>
        </w:rPr>
        <w:t>« à des rayons d’amour</w:t>
      </w:r>
      <w:r w:rsidR="00050857" w:rsidRPr="00BF376D">
        <w:rPr>
          <w:rStyle w:val="quotec"/>
        </w:rPr>
        <w:t> »</w:t>
      </w:r>
      <w:r w:rsidRPr="00781C58">
        <w:rPr>
          <w:rFonts w:cs="Times New Roman"/>
        </w:rPr>
        <w:t>, et c</w:t>
      </w:r>
      <w:r>
        <w:rPr>
          <w:rFonts w:cs="Times New Roman"/>
        </w:rPr>
        <w:t>’</w:t>
      </w:r>
      <w:r w:rsidR="00BF376D">
        <w:rPr>
          <w:rFonts w:cs="Times New Roman"/>
        </w:rPr>
        <w:t>est le délicieux motif </w:t>
      </w:r>
      <w:r w:rsidRPr="00781C58">
        <w:rPr>
          <w:rFonts w:cs="Times New Roman"/>
        </w:rPr>
        <w:t>XXVIII qu</w:t>
      </w:r>
      <w:r>
        <w:rPr>
          <w:rFonts w:cs="Times New Roman"/>
        </w:rPr>
        <w:t>’</w:t>
      </w:r>
      <w:r w:rsidRPr="00781C58">
        <w:rPr>
          <w:rFonts w:cs="Times New Roman"/>
        </w:rPr>
        <w:t>on pourrait prendre pour une ébauche de fresque. Alors, à travers la prée fleurie, aux accents d</w:t>
      </w:r>
      <w:r>
        <w:rPr>
          <w:rFonts w:cs="Times New Roman"/>
        </w:rPr>
        <w:t>’</w:t>
      </w:r>
      <w:r w:rsidRPr="00781C58">
        <w:rPr>
          <w:rFonts w:cs="Times New Roman"/>
        </w:rPr>
        <w:t>une mélodie ineffable, s</w:t>
      </w:r>
      <w:r>
        <w:rPr>
          <w:rFonts w:cs="Times New Roman"/>
        </w:rPr>
        <w:t>’</w:t>
      </w:r>
      <w:r w:rsidRPr="00781C58">
        <w:rPr>
          <w:rFonts w:cs="Times New Roman"/>
        </w:rPr>
        <w:t>avance la blanche et mystérieuse procession du char de l</w:t>
      </w:r>
      <w:r>
        <w:rPr>
          <w:rFonts w:cs="Times New Roman"/>
        </w:rPr>
        <w:t>’</w:t>
      </w:r>
      <w:r w:rsidRPr="00781C58">
        <w:rPr>
          <w:rFonts w:cs="Times New Roman"/>
        </w:rPr>
        <w:t>Église. Sept candélabres d</w:t>
      </w:r>
      <w:r>
        <w:rPr>
          <w:rFonts w:cs="Times New Roman"/>
        </w:rPr>
        <w:t>’</w:t>
      </w:r>
      <w:r w:rsidRPr="00781C58">
        <w:rPr>
          <w:rFonts w:cs="Times New Roman"/>
        </w:rPr>
        <w:t>or dont les flammes s irisent et de nobles vieillards couronnés de lys précèdent le char, qu</w:t>
      </w:r>
      <w:r>
        <w:rPr>
          <w:rFonts w:cs="Times New Roman"/>
        </w:rPr>
        <w:t>’</w:t>
      </w:r>
      <w:r w:rsidRPr="00781C58">
        <w:rPr>
          <w:rFonts w:cs="Times New Roman"/>
        </w:rPr>
        <w:t>entourent le Tétramorphe évangélique et des femmes symbolisant les vertus. D</w:t>
      </w:r>
      <w:r>
        <w:rPr>
          <w:rFonts w:cs="Times New Roman"/>
        </w:rPr>
        <w:t>’</w:t>
      </w:r>
      <w:r w:rsidRPr="00781C58">
        <w:rPr>
          <w:rFonts w:cs="Times New Roman"/>
        </w:rPr>
        <w:t>autres vieillards vénérables et des personnages diadémés de fleurs ferment la marche. La tête de cette procession se déroule, non sans majesté, dans le motif XXIX</w:t>
      </w:r>
      <w:r>
        <w:rPr>
          <w:rFonts w:cs="Times New Roman"/>
        </w:rPr>
        <w:t> ;</w:t>
      </w:r>
      <w:r w:rsidRPr="00781C58">
        <w:rPr>
          <w:rFonts w:cs="Times New Roman"/>
        </w:rPr>
        <w:t xml:space="preserve"> </w:t>
      </w:r>
      <w:r w:rsidRPr="00781C58">
        <w:rPr>
          <w:rFonts w:cs="Times New Roman"/>
        </w:rPr>
        <w:lastRenderedPageBreak/>
        <w:t xml:space="preserve">Mathilde, la vierge belle, </w:t>
      </w:r>
      <w:del w:id="130" w:author="Marguerite-Marie Bordry" w:date="2018-12-11T17:06:00Z">
        <w:r w:rsidRPr="00781C58" w:rsidDel="002B60C8">
          <w:rPr>
            <w:rFonts w:cs="Times New Roman"/>
          </w:rPr>
          <w:delText xml:space="preserve">s </w:delText>
        </w:r>
      </w:del>
      <w:ins w:id="131" w:author="Marguerite-Marie Bordry" w:date="2018-12-11T17:06:00Z">
        <w:r w:rsidR="002B60C8" w:rsidRPr="00781C58">
          <w:rPr>
            <w:rFonts w:cs="Times New Roman"/>
          </w:rPr>
          <w:t>s</w:t>
        </w:r>
        <w:r w:rsidR="002B60C8">
          <w:rPr>
            <w:rFonts w:cs="Times New Roman"/>
          </w:rPr>
          <w:t>’</w:t>
        </w:r>
      </w:ins>
      <w:r w:rsidRPr="00781C58">
        <w:rPr>
          <w:rFonts w:cs="Times New Roman"/>
        </w:rPr>
        <w:t>y profile</w:t>
      </w:r>
      <w:r w:rsidR="00BF376D">
        <w:rPr>
          <w:rFonts w:cs="Times New Roman"/>
        </w:rPr>
        <w:t xml:space="preserve"> </w:t>
      </w:r>
      <w:r w:rsidRPr="00781C58">
        <w:rPr>
          <w:rFonts w:cs="Times New Roman"/>
        </w:rPr>
        <w:t>sur le plan de gauc</w:t>
      </w:r>
      <w:r w:rsidR="00BF376D">
        <w:rPr>
          <w:rFonts w:cs="Times New Roman"/>
        </w:rPr>
        <w:t>he, avec un naturel charmant</w:t>
      </w:r>
      <w:r w:rsidR="00BF376D">
        <w:rPr>
          <w:rStyle w:val="Appelnotedebasdep"/>
          <w:rFonts w:cs="Times New Roman"/>
        </w:rPr>
        <w:footnoteReference w:id="43"/>
      </w:r>
      <w:r w:rsidRPr="00781C58">
        <w:rPr>
          <w:rFonts w:cs="Times New Roman"/>
        </w:rPr>
        <w:t>.</w:t>
      </w:r>
    </w:p>
    <w:p w14:paraId="4182499C" w14:textId="77777777" w:rsidR="005F258A" w:rsidRPr="00781C58" w:rsidRDefault="00781C58" w:rsidP="003326E0">
      <w:pPr>
        <w:pStyle w:val="Corpsdetexte"/>
        <w:rPr>
          <w:rFonts w:cs="Times New Roman"/>
        </w:rPr>
      </w:pPr>
      <w:r w:rsidRPr="00781C58">
        <w:rPr>
          <w:rFonts w:cs="Times New Roman"/>
        </w:rPr>
        <w:t>Le cortège entier entoure le char sur la composition suivante, un peu trop chargée de figures, attachante néanmoins et d</w:t>
      </w:r>
      <w:r>
        <w:rPr>
          <w:rFonts w:cs="Times New Roman"/>
        </w:rPr>
        <w:t>’</w:t>
      </w:r>
      <w:r w:rsidRPr="00781C58">
        <w:rPr>
          <w:rFonts w:cs="Times New Roman"/>
        </w:rPr>
        <w:t>un curieux travail de gravure. Là, Béatrice, la tout exquise, la céleste, fait son apparition,</w:t>
      </w:r>
    </w:p>
    <w:p w14:paraId="3E4EAAD5" w14:textId="77777777" w:rsidR="005F258A" w:rsidRPr="00DF4CEB" w:rsidRDefault="00781C58" w:rsidP="00BF376D">
      <w:pPr>
        <w:pStyle w:val="quotel"/>
        <w:rPr>
          <w:lang w:val="it-IT"/>
          <w:rPrChange w:id="132" w:author="Marguerite-Marie Bordry" w:date="2018-12-10T11:40:00Z">
            <w:rPr/>
          </w:rPrChange>
        </w:rPr>
      </w:pPr>
      <w:r w:rsidRPr="00DF4CEB">
        <w:rPr>
          <w:lang w:val="it-IT"/>
          <w:rPrChange w:id="133" w:author="Marguerite-Marie Bordry" w:date="2018-12-10T11:40:00Z">
            <w:rPr/>
          </w:rPrChange>
        </w:rPr>
        <w:t>Sovra candido vel, cinta d’oliva,</w:t>
      </w:r>
    </w:p>
    <w:p w14:paraId="6AFC79F4" w14:textId="77777777" w:rsidR="005F258A" w:rsidRPr="00DF4CEB" w:rsidRDefault="00781C58" w:rsidP="00BF376D">
      <w:pPr>
        <w:pStyle w:val="quotel"/>
        <w:rPr>
          <w:lang w:val="it-IT"/>
          <w:rPrChange w:id="134" w:author="Marguerite-Marie Bordry" w:date="2018-12-10T11:40:00Z">
            <w:rPr/>
          </w:rPrChange>
        </w:rPr>
      </w:pPr>
      <w:r w:rsidRPr="00DF4CEB">
        <w:rPr>
          <w:lang w:val="it-IT"/>
          <w:rPrChange w:id="135" w:author="Marguerite-Marie Bordry" w:date="2018-12-10T11:40:00Z">
            <w:rPr/>
          </w:rPrChange>
        </w:rPr>
        <w:t>…… sotto verde manto,</w:t>
      </w:r>
    </w:p>
    <w:p w14:paraId="72DF77E7" w14:textId="29253F76" w:rsidR="005F258A" w:rsidRPr="00DF4CEB" w:rsidRDefault="00781C58" w:rsidP="00BF376D">
      <w:pPr>
        <w:pStyle w:val="quotel"/>
        <w:rPr>
          <w:lang w:val="it-IT"/>
          <w:rPrChange w:id="136" w:author="Marguerite-Marie Bordry" w:date="2018-12-10T11:40:00Z">
            <w:rPr/>
          </w:rPrChange>
        </w:rPr>
      </w:pPr>
      <w:r w:rsidRPr="00DF4CEB">
        <w:rPr>
          <w:lang w:val="it-IT"/>
          <w:rPrChange w:id="137" w:author="Marguerite-Marie Bordry" w:date="2018-12-10T11:40:00Z">
            <w:rPr/>
          </w:rPrChange>
        </w:rPr>
        <w:t>Ve</w:t>
      </w:r>
      <w:ins w:id="138" w:author="Marguerite-Marie Bordry" w:date="2018-12-11T17:06:00Z">
        <w:r w:rsidR="009F43AE">
          <w:rPr>
            <w:lang w:val="it-IT"/>
          </w:rPr>
          <w:t>s</w:t>
        </w:r>
      </w:ins>
      <w:r w:rsidR="00BF376D" w:rsidRPr="00DF4CEB">
        <w:rPr>
          <w:lang w:val="it-IT"/>
          <w:rPrChange w:id="139" w:author="Marguerite-Marie Bordry" w:date="2018-12-10T11:40:00Z">
            <w:rPr/>
          </w:rPrChange>
        </w:rPr>
        <w:t>tita di color di fiamma viva</w:t>
      </w:r>
      <w:r w:rsidR="00BF376D">
        <w:rPr>
          <w:rStyle w:val="Appelnotedebasdep"/>
        </w:rPr>
        <w:footnoteReference w:id="44"/>
      </w:r>
      <w:r w:rsidRPr="00DF4CEB">
        <w:rPr>
          <w:lang w:val="it-IT"/>
          <w:rPrChange w:id="140" w:author="Marguerite-Marie Bordry" w:date="2018-12-10T11:40:00Z">
            <w:rPr/>
          </w:rPrChange>
        </w:rPr>
        <w:t>.</w:t>
      </w:r>
    </w:p>
    <w:p w14:paraId="0207D946" w14:textId="77777777" w:rsidR="005F258A" w:rsidRPr="00781C58" w:rsidRDefault="00781C58" w:rsidP="003326E0">
      <w:pPr>
        <w:pStyle w:val="Corpsdetexte"/>
        <w:rPr>
          <w:rFonts w:cs="Times New Roman"/>
        </w:rPr>
      </w:pPr>
      <w:r w:rsidRPr="00781C58">
        <w:rPr>
          <w:rFonts w:cs="Times New Roman"/>
        </w:rPr>
        <w:t>Bientôt les vertus cardinales amènent Dante devant elle, et, après l</w:t>
      </w:r>
      <w:r>
        <w:rPr>
          <w:rFonts w:cs="Times New Roman"/>
        </w:rPr>
        <w:t>’</w:t>
      </w:r>
      <w:r w:rsidRPr="00781C58">
        <w:rPr>
          <w:rFonts w:cs="Times New Roman"/>
        </w:rPr>
        <w:t>apostrophe au poète, celui-ci est submergé par Mathilde dans le fleuve purificateur. Ces deux épisodes sont interprétés l</w:t>
      </w:r>
      <w:r>
        <w:rPr>
          <w:rFonts w:cs="Times New Roman"/>
        </w:rPr>
        <w:t>’</w:t>
      </w:r>
      <w:r w:rsidRPr="00781C58">
        <w:rPr>
          <w:rFonts w:cs="Times New Roman"/>
        </w:rPr>
        <w:t>un à côté de l</w:t>
      </w:r>
      <w:r>
        <w:rPr>
          <w:rFonts w:cs="Times New Roman"/>
        </w:rPr>
        <w:t>’</w:t>
      </w:r>
      <w:r w:rsidRPr="00781C58">
        <w:rPr>
          <w:rFonts w:cs="Times New Roman"/>
        </w:rPr>
        <w:t>autre avec une ingéniosité décorative dans la composition XXXI. Mais à partir de ce moment, les incidents se succèdent de telle sorte qu</w:t>
      </w:r>
      <w:r>
        <w:rPr>
          <w:rFonts w:cs="Times New Roman"/>
        </w:rPr>
        <w:t>’</w:t>
      </w:r>
      <w:r w:rsidRPr="00781C58">
        <w:rPr>
          <w:rFonts w:cs="Times New Roman"/>
        </w:rPr>
        <w:t>il devient impossible de les noter en une seule page. Tandis que les yeux de l</w:t>
      </w:r>
      <w:r>
        <w:rPr>
          <w:rFonts w:cs="Times New Roman"/>
        </w:rPr>
        <w:t>’</w:t>
      </w:r>
      <w:r w:rsidRPr="00781C58">
        <w:rPr>
          <w:rFonts w:cs="Times New Roman"/>
        </w:rPr>
        <w:t xml:space="preserve">aède purifié se fixent, </w:t>
      </w:r>
      <w:r>
        <w:rPr>
          <w:rFonts w:cs="Times New Roman"/>
        </w:rPr>
        <w:t>« </w:t>
      </w:r>
      <w:r w:rsidRPr="00781C58">
        <w:rPr>
          <w:rFonts w:cs="Times New Roman"/>
          <w:i/>
        </w:rPr>
        <w:t>murés</w:t>
      </w:r>
      <w:r w:rsidR="00050857">
        <w:rPr>
          <w:rFonts w:cs="Times New Roman"/>
        </w:rPr>
        <w:t> »</w:t>
      </w:r>
      <w:r w:rsidRPr="00781C58">
        <w:rPr>
          <w:rFonts w:cs="Times New Roman"/>
        </w:rPr>
        <w:t>, sur l</w:t>
      </w:r>
      <w:r>
        <w:rPr>
          <w:rFonts w:cs="Times New Roman"/>
        </w:rPr>
        <w:t>’</w:t>
      </w:r>
      <w:r w:rsidRPr="00781C58">
        <w:rPr>
          <w:rFonts w:cs="Times New Roman"/>
        </w:rPr>
        <w:t>Aimée, la procession se remet en marche. Elle est remontée au ciel, et il ne reste plus dans la forêt que Béatrice, les vertus, Mathilde, Statius et Dante lorsque l</w:t>
      </w:r>
      <w:r>
        <w:rPr>
          <w:rFonts w:cs="Times New Roman"/>
        </w:rPr>
        <w:t>’</w:t>
      </w:r>
      <w:r w:rsidRPr="00781C58">
        <w:rPr>
          <w:rFonts w:cs="Times New Roman"/>
        </w:rPr>
        <w:t>aigle, image de l</w:t>
      </w:r>
      <w:r>
        <w:rPr>
          <w:rFonts w:cs="Times New Roman"/>
        </w:rPr>
        <w:t>’</w:t>
      </w:r>
      <w:r w:rsidRPr="00781C58">
        <w:rPr>
          <w:rFonts w:cs="Times New Roman"/>
        </w:rPr>
        <w:t>Empire, s</w:t>
      </w:r>
      <w:r>
        <w:rPr>
          <w:rFonts w:cs="Times New Roman"/>
        </w:rPr>
        <w:t>’</w:t>
      </w:r>
      <w:r w:rsidRPr="00781C58">
        <w:rPr>
          <w:rFonts w:cs="Times New Roman"/>
        </w:rPr>
        <w:t>abat sur le char et le remplit de ses plumes. Surgissent ensuite le renard de l</w:t>
      </w:r>
      <w:r>
        <w:rPr>
          <w:rFonts w:cs="Times New Roman"/>
        </w:rPr>
        <w:t>’</w:t>
      </w:r>
      <w:r w:rsidRPr="00781C58">
        <w:rPr>
          <w:rFonts w:cs="Times New Roman"/>
        </w:rPr>
        <w:t>hérésie, puis le dragon infernal qui, de sa queue, démolit une partie du char et, enfin, cette prostituée et son géant dont on ignore l</w:t>
      </w:r>
      <w:r>
        <w:rPr>
          <w:rFonts w:cs="Times New Roman"/>
        </w:rPr>
        <w:t>’</w:t>
      </w:r>
      <w:r w:rsidRPr="00781C58">
        <w:rPr>
          <w:rFonts w:cs="Times New Roman"/>
        </w:rPr>
        <w:t>exacte signification. En voulant traduire tout cela (XXXII), Botticelli, malgré sa virtuosité, est tombé dans la confusion. On retrouve avec joie un motif simple. Sur le XXXIII, les Vertus, affligées par le spectacle qu</w:t>
      </w:r>
      <w:r>
        <w:rPr>
          <w:rFonts w:cs="Times New Roman"/>
        </w:rPr>
        <w:t>’</w:t>
      </w:r>
      <w:r w:rsidRPr="00781C58">
        <w:rPr>
          <w:rFonts w:cs="Times New Roman"/>
        </w:rPr>
        <w:t>elles viennent de voir, se groupent en des attitudes très typiques, et si le paysage y avait plus d</w:t>
      </w:r>
      <w:r>
        <w:rPr>
          <w:rFonts w:cs="Times New Roman"/>
        </w:rPr>
        <w:t>’</w:t>
      </w:r>
      <w:r w:rsidRPr="00781C58">
        <w:rPr>
          <w:rFonts w:cs="Times New Roman"/>
        </w:rPr>
        <w:t xml:space="preserve">importance, ce tableau ne serait pas loin </w:t>
      </w:r>
      <w:proofErr w:type="gramStart"/>
      <w:r w:rsidRPr="00781C58">
        <w:rPr>
          <w:rFonts w:cs="Times New Roman"/>
        </w:rPr>
        <w:t>décompter</w:t>
      </w:r>
      <w:proofErr w:type="gramEnd"/>
      <w:r w:rsidRPr="00781C58">
        <w:rPr>
          <w:rFonts w:cs="Times New Roman"/>
        </w:rPr>
        <w:t xml:space="preserve"> parmi les excellents</w:t>
      </w:r>
      <w:r>
        <w:rPr>
          <w:rFonts w:cs="Times New Roman"/>
        </w:rPr>
        <w:t> ;</w:t>
      </w:r>
      <w:r w:rsidRPr="00781C58">
        <w:rPr>
          <w:rFonts w:cs="Times New Roman"/>
        </w:rPr>
        <w:t xml:space="preserve"> mais il ne semble pas que l</w:t>
      </w:r>
      <w:r>
        <w:rPr>
          <w:rFonts w:cs="Times New Roman"/>
        </w:rPr>
        <w:t>’</w:t>
      </w:r>
      <w:r w:rsidRPr="00781C58">
        <w:rPr>
          <w:rFonts w:cs="Times New Roman"/>
        </w:rPr>
        <w:t>opulent décor de l</w:t>
      </w:r>
      <w:r>
        <w:rPr>
          <w:rFonts w:cs="Times New Roman"/>
        </w:rPr>
        <w:t>’</w:t>
      </w:r>
      <w:r w:rsidRPr="00781C58">
        <w:rPr>
          <w:rFonts w:cs="Times New Roman"/>
        </w:rPr>
        <w:t>Eden, si prestigieusement décrit par Dante, ait inspiré à l</w:t>
      </w:r>
      <w:r>
        <w:rPr>
          <w:rFonts w:cs="Times New Roman"/>
        </w:rPr>
        <w:t>’</w:t>
      </w:r>
      <w:r w:rsidRPr="00781C58">
        <w:rPr>
          <w:rFonts w:cs="Times New Roman"/>
        </w:rPr>
        <w:t>illustrateur le désir de reproduire quelque beau site.</w:t>
      </w:r>
    </w:p>
    <w:p w14:paraId="02270BC1" w14:textId="417A4B17" w:rsidR="005F258A" w:rsidRPr="00781C58" w:rsidRDefault="00781C58" w:rsidP="003326E0">
      <w:pPr>
        <w:pStyle w:val="Corpsdetexte"/>
        <w:rPr>
          <w:rFonts w:cs="Times New Roman"/>
        </w:rPr>
      </w:pPr>
      <w:r w:rsidRPr="00781C58">
        <w:rPr>
          <w:rFonts w:cs="Times New Roman"/>
        </w:rPr>
        <w:t>L</w:t>
      </w:r>
      <w:r>
        <w:rPr>
          <w:rFonts w:cs="Times New Roman"/>
        </w:rPr>
        <w:t>’</w:t>
      </w:r>
      <w:r w:rsidRPr="00781C58">
        <w:rPr>
          <w:rFonts w:cs="Times New Roman"/>
        </w:rPr>
        <w:t>illustration des chants du Paradis présente au dessinateur toute la gamme des difficultés. Le long dialogue théologique entre Dante et sa pieuse conductrice ne peut être interprété que par une série d</w:t>
      </w:r>
      <w:r>
        <w:rPr>
          <w:rFonts w:cs="Times New Roman"/>
        </w:rPr>
        <w:t>’</w:t>
      </w:r>
      <w:r w:rsidRPr="00781C58">
        <w:rPr>
          <w:rFonts w:cs="Times New Roman"/>
        </w:rPr>
        <w:t>attitudes, et l</w:t>
      </w:r>
      <w:r>
        <w:rPr>
          <w:rFonts w:cs="Times New Roman"/>
        </w:rPr>
        <w:t>’</w:t>
      </w:r>
      <w:r w:rsidRPr="00781C58">
        <w:rPr>
          <w:rFonts w:cs="Times New Roman"/>
        </w:rPr>
        <w:t>apparition des âmes bienheureuses sous l</w:t>
      </w:r>
      <w:r>
        <w:rPr>
          <w:rFonts w:cs="Times New Roman"/>
        </w:rPr>
        <w:t>’</w:t>
      </w:r>
      <w:r w:rsidRPr="00781C58">
        <w:rPr>
          <w:rFonts w:cs="Times New Roman"/>
        </w:rPr>
        <w:t>aspect de lumières éblouissantes ne se prête qu</w:t>
      </w:r>
      <w:r>
        <w:rPr>
          <w:rFonts w:cs="Times New Roman"/>
        </w:rPr>
        <w:t>’</w:t>
      </w:r>
      <w:r w:rsidRPr="00781C58">
        <w:rPr>
          <w:rFonts w:cs="Times New Roman"/>
        </w:rPr>
        <w:t>à de bien pâles effets de dégradations de teintes. Botticelli n</w:t>
      </w:r>
      <w:r>
        <w:rPr>
          <w:rFonts w:cs="Times New Roman"/>
        </w:rPr>
        <w:t>’</w:t>
      </w:r>
      <w:r w:rsidRPr="00781C58">
        <w:rPr>
          <w:rFonts w:cs="Times New Roman"/>
        </w:rPr>
        <w:t>a, d</w:t>
      </w:r>
      <w:r>
        <w:rPr>
          <w:rFonts w:cs="Times New Roman"/>
        </w:rPr>
        <w:t>’</w:t>
      </w:r>
      <w:r w:rsidRPr="00781C58">
        <w:rPr>
          <w:rFonts w:cs="Times New Roman"/>
        </w:rPr>
        <w:t>ailleurs, pas essayé d</w:t>
      </w:r>
      <w:r>
        <w:rPr>
          <w:rFonts w:cs="Times New Roman"/>
        </w:rPr>
        <w:t>’</w:t>
      </w:r>
      <w:r w:rsidRPr="00781C58">
        <w:rPr>
          <w:rFonts w:cs="Times New Roman"/>
        </w:rPr>
        <w:t>obtenir de tels effets à la pointe d</w:t>
      </w:r>
      <w:r>
        <w:rPr>
          <w:rFonts w:cs="Times New Roman"/>
        </w:rPr>
        <w:t>’</w:t>
      </w:r>
      <w:r w:rsidRPr="00781C58">
        <w:rPr>
          <w:rFonts w:cs="Times New Roman"/>
        </w:rPr>
        <w:t>argent, et ce nous est une raison de plus pour croire qu</w:t>
      </w:r>
      <w:r>
        <w:rPr>
          <w:rFonts w:cs="Times New Roman"/>
        </w:rPr>
        <w:t>’</w:t>
      </w:r>
      <w:r w:rsidRPr="00781C58">
        <w:rPr>
          <w:rFonts w:cs="Times New Roman"/>
        </w:rPr>
        <w:t>il se proposait d</w:t>
      </w:r>
      <w:r>
        <w:rPr>
          <w:rFonts w:cs="Times New Roman"/>
        </w:rPr>
        <w:t>’</w:t>
      </w:r>
      <w:r w:rsidRPr="00781C58">
        <w:rPr>
          <w:rFonts w:cs="Times New Roman"/>
        </w:rPr>
        <w:t>enluminer certaines compositions</w:t>
      </w:r>
      <w:r>
        <w:rPr>
          <w:rFonts w:cs="Times New Roman"/>
        </w:rPr>
        <w:t> ;</w:t>
      </w:r>
      <w:r w:rsidRPr="00781C58">
        <w:rPr>
          <w:rFonts w:cs="Times New Roman"/>
        </w:rPr>
        <w:t xml:space="preserve"> il a préféré donner aux âmes une forme en analogie avec leur état. C</w:t>
      </w:r>
      <w:r>
        <w:rPr>
          <w:rFonts w:cs="Times New Roman"/>
        </w:rPr>
        <w:t>’</w:t>
      </w:r>
      <w:r w:rsidRPr="00781C58">
        <w:rPr>
          <w:rFonts w:cs="Times New Roman"/>
        </w:rPr>
        <w:t xml:space="preserve">est ainsi que les saintes lueurs qui se meuvent </w:t>
      </w:r>
      <w:r w:rsidRPr="00781C58">
        <w:rPr>
          <w:rFonts w:cs="Times New Roman"/>
        </w:rPr>
        <w:lastRenderedPageBreak/>
        <w:t>entre les rayons d</w:t>
      </w:r>
      <w:r>
        <w:rPr>
          <w:rFonts w:cs="Times New Roman"/>
        </w:rPr>
        <w:t>’</w:t>
      </w:r>
      <w:r w:rsidRPr="00781C58">
        <w:rPr>
          <w:rFonts w:cs="Times New Roman"/>
        </w:rPr>
        <w:t>or ensoleillé de l</w:t>
      </w:r>
      <w:r>
        <w:rPr>
          <w:rFonts w:cs="Times New Roman"/>
        </w:rPr>
        <w:t>’</w:t>
      </w:r>
      <w:r w:rsidRPr="00781C58">
        <w:rPr>
          <w:rFonts w:cs="Times New Roman"/>
        </w:rPr>
        <w:t>échelle de Jacob sont transformées en amours (XXI), parce qu</w:t>
      </w:r>
      <w:r>
        <w:rPr>
          <w:rFonts w:cs="Times New Roman"/>
        </w:rPr>
        <w:t>’</w:t>
      </w:r>
      <w:r w:rsidRPr="00781C58">
        <w:rPr>
          <w:rFonts w:cs="Times New Roman"/>
        </w:rPr>
        <w:t>une ardente lu</w:t>
      </w:r>
      <w:r w:rsidR="00BF376D">
        <w:rPr>
          <w:rFonts w:cs="Times New Roman"/>
        </w:rPr>
        <w:t>mière de charité les enveloppe</w:t>
      </w:r>
      <w:r w:rsidR="00BF376D">
        <w:rPr>
          <w:rStyle w:val="Appelnotedebasdep"/>
          <w:rFonts w:cs="Times New Roman"/>
        </w:rPr>
        <w:footnoteReference w:id="45"/>
      </w:r>
      <w:r w:rsidRPr="00781C58">
        <w:rPr>
          <w:rFonts w:cs="Times New Roman"/>
        </w:rPr>
        <w:t>. Plus loin (XXIII), le jardin mystique composé par les bienheureux, ce jardin d</w:t>
      </w:r>
      <w:r>
        <w:rPr>
          <w:rFonts w:cs="Times New Roman"/>
        </w:rPr>
        <w:t>’</w:t>
      </w:r>
      <w:r w:rsidRPr="00781C58">
        <w:rPr>
          <w:rFonts w:cs="Times New Roman"/>
        </w:rPr>
        <w:t>allégresse où resplendit la rose belle entre toutes dans laquelle le Verbe Divin se fit homme, est suggéré par de traditionnelles flammes, chaque âme ayant apparu au poète comme une lueur. Quant à la substance éblouissante que Dante aperçut à travers une photosphère et qui n</w:t>
      </w:r>
      <w:r>
        <w:rPr>
          <w:rFonts w:cs="Times New Roman"/>
        </w:rPr>
        <w:t>’</w:t>
      </w:r>
      <w:r w:rsidRPr="00781C58">
        <w:rPr>
          <w:rFonts w:cs="Times New Roman"/>
        </w:rPr>
        <w:t xml:space="preserve">était autre que le </w:t>
      </w:r>
      <w:r w:rsidRPr="00781C58">
        <w:rPr>
          <w:rFonts w:cs="Times New Roman"/>
          <w:i/>
        </w:rPr>
        <w:t>Saint Aspect</w:t>
      </w:r>
      <w:r w:rsidRPr="00781C58">
        <w:rPr>
          <w:rFonts w:cs="Times New Roman"/>
        </w:rPr>
        <w:t xml:space="preserve">, </w:t>
      </w:r>
      <w:r>
        <w:rPr>
          <w:rFonts w:cs="Times New Roman"/>
        </w:rPr>
        <w:t>« </w:t>
      </w:r>
      <w:r w:rsidRPr="00781C58">
        <w:rPr>
          <w:rFonts w:cs="Times New Roman"/>
        </w:rPr>
        <w:t>la sapience et la puissance qui ouvrirent, entre le ciel et la terre, la voie si ardemment désirée</w:t>
      </w:r>
      <w:r w:rsidR="00050857">
        <w:rPr>
          <w:rFonts w:cs="Times New Roman"/>
        </w:rPr>
        <w:t> »</w:t>
      </w:r>
      <w:r w:rsidRPr="00781C58">
        <w:rPr>
          <w:rFonts w:cs="Times New Roman"/>
        </w:rPr>
        <w:t>, le maître l</w:t>
      </w:r>
      <w:r>
        <w:rPr>
          <w:rFonts w:cs="Times New Roman"/>
        </w:rPr>
        <w:t>’</w:t>
      </w:r>
      <w:r w:rsidRPr="00781C58">
        <w:rPr>
          <w:rFonts w:cs="Times New Roman"/>
        </w:rPr>
        <w:t>a figurée très heureusement par la tête du Divin Sauveur au centre d</w:t>
      </w:r>
      <w:r>
        <w:rPr>
          <w:rFonts w:cs="Times New Roman"/>
        </w:rPr>
        <w:t>’</w:t>
      </w:r>
      <w:r w:rsidRPr="00781C58">
        <w:rPr>
          <w:rFonts w:cs="Times New Roman"/>
        </w:rPr>
        <w:t>un soleil. Enfin, quelques lueurs, plus lumineuses que celles des autres bienheureux, ne pouvant être indiquées d</w:t>
      </w:r>
      <w:r>
        <w:rPr>
          <w:rFonts w:cs="Times New Roman"/>
        </w:rPr>
        <w:t>’</w:t>
      </w:r>
      <w:r w:rsidRPr="00781C58">
        <w:rPr>
          <w:rFonts w:cs="Times New Roman"/>
        </w:rPr>
        <w:t xml:space="preserve">une manière compréhensible par </w:t>
      </w:r>
      <w:del w:id="141" w:author="Marguerite-Marie Bordry" w:date="2018-12-11T17:08:00Z">
        <w:r w:rsidRPr="00781C58" w:rsidDel="000E4762">
          <w:rPr>
            <w:rFonts w:cs="Times New Roman"/>
          </w:rPr>
          <w:delText xml:space="preserve">desgalbes </w:delText>
        </w:r>
      </w:del>
      <w:ins w:id="142" w:author="Marguerite-Marie Bordry" w:date="2018-12-11T17:08:00Z">
        <w:r w:rsidR="000E4762">
          <w:rPr>
            <w:rFonts w:cs="Times New Roman"/>
          </w:rPr>
          <w:t>des galbes</w:t>
        </w:r>
        <w:r w:rsidR="000E4762" w:rsidRPr="00781C58">
          <w:rPr>
            <w:rFonts w:cs="Times New Roman"/>
          </w:rPr>
          <w:t xml:space="preserve"> </w:t>
        </w:r>
      </w:ins>
      <w:r w:rsidRPr="00781C58">
        <w:rPr>
          <w:rFonts w:cs="Times New Roman"/>
        </w:rPr>
        <w:t>flamboyants, Botticelli a pris le parti d</w:t>
      </w:r>
      <w:r>
        <w:rPr>
          <w:rFonts w:cs="Times New Roman"/>
        </w:rPr>
        <w:t>’</w:t>
      </w:r>
      <w:r w:rsidRPr="00781C58">
        <w:rPr>
          <w:rFonts w:cs="Times New Roman"/>
        </w:rPr>
        <w:t>écrire au-dessous le nom des âmes qu</w:t>
      </w:r>
      <w:r>
        <w:rPr>
          <w:rFonts w:cs="Times New Roman"/>
        </w:rPr>
        <w:t>’</w:t>
      </w:r>
      <w:r w:rsidRPr="00781C58">
        <w:rPr>
          <w:rFonts w:cs="Times New Roman"/>
        </w:rPr>
        <w:t>elles revêtent. Le nom de Piero se lit sous une langue de feu dans le motif XXIV. On le retrouve dans le XXV avec les noms de Giovani et de Jacopo, et celui d</w:t>
      </w:r>
      <w:r>
        <w:rPr>
          <w:rFonts w:cs="Times New Roman"/>
        </w:rPr>
        <w:t>’</w:t>
      </w:r>
      <w:r w:rsidRPr="00781C58">
        <w:rPr>
          <w:rFonts w:cs="Times New Roman"/>
        </w:rPr>
        <w:t>Adamo s</w:t>
      </w:r>
      <w:r>
        <w:rPr>
          <w:rFonts w:cs="Times New Roman"/>
        </w:rPr>
        <w:t>’</w:t>
      </w:r>
      <w:r w:rsidRPr="00781C58">
        <w:rPr>
          <w:rFonts w:cs="Times New Roman"/>
        </w:rPr>
        <w:t>ajoute, dans le XXVI, à celui des trois apôtres. Ces noms étant tracés en caractères menus ne détonnent point dans l</w:t>
      </w:r>
      <w:r>
        <w:rPr>
          <w:rFonts w:cs="Times New Roman"/>
        </w:rPr>
        <w:t>’</w:t>
      </w:r>
      <w:r w:rsidRPr="00781C58">
        <w:rPr>
          <w:rFonts w:cs="Times New Roman"/>
        </w:rPr>
        <w:t>ensemble.</w:t>
      </w:r>
    </w:p>
    <w:p w14:paraId="2EFA9CDF" w14:textId="77777777" w:rsidR="005F258A" w:rsidRPr="00781C58" w:rsidRDefault="00781C58" w:rsidP="003326E0">
      <w:pPr>
        <w:pStyle w:val="Corpsdetexte"/>
        <w:rPr>
          <w:rFonts w:cs="Times New Roman"/>
        </w:rPr>
      </w:pPr>
      <w:r w:rsidRPr="00781C58">
        <w:rPr>
          <w:rFonts w:cs="Times New Roman"/>
        </w:rPr>
        <w:t>Avec une délicatesse merveilleuse, Botticelli a varié les attitudes et les gestes de ses protagonistes pendant les vingt-sept premiers motifs. Dans le XXVI</w:t>
      </w:r>
      <w:r w:rsidRPr="00781C58">
        <w:rPr>
          <w:vertAlign w:val="superscript"/>
        </w:rPr>
        <w:t>e</w:t>
      </w:r>
      <w:r w:rsidRPr="00781C58">
        <w:rPr>
          <w:rFonts w:cs="Times New Roman"/>
        </w:rPr>
        <w:t>, c</w:t>
      </w:r>
      <w:r>
        <w:rPr>
          <w:rFonts w:cs="Times New Roman"/>
        </w:rPr>
        <w:t>’</w:t>
      </w:r>
      <w:r w:rsidRPr="00781C58">
        <w:rPr>
          <w:rFonts w:cs="Times New Roman"/>
        </w:rPr>
        <w:t>est avec un mouvement admirable que Dante couvre d</w:t>
      </w:r>
      <w:r>
        <w:rPr>
          <w:rFonts w:cs="Times New Roman"/>
        </w:rPr>
        <w:t>’</w:t>
      </w:r>
      <w:r w:rsidRPr="00781C58">
        <w:rPr>
          <w:rFonts w:cs="Times New Roman"/>
        </w:rPr>
        <w:t>une main son visage ébloui par l</w:t>
      </w:r>
      <w:r>
        <w:rPr>
          <w:rFonts w:cs="Times New Roman"/>
        </w:rPr>
        <w:t>’</w:t>
      </w:r>
      <w:r w:rsidRPr="00781C58">
        <w:rPr>
          <w:rFonts w:cs="Times New Roman"/>
        </w:rPr>
        <w:t>éclat de S. Jean. Dans le XXVII</w:t>
      </w:r>
      <w:r w:rsidRPr="00781C58">
        <w:rPr>
          <w:vertAlign w:val="superscript"/>
        </w:rPr>
        <w:t>e</w:t>
      </w:r>
      <w:r w:rsidRPr="00781C58">
        <w:rPr>
          <w:rFonts w:cs="Times New Roman"/>
        </w:rPr>
        <w:t>, les deux figures répétées de Béatrice et du poète se relient agréablement. Certes, l</w:t>
      </w:r>
      <w:r>
        <w:rPr>
          <w:rFonts w:cs="Times New Roman"/>
        </w:rPr>
        <w:t>’</w:t>
      </w:r>
      <w:r w:rsidRPr="00781C58">
        <w:rPr>
          <w:rFonts w:cs="Times New Roman"/>
        </w:rPr>
        <w:t>harmonie qui s</w:t>
      </w:r>
      <w:r>
        <w:rPr>
          <w:rFonts w:cs="Times New Roman"/>
        </w:rPr>
        <w:t>’</w:t>
      </w:r>
      <w:r w:rsidRPr="00781C58">
        <w:rPr>
          <w:rFonts w:cs="Times New Roman"/>
        </w:rPr>
        <w:t>en dégage reflète mal l</w:t>
      </w:r>
      <w:r>
        <w:rPr>
          <w:rFonts w:cs="Times New Roman"/>
        </w:rPr>
        <w:t>’</w:t>
      </w:r>
      <w:r w:rsidRPr="00781C58">
        <w:rPr>
          <w:rFonts w:cs="Times New Roman"/>
        </w:rPr>
        <w:t xml:space="preserve">immense joie qui déborde du vibrant </w:t>
      </w:r>
      <w:r w:rsidRPr="00781C58">
        <w:rPr>
          <w:rFonts w:cs="Times New Roman"/>
          <w:i/>
        </w:rPr>
        <w:t>Gloria Patri</w:t>
      </w:r>
      <w:r w:rsidRPr="00781C58">
        <w:rPr>
          <w:rFonts w:cs="Times New Roman"/>
        </w:rPr>
        <w:t xml:space="preserve"> entonné par l</w:t>
      </w:r>
      <w:r>
        <w:rPr>
          <w:rFonts w:cs="Times New Roman"/>
        </w:rPr>
        <w:t>’</w:t>
      </w:r>
      <w:r w:rsidRPr="00781C58">
        <w:rPr>
          <w:rFonts w:cs="Times New Roman"/>
        </w:rPr>
        <w:t>église triomphante</w:t>
      </w:r>
      <w:r>
        <w:rPr>
          <w:rFonts w:cs="Times New Roman"/>
        </w:rPr>
        <w:t> ;</w:t>
      </w:r>
      <w:r w:rsidRPr="00781C58">
        <w:rPr>
          <w:rFonts w:cs="Times New Roman"/>
        </w:rPr>
        <w:t xml:space="preserve"> mais une illustration adéquate exigerait des dons si spéciaux</w:t>
      </w:r>
      <w:r>
        <w:rPr>
          <w:rFonts w:cs="Times New Roman"/>
        </w:rPr>
        <w:t> !</w:t>
      </w:r>
      <w:r w:rsidRPr="00781C58">
        <w:rPr>
          <w:rFonts w:cs="Times New Roman"/>
        </w:rPr>
        <w:t xml:space="preserve"> Seul, peut-être, l</w:t>
      </w:r>
      <w:r>
        <w:rPr>
          <w:rFonts w:cs="Times New Roman"/>
        </w:rPr>
        <w:t>’</w:t>
      </w:r>
      <w:r w:rsidRPr="00781C58">
        <w:rPr>
          <w:rFonts w:cs="Times New Roman"/>
        </w:rPr>
        <w:t>Angelico eût réussi à dire sur le vélin la sainte ivresse, le ravissement des élus plongés dans la béatitude</w:t>
      </w:r>
      <w:r>
        <w:rPr>
          <w:rFonts w:cs="Times New Roman"/>
        </w:rPr>
        <w:t> ;</w:t>
      </w:r>
      <w:r w:rsidRPr="00781C58">
        <w:rPr>
          <w:rFonts w:cs="Times New Roman"/>
        </w:rPr>
        <w:t xml:space="preserve"> seul, assurément, le moine de Fiesole eût pu retracer, en de radieuses enluminures, les ciels embrasés, les esprits enflammés d</w:t>
      </w:r>
      <w:r>
        <w:rPr>
          <w:rFonts w:cs="Times New Roman"/>
        </w:rPr>
        <w:t>’</w:t>
      </w:r>
      <w:r w:rsidRPr="00781C58">
        <w:rPr>
          <w:rFonts w:cs="Times New Roman"/>
        </w:rPr>
        <w:t xml:space="preserve">amour et les visages éclairés </w:t>
      </w:r>
      <w:r w:rsidRPr="00BF376D">
        <w:rPr>
          <w:rStyle w:val="quotec"/>
        </w:rPr>
        <w:t>« col lume d’un sorriso</w:t>
      </w:r>
      <w:r w:rsidR="00BF376D">
        <w:rPr>
          <w:rStyle w:val="Appelnotedebasdep"/>
          <w:color w:val="0070C0"/>
        </w:rPr>
        <w:footnoteReference w:id="46"/>
      </w:r>
      <w:r w:rsidR="00050857" w:rsidRPr="00BF376D">
        <w:rPr>
          <w:rStyle w:val="quotec"/>
        </w:rPr>
        <w:t> »</w:t>
      </w:r>
      <w:r w:rsidRPr="00781C58">
        <w:rPr>
          <w:rFonts w:cs="Times New Roman"/>
        </w:rPr>
        <w:t>.</w:t>
      </w:r>
    </w:p>
    <w:p w14:paraId="5F60D280" w14:textId="77777777" w:rsidR="005F258A" w:rsidRPr="00781C58" w:rsidRDefault="00781C58" w:rsidP="003326E0">
      <w:pPr>
        <w:pStyle w:val="Corpsdetexte"/>
        <w:rPr>
          <w:rFonts w:cs="Times New Roman"/>
        </w:rPr>
      </w:pPr>
      <w:r w:rsidRPr="00781C58">
        <w:rPr>
          <w:rFonts w:cs="Times New Roman"/>
        </w:rPr>
        <w:t>Dans l</w:t>
      </w:r>
      <w:r>
        <w:rPr>
          <w:rFonts w:cs="Times New Roman"/>
        </w:rPr>
        <w:t>’</w:t>
      </w:r>
      <w:r w:rsidRPr="00781C58">
        <w:rPr>
          <w:rFonts w:cs="Times New Roman"/>
        </w:rPr>
        <w:t>impossibilité d</w:t>
      </w:r>
      <w:r>
        <w:rPr>
          <w:rFonts w:cs="Times New Roman"/>
        </w:rPr>
        <w:t>’</w:t>
      </w:r>
      <w:r w:rsidRPr="00781C58">
        <w:rPr>
          <w:rFonts w:cs="Times New Roman"/>
        </w:rPr>
        <w:t>esquisser les splendeurs du Paradis, Sandro a bien soigné ses arrangements de figures avec une tendre sollicitude</w:t>
      </w:r>
      <w:r>
        <w:rPr>
          <w:rFonts w:cs="Times New Roman"/>
        </w:rPr>
        <w:t> ;</w:t>
      </w:r>
      <w:r w:rsidRPr="00781C58">
        <w:rPr>
          <w:rFonts w:cs="Times New Roman"/>
        </w:rPr>
        <w:t xml:space="preserve"> par malheur, il n</w:t>
      </w:r>
      <w:r>
        <w:rPr>
          <w:rFonts w:cs="Times New Roman"/>
        </w:rPr>
        <w:t>’</w:t>
      </w:r>
      <w:r w:rsidRPr="00781C58">
        <w:rPr>
          <w:rFonts w:cs="Times New Roman"/>
        </w:rPr>
        <w:t>a pas toujours écrit les expressions faciales avec le style désirable. Même plusieurs faces choquent par leur vulgarité</w:t>
      </w:r>
      <w:r>
        <w:rPr>
          <w:rFonts w:cs="Times New Roman"/>
        </w:rPr>
        <w:t> ;</w:t>
      </w:r>
      <w:r w:rsidRPr="00781C58">
        <w:rPr>
          <w:rFonts w:cs="Times New Roman"/>
        </w:rPr>
        <w:t xml:space="preserve"> celles de Riccarda et de ses compagnes, par exemple (III) et, parfois, hélas</w:t>
      </w:r>
      <w:r>
        <w:rPr>
          <w:rFonts w:cs="Times New Roman"/>
        </w:rPr>
        <w:t> !</w:t>
      </w:r>
      <w:r w:rsidRPr="00781C58">
        <w:rPr>
          <w:rFonts w:cs="Times New Roman"/>
        </w:rPr>
        <w:t xml:space="preserve"> celle de Béatrice. On s</w:t>
      </w:r>
      <w:r>
        <w:rPr>
          <w:rFonts w:cs="Times New Roman"/>
        </w:rPr>
        <w:t>’</w:t>
      </w:r>
      <w:r w:rsidRPr="00781C58">
        <w:rPr>
          <w:rFonts w:cs="Times New Roman"/>
        </w:rPr>
        <w:t>étonne que l</w:t>
      </w:r>
      <w:r>
        <w:rPr>
          <w:rFonts w:cs="Times New Roman"/>
        </w:rPr>
        <w:t>’</w:t>
      </w:r>
      <w:r w:rsidRPr="00781C58">
        <w:rPr>
          <w:rFonts w:cs="Times New Roman"/>
        </w:rPr>
        <w:t xml:space="preserve">auteur de la </w:t>
      </w:r>
      <w:r w:rsidRPr="00781C58">
        <w:rPr>
          <w:rFonts w:cs="Times New Roman"/>
          <w:i/>
        </w:rPr>
        <w:t>Primavera</w:t>
      </w:r>
      <w:r w:rsidRPr="00781C58">
        <w:rPr>
          <w:rFonts w:cs="Times New Roman"/>
        </w:rPr>
        <w:t>, que le portraitiste de la Simonetta, n</w:t>
      </w:r>
      <w:r>
        <w:rPr>
          <w:rFonts w:cs="Times New Roman"/>
        </w:rPr>
        <w:t>’</w:t>
      </w:r>
      <w:r w:rsidRPr="00781C58">
        <w:rPr>
          <w:rFonts w:cs="Times New Roman"/>
        </w:rPr>
        <w:t>ait pas doté de physionomies plus gracieuses les habitants du céleste royaume et qu</w:t>
      </w:r>
      <w:r>
        <w:rPr>
          <w:rFonts w:cs="Times New Roman"/>
        </w:rPr>
        <w:t>’</w:t>
      </w:r>
      <w:r w:rsidRPr="00781C58">
        <w:rPr>
          <w:rFonts w:cs="Times New Roman"/>
        </w:rPr>
        <w:t xml:space="preserve">il ne se soit pas fait un </w:t>
      </w:r>
      <w:r w:rsidRPr="00781C58">
        <w:rPr>
          <w:rFonts w:cs="Times New Roman"/>
        </w:rPr>
        <w:lastRenderedPageBreak/>
        <w:t>devoir d</w:t>
      </w:r>
      <w:r>
        <w:rPr>
          <w:rFonts w:cs="Times New Roman"/>
        </w:rPr>
        <w:t>’</w:t>
      </w:r>
      <w:r w:rsidRPr="00781C58">
        <w:rPr>
          <w:rFonts w:cs="Times New Roman"/>
        </w:rPr>
        <w:t xml:space="preserve">indiquer les embellissements progressifs de la </w:t>
      </w:r>
      <w:r w:rsidRPr="00781C58">
        <w:rPr>
          <w:rFonts w:cs="Times New Roman"/>
          <w:i/>
        </w:rPr>
        <w:t>donna di virtu</w:t>
      </w:r>
      <w:r w:rsidR="00BF376D">
        <w:rPr>
          <w:rStyle w:val="Appelnotedebasdep"/>
          <w:rFonts w:cs="Times New Roman"/>
        </w:rPr>
        <w:footnoteReference w:id="47"/>
      </w:r>
      <w:r w:rsidRPr="00781C58">
        <w:rPr>
          <w:rFonts w:cs="Times New Roman"/>
        </w:rPr>
        <w:t>. Il faut, encore une fois, considérer ces dessins comme une préparation</w:t>
      </w:r>
      <w:r>
        <w:rPr>
          <w:rFonts w:cs="Times New Roman"/>
        </w:rPr>
        <w:t> ;</w:t>
      </w:r>
      <w:r w:rsidRPr="00781C58">
        <w:rPr>
          <w:rFonts w:cs="Times New Roman"/>
        </w:rPr>
        <w:t xml:space="preserve"> on ne saurait admettre que le maître au trait charmeur n</w:t>
      </w:r>
      <w:r>
        <w:rPr>
          <w:rFonts w:cs="Times New Roman"/>
        </w:rPr>
        <w:t>’</w:t>
      </w:r>
      <w:r w:rsidRPr="00781C58">
        <w:rPr>
          <w:rFonts w:cs="Times New Roman"/>
        </w:rPr>
        <w:t>ait pas résolu de reprendre toutes les têtes hâtivement construites.</w:t>
      </w:r>
    </w:p>
    <w:p w14:paraId="2078533E" w14:textId="77777777" w:rsidR="005F258A" w:rsidRPr="00781C58" w:rsidRDefault="00781C58" w:rsidP="003326E0">
      <w:pPr>
        <w:pStyle w:val="Corpsdetexte"/>
        <w:rPr>
          <w:rFonts w:cs="Times New Roman"/>
        </w:rPr>
      </w:pPr>
      <w:r w:rsidRPr="00781C58">
        <w:rPr>
          <w:rFonts w:cs="Times New Roman"/>
        </w:rPr>
        <w:t>Éminemment décorateur, Botticelli a triomphé toutes les fois qu</w:t>
      </w:r>
      <w:r>
        <w:rPr>
          <w:rFonts w:cs="Times New Roman"/>
        </w:rPr>
        <w:t>’</w:t>
      </w:r>
      <w:r w:rsidRPr="00781C58">
        <w:rPr>
          <w:rFonts w:cs="Times New Roman"/>
        </w:rPr>
        <w:t>il a dû grouper quelques personnages ou mettre en place des légions, équilibrer des lignes ou arabesquer sur l</w:t>
      </w:r>
      <w:r>
        <w:rPr>
          <w:rFonts w:cs="Times New Roman"/>
        </w:rPr>
        <w:t>’</w:t>
      </w:r>
      <w:r w:rsidRPr="00781C58">
        <w:rPr>
          <w:rFonts w:cs="Times New Roman"/>
        </w:rPr>
        <w:t>espace d</w:t>
      </w:r>
      <w:r>
        <w:rPr>
          <w:rFonts w:cs="Times New Roman"/>
        </w:rPr>
        <w:t>’</w:t>
      </w:r>
      <w:r w:rsidRPr="00781C58">
        <w:rPr>
          <w:rFonts w:cs="Times New Roman"/>
        </w:rPr>
        <w:t>expressifs contours. Les âmes du motif IV (les mêmes qu</w:t>
      </w:r>
      <w:r>
        <w:rPr>
          <w:rFonts w:cs="Times New Roman"/>
        </w:rPr>
        <w:t>’</w:t>
      </w:r>
      <w:r w:rsidRPr="00781C58">
        <w:rPr>
          <w:rFonts w:cs="Times New Roman"/>
        </w:rPr>
        <w:t>il a si fâcheusement portraiturées dans le III) s</w:t>
      </w:r>
      <w:r>
        <w:rPr>
          <w:rFonts w:cs="Times New Roman"/>
        </w:rPr>
        <w:t>’</w:t>
      </w:r>
      <w:r w:rsidRPr="00781C58">
        <w:rPr>
          <w:rFonts w:cs="Times New Roman"/>
        </w:rPr>
        <w:t>envolent avec un élan gentiment aérien. Les chœurs des Anges évoluent dans une composition réellement grandi</w:t>
      </w:r>
      <w:r w:rsidR="00BF376D">
        <w:rPr>
          <w:rFonts w:cs="Times New Roman"/>
        </w:rPr>
        <w:t>ose (XXVIII), très évocatrice du</w:t>
      </w:r>
      <w:r w:rsidRPr="00781C58">
        <w:rPr>
          <w:rFonts w:cs="Times New Roman"/>
        </w:rPr>
        <w:t xml:space="preserve"> temple incomparable </w:t>
      </w:r>
      <w:r w:rsidRPr="00781C58">
        <w:rPr>
          <w:rFonts w:cs="Times New Roman"/>
          <w:i/>
        </w:rPr>
        <w:t>qui n</w:t>
      </w:r>
      <w:r>
        <w:rPr>
          <w:rFonts w:cs="Times New Roman"/>
          <w:i/>
        </w:rPr>
        <w:t>’</w:t>
      </w:r>
      <w:r w:rsidRPr="00781C58">
        <w:rPr>
          <w:rFonts w:cs="Times New Roman"/>
          <w:i/>
        </w:rPr>
        <w:t>a pour confins que lumière et amour</w:t>
      </w:r>
      <w:r w:rsidRPr="00781C58">
        <w:rPr>
          <w:rFonts w:cs="Times New Roman"/>
        </w:rPr>
        <w:t>. Et quelques rangs de cette céleste armée décrivent d</w:t>
      </w:r>
      <w:r>
        <w:rPr>
          <w:rFonts w:cs="Times New Roman"/>
        </w:rPr>
        <w:t>’</w:t>
      </w:r>
      <w:r w:rsidRPr="00781C58">
        <w:rPr>
          <w:rFonts w:cs="Times New Roman"/>
        </w:rPr>
        <w:t>augustes paraboles dans le motif XXIX. Quant à la dernière scène achevée, elle a, quoique allégorique, le charme d</w:t>
      </w:r>
      <w:r>
        <w:rPr>
          <w:rFonts w:cs="Times New Roman"/>
        </w:rPr>
        <w:t>’</w:t>
      </w:r>
      <w:r w:rsidRPr="00781C58">
        <w:rPr>
          <w:rFonts w:cs="Times New Roman"/>
        </w:rPr>
        <w:t>un décor agreste. Sur l</w:t>
      </w:r>
      <w:r>
        <w:rPr>
          <w:rFonts w:cs="Times New Roman"/>
        </w:rPr>
        <w:t>’</w:t>
      </w:r>
      <w:r w:rsidRPr="00781C58">
        <w:rPr>
          <w:rFonts w:cs="Times New Roman"/>
        </w:rPr>
        <w:t>une des rives du fleuve de lumière qu</w:t>
      </w:r>
      <w:r>
        <w:rPr>
          <w:rFonts w:cs="Times New Roman"/>
        </w:rPr>
        <w:t>’</w:t>
      </w:r>
      <w:r w:rsidRPr="00781C58">
        <w:rPr>
          <w:rFonts w:cs="Times New Roman"/>
        </w:rPr>
        <w:t>égaye un printemps sans fin, et d</w:t>
      </w:r>
      <w:r>
        <w:rPr>
          <w:rFonts w:cs="Times New Roman"/>
        </w:rPr>
        <w:t>’</w:t>
      </w:r>
      <w:r w:rsidRPr="00781C58">
        <w:rPr>
          <w:rFonts w:cs="Times New Roman"/>
        </w:rPr>
        <w:t>où ne cessent de jaillir d</w:t>
      </w:r>
      <w:r>
        <w:rPr>
          <w:rFonts w:cs="Times New Roman"/>
        </w:rPr>
        <w:t>’</w:t>
      </w:r>
      <w:r w:rsidRPr="00781C58">
        <w:rPr>
          <w:rFonts w:cs="Times New Roman"/>
        </w:rPr>
        <w:t>étincelantes topazes, se dressent des fleurs aux volutes si naturellement ornementales qu</w:t>
      </w:r>
      <w:r>
        <w:rPr>
          <w:rFonts w:cs="Times New Roman"/>
        </w:rPr>
        <w:t>’</w:t>
      </w:r>
      <w:r w:rsidRPr="00781C58">
        <w:rPr>
          <w:rFonts w:cs="Times New Roman"/>
        </w:rPr>
        <w:t>on ne voit qu</w:t>
      </w:r>
      <w:r>
        <w:rPr>
          <w:rFonts w:cs="Times New Roman"/>
        </w:rPr>
        <w:t>’</w:t>
      </w:r>
      <w:r w:rsidRPr="00781C58">
        <w:rPr>
          <w:rFonts w:cs="Times New Roman"/>
        </w:rPr>
        <w:t>elles.</w:t>
      </w:r>
    </w:p>
    <w:p w14:paraId="431E23BA" w14:textId="3906553C" w:rsidR="005F258A" w:rsidRPr="00781C58" w:rsidRDefault="00781C58" w:rsidP="003326E0">
      <w:pPr>
        <w:pStyle w:val="Corpsdetexte"/>
        <w:rPr>
          <w:rFonts w:cs="Times New Roman"/>
        </w:rPr>
      </w:pPr>
      <w:r w:rsidRPr="00781C58">
        <w:rPr>
          <w:rFonts w:cs="Times New Roman"/>
        </w:rPr>
        <w:t>L</w:t>
      </w:r>
      <w:r>
        <w:rPr>
          <w:rFonts w:cs="Times New Roman"/>
        </w:rPr>
        <w:t>’</w:t>
      </w:r>
      <w:r w:rsidRPr="00781C58">
        <w:rPr>
          <w:rFonts w:cs="Times New Roman"/>
        </w:rPr>
        <w:t>œuvre tracée par Botticelli à la gloire de Dante est, on le voit, inégale, mais très originale, et ses bonnes pages ne suscitent que des éloges. Toutes sont expressives par des moyens aussi simples qu</w:t>
      </w:r>
      <w:r>
        <w:rPr>
          <w:rFonts w:cs="Times New Roman"/>
        </w:rPr>
        <w:t>’</w:t>
      </w:r>
      <w:r w:rsidRPr="00781C58">
        <w:rPr>
          <w:rFonts w:cs="Times New Roman"/>
        </w:rPr>
        <w:t>harmonieux, toutes ont des traits, des linéatures, à valeur de nuances, et l</w:t>
      </w:r>
      <w:r>
        <w:rPr>
          <w:rFonts w:cs="Times New Roman"/>
        </w:rPr>
        <w:t>’</w:t>
      </w:r>
      <w:r w:rsidRPr="00781C58">
        <w:rPr>
          <w:rFonts w:cs="Times New Roman"/>
        </w:rPr>
        <w:t>on oublie facilement en les regardant loin du texte inspirateur qu</w:t>
      </w:r>
      <w:r>
        <w:rPr>
          <w:rFonts w:cs="Times New Roman"/>
        </w:rPr>
        <w:t>’</w:t>
      </w:r>
      <w:r w:rsidRPr="00781C58">
        <w:rPr>
          <w:rFonts w:cs="Times New Roman"/>
        </w:rPr>
        <w:t>il leur manque le souffle dantesque. Un autre maître eût-il exécuté avec plus de succès cette redoutable illustration</w:t>
      </w:r>
      <w:r>
        <w:rPr>
          <w:rFonts w:cs="Times New Roman"/>
        </w:rPr>
        <w:t> ?</w:t>
      </w:r>
      <w:r w:rsidRPr="00781C58">
        <w:rPr>
          <w:rFonts w:cs="Times New Roman"/>
        </w:rPr>
        <w:t xml:space="preserve"> C</w:t>
      </w:r>
      <w:r>
        <w:rPr>
          <w:rFonts w:cs="Times New Roman"/>
        </w:rPr>
        <w:t>’</w:t>
      </w:r>
      <w:r w:rsidRPr="00781C58">
        <w:rPr>
          <w:rFonts w:cs="Times New Roman"/>
        </w:rPr>
        <w:t xml:space="preserve">est, en vérité, peu probable. Michel-Ange orna de dessins, lui aussi, et pour sa propre satisfaction, un manuscrit de la </w:t>
      </w:r>
      <w:r w:rsidRPr="00781C58">
        <w:rPr>
          <w:rFonts w:cs="Times New Roman"/>
          <w:i/>
        </w:rPr>
        <w:t>Divine Comédie</w:t>
      </w:r>
      <w:r w:rsidRPr="00781C58">
        <w:rPr>
          <w:rFonts w:cs="Times New Roman"/>
        </w:rPr>
        <w:t xml:space="preserve">, dont il était possesseur, et </w:t>
      </w:r>
      <w:del w:id="143" w:author="Marguerite-Marie Bordry" w:date="2018-12-11T17:09:00Z">
        <w:r w:rsidRPr="00781C58" w:rsidDel="00A71F28">
          <w:rPr>
            <w:rFonts w:cs="Times New Roman"/>
          </w:rPr>
          <w:delText xml:space="preserve">Ton </w:delText>
        </w:r>
      </w:del>
      <w:ins w:id="144" w:author="Marguerite-Marie Bordry" w:date="2018-12-11T17:09:00Z">
        <w:r w:rsidR="00A71F28">
          <w:rPr>
            <w:rFonts w:cs="Times New Roman"/>
          </w:rPr>
          <w:t>l’</w:t>
        </w:r>
        <w:r w:rsidR="00A71F28" w:rsidRPr="00781C58">
          <w:rPr>
            <w:rFonts w:cs="Times New Roman"/>
          </w:rPr>
          <w:t xml:space="preserve">on </w:t>
        </w:r>
      </w:ins>
      <w:r w:rsidRPr="00781C58">
        <w:rPr>
          <w:rFonts w:cs="Times New Roman"/>
        </w:rPr>
        <w:t xml:space="preserve">sait, par Lanzi, sa </w:t>
      </w:r>
      <w:r w:rsidRPr="00781C58">
        <w:rPr>
          <w:rFonts w:cs="Times New Roman"/>
          <w:i/>
        </w:rPr>
        <w:t xml:space="preserve">partialité </w:t>
      </w:r>
      <w:r w:rsidR="00BF376D">
        <w:rPr>
          <w:rFonts w:cs="Times New Roman"/>
        </w:rPr>
        <w:t>pour Dante</w:t>
      </w:r>
      <w:r w:rsidR="00BF376D">
        <w:rPr>
          <w:rStyle w:val="Appelnotedebasdep"/>
          <w:rFonts w:cs="Times New Roman"/>
        </w:rPr>
        <w:footnoteReference w:id="48"/>
      </w:r>
      <w:r w:rsidRPr="00781C58">
        <w:rPr>
          <w:rFonts w:cs="Times New Roman"/>
        </w:rPr>
        <w:t>. Mais, si Botticelli n</w:t>
      </w:r>
      <w:r>
        <w:rPr>
          <w:rFonts w:cs="Times New Roman"/>
        </w:rPr>
        <w:t>’</w:t>
      </w:r>
      <w:r w:rsidRPr="00781C58">
        <w:rPr>
          <w:rFonts w:cs="Times New Roman"/>
        </w:rPr>
        <w:t xml:space="preserve">avait pas assez de </w:t>
      </w:r>
      <w:r w:rsidRPr="00781C58">
        <w:rPr>
          <w:rFonts w:cs="Times New Roman"/>
          <w:i/>
        </w:rPr>
        <w:t>terribilità</w:t>
      </w:r>
      <w:r w:rsidRPr="00781C58">
        <w:rPr>
          <w:rFonts w:cs="Times New Roman"/>
        </w:rPr>
        <w:t xml:space="preserve"> pour bien illustrer l</w:t>
      </w:r>
      <w:r>
        <w:rPr>
          <w:rFonts w:cs="Times New Roman"/>
        </w:rPr>
        <w:t>’</w:t>
      </w:r>
      <w:r w:rsidRPr="00781C58">
        <w:rPr>
          <w:rFonts w:cs="Times New Roman"/>
          <w:i/>
        </w:rPr>
        <w:t>Inferno</w:t>
      </w:r>
      <w:r w:rsidRPr="00781C58">
        <w:rPr>
          <w:rFonts w:cs="Times New Roman"/>
        </w:rPr>
        <w:t xml:space="preserve">, Buonarotti était certainement trop dépourvu de tendresse, de grâce, pour bien illustrer le </w:t>
      </w:r>
      <w:r w:rsidRPr="00781C58">
        <w:rPr>
          <w:rFonts w:cs="Times New Roman"/>
          <w:i/>
        </w:rPr>
        <w:t>Paradiso</w:t>
      </w:r>
      <w:r w:rsidRPr="00781C58">
        <w:rPr>
          <w:rFonts w:cs="Times New Roman"/>
        </w:rPr>
        <w:t>. D</w:t>
      </w:r>
      <w:r>
        <w:rPr>
          <w:rFonts w:cs="Times New Roman"/>
        </w:rPr>
        <w:t>’</w:t>
      </w:r>
      <w:r w:rsidRPr="00781C58">
        <w:rPr>
          <w:rFonts w:cs="Times New Roman"/>
        </w:rPr>
        <w:t>ailleurs, l</w:t>
      </w:r>
      <w:r>
        <w:rPr>
          <w:rFonts w:cs="Times New Roman"/>
        </w:rPr>
        <w:t>’</w:t>
      </w:r>
      <w:r w:rsidRPr="00781C58">
        <w:rPr>
          <w:rFonts w:cs="Times New Roman"/>
        </w:rPr>
        <w:t>individualité puissante, dominatrice, du transfigurateur de la Sixtine pouvait-elle s</w:t>
      </w:r>
      <w:r>
        <w:rPr>
          <w:rFonts w:cs="Times New Roman"/>
        </w:rPr>
        <w:t>’</w:t>
      </w:r>
      <w:r w:rsidRPr="00781C58">
        <w:rPr>
          <w:rFonts w:cs="Times New Roman"/>
        </w:rPr>
        <w:t>accommoder d</w:t>
      </w:r>
      <w:r>
        <w:rPr>
          <w:rFonts w:cs="Times New Roman"/>
        </w:rPr>
        <w:t>’</w:t>
      </w:r>
      <w:r w:rsidRPr="00781C58">
        <w:rPr>
          <w:rFonts w:cs="Times New Roman"/>
        </w:rPr>
        <w:t>un rôle de collaborateur, et n</w:t>
      </w:r>
      <w:r>
        <w:rPr>
          <w:rFonts w:cs="Times New Roman"/>
        </w:rPr>
        <w:t>’</w:t>
      </w:r>
      <w:r w:rsidRPr="00781C58">
        <w:rPr>
          <w:rFonts w:cs="Times New Roman"/>
        </w:rPr>
        <w:t xml:space="preserve">est-il pas à craindre que son esprit, si peu chrétien, ne se soit substitué souvent à celui du </w:t>
      </w:r>
      <w:r w:rsidRPr="00781C58">
        <w:rPr>
          <w:rFonts w:cs="Times New Roman"/>
          <w:i/>
        </w:rPr>
        <w:t>gran padre</w:t>
      </w:r>
      <w:r>
        <w:rPr>
          <w:rFonts w:cs="Times New Roman"/>
        </w:rPr>
        <w:t> ?</w:t>
      </w:r>
      <w:r w:rsidRPr="00781C58">
        <w:rPr>
          <w:rFonts w:cs="Times New Roman"/>
        </w:rPr>
        <w:t xml:space="preserve"> Ne regrettons pas trop la perte de son manuscrit</w:t>
      </w:r>
      <w:r>
        <w:rPr>
          <w:rFonts w:cs="Times New Roman"/>
        </w:rPr>
        <w:t> ;</w:t>
      </w:r>
      <w:r w:rsidRPr="00781C58">
        <w:rPr>
          <w:rFonts w:cs="Times New Roman"/>
        </w:rPr>
        <w:t xml:space="preserve"> regrettons plutôt qu</w:t>
      </w:r>
      <w:r>
        <w:rPr>
          <w:rFonts w:cs="Times New Roman"/>
        </w:rPr>
        <w:t>’</w:t>
      </w:r>
      <w:r w:rsidRPr="00781C58">
        <w:rPr>
          <w:rFonts w:cs="Times New Roman"/>
        </w:rPr>
        <w:t>il ne se soit pas trouvé trois artistes</w:t>
      </w:r>
      <w:r w:rsidR="00BF376D">
        <w:rPr>
          <w:rFonts w:cs="Times New Roman"/>
        </w:rPr>
        <w:t xml:space="preserve"> </w:t>
      </w:r>
      <w:r w:rsidRPr="00781C58">
        <w:rPr>
          <w:rFonts w:cs="Times New Roman"/>
        </w:rPr>
        <w:t>pour se consacrer, chacun selon ses dons, à l</w:t>
      </w:r>
      <w:r>
        <w:rPr>
          <w:rFonts w:cs="Times New Roman"/>
        </w:rPr>
        <w:t>’</w:t>
      </w:r>
      <w:r w:rsidRPr="00781C58">
        <w:rPr>
          <w:rFonts w:cs="Times New Roman"/>
        </w:rPr>
        <w:t>interprétation d</w:t>
      </w:r>
      <w:r>
        <w:rPr>
          <w:rFonts w:cs="Times New Roman"/>
        </w:rPr>
        <w:t>’</w:t>
      </w:r>
      <w:r w:rsidRPr="00781C58">
        <w:rPr>
          <w:rFonts w:cs="Times New Roman"/>
        </w:rPr>
        <w:t>un des livres du Poème sacré, et réjouissons-nous de ce que les dessins de Botticelli aient échappé à la destruction. S</w:t>
      </w:r>
      <w:r>
        <w:rPr>
          <w:rFonts w:cs="Times New Roman"/>
        </w:rPr>
        <w:t>’</w:t>
      </w:r>
      <w:r w:rsidRPr="00781C58">
        <w:rPr>
          <w:rFonts w:cs="Times New Roman"/>
        </w:rPr>
        <w:t>ils ne réalisent pas l</w:t>
      </w:r>
      <w:r>
        <w:rPr>
          <w:rFonts w:cs="Times New Roman"/>
        </w:rPr>
        <w:t>’</w:t>
      </w:r>
      <w:r w:rsidRPr="00781C58">
        <w:rPr>
          <w:rFonts w:cs="Times New Roman"/>
        </w:rPr>
        <w:t>illustration idéale, du moins sont-ils un rare exemple d</w:t>
      </w:r>
      <w:r>
        <w:rPr>
          <w:rFonts w:cs="Times New Roman"/>
        </w:rPr>
        <w:t>’</w:t>
      </w:r>
      <w:r w:rsidRPr="00781C58">
        <w:rPr>
          <w:rFonts w:cs="Times New Roman"/>
        </w:rPr>
        <w:t xml:space="preserve">illustration </w:t>
      </w:r>
      <w:r w:rsidRPr="00781C58">
        <w:rPr>
          <w:rFonts w:cs="Times New Roman"/>
          <w:i/>
        </w:rPr>
        <w:t>artiste</w:t>
      </w:r>
      <w:r w:rsidRPr="00781C58">
        <w:rPr>
          <w:rFonts w:cs="Times New Roman"/>
        </w:rPr>
        <w:t>, de décoration du livre. Ils prouvent l</w:t>
      </w:r>
      <w:r>
        <w:rPr>
          <w:rFonts w:cs="Times New Roman"/>
        </w:rPr>
        <w:t>’</w:t>
      </w:r>
      <w:r w:rsidRPr="00781C58">
        <w:rPr>
          <w:rFonts w:cs="Times New Roman"/>
        </w:rPr>
        <w:t>inanité de l</w:t>
      </w:r>
      <w:r>
        <w:rPr>
          <w:rFonts w:cs="Times New Roman"/>
        </w:rPr>
        <w:t>’</w:t>
      </w:r>
      <w:r w:rsidRPr="00781C58">
        <w:rPr>
          <w:rFonts w:cs="Times New Roman"/>
        </w:rPr>
        <w:t>image à effet théâtral et de la vignette à prétentions de tableau. Ils démontrent, avec l</w:t>
      </w:r>
      <w:r>
        <w:rPr>
          <w:rFonts w:cs="Times New Roman"/>
        </w:rPr>
        <w:t>’</w:t>
      </w:r>
      <w:r w:rsidRPr="00781C58">
        <w:rPr>
          <w:rFonts w:cs="Times New Roman"/>
        </w:rPr>
        <w:t xml:space="preserve">éloquence du génie, que rien ne pare mieux un </w:t>
      </w:r>
      <w:r w:rsidRPr="00781C58">
        <w:rPr>
          <w:rFonts w:cs="Times New Roman"/>
        </w:rPr>
        <w:lastRenderedPageBreak/>
        <w:t xml:space="preserve">texte que la composition </w:t>
      </w:r>
      <w:r w:rsidRPr="00781C58">
        <w:rPr>
          <w:rFonts w:cs="Times New Roman"/>
          <w:i/>
        </w:rPr>
        <w:t xml:space="preserve">ordonnée </w:t>
      </w:r>
      <w:r w:rsidRPr="00781C58">
        <w:rPr>
          <w:rFonts w:cs="Times New Roman"/>
        </w:rPr>
        <w:t xml:space="preserve">comme une décoration murale et </w:t>
      </w:r>
      <w:r w:rsidRPr="00781C58">
        <w:rPr>
          <w:rFonts w:cs="Times New Roman"/>
          <w:i/>
        </w:rPr>
        <w:t>travaillée</w:t>
      </w:r>
      <w:r w:rsidRPr="00781C58">
        <w:rPr>
          <w:rFonts w:cs="Times New Roman"/>
        </w:rPr>
        <w:t xml:space="preserve"> comme une </w:t>
      </w:r>
      <w:r w:rsidRPr="00781C58">
        <w:rPr>
          <w:rFonts w:cs="Times New Roman"/>
          <w:i/>
        </w:rPr>
        <w:t>étude</w:t>
      </w:r>
      <w:r w:rsidRPr="00781C58">
        <w:rPr>
          <w:rFonts w:cs="Times New Roman"/>
        </w:rPr>
        <w:t>. Méditez-le,</w:t>
      </w:r>
    </w:p>
    <w:p w14:paraId="764D64DE" w14:textId="77777777" w:rsidR="005F258A" w:rsidRPr="00781C58" w:rsidRDefault="00781C58" w:rsidP="00BF376D">
      <w:pPr>
        <w:pStyle w:val="quotel"/>
      </w:pPr>
      <w:r w:rsidRPr="00781C58">
        <w:t>O voi, ch</w:t>
      </w:r>
      <w:r>
        <w:t>’</w:t>
      </w:r>
      <w:r w:rsidRPr="00781C58">
        <w:t>avete gl</w:t>
      </w:r>
      <w:r>
        <w:t>’</w:t>
      </w:r>
      <w:r w:rsidR="00BF376D">
        <w:t>intelletti sani</w:t>
      </w:r>
      <w:r w:rsidR="00BF376D">
        <w:rPr>
          <w:rStyle w:val="Appelnotedebasdep"/>
        </w:rPr>
        <w:footnoteReference w:id="49"/>
      </w:r>
      <w:r w:rsidRPr="00781C58">
        <w:t>.</w:t>
      </w:r>
    </w:p>
    <w:p w14:paraId="122391BC" w14:textId="77777777" w:rsidR="00BF376D" w:rsidRDefault="00BF376D" w:rsidP="00BF376D">
      <w:pPr>
        <w:pStyle w:val="Titre2"/>
      </w:pPr>
      <w:r>
        <w:t xml:space="preserve">Les Revues. </w:t>
      </w:r>
      <w:r>
        <w:br/>
      </w:r>
      <w:r w:rsidRPr="00781C58">
        <w:rPr>
          <w:rFonts w:cs="Times New Roman"/>
          <w:i/>
        </w:rPr>
        <w:t>La Revue de Paris</w:t>
      </w:r>
      <w:r>
        <w:rPr>
          <w:rFonts w:cs="Times New Roman"/>
        </w:rPr>
        <w:t> :</w:t>
      </w:r>
      <w:r w:rsidRPr="00781C58">
        <w:rPr>
          <w:rFonts w:cs="Times New Roman"/>
        </w:rPr>
        <w:t xml:space="preserve"> Venise en danger</w:t>
      </w:r>
      <w:r>
        <w:rPr>
          <w:rFonts w:cs="Times New Roman"/>
        </w:rPr>
        <w:t> ;</w:t>
      </w:r>
      <w:r w:rsidRPr="00781C58">
        <w:rPr>
          <w:rFonts w:cs="Times New Roman"/>
        </w:rPr>
        <w:t xml:space="preserve"> un appel à tous les artistes</w:t>
      </w:r>
    </w:p>
    <w:p w14:paraId="799AA126" w14:textId="77777777" w:rsidR="00BF376D" w:rsidRPr="00DF4CEB" w:rsidRDefault="00BF376D" w:rsidP="00BF376D">
      <w:pPr>
        <w:pStyle w:val="term"/>
        <w:rPr>
          <w:lang w:val="en-GB"/>
          <w:rPrChange w:id="151" w:author="Marguerite-Marie Bordry" w:date="2018-12-10T11:40:00Z">
            <w:rPr/>
          </w:rPrChange>
        </w:rPr>
      </w:pPr>
      <w:proofErr w:type="gramStart"/>
      <w:r w:rsidRPr="00DF4CEB">
        <w:rPr>
          <w:lang w:val="en-GB"/>
          <w:rPrChange w:id="152" w:author="Marguerite-Marie Bordry" w:date="2018-12-10T11:40:00Z">
            <w:rPr/>
          </w:rPrChange>
        </w:rPr>
        <w:t>id :</w:t>
      </w:r>
      <w:proofErr w:type="gramEnd"/>
      <w:r w:rsidRPr="00DF4CEB">
        <w:rPr>
          <w:lang w:val="en-GB"/>
          <w:rPrChange w:id="153" w:author="Marguerite-Marie Bordry" w:date="2018-12-10T11:40:00Z">
            <w:rPr/>
          </w:rPrChange>
        </w:rPr>
        <w:t xml:space="preserve"> article-1900-09</w:t>
      </w:r>
      <w:r w:rsidR="007C7FCF" w:rsidRPr="00DF4CEB">
        <w:rPr>
          <w:lang w:val="en-GB"/>
          <w:rPrChange w:id="154" w:author="Marguerite-Marie Bordry" w:date="2018-12-10T11:40:00Z">
            <w:rPr/>
          </w:rPrChange>
        </w:rPr>
        <w:t>-01_</w:t>
      </w:r>
      <w:r w:rsidRPr="00DF4CEB">
        <w:rPr>
          <w:lang w:val="en-GB"/>
          <w:rPrChange w:id="155" w:author="Marguerite-Marie Bordry" w:date="2018-12-10T11:40:00Z">
            <w:rPr/>
          </w:rPrChange>
        </w:rPr>
        <w:t>775</w:t>
      </w:r>
    </w:p>
    <w:p w14:paraId="3C25366D" w14:textId="77777777" w:rsidR="00BF376D" w:rsidRPr="00DF4CEB" w:rsidRDefault="00BF376D" w:rsidP="00BF376D">
      <w:pPr>
        <w:pStyle w:val="term"/>
        <w:rPr>
          <w:lang w:val="en-GB"/>
          <w:rPrChange w:id="156" w:author="Marguerite-Marie Bordry" w:date="2018-12-10T11:40:00Z">
            <w:rPr/>
          </w:rPrChange>
        </w:rPr>
      </w:pPr>
      <w:proofErr w:type="gramStart"/>
      <w:r w:rsidRPr="00DF4CEB">
        <w:rPr>
          <w:lang w:val="en-GB"/>
          <w:rPrChange w:id="157" w:author="Marguerite-Marie Bordry" w:date="2018-12-10T11:40:00Z">
            <w:rPr/>
          </w:rPrChange>
        </w:rPr>
        <w:t>author :</w:t>
      </w:r>
      <w:proofErr w:type="gramEnd"/>
      <w:r w:rsidRPr="00DF4CEB">
        <w:rPr>
          <w:lang w:val="en-GB"/>
          <w:rPrChange w:id="158" w:author="Marguerite-Marie Bordry" w:date="2018-12-10T11:40:00Z">
            <w:rPr/>
          </w:rPrChange>
        </w:rPr>
        <w:t xml:space="preserve"> Hirsch, Charles-Henry (1860-1948)</w:t>
      </w:r>
    </w:p>
    <w:p w14:paraId="7AA5C4BE" w14:textId="77777777" w:rsidR="00BF376D" w:rsidRPr="00925B7B" w:rsidRDefault="00BF376D" w:rsidP="00BF376D">
      <w:pPr>
        <w:pStyle w:val="term"/>
      </w:pPr>
      <w:proofErr w:type="gramStart"/>
      <w:r w:rsidRPr="00925B7B">
        <w:t>signed</w:t>
      </w:r>
      <w:proofErr w:type="gramEnd"/>
      <w:r w:rsidRPr="00925B7B">
        <w:t xml:space="preserve"> : </w:t>
      </w:r>
      <w:r>
        <w:t>Charles-Henry Hirsch</w:t>
      </w:r>
    </w:p>
    <w:p w14:paraId="4479A25C" w14:textId="77777777" w:rsidR="00BF376D" w:rsidRDefault="00BF376D" w:rsidP="00BF376D">
      <w:pPr>
        <w:pStyle w:val="term"/>
      </w:pPr>
      <w:proofErr w:type="gramStart"/>
      <w:r w:rsidRPr="00925B7B">
        <w:t>section</w:t>
      </w:r>
      <w:proofErr w:type="gramEnd"/>
      <w:r w:rsidRPr="00925B7B">
        <w:t xml:space="preserve"> : </w:t>
      </w:r>
      <w:r>
        <w:t>Les Revues</w:t>
      </w:r>
    </w:p>
    <w:p w14:paraId="09568EA6" w14:textId="77777777" w:rsidR="00BF376D" w:rsidRPr="0086508B" w:rsidRDefault="00BF376D" w:rsidP="00BF376D">
      <w:pPr>
        <w:pStyle w:val="term"/>
        <w:rPr>
          <w:i/>
        </w:rPr>
      </w:pPr>
      <w:proofErr w:type="gramStart"/>
      <w:r w:rsidRPr="00DA7419">
        <w:t>title</w:t>
      </w:r>
      <w:proofErr w:type="gramEnd"/>
      <w:r w:rsidRPr="00DA7419">
        <w:t xml:space="preserve"> : </w:t>
      </w:r>
      <w:r w:rsidR="00E33CAE" w:rsidRPr="00781C58">
        <w:rPr>
          <w:i/>
        </w:rPr>
        <w:t>La Revue de Paris</w:t>
      </w:r>
      <w:r w:rsidR="00E33CAE">
        <w:t> :</w:t>
      </w:r>
      <w:r w:rsidR="00E33CAE" w:rsidRPr="00781C58">
        <w:t xml:space="preserve"> Venise en danger</w:t>
      </w:r>
      <w:r w:rsidR="00E33CAE">
        <w:t> ;</w:t>
      </w:r>
      <w:r w:rsidR="00E33CAE" w:rsidRPr="00781C58">
        <w:t xml:space="preserve"> un appel à tous les artistes</w:t>
      </w:r>
    </w:p>
    <w:p w14:paraId="58AB2702" w14:textId="77777777" w:rsidR="007C7FCF" w:rsidRDefault="00BF376D" w:rsidP="00BF376D">
      <w:pPr>
        <w:pStyle w:val="term"/>
      </w:pPr>
      <w:proofErr w:type="gramStart"/>
      <w:r w:rsidRPr="00925B7B">
        <w:t>date</w:t>
      </w:r>
      <w:proofErr w:type="gramEnd"/>
      <w:r w:rsidRPr="00925B7B">
        <w:t> :</w:t>
      </w:r>
      <w:r>
        <w:t xml:space="preserve"> 1900-09</w:t>
      </w:r>
      <w:r w:rsidR="007C7FCF">
        <w:t>-01</w:t>
      </w:r>
    </w:p>
    <w:p w14:paraId="3904541D" w14:textId="77777777" w:rsidR="00BF376D" w:rsidRDefault="007C7FCF" w:rsidP="00BF376D">
      <w:pPr>
        <w:pStyle w:val="term"/>
      </w:pPr>
      <w:proofErr w:type="gramStart"/>
      <w:r>
        <w:t>ref</w:t>
      </w:r>
      <w:proofErr w:type="gramEnd"/>
      <w:r w:rsidR="00BF376D" w:rsidRPr="00925B7B">
        <w:t xml:space="preserve"> : </w:t>
      </w:r>
      <w:r w:rsidR="00BF376D">
        <w:t>Tome XXXV, numéro 129, 1</w:t>
      </w:r>
      <w:r w:rsidR="00BF376D" w:rsidRPr="00685873">
        <w:rPr>
          <w:vertAlign w:val="superscript"/>
        </w:rPr>
        <w:t>er</w:t>
      </w:r>
      <w:r w:rsidR="00BF376D">
        <w:t> septembre 1900, p. 775-782 [775-779]</w:t>
      </w:r>
    </w:p>
    <w:p w14:paraId="761BB4F3" w14:textId="77777777" w:rsidR="00BF376D" w:rsidRDefault="00BF376D" w:rsidP="00BF376D">
      <w:pPr>
        <w:pStyle w:val="byline"/>
      </w:pPr>
      <w:r w:rsidRPr="00540D3A">
        <w:rPr>
          <w:smallCaps/>
        </w:rPr>
        <w:t>Charles-Henry Hirsch</w:t>
      </w:r>
      <w:r>
        <w:t>.</w:t>
      </w:r>
    </w:p>
    <w:p w14:paraId="1FF9B502" w14:textId="77777777" w:rsidR="00BF376D" w:rsidRDefault="00BF376D" w:rsidP="00BF376D">
      <w:pPr>
        <w:pStyle w:val="bibl"/>
      </w:pPr>
      <w:r>
        <w:t>Tome XXXV, numéro 129, 1</w:t>
      </w:r>
      <w:r w:rsidRPr="00685873">
        <w:rPr>
          <w:vertAlign w:val="superscript"/>
        </w:rPr>
        <w:t>er</w:t>
      </w:r>
      <w:r>
        <w:t> septembre 1900, p. 775-782 [775-779].</w:t>
      </w:r>
    </w:p>
    <w:p w14:paraId="49A1C267" w14:textId="00FB3848" w:rsidR="005F258A" w:rsidRPr="00781C58" w:rsidRDefault="00781C58" w:rsidP="003326E0">
      <w:pPr>
        <w:pStyle w:val="Corpsdetexte"/>
        <w:rPr>
          <w:rFonts w:cs="Times New Roman"/>
        </w:rPr>
      </w:pPr>
      <w:r w:rsidRPr="00781C58">
        <w:rPr>
          <w:rFonts w:cs="Times New Roman"/>
        </w:rPr>
        <w:t>On ne dira jamais assez combien l</w:t>
      </w:r>
      <w:r>
        <w:rPr>
          <w:rFonts w:cs="Times New Roman"/>
        </w:rPr>
        <w:t>’</w:t>
      </w:r>
      <w:r w:rsidRPr="00781C58">
        <w:rPr>
          <w:rFonts w:cs="Times New Roman"/>
        </w:rPr>
        <w:t>Ingénieur est un monomane redoutable. Pourvu qu</w:t>
      </w:r>
      <w:r>
        <w:rPr>
          <w:rFonts w:cs="Times New Roman"/>
        </w:rPr>
        <w:t>’</w:t>
      </w:r>
      <w:r w:rsidRPr="00781C58">
        <w:rPr>
          <w:rFonts w:cs="Times New Roman"/>
        </w:rPr>
        <w:t>il place ses machines, bouleverse le sol, étale son béton, édifie ses cheminées, tout lui est indifférent. Il s</w:t>
      </w:r>
      <w:r>
        <w:rPr>
          <w:rFonts w:cs="Times New Roman"/>
        </w:rPr>
        <w:t>’</w:t>
      </w:r>
      <w:r w:rsidRPr="00781C58">
        <w:rPr>
          <w:rFonts w:cs="Times New Roman"/>
        </w:rPr>
        <w:t xml:space="preserve">appelle volontiers </w:t>
      </w:r>
      <w:r>
        <w:rPr>
          <w:rFonts w:cs="Times New Roman"/>
        </w:rPr>
        <w:t>« </w:t>
      </w:r>
      <w:r w:rsidRPr="00781C58">
        <w:rPr>
          <w:rFonts w:cs="Times New Roman"/>
        </w:rPr>
        <w:t>l</w:t>
      </w:r>
      <w:r>
        <w:rPr>
          <w:rFonts w:cs="Times New Roman"/>
        </w:rPr>
        <w:t>’</w:t>
      </w:r>
      <w:r w:rsidRPr="00781C58">
        <w:rPr>
          <w:rFonts w:cs="Times New Roman"/>
        </w:rPr>
        <w:t>homme de l</w:t>
      </w:r>
      <w:r>
        <w:rPr>
          <w:rFonts w:cs="Times New Roman"/>
        </w:rPr>
        <w:t>’</w:t>
      </w:r>
      <w:r w:rsidRPr="00781C58">
        <w:rPr>
          <w:rFonts w:cs="Times New Roman"/>
        </w:rPr>
        <w:t>Avenir</w:t>
      </w:r>
      <w:r w:rsidR="00050857">
        <w:rPr>
          <w:rFonts w:cs="Times New Roman"/>
        </w:rPr>
        <w:t> »</w:t>
      </w:r>
      <w:r w:rsidR="00BF376D">
        <w:rPr>
          <w:rFonts w:cs="Times New Roman"/>
        </w:rPr>
        <w:t>, se</w:t>
      </w:r>
      <w:r w:rsidRPr="00781C58">
        <w:rPr>
          <w:rFonts w:cs="Times New Roman"/>
        </w:rPr>
        <w:t xml:space="preserve"> croit une mission, dédaigne le Passé comme inutile et sacrifie à l</w:t>
      </w:r>
      <w:r>
        <w:rPr>
          <w:rFonts w:cs="Times New Roman"/>
        </w:rPr>
        <w:t>’</w:t>
      </w:r>
      <w:r w:rsidRPr="00781C58">
        <w:rPr>
          <w:rFonts w:cs="Times New Roman"/>
        </w:rPr>
        <w:t>Idéal sous l</w:t>
      </w:r>
      <w:r>
        <w:rPr>
          <w:rFonts w:cs="Times New Roman"/>
        </w:rPr>
        <w:t>’</w:t>
      </w:r>
      <w:r w:rsidRPr="00781C58">
        <w:rPr>
          <w:rFonts w:cs="Times New Roman"/>
        </w:rPr>
        <w:t xml:space="preserve">espèce des chiffres. </w:t>
      </w:r>
      <w:r w:rsidR="00B3100D">
        <w:rPr>
          <w:rFonts w:cs="Times New Roman"/>
        </w:rPr>
        <w:t>M. </w:t>
      </w:r>
      <w:r w:rsidRPr="00781C58">
        <w:rPr>
          <w:rFonts w:cs="Times New Roman"/>
        </w:rPr>
        <w:t>Octave Mirbeau l</w:t>
      </w:r>
      <w:r>
        <w:rPr>
          <w:rFonts w:cs="Times New Roman"/>
        </w:rPr>
        <w:t>’</w:t>
      </w:r>
      <w:r w:rsidRPr="00781C58">
        <w:rPr>
          <w:rFonts w:cs="Times New Roman"/>
        </w:rPr>
        <w:t xml:space="preserve">a heureusement classé parmi les fantoches de notre belle société à qui son ironie inspire des discours à peine forcés et féroces, qui passent et laissent leur trace. Dans le </w:t>
      </w:r>
      <w:r w:rsidRPr="00781C58">
        <w:rPr>
          <w:rFonts w:cs="Times New Roman"/>
          <w:i/>
        </w:rPr>
        <w:t>Carillonneur</w:t>
      </w:r>
      <w:r w:rsidRPr="00781C58">
        <w:rPr>
          <w:rFonts w:cs="Times New Roman"/>
        </w:rPr>
        <w:t xml:space="preserve">, Georges Rodenbach montrait Bruges menacée par le </w:t>
      </w:r>
      <w:r>
        <w:rPr>
          <w:rFonts w:cs="Times New Roman"/>
        </w:rPr>
        <w:t>« </w:t>
      </w:r>
      <w:r w:rsidRPr="00781C58">
        <w:rPr>
          <w:rFonts w:cs="Times New Roman"/>
        </w:rPr>
        <w:t>Génie civil</w:t>
      </w:r>
      <w:r w:rsidR="00050857">
        <w:rPr>
          <w:rFonts w:cs="Times New Roman"/>
        </w:rPr>
        <w:t> »</w:t>
      </w:r>
      <w:r w:rsidRPr="00781C58">
        <w:rPr>
          <w:rFonts w:cs="Times New Roman"/>
        </w:rPr>
        <w:t>. Il faut avoir visité quelques-unes de ces villes du Nord sommeillantes, où c</w:t>
      </w:r>
      <w:r>
        <w:rPr>
          <w:rFonts w:cs="Times New Roman"/>
        </w:rPr>
        <w:t>’</w:t>
      </w:r>
      <w:r w:rsidRPr="00781C58">
        <w:rPr>
          <w:rFonts w:cs="Times New Roman"/>
        </w:rPr>
        <w:t>est un échange de confidences, de chaque vieille maison à l</w:t>
      </w:r>
      <w:r>
        <w:rPr>
          <w:rFonts w:cs="Times New Roman"/>
        </w:rPr>
        <w:t>’</w:t>
      </w:r>
      <w:r w:rsidRPr="00781C58">
        <w:rPr>
          <w:rFonts w:cs="Times New Roman"/>
        </w:rPr>
        <w:t xml:space="preserve">eau qui la réfléchit, pour mesurer le mal que peuvent les </w:t>
      </w:r>
      <w:r>
        <w:rPr>
          <w:rFonts w:cs="Times New Roman"/>
        </w:rPr>
        <w:t>« </w:t>
      </w:r>
      <w:r w:rsidRPr="00781C58">
        <w:rPr>
          <w:rFonts w:cs="Times New Roman"/>
        </w:rPr>
        <w:t>barbares modernes</w:t>
      </w:r>
      <w:r w:rsidR="00050857">
        <w:rPr>
          <w:rFonts w:cs="Times New Roman"/>
        </w:rPr>
        <w:t> »</w:t>
      </w:r>
      <w:r w:rsidRPr="00781C58">
        <w:rPr>
          <w:rFonts w:cs="Times New Roman"/>
        </w:rPr>
        <w:t xml:space="preserve">. </w:t>
      </w:r>
      <w:del w:id="159" w:author="Marguerite-Marie Bordry" w:date="2018-12-11T17:13:00Z">
        <w:r w:rsidRPr="00781C58" w:rsidDel="00D20C26">
          <w:rPr>
            <w:rFonts w:cs="Times New Roman"/>
          </w:rPr>
          <w:delText xml:space="preserve">Entkhuijzen </w:delText>
        </w:r>
      </w:del>
      <w:ins w:id="160" w:author="Marguerite-Marie Bordry" w:date="2018-12-11T17:13:00Z">
        <w:r w:rsidR="00D20C26">
          <w:rPr>
            <w:rFonts w:cs="Times New Roman"/>
          </w:rPr>
          <w:t>E</w:t>
        </w:r>
      </w:ins>
      <w:ins w:id="161" w:author="Marguerite-Marie Bordry" w:date="2018-12-11T17:14:00Z">
        <w:r w:rsidR="00D20C26">
          <w:rPr>
            <w:rFonts w:cs="Times New Roman"/>
          </w:rPr>
          <w:t>nk</w:t>
        </w:r>
        <w:r w:rsidR="001534A3">
          <w:rPr>
            <w:rFonts w:cs="Times New Roman"/>
          </w:rPr>
          <w:t>h</w:t>
        </w:r>
        <w:r w:rsidR="00D20C26">
          <w:rPr>
            <w:rFonts w:cs="Times New Roman"/>
          </w:rPr>
          <w:t>uizen</w:t>
        </w:r>
      </w:ins>
      <w:ins w:id="162" w:author="Marguerite-Marie Bordry" w:date="2018-12-11T17:13:00Z">
        <w:r w:rsidR="00D20C26" w:rsidRPr="00781C58">
          <w:rPr>
            <w:rFonts w:cs="Times New Roman"/>
          </w:rPr>
          <w:t xml:space="preserve"> </w:t>
        </w:r>
      </w:ins>
      <w:r w:rsidRPr="00781C58">
        <w:rPr>
          <w:rFonts w:cs="Times New Roman"/>
        </w:rPr>
        <w:t>sur le Zuijdersee, avec ses canaux aveuglés qui deviennent des rues trop larges et mornes, aura bientôt perdu toute beauté. Hoorn s</w:t>
      </w:r>
      <w:r>
        <w:rPr>
          <w:rFonts w:cs="Times New Roman"/>
        </w:rPr>
        <w:t>’</w:t>
      </w:r>
      <w:r w:rsidRPr="00781C58">
        <w:rPr>
          <w:rFonts w:cs="Times New Roman"/>
        </w:rPr>
        <w:t>éteindra toute, quand la dernière ceinture d</w:t>
      </w:r>
      <w:r>
        <w:rPr>
          <w:rFonts w:cs="Times New Roman"/>
        </w:rPr>
        <w:t>’</w:t>
      </w:r>
      <w:r w:rsidRPr="00781C58">
        <w:rPr>
          <w:rFonts w:cs="Times New Roman"/>
        </w:rPr>
        <w:t>émeraude de son dernier canal lui aura été enlevée. On bâtit tout un quartier, à Amsterdam, en cubes de nougat, en maisons de cet affreux torchis pistache dont on peut voir les bois de Garches, la Malmaison, tous les environs de Paris, déshonorés</w:t>
      </w:r>
      <w:r>
        <w:rPr>
          <w:rFonts w:cs="Times New Roman"/>
        </w:rPr>
        <w:t>…</w:t>
      </w:r>
    </w:p>
    <w:p w14:paraId="5DABB77E" w14:textId="77777777" w:rsidR="005F258A" w:rsidRPr="00781C58" w:rsidRDefault="00B3100D" w:rsidP="003326E0">
      <w:pPr>
        <w:pStyle w:val="Corpsdetexte"/>
        <w:rPr>
          <w:rFonts w:cs="Times New Roman"/>
        </w:rPr>
      </w:pPr>
      <w:r>
        <w:rPr>
          <w:rFonts w:cs="Times New Roman"/>
        </w:rPr>
        <w:t>M. </w:t>
      </w:r>
      <w:r w:rsidR="00781C58" w:rsidRPr="00781C58">
        <w:rPr>
          <w:rFonts w:cs="Times New Roman"/>
        </w:rPr>
        <w:t xml:space="preserve">Robert de Souza </w:t>
      </w:r>
      <w:r w:rsidR="00781C58" w:rsidRPr="00BF376D">
        <w:rPr>
          <w:rFonts w:cs="Times New Roman"/>
        </w:rPr>
        <w:t>(</w:t>
      </w:r>
      <w:r w:rsidR="00781C58" w:rsidRPr="00781C58">
        <w:rPr>
          <w:rFonts w:cs="Times New Roman"/>
          <w:b/>
        </w:rPr>
        <w:t>la Revue de Paris</w:t>
      </w:r>
      <w:r w:rsidR="00781C58" w:rsidRPr="00781C58">
        <w:rPr>
          <w:rFonts w:cs="Times New Roman"/>
        </w:rPr>
        <w:t>, 1</w:t>
      </w:r>
      <w:r w:rsidR="00781C58" w:rsidRPr="00781C58">
        <w:rPr>
          <w:vertAlign w:val="superscript"/>
        </w:rPr>
        <w:t>er</w:t>
      </w:r>
      <w:r w:rsidR="00781C58" w:rsidRPr="00781C58">
        <w:rPr>
          <w:rFonts w:cs="Times New Roman"/>
        </w:rPr>
        <w:t> août)</w:t>
      </w:r>
      <w:r w:rsidR="00BF376D">
        <w:rPr>
          <w:rFonts w:cs="Times New Roman"/>
        </w:rPr>
        <w:t xml:space="preserve"> </w:t>
      </w:r>
      <w:r w:rsidR="00781C58" w:rsidRPr="00781C58">
        <w:rPr>
          <w:rFonts w:cs="Times New Roman"/>
        </w:rPr>
        <w:t>pousse un cri d</w:t>
      </w:r>
      <w:r w:rsidR="00781C58">
        <w:rPr>
          <w:rFonts w:cs="Times New Roman"/>
        </w:rPr>
        <w:t>’</w:t>
      </w:r>
      <w:r w:rsidR="00781C58" w:rsidRPr="00781C58">
        <w:rPr>
          <w:rFonts w:cs="Times New Roman"/>
        </w:rPr>
        <w:t xml:space="preserve">alarme qui devra réunir dans une commune indignation et, surtout, dans une </w:t>
      </w:r>
      <w:r w:rsidR="00781C58" w:rsidRPr="00781C58">
        <w:rPr>
          <w:rFonts w:cs="Times New Roman"/>
          <w:i/>
        </w:rPr>
        <w:t>efficace</w:t>
      </w:r>
      <w:r w:rsidR="00781C58" w:rsidRPr="00781C58">
        <w:rPr>
          <w:rFonts w:cs="Times New Roman"/>
        </w:rPr>
        <w:t xml:space="preserve"> protestation, tous les artistes du monde</w:t>
      </w:r>
      <w:r w:rsidR="00781C58">
        <w:rPr>
          <w:rFonts w:cs="Times New Roman"/>
        </w:rPr>
        <w:t> :</w:t>
      </w:r>
      <w:r w:rsidR="00781C58" w:rsidRPr="00781C58">
        <w:rPr>
          <w:rFonts w:cs="Times New Roman"/>
        </w:rPr>
        <w:t xml:space="preserve"> </w:t>
      </w:r>
      <w:r w:rsidR="00781C58" w:rsidRPr="00781C58">
        <w:rPr>
          <w:rFonts w:cs="Times New Roman"/>
          <w:i/>
        </w:rPr>
        <w:t>Venise en danger</w:t>
      </w:r>
      <w:r w:rsidR="00781C58">
        <w:rPr>
          <w:rFonts w:cs="Times New Roman"/>
          <w:i/>
        </w:rPr>
        <w:t> !</w:t>
      </w:r>
      <w:r w:rsidR="00781C58" w:rsidRPr="00781C58">
        <w:rPr>
          <w:rFonts w:cs="Times New Roman"/>
        </w:rPr>
        <w:t xml:space="preserve"> Si une pétition que tous signeraient pouvait avoir quelque utilité, il faut la répandre à cent mille exemplaires immédiatement</w:t>
      </w:r>
      <w:r w:rsidR="00781C58">
        <w:rPr>
          <w:rFonts w:cs="Times New Roman"/>
        </w:rPr>
        <w:t> !</w:t>
      </w:r>
      <w:r w:rsidR="00781C58" w:rsidRPr="00781C58">
        <w:rPr>
          <w:rFonts w:cs="Times New Roman"/>
        </w:rPr>
        <w:t xml:space="preserve"> Les Vandales qui</w:t>
      </w:r>
      <w:r w:rsidR="00BF376D">
        <w:rPr>
          <w:rFonts w:cs="Times New Roman"/>
        </w:rPr>
        <w:t xml:space="preserve"> </w:t>
      </w:r>
      <w:r w:rsidR="00781C58" w:rsidRPr="00781C58">
        <w:rPr>
          <w:rFonts w:cs="Times New Roman"/>
        </w:rPr>
        <w:t>menacent Venise ne cherchent que la satisfaction d</w:t>
      </w:r>
      <w:r w:rsidR="00781C58">
        <w:rPr>
          <w:rFonts w:cs="Times New Roman"/>
        </w:rPr>
        <w:t>’</w:t>
      </w:r>
      <w:r w:rsidR="00781C58" w:rsidRPr="00781C58">
        <w:rPr>
          <w:rFonts w:cs="Times New Roman"/>
        </w:rPr>
        <w:t>un pécule à gagner</w:t>
      </w:r>
      <w:r w:rsidR="00781C58">
        <w:rPr>
          <w:rFonts w:cs="Times New Roman"/>
        </w:rPr>
        <w:t> ;</w:t>
      </w:r>
      <w:r w:rsidR="00781C58" w:rsidRPr="00781C58">
        <w:rPr>
          <w:rFonts w:cs="Times New Roman"/>
        </w:rPr>
        <w:t xml:space="preserve"> </w:t>
      </w:r>
      <w:r w:rsidR="00050857">
        <w:rPr>
          <w:rFonts w:cs="Times New Roman"/>
        </w:rPr>
        <w:t>— </w:t>
      </w:r>
      <w:r w:rsidR="00781C58" w:rsidRPr="00781C58">
        <w:rPr>
          <w:rFonts w:cs="Times New Roman"/>
        </w:rPr>
        <w:t>qu</w:t>
      </w:r>
      <w:r w:rsidR="00781C58">
        <w:rPr>
          <w:rFonts w:cs="Times New Roman"/>
        </w:rPr>
        <w:t>’</w:t>
      </w:r>
      <w:r w:rsidR="00781C58" w:rsidRPr="00781C58">
        <w:rPr>
          <w:rFonts w:cs="Times New Roman"/>
        </w:rPr>
        <w:t xml:space="preserve">on ouvre une souscription pour </w:t>
      </w:r>
      <w:r w:rsidR="00781C58" w:rsidRPr="00781C58">
        <w:rPr>
          <w:rFonts w:cs="Times New Roman"/>
        </w:rPr>
        <w:lastRenderedPageBreak/>
        <w:t xml:space="preserve">les désintéresser, en </w:t>
      </w:r>
      <w:r w:rsidR="00781C58" w:rsidRPr="00781C58">
        <w:rPr>
          <w:rFonts w:cs="Times New Roman"/>
          <w:i/>
        </w:rPr>
        <w:t>achetant le droit</w:t>
      </w:r>
      <w:r w:rsidR="00781C58" w:rsidRPr="00781C58">
        <w:rPr>
          <w:rFonts w:cs="Times New Roman"/>
        </w:rPr>
        <w:t xml:space="preserve"> de préserver la ville</w:t>
      </w:r>
      <w:r w:rsidR="00781C58">
        <w:rPr>
          <w:rFonts w:cs="Times New Roman"/>
        </w:rPr>
        <w:t> !</w:t>
      </w:r>
      <w:r w:rsidR="00781C58" w:rsidRPr="00781C58">
        <w:rPr>
          <w:rFonts w:cs="Times New Roman"/>
        </w:rPr>
        <w:t xml:space="preserve"> Il est impossible qu</w:t>
      </w:r>
      <w:r w:rsidR="00781C58">
        <w:rPr>
          <w:rFonts w:cs="Times New Roman"/>
        </w:rPr>
        <w:t>’</w:t>
      </w:r>
      <w:r w:rsidR="00781C58" w:rsidRPr="00781C58">
        <w:rPr>
          <w:rFonts w:cs="Times New Roman"/>
        </w:rPr>
        <w:t>il n</w:t>
      </w:r>
      <w:r w:rsidR="00781C58">
        <w:rPr>
          <w:rFonts w:cs="Times New Roman"/>
        </w:rPr>
        <w:t>’</w:t>
      </w:r>
      <w:r w:rsidR="00781C58" w:rsidRPr="00781C58">
        <w:rPr>
          <w:rFonts w:cs="Times New Roman"/>
        </w:rPr>
        <w:t>y ait pas un moyen salutaire d</w:t>
      </w:r>
      <w:r w:rsidR="00781C58">
        <w:rPr>
          <w:rFonts w:cs="Times New Roman"/>
        </w:rPr>
        <w:t>’</w:t>
      </w:r>
      <w:r w:rsidR="00781C58" w:rsidRPr="00781C58">
        <w:rPr>
          <w:rFonts w:cs="Times New Roman"/>
        </w:rPr>
        <w:t xml:space="preserve">intervenir, </w:t>
      </w:r>
      <w:r w:rsidR="00050857">
        <w:rPr>
          <w:rFonts w:cs="Times New Roman"/>
        </w:rPr>
        <w:t>— </w:t>
      </w:r>
      <w:r w:rsidR="00781C58" w:rsidRPr="00781C58">
        <w:rPr>
          <w:rFonts w:cs="Times New Roman"/>
        </w:rPr>
        <w:t xml:space="preserve">et que la prophétie de </w:t>
      </w:r>
      <w:r>
        <w:rPr>
          <w:rFonts w:cs="Times New Roman"/>
        </w:rPr>
        <w:t>M. </w:t>
      </w:r>
      <w:r w:rsidR="00781C58" w:rsidRPr="00781C58">
        <w:rPr>
          <w:rFonts w:cs="Times New Roman"/>
        </w:rPr>
        <w:t>d</w:t>
      </w:r>
      <w:r w:rsidR="00781C58">
        <w:rPr>
          <w:rFonts w:cs="Times New Roman"/>
        </w:rPr>
        <w:t>’</w:t>
      </w:r>
      <w:r w:rsidR="00781C58" w:rsidRPr="00781C58">
        <w:rPr>
          <w:rFonts w:cs="Times New Roman"/>
        </w:rPr>
        <w:t>Annunzio se réalise</w:t>
      </w:r>
      <w:r w:rsidR="00781C58">
        <w:rPr>
          <w:rFonts w:cs="Times New Roman"/>
        </w:rPr>
        <w:t> :</w:t>
      </w:r>
      <w:r w:rsidR="00781C58" w:rsidRPr="00781C58">
        <w:rPr>
          <w:rFonts w:cs="Times New Roman"/>
        </w:rPr>
        <w:t xml:space="preserve"> </w:t>
      </w:r>
      <w:r w:rsidR="00781C58" w:rsidRPr="00BF376D">
        <w:rPr>
          <w:rStyle w:val="quotec"/>
        </w:rPr>
        <w:t>« Je ne donne pas quarante ans pour que le Grand Canal soit comblé, pavé en bois et sillonné de tramways !</w:t>
      </w:r>
      <w:r w:rsidR="00050857" w:rsidRPr="00BF376D">
        <w:rPr>
          <w:rStyle w:val="quotec"/>
        </w:rPr>
        <w:t> »</w:t>
      </w:r>
      <w:r w:rsidR="00781C58" w:rsidRPr="00781C58">
        <w:rPr>
          <w:rFonts w:cs="Times New Roman"/>
        </w:rPr>
        <w:t xml:space="preserve"> On a vu comme un crime de lèse-justice peut soulever les consciences, dans l</w:t>
      </w:r>
      <w:r w:rsidR="00781C58">
        <w:rPr>
          <w:rFonts w:cs="Times New Roman"/>
        </w:rPr>
        <w:t>’</w:t>
      </w:r>
      <w:r w:rsidR="00781C58" w:rsidRPr="00781C58">
        <w:rPr>
          <w:rFonts w:cs="Times New Roman"/>
        </w:rPr>
        <w:t>univers. Aujourd</w:t>
      </w:r>
      <w:r w:rsidR="00781C58">
        <w:rPr>
          <w:rFonts w:cs="Times New Roman"/>
        </w:rPr>
        <w:t>’</w:t>
      </w:r>
      <w:r w:rsidR="00781C58" w:rsidRPr="00781C58">
        <w:rPr>
          <w:rFonts w:cs="Times New Roman"/>
        </w:rPr>
        <w:t>hui, comme l</w:t>
      </w:r>
      <w:r w:rsidR="00781C58">
        <w:rPr>
          <w:rFonts w:cs="Times New Roman"/>
        </w:rPr>
        <w:t>’</w:t>
      </w:r>
      <w:r w:rsidR="00781C58" w:rsidRPr="00781C58">
        <w:rPr>
          <w:rFonts w:cs="Times New Roman"/>
        </w:rPr>
        <w:t xml:space="preserve">écrit </w:t>
      </w:r>
      <w:r>
        <w:rPr>
          <w:rFonts w:cs="Times New Roman"/>
        </w:rPr>
        <w:t>M. </w:t>
      </w:r>
      <w:r w:rsidR="00781C58" w:rsidRPr="00781C58">
        <w:rPr>
          <w:rFonts w:cs="Times New Roman"/>
        </w:rPr>
        <w:t>de Souza</w:t>
      </w:r>
      <w:r w:rsidR="00781C58">
        <w:rPr>
          <w:rFonts w:cs="Times New Roman"/>
        </w:rPr>
        <w:t> :</w:t>
      </w:r>
      <w:r w:rsidR="00781C58" w:rsidRPr="00781C58">
        <w:rPr>
          <w:rFonts w:cs="Times New Roman"/>
        </w:rPr>
        <w:t xml:space="preserve"> </w:t>
      </w:r>
      <w:r w:rsidR="00781C58" w:rsidRPr="00BF376D">
        <w:rPr>
          <w:rStyle w:val="quotec"/>
        </w:rPr>
        <w:t>« Une patrie d’art éblouissante, une patrie de miraculeuse beauté, Venise, est en danger.</w:t>
      </w:r>
      <w:r w:rsidR="00050857" w:rsidRPr="00BF376D">
        <w:rPr>
          <w:rStyle w:val="quotec"/>
        </w:rPr>
        <w:t> »</w:t>
      </w:r>
      <w:r w:rsidR="00781C58" w:rsidRPr="00781C58">
        <w:rPr>
          <w:rFonts w:cs="Times New Roman"/>
        </w:rPr>
        <w:t xml:space="preserve"> Il faut savoir gré à cet écrivain de son avertissement et nous honorer de ce que cet appel vienne d</w:t>
      </w:r>
      <w:r w:rsidR="00781C58">
        <w:rPr>
          <w:rFonts w:cs="Times New Roman"/>
        </w:rPr>
        <w:t>’</w:t>
      </w:r>
      <w:r w:rsidR="00781C58" w:rsidRPr="00781C58">
        <w:rPr>
          <w:rFonts w:cs="Times New Roman"/>
        </w:rPr>
        <w:t xml:space="preserve">un poète </w:t>
      </w:r>
      <w:r w:rsidR="00781C58">
        <w:rPr>
          <w:rFonts w:cs="Times New Roman"/>
        </w:rPr>
        <w:t>« </w:t>
      </w:r>
      <w:r w:rsidR="00781C58" w:rsidRPr="00781C58">
        <w:rPr>
          <w:rFonts w:cs="Times New Roman"/>
        </w:rPr>
        <w:t>d</w:t>
      </w:r>
      <w:r w:rsidR="00781C58">
        <w:rPr>
          <w:rFonts w:cs="Times New Roman"/>
        </w:rPr>
        <w:t>’</w:t>
      </w:r>
      <w:r w:rsidR="00781C58" w:rsidRPr="00781C58">
        <w:rPr>
          <w:rFonts w:cs="Times New Roman"/>
        </w:rPr>
        <w:t>entre nous</w:t>
      </w:r>
      <w:r w:rsidR="00050857">
        <w:rPr>
          <w:rFonts w:cs="Times New Roman"/>
        </w:rPr>
        <w:t> »</w:t>
      </w:r>
      <w:r w:rsidR="00781C58">
        <w:rPr>
          <w:rFonts w:cs="Times New Roman"/>
        </w:rPr>
        <w:t> ;</w:t>
      </w:r>
      <w:r w:rsidR="00781C58" w:rsidRPr="00781C58">
        <w:rPr>
          <w:rFonts w:cs="Times New Roman"/>
        </w:rPr>
        <w:t xml:space="preserve"> </w:t>
      </w:r>
      <w:r w:rsidR="00050857">
        <w:rPr>
          <w:rFonts w:cs="Times New Roman"/>
        </w:rPr>
        <w:t>— </w:t>
      </w:r>
      <w:r w:rsidR="00781C58" w:rsidRPr="00781C58">
        <w:rPr>
          <w:rFonts w:cs="Times New Roman"/>
        </w:rPr>
        <w:t>mais il importe d</w:t>
      </w:r>
      <w:r w:rsidR="00781C58">
        <w:rPr>
          <w:rFonts w:cs="Times New Roman"/>
        </w:rPr>
        <w:t>’</w:t>
      </w:r>
      <w:r w:rsidR="00781C58" w:rsidRPr="00781C58">
        <w:rPr>
          <w:rFonts w:cs="Times New Roman"/>
        </w:rPr>
        <w:t>agir.</w:t>
      </w:r>
    </w:p>
    <w:p w14:paraId="1FAB40F4" w14:textId="77777777" w:rsidR="005F258A" w:rsidRPr="00781C58" w:rsidRDefault="00781C58" w:rsidP="003326E0">
      <w:pPr>
        <w:pStyle w:val="Corpsdetexte"/>
        <w:rPr>
          <w:rFonts w:cs="Times New Roman"/>
        </w:rPr>
      </w:pPr>
      <w:r w:rsidRPr="00781C58">
        <w:rPr>
          <w:rFonts w:cs="Times New Roman"/>
        </w:rPr>
        <w:t>Que préparent à Venise, les ingénieurs, les architectes, les financiers, les barbares</w:t>
      </w:r>
      <w:r>
        <w:rPr>
          <w:rFonts w:cs="Times New Roman"/>
        </w:rPr>
        <w:t> ?</w:t>
      </w:r>
    </w:p>
    <w:p w14:paraId="07E7A4DD" w14:textId="77777777" w:rsidR="005F258A" w:rsidRPr="00781C58" w:rsidRDefault="00781C58" w:rsidP="003326E0">
      <w:pPr>
        <w:pStyle w:val="Corpsdetexte"/>
        <w:rPr>
          <w:rFonts w:cs="Times New Roman"/>
        </w:rPr>
      </w:pPr>
      <w:r w:rsidRPr="00781C58">
        <w:rPr>
          <w:rFonts w:cs="Times New Roman"/>
        </w:rPr>
        <w:t>Le danger paraîtra d</w:t>
      </w:r>
      <w:r>
        <w:rPr>
          <w:rFonts w:cs="Times New Roman"/>
        </w:rPr>
        <w:t>’</w:t>
      </w:r>
      <w:r w:rsidRPr="00781C58">
        <w:rPr>
          <w:rFonts w:cs="Times New Roman"/>
        </w:rPr>
        <w:t>autant plus pressant que de nombreuses commissions réunissent des savants et des artistes pour l</w:t>
      </w:r>
      <w:r>
        <w:rPr>
          <w:rFonts w:cs="Times New Roman"/>
        </w:rPr>
        <w:t>’</w:t>
      </w:r>
      <w:r w:rsidRPr="00781C58">
        <w:rPr>
          <w:rFonts w:cs="Times New Roman"/>
        </w:rPr>
        <w:t>œuvre de conservation de Venise, et que toutes leurs bonnes volontés alliées à l</w:t>
      </w:r>
      <w:r>
        <w:rPr>
          <w:rFonts w:cs="Times New Roman"/>
        </w:rPr>
        <w:t>’</w:t>
      </w:r>
      <w:r w:rsidRPr="00781C58">
        <w:rPr>
          <w:rFonts w:cs="Times New Roman"/>
        </w:rPr>
        <w:t xml:space="preserve">action plus énergique de la section vénitienne de la </w:t>
      </w:r>
      <w:r w:rsidRPr="00781C58">
        <w:rPr>
          <w:rFonts w:cs="Times New Roman"/>
          <w:i/>
        </w:rPr>
        <w:t>Società nazionale per l</w:t>
      </w:r>
      <w:r>
        <w:rPr>
          <w:rFonts w:cs="Times New Roman"/>
          <w:i/>
        </w:rPr>
        <w:t>’</w:t>
      </w:r>
      <w:r w:rsidRPr="00781C58">
        <w:rPr>
          <w:rFonts w:cs="Times New Roman"/>
          <w:i/>
        </w:rPr>
        <w:t>Arte pubblica</w:t>
      </w:r>
      <w:r w:rsidRPr="00781C58">
        <w:rPr>
          <w:rFonts w:cs="Times New Roman"/>
        </w:rPr>
        <w:t xml:space="preserve">, si elles ont </w:t>
      </w:r>
      <w:r w:rsidRPr="00BF376D">
        <w:rPr>
          <w:rStyle w:val="quotec"/>
        </w:rPr>
        <w:t>« empêché ou retardé quelques extravagants vandalismes</w:t>
      </w:r>
      <w:r w:rsidR="00050857" w:rsidRPr="00BF376D">
        <w:rPr>
          <w:rStyle w:val="quotec"/>
        </w:rPr>
        <w:t> »</w:t>
      </w:r>
      <w:r w:rsidRPr="00781C58">
        <w:rPr>
          <w:rFonts w:cs="Times New Roman"/>
        </w:rPr>
        <w:t>, menacent d</w:t>
      </w:r>
      <w:r>
        <w:rPr>
          <w:rFonts w:cs="Times New Roman"/>
        </w:rPr>
        <w:t>’</w:t>
      </w:r>
      <w:r w:rsidRPr="00781C58">
        <w:rPr>
          <w:rFonts w:cs="Times New Roman"/>
        </w:rPr>
        <w:t>être impuissantes contre l</w:t>
      </w:r>
      <w:r>
        <w:rPr>
          <w:rFonts w:cs="Times New Roman"/>
        </w:rPr>
        <w:t>’</w:t>
      </w:r>
      <w:r w:rsidRPr="00781C58">
        <w:rPr>
          <w:rFonts w:cs="Times New Roman"/>
        </w:rPr>
        <w:t>assaillant.</w:t>
      </w:r>
    </w:p>
    <w:p w14:paraId="5CAC6C0E" w14:textId="77777777" w:rsidR="00781C58" w:rsidRDefault="00781C58" w:rsidP="00BF376D">
      <w:pPr>
        <w:pStyle w:val="quote"/>
      </w:pPr>
      <w:r>
        <w:t>« </w:t>
      </w:r>
      <w:r w:rsidRPr="00781C58">
        <w:t xml:space="preserve">On a laissé, </w:t>
      </w:r>
      <w:r w:rsidR="00050857">
        <w:t>— </w:t>
      </w:r>
      <w:r w:rsidRPr="00781C58">
        <w:t xml:space="preserve">dit </w:t>
      </w:r>
      <w:r w:rsidR="00B3100D">
        <w:t>M. </w:t>
      </w:r>
      <w:r w:rsidR="00BF376D">
        <w:t xml:space="preserve">de Souza, — </w:t>
      </w:r>
      <w:r w:rsidRPr="00781C58">
        <w:t xml:space="preserve">il y a sept ou huit ans, édifier près de </w:t>
      </w:r>
      <w:r w:rsidRPr="00781C58">
        <w:rPr>
          <w:i/>
        </w:rPr>
        <w:t>la Salute</w:t>
      </w:r>
      <w:r w:rsidRPr="00781C58">
        <w:t>, un vaste palais neuf pastiché des anciens, faussement régulier, cela va sans dire, sec et symétrique. Il a remplacé quelques vagues bicoques très basses qui continuaient les pittoresques dépendances de l</w:t>
      </w:r>
      <w:r>
        <w:t>’</w:t>
      </w:r>
      <w:r w:rsidRPr="00781C58">
        <w:t xml:space="preserve">ancienne abbaye de San Gregorio, auxquelles il est accolé </w:t>
      </w:r>
      <w:r w:rsidR="00050857">
        <w:t>— </w:t>
      </w:r>
      <w:r w:rsidRPr="00781C58">
        <w:t>et qui servent maintenant de dépôt aux propriétaires de la construction nouvelle, deux frères génois, négociants en vins.</w:t>
      </w:r>
    </w:p>
    <w:p w14:paraId="5DBA30A6" w14:textId="77777777" w:rsidR="005F258A" w:rsidRPr="00781C58" w:rsidRDefault="00781C58" w:rsidP="00BF376D">
      <w:pPr>
        <w:pStyle w:val="quote"/>
      </w:pPr>
      <w:r>
        <w:t>» </w:t>
      </w:r>
      <w:r w:rsidRPr="00781C58">
        <w:t>Or, ce n</w:t>
      </w:r>
      <w:r>
        <w:t>’</w:t>
      </w:r>
      <w:r w:rsidRPr="00781C58">
        <w:t xml:space="preserve">est pas sans intention que Longhena, cet architecte hardi du </w:t>
      </w:r>
      <w:r w:rsidRPr="00781C58">
        <w:rPr>
          <w:smallCaps/>
        </w:rPr>
        <w:t>xviii</w:t>
      </w:r>
      <w:r w:rsidRPr="00781C58">
        <w:rPr>
          <w:vertAlign w:val="superscript"/>
        </w:rPr>
        <w:t>e</w:t>
      </w:r>
      <w:r w:rsidRPr="00781C58">
        <w:t> siècle, avait enlevé la majestueuse coupole blanche de son église au bout de cette ligne basse. Lorsqu</w:t>
      </w:r>
      <w:r>
        <w:t>’</w:t>
      </w:r>
      <w:r w:rsidRPr="00781C58">
        <w:t>on tournait le dernier coude du Grand Canal, combien était saisissante la brusque cime de marbre</w:t>
      </w:r>
      <w:r>
        <w:t> !</w:t>
      </w:r>
      <w:r w:rsidRPr="00781C58">
        <w:t xml:space="preserve"> L</w:t>
      </w:r>
      <w:r>
        <w:t>’</w:t>
      </w:r>
      <w:r w:rsidRPr="00781C58">
        <w:t>effet maintenant est à moitié détruit par cet affreux palais qui n</w:t>
      </w:r>
      <w:r>
        <w:t>’</w:t>
      </w:r>
      <w:r w:rsidRPr="00781C58">
        <w:t>a même pas été habité. Il fut, à peine fini, abandonné, les fenêtres clouées de planches. C</w:t>
      </w:r>
      <w:r>
        <w:t>’</w:t>
      </w:r>
      <w:r w:rsidRPr="00781C58">
        <w:t>est pour cette sorte de ruine neuve qu</w:t>
      </w:r>
      <w:r>
        <w:t>’</w:t>
      </w:r>
      <w:r w:rsidRPr="00781C58">
        <w:t>on laissa gâter une des plus importantes perspectives du Grand Canal.</w:t>
      </w:r>
      <w:r w:rsidR="00050857">
        <w:t> »</w:t>
      </w:r>
    </w:p>
    <w:p w14:paraId="4AE928CB" w14:textId="77777777" w:rsidR="005F258A" w:rsidRPr="00781C58" w:rsidRDefault="00781C58" w:rsidP="003326E0">
      <w:pPr>
        <w:pStyle w:val="Corpsdetexte"/>
        <w:rPr>
          <w:rFonts w:cs="Times New Roman"/>
        </w:rPr>
      </w:pPr>
      <w:r w:rsidRPr="00781C58">
        <w:rPr>
          <w:rFonts w:cs="Times New Roman"/>
        </w:rPr>
        <w:t>Au contraire des cités qui s</w:t>
      </w:r>
      <w:r>
        <w:rPr>
          <w:rFonts w:cs="Times New Roman"/>
        </w:rPr>
        <w:t>’</w:t>
      </w:r>
      <w:r w:rsidRPr="00781C58">
        <w:rPr>
          <w:rFonts w:cs="Times New Roman"/>
        </w:rPr>
        <w:t xml:space="preserve">ensevelissent doucement et retiennent des souvenirs splendides qui animent de poésie leur atmosphère, </w:t>
      </w:r>
      <w:r w:rsidR="00050857">
        <w:rPr>
          <w:rFonts w:cs="Times New Roman"/>
        </w:rPr>
        <w:t>— </w:t>
      </w:r>
      <w:r w:rsidRPr="00781C58">
        <w:rPr>
          <w:rFonts w:cs="Times New Roman"/>
        </w:rPr>
        <w:t>Venise s</w:t>
      </w:r>
      <w:r>
        <w:rPr>
          <w:rFonts w:cs="Times New Roman"/>
        </w:rPr>
        <w:t>’</w:t>
      </w:r>
      <w:r w:rsidRPr="00781C58">
        <w:rPr>
          <w:rFonts w:cs="Times New Roman"/>
        </w:rPr>
        <w:t>est réveillée d</w:t>
      </w:r>
      <w:r>
        <w:rPr>
          <w:rFonts w:cs="Times New Roman"/>
        </w:rPr>
        <w:t>’</w:t>
      </w:r>
      <w:r w:rsidRPr="00781C58">
        <w:rPr>
          <w:rFonts w:cs="Times New Roman"/>
        </w:rPr>
        <w:t xml:space="preserve">un sommeil de plusieurs siècles. Elle compte près de 200.000 habitants, sa population au </w:t>
      </w:r>
      <w:r w:rsidRPr="00781C58">
        <w:rPr>
          <w:rFonts w:cs="Times New Roman"/>
          <w:smallCaps/>
        </w:rPr>
        <w:t>xv</w:t>
      </w:r>
      <w:r w:rsidRPr="00781C58">
        <w:rPr>
          <w:vertAlign w:val="superscript"/>
        </w:rPr>
        <w:t>e</w:t>
      </w:r>
      <w:r w:rsidRPr="00781C58">
        <w:rPr>
          <w:rFonts w:cs="Times New Roman"/>
        </w:rPr>
        <w:t xml:space="preserve">. </w:t>
      </w:r>
      <w:r w:rsidRPr="00BF376D">
        <w:rPr>
          <w:rStyle w:val="quotec"/>
        </w:rPr>
        <w:t>« Cet essor entraîne la confiance de l’ardent étranger</w:t>
      </w:r>
      <w:r w:rsidR="00050857" w:rsidRPr="00BF376D">
        <w:rPr>
          <w:rStyle w:val="quotec"/>
        </w:rPr>
        <w:t> »</w:t>
      </w:r>
      <w:r w:rsidRPr="00781C58">
        <w:rPr>
          <w:rFonts w:cs="Times New Roman"/>
        </w:rPr>
        <w:t xml:space="preserve">, remarque </w:t>
      </w:r>
      <w:r w:rsidR="00B3100D">
        <w:rPr>
          <w:rFonts w:cs="Times New Roman"/>
        </w:rPr>
        <w:t>M. </w:t>
      </w:r>
      <w:r w:rsidRPr="00781C58">
        <w:rPr>
          <w:rFonts w:cs="Times New Roman"/>
        </w:rPr>
        <w:t xml:space="preserve">de Souza, et il montre la prépondérance du capital anglais. Celui-ci exploite les industries nationales, des </w:t>
      </w:r>
      <w:r w:rsidRPr="00BF376D">
        <w:rPr>
          <w:rStyle w:val="quotec"/>
        </w:rPr>
        <w:t xml:space="preserve">« concessions de bateaux électriques pour remplacer les </w:t>
      </w:r>
      <w:r w:rsidRPr="00BF376D">
        <w:rPr>
          <w:rStyle w:val="quotec"/>
          <w:i/>
        </w:rPr>
        <w:t>vaporetti</w:t>
      </w:r>
      <w:r w:rsidRPr="00BF376D">
        <w:rPr>
          <w:rStyle w:val="quotec"/>
        </w:rPr>
        <w:t xml:space="preserve"> actuels</w:t>
      </w:r>
      <w:r w:rsidR="00BF376D">
        <w:rPr>
          <w:rStyle w:val="quotec"/>
        </w:rPr>
        <w:t> »</w:t>
      </w:r>
      <w:r w:rsidRPr="00781C58">
        <w:rPr>
          <w:rFonts w:cs="Times New Roman"/>
        </w:rPr>
        <w:t>.</w:t>
      </w:r>
    </w:p>
    <w:p w14:paraId="6DCEE170" w14:textId="77777777" w:rsidR="00BF376D" w:rsidRDefault="00781C58" w:rsidP="00BF376D">
      <w:pPr>
        <w:pStyle w:val="quote"/>
      </w:pPr>
      <w:r>
        <w:lastRenderedPageBreak/>
        <w:t>« </w:t>
      </w:r>
      <w:r w:rsidRPr="00781C58">
        <w:t xml:space="preserve">Le danger </w:t>
      </w:r>
      <w:r w:rsidR="00050857">
        <w:t>— </w:t>
      </w:r>
      <w:r w:rsidRPr="00781C58">
        <w:t>lisons-nous, </w:t>
      </w:r>
      <w:r w:rsidR="00050857">
        <w:t>— </w:t>
      </w:r>
      <w:r w:rsidRPr="00781C58">
        <w:t>est que cette prospérité renaissante réveille le vandalisme des ingénieurs, stimule l</w:t>
      </w:r>
      <w:r>
        <w:t>’</w:t>
      </w:r>
      <w:r w:rsidRPr="00781C58">
        <w:t>amour-propre des administrations, plus destructif que leur indolence. Et c</w:t>
      </w:r>
      <w:r>
        <w:t>’</w:t>
      </w:r>
      <w:r w:rsidRPr="00781C58">
        <w:t>est naturellement au nom de l</w:t>
      </w:r>
      <w:r>
        <w:t>’</w:t>
      </w:r>
      <w:r w:rsidRPr="00781C58">
        <w:t>hygiène, puis afin d</w:t>
      </w:r>
      <w:r>
        <w:t>’</w:t>
      </w:r>
      <w:r w:rsidRPr="00781C58">
        <w:t xml:space="preserve">assurer cette rapidité des communications </w:t>
      </w:r>
      <w:r w:rsidR="00BF376D">
        <w:t>“</w:t>
      </w:r>
      <w:r w:rsidRPr="00781C58">
        <w:t xml:space="preserve">imposée </w:t>
      </w:r>
      <w:r w:rsidR="00050857">
        <w:t>— </w:t>
      </w:r>
      <w:r w:rsidR="00BF376D">
        <w:t xml:space="preserve">suivant la fallacieuse formule — </w:t>
      </w:r>
      <w:r w:rsidRPr="00781C58">
        <w:t>par les besoins nouveaux</w:t>
      </w:r>
      <w:r w:rsidR="00BF376D">
        <w:t>”</w:t>
      </w:r>
      <w:r w:rsidRPr="00781C58">
        <w:t>, qu</w:t>
      </w:r>
      <w:r>
        <w:t>’</w:t>
      </w:r>
      <w:r w:rsidRPr="00781C58">
        <w:t>on a établi des projets qui se résument ainsi</w:t>
      </w:r>
      <w:r>
        <w:t> :</w:t>
      </w:r>
      <w:r w:rsidRPr="00781C58">
        <w:t xml:space="preserve"> démolition, dégagement de certains quartiers</w:t>
      </w:r>
      <w:r>
        <w:t> ;</w:t>
      </w:r>
      <w:r w:rsidRPr="00781C58">
        <w:t xml:space="preserve"> élargissement des ruelles, des </w:t>
      </w:r>
      <w:r w:rsidRPr="00781C58">
        <w:rPr>
          <w:i/>
        </w:rPr>
        <w:t>calli</w:t>
      </w:r>
      <w:r>
        <w:t> ;</w:t>
      </w:r>
      <w:r w:rsidRPr="00781C58">
        <w:t xml:space="preserve"> construction d</w:t>
      </w:r>
      <w:r>
        <w:t>’</w:t>
      </w:r>
      <w:r w:rsidRPr="00781C58">
        <w:t xml:space="preserve">un viaduc qui, partant de la côte de Mestre, permettrait de gagner Venise, non seulement à pied, mais en voiture, </w:t>
      </w:r>
      <w:r w:rsidR="00050857">
        <w:t>— </w:t>
      </w:r>
      <w:r w:rsidRPr="00781C58">
        <w:t>et surtout à bicyclettes</w:t>
      </w:r>
      <w:r>
        <w:t> !</w:t>
      </w:r>
    </w:p>
    <w:p w14:paraId="34AB82E5" w14:textId="77777777" w:rsidR="00BF376D" w:rsidRDefault="00781C58" w:rsidP="00BF376D">
      <w:pPr>
        <w:pStyle w:val="quote"/>
      </w:pPr>
      <w:r>
        <w:t>» </w:t>
      </w:r>
      <w:r w:rsidRPr="00781C58">
        <w:t>On sait que Venise est déjà reliée à la terre ferme par un pont de chemin de fer qui traverse les lagunes et la mer sur près de quatre kilomètres. Or les partisans du projet vous disent sournoisement</w:t>
      </w:r>
      <w:r>
        <w:t> :</w:t>
      </w:r>
      <w:r w:rsidRPr="00781C58">
        <w:t xml:space="preserve"> </w:t>
      </w:r>
      <w:r>
        <w:t>« </w:t>
      </w:r>
      <w:r w:rsidRPr="00781C58">
        <w:t>En quoi attentons-nous à la beauté de la ville</w:t>
      </w:r>
      <w:r>
        <w:t> ?</w:t>
      </w:r>
      <w:r w:rsidRPr="00781C58">
        <w:t xml:space="preserve"> Nous avons déjà ce viaduc qui, entre parenthèses, amène les locomotives sur le bord du Grand Canal, à l</w:t>
      </w:r>
      <w:r>
        <w:t>’</w:t>
      </w:r>
      <w:r w:rsidRPr="00781C58">
        <w:t>extrémité de Venise, sans que d</w:t>
      </w:r>
      <w:r>
        <w:t>’</w:t>
      </w:r>
      <w:r w:rsidRPr="00781C58">
        <w:t>un point quelconque, si ce n</w:t>
      </w:r>
      <w:r>
        <w:t>’</w:t>
      </w:r>
      <w:r w:rsidRPr="00781C58">
        <w:t>est du haut du Campanile, on puisse se douter qu</w:t>
      </w:r>
      <w:r>
        <w:t>’</w:t>
      </w:r>
      <w:r w:rsidRPr="00781C58">
        <w:t>il existe un chemin de fer. On le double simplement d</w:t>
      </w:r>
      <w:r>
        <w:t>’</w:t>
      </w:r>
      <w:r w:rsidRPr="00781C58">
        <w:t>un autre viaduc à route carrossable, et la ville y gagne, sans être touchée, des communications avec la terre complètes et faciles. Quant aux quelques masures qu</w:t>
      </w:r>
      <w:r>
        <w:t>’</w:t>
      </w:r>
      <w:r w:rsidRPr="00781C58">
        <w:t xml:space="preserve">on peut abattre et aux </w:t>
      </w:r>
      <w:r w:rsidRPr="00781C58">
        <w:rPr>
          <w:i/>
        </w:rPr>
        <w:t>calli</w:t>
      </w:r>
      <w:r w:rsidRPr="00781C58">
        <w:t xml:space="preserve"> qu</w:t>
      </w:r>
      <w:r>
        <w:t>’</w:t>
      </w:r>
      <w:r w:rsidRPr="00781C58">
        <w:t>on veut çà et là élargir, simple mesure d</w:t>
      </w:r>
      <w:r>
        <w:t>’</w:t>
      </w:r>
      <w:r w:rsidRPr="00781C58">
        <w:t>hygiène pour nettoyer des quartiers sans intérêt</w:t>
      </w:r>
      <w:r w:rsidR="00BF376D">
        <w:t> !</w:t>
      </w:r>
    </w:p>
    <w:p w14:paraId="32C952C0" w14:textId="77777777" w:rsidR="005F258A" w:rsidRPr="00781C58" w:rsidRDefault="00781C58" w:rsidP="00BF376D">
      <w:pPr>
        <w:pStyle w:val="quote"/>
      </w:pPr>
      <w:r>
        <w:t>» </w:t>
      </w:r>
      <w:r w:rsidRPr="00781C58">
        <w:t xml:space="preserve">On reconnaît là les arguments doucereux, </w:t>
      </w:r>
      <w:r w:rsidR="00E33CAE">
        <w:t>“</w:t>
      </w:r>
      <w:r w:rsidRPr="00781C58">
        <w:t>avant la lettre</w:t>
      </w:r>
      <w:r w:rsidR="00E33CAE">
        <w:t>”</w:t>
      </w:r>
      <w:r w:rsidRPr="00781C58">
        <w:t xml:space="preserve">, de messieurs les ingénieurs </w:t>
      </w:r>
      <w:r w:rsidR="00050857">
        <w:t>— </w:t>
      </w:r>
      <w:r w:rsidRPr="00781C58">
        <w:t>et qui nous ont valu l</w:t>
      </w:r>
      <w:r>
        <w:t>’</w:t>
      </w:r>
      <w:r w:rsidRPr="00781C58">
        <w:t>abattage de l</w:t>
      </w:r>
      <w:r>
        <w:t>’</w:t>
      </w:r>
      <w:r w:rsidRPr="00781C58">
        <w:t xml:space="preserve">Esplanade des Invalides. </w:t>
      </w:r>
      <w:r w:rsidR="00050857">
        <w:t>— </w:t>
      </w:r>
      <w:r w:rsidRPr="00781C58">
        <w:t>Par malheur, fatigués de lutter, beaucoup d</w:t>
      </w:r>
      <w:r>
        <w:t>’</w:t>
      </w:r>
      <w:r w:rsidRPr="00781C58">
        <w:t>artistes même, peu à peu, s</w:t>
      </w:r>
      <w:r>
        <w:t>’</w:t>
      </w:r>
      <w:r w:rsidRPr="00781C58">
        <w:t>y laissent prendre.</w:t>
      </w:r>
      <w:r w:rsidR="00050857">
        <w:t> »</w:t>
      </w:r>
      <w:r>
        <w:t xml:space="preserve"> </w:t>
      </w:r>
    </w:p>
    <w:p w14:paraId="70785522" w14:textId="77777777" w:rsidR="005F258A" w:rsidRPr="00781C58" w:rsidRDefault="00781C58" w:rsidP="003326E0">
      <w:pPr>
        <w:pStyle w:val="Corpsdetexte"/>
        <w:rPr>
          <w:rFonts w:cs="Times New Roman"/>
        </w:rPr>
      </w:pPr>
      <w:r w:rsidRPr="00781C58">
        <w:rPr>
          <w:rFonts w:cs="Times New Roman"/>
        </w:rPr>
        <w:t>Si l</w:t>
      </w:r>
      <w:r>
        <w:rPr>
          <w:rFonts w:cs="Times New Roman"/>
        </w:rPr>
        <w:t>’</w:t>
      </w:r>
      <w:r w:rsidRPr="00781C58">
        <w:rPr>
          <w:rFonts w:cs="Times New Roman"/>
        </w:rPr>
        <w:t>opposition des artistes a triomphé jusqu</w:t>
      </w:r>
      <w:r>
        <w:rPr>
          <w:rFonts w:cs="Times New Roman"/>
        </w:rPr>
        <w:t>’</w:t>
      </w:r>
      <w:r w:rsidRPr="00781C58">
        <w:rPr>
          <w:rFonts w:cs="Times New Roman"/>
        </w:rPr>
        <w:t xml:space="preserve">à présent, </w:t>
      </w:r>
      <w:r w:rsidR="00B3100D">
        <w:rPr>
          <w:rFonts w:cs="Times New Roman"/>
        </w:rPr>
        <w:t>M. </w:t>
      </w:r>
      <w:r w:rsidRPr="00781C58">
        <w:rPr>
          <w:rFonts w:cs="Times New Roman"/>
        </w:rPr>
        <w:t xml:space="preserve">de Souza craint le triomphe final de leurs adversaires, avec un projet </w:t>
      </w:r>
      <w:r w:rsidRPr="00E33CAE">
        <w:rPr>
          <w:rStyle w:val="quotec"/>
        </w:rPr>
        <w:t>« modifié, aggravé peut-être</w:t>
      </w:r>
      <w:r w:rsidR="00050857" w:rsidRPr="00E33CAE">
        <w:rPr>
          <w:rStyle w:val="quotec"/>
        </w:rPr>
        <w:t> »</w:t>
      </w:r>
      <w:r w:rsidRPr="00781C58">
        <w:rPr>
          <w:rFonts w:cs="Times New Roman"/>
        </w:rPr>
        <w:t>. Il montre combien ce prétexte d</w:t>
      </w:r>
      <w:r>
        <w:rPr>
          <w:rFonts w:cs="Times New Roman"/>
        </w:rPr>
        <w:t>’</w:t>
      </w:r>
      <w:r w:rsidRPr="00781C58">
        <w:rPr>
          <w:rFonts w:cs="Times New Roman"/>
        </w:rPr>
        <w:t>hygiène est inadmissible</w:t>
      </w:r>
      <w:r>
        <w:rPr>
          <w:rFonts w:cs="Times New Roman"/>
        </w:rPr>
        <w:t> :</w:t>
      </w:r>
    </w:p>
    <w:p w14:paraId="5366DAD5" w14:textId="693C5B75" w:rsidR="005F258A" w:rsidRPr="00781C58" w:rsidRDefault="00781C58" w:rsidP="00E33CAE">
      <w:pPr>
        <w:pStyle w:val="quote"/>
      </w:pPr>
      <w:r>
        <w:t>« </w:t>
      </w:r>
      <w:r w:rsidRPr="00781C58">
        <w:t>À considérer la situation et la destinée analogue des deux peuples, le Hollandais et le Vénitien durent leur triomphe à des moyens rigoureusement opposés</w:t>
      </w:r>
      <w:r>
        <w:t> :</w:t>
      </w:r>
      <w:r w:rsidRPr="00781C58">
        <w:t xml:space="preserve"> le Hollandais luttant sans relâche contre la mer, se battant avec elle comme avec une bête sauvage, toujours </w:t>
      </w:r>
      <w:del w:id="163" w:author="Marguerite-Marie Bordry" w:date="2018-12-11T17:16:00Z">
        <w:r w:rsidRPr="00781C58" w:rsidDel="00AE27F1">
          <w:delText xml:space="preserve">prêle </w:delText>
        </w:r>
      </w:del>
      <w:ins w:id="164" w:author="Marguerite-Marie Bordry" w:date="2018-12-11T17:16:00Z">
        <w:r w:rsidR="00AE27F1" w:rsidRPr="00781C58">
          <w:t>prê</w:t>
        </w:r>
        <w:r w:rsidR="00AE27F1">
          <w:t>t</w:t>
        </w:r>
        <w:r w:rsidR="00AE27F1" w:rsidRPr="00781C58">
          <w:t xml:space="preserve">e </w:t>
        </w:r>
      </w:ins>
      <w:r w:rsidRPr="00781C58">
        <w:t>à vous arracher vos petits</w:t>
      </w:r>
      <w:r>
        <w:t> ;</w:t>
      </w:r>
      <w:r w:rsidRPr="00781C58">
        <w:t xml:space="preserve"> le Vénitien se confiant à elle comme à une nourricière tranquille, d</w:t>
      </w:r>
      <w:r>
        <w:t>’</w:t>
      </w:r>
      <w:r w:rsidRPr="00781C58">
        <w:t>autant plus abondante qu</w:t>
      </w:r>
      <w:r>
        <w:t>’</w:t>
      </w:r>
      <w:r w:rsidRPr="00781C58">
        <w:t>on ne lui dispute pas ses aises et son champ. Il y a aux origines des peuples et de leur puissance, comme des villes et de leur beauté, des causes particulières qu</w:t>
      </w:r>
      <w:r>
        <w:t>’</w:t>
      </w:r>
      <w:r w:rsidRPr="00781C58">
        <w:t>à n</w:t>
      </w:r>
      <w:r>
        <w:t>’</w:t>
      </w:r>
      <w:r w:rsidRPr="00781C58">
        <w:t>importe quelle phase du développement national on ne peut négliger sans les risques les plus graves. Et Venise n</w:t>
      </w:r>
      <w:r>
        <w:t>’</w:t>
      </w:r>
      <w:r w:rsidRPr="00781C58">
        <w:t>avait cessé de s</w:t>
      </w:r>
      <w:r>
        <w:t>’</w:t>
      </w:r>
      <w:r w:rsidRPr="00781C58">
        <w:t>allonger en pleine eau vive, fille absolue de la mer</w:t>
      </w:r>
      <w:r>
        <w:t> :</w:t>
      </w:r>
      <w:r w:rsidRPr="00781C58">
        <w:t xml:space="preserve"> vouloir la rendre terrienne, c</w:t>
      </w:r>
      <w:r>
        <w:t>’</w:t>
      </w:r>
      <w:r w:rsidRPr="00781C58">
        <w:t>est méconnaître les conditions les plus élémentaires de son existence, la vouer aux poussières mortelles, aux exhalaisons paludéennes, à l</w:t>
      </w:r>
      <w:r>
        <w:t>’</w:t>
      </w:r>
      <w:r w:rsidRPr="00781C58">
        <w:t>anémie lente, à la dernière solitude.</w:t>
      </w:r>
      <w:r w:rsidR="00050857">
        <w:t> »</w:t>
      </w:r>
    </w:p>
    <w:p w14:paraId="2BE6035C" w14:textId="77777777" w:rsidR="005F258A" w:rsidRPr="00781C58" w:rsidRDefault="00781C58" w:rsidP="003326E0">
      <w:pPr>
        <w:pStyle w:val="Corpsdetexte"/>
        <w:rPr>
          <w:rFonts w:cs="Times New Roman"/>
        </w:rPr>
      </w:pPr>
      <w:r w:rsidRPr="00781C58">
        <w:rPr>
          <w:rFonts w:cs="Times New Roman"/>
        </w:rPr>
        <w:t xml:space="preserve">Mais voici le projet barbare, </w:t>
      </w:r>
      <w:r w:rsidR="00050857">
        <w:rPr>
          <w:rFonts w:cs="Times New Roman"/>
        </w:rPr>
        <w:t>— </w:t>
      </w:r>
      <w:r w:rsidRPr="00781C58">
        <w:rPr>
          <w:rFonts w:cs="Times New Roman"/>
        </w:rPr>
        <w:t>inimaginable, </w:t>
      </w:r>
      <w:r w:rsidR="00E33CAE">
        <w:rPr>
          <w:rFonts w:cs="Times New Roman"/>
        </w:rPr>
        <w:t xml:space="preserve">— </w:t>
      </w:r>
      <w:r w:rsidRPr="00781C58">
        <w:rPr>
          <w:rFonts w:cs="Times New Roman"/>
        </w:rPr>
        <w:t>que nourrissent des financiers</w:t>
      </w:r>
      <w:r>
        <w:rPr>
          <w:rFonts w:cs="Times New Roman"/>
        </w:rPr>
        <w:t> :</w:t>
      </w:r>
    </w:p>
    <w:p w14:paraId="321B9C11" w14:textId="77777777" w:rsidR="00781C58" w:rsidRDefault="00781C58" w:rsidP="00E33CAE">
      <w:pPr>
        <w:pStyle w:val="quote"/>
      </w:pPr>
      <w:r>
        <w:lastRenderedPageBreak/>
        <w:t>« </w:t>
      </w:r>
      <w:r w:rsidRPr="00781C58">
        <w:t>Une idée de derrière la tête hante certains spéculateurs, dont la réalisation marquerait pour Venise le dernier degré de l</w:t>
      </w:r>
      <w:r>
        <w:t>’</w:t>
      </w:r>
      <w:r w:rsidRPr="00781C58">
        <w:t>inconscience. Cette idée n</w:t>
      </w:r>
      <w:r>
        <w:t>’</w:t>
      </w:r>
      <w:r w:rsidRPr="00781C58">
        <w:t>existe pas encore à l</w:t>
      </w:r>
      <w:r>
        <w:t>’</w:t>
      </w:r>
      <w:r w:rsidRPr="00781C58">
        <w:t>état de plan, ni même de projet avéré. Les intéressés se gardent de la répandre</w:t>
      </w:r>
      <w:r>
        <w:t> ;</w:t>
      </w:r>
      <w:r w:rsidRPr="00781C58">
        <w:t xml:space="preserve"> et lorsqu</w:t>
      </w:r>
      <w:r>
        <w:t>’</w:t>
      </w:r>
      <w:r w:rsidRPr="00781C58">
        <w:t>on en parle à des Vénitiens, ces derniers rient, haussent les épaules. Ils ne riront plus lorsque, tous les plans arrêtés, la coalition des intérêts formée et bien solide, ils ne pourront empêcher ce qu</w:t>
      </w:r>
      <w:r>
        <w:t>’</w:t>
      </w:r>
      <w:r w:rsidRPr="00781C58">
        <w:t>ils pouvaient prévoir.</w:t>
      </w:r>
    </w:p>
    <w:p w14:paraId="683F0221" w14:textId="77777777" w:rsidR="00781C58" w:rsidRDefault="00781C58" w:rsidP="00E33CAE">
      <w:pPr>
        <w:pStyle w:val="quote"/>
      </w:pPr>
      <w:r>
        <w:t>» </w:t>
      </w:r>
      <w:r w:rsidRPr="00781C58">
        <w:t>Il s</w:t>
      </w:r>
      <w:r>
        <w:t>’</w:t>
      </w:r>
      <w:r w:rsidRPr="00781C58">
        <w:t xml:space="preserve">agit </w:t>
      </w:r>
      <w:r w:rsidR="00050857">
        <w:t>— </w:t>
      </w:r>
      <w:r w:rsidRPr="00781C58">
        <w:t>tout simplement </w:t>
      </w:r>
      <w:r w:rsidR="00E33CAE">
        <w:t xml:space="preserve">— </w:t>
      </w:r>
      <w:r w:rsidRPr="00781C58">
        <w:t>d</w:t>
      </w:r>
      <w:r>
        <w:t>’</w:t>
      </w:r>
      <w:r w:rsidRPr="00781C58">
        <w:t>un chemin de fer qui, par des travaux devenus aujourd</w:t>
      </w:r>
      <w:r>
        <w:t>’</w:t>
      </w:r>
      <w:r w:rsidRPr="00781C58">
        <w:t xml:space="preserve">hui peu difficiles, relierait la ville au </w:t>
      </w:r>
      <w:r w:rsidRPr="00781C58">
        <w:rPr>
          <w:i/>
        </w:rPr>
        <w:t>Lido</w:t>
      </w:r>
      <w:r w:rsidRPr="00781C58">
        <w:t xml:space="preserve"> avec gare plus ou moins invisible</w:t>
      </w:r>
      <w:r>
        <w:t>,</w:t>
      </w:r>
      <w:r w:rsidRPr="00781C58">
        <w:t xml:space="preserve"> à la place Saint-Marc… Vous lisez bien</w:t>
      </w:r>
      <w:r>
        <w:t> :</w:t>
      </w:r>
      <w:r w:rsidRPr="00781C58">
        <w:t xml:space="preserve"> à la place Saint-Marc</w:t>
      </w:r>
      <w:r>
        <w:t> !</w:t>
      </w:r>
    </w:p>
    <w:p w14:paraId="5441908B" w14:textId="77777777" w:rsidR="005F258A" w:rsidRPr="00781C58" w:rsidRDefault="00781C58" w:rsidP="00E33CAE">
      <w:pPr>
        <w:pStyle w:val="quote"/>
      </w:pPr>
      <w:r>
        <w:t>» </w:t>
      </w:r>
      <w:r w:rsidRPr="00781C58">
        <w:t>Ceux qui ne se sont pas rendu compte des transformations latentes de ces dernières années tomberont des nues, à cette nouvelle, et ne comprendront guère. C</w:t>
      </w:r>
      <w:r>
        <w:t>’</w:t>
      </w:r>
      <w:r w:rsidRPr="00781C58">
        <w:t>est qu</w:t>
      </w:r>
      <w:r>
        <w:t>’</w:t>
      </w:r>
      <w:r w:rsidRPr="00781C58">
        <w:t xml:space="preserve">ils ne savent pas que </w:t>
      </w:r>
      <w:r w:rsidR="00E33CAE">
        <w:t>“</w:t>
      </w:r>
      <w:r w:rsidRPr="00781C58">
        <w:t>l</w:t>
      </w:r>
      <w:r>
        <w:t>’</w:t>
      </w:r>
      <w:r w:rsidRPr="00781C58">
        <w:t>affreux Lido</w:t>
      </w:r>
      <w:r w:rsidR="00E33CAE">
        <w:t>”</w:t>
      </w:r>
      <w:r w:rsidRPr="00781C58">
        <w:t>, comme disait Musset, est devenu un des bains de mer les plus en vogue de la péninsule, non seulement pour les Italiens, mais pour les Allemands et les Hongrois. C</w:t>
      </w:r>
      <w:r>
        <w:t>’</w:t>
      </w:r>
      <w:r w:rsidRPr="00781C58">
        <w:t>est qu</w:t>
      </w:r>
      <w:r>
        <w:t>’</w:t>
      </w:r>
      <w:r w:rsidRPr="00781C58">
        <w:t xml:space="preserve">ils ne se doutent pas que </w:t>
      </w:r>
      <w:r w:rsidRPr="00781C58">
        <w:rPr>
          <w:i/>
        </w:rPr>
        <w:t>dans dix ans le Lido sera entièrement construit.</w:t>
      </w:r>
      <w:r w:rsidRPr="00781C58">
        <w:t xml:space="preserve"> La plage de sable, peu large, est longue et nue en face de l</w:t>
      </w:r>
      <w:r>
        <w:t>’</w:t>
      </w:r>
      <w:r w:rsidRPr="00781C58">
        <w:t>Adriatique. Un grand hôtel s</w:t>
      </w:r>
      <w:r>
        <w:t>’</w:t>
      </w:r>
      <w:r w:rsidRPr="00781C58">
        <w:t>élève, depuis cet hiver, d</w:t>
      </w:r>
      <w:r>
        <w:t>’</w:t>
      </w:r>
      <w:r w:rsidRPr="00781C58">
        <w:t>un</w:t>
      </w:r>
      <w:r w:rsidR="00E33CAE">
        <w:t xml:space="preserve"> côté des “</w:t>
      </w:r>
      <w:r w:rsidRPr="00781C58">
        <w:t>Bains</w:t>
      </w:r>
      <w:r w:rsidR="00E33CAE">
        <w:t>”</w:t>
      </w:r>
      <w:r>
        <w:t> ;</w:t>
      </w:r>
      <w:r w:rsidRPr="00781C58">
        <w:t xml:space="preserve"> un autre s</w:t>
      </w:r>
      <w:r>
        <w:t>’</w:t>
      </w:r>
      <w:r w:rsidRPr="00781C58">
        <w:t>élèvera de l</w:t>
      </w:r>
      <w:r>
        <w:t>’</w:t>
      </w:r>
      <w:r w:rsidRPr="00781C58">
        <w:t>autre côté, l</w:t>
      </w:r>
      <w:r>
        <w:t>’</w:t>
      </w:r>
      <w:r w:rsidRPr="00781C58">
        <w:t>année prochaine. Tous les terrains de l</w:t>
      </w:r>
      <w:r>
        <w:t>’</w:t>
      </w:r>
      <w:r w:rsidRPr="00781C58">
        <w:t xml:space="preserve">île sont achetés par une </w:t>
      </w:r>
      <w:r w:rsidR="00E33CAE">
        <w:t>“</w:t>
      </w:r>
      <w:r w:rsidRPr="00781C58">
        <w:t>société</w:t>
      </w:r>
      <w:r w:rsidR="00E33CAE">
        <w:t>”</w:t>
      </w:r>
      <w:r w:rsidRPr="00781C58">
        <w:t xml:space="preserve"> de ces riches Israélites italiens qui, il faut le reconnaître, ont été, avant la phase présente, la providence des industries vénitiennes qu</w:t>
      </w:r>
      <w:r>
        <w:t>’</w:t>
      </w:r>
      <w:r w:rsidRPr="00781C58">
        <w:t>ils soutenaient de leurs deniers. Des villas se bâtissent, le long de l</w:t>
      </w:r>
      <w:r>
        <w:t>’</w:t>
      </w:r>
      <w:r w:rsidRPr="00781C58">
        <w:t>avenue à tramway qui relie les deux rives de l</w:t>
      </w:r>
      <w:r>
        <w:t>’</w:t>
      </w:r>
      <w:r w:rsidRPr="00781C58">
        <w:t xml:space="preserve">île. Le Lido ne tardera pas à devenir un petit Brighton, avec </w:t>
      </w:r>
      <w:r w:rsidRPr="00781C58">
        <w:rPr>
          <w:i/>
        </w:rPr>
        <w:t>pier</w:t>
      </w:r>
      <w:r w:rsidRPr="00781C58">
        <w:t xml:space="preserve"> et tout ce qui s</w:t>
      </w:r>
      <w:r>
        <w:t>’</w:t>
      </w:r>
      <w:r w:rsidRPr="00781C58">
        <w:t>ensuit. Or, les spéculateurs s</w:t>
      </w:r>
      <w:r>
        <w:t>’</w:t>
      </w:r>
      <w:r w:rsidRPr="00781C58">
        <w:t>imaginent que le chemin de fer, avant d</w:t>
      </w:r>
      <w:r>
        <w:t>’</w:t>
      </w:r>
      <w:r w:rsidRPr="00781C58">
        <w:t>être absolument nécessaire aux agglomérations de cette ville nouvelle, facilitera son développement, et ils comptent que, pour être vraiment fructueux, il devra partir du centre de Venise</w:t>
      </w:r>
      <w:r>
        <w:t> ;</w:t>
      </w:r>
      <w:r w:rsidRPr="00781C58">
        <w:t xml:space="preserve"> </w:t>
      </w:r>
      <w:r w:rsidR="00050857">
        <w:t>— </w:t>
      </w:r>
      <w:r w:rsidRPr="00781C58">
        <w:t>pourquoi pas d</w:t>
      </w:r>
      <w:r>
        <w:t>’</w:t>
      </w:r>
      <w:r w:rsidRPr="00781C58">
        <w:t>entre les deux colonnes de la Piazzetta</w:t>
      </w:r>
      <w:r>
        <w:t> ?</w:t>
      </w:r>
      <w:r w:rsidR="00050857">
        <w:t> »</w:t>
      </w:r>
    </w:p>
    <w:p w14:paraId="7252F531" w14:textId="77777777" w:rsidR="005F258A" w:rsidRPr="00781C58" w:rsidRDefault="00781C58" w:rsidP="003326E0">
      <w:pPr>
        <w:pStyle w:val="Corpsdetexte"/>
        <w:rPr>
          <w:rFonts w:cs="Times New Roman"/>
        </w:rPr>
      </w:pPr>
      <w:r w:rsidRPr="00781C58">
        <w:rPr>
          <w:rFonts w:cs="Times New Roman"/>
        </w:rPr>
        <w:t>Il faudrait reproduire partout les lignes suivantes par quoi se termine l</w:t>
      </w:r>
      <w:r>
        <w:rPr>
          <w:rFonts w:cs="Times New Roman"/>
        </w:rPr>
        <w:t>’</w:t>
      </w:r>
      <w:r w:rsidRPr="00781C58">
        <w:rPr>
          <w:rFonts w:cs="Times New Roman"/>
        </w:rPr>
        <w:t xml:space="preserve">article de </w:t>
      </w:r>
      <w:r w:rsidR="00B3100D">
        <w:rPr>
          <w:rFonts w:cs="Times New Roman"/>
        </w:rPr>
        <w:t>M. </w:t>
      </w:r>
      <w:r w:rsidRPr="00781C58">
        <w:rPr>
          <w:rFonts w:cs="Times New Roman"/>
        </w:rPr>
        <w:t xml:space="preserve">de Souza, </w:t>
      </w:r>
      <w:r w:rsidR="00050857">
        <w:rPr>
          <w:rFonts w:cs="Times New Roman"/>
        </w:rPr>
        <w:t>— </w:t>
      </w:r>
      <w:r w:rsidRPr="00781C58">
        <w:rPr>
          <w:rFonts w:cs="Times New Roman"/>
        </w:rPr>
        <w:t>et l</w:t>
      </w:r>
      <w:r>
        <w:rPr>
          <w:rFonts w:cs="Times New Roman"/>
        </w:rPr>
        <w:t>’</w:t>
      </w:r>
      <w:r w:rsidRPr="00781C58">
        <w:rPr>
          <w:rFonts w:cs="Times New Roman"/>
        </w:rPr>
        <w:t xml:space="preserve">on voudrait que leur lecture, arrachant une minute </w:t>
      </w:r>
      <w:r w:rsidR="00B3100D">
        <w:rPr>
          <w:rFonts w:cs="Times New Roman"/>
        </w:rPr>
        <w:t>M. </w:t>
      </w:r>
      <w:r w:rsidRPr="00781C58">
        <w:rPr>
          <w:rFonts w:cs="Times New Roman"/>
        </w:rPr>
        <w:t>Barrès à ses préoccupations politiques, il retrouvât, pour plaider la défense de Venise, le grand talent qu</w:t>
      </w:r>
      <w:r>
        <w:rPr>
          <w:rFonts w:cs="Times New Roman"/>
        </w:rPr>
        <w:t>’</w:t>
      </w:r>
      <w:r w:rsidRPr="00781C58">
        <w:rPr>
          <w:rFonts w:cs="Times New Roman"/>
        </w:rPr>
        <w:t>il dépensa à en décrire la merveille</w:t>
      </w:r>
      <w:r>
        <w:rPr>
          <w:rFonts w:cs="Times New Roman"/>
        </w:rPr>
        <w:t> :</w:t>
      </w:r>
    </w:p>
    <w:p w14:paraId="73954AB0" w14:textId="77777777" w:rsidR="00781C58" w:rsidRDefault="00781C58" w:rsidP="00E33CAE">
      <w:pPr>
        <w:pStyle w:val="quote"/>
      </w:pPr>
      <w:r>
        <w:t>« </w:t>
      </w:r>
      <w:r w:rsidRPr="00781C58">
        <w:t>Une ville qui, de siècle en siècle, a gardé jusqu</w:t>
      </w:r>
      <w:r>
        <w:t>’</w:t>
      </w:r>
      <w:r w:rsidRPr="00781C58">
        <w:t>à nous le privilège d</w:t>
      </w:r>
      <w:r>
        <w:t>’</w:t>
      </w:r>
      <w:r w:rsidRPr="00781C58">
        <w:t>une splendeur souveraine, ne peut sans déchéance, sans même une sorte d</w:t>
      </w:r>
      <w:r>
        <w:t>’</w:t>
      </w:r>
      <w:r w:rsidRPr="00781C58">
        <w:t>inhumanité, songer à autre chose qu</w:t>
      </w:r>
      <w:r>
        <w:t>’</w:t>
      </w:r>
      <w:r w:rsidRPr="00781C58">
        <w:t xml:space="preserve">à sa conservation. Son rôle, et son rôle </w:t>
      </w:r>
      <w:r w:rsidRPr="00781C58">
        <w:rPr>
          <w:i/>
        </w:rPr>
        <w:t>moderne</w:t>
      </w:r>
      <w:r w:rsidRPr="00781C58">
        <w:t>, n</w:t>
      </w:r>
      <w:r>
        <w:t>’</w:t>
      </w:r>
      <w:r w:rsidRPr="00781C58">
        <w:t>est pas celui d</w:t>
      </w:r>
      <w:r>
        <w:t>’</w:t>
      </w:r>
      <w:r w:rsidRPr="00781C58">
        <w:t>une tâcheronne, d</w:t>
      </w:r>
      <w:r>
        <w:t>’</w:t>
      </w:r>
      <w:r w:rsidRPr="00781C58">
        <w:t>une Marthe ménagère, mais d</w:t>
      </w:r>
      <w:r>
        <w:t>’</w:t>
      </w:r>
      <w:r w:rsidRPr="00781C58">
        <w:t>une Marie dont la tendresse rêveuse repose le cœur de l</w:t>
      </w:r>
      <w:r>
        <w:t>’</w:t>
      </w:r>
      <w:r w:rsidRPr="00781C58">
        <w:t>homme.</w:t>
      </w:r>
    </w:p>
    <w:p w14:paraId="415F45BD" w14:textId="77777777" w:rsidR="005F258A" w:rsidRPr="00781C58" w:rsidRDefault="00781C58" w:rsidP="00E33CAE">
      <w:pPr>
        <w:pStyle w:val="quote"/>
      </w:pPr>
      <w:r>
        <w:t>» </w:t>
      </w:r>
      <w:r w:rsidRPr="00781C58">
        <w:t>Loin d</w:t>
      </w:r>
      <w:r>
        <w:t>’</w:t>
      </w:r>
      <w:r w:rsidRPr="00781C58">
        <w:t>être les “mortes”, les villes anciennes, toutes jaillissantes de souvenirs dans leur fraîcheur d</w:t>
      </w:r>
      <w:r>
        <w:t>’</w:t>
      </w:r>
      <w:r w:rsidRPr="00781C58">
        <w:t>ombre et de silence, ne sont-elles pas, ne doivent-elles pas être par le monde comme les oasis du désert</w:t>
      </w:r>
      <w:r>
        <w:t> ?</w:t>
      </w:r>
      <w:r w:rsidRPr="00781C58">
        <w:t xml:space="preserve"> Chacun, de plus en plus, les découvre, y vient reprendre des forces </w:t>
      </w:r>
      <w:r w:rsidRPr="00781C58">
        <w:lastRenderedPageBreak/>
        <w:t>après les luttes desséchantes du jour. Maintenant que la terre est si réduite, que ses continents ne nous apparaissent guère plus grands que jadis les provinces d</w:t>
      </w:r>
      <w:r>
        <w:t>’</w:t>
      </w:r>
      <w:r w:rsidRPr="00781C58">
        <w:t>un seul pays, ces villes régénératrices ne s</w:t>
      </w:r>
      <w:r>
        <w:t>’</w:t>
      </w:r>
      <w:r w:rsidRPr="00781C58">
        <w:t>appartiennent plus, elles appartiennent au monde, dans le grandissement d</w:t>
      </w:r>
      <w:r>
        <w:t>’</w:t>
      </w:r>
      <w:r w:rsidRPr="00781C58">
        <w:t>un rôle qui dépasse peut-être celui de leur jeunesse. Alors que partout le sol est comme brûlé d</w:t>
      </w:r>
      <w:r>
        <w:t>’</w:t>
      </w:r>
      <w:r w:rsidRPr="00781C58">
        <w:t>un travail qui dévaste plus qu</w:t>
      </w:r>
      <w:r>
        <w:t>’</w:t>
      </w:r>
      <w:r w:rsidRPr="00781C58">
        <w:t>il ne fonde, par la fièvre de son mouvement même, elles restent de véritables sources de vie. Et ces cités élues nous sont toutes proches de quelques heures, de quelques jours</w:t>
      </w:r>
      <w:r>
        <w:t> ;</w:t>
      </w:r>
      <w:r w:rsidRPr="00781C58">
        <w:t xml:space="preserve"> notre affluence croissante leur est acquise</w:t>
      </w:r>
      <w:r>
        <w:t> :</w:t>
      </w:r>
      <w:r w:rsidRPr="00781C58">
        <w:t xml:space="preserve"> leur devoir d</w:t>
      </w:r>
      <w:r>
        <w:t>’</w:t>
      </w:r>
      <w:r w:rsidRPr="00781C58">
        <w:t>humanité leur est donc facile, puisqu</w:t>
      </w:r>
      <w:r>
        <w:t>’</w:t>
      </w:r>
      <w:r w:rsidRPr="00781C58">
        <w:t>elles peuvent vivre de notre admiration.</w:t>
      </w:r>
      <w:r w:rsidR="00050857">
        <w:t> »</w:t>
      </w:r>
    </w:p>
    <w:p w14:paraId="7F032A9D" w14:textId="77777777" w:rsidR="00E33CAE" w:rsidRDefault="00E33CAE" w:rsidP="00E33CAE">
      <w:pPr>
        <w:pStyle w:val="Titre2"/>
      </w:pPr>
      <w:r>
        <w:t xml:space="preserve">Les Journaux. </w:t>
      </w:r>
      <w:r>
        <w:br/>
      </w:r>
      <w:r w:rsidRPr="00781C58">
        <w:rPr>
          <w:rFonts w:cs="Times New Roman"/>
        </w:rPr>
        <w:t>Lamartine à Florence (</w:t>
      </w:r>
      <w:r w:rsidRPr="00781C58">
        <w:rPr>
          <w:rFonts w:cs="Times New Roman"/>
          <w:i/>
        </w:rPr>
        <w:t>Le Temps</w:t>
      </w:r>
      <w:r w:rsidRPr="00781C58">
        <w:rPr>
          <w:rFonts w:cs="Times New Roman"/>
        </w:rPr>
        <w:t>, 10 août)</w:t>
      </w:r>
    </w:p>
    <w:p w14:paraId="3786C9C3" w14:textId="77777777" w:rsidR="00E33CAE" w:rsidRPr="00DF4CEB" w:rsidRDefault="00E33CAE" w:rsidP="00E33CAE">
      <w:pPr>
        <w:pStyle w:val="term"/>
        <w:rPr>
          <w:lang w:val="en-GB"/>
          <w:rPrChange w:id="165" w:author="Marguerite-Marie Bordry" w:date="2018-12-10T11:40:00Z">
            <w:rPr/>
          </w:rPrChange>
        </w:rPr>
      </w:pPr>
      <w:proofErr w:type="gramStart"/>
      <w:r w:rsidRPr="00DF4CEB">
        <w:rPr>
          <w:lang w:val="en-GB"/>
          <w:rPrChange w:id="166" w:author="Marguerite-Marie Bordry" w:date="2018-12-10T11:40:00Z">
            <w:rPr/>
          </w:rPrChange>
        </w:rPr>
        <w:t>id :</w:t>
      </w:r>
      <w:proofErr w:type="gramEnd"/>
      <w:r w:rsidRPr="00DF4CEB">
        <w:rPr>
          <w:lang w:val="en-GB"/>
          <w:rPrChange w:id="167" w:author="Marguerite-Marie Bordry" w:date="2018-12-10T11:40:00Z">
            <w:rPr/>
          </w:rPrChange>
        </w:rPr>
        <w:t xml:space="preserve"> article-1900-09</w:t>
      </w:r>
      <w:r w:rsidR="007C7FCF" w:rsidRPr="00DF4CEB">
        <w:rPr>
          <w:lang w:val="en-GB"/>
          <w:rPrChange w:id="168" w:author="Marguerite-Marie Bordry" w:date="2018-12-10T11:40:00Z">
            <w:rPr/>
          </w:rPrChange>
        </w:rPr>
        <w:t>-01_</w:t>
      </w:r>
      <w:r w:rsidRPr="00DF4CEB">
        <w:rPr>
          <w:lang w:val="en-GB"/>
          <w:rPrChange w:id="169" w:author="Marguerite-Marie Bordry" w:date="2018-12-10T11:40:00Z">
            <w:rPr/>
          </w:rPrChange>
        </w:rPr>
        <w:t>782</w:t>
      </w:r>
    </w:p>
    <w:p w14:paraId="48F71A14" w14:textId="77777777" w:rsidR="00E33CAE" w:rsidRPr="00DF4CEB" w:rsidRDefault="00E33CAE" w:rsidP="00E33CAE">
      <w:pPr>
        <w:pStyle w:val="term"/>
        <w:rPr>
          <w:lang w:val="en-GB"/>
          <w:rPrChange w:id="170" w:author="Marguerite-Marie Bordry" w:date="2018-12-10T11:40:00Z">
            <w:rPr/>
          </w:rPrChange>
        </w:rPr>
      </w:pPr>
      <w:proofErr w:type="gramStart"/>
      <w:r w:rsidRPr="00DF4CEB">
        <w:rPr>
          <w:lang w:val="en-GB"/>
          <w:rPrChange w:id="171" w:author="Marguerite-Marie Bordry" w:date="2018-12-10T11:40:00Z">
            <w:rPr/>
          </w:rPrChange>
        </w:rPr>
        <w:t>author :</w:t>
      </w:r>
      <w:proofErr w:type="gramEnd"/>
      <w:r w:rsidRPr="00DF4CEB">
        <w:rPr>
          <w:lang w:val="en-GB"/>
          <w:rPrChange w:id="172" w:author="Marguerite-Marie Bordry" w:date="2018-12-10T11:40:00Z">
            <w:rPr/>
          </w:rPrChange>
        </w:rPr>
        <w:t xml:space="preserve"> Bury, R. de (18..-19..)</w:t>
      </w:r>
    </w:p>
    <w:p w14:paraId="4AB03BBE" w14:textId="77777777" w:rsidR="00E33CAE" w:rsidRPr="00925B7B" w:rsidRDefault="00E33CAE" w:rsidP="00E33CAE">
      <w:pPr>
        <w:pStyle w:val="term"/>
      </w:pPr>
      <w:proofErr w:type="gramStart"/>
      <w:r w:rsidRPr="00925B7B">
        <w:t>signed</w:t>
      </w:r>
      <w:proofErr w:type="gramEnd"/>
      <w:r w:rsidRPr="00925B7B">
        <w:t xml:space="preserve"> : </w:t>
      </w:r>
      <w:r>
        <w:t>R. de Bury</w:t>
      </w:r>
    </w:p>
    <w:p w14:paraId="65F0D6FE" w14:textId="77777777" w:rsidR="00E33CAE" w:rsidRDefault="00E33CAE" w:rsidP="00E33CAE">
      <w:pPr>
        <w:pStyle w:val="term"/>
      </w:pPr>
      <w:proofErr w:type="gramStart"/>
      <w:r w:rsidRPr="00925B7B">
        <w:t>section</w:t>
      </w:r>
      <w:proofErr w:type="gramEnd"/>
      <w:r w:rsidRPr="00925B7B">
        <w:t xml:space="preserve"> : </w:t>
      </w:r>
      <w:r>
        <w:t>Les Journaux</w:t>
      </w:r>
    </w:p>
    <w:p w14:paraId="6374A87C" w14:textId="77777777" w:rsidR="00E33CAE" w:rsidRPr="0086508B" w:rsidRDefault="00E33CAE" w:rsidP="00E33CAE">
      <w:pPr>
        <w:pStyle w:val="term"/>
        <w:rPr>
          <w:i/>
        </w:rPr>
      </w:pPr>
      <w:proofErr w:type="gramStart"/>
      <w:r w:rsidRPr="00DA7419">
        <w:t>title</w:t>
      </w:r>
      <w:proofErr w:type="gramEnd"/>
      <w:r w:rsidRPr="00DA7419">
        <w:t xml:space="preserve"> : </w:t>
      </w:r>
      <w:r w:rsidRPr="00781C58">
        <w:t>Lamartine à Florence (</w:t>
      </w:r>
      <w:r w:rsidRPr="00781C58">
        <w:rPr>
          <w:i/>
        </w:rPr>
        <w:t>Le Temps</w:t>
      </w:r>
      <w:r w:rsidRPr="00781C58">
        <w:t>, 10 août)</w:t>
      </w:r>
    </w:p>
    <w:p w14:paraId="0D709190" w14:textId="77777777" w:rsidR="007C7FCF" w:rsidRDefault="00E33CAE" w:rsidP="00E33CAE">
      <w:pPr>
        <w:pStyle w:val="term"/>
      </w:pPr>
      <w:proofErr w:type="gramStart"/>
      <w:r w:rsidRPr="00925B7B">
        <w:t>date</w:t>
      </w:r>
      <w:proofErr w:type="gramEnd"/>
      <w:r w:rsidRPr="00925B7B">
        <w:t> :</w:t>
      </w:r>
      <w:r>
        <w:t xml:space="preserve"> 1900-09</w:t>
      </w:r>
      <w:r w:rsidR="007C7FCF">
        <w:t>-01</w:t>
      </w:r>
    </w:p>
    <w:p w14:paraId="328D0619" w14:textId="77777777" w:rsidR="00E33CAE" w:rsidRDefault="007C7FCF" w:rsidP="00E33CAE">
      <w:pPr>
        <w:pStyle w:val="term"/>
      </w:pPr>
      <w:proofErr w:type="gramStart"/>
      <w:r>
        <w:t>ref</w:t>
      </w:r>
      <w:proofErr w:type="gramEnd"/>
      <w:r w:rsidR="00E33CAE" w:rsidRPr="00925B7B">
        <w:t xml:space="preserve"> : </w:t>
      </w:r>
      <w:r w:rsidR="00E33CAE">
        <w:t>Tome XXXV, numéro 129, 1</w:t>
      </w:r>
      <w:r w:rsidR="00E33CAE" w:rsidRPr="00685873">
        <w:rPr>
          <w:vertAlign w:val="superscript"/>
        </w:rPr>
        <w:t>er</w:t>
      </w:r>
      <w:r w:rsidR="00E33CAE">
        <w:t> septembre 1900, p. 782-789 [782-784]</w:t>
      </w:r>
    </w:p>
    <w:p w14:paraId="672FBD2E" w14:textId="77777777" w:rsidR="00E33CAE" w:rsidRDefault="00E33CAE" w:rsidP="00E33CAE">
      <w:pPr>
        <w:pStyle w:val="byline"/>
      </w:pPr>
      <w:r w:rsidRPr="0044359D">
        <w:rPr>
          <w:smallCaps/>
        </w:rPr>
        <w:t>R. de Bury</w:t>
      </w:r>
      <w:r>
        <w:t>.</w:t>
      </w:r>
    </w:p>
    <w:p w14:paraId="2D796E38" w14:textId="77777777" w:rsidR="00E33CAE" w:rsidRDefault="00E33CAE" w:rsidP="00E33CAE">
      <w:pPr>
        <w:pStyle w:val="bibl"/>
      </w:pPr>
      <w:r>
        <w:t>Tome XXXV, numéro 129, 1</w:t>
      </w:r>
      <w:r w:rsidRPr="00685873">
        <w:rPr>
          <w:vertAlign w:val="superscript"/>
        </w:rPr>
        <w:t>er</w:t>
      </w:r>
      <w:r>
        <w:t> septembre 1900, p. 782-789 [782-784].</w:t>
      </w:r>
    </w:p>
    <w:p w14:paraId="26863263" w14:textId="66713DF2" w:rsidR="005F258A" w:rsidRPr="00781C58" w:rsidRDefault="00781C58" w:rsidP="003326E0">
      <w:pPr>
        <w:pStyle w:val="Corpsdetexte"/>
        <w:rPr>
          <w:rFonts w:cs="Times New Roman"/>
        </w:rPr>
      </w:pPr>
      <w:r w:rsidRPr="00781C58">
        <w:rPr>
          <w:rFonts w:cs="Times New Roman"/>
        </w:rPr>
        <w:t>Vers 1826, ni un littérateur ni un poète n</w:t>
      </w:r>
      <w:r>
        <w:rPr>
          <w:rFonts w:cs="Times New Roman"/>
        </w:rPr>
        <w:t>’</w:t>
      </w:r>
      <w:r w:rsidRPr="00781C58">
        <w:rPr>
          <w:rFonts w:cs="Times New Roman"/>
        </w:rPr>
        <w:t xml:space="preserve">étaient nécessairement méprisés par le pouvoir. La Restauration ne mit pas sa gloire, comme la présente république, à faire mourir </w:t>
      </w:r>
      <w:r w:rsidR="00B3100D">
        <w:rPr>
          <w:rFonts w:cs="Times New Roman"/>
        </w:rPr>
        <w:t>M. </w:t>
      </w:r>
      <w:r w:rsidRPr="00781C58">
        <w:rPr>
          <w:rFonts w:cs="Times New Roman"/>
        </w:rPr>
        <w:t>Villiers de l</w:t>
      </w:r>
      <w:r>
        <w:rPr>
          <w:rFonts w:cs="Times New Roman"/>
        </w:rPr>
        <w:t>’</w:t>
      </w:r>
      <w:r w:rsidRPr="00781C58">
        <w:rPr>
          <w:rFonts w:cs="Times New Roman"/>
        </w:rPr>
        <w:t>Isle-Adam à l</w:t>
      </w:r>
      <w:r>
        <w:rPr>
          <w:rFonts w:cs="Times New Roman"/>
        </w:rPr>
        <w:t>’</w:t>
      </w:r>
      <w:r w:rsidRPr="00781C58">
        <w:rPr>
          <w:rFonts w:cs="Times New Roman"/>
        </w:rPr>
        <w:t>hospice, un Verlaine dans une chambre de bonne, ni un Mallarmé dans un ermitage laborieusement conquis par trente ans d</w:t>
      </w:r>
      <w:r>
        <w:rPr>
          <w:rFonts w:cs="Times New Roman"/>
        </w:rPr>
        <w:t>’</w:t>
      </w:r>
      <w:r w:rsidRPr="00781C58">
        <w:rPr>
          <w:rFonts w:cs="Times New Roman"/>
        </w:rPr>
        <w:t xml:space="preserve">un dur labeur. Lamartine, ayant publié les </w:t>
      </w:r>
      <w:r w:rsidRPr="00781C58">
        <w:rPr>
          <w:rFonts w:cs="Times New Roman"/>
          <w:i/>
        </w:rPr>
        <w:t>Méditations</w:t>
      </w:r>
      <w:r w:rsidRPr="00781C58">
        <w:rPr>
          <w:rFonts w:cs="Times New Roman"/>
        </w:rPr>
        <w:t>, désira voir l</w:t>
      </w:r>
      <w:r>
        <w:rPr>
          <w:rFonts w:cs="Times New Roman"/>
        </w:rPr>
        <w:t>’</w:t>
      </w:r>
      <w:r w:rsidRPr="00781C58">
        <w:rPr>
          <w:rFonts w:cs="Times New Roman"/>
        </w:rPr>
        <w:t>Italie</w:t>
      </w:r>
      <w:r>
        <w:rPr>
          <w:rFonts w:cs="Times New Roman"/>
        </w:rPr>
        <w:t> ;</w:t>
      </w:r>
      <w:r w:rsidRPr="00781C58">
        <w:rPr>
          <w:rFonts w:cs="Times New Roman"/>
        </w:rPr>
        <w:t xml:space="preserve"> on le nomma secrétaire d</w:t>
      </w:r>
      <w:r>
        <w:rPr>
          <w:rFonts w:cs="Times New Roman"/>
        </w:rPr>
        <w:t>’</w:t>
      </w:r>
      <w:r w:rsidRPr="00781C58">
        <w:rPr>
          <w:rFonts w:cs="Times New Roman"/>
        </w:rPr>
        <w:t>ambassade à Florence. Il n</w:t>
      </w:r>
      <w:r>
        <w:rPr>
          <w:rFonts w:cs="Times New Roman"/>
        </w:rPr>
        <w:t>’</w:t>
      </w:r>
      <w:r w:rsidRPr="00781C58">
        <w:rPr>
          <w:rFonts w:cs="Times New Roman"/>
        </w:rPr>
        <w:t>avait d</w:t>
      </w:r>
      <w:r>
        <w:rPr>
          <w:rFonts w:cs="Times New Roman"/>
        </w:rPr>
        <w:t>’</w:t>
      </w:r>
      <w:r w:rsidRPr="00781C58">
        <w:rPr>
          <w:rFonts w:cs="Times New Roman"/>
        </w:rPr>
        <w:t>autres droits que son génie. Quel scandale, de nos jours, si tel ministre, apprenant qu</w:t>
      </w:r>
      <w:r>
        <w:rPr>
          <w:rFonts w:cs="Times New Roman"/>
        </w:rPr>
        <w:t>’</w:t>
      </w:r>
      <w:r w:rsidRPr="00781C58">
        <w:rPr>
          <w:rFonts w:cs="Times New Roman"/>
        </w:rPr>
        <w:t>un climat doux pût être favorable à un poète, l</w:t>
      </w:r>
      <w:r>
        <w:rPr>
          <w:rFonts w:cs="Times New Roman"/>
        </w:rPr>
        <w:t>’</w:t>
      </w:r>
      <w:r w:rsidRPr="00781C58">
        <w:rPr>
          <w:rFonts w:cs="Times New Roman"/>
        </w:rPr>
        <w:t>avait envoyé en quelque Sorrente gérer un consulat illusoire</w:t>
      </w:r>
      <w:r>
        <w:rPr>
          <w:rFonts w:cs="Times New Roman"/>
        </w:rPr>
        <w:t> !</w:t>
      </w:r>
      <w:r w:rsidRPr="00781C58">
        <w:rPr>
          <w:rFonts w:cs="Times New Roman"/>
        </w:rPr>
        <w:t xml:space="preserve"> Qu</w:t>
      </w:r>
      <w:r>
        <w:rPr>
          <w:rFonts w:cs="Times New Roman"/>
        </w:rPr>
        <w:t>’</w:t>
      </w:r>
      <w:r w:rsidRPr="00781C58">
        <w:rPr>
          <w:rFonts w:cs="Times New Roman"/>
        </w:rPr>
        <w:t>on nous parle plutôt des cochers, qui gagnent rarement plus de douze francs par jour, quand ils n</w:t>
      </w:r>
      <w:r>
        <w:rPr>
          <w:rFonts w:cs="Times New Roman"/>
        </w:rPr>
        <w:t>’</w:t>
      </w:r>
      <w:r w:rsidRPr="00781C58">
        <w:rPr>
          <w:rFonts w:cs="Times New Roman"/>
        </w:rPr>
        <w:t>ont pu exploiter l</w:t>
      </w:r>
      <w:r>
        <w:rPr>
          <w:rFonts w:cs="Times New Roman"/>
        </w:rPr>
        <w:t>’</w:t>
      </w:r>
      <w:r w:rsidRPr="00781C58">
        <w:rPr>
          <w:rFonts w:cs="Times New Roman"/>
        </w:rPr>
        <w:t xml:space="preserve">émoi </w:t>
      </w:r>
      <w:del w:id="173" w:author="Marguerite-Marie Bordry" w:date="2018-12-11T17:19:00Z">
        <w:r w:rsidRPr="00781C58" w:rsidDel="00703BD7">
          <w:rPr>
            <w:rFonts w:cs="Times New Roman"/>
          </w:rPr>
          <w:delText xml:space="preserve">d </w:delText>
        </w:r>
      </w:del>
      <w:ins w:id="174" w:author="Marguerite-Marie Bordry" w:date="2018-12-11T17:19:00Z">
        <w:r w:rsidR="00703BD7" w:rsidRPr="00781C58">
          <w:rPr>
            <w:rFonts w:cs="Times New Roman"/>
          </w:rPr>
          <w:t>d</w:t>
        </w:r>
        <w:r w:rsidR="00703BD7">
          <w:rPr>
            <w:rFonts w:cs="Times New Roman"/>
          </w:rPr>
          <w:t>’</w:t>
        </w:r>
      </w:ins>
      <w:r w:rsidRPr="00781C58">
        <w:rPr>
          <w:rFonts w:cs="Times New Roman"/>
        </w:rPr>
        <w:t>un couple amoureux</w:t>
      </w:r>
      <w:r>
        <w:rPr>
          <w:rFonts w:cs="Times New Roman"/>
        </w:rPr>
        <w:t> !</w:t>
      </w:r>
    </w:p>
    <w:p w14:paraId="0547C3DB" w14:textId="77777777" w:rsidR="00E33CAE" w:rsidRDefault="00781C58" w:rsidP="003326E0">
      <w:pPr>
        <w:pStyle w:val="Corpsdetexte"/>
        <w:rPr>
          <w:rFonts w:cs="Times New Roman"/>
        </w:rPr>
      </w:pPr>
      <w:r w:rsidRPr="00781C58">
        <w:rPr>
          <w:rFonts w:cs="Times New Roman"/>
        </w:rPr>
        <w:t xml:space="preserve">Lamartine séjourna donc à Florence, en qualité de secrétaire </w:t>
      </w:r>
      <w:r w:rsidR="00E33CAE">
        <w:rPr>
          <w:rFonts w:cs="Times New Roman"/>
        </w:rPr>
        <w:t>de la légation, de 1826 à 1828.</w:t>
      </w:r>
    </w:p>
    <w:p w14:paraId="2D314B67" w14:textId="77777777" w:rsidR="00781C58" w:rsidRDefault="00781C58" w:rsidP="00E33CAE">
      <w:pPr>
        <w:pStyle w:val="quote"/>
      </w:pPr>
      <w:r>
        <w:t>« </w:t>
      </w:r>
      <w:r w:rsidRPr="00781C58">
        <w:t>Il avait affaire à un personnage fort curieux, le comte Vittorio Fossombroni, conseiller intime du grand-duc de Toscane, secrétaire d</w:t>
      </w:r>
      <w:r>
        <w:t>’</w:t>
      </w:r>
      <w:r w:rsidRPr="00781C58">
        <w:t>État, etc., en un mot le véritable maître du grand-duché. C</w:t>
      </w:r>
      <w:r>
        <w:t>’</w:t>
      </w:r>
      <w:r w:rsidRPr="00781C58">
        <w:t>était un homme intelligent, courtois, sceptique</w:t>
      </w:r>
      <w:r>
        <w:t> :</w:t>
      </w:r>
      <w:r w:rsidRPr="00781C58">
        <w:t xml:space="preserve"> il avait servi Napoléon. Il était né en 1754. Il avait une Égérie que les Florentins appelaient</w:t>
      </w:r>
      <w:r>
        <w:t> :</w:t>
      </w:r>
      <w:r w:rsidRPr="00781C58">
        <w:t xml:space="preserve"> la </w:t>
      </w:r>
      <w:r w:rsidRPr="00781C58">
        <w:rPr>
          <w:i/>
        </w:rPr>
        <w:t>Madonnina delle Grazie</w:t>
      </w:r>
      <w:r w:rsidRPr="00781C58">
        <w:t>. Sa maxime favorite était</w:t>
      </w:r>
      <w:r>
        <w:t> :</w:t>
      </w:r>
      <w:r w:rsidRPr="00781C58">
        <w:t xml:space="preserve"> </w:t>
      </w:r>
      <w:r w:rsidRPr="00781C58">
        <w:rPr>
          <w:i/>
        </w:rPr>
        <w:t>Il mondo va da se.</w:t>
      </w:r>
      <w:r w:rsidRPr="00781C58">
        <w:t xml:space="preserve"> Le monde va tout seul</w:t>
      </w:r>
      <w:r>
        <w:t> !</w:t>
      </w:r>
    </w:p>
    <w:p w14:paraId="572673A7" w14:textId="77777777" w:rsidR="005F258A" w:rsidRPr="00781C58" w:rsidRDefault="00781C58" w:rsidP="00E33CAE">
      <w:pPr>
        <w:pStyle w:val="quote"/>
      </w:pPr>
      <w:r>
        <w:t>» </w:t>
      </w:r>
      <w:r w:rsidRPr="00781C58">
        <w:t xml:space="preserve">Un jour, son secrétaire particulier lui apporte une </w:t>
      </w:r>
      <w:r w:rsidR="00E33CAE">
        <w:t>liasse de lettres à signer. Foss</w:t>
      </w:r>
      <w:r w:rsidRPr="00781C58">
        <w:t>ombroni, distrait, confond l</w:t>
      </w:r>
      <w:r>
        <w:t>’</w:t>
      </w:r>
      <w:r w:rsidRPr="00781C58">
        <w:t xml:space="preserve">encrier avec la sébile à poudre et en répand tout le contenu sur les papiers </w:t>
      </w:r>
      <w:r w:rsidRPr="00781C58">
        <w:lastRenderedPageBreak/>
        <w:t>places devant lui. Le secrétaire, stupéfait, hasarde un</w:t>
      </w:r>
      <w:r>
        <w:t> :</w:t>
      </w:r>
    </w:p>
    <w:p w14:paraId="792FA136" w14:textId="77777777" w:rsidR="00E33CAE" w:rsidRDefault="00E33CAE" w:rsidP="00E33CAE">
      <w:pPr>
        <w:pStyle w:val="quote"/>
      </w:pPr>
      <w:r>
        <w:t>» “</w:t>
      </w:r>
      <w:r w:rsidR="00781C58" w:rsidRPr="00781C58">
        <w:t>Et maintenant</w:t>
      </w:r>
      <w:r w:rsidR="00781C58">
        <w:t> ?</w:t>
      </w:r>
      <w:r w:rsidR="00781C58" w:rsidRPr="00781C58">
        <w:t xml:space="preserve"> </w:t>
      </w:r>
      <w:r w:rsidR="00050857">
        <w:t>— </w:t>
      </w:r>
      <w:r w:rsidR="00781C58" w:rsidRPr="00781C58">
        <w:t xml:space="preserve">Maintenant, répond tranquillement le ministre, maintenant, on va dîner. </w:t>
      </w:r>
      <w:r w:rsidR="00050857">
        <w:t>— </w:t>
      </w:r>
      <w:r w:rsidR="00781C58" w:rsidRPr="00781C58">
        <w:t>Mais, les affaires</w:t>
      </w:r>
      <w:r w:rsidR="00781C58">
        <w:t> ?</w:t>
      </w:r>
      <w:r w:rsidR="00781C58" w:rsidRPr="00781C58">
        <w:t xml:space="preserve"> </w:t>
      </w:r>
      <w:r w:rsidR="00050857">
        <w:t>— </w:t>
      </w:r>
      <w:r w:rsidR="00781C58" w:rsidRPr="00781C58">
        <w:t>Demain, cher ami, demain. Le dîner brûle, mais l</w:t>
      </w:r>
      <w:r w:rsidR="00781C58">
        <w:t>’</w:t>
      </w:r>
      <w:r w:rsidR="00781C58" w:rsidRPr="00781C58">
        <w:t>État, non.</w:t>
      </w:r>
      <w:r>
        <w:t>”</w:t>
      </w:r>
      <w:r w:rsidR="00781C58" w:rsidRPr="00781C58">
        <w:t xml:space="preserve"> Cette présence d</w:t>
      </w:r>
      <w:r w:rsidR="00781C58">
        <w:t>’</w:t>
      </w:r>
      <w:r w:rsidR="00781C58" w:rsidRPr="00781C58">
        <w:t>esprit, qui était souvent de l</w:t>
      </w:r>
      <w:r w:rsidR="00781C58">
        <w:t>’</w:t>
      </w:r>
      <w:r w:rsidR="00781C58" w:rsidRPr="00781C58">
        <w:t>esprit tout court, lui servit plus d</w:t>
      </w:r>
      <w:r w:rsidR="00781C58">
        <w:t>’</w:t>
      </w:r>
      <w:r w:rsidR="00781C58" w:rsidRPr="00781C58">
        <w:t>une fois à se défendre contre les exigences de l</w:t>
      </w:r>
      <w:r w:rsidR="00781C58">
        <w:t>’</w:t>
      </w:r>
      <w:r w:rsidR="00781C58" w:rsidRPr="00781C58">
        <w:t>Autriche.</w:t>
      </w:r>
    </w:p>
    <w:p w14:paraId="334882C3" w14:textId="77777777" w:rsidR="00E33CAE" w:rsidRDefault="00781C58" w:rsidP="00E33CAE">
      <w:pPr>
        <w:pStyle w:val="quote"/>
      </w:pPr>
      <w:r>
        <w:t>» </w:t>
      </w:r>
      <w:r w:rsidRPr="00781C58">
        <w:t>Le représentant de cette puissance lui demandait un jour le payement d</w:t>
      </w:r>
      <w:r>
        <w:t>’</w:t>
      </w:r>
      <w:r w:rsidRPr="00781C58">
        <w:t>une dette de trois cent mille écus. “On pourrait discuter, Excellence, dit Fos</w:t>
      </w:r>
      <w:r w:rsidR="00E33CAE">
        <w:t>sombroni, si cette somme est due</w:t>
      </w:r>
      <w:r w:rsidRPr="00781C58">
        <w:t xml:space="preserve"> à Sa Majesté</w:t>
      </w:r>
      <w:r>
        <w:t> ;</w:t>
      </w:r>
      <w:r w:rsidRPr="00781C58">
        <w:t xml:space="preserve"> mais ce serait du temps perdu, car les trois cent mille écus, je ne les ai pas. </w:t>
      </w:r>
      <w:r w:rsidR="00050857">
        <w:t>— </w:t>
      </w:r>
      <w:r w:rsidRPr="00781C58">
        <w:t>Mais Sa Majesté l</w:t>
      </w:r>
      <w:r>
        <w:t>’</w:t>
      </w:r>
      <w:r w:rsidRPr="00781C58">
        <w:t xml:space="preserve">empereur les veut. </w:t>
      </w:r>
      <w:r w:rsidR="00050857">
        <w:t>— </w:t>
      </w:r>
      <w:r w:rsidRPr="00781C58">
        <w:t>Excellence, s</w:t>
      </w:r>
      <w:r>
        <w:t>’</w:t>
      </w:r>
      <w:r w:rsidRPr="00781C58">
        <w:t>il venait en tête à Sa Majesté l</w:t>
      </w:r>
      <w:r>
        <w:t>’</w:t>
      </w:r>
      <w:r w:rsidRPr="00781C58">
        <w:t>empereur de me demander trois cent mille éléphants, je ne pourrais que répondre</w:t>
      </w:r>
      <w:r>
        <w:t> :</w:t>
      </w:r>
      <w:r w:rsidRPr="00781C58">
        <w:t xml:space="preserve"> Je ne les ai pas. </w:t>
      </w:r>
      <w:r w:rsidR="00050857">
        <w:t>— </w:t>
      </w:r>
      <w:r w:rsidRPr="00781C58">
        <w:t xml:space="preserve">Mais je dois écrire à Vienne… </w:t>
      </w:r>
      <w:r w:rsidR="00050857">
        <w:t>— </w:t>
      </w:r>
      <w:r w:rsidRPr="00781C58">
        <w:t>Excellence, écrivez que le ministre Fossombroni est toujours prêt à complaire à Sa Majesté l</w:t>
      </w:r>
      <w:r>
        <w:t>’</w:t>
      </w:r>
      <w:r w:rsidRPr="00781C58">
        <w:t>empereur, quelle que soit la chose que celui-ci daigne lui demander, mais que, pour le moment, il est à court d</w:t>
      </w:r>
      <w:r>
        <w:t>’</w:t>
      </w:r>
      <w:r w:rsidRPr="00781C58">
        <w:t>écus comme d</w:t>
      </w:r>
      <w:r>
        <w:t>’</w:t>
      </w:r>
      <w:r w:rsidRPr="00781C58">
        <w:t>éléphants.”</w:t>
      </w:r>
    </w:p>
    <w:p w14:paraId="7FCD4D46" w14:textId="77777777" w:rsidR="00E33CAE" w:rsidRDefault="00781C58" w:rsidP="00E33CAE">
      <w:pPr>
        <w:pStyle w:val="quote"/>
      </w:pPr>
      <w:r>
        <w:t>» </w:t>
      </w:r>
      <w:r w:rsidRPr="00781C58">
        <w:t>Voilà quel était le premier ministre. Lamartine a tracé de lui un portrait très ressemblant</w:t>
      </w:r>
      <w:r>
        <w:t> :</w:t>
      </w:r>
    </w:p>
    <w:p w14:paraId="021A7FDA" w14:textId="689AE9A8" w:rsidR="00E33CAE" w:rsidRDefault="00E33CAE" w:rsidP="00E33CAE">
      <w:pPr>
        <w:pStyle w:val="quote"/>
      </w:pPr>
      <w:r>
        <w:t>» “</w:t>
      </w:r>
      <w:r w:rsidR="00781C58" w:rsidRPr="00781C58">
        <w:t>Le comte Fossombroni, dit-il, est un homme âgé, mais non fini. Élevé à l</w:t>
      </w:r>
      <w:r w:rsidR="00781C58">
        <w:t>’</w:t>
      </w:r>
      <w:r w:rsidR="00781C58" w:rsidRPr="00781C58">
        <w:t>école des philosophes français du dix-huitième siècle, leur esprit vit encore en lui. Il a pris de leurs doctrines pratiques tout ce qu</w:t>
      </w:r>
      <w:r w:rsidR="00781C58">
        <w:t>’</w:t>
      </w:r>
      <w:r w:rsidR="00781C58" w:rsidRPr="00781C58">
        <w:t>un Italien d</w:t>
      </w:r>
      <w:r w:rsidR="00781C58">
        <w:t>’</w:t>
      </w:r>
      <w:r w:rsidR="00781C58" w:rsidRPr="00781C58">
        <w:t>un esprit supérieur pouvait en prendre</w:t>
      </w:r>
      <w:r w:rsidR="00781C58">
        <w:t> :</w:t>
      </w:r>
      <w:r w:rsidR="00781C58" w:rsidRPr="00781C58">
        <w:t xml:space="preserve"> un matérialisme politique complet, quelques systèmes d</w:t>
      </w:r>
      <w:r w:rsidR="00781C58">
        <w:t>’</w:t>
      </w:r>
      <w:r w:rsidR="00781C58" w:rsidRPr="00781C58">
        <w:t>économie administrative, un grand goût pour l</w:t>
      </w:r>
      <w:r w:rsidR="00781C58">
        <w:t>’</w:t>
      </w:r>
      <w:r w:rsidR="00781C58" w:rsidRPr="00781C58">
        <w:t>indépendance, un profond mépris pour l</w:t>
      </w:r>
      <w:r w:rsidR="00781C58">
        <w:t>’</w:t>
      </w:r>
      <w:r w:rsidR="00781C58" w:rsidRPr="00781C58">
        <w:t>Autriche, une large indifférence pour les doctrines religieuses et morales autour desquelles les idées générales gravitent depuis plusieurs années. Son système est de n</w:t>
      </w:r>
      <w:r w:rsidR="00781C58">
        <w:t>’</w:t>
      </w:r>
      <w:r w:rsidR="00781C58" w:rsidRPr="00781C58">
        <w:t>en avoir aucun, de ne se fier qu</w:t>
      </w:r>
      <w:r w:rsidR="00781C58">
        <w:t>’</w:t>
      </w:r>
      <w:r w:rsidR="00781C58" w:rsidRPr="00781C58">
        <w:t>aux événements, de ne croire qu</w:t>
      </w:r>
      <w:r w:rsidR="00781C58">
        <w:t>’</w:t>
      </w:r>
      <w:r w:rsidR="00781C58" w:rsidRPr="00781C58">
        <w:t>aux chiffres, de ne se dévouer qu</w:t>
      </w:r>
      <w:r w:rsidR="00781C58">
        <w:t>’</w:t>
      </w:r>
      <w:r w:rsidR="00781C58" w:rsidRPr="00781C58">
        <w:t>à ses propres intérêts. On suppose qu</w:t>
      </w:r>
      <w:r w:rsidR="00781C58">
        <w:t>’</w:t>
      </w:r>
      <w:r w:rsidR="00781C58" w:rsidRPr="00781C58">
        <w:t>il a longtemps nourri le grand-duc dans ses principes, et le danger de voir ainsi se corrompre un caractère si pur et se rabaisser un esprit si élevé était imminent</w:t>
      </w:r>
      <w:ins w:id="175" w:author="Marguerite-Marie Bordry" w:date="2018-12-11T17:20:00Z">
        <w:r w:rsidR="00971A26">
          <w:t>.</w:t>
        </w:r>
      </w:ins>
      <w:del w:id="176" w:author="Marguerite-Marie Bordry" w:date="2018-12-11T17:20:00Z">
        <w:r w:rsidR="00781C58" w:rsidDel="00971A26">
          <w:delText xml:space="preserve"> </w:delText>
        </w:r>
      </w:del>
      <w:r w:rsidR="00781C58" w:rsidRPr="00781C58">
        <w:t xml:space="preserve"> La noblesse du naturel du prince l</w:t>
      </w:r>
      <w:r w:rsidR="00781C58">
        <w:t>’</w:t>
      </w:r>
      <w:r w:rsidR="00781C58" w:rsidRPr="00781C58">
        <w:t>a emporté. Il a conservé le ministre, mais il n</w:t>
      </w:r>
      <w:r w:rsidR="00781C58">
        <w:t>’</w:t>
      </w:r>
      <w:r w:rsidR="00781C58" w:rsidRPr="00781C58">
        <w:t>a pris de lui que ce qu</w:t>
      </w:r>
      <w:r w:rsidR="00781C58">
        <w:t>’</w:t>
      </w:r>
      <w:r w:rsidR="00781C58" w:rsidRPr="00781C58">
        <w:t>il devait en prendre</w:t>
      </w:r>
      <w:r w:rsidR="00781C58">
        <w:t> :</w:t>
      </w:r>
      <w:r w:rsidR="00781C58" w:rsidRPr="00781C58">
        <w:t xml:space="preserve"> une sagacité merveilleuse pour les affaires, une profonde connaissance des hommes et des choses, une main facile et douce dans l</w:t>
      </w:r>
      <w:r w:rsidR="00781C58">
        <w:t>’</w:t>
      </w:r>
      <w:r w:rsidR="00781C58" w:rsidRPr="00781C58">
        <w:t>administration, une grande tolérance de régime intérieur. Le comte Fossombroni aime la France comme la source des principes dont il a</w:t>
      </w:r>
      <w:r>
        <w:t xml:space="preserve"> </w:t>
      </w:r>
      <w:r w:rsidR="00781C58" w:rsidRPr="00781C58">
        <w:t>été nourri, comme l</w:t>
      </w:r>
      <w:r w:rsidR="00781C58">
        <w:t>’</w:t>
      </w:r>
      <w:r w:rsidR="00781C58" w:rsidRPr="00781C58">
        <w:t>Orient des idées nouvelles, comme un pays enfin où il a été employé et honoré par le dernier gouvernement</w:t>
      </w:r>
      <w:r w:rsidR="00781C58">
        <w:t> ;</w:t>
      </w:r>
      <w:r w:rsidR="00781C58" w:rsidRPr="00781C58">
        <w:t xml:space="preserve"> il l</w:t>
      </w:r>
      <w:r w:rsidR="00781C58">
        <w:t>’</w:t>
      </w:r>
      <w:r w:rsidR="00781C58" w:rsidRPr="00781C58">
        <w:t>aime surtout de toute la haine qu</w:t>
      </w:r>
      <w:r w:rsidR="00781C58">
        <w:t>’</w:t>
      </w:r>
      <w:r w:rsidR="00781C58" w:rsidRPr="00781C58">
        <w:t>il a contre l</w:t>
      </w:r>
      <w:r w:rsidR="00781C58">
        <w:t>’</w:t>
      </w:r>
      <w:r w:rsidR="00781C58" w:rsidRPr="00781C58">
        <w:t>Autriche. Son influence, en cas d</w:t>
      </w:r>
      <w:r w:rsidR="00781C58">
        <w:t>’</w:t>
      </w:r>
      <w:r w:rsidR="00781C58" w:rsidRPr="00781C58">
        <w:t>une décision imminente, sera donc vraisemblablement pour nous. La faveur avec laquelle il me traite m</w:t>
      </w:r>
      <w:r w:rsidR="00781C58">
        <w:t>’</w:t>
      </w:r>
      <w:r w:rsidR="00781C58" w:rsidRPr="00781C58">
        <w:t>en est un sûr indice.</w:t>
      </w:r>
      <w:r>
        <w:t>”</w:t>
      </w:r>
    </w:p>
    <w:p w14:paraId="4DA786C4" w14:textId="77777777" w:rsidR="00E33CAE" w:rsidRDefault="00781C58" w:rsidP="00E33CAE">
      <w:pPr>
        <w:pStyle w:val="quote"/>
      </w:pPr>
      <w:r>
        <w:t>» </w:t>
      </w:r>
      <w:r w:rsidRPr="00781C58">
        <w:t>L</w:t>
      </w:r>
      <w:r>
        <w:t>’</w:t>
      </w:r>
      <w:r w:rsidRPr="00781C58">
        <w:t>Autriche avait pour représentant à Florence le comte de Bombelles. Fils de l</w:t>
      </w:r>
      <w:r>
        <w:t>’</w:t>
      </w:r>
      <w:r w:rsidRPr="00781C58">
        <w:t>ancien évêque d</w:t>
      </w:r>
      <w:r>
        <w:t>’</w:t>
      </w:r>
      <w:r w:rsidRPr="00781C58">
        <w:t>Amiens, émigré dès l</w:t>
      </w:r>
      <w:r>
        <w:t>’</w:t>
      </w:r>
      <w:r w:rsidRPr="00781C58">
        <w:t>enfance, il avait adopté ce pays pour patrie. “Homme d</w:t>
      </w:r>
      <w:r>
        <w:t>’</w:t>
      </w:r>
      <w:r w:rsidRPr="00781C58">
        <w:t>esprit, mais d</w:t>
      </w:r>
      <w:r>
        <w:t>’</w:t>
      </w:r>
      <w:r w:rsidRPr="00781C58">
        <w:t>un esprit superficiel et léger, … très influent en Toscane à la fin du règne précédent et au commencement de celui-ci, il avait vu depuis peu diminuer sa situation personnelle.” Resté très Français d</w:t>
      </w:r>
      <w:r>
        <w:t>’</w:t>
      </w:r>
      <w:r w:rsidRPr="00781C58">
        <w:t>esprit et de manières, aimant le plaisir comme on l</w:t>
      </w:r>
      <w:r>
        <w:t>’</w:t>
      </w:r>
      <w:r w:rsidRPr="00781C58">
        <w:t xml:space="preserve">aimait avant la Révolution, </w:t>
      </w:r>
      <w:r w:rsidRPr="00781C58">
        <w:lastRenderedPageBreak/>
        <w:t>il entretenait avec notre légation les relations privées les plus charmantes, mais tout ce qu</w:t>
      </w:r>
      <w:r>
        <w:t>’</w:t>
      </w:r>
      <w:r w:rsidRPr="00781C58">
        <w:t>il gardait d</w:t>
      </w:r>
      <w:r>
        <w:t>’</w:t>
      </w:r>
      <w:r w:rsidRPr="00781C58">
        <w:t>influence politique était employé contre la France.</w:t>
      </w:r>
    </w:p>
    <w:p w14:paraId="2EE9EC5E" w14:textId="77777777" w:rsidR="005F258A" w:rsidRPr="00781C58" w:rsidRDefault="00781C58" w:rsidP="00E33CAE">
      <w:pPr>
        <w:pStyle w:val="quote"/>
      </w:pPr>
      <w:r>
        <w:t>» </w:t>
      </w:r>
      <w:r w:rsidRPr="00781C58">
        <w:t xml:space="preserve">Le ministre de Russie, </w:t>
      </w:r>
      <w:r w:rsidR="00B3100D">
        <w:t>M. </w:t>
      </w:r>
      <w:r w:rsidRPr="00781C58">
        <w:t>Svertchkof, était un aimable et excellent homme, très agréable au grand-duc et aux Toscans. “Les relations que nous avons ensemble, disait Lamartine, ont toujours été de la nature la plus amicale et la plus confidentielle.” Et il ajoutait avec un bien curieux pressentiment</w:t>
      </w:r>
      <w:r>
        <w:t> :</w:t>
      </w:r>
      <w:r w:rsidRPr="00781C58">
        <w:t xml:space="preserve"> “Partout où les influences politiques et diplomatiques des autres puissances se trouvent en collision, la France et la Russie paraissent une même nation, tant leurs intérêts sont nécessairement communs. Cette sympathie des deux gouvernements qui pèsent aux deux extrémités de l</w:t>
      </w:r>
      <w:r>
        <w:t>’</w:t>
      </w:r>
      <w:r w:rsidRPr="00781C58">
        <w:t>Europe semble une révélation de leur destinée future. Elle se fait sentir aussi entre les individus de ces deux nations qui se rencontrent à l</w:t>
      </w:r>
      <w:r>
        <w:t>’</w:t>
      </w:r>
      <w:r w:rsidRPr="00781C58">
        <w:t>étranger.”</w:t>
      </w:r>
      <w:r w:rsidR="00050857">
        <w:t> »</w:t>
      </w:r>
    </w:p>
    <w:p w14:paraId="5F1D907D" w14:textId="77777777" w:rsidR="00E33CAE" w:rsidRDefault="00E33CAE" w:rsidP="00E33CAE">
      <w:pPr>
        <w:pStyle w:val="Titre2"/>
      </w:pPr>
      <w:r>
        <w:t>Lettres italiennes</w:t>
      </w:r>
    </w:p>
    <w:p w14:paraId="0C3CEA0C" w14:textId="77777777" w:rsidR="00E33CAE" w:rsidRPr="00E020FE" w:rsidRDefault="00E33CAE" w:rsidP="00E33CAE">
      <w:pPr>
        <w:pStyle w:val="term"/>
        <w:rPr>
          <w:lang w:val="it-IT"/>
          <w:rPrChange w:id="177" w:author="Marguerite-Marie Bordry" w:date="2018-12-11T14:53:00Z">
            <w:rPr/>
          </w:rPrChange>
        </w:rPr>
      </w:pPr>
      <w:proofErr w:type="gramStart"/>
      <w:r w:rsidRPr="00E020FE">
        <w:rPr>
          <w:lang w:val="it-IT"/>
          <w:rPrChange w:id="178" w:author="Marguerite-Marie Bordry" w:date="2018-12-11T14:53:00Z">
            <w:rPr/>
          </w:rPrChange>
        </w:rPr>
        <w:t>id :</w:t>
      </w:r>
      <w:proofErr w:type="gramEnd"/>
      <w:r w:rsidRPr="00E020FE">
        <w:rPr>
          <w:lang w:val="it-IT"/>
          <w:rPrChange w:id="179" w:author="Marguerite-Marie Bordry" w:date="2018-12-11T14:53:00Z">
            <w:rPr/>
          </w:rPrChange>
        </w:rPr>
        <w:t xml:space="preserve"> article-1900-09</w:t>
      </w:r>
      <w:r w:rsidR="007C7FCF" w:rsidRPr="00E020FE">
        <w:rPr>
          <w:lang w:val="it-IT"/>
          <w:rPrChange w:id="180" w:author="Marguerite-Marie Bordry" w:date="2018-12-11T14:53:00Z">
            <w:rPr/>
          </w:rPrChange>
        </w:rPr>
        <w:t>-01_</w:t>
      </w:r>
      <w:r w:rsidRPr="00E020FE">
        <w:rPr>
          <w:lang w:val="it-IT"/>
          <w:rPrChange w:id="181" w:author="Marguerite-Marie Bordry" w:date="2018-12-11T14:53:00Z">
            <w:rPr/>
          </w:rPrChange>
        </w:rPr>
        <w:t>810</w:t>
      </w:r>
    </w:p>
    <w:p w14:paraId="17EB91A6" w14:textId="77777777" w:rsidR="00E33CAE" w:rsidRPr="00E020FE" w:rsidRDefault="00E33CAE" w:rsidP="00E33CAE">
      <w:pPr>
        <w:pStyle w:val="term"/>
        <w:rPr>
          <w:lang w:val="it-IT"/>
          <w:rPrChange w:id="182" w:author="Marguerite-Marie Bordry" w:date="2018-12-11T14:53:00Z">
            <w:rPr/>
          </w:rPrChange>
        </w:rPr>
      </w:pPr>
      <w:proofErr w:type="gramStart"/>
      <w:r w:rsidRPr="00E020FE">
        <w:rPr>
          <w:lang w:val="it-IT"/>
          <w:rPrChange w:id="183" w:author="Marguerite-Marie Bordry" w:date="2018-12-11T14:53:00Z">
            <w:rPr/>
          </w:rPrChange>
        </w:rPr>
        <w:t>author :</w:t>
      </w:r>
      <w:proofErr w:type="gramEnd"/>
      <w:r w:rsidRPr="00E020FE">
        <w:rPr>
          <w:lang w:val="it-IT"/>
          <w:rPrChange w:id="184" w:author="Marguerite-Marie Bordry" w:date="2018-12-11T14:53:00Z">
            <w:rPr/>
          </w:rPrChange>
        </w:rPr>
        <w:t xml:space="preserve"> </w:t>
      </w:r>
      <w:r w:rsidRPr="00E020FE">
        <w:rPr>
          <w:rFonts w:eastAsiaTheme="majorEastAsia"/>
          <w:lang w:val="it-IT"/>
          <w:rPrChange w:id="185" w:author="Marguerite-Marie Bordry" w:date="2018-12-11T14:53:00Z">
            <w:rPr>
              <w:rFonts w:eastAsiaTheme="majorEastAsia"/>
            </w:rPr>
          </w:rPrChange>
        </w:rPr>
        <w:t>Zùccoli, Luciano (1868-1929)</w:t>
      </w:r>
    </w:p>
    <w:p w14:paraId="433F4520" w14:textId="77777777" w:rsidR="00E33CAE" w:rsidRPr="00925B7B" w:rsidRDefault="00E33CAE" w:rsidP="00E33CAE">
      <w:pPr>
        <w:pStyle w:val="term"/>
      </w:pPr>
      <w:proofErr w:type="gramStart"/>
      <w:r w:rsidRPr="00925B7B">
        <w:t>signed</w:t>
      </w:r>
      <w:proofErr w:type="gramEnd"/>
      <w:r w:rsidRPr="00925B7B">
        <w:t xml:space="preserve"> : </w:t>
      </w:r>
      <w:r>
        <w:t xml:space="preserve">Luciano </w:t>
      </w:r>
      <w:r w:rsidRPr="0071019C">
        <w:rPr>
          <w:rFonts w:eastAsiaTheme="majorEastAsia"/>
        </w:rPr>
        <w:t>Zùccoli</w:t>
      </w:r>
    </w:p>
    <w:p w14:paraId="6D4BC2D3" w14:textId="77777777" w:rsidR="00E33CAE" w:rsidRDefault="00E33CAE" w:rsidP="00E33CAE">
      <w:pPr>
        <w:pStyle w:val="term"/>
      </w:pPr>
      <w:proofErr w:type="gramStart"/>
      <w:r w:rsidRPr="00925B7B">
        <w:t>section</w:t>
      </w:r>
      <w:proofErr w:type="gramEnd"/>
      <w:r w:rsidRPr="00925B7B">
        <w:t xml:space="preserve"> : </w:t>
      </w:r>
      <w:r>
        <w:t>Lettres italiennes</w:t>
      </w:r>
    </w:p>
    <w:p w14:paraId="0E7E0F91" w14:textId="77777777" w:rsidR="00E33CAE" w:rsidRPr="0044359D" w:rsidRDefault="00E33CAE" w:rsidP="00E33CAE">
      <w:pPr>
        <w:pStyle w:val="term"/>
      </w:pPr>
      <w:proofErr w:type="gramStart"/>
      <w:r w:rsidRPr="00DA7419">
        <w:t>title</w:t>
      </w:r>
      <w:proofErr w:type="gramEnd"/>
      <w:r w:rsidRPr="00DA7419">
        <w:t xml:space="preserve"> : </w:t>
      </w:r>
      <w:r>
        <w:t>Lettres italiennes</w:t>
      </w:r>
    </w:p>
    <w:p w14:paraId="1527EB58" w14:textId="77777777" w:rsidR="007C7FCF" w:rsidRDefault="00E33CAE" w:rsidP="00E33CAE">
      <w:pPr>
        <w:pStyle w:val="term"/>
      </w:pPr>
      <w:proofErr w:type="gramStart"/>
      <w:r w:rsidRPr="00925B7B">
        <w:t>date</w:t>
      </w:r>
      <w:proofErr w:type="gramEnd"/>
      <w:r w:rsidRPr="00925B7B">
        <w:t> :</w:t>
      </w:r>
      <w:r>
        <w:t xml:space="preserve"> 1900-09</w:t>
      </w:r>
      <w:r w:rsidR="007C7FCF">
        <w:t>-01</w:t>
      </w:r>
    </w:p>
    <w:p w14:paraId="377C5541" w14:textId="77777777" w:rsidR="00E33CAE" w:rsidRDefault="007C7FCF" w:rsidP="00E33CAE">
      <w:pPr>
        <w:pStyle w:val="term"/>
      </w:pPr>
      <w:proofErr w:type="gramStart"/>
      <w:r>
        <w:t>ref</w:t>
      </w:r>
      <w:proofErr w:type="gramEnd"/>
      <w:r w:rsidR="00E33CAE" w:rsidRPr="00925B7B">
        <w:t xml:space="preserve"> : </w:t>
      </w:r>
      <w:r w:rsidR="00E33CAE">
        <w:t>Tome XXXV, numéro 129, 1</w:t>
      </w:r>
      <w:r w:rsidR="00E33CAE" w:rsidRPr="00685873">
        <w:rPr>
          <w:vertAlign w:val="superscript"/>
        </w:rPr>
        <w:t>er</w:t>
      </w:r>
      <w:r w:rsidR="00E33CAE">
        <w:t> septembre 1900, p. 810-817</w:t>
      </w:r>
    </w:p>
    <w:p w14:paraId="37DF60A0" w14:textId="77777777" w:rsidR="00E33CAE" w:rsidRPr="00DF4CEB" w:rsidRDefault="00E33CAE" w:rsidP="00E33CAE">
      <w:pPr>
        <w:pStyle w:val="byline"/>
        <w:rPr>
          <w:lang w:val="it-IT"/>
          <w:rPrChange w:id="186" w:author="Marguerite-Marie Bordry" w:date="2018-12-10T11:40:00Z">
            <w:rPr/>
          </w:rPrChange>
        </w:rPr>
      </w:pPr>
      <w:r w:rsidRPr="00DF4CEB">
        <w:rPr>
          <w:smallCaps/>
          <w:lang w:val="it-IT"/>
          <w:rPrChange w:id="187" w:author="Marguerite-Marie Bordry" w:date="2018-12-10T11:40:00Z">
            <w:rPr>
              <w:smallCaps/>
            </w:rPr>
          </w:rPrChange>
        </w:rPr>
        <w:t>Luciano Zùccoli</w:t>
      </w:r>
      <w:r w:rsidRPr="00DF4CEB">
        <w:rPr>
          <w:lang w:val="it-IT"/>
          <w:rPrChange w:id="188" w:author="Marguerite-Marie Bordry" w:date="2018-12-10T11:40:00Z">
            <w:rPr/>
          </w:rPrChange>
        </w:rPr>
        <w:t>.</w:t>
      </w:r>
    </w:p>
    <w:p w14:paraId="0F8AB4F1" w14:textId="77777777" w:rsidR="00E33CAE" w:rsidRPr="00DF4CEB" w:rsidRDefault="00E33CAE" w:rsidP="00E33CAE">
      <w:pPr>
        <w:pStyle w:val="bibl"/>
        <w:rPr>
          <w:lang w:val="it-IT"/>
          <w:rPrChange w:id="189" w:author="Marguerite-Marie Bordry" w:date="2018-12-10T11:40:00Z">
            <w:rPr/>
          </w:rPrChange>
        </w:rPr>
      </w:pPr>
      <w:r w:rsidRPr="00DF4CEB">
        <w:rPr>
          <w:lang w:val="it-IT"/>
          <w:rPrChange w:id="190" w:author="Marguerite-Marie Bordry" w:date="2018-12-10T11:40:00Z">
            <w:rPr/>
          </w:rPrChange>
        </w:rPr>
        <w:t>Tome XXXV, numéro 129, 1</w:t>
      </w:r>
      <w:r w:rsidRPr="00DF4CEB">
        <w:rPr>
          <w:vertAlign w:val="superscript"/>
          <w:lang w:val="it-IT"/>
          <w:rPrChange w:id="191" w:author="Marguerite-Marie Bordry" w:date="2018-12-10T11:40:00Z">
            <w:rPr>
              <w:vertAlign w:val="superscript"/>
            </w:rPr>
          </w:rPrChange>
        </w:rPr>
        <w:t>er</w:t>
      </w:r>
      <w:r w:rsidRPr="00DF4CEB">
        <w:rPr>
          <w:lang w:val="it-IT"/>
          <w:rPrChange w:id="192" w:author="Marguerite-Marie Bordry" w:date="2018-12-10T11:40:00Z">
            <w:rPr/>
          </w:rPrChange>
        </w:rPr>
        <w:t> septembre 1900, p. 810-817.</w:t>
      </w:r>
    </w:p>
    <w:p w14:paraId="574C3AB8" w14:textId="77777777" w:rsidR="00E33CAE" w:rsidRDefault="00781C58" w:rsidP="00E33CAE">
      <w:pPr>
        <w:pStyle w:val="Titre3"/>
      </w:pPr>
      <w:r w:rsidRPr="00781C58">
        <w:t xml:space="preserve">Les dernières manifestations littéraires et politiques de </w:t>
      </w:r>
      <w:r w:rsidR="00B3100D">
        <w:t>M. </w:t>
      </w:r>
      <w:r w:rsidRPr="00781C58">
        <w:t>Gabriel d</w:t>
      </w:r>
      <w:r>
        <w:t>’</w:t>
      </w:r>
      <w:r w:rsidRPr="00781C58">
        <w:t>Annunzio</w:t>
      </w:r>
    </w:p>
    <w:p w14:paraId="22759563" w14:textId="77777777" w:rsidR="00E33CAE" w:rsidRPr="00DF4CEB" w:rsidRDefault="00E33CAE" w:rsidP="00E33CAE">
      <w:pPr>
        <w:pStyle w:val="term"/>
        <w:rPr>
          <w:lang w:val="it-IT"/>
          <w:rPrChange w:id="193" w:author="Marguerite-Marie Bordry" w:date="2018-12-10T11:40:00Z">
            <w:rPr/>
          </w:rPrChange>
        </w:rPr>
      </w:pPr>
      <w:proofErr w:type="gramStart"/>
      <w:r w:rsidRPr="00DF4CEB">
        <w:rPr>
          <w:lang w:val="it-IT"/>
          <w:rPrChange w:id="194" w:author="Marguerite-Marie Bordry" w:date="2018-12-10T11:40:00Z">
            <w:rPr/>
          </w:rPrChange>
        </w:rPr>
        <w:t>id :</w:t>
      </w:r>
      <w:proofErr w:type="gramEnd"/>
      <w:r w:rsidRPr="00DF4CEB">
        <w:rPr>
          <w:lang w:val="it-IT"/>
          <w:rPrChange w:id="195" w:author="Marguerite-Marie Bordry" w:date="2018-12-10T11:40:00Z">
            <w:rPr/>
          </w:rPrChange>
        </w:rPr>
        <w:t xml:space="preserve"> article-1900-09</w:t>
      </w:r>
      <w:r w:rsidR="007C7FCF" w:rsidRPr="00DF4CEB">
        <w:rPr>
          <w:lang w:val="it-IT"/>
          <w:rPrChange w:id="196" w:author="Marguerite-Marie Bordry" w:date="2018-12-10T11:40:00Z">
            <w:rPr/>
          </w:rPrChange>
        </w:rPr>
        <w:t>-01_</w:t>
      </w:r>
      <w:r w:rsidRPr="00DF4CEB">
        <w:rPr>
          <w:lang w:val="it-IT"/>
          <w:rPrChange w:id="197" w:author="Marguerite-Marie Bordry" w:date="2018-12-10T11:40:00Z">
            <w:rPr/>
          </w:rPrChange>
        </w:rPr>
        <w:t>810a</w:t>
      </w:r>
    </w:p>
    <w:p w14:paraId="13F0CA10" w14:textId="77777777" w:rsidR="00E33CAE" w:rsidRPr="00DF4CEB" w:rsidRDefault="00E33CAE" w:rsidP="00E33CAE">
      <w:pPr>
        <w:pStyle w:val="term"/>
        <w:rPr>
          <w:lang w:val="it-IT"/>
          <w:rPrChange w:id="198" w:author="Marguerite-Marie Bordry" w:date="2018-12-10T11:40:00Z">
            <w:rPr/>
          </w:rPrChange>
        </w:rPr>
      </w:pPr>
      <w:proofErr w:type="gramStart"/>
      <w:r w:rsidRPr="00DF4CEB">
        <w:rPr>
          <w:lang w:val="it-IT"/>
          <w:rPrChange w:id="199" w:author="Marguerite-Marie Bordry" w:date="2018-12-10T11:40:00Z">
            <w:rPr/>
          </w:rPrChange>
        </w:rPr>
        <w:t>author :</w:t>
      </w:r>
      <w:proofErr w:type="gramEnd"/>
      <w:r w:rsidRPr="00DF4CEB">
        <w:rPr>
          <w:lang w:val="it-IT"/>
          <w:rPrChange w:id="200" w:author="Marguerite-Marie Bordry" w:date="2018-12-10T11:40:00Z">
            <w:rPr/>
          </w:rPrChange>
        </w:rPr>
        <w:t xml:space="preserve"> </w:t>
      </w:r>
      <w:r w:rsidRPr="00DF4CEB">
        <w:rPr>
          <w:rFonts w:eastAsiaTheme="majorEastAsia"/>
          <w:lang w:val="it-IT"/>
          <w:rPrChange w:id="201" w:author="Marguerite-Marie Bordry" w:date="2018-12-10T11:40:00Z">
            <w:rPr>
              <w:rFonts w:eastAsiaTheme="majorEastAsia"/>
            </w:rPr>
          </w:rPrChange>
        </w:rPr>
        <w:t>Zùccoli, Luciano (1868-1929)</w:t>
      </w:r>
    </w:p>
    <w:p w14:paraId="17848C26" w14:textId="77777777" w:rsidR="00E33CAE" w:rsidRPr="00925B7B" w:rsidRDefault="00E33CAE" w:rsidP="00E33CAE">
      <w:pPr>
        <w:pStyle w:val="term"/>
      </w:pPr>
      <w:proofErr w:type="gramStart"/>
      <w:r w:rsidRPr="00925B7B">
        <w:t>signed</w:t>
      </w:r>
      <w:proofErr w:type="gramEnd"/>
      <w:r w:rsidRPr="00925B7B">
        <w:t xml:space="preserve"> : </w:t>
      </w:r>
      <w:r>
        <w:t xml:space="preserve">Luciano </w:t>
      </w:r>
      <w:r w:rsidRPr="0071019C">
        <w:rPr>
          <w:rFonts w:eastAsiaTheme="majorEastAsia"/>
        </w:rPr>
        <w:t>Zùccoli</w:t>
      </w:r>
    </w:p>
    <w:p w14:paraId="53015A75" w14:textId="77777777" w:rsidR="00E33CAE" w:rsidRDefault="00E33CAE" w:rsidP="00E33CAE">
      <w:pPr>
        <w:pStyle w:val="term"/>
      </w:pPr>
      <w:proofErr w:type="gramStart"/>
      <w:r w:rsidRPr="00925B7B">
        <w:t>section</w:t>
      </w:r>
      <w:proofErr w:type="gramEnd"/>
      <w:r w:rsidRPr="00925B7B">
        <w:t xml:space="preserve"> : </w:t>
      </w:r>
      <w:r>
        <w:t>Lettres italiennes</w:t>
      </w:r>
    </w:p>
    <w:p w14:paraId="75F80D5F" w14:textId="77777777" w:rsidR="00E33CAE" w:rsidRPr="0044359D" w:rsidRDefault="00E33CAE" w:rsidP="00E33CAE">
      <w:pPr>
        <w:pStyle w:val="term"/>
      </w:pPr>
      <w:proofErr w:type="gramStart"/>
      <w:r w:rsidRPr="00DA7419">
        <w:t>title</w:t>
      </w:r>
      <w:proofErr w:type="gramEnd"/>
      <w:r w:rsidRPr="00DA7419">
        <w:t xml:space="preserve"> : </w:t>
      </w:r>
      <w:r w:rsidRPr="00781C58">
        <w:t xml:space="preserve">Les dernières manifestations littéraires et politiques de </w:t>
      </w:r>
      <w:r>
        <w:t>M. </w:t>
      </w:r>
      <w:r w:rsidRPr="00781C58">
        <w:t>Gabriel d</w:t>
      </w:r>
      <w:r>
        <w:t>’</w:t>
      </w:r>
      <w:r w:rsidRPr="00781C58">
        <w:t>Annunzio</w:t>
      </w:r>
    </w:p>
    <w:p w14:paraId="4825F1AB" w14:textId="77777777" w:rsidR="007C7FCF" w:rsidRDefault="00E33CAE" w:rsidP="00E33CAE">
      <w:pPr>
        <w:pStyle w:val="term"/>
      </w:pPr>
      <w:proofErr w:type="gramStart"/>
      <w:r w:rsidRPr="00925B7B">
        <w:t>date</w:t>
      </w:r>
      <w:proofErr w:type="gramEnd"/>
      <w:r w:rsidRPr="00925B7B">
        <w:t> :</w:t>
      </w:r>
      <w:r>
        <w:t xml:space="preserve"> 1900-09</w:t>
      </w:r>
      <w:r w:rsidR="007C7FCF">
        <w:t>-01</w:t>
      </w:r>
    </w:p>
    <w:p w14:paraId="72B50635" w14:textId="77777777" w:rsidR="00E33CAE" w:rsidRDefault="007C7FCF" w:rsidP="00E33CAE">
      <w:pPr>
        <w:pStyle w:val="term"/>
      </w:pPr>
      <w:proofErr w:type="gramStart"/>
      <w:r>
        <w:t>ref</w:t>
      </w:r>
      <w:proofErr w:type="gramEnd"/>
      <w:r w:rsidR="00E33CAE" w:rsidRPr="00925B7B">
        <w:t xml:space="preserve"> : </w:t>
      </w:r>
      <w:r w:rsidR="00E33CAE">
        <w:t>Tome XXXV, numéro 129, 1</w:t>
      </w:r>
      <w:r w:rsidR="00E33CAE" w:rsidRPr="00685873">
        <w:rPr>
          <w:vertAlign w:val="superscript"/>
        </w:rPr>
        <w:t>er</w:t>
      </w:r>
      <w:r w:rsidR="00E33CAE">
        <w:t> septembre 1900, p. 810-817 [810-815]</w:t>
      </w:r>
    </w:p>
    <w:p w14:paraId="25BC1E56" w14:textId="77777777" w:rsidR="005F258A" w:rsidRPr="00781C58" w:rsidRDefault="00781C58" w:rsidP="003326E0">
      <w:pPr>
        <w:pStyle w:val="Corpsdetexte"/>
        <w:rPr>
          <w:rFonts w:cs="Times New Roman"/>
        </w:rPr>
      </w:pPr>
      <w:r w:rsidRPr="00E33CAE">
        <w:rPr>
          <w:rFonts w:cs="Times New Roman"/>
          <w:b/>
        </w:rPr>
        <w:t xml:space="preserve">Les dernières manifestations littéraires et politiques de </w:t>
      </w:r>
      <w:r w:rsidR="00B3100D" w:rsidRPr="00E33CAE">
        <w:rPr>
          <w:rFonts w:cs="Times New Roman"/>
          <w:b/>
        </w:rPr>
        <w:t>M. </w:t>
      </w:r>
      <w:r w:rsidRPr="00E33CAE">
        <w:rPr>
          <w:rFonts w:cs="Times New Roman"/>
          <w:b/>
        </w:rPr>
        <w:t>d’Annunzio</w:t>
      </w:r>
      <w:r w:rsidRPr="00781C58">
        <w:rPr>
          <w:rFonts w:cs="Times New Roman"/>
        </w:rPr>
        <w:t xml:space="preserve"> ont un tel fond d</w:t>
      </w:r>
      <w:r>
        <w:rPr>
          <w:rFonts w:cs="Times New Roman"/>
        </w:rPr>
        <w:t>’</w:t>
      </w:r>
      <w:r w:rsidRPr="00781C58">
        <w:rPr>
          <w:rFonts w:cs="Times New Roman"/>
        </w:rPr>
        <w:t>étrangeté qu</w:t>
      </w:r>
      <w:r>
        <w:rPr>
          <w:rFonts w:cs="Times New Roman"/>
        </w:rPr>
        <w:t>’</w:t>
      </w:r>
      <w:r w:rsidRPr="00781C58">
        <w:rPr>
          <w:rFonts w:cs="Times New Roman"/>
        </w:rPr>
        <w:t>une explication s</w:t>
      </w:r>
      <w:r>
        <w:rPr>
          <w:rFonts w:cs="Times New Roman"/>
        </w:rPr>
        <w:t>’</w:t>
      </w:r>
      <w:r w:rsidRPr="00781C58">
        <w:rPr>
          <w:rFonts w:cs="Times New Roman"/>
        </w:rPr>
        <w:t>impose, du moins vis-à-vis de ceux qui ne vivent pas de la vie publique italienne. Voici, en abrégé, une liste de ces aventures malheureuses</w:t>
      </w:r>
      <w:r>
        <w:rPr>
          <w:rFonts w:cs="Times New Roman"/>
        </w:rPr>
        <w:t> :</w:t>
      </w:r>
      <w:r w:rsidRPr="00781C58">
        <w:rPr>
          <w:rFonts w:cs="Times New Roman"/>
        </w:rPr>
        <w:t xml:space="preserve"> la publication du roman </w:t>
      </w:r>
      <w:r w:rsidRPr="00781C58">
        <w:rPr>
          <w:rFonts w:cs="Times New Roman"/>
          <w:i/>
        </w:rPr>
        <w:t>Il Fuoco</w:t>
      </w:r>
      <w:r w:rsidRPr="00781C58">
        <w:rPr>
          <w:rFonts w:cs="Times New Roman"/>
        </w:rPr>
        <w:t xml:space="preserve">, la polémique avec </w:t>
      </w:r>
      <w:r w:rsidR="00B3100D">
        <w:rPr>
          <w:rFonts w:cs="Times New Roman"/>
        </w:rPr>
        <w:t>M. </w:t>
      </w:r>
      <w:r w:rsidRPr="00781C58">
        <w:rPr>
          <w:rFonts w:cs="Times New Roman"/>
        </w:rPr>
        <w:t>Marcel Prévost, le passage à l</w:t>
      </w:r>
      <w:r>
        <w:rPr>
          <w:rFonts w:cs="Times New Roman"/>
        </w:rPr>
        <w:t>’</w:t>
      </w:r>
      <w:r w:rsidRPr="00781C58">
        <w:rPr>
          <w:rFonts w:cs="Times New Roman"/>
        </w:rPr>
        <w:t>Extrême Gauche, l</w:t>
      </w:r>
      <w:r>
        <w:rPr>
          <w:rFonts w:cs="Times New Roman"/>
        </w:rPr>
        <w:t>’</w:t>
      </w:r>
      <w:r w:rsidRPr="00781C58">
        <w:rPr>
          <w:rFonts w:cs="Times New Roman"/>
        </w:rPr>
        <w:t>échec final, à Florence, aux élections.</w:t>
      </w:r>
    </w:p>
    <w:p w14:paraId="3CE47F1E" w14:textId="77777777" w:rsidR="005F258A" w:rsidRPr="00781C58" w:rsidRDefault="00781C58" w:rsidP="003326E0">
      <w:pPr>
        <w:pStyle w:val="Corpsdetexte"/>
        <w:rPr>
          <w:rFonts w:cs="Times New Roman"/>
        </w:rPr>
      </w:pPr>
      <w:r w:rsidRPr="00781C58">
        <w:rPr>
          <w:rFonts w:cs="Times New Roman"/>
        </w:rPr>
        <w:t>Gabriel d</w:t>
      </w:r>
      <w:r>
        <w:rPr>
          <w:rFonts w:cs="Times New Roman"/>
        </w:rPr>
        <w:t>’</w:t>
      </w:r>
      <w:r w:rsidRPr="00781C58">
        <w:rPr>
          <w:rFonts w:cs="Times New Roman"/>
        </w:rPr>
        <w:t>Annunzio, sous prétexte de suivre, dans les grandes lignes, les théories de Frédéric Nietzsche, dédaigne la morale bourgeoise. Il y a, dans cette morale, un article observé par la plupart des hommes, qui leur défend de prononcer le nom de leur maîtresse et d</w:t>
      </w:r>
      <w:r>
        <w:rPr>
          <w:rFonts w:cs="Times New Roman"/>
        </w:rPr>
        <w:t>’</w:t>
      </w:r>
      <w:r w:rsidRPr="00781C58">
        <w:rPr>
          <w:rFonts w:cs="Times New Roman"/>
        </w:rPr>
        <w:t>en décrire avec trop de relief les vertus intellectuelles et les dons physiques. Je constate, je ne discute pas</w:t>
      </w:r>
      <w:r>
        <w:rPr>
          <w:rFonts w:cs="Times New Roman"/>
        </w:rPr>
        <w:t> ;</w:t>
      </w:r>
      <w:r w:rsidRPr="00781C58">
        <w:rPr>
          <w:rFonts w:cs="Times New Roman"/>
        </w:rPr>
        <w:t xml:space="preserve"> chez les hommes et un peu aussi chez les femmes modernes, on apprécie beaucoup celui qui entoure de la plus mystérieuse discrétion ses aventures et ses conquêtes, celui enfin qui jouit pour soi-</w:t>
      </w:r>
      <w:r w:rsidRPr="00781C58">
        <w:rPr>
          <w:rFonts w:cs="Times New Roman"/>
        </w:rPr>
        <w:lastRenderedPageBreak/>
        <w:t>même de ses bonnes fortunes</w:t>
      </w:r>
      <w:r>
        <w:rPr>
          <w:rFonts w:cs="Times New Roman"/>
        </w:rPr>
        <w:t> ;</w:t>
      </w:r>
      <w:r w:rsidRPr="00781C58">
        <w:rPr>
          <w:rFonts w:cs="Times New Roman"/>
        </w:rPr>
        <w:t xml:space="preserve"> et c</w:t>
      </w:r>
      <w:r>
        <w:rPr>
          <w:rFonts w:cs="Times New Roman"/>
        </w:rPr>
        <w:t>’</w:t>
      </w:r>
      <w:r w:rsidRPr="00781C58">
        <w:rPr>
          <w:rFonts w:cs="Times New Roman"/>
        </w:rPr>
        <w:t>est, peut-être, le moyen le plus sûr pour ne pas en arrêter brusquement le cours.</w:t>
      </w:r>
    </w:p>
    <w:p w14:paraId="24ED6C61" w14:textId="77777777" w:rsidR="005F258A" w:rsidRPr="00781C58" w:rsidRDefault="00B3100D" w:rsidP="003326E0">
      <w:pPr>
        <w:pStyle w:val="Corpsdetexte"/>
        <w:rPr>
          <w:rFonts w:cs="Times New Roman"/>
        </w:rPr>
      </w:pPr>
      <w:r>
        <w:rPr>
          <w:rFonts w:cs="Times New Roman"/>
        </w:rPr>
        <w:t>M. </w:t>
      </w:r>
      <w:r w:rsidR="00781C58" w:rsidRPr="00781C58">
        <w:rPr>
          <w:rFonts w:cs="Times New Roman"/>
        </w:rPr>
        <w:t>d</w:t>
      </w:r>
      <w:r w:rsidR="00781C58">
        <w:rPr>
          <w:rFonts w:cs="Times New Roman"/>
        </w:rPr>
        <w:t>’</w:t>
      </w:r>
      <w:r w:rsidR="00781C58" w:rsidRPr="00781C58">
        <w:rPr>
          <w:rFonts w:cs="Times New Roman"/>
        </w:rPr>
        <w:t>Annunzio ne l</w:t>
      </w:r>
      <w:r w:rsidR="00781C58">
        <w:rPr>
          <w:rFonts w:cs="Times New Roman"/>
        </w:rPr>
        <w:t>’</w:t>
      </w:r>
      <w:r w:rsidR="00781C58" w:rsidRPr="00781C58">
        <w:rPr>
          <w:rFonts w:cs="Times New Roman"/>
        </w:rPr>
        <w:t>entend pas de cette manière</w:t>
      </w:r>
      <w:r w:rsidR="00781C58">
        <w:rPr>
          <w:rFonts w:cs="Times New Roman"/>
        </w:rPr>
        <w:t> ;</w:t>
      </w:r>
      <w:r w:rsidR="00781C58" w:rsidRPr="00781C58">
        <w:rPr>
          <w:rFonts w:cs="Times New Roman"/>
        </w:rPr>
        <w:t xml:space="preserve"> en gentilhomme à la Nietzsche, il fait part à ses lecteurs des aventures qui égaient sa vie</w:t>
      </w:r>
      <w:r w:rsidR="00781C58">
        <w:rPr>
          <w:rFonts w:cs="Times New Roman"/>
        </w:rPr>
        <w:t> ;</w:t>
      </w:r>
      <w:r w:rsidR="00781C58" w:rsidRPr="00781C58">
        <w:rPr>
          <w:rFonts w:cs="Times New Roman"/>
        </w:rPr>
        <w:t xml:space="preserve"> peu à peu, grâce à l</w:t>
      </w:r>
      <w:r w:rsidR="00781C58">
        <w:rPr>
          <w:rFonts w:cs="Times New Roman"/>
        </w:rPr>
        <w:t>’</w:t>
      </w:r>
      <w:r w:rsidR="00781C58" w:rsidRPr="00781C58">
        <w:rPr>
          <w:rFonts w:cs="Times New Roman"/>
        </w:rPr>
        <w:t xml:space="preserve">indulgence que ses admirateurs internationaux ne lui marchandaient pas, il est arrivé à ce dernier roman, </w:t>
      </w:r>
      <w:r w:rsidR="00781C58" w:rsidRPr="00781C58">
        <w:rPr>
          <w:rFonts w:cs="Times New Roman"/>
          <w:i/>
        </w:rPr>
        <w:t>Il Fuoco</w:t>
      </w:r>
      <w:r w:rsidR="00781C58" w:rsidRPr="00781C58">
        <w:rPr>
          <w:rFonts w:cs="Times New Roman"/>
        </w:rPr>
        <w:t>, où l</w:t>
      </w:r>
      <w:r w:rsidR="00781C58">
        <w:rPr>
          <w:rFonts w:cs="Times New Roman"/>
        </w:rPr>
        <w:t>’</w:t>
      </w:r>
      <w:r w:rsidR="00781C58" w:rsidRPr="00781C58">
        <w:rPr>
          <w:rFonts w:cs="Times New Roman"/>
        </w:rPr>
        <w:t>amour le plus passionné d</w:t>
      </w:r>
      <w:r w:rsidR="00781C58">
        <w:rPr>
          <w:rFonts w:cs="Times New Roman"/>
        </w:rPr>
        <w:t>’</w:t>
      </w:r>
      <w:r w:rsidR="00781C58" w:rsidRPr="00781C58">
        <w:rPr>
          <w:rFonts w:cs="Times New Roman"/>
        </w:rPr>
        <w:t>une grande actrice italienne, où la figure morale et physique de cette grande actrice, où tous les souvenirs d</w:t>
      </w:r>
      <w:r w:rsidR="00781C58">
        <w:rPr>
          <w:rFonts w:cs="Times New Roman"/>
        </w:rPr>
        <w:t>’</w:t>
      </w:r>
      <w:r w:rsidR="00E33CAE">
        <w:rPr>
          <w:rFonts w:cs="Times New Roman"/>
        </w:rPr>
        <w:t>alcôve, toutes les</w:t>
      </w:r>
      <w:r w:rsidR="00781C58" w:rsidRPr="00781C58">
        <w:rPr>
          <w:rFonts w:cs="Times New Roman"/>
        </w:rPr>
        <w:t xml:space="preserve"> folies et les postures amoureuses d</w:t>
      </w:r>
      <w:r w:rsidR="00781C58">
        <w:rPr>
          <w:rFonts w:cs="Times New Roman"/>
        </w:rPr>
        <w:t>’</w:t>
      </w:r>
      <w:r w:rsidR="00781C58" w:rsidRPr="00781C58">
        <w:rPr>
          <w:rFonts w:cs="Times New Roman"/>
        </w:rPr>
        <w:t>une femme, dont on lit clairement le nom sous le pseudonyme, sont étalés d</w:t>
      </w:r>
      <w:r w:rsidR="00781C58">
        <w:rPr>
          <w:rFonts w:cs="Times New Roman"/>
        </w:rPr>
        <w:t>’</w:t>
      </w:r>
      <w:r w:rsidR="00781C58" w:rsidRPr="00781C58">
        <w:rPr>
          <w:rFonts w:cs="Times New Roman"/>
        </w:rPr>
        <w:t>une manière violente. Les commérages littéraires racontent qu</w:t>
      </w:r>
      <w:r w:rsidR="00781C58">
        <w:rPr>
          <w:rFonts w:cs="Times New Roman"/>
        </w:rPr>
        <w:t>’</w:t>
      </w:r>
      <w:r w:rsidR="00781C58" w:rsidRPr="00781C58">
        <w:rPr>
          <w:rFonts w:cs="Times New Roman"/>
        </w:rPr>
        <w:t xml:space="preserve">une autre grande actrice, française, à laquelle </w:t>
      </w:r>
      <w:r>
        <w:rPr>
          <w:rFonts w:cs="Times New Roman"/>
        </w:rPr>
        <w:t>M. </w:t>
      </w:r>
      <w:r w:rsidR="00781C58" w:rsidRPr="00781C58">
        <w:rPr>
          <w:rFonts w:cs="Times New Roman"/>
        </w:rPr>
        <w:t>d</w:t>
      </w:r>
      <w:r w:rsidR="00781C58">
        <w:rPr>
          <w:rFonts w:cs="Times New Roman"/>
        </w:rPr>
        <w:t>’</w:t>
      </w:r>
      <w:r w:rsidR="00781C58" w:rsidRPr="00781C58">
        <w:rPr>
          <w:rFonts w:cs="Times New Roman"/>
        </w:rPr>
        <w:t>Annunzio avait présenté son livre en hommage, l</w:t>
      </w:r>
      <w:r w:rsidR="00781C58">
        <w:rPr>
          <w:rFonts w:cs="Times New Roman"/>
        </w:rPr>
        <w:t>’</w:t>
      </w:r>
      <w:r w:rsidR="00781C58" w:rsidRPr="00781C58">
        <w:rPr>
          <w:rFonts w:cs="Times New Roman"/>
        </w:rPr>
        <w:t>a renvoyé à son auteur</w:t>
      </w:r>
      <w:r w:rsidR="00781C58">
        <w:rPr>
          <w:rFonts w:cs="Times New Roman"/>
        </w:rPr>
        <w:t> ;</w:t>
      </w:r>
      <w:r w:rsidR="00781C58" w:rsidRPr="00781C58">
        <w:rPr>
          <w:rFonts w:cs="Times New Roman"/>
        </w:rPr>
        <w:t xml:space="preserve"> qu</w:t>
      </w:r>
      <w:r w:rsidR="00781C58">
        <w:rPr>
          <w:rFonts w:cs="Times New Roman"/>
        </w:rPr>
        <w:t>’</w:t>
      </w:r>
      <w:r w:rsidR="00781C58" w:rsidRPr="00781C58">
        <w:rPr>
          <w:rFonts w:cs="Times New Roman"/>
        </w:rPr>
        <w:t>une Auguste Personne, italienne, en a été désagréablement impressionnée</w:t>
      </w:r>
      <w:r w:rsidR="00781C58">
        <w:rPr>
          <w:rFonts w:cs="Times New Roman"/>
        </w:rPr>
        <w:t> ;</w:t>
      </w:r>
      <w:r w:rsidR="00781C58" w:rsidRPr="00781C58">
        <w:rPr>
          <w:rFonts w:cs="Times New Roman"/>
        </w:rPr>
        <w:t xml:space="preserve"> mais il est probable que </w:t>
      </w:r>
      <w:r>
        <w:rPr>
          <w:rFonts w:cs="Times New Roman"/>
        </w:rPr>
        <w:t>M. </w:t>
      </w:r>
      <w:r w:rsidR="00781C58" w:rsidRPr="00781C58">
        <w:rPr>
          <w:rFonts w:cs="Times New Roman"/>
        </w:rPr>
        <w:t>d</w:t>
      </w:r>
      <w:r w:rsidR="00781C58">
        <w:rPr>
          <w:rFonts w:cs="Times New Roman"/>
        </w:rPr>
        <w:t>’</w:t>
      </w:r>
      <w:r w:rsidR="00781C58" w:rsidRPr="00781C58">
        <w:rPr>
          <w:rFonts w:cs="Times New Roman"/>
        </w:rPr>
        <w:t>Annunzio aurait continué sa route avec ce sourire olympien qui est l</w:t>
      </w:r>
      <w:r w:rsidR="00781C58">
        <w:rPr>
          <w:rFonts w:cs="Times New Roman"/>
        </w:rPr>
        <w:t>’</w:t>
      </w:r>
      <w:r w:rsidR="00781C58" w:rsidRPr="00781C58">
        <w:rPr>
          <w:rFonts w:cs="Times New Roman"/>
        </w:rPr>
        <w:t xml:space="preserve">empreinte indéniable du génie, si </w:t>
      </w:r>
      <w:r>
        <w:rPr>
          <w:rFonts w:cs="Times New Roman"/>
        </w:rPr>
        <w:t>M. </w:t>
      </w:r>
      <w:r w:rsidR="00781C58" w:rsidRPr="00781C58">
        <w:rPr>
          <w:rFonts w:cs="Times New Roman"/>
        </w:rPr>
        <w:t>Marcel Prévost ne s</w:t>
      </w:r>
      <w:r w:rsidR="00781C58">
        <w:rPr>
          <w:rFonts w:cs="Times New Roman"/>
        </w:rPr>
        <w:t>’</w:t>
      </w:r>
      <w:r w:rsidR="00781C58" w:rsidRPr="00781C58">
        <w:rPr>
          <w:rFonts w:cs="Times New Roman"/>
        </w:rPr>
        <w:t xml:space="preserve">était avisé de lui reprocher le mauvais goût de ces révélations intimes. La parole de </w:t>
      </w:r>
      <w:r>
        <w:rPr>
          <w:rFonts w:cs="Times New Roman"/>
        </w:rPr>
        <w:t>M. </w:t>
      </w:r>
      <w:r w:rsidR="00781C58" w:rsidRPr="00781C58">
        <w:rPr>
          <w:rFonts w:cs="Times New Roman"/>
        </w:rPr>
        <w:t>Prévost a, pour notre jeune Maît</w:t>
      </w:r>
      <w:r w:rsidR="00E33CAE">
        <w:rPr>
          <w:rFonts w:cs="Times New Roman"/>
        </w:rPr>
        <w:t xml:space="preserve">re, une importance incalculable, </w:t>
      </w:r>
      <w:r w:rsidR="00781C58" w:rsidRPr="00781C58">
        <w:rPr>
          <w:rFonts w:cs="Times New Roman"/>
        </w:rPr>
        <w:t xml:space="preserve">simplement parce que </w:t>
      </w:r>
      <w:r>
        <w:rPr>
          <w:rFonts w:cs="Times New Roman"/>
        </w:rPr>
        <w:t>M. </w:t>
      </w:r>
      <w:r w:rsidR="00781C58" w:rsidRPr="00781C58">
        <w:rPr>
          <w:rFonts w:cs="Times New Roman"/>
        </w:rPr>
        <w:t>Prévost est un auteur en vue et qu</w:t>
      </w:r>
      <w:r w:rsidR="00781C58">
        <w:rPr>
          <w:rFonts w:cs="Times New Roman"/>
        </w:rPr>
        <w:t>’</w:t>
      </w:r>
      <w:r w:rsidR="00781C58" w:rsidRPr="00781C58">
        <w:rPr>
          <w:rFonts w:cs="Times New Roman"/>
        </w:rPr>
        <w:t>il écrit en français.</w:t>
      </w:r>
    </w:p>
    <w:p w14:paraId="43638DD8" w14:textId="77777777" w:rsidR="005F258A" w:rsidRPr="00781C58" w:rsidRDefault="00781C58" w:rsidP="003326E0">
      <w:pPr>
        <w:pStyle w:val="Corpsdetexte"/>
        <w:rPr>
          <w:rFonts w:cs="Times New Roman"/>
        </w:rPr>
      </w:pPr>
      <w:r w:rsidRPr="00781C58">
        <w:rPr>
          <w:rFonts w:cs="Times New Roman"/>
        </w:rPr>
        <w:t>Il y eut un moment d</w:t>
      </w:r>
      <w:r>
        <w:rPr>
          <w:rFonts w:cs="Times New Roman"/>
        </w:rPr>
        <w:t>’</w:t>
      </w:r>
      <w:r w:rsidRPr="00781C58">
        <w:rPr>
          <w:rFonts w:cs="Times New Roman"/>
        </w:rPr>
        <w:t xml:space="preserve">anxiété dans le monde littéraire italien. </w:t>
      </w:r>
      <w:r w:rsidR="00B3100D">
        <w:rPr>
          <w:rFonts w:cs="Times New Roman"/>
        </w:rPr>
        <w:t>M. </w:t>
      </w:r>
      <w:r w:rsidRPr="00781C58">
        <w:rPr>
          <w:rFonts w:cs="Times New Roman"/>
        </w:rPr>
        <w:t>d</w:t>
      </w:r>
      <w:r>
        <w:rPr>
          <w:rFonts w:cs="Times New Roman"/>
        </w:rPr>
        <w:t>’</w:t>
      </w:r>
      <w:r w:rsidRPr="00781C58">
        <w:rPr>
          <w:rFonts w:cs="Times New Roman"/>
        </w:rPr>
        <w:t>Annunzio allait-il s</w:t>
      </w:r>
      <w:r>
        <w:rPr>
          <w:rFonts w:cs="Times New Roman"/>
        </w:rPr>
        <w:t>’</w:t>
      </w:r>
      <w:r w:rsidRPr="00781C58">
        <w:rPr>
          <w:rFonts w:cs="Times New Roman"/>
        </w:rPr>
        <w:t>excuser</w:t>
      </w:r>
      <w:r>
        <w:rPr>
          <w:rFonts w:cs="Times New Roman"/>
        </w:rPr>
        <w:t> ?</w:t>
      </w:r>
      <w:r w:rsidRPr="00781C58">
        <w:rPr>
          <w:rFonts w:cs="Times New Roman"/>
        </w:rPr>
        <w:t xml:space="preserve"> Il aurait, d</w:t>
      </w:r>
      <w:r>
        <w:rPr>
          <w:rFonts w:cs="Times New Roman"/>
        </w:rPr>
        <w:t>’</w:t>
      </w:r>
      <w:r w:rsidRPr="00781C58">
        <w:rPr>
          <w:rFonts w:cs="Times New Roman"/>
        </w:rPr>
        <w:t>un seul coup, renié tout son système à la Nietzsche</w:t>
      </w:r>
      <w:r>
        <w:rPr>
          <w:rFonts w:cs="Times New Roman"/>
        </w:rPr>
        <w:t> ;</w:t>
      </w:r>
      <w:r w:rsidRPr="00781C58">
        <w:rPr>
          <w:rFonts w:cs="Times New Roman"/>
        </w:rPr>
        <w:t xml:space="preserve"> du haut de son piédestal, il serait soudainement descendu au niveau des bourgeois les plus ventrus.</w:t>
      </w:r>
    </w:p>
    <w:p w14:paraId="5D4571AE" w14:textId="77777777" w:rsidR="005F258A" w:rsidRPr="00781C58" w:rsidRDefault="00781C58" w:rsidP="003326E0">
      <w:pPr>
        <w:pStyle w:val="Corpsdetexte"/>
        <w:rPr>
          <w:rFonts w:cs="Times New Roman"/>
        </w:rPr>
      </w:pPr>
      <w:r w:rsidRPr="00781C58">
        <w:rPr>
          <w:rFonts w:cs="Times New Roman"/>
        </w:rPr>
        <w:t>On n</w:t>
      </w:r>
      <w:r>
        <w:rPr>
          <w:rFonts w:cs="Times New Roman"/>
        </w:rPr>
        <w:t>’</w:t>
      </w:r>
      <w:r w:rsidRPr="00781C58">
        <w:rPr>
          <w:rFonts w:cs="Times New Roman"/>
        </w:rPr>
        <w:t>arriverait pas à exprimer la stupéfaction de tout le monde lorsqu</w:t>
      </w:r>
      <w:r>
        <w:rPr>
          <w:rFonts w:cs="Times New Roman"/>
        </w:rPr>
        <w:t>’</w:t>
      </w:r>
      <w:r w:rsidRPr="00781C58">
        <w:rPr>
          <w:rFonts w:cs="Times New Roman"/>
        </w:rPr>
        <w:t>on apprit que l</w:t>
      </w:r>
      <w:r>
        <w:rPr>
          <w:rFonts w:cs="Times New Roman"/>
        </w:rPr>
        <w:t>’</w:t>
      </w:r>
      <w:r w:rsidRPr="00781C58">
        <w:rPr>
          <w:rFonts w:cs="Times New Roman"/>
        </w:rPr>
        <w:t xml:space="preserve">auteur du </w:t>
      </w:r>
      <w:r w:rsidRPr="00781C58">
        <w:rPr>
          <w:rFonts w:cs="Times New Roman"/>
          <w:i/>
        </w:rPr>
        <w:t>Fuoco</w:t>
      </w:r>
      <w:r w:rsidRPr="00781C58">
        <w:rPr>
          <w:rFonts w:cs="Times New Roman"/>
        </w:rPr>
        <w:t xml:space="preserve"> repoussait les accusations et priait </w:t>
      </w:r>
      <w:r w:rsidR="00B3100D">
        <w:rPr>
          <w:rFonts w:cs="Times New Roman"/>
        </w:rPr>
        <w:t>M. </w:t>
      </w:r>
      <w:r w:rsidRPr="00781C58">
        <w:rPr>
          <w:rFonts w:cs="Times New Roman"/>
        </w:rPr>
        <w:t>Prévost de relire son œuvre pour la juger avec plus d</w:t>
      </w:r>
      <w:r>
        <w:rPr>
          <w:rFonts w:cs="Times New Roman"/>
        </w:rPr>
        <w:t>’</w:t>
      </w:r>
      <w:r w:rsidRPr="00781C58">
        <w:rPr>
          <w:rFonts w:cs="Times New Roman"/>
        </w:rPr>
        <w:t>indulgence. On se trouvait, tout à coup, devant ce problème</w:t>
      </w:r>
      <w:r>
        <w:rPr>
          <w:rFonts w:cs="Times New Roman"/>
        </w:rPr>
        <w:t> :</w:t>
      </w:r>
      <w:r w:rsidRPr="00781C58">
        <w:rPr>
          <w:rFonts w:cs="Times New Roman"/>
        </w:rPr>
        <w:t xml:space="preserve"> quelle grande actrice italienne était donc la protagoniste du roman</w:t>
      </w:r>
      <w:r>
        <w:rPr>
          <w:rFonts w:cs="Times New Roman"/>
        </w:rPr>
        <w:t> ?</w:t>
      </w:r>
      <w:r w:rsidRPr="00781C58">
        <w:rPr>
          <w:rFonts w:cs="Times New Roman"/>
        </w:rPr>
        <w:t xml:space="preserve"> Il y a, je crois, depuis longtemps un problème semblable pour le divertissement des marmots</w:t>
      </w:r>
      <w:r>
        <w:rPr>
          <w:rFonts w:cs="Times New Roman"/>
        </w:rPr>
        <w:t> :</w:t>
      </w:r>
      <w:r w:rsidRPr="00781C58">
        <w:rPr>
          <w:rFonts w:cs="Times New Roman"/>
        </w:rPr>
        <w:t xml:space="preserve"> voici un chien, qui a la tête, le museau, les oreilles, la queue, les jambes d</w:t>
      </w:r>
      <w:r>
        <w:rPr>
          <w:rFonts w:cs="Times New Roman"/>
        </w:rPr>
        <w:t>’</w:t>
      </w:r>
      <w:r w:rsidRPr="00781C58">
        <w:rPr>
          <w:rFonts w:cs="Times New Roman"/>
        </w:rPr>
        <w:t>un chien, et ce n</w:t>
      </w:r>
      <w:r>
        <w:rPr>
          <w:rFonts w:cs="Times New Roman"/>
        </w:rPr>
        <w:t>’</w:t>
      </w:r>
      <w:r w:rsidRPr="00781C58">
        <w:rPr>
          <w:rFonts w:cs="Times New Roman"/>
        </w:rPr>
        <w:t>est pas un chien</w:t>
      </w:r>
      <w:r>
        <w:rPr>
          <w:rFonts w:cs="Times New Roman"/>
        </w:rPr>
        <w:t> ;</w:t>
      </w:r>
      <w:r w:rsidRPr="00781C58">
        <w:rPr>
          <w:rFonts w:cs="Times New Roman"/>
        </w:rPr>
        <w:t xml:space="preserve"> c</w:t>
      </w:r>
      <w:r>
        <w:rPr>
          <w:rFonts w:cs="Times New Roman"/>
        </w:rPr>
        <w:t>’</w:t>
      </w:r>
      <w:r w:rsidRPr="00781C58">
        <w:rPr>
          <w:rFonts w:cs="Times New Roman"/>
        </w:rPr>
        <w:t>est une chienne… De même, voilà une grande actrice, qui a la figure, les allures, la voix, les mains d</w:t>
      </w:r>
      <w:r>
        <w:rPr>
          <w:rFonts w:cs="Times New Roman"/>
        </w:rPr>
        <w:t>’</w:t>
      </w:r>
      <w:r w:rsidRPr="00781C58">
        <w:rPr>
          <w:rFonts w:cs="Times New Roman"/>
        </w:rPr>
        <w:t>une grande actrice, et ce n</w:t>
      </w:r>
      <w:r>
        <w:rPr>
          <w:rFonts w:cs="Times New Roman"/>
        </w:rPr>
        <w:t>’</w:t>
      </w:r>
      <w:r w:rsidRPr="00781C58">
        <w:rPr>
          <w:rFonts w:cs="Times New Roman"/>
        </w:rPr>
        <w:t>est pas une grande actrice… Quoi donc</w:t>
      </w:r>
      <w:r>
        <w:rPr>
          <w:rFonts w:cs="Times New Roman"/>
        </w:rPr>
        <w:t> ?</w:t>
      </w:r>
      <w:r w:rsidRPr="00781C58">
        <w:rPr>
          <w:rFonts w:cs="Times New Roman"/>
        </w:rPr>
        <w:t xml:space="preserve"> Un grand acteur</w:t>
      </w:r>
      <w:r w:rsidR="00E33CAE">
        <w:rPr>
          <w:rFonts w:cs="Times New Roman"/>
        </w:rPr>
        <w:t> ?</w:t>
      </w:r>
      <w:r>
        <w:rPr>
          <w:rFonts w:cs="Times New Roman"/>
        </w:rPr>
        <w:t>!</w:t>
      </w:r>
      <w:r w:rsidRPr="00781C58">
        <w:rPr>
          <w:rFonts w:cs="Times New Roman"/>
        </w:rPr>
        <w:t xml:space="preserve"> Je ne sais pas si </w:t>
      </w:r>
      <w:r w:rsidR="00B3100D">
        <w:rPr>
          <w:rFonts w:cs="Times New Roman"/>
        </w:rPr>
        <w:t>M. </w:t>
      </w:r>
      <w:r w:rsidRPr="00781C58">
        <w:rPr>
          <w:rFonts w:cs="Times New Roman"/>
        </w:rPr>
        <w:t xml:space="preserve">Marcel Prévost a pris la peine de relire </w:t>
      </w:r>
      <w:r w:rsidRPr="00781C58">
        <w:rPr>
          <w:rFonts w:cs="Times New Roman"/>
          <w:i/>
        </w:rPr>
        <w:t>Il Fuoco</w:t>
      </w:r>
      <w:r w:rsidRPr="00781C58">
        <w:rPr>
          <w:rFonts w:cs="Times New Roman"/>
        </w:rPr>
        <w:t xml:space="preserve"> pour tâcher de résoudre ce curieux problème</w:t>
      </w:r>
      <w:r>
        <w:rPr>
          <w:rFonts w:cs="Times New Roman"/>
        </w:rPr>
        <w:t> ;</w:t>
      </w:r>
      <w:r w:rsidRPr="00781C58">
        <w:rPr>
          <w:rFonts w:cs="Times New Roman"/>
        </w:rPr>
        <w:t xml:space="preserve"> mais, en Italie, l</w:t>
      </w:r>
      <w:r>
        <w:rPr>
          <w:rFonts w:cs="Times New Roman"/>
        </w:rPr>
        <w:t>’</w:t>
      </w:r>
      <w:r w:rsidRPr="00781C58">
        <w:rPr>
          <w:rFonts w:cs="Times New Roman"/>
        </w:rPr>
        <w:t xml:space="preserve">incartade de </w:t>
      </w:r>
      <w:r w:rsidR="00B3100D">
        <w:rPr>
          <w:rFonts w:cs="Times New Roman"/>
        </w:rPr>
        <w:t>M. </w:t>
      </w:r>
      <w:r w:rsidRPr="00781C58">
        <w:rPr>
          <w:rFonts w:cs="Times New Roman"/>
        </w:rPr>
        <w:t>d</w:t>
      </w:r>
      <w:r>
        <w:rPr>
          <w:rFonts w:cs="Times New Roman"/>
        </w:rPr>
        <w:t>’</w:t>
      </w:r>
      <w:r w:rsidRPr="00781C58">
        <w:rPr>
          <w:rFonts w:cs="Times New Roman"/>
        </w:rPr>
        <w:t>Annunzio a fait mauvais effet, et dernièrement on se disposait à conclure que ce héros de l</w:t>
      </w:r>
      <w:r>
        <w:rPr>
          <w:rFonts w:cs="Times New Roman"/>
        </w:rPr>
        <w:t>’</w:t>
      </w:r>
      <w:r w:rsidRPr="00781C58">
        <w:rPr>
          <w:rFonts w:cs="Times New Roman"/>
        </w:rPr>
        <w:t>égoarchie n</w:t>
      </w:r>
      <w:r>
        <w:rPr>
          <w:rFonts w:cs="Times New Roman"/>
        </w:rPr>
        <w:t>’</w:t>
      </w:r>
      <w:r w:rsidRPr="00781C58">
        <w:rPr>
          <w:rFonts w:cs="Times New Roman"/>
        </w:rPr>
        <w:t>a pas le courage de ses opinions.</w:t>
      </w:r>
    </w:p>
    <w:p w14:paraId="4C2714B9" w14:textId="77777777" w:rsidR="005F258A" w:rsidRPr="00781C58" w:rsidRDefault="00781C58" w:rsidP="00E33CAE">
      <w:pPr>
        <w:pStyle w:val="ab"/>
      </w:pPr>
      <w:r w:rsidRPr="00781C58">
        <w:t>§</w:t>
      </w:r>
    </w:p>
    <w:p w14:paraId="1252E85C" w14:textId="77777777" w:rsidR="005F258A" w:rsidRPr="00781C58" w:rsidRDefault="00781C58" w:rsidP="003326E0">
      <w:pPr>
        <w:pStyle w:val="Corpsdetexte"/>
        <w:rPr>
          <w:rFonts w:cs="Times New Roman"/>
        </w:rPr>
      </w:pPr>
      <w:r w:rsidRPr="00781C58">
        <w:rPr>
          <w:rFonts w:cs="Times New Roman"/>
        </w:rPr>
        <w:t>La première moitié de l</w:t>
      </w:r>
      <w:r>
        <w:rPr>
          <w:rFonts w:cs="Times New Roman"/>
        </w:rPr>
        <w:t>’</w:t>
      </w:r>
      <w:r w:rsidRPr="00781C58">
        <w:rPr>
          <w:rFonts w:cs="Times New Roman"/>
        </w:rPr>
        <w:t>an 1900 n</w:t>
      </w:r>
      <w:r>
        <w:rPr>
          <w:rFonts w:cs="Times New Roman"/>
        </w:rPr>
        <w:t>’</w:t>
      </w:r>
      <w:r w:rsidRPr="00781C58">
        <w:rPr>
          <w:rFonts w:cs="Times New Roman"/>
        </w:rPr>
        <w:t xml:space="preserve">a pas été favorable à notre grand écrivain. Il faut savoir, </w:t>
      </w:r>
      <w:r w:rsidR="00050857">
        <w:rPr>
          <w:rFonts w:cs="Times New Roman"/>
        </w:rPr>
        <w:t>— </w:t>
      </w:r>
      <w:r w:rsidRPr="00781C58">
        <w:rPr>
          <w:rFonts w:cs="Times New Roman"/>
        </w:rPr>
        <w:t>d</w:t>
      </w:r>
      <w:r>
        <w:rPr>
          <w:rFonts w:cs="Times New Roman"/>
        </w:rPr>
        <w:t>’</w:t>
      </w:r>
      <w:r w:rsidRPr="00781C58">
        <w:rPr>
          <w:rFonts w:cs="Times New Roman"/>
        </w:rPr>
        <w:t xml:space="preserve">ailleurs on le saura sans doute, parce que rien de ce qui touche à </w:t>
      </w:r>
      <w:r w:rsidR="00B3100D">
        <w:rPr>
          <w:rFonts w:cs="Times New Roman"/>
        </w:rPr>
        <w:t>M. </w:t>
      </w:r>
      <w:r w:rsidRPr="00781C58">
        <w:rPr>
          <w:rFonts w:cs="Times New Roman"/>
        </w:rPr>
        <w:t>d</w:t>
      </w:r>
      <w:r>
        <w:rPr>
          <w:rFonts w:cs="Times New Roman"/>
        </w:rPr>
        <w:t>’</w:t>
      </w:r>
      <w:r w:rsidRPr="00781C58">
        <w:rPr>
          <w:rFonts w:cs="Times New Roman"/>
        </w:rPr>
        <w:t xml:space="preserve">Annunzio ne peut </w:t>
      </w:r>
      <w:r w:rsidRPr="00781C58">
        <w:rPr>
          <w:rFonts w:cs="Times New Roman"/>
        </w:rPr>
        <w:lastRenderedPageBreak/>
        <w:t>échapper aux peuples civilisés </w:t>
      </w:r>
      <w:r w:rsidR="00E33CAE">
        <w:rPr>
          <w:rFonts w:cs="Times New Roman"/>
        </w:rPr>
        <w:t xml:space="preserve">— </w:t>
      </w:r>
      <w:r w:rsidRPr="00781C58">
        <w:rPr>
          <w:rFonts w:cs="Times New Roman"/>
        </w:rPr>
        <w:t>il faut savoir que l</w:t>
      </w:r>
      <w:r>
        <w:rPr>
          <w:rFonts w:cs="Times New Roman"/>
        </w:rPr>
        <w:t>’</w:t>
      </w:r>
      <w:r w:rsidRPr="00781C58">
        <w:rPr>
          <w:rFonts w:cs="Times New Roman"/>
        </w:rPr>
        <w:t xml:space="preserve">auteur du </w:t>
      </w:r>
      <w:r w:rsidRPr="00781C58">
        <w:rPr>
          <w:rFonts w:cs="Times New Roman"/>
          <w:i/>
        </w:rPr>
        <w:t>Fuoco</w:t>
      </w:r>
      <w:r w:rsidRPr="00781C58">
        <w:rPr>
          <w:rFonts w:cs="Times New Roman"/>
        </w:rPr>
        <w:t xml:space="preserve"> était député. Il jouissait d</w:t>
      </w:r>
      <w:r>
        <w:rPr>
          <w:rFonts w:cs="Times New Roman"/>
        </w:rPr>
        <w:t>’</w:t>
      </w:r>
      <w:r w:rsidRPr="00781C58">
        <w:rPr>
          <w:rFonts w:cs="Times New Roman"/>
        </w:rPr>
        <w:t>un grand crédit à la Chambre, quoiqu</w:t>
      </w:r>
      <w:r>
        <w:rPr>
          <w:rFonts w:cs="Times New Roman"/>
        </w:rPr>
        <w:t>’</w:t>
      </w:r>
      <w:r w:rsidRPr="00781C58">
        <w:rPr>
          <w:rFonts w:cs="Times New Roman"/>
        </w:rPr>
        <w:t>il n</w:t>
      </w:r>
      <w:r>
        <w:rPr>
          <w:rFonts w:cs="Times New Roman"/>
        </w:rPr>
        <w:t>’</w:t>
      </w:r>
      <w:r w:rsidRPr="00781C58">
        <w:rPr>
          <w:rFonts w:cs="Times New Roman"/>
        </w:rPr>
        <w:t>eût jamais ouvert la bouche</w:t>
      </w:r>
      <w:r>
        <w:rPr>
          <w:rFonts w:cs="Times New Roman"/>
        </w:rPr>
        <w:t> ;</w:t>
      </w:r>
      <w:r w:rsidRPr="00781C58">
        <w:rPr>
          <w:rFonts w:cs="Times New Roman"/>
        </w:rPr>
        <w:t xml:space="preserve"> sa place était à droite</w:t>
      </w:r>
      <w:r>
        <w:rPr>
          <w:rFonts w:cs="Times New Roman"/>
        </w:rPr>
        <w:t> ;</w:t>
      </w:r>
      <w:r w:rsidRPr="00781C58">
        <w:rPr>
          <w:rFonts w:cs="Times New Roman"/>
        </w:rPr>
        <w:t xml:space="preserve"> ses idées étaient les plus réactionnaires, les plus impérialistes</w:t>
      </w:r>
      <w:r>
        <w:rPr>
          <w:rFonts w:cs="Times New Roman"/>
        </w:rPr>
        <w:t> ;</w:t>
      </w:r>
      <w:r w:rsidRPr="00781C58">
        <w:rPr>
          <w:rFonts w:cs="Times New Roman"/>
        </w:rPr>
        <w:t xml:space="preserve"> il dédaignait le peuple, les socialistes et les républicains</w:t>
      </w:r>
      <w:r>
        <w:rPr>
          <w:rFonts w:cs="Times New Roman"/>
        </w:rPr>
        <w:t> ;</w:t>
      </w:r>
      <w:r w:rsidRPr="00781C58">
        <w:rPr>
          <w:rFonts w:cs="Times New Roman"/>
        </w:rPr>
        <w:t xml:space="preserve"> ses livres ont des passages admirables à ce sujet</w:t>
      </w:r>
      <w:r>
        <w:rPr>
          <w:rFonts w:cs="Times New Roman"/>
        </w:rPr>
        <w:t> ;</w:t>
      </w:r>
      <w:r w:rsidRPr="00781C58">
        <w:rPr>
          <w:rFonts w:cs="Times New Roman"/>
        </w:rPr>
        <w:t xml:space="preserve"> il dédaignait aussi les électeurs et les députés, mais par une de ces distractions qu</w:t>
      </w:r>
      <w:r>
        <w:rPr>
          <w:rFonts w:cs="Times New Roman"/>
        </w:rPr>
        <w:t>’</w:t>
      </w:r>
      <w:r w:rsidRPr="00781C58">
        <w:rPr>
          <w:rFonts w:cs="Times New Roman"/>
        </w:rPr>
        <w:t>on est toujours enclin à pardonner chez les grands hommes, un jour il débita un discours énorme aux électeurs de son pays, et ceux-ci l</w:t>
      </w:r>
      <w:r>
        <w:rPr>
          <w:rFonts w:cs="Times New Roman"/>
        </w:rPr>
        <w:t>’</w:t>
      </w:r>
      <w:r w:rsidRPr="00781C58">
        <w:rPr>
          <w:rFonts w:cs="Times New Roman"/>
        </w:rPr>
        <w:t>envoyèrent à la Chambre.</w:t>
      </w:r>
    </w:p>
    <w:p w14:paraId="11A8BB29" w14:textId="77777777" w:rsidR="005F258A" w:rsidRPr="00781C58" w:rsidRDefault="00781C58" w:rsidP="003326E0">
      <w:pPr>
        <w:pStyle w:val="Corpsdetexte"/>
        <w:rPr>
          <w:rFonts w:cs="Times New Roman"/>
        </w:rPr>
      </w:pPr>
      <w:r w:rsidRPr="00781C58">
        <w:rPr>
          <w:rFonts w:cs="Times New Roman"/>
        </w:rPr>
        <w:t>Personne n</w:t>
      </w:r>
      <w:r>
        <w:rPr>
          <w:rFonts w:cs="Times New Roman"/>
        </w:rPr>
        <w:t>’</w:t>
      </w:r>
      <w:r w:rsidRPr="00781C58">
        <w:rPr>
          <w:rFonts w:cs="Times New Roman"/>
        </w:rPr>
        <w:t>ignore que le régime parlementaire italien a été, dans les premiers mois de cette année, en proie à une vingtaine de députés de l</w:t>
      </w:r>
      <w:r>
        <w:rPr>
          <w:rFonts w:cs="Times New Roman"/>
        </w:rPr>
        <w:t>’</w:t>
      </w:r>
      <w:r w:rsidRPr="00781C58">
        <w:rPr>
          <w:rFonts w:cs="Times New Roman"/>
        </w:rPr>
        <w:t>Extrême Gauche, qui, profitant de la</w:t>
      </w:r>
      <w:r w:rsidR="00E33CAE">
        <w:rPr>
          <w:rFonts w:cs="Times New Roman"/>
        </w:rPr>
        <w:t xml:space="preserve"> </w:t>
      </w:r>
      <w:r w:rsidRPr="00781C58">
        <w:rPr>
          <w:rFonts w:cs="Times New Roman"/>
        </w:rPr>
        <w:t>naïveté incroyable du Règlement et de la bonté excessive du troupeau ministériel, empêchaient tout travail et toute discussion moyennant un système complet d</w:t>
      </w:r>
      <w:r>
        <w:rPr>
          <w:rFonts w:cs="Times New Roman"/>
        </w:rPr>
        <w:t>’</w:t>
      </w:r>
      <w:r w:rsidRPr="00781C58">
        <w:rPr>
          <w:rFonts w:cs="Times New Roman"/>
        </w:rPr>
        <w:t>obstructionnisme.</w:t>
      </w:r>
    </w:p>
    <w:p w14:paraId="1120CE0B" w14:textId="76D583E9" w:rsidR="005F258A" w:rsidRPr="00781C58" w:rsidRDefault="00B3100D" w:rsidP="003326E0">
      <w:pPr>
        <w:pStyle w:val="Corpsdetexte"/>
        <w:rPr>
          <w:rFonts w:cs="Times New Roman"/>
        </w:rPr>
      </w:pPr>
      <w:r>
        <w:rPr>
          <w:rFonts w:cs="Times New Roman"/>
        </w:rPr>
        <w:t>M. </w:t>
      </w:r>
      <w:r w:rsidR="00781C58" w:rsidRPr="00781C58">
        <w:rPr>
          <w:rFonts w:cs="Times New Roman"/>
        </w:rPr>
        <w:t>d</w:t>
      </w:r>
      <w:r w:rsidR="00781C58">
        <w:rPr>
          <w:rFonts w:cs="Times New Roman"/>
        </w:rPr>
        <w:t>’</w:t>
      </w:r>
      <w:r w:rsidR="00781C58" w:rsidRPr="00781C58">
        <w:rPr>
          <w:rFonts w:cs="Times New Roman"/>
        </w:rPr>
        <w:t>Annunzio, arrivé à la Chambre tout pimpant du succès mi-littéraire, mi-scandaleux de son dernier roman, vit un jour une vingtaine d</w:t>
      </w:r>
      <w:r w:rsidR="00781C58">
        <w:rPr>
          <w:rFonts w:cs="Times New Roman"/>
        </w:rPr>
        <w:t>’</w:t>
      </w:r>
      <w:r w:rsidR="00781C58" w:rsidRPr="00781C58">
        <w:rPr>
          <w:rFonts w:cs="Times New Roman"/>
        </w:rPr>
        <w:t>imbéciles qui étaient en train de sauver l</w:t>
      </w:r>
      <w:r w:rsidR="00781C58">
        <w:rPr>
          <w:rFonts w:cs="Times New Roman"/>
        </w:rPr>
        <w:t>’</w:t>
      </w:r>
      <w:r w:rsidR="00781C58" w:rsidRPr="00781C58">
        <w:rPr>
          <w:rFonts w:cs="Times New Roman"/>
        </w:rPr>
        <w:t>Italie en agitant les jambes, les bras, des papiers, enfin tout ce qu</w:t>
      </w:r>
      <w:r w:rsidR="00781C58">
        <w:rPr>
          <w:rFonts w:cs="Times New Roman"/>
        </w:rPr>
        <w:t>’</w:t>
      </w:r>
      <w:r w:rsidR="00781C58" w:rsidRPr="00781C58">
        <w:rPr>
          <w:rFonts w:cs="Times New Roman"/>
        </w:rPr>
        <w:t>on peut agiter sans conséquence. Il serait difficile d</w:t>
      </w:r>
      <w:r w:rsidR="00781C58">
        <w:rPr>
          <w:rFonts w:cs="Times New Roman"/>
        </w:rPr>
        <w:t>’</w:t>
      </w:r>
      <w:r w:rsidR="00781C58" w:rsidRPr="00781C58">
        <w:rPr>
          <w:rFonts w:cs="Times New Roman"/>
        </w:rPr>
        <w:t>analyser ce qui se passa dans la tête de notre égoarche, à ce spectacle</w:t>
      </w:r>
      <w:r w:rsidR="00781C58">
        <w:rPr>
          <w:rFonts w:cs="Times New Roman"/>
        </w:rPr>
        <w:t> ;</w:t>
      </w:r>
      <w:r w:rsidR="00781C58" w:rsidRPr="00781C58">
        <w:rPr>
          <w:rFonts w:cs="Times New Roman"/>
        </w:rPr>
        <w:t xml:space="preserve"> mais le fait est qu</w:t>
      </w:r>
      <w:r w:rsidR="00781C58">
        <w:rPr>
          <w:rFonts w:cs="Times New Roman"/>
        </w:rPr>
        <w:t>’</w:t>
      </w:r>
      <w:r w:rsidR="00781C58" w:rsidRPr="00781C58">
        <w:rPr>
          <w:rFonts w:cs="Times New Roman"/>
        </w:rPr>
        <w:t>enthousiasmé par cette éloquence d</w:t>
      </w:r>
      <w:r w:rsidR="00781C58">
        <w:rPr>
          <w:rFonts w:cs="Times New Roman"/>
        </w:rPr>
        <w:t>’</w:t>
      </w:r>
      <w:r w:rsidR="00781C58" w:rsidRPr="00781C58">
        <w:rPr>
          <w:rFonts w:cs="Times New Roman"/>
        </w:rPr>
        <w:t xml:space="preserve">un genre si aisé, </w:t>
      </w:r>
      <w:r>
        <w:rPr>
          <w:rFonts w:cs="Times New Roman"/>
        </w:rPr>
        <w:t>M. </w:t>
      </w:r>
      <w:r w:rsidR="00781C58" w:rsidRPr="00781C58">
        <w:rPr>
          <w:rFonts w:cs="Times New Roman"/>
        </w:rPr>
        <w:t>d</w:t>
      </w:r>
      <w:r w:rsidR="00781C58">
        <w:rPr>
          <w:rFonts w:cs="Times New Roman"/>
        </w:rPr>
        <w:t>’</w:t>
      </w:r>
      <w:r w:rsidR="00781C58" w:rsidRPr="00781C58">
        <w:rPr>
          <w:rFonts w:cs="Times New Roman"/>
        </w:rPr>
        <w:t>Annunzio s</w:t>
      </w:r>
      <w:r w:rsidR="00781C58">
        <w:rPr>
          <w:rFonts w:cs="Times New Roman"/>
        </w:rPr>
        <w:t>’</w:t>
      </w:r>
      <w:r w:rsidR="00781C58" w:rsidRPr="00781C58">
        <w:rPr>
          <w:rFonts w:cs="Times New Roman"/>
        </w:rPr>
        <w:t>avança vers les plus forcenés de ces agitateurs, et, tombant dans leurs bras, leur déclara qu</w:t>
      </w:r>
      <w:r w:rsidR="00781C58">
        <w:rPr>
          <w:rFonts w:cs="Times New Roman"/>
        </w:rPr>
        <w:t>’</w:t>
      </w:r>
      <w:r w:rsidR="00781C58" w:rsidRPr="00781C58">
        <w:rPr>
          <w:rFonts w:cs="Times New Roman"/>
        </w:rPr>
        <w:t xml:space="preserve">ils pouvaient désormais compter sur lui. </w:t>
      </w:r>
      <w:ins w:id="202" w:author="Marguerite-Marie Bordry" w:date="2018-12-11T17:25:00Z">
        <w:r w:rsidR="00D217C3">
          <w:rPr>
            <w:rFonts w:cs="Times New Roman"/>
          </w:rPr>
          <w:t>À</w:t>
        </w:r>
      </w:ins>
      <w:del w:id="203" w:author="Marguerite-Marie Bordry" w:date="2018-12-11T17:25:00Z">
        <w:r w:rsidR="00781C58" w:rsidRPr="00781C58" w:rsidDel="00D217C3">
          <w:rPr>
            <w:rFonts w:cs="Times New Roman"/>
          </w:rPr>
          <w:delText>A</w:delText>
        </w:r>
      </w:del>
      <w:r w:rsidR="00781C58" w:rsidRPr="00781C58">
        <w:rPr>
          <w:rFonts w:cs="Times New Roman"/>
        </w:rPr>
        <w:t xml:space="preserve"> vrai dire, cette nouvelle incartade n</w:t>
      </w:r>
      <w:r w:rsidR="00781C58">
        <w:rPr>
          <w:rFonts w:cs="Times New Roman"/>
        </w:rPr>
        <w:t>’</w:t>
      </w:r>
      <w:r w:rsidR="00781C58" w:rsidRPr="00781C58">
        <w:rPr>
          <w:rFonts w:cs="Times New Roman"/>
        </w:rPr>
        <w:t>eut pas un effet plus éclatant que l</w:t>
      </w:r>
      <w:r w:rsidR="00781C58">
        <w:rPr>
          <w:rFonts w:cs="Times New Roman"/>
        </w:rPr>
        <w:t>’</w:t>
      </w:r>
      <w:r w:rsidR="00781C58" w:rsidRPr="00781C58">
        <w:rPr>
          <w:rFonts w:cs="Times New Roman"/>
        </w:rPr>
        <w:t>autre</w:t>
      </w:r>
      <w:r w:rsidR="00781C58">
        <w:rPr>
          <w:rFonts w:cs="Times New Roman"/>
        </w:rPr>
        <w:t> ;</w:t>
      </w:r>
      <w:r w:rsidR="00781C58" w:rsidRPr="00781C58">
        <w:rPr>
          <w:rFonts w:cs="Times New Roman"/>
        </w:rPr>
        <w:t xml:space="preserve"> l</w:t>
      </w:r>
      <w:r w:rsidR="00781C58">
        <w:rPr>
          <w:rFonts w:cs="Times New Roman"/>
        </w:rPr>
        <w:t>’</w:t>
      </w:r>
      <w:r w:rsidR="00781C58" w:rsidRPr="00781C58">
        <w:rPr>
          <w:rFonts w:cs="Times New Roman"/>
        </w:rPr>
        <w:t>Extrême Gauche n</w:t>
      </w:r>
      <w:r w:rsidR="00781C58">
        <w:rPr>
          <w:rFonts w:cs="Times New Roman"/>
        </w:rPr>
        <w:t>’</w:t>
      </w:r>
      <w:r w:rsidR="00781C58" w:rsidRPr="00781C58">
        <w:rPr>
          <w:rFonts w:cs="Times New Roman"/>
        </w:rPr>
        <w:t>avait aucun besoin de l</w:t>
      </w:r>
      <w:r w:rsidR="00781C58">
        <w:rPr>
          <w:rFonts w:cs="Times New Roman"/>
        </w:rPr>
        <w:t>’</w:t>
      </w:r>
      <w:r w:rsidR="00781C58" w:rsidRPr="00781C58">
        <w:rPr>
          <w:rFonts w:cs="Times New Roman"/>
        </w:rPr>
        <w:t xml:space="preserve">appui de </w:t>
      </w:r>
      <w:r>
        <w:rPr>
          <w:rFonts w:cs="Times New Roman"/>
        </w:rPr>
        <w:t>M. </w:t>
      </w:r>
      <w:r w:rsidR="00781C58" w:rsidRPr="00781C58">
        <w:rPr>
          <w:rFonts w:cs="Times New Roman"/>
        </w:rPr>
        <w:t>d</w:t>
      </w:r>
      <w:r w:rsidR="00781C58">
        <w:rPr>
          <w:rFonts w:cs="Times New Roman"/>
        </w:rPr>
        <w:t>’</w:t>
      </w:r>
      <w:r w:rsidR="00781C58" w:rsidRPr="00781C58">
        <w:rPr>
          <w:rFonts w:cs="Times New Roman"/>
        </w:rPr>
        <w:t>Annunzio</w:t>
      </w:r>
      <w:r w:rsidR="00781C58">
        <w:rPr>
          <w:rFonts w:cs="Times New Roman"/>
        </w:rPr>
        <w:t> ;</w:t>
      </w:r>
      <w:r w:rsidR="00781C58" w:rsidRPr="00781C58">
        <w:rPr>
          <w:rFonts w:cs="Times New Roman"/>
        </w:rPr>
        <w:t xml:space="preserve"> il lui suffisait de la balourdise double du Président de la Chambre et du Président du Conseil</w:t>
      </w:r>
      <w:r w:rsidR="00781C58">
        <w:rPr>
          <w:rFonts w:cs="Times New Roman"/>
        </w:rPr>
        <w:t> ;</w:t>
      </w:r>
      <w:r w:rsidR="00781C58" w:rsidRPr="00781C58">
        <w:rPr>
          <w:rFonts w:cs="Times New Roman"/>
        </w:rPr>
        <w:t xml:space="preserve"> c</w:t>
      </w:r>
      <w:r w:rsidR="00781C58">
        <w:rPr>
          <w:rFonts w:cs="Times New Roman"/>
        </w:rPr>
        <w:t>’</w:t>
      </w:r>
      <w:r w:rsidR="00781C58" w:rsidRPr="00781C58">
        <w:rPr>
          <w:rFonts w:cs="Times New Roman"/>
        </w:rPr>
        <w:t>est pourquoi un faible applaudissement salua cette incartade incroyable de l</w:t>
      </w:r>
      <w:r w:rsidR="00781C58">
        <w:rPr>
          <w:rFonts w:cs="Times New Roman"/>
        </w:rPr>
        <w:t>’</w:t>
      </w:r>
      <w:r w:rsidR="00781C58" w:rsidRPr="00781C58">
        <w:rPr>
          <w:rFonts w:cs="Times New Roman"/>
        </w:rPr>
        <w:t xml:space="preserve">auteur du </w:t>
      </w:r>
      <w:r w:rsidR="00781C58" w:rsidRPr="00781C58">
        <w:rPr>
          <w:rFonts w:cs="Times New Roman"/>
          <w:i/>
        </w:rPr>
        <w:t>Fuoco</w:t>
      </w:r>
      <w:r w:rsidR="00781C58">
        <w:rPr>
          <w:rFonts w:cs="Times New Roman"/>
        </w:rPr>
        <w:t> ;</w:t>
      </w:r>
      <w:r w:rsidR="00781C58" w:rsidRPr="00781C58">
        <w:rPr>
          <w:rFonts w:cs="Times New Roman"/>
        </w:rPr>
        <w:t xml:space="preserve"> quant à la presse, ministérielle ou d</w:t>
      </w:r>
      <w:r w:rsidR="00781C58">
        <w:rPr>
          <w:rFonts w:cs="Times New Roman"/>
        </w:rPr>
        <w:t>’</w:t>
      </w:r>
      <w:r w:rsidR="00781C58" w:rsidRPr="00781C58">
        <w:rPr>
          <w:rFonts w:cs="Times New Roman"/>
        </w:rPr>
        <w:t>opposition, elle fut d</w:t>
      </w:r>
      <w:r w:rsidR="00781C58">
        <w:rPr>
          <w:rFonts w:cs="Times New Roman"/>
        </w:rPr>
        <w:t>’</w:t>
      </w:r>
      <w:r w:rsidR="00781C58" w:rsidRPr="00781C58">
        <w:rPr>
          <w:rFonts w:cs="Times New Roman"/>
        </w:rPr>
        <w:t xml:space="preserve">accord pour rire de cette trouvaille naïve. On voyait de loin que </w:t>
      </w:r>
      <w:r>
        <w:rPr>
          <w:rFonts w:cs="Times New Roman"/>
        </w:rPr>
        <w:t>M. </w:t>
      </w:r>
      <w:r w:rsidR="00781C58" w:rsidRPr="00781C58">
        <w:rPr>
          <w:rFonts w:cs="Times New Roman"/>
        </w:rPr>
        <w:t>d</w:t>
      </w:r>
      <w:r w:rsidR="00781C58">
        <w:rPr>
          <w:rFonts w:cs="Times New Roman"/>
        </w:rPr>
        <w:t>’</w:t>
      </w:r>
      <w:r w:rsidR="00781C58" w:rsidRPr="00781C58">
        <w:rPr>
          <w:rFonts w:cs="Times New Roman"/>
        </w:rPr>
        <w:t>Annunzio avait joué sur une mauvaise carte sa vie politique.</w:t>
      </w:r>
    </w:p>
    <w:p w14:paraId="328D2DAD" w14:textId="77777777" w:rsidR="005F258A" w:rsidRPr="00781C58" w:rsidRDefault="00781C58" w:rsidP="00E33CAE">
      <w:pPr>
        <w:pStyle w:val="ab"/>
      </w:pPr>
      <w:r w:rsidRPr="00781C58">
        <w:t>§</w:t>
      </w:r>
    </w:p>
    <w:p w14:paraId="6D1E09BB" w14:textId="4AF28BA4" w:rsidR="005F258A" w:rsidRPr="00781C58" w:rsidRDefault="00781C58" w:rsidP="003326E0">
      <w:pPr>
        <w:pStyle w:val="Corpsdetexte"/>
        <w:rPr>
          <w:rFonts w:cs="Times New Roman"/>
        </w:rPr>
      </w:pPr>
      <w:r w:rsidRPr="00781C58">
        <w:rPr>
          <w:rFonts w:cs="Times New Roman"/>
        </w:rPr>
        <w:t>Le Président du Conseil des Ministres n</w:t>
      </w:r>
      <w:r>
        <w:rPr>
          <w:rFonts w:cs="Times New Roman"/>
        </w:rPr>
        <w:t>’</w:t>
      </w:r>
      <w:r w:rsidRPr="00781C58">
        <w:rPr>
          <w:rFonts w:cs="Times New Roman"/>
        </w:rPr>
        <w:t>arrivant pas à désarmer ces vingt énergumènes de l</w:t>
      </w:r>
      <w:r>
        <w:rPr>
          <w:rFonts w:cs="Times New Roman"/>
        </w:rPr>
        <w:t>’</w:t>
      </w:r>
      <w:r w:rsidRPr="00781C58">
        <w:rPr>
          <w:rFonts w:cs="Times New Roman"/>
        </w:rPr>
        <w:t>Extrême Gauche, on prit le parti de fermer la Chambre et de faire des élections générales. C</w:t>
      </w:r>
      <w:r>
        <w:rPr>
          <w:rFonts w:cs="Times New Roman"/>
        </w:rPr>
        <w:t>’</w:t>
      </w:r>
      <w:r w:rsidRPr="00781C58">
        <w:rPr>
          <w:rFonts w:cs="Times New Roman"/>
        </w:rPr>
        <w:t xml:space="preserve">est probablement le moment où </w:t>
      </w:r>
      <w:r w:rsidR="00B3100D">
        <w:rPr>
          <w:rFonts w:cs="Times New Roman"/>
        </w:rPr>
        <w:t>M. </w:t>
      </w:r>
      <w:r w:rsidRPr="00781C58">
        <w:rPr>
          <w:rFonts w:cs="Times New Roman"/>
        </w:rPr>
        <w:t>d</w:t>
      </w:r>
      <w:r>
        <w:rPr>
          <w:rFonts w:cs="Times New Roman"/>
        </w:rPr>
        <w:t>’</w:t>
      </w:r>
      <w:r w:rsidRPr="00781C58">
        <w:rPr>
          <w:rFonts w:cs="Times New Roman"/>
        </w:rPr>
        <w:t>Annunzio commença à se repentir de son attitude doucement révolutionnaire, car il ne trouvait pas où poser sa candidature. Il ne pouvait pas être question d</w:t>
      </w:r>
      <w:r>
        <w:rPr>
          <w:rFonts w:cs="Times New Roman"/>
        </w:rPr>
        <w:t>’</w:t>
      </w:r>
      <w:r w:rsidRPr="00781C58">
        <w:rPr>
          <w:rFonts w:cs="Times New Roman"/>
        </w:rPr>
        <w:t xml:space="preserve">Ortona </w:t>
      </w:r>
      <w:del w:id="204" w:author="Marguerite-Marie Bordry" w:date="2018-12-11T17:28:00Z">
        <w:r w:rsidRPr="00781C58" w:rsidDel="00446332">
          <w:rPr>
            <w:rFonts w:cs="Times New Roman"/>
          </w:rPr>
          <w:delText xml:space="preserve">à </w:delText>
        </w:r>
      </w:del>
      <w:ins w:id="205" w:author="Marguerite-Marie Bordry" w:date="2018-12-11T17:28:00Z">
        <w:r w:rsidR="00446332">
          <w:rPr>
            <w:rFonts w:cs="Times New Roman"/>
          </w:rPr>
          <w:t>a</w:t>
        </w:r>
        <w:r w:rsidR="00446332" w:rsidRPr="00781C58">
          <w:rPr>
            <w:rFonts w:cs="Times New Roman"/>
          </w:rPr>
          <w:t xml:space="preserve"> </w:t>
        </w:r>
      </w:ins>
      <w:del w:id="206" w:author="Marguerite-Marie Bordry" w:date="2018-12-11T17:28:00Z">
        <w:r w:rsidRPr="00781C58" w:rsidDel="005C4CC9">
          <w:rPr>
            <w:rFonts w:cs="Times New Roman"/>
          </w:rPr>
          <w:delText>Mara</w:delText>
        </w:r>
      </w:del>
      <w:ins w:id="207" w:author="Marguerite-Marie Bordry" w:date="2018-12-11T17:28:00Z">
        <w:r w:rsidR="005C4CC9" w:rsidRPr="00781C58">
          <w:rPr>
            <w:rFonts w:cs="Times New Roman"/>
          </w:rPr>
          <w:t>Mar</w:t>
        </w:r>
        <w:r w:rsidR="005C4CC9">
          <w:rPr>
            <w:rFonts w:cs="Times New Roman"/>
          </w:rPr>
          <w:t>e</w:t>
        </w:r>
      </w:ins>
      <w:r w:rsidRPr="00781C58">
        <w:rPr>
          <w:rFonts w:cs="Times New Roman"/>
        </w:rPr>
        <w:t>, son premier collège, car ici même il avait battu trois ans auparavant son adversaire Altobelli avec un programme de la plus pure Droite</w:t>
      </w:r>
      <w:r>
        <w:rPr>
          <w:rFonts w:cs="Times New Roman"/>
        </w:rPr>
        <w:t> ;</w:t>
      </w:r>
      <w:r w:rsidRPr="00781C58">
        <w:rPr>
          <w:rFonts w:cs="Times New Roman"/>
        </w:rPr>
        <w:t xml:space="preserve"> et il aurait été très embarrassant de se présenter cette fois avec un programme de la plus pure Gauche et encore contre Altobelli qui n</w:t>
      </w:r>
      <w:r>
        <w:rPr>
          <w:rFonts w:cs="Times New Roman"/>
        </w:rPr>
        <w:t>’</w:t>
      </w:r>
      <w:r w:rsidRPr="00781C58">
        <w:rPr>
          <w:rFonts w:cs="Times New Roman"/>
        </w:rPr>
        <w:t>avait jamais manqué à son programme.</w:t>
      </w:r>
    </w:p>
    <w:p w14:paraId="34683A81" w14:textId="77777777" w:rsidR="005F258A" w:rsidRPr="00781C58" w:rsidRDefault="00B3100D" w:rsidP="003326E0">
      <w:pPr>
        <w:pStyle w:val="Corpsdetexte"/>
        <w:rPr>
          <w:rFonts w:cs="Times New Roman"/>
        </w:rPr>
      </w:pPr>
      <w:r>
        <w:rPr>
          <w:rFonts w:cs="Times New Roman"/>
        </w:rPr>
        <w:lastRenderedPageBreak/>
        <w:t>M. </w:t>
      </w:r>
      <w:r w:rsidR="00781C58" w:rsidRPr="00781C58">
        <w:rPr>
          <w:rFonts w:cs="Times New Roman"/>
        </w:rPr>
        <w:t>d</w:t>
      </w:r>
      <w:r w:rsidR="00781C58">
        <w:rPr>
          <w:rFonts w:cs="Times New Roman"/>
        </w:rPr>
        <w:t>’</w:t>
      </w:r>
      <w:r w:rsidR="00781C58" w:rsidRPr="00781C58">
        <w:rPr>
          <w:rFonts w:cs="Times New Roman"/>
        </w:rPr>
        <w:t>Annunzio a toujours nourri l</w:t>
      </w:r>
      <w:r w:rsidR="00781C58">
        <w:rPr>
          <w:rFonts w:cs="Times New Roman"/>
        </w:rPr>
        <w:t>’</w:t>
      </w:r>
      <w:r w:rsidR="00781C58" w:rsidRPr="00781C58">
        <w:rPr>
          <w:rFonts w:cs="Times New Roman"/>
        </w:rPr>
        <w:t>illusion mélancolique que Florence, cette ville molle, sceptique et parfumée, avait été fondée pour lui</w:t>
      </w:r>
      <w:r w:rsidR="00781C58">
        <w:rPr>
          <w:rFonts w:cs="Times New Roman"/>
        </w:rPr>
        <w:t> ;</w:t>
      </w:r>
      <w:r w:rsidR="00781C58" w:rsidRPr="00781C58">
        <w:rPr>
          <w:rFonts w:cs="Times New Roman"/>
        </w:rPr>
        <w:t xml:space="preserve"> il ne sait encore précisément si c</w:t>
      </w:r>
      <w:r w:rsidR="00781C58">
        <w:rPr>
          <w:rFonts w:cs="Times New Roman"/>
        </w:rPr>
        <w:t>’</w:t>
      </w:r>
      <w:r w:rsidR="00781C58" w:rsidRPr="00781C58">
        <w:rPr>
          <w:rFonts w:cs="Times New Roman"/>
        </w:rPr>
        <w:t>est Florence qui projette sa lumière sur lui, ou si c</w:t>
      </w:r>
      <w:r w:rsidR="00781C58">
        <w:rPr>
          <w:rFonts w:cs="Times New Roman"/>
        </w:rPr>
        <w:t>’</w:t>
      </w:r>
      <w:r w:rsidR="00781C58" w:rsidRPr="00781C58">
        <w:rPr>
          <w:rFonts w:cs="Times New Roman"/>
        </w:rPr>
        <w:t>est lui qui projette sa lumière sur Florence</w:t>
      </w:r>
      <w:r w:rsidR="00781C58">
        <w:rPr>
          <w:rFonts w:cs="Times New Roman"/>
        </w:rPr>
        <w:t> ;</w:t>
      </w:r>
      <w:r w:rsidR="00781C58" w:rsidRPr="00781C58">
        <w:rPr>
          <w:rFonts w:cs="Times New Roman"/>
        </w:rPr>
        <w:t xml:space="preserve"> le jour où il résoudra la question ce sera sans doute en ce dernier sens. Poussé par une illusion que ses amis n</w:t>
      </w:r>
      <w:r w:rsidR="00781C58">
        <w:rPr>
          <w:rFonts w:cs="Times New Roman"/>
        </w:rPr>
        <w:t>’</w:t>
      </w:r>
      <w:r w:rsidR="00781C58" w:rsidRPr="00781C58">
        <w:rPr>
          <w:rFonts w:cs="Times New Roman"/>
        </w:rPr>
        <w:t xml:space="preserve">osèrent pas contrarier, </w:t>
      </w:r>
      <w:r>
        <w:rPr>
          <w:rFonts w:cs="Times New Roman"/>
        </w:rPr>
        <w:t>M. </w:t>
      </w:r>
      <w:r w:rsidR="00781C58" w:rsidRPr="00781C58">
        <w:rPr>
          <w:rFonts w:cs="Times New Roman"/>
        </w:rPr>
        <w:t>d</w:t>
      </w:r>
      <w:r w:rsidR="00781C58">
        <w:rPr>
          <w:rFonts w:cs="Times New Roman"/>
        </w:rPr>
        <w:t>’</w:t>
      </w:r>
      <w:r w:rsidR="00781C58" w:rsidRPr="00781C58">
        <w:rPr>
          <w:rFonts w:cs="Times New Roman"/>
        </w:rPr>
        <w:t>Annunzi</w:t>
      </w:r>
      <w:bookmarkStart w:id="208" w:name="bookmark14"/>
      <w:bookmarkEnd w:id="208"/>
      <w:r w:rsidR="00781C58" w:rsidRPr="00781C58">
        <w:rPr>
          <w:rFonts w:cs="Times New Roman"/>
        </w:rPr>
        <w:t>o</w:t>
      </w:r>
      <w:r w:rsidR="00E33CAE">
        <w:rPr>
          <w:rFonts w:cs="Times New Roman"/>
        </w:rPr>
        <w:t xml:space="preserve"> </w:t>
      </w:r>
      <w:r w:rsidR="00781C58" w:rsidRPr="00781C58">
        <w:rPr>
          <w:rFonts w:cs="Times New Roman"/>
        </w:rPr>
        <w:t>s</w:t>
      </w:r>
      <w:r w:rsidR="00781C58">
        <w:rPr>
          <w:rFonts w:cs="Times New Roman"/>
        </w:rPr>
        <w:t>’</w:t>
      </w:r>
      <w:r w:rsidR="00781C58" w:rsidRPr="00781C58">
        <w:rPr>
          <w:rFonts w:cs="Times New Roman"/>
        </w:rPr>
        <w:t>avisa donc au dernier moment de poser sa candidature à Florence. Le quartier le plus aristocratique de Florence vit donc le nouveau rebelle venir quêter ses suffrages</w:t>
      </w:r>
      <w:r w:rsidR="00781C58">
        <w:rPr>
          <w:rFonts w:cs="Times New Roman"/>
        </w:rPr>
        <w:t> ;</w:t>
      </w:r>
      <w:r w:rsidR="00781C58" w:rsidRPr="00781C58">
        <w:rPr>
          <w:rFonts w:cs="Times New Roman"/>
        </w:rPr>
        <w:t xml:space="preserve"> le </w:t>
      </w:r>
      <w:r w:rsidR="00781C58" w:rsidRPr="00781C58">
        <w:rPr>
          <w:rFonts w:cs="Times New Roman"/>
          <w:i/>
        </w:rPr>
        <w:t xml:space="preserve">Giorno </w:t>
      </w:r>
      <w:r w:rsidR="00781C58" w:rsidRPr="00781C58">
        <w:rPr>
          <w:rFonts w:cs="Times New Roman"/>
        </w:rPr>
        <w:t>de Rome accueillit la prose électorale du poète, une prose sonnante et imagée qui voulait avoir les frissons d</w:t>
      </w:r>
      <w:r w:rsidR="00781C58">
        <w:rPr>
          <w:rFonts w:cs="Times New Roman"/>
        </w:rPr>
        <w:t>’</w:t>
      </w:r>
      <w:r w:rsidR="00781C58" w:rsidRPr="00781C58">
        <w:rPr>
          <w:rFonts w:cs="Times New Roman"/>
        </w:rPr>
        <w:t xml:space="preserve">une révolte dont personne ne sentait aucunement la nécessité. Il est impossible de passer sous silence que ces articles politiques de </w:t>
      </w:r>
      <w:r>
        <w:rPr>
          <w:rFonts w:cs="Times New Roman"/>
        </w:rPr>
        <w:t>M. </w:t>
      </w:r>
      <w:r w:rsidR="00781C58" w:rsidRPr="00781C58">
        <w:rPr>
          <w:rFonts w:cs="Times New Roman"/>
        </w:rPr>
        <w:t>d</w:t>
      </w:r>
      <w:r w:rsidR="00781C58">
        <w:rPr>
          <w:rFonts w:cs="Times New Roman"/>
        </w:rPr>
        <w:t>’</w:t>
      </w:r>
      <w:r w:rsidR="00781C58" w:rsidRPr="00781C58">
        <w:rPr>
          <w:rFonts w:cs="Times New Roman"/>
        </w:rPr>
        <w:t>Annunzio étaient trop longs</w:t>
      </w:r>
      <w:r w:rsidR="00781C58">
        <w:rPr>
          <w:rFonts w:cs="Times New Roman"/>
        </w:rPr>
        <w:t> ;</w:t>
      </w:r>
      <w:r w:rsidR="00781C58" w:rsidRPr="00781C58">
        <w:rPr>
          <w:rFonts w:cs="Times New Roman"/>
        </w:rPr>
        <w:t xml:space="preserve"> on ne badine pas avec la patience des lecteurs, même lorsqu</w:t>
      </w:r>
      <w:r w:rsidR="00781C58">
        <w:rPr>
          <w:rFonts w:cs="Times New Roman"/>
        </w:rPr>
        <w:t>’</w:t>
      </w:r>
      <w:r w:rsidR="00781C58" w:rsidRPr="00781C58">
        <w:rPr>
          <w:rFonts w:cs="Times New Roman"/>
        </w:rPr>
        <w:t>ils se posent en intellectuels</w:t>
      </w:r>
      <w:r w:rsidR="00781C58">
        <w:rPr>
          <w:rFonts w:cs="Times New Roman"/>
        </w:rPr>
        <w:t> ;</w:t>
      </w:r>
      <w:r w:rsidR="00781C58" w:rsidRPr="00781C58">
        <w:rPr>
          <w:rFonts w:cs="Times New Roman"/>
        </w:rPr>
        <w:t xml:space="preserve"> ces articles avaient aussi une légère couche de ridicule, que les journaux adversaires, jusqu</w:t>
      </w:r>
      <w:r w:rsidR="00781C58">
        <w:rPr>
          <w:rFonts w:cs="Times New Roman"/>
        </w:rPr>
        <w:t>’</w:t>
      </w:r>
      <w:r w:rsidR="00781C58" w:rsidRPr="00781C58">
        <w:rPr>
          <w:rFonts w:cs="Times New Roman"/>
        </w:rPr>
        <w:t xml:space="preserve">au </w:t>
      </w:r>
      <w:r w:rsidR="00781C58" w:rsidRPr="00781C58">
        <w:rPr>
          <w:rFonts w:cs="Times New Roman"/>
          <w:i/>
        </w:rPr>
        <w:t>Corriere della Sera</w:t>
      </w:r>
      <w:r w:rsidR="00781C58" w:rsidRPr="00781C58">
        <w:rPr>
          <w:rFonts w:cs="Times New Roman"/>
        </w:rPr>
        <w:t xml:space="preserve"> de Milan, qui n</w:t>
      </w:r>
      <w:r w:rsidR="00781C58">
        <w:rPr>
          <w:rFonts w:cs="Times New Roman"/>
        </w:rPr>
        <w:t>’</w:t>
      </w:r>
      <w:r w:rsidR="00781C58" w:rsidRPr="00781C58">
        <w:rPr>
          <w:rFonts w:cs="Times New Roman"/>
        </w:rPr>
        <w:t>a jamais été la dernière expression de l</w:t>
      </w:r>
      <w:r w:rsidR="00781C58">
        <w:rPr>
          <w:rFonts w:cs="Times New Roman"/>
        </w:rPr>
        <w:t>’</w:t>
      </w:r>
      <w:r w:rsidR="00781C58" w:rsidRPr="00781C58">
        <w:rPr>
          <w:rFonts w:cs="Times New Roman"/>
        </w:rPr>
        <w:t>esprit, ne laissèrent pas échapper.</w:t>
      </w:r>
    </w:p>
    <w:p w14:paraId="1D992C2D" w14:textId="77777777" w:rsidR="005F258A" w:rsidRPr="00781C58" w:rsidRDefault="00781C58" w:rsidP="003326E0">
      <w:pPr>
        <w:pStyle w:val="Corpsdetexte"/>
        <w:rPr>
          <w:rFonts w:cs="Times New Roman"/>
        </w:rPr>
      </w:pPr>
      <w:r w:rsidRPr="00781C58">
        <w:rPr>
          <w:rFonts w:cs="Times New Roman"/>
        </w:rPr>
        <w:t>Il ajouta à cette campagne politico-littéraire quelques conférences dans les quartiers populaires, conférences remarquables surtout par les bottines magnifiquement vernies de l</w:t>
      </w:r>
      <w:r>
        <w:rPr>
          <w:rFonts w:cs="Times New Roman"/>
        </w:rPr>
        <w:t>’</w:t>
      </w:r>
      <w:r w:rsidRPr="00781C58">
        <w:rPr>
          <w:rFonts w:cs="Times New Roman"/>
        </w:rPr>
        <w:t>auteur. On a beau être un révolté de la dernière heure, un révolutionnaire des plus à craindre, l</w:t>
      </w:r>
      <w:r>
        <w:rPr>
          <w:rFonts w:cs="Times New Roman"/>
        </w:rPr>
        <w:t>’</w:t>
      </w:r>
      <w:r w:rsidRPr="00781C58">
        <w:rPr>
          <w:rFonts w:cs="Times New Roman"/>
        </w:rPr>
        <w:t xml:space="preserve">ami de la </w:t>
      </w:r>
      <w:r w:rsidRPr="00781C58">
        <w:rPr>
          <w:rFonts w:cs="Times New Roman"/>
          <w:i/>
        </w:rPr>
        <w:t>Foscarina</w:t>
      </w:r>
      <w:r w:rsidRPr="00781C58">
        <w:rPr>
          <w:rFonts w:cs="Times New Roman"/>
        </w:rPr>
        <w:t xml:space="preserve"> reprend toujours le dessus.</w:t>
      </w:r>
    </w:p>
    <w:p w14:paraId="18406E80" w14:textId="77777777" w:rsidR="005F258A" w:rsidRPr="00781C58" w:rsidRDefault="00781C58" w:rsidP="00E33CAE">
      <w:pPr>
        <w:pStyle w:val="ab"/>
      </w:pPr>
      <w:r w:rsidRPr="00781C58">
        <w:t>§</w:t>
      </w:r>
    </w:p>
    <w:p w14:paraId="7ADBE828" w14:textId="77777777" w:rsidR="005F258A" w:rsidRPr="00781C58" w:rsidRDefault="00781C58" w:rsidP="003326E0">
      <w:pPr>
        <w:pStyle w:val="Corpsdetexte"/>
        <w:rPr>
          <w:rFonts w:cs="Times New Roman"/>
        </w:rPr>
      </w:pPr>
      <w:r w:rsidRPr="00781C58">
        <w:rPr>
          <w:rFonts w:cs="Times New Roman"/>
        </w:rPr>
        <w:t>Les prévisions du Ministère à propos des élections ayant été très bonnes, il était de rigueur que les élections réussissent très mal. Et en effet elles ne pouvaient être plus écrasantes pour cette Exposition universelle de vieilles perruques qui constituaient le Ministère d</w:t>
      </w:r>
      <w:r>
        <w:rPr>
          <w:rFonts w:cs="Times New Roman"/>
        </w:rPr>
        <w:t>’</w:t>
      </w:r>
      <w:r w:rsidRPr="00781C58">
        <w:rPr>
          <w:rFonts w:cs="Times New Roman"/>
        </w:rPr>
        <w:t>alors</w:t>
      </w:r>
      <w:r>
        <w:rPr>
          <w:rFonts w:cs="Times New Roman"/>
        </w:rPr>
        <w:t> ;</w:t>
      </w:r>
      <w:r w:rsidRPr="00781C58">
        <w:rPr>
          <w:rFonts w:cs="Times New Roman"/>
        </w:rPr>
        <w:t xml:space="preserve"> l</w:t>
      </w:r>
      <w:r>
        <w:rPr>
          <w:rFonts w:cs="Times New Roman"/>
        </w:rPr>
        <w:t>’</w:t>
      </w:r>
      <w:r w:rsidRPr="00781C58">
        <w:rPr>
          <w:rFonts w:cs="Times New Roman"/>
        </w:rPr>
        <w:t>Extrême Gauche rentrait au Parlement avec cette variante qu</w:t>
      </w:r>
      <w:r>
        <w:rPr>
          <w:rFonts w:cs="Times New Roman"/>
        </w:rPr>
        <w:t>’</w:t>
      </w:r>
      <w:r w:rsidRPr="00781C58">
        <w:rPr>
          <w:rFonts w:cs="Times New Roman"/>
        </w:rPr>
        <w:t>au lieu de vingt énergumènes nous en avons aujourd</w:t>
      </w:r>
      <w:r>
        <w:rPr>
          <w:rFonts w:cs="Times New Roman"/>
        </w:rPr>
        <w:t>’</w:t>
      </w:r>
      <w:r w:rsidRPr="00781C58">
        <w:rPr>
          <w:rFonts w:cs="Times New Roman"/>
        </w:rPr>
        <w:t>hui quatre-vingt-dix. Le Ministère donna sa démission et il laissa la place à une nouvelle Exposition du même genre</w:t>
      </w:r>
      <w:r>
        <w:rPr>
          <w:rFonts w:cs="Times New Roman"/>
        </w:rPr>
        <w:t> ;</w:t>
      </w:r>
      <w:r w:rsidRPr="00781C58">
        <w:rPr>
          <w:rFonts w:cs="Times New Roman"/>
        </w:rPr>
        <w:t xml:space="preserve"> il suffit de dire qu</w:t>
      </w:r>
      <w:r>
        <w:rPr>
          <w:rFonts w:cs="Times New Roman"/>
        </w:rPr>
        <w:t>’</w:t>
      </w:r>
      <w:r w:rsidRPr="00781C58">
        <w:rPr>
          <w:rFonts w:cs="Times New Roman"/>
        </w:rPr>
        <w:t>il y a dix ans j</w:t>
      </w:r>
      <w:r>
        <w:rPr>
          <w:rFonts w:cs="Times New Roman"/>
        </w:rPr>
        <w:t>’</w:t>
      </w:r>
      <w:r w:rsidRPr="00781C58">
        <w:rPr>
          <w:rFonts w:cs="Times New Roman"/>
        </w:rPr>
        <w:t xml:space="preserve">ai vu </w:t>
      </w:r>
      <w:r w:rsidR="00B3100D">
        <w:rPr>
          <w:rFonts w:cs="Times New Roman"/>
        </w:rPr>
        <w:t>M. </w:t>
      </w:r>
      <w:r w:rsidRPr="00781C58">
        <w:rPr>
          <w:rFonts w:cs="Times New Roman"/>
        </w:rPr>
        <w:t>Saracco, l</w:t>
      </w:r>
      <w:r>
        <w:rPr>
          <w:rFonts w:cs="Times New Roman"/>
        </w:rPr>
        <w:t>’</w:t>
      </w:r>
      <w:r w:rsidRPr="00781C58">
        <w:rPr>
          <w:rFonts w:cs="Times New Roman"/>
        </w:rPr>
        <w:t>actuel Président du Conseil, plié en deux par l</w:t>
      </w:r>
      <w:r>
        <w:rPr>
          <w:rFonts w:cs="Times New Roman"/>
        </w:rPr>
        <w:t>’</w:t>
      </w:r>
      <w:r w:rsidRPr="00781C58">
        <w:rPr>
          <w:rFonts w:cs="Times New Roman"/>
        </w:rPr>
        <w:t>effet sans doute de sa verte jeunesse</w:t>
      </w:r>
      <w:r>
        <w:rPr>
          <w:rFonts w:cs="Times New Roman"/>
        </w:rPr>
        <w:t> :</w:t>
      </w:r>
      <w:r w:rsidRPr="00781C58">
        <w:rPr>
          <w:rFonts w:cs="Times New Roman"/>
        </w:rPr>
        <w:t xml:space="preserve"> je ne l</w:t>
      </w:r>
      <w:r>
        <w:rPr>
          <w:rFonts w:cs="Times New Roman"/>
        </w:rPr>
        <w:t>’</w:t>
      </w:r>
      <w:r w:rsidRPr="00781C58">
        <w:rPr>
          <w:rFonts w:cs="Times New Roman"/>
        </w:rPr>
        <w:t>ai plus vu dès lors, mais j</w:t>
      </w:r>
      <w:r>
        <w:rPr>
          <w:rFonts w:cs="Times New Roman"/>
        </w:rPr>
        <w:t>’</w:t>
      </w:r>
      <w:r w:rsidRPr="00781C58">
        <w:rPr>
          <w:rFonts w:cs="Times New Roman"/>
        </w:rPr>
        <w:t>espère que maintenant il est plié en quatre.</w:t>
      </w:r>
    </w:p>
    <w:p w14:paraId="6166478E" w14:textId="77777777" w:rsidR="005F258A" w:rsidRPr="00781C58" w:rsidRDefault="00781C58" w:rsidP="003326E0">
      <w:pPr>
        <w:pStyle w:val="Corpsdetexte"/>
        <w:rPr>
          <w:rFonts w:cs="Times New Roman"/>
        </w:rPr>
      </w:pPr>
      <w:r w:rsidRPr="00781C58">
        <w:rPr>
          <w:rFonts w:cs="Times New Roman"/>
        </w:rPr>
        <w:t xml:space="preserve">De son côté, </w:t>
      </w:r>
      <w:r w:rsidR="00B3100D">
        <w:rPr>
          <w:rFonts w:cs="Times New Roman"/>
        </w:rPr>
        <w:t>M. </w:t>
      </w:r>
      <w:r w:rsidRPr="00781C58">
        <w:rPr>
          <w:rFonts w:cs="Times New Roman"/>
        </w:rPr>
        <w:t>d</w:t>
      </w:r>
      <w:r>
        <w:rPr>
          <w:rFonts w:cs="Times New Roman"/>
        </w:rPr>
        <w:t>’</w:t>
      </w:r>
      <w:r w:rsidRPr="00781C58">
        <w:rPr>
          <w:rFonts w:cs="Times New Roman"/>
        </w:rPr>
        <w:t>Annunzio avait tant écrit, tant travaillé, tant parlé pour sa petite candidature florentine, que le jour des électio</w:t>
      </w:r>
      <w:r w:rsidR="00E33CAE">
        <w:rPr>
          <w:rFonts w:cs="Times New Roman"/>
        </w:rPr>
        <w:t>ns il réussit à grappiller 600 </w:t>
      </w:r>
      <w:r w:rsidRPr="00781C58">
        <w:rPr>
          <w:rFonts w:cs="Times New Roman"/>
        </w:rPr>
        <w:t>voix</w:t>
      </w:r>
      <w:r>
        <w:rPr>
          <w:rFonts w:cs="Times New Roman"/>
        </w:rPr>
        <w:t> ;</w:t>
      </w:r>
      <w:r w:rsidRPr="00781C58">
        <w:rPr>
          <w:rFonts w:cs="Times New Roman"/>
        </w:rPr>
        <w:t xml:space="preserve"> il est bien vrai que son adversaire en compta le triple, mais c</w:t>
      </w:r>
      <w:r>
        <w:rPr>
          <w:rFonts w:cs="Times New Roman"/>
        </w:rPr>
        <w:t>’</w:t>
      </w:r>
      <w:r w:rsidRPr="00781C58">
        <w:rPr>
          <w:rFonts w:cs="Times New Roman"/>
        </w:rPr>
        <w:t xml:space="preserve">est justement la raison par laquelle celui-ci entrait à la Chambre pendant que </w:t>
      </w:r>
      <w:r w:rsidR="00B3100D">
        <w:rPr>
          <w:rFonts w:cs="Times New Roman"/>
        </w:rPr>
        <w:t>M. </w:t>
      </w:r>
      <w:r w:rsidRPr="00781C58">
        <w:rPr>
          <w:rFonts w:cs="Times New Roman"/>
        </w:rPr>
        <w:t>d</w:t>
      </w:r>
      <w:r>
        <w:rPr>
          <w:rFonts w:cs="Times New Roman"/>
        </w:rPr>
        <w:t>’</w:t>
      </w:r>
      <w:r w:rsidRPr="00781C58">
        <w:rPr>
          <w:rFonts w:cs="Times New Roman"/>
        </w:rPr>
        <w:t>Annunzio restait dehors.</w:t>
      </w:r>
    </w:p>
    <w:p w14:paraId="2BD40AB3" w14:textId="77777777" w:rsidR="005F258A" w:rsidRPr="00781C58" w:rsidRDefault="00781C58" w:rsidP="00E33CAE">
      <w:pPr>
        <w:pStyle w:val="ab"/>
      </w:pPr>
      <w:bookmarkStart w:id="209" w:name="bookmark15"/>
      <w:bookmarkEnd w:id="209"/>
      <w:r w:rsidRPr="00781C58">
        <w:t>§</w:t>
      </w:r>
    </w:p>
    <w:p w14:paraId="00AB2F07" w14:textId="77777777" w:rsidR="005F258A" w:rsidRPr="00781C58" w:rsidRDefault="00781C58" w:rsidP="003326E0">
      <w:pPr>
        <w:pStyle w:val="Corpsdetexte"/>
        <w:rPr>
          <w:rFonts w:cs="Times New Roman"/>
        </w:rPr>
      </w:pPr>
      <w:r w:rsidRPr="00781C58">
        <w:rPr>
          <w:rFonts w:cs="Times New Roman"/>
        </w:rPr>
        <w:lastRenderedPageBreak/>
        <w:t>Je ne sais pas trop comment l</w:t>
      </w:r>
      <w:r>
        <w:rPr>
          <w:rFonts w:cs="Times New Roman"/>
        </w:rPr>
        <w:t>’</w:t>
      </w:r>
      <w:r w:rsidRPr="00781C58">
        <w:rPr>
          <w:rFonts w:cs="Times New Roman"/>
        </w:rPr>
        <w:t xml:space="preserve">auteur du </w:t>
      </w:r>
      <w:r w:rsidRPr="00781C58">
        <w:rPr>
          <w:rFonts w:cs="Times New Roman"/>
          <w:i/>
        </w:rPr>
        <w:t>Fuoco</w:t>
      </w:r>
      <w:r w:rsidRPr="00781C58">
        <w:rPr>
          <w:rFonts w:cs="Times New Roman"/>
        </w:rPr>
        <w:t xml:space="preserve"> pourra</w:t>
      </w:r>
      <w:r w:rsidR="00E33CAE">
        <w:rPr>
          <w:rFonts w:cs="Times New Roman"/>
        </w:rPr>
        <w:t xml:space="preserve"> </w:t>
      </w:r>
      <w:r w:rsidRPr="00781C58">
        <w:rPr>
          <w:rFonts w:cs="Times New Roman"/>
        </w:rPr>
        <w:t>mettre d</w:t>
      </w:r>
      <w:r>
        <w:rPr>
          <w:rFonts w:cs="Times New Roman"/>
        </w:rPr>
        <w:t>’</w:t>
      </w:r>
      <w:r w:rsidRPr="00781C58">
        <w:rPr>
          <w:rFonts w:cs="Times New Roman"/>
        </w:rPr>
        <w:t>accord ses malheurs politiques et littéraires avec ses Théories sur la joie. Il est notoire qu</w:t>
      </w:r>
      <w:r>
        <w:rPr>
          <w:rFonts w:cs="Times New Roman"/>
        </w:rPr>
        <w:t>’</w:t>
      </w:r>
      <w:r w:rsidRPr="00781C58">
        <w:rPr>
          <w:rFonts w:cs="Times New Roman"/>
        </w:rPr>
        <w:t xml:space="preserve">en bon imitateur de Frédéric Nietzsche </w:t>
      </w:r>
      <w:r w:rsidR="00B3100D">
        <w:rPr>
          <w:rFonts w:cs="Times New Roman"/>
        </w:rPr>
        <w:t>M. </w:t>
      </w:r>
      <w:r w:rsidRPr="00781C58">
        <w:rPr>
          <w:rFonts w:cs="Times New Roman"/>
        </w:rPr>
        <w:t>d</w:t>
      </w:r>
      <w:r>
        <w:rPr>
          <w:rFonts w:cs="Times New Roman"/>
        </w:rPr>
        <w:t>’</w:t>
      </w:r>
      <w:r w:rsidRPr="00781C58">
        <w:rPr>
          <w:rFonts w:cs="Times New Roman"/>
        </w:rPr>
        <w:t>Annunzio prêche dans ses livres et ses discours la religion de la joie. À moins qu</w:t>
      </w:r>
      <w:r>
        <w:rPr>
          <w:rFonts w:cs="Times New Roman"/>
        </w:rPr>
        <w:t>’</w:t>
      </w:r>
      <w:r w:rsidRPr="00781C58">
        <w:rPr>
          <w:rFonts w:cs="Times New Roman"/>
        </w:rPr>
        <w:t>il n</w:t>
      </w:r>
      <w:r>
        <w:rPr>
          <w:rFonts w:cs="Times New Roman"/>
        </w:rPr>
        <w:t>’</w:t>
      </w:r>
      <w:r w:rsidRPr="00781C58">
        <w:rPr>
          <w:rFonts w:cs="Times New Roman"/>
        </w:rPr>
        <w:t>ait l</w:t>
      </w:r>
      <w:r>
        <w:rPr>
          <w:rFonts w:cs="Times New Roman"/>
        </w:rPr>
        <w:t>’</w:t>
      </w:r>
      <w:r w:rsidRPr="00781C58">
        <w:rPr>
          <w:rFonts w:cs="Times New Roman"/>
        </w:rPr>
        <w:t>idée bizarre de déclarer que rien n</w:t>
      </w:r>
      <w:r>
        <w:rPr>
          <w:rFonts w:cs="Times New Roman"/>
        </w:rPr>
        <w:t>’</w:t>
      </w:r>
      <w:r w:rsidRPr="00781C58">
        <w:rPr>
          <w:rFonts w:cs="Times New Roman"/>
        </w:rPr>
        <w:t>est plus amusant que de se faire battre dans les élections, et que rien n</w:t>
      </w:r>
      <w:r>
        <w:rPr>
          <w:rFonts w:cs="Times New Roman"/>
        </w:rPr>
        <w:t>’</w:t>
      </w:r>
      <w:r w:rsidRPr="00781C58">
        <w:rPr>
          <w:rFonts w:cs="Times New Roman"/>
        </w:rPr>
        <w:t>est plus gai que d</w:t>
      </w:r>
      <w:r>
        <w:rPr>
          <w:rFonts w:cs="Times New Roman"/>
        </w:rPr>
        <w:t>’</w:t>
      </w:r>
      <w:r w:rsidRPr="00781C58">
        <w:rPr>
          <w:rFonts w:cs="Times New Roman"/>
        </w:rPr>
        <w:t>entendre siffler au Théâtre ses propres tragédies, l</w:t>
      </w:r>
      <w:r>
        <w:rPr>
          <w:rFonts w:cs="Times New Roman"/>
        </w:rPr>
        <w:t>’</w:t>
      </w:r>
      <w:r w:rsidRPr="00781C58">
        <w:rPr>
          <w:rFonts w:cs="Times New Roman"/>
        </w:rPr>
        <w:t>ex-représentant d</w:t>
      </w:r>
      <w:r>
        <w:rPr>
          <w:rFonts w:cs="Times New Roman"/>
        </w:rPr>
        <w:t>’</w:t>
      </w:r>
      <w:r w:rsidRPr="00781C58">
        <w:rPr>
          <w:rFonts w:cs="Times New Roman"/>
        </w:rPr>
        <w:t xml:space="preserve">Ortona à Mare doit avouer que la religion de la joie lui a porté une </w:t>
      </w:r>
      <w:r w:rsidR="00E33CAE">
        <w:rPr>
          <w:rFonts w:cs="Times New Roman"/>
          <w:i/>
        </w:rPr>
        <w:t>jettatu</w:t>
      </w:r>
      <w:r w:rsidRPr="00781C58">
        <w:rPr>
          <w:rFonts w:cs="Times New Roman"/>
          <w:i/>
        </w:rPr>
        <w:t>ra</w:t>
      </w:r>
      <w:r w:rsidRPr="00781C58">
        <w:rPr>
          <w:rFonts w:cs="Times New Roman"/>
        </w:rPr>
        <w:t>, une guigne invraisemblable.</w:t>
      </w:r>
    </w:p>
    <w:p w14:paraId="4237C349" w14:textId="77777777" w:rsidR="005F258A" w:rsidRPr="00781C58" w:rsidRDefault="00781C58" w:rsidP="003326E0">
      <w:pPr>
        <w:pStyle w:val="Corpsdetexte"/>
        <w:rPr>
          <w:rFonts w:cs="Times New Roman"/>
        </w:rPr>
      </w:pPr>
      <w:r w:rsidRPr="00781C58">
        <w:rPr>
          <w:rFonts w:cs="Times New Roman"/>
        </w:rPr>
        <w:t>Toute exagération à part, il était fort bien vu à Florence il y a quelques mois</w:t>
      </w:r>
      <w:r>
        <w:rPr>
          <w:rFonts w:cs="Times New Roman"/>
        </w:rPr>
        <w:t> ;</w:t>
      </w:r>
      <w:r w:rsidRPr="00781C58">
        <w:rPr>
          <w:rFonts w:cs="Times New Roman"/>
        </w:rPr>
        <w:t xml:space="preserve"> et coup sur coup le </w:t>
      </w:r>
      <w:r w:rsidRPr="00781C58">
        <w:rPr>
          <w:rFonts w:cs="Times New Roman"/>
          <w:i/>
        </w:rPr>
        <w:t>Fuoco</w:t>
      </w:r>
      <w:r w:rsidRPr="00781C58">
        <w:rPr>
          <w:rFonts w:cs="Times New Roman"/>
        </w:rPr>
        <w:t>, le passage à l</w:t>
      </w:r>
      <w:r>
        <w:rPr>
          <w:rFonts w:cs="Times New Roman"/>
        </w:rPr>
        <w:t>’</w:t>
      </w:r>
      <w:r w:rsidRPr="00781C58">
        <w:rPr>
          <w:rFonts w:cs="Times New Roman"/>
        </w:rPr>
        <w:t xml:space="preserve">Extrême Gauche, les articles politiques, les indiscrétions amoureuses, la défaite finale sont venus gâter une position enviable. </w:t>
      </w:r>
      <w:r w:rsidR="00B3100D">
        <w:rPr>
          <w:rFonts w:cs="Times New Roman"/>
        </w:rPr>
        <w:t>M. </w:t>
      </w:r>
      <w:r w:rsidRPr="00781C58">
        <w:rPr>
          <w:rFonts w:cs="Times New Roman"/>
        </w:rPr>
        <w:t>d</w:t>
      </w:r>
      <w:r>
        <w:rPr>
          <w:rFonts w:cs="Times New Roman"/>
        </w:rPr>
        <w:t>’</w:t>
      </w:r>
      <w:r w:rsidRPr="00781C58">
        <w:rPr>
          <w:rFonts w:cs="Times New Roman"/>
        </w:rPr>
        <w:t>Annunzio se plaint constamment d</w:t>
      </w:r>
      <w:r>
        <w:rPr>
          <w:rFonts w:cs="Times New Roman"/>
        </w:rPr>
        <w:t>’</w:t>
      </w:r>
      <w:r w:rsidRPr="00781C58">
        <w:rPr>
          <w:rFonts w:cs="Times New Roman"/>
        </w:rPr>
        <w:t>être négligé par ses compatriotes</w:t>
      </w:r>
      <w:r>
        <w:rPr>
          <w:rFonts w:cs="Times New Roman"/>
        </w:rPr>
        <w:t> ;</w:t>
      </w:r>
      <w:r w:rsidRPr="00781C58">
        <w:rPr>
          <w:rFonts w:cs="Times New Roman"/>
        </w:rPr>
        <w:t xml:space="preserve"> il semble au contraire que l</w:t>
      </w:r>
      <w:r>
        <w:rPr>
          <w:rFonts w:cs="Times New Roman"/>
        </w:rPr>
        <w:t>’</w:t>
      </w:r>
      <w:r w:rsidRPr="00781C58">
        <w:rPr>
          <w:rFonts w:cs="Times New Roman"/>
        </w:rPr>
        <w:t>Italie a été pour lui d</w:t>
      </w:r>
      <w:r>
        <w:rPr>
          <w:rFonts w:cs="Times New Roman"/>
        </w:rPr>
        <w:t>’</w:t>
      </w:r>
      <w:r w:rsidRPr="00781C58">
        <w:rPr>
          <w:rFonts w:cs="Times New Roman"/>
        </w:rPr>
        <w:t>une indulgence peu commune</w:t>
      </w:r>
      <w:r>
        <w:rPr>
          <w:rFonts w:cs="Times New Roman"/>
        </w:rPr>
        <w:t> ;</w:t>
      </w:r>
      <w:r w:rsidRPr="00781C58">
        <w:rPr>
          <w:rFonts w:cs="Times New Roman"/>
        </w:rPr>
        <w:t xml:space="preserve"> qu</w:t>
      </w:r>
      <w:r>
        <w:rPr>
          <w:rFonts w:cs="Times New Roman"/>
        </w:rPr>
        <w:t>’</w:t>
      </w:r>
      <w:r w:rsidRPr="00781C58">
        <w:rPr>
          <w:rFonts w:cs="Times New Roman"/>
        </w:rPr>
        <w:t>on se rappelle, par exemple, la campagne de 1896 contre ses plagiats indéniables et la manière large et généreuse dont il fut absous</w:t>
      </w:r>
      <w:r>
        <w:rPr>
          <w:rFonts w:cs="Times New Roman"/>
        </w:rPr>
        <w:t> ;</w:t>
      </w:r>
      <w:r w:rsidRPr="00781C58">
        <w:rPr>
          <w:rFonts w:cs="Times New Roman"/>
        </w:rPr>
        <w:t xml:space="preserve"> il n</w:t>
      </w:r>
      <w:r>
        <w:rPr>
          <w:rFonts w:cs="Times New Roman"/>
        </w:rPr>
        <w:t>’</w:t>
      </w:r>
      <w:r w:rsidRPr="00781C58">
        <w:rPr>
          <w:rFonts w:cs="Times New Roman"/>
        </w:rPr>
        <w:t>aurait trouvé ni en France ni ailleurs un public plus confiant dans son génie.</w:t>
      </w:r>
    </w:p>
    <w:p w14:paraId="704B93A5" w14:textId="77777777" w:rsidR="005F258A" w:rsidRPr="00781C58" w:rsidRDefault="00781C58" w:rsidP="003326E0">
      <w:pPr>
        <w:pStyle w:val="Corpsdetexte"/>
        <w:rPr>
          <w:rFonts w:cs="Times New Roman"/>
        </w:rPr>
      </w:pPr>
      <w:r w:rsidRPr="00781C58">
        <w:rPr>
          <w:rFonts w:cs="Times New Roman"/>
        </w:rPr>
        <w:t>Mais il n</w:t>
      </w:r>
      <w:r>
        <w:rPr>
          <w:rFonts w:cs="Times New Roman"/>
        </w:rPr>
        <w:t>’</w:t>
      </w:r>
      <w:r w:rsidRPr="00781C58">
        <w:rPr>
          <w:rFonts w:cs="Times New Roman"/>
        </w:rPr>
        <w:t>a pas voulu ménager cette faveur nationale</w:t>
      </w:r>
      <w:r>
        <w:rPr>
          <w:rFonts w:cs="Times New Roman"/>
        </w:rPr>
        <w:t> ;</w:t>
      </w:r>
      <w:r w:rsidRPr="00781C58">
        <w:rPr>
          <w:rFonts w:cs="Times New Roman"/>
        </w:rPr>
        <w:t xml:space="preserve"> peu à peu, ses succès à l</w:t>
      </w:r>
      <w:r>
        <w:rPr>
          <w:rFonts w:cs="Times New Roman"/>
        </w:rPr>
        <w:t>’</w:t>
      </w:r>
      <w:r w:rsidRPr="00781C58">
        <w:rPr>
          <w:rFonts w:cs="Times New Roman"/>
        </w:rPr>
        <w:t>Étranger aidant, une légère folie mégalomane lui monta à la tête</w:t>
      </w:r>
      <w:r>
        <w:rPr>
          <w:rFonts w:cs="Times New Roman"/>
        </w:rPr>
        <w:t> ;</w:t>
      </w:r>
      <w:r w:rsidRPr="00781C58">
        <w:rPr>
          <w:rFonts w:cs="Times New Roman"/>
        </w:rPr>
        <w:t xml:space="preserve"> il parla plusieurs fois au nom de l</w:t>
      </w:r>
      <w:r>
        <w:rPr>
          <w:rFonts w:cs="Times New Roman"/>
        </w:rPr>
        <w:t>’</w:t>
      </w:r>
      <w:r w:rsidRPr="00781C58">
        <w:rPr>
          <w:rFonts w:cs="Times New Roman"/>
        </w:rPr>
        <w:t>Italie sans en avoir eu le mandat, et à chaque occasion il se montra envers ses compatriotes d</w:t>
      </w:r>
      <w:r>
        <w:rPr>
          <w:rFonts w:cs="Times New Roman"/>
        </w:rPr>
        <w:t>’</w:t>
      </w:r>
      <w:r w:rsidRPr="00781C58">
        <w:rPr>
          <w:rFonts w:cs="Times New Roman"/>
        </w:rPr>
        <w:t xml:space="preserve">une rudesse entièrement déplacée. Nous sommes un peuple de bons enfants qui avons toutefois la caractéristique de ne pas vouloir nous laisser duper </w:t>
      </w:r>
      <w:r w:rsidR="00E33CAE">
        <w:rPr>
          <w:rFonts w:cs="Times New Roman"/>
        </w:rPr>
        <w:t>au-delà</w:t>
      </w:r>
      <w:r w:rsidRPr="00781C58">
        <w:rPr>
          <w:rFonts w:cs="Times New Roman"/>
        </w:rPr>
        <w:t xml:space="preserve"> du vraisemblable</w:t>
      </w:r>
      <w:r>
        <w:rPr>
          <w:rFonts w:cs="Times New Roman"/>
        </w:rPr>
        <w:t> ;</w:t>
      </w:r>
      <w:r w:rsidRPr="00781C58">
        <w:rPr>
          <w:rFonts w:cs="Times New Roman"/>
        </w:rPr>
        <w:t xml:space="preserve"> quelqu</w:t>
      </w:r>
      <w:r>
        <w:rPr>
          <w:rFonts w:cs="Times New Roman"/>
        </w:rPr>
        <w:t>’</w:t>
      </w:r>
      <w:r w:rsidRPr="00781C58">
        <w:rPr>
          <w:rFonts w:cs="Times New Roman"/>
        </w:rPr>
        <w:t>un vient-il se prétendre nécessaire au bonheur de la Nation, on lui tourne le dos, parce qu</w:t>
      </w:r>
      <w:r>
        <w:rPr>
          <w:rFonts w:cs="Times New Roman"/>
        </w:rPr>
        <w:t>’</w:t>
      </w:r>
      <w:r w:rsidRPr="00781C58">
        <w:rPr>
          <w:rFonts w:cs="Times New Roman"/>
        </w:rPr>
        <w:t>on sait, d</w:t>
      </w:r>
      <w:r>
        <w:rPr>
          <w:rFonts w:cs="Times New Roman"/>
        </w:rPr>
        <w:t>’</w:t>
      </w:r>
      <w:r w:rsidRPr="00781C58">
        <w:rPr>
          <w:rFonts w:cs="Times New Roman"/>
        </w:rPr>
        <w:t>après l</w:t>
      </w:r>
      <w:r>
        <w:rPr>
          <w:rFonts w:cs="Times New Roman"/>
        </w:rPr>
        <w:t>’</w:t>
      </w:r>
      <w:r w:rsidRPr="00781C58">
        <w:rPr>
          <w:rFonts w:cs="Times New Roman"/>
        </w:rPr>
        <w:t>histoire, qu</w:t>
      </w:r>
      <w:r>
        <w:rPr>
          <w:rFonts w:cs="Times New Roman"/>
        </w:rPr>
        <w:t>’</w:t>
      </w:r>
      <w:r w:rsidRPr="00781C58">
        <w:rPr>
          <w:rFonts w:cs="Times New Roman"/>
        </w:rPr>
        <w:t>il n</w:t>
      </w:r>
      <w:r>
        <w:rPr>
          <w:rFonts w:cs="Times New Roman"/>
        </w:rPr>
        <w:t>’</w:t>
      </w:r>
      <w:r w:rsidRPr="00781C58">
        <w:rPr>
          <w:rFonts w:cs="Times New Roman"/>
        </w:rPr>
        <w:t xml:space="preserve">y a eu en ce monde rien de nécessaire, ni personne. </w:t>
      </w:r>
      <w:r w:rsidR="00B3100D">
        <w:rPr>
          <w:rFonts w:cs="Times New Roman"/>
        </w:rPr>
        <w:t>M. </w:t>
      </w:r>
      <w:r w:rsidRPr="00781C58">
        <w:rPr>
          <w:rFonts w:cs="Times New Roman"/>
        </w:rPr>
        <w:t>d</w:t>
      </w:r>
      <w:r>
        <w:rPr>
          <w:rFonts w:cs="Times New Roman"/>
        </w:rPr>
        <w:t>’</w:t>
      </w:r>
      <w:r w:rsidRPr="00781C58">
        <w:rPr>
          <w:rFonts w:cs="Times New Roman"/>
        </w:rPr>
        <w:t>Annunzio eut ce tort de croire à sa nécessité nationale, tout en déclarant à qui voulait l</w:t>
      </w:r>
      <w:r>
        <w:rPr>
          <w:rFonts w:cs="Times New Roman"/>
        </w:rPr>
        <w:t>’</w:t>
      </w:r>
      <w:r w:rsidRPr="00781C58">
        <w:rPr>
          <w:rFonts w:cs="Times New Roman"/>
        </w:rPr>
        <w:t>entendre qu</w:t>
      </w:r>
      <w:r>
        <w:rPr>
          <w:rFonts w:cs="Times New Roman"/>
        </w:rPr>
        <w:t>’</w:t>
      </w:r>
      <w:r w:rsidRPr="00781C58">
        <w:rPr>
          <w:rFonts w:cs="Times New Roman"/>
        </w:rPr>
        <w:t>il se trouve très mal en Italie et qu</w:t>
      </w:r>
      <w:r>
        <w:rPr>
          <w:rFonts w:cs="Times New Roman"/>
        </w:rPr>
        <w:t>’</w:t>
      </w:r>
      <w:r w:rsidRPr="00781C58">
        <w:rPr>
          <w:rFonts w:cs="Times New Roman"/>
        </w:rPr>
        <w:t>il aurait préféré naître chez les Esquimaux, par exemple. Ce n</w:t>
      </w:r>
      <w:r>
        <w:rPr>
          <w:rFonts w:cs="Times New Roman"/>
        </w:rPr>
        <w:t>’</w:t>
      </w:r>
      <w:r w:rsidRPr="00781C58">
        <w:rPr>
          <w:rFonts w:cs="Times New Roman"/>
        </w:rPr>
        <w:t>est pas le moyen le plus sûr pour obtenir des hommages.</w:t>
      </w:r>
    </w:p>
    <w:p w14:paraId="1E6C1B3A" w14:textId="77777777" w:rsidR="005F258A" w:rsidRPr="00781C58" w:rsidRDefault="00781C58" w:rsidP="003326E0">
      <w:pPr>
        <w:pStyle w:val="Corpsdetexte"/>
        <w:rPr>
          <w:rFonts w:cs="Times New Roman"/>
        </w:rPr>
      </w:pPr>
      <w:r w:rsidRPr="00781C58">
        <w:rPr>
          <w:rFonts w:cs="Times New Roman"/>
        </w:rPr>
        <w:t>D</w:t>
      </w:r>
      <w:r>
        <w:rPr>
          <w:rFonts w:cs="Times New Roman"/>
        </w:rPr>
        <w:t>’</w:t>
      </w:r>
      <w:r w:rsidRPr="00781C58">
        <w:rPr>
          <w:rFonts w:cs="Times New Roman"/>
        </w:rPr>
        <w:t xml:space="preserve">autre part, le </w:t>
      </w:r>
      <w:r w:rsidRPr="00781C58">
        <w:rPr>
          <w:rFonts w:cs="Times New Roman"/>
          <w:i/>
        </w:rPr>
        <w:t>Fuoco</w:t>
      </w:r>
      <w:r w:rsidRPr="00781C58">
        <w:rPr>
          <w:rFonts w:cs="Times New Roman"/>
        </w:rPr>
        <w:t>, dans son essence purement intellectuelle, a froissé plus de lecteurs qu</w:t>
      </w:r>
      <w:r>
        <w:rPr>
          <w:rFonts w:cs="Times New Roman"/>
        </w:rPr>
        <w:t>’</w:t>
      </w:r>
      <w:r w:rsidRPr="00781C58">
        <w:rPr>
          <w:rFonts w:cs="Times New Roman"/>
        </w:rPr>
        <w:t>on ne peut croire</w:t>
      </w:r>
      <w:r>
        <w:rPr>
          <w:rFonts w:cs="Times New Roman"/>
        </w:rPr>
        <w:t> ;</w:t>
      </w:r>
      <w:r w:rsidRPr="00781C58">
        <w:rPr>
          <w:rFonts w:cs="Times New Roman"/>
        </w:rPr>
        <w:t xml:space="preserve"> c</w:t>
      </w:r>
      <w:r>
        <w:rPr>
          <w:rFonts w:cs="Times New Roman"/>
        </w:rPr>
        <w:t>’</w:t>
      </w:r>
      <w:r w:rsidRPr="00781C58">
        <w:rPr>
          <w:rFonts w:cs="Times New Roman"/>
        </w:rPr>
        <w:t>est le poème de la mégalomanie littéraire</w:t>
      </w:r>
      <w:r>
        <w:rPr>
          <w:rFonts w:cs="Times New Roman"/>
        </w:rPr>
        <w:t> ;</w:t>
      </w:r>
      <w:r w:rsidRPr="00781C58">
        <w:rPr>
          <w:rFonts w:cs="Times New Roman"/>
        </w:rPr>
        <w:t xml:space="preserve"> </w:t>
      </w:r>
      <w:r w:rsidR="00B3100D">
        <w:rPr>
          <w:rFonts w:cs="Times New Roman"/>
        </w:rPr>
        <w:t>M. </w:t>
      </w:r>
      <w:r w:rsidRPr="00781C58">
        <w:rPr>
          <w:rFonts w:cs="Times New Roman"/>
        </w:rPr>
        <w:t>d</w:t>
      </w:r>
      <w:r>
        <w:rPr>
          <w:rFonts w:cs="Times New Roman"/>
        </w:rPr>
        <w:t>’</w:t>
      </w:r>
      <w:r w:rsidRPr="00781C58">
        <w:rPr>
          <w:rFonts w:cs="Times New Roman"/>
        </w:rPr>
        <w:t>Annunzio y apparaît continuellement dans la pose aérienne du Mercure de Jean de Bologne dont les reproductions sont si populaires chez nous, et il aime à nous faire croire qu</w:t>
      </w:r>
      <w:r>
        <w:rPr>
          <w:rFonts w:cs="Times New Roman"/>
        </w:rPr>
        <w:t>’</w:t>
      </w:r>
      <w:r w:rsidRPr="00781C58">
        <w:rPr>
          <w:rFonts w:cs="Times New Roman"/>
        </w:rPr>
        <w:t>il entend le langage des eaux, des fleurs, du vent, des oiseaux, des regards, des pierres et du feu, et il se montre entouré d</w:t>
      </w:r>
      <w:r>
        <w:rPr>
          <w:rFonts w:cs="Times New Roman"/>
        </w:rPr>
        <w:t>’</w:t>
      </w:r>
      <w:r w:rsidRPr="00781C58">
        <w:rPr>
          <w:rFonts w:cs="Times New Roman"/>
        </w:rPr>
        <w:t>une suite de jeunes inspirés qui ont eu l</w:t>
      </w:r>
      <w:r>
        <w:rPr>
          <w:rFonts w:cs="Times New Roman"/>
        </w:rPr>
        <w:t>’</w:t>
      </w:r>
      <w:r w:rsidRPr="00781C58">
        <w:rPr>
          <w:rFonts w:cs="Times New Roman"/>
        </w:rPr>
        <w:t>air de le prendre au sérieux.</w:t>
      </w:r>
    </w:p>
    <w:p w14:paraId="345D4455" w14:textId="7899BB62" w:rsidR="005F258A" w:rsidRPr="00781C58" w:rsidRDefault="00781C58" w:rsidP="003326E0">
      <w:pPr>
        <w:pStyle w:val="Corpsdetexte"/>
        <w:rPr>
          <w:rFonts w:cs="Times New Roman"/>
        </w:rPr>
      </w:pPr>
      <w:r w:rsidRPr="00781C58">
        <w:rPr>
          <w:rFonts w:cs="Times New Roman"/>
        </w:rPr>
        <w:t>Comme l</w:t>
      </w:r>
      <w:r>
        <w:rPr>
          <w:rFonts w:cs="Times New Roman"/>
        </w:rPr>
        <w:t>’</w:t>
      </w:r>
      <w:r w:rsidRPr="00781C58">
        <w:rPr>
          <w:rFonts w:cs="Times New Roman"/>
        </w:rPr>
        <w:t>Italie est le pay</w:t>
      </w:r>
      <w:r w:rsidR="00E33CAE">
        <w:rPr>
          <w:rFonts w:cs="Times New Roman"/>
        </w:rPr>
        <w:t>s du monde où les poseurs ont le</w:t>
      </w:r>
      <w:r w:rsidRPr="00781C58">
        <w:rPr>
          <w:rFonts w:cs="Times New Roman"/>
        </w:rPr>
        <w:t xml:space="preserve"> moins de succès, il va sans dire qu</w:t>
      </w:r>
      <w:r>
        <w:rPr>
          <w:rFonts w:cs="Times New Roman"/>
        </w:rPr>
        <w:t>’</w:t>
      </w:r>
      <w:r w:rsidRPr="00781C58">
        <w:rPr>
          <w:rFonts w:cs="Times New Roman"/>
        </w:rPr>
        <w:t>une risée irrévérencieuse a été l</w:t>
      </w:r>
      <w:r>
        <w:rPr>
          <w:rFonts w:cs="Times New Roman"/>
        </w:rPr>
        <w:t>’</w:t>
      </w:r>
      <w:r w:rsidRPr="00781C58">
        <w:rPr>
          <w:rFonts w:cs="Times New Roman"/>
        </w:rPr>
        <w:t>accueil de ce roman si anxieusement attendu</w:t>
      </w:r>
      <w:r>
        <w:rPr>
          <w:rFonts w:cs="Times New Roman"/>
        </w:rPr>
        <w:t> ;</w:t>
      </w:r>
      <w:r w:rsidRPr="00781C58">
        <w:rPr>
          <w:rFonts w:cs="Times New Roman"/>
        </w:rPr>
        <w:t xml:space="preserve"> </w:t>
      </w:r>
      <w:r w:rsidR="00B3100D">
        <w:rPr>
          <w:rFonts w:cs="Times New Roman"/>
        </w:rPr>
        <w:t>M. </w:t>
      </w:r>
      <w:del w:id="210" w:author="Marguerite-Marie Bordry" w:date="2018-12-11T17:32:00Z">
        <w:r w:rsidRPr="00781C58" w:rsidDel="00933E57">
          <w:rPr>
            <w:rFonts w:cs="Times New Roman"/>
          </w:rPr>
          <w:delText>Pauzacchi</w:delText>
        </w:r>
      </w:del>
      <w:ins w:id="211" w:author="Marguerite-Marie Bordry" w:date="2018-12-11T17:32:00Z">
        <w:r w:rsidR="00933E57" w:rsidRPr="00781C58">
          <w:rPr>
            <w:rFonts w:cs="Times New Roman"/>
          </w:rPr>
          <w:t>Pa</w:t>
        </w:r>
        <w:r w:rsidR="00933E57">
          <w:rPr>
            <w:rFonts w:cs="Times New Roman"/>
          </w:rPr>
          <w:t>n</w:t>
        </w:r>
        <w:r w:rsidR="00933E57" w:rsidRPr="00781C58">
          <w:rPr>
            <w:rFonts w:cs="Times New Roman"/>
          </w:rPr>
          <w:t>zacchi</w:t>
        </w:r>
      </w:ins>
      <w:r w:rsidRPr="00781C58">
        <w:rPr>
          <w:rFonts w:cs="Times New Roman"/>
        </w:rPr>
        <w:t>, qui, toute proportion gardée avec d</w:t>
      </w:r>
      <w:r>
        <w:rPr>
          <w:rFonts w:cs="Times New Roman"/>
        </w:rPr>
        <w:t>’</w:t>
      </w:r>
      <w:r w:rsidRPr="00781C58">
        <w:rPr>
          <w:rFonts w:cs="Times New Roman"/>
        </w:rPr>
        <w:t>Annunzio, n</w:t>
      </w:r>
      <w:r>
        <w:rPr>
          <w:rFonts w:cs="Times New Roman"/>
        </w:rPr>
        <w:t>’</w:t>
      </w:r>
      <w:r w:rsidRPr="00781C58">
        <w:rPr>
          <w:rFonts w:cs="Times New Roman"/>
        </w:rPr>
        <w:t xml:space="preserve">est pas le dernier </w:t>
      </w:r>
      <w:r w:rsidRPr="00781C58">
        <w:rPr>
          <w:rFonts w:cs="Times New Roman"/>
        </w:rPr>
        <w:lastRenderedPageBreak/>
        <w:t>venu, se fit l</w:t>
      </w:r>
      <w:r>
        <w:rPr>
          <w:rFonts w:cs="Times New Roman"/>
        </w:rPr>
        <w:t>’</w:t>
      </w:r>
      <w:r w:rsidRPr="00781C58">
        <w:rPr>
          <w:rFonts w:cs="Times New Roman"/>
        </w:rPr>
        <w:t xml:space="preserve">interprète de ce sentiment général avec une lettre à son confrère publiée par la </w:t>
      </w:r>
      <w:r w:rsidRPr="00781C58">
        <w:rPr>
          <w:rFonts w:cs="Times New Roman"/>
          <w:i/>
        </w:rPr>
        <w:t>Nuova Antologia</w:t>
      </w:r>
      <w:r w:rsidRPr="00781C58">
        <w:rPr>
          <w:rFonts w:cs="Times New Roman"/>
        </w:rPr>
        <w:t>.</w:t>
      </w:r>
    </w:p>
    <w:p w14:paraId="7913368F" w14:textId="77777777" w:rsidR="005F258A" w:rsidRPr="00781C58" w:rsidRDefault="00781C58" w:rsidP="003326E0">
      <w:pPr>
        <w:pStyle w:val="Corpsdetexte"/>
        <w:rPr>
          <w:rFonts w:cs="Times New Roman"/>
        </w:rPr>
      </w:pPr>
      <w:r w:rsidRPr="00781C58">
        <w:rPr>
          <w:rFonts w:cs="Times New Roman"/>
        </w:rPr>
        <w:t xml:space="preserve">Si </w:t>
      </w:r>
      <w:r w:rsidR="00B3100D">
        <w:rPr>
          <w:rFonts w:cs="Times New Roman"/>
        </w:rPr>
        <w:t>M. </w:t>
      </w:r>
      <w:r w:rsidRPr="00781C58">
        <w:rPr>
          <w:rFonts w:cs="Times New Roman"/>
        </w:rPr>
        <w:t>d</w:t>
      </w:r>
      <w:r>
        <w:rPr>
          <w:rFonts w:cs="Times New Roman"/>
        </w:rPr>
        <w:t>’</w:t>
      </w:r>
      <w:r w:rsidRPr="00781C58">
        <w:rPr>
          <w:rFonts w:cs="Times New Roman"/>
        </w:rPr>
        <w:t>Annunzio daigne prendre en considération les conseils du poète polonais, il se relèvera sans aucun doute, et complètement, de sa double culbute littéraire et politique</w:t>
      </w:r>
      <w:r>
        <w:rPr>
          <w:rFonts w:cs="Times New Roman"/>
        </w:rPr>
        <w:t xml:space="preserve"> </w:t>
      </w:r>
    </w:p>
    <w:p w14:paraId="7121094D" w14:textId="77777777" w:rsidR="00E33CAE" w:rsidRPr="00781C58" w:rsidRDefault="00E33CAE" w:rsidP="00E33CAE">
      <w:pPr>
        <w:pStyle w:val="Titre3"/>
      </w:pPr>
      <w:bookmarkStart w:id="212" w:name="bookmark16"/>
      <w:bookmarkEnd w:id="212"/>
      <w:r>
        <w:t>La Monarchie populaire</w:t>
      </w:r>
    </w:p>
    <w:p w14:paraId="1B6ECAD5" w14:textId="77777777" w:rsidR="00C858AF" w:rsidRPr="00E020FE" w:rsidRDefault="00C858AF" w:rsidP="00C858AF">
      <w:pPr>
        <w:pStyle w:val="term"/>
        <w:rPr>
          <w:lang w:val="it-IT"/>
          <w:rPrChange w:id="213" w:author="Marguerite-Marie Bordry" w:date="2018-12-11T14:53:00Z">
            <w:rPr/>
          </w:rPrChange>
        </w:rPr>
      </w:pPr>
      <w:proofErr w:type="gramStart"/>
      <w:r w:rsidRPr="00E020FE">
        <w:rPr>
          <w:lang w:val="it-IT"/>
          <w:rPrChange w:id="214" w:author="Marguerite-Marie Bordry" w:date="2018-12-11T14:53:00Z">
            <w:rPr/>
          </w:rPrChange>
        </w:rPr>
        <w:t>id :</w:t>
      </w:r>
      <w:proofErr w:type="gramEnd"/>
      <w:r w:rsidRPr="00E020FE">
        <w:rPr>
          <w:lang w:val="it-IT"/>
          <w:rPrChange w:id="215" w:author="Marguerite-Marie Bordry" w:date="2018-12-11T14:53:00Z">
            <w:rPr/>
          </w:rPrChange>
        </w:rPr>
        <w:t xml:space="preserve"> article-1900-09</w:t>
      </w:r>
      <w:r w:rsidR="007C7FCF" w:rsidRPr="00E020FE">
        <w:rPr>
          <w:lang w:val="it-IT"/>
          <w:rPrChange w:id="216" w:author="Marguerite-Marie Bordry" w:date="2018-12-11T14:53:00Z">
            <w:rPr/>
          </w:rPrChange>
        </w:rPr>
        <w:t>-01_</w:t>
      </w:r>
      <w:r w:rsidRPr="00E020FE">
        <w:rPr>
          <w:lang w:val="it-IT"/>
          <w:rPrChange w:id="217" w:author="Marguerite-Marie Bordry" w:date="2018-12-11T14:53:00Z">
            <w:rPr/>
          </w:rPrChange>
        </w:rPr>
        <w:t>815</w:t>
      </w:r>
    </w:p>
    <w:p w14:paraId="04680A99" w14:textId="77777777" w:rsidR="00C858AF" w:rsidRPr="00DF4CEB" w:rsidRDefault="00C858AF" w:rsidP="00C858AF">
      <w:pPr>
        <w:pStyle w:val="term"/>
        <w:rPr>
          <w:lang w:val="it-IT"/>
          <w:rPrChange w:id="218" w:author="Marguerite-Marie Bordry" w:date="2018-12-10T11:40:00Z">
            <w:rPr/>
          </w:rPrChange>
        </w:rPr>
      </w:pPr>
      <w:proofErr w:type="gramStart"/>
      <w:r w:rsidRPr="00DF4CEB">
        <w:rPr>
          <w:lang w:val="it-IT"/>
          <w:rPrChange w:id="219" w:author="Marguerite-Marie Bordry" w:date="2018-12-10T11:40:00Z">
            <w:rPr/>
          </w:rPrChange>
        </w:rPr>
        <w:t>author :</w:t>
      </w:r>
      <w:proofErr w:type="gramEnd"/>
      <w:r w:rsidRPr="00DF4CEB">
        <w:rPr>
          <w:lang w:val="it-IT"/>
          <w:rPrChange w:id="220" w:author="Marguerite-Marie Bordry" w:date="2018-12-10T11:40:00Z">
            <w:rPr/>
          </w:rPrChange>
        </w:rPr>
        <w:t xml:space="preserve"> </w:t>
      </w:r>
      <w:r w:rsidRPr="00DF4CEB">
        <w:rPr>
          <w:rFonts w:eastAsiaTheme="majorEastAsia"/>
          <w:lang w:val="it-IT"/>
          <w:rPrChange w:id="221" w:author="Marguerite-Marie Bordry" w:date="2018-12-10T11:40:00Z">
            <w:rPr>
              <w:rFonts w:eastAsiaTheme="majorEastAsia"/>
            </w:rPr>
          </w:rPrChange>
        </w:rPr>
        <w:t>Zùccoli, Luciano (1868-1929)</w:t>
      </w:r>
    </w:p>
    <w:p w14:paraId="266B526C" w14:textId="77777777" w:rsidR="00C858AF" w:rsidRPr="00C31444" w:rsidRDefault="00C858AF" w:rsidP="00C858AF">
      <w:pPr>
        <w:pStyle w:val="term"/>
      </w:pPr>
      <w:proofErr w:type="gramStart"/>
      <w:r w:rsidRPr="00E020FE">
        <w:t>signed</w:t>
      </w:r>
      <w:proofErr w:type="gramEnd"/>
      <w:r w:rsidRPr="00E020FE">
        <w:t xml:space="preserve"> : Luciano </w:t>
      </w:r>
      <w:r w:rsidRPr="00B4648F">
        <w:rPr>
          <w:rFonts w:eastAsiaTheme="majorEastAsia"/>
        </w:rPr>
        <w:t>Zùccoli</w:t>
      </w:r>
    </w:p>
    <w:p w14:paraId="7E45AD9B" w14:textId="77777777" w:rsidR="00C858AF" w:rsidRDefault="00C858AF" w:rsidP="00C858AF">
      <w:pPr>
        <w:pStyle w:val="term"/>
      </w:pPr>
      <w:proofErr w:type="gramStart"/>
      <w:r w:rsidRPr="00925B7B">
        <w:t>section</w:t>
      </w:r>
      <w:proofErr w:type="gramEnd"/>
      <w:r w:rsidRPr="00925B7B">
        <w:t xml:space="preserve"> : </w:t>
      </w:r>
      <w:r>
        <w:t>Lettres italiennes</w:t>
      </w:r>
    </w:p>
    <w:p w14:paraId="5222123D" w14:textId="77777777" w:rsidR="00C858AF" w:rsidRPr="0044359D" w:rsidRDefault="00C858AF" w:rsidP="00C858AF">
      <w:pPr>
        <w:pStyle w:val="term"/>
      </w:pPr>
      <w:proofErr w:type="gramStart"/>
      <w:r w:rsidRPr="00DA7419">
        <w:t>title</w:t>
      </w:r>
      <w:proofErr w:type="gramEnd"/>
      <w:r w:rsidRPr="00DA7419">
        <w:t xml:space="preserve"> : </w:t>
      </w:r>
      <w:r>
        <w:t>La Monarchie populaire</w:t>
      </w:r>
    </w:p>
    <w:p w14:paraId="00227C9D" w14:textId="77777777" w:rsidR="007C7FCF" w:rsidRDefault="00C858AF" w:rsidP="00C858AF">
      <w:pPr>
        <w:pStyle w:val="term"/>
      </w:pPr>
      <w:proofErr w:type="gramStart"/>
      <w:r w:rsidRPr="00925B7B">
        <w:t>date</w:t>
      </w:r>
      <w:proofErr w:type="gramEnd"/>
      <w:r w:rsidRPr="00925B7B">
        <w:t> :</w:t>
      </w:r>
      <w:r>
        <w:t xml:space="preserve"> 1900-09</w:t>
      </w:r>
      <w:r w:rsidR="007C7FCF">
        <w:t>-01</w:t>
      </w:r>
    </w:p>
    <w:p w14:paraId="46134D54" w14:textId="77777777" w:rsidR="00C858AF" w:rsidRDefault="007C7FCF" w:rsidP="00C858AF">
      <w:pPr>
        <w:pStyle w:val="term"/>
      </w:pPr>
      <w:proofErr w:type="gramStart"/>
      <w:r>
        <w:t>ref</w:t>
      </w:r>
      <w:proofErr w:type="gramEnd"/>
      <w:r w:rsidR="00C858AF" w:rsidRPr="00925B7B">
        <w:t xml:space="preserve"> : </w:t>
      </w:r>
      <w:r w:rsidR="00C858AF">
        <w:t>Tome XXXV, numéro 129, 1</w:t>
      </w:r>
      <w:r w:rsidR="00C858AF" w:rsidRPr="00685873">
        <w:rPr>
          <w:vertAlign w:val="superscript"/>
        </w:rPr>
        <w:t>er</w:t>
      </w:r>
      <w:r w:rsidR="00C858AF">
        <w:t> septembre 1900, p. 810-817 [815-817]</w:t>
      </w:r>
    </w:p>
    <w:p w14:paraId="6D8A757E" w14:textId="77777777" w:rsidR="005F258A" w:rsidRPr="00781C58" w:rsidRDefault="00781C58" w:rsidP="003326E0">
      <w:pPr>
        <w:pStyle w:val="Corpsdetexte"/>
        <w:rPr>
          <w:rFonts w:cs="Times New Roman"/>
        </w:rPr>
      </w:pPr>
      <w:r w:rsidRPr="00781C58">
        <w:rPr>
          <w:rFonts w:cs="Times New Roman"/>
        </w:rPr>
        <w:t>On s</w:t>
      </w:r>
      <w:r>
        <w:rPr>
          <w:rFonts w:cs="Times New Roman"/>
        </w:rPr>
        <w:t>’</w:t>
      </w:r>
      <w:r w:rsidRPr="00781C58">
        <w:rPr>
          <w:rFonts w:cs="Times New Roman"/>
        </w:rPr>
        <w:t>approchait du Roi Humbert comme on s</w:t>
      </w:r>
      <w:r>
        <w:rPr>
          <w:rFonts w:cs="Times New Roman"/>
        </w:rPr>
        <w:t>’</w:t>
      </w:r>
      <w:r w:rsidRPr="00781C58">
        <w:rPr>
          <w:rFonts w:cs="Times New Roman"/>
        </w:rPr>
        <w:t>approche du premier bourgeois qui passe tout seul dans sa voiture ou qui se promène à cheval</w:t>
      </w:r>
      <w:r>
        <w:rPr>
          <w:rFonts w:cs="Times New Roman"/>
        </w:rPr>
        <w:t> ;</w:t>
      </w:r>
      <w:r w:rsidRPr="00781C58">
        <w:rPr>
          <w:rFonts w:cs="Times New Roman"/>
        </w:rPr>
        <w:t xml:space="preserve"> on pouvait lui donner une supplique, un bouquet de fleurs, une poignée de main.</w:t>
      </w:r>
    </w:p>
    <w:p w14:paraId="73CA532A" w14:textId="77777777" w:rsidR="005F258A" w:rsidRPr="00781C58" w:rsidRDefault="00781C58" w:rsidP="003326E0">
      <w:pPr>
        <w:pStyle w:val="Corpsdetexte"/>
        <w:rPr>
          <w:rFonts w:cs="Times New Roman"/>
        </w:rPr>
      </w:pPr>
      <w:r w:rsidRPr="00781C58">
        <w:rPr>
          <w:rFonts w:cs="Times New Roman"/>
        </w:rPr>
        <w:t>L</w:t>
      </w:r>
      <w:r>
        <w:rPr>
          <w:rFonts w:cs="Times New Roman"/>
        </w:rPr>
        <w:t>’</w:t>
      </w:r>
      <w:r w:rsidRPr="00781C58">
        <w:rPr>
          <w:rFonts w:cs="Times New Roman"/>
        </w:rPr>
        <w:t>Anarchie militante en a profité pour lui loger trois balles dans la poitrine</w:t>
      </w:r>
      <w:r>
        <w:rPr>
          <w:rFonts w:cs="Times New Roman"/>
        </w:rPr>
        <w:t> :</w:t>
      </w:r>
      <w:r w:rsidRPr="00781C58">
        <w:rPr>
          <w:rFonts w:cs="Times New Roman"/>
        </w:rPr>
        <w:t xml:space="preserve"> c</w:t>
      </w:r>
      <w:r>
        <w:rPr>
          <w:rFonts w:cs="Times New Roman"/>
        </w:rPr>
        <w:t>’</w:t>
      </w:r>
      <w:r w:rsidRPr="00781C58">
        <w:rPr>
          <w:rFonts w:cs="Times New Roman"/>
        </w:rPr>
        <w:t>est tout son programme</w:t>
      </w:r>
      <w:r>
        <w:rPr>
          <w:rFonts w:cs="Times New Roman"/>
        </w:rPr>
        <w:t> ;</w:t>
      </w:r>
      <w:r w:rsidRPr="00781C58">
        <w:rPr>
          <w:rFonts w:cs="Times New Roman"/>
        </w:rPr>
        <w:t xml:space="preserve"> c</w:t>
      </w:r>
      <w:r>
        <w:rPr>
          <w:rFonts w:cs="Times New Roman"/>
        </w:rPr>
        <w:t>’</w:t>
      </w:r>
      <w:r w:rsidRPr="00781C58">
        <w:rPr>
          <w:rFonts w:cs="Times New Roman"/>
        </w:rPr>
        <w:t>est le dernier cri de cette civilisation que nous sommes en train d</w:t>
      </w:r>
      <w:r>
        <w:rPr>
          <w:rFonts w:cs="Times New Roman"/>
        </w:rPr>
        <w:t>’</w:t>
      </w:r>
      <w:r w:rsidRPr="00781C58">
        <w:rPr>
          <w:rFonts w:cs="Times New Roman"/>
        </w:rPr>
        <w:t>imposer aux Chinois.</w:t>
      </w:r>
    </w:p>
    <w:p w14:paraId="33E55DC8" w14:textId="77777777" w:rsidR="005F258A" w:rsidRPr="00781C58" w:rsidRDefault="00781C58" w:rsidP="003326E0">
      <w:pPr>
        <w:pStyle w:val="Corpsdetexte"/>
        <w:rPr>
          <w:rFonts w:cs="Times New Roman"/>
        </w:rPr>
      </w:pPr>
      <w:r w:rsidRPr="00781C58">
        <w:rPr>
          <w:rFonts w:cs="Times New Roman"/>
        </w:rPr>
        <w:t>On a voulu faire chez nous de la Monarchie une institution populaire et démocratique</w:t>
      </w:r>
      <w:r>
        <w:rPr>
          <w:rFonts w:cs="Times New Roman"/>
        </w:rPr>
        <w:t> ;</w:t>
      </w:r>
      <w:r w:rsidRPr="00781C58">
        <w:rPr>
          <w:rFonts w:cs="Times New Roman"/>
        </w:rPr>
        <w:t xml:space="preserve"> pour atteindre à cette absurdité sociale, on inspire au Prince la confiance absolue dans son peuple, comme si ce peuple était un personnage bien connu, toujours le même, indissoluble, sans multiplicité</w:t>
      </w:r>
      <w:r>
        <w:rPr>
          <w:rFonts w:cs="Times New Roman"/>
        </w:rPr>
        <w:t> ;</w:t>
      </w:r>
      <w:r w:rsidRPr="00781C58">
        <w:rPr>
          <w:rFonts w:cs="Times New Roman"/>
        </w:rPr>
        <w:t xml:space="preserve"> </w:t>
      </w:r>
      <w:r w:rsidRPr="00781C58">
        <w:rPr>
          <w:rFonts w:cs="Times New Roman"/>
          <w:i/>
        </w:rPr>
        <w:t>absurdum absurdum invocat.</w:t>
      </w:r>
      <w:r w:rsidRPr="00781C58">
        <w:rPr>
          <w:rFonts w:cs="Times New Roman"/>
        </w:rPr>
        <w:t xml:space="preserve"> Le Prince, de bonne heure, lorsqu</w:t>
      </w:r>
      <w:r>
        <w:rPr>
          <w:rFonts w:cs="Times New Roman"/>
        </w:rPr>
        <w:t>’</w:t>
      </w:r>
      <w:r w:rsidRPr="00781C58">
        <w:rPr>
          <w:rFonts w:cs="Times New Roman"/>
        </w:rPr>
        <w:t>il n</w:t>
      </w:r>
      <w:r>
        <w:rPr>
          <w:rFonts w:cs="Times New Roman"/>
        </w:rPr>
        <w:t>’</w:t>
      </w:r>
      <w:r w:rsidRPr="00781C58">
        <w:rPr>
          <w:rFonts w:cs="Times New Roman"/>
        </w:rPr>
        <w:t>est que le rejeton de la Maison Royale, apprend à être partout</w:t>
      </w:r>
      <w:r>
        <w:rPr>
          <w:rFonts w:cs="Times New Roman"/>
        </w:rPr>
        <w:t> ;</w:t>
      </w:r>
      <w:r w:rsidRPr="00781C58">
        <w:rPr>
          <w:rFonts w:cs="Times New Roman"/>
        </w:rPr>
        <w:t xml:space="preserve"> les fêtes, les cérémonies, les inaugurations ne peuvent plus se passer du roi, ni le roi des fêtes et des inaugurations, pour bêtes et vulgaires qu</w:t>
      </w:r>
      <w:r>
        <w:rPr>
          <w:rFonts w:cs="Times New Roman"/>
        </w:rPr>
        <w:t>’</w:t>
      </w:r>
      <w:r w:rsidRPr="00781C58">
        <w:rPr>
          <w:rFonts w:cs="Times New Roman"/>
        </w:rPr>
        <w:t>elles soient. Une société quelconque prie le Roi de lui concéder son haut patronage</w:t>
      </w:r>
      <w:r>
        <w:rPr>
          <w:rFonts w:cs="Times New Roman"/>
        </w:rPr>
        <w:t> ;</w:t>
      </w:r>
      <w:r w:rsidRPr="00781C58">
        <w:rPr>
          <w:rFonts w:cs="Times New Roman"/>
        </w:rPr>
        <w:t xml:space="preserve"> l</w:t>
      </w:r>
      <w:r>
        <w:rPr>
          <w:rFonts w:cs="Times New Roman"/>
        </w:rPr>
        <w:t>’</w:t>
      </w:r>
      <w:r w:rsidRPr="00781C58">
        <w:rPr>
          <w:rFonts w:cs="Times New Roman"/>
        </w:rPr>
        <w:t>habitude veut que le Roi en devienne patron, bienfaiteur et parrain. Parmi les hommes qui constituent ces ministères dont l</w:t>
      </w:r>
      <w:r>
        <w:rPr>
          <w:rFonts w:cs="Times New Roman"/>
        </w:rPr>
        <w:t>’</w:t>
      </w:r>
      <w:r w:rsidRPr="00781C58">
        <w:rPr>
          <w:rFonts w:cs="Times New Roman"/>
        </w:rPr>
        <w:t>incapacité est la moins navrante des caractéristiques, pas un n</w:t>
      </w:r>
      <w:r>
        <w:rPr>
          <w:rFonts w:cs="Times New Roman"/>
        </w:rPr>
        <w:t>’</w:t>
      </w:r>
      <w:r w:rsidRPr="00781C58">
        <w:rPr>
          <w:rFonts w:cs="Times New Roman"/>
        </w:rPr>
        <w:t>a jamais osé réfléchir à l</w:t>
      </w:r>
      <w:r>
        <w:rPr>
          <w:rFonts w:cs="Times New Roman"/>
        </w:rPr>
        <w:t>’</w:t>
      </w:r>
      <w:r w:rsidRPr="00781C58">
        <w:rPr>
          <w:rFonts w:cs="Times New Roman"/>
        </w:rPr>
        <w:t>inconvenance de cette méthode</w:t>
      </w:r>
      <w:r>
        <w:rPr>
          <w:rFonts w:cs="Times New Roman"/>
        </w:rPr>
        <w:t> ;</w:t>
      </w:r>
      <w:r w:rsidRPr="00781C58">
        <w:rPr>
          <w:rFonts w:cs="Times New Roman"/>
        </w:rPr>
        <w:t xml:space="preserve"> car dans ces pauvres têtes d</w:t>
      </w:r>
      <w:r>
        <w:rPr>
          <w:rFonts w:cs="Times New Roman"/>
        </w:rPr>
        <w:t>’</w:t>
      </w:r>
      <w:r w:rsidRPr="00781C58">
        <w:rPr>
          <w:rFonts w:cs="Times New Roman"/>
        </w:rPr>
        <w:t>employés, la popularité semble le but suprême de la Monarchie… Le Roi donnant une poignée de main à l</w:t>
      </w:r>
      <w:r>
        <w:rPr>
          <w:rFonts w:cs="Times New Roman"/>
        </w:rPr>
        <w:t>’</w:t>
      </w:r>
      <w:r w:rsidRPr="00781C58">
        <w:rPr>
          <w:rFonts w:cs="Times New Roman"/>
        </w:rPr>
        <w:t>ouvrier</w:t>
      </w:r>
      <w:r>
        <w:rPr>
          <w:rFonts w:cs="Times New Roman"/>
        </w:rPr>
        <w:t> :</w:t>
      </w:r>
      <w:r w:rsidRPr="00781C58">
        <w:rPr>
          <w:rFonts w:cs="Times New Roman"/>
        </w:rPr>
        <w:t xml:space="preserve"> quelle science d</w:t>
      </w:r>
      <w:r>
        <w:rPr>
          <w:rFonts w:cs="Times New Roman"/>
        </w:rPr>
        <w:t>’</w:t>
      </w:r>
      <w:r w:rsidRPr="00781C58">
        <w:rPr>
          <w:rFonts w:cs="Times New Roman"/>
        </w:rPr>
        <w:t>État, mon Dieu, quel sujet magnifique pour une lithographie à dix sous</w:t>
      </w:r>
      <w:r>
        <w:rPr>
          <w:rFonts w:cs="Times New Roman"/>
        </w:rPr>
        <w:t> !</w:t>
      </w:r>
    </w:p>
    <w:p w14:paraId="014B8E50" w14:textId="77777777" w:rsidR="005F258A" w:rsidRPr="00781C58" w:rsidRDefault="00781C58" w:rsidP="003326E0">
      <w:pPr>
        <w:pStyle w:val="Corpsdetexte"/>
        <w:rPr>
          <w:rFonts w:cs="Times New Roman"/>
        </w:rPr>
      </w:pPr>
      <w:r w:rsidRPr="00781C58">
        <w:rPr>
          <w:rFonts w:cs="Times New Roman"/>
        </w:rPr>
        <w:t>Mais ces lithographies se multipliant par trop, l</w:t>
      </w:r>
      <w:r>
        <w:rPr>
          <w:rFonts w:cs="Times New Roman"/>
        </w:rPr>
        <w:t>’</w:t>
      </w:r>
      <w:r w:rsidRPr="00781C58">
        <w:rPr>
          <w:rFonts w:cs="Times New Roman"/>
        </w:rPr>
        <w:t>anarchie a saisi l</w:t>
      </w:r>
      <w:r>
        <w:rPr>
          <w:rFonts w:cs="Times New Roman"/>
        </w:rPr>
        <w:t>’</w:t>
      </w:r>
      <w:r w:rsidRPr="00781C58">
        <w:rPr>
          <w:rFonts w:cs="Times New Roman"/>
        </w:rPr>
        <w:t>occasion d</w:t>
      </w:r>
      <w:r>
        <w:rPr>
          <w:rFonts w:cs="Times New Roman"/>
        </w:rPr>
        <w:t>’</w:t>
      </w:r>
      <w:r w:rsidRPr="00781C58">
        <w:rPr>
          <w:rFonts w:cs="Times New Roman"/>
        </w:rPr>
        <w:t>en modifier le sujet.</w:t>
      </w:r>
    </w:p>
    <w:p w14:paraId="4A9F3F92" w14:textId="77777777" w:rsidR="005F258A" w:rsidRPr="00781C58" w:rsidRDefault="00781C58" w:rsidP="003326E0">
      <w:pPr>
        <w:pStyle w:val="Corpsdetexte"/>
        <w:rPr>
          <w:rFonts w:cs="Times New Roman"/>
        </w:rPr>
      </w:pPr>
      <w:r w:rsidRPr="00781C58">
        <w:rPr>
          <w:rFonts w:cs="Times New Roman"/>
        </w:rPr>
        <w:t>Les Ministères actuels peuvent répondre que le 29 juillet, le soir de l</w:t>
      </w:r>
      <w:r>
        <w:rPr>
          <w:rFonts w:cs="Times New Roman"/>
        </w:rPr>
        <w:t>’</w:t>
      </w:r>
      <w:r w:rsidRPr="00781C58">
        <w:rPr>
          <w:rFonts w:cs="Times New Roman"/>
        </w:rPr>
        <w:t xml:space="preserve">assassinat, ils étaient à </w:t>
      </w:r>
      <w:r w:rsidRPr="00781C58">
        <w:rPr>
          <w:rFonts w:cs="Times New Roman"/>
        </w:rPr>
        <w:lastRenderedPageBreak/>
        <w:t>Rome</w:t>
      </w:r>
      <w:r>
        <w:rPr>
          <w:rFonts w:cs="Times New Roman"/>
        </w:rPr>
        <w:t> ;</w:t>
      </w:r>
      <w:r w:rsidRPr="00781C58">
        <w:rPr>
          <w:rFonts w:cs="Times New Roman"/>
        </w:rPr>
        <w:t xml:space="preserve"> sans doute, mais le Roi, à Monza, s</w:t>
      </w:r>
      <w:r>
        <w:rPr>
          <w:rFonts w:cs="Times New Roman"/>
        </w:rPr>
        <w:t>’</w:t>
      </w:r>
      <w:r w:rsidRPr="00781C58">
        <w:rPr>
          <w:rFonts w:cs="Times New Roman"/>
        </w:rPr>
        <w:t>inspirait de leur absurdité fondamentale en daignant se rendre, le soir, à une petite fête de gymnastique, parmi une foule inconnue. Les Ministres n</w:t>
      </w:r>
      <w:r>
        <w:rPr>
          <w:rFonts w:cs="Times New Roman"/>
        </w:rPr>
        <w:t>’</w:t>
      </w:r>
      <w:r w:rsidRPr="00781C58">
        <w:rPr>
          <w:rFonts w:cs="Times New Roman"/>
        </w:rPr>
        <w:t>étaient pas là</w:t>
      </w:r>
      <w:r>
        <w:rPr>
          <w:rFonts w:cs="Times New Roman"/>
        </w:rPr>
        <w:t> :</w:t>
      </w:r>
      <w:r w:rsidRPr="00781C58">
        <w:rPr>
          <w:rFonts w:cs="Times New Roman"/>
        </w:rPr>
        <w:t xml:space="preserve"> il n</w:t>
      </w:r>
      <w:r>
        <w:rPr>
          <w:rFonts w:cs="Times New Roman"/>
        </w:rPr>
        <w:t>’</w:t>
      </w:r>
      <w:r w:rsidRPr="00781C58">
        <w:rPr>
          <w:rFonts w:cs="Times New Roman"/>
        </w:rPr>
        <w:t>y avait que leur colossale insouciance, représentée, dans l</w:t>
      </w:r>
      <w:r>
        <w:rPr>
          <w:rFonts w:cs="Times New Roman"/>
        </w:rPr>
        <w:t>’</w:t>
      </w:r>
      <w:r w:rsidRPr="00781C58">
        <w:rPr>
          <w:rFonts w:cs="Times New Roman"/>
        </w:rPr>
        <w:t xml:space="preserve">intérieur de la Palestre, par une garde de </w:t>
      </w:r>
      <w:r w:rsidRPr="00781C58">
        <w:rPr>
          <w:rFonts w:cs="Times New Roman"/>
          <w:i/>
        </w:rPr>
        <w:t>trois gendarmes et quinze soldats désarmés</w:t>
      </w:r>
      <w:r w:rsidRPr="00781C58">
        <w:rPr>
          <w:rFonts w:cs="Times New Roman"/>
        </w:rPr>
        <w:t>. À cette fête, l</w:t>
      </w:r>
      <w:r>
        <w:rPr>
          <w:rFonts w:cs="Times New Roman"/>
        </w:rPr>
        <w:t>’</w:t>
      </w:r>
      <w:r w:rsidRPr="00781C58">
        <w:rPr>
          <w:rFonts w:cs="Times New Roman"/>
        </w:rPr>
        <w:t>anarchie était la souveraine absolue</w:t>
      </w:r>
      <w:r>
        <w:rPr>
          <w:rFonts w:cs="Times New Roman"/>
        </w:rPr>
        <w:t> ;</w:t>
      </w:r>
      <w:r w:rsidRPr="00781C58">
        <w:rPr>
          <w:rFonts w:cs="Times New Roman"/>
        </w:rPr>
        <w:t xml:space="preserve"> à vingt pas du Roi, deux ou trois jeunes canailles en parlaient en ricanant. C</w:t>
      </w:r>
      <w:r>
        <w:rPr>
          <w:rFonts w:cs="Times New Roman"/>
        </w:rPr>
        <w:t>’</w:t>
      </w:r>
      <w:r w:rsidRPr="00781C58">
        <w:rPr>
          <w:rFonts w:cs="Times New Roman"/>
        </w:rPr>
        <w:t>est de l</w:t>
      </w:r>
      <w:r>
        <w:rPr>
          <w:rFonts w:cs="Times New Roman"/>
        </w:rPr>
        <w:t>’</w:t>
      </w:r>
      <w:r w:rsidRPr="00781C58">
        <w:rPr>
          <w:rFonts w:cs="Times New Roman"/>
        </w:rPr>
        <w:t>histoire</w:t>
      </w:r>
      <w:r>
        <w:rPr>
          <w:rFonts w:cs="Times New Roman"/>
        </w:rPr>
        <w:t> ;</w:t>
      </w:r>
      <w:r w:rsidRPr="00781C58">
        <w:rPr>
          <w:rFonts w:cs="Times New Roman"/>
        </w:rPr>
        <w:t xml:space="preserve"> on ne pousse pas plus loin la popularité.</w:t>
      </w:r>
    </w:p>
    <w:p w14:paraId="5A5699D5" w14:textId="77777777" w:rsidR="005F258A" w:rsidRPr="00781C58" w:rsidRDefault="00781C58" w:rsidP="003326E0">
      <w:pPr>
        <w:pStyle w:val="Corpsdetexte"/>
        <w:rPr>
          <w:rFonts w:cs="Times New Roman"/>
        </w:rPr>
      </w:pPr>
      <w:r w:rsidRPr="00781C58">
        <w:rPr>
          <w:rFonts w:cs="Times New Roman"/>
        </w:rPr>
        <w:t>Quelques heures après, la voiture royale rentrait à la villa à toute volée</w:t>
      </w:r>
      <w:r>
        <w:rPr>
          <w:rFonts w:cs="Times New Roman"/>
        </w:rPr>
        <w:t> ;</w:t>
      </w:r>
      <w:r w:rsidRPr="00781C58">
        <w:rPr>
          <w:rFonts w:cs="Times New Roman"/>
        </w:rPr>
        <w:t xml:space="preserve"> la monomanie démocratique avait enfin sa victime, et le Roi n</w:t>
      </w:r>
      <w:r>
        <w:rPr>
          <w:rFonts w:cs="Times New Roman"/>
        </w:rPr>
        <w:t>’</w:t>
      </w:r>
      <w:r w:rsidRPr="00781C58">
        <w:rPr>
          <w:rFonts w:cs="Times New Roman"/>
        </w:rPr>
        <w:t>était plus qu</w:t>
      </w:r>
      <w:r>
        <w:rPr>
          <w:rFonts w:cs="Times New Roman"/>
        </w:rPr>
        <w:t>’</w:t>
      </w:r>
      <w:r w:rsidRPr="00781C58">
        <w:rPr>
          <w:rFonts w:cs="Times New Roman"/>
        </w:rPr>
        <w:t>un cadavre. L</w:t>
      </w:r>
      <w:r>
        <w:rPr>
          <w:rFonts w:cs="Times New Roman"/>
        </w:rPr>
        <w:t>’</w:t>
      </w:r>
      <w:r w:rsidRPr="00781C58">
        <w:rPr>
          <w:rFonts w:cs="Times New Roman"/>
        </w:rPr>
        <w:t>assassin avait accompli son œuvre d</w:t>
      </w:r>
      <w:r>
        <w:rPr>
          <w:rFonts w:cs="Times New Roman"/>
        </w:rPr>
        <w:t>’</w:t>
      </w:r>
      <w:r w:rsidRPr="00781C58">
        <w:rPr>
          <w:rFonts w:cs="Times New Roman"/>
        </w:rPr>
        <w:t>autant plus sûrement que la police italienne, accusée si souvent de trop s</w:t>
      </w:r>
      <w:r>
        <w:rPr>
          <w:rFonts w:cs="Times New Roman"/>
        </w:rPr>
        <w:t>’</w:t>
      </w:r>
      <w:r w:rsidRPr="00781C58">
        <w:rPr>
          <w:rFonts w:cs="Times New Roman"/>
        </w:rPr>
        <w:t>occuper de politique, n</w:t>
      </w:r>
      <w:r>
        <w:rPr>
          <w:rFonts w:cs="Times New Roman"/>
        </w:rPr>
        <w:t>’</w:t>
      </w:r>
      <w:r w:rsidRPr="00781C58">
        <w:rPr>
          <w:rFonts w:cs="Times New Roman"/>
        </w:rPr>
        <w:t>avait aucune idée de cet anarchiste</w:t>
      </w:r>
      <w:r>
        <w:rPr>
          <w:rFonts w:cs="Times New Roman"/>
        </w:rPr>
        <w:t> ;</w:t>
      </w:r>
      <w:r w:rsidRPr="00781C58">
        <w:rPr>
          <w:rFonts w:cs="Times New Roman"/>
        </w:rPr>
        <w:t xml:space="preserve"> tous le connaissaient, la Belgique, la Suisse, les États-Unis, la Hollande</w:t>
      </w:r>
      <w:r>
        <w:rPr>
          <w:rFonts w:cs="Times New Roman"/>
        </w:rPr>
        <w:t> ;</w:t>
      </w:r>
      <w:r w:rsidRPr="00781C58">
        <w:rPr>
          <w:rFonts w:cs="Times New Roman"/>
        </w:rPr>
        <w:t xml:space="preserve"> notre Ministère de l</w:t>
      </w:r>
      <w:r>
        <w:rPr>
          <w:rFonts w:cs="Times New Roman"/>
        </w:rPr>
        <w:t>’</w:t>
      </w:r>
      <w:r w:rsidRPr="00781C58">
        <w:rPr>
          <w:rFonts w:cs="Times New Roman"/>
        </w:rPr>
        <w:t>Intérieur l</w:t>
      </w:r>
      <w:r>
        <w:rPr>
          <w:rFonts w:cs="Times New Roman"/>
        </w:rPr>
        <w:t>’</w:t>
      </w:r>
      <w:r w:rsidRPr="00781C58">
        <w:rPr>
          <w:rFonts w:cs="Times New Roman"/>
        </w:rPr>
        <w:t>ignorait complètement</w:t>
      </w:r>
      <w:r>
        <w:rPr>
          <w:rFonts w:cs="Times New Roman"/>
        </w:rPr>
        <w:t> ;</w:t>
      </w:r>
      <w:r w:rsidRPr="00781C58">
        <w:rPr>
          <w:rFonts w:cs="Times New Roman"/>
        </w:rPr>
        <w:t xml:space="preserve"> cela rentre dans le système démocratique et populaire.</w:t>
      </w:r>
    </w:p>
    <w:p w14:paraId="475864DC" w14:textId="77777777" w:rsidR="005F258A" w:rsidRPr="00781C58" w:rsidRDefault="00781C58" w:rsidP="003326E0">
      <w:pPr>
        <w:pStyle w:val="Corpsdetexte"/>
        <w:rPr>
          <w:rFonts w:cs="Times New Roman"/>
        </w:rPr>
      </w:pPr>
      <w:r w:rsidRPr="00781C58">
        <w:rPr>
          <w:rFonts w:cs="Times New Roman"/>
        </w:rPr>
        <w:t xml:space="preserve">Et pendant que le Roi Humbert mourait, personne au Ministère ne savait où le Prince Royal, devenu Roi à son tour par ce coup de foudre, pouvait se trouver. Il voyageait dans son yacht </w:t>
      </w:r>
      <w:r w:rsidRPr="00781C58">
        <w:rPr>
          <w:rFonts w:cs="Times New Roman"/>
          <w:i/>
        </w:rPr>
        <w:t>Yéla</w:t>
      </w:r>
      <w:r>
        <w:rPr>
          <w:rFonts w:cs="Times New Roman"/>
        </w:rPr>
        <w:t> ;</w:t>
      </w:r>
      <w:r w:rsidRPr="00781C58">
        <w:rPr>
          <w:rFonts w:cs="Times New Roman"/>
        </w:rPr>
        <w:t xml:space="preserve"> la Princesse Hélène était avec lui</w:t>
      </w:r>
      <w:r>
        <w:rPr>
          <w:rFonts w:cs="Times New Roman"/>
        </w:rPr>
        <w:t> ;</w:t>
      </w:r>
      <w:r w:rsidRPr="00781C58">
        <w:rPr>
          <w:rFonts w:cs="Times New Roman"/>
        </w:rPr>
        <w:t xml:space="preserve"> les deux heureux jeunes gens étaient loin de corps et d</w:t>
      </w:r>
      <w:r>
        <w:rPr>
          <w:rFonts w:cs="Times New Roman"/>
        </w:rPr>
        <w:t>’</w:t>
      </w:r>
      <w:r w:rsidRPr="00781C58">
        <w:rPr>
          <w:rFonts w:cs="Times New Roman"/>
        </w:rPr>
        <w:t>esprit des préoccupations de la Couronne</w:t>
      </w:r>
      <w:r>
        <w:rPr>
          <w:rFonts w:cs="Times New Roman"/>
        </w:rPr>
        <w:t> ;</w:t>
      </w:r>
      <w:r w:rsidRPr="00781C58">
        <w:rPr>
          <w:rFonts w:cs="Times New Roman"/>
        </w:rPr>
        <w:t xml:space="preserve"> mais, ce qui est énorme, les Ministres en étaient très loin aussi, sans voyager sur aucun yacht, et ils auraient donné quelque chose pour savoir où le Prince débarquait. Deux jours s</w:t>
      </w:r>
      <w:r>
        <w:rPr>
          <w:rFonts w:cs="Times New Roman"/>
        </w:rPr>
        <w:t>’</w:t>
      </w:r>
      <w:r w:rsidRPr="00781C58">
        <w:rPr>
          <w:rFonts w:cs="Times New Roman"/>
        </w:rPr>
        <w:t>écoulèrent à la recherche du navire et de son précieux fardeau</w:t>
      </w:r>
      <w:r>
        <w:rPr>
          <w:rFonts w:cs="Times New Roman"/>
        </w:rPr>
        <w:t> ;</w:t>
      </w:r>
      <w:r w:rsidRPr="00781C58">
        <w:rPr>
          <w:rFonts w:cs="Times New Roman"/>
        </w:rPr>
        <w:t xml:space="preserve"> enfin le sémaphore le signala.</w:t>
      </w:r>
    </w:p>
    <w:p w14:paraId="252215A7" w14:textId="77777777" w:rsidR="005F258A" w:rsidRPr="00781C58" w:rsidRDefault="00781C58" w:rsidP="003326E0">
      <w:pPr>
        <w:pStyle w:val="Corpsdetexte"/>
        <w:rPr>
          <w:rFonts w:cs="Times New Roman"/>
        </w:rPr>
      </w:pPr>
      <w:r w:rsidRPr="00781C58">
        <w:rPr>
          <w:rFonts w:cs="Times New Roman"/>
        </w:rPr>
        <w:t>Il y a une bêtise humaine qui a du tragique</w:t>
      </w:r>
      <w:r>
        <w:rPr>
          <w:rFonts w:cs="Times New Roman"/>
        </w:rPr>
        <w:t> ;</w:t>
      </w:r>
      <w:r w:rsidRPr="00781C58">
        <w:rPr>
          <w:rFonts w:cs="Times New Roman"/>
        </w:rPr>
        <w:t xml:space="preserve"> ces petits détails nous prouvent que la</w:t>
      </w:r>
      <w:r w:rsidR="00E33CAE">
        <w:rPr>
          <w:rFonts w:cs="Times New Roman"/>
        </w:rPr>
        <w:t xml:space="preserve"> bêtise des courtisans est de ce</w:t>
      </w:r>
      <w:r w:rsidRPr="00781C58">
        <w:rPr>
          <w:rFonts w:cs="Times New Roman"/>
        </w:rPr>
        <w:t xml:space="preserve"> genre. Rien de plus facile que de plier l</w:t>
      </w:r>
      <w:r>
        <w:rPr>
          <w:rFonts w:cs="Times New Roman"/>
        </w:rPr>
        <w:t>’</w:t>
      </w:r>
      <w:r w:rsidRPr="00781C58">
        <w:rPr>
          <w:rFonts w:cs="Times New Roman"/>
        </w:rPr>
        <w:t>échine devant le chef de l</w:t>
      </w:r>
      <w:r>
        <w:rPr>
          <w:rFonts w:cs="Times New Roman"/>
        </w:rPr>
        <w:t>’</w:t>
      </w:r>
      <w:r w:rsidRPr="00781C58">
        <w:rPr>
          <w:rFonts w:cs="Times New Roman"/>
        </w:rPr>
        <w:t>État et de protester du plus chaud dévouement à la Monarchie</w:t>
      </w:r>
      <w:r>
        <w:rPr>
          <w:rFonts w:cs="Times New Roman"/>
        </w:rPr>
        <w:t> ;</w:t>
      </w:r>
      <w:r w:rsidRPr="00781C58">
        <w:rPr>
          <w:rFonts w:cs="Times New Roman"/>
        </w:rPr>
        <w:t xml:space="preserve"> et cependant quel abîme entre les hommages et les faits</w:t>
      </w:r>
      <w:r>
        <w:rPr>
          <w:rFonts w:cs="Times New Roman"/>
        </w:rPr>
        <w:t> ;</w:t>
      </w:r>
      <w:r w:rsidRPr="00781C58">
        <w:rPr>
          <w:rFonts w:cs="Times New Roman"/>
        </w:rPr>
        <w:t xml:space="preserve"> ce Roi livré à lui-même, assassiné au milieu de la populace, cet autre Roi qui voyage on ne sait où, ces télégrammes qui reflètent le désarroi des grands dignitaires, ces ordres sans un but… Quelles scènes, quelles révélations pour un jeune Prince</w:t>
      </w:r>
      <w:r w:rsidR="00E33CAE">
        <w:rPr>
          <w:rFonts w:cs="Times New Roman"/>
        </w:rPr>
        <w:t xml:space="preserve"> </w:t>
      </w:r>
      <w:r w:rsidRPr="00781C58">
        <w:rPr>
          <w:rFonts w:cs="Times New Roman"/>
        </w:rPr>
        <w:t>brusquement arraché aux doux plaisirs d</w:t>
      </w:r>
      <w:r>
        <w:rPr>
          <w:rFonts w:cs="Times New Roman"/>
        </w:rPr>
        <w:t>’</w:t>
      </w:r>
      <w:r w:rsidRPr="00781C58">
        <w:rPr>
          <w:rFonts w:cs="Times New Roman"/>
        </w:rPr>
        <w:t>une excursion en Orient</w:t>
      </w:r>
      <w:r>
        <w:rPr>
          <w:rFonts w:cs="Times New Roman"/>
        </w:rPr>
        <w:t> !</w:t>
      </w:r>
    </w:p>
    <w:p w14:paraId="27A57752" w14:textId="77777777" w:rsidR="005F258A" w:rsidRPr="00781C58" w:rsidRDefault="00781C58" w:rsidP="003326E0">
      <w:pPr>
        <w:pStyle w:val="Corpsdetexte"/>
        <w:rPr>
          <w:rFonts w:cs="Times New Roman"/>
        </w:rPr>
      </w:pPr>
      <w:r w:rsidRPr="00781C58">
        <w:rPr>
          <w:rFonts w:cs="Times New Roman"/>
        </w:rPr>
        <w:t>Au lieu d</w:t>
      </w:r>
      <w:r>
        <w:rPr>
          <w:rFonts w:cs="Times New Roman"/>
        </w:rPr>
        <w:t>’</w:t>
      </w:r>
      <w:r w:rsidRPr="00781C58">
        <w:rPr>
          <w:rFonts w:cs="Times New Roman"/>
        </w:rPr>
        <w:t>étudier l</w:t>
      </w:r>
      <w:r>
        <w:rPr>
          <w:rFonts w:cs="Times New Roman"/>
        </w:rPr>
        <w:t>’</w:t>
      </w:r>
      <w:r w:rsidRPr="00781C58">
        <w:rPr>
          <w:rFonts w:cs="Times New Roman"/>
        </w:rPr>
        <w:t>anarchisme et ses brutes, j</w:t>
      </w:r>
      <w:r>
        <w:rPr>
          <w:rFonts w:cs="Times New Roman"/>
        </w:rPr>
        <w:t>’</w:t>
      </w:r>
      <w:r w:rsidRPr="00781C58">
        <w:rPr>
          <w:rFonts w:cs="Times New Roman"/>
        </w:rPr>
        <w:t>ai mieux aimé suivre, dans le pêle-mêle de la semaine affreuse, ce qui se passait en haut, d</w:t>
      </w:r>
      <w:r>
        <w:rPr>
          <w:rFonts w:cs="Times New Roman"/>
        </w:rPr>
        <w:t>’</w:t>
      </w:r>
      <w:r w:rsidRPr="00781C58">
        <w:rPr>
          <w:rFonts w:cs="Times New Roman"/>
        </w:rPr>
        <w:t>où vient la lumière, dit-on. En bas, tout un peuple pleurait</w:t>
      </w:r>
      <w:r>
        <w:rPr>
          <w:rFonts w:cs="Times New Roman"/>
        </w:rPr>
        <w:t> ;</w:t>
      </w:r>
      <w:r w:rsidRPr="00781C58">
        <w:rPr>
          <w:rFonts w:cs="Times New Roman"/>
        </w:rPr>
        <w:t xml:space="preserve"> c</w:t>
      </w:r>
      <w:r>
        <w:rPr>
          <w:rFonts w:cs="Times New Roman"/>
        </w:rPr>
        <w:t>’</w:t>
      </w:r>
      <w:r w:rsidRPr="00781C58">
        <w:rPr>
          <w:rFonts w:cs="Times New Roman"/>
        </w:rPr>
        <w:t>était simple et profond</w:t>
      </w:r>
      <w:r>
        <w:rPr>
          <w:rFonts w:cs="Times New Roman"/>
        </w:rPr>
        <w:t> :</w:t>
      </w:r>
      <w:r w:rsidRPr="00781C58">
        <w:rPr>
          <w:rFonts w:cs="Times New Roman"/>
        </w:rPr>
        <w:t xml:space="preserve"> en haut, je crains qu</w:t>
      </w:r>
      <w:r>
        <w:rPr>
          <w:rFonts w:cs="Times New Roman"/>
        </w:rPr>
        <w:t>’</w:t>
      </w:r>
      <w:r w:rsidRPr="00781C58">
        <w:rPr>
          <w:rFonts w:cs="Times New Roman"/>
        </w:rPr>
        <w:t>on ne se dispose à nous servir encore toute cette gélatine politique dont les esprits clairs et fermes sont rassasiés, cette popularité obligatoire, cette douceur, cette bonté, ces faiblesses.</w:t>
      </w:r>
    </w:p>
    <w:p w14:paraId="11DF3B7D" w14:textId="77777777" w:rsidR="005F258A" w:rsidRPr="00781C58" w:rsidRDefault="00781C58" w:rsidP="003326E0">
      <w:pPr>
        <w:pStyle w:val="Corpsdetexte"/>
        <w:rPr>
          <w:rFonts w:cs="Times New Roman"/>
        </w:rPr>
      </w:pPr>
      <w:r w:rsidRPr="00781C58">
        <w:rPr>
          <w:rFonts w:cs="Times New Roman"/>
        </w:rPr>
        <w:t>Le cœur de la Nation, en voyant monter au trône un Prince jeune, sérieux et taciturne, s</w:t>
      </w:r>
      <w:r>
        <w:rPr>
          <w:rFonts w:cs="Times New Roman"/>
        </w:rPr>
        <w:t>’</w:t>
      </w:r>
      <w:r w:rsidRPr="00781C58">
        <w:rPr>
          <w:rFonts w:cs="Times New Roman"/>
        </w:rPr>
        <w:t xml:space="preserve">est </w:t>
      </w:r>
      <w:r w:rsidRPr="00781C58">
        <w:rPr>
          <w:rFonts w:cs="Times New Roman"/>
        </w:rPr>
        <w:lastRenderedPageBreak/>
        <w:t>ouvert tout grand à l</w:t>
      </w:r>
      <w:r>
        <w:rPr>
          <w:rFonts w:cs="Times New Roman"/>
        </w:rPr>
        <w:t>’</w:t>
      </w:r>
      <w:r w:rsidRPr="00781C58">
        <w:rPr>
          <w:rFonts w:cs="Times New Roman"/>
        </w:rPr>
        <w:t>espoir que le règne de l</w:t>
      </w:r>
      <w:r>
        <w:rPr>
          <w:rFonts w:cs="Times New Roman"/>
        </w:rPr>
        <w:t>’</w:t>
      </w:r>
      <w:r w:rsidRPr="00781C58">
        <w:rPr>
          <w:rFonts w:cs="Times New Roman"/>
        </w:rPr>
        <w:t>énergie commence. La popularité marche souvent d</w:t>
      </w:r>
      <w:r>
        <w:rPr>
          <w:rFonts w:cs="Times New Roman"/>
        </w:rPr>
        <w:t>’</w:t>
      </w:r>
      <w:r w:rsidRPr="00781C58">
        <w:rPr>
          <w:rFonts w:cs="Times New Roman"/>
        </w:rPr>
        <w:t>un côté et l</w:t>
      </w:r>
      <w:r>
        <w:rPr>
          <w:rFonts w:cs="Times New Roman"/>
        </w:rPr>
        <w:t>’</w:t>
      </w:r>
      <w:r w:rsidRPr="00781C58">
        <w:rPr>
          <w:rFonts w:cs="Times New Roman"/>
        </w:rPr>
        <w:t>énergie de l</w:t>
      </w:r>
      <w:r>
        <w:rPr>
          <w:rFonts w:cs="Times New Roman"/>
        </w:rPr>
        <w:t>’</w:t>
      </w:r>
      <w:r w:rsidRPr="00781C58">
        <w:rPr>
          <w:rFonts w:cs="Times New Roman"/>
        </w:rPr>
        <w:t>autre</w:t>
      </w:r>
      <w:r>
        <w:rPr>
          <w:rFonts w:cs="Times New Roman"/>
        </w:rPr>
        <w:t> ;</w:t>
      </w:r>
      <w:r w:rsidRPr="00781C58">
        <w:rPr>
          <w:rFonts w:cs="Times New Roman"/>
        </w:rPr>
        <w:t xml:space="preserve"> comprendra-t-on enfin, parmi les Ministres responsables, que l</w:t>
      </w:r>
      <w:r>
        <w:rPr>
          <w:rFonts w:cs="Times New Roman"/>
        </w:rPr>
        <w:t>’</w:t>
      </w:r>
      <w:r w:rsidRPr="00781C58">
        <w:rPr>
          <w:rFonts w:cs="Times New Roman"/>
        </w:rPr>
        <w:t>heure est venue de choisir</w:t>
      </w:r>
      <w:r>
        <w:rPr>
          <w:rFonts w:cs="Times New Roman"/>
        </w:rPr>
        <w:t> ?</w:t>
      </w:r>
    </w:p>
    <w:p w14:paraId="3BF9F4D1" w14:textId="77777777" w:rsidR="00730784" w:rsidRDefault="00730784" w:rsidP="00730784">
      <w:pPr>
        <w:pStyle w:val="Titre1"/>
        <w:rPr>
          <w:rFonts w:hint="eastAsia"/>
        </w:rPr>
      </w:pPr>
      <w:r>
        <w:t>Tome XXXVI, numéro 130, 1</w:t>
      </w:r>
      <w:r w:rsidRPr="00685873">
        <w:rPr>
          <w:vertAlign w:val="superscript"/>
        </w:rPr>
        <w:t>er</w:t>
      </w:r>
      <w:r w:rsidR="00C858AF">
        <w:t> octobre </w:t>
      </w:r>
      <w:r>
        <w:t>1900</w:t>
      </w:r>
    </w:p>
    <w:p w14:paraId="7F31B78F" w14:textId="77777777" w:rsidR="00C858AF" w:rsidRDefault="00C858AF" w:rsidP="00666E1E">
      <w:pPr>
        <w:pStyle w:val="Titre2"/>
      </w:pPr>
      <w:r w:rsidRPr="00781C58">
        <w:t>Le prix de Rome de Fragonar</w:t>
      </w:r>
      <w:bookmarkStart w:id="222" w:name="bookmark17"/>
      <w:bookmarkEnd w:id="222"/>
      <w:r w:rsidRPr="00781C58">
        <w:t>d</w:t>
      </w:r>
      <w:r>
        <w:t xml:space="preserve"> [extraits]</w:t>
      </w:r>
    </w:p>
    <w:p w14:paraId="315BEDA6" w14:textId="77777777" w:rsidR="00C858AF" w:rsidRPr="00DF4CEB" w:rsidRDefault="00C858AF" w:rsidP="00C858AF">
      <w:pPr>
        <w:pStyle w:val="term"/>
        <w:rPr>
          <w:lang w:val="en-GB"/>
          <w:rPrChange w:id="223" w:author="Marguerite-Marie Bordry" w:date="2018-12-10T11:40:00Z">
            <w:rPr/>
          </w:rPrChange>
        </w:rPr>
      </w:pPr>
      <w:proofErr w:type="gramStart"/>
      <w:r w:rsidRPr="00DF4CEB">
        <w:rPr>
          <w:lang w:val="en-GB"/>
          <w:rPrChange w:id="224" w:author="Marguerite-Marie Bordry" w:date="2018-12-10T11:40:00Z">
            <w:rPr/>
          </w:rPrChange>
        </w:rPr>
        <w:t>id :</w:t>
      </w:r>
      <w:proofErr w:type="gramEnd"/>
      <w:r w:rsidRPr="00DF4CEB">
        <w:rPr>
          <w:lang w:val="en-GB"/>
          <w:rPrChange w:id="225" w:author="Marguerite-Marie Bordry" w:date="2018-12-10T11:40:00Z">
            <w:rPr/>
          </w:rPrChange>
        </w:rPr>
        <w:t xml:space="preserve"> article-1900-10</w:t>
      </w:r>
      <w:r w:rsidR="007C7FCF" w:rsidRPr="00DF4CEB">
        <w:rPr>
          <w:lang w:val="en-GB"/>
          <w:rPrChange w:id="226" w:author="Marguerite-Marie Bordry" w:date="2018-12-10T11:40:00Z">
            <w:rPr/>
          </w:rPrChange>
        </w:rPr>
        <w:t>-01_</w:t>
      </w:r>
      <w:r w:rsidRPr="00DF4CEB">
        <w:rPr>
          <w:lang w:val="en-GB"/>
          <w:rPrChange w:id="227" w:author="Marguerite-Marie Bordry" w:date="2018-12-10T11:40:00Z">
            <w:rPr/>
          </w:rPrChange>
        </w:rPr>
        <w:t>097</w:t>
      </w:r>
    </w:p>
    <w:p w14:paraId="2EB8C728" w14:textId="77777777" w:rsidR="00C858AF" w:rsidRPr="00DF4CEB" w:rsidRDefault="00C858AF" w:rsidP="00C858AF">
      <w:pPr>
        <w:pStyle w:val="term"/>
        <w:rPr>
          <w:lang w:val="en-GB"/>
          <w:rPrChange w:id="228" w:author="Marguerite-Marie Bordry" w:date="2018-12-10T11:40:00Z">
            <w:rPr/>
          </w:rPrChange>
        </w:rPr>
      </w:pPr>
      <w:proofErr w:type="gramStart"/>
      <w:r w:rsidRPr="00DF4CEB">
        <w:rPr>
          <w:lang w:val="en-GB"/>
          <w:rPrChange w:id="229" w:author="Marguerite-Marie Bordry" w:date="2018-12-10T11:40:00Z">
            <w:rPr/>
          </w:rPrChange>
        </w:rPr>
        <w:t>author :</w:t>
      </w:r>
      <w:proofErr w:type="gramEnd"/>
      <w:r w:rsidRPr="00DF4CEB">
        <w:rPr>
          <w:lang w:val="en-GB"/>
          <w:rPrChange w:id="230" w:author="Marguerite-Marie Bordry" w:date="2018-12-10T11:40:00Z">
            <w:rPr/>
          </w:rPrChange>
        </w:rPr>
        <w:t xml:space="preserve"> Josz, Virgile (1859-1904)</w:t>
      </w:r>
    </w:p>
    <w:p w14:paraId="01BD18CF" w14:textId="77777777" w:rsidR="00C858AF" w:rsidRPr="00925B7B" w:rsidRDefault="00C858AF" w:rsidP="00C858AF">
      <w:pPr>
        <w:pStyle w:val="term"/>
      </w:pPr>
      <w:proofErr w:type="gramStart"/>
      <w:r w:rsidRPr="00925B7B">
        <w:t>signed</w:t>
      </w:r>
      <w:proofErr w:type="gramEnd"/>
      <w:r w:rsidRPr="00925B7B">
        <w:t xml:space="preserve"> : </w:t>
      </w:r>
      <w:r>
        <w:t>Virgile Josz</w:t>
      </w:r>
    </w:p>
    <w:p w14:paraId="4E6D776B" w14:textId="77777777" w:rsidR="00C858AF" w:rsidRDefault="00C858AF" w:rsidP="00C858AF">
      <w:pPr>
        <w:pStyle w:val="term"/>
      </w:pPr>
      <w:proofErr w:type="gramStart"/>
      <w:r w:rsidRPr="00925B7B">
        <w:t>section</w:t>
      </w:r>
      <w:proofErr w:type="gramEnd"/>
      <w:r w:rsidRPr="00925B7B">
        <w:t xml:space="preserve"> : </w:t>
      </w:r>
      <w:r>
        <w:t>none</w:t>
      </w:r>
    </w:p>
    <w:p w14:paraId="588B22E2" w14:textId="77777777" w:rsidR="00C858AF" w:rsidRPr="0086508B" w:rsidRDefault="00C858AF" w:rsidP="00C858AF">
      <w:pPr>
        <w:pStyle w:val="term"/>
        <w:rPr>
          <w:i/>
        </w:rPr>
      </w:pPr>
      <w:proofErr w:type="gramStart"/>
      <w:r w:rsidRPr="00DA7419">
        <w:t>title</w:t>
      </w:r>
      <w:proofErr w:type="gramEnd"/>
      <w:r w:rsidRPr="00DA7419">
        <w:t xml:space="preserve"> : </w:t>
      </w:r>
      <w:r w:rsidRPr="00781C58">
        <w:t>Le prix de Rome de Fragonard</w:t>
      </w:r>
      <w:r>
        <w:t xml:space="preserve"> [extraits]</w:t>
      </w:r>
    </w:p>
    <w:p w14:paraId="6CC60EDE" w14:textId="77777777" w:rsidR="007C7FCF" w:rsidRDefault="00C858AF" w:rsidP="00C858AF">
      <w:pPr>
        <w:pStyle w:val="term"/>
      </w:pPr>
      <w:proofErr w:type="gramStart"/>
      <w:r w:rsidRPr="00925B7B">
        <w:t>date</w:t>
      </w:r>
      <w:proofErr w:type="gramEnd"/>
      <w:r w:rsidRPr="00925B7B">
        <w:t> :</w:t>
      </w:r>
      <w:r>
        <w:t xml:space="preserve"> 1900-10</w:t>
      </w:r>
      <w:r w:rsidR="007C7FCF">
        <w:t>-01</w:t>
      </w:r>
    </w:p>
    <w:p w14:paraId="05354187" w14:textId="77777777" w:rsidR="00C858AF" w:rsidRDefault="007C7FCF" w:rsidP="00C858AF">
      <w:pPr>
        <w:pStyle w:val="term"/>
      </w:pPr>
      <w:proofErr w:type="gramStart"/>
      <w:r>
        <w:t>ref</w:t>
      </w:r>
      <w:proofErr w:type="gramEnd"/>
      <w:r w:rsidR="00C858AF" w:rsidRPr="00925B7B">
        <w:t xml:space="preserve"> : </w:t>
      </w:r>
      <w:r w:rsidR="00C858AF">
        <w:t>Tome XXXVI, numéro 130, 1</w:t>
      </w:r>
      <w:r w:rsidR="00C858AF" w:rsidRPr="00685873">
        <w:rPr>
          <w:vertAlign w:val="superscript"/>
        </w:rPr>
        <w:t>er</w:t>
      </w:r>
      <w:r w:rsidR="00C858AF">
        <w:t> octobre 1900, p. 95-125 [97-98, 104-125]</w:t>
      </w:r>
    </w:p>
    <w:p w14:paraId="671F9AA7" w14:textId="77777777" w:rsidR="00C858AF" w:rsidRDefault="00C858AF" w:rsidP="00C858AF">
      <w:pPr>
        <w:pStyle w:val="byline"/>
      </w:pPr>
      <w:r w:rsidRPr="006E04A5">
        <w:rPr>
          <w:smallCaps/>
        </w:rPr>
        <w:t>Virgile Josz</w:t>
      </w:r>
      <w:r>
        <w:t>.</w:t>
      </w:r>
    </w:p>
    <w:p w14:paraId="427CE4DD" w14:textId="77777777" w:rsidR="00C858AF" w:rsidRDefault="00C858AF" w:rsidP="00C858AF">
      <w:pPr>
        <w:pStyle w:val="bibl"/>
      </w:pPr>
      <w:r>
        <w:t>Tome XXXVI, numéro 130, 1</w:t>
      </w:r>
      <w:r w:rsidRPr="00685873">
        <w:rPr>
          <w:vertAlign w:val="superscript"/>
        </w:rPr>
        <w:t>er</w:t>
      </w:r>
      <w:r>
        <w:t> octobre 1900, p. 95-125 [97-98, 104-125].</w:t>
      </w:r>
    </w:p>
    <w:p w14:paraId="4C64D737" w14:textId="77777777" w:rsidR="00C858AF" w:rsidRDefault="00C858AF" w:rsidP="00C858AF">
      <w:pPr>
        <w:pStyle w:val="Corpsdetexte"/>
      </w:pPr>
      <w:r>
        <w:t>[…]</w:t>
      </w:r>
    </w:p>
    <w:p w14:paraId="53A12628" w14:textId="77777777" w:rsidR="005F258A" w:rsidRPr="00781C58" w:rsidRDefault="00781C58" w:rsidP="00C858AF">
      <w:pPr>
        <w:pStyle w:val="Corpsdetexte"/>
      </w:pPr>
      <w:r w:rsidRPr="00781C58">
        <w:t>Et cela s</w:t>
      </w:r>
      <w:r>
        <w:t>’</w:t>
      </w:r>
      <w:r w:rsidRPr="00781C58">
        <w:t xml:space="preserve">appellera </w:t>
      </w:r>
      <w:r w:rsidRPr="00C858AF">
        <w:rPr>
          <w:i/>
        </w:rPr>
        <w:t xml:space="preserve">Jéroboam sacrifiant </w:t>
      </w:r>
      <w:r w:rsidR="00C858AF" w:rsidRPr="00C858AF">
        <w:rPr>
          <w:i/>
        </w:rPr>
        <w:t>aux Idoles</w:t>
      </w:r>
      <w:r w:rsidR="00C858AF" w:rsidRPr="00781C58">
        <w:t xml:space="preserve"> </w:t>
      </w:r>
      <w:r w:rsidRPr="00781C58">
        <w:t>… Boucher avait bien concouru avec</w:t>
      </w:r>
      <w:r>
        <w:t> :</w:t>
      </w:r>
      <w:r w:rsidRPr="00781C58">
        <w:t xml:space="preserve"> </w:t>
      </w:r>
      <w:r w:rsidRPr="00C858AF">
        <w:rPr>
          <w:i/>
        </w:rPr>
        <w:t>Evilmerodach, fils et successeur de Nabuchodonosor, délivrant Joachim d</w:t>
      </w:r>
      <w:r w:rsidR="00C858AF">
        <w:rPr>
          <w:i/>
        </w:rPr>
        <w:t>es chaînes dans lesquelles son p</w:t>
      </w:r>
      <w:r w:rsidRPr="00C858AF">
        <w:rPr>
          <w:i/>
        </w:rPr>
        <w:t>ère le retenait depuis longtemps</w:t>
      </w:r>
      <w:r>
        <w:t>…</w:t>
      </w:r>
    </w:p>
    <w:p w14:paraId="6841A9D1" w14:textId="77777777" w:rsidR="005F258A" w:rsidRDefault="00781C58" w:rsidP="00C858AF">
      <w:pPr>
        <w:pStyle w:val="Corpsdetexte"/>
      </w:pPr>
      <w:r w:rsidRPr="00781C58">
        <w:t>Fragonard remporta le prix. Dans sa toile, timidement, un secret vouloir de faire clair s</w:t>
      </w:r>
      <w:r>
        <w:t>’</w:t>
      </w:r>
      <w:r w:rsidRPr="00781C58">
        <w:t>exprime</w:t>
      </w:r>
      <w:r>
        <w:t> :</w:t>
      </w:r>
      <w:r w:rsidRPr="00781C58">
        <w:t xml:space="preserve"> il y a une gamme de blancs, de gris et de jaunes pâles, la robe du grand-prêtre, le manteau de l</w:t>
      </w:r>
      <w:r>
        <w:t>’</w:t>
      </w:r>
      <w:r w:rsidRPr="00781C58">
        <w:t>assistant, celui du sup</w:t>
      </w:r>
      <w:r w:rsidR="00C858AF">
        <w:t>pliant, qui se relient fort heureusement</w:t>
      </w:r>
      <w:r w:rsidRPr="00781C58">
        <w:t xml:space="preserve"> aux tons neutres des architectures</w:t>
      </w:r>
      <w:r>
        <w:t> ;</w:t>
      </w:r>
      <w:r w:rsidRPr="00781C58">
        <w:t xml:space="preserve"> les autres draperies ne sont pas de ce bleu et de ce rouge désagréables, violents, qu</w:t>
      </w:r>
      <w:r>
        <w:t>’</w:t>
      </w:r>
      <w:r w:rsidRPr="00781C58">
        <w:t xml:space="preserve">on lui donne en exemples de toutes parts, </w:t>
      </w:r>
      <w:r w:rsidR="00050857">
        <w:t>— </w:t>
      </w:r>
      <w:r w:rsidRPr="00781C58">
        <w:t>elles encadrent plutôt discrètement l</w:t>
      </w:r>
      <w:r>
        <w:t>’</w:t>
      </w:r>
      <w:r w:rsidRPr="00781C58">
        <w:t>échappée claire du centre de la composition. Mais l</w:t>
      </w:r>
      <w:r>
        <w:t>’</w:t>
      </w:r>
      <w:r w:rsidRPr="00781C58">
        <w:t>ensemble demeure poncif. Si ce n</w:t>
      </w:r>
      <w:r>
        <w:t>’</w:t>
      </w:r>
      <w:r w:rsidRPr="00781C58">
        <w:t>est pas le trou noir de Cazes, de Galloche ou de Natoire, l</w:t>
      </w:r>
      <w:r>
        <w:t>’</w:t>
      </w:r>
      <w:r w:rsidRPr="00781C58">
        <w:t>étincelle d</w:t>
      </w:r>
      <w:r>
        <w:t>’</w:t>
      </w:r>
      <w:r w:rsidRPr="00781C58">
        <w:t>où</w:t>
      </w:r>
      <w:r w:rsidR="00C858AF">
        <w:t xml:space="preserve"> </w:t>
      </w:r>
      <w:r w:rsidRPr="00781C58">
        <w:t>naîtra la grande lumière de plus tard est fa</w:t>
      </w:r>
      <w:r w:rsidR="00C858AF">
        <w:t>lote. Au secours du vainqueur l’Italie bienfaisante viendra, l’</w:t>
      </w:r>
      <w:r w:rsidRPr="00781C58">
        <w:t>Italie et Tiepolo</w:t>
      </w:r>
      <w:r>
        <w:t> ;</w:t>
      </w:r>
      <w:r w:rsidR="00C858AF">
        <w:t xml:space="preserve"> l’é</w:t>
      </w:r>
      <w:r w:rsidRPr="00781C58">
        <w:t>cole française n</w:t>
      </w:r>
      <w:r>
        <w:t>’</w:t>
      </w:r>
      <w:r w:rsidRPr="00781C58">
        <w:t xml:space="preserve">aura </w:t>
      </w:r>
      <w:r w:rsidR="00C858AF">
        <w:t>pas à compter un émule de Duram</w:t>
      </w:r>
      <w:r w:rsidRPr="00781C58">
        <w:t>eau et de Lefebvre-Desforges</w:t>
      </w:r>
      <w:r>
        <w:t> :</w:t>
      </w:r>
      <w:r w:rsidRPr="00781C58">
        <w:t xml:space="preserve"> c</w:t>
      </w:r>
      <w:r>
        <w:t>’</w:t>
      </w:r>
      <w:r w:rsidRPr="00781C58">
        <w:t>est un peintre de clarté et de force qui va lui naître.</w:t>
      </w:r>
    </w:p>
    <w:p w14:paraId="3A1C963C" w14:textId="77777777" w:rsidR="00C858AF" w:rsidRPr="00781C58" w:rsidRDefault="00C858AF" w:rsidP="00C858AF">
      <w:pPr>
        <w:pStyle w:val="Corpsdetexte"/>
      </w:pPr>
      <w:r>
        <w:t>[…]</w:t>
      </w:r>
    </w:p>
    <w:p w14:paraId="75BC576E" w14:textId="77777777" w:rsidR="005F258A" w:rsidRPr="00781C58" w:rsidRDefault="00781C58" w:rsidP="003326E0">
      <w:pPr>
        <w:pStyle w:val="Corpsdetexte"/>
        <w:rPr>
          <w:rFonts w:cs="Times New Roman"/>
        </w:rPr>
      </w:pPr>
      <w:r w:rsidRPr="00781C58">
        <w:rPr>
          <w:rFonts w:cs="Times New Roman"/>
        </w:rPr>
        <w:t>Cependant le terme approchait où il allait falloir partir pour Rome. Une occasion s</w:t>
      </w:r>
      <w:r>
        <w:rPr>
          <w:rFonts w:cs="Times New Roman"/>
        </w:rPr>
        <w:t>’</w:t>
      </w:r>
      <w:r w:rsidR="002F3BE2">
        <w:rPr>
          <w:rFonts w:cs="Times New Roman"/>
        </w:rPr>
        <w:t>était déjà présentée l’</w:t>
      </w:r>
      <w:r w:rsidRPr="00781C58">
        <w:rPr>
          <w:rFonts w:cs="Times New Roman"/>
        </w:rPr>
        <w:t>année d</w:t>
      </w:r>
      <w:r>
        <w:rPr>
          <w:rFonts w:cs="Times New Roman"/>
        </w:rPr>
        <w:t>’</w:t>
      </w:r>
      <w:r w:rsidR="002F3BE2">
        <w:rPr>
          <w:rFonts w:cs="Times New Roman"/>
        </w:rPr>
        <w:t>avant, et le jeune homme l’</w:t>
      </w:r>
      <w:r w:rsidRPr="00781C58">
        <w:rPr>
          <w:rFonts w:cs="Times New Roman"/>
        </w:rPr>
        <w:t>avait laissée échapper p</w:t>
      </w:r>
      <w:r w:rsidR="002F3BE2">
        <w:rPr>
          <w:rFonts w:cs="Times New Roman"/>
        </w:rPr>
        <w:t>our rester encore auprès de Carl</w:t>
      </w:r>
      <w:r w:rsidRPr="00781C58">
        <w:rPr>
          <w:rFonts w:cs="Times New Roman"/>
        </w:rPr>
        <w:t>e van Loo. En effet, une place était devenue va</w:t>
      </w:r>
      <w:r w:rsidR="002F3BE2">
        <w:rPr>
          <w:rFonts w:cs="Times New Roman"/>
        </w:rPr>
        <w:t>cante au palais Mancini. Le frèr</w:t>
      </w:r>
      <w:r w:rsidRPr="00781C58">
        <w:rPr>
          <w:rFonts w:cs="Times New Roman"/>
        </w:rPr>
        <w:t>e de la Pompadour fi</w:t>
      </w:r>
      <w:r w:rsidR="002F3BE2">
        <w:rPr>
          <w:rFonts w:cs="Times New Roman"/>
        </w:rPr>
        <w:t>t offrir à celui qui eût voulu l’</w:t>
      </w:r>
      <w:r w:rsidRPr="00781C58">
        <w:rPr>
          <w:rFonts w:cs="Times New Roman"/>
        </w:rPr>
        <w:t xml:space="preserve">occuper, de le dispenser des trois années de stage </w:t>
      </w:r>
      <w:r w:rsidRPr="00781C58">
        <w:rPr>
          <w:rFonts w:cs="Times New Roman"/>
        </w:rPr>
        <w:lastRenderedPageBreak/>
        <w:t>réglementaire. Voici la réponse que Lépicié, remplissant les fonctions de premier peintre du roi, lui adressa</w:t>
      </w:r>
      <w:r>
        <w:rPr>
          <w:rFonts w:cs="Times New Roman"/>
        </w:rPr>
        <w:t> :</w:t>
      </w:r>
    </w:p>
    <w:p w14:paraId="55731CC8" w14:textId="77777777" w:rsidR="005F258A" w:rsidRPr="00781C58" w:rsidRDefault="00781C58" w:rsidP="002F3BE2">
      <w:pPr>
        <w:pStyle w:val="quote"/>
      </w:pPr>
      <w:r>
        <w:t>« </w:t>
      </w:r>
      <w:r w:rsidRPr="00781C58">
        <w:t>Monsieur, en conséquence de vos ordres</w:t>
      </w:r>
      <w:r>
        <w:t>,</w:t>
      </w:r>
      <w:r w:rsidRPr="00781C58">
        <w:t xml:space="preserve"> </w:t>
      </w:r>
      <w:r w:rsidR="00B3100D">
        <w:t>M. </w:t>
      </w:r>
      <w:r w:rsidRPr="00781C58">
        <w:t>Vanloo a déclaré ceux que vous avez la bonté d</w:t>
      </w:r>
      <w:r>
        <w:t>’</w:t>
      </w:r>
      <w:r w:rsidRPr="00781C58">
        <w:t>envoyer à l</w:t>
      </w:r>
      <w:r>
        <w:t>’</w:t>
      </w:r>
      <w:r w:rsidRPr="00781C58">
        <w:t>Académie de Rome, et il a fait part en même temps de vos intentions pour remplir une sixième place de peintre vacante en ladite Académie. Le choix ne pourrait tomber que sur trois élèves peintres qui restent, savoir</w:t>
      </w:r>
      <w:r>
        <w:t> :</w:t>
      </w:r>
      <w:r w:rsidRPr="00781C58">
        <w:t xml:space="preserve"> le sieur Fragon</w:t>
      </w:r>
      <w:r w:rsidR="002F3BE2">
        <w:t>ard, depuis un an ou deux dans l’</w:t>
      </w:r>
      <w:r w:rsidRPr="00781C58">
        <w:t>école</w:t>
      </w:r>
      <w:r>
        <w:t> ;</w:t>
      </w:r>
      <w:r w:rsidRPr="00781C58">
        <w:t xml:space="preserve"> le sieur Monnet, depuis neuf mois</w:t>
      </w:r>
      <w:r>
        <w:t> ;</w:t>
      </w:r>
      <w:r w:rsidRPr="00781C58">
        <w:t xml:space="preserve"> le sieur Brenet, depuis quatre mois. Cependant, Monsieur, ces trois élèves ressentent si vivement le besoin qu</w:t>
      </w:r>
      <w:r>
        <w:t>’</w:t>
      </w:r>
      <w:r w:rsidRPr="00781C58">
        <w:t xml:space="preserve">ils ont encore des leçons et des exemples de </w:t>
      </w:r>
      <w:r w:rsidR="00B3100D">
        <w:t>M. </w:t>
      </w:r>
      <w:r w:rsidRPr="00781C58">
        <w:t>Vanloo, pour la couleur et pour la composition qu</w:t>
      </w:r>
      <w:r>
        <w:t>’</w:t>
      </w:r>
      <w:r w:rsidRPr="00781C58">
        <w:t>ils vous supplient très respectueusement de leur permettre d</w:t>
      </w:r>
      <w:r>
        <w:t>’</w:t>
      </w:r>
      <w:r w:rsidRPr="00781C58">
        <w:t>achever leur temps sous un si bon maître. En cela j</w:t>
      </w:r>
      <w:r>
        <w:t>’</w:t>
      </w:r>
      <w:r w:rsidRPr="00781C58">
        <w:t>ose vous assurer qu</w:t>
      </w:r>
      <w:r>
        <w:t>’</w:t>
      </w:r>
      <w:r w:rsidRPr="00781C58">
        <w:t>ils n</w:t>
      </w:r>
      <w:r>
        <w:t>’</w:t>
      </w:r>
      <w:r w:rsidRPr="00781C58">
        <w:t>ont d</w:t>
      </w:r>
      <w:r>
        <w:t>’</w:t>
      </w:r>
      <w:r w:rsidRPr="00781C58">
        <w:t>autre but q</w:t>
      </w:r>
      <w:r w:rsidR="002F3BE2">
        <w:t>ue de se rendre plus dignes de l’</w:t>
      </w:r>
      <w:r w:rsidRPr="00781C58">
        <w:t>honneur de votre protection, de profiter plus efficacement du voyage d</w:t>
      </w:r>
      <w:r>
        <w:t>’</w:t>
      </w:r>
      <w:r w:rsidRPr="00781C58">
        <w:t>Italie et de mieux lire dans les productions des Raphaël et des Carraches.</w:t>
      </w:r>
      <w:r w:rsidR="00050857">
        <w:t> »</w:t>
      </w:r>
    </w:p>
    <w:p w14:paraId="3C240E61" w14:textId="77777777" w:rsidR="005F258A" w:rsidRPr="00781C58" w:rsidRDefault="002F3BE2" w:rsidP="003326E0">
      <w:pPr>
        <w:pStyle w:val="Corpsdetexte"/>
        <w:rPr>
          <w:rFonts w:cs="Times New Roman"/>
        </w:rPr>
      </w:pPr>
      <w:r>
        <w:t>Ceci est tout à l’</w:t>
      </w:r>
      <w:r w:rsidR="00781C58" w:rsidRPr="00781C58">
        <w:t>honneur de la vie saine de travail fructueux et de bonheur paisible que l</w:t>
      </w:r>
      <w:r w:rsidR="00781C58">
        <w:t>’</w:t>
      </w:r>
      <w:r w:rsidR="00781C58" w:rsidRPr="00781C58">
        <w:t xml:space="preserve">auteur de la </w:t>
      </w:r>
      <w:r>
        <w:rPr>
          <w:i/>
        </w:rPr>
        <w:t>Hut</w:t>
      </w:r>
      <w:r w:rsidR="00781C58" w:rsidRPr="00781C58">
        <w:rPr>
          <w:i/>
        </w:rPr>
        <w:t>te de chasse</w:t>
      </w:r>
      <w:r w:rsidR="00781C58" w:rsidRPr="00781C58">
        <w:t xml:space="preserve"> faisait mener à ses pupilles. Si redouté qu</w:t>
      </w:r>
      <w:r w:rsidR="00781C58">
        <w:t>’</w:t>
      </w:r>
      <w:r w:rsidR="00781C58" w:rsidRPr="00781C58">
        <w:t xml:space="preserve">il fût, </w:t>
      </w:r>
      <w:r>
        <w:t>le temps vint quand même et, à l’autom</w:t>
      </w:r>
      <w:r w:rsidR="00781C58" w:rsidRPr="00781C58">
        <w:t>ne</w:t>
      </w:r>
      <w:r>
        <w:t xml:space="preserve"> </w:t>
      </w:r>
      <w:r w:rsidR="00781C58" w:rsidRPr="00781C58">
        <w:t>de 1756, Fragonard partait pour Rome,</w:t>
      </w:r>
      <w:r>
        <w:t xml:space="preserve"> </w:t>
      </w:r>
      <w:r w:rsidR="00781C58" w:rsidRPr="00781C58">
        <w:rPr>
          <w:rFonts w:cs="Times New Roman"/>
        </w:rPr>
        <w:t>emportant, paraît-il, un dernier avis de Boucher à propos de Raphaël et de Michel-Ange</w:t>
      </w:r>
      <w:r w:rsidR="00781C58">
        <w:rPr>
          <w:rFonts w:cs="Times New Roman"/>
        </w:rPr>
        <w:t> :</w:t>
      </w:r>
      <w:r w:rsidR="00781C58" w:rsidRPr="00781C58">
        <w:rPr>
          <w:rFonts w:cs="Times New Roman"/>
        </w:rPr>
        <w:t xml:space="preserve"> </w:t>
      </w:r>
      <w:r w:rsidR="00781C58" w:rsidRPr="002F3BE2">
        <w:rPr>
          <w:rStyle w:val="quotec"/>
        </w:rPr>
        <w:t xml:space="preserve">« Si tu prends ces gens-là au sérieux, tu es un garçon </w:t>
      </w:r>
      <w:proofErr w:type="gramStart"/>
      <w:r w:rsidR="00781C58" w:rsidRPr="002F3BE2">
        <w:rPr>
          <w:rStyle w:val="quotec"/>
        </w:rPr>
        <w:t>f….</w:t>
      </w:r>
      <w:proofErr w:type="gramEnd"/>
      <w:r w:rsidR="00781C58" w:rsidRPr="002F3BE2">
        <w:rPr>
          <w:rStyle w:val="quotec"/>
        </w:rPr>
        <w:t> ! »</w:t>
      </w:r>
    </w:p>
    <w:p w14:paraId="4E488464" w14:textId="77777777" w:rsidR="005F258A" w:rsidRPr="00781C58" w:rsidRDefault="002F3BE2" w:rsidP="003326E0">
      <w:pPr>
        <w:pStyle w:val="Corpsdetexte"/>
        <w:rPr>
          <w:rFonts w:cs="Times New Roman"/>
        </w:rPr>
      </w:pPr>
      <w:r>
        <w:rPr>
          <w:rFonts w:cs="Times New Roman"/>
        </w:rPr>
        <w:t>À</w:t>
      </w:r>
      <w:r w:rsidR="00781C58" w:rsidRPr="00781C58">
        <w:rPr>
          <w:rFonts w:cs="Times New Roman"/>
        </w:rPr>
        <w:t xml:space="preserve"> en juger par le </w:t>
      </w:r>
      <w:r w:rsidR="00781C58" w:rsidRPr="00781C58">
        <w:rPr>
          <w:rFonts w:cs="Times New Roman"/>
          <w:i/>
        </w:rPr>
        <w:t>Jéroboam</w:t>
      </w:r>
      <w:r w:rsidR="00781C58" w:rsidRPr="00781C58">
        <w:rPr>
          <w:rFonts w:cs="Times New Roman"/>
        </w:rPr>
        <w:t xml:space="preserve">, la </w:t>
      </w:r>
      <w:r w:rsidR="00781C58" w:rsidRPr="00781C58">
        <w:rPr>
          <w:rFonts w:cs="Times New Roman"/>
          <w:i/>
        </w:rPr>
        <w:t>Bascule</w:t>
      </w:r>
      <w:r w:rsidR="00781C58" w:rsidRPr="002F3BE2">
        <w:rPr>
          <w:rFonts w:cs="Times New Roman"/>
        </w:rPr>
        <w:t xml:space="preserve">, </w:t>
      </w:r>
      <w:r w:rsidR="00781C58" w:rsidRPr="00781C58">
        <w:rPr>
          <w:rFonts w:cs="Times New Roman"/>
        </w:rPr>
        <w:t xml:space="preserve">le </w:t>
      </w:r>
      <w:r w:rsidR="00781C58" w:rsidRPr="00781C58">
        <w:rPr>
          <w:rFonts w:cs="Times New Roman"/>
          <w:i/>
        </w:rPr>
        <w:t>Colin</w:t>
      </w:r>
      <w:r>
        <w:rPr>
          <w:rFonts w:cs="Times New Roman"/>
          <w:i/>
        </w:rPr>
        <w:t>-</w:t>
      </w:r>
      <w:r w:rsidR="00781C58" w:rsidRPr="00781C58">
        <w:rPr>
          <w:rFonts w:cs="Times New Roman"/>
          <w:i/>
        </w:rPr>
        <w:t>maillard</w:t>
      </w:r>
      <w:r w:rsidR="00781C58" w:rsidRPr="00781C58">
        <w:rPr>
          <w:rFonts w:cs="Times New Roman"/>
        </w:rPr>
        <w:t xml:space="preserve">, cette </w:t>
      </w:r>
      <w:r w:rsidR="00781C58" w:rsidRPr="00781C58">
        <w:rPr>
          <w:rFonts w:cs="Times New Roman"/>
          <w:i/>
        </w:rPr>
        <w:t>Récréation dans un</w:t>
      </w:r>
      <w:r>
        <w:rPr>
          <w:rFonts w:cs="Times New Roman"/>
          <w:i/>
        </w:rPr>
        <w:t xml:space="preserve"> </w:t>
      </w:r>
      <w:r w:rsidR="00781C58" w:rsidRPr="00781C58">
        <w:rPr>
          <w:rFonts w:cs="Times New Roman"/>
          <w:i/>
        </w:rPr>
        <w:t>parc</w:t>
      </w:r>
      <w:r w:rsidR="00781C58" w:rsidRPr="00781C58">
        <w:rPr>
          <w:rFonts w:cs="Times New Roman"/>
        </w:rPr>
        <w:t xml:space="preserve"> qui appartenait à Baudoin, ainsi que par des études de </w:t>
      </w:r>
      <w:r>
        <w:rPr>
          <w:rFonts w:cs="Times New Roman"/>
        </w:rPr>
        <w:t>têt</w:t>
      </w:r>
      <w:r w:rsidR="00781C58" w:rsidRPr="00781C58">
        <w:rPr>
          <w:rFonts w:cs="Times New Roman"/>
        </w:rPr>
        <w:t xml:space="preserve">es de vieillards très enlevées et un certain </w:t>
      </w:r>
      <w:r w:rsidR="00781C58" w:rsidRPr="00781C58">
        <w:rPr>
          <w:rFonts w:cs="Times New Roman"/>
          <w:i/>
        </w:rPr>
        <w:t>Philosophe appuyé sur sa main</w:t>
      </w:r>
      <w:r w:rsidR="00781C58" w:rsidRPr="002F3BE2">
        <w:rPr>
          <w:rFonts w:cs="Times New Roman"/>
        </w:rPr>
        <w:t xml:space="preserve">, </w:t>
      </w:r>
      <w:r w:rsidR="00781C58" w:rsidRPr="00781C58">
        <w:rPr>
          <w:rFonts w:cs="Times New Roman"/>
        </w:rPr>
        <w:t>à en juger par les toiles exposées à Versailles, il s</w:t>
      </w:r>
      <w:r w:rsidR="00781C58">
        <w:rPr>
          <w:rFonts w:cs="Times New Roman"/>
        </w:rPr>
        <w:t>’</w:t>
      </w:r>
      <w:r w:rsidR="00781C58" w:rsidRPr="00781C58">
        <w:rPr>
          <w:rFonts w:cs="Times New Roman"/>
        </w:rPr>
        <w:t>en allait là-bas avec un incontestable acquis, un savoir étendu déjà, mais fait des traditions mourantes de Lebrun, de Jouvenet, de Rigaud, des audaces peu pénétrées de Watteau et</w:t>
      </w:r>
      <w:r>
        <w:rPr>
          <w:rFonts w:cs="Times New Roman"/>
        </w:rPr>
        <w:t xml:space="preserve"> </w:t>
      </w:r>
      <w:r w:rsidR="00781C58" w:rsidRPr="00781C58">
        <w:rPr>
          <w:rFonts w:cs="Times New Roman"/>
        </w:rPr>
        <w:t>de Chardin, de la grâce trop absorbée de Boucher. Il faut, pour la trouver dans ses premières œuvres, la chercher patiemment la précieuse indication, la promesse d</w:t>
      </w:r>
      <w:r w:rsidR="00781C58">
        <w:rPr>
          <w:rFonts w:cs="Times New Roman"/>
        </w:rPr>
        <w:t>’</w:t>
      </w:r>
      <w:r w:rsidR="00781C58" w:rsidRPr="00781C58">
        <w:rPr>
          <w:rFonts w:cs="Times New Roman"/>
        </w:rPr>
        <w:t xml:space="preserve">où va germer </w:t>
      </w:r>
      <w:r>
        <w:rPr>
          <w:rFonts w:cs="Times New Roman"/>
          <w:b/>
        </w:rPr>
        <w:t>l’</w:t>
      </w:r>
      <w:r w:rsidR="00781C58" w:rsidRPr="00781C58">
        <w:rPr>
          <w:rFonts w:cs="Times New Roman"/>
        </w:rPr>
        <w:t xml:space="preserve">enchantement et la joie, </w:t>
      </w:r>
      <w:r w:rsidR="00050857">
        <w:rPr>
          <w:rFonts w:cs="Times New Roman"/>
        </w:rPr>
        <w:t>— </w:t>
      </w:r>
      <w:r w:rsidR="00781C58" w:rsidRPr="00781C58">
        <w:rPr>
          <w:rFonts w:cs="Times New Roman"/>
        </w:rPr>
        <w:t>le soleil d</w:t>
      </w:r>
      <w:r w:rsidR="00781C58">
        <w:rPr>
          <w:rFonts w:cs="Times New Roman"/>
        </w:rPr>
        <w:t>’</w:t>
      </w:r>
      <w:r w:rsidR="00781C58" w:rsidRPr="00781C58">
        <w:rPr>
          <w:rFonts w:cs="Times New Roman"/>
        </w:rPr>
        <w:t>Italie aidant, et aussi des hasards heureux, à son retour. La genèse de Fragonard sera longue, son inquiétude, ses incertitudes se prolongeront</w:t>
      </w:r>
      <w:r w:rsidR="00781C58">
        <w:rPr>
          <w:rFonts w:cs="Times New Roman"/>
        </w:rPr>
        <w:t> :</w:t>
      </w:r>
      <w:r w:rsidR="00781C58" w:rsidRPr="00781C58">
        <w:rPr>
          <w:rFonts w:cs="Times New Roman"/>
        </w:rPr>
        <w:t xml:space="preserve"> son esprit mobile et primesautier y aidera, </w:t>
      </w:r>
      <w:r w:rsidR="00050857">
        <w:rPr>
          <w:rFonts w:cs="Times New Roman"/>
        </w:rPr>
        <w:t>— </w:t>
      </w:r>
      <w:r w:rsidR="00781C58" w:rsidRPr="00781C58">
        <w:rPr>
          <w:rFonts w:cs="Times New Roman"/>
        </w:rPr>
        <w:t>et peut-être, une certaine indifférence, une répugnance secrète à accepter les idées reçues. Ce n</w:t>
      </w:r>
      <w:r w:rsidR="00781C58">
        <w:rPr>
          <w:rFonts w:cs="Times New Roman"/>
        </w:rPr>
        <w:t>’</w:t>
      </w:r>
      <w:r w:rsidR="00781C58" w:rsidRPr="00781C58">
        <w:rPr>
          <w:rFonts w:cs="Times New Roman"/>
        </w:rPr>
        <w:t>est que tard qu</w:t>
      </w:r>
      <w:r w:rsidR="00781C58">
        <w:rPr>
          <w:rFonts w:cs="Times New Roman"/>
        </w:rPr>
        <w:t>’</w:t>
      </w:r>
      <w:r w:rsidR="00781C58" w:rsidRPr="00781C58">
        <w:rPr>
          <w:rFonts w:cs="Times New Roman"/>
        </w:rPr>
        <w:t>il trouvera sa</w:t>
      </w:r>
      <w:r>
        <w:rPr>
          <w:rFonts w:cs="Times New Roman"/>
        </w:rPr>
        <w:t xml:space="preserve"> </w:t>
      </w:r>
      <w:r w:rsidR="00781C58" w:rsidRPr="00781C58">
        <w:rPr>
          <w:rFonts w:cs="Times New Roman"/>
        </w:rPr>
        <w:t>voie</w:t>
      </w:r>
      <w:r w:rsidR="00781C58">
        <w:rPr>
          <w:rFonts w:cs="Times New Roman"/>
        </w:rPr>
        <w:t> :</w:t>
      </w:r>
      <w:r w:rsidR="00781C58" w:rsidRPr="00781C58">
        <w:rPr>
          <w:rFonts w:cs="Times New Roman"/>
        </w:rPr>
        <w:t xml:space="preserve"> c</w:t>
      </w:r>
      <w:r w:rsidR="00781C58">
        <w:rPr>
          <w:rFonts w:cs="Times New Roman"/>
        </w:rPr>
        <w:t>’</w:t>
      </w:r>
      <w:r w:rsidR="00781C58" w:rsidRPr="00781C58">
        <w:rPr>
          <w:rFonts w:cs="Times New Roman"/>
        </w:rPr>
        <w:t>est la plus périlleuse qui soit, il y faut plus de génie qu</w:t>
      </w:r>
      <w:r w:rsidR="00781C58">
        <w:rPr>
          <w:rFonts w:cs="Times New Roman"/>
        </w:rPr>
        <w:t>’</w:t>
      </w:r>
      <w:r w:rsidR="00781C58" w:rsidRPr="00781C58">
        <w:rPr>
          <w:rFonts w:cs="Times New Roman"/>
        </w:rPr>
        <w:t>en aucune</w:t>
      </w:r>
      <w:r>
        <w:rPr>
          <w:rFonts w:cs="Times New Roman"/>
        </w:rPr>
        <w:t xml:space="preserve"> </w:t>
      </w:r>
      <w:r w:rsidR="00781C58" w:rsidRPr="00781C58">
        <w:rPr>
          <w:rFonts w:cs="Times New Roman"/>
        </w:rPr>
        <w:t>autre. Il y réussira merveilleusement, et dans aucune école aucun peintre ne sera capable de l</w:t>
      </w:r>
      <w:r w:rsidR="00781C58">
        <w:rPr>
          <w:rFonts w:cs="Times New Roman"/>
        </w:rPr>
        <w:t>’</w:t>
      </w:r>
      <w:r w:rsidR="00781C58" w:rsidRPr="00781C58">
        <w:rPr>
          <w:rFonts w:cs="Times New Roman"/>
        </w:rPr>
        <w:t>y égaler.</w:t>
      </w:r>
    </w:p>
    <w:p w14:paraId="4F0BD269" w14:textId="77777777" w:rsidR="002F3BE2" w:rsidRDefault="002F3BE2" w:rsidP="003326E0">
      <w:pPr>
        <w:pStyle w:val="Corpsdetexte"/>
        <w:rPr>
          <w:rFonts w:cs="Times New Roman"/>
        </w:rPr>
      </w:pPr>
    </w:p>
    <w:p w14:paraId="1393D712" w14:textId="77777777" w:rsidR="005F258A" w:rsidRPr="00781C58" w:rsidRDefault="002F3BE2" w:rsidP="003326E0">
      <w:pPr>
        <w:pStyle w:val="Corpsdetexte"/>
        <w:rPr>
          <w:rFonts w:cs="Times New Roman"/>
        </w:rPr>
      </w:pPr>
      <w:r>
        <w:rPr>
          <w:rFonts w:cs="Times New Roman"/>
        </w:rPr>
        <w:t>Le 24 novembre </w:t>
      </w:r>
      <w:r w:rsidR="00781C58" w:rsidRPr="00781C58">
        <w:rPr>
          <w:rFonts w:cs="Times New Roman"/>
        </w:rPr>
        <w:t>1756, Natoire écrivait à Marigny</w:t>
      </w:r>
      <w:r w:rsidR="00781C58">
        <w:rPr>
          <w:rFonts w:cs="Times New Roman"/>
        </w:rPr>
        <w:t> :</w:t>
      </w:r>
    </w:p>
    <w:p w14:paraId="29AE879C" w14:textId="77777777" w:rsidR="005F258A" w:rsidRPr="00781C58" w:rsidRDefault="002F3BE2" w:rsidP="002F3BE2">
      <w:pPr>
        <w:pStyle w:val="quote"/>
      </w:pPr>
      <w:r>
        <w:lastRenderedPageBreak/>
        <w:t>« </w:t>
      </w:r>
      <w:r w:rsidR="00781C58" w:rsidRPr="00781C58">
        <w:t>… Je viens de recevoir deux nouveaux pensionnaires</w:t>
      </w:r>
      <w:r w:rsidR="00781C58">
        <w:t> ;</w:t>
      </w:r>
      <w:r w:rsidR="00781C58" w:rsidRPr="00781C58">
        <w:t xml:space="preserve"> l</w:t>
      </w:r>
      <w:r w:rsidR="00781C58">
        <w:t>’</w:t>
      </w:r>
      <w:r w:rsidR="00781C58" w:rsidRPr="00781C58">
        <w:t>un est peintre et l</w:t>
      </w:r>
      <w:r w:rsidR="00781C58">
        <w:t>’</w:t>
      </w:r>
      <w:r w:rsidR="00781C58" w:rsidRPr="00781C58">
        <w:t>autre sculpteur</w:t>
      </w:r>
      <w:r w:rsidR="00781C58">
        <w:t> :</w:t>
      </w:r>
      <w:r w:rsidR="00781C58" w:rsidRPr="00781C58">
        <w:t xml:space="preserve"> ce sont les deux frères Brunet. Ils m</w:t>
      </w:r>
      <w:r w:rsidR="00781C58">
        <w:t>’</w:t>
      </w:r>
      <w:r w:rsidR="00781C58" w:rsidRPr="00781C58">
        <w:t>ont dit que leurs trois autres confrères, qui doivent venir, ac</w:t>
      </w:r>
      <w:r>
        <w:t>com</w:t>
      </w:r>
      <w:r w:rsidR="00781C58" w:rsidRPr="00781C58">
        <w:t>pagnoient M</w:t>
      </w:r>
      <w:r w:rsidR="00781C58" w:rsidRPr="00781C58">
        <w:rPr>
          <w:vertAlign w:val="superscript"/>
        </w:rPr>
        <w:t>m</w:t>
      </w:r>
      <w:r>
        <w:rPr>
          <w:vertAlign w:val="superscript"/>
        </w:rPr>
        <w:t>e</w:t>
      </w:r>
      <w:r>
        <w:t> </w:t>
      </w:r>
      <w:r w:rsidR="00781C58" w:rsidRPr="00781C58">
        <w:t>Vanloo à Turin, et qu</w:t>
      </w:r>
      <w:r w:rsidR="00781C58">
        <w:t>’</w:t>
      </w:r>
      <w:r w:rsidR="00781C58" w:rsidRPr="00781C58">
        <w:t>ils seroient bientôt icy…</w:t>
      </w:r>
      <w:r w:rsidR="00050857">
        <w:t> »</w:t>
      </w:r>
    </w:p>
    <w:p w14:paraId="27953CBF" w14:textId="77777777" w:rsidR="005F258A" w:rsidRPr="00781C58" w:rsidRDefault="00781C58" w:rsidP="003326E0">
      <w:pPr>
        <w:pStyle w:val="Corpsdetexte"/>
        <w:rPr>
          <w:rFonts w:cs="Times New Roman"/>
        </w:rPr>
      </w:pPr>
      <w:r w:rsidRPr="00781C58">
        <w:rPr>
          <w:rFonts w:cs="Times New Roman"/>
        </w:rPr>
        <w:t>Ces trois autres confrères c</w:t>
      </w:r>
      <w:r>
        <w:rPr>
          <w:rFonts w:cs="Times New Roman"/>
        </w:rPr>
        <w:t>’</w:t>
      </w:r>
      <w:r w:rsidRPr="00781C58">
        <w:rPr>
          <w:rFonts w:cs="Times New Roman"/>
        </w:rPr>
        <w:t>étaient</w:t>
      </w:r>
      <w:r>
        <w:rPr>
          <w:rFonts w:cs="Times New Roman"/>
        </w:rPr>
        <w:t> :</w:t>
      </w:r>
      <w:r w:rsidRPr="00781C58">
        <w:rPr>
          <w:rFonts w:cs="Times New Roman"/>
        </w:rPr>
        <w:t xml:space="preserve"> Monnet, Dhuez et Fragonard. Turin, Bologne, Florence, la montagne de Viterbe, et la compagnie débarquait bientôt à l</w:t>
      </w:r>
      <w:r>
        <w:rPr>
          <w:rFonts w:cs="Times New Roman"/>
        </w:rPr>
        <w:t>’</w:t>
      </w:r>
      <w:r w:rsidRPr="00781C58">
        <w:rPr>
          <w:rFonts w:cs="Times New Roman"/>
        </w:rPr>
        <w:t xml:space="preserve">Académie de France, au coin de </w:t>
      </w:r>
      <w:proofErr w:type="gramStart"/>
      <w:r w:rsidRPr="00781C58">
        <w:rPr>
          <w:rFonts w:cs="Times New Roman"/>
        </w:rPr>
        <w:t>la</w:t>
      </w:r>
      <w:proofErr w:type="gramEnd"/>
      <w:r w:rsidRPr="00781C58">
        <w:rPr>
          <w:rFonts w:cs="Times New Roman"/>
        </w:rPr>
        <w:t xml:space="preserve"> via Lata et du Corso, en pleine Rome.</w:t>
      </w:r>
    </w:p>
    <w:p w14:paraId="23483365" w14:textId="77777777" w:rsidR="005F258A" w:rsidRPr="00781C58" w:rsidRDefault="00781C58" w:rsidP="003326E0">
      <w:pPr>
        <w:pStyle w:val="Corpsdetexte"/>
        <w:rPr>
          <w:rFonts w:cs="Times New Roman"/>
        </w:rPr>
      </w:pPr>
      <w:r w:rsidRPr="00781C58">
        <w:rPr>
          <w:rFonts w:cs="Times New Roman"/>
        </w:rPr>
        <w:t>Du logis de la rue Fromenteau à la maison du marquis Mancini, la transition avait été brusque. Frago ne devait s</w:t>
      </w:r>
      <w:r>
        <w:rPr>
          <w:rFonts w:cs="Times New Roman"/>
        </w:rPr>
        <w:t>’</w:t>
      </w:r>
      <w:r w:rsidRPr="00781C58">
        <w:rPr>
          <w:rFonts w:cs="Times New Roman"/>
        </w:rPr>
        <w:t>en remettre vite. Ce monde nouveau dans lequel il vit, qui l</w:t>
      </w:r>
      <w:r>
        <w:rPr>
          <w:rFonts w:cs="Times New Roman"/>
        </w:rPr>
        <w:t>’</w:t>
      </w:r>
      <w:r w:rsidRPr="00781C58">
        <w:rPr>
          <w:rFonts w:cs="Times New Roman"/>
        </w:rPr>
        <w:t>entoure, l</w:t>
      </w:r>
      <w:r>
        <w:rPr>
          <w:rFonts w:cs="Times New Roman"/>
        </w:rPr>
        <w:t>’</w:t>
      </w:r>
      <w:r w:rsidRPr="00781C58">
        <w:rPr>
          <w:rFonts w:cs="Times New Roman"/>
        </w:rPr>
        <w:t>étonne malgré sa belle faconde de méridional</w:t>
      </w:r>
      <w:r>
        <w:rPr>
          <w:rFonts w:cs="Times New Roman"/>
        </w:rPr>
        <w:t> ;</w:t>
      </w:r>
      <w:r w:rsidRPr="00781C58">
        <w:rPr>
          <w:rFonts w:cs="Times New Roman"/>
        </w:rPr>
        <w:t xml:space="preserve"> cette bourrasque d</w:t>
      </w:r>
      <w:r>
        <w:rPr>
          <w:rFonts w:cs="Times New Roman"/>
        </w:rPr>
        <w:t>’</w:t>
      </w:r>
      <w:r w:rsidRPr="00781C58">
        <w:rPr>
          <w:rFonts w:cs="Times New Roman"/>
        </w:rPr>
        <w:t>œuvres géantes, pierres qui font penser, fresques qui chantent et prient, figures de bronze et de marbre qui surgissent inquiétantes dans l</w:t>
      </w:r>
      <w:r>
        <w:rPr>
          <w:rFonts w:cs="Times New Roman"/>
        </w:rPr>
        <w:t>’</w:t>
      </w:r>
      <w:r w:rsidRPr="00781C58">
        <w:rPr>
          <w:rFonts w:cs="Times New Roman"/>
        </w:rPr>
        <w:t>immobilité décisive du geste, tout cet ensemble formidable le surprend, l</w:t>
      </w:r>
      <w:r>
        <w:rPr>
          <w:rFonts w:cs="Times New Roman"/>
        </w:rPr>
        <w:t>’</w:t>
      </w:r>
      <w:r w:rsidRPr="00781C58">
        <w:rPr>
          <w:rFonts w:cs="Times New Roman"/>
        </w:rPr>
        <w:t>accable presque. L</w:t>
      </w:r>
      <w:r>
        <w:rPr>
          <w:rFonts w:cs="Times New Roman"/>
        </w:rPr>
        <w:t>’</w:t>
      </w:r>
      <w:r w:rsidRPr="00781C58">
        <w:rPr>
          <w:rFonts w:cs="Times New Roman"/>
        </w:rPr>
        <w:t>incertitude</w:t>
      </w:r>
      <w:r>
        <w:rPr>
          <w:rFonts w:cs="Times New Roman"/>
        </w:rPr>
        <w:t xml:space="preserve">, </w:t>
      </w:r>
      <w:r w:rsidRPr="00781C58">
        <w:rPr>
          <w:rFonts w:cs="Times New Roman"/>
        </w:rPr>
        <w:t>l</w:t>
      </w:r>
      <w:r>
        <w:rPr>
          <w:rFonts w:cs="Times New Roman"/>
        </w:rPr>
        <w:t>’</w:t>
      </w:r>
      <w:r w:rsidRPr="00781C58">
        <w:rPr>
          <w:rFonts w:cs="Times New Roman"/>
        </w:rPr>
        <w:t>indécision qui le hantaient à Paris vont s</w:t>
      </w:r>
      <w:r>
        <w:rPr>
          <w:rFonts w:cs="Times New Roman"/>
        </w:rPr>
        <w:t>’</w:t>
      </w:r>
      <w:r w:rsidRPr="00781C58">
        <w:rPr>
          <w:rFonts w:cs="Times New Roman"/>
        </w:rPr>
        <w:t>accroître, la poussière de la route secouée. S</w:t>
      </w:r>
      <w:r>
        <w:rPr>
          <w:rFonts w:cs="Times New Roman"/>
        </w:rPr>
        <w:t>’</w:t>
      </w:r>
      <w:r w:rsidRPr="00781C58">
        <w:rPr>
          <w:rFonts w:cs="Times New Roman"/>
        </w:rPr>
        <w:t>il est, de suite, le gai compagnon qu</w:t>
      </w:r>
      <w:r>
        <w:rPr>
          <w:rFonts w:cs="Times New Roman"/>
        </w:rPr>
        <w:t>’</w:t>
      </w:r>
      <w:r w:rsidRPr="00781C58">
        <w:rPr>
          <w:rFonts w:cs="Times New Roman"/>
        </w:rPr>
        <w:t>il demeurera toujours, il semble que le frisson particulier et furtif qu</w:t>
      </w:r>
      <w:r>
        <w:rPr>
          <w:rFonts w:cs="Times New Roman"/>
        </w:rPr>
        <w:t>’</w:t>
      </w:r>
      <w:r w:rsidRPr="00781C58">
        <w:rPr>
          <w:rFonts w:cs="Times New Roman"/>
        </w:rPr>
        <w:t>on ressent au premier pas fait hors du pays natal ne l</w:t>
      </w:r>
      <w:r>
        <w:rPr>
          <w:rFonts w:cs="Times New Roman"/>
        </w:rPr>
        <w:t>’</w:t>
      </w:r>
      <w:r w:rsidRPr="00781C58">
        <w:rPr>
          <w:rFonts w:cs="Times New Roman"/>
        </w:rPr>
        <w:t>ait si passagèrement transi que pour étreindre plus longuement son cerveau, engourdir la faculté créatrice, l</w:t>
      </w:r>
      <w:r>
        <w:rPr>
          <w:rFonts w:cs="Times New Roman"/>
        </w:rPr>
        <w:t>’</w:t>
      </w:r>
      <w:r w:rsidRPr="00781C58">
        <w:rPr>
          <w:rFonts w:cs="Times New Roman"/>
        </w:rPr>
        <w:t>empêcher, pendant de longs mois, de se frayer un passage.</w:t>
      </w:r>
    </w:p>
    <w:p w14:paraId="23E87286" w14:textId="77777777" w:rsidR="005F258A" w:rsidRPr="00781C58" w:rsidRDefault="00781C58" w:rsidP="003326E0">
      <w:pPr>
        <w:pStyle w:val="Corpsdetexte"/>
        <w:rPr>
          <w:rFonts w:cs="Times New Roman"/>
        </w:rPr>
      </w:pPr>
      <w:r w:rsidRPr="00781C58">
        <w:rPr>
          <w:rFonts w:cs="Times New Roman"/>
        </w:rPr>
        <w:t>L</w:t>
      </w:r>
      <w:r>
        <w:rPr>
          <w:rFonts w:cs="Times New Roman"/>
        </w:rPr>
        <w:t>’</w:t>
      </w:r>
      <w:r w:rsidRPr="00781C58">
        <w:rPr>
          <w:rFonts w:cs="Times New Roman"/>
        </w:rPr>
        <w:t>enseignement qu</w:t>
      </w:r>
      <w:r>
        <w:rPr>
          <w:rFonts w:cs="Times New Roman"/>
        </w:rPr>
        <w:t>’</w:t>
      </w:r>
      <w:r w:rsidRPr="00781C58">
        <w:rPr>
          <w:rFonts w:cs="Times New Roman"/>
        </w:rPr>
        <w:t>il reçoit ne lui apporte que des délicatesses et des franchises inconnues jusqu</w:t>
      </w:r>
      <w:r>
        <w:rPr>
          <w:rFonts w:cs="Times New Roman"/>
        </w:rPr>
        <w:t>’</w:t>
      </w:r>
      <w:r w:rsidRPr="00781C58">
        <w:rPr>
          <w:rFonts w:cs="Times New Roman"/>
        </w:rPr>
        <w:t>alors, et qui ne feront que libérer le pinceau</w:t>
      </w:r>
      <w:r>
        <w:rPr>
          <w:rFonts w:cs="Times New Roman"/>
        </w:rPr>
        <w:t> :</w:t>
      </w:r>
      <w:r w:rsidRPr="00781C58">
        <w:rPr>
          <w:rFonts w:cs="Times New Roman"/>
        </w:rPr>
        <w:t xml:space="preserve"> le coup décisif ne lui sera porté que plus tard en ce pays</w:t>
      </w:r>
      <w:r>
        <w:rPr>
          <w:rFonts w:cs="Times New Roman"/>
        </w:rPr>
        <w:t> :</w:t>
      </w:r>
      <w:r w:rsidRPr="00781C58">
        <w:rPr>
          <w:rFonts w:cs="Times New Roman"/>
        </w:rPr>
        <w:t xml:space="preserve"> certes, il sera redevable aux Italiens de l</w:t>
      </w:r>
      <w:r>
        <w:rPr>
          <w:rFonts w:cs="Times New Roman"/>
        </w:rPr>
        <w:t>’</w:t>
      </w:r>
      <w:r w:rsidRPr="00781C58">
        <w:rPr>
          <w:rFonts w:cs="Times New Roman"/>
        </w:rPr>
        <w:t>éclosion de son génie</w:t>
      </w:r>
      <w:r>
        <w:rPr>
          <w:rFonts w:cs="Times New Roman"/>
        </w:rPr>
        <w:t> ;</w:t>
      </w:r>
      <w:r w:rsidRPr="00781C58">
        <w:rPr>
          <w:rFonts w:cs="Times New Roman"/>
        </w:rPr>
        <w:t xml:space="preserve"> mais ce sera plus encore à la nature même, au soleil, à la lumière particulière du mer</w:t>
      </w:r>
      <w:r w:rsidR="002F3BE2">
        <w:rPr>
          <w:rFonts w:cs="Times New Roman"/>
        </w:rPr>
        <w:t>veilleux pays, aux œuvres quasi m</w:t>
      </w:r>
      <w:r w:rsidRPr="00781C58">
        <w:rPr>
          <w:rFonts w:cs="Times New Roman"/>
        </w:rPr>
        <w:t>ortes et ruinées, qu</w:t>
      </w:r>
      <w:r>
        <w:rPr>
          <w:rFonts w:cs="Times New Roman"/>
        </w:rPr>
        <w:t>’</w:t>
      </w:r>
      <w:r w:rsidRPr="00781C58">
        <w:rPr>
          <w:rFonts w:cs="Times New Roman"/>
        </w:rPr>
        <w:t>aux pages, peintes, laissées vivantes par les géants disparus.</w:t>
      </w:r>
    </w:p>
    <w:p w14:paraId="277E4770" w14:textId="77777777" w:rsidR="005F258A" w:rsidRPr="00781C58" w:rsidRDefault="00781C58" w:rsidP="003326E0">
      <w:pPr>
        <w:pStyle w:val="Corpsdetexte"/>
        <w:rPr>
          <w:rFonts w:cs="Times New Roman"/>
        </w:rPr>
      </w:pPr>
      <w:r w:rsidRPr="00781C58">
        <w:rPr>
          <w:rFonts w:cs="Times New Roman"/>
        </w:rPr>
        <w:t>C</w:t>
      </w:r>
      <w:r>
        <w:rPr>
          <w:rFonts w:cs="Times New Roman"/>
        </w:rPr>
        <w:t>’</w:t>
      </w:r>
      <w:r w:rsidRPr="00781C58">
        <w:rPr>
          <w:rFonts w:cs="Times New Roman"/>
        </w:rPr>
        <w:t>est Charles-Joseph Natoire qui présidait alors aux destinées de l</w:t>
      </w:r>
      <w:r>
        <w:rPr>
          <w:rFonts w:cs="Times New Roman"/>
        </w:rPr>
        <w:t>’</w:t>
      </w:r>
      <w:r w:rsidRPr="00781C58">
        <w:rPr>
          <w:rFonts w:cs="Times New Roman"/>
        </w:rPr>
        <w:t>Académie. Depuis Errard, si elle s</w:t>
      </w:r>
      <w:r>
        <w:rPr>
          <w:rFonts w:cs="Times New Roman"/>
        </w:rPr>
        <w:t>’</w:t>
      </w:r>
      <w:r w:rsidRPr="00781C58">
        <w:rPr>
          <w:rFonts w:cs="Times New Roman"/>
        </w:rPr>
        <w:t>était promenée de rues en rues, puis installée au palais Capranica, enfin au palais Mancini,</w:t>
      </w:r>
      <w:r w:rsidR="002F3BE2">
        <w:rPr>
          <w:rFonts w:cs="Times New Roman"/>
        </w:rPr>
        <w:t xml:space="preserve"> </w:t>
      </w:r>
      <w:r w:rsidR="00050857">
        <w:rPr>
          <w:rFonts w:cs="Times New Roman"/>
        </w:rPr>
        <w:t>— </w:t>
      </w:r>
      <w:r w:rsidRPr="00781C58">
        <w:rPr>
          <w:rFonts w:cs="Times New Roman"/>
        </w:rPr>
        <w:t>elle ne devait être à la villa Médicis qu</w:t>
      </w:r>
      <w:r>
        <w:rPr>
          <w:rFonts w:cs="Times New Roman"/>
        </w:rPr>
        <w:t>’</w:t>
      </w:r>
      <w:r w:rsidRPr="00781C58">
        <w:rPr>
          <w:rFonts w:cs="Times New Roman"/>
        </w:rPr>
        <w:t>en 180</w:t>
      </w:r>
      <w:r w:rsidR="002F3BE2">
        <w:rPr>
          <w:rFonts w:cs="Times New Roman"/>
        </w:rPr>
        <w:t xml:space="preserve">1, sous le directorat de Suvée, — </w:t>
      </w:r>
      <w:r w:rsidRPr="00781C58">
        <w:rPr>
          <w:rFonts w:cs="Times New Roman"/>
        </w:rPr>
        <w:t>on y enseignait toujours d</w:t>
      </w:r>
      <w:r>
        <w:rPr>
          <w:rFonts w:cs="Times New Roman"/>
        </w:rPr>
        <w:t>’</w:t>
      </w:r>
      <w:r w:rsidR="002F3BE2">
        <w:rPr>
          <w:rFonts w:cs="Times New Roman"/>
        </w:rPr>
        <w:t>après le même mode. Louis </w:t>
      </w:r>
      <w:r w:rsidRPr="00781C58">
        <w:rPr>
          <w:rFonts w:cs="Times New Roman"/>
        </w:rPr>
        <w:t xml:space="preserve">XIV, </w:t>
      </w:r>
      <w:r w:rsidRPr="002F3BE2">
        <w:rPr>
          <w:rStyle w:val="quotec"/>
        </w:rPr>
        <w:t>« voulant se procurer dans toutes les sciences et les arts les plus habiles gens du monde, avoit résolu l’établissement d’une académie de peinture, sculpture et architecture dans la ville de Rome, où les fameux ouvrages de Michel-Ange, de Raphaël, des Carraches, du Dominiquain et de plusieurs autres pouvoient estre d’une grande utilité pour l’</w:t>
      </w:r>
      <w:r w:rsidR="002F3BE2" w:rsidRPr="002F3BE2">
        <w:rPr>
          <w:rStyle w:val="quotec"/>
        </w:rPr>
        <w:t>avancement de la jeunesse</w:t>
      </w:r>
      <w:r w:rsidR="002F3BE2">
        <w:rPr>
          <w:rStyle w:val="Appelnotedebasdep"/>
          <w:color w:val="0070C0"/>
        </w:rPr>
        <w:footnoteReference w:id="50"/>
      </w:r>
      <w:r w:rsidR="002F3BE2" w:rsidRPr="002F3BE2">
        <w:rPr>
          <w:rStyle w:val="quotec"/>
        </w:rPr>
        <w:t>…</w:t>
      </w:r>
      <w:r w:rsidRPr="002F3BE2">
        <w:rPr>
          <w:rStyle w:val="quotec"/>
        </w:rPr>
        <w:t> »</w:t>
      </w:r>
      <w:r w:rsidRPr="00781C58">
        <w:rPr>
          <w:rFonts w:cs="Times New Roman"/>
        </w:rPr>
        <w:t>.</w:t>
      </w:r>
      <w:r w:rsidR="002F3BE2">
        <w:rPr>
          <w:rFonts w:cs="Times New Roman"/>
        </w:rPr>
        <w:t xml:space="preserve"> </w:t>
      </w:r>
      <w:r w:rsidRPr="00781C58">
        <w:rPr>
          <w:rFonts w:cs="Times New Roman"/>
        </w:rPr>
        <w:t>Ces lignes sont le programme des dix peintres, des quatre sculpteurs et des architectes pensionnés par le roi</w:t>
      </w:r>
      <w:r>
        <w:rPr>
          <w:rFonts w:cs="Times New Roman"/>
        </w:rPr>
        <w:t> :</w:t>
      </w:r>
      <w:r w:rsidRPr="00781C58">
        <w:rPr>
          <w:rFonts w:cs="Times New Roman"/>
        </w:rPr>
        <w:t xml:space="preserve"> copies des tableaux jugés les plus beaux, des statues antiques, plans et élévations des édifices remarquables, </w:t>
      </w:r>
      <w:r w:rsidR="00050857">
        <w:rPr>
          <w:rFonts w:cs="Times New Roman"/>
        </w:rPr>
        <w:t>— </w:t>
      </w:r>
      <w:r w:rsidRPr="00781C58">
        <w:rPr>
          <w:rFonts w:cs="Times New Roman"/>
        </w:rPr>
        <w:t xml:space="preserve">le tout </w:t>
      </w:r>
      <w:r w:rsidRPr="00781C58">
        <w:rPr>
          <w:rFonts w:cs="Times New Roman"/>
        </w:rPr>
        <w:lastRenderedPageBreak/>
        <w:t>entremêlé de cours de mathématiques et de perspective. C</w:t>
      </w:r>
      <w:r>
        <w:rPr>
          <w:rFonts w:cs="Times New Roman"/>
        </w:rPr>
        <w:t>’</w:t>
      </w:r>
      <w:r w:rsidRPr="00781C58">
        <w:rPr>
          <w:rFonts w:cs="Times New Roman"/>
        </w:rPr>
        <w:t>est ce à quoi veillent,</w:t>
      </w:r>
      <w:r w:rsidR="002F3BE2">
        <w:rPr>
          <w:rFonts w:cs="Times New Roman"/>
        </w:rPr>
        <w:t xml:space="preserve"> </w:t>
      </w:r>
      <w:r w:rsidR="00050857">
        <w:rPr>
          <w:rFonts w:cs="Times New Roman"/>
        </w:rPr>
        <w:t>— </w:t>
      </w:r>
      <w:r w:rsidRPr="00781C58">
        <w:rPr>
          <w:rFonts w:cs="Times New Roman"/>
        </w:rPr>
        <w:t>avec des chances diverses et parfois au milieu d</w:t>
      </w:r>
      <w:r>
        <w:rPr>
          <w:rFonts w:cs="Times New Roman"/>
        </w:rPr>
        <w:t>’</w:t>
      </w:r>
      <w:r w:rsidRPr="00781C58">
        <w:rPr>
          <w:rFonts w:cs="Times New Roman"/>
        </w:rPr>
        <w:t>embarras très graves</w:t>
      </w:r>
      <w:r>
        <w:rPr>
          <w:rFonts w:cs="Times New Roman"/>
        </w:rPr>
        <w:t> :</w:t>
      </w:r>
      <w:r w:rsidRPr="00781C58">
        <w:rPr>
          <w:rFonts w:cs="Times New Roman"/>
        </w:rPr>
        <w:t xml:space="preserve"> manques d</w:t>
      </w:r>
      <w:r>
        <w:rPr>
          <w:rFonts w:cs="Times New Roman"/>
        </w:rPr>
        <w:t>’</w:t>
      </w:r>
      <w:r w:rsidRPr="00781C58">
        <w:rPr>
          <w:rFonts w:cs="Times New Roman"/>
        </w:rPr>
        <w:t>argent à l</w:t>
      </w:r>
      <w:r>
        <w:rPr>
          <w:rFonts w:cs="Times New Roman"/>
        </w:rPr>
        <w:t>’</w:t>
      </w:r>
      <w:r w:rsidRPr="00781C58">
        <w:rPr>
          <w:rFonts w:cs="Times New Roman"/>
        </w:rPr>
        <w:t xml:space="preserve">époque des grands revers, animosité </w:t>
      </w:r>
      <w:r w:rsidR="002F3BE2">
        <w:rPr>
          <w:rFonts w:cs="Times New Roman"/>
        </w:rPr>
        <w:t>des Italiens qui se manifeste dè</w:t>
      </w:r>
      <w:r w:rsidRPr="00781C58">
        <w:rPr>
          <w:rFonts w:cs="Times New Roman"/>
        </w:rPr>
        <w:t>s que la toute-puissance du Roi-Soleil s</w:t>
      </w:r>
      <w:r>
        <w:rPr>
          <w:rFonts w:cs="Times New Roman"/>
        </w:rPr>
        <w:t>’</w:t>
      </w:r>
      <w:r w:rsidR="002F3BE2">
        <w:rPr>
          <w:rFonts w:cs="Times New Roman"/>
        </w:rPr>
        <w:t>effrite, — Errard, Noël Coypel, La </w:t>
      </w:r>
      <w:r w:rsidRPr="00781C58">
        <w:rPr>
          <w:rFonts w:cs="Times New Roman"/>
        </w:rPr>
        <w:t>Teulièr</w:t>
      </w:r>
      <w:r w:rsidR="002F3BE2">
        <w:rPr>
          <w:rFonts w:cs="Times New Roman"/>
        </w:rPr>
        <w:t>e, cet ancien précepteur des La </w:t>
      </w:r>
      <w:r w:rsidRPr="00781C58">
        <w:rPr>
          <w:rFonts w:cs="Times New Roman"/>
        </w:rPr>
        <w:t>Rochefoucauld, que Louvois investissait en lui écrivant</w:t>
      </w:r>
      <w:r>
        <w:rPr>
          <w:rFonts w:cs="Times New Roman"/>
        </w:rPr>
        <w:t> :</w:t>
      </w:r>
      <w:r w:rsidRPr="00781C58">
        <w:rPr>
          <w:rFonts w:cs="Times New Roman"/>
        </w:rPr>
        <w:t xml:space="preserve"> </w:t>
      </w:r>
      <w:r w:rsidRPr="002F3BE2">
        <w:rPr>
          <w:rStyle w:val="quotec"/>
        </w:rPr>
        <w:t>« Je say bien que l’on me dira que vous n’estes ny peintre, ny sculpteur, ny architecte : aussy ne désirerois-je de vous dans cet employ</w:t>
      </w:r>
      <w:r w:rsidR="002F3BE2" w:rsidRPr="002F3BE2">
        <w:rPr>
          <w:rStyle w:val="quotec"/>
        </w:rPr>
        <w:t xml:space="preserve"> </w:t>
      </w:r>
      <w:r w:rsidRPr="002F3BE2">
        <w:rPr>
          <w:rStyle w:val="quotec"/>
        </w:rPr>
        <w:t>que de maintenir l’</w:t>
      </w:r>
      <w:r w:rsidR="002F3BE2" w:rsidRPr="002F3BE2">
        <w:rPr>
          <w:rStyle w:val="quotec"/>
        </w:rPr>
        <w:t>ordre et la dis</w:t>
      </w:r>
      <w:r w:rsidRPr="002F3BE2">
        <w:rPr>
          <w:rStyle w:val="quotec"/>
        </w:rPr>
        <w:t>cipline de l’Académie…</w:t>
      </w:r>
      <w:r w:rsidR="00050857" w:rsidRPr="002F3BE2">
        <w:rPr>
          <w:rStyle w:val="quotec"/>
        </w:rPr>
        <w:t> »</w:t>
      </w:r>
      <w:r>
        <w:rPr>
          <w:rFonts w:cs="Times New Roman"/>
        </w:rPr>
        <w:t> ;</w:t>
      </w:r>
      <w:r w:rsidRPr="00781C58">
        <w:rPr>
          <w:rFonts w:cs="Times New Roman"/>
        </w:rPr>
        <w:t xml:space="preserve"> Houasse</w:t>
      </w:r>
      <w:r>
        <w:rPr>
          <w:rFonts w:cs="Times New Roman"/>
        </w:rPr>
        <w:t>,</w:t>
      </w:r>
      <w:r w:rsidRPr="00781C58">
        <w:rPr>
          <w:rFonts w:cs="Times New Roman"/>
        </w:rPr>
        <w:t xml:space="preserve"> Pœrson, Wleughels, Lestache, de Troy et enfin Natoire, qui eut son lot d</w:t>
      </w:r>
      <w:r>
        <w:rPr>
          <w:rFonts w:cs="Times New Roman"/>
        </w:rPr>
        <w:t>’</w:t>
      </w:r>
      <w:r w:rsidRPr="00781C58">
        <w:rPr>
          <w:rFonts w:cs="Times New Roman"/>
        </w:rPr>
        <w:t>ennuis. Tout au moins ne finit-il au</w:t>
      </w:r>
      <w:r w:rsidR="002F3BE2">
        <w:rPr>
          <w:rFonts w:cs="Times New Roman"/>
        </w:rPr>
        <w:t>ssi ridiculement que Troy, que W</w:t>
      </w:r>
      <w:r w:rsidRPr="00781C58">
        <w:rPr>
          <w:rFonts w:cs="Times New Roman"/>
        </w:rPr>
        <w:t>leughels et qu</w:t>
      </w:r>
      <w:r>
        <w:rPr>
          <w:rFonts w:cs="Times New Roman"/>
        </w:rPr>
        <w:t>’</w:t>
      </w:r>
      <w:r w:rsidRPr="00781C58">
        <w:rPr>
          <w:rFonts w:cs="Times New Roman"/>
        </w:rPr>
        <w:t xml:space="preserve">Errard, qui épousèrent, étant barbons, </w:t>
      </w:r>
      <w:r w:rsidR="002F3BE2">
        <w:rPr>
          <w:rFonts w:cs="Times New Roman"/>
        </w:rPr>
        <w:t>des tendrons qui les achevèrent</w:t>
      </w:r>
      <w:r w:rsidRPr="00781C58">
        <w:rPr>
          <w:rFonts w:cs="Times New Roman"/>
        </w:rPr>
        <w:t xml:space="preserve"> prestement.</w:t>
      </w:r>
    </w:p>
    <w:p w14:paraId="3287557A" w14:textId="77777777" w:rsidR="005F258A" w:rsidRPr="00781C58" w:rsidRDefault="002F3BE2" w:rsidP="003326E0">
      <w:pPr>
        <w:pStyle w:val="Corpsdetexte"/>
        <w:rPr>
          <w:rFonts w:cs="Times New Roman"/>
        </w:rPr>
      </w:pPr>
      <w:r>
        <w:rPr>
          <w:rFonts w:cs="Times New Roman"/>
        </w:rPr>
        <w:t>À</w:t>
      </w:r>
      <w:r w:rsidR="00781C58" w:rsidRPr="00781C58">
        <w:rPr>
          <w:rFonts w:cs="Times New Roman"/>
        </w:rPr>
        <w:t xml:space="preserve"> mener l</w:t>
      </w:r>
      <w:r w:rsidR="00781C58">
        <w:rPr>
          <w:rFonts w:cs="Times New Roman"/>
        </w:rPr>
        <w:t>’</w:t>
      </w:r>
      <w:r w:rsidR="00781C58" w:rsidRPr="00781C58">
        <w:rPr>
          <w:rFonts w:cs="Times New Roman"/>
        </w:rPr>
        <w:t xml:space="preserve">académie </w:t>
      </w:r>
      <w:r w:rsidR="00781C58">
        <w:rPr>
          <w:rFonts w:cs="Times New Roman"/>
        </w:rPr>
        <w:t>« </w:t>
      </w:r>
      <w:r w:rsidR="00781C58" w:rsidRPr="00781C58">
        <w:rPr>
          <w:rFonts w:cs="Times New Roman"/>
        </w:rPr>
        <w:t>au mieux du possible</w:t>
      </w:r>
      <w:r w:rsidR="00050857">
        <w:rPr>
          <w:rFonts w:cs="Times New Roman"/>
        </w:rPr>
        <w:t> »</w:t>
      </w:r>
      <w:r w:rsidR="00781C58" w:rsidRPr="00781C58">
        <w:rPr>
          <w:rFonts w:cs="Times New Roman"/>
        </w:rPr>
        <w:t>, Natoire s</w:t>
      </w:r>
      <w:r w:rsidR="00781C58">
        <w:rPr>
          <w:rFonts w:cs="Times New Roman"/>
        </w:rPr>
        <w:t>’</w:t>
      </w:r>
      <w:r w:rsidR="00781C58" w:rsidRPr="00781C58">
        <w:rPr>
          <w:rFonts w:cs="Times New Roman"/>
        </w:rPr>
        <w:t>employait assidûment, Natoire, qui était un brave homme quoi qu</w:t>
      </w:r>
      <w:r w:rsidR="00781C58">
        <w:rPr>
          <w:rFonts w:cs="Times New Roman"/>
        </w:rPr>
        <w:t>’</w:t>
      </w:r>
      <w:r w:rsidR="00781C58" w:rsidRPr="00781C58">
        <w:rPr>
          <w:rFonts w:cs="Times New Roman"/>
        </w:rPr>
        <w:t>en ait pu dire Pydansat de Mayrobert, ce drôle. Comm</w:t>
      </w:r>
      <w:r>
        <w:rPr>
          <w:rFonts w:cs="Times New Roman"/>
        </w:rPr>
        <w:t>e Catherine Somis secondait Van </w:t>
      </w:r>
      <w:r w:rsidR="00781C58" w:rsidRPr="00781C58">
        <w:rPr>
          <w:rFonts w:cs="Times New Roman"/>
        </w:rPr>
        <w:t xml:space="preserve">Loo à </w:t>
      </w:r>
      <w:r>
        <w:rPr>
          <w:rFonts w:cs="Times New Roman"/>
        </w:rPr>
        <w:t>l’</w:t>
      </w:r>
      <w:r>
        <w:rPr>
          <w:rFonts w:cs="Times New Roman"/>
          <w:i/>
        </w:rPr>
        <w:t>École royale des É</w:t>
      </w:r>
      <w:r w:rsidR="00781C58" w:rsidRPr="00781C58">
        <w:rPr>
          <w:rFonts w:cs="Times New Roman"/>
          <w:i/>
        </w:rPr>
        <w:t>lèves protégés</w:t>
      </w:r>
      <w:r>
        <w:rPr>
          <w:rFonts w:cs="Times New Roman"/>
        </w:rPr>
        <w:t xml:space="preserve">, </w:t>
      </w:r>
      <w:r w:rsidR="00781C58" w:rsidRPr="002F3BE2">
        <w:rPr>
          <w:rFonts w:cs="Times New Roman"/>
        </w:rPr>
        <w:t xml:space="preserve">Jeanne </w:t>
      </w:r>
      <w:r w:rsidR="00781C58" w:rsidRPr="00781C58">
        <w:rPr>
          <w:rFonts w:cs="Times New Roman"/>
        </w:rPr>
        <w:t xml:space="preserve">Natoire, </w:t>
      </w:r>
      <w:r w:rsidR="00781C58">
        <w:rPr>
          <w:rFonts w:cs="Times New Roman"/>
        </w:rPr>
        <w:t>« </w:t>
      </w:r>
      <w:r w:rsidR="00781C58" w:rsidRPr="00781C58">
        <w:rPr>
          <w:rFonts w:cs="Times New Roman"/>
        </w:rPr>
        <w:t>l</w:t>
      </w:r>
      <w:r w:rsidR="00781C58">
        <w:rPr>
          <w:rFonts w:cs="Times New Roman"/>
        </w:rPr>
        <w:t>’</w:t>
      </w:r>
      <w:r w:rsidR="00781C58" w:rsidRPr="00781C58">
        <w:rPr>
          <w:rFonts w:cs="Times New Roman"/>
        </w:rPr>
        <w:t>illustrissima sorella,</w:t>
      </w:r>
      <w:r w:rsidR="00050857">
        <w:rPr>
          <w:rFonts w:cs="Times New Roman"/>
        </w:rPr>
        <w:t> »</w:t>
      </w:r>
      <w:r w:rsidR="00781C58" w:rsidRPr="00781C58">
        <w:rPr>
          <w:rFonts w:cs="Times New Roman"/>
        </w:rPr>
        <w:t xml:space="preserve"> les doigts tachés de pastel, veillait au train régulier de la maison, continuant la tradition de la </w:t>
      </w:r>
      <w:r w:rsidR="00781C58">
        <w:rPr>
          <w:rFonts w:cs="Times New Roman"/>
          <w:i/>
        </w:rPr>
        <w:t>« </w:t>
      </w:r>
      <w:r w:rsidR="00781C58" w:rsidRPr="00781C58">
        <w:rPr>
          <w:rFonts w:cs="Times New Roman"/>
        </w:rPr>
        <w:t>bonne maman Wleughels</w:t>
      </w:r>
      <w:r w:rsidR="00050857">
        <w:rPr>
          <w:rFonts w:cs="Times New Roman"/>
        </w:rPr>
        <w:t> »</w:t>
      </w:r>
      <w:r w:rsidR="00781C58" w:rsidRPr="00781C58">
        <w:rPr>
          <w:rFonts w:cs="Times New Roman"/>
          <w:i/>
        </w:rPr>
        <w:t>.</w:t>
      </w:r>
      <w:r w:rsidR="00781C58" w:rsidRPr="00781C58">
        <w:rPr>
          <w:rFonts w:cs="Times New Roman"/>
        </w:rPr>
        <w:t xml:space="preserve"> Le gouvernement de cette jeunesse n</w:t>
      </w:r>
      <w:r w:rsidR="00781C58">
        <w:rPr>
          <w:rFonts w:cs="Times New Roman"/>
        </w:rPr>
        <w:t>’</w:t>
      </w:r>
      <w:r>
        <w:rPr>
          <w:rFonts w:cs="Times New Roman"/>
        </w:rPr>
        <w:t>ét</w:t>
      </w:r>
      <w:r w:rsidR="00781C58" w:rsidRPr="00781C58">
        <w:rPr>
          <w:rFonts w:cs="Times New Roman"/>
        </w:rPr>
        <w:t>ait pas précisément chose facile, d</w:t>
      </w:r>
      <w:r w:rsidR="00781C58">
        <w:rPr>
          <w:rFonts w:cs="Times New Roman"/>
        </w:rPr>
        <w:t>’</w:t>
      </w:r>
      <w:r w:rsidR="00781C58" w:rsidRPr="00781C58">
        <w:rPr>
          <w:rFonts w:cs="Times New Roman"/>
        </w:rPr>
        <w:t>autant plus que Natoire s</w:t>
      </w:r>
      <w:r w:rsidR="00781C58">
        <w:rPr>
          <w:rFonts w:cs="Times New Roman"/>
        </w:rPr>
        <w:t>’</w:t>
      </w:r>
      <w:r w:rsidR="00781C58" w:rsidRPr="00781C58">
        <w:rPr>
          <w:rFonts w:cs="Times New Roman"/>
        </w:rPr>
        <w:t>en laissait distraire en ce moment par les cartons qu</w:t>
      </w:r>
      <w:r w:rsidR="00781C58">
        <w:rPr>
          <w:rFonts w:cs="Times New Roman"/>
        </w:rPr>
        <w:t>’</w:t>
      </w:r>
      <w:r w:rsidR="00781C58" w:rsidRPr="00781C58">
        <w:rPr>
          <w:rFonts w:cs="Times New Roman"/>
        </w:rPr>
        <w:t>il exécutait d</w:t>
      </w:r>
      <w:r w:rsidR="00781C58">
        <w:rPr>
          <w:rFonts w:cs="Times New Roman"/>
        </w:rPr>
        <w:t>’</w:t>
      </w:r>
      <w:r w:rsidR="00781C58" w:rsidRPr="00781C58">
        <w:rPr>
          <w:rFonts w:cs="Times New Roman"/>
        </w:rPr>
        <w:t xml:space="preserve">après les fresques de Saint-Louis, </w:t>
      </w:r>
      <w:r w:rsidR="00050857">
        <w:rPr>
          <w:rFonts w:cs="Times New Roman"/>
        </w:rPr>
        <w:t>— </w:t>
      </w:r>
      <w:r w:rsidR="00781C58" w:rsidRPr="00781C58">
        <w:rPr>
          <w:rFonts w:cs="Times New Roman"/>
        </w:rPr>
        <w:t xml:space="preserve">et qui ne devaient remporter plus de suffrages que le </w:t>
      </w:r>
      <w:r w:rsidR="00781C58" w:rsidRPr="00781C58">
        <w:rPr>
          <w:rFonts w:cs="Times New Roman"/>
          <w:i/>
        </w:rPr>
        <w:t>Silène</w:t>
      </w:r>
      <w:r w:rsidR="00781C58" w:rsidRPr="00781C58">
        <w:rPr>
          <w:rFonts w:cs="Times New Roman"/>
        </w:rPr>
        <w:t>, auquel</w:t>
      </w:r>
      <w:r>
        <w:rPr>
          <w:rFonts w:cs="Times New Roman"/>
        </w:rPr>
        <w:t xml:space="preserve"> il allait se mettre ensuite</w:t>
      </w:r>
      <w:r>
        <w:rPr>
          <w:rStyle w:val="Appelnotedebasdep"/>
          <w:rFonts w:cs="Times New Roman"/>
        </w:rPr>
        <w:footnoteReference w:id="51"/>
      </w:r>
      <w:r w:rsidR="00781C58" w:rsidRPr="00781C58">
        <w:rPr>
          <w:rFonts w:cs="Times New Roman"/>
        </w:rPr>
        <w:t>.</w:t>
      </w:r>
    </w:p>
    <w:p w14:paraId="0CE6EF3B" w14:textId="77777777" w:rsidR="005F258A" w:rsidRPr="00781C58" w:rsidRDefault="002F3BE2" w:rsidP="003326E0">
      <w:pPr>
        <w:pStyle w:val="Corpsdetexte"/>
        <w:rPr>
          <w:rFonts w:cs="Times New Roman"/>
        </w:rPr>
      </w:pPr>
      <w:r>
        <w:rPr>
          <w:rFonts w:cs="Times New Roman"/>
        </w:rPr>
        <w:t>À</w:t>
      </w:r>
      <w:r w:rsidR="00781C58" w:rsidRPr="00781C58">
        <w:rPr>
          <w:rFonts w:cs="Times New Roman"/>
        </w:rPr>
        <w:t xml:space="preserve"> la vérité, pendant que gravement </w:t>
      </w:r>
      <w:r w:rsidR="00B3100D">
        <w:rPr>
          <w:rFonts w:cs="Times New Roman"/>
        </w:rPr>
        <w:t>M. </w:t>
      </w:r>
      <w:r w:rsidR="00781C58" w:rsidRPr="00781C58">
        <w:rPr>
          <w:rFonts w:cs="Times New Roman"/>
        </w:rPr>
        <w:t xml:space="preserve">de la Condamine </w:t>
      </w:r>
      <w:r w:rsidR="00781C58" w:rsidRPr="002F3BE2">
        <w:rPr>
          <w:rStyle w:val="quotec"/>
        </w:rPr>
        <w:t>« place sur le balcon de l’Académie la mesure d’une toise, avec toute la justesse qu’exige la rigueur d’un mathématicien</w:t>
      </w:r>
      <w:r w:rsidR="00050857" w:rsidRPr="002F3BE2">
        <w:rPr>
          <w:rStyle w:val="quotec"/>
        </w:rPr>
        <w:t> »</w:t>
      </w:r>
      <w:r w:rsidR="00781C58" w:rsidRPr="00781C58">
        <w:rPr>
          <w:rFonts w:cs="Times New Roman"/>
        </w:rPr>
        <w:t xml:space="preserve"> et que cela coûte sept à huit écus, il règne quelque indiscipline à l</w:t>
      </w:r>
      <w:r w:rsidR="00781C58">
        <w:rPr>
          <w:rFonts w:cs="Times New Roman"/>
        </w:rPr>
        <w:t>’</w:t>
      </w:r>
      <w:r w:rsidR="00781C58" w:rsidRPr="00781C58">
        <w:rPr>
          <w:rFonts w:cs="Times New Roman"/>
        </w:rPr>
        <w:t>intérieur</w:t>
      </w:r>
      <w:r w:rsidR="00781C58">
        <w:rPr>
          <w:rFonts w:cs="Times New Roman"/>
        </w:rPr>
        <w:t> :</w:t>
      </w:r>
      <w:r w:rsidR="00781C58" w:rsidRPr="00781C58">
        <w:rPr>
          <w:rFonts w:cs="Times New Roman"/>
        </w:rPr>
        <w:t xml:space="preserve"> c</w:t>
      </w:r>
      <w:r w:rsidR="00781C58">
        <w:rPr>
          <w:rFonts w:cs="Times New Roman"/>
        </w:rPr>
        <w:t>’</w:t>
      </w:r>
      <w:r w:rsidR="00781C58" w:rsidRPr="00781C58">
        <w:rPr>
          <w:rFonts w:cs="Times New Roman"/>
        </w:rPr>
        <w:t>est Lagrenée, qui se fera renvoyer</w:t>
      </w:r>
      <w:r>
        <w:rPr>
          <w:rFonts w:cs="Times New Roman"/>
        </w:rPr>
        <w:t xml:space="preserve"> </w:t>
      </w:r>
      <w:r w:rsidR="00781C58" w:rsidRPr="00781C58">
        <w:rPr>
          <w:rFonts w:cs="Times New Roman"/>
        </w:rPr>
        <w:t>pour avoir maltraité un camarade</w:t>
      </w:r>
      <w:r w:rsidR="00781C58">
        <w:rPr>
          <w:rFonts w:cs="Times New Roman"/>
        </w:rPr>
        <w:t> ;</w:t>
      </w:r>
      <w:r w:rsidR="00781C58" w:rsidRPr="00781C58">
        <w:rPr>
          <w:rFonts w:cs="Times New Roman"/>
        </w:rPr>
        <w:t xml:space="preserve"> c</w:t>
      </w:r>
      <w:r w:rsidR="00781C58">
        <w:rPr>
          <w:rFonts w:cs="Times New Roman"/>
        </w:rPr>
        <w:t>’</w:t>
      </w:r>
      <w:r w:rsidR="00781C58" w:rsidRPr="00781C58">
        <w:rPr>
          <w:rFonts w:cs="Times New Roman"/>
        </w:rPr>
        <w:t>est Clérisseau et Martin, qui encourront les mêmes foudres pour leur inconvenance</w:t>
      </w:r>
      <w:r w:rsidR="00781C58">
        <w:rPr>
          <w:rFonts w:cs="Times New Roman"/>
        </w:rPr>
        <w:t> ;</w:t>
      </w:r>
      <w:r w:rsidR="00781C58" w:rsidRPr="00781C58">
        <w:rPr>
          <w:rFonts w:cs="Times New Roman"/>
        </w:rPr>
        <w:t xml:space="preserve"> c</w:t>
      </w:r>
      <w:r w:rsidR="00781C58">
        <w:rPr>
          <w:rFonts w:cs="Times New Roman"/>
        </w:rPr>
        <w:t>’</w:t>
      </w:r>
      <w:r w:rsidR="00781C58" w:rsidRPr="00781C58">
        <w:rPr>
          <w:rFonts w:cs="Times New Roman"/>
        </w:rPr>
        <w:t>est Deshays qui, sous prétexte d</w:t>
      </w:r>
      <w:r w:rsidR="00781C58">
        <w:rPr>
          <w:rFonts w:cs="Times New Roman"/>
        </w:rPr>
        <w:t>’</w:t>
      </w:r>
      <w:r w:rsidR="00781C58" w:rsidRPr="00781C58">
        <w:rPr>
          <w:rFonts w:cs="Times New Roman"/>
        </w:rPr>
        <w:t>étudier d</w:t>
      </w:r>
      <w:r w:rsidR="00781C58">
        <w:rPr>
          <w:rFonts w:cs="Times New Roman"/>
        </w:rPr>
        <w:t>’</w:t>
      </w:r>
      <w:r w:rsidR="00781C58" w:rsidRPr="00781C58">
        <w:rPr>
          <w:rFonts w:cs="Times New Roman"/>
        </w:rPr>
        <w:t>après nature, amène trop fréquemment des modèles femmes</w:t>
      </w:r>
      <w:r w:rsidR="00781C58">
        <w:rPr>
          <w:rFonts w:cs="Times New Roman"/>
        </w:rPr>
        <w:t> ;</w:t>
      </w:r>
      <w:r w:rsidR="00781C58" w:rsidRPr="00781C58">
        <w:rPr>
          <w:rFonts w:cs="Times New Roman"/>
        </w:rPr>
        <w:t xml:space="preserve"> ce sont Moreau et Guillard qui sont houspillés par des buffles au cours d</w:t>
      </w:r>
      <w:r w:rsidR="00781C58">
        <w:rPr>
          <w:rFonts w:cs="Times New Roman"/>
        </w:rPr>
        <w:t>’</w:t>
      </w:r>
      <w:r w:rsidR="00781C58" w:rsidRPr="00781C58">
        <w:rPr>
          <w:rFonts w:cs="Times New Roman"/>
        </w:rPr>
        <w:t>une promenade dans la campagne romaine</w:t>
      </w:r>
      <w:r w:rsidR="00781C58">
        <w:rPr>
          <w:rFonts w:cs="Times New Roman"/>
        </w:rPr>
        <w:t> ;</w:t>
      </w:r>
      <w:r w:rsidR="00781C58" w:rsidRPr="00781C58">
        <w:rPr>
          <w:rFonts w:cs="Times New Roman"/>
        </w:rPr>
        <w:t xml:space="preserve"> c</w:t>
      </w:r>
      <w:r w:rsidR="00781C58">
        <w:rPr>
          <w:rFonts w:cs="Times New Roman"/>
        </w:rPr>
        <w:t>’</w:t>
      </w:r>
      <w:r w:rsidR="00781C58" w:rsidRPr="00781C58">
        <w:rPr>
          <w:rFonts w:cs="Times New Roman"/>
        </w:rPr>
        <w:t>est le cuisinier qui se rebelle, c</w:t>
      </w:r>
      <w:r w:rsidR="00781C58">
        <w:rPr>
          <w:rFonts w:cs="Times New Roman"/>
        </w:rPr>
        <w:t>’</w:t>
      </w:r>
      <w:r w:rsidR="00781C58" w:rsidRPr="00781C58">
        <w:rPr>
          <w:rFonts w:cs="Times New Roman"/>
        </w:rPr>
        <w:t>est le suisse qui a des démêlés avec les sbires pontificaux</w:t>
      </w:r>
      <w:r w:rsidR="00781C58">
        <w:rPr>
          <w:rFonts w:cs="Times New Roman"/>
        </w:rPr>
        <w:t>…</w:t>
      </w:r>
    </w:p>
    <w:p w14:paraId="12746FF8" w14:textId="77777777" w:rsidR="005F258A" w:rsidRPr="00781C58" w:rsidRDefault="002F3BE2" w:rsidP="003326E0">
      <w:pPr>
        <w:pStyle w:val="Corpsdetexte"/>
        <w:rPr>
          <w:rFonts w:cs="Times New Roman"/>
        </w:rPr>
      </w:pPr>
      <w:r>
        <w:rPr>
          <w:rFonts w:cs="Times New Roman"/>
        </w:rPr>
        <w:t>On</w:t>
      </w:r>
      <w:r w:rsidR="00781C58" w:rsidRPr="00781C58">
        <w:rPr>
          <w:rFonts w:cs="Times New Roman"/>
        </w:rPr>
        <w:t xml:space="preserve"> n</w:t>
      </w:r>
      <w:r w:rsidR="00781C58">
        <w:rPr>
          <w:rFonts w:cs="Times New Roman"/>
        </w:rPr>
        <w:t>’</w:t>
      </w:r>
      <w:r w:rsidR="00781C58" w:rsidRPr="00781C58">
        <w:rPr>
          <w:rFonts w:cs="Times New Roman"/>
        </w:rPr>
        <w:t>est pas content en haut lieu du travail des pensionnaires. Natoire qui est dans la peinture à fresque jusqu</w:t>
      </w:r>
      <w:r w:rsidR="00781C58">
        <w:rPr>
          <w:rFonts w:cs="Times New Roman"/>
        </w:rPr>
        <w:t>’</w:t>
      </w:r>
      <w:r w:rsidR="00781C58" w:rsidRPr="00781C58">
        <w:rPr>
          <w:rFonts w:cs="Times New Roman"/>
        </w:rPr>
        <w:t>au cou, répond</w:t>
      </w:r>
      <w:r w:rsidR="00781C58">
        <w:rPr>
          <w:rFonts w:cs="Times New Roman"/>
        </w:rPr>
        <w:t> :</w:t>
      </w:r>
      <w:r w:rsidR="00781C58" w:rsidRPr="00781C58">
        <w:rPr>
          <w:rFonts w:cs="Times New Roman"/>
        </w:rPr>
        <w:t xml:space="preserve"> </w:t>
      </w:r>
      <w:r w:rsidR="00781C58" w:rsidRPr="002F3BE2">
        <w:rPr>
          <w:rStyle w:val="quotec"/>
        </w:rPr>
        <w:t>« Quand ils sortiront plus avancés de chez M.</w:t>
      </w:r>
      <w:r w:rsidRPr="002F3BE2">
        <w:rPr>
          <w:rStyle w:val="quotec"/>
        </w:rPr>
        <w:t> V</w:t>
      </w:r>
      <w:r w:rsidR="00781C58" w:rsidRPr="002F3BE2">
        <w:rPr>
          <w:rStyle w:val="quotec"/>
        </w:rPr>
        <w:t xml:space="preserve">anloo, leurs </w:t>
      </w:r>
      <w:r w:rsidR="00781C58" w:rsidRPr="002F3BE2">
        <w:rPr>
          <w:rStyle w:val="quotec"/>
        </w:rPr>
        <w:lastRenderedPageBreak/>
        <w:t>progrès à Rome seront plus sensibles.</w:t>
      </w:r>
      <w:r w:rsidR="00050857" w:rsidRPr="002F3BE2">
        <w:rPr>
          <w:rStyle w:val="quotec"/>
        </w:rPr>
        <w:t> »</w:t>
      </w:r>
    </w:p>
    <w:p w14:paraId="17F84627" w14:textId="77777777" w:rsidR="005F258A" w:rsidRPr="00781C58" w:rsidRDefault="00781C58" w:rsidP="003326E0">
      <w:pPr>
        <w:pStyle w:val="Corpsdetexte"/>
        <w:rPr>
          <w:rFonts w:cs="Times New Roman"/>
        </w:rPr>
      </w:pPr>
      <w:r w:rsidRPr="00781C58">
        <w:rPr>
          <w:rFonts w:cs="Times New Roman"/>
        </w:rPr>
        <w:t>Que fait Frago</w:t>
      </w:r>
      <w:r>
        <w:rPr>
          <w:rFonts w:cs="Times New Roman"/>
        </w:rPr>
        <w:t> ?</w:t>
      </w:r>
      <w:r w:rsidRPr="00781C58">
        <w:rPr>
          <w:rFonts w:cs="Times New Roman"/>
        </w:rPr>
        <w:t xml:space="preserve"> Tout d</w:t>
      </w:r>
      <w:r>
        <w:rPr>
          <w:rFonts w:cs="Times New Roman"/>
        </w:rPr>
        <w:t>’</w:t>
      </w:r>
      <w:r w:rsidRPr="00781C58">
        <w:rPr>
          <w:rFonts w:cs="Times New Roman"/>
        </w:rPr>
        <w:t>abord, on est sans nouvelles</w:t>
      </w:r>
      <w:r>
        <w:rPr>
          <w:rFonts w:cs="Times New Roman"/>
        </w:rPr>
        <w:t> :</w:t>
      </w:r>
      <w:r w:rsidRPr="00781C58">
        <w:rPr>
          <w:rFonts w:cs="Times New Roman"/>
        </w:rPr>
        <w:t xml:space="preserve"> c</w:t>
      </w:r>
      <w:r>
        <w:rPr>
          <w:rFonts w:cs="Times New Roman"/>
        </w:rPr>
        <w:t>’</w:t>
      </w:r>
      <w:r w:rsidRPr="00781C58">
        <w:rPr>
          <w:rFonts w:cs="Times New Roman"/>
        </w:rPr>
        <w:t>est la visite aux chefs-d</w:t>
      </w:r>
      <w:r>
        <w:rPr>
          <w:rFonts w:cs="Times New Roman"/>
        </w:rPr>
        <w:t>’</w:t>
      </w:r>
      <w:r w:rsidRPr="00781C58">
        <w:rPr>
          <w:rFonts w:cs="Times New Roman"/>
        </w:rPr>
        <w:t>œuvre, les découvertes dans les églises et les palais</w:t>
      </w:r>
      <w:r>
        <w:rPr>
          <w:rFonts w:cs="Times New Roman"/>
        </w:rPr>
        <w:t> ;</w:t>
      </w:r>
      <w:r w:rsidRPr="00781C58">
        <w:rPr>
          <w:rFonts w:cs="Times New Roman"/>
        </w:rPr>
        <w:t xml:space="preserve"> et c</w:t>
      </w:r>
      <w:r>
        <w:rPr>
          <w:rFonts w:cs="Times New Roman"/>
        </w:rPr>
        <w:t>’</w:t>
      </w:r>
      <w:r w:rsidRPr="00781C58">
        <w:rPr>
          <w:rFonts w:cs="Times New Roman"/>
        </w:rPr>
        <w:t>est pour lui le saisissement, l</w:t>
      </w:r>
      <w:r>
        <w:rPr>
          <w:rFonts w:cs="Times New Roman"/>
        </w:rPr>
        <w:t>’</w:t>
      </w:r>
      <w:r w:rsidRPr="00781C58">
        <w:rPr>
          <w:rFonts w:cs="Times New Roman"/>
        </w:rPr>
        <w:t xml:space="preserve">accablement, presque la désespérance. Sortir des fadeurs de Boucher et se trouver face à face avec le </w:t>
      </w:r>
      <w:r w:rsidRPr="00781C58">
        <w:rPr>
          <w:rFonts w:cs="Times New Roman"/>
          <w:i/>
        </w:rPr>
        <w:t>Jugement dernier</w:t>
      </w:r>
      <w:r w:rsidRPr="00781C58">
        <w:rPr>
          <w:rFonts w:cs="Times New Roman"/>
        </w:rPr>
        <w:t>, la secousse est rude. Michel-Ange et Raphaël l</w:t>
      </w:r>
      <w:r>
        <w:rPr>
          <w:rFonts w:cs="Times New Roman"/>
        </w:rPr>
        <w:t>’</w:t>
      </w:r>
      <w:r w:rsidRPr="00781C58">
        <w:rPr>
          <w:rFonts w:cs="Times New Roman"/>
        </w:rPr>
        <w:t>écrasent</w:t>
      </w:r>
      <w:r>
        <w:rPr>
          <w:rFonts w:cs="Times New Roman"/>
        </w:rPr>
        <w:t> ;</w:t>
      </w:r>
      <w:r w:rsidRPr="00781C58">
        <w:rPr>
          <w:rFonts w:cs="Times New Roman"/>
        </w:rPr>
        <w:t xml:space="preserve"> devant le formidable de leur œuvre, sa</w:t>
      </w:r>
      <w:r w:rsidR="002F3BE2">
        <w:rPr>
          <w:rFonts w:cs="Times New Roman"/>
        </w:rPr>
        <w:t xml:space="preserve"> </w:t>
      </w:r>
      <w:r w:rsidRPr="00781C58">
        <w:rPr>
          <w:rFonts w:cs="Times New Roman"/>
        </w:rPr>
        <w:t>jeune et confiante pratique s</w:t>
      </w:r>
      <w:r>
        <w:rPr>
          <w:rFonts w:cs="Times New Roman"/>
        </w:rPr>
        <w:t>’</w:t>
      </w:r>
      <w:r w:rsidRPr="00781C58">
        <w:rPr>
          <w:rFonts w:cs="Times New Roman"/>
        </w:rPr>
        <w:t>évanouit. Jamais, à aucun âge de l</w:t>
      </w:r>
      <w:r>
        <w:rPr>
          <w:rFonts w:cs="Times New Roman"/>
        </w:rPr>
        <w:t>’</w:t>
      </w:r>
      <w:r w:rsidRPr="00781C58">
        <w:rPr>
          <w:rFonts w:cs="Times New Roman"/>
        </w:rPr>
        <w:t>évolution chez le peintre, la nature ne se décèle plus violemment, plus complètement</w:t>
      </w:r>
      <w:r>
        <w:rPr>
          <w:rFonts w:cs="Times New Roman"/>
        </w:rPr>
        <w:t> :</w:t>
      </w:r>
      <w:r w:rsidRPr="00781C58">
        <w:rPr>
          <w:rFonts w:cs="Times New Roman"/>
        </w:rPr>
        <w:t xml:space="preserve"> c</w:t>
      </w:r>
      <w:r>
        <w:rPr>
          <w:rFonts w:cs="Times New Roman"/>
        </w:rPr>
        <w:t>’</w:t>
      </w:r>
      <w:r w:rsidRPr="00781C58">
        <w:rPr>
          <w:rFonts w:cs="Times New Roman"/>
        </w:rPr>
        <w:t>est la crise dernière qui précède la première manifestation vraiment originale, c</w:t>
      </w:r>
      <w:r>
        <w:rPr>
          <w:rFonts w:cs="Times New Roman"/>
        </w:rPr>
        <w:t>’</w:t>
      </w:r>
      <w:r w:rsidRPr="00781C58">
        <w:rPr>
          <w:rFonts w:cs="Times New Roman"/>
        </w:rPr>
        <w:t>est l</w:t>
      </w:r>
      <w:r>
        <w:rPr>
          <w:rFonts w:cs="Times New Roman"/>
        </w:rPr>
        <w:t>’</w:t>
      </w:r>
      <w:r w:rsidRPr="00781C58">
        <w:rPr>
          <w:rFonts w:cs="Times New Roman"/>
        </w:rPr>
        <w:t>heure de l</w:t>
      </w:r>
      <w:r>
        <w:rPr>
          <w:rFonts w:cs="Times New Roman"/>
        </w:rPr>
        <w:t>’</w:t>
      </w:r>
      <w:r w:rsidRPr="00781C58">
        <w:rPr>
          <w:rFonts w:cs="Times New Roman"/>
        </w:rPr>
        <w:t>ultime engouement instinctif, du suprême et irréfléchi désir d</w:t>
      </w:r>
      <w:r>
        <w:rPr>
          <w:rFonts w:cs="Times New Roman"/>
        </w:rPr>
        <w:t>’</w:t>
      </w:r>
      <w:r w:rsidRPr="00781C58">
        <w:rPr>
          <w:rFonts w:cs="Times New Roman"/>
        </w:rPr>
        <w:t>égaler quelqu</w:t>
      </w:r>
      <w:r>
        <w:rPr>
          <w:rFonts w:cs="Times New Roman"/>
        </w:rPr>
        <w:t>’</w:t>
      </w:r>
      <w:r w:rsidRPr="00781C58">
        <w:rPr>
          <w:rFonts w:cs="Times New Roman"/>
        </w:rPr>
        <w:t>un, de faire une œuvre</w:t>
      </w:r>
      <w:r w:rsidR="002F3BE2">
        <w:rPr>
          <w:rFonts w:cs="Times New Roman"/>
        </w:rPr>
        <w:t xml:space="preserve"> semblable à une autre œuvre. Il</w:t>
      </w:r>
      <w:r w:rsidRPr="00781C58">
        <w:rPr>
          <w:rFonts w:cs="Times New Roman"/>
        </w:rPr>
        <w:t xml:space="preserve"> naît de cette fièvre une curieuse et hybride manifestation, où l</w:t>
      </w:r>
      <w:r>
        <w:rPr>
          <w:rFonts w:cs="Times New Roman"/>
        </w:rPr>
        <w:t>’</w:t>
      </w:r>
      <w:r w:rsidRPr="00781C58">
        <w:rPr>
          <w:rFonts w:cs="Times New Roman"/>
        </w:rPr>
        <w:t>alliage du maître qui a hanté ne domine plus exclusivement, où l</w:t>
      </w:r>
      <w:r>
        <w:rPr>
          <w:rFonts w:cs="Times New Roman"/>
        </w:rPr>
        <w:t>’</w:t>
      </w:r>
      <w:r w:rsidRPr="00781C58">
        <w:rPr>
          <w:rFonts w:cs="Times New Roman"/>
        </w:rPr>
        <w:t>artiste jette des caractéristiques nouvelles et franches qui s</w:t>
      </w:r>
      <w:r>
        <w:rPr>
          <w:rFonts w:cs="Times New Roman"/>
        </w:rPr>
        <w:t>’</w:t>
      </w:r>
      <w:r w:rsidRPr="00781C58">
        <w:rPr>
          <w:rFonts w:cs="Times New Roman"/>
        </w:rPr>
        <w:t>élargiront, se fortifieront pour former l</w:t>
      </w:r>
      <w:r>
        <w:rPr>
          <w:rFonts w:cs="Times New Roman"/>
        </w:rPr>
        <w:t>’</w:t>
      </w:r>
      <w:r w:rsidRPr="00781C58">
        <w:rPr>
          <w:rFonts w:cs="Times New Roman"/>
        </w:rPr>
        <w:t>originalité.</w:t>
      </w:r>
    </w:p>
    <w:p w14:paraId="2AA7FD77" w14:textId="77777777" w:rsidR="005F258A" w:rsidRPr="00781C58" w:rsidRDefault="00781C58" w:rsidP="003326E0">
      <w:pPr>
        <w:pStyle w:val="Corpsdetexte"/>
        <w:rPr>
          <w:rFonts w:cs="Times New Roman"/>
        </w:rPr>
      </w:pPr>
      <w:r w:rsidRPr="00781C58">
        <w:rPr>
          <w:rFonts w:cs="Times New Roman"/>
        </w:rPr>
        <w:t>Fragonard n</w:t>
      </w:r>
      <w:r>
        <w:rPr>
          <w:rFonts w:cs="Times New Roman"/>
        </w:rPr>
        <w:t>’</w:t>
      </w:r>
      <w:r w:rsidRPr="00781C58">
        <w:rPr>
          <w:rFonts w:cs="Times New Roman"/>
        </w:rPr>
        <w:t>ose plus. Il lui faudra des mois pour se ressaisir. Sa syntaxe il la refait, jour et nuit, d</w:t>
      </w:r>
      <w:r>
        <w:rPr>
          <w:rFonts w:cs="Times New Roman"/>
        </w:rPr>
        <w:t>’</w:t>
      </w:r>
      <w:r w:rsidR="002F3BE2">
        <w:rPr>
          <w:rFonts w:cs="Times New Roman"/>
        </w:rPr>
        <w:t>après le modèle et l’</w:t>
      </w:r>
      <w:r w:rsidRPr="00781C58">
        <w:rPr>
          <w:rFonts w:cs="Times New Roman"/>
        </w:rPr>
        <w:t>écorché</w:t>
      </w:r>
      <w:r>
        <w:rPr>
          <w:rFonts w:cs="Times New Roman"/>
        </w:rPr>
        <w:t> ;</w:t>
      </w:r>
      <w:r w:rsidRPr="00781C58">
        <w:rPr>
          <w:rFonts w:cs="Times New Roman"/>
        </w:rPr>
        <w:t xml:space="preserve"> mais il se heurte, toujours en vain, à ceux qui doivent fatalement lui demeurer impénétrables. Las enfin, le voilà qui regarde moins haut, —</w:t>
      </w:r>
      <w:r w:rsidR="002F3BE2">
        <w:rPr>
          <w:rFonts w:cs="Times New Roman"/>
        </w:rPr>
        <w:t> </w:t>
      </w:r>
      <w:r w:rsidRPr="00781C58">
        <w:rPr>
          <w:rFonts w:cs="Times New Roman"/>
        </w:rPr>
        <w:t>et son œil ne connaît plus la courbature, l</w:t>
      </w:r>
      <w:r>
        <w:rPr>
          <w:rFonts w:cs="Times New Roman"/>
        </w:rPr>
        <w:t>’</w:t>
      </w:r>
      <w:r w:rsidRPr="00781C58">
        <w:rPr>
          <w:rFonts w:cs="Times New Roman"/>
        </w:rPr>
        <w:t>éblouissement</w:t>
      </w:r>
      <w:r>
        <w:rPr>
          <w:rFonts w:cs="Times New Roman"/>
        </w:rPr>
        <w:t> :</w:t>
      </w:r>
      <w:r w:rsidRPr="00781C58">
        <w:rPr>
          <w:rFonts w:cs="Times New Roman"/>
        </w:rPr>
        <w:t xml:space="preserve"> il s</w:t>
      </w:r>
      <w:r>
        <w:rPr>
          <w:rFonts w:cs="Times New Roman"/>
        </w:rPr>
        <w:t>’</w:t>
      </w:r>
      <w:r w:rsidRPr="00781C58">
        <w:rPr>
          <w:rFonts w:cs="Times New Roman"/>
        </w:rPr>
        <w:t>est tourné vers Murillo, vers Cortone, vers Baroccio, vers Solimène. Trop faibl</w:t>
      </w:r>
      <w:r w:rsidR="002F3BE2">
        <w:rPr>
          <w:rFonts w:cs="Times New Roman"/>
        </w:rPr>
        <w:t>e pour répondre aux fresques vat</w:t>
      </w:r>
      <w:r w:rsidRPr="00781C58">
        <w:rPr>
          <w:rFonts w:cs="Times New Roman"/>
        </w:rPr>
        <w:t>icanes, il va converser librement, maintenant, avec ces aimables, ces doux rayonnants qui n</w:t>
      </w:r>
      <w:r>
        <w:rPr>
          <w:rFonts w:cs="Times New Roman"/>
        </w:rPr>
        <w:t>’</w:t>
      </w:r>
      <w:r w:rsidRPr="00781C58">
        <w:rPr>
          <w:rFonts w:cs="Times New Roman"/>
        </w:rPr>
        <w:t>aveuglent, ni n</w:t>
      </w:r>
      <w:r>
        <w:rPr>
          <w:rFonts w:cs="Times New Roman"/>
        </w:rPr>
        <w:t>’</w:t>
      </w:r>
      <w:r w:rsidRPr="00781C58">
        <w:rPr>
          <w:rFonts w:cs="Times New Roman"/>
        </w:rPr>
        <w:t>oppresse</w:t>
      </w:r>
      <w:r w:rsidR="002F3BE2">
        <w:rPr>
          <w:rFonts w:cs="Times New Roman"/>
        </w:rPr>
        <w:t>nt, mais dont le flottement et l’</w:t>
      </w:r>
      <w:r w:rsidRPr="00781C58">
        <w:rPr>
          <w:rFonts w:cs="Times New Roman"/>
        </w:rPr>
        <w:t>incertitude le charment. Ils ont en eux un peu de cette buée irisée qui deviendra l</w:t>
      </w:r>
      <w:r>
        <w:rPr>
          <w:rFonts w:cs="Times New Roman"/>
        </w:rPr>
        <w:t>’</w:t>
      </w:r>
      <w:r w:rsidRPr="00781C58">
        <w:rPr>
          <w:rFonts w:cs="Times New Roman"/>
        </w:rPr>
        <w:t xml:space="preserve">éther chaud et argentin dont sa fantaisie baignera parfois ses figures, </w:t>
      </w:r>
      <w:r w:rsidR="00050857">
        <w:rPr>
          <w:rFonts w:cs="Times New Roman"/>
        </w:rPr>
        <w:t>— </w:t>
      </w:r>
      <w:r w:rsidRPr="00781C58">
        <w:rPr>
          <w:rFonts w:cs="Times New Roman"/>
        </w:rPr>
        <w:t>pour se reposer de la franchise, de la furia, de la justesse et de l</w:t>
      </w:r>
      <w:r>
        <w:rPr>
          <w:rFonts w:cs="Times New Roman"/>
        </w:rPr>
        <w:t>’</w:t>
      </w:r>
      <w:r w:rsidRPr="00781C58">
        <w:rPr>
          <w:rFonts w:cs="Times New Roman"/>
        </w:rPr>
        <w:t>audace qu</w:t>
      </w:r>
      <w:r>
        <w:rPr>
          <w:rFonts w:cs="Times New Roman"/>
        </w:rPr>
        <w:t>’</w:t>
      </w:r>
      <w:r w:rsidRPr="00781C58">
        <w:rPr>
          <w:rFonts w:cs="Times New Roman"/>
        </w:rPr>
        <w:t>il puisera dans Tiepolo, Tiepolo auquel il n</w:t>
      </w:r>
      <w:r>
        <w:rPr>
          <w:rFonts w:cs="Times New Roman"/>
        </w:rPr>
        <w:t>’</w:t>
      </w:r>
      <w:r w:rsidRPr="00781C58">
        <w:rPr>
          <w:rFonts w:cs="Times New Roman"/>
        </w:rPr>
        <w:t>a dû arriver facilement, qui n</w:t>
      </w:r>
      <w:r>
        <w:rPr>
          <w:rFonts w:cs="Times New Roman"/>
        </w:rPr>
        <w:t>’</w:t>
      </w:r>
      <w:r w:rsidRPr="00781C58">
        <w:rPr>
          <w:rFonts w:cs="Times New Roman"/>
        </w:rPr>
        <w:t>a certes pas été sans l</w:t>
      </w:r>
      <w:r>
        <w:rPr>
          <w:rFonts w:cs="Times New Roman"/>
        </w:rPr>
        <w:t>’</w:t>
      </w:r>
      <w:r w:rsidRPr="00781C58">
        <w:rPr>
          <w:rFonts w:cs="Times New Roman"/>
        </w:rPr>
        <w:t>étourdir au début. Mais la rouerie du Vénitien devait lui être accueillante et perceptible.</w:t>
      </w:r>
    </w:p>
    <w:p w14:paraId="09B39A05" w14:textId="77777777" w:rsidR="005F258A" w:rsidRPr="00781C58" w:rsidRDefault="00781C58" w:rsidP="003326E0">
      <w:pPr>
        <w:pStyle w:val="Corpsdetexte"/>
        <w:rPr>
          <w:rFonts w:cs="Times New Roman"/>
        </w:rPr>
      </w:pPr>
      <w:r w:rsidRPr="00781C58">
        <w:rPr>
          <w:rFonts w:cs="Times New Roman"/>
        </w:rPr>
        <w:t>Marigny s</w:t>
      </w:r>
      <w:r>
        <w:rPr>
          <w:rFonts w:cs="Times New Roman"/>
        </w:rPr>
        <w:t>’</w:t>
      </w:r>
      <w:r w:rsidRPr="00781C58">
        <w:rPr>
          <w:rFonts w:cs="Times New Roman"/>
        </w:rPr>
        <w:t>impatientait. Natoire était assez fort dans l</w:t>
      </w:r>
      <w:r>
        <w:rPr>
          <w:rFonts w:cs="Times New Roman"/>
        </w:rPr>
        <w:t>’</w:t>
      </w:r>
      <w:r w:rsidRPr="00781C58">
        <w:rPr>
          <w:rFonts w:cs="Times New Roman"/>
        </w:rPr>
        <w:t>embarras, ce qui n</w:t>
      </w:r>
      <w:r>
        <w:rPr>
          <w:rFonts w:cs="Times New Roman"/>
        </w:rPr>
        <w:t>’</w:t>
      </w:r>
      <w:r w:rsidRPr="00781C58">
        <w:rPr>
          <w:rFonts w:cs="Times New Roman"/>
        </w:rPr>
        <w:t>était pour beaucoup le changer. Il ne peut envoyer les études des nouveaux pensionnaires qu</w:t>
      </w:r>
      <w:r>
        <w:rPr>
          <w:rFonts w:cs="Times New Roman"/>
        </w:rPr>
        <w:t>’</w:t>
      </w:r>
      <w:r w:rsidRPr="00781C58">
        <w:rPr>
          <w:rFonts w:cs="Times New Roman"/>
        </w:rPr>
        <w:t>au commencement de l</w:t>
      </w:r>
      <w:r>
        <w:rPr>
          <w:rFonts w:cs="Times New Roman"/>
        </w:rPr>
        <w:t>’</w:t>
      </w:r>
      <w:r w:rsidRPr="00781C58">
        <w:rPr>
          <w:rFonts w:cs="Times New Roman"/>
        </w:rPr>
        <w:t>année nouvelle</w:t>
      </w:r>
      <w:r>
        <w:rPr>
          <w:rFonts w:cs="Times New Roman"/>
        </w:rPr>
        <w:t> ;</w:t>
      </w:r>
      <w:r w:rsidRPr="00781C58">
        <w:rPr>
          <w:rFonts w:cs="Times New Roman"/>
        </w:rPr>
        <w:t xml:space="preserve"> il leur a fait déjà recommencer celles qu</w:t>
      </w:r>
      <w:r>
        <w:rPr>
          <w:rFonts w:cs="Times New Roman"/>
        </w:rPr>
        <w:t>’</w:t>
      </w:r>
      <w:r w:rsidRPr="00781C58">
        <w:rPr>
          <w:rFonts w:cs="Times New Roman"/>
        </w:rPr>
        <w:t>il pensait pouvoir adresser à Paris. Il y revient sans cesse et se lamente</w:t>
      </w:r>
      <w:r>
        <w:rPr>
          <w:rFonts w:cs="Times New Roman"/>
        </w:rPr>
        <w:t> :</w:t>
      </w:r>
      <w:r w:rsidRPr="00781C58">
        <w:rPr>
          <w:rFonts w:cs="Times New Roman"/>
        </w:rPr>
        <w:t xml:space="preserve"> </w:t>
      </w:r>
      <w:r w:rsidRPr="002F3BE2">
        <w:rPr>
          <w:rStyle w:val="quotec"/>
        </w:rPr>
        <w:t>« La foiblesse de leur talent est cause de tout. Ils ne sçavent s’arrêter à aucun party et quoy que je puisse dire pour les fixer…</w:t>
      </w:r>
      <w:r w:rsidR="00050857" w:rsidRPr="002F3BE2">
        <w:rPr>
          <w:rStyle w:val="quotec"/>
        </w:rPr>
        <w:t> »</w:t>
      </w:r>
      <w:r w:rsidR="002F3BE2">
        <w:rPr>
          <w:rFonts w:cs="Times New Roman"/>
        </w:rPr>
        <w:t xml:space="preserve"> Dans son épître du 22 juin </w:t>
      </w:r>
      <w:r w:rsidRPr="00781C58">
        <w:rPr>
          <w:rFonts w:cs="Times New Roman"/>
        </w:rPr>
        <w:t>1757 au directeur des bâtiments, il est plus morose</w:t>
      </w:r>
      <w:r>
        <w:rPr>
          <w:rFonts w:cs="Times New Roman"/>
        </w:rPr>
        <w:t> :</w:t>
      </w:r>
    </w:p>
    <w:p w14:paraId="4A2878D9" w14:textId="77777777" w:rsidR="005F258A" w:rsidRPr="00781C58" w:rsidRDefault="00781C58" w:rsidP="002F3BE2">
      <w:pPr>
        <w:pStyle w:val="quote"/>
      </w:pPr>
      <w:r>
        <w:t>« </w:t>
      </w:r>
      <w:r w:rsidRPr="00781C58">
        <w:t>Vous me marquez d</w:t>
      </w:r>
      <w:r>
        <w:t>’</w:t>
      </w:r>
      <w:r w:rsidR="002F3BE2">
        <w:t>aban</w:t>
      </w:r>
      <w:r w:rsidRPr="00781C58">
        <w:t>donner l</w:t>
      </w:r>
      <w:r>
        <w:t>’</w:t>
      </w:r>
      <w:r w:rsidRPr="00781C58">
        <w:t>idée que j</w:t>
      </w:r>
      <w:r>
        <w:t>’</w:t>
      </w:r>
      <w:r w:rsidRPr="00781C58">
        <w:t xml:space="preserve">avois eue de faire copier la </w:t>
      </w:r>
      <w:r w:rsidRPr="00781C58">
        <w:rPr>
          <w:i/>
        </w:rPr>
        <w:t>Sainte-Pétronille</w:t>
      </w:r>
      <w:r w:rsidRPr="00781C58">
        <w:t xml:space="preserve"> du Guerchin, il faudra pou</w:t>
      </w:r>
      <w:r w:rsidR="002F3BE2">
        <w:t>rtant que je cherche quelque aut</w:t>
      </w:r>
      <w:r w:rsidRPr="00781C58">
        <w:t>re</w:t>
      </w:r>
      <w:r w:rsidR="002F3BE2">
        <w:t xml:space="preserve"> </w:t>
      </w:r>
      <w:r w:rsidRPr="00781C58">
        <w:t>bon tableau aprouvé par vous, Monsieur, pour fai</w:t>
      </w:r>
      <w:r w:rsidR="002F3BE2">
        <w:t>re copier aux nouveaux venus. Il</w:t>
      </w:r>
      <w:r w:rsidRPr="00781C58">
        <w:t xml:space="preserve"> en est un qui fait une petite copie de ce beau morceau d</w:t>
      </w:r>
      <w:r>
        <w:t>’</w:t>
      </w:r>
      <w:r w:rsidRPr="00781C58">
        <w:t>André Sacchi, de Saint-Romualdi. Les autres s</w:t>
      </w:r>
      <w:r>
        <w:t>’</w:t>
      </w:r>
      <w:r w:rsidRPr="00781C58">
        <w:t xml:space="preserve">occupent à faire diverses </w:t>
      </w:r>
      <w:r w:rsidRPr="00781C58">
        <w:lastRenderedPageBreak/>
        <w:t>études. Le sieur Huet, sculpteur, vient de faire un modèle d</w:t>
      </w:r>
      <w:r>
        <w:t>’</w:t>
      </w:r>
      <w:r w:rsidRPr="00781C58">
        <w:t xml:space="preserve">après le </w:t>
      </w:r>
      <w:r w:rsidRPr="00781C58">
        <w:rPr>
          <w:i/>
        </w:rPr>
        <w:t>Moyse</w:t>
      </w:r>
      <w:r w:rsidRPr="00781C58">
        <w:t xml:space="preserve"> de Michel</w:t>
      </w:r>
      <w:r w:rsidR="002F3BE2">
        <w:t>-</w:t>
      </w:r>
      <w:r w:rsidRPr="00781C58">
        <w:t xml:space="preserve">Ange et il a bien réussi. </w:t>
      </w:r>
      <w:r w:rsidR="002F3BE2">
        <w:t xml:space="preserve">Il </w:t>
      </w:r>
      <w:r w:rsidRPr="00781C58">
        <w:t xml:space="preserve">fait actuellement la </w:t>
      </w:r>
      <w:r w:rsidRPr="00781C58">
        <w:rPr>
          <w:i/>
        </w:rPr>
        <w:t>Saint</w:t>
      </w:r>
      <w:r w:rsidR="002F3BE2">
        <w:rPr>
          <w:i/>
        </w:rPr>
        <w:t>e-</w:t>
      </w:r>
      <w:r w:rsidRPr="00781C58">
        <w:rPr>
          <w:i/>
        </w:rPr>
        <w:t>Thérèse</w:t>
      </w:r>
      <w:r w:rsidRPr="00781C58">
        <w:t xml:space="preserve"> du Bernin</w:t>
      </w:r>
      <w:r>
        <w:t> ;</w:t>
      </w:r>
      <w:r w:rsidR="002F3BE2">
        <w:t xml:space="preserve"> après quoy</w:t>
      </w:r>
      <w:r w:rsidRPr="00781C58">
        <w:t xml:space="preserve"> il se remettra à travailler sérieusement d</w:t>
      </w:r>
      <w:r>
        <w:t>’</w:t>
      </w:r>
      <w:r w:rsidRPr="00781C58">
        <w:t>après l</w:t>
      </w:r>
      <w:r>
        <w:t>’</w:t>
      </w:r>
      <w:r w:rsidRPr="00781C58">
        <w:t xml:space="preserve">antique. Le sieur Guiard a modelé </w:t>
      </w:r>
      <w:r w:rsidR="002F3BE2">
        <w:t>l’</w:t>
      </w:r>
      <w:r w:rsidRPr="00781C58">
        <w:rPr>
          <w:i/>
        </w:rPr>
        <w:t>Hercule</w:t>
      </w:r>
      <w:r w:rsidRPr="00781C58">
        <w:t xml:space="preserve"> Farnèse avec succès</w:t>
      </w:r>
      <w:r>
        <w:t> ;</w:t>
      </w:r>
      <w:r w:rsidRPr="00781C58">
        <w:t xml:space="preserve"> il fait souvent des études d après des chevaux, genre où il a beaucoup d</w:t>
      </w:r>
      <w:r>
        <w:t>’</w:t>
      </w:r>
      <w:r w:rsidRPr="00781C58">
        <w:t xml:space="preserve">inclination, et il </w:t>
      </w:r>
      <w:r w:rsidRPr="002F3BE2">
        <w:t xml:space="preserve">y </w:t>
      </w:r>
      <w:r w:rsidRPr="00781C58">
        <w:t>réussit bien. C</w:t>
      </w:r>
      <w:r w:rsidR="001F24EA">
        <w:t>ela ne peut que lui être avanta</w:t>
      </w:r>
      <w:r w:rsidRPr="00781C58">
        <w:t>geux.</w:t>
      </w:r>
      <w:r w:rsidR="00050857">
        <w:t> »</w:t>
      </w:r>
    </w:p>
    <w:p w14:paraId="0DB0FE2B" w14:textId="77777777" w:rsidR="005F258A" w:rsidRPr="00781C58" w:rsidRDefault="001F24EA" w:rsidP="003326E0">
      <w:pPr>
        <w:pStyle w:val="Corpsdetexte"/>
        <w:rPr>
          <w:rFonts w:cs="Times New Roman"/>
        </w:rPr>
      </w:pPr>
      <w:r>
        <w:rPr>
          <w:rFonts w:cs="Times New Roman"/>
        </w:rPr>
        <w:t>Pas un mot</w:t>
      </w:r>
      <w:r w:rsidR="00781C58" w:rsidRPr="00781C58">
        <w:rPr>
          <w:rFonts w:cs="Times New Roman"/>
        </w:rPr>
        <w:t xml:space="preserve"> de Fragonard qui tâtonne et s</w:t>
      </w:r>
      <w:r w:rsidR="00781C58">
        <w:rPr>
          <w:rFonts w:cs="Times New Roman"/>
        </w:rPr>
        <w:t>’</w:t>
      </w:r>
      <w:r w:rsidR="00781C58" w:rsidRPr="00781C58">
        <w:rPr>
          <w:rFonts w:cs="Times New Roman"/>
        </w:rPr>
        <w:t>épuise dans ses premières recherches.</w:t>
      </w:r>
    </w:p>
    <w:p w14:paraId="5A136939" w14:textId="77777777" w:rsidR="005F258A" w:rsidRPr="00781C58" w:rsidRDefault="00781C58" w:rsidP="003326E0">
      <w:pPr>
        <w:pStyle w:val="Corpsdetexte"/>
        <w:rPr>
          <w:rFonts w:cs="Times New Roman"/>
        </w:rPr>
      </w:pPr>
      <w:r w:rsidRPr="00781C58">
        <w:rPr>
          <w:rFonts w:cs="Times New Roman"/>
        </w:rPr>
        <w:t>Puis, entre deux toiles, sûrement la ville le captive. C</w:t>
      </w:r>
      <w:r>
        <w:rPr>
          <w:rFonts w:cs="Times New Roman"/>
        </w:rPr>
        <w:t>’</w:t>
      </w:r>
      <w:r w:rsidRPr="00781C58">
        <w:rPr>
          <w:rFonts w:cs="Times New Roman"/>
        </w:rPr>
        <w:t>est si différent de Paris et de sa fièvre</w:t>
      </w:r>
      <w:proofErr w:type="gramStart"/>
      <w:r>
        <w:rPr>
          <w:rFonts w:cs="Times New Roman"/>
        </w:rPr>
        <w:t> !</w:t>
      </w:r>
      <w:r w:rsidRPr="00781C58">
        <w:rPr>
          <w:rFonts w:cs="Times New Roman"/>
        </w:rPr>
        <w:t>…</w:t>
      </w:r>
      <w:proofErr w:type="gramEnd"/>
      <w:r w:rsidRPr="00781C58">
        <w:rPr>
          <w:rFonts w:cs="Times New Roman"/>
        </w:rPr>
        <w:t xml:space="preserve"> Comme tout est matière à gazette dans la vie uniforme de la cité qui s</w:t>
      </w:r>
      <w:r>
        <w:rPr>
          <w:rFonts w:cs="Times New Roman"/>
        </w:rPr>
        <w:t>’</w:t>
      </w:r>
      <w:r w:rsidRPr="00781C58">
        <w:rPr>
          <w:rFonts w:cs="Times New Roman"/>
        </w:rPr>
        <w:t xml:space="preserve">ennuie en ses murs trop larges, avec ses écroulements et ses brèches, ses jardins, ses vignes, ses villas, vertes de cyprès et de lauriers, —de même, au </w:t>
      </w:r>
      <w:r w:rsidRPr="001F24EA">
        <w:rPr>
          <w:rFonts w:cs="Times New Roman"/>
        </w:rPr>
        <w:t>dehors, le moindre incident prend du relief dans la lente pulsation romaine : Ce monde noir par les rues l</w:t>
      </w:r>
      <w:r w:rsidRPr="00781C58">
        <w:rPr>
          <w:rFonts w:cs="Times New Roman"/>
        </w:rPr>
        <w:t>osangées de lave, soutanes râpées, manteaux d</w:t>
      </w:r>
      <w:r>
        <w:rPr>
          <w:rFonts w:cs="Times New Roman"/>
        </w:rPr>
        <w:t>’</w:t>
      </w:r>
      <w:r w:rsidRPr="00781C58">
        <w:rPr>
          <w:rFonts w:cs="Times New Roman"/>
        </w:rPr>
        <w:t xml:space="preserve">abbés qui cachent les menus bourgeois, les </w:t>
      </w:r>
      <w:r w:rsidRPr="001F24EA">
        <w:rPr>
          <w:rFonts w:cs="Times New Roman"/>
          <w:i/>
        </w:rPr>
        <w:t>c</w:t>
      </w:r>
      <w:r w:rsidR="001F24EA" w:rsidRPr="001F24EA">
        <w:rPr>
          <w:rFonts w:cs="Times New Roman"/>
          <w:i/>
        </w:rPr>
        <w:t>u</w:t>
      </w:r>
      <w:r w:rsidRPr="001F24EA">
        <w:rPr>
          <w:rFonts w:cs="Times New Roman"/>
          <w:i/>
        </w:rPr>
        <w:t>riali</w:t>
      </w:r>
      <w:r w:rsidRPr="001F24EA">
        <w:rPr>
          <w:rFonts w:cs="Times New Roman"/>
        </w:rPr>
        <w:t xml:space="preserve">, </w:t>
      </w:r>
      <w:r w:rsidRPr="00781C58">
        <w:rPr>
          <w:rFonts w:cs="Times New Roman"/>
        </w:rPr>
        <w:t>les médecins, les gens d</w:t>
      </w:r>
      <w:r>
        <w:rPr>
          <w:rFonts w:cs="Times New Roman"/>
        </w:rPr>
        <w:t>’</w:t>
      </w:r>
      <w:r w:rsidRPr="00781C58">
        <w:rPr>
          <w:rFonts w:cs="Times New Roman"/>
        </w:rPr>
        <w:t>affaires</w:t>
      </w:r>
      <w:r>
        <w:rPr>
          <w:rFonts w:cs="Times New Roman"/>
        </w:rPr>
        <w:t> ;</w:t>
      </w:r>
      <w:r w:rsidRPr="00781C58">
        <w:rPr>
          <w:rFonts w:cs="Times New Roman"/>
        </w:rPr>
        <w:t xml:space="preserve"> jeunes gens aux allures louches, vieux à têtes d</w:t>
      </w:r>
      <w:r>
        <w:rPr>
          <w:rFonts w:cs="Times New Roman"/>
        </w:rPr>
        <w:t>’</w:t>
      </w:r>
      <w:r w:rsidRPr="00781C58">
        <w:rPr>
          <w:rFonts w:cs="Times New Roman"/>
        </w:rPr>
        <w:t>apôtres qui mendient ou racolent pour les sœurs et les filles qui se cachent</w:t>
      </w:r>
      <w:r>
        <w:rPr>
          <w:rFonts w:cs="Times New Roman"/>
        </w:rPr>
        <w:t> ;</w:t>
      </w:r>
      <w:r w:rsidRPr="00781C58">
        <w:rPr>
          <w:rFonts w:cs="Times New Roman"/>
        </w:rPr>
        <w:t xml:space="preserve"> ces</w:t>
      </w:r>
      <w:r w:rsidR="001F24EA">
        <w:rPr>
          <w:rFonts w:cs="Times New Roman"/>
        </w:rPr>
        <w:t xml:space="preserve"> fricasseurs en plein vent qui t</w:t>
      </w:r>
      <w:r w:rsidRPr="00781C58">
        <w:rPr>
          <w:rFonts w:cs="Times New Roman"/>
        </w:rPr>
        <w:t>riturent dans leurs poêles le macaroni gluant de fromage, les œufs ou le poisson huileux</w:t>
      </w:r>
      <w:r>
        <w:rPr>
          <w:rFonts w:cs="Times New Roman"/>
        </w:rPr>
        <w:t> ;</w:t>
      </w:r>
      <w:r w:rsidRPr="00781C58">
        <w:rPr>
          <w:rFonts w:cs="Times New Roman"/>
        </w:rPr>
        <w:t xml:space="preserve"> ces émois de pouilleux, pour une écuellée de soupe, au guichet d</w:t>
      </w:r>
      <w:r>
        <w:rPr>
          <w:rFonts w:cs="Times New Roman"/>
        </w:rPr>
        <w:t>’</w:t>
      </w:r>
      <w:r w:rsidRPr="00781C58">
        <w:rPr>
          <w:rFonts w:cs="Times New Roman"/>
        </w:rPr>
        <w:t>un couvent</w:t>
      </w:r>
      <w:r>
        <w:rPr>
          <w:rFonts w:cs="Times New Roman"/>
        </w:rPr>
        <w:t> ;</w:t>
      </w:r>
      <w:r w:rsidRPr="00781C58">
        <w:rPr>
          <w:rFonts w:cs="Times New Roman"/>
        </w:rPr>
        <w:t xml:space="preserve"> ces femmes qui vont sans rouge et la coiffe sur le nez, un sigisbée dans leur</w:t>
      </w:r>
      <w:r w:rsidR="001F24EA">
        <w:rPr>
          <w:rFonts w:cs="Times New Roman"/>
        </w:rPr>
        <w:t xml:space="preserve"> </w:t>
      </w:r>
      <w:r w:rsidRPr="00781C58">
        <w:rPr>
          <w:rFonts w:cs="Times New Roman"/>
        </w:rPr>
        <w:t>ombre</w:t>
      </w:r>
      <w:r>
        <w:rPr>
          <w:rFonts w:cs="Times New Roman"/>
        </w:rPr>
        <w:t> ;</w:t>
      </w:r>
      <w:r w:rsidRPr="00781C58">
        <w:rPr>
          <w:rFonts w:cs="Times New Roman"/>
        </w:rPr>
        <w:t xml:space="preserve"> ces autres à leurs fenêtres, glorieuses volontaires et fainéantes, une branche de jasmin dans leurs cheveux noirs et qui le regardent de leurs yeux vifs dans leurs figures placides</w:t>
      </w:r>
      <w:r>
        <w:rPr>
          <w:rFonts w:cs="Times New Roman"/>
        </w:rPr>
        <w:t> ;</w:t>
      </w:r>
      <w:r w:rsidRPr="00781C58">
        <w:rPr>
          <w:rFonts w:cs="Times New Roman"/>
        </w:rPr>
        <w:t xml:space="preserve"> ces grands diables vautrés aux margelles des fontaines ou aux porches des églises, qui ne se relèvent qu</w:t>
      </w:r>
      <w:r>
        <w:rPr>
          <w:rFonts w:cs="Times New Roman"/>
        </w:rPr>
        <w:t>’</w:t>
      </w:r>
      <w:r w:rsidRPr="00781C58">
        <w:rPr>
          <w:rFonts w:cs="Times New Roman"/>
        </w:rPr>
        <w:t xml:space="preserve">à </w:t>
      </w:r>
      <w:r w:rsidR="001F24EA">
        <w:rPr>
          <w:rFonts w:cs="Times New Roman"/>
        </w:rPr>
        <w:t>l’</w:t>
      </w:r>
      <w:r w:rsidRPr="00781C58">
        <w:rPr>
          <w:rFonts w:cs="Times New Roman"/>
          <w:i/>
        </w:rPr>
        <w:t>Ave Maria</w:t>
      </w:r>
      <w:r w:rsidRPr="00781C58">
        <w:rPr>
          <w:rFonts w:cs="Times New Roman"/>
        </w:rPr>
        <w:t>, pour quelque coup de leur façon</w:t>
      </w:r>
      <w:r>
        <w:rPr>
          <w:rFonts w:cs="Times New Roman"/>
        </w:rPr>
        <w:t> ;</w:t>
      </w:r>
      <w:r w:rsidRPr="00781C58">
        <w:rPr>
          <w:rFonts w:cs="Times New Roman"/>
        </w:rPr>
        <w:t xml:space="preserve"> ces lourds carrosses des cardinaux escortés de laquais mal frisés</w:t>
      </w:r>
      <w:r>
        <w:rPr>
          <w:rFonts w:cs="Times New Roman"/>
        </w:rPr>
        <w:t> ;</w:t>
      </w:r>
      <w:r w:rsidR="001F24EA">
        <w:rPr>
          <w:rFonts w:cs="Times New Roman"/>
        </w:rPr>
        <w:t xml:space="preserve"> ce bon pe</w:t>
      </w:r>
      <w:r w:rsidRPr="00781C58">
        <w:rPr>
          <w:rFonts w:cs="Times New Roman"/>
        </w:rPr>
        <w:t>tit moine souriant, devant lequel tout le monde s</w:t>
      </w:r>
      <w:r>
        <w:rPr>
          <w:rFonts w:cs="Times New Roman"/>
        </w:rPr>
        <w:t>’</w:t>
      </w:r>
      <w:r w:rsidRPr="00781C58">
        <w:rPr>
          <w:rFonts w:cs="Times New Roman"/>
        </w:rPr>
        <w:t>agenouille dévotieusement, qui bénit et qui passe entre des Cent-Suisses assez mal retapés sous leurs énormes chapeaux à plumets blancs</w:t>
      </w:r>
      <w:r>
        <w:rPr>
          <w:rFonts w:cs="Times New Roman"/>
        </w:rPr>
        <w:t> :</w:t>
      </w:r>
      <w:r w:rsidRPr="00781C58">
        <w:rPr>
          <w:rFonts w:cs="Times New Roman"/>
        </w:rPr>
        <w:t xml:space="preserve"> le pape</w:t>
      </w:r>
      <w:r>
        <w:rPr>
          <w:rFonts w:cs="Times New Roman"/>
        </w:rPr>
        <w:t> ;</w:t>
      </w:r>
      <w:r w:rsidRPr="00781C58">
        <w:rPr>
          <w:rFonts w:cs="Times New Roman"/>
        </w:rPr>
        <w:t xml:space="preserve"> les fantoccini écoutés, perdu dans le bas peuple en veste et en bonnet</w:t>
      </w:r>
      <w:r>
        <w:rPr>
          <w:rFonts w:cs="Times New Roman"/>
        </w:rPr>
        <w:t> ;</w:t>
      </w:r>
      <w:r w:rsidRPr="00781C58">
        <w:rPr>
          <w:rFonts w:cs="Times New Roman"/>
        </w:rPr>
        <w:t xml:space="preserve"> le jeu de boules le long des murs du Vatican</w:t>
      </w:r>
      <w:r>
        <w:rPr>
          <w:rFonts w:cs="Times New Roman"/>
        </w:rPr>
        <w:t> ;</w:t>
      </w:r>
      <w:r w:rsidRPr="00781C58">
        <w:rPr>
          <w:rFonts w:cs="Times New Roman"/>
        </w:rPr>
        <w:t xml:space="preserve"> les promenades pour un paule dans les parcs seigneuriaux</w:t>
      </w:r>
      <w:r>
        <w:rPr>
          <w:rFonts w:cs="Times New Roman"/>
        </w:rPr>
        <w:t> ;</w:t>
      </w:r>
      <w:r w:rsidRPr="00781C58">
        <w:rPr>
          <w:rFonts w:cs="Times New Roman"/>
        </w:rPr>
        <w:t xml:space="preserve"> les longues courses entre les maisons de paysans et les moulins qui somment les pilastres des tombes de la via Appia</w:t>
      </w:r>
      <w:r>
        <w:rPr>
          <w:rFonts w:cs="Times New Roman"/>
        </w:rPr>
        <w:t> ;</w:t>
      </w:r>
      <w:r w:rsidRPr="00781C58">
        <w:rPr>
          <w:rFonts w:cs="Times New Roman"/>
        </w:rPr>
        <w:t xml:space="preserve"> les nuits claires sur l</w:t>
      </w:r>
      <w:r>
        <w:rPr>
          <w:rFonts w:cs="Times New Roman"/>
        </w:rPr>
        <w:t>’</w:t>
      </w:r>
      <w:r w:rsidRPr="00781C58">
        <w:rPr>
          <w:rFonts w:cs="Times New Roman"/>
        </w:rPr>
        <w:t>escalier de la Trinité-du-Mont, tandis qu</w:t>
      </w:r>
      <w:r>
        <w:rPr>
          <w:rFonts w:cs="Times New Roman"/>
        </w:rPr>
        <w:t>’</w:t>
      </w:r>
      <w:r w:rsidRPr="00781C58">
        <w:rPr>
          <w:rFonts w:cs="Times New Roman"/>
        </w:rPr>
        <w:t>autour de lui on danse, que des musiques résonnent, que des femmes, affranchies des mégères et la figure nue, s</w:t>
      </w:r>
      <w:r>
        <w:rPr>
          <w:rFonts w:cs="Times New Roman"/>
        </w:rPr>
        <w:t>’</w:t>
      </w:r>
      <w:r w:rsidRPr="00781C58">
        <w:rPr>
          <w:rFonts w:cs="Times New Roman"/>
        </w:rPr>
        <w:t>échevèlent en des rondes lentes, que les hommes chantent, que les cordes des instruments s</w:t>
      </w:r>
      <w:r>
        <w:rPr>
          <w:rFonts w:cs="Times New Roman"/>
        </w:rPr>
        <w:t>’</w:t>
      </w:r>
      <w:r w:rsidRPr="00781C58">
        <w:rPr>
          <w:rFonts w:cs="Times New Roman"/>
        </w:rPr>
        <w:t>énervent, que les marbres et les bronzes s</w:t>
      </w:r>
      <w:r>
        <w:rPr>
          <w:rFonts w:cs="Times New Roman"/>
        </w:rPr>
        <w:t>’</w:t>
      </w:r>
      <w:r w:rsidRPr="00781C58">
        <w:rPr>
          <w:rFonts w:cs="Times New Roman"/>
        </w:rPr>
        <w:t>animent, que les profils merveilleux des ruines, fleuris d</w:t>
      </w:r>
      <w:r>
        <w:rPr>
          <w:rFonts w:cs="Times New Roman"/>
        </w:rPr>
        <w:t>’</w:t>
      </w:r>
      <w:r w:rsidRPr="00781C58">
        <w:rPr>
          <w:rFonts w:cs="Times New Roman"/>
        </w:rPr>
        <w:t>arbrisseaux et d</w:t>
      </w:r>
      <w:r>
        <w:rPr>
          <w:rFonts w:cs="Times New Roman"/>
        </w:rPr>
        <w:t>’</w:t>
      </w:r>
      <w:r w:rsidRPr="00781C58">
        <w:rPr>
          <w:rFonts w:cs="Times New Roman"/>
        </w:rPr>
        <w:t>herbes folles, tremblent dans l</w:t>
      </w:r>
      <w:r>
        <w:rPr>
          <w:rFonts w:cs="Times New Roman"/>
        </w:rPr>
        <w:t>’</w:t>
      </w:r>
      <w:r w:rsidRPr="00781C58">
        <w:rPr>
          <w:rFonts w:cs="Times New Roman"/>
        </w:rPr>
        <w:t>opale</w:t>
      </w:r>
      <w:r>
        <w:rPr>
          <w:rFonts w:cs="Times New Roman"/>
        </w:rPr>
        <w:t> ;</w:t>
      </w:r>
      <w:r w:rsidRPr="00781C58">
        <w:rPr>
          <w:rFonts w:cs="Times New Roman"/>
        </w:rPr>
        <w:t xml:space="preserve"> le cadavre heurté du pied en regagnant l</w:t>
      </w:r>
      <w:r>
        <w:rPr>
          <w:rFonts w:cs="Times New Roman"/>
        </w:rPr>
        <w:t>’</w:t>
      </w:r>
      <w:r w:rsidRPr="00781C58">
        <w:rPr>
          <w:rFonts w:cs="Times New Roman"/>
        </w:rPr>
        <w:t>Académie et laissé là pour donner quelque occupation aux gens de la police… tout cela doit bien aussi lui prendre quelque temps</w:t>
      </w:r>
      <w:r>
        <w:rPr>
          <w:rFonts w:cs="Times New Roman"/>
        </w:rPr>
        <w:t>…</w:t>
      </w:r>
    </w:p>
    <w:p w14:paraId="35B892FD" w14:textId="77777777" w:rsidR="005F258A" w:rsidRPr="00781C58" w:rsidRDefault="00781C58" w:rsidP="003326E0">
      <w:pPr>
        <w:pStyle w:val="Corpsdetexte"/>
        <w:rPr>
          <w:rFonts w:cs="Times New Roman"/>
        </w:rPr>
      </w:pPr>
      <w:r w:rsidRPr="00781C58">
        <w:rPr>
          <w:rFonts w:cs="Times New Roman"/>
        </w:rPr>
        <w:lastRenderedPageBreak/>
        <w:t>Enfin, voici le premier envoi</w:t>
      </w:r>
      <w:r>
        <w:rPr>
          <w:rFonts w:cs="Times New Roman"/>
        </w:rPr>
        <w:t> :</w:t>
      </w:r>
    </w:p>
    <w:p w14:paraId="04EBC13D" w14:textId="77777777" w:rsidR="005F258A" w:rsidRPr="00781C58" w:rsidRDefault="001F24EA" w:rsidP="001F24EA">
      <w:pPr>
        <w:pStyle w:val="dateline"/>
        <w:pBdr>
          <w:top w:val="single" w:sz="4" w:space="1" w:color="auto"/>
          <w:left w:val="single" w:sz="4" w:space="4" w:color="auto"/>
          <w:bottom w:val="single" w:sz="4" w:space="1" w:color="auto"/>
          <w:right w:val="single" w:sz="4" w:space="4" w:color="auto"/>
        </w:pBdr>
      </w:pPr>
      <w:r>
        <w:t>« 3 mai </w:t>
      </w:r>
      <w:r w:rsidR="00781C58" w:rsidRPr="00781C58">
        <w:t>1758.</w:t>
      </w:r>
    </w:p>
    <w:p w14:paraId="63610604" w14:textId="77777777" w:rsidR="005F258A" w:rsidRPr="00781C58" w:rsidRDefault="00781C58" w:rsidP="001F24EA">
      <w:pPr>
        <w:pStyle w:val="Corpsdetexte"/>
        <w:pBdr>
          <w:top w:val="single" w:sz="4" w:space="1" w:color="auto"/>
          <w:left w:val="single" w:sz="4" w:space="4" w:color="auto"/>
          <w:bottom w:val="single" w:sz="4" w:space="1" w:color="auto"/>
          <w:right w:val="single" w:sz="4" w:space="4" w:color="auto"/>
        </w:pBdr>
        <w:rPr>
          <w:rFonts w:cs="Times New Roman"/>
        </w:rPr>
      </w:pPr>
      <w:r>
        <w:t>« </w:t>
      </w:r>
      <w:r w:rsidRPr="00781C58">
        <w:t>Voilà le rouleau que j</w:t>
      </w:r>
      <w:r>
        <w:t>’</w:t>
      </w:r>
      <w:r w:rsidRPr="00781C58">
        <w:t>ay l</w:t>
      </w:r>
      <w:r>
        <w:t>’</w:t>
      </w:r>
      <w:r w:rsidRPr="00781C58">
        <w:t>honneur de vous envoyer des études de trois pensionnaires nommés</w:t>
      </w:r>
      <w:r w:rsidR="001F24EA">
        <w:t xml:space="preserve"> </w:t>
      </w:r>
      <w:r w:rsidRPr="00781C58">
        <w:rPr>
          <w:rFonts w:cs="Times New Roman"/>
        </w:rPr>
        <w:t xml:space="preserve">Monnet, Flagonard </w:t>
      </w:r>
      <w:r w:rsidRPr="001F24EA">
        <w:rPr>
          <w:rFonts w:cs="Times New Roman"/>
        </w:rPr>
        <w:t>(</w:t>
      </w:r>
      <w:r w:rsidRPr="00781C58">
        <w:rPr>
          <w:rFonts w:cs="Times New Roman"/>
          <w:i/>
        </w:rPr>
        <w:t>sic</w:t>
      </w:r>
      <w:r w:rsidRPr="001F24EA">
        <w:rPr>
          <w:rFonts w:cs="Times New Roman"/>
        </w:rPr>
        <w:t>)</w:t>
      </w:r>
      <w:r w:rsidRPr="00781C58">
        <w:rPr>
          <w:rFonts w:cs="Times New Roman"/>
        </w:rPr>
        <w:t xml:space="preserve"> et Brunet. Je souhaitterois fort qu</w:t>
      </w:r>
      <w:r>
        <w:rPr>
          <w:rFonts w:cs="Times New Roman"/>
        </w:rPr>
        <w:t>’</w:t>
      </w:r>
      <w:r w:rsidRPr="00781C58">
        <w:rPr>
          <w:rFonts w:cs="Times New Roman"/>
        </w:rPr>
        <w:t>elles fussent au point de vou</w:t>
      </w:r>
      <w:r w:rsidR="001F24EA">
        <w:rPr>
          <w:rFonts w:cs="Times New Roman"/>
        </w:rPr>
        <w:t>s faire oublier par leurs mérit</w:t>
      </w:r>
      <w:r w:rsidRPr="00781C58">
        <w:rPr>
          <w:rFonts w:cs="Times New Roman"/>
        </w:rPr>
        <w:t>es</w:t>
      </w:r>
      <w:r w:rsidR="001F24EA">
        <w:rPr>
          <w:rFonts w:cs="Times New Roman"/>
        </w:rPr>
        <w:t xml:space="preserve"> </w:t>
      </w:r>
      <w:r w:rsidRPr="00781C58">
        <w:rPr>
          <w:rFonts w:cs="Times New Roman"/>
        </w:rPr>
        <w:t>le retard à s</w:t>
      </w:r>
      <w:r>
        <w:rPr>
          <w:rFonts w:cs="Times New Roman"/>
        </w:rPr>
        <w:t>’</w:t>
      </w:r>
      <w:r w:rsidRPr="00781C58">
        <w:rPr>
          <w:rFonts w:cs="Times New Roman"/>
        </w:rPr>
        <w:t>acquitter de</w:t>
      </w:r>
      <w:r w:rsidR="001F24EA">
        <w:rPr>
          <w:rFonts w:cs="Times New Roman"/>
        </w:rPr>
        <w:t xml:space="preserve"> </w:t>
      </w:r>
      <w:r w:rsidRPr="00781C58">
        <w:rPr>
          <w:rFonts w:cs="Times New Roman"/>
        </w:rPr>
        <w:t>ce devoir. C</w:t>
      </w:r>
      <w:r>
        <w:rPr>
          <w:rFonts w:cs="Times New Roman"/>
        </w:rPr>
        <w:t>’</w:t>
      </w:r>
      <w:r w:rsidRPr="00781C58">
        <w:rPr>
          <w:rFonts w:cs="Times New Roman"/>
        </w:rPr>
        <w:t>est tout ce que j</w:t>
      </w:r>
      <w:r>
        <w:rPr>
          <w:rFonts w:cs="Times New Roman"/>
        </w:rPr>
        <w:t>’</w:t>
      </w:r>
      <w:r w:rsidRPr="00781C58">
        <w:rPr>
          <w:rFonts w:cs="Times New Roman"/>
        </w:rPr>
        <w:t>ay pu tirer de leurs talens, et ce n</w:t>
      </w:r>
      <w:r>
        <w:rPr>
          <w:rFonts w:cs="Times New Roman"/>
        </w:rPr>
        <w:t>’</w:t>
      </w:r>
      <w:r w:rsidRPr="00781C58">
        <w:rPr>
          <w:rFonts w:cs="Times New Roman"/>
        </w:rPr>
        <w:t xml:space="preserve">a pas été sans peine. Parmi ces desseins, il y a quelques traits pris au papier verni sur des tableaux antiques, que </w:t>
      </w:r>
      <w:r w:rsidR="00B3100D">
        <w:rPr>
          <w:rFonts w:cs="Times New Roman"/>
        </w:rPr>
        <w:t>M. </w:t>
      </w:r>
      <w:r w:rsidRPr="00781C58">
        <w:rPr>
          <w:rFonts w:cs="Times New Roman"/>
        </w:rPr>
        <w:t>le comte de Caylus m</w:t>
      </w:r>
      <w:r>
        <w:rPr>
          <w:rFonts w:cs="Times New Roman"/>
        </w:rPr>
        <w:t>’</w:t>
      </w:r>
      <w:r w:rsidRPr="00781C58">
        <w:rPr>
          <w:rFonts w:cs="Times New Roman"/>
        </w:rPr>
        <w:t>a demandé</w:t>
      </w:r>
      <w:r>
        <w:rPr>
          <w:rFonts w:cs="Times New Roman"/>
        </w:rPr>
        <w:t> :</w:t>
      </w:r>
      <w:r w:rsidRPr="00781C58">
        <w:rPr>
          <w:rFonts w:cs="Times New Roman"/>
        </w:rPr>
        <w:t xml:space="preserve"> je vous prie, Monsieur, de les séparer et de vouloir bien luy faire tenir… On vient de trouver une statue de </w:t>
      </w:r>
      <w:r w:rsidRPr="00781C58">
        <w:rPr>
          <w:rFonts w:cs="Times New Roman"/>
          <w:i/>
        </w:rPr>
        <w:t>Vénus</w:t>
      </w:r>
      <w:r w:rsidRPr="00781C58">
        <w:rPr>
          <w:rFonts w:cs="Times New Roman"/>
        </w:rPr>
        <w:t xml:space="preserve"> antique aux environs de Rome</w:t>
      </w:r>
      <w:r>
        <w:rPr>
          <w:rFonts w:cs="Times New Roman"/>
        </w:rPr>
        <w:t> ;</w:t>
      </w:r>
      <w:r w:rsidRPr="00781C58">
        <w:rPr>
          <w:rFonts w:cs="Times New Roman"/>
        </w:rPr>
        <w:t xml:space="preserve"> on la restaure actuellement</w:t>
      </w:r>
      <w:r>
        <w:rPr>
          <w:rFonts w:cs="Times New Roman"/>
        </w:rPr>
        <w:t> ;</w:t>
      </w:r>
      <w:r w:rsidRPr="00781C58">
        <w:rPr>
          <w:rFonts w:cs="Times New Roman"/>
        </w:rPr>
        <w:t xml:space="preserve"> si vous jugiez à propos q</w:t>
      </w:r>
      <w:r w:rsidR="001F24EA">
        <w:rPr>
          <w:rFonts w:cs="Times New Roman"/>
        </w:rPr>
        <w:t>ue l’</w:t>
      </w:r>
      <w:r w:rsidRPr="00781C58">
        <w:rPr>
          <w:rFonts w:cs="Times New Roman"/>
        </w:rPr>
        <w:t>on trouvât le moyen de la mouler, cela feroit un bon meuble pour l</w:t>
      </w:r>
      <w:r>
        <w:rPr>
          <w:rFonts w:cs="Times New Roman"/>
        </w:rPr>
        <w:t>’</w:t>
      </w:r>
      <w:r w:rsidRPr="00781C58">
        <w:rPr>
          <w:rFonts w:cs="Times New Roman"/>
        </w:rPr>
        <w:t>Académie.</w:t>
      </w:r>
      <w:r w:rsidR="00050857">
        <w:rPr>
          <w:rFonts w:cs="Times New Roman"/>
        </w:rPr>
        <w:t> »</w:t>
      </w:r>
    </w:p>
    <w:p w14:paraId="1C30C4E3" w14:textId="77777777" w:rsidR="005F258A" w:rsidRPr="00781C58" w:rsidRDefault="00781C58" w:rsidP="003326E0">
      <w:pPr>
        <w:pStyle w:val="Corpsdetexte"/>
        <w:rPr>
          <w:rFonts w:cs="Times New Roman"/>
        </w:rPr>
      </w:pPr>
      <w:r w:rsidRPr="00781C58">
        <w:rPr>
          <w:rFonts w:cs="Times New Roman"/>
        </w:rPr>
        <w:t>L</w:t>
      </w:r>
      <w:r>
        <w:rPr>
          <w:rFonts w:cs="Times New Roman"/>
        </w:rPr>
        <w:t>’</w:t>
      </w:r>
      <w:r w:rsidR="001F24EA">
        <w:rPr>
          <w:rFonts w:cs="Times New Roman"/>
        </w:rPr>
        <w:t>Académie juge</w:t>
      </w:r>
      <w:r w:rsidRPr="00781C58">
        <w:rPr>
          <w:rFonts w:cs="Times New Roman"/>
        </w:rPr>
        <w:t>a les envois de Fragonard assez pe</w:t>
      </w:r>
      <w:r w:rsidR="001F24EA">
        <w:rPr>
          <w:rFonts w:cs="Times New Roman"/>
        </w:rPr>
        <w:t>u satisfaisants, une tête de prê</w:t>
      </w:r>
      <w:r w:rsidRPr="00781C58">
        <w:rPr>
          <w:rFonts w:cs="Times New Roman"/>
        </w:rPr>
        <w:t xml:space="preserve">tresse </w:t>
      </w:r>
      <w:r w:rsidRPr="001F24EA">
        <w:rPr>
          <w:rStyle w:val="quotec"/>
        </w:rPr>
        <w:t>« était peinte d’une manière un peu trop doucereuse, on a été plus satisfait de ses desseins, qu’on trouve dessinés avec finesse et vérité</w:t>
      </w:r>
      <w:r w:rsidR="001F24EA">
        <w:rPr>
          <w:rStyle w:val="quotec"/>
        </w:rPr>
        <w:t> »</w:t>
      </w:r>
      <w:r w:rsidRPr="00781C58">
        <w:rPr>
          <w:rFonts w:cs="Times New Roman"/>
        </w:rPr>
        <w:t>.</w:t>
      </w:r>
    </w:p>
    <w:p w14:paraId="15FDEE7E" w14:textId="77777777" w:rsidR="005F258A" w:rsidRPr="00781C58" w:rsidRDefault="00781C58" w:rsidP="003326E0">
      <w:pPr>
        <w:pStyle w:val="Corpsdetexte"/>
        <w:rPr>
          <w:rFonts w:cs="Times New Roman"/>
        </w:rPr>
      </w:pPr>
      <w:r w:rsidRPr="00781C58">
        <w:rPr>
          <w:rFonts w:cs="Times New Roman"/>
        </w:rPr>
        <w:t>Ce à quoi Natoire répond</w:t>
      </w:r>
      <w:r>
        <w:rPr>
          <w:rFonts w:cs="Times New Roman"/>
        </w:rPr>
        <w:t> :</w:t>
      </w:r>
    </w:p>
    <w:p w14:paraId="49B309D3" w14:textId="77777777" w:rsidR="005F258A" w:rsidRPr="00781C58" w:rsidRDefault="00781C58" w:rsidP="001F24EA">
      <w:pPr>
        <w:pStyle w:val="dateline"/>
        <w:pBdr>
          <w:top w:val="single" w:sz="4" w:space="1" w:color="auto"/>
          <w:left w:val="single" w:sz="4" w:space="4" w:color="auto"/>
          <w:bottom w:val="single" w:sz="4" w:space="1" w:color="auto"/>
          <w:right w:val="single" w:sz="4" w:space="4" w:color="auto"/>
        </w:pBdr>
      </w:pPr>
      <w:r>
        <w:t>« </w:t>
      </w:r>
      <w:r w:rsidR="001F24EA">
        <w:t>30 août 1758</w:t>
      </w:r>
      <w:r w:rsidRPr="00781C58">
        <w:t>.</w:t>
      </w:r>
    </w:p>
    <w:p w14:paraId="748CCA60" w14:textId="77777777" w:rsidR="005F258A" w:rsidRPr="00781C58" w:rsidRDefault="00781C58" w:rsidP="001F24EA">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w:t>
      </w:r>
      <w:r w:rsidRPr="00781C58">
        <w:rPr>
          <w:rFonts w:cs="Times New Roman"/>
        </w:rPr>
        <w:t>… Je suis charmé que les remarques que vous avez faittes</w:t>
      </w:r>
      <w:r w:rsidR="001F24EA">
        <w:rPr>
          <w:rFonts w:cs="Times New Roman"/>
        </w:rPr>
        <w:t xml:space="preserve"> </w:t>
      </w:r>
      <w:r w:rsidRPr="00781C58">
        <w:rPr>
          <w:rFonts w:cs="Times New Roman"/>
        </w:rPr>
        <w:t>se rappo</w:t>
      </w:r>
      <w:r w:rsidR="001F24EA">
        <w:rPr>
          <w:rFonts w:cs="Times New Roman"/>
        </w:rPr>
        <w:t xml:space="preserve">rtent parfaitement à ce que je </w:t>
      </w:r>
      <w:proofErr w:type="gramStart"/>
      <w:r w:rsidR="001F24EA">
        <w:rPr>
          <w:rFonts w:cs="Times New Roman"/>
        </w:rPr>
        <w:t>le</w:t>
      </w:r>
      <w:r w:rsidRPr="00781C58">
        <w:rPr>
          <w:rFonts w:cs="Times New Roman"/>
        </w:rPr>
        <w:t>ur</w:t>
      </w:r>
      <w:r w:rsidR="001F24EA">
        <w:rPr>
          <w:rFonts w:cs="Times New Roman"/>
        </w:rPr>
        <w:t xml:space="preserve"> </w:t>
      </w:r>
      <w:r w:rsidRPr="00781C58">
        <w:rPr>
          <w:rFonts w:cs="Times New Roman"/>
        </w:rPr>
        <w:t>avois</w:t>
      </w:r>
      <w:proofErr w:type="gramEnd"/>
      <w:r w:rsidRPr="00781C58">
        <w:rPr>
          <w:rFonts w:cs="Times New Roman"/>
        </w:rPr>
        <w:t xml:space="preserve"> dit. J</w:t>
      </w:r>
      <w:r>
        <w:rPr>
          <w:rFonts w:cs="Times New Roman"/>
        </w:rPr>
        <w:t>’</w:t>
      </w:r>
      <w:r w:rsidRPr="00781C58">
        <w:rPr>
          <w:rFonts w:cs="Times New Roman"/>
        </w:rPr>
        <w:t>espère qu</w:t>
      </w:r>
      <w:r>
        <w:rPr>
          <w:rFonts w:cs="Times New Roman"/>
        </w:rPr>
        <w:t>’</w:t>
      </w:r>
      <w:r w:rsidRPr="00781C58">
        <w:rPr>
          <w:rFonts w:cs="Times New Roman"/>
        </w:rPr>
        <w:t>ils en profiteront… Flagonard, av</w:t>
      </w:r>
      <w:r w:rsidR="001F24EA">
        <w:rPr>
          <w:rFonts w:cs="Times New Roman"/>
        </w:rPr>
        <w:t>ec des dis</w:t>
      </w:r>
      <w:r w:rsidRPr="00781C58">
        <w:rPr>
          <w:rFonts w:cs="Times New Roman"/>
        </w:rPr>
        <w:t>positions, est d</w:t>
      </w:r>
      <w:r>
        <w:rPr>
          <w:rFonts w:cs="Times New Roman"/>
        </w:rPr>
        <w:t>’</w:t>
      </w:r>
      <w:r w:rsidRPr="00781C58">
        <w:rPr>
          <w:rFonts w:cs="Times New Roman"/>
        </w:rPr>
        <w:t>une facilité étonnante à changer de party d</w:t>
      </w:r>
      <w:r>
        <w:rPr>
          <w:rFonts w:cs="Times New Roman"/>
        </w:rPr>
        <w:t>’</w:t>
      </w:r>
      <w:r w:rsidRPr="00781C58">
        <w:rPr>
          <w:rFonts w:cs="Times New Roman"/>
        </w:rPr>
        <w:t>un moment à l</w:t>
      </w:r>
      <w:r>
        <w:rPr>
          <w:rFonts w:cs="Times New Roman"/>
        </w:rPr>
        <w:t>’</w:t>
      </w:r>
      <w:r w:rsidRPr="00781C58">
        <w:rPr>
          <w:rFonts w:cs="Times New Roman"/>
        </w:rPr>
        <w:t>autre, ce qui le fait opérer d</w:t>
      </w:r>
      <w:r>
        <w:rPr>
          <w:rFonts w:cs="Times New Roman"/>
        </w:rPr>
        <w:t>’</w:t>
      </w:r>
      <w:r w:rsidR="001F24EA">
        <w:rPr>
          <w:rFonts w:cs="Times New Roman"/>
        </w:rPr>
        <w:t>une manière inégale. Ces jeun</w:t>
      </w:r>
      <w:r w:rsidRPr="00781C58">
        <w:rPr>
          <w:rFonts w:cs="Times New Roman"/>
        </w:rPr>
        <w:t>es cervelles ne sont pas aisées à conduire</w:t>
      </w:r>
      <w:r>
        <w:rPr>
          <w:rFonts w:cs="Times New Roman"/>
        </w:rPr>
        <w:t> ;</w:t>
      </w:r>
      <w:r w:rsidRPr="00781C58">
        <w:rPr>
          <w:rFonts w:cs="Times New Roman"/>
        </w:rPr>
        <w:t xml:space="preserve"> je tâcheray toujours d</w:t>
      </w:r>
      <w:r>
        <w:rPr>
          <w:rFonts w:cs="Times New Roman"/>
        </w:rPr>
        <w:t>’</w:t>
      </w:r>
      <w:r w:rsidRPr="00781C58">
        <w:rPr>
          <w:rFonts w:cs="Times New Roman"/>
        </w:rPr>
        <w:t>en tirer le meilleur party sans trop les gêner, car il faut laisser au génie un peu de liberté.</w:t>
      </w:r>
      <w:r w:rsidR="00050857">
        <w:rPr>
          <w:rFonts w:cs="Times New Roman"/>
        </w:rPr>
        <w:t> »</w:t>
      </w:r>
    </w:p>
    <w:p w14:paraId="583CC633" w14:textId="77777777" w:rsidR="005F258A" w:rsidRPr="00781C58" w:rsidRDefault="00781C58" w:rsidP="003326E0">
      <w:pPr>
        <w:pStyle w:val="Corpsdetexte"/>
        <w:rPr>
          <w:rFonts w:cs="Times New Roman"/>
        </w:rPr>
      </w:pPr>
      <w:r w:rsidRPr="00781C58">
        <w:rPr>
          <w:rFonts w:cs="Times New Roman"/>
        </w:rPr>
        <w:t>Le voici</w:t>
      </w:r>
      <w:r w:rsidR="001F24EA">
        <w:rPr>
          <w:rFonts w:cs="Times New Roman"/>
        </w:rPr>
        <w:t xml:space="preserve"> maintenant aux prises avec Cor</w:t>
      </w:r>
      <w:r w:rsidRPr="00781C58">
        <w:rPr>
          <w:rFonts w:cs="Times New Roman"/>
        </w:rPr>
        <w:t>tone.</w:t>
      </w:r>
    </w:p>
    <w:p w14:paraId="2E8C8026" w14:textId="77777777" w:rsidR="005F258A" w:rsidRPr="00781C58" w:rsidRDefault="00781C58" w:rsidP="001F24EA">
      <w:pPr>
        <w:pStyle w:val="dateline"/>
        <w:pBdr>
          <w:top w:val="single" w:sz="4" w:space="1" w:color="auto"/>
          <w:left w:val="single" w:sz="4" w:space="4" w:color="auto"/>
          <w:bottom w:val="single" w:sz="4" w:space="1" w:color="auto"/>
          <w:right w:val="single" w:sz="4" w:space="4" w:color="auto"/>
        </w:pBdr>
      </w:pPr>
      <w:r>
        <w:t>« </w:t>
      </w:r>
      <w:r w:rsidR="001F24EA">
        <w:t>Octobre 175</w:t>
      </w:r>
      <w:r w:rsidRPr="00781C58">
        <w:t>8.</w:t>
      </w:r>
    </w:p>
    <w:p w14:paraId="5F1D01AD" w14:textId="77777777" w:rsidR="005F258A" w:rsidRPr="00781C58" w:rsidRDefault="00781C58" w:rsidP="001F24EA">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w:t>
      </w:r>
      <w:r w:rsidRPr="00781C58">
        <w:rPr>
          <w:rFonts w:cs="Times New Roman"/>
        </w:rPr>
        <w:t>… Le sieur Flagonard avance celle qu</w:t>
      </w:r>
      <w:r>
        <w:rPr>
          <w:rFonts w:cs="Times New Roman"/>
        </w:rPr>
        <w:t>’</w:t>
      </w:r>
      <w:r w:rsidRPr="00781C58">
        <w:rPr>
          <w:rFonts w:cs="Times New Roman"/>
        </w:rPr>
        <w:t>il fait</w:t>
      </w:r>
      <w:r w:rsidR="001F24EA">
        <w:rPr>
          <w:rFonts w:cs="Times New Roman"/>
        </w:rPr>
        <w:t xml:space="preserve"> </w:t>
      </w:r>
      <w:r w:rsidRPr="00781C58">
        <w:rPr>
          <w:rFonts w:cs="Times New Roman"/>
        </w:rPr>
        <w:t>d</w:t>
      </w:r>
      <w:r>
        <w:rPr>
          <w:rFonts w:cs="Times New Roman"/>
        </w:rPr>
        <w:t>’</w:t>
      </w:r>
      <w:r w:rsidR="001F24EA">
        <w:rPr>
          <w:rFonts w:cs="Times New Roman"/>
        </w:rPr>
        <w:t>après Pietre de Cort</w:t>
      </w:r>
      <w:r w:rsidRPr="00781C58">
        <w:rPr>
          <w:rFonts w:cs="Times New Roman"/>
        </w:rPr>
        <w:t>one au Capucin. Ce jeune artiste a un peu de peine à peindre les chairs et à donner le vray c</w:t>
      </w:r>
      <w:r w:rsidR="001F24EA">
        <w:rPr>
          <w:rFonts w:cs="Times New Roman"/>
        </w:rPr>
        <w:t>aractère des airs de teste. Je l’</w:t>
      </w:r>
      <w:r w:rsidRPr="00781C58">
        <w:rPr>
          <w:rFonts w:cs="Times New Roman"/>
        </w:rPr>
        <w:t>héxhorte à ne</w:t>
      </w:r>
      <w:r w:rsidR="001F24EA">
        <w:rPr>
          <w:rFonts w:cs="Times New Roman"/>
        </w:rPr>
        <w:t xml:space="preserve"> point se lasser pour la ret</w:t>
      </w:r>
      <w:r w:rsidRPr="00781C58">
        <w:rPr>
          <w:rFonts w:cs="Times New Roman"/>
        </w:rPr>
        <w:t>oucher de nouveau, car il s</w:t>
      </w:r>
      <w:r>
        <w:rPr>
          <w:rFonts w:cs="Times New Roman"/>
        </w:rPr>
        <w:t>’</w:t>
      </w:r>
      <w:r w:rsidRPr="00781C58">
        <w:rPr>
          <w:rFonts w:cs="Times New Roman"/>
        </w:rPr>
        <w:t>imagine déjà avoir fait tout ce qu</w:t>
      </w:r>
      <w:r>
        <w:rPr>
          <w:rFonts w:cs="Times New Roman"/>
        </w:rPr>
        <w:t>’</w:t>
      </w:r>
      <w:r w:rsidRPr="00781C58">
        <w:rPr>
          <w:rFonts w:cs="Times New Roman"/>
        </w:rPr>
        <w:t>il falloit et tout ce qu</w:t>
      </w:r>
      <w:r>
        <w:rPr>
          <w:rFonts w:cs="Times New Roman"/>
        </w:rPr>
        <w:t>’</w:t>
      </w:r>
      <w:r w:rsidRPr="00781C58">
        <w:rPr>
          <w:rFonts w:cs="Times New Roman"/>
        </w:rPr>
        <w:t>il pouvoit.</w:t>
      </w:r>
      <w:r w:rsidR="00050857">
        <w:rPr>
          <w:rFonts w:cs="Times New Roman"/>
        </w:rPr>
        <w:t> »</w:t>
      </w:r>
    </w:p>
    <w:p w14:paraId="76D63BD0" w14:textId="77777777" w:rsidR="001F24EA" w:rsidRDefault="001F24EA" w:rsidP="003326E0">
      <w:pPr>
        <w:pStyle w:val="Corpsdetexte"/>
        <w:rPr>
          <w:rFonts w:cs="Times New Roman"/>
        </w:rPr>
      </w:pPr>
      <w:r>
        <w:rPr>
          <w:rFonts w:cs="Times New Roman"/>
        </w:rPr>
        <w:t>Le 22 août </w:t>
      </w:r>
      <w:r w:rsidR="00781C58" w:rsidRPr="00781C58">
        <w:rPr>
          <w:rFonts w:cs="Times New Roman"/>
        </w:rPr>
        <w:t xml:space="preserve">1759, autre </w:t>
      </w:r>
      <w:r w:rsidR="00781C58">
        <w:rPr>
          <w:rFonts w:cs="Times New Roman"/>
        </w:rPr>
        <w:t>« </w:t>
      </w:r>
      <w:r>
        <w:rPr>
          <w:rFonts w:cs="Times New Roman"/>
        </w:rPr>
        <w:t>rouleau</w:t>
      </w:r>
      <w:r>
        <w:rPr>
          <w:rStyle w:val="Appelnotedebasdep"/>
          <w:rFonts w:cs="Times New Roman"/>
        </w:rPr>
        <w:footnoteReference w:id="52"/>
      </w:r>
      <w:r w:rsidR="00050857">
        <w:rPr>
          <w:rFonts w:cs="Times New Roman"/>
        </w:rPr>
        <w:t> »</w:t>
      </w:r>
      <w:r w:rsidR="00781C58" w:rsidRPr="00781C58">
        <w:rPr>
          <w:rFonts w:cs="Times New Roman"/>
        </w:rPr>
        <w:t>. On répond</w:t>
      </w:r>
      <w:r w:rsidR="00781C58">
        <w:rPr>
          <w:rFonts w:cs="Times New Roman"/>
        </w:rPr>
        <w:t> :</w:t>
      </w:r>
    </w:p>
    <w:p w14:paraId="13C17EF8" w14:textId="77777777" w:rsidR="001F24EA" w:rsidRDefault="00781C58" w:rsidP="001F24EA">
      <w:pPr>
        <w:pStyle w:val="quote"/>
      </w:pPr>
      <w:r w:rsidRPr="001F24EA">
        <w:lastRenderedPageBreak/>
        <w:t>« </w:t>
      </w:r>
      <w:r w:rsidRPr="00781C58">
        <w:t>On est satisfait de l</w:t>
      </w:r>
      <w:r w:rsidR="001F24EA">
        <w:t>’</w:t>
      </w:r>
      <w:r w:rsidRPr="00781C58">
        <w:t>exécution soignée et de l</w:t>
      </w:r>
      <w:r>
        <w:t>’</w:t>
      </w:r>
      <w:r w:rsidRPr="00781C58">
        <w:t>étude qu</w:t>
      </w:r>
      <w:r>
        <w:t>’</w:t>
      </w:r>
      <w:r w:rsidRPr="00781C58">
        <w:t>on remarque dans la figure académique d</w:t>
      </w:r>
      <w:r>
        <w:t>’</w:t>
      </w:r>
      <w:r w:rsidRPr="00781C58">
        <w:t>homme peinte par le sieur Fragonard, cependant on craint que l</w:t>
      </w:r>
      <w:r>
        <w:t>’</w:t>
      </w:r>
      <w:r w:rsidRPr="00781C58">
        <w:t>excès des soins ne refroidisse entièrement le feu que l</w:t>
      </w:r>
      <w:r>
        <w:t>’</w:t>
      </w:r>
      <w:r w:rsidR="001F24EA">
        <w:t>on connoissoit</w:t>
      </w:r>
      <w:r w:rsidRPr="00781C58">
        <w:t xml:space="preserve"> dans cet artiste. La peine s</w:t>
      </w:r>
      <w:r>
        <w:t>’</w:t>
      </w:r>
      <w:r w:rsidRPr="00781C58">
        <w:t>y laisse apercevoir et l</w:t>
      </w:r>
      <w:r>
        <w:t>’</w:t>
      </w:r>
      <w:r w:rsidRPr="00781C58">
        <w:t>on n</w:t>
      </w:r>
      <w:r>
        <w:t>’</w:t>
      </w:r>
      <w:r w:rsidRPr="00781C58">
        <w:t>y découvre point de ces heureux laissés, ny de cette facilité de pinceau qu</w:t>
      </w:r>
      <w:r>
        <w:t>’</w:t>
      </w:r>
      <w:r w:rsidRPr="00781C58">
        <w:t>il portoit peut-être cy-devant à l</w:t>
      </w:r>
      <w:r>
        <w:t>’</w:t>
      </w:r>
      <w:r w:rsidRPr="00781C58">
        <w:t>excès, mais qu</w:t>
      </w:r>
      <w:r>
        <w:t>’</w:t>
      </w:r>
      <w:r w:rsidRPr="00781C58">
        <w:t>il ne faut cependant pas perdre entièrement en les rectifiant. Sa couleur ne présente point de ces tons frais, hasardés par l</w:t>
      </w:r>
      <w:r>
        <w:t>’</w:t>
      </w:r>
      <w:r w:rsidRPr="00781C58">
        <w:t>enthousiasme, et qui sont suivis du succès dans un artiste qui a étudié son talent et qui se livre avec connoissance aux mouvemens de son génie. Tout est fondu, tout est fini</w:t>
      </w:r>
      <w:r>
        <w:t> ;</w:t>
      </w:r>
      <w:r w:rsidRPr="00781C58">
        <w:t xml:space="preserve"> il est temps que le sieur Fragonard prenne confiance en ses talens et que, travaillant avec un peu plus de hardiesse, il retrouve ce premier feu et cette heureuse facilité qu</w:t>
      </w:r>
      <w:r>
        <w:t>’</w:t>
      </w:r>
      <w:r w:rsidRPr="00781C58">
        <w:t>il avoit et qu</w:t>
      </w:r>
      <w:r>
        <w:t>’</w:t>
      </w:r>
      <w:r w:rsidR="001F24EA">
        <w:t>il semble qu</w:t>
      </w:r>
      <w:r>
        <w:t>’</w:t>
      </w:r>
      <w:r w:rsidRPr="00781C58">
        <w:t>une étude trop sérieuse a captivés presque au point de les détruire.</w:t>
      </w:r>
    </w:p>
    <w:p w14:paraId="0130B2DC" w14:textId="77777777" w:rsidR="005F258A" w:rsidRPr="00781C58" w:rsidRDefault="00781C58" w:rsidP="001F24EA">
      <w:pPr>
        <w:pStyle w:val="quote"/>
      </w:pPr>
      <w:r>
        <w:t>« </w:t>
      </w:r>
      <w:r w:rsidR="001F24EA">
        <w:t>On</w:t>
      </w:r>
      <w:r w:rsidRPr="00781C58">
        <w:t xml:space="preserve"> est très satisfait de ses desseins, ils sont purs, savants et cor</w:t>
      </w:r>
      <w:r w:rsidR="001F24EA">
        <w:t>rects, mais ne sont-ils pas des</w:t>
      </w:r>
      <w:r w:rsidRPr="00781C58">
        <w:t>sinés avec trop peu d</w:t>
      </w:r>
      <w:r>
        <w:t>’</w:t>
      </w:r>
      <w:r w:rsidRPr="00781C58">
        <w:t>arrondissement et d</w:t>
      </w:r>
      <w:r>
        <w:t>’</w:t>
      </w:r>
      <w:r w:rsidRPr="00781C58">
        <w:t>effet</w:t>
      </w:r>
      <w:r>
        <w:t> ?</w:t>
      </w:r>
      <w:r w:rsidRPr="00781C58">
        <w:t xml:space="preserve"> Ils seroient infiniment louables s</w:t>
      </w:r>
      <w:r>
        <w:t>’</w:t>
      </w:r>
      <w:r w:rsidRPr="00781C58">
        <w:t>ils estoient de quelqu</w:t>
      </w:r>
      <w:r>
        <w:t>’</w:t>
      </w:r>
      <w:r w:rsidRPr="00781C58">
        <w:t>un qui se destinoit à la sculpture, mais un peintre doit-il oublier la couleur et l</w:t>
      </w:r>
      <w:r>
        <w:t>’</w:t>
      </w:r>
      <w:r w:rsidRPr="00781C58">
        <w:t>effet même quand il dessine</w:t>
      </w:r>
      <w:r>
        <w:t> ?</w:t>
      </w:r>
      <w:r w:rsidR="00050857">
        <w:t> »</w:t>
      </w:r>
    </w:p>
    <w:p w14:paraId="444A4F54" w14:textId="77777777" w:rsidR="005F258A" w:rsidRPr="00781C58" w:rsidRDefault="00781C58" w:rsidP="001F24EA">
      <w:pPr>
        <w:pStyle w:val="Corpsdetexte"/>
      </w:pPr>
      <w:r w:rsidRPr="00781C58">
        <w:t>Comme ces lettres, ces fragments de rapports montrent bien la lente formation du peintre, avec des phases qui sont pour surprendre</w:t>
      </w:r>
      <w:r>
        <w:t> ;</w:t>
      </w:r>
      <w:r w:rsidRPr="00781C58">
        <w:t xml:space="preserve"> comme ces documents font assister, de près, au dégagement de sa nature impérieuse et originale</w:t>
      </w:r>
      <w:r>
        <w:t> !</w:t>
      </w:r>
    </w:p>
    <w:p w14:paraId="71D22633" w14:textId="77777777" w:rsidR="005F258A" w:rsidRPr="00781C58" w:rsidRDefault="00781C58" w:rsidP="003326E0">
      <w:pPr>
        <w:pStyle w:val="Corpsdetexte"/>
        <w:rPr>
          <w:rFonts w:cs="Times New Roman"/>
        </w:rPr>
      </w:pPr>
      <w:r w:rsidRPr="00781C58">
        <w:t>Parmi ceux avec qui Fragonard devait se rencontrer à Rome, Deshayes, Doyen, Pajou, Cl</w:t>
      </w:r>
      <w:r w:rsidR="001F24EA">
        <w:t>érisseau, Bridan, les frères Hél</w:t>
      </w:r>
      <w:r w:rsidRPr="00781C58">
        <w:t>in, Allegrain, etc., il faut distinguer Greuze et Hubert Robert. Avec Greuze il commença là-bas ce commerce d</w:t>
      </w:r>
      <w:r>
        <w:t>’</w:t>
      </w:r>
      <w:r w:rsidRPr="00781C58">
        <w:t>amitié qui devait se prolonger si tard. L</w:t>
      </w:r>
      <w:r>
        <w:t>’</w:t>
      </w:r>
      <w:r w:rsidRPr="00781C58">
        <w:t xml:space="preserve">auteur de la </w:t>
      </w:r>
      <w:r w:rsidRPr="00781C58">
        <w:rPr>
          <w:i/>
        </w:rPr>
        <w:t xml:space="preserve">Cruche cassée </w:t>
      </w:r>
      <w:r w:rsidRPr="00781C58">
        <w:t>avait été amené en Italie par l</w:t>
      </w:r>
      <w:r>
        <w:t>’</w:t>
      </w:r>
      <w:r w:rsidR="001F24EA">
        <w:t>abbé Gougenot. Il</w:t>
      </w:r>
      <w:r w:rsidRPr="00781C58">
        <w:t xml:space="preserve"> venait d</w:t>
      </w:r>
      <w:r>
        <w:t>’</w:t>
      </w:r>
      <w:r w:rsidRPr="00781C58">
        <w:t>y peindre, à son retour de Naples, deux tableaux expressément commandés pour l</w:t>
      </w:r>
      <w:r>
        <w:t>’</w:t>
      </w:r>
      <w:r w:rsidR="001F24EA">
        <w:t>appart</w:t>
      </w:r>
      <w:r w:rsidRPr="00781C58">
        <w:t>ement de M</w:t>
      </w:r>
      <w:r w:rsidRPr="00781C58">
        <w:rPr>
          <w:vertAlign w:val="superscript"/>
        </w:rPr>
        <w:t>me</w:t>
      </w:r>
      <w:r w:rsidR="001F24EA">
        <w:t> de Pompadour, à Versailles</w:t>
      </w:r>
      <w:r w:rsidR="00352F81">
        <w:t xml:space="preserve"> […]</w:t>
      </w:r>
      <w:r w:rsidRPr="00781C58">
        <w:t>. Ils se</w:t>
      </w:r>
      <w:r w:rsidR="00352F81">
        <w:t xml:space="preserve"> </w:t>
      </w:r>
      <w:r w:rsidRPr="00781C58">
        <w:rPr>
          <w:rFonts w:cs="Times New Roman"/>
        </w:rPr>
        <w:t>virent peu toutefois, car Greuze s</w:t>
      </w:r>
      <w:r>
        <w:rPr>
          <w:rFonts w:cs="Times New Roman"/>
        </w:rPr>
        <w:t>’</w:t>
      </w:r>
      <w:r w:rsidRPr="00781C58">
        <w:rPr>
          <w:rFonts w:cs="Times New Roman"/>
        </w:rPr>
        <w:t>apprêtait à regagner Paris, mettant fin par son départ à la belle passion qu</w:t>
      </w:r>
      <w:r>
        <w:rPr>
          <w:rFonts w:cs="Times New Roman"/>
        </w:rPr>
        <w:t>’</w:t>
      </w:r>
      <w:r w:rsidRPr="00781C58">
        <w:rPr>
          <w:rFonts w:cs="Times New Roman"/>
        </w:rPr>
        <w:t>il avait inspirée à une jeune princesse romaine</w:t>
      </w:r>
      <w:r>
        <w:rPr>
          <w:rFonts w:cs="Times New Roman"/>
        </w:rPr>
        <w:t> ;</w:t>
      </w:r>
      <w:r w:rsidRPr="00781C58">
        <w:rPr>
          <w:rFonts w:cs="Times New Roman"/>
        </w:rPr>
        <w:t xml:space="preserve"> petit drame amoureux qu</w:t>
      </w:r>
      <w:r>
        <w:rPr>
          <w:rFonts w:cs="Times New Roman"/>
        </w:rPr>
        <w:t>’</w:t>
      </w:r>
      <w:r w:rsidRPr="00781C58">
        <w:rPr>
          <w:rFonts w:cs="Times New Roman"/>
        </w:rPr>
        <w:t>on retrouvera, en</w:t>
      </w:r>
      <w:r w:rsidR="00352F81">
        <w:rPr>
          <w:rFonts w:cs="Times New Roman"/>
        </w:rPr>
        <w:t xml:space="preserve"> </w:t>
      </w:r>
      <w:r w:rsidRPr="00781C58">
        <w:rPr>
          <w:rFonts w:cs="Times New Roman"/>
        </w:rPr>
        <w:t>deux</w:t>
      </w:r>
      <w:r w:rsidR="00352F81">
        <w:rPr>
          <w:rFonts w:cs="Times New Roman"/>
        </w:rPr>
        <w:t xml:space="preserve"> </w:t>
      </w:r>
      <w:r w:rsidRPr="00781C58">
        <w:rPr>
          <w:rFonts w:cs="Times New Roman"/>
        </w:rPr>
        <w:t>actes, dans</w:t>
      </w:r>
      <w:r w:rsidR="00352F81">
        <w:rPr>
          <w:rFonts w:cs="Times New Roman"/>
        </w:rPr>
        <w:t xml:space="preserve"> </w:t>
      </w:r>
      <w:r w:rsidRPr="00781C58">
        <w:rPr>
          <w:rFonts w:cs="Times New Roman"/>
        </w:rPr>
        <w:t>son œuvre</w:t>
      </w:r>
      <w:r>
        <w:rPr>
          <w:rFonts w:cs="Times New Roman"/>
        </w:rPr>
        <w:t> :</w:t>
      </w:r>
      <w:r w:rsidRPr="00781C58">
        <w:rPr>
          <w:rFonts w:cs="Times New Roman"/>
        </w:rPr>
        <w:t xml:space="preserve"> la </w:t>
      </w:r>
      <w:r w:rsidR="00352F81">
        <w:rPr>
          <w:rFonts w:cs="Times New Roman"/>
          <w:i/>
        </w:rPr>
        <w:t>Prière à l’</w:t>
      </w:r>
      <w:r w:rsidRPr="00781C58">
        <w:rPr>
          <w:rFonts w:cs="Times New Roman"/>
          <w:i/>
        </w:rPr>
        <w:t>Amour</w:t>
      </w:r>
      <w:r w:rsidRPr="00352F81">
        <w:rPr>
          <w:rFonts w:cs="Times New Roman"/>
        </w:rPr>
        <w:t xml:space="preserve">, </w:t>
      </w:r>
      <w:r w:rsidRPr="00781C58">
        <w:rPr>
          <w:rFonts w:cs="Times New Roman"/>
        </w:rPr>
        <w:t xml:space="preserve">et </w:t>
      </w:r>
      <w:r w:rsidR="00352F81">
        <w:rPr>
          <w:rFonts w:cs="Times New Roman"/>
        </w:rPr>
        <w:t>l’</w:t>
      </w:r>
      <w:r w:rsidRPr="00781C58">
        <w:rPr>
          <w:rFonts w:cs="Times New Roman"/>
          <w:i/>
        </w:rPr>
        <w:t>Embarras d</w:t>
      </w:r>
      <w:r>
        <w:rPr>
          <w:rFonts w:cs="Times New Roman"/>
          <w:i/>
        </w:rPr>
        <w:t>’</w:t>
      </w:r>
      <w:r w:rsidRPr="00781C58">
        <w:rPr>
          <w:rFonts w:cs="Times New Roman"/>
          <w:i/>
        </w:rPr>
        <w:t>une Couronne</w:t>
      </w:r>
      <w:r w:rsidRPr="00352F81">
        <w:rPr>
          <w:rFonts w:cs="Times New Roman"/>
        </w:rPr>
        <w:t>.</w:t>
      </w:r>
    </w:p>
    <w:p w14:paraId="26107248" w14:textId="77777777" w:rsidR="005F258A" w:rsidRPr="00781C58" w:rsidRDefault="00781C58" w:rsidP="003326E0">
      <w:pPr>
        <w:pStyle w:val="Corpsdetexte"/>
        <w:rPr>
          <w:rFonts w:cs="Times New Roman"/>
        </w:rPr>
      </w:pPr>
      <w:r w:rsidRPr="00781C58">
        <w:rPr>
          <w:rFonts w:cs="Times New Roman"/>
        </w:rPr>
        <w:t>Après Greuze, Hubert Robert. Sa liaison avec celui-ci fut plus intime, plus décisive.</w:t>
      </w:r>
    </w:p>
    <w:p w14:paraId="5FFD0274" w14:textId="77777777" w:rsidR="005F258A" w:rsidRPr="00781C58" w:rsidRDefault="00781C58" w:rsidP="003326E0">
      <w:pPr>
        <w:pStyle w:val="Corpsdetexte"/>
        <w:rPr>
          <w:rFonts w:cs="Times New Roman"/>
        </w:rPr>
      </w:pPr>
      <w:r w:rsidRPr="00781C58">
        <w:rPr>
          <w:rFonts w:cs="Times New Roman"/>
        </w:rPr>
        <w:t>C</w:t>
      </w:r>
      <w:r>
        <w:rPr>
          <w:rFonts w:cs="Times New Roman"/>
        </w:rPr>
        <w:t>’</w:t>
      </w:r>
      <w:r w:rsidRPr="00781C58">
        <w:rPr>
          <w:rFonts w:cs="Times New Roman"/>
        </w:rPr>
        <w:t>est auprès de lui, vivant la même vie sous le même toit, travaillant à ses côtés, qu</w:t>
      </w:r>
      <w:r>
        <w:rPr>
          <w:rFonts w:cs="Times New Roman"/>
        </w:rPr>
        <w:t>’</w:t>
      </w:r>
      <w:r w:rsidRPr="00781C58">
        <w:rPr>
          <w:rFonts w:cs="Times New Roman"/>
        </w:rPr>
        <w:t>il va s</w:t>
      </w:r>
      <w:r>
        <w:rPr>
          <w:rFonts w:cs="Times New Roman"/>
        </w:rPr>
        <w:t>’</w:t>
      </w:r>
      <w:r w:rsidRPr="00781C58">
        <w:rPr>
          <w:rFonts w:cs="Times New Roman"/>
        </w:rPr>
        <w:t>assouplir définitivement, interpréter en pleine nature, librement, d</w:t>
      </w:r>
      <w:r>
        <w:rPr>
          <w:rFonts w:cs="Times New Roman"/>
        </w:rPr>
        <w:t>’</w:t>
      </w:r>
      <w:r w:rsidRPr="00781C58">
        <w:rPr>
          <w:rFonts w:cs="Times New Roman"/>
        </w:rPr>
        <w:t>une main plus légère, se laisser aller, gagner cette confiance raisonnée sans laquelle il n</w:t>
      </w:r>
      <w:r>
        <w:rPr>
          <w:rFonts w:cs="Times New Roman"/>
        </w:rPr>
        <w:t>’</w:t>
      </w:r>
      <w:r w:rsidRPr="00781C58">
        <w:rPr>
          <w:rFonts w:cs="Times New Roman"/>
        </w:rPr>
        <w:t>est rien, et penser enfin, ce qu</w:t>
      </w:r>
      <w:r>
        <w:rPr>
          <w:rFonts w:cs="Times New Roman"/>
        </w:rPr>
        <w:t>’</w:t>
      </w:r>
      <w:r w:rsidRPr="00781C58">
        <w:rPr>
          <w:rFonts w:cs="Times New Roman"/>
        </w:rPr>
        <w:t>il avait peu fait jusqu</w:t>
      </w:r>
      <w:r>
        <w:rPr>
          <w:rFonts w:cs="Times New Roman"/>
        </w:rPr>
        <w:t>’</w:t>
      </w:r>
      <w:r w:rsidRPr="00781C58">
        <w:rPr>
          <w:rFonts w:cs="Times New Roman"/>
        </w:rPr>
        <w:t>ici, je crois. Et ils seront guidés tous les deux par un homme qui partagera leur intimité, un homme d</w:t>
      </w:r>
      <w:r>
        <w:rPr>
          <w:rFonts w:cs="Times New Roman"/>
        </w:rPr>
        <w:t>’</w:t>
      </w:r>
      <w:r w:rsidRPr="00781C58">
        <w:rPr>
          <w:rFonts w:cs="Times New Roman"/>
        </w:rPr>
        <w:t>infiniment d</w:t>
      </w:r>
      <w:r>
        <w:rPr>
          <w:rFonts w:cs="Times New Roman"/>
        </w:rPr>
        <w:t>’</w:t>
      </w:r>
      <w:r w:rsidRPr="00781C58">
        <w:rPr>
          <w:rFonts w:cs="Times New Roman"/>
        </w:rPr>
        <w:t xml:space="preserve">esprit, de sens artistique supérieur, artiste lui-même et </w:t>
      </w:r>
      <w:r w:rsidRPr="00781C58">
        <w:rPr>
          <w:rFonts w:cs="Times New Roman"/>
        </w:rPr>
        <w:lastRenderedPageBreak/>
        <w:t>graveur original</w:t>
      </w:r>
      <w:r>
        <w:rPr>
          <w:rFonts w:cs="Times New Roman"/>
        </w:rPr>
        <w:t> :</w:t>
      </w:r>
      <w:r w:rsidRPr="00781C58">
        <w:rPr>
          <w:rFonts w:cs="Times New Roman"/>
        </w:rPr>
        <w:t xml:space="preserve"> l</w:t>
      </w:r>
      <w:r>
        <w:rPr>
          <w:rFonts w:cs="Times New Roman"/>
        </w:rPr>
        <w:t>’</w:t>
      </w:r>
      <w:r w:rsidRPr="00781C58">
        <w:rPr>
          <w:rFonts w:cs="Times New Roman"/>
        </w:rPr>
        <w:t>abbé de Saint-Non.</w:t>
      </w:r>
    </w:p>
    <w:p w14:paraId="0854153A" w14:textId="77777777" w:rsidR="005F258A" w:rsidRPr="00781C58" w:rsidRDefault="00781C58" w:rsidP="003326E0">
      <w:pPr>
        <w:pStyle w:val="Corpsdetexte"/>
        <w:rPr>
          <w:rFonts w:cs="Times New Roman"/>
        </w:rPr>
      </w:pPr>
      <w:r w:rsidRPr="00781C58">
        <w:rPr>
          <w:rFonts w:cs="Times New Roman"/>
        </w:rPr>
        <w:t>Le très gai compagnon qu</w:t>
      </w:r>
      <w:r>
        <w:rPr>
          <w:rFonts w:cs="Times New Roman"/>
        </w:rPr>
        <w:t>’</w:t>
      </w:r>
      <w:r w:rsidR="00352F81">
        <w:rPr>
          <w:rFonts w:cs="Times New Roman"/>
        </w:rPr>
        <w:t>était Robert avait dû</w:t>
      </w:r>
      <w:r w:rsidRPr="00781C58">
        <w:rPr>
          <w:rFonts w:cs="Times New Roman"/>
        </w:rPr>
        <w:t xml:space="preserve"> être très vite sympathique à Fragonard. Mais l</w:t>
      </w:r>
      <w:r>
        <w:rPr>
          <w:rFonts w:cs="Times New Roman"/>
        </w:rPr>
        <w:t>’</w:t>
      </w:r>
      <w:r w:rsidRPr="00781C58">
        <w:rPr>
          <w:rFonts w:cs="Times New Roman"/>
        </w:rPr>
        <w:t>inaltérable bonne humeur du beau garçon robuste et aventureux, qui se promenait sur la corniche du dôme de Saint-Pierre comme sur la place d</w:t>
      </w:r>
      <w:r>
        <w:rPr>
          <w:rFonts w:cs="Times New Roman"/>
        </w:rPr>
        <w:t>’</w:t>
      </w:r>
      <w:r w:rsidRPr="00781C58">
        <w:rPr>
          <w:rFonts w:cs="Times New Roman"/>
        </w:rPr>
        <w:t>Espagne et qui escaladait volontiers le Colisée jusqu</w:t>
      </w:r>
      <w:r>
        <w:rPr>
          <w:rFonts w:cs="Times New Roman"/>
        </w:rPr>
        <w:t>’</w:t>
      </w:r>
      <w:r w:rsidRPr="00781C58">
        <w:rPr>
          <w:rFonts w:cs="Times New Roman"/>
        </w:rPr>
        <w:t>à la plus haute pierre, pour gagner un pari dont l</w:t>
      </w:r>
      <w:r>
        <w:rPr>
          <w:rFonts w:cs="Times New Roman"/>
        </w:rPr>
        <w:t>’</w:t>
      </w:r>
      <w:r w:rsidRPr="00781C58">
        <w:rPr>
          <w:rFonts w:cs="Times New Roman"/>
        </w:rPr>
        <w:t>enjeu était six cahiers de papier gris, n</w:t>
      </w:r>
      <w:r>
        <w:rPr>
          <w:rFonts w:cs="Times New Roman"/>
        </w:rPr>
        <w:t>’</w:t>
      </w:r>
      <w:r w:rsidRPr="00781C58">
        <w:rPr>
          <w:rFonts w:cs="Times New Roman"/>
        </w:rPr>
        <w:t>avait pas seu</w:t>
      </w:r>
      <w:r w:rsidR="00352F81">
        <w:rPr>
          <w:rFonts w:cs="Times New Roman"/>
        </w:rPr>
        <w:t>l</w:t>
      </w:r>
      <w:r w:rsidRPr="00781C58">
        <w:rPr>
          <w:rFonts w:cs="Times New Roman"/>
        </w:rPr>
        <w:t>e fait les frais de cette sympathie</w:t>
      </w:r>
      <w:r>
        <w:rPr>
          <w:rFonts w:cs="Times New Roman"/>
        </w:rPr>
        <w:t> :</w:t>
      </w:r>
      <w:r w:rsidRPr="00781C58">
        <w:rPr>
          <w:rFonts w:cs="Times New Roman"/>
        </w:rPr>
        <w:t xml:space="preserve"> à l</w:t>
      </w:r>
      <w:r>
        <w:rPr>
          <w:rFonts w:cs="Times New Roman"/>
        </w:rPr>
        <w:t>’</w:t>
      </w:r>
      <w:r w:rsidRPr="00781C58">
        <w:rPr>
          <w:rFonts w:cs="Times New Roman"/>
        </w:rPr>
        <w:t xml:space="preserve">Académie, Natoire qui a </w:t>
      </w:r>
      <w:r w:rsidRPr="00352F81">
        <w:rPr>
          <w:rStyle w:val="quotec"/>
        </w:rPr>
        <w:t>« de la peine à faire aler certains particuliers</w:t>
      </w:r>
      <w:r w:rsidR="00050857" w:rsidRPr="00352F81">
        <w:rPr>
          <w:rStyle w:val="quotec"/>
        </w:rPr>
        <w:t> »</w:t>
      </w:r>
      <w:r w:rsidRPr="00781C58">
        <w:rPr>
          <w:rFonts w:cs="Times New Roman"/>
        </w:rPr>
        <w:t xml:space="preserve"> le donnait volontiers en exemple aux autres. Il s</w:t>
      </w:r>
      <w:r>
        <w:rPr>
          <w:rFonts w:cs="Times New Roman"/>
        </w:rPr>
        <w:t>’</w:t>
      </w:r>
      <w:r w:rsidRPr="00781C58">
        <w:rPr>
          <w:rFonts w:cs="Times New Roman"/>
        </w:rPr>
        <w:t>embesoignait même si fort, s</w:t>
      </w:r>
      <w:r>
        <w:rPr>
          <w:rFonts w:cs="Times New Roman"/>
        </w:rPr>
        <w:t>’</w:t>
      </w:r>
      <w:r w:rsidRPr="00781C58">
        <w:rPr>
          <w:rFonts w:cs="Times New Roman"/>
        </w:rPr>
        <w:t>inspirant de Panini, travaillant pour Choiseul, qu</w:t>
      </w:r>
      <w:r>
        <w:rPr>
          <w:rFonts w:cs="Times New Roman"/>
        </w:rPr>
        <w:t>’</w:t>
      </w:r>
      <w:r w:rsidRPr="00781C58">
        <w:rPr>
          <w:rFonts w:cs="Times New Roman"/>
        </w:rPr>
        <w:t>il compromit gravement sa santé. Une telle application, un tel vouloir d</w:t>
      </w:r>
      <w:r>
        <w:rPr>
          <w:rFonts w:cs="Times New Roman"/>
        </w:rPr>
        <w:t>’</w:t>
      </w:r>
      <w:r w:rsidRPr="00781C58">
        <w:rPr>
          <w:rFonts w:cs="Times New Roman"/>
        </w:rPr>
        <w:t>atteindre le but, une telle inquiétude à l</w:t>
      </w:r>
      <w:r>
        <w:rPr>
          <w:rFonts w:cs="Times New Roman"/>
        </w:rPr>
        <w:t>’</w:t>
      </w:r>
      <w:r w:rsidRPr="00781C58">
        <w:rPr>
          <w:rFonts w:cs="Times New Roman"/>
        </w:rPr>
        <w:t xml:space="preserve">époque </w:t>
      </w:r>
      <w:r w:rsidR="00352F81">
        <w:rPr>
          <w:rFonts w:cs="Times New Roman"/>
        </w:rPr>
        <w:t>troublée où Frago passait lui-mê</w:t>
      </w:r>
      <w:r w:rsidRPr="00781C58">
        <w:rPr>
          <w:rFonts w:cs="Times New Roman"/>
        </w:rPr>
        <w:t>me ses nuits</w:t>
      </w:r>
      <w:r w:rsidR="00352F81">
        <w:rPr>
          <w:rFonts w:cs="Times New Roman"/>
        </w:rPr>
        <w:t xml:space="preserve"> </w:t>
      </w:r>
      <w:r w:rsidRPr="00781C58">
        <w:rPr>
          <w:rFonts w:cs="Times New Roman"/>
        </w:rPr>
        <w:t>à faire de l</w:t>
      </w:r>
      <w:r>
        <w:rPr>
          <w:rFonts w:cs="Times New Roman"/>
        </w:rPr>
        <w:t>’</w:t>
      </w:r>
      <w:r w:rsidRPr="00781C58">
        <w:rPr>
          <w:rFonts w:cs="Times New Roman"/>
        </w:rPr>
        <w:t>anatomie et de la perspective, devaient fata</w:t>
      </w:r>
      <w:r w:rsidR="00352F81">
        <w:rPr>
          <w:rFonts w:cs="Times New Roman"/>
        </w:rPr>
        <w:t>lement rapprocher les deux jeun</w:t>
      </w:r>
      <w:r w:rsidRPr="00781C58">
        <w:rPr>
          <w:rFonts w:cs="Times New Roman"/>
        </w:rPr>
        <w:t>es gens.</w:t>
      </w:r>
    </w:p>
    <w:p w14:paraId="1CBF19EE" w14:textId="77777777" w:rsidR="005F258A" w:rsidRPr="00781C58" w:rsidRDefault="00781C58" w:rsidP="003326E0">
      <w:pPr>
        <w:pStyle w:val="Corpsdetexte"/>
        <w:rPr>
          <w:rFonts w:cs="Times New Roman"/>
        </w:rPr>
      </w:pPr>
      <w:r w:rsidRPr="00781C58">
        <w:rPr>
          <w:rFonts w:cs="Times New Roman"/>
        </w:rPr>
        <w:t>Pe</w:t>
      </w:r>
      <w:r w:rsidR="00352F81">
        <w:rPr>
          <w:rFonts w:cs="Times New Roman"/>
        </w:rPr>
        <w:t>ndant que Clément </w:t>
      </w:r>
      <w:r w:rsidRPr="00781C58">
        <w:rPr>
          <w:rFonts w:cs="Times New Roman"/>
        </w:rPr>
        <w:t>XIII faisait voiler les figures</w:t>
      </w:r>
      <w:r w:rsidR="00352F81">
        <w:rPr>
          <w:rFonts w:cs="Times New Roman"/>
        </w:rPr>
        <w:t xml:space="preserve"> </w:t>
      </w:r>
      <w:r w:rsidRPr="00781C58">
        <w:rPr>
          <w:rFonts w:cs="Times New Roman"/>
        </w:rPr>
        <w:t>nues de Michel-Ange à la Sixtine, par le</w:t>
      </w:r>
      <w:r w:rsidR="00352F81">
        <w:rPr>
          <w:rFonts w:cs="Times New Roman"/>
        </w:rPr>
        <w:t xml:space="preserve"> Possi</w:t>
      </w:r>
      <w:r w:rsidR="00352F81">
        <w:rPr>
          <w:rStyle w:val="Appelnotedebasdep"/>
          <w:rFonts w:cs="Times New Roman"/>
        </w:rPr>
        <w:footnoteReference w:id="53"/>
      </w:r>
      <w:r w:rsidRPr="00781C58">
        <w:rPr>
          <w:rFonts w:cs="Times New Roman"/>
        </w:rPr>
        <w:t xml:space="preserve">, Frago copiait, ici ou là, les fresques, les coupoles, les tableaux votifs, dessinait les villas délabrées, croquait dans la campagne romaine les paysans et les bœufs, peignait le </w:t>
      </w:r>
      <w:r w:rsidRPr="00781C58">
        <w:rPr>
          <w:rFonts w:cs="Times New Roman"/>
          <w:i/>
        </w:rPr>
        <w:t>Sauveur lavant les pieds à ses apôtres</w:t>
      </w:r>
      <w:r w:rsidRPr="00781C58">
        <w:rPr>
          <w:rFonts w:cs="Times New Roman"/>
        </w:rPr>
        <w:t xml:space="preserve"> pour l</w:t>
      </w:r>
      <w:r>
        <w:rPr>
          <w:rFonts w:cs="Times New Roman"/>
        </w:rPr>
        <w:t>’</w:t>
      </w:r>
      <w:r w:rsidRPr="00781C58">
        <w:rPr>
          <w:rFonts w:cs="Times New Roman"/>
        </w:rPr>
        <w:t>exposition dans</w:t>
      </w:r>
      <w:r w:rsidR="00352F81">
        <w:rPr>
          <w:rFonts w:cs="Times New Roman"/>
        </w:rPr>
        <w:t xml:space="preserve"> </w:t>
      </w:r>
      <w:r w:rsidRPr="00781C58">
        <w:rPr>
          <w:rFonts w:cs="Times New Roman"/>
        </w:rPr>
        <w:t>l</w:t>
      </w:r>
      <w:r w:rsidR="00352F81">
        <w:rPr>
          <w:rFonts w:cs="Times New Roman"/>
        </w:rPr>
        <w:t>’appartement du roi</w:t>
      </w:r>
      <w:r w:rsidR="00352F81">
        <w:rPr>
          <w:rStyle w:val="Appelnotedebasdep"/>
          <w:rFonts w:cs="Times New Roman"/>
        </w:rPr>
        <w:footnoteReference w:id="54"/>
      </w:r>
      <w:r w:rsidRPr="00781C58">
        <w:rPr>
          <w:rFonts w:cs="Times New Roman"/>
        </w:rPr>
        <w:t xml:space="preserve">, ou </w:t>
      </w:r>
      <w:r w:rsidR="00352F81">
        <w:rPr>
          <w:rFonts w:cs="Times New Roman"/>
        </w:rPr>
        <w:t>l’</w:t>
      </w:r>
      <w:r w:rsidRPr="00781C58">
        <w:rPr>
          <w:rFonts w:cs="Times New Roman"/>
          <w:i/>
        </w:rPr>
        <w:t>Enjeu perdu</w:t>
      </w:r>
      <w:r w:rsidRPr="00352F81">
        <w:rPr>
          <w:rFonts w:cs="Times New Roman"/>
        </w:rPr>
        <w:t xml:space="preserve">, </w:t>
      </w:r>
      <w:r w:rsidR="00050857" w:rsidRPr="00352F81">
        <w:rPr>
          <w:rFonts w:cs="Times New Roman"/>
        </w:rPr>
        <w:t>— </w:t>
      </w:r>
      <w:r w:rsidRPr="00781C58">
        <w:rPr>
          <w:rFonts w:cs="Times New Roman"/>
        </w:rPr>
        <w:t>un jouvenceau qui embrasse un tendron dans un intérieur rustique,</w:t>
      </w:r>
      <w:r w:rsidR="00352F81">
        <w:rPr>
          <w:rFonts w:cs="Times New Roman"/>
        </w:rPr>
        <w:t xml:space="preserve"> </w:t>
      </w:r>
      <w:r w:rsidR="00050857">
        <w:rPr>
          <w:rFonts w:cs="Times New Roman"/>
        </w:rPr>
        <w:t>— </w:t>
      </w:r>
      <w:r w:rsidRPr="00781C58">
        <w:rPr>
          <w:rFonts w:cs="Times New Roman"/>
        </w:rPr>
        <w:t>cette petite toile très fine aux tons rompus et doux qui discorde déjà sur le reste de sa production</w:t>
      </w:r>
      <w:r>
        <w:rPr>
          <w:rFonts w:cs="Times New Roman"/>
        </w:rPr>
        <w:t> :</w:t>
      </w:r>
      <w:r w:rsidRPr="00781C58">
        <w:rPr>
          <w:rFonts w:cs="Times New Roman"/>
        </w:rPr>
        <w:t xml:space="preserve"> le premier en date de ses </w:t>
      </w:r>
      <w:r w:rsidRPr="00781C58">
        <w:rPr>
          <w:rFonts w:cs="Times New Roman"/>
          <w:i/>
        </w:rPr>
        <w:t>Baisers</w:t>
      </w:r>
      <w:r w:rsidRPr="00781C58">
        <w:rPr>
          <w:rFonts w:cs="Times New Roman"/>
        </w:rPr>
        <w:t>. Il l</w:t>
      </w:r>
      <w:r>
        <w:rPr>
          <w:rFonts w:cs="Times New Roman"/>
        </w:rPr>
        <w:t>’</w:t>
      </w:r>
      <w:r w:rsidRPr="00781C58">
        <w:rPr>
          <w:rFonts w:cs="Times New Roman"/>
        </w:rPr>
        <w:t>avait composée pour l</w:t>
      </w:r>
      <w:r>
        <w:rPr>
          <w:rFonts w:cs="Times New Roman"/>
        </w:rPr>
        <w:t>’</w:t>
      </w:r>
      <w:r w:rsidRPr="00781C58">
        <w:rPr>
          <w:rFonts w:cs="Times New Roman"/>
        </w:rPr>
        <w:t>ambassadeur de Malte</w:t>
      </w:r>
      <w:r>
        <w:rPr>
          <w:rFonts w:cs="Times New Roman"/>
        </w:rPr>
        <w:t> :</w:t>
      </w:r>
      <w:r w:rsidRPr="00781C58">
        <w:rPr>
          <w:rFonts w:cs="Times New Roman"/>
        </w:rPr>
        <w:t xml:space="preserve"> </w:t>
      </w:r>
      <w:r w:rsidRPr="00352F81">
        <w:rPr>
          <w:rStyle w:val="quotec"/>
        </w:rPr>
        <w:t>« le goust qu’il a pour la peinture fait que j’ay l’honneur de le voir assez souvent, écrit Natoire. Il achète de tems en tems quelques petits tableaux…</w:t>
      </w:r>
      <w:r w:rsidR="00050857" w:rsidRPr="00352F81">
        <w:rPr>
          <w:rStyle w:val="quotec"/>
        </w:rPr>
        <w:t> »</w:t>
      </w:r>
      <w:r w:rsidRPr="00781C58">
        <w:rPr>
          <w:rFonts w:cs="Times New Roman"/>
        </w:rPr>
        <w:t xml:space="preserve"> Cet</w:t>
      </w:r>
      <w:r w:rsidR="00352F81">
        <w:rPr>
          <w:rFonts w:cs="Times New Roman"/>
        </w:rPr>
        <w:t xml:space="preserve"> </w:t>
      </w:r>
      <w:r w:rsidRPr="00781C58">
        <w:rPr>
          <w:rFonts w:cs="Times New Roman"/>
        </w:rPr>
        <w:t>ambassadeur-là n</w:t>
      </w:r>
      <w:r>
        <w:rPr>
          <w:rFonts w:cs="Times New Roman"/>
        </w:rPr>
        <w:t>’</w:t>
      </w:r>
      <w:r w:rsidRPr="00781C58">
        <w:rPr>
          <w:rFonts w:cs="Times New Roman"/>
        </w:rPr>
        <w:t>est autre que le bailly de Breteuil</w:t>
      </w:r>
      <w:r w:rsidR="00352F81">
        <w:rPr>
          <w:rStyle w:val="Appelnotedebasdep"/>
          <w:rFonts w:cs="Times New Roman"/>
        </w:rPr>
        <w:footnoteReference w:id="55"/>
      </w:r>
      <w:r w:rsidRPr="00781C58">
        <w:rPr>
          <w:rFonts w:cs="Times New Roman"/>
        </w:rPr>
        <w:t xml:space="preserve"> qui devait être l</w:t>
      </w:r>
      <w:r>
        <w:rPr>
          <w:rFonts w:cs="Times New Roman"/>
        </w:rPr>
        <w:t>’</w:t>
      </w:r>
      <w:r w:rsidRPr="00781C58">
        <w:rPr>
          <w:rFonts w:cs="Times New Roman"/>
        </w:rPr>
        <w:t>ami elle protecteur d</w:t>
      </w:r>
      <w:r>
        <w:rPr>
          <w:rFonts w:cs="Times New Roman"/>
        </w:rPr>
        <w:t>’</w:t>
      </w:r>
      <w:r w:rsidRPr="00781C58">
        <w:rPr>
          <w:rFonts w:cs="Times New Roman"/>
        </w:rPr>
        <w:t>Hubert Robert qui avait pris, avec Fragonard, la tête de l</w:t>
      </w:r>
      <w:r>
        <w:rPr>
          <w:rFonts w:cs="Times New Roman"/>
        </w:rPr>
        <w:t>’</w:t>
      </w:r>
      <w:r w:rsidRPr="00781C58">
        <w:rPr>
          <w:rFonts w:cs="Times New Roman"/>
        </w:rPr>
        <w:t>Académie lorsque Saint-Non arriva à Rome.</w:t>
      </w:r>
    </w:p>
    <w:p w14:paraId="6A527A5A" w14:textId="77777777" w:rsidR="005F258A" w:rsidRPr="00781C58" w:rsidRDefault="00781C58" w:rsidP="003326E0">
      <w:pPr>
        <w:pStyle w:val="Corpsdetexte"/>
        <w:rPr>
          <w:rFonts w:cs="Times New Roman"/>
        </w:rPr>
      </w:pPr>
      <w:r w:rsidRPr="00781C58">
        <w:rPr>
          <w:rFonts w:cs="Times New Roman"/>
        </w:rPr>
        <w:t>Depuis l</w:t>
      </w:r>
      <w:r>
        <w:rPr>
          <w:rFonts w:cs="Times New Roman"/>
        </w:rPr>
        <w:t>’</w:t>
      </w:r>
      <w:r w:rsidRPr="00781C58">
        <w:rPr>
          <w:rFonts w:cs="Times New Roman"/>
        </w:rPr>
        <w:t xml:space="preserve">abbé de Choisy, qui passa </w:t>
      </w:r>
      <w:proofErr w:type="gramStart"/>
      <w:r w:rsidRPr="00781C58">
        <w:rPr>
          <w:rFonts w:cs="Times New Roman"/>
        </w:rPr>
        <w:t>sa vie habillé</w:t>
      </w:r>
      <w:proofErr w:type="gramEnd"/>
      <w:r w:rsidRPr="00781C58">
        <w:rPr>
          <w:rFonts w:cs="Times New Roman"/>
        </w:rPr>
        <w:t xml:space="preserve"> en femme, jusqu</w:t>
      </w:r>
      <w:r>
        <w:rPr>
          <w:rFonts w:cs="Times New Roman"/>
        </w:rPr>
        <w:t>’</w:t>
      </w:r>
      <w:r w:rsidRPr="00781C58">
        <w:rPr>
          <w:rFonts w:cs="Times New Roman"/>
        </w:rPr>
        <w:t>au moins joyeux abbé Terray, dans toute la gamme il est impossible de rencontrer une plus aimable figure que celle de Jean-Claude Richard de Saint-Non. De soutane il en a bien peu,</w:t>
      </w:r>
      <w:r w:rsidR="00352F81">
        <w:rPr>
          <w:rFonts w:cs="Times New Roman"/>
        </w:rPr>
        <w:t xml:space="preserve"> </w:t>
      </w:r>
      <w:r w:rsidR="00050857">
        <w:rPr>
          <w:rFonts w:cs="Times New Roman"/>
        </w:rPr>
        <w:t>— </w:t>
      </w:r>
      <w:r w:rsidRPr="00781C58">
        <w:rPr>
          <w:rFonts w:cs="Times New Roman"/>
        </w:rPr>
        <w:t>juste assez pour détester les monsignors et</w:t>
      </w:r>
      <w:r w:rsidR="00352F81">
        <w:rPr>
          <w:rFonts w:cs="Times New Roman"/>
        </w:rPr>
        <w:t xml:space="preserve"> aimer les arts en toute quiétude. Fils</w:t>
      </w:r>
      <w:r w:rsidRPr="00781C58">
        <w:rPr>
          <w:rFonts w:cs="Times New Roman"/>
        </w:rPr>
        <w:t xml:space="preserve"> d</w:t>
      </w:r>
      <w:r>
        <w:rPr>
          <w:rFonts w:cs="Times New Roman"/>
        </w:rPr>
        <w:t>’</w:t>
      </w:r>
      <w:r w:rsidRPr="00781C58">
        <w:rPr>
          <w:rFonts w:cs="Times New Roman"/>
        </w:rPr>
        <w:t>un receveur général des finances et d</w:t>
      </w:r>
      <w:r>
        <w:rPr>
          <w:rFonts w:cs="Times New Roman"/>
        </w:rPr>
        <w:t>’</w:t>
      </w:r>
      <w:r w:rsidRPr="00781C58">
        <w:rPr>
          <w:rFonts w:cs="Times New Roman"/>
        </w:rPr>
        <w:t>une demoiselle de Boullongne, nièce et petite-</w:t>
      </w:r>
      <w:r w:rsidR="00352F81">
        <w:rPr>
          <w:rFonts w:cs="Times New Roman"/>
        </w:rPr>
        <w:t>fille des peint</w:t>
      </w:r>
      <w:r w:rsidRPr="00781C58">
        <w:rPr>
          <w:rFonts w:cs="Times New Roman"/>
        </w:rPr>
        <w:t xml:space="preserve">res </w:t>
      </w:r>
      <w:r w:rsidR="00352F81">
        <w:rPr>
          <w:rFonts w:cs="Times New Roman"/>
        </w:rPr>
        <w:t>de Louis </w:t>
      </w:r>
      <w:r w:rsidRPr="00781C58">
        <w:rPr>
          <w:rFonts w:cs="Times New Roman"/>
        </w:rPr>
        <w:t>XIV, il a</w:t>
      </w:r>
      <w:r w:rsidR="00352F81">
        <w:rPr>
          <w:rFonts w:cs="Times New Roman"/>
        </w:rPr>
        <w:t xml:space="preserve"> </w:t>
      </w:r>
      <w:r w:rsidRPr="00781C58">
        <w:rPr>
          <w:rFonts w:cs="Times New Roman"/>
        </w:rPr>
        <w:t>de</w:t>
      </w:r>
      <w:r w:rsidR="00352F81">
        <w:rPr>
          <w:rFonts w:cs="Times New Roman"/>
        </w:rPr>
        <w:t xml:space="preserve"> </w:t>
      </w:r>
      <w:r w:rsidRPr="00781C58">
        <w:rPr>
          <w:rFonts w:cs="Times New Roman"/>
        </w:rPr>
        <w:t xml:space="preserve">qui tenir. </w:t>
      </w:r>
      <w:r w:rsidRPr="00781C58">
        <w:rPr>
          <w:rFonts w:cs="Times New Roman"/>
        </w:rPr>
        <w:lastRenderedPageBreak/>
        <w:t>Abbé c</w:t>
      </w:r>
      <w:r w:rsidR="00352F81">
        <w:rPr>
          <w:rFonts w:cs="Times New Roman"/>
        </w:rPr>
        <w:t>ommendataire de Poultières</w:t>
      </w:r>
      <w:r w:rsidR="00352F81">
        <w:rPr>
          <w:rStyle w:val="Appelnotedebasdep"/>
          <w:rFonts w:cs="Times New Roman"/>
        </w:rPr>
        <w:footnoteReference w:id="56"/>
      </w:r>
      <w:r w:rsidRPr="00781C58">
        <w:rPr>
          <w:rFonts w:cs="Times New Roman"/>
        </w:rPr>
        <w:t>, conseil</w:t>
      </w:r>
      <w:r w:rsidR="00352F81">
        <w:rPr>
          <w:rFonts w:cs="Times New Roman"/>
        </w:rPr>
        <w:t>ler-clerc au Parlement, il avai</w:t>
      </w:r>
      <w:r w:rsidRPr="00781C58">
        <w:rPr>
          <w:rFonts w:cs="Times New Roman"/>
        </w:rPr>
        <w:t>t de bonne heure parcouru l</w:t>
      </w:r>
      <w:r>
        <w:rPr>
          <w:rFonts w:cs="Times New Roman"/>
        </w:rPr>
        <w:t>’</w:t>
      </w:r>
      <w:r w:rsidRPr="00781C58">
        <w:rPr>
          <w:rFonts w:cs="Times New Roman"/>
        </w:rPr>
        <w:t>Angleterre incrédule et savante, passé fort heureusement</w:t>
      </w:r>
      <w:r w:rsidR="00352F81">
        <w:rPr>
          <w:rFonts w:cs="Times New Roman"/>
        </w:rPr>
        <w:t xml:space="preserve"> son temps à Poitiers, lors de l’</w:t>
      </w:r>
      <w:r w:rsidRPr="00781C58">
        <w:rPr>
          <w:rFonts w:cs="Times New Roman"/>
        </w:rPr>
        <w:t xml:space="preserve">exil du Parlement, en gravant les </w:t>
      </w:r>
      <w:r w:rsidRPr="00781C58">
        <w:rPr>
          <w:rFonts w:cs="Times New Roman"/>
          <w:i/>
        </w:rPr>
        <w:t>Vaches à la fontaine</w:t>
      </w:r>
      <w:r w:rsidR="00352F81">
        <w:rPr>
          <w:rFonts w:cs="Times New Roman"/>
        </w:rPr>
        <w:t xml:space="preserve"> de Le </w:t>
      </w:r>
      <w:r w:rsidRPr="00781C58">
        <w:rPr>
          <w:rFonts w:cs="Times New Roman"/>
        </w:rPr>
        <w:t>Prince. Puis, pris</w:t>
      </w:r>
      <w:r w:rsidR="00352F81">
        <w:rPr>
          <w:rFonts w:cs="Times New Roman"/>
        </w:rPr>
        <w:t xml:space="preserve"> </w:t>
      </w:r>
      <w:r w:rsidRPr="00781C58">
        <w:rPr>
          <w:rFonts w:cs="Times New Roman"/>
        </w:rPr>
        <w:t>soudain de dégoût pour toutes ces vilenies et toutes ces querelles, il vend sa charge et ne vit plus que pour l</w:t>
      </w:r>
      <w:r>
        <w:rPr>
          <w:rFonts w:cs="Times New Roman"/>
        </w:rPr>
        <w:t>’</w:t>
      </w:r>
      <w:r w:rsidRPr="00781C58">
        <w:rPr>
          <w:rFonts w:cs="Times New Roman"/>
        </w:rPr>
        <w:t>art. Excessivement modeste, il gravera des lavis qui inspireront Debucourt, il s</w:t>
      </w:r>
      <w:r>
        <w:rPr>
          <w:rFonts w:cs="Times New Roman"/>
        </w:rPr>
        <w:t>’</w:t>
      </w:r>
      <w:r w:rsidRPr="00781C58">
        <w:rPr>
          <w:rFonts w:cs="Times New Roman"/>
        </w:rPr>
        <w:t>intéressera à tous les artistes qu</w:t>
      </w:r>
      <w:r>
        <w:rPr>
          <w:rFonts w:cs="Times New Roman"/>
        </w:rPr>
        <w:t>’</w:t>
      </w:r>
      <w:r w:rsidRPr="00781C58">
        <w:rPr>
          <w:rFonts w:cs="Times New Roman"/>
        </w:rPr>
        <w:t>il rencontrera sur sa route pour les aider de ses très judicieux conseils et de sa bourse, ceci avec un empressement et une discrétion rares, se ruinera presque à vouloir réaliser de belles éditions qui demeureront incomprises, sera l</w:t>
      </w:r>
      <w:r>
        <w:rPr>
          <w:rFonts w:cs="Times New Roman"/>
        </w:rPr>
        <w:t>’</w:t>
      </w:r>
      <w:r w:rsidRPr="00781C58">
        <w:rPr>
          <w:rFonts w:cs="Times New Roman"/>
        </w:rPr>
        <w:t>ami de Jean-Jacques, de Chamfort, de Voltaire et de Franklin… Voilà qui est suffisant, je crois, pour remettre à sa place cette figure qu</w:t>
      </w:r>
      <w:r>
        <w:rPr>
          <w:rFonts w:cs="Times New Roman"/>
        </w:rPr>
        <w:t>’</w:t>
      </w:r>
      <w:r w:rsidRPr="00781C58">
        <w:rPr>
          <w:rFonts w:cs="Times New Roman"/>
        </w:rPr>
        <w:t>on avait quelque peu travestie.</w:t>
      </w:r>
    </w:p>
    <w:p w14:paraId="792CC60E" w14:textId="77777777" w:rsidR="005F258A" w:rsidRPr="00781C58" w:rsidRDefault="00781C58" w:rsidP="003326E0">
      <w:pPr>
        <w:pStyle w:val="Corpsdetexte"/>
        <w:rPr>
          <w:rFonts w:cs="Times New Roman"/>
        </w:rPr>
      </w:pPr>
      <w:r w:rsidRPr="00781C58">
        <w:rPr>
          <w:rFonts w:cs="Times New Roman"/>
        </w:rPr>
        <w:t>Saint-Non n</w:t>
      </w:r>
      <w:r>
        <w:rPr>
          <w:rFonts w:cs="Times New Roman"/>
        </w:rPr>
        <w:t>’</w:t>
      </w:r>
      <w:r w:rsidRPr="00781C58">
        <w:rPr>
          <w:rFonts w:cs="Times New Roman"/>
        </w:rPr>
        <w:t>eût dû connaître Fragonard, car le temps prévu de son séjour venait justement de finir, lors de l</w:t>
      </w:r>
      <w:r>
        <w:rPr>
          <w:rFonts w:cs="Times New Roman"/>
        </w:rPr>
        <w:t>’</w:t>
      </w:r>
      <w:r w:rsidRPr="00781C58">
        <w:rPr>
          <w:rFonts w:cs="Times New Roman"/>
        </w:rPr>
        <w:t>arrivée de l</w:t>
      </w:r>
      <w:r>
        <w:rPr>
          <w:rFonts w:cs="Times New Roman"/>
        </w:rPr>
        <w:t>’</w:t>
      </w:r>
      <w:r w:rsidRPr="00781C58">
        <w:rPr>
          <w:rFonts w:cs="Times New Roman"/>
        </w:rPr>
        <w:t>abbé. Il demande à rester. Marigny accorde une prolongation d</w:t>
      </w:r>
      <w:r>
        <w:rPr>
          <w:rFonts w:cs="Times New Roman"/>
        </w:rPr>
        <w:t>’</w:t>
      </w:r>
      <w:r w:rsidRPr="00781C58">
        <w:rPr>
          <w:rFonts w:cs="Times New Roman"/>
        </w:rPr>
        <w:t>une année, c</w:t>
      </w:r>
      <w:r>
        <w:rPr>
          <w:rFonts w:cs="Times New Roman"/>
        </w:rPr>
        <w:t>’</w:t>
      </w:r>
      <w:r w:rsidRPr="00781C58">
        <w:rPr>
          <w:rFonts w:cs="Times New Roman"/>
        </w:rPr>
        <w:t>est une bien grosse faveur, étant donné l</w:t>
      </w:r>
      <w:r>
        <w:rPr>
          <w:rFonts w:cs="Times New Roman"/>
        </w:rPr>
        <w:t>’</w:t>
      </w:r>
      <w:r w:rsidRPr="00781C58">
        <w:rPr>
          <w:rFonts w:cs="Times New Roman"/>
        </w:rPr>
        <w:t>état effroyable des finances. Natoire en sent tout le prix et s</w:t>
      </w:r>
      <w:r>
        <w:rPr>
          <w:rFonts w:cs="Times New Roman"/>
        </w:rPr>
        <w:t>’</w:t>
      </w:r>
      <w:r w:rsidRPr="00781C58">
        <w:rPr>
          <w:rFonts w:cs="Times New Roman"/>
        </w:rPr>
        <w:t>empresse d</w:t>
      </w:r>
      <w:r>
        <w:rPr>
          <w:rFonts w:cs="Times New Roman"/>
        </w:rPr>
        <w:t>’</w:t>
      </w:r>
      <w:r w:rsidRPr="00781C58">
        <w:rPr>
          <w:rFonts w:cs="Times New Roman"/>
        </w:rPr>
        <w:t>écrire</w:t>
      </w:r>
      <w:r>
        <w:rPr>
          <w:rFonts w:cs="Times New Roman"/>
        </w:rPr>
        <w:t> :</w:t>
      </w:r>
    </w:p>
    <w:p w14:paraId="45B6EE7D" w14:textId="77777777" w:rsidR="005F258A" w:rsidRPr="00781C58" w:rsidRDefault="00781C58" w:rsidP="00352F81">
      <w:pPr>
        <w:pStyle w:val="quote"/>
      </w:pPr>
      <w:r>
        <w:t>« </w:t>
      </w:r>
      <w:r w:rsidRPr="00781C58">
        <w:t>Je n</w:t>
      </w:r>
      <w:r>
        <w:t>’</w:t>
      </w:r>
      <w:r w:rsidRPr="00781C58">
        <w:t>y ai point à appréhander que le s</w:t>
      </w:r>
      <w:r w:rsidRPr="00781C58">
        <w:rPr>
          <w:vertAlign w:val="superscript"/>
        </w:rPr>
        <w:t>r</w:t>
      </w:r>
      <w:r w:rsidR="00352F81">
        <w:t> </w:t>
      </w:r>
      <w:r w:rsidRPr="00781C58">
        <w:t>Flagonard refroidisse le feu qu</w:t>
      </w:r>
      <w:r>
        <w:t>’</w:t>
      </w:r>
      <w:r w:rsidRPr="00781C58">
        <w:t>il a naturellement pour son talent</w:t>
      </w:r>
      <w:r>
        <w:t> :</w:t>
      </w:r>
      <w:r w:rsidRPr="00781C58">
        <w:t xml:space="preserve"> il est vrai qu</w:t>
      </w:r>
      <w:r>
        <w:t>’</w:t>
      </w:r>
      <w:r w:rsidRPr="00781C58">
        <w:t>il arrive quelquefois que</w:t>
      </w:r>
      <w:r w:rsidR="00352F81">
        <w:t xml:space="preserve"> </w:t>
      </w:r>
      <w:r w:rsidRPr="00781C58">
        <w:t>pour vouloir se surpasser o</w:t>
      </w:r>
      <w:r w:rsidR="00352F81">
        <w:t>n se trouve au-dessous de soy-mê</w:t>
      </w:r>
      <w:r w:rsidRPr="00781C58">
        <w:t>me, mais je crois que celui-ci reprendra aisément ce que la nature luy a donné et je voy de lui des choses par intervalles qui me donnent de grandes espérances.</w:t>
      </w:r>
      <w:r w:rsidR="00050857">
        <w:t> »</w:t>
      </w:r>
    </w:p>
    <w:p w14:paraId="15E7FE5D" w14:textId="77777777" w:rsidR="005F258A" w:rsidRPr="00781C58" w:rsidRDefault="00781C58" w:rsidP="003326E0">
      <w:pPr>
        <w:pStyle w:val="Corpsdetexte"/>
        <w:rPr>
          <w:rFonts w:cs="Times New Roman"/>
        </w:rPr>
      </w:pPr>
      <w:r w:rsidRPr="00781C58">
        <w:rPr>
          <w:rFonts w:cs="Times New Roman"/>
        </w:rPr>
        <w:t>Au printemps de 1760, après avoir visité la ville éternelle, Saint-Non décide de pousser plus loin, en compagnie des deux amis. Il voit d</w:t>
      </w:r>
      <w:r>
        <w:rPr>
          <w:rFonts w:cs="Times New Roman"/>
        </w:rPr>
        <w:t>’</w:t>
      </w:r>
      <w:r w:rsidR="00352F81">
        <w:rPr>
          <w:rFonts w:cs="Times New Roman"/>
        </w:rPr>
        <w:t>abord Naples avec Robert. À</w:t>
      </w:r>
      <w:r w:rsidRPr="00781C58">
        <w:rPr>
          <w:rFonts w:cs="Times New Roman"/>
        </w:rPr>
        <w:t xml:space="preserve"> son retour, il doit repartir avec Fragonard.</w:t>
      </w:r>
    </w:p>
    <w:p w14:paraId="0015FE2C" w14:textId="77777777" w:rsidR="005F258A" w:rsidRPr="00781C58" w:rsidRDefault="00781C58" w:rsidP="001D4E4F">
      <w:pPr>
        <w:pStyle w:val="quote"/>
      </w:pPr>
      <w:r>
        <w:t>« </w:t>
      </w:r>
      <w:r w:rsidR="001D4E4F">
        <w:t>Il</w:t>
      </w:r>
      <w:r w:rsidRPr="00781C58">
        <w:t xml:space="preserve"> luy fera voir Venise et les autres villes où il y aura de belles choses. Cet amateur de la peinture rendra service à cet artiste qui travaille avec succès et qui promet beaucoup.</w:t>
      </w:r>
      <w:r w:rsidR="00050857">
        <w:t> »</w:t>
      </w:r>
    </w:p>
    <w:p w14:paraId="66C47CED" w14:textId="77777777" w:rsidR="005F258A" w:rsidRPr="00781C58" w:rsidRDefault="00781C58" w:rsidP="003326E0">
      <w:pPr>
        <w:pStyle w:val="Corpsdetexte"/>
        <w:rPr>
          <w:rFonts w:cs="Times New Roman"/>
        </w:rPr>
      </w:pPr>
      <w:r w:rsidRPr="00781C58">
        <w:rPr>
          <w:rFonts w:cs="Times New Roman"/>
        </w:rPr>
        <w:t>Et Marigny répond au directeur</w:t>
      </w:r>
      <w:r>
        <w:rPr>
          <w:rFonts w:cs="Times New Roman"/>
        </w:rPr>
        <w:t> :</w:t>
      </w:r>
    </w:p>
    <w:p w14:paraId="1AF990FA" w14:textId="77777777" w:rsidR="005F258A" w:rsidRPr="00781C58" w:rsidRDefault="00781C58" w:rsidP="001D4E4F">
      <w:pPr>
        <w:pStyle w:val="quote"/>
      </w:pPr>
      <w:r>
        <w:t>« </w:t>
      </w:r>
      <w:r w:rsidR="001D4E4F">
        <w:t>Ce sera un d</w:t>
      </w:r>
      <w:r w:rsidRPr="00781C58">
        <w:t>ouble avantage pour le s</w:t>
      </w:r>
      <w:r w:rsidRPr="00781C58">
        <w:rPr>
          <w:vertAlign w:val="superscript"/>
        </w:rPr>
        <w:t>r</w:t>
      </w:r>
      <w:r w:rsidR="001D4E4F">
        <w:t> </w:t>
      </w:r>
      <w:r w:rsidRPr="00781C58">
        <w:t xml:space="preserve">Fragonard que </w:t>
      </w:r>
      <w:r w:rsidR="00B3100D">
        <w:t>M. </w:t>
      </w:r>
      <w:r w:rsidRPr="00781C58">
        <w:t>l</w:t>
      </w:r>
      <w:r>
        <w:t>’</w:t>
      </w:r>
      <w:r w:rsidR="001D4E4F">
        <w:t>abbé de Sa</w:t>
      </w:r>
      <w:r w:rsidRPr="00781C58">
        <w:t xml:space="preserve">int-Non veuille bien </w:t>
      </w:r>
      <w:r w:rsidRPr="00781C58">
        <w:lastRenderedPageBreak/>
        <w:t>remmener avec luy à son retour. Il voyagera avec un amateur et sera à portée de faire des études des beaux morceaux qui sont à Venise.</w:t>
      </w:r>
      <w:r w:rsidR="00050857">
        <w:t> »</w:t>
      </w:r>
    </w:p>
    <w:p w14:paraId="733B981D" w14:textId="77777777" w:rsidR="005F258A" w:rsidRPr="00781C58" w:rsidRDefault="00781C58" w:rsidP="003326E0">
      <w:pPr>
        <w:pStyle w:val="Corpsdetexte"/>
        <w:rPr>
          <w:rFonts w:cs="Times New Roman"/>
        </w:rPr>
      </w:pPr>
      <w:r w:rsidRPr="00781C58">
        <w:rPr>
          <w:rFonts w:cs="Times New Roman"/>
        </w:rPr>
        <w:t>Toutefois, ce n</w:t>
      </w:r>
      <w:r>
        <w:rPr>
          <w:rFonts w:cs="Times New Roman"/>
        </w:rPr>
        <w:t>’</w:t>
      </w:r>
      <w:r w:rsidRPr="00781C58">
        <w:rPr>
          <w:rFonts w:cs="Times New Roman"/>
        </w:rPr>
        <w:t>est que l</w:t>
      </w:r>
      <w:r>
        <w:rPr>
          <w:rFonts w:cs="Times New Roman"/>
        </w:rPr>
        <w:t>’</w:t>
      </w:r>
      <w:r w:rsidRPr="00781C58">
        <w:rPr>
          <w:rFonts w:cs="Times New Roman"/>
        </w:rPr>
        <w:t>année suivante qu</w:t>
      </w:r>
      <w:r>
        <w:rPr>
          <w:rFonts w:cs="Times New Roman"/>
        </w:rPr>
        <w:t>’</w:t>
      </w:r>
      <w:r w:rsidRPr="00781C58">
        <w:rPr>
          <w:rFonts w:cs="Times New Roman"/>
        </w:rPr>
        <w:t>il devait aller étudier Solimène et Tiepolo chez eux</w:t>
      </w:r>
      <w:r>
        <w:rPr>
          <w:rFonts w:cs="Times New Roman"/>
        </w:rPr>
        <w:t> :</w:t>
      </w:r>
      <w:r w:rsidRPr="00781C58">
        <w:rPr>
          <w:rFonts w:cs="Times New Roman"/>
        </w:rPr>
        <w:t xml:space="preserve"> Saint-Non et Robert vont revenir, et il passera avec eux l</w:t>
      </w:r>
      <w:r>
        <w:rPr>
          <w:rFonts w:cs="Times New Roman"/>
        </w:rPr>
        <w:t>’</w:t>
      </w:r>
      <w:r w:rsidRPr="00781C58">
        <w:rPr>
          <w:rFonts w:cs="Times New Roman"/>
        </w:rPr>
        <w:t>été à la villa d</w:t>
      </w:r>
      <w:r>
        <w:rPr>
          <w:rFonts w:cs="Times New Roman"/>
        </w:rPr>
        <w:t>’</w:t>
      </w:r>
      <w:r w:rsidRPr="00781C58">
        <w:rPr>
          <w:rFonts w:cs="Times New Roman"/>
        </w:rPr>
        <w:t>Este, à Tivoli, que l</w:t>
      </w:r>
      <w:r>
        <w:rPr>
          <w:rFonts w:cs="Times New Roman"/>
        </w:rPr>
        <w:t>’</w:t>
      </w:r>
      <w:r w:rsidRPr="00781C58">
        <w:rPr>
          <w:rFonts w:cs="Times New Roman"/>
        </w:rPr>
        <w:t>envoyé de Modène a mise à la disposition de l</w:t>
      </w:r>
      <w:r>
        <w:rPr>
          <w:rFonts w:cs="Times New Roman"/>
        </w:rPr>
        <w:t>’</w:t>
      </w:r>
      <w:r w:rsidRPr="00781C58">
        <w:rPr>
          <w:rFonts w:cs="Times New Roman"/>
        </w:rPr>
        <w:t>abbé.</w:t>
      </w:r>
    </w:p>
    <w:p w14:paraId="504793CF" w14:textId="77777777" w:rsidR="005F258A" w:rsidRPr="00781C58" w:rsidRDefault="00781C58" w:rsidP="003326E0">
      <w:pPr>
        <w:pStyle w:val="Corpsdetexte"/>
        <w:rPr>
          <w:rFonts w:cs="Times New Roman"/>
        </w:rPr>
      </w:pPr>
      <w:r w:rsidRPr="00781C58">
        <w:rPr>
          <w:rFonts w:cs="Times New Roman"/>
        </w:rPr>
        <w:t>Cette villégiature sera l</w:t>
      </w:r>
      <w:r>
        <w:rPr>
          <w:rFonts w:cs="Times New Roman"/>
        </w:rPr>
        <w:t>’</w:t>
      </w:r>
      <w:r w:rsidRPr="00781C58">
        <w:rPr>
          <w:rFonts w:cs="Times New Roman"/>
        </w:rPr>
        <w:t>épisode le plus considérable de la vie artistique de Fragonard. Banal en apparence, cet incident est une incalculable chance</w:t>
      </w:r>
      <w:r>
        <w:rPr>
          <w:rFonts w:cs="Times New Roman"/>
        </w:rPr>
        <w:t> ;</w:t>
      </w:r>
      <w:r w:rsidRPr="00781C58">
        <w:rPr>
          <w:rFonts w:cs="Times New Roman"/>
        </w:rPr>
        <w:t xml:space="preserve"> c</w:t>
      </w:r>
      <w:r>
        <w:rPr>
          <w:rFonts w:cs="Times New Roman"/>
        </w:rPr>
        <w:t>’</w:t>
      </w:r>
      <w:r w:rsidRPr="00781C58">
        <w:rPr>
          <w:rFonts w:cs="Times New Roman"/>
        </w:rPr>
        <w:t>est la bonne fortune que tant d</w:t>
      </w:r>
      <w:r>
        <w:rPr>
          <w:rFonts w:cs="Times New Roman"/>
        </w:rPr>
        <w:t>’</w:t>
      </w:r>
      <w:r w:rsidRPr="00781C58">
        <w:rPr>
          <w:rFonts w:cs="Times New Roman"/>
        </w:rPr>
        <w:t>autres n</w:t>
      </w:r>
      <w:r>
        <w:rPr>
          <w:rFonts w:cs="Times New Roman"/>
        </w:rPr>
        <w:t>’</w:t>
      </w:r>
      <w:r w:rsidRPr="00781C58">
        <w:rPr>
          <w:rFonts w:cs="Times New Roman"/>
        </w:rPr>
        <w:t>ont pas eue, c</w:t>
      </w:r>
      <w:r>
        <w:rPr>
          <w:rFonts w:cs="Times New Roman"/>
        </w:rPr>
        <w:t>’</w:t>
      </w:r>
      <w:r w:rsidRPr="00781C58">
        <w:rPr>
          <w:rFonts w:cs="Times New Roman"/>
        </w:rPr>
        <w:t>est l</w:t>
      </w:r>
      <w:r>
        <w:rPr>
          <w:rFonts w:cs="Times New Roman"/>
        </w:rPr>
        <w:t>’</w:t>
      </w:r>
      <w:r w:rsidRPr="00781C58">
        <w:rPr>
          <w:rFonts w:cs="Times New Roman"/>
        </w:rPr>
        <w:t>aubaine rare qui vient à l</w:t>
      </w:r>
      <w:r>
        <w:rPr>
          <w:rFonts w:cs="Times New Roman"/>
        </w:rPr>
        <w:t>’</w:t>
      </w:r>
      <w:r w:rsidRPr="00781C58">
        <w:rPr>
          <w:rFonts w:cs="Times New Roman"/>
        </w:rPr>
        <w:t xml:space="preserve">heure voulue, en pleine jeunesse, en pleine fièvre, réconforter, assurer par des </w:t>
      </w:r>
      <w:r w:rsidR="001D4E4F">
        <w:rPr>
          <w:rFonts w:cs="Times New Roman"/>
        </w:rPr>
        <w:t>mo</w:t>
      </w:r>
      <w:r w:rsidRPr="00781C58">
        <w:rPr>
          <w:rFonts w:cs="Times New Roman"/>
        </w:rPr>
        <w:t>yens nouveaux l</w:t>
      </w:r>
      <w:r>
        <w:rPr>
          <w:rFonts w:cs="Times New Roman"/>
        </w:rPr>
        <w:t>’</w:t>
      </w:r>
      <w:r w:rsidRPr="00781C58">
        <w:rPr>
          <w:rFonts w:cs="Times New Roman"/>
        </w:rPr>
        <w:t>acquis un peu hâtif, opérer la suprême évolution qui fait le maître.</w:t>
      </w:r>
    </w:p>
    <w:p w14:paraId="64FE4F07" w14:textId="77777777" w:rsidR="005F258A" w:rsidRPr="00781C58" w:rsidRDefault="001D4E4F" w:rsidP="003326E0">
      <w:pPr>
        <w:pStyle w:val="Corpsdetexte"/>
        <w:rPr>
          <w:rFonts w:cs="Times New Roman"/>
        </w:rPr>
      </w:pPr>
      <w:r>
        <w:rPr>
          <w:rFonts w:cs="Times New Roman"/>
        </w:rPr>
        <w:t>À</w:t>
      </w:r>
      <w:r w:rsidR="00781C58" w:rsidRPr="00781C58">
        <w:rPr>
          <w:rFonts w:cs="Times New Roman"/>
        </w:rPr>
        <w:t xml:space="preserve"> six lieues de Rome, après les plaines arides parsemées de tombeaux ruinés, après la villa Adrienne, après des cascatelles qui n</w:t>
      </w:r>
      <w:r w:rsidR="00781C58">
        <w:rPr>
          <w:rFonts w:cs="Times New Roman"/>
        </w:rPr>
        <w:t>’</w:t>
      </w:r>
      <w:r w:rsidR="00781C58" w:rsidRPr="00781C58">
        <w:rPr>
          <w:rFonts w:cs="Times New Roman"/>
        </w:rPr>
        <w:t>alimentent plus que le bac tuilé d</w:t>
      </w:r>
      <w:r w:rsidR="00781C58">
        <w:rPr>
          <w:rFonts w:cs="Times New Roman"/>
        </w:rPr>
        <w:t>’</w:t>
      </w:r>
      <w:r w:rsidR="00781C58" w:rsidRPr="00781C58">
        <w:rPr>
          <w:rFonts w:cs="Times New Roman"/>
        </w:rPr>
        <w:t>un lavoir public, après le temple de la Sibylle, la maison de Mécénas, c</w:t>
      </w:r>
      <w:r w:rsidR="00781C58">
        <w:rPr>
          <w:rFonts w:cs="Times New Roman"/>
        </w:rPr>
        <w:t>’</w:t>
      </w:r>
      <w:r w:rsidR="00781C58" w:rsidRPr="00781C58">
        <w:rPr>
          <w:rFonts w:cs="Times New Roman"/>
        </w:rPr>
        <w:t>étaient, sommant les terrasses et les fontaines, un monumental escalier à colonnes, encore une terrasse et, enfin, la grande demeure blanche, —</w:t>
      </w:r>
      <w:r>
        <w:rPr>
          <w:rFonts w:cs="Times New Roman"/>
        </w:rPr>
        <w:t> </w:t>
      </w:r>
      <w:r w:rsidR="00781C58" w:rsidRPr="00781C58">
        <w:rPr>
          <w:rFonts w:cs="Times New Roman"/>
        </w:rPr>
        <w:t>la villa d</w:t>
      </w:r>
      <w:r w:rsidR="00781C58">
        <w:rPr>
          <w:rFonts w:cs="Times New Roman"/>
        </w:rPr>
        <w:t>’</w:t>
      </w:r>
      <w:r>
        <w:rPr>
          <w:rFonts w:cs="Times New Roman"/>
        </w:rPr>
        <w:t>Este. É</w:t>
      </w:r>
      <w:r w:rsidR="00781C58" w:rsidRPr="00781C58">
        <w:rPr>
          <w:rFonts w:cs="Times New Roman"/>
        </w:rPr>
        <w:t>difiée par Hippolyte d</w:t>
      </w:r>
      <w:r w:rsidR="00781C58">
        <w:rPr>
          <w:rFonts w:cs="Times New Roman"/>
        </w:rPr>
        <w:t>’</w:t>
      </w:r>
      <w:r w:rsidR="00781C58" w:rsidRPr="00781C58">
        <w:rPr>
          <w:rFonts w:cs="Times New Roman"/>
        </w:rPr>
        <w:t>Este, fils de la nonchalante et belle Lucrèce Borgia et descendant de Lionel d</w:t>
      </w:r>
      <w:r w:rsidR="00781C58">
        <w:rPr>
          <w:rFonts w:cs="Times New Roman"/>
        </w:rPr>
        <w:t>’</w:t>
      </w:r>
      <w:r w:rsidR="00781C58" w:rsidRPr="00781C58">
        <w:rPr>
          <w:rFonts w:cs="Times New Roman"/>
        </w:rPr>
        <w:t>Este, ce bâtard, qui aimait tant les artistes, les poètes et les savants et dont Pisanello a laissé sept merveilleuses effigies, cett</w:t>
      </w:r>
      <w:r>
        <w:rPr>
          <w:rFonts w:cs="Times New Roman"/>
        </w:rPr>
        <w:t>e retraite était un charme. Le t</w:t>
      </w:r>
      <w:r w:rsidR="00781C58" w:rsidRPr="00781C58">
        <w:rPr>
          <w:rFonts w:cs="Times New Roman"/>
        </w:rPr>
        <w:t>emps n</w:t>
      </w:r>
      <w:r w:rsidR="00781C58">
        <w:rPr>
          <w:rFonts w:cs="Times New Roman"/>
        </w:rPr>
        <w:t>’</w:t>
      </w:r>
      <w:r w:rsidR="00781C58" w:rsidRPr="00781C58">
        <w:rPr>
          <w:rFonts w:cs="Times New Roman"/>
        </w:rPr>
        <w:t>avait eu raison de la magnificence de ses bassins, de s</w:t>
      </w:r>
      <w:r>
        <w:rPr>
          <w:rFonts w:cs="Times New Roman"/>
        </w:rPr>
        <w:t>es grottes rustiques, de ses ant</w:t>
      </w:r>
      <w:r w:rsidR="00781C58" w:rsidRPr="00781C58">
        <w:rPr>
          <w:rFonts w:cs="Times New Roman"/>
        </w:rPr>
        <w:t>res, de ses fontaines,</w:t>
      </w:r>
      <w:r>
        <w:rPr>
          <w:rFonts w:cs="Times New Roman"/>
        </w:rPr>
        <w:t xml:space="preserve"> de ses bosquets, de ses rampes,</w:t>
      </w:r>
      <w:r w:rsidR="00781C58" w:rsidRPr="00781C58">
        <w:rPr>
          <w:rFonts w:cs="Times New Roman"/>
        </w:rPr>
        <w:t xml:space="preserve"> de ses larges escaliers aux courbes molles, de tous ces amusements grandioses que relevaient les mosaïques, les bas-reliefs, les statues, les vases monumentaux aux panses fleuronnées de mascarons et de guirlandes, les vasques aux galbes doux, marbres égrisés comme ils ne le sont que sous ce ciel ou sous celui de l</w:t>
      </w:r>
      <w:r w:rsidR="00781C58">
        <w:rPr>
          <w:rFonts w:cs="Times New Roman"/>
        </w:rPr>
        <w:t>’</w:t>
      </w:r>
      <w:r>
        <w:rPr>
          <w:rFonts w:cs="Times New Roman"/>
        </w:rPr>
        <w:t>Hell</w:t>
      </w:r>
      <w:r w:rsidR="00781C58" w:rsidRPr="00781C58">
        <w:rPr>
          <w:rFonts w:cs="Times New Roman"/>
        </w:rPr>
        <w:t>ade et qui vieillissaient parmi les grands roseaux, les lauriers et les cyprès toujours verts. Les ronces et les pampres avaient mêlé leur furie à la primitive ordonnance</w:t>
      </w:r>
      <w:r w:rsidR="00781C58">
        <w:rPr>
          <w:rFonts w:cs="Times New Roman"/>
        </w:rPr>
        <w:t> :</w:t>
      </w:r>
      <w:r>
        <w:rPr>
          <w:rFonts w:cs="Times New Roman"/>
        </w:rPr>
        <w:t xml:space="preserve"> le chèvre</w:t>
      </w:r>
      <w:r w:rsidR="00781C58" w:rsidRPr="00781C58">
        <w:rPr>
          <w:rFonts w:cs="Times New Roman"/>
        </w:rPr>
        <w:t>feuille comblait les niches, envoilait les statues, le panache des sureaux aveuglait les sphinx des gradins, il fallait déchiffrer sous le lierre et les saxifrages le stuc des ro</w:t>
      </w:r>
      <w:r>
        <w:rPr>
          <w:rFonts w:cs="Times New Roman"/>
        </w:rPr>
        <w:t>ndes amoureuses, le cloître de l’</w:t>
      </w:r>
      <w:r w:rsidR="00781C58">
        <w:rPr>
          <w:rFonts w:cs="Times New Roman"/>
          <w:i/>
        </w:rPr>
        <w:t>« </w:t>
      </w:r>
      <w:r w:rsidR="00781C58" w:rsidRPr="00781C58">
        <w:rPr>
          <w:rFonts w:cs="Times New Roman"/>
        </w:rPr>
        <w:t>Antre de la Sibylle</w:t>
      </w:r>
      <w:r w:rsidR="00050857">
        <w:rPr>
          <w:rFonts w:cs="Times New Roman"/>
        </w:rPr>
        <w:t> »</w:t>
      </w:r>
      <w:r w:rsidR="00781C58" w:rsidRPr="00781C58">
        <w:rPr>
          <w:rFonts w:cs="Times New Roman"/>
        </w:rPr>
        <w:t xml:space="preserve"> s</w:t>
      </w:r>
      <w:r w:rsidR="00781C58">
        <w:rPr>
          <w:rFonts w:cs="Times New Roman"/>
        </w:rPr>
        <w:t>’</w:t>
      </w:r>
      <w:r w:rsidR="00781C58" w:rsidRPr="00781C58">
        <w:rPr>
          <w:rFonts w:cs="Times New Roman"/>
        </w:rPr>
        <w:t xml:space="preserve">écroulait à demi, les orgues à eau du </w:t>
      </w:r>
      <w:r w:rsidR="00781C58">
        <w:rPr>
          <w:rFonts w:cs="Times New Roman"/>
        </w:rPr>
        <w:t>« </w:t>
      </w:r>
      <w:r w:rsidR="00781C58" w:rsidRPr="00781C58">
        <w:rPr>
          <w:rFonts w:cs="Times New Roman"/>
        </w:rPr>
        <w:t>Grand Bosquet</w:t>
      </w:r>
      <w:r w:rsidR="00050857">
        <w:rPr>
          <w:rFonts w:cs="Times New Roman"/>
        </w:rPr>
        <w:t> »</w:t>
      </w:r>
      <w:r w:rsidR="00781C58" w:rsidRPr="00781C58">
        <w:rPr>
          <w:rFonts w:cs="Times New Roman"/>
        </w:rPr>
        <w:t xml:space="preserve"> ne jouaient plus, </w:t>
      </w:r>
      <w:r w:rsidR="00050857">
        <w:rPr>
          <w:rFonts w:cs="Times New Roman"/>
        </w:rPr>
        <w:t>— </w:t>
      </w:r>
      <w:r w:rsidR="00781C58" w:rsidRPr="00781C58">
        <w:rPr>
          <w:rFonts w:cs="Times New Roman"/>
        </w:rPr>
        <w:t>mais cette désolation emperlée, rafraîchie par les caprices de l</w:t>
      </w:r>
      <w:r w:rsidR="00781C58">
        <w:rPr>
          <w:rFonts w:cs="Times New Roman"/>
        </w:rPr>
        <w:t>’</w:t>
      </w:r>
      <w:r w:rsidR="00781C58" w:rsidRPr="00781C58">
        <w:rPr>
          <w:rFonts w:cs="Times New Roman"/>
        </w:rPr>
        <w:t>Anio, était suprêmement pittoresque et variée.</w:t>
      </w:r>
    </w:p>
    <w:p w14:paraId="0B2AAFCA" w14:textId="77777777" w:rsidR="005F258A" w:rsidRPr="00781C58" w:rsidRDefault="00781C58" w:rsidP="001D4E4F">
      <w:pPr>
        <w:pStyle w:val="Corpsdetexte"/>
      </w:pPr>
      <w:r w:rsidRPr="00781C58">
        <w:rPr>
          <w:rFonts w:cs="Times New Roman"/>
        </w:rPr>
        <w:t>Fragonard et Robert se livrèrent à une véritable</w:t>
      </w:r>
      <w:r w:rsidR="001D4E4F">
        <w:rPr>
          <w:rFonts w:cs="Times New Roman"/>
        </w:rPr>
        <w:t xml:space="preserve"> </w:t>
      </w:r>
      <w:r w:rsidRPr="00781C58">
        <w:t>orgie de croquis, de des</w:t>
      </w:r>
      <w:r w:rsidR="001D4E4F">
        <w:t>sins et surtout de sanguines […]</w:t>
      </w:r>
      <w:r w:rsidRPr="00781C58">
        <w:t>.</w:t>
      </w:r>
    </w:p>
    <w:p w14:paraId="7FA68F9A" w14:textId="77777777" w:rsidR="005F258A" w:rsidRPr="00781C58" w:rsidRDefault="00781C58" w:rsidP="003326E0">
      <w:pPr>
        <w:pStyle w:val="Corpsdetexte"/>
        <w:rPr>
          <w:rFonts w:cs="Times New Roman"/>
        </w:rPr>
      </w:pPr>
      <w:r w:rsidRPr="00781C58">
        <w:t>La sanguine, c</w:t>
      </w:r>
      <w:r>
        <w:t>’</w:t>
      </w:r>
      <w:r w:rsidRPr="00781C58">
        <w:t>est le fusain gai. Elle jette sur le pap</w:t>
      </w:r>
      <w:r>
        <w:t>i</w:t>
      </w:r>
      <w:r w:rsidRPr="00781C58">
        <w:t>er une vie intense</w:t>
      </w:r>
      <w:r>
        <w:t> :</w:t>
      </w:r>
      <w:r w:rsidRPr="00781C58">
        <w:t xml:space="preserve"> c</w:t>
      </w:r>
      <w:r>
        <w:t>’</w:t>
      </w:r>
      <w:r w:rsidRPr="00781C58">
        <w:t xml:space="preserve">est du sang, du feu </w:t>
      </w:r>
      <w:r w:rsidRPr="00781C58">
        <w:lastRenderedPageBreak/>
        <w:t>ou seulement la tiédeur de l</w:t>
      </w:r>
      <w:r>
        <w:t>’</w:t>
      </w:r>
      <w:r w:rsidRPr="00781C58">
        <w:t>aurore</w:t>
      </w:r>
      <w:r>
        <w:t> ;</w:t>
      </w:r>
      <w:r w:rsidRPr="00781C58">
        <w:t xml:space="preserve"> et nul plus que Fragonard, ne devait se servir de cett</w:t>
      </w:r>
      <w:r w:rsidR="001D4E4F">
        <w:t>e pierre aussi magistralement. À</w:t>
      </w:r>
      <w:r w:rsidRPr="00781C58">
        <w:t xml:space="preserve"> côté d</w:t>
      </w:r>
      <w:r w:rsidR="001D4E4F">
        <w:t>e lui, Hubert Robert, dont ce c</w:t>
      </w:r>
      <w:r w:rsidRPr="00781C58">
        <w:t>rayon est presque le génie même, est sec et dur. La moisson fut précieuse et abondante, grands cyprès qui encadrent l</w:t>
      </w:r>
      <w:r>
        <w:t>’</w:t>
      </w:r>
      <w:r w:rsidRPr="00781C58">
        <w:t>éboulis des cascades et le château, innombrables vues du parc avec les agréments et les surprises de son architecture d</w:t>
      </w:r>
      <w:r>
        <w:t>’</w:t>
      </w:r>
      <w:r w:rsidRPr="00781C58">
        <w:t>eau</w:t>
      </w:r>
      <w:r>
        <w:t> :</w:t>
      </w:r>
      <w:r w:rsidRPr="00781C58">
        <w:t xml:space="preserve"> fontaines en rocaille, verdures empanachées et en grappes, coupées des coulées de pierres fouillées, temples nains dont les frises croulantes se dressent sur le soubassement rustaud d</w:t>
      </w:r>
      <w:r>
        <w:t>’</w:t>
      </w:r>
      <w:r w:rsidRPr="00781C58">
        <w:t>un</w:t>
      </w:r>
      <w:r w:rsidR="001D4E4F">
        <w:t xml:space="preserve"> </w:t>
      </w:r>
      <w:r w:rsidRPr="00781C58">
        <w:rPr>
          <w:rFonts w:cs="Times New Roman"/>
        </w:rPr>
        <w:t>terrier de maraîcher, aqueducs rongés d</w:t>
      </w:r>
      <w:r>
        <w:rPr>
          <w:rFonts w:cs="Times New Roman"/>
        </w:rPr>
        <w:t>’</w:t>
      </w:r>
      <w:r w:rsidRPr="00781C58">
        <w:rPr>
          <w:rFonts w:cs="Times New Roman"/>
        </w:rPr>
        <w:t>arbrisseaux, charmilles soigneuse</w:t>
      </w:r>
      <w:r w:rsidR="001D4E4F">
        <w:rPr>
          <w:rFonts w:cs="Times New Roman"/>
        </w:rPr>
        <w:t>ment taillées et dont les savant</w:t>
      </w:r>
      <w:r w:rsidRPr="00781C58">
        <w:rPr>
          <w:rFonts w:cs="Times New Roman"/>
        </w:rPr>
        <w:t>s enroulements se piquent de bouquets de peupliers hirsutes, fabriques aux toits plats et aux fenêtres étroites entrevues dans l</w:t>
      </w:r>
      <w:r>
        <w:rPr>
          <w:rFonts w:cs="Times New Roman"/>
        </w:rPr>
        <w:t>’</w:t>
      </w:r>
      <w:r w:rsidRPr="00781C58">
        <w:rPr>
          <w:rFonts w:cs="Times New Roman"/>
        </w:rPr>
        <w:t>échappée des pins parasols, sites toujours habités de gen</w:t>
      </w:r>
      <w:r w:rsidR="001D4E4F">
        <w:rPr>
          <w:rFonts w:cs="Times New Roman"/>
        </w:rPr>
        <w:t>s qui conversent, qui font la si</w:t>
      </w:r>
      <w:r w:rsidRPr="00781C58">
        <w:rPr>
          <w:rFonts w:cs="Times New Roman"/>
        </w:rPr>
        <w:t xml:space="preserve">este ou qui admirent, </w:t>
      </w:r>
      <w:r w:rsidR="00050857">
        <w:rPr>
          <w:rFonts w:cs="Times New Roman"/>
        </w:rPr>
        <w:t>— </w:t>
      </w:r>
      <w:r w:rsidRPr="00781C58">
        <w:rPr>
          <w:rFonts w:cs="Times New Roman"/>
        </w:rPr>
        <w:t>c</w:t>
      </w:r>
      <w:r>
        <w:rPr>
          <w:rFonts w:cs="Times New Roman"/>
        </w:rPr>
        <w:t>’</w:t>
      </w:r>
      <w:r w:rsidRPr="00781C58">
        <w:rPr>
          <w:rFonts w:cs="Times New Roman"/>
        </w:rPr>
        <w:t>est d</w:t>
      </w:r>
      <w:r>
        <w:rPr>
          <w:rFonts w:cs="Times New Roman"/>
        </w:rPr>
        <w:t>’</w:t>
      </w:r>
      <w:r w:rsidRPr="00781C58">
        <w:rPr>
          <w:rFonts w:cs="Times New Roman"/>
        </w:rPr>
        <w:t>une liberté de touche et d</w:t>
      </w:r>
      <w:r>
        <w:rPr>
          <w:rFonts w:cs="Times New Roman"/>
        </w:rPr>
        <w:t>’</w:t>
      </w:r>
      <w:r w:rsidRPr="00781C58">
        <w:rPr>
          <w:rFonts w:cs="Times New Roman"/>
        </w:rPr>
        <w:t>une facture hautement savoureuses.</w:t>
      </w:r>
    </w:p>
    <w:p w14:paraId="33E00221" w14:textId="11783A27" w:rsidR="005F258A" w:rsidRPr="00781C58" w:rsidRDefault="00781C58" w:rsidP="003326E0">
      <w:pPr>
        <w:pStyle w:val="Corpsdetexte"/>
        <w:rPr>
          <w:rFonts w:cs="Times New Roman"/>
        </w:rPr>
      </w:pPr>
      <w:r w:rsidRPr="00781C58">
        <w:rPr>
          <w:rFonts w:cs="Times New Roman"/>
        </w:rPr>
        <w:t>J</w:t>
      </w:r>
      <w:r>
        <w:rPr>
          <w:rFonts w:cs="Times New Roman"/>
        </w:rPr>
        <w:t>’</w:t>
      </w:r>
      <w:r w:rsidRPr="00781C58">
        <w:rPr>
          <w:rFonts w:cs="Times New Roman"/>
        </w:rPr>
        <w:t>ai dit l</w:t>
      </w:r>
      <w:r>
        <w:rPr>
          <w:rFonts w:cs="Times New Roman"/>
        </w:rPr>
        <w:t>’</w:t>
      </w:r>
      <w:r w:rsidRPr="00781C58">
        <w:rPr>
          <w:rFonts w:cs="Times New Roman"/>
        </w:rPr>
        <w:t>importance qu</w:t>
      </w:r>
      <w:r>
        <w:rPr>
          <w:rFonts w:cs="Times New Roman"/>
        </w:rPr>
        <w:t>’</w:t>
      </w:r>
      <w:r w:rsidRPr="00781C58">
        <w:rPr>
          <w:rFonts w:cs="Times New Roman"/>
        </w:rPr>
        <w:t xml:space="preserve">il fallait attribuer à ce séjour à la villa </w:t>
      </w:r>
      <w:del w:id="231" w:author="Marguerite-Marie Bordry" w:date="2018-12-11T17:42:00Z">
        <w:r w:rsidRPr="00781C58" w:rsidDel="006C580D">
          <w:rPr>
            <w:rFonts w:cs="Times New Roman"/>
          </w:rPr>
          <w:delText xml:space="preserve">d </w:delText>
        </w:r>
      </w:del>
      <w:ins w:id="232" w:author="Marguerite-Marie Bordry" w:date="2018-12-11T17:42:00Z">
        <w:r w:rsidR="006C580D" w:rsidRPr="00781C58">
          <w:rPr>
            <w:rFonts w:cs="Times New Roman"/>
          </w:rPr>
          <w:t>d</w:t>
        </w:r>
        <w:r w:rsidR="006C580D">
          <w:rPr>
            <w:rFonts w:cs="Times New Roman"/>
          </w:rPr>
          <w:t>’</w:t>
        </w:r>
      </w:ins>
      <w:r w:rsidRPr="00781C58">
        <w:rPr>
          <w:rFonts w:cs="Times New Roman"/>
        </w:rPr>
        <w:t>Este.</w:t>
      </w:r>
    </w:p>
    <w:p w14:paraId="33BE7724" w14:textId="77777777" w:rsidR="005F258A" w:rsidRPr="00781C58" w:rsidRDefault="00781C58" w:rsidP="003326E0">
      <w:pPr>
        <w:pStyle w:val="Corpsdetexte"/>
        <w:rPr>
          <w:rFonts w:cs="Times New Roman"/>
        </w:rPr>
      </w:pPr>
      <w:r w:rsidRPr="00781C58">
        <w:rPr>
          <w:rFonts w:cs="Times New Roman"/>
        </w:rPr>
        <w:t>Fragonard y trouva plus qu</w:t>
      </w:r>
      <w:r>
        <w:rPr>
          <w:rFonts w:cs="Times New Roman"/>
        </w:rPr>
        <w:t>’</w:t>
      </w:r>
      <w:r w:rsidRPr="00781C58">
        <w:rPr>
          <w:rFonts w:cs="Times New Roman"/>
        </w:rPr>
        <w:t>une villégiature agréab</w:t>
      </w:r>
      <w:r w:rsidR="001D4E4F">
        <w:rPr>
          <w:rFonts w:cs="Times New Roman"/>
        </w:rPr>
        <w:t>le et de nouveaux motifs… Veut-</w:t>
      </w:r>
      <w:r w:rsidRPr="00781C58">
        <w:rPr>
          <w:rFonts w:cs="Times New Roman"/>
        </w:rPr>
        <w:t>on</w:t>
      </w:r>
      <w:r w:rsidR="001D4E4F">
        <w:rPr>
          <w:rFonts w:cs="Times New Roman"/>
        </w:rPr>
        <w:t xml:space="preserve"> bien se figurer ce que durent ê</w:t>
      </w:r>
      <w:r w:rsidRPr="00781C58">
        <w:rPr>
          <w:rFonts w:cs="Times New Roman"/>
        </w:rPr>
        <w:t>tre les mois passés dans l</w:t>
      </w:r>
      <w:r>
        <w:rPr>
          <w:rFonts w:cs="Times New Roman"/>
        </w:rPr>
        <w:t>’</w:t>
      </w:r>
      <w:r w:rsidRPr="00781C58">
        <w:rPr>
          <w:rFonts w:cs="Times New Roman"/>
        </w:rPr>
        <w:t>intimité parfaite de cet homme de qualité, aimable, bon et savant qu</w:t>
      </w:r>
      <w:r>
        <w:rPr>
          <w:rFonts w:cs="Times New Roman"/>
        </w:rPr>
        <w:t>’</w:t>
      </w:r>
      <w:r w:rsidRPr="00781C58">
        <w:rPr>
          <w:rFonts w:cs="Times New Roman"/>
        </w:rPr>
        <w:t>était Saint-Non, dans celle de ce compagnon lettré, ouvert et franc qu</w:t>
      </w:r>
      <w:r>
        <w:rPr>
          <w:rFonts w:cs="Times New Roman"/>
        </w:rPr>
        <w:t>’</w:t>
      </w:r>
      <w:r w:rsidRPr="00781C58">
        <w:rPr>
          <w:rFonts w:cs="Times New Roman"/>
        </w:rPr>
        <w:t>était Hubert Robert</w:t>
      </w:r>
      <w:r>
        <w:rPr>
          <w:rFonts w:cs="Times New Roman"/>
        </w:rPr>
        <w:t> ?</w:t>
      </w:r>
      <w:r w:rsidR="001D4E4F">
        <w:rPr>
          <w:rFonts w:cs="Times New Roman"/>
        </w:rPr>
        <w:t xml:space="preserve"> </w:t>
      </w:r>
      <w:r w:rsidRPr="00781C58">
        <w:rPr>
          <w:rFonts w:cs="Times New Roman"/>
        </w:rPr>
        <w:t>Là, fut donnée à Frago, qui n</w:t>
      </w:r>
      <w:r>
        <w:rPr>
          <w:rFonts w:cs="Times New Roman"/>
        </w:rPr>
        <w:t>’</w:t>
      </w:r>
      <w:r w:rsidRPr="00781C58">
        <w:rPr>
          <w:rFonts w:cs="Times New Roman"/>
        </w:rPr>
        <w:t xml:space="preserve">avait aucune culture, toute la philosophie de son art. Aux brillantes qualités de nature </w:t>
      </w:r>
      <w:r w:rsidR="001D4E4F">
        <w:rPr>
          <w:rFonts w:cs="Times New Roman"/>
        </w:rPr>
        <w:t>q</w:t>
      </w:r>
      <w:r w:rsidRPr="00781C58">
        <w:rPr>
          <w:rFonts w:cs="Times New Roman"/>
        </w:rPr>
        <w:t>ui, certes, eussent pu lui permettre de vaincre et auxquelles tant de maîtres véritables ont été réduits par l</w:t>
      </w:r>
      <w:r>
        <w:rPr>
          <w:rFonts w:cs="Times New Roman"/>
        </w:rPr>
        <w:t>’</w:t>
      </w:r>
      <w:r w:rsidRPr="00781C58">
        <w:rPr>
          <w:rFonts w:cs="Times New Roman"/>
        </w:rPr>
        <w:t>inclémence et la difficulté de la vie, il eut l</w:t>
      </w:r>
      <w:r>
        <w:rPr>
          <w:rFonts w:cs="Times New Roman"/>
        </w:rPr>
        <w:t>’</w:t>
      </w:r>
      <w:r w:rsidRPr="00781C58">
        <w:rPr>
          <w:rFonts w:cs="Times New Roman"/>
        </w:rPr>
        <w:t>inestimable fortune de joindre ces notions précieuses recueillies dans d</w:t>
      </w:r>
      <w:r>
        <w:rPr>
          <w:rFonts w:cs="Times New Roman"/>
        </w:rPr>
        <w:t>’</w:t>
      </w:r>
      <w:r w:rsidRPr="00781C58">
        <w:rPr>
          <w:rFonts w:cs="Times New Roman"/>
        </w:rPr>
        <w:t>autres cycles de la pensée, notions sans lesquelles l</w:t>
      </w:r>
      <w:r>
        <w:rPr>
          <w:rFonts w:cs="Times New Roman"/>
        </w:rPr>
        <w:t>’</w:t>
      </w:r>
      <w:r w:rsidRPr="00781C58">
        <w:rPr>
          <w:rFonts w:cs="Times New Roman"/>
        </w:rPr>
        <w:t>artisan domine trop l</w:t>
      </w:r>
      <w:r>
        <w:rPr>
          <w:rFonts w:cs="Times New Roman"/>
        </w:rPr>
        <w:t>’</w:t>
      </w:r>
      <w:r w:rsidRPr="00781C58">
        <w:rPr>
          <w:rFonts w:cs="Times New Roman"/>
        </w:rPr>
        <w:t>artiste réduit à la seule et prenante magie de ses couleurs, notions absentes, hélas</w:t>
      </w:r>
      <w:r>
        <w:rPr>
          <w:rFonts w:cs="Times New Roman"/>
        </w:rPr>
        <w:t> !</w:t>
      </w:r>
      <w:r w:rsidRPr="00781C58">
        <w:rPr>
          <w:rFonts w:cs="Times New Roman"/>
        </w:rPr>
        <w:t xml:space="preserve"> des leçons de ce brave Lépicié aux </w:t>
      </w:r>
      <w:r w:rsidR="001D4E4F">
        <w:rPr>
          <w:rFonts w:cs="Times New Roman"/>
          <w:i/>
        </w:rPr>
        <w:t>É</w:t>
      </w:r>
      <w:r w:rsidRPr="00781C58">
        <w:rPr>
          <w:rFonts w:cs="Times New Roman"/>
          <w:i/>
        </w:rPr>
        <w:t>lèves protégés</w:t>
      </w:r>
      <w:r w:rsidRPr="00781C58">
        <w:rPr>
          <w:rFonts w:cs="Times New Roman"/>
        </w:rPr>
        <w:t>, —lueurs de Vrai éternel qui augmenteront l</w:t>
      </w:r>
      <w:r>
        <w:rPr>
          <w:rFonts w:cs="Times New Roman"/>
        </w:rPr>
        <w:t>’</w:t>
      </w:r>
      <w:r w:rsidRPr="00781C58">
        <w:rPr>
          <w:rFonts w:cs="Times New Roman"/>
        </w:rPr>
        <w:t>acuité de sa v</w:t>
      </w:r>
      <w:r w:rsidR="001D4E4F">
        <w:rPr>
          <w:rFonts w:cs="Times New Roman"/>
        </w:rPr>
        <w:t>i</w:t>
      </w:r>
      <w:r w:rsidRPr="00781C58">
        <w:rPr>
          <w:rFonts w:cs="Times New Roman"/>
        </w:rPr>
        <w:t>sion et sourdront maintenant sous sa pâte.</w:t>
      </w:r>
    </w:p>
    <w:p w14:paraId="2CED8109" w14:textId="77777777" w:rsidR="005F258A" w:rsidRPr="00781C58" w:rsidRDefault="00781C58" w:rsidP="003326E0">
      <w:pPr>
        <w:pStyle w:val="Corpsdetexte"/>
        <w:rPr>
          <w:rFonts w:cs="Times New Roman"/>
        </w:rPr>
      </w:pPr>
      <w:r w:rsidRPr="00781C58">
        <w:rPr>
          <w:rFonts w:cs="Times New Roman"/>
        </w:rPr>
        <w:t>Dans ce répit merveilleux, où il n</w:t>
      </w:r>
      <w:r>
        <w:rPr>
          <w:rFonts w:cs="Times New Roman"/>
        </w:rPr>
        <w:t>’</w:t>
      </w:r>
      <w:r w:rsidRPr="00781C58">
        <w:rPr>
          <w:rFonts w:cs="Times New Roman"/>
        </w:rPr>
        <w:t>y a ni école ni férule, dans ces causeries familières de tous les jours, l</w:t>
      </w:r>
      <w:r>
        <w:rPr>
          <w:rFonts w:cs="Times New Roman"/>
        </w:rPr>
        <w:t>’</w:t>
      </w:r>
      <w:r w:rsidRPr="00781C58">
        <w:rPr>
          <w:rFonts w:cs="Times New Roman"/>
        </w:rPr>
        <w:t>abbé lui découvre des choses inconnues, insoupçonnées, qui déchirent les couches dures de son cerveau. Les soirs, après le souper, Robert, gagné par le lyrisme du décor lui chante, en lui traduisant, la musique de Virgile et d</w:t>
      </w:r>
      <w:r>
        <w:rPr>
          <w:rFonts w:cs="Times New Roman"/>
        </w:rPr>
        <w:t>’</w:t>
      </w:r>
      <w:r w:rsidRPr="00781C58">
        <w:rPr>
          <w:rFonts w:cs="Times New Roman"/>
        </w:rPr>
        <w:t>Horace. Et alors, pour lui, s</w:t>
      </w:r>
      <w:r>
        <w:rPr>
          <w:rFonts w:cs="Times New Roman"/>
        </w:rPr>
        <w:t>’</w:t>
      </w:r>
      <w:r w:rsidRPr="00781C58">
        <w:rPr>
          <w:rFonts w:cs="Times New Roman"/>
        </w:rPr>
        <w:t>anime l</w:t>
      </w:r>
      <w:r>
        <w:rPr>
          <w:rFonts w:cs="Times New Roman"/>
        </w:rPr>
        <w:t>’</w:t>
      </w:r>
      <w:r w:rsidRPr="00781C58">
        <w:rPr>
          <w:rFonts w:cs="Times New Roman"/>
        </w:rPr>
        <w:t>antiquité croulante qui s</w:t>
      </w:r>
      <w:r>
        <w:rPr>
          <w:rFonts w:cs="Times New Roman"/>
        </w:rPr>
        <w:t>’</w:t>
      </w:r>
      <w:r w:rsidRPr="00781C58">
        <w:rPr>
          <w:rFonts w:cs="Times New Roman"/>
        </w:rPr>
        <w:t>efface sous les feuilles</w:t>
      </w:r>
      <w:r>
        <w:rPr>
          <w:rFonts w:cs="Times New Roman"/>
        </w:rPr>
        <w:t> :</w:t>
      </w:r>
      <w:r w:rsidR="001D4E4F">
        <w:rPr>
          <w:rFonts w:cs="Times New Roman"/>
        </w:rPr>
        <w:t xml:space="preserve"> voici la nymphe E</w:t>
      </w:r>
      <w:r w:rsidRPr="00781C58">
        <w:rPr>
          <w:rFonts w:cs="Times New Roman"/>
        </w:rPr>
        <w:t>cho qui cache sous les taillis la honte qui fait rougir son front</w:t>
      </w:r>
      <w:r>
        <w:rPr>
          <w:rFonts w:cs="Times New Roman"/>
        </w:rPr>
        <w:t> ;</w:t>
      </w:r>
      <w:r w:rsidRPr="00781C58">
        <w:rPr>
          <w:rFonts w:cs="Times New Roman"/>
        </w:rPr>
        <w:t xml:space="preserve"> Narcisse qui contemple ses yeux au cristal de la source</w:t>
      </w:r>
      <w:r>
        <w:rPr>
          <w:rFonts w:cs="Times New Roman"/>
        </w:rPr>
        <w:t> ;</w:t>
      </w:r>
      <w:r w:rsidRPr="00781C58">
        <w:rPr>
          <w:rFonts w:cs="Times New Roman"/>
        </w:rPr>
        <w:t xml:space="preserve"> c</w:t>
      </w:r>
      <w:r>
        <w:rPr>
          <w:rFonts w:cs="Times New Roman"/>
        </w:rPr>
        <w:t>’</w:t>
      </w:r>
      <w:r w:rsidRPr="00781C58">
        <w:rPr>
          <w:rFonts w:cs="Times New Roman"/>
        </w:rPr>
        <w:t>est le fils de la déesse de Bérécynthe qui mue les branches de chêne en rameaux d</w:t>
      </w:r>
      <w:r>
        <w:rPr>
          <w:rFonts w:cs="Times New Roman"/>
        </w:rPr>
        <w:t>’</w:t>
      </w:r>
      <w:r w:rsidR="001D4E4F">
        <w:rPr>
          <w:rFonts w:cs="Times New Roman"/>
        </w:rPr>
        <w:t>or, c’</w:t>
      </w:r>
      <w:r w:rsidRPr="00781C58">
        <w:rPr>
          <w:rFonts w:cs="Times New Roman"/>
        </w:rPr>
        <w:t>est Euterpe et sa flûte, Polymnie et la lyre de Lesbos…</w:t>
      </w:r>
      <w:r w:rsidRPr="00781C58">
        <w:t xml:space="preserve"> </w:t>
      </w:r>
      <w:r w:rsidRPr="00781C58">
        <w:rPr>
          <w:rFonts w:cs="Times New Roman"/>
        </w:rPr>
        <w:t>Pour lui, ces jardins deviennent ces frais ombrages des bois, ces chœurs légers des satyres unis aux nymphes qui séparaient le poète latin de la foule.</w:t>
      </w:r>
    </w:p>
    <w:p w14:paraId="2E7C11C2" w14:textId="77777777" w:rsidR="005F258A" w:rsidRPr="00781C58" w:rsidRDefault="00781C58" w:rsidP="003326E0">
      <w:pPr>
        <w:pStyle w:val="Corpsdetexte"/>
        <w:rPr>
          <w:rFonts w:cs="Times New Roman"/>
        </w:rPr>
      </w:pPr>
      <w:r w:rsidRPr="00781C58">
        <w:rPr>
          <w:rFonts w:cs="Times New Roman"/>
        </w:rPr>
        <w:t>C</w:t>
      </w:r>
      <w:r>
        <w:rPr>
          <w:rFonts w:cs="Times New Roman"/>
        </w:rPr>
        <w:t>’</w:t>
      </w:r>
      <w:r w:rsidRPr="00781C58">
        <w:rPr>
          <w:rFonts w:cs="Times New Roman"/>
        </w:rPr>
        <w:t xml:space="preserve">est pourquoi, dans ce temps-là, sont sortis de sa pointe agile ces jeux et ces danses, ces </w:t>
      </w:r>
      <w:r w:rsidRPr="00781C58">
        <w:rPr>
          <w:rFonts w:cs="Times New Roman"/>
          <w:i/>
        </w:rPr>
        <w:lastRenderedPageBreak/>
        <w:t>Bacchanales</w:t>
      </w:r>
      <w:r w:rsidRPr="001D4E4F">
        <w:rPr>
          <w:rFonts w:cs="Times New Roman"/>
        </w:rPr>
        <w:t xml:space="preserve">, </w:t>
      </w:r>
      <w:r w:rsidRPr="00781C58">
        <w:rPr>
          <w:rFonts w:cs="Times New Roman"/>
        </w:rPr>
        <w:t>pures fleurs païennes où le corps nu et souple des filles sacrées se joue si imprudemment parmi les chèvre-pieds et les faunins, dans des cadres d</w:t>
      </w:r>
      <w:r>
        <w:rPr>
          <w:rFonts w:cs="Times New Roman"/>
        </w:rPr>
        <w:t>’</w:t>
      </w:r>
      <w:r w:rsidRPr="00781C58">
        <w:rPr>
          <w:rFonts w:cs="Times New Roman"/>
        </w:rPr>
        <w:t>un archaïsme et d</w:t>
      </w:r>
      <w:r>
        <w:rPr>
          <w:rFonts w:cs="Times New Roman"/>
        </w:rPr>
        <w:t>’</w:t>
      </w:r>
      <w:r w:rsidRPr="00781C58">
        <w:rPr>
          <w:rFonts w:cs="Times New Roman"/>
        </w:rPr>
        <w:t>une fraîcheur inégalables. Ces quatre petites planches sont</w:t>
      </w:r>
      <w:r w:rsidR="001D4E4F">
        <w:rPr>
          <w:rFonts w:cs="Times New Roman"/>
        </w:rPr>
        <w:t xml:space="preserve"> </w:t>
      </w:r>
      <w:r w:rsidRPr="00781C58">
        <w:rPr>
          <w:rFonts w:cs="Times New Roman"/>
        </w:rPr>
        <w:t>de grandes œuvres, par le faire, la pensée et la divination.</w:t>
      </w:r>
    </w:p>
    <w:p w14:paraId="68C210FF" w14:textId="77777777" w:rsidR="005F258A" w:rsidRPr="00781C58" w:rsidRDefault="00781C58" w:rsidP="003326E0">
      <w:pPr>
        <w:pStyle w:val="Corpsdetexte"/>
        <w:rPr>
          <w:rFonts w:cs="Times New Roman"/>
        </w:rPr>
      </w:pPr>
      <w:r w:rsidRPr="00781C58">
        <w:rPr>
          <w:rFonts w:cs="Times New Roman"/>
        </w:rPr>
        <w:t>Parfois aussi, la scène se modernise</w:t>
      </w:r>
      <w:r>
        <w:rPr>
          <w:rFonts w:cs="Times New Roman"/>
        </w:rPr>
        <w:t> :</w:t>
      </w:r>
      <w:r w:rsidRPr="00781C58">
        <w:rPr>
          <w:rFonts w:cs="Times New Roman"/>
        </w:rPr>
        <w:t xml:space="preserve"> on a parlé de Fiorilli et de la </w:t>
      </w:r>
      <w:r w:rsidRPr="00781C58">
        <w:rPr>
          <w:rFonts w:cs="Times New Roman"/>
          <w:i/>
        </w:rPr>
        <w:t>Commedia dell</w:t>
      </w:r>
      <w:r>
        <w:rPr>
          <w:rFonts w:cs="Times New Roman"/>
          <w:i/>
        </w:rPr>
        <w:t>’</w:t>
      </w:r>
      <w:r w:rsidRPr="00781C58">
        <w:rPr>
          <w:rFonts w:cs="Times New Roman"/>
          <w:i/>
        </w:rPr>
        <w:t>arte</w:t>
      </w:r>
      <w:r w:rsidRPr="00781C58">
        <w:rPr>
          <w:rFonts w:cs="Times New Roman"/>
        </w:rPr>
        <w:t xml:space="preserve">… et dans le sentier entre les menthes et les térébinthes, Horace et Isabelle roucoulent, sous le berceau Francisquine est aux prises avec le Matamore, et le Docteur surgit, tout de noir habillé, une sentence macaronique sur sa </w:t>
      </w:r>
      <w:r w:rsidR="001D4E4F">
        <w:rPr>
          <w:rFonts w:cs="Times New Roman"/>
        </w:rPr>
        <w:t>fraise, quelque bon juron berga</w:t>
      </w:r>
      <w:r w:rsidRPr="00781C58">
        <w:rPr>
          <w:rFonts w:cs="Times New Roman"/>
        </w:rPr>
        <w:t>masque dans la bouche</w:t>
      </w:r>
      <w:r>
        <w:rPr>
          <w:rFonts w:cs="Times New Roman"/>
        </w:rPr>
        <w:t>…</w:t>
      </w:r>
    </w:p>
    <w:p w14:paraId="7812F873" w14:textId="77777777" w:rsidR="005F258A" w:rsidRPr="00781C58" w:rsidRDefault="00781C58" w:rsidP="003326E0">
      <w:pPr>
        <w:pStyle w:val="Corpsdetexte"/>
        <w:rPr>
          <w:rFonts w:cs="Times New Roman"/>
        </w:rPr>
      </w:pPr>
      <w:r w:rsidRPr="00781C58">
        <w:rPr>
          <w:rFonts w:cs="Times New Roman"/>
        </w:rPr>
        <w:t>Frago peut maintenant revenir à Paris</w:t>
      </w:r>
      <w:r>
        <w:rPr>
          <w:rFonts w:cs="Times New Roman"/>
        </w:rPr>
        <w:t> ;</w:t>
      </w:r>
      <w:r w:rsidRPr="00781C58">
        <w:rPr>
          <w:rFonts w:cs="Times New Roman"/>
        </w:rPr>
        <w:t xml:space="preserve"> il évoluera avec infiniment d</w:t>
      </w:r>
      <w:r>
        <w:rPr>
          <w:rFonts w:cs="Times New Roman"/>
        </w:rPr>
        <w:t>’</w:t>
      </w:r>
      <w:r w:rsidRPr="00781C58">
        <w:rPr>
          <w:rFonts w:cs="Times New Roman"/>
        </w:rPr>
        <w:t>aisance parmi les masques et les bouffons qui l</w:t>
      </w:r>
      <w:r>
        <w:rPr>
          <w:rFonts w:cs="Times New Roman"/>
        </w:rPr>
        <w:t>’</w:t>
      </w:r>
      <w:r w:rsidRPr="00781C58">
        <w:rPr>
          <w:rFonts w:cs="Times New Roman"/>
        </w:rPr>
        <w:t>attendent</w:t>
      </w:r>
      <w:r>
        <w:rPr>
          <w:rFonts w:cs="Times New Roman"/>
        </w:rPr>
        <w:t> :</w:t>
      </w:r>
      <w:r w:rsidRPr="00781C58">
        <w:rPr>
          <w:rFonts w:cs="Times New Roman"/>
        </w:rPr>
        <w:t xml:space="preserve"> sa tâche sera glorieuse. La grande retraite qu</w:t>
      </w:r>
      <w:r>
        <w:rPr>
          <w:rFonts w:cs="Times New Roman"/>
        </w:rPr>
        <w:t>’</w:t>
      </w:r>
      <w:r w:rsidRPr="00781C58">
        <w:rPr>
          <w:rFonts w:cs="Times New Roman"/>
        </w:rPr>
        <w:t>il vient de faire l</w:t>
      </w:r>
      <w:r>
        <w:rPr>
          <w:rFonts w:cs="Times New Roman"/>
        </w:rPr>
        <w:t>’</w:t>
      </w:r>
      <w:r w:rsidRPr="00781C58">
        <w:rPr>
          <w:rFonts w:cs="Times New Roman"/>
        </w:rPr>
        <w:t>a merveilleusement préparé</w:t>
      </w:r>
      <w:r>
        <w:rPr>
          <w:rFonts w:cs="Times New Roman"/>
        </w:rPr>
        <w:t> :</w:t>
      </w:r>
      <w:r w:rsidRPr="00781C58">
        <w:rPr>
          <w:rFonts w:cs="Times New Roman"/>
        </w:rPr>
        <w:t xml:space="preserve"> son génie s</w:t>
      </w:r>
      <w:r>
        <w:rPr>
          <w:rFonts w:cs="Times New Roman"/>
        </w:rPr>
        <w:t>’</w:t>
      </w:r>
      <w:r w:rsidRPr="00781C58">
        <w:rPr>
          <w:rFonts w:cs="Times New Roman"/>
        </w:rPr>
        <w:t xml:space="preserve">est </w:t>
      </w:r>
      <w:r w:rsidR="001D4E4F">
        <w:rPr>
          <w:rFonts w:cs="Times New Roman"/>
        </w:rPr>
        <w:t>reconnu, affiné. Il a maintenant</w:t>
      </w:r>
      <w:r w:rsidRPr="00781C58">
        <w:rPr>
          <w:rFonts w:cs="Times New Roman"/>
        </w:rPr>
        <w:t xml:space="preserve"> les armatures puissantes de son œuvre, </w:t>
      </w:r>
      <w:r w:rsidR="00050857">
        <w:rPr>
          <w:rFonts w:cs="Times New Roman"/>
        </w:rPr>
        <w:t>— </w:t>
      </w:r>
      <w:r w:rsidRPr="00781C58">
        <w:rPr>
          <w:rFonts w:cs="Times New Roman"/>
        </w:rPr>
        <w:t>la morbidesse et l</w:t>
      </w:r>
      <w:r>
        <w:rPr>
          <w:rFonts w:cs="Times New Roman"/>
        </w:rPr>
        <w:t>’</w:t>
      </w:r>
      <w:r w:rsidRPr="00781C58">
        <w:rPr>
          <w:rFonts w:cs="Times New Roman"/>
        </w:rPr>
        <w:t>esprit. Et chaque fois que, dans la suite, une page étincelante, inattendue, osée jusqu</w:t>
      </w:r>
      <w:r>
        <w:rPr>
          <w:rFonts w:cs="Times New Roman"/>
        </w:rPr>
        <w:t>’</w:t>
      </w:r>
      <w:r w:rsidRPr="00781C58">
        <w:rPr>
          <w:rFonts w:cs="Times New Roman"/>
        </w:rPr>
        <w:t>au scandale et délicieuse jusqu</w:t>
      </w:r>
      <w:r>
        <w:rPr>
          <w:rFonts w:cs="Times New Roman"/>
        </w:rPr>
        <w:t>’</w:t>
      </w:r>
      <w:r w:rsidRPr="00781C58">
        <w:rPr>
          <w:rFonts w:cs="Times New Roman"/>
        </w:rPr>
        <w:t>à la séduction, naîtra de son pinceau ou de son crayon, il faudra en ve</w:t>
      </w:r>
      <w:r w:rsidR="001D4E4F">
        <w:rPr>
          <w:rFonts w:cs="Times New Roman"/>
        </w:rPr>
        <w:t>nir chercher le secret dans cett</w:t>
      </w:r>
      <w:r w:rsidRPr="00781C58">
        <w:rPr>
          <w:rFonts w:cs="Times New Roman"/>
        </w:rPr>
        <w:t>e maison d</w:t>
      </w:r>
      <w:r>
        <w:rPr>
          <w:rFonts w:cs="Times New Roman"/>
        </w:rPr>
        <w:t>’</w:t>
      </w:r>
      <w:r w:rsidRPr="00781C58">
        <w:rPr>
          <w:rFonts w:cs="Times New Roman"/>
        </w:rPr>
        <w:t>été des ducs de Ferrare.</w:t>
      </w:r>
    </w:p>
    <w:p w14:paraId="0AD2509D" w14:textId="77777777" w:rsidR="005F258A" w:rsidRPr="00781C58" w:rsidRDefault="00781C58" w:rsidP="003326E0">
      <w:pPr>
        <w:pStyle w:val="Corpsdetexte"/>
        <w:rPr>
          <w:rFonts w:cs="Times New Roman"/>
        </w:rPr>
      </w:pPr>
      <w:r w:rsidRPr="00781C58">
        <w:rPr>
          <w:rFonts w:cs="Times New Roman"/>
        </w:rPr>
        <w:t>Combien de pièces Saint-Non a-t-il faites d</w:t>
      </w:r>
      <w:r>
        <w:rPr>
          <w:rFonts w:cs="Times New Roman"/>
        </w:rPr>
        <w:t>’</w:t>
      </w:r>
      <w:r w:rsidR="001D4E4F">
        <w:rPr>
          <w:rFonts w:cs="Times New Roman"/>
        </w:rPr>
        <w:t>après le Fragonard de cett</w:t>
      </w:r>
      <w:r w:rsidRPr="00781C58">
        <w:rPr>
          <w:rFonts w:cs="Times New Roman"/>
        </w:rPr>
        <w:t>e époque</w:t>
      </w:r>
      <w:r w:rsidR="001D4E4F">
        <w:rPr>
          <w:rFonts w:cs="Times New Roman"/>
        </w:rPr>
        <w:t xml:space="preserve"> ! </w:t>
      </w:r>
      <w:r w:rsidRPr="00781C58">
        <w:rPr>
          <w:rFonts w:cs="Times New Roman"/>
        </w:rPr>
        <w:t>Basan fait paraître</w:t>
      </w:r>
      <w:r w:rsidR="001D4E4F">
        <w:rPr>
          <w:rFonts w:cs="Times New Roman"/>
        </w:rPr>
        <w:t xml:space="preserve"> en </w:t>
      </w:r>
      <w:r w:rsidRPr="00781C58">
        <w:rPr>
          <w:rFonts w:cs="Times New Roman"/>
        </w:rPr>
        <w:t xml:space="preserve">1761, les </w:t>
      </w:r>
      <w:r w:rsidR="001D4E4F">
        <w:rPr>
          <w:rFonts w:cs="Times New Roman"/>
          <w:smallCaps/>
        </w:rPr>
        <w:t>différentes vues dessiné</w:t>
      </w:r>
      <w:r w:rsidR="001D4E4F" w:rsidRPr="001D4E4F">
        <w:rPr>
          <w:rFonts w:cs="Times New Roman"/>
          <w:smallCaps/>
        </w:rPr>
        <w:t>es d’</w:t>
      </w:r>
      <w:r w:rsidR="001D4E4F">
        <w:rPr>
          <w:rFonts w:cs="Times New Roman"/>
          <w:smallCaps/>
        </w:rPr>
        <w:t>a</w:t>
      </w:r>
      <w:r w:rsidR="001D4E4F" w:rsidRPr="001D4E4F">
        <w:rPr>
          <w:rFonts w:cs="Times New Roman"/>
          <w:smallCaps/>
        </w:rPr>
        <w:t>près nature dans les environs de rome et de naples</w:t>
      </w:r>
      <w:r w:rsidRPr="00781C58">
        <w:rPr>
          <w:rFonts w:cs="Times New Roman"/>
          <w:smallCaps/>
        </w:rPr>
        <w:t>,</w:t>
      </w:r>
      <w:r w:rsidR="001D4E4F">
        <w:rPr>
          <w:rFonts w:cs="Times New Roman"/>
          <w:smallCaps/>
        </w:rPr>
        <w:t xml:space="preserve"> </w:t>
      </w:r>
      <w:r w:rsidRPr="00781C58">
        <w:rPr>
          <w:rFonts w:cs="Times New Roman"/>
          <w:i/>
        </w:rPr>
        <w:t>par</w:t>
      </w:r>
      <w:r w:rsidRPr="00781C58">
        <w:rPr>
          <w:rFonts w:cs="Times New Roman"/>
        </w:rPr>
        <w:t xml:space="preserve"> </w:t>
      </w:r>
      <w:r w:rsidR="001D4E4F">
        <w:rPr>
          <w:rFonts w:cs="Times New Roman"/>
          <w:smallCaps/>
        </w:rPr>
        <w:t>robert et f</w:t>
      </w:r>
      <w:r w:rsidRPr="00781C58">
        <w:rPr>
          <w:rFonts w:cs="Times New Roman"/>
          <w:smallCaps/>
        </w:rPr>
        <w:t>ragonard</w:t>
      </w:r>
      <w:r w:rsidRPr="001D4E4F">
        <w:rPr>
          <w:rFonts w:cs="Times New Roman"/>
        </w:rPr>
        <w:t xml:space="preserve"> ; </w:t>
      </w:r>
      <w:r w:rsidR="00050857" w:rsidRPr="001D4E4F">
        <w:rPr>
          <w:rFonts w:cs="Times New Roman"/>
        </w:rPr>
        <w:t>— </w:t>
      </w:r>
      <w:r w:rsidRPr="001D4E4F">
        <w:rPr>
          <w:rFonts w:cs="Times New Roman"/>
        </w:rPr>
        <w:t xml:space="preserve">et </w:t>
      </w:r>
      <w:r w:rsidRPr="00781C58">
        <w:rPr>
          <w:rFonts w:cs="Times New Roman"/>
        </w:rPr>
        <w:t xml:space="preserve">dans ce recueil sont le </w:t>
      </w:r>
      <w:r w:rsidRPr="00781C58">
        <w:rPr>
          <w:rFonts w:cs="Times New Roman"/>
          <w:i/>
        </w:rPr>
        <w:t>Temple de la Sibylle</w:t>
      </w:r>
      <w:r w:rsidRPr="00781C58">
        <w:rPr>
          <w:rFonts w:cs="Times New Roman"/>
        </w:rPr>
        <w:t xml:space="preserve">, la </w:t>
      </w:r>
      <w:r w:rsidRPr="00781C58">
        <w:rPr>
          <w:rFonts w:cs="Times New Roman"/>
          <w:i/>
        </w:rPr>
        <w:t>Grande Cascade</w:t>
      </w:r>
      <w:r w:rsidRPr="00781C58">
        <w:rPr>
          <w:rFonts w:cs="Times New Roman"/>
        </w:rPr>
        <w:t xml:space="preserve">, les </w:t>
      </w:r>
      <w:r w:rsidRPr="00781C58">
        <w:rPr>
          <w:rFonts w:cs="Times New Roman"/>
          <w:i/>
        </w:rPr>
        <w:t>Grottes de Tivoli</w:t>
      </w:r>
      <w:r w:rsidRPr="00781C58">
        <w:rPr>
          <w:rFonts w:cs="Times New Roman"/>
        </w:rPr>
        <w:t xml:space="preserve">, les </w:t>
      </w:r>
      <w:r w:rsidRPr="00781C58">
        <w:rPr>
          <w:rFonts w:cs="Times New Roman"/>
          <w:i/>
        </w:rPr>
        <w:t>Grands cyprès de la villa d</w:t>
      </w:r>
      <w:r>
        <w:rPr>
          <w:rFonts w:cs="Times New Roman"/>
          <w:i/>
        </w:rPr>
        <w:t>’</w:t>
      </w:r>
      <w:r w:rsidRPr="00781C58">
        <w:rPr>
          <w:rFonts w:cs="Times New Roman"/>
          <w:i/>
        </w:rPr>
        <w:t>Este</w:t>
      </w:r>
      <w:r w:rsidR="001D4E4F">
        <w:rPr>
          <w:rFonts w:cs="Times New Roman"/>
        </w:rPr>
        <w:t>, etc.</w:t>
      </w:r>
      <w:r w:rsidRPr="00781C58">
        <w:rPr>
          <w:rFonts w:cs="Times New Roman"/>
        </w:rPr>
        <w:t xml:space="preserve"> Les Fragonard</w:t>
      </w:r>
      <w:r w:rsidR="001D4E4F">
        <w:rPr>
          <w:rFonts w:cs="Times New Roman"/>
        </w:rPr>
        <w:t>s que Pierre-Adrien Paris, l’architecte de Louis </w:t>
      </w:r>
      <w:r w:rsidRPr="00781C58">
        <w:rPr>
          <w:rFonts w:cs="Times New Roman"/>
        </w:rPr>
        <w:t>XVI, légua a</w:t>
      </w:r>
      <w:r w:rsidR="001D4E4F">
        <w:rPr>
          <w:rFonts w:cs="Times New Roman"/>
        </w:rPr>
        <w:t>u musée de Besançon sont de cett</w:t>
      </w:r>
      <w:r w:rsidRPr="00781C58">
        <w:rPr>
          <w:rFonts w:cs="Times New Roman"/>
        </w:rPr>
        <w:t xml:space="preserve">e époque, de même que la </w:t>
      </w:r>
      <w:r w:rsidRPr="00781C58">
        <w:rPr>
          <w:rFonts w:cs="Times New Roman"/>
          <w:i/>
        </w:rPr>
        <w:t xml:space="preserve">Vue prise à </w:t>
      </w:r>
      <w:r w:rsidR="001D4E4F">
        <w:rPr>
          <w:rFonts w:cs="Times New Roman"/>
          <w:i/>
        </w:rPr>
        <w:t>la Villa d’</w:t>
      </w:r>
      <w:r w:rsidRPr="00781C58">
        <w:rPr>
          <w:rFonts w:cs="Times New Roman"/>
          <w:i/>
        </w:rPr>
        <w:t>Este à Tivoli</w:t>
      </w:r>
      <w:r w:rsidRPr="00781C58">
        <w:rPr>
          <w:rFonts w:cs="Times New Roman"/>
        </w:rPr>
        <w:t>, qui figura à la vente de Natoire.</w:t>
      </w:r>
    </w:p>
    <w:p w14:paraId="416B3BD3" w14:textId="77777777" w:rsidR="005F258A" w:rsidRPr="00781C58" w:rsidRDefault="00781C58" w:rsidP="003326E0">
      <w:pPr>
        <w:pStyle w:val="Corpsdetexte"/>
        <w:rPr>
          <w:rFonts w:cs="Times New Roman"/>
        </w:rPr>
      </w:pPr>
      <w:r w:rsidRPr="00781C58">
        <w:rPr>
          <w:rFonts w:cs="Times New Roman"/>
        </w:rPr>
        <w:t>Une seconde fois Frago sollicita une prolongation de séjour et l</w:t>
      </w:r>
      <w:r>
        <w:rPr>
          <w:rFonts w:cs="Times New Roman"/>
        </w:rPr>
        <w:t>’</w:t>
      </w:r>
      <w:r w:rsidRPr="00781C58">
        <w:rPr>
          <w:rFonts w:cs="Times New Roman"/>
        </w:rPr>
        <w:t>obtint, malgré de grosses difficultés.</w:t>
      </w:r>
    </w:p>
    <w:p w14:paraId="49E2EE9C" w14:textId="77777777" w:rsidR="005F258A" w:rsidRPr="00781C58" w:rsidRDefault="001D4E4F" w:rsidP="001D4E4F">
      <w:pPr>
        <w:pStyle w:val="dateline"/>
        <w:pBdr>
          <w:top w:val="single" w:sz="4" w:space="1" w:color="auto"/>
          <w:left w:val="single" w:sz="4" w:space="4" w:color="auto"/>
          <w:bottom w:val="single" w:sz="4" w:space="1" w:color="auto"/>
          <w:right w:val="single" w:sz="4" w:space="4" w:color="auto"/>
        </w:pBdr>
      </w:pPr>
      <w:r>
        <w:t>De Natoire à Marigny, de 18 mars 176</w:t>
      </w:r>
      <w:r w:rsidR="00781C58" w:rsidRPr="00781C58">
        <w:t>1.</w:t>
      </w:r>
    </w:p>
    <w:p w14:paraId="21E8B229" w14:textId="77777777" w:rsidR="005F258A" w:rsidRPr="00781C58" w:rsidRDefault="00781C58" w:rsidP="001D4E4F">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w:t>
      </w:r>
      <w:r w:rsidRPr="00781C58">
        <w:rPr>
          <w:rFonts w:cs="Times New Roman"/>
        </w:rPr>
        <w:t>… J</w:t>
      </w:r>
      <w:r>
        <w:rPr>
          <w:rFonts w:cs="Times New Roman"/>
        </w:rPr>
        <w:t>’</w:t>
      </w:r>
      <w:r w:rsidRPr="00781C58">
        <w:rPr>
          <w:rFonts w:cs="Times New Roman"/>
        </w:rPr>
        <w:t>ay fait parts aux s</w:t>
      </w:r>
      <w:r w:rsidRPr="00781C58">
        <w:rPr>
          <w:vertAlign w:val="superscript"/>
        </w:rPr>
        <w:t>rs</w:t>
      </w:r>
      <w:r w:rsidR="001D4E4F">
        <w:rPr>
          <w:rFonts w:cs="Times New Roman"/>
        </w:rPr>
        <w:t> </w:t>
      </w:r>
      <w:r w:rsidRPr="00781C58">
        <w:rPr>
          <w:rFonts w:cs="Times New Roman"/>
        </w:rPr>
        <w:t>Flagonard et Monet de ce que vous voulez bien leur accorder la continuation des prérogatives de pensionnaires jusqu</w:t>
      </w:r>
      <w:r>
        <w:rPr>
          <w:rFonts w:cs="Times New Roman"/>
        </w:rPr>
        <w:t>’</w:t>
      </w:r>
      <w:r w:rsidRPr="00781C58">
        <w:rPr>
          <w:rFonts w:cs="Times New Roman"/>
        </w:rPr>
        <w:t>à l</w:t>
      </w:r>
      <w:r>
        <w:rPr>
          <w:rFonts w:cs="Times New Roman"/>
        </w:rPr>
        <w:t>’</w:t>
      </w:r>
      <w:r w:rsidRPr="00781C58">
        <w:rPr>
          <w:rFonts w:cs="Times New Roman"/>
        </w:rPr>
        <w:t>arrivée des nouveaux</w:t>
      </w:r>
      <w:r>
        <w:rPr>
          <w:rFonts w:cs="Times New Roman"/>
        </w:rPr>
        <w:t> :</w:t>
      </w:r>
      <w:r w:rsidRPr="00781C58">
        <w:rPr>
          <w:rFonts w:cs="Times New Roman"/>
        </w:rPr>
        <w:t xml:space="preserve"> ils vous sont infiniment obligés de votre bonté. Le s</w:t>
      </w:r>
      <w:r w:rsidRPr="00781C58">
        <w:rPr>
          <w:vertAlign w:val="superscript"/>
        </w:rPr>
        <w:t>r</w:t>
      </w:r>
      <w:r w:rsidR="001D4E4F">
        <w:rPr>
          <w:rFonts w:cs="Times New Roman"/>
        </w:rPr>
        <w:t> </w:t>
      </w:r>
      <w:r w:rsidRPr="00781C58">
        <w:rPr>
          <w:rFonts w:cs="Times New Roman"/>
        </w:rPr>
        <w:t xml:space="preserve">Flagonard est bien prest de son départ. </w:t>
      </w:r>
      <w:r w:rsidR="00B3100D">
        <w:rPr>
          <w:rFonts w:cs="Times New Roman"/>
        </w:rPr>
        <w:t>M. </w:t>
      </w:r>
      <w:r w:rsidRPr="00781C58">
        <w:rPr>
          <w:rFonts w:cs="Times New Roman"/>
        </w:rPr>
        <w:t>l</w:t>
      </w:r>
      <w:r>
        <w:rPr>
          <w:rFonts w:cs="Times New Roman"/>
        </w:rPr>
        <w:t>’</w:t>
      </w:r>
      <w:r w:rsidRPr="00781C58">
        <w:rPr>
          <w:rFonts w:cs="Times New Roman"/>
        </w:rPr>
        <w:t>abbé de Saint-Nom, toujours porté à rendre service à ce pensionnaire, puisqu</w:t>
      </w:r>
      <w:r>
        <w:rPr>
          <w:rFonts w:cs="Times New Roman"/>
        </w:rPr>
        <w:t>’</w:t>
      </w:r>
      <w:r w:rsidRPr="00781C58">
        <w:rPr>
          <w:rFonts w:cs="Times New Roman"/>
        </w:rPr>
        <w:t>il l</w:t>
      </w:r>
      <w:r>
        <w:rPr>
          <w:rFonts w:cs="Times New Roman"/>
        </w:rPr>
        <w:t>’</w:t>
      </w:r>
      <w:r w:rsidRPr="00781C58">
        <w:rPr>
          <w:rFonts w:cs="Times New Roman"/>
        </w:rPr>
        <w:t>emmène avec luy, vient de l</w:t>
      </w:r>
      <w:r>
        <w:rPr>
          <w:rFonts w:cs="Times New Roman"/>
        </w:rPr>
        <w:t>’</w:t>
      </w:r>
      <w:r w:rsidRPr="00781C58">
        <w:rPr>
          <w:rFonts w:cs="Times New Roman"/>
        </w:rPr>
        <w:t>envoyer à Naples pour voir les belles choses que renferme cette ville, avant de commencer leur voyage. Cet amateur porte av</w:t>
      </w:r>
      <w:r w:rsidR="001D4E4F">
        <w:rPr>
          <w:rFonts w:cs="Times New Roman"/>
        </w:rPr>
        <w:t>ec luy une quantité de joly morceau</w:t>
      </w:r>
      <w:r w:rsidRPr="00781C58">
        <w:rPr>
          <w:rFonts w:cs="Times New Roman"/>
        </w:rPr>
        <w:t>x de ce jeune artiste qui, je crois, vous feront plaisir à voir.</w:t>
      </w:r>
      <w:r w:rsidR="00050857">
        <w:rPr>
          <w:rFonts w:cs="Times New Roman"/>
        </w:rPr>
        <w:t> »</w:t>
      </w:r>
    </w:p>
    <w:p w14:paraId="7707A06A" w14:textId="77777777" w:rsidR="005F258A" w:rsidRPr="00781C58" w:rsidRDefault="00781C58" w:rsidP="003326E0">
      <w:pPr>
        <w:pStyle w:val="Corpsdetexte"/>
        <w:rPr>
          <w:rFonts w:cs="Times New Roman"/>
        </w:rPr>
      </w:pPr>
      <w:r w:rsidRPr="00781C58">
        <w:rPr>
          <w:rFonts w:cs="Times New Roman"/>
        </w:rPr>
        <w:lastRenderedPageBreak/>
        <w:t>Ce voyage-là, nous le retrouverons clans les</w:t>
      </w:r>
      <w:r w:rsidR="001D4E4F">
        <w:rPr>
          <w:rFonts w:cs="Times New Roman"/>
        </w:rPr>
        <w:t xml:space="preserve"> </w:t>
      </w:r>
      <w:r w:rsidR="001D4E4F" w:rsidRPr="001D4E4F">
        <w:rPr>
          <w:rFonts w:cs="Times New Roman"/>
          <w:smallCaps/>
        </w:rPr>
        <w:t>fragments choisis de peintures et tableaux d’italie, gravés au lavis</w:t>
      </w:r>
      <w:r w:rsidRPr="00781C58">
        <w:rPr>
          <w:rFonts w:cs="Times New Roman"/>
          <w:smallCaps/>
        </w:rPr>
        <w:t xml:space="preserve"> </w:t>
      </w:r>
      <w:r w:rsidRPr="00781C58">
        <w:rPr>
          <w:rFonts w:cs="Times New Roman"/>
          <w:i/>
        </w:rPr>
        <w:t>par</w:t>
      </w:r>
      <w:r w:rsidRPr="00781C58">
        <w:rPr>
          <w:rFonts w:cs="Times New Roman"/>
        </w:rPr>
        <w:t xml:space="preserve"> </w:t>
      </w:r>
      <w:r w:rsidRPr="00781C58">
        <w:rPr>
          <w:rFonts w:cs="Times New Roman"/>
          <w:smallCaps/>
        </w:rPr>
        <w:t>saint-non</w:t>
      </w:r>
      <w:r w:rsidRPr="001D4E4F">
        <w:rPr>
          <w:rFonts w:cs="Times New Roman"/>
        </w:rPr>
        <w:t>, et</w:t>
      </w:r>
      <w:r w:rsidRPr="00781C58">
        <w:rPr>
          <w:rFonts w:cs="Times New Roman"/>
        </w:rPr>
        <w:t xml:space="preserve"> dans son</w:t>
      </w:r>
      <w:r w:rsidR="001D4E4F">
        <w:rPr>
          <w:rFonts w:cs="Times New Roman"/>
        </w:rPr>
        <w:t xml:space="preserve"> </w:t>
      </w:r>
      <w:r w:rsidR="001D4E4F" w:rsidRPr="001D4E4F">
        <w:rPr>
          <w:rFonts w:cs="Times New Roman"/>
          <w:smallCaps/>
        </w:rPr>
        <w:t>voyage pittoresque de naples</w:t>
      </w:r>
      <w:r w:rsidRPr="00781C58">
        <w:rPr>
          <w:rFonts w:cs="Times New Roman"/>
        </w:rPr>
        <w:t>.</w:t>
      </w:r>
    </w:p>
    <w:p w14:paraId="7AA1F452" w14:textId="77777777" w:rsidR="005F258A" w:rsidRPr="00781C58" w:rsidRDefault="00781C58" w:rsidP="003326E0">
      <w:pPr>
        <w:pStyle w:val="Corpsdetexte"/>
        <w:rPr>
          <w:rFonts w:cs="Times New Roman"/>
        </w:rPr>
      </w:pPr>
      <w:r w:rsidRPr="00781C58">
        <w:rPr>
          <w:rFonts w:cs="Times New Roman"/>
        </w:rPr>
        <w:t xml:space="preserve">Ce furent à Naples </w:t>
      </w:r>
      <w:r>
        <w:rPr>
          <w:rFonts w:cs="Times New Roman"/>
        </w:rPr>
        <w:t>« </w:t>
      </w:r>
      <w:r w:rsidRPr="00781C58">
        <w:rPr>
          <w:rFonts w:cs="Times New Roman"/>
        </w:rPr>
        <w:t>il cavaliere Lanfranco</w:t>
      </w:r>
      <w:r w:rsidR="00050857">
        <w:rPr>
          <w:rFonts w:cs="Times New Roman"/>
        </w:rPr>
        <w:t> »</w:t>
      </w:r>
      <w:r w:rsidRPr="00781C58">
        <w:rPr>
          <w:rFonts w:cs="Times New Roman"/>
        </w:rPr>
        <w:t xml:space="preserve"> et Solimène, aux Saints-Apôtres, à la coupole du Dôme, aux plafonds du palais du roi… Puis, au retour, Bologne et les maîtres des Serviles, de Saint Pétrone</w:t>
      </w:r>
      <w:r>
        <w:rPr>
          <w:rFonts w:cs="Times New Roman"/>
        </w:rPr>
        <w:t> ;</w:t>
      </w:r>
      <w:r w:rsidRPr="00781C58">
        <w:rPr>
          <w:rFonts w:cs="Times New Roman"/>
        </w:rPr>
        <w:t xml:space="preserve"> et Venise avec Véronèse, Titien, Ricci, Palma, le Tintoret, les Bellini et le Giorgione, mais surtout avec l</w:t>
      </w:r>
      <w:r>
        <w:rPr>
          <w:rFonts w:cs="Times New Roman"/>
        </w:rPr>
        <w:t>’</w:t>
      </w:r>
      <w:r w:rsidRPr="00781C58">
        <w:rPr>
          <w:rFonts w:cs="Times New Roman"/>
        </w:rPr>
        <w:t xml:space="preserve">homme de la fresque des Carmélites, de Saint-Dominique, de Saint-Jacques-Majeur, ces </w:t>
      </w:r>
      <w:r w:rsidRPr="00781C58">
        <w:rPr>
          <w:rFonts w:cs="Times New Roman"/>
          <w:i/>
        </w:rPr>
        <w:t>Amours d</w:t>
      </w:r>
      <w:r>
        <w:rPr>
          <w:rFonts w:cs="Times New Roman"/>
          <w:i/>
        </w:rPr>
        <w:t>’</w:t>
      </w:r>
      <w:r w:rsidRPr="00781C58">
        <w:rPr>
          <w:rFonts w:cs="Times New Roman"/>
          <w:i/>
        </w:rPr>
        <w:t>Antoine et de Cléopâtre</w:t>
      </w:r>
      <w:r w:rsidRPr="00781C58">
        <w:rPr>
          <w:rFonts w:cs="Times New Roman"/>
        </w:rPr>
        <w:t xml:space="preserve"> au palais Labia, de la Notre-Dame des Scalzi, Giambattista Tiepolo, le maître des draperies claires, des cortèges, des fêtes ensoleillées où les pavois flottent dans l</w:t>
      </w:r>
      <w:r>
        <w:rPr>
          <w:rFonts w:cs="Times New Roman"/>
        </w:rPr>
        <w:t>’</w:t>
      </w:r>
      <w:r w:rsidRPr="00781C58">
        <w:rPr>
          <w:rFonts w:cs="Times New Roman"/>
        </w:rPr>
        <w:t>air scintillant, où les pourpres baignent dans l</w:t>
      </w:r>
      <w:r>
        <w:rPr>
          <w:rFonts w:cs="Times New Roman"/>
        </w:rPr>
        <w:t>’</w:t>
      </w:r>
      <w:r w:rsidRPr="00781C58">
        <w:rPr>
          <w:rFonts w:cs="Times New Roman"/>
        </w:rPr>
        <w:t>eau transparente, l</w:t>
      </w:r>
      <w:r>
        <w:rPr>
          <w:rFonts w:cs="Times New Roman"/>
        </w:rPr>
        <w:t>’</w:t>
      </w:r>
      <w:r w:rsidRPr="00781C58">
        <w:rPr>
          <w:rFonts w:cs="Times New Roman"/>
        </w:rPr>
        <w:t>harmoniste amoureux des jaunes, des ors, des ocres, de l</w:t>
      </w:r>
      <w:r>
        <w:rPr>
          <w:rFonts w:cs="Times New Roman"/>
        </w:rPr>
        <w:t>’</w:t>
      </w:r>
      <w:r w:rsidRPr="00781C58">
        <w:rPr>
          <w:rFonts w:cs="Times New Roman"/>
        </w:rPr>
        <w:t>orpiment et du topaze, le fougueux et le décidé dont il s</w:t>
      </w:r>
      <w:r>
        <w:rPr>
          <w:rFonts w:cs="Times New Roman"/>
        </w:rPr>
        <w:t>’</w:t>
      </w:r>
      <w:r w:rsidRPr="00781C58">
        <w:rPr>
          <w:rFonts w:cs="Times New Roman"/>
        </w:rPr>
        <w:t>inspirera si souvent.</w:t>
      </w:r>
    </w:p>
    <w:p w14:paraId="3226EAB2" w14:textId="77777777" w:rsidR="0028600F" w:rsidRDefault="0028600F" w:rsidP="00B6475A">
      <w:pPr>
        <w:pStyle w:val="Titre2"/>
      </w:pPr>
      <w:r>
        <w:t xml:space="preserve">Échos. </w:t>
      </w:r>
      <w:r>
        <w:br/>
      </w:r>
      <w:r w:rsidRPr="00781C58">
        <w:rPr>
          <w:rFonts w:cs="Times New Roman"/>
        </w:rPr>
        <w:t xml:space="preserve">Une lettre de </w:t>
      </w:r>
      <w:r>
        <w:rPr>
          <w:rFonts w:cs="Times New Roman"/>
        </w:rPr>
        <w:t>M. </w:t>
      </w:r>
      <w:r w:rsidRPr="00781C58">
        <w:rPr>
          <w:rFonts w:cs="Times New Roman"/>
        </w:rPr>
        <w:t>Émile Bernard à propos de Venise</w:t>
      </w:r>
    </w:p>
    <w:p w14:paraId="1A0680B7" w14:textId="77777777" w:rsidR="0028600F" w:rsidRPr="00DF4CEB" w:rsidRDefault="0028600F" w:rsidP="0028600F">
      <w:pPr>
        <w:pStyle w:val="term"/>
        <w:rPr>
          <w:lang w:val="en-GB"/>
          <w:rPrChange w:id="233" w:author="Marguerite-Marie Bordry" w:date="2018-12-10T11:41:00Z">
            <w:rPr/>
          </w:rPrChange>
        </w:rPr>
      </w:pPr>
      <w:proofErr w:type="gramStart"/>
      <w:r w:rsidRPr="00DF4CEB">
        <w:rPr>
          <w:lang w:val="en-GB"/>
          <w:rPrChange w:id="234" w:author="Marguerite-Marie Bordry" w:date="2018-12-10T11:41:00Z">
            <w:rPr/>
          </w:rPrChange>
        </w:rPr>
        <w:t>id :</w:t>
      </w:r>
      <w:proofErr w:type="gramEnd"/>
      <w:r w:rsidRPr="00DF4CEB">
        <w:rPr>
          <w:lang w:val="en-GB"/>
          <w:rPrChange w:id="235" w:author="Marguerite-Marie Bordry" w:date="2018-12-10T11:41:00Z">
            <w:rPr/>
          </w:rPrChange>
        </w:rPr>
        <w:t xml:space="preserve"> article-1900-10</w:t>
      </w:r>
      <w:r w:rsidR="007C7FCF" w:rsidRPr="00DF4CEB">
        <w:rPr>
          <w:lang w:val="en-GB"/>
          <w:rPrChange w:id="236" w:author="Marguerite-Marie Bordry" w:date="2018-12-10T11:41:00Z">
            <w:rPr/>
          </w:rPrChange>
        </w:rPr>
        <w:t>-01_</w:t>
      </w:r>
      <w:r w:rsidRPr="00DF4CEB">
        <w:rPr>
          <w:lang w:val="en-GB"/>
          <w:rPrChange w:id="237" w:author="Marguerite-Marie Bordry" w:date="2018-12-10T11:41:00Z">
            <w:rPr/>
          </w:rPrChange>
        </w:rPr>
        <w:t>286</w:t>
      </w:r>
    </w:p>
    <w:p w14:paraId="06849BFD" w14:textId="77777777" w:rsidR="0028600F" w:rsidRPr="00DF4CEB" w:rsidRDefault="0028600F" w:rsidP="0028600F">
      <w:pPr>
        <w:pStyle w:val="term"/>
        <w:rPr>
          <w:lang w:val="en-GB"/>
          <w:rPrChange w:id="238" w:author="Marguerite-Marie Bordry" w:date="2018-12-10T11:41:00Z">
            <w:rPr/>
          </w:rPrChange>
        </w:rPr>
      </w:pPr>
      <w:proofErr w:type="gramStart"/>
      <w:r w:rsidRPr="00DF4CEB">
        <w:rPr>
          <w:lang w:val="en-GB"/>
          <w:rPrChange w:id="239" w:author="Marguerite-Marie Bordry" w:date="2018-12-10T11:41:00Z">
            <w:rPr/>
          </w:rPrChange>
        </w:rPr>
        <w:t>author :</w:t>
      </w:r>
      <w:proofErr w:type="gramEnd"/>
      <w:r w:rsidRPr="00DF4CEB">
        <w:rPr>
          <w:lang w:val="en-GB"/>
          <w:rPrChange w:id="240" w:author="Marguerite-Marie Bordry" w:date="2018-12-10T11:41:00Z">
            <w:rPr/>
          </w:rPrChange>
        </w:rPr>
        <w:t xml:space="preserve"> Bernard, Émile (1868-1941)</w:t>
      </w:r>
    </w:p>
    <w:p w14:paraId="2860F288" w14:textId="77777777" w:rsidR="0028600F" w:rsidRPr="00925B7B" w:rsidRDefault="0028600F" w:rsidP="0028600F">
      <w:pPr>
        <w:pStyle w:val="term"/>
      </w:pPr>
      <w:proofErr w:type="gramStart"/>
      <w:r w:rsidRPr="00925B7B">
        <w:t>signed</w:t>
      </w:r>
      <w:proofErr w:type="gramEnd"/>
      <w:r w:rsidRPr="00925B7B">
        <w:t xml:space="preserve"> : </w:t>
      </w:r>
      <w:r>
        <w:t>Émile Bernard</w:t>
      </w:r>
    </w:p>
    <w:p w14:paraId="2A451909" w14:textId="77777777" w:rsidR="0028600F" w:rsidRDefault="0028600F" w:rsidP="0028600F">
      <w:pPr>
        <w:pStyle w:val="term"/>
      </w:pPr>
      <w:proofErr w:type="gramStart"/>
      <w:r w:rsidRPr="00925B7B">
        <w:t>section</w:t>
      </w:r>
      <w:proofErr w:type="gramEnd"/>
      <w:r w:rsidRPr="00925B7B">
        <w:t xml:space="preserve"> : </w:t>
      </w:r>
      <w:r>
        <w:t>Échos</w:t>
      </w:r>
    </w:p>
    <w:p w14:paraId="37DE28A4" w14:textId="77777777" w:rsidR="0028600F" w:rsidRPr="0086508B" w:rsidRDefault="0028600F" w:rsidP="0028600F">
      <w:pPr>
        <w:pStyle w:val="term"/>
        <w:rPr>
          <w:i/>
        </w:rPr>
      </w:pPr>
      <w:proofErr w:type="gramStart"/>
      <w:r w:rsidRPr="00DA7419">
        <w:t>title</w:t>
      </w:r>
      <w:proofErr w:type="gramEnd"/>
      <w:r w:rsidRPr="00DA7419">
        <w:t xml:space="preserve"> : </w:t>
      </w:r>
      <w:r w:rsidRPr="00781C58">
        <w:t xml:space="preserve">Une lettre de </w:t>
      </w:r>
      <w:r>
        <w:t>M. </w:t>
      </w:r>
      <w:r w:rsidRPr="00781C58">
        <w:t>Émile Bernard à propos de Venise</w:t>
      </w:r>
    </w:p>
    <w:p w14:paraId="60C9E229" w14:textId="77777777" w:rsidR="007C7FCF" w:rsidRDefault="0028600F" w:rsidP="0028600F">
      <w:pPr>
        <w:pStyle w:val="term"/>
      </w:pPr>
      <w:proofErr w:type="gramStart"/>
      <w:r w:rsidRPr="00925B7B">
        <w:t>date</w:t>
      </w:r>
      <w:proofErr w:type="gramEnd"/>
      <w:r w:rsidRPr="00925B7B">
        <w:t> :</w:t>
      </w:r>
      <w:r>
        <w:t xml:space="preserve"> 1900-10</w:t>
      </w:r>
      <w:r w:rsidR="007C7FCF">
        <w:t>-01</w:t>
      </w:r>
    </w:p>
    <w:p w14:paraId="3BF61CC8" w14:textId="77777777" w:rsidR="0028600F" w:rsidRDefault="007C7FCF" w:rsidP="0028600F">
      <w:pPr>
        <w:pStyle w:val="term"/>
      </w:pPr>
      <w:proofErr w:type="gramStart"/>
      <w:r>
        <w:t>ref</w:t>
      </w:r>
      <w:proofErr w:type="gramEnd"/>
      <w:r w:rsidR="0028600F" w:rsidRPr="00925B7B">
        <w:t xml:space="preserve"> : </w:t>
      </w:r>
      <w:r w:rsidR="0028600F">
        <w:t>Tome XXXVI, numéro 130, 1</w:t>
      </w:r>
      <w:r w:rsidR="0028600F" w:rsidRPr="00685873">
        <w:rPr>
          <w:vertAlign w:val="superscript"/>
        </w:rPr>
        <w:t>er</w:t>
      </w:r>
      <w:r w:rsidR="0028600F">
        <w:t> octobre 1900, p. 285-288 [286-287]</w:t>
      </w:r>
    </w:p>
    <w:p w14:paraId="6BBAEEFC" w14:textId="77777777" w:rsidR="0028600F" w:rsidRDefault="0028600F" w:rsidP="0028600F">
      <w:pPr>
        <w:pStyle w:val="byline"/>
      </w:pPr>
      <w:r w:rsidRPr="0028600F">
        <w:rPr>
          <w:smallCaps/>
        </w:rPr>
        <w:t>Émile Bernard</w:t>
      </w:r>
      <w:r>
        <w:t>.</w:t>
      </w:r>
    </w:p>
    <w:p w14:paraId="7D6F1A93" w14:textId="77777777" w:rsidR="0028600F" w:rsidRDefault="0028600F" w:rsidP="0028600F">
      <w:pPr>
        <w:pStyle w:val="bibl"/>
      </w:pPr>
      <w:r>
        <w:t>Tome XXXVI, numéro 130, 1</w:t>
      </w:r>
      <w:r w:rsidRPr="00685873">
        <w:rPr>
          <w:vertAlign w:val="superscript"/>
        </w:rPr>
        <w:t>er</w:t>
      </w:r>
      <w:r>
        <w:t> octobre 1900, p. 285-288 [286-287].</w:t>
      </w:r>
    </w:p>
    <w:p w14:paraId="2A5B824C" w14:textId="77777777" w:rsidR="005F258A" w:rsidRPr="00781C58" w:rsidRDefault="00781C58" w:rsidP="00B6475A">
      <w:pPr>
        <w:pStyle w:val="salute"/>
      </w:pPr>
      <w:r w:rsidRPr="00781C58">
        <w:t>Cher Monsieur Vallette,</w:t>
      </w:r>
    </w:p>
    <w:p w14:paraId="13A2720E" w14:textId="77777777" w:rsidR="005F258A" w:rsidRPr="00781C58" w:rsidRDefault="00781C58" w:rsidP="003326E0">
      <w:pPr>
        <w:pStyle w:val="Corpsdetexte"/>
        <w:rPr>
          <w:rFonts w:cs="Times New Roman"/>
        </w:rPr>
      </w:pPr>
      <w:r w:rsidRPr="00781C58">
        <w:rPr>
          <w:rFonts w:cs="Times New Roman"/>
        </w:rPr>
        <w:t xml:space="preserve">Je reviens de Venise, et je suis terrifié en lisant dans le </w:t>
      </w:r>
      <w:r w:rsidRPr="00781C58">
        <w:rPr>
          <w:rFonts w:cs="Times New Roman"/>
          <w:i/>
        </w:rPr>
        <w:t>Mercure</w:t>
      </w:r>
      <w:r w:rsidRPr="00781C58">
        <w:rPr>
          <w:rFonts w:cs="Times New Roman"/>
        </w:rPr>
        <w:t xml:space="preserve"> les lignes rapportées de la </w:t>
      </w:r>
      <w:r w:rsidRPr="00781C58">
        <w:rPr>
          <w:rFonts w:cs="Times New Roman"/>
          <w:i/>
        </w:rPr>
        <w:t>Revue de Paris</w:t>
      </w:r>
      <w:r>
        <w:rPr>
          <w:rFonts w:cs="Times New Roman"/>
        </w:rPr>
        <w:t> :</w:t>
      </w:r>
      <w:r w:rsidRPr="00781C58">
        <w:rPr>
          <w:rFonts w:cs="Times New Roman"/>
        </w:rPr>
        <w:t xml:space="preserve"> </w:t>
      </w:r>
      <w:r w:rsidRPr="00781C58">
        <w:rPr>
          <w:rFonts w:cs="Times New Roman"/>
          <w:i/>
        </w:rPr>
        <w:t>Venise en danger</w:t>
      </w:r>
      <w:r w:rsidRPr="00781C58">
        <w:rPr>
          <w:rFonts w:cs="Times New Roman"/>
        </w:rPr>
        <w:t>. Je ne vous cache pas que la beauté presque intacte de Venise m</w:t>
      </w:r>
      <w:r>
        <w:rPr>
          <w:rFonts w:cs="Times New Roman"/>
        </w:rPr>
        <w:t>’</w:t>
      </w:r>
      <w:r w:rsidRPr="00781C58">
        <w:rPr>
          <w:rFonts w:cs="Times New Roman"/>
        </w:rPr>
        <w:t>avait surpris, et je n</w:t>
      </w:r>
      <w:r>
        <w:rPr>
          <w:rFonts w:cs="Times New Roman"/>
        </w:rPr>
        <w:t>’</w:t>
      </w:r>
      <w:r w:rsidRPr="00781C58">
        <w:rPr>
          <w:rFonts w:cs="Times New Roman"/>
        </w:rPr>
        <w:t>en croyais pas mes yeux</w:t>
      </w:r>
      <w:r>
        <w:rPr>
          <w:rFonts w:cs="Times New Roman"/>
        </w:rPr>
        <w:t> :</w:t>
      </w:r>
      <w:r w:rsidRPr="00781C58">
        <w:rPr>
          <w:rFonts w:cs="Times New Roman"/>
        </w:rPr>
        <w:t xml:space="preserve"> en plein </w:t>
      </w:r>
      <w:r w:rsidRPr="00781C58">
        <w:rPr>
          <w:rFonts w:cs="Times New Roman"/>
          <w:smallCaps/>
        </w:rPr>
        <w:t>xix</w:t>
      </w:r>
      <w:r w:rsidRPr="00781C58">
        <w:rPr>
          <w:vertAlign w:val="superscript"/>
        </w:rPr>
        <w:t>e</w:t>
      </w:r>
      <w:r w:rsidRPr="00781C58">
        <w:rPr>
          <w:rFonts w:cs="Times New Roman"/>
        </w:rPr>
        <w:t> siècle vandale et constitutionnel, une ville d</w:t>
      </w:r>
      <w:r>
        <w:rPr>
          <w:rFonts w:cs="Times New Roman"/>
        </w:rPr>
        <w:t>’</w:t>
      </w:r>
      <w:r w:rsidRPr="00781C58">
        <w:rPr>
          <w:rFonts w:cs="Times New Roman"/>
        </w:rPr>
        <w:t>art est un étonnement.</w:t>
      </w:r>
    </w:p>
    <w:p w14:paraId="59FE51C2" w14:textId="77777777" w:rsidR="005F258A" w:rsidRPr="00781C58" w:rsidRDefault="00781C58" w:rsidP="003326E0">
      <w:pPr>
        <w:pStyle w:val="Corpsdetexte"/>
        <w:rPr>
          <w:rFonts w:cs="Times New Roman"/>
        </w:rPr>
      </w:pPr>
      <w:r w:rsidRPr="00781C58">
        <w:rPr>
          <w:rFonts w:cs="Times New Roman"/>
        </w:rPr>
        <w:t>J</w:t>
      </w:r>
      <w:r>
        <w:rPr>
          <w:rFonts w:cs="Times New Roman"/>
        </w:rPr>
        <w:t>’</w:t>
      </w:r>
      <w:r w:rsidRPr="00781C58">
        <w:rPr>
          <w:rFonts w:cs="Times New Roman"/>
        </w:rPr>
        <w:t>ai beaucoup questionné dans la ville des doges, soucieux de son avenir. J</w:t>
      </w:r>
      <w:r>
        <w:rPr>
          <w:rFonts w:cs="Times New Roman"/>
        </w:rPr>
        <w:t>’</w:t>
      </w:r>
      <w:r w:rsidRPr="00781C58">
        <w:rPr>
          <w:rFonts w:cs="Times New Roman"/>
        </w:rPr>
        <w:t>ai découvert que Venise a contre elle trois classes</w:t>
      </w:r>
      <w:r>
        <w:rPr>
          <w:rFonts w:cs="Times New Roman"/>
        </w:rPr>
        <w:t> :</w:t>
      </w:r>
      <w:r w:rsidRPr="00781C58">
        <w:rPr>
          <w:rFonts w:cs="Times New Roman"/>
        </w:rPr>
        <w:t xml:space="preserve"> les protestants, saxons qui n</w:t>
      </w:r>
      <w:r>
        <w:rPr>
          <w:rFonts w:cs="Times New Roman"/>
        </w:rPr>
        <w:t>’</w:t>
      </w:r>
      <w:r w:rsidRPr="00781C58">
        <w:rPr>
          <w:rFonts w:cs="Times New Roman"/>
        </w:rPr>
        <w:t>entendent jamais rien à la délicatesse et qui pourtant se flattent d</w:t>
      </w:r>
      <w:r>
        <w:rPr>
          <w:rFonts w:cs="Times New Roman"/>
        </w:rPr>
        <w:t>’</w:t>
      </w:r>
      <w:r w:rsidRPr="00781C58">
        <w:rPr>
          <w:rFonts w:cs="Times New Roman"/>
        </w:rPr>
        <w:t>être les civilisateurs présents</w:t>
      </w:r>
      <w:r>
        <w:rPr>
          <w:rFonts w:cs="Times New Roman"/>
        </w:rPr>
        <w:t> ;</w:t>
      </w:r>
      <w:r w:rsidRPr="00781C58">
        <w:rPr>
          <w:rFonts w:cs="Times New Roman"/>
        </w:rPr>
        <w:t xml:space="preserve"> les juifs, qui, ayant abandonné le ghetto, sont tous logés au grand canal, dans des palais restaurés et remis à neuf (j</w:t>
      </w:r>
      <w:r>
        <w:rPr>
          <w:rFonts w:cs="Times New Roman"/>
        </w:rPr>
        <w:t>’</w:t>
      </w:r>
      <w:r w:rsidRPr="00781C58">
        <w:rPr>
          <w:rFonts w:cs="Times New Roman"/>
        </w:rPr>
        <w:t>entends par juifs les israélites seulement soucieux d</w:t>
      </w:r>
      <w:r>
        <w:rPr>
          <w:rFonts w:cs="Times New Roman"/>
        </w:rPr>
        <w:t>’</w:t>
      </w:r>
      <w:r w:rsidRPr="00781C58">
        <w:rPr>
          <w:rFonts w:cs="Times New Roman"/>
        </w:rPr>
        <w:t>or)</w:t>
      </w:r>
      <w:r>
        <w:rPr>
          <w:rFonts w:cs="Times New Roman"/>
        </w:rPr>
        <w:t> ;</w:t>
      </w:r>
      <w:r w:rsidRPr="00781C58">
        <w:rPr>
          <w:rFonts w:cs="Times New Roman"/>
        </w:rPr>
        <w:t xml:space="preserve"> les politiciens de la constitution, gens n</w:t>
      </w:r>
      <w:r>
        <w:rPr>
          <w:rFonts w:cs="Times New Roman"/>
        </w:rPr>
        <w:t>’</w:t>
      </w:r>
      <w:r w:rsidRPr="00781C58">
        <w:rPr>
          <w:rFonts w:cs="Times New Roman"/>
        </w:rPr>
        <w:t>ayant aucune intuition de la beauté, y restant insensibles par brutalité native, et formés à l</w:t>
      </w:r>
      <w:r>
        <w:rPr>
          <w:rFonts w:cs="Times New Roman"/>
        </w:rPr>
        <w:t>’</w:t>
      </w:r>
      <w:r w:rsidRPr="00781C58">
        <w:rPr>
          <w:rFonts w:cs="Times New Roman"/>
        </w:rPr>
        <w:t xml:space="preserve">école de la presse ignarde et du </w:t>
      </w:r>
      <w:r w:rsidRPr="00781C58">
        <w:rPr>
          <w:rFonts w:cs="Times New Roman"/>
          <w:i/>
        </w:rPr>
        <w:t>Progrès</w:t>
      </w:r>
      <w:r w:rsidRPr="00781C58">
        <w:rPr>
          <w:rFonts w:cs="Times New Roman"/>
        </w:rPr>
        <w:t>. Quant aux défenseurs de Venise, ce seront, à quelques exceptions près, les artistes, les littérateurs, les poètes, les musiciens, c</w:t>
      </w:r>
      <w:r>
        <w:rPr>
          <w:rFonts w:cs="Times New Roman"/>
        </w:rPr>
        <w:t>’</w:t>
      </w:r>
      <w:r w:rsidRPr="00781C58">
        <w:rPr>
          <w:rFonts w:cs="Times New Roman"/>
        </w:rPr>
        <w:t xml:space="preserve">est-à-dire une </w:t>
      </w:r>
      <w:r w:rsidRPr="00781C58">
        <w:rPr>
          <w:rFonts w:cs="Times New Roman"/>
        </w:rPr>
        <w:lastRenderedPageBreak/>
        <w:t>classe fort peu puissante, et que M</w:t>
      </w:r>
      <w:r w:rsidR="00B3100D">
        <w:rPr>
          <w:rFonts w:cs="Times New Roman"/>
        </w:rPr>
        <w:t>M. </w:t>
      </w:r>
      <w:r w:rsidRPr="00781C58">
        <w:rPr>
          <w:rFonts w:cs="Times New Roman"/>
        </w:rPr>
        <w:t>les entrepreneurs, ingénieurs et spéculateurs craignent peu.</w:t>
      </w:r>
    </w:p>
    <w:p w14:paraId="0C93750B" w14:textId="77777777" w:rsidR="005F258A" w:rsidRPr="00781C58" w:rsidRDefault="00781C58" w:rsidP="003326E0">
      <w:pPr>
        <w:pStyle w:val="Corpsdetexte"/>
        <w:rPr>
          <w:rFonts w:cs="Times New Roman"/>
        </w:rPr>
      </w:pPr>
      <w:r w:rsidRPr="00781C58">
        <w:rPr>
          <w:rFonts w:cs="Times New Roman"/>
        </w:rPr>
        <w:t xml:space="preserve">Malgré ses transformations, </w:t>
      </w:r>
      <w:r w:rsidRPr="00781C58">
        <w:rPr>
          <w:rFonts w:cs="Times New Roman"/>
          <w:i/>
        </w:rPr>
        <w:t>déjà trop nombreuses</w:t>
      </w:r>
      <w:r w:rsidRPr="00781C58">
        <w:rPr>
          <w:rFonts w:cs="Times New Roman"/>
        </w:rPr>
        <w:t>, au dire de quelques peintres de là-bas, Venise reste un tableau entier et d</w:t>
      </w:r>
      <w:r>
        <w:rPr>
          <w:rFonts w:cs="Times New Roman"/>
        </w:rPr>
        <w:t>’</w:t>
      </w:r>
      <w:r w:rsidRPr="00781C58">
        <w:rPr>
          <w:rFonts w:cs="Times New Roman"/>
        </w:rPr>
        <w:t>une tonalité une</w:t>
      </w:r>
      <w:r>
        <w:rPr>
          <w:rFonts w:cs="Times New Roman"/>
        </w:rPr>
        <w:t> ;</w:t>
      </w:r>
      <w:r w:rsidRPr="00781C58">
        <w:rPr>
          <w:rFonts w:cs="Times New Roman"/>
        </w:rPr>
        <w:t xml:space="preserve"> mais on vient de donner un ordre meurtrier</w:t>
      </w:r>
      <w:r>
        <w:rPr>
          <w:rFonts w:cs="Times New Roman"/>
        </w:rPr>
        <w:t> ;</w:t>
      </w:r>
      <w:r w:rsidRPr="00781C58">
        <w:rPr>
          <w:rFonts w:cs="Times New Roman"/>
        </w:rPr>
        <w:t xml:space="preserve"> et je crains beaucoup que, sans démolir une maison, sans couvrir un rio, cet ordre ne porte à Venise un coup terrible.</w:t>
      </w:r>
    </w:p>
    <w:p w14:paraId="0FFDDA40" w14:textId="77777777" w:rsidR="005F258A" w:rsidRPr="00781C58" w:rsidRDefault="00781C58" w:rsidP="003326E0">
      <w:pPr>
        <w:pStyle w:val="Corpsdetexte"/>
        <w:rPr>
          <w:rFonts w:cs="Times New Roman"/>
        </w:rPr>
      </w:pPr>
      <w:r w:rsidRPr="00781C58">
        <w:rPr>
          <w:rFonts w:cs="Times New Roman"/>
        </w:rPr>
        <w:t>Cet ordre est que tout propriétaire doit faire nettoyer ou blanchir (selon qu</w:t>
      </w:r>
      <w:r>
        <w:rPr>
          <w:rFonts w:cs="Times New Roman"/>
        </w:rPr>
        <w:t>’</w:t>
      </w:r>
      <w:r w:rsidRPr="00781C58">
        <w:rPr>
          <w:rFonts w:cs="Times New Roman"/>
        </w:rPr>
        <w:t>elle est en marbre ou en crépi) sa façade. Or, pour qui a vu Venise, une des principales beautés de la ville consiste en cette teinte ancienne, cette rouille historique dont les maisons se revêtent comme d</w:t>
      </w:r>
      <w:r>
        <w:rPr>
          <w:rFonts w:cs="Times New Roman"/>
        </w:rPr>
        <w:t>’</w:t>
      </w:r>
      <w:r w:rsidRPr="00781C58">
        <w:rPr>
          <w:rFonts w:cs="Times New Roman"/>
        </w:rPr>
        <w:t>un deuil, et c</w:t>
      </w:r>
      <w:r>
        <w:rPr>
          <w:rFonts w:cs="Times New Roman"/>
        </w:rPr>
        <w:t>’</w:t>
      </w:r>
      <w:r w:rsidRPr="00781C58">
        <w:rPr>
          <w:rFonts w:cs="Times New Roman"/>
        </w:rPr>
        <w:t>est selon moi un des plus impressionnants aspects de cette cité surnaturelle. Reblanchir Venise, voici l</w:t>
      </w:r>
      <w:r>
        <w:rPr>
          <w:rFonts w:cs="Times New Roman"/>
        </w:rPr>
        <w:t>’</w:t>
      </w:r>
      <w:r w:rsidRPr="00781C58">
        <w:rPr>
          <w:rFonts w:cs="Times New Roman"/>
        </w:rPr>
        <w:t>ordre le plus néfaste que l</w:t>
      </w:r>
      <w:r>
        <w:rPr>
          <w:rFonts w:cs="Times New Roman"/>
        </w:rPr>
        <w:t>’</w:t>
      </w:r>
      <w:r w:rsidRPr="00781C58">
        <w:rPr>
          <w:rFonts w:cs="Times New Roman"/>
        </w:rPr>
        <w:t xml:space="preserve">on pouvait donner. Il est donné </w:t>
      </w:r>
      <w:r w:rsidR="00050857">
        <w:rPr>
          <w:rFonts w:cs="Times New Roman"/>
        </w:rPr>
        <w:t>— </w:t>
      </w:r>
      <w:r w:rsidRPr="00781C58">
        <w:rPr>
          <w:rFonts w:cs="Times New Roman"/>
          <w:i/>
        </w:rPr>
        <w:t>et l</w:t>
      </w:r>
      <w:r>
        <w:rPr>
          <w:rFonts w:cs="Times New Roman"/>
          <w:i/>
        </w:rPr>
        <w:t>’</w:t>
      </w:r>
      <w:r w:rsidRPr="00781C58">
        <w:rPr>
          <w:rFonts w:cs="Times New Roman"/>
          <w:i/>
        </w:rPr>
        <w:t>on a commencé déjà</w:t>
      </w:r>
      <w:r w:rsidRPr="00781C58">
        <w:rPr>
          <w:rFonts w:cs="Times New Roman"/>
        </w:rPr>
        <w:t>.</w:t>
      </w:r>
    </w:p>
    <w:p w14:paraId="18AA8605" w14:textId="77777777" w:rsidR="005F258A" w:rsidRPr="00781C58" w:rsidRDefault="00781C58" w:rsidP="003326E0">
      <w:pPr>
        <w:pStyle w:val="Corpsdetexte"/>
        <w:rPr>
          <w:rFonts w:cs="Times New Roman"/>
        </w:rPr>
      </w:pPr>
      <w:r w:rsidRPr="00781C58">
        <w:rPr>
          <w:rFonts w:cs="Times New Roman"/>
        </w:rPr>
        <w:t>Puisque l</w:t>
      </w:r>
      <w:r>
        <w:rPr>
          <w:rFonts w:cs="Times New Roman"/>
        </w:rPr>
        <w:t>’</w:t>
      </w:r>
      <w:r w:rsidRPr="00781C58">
        <w:rPr>
          <w:rFonts w:cs="Times New Roman"/>
        </w:rPr>
        <w:t>attention se fixe sur Venise, il ne serait peut-être pas mauvais de l</w:t>
      </w:r>
      <w:r>
        <w:rPr>
          <w:rFonts w:cs="Times New Roman"/>
        </w:rPr>
        <w:t>’</w:t>
      </w:r>
      <w:r w:rsidRPr="00781C58">
        <w:rPr>
          <w:rFonts w:cs="Times New Roman"/>
        </w:rPr>
        <w:t>attirer un peu aussi sur le Caire. Le Caire était en Orient un des endroits que les poètes avaient préférés</w:t>
      </w:r>
      <w:r>
        <w:rPr>
          <w:rFonts w:cs="Times New Roman"/>
        </w:rPr>
        <w:t> !</w:t>
      </w:r>
      <w:r w:rsidRPr="00781C58">
        <w:rPr>
          <w:rFonts w:cs="Times New Roman"/>
        </w:rPr>
        <w:t xml:space="preserve"> Or, depuis que M</w:t>
      </w:r>
      <w:r w:rsidR="00B3100D">
        <w:rPr>
          <w:rFonts w:cs="Times New Roman"/>
        </w:rPr>
        <w:t>M. </w:t>
      </w:r>
      <w:r w:rsidRPr="00781C58">
        <w:rPr>
          <w:rFonts w:cs="Times New Roman"/>
        </w:rPr>
        <w:t>les Saxons s</w:t>
      </w:r>
      <w:r>
        <w:rPr>
          <w:rFonts w:cs="Times New Roman"/>
        </w:rPr>
        <w:t>’</w:t>
      </w:r>
      <w:r w:rsidRPr="00781C58">
        <w:rPr>
          <w:rFonts w:cs="Times New Roman"/>
        </w:rPr>
        <w:t>y sont établis, depuis que soit Anglais, soit Allemands, nos administrateurs opèrent, la</w:t>
      </w:r>
      <w:r w:rsidR="0028600F">
        <w:rPr>
          <w:rFonts w:cs="Times New Roman"/>
        </w:rPr>
        <w:t xml:space="preserve"> </w:t>
      </w:r>
      <w:r w:rsidRPr="00781C58">
        <w:rPr>
          <w:rFonts w:cs="Times New Roman"/>
        </w:rPr>
        <w:t>ville tombe sous la pioche des spéculateurs, et journellement c</w:t>
      </w:r>
      <w:r>
        <w:rPr>
          <w:rFonts w:cs="Times New Roman"/>
        </w:rPr>
        <w:t>’</w:t>
      </w:r>
      <w:r w:rsidRPr="00781C58">
        <w:rPr>
          <w:rFonts w:cs="Times New Roman"/>
        </w:rPr>
        <w:t>est le massacre d</w:t>
      </w:r>
      <w:r>
        <w:rPr>
          <w:rFonts w:cs="Times New Roman"/>
        </w:rPr>
        <w:t>’</w:t>
      </w:r>
      <w:r w:rsidRPr="00781C58">
        <w:rPr>
          <w:rFonts w:cs="Times New Roman"/>
        </w:rPr>
        <w:t>un quartier par la démolition, d</w:t>
      </w:r>
      <w:r>
        <w:rPr>
          <w:rFonts w:cs="Times New Roman"/>
        </w:rPr>
        <w:t>’</w:t>
      </w:r>
      <w:r w:rsidRPr="00781C58">
        <w:rPr>
          <w:rFonts w:cs="Times New Roman"/>
        </w:rPr>
        <w:t xml:space="preserve">une mosquée par la réparation. On a </w:t>
      </w:r>
      <w:r w:rsidRPr="00781C58">
        <w:rPr>
          <w:rFonts w:cs="Times New Roman"/>
          <w:i/>
        </w:rPr>
        <w:t>reconstruit</w:t>
      </w:r>
      <w:r w:rsidRPr="00781C58">
        <w:rPr>
          <w:rFonts w:cs="Times New Roman"/>
        </w:rPr>
        <w:t xml:space="preserve"> (</w:t>
      </w:r>
      <w:r>
        <w:rPr>
          <w:rFonts w:cs="Times New Roman"/>
        </w:rPr>
        <w:t>!</w:t>
      </w:r>
      <w:r w:rsidRPr="00781C58">
        <w:rPr>
          <w:rFonts w:cs="Times New Roman"/>
        </w:rPr>
        <w:t>) les tombeaux des Khalifes</w:t>
      </w:r>
      <w:r>
        <w:rPr>
          <w:rFonts w:cs="Times New Roman"/>
        </w:rPr>
        <w:t> ;</w:t>
      </w:r>
      <w:r w:rsidRPr="00781C58">
        <w:rPr>
          <w:rFonts w:cs="Times New Roman"/>
        </w:rPr>
        <w:t xml:space="preserve"> et la mosquée Hassan (une des merveilles du Caire) est sur le point d</w:t>
      </w:r>
      <w:r>
        <w:rPr>
          <w:rFonts w:cs="Times New Roman"/>
        </w:rPr>
        <w:t>’</w:t>
      </w:r>
      <w:r w:rsidRPr="00781C58">
        <w:rPr>
          <w:rFonts w:cs="Times New Roman"/>
        </w:rPr>
        <w:t>être massacrée par un ignorant qui a tout dans les mains de l</w:t>
      </w:r>
      <w:r>
        <w:rPr>
          <w:rFonts w:cs="Times New Roman"/>
        </w:rPr>
        <w:t>’</w:t>
      </w:r>
      <w:r w:rsidRPr="00781C58">
        <w:rPr>
          <w:rFonts w:cs="Times New Roman"/>
        </w:rPr>
        <w:t>art arabe.</w:t>
      </w:r>
    </w:p>
    <w:p w14:paraId="60E42D34" w14:textId="483D82A2" w:rsidR="005F258A" w:rsidRPr="00781C58" w:rsidRDefault="00781C58" w:rsidP="003326E0">
      <w:pPr>
        <w:pStyle w:val="Corpsdetexte"/>
        <w:rPr>
          <w:rFonts w:cs="Times New Roman"/>
        </w:rPr>
      </w:pPr>
      <w:r w:rsidRPr="00781C58">
        <w:rPr>
          <w:rFonts w:cs="Times New Roman"/>
        </w:rPr>
        <w:t xml:space="preserve">Les tramways ont détruit le khalig, un canal qui était une des beautés de notre vieille ville et qui donnait raison chaque année à des réjouissances supprimées depuis. </w:t>
      </w:r>
      <w:ins w:id="241" w:author="Marguerite-Marie Bordry" w:date="2018-12-11T17:46:00Z">
        <w:r w:rsidR="003B085E">
          <w:rPr>
            <w:rFonts w:cs="Times New Roman"/>
          </w:rPr>
          <w:t>À</w:t>
        </w:r>
      </w:ins>
      <w:del w:id="242" w:author="Marguerite-Marie Bordry" w:date="2018-12-11T17:46:00Z">
        <w:r w:rsidRPr="00781C58" w:rsidDel="003B085E">
          <w:rPr>
            <w:rFonts w:cs="Times New Roman"/>
          </w:rPr>
          <w:delText>A</w:delText>
        </w:r>
      </w:del>
      <w:r w:rsidRPr="00781C58">
        <w:rPr>
          <w:rFonts w:cs="Times New Roman"/>
        </w:rPr>
        <w:t xml:space="preserve"> chaque instant c</w:t>
      </w:r>
      <w:r>
        <w:rPr>
          <w:rFonts w:cs="Times New Roman"/>
        </w:rPr>
        <w:t>’</w:t>
      </w:r>
      <w:r w:rsidRPr="00781C58">
        <w:rPr>
          <w:rFonts w:cs="Times New Roman"/>
        </w:rPr>
        <w:t xml:space="preserve">est un nouveau projet de percement de rue, un nouveau plan </w:t>
      </w:r>
      <w:r w:rsidRPr="00781C58">
        <w:rPr>
          <w:rFonts w:cs="Times New Roman"/>
          <w:i/>
        </w:rPr>
        <w:t>d</w:t>
      </w:r>
      <w:r>
        <w:rPr>
          <w:rFonts w:cs="Times New Roman"/>
          <w:i/>
        </w:rPr>
        <w:t>’</w:t>
      </w:r>
      <w:r w:rsidRPr="00781C58">
        <w:rPr>
          <w:rFonts w:cs="Times New Roman"/>
          <w:i/>
        </w:rPr>
        <w:t>amélioration</w:t>
      </w:r>
      <w:r>
        <w:rPr>
          <w:rFonts w:cs="Times New Roman"/>
        </w:rPr>
        <w:t> ;</w:t>
      </w:r>
      <w:r w:rsidRPr="00781C58">
        <w:rPr>
          <w:rFonts w:cs="Times New Roman"/>
        </w:rPr>
        <w:t xml:space="preserve"> et toujours ces plans et projets ont pour but d</w:t>
      </w:r>
      <w:r>
        <w:rPr>
          <w:rFonts w:cs="Times New Roman"/>
        </w:rPr>
        <w:t>’</w:t>
      </w:r>
      <w:r w:rsidRPr="00781C58">
        <w:rPr>
          <w:rFonts w:cs="Times New Roman"/>
        </w:rPr>
        <w:t>attaquer quelque point intéressant du pays. À l</w:t>
      </w:r>
      <w:r>
        <w:rPr>
          <w:rFonts w:cs="Times New Roman"/>
        </w:rPr>
        <w:t>’</w:t>
      </w:r>
      <w:r w:rsidRPr="00781C58">
        <w:rPr>
          <w:rFonts w:cs="Times New Roman"/>
        </w:rPr>
        <w:t xml:space="preserve">heure où je vous écris, il flotte sur ma maison même, située en plein quartier arabe, un drapeau qui la condamne à une démolition prochaine, et il y en a deux ou trois cents, plus ou moins intéressantes, condamnées par cette </w:t>
      </w:r>
      <w:r w:rsidRPr="00781C58">
        <w:rPr>
          <w:rFonts w:cs="Times New Roman"/>
          <w:i/>
        </w:rPr>
        <w:t>entreprise</w:t>
      </w:r>
      <w:r w:rsidRPr="00781C58">
        <w:rPr>
          <w:rFonts w:cs="Times New Roman"/>
        </w:rPr>
        <w:t>.</w:t>
      </w:r>
    </w:p>
    <w:p w14:paraId="2CA7175B" w14:textId="77777777" w:rsidR="005F258A" w:rsidRPr="00781C58" w:rsidRDefault="00781C58" w:rsidP="003326E0">
      <w:pPr>
        <w:pStyle w:val="Corpsdetexte"/>
        <w:rPr>
          <w:rFonts w:cs="Times New Roman"/>
        </w:rPr>
      </w:pPr>
      <w:r w:rsidRPr="00781C58">
        <w:rPr>
          <w:rFonts w:cs="Times New Roman"/>
        </w:rPr>
        <w:t>Mais revenons à Venise. Je doute que l</w:t>
      </w:r>
      <w:r>
        <w:rPr>
          <w:rFonts w:cs="Times New Roman"/>
        </w:rPr>
        <w:t>’</w:t>
      </w:r>
      <w:r w:rsidRPr="00781C58">
        <w:rPr>
          <w:rFonts w:cs="Times New Roman"/>
        </w:rPr>
        <w:t>on puisse vaincre l</w:t>
      </w:r>
      <w:r>
        <w:rPr>
          <w:rFonts w:cs="Times New Roman"/>
        </w:rPr>
        <w:t>’</w:t>
      </w:r>
      <w:r w:rsidRPr="00781C58">
        <w:rPr>
          <w:rFonts w:cs="Times New Roman"/>
        </w:rPr>
        <w:t>esprit borné et anti-artiste venu du Nord. Je doute que les réclamations des poètes et les pétitions puissent aboutir à quoi que ce soit et arrêter la soif d</w:t>
      </w:r>
      <w:r>
        <w:rPr>
          <w:rFonts w:cs="Times New Roman"/>
        </w:rPr>
        <w:t>’</w:t>
      </w:r>
      <w:r w:rsidRPr="00781C58">
        <w:rPr>
          <w:rFonts w:cs="Times New Roman"/>
        </w:rPr>
        <w:t>or des avides. Je doute également que la politique de grossièreté qui semble avoir envahi l</w:t>
      </w:r>
      <w:r>
        <w:rPr>
          <w:rFonts w:cs="Times New Roman"/>
        </w:rPr>
        <w:t>’</w:t>
      </w:r>
      <w:r w:rsidRPr="00781C58">
        <w:rPr>
          <w:rFonts w:cs="Times New Roman"/>
        </w:rPr>
        <w:t>Italie cède le terrain aux revendications des amoureux d</w:t>
      </w:r>
      <w:r>
        <w:rPr>
          <w:rFonts w:cs="Times New Roman"/>
        </w:rPr>
        <w:t>’</w:t>
      </w:r>
      <w:r w:rsidRPr="00781C58">
        <w:rPr>
          <w:rFonts w:cs="Times New Roman"/>
        </w:rPr>
        <w:t>art</w:t>
      </w:r>
      <w:r>
        <w:rPr>
          <w:rFonts w:cs="Times New Roman"/>
        </w:rPr>
        <w:t> ;</w:t>
      </w:r>
      <w:r w:rsidRPr="00781C58">
        <w:rPr>
          <w:rFonts w:cs="Times New Roman"/>
        </w:rPr>
        <w:t xml:space="preserve"> cependant, si une pétition s</w:t>
      </w:r>
      <w:r>
        <w:rPr>
          <w:rFonts w:cs="Times New Roman"/>
        </w:rPr>
        <w:t>’</w:t>
      </w:r>
      <w:r w:rsidRPr="00781C58">
        <w:rPr>
          <w:rFonts w:cs="Times New Roman"/>
        </w:rPr>
        <w:t>ouvre pour sauver Venise, je veux y inscrire mon nom, mon très humble nom</w:t>
      </w:r>
      <w:r>
        <w:rPr>
          <w:rFonts w:cs="Times New Roman"/>
        </w:rPr>
        <w:t> ;</w:t>
      </w:r>
      <w:r w:rsidRPr="00781C58">
        <w:rPr>
          <w:rFonts w:cs="Times New Roman"/>
        </w:rPr>
        <w:t xml:space="preserve"> si ce n</w:t>
      </w:r>
      <w:r>
        <w:rPr>
          <w:rFonts w:cs="Times New Roman"/>
        </w:rPr>
        <w:t>’</w:t>
      </w:r>
      <w:r w:rsidRPr="00781C58">
        <w:rPr>
          <w:rFonts w:cs="Times New Roman"/>
        </w:rPr>
        <w:t xml:space="preserve">est pour obtenir quelque chose, du moins comme gage de mon admiration et de ma </w:t>
      </w:r>
      <w:r w:rsidRPr="00781C58">
        <w:rPr>
          <w:rFonts w:cs="Times New Roman"/>
        </w:rPr>
        <w:lastRenderedPageBreak/>
        <w:t>reconnaissance à nos frères du passé, aux artistes, qui ont édifié sur le monde un lieu conforme à leur rêve.</w:t>
      </w:r>
    </w:p>
    <w:p w14:paraId="2137D461" w14:textId="77777777" w:rsidR="005F258A" w:rsidRPr="00781C58" w:rsidRDefault="00781C58" w:rsidP="0028600F">
      <w:pPr>
        <w:pStyle w:val="salute"/>
      </w:pPr>
      <w:r w:rsidRPr="00781C58">
        <w:t>Je vous prie de croire, etc.</w:t>
      </w:r>
    </w:p>
    <w:p w14:paraId="75DB4A4D" w14:textId="77777777" w:rsidR="005F258A" w:rsidRPr="00781C58" w:rsidRDefault="0028600F" w:rsidP="0028600F">
      <w:pPr>
        <w:pStyle w:val="signed"/>
      </w:pPr>
      <w:r>
        <w:t>É</w:t>
      </w:r>
      <w:r w:rsidR="00781C58" w:rsidRPr="00781C58">
        <w:t>MILE BERNARD.</w:t>
      </w:r>
    </w:p>
    <w:p w14:paraId="78BE6D98" w14:textId="77777777" w:rsidR="00730784" w:rsidRDefault="00730784" w:rsidP="00730784">
      <w:pPr>
        <w:pStyle w:val="Titre1"/>
        <w:rPr>
          <w:rFonts w:hint="eastAsia"/>
        </w:rPr>
      </w:pPr>
      <w:r>
        <w:t>Tome XXXVI, numéro 131, 1</w:t>
      </w:r>
      <w:r w:rsidRPr="00685873">
        <w:rPr>
          <w:vertAlign w:val="superscript"/>
        </w:rPr>
        <w:t>er</w:t>
      </w:r>
      <w:r w:rsidR="0028600F">
        <w:t> novembre </w:t>
      </w:r>
      <w:r>
        <w:t>1900</w:t>
      </w:r>
    </w:p>
    <w:p w14:paraId="3C7F69B6" w14:textId="77777777" w:rsidR="0028600F" w:rsidRDefault="0028600F" w:rsidP="0028600F">
      <w:pPr>
        <w:pStyle w:val="Titre2"/>
      </w:pPr>
      <w:r w:rsidRPr="00781C58">
        <w:t>Archéologie, voyages</w:t>
      </w:r>
      <w:r>
        <w:t xml:space="preserve">. </w:t>
      </w:r>
      <w:r>
        <w:br/>
      </w:r>
      <w:r w:rsidRPr="00781C58">
        <w:rPr>
          <w:rFonts w:cs="Times New Roman"/>
        </w:rPr>
        <w:t>Les Monuments historiques au Grand Palais</w:t>
      </w:r>
      <w:r>
        <w:rPr>
          <w:rFonts w:cs="Times New Roman"/>
        </w:rPr>
        <w:t xml:space="preserve"> [extraits]</w:t>
      </w:r>
    </w:p>
    <w:p w14:paraId="7F0750F1" w14:textId="77777777" w:rsidR="0028600F" w:rsidRPr="00DF4CEB" w:rsidRDefault="0028600F" w:rsidP="0028600F">
      <w:pPr>
        <w:pStyle w:val="term"/>
        <w:rPr>
          <w:lang w:val="en-GB"/>
          <w:rPrChange w:id="243" w:author="Marguerite-Marie Bordry" w:date="2018-12-10T11:41:00Z">
            <w:rPr/>
          </w:rPrChange>
        </w:rPr>
      </w:pPr>
      <w:proofErr w:type="gramStart"/>
      <w:r w:rsidRPr="00DF4CEB">
        <w:rPr>
          <w:lang w:val="en-GB"/>
          <w:rPrChange w:id="244" w:author="Marguerite-Marie Bordry" w:date="2018-12-10T11:41:00Z">
            <w:rPr/>
          </w:rPrChange>
        </w:rPr>
        <w:t>id :</w:t>
      </w:r>
      <w:proofErr w:type="gramEnd"/>
      <w:r w:rsidRPr="00DF4CEB">
        <w:rPr>
          <w:lang w:val="en-GB"/>
          <w:rPrChange w:id="245" w:author="Marguerite-Marie Bordry" w:date="2018-12-10T11:41:00Z">
            <w:rPr/>
          </w:rPrChange>
        </w:rPr>
        <w:t xml:space="preserve"> article-1900-11</w:t>
      </w:r>
      <w:r w:rsidR="007C7FCF" w:rsidRPr="00DF4CEB">
        <w:rPr>
          <w:lang w:val="en-GB"/>
          <w:rPrChange w:id="246" w:author="Marguerite-Marie Bordry" w:date="2018-12-10T11:41:00Z">
            <w:rPr/>
          </w:rPrChange>
        </w:rPr>
        <w:t>-01_</w:t>
      </w:r>
      <w:r w:rsidRPr="00DF4CEB">
        <w:rPr>
          <w:lang w:val="en-GB"/>
          <w:rPrChange w:id="247" w:author="Marguerite-Marie Bordry" w:date="2018-12-10T11:41:00Z">
            <w:rPr/>
          </w:rPrChange>
        </w:rPr>
        <w:t>511</w:t>
      </w:r>
    </w:p>
    <w:p w14:paraId="56B927FC" w14:textId="77777777" w:rsidR="0028600F" w:rsidRPr="00DF4CEB" w:rsidRDefault="0028600F" w:rsidP="0028600F">
      <w:pPr>
        <w:pStyle w:val="term"/>
        <w:rPr>
          <w:lang w:val="en-GB"/>
          <w:rPrChange w:id="248" w:author="Marguerite-Marie Bordry" w:date="2018-12-10T11:41:00Z">
            <w:rPr/>
          </w:rPrChange>
        </w:rPr>
      </w:pPr>
      <w:proofErr w:type="gramStart"/>
      <w:r w:rsidRPr="00DF4CEB">
        <w:rPr>
          <w:lang w:val="en-GB"/>
          <w:rPrChange w:id="249" w:author="Marguerite-Marie Bordry" w:date="2018-12-10T11:41:00Z">
            <w:rPr/>
          </w:rPrChange>
        </w:rPr>
        <w:t>author :</w:t>
      </w:r>
      <w:proofErr w:type="gramEnd"/>
      <w:r w:rsidRPr="00DF4CEB">
        <w:rPr>
          <w:lang w:val="en-GB"/>
          <w:rPrChange w:id="250" w:author="Marguerite-Marie Bordry" w:date="2018-12-10T11:41:00Z">
            <w:rPr/>
          </w:rPrChange>
        </w:rPr>
        <w:t xml:space="preserve"> Merki, Charles (18..-19..)</w:t>
      </w:r>
    </w:p>
    <w:p w14:paraId="183FC0E5" w14:textId="77777777" w:rsidR="0028600F" w:rsidRPr="00925B7B" w:rsidRDefault="0028600F" w:rsidP="0028600F">
      <w:pPr>
        <w:pStyle w:val="term"/>
      </w:pPr>
      <w:proofErr w:type="gramStart"/>
      <w:r w:rsidRPr="00925B7B">
        <w:t>signed</w:t>
      </w:r>
      <w:proofErr w:type="gramEnd"/>
      <w:r w:rsidRPr="00925B7B">
        <w:t xml:space="preserve"> : </w:t>
      </w:r>
      <w:r>
        <w:t>Charles Merki</w:t>
      </w:r>
    </w:p>
    <w:p w14:paraId="60D7DC91" w14:textId="77777777" w:rsidR="0028600F" w:rsidRPr="00666E1E" w:rsidRDefault="0028600F" w:rsidP="0028600F">
      <w:pPr>
        <w:pStyle w:val="term"/>
      </w:pPr>
      <w:proofErr w:type="gramStart"/>
      <w:r w:rsidRPr="00666E1E">
        <w:t>section</w:t>
      </w:r>
      <w:proofErr w:type="gramEnd"/>
      <w:r w:rsidRPr="00666E1E">
        <w:t> : Archéologie, voyages</w:t>
      </w:r>
    </w:p>
    <w:p w14:paraId="54359C89" w14:textId="77777777" w:rsidR="0028600F" w:rsidRPr="0044359D" w:rsidRDefault="0028600F" w:rsidP="0028600F">
      <w:pPr>
        <w:pStyle w:val="term"/>
      </w:pPr>
      <w:proofErr w:type="gramStart"/>
      <w:r w:rsidRPr="00DA7419">
        <w:t>title</w:t>
      </w:r>
      <w:proofErr w:type="gramEnd"/>
      <w:r w:rsidRPr="00DA7419">
        <w:t xml:space="preserve"> : </w:t>
      </w:r>
      <w:r w:rsidRPr="00781C58">
        <w:t>Les Monuments historiques au Grand Palais</w:t>
      </w:r>
      <w:r>
        <w:t xml:space="preserve"> [extraits]</w:t>
      </w:r>
    </w:p>
    <w:p w14:paraId="27C32942" w14:textId="77777777" w:rsidR="007C7FCF" w:rsidRDefault="0028600F" w:rsidP="0028600F">
      <w:pPr>
        <w:pStyle w:val="term"/>
      </w:pPr>
      <w:proofErr w:type="gramStart"/>
      <w:r w:rsidRPr="00925B7B">
        <w:t>date</w:t>
      </w:r>
      <w:proofErr w:type="gramEnd"/>
      <w:r w:rsidRPr="00925B7B">
        <w:t> :</w:t>
      </w:r>
      <w:r>
        <w:t xml:space="preserve"> 1900-11</w:t>
      </w:r>
      <w:r w:rsidR="007C7FCF">
        <w:t>-01</w:t>
      </w:r>
    </w:p>
    <w:p w14:paraId="05129BA0" w14:textId="77777777" w:rsidR="0028600F" w:rsidRDefault="007C7FCF" w:rsidP="0028600F">
      <w:pPr>
        <w:pStyle w:val="term"/>
      </w:pPr>
      <w:proofErr w:type="gramStart"/>
      <w:r>
        <w:t>ref</w:t>
      </w:r>
      <w:proofErr w:type="gramEnd"/>
      <w:r w:rsidR="0028600F" w:rsidRPr="00925B7B">
        <w:t xml:space="preserve"> : </w:t>
      </w:r>
      <w:r w:rsidR="0028600F">
        <w:t>Tome XXXVI, numéro 131, 1</w:t>
      </w:r>
      <w:r w:rsidR="0028600F" w:rsidRPr="00685873">
        <w:rPr>
          <w:vertAlign w:val="superscript"/>
        </w:rPr>
        <w:t>er</w:t>
      </w:r>
      <w:r w:rsidR="0028600F">
        <w:t> novembre 1900, p. 511-520 [511, 512, 514]</w:t>
      </w:r>
    </w:p>
    <w:p w14:paraId="35E90A04" w14:textId="77777777" w:rsidR="0028600F" w:rsidRDefault="0028600F" w:rsidP="0028600F">
      <w:pPr>
        <w:pStyle w:val="byline"/>
      </w:pPr>
      <w:r w:rsidRPr="00666E1E">
        <w:rPr>
          <w:smallCaps/>
        </w:rPr>
        <w:t>Charles Merki</w:t>
      </w:r>
      <w:r>
        <w:t>.</w:t>
      </w:r>
    </w:p>
    <w:p w14:paraId="4831FA78" w14:textId="77777777" w:rsidR="0028600F" w:rsidRDefault="0028600F" w:rsidP="0028600F">
      <w:pPr>
        <w:pStyle w:val="bibl"/>
      </w:pPr>
      <w:r>
        <w:t>Tome XXXVI, numéro 131, 1</w:t>
      </w:r>
      <w:r w:rsidRPr="00685873">
        <w:rPr>
          <w:vertAlign w:val="superscript"/>
        </w:rPr>
        <w:t>er</w:t>
      </w:r>
      <w:r>
        <w:t> novembre 1900, p. 511-520 [511, 512, 514].</w:t>
      </w:r>
    </w:p>
    <w:p w14:paraId="40629E38" w14:textId="77777777" w:rsidR="005F258A" w:rsidRPr="00781C58" w:rsidRDefault="00781C58" w:rsidP="003326E0">
      <w:pPr>
        <w:pStyle w:val="Corpsdetexte"/>
        <w:rPr>
          <w:rFonts w:cs="Times New Roman"/>
        </w:rPr>
      </w:pPr>
      <w:r w:rsidRPr="00781C58">
        <w:rPr>
          <w:rFonts w:cs="Times New Roman"/>
        </w:rPr>
        <w:t>Contrairement à ce qu</w:t>
      </w:r>
      <w:r>
        <w:rPr>
          <w:rFonts w:cs="Times New Roman"/>
        </w:rPr>
        <w:t>’</w:t>
      </w:r>
      <w:r w:rsidRPr="00781C58">
        <w:rPr>
          <w:rFonts w:cs="Times New Roman"/>
        </w:rPr>
        <w:t>on pouvait attendre après tant de travaux, d</w:t>
      </w:r>
      <w:r>
        <w:rPr>
          <w:rFonts w:cs="Times New Roman"/>
        </w:rPr>
        <w:t>’</w:t>
      </w:r>
      <w:r w:rsidRPr="00781C58">
        <w:rPr>
          <w:rFonts w:cs="Times New Roman"/>
        </w:rPr>
        <w:t>études sur les monuments, de relevés et de restaurations plus ou moins heureuses au cours de ce siècle, la section d</w:t>
      </w:r>
      <w:r>
        <w:rPr>
          <w:rFonts w:cs="Times New Roman"/>
        </w:rPr>
        <w:t>’</w:t>
      </w:r>
      <w:r w:rsidRPr="00781C58">
        <w:rPr>
          <w:rFonts w:cs="Times New Roman"/>
        </w:rPr>
        <w:t>architecture à l</w:t>
      </w:r>
      <w:r>
        <w:rPr>
          <w:rFonts w:cs="Times New Roman"/>
        </w:rPr>
        <w:t>’</w:t>
      </w:r>
      <w:r w:rsidRPr="00781C58">
        <w:rPr>
          <w:rFonts w:cs="Times New Roman"/>
        </w:rPr>
        <w:t>exposition centennale est d</w:t>
      </w:r>
      <w:r>
        <w:rPr>
          <w:rFonts w:cs="Times New Roman"/>
        </w:rPr>
        <w:t>’</w:t>
      </w:r>
      <w:r w:rsidRPr="00781C58">
        <w:rPr>
          <w:rFonts w:cs="Times New Roman"/>
        </w:rPr>
        <w:t>un intérêt à peu près nul</w:t>
      </w:r>
      <w:r>
        <w:rPr>
          <w:rFonts w:cs="Times New Roman"/>
        </w:rPr>
        <w:t> ;</w:t>
      </w:r>
      <w:r w:rsidRPr="00781C58">
        <w:rPr>
          <w:rFonts w:cs="Times New Roman"/>
        </w:rPr>
        <w:t xml:space="preserve"> tout a été sacrifié, semble-t-il, à la peinture, à la sculpture, à l</w:t>
      </w:r>
      <w:r>
        <w:rPr>
          <w:rFonts w:cs="Times New Roman"/>
        </w:rPr>
        <w:t>’</w:t>
      </w:r>
      <w:r w:rsidRPr="00781C58">
        <w:rPr>
          <w:rFonts w:cs="Times New Roman"/>
        </w:rPr>
        <w:t>illustration et à l</w:t>
      </w:r>
      <w:r>
        <w:rPr>
          <w:rFonts w:cs="Times New Roman"/>
        </w:rPr>
        <w:t>’</w:t>
      </w:r>
      <w:r w:rsidRPr="00781C58">
        <w:rPr>
          <w:rFonts w:cs="Times New Roman"/>
        </w:rPr>
        <w:t>ameublement</w:t>
      </w:r>
      <w:r>
        <w:rPr>
          <w:rFonts w:cs="Times New Roman"/>
        </w:rPr>
        <w:t> ;</w:t>
      </w:r>
      <w:r w:rsidRPr="00781C58">
        <w:rPr>
          <w:rFonts w:cs="Times New Roman"/>
        </w:rPr>
        <w:t xml:space="preserve"> […] une aquarelle de H. Daverin sur la </w:t>
      </w:r>
      <w:r w:rsidRPr="00781C58">
        <w:rPr>
          <w:rFonts w:cs="Times New Roman"/>
          <w:i/>
        </w:rPr>
        <w:t>Chapelle du Palais communal à Sienne</w:t>
      </w:r>
      <w:r w:rsidRPr="00781C58">
        <w:rPr>
          <w:rFonts w:cs="Times New Roman"/>
        </w:rPr>
        <w:t xml:space="preserve">, […] </w:t>
      </w:r>
      <w:r w:rsidR="00050857">
        <w:rPr>
          <w:rFonts w:cs="Times New Roman"/>
        </w:rPr>
        <w:t>— </w:t>
      </w:r>
      <w:r w:rsidRPr="00781C58">
        <w:rPr>
          <w:rFonts w:cs="Times New Roman"/>
        </w:rPr>
        <w:t>c</w:t>
      </w:r>
      <w:r>
        <w:rPr>
          <w:rFonts w:cs="Times New Roman"/>
        </w:rPr>
        <w:t>’</w:t>
      </w:r>
      <w:r w:rsidRPr="00781C58">
        <w:rPr>
          <w:rFonts w:cs="Times New Roman"/>
        </w:rPr>
        <w:t>est à peu près tout ce qu</w:t>
      </w:r>
      <w:r>
        <w:rPr>
          <w:rFonts w:cs="Times New Roman"/>
        </w:rPr>
        <w:t>’</w:t>
      </w:r>
      <w:r w:rsidRPr="00781C58">
        <w:rPr>
          <w:rFonts w:cs="Times New Roman"/>
        </w:rPr>
        <w:t xml:space="preserve">on peut mentionner. </w:t>
      </w:r>
      <w:r w:rsidR="00050857">
        <w:rPr>
          <w:rFonts w:cs="Times New Roman"/>
        </w:rPr>
        <w:t>— </w:t>
      </w:r>
      <w:r w:rsidRPr="00781C58">
        <w:rPr>
          <w:rFonts w:cs="Times New Roman"/>
        </w:rPr>
        <w:t>L</w:t>
      </w:r>
      <w:r>
        <w:rPr>
          <w:rFonts w:cs="Times New Roman"/>
        </w:rPr>
        <w:t>’</w:t>
      </w:r>
      <w:r w:rsidRPr="00781C58">
        <w:rPr>
          <w:rFonts w:cs="Times New Roman"/>
        </w:rPr>
        <w:t>exposition centennale, remarquable à plus d</w:t>
      </w:r>
      <w:r>
        <w:rPr>
          <w:rFonts w:cs="Times New Roman"/>
        </w:rPr>
        <w:t>’</w:t>
      </w:r>
      <w:r w:rsidRPr="00781C58">
        <w:rPr>
          <w:rFonts w:cs="Times New Roman"/>
        </w:rPr>
        <w:t>un titre, n</w:t>
      </w:r>
      <w:r>
        <w:rPr>
          <w:rFonts w:cs="Times New Roman"/>
        </w:rPr>
        <w:t>’</w:t>
      </w:r>
      <w:r w:rsidRPr="00781C58">
        <w:rPr>
          <w:rFonts w:cs="Times New Roman"/>
        </w:rPr>
        <w:t>a pas cru devoir admettre la seule chose que l</w:t>
      </w:r>
      <w:r>
        <w:rPr>
          <w:rFonts w:cs="Times New Roman"/>
        </w:rPr>
        <w:t>’</w:t>
      </w:r>
      <w:r w:rsidRPr="00781C58">
        <w:rPr>
          <w:rFonts w:cs="Times New Roman"/>
        </w:rPr>
        <w:t>architecture du siècle ait à son actif</w:t>
      </w:r>
      <w:r>
        <w:rPr>
          <w:rFonts w:cs="Times New Roman"/>
        </w:rPr>
        <w:t> :</w:t>
      </w:r>
      <w:r w:rsidRPr="00781C58">
        <w:rPr>
          <w:rFonts w:cs="Times New Roman"/>
        </w:rPr>
        <w:t xml:space="preserve"> la conservation de quelques monuments des siècles antérieurs.</w:t>
      </w:r>
    </w:p>
    <w:p w14:paraId="225C8EE8" w14:textId="77777777" w:rsidR="005F258A" w:rsidRPr="00781C58" w:rsidRDefault="00781C58" w:rsidP="003326E0">
      <w:pPr>
        <w:pStyle w:val="Corpsdetexte"/>
        <w:rPr>
          <w:rFonts w:cs="Times New Roman"/>
        </w:rPr>
      </w:pPr>
      <w:r w:rsidRPr="00781C58">
        <w:rPr>
          <w:rFonts w:cs="Times New Roman"/>
        </w:rPr>
        <w:t>L</w:t>
      </w:r>
      <w:r>
        <w:rPr>
          <w:rFonts w:cs="Times New Roman"/>
        </w:rPr>
        <w:t>’</w:t>
      </w:r>
      <w:r w:rsidRPr="00781C58">
        <w:rPr>
          <w:rFonts w:cs="Times New Roman"/>
        </w:rPr>
        <w:t xml:space="preserve">exposition décennale a été mieux partagée, </w:t>
      </w:r>
      <w:r w:rsidR="00050857">
        <w:rPr>
          <w:rFonts w:cs="Times New Roman"/>
        </w:rPr>
        <w:t>— </w:t>
      </w:r>
      <w:r w:rsidRPr="00781C58">
        <w:rPr>
          <w:rFonts w:cs="Times New Roman"/>
        </w:rPr>
        <w:t xml:space="preserve">peut-être parce que les exposants, encore debout et bien en vie, étaient aptes à réclamer leur place, </w:t>
      </w:r>
      <w:r w:rsidR="00050857">
        <w:rPr>
          <w:rFonts w:cs="Times New Roman"/>
        </w:rPr>
        <w:t>— </w:t>
      </w:r>
      <w:r w:rsidRPr="00781C58">
        <w:rPr>
          <w:rFonts w:cs="Times New Roman"/>
        </w:rPr>
        <w:t>et si l</w:t>
      </w:r>
      <w:r>
        <w:rPr>
          <w:rFonts w:cs="Times New Roman"/>
        </w:rPr>
        <w:t>’</w:t>
      </w:r>
      <w:r w:rsidRPr="00781C58">
        <w:rPr>
          <w:rFonts w:cs="Times New Roman"/>
        </w:rPr>
        <w:t>on n</w:t>
      </w:r>
      <w:r>
        <w:rPr>
          <w:rFonts w:cs="Times New Roman"/>
        </w:rPr>
        <w:t>’</w:t>
      </w:r>
      <w:r w:rsidRPr="00781C58">
        <w:rPr>
          <w:rFonts w:cs="Times New Roman"/>
        </w:rPr>
        <w:t>y trouve point l</w:t>
      </w:r>
      <w:r>
        <w:rPr>
          <w:rFonts w:cs="Times New Roman"/>
        </w:rPr>
        <w:t>’</w:t>
      </w:r>
      <w:r w:rsidRPr="00781C58">
        <w:rPr>
          <w:rFonts w:cs="Times New Roman"/>
        </w:rPr>
        <w:t>ensemble des travaux qui méritaient d</w:t>
      </w:r>
      <w:r>
        <w:rPr>
          <w:rFonts w:cs="Times New Roman"/>
        </w:rPr>
        <w:t>’</w:t>
      </w:r>
      <w:r w:rsidRPr="00781C58">
        <w:rPr>
          <w:rFonts w:cs="Times New Roman"/>
        </w:rPr>
        <w:t>être présentés, au moins la section d</w:t>
      </w:r>
      <w:r>
        <w:rPr>
          <w:rFonts w:cs="Times New Roman"/>
        </w:rPr>
        <w:t>’</w:t>
      </w:r>
      <w:r w:rsidRPr="00781C58">
        <w:rPr>
          <w:rFonts w:cs="Times New Roman"/>
        </w:rPr>
        <w:t>architecture échappe au ridicule, et dans les deux cent cinquante numéros du catalogue il en est beaucoup qui sont dignes d</w:t>
      </w:r>
      <w:r>
        <w:rPr>
          <w:rFonts w:cs="Times New Roman"/>
        </w:rPr>
        <w:t>’</w:t>
      </w:r>
      <w:r w:rsidRPr="00781C58">
        <w:rPr>
          <w:rFonts w:cs="Times New Roman"/>
        </w:rPr>
        <w:t xml:space="preserve">attention. </w:t>
      </w:r>
    </w:p>
    <w:p w14:paraId="53E31579" w14:textId="77777777" w:rsidR="005F258A" w:rsidRPr="00781C58" w:rsidRDefault="0028600F" w:rsidP="003326E0">
      <w:pPr>
        <w:pStyle w:val="Corpsdetexte"/>
        <w:rPr>
          <w:rFonts w:cs="Times New Roman"/>
        </w:rPr>
      </w:pPr>
      <w:r>
        <w:rPr>
          <w:rFonts w:cs="Times New Roman"/>
        </w:rPr>
        <w:t>[…]</w:t>
      </w:r>
    </w:p>
    <w:p w14:paraId="49BBAFD4" w14:textId="77777777" w:rsidR="005F258A" w:rsidRPr="00781C58" w:rsidRDefault="00781C58" w:rsidP="003326E0">
      <w:pPr>
        <w:pStyle w:val="Corpsdetexte"/>
        <w:rPr>
          <w:rFonts w:cs="Times New Roman"/>
        </w:rPr>
      </w:pPr>
      <w:r w:rsidRPr="00781C58">
        <w:rPr>
          <w:rFonts w:cs="Times New Roman"/>
        </w:rPr>
        <w:t xml:space="preserve">De </w:t>
      </w:r>
      <w:r w:rsidR="00B3100D">
        <w:rPr>
          <w:rFonts w:cs="Times New Roman"/>
        </w:rPr>
        <w:t>M. </w:t>
      </w:r>
      <w:r w:rsidRPr="00781C58">
        <w:rPr>
          <w:rFonts w:cs="Times New Roman"/>
        </w:rPr>
        <w:t xml:space="preserve">André, il faut indiquer un bon travail sur le </w:t>
      </w:r>
      <w:r w:rsidRPr="00781C58">
        <w:rPr>
          <w:rFonts w:cs="Times New Roman"/>
          <w:i/>
        </w:rPr>
        <w:t>Théâtre et le forum d</w:t>
      </w:r>
      <w:r>
        <w:rPr>
          <w:rFonts w:cs="Times New Roman"/>
          <w:i/>
        </w:rPr>
        <w:t>’</w:t>
      </w:r>
      <w:r w:rsidRPr="00781C58">
        <w:rPr>
          <w:rFonts w:cs="Times New Roman"/>
          <w:i/>
        </w:rPr>
        <w:t>Ostie</w:t>
      </w:r>
      <w:r w:rsidRPr="00781C58">
        <w:rPr>
          <w:rFonts w:cs="Times New Roman"/>
        </w:rPr>
        <w:t xml:space="preserve">, et de </w:t>
      </w:r>
      <w:r w:rsidR="00B3100D">
        <w:rPr>
          <w:rFonts w:cs="Times New Roman"/>
        </w:rPr>
        <w:t>M. </w:t>
      </w:r>
      <w:r w:rsidRPr="00781C58">
        <w:rPr>
          <w:rFonts w:cs="Times New Roman"/>
        </w:rPr>
        <w:t xml:space="preserve">Espouy </w:t>
      </w:r>
      <w:r w:rsidRPr="00781C58">
        <w:rPr>
          <w:rFonts w:cs="Times New Roman"/>
          <w:i/>
        </w:rPr>
        <w:t>la Basilique de Constantin à Rome</w:t>
      </w:r>
      <w:r>
        <w:rPr>
          <w:rFonts w:cs="Times New Roman"/>
          <w:i/>
        </w:rPr>
        <w:t> ;</w:t>
      </w:r>
      <w:r w:rsidRPr="00781C58">
        <w:rPr>
          <w:rFonts w:cs="Times New Roman"/>
        </w:rPr>
        <w:t xml:space="preserve"> de </w:t>
      </w:r>
      <w:r w:rsidR="00B3100D">
        <w:rPr>
          <w:rFonts w:cs="Times New Roman"/>
        </w:rPr>
        <w:t>M. </w:t>
      </w:r>
      <w:r w:rsidRPr="00781C58">
        <w:rPr>
          <w:rFonts w:cs="Times New Roman"/>
        </w:rPr>
        <w:t xml:space="preserve">Sortais, </w:t>
      </w:r>
      <w:r w:rsidRPr="00781C58">
        <w:rPr>
          <w:rFonts w:cs="Times New Roman"/>
          <w:i/>
        </w:rPr>
        <w:t>des aquarelles et restitutions de Canope</w:t>
      </w:r>
      <w:r w:rsidRPr="00781C58">
        <w:rPr>
          <w:rFonts w:cs="Times New Roman"/>
        </w:rPr>
        <w:t xml:space="preserve"> (Villa Hadriana, Tivoli)</w:t>
      </w:r>
      <w:r>
        <w:rPr>
          <w:rFonts w:cs="Times New Roman"/>
        </w:rPr>
        <w:t> ;</w:t>
      </w:r>
      <w:r w:rsidRPr="00781C58">
        <w:rPr>
          <w:rFonts w:cs="Times New Roman"/>
        </w:rPr>
        <w:t xml:space="preserve"> […] de </w:t>
      </w:r>
      <w:r w:rsidR="00B3100D">
        <w:rPr>
          <w:rFonts w:cs="Times New Roman"/>
        </w:rPr>
        <w:t>M. </w:t>
      </w:r>
      <w:r w:rsidRPr="00781C58">
        <w:rPr>
          <w:rFonts w:cs="Times New Roman"/>
        </w:rPr>
        <w:t xml:space="preserve">Chédanne, enfin, de très belles études sur le </w:t>
      </w:r>
      <w:r w:rsidRPr="00781C58">
        <w:rPr>
          <w:rFonts w:cs="Times New Roman"/>
          <w:i/>
        </w:rPr>
        <w:lastRenderedPageBreak/>
        <w:t>Panthéon d</w:t>
      </w:r>
      <w:r>
        <w:rPr>
          <w:rFonts w:cs="Times New Roman"/>
          <w:i/>
        </w:rPr>
        <w:t>’</w:t>
      </w:r>
      <w:r w:rsidRPr="00781C58">
        <w:rPr>
          <w:rFonts w:cs="Times New Roman"/>
          <w:i/>
        </w:rPr>
        <w:t>Adrien à Rome</w:t>
      </w:r>
      <w:r w:rsidRPr="00781C58">
        <w:rPr>
          <w:rFonts w:cs="Times New Roman"/>
        </w:rPr>
        <w:t>, d</w:t>
      </w:r>
      <w:r>
        <w:rPr>
          <w:rFonts w:cs="Times New Roman"/>
        </w:rPr>
        <w:t>’</w:t>
      </w:r>
      <w:r w:rsidRPr="00781C58">
        <w:rPr>
          <w:rFonts w:cs="Times New Roman"/>
        </w:rPr>
        <w:t xml:space="preserve">après les travaux et fouilles de 1891 à 1893. </w:t>
      </w:r>
      <w:r w:rsidR="00050857">
        <w:rPr>
          <w:rFonts w:cs="Times New Roman"/>
        </w:rPr>
        <w:t>— </w:t>
      </w:r>
      <w:r w:rsidRPr="00781C58">
        <w:rPr>
          <w:rFonts w:cs="Times New Roman"/>
        </w:rPr>
        <w:t xml:space="preserve">Cet envoi de </w:t>
      </w:r>
      <w:r w:rsidR="00B3100D">
        <w:rPr>
          <w:rFonts w:cs="Times New Roman"/>
        </w:rPr>
        <w:t>M. </w:t>
      </w:r>
      <w:r w:rsidRPr="00781C58">
        <w:rPr>
          <w:rFonts w:cs="Times New Roman"/>
        </w:rPr>
        <w:t>Chédanne ne comprend pas moins de dix-huit cadres, et l</w:t>
      </w:r>
      <w:r>
        <w:rPr>
          <w:rFonts w:cs="Times New Roman"/>
        </w:rPr>
        <w:t>’</w:t>
      </w:r>
      <w:r w:rsidRPr="00781C58">
        <w:rPr>
          <w:rFonts w:cs="Times New Roman"/>
        </w:rPr>
        <w:t xml:space="preserve">on est attiré surtout par une vue du vieux monument dans son état actuel, </w:t>
      </w:r>
      <w:r w:rsidR="00050857">
        <w:rPr>
          <w:rFonts w:cs="Times New Roman"/>
        </w:rPr>
        <w:t>— </w:t>
      </w:r>
      <w:r w:rsidRPr="00781C58">
        <w:rPr>
          <w:rFonts w:cs="Times New Roman"/>
        </w:rPr>
        <w:t>rotonde basse et lourde, écrasée, aux pierres verdies, bien loin de l</w:t>
      </w:r>
      <w:r>
        <w:rPr>
          <w:rFonts w:cs="Times New Roman"/>
        </w:rPr>
        <w:t>’</w:t>
      </w:r>
      <w:r w:rsidRPr="00781C58">
        <w:rPr>
          <w:rFonts w:cs="Times New Roman"/>
        </w:rPr>
        <w:t>idée qu</w:t>
      </w:r>
      <w:r>
        <w:rPr>
          <w:rFonts w:cs="Times New Roman"/>
        </w:rPr>
        <w:t>’</w:t>
      </w:r>
      <w:r w:rsidRPr="00781C58">
        <w:rPr>
          <w:rFonts w:cs="Times New Roman"/>
        </w:rPr>
        <w:t xml:space="preserve">évoque le nom seul du Panthéon et que donnèrent tant de descriptions enthousiastes, </w:t>
      </w:r>
      <w:r w:rsidR="00050857">
        <w:rPr>
          <w:rFonts w:cs="Times New Roman"/>
        </w:rPr>
        <w:t>— </w:t>
      </w:r>
      <w:r w:rsidRPr="00781C58">
        <w:rPr>
          <w:rFonts w:cs="Times New Roman"/>
        </w:rPr>
        <w:t>mais suggestive et devant laquelle on s</w:t>
      </w:r>
      <w:r>
        <w:rPr>
          <w:rFonts w:cs="Times New Roman"/>
        </w:rPr>
        <w:t>’</w:t>
      </w:r>
      <w:r w:rsidRPr="00781C58">
        <w:rPr>
          <w:rFonts w:cs="Times New Roman"/>
        </w:rPr>
        <w:t xml:space="preserve">attarde, tant elle symbolise la civilisation pesante et les religions sans idéal du peuple romain. </w:t>
      </w:r>
      <w:r w:rsidR="00050857">
        <w:rPr>
          <w:rFonts w:cs="Times New Roman"/>
        </w:rPr>
        <w:t>— </w:t>
      </w:r>
      <w:r w:rsidRPr="00781C58">
        <w:rPr>
          <w:rFonts w:cs="Times New Roman"/>
        </w:rPr>
        <w:t xml:space="preserve">Du même auteur, le </w:t>
      </w:r>
      <w:r w:rsidRPr="00781C58">
        <w:rPr>
          <w:rFonts w:cs="Times New Roman"/>
          <w:i/>
        </w:rPr>
        <w:t>Panthéon d</w:t>
      </w:r>
      <w:r>
        <w:rPr>
          <w:rFonts w:cs="Times New Roman"/>
          <w:i/>
        </w:rPr>
        <w:t>’</w:t>
      </w:r>
      <w:r w:rsidRPr="00781C58">
        <w:rPr>
          <w:rFonts w:cs="Times New Roman"/>
          <w:i/>
        </w:rPr>
        <w:t>Agrippa</w:t>
      </w:r>
      <w:r w:rsidRPr="00781C58">
        <w:rPr>
          <w:rFonts w:cs="Times New Roman"/>
        </w:rPr>
        <w:t>, avec un essai de restitution de la décoration intérieure, dont un combat naval surprenant de fougue et de coloris dans le raccourci d</w:t>
      </w:r>
      <w:r>
        <w:rPr>
          <w:rFonts w:cs="Times New Roman"/>
        </w:rPr>
        <w:t>’</w:t>
      </w:r>
      <w:r w:rsidRPr="00781C58">
        <w:rPr>
          <w:rFonts w:cs="Times New Roman"/>
        </w:rPr>
        <w:t>un entre-deux de colonnes.</w:t>
      </w:r>
    </w:p>
    <w:p w14:paraId="40552EEF" w14:textId="77777777" w:rsidR="005F258A" w:rsidRPr="00781C58" w:rsidRDefault="00781C58" w:rsidP="003326E0">
      <w:pPr>
        <w:pStyle w:val="Corpsdetexte"/>
        <w:rPr>
          <w:rFonts w:cs="Times New Roman"/>
        </w:rPr>
      </w:pPr>
      <w:r w:rsidRPr="00781C58">
        <w:rPr>
          <w:rFonts w:cs="Times New Roman"/>
        </w:rPr>
        <w:t>[…]</w:t>
      </w:r>
    </w:p>
    <w:p w14:paraId="1EF65547" w14:textId="77777777" w:rsidR="005F258A" w:rsidRPr="00781C58" w:rsidRDefault="00781C58" w:rsidP="003326E0">
      <w:pPr>
        <w:pStyle w:val="Corpsdetexte"/>
        <w:rPr>
          <w:rFonts w:cs="Times New Roman"/>
        </w:rPr>
      </w:pPr>
      <w:r w:rsidRPr="00781C58">
        <w:rPr>
          <w:rFonts w:cs="Times New Roman"/>
        </w:rPr>
        <w:t>Quelques études faites à l</w:t>
      </w:r>
      <w:r>
        <w:rPr>
          <w:rFonts w:cs="Times New Roman"/>
        </w:rPr>
        <w:t>’</w:t>
      </w:r>
      <w:r w:rsidRPr="00781C58">
        <w:rPr>
          <w:rFonts w:cs="Times New Roman"/>
        </w:rPr>
        <w:t>étranger viennent compléter cette exposition de réelle valeur, malgré la place réduite qu</w:t>
      </w:r>
      <w:r>
        <w:rPr>
          <w:rFonts w:cs="Times New Roman"/>
        </w:rPr>
        <w:t>’</w:t>
      </w:r>
      <w:r w:rsidRPr="00781C58">
        <w:rPr>
          <w:rFonts w:cs="Times New Roman"/>
        </w:rPr>
        <w:t>elle occupe, et l</w:t>
      </w:r>
      <w:r>
        <w:rPr>
          <w:rFonts w:cs="Times New Roman"/>
        </w:rPr>
        <w:t>’</w:t>
      </w:r>
      <w:r w:rsidRPr="00781C58">
        <w:rPr>
          <w:rFonts w:cs="Times New Roman"/>
        </w:rPr>
        <w:t xml:space="preserve">on y peut justement signaler les relevés exécutés à Venise par </w:t>
      </w:r>
      <w:r w:rsidR="00B3100D">
        <w:rPr>
          <w:rFonts w:cs="Times New Roman"/>
        </w:rPr>
        <w:t>M. </w:t>
      </w:r>
      <w:r w:rsidRPr="00781C58">
        <w:rPr>
          <w:rFonts w:cs="Times New Roman"/>
        </w:rPr>
        <w:t xml:space="preserve">Eustache, </w:t>
      </w:r>
      <w:r w:rsidR="00050857">
        <w:rPr>
          <w:rFonts w:cs="Times New Roman"/>
        </w:rPr>
        <w:t>— </w:t>
      </w:r>
      <w:r w:rsidRPr="00781C58">
        <w:rPr>
          <w:rFonts w:cs="Times New Roman"/>
          <w:i/>
        </w:rPr>
        <w:t>tombeau du Doge Vendramen</w:t>
      </w:r>
      <w:r w:rsidRPr="00781C58">
        <w:rPr>
          <w:rFonts w:cs="Times New Roman"/>
        </w:rPr>
        <w:t xml:space="preserve">, </w:t>
      </w:r>
      <w:r w:rsidRPr="00781C58">
        <w:rPr>
          <w:rFonts w:cs="Times New Roman"/>
          <w:i/>
        </w:rPr>
        <w:t>plafond de la salle du Grand Conseil</w:t>
      </w:r>
      <w:r>
        <w:rPr>
          <w:rFonts w:cs="Times New Roman"/>
          <w:i/>
        </w:rPr>
        <w:t> ;</w:t>
      </w:r>
      <w:r w:rsidRPr="00781C58">
        <w:rPr>
          <w:rFonts w:cs="Times New Roman"/>
        </w:rPr>
        <w:t xml:space="preserve"> de L. Pille le </w:t>
      </w:r>
      <w:r w:rsidRPr="00781C58">
        <w:rPr>
          <w:rFonts w:cs="Times New Roman"/>
          <w:i/>
        </w:rPr>
        <w:t>Tombeau de Pierre et Jean de Médicis</w:t>
      </w:r>
      <w:r>
        <w:rPr>
          <w:rFonts w:cs="Times New Roman"/>
        </w:rPr>
        <w:t> ;</w:t>
      </w:r>
      <w:r w:rsidRPr="00781C58">
        <w:rPr>
          <w:rFonts w:cs="Times New Roman"/>
        </w:rPr>
        <w:t xml:space="preserve"> les aquarelles de </w:t>
      </w:r>
      <w:r w:rsidR="00B3100D">
        <w:rPr>
          <w:rFonts w:cs="Times New Roman"/>
        </w:rPr>
        <w:t>M. </w:t>
      </w:r>
      <w:r w:rsidRPr="00781C58">
        <w:rPr>
          <w:rFonts w:cs="Times New Roman"/>
        </w:rPr>
        <w:t xml:space="preserve">Sortais sur </w:t>
      </w:r>
      <w:r w:rsidRPr="00781C58">
        <w:rPr>
          <w:rFonts w:cs="Times New Roman"/>
          <w:i/>
        </w:rPr>
        <w:t>Saint-Marc de Venise</w:t>
      </w:r>
      <w:r w:rsidRPr="00781C58">
        <w:rPr>
          <w:rFonts w:cs="Times New Roman"/>
        </w:rPr>
        <w:t xml:space="preserve"> et le </w:t>
      </w:r>
      <w:r w:rsidRPr="00781C58">
        <w:rPr>
          <w:rFonts w:cs="Times New Roman"/>
          <w:i/>
        </w:rPr>
        <w:t>dôme de Montreale</w:t>
      </w:r>
      <w:r>
        <w:rPr>
          <w:rFonts w:cs="Times New Roman"/>
        </w:rPr>
        <w:t> ;</w:t>
      </w:r>
      <w:r w:rsidRPr="00781C58">
        <w:rPr>
          <w:rFonts w:cs="Times New Roman"/>
        </w:rPr>
        <w:t xml:space="preserve"> la </w:t>
      </w:r>
      <w:r w:rsidR="00BF376D">
        <w:rPr>
          <w:rFonts w:cs="Times New Roman"/>
          <w:i/>
        </w:rPr>
        <w:t>façade du</w:t>
      </w:r>
      <w:r w:rsidRPr="00781C58">
        <w:rPr>
          <w:rFonts w:cs="Times New Roman"/>
          <w:i/>
        </w:rPr>
        <w:t xml:space="preserve"> palais de la Seigneurie à Florence</w:t>
      </w:r>
      <w:r w:rsidRPr="00781C58">
        <w:rPr>
          <w:rFonts w:cs="Times New Roman"/>
        </w:rPr>
        <w:t xml:space="preserve"> et de curieux intérieurs d</w:t>
      </w:r>
      <w:r>
        <w:rPr>
          <w:rFonts w:cs="Times New Roman"/>
        </w:rPr>
        <w:t>’</w:t>
      </w:r>
      <w:r w:rsidRPr="00781C58">
        <w:rPr>
          <w:rFonts w:cs="Times New Roman"/>
        </w:rPr>
        <w:t>églises</w:t>
      </w:r>
      <w:r>
        <w:rPr>
          <w:rFonts w:cs="Times New Roman"/>
        </w:rPr>
        <w:t> :</w:t>
      </w:r>
      <w:r w:rsidRPr="00781C58">
        <w:rPr>
          <w:rFonts w:cs="Times New Roman"/>
        </w:rPr>
        <w:t xml:space="preserve"> </w:t>
      </w:r>
      <w:r w:rsidRPr="00781C58">
        <w:rPr>
          <w:rFonts w:cs="Times New Roman"/>
          <w:i/>
        </w:rPr>
        <w:t>Saint-Pierre</w:t>
      </w:r>
      <w:r w:rsidRPr="00781C58">
        <w:rPr>
          <w:rFonts w:cs="Times New Roman"/>
        </w:rPr>
        <w:t xml:space="preserve"> et </w:t>
      </w:r>
      <w:r w:rsidRPr="00781C58">
        <w:rPr>
          <w:rFonts w:cs="Times New Roman"/>
          <w:i/>
        </w:rPr>
        <w:t>Sainte-Marie</w:t>
      </w:r>
      <w:r w:rsidRPr="00781C58">
        <w:rPr>
          <w:rFonts w:cs="Times New Roman"/>
        </w:rPr>
        <w:t xml:space="preserve">, </w:t>
      </w:r>
      <w:r w:rsidRPr="00781C58">
        <w:rPr>
          <w:rFonts w:cs="Times New Roman"/>
          <w:i/>
        </w:rPr>
        <w:t>à Toscanella</w:t>
      </w:r>
      <w:r w:rsidRPr="00781C58">
        <w:rPr>
          <w:rFonts w:cs="Times New Roman"/>
        </w:rPr>
        <w:t xml:space="preserve">, par </w:t>
      </w:r>
      <w:r w:rsidR="00B3100D">
        <w:rPr>
          <w:rFonts w:cs="Times New Roman"/>
        </w:rPr>
        <w:t>M. </w:t>
      </w:r>
      <w:r w:rsidRPr="00781C58">
        <w:rPr>
          <w:rFonts w:cs="Times New Roman"/>
        </w:rPr>
        <w:t>Tournaire</w:t>
      </w:r>
      <w:r>
        <w:rPr>
          <w:rFonts w:cs="Times New Roman"/>
        </w:rPr>
        <w:t> ;</w:t>
      </w:r>
      <w:r w:rsidRPr="00781C58">
        <w:rPr>
          <w:rFonts w:cs="Times New Roman"/>
        </w:rPr>
        <w:t xml:space="preserve"> le grand </w:t>
      </w:r>
      <w:r w:rsidRPr="00781C58">
        <w:rPr>
          <w:rFonts w:cs="Times New Roman"/>
          <w:i/>
        </w:rPr>
        <w:t>palais vénitien dit Ca d</w:t>
      </w:r>
      <w:r>
        <w:rPr>
          <w:rFonts w:cs="Times New Roman"/>
          <w:i/>
        </w:rPr>
        <w:t>’</w:t>
      </w:r>
      <w:r w:rsidRPr="00781C58">
        <w:rPr>
          <w:rFonts w:cs="Times New Roman"/>
          <w:i/>
        </w:rPr>
        <w:t>Oro</w:t>
      </w:r>
      <w:r w:rsidRPr="00781C58">
        <w:rPr>
          <w:rFonts w:cs="Times New Roman"/>
        </w:rPr>
        <w:t xml:space="preserve">, </w:t>
      </w:r>
      <w:r w:rsidRPr="00781C58">
        <w:rPr>
          <w:rFonts w:cs="Times New Roman"/>
          <w:i/>
        </w:rPr>
        <w:t xml:space="preserve">détail de la façade sur le grand canal, </w:t>
      </w:r>
      <w:r w:rsidRPr="00781C58">
        <w:rPr>
          <w:rFonts w:cs="Times New Roman"/>
        </w:rPr>
        <w:t xml:space="preserve">par </w:t>
      </w:r>
      <w:r w:rsidR="00B3100D">
        <w:rPr>
          <w:rFonts w:cs="Times New Roman"/>
        </w:rPr>
        <w:t>M. </w:t>
      </w:r>
      <w:r w:rsidRPr="00781C58">
        <w:rPr>
          <w:rFonts w:cs="Times New Roman"/>
        </w:rPr>
        <w:t>Defrasse</w:t>
      </w:r>
      <w:r>
        <w:rPr>
          <w:rFonts w:cs="Times New Roman"/>
        </w:rPr>
        <w:t> ;</w:t>
      </w:r>
      <w:r w:rsidRPr="00781C58">
        <w:rPr>
          <w:rFonts w:cs="Times New Roman"/>
        </w:rPr>
        <w:t xml:space="preserve"> un cadre de </w:t>
      </w:r>
      <w:r w:rsidR="00B3100D">
        <w:rPr>
          <w:rFonts w:cs="Times New Roman"/>
        </w:rPr>
        <w:t>M. </w:t>
      </w:r>
      <w:r w:rsidRPr="00781C58">
        <w:rPr>
          <w:rFonts w:cs="Times New Roman"/>
        </w:rPr>
        <w:t xml:space="preserve">Charpentier Bosio contenant des aquarelles sur Venise, Florence, Tunis […]. </w:t>
      </w:r>
    </w:p>
    <w:p w14:paraId="6B323F16" w14:textId="77777777" w:rsidR="0028600F" w:rsidRPr="00DF4CEB" w:rsidRDefault="0028600F" w:rsidP="00B6475A">
      <w:pPr>
        <w:pStyle w:val="Titre2"/>
        <w:rPr>
          <w:lang w:val="it-IT"/>
          <w:rPrChange w:id="251" w:author="Marguerite-Marie Bordry" w:date="2018-12-10T11:41:00Z">
            <w:rPr/>
          </w:rPrChange>
        </w:rPr>
      </w:pPr>
      <w:r w:rsidRPr="00DF4CEB">
        <w:rPr>
          <w:lang w:val="it-IT"/>
          <w:rPrChange w:id="252" w:author="Marguerite-Marie Bordry" w:date="2018-12-10T11:41:00Z">
            <w:rPr/>
          </w:rPrChange>
        </w:rPr>
        <w:t>Lettres italiennes</w:t>
      </w:r>
    </w:p>
    <w:p w14:paraId="01AB14F9" w14:textId="77777777" w:rsidR="0028600F" w:rsidRPr="00DF4CEB" w:rsidRDefault="0028600F" w:rsidP="0028600F">
      <w:pPr>
        <w:pStyle w:val="term"/>
        <w:rPr>
          <w:lang w:val="it-IT"/>
          <w:rPrChange w:id="253" w:author="Marguerite-Marie Bordry" w:date="2018-12-10T11:41:00Z">
            <w:rPr/>
          </w:rPrChange>
        </w:rPr>
      </w:pPr>
      <w:proofErr w:type="gramStart"/>
      <w:r w:rsidRPr="00DF4CEB">
        <w:rPr>
          <w:lang w:val="it-IT"/>
          <w:rPrChange w:id="254" w:author="Marguerite-Marie Bordry" w:date="2018-12-10T11:41:00Z">
            <w:rPr/>
          </w:rPrChange>
        </w:rPr>
        <w:t>id :</w:t>
      </w:r>
      <w:proofErr w:type="gramEnd"/>
      <w:r w:rsidRPr="00DF4CEB">
        <w:rPr>
          <w:lang w:val="it-IT"/>
          <w:rPrChange w:id="255" w:author="Marguerite-Marie Bordry" w:date="2018-12-10T11:41:00Z">
            <w:rPr/>
          </w:rPrChange>
        </w:rPr>
        <w:t xml:space="preserve"> article-1900-11</w:t>
      </w:r>
      <w:r w:rsidR="007C7FCF" w:rsidRPr="00DF4CEB">
        <w:rPr>
          <w:lang w:val="it-IT"/>
          <w:rPrChange w:id="256" w:author="Marguerite-Marie Bordry" w:date="2018-12-10T11:41:00Z">
            <w:rPr/>
          </w:rPrChange>
        </w:rPr>
        <w:t>-01_</w:t>
      </w:r>
      <w:r w:rsidRPr="00DF4CEB">
        <w:rPr>
          <w:lang w:val="it-IT"/>
          <w:rPrChange w:id="257" w:author="Marguerite-Marie Bordry" w:date="2018-12-10T11:41:00Z">
            <w:rPr/>
          </w:rPrChange>
        </w:rPr>
        <w:t>551</w:t>
      </w:r>
    </w:p>
    <w:p w14:paraId="1B50502D" w14:textId="77777777" w:rsidR="0028600F" w:rsidRPr="00DF4CEB" w:rsidRDefault="0028600F" w:rsidP="0028600F">
      <w:pPr>
        <w:pStyle w:val="term"/>
        <w:rPr>
          <w:lang w:val="it-IT"/>
          <w:rPrChange w:id="258" w:author="Marguerite-Marie Bordry" w:date="2018-12-10T11:41:00Z">
            <w:rPr/>
          </w:rPrChange>
        </w:rPr>
      </w:pPr>
      <w:proofErr w:type="gramStart"/>
      <w:r w:rsidRPr="00DF4CEB">
        <w:rPr>
          <w:lang w:val="it-IT"/>
          <w:rPrChange w:id="259" w:author="Marguerite-Marie Bordry" w:date="2018-12-10T11:41:00Z">
            <w:rPr/>
          </w:rPrChange>
        </w:rPr>
        <w:t>author :</w:t>
      </w:r>
      <w:proofErr w:type="gramEnd"/>
      <w:r w:rsidRPr="00DF4CEB">
        <w:rPr>
          <w:lang w:val="it-IT"/>
          <w:rPrChange w:id="260" w:author="Marguerite-Marie Bordry" w:date="2018-12-10T11:41:00Z">
            <w:rPr/>
          </w:rPrChange>
        </w:rPr>
        <w:t xml:space="preserve"> </w:t>
      </w:r>
      <w:r w:rsidRPr="00DF4CEB">
        <w:rPr>
          <w:rFonts w:eastAsiaTheme="majorEastAsia"/>
          <w:lang w:val="it-IT"/>
          <w:rPrChange w:id="261" w:author="Marguerite-Marie Bordry" w:date="2018-12-10T11:41:00Z">
            <w:rPr>
              <w:rFonts w:eastAsiaTheme="majorEastAsia"/>
            </w:rPr>
          </w:rPrChange>
        </w:rPr>
        <w:t>Zùccoli, Luciano (1868-1929)</w:t>
      </w:r>
    </w:p>
    <w:p w14:paraId="73209F45" w14:textId="77777777" w:rsidR="0028600F" w:rsidRPr="00C31444" w:rsidRDefault="0028600F" w:rsidP="0028600F">
      <w:pPr>
        <w:pStyle w:val="term"/>
      </w:pPr>
      <w:proofErr w:type="gramStart"/>
      <w:r w:rsidRPr="00E020FE">
        <w:t>signed</w:t>
      </w:r>
      <w:proofErr w:type="gramEnd"/>
      <w:r w:rsidRPr="00E020FE">
        <w:t xml:space="preserve"> : Luciano </w:t>
      </w:r>
      <w:r w:rsidRPr="00B4648F">
        <w:rPr>
          <w:rFonts w:eastAsiaTheme="majorEastAsia"/>
        </w:rPr>
        <w:t>Zùccoli</w:t>
      </w:r>
    </w:p>
    <w:p w14:paraId="458B1181" w14:textId="77777777" w:rsidR="0028600F" w:rsidRDefault="0028600F" w:rsidP="0028600F">
      <w:pPr>
        <w:pStyle w:val="term"/>
      </w:pPr>
      <w:proofErr w:type="gramStart"/>
      <w:r w:rsidRPr="00925B7B">
        <w:t>section</w:t>
      </w:r>
      <w:proofErr w:type="gramEnd"/>
      <w:r w:rsidRPr="00925B7B">
        <w:t xml:space="preserve"> : </w:t>
      </w:r>
      <w:r>
        <w:t>Lettres italiennes</w:t>
      </w:r>
    </w:p>
    <w:p w14:paraId="032B4A06" w14:textId="77777777" w:rsidR="0028600F" w:rsidRPr="0044359D" w:rsidRDefault="0028600F" w:rsidP="0028600F">
      <w:pPr>
        <w:pStyle w:val="term"/>
      </w:pPr>
      <w:proofErr w:type="gramStart"/>
      <w:r w:rsidRPr="00DA7419">
        <w:t>title</w:t>
      </w:r>
      <w:proofErr w:type="gramEnd"/>
      <w:r w:rsidRPr="00DA7419">
        <w:t xml:space="preserve"> : </w:t>
      </w:r>
      <w:r>
        <w:t>Lettres italiennes</w:t>
      </w:r>
    </w:p>
    <w:p w14:paraId="2EC37896" w14:textId="77777777" w:rsidR="007C7FCF" w:rsidRDefault="0028600F" w:rsidP="0028600F">
      <w:pPr>
        <w:pStyle w:val="term"/>
      </w:pPr>
      <w:proofErr w:type="gramStart"/>
      <w:r w:rsidRPr="00925B7B">
        <w:t>date</w:t>
      </w:r>
      <w:proofErr w:type="gramEnd"/>
      <w:r w:rsidRPr="00925B7B">
        <w:t> :</w:t>
      </w:r>
      <w:r>
        <w:t xml:space="preserve"> 1900-11</w:t>
      </w:r>
      <w:r w:rsidR="007C7FCF">
        <w:t>-01</w:t>
      </w:r>
    </w:p>
    <w:p w14:paraId="1BF5D303" w14:textId="77777777" w:rsidR="0028600F" w:rsidRDefault="007C7FCF" w:rsidP="0028600F">
      <w:pPr>
        <w:pStyle w:val="term"/>
      </w:pPr>
      <w:proofErr w:type="gramStart"/>
      <w:r>
        <w:t>ref</w:t>
      </w:r>
      <w:proofErr w:type="gramEnd"/>
      <w:r w:rsidR="0028600F" w:rsidRPr="00925B7B">
        <w:t xml:space="preserve"> : </w:t>
      </w:r>
      <w:r w:rsidR="0028600F">
        <w:t>Tome XXXVI, numéro 131, 1</w:t>
      </w:r>
      <w:r w:rsidR="0028600F" w:rsidRPr="00685873">
        <w:rPr>
          <w:vertAlign w:val="superscript"/>
        </w:rPr>
        <w:t>er</w:t>
      </w:r>
      <w:r w:rsidR="0028600F">
        <w:t> novembre 1900, p. 551-556</w:t>
      </w:r>
    </w:p>
    <w:p w14:paraId="40ACCD44" w14:textId="77777777" w:rsidR="0028600F" w:rsidRPr="00DF4CEB" w:rsidRDefault="0028600F" w:rsidP="0028600F">
      <w:pPr>
        <w:pStyle w:val="byline"/>
        <w:rPr>
          <w:lang w:val="it-IT"/>
          <w:rPrChange w:id="262" w:author="Marguerite-Marie Bordry" w:date="2018-12-10T11:41:00Z">
            <w:rPr/>
          </w:rPrChange>
        </w:rPr>
      </w:pPr>
      <w:r w:rsidRPr="00DF4CEB">
        <w:rPr>
          <w:smallCaps/>
          <w:lang w:val="it-IT"/>
          <w:rPrChange w:id="263" w:author="Marguerite-Marie Bordry" w:date="2018-12-10T11:41:00Z">
            <w:rPr>
              <w:smallCaps/>
            </w:rPr>
          </w:rPrChange>
        </w:rPr>
        <w:t>Luciano Zùccoli</w:t>
      </w:r>
      <w:r w:rsidRPr="00DF4CEB">
        <w:rPr>
          <w:lang w:val="it-IT"/>
          <w:rPrChange w:id="264" w:author="Marguerite-Marie Bordry" w:date="2018-12-10T11:41:00Z">
            <w:rPr/>
          </w:rPrChange>
        </w:rPr>
        <w:t>.</w:t>
      </w:r>
    </w:p>
    <w:p w14:paraId="404B85DD" w14:textId="77777777" w:rsidR="0028600F" w:rsidRPr="00DF4CEB" w:rsidRDefault="0028600F" w:rsidP="0028600F">
      <w:pPr>
        <w:pStyle w:val="bibl"/>
        <w:rPr>
          <w:lang w:val="it-IT"/>
          <w:rPrChange w:id="265" w:author="Marguerite-Marie Bordry" w:date="2018-12-10T11:41:00Z">
            <w:rPr/>
          </w:rPrChange>
        </w:rPr>
      </w:pPr>
      <w:r w:rsidRPr="00DF4CEB">
        <w:rPr>
          <w:lang w:val="it-IT"/>
          <w:rPrChange w:id="266" w:author="Marguerite-Marie Bordry" w:date="2018-12-10T11:41:00Z">
            <w:rPr/>
          </w:rPrChange>
        </w:rPr>
        <w:t>Tome XXXVI, numéro 131, 1</w:t>
      </w:r>
      <w:r w:rsidRPr="00DF4CEB">
        <w:rPr>
          <w:vertAlign w:val="superscript"/>
          <w:lang w:val="it-IT"/>
          <w:rPrChange w:id="267" w:author="Marguerite-Marie Bordry" w:date="2018-12-10T11:41:00Z">
            <w:rPr>
              <w:vertAlign w:val="superscript"/>
            </w:rPr>
          </w:rPrChange>
        </w:rPr>
        <w:t>er</w:t>
      </w:r>
      <w:r w:rsidRPr="00DF4CEB">
        <w:rPr>
          <w:lang w:val="it-IT"/>
          <w:rPrChange w:id="268" w:author="Marguerite-Marie Bordry" w:date="2018-12-10T11:41:00Z">
            <w:rPr/>
          </w:rPrChange>
        </w:rPr>
        <w:t> novembre 1900, p. 551-556.</w:t>
      </w:r>
    </w:p>
    <w:p w14:paraId="2C5B5929" w14:textId="77777777" w:rsidR="00B6475A" w:rsidRPr="00DF4CEB" w:rsidRDefault="00B6475A" w:rsidP="00B6475A">
      <w:pPr>
        <w:pStyle w:val="Titre3"/>
        <w:rPr>
          <w:lang w:val="it-IT"/>
          <w:rPrChange w:id="269" w:author="Marguerite-Marie Bordry" w:date="2018-12-10T11:41:00Z">
            <w:rPr/>
          </w:rPrChange>
        </w:rPr>
      </w:pPr>
      <w:r w:rsidRPr="00DF4CEB">
        <w:rPr>
          <w:lang w:val="it-IT"/>
          <w:rPrChange w:id="270" w:author="Marguerite-Marie Bordry" w:date="2018-12-10T11:41:00Z">
            <w:rPr/>
          </w:rPrChange>
        </w:rPr>
        <w:t>E.  A. </w:t>
      </w:r>
      <w:proofErr w:type="gramStart"/>
      <w:r w:rsidR="00781C58" w:rsidRPr="00DF4CEB">
        <w:rPr>
          <w:lang w:val="it-IT"/>
          <w:rPrChange w:id="271" w:author="Marguerite-Marie Bordry" w:date="2018-12-10T11:41:00Z">
            <w:rPr/>
          </w:rPrChange>
        </w:rPr>
        <w:t>Butti :</w:t>
      </w:r>
      <w:proofErr w:type="gramEnd"/>
      <w:r w:rsidR="00781C58" w:rsidRPr="00DF4CEB">
        <w:rPr>
          <w:lang w:val="it-IT"/>
          <w:rPrChange w:id="272" w:author="Marguerite-Marie Bordry" w:date="2018-12-10T11:41:00Z">
            <w:rPr/>
          </w:rPrChange>
        </w:rPr>
        <w:t xml:space="preserve"> </w:t>
      </w:r>
      <w:r w:rsidR="00781C58" w:rsidRPr="00DF4CEB">
        <w:rPr>
          <w:i/>
          <w:lang w:val="it-IT"/>
          <w:rPrChange w:id="273" w:author="Marguerite-Marie Bordry" w:date="2018-12-10T11:41:00Z">
            <w:rPr>
              <w:i/>
            </w:rPr>
          </w:rPrChange>
        </w:rPr>
        <w:t>La Corsa al Piacere</w:t>
      </w:r>
    </w:p>
    <w:p w14:paraId="4778469F" w14:textId="77777777" w:rsidR="0028600F" w:rsidRPr="00DF4CEB" w:rsidRDefault="0028600F" w:rsidP="0028600F">
      <w:pPr>
        <w:pStyle w:val="term"/>
        <w:rPr>
          <w:lang w:val="it-IT"/>
          <w:rPrChange w:id="274" w:author="Marguerite-Marie Bordry" w:date="2018-12-10T11:41:00Z">
            <w:rPr/>
          </w:rPrChange>
        </w:rPr>
      </w:pPr>
      <w:proofErr w:type="gramStart"/>
      <w:r w:rsidRPr="00DF4CEB">
        <w:rPr>
          <w:lang w:val="it-IT"/>
          <w:rPrChange w:id="275" w:author="Marguerite-Marie Bordry" w:date="2018-12-10T11:41:00Z">
            <w:rPr/>
          </w:rPrChange>
        </w:rPr>
        <w:t>id :</w:t>
      </w:r>
      <w:proofErr w:type="gramEnd"/>
      <w:r w:rsidRPr="00DF4CEB">
        <w:rPr>
          <w:lang w:val="it-IT"/>
          <w:rPrChange w:id="276" w:author="Marguerite-Marie Bordry" w:date="2018-12-10T11:41:00Z">
            <w:rPr/>
          </w:rPrChange>
        </w:rPr>
        <w:t xml:space="preserve"> article-1900-11</w:t>
      </w:r>
      <w:r w:rsidR="007C7FCF" w:rsidRPr="00DF4CEB">
        <w:rPr>
          <w:lang w:val="it-IT"/>
          <w:rPrChange w:id="277" w:author="Marguerite-Marie Bordry" w:date="2018-12-10T11:41:00Z">
            <w:rPr/>
          </w:rPrChange>
        </w:rPr>
        <w:t>-01_</w:t>
      </w:r>
      <w:r w:rsidRPr="00DF4CEB">
        <w:rPr>
          <w:lang w:val="it-IT"/>
          <w:rPrChange w:id="278" w:author="Marguerite-Marie Bordry" w:date="2018-12-10T11:41:00Z">
            <w:rPr/>
          </w:rPrChange>
        </w:rPr>
        <w:t>551a</w:t>
      </w:r>
    </w:p>
    <w:p w14:paraId="6C3A1B99" w14:textId="77777777" w:rsidR="0028600F" w:rsidRPr="00DF4CEB" w:rsidRDefault="0028600F" w:rsidP="0028600F">
      <w:pPr>
        <w:pStyle w:val="term"/>
        <w:rPr>
          <w:lang w:val="it-IT"/>
          <w:rPrChange w:id="279" w:author="Marguerite-Marie Bordry" w:date="2018-12-10T11:41:00Z">
            <w:rPr/>
          </w:rPrChange>
        </w:rPr>
      </w:pPr>
      <w:proofErr w:type="gramStart"/>
      <w:r w:rsidRPr="00DF4CEB">
        <w:rPr>
          <w:lang w:val="it-IT"/>
          <w:rPrChange w:id="280" w:author="Marguerite-Marie Bordry" w:date="2018-12-10T11:41:00Z">
            <w:rPr/>
          </w:rPrChange>
        </w:rPr>
        <w:t>author :</w:t>
      </w:r>
      <w:proofErr w:type="gramEnd"/>
      <w:r w:rsidRPr="00DF4CEB">
        <w:rPr>
          <w:lang w:val="it-IT"/>
          <w:rPrChange w:id="281" w:author="Marguerite-Marie Bordry" w:date="2018-12-10T11:41:00Z">
            <w:rPr/>
          </w:rPrChange>
        </w:rPr>
        <w:t xml:space="preserve"> </w:t>
      </w:r>
      <w:r w:rsidRPr="00DF4CEB">
        <w:rPr>
          <w:rFonts w:eastAsiaTheme="majorEastAsia"/>
          <w:lang w:val="it-IT"/>
          <w:rPrChange w:id="282" w:author="Marguerite-Marie Bordry" w:date="2018-12-10T11:41:00Z">
            <w:rPr>
              <w:rFonts w:eastAsiaTheme="majorEastAsia"/>
            </w:rPr>
          </w:rPrChange>
        </w:rPr>
        <w:t>Zùccoli, Luciano (1868-1929)</w:t>
      </w:r>
    </w:p>
    <w:p w14:paraId="0C41B49F" w14:textId="77777777" w:rsidR="0028600F" w:rsidRPr="00925B7B" w:rsidRDefault="0028600F" w:rsidP="0028600F">
      <w:pPr>
        <w:pStyle w:val="term"/>
      </w:pPr>
      <w:proofErr w:type="gramStart"/>
      <w:r w:rsidRPr="00925B7B">
        <w:t>signed</w:t>
      </w:r>
      <w:proofErr w:type="gramEnd"/>
      <w:r w:rsidRPr="00925B7B">
        <w:t xml:space="preserve"> : </w:t>
      </w:r>
      <w:r>
        <w:t xml:space="preserve">Luciano </w:t>
      </w:r>
      <w:r w:rsidRPr="0071019C">
        <w:rPr>
          <w:rFonts w:eastAsiaTheme="majorEastAsia"/>
        </w:rPr>
        <w:t>Zùccoli</w:t>
      </w:r>
    </w:p>
    <w:p w14:paraId="4FBAEAF0" w14:textId="77777777" w:rsidR="0028600F" w:rsidRDefault="0028600F" w:rsidP="0028600F">
      <w:pPr>
        <w:pStyle w:val="term"/>
      </w:pPr>
      <w:proofErr w:type="gramStart"/>
      <w:r w:rsidRPr="00925B7B">
        <w:t>section</w:t>
      </w:r>
      <w:proofErr w:type="gramEnd"/>
      <w:r w:rsidRPr="00925B7B">
        <w:t xml:space="preserve"> : </w:t>
      </w:r>
      <w:r>
        <w:t>Lettres italiennes</w:t>
      </w:r>
    </w:p>
    <w:p w14:paraId="50D3D559" w14:textId="77777777" w:rsidR="0028600F" w:rsidRPr="00DF4CEB" w:rsidRDefault="0028600F" w:rsidP="0028600F">
      <w:pPr>
        <w:pStyle w:val="term"/>
        <w:rPr>
          <w:lang w:val="it-IT"/>
          <w:rPrChange w:id="283" w:author="Marguerite-Marie Bordry" w:date="2018-12-10T11:41:00Z">
            <w:rPr/>
          </w:rPrChange>
        </w:rPr>
      </w:pPr>
      <w:proofErr w:type="gramStart"/>
      <w:r w:rsidRPr="00DA7419">
        <w:t>title</w:t>
      </w:r>
      <w:proofErr w:type="gramEnd"/>
      <w:r w:rsidRPr="00DA7419">
        <w:t xml:space="preserve"> : </w:t>
      </w:r>
      <w:r>
        <w:t>E.  </w:t>
      </w:r>
      <w:r w:rsidRPr="00DF4CEB">
        <w:rPr>
          <w:lang w:val="it-IT"/>
          <w:rPrChange w:id="284" w:author="Marguerite-Marie Bordry" w:date="2018-12-10T11:41:00Z">
            <w:rPr/>
          </w:rPrChange>
        </w:rPr>
        <w:t>A. </w:t>
      </w:r>
      <w:proofErr w:type="gramStart"/>
      <w:r w:rsidRPr="00DF4CEB">
        <w:rPr>
          <w:lang w:val="it-IT"/>
          <w:rPrChange w:id="285" w:author="Marguerite-Marie Bordry" w:date="2018-12-10T11:41:00Z">
            <w:rPr/>
          </w:rPrChange>
        </w:rPr>
        <w:t>Butti :</w:t>
      </w:r>
      <w:proofErr w:type="gramEnd"/>
      <w:r w:rsidRPr="00DF4CEB">
        <w:rPr>
          <w:lang w:val="it-IT"/>
          <w:rPrChange w:id="286" w:author="Marguerite-Marie Bordry" w:date="2018-12-10T11:41:00Z">
            <w:rPr/>
          </w:rPrChange>
        </w:rPr>
        <w:t xml:space="preserve"> </w:t>
      </w:r>
      <w:r w:rsidRPr="00DF4CEB">
        <w:rPr>
          <w:i/>
          <w:lang w:val="it-IT"/>
          <w:rPrChange w:id="287" w:author="Marguerite-Marie Bordry" w:date="2018-12-10T11:41:00Z">
            <w:rPr>
              <w:i/>
            </w:rPr>
          </w:rPrChange>
        </w:rPr>
        <w:t>La Corsa al Piacere</w:t>
      </w:r>
    </w:p>
    <w:p w14:paraId="69ACA134" w14:textId="77777777" w:rsidR="007C7FCF" w:rsidRDefault="0028600F" w:rsidP="0028600F">
      <w:pPr>
        <w:pStyle w:val="term"/>
      </w:pPr>
      <w:proofErr w:type="gramStart"/>
      <w:r w:rsidRPr="00925B7B">
        <w:t>date</w:t>
      </w:r>
      <w:proofErr w:type="gramEnd"/>
      <w:r w:rsidRPr="00925B7B">
        <w:t> :</w:t>
      </w:r>
      <w:r>
        <w:t xml:space="preserve"> 1900-11</w:t>
      </w:r>
      <w:r w:rsidR="007C7FCF">
        <w:t>-01</w:t>
      </w:r>
    </w:p>
    <w:p w14:paraId="1EB13AFC" w14:textId="77777777" w:rsidR="0028600F" w:rsidRDefault="007C7FCF" w:rsidP="0028600F">
      <w:pPr>
        <w:pStyle w:val="term"/>
      </w:pPr>
      <w:proofErr w:type="gramStart"/>
      <w:r>
        <w:t>ref</w:t>
      </w:r>
      <w:proofErr w:type="gramEnd"/>
      <w:r w:rsidR="0028600F" w:rsidRPr="00925B7B">
        <w:t xml:space="preserve"> : </w:t>
      </w:r>
      <w:r w:rsidR="0028600F">
        <w:t>Tome XXXVI, numéro 131, 1</w:t>
      </w:r>
      <w:r w:rsidR="0028600F" w:rsidRPr="00685873">
        <w:rPr>
          <w:vertAlign w:val="superscript"/>
        </w:rPr>
        <w:t>er</w:t>
      </w:r>
      <w:r w:rsidR="0028600F">
        <w:t> novembre 1900, p. 551-556 [551-553]</w:t>
      </w:r>
    </w:p>
    <w:p w14:paraId="10308907" w14:textId="77777777" w:rsidR="005F258A" w:rsidRPr="00781C58" w:rsidRDefault="00B6475A" w:rsidP="003326E0">
      <w:pPr>
        <w:pStyle w:val="Corpsdetexte"/>
        <w:rPr>
          <w:rFonts w:cs="Times New Roman"/>
        </w:rPr>
      </w:pPr>
      <w:r>
        <w:rPr>
          <w:rFonts w:cs="Times New Roman"/>
        </w:rPr>
        <w:t>E.  A. </w:t>
      </w:r>
      <w:r w:rsidR="00781C58" w:rsidRPr="00781C58">
        <w:rPr>
          <w:rFonts w:cs="Times New Roman"/>
        </w:rPr>
        <w:t>Butti, qu</w:t>
      </w:r>
      <w:r w:rsidR="00781C58">
        <w:rPr>
          <w:rFonts w:cs="Times New Roman"/>
        </w:rPr>
        <w:t>’</w:t>
      </w:r>
      <w:r w:rsidR="00781C58" w:rsidRPr="00781C58">
        <w:rPr>
          <w:rFonts w:cs="Times New Roman"/>
        </w:rPr>
        <w:t>on connaît en France par ses romans</w:t>
      </w:r>
      <w:r>
        <w:rPr>
          <w:rFonts w:cs="Times New Roman"/>
        </w:rPr>
        <w:t xml:space="preserve"> </w:t>
      </w:r>
      <w:r w:rsidR="00781C58" w:rsidRPr="00781C58">
        <w:rPr>
          <w:rFonts w:cs="Times New Roman"/>
        </w:rPr>
        <w:t>(l</w:t>
      </w:r>
      <w:r w:rsidR="00781C58">
        <w:rPr>
          <w:rFonts w:cs="Times New Roman"/>
        </w:rPr>
        <w:t>’</w:t>
      </w:r>
      <w:r w:rsidR="00781C58" w:rsidRPr="00781C58">
        <w:rPr>
          <w:rFonts w:cs="Times New Roman"/>
          <w:i/>
        </w:rPr>
        <w:t xml:space="preserve">Automate, </w:t>
      </w:r>
      <w:r w:rsidR="00781C58" w:rsidRPr="00781C58">
        <w:rPr>
          <w:rFonts w:cs="Times New Roman"/>
        </w:rPr>
        <w:t xml:space="preserve">traduit par </w:t>
      </w:r>
      <w:r w:rsidR="00B3100D">
        <w:rPr>
          <w:rFonts w:cs="Times New Roman"/>
        </w:rPr>
        <w:t>M. </w:t>
      </w:r>
      <w:r w:rsidR="00781C58" w:rsidRPr="00781C58">
        <w:rPr>
          <w:rFonts w:cs="Times New Roman"/>
        </w:rPr>
        <w:t>Lécuyer, l</w:t>
      </w:r>
      <w:r w:rsidR="00781C58">
        <w:rPr>
          <w:rFonts w:cs="Times New Roman"/>
        </w:rPr>
        <w:t>’</w:t>
      </w:r>
      <w:r w:rsidR="00781C58" w:rsidRPr="00781C58">
        <w:rPr>
          <w:rFonts w:cs="Times New Roman"/>
          <w:i/>
        </w:rPr>
        <w:t>Âme</w:t>
      </w:r>
      <w:r w:rsidR="00781C58" w:rsidRPr="00781C58">
        <w:rPr>
          <w:rFonts w:cs="Times New Roman"/>
        </w:rPr>
        <w:t xml:space="preserve">, traduit par </w:t>
      </w:r>
      <w:r w:rsidR="00B3100D">
        <w:rPr>
          <w:rFonts w:cs="Times New Roman"/>
        </w:rPr>
        <w:t>M. </w:t>
      </w:r>
      <w:r w:rsidR="00EF4C52">
        <w:rPr>
          <w:rFonts w:cs="Times New Roman"/>
        </w:rPr>
        <w:t>J. </w:t>
      </w:r>
      <w:r w:rsidR="00781C58" w:rsidRPr="00781C58">
        <w:rPr>
          <w:rFonts w:cs="Times New Roman"/>
        </w:rPr>
        <w:t>di Casamassimi, etc.), vient d</w:t>
      </w:r>
      <w:r w:rsidR="00781C58">
        <w:rPr>
          <w:rFonts w:cs="Times New Roman"/>
        </w:rPr>
        <w:t>’</w:t>
      </w:r>
      <w:r w:rsidR="00781C58" w:rsidRPr="00781C58">
        <w:rPr>
          <w:rFonts w:cs="Times New Roman"/>
        </w:rPr>
        <w:t>accomplir son évolution philosophique, et on peut, dès maintenant, le ranger parmi les auteurs croyants, dont on n</w:t>
      </w:r>
      <w:r w:rsidR="00781C58">
        <w:rPr>
          <w:rFonts w:cs="Times New Roman"/>
        </w:rPr>
        <w:t>’</w:t>
      </w:r>
      <w:r w:rsidR="00781C58" w:rsidRPr="00781C58">
        <w:rPr>
          <w:rFonts w:cs="Times New Roman"/>
        </w:rPr>
        <w:t>avait en Italie qu</w:t>
      </w:r>
      <w:r w:rsidR="00781C58">
        <w:rPr>
          <w:rFonts w:cs="Times New Roman"/>
        </w:rPr>
        <w:t>’</w:t>
      </w:r>
      <w:r w:rsidR="00781C58" w:rsidRPr="00781C58">
        <w:rPr>
          <w:rFonts w:cs="Times New Roman"/>
        </w:rPr>
        <w:t xml:space="preserve">un </w:t>
      </w:r>
      <w:r w:rsidR="00781C58" w:rsidRPr="00781C58">
        <w:rPr>
          <w:rFonts w:cs="Times New Roman"/>
        </w:rPr>
        <w:lastRenderedPageBreak/>
        <w:t xml:space="preserve">spécimen en </w:t>
      </w:r>
      <w:r w:rsidR="00B3100D">
        <w:rPr>
          <w:rFonts w:cs="Times New Roman"/>
        </w:rPr>
        <w:t>M. </w:t>
      </w:r>
      <w:r w:rsidR="00781C58" w:rsidRPr="00781C58">
        <w:rPr>
          <w:rFonts w:cs="Times New Roman"/>
        </w:rPr>
        <w:t xml:space="preserve">Fogazzaro. Toutefois, </w:t>
      </w:r>
      <w:r>
        <w:rPr>
          <w:rFonts w:cs="Times New Roman"/>
        </w:rPr>
        <w:t>E.  A. </w:t>
      </w:r>
      <w:r w:rsidR="00781C58" w:rsidRPr="00781C58">
        <w:rPr>
          <w:rFonts w:cs="Times New Roman"/>
        </w:rPr>
        <w:t>Butti n</w:t>
      </w:r>
      <w:r w:rsidR="00781C58">
        <w:rPr>
          <w:rFonts w:cs="Times New Roman"/>
        </w:rPr>
        <w:t>’</w:t>
      </w:r>
      <w:r w:rsidR="00781C58" w:rsidRPr="00781C58">
        <w:rPr>
          <w:rFonts w:cs="Times New Roman"/>
        </w:rPr>
        <w:t>a pas encore débordé dans le catholicisme</w:t>
      </w:r>
      <w:r w:rsidR="00781C58">
        <w:rPr>
          <w:rFonts w:cs="Times New Roman"/>
        </w:rPr>
        <w:t> ;</w:t>
      </w:r>
      <w:r w:rsidR="0028600F">
        <w:rPr>
          <w:rFonts w:cs="Times New Roman"/>
        </w:rPr>
        <w:t xml:space="preserve"> sa religion me paraî</w:t>
      </w:r>
      <w:r w:rsidR="00781C58" w:rsidRPr="00781C58">
        <w:rPr>
          <w:rFonts w:cs="Times New Roman"/>
        </w:rPr>
        <w:t>t du déisme pur, dépourvu des formes, peut-être intolérables aux Ames artistes, païennes et indépendantes, d</w:t>
      </w:r>
      <w:r w:rsidR="00781C58">
        <w:rPr>
          <w:rFonts w:cs="Times New Roman"/>
        </w:rPr>
        <w:t>’</w:t>
      </w:r>
      <w:r w:rsidR="00781C58" w:rsidRPr="00781C58">
        <w:rPr>
          <w:rFonts w:cs="Times New Roman"/>
        </w:rPr>
        <w:t>une religion humaine et organisée. Il est à souhaiter qu</w:t>
      </w:r>
      <w:r w:rsidR="00781C58">
        <w:rPr>
          <w:rFonts w:cs="Times New Roman"/>
        </w:rPr>
        <w:t>’</w:t>
      </w:r>
      <w:r w:rsidR="00781C58" w:rsidRPr="00781C58">
        <w:rPr>
          <w:rFonts w:cs="Times New Roman"/>
        </w:rPr>
        <w:t>il ne franchisse jamais ces bornes, car il suffit à un peuple d</w:t>
      </w:r>
      <w:r w:rsidR="00781C58">
        <w:rPr>
          <w:rFonts w:cs="Times New Roman"/>
        </w:rPr>
        <w:t>’</w:t>
      </w:r>
      <w:r w:rsidR="00781C58" w:rsidRPr="00781C58">
        <w:rPr>
          <w:rFonts w:cs="Times New Roman"/>
        </w:rPr>
        <w:t>avoir un Fogazzaro pour recommander non seulement la substance et l</w:t>
      </w:r>
      <w:r w:rsidR="00781C58">
        <w:rPr>
          <w:rFonts w:cs="Times New Roman"/>
        </w:rPr>
        <w:t>’</w:t>
      </w:r>
      <w:r w:rsidR="00781C58" w:rsidRPr="00781C58">
        <w:rPr>
          <w:rFonts w:cs="Times New Roman"/>
        </w:rPr>
        <w:t>esprit, mais les formes et les extériorités du catholicisme. La foi, qui</w:t>
      </w:r>
      <w:del w:id="288" w:author="Marguerite-Marie Bordry" w:date="2018-12-11T17:47:00Z">
        <w:r w:rsidR="00781C58" w:rsidRPr="00781C58" w:rsidDel="00616FC0">
          <w:rPr>
            <w:rFonts w:cs="Times New Roman"/>
          </w:rPr>
          <w:delText>.</w:delText>
        </w:r>
      </w:del>
      <w:r w:rsidR="00781C58" w:rsidRPr="00781C58">
        <w:rPr>
          <w:rFonts w:cs="Times New Roman"/>
        </w:rPr>
        <w:t xml:space="preserve"> a décidément jailli sur le fond mystique que tous les amis de </w:t>
      </w:r>
      <w:r>
        <w:rPr>
          <w:rFonts w:cs="Times New Roman"/>
        </w:rPr>
        <w:t>E.  A. </w:t>
      </w:r>
      <w:r w:rsidR="00781C58" w:rsidRPr="00781C58">
        <w:rPr>
          <w:rFonts w:cs="Times New Roman"/>
        </w:rPr>
        <w:t>Butti lui connaissaient, peut avoir cependant ce résultat de le faire devenir un prédicant, ce qui me fait trembler pour lui.</w:t>
      </w:r>
    </w:p>
    <w:p w14:paraId="31057CDA" w14:textId="77777777" w:rsidR="005F258A" w:rsidRPr="00781C58" w:rsidRDefault="00781C58" w:rsidP="003326E0">
      <w:pPr>
        <w:pStyle w:val="Corpsdetexte"/>
        <w:rPr>
          <w:rFonts w:cs="Times New Roman"/>
        </w:rPr>
      </w:pPr>
      <w:r w:rsidRPr="00781C58">
        <w:rPr>
          <w:rFonts w:cs="Times New Roman"/>
        </w:rPr>
        <w:t xml:space="preserve">Sa dernière pièce en cinq actes, </w:t>
      </w:r>
      <w:r w:rsidRPr="00781C58">
        <w:rPr>
          <w:rFonts w:cs="Times New Roman"/>
          <w:b/>
        </w:rPr>
        <w:t>La Corsa al Piacere</w:t>
      </w:r>
      <w:r w:rsidRPr="00781C58">
        <w:rPr>
          <w:rFonts w:cs="Times New Roman"/>
        </w:rPr>
        <w:t xml:space="preserve"> (la Course au plaisir) a ce seul défaut, de vouloir nous avertir que la course au plaisir n</w:t>
      </w:r>
      <w:r>
        <w:rPr>
          <w:rFonts w:cs="Times New Roman"/>
        </w:rPr>
        <w:t>’</w:t>
      </w:r>
      <w:r w:rsidRPr="00781C58">
        <w:rPr>
          <w:rFonts w:cs="Times New Roman"/>
        </w:rPr>
        <w:t>est, au fond, qu</w:t>
      </w:r>
      <w:r>
        <w:rPr>
          <w:rFonts w:cs="Times New Roman"/>
        </w:rPr>
        <w:t>’</w:t>
      </w:r>
      <w:r w:rsidRPr="00781C58">
        <w:rPr>
          <w:rFonts w:cs="Times New Roman"/>
        </w:rPr>
        <w:t>une course au désespoir, à l</w:t>
      </w:r>
      <w:r>
        <w:rPr>
          <w:rFonts w:cs="Times New Roman"/>
        </w:rPr>
        <w:t>’</w:t>
      </w:r>
      <w:r w:rsidRPr="00781C58">
        <w:rPr>
          <w:rFonts w:cs="Times New Roman"/>
        </w:rPr>
        <w:t>isolement, à l</w:t>
      </w:r>
      <w:r>
        <w:rPr>
          <w:rFonts w:cs="Times New Roman"/>
        </w:rPr>
        <w:t>’</w:t>
      </w:r>
      <w:r w:rsidRPr="00781C58">
        <w:rPr>
          <w:rFonts w:cs="Times New Roman"/>
        </w:rPr>
        <w:t>hypocondrie</w:t>
      </w:r>
      <w:r>
        <w:rPr>
          <w:rFonts w:cs="Times New Roman"/>
        </w:rPr>
        <w:t> ;</w:t>
      </w:r>
      <w:r w:rsidRPr="00781C58">
        <w:rPr>
          <w:rFonts w:cs="Times New Roman"/>
        </w:rPr>
        <w:t xml:space="preserve"> chose qui est vraie et fausse en même temps, comme il est superflu de le démontrer. Mais il ne faut pas oublier que ce prétexte moral et le goût de parler de Dieu et de sonner le tocsin aux oreilles des libertins n</w:t>
      </w:r>
      <w:r>
        <w:rPr>
          <w:rFonts w:cs="Times New Roman"/>
        </w:rPr>
        <w:t>’</w:t>
      </w:r>
      <w:r w:rsidRPr="00781C58">
        <w:rPr>
          <w:rFonts w:cs="Times New Roman"/>
        </w:rPr>
        <w:t xml:space="preserve">a pas empêché </w:t>
      </w:r>
      <w:r w:rsidR="00B3100D">
        <w:rPr>
          <w:rFonts w:cs="Times New Roman"/>
        </w:rPr>
        <w:t>M. </w:t>
      </w:r>
      <w:r w:rsidRPr="00781C58">
        <w:rPr>
          <w:rFonts w:cs="Times New Roman"/>
        </w:rPr>
        <w:t>Butti de nous présenter un drame fort et bien proportionné, des caractères nets et vifs.</w:t>
      </w:r>
    </w:p>
    <w:p w14:paraId="3A939096" w14:textId="77777777" w:rsidR="005F258A" w:rsidRPr="00781C58" w:rsidRDefault="00781C58" w:rsidP="003326E0">
      <w:pPr>
        <w:pStyle w:val="Corpsdetexte"/>
        <w:rPr>
          <w:rFonts w:cs="Times New Roman"/>
        </w:rPr>
      </w:pPr>
      <w:r w:rsidRPr="00781C58">
        <w:rPr>
          <w:rFonts w:cs="Times New Roman"/>
        </w:rPr>
        <w:t>Tout le monde peut rencontrer un Aldo Rigliardi, le protagoniste du drame</w:t>
      </w:r>
      <w:r>
        <w:rPr>
          <w:rFonts w:cs="Times New Roman"/>
        </w:rPr>
        <w:t> ;</w:t>
      </w:r>
      <w:r w:rsidRPr="00781C58">
        <w:rPr>
          <w:rFonts w:cs="Times New Roman"/>
        </w:rPr>
        <w:t xml:space="preserve"> bon parce qu</w:t>
      </w:r>
      <w:r>
        <w:rPr>
          <w:rFonts w:cs="Times New Roman"/>
        </w:rPr>
        <w:t>’</w:t>
      </w:r>
      <w:r w:rsidRPr="00781C58">
        <w:rPr>
          <w:rFonts w:cs="Times New Roman"/>
        </w:rPr>
        <w:t>il n</w:t>
      </w:r>
      <w:r>
        <w:rPr>
          <w:rFonts w:cs="Times New Roman"/>
        </w:rPr>
        <w:t>’</w:t>
      </w:r>
      <w:r w:rsidRPr="00781C58">
        <w:rPr>
          <w:rFonts w:cs="Times New Roman"/>
        </w:rPr>
        <w:t>a aucun intérêt à être méchant</w:t>
      </w:r>
      <w:r>
        <w:rPr>
          <w:rFonts w:cs="Times New Roman"/>
        </w:rPr>
        <w:t> ;</w:t>
      </w:r>
      <w:r w:rsidRPr="00781C58">
        <w:rPr>
          <w:rFonts w:cs="Times New Roman"/>
        </w:rPr>
        <w:t xml:space="preserve"> adorant la vie et le plaisir, notamment sous la forme souple et tactile des femmes jeunes et jolies</w:t>
      </w:r>
      <w:r>
        <w:rPr>
          <w:rFonts w:cs="Times New Roman"/>
        </w:rPr>
        <w:t> ;</w:t>
      </w:r>
      <w:r w:rsidRPr="00781C58">
        <w:rPr>
          <w:rFonts w:cs="Times New Roman"/>
        </w:rPr>
        <w:t xml:space="preserve"> trouvant le temps d</w:t>
      </w:r>
      <w:r>
        <w:rPr>
          <w:rFonts w:cs="Times New Roman"/>
        </w:rPr>
        <w:t>’</w:t>
      </w:r>
      <w:r w:rsidRPr="00781C58">
        <w:rPr>
          <w:rFonts w:cs="Times New Roman"/>
        </w:rPr>
        <w:t>aimer aussi sa femme à lui, sa vieille mère et les pauvres diables sans le sou, qu</w:t>
      </w:r>
      <w:r>
        <w:rPr>
          <w:rFonts w:cs="Times New Roman"/>
        </w:rPr>
        <w:t>’</w:t>
      </w:r>
      <w:r w:rsidRPr="00781C58">
        <w:rPr>
          <w:rFonts w:cs="Times New Roman"/>
        </w:rPr>
        <w:t>il aide par son talent d</w:t>
      </w:r>
      <w:r>
        <w:rPr>
          <w:rFonts w:cs="Times New Roman"/>
        </w:rPr>
        <w:t>’</w:t>
      </w:r>
      <w:r w:rsidRPr="00781C58">
        <w:rPr>
          <w:rFonts w:cs="Times New Roman"/>
        </w:rPr>
        <w:t>avocat ou qu</w:t>
      </w:r>
      <w:r>
        <w:rPr>
          <w:rFonts w:cs="Times New Roman"/>
        </w:rPr>
        <w:t>’</w:t>
      </w:r>
      <w:r w:rsidRPr="00781C58">
        <w:rPr>
          <w:rFonts w:cs="Times New Roman"/>
        </w:rPr>
        <w:t>il séduit par ses talents de libertin, s</w:t>
      </w:r>
      <w:r>
        <w:rPr>
          <w:rFonts w:cs="Times New Roman"/>
        </w:rPr>
        <w:t>’</w:t>
      </w:r>
      <w:r w:rsidRPr="00781C58">
        <w:rPr>
          <w:rFonts w:cs="Times New Roman"/>
        </w:rPr>
        <w:t>il s</w:t>
      </w:r>
      <w:r>
        <w:rPr>
          <w:rFonts w:cs="Times New Roman"/>
        </w:rPr>
        <w:t>’</w:t>
      </w:r>
      <w:r w:rsidRPr="00781C58">
        <w:rPr>
          <w:rFonts w:cs="Times New Roman"/>
        </w:rPr>
        <w:t>agit de quelque jeune fille</w:t>
      </w:r>
      <w:r>
        <w:rPr>
          <w:rFonts w:cs="Times New Roman"/>
        </w:rPr>
        <w:t> ;</w:t>
      </w:r>
      <w:r w:rsidRPr="00781C58">
        <w:rPr>
          <w:rFonts w:cs="Times New Roman"/>
        </w:rPr>
        <w:t xml:space="preserve"> il est gai, exubérant et… socialiste</w:t>
      </w:r>
      <w:r>
        <w:rPr>
          <w:rFonts w:cs="Times New Roman"/>
        </w:rPr>
        <w:t> ;</w:t>
      </w:r>
      <w:r w:rsidRPr="00781C58">
        <w:rPr>
          <w:rFonts w:cs="Times New Roman"/>
        </w:rPr>
        <w:t xml:space="preserve"> trois choses qui ne coûtent pas cher. Mais en marchant de ce pas vertigineux, il s</w:t>
      </w:r>
      <w:r>
        <w:rPr>
          <w:rFonts w:cs="Times New Roman"/>
        </w:rPr>
        <w:t>’</w:t>
      </w:r>
      <w:r w:rsidRPr="00781C58">
        <w:rPr>
          <w:rFonts w:cs="Times New Roman"/>
        </w:rPr>
        <w:t>aperçoit trop tard qu</w:t>
      </w:r>
      <w:r>
        <w:rPr>
          <w:rFonts w:cs="Times New Roman"/>
        </w:rPr>
        <w:t>’</w:t>
      </w:r>
      <w:r w:rsidRPr="00781C58">
        <w:rPr>
          <w:rFonts w:cs="Times New Roman"/>
        </w:rPr>
        <w:t>il a ouvert les yeux à sa femme, qu</w:t>
      </w:r>
      <w:r>
        <w:rPr>
          <w:rFonts w:cs="Times New Roman"/>
        </w:rPr>
        <w:t>’</w:t>
      </w:r>
      <w:r w:rsidRPr="00781C58">
        <w:rPr>
          <w:rFonts w:cs="Times New Roman"/>
        </w:rPr>
        <w:t>il a tué sa mère malade, dont les plus douces illusions ont été ravagées par lui</w:t>
      </w:r>
      <w:r>
        <w:rPr>
          <w:rFonts w:cs="Times New Roman"/>
        </w:rPr>
        <w:t> ;</w:t>
      </w:r>
      <w:r w:rsidRPr="00781C58">
        <w:rPr>
          <w:rFonts w:cs="Times New Roman"/>
        </w:rPr>
        <w:t xml:space="preserve"> et il a, secousse suprême, la révélation de toute sa vie fausse et égoïste, devant le cadavre de sa mère, le jour même où il croit toucher au faîte de la gloire (</w:t>
      </w:r>
      <w:r w:rsidRPr="00781C58">
        <w:rPr>
          <w:rFonts w:cs="Times New Roman"/>
          <w:i/>
        </w:rPr>
        <w:t>sancta simplicitas</w:t>
      </w:r>
      <w:r>
        <w:rPr>
          <w:rFonts w:cs="Times New Roman"/>
          <w:i/>
        </w:rPr>
        <w:t> !</w:t>
      </w:r>
      <w:r w:rsidRPr="00781C58">
        <w:rPr>
          <w:rFonts w:cs="Times New Roman"/>
        </w:rPr>
        <w:t>) avec son élection à la Chambre des députés.</w:t>
      </w:r>
    </w:p>
    <w:p w14:paraId="4A1E98B8" w14:textId="77777777" w:rsidR="005F258A" w:rsidRPr="00781C58" w:rsidRDefault="00781C58" w:rsidP="003326E0">
      <w:pPr>
        <w:pStyle w:val="Corpsdetexte"/>
        <w:rPr>
          <w:rFonts w:cs="Times New Roman"/>
        </w:rPr>
      </w:pPr>
      <w:r w:rsidRPr="00781C58">
        <w:rPr>
          <w:rFonts w:cs="Times New Roman"/>
        </w:rPr>
        <w:t>Les deux derniers actes du drame ont provoqué le succès, même devant le public le plus défiant, car, savamment placés après une série de scènes piquantes, légères et spirituelles, ils ne pouvaient manquer de produire une impression profonde.</w:t>
      </w:r>
    </w:p>
    <w:p w14:paraId="12D59699" w14:textId="60E822B3" w:rsidR="005F258A" w:rsidRPr="00781C58" w:rsidRDefault="00781C58" w:rsidP="003326E0">
      <w:pPr>
        <w:pStyle w:val="Corpsdetexte"/>
        <w:rPr>
          <w:rFonts w:cs="Times New Roman"/>
        </w:rPr>
      </w:pPr>
      <w:r w:rsidRPr="00781C58">
        <w:rPr>
          <w:rFonts w:cs="Times New Roman"/>
        </w:rPr>
        <w:t xml:space="preserve">Tous les personnages, assez nombreux, ont leur physionomie. </w:t>
      </w:r>
      <w:r w:rsidR="00B3100D">
        <w:rPr>
          <w:rFonts w:cs="Times New Roman"/>
        </w:rPr>
        <w:t>M. </w:t>
      </w:r>
      <w:r w:rsidRPr="00781C58">
        <w:rPr>
          <w:rFonts w:cs="Times New Roman"/>
        </w:rPr>
        <w:t>Butti est un peintre sobre</w:t>
      </w:r>
      <w:r>
        <w:rPr>
          <w:rFonts w:cs="Times New Roman"/>
        </w:rPr>
        <w:t> ;</w:t>
      </w:r>
      <w:r w:rsidRPr="00781C58">
        <w:rPr>
          <w:rFonts w:cs="Times New Roman"/>
        </w:rPr>
        <w:t xml:space="preserve"> il a </w:t>
      </w:r>
      <w:del w:id="289" w:author="Marguerite-Marie Bordry" w:date="2018-12-11T17:48:00Z">
        <w:r w:rsidRPr="00781C58" w:rsidDel="00D765A2">
          <w:rPr>
            <w:rFonts w:cs="Times New Roman"/>
          </w:rPr>
          <w:delText>dessine</w:delText>
        </w:r>
      </w:del>
      <w:ins w:id="290" w:author="Marguerite-Marie Bordry" w:date="2018-12-11T17:48:00Z">
        <w:r w:rsidR="00D765A2" w:rsidRPr="00781C58">
          <w:rPr>
            <w:rFonts w:cs="Times New Roman"/>
          </w:rPr>
          <w:t>dessin</w:t>
        </w:r>
        <w:r w:rsidR="00D765A2">
          <w:rPr>
            <w:rFonts w:cs="Times New Roman"/>
          </w:rPr>
          <w:t>é</w:t>
        </w:r>
      </w:ins>
      <w:r w:rsidRPr="00781C58">
        <w:rPr>
          <w:rFonts w:cs="Times New Roman"/>
        </w:rPr>
        <w:t>, par exemple, avec un goût exquis la silhouette d</w:t>
      </w:r>
      <w:r>
        <w:rPr>
          <w:rFonts w:cs="Times New Roman"/>
        </w:rPr>
        <w:t>’</w:t>
      </w:r>
      <w:r w:rsidRPr="00781C58">
        <w:rPr>
          <w:rFonts w:cs="Times New Roman"/>
        </w:rPr>
        <w:t>un viveur éternellement affligé par le lumbago et les rhumatismes, et de cette figure si simple il a su tirer les effets les plus plaisants. La mère du protagoniste, est, d</w:t>
      </w:r>
      <w:r>
        <w:rPr>
          <w:rFonts w:cs="Times New Roman"/>
        </w:rPr>
        <w:t>’</w:t>
      </w:r>
      <w:r w:rsidRPr="00781C58">
        <w:rPr>
          <w:rFonts w:cs="Times New Roman"/>
        </w:rPr>
        <w:t>autre part, une de ces vieilles âmes douces et confiantes, que l</w:t>
      </w:r>
      <w:r>
        <w:rPr>
          <w:rFonts w:cs="Times New Roman"/>
        </w:rPr>
        <w:t>’</w:t>
      </w:r>
      <w:r w:rsidRPr="00781C58">
        <w:rPr>
          <w:rFonts w:cs="Times New Roman"/>
        </w:rPr>
        <w:t>on croit avoir connues et qu</w:t>
      </w:r>
      <w:r>
        <w:rPr>
          <w:rFonts w:cs="Times New Roman"/>
        </w:rPr>
        <w:t>’</w:t>
      </w:r>
      <w:r w:rsidRPr="00781C58">
        <w:rPr>
          <w:rFonts w:cs="Times New Roman"/>
        </w:rPr>
        <w:t>on n</w:t>
      </w:r>
      <w:r>
        <w:rPr>
          <w:rFonts w:cs="Times New Roman"/>
        </w:rPr>
        <w:t>’</w:t>
      </w:r>
      <w:r w:rsidRPr="00781C58">
        <w:rPr>
          <w:rFonts w:cs="Times New Roman"/>
        </w:rPr>
        <w:t>oublie jamais</w:t>
      </w:r>
      <w:r>
        <w:rPr>
          <w:rFonts w:cs="Times New Roman"/>
        </w:rPr>
        <w:t> ;</w:t>
      </w:r>
      <w:r w:rsidRPr="00781C58">
        <w:rPr>
          <w:rFonts w:cs="Times New Roman"/>
        </w:rPr>
        <w:t xml:space="preserve"> elle appartient à un monde qui malheureusement ne peut pas être le nôtre.</w:t>
      </w:r>
    </w:p>
    <w:p w14:paraId="26FF3790" w14:textId="77777777" w:rsidR="005F258A" w:rsidRPr="00781C58" w:rsidRDefault="00781C58" w:rsidP="003326E0">
      <w:pPr>
        <w:pStyle w:val="Corpsdetexte"/>
        <w:rPr>
          <w:rFonts w:cs="Times New Roman"/>
        </w:rPr>
      </w:pPr>
      <w:r w:rsidRPr="00781C58">
        <w:rPr>
          <w:rFonts w:cs="Times New Roman"/>
        </w:rPr>
        <w:lastRenderedPageBreak/>
        <w:t>Mais, on m</w:t>
      </w:r>
      <w:r>
        <w:rPr>
          <w:rFonts w:cs="Times New Roman"/>
        </w:rPr>
        <w:t>’</w:t>
      </w:r>
      <w:r w:rsidRPr="00781C58">
        <w:rPr>
          <w:rFonts w:cs="Times New Roman"/>
        </w:rPr>
        <w:t>objectera, où est Dieu en tout cela</w:t>
      </w:r>
      <w:r>
        <w:rPr>
          <w:rFonts w:cs="Times New Roman"/>
        </w:rPr>
        <w:t> ?</w:t>
      </w:r>
      <w:r w:rsidRPr="00781C58">
        <w:rPr>
          <w:rFonts w:cs="Times New Roman"/>
        </w:rPr>
        <w:t xml:space="preserve"> où est l</w:t>
      </w:r>
      <w:r>
        <w:rPr>
          <w:rFonts w:cs="Times New Roman"/>
        </w:rPr>
        <w:t>’</w:t>
      </w:r>
      <w:r w:rsidRPr="00781C58">
        <w:rPr>
          <w:rFonts w:cs="Times New Roman"/>
        </w:rPr>
        <w:t>évolution philosophique de l</w:t>
      </w:r>
      <w:r>
        <w:rPr>
          <w:rFonts w:cs="Times New Roman"/>
        </w:rPr>
        <w:t>’</w:t>
      </w:r>
      <w:r w:rsidRPr="00781C58">
        <w:rPr>
          <w:rFonts w:cs="Times New Roman"/>
        </w:rPr>
        <w:t>auteur</w:t>
      </w:r>
      <w:r>
        <w:rPr>
          <w:rFonts w:cs="Times New Roman"/>
        </w:rPr>
        <w:t> ?</w:t>
      </w:r>
      <w:r w:rsidRPr="00781C58">
        <w:rPr>
          <w:rFonts w:cs="Times New Roman"/>
        </w:rPr>
        <w:t xml:space="preserve"> Comment, répondrai-je, ne voyez-vous pas Dieu</w:t>
      </w:r>
      <w:r>
        <w:rPr>
          <w:rFonts w:cs="Times New Roman"/>
        </w:rPr>
        <w:t> ?</w:t>
      </w:r>
      <w:r w:rsidRPr="00781C58">
        <w:rPr>
          <w:rFonts w:cs="Times New Roman"/>
        </w:rPr>
        <w:t xml:space="preserve"> Moi aussi, pendant la représentation, je ne l</w:t>
      </w:r>
      <w:r>
        <w:rPr>
          <w:rFonts w:cs="Times New Roman"/>
        </w:rPr>
        <w:t>’</w:t>
      </w:r>
      <w:r w:rsidRPr="00781C58">
        <w:rPr>
          <w:rFonts w:cs="Times New Roman"/>
        </w:rPr>
        <w:t>ai vu qu</w:t>
      </w:r>
      <w:r>
        <w:rPr>
          <w:rFonts w:cs="Times New Roman"/>
        </w:rPr>
        <w:t>’</w:t>
      </w:r>
      <w:r w:rsidRPr="00781C58">
        <w:rPr>
          <w:rFonts w:cs="Times New Roman"/>
        </w:rPr>
        <w:t>en raccourci</w:t>
      </w:r>
      <w:r>
        <w:rPr>
          <w:rFonts w:cs="Times New Roman"/>
        </w:rPr>
        <w:t> ;</w:t>
      </w:r>
      <w:r w:rsidRPr="00781C58">
        <w:rPr>
          <w:rFonts w:cs="Times New Roman"/>
        </w:rPr>
        <w:t xml:space="preserve"> on l</w:t>
      </w:r>
      <w:r>
        <w:rPr>
          <w:rFonts w:cs="Times New Roman"/>
        </w:rPr>
        <w:t>’</w:t>
      </w:r>
      <w:r w:rsidRPr="00781C58">
        <w:rPr>
          <w:rFonts w:cs="Times New Roman"/>
        </w:rPr>
        <w:t>entend nommer, avec discrétion, par ci par là. Ce qui m</w:t>
      </w:r>
      <w:r>
        <w:rPr>
          <w:rFonts w:cs="Times New Roman"/>
        </w:rPr>
        <w:t>’</w:t>
      </w:r>
      <w:r w:rsidRPr="00781C58">
        <w:rPr>
          <w:rFonts w:cs="Times New Roman"/>
        </w:rPr>
        <w:t>inquiète ce n</w:t>
      </w:r>
      <w:r>
        <w:rPr>
          <w:rFonts w:cs="Times New Roman"/>
        </w:rPr>
        <w:t>’</w:t>
      </w:r>
      <w:r w:rsidRPr="00781C58">
        <w:rPr>
          <w:rFonts w:cs="Times New Roman"/>
        </w:rPr>
        <w:t>est pas de ne pas avoir trouvé Dieu sur le premier plan du drame, mais bien plutôt, cette pièce n</w:t>
      </w:r>
      <w:r>
        <w:rPr>
          <w:rFonts w:cs="Times New Roman"/>
        </w:rPr>
        <w:t>’</w:t>
      </w:r>
      <w:r w:rsidRPr="00781C58">
        <w:rPr>
          <w:rFonts w:cs="Times New Roman"/>
        </w:rPr>
        <w:t>étant que la première partie d</w:t>
      </w:r>
      <w:r>
        <w:rPr>
          <w:rFonts w:cs="Times New Roman"/>
        </w:rPr>
        <w:t>’</w:t>
      </w:r>
      <w:r w:rsidRPr="00781C58">
        <w:rPr>
          <w:rFonts w:cs="Times New Roman"/>
        </w:rPr>
        <w:t>un triptyque, d</w:t>
      </w:r>
      <w:r>
        <w:rPr>
          <w:rFonts w:cs="Times New Roman"/>
        </w:rPr>
        <w:t>’</w:t>
      </w:r>
      <w:r w:rsidRPr="00781C58">
        <w:rPr>
          <w:rFonts w:cs="Times New Roman"/>
        </w:rPr>
        <w:t xml:space="preserve">avoir à le rencontrer trop souvent dans la pièce prochaine de </w:t>
      </w:r>
      <w:r w:rsidR="00B3100D">
        <w:rPr>
          <w:rFonts w:cs="Times New Roman"/>
        </w:rPr>
        <w:t>M. </w:t>
      </w:r>
      <w:r w:rsidRPr="00781C58">
        <w:rPr>
          <w:rFonts w:cs="Times New Roman"/>
        </w:rPr>
        <w:t>Butti. Quant à l</w:t>
      </w:r>
      <w:r>
        <w:rPr>
          <w:rFonts w:cs="Times New Roman"/>
        </w:rPr>
        <w:t>’</w:t>
      </w:r>
      <w:r w:rsidRPr="00781C58">
        <w:rPr>
          <w:rFonts w:cs="Times New Roman"/>
        </w:rPr>
        <w:t>évolution philosophique de l</w:t>
      </w:r>
      <w:r>
        <w:rPr>
          <w:rFonts w:cs="Times New Roman"/>
        </w:rPr>
        <w:t>’</w:t>
      </w:r>
      <w:r w:rsidRPr="00781C58">
        <w:rPr>
          <w:rFonts w:cs="Times New Roman"/>
        </w:rPr>
        <w:t>auteur, il nous suffira de savoir qu</w:t>
      </w:r>
      <w:r>
        <w:rPr>
          <w:rFonts w:cs="Times New Roman"/>
        </w:rPr>
        <w:t>’</w:t>
      </w:r>
      <w:r w:rsidRPr="00781C58">
        <w:rPr>
          <w:rFonts w:cs="Times New Roman"/>
        </w:rPr>
        <w:t xml:space="preserve">il y a deux ou trois ans à peine, </w:t>
      </w:r>
      <w:r w:rsidR="00B3100D">
        <w:rPr>
          <w:rFonts w:cs="Times New Roman"/>
        </w:rPr>
        <w:t>M. </w:t>
      </w:r>
      <w:r w:rsidRPr="00781C58">
        <w:rPr>
          <w:rFonts w:cs="Times New Roman"/>
        </w:rPr>
        <w:t>Butti aurait donné un tout autre sens à son drame</w:t>
      </w:r>
      <w:r>
        <w:rPr>
          <w:rFonts w:cs="Times New Roman"/>
        </w:rPr>
        <w:t> ;</w:t>
      </w:r>
      <w:r w:rsidRPr="00781C58">
        <w:rPr>
          <w:rFonts w:cs="Times New Roman"/>
        </w:rPr>
        <w:t xml:space="preserve"> je n</w:t>
      </w:r>
      <w:r>
        <w:rPr>
          <w:rFonts w:cs="Times New Roman"/>
        </w:rPr>
        <w:t>’</w:t>
      </w:r>
      <w:r w:rsidRPr="00781C58">
        <w:rPr>
          <w:rFonts w:cs="Times New Roman"/>
        </w:rPr>
        <w:t>ose pas dire qu</w:t>
      </w:r>
      <w:r>
        <w:rPr>
          <w:rFonts w:cs="Times New Roman"/>
        </w:rPr>
        <w:t>’</w:t>
      </w:r>
      <w:r w:rsidRPr="00781C58">
        <w:rPr>
          <w:rFonts w:cs="Times New Roman"/>
        </w:rPr>
        <w:t xml:space="preserve">il aurait démontré que </w:t>
      </w:r>
      <w:r w:rsidRPr="00781C58">
        <w:rPr>
          <w:rFonts w:cs="Times New Roman"/>
          <w:i/>
        </w:rPr>
        <w:t>le plaisir est le motif unique</w:t>
      </w:r>
      <w:r w:rsidRPr="00781C58">
        <w:rPr>
          <w:rFonts w:cs="Times New Roman"/>
        </w:rPr>
        <w:t>, selon la vieille maxime de Malebranche, mais à peu près</w:t>
      </w:r>
      <w:r>
        <w:rPr>
          <w:rFonts w:cs="Times New Roman"/>
        </w:rPr>
        <w:t>…</w:t>
      </w:r>
    </w:p>
    <w:p w14:paraId="280349D5" w14:textId="77777777" w:rsidR="005F258A" w:rsidRPr="00781C58" w:rsidRDefault="00781C58" w:rsidP="003326E0">
      <w:pPr>
        <w:pStyle w:val="Corpsdetexte"/>
        <w:rPr>
          <w:rFonts w:cs="Times New Roman"/>
        </w:rPr>
      </w:pPr>
      <w:r w:rsidRPr="00781C58">
        <w:rPr>
          <w:rFonts w:cs="Times New Roman"/>
        </w:rPr>
        <w:t>Et maintenant, allez apprendre la vie au théâtre</w:t>
      </w:r>
      <w:r>
        <w:rPr>
          <w:rFonts w:cs="Times New Roman"/>
        </w:rPr>
        <w:t> !</w:t>
      </w:r>
    </w:p>
    <w:p w14:paraId="213444E6" w14:textId="77777777" w:rsidR="00B6475A" w:rsidRPr="00DF4CEB" w:rsidRDefault="00B6475A" w:rsidP="00B6475A">
      <w:pPr>
        <w:pStyle w:val="Titre3"/>
        <w:rPr>
          <w:lang w:val="it-IT"/>
          <w:rPrChange w:id="291" w:author="Marguerite-Marie Bordry" w:date="2018-12-10T11:41:00Z">
            <w:rPr/>
          </w:rPrChange>
        </w:rPr>
      </w:pPr>
      <w:r w:rsidRPr="00DF4CEB">
        <w:rPr>
          <w:lang w:val="it-IT"/>
          <w:rPrChange w:id="292" w:author="Marguerite-Marie Bordry" w:date="2018-12-10T11:41:00Z">
            <w:rPr/>
          </w:rPrChange>
        </w:rPr>
        <w:t xml:space="preserve">Gabriele d’Annunzio et Giovanni </w:t>
      </w:r>
      <w:proofErr w:type="gramStart"/>
      <w:r w:rsidRPr="00DF4CEB">
        <w:rPr>
          <w:lang w:val="it-IT"/>
          <w:rPrChange w:id="293" w:author="Marguerite-Marie Bordry" w:date="2018-12-10T11:41:00Z">
            <w:rPr/>
          </w:rPrChange>
        </w:rPr>
        <w:t>Pascoli :</w:t>
      </w:r>
      <w:proofErr w:type="gramEnd"/>
      <w:r w:rsidRPr="00DF4CEB">
        <w:rPr>
          <w:lang w:val="it-IT"/>
          <w:rPrChange w:id="294" w:author="Marguerite-Marie Bordry" w:date="2018-12-10T11:41:00Z">
            <w:rPr/>
          </w:rPrChange>
        </w:rPr>
        <w:t xml:space="preserve"> </w:t>
      </w:r>
      <w:r w:rsidRPr="00DF4CEB">
        <w:rPr>
          <w:i/>
          <w:lang w:val="it-IT"/>
          <w:rPrChange w:id="295" w:author="Marguerite-Marie Bordry" w:date="2018-12-10T11:41:00Z">
            <w:rPr>
              <w:i/>
            </w:rPr>
          </w:rPrChange>
        </w:rPr>
        <w:t>Odi</w:t>
      </w:r>
    </w:p>
    <w:p w14:paraId="6D440132" w14:textId="77777777" w:rsidR="0028600F" w:rsidRPr="00DF4CEB" w:rsidRDefault="0028600F" w:rsidP="0028600F">
      <w:pPr>
        <w:pStyle w:val="term"/>
        <w:rPr>
          <w:lang w:val="it-IT"/>
          <w:rPrChange w:id="296" w:author="Marguerite-Marie Bordry" w:date="2018-12-10T11:41:00Z">
            <w:rPr/>
          </w:rPrChange>
        </w:rPr>
      </w:pPr>
      <w:proofErr w:type="gramStart"/>
      <w:r w:rsidRPr="00DF4CEB">
        <w:rPr>
          <w:lang w:val="it-IT"/>
          <w:rPrChange w:id="297" w:author="Marguerite-Marie Bordry" w:date="2018-12-10T11:41:00Z">
            <w:rPr/>
          </w:rPrChange>
        </w:rPr>
        <w:t>id :</w:t>
      </w:r>
      <w:proofErr w:type="gramEnd"/>
      <w:r w:rsidRPr="00DF4CEB">
        <w:rPr>
          <w:lang w:val="it-IT"/>
          <w:rPrChange w:id="298" w:author="Marguerite-Marie Bordry" w:date="2018-12-10T11:41:00Z">
            <w:rPr/>
          </w:rPrChange>
        </w:rPr>
        <w:t xml:space="preserve"> article-1900-11</w:t>
      </w:r>
      <w:r w:rsidR="007C7FCF" w:rsidRPr="00DF4CEB">
        <w:rPr>
          <w:lang w:val="it-IT"/>
          <w:rPrChange w:id="299" w:author="Marguerite-Marie Bordry" w:date="2018-12-10T11:41:00Z">
            <w:rPr/>
          </w:rPrChange>
        </w:rPr>
        <w:t>-01_</w:t>
      </w:r>
      <w:r w:rsidRPr="00DF4CEB">
        <w:rPr>
          <w:lang w:val="it-IT"/>
          <w:rPrChange w:id="300" w:author="Marguerite-Marie Bordry" w:date="2018-12-10T11:41:00Z">
            <w:rPr/>
          </w:rPrChange>
        </w:rPr>
        <w:t>553</w:t>
      </w:r>
    </w:p>
    <w:p w14:paraId="64EECC9B" w14:textId="77777777" w:rsidR="0028600F" w:rsidRPr="00DF4CEB" w:rsidRDefault="0028600F" w:rsidP="0028600F">
      <w:pPr>
        <w:pStyle w:val="term"/>
        <w:rPr>
          <w:lang w:val="it-IT"/>
          <w:rPrChange w:id="301" w:author="Marguerite-Marie Bordry" w:date="2018-12-10T11:41:00Z">
            <w:rPr/>
          </w:rPrChange>
        </w:rPr>
      </w:pPr>
      <w:proofErr w:type="gramStart"/>
      <w:r w:rsidRPr="00DF4CEB">
        <w:rPr>
          <w:lang w:val="it-IT"/>
          <w:rPrChange w:id="302" w:author="Marguerite-Marie Bordry" w:date="2018-12-10T11:41:00Z">
            <w:rPr/>
          </w:rPrChange>
        </w:rPr>
        <w:t>author :</w:t>
      </w:r>
      <w:proofErr w:type="gramEnd"/>
      <w:r w:rsidRPr="00DF4CEB">
        <w:rPr>
          <w:lang w:val="it-IT"/>
          <w:rPrChange w:id="303" w:author="Marguerite-Marie Bordry" w:date="2018-12-10T11:41:00Z">
            <w:rPr/>
          </w:rPrChange>
        </w:rPr>
        <w:t xml:space="preserve"> </w:t>
      </w:r>
      <w:r w:rsidRPr="00DF4CEB">
        <w:rPr>
          <w:rFonts w:eastAsiaTheme="majorEastAsia"/>
          <w:lang w:val="it-IT"/>
          <w:rPrChange w:id="304" w:author="Marguerite-Marie Bordry" w:date="2018-12-10T11:41:00Z">
            <w:rPr>
              <w:rFonts w:eastAsiaTheme="majorEastAsia"/>
            </w:rPr>
          </w:rPrChange>
        </w:rPr>
        <w:t>Zùccoli, Luciano (1868-1929)</w:t>
      </w:r>
    </w:p>
    <w:p w14:paraId="382C3073" w14:textId="77777777" w:rsidR="0028600F" w:rsidRPr="00DF4CEB" w:rsidRDefault="0028600F" w:rsidP="0028600F">
      <w:pPr>
        <w:pStyle w:val="term"/>
        <w:rPr>
          <w:lang w:val="it-IT"/>
          <w:rPrChange w:id="305" w:author="Marguerite-Marie Bordry" w:date="2018-12-10T11:41:00Z">
            <w:rPr/>
          </w:rPrChange>
        </w:rPr>
      </w:pPr>
      <w:proofErr w:type="gramStart"/>
      <w:r w:rsidRPr="00DF4CEB">
        <w:rPr>
          <w:lang w:val="it-IT"/>
          <w:rPrChange w:id="306" w:author="Marguerite-Marie Bordry" w:date="2018-12-10T11:41:00Z">
            <w:rPr/>
          </w:rPrChange>
        </w:rPr>
        <w:t>signed :</w:t>
      </w:r>
      <w:proofErr w:type="gramEnd"/>
      <w:r w:rsidRPr="00DF4CEB">
        <w:rPr>
          <w:lang w:val="it-IT"/>
          <w:rPrChange w:id="307" w:author="Marguerite-Marie Bordry" w:date="2018-12-10T11:41:00Z">
            <w:rPr/>
          </w:rPrChange>
        </w:rPr>
        <w:t xml:space="preserve"> Luciano </w:t>
      </w:r>
      <w:r w:rsidRPr="00DF4CEB">
        <w:rPr>
          <w:rFonts w:eastAsiaTheme="majorEastAsia"/>
          <w:lang w:val="it-IT"/>
          <w:rPrChange w:id="308" w:author="Marguerite-Marie Bordry" w:date="2018-12-10T11:41:00Z">
            <w:rPr>
              <w:rFonts w:eastAsiaTheme="majorEastAsia"/>
            </w:rPr>
          </w:rPrChange>
        </w:rPr>
        <w:t>Zùccoli</w:t>
      </w:r>
    </w:p>
    <w:p w14:paraId="124B72F6" w14:textId="77777777" w:rsidR="0028600F" w:rsidRPr="00DF4CEB" w:rsidRDefault="0028600F" w:rsidP="0028600F">
      <w:pPr>
        <w:pStyle w:val="term"/>
        <w:rPr>
          <w:lang w:val="it-IT"/>
          <w:rPrChange w:id="309" w:author="Marguerite-Marie Bordry" w:date="2018-12-10T11:41:00Z">
            <w:rPr/>
          </w:rPrChange>
        </w:rPr>
      </w:pPr>
      <w:proofErr w:type="gramStart"/>
      <w:r w:rsidRPr="00DF4CEB">
        <w:rPr>
          <w:lang w:val="it-IT"/>
          <w:rPrChange w:id="310" w:author="Marguerite-Marie Bordry" w:date="2018-12-10T11:41:00Z">
            <w:rPr/>
          </w:rPrChange>
        </w:rPr>
        <w:t>section :</w:t>
      </w:r>
      <w:proofErr w:type="gramEnd"/>
      <w:r w:rsidRPr="00DF4CEB">
        <w:rPr>
          <w:lang w:val="it-IT"/>
          <w:rPrChange w:id="311" w:author="Marguerite-Marie Bordry" w:date="2018-12-10T11:41:00Z">
            <w:rPr/>
          </w:rPrChange>
        </w:rPr>
        <w:t xml:space="preserve"> Lettres italiennes</w:t>
      </w:r>
    </w:p>
    <w:p w14:paraId="73861045" w14:textId="77777777" w:rsidR="0028600F" w:rsidRPr="00DF4CEB" w:rsidRDefault="0028600F" w:rsidP="0028600F">
      <w:pPr>
        <w:pStyle w:val="term"/>
        <w:rPr>
          <w:lang w:val="it-IT"/>
          <w:rPrChange w:id="312" w:author="Marguerite-Marie Bordry" w:date="2018-12-10T11:41:00Z">
            <w:rPr/>
          </w:rPrChange>
        </w:rPr>
      </w:pPr>
      <w:proofErr w:type="gramStart"/>
      <w:r w:rsidRPr="00DF4CEB">
        <w:rPr>
          <w:lang w:val="it-IT"/>
          <w:rPrChange w:id="313" w:author="Marguerite-Marie Bordry" w:date="2018-12-10T11:41:00Z">
            <w:rPr/>
          </w:rPrChange>
        </w:rPr>
        <w:t>title :</w:t>
      </w:r>
      <w:proofErr w:type="gramEnd"/>
      <w:r w:rsidRPr="00DF4CEB">
        <w:rPr>
          <w:lang w:val="it-IT"/>
          <w:rPrChange w:id="314" w:author="Marguerite-Marie Bordry" w:date="2018-12-10T11:41:00Z">
            <w:rPr/>
          </w:rPrChange>
        </w:rPr>
        <w:t xml:space="preserve"> Gabriele d’Annunzio et Giovanni Pascoli : </w:t>
      </w:r>
      <w:r w:rsidRPr="00DF4CEB">
        <w:rPr>
          <w:i/>
          <w:lang w:val="it-IT"/>
          <w:rPrChange w:id="315" w:author="Marguerite-Marie Bordry" w:date="2018-12-10T11:41:00Z">
            <w:rPr>
              <w:i/>
            </w:rPr>
          </w:rPrChange>
        </w:rPr>
        <w:t>Odi</w:t>
      </w:r>
    </w:p>
    <w:p w14:paraId="792B1D26" w14:textId="77777777" w:rsidR="007C7FCF" w:rsidRDefault="0028600F" w:rsidP="0028600F">
      <w:pPr>
        <w:pStyle w:val="term"/>
      </w:pPr>
      <w:proofErr w:type="gramStart"/>
      <w:r w:rsidRPr="00925B7B">
        <w:t>date</w:t>
      </w:r>
      <w:proofErr w:type="gramEnd"/>
      <w:r w:rsidRPr="00925B7B">
        <w:t> :</w:t>
      </w:r>
      <w:r>
        <w:t xml:space="preserve"> 1900-11</w:t>
      </w:r>
      <w:r w:rsidR="007C7FCF">
        <w:t>-01</w:t>
      </w:r>
    </w:p>
    <w:p w14:paraId="060A4533" w14:textId="77777777" w:rsidR="0028600F" w:rsidRDefault="007C7FCF" w:rsidP="0028600F">
      <w:pPr>
        <w:pStyle w:val="term"/>
      </w:pPr>
      <w:proofErr w:type="gramStart"/>
      <w:r>
        <w:t>ref</w:t>
      </w:r>
      <w:proofErr w:type="gramEnd"/>
      <w:r w:rsidR="0028600F" w:rsidRPr="00925B7B">
        <w:t xml:space="preserve"> : </w:t>
      </w:r>
      <w:r w:rsidR="0028600F">
        <w:t>Tome XXXVI, numéro 131, 1</w:t>
      </w:r>
      <w:r w:rsidR="0028600F" w:rsidRPr="00685873">
        <w:rPr>
          <w:vertAlign w:val="superscript"/>
        </w:rPr>
        <w:t>er</w:t>
      </w:r>
      <w:r w:rsidR="0028600F">
        <w:t> novembre 1900, p. 551-556 [553-554]</w:t>
      </w:r>
    </w:p>
    <w:p w14:paraId="530D7BE2" w14:textId="77777777" w:rsidR="005F258A" w:rsidRPr="00781C58" w:rsidRDefault="00781C58" w:rsidP="003326E0">
      <w:pPr>
        <w:pStyle w:val="Corpsdetexte"/>
        <w:rPr>
          <w:rFonts w:cs="Times New Roman"/>
        </w:rPr>
      </w:pPr>
      <w:r w:rsidRPr="00781C58">
        <w:rPr>
          <w:rFonts w:cs="Times New Roman"/>
        </w:rPr>
        <w:t xml:space="preserve">Tandis que </w:t>
      </w:r>
      <w:r w:rsidR="00B3100D">
        <w:rPr>
          <w:rFonts w:cs="Times New Roman"/>
        </w:rPr>
        <w:t>M. </w:t>
      </w:r>
      <w:r w:rsidRPr="00781C58">
        <w:rPr>
          <w:rFonts w:cs="Times New Roman"/>
        </w:rPr>
        <w:t>Butti revient donc à la scène avec tant de vigueur et de succès, une autre floraison littéraire nous réjouit. La vie italienne qui semble s</w:t>
      </w:r>
      <w:r>
        <w:rPr>
          <w:rFonts w:cs="Times New Roman"/>
        </w:rPr>
        <w:t>’</w:t>
      </w:r>
      <w:r w:rsidRPr="00781C58">
        <w:rPr>
          <w:rFonts w:cs="Times New Roman"/>
        </w:rPr>
        <w:t>épanouir d</w:t>
      </w:r>
      <w:r>
        <w:rPr>
          <w:rFonts w:cs="Times New Roman"/>
        </w:rPr>
        <w:t>’</w:t>
      </w:r>
      <w:r w:rsidRPr="00781C58">
        <w:rPr>
          <w:rFonts w:cs="Times New Roman"/>
        </w:rPr>
        <w:t>un élan nouveau, a donné occasion à deux poètes de chanter les derniers événements, qui, sombres ou glorieux, ont attiré l</w:t>
      </w:r>
      <w:r>
        <w:rPr>
          <w:rFonts w:cs="Times New Roman"/>
        </w:rPr>
        <w:t>’</w:t>
      </w:r>
      <w:r w:rsidRPr="00781C58">
        <w:rPr>
          <w:rFonts w:cs="Times New Roman"/>
        </w:rPr>
        <w:t>attention du monde sur cette Italie dont parlent si mal ceux qui ne la connaissent qu</w:t>
      </w:r>
      <w:r>
        <w:rPr>
          <w:rFonts w:cs="Times New Roman"/>
        </w:rPr>
        <w:t>’</w:t>
      </w:r>
      <w:r w:rsidRPr="00781C58">
        <w:rPr>
          <w:rFonts w:cs="Times New Roman"/>
        </w:rPr>
        <w:t>à travers les romans… russes ou les articles de la première Ouida qui passe.</w:t>
      </w:r>
    </w:p>
    <w:p w14:paraId="47567C72" w14:textId="77777777" w:rsidR="005F258A" w:rsidRPr="00781C58" w:rsidRDefault="00781C58" w:rsidP="003326E0">
      <w:pPr>
        <w:pStyle w:val="Corpsdetexte"/>
        <w:rPr>
          <w:rFonts w:cs="Times New Roman"/>
        </w:rPr>
      </w:pPr>
      <w:r w:rsidRPr="00781C58">
        <w:rPr>
          <w:rFonts w:cs="Times New Roman"/>
        </w:rPr>
        <w:t xml:space="preserve">Je veux signaler les </w:t>
      </w:r>
      <w:r w:rsidRPr="00781C58">
        <w:rPr>
          <w:rFonts w:cs="Times New Roman"/>
          <w:i/>
        </w:rPr>
        <w:t>Odes</w:t>
      </w:r>
      <w:r w:rsidRPr="00781C58">
        <w:rPr>
          <w:rFonts w:cs="Times New Roman"/>
        </w:rPr>
        <w:t xml:space="preserve"> civiles de d</w:t>
      </w:r>
      <w:r>
        <w:rPr>
          <w:rFonts w:cs="Times New Roman"/>
        </w:rPr>
        <w:t>’</w:t>
      </w:r>
      <w:r w:rsidRPr="00781C58">
        <w:rPr>
          <w:rFonts w:cs="Times New Roman"/>
        </w:rPr>
        <w:t>Annunzio et de Giovanni Pascoli. Envers le premier je ne suis pas suspect de flatterie et je peux donc laisser libre cours à mon admiration pour l</w:t>
      </w:r>
      <w:r>
        <w:rPr>
          <w:rFonts w:cs="Times New Roman"/>
        </w:rPr>
        <w:t>’</w:t>
      </w:r>
      <w:r w:rsidRPr="00781C58">
        <w:rPr>
          <w:rFonts w:cs="Times New Roman"/>
          <w:i/>
        </w:rPr>
        <w:t>Ode au nouveau roi</w:t>
      </w:r>
      <w:r w:rsidRPr="00781C58">
        <w:rPr>
          <w:rFonts w:cs="Times New Roman"/>
        </w:rPr>
        <w:t xml:space="preserve">, </w:t>
      </w:r>
      <w:r w:rsidRPr="00781C58">
        <w:rPr>
          <w:rFonts w:cs="Times New Roman"/>
          <w:i/>
        </w:rPr>
        <w:t>l</w:t>
      </w:r>
      <w:r>
        <w:rPr>
          <w:rFonts w:cs="Times New Roman"/>
          <w:i/>
        </w:rPr>
        <w:t>’</w:t>
      </w:r>
      <w:r w:rsidRPr="00781C58">
        <w:rPr>
          <w:rFonts w:cs="Times New Roman"/>
          <w:i/>
        </w:rPr>
        <w:t>Ode pour la mort d</w:t>
      </w:r>
      <w:r>
        <w:rPr>
          <w:rFonts w:cs="Times New Roman"/>
          <w:i/>
        </w:rPr>
        <w:t>’</w:t>
      </w:r>
      <w:r w:rsidRPr="00781C58">
        <w:rPr>
          <w:rFonts w:cs="Times New Roman"/>
          <w:i/>
        </w:rPr>
        <w:t>un destructeur</w:t>
      </w:r>
      <w:r w:rsidRPr="00781C58">
        <w:rPr>
          <w:rFonts w:cs="Times New Roman"/>
        </w:rPr>
        <w:t xml:space="preserve"> (c</w:t>
      </w:r>
      <w:r>
        <w:rPr>
          <w:rFonts w:cs="Times New Roman"/>
        </w:rPr>
        <w:t>’</w:t>
      </w:r>
      <w:r w:rsidRPr="00781C58">
        <w:rPr>
          <w:rFonts w:cs="Times New Roman"/>
        </w:rPr>
        <w:t xml:space="preserve">est Nietzsche, mais pourquoi </w:t>
      </w:r>
      <w:r w:rsidRPr="00781C58">
        <w:rPr>
          <w:rFonts w:cs="Times New Roman"/>
          <w:i/>
        </w:rPr>
        <w:t>destructeur</w:t>
      </w:r>
      <w:r>
        <w:rPr>
          <w:rFonts w:cs="Times New Roman"/>
        </w:rPr>
        <w:t> ?</w:t>
      </w:r>
      <w:r w:rsidRPr="00781C58">
        <w:rPr>
          <w:rFonts w:cs="Times New Roman"/>
        </w:rPr>
        <w:t>), l</w:t>
      </w:r>
      <w:r>
        <w:rPr>
          <w:rFonts w:cs="Times New Roman"/>
        </w:rPr>
        <w:t>’</w:t>
      </w:r>
      <w:r w:rsidRPr="00781C58">
        <w:rPr>
          <w:rFonts w:cs="Times New Roman"/>
          <w:i/>
        </w:rPr>
        <w:t>Ode aux marins morts en Chine</w:t>
      </w:r>
      <w:r>
        <w:rPr>
          <w:rFonts w:cs="Times New Roman"/>
        </w:rPr>
        <w:t> ;</w:t>
      </w:r>
      <w:r w:rsidRPr="00781C58">
        <w:rPr>
          <w:rFonts w:cs="Times New Roman"/>
        </w:rPr>
        <w:t xml:space="preserve"> trois merveilles d</w:t>
      </w:r>
      <w:r>
        <w:rPr>
          <w:rFonts w:cs="Times New Roman"/>
        </w:rPr>
        <w:t>’</w:t>
      </w:r>
      <w:r w:rsidRPr="00781C58">
        <w:rPr>
          <w:rFonts w:cs="Times New Roman"/>
        </w:rPr>
        <w:t>harmonie, d</w:t>
      </w:r>
      <w:r>
        <w:rPr>
          <w:rFonts w:cs="Times New Roman"/>
        </w:rPr>
        <w:t>’</w:t>
      </w:r>
      <w:r w:rsidRPr="00781C58">
        <w:rPr>
          <w:rFonts w:cs="Times New Roman"/>
        </w:rPr>
        <w:t>images, de pensées, de mouvement, qui nous rappellent le d</w:t>
      </w:r>
      <w:r>
        <w:rPr>
          <w:rFonts w:cs="Times New Roman"/>
        </w:rPr>
        <w:t>’</w:t>
      </w:r>
      <w:r w:rsidRPr="00781C58">
        <w:rPr>
          <w:rFonts w:cs="Times New Roman"/>
        </w:rPr>
        <w:t>Annunzio des beaux jours, lorsqu</w:t>
      </w:r>
      <w:r>
        <w:rPr>
          <w:rFonts w:cs="Times New Roman"/>
        </w:rPr>
        <w:t>’</w:t>
      </w:r>
      <w:r w:rsidRPr="00781C58">
        <w:rPr>
          <w:rFonts w:cs="Times New Roman"/>
        </w:rPr>
        <w:t>il n</w:t>
      </w:r>
      <w:r>
        <w:rPr>
          <w:rFonts w:cs="Times New Roman"/>
        </w:rPr>
        <w:t>’</w:t>
      </w:r>
      <w:r w:rsidRPr="00781C58">
        <w:rPr>
          <w:rFonts w:cs="Times New Roman"/>
        </w:rPr>
        <w:t>était que poète et artiste et que la politique ne l</w:t>
      </w:r>
      <w:r>
        <w:rPr>
          <w:rFonts w:cs="Times New Roman"/>
        </w:rPr>
        <w:t>’</w:t>
      </w:r>
      <w:r w:rsidRPr="00781C58">
        <w:rPr>
          <w:rFonts w:cs="Times New Roman"/>
        </w:rPr>
        <w:t>avait pas encore empoisonné. Du haut de cette poésie, riche et puissante, il parle en homme libre, sans préoccupations de la pose, avec un sentiment national tout à fait rare</w:t>
      </w:r>
      <w:r>
        <w:rPr>
          <w:rFonts w:cs="Times New Roman"/>
        </w:rPr>
        <w:t> ;</w:t>
      </w:r>
      <w:r w:rsidRPr="00781C58">
        <w:rPr>
          <w:rFonts w:cs="Times New Roman"/>
        </w:rPr>
        <w:t xml:space="preserve"> il n</w:t>
      </w:r>
      <w:r>
        <w:rPr>
          <w:rFonts w:cs="Times New Roman"/>
        </w:rPr>
        <w:t>’</w:t>
      </w:r>
      <w:r w:rsidRPr="00781C58">
        <w:rPr>
          <w:rFonts w:cs="Times New Roman"/>
        </w:rPr>
        <w:t>en fallait pas moins pour faire oublier son dernier roman et les mésaventures politiques que j</w:t>
      </w:r>
      <w:r>
        <w:rPr>
          <w:rFonts w:cs="Times New Roman"/>
        </w:rPr>
        <w:t>’</w:t>
      </w:r>
      <w:r w:rsidRPr="00781C58">
        <w:rPr>
          <w:rFonts w:cs="Times New Roman"/>
        </w:rPr>
        <w:t xml:space="preserve">ai racontées dans le </w:t>
      </w:r>
      <w:r w:rsidRPr="00781C58">
        <w:rPr>
          <w:rFonts w:cs="Times New Roman"/>
          <w:i/>
        </w:rPr>
        <w:t>Mercure</w:t>
      </w:r>
      <w:r w:rsidRPr="00781C58">
        <w:rPr>
          <w:rFonts w:cs="Times New Roman"/>
        </w:rPr>
        <w:t xml:space="preserve"> de septembre. Une chose bien curieuse, c</w:t>
      </w:r>
      <w:r>
        <w:rPr>
          <w:rFonts w:cs="Times New Roman"/>
        </w:rPr>
        <w:t>’</w:t>
      </w:r>
      <w:r w:rsidRPr="00781C58">
        <w:rPr>
          <w:rFonts w:cs="Times New Roman"/>
        </w:rPr>
        <w:t>est la guerre que certains journaux lui déclarent à propos même de ces Odes, dont la grandeur ne peut être en discussion</w:t>
      </w:r>
      <w:r>
        <w:rPr>
          <w:rFonts w:cs="Times New Roman"/>
        </w:rPr>
        <w:t> ;</w:t>
      </w:r>
      <w:r w:rsidRPr="00781C58">
        <w:rPr>
          <w:rFonts w:cs="Times New Roman"/>
        </w:rPr>
        <w:t xml:space="preserve"> mais le phénomène devient supérieurement désopilant lorsque ces journaux impriment les Odes cacochymes de quelque poétereau, en guise de leçon </w:t>
      </w:r>
      <w:r w:rsidRPr="00781C58">
        <w:rPr>
          <w:rFonts w:cs="Times New Roman"/>
        </w:rPr>
        <w:lastRenderedPageBreak/>
        <w:t>pour d</w:t>
      </w:r>
      <w:r>
        <w:rPr>
          <w:rFonts w:cs="Times New Roman"/>
        </w:rPr>
        <w:t>’</w:t>
      </w:r>
      <w:r w:rsidRPr="00781C58">
        <w:rPr>
          <w:rFonts w:cs="Times New Roman"/>
        </w:rPr>
        <w:t>Annunzio.</w:t>
      </w:r>
    </w:p>
    <w:p w14:paraId="5BF0F81B" w14:textId="77777777" w:rsidR="005F258A" w:rsidRPr="00781C58" w:rsidRDefault="00781C58" w:rsidP="003326E0">
      <w:pPr>
        <w:pStyle w:val="Corpsdetexte"/>
        <w:rPr>
          <w:rFonts w:cs="Times New Roman"/>
        </w:rPr>
      </w:pPr>
      <w:r w:rsidRPr="00781C58">
        <w:rPr>
          <w:rFonts w:cs="Times New Roman"/>
        </w:rPr>
        <w:t xml:space="preserve">Quant à Giovanni Pascoli, son </w:t>
      </w:r>
      <w:r w:rsidRPr="00781C58">
        <w:rPr>
          <w:rFonts w:cs="Times New Roman"/>
          <w:i/>
        </w:rPr>
        <w:t>Hymne funèbre au roi Humbert</w:t>
      </w:r>
      <w:r w:rsidRPr="00781C58">
        <w:rPr>
          <w:rFonts w:cs="Times New Roman"/>
        </w:rPr>
        <w:t xml:space="preserve">, publié dans le </w:t>
      </w:r>
      <w:r w:rsidRPr="00781C58">
        <w:rPr>
          <w:rFonts w:cs="Times New Roman"/>
          <w:i/>
        </w:rPr>
        <w:t>Marzocco</w:t>
      </w:r>
      <w:r w:rsidRPr="00781C58">
        <w:rPr>
          <w:rFonts w:cs="Times New Roman"/>
        </w:rPr>
        <w:t xml:space="preserve"> de Florence, est une vision hautement tragique et humaine des derniers instants du souverain assassiné, une vision rendue avec un tel emportement de rythmes, qu</w:t>
      </w:r>
      <w:r>
        <w:rPr>
          <w:rFonts w:cs="Times New Roman"/>
        </w:rPr>
        <w:t>’</w:t>
      </w:r>
      <w:r w:rsidRPr="00781C58">
        <w:rPr>
          <w:rFonts w:cs="Times New Roman"/>
        </w:rPr>
        <w:t>elle suffirait toute seule à la révélation d</w:t>
      </w:r>
      <w:r>
        <w:rPr>
          <w:rFonts w:cs="Times New Roman"/>
        </w:rPr>
        <w:t>’</w:t>
      </w:r>
      <w:r w:rsidRPr="00781C58">
        <w:rPr>
          <w:rFonts w:cs="Times New Roman"/>
        </w:rPr>
        <w:t>un poète.</w:t>
      </w:r>
    </w:p>
    <w:p w14:paraId="466B03B7" w14:textId="77777777" w:rsidR="005F258A" w:rsidRPr="00781C58" w:rsidRDefault="00781C58" w:rsidP="003326E0">
      <w:pPr>
        <w:pStyle w:val="Corpsdetexte"/>
        <w:rPr>
          <w:rFonts w:cs="Times New Roman"/>
        </w:rPr>
      </w:pPr>
      <w:r w:rsidRPr="00781C58">
        <w:rPr>
          <w:rFonts w:cs="Times New Roman"/>
        </w:rPr>
        <w:t>Giovanni Pascoli, que les savants étrangers connaissent bien, car il est seul, depuis bon nombre d</w:t>
      </w:r>
      <w:r>
        <w:rPr>
          <w:rFonts w:cs="Times New Roman"/>
        </w:rPr>
        <w:t>’</w:t>
      </w:r>
      <w:r w:rsidRPr="00781C58">
        <w:rPr>
          <w:rFonts w:cs="Times New Roman"/>
        </w:rPr>
        <w:t>années, à gagner la grande médaille d</w:t>
      </w:r>
      <w:r>
        <w:rPr>
          <w:rFonts w:cs="Times New Roman"/>
        </w:rPr>
        <w:t>’</w:t>
      </w:r>
      <w:r w:rsidRPr="00781C58">
        <w:rPr>
          <w:rFonts w:cs="Times New Roman"/>
        </w:rPr>
        <w:t>or au concours de poésie latine d</w:t>
      </w:r>
      <w:r>
        <w:rPr>
          <w:rFonts w:cs="Times New Roman"/>
        </w:rPr>
        <w:t>’</w:t>
      </w:r>
      <w:r w:rsidRPr="00781C58">
        <w:rPr>
          <w:rFonts w:cs="Times New Roman"/>
        </w:rPr>
        <w:t>Amsterdam, nourrit dans son âme une harmonie bizarre et inattendue, qui à côté d</w:t>
      </w:r>
      <w:r>
        <w:rPr>
          <w:rFonts w:cs="Times New Roman"/>
        </w:rPr>
        <w:t>’</w:t>
      </w:r>
      <w:r w:rsidRPr="00781C58">
        <w:rPr>
          <w:rFonts w:cs="Times New Roman"/>
        </w:rPr>
        <w:t>un hymne comme celui dont je parlais tout à l</w:t>
      </w:r>
      <w:r>
        <w:rPr>
          <w:rFonts w:cs="Times New Roman"/>
        </w:rPr>
        <w:t>’</w:t>
      </w:r>
      <w:r w:rsidRPr="00781C58">
        <w:rPr>
          <w:rFonts w:cs="Times New Roman"/>
        </w:rPr>
        <w:t xml:space="preserve">heure, peut placer un </w:t>
      </w:r>
      <w:r w:rsidRPr="00781C58">
        <w:rPr>
          <w:rFonts w:cs="Times New Roman"/>
          <w:i/>
        </w:rPr>
        <w:t>Hymne de retour</w:t>
      </w:r>
      <w:r w:rsidRPr="00781C58">
        <w:rPr>
          <w:rFonts w:cs="Times New Roman"/>
        </w:rPr>
        <w:t>, au duc des Abruzzes, un hymne au rythme brisé, qui paralyse dans un certain sens l</w:t>
      </w:r>
      <w:r>
        <w:rPr>
          <w:rFonts w:cs="Times New Roman"/>
        </w:rPr>
        <w:t>’</w:t>
      </w:r>
      <w:r w:rsidRPr="00781C58">
        <w:rPr>
          <w:rFonts w:cs="Times New Roman"/>
        </w:rPr>
        <w:t>émotion pour ne laisser que l</w:t>
      </w:r>
      <w:r>
        <w:rPr>
          <w:rFonts w:cs="Times New Roman"/>
        </w:rPr>
        <w:t>’</w:t>
      </w:r>
      <w:r w:rsidRPr="00781C58">
        <w:rPr>
          <w:rFonts w:cs="Times New Roman"/>
        </w:rPr>
        <w:t>admiration, froide peut-être, des difficultés vaincues. Avec l</w:t>
      </w:r>
      <w:r>
        <w:rPr>
          <w:rFonts w:cs="Times New Roman"/>
        </w:rPr>
        <w:t>’</w:t>
      </w:r>
      <w:r w:rsidRPr="00781C58">
        <w:rPr>
          <w:rFonts w:cs="Times New Roman"/>
          <w:i/>
        </w:rPr>
        <w:t>Ode à Umberto Cagni</w:t>
      </w:r>
      <w:r w:rsidRPr="00781C58">
        <w:rPr>
          <w:rFonts w:cs="Times New Roman"/>
        </w:rPr>
        <w:t xml:space="preserve"> (dans le </w:t>
      </w:r>
      <w:r w:rsidRPr="00781C58">
        <w:rPr>
          <w:rFonts w:cs="Times New Roman"/>
          <w:i/>
        </w:rPr>
        <w:t>Marzocco</w:t>
      </w:r>
      <w:r w:rsidRPr="00781C58">
        <w:rPr>
          <w:rFonts w:cs="Times New Roman"/>
        </w:rPr>
        <w:t>), il revient à l</w:t>
      </w:r>
      <w:r>
        <w:rPr>
          <w:rFonts w:cs="Times New Roman"/>
        </w:rPr>
        <w:t>’</w:t>
      </w:r>
      <w:r w:rsidRPr="00781C58">
        <w:rPr>
          <w:rFonts w:cs="Times New Roman"/>
        </w:rPr>
        <w:t>harmonie large et joyeuse, quoique la pensée soit moins originale que dans la composition précédente.</w:t>
      </w:r>
    </w:p>
    <w:p w14:paraId="127A7081" w14:textId="77777777" w:rsidR="005F258A" w:rsidRPr="00781C58" w:rsidRDefault="00781C58" w:rsidP="003326E0">
      <w:pPr>
        <w:pStyle w:val="Corpsdetexte"/>
        <w:rPr>
          <w:rFonts w:cs="Times New Roman"/>
        </w:rPr>
      </w:pPr>
      <w:r w:rsidRPr="00781C58">
        <w:rPr>
          <w:rFonts w:cs="Times New Roman"/>
        </w:rPr>
        <w:t>Je ne peux pas entrer dans l</w:t>
      </w:r>
      <w:r>
        <w:rPr>
          <w:rFonts w:cs="Times New Roman"/>
        </w:rPr>
        <w:t>’</w:t>
      </w:r>
      <w:r w:rsidRPr="00781C58">
        <w:rPr>
          <w:rFonts w:cs="Times New Roman"/>
        </w:rPr>
        <w:t>analyse des détails, peu intéressants pour des lecteurs français, et qui d</w:t>
      </w:r>
      <w:r>
        <w:rPr>
          <w:rFonts w:cs="Times New Roman"/>
        </w:rPr>
        <w:t>’</w:t>
      </w:r>
      <w:r w:rsidRPr="00781C58">
        <w:rPr>
          <w:rFonts w:cs="Times New Roman"/>
        </w:rPr>
        <w:t>ailleurs pour tous ces poèmes de D</w:t>
      </w:r>
      <w:r>
        <w:rPr>
          <w:rFonts w:cs="Times New Roman"/>
        </w:rPr>
        <w:t>’</w:t>
      </w:r>
      <w:r w:rsidRPr="00781C58">
        <w:rPr>
          <w:rFonts w:cs="Times New Roman"/>
        </w:rPr>
        <w:t>Annunzio et de Pascoli me mèneraient bien loin</w:t>
      </w:r>
      <w:r>
        <w:rPr>
          <w:rFonts w:cs="Times New Roman"/>
        </w:rPr>
        <w:t> ;</w:t>
      </w:r>
      <w:r w:rsidRPr="00781C58">
        <w:rPr>
          <w:rFonts w:cs="Times New Roman"/>
        </w:rPr>
        <w:t xml:space="preserve"> je remarque brièvement la personnalité si diverse des deux poètes, dont l</w:t>
      </w:r>
      <w:r>
        <w:rPr>
          <w:rFonts w:cs="Times New Roman"/>
        </w:rPr>
        <w:t>’</w:t>
      </w:r>
      <w:r w:rsidRPr="00781C58">
        <w:rPr>
          <w:rFonts w:cs="Times New Roman"/>
        </w:rPr>
        <w:t>un affirme son idéal d</w:t>
      </w:r>
      <w:r>
        <w:rPr>
          <w:rFonts w:cs="Times New Roman"/>
        </w:rPr>
        <w:t>’</w:t>
      </w:r>
      <w:r w:rsidRPr="00781C58">
        <w:rPr>
          <w:rFonts w:cs="Times New Roman"/>
        </w:rPr>
        <w:t>empire et de domination, toujours inassouvi, et l</w:t>
      </w:r>
      <w:r>
        <w:rPr>
          <w:rFonts w:cs="Times New Roman"/>
        </w:rPr>
        <w:t>’</w:t>
      </w:r>
      <w:r w:rsidRPr="00781C58">
        <w:rPr>
          <w:rFonts w:cs="Times New Roman"/>
        </w:rPr>
        <w:t>autre, Pascoli, laisse percer ses tendances pacifiques, humanitaires, presque tolstoïennes</w:t>
      </w:r>
      <w:r>
        <w:rPr>
          <w:rFonts w:cs="Times New Roman"/>
        </w:rPr>
        <w:t> ;</w:t>
      </w:r>
      <w:r w:rsidRPr="00781C58">
        <w:rPr>
          <w:rFonts w:cs="Times New Roman"/>
        </w:rPr>
        <w:t xml:space="preserve"> dans une mesure, toutefois, assez discrète pour que ni l</w:t>
      </w:r>
      <w:r>
        <w:rPr>
          <w:rFonts w:cs="Times New Roman"/>
        </w:rPr>
        <w:t>’</w:t>
      </w:r>
      <w:r w:rsidRPr="00781C58">
        <w:rPr>
          <w:rFonts w:cs="Times New Roman"/>
        </w:rPr>
        <w:t>un ni l</w:t>
      </w:r>
      <w:r>
        <w:rPr>
          <w:rFonts w:cs="Times New Roman"/>
        </w:rPr>
        <w:t>’</w:t>
      </w:r>
      <w:r w:rsidRPr="00781C58">
        <w:rPr>
          <w:rFonts w:cs="Times New Roman"/>
        </w:rPr>
        <w:t>autre ne gâtent le sens et le goût de la poésie pure.</w:t>
      </w:r>
    </w:p>
    <w:p w14:paraId="7E3AC35A" w14:textId="77777777" w:rsidR="005F258A" w:rsidRPr="00781C58" w:rsidRDefault="00781C58" w:rsidP="003326E0">
      <w:pPr>
        <w:pStyle w:val="Corpsdetexte"/>
        <w:rPr>
          <w:rFonts w:cs="Times New Roman"/>
        </w:rPr>
      </w:pPr>
      <w:r w:rsidRPr="00781C58">
        <w:rPr>
          <w:rFonts w:cs="Times New Roman"/>
        </w:rPr>
        <w:t xml:space="preserve">À remarquer aussi, comme un heureux symptôme, que des journaux tels que la </w:t>
      </w:r>
      <w:r w:rsidRPr="00781C58">
        <w:rPr>
          <w:rFonts w:cs="Times New Roman"/>
          <w:i/>
        </w:rPr>
        <w:t>Tribuna</w:t>
      </w:r>
      <w:r w:rsidRPr="00781C58">
        <w:rPr>
          <w:rFonts w:cs="Times New Roman"/>
        </w:rPr>
        <w:t xml:space="preserve"> et le </w:t>
      </w:r>
      <w:r w:rsidRPr="00781C58">
        <w:rPr>
          <w:rFonts w:cs="Times New Roman"/>
          <w:i/>
        </w:rPr>
        <w:t>Giorno</w:t>
      </w:r>
      <w:r w:rsidR="0028600F">
        <w:rPr>
          <w:rFonts w:cs="Times New Roman"/>
        </w:rPr>
        <w:t xml:space="preserve"> de R</w:t>
      </w:r>
      <w:r w:rsidRPr="00781C58">
        <w:rPr>
          <w:rFonts w:cs="Times New Roman"/>
        </w:rPr>
        <w:t>ome n</w:t>
      </w:r>
      <w:r>
        <w:rPr>
          <w:rFonts w:cs="Times New Roman"/>
        </w:rPr>
        <w:t>’</w:t>
      </w:r>
      <w:r w:rsidRPr="00781C58">
        <w:rPr>
          <w:rFonts w:cs="Times New Roman"/>
        </w:rPr>
        <w:t>aient pas craint de placer, au milieu des platitudes de la politique quotidienne ces spécimens de haute littérature.</w:t>
      </w:r>
    </w:p>
    <w:p w14:paraId="2F654045" w14:textId="77777777" w:rsidR="00B6475A" w:rsidRDefault="00781C58" w:rsidP="00B6475A">
      <w:pPr>
        <w:pStyle w:val="Titre3"/>
      </w:pPr>
      <w:r w:rsidRPr="00781C58">
        <w:t>Revues et journaux</w:t>
      </w:r>
    </w:p>
    <w:p w14:paraId="5A5F522F" w14:textId="77777777" w:rsidR="0028600F" w:rsidRPr="00E020FE" w:rsidRDefault="0028600F" w:rsidP="0028600F">
      <w:pPr>
        <w:pStyle w:val="term"/>
        <w:rPr>
          <w:lang w:val="it-IT"/>
          <w:rPrChange w:id="316" w:author="Marguerite-Marie Bordry" w:date="2018-12-11T14:53:00Z">
            <w:rPr/>
          </w:rPrChange>
        </w:rPr>
      </w:pPr>
      <w:proofErr w:type="gramStart"/>
      <w:r w:rsidRPr="00E020FE">
        <w:rPr>
          <w:lang w:val="it-IT"/>
          <w:rPrChange w:id="317" w:author="Marguerite-Marie Bordry" w:date="2018-12-11T14:53:00Z">
            <w:rPr/>
          </w:rPrChange>
        </w:rPr>
        <w:t>id :</w:t>
      </w:r>
      <w:proofErr w:type="gramEnd"/>
      <w:r w:rsidRPr="00E020FE">
        <w:rPr>
          <w:lang w:val="it-IT"/>
          <w:rPrChange w:id="318" w:author="Marguerite-Marie Bordry" w:date="2018-12-11T14:53:00Z">
            <w:rPr/>
          </w:rPrChange>
        </w:rPr>
        <w:t xml:space="preserve"> article-1900-11</w:t>
      </w:r>
      <w:r w:rsidR="007C7FCF" w:rsidRPr="00E020FE">
        <w:rPr>
          <w:lang w:val="it-IT"/>
          <w:rPrChange w:id="319" w:author="Marguerite-Marie Bordry" w:date="2018-12-11T14:53:00Z">
            <w:rPr/>
          </w:rPrChange>
        </w:rPr>
        <w:t>-01_</w:t>
      </w:r>
      <w:r w:rsidRPr="00E020FE">
        <w:rPr>
          <w:lang w:val="it-IT"/>
          <w:rPrChange w:id="320" w:author="Marguerite-Marie Bordry" w:date="2018-12-11T14:53:00Z">
            <w:rPr/>
          </w:rPrChange>
        </w:rPr>
        <w:t>554</w:t>
      </w:r>
    </w:p>
    <w:p w14:paraId="15E0BAFB" w14:textId="77777777" w:rsidR="0028600F" w:rsidRPr="00DF4CEB" w:rsidRDefault="0028600F" w:rsidP="0028600F">
      <w:pPr>
        <w:pStyle w:val="term"/>
        <w:rPr>
          <w:lang w:val="it-IT"/>
          <w:rPrChange w:id="321" w:author="Marguerite-Marie Bordry" w:date="2018-12-10T11:41:00Z">
            <w:rPr/>
          </w:rPrChange>
        </w:rPr>
      </w:pPr>
      <w:proofErr w:type="gramStart"/>
      <w:r w:rsidRPr="00DF4CEB">
        <w:rPr>
          <w:lang w:val="it-IT"/>
          <w:rPrChange w:id="322" w:author="Marguerite-Marie Bordry" w:date="2018-12-10T11:41:00Z">
            <w:rPr/>
          </w:rPrChange>
        </w:rPr>
        <w:t>author :</w:t>
      </w:r>
      <w:proofErr w:type="gramEnd"/>
      <w:r w:rsidRPr="00DF4CEB">
        <w:rPr>
          <w:lang w:val="it-IT"/>
          <w:rPrChange w:id="323" w:author="Marguerite-Marie Bordry" w:date="2018-12-10T11:41:00Z">
            <w:rPr/>
          </w:rPrChange>
        </w:rPr>
        <w:t xml:space="preserve"> </w:t>
      </w:r>
      <w:r w:rsidRPr="00DF4CEB">
        <w:rPr>
          <w:rFonts w:eastAsiaTheme="majorEastAsia"/>
          <w:lang w:val="it-IT"/>
          <w:rPrChange w:id="324" w:author="Marguerite-Marie Bordry" w:date="2018-12-10T11:41:00Z">
            <w:rPr>
              <w:rFonts w:eastAsiaTheme="majorEastAsia"/>
            </w:rPr>
          </w:rPrChange>
        </w:rPr>
        <w:t>Zùccoli, Luciano (1868-1929)</w:t>
      </w:r>
    </w:p>
    <w:p w14:paraId="6971E3DB" w14:textId="77777777" w:rsidR="0028600F" w:rsidRPr="00C31444" w:rsidRDefault="0028600F" w:rsidP="0028600F">
      <w:pPr>
        <w:pStyle w:val="term"/>
      </w:pPr>
      <w:proofErr w:type="gramStart"/>
      <w:r w:rsidRPr="00E020FE">
        <w:t>signed</w:t>
      </w:r>
      <w:proofErr w:type="gramEnd"/>
      <w:r w:rsidRPr="00E020FE">
        <w:t xml:space="preserve"> : Luciano </w:t>
      </w:r>
      <w:r w:rsidRPr="00B4648F">
        <w:rPr>
          <w:rFonts w:eastAsiaTheme="majorEastAsia"/>
        </w:rPr>
        <w:t>Zùccoli</w:t>
      </w:r>
    </w:p>
    <w:p w14:paraId="513F3CFF" w14:textId="77777777" w:rsidR="0028600F" w:rsidRDefault="0028600F" w:rsidP="0028600F">
      <w:pPr>
        <w:pStyle w:val="term"/>
      </w:pPr>
      <w:proofErr w:type="gramStart"/>
      <w:r w:rsidRPr="00925B7B">
        <w:t>section</w:t>
      </w:r>
      <w:proofErr w:type="gramEnd"/>
      <w:r w:rsidRPr="00925B7B">
        <w:t xml:space="preserve"> : </w:t>
      </w:r>
      <w:r>
        <w:t>Lettres italiennes</w:t>
      </w:r>
    </w:p>
    <w:p w14:paraId="0213E6D2" w14:textId="77777777" w:rsidR="0028600F" w:rsidRPr="0044359D" w:rsidRDefault="0028600F" w:rsidP="0028600F">
      <w:pPr>
        <w:pStyle w:val="term"/>
      </w:pPr>
      <w:proofErr w:type="gramStart"/>
      <w:r w:rsidRPr="00DA7419">
        <w:t>title</w:t>
      </w:r>
      <w:proofErr w:type="gramEnd"/>
      <w:r w:rsidRPr="00DA7419">
        <w:t xml:space="preserve"> : </w:t>
      </w:r>
      <w:r w:rsidRPr="00781C58">
        <w:t>Revues et journaux</w:t>
      </w:r>
    </w:p>
    <w:p w14:paraId="508AB425" w14:textId="77777777" w:rsidR="007C7FCF" w:rsidRDefault="0028600F" w:rsidP="0028600F">
      <w:pPr>
        <w:pStyle w:val="term"/>
      </w:pPr>
      <w:proofErr w:type="gramStart"/>
      <w:r w:rsidRPr="00925B7B">
        <w:t>date</w:t>
      </w:r>
      <w:proofErr w:type="gramEnd"/>
      <w:r w:rsidRPr="00925B7B">
        <w:t> :</w:t>
      </w:r>
      <w:r>
        <w:t xml:space="preserve"> 1900-11</w:t>
      </w:r>
      <w:r w:rsidR="007C7FCF">
        <w:t>-01</w:t>
      </w:r>
    </w:p>
    <w:p w14:paraId="742DCF93" w14:textId="77777777" w:rsidR="0028600F" w:rsidRDefault="007C7FCF" w:rsidP="0028600F">
      <w:pPr>
        <w:pStyle w:val="term"/>
      </w:pPr>
      <w:proofErr w:type="gramStart"/>
      <w:r>
        <w:t>ref</w:t>
      </w:r>
      <w:proofErr w:type="gramEnd"/>
      <w:r w:rsidR="0028600F" w:rsidRPr="00925B7B">
        <w:t xml:space="preserve"> : </w:t>
      </w:r>
      <w:r w:rsidR="0028600F">
        <w:t>Tome XXXVI, numéro 131, 1</w:t>
      </w:r>
      <w:r w:rsidR="0028600F" w:rsidRPr="00685873">
        <w:rPr>
          <w:vertAlign w:val="superscript"/>
        </w:rPr>
        <w:t>er</w:t>
      </w:r>
      <w:r w:rsidR="0028600F">
        <w:t> novembre 1900, p. 551-556 [554-556]</w:t>
      </w:r>
    </w:p>
    <w:p w14:paraId="1C812CF8" w14:textId="5337579E" w:rsidR="005F258A" w:rsidRPr="00781C58" w:rsidRDefault="00781C58" w:rsidP="003326E0">
      <w:pPr>
        <w:pStyle w:val="Corpsdetexte"/>
        <w:rPr>
          <w:rFonts w:cs="Times New Roman"/>
        </w:rPr>
      </w:pPr>
      <w:r w:rsidRPr="00781C58">
        <w:rPr>
          <w:rFonts w:cs="Times New Roman"/>
        </w:rPr>
        <w:t xml:space="preserve">Notre éminent confrère </w:t>
      </w:r>
      <w:r w:rsidR="00B3100D">
        <w:rPr>
          <w:rFonts w:cs="Times New Roman"/>
        </w:rPr>
        <w:t>M. </w:t>
      </w:r>
      <w:r w:rsidRPr="00781C58">
        <w:rPr>
          <w:rFonts w:cs="Times New Roman"/>
        </w:rPr>
        <w:t xml:space="preserve">Remy de Gourmont a ajouté à sa collaboration à la </w:t>
      </w:r>
      <w:r w:rsidRPr="00781C58">
        <w:rPr>
          <w:rFonts w:cs="Times New Roman"/>
          <w:i/>
        </w:rPr>
        <w:t>Flegrea</w:t>
      </w:r>
      <w:r w:rsidRPr="00781C58">
        <w:rPr>
          <w:rFonts w:cs="Times New Roman"/>
        </w:rPr>
        <w:t xml:space="preserve"> de Naples les chroniques littéraires, toujours savoureuses et originales qu</w:t>
      </w:r>
      <w:r>
        <w:rPr>
          <w:rFonts w:cs="Times New Roman"/>
        </w:rPr>
        <w:t>’</w:t>
      </w:r>
      <w:r w:rsidRPr="00781C58">
        <w:rPr>
          <w:rFonts w:cs="Times New Roman"/>
        </w:rPr>
        <w:t xml:space="preserve">il envoie à la </w:t>
      </w:r>
      <w:r w:rsidRPr="00781C58">
        <w:rPr>
          <w:rFonts w:cs="Times New Roman"/>
          <w:i/>
        </w:rPr>
        <w:t>Rassegna Internazionale</w:t>
      </w:r>
      <w:r w:rsidRPr="00781C58">
        <w:rPr>
          <w:rFonts w:cs="Times New Roman"/>
        </w:rPr>
        <w:t xml:space="preserve"> de Florence, une Revue de nouvelle date, mais fort sérieuse et de grand avenir. Parmi les auteurs étrangers j</w:t>
      </w:r>
      <w:r>
        <w:rPr>
          <w:rFonts w:cs="Times New Roman"/>
        </w:rPr>
        <w:t>’</w:t>
      </w:r>
      <w:r w:rsidRPr="00781C58">
        <w:rPr>
          <w:rFonts w:cs="Times New Roman"/>
        </w:rPr>
        <w:t xml:space="preserve">y remarque, outre </w:t>
      </w:r>
      <w:r w:rsidR="00B3100D">
        <w:rPr>
          <w:rFonts w:cs="Times New Roman"/>
        </w:rPr>
        <w:t>M. </w:t>
      </w:r>
      <w:r w:rsidRPr="00781C58">
        <w:rPr>
          <w:rFonts w:cs="Times New Roman"/>
        </w:rPr>
        <w:t>de Gourmont, M</w:t>
      </w:r>
      <w:r w:rsidR="00B3100D">
        <w:rPr>
          <w:rFonts w:cs="Times New Roman"/>
        </w:rPr>
        <w:t>M. </w:t>
      </w:r>
      <w:r w:rsidRPr="00781C58">
        <w:rPr>
          <w:rFonts w:cs="Times New Roman"/>
        </w:rPr>
        <w:t xml:space="preserve">Paul Adam, Jules Case, Pierre de Bouchaud Jules de Gaultier, Pierre Hortala, Hugues Rebell, des Anglais, des Polonais, </w:t>
      </w:r>
      <w:r w:rsidRPr="00781C58">
        <w:rPr>
          <w:rFonts w:cs="Times New Roman"/>
        </w:rPr>
        <w:lastRenderedPageBreak/>
        <w:t xml:space="preserve">des Hongrois, des Espagnols, etc., qui constituent une </w:t>
      </w:r>
      <w:r w:rsidRPr="00781C58">
        <w:rPr>
          <w:rFonts w:cs="Times New Roman"/>
          <w:i/>
        </w:rPr>
        <w:t>Internationale</w:t>
      </w:r>
      <w:r w:rsidRPr="00781C58">
        <w:rPr>
          <w:rFonts w:cs="Times New Roman"/>
        </w:rPr>
        <w:t xml:space="preserve"> de l</w:t>
      </w:r>
      <w:r>
        <w:rPr>
          <w:rFonts w:cs="Times New Roman"/>
        </w:rPr>
        <w:t>’</w:t>
      </w:r>
      <w:r w:rsidRPr="00781C58">
        <w:rPr>
          <w:rFonts w:cs="Times New Roman"/>
        </w:rPr>
        <w:t>intelligence et de l</w:t>
      </w:r>
      <w:r>
        <w:rPr>
          <w:rFonts w:cs="Times New Roman"/>
        </w:rPr>
        <w:t>’</w:t>
      </w:r>
      <w:r w:rsidRPr="00781C58">
        <w:rPr>
          <w:rFonts w:cs="Times New Roman"/>
        </w:rPr>
        <w:t>esprit</w:t>
      </w:r>
      <w:r>
        <w:rPr>
          <w:rFonts w:cs="Times New Roman"/>
        </w:rPr>
        <w:t> ;</w:t>
      </w:r>
      <w:r w:rsidRPr="00781C58">
        <w:rPr>
          <w:rFonts w:cs="Times New Roman"/>
        </w:rPr>
        <w:t xml:space="preserve"> des Italiens, les meilleurs, jeunes et vieux y collaborent fidèlement</w:t>
      </w:r>
      <w:r>
        <w:rPr>
          <w:rFonts w:cs="Times New Roman"/>
        </w:rPr>
        <w:t> ;</w:t>
      </w:r>
      <w:r w:rsidRPr="00781C58">
        <w:rPr>
          <w:rFonts w:cs="Times New Roman"/>
        </w:rPr>
        <w:t xml:space="preserve"> c</w:t>
      </w:r>
      <w:del w:id="325" w:author="Marguerite-Marie Bordry" w:date="2018-12-11T17:49:00Z">
        <w:r w:rsidRPr="00781C58" w:rsidDel="009865F3">
          <w:rPr>
            <w:rFonts w:cs="Times New Roman"/>
          </w:rPr>
          <w:delText>*</w:delText>
        </w:r>
      </w:del>
      <w:ins w:id="326" w:author="Marguerite-Marie Bordry" w:date="2018-12-11T17:49:00Z">
        <w:r w:rsidR="009865F3">
          <w:rPr>
            <w:rFonts w:cs="Times New Roman"/>
          </w:rPr>
          <w:t>’</w:t>
        </w:r>
      </w:ins>
      <w:bookmarkStart w:id="327" w:name="_GoBack"/>
      <w:bookmarkEnd w:id="327"/>
      <w:r w:rsidRPr="00781C58">
        <w:rPr>
          <w:rFonts w:cs="Times New Roman"/>
        </w:rPr>
        <w:t xml:space="preserve">est donc une entreprise intellectuelle dont tous les honneurs vont à </w:t>
      </w:r>
      <w:r w:rsidR="00B3100D">
        <w:rPr>
          <w:rFonts w:cs="Times New Roman"/>
        </w:rPr>
        <w:t>M. </w:t>
      </w:r>
      <w:r w:rsidRPr="00781C58">
        <w:rPr>
          <w:rFonts w:cs="Times New Roman"/>
        </w:rPr>
        <w:t>Riccardo Quintieri, directeur et fondateur de cette Revue, dont plusieurs articles ont déjà été l</w:t>
      </w:r>
      <w:r>
        <w:rPr>
          <w:rFonts w:cs="Times New Roman"/>
        </w:rPr>
        <w:t>’</w:t>
      </w:r>
      <w:r w:rsidRPr="00781C58">
        <w:rPr>
          <w:rFonts w:cs="Times New Roman"/>
        </w:rPr>
        <w:t>occasion d</w:t>
      </w:r>
      <w:r>
        <w:rPr>
          <w:rFonts w:cs="Times New Roman"/>
        </w:rPr>
        <w:t>’</w:t>
      </w:r>
      <w:r w:rsidRPr="00781C58">
        <w:rPr>
          <w:rFonts w:cs="Times New Roman"/>
        </w:rPr>
        <w:t>intéressantes discussions.</w:t>
      </w:r>
    </w:p>
    <w:p w14:paraId="22A6F598" w14:textId="77777777" w:rsidR="005F258A" w:rsidRPr="00781C58" w:rsidRDefault="00781C58" w:rsidP="003326E0">
      <w:pPr>
        <w:pStyle w:val="Corpsdetexte"/>
        <w:rPr>
          <w:rFonts w:cs="Times New Roman"/>
        </w:rPr>
      </w:pPr>
      <w:r w:rsidRPr="00781C58">
        <w:rPr>
          <w:rFonts w:cs="Times New Roman"/>
        </w:rPr>
        <w:t xml:space="preserve">Dans une des dernières livraisons de la </w:t>
      </w:r>
      <w:r w:rsidRPr="00781C58">
        <w:rPr>
          <w:rFonts w:cs="Times New Roman"/>
          <w:i/>
        </w:rPr>
        <w:t>Flegrea</w:t>
      </w:r>
      <w:r w:rsidRPr="00781C58">
        <w:rPr>
          <w:rFonts w:cs="Times New Roman"/>
        </w:rPr>
        <w:t xml:space="preserve">, un excellent article de </w:t>
      </w:r>
      <w:r w:rsidR="00B3100D">
        <w:rPr>
          <w:rFonts w:cs="Times New Roman"/>
        </w:rPr>
        <w:t>M. </w:t>
      </w:r>
      <w:r w:rsidRPr="00781C58">
        <w:rPr>
          <w:rFonts w:cs="Times New Roman"/>
        </w:rPr>
        <w:t xml:space="preserve">Mario Morasso qui, objectant à quelques observations que </w:t>
      </w:r>
      <w:r w:rsidR="00B6475A">
        <w:rPr>
          <w:rFonts w:cs="Times New Roman"/>
        </w:rPr>
        <w:t>E.  A. </w:t>
      </w:r>
      <w:r w:rsidRPr="00781C58">
        <w:rPr>
          <w:rFonts w:cs="Times New Roman"/>
        </w:rPr>
        <w:t xml:space="preserve">Butti publiait dans la </w:t>
      </w:r>
      <w:r w:rsidRPr="00781C58">
        <w:rPr>
          <w:rFonts w:cs="Times New Roman"/>
          <w:i/>
        </w:rPr>
        <w:t>Nuova Antologia</w:t>
      </w:r>
      <w:r w:rsidRPr="00781C58">
        <w:rPr>
          <w:rFonts w:cs="Times New Roman"/>
        </w:rPr>
        <w:t xml:space="preserve"> de Rome, expose avec profondeur et maîtrise toute la théorie philosophico-artistique de Frédéric Nietzsche.</w:t>
      </w:r>
    </w:p>
    <w:p w14:paraId="7A289757" w14:textId="77777777" w:rsidR="005F258A" w:rsidRPr="00781C58" w:rsidRDefault="00781C58" w:rsidP="003326E0">
      <w:pPr>
        <w:pStyle w:val="Corpsdetexte"/>
        <w:rPr>
          <w:rFonts w:cs="Times New Roman"/>
        </w:rPr>
      </w:pPr>
      <w:r w:rsidRPr="00781C58">
        <w:rPr>
          <w:rFonts w:cs="Times New Roman"/>
        </w:rPr>
        <w:t xml:space="preserve">Cette </w:t>
      </w:r>
      <w:r w:rsidRPr="00781C58">
        <w:rPr>
          <w:rFonts w:cs="Times New Roman"/>
          <w:i/>
        </w:rPr>
        <w:t>Nuova Antologia</w:t>
      </w:r>
      <w:r w:rsidRPr="00781C58">
        <w:rPr>
          <w:rFonts w:cs="Times New Roman"/>
        </w:rPr>
        <w:t xml:space="preserve"> donne trop de place à la politique et à l</w:t>
      </w:r>
      <w:r>
        <w:rPr>
          <w:rFonts w:cs="Times New Roman"/>
        </w:rPr>
        <w:t>’</w:t>
      </w:r>
      <w:r w:rsidRPr="00781C58">
        <w:rPr>
          <w:rFonts w:cs="Times New Roman"/>
        </w:rPr>
        <w:t>économie politique</w:t>
      </w:r>
      <w:r>
        <w:rPr>
          <w:rFonts w:cs="Times New Roman"/>
        </w:rPr>
        <w:t> ;</w:t>
      </w:r>
      <w:r w:rsidRPr="00781C58">
        <w:rPr>
          <w:rFonts w:cs="Times New Roman"/>
        </w:rPr>
        <w:t xml:space="preserve"> il est difficile désormais d</w:t>
      </w:r>
      <w:r>
        <w:rPr>
          <w:rFonts w:cs="Times New Roman"/>
        </w:rPr>
        <w:t>’</w:t>
      </w:r>
      <w:r w:rsidRPr="00781C58">
        <w:rPr>
          <w:rFonts w:cs="Times New Roman"/>
        </w:rPr>
        <w:t xml:space="preserve">y pouvoir lire quelque chose de purement littéraire et artistique. Son directeur, </w:t>
      </w:r>
      <w:r w:rsidR="00B3100D">
        <w:rPr>
          <w:rFonts w:cs="Times New Roman"/>
        </w:rPr>
        <w:t>M. </w:t>
      </w:r>
      <w:r w:rsidRPr="00781C58">
        <w:rPr>
          <w:rFonts w:cs="Times New Roman"/>
        </w:rPr>
        <w:t>Maggiorino Ferraris, pourvu d</w:t>
      </w:r>
      <w:r>
        <w:rPr>
          <w:rFonts w:cs="Times New Roman"/>
        </w:rPr>
        <w:t>’</w:t>
      </w:r>
      <w:r w:rsidRPr="00781C58">
        <w:rPr>
          <w:rFonts w:cs="Times New Roman"/>
        </w:rPr>
        <w:t>un goût et d</w:t>
      </w:r>
      <w:r>
        <w:rPr>
          <w:rFonts w:cs="Times New Roman"/>
        </w:rPr>
        <w:t>’</w:t>
      </w:r>
      <w:r w:rsidRPr="00781C58">
        <w:rPr>
          <w:rFonts w:cs="Times New Roman"/>
        </w:rPr>
        <w:t>un talent indéniables, semble ne pouvoir se débarrasser de son âme d</w:t>
      </w:r>
      <w:r>
        <w:rPr>
          <w:rFonts w:cs="Times New Roman"/>
        </w:rPr>
        <w:t>’</w:t>
      </w:r>
      <w:r w:rsidRPr="00781C58">
        <w:rPr>
          <w:rFonts w:cs="Times New Roman"/>
        </w:rPr>
        <w:t>homme parlementaire</w:t>
      </w:r>
      <w:r>
        <w:rPr>
          <w:rFonts w:cs="Times New Roman"/>
        </w:rPr>
        <w:t> ;</w:t>
      </w:r>
      <w:r w:rsidRPr="00781C58">
        <w:rPr>
          <w:rFonts w:cs="Times New Roman"/>
        </w:rPr>
        <w:t xml:space="preserve"> sa Revue va gagner de cette manière une grande influence dans le monde politique, mais elle perd d</w:t>
      </w:r>
      <w:r>
        <w:rPr>
          <w:rFonts w:cs="Times New Roman"/>
        </w:rPr>
        <w:t>’</w:t>
      </w:r>
      <w:r w:rsidRPr="00781C58">
        <w:rPr>
          <w:rFonts w:cs="Times New Roman"/>
        </w:rPr>
        <w:t>autant dans le monde des intellectuels, ce qui est regrettable. Les Odes de d</w:t>
      </w:r>
      <w:r>
        <w:rPr>
          <w:rFonts w:cs="Times New Roman"/>
        </w:rPr>
        <w:t>’</w:t>
      </w:r>
      <w:r w:rsidRPr="00781C58">
        <w:rPr>
          <w:rFonts w:cs="Times New Roman"/>
        </w:rPr>
        <w:t>Annunzio et de Pascoli devraient logiquement paraître dans cette grande Revue, et elles y paraissent, au contraire, en seconde édition, ou n</w:t>
      </w:r>
      <w:r>
        <w:rPr>
          <w:rFonts w:cs="Times New Roman"/>
        </w:rPr>
        <w:t>’</w:t>
      </w:r>
      <w:r w:rsidRPr="00781C58">
        <w:rPr>
          <w:rFonts w:cs="Times New Roman"/>
        </w:rPr>
        <w:t>y paraissent pas du tout. Nous n</w:t>
      </w:r>
      <w:r>
        <w:rPr>
          <w:rFonts w:cs="Times New Roman"/>
        </w:rPr>
        <w:t>’</w:t>
      </w:r>
      <w:r w:rsidRPr="00781C58">
        <w:rPr>
          <w:rFonts w:cs="Times New Roman"/>
        </w:rPr>
        <w:t xml:space="preserve">avons jamais compris pourquoi </w:t>
      </w:r>
      <w:r w:rsidR="00B3100D">
        <w:rPr>
          <w:rFonts w:cs="Times New Roman"/>
        </w:rPr>
        <w:t>M. </w:t>
      </w:r>
      <w:r w:rsidRPr="00781C58">
        <w:rPr>
          <w:rFonts w:cs="Times New Roman"/>
        </w:rPr>
        <w:t>Maggiorino Ferraris ne pense pas à confier la direction littéraire de la Revue à quelque homme de lettres, en se réservant la direction politique</w:t>
      </w:r>
      <w:r>
        <w:rPr>
          <w:rFonts w:cs="Times New Roman"/>
        </w:rPr>
        <w:t> ;</w:t>
      </w:r>
      <w:r w:rsidRPr="00781C58">
        <w:rPr>
          <w:rFonts w:cs="Times New Roman"/>
        </w:rPr>
        <w:t xml:space="preserve"> quatre yeux voient mieux que deux, en général.</w:t>
      </w:r>
    </w:p>
    <w:p w14:paraId="0242DD9E" w14:textId="77777777" w:rsidR="005F258A" w:rsidRPr="00781C58" w:rsidRDefault="00781C58" w:rsidP="003326E0">
      <w:pPr>
        <w:pStyle w:val="Corpsdetexte"/>
        <w:rPr>
          <w:rFonts w:cs="Times New Roman"/>
        </w:rPr>
      </w:pPr>
      <w:r w:rsidRPr="00781C58">
        <w:rPr>
          <w:rFonts w:cs="Times New Roman"/>
        </w:rPr>
        <w:t xml:space="preserve">Le </w:t>
      </w:r>
      <w:r w:rsidRPr="00781C58">
        <w:rPr>
          <w:rFonts w:cs="Times New Roman"/>
          <w:i/>
        </w:rPr>
        <w:t>Marzocco</w:t>
      </w:r>
      <w:r w:rsidRPr="00781C58">
        <w:rPr>
          <w:rFonts w:cs="Times New Roman"/>
        </w:rPr>
        <w:t xml:space="preserve"> de Florence, qui a eu ces mois une vogue extraordinaire grâce aux poèmes de Pascoli, continue sa marche avec la sûreté d</w:t>
      </w:r>
      <w:r>
        <w:rPr>
          <w:rFonts w:cs="Times New Roman"/>
        </w:rPr>
        <w:t>’</w:t>
      </w:r>
      <w:r w:rsidRPr="00781C58">
        <w:rPr>
          <w:rFonts w:cs="Times New Roman"/>
        </w:rPr>
        <w:t>un journal accrédité et de bonne foi. Il soutient avec esprit et érudition la cause du Grand Art, qu</w:t>
      </w:r>
      <w:r>
        <w:rPr>
          <w:rFonts w:cs="Times New Roman"/>
        </w:rPr>
        <w:t>’</w:t>
      </w:r>
      <w:r w:rsidRPr="00781C58">
        <w:rPr>
          <w:rFonts w:cs="Times New Roman"/>
        </w:rPr>
        <w:t>à Venise, comme à Florence, comme un peu partout, les ingénieurs de la bourgeoisie menacent continuellement avec leur monomanie de démolitions et d</w:t>
      </w:r>
      <w:r>
        <w:rPr>
          <w:rFonts w:cs="Times New Roman"/>
        </w:rPr>
        <w:t>’</w:t>
      </w:r>
      <w:r w:rsidRPr="00781C58">
        <w:rPr>
          <w:rFonts w:cs="Times New Roman"/>
        </w:rPr>
        <w:t>élargissements. Ce journal éloigne, enfin, de toutes ses forces, le jour où l</w:t>
      </w:r>
      <w:r>
        <w:rPr>
          <w:rFonts w:cs="Times New Roman"/>
        </w:rPr>
        <w:t>’</w:t>
      </w:r>
      <w:r w:rsidRPr="00781C58">
        <w:rPr>
          <w:rFonts w:cs="Times New Roman"/>
        </w:rPr>
        <w:t>on proposera d</w:t>
      </w:r>
      <w:r>
        <w:rPr>
          <w:rFonts w:cs="Times New Roman"/>
        </w:rPr>
        <w:t>’</w:t>
      </w:r>
      <w:r w:rsidRPr="00781C58">
        <w:rPr>
          <w:rFonts w:cs="Times New Roman"/>
        </w:rPr>
        <w:t>abattre le Dôme de Florence pour y faire passer</w:t>
      </w:r>
      <w:r w:rsidR="00B6475A">
        <w:rPr>
          <w:rFonts w:cs="Times New Roman"/>
        </w:rPr>
        <w:t xml:space="preserve"> </w:t>
      </w:r>
      <w:r w:rsidRPr="00781C58">
        <w:rPr>
          <w:rFonts w:cs="Times New Roman"/>
        </w:rPr>
        <w:t>les automobiles, que Dieu tienne dans sa bonne et sainte garde</w:t>
      </w:r>
      <w:r>
        <w:rPr>
          <w:rFonts w:cs="Times New Roman"/>
        </w:rPr>
        <w:t> !</w:t>
      </w:r>
    </w:p>
    <w:p w14:paraId="5A3CB75C" w14:textId="77777777" w:rsidR="00730784" w:rsidRDefault="00730784" w:rsidP="00730784">
      <w:pPr>
        <w:pStyle w:val="Titre1"/>
        <w:rPr>
          <w:rFonts w:hint="eastAsia"/>
        </w:rPr>
      </w:pPr>
      <w:r>
        <w:t>Tome XXXVI, numéro 132, 1</w:t>
      </w:r>
      <w:r w:rsidRPr="00685873">
        <w:rPr>
          <w:vertAlign w:val="superscript"/>
        </w:rPr>
        <w:t>er</w:t>
      </w:r>
      <w:r w:rsidR="00B6475A">
        <w:t> décembre </w:t>
      </w:r>
      <w:r>
        <w:t>1900</w:t>
      </w:r>
    </w:p>
    <w:p w14:paraId="665330C5" w14:textId="77777777" w:rsidR="0028600F" w:rsidRPr="00DF4CEB" w:rsidRDefault="0028600F" w:rsidP="003326E0">
      <w:pPr>
        <w:pStyle w:val="Titre2"/>
        <w:rPr>
          <w:lang w:val="en-GB"/>
          <w:rPrChange w:id="328" w:author="Marguerite-Marie Bordry" w:date="2018-12-10T11:41:00Z">
            <w:rPr/>
          </w:rPrChange>
        </w:rPr>
      </w:pPr>
      <w:r>
        <w:t>Philosophie</w:t>
      </w:r>
      <w:r w:rsidR="00B3437E">
        <w:t xml:space="preserve">. </w:t>
      </w:r>
      <w:r w:rsidR="00B3437E">
        <w:br/>
      </w:r>
      <w:r w:rsidR="00B3437E" w:rsidRPr="00781C58">
        <w:rPr>
          <w:rFonts w:cs="Times New Roman"/>
          <w:i/>
        </w:rPr>
        <w:t>La philosophie de H. Taine</w:t>
      </w:r>
      <w:r w:rsidR="00B3437E" w:rsidRPr="00781C58">
        <w:rPr>
          <w:rFonts w:cs="Times New Roman"/>
        </w:rPr>
        <w:t xml:space="preserve">, par </w:t>
      </w:r>
      <w:r w:rsidR="00B3437E">
        <w:rPr>
          <w:rFonts w:cs="Times New Roman"/>
        </w:rPr>
        <w:t>G. </w:t>
      </w:r>
      <w:r w:rsidR="00B3437E" w:rsidRPr="00781C58">
        <w:rPr>
          <w:rFonts w:cs="Times New Roman"/>
        </w:rPr>
        <w:t>Barzellotti, traduit de l</w:t>
      </w:r>
      <w:r w:rsidR="00B3437E">
        <w:rPr>
          <w:rFonts w:cs="Times New Roman"/>
        </w:rPr>
        <w:t>’italien par Aug. </w:t>
      </w:r>
      <w:proofErr w:type="gramStart"/>
      <w:r w:rsidR="00B3437E" w:rsidRPr="00DF4CEB">
        <w:rPr>
          <w:rFonts w:cs="Times New Roman"/>
          <w:lang w:val="en-GB"/>
          <w:rPrChange w:id="329" w:author="Marguerite-Marie Bordry" w:date="2018-12-10T11:41:00Z">
            <w:rPr>
              <w:rFonts w:cs="Times New Roman"/>
            </w:rPr>
          </w:rPrChange>
        </w:rPr>
        <w:t>Dietrich :</w:t>
      </w:r>
      <w:proofErr w:type="gramEnd"/>
      <w:r w:rsidR="00B3437E" w:rsidRPr="00DF4CEB">
        <w:rPr>
          <w:rFonts w:cs="Times New Roman"/>
          <w:lang w:val="en-GB"/>
          <w:rPrChange w:id="330" w:author="Marguerite-Marie Bordry" w:date="2018-12-10T11:41:00Z">
            <w:rPr>
              <w:rFonts w:cs="Times New Roman"/>
            </w:rPr>
          </w:rPrChange>
        </w:rPr>
        <w:t xml:space="preserve"> 1 vol. in-8, de 448 p., Alcan, 7 fr. 50</w:t>
      </w:r>
    </w:p>
    <w:p w14:paraId="2082D913" w14:textId="77777777" w:rsidR="00B3437E" w:rsidRPr="00DF4CEB" w:rsidRDefault="00B3437E" w:rsidP="00B3437E">
      <w:pPr>
        <w:pStyle w:val="term"/>
        <w:rPr>
          <w:lang w:val="en-GB"/>
          <w:rPrChange w:id="331" w:author="Marguerite-Marie Bordry" w:date="2018-12-10T11:41:00Z">
            <w:rPr/>
          </w:rPrChange>
        </w:rPr>
      </w:pPr>
      <w:proofErr w:type="gramStart"/>
      <w:r w:rsidRPr="00DF4CEB">
        <w:rPr>
          <w:lang w:val="en-GB"/>
          <w:rPrChange w:id="332" w:author="Marguerite-Marie Bordry" w:date="2018-12-10T11:41:00Z">
            <w:rPr/>
          </w:rPrChange>
        </w:rPr>
        <w:t>id :</w:t>
      </w:r>
      <w:proofErr w:type="gramEnd"/>
      <w:r w:rsidRPr="00DF4CEB">
        <w:rPr>
          <w:lang w:val="en-GB"/>
          <w:rPrChange w:id="333" w:author="Marguerite-Marie Bordry" w:date="2018-12-10T11:41:00Z">
            <w:rPr/>
          </w:rPrChange>
        </w:rPr>
        <w:t xml:space="preserve"> article-1900-12</w:t>
      </w:r>
      <w:r w:rsidR="007C7FCF" w:rsidRPr="00DF4CEB">
        <w:rPr>
          <w:lang w:val="en-GB"/>
          <w:rPrChange w:id="334" w:author="Marguerite-Marie Bordry" w:date="2018-12-10T11:41:00Z">
            <w:rPr/>
          </w:rPrChange>
        </w:rPr>
        <w:t>-01_</w:t>
      </w:r>
      <w:r w:rsidRPr="00DF4CEB">
        <w:rPr>
          <w:lang w:val="en-GB"/>
          <w:rPrChange w:id="335" w:author="Marguerite-Marie Bordry" w:date="2018-12-10T11:41:00Z">
            <w:rPr/>
          </w:rPrChange>
        </w:rPr>
        <w:t>798</w:t>
      </w:r>
    </w:p>
    <w:p w14:paraId="56CE69C5" w14:textId="77777777" w:rsidR="00B3437E" w:rsidRPr="00DF4CEB" w:rsidRDefault="00B3437E" w:rsidP="00B3437E">
      <w:pPr>
        <w:pStyle w:val="term"/>
        <w:rPr>
          <w:lang w:val="en-GB"/>
          <w:rPrChange w:id="336" w:author="Marguerite-Marie Bordry" w:date="2018-12-10T11:41:00Z">
            <w:rPr/>
          </w:rPrChange>
        </w:rPr>
      </w:pPr>
      <w:proofErr w:type="gramStart"/>
      <w:r w:rsidRPr="00DF4CEB">
        <w:rPr>
          <w:lang w:val="en-GB"/>
          <w:rPrChange w:id="337" w:author="Marguerite-Marie Bordry" w:date="2018-12-10T11:41:00Z">
            <w:rPr/>
          </w:rPrChange>
        </w:rPr>
        <w:lastRenderedPageBreak/>
        <w:t>author :</w:t>
      </w:r>
      <w:proofErr w:type="gramEnd"/>
      <w:r w:rsidRPr="00DF4CEB">
        <w:rPr>
          <w:lang w:val="en-GB"/>
          <w:rPrChange w:id="338" w:author="Marguerite-Marie Bordry" w:date="2018-12-10T11:41:00Z">
            <w:rPr/>
          </w:rPrChange>
        </w:rPr>
        <w:t xml:space="preserve"> </w:t>
      </w:r>
      <w:r w:rsidRPr="00DF4CEB">
        <w:rPr>
          <w:rStyle w:val="detailvalue"/>
          <w:bCs/>
          <w:lang w:val="en-GB"/>
          <w:rPrChange w:id="339" w:author="Marguerite-Marie Bordry" w:date="2018-12-10T11:41:00Z">
            <w:rPr>
              <w:rStyle w:val="detailvalue"/>
              <w:bCs/>
            </w:rPr>
          </w:rPrChange>
        </w:rPr>
        <w:t>Weber, Louis (1866-1949)</w:t>
      </w:r>
    </w:p>
    <w:p w14:paraId="47BC896D" w14:textId="77777777" w:rsidR="00B3437E" w:rsidRPr="00925B7B" w:rsidRDefault="00B3437E" w:rsidP="00B3437E">
      <w:pPr>
        <w:pStyle w:val="term"/>
      </w:pPr>
      <w:proofErr w:type="gramStart"/>
      <w:r w:rsidRPr="00925B7B">
        <w:t>signed</w:t>
      </w:r>
      <w:proofErr w:type="gramEnd"/>
      <w:r w:rsidRPr="00925B7B">
        <w:t xml:space="preserve"> : </w:t>
      </w:r>
      <w:r>
        <w:t>Louis Weber</w:t>
      </w:r>
    </w:p>
    <w:p w14:paraId="26F0F2CA" w14:textId="77777777" w:rsidR="00B3437E" w:rsidRDefault="00B3437E" w:rsidP="00B3437E">
      <w:pPr>
        <w:pStyle w:val="term"/>
      </w:pPr>
      <w:proofErr w:type="gramStart"/>
      <w:r w:rsidRPr="00925B7B">
        <w:t>section</w:t>
      </w:r>
      <w:proofErr w:type="gramEnd"/>
      <w:r w:rsidRPr="00925B7B">
        <w:t xml:space="preserve"> : </w:t>
      </w:r>
      <w:r>
        <w:t>Philosophie</w:t>
      </w:r>
    </w:p>
    <w:p w14:paraId="049F0135" w14:textId="77777777" w:rsidR="00B3437E" w:rsidRPr="0044359D" w:rsidRDefault="00B3437E" w:rsidP="00B3437E">
      <w:pPr>
        <w:pStyle w:val="term"/>
      </w:pPr>
      <w:proofErr w:type="gramStart"/>
      <w:r w:rsidRPr="00DA7419">
        <w:t>title</w:t>
      </w:r>
      <w:proofErr w:type="gramEnd"/>
      <w:r w:rsidRPr="00DA7419">
        <w:t xml:space="preserve"> : </w:t>
      </w:r>
      <w:r w:rsidRPr="00781C58">
        <w:rPr>
          <w:i/>
        </w:rPr>
        <w:t>La philosophie de H. Taine</w:t>
      </w:r>
      <w:r w:rsidRPr="00781C58">
        <w:t xml:space="preserve">, par </w:t>
      </w:r>
      <w:r>
        <w:t>G. </w:t>
      </w:r>
      <w:r w:rsidRPr="00781C58">
        <w:t>Barzellotti, traduit de l</w:t>
      </w:r>
      <w:r>
        <w:t>’italien par Aug. </w:t>
      </w:r>
      <w:r w:rsidRPr="00781C58">
        <w:t>Dietrich</w:t>
      </w:r>
      <w:r>
        <w:t> :</w:t>
      </w:r>
      <w:r w:rsidRPr="00781C58">
        <w:t xml:space="preserve"> 1 vol. in-8, de 448 p., Alcan, 7 fr. 50</w:t>
      </w:r>
    </w:p>
    <w:p w14:paraId="62FE0F37" w14:textId="77777777" w:rsidR="007C7FCF" w:rsidRDefault="00B3437E" w:rsidP="00B3437E">
      <w:pPr>
        <w:pStyle w:val="term"/>
      </w:pPr>
      <w:proofErr w:type="gramStart"/>
      <w:r w:rsidRPr="00925B7B">
        <w:t>date</w:t>
      </w:r>
      <w:proofErr w:type="gramEnd"/>
      <w:r w:rsidRPr="00925B7B">
        <w:t> :</w:t>
      </w:r>
      <w:r>
        <w:t xml:space="preserve"> 1900-12</w:t>
      </w:r>
      <w:r w:rsidR="007C7FCF">
        <w:t>-01</w:t>
      </w:r>
    </w:p>
    <w:p w14:paraId="479A9D54" w14:textId="77777777" w:rsidR="00B3437E" w:rsidRDefault="007C7FCF" w:rsidP="00B3437E">
      <w:pPr>
        <w:pStyle w:val="term"/>
      </w:pPr>
      <w:proofErr w:type="gramStart"/>
      <w:r>
        <w:t>ref</w:t>
      </w:r>
      <w:proofErr w:type="gramEnd"/>
      <w:r w:rsidR="00B3437E" w:rsidRPr="00925B7B">
        <w:t xml:space="preserve"> : </w:t>
      </w:r>
      <w:r w:rsidR="00B3437E">
        <w:t>Tome XXXVI, numéro 132, 1</w:t>
      </w:r>
      <w:r w:rsidR="00B3437E" w:rsidRPr="00685873">
        <w:rPr>
          <w:vertAlign w:val="superscript"/>
        </w:rPr>
        <w:t>er</w:t>
      </w:r>
      <w:r w:rsidR="00B3437E">
        <w:t> décembre 1900, p. 798-803 [798-800]</w:t>
      </w:r>
    </w:p>
    <w:p w14:paraId="11926C05" w14:textId="77777777" w:rsidR="00B3437E" w:rsidRDefault="00B3437E" w:rsidP="00B3437E">
      <w:pPr>
        <w:pStyle w:val="byline"/>
      </w:pPr>
      <w:r>
        <w:rPr>
          <w:smallCaps/>
        </w:rPr>
        <w:t>Louis Weber</w:t>
      </w:r>
      <w:r>
        <w:t>.</w:t>
      </w:r>
    </w:p>
    <w:p w14:paraId="3946C0C0" w14:textId="77777777" w:rsidR="00B3437E" w:rsidRDefault="00B3437E" w:rsidP="00B3437E">
      <w:pPr>
        <w:pStyle w:val="bibl"/>
      </w:pPr>
      <w:r>
        <w:t>Tome XXXVI, numéro 132, 1</w:t>
      </w:r>
      <w:r w:rsidRPr="00685873">
        <w:rPr>
          <w:vertAlign w:val="superscript"/>
        </w:rPr>
        <w:t>er</w:t>
      </w:r>
      <w:r>
        <w:t> décembre 1900, p. 798-803 [798-800].</w:t>
      </w:r>
    </w:p>
    <w:p w14:paraId="6A5D63C8" w14:textId="77777777" w:rsidR="005F258A" w:rsidRPr="00781C58" w:rsidRDefault="00B3100D" w:rsidP="003326E0">
      <w:pPr>
        <w:pStyle w:val="Corpsdetexte"/>
        <w:rPr>
          <w:rFonts w:cs="Times New Roman"/>
        </w:rPr>
      </w:pPr>
      <w:r>
        <w:rPr>
          <w:rFonts w:cs="Times New Roman"/>
        </w:rPr>
        <w:t>M. </w:t>
      </w:r>
      <w:r w:rsidR="00781C58" w:rsidRPr="00781C58">
        <w:rPr>
          <w:rFonts w:cs="Times New Roman"/>
        </w:rPr>
        <w:t>Barzellotti a entrepris de révéler Taine au public italien. Il y a si bien réussi, et de son effort est sortie une étude si exacte, que c</w:t>
      </w:r>
      <w:r w:rsidR="00781C58">
        <w:rPr>
          <w:rFonts w:cs="Times New Roman"/>
        </w:rPr>
        <w:t>’</w:t>
      </w:r>
      <w:r w:rsidR="00781C58" w:rsidRPr="00781C58">
        <w:rPr>
          <w:rFonts w:cs="Times New Roman"/>
        </w:rPr>
        <w:t>est à lui que nous serons tentés de nous adresser désormais, en France même, pour connaître à fond notre compatriote. Sa critique est complète, pleine, animée d</w:t>
      </w:r>
      <w:r w:rsidR="00781C58">
        <w:rPr>
          <w:rFonts w:cs="Times New Roman"/>
        </w:rPr>
        <w:t>’</w:t>
      </w:r>
      <w:r w:rsidR="00781C58" w:rsidRPr="00781C58">
        <w:rPr>
          <w:rFonts w:cs="Times New Roman"/>
        </w:rPr>
        <w:t>une large sympathie, mais impartiale et assez pénétrante pour mettre comme il faut, et juste comme il faut, en lumière les faiblesses et les valeurs durables de cette œuvre complexe, qui commence avec l</w:t>
      </w:r>
      <w:r w:rsidR="00781C58">
        <w:rPr>
          <w:rFonts w:cs="Times New Roman"/>
        </w:rPr>
        <w:t>’</w:t>
      </w:r>
      <w:r w:rsidR="00781C58" w:rsidRPr="00781C58">
        <w:rPr>
          <w:rFonts w:cs="Times New Roman"/>
          <w:i/>
        </w:rPr>
        <w:t>Essai sur les fables de La Fontaine</w:t>
      </w:r>
      <w:r w:rsidR="00781C58" w:rsidRPr="00781C58">
        <w:rPr>
          <w:rFonts w:cs="Times New Roman"/>
        </w:rPr>
        <w:t xml:space="preserve"> et qui finit, inachevée, avec les </w:t>
      </w:r>
      <w:r w:rsidR="00781C58" w:rsidRPr="00781C58">
        <w:rPr>
          <w:rFonts w:cs="Times New Roman"/>
          <w:i/>
        </w:rPr>
        <w:t>Origines de la France contemporaine</w:t>
      </w:r>
      <w:r w:rsidR="00781C58" w:rsidRPr="00781C58">
        <w:rPr>
          <w:rFonts w:cs="Times New Roman"/>
        </w:rPr>
        <w:t>. La philosophie de Taine, et par là nous entendons le système latent qui coordonne implicitement tous ses aperçus sur le monde et la société, sur la psychologie, l</w:t>
      </w:r>
      <w:r w:rsidR="00781C58">
        <w:rPr>
          <w:rFonts w:cs="Times New Roman"/>
        </w:rPr>
        <w:t>’</w:t>
      </w:r>
      <w:r w:rsidR="00781C58" w:rsidRPr="00781C58">
        <w:rPr>
          <w:rFonts w:cs="Times New Roman"/>
        </w:rPr>
        <w:t>histoire et l</w:t>
      </w:r>
      <w:r w:rsidR="00781C58">
        <w:rPr>
          <w:rFonts w:cs="Times New Roman"/>
        </w:rPr>
        <w:t>’</w:t>
      </w:r>
      <w:r w:rsidR="00781C58" w:rsidRPr="00781C58">
        <w:rPr>
          <w:rFonts w:cs="Times New Roman"/>
        </w:rPr>
        <w:t>art, se ressent de sa double origine, allemande et française</w:t>
      </w:r>
      <w:r w:rsidR="00781C58">
        <w:rPr>
          <w:rFonts w:cs="Times New Roman"/>
        </w:rPr>
        <w:t> ;</w:t>
      </w:r>
      <w:r w:rsidR="00781C58" w:rsidRPr="00781C58">
        <w:rPr>
          <w:rFonts w:cs="Times New Roman"/>
        </w:rPr>
        <w:t xml:space="preserve"> elle souffre de la contradiction, peut-être irréductible, entre la métaphysique synthétique d</w:t>
      </w:r>
      <w:r w:rsidR="00781C58">
        <w:rPr>
          <w:rFonts w:cs="Times New Roman"/>
        </w:rPr>
        <w:t>’</w:t>
      </w:r>
      <w:r w:rsidR="00781C58" w:rsidRPr="00781C58">
        <w:rPr>
          <w:rFonts w:cs="Times New Roman"/>
        </w:rPr>
        <w:t>outre-Rhin et le positivisme analytique propre au tempérament français. Spinoza, Hegel et Goethe sont ses premiers inspirateurs, elle ne les abandonne jamais</w:t>
      </w:r>
      <w:r w:rsidR="00781C58">
        <w:rPr>
          <w:rFonts w:cs="Times New Roman"/>
        </w:rPr>
        <w:t> ;</w:t>
      </w:r>
      <w:r w:rsidR="00781C58" w:rsidRPr="00781C58">
        <w:rPr>
          <w:rFonts w:cs="Times New Roman"/>
        </w:rPr>
        <w:t xml:space="preserve"> mais Condillac et les idéologues de l</w:t>
      </w:r>
      <w:r w:rsidR="00781C58">
        <w:rPr>
          <w:rFonts w:cs="Times New Roman"/>
        </w:rPr>
        <w:t>’</w:t>
      </w:r>
      <w:r w:rsidR="00781C58" w:rsidRPr="00781C58">
        <w:rPr>
          <w:rFonts w:cs="Times New Roman"/>
        </w:rPr>
        <w:t>école sensualiste l</w:t>
      </w:r>
      <w:r w:rsidR="00781C58">
        <w:rPr>
          <w:rFonts w:cs="Times New Roman"/>
        </w:rPr>
        <w:t>’</w:t>
      </w:r>
      <w:r w:rsidR="00781C58" w:rsidRPr="00781C58">
        <w:rPr>
          <w:rFonts w:cs="Times New Roman"/>
        </w:rPr>
        <w:t>accompagnent également et interviennent toujours pour en arrêter les élans, en modérer les hardiesses. Entre ces deux courants si radicalement opposés, si hostiles même l</w:t>
      </w:r>
      <w:r w:rsidR="00781C58">
        <w:rPr>
          <w:rFonts w:cs="Times New Roman"/>
        </w:rPr>
        <w:t>’</w:t>
      </w:r>
      <w:r w:rsidR="00781C58" w:rsidRPr="00781C58">
        <w:rPr>
          <w:rFonts w:cs="Times New Roman"/>
        </w:rPr>
        <w:t>un à l</w:t>
      </w:r>
      <w:r w:rsidR="00781C58">
        <w:rPr>
          <w:rFonts w:cs="Times New Roman"/>
        </w:rPr>
        <w:t>’</w:t>
      </w:r>
      <w:r w:rsidR="00781C58" w:rsidRPr="00781C58">
        <w:rPr>
          <w:rFonts w:cs="Times New Roman"/>
        </w:rPr>
        <w:t>autre, la pensée de Taine ne s</w:t>
      </w:r>
      <w:r w:rsidR="00781C58">
        <w:rPr>
          <w:rFonts w:cs="Times New Roman"/>
        </w:rPr>
        <w:t>’</w:t>
      </w:r>
      <w:r w:rsidR="00781C58" w:rsidRPr="00781C58">
        <w:rPr>
          <w:rFonts w:cs="Times New Roman"/>
        </w:rPr>
        <w:t>est jamais franchement décidée et n</w:t>
      </w:r>
      <w:r w:rsidR="00781C58">
        <w:rPr>
          <w:rFonts w:cs="Times New Roman"/>
        </w:rPr>
        <w:t>’</w:t>
      </w:r>
      <w:r w:rsidR="00781C58" w:rsidRPr="00781C58">
        <w:rPr>
          <w:rFonts w:cs="Times New Roman"/>
        </w:rPr>
        <w:t>a pas su s</w:t>
      </w:r>
      <w:r w:rsidR="00781C58">
        <w:rPr>
          <w:rFonts w:cs="Times New Roman"/>
        </w:rPr>
        <w:t>’</w:t>
      </w:r>
      <w:r w:rsidR="00781C58" w:rsidRPr="00781C58">
        <w:rPr>
          <w:rFonts w:cs="Times New Roman"/>
        </w:rPr>
        <w:t>élever non plus à un point de vue supérieur de conciliation. De là cet étonnant spectacle qu</w:t>
      </w:r>
      <w:r w:rsidR="00781C58">
        <w:rPr>
          <w:rFonts w:cs="Times New Roman"/>
        </w:rPr>
        <w:t>’</w:t>
      </w:r>
      <w:r w:rsidR="00781C58" w:rsidRPr="00781C58">
        <w:rPr>
          <w:rFonts w:cs="Times New Roman"/>
        </w:rPr>
        <w:t>offre le philosophe</w:t>
      </w:r>
      <w:r w:rsidR="00781C58">
        <w:rPr>
          <w:rFonts w:cs="Times New Roman"/>
        </w:rPr>
        <w:t> :</w:t>
      </w:r>
      <w:r w:rsidR="00781C58" w:rsidRPr="00781C58">
        <w:rPr>
          <w:rFonts w:cs="Times New Roman"/>
        </w:rPr>
        <w:t xml:space="preserve"> partir de Spinoza, du réalisme logique qui assimile plus ou moins l</w:t>
      </w:r>
      <w:r w:rsidR="00781C58">
        <w:rPr>
          <w:rFonts w:cs="Times New Roman"/>
        </w:rPr>
        <w:t>’</w:t>
      </w:r>
      <w:r w:rsidR="00781C58" w:rsidRPr="00781C58">
        <w:rPr>
          <w:rFonts w:cs="Times New Roman"/>
        </w:rPr>
        <w:t>Univers à une dialectique, de l</w:t>
      </w:r>
      <w:r w:rsidR="00781C58">
        <w:rPr>
          <w:rFonts w:cs="Times New Roman"/>
        </w:rPr>
        <w:t>’</w:t>
      </w:r>
      <w:r w:rsidR="00781C58" w:rsidRPr="00781C58">
        <w:rPr>
          <w:rFonts w:cs="Times New Roman"/>
        </w:rPr>
        <w:t>ivresse hégélienne qu</w:t>
      </w:r>
      <w:r w:rsidR="00781C58">
        <w:rPr>
          <w:rFonts w:cs="Times New Roman"/>
        </w:rPr>
        <w:t>’</w:t>
      </w:r>
      <w:r w:rsidR="00781C58" w:rsidRPr="00781C58">
        <w:rPr>
          <w:rFonts w:cs="Times New Roman"/>
        </w:rPr>
        <w:t>il a si éloquemment dépeinte, et aboutir à la conception mécanique de l</w:t>
      </w:r>
      <w:r w:rsidR="00781C58">
        <w:rPr>
          <w:rFonts w:cs="Times New Roman"/>
        </w:rPr>
        <w:t>’</w:t>
      </w:r>
      <w:r w:rsidR="00781C58" w:rsidRPr="00781C58">
        <w:rPr>
          <w:rFonts w:cs="Times New Roman"/>
        </w:rPr>
        <w:t xml:space="preserve">esprit et au nominalisme étroit formulés dans le traité </w:t>
      </w:r>
      <w:r w:rsidR="00781C58" w:rsidRPr="00781C58">
        <w:rPr>
          <w:rFonts w:cs="Times New Roman"/>
          <w:i/>
        </w:rPr>
        <w:t>de</w:t>
      </w:r>
      <w:r w:rsidR="00781C58" w:rsidRPr="00781C58">
        <w:rPr>
          <w:rFonts w:cs="Times New Roman"/>
        </w:rPr>
        <w:t xml:space="preserve"> </w:t>
      </w:r>
      <w:r w:rsidR="00781C58" w:rsidRPr="00781C58">
        <w:rPr>
          <w:rFonts w:cs="Times New Roman"/>
          <w:i/>
        </w:rPr>
        <w:t>l</w:t>
      </w:r>
      <w:r w:rsidR="00781C58">
        <w:rPr>
          <w:rFonts w:cs="Times New Roman"/>
          <w:i/>
        </w:rPr>
        <w:t>’</w:t>
      </w:r>
      <w:r w:rsidR="00781C58" w:rsidRPr="00781C58">
        <w:rPr>
          <w:rFonts w:cs="Times New Roman"/>
          <w:i/>
        </w:rPr>
        <w:t>Intelligence</w:t>
      </w:r>
      <w:r w:rsidR="00781C58" w:rsidRPr="00781C58">
        <w:rPr>
          <w:rFonts w:cs="Times New Roman"/>
        </w:rPr>
        <w:t xml:space="preserve">. </w:t>
      </w:r>
      <w:r>
        <w:rPr>
          <w:rFonts w:cs="Times New Roman"/>
        </w:rPr>
        <w:t>M. </w:t>
      </w:r>
      <w:r w:rsidR="00781C58" w:rsidRPr="00781C58">
        <w:rPr>
          <w:rFonts w:cs="Times New Roman"/>
        </w:rPr>
        <w:t>Barzellotti note avec raison l</w:t>
      </w:r>
      <w:r w:rsidR="00781C58">
        <w:rPr>
          <w:rFonts w:cs="Times New Roman"/>
        </w:rPr>
        <w:t>’</w:t>
      </w:r>
      <w:r w:rsidR="00781C58" w:rsidRPr="00781C58">
        <w:rPr>
          <w:rFonts w:cs="Times New Roman"/>
        </w:rPr>
        <w:t>incompatibilité de ce nominalisme avec la croyance, affirmée en maints endroits, à la valeur objective et absolue des vérités logiquement nécessaires. La contradiction est à la source, avons-nous dit, chez les maîtres du philosophe, et c</w:t>
      </w:r>
      <w:r w:rsidR="00781C58">
        <w:rPr>
          <w:rFonts w:cs="Times New Roman"/>
        </w:rPr>
        <w:t>’</w:t>
      </w:r>
      <w:r w:rsidR="00781C58" w:rsidRPr="00781C58">
        <w:rPr>
          <w:rFonts w:cs="Times New Roman"/>
        </w:rPr>
        <w:t>est elle qui l</w:t>
      </w:r>
      <w:r w:rsidR="00781C58">
        <w:rPr>
          <w:rFonts w:cs="Times New Roman"/>
        </w:rPr>
        <w:t>’</w:t>
      </w:r>
      <w:r w:rsidR="00781C58" w:rsidRPr="00781C58">
        <w:rPr>
          <w:rFonts w:cs="Times New Roman"/>
        </w:rPr>
        <w:t>a empêché d</w:t>
      </w:r>
      <w:r w:rsidR="00781C58">
        <w:rPr>
          <w:rFonts w:cs="Times New Roman"/>
        </w:rPr>
        <w:t>’</w:t>
      </w:r>
      <w:r w:rsidR="00781C58" w:rsidRPr="00781C58">
        <w:rPr>
          <w:rFonts w:cs="Times New Roman"/>
        </w:rPr>
        <w:t>être un métaphysicien, étant trop psychologue, et d</w:t>
      </w:r>
      <w:r w:rsidR="00781C58">
        <w:rPr>
          <w:rFonts w:cs="Times New Roman"/>
        </w:rPr>
        <w:t>’</w:t>
      </w:r>
      <w:r w:rsidR="00781C58" w:rsidRPr="00781C58">
        <w:rPr>
          <w:rFonts w:cs="Times New Roman"/>
        </w:rPr>
        <w:t>être strictement psychologue, étant trop métaphysicien.</w:t>
      </w:r>
    </w:p>
    <w:p w14:paraId="1BC9EE4A" w14:textId="77777777" w:rsidR="005F258A" w:rsidRPr="00781C58" w:rsidRDefault="00781C58" w:rsidP="003326E0">
      <w:pPr>
        <w:pStyle w:val="Corpsdetexte"/>
        <w:rPr>
          <w:rFonts w:cs="Times New Roman"/>
        </w:rPr>
      </w:pPr>
      <w:r w:rsidRPr="00781C58">
        <w:rPr>
          <w:rFonts w:cs="Times New Roman"/>
        </w:rPr>
        <w:t>Quelle est donc l</w:t>
      </w:r>
      <w:r>
        <w:rPr>
          <w:rFonts w:cs="Times New Roman"/>
        </w:rPr>
        <w:t>’</w:t>
      </w:r>
      <w:r w:rsidRPr="00781C58">
        <w:rPr>
          <w:rFonts w:cs="Times New Roman"/>
        </w:rPr>
        <w:t>originalité véritable de Taine, comme penseur</w:t>
      </w:r>
      <w:r>
        <w:rPr>
          <w:rFonts w:cs="Times New Roman"/>
        </w:rPr>
        <w:t> ?</w:t>
      </w:r>
      <w:r w:rsidRPr="00781C58">
        <w:rPr>
          <w:rFonts w:cs="Times New Roman"/>
        </w:rPr>
        <w:t xml:space="preserve"> L</w:t>
      </w:r>
      <w:r>
        <w:rPr>
          <w:rFonts w:cs="Times New Roman"/>
        </w:rPr>
        <w:t>’</w:t>
      </w:r>
      <w:r w:rsidRPr="00781C58">
        <w:rPr>
          <w:rFonts w:cs="Times New Roman"/>
        </w:rPr>
        <w:t xml:space="preserve">idée qui revient constamment dans ses livres, et qui les domine, dit </w:t>
      </w:r>
      <w:r w:rsidR="00B3100D">
        <w:rPr>
          <w:rFonts w:cs="Times New Roman"/>
        </w:rPr>
        <w:t>M. </w:t>
      </w:r>
      <w:r w:rsidRPr="00781C58">
        <w:rPr>
          <w:rFonts w:cs="Times New Roman"/>
        </w:rPr>
        <w:t xml:space="preserve">Barzellotti, est celle de la </w:t>
      </w:r>
      <w:r w:rsidRPr="00781C58">
        <w:rPr>
          <w:rFonts w:cs="Times New Roman"/>
          <w:i/>
        </w:rPr>
        <w:t>race</w:t>
      </w:r>
      <w:r w:rsidRPr="00781C58">
        <w:rPr>
          <w:rFonts w:cs="Times New Roman"/>
        </w:rPr>
        <w:t>, dont il examine l</w:t>
      </w:r>
      <w:r>
        <w:rPr>
          <w:rFonts w:cs="Times New Roman"/>
        </w:rPr>
        <w:t>’</w:t>
      </w:r>
      <w:r w:rsidRPr="00781C58">
        <w:rPr>
          <w:rFonts w:cs="Times New Roman"/>
        </w:rPr>
        <w:t xml:space="preserve">action sur le génie des individus et des peuples. Elle le conduit à une intuition </w:t>
      </w:r>
      <w:r w:rsidRPr="00781C58">
        <w:rPr>
          <w:rFonts w:cs="Times New Roman"/>
          <w:i/>
        </w:rPr>
        <w:lastRenderedPageBreak/>
        <w:t>historique</w:t>
      </w:r>
      <w:r w:rsidRPr="00781C58">
        <w:rPr>
          <w:rFonts w:cs="Times New Roman"/>
        </w:rPr>
        <w:t xml:space="preserve"> d</w:t>
      </w:r>
      <w:r>
        <w:rPr>
          <w:rFonts w:cs="Times New Roman"/>
        </w:rPr>
        <w:t>’</w:t>
      </w:r>
      <w:r w:rsidRPr="00781C58">
        <w:rPr>
          <w:rFonts w:cs="Times New Roman"/>
        </w:rPr>
        <w:t>une intensité et d</w:t>
      </w:r>
      <w:r>
        <w:rPr>
          <w:rFonts w:cs="Times New Roman"/>
        </w:rPr>
        <w:t>’</w:t>
      </w:r>
      <w:r w:rsidRPr="00781C58">
        <w:rPr>
          <w:rFonts w:cs="Times New Roman"/>
        </w:rPr>
        <w:t xml:space="preserve">une profondeur presque sans égales, à cette idée du </w:t>
      </w:r>
      <w:r w:rsidRPr="00781C58">
        <w:rPr>
          <w:rFonts w:cs="Times New Roman"/>
          <w:i/>
        </w:rPr>
        <w:t>devenir</w:t>
      </w:r>
      <w:r w:rsidRPr="00781C58">
        <w:rPr>
          <w:rFonts w:cs="Times New Roman"/>
        </w:rPr>
        <w:t xml:space="preserve"> des sociétés, puisée dans la métaphysique allemande, mais interprétée avec une admirable clarté d</w:t>
      </w:r>
      <w:r>
        <w:rPr>
          <w:rFonts w:cs="Times New Roman"/>
        </w:rPr>
        <w:t>’</w:t>
      </w:r>
      <w:r w:rsidRPr="00781C58">
        <w:rPr>
          <w:rFonts w:cs="Times New Roman"/>
        </w:rPr>
        <w:t>analyse et appliquée aux faits avec un art tout français. Philosophe médiocre, osons le dire, psychologue embarrassé dans les théories explicatives, Taine trouve dans l</w:t>
      </w:r>
      <w:r>
        <w:rPr>
          <w:rFonts w:cs="Times New Roman"/>
        </w:rPr>
        <w:t>’</w:t>
      </w:r>
      <w:r w:rsidRPr="00781C58">
        <w:rPr>
          <w:rFonts w:cs="Times New Roman"/>
        </w:rPr>
        <w:t xml:space="preserve">histoire le terrain le plus favorable au développement de sa </w:t>
      </w:r>
      <w:r>
        <w:rPr>
          <w:rFonts w:cs="Times New Roman"/>
        </w:rPr>
        <w:t>« </w:t>
      </w:r>
      <w:r w:rsidRPr="00781C58">
        <w:rPr>
          <w:rFonts w:cs="Times New Roman"/>
        </w:rPr>
        <w:t>faculté maîtresse</w:t>
      </w:r>
      <w:r w:rsidR="00050857">
        <w:rPr>
          <w:rFonts w:cs="Times New Roman"/>
        </w:rPr>
        <w:t> »</w:t>
      </w:r>
      <w:r w:rsidRPr="00781C58">
        <w:rPr>
          <w:rFonts w:cs="Times New Roman"/>
        </w:rPr>
        <w:t>, et, comme historien, il est et il restera un sommet.</w:t>
      </w:r>
    </w:p>
    <w:p w14:paraId="2CC73F50" w14:textId="77777777" w:rsidR="005F258A" w:rsidRPr="00781C58" w:rsidRDefault="00781C58" w:rsidP="003326E0">
      <w:pPr>
        <w:pStyle w:val="Corpsdetexte"/>
        <w:rPr>
          <w:rFonts w:cs="Times New Roman"/>
        </w:rPr>
      </w:pPr>
      <w:r w:rsidRPr="00781C58">
        <w:rPr>
          <w:rFonts w:cs="Times New Roman"/>
        </w:rPr>
        <w:t xml:space="preserve">Ce sont là les principales réflexions que suggère le beau livre de </w:t>
      </w:r>
      <w:r w:rsidR="00B3100D">
        <w:rPr>
          <w:rFonts w:cs="Times New Roman"/>
        </w:rPr>
        <w:t>M. </w:t>
      </w:r>
      <w:r w:rsidRPr="00781C58">
        <w:rPr>
          <w:rFonts w:cs="Times New Roman"/>
        </w:rPr>
        <w:t>Barzellotti. Nous ne pouvons suivre ici l</w:t>
      </w:r>
      <w:r>
        <w:rPr>
          <w:rFonts w:cs="Times New Roman"/>
        </w:rPr>
        <w:t>’</w:t>
      </w:r>
      <w:r w:rsidRPr="00781C58">
        <w:rPr>
          <w:rFonts w:cs="Times New Roman"/>
        </w:rPr>
        <w:t>éminent professeur dans tous les détails de sa démonstration. Elle se dégage de l</w:t>
      </w:r>
      <w:r>
        <w:rPr>
          <w:rFonts w:cs="Times New Roman"/>
        </w:rPr>
        <w:t>’</w:t>
      </w:r>
      <w:r w:rsidRPr="00781C58">
        <w:rPr>
          <w:rFonts w:cs="Times New Roman"/>
        </w:rPr>
        <w:t>ensemble, et non d</w:t>
      </w:r>
      <w:r>
        <w:rPr>
          <w:rFonts w:cs="Times New Roman"/>
        </w:rPr>
        <w:t>’</w:t>
      </w:r>
      <w:r w:rsidRPr="00781C58">
        <w:rPr>
          <w:rFonts w:cs="Times New Roman"/>
        </w:rPr>
        <w:t>un chapitre en particulier. C</w:t>
      </w:r>
      <w:r>
        <w:rPr>
          <w:rFonts w:cs="Times New Roman"/>
        </w:rPr>
        <w:t>’</w:t>
      </w:r>
      <w:r w:rsidRPr="00781C58">
        <w:rPr>
          <w:rFonts w:cs="Times New Roman"/>
        </w:rPr>
        <w:t>est l</w:t>
      </w:r>
      <w:r>
        <w:rPr>
          <w:rFonts w:cs="Times New Roman"/>
        </w:rPr>
        <w:t>’</w:t>
      </w:r>
      <w:r w:rsidRPr="00781C58">
        <w:rPr>
          <w:rFonts w:cs="Times New Roman"/>
        </w:rPr>
        <w:t>historien que l</w:t>
      </w:r>
      <w:r>
        <w:rPr>
          <w:rFonts w:cs="Times New Roman"/>
        </w:rPr>
        <w:t>’</w:t>
      </w:r>
      <w:r w:rsidRPr="00781C58">
        <w:rPr>
          <w:rFonts w:cs="Times New Roman"/>
        </w:rPr>
        <w:t>on retrouve encore chez le critique d</w:t>
      </w:r>
      <w:r>
        <w:rPr>
          <w:rFonts w:cs="Times New Roman"/>
        </w:rPr>
        <w:t>’</w:t>
      </w:r>
      <w:r w:rsidRPr="00781C58">
        <w:rPr>
          <w:rFonts w:cs="Times New Roman"/>
        </w:rPr>
        <w:t>art et chez le critique littéraire. C</w:t>
      </w:r>
      <w:r>
        <w:rPr>
          <w:rFonts w:cs="Times New Roman"/>
        </w:rPr>
        <w:t>’</w:t>
      </w:r>
      <w:r w:rsidRPr="00781C58">
        <w:rPr>
          <w:rFonts w:cs="Times New Roman"/>
        </w:rPr>
        <w:t>est une vérité historique qui fait la valeur de son esthétique, et qui fait qu</w:t>
      </w:r>
      <w:r>
        <w:rPr>
          <w:rFonts w:cs="Times New Roman"/>
        </w:rPr>
        <w:t>’</w:t>
      </w:r>
      <w:r w:rsidRPr="00781C58">
        <w:rPr>
          <w:rFonts w:cs="Times New Roman"/>
        </w:rPr>
        <w:t>on ne la juge correctement que lorsqu</w:t>
      </w:r>
      <w:r>
        <w:rPr>
          <w:rFonts w:cs="Times New Roman"/>
        </w:rPr>
        <w:t>’</w:t>
      </w:r>
      <w:r w:rsidRPr="00781C58">
        <w:rPr>
          <w:rFonts w:cs="Times New Roman"/>
        </w:rPr>
        <w:t>on la rattache à sa conception de l</w:t>
      </w:r>
      <w:r>
        <w:rPr>
          <w:rFonts w:cs="Times New Roman"/>
        </w:rPr>
        <w:t>’</w:t>
      </w:r>
      <w:r w:rsidRPr="00781C58">
        <w:rPr>
          <w:rFonts w:cs="Times New Roman"/>
        </w:rPr>
        <w:t>histoire. L</w:t>
      </w:r>
      <w:r>
        <w:rPr>
          <w:rFonts w:cs="Times New Roman"/>
        </w:rPr>
        <w:t>’</w:t>
      </w:r>
      <w:r w:rsidRPr="00781C58">
        <w:rPr>
          <w:rFonts w:cs="Times New Roman"/>
        </w:rPr>
        <w:t xml:space="preserve">idée qui domine la philosophie et la critique de Taine, conclut </w:t>
      </w:r>
      <w:r w:rsidR="00B3100D">
        <w:rPr>
          <w:rFonts w:cs="Times New Roman"/>
        </w:rPr>
        <w:t>M. </w:t>
      </w:r>
      <w:r w:rsidRPr="00781C58">
        <w:rPr>
          <w:rFonts w:cs="Times New Roman"/>
        </w:rPr>
        <w:t>Barzellotti, consiste, comme il l</w:t>
      </w:r>
      <w:r>
        <w:rPr>
          <w:rFonts w:cs="Times New Roman"/>
        </w:rPr>
        <w:t>’</w:t>
      </w:r>
      <w:r w:rsidRPr="00781C58">
        <w:rPr>
          <w:rFonts w:cs="Times New Roman"/>
        </w:rPr>
        <w:t xml:space="preserve">écrivait lui-même à Prévost-Paradol en 1852, à </w:t>
      </w:r>
      <w:r w:rsidRPr="00B3437E">
        <w:rPr>
          <w:rStyle w:val="quotec"/>
        </w:rPr>
        <w:t>« faire de l’histoire une science, en lui donnant, comme au monde organique, une anatomie et une physiologie</w:t>
      </w:r>
      <w:r w:rsidR="00050857" w:rsidRPr="00B3437E">
        <w:rPr>
          <w:rStyle w:val="quotec"/>
        </w:rPr>
        <w:t> »</w:t>
      </w:r>
      <w:r w:rsidRPr="00781C58">
        <w:rPr>
          <w:rFonts w:cs="Times New Roman"/>
        </w:rPr>
        <w:t>. Mais cette idée, quand on veut la mettre au net, laisse bientôt percer la contradiction initiale signalée</w:t>
      </w:r>
      <w:r w:rsidR="00B3437E">
        <w:rPr>
          <w:rFonts w:cs="Times New Roman"/>
        </w:rPr>
        <w:t xml:space="preserve"> </w:t>
      </w:r>
      <w:r w:rsidRPr="00781C58">
        <w:rPr>
          <w:rFonts w:cs="Times New Roman"/>
        </w:rPr>
        <w:t>plus haut. Caro reprochait à Taine de revêtir des formules de Hegel le naturalisme de Diderot. Il reste dans ce jugement, trop sommaire et trop peu bienveillant pour être entièrement fondé, cependant un grain de vérité définitive</w:t>
      </w:r>
      <w:r>
        <w:rPr>
          <w:rFonts w:cs="Times New Roman"/>
        </w:rPr>
        <w:t> ;</w:t>
      </w:r>
      <w:r w:rsidRPr="00781C58">
        <w:rPr>
          <w:rFonts w:cs="Times New Roman"/>
        </w:rPr>
        <w:t xml:space="preserve"> car il exprime approximativement la raison de l</w:t>
      </w:r>
      <w:r>
        <w:rPr>
          <w:rFonts w:cs="Times New Roman"/>
        </w:rPr>
        <w:t>’</w:t>
      </w:r>
      <w:r w:rsidRPr="00781C58">
        <w:rPr>
          <w:rFonts w:cs="Times New Roman"/>
        </w:rPr>
        <w:t>impuissance d</w:t>
      </w:r>
      <w:r>
        <w:rPr>
          <w:rFonts w:cs="Times New Roman"/>
        </w:rPr>
        <w:t>’</w:t>
      </w:r>
      <w:r w:rsidRPr="00781C58">
        <w:rPr>
          <w:rFonts w:cs="Times New Roman"/>
        </w:rPr>
        <w:t>un Taine à devenir jamais un maître de la spéculation pure.</w:t>
      </w:r>
    </w:p>
    <w:sectPr w:rsidR="005F258A" w:rsidRPr="00781C58" w:rsidSect="00DF4CEB">
      <w:pgSz w:w="11906" w:h="16838"/>
      <w:pgMar w:top="1417" w:right="1417" w:bottom="1417" w:left="1417" w:header="0" w:footer="0" w:gutter="0"/>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rguerite-Marie Bordry" w:date="2018-12-10T12:13:00Z" w:initials="MB">
    <w:p w14:paraId="384CDB61" w14:textId="77777777" w:rsidR="00C64176" w:rsidRDefault="00C64176">
      <w:pPr>
        <w:pStyle w:val="Commentaire"/>
      </w:pPr>
      <w:r>
        <w:rPr>
          <w:rStyle w:val="Marquedecommentaire"/>
        </w:rPr>
        <w:annotationRef/>
      </w:r>
      <w:r>
        <w:t>Supprimer le saut de paragraphe</w:t>
      </w:r>
    </w:p>
  </w:comment>
  <w:comment w:id="95" w:author="Marguerite-Marie Bordry" w:date="2018-12-11T16:27:00Z" w:initials="MB">
    <w:p w14:paraId="23CB8884" w14:textId="5364A840" w:rsidR="00C64176" w:rsidRDefault="00C64176">
      <w:pPr>
        <w:pStyle w:val="Commentaire"/>
      </w:pPr>
      <w:r>
        <w:rPr>
          <w:rStyle w:val="Marquedecommentaire"/>
        </w:rPr>
        <w:annotationRef/>
      </w:r>
      <w:r>
        <w:t>Supprimer le saut de paragraphe</w:t>
      </w:r>
    </w:p>
  </w:comment>
  <w:comment w:id="96" w:author="Marguerite-Marie Bordry" w:date="2018-12-11T16:29:00Z" w:initials="MB">
    <w:p w14:paraId="0BDAB977" w14:textId="6EE1186B" w:rsidR="00C64176" w:rsidRDefault="00C64176">
      <w:pPr>
        <w:pStyle w:val="Commentaire"/>
      </w:pPr>
      <w:r>
        <w:rPr>
          <w:rStyle w:val="Marquedecommentaire"/>
        </w:rPr>
        <w:annotationRef/>
      </w:r>
      <w:r>
        <w:t>Supprimer le saut de paragraphe</w:t>
      </w:r>
    </w:p>
  </w:comment>
  <w:comment w:id="100" w:author="Marguerite-Marie Bordry" w:date="2018-12-11T16:31:00Z" w:initials="MB">
    <w:p w14:paraId="7FEB54C2" w14:textId="27BC9B9F" w:rsidR="00427DDE" w:rsidRDefault="00427DDE">
      <w:pPr>
        <w:pStyle w:val="Commentaire"/>
      </w:pPr>
      <w:r>
        <w:rPr>
          <w:rStyle w:val="Marquedecommentaire"/>
        </w:rPr>
        <w:annotationRef/>
      </w:r>
      <w:r>
        <w:t>Supprimer le saut de paragraphe</w:t>
      </w:r>
    </w:p>
  </w:comment>
  <w:comment w:id="106" w:author="Marguerite-Marie Bordry" w:date="2018-12-11T16:34:00Z" w:initials="MB">
    <w:p w14:paraId="37989ED1" w14:textId="115233A1" w:rsidR="003F52D7" w:rsidRDefault="003F52D7">
      <w:pPr>
        <w:pStyle w:val="Commentaire"/>
      </w:pPr>
      <w:r>
        <w:rPr>
          <w:rStyle w:val="Marquedecommentaire"/>
        </w:rPr>
        <w:annotationRef/>
      </w:r>
      <w:r>
        <w:t>Supprimer le saut de paragraphe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4CDB61" w15:done="0"/>
  <w15:commentEx w15:paraId="23CB8884" w15:done="0"/>
  <w15:commentEx w15:paraId="0BDAB977" w15:done="0"/>
  <w15:commentEx w15:paraId="7FEB54C2" w15:done="0"/>
  <w15:commentEx w15:paraId="37989E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4CDB61" w16cid:durableId="1FB8D6E0"/>
  <w16cid:commentId w16cid:paraId="23CB8884" w16cid:durableId="1FBA63EB"/>
  <w16cid:commentId w16cid:paraId="0BDAB977" w16cid:durableId="1FBA6450"/>
  <w16cid:commentId w16cid:paraId="7FEB54C2" w16cid:durableId="1FBA64D9"/>
  <w16cid:commentId w16cid:paraId="37989ED1" w16cid:durableId="1FBA65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EDDD8" w14:textId="77777777" w:rsidR="00615F67" w:rsidRDefault="00615F67" w:rsidP="00781C58">
      <w:r>
        <w:separator/>
      </w:r>
    </w:p>
  </w:endnote>
  <w:endnote w:type="continuationSeparator" w:id="0">
    <w:p w14:paraId="1828177B" w14:textId="77777777" w:rsidR="00615F67" w:rsidRDefault="00615F67" w:rsidP="00781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5640F" w14:textId="77777777" w:rsidR="00615F67" w:rsidRDefault="00615F67" w:rsidP="00781C58">
      <w:r>
        <w:separator/>
      </w:r>
    </w:p>
  </w:footnote>
  <w:footnote w:type="continuationSeparator" w:id="0">
    <w:p w14:paraId="52E6A1AF" w14:textId="77777777" w:rsidR="00615F67" w:rsidRDefault="00615F67" w:rsidP="00781C58">
      <w:r>
        <w:continuationSeparator/>
      </w:r>
    </w:p>
  </w:footnote>
  <w:footnote w:id="1">
    <w:p w14:paraId="127C324D" w14:textId="77777777" w:rsidR="00C64176" w:rsidRPr="00EF4C52" w:rsidRDefault="00C64176">
      <w:pPr>
        <w:pStyle w:val="Notedebasdepage"/>
      </w:pPr>
      <w:r>
        <w:rPr>
          <w:rStyle w:val="Appelnotedebasdep"/>
        </w:rPr>
        <w:footnoteRef/>
      </w:r>
      <w:r>
        <w:t xml:space="preserve"> M. Remy de Gourmont est le correspondant parisien de </w:t>
      </w:r>
      <w:r>
        <w:rPr>
          <w:i/>
        </w:rPr>
        <w:t>Flegrea</w:t>
      </w:r>
      <w:r>
        <w:t>.</w:t>
      </w:r>
    </w:p>
  </w:footnote>
  <w:footnote w:id="2">
    <w:p w14:paraId="41A25E15" w14:textId="77777777" w:rsidR="00C64176" w:rsidRDefault="00C64176">
      <w:pPr>
        <w:pStyle w:val="Notedebasdepage"/>
      </w:pPr>
      <w:r>
        <w:rPr>
          <w:rStyle w:val="Appelnotedebasdep"/>
        </w:rPr>
        <w:footnoteRef/>
      </w:r>
      <w:r>
        <w:t xml:space="preserve"> </w:t>
      </w:r>
      <w:r w:rsidRPr="00781C58">
        <w:t>Ce tableau était couronné d</w:t>
      </w:r>
      <w:r>
        <w:t>’</w:t>
      </w:r>
      <w:r w:rsidRPr="00781C58">
        <w:t>un tympan, selon l</w:t>
      </w:r>
      <w:r>
        <w:t>’</w:t>
      </w:r>
      <w:r w:rsidRPr="00781C58">
        <w:t>usage de l</w:t>
      </w:r>
      <w:r>
        <w:t>’</w:t>
      </w:r>
      <w:r w:rsidRPr="00781C58">
        <w:t>époque, et dont on rencontre de fréquents exemples dans les peintures d</w:t>
      </w:r>
      <w:r>
        <w:t>’</w:t>
      </w:r>
      <w:r w:rsidRPr="00781C58">
        <w:t>autel de l</w:t>
      </w:r>
      <w:r>
        <w:t>’</w:t>
      </w:r>
      <w:r w:rsidRPr="00781C58">
        <w:t>Ombrie et de la Marche d</w:t>
      </w:r>
      <w:r>
        <w:t>’</w:t>
      </w:r>
      <w:r w:rsidRPr="00781C58">
        <w:t>Ancône</w:t>
      </w:r>
      <w:r>
        <w:t> :</w:t>
      </w:r>
      <w:r w:rsidRPr="00781C58">
        <w:t xml:space="preserve"> c</w:t>
      </w:r>
      <w:r>
        <w:t>’</w:t>
      </w:r>
      <w:r w:rsidRPr="00781C58">
        <w:t xml:space="preserve">était un petit tableau carré représentant le Père Éternel, à mi-corps. Il avait aussi un gradin à trois compartiments, offrant chacun une figure de la </w:t>
      </w:r>
      <w:r w:rsidRPr="00781C58">
        <w:rPr>
          <w:i/>
        </w:rPr>
        <w:t>Foi</w:t>
      </w:r>
      <w:r w:rsidRPr="00781C58">
        <w:t xml:space="preserve">, de la </w:t>
      </w:r>
      <w:r w:rsidRPr="00781C58">
        <w:rPr>
          <w:i/>
        </w:rPr>
        <w:t>Charité</w:t>
      </w:r>
      <w:r w:rsidRPr="00781C58">
        <w:t xml:space="preserve"> et de l</w:t>
      </w:r>
      <w:r>
        <w:rPr>
          <w:i/>
        </w:rPr>
        <w:t>’</w:t>
      </w:r>
      <w:r w:rsidRPr="00781C58">
        <w:rPr>
          <w:i/>
        </w:rPr>
        <w:t>Espérance</w:t>
      </w:r>
      <w:r w:rsidRPr="00781C58">
        <w:t>, peintes en grisaille sur un fond vert.</w:t>
      </w:r>
    </w:p>
  </w:footnote>
  <w:footnote w:id="3">
    <w:p w14:paraId="0D00289E" w14:textId="77777777" w:rsidR="00C64176" w:rsidRDefault="00C64176">
      <w:pPr>
        <w:pStyle w:val="Notedebasdepage"/>
      </w:pPr>
      <w:r>
        <w:rPr>
          <w:rStyle w:val="Appelnotedebasdep"/>
        </w:rPr>
        <w:footnoteRef/>
      </w:r>
      <w:r>
        <w:t xml:space="preserve"> </w:t>
      </w:r>
      <w:r w:rsidRPr="00781C58">
        <w:t xml:space="preserve">Au dernier moment, nous apprenons que </w:t>
      </w:r>
      <w:r>
        <w:t>M. </w:t>
      </w:r>
      <w:r w:rsidRPr="00781C58">
        <w:t xml:space="preserve">Enrico Corradini a abandonné la direction du </w:t>
      </w:r>
      <w:r w:rsidRPr="00781C58">
        <w:rPr>
          <w:i/>
        </w:rPr>
        <w:t>Marzocco</w:t>
      </w:r>
      <w:r w:rsidRPr="00781C58">
        <w:t xml:space="preserve"> pour entrer dans un journal politique.</w:t>
      </w:r>
    </w:p>
  </w:footnote>
  <w:footnote w:id="4">
    <w:p w14:paraId="5A22F8D5" w14:textId="77777777" w:rsidR="00C64176" w:rsidRDefault="00C64176">
      <w:pPr>
        <w:pStyle w:val="Notedebasdepage"/>
      </w:pPr>
      <w:r>
        <w:rPr>
          <w:rStyle w:val="Appelnotedebasdep"/>
        </w:rPr>
        <w:footnoteRef/>
      </w:r>
      <w:r>
        <w:t xml:space="preserve"> </w:t>
      </w:r>
      <w:r w:rsidRPr="00781C58">
        <w:rPr>
          <w:i/>
        </w:rPr>
        <w:t>L</w:t>
      </w:r>
      <w:r>
        <w:rPr>
          <w:i/>
        </w:rPr>
        <w:t>’</w:t>
      </w:r>
      <w:r w:rsidRPr="00781C58">
        <w:rPr>
          <w:i/>
        </w:rPr>
        <w:t>Homme de génie</w:t>
      </w:r>
      <w:r w:rsidRPr="00781C58">
        <w:t>. Introduction à la 6</w:t>
      </w:r>
      <w:r w:rsidRPr="00781C58">
        <w:rPr>
          <w:vertAlign w:val="superscript"/>
        </w:rPr>
        <w:t>e</w:t>
      </w:r>
      <w:r w:rsidRPr="00781C58">
        <w:t> édition, p. </w:t>
      </w:r>
      <w:r w:rsidRPr="00781C58">
        <w:rPr>
          <w:smallCaps/>
        </w:rPr>
        <w:t>xxiii</w:t>
      </w:r>
      <w:r w:rsidRPr="00C04090">
        <w:t xml:space="preserve"> de l’édition française (Alcan, 1889).</w:t>
      </w:r>
    </w:p>
  </w:footnote>
  <w:footnote w:id="5">
    <w:p w14:paraId="0AB0EF81" w14:textId="77777777" w:rsidR="00C64176" w:rsidRDefault="00C64176">
      <w:pPr>
        <w:pStyle w:val="Notedebasdepage"/>
      </w:pPr>
      <w:r>
        <w:rPr>
          <w:rStyle w:val="Appelnotedebasdep"/>
        </w:rPr>
        <w:footnoteRef/>
      </w:r>
      <w:r>
        <w:t xml:space="preserve"> </w:t>
      </w:r>
      <w:r w:rsidRPr="00781C58">
        <w:t>Je traduis littéralement de l</w:t>
      </w:r>
      <w:r>
        <w:t>’</w:t>
      </w:r>
      <w:r w:rsidRPr="00781C58">
        <w:t>italien, au risque d</w:t>
      </w:r>
      <w:r>
        <w:t>’</w:t>
      </w:r>
      <w:r w:rsidRPr="00781C58">
        <w:t>écrire de très mauvais français. Je cite l</w:t>
      </w:r>
      <w:r>
        <w:t>’</w:t>
      </w:r>
      <w:r w:rsidRPr="00781C58">
        <w:rPr>
          <w:i/>
        </w:rPr>
        <w:t>Homme criminel</w:t>
      </w:r>
      <w:r w:rsidRPr="00781C58">
        <w:t xml:space="preserve"> de préférence à l</w:t>
      </w:r>
      <w:r>
        <w:t>’</w:t>
      </w:r>
      <w:r w:rsidRPr="00781C58">
        <w:rPr>
          <w:i/>
        </w:rPr>
        <w:t>Homme de génie</w:t>
      </w:r>
      <w:r w:rsidRPr="00781C58">
        <w:t>, le premier de ces ouvrages passant généralement pour le plus sérieux.</w:t>
      </w:r>
    </w:p>
  </w:footnote>
  <w:footnote w:id="6">
    <w:p w14:paraId="40E0DF76" w14:textId="77777777" w:rsidR="00C64176" w:rsidRPr="00DF4CEB" w:rsidRDefault="00C64176">
      <w:pPr>
        <w:pStyle w:val="Notedebasdepage"/>
        <w:rPr>
          <w:lang w:val="it-IT"/>
          <w:rPrChange w:id="20" w:author="Marguerite-Marie Bordry" w:date="2018-12-10T11:41:00Z">
            <w:rPr/>
          </w:rPrChange>
        </w:rPr>
      </w:pPr>
      <w:r>
        <w:rPr>
          <w:rStyle w:val="Appelnotedebasdep"/>
        </w:rPr>
        <w:footnoteRef/>
      </w:r>
      <w:r w:rsidRPr="00DF4CEB">
        <w:rPr>
          <w:lang w:val="it-IT"/>
          <w:rPrChange w:id="21" w:author="Marguerite-Marie Bordry" w:date="2018-12-10T11:41:00Z">
            <w:rPr/>
          </w:rPrChange>
        </w:rPr>
        <w:t xml:space="preserve"> </w:t>
      </w:r>
      <w:r w:rsidRPr="00DF4CEB">
        <w:rPr>
          <w:i/>
          <w:lang w:val="it-IT"/>
          <w:rPrChange w:id="22" w:author="Marguerite-Marie Bordry" w:date="2018-12-10T11:41:00Z">
            <w:rPr>
              <w:i/>
            </w:rPr>
          </w:rPrChange>
        </w:rPr>
        <w:t>L’Uomo delinquente</w:t>
      </w:r>
      <w:r w:rsidRPr="00DF4CEB">
        <w:rPr>
          <w:lang w:val="it-IT"/>
          <w:rPrChange w:id="23" w:author="Marguerite-Marie Bordry" w:date="2018-12-10T11:41:00Z">
            <w:rPr/>
          </w:rPrChange>
        </w:rPr>
        <w:t>, 4</w:t>
      </w:r>
      <w:r w:rsidRPr="00DF4CEB">
        <w:rPr>
          <w:vertAlign w:val="superscript"/>
          <w:lang w:val="it-IT"/>
          <w:rPrChange w:id="24" w:author="Marguerite-Marie Bordry" w:date="2018-12-10T11:41:00Z">
            <w:rPr>
              <w:vertAlign w:val="superscript"/>
            </w:rPr>
          </w:rPrChange>
        </w:rPr>
        <w:t>e</w:t>
      </w:r>
      <w:r w:rsidRPr="00DF4CEB">
        <w:rPr>
          <w:lang w:val="it-IT"/>
          <w:rPrChange w:id="25" w:author="Marguerite-Marie Bordry" w:date="2018-12-10T11:41:00Z">
            <w:rPr/>
          </w:rPrChange>
        </w:rPr>
        <w:t xml:space="preserve"> édit., I, </w:t>
      </w:r>
      <w:r w:rsidRPr="00DF4CEB">
        <w:rPr>
          <w:smallCaps/>
          <w:lang w:val="it-IT"/>
          <w:rPrChange w:id="26" w:author="Marguerite-Marie Bordry" w:date="2018-12-10T11:41:00Z">
            <w:rPr>
              <w:smallCaps/>
            </w:rPr>
          </w:rPrChange>
        </w:rPr>
        <w:t>xlvi</w:t>
      </w:r>
      <w:r w:rsidRPr="00DF4CEB">
        <w:rPr>
          <w:lang w:val="it-IT"/>
          <w:rPrChange w:id="27" w:author="Marguerite-Marie Bordry" w:date="2018-12-10T11:41:00Z">
            <w:rPr/>
          </w:rPrChange>
        </w:rPr>
        <w:t xml:space="preserve">, </w:t>
      </w:r>
      <w:r w:rsidRPr="00DF4CEB">
        <w:rPr>
          <w:smallCaps/>
          <w:lang w:val="it-IT"/>
          <w:rPrChange w:id="28" w:author="Marguerite-Marie Bordry" w:date="2018-12-10T11:41:00Z">
            <w:rPr>
              <w:smallCaps/>
            </w:rPr>
          </w:rPrChange>
        </w:rPr>
        <w:t>xlvii</w:t>
      </w:r>
      <w:r w:rsidRPr="00DF4CEB">
        <w:rPr>
          <w:lang w:val="it-IT"/>
          <w:rPrChange w:id="29" w:author="Marguerite-Marie Bordry" w:date="2018-12-10T11:41:00Z">
            <w:rPr/>
          </w:rPrChange>
        </w:rPr>
        <w:t>.</w:t>
      </w:r>
    </w:p>
  </w:footnote>
  <w:footnote w:id="7">
    <w:p w14:paraId="0DE9832B" w14:textId="77777777" w:rsidR="00C64176" w:rsidRDefault="00C64176">
      <w:pPr>
        <w:pStyle w:val="Notedebasdepage"/>
      </w:pPr>
      <w:r>
        <w:rPr>
          <w:rStyle w:val="Appelnotedebasdep"/>
        </w:rPr>
        <w:footnoteRef/>
      </w:r>
      <w:r>
        <w:t xml:space="preserve"> </w:t>
      </w:r>
      <w:r w:rsidRPr="00781C58">
        <w:rPr>
          <w:i/>
        </w:rPr>
        <w:t>Ibidem</w:t>
      </w:r>
      <w:r w:rsidRPr="00781C58">
        <w:t>, I, 21.</w:t>
      </w:r>
    </w:p>
  </w:footnote>
  <w:footnote w:id="8">
    <w:p w14:paraId="5259BF2B" w14:textId="77777777" w:rsidR="00C64176" w:rsidRDefault="00C64176">
      <w:pPr>
        <w:pStyle w:val="Notedebasdepage"/>
      </w:pPr>
      <w:r>
        <w:rPr>
          <w:rStyle w:val="Appelnotedebasdep"/>
        </w:rPr>
        <w:footnoteRef/>
      </w:r>
      <w:r>
        <w:t xml:space="preserve"> </w:t>
      </w:r>
      <w:r w:rsidRPr="00781C58">
        <w:rPr>
          <w:i/>
        </w:rPr>
        <w:t>Ibidem</w:t>
      </w:r>
      <w:r w:rsidRPr="00781C58">
        <w:t>, I, 617-18.</w:t>
      </w:r>
    </w:p>
  </w:footnote>
  <w:footnote w:id="9">
    <w:p w14:paraId="5807B773" w14:textId="77777777" w:rsidR="00C64176" w:rsidRDefault="00C64176">
      <w:pPr>
        <w:pStyle w:val="Notedebasdepage"/>
      </w:pPr>
      <w:r>
        <w:rPr>
          <w:rStyle w:val="Appelnotedebasdep"/>
        </w:rPr>
        <w:footnoteRef/>
      </w:r>
      <w:r>
        <w:t xml:space="preserve"> </w:t>
      </w:r>
      <w:r w:rsidRPr="00781C58">
        <w:rPr>
          <w:i/>
        </w:rPr>
        <w:t>L</w:t>
      </w:r>
      <w:r>
        <w:rPr>
          <w:i/>
        </w:rPr>
        <w:t>’</w:t>
      </w:r>
      <w:r w:rsidRPr="00781C58">
        <w:rPr>
          <w:i/>
        </w:rPr>
        <w:t>Homme de génie.</w:t>
      </w:r>
      <w:r w:rsidRPr="00781C58">
        <w:t xml:space="preserve"> Édit. </w:t>
      </w:r>
      <w:proofErr w:type="gramStart"/>
      <w:r w:rsidRPr="00781C58">
        <w:t>citée</w:t>
      </w:r>
      <w:proofErr w:type="gramEnd"/>
      <w:r w:rsidRPr="00781C58">
        <w:t>, p. </w:t>
      </w:r>
      <w:r w:rsidRPr="00C04090">
        <w:rPr>
          <w:smallCaps/>
        </w:rPr>
        <w:t>xx</w:t>
      </w:r>
      <w:r w:rsidRPr="00781C58">
        <w:t>.</w:t>
      </w:r>
    </w:p>
  </w:footnote>
  <w:footnote w:id="10">
    <w:p w14:paraId="3B15A705" w14:textId="77777777" w:rsidR="00C64176" w:rsidRDefault="00C64176">
      <w:pPr>
        <w:pStyle w:val="Notedebasdepage"/>
      </w:pPr>
      <w:r>
        <w:rPr>
          <w:rStyle w:val="Appelnotedebasdep"/>
        </w:rPr>
        <w:footnoteRef/>
      </w:r>
      <w:r>
        <w:t xml:space="preserve"> </w:t>
      </w:r>
      <w:r w:rsidRPr="00781C58">
        <w:rPr>
          <w:i/>
        </w:rPr>
        <w:t>L</w:t>
      </w:r>
      <w:r>
        <w:rPr>
          <w:i/>
        </w:rPr>
        <w:t>’</w:t>
      </w:r>
      <w:r w:rsidRPr="00781C58">
        <w:rPr>
          <w:i/>
        </w:rPr>
        <w:t>Homme de génie</w:t>
      </w:r>
      <w:r>
        <w:t xml:space="preserve">. Éd. </w:t>
      </w:r>
      <w:proofErr w:type="gramStart"/>
      <w:r>
        <w:t>citée</w:t>
      </w:r>
      <w:proofErr w:type="gramEnd"/>
      <w:r>
        <w:t>, p. </w:t>
      </w:r>
      <w:r w:rsidRPr="00781C58">
        <w:t>488.</w:t>
      </w:r>
    </w:p>
  </w:footnote>
  <w:footnote w:id="11">
    <w:p w14:paraId="48B54867" w14:textId="77777777" w:rsidR="00C64176" w:rsidRDefault="00C64176">
      <w:pPr>
        <w:pStyle w:val="Notedebasdepage"/>
      </w:pPr>
      <w:r>
        <w:rPr>
          <w:rStyle w:val="Appelnotedebasdep"/>
        </w:rPr>
        <w:footnoteRef/>
      </w:r>
      <w:r>
        <w:t xml:space="preserve"> </w:t>
      </w:r>
      <w:r w:rsidRPr="00781C58">
        <w:rPr>
          <w:i/>
        </w:rPr>
        <w:t>L</w:t>
      </w:r>
      <w:r>
        <w:rPr>
          <w:i/>
        </w:rPr>
        <w:t>’</w:t>
      </w:r>
      <w:r w:rsidRPr="00781C58">
        <w:rPr>
          <w:i/>
        </w:rPr>
        <w:t>Uomo delinquente</w:t>
      </w:r>
      <w:r w:rsidRPr="00781C58">
        <w:t>, 14</w:t>
      </w:r>
      <w:r w:rsidRPr="00781C58">
        <w:rPr>
          <w:vertAlign w:val="superscript"/>
        </w:rPr>
        <w:t>e</w:t>
      </w:r>
      <w:r w:rsidRPr="00781C58">
        <w:t> édit., II, 1</w:t>
      </w:r>
      <w:r w:rsidRPr="00781C58">
        <w:rPr>
          <w:vertAlign w:val="superscript"/>
        </w:rPr>
        <w:t>re</w:t>
      </w:r>
      <w:r w:rsidRPr="00781C58">
        <w:t> part., ch. III et passim.</w:t>
      </w:r>
    </w:p>
  </w:footnote>
  <w:footnote w:id="12">
    <w:p w14:paraId="6DA76C3C" w14:textId="77777777" w:rsidR="00C64176" w:rsidRDefault="00C64176">
      <w:pPr>
        <w:pStyle w:val="Notedebasdepage"/>
      </w:pPr>
      <w:r>
        <w:rPr>
          <w:rStyle w:val="Appelnotedebasdep"/>
        </w:rPr>
        <w:footnoteRef/>
      </w:r>
      <w:r>
        <w:t xml:space="preserve"> </w:t>
      </w:r>
      <w:r w:rsidRPr="00781C58">
        <w:rPr>
          <w:i/>
        </w:rPr>
        <w:t>Lehrbuch der Nervenkrankheiten</w:t>
      </w:r>
      <w:r w:rsidRPr="00781C58">
        <w:t>, 1</w:t>
      </w:r>
      <w:r w:rsidRPr="00781C58">
        <w:rPr>
          <w:vertAlign w:val="superscript"/>
        </w:rPr>
        <w:t>re</w:t>
      </w:r>
      <w:r w:rsidRPr="00781C58">
        <w:t> édit., p. 730.</w:t>
      </w:r>
    </w:p>
  </w:footnote>
  <w:footnote w:id="13">
    <w:p w14:paraId="4AF02B50" w14:textId="77777777" w:rsidR="00C64176" w:rsidRPr="00DF4CEB" w:rsidRDefault="00C64176">
      <w:pPr>
        <w:pStyle w:val="Notedebasdepage"/>
        <w:rPr>
          <w:lang w:val="it-IT"/>
          <w:rPrChange w:id="39" w:author="Marguerite-Marie Bordry" w:date="2018-12-10T11:41:00Z">
            <w:rPr/>
          </w:rPrChange>
        </w:rPr>
      </w:pPr>
      <w:r>
        <w:rPr>
          <w:rStyle w:val="Appelnotedebasdep"/>
        </w:rPr>
        <w:footnoteRef/>
      </w:r>
      <w:r w:rsidRPr="00DF4CEB">
        <w:rPr>
          <w:lang w:val="it-IT"/>
          <w:rPrChange w:id="40" w:author="Marguerite-Marie Bordry" w:date="2018-12-10T11:41:00Z">
            <w:rPr/>
          </w:rPrChange>
        </w:rPr>
        <w:t xml:space="preserve"> </w:t>
      </w:r>
      <w:r w:rsidRPr="00DF4CEB">
        <w:rPr>
          <w:i/>
          <w:lang w:val="it-IT"/>
          <w:rPrChange w:id="41" w:author="Marguerite-Marie Bordry" w:date="2018-12-10T11:41:00Z">
            <w:rPr>
              <w:i/>
            </w:rPr>
          </w:rPrChange>
        </w:rPr>
        <w:t>L’Uomo delinquente</w:t>
      </w:r>
      <w:r w:rsidRPr="00DF4CEB">
        <w:rPr>
          <w:lang w:val="it-IT"/>
          <w:rPrChange w:id="42" w:author="Marguerite-Marie Bordry" w:date="2018-12-10T11:41:00Z">
            <w:rPr/>
          </w:rPrChange>
        </w:rPr>
        <w:t>, I, 345.</w:t>
      </w:r>
    </w:p>
  </w:footnote>
  <w:footnote w:id="14">
    <w:p w14:paraId="7ABA7D17" w14:textId="77777777" w:rsidR="00C64176" w:rsidRPr="00DF4CEB" w:rsidRDefault="00C64176">
      <w:pPr>
        <w:pStyle w:val="Notedebasdepage"/>
        <w:rPr>
          <w:lang w:val="it-IT"/>
          <w:rPrChange w:id="43" w:author="Marguerite-Marie Bordry" w:date="2018-12-10T11:41:00Z">
            <w:rPr/>
          </w:rPrChange>
        </w:rPr>
      </w:pPr>
      <w:r>
        <w:rPr>
          <w:rStyle w:val="Appelnotedebasdep"/>
        </w:rPr>
        <w:footnoteRef/>
      </w:r>
      <w:r w:rsidRPr="00DF4CEB">
        <w:rPr>
          <w:lang w:val="it-IT"/>
          <w:rPrChange w:id="44" w:author="Marguerite-Marie Bordry" w:date="2018-12-10T11:41:00Z">
            <w:rPr/>
          </w:rPrChange>
        </w:rPr>
        <w:t xml:space="preserve"> I, p. 538.</w:t>
      </w:r>
    </w:p>
  </w:footnote>
  <w:footnote w:id="15">
    <w:p w14:paraId="5F5DE42C" w14:textId="77777777" w:rsidR="00C64176" w:rsidRDefault="00C64176">
      <w:pPr>
        <w:pStyle w:val="Notedebasdepage"/>
      </w:pPr>
      <w:r>
        <w:rPr>
          <w:rStyle w:val="Appelnotedebasdep"/>
        </w:rPr>
        <w:footnoteRef/>
      </w:r>
      <w:r>
        <w:t xml:space="preserve"> </w:t>
      </w:r>
      <w:r w:rsidRPr="00781C58">
        <w:t>Je certifie de nouveau aux lecteurs (précaution nécessaire, car la chose paraît à peine croyable), que je traduis littéralement et que je reproduis l</w:t>
      </w:r>
      <w:r>
        <w:t>’</w:t>
      </w:r>
      <w:r w:rsidRPr="00781C58">
        <w:t xml:space="preserve">envoi de la </w:t>
      </w:r>
      <w:r w:rsidRPr="003326E0">
        <w:rPr>
          <w:i/>
        </w:rPr>
        <w:t>Ballade de la Grosse Margot</w:t>
      </w:r>
      <w:r w:rsidRPr="00781C58">
        <w:t>, tel que Lombroso le donne, c</w:t>
      </w:r>
      <w:r>
        <w:t>’</w:t>
      </w:r>
      <w:r w:rsidRPr="00781C58">
        <w:t>est-à-dire avec les erreurs et les omissions qui sautent aux yeux.</w:t>
      </w:r>
    </w:p>
  </w:footnote>
  <w:footnote w:id="16">
    <w:p w14:paraId="30075FE6" w14:textId="77777777" w:rsidR="00C64176" w:rsidRDefault="00C64176">
      <w:pPr>
        <w:pStyle w:val="Notedebasdepage"/>
      </w:pPr>
      <w:r>
        <w:rPr>
          <w:rStyle w:val="Appelnotedebasdep"/>
        </w:rPr>
        <w:footnoteRef/>
      </w:r>
      <w:r>
        <w:t xml:space="preserve"> </w:t>
      </w:r>
      <w:r w:rsidRPr="00781C58">
        <w:t>P. 491.</w:t>
      </w:r>
    </w:p>
  </w:footnote>
  <w:footnote w:id="17">
    <w:p w14:paraId="25F6D452" w14:textId="77777777" w:rsidR="00C64176" w:rsidRDefault="00C64176">
      <w:pPr>
        <w:pStyle w:val="Notedebasdepage"/>
      </w:pPr>
      <w:r>
        <w:rPr>
          <w:rStyle w:val="Appelnotedebasdep"/>
        </w:rPr>
        <w:footnoteRef/>
      </w:r>
      <w:r>
        <w:t xml:space="preserve"> </w:t>
      </w:r>
      <w:r w:rsidRPr="00781C58">
        <w:rPr>
          <w:i/>
        </w:rPr>
        <w:t>L</w:t>
      </w:r>
      <w:r>
        <w:rPr>
          <w:i/>
        </w:rPr>
        <w:t>’</w:t>
      </w:r>
      <w:r w:rsidRPr="00781C58">
        <w:rPr>
          <w:i/>
        </w:rPr>
        <w:t>Homme de génie</w:t>
      </w:r>
      <w:r w:rsidRPr="00781C58">
        <w:t xml:space="preserve">, </w:t>
      </w:r>
      <w:r w:rsidRPr="00781C58">
        <w:rPr>
          <w:smallCaps/>
        </w:rPr>
        <w:t>xxlv</w:t>
      </w:r>
      <w:r w:rsidRPr="00781C58">
        <w:t>.</w:t>
      </w:r>
    </w:p>
  </w:footnote>
  <w:footnote w:id="18">
    <w:p w14:paraId="093C187F" w14:textId="77777777" w:rsidR="00C64176" w:rsidRDefault="00C64176">
      <w:pPr>
        <w:pStyle w:val="Notedebasdepage"/>
      </w:pPr>
      <w:r>
        <w:rPr>
          <w:rStyle w:val="Appelnotedebasdep"/>
        </w:rPr>
        <w:footnoteRef/>
      </w:r>
      <w:r>
        <w:t xml:space="preserve"> </w:t>
      </w:r>
      <w:r w:rsidRPr="00781C58">
        <w:rPr>
          <w:i/>
        </w:rPr>
        <w:t>L</w:t>
      </w:r>
      <w:r>
        <w:rPr>
          <w:i/>
        </w:rPr>
        <w:t>’</w:t>
      </w:r>
      <w:r w:rsidRPr="00781C58">
        <w:rPr>
          <w:i/>
        </w:rPr>
        <w:t>Uomo delinquente</w:t>
      </w:r>
      <w:r w:rsidRPr="00781C58">
        <w:t>, I, 67.</w:t>
      </w:r>
    </w:p>
  </w:footnote>
  <w:footnote w:id="19">
    <w:p w14:paraId="61847748" w14:textId="77777777" w:rsidR="00C64176" w:rsidRDefault="00C64176">
      <w:pPr>
        <w:pStyle w:val="Notedebasdepage"/>
      </w:pPr>
      <w:r>
        <w:rPr>
          <w:rStyle w:val="Appelnotedebasdep"/>
        </w:rPr>
        <w:footnoteRef/>
      </w:r>
      <w:r>
        <w:t xml:space="preserve"> </w:t>
      </w:r>
      <w:r w:rsidRPr="00781C58">
        <w:t>Ce singulier aveu est fait par Lombroso</w:t>
      </w:r>
      <w:r>
        <w:t> :</w:t>
      </w:r>
      <w:r w:rsidRPr="00781C58">
        <w:t xml:space="preserve"> </w:t>
      </w:r>
      <w:r w:rsidRPr="00781C58">
        <w:rPr>
          <w:i/>
        </w:rPr>
        <w:t>l</w:t>
      </w:r>
      <w:r>
        <w:rPr>
          <w:i/>
        </w:rPr>
        <w:t>’</w:t>
      </w:r>
      <w:r w:rsidRPr="00781C58">
        <w:rPr>
          <w:i/>
        </w:rPr>
        <w:t>Homme de génie</w:t>
      </w:r>
      <w:r w:rsidRPr="00781C58">
        <w:t>, p. 493.</w:t>
      </w:r>
    </w:p>
  </w:footnote>
  <w:footnote w:id="20">
    <w:p w14:paraId="31E0F95F" w14:textId="77777777" w:rsidR="00C64176" w:rsidRDefault="00C64176">
      <w:pPr>
        <w:pStyle w:val="Notedebasdepage"/>
      </w:pPr>
      <w:r>
        <w:rPr>
          <w:rStyle w:val="Appelnotedebasdep"/>
        </w:rPr>
        <w:footnoteRef/>
      </w:r>
      <w:r>
        <w:t xml:space="preserve"> </w:t>
      </w:r>
      <w:r w:rsidRPr="00781C58">
        <w:rPr>
          <w:i/>
        </w:rPr>
        <w:t>Gli Anarchici</w:t>
      </w:r>
      <w:r w:rsidRPr="00781C58">
        <w:t>, 2</w:t>
      </w:r>
      <w:r w:rsidRPr="00781C58">
        <w:rPr>
          <w:vertAlign w:val="superscript"/>
        </w:rPr>
        <w:t>e</w:t>
      </w:r>
      <w:r w:rsidRPr="00781C58">
        <w:t xml:space="preserve"> édit., p. 120-121. </w:t>
      </w:r>
      <w:r>
        <w:t>— </w:t>
      </w:r>
      <w:r w:rsidRPr="00781C58">
        <w:t>Une excellente réfutation de ce livre a été faite par R. Mella</w:t>
      </w:r>
      <w:r>
        <w:t> :</w:t>
      </w:r>
      <w:r w:rsidRPr="00781C58">
        <w:t xml:space="preserve"> </w:t>
      </w:r>
      <w:r w:rsidRPr="00781C58">
        <w:rPr>
          <w:i/>
        </w:rPr>
        <w:t xml:space="preserve">Lombroso y los anarquistas. </w:t>
      </w:r>
      <w:r w:rsidRPr="00781C58">
        <w:t>Barcelone, 1896.</w:t>
      </w:r>
    </w:p>
  </w:footnote>
  <w:footnote w:id="21">
    <w:p w14:paraId="1ECB80CA" w14:textId="77777777" w:rsidR="00C64176" w:rsidRDefault="00C64176">
      <w:pPr>
        <w:pStyle w:val="Notedebasdepage"/>
      </w:pPr>
      <w:r>
        <w:rPr>
          <w:rStyle w:val="Appelnotedebasdep"/>
        </w:rPr>
        <w:footnoteRef/>
      </w:r>
      <w:r>
        <w:t xml:space="preserve"> </w:t>
      </w:r>
      <w:r w:rsidRPr="00781C58">
        <w:rPr>
          <w:i/>
        </w:rPr>
        <w:t>Loc</w:t>
      </w:r>
      <w:r>
        <w:t>. </w:t>
      </w:r>
      <w:r w:rsidRPr="00781C58">
        <w:rPr>
          <w:i/>
        </w:rPr>
        <w:t>cit.</w:t>
      </w:r>
      <w:r w:rsidRPr="00781C58">
        <w:t>, p. 121. Je répète encore que je traduis littéralement.</w:t>
      </w:r>
    </w:p>
  </w:footnote>
  <w:footnote w:id="22">
    <w:p w14:paraId="00187F9B" w14:textId="77777777" w:rsidR="00C64176" w:rsidRDefault="00C64176">
      <w:pPr>
        <w:pStyle w:val="Notedebasdepage"/>
      </w:pPr>
      <w:r>
        <w:rPr>
          <w:rStyle w:val="Appelnotedebasdep"/>
        </w:rPr>
        <w:footnoteRef/>
      </w:r>
      <w:r>
        <w:t xml:space="preserve"> </w:t>
      </w:r>
      <w:r w:rsidRPr="00781C58">
        <w:t>Notamment par Mendel, par Hirsch (</w:t>
      </w:r>
      <w:r w:rsidRPr="00781C58">
        <w:rPr>
          <w:i/>
        </w:rPr>
        <w:t>Genie und Entartung</w:t>
      </w:r>
      <w:r w:rsidRPr="00781C58">
        <w:t>), par le D</w:t>
      </w:r>
      <w:r w:rsidRPr="00781C58">
        <w:rPr>
          <w:vertAlign w:val="superscript"/>
        </w:rPr>
        <w:t>r</w:t>
      </w:r>
      <w:r w:rsidRPr="00781C58">
        <w:t> Toulouse dans son consciencieux livre sur Zola, etc.</w:t>
      </w:r>
    </w:p>
  </w:footnote>
  <w:footnote w:id="23">
    <w:p w14:paraId="46E415F4" w14:textId="77777777" w:rsidR="00C64176" w:rsidRDefault="00C64176">
      <w:pPr>
        <w:pStyle w:val="Notedebasdepage"/>
      </w:pPr>
      <w:r>
        <w:rPr>
          <w:rStyle w:val="Appelnotedebasdep"/>
        </w:rPr>
        <w:footnoteRef/>
      </w:r>
      <w:r>
        <w:t xml:space="preserve"> </w:t>
      </w:r>
      <w:r w:rsidRPr="00781C58">
        <w:rPr>
          <w:i/>
        </w:rPr>
        <w:t>Absolue</w:t>
      </w:r>
      <w:r w:rsidRPr="00781C58">
        <w:t xml:space="preserve"> est de trop.</w:t>
      </w:r>
    </w:p>
  </w:footnote>
  <w:footnote w:id="24">
    <w:p w14:paraId="372B17C5" w14:textId="77777777" w:rsidR="00C64176" w:rsidRDefault="00C64176">
      <w:pPr>
        <w:pStyle w:val="Notedebasdepage"/>
      </w:pPr>
      <w:r>
        <w:rPr>
          <w:rStyle w:val="Appelnotedebasdep"/>
        </w:rPr>
        <w:footnoteRef/>
      </w:r>
      <w:r>
        <w:t xml:space="preserve"> </w:t>
      </w:r>
      <w:r w:rsidRPr="00781C58">
        <w:t>Théologiquement l</w:t>
      </w:r>
      <w:r>
        <w:t>’</w:t>
      </w:r>
      <w:r w:rsidRPr="00781C58">
        <w:t>ordre des mots va ainsi</w:t>
      </w:r>
      <w:r>
        <w:t> :</w:t>
      </w:r>
      <w:r w:rsidRPr="00781C58">
        <w:t xml:space="preserve"> </w:t>
      </w:r>
      <w:r w:rsidRPr="00781C58">
        <w:rPr>
          <w:i/>
        </w:rPr>
        <w:t>confessés, absous, communiés</w:t>
      </w:r>
      <w:r w:rsidRPr="00781C58">
        <w:t>.</w:t>
      </w:r>
    </w:p>
  </w:footnote>
  <w:footnote w:id="25">
    <w:p w14:paraId="0B3BB7C9" w14:textId="77777777" w:rsidR="00C64176" w:rsidRDefault="00C64176">
      <w:pPr>
        <w:pStyle w:val="Notedebasdepage"/>
      </w:pPr>
      <w:r>
        <w:rPr>
          <w:rStyle w:val="Appelnotedebasdep"/>
        </w:rPr>
        <w:footnoteRef/>
      </w:r>
      <w:r>
        <w:t xml:space="preserve"> </w:t>
      </w:r>
      <w:r w:rsidRPr="00781C58">
        <w:t>Dante avait une vision d</w:t>
      </w:r>
      <w:r>
        <w:t>’</w:t>
      </w:r>
      <w:r w:rsidRPr="00781C58">
        <w:t>artiste et il n</w:t>
      </w:r>
      <w:r>
        <w:t>’</w:t>
      </w:r>
      <w:r w:rsidRPr="00781C58">
        <w:t xml:space="preserve">est pas inutile de rappeler que Giotto lui apprit à dessiner. Dans la </w:t>
      </w:r>
      <w:r w:rsidRPr="00781C58">
        <w:rPr>
          <w:i/>
        </w:rPr>
        <w:t>Vita nuova</w:t>
      </w:r>
      <w:r w:rsidRPr="00781C58">
        <w:t>, le poète parle d</w:t>
      </w:r>
      <w:r>
        <w:t>’</w:t>
      </w:r>
      <w:r w:rsidRPr="00781C58">
        <w:t xml:space="preserve">une </w:t>
      </w:r>
      <w:r w:rsidRPr="00781C58">
        <w:rPr>
          <w:i/>
        </w:rPr>
        <w:t>Annonciation</w:t>
      </w:r>
      <w:r w:rsidRPr="00781C58">
        <w:t xml:space="preserve"> exécutée par lui-même.</w:t>
      </w:r>
    </w:p>
  </w:footnote>
  <w:footnote w:id="26">
    <w:p w14:paraId="0D065DFC" w14:textId="77777777" w:rsidR="00C64176" w:rsidRDefault="00C64176">
      <w:pPr>
        <w:pStyle w:val="Notedebasdepage"/>
      </w:pPr>
      <w:r>
        <w:rPr>
          <w:rStyle w:val="Appelnotedebasdep"/>
        </w:rPr>
        <w:footnoteRef/>
      </w:r>
      <w:r>
        <w:t xml:space="preserve"> </w:t>
      </w:r>
      <w:r w:rsidRPr="00781C58">
        <w:t>Dans l</w:t>
      </w:r>
      <w:r>
        <w:t>’</w:t>
      </w:r>
      <w:r w:rsidRPr="00781C58">
        <w:rPr>
          <w:i/>
        </w:rPr>
        <w:t>Adoration des Mages</w:t>
      </w:r>
      <w:r w:rsidRPr="00781C58">
        <w:t>, à présent aux Uf</w:t>
      </w:r>
      <w:r>
        <w:t>fi</w:t>
      </w:r>
      <w:r w:rsidRPr="00781C58">
        <w:t>zi, se trouve la Madone la plus délicate que Botticelli ait modelée. L</w:t>
      </w:r>
      <w:r>
        <w:t>’</w:t>
      </w:r>
      <w:r w:rsidRPr="00781C58">
        <w:rPr>
          <w:i/>
        </w:rPr>
        <w:t xml:space="preserve">Assomption </w:t>
      </w:r>
      <w:r w:rsidRPr="00781C58">
        <w:t>souleva une vive émotion parce qu</w:t>
      </w:r>
      <w:r>
        <w:t>’</w:t>
      </w:r>
      <w:r w:rsidRPr="00781C58">
        <w:t>elle avait été inspirée par l</w:t>
      </w:r>
      <w:r>
        <w:t>’</w:t>
      </w:r>
      <w:r w:rsidRPr="00781C58">
        <w:t>hérésie d</w:t>
      </w:r>
      <w:r>
        <w:t>’</w:t>
      </w:r>
      <w:r w:rsidRPr="00781C58">
        <w:t>Origène. D</w:t>
      </w:r>
      <w:r>
        <w:t>’</w:t>
      </w:r>
      <w:r w:rsidRPr="00781C58">
        <w:t>après cette hérésie, les Anges restés neutres entre Dieu et Satan seraient devenus des créatures humaines et, partant, auraient pu se réhabiliter par le bon usage de leur liberté. Mais ce n</w:t>
      </w:r>
      <w:r>
        <w:t>’</w:t>
      </w:r>
      <w:r w:rsidRPr="00781C58">
        <w:t>est pas Botticelli qui eut l</w:t>
      </w:r>
      <w:r>
        <w:t>’</w:t>
      </w:r>
      <w:r w:rsidRPr="00781C58">
        <w:t xml:space="preserve">idée de cette composition, elle lui fut dictée et imposée par un de ses patrons, le néo-platonicien Matteo Palmieri, ambassadeur de la République auprès du Saint-Siège et auteur de la </w:t>
      </w:r>
      <w:r w:rsidRPr="00781C58">
        <w:rPr>
          <w:i/>
        </w:rPr>
        <w:t>Cité de la vie</w:t>
      </w:r>
      <w:r w:rsidRPr="00781C58">
        <w:t>. Ce poète-diplomate, que séduisait l</w:t>
      </w:r>
      <w:r>
        <w:t>’</w:t>
      </w:r>
      <w:r w:rsidRPr="00781C58">
        <w:t>erreur du grand docteur Alexandrin, tenait à la voir figurée dans sa chapelle paroissiale. Malgré la haute admiration que l</w:t>
      </w:r>
      <w:r>
        <w:t>’</w:t>
      </w:r>
      <w:r w:rsidRPr="00781C58">
        <w:t xml:space="preserve">on avait pour Botticelli et malgré la beauté de son œuvre, ou dut dissimuler aux regards cette </w:t>
      </w:r>
      <w:r w:rsidRPr="00781C58">
        <w:rPr>
          <w:i/>
        </w:rPr>
        <w:t>Assomption</w:t>
      </w:r>
      <w:r w:rsidRPr="00781C58">
        <w:t xml:space="preserve"> si subtilement hétérodoxe. Elle est devenue fa propriété de la </w:t>
      </w:r>
      <w:r w:rsidRPr="00781C58">
        <w:rPr>
          <w:i/>
        </w:rPr>
        <w:t>National Gallery</w:t>
      </w:r>
      <w:r w:rsidRPr="00781C58">
        <w:t>.</w:t>
      </w:r>
    </w:p>
  </w:footnote>
  <w:footnote w:id="27">
    <w:p w14:paraId="4850365B" w14:textId="5C40CB13" w:rsidR="00C64176" w:rsidRDefault="00C64176">
      <w:pPr>
        <w:pStyle w:val="Notedebasdepage"/>
      </w:pPr>
      <w:r>
        <w:rPr>
          <w:rStyle w:val="Appelnotedebasdep"/>
        </w:rPr>
        <w:footnoteRef/>
      </w:r>
      <w:r>
        <w:t xml:space="preserve"> </w:t>
      </w:r>
      <w:r w:rsidRPr="00781C58">
        <w:t>C</w:t>
      </w:r>
      <w:r>
        <w:t>’</w:t>
      </w:r>
      <w:r w:rsidRPr="00781C58">
        <w:t>est pour ce sanctuaire qu</w:t>
      </w:r>
      <w:r>
        <w:t>’</w:t>
      </w:r>
      <w:r w:rsidRPr="00781C58">
        <w:t xml:space="preserve">il exécuta la </w:t>
      </w:r>
      <w:r>
        <w:rPr>
          <w:i/>
        </w:rPr>
        <w:t xml:space="preserve">Tentation du Christ dans le </w:t>
      </w:r>
      <w:r w:rsidRPr="00781C58">
        <w:rPr>
          <w:i/>
        </w:rPr>
        <w:t>désert</w:t>
      </w:r>
      <w:r w:rsidRPr="00781C58">
        <w:t xml:space="preserve"> le </w:t>
      </w:r>
      <w:r w:rsidRPr="00781C58">
        <w:rPr>
          <w:i/>
        </w:rPr>
        <w:t>Châtiment de Nathan et d</w:t>
      </w:r>
      <w:r>
        <w:rPr>
          <w:i/>
        </w:rPr>
        <w:t>’</w:t>
      </w:r>
      <w:r w:rsidRPr="00781C58">
        <w:rPr>
          <w:i/>
        </w:rPr>
        <w:t>Abiron</w:t>
      </w:r>
      <w:r w:rsidRPr="00781C58">
        <w:t xml:space="preserve">, et cette </w:t>
      </w:r>
      <w:r w:rsidRPr="00781C58">
        <w:rPr>
          <w:i/>
        </w:rPr>
        <w:t>Vie de Moïse</w:t>
      </w:r>
      <w:r w:rsidRPr="00781C58">
        <w:t xml:space="preserve"> qu</w:t>
      </w:r>
      <w:r>
        <w:t>’</w:t>
      </w:r>
      <w:r w:rsidRPr="00781C58">
        <w:t xml:space="preserve">illumine le délicieux épisode, des </w:t>
      </w:r>
      <w:r w:rsidRPr="00781C58">
        <w:rPr>
          <w:i/>
        </w:rPr>
        <w:t>filles de Jethro</w:t>
      </w:r>
      <w:r w:rsidRPr="00D33B15">
        <w:t xml:space="preserve">, </w:t>
      </w:r>
      <w:ins w:id="119" w:author="Marguerite-Marie Bordry" w:date="2018-12-11T16:40:00Z">
        <w:r w:rsidR="00DF1B17">
          <w:t>« </w:t>
        </w:r>
      </w:ins>
      <w:r w:rsidRPr="00781C58">
        <w:t>mélange de poésie héroïque et de poésie pastorale</w:t>
      </w:r>
      <w:r>
        <w:t> »</w:t>
      </w:r>
      <w:r w:rsidRPr="00781C58">
        <w:t>, a fort bien dit Rio.</w:t>
      </w:r>
    </w:p>
  </w:footnote>
  <w:footnote w:id="28">
    <w:p w14:paraId="48422889" w14:textId="77777777" w:rsidR="00C64176" w:rsidRDefault="00C64176">
      <w:pPr>
        <w:pStyle w:val="Notedebasdepage"/>
      </w:pPr>
      <w:r>
        <w:rPr>
          <w:rStyle w:val="Appelnotedebasdep"/>
        </w:rPr>
        <w:footnoteRef/>
      </w:r>
      <w:r>
        <w:t xml:space="preserve"> </w:t>
      </w:r>
      <w:r w:rsidRPr="00781C58">
        <w:t>Un de ses voisins, auquel il venait de jouer certaine farce d</w:t>
      </w:r>
      <w:r>
        <w:t>’</w:t>
      </w:r>
      <w:r w:rsidRPr="00781C58">
        <w:t>un goût douteux, lui reprocha avec véhémence de se mêler, ignorant comme il l</w:t>
      </w:r>
      <w:r>
        <w:t>’</w:t>
      </w:r>
      <w:r w:rsidRPr="00781C58">
        <w:t>était, de commenter le Dante.</w:t>
      </w:r>
    </w:p>
  </w:footnote>
  <w:footnote w:id="29">
    <w:p w14:paraId="2D19E3B1" w14:textId="77777777" w:rsidR="00C64176" w:rsidRDefault="00C64176">
      <w:pPr>
        <w:pStyle w:val="Notedebasdepage"/>
      </w:pPr>
      <w:r>
        <w:rPr>
          <w:rStyle w:val="Appelnotedebasdep"/>
        </w:rPr>
        <w:footnoteRef/>
      </w:r>
      <w:r>
        <w:t xml:space="preserve"> </w:t>
      </w:r>
      <w:r w:rsidRPr="00781C58">
        <w:t>Le maître fit aussi de la gravure, mais peut-être ne se sentait-il pas alors de force à tailler lui-même les planches de cette édition.</w:t>
      </w:r>
    </w:p>
  </w:footnote>
  <w:footnote w:id="30">
    <w:p w14:paraId="5540C18F" w14:textId="2356E2B6" w:rsidR="00C64176" w:rsidRDefault="00C64176">
      <w:pPr>
        <w:pStyle w:val="Notedebasdepage"/>
      </w:pPr>
      <w:r>
        <w:rPr>
          <w:rStyle w:val="Appelnotedebasdep"/>
        </w:rPr>
        <w:footnoteRef/>
      </w:r>
      <w:r>
        <w:t xml:space="preserve"> </w:t>
      </w:r>
      <w:r w:rsidRPr="00781C58">
        <w:rPr>
          <w:i/>
        </w:rPr>
        <w:t>Kunstchronik</w:t>
      </w:r>
      <w:r w:rsidRPr="00781C58">
        <w:t>, 21</w:t>
      </w:r>
      <w:r w:rsidRPr="00781C58">
        <w:rPr>
          <w:vertAlign w:val="superscript"/>
        </w:rPr>
        <w:t>e</w:t>
      </w:r>
      <w:r w:rsidRPr="00781C58">
        <w:t> année, n</w:t>
      </w:r>
      <w:r w:rsidRPr="00781C58">
        <w:rPr>
          <w:vertAlign w:val="superscript"/>
        </w:rPr>
        <w:t>o</w:t>
      </w:r>
      <w:r w:rsidRPr="00781C58">
        <w:t xml:space="preserve"> 28. </w:t>
      </w:r>
      <w:r>
        <w:t>— </w:t>
      </w:r>
      <w:r w:rsidRPr="00781C58">
        <w:t>Ces dessins ont été reproduits avec ceux provenant de la collection Hamilton dans une belle édition due aux soins de Friedrich Lipmann</w:t>
      </w:r>
      <w:r>
        <w:t> :</w:t>
      </w:r>
      <w:r w:rsidRPr="00781C58">
        <w:t xml:space="preserve"> </w:t>
      </w:r>
      <w:r w:rsidRPr="00781C58">
        <w:rPr>
          <w:i/>
        </w:rPr>
        <w:t>Zeichnungen von S.</w:t>
      </w:r>
      <w:r w:rsidRPr="00781C58">
        <w:t> </w:t>
      </w:r>
      <w:r w:rsidRPr="00781C58">
        <w:rPr>
          <w:i/>
        </w:rPr>
        <w:t>Botticelli zu Dante</w:t>
      </w:r>
      <w:r>
        <w:rPr>
          <w:i/>
        </w:rPr>
        <w:t>’</w:t>
      </w:r>
      <w:r w:rsidRPr="00781C58">
        <w:rPr>
          <w:i/>
        </w:rPr>
        <w:t xml:space="preserve">s Göttlicher Komödie, </w:t>
      </w:r>
      <w:r w:rsidRPr="00781C58">
        <w:t xml:space="preserve">Berlin, 1887. Les </w:t>
      </w:r>
      <w:del w:id="122" w:author="Marguerite-Marie Bordry" w:date="2018-12-11T16:44:00Z">
        <w:r w:rsidRPr="00781C58" w:rsidDel="005C3EC2">
          <w:delText xml:space="preserve">teuilles </w:delText>
        </w:r>
      </w:del>
      <w:ins w:id="123" w:author="Marguerite-Marie Bordry" w:date="2018-12-11T16:44:00Z">
        <w:r w:rsidR="005C3EC2">
          <w:t>f</w:t>
        </w:r>
        <w:r w:rsidR="005C3EC2" w:rsidRPr="00781C58">
          <w:t xml:space="preserve">euilles </w:t>
        </w:r>
      </w:ins>
      <w:r w:rsidRPr="00781C58">
        <w:t xml:space="preserve">sont hautes de 32 centimètres environ et larges de 47 cent. Au verso de la Table du chant XXXII du </w:t>
      </w:r>
      <w:r w:rsidRPr="00781C58">
        <w:rPr>
          <w:i/>
        </w:rPr>
        <w:t>Paradis</w:t>
      </w:r>
      <w:r w:rsidRPr="00781C58">
        <w:t>, se trouve un facsimile du texte manuscrit du chant XXXI. Une notice accompagne l</w:t>
      </w:r>
      <w:r>
        <w:t>’</w:t>
      </w:r>
      <w:r w:rsidRPr="00781C58">
        <w:t>album de photogravures. On peut encore lire une description des dessins dans Waagen</w:t>
      </w:r>
      <w:r>
        <w:t> :</w:t>
      </w:r>
      <w:r w:rsidRPr="00781C58">
        <w:t xml:space="preserve"> </w:t>
      </w:r>
      <w:r w:rsidRPr="00781C58">
        <w:rPr>
          <w:i/>
        </w:rPr>
        <w:t xml:space="preserve">Treasures of art in </w:t>
      </w:r>
      <w:proofErr w:type="gramStart"/>
      <w:r w:rsidRPr="00781C58">
        <w:rPr>
          <w:i/>
        </w:rPr>
        <w:t>England</w:t>
      </w:r>
      <w:r w:rsidRPr="00781C58">
        <w:t>,  vol.</w:t>
      </w:r>
      <w:proofErr w:type="gramEnd"/>
      <w:r w:rsidRPr="00781C58">
        <w:t> III, p. 307.</w:t>
      </w:r>
    </w:p>
  </w:footnote>
  <w:footnote w:id="31">
    <w:p w14:paraId="304E76FF" w14:textId="77777777" w:rsidR="00C64176" w:rsidRDefault="00C64176">
      <w:pPr>
        <w:pStyle w:val="Notedebasdepage"/>
      </w:pPr>
      <w:r>
        <w:rPr>
          <w:rStyle w:val="Appelnotedebasdep"/>
        </w:rPr>
        <w:footnoteRef/>
      </w:r>
      <w:r>
        <w:t xml:space="preserve"> </w:t>
      </w:r>
      <w:r w:rsidRPr="00781C58">
        <w:t>On a l</w:t>
      </w:r>
      <w:r>
        <w:t>’</w:t>
      </w:r>
      <w:r w:rsidRPr="00781C58">
        <w:t xml:space="preserve">ébauche du motif XXXII qui devait représenter les personnages vus sur les feuilles de la rose mystique, la milice sainte </w:t>
      </w:r>
      <w:r w:rsidRPr="00D33B15">
        <w:rPr>
          <w:rStyle w:val="quotec"/>
        </w:rPr>
        <w:t>« che nel suo sangue Cristo fece sposa »</w:t>
      </w:r>
      <w:r w:rsidRPr="00781C58">
        <w:t>. Il n</w:t>
      </w:r>
      <w:r>
        <w:t>’</w:t>
      </w:r>
      <w:r w:rsidRPr="00781C58">
        <w:t>y a d</w:t>
      </w:r>
      <w:r>
        <w:t>’</w:t>
      </w:r>
      <w:r w:rsidRPr="00781C58">
        <w:t>indiqué</w:t>
      </w:r>
      <w:r>
        <w:t xml:space="preserve"> </w:t>
      </w:r>
      <w:r w:rsidRPr="00781C58">
        <w:t>que les lignes générales et trois minuscules figures, dont l</w:t>
      </w:r>
      <w:r>
        <w:t>’une est celle de S. </w:t>
      </w:r>
      <w:r w:rsidRPr="00781C58">
        <w:t>Bernard, chargé de faire connaître au poète les principaux de ces personnages.</w:t>
      </w:r>
    </w:p>
  </w:footnote>
  <w:footnote w:id="32">
    <w:p w14:paraId="4D37EBA1" w14:textId="77777777" w:rsidR="00C64176" w:rsidRDefault="00C64176">
      <w:pPr>
        <w:pStyle w:val="Notedebasdepage"/>
      </w:pPr>
      <w:r>
        <w:rPr>
          <w:rStyle w:val="Appelnotedebasdep"/>
        </w:rPr>
        <w:footnoteRef/>
      </w:r>
      <w:r>
        <w:t xml:space="preserve"> </w:t>
      </w:r>
      <w:r w:rsidRPr="00781C58">
        <w:t>Botticelli (Sandro di Mariano Filipepi) vécut jusqu</w:t>
      </w:r>
      <w:r>
        <w:t>’</w:t>
      </w:r>
      <w:r w:rsidRPr="00781C58">
        <w:t>en 1510, peut-être jusqu</w:t>
      </w:r>
      <w:r>
        <w:t>’</w:t>
      </w:r>
      <w:r w:rsidRPr="00781C58">
        <w:t>en 1518</w:t>
      </w:r>
      <w:r w:rsidRPr="00781C58">
        <w:rPr>
          <w:smallCaps/>
        </w:rPr>
        <w:t xml:space="preserve">, </w:t>
      </w:r>
      <w:r w:rsidRPr="00781C58">
        <w:t>mais il ne faut pas oublier qu</w:t>
      </w:r>
      <w:r>
        <w:t>’</w:t>
      </w:r>
      <w:r w:rsidRPr="00781C58">
        <w:t>il cessa de s</w:t>
      </w:r>
      <w:r>
        <w:t>’</w:t>
      </w:r>
      <w:r w:rsidRPr="00781C58">
        <w:t>occuper de son art après son adhésion aux idées de Savonarole.</w:t>
      </w:r>
    </w:p>
  </w:footnote>
  <w:footnote w:id="33">
    <w:p w14:paraId="755754E7" w14:textId="77777777" w:rsidR="00C64176" w:rsidRDefault="00C64176">
      <w:pPr>
        <w:pStyle w:val="Notedebasdepage"/>
      </w:pPr>
      <w:r>
        <w:rPr>
          <w:rStyle w:val="Appelnotedebasdep"/>
        </w:rPr>
        <w:footnoteRef/>
      </w:r>
      <w:r>
        <w:t xml:space="preserve"> </w:t>
      </w:r>
      <w:r w:rsidRPr="00781C58">
        <w:t>Dans le motif I de l</w:t>
      </w:r>
      <w:r>
        <w:t>’</w:t>
      </w:r>
      <w:r w:rsidRPr="00781C58">
        <w:t>Enfer, Dante paraît cinq fois. Botticelli avait, d</w:t>
      </w:r>
      <w:r>
        <w:t>’</w:t>
      </w:r>
      <w:r w:rsidRPr="00781C58">
        <w:t>ailleurs, usé de ce système, à l</w:t>
      </w:r>
      <w:r>
        <w:t>’</w:t>
      </w:r>
      <w:r w:rsidRPr="00781C58">
        <w:t xml:space="preserve">instar de ses devanciers, dans la </w:t>
      </w:r>
      <w:r w:rsidRPr="00781C58">
        <w:rPr>
          <w:i/>
        </w:rPr>
        <w:t>Vie de Moïse</w:t>
      </w:r>
      <w:r w:rsidRPr="00781C58">
        <w:t xml:space="preserve"> et la </w:t>
      </w:r>
      <w:r w:rsidRPr="00781C58">
        <w:rPr>
          <w:i/>
        </w:rPr>
        <w:t>Tentation de Jésus</w:t>
      </w:r>
      <w:r w:rsidRPr="00781C58">
        <w:t>. Il y a presque autant d</w:t>
      </w:r>
      <w:r>
        <w:t>’</w:t>
      </w:r>
      <w:r w:rsidRPr="00781C58">
        <w:t>épisodes que de plans dans ces compositions.</w:t>
      </w:r>
    </w:p>
  </w:footnote>
  <w:footnote w:id="34">
    <w:p w14:paraId="326124D2" w14:textId="77777777" w:rsidR="00C64176" w:rsidRDefault="00C64176">
      <w:pPr>
        <w:pStyle w:val="Notedebasdepage"/>
      </w:pPr>
      <w:r>
        <w:rPr>
          <w:rStyle w:val="Appelnotedebasdep"/>
        </w:rPr>
        <w:footnoteRef/>
      </w:r>
      <w:r>
        <w:t xml:space="preserve"> </w:t>
      </w:r>
      <w:r w:rsidRPr="00781C58">
        <w:t>Pour s</w:t>
      </w:r>
      <w:r>
        <w:t>’</w:t>
      </w:r>
      <w:r w:rsidRPr="00781C58">
        <w:t>en convaincre que l</w:t>
      </w:r>
      <w:r>
        <w:t>’</w:t>
      </w:r>
      <w:r w:rsidRPr="00781C58">
        <w:t>on examine particulièrement les études du Vinci, de Raphaël et d</w:t>
      </w:r>
      <w:r>
        <w:t>’</w:t>
      </w:r>
      <w:r w:rsidRPr="00781C58">
        <w:t>Ingres.</w:t>
      </w:r>
    </w:p>
  </w:footnote>
  <w:footnote w:id="35">
    <w:p w14:paraId="53CE4C5A" w14:textId="77777777" w:rsidR="00C64176" w:rsidRDefault="00C64176">
      <w:pPr>
        <w:pStyle w:val="Notedebasdepage"/>
      </w:pPr>
      <w:r>
        <w:rPr>
          <w:rStyle w:val="Appelnotedebasdep"/>
        </w:rPr>
        <w:footnoteRef/>
      </w:r>
      <w:r>
        <w:t xml:space="preserve"> </w:t>
      </w:r>
      <w:r w:rsidRPr="00781C58">
        <w:t>Le costume de Dante présente un rapprochement de vert et de carmin, celui de Virgile une harmonie en violet et bleu</w:t>
      </w:r>
      <w:r>
        <w:t> ;</w:t>
      </w:r>
      <w:r w:rsidRPr="00781C58">
        <w:t xml:space="preserve"> les démons sont teintés d</w:t>
      </w:r>
      <w:r>
        <w:t>’</w:t>
      </w:r>
      <w:r w:rsidRPr="00781C58">
        <w:t>un orangé lugubre. Quant aux damnés</w:t>
      </w:r>
      <w:r>
        <w:t>, Botticelli ne leur a pas donné</w:t>
      </w:r>
      <w:r w:rsidRPr="00781C58">
        <w:t xml:space="preserve"> la moindre teinte, afin de bien manifester leur état d</w:t>
      </w:r>
      <w:proofErr w:type="gramStart"/>
      <w:r>
        <w:t>’«</w:t>
      </w:r>
      <w:proofErr w:type="gramEnd"/>
      <w:r>
        <w:t> </w:t>
      </w:r>
      <w:r w:rsidRPr="00781C58">
        <w:t>ombre</w:t>
      </w:r>
      <w:r>
        <w:t> »</w:t>
      </w:r>
      <w:r w:rsidRPr="00781C58">
        <w:t>. Déjà, dans le motif X, on remarque que les vêtements du poète sont beaucoup plus modelés et chargés de sépia que ceux des âmes qu</w:t>
      </w:r>
      <w:r>
        <w:t>’</w:t>
      </w:r>
      <w:r w:rsidRPr="00781C58">
        <w:t>il interroge.</w:t>
      </w:r>
    </w:p>
  </w:footnote>
  <w:footnote w:id="36">
    <w:p w14:paraId="2C53FE26" w14:textId="77777777" w:rsidR="00C64176" w:rsidRDefault="00C64176">
      <w:pPr>
        <w:pStyle w:val="Notedebasdepage"/>
      </w:pPr>
      <w:r>
        <w:rPr>
          <w:rStyle w:val="Appelnotedebasdep"/>
        </w:rPr>
        <w:footnoteRef/>
      </w:r>
      <w:r>
        <w:t xml:space="preserve"> </w:t>
      </w:r>
      <w:r w:rsidRPr="00781C58">
        <w:t>En somme, aucun mode de décoration ne laissa le maître indifférent. Il s</w:t>
      </w:r>
      <w:r>
        <w:t>’</w:t>
      </w:r>
      <w:r w:rsidRPr="00781C58">
        <w:t>était associé avec Ghirlandajo et Gherardo pour doter de mosaïques la chapelle de S. Zenobi.</w:t>
      </w:r>
    </w:p>
  </w:footnote>
  <w:footnote w:id="37">
    <w:p w14:paraId="2D49CF66" w14:textId="77777777" w:rsidR="00C64176" w:rsidRDefault="00C64176">
      <w:pPr>
        <w:pStyle w:val="Notedebasdepage"/>
      </w:pPr>
      <w:r>
        <w:rPr>
          <w:rStyle w:val="Appelnotedebasdep"/>
        </w:rPr>
        <w:footnoteRef/>
      </w:r>
      <w:r>
        <w:t xml:space="preserve"> </w:t>
      </w:r>
      <w:r w:rsidRPr="00781C58">
        <w:t>Ce Barbariccia se trouve à droite dans la composition.</w:t>
      </w:r>
    </w:p>
  </w:footnote>
  <w:footnote w:id="38">
    <w:p w14:paraId="03A63C7F" w14:textId="77777777" w:rsidR="00C64176" w:rsidRDefault="00C64176">
      <w:pPr>
        <w:pStyle w:val="Notedebasdepage"/>
      </w:pPr>
      <w:r>
        <w:rPr>
          <w:rStyle w:val="Appelnotedebasdep"/>
        </w:rPr>
        <w:footnoteRef/>
      </w:r>
      <w:r>
        <w:t xml:space="preserve"> À</w:t>
      </w:r>
      <w:r w:rsidRPr="00781C58">
        <w:t xml:space="preserve"> gauche, dans le motif XXV se voit l</w:t>
      </w:r>
      <w:r>
        <w:t>’</w:t>
      </w:r>
      <w:r w:rsidRPr="00781C58">
        <w:t>étonnante métamorphose d</w:t>
      </w:r>
      <w:r>
        <w:t>’</w:t>
      </w:r>
      <w:r w:rsidRPr="00781C58">
        <w:t>un homme en serpent et du serpent en homme.</w:t>
      </w:r>
    </w:p>
  </w:footnote>
  <w:footnote w:id="39">
    <w:p w14:paraId="1B6B8FB5" w14:textId="77777777" w:rsidR="00C64176" w:rsidRDefault="00C64176">
      <w:pPr>
        <w:pStyle w:val="Notedebasdepage"/>
      </w:pPr>
      <w:r>
        <w:rPr>
          <w:rStyle w:val="Appelnotedebasdep"/>
        </w:rPr>
        <w:footnoteRef/>
      </w:r>
      <w:r>
        <w:t xml:space="preserve"> </w:t>
      </w:r>
      <w:r w:rsidRPr="00781C58">
        <w:t>Ces ombres sont disposées de manière à dessiner des lignes brisées en concordance avec celles du décor.</w:t>
      </w:r>
    </w:p>
  </w:footnote>
  <w:footnote w:id="40">
    <w:p w14:paraId="0874D5BE" w14:textId="77777777" w:rsidR="00C64176" w:rsidRDefault="00C64176">
      <w:pPr>
        <w:pStyle w:val="Notedebasdepage"/>
      </w:pPr>
      <w:r>
        <w:rPr>
          <w:rStyle w:val="Appelnotedebasdep"/>
        </w:rPr>
        <w:footnoteRef/>
      </w:r>
      <w:r>
        <w:t xml:space="preserve"> </w:t>
      </w:r>
      <w:r w:rsidRPr="00781C58">
        <w:t>Cette composition est très effacée.</w:t>
      </w:r>
    </w:p>
  </w:footnote>
  <w:footnote w:id="41">
    <w:p w14:paraId="05389C57" w14:textId="77777777" w:rsidR="00C64176" w:rsidRDefault="00C64176">
      <w:pPr>
        <w:pStyle w:val="Notedebasdepage"/>
      </w:pPr>
      <w:r>
        <w:rPr>
          <w:rStyle w:val="Appelnotedebasdep"/>
        </w:rPr>
        <w:footnoteRef/>
      </w:r>
      <w:r>
        <w:t xml:space="preserve"> </w:t>
      </w:r>
      <w:r w:rsidRPr="00781C58">
        <w:t>L</w:t>
      </w:r>
      <w:r>
        <w:t>’</w:t>
      </w:r>
      <w:r w:rsidRPr="00781C58">
        <w:t>ange trace avec son glaive ces lettres qui symbolisent les péchés capitaux. À gauche de cette page, en bas et en haut, volent les aigles, très décoratifs, que Dante vit en songe.</w:t>
      </w:r>
    </w:p>
  </w:footnote>
  <w:footnote w:id="42">
    <w:p w14:paraId="67D25F90" w14:textId="06B0E842" w:rsidR="00C64176" w:rsidRDefault="00C64176">
      <w:pPr>
        <w:pStyle w:val="Notedebasdepage"/>
      </w:pPr>
      <w:r>
        <w:rPr>
          <w:rStyle w:val="Appelnotedebasdep"/>
        </w:rPr>
        <w:footnoteRef/>
      </w:r>
      <w:r>
        <w:t xml:space="preserve"> </w:t>
      </w:r>
      <w:r w:rsidRPr="00781C58">
        <w:t>En haut de cette composition, un ange efface, d</w:t>
      </w:r>
      <w:r>
        <w:t>’</w:t>
      </w:r>
      <w:r w:rsidRPr="00781C58">
        <w:t>un coup d</w:t>
      </w:r>
      <w:r>
        <w:t>’</w:t>
      </w:r>
      <w:r w:rsidRPr="00781C58">
        <w:t xml:space="preserve">aile, une des lettres tracées sur le front du poète, indiquant ainsi que </w:t>
      </w:r>
      <w:del w:id="128" w:author="Marguerite-Marie Bordry" w:date="2018-12-11T16:53:00Z">
        <w:r w:rsidRPr="00781C58" w:rsidDel="004D7679">
          <w:delText xml:space="preserve">celui </w:delText>
        </w:r>
      </w:del>
      <w:ins w:id="129" w:author="Marguerite-Marie Bordry" w:date="2018-12-11T16:53:00Z">
        <w:r w:rsidR="004D7679" w:rsidRPr="00781C58">
          <w:t>celui</w:t>
        </w:r>
        <w:r w:rsidR="004D7679">
          <w:t>-</w:t>
        </w:r>
      </w:ins>
      <w:r w:rsidRPr="00781C58">
        <w:t>ci se trouve purifié du péché d</w:t>
      </w:r>
      <w:r>
        <w:t>’</w:t>
      </w:r>
      <w:r w:rsidRPr="00781C58">
        <w:t>orgueil.</w:t>
      </w:r>
    </w:p>
  </w:footnote>
  <w:footnote w:id="43">
    <w:p w14:paraId="0CA90CBB" w14:textId="77777777" w:rsidR="00C64176" w:rsidRDefault="00C64176">
      <w:pPr>
        <w:pStyle w:val="Notedebasdepage"/>
      </w:pPr>
      <w:r>
        <w:rPr>
          <w:rStyle w:val="Appelnotedebasdep"/>
        </w:rPr>
        <w:footnoteRef/>
      </w:r>
      <w:r>
        <w:t xml:space="preserve"> </w:t>
      </w:r>
      <w:r w:rsidRPr="00781C58">
        <w:t>Dans ce mot</w:t>
      </w:r>
      <w:r>
        <w:t>if, le char</w:t>
      </w:r>
      <w:r w:rsidRPr="00781C58">
        <w:t xml:space="preserve"> n</w:t>
      </w:r>
      <w:r>
        <w:t>’</w:t>
      </w:r>
      <w:r w:rsidRPr="00781C58">
        <w:t>a qu</w:t>
      </w:r>
      <w:r>
        <w:t>’</w:t>
      </w:r>
      <w:r w:rsidRPr="00781C58">
        <w:t>un contour passé à l</w:t>
      </w:r>
      <w:r>
        <w:t>’</w:t>
      </w:r>
      <w:r w:rsidRPr="00781C58">
        <w:t>encre.</w:t>
      </w:r>
    </w:p>
  </w:footnote>
  <w:footnote w:id="44">
    <w:p w14:paraId="4C5A073F" w14:textId="77777777" w:rsidR="00C64176" w:rsidRDefault="00C64176">
      <w:pPr>
        <w:pStyle w:val="Notedebasdepage"/>
      </w:pPr>
      <w:r>
        <w:rPr>
          <w:rStyle w:val="Appelnotedebasdep"/>
        </w:rPr>
        <w:footnoteRef/>
      </w:r>
      <w:r>
        <w:t xml:space="preserve"> </w:t>
      </w:r>
      <w:r w:rsidRPr="00781C58">
        <w:t>Purg. XXX, 31-33.</w:t>
      </w:r>
    </w:p>
  </w:footnote>
  <w:footnote w:id="45">
    <w:p w14:paraId="34D4E743" w14:textId="77777777" w:rsidR="00C64176" w:rsidRDefault="00C64176">
      <w:pPr>
        <w:pStyle w:val="Notedebasdepage"/>
      </w:pPr>
      <w:r>
        <w:rPr>
          <w:rStyle w:val="Appelnotedebasdep"/>
        </w:rPr>
        <w:footnoteRef/>
      </w:r>
      <w:r>
        <w:t xml:space="preserve"> </w:t>
      </w:r>
      <w:r w:rsidRPr="00781C58">
        <w:t>Pour la même raison, ce sont encore des amours qui figurent, dans le motif XXX, les étincelles lancées par le fleuve de lumière sur les fleurs du rivage, ces étincelles étant un emblème de la milice angélique. Dans ce motif, comme dans le XXI, ces amours sont un peu maigres.</w:t>
      </w:r>
    </w:p>
  </w:footnote>
  <w:footnote w:id="46">
    <w:p w14:paraId="66B8B3FA" w14:textId="77777777" w:rsidR="00C64176" w:rsidRDefault="00C64176">
      <w:pPr>
        <w:pStyle w:val="Notedebasdepage"/>
      </w:pPr>
      <w:r>
        <w:rPr>
          <w:rStyle w:val="Appelnotedebasdep"/>
        </w:rPr>
        <w:footnoteRef/>
      </w:r>
      <w:r>
        <w:t xml:space="preserve"> </w:t>
      </w:r>
      <w:r w:rsidRPr="00781C58">
        <w:t>Paradiso, XVIII, 19.</w:t>
      </w:r>
    </w:p>
  </w:footnote>
  <w:footnote w:id="47">
    <w:p w14:paraId="56DD7854" w14:textId="77777777" w:rsidR="00C64176" w:rsidRDefault="00C64176">
      <w:pPr>
        <w:pStyle w:val="Notedebasdepage"/>
      </w:pPr>
      <w:r>
        <w:rPr>
          <w:rStyle w:val="Appelnotedebasdep"/>
        </w:rPr>
        <w:footnoteRef/>
      </w:r>
      <w:r>
        <w:t xml:space="preserve"> </w:t>
      </w:r>
      <w:r w:rsidRPr="00781C58">
        <w:t>La beauté de Béatrice s</w:t>
      </w:r>
      <w:r>
        <w:t>’</w:t>
      </w:r>
      <w:r w:rsidRPr="00781C58">
        <w:t>accroît, en effet, à mesure qu</w:t>
      </w:r>
      <w:r>
        <w:t>’</w:t>
      </w:r>
      <w:r w:rsidRPr="00781C58">
        <w:t>elle monte les degrés du palais éternel.</w:t>
      </w:r>
    </w:p>
  </w:footnote>
  <w:footnote w:id="48">
    <w:p w14:paraId="095E07AF" w14:textId="77777777" w:rsidR="00C64176" w:rsidRPr="00DF4CEB" w:rsidRDefault="00C64176">
      <w:pPr>
        <w:pStyle w:val="Notedebasdepage"/>
        <w:rPr>
          <w:lang w:val="it-IT"/>
          <w:rPrChange w:id="145" w:author="Marguerite-Marie Bordry" w:date="2018-12-10T11:41:00Z">
            <w:rPr/>
          </w:rPrChange>
        </w:rPr>
      </w:pPr>
      <w:r>
        <w:rPr>
          <w:rStyle w:val="Appelnotedebasdep"/>
        </w:rPr>
        <w:footnoteRef/>
      </w:r>
      <w:r w:rsidRPr="00DF4CEB">
        <w:rPr>
          <w:lang w:val="it-IT"/>
          <w:rPrChange w:id="146" w:author="Marguerite-Marie Bordry" w:date="2018-12-10T11:41:00Z">
            <w:rPr/>
          </w:rPrChange>
        </w:rPr>
        <w:t xml:space="preserve"> Lanzi, t. II, p. 131.</w:t>
      </w:r>
    </w:p>
  </w:footnote>
  <w:footnote w:id="49">
    <w:p w14:paraId="77597DE4" w14:textId="77777777" w:rsidR="00C64176" w:rsidRPr="00DF4CEB" w:rsidRDefault="00C64176">
      <w:pPr>
        <w:pStyle w:val="Notedebasdepage"/>
        <w:rPr>
          <w:lang w:val="it-IT"/>
          <w:rPrChange w:id="147" w:author="Marguerite-Marie Bordry" w:date="2018-12-10T11:41:00Z">
            <w:rPr/>
          </w:rPrChange>
        </w:rPr>
      </w:pPr>
      <w:r>
        <w:rPr>
          <w:rStyle w:val="Appelnotedebasdep"/>
        </w:rPr>
        <w:footnoteRef/>
      </w:r>
      <w:r w:rsidRPr="00DF4CEB">
        <w:rPr>
          <w:lang w:val="it-IT"/>
          <w:rPrChange w:id="148" w:author="Marguerite-Marie Bordry" w:date="2018-12-10T11:41:00Z">
            <w:rPr/>
          </w:rPrChange>
        </w:rPr>
        <w:t xml:space="preserve"> </w:t>
      </w:r>
      <w:r w:rsidRPr="00DF4CEB">
        <w:rPr>
          <w:i/>
          <w:lang w:val="it-IT"/>
          <w:rPrChange w:id="149" w:author="Marguerite-Marie Bordry" w:date="2018-12-10T11:41:00Z">
            <w:rPr>
              <w:i/>
            </w:rPr>
          </w:rPrChange>
        </w:rPr>
        <w:t>Enfer</w:t>
      </w:r>
      <w:r w:rsidRPr="00DF4CEB">
        <w:rPr>
          <w:lang w:val="it-IT"/>
          <w:rPrChange w:id="150" w:author="Marguerite-Marie Bordry" w:date="2018-12-10T11:41:00Z">
            <w:rPr/>
          </w:rPrChange>
        </w:rPr>
        <w:t>, IX, 61.</w:t>
      </w:r>
    </w:p>
  </w:footnote>
  <w:footnote w:id="50">
    <w:p w14:paraId="3F3F924F" w14:textId="77777777" w:rsidR="00C64176" w:rsidRDefault="00C64176">
      <w:pPr>
        <w:pStyle w:val="Notedebasdepage"/>
      </w:pPr>
      <w:r>
        <w:rPr>
          <w:rStyle w:val="Appelnotedebasdep"/>
        </w:rPr>
        <w:footnoteRef/>
      </w:r>
      <w:r>
        <w:t xml:space="preserve"> Lettre de Poerson</w:t>
      </w:r>
      <w:r w:rsidRPr="00781C58">
        <w:t xml:space="preserve"> au duc d</w:t>
      </w:r>
      <w:r>
        <w:t>’Antin, du 21 juin </w:t>
      </w:r>
      <w:r w:rsidRPr="00781C58">
        <w:t>1708.</w:t>
      </w:r>
    </w:p>
  </w:footnote>
  <w:footnote w:id="51">
    <w:p w14:paraId="04DCAB8E" w14:textId="77777777" w:rsidR="00C64176" w:rsidRDefault="00C64176">
      <w:pPr>
        <w:pStyle w:val="Notedebasdepage"/>
      </w:pPr>
      <w:r>
        <w:rPr>
          <w:rStyle w:val="Appelnotedebasdep"/>
        </w:rPr>
        <w:footnoteRef/>
      </w:r>
      <w:r>
        <w:t xml:space="preserve"> </w:t>
      </w:r>
      <w:r w:rsidRPr="00781C58">
        <w:t>Lettre à M</w:t>
      </w:r>
      <w:r>
        <w:t>arigny, du 29 août 1759</w:t>
      </w:r>
      <w:r w:rsidRPr="00781C58">
        <w:t xml:space="preserve">. </w:t>
      </w:r>
      <w:r w:rsidRPr="002F3BE2">
        <w:rPr>
          <w:rStyle w:val="quotec"/>
        </w:rPr>
        <w:t xml:space="preserve">« J’ay l’honneur de vous présenter ce petit tableau dont je vous </w:t>
      </w:r>
      <w:proofErr w:type="gramStart"/>
      <w:r w:rsidRPr="002F3BE2">
        <w:rPr>
          <w:rStyle w:val="quotec"/>
        </w:rPr>
        <w:t>avois parlé</w:t>
      </w:r>
      <w:proofErr w:type="gramEnd"/>
      <w:r w:rsidRPr="002F3BE2">
        <w:rPr>
          <w:rStyle w:val="quotec"/>
        </w:rPr>
        <w:t xml:space="preserve">. L’idée de ce petit morceau m’est venue à l’occasion d’un jeune homme de 15 ans qui roule dans Rome, fils d’un boucher, qui semble avoir été fait exprès pour représenter le jeune Silène. Après l’avoir dessiné, j’en ay formé ce petit ouvrage que l’on peut titrer : </w:t>
      </w:r>
      <w:r w:rsidRPr="002F3BE2">
        <w:rPr>
          <w:rStyle w:val="quotec"/>
          <w:i/>
        </w:rPr>
        <w:t>Une vengeance de Silène</w:t>
      </w:r>
      <w:r w:rsidRPr="002F3BE2">
        <w:rPr>
          <w:rStyle w:val="quotec"/>
        </w:rPr>
        <w:t>… Je souhaitterois que vous le trouvassiez passable et qu’</w:t>
      </w:r>
      <w:r>
        <w:rPr>
          <w:rStyle w:val="quotec"/>
        </w:rPr>
        <w:t>il fû</w:t>
      </w:r>
      <w:r w:rsidRPr="002F3BE2">
        <w:rPr>
          <w:rStyle w:val="quotec"/>
        </w:rPr>
        <w:t>t digne de trouver une place dans votre cabinet.</w:t>
      </w:r>
      <w:r>
        <w:rPr>
          <w:rStyle w:val="quotec"/>
        </w:rPr>
        <w:t> »</w:t>
      </w:r>
      <w:r>
        <w:t xml:space="preserve"> </w:t>
      </w:r>
      <w:r w:rsidRPr="00781C58">
        <w:t xml:space="preserve"> Et le di</w:t>
      </w:r>
      <w:r>
        <w:t>recteur des Bâtiments du</w:t>
      </w:r>
      <w:r w:rsidRPr="00781C58">
        <w:t xml:space="preserve"> roi écrit en marge son appréciation</w:t>
      </w:r>
      <w:r>
        <w:t xml:space="preserve"> : </w:t>
      </w:r>
      <w:r w:rsidRPr="002F3BE2">
        <w:rPr>
          <w:rStyle w:val="quotec"/>
        </w:rPr>
        <w:t>« </w:t>
      </w:r>
      <w:r w:rsidRPr="002F3BE2">
        <w:rPr>
          <w:rStyle w:val="quotec"/>
          <w:i/>
        </w:rPr>
        <w:t>Coussi, coussi !</w:t>
      </w:r>
      <w:r>
        <w:rPr>
          <w:rStyle w:val="quotec"/>
        </w:rPr>
        <w:t> »</w:t>
      </w:r>
    </w:p>
  </w:footnote>
  <w:footnote w:id="52">
    <w:p w14:paraId="20AE2BAC" w14:textId="77777777" w:rsidR="00C64176" w:rsidRDefault="00C64176">
      <w:pPr>
        <w:pStyle w:val="Notedebasdepage"/>
      </w:pPr>
      <w:r>
        <w:rPr>
          <w:rStyle w:val="Appelnotedebasdep"/>
        </w:rPr>
        <w:footnoteRef/>
      </w:r>
      <w:r>
        <w:t xml:space="preserve"> </w:t>
      </w:r>
      <w:r w:rsidRPr="00781C58">
        <w:t>Natoire en annonça ainsi l</w:t>
      </w:r>
      <w:r>
        <w:t>’</w:t>
      </w:r>
      <w:r w:rsidRPr="00781C58">
        <w:t>envoi</w:t>
      </w:r>
      <w:r>
        <w:t> :</w:t>
      </w:r>
      <w:r w:rsidRPr="00781C58">
        <w:t xml:space="preserve"> </w:t>
      </w:r>
      <w:r w:rsidRPr="001F24EA">
        <w:rPr>
          <w:rStyle w:val="quotec"/>
        </w:rPr>
        <w:t>« J’ay fait rouler ces jours passés, les copies des sieurs Monet, Flagonard et Brenet et les ai fait encaisser pour aler à Civita Vechia, où l’on m’assure qu’il y a un bâtiment favorable pour le passage de Marseille… Flagonard a beaucoup de talan, mais le trop de feu et peu de patiance remporte à ne pas travailler avec assés d’exactitude ses copies. C est ce que vous verres dans celle qu’il a faite d’après Pietre de Cortone. »</w:t>
      </w:r>
      <w:r>
        <w:t xml:space="preserve"> Lettre du 24 octobre </w:t>
      </w:r>
      <w:r w:rsidRPr="00781C58">
        <w:t>17</w:t>
      </w:r>
      <w:r>
        <w:t>59.</w:t>
      </w:r>
    </w:p>
  </w:footnote>
  <w:footnote w:id="53">
    <w:p w14:paraId="54CE2B18" w14:textId="77777777" w:rsidR="00C64176" w:rsidRDefault="00C64176">
      <w:pPr>
        <w:pStyle w:val="Notedebasdepage"/>
      </w:pPr>
      <w:r>
        <w:rPr>
          <w:rStyle w:val="Appelnotedebasdep"/>
        </w:rPr>
        <w:footnoteRef/>
      </w:r>
      <w:r>
        <w:t xml:space="preserve"> </w:t>
      </w:r>
      <w:r w:rsidRPr="00352F81">
        <w:rPr>
          <w:rStyle w:val="quotec"/>
        </w:rPr>
        <w:t>« Le pape fait couvrir certaines parties un peu trop nues dans les ouvrages de Michel-Ange à la chapelle Sixtine. C’est un peintre nommé Stéphano Possi, homme de mérite, qui, après bien des représentations pour ne pas mettre les mains à des œuvrer aussi respectables, est chargé de cette opération, qu’il fait avec toute la discrétion possible en détrampé, affin que par la suitte, ayant un pape moins scrupuleux, on pût facilement enlever les voiles répandus en différents endroits. »</w:t>
      </w:r>
      <w:r w:rsidRPr="00781C58">
        <w:t xml:space="preserve"> Lettre de Natoire.</w:t>
      </w:r>
    </w:p>
  </w:footnote>
  <w:footnote w:id="54">
    <w:p w14:paraId="045807BF" w14:textId="77777777" w:rsidR="00C64176" w:rsidRDefault="00C64176">
      <w:pPr>
        <w:pStyle w:val="Notedebasdepage"/>
      </w:pPr>
      <w:r>
        <w:rPr>
          <w:rStyle w:val="Appelnotedebasdep"/>
        </w:rPr>
        <w:footnoteRef/>
      </w:r>
      <w:r>
        <w:t xml:space="preserve"> </w:t>
      </w:r>
      <w:r w:rsidRPr="00781C58">
        <w:t>C</w:t>
      </w:r>
      <w:r>
        <w:t>’</w:t>
      </w:r>
      <w:r w:rsidRPr="00781C58">
        <w:t>est le Fragonard de l</w:t>
      </w:r>
      <w:r>
        <w:t>’</w:t>
      </w:r>
      <w:r w:rsidRPr="00781C58">
        <w:t>église paroissiale de Grasse</w:t>
      </w:r>
      <w:r>
        <w:t>.</w:t>
      </w:r>
    </w:p>
  </w:footnote>
  <w:footnote w:id="55">
    <w:p w14:paraId="402DDD90" w14:textId="77777777" w:rsidR="00C64176" w:rsidRDefault="00C64176">
      <w:pPr>
        <w:pStyle w:val="Notedebasdepage"/>
      </w:pPr>
      <w:r>
        <w:rPr>
          <w:rStyle w:val="Appelnotedebasdep"/>
        </w:rPr>
        <w:footnoteRef/>
      </w:r>
      <w:r>
        <w:t xml:space="preserve"> </w:t>
      </w:r>
      <w:r w:rsidRPr="00781C58">
        <w:rPr>
          <w:i/>
        </w:rPr>
        <w:t>L</w:t>
      </w:r>
      <w:r>
        <w:rPr>
          <w:i/>
        </w:rPr>
        <w:t>’Enjeu</w:t>
      </w:r>
      <w:r w:rsidRPr="00781C58">
        <w:rPr>
          <w:i/>
        </w:rPr>
        <w:t xml:space="preserve"> perdu</w:t>
      </w:r>
      <w:r>
        <w:t xml:space="preserve"> passa à l</w:t>
      </w:r>
      <w:r w:rsidRPr="00781C58">
        <w:t>a vente, en 1786.</w:t>
      </w:r>
    </w:p>
  </w:footnote>
  <w:footnote w:id="56">
    <w:p w14:paraId="3A99B97A" w14:textId="77777777" w:rsidR="00C64176" w:rsidRDefault="00C64176" w:rsidP="00352F81">
      <w:pPr>
        <w:pStyle w:val="quote"/>
      </w:pPr>
      <w:r>
        <w:rPr>
          <w:rStyle w:val="Appelnotedebasdep"/>
        </w:rPr>
        <w:footnoteRef/>
      </w:r>
      <w:r>
        <w:t xml:space="preserve"> « </w:t>
      </w:r>
      <w:r w:rsidRPr="00352F81">
        <w:rPr>
          <w:smallCaps/>
        </w:rPr>
        <w:t>Dénombrement des Abbayes et Abbez.</w:t>
      </w:r>
      <w:r w:rsidRPr="00781C58">
        <w:t xml:space="preserve"> </w:t>
      </w:r>
      <w:r>
        <w:t>Commendat</w:t>
      </w:r>
      <w:r w:rsidRPr="00781C58">
        <w:t>aires</w:t>
      </w:r>
      <w:r>
        <w:t>, Leur tax</w:t>
      </w:r>
      <w:r w:rsidRPr="00781C58">
        <w:t>e en cour de Rome et leur revenu.</w:t>
      </w:r>
    </w:p>
    <w:p w14:paraId="366D40D5" w14:textId="77777777" w:rsidR="00C64176" w:rsidRDefault="00C64176" w:rsidP="00352F81">
      <w:pPr>
        <w:pStyle w:val="quote"/>
      </w:pPr>
      <w:r>
        <w:t>………………………………………………………</w:t>
      </w:r>
    </w:p>
    <w:p w14:paraId="185CF81C" w14:textId="77777777" w:rsidR="00C64176" w:rsidRDefault="00C64176" w:rsidP="00352F81">
      <w:pPr>
        <w:pStyle w:val="quote"/>
      </w:pPr>
      <w:r w:rsidRPr="00781C58">
        <w:t xml:space="preserve">1758. </w:t>
      </w:r>
      <w:r>
        <w:rPr>
          <w:i/>
        </w:rPr>
        <w:t>Pou</w:t>
      </w:r>
      <w:r w:rsidRPr="00781C58">
        <w:rPr>
          <w:i/>
        </w:rPr>
        <w:t>ltières</w:t>
      </w:r>
      <w:r w:rsidRPr="00781C58">
        <w:t xml:space="preserve">, de Saint-Non, </w:t>
      </w:r>
      <w:r w:rsidRPr="00781C58">
        <w:rPr>
          <w:i/>
        </w:rPr>
        <w:t xml:space="preserve">Langres, </w:t>
      </w:r>
      <w:r w:rsidRPr="00352F81">
        <w:t>200</w:t>
      </w:r>
      <w:r>
        <w:t> fl., 7 000 </w:t>
      </w:r>
      <w:r w:rsidRPr="00352F81">
        <w:t>liv., B. (</w:t>
      </w:r>
      <w:r>
        <w:t>ordre de S. </w:t>
      </w:r>
      <w:r w:rsidRPr="00781C58">
        <w:t>Benoît).</w:t>
      </w:r>
      <w:r>
        <w:t>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0"/>
  <w:trackRevisions/>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58A"/>
    <w:rsid w:val="00050857"/>
    <w:rsid w:val="000E4762"/>
    <w:rsid w:val="000F2E00"/>
    <w:rsid w:val="000F6D40"/>
    <w:rsid w:val="001460F1"/>
    <w:rsid w:val="001534A3"/>
    <w:rsid w:val="00191735"/>
    <w:rsid w:val="001D4E4F"/>
    <w:rsid w:val="001F24EA"/>
    <w:rsid w:val="00236EC6"/>
    <w:rsid w:val="00242E2B"/>
    <w:rsid w:val="0028600F"/>
    <w:rsid w:val="002B60C8"/>
    <w:rsid w:val="002D16D0"/>
    <w:rsid w:val="002F3BE2"/>
    <w:rsid w:val="003050CD"/>
    <w:rsid w:val="003326E0"/>
    <w:rsid w:val="00352F81"/>
    <w:rsid w:val="003B085E"/>
    <w:rsid w:val="003F1DFE"/>
    <w:rsid w:val="003F52D7"/>
    <w:rsid w:val="00427DDE"/>
    <w:rsid w:val="00446332"/>
    <w:rsid w:val="00454DE9"/>
    <w:rsid w:val="0047672E"/>
    <w:rsid w:val="004D7679"/>
    <w:rsid w:val="00554B4E"/>
    <w:rsid w:val="0055537A"/>
    <w:rsid w:val="00567DFA"/>
    <w:rsid w:val="005711E6"/>
    <w:rsid w:val="005C3EC2"/>
    <w:rsid w:val="005C4CC9"/>
    <w:rsid w:val="005F258A"/>
    <w:rsid w:val="00615F67"/>
    <w:rsid w:val="00616FC0"/>
    <w:rsid w:val="00661A70"/>
    <w:rsid w:val="00666E1E"/>
    <w:rsid w:val="00692166"/>
    <w:rsid w:val="006A7F04"/>
    <w:rsid w:val="006C580D"/>
    <w:rsid w:val="006D3797"/>
    <w:rsid w:val="00703BD7"/>
    <w:rsid w:val="0071227A"/>
    <w:rsid w:val="00724846"/>
    <w:rsid w:val="00730784"/>
    <w:rsid w:val="00754483"/>
    <w:rsid w:val="00781C58"/>
    <w:rsid w:val="007A06A6"/>
    <w:rsid w:val="007C7FCF"/>
    <w:rsid w:val="00803439"/>
    <w:rsid w:val="0083518F"/>
    <w:rsid w:val="00842E03"/>
    <w:rsid w:val="0086508B"/>
    <w:rsid w:val="0087713B"/>
    <w:rsid w:val="00894B51"/>
    <w:rsid w:val="008C34D8"/>
    <w:rsid w:val="008D0B91"/>
    <w:rsid w:val="00931C90"/>
    <w:rsid w:val="00933E57"/>
    <w:rsid w:val="009508CF"/>
    <w:rsid w:val="00971A26"/>
    <w:rsid w:val="009865F3"/>
    <w:rsid w:val="009C7290"/>
    <w:rsid w:val="009D1A2C"/>
    <w:rsid w:val="009F43AE"/>
    <w:rsid w:val="009F44D0"/>
    <w:rsid w:val="00A41186"/>
    <w:rsid w:val="00A71F28"/>
    <w:rsid w:val="00AB4206"/>
    <w:rsid w:val="00AE27F1"/>
    <w:rsid w:val="00B3100D"/>
    <w:rsid w:val="00B3437E"/>
    <w:rsid w:val="00B35631"/>
    <w:rsid w:val="00B4648F"/>
    <w:rsid w:val="00B6475A"/>
    <w:rsid w:val="00BA381D"/>
    <w:rsid w:val="00BF376D"/>
    <w:rsid w:val="00C01D98"/>
    <w:rsid w:val="00C04090"/>
    <w:rsid w:val="00C2510E"/>
    <w:rsid w:val="00C31444"/>
    <w:rsid w:val="00C64176"/>
    <w:rsid w:val="00C646DD"/>
    <w:rsid w:val="00C828EA"/>
    <w:rsid w:val="00C858AF"/>
    <w:rsid w:val="00CA44F5"/>
    <w:rsid w:val="00CB71D1"/>
    <w:rsid w:val="00CF7B8A"/>
    <w:rsid w:val="00D20C26"/>
    <w:rsid w:val="00D217C3"/>
    <w:rsid w:val="00D26D98"/>
    <w:rsid w:val="00D33B15"/>
    <w:rsid w:val="00D4208D"/>
    <w:rsid w:val="00D6558E"/>
    <w:rsid w:val="00D765A2"/>
    <w:rsid w:val="00D83917"/>
    <w:rsid w:val="00D91269"/>
    <w:rsid w:val="00DE3C8A"/>
    <w:rsid w:val="00DF1B17"/>
    <w:rsid w:val="00DF4CEB"/>
    <w:rsid w:val="00E02093"/>
    <w:rsid w:val="00E020FE"/>
    <w:rsid w:val="00E11C26"/>
    <w:rsid w:val="00E3336D"/>
    <w:rsid w:val="00E33CAE"/>
    <w:rsid w:val="00E8186F"/>
    <w:rsid w:val="00EA02FD"/>
    <w:rsid w:val="00EF4C52"/>
    <w:rsid w:val="00F0312C"/>
    <w:rsid w:val="00F1709B"/>
    <w:rsid w:val="00F67980"/>
    <w:rsid w:val="00F808EE"/>
    <w:rsid w:val="00F96450"/>
    <w:rsid w:val="00FD73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99EF3"/>
  <w15:docId w15:val="{8C1B7E17-9D75-4EE4-8423-C4E1A0E6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C58"/>
    <w:pPr>
      <w:widowControl w:val="0"/>
    </w:pPr>
  </w:style>
  <w:style w:type="paragraph" w:styleId="Titre1">
    <w:name w:val="heading 1"/>
    <w:basedOn w:val="Titre"/>
    <w:next w:val="Corpsdetexte"/>
    <w:qFormat/>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781C58"/>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781C58"/>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781C58"/>
    <w:pPr>
      <w:keepNext/>
      <w:keepLines/>
      <w:spacing w:before="200"/>
      <w:outlineLvl w:val="3"/>
    </w:pPr>
    <w:rPr>
      <w:rFonts w:asciiTheme="majorHAnsi" w:eastAsiaTheme="majorEastAsia" w:hAnsiTheme="majorHAnsi"/>
      <w:b/>
      <w:bCs/>
      <w:i/>
      <w:iCs/>
      <w:color w:val="4F81BD" w:themeColor="accent1"/>
      <w:szCs w:val="21"/>
    </w:rPr>
  </w:style>
  <w:style w:type="paragraph" w:styleId="Titre5">
    <w:name w:val="heading 5"/>
    <w:basedOn w:val="Normal"/>
    <w:next w:val="Normal"/>
    <w:link w:val="Titre5Car"/>
    <w:uiPriority w:val="9"/>
    <w:unhideWhenUsed/>
    <w:qFormat/>
    <w:rsid w:val="00DE3C8A"/>
    <w:pPr>
      <w:keepNext/>
      <w:keepLines/>
      <w:spacing w:before="200"/>
      <w:outlineLvl w:val="4"/>
    </w:pPr>
    <w:rPr>
      <w:rFonts w:asciiTheme="majorHAnsi" w:eastAsiaTheme="majorEastAsia" w:hAnsiTheme="majorHAnsi"/>
      <w:color w:val="243F60"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link w:val="CorpsdetexteCar"/>
    <w:rsid w:val="00781C58"/>
    <w:pPr>
      <w:spacing w:after="120" w:line="360" w:lineRule="auto"/>
      <w:ind w:firstLine="240"/>
      <w:jc w:val="both"/>
    </w:pPr>
    <w:rPr>
      <w:rFonts w:ascii="Times New Roman" w:hAnsi="Times New Roman"/>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link w:val="En-tteCar"/>
    <w:uiPriority w:val="99"/>
    <w:pPr>
      <w:suppressLineNumbers/>
      <w:tabs>
        <w:tab w:val="center" w:pos="4818"/>
        <w:tab w:val="right" w:pos="9637"/>
      </w:tabs>
    </w:pPr>
  </w:style>
  <w:style w:type="character" w:customStyle="1" w:styleId="CorpsdetexteCar">
    <w:name w:val="Corps de texte Car"/>
    <w:basedOn w:val="Policepardfaut"/>
    <w:link w:val="Corpsdetexte"/>
    <w:rsid w:val="00781C58"/>
    <w:rPr>
      <w:rFonts w:ascii="Times New Roman" w:hAnsi="Times New Roman"/>
    </w:rPr>
  </w:style>
  <w:style w:type="paragraph" w:styleId="Textedebulles">
    <w:name w:val="Balloon Text"/>
    <w:basedOn w:val="Normal"/>
    <w:link w:val="TextedebullesCar"/>
    <w:uiPriority w:val="99"/>
    <w:semiHidden/>
    <w:unhideWhenUsed/>
    <w:rsid w:val="00781C58"/>
    <w:rPr>
      <w:rFonts w:ascii="Tahoma" w:hAnsi="Tahoma"/>
      <w:sz w:val="16"/>
      <w:szCs w:val="14"/>
    </w:rPr>
  </w:style>
  <w:style w:type="character" w:customStyle="1" w:styleId="TextedebullesCar">
    <w:name w:val="Texte de bulles Car"/>
    <w:basedOn w:val="Policepardfaut"/>
    <w:link w:val="Textedebulles"/>
    <w:uiPriority w:val="99"/>
    <w:semiHidden/>
    <w:rsid w:val="00781C58"/>
    <w:rPr>
      <w:rFonts w:ascii="Tahoma" w:hAnsi="Tahoma"/>
      <w:sz w:val="16"/>
      <w:szCs w:val="14"/>
    </w:rPr>
  </w:style>
  <w:style w:type="character" w:customStyle="1" w:styleId="Titre2Car">
    <w:name w:val="Titre 2 Car"/>
    <w:basedOn w:val="Policepardfaut"/>
    <w:link w:val="Titre2"/>
    <w:uiPriority w:val="9"/>
    <w:rsid w:val="00781C58"/>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781C58"/>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781C58"/>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050857"/>
    <w:rPr>
      <w:color w:val="0070C0"/>
    </w:rPr>
  </w:style>
  <w:style w:type="paragraph" w:styleId="Notedebasdepage">
    <w:name w:val="footnote text"/>
    <w:basedOn w:val="Normal"/>
    <w:link w:val="NotedebasdepageCar"/>
    <w:rsid w:val="00781C58"/>
    <w:pPr>
      <w:suppressAutoHyphens/>
      <w:autoSpaceDE w:val="0"/>
      <w:ind w:firstLine="200"/>
      <w:jc w:val="both"/>
    </w:pPr>
    <w:rPr>
      <w:rFonts w:ascii="Times New Roman" w:eastAsia="Times New Roman" w:hAnsi="Times New Roman" w:cs="Times New Roman"/>
      <w:sz w:val="20"/>
      <w:szCs w:val="20"/>
      <w:lang w:bidi="ar-SA"/>
    </w:rPr>
  </w:style>
  <w:style w:type="character" w:customStyle="1" w:styleId="NotedebasdepageCar">
    <w:name w:val="Note de bas de page Car"/>
    <w:basedOn w:val="Policepardfaut"/>
    <w:link w:val="Notedebasdepage"/>
    <w:rsid w:val="00781C58"/>
    <w:rPr>
      <w:rFonts w:ascii="Times New Roman" w:eastAsia="Times New Roman" w:hAnsi="Times New Roman" w:cs="Times New Roman"/>
      <w:sz w:val="20"/>
      <w:szCs w:val="20"/>
      <w:lang w:bidi="ar-SA"/>
    </w:rPr>
  </w:style>
  <w:style w:type="paragraph" w:customStyle="1" w:styleId="postscript">
    <w:name w:val="&lt;postscript&gt;"/>
    <w:basedOn w:val="Corpsdetexte"/>
    <w:qFormat/>
    <w:rsid w:val="00781C58"/>
    <w:pPr>
      <w:suppressAutoHyphens/>
      <w:autoSpaceDE w:val="0"/>
      <w:ind w:firstLine="0"/>
    </w:pPr>
    <w:rPr>
      <w:rFonts w:eastAsia="Times New Roman" w:cs="Times New Roman"/>
      <w:szCs w:val="20"/>
      <w:lang w:bidi="ar-SA"/>
    </w:rPr>
  </w:style>
  <w:style w:type="character" w:customStyle="1" w:styleId="stagec">
    <w:name w:val="&lt;stage.c&gt;"/>
    <w:uiPriority w:val="1"/>
    <w:qFormat/>
    <w:rsid w:val="00781C58"/>
    <w:rPr>
      <w:i/>
    </w:rPr>
  </w:style>
  <w:style w:type="paragraph" w:customStyle="1" w:styleId="quotel">
    <w:name w:val="&lt;quote.l&gt;"/>
    <w:basedOn w:val="Corpsdetexte"/>
    <w:rsid w:val="00781C58"/>
    <w:pPr>
      <w:suppressAutoHyphens/>
      <w:spacing w:before="240" w:after="240"/>
      <w:ind w:left="1071" w:hanging="220"/>
      <w:contextualSpacing/>
      <w:jc w:val="left"/>
    </w:pPr>
    <w:rPr>
      <w:rFonts w:cs="Times New Roman"/>
      <w:sz w:val="22"/>
    </w:rPr>
  </w:style>
  <w:style w:type="paragraph" w:customStyle="1" w:styleId="quote">
    <w:name w:val="&lt;quote&gt;"/>
    <w:basedOn w:val="Corpsdetexte"/>
    <w:rsid w:val="00781C58"/>
    <w:pPr>
      <w:suppressAutoHyphens/>
      <w:spacing w:before="240" w:after="240"/>
      <w:ind w:left="851" w:firstLine="221"/>
      <w:contextualSpacing/>
    </w:pPr>
    <w:rPr>
      <w:rFonts w:cs="Times New Roman"/>
      <w:sz w:val="22"/>
    </w:rPr>
  </w:style>
  <w:style w:type="paragraph" w:customStyle="1" w:styleId="argument">
    <w:name w:val="&lt;argument&gt;"/>
    <w:qFormat/>
    <w:rsid w:val="00781C58"/>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781C58"/>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781C58"/>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781C58"/>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781C58"/>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781C58"/>
    <w:pPr>
      <w:suppressAutoHyphens/>
      <w:autoSpaceDE w:val="0"/>
      <w:ind w:firstLine="0"/>
    </w:pPr>
    <w:rPr>
      <w:rFonts w:eastAsia="Times New Roman" w:cs="Times New Roman"/>
      <w:i/>
      <w:szCs w:val="20"/>
      <w:lang w:bidi="ar-SA"/>
    </w:rPr>
  </w:style>
  <w:style w:type="paragraph" w:customStyle="1" w:styleId="bibl">
    <w:name w:val="&lt;bibl&gt;"/>
    <w:rsid w:val="00781C58"/>
    <w:pPr>
      <w:spacing w:after="113" w:line="100" w:lineRule="atLeast"/>
      <w:ind w:left="1701"/>
    </w:pPr>
    <w:rPr>
      <w:rFonts w:ascii="Times New Roman" w:eastAsia="Arial Unicode MS" w:hAnsi="Times New Roman" w:cs="Arial Unicode MS"/>
      <w:sz w:val="20"/>
      <w:lang w:eastAsia="hi-IN"/>
    </w:rPr>
  </w:style>
  <w:style w:type="paragraph" w:customStyle="1" w:styleId="byline">
    <w:name w:val="&lt;byline&gt;"/>
    <w:rsid w:val="00781C58"/>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781C58"/>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781C58"/>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781C58"/>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781C58"/>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781C58"/>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781C58"/>
    <w:pPr>
      <w:suppressAutoHyphens/>
      <w:jc w:val="center"/>
    </w:pPr>
    <w:rPr>
      <w:rFonts w:eastAsia="HG Mincho Light J" w:cs="Arial Unicode MS"/>
      <w:szCs w:val="48"/>
      <w:lang w:eastAsia="hi-IN"/>
    </w:rPr>
  </w:style>
  <w:style w:type="paragraph" w:customStyle="1" w:styleId="Scne">
    <w:name w:val="Scène"/>
    <w:basedOn w:val="Titre2"/>
    <w:rsid w:val="00781C58"/>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781C58"/>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781C58"/>
    <w:rPr>
      <w:color w:val="FF0000"/>
      <w:vertAlign w:val="subscript"/>
    </w:rPr>
  </w:style>
  <w:style w:type="paragraph" w:customStyle="1" w:styleId="label">
    <w:name w:val="&lt;label&gt;"/>
    <w:qFormat/>
    <w:rsid w:val="00781C58"/>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781C58"/>
    <w:pPr>
      <w:spacing w:before="240" w:after="240"/>
      <w:jc w:val="center"/>
    </w:pPr>
    <w:rPr>
      <w:rFonts w:ascii="Times New Roman" w:eastAsiaTheme="majorEastAsia" w:hAnsi="Times New Roman" w:cstheme="majorBidi"/>
      <w:bCs/>
      <w:sz w:val="28"/>
      <w:szCs w:val="28"/>
      <w:lang w:bidi="ar-SA"/>
    </w:rPr>
  </w:style>
  <w:style w:type="paragraph" w:customStyle="1" w:styleId="noindent">
    <w:name w:val="&lt;noindent&gt;"/>
    <w:basedOn w:val="Normal"/>
    <w:qFormat/>
    <w:rsid w:val="00781C58"/>
    <w:pPr>
      <w:suppressAutoHyphens/>
      <w:autoSpaceDE w:val="0"/>
      <w:spacing w:after="120" w:line="360" w:lineRule="auto"/>
      <w:jc w:val="both"/>
    </w:pPr>
    <w:rPr>
      <w:rFonts w:ascii="Times New Roman" w:eastAsia="Times New Roman" w:hAnsi="Times New Roman" w:cs="Times New Roman"/>
      <w:szCs w:val="20"/>
      <w:lang w:bidi="ar-SA"/>
    </w:rPr>
  </w:style>
  <w:style w:type="paragraph" w:customStyle="1" w:styleId="speaker">
    <w:name w:val="&lt;speaker&gt;"/>
    <w:basedOn w:val="stage"/>
    <w:qFormat/>
    <w:rsid w:val="00781C58"/>
    <w:pPr>
      <w:jc w:val="center"/>
    </w:pPr>
    <w:rPr>
      <w:i w:val="0"/>
    </w:rPr>
  </w:style>
  <w:style w:type="character" w:styleId="Appelnotedebasdep">
    <w:name w:val="footnote reference"/>
    <w:basedOn w:val="Policepardfaut"/>
    <w:uiPriority w:val="99"/>
    <w:semiHidden/>
    <w:unhideWhenUsed/>
    <w:rsid w:val="00781C58"/>
    <w:rPr>
      <w:vertAlign w:val="superscript"/>
    </w:rPr>
  </w:style>
  <w:style w:type="paragraph" w:customStyle="1" w:styleId="term">
    <w:name w:val="term"/>
    <w:basedOn w:val="Normal"/>
    <w:rsid w:val="00781C58"/>
    <w:pPr>
      <w:widowControl/>
    </w:pPr>
    <w:rPr>
      <w:rFonts w:ascii="Times New Roman" w:eastAsia="Times New Roman" w:hAnsi="Times New Roman" w:cs="Times New Roman"/>
      <w:lang w:eastAsia="fr-FR" w:bidi="ar-SA"/>
    </w:rPr>
  </w:style>
  <w:style w:type="character" w:customStyle="1" w:styleId="Titre5Car">
    <w:name w:val="Titre 5 Car"/>
    <w:basedOn w:val="Policepardfaut"/>
    <w:link w:val="Titre5"/>
    <w:uiPriority w:val="9"/>
    <w:rsid w:val="00DE3C8A"/>
    <w:rPr>
      <w:rFonts w:asciiTheme="majorHAnsi" w:eastAsiaTheme="majorEastAsia" w:hAnsiTheme="majorHAnsi"/>
      <w:color w:val="243F60" w:themeColor="accent1" w:themeShade="7F"/>
      <w:szCs w:val="21"/>
    </w:rPr>
  </w:style>
  <w:style w:type="character" w:customStyle="1" w:styleId="detailvalue">
    <w:name w:val="detail_value"/>
    <w:basedOn w:val="Policepardfaut"/>
    <w:rsid w:val="00D91269"/>
  </w:style>
  <w:style w:type="character" w:styleId="Marquedecommentaire">
    <w:name w:val="annotation reference"/>
    <w:basedOn w:val="Policepardfaut"/>
    <w:uiPriority w:val="99"/>
    <w:semiHidden/>
    <w:unhideWhenUsed/>
    <w:rsid w:val="0086508B"/>
    <w:rPr>
      <w:sz w:val="16"/>
      <w:szCs w:val="16"/>
    </w:rPr>
  </w:style>
  <w:style w:type="paragraph" w:styleId="Commentaire">
    <w:name w:val="annotation text"/>
    <w:basedOn w:val="Normal"/>
    <w:link w:val="CommentaireCar"/>
    <w:uiPriority w:val="99"/>
    <w:semiHidden/>
    <w:unhideWhenUsed/>
    <w:rsid w:val="0086508B"/>
    <w:rPr>
      <w:sz w:val="20"/>
      <w:szCs w:val="18"/>
    </w:rPr>
  </w:style>
  <w:style w:type="character" w:customStyle="1" w:styleId="CommentaireCar">
    <w:name w:val="Commentaire Car"/>
    <w:basedOn w:val="Policepardfaut"/>
    <w:link w:val="Commentaire"/>
    <w:uiPriority w:val="99"/>
    <w:semiHidden/>
    <w:rsid w:val="0086508B"/>
    <w:rPr>
      <w:sz w:val="20"/>
      <w:szCs w:val="18"/>
    </w:rPr>
  </w:style>
  <w:style w:type="paragraph" w:styleId="Objetducommentaire">
    <w:name w:val="annotation subject"/>
    <w:basedOn w:val="Commentaire"/>
    <w:next w:val="Commentaire"/>
    <w:link w:val="ObjetducommentaireCar"/>
    <w:uiPriority w:val="99"/>
    <w:semiHidden/>
    <w:unhideWhenUsed/>
    <w:rsid w:val="0086508B"/>
    <w:rPr>
      <w:b/>
      <w:bCs/>
    </w:rPr>
  </w:style>
  <w:style w:type="character" w:customStyle="1" w:styleId="ObjetducommentaireCar">
    <w:name w:val="Objet du commentaire Car"/>
    <w:basedOn w:val="CommentaireCar"/>
    <w:link w:val="Objetducommentaire"/>
    <w:uiPriority w:val="99"/>
    <w:semiHidden/>
    <w:rsid w:val="0086508B"/>
    <w:rPr>
      <w:b/>
      <w:bCs/>
      <w:sz w:val="20"/>
      <w:szCs w:val="18"/>
    </w:rPr>
  </w:style>
  <w:style w:type="character" w:customStyle="1" w:styleId="En-tteCar">
    <w:name w:val="En-tête Car"/>
    <w:basedOn w:val="Policepardfaut"/>
    <w:link w:val="En-tte"/>
    <w:uiPriority w:val="99"/>
    <w:rsid w:val="00DF4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114</Pages>
  <Words>44220</Words>
  <Characters>243210</Characters>
  <Application>Microsoft Office Word</Application>
  <DocSecurity>0</DocSecurity>
  <Lines>2026</Lines>
  <Paragraphs>573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Marguerite-Marie Bordry</dc:creator>
  <dc:description/>
  <cp:lastModifiedBy>Marguerite-Marie Bordry</cp:lastModifiedBy>
  <cp:revision>63</cp:revision>
  <dcterms:created xsi:type="dcterms:W3CDTF">2018-12-10T10:39:00Z</dcterms:created>
  <dcterms:modified xsi:type="dcterms:W3CDTF">2018-12-11T16:49:00Z</dcterms:modified>
  <dc:language>fr-FR</dc:language>
</cp:coreProperties>
</file>