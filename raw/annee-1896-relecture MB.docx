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01A06" w14:textId="77777777" w:rsidR="00821590" w:rsidRPr="00FC069A" w:rsidRDefault="00821590" w:rsidP="00821590">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1896</w:t>
      </w:r>
    </w:p>
    <w:p w14:paraId="65A30DFA" w14:textId="77777777" w:rsidR="00821590" w:rsidRPr="00FC069A" w:rsidRDefault="00821590" w:rsidP="00821590">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14:paraId="3B5C19B2" w14:textId="77777777" w:rsidR="00821590" w:rsidRPr="00BB6639" w:rsidRDefault="00821590" w:rsidP="00821590">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8067FE">
        <w:rPr>
          <w:lang w:val="en-US"/>
        </w:rPr>
        <w:t>obvil.sorbonne-universite.site</w:t>
      </w:r>
      <w:r w:rsidRPr="00BB6639">
        <w:rPr>
          <w:lang w:val="en-US"/>
        </w:rPr>
        <w:t>/corpus/mercure-italie/annee-</w:t>
      </w:r>
      <w:r>
        <w:rPr>
          <w:lang w:val="en-US"/>
        </w:rPr>
        <w:t>1896</w:t>
      </w:r>
      <w:r w:rsidRPr="00BB6639">
        <w:rPr>
          <w:lang w:val="en-US"/>
        </w:rPr>
        <w:t>.xml</w:t>
      </w:r>
    </w:p>
    <w:p w14:paraId="57528E64" w14:textId="77777777" w:rsidR="00821590" w:rsidRPr="00BB6639" w:rsidRDefault="00821590" w:rsidP="00821590">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8067FE">
        <w:rPr>
          <w:lang w:val="en-US"/>
        </w:rPr>
        <w:t>obvil.sorbonne-universite.site</w:t>
      </w:r>
      <w:r w:rsidRPr="00BB6639">
        <w:rPr>
          <w:lang w:val="en-US"/>
        </w:rPr>
        <w:t>/corpus/mercure-italie/annee-</w:t>
      </w:r>
      <w:r>
        <w:rPr>
          <w:lang w:val="en-US"/>
        </w:rPr>
        <w:t>1896</w:t>
      </w:r>
      <w:r w:rsidRPr="00BB6639">
        <w:rPr>
          <w:lang w:val="en-US"/>
        </w:rPr>
        <w:t>.html</w:t>
      </w:r>
    </w:p>
    <w:p w14:paraId="152D6C2C" w14:textId="77777777" w:rsidR="00821590" w:rsidRPr="00BB6639" w:rsidRDefault="00821590" w:rsidP="00821590">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8067FE">
        <w:rPr>
          <w:lang w:val="en-US"/>
        </w:rPr>
        <w:t>obvil.sorbonne-universite.site</w:t>
      </w:r>
      <w:r w:rsidRPr="00BB6639">
        <w:rPr>
          <w:lang w:val="en-US"/>
        </w:rPr>
        <w:t>/corpus/mercure-italie/annee-</w:t>
      </w:r>
      <w:r>
        <w:rPr>
          <w:lang w:val="en-US"/>
        </w:rPr>
        <w:t>1896</w:t>
      </w:r>
      <w:r w:rsidRPr="00BB6639">
        <w:rPr>
          <w:lang w:val="en-US"/>
        </w:rPr>
        <w:t>.epub</w:t>
      </w:r>
    </w:p>
    <w:p w14:paraId="0A9B7F4C" w14:textId="77777777" w:rsidR="00821590" w:rsidRPr="00BB6639" w:rsidRDefault="00821590" w:rsidP="00821590">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8067FE">
        <w:rPr>
          <w:lang w:val="en-US"/>
        </w:rPr>
        <w:t>obvil.sorbonne-universite.site</w:t>
      </w:r>
      <w:r w:rsidRPr="00BB6639">
        <w:rPr>
          <w:lang w:val="en-US"/>
        </w:rPr>
        <w:t>/corpus/mercure-italie/annee-</w:t>
      </w:r>
      <w:r>
        <w:rPr>
          <w:lang w:val="en-US"/>
        </w:rPr>
        <w:t>1896</w:t>
      </w:r>
      <w:r w:rsidRPr="00BB6639">
        <w:rPr>
          <w:lang w:val="en-US"/>
        </w:rPr>
        <w:t>.txt</w:t>
      </w:r>
    </w:p>
    <w:p w14:paraId="0A6F39A4" w14:textId="77777777" w:rsidR="00821590" w:rsidRPr="00FC069A" w:rsidRDefault="00821590" w:rsidP="00821590">
      <w:pPr>
        <w:pStyle w:val="term"/>
      </w:pPr>
      <w:proofErr w:type="gramStart"/>
      <w:r w:rsidRPr="00FC069A">
        <w:t>date</w:t>
      </w:r>
      <w:proofErr w:type="gramEnd"/>
      <w:r w:rsidRPr="00FC069A">
        <w:t xml:space="preserve"> : </w:t>
      </w:r>
      <w:r>
        <w:t>1896</w:t>
      </w:r>
    </w:p>
    <w:p w14:paraId="6802F070" w14:textId="77777777" w:rsidR="00821590" w:rsidRPr="00FC069A" w:rsidRDefault="00821590" w:rsidP="00821590">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14:paraId="53CEEACD" w14:textId="77777777" w:rsidR="00821590" w:rsidRDefault="00821590" w:rsidP="00821590">
      <w:pPr>
        <w:pStyle w:val="Titre1"/>
      </w:pPr>
      <w:r>
        <w:t>Tome XVII, numéro 73, janvier 1896</w:t>
      </w:r>
    </w:p>
    <w:p w14:paraId="4412ACD0" w14:textId="77777777" w:rsidR="00821590" w:rsidRPr="00EF0DA0" w:rsidRDefault="00821590" w:rsidP="00821590">
      <w:pPr>
        <w:pStyle w:val="Titre2"/>
        <w:rPr>
          <w:i/>
        </w:rPr>
      </w:pPr>
      <w:r>
        <w:t xml:space="preserve">Florence. Botticelli. </w:t>
      </w:r>
      <w:r>
        <w:rPr>
          <w:i/>
        </w:rPr>
        <w:t xml:space="preserve">La </w:t>
      </w:r>
      <w:proofErr w:type="spellStart"/>
      <w:r>
        <w:rPr>
          <w:i/>
        </w:rPr>
        <w:t>Primavera</w:t>
      </w:r>
      <w:proofErr w:type="spellEnd"/>
    </w:p>
    <w:p w14:paraId="1B7C8873" w14:textId="77777777" w:rsidR="00821590" w:rsidRPr="00925B7B" w:rsidRDefault="00821590" w:rsidP="00821590">
      <w:pPr>
        <w:pStyle w:val="term"/>
      </w:pPr>
      <w:proofErr w:type="gramStart"/>
      <w:r w:rsidRPr="00925B7B">
        <w:t>id</w:t>
      </w:r>
      <w:proofErr w:type="gramEnd"/>
      <w:r w:rsidRPr="00925B7B">
        <w:t> : article-</w:t>
      </w:r>
      <w:r>
        <w:t>1896</w:t>
      </w:r>
      <w:r w:rsidRPr="00925B7B">
        <w:t>-</w:t>
      </w:r>
      <w:r>
        <w:t>01</w:t>
      </w:r>
      <w:r w:rsidRPr="00925B7B">
        <w:t>_</w:t>
      </w:r>
      <w:r>
        <w:t>012</w:t>
      </w:r>
    </w:p>
    <w:p w14:paraId="138B51F0"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Point, Armand (1860-1932)</w:t>
      </w:r>
    </w:p>
    <w:p w14:paraId="62D31377"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Armand Point</w:t>
      </w:r>
    </w:p>
    <w:p w14:paraId="569EADAC" w14:textId="77777777" w:rsidR="00821590" w:rsidRDefault="00821590" w:rsidP="00821590">
      <w:pPr>
        <w:pStyle w:val="term"/>
      </w:pPr>
      <w:proofErr w:type="gramStart"/>
      <w:r w:rsidRPr="00925B7B">
        <w:t>section</w:t>
      </w:r>
      <w:proofErr w:type="gramEnd"/>
      <w:r w:rsidRPr="00925B7B">
        <w:t xml:space="preserve"> : </w:t>
      </w:r>
      <w:r>
        <w:t>none</w:t>
      </w:r>
    </w:p>
    <w:p w14:paraId="2079797A"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t xml:space="preserve">Florence. Botticelli. </w:t>
      </w:r>
      <w:r>
        <w:rPr>
          <w:i/>
        </w:rPr>
        <w:t xml:space="preserve">La </w:t>
      </w:r>
      <w:proofErr w:type="spellStart"/>
      <w:r>
        <w:rPr>
          <w:i/>
        </w:rPr>
        <w:t>Primavera</w:t>
      </w:r>
      <w:proofErr w:type="spellEnd"/>
    </w:p>
    <w:p w14:paraId="6F35F690" w14:textId="77777777" w:rsidR="00821590" w:rsidRPr="00925B7B" w:rsidRDefault="00821590" w:rsidP="00821590">
      <w:pPr>
        <w:pStyle w:val="term"/>
      </w:pPr>
      <w:proofErr w:type="gramStart"/>
      <w:r w:rsidRPr="00925B7B">
        <w:t>date</w:t>
      </w:r>
      <w:proofErr w:type="gramEnd"/>
      <w:r w:rsidRPr="00925B7B">
        <w:t> :</w:t>
      </w:r>
      <w:r>
        <w:t xml:space="preserve"> 1896-01</w:t>
      </w:r>
    </w:p>
    <w:p w14:paraId="0440E9D4"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 numéro 73, janvier 1896</w:t>
      </w:r>
      <w:r w:rsidRPr="00925B7B">
        <w:t xml:space="preserve">, </w:t>
      </w:r>
      <w:r>
        <w:t>p. 12-16</w:t>
      </w:r>
    </w:p>
    <w:p w14:paraId="495712B4" w14:textId="77777777" w:rsidR="00821590" w:rsidRPr="000832F6" w:rsidRDefault="00821590" w:rsidP="00821590">
      <w:pPr>
        <w:pStyle w:val="byline"/>
        <w:rPr>
          <w:smallCaps/>
        </w:rPr>
      </w:pPr>
      <w:r>
        <w:rPr>
          <w:smallCaps/>
        </w:rPr>
        <w:t>Armand Point</w:t>
      </w:r>
      <w:r>
        <w:t>.</w:t>
      </w:r>
    </w:p>
    <w:p w14:paraId="2C754F12" w14:textId="77777777" w:rsidR="00821590" w:rsidRDefault="00821590" w:rsidP="00821590">
      <w:pPr>
        <w:pStyle w:val="bibl"/>
      </w:pPr>
      <w:r>
        <w:t>Tome XVII, numéro 73, janvier 1896</w:t>
      </w:r>
      <w:r w:rsidRPr="00925B7B">
        <w:t xml:space="preserve">, </w:t>
      </w:r>
      <w:r>
        <w:t>p. 12-16.</w:t>
      </w:r>
    </w:p>
    <w:p w14:paraId="2B672A8D" w14:textId="77777777" w:rsidR="00821590" w:rsidRPr="00523771" w:rsidRDefault="00821590" w:rsidP="00821590">
      <w:pPr>
        <w:pStyle w:val="salute"/>
        <w:rPr>
          <w:i/>
          <w:lang w:val="it-IT"/>
        </w:rPr>
      </w:pPr>
      <w:r w:rsidRPr="00523771">
        <w:rPr>
          <w:i/>
          <w:lang w:val="it-IT"/>
        </w:rPr>
        <w:t>À l’ami Stuart Merrill.</w:t>
      </w:r>
    </w:p>
    <w:p w14:paraId="2FD821DD" w14:textId="77777777" w:rsidR="00821590" w:rsidRPr="00523771" w:rsidRDefault="00821590" w:rsidP="00821590">
      <w:pPr>
        <w:pStyle w:val="epigraph"/>
        <w:rPr>
          <w:lang w:val="it-IT"/>
        </w:rPr>
      </w:pPr>
      <w:r w:rsidRPr="00523771">
        <w:rPr>
          <w:lang w:val="it-IT"/>
        </w:rPr>
        <w:t>E per certo, se si riguarda in queste due arti bene e con sano giudizio, vi si vede cos</w:t>
      </w:r>
      <w:ins w:id="0" w:author="Marguerite-Marie Bordry" w:date="2018-12-05T22:09:00Z">
        <w:r w:rsidR="00B56D08">
          <w:rPr>
            <w:lang w:val="it-IT"/>
          </w:rPr>
          <w:t>ì</w:t>
        </w:r>
      </w:ins>
      <w:del w:id="1" w:author="Marguerite-Marie Bordry" w:date="2018-12-05T22:09:00Z">
        <w:r w:rsidRPr="00523771" w:rsidDel="00B56D08">
          <w:rPr>
            <w:lang w:val="it-IT"/>
          </w:rPr>
          <w:delText>i</w:delText>
        </w:r>
      </w:del>
      <w:r w:rsidRPr="00523771">
        <w:rPr>
          <w:lang w:val="it-IT"/>
        </w:rPr>
        <w:t xml:space="preserve"> smisurata unione et congiunzione insieme d’</w:t>
      </w:r>
      <w:del w:id="2" w:author="Marguerite-Marie Bordry" w:date="2018-12-05T22:10:00Z">
        <w:r w:rsidRPr="00523771" w:rsidDel="000B3A4D">
          <w:rPr>
            <w:lang w:val="it-IT"/>
          </w:rPr>
          <w:delText>affinita</w:delText>
        </w:r>
      </w:del>
      <w:ins w:id="3" w:author="Marguerite-Marie Bordry" w:date="2018-12-05T22:10:00Z">
        <w:r w:rsidR="000B3A4D" w:rsidRPr="00523771">
          <w:rPr>
            <w:lang w:val="it-IT"/>
          </w:rPr>
          <w:t>affinità</w:t>
        </w:r>
      </w:ins>
      <w:r w:rsidRPr="00523771">
        <w:rPr>
          <w:lang w:val="it-IT"/>
        </w:rPr>
        <w:t>, che perciò si chiama.</w:t>
      </w:r>
    </w:p>
    <w:p w14:paraId="1197EF6F" w14:textId="77777777" w:rsidR="00821590" w:rsidRPr="00523771" w:rsidRDefault="00821590" w:rsidP="00821590">
      <w:pPr>
        <w:pStyle w:val="epigraph"/>
        <w:rPr>
          <w:lang w:val="it-IT"/>
        </w:rPr>
      </w:pPr>
      <w:proofErr w:type="gramStart"/>
      <w:r w:rsidRPr="00523771">
        <w:rPr>
          <w:lang w:val="it-IT"/>
        </w:rPr>
        <w:t>« La</w:t>
      </w:r>
      <w:proofErr w:type="gramEnd"/>
      <w:r w:rsidRPr="00523771">
        <w:rPr>
          <w:lang w:val="it-IT"/>
        </w:rPr>
        <w:t xml:space="preserve"> Pittura, Poetica che tace »</w:t>
      </w:r>
    </w:p>
    <w:p w14:paraId="0CC92821" w14:textId="77777777" w:rsidR="00821590" w:rsidRPr="00523771" w:rsidRDefault="00821590" w:rsidP="00821590">
      <w:pPr>
        <w:pStyle w:val="epigraph"/>
        <w:rPr>
          <w:lang w:val="it-IT"/>
        </w:rPr>
      </w:pPr>
      <w:proofErr w:type="gramStart"/>
      <w:r w:rsidRPr="00523771">
        <w:rPr>
          <w:lang w:val="it-IT"/>
        </w:rPr>
        <w:t>« Poetica</w:t>
      </w:r>
      <w:proofErr w:type="gramEnd"/>
      <w:r w:rsidRPr="00523771">
        <w:rPr>
          <w:lang w:val="it-IT"/>
        </w:rPr>
        <w:t>, Pittura che parla »</w:t>
      </w:r>
    </w:p>
    <w:p w14:paraId="1C153350" w14:textId="77777777" w:rsidR="00821590" w:rsidRPr="00523771" w:rsidRDefault="00821590" w:rsidP="00821590">
      <w:pPr>
        <w:pStyle w:val="epigraph"/>
        <w:rPr>
          <w:lang w:val="it-IT"/>
        </w:rPr>
      </w:pPr>
      <w:r w:rsidRPr="00523771">
        <w:rPr>
          <w:lang w:val="it-IT"/>
        </w:rPr>
        <w:t>                                           </w:t>
      </w:r>
      <w:proofErr w:type="spellStart"/>
      <w:r w:rsidRPr="00523771">
        <w:rPr>
          <w:smallCaps/>
          <w:lang w:val="it-IT"/>
        </w:rPr>
        <w:t>Armenino</w:t>
      </w:r>
      <w:proofErr w:type="spellEnd"/>
      <w:r w:rsidRPr="00523771">
        <w:rPr>
          <w:lang w:val="it-IT"/>
        </w:rPr>
        <w:t xml:space="preserve">, 1530-1590 </w:t>
      </w:r>
    </w:p>
    <w:p w14:paraId="745E35D0" w14:textId="77777777" w:rsidR="00821590" w:rsidRPr="00523771" w:rsidRDefault="00821590" w:rsidP="00821590">
      <w:pPr>
        <w:pStyle w:val="epigraph"/>
        <w:rPr>
          <w:lang w:val="it-IT"/>
        </w:rPr>
      </w:pPr>
      <w:r w:rsidRPr="00523771">
        <w:rPr>
          <w:lang w:val="it-IT"/>
        </w:rPr>
        <w:t>                    </w:t>
      </w:r>
      <w:r w:rsidRPr="00523771">
        <w:rPr>
          <w:i/>
          <w:lang w:val="it-IT"/>
        </w:rPr>
        <w:t>Dei veri Precetti della Pittura,</w:t>
      </w:r>
      <w:r w:rsidRPr="00523771">
        <w:rPr>
          <w:lang w:val="it-IT"/>
        </w:rPr>
        <w:t xml:space="preserve"> libro I, Cap. </w:t>
      </w:r>
      <w:r w:rsidRPr="00523771">
        <w:rPr>
          <w:smallCaps/>
          <w:lang w:val="it-IT"/>
        </w:rPr>
        <w:t>iii</w:t>
      </w:r>
      <w:r w:rsidRPr="00523771">
        <w:rPr>
          <w:lang w:val="it-IT"/>
        </w:rPr>
        <w:t>.</w:t>
      </w:r>
    </w:p>
    <w:p w14:paraId="5D435DC7" w14:textId="77777777" w:rsidR="00821590" w:rsidRPr="00F8712A" w:rsidRDefault="00821590" w:rsidP="00821590">
      <w:pPr>
        <w:pStyle w:val="Corpsdetexte"/>
        <w:rPr>
          <w:rFonts w:cs="Times New Roman"/>
        </w:rPr>
      </w:pPr>
      <w:r w:rsidRPr="00F8712A">
        <w:rPr>
          <w:rFonts w:cs="Times New Roman"/>
        </w:rPr>
        <w:t>… Florence… la nuit… des étoiles… Un sillage de diamants et de perles resplendit au vol d</w:t>
      </w:r>
      <w:r>
        <w:rPr>
          <w:rFonts w:cs="Times New Roman"/>
        </w:rPr>
        <w:t>’</w:t>
      </w:r>
      <w:r w:rsidRPr="00F8712A">
        <w:rPr>
          <w:rFonts w:cs="Times New Roman"/>
        </w:rPr>
        <w:t>un grand Archange, tout vêtu de lumière, dont l</w:t>
      </w:r>
      <w:r>
        <w:rPr>
          <w:rFonts w:cs="Times New Roman"/>
        </w:rPr>
        <w:t>’</w:t>
      </w:r>
      <w:r w:rsidRPr="00F8712A">
        <w:rPr>
          <w:rFonts w:cs="Times New Roman"/>
        </w:rPr>
        <w:t>épée d</w:t>
      </w:r>
      <w:r>
        <w:rPr>
          <w:rFonts w:cs="Times New Roman"/>
        </w:rPr>
        <w:t>’</w:t>
      </w:r>
      <w:r w:rsidRPr="00F8712A">
        <w:rPr>
          <w:rFonts w:cs="Times New Roman"/>
        </w:rPr>
        <w:t>or flamboyante écrit dans l</w:t>
      </w:r>
      <w:r>
        <w:rPr>
          <w:rFonts w:cs="Times New Roman"/>
        </w:rPr>
        <w:t>’</w:t>
      </w:r>
      <w:r w:rsidRPr="00F8712A">
        <w:rPr>
          <w:rFonts w:cs="Times New Roman"/>
        </w:rPr>
        <w:t>azur noir</w:t>
      </w:r>
      <w:r>
        <w:rPr>
          <w:rFonts w:cs="Times New Roman"/>
        </w:rPr>
        <w:t> :</w:t>
      </w:r>
      <w:r w:rsidRPr="00F8712A">
        <w:rPr>
          <w:rFonts w:cs="Times New Roman"/>
        </w:rPr>
        <w:t xml:space="preserve"> </w:t>
      </w:r>
      <w:r w:rsidRPr="00F8712A">
        <w:rPr>
          <w:rFonts w:cs="Times New Roman"/>
          <w:i/>
        </w:rPr>
        <w:t>Beauté</w:t>
      </w:r>
      <w:r>
        <w:rPr>
          <w:rFonts w:cs="Times New Roman"/>
        </w:rPr>
        <w:t xml:space="preserve"> — </w:t>
      </w:r>
      <w:r w:rsidRPr="00F8712A">
        <w:rPr>
          <w:rFonts w:cs="Times New Roman"/>
          <w:i/>
        </w:rPr>
        <w:t>Noblesse</w:t>
      </w:r>
      <w:r w:rsidRPr="00EF0DA0">
        <w:rPr>
          <w:rFonts w:cs="Times New Roman"/>
        </w:rPr>
        <w:t xml:space="preserve"> </w:t>
      </w:r>
      <w:r>
        <w:rPr>
          <w:rFonts w:cs="Times New Roman"/>
        </w:rPr>
        <w:t>— </w:t>
      </w:r>
      <w:r w:rsidRPr="00F8712A">
        <w:rPr>
          <w:rFonts w:cs="Times New Roman"/>
          <w:i/>
        </w:rPr>
        <w:t>Intelligence</w:t>
      </w:r>
      <w:r>
        <w:rPr>
          <w:rFonts w:cs="Times New Roman"/>
        </w:rPr>
        <w:t xml:space="preserve"> — </w:t>
      </w:r>
      <w:r w:rsidRPr="00F8712A">
        <w:rPr>
          <w:rFonts w:cs="Times New Roman"/>
          <w:i/>
        </w:rPr>
        <w:t>Volonté</w:t>
      </w:r>
      <w:r w:rsidRPr="00EF0DA0">
        <w:rPr>
          <w:rFonts w:cs="Times New Roman"/>
        </w:rPr>
        <w:t xml:space="preserve">. </w:t>
      </w:r>
      <w:r w:rsidRPr="00F8712A">
        <w:rPr>
          <w:rFonts w:cs="Times New Roman"/>
        </w:rPr>
        <w:t>Tétragramme sacré, égide du Temple de l</w:t>
      </w:r>
      <w:r>
        <w:rPr>
          <w:rFonts w:cs="Times New Roman"/>
        </w:rPr>
        <w:t>’</w:t>
      </w:r>
      <w:r w:rsidRPr="00F8712A">
        <w:rPr>
          <w:rFonts w:cs="Times New Roman"/>
        </w:rPr>
        <w:t>Art, diadème de la capitale en Toscane.</w:t>
      </w:r>
    </w:p>
    <w:p w14:paraId="7C7186D0" w14:textId="77777777" w:rsidR="00821590" w:rsidRPr="00F8712A" w:rsidRDefault="00821590" w:rsidP="00821590">
      <w:pPr>
        <w:pStyle w:val="Corpsdetexte"/>
        <w:rPr>
          <w:rFonts w:cs="Times New Roman"/>
        </w:rPr>
      </w:pPr>
      <w:r w:rsidRPr="00F8712A">
        <w:rPr>
          <w:rFonts w:cs="Times New Roman"/>
        </w:rPr>
        <w:t>À la porte de la ville, j</w:t>
      </w:r>
      <w:r>
        <w:rPr>
          <w:rFonts w:cs="Times New Roman"/>
        </w:rPr>
        <w:t>’</w:t>
      </w:r>
      <w:r w:rsidRPr="00F8712A">
        <w:rPr>
          <w:rFonts w:cs="Times New Roman"/>
        </w:rPr>
        <w:t>avais paré mon esprit et mon cœur de leurs joyaux les plus rares</w:t>
      </w:r>
      <w:r>
        <w:rPr>
          <w:rFonts w:cs="Times New Roman"/>
        </w:rPr>
        <w:t> :</w:t>
      </w:r>
      <w:r w:rsidRPr="00F8712A">
        <w:rPr>
          <w:rFonts w:cs="Times New Roman"/>
        </w:rPr>
        <w:t xml:space="preserve"> je savais que les choses anciennes vous regardent et vous jugent avant de révéler le secret du Passé. Pour ceux qu</w:t>
      </w:r>
      <w:r>
        <w:rPr>
          <w:rFonts w:cs="Times New Roman"/>
        </w:rPr>
        <w:t>’</w:t>
      </w:r>
      <w:r w:rsidRPr="00F8712A">
        <w:rPr>
          <w:rFonts w:cs="Times New Roman"/>
        </w:rPr>
        <w:t>elles dédaignent, elles demeurent inutiles, indifférentes ou tristes</w:t>
      </w:r>
      <w:r>
        <w:rPr>
          <w:rFonts w:cs="Times New Roman"/>
        </w:rPr>
        <w:t> :</w:t>
      </w:r>
      <w:r w:rsidRPr="00F8712A">
        <w:rPr>
          <w:rFonts w:cs="Times New Roman"/>
        </w:rPr>
        <w:t xml:space="preserve"> leurs mystérieuses paroles de Beauté ne répondent qu</w:t>
      </w:r>
      <w:r>
        <w:rPr>
          <w:rFonts w:cs="Times New Roman"/>
        </w:rPr>
        <w:t>’</w:t>
      </w:r>
      <w:r w:rsidRPr="00F8712A">
        <w:rPr>
          <w:rFonts w:cs="Times New Roman"/>
        </w:rPr>
        <w:t>à ceux qui interrogent.</w:t>
      </w:r>
    </w:p>
    <w:p w14:paraId="2A4DCC81" w14:textId="77777777" w:rsidR="00821590" w:rsidRPr="00F8712A" w:rsidRDefault="00821590" w:rsidP="00821590">
      <w:pPr>
        <w:pStyle w:val="Corpsdetexte"/>
        <w:rPr>
          <w:rFonts w:cs="Times New Roman"/>
        </w:rPr>
      </w:pPr>
      <w:r w:rsidRPr="00F8712A">
        <w:rPr>
          <w:rFonts w:cs="Times New Roman"/>
        </w:rPr>
        <w:t>Les yeux inquiets et tremblants de ma propre révélation devant l</w:t>
      </w:r>
      <w:r>
        <w:rPr>
          <w:rFonts w:cs="Times New Roman"/>
        </w:rPr>
        <w:t>’</w:t>
      </w:r>
      <w:r w:rsidRPr="00F8712A">
        <w:rPr>
          <w:rFonts w:cs="Times New Roman"/>
        </w:rPr>
        <w:t>inconnu s</w:t>
      </w:r>
      <w:r>
        <w:rPr>
          <w:rFonts w:cs="Times New Roman"/>
        </w:rPr>
        <w:t>’</w:t>
      </w:r>
      <w:r w:rsidRPr="00F8712A">
        <w:rPr>
          <w:rFonts w:cs="Times New Roman"/>
        </w:rPr>
        <w:t xml:space="preserve">ouvrirent, tout </w:t>
      </w:r>
      <w:r w:rsidRPr="00F8712A">
        <w:rPr>
          <w:rFonts w:cs="Times New Roman"/>
        </w:rPr>
        <w:lastRenderedPageBreak/>
        <w:t>d</w:t>
      </w:r>
      <w:r>
        <w:rPr>
          <w:rFonts w:cs="Times New Roman"/>
        </w:rPr>
        <w:t>’</w:t>
      </w:r>
      <w:r w:rsidRPr="00F8712A">
        <w:rPr>
          <w:rFonts w:cs="Times New Roman"/>
        </w:rPr>
        <w:t xml:space="preserve">abord, pour la </w:t>
      </w:r>
      <w:proofErr w:type="spellStart"/>
      <w:r w:rsidRPr="00F8712A">
        <w:rPr>
          <w:rFonts w:cs="Times New Roman"/>
          <w:i/>
        </w:rPr>
        <w:t>Primavera</w:t>
      </w:r>
      <w:proofErr w:type="spellEnd"/>
      <w:r w:rsidRPr="00F8712A">
        <w:rPr>
          <w:rFonts w:cs="Times New Roman"/>
        </w:rPr>
        <w:t xml:space="preserve"> de Botticelli, tableau aimé par la gravure, et dont la séduction hantait mes désirs d</w:t>
      </w:r>
      <w:r>
        <w:rPr>
          <w:rFonts w:cs="Times New Roman"/>
        </w:rPr>
        <w:t>’</w:t>
      </w:r>
      <w:r w:rsidRPr="00F8712A">
        <w:rPr>
          <w:rFonts w:cs="Times New Roman"/>
        </w:rPr>
        <w:t>œuvre vers la grâce maladive des âmes fragiles, sœurs captivantes des iris frêles, qu</w:t>
      </w:r>
      <w:r>
        <w:rPr>
          <w:rFonts w:cs="Times New Roman"/>
        </w:rPr>
        <w:t>’</w:t>
      </w:r>
      <w:r w:rsidRPr="00F8712A">
        <w:rPr>
          <w:rFonts w:cs="Times New Roman"/>
        </w:rPr>
        <w:t>une caresse des lèvres fait mourir.</w:t>
      </w:r>
    </w:p>
    <w:p w14:paraId="05AB3CEB" w14:textId="77777777" w:rsidR="00821590" w:rsidRPr="00F8712A" w:rsidRDefault="00821590" w:rsidP="00821590">
      <w:pPr>
        <w:pStyle w:val="Corpsdetexte"/>
        <w:rPr>
          <w:rFonts w:cs="Times New Roman"/>
        </w:rPr>
      </w:pPr>
      <w:r w:rsidRPr="00F8712A">
        <w:rPr>
          <w:rFonts w:cs="Times New Roman"/>
        </w:rPr>
        <w:t>L</w:t>
      </w:r>
      <w:r>
        <w:rPr>
          <w:rFonts w:cs="Times New Roman"/>
        </w:rPr>
        <w:t>’</w:t>
      </w:r>
      <w:r w:rsidRPr="00F8712A">
        <w:rPr>
          <w:rFonts w:cs="Times New Roman"/>
        </w:rPr>
        <w:t>hésitation angoissante, devant un sanctuaire de silence, d</w:t>
      </w:r>
      <w:r>
        <w:rPr>
          <w:rFonts w:cs="Times New Roman"/>
        </w:rPr>
        <w:t>’</w:t>
      </w:r>
      <w:r w:rsidRPr="00F8712A">
        <w:rPr>
          <w:rFonts w:cs="Times New Roman"/>
        </w:rPr>
        <w:t>ombre et de recueillement, une seconde avait fait la nuit à ma pensée. Ne pouvant concevoir une désillusion, une non compréhension m</w:t>
      </w:r>
      <w:r>
        <w:rPr>
          <w:rFonts w:cs="Times New Roman"/>
        </w:rPr>
        <w:t>’</w:t>
      </w:r>
      <w:r w:rsidRPr="00F8712A">
        <w:rPr>
          <w:rFonts w:cs="Times New Roman"/>
        </w:rPr>
        <w:t>épouvanta.</w:t>
      </w:r>
    </w:p>
    <w:p w14:paraId="154CC4DD" w14:textId="77777777" w:rsidR="00821590" w:rsidRPr="00F8712A" w:rsidRDefault="00821590" w:rsidP="00821590">
      <w:pPr>
        <w:pStyle w:val="Corpsdetexte"/>
        <w:rPr>
          <w:rFonts w:cs="Times New Roman"/>
        </w:rPr>
      </w:pPr>
      <w:r w:rsidRPr="00F8712A">
        <w:rPr>
          <w:rFonts w:cs="Times New Roman"/>
        </w:rPr>
        <w:t>L</w:t>
      </w:r>
      <w:r>
        <w:rPr>
          <w:rFonts w:cs="Times New Roman"/>
        </w:rPr>
        <w:t>’</w:t>
      </w:r>
      <w:r w:rsidRPr="00F8712A">
        <w:rPr>
          <w:rFonts w:cs="Times New Roman"/>
        </w:rPr>
        <w:t>Artiste étant androgyne, les perceptions de la couleur, toutes féminines, sont les premières à nous révéler l</w:t>
      </w:r>
      <w:r>
        <w:rPr>
          <w:rFonts w:cs="Times New Roman"/>
        </w:rPr>
        <w:t>’</w:t>
      </w:r>
      <w:r w:rsidRPr="00F8712A">
        <w:rPr>
          <w:rFonts w:cs="Times New Roman"/>
        </w:rPr>
        <w:t>âme d</w:t>
      </w:r>
      <w:r>
        <w:rPr>
          <w:rFonts w:cs="Times New Roman"/>
        </w:rPr>
        <w:t>’</w:t>
      </w:r>
      <w:r w:rsidRPr="00F8712A">
        <w:rPr>
          <w:rFonts w:cs="Times New Roman"/>
        </w:rPr>
        <w:t>une œuvre d</w:t>
      </w:r>
      <w:r>
        <w:rPr>
          <w:rFonts w:cs="Times New Roman"/>
        </w:rPr>
        <w:t>’</w:t>
      </w:r>
      <w:r w:rsidRPr="00F8712A">
        <w:rPr>
          <w:rFonts w:cs="Times New Roman"/>
        </w:rPr>
        <w:t>Art. Mes habitudes, mes prévisions, évoquées par ce mot délicieux</w:t>
      </w:r>
      <w:r>
        <w:rPr>
          <w:rFonts w:cs="Times New Roman"/>
        </w:rPr>
        <w:t> :</w:t>
      </w:r>
      <w:r w:rsidRPr="00F8712A">
        <w:rPr>
          <w:rFonts w:cs="Times New Roman"/>
        </w:rPr>
        <w:t xml:space="preserve"> </w:t>
      </w:r>
      <w:r>
        <w:rPr>
          <w:rFonts w:cs="Times New Roman"/>
        </w:rPr>
        <w:t>« </w:t>
      </w:r>
      <w:r w:rsidRPr="00F8712A">
        <w:rPr>
          <w:rFonts w:cs="Times New Roman"/>
        </w:rPr>
        <w:t xml:space="preserve">la </w:t>
      </w:r>
      <w:proofErr w:type="spellStart"/>
      <w:r w:rsidRPr="00F8712A">
        <w:rPr>
          <w:rFonts w:cs="Times New Roman"/>
          <w:i/>
        </w:rPr>
        <w:t>Primavera</w:t>
      </w:r>
      <w:proofErr w:type="spellEnd"/>
      <w:r>
        <w:rPr>
          <w:rFonts w:cs="Times New Roman"/>
        </w:rPr>
        <w:t> »</w:t>
      </w:r>
      <w:r w:rsidRPr="00F8712A">
        <w:rPr>
          <w:rFonts w:cs="Times New Roman"/>
        </w:rPr>
        <w:t>, étaient troublées à l</w:t>
      </w:r>
      <w:r>
        <w:rPr>
          <w:rFonts w:cs="Times New Roman"/>
        </w:rPr>
        <w:t>’</w:t>
      </w:r>
      <w:r w:rsidRPr="00F8712A">
        <w:rPr>
          <w:rFonts w:cs="Times New Roman"/>
        </w:rPr>
        <w:t>aspect sombre et monochrome du chef-d</w:t>
      </w:r>
      <w:r>
        <w:rPr>
          <w:rFonts w:cs="Times New Roman"/>
        </w:rPr>
        <w:t>’</w:t>
      </w:r>
      <w:r w:rsidRPr="00F8712A">
        <w:rPr>
          <w:rFonts w:cs="Times New Roman"/>
        </w:rPr>
        <w:t>œuvre de Botticelli. Deux notes puissantes résonnaient identiques, deux rouges, l</w:t>
      </w:r>
      <w:r>
        <w:rPr>
          <w:rFonts w:cs="Times New Roman"/>
        </w:rPr>
        <w:t>’</w:t>
      </w:r>
      <w:r w:rsidRPr="00F8712A">
        <w:rPr>
          <w:rFonts w:cs="Times New Roman"/>
        </w:rPr>
        <w:t>un au centre sur la Princesse, l</w:t>
      </w:r>
      <w:r>
        <w:rPr>
          <w:rFonts w:cs="Times New Roman"/>
        </w:rPr>
        <w:t>’</w:t>
      </w:r>
      <w:r w:rsidRPr="00F8712A">
        <w:rPr>
          <w:rFonts w:cs="Times New Roman"/>
        </w:rPr>
        <w:t>autre à l</w:t>
      </w:r>
      <w:r>
        <w:rPr>
          <w:rFonts w:cs="Times New Roman"/>
        </w:rPr>
        <w:t>’</w:t>
      </w:r>
      <w:r w:rsidRPr="00F8712A">
        <w:rPr>
          <w:rFonts w:cs="Times New Roman"/>
        </w:rPr>
        <w:t>extrémité gauche sur l</w:t>
      </w:r>
      <w:r>
        <w:rPr>
          <w:rFonts w:cs="Times New Roman"/>
        </w:rPr>
        <w:t>’</w:t>
      </w:r>
      <w:r w:rsidRPr="00F8712A">
        <w:rPr>
          <w:rFonts w:cs="Times New Roman"/>
        </w:rPr>
        <w:t>Adolescent</w:t>
      </w:r>
      <w:r>
        <w:rPr>
          <w:rFonts w:cs="Times New Roman"/>
        </w:rPr>
        <w:t> ;</w:t>
      </w:r>
      <w:r w:rsidRPr="00F8712A">
        <w:rPr>
          <w:rFonts w:cs="Times New Roman"/>
        </w:rPr>
        <w:t xml:space="preserve"> le reste avait la couleur des roses blanches fanées ou</w:t>
      </w:r>
      <w:r>
        <w:rPr>
          <w:rFonts w:cs="Times New Roman"/>
        </w:rPr>
        <w:t xml:space="preserve"> </w:t>
      </w:r>
      <w:r w:rsidRPr="00F8712A">
        <w:rPr>
          <w:rFonts w:cs="Times New Roman"/>
        </w:rPr>
        <w:t>des marbres anciens qui semblent s</w:t>
      </w:r>
      <w:r>
        <w:rPr>
          <w:rFonts w:cs="Times New Roman"/>
        </w:rPr>
        <w:t>’</w:t>
      </w:r>
      <w:r w:rsidRPr="00F8712A">
        <w:rPr>
          <w:rFonts w:cs="Times New Roman"/>
        </w:rPr>
        <w:t>être dorés, en mûrissant sous le soleil, comme de beaux fruits. Les arbres et la prairie se baignaient de la couleur silencieuse de la nuit, tandis que, sous une lumière descendue de l</w:t>
      </w:r>
      <w:r>
        <w:rPr>
          <w:rFonts w:cs="Times New Roman"/>
        </w:rPr>
        <w:t>’</w:t>
      </w:r>
      <w:r w:rsidRPr="00F8712A">
        <w:rPr>
          <w:rFonts w:cs="Times New Roman"/>
        </w:rPr>
        <w:t>Olympe, surgissaient en visions ces créatures d</w:t>
      </w:r>
      <w:r>
        <w:rPr>
          <w:rFonts w:cs="Times New Roman"/>
        </w:rPr>
        <w:t>’</w:t>
      </w:r>
      <w:r w:rsidRPr="00F8712A">
        <w:rPr>
          <w:rFonts w:cs="Times New Roman"/>
        </w:rPr>
        <w:t>un Rêve.</w:t>
      </w:r>
    </w:p>
    <w:p w14:paraId="3D28FC52" w14:textId="77777777" w:rsidR="00821590" w:rsidRPr="00F8712A" w:rsidRDefault="00821590" w:rsidP="00821590">
      <w:pPr>
        <w:pStyle w:val="Corpsdetexte"/>
        <w:rPr>
          <w:rFonts w:cs="Times New Roman"/>
        </w:rPr>
      </w:pPr>
      <w:r w:rsidRPr="00F8712A">
        <w:rPr>
          <w:rFonts w:cs="Times New Roman"/>
        </w:rPr>
        <w:t>Le rayonnement animique de l</w:t>
      </w:r>
      <w:r>
        <w:rPr>
          <w:rFonts w:cs="Times New Roman"/>
        </w:rPr>
        <w:t>’</w:t>
      </w:r>
      <w:r w:rsidRPr="00F8712A">
        <w:rPr>
          <w:rFonts w:cs="Times New Roman"/>
        </w:rPr>
        <w:t>œuvre de Botticelli fécondait mon inexpérience et guidait mon esprit, car aucune des pensées qui accompagnent la création d</w:t>
      </w:r>
      <w:r>
        <w:rPr>
          <w:rFonts w:cs="Times New Roman"/>
        </w:rPr>
        <w:t>’</w:t>
      </w:r>
      <w:r w:rsidRPr="00F8712A">
        <w:rPr>
          <w:rFonts w:cs="Times New Roman"/>
        </w:rPr>
        <w:t>une œuvre ne se perd</w:t>
      </w:r>
      <w:r>
        <w:rPr>
          <w:rFonts w:cs="Times New Roman"/>
        </w:rPr>
        <w:t> :</w:t>
      </w:r>
      <w:r w:rsidRPr="00F8712A">
        <w:rPr>
          <w:rFonts w:cs="Times New Roman"/>
        </w:rPr>
        <w:t xml:space="preserve"> les molécules de la matière les abritent, et au toucher délicat d</w:t>
      </w:r>
      <w:r>
        <w:rPr>
          <w:rFonts w:cs="Times New Roman"/>
        </w:rPr>
        <w:t>’</w:t>
      </w:r>
      <w:r w:rsidRPr="00F8712A">
        <w:rPr>
          <w:rFonts w:cs="Times New Roman"/>
        </w:rPr>
        <w:t>une âme elles revivent et parlent à l</w:t>
      </w:r>
      <w:r>
        <w:rPr>
          <w:rFonts w:cs="Times New Roman"/>
        </w:rPr>
        <w:t>’</w:t>
      </w:r>
      <w:r w:rsidRPr="00F8712A">
        <w:rPr>
          <w:rFonts w:cs="Times New Roman"/>
        </w:rPr>
        <w:t>amie visiteuse.</w:t>
      </w:r>
    </w:p>
    <w:p w14:paraId="6864ABCE" w14:textId="77777777" w:rsidR="00821590" w:rsidRDefault="00821590" w:rsidP="00821590">
      <w:pPr>
        <w:pStyle w:val="Corpsdetexte"/>
        <w:rPr>
          <w:rFonts w:cs="Times New Roman"/>
        </w:rPr>
      </w:pPr>
      <w:r>
        <w:rPr>
          <w:rFonts w:cs="Times New Roman"/>
        </w:rPr>
        <w:t>« </w:t>
      </w:r>
      <w:r w:rsidRPr="00F8712A">
        <w:rPr>
          <w:rFonts w:cs="Times New Roman"/>
        </w:rPr>
        <w:t xml:space="preserve">Je chanterai la </w:t>
      </w:r>
      <w:proofErr w:type="spellStart"/>
      <w:r w:rsidRPr="00F8712A">
        <w:rPr>
          <w:rFonts w:cs="Times New Roman"/>
          <w:i/>
        </w:rPr>
        <w:t>Primavera</w:t>
      </w:r>
      <w:proofErr w:type="spellEnd"/>
      <w:r w:rsidRPr="00F8712A">
        <w:rPr>
          <w:rFonts w:cs="Times New Roman"/>
        </w:rPr>
        <w:t>, avait dit le Peintre-Poète. Au jardin des Hespérides, je ravirai les arbres qui donnent les fruits d</w:t>
      </w:r>
      <w:r>
        <w:rPr>
          <w:rFonts w:cs="Times New Roman"/>
        </w:rPr>
        <w:t>’</w:t>
      </w:r>
      <w:r w:rsidRPr="00F8712A">
        <w:rPr>
          <w:rFonts w:cs="Times New Roman"/>
        </w:rPr>
        <w:t>or</w:t>
      </w:r>
      <w:r>
        <w:rPr>
          <w:rFonts w:cs="Times New Roman"/>
        </w:rPr>
        <w:t> :</w:t>
      </w:r>
      <w:r w:rsidRPr="00F8712A">
        <w:rPr>
          <w:rFonts w:cs="Times New Roman"/>
        </w:rPr>
        <w:t xml:space="preserve"> comme les colonnes d</w:t>
      </w:r>
      <w:r>
        <w:rPr>
          <w:rFonts w:cs="Times New Roman"/>
        </w:rPr>
        <w:t>’</w:t>
      </w:r>
      <w:r w:rsidRPr="00F8712A">
        <w:rPr>
          <w:rFonts w:cs="Times New Roman"/>
        </w:rPr>
        <w:t>un temple, je les dresserai les uns près des autres, pour que l</w:t>
      </w:r>
      <w:r>
        <w:rPr>
          <w:rFonts w:cs="Times New Roman"/>
        </w:rPr>
        <w:t>’</w:t>
      </w:r>
      <w:r w:rsidRPr="00F8712A">
        <w:rPr>
          <w:rFonts w:cs="Times New Roman"/>
        </w:rPr>
        <w:t xml:space="preserve">ombre et le mystère soient propices aux êtres du Rêve que je vais évoquer. Il faut </w:t>
      </w:r>
      <w:proofErr w:type="spellStart"/>
      <w:r w:rsidRPr="00F8712A">
        <w:rPr>
          <w:rFonts w:cs="Times New Roman"/>
        </w:rPr>
        <w:t>Ie</w:t>
      </w:r>
      <w:proofErr w:type="spellEnd"/>
      <w:r w:rsidRPr="00F8712A">
        <w:rPr>
          <w:rFonts w:cs="Times New Roman"/>
        </w:rPr>
        <w:t xml:space="preserve"> parfum d</w:t>
      </w:r>
      <w:r>
        <w:rPr>
          <w:rFonts w:cs="Times New Roman"/>
        </w:rPr>
        <w:t>’</w:t>
      </w:r>
      <w:r w:rsidRPr="00F8712A">
        <w:rPr>
          <w:rFonts w:cs="Times New Roman"/>
        </w:rPr>
        <w:t>amour de leurs fleurs étoilées avec le charme du fruit que l</w:t>
      </w:r>
      <w:r>
        <w:rPr>
          <w:rFonts w:cs="Times New Roman"/>
        </w:rPr>
        <w:t>’</w:t>
      </w:r>
      <w:r w:rsidRPr="00F8712A">
        <w:rPr>
          <w:rFonts w:cs="Times New Roman"/>
        </w:rPr>
        <w:t>on peut cueillir. L</w:t>
      </w:r>
      <w:r>
        <w:rPr>
          <w:rFonts w:cs="Times New Roman"/>
        </w:rPr>
        <w:t>’</w:t>
      </w:r>
      <w:r w:rsidRPr="00F8712A">
        <w:rPr>
          <w:rFonts w:cs="Times New Roman"/>
        </w:rPr>
        <w:t>herbe sera un tapis, brodé des plantes de la prairie, épanouissant le rythme de leurs feuilles, au balancement des corolles, sur la courbe des tiges gracieuses, le ciel bleu et limpide comme les yeux d</w:t>
      </w:r>
      <w:r>
        <w:rPr>
          <w:rFonts w:cs="Times New Roman"/>
        </w:rPr>
        <w:t>’</w:t>
      </w:r>
      <w:r w:rsidRPr="00F8712A">
        <w:rPr>
          <w:rFonts w:cs="Times New Roman"/>
        </w:rPr>
        <w:t>une jeune vierge. Dans cette chapelle de fleurs et de verdure, j</w:t>
      </w:r>
      <w:r>
        <w:rPr>
          <w:rFonts w:cs="Times New Roman"/>
        </w:rPr>
        <w:t>’</w:t>
      </w:r>
      <w:r w:rsidRPr="00F8712A">
        <w:rPr>
          <w:rFonts w:cs="Times New Roman"/>
        </w:rPr>
        <w:t xml:space="preserve">évoquerai la </w:t>
      </w:r>
      <w:r w:rsidRPr="00F8712A">
        <w:rPr>
          <w:rFonts w:cs="Times New Roman"/>
          <w:i/>
        </w:rPr>
        <w:t>Princesse du Rêve</w:t>
      </w:r>
      <w:r w:rsidRPr="00F8712A">
        <w:rPr>
          <w:rFonts w:cs="Times New Roman"/>
        </w:rPr>
        <w:t xml:space="preserve">. </w:t>
      </w:r>
      <w:r w:rsidRPr="00F8712A">
        <w:rPr>
          <w:rFonts w:cs="Times New Roman"/>
          <w:i/>
        </w:rPr>
        <w:t>Elle,</w:t>
      </w:r>
      <w:r w:rsidRPr="00F8712A">
        <w:rPr>
          <w:rFonts w:cs="Times New Roman"/>
        </w:rPr>
        <w:t xml:space="preserve"> très noble, belle et pudique</w:t>
      </w:r>
      <w:r>
        <w:rPr>
          <w:rFonts w:cs="Times New Roman"/>
        </w:rPr>
        <w:t> ;</w:t>
      </w:r>
      <w:r w:rsidRPr="00F8712A">
        <w:rPr>
          <w:rFonts w:cs="Times New Roman"/>
        </w:rPr>
        <w:t xml:space="preserve"> sous la draperie de son manteau de pourpre royal, jailliront ses désirs secrets qui prendront corps autour d</w:t>
      </w:r>
      <w:r>
        <w:rPr>
          <w:rFonts w:cs="Times New Roman"/>
        </w:rPr>
        <w:t>’</w:t>
      </w:r>
      <w:r w:rsidRPr="00F8712A">
        <w:rPr>
          <w:rFonts w:cs="Times New Roman"/>
        </w:rPr>
        <w:t>elle, révélant l</w:t>
      </w:r>
      <w:r>
        <w:rPr>
          <w:rFonts w:cs="Times New Roman"/>
        </w:rPr>
        <w:t>’</w:t>
      </w:r>
      <w:r w:rsidRPr="00F8712A">
        <w:rPr>
          <w:rFonts w:cs="Times New Roman"/>
        </w:rPr>
        <w:t xml:space="preserve">intimité de sa rêverie amoureuse. Elle songe aux charmes des </w:t>
      </w:r>
      <w:r w:rsidRPr="00F8712A">
        <w:rPr>
          <w:rFonts w:cs="Times New Roman"/>
          <w:i/>
        </w:rPr>
        <w:t>Grâces</w:t>
      </w:r>
      <w:r w:rsidRPr="00F8712A">
        <w:rPr>
          <w:rFonts w:cs="Times New Roman"/>
        </w:rPr>
        <w:t>, balançant, en cadence grave et lente, la fragilité de leurs corps graciles, avec l</w:t>
      </w:r>
      <w:r>
        <w:rPr>
          <w:rFonts w:cs="Times New Roman"/>
        </w:rPr>
        <w:t>’</w:t>
      </w:r>
      <w:r w:rsidRPr="00F8712A">
        <w:rPr>
          <w:rFonts w:cs="Times New Roman"/>
        </w:rPr>
        <w:t>enlacement harmonieux de leurs mains. À la Vénus de Cléomène, je prendrai la suavité du rythme certain des nombres, car, seuls, les Grecs ont connu toute la Beauté</w:t>
      </w:r>
      <w:r>
        <w:rPr>
          <w:rFonts w:cs="Times New Roman"/>
        </w:rPr>
        <w:t> ;</w:t>
      </w:r>
      <w:r w:rsidRPr="00F8712A">
        <w:rPr>
          <w:rFonts w:cs="Times New Roman"/>
        </w:rPr>
        <w:t xml:space="preserve"> trois jeunes filles, sœurs de l</w:t>
      </w:r>
      <w:r>
        <w:rPr>
          <w:rFonts w:cs="Times New Roman"/>
        </w:rPr>
        <w:t>’</w:t>
      </w:r>
      <w:r w:rsidRPr="00F8712A">
        <w:rPr>
          <w:rFonts w:cs="Times New Roman"/>
        </w:rPr>
        <w:t xml:space="preserve">Aphrodite, onduleront sous la blancheur des voiles transparents comme une nuée en septembre, symbole des frissons encore </w:t>
      </w:r>
      <w:r w:rsidRPr="00F8712A">
        <w:rPr>
          <w:rFonts w:cs="Times New Roman"/>
        </w:rPr>
        <w:lastRenderedPageBreak/>
        <w:t>chastes de l</w:t>
      </w:r>
      <w:r>
        <w:rPr>
          <w:rFonts w:cs="Times New Roman"/>
        </w:rPr>
        <w:t>’</w:t>
      </w:r>
      <w:r w:rsidRPr="00F8712A">
        <w:rPr>
          <w:rFonts w:cs="Times New Roman"/>
        </w:rPr>
        <w:t>Âme sereine. Car sa pudeur n</w:t>
      </w:r>
      <w:r>
        <w:rPr>
          <w:rFonts w:cs="Times New Roman"/>
        </w:rPr>
        <w:t>’</w:t>
      </w:r>
      <w:r w:rsidRPr="00F8712A">
        <w:rPr>
          <w:rFonts w:cs="Times New Roman"/>
        </w:rPr>
        <w:t>ose rêver que de l</w:t>
      </w:r>
      <w:r>
        <w:rPr>
          <w:rFonts w:cs="Times New Roman"/>
        </w:rPr>
        <w:t>’</w:t>
      </w:r>
      <w:r w:rsidRPr="00F8712A">
        <w:rPr>
          <w:rFonts w:cs="Times New Roman"/>
          <w:i/>
        </w:rPr>
        <w:t>Adolescent</w:t>
      </w:r>
      <w:r w:rsidRPr="00F8712A">
        <w:rPr>
          <w:rFonts w:cs="Times New Roman"/>
        </w:rPr>
        <w:t xml:space="preserve"> timide et fier, qui triste cueillera la fleur d</w:t>
      </w:r>
      <w:r>
        <w:rPr>
          <w:rFonts w:cs="Times New Roman"/>
        </w:rPr>
        <w:t>’</w:t>
      </w:r>
      <w:r w:rsidRPr="00F8712A">
        <w:rPr>
          <w:rFonts w:cs="Times New Roman"/>
        </w:rPr>
        <w:t>amour pur, laissant de son casque ailé s</w:t>
      </w:r>
      <w:r>
        <w:rPr>
          <w:rFonts w:cs="Times New Roman"/>
        </w:rPr>
        <w:t>’</w:t>
      </w:r>
      <w:r w:rsidRPr="00F8712A">
        <w:rPr>
          <w:rFonts w:cs="Times New Roman"/>
        </w:rPr>
        <w:t xml:space="preserve">envoler sa pensée vers la </w:t>
      </w:r>
      <w:r w:rsidRPr="00F8712A">
        <w:rPr>
          <w:rFonts w:cs="Times New Roman"/>
          <w:i/>
        </w:rPr>
        <w:t>Princesse du Rêve</w:t>
      </w:r>
      <w:r>
        <w:rPr>
          <w:rFonts w:cs="Times New Roman"/>
        </w:rPr>
        <w:t> :</w:t>
      </w:r>
      <w:r w:rsidRPr="00F8712A">
        <w:rPr>
          <w:rFonts w:cs="Times New Roman"/>
        </w:rPr>
        <w:t xml:space="preserve"> il est l</w:t>
      </w:r>
      <w:r>
        <w:rPr>
          <w:rFonts w:cs="Times New Roman"/>
        </w:rPr>
        <w:t>’</w:t>
      </w:r>
      <w:r w:rsidRPr="00F8712A">
        <w:rPr>
          <w:rFonts w:cs="Times New Roman"/>
        </w:rPr>
        <w:t>âme sœur et ses épaules porteront le même manteau de pourpre.</w:t>
      </w:r>
    </w:p>
    <w:p w14:paraId="791FEBC1" w14:textId="77777777" w:rsidR="00821590" w:rsidRDefault="00821590" w:rsidP="00821590">
      <w:pPr>
        <w:pStyle w:val="Corpsdetexte"/>
        <w:rPr>
          <w:rFonts w:cs="Times New Roman"/>
        </w:rPr>
      </w:pPr>
      <w:r>
        <w:rPr>
          <w:rFonts w:cs="Times New Roman"/>
        </w:rPr>
        <w:t>» </w:t>
      </w:r>
      <w:r w:rsidRPr="00F8712A">
        <w:rPr>
          <w:rFonts w:cs="Times New Roman"/>
        </w:rPr>
        <w:t>Sous les flèches de Cupidon, qui voltigera sur sa tête, les désirs plus ardents s</w:t>
      </w:r>
      <w:r>
        <w:rPr>
          <w:rFonts w:cs="Times New Roman"/>
        </w:rPr>
        <w:t>’</w:t>
      </w:r>
      <w:r w:rsidRPr="00F8712A">
        <w:rPr>
          <w:rFonts w:cs="Times New Roman"/>
        </w:rPr>
        <w:t>éveillent</w:t>
      </w:r>
      <w:r>
        <w:rPr>
          <w:rFonts w:cs="Times New Roman"/>
        </w:rPr>
        <w:t> ;</w:t>
      </w:r>
      <w:r w:rsidRPr="00F8712A">
        <w:rPr>
          <w:rFonts w:cs="Times New Roman"/>
        </w:rPr>
        <w:t xml:space="preserve"> je les symboliserai par la </w:t>
      </w:r>
      <w:r w:rsidRPr="00F8712A">
        <w:rPr>
          <w:rFonts w:cs="Times New Roman"/>
          <w:i/>
        </w:rPr>
        <w:t>Semeuse de Roses,</w:t>
      </w:r>
      <w:r w:rsidRPr="00F8712A">
        <w:rPr>
          <w:rFonts w:cs="Times New Roman"/>
        </w:rPr>
        <w:t xml:space="preserve"> dont les mains se noi</w:t>
      </w:r>
      <w:ins w:id="4" w:author="Marguerite-Marie Bordry" w:date="2018-12-05T22:23:00Z">
        <w:r w:rsidR="00055C2E">
          <w:rPr>
            <w:rFonts w:cs="Times New Roman"/>
          </w:rPr>
          <w:t>eront</w:t>
        </w:r>
      </w:ins>
      <w:del w:id="5" w:author="Marguerite-Marie Bordry" w:date="2018-12-05T22:23:00Z">
        <w:r w:rsidRPr="00F8712A" w:rsidDel="00055C2E">
          <w:rPr>
            <w:rFonts w:cs="Times New Roman"/>
          </w:rPr>
          <w:delText xml:space="preserve">-s </w:delText>
        </w:r>
        <w:r w:rsidRPr="00F8712A" w:rsidDel="00055C2E">
          <w:rPr>
            <w:rFonts w:cs="Times New Roman"/>
            <w:i/>
          </w:rPr>
          <w:delText>ront</w:delText>
        </w:r>
      </w:del>
      <w:r w:rsidRPr="00F8712A">
        <w:rPr>
          <w:rFonts w:cs="Times New Roman"/>
        </w:rPr>
        <w:t xml:space="preserve"> dans la douceur de la chair des roses</w:t>
      </w:r>
      <w:r>
        <w:rPr>
          <w:rFonts w:cs="Times New Roman"/>
        </w:rPr>
        <w:t xml:space="preserve"> : sur ses </w:t>
      </w:r>
      <w:r w:rsidRPr="00F8712A">
        <w:rPr>
          <w:rFonts w:cs="Times New Roman"/>
        </w:rPr>
        <w:t>lèvres, le sourire aura le trouble presque pâmé, comme le cœur ouvert des roses, et ses yeux seront pervers et froids, car l</w:t>
      </w:r>
      <w:r>
        <w:rPr>
          <w:rFonts w:cs="Times New Roman"/>
        </w:rPr>
        <w:t>’</w:t>
      </w:r>
      <w:r w:rsidRPr="00F8712A">
        <w:rPr>
          <w:rFonts w:cs="Times New Roman"/>
        </w:rPr>
        <w:t>enlacement des caresses est cruel au cœur du Poète qui se couronne de roses.</w:t>
      </w:r>
    </w:p>
    <w:p w14:paraId="58A436DC" w14:textId="77777777" w:rsidR="00821590" w:rsidRDefault="00821590" w:rsidP="00821590">
      <w:pPr>
        <w:pStyle w:val="Corpsdetexte"/>
        <w:rPr>
          <w:rFonts w:cs="Times New Roman"/>
        </w:rPr>
      </w:pPr>
      <w:r>
        <w:rPr>
          <w:rFonts w:cs="Times New Roman"/>
        </w:rPr>
        <w:t>» </w:t>
      </w:r>
      <w:r w:rsidRPr="00F8712A">
        <w:rPr>
          <w:rFonts w:cs="Times New Roman"/>
        </w:rPr>
        <w:t xml:space="preserve">Redevenue naïve, elle sera la </w:t>
      </w:r>
      <w:r w:rsidRPr="00F8712A">
        <w:rPr>
          <w:rFonts w:cs="Times New Roman"/>
          <w:i/>
        </w:rPr>
        <w:t>Nymphe des Prairies</w:t>
      </w:r>
      <w:r w:rsidRPr="00F8712A">
        <w:rPr>
          <w:rFonts w:cs="Times New Roman"/>
        </w:rPr>
        <w:t>, souriante et frissonnante au souffle du mâle Zéphyr, et sa fuite ne sera qu</w:t>
      </w:r>
      <w:r>
        <w:rPr>
          <w:rFonts w:cs="Times New Roman"/>
        </w:rPr>
        <w:t>’</w:t>
      </w:r>
      <w:r w:rsidRPr="00F8712A">
        <w:rPr>
          <w:rFonts w:cs="Times New Roman"/>
        </w:rPr>
        <w:t>un jeu, et les fleurs écloses sur sa bouche diront son attente de la main qui gerbera les charmes de son corps fraîchement épanoui.</w:t>
      </w:r>
    </w:p>
    <w:p w14:paraId="2ED9778E" w14:textId="77777777" w:rsidR="00821590" w:rsidRPr="00F8712A" w:rsidRDefault="00821590" w:rsidP="00821590">
      <w:pPr>
        <w:pStyle w:val="Corpsdetexte"/>
        <w:rPr>
          <w:rFonts w:cs="Times New Roman"/>
        </w:rPr>
      </w:pPr>
      <w:r>
        <w:rPr>
          <w:rFonts w:cs="Times New Roman"/>
        </w:rPr>
        <w:t>» </w:t>
      </w:r>
      <w:r w:rsidRPr="00F8712A">
        <w:rPr>
          <w:rFonts w:cs="Times New Roman"/>
        </w:rPr>
        <w:t>Avec la science de l</w:t>
      </w:r>
      <w:r>
        <w:rPr>
          <w:rFonts w:cs="Times New Roman"/>
        </w:rPr>
        <w:t>’</w:t>
      </w:r>
      <w:r w:rsidRPr="00F8712A">
        <w:rPr>
          <w:rFonts w:cs="Times New Roman"/>
        </w:rPr>
        <w:t>harmonie des lignes, j</w:t>
      </w:r>
      <w:r>
        <w:rPr>
          <w:rFonts w:cs="Times New Roman"/>
        </w:rPr>
        <w:t>’</w:t>
      </w:r>
      <w:r w:rsidRPr="00F8712A">
        <w:rPr>
          <w:rFonts w:cs="Times New Roman"/>
        </w:rPr>
        <w:t xml:space="preserve">aurai chanté tout le poème de la </w:t>
      </w:r>
      <w:proofErr w:type="spellStart"/>
      <w:r w:rsidRPr="00F8712A">
        <w:rPr>
          <w:rFonts w:cs="Times New Roman"/>
          <w:i/>
        </w:rPr>
        <w:t>Primavera</w:t>
      </w:r>
      <w:proofErr w:type="spellEnd"/>
      <w:r w:rsidRPr="00F8712A">
        <w:rPr>
          <w:rFonts w:cs="Times New Roman"/>
        </w:rPr>
        <w:t xml:space="preserve"> lorsqu</w:t>
      </w:r>
      <w:r>
        <w:rPr>
          <w:rFonts w:cs="Times New Roman"/>
        </w:rPr>
        <w:t>’</w:t>
      </w:r>
      <w:r w:rsidRPr="00F8712A">
        <w:rPr>
          <w:rFonts w:cs="Times New Roman"/>
        </w:rPr>
        <w:t>elle arrive sur la terre dans son char, fait d</w:t>
      </w:r>
      <w:r>
        <w:rPr>
          <w:rFonts w:cs="Times New Roman"/>
        </w:rPr>
        <w:t>’</w:t>
      </w:r>
      <w:r w:rsidRPr="00F8712A">
        <w:rPr>
          <w:rFonts w:cs="Times New Roman"/>
        </w:rPr>
        <w:t>une églantine, qu</w:t>
      </w:r>
      <w:r>
        <w:rPr>
          <w:rFonts w:cs="Times New Roman"/>
        </w:rPr>
        <w:t>’</w:t>
      </w:r>
      <w:r w:rsidRPr="00F8712A">
        <w:rPr>
          <w:rFonts w:cs="Times New Roman"/>
        </w:rPr>
        <w:t>emportent les papillons parmi les lilas et les roses.</w:t>
      </w:r>
      <w:r>
        <w:rPr>
          <w:rFonts w:cs="Times New Roman"/>
        </w:rPr>
        <w:t> »</w:t>
      </w:r>
    </w:p>
    <w:p w14:paraId="67CC500F" w14:textId="77777777" w:rsidR="00821590" w:rsidRPr="00F8712A" w:rsidRDefault="00821590" w:rsidP="00821590">
      <w:pPr>
        <w:pStyle w:val="Corpsdetexte"/>
        <w:rPr>
          <w:rFonts w:cs="Times New Roman"/>
        </w:rPr>
      </w:pPr>
      <w:r w:rsidRPr="00F8712A">
        <w:rPr>
          <w:rFonts w:cs="Times New Roman"/>
        </w:rPr>
        <w:t>Que j</w:t>
      </w:r>
      <w:r>
        <w:rPr>
          <w:rFonts w:cs="Times New Roman"/>
        </w:rPr>
        <w:t>’</w:t>
      </w:r>
      <w:r w:rsidRPr="00F8712A">
        <w:rPr>
          <w:rFonts w:cs="Times New Roman"/>
        </w:rPr>
        <w:t xml:space="preserve">étais loin du chatoiement frivole et sans pensée et sans forme de </w:t>
      </w:r>
      <w:r w:rsidRPr="00F8712A">
        <w:rPr>
          <w:rFonts w:cs="Times New Roman"/>
          <w:i/>
        </w:rPr>
        <w:t>l</w:t>
      </w:r>
      <w:r>
        <w:rPr>
          <w:rFonts w:cs="Times New Roman"/>
          <w:i/>
        </w:rPr>
        <w:t>’</w:t>
      </w:r>
      <w:r w:rsidRPr="00F8712A">
        <w:rPr>
          <w:rFonts w:cs="Times New Roman"/>
          <w:i/>
        </w:rPr>
        <w:t>Art dit Moderne</w:t>
      </w:r>
      <w:r w:rsidRPr="00F8712A">
        <w:rPr>
          <w:rFonts w:cs="Times New Roman"/>
        </w:rPr>
        <w:t xml:space="preserve">, de courte durée. Toute la puissance du </w:t>
      </w:r>
      <w:r w:rsidRPr="00F8712A">
        <w:rPr>
          <w:rFonts w:cs="Times New Roman"/>
          <w:i/>
        </w:rPr>
        <w:t>sujet</w:t>
      </w:r>
      <w:r w:rsidRPr="00F8712A">
        <w:rPr>
          <w:rFonts w:cs="Times New Roman"/>
        </w:rPr>
        <w:t xml:space="preserve"> dans une œuvre m</w:t>
      </w:r>
      <w:r>
        <w:rPr>
          <w:rFonts w:cs="Times New Roman"/>
        </w:rPr>
        <w:t>’</w:t>
      </w:r>
      <w:r w:rsidRPr="00F8712A">
        <w:rPr>
          <w:rFonts w:cs="Times New Roman"/>
        </w:rPr>
        <w:t>était enseignée, car l</w:t>
      </w:r>
      <w:r>
        <w:rPr>
          <w:rFonts w:cs="Times New Roman"/>
        </w:rPr>
        <w:t>’</w:t>
      </w:r>
      <w:r w:rsidRPr="00F8712A">
        <w:rPr>
          <w:rFonts w:cs="Times New Roman"/>
        </w:rPr>
        <w:t>émotion, l</w:t>
      </w:r>
      <w:r>
        <w:rPr>
          <w:rFonts w:cs="Times New Roman"/>
        </w:rPr>
        <w:t>’</w:t>
      </w:r>
      <w:r w:rsidRPr="00F8712A">
        <w:rPr>
          <w:rFonts w:cs="Times New Roman"/>
        </w:rPr>
        <w:t>intelligence et le sublime de l</w:t>
      </w:r>
      <w:r>
        <w:rPr>
          <w:rFonts w:cs="Times New Roman"/>
        </w:rPr>
        <w:t>’</w:t>
      </w:r>
      <w:r w:rsidRPr="00F8712A">
        <w:rPr>
          <w:rFonts w:cs="Times New Roman"/>
        </w:rPr>
        <w:t>Artiste s</w:t>
      </w:r>
      <w:r>
        <w:rPr>
          <w:rFonts w:cs="Times New Roman"/>
        </w:rPr>
        <w:t>’</w:t>
      </w:r>
      <w:r w:rsidRPr="00F8712A">
        <w:rPr>
          <w:rFonts w:cs="Times New Roman"/>
        </w:rPr>
        <w:t>y gravent avec la précision d</w:t>
      </w:r>
      <w:r>
        <w:rPr>
          <w:rFonts w:cs="Times New Roman"/>
        </w:rPr>
        <w:t>’</w:t>
      </w:r>
      <w:r w:rsidRPr="00F8712A">
        <w:rPr>
          <w:rFonts w:cs="Times New Roman"/>
        </w:rPr>
        <w:t>un burin d</w:t>
      </w:r>
      <w:r>
        <w:rPr>
          <w:rFonts w:cs="Times New Roman"/>
        </w:rPr>
        <w:t>’</w:t>
      </w:r>
      <w:r w:rsidRPr="00F8712A">
        <w:rPr>
          <w:rFonts w:cs="Times New Roman"/>
        </w:rPr>
        <w:t>acier</w:t>
      </w:r>
      <w:r>
        <w:rPr>
          <w:rFonts w:cs="Times New Roman"/>
        </w:rPr>
        <w:t> :</w:t>
      </w:r>
      <w:r w:rsidRPr="00F8712A">
        <w:rPr>
          <w:rFonts w:cs="Times New Roman"/>
        </w:rPr>
        <w:t xml:space="preserve"> ce n</w:t>
      </w:r>
      <w:r>
        <w:rPr>
          <w:rFonts w:cs="Times New Roman"/>
        </w:rPr>
        <w:t>’</w:t>
      </w:r>
      <w:r w:rsidRPr="00F8712A">
        <w:rPr>
          <w:rFonts w:cs="Times New Roman"/>
        </w:rPr>
        <w:t>est plus le mérite facile d</w:t>
      </w:r>
      <w:r>
        <w:rPr>
          <w:rFonts w:cs="Times New Roman"/>
        </w:rPr>
        <w:t>’</w:t>
      </w:r>
      <w:r w:rsidRPr="00F8712A">
        <w:rPr>
          <w:rFonts w:cs="Times New Roman"/>
        </w:rPr>
        <w:t>une petite sensation, notée au hasard de la rencontre, avec le plus ou moins d</w:t>
      </w:r>
      <w:r>
        <w:rPr>
          <w:rFonts w:cs="Times New Roman"/>
        </w:rPr>
        <w:t>’</w:t>
      </w:r>
      <w:r w:rsidRPr="00F8712A">
        <w:rPr>
          <w:rFonts w:cs="Times New Roman"/>
        </w:rPr>
        <w:t>habileté manuelle de l</w:t>
      </w:r>
      <w:r>
        <w:rPr>
          <w:rFonts w:cs="Times New Roman"/>
        </w:rPr>
        <w:t>’</w:t>
      </w:r>
      <w:r w:rsidRPr="00F8712A">
        <w:rPr>
          <w:rFonts w:cs="Times New Roman"/>
        </w:rPr>
        <w:t>ouvrier, c</w:t>
      </w:r>
      <w:r>
        <w:rPr>
          <w:rFonts w:cs="Times New Roman"/>
        </w:rPr>
        <w:t>’</w:t>
      </w:r>
      <w:r w:rsidRPr="00F8712A">
        <w:rPr>
          <w:rFonts w:cs="Times New Roman"/>
        </w:rPr>
        <w:t>est la manifestation d</w:t>
      </w:r>
      <w:r>
        <w:rPr>
          <w:rFonts w:cs="Times New Roman"/>
        </w:rPr>
        <w:t>’</w:t>
      </w:r>
      <w:r w:rsidRPr="00F8712A">
        <w:rPr>
          <w:rFonts w:cs="Times New Roman"/>
        </w:rPr>
        <w:t>un choix dans les trois grands domaines de la création, où notre esprit conçoit la loi de l</w:t>
      </w:r>
      <w:r>
        <w:rPr>
          <w:rFonts w:cs="Times New Roman"/>
        </w:rPr>
        <w:t>’</w:t>
      </w:r>
      <w:r w:rsidRPr="00F8712A">
        <w:rPr>
          <w:rFonts w:cs="Times New Roman"/>
        </w:rPr>
        <w:t>harmonie suprême</w:t>
      </w:r>
      <w:r>
        <w:rPr>
          <w:rFonts w:cs="Times New Roman"/>
        </w:rPr>
        <w:t> ;</w:t>
      </w:r>
      <w:r w:rsidRPr="00F8712A">
        <w:rPr>
          <w:rFonts w:cs="Times New Roman"/>
        </w:rPr>
        <w:t xml:space="preserve"> le domaine de la matière brute, celui que vivifie le sentiment et le royaume que la pensée illumine pour percevoir Dieu. L</w:t>
      </w:r>
      <w:r>
        <w:rPr>
          <w:rFonts w:cs="Times New Roman"/>
        </w:rPr>
        <w:t>’</w:t>
      </w:r>
      <w:r w:rsidRPr="00F8712A">
        <w:rPr>
          <w:rFonts w:cs="Times New Roman"/>
        </w:rPr>
        <w:t>Art peut être purement matériel et c</w:t>
      </w:r>
      <w:r>
        <w:rPr>
          <w:rFonts w:cs="Times New Roman"/>
        </w:rPr>
        <w:t>’</w:t>
      </w:r>
      <w:r w:rsidRPr="00F8712A">
        <w:rPr>
          <w:rFonts w:cs="Times New Roman"/>
        </w:rPr>
        <w:t>est le naturalisme sans esprit, sans âme, l</w:t>
      </w:r>
      <w:r>
        <w:rPr>
          <w:rFonts w:cs="Times New Roman"/>
        </w:rPr>
        <w:t>’</w:t>
      </w:r>
      <w:r w:rsidRPr="00F8712A">
        <w:rPr>
          <w:rFonts w:cs="Times New Roman"/>
        </w:rPr>
        <w:t>art du morceau peint avec le plus de réalité possible, puis il s</w:t>
      </w:r>
      <w:r>
        <w:rPr>
          <w:rFonts w:cs="Times New Roman"/>
        </w:rPr>
        <w:t>’</w:t>
      </w:r>
      <w:r w:rsidRPr="00F8712A">
        <w:rPr>
          <w:rFonts w:cs="Times New Roman"/>
        </w:rPr>
        <w:t>élève à l</w:t>
      </w:r>
      <w:r>
        <w:rPr>
          <w:rFonts w:cs="Times New Roman"/>
        </w:rPr>
        <w:t>’</w:t>
      </w:r>
      <w:r w:rsidRPr="00F8712A">
        <w:rPr>
          <w:rFonts w:cs="Times New Roman"/>
        </w:rPr>
        <w:t xml:space="preserve">expression du sentiment par le choix de la couleur et du </w:t>
      </w:r>
      <w:proofErr w:type="spellStart"/>
      <w:r w:rsidRPr="00F8712A">
        <w:rPr>
          <w:rFonts w:cs="Times New Roman"/>
        </w:rPr>
        <w:t>clair obscur</w:t>
      </w:r>
      <w:proofErr w:type="spellEnd"/>
      <w:r w:rsidRPr="00F8712A">
        <w:rPr>
          <w:rFonts w:cs="Times New Roman"/>
        </w:rPr>
        <w:t>, analysés et compris dans leurs pouvoirs, mais il plane dans l</w:t>
      </w:r>
      <w:r>
        <w:rPr>
          <w:rFonts w:cs="Times New Roman"/>
        </w:rPr>
        <w:t>’</w:t>
      </w:r>
      <w:r w:rsidRPr="00F8712A">
        <w:rPr>
          <w:rFonts w:cs="Times New Roman"/>
        </w:rPr>
        <w:t>azur, comme un grand aigle, lorsqu</w:t>
      </w:r>
      <w:r>
        <w:rPr>
          <w:rFonts w:cs="Times New Roman"/>
        </w:rPr>
        <w:t>’</w:t>
      </w:r>
      <w:r w:rsidRPr="00F8712A">
        <w:rPr>
          <w:rFonts w:cs="Times New Roman"/>
        </w:rPr>
        <w:t xml:space="preserve">il maîtrise la Forme pour animer sa pensée. La </w:t>
      </w:r>
      <w:r w:rsidRPr="00F8712A">
        <w:rPr>
          <w:rFonts w:cs="Times New Roman"/>
          <w:i/>
        </w:rPr>
        <w:t>Forme</w:t>
      </w:r>
      <w:r w:rsidRPr="00F8712A">
        <w:rPr>
          <w:rFonts w:cs="Times New Roman"/>
        </w:rPr>
        <w:t>, seule, a le pouvoir de contenir ce que l</w:t>
      </w:r>
      <w:r>
        <w:rPr>
          <w:rFonts w:cs="Times New Roman"/>
        </w:rPr>
        <w:t>’</w:t>
      </w:r>
      <w:r w:rsidRPr="00F8712A">
        <w:rPr>
          <w:rFonts w:cs="Times New Roman"/>
        </w:rPr>
        <w:t>homme conçoit de plus grand</w:t>
      </w:r>
      <w:r>
        <w:rPr>
          <w:rFonts w:cs="Times New Roman"/>
        </w:rPr>
        <w:t> ;</w:t>
      </w:r>
      <w:r w:rsidRPr="00F8712A">
        <w:rPr>
          <w:rFonts w:cs="Times New Roman"/>
        </w:rPr>
        <w:t xml:space="preserve"> par elle, l</w:t>
      </w:r>
      <w:r>
        <w:rPr>
          <w:rFonts w:cs="Times New Roman"/>
        </w:rPr>
        <w:t>’</w:t>
      </w:r>
      <w:r w:rsidRPr="00F8712A">
        <w:rPr>
          <w:rFonts w:cs="Times New Roman"/>
        </w:rPr>
        <w:t>artiste, avec la parcelle de divinité que son âme renferme, retrouve la force créatrice première et pétrit à sa guise un monde plus beau. Il ose retrouver dans l</w:t>
      </w:r>
      <w:r>
        <w:rPr>
          <w:rFonts w:cs="Times New Roman"/>
        </w:rPr>
        <w:t>’</w:t>
      </w:r>
      <w:r w:rsidRPr="00F8712A">
        <w:rPr>
          <w:rFonts w:cs="Times New Roman"/>
        </w:rPr>
        <w:t>harmonie d</w:t>
      </w:r>
      <w:r>
        <w:rPr>
          <w:rFonts w:cs="Times New Roman"/>
        </w:rPr>
        <w:t>’</w:t>
      </w:r>
      <w:r w:rsidRPr="00F8712A">
        <w:rPr>
          <w:rFonts w:cs="Times New Roman"/>
        </w:rPr>
        <w:t>une humanité parfaite le symbole de Dieu lui-même. L</w:t>
      </w:r>
      <w:r>
        <w:rPr>
          <w:rFonts w:cs="Times New Roman"/>
        </w:rPr>
        <w:t>’</w:t>
      </w:r>
      <w:r w:rsidRPr="00F8712A">
        <w:rPr>
          <w:rFonts w:cs="Times New Roman"/>
        </w:rPr>
        <w:t>intelligence abstraite s</w:t>
      </w:r>
      <w:r>
        <w:rPr>
          <w:rFonts w:cs="Times New Roman"/>
        </w:rPr>
        <w:t>’</w:t>
      </w:r>
      <w:r w:rsidRPr="00F8712A">
        <w:rPr>
          <w:rFonts w:cs="Times New Roman"/>
        </w:rPr>
        <w:t>y matérialise dans un geste ou dans l</w:t>
      </w:r>
      <w:r>
        <w:rPr>
          <w:rFonts w:cs="Times New Roman"/>
        </w:rPr>
        <w:t>’</w:t>
      </w:r>
      <w:r w:rsidRPr="00F8712A">
        <w:rPr>
          <w:rFonts w:cs="Times New Roman"/>
        </w:rPr>
        <w:t>expression d</w:t>
      </w:r>
      <w:r>
        <w:rPr>
          <w:rFonts w:cs="Times New Roman"/>
        </w:rPr>
        <w:t>’</w:t>
      </w:r>
      <w:r w:rsidRPr="00F8712A">
        <w:rPr>
          <w:rFonts w:cs="Times New Roman"/>
        </w:rPr>
        <w:t>un visage, et la difformité, rancœur quotidienne de la vie, disparaît dans ce nouvel Éden.</w:t>
      </w:r>
    </w:p>
    <w:p w14:paraId="2428489C" w14:textId="77777777" w:rsidR="00821590" w:rsidRPr="00F8712A" w:rsidRDefault="00821590" w:rsidP="00821590">
      <w:pPr>
        <w:pStyle w:val="Corpsdetexte"/>
        <w:rPr>
          <w:rFonts w:cs="Times New Roman"/>
        </w:rPr>
      </w:pPr>
      <w:r w:rsidRPr="00F8712A">
        <w:rPr>
          <w:rFonts w:cs="Times New Roman"/>
        </w:rPr>
        <w:t>Où est l</w:t>
      </w:r>
      <w:r>
        <w:rPr>
          <w:rFonts w:cs="Times New Roman"/>
        </w:rPr>
        <w:t>’</w:t>
      </w:r>
      <w:r w:rsidRPr="00F8712A">
        <w:rPr>
          <w:rFonts w:cs="Times New Roman"/>
        </w:rPr>
        <w:t xml:space="preserve">homme, où est la femme, qui oserait opposer, tout nus, leur corps et leur âme aux </w:t>
      </w:r>
      <w:r w:rsidRPr="00F8712A">
        <w:rPr>
          <w:rFonts w:cs="Times New Roman"/>
        </w:rPr>
        <w:lastRenderedPageBreak/>
        <w:t xml:space="preserve">créations de </w:t>
      </w:r>
      <w:r w:rsidRPr="00F8712A">
        <w:rPr>
          <w:rFonts w:cs="Times New Roman"/>
          <w:i/>
        </w:rPr>
        <w:t>Phidias</w:t>
      </w:r>
      <w:r w:rsidRPr="00F8712A">
        <w:rPr>
          <w:rFonts w:cs="Times New Roman"/>
        </w:rPr>
        <w:t xml:space="preserve">, de </w:t>
      </w:r>
      <w:r w:rsidRPr="00F8712A">
        <w:rPr>
          <w:rFonts w:cs="Times New Roman"/>
          <w:i/>
        </w:rPr>
        <w:t>Praxitèle</w:t>
      </w:r>
      <w:r w:rsidRPr="00F8712A">
        <w:rPr>
          <w:rFonts w:cs="Times New Roman"/>
        </w:rPr>
        <w:t xml:space="preserve">, de </w:t>
      </w:r>
      <w:r w:rsidRPr="00F8712A">
        <w:rPr>
          <w:rFonts w:cs="Times New Roman"/>
          <w:i/>
        </w:rPr>
        <w:t>Cléomène</w:t>
      </w:r>
      <w:r w:rsidRPr="00F8712A">
        <w:rPr>
          <w:rFonts w:cs="Times New Roman"/>
        </w:rPr>
        <w:t xml:space="preserve"> et de leurs descendants, </w:t>
      </w:r>
      <w:r w:rsidRPr="00F8712A">
        <w:rPr>
          <w:rFonts w:cs="Times New Roman"/>
          <w:i/>
        </w:rPr>
        <w:t>Léonard</w:t>
      </w:r>
      <w:r w:rsidRPr="00F8712A">
        <w:rPr>
          <w:rFonts w:cs="Times New Roman"/>
        </w:rPr>
        <w:t xml:space="preserve"> et le </w:t>
      </w:r>
      <w:r w:rsidRPr="00F8712A">
        <w:rPr>
          <w:rFonts w:cs="Times New Roman"/>
          <w:i/>
        </w:rPr>
        <w:t>Grand Michel-Ange</w:t>
      </w:r>
      <w:r>
        <w:rPr>
          <w:rFonts w:cs="Times New Roman"/>
        </w:rPr>
        <w:t> ?</w:t>
      </w:r>
      <w:r w:rsidRPr="00F8712A">
        <w:rPr>
          <w:rFonts w:cs="Times New Roman"/>
        </w:rPr>
        <w:t xml:space="preserve"> Quelle mère orgueilleuse pourra crier avec la matière</w:t>
      </w:r>
      <w:r>
        <w:rPr>
          <w:rFonts w:cs="Times New Roman"/>
        </w:rPr>
        <w:t> :</w:t>
      </w:r>
      <w:r w:rsidRPr="00F8712A">
        <w:rPr>
          <w:rFonts w:cs="Times New Roman"/>
        </w:rPr>
        <w:t xml:space="preserve"> </w:t>
      </w:r>
      <w:r>
        <w:rPr>
          <w:rFonts w:cs="Times New Roman"/>
        </w:rPr>
        <w:t>« </w:t>
      </w:r>
      <w:r w:rsidRPr="00F8712A">
        <w:rPr>
          <w:rFonts w:cs="Times New Roman"/>
        </w:rPr>
        <w:t>Mon ventre</w:t>
      </w:r>
      <w:r>
        <w:rPr>
          <w:rFonts w:cs="Times New Roman"/>
        </w:rPr>
        <w:t xml:space="preserve"> </w:t>
      </w:r>
      <w:r w:rsidRPr="00F8712A">
        <w:rPr>
          <w:rFonts w:cs="Times New Roman"/>
        </w:rPr>
        <w:t>a créé un être plus parfait en Beauté que celui jailli du cerveau du génie</w:t>
      </w:r>
      <w:r>
        <w:rPr>
          <w:rFonts w:cs="Times New Roman"/>
        </w:rPr>
        <w:t> ? »</w:t>
      </w:r>
    </w:p>
    <w:p w14:paraId="3876577F" w14:textId="77777777" w:rsidR="00821590" w:rsidRPr="00F8712A" w:rsidRDefault="00821590" w:rsidP="00821590">
      <w:pPr>
        <w:pStyle w:val="Corpsdetexte"/>
        <w:rPr>
          <w:rFonts w:cs="Times New Roman"/>
        </w:rPr>
      </w:pPr>
      <w:r w:rsidRPr="00F8712A">
        <w:rPr>
          <w:rFonts w:cs="Times New Roman"/>
        </w:rPr>
        <w:t>De la compréhension de la Forme naît la connaissance de l</w:t>
      </w:r>
      <w:r>
        <w:rPr>
          <w:rFonts w:cs="Times New Roman"/>
        </w:rPr>
        <w:t>’</w:t>
      </w:r>
      <w:r w:rsidRPr="00F8712A">
        <w:rPr>
          <w:rFonts w:cs="Times New Roman"/>
        </w:rPr>
        <w:t>harmonie, seule manifestation de la Beauté</w:t>
      </w:r>
      <w:r>
        <w:rPr>
          <w:rFonts w:cs="Times New Roman"/>
        </w:rPr>
        <w:t> ;</w:t>
      </w:r>
      <w:r w:rsidRPr="00F8712A">
        <w:rPr>
          <w:rFonts w:cs="Times New Roman"/>
        </w:rPr>
        <w:t xml:space="preserve"> et c</w:t>
      </w:r>
      <w:r>
        <w:rPr>
          <w:rFonts w:cs="Times New Roman"/>
        </w:rPr>
        <w:t>’</w:t>
      </w:r>
      <w:r w:rsidRPr="00F8712A">
        <w:rPr>
          <w:rFonts w:cs="Times New Roman"/>
        </w:rPr>
        <w:t>est aller aux confins de l</w:t>
      </w:r>
      <w:r>
        <w:rPr>
          <w:rFonts w:cs="Times New Roman"/>
        </w:rPr>
        <w:t>’</w:t>
      </w:r>
      <w:r w:rsidRPr="00F8712A">
        <w:rPr>
          <w:rFonts w:cs="Times New Roman"/>
        </w:rPr>
        <w:t>Esprit humain que de la saisir dans toute sa pureté, comme l</w:t>
      </w:r>
      <w:r>
        <w:rPr>
          <w:rFonts w:cs="Times New Roman"/>
        </w:rPr>
        <w:t>’</w:t>
      </w:r>
      <w:r w:rsidRPr="00F8712A">
        <w:rPr>
          <w:rFonts w:cs="Times New Roman"/>
        </w:rPr>
        <w:t>ont fait les génies de la Grèce. Mais aujourd</w:t>
      </w:r>
      <w:r>
        <w:rPr>
          <w:rFonts w:cs="Times New Roman"/>
        </w:rPr>
        <w:t>’</w:t>
      </w:r>
      <w:r w:rsidRPr="00F8712A">
        <w:rPr>
          <w:rFonts w:cs="Times New Roman"/>
        </w:rPr>
        <w:t>hui cette notion du Beau parait presque absente des esprits, si bien que le sens critique en est même disparu. Personne ne songe, en parlant d</w:t>
      </w:r>
      <w:r>
        <w:rPr>
          <w:rFonts w:cs="Times New Roman"/>
        </w:rPr>
        <w:t>’</w:t>
      </w:r>
      <w:r w:rsidRPr="00F8712A">
        <w:rPr>
          <w:rFonts w:cs="Times New Roman"/>
        </w:rPr>
        <w:t>une œuvre d</w:t>
      </w:r>
      <w:r>
        <w:rPr>
          <w:rFonts w:cs="Times New Roman"/>
        </w:rPr>
        <w:t>’</w:t>
      </w:r>
      <w:r w:rsidRPr="00F8712A">
        <w:rPr>
          <w:rFonts w:cs="Times New Roman"/>
        </w:rPr>
        <w:t>art, sauf de rares exceptions, à critiquer la réelle désharmonie d</w:t>
      </w:r>
      <w:r>
        <w:rPr>
          <w:rFonts w:cs="Times New Roman"/>
        </w:rPr>
        <w:t>’</w:t>
      </w:r>
      <w:r w:rsidRPr="00F8712A">
        <w:rPr>
          <w:rFonts w:cs="Times New Roman"/>
        </w:rPr>
        <w:t>une œuvre. Le langage de la ligne est devenu langue morte, et pourtant elle est la seule ossature résistante au</w:t>
      </w:r>
      <w:r>
        <w:rPr>
          <w:rFonts w:cs="Times New Roman"/>
        </w:rPr>
        <w:t>x fluctuations de la mode.</w:t>
      </w:r>
    </w:p>
    <w:p w14:paraId="2F078046" w14:textId="77777777" w:rsidR="00821590" w:rsidRPr="00F8712A" w:rsidRDefault="00821590" w:rsidP="00821590">
      <w:pPr>
        <w:pStyle w:val="Corpsdetexte"/>
        <w:rPr>
          <w:rFonts w:cs="Times New Roman"/>
        </w:rPr>
      </w:pPr>
      <w:r w:rsidRPr="00F8712A">
        <w:rPr>
          <w:rFonts w:cs="Times New Roman"/>
        </w:rPr>
        <w:t>Quand donc le public et les artistes ne s</w:t>
      </w:r>
      <w:r>
        <w:rPr>
          <w:rFonts w:cs="Times New Roman"/>
        </w:rPr>
        <w:t>’</w:t>
      </w:r>
      <w:r w:rsidRPr="00F8712A">
        <w:rPr>
          <w:rFonts w:cs="Times New Roman"/>
        </w:rPr>
        <w:t>intéresseront-ils plus à l</w:t>
      </w:r>
      <w:r>
        <w:rPr>
          <w:rFonts w:cs="Times New Roman"/>
        </w:rPr>
        <w:t>’</w:t>
      </w:r>
      <w:r w:rsidRPr="00F8712A">
        <w:rPr>
          <w:rFonts w:cs="Times New Roman"/>
        </w:rPr>
        <w:t>habileté clownesque du pinceau, soulignant le travail, au lieu de le faire disparaître devant l</w:t>
      </w:r>
      <w:r>
        <w:rPr>
          <w:rFonts w:cs="Times New Roman"/>
        </w:rPr>
        <w:t>’</w:t>
      </w:r>
      <w:r w:rsidRPr="00F8712A">
        <w:rPr>
          <w:rFonts w:cs="Times New Roman"/>
        </w:rPr>
        <w:t>expression de la Pensée, comme chez le Vinci et son école par la perfection même, ou chez les Primitifs, par une méthode simple, un dessin coloré, méthode qui s</w:t>
      </w:r>
      <w:r>
        <w:rPr>
          <w:rFonts w:cs="Times New Roman"/>
        </w:rPr>
        <w:t>’</w:t>
      </w:r>
      <w:r w:rsidRPr="00F8712A">
        <w:rPr>
          <w:rFonts w:cs="Times New Roman"/>
        </w:rPr>
        <w:t>est transmise, sans besoin de changement, depuis le Giotto jusqu</w:t>
      </w:r>
      <w:r>
        <w:rPr>
          <w:rFonts w:cs="Times New Roman"/>
        </w:rPr>
        <w:t>’</w:t>
      </w:r>
      <w:r w:rsidRPr="00F8712A">
        <w:rPr>
          <w:rFonts w:cs="Times New Roman"/>
        </w:rPr>
        <w:t xml:space="preserve">à </w:t>
      </w:r>
      <w:proofErr w:type="spellStart"/>
      <w:r w:rsidRPr="00F8712A">
        <w:rPr>
          <w:rFonts w:cs="Times New Roman"/>
        </w:rPr>
        <w:t>Verocchio</w:t>
      </w:r>
      <w:proofErr w:type="spellEnd"/>
      <w:r w:rsidRPr="00F8712A">
        <w:rPr>
          <w:rFonts w:cs="Times New Roman"/>
        </w:rPr>
        <w:t xml:space="preserve"> et ses élèves</w:t>
      </w:r>
      <w:r>
        <w:rPr>
          <w:rFonts w:cs="Times New Roman"/>
        </w:rPr>
        <w:t> ?</w:t>
      </w:r>
    </w:p>
    <w:p w14:paraId="4DD0CECD" w14:textId="77777777" w:rsidR="00821590" w:rsidRPr="00F8712A" w:rsidRDefault="00821590" w:rsidP="00821590">
      <w:pPr>
        <w:pStyle w:val="Corpsdetexte"/>
        <w:rPr>
          <w:rFonts w:cs="Times New Roman"/>
        </w:rPr>
      </w:pPr>
      <w:r w:rsidRPr="00F8712A">
        <w:rPr>
          <w:rFonts w:cs="Times New Roman"/>
        </w:rPr>
        <w:t>Je sais tout le plaisir qu</w:t>
      </w:r>
      <w:r>
        <w:rPr>
          <w:rFonts w:cs="Times New Roman"/>
        </w:rPr>
        <w:t>’</w:t>
      </w:r>
      <w:r w:rsidRPr="00F8712A">
        <w:rPr>
          <w:rFonts w:cs="Times New Roman"/>
        </w:rPr>
        <w:t>il y a à étaler une touche grasse, à écraser deux tons harmonieux qui se fondent comme le jus de deux fruits savoureux, mais combien plus noble la recherche approfondie de l</w:t>
      </w:r>
      <w:r>
        <w:rPr>
          <w:rFonts w:cs="Times New Roman"/>
        </w:rPr>
        <w:t>’</w:t>
      </w:r>
      <w:r w:rsidRPr="00F8712A">
        <w:rPr>
          <w:rFonts w:cs="Times New Roman"/>
        </w:rPr>
        <w:t>expression d</w:t>
      </w:r>
      <w:r>
        <w:rPr>
          <w:rFonts w:cs="Times New Roman"/>
        </w:rPr>
        <w:t>’</w:t>
      </w:r>
      <w:r w:rsidRPr="00F8712A">
        <w:rPr>
          <w:rFonts w:cs="Times New Roman"/>
        </w:rPr>
        <w:t>un sentiment, d</w:t>
      </w:r>
      <w:r>
        <w:rPr>
          <w:rFonts w:cs="Times New Roman"/>
        </w:rPr>
        <w:t>’</w:t>
      </w:r>
      <w:r w:rsidRPr="00F8712A">
        <w:rPr>
          <w:rFonts w:cs="Times New Roman"/>
        </w:rPr>
        <w:t>une pensée, avec la modestie obéissante et sévère du métier chez le peintre</w:t>
      </w:r>
      <w:r>
        <w:rPr>
          <w:rFonts w:cs="Times New Roman"/>
        </w:rPr>
        <w:t> !</w:t>
      </w:r>
      <w:r w:rsidRPr="00F8712A">
        <w:rPr>
          <w:rFonts w:cs="Times New Roman"/>
        </w:rPr>
        <w:t xml:space="preserve"> C</w:t>
      </w:r>
      <w:r>
        <w:rPr>
          <w:rFonts w:cs="Times New Roman"/>
        </w:rPr>
        <w:t>’</w:t>
      </w:r>
      <w:r w:rsidRPr="00F8712A">
        <w:rPr>
          <w:rFonts w:cs="Times New Roman"/>
        </w:rPr>
        <w:t>est par pauvreté intellectuelle, étroitesse d</w:t>
      </w:r>
      <w:r>
        <w:rPr>
          <w:rFonts w:cs="Times New Roman"/>
        </w:rPr>
        <w:t>’</w:t>
      </w:r>
      <w:r w:rsidRPr="00F8712A">
        <w:rPr>
          <w:rFonts w:cs="Times New Roman"/>
        </w:rPr>
        <w:t>envergure, mollesse et manque d</w:t>
      </w:r>
      <w:r>
        <w:rPr>
          <w:rFonts w:cs="Times New Roman"/>
        </w:rPr>
        <w:t>’</w:t>
      </w:r>
      <w:r w:rsidRPr="00F8712A">
        <w:rPr>
          <w:rFonts w:cs="Times New Roman"/>
        </w:rPr>
        <w:t>activité, cupidité de la jouissance instantanée, qu</w:t>
      </w:r>
      <w:r>
        <w:rPr>
          <w:rFonts w:cs="Times New Roman"/>
        </w:rPr>
        <w:t>’</w:t>
      </w:r>
      <w:r w:rsidRPr="00F8712A">
        <w:rPr>
          <w:rFonts w:cs="Times New Roman"/>
        </w:rPr>
        <w:t>on s</w:t>
      </w:r>
      <w:r>
        <w:rPr>
          <w:rFonts w:cs="Times New Roman"/>
        </w:rPr>
        <w:t>’</w:t>
      </w:r>
      <w:r w:rsidRPr="00F8712A">
        <w:rPr>
          <w:rFonts w:cs="Times New Roman"/>
        </w:rPr>
        <w:t xml:space="preserve">abrite derrière le bouclier fallacieux. </w:t>
      </w:r>
      <w:r w:rsidRPr="00F8712A">
        <w:rPr>
          <w:rFonts w:cs="Times New Roman"/>
          <w:i/>
        </w:rPr>
        <w:t>Il n</w:t>
      </w:r>
      <w:r>
        <w:rPr>
          <w:rFonts w:cs="Times New Roman"/>
          <w:i/>
        </w:rPr>
        <w:t>’</w:t>
      </w:r>
      <w:r w:rsidRPr="00F8712A">
        <w:rPr>
          <w:rFonts w:cs="Times New Roman"/>
          <w:i/>
        </w:rPr>
        <w:t>y a plus de croyance, la mysticité chrétienne est morte</w:t>
      </w:r>
      <w:r w:rsidRPr="00F8712A">
        <w:rPr>
          <w:rFonts w:cs="Times New Roman"/>
        </w:rPr>
        <w:t xml:space="preserve">, </w:t>
      </w:r>
      <w:r w:rsidRPr="00F8712A">
        <w:rPr>
          <w:rFonts w:cs="Times New Roman"/>
          <w:i/>
        </w:rPr>
        <w:t>avec elle la source de l</w:t>
      </w:r>
      <w:r>
        <w:rPr>
          <w:rFonts w:cs="Times New Roman"/>
          <w:i/>
        </w:rPr>
        <w:t>’</w:t>
      </w:r>
      <w:r w:rsidRPr="00F8712A">
        <w:rPr>
          <w:rFonts w:cs="Times New Roman"/>
          <w:i/>
        </w:rPr>
        <w:t>inspiration des grandes pensées s</w:t>
      </w:r>
      <w:r>
        <w:rPr>
          <w:rFonts w:cs="Times New Roman"/>
          <w:i/>
        </w:rPr>
        <w:t>’</w:t>
      </w:r>
      <w:r w:rsidRPr="00F8712A">
        <w:rPr>
          <w:rFonts w:cs="Times New Roman"/>
          <w:i/>
        </w:rPr>
        <w:t>est tarie</w:t>
      </w:r>
      <w:r>
        <w:rPr>
          <w:rFonts w:cs="Times New Roman"/>
          <w:i/>
        </w:rPr>
        <w:t> :</w:t>
      </w:r>
      <w:r w:rsidRPr="00F8712A">
        <w:rPr>
          <w:rFonts w:cs="Times New Roman"/>
          <w:i/>
        </w:rPr>
        <w:t xml:space="preserve"> notre époque est de science, le scalpel a tué l</w:t>
      </w:r>
      <w:r>
        <w:rPr>
          <w:rFonts w:cs="Times New Roman"/>
          <w:i/>
        </w:rPr>
        <w:t>’</w:t>
      </w:r>
      <w:r w:rsidRPr="00F8712A">
        <w:rPr>
          <w:rFonts w:cs="Times New Roman"/>
          <w:i/>
        </w:rPr>
        <w:t>âme, seul l</w:t>
      </w:r>
      <w:r>
        <w:rPr>
          <w:rFonts w:cs="Times New Roman"/>
          <w:i/>
        </w:rPr>
        <w:t>’</w:t>
      </w:r>
      <w:r w:rsidRPr="00F8712A">
        <w:rPr>
          <w:rFonts w:cs="Times New Roman"/>
          <w:i/>
        </w:rPr>
        <w:t>amphithéâtre refait les miracles. Tout est positif. L</w:t>
      </w:r>
      <w:r>
        <w:rPr>
          <w:rFonts w:cs="Times New Roman"/>
          <w:i/>
        </w:rPr>
        <w:t>’</w:t>
      </w:r>
      <w:r w:rsidRPr="00F8712A">
        <w:rPr>
          <w:rFonts w:cs="Times New Roman"/>
          <w:i/>
        </w:rPr>
        <w:t>illusion, un mot désormais privé de sens</w:t>
      </w:r>
      <w:r>
        <w:rPr>
          <w:rFonts w:cs="Times New Roman"/>
          <w:i/>
        </w:rPr>
        <w:t> :</w:t>
      </w:r>
      <w:r w:rsidRPr="00F8712A">
        <w:rPr>
          <w:rFonts w:cs="Times New Roman"/>
          <w:i/>
        </w:rPr>
        <w:t xml:space="preserve"> la réalité de la nature est évidente.</w:t>
      </w:r>
    </w:p>
    <w:p w14:paraId="5E9A725A" w14:textId="77777777" w:rsidR="00821590" w:rsidRPr="00F8712A" w:rsidRDefault="00821590" w:rsidP="00821590">
      <w:pPr>
        <w:pStyle w:val="Corpsdetexte"/>
        <w:rPr>
          <w:rFonts w:cs="Times New Roman"/>
        </w:rPr>
      </w:pPr>
      <w:r w:rsidRPr="00F8712A">
        <w:rPr>
          <w:rFonts w:cs="Times New Roman"/>
        </w:rPr>
        <w:t>Mensonge, hypocrisie. Rien n</w:t>
      </w:r>
      <w:r>
        <w:rPr>
          <w:rFonts w:cs="Times New Roman"/>
        </w:rPr>
        <w:t>’</w:t>
      </w:r>
      <w:r w:rsidRPr="00F8712A">
        <w:rPr>
          <w:rFonts w:cs="Times New Roman"/>
        </w:rPr>
        <w:t>existe que par l</w:t>
      </w:r>
      <w:r>
        <w:rPr>
          <w:rFonts w:cs="Times New Roman"/>
        </w:rPr>
        <w:t>’</w:t>
      </w:r>
      <w:r w:rsidRPr="00F8712A">
        <w:rPr>
          <w:rFonts w:cs="Times New Roman"/>
        </w:rPr>
        <w:t>objectivité plus ou moins raffinée de l</w:t>
      </w:r>
      <w:r>
        <w:rPr>
          <w:rFonts w:cs="Times New Roman"/>
        </w:rPr>
        <w:t>’</w:t>
      </w:r>
      <w:r w:rsidRPr="00F8712A">
        <w:rPr>
          <w:rFonts w:cs="Times New Roman"/>
        </w:rPr>
        <w:t>individu. Tout est mystère, car rien n</w:t>
      </w:r>
      <w:r>
        <w:rPr>
          <w:rFonts w:cs="Times New Roman"/>
        </w:rPr>
        <w:t>’</w:t>
      </w:r>
      <w:r w:rsidRPr="00F8712A">
        <w:rPr>
          <w:rFonts w:cs="Times New Roman"/>
        </w:rPr>
        <w:t>est prouvé et ne le sera jamais. Si des dogmes autrefois nourriciers du rêve sont usés, vieillis, l</w:t>
      </w:r>
      <w:r>
        <w:rPr>
          <w:rFonts w:cs="Times New Roman"/>
        </w:rPr>
        <w:t>’</w:t>
      </w:r>
      <w:r w:rsidRPr="00F8712A">
        <w:rPr>
          <w:rFonts w:cs="Times New Roman"/>
        </w:rPr>
        <w:t>esprit toujours jeune est vivant.</w:t>
      </w:r>
    </w:p>
    <w:p w14:paraId="6621C567" w14:textId="77777777" w:rsidR="00821590" w:rsidRPr="00F8712A" w:rsidDel="0045688E" w:rsidRDefault="00821590" w:rsidP="00821590">
      <w:pPr>
        <w:pStyle w:val="Corpsdetexte"/>
        <w:rPr>
          <w:del w:id="6" w:author="Marguerite-Marie Bordry" w:date="2018-12-06T10:14:00Z"/>
          <w:rFonts w:cs="Times New Roman"/>
        </w:rPr>
      </w:pPr>
      <w:r w:rsidRPr="00F8712A">
        <w:rPr>
          <w:rFonts w:cs="Times New Roman"/>
        </w:rPr>
        <w:t>Déployons nos ailes très larges, l</w:t>
      </w:r>
      <w:r>
        <w:rPr>
          <w:rFonts w:cs="Times New Roman"/>
        </w:rPr>
        <w:t>’</w:t>
      </w:r>
      <w:r w:rsidRPr="00F8712A">
        <w:rPr>
          <w:rFonts w:cs="Times New Roman"/>
        </w:rPr>
        <w:t>azur est sans limite sur nos têtes. Élevons-nous jusqu</w:t>
      </w:r>
      <w:r>
        <w:rPr>
          <w:rFonts w:cs="Times New Roman"/>
        </w:rPr>
        <w:t>’</w:t>
      </w:r>
      <w:r w:rsidRPr="00F8712A">
        <w:rPr>
          <w:rFonts w:cs="Times New Roman"/>
        </w:rPr>
        <w:t>à la notion la plus parfaite de la Divinité</w:t>
      </w:r>
      <w:r>
        <w:rPr>
          <w:rFonts w:cs="Times New Roman"/>
        </w:rPr>
        <w:t> ;</w:t>
      </w:r>
      <w:r w:rsidRPr="00F8712A">
        <w:rPr>
          <w:rFonts w:cs="Times New Roman"/>
        </w:rPr>
        <w:t xml:space="preserve"> aimons, désirons, comprenons </w:t>
      </w:r>
      <w:r w:rsidRPr="00F8712A">
        <w:rPr>
          <w:rFonts w:cs="Times New Roman"/>
          <w:i/>
        </w:rPr>
        <w:t>et possédons</w:t>
      </w:r>
      <w:r w:rsidRPr="00F8712A">
        <w:rPr>
          <w:rFonts w:cs="Times New Roman"/>
        </w:rPr>
        <w:t xml:space="preserve"> l</w:t>
      </w:r>
      <w:r>
        <w:rPr>
          <w:rFonts w:cs="Times New Roman"/>
        </w:rPr>
        <w:t>’</w:t>
      </w:r>
      <w:r w:rsidRPr="00F8712A">
        <w:rPr>
          <w:rFonts w:cs="Times New Roman"/>
        </w:rPr>
        <w:t>Harmonie. Bâtissons un temple à la</w:t>
      </w:r>
      <w:ins w:id="7" w:author="Marguerite-Marie Bordry" w:date="2018-12-06T10:14:00Z">
        <w:r w:rsidR="00572B2D">
          <w:rPr>
            <w:rFonts w:cs="Times New Roman"/>
          </w:rPr>
          <w:t xml:space="preserve"> </w:t>
        </w:r>
      </w:ins>
      <w:ins w:id="8" w:author="Marguerite-Marie Bordry" w:date="2018-12-06T10:15:00Z">
        <w:r w:rsidR="00572B2D" w:rsidRPr="00F8712A">
          <w:rPr>
            <w:rFonts w:cs="Times New Roman"/>
          </w:rPr>
          <w:t>Beauté, la Beauté éternelle, immuable, qui vivifie et déifie la nature entière, à la Beauté</w:t>
        </w:r>
        <w:r w:rsidR="00572B2D">
          <w:rPr>
            <w:rFonts w:cs="Times New Roman"/>
          </w:rPr>
          <w:t xml:space="preserve"> </w:t>
        </w:r>
      </w:ins>
    </w:p>
    <w:p w14:paraId="389EF109" w14:textId="77777777" w:rsidR="00821590" w:rsidRPr="00F8712A" w:rsidRDefault="00821590" w:rsidP="00572B2D">
      <w:pPr>
        <w:pStyle w:val="Corpsdetexte"/>
        <w:rPr>
          <w:rFonts w:cs="Times New Roman"/>
        </w:rPr>
      </w:pPr>
      <w:commentRangeStart w:id="9"/>
      <w:del w:id="10" w:author="Marguerite-Marie Bordry" w:date="2018-12-06T10:15:00Z">
        <w:r w:rsidRPr="00F8712A" w:rsidDel="00572B2D">
          <w:rPr>
            <w:rFonts w:cs="Times New Roman"/>
          </w:rPr>
          <w:delText>Beauté, la Beauté éternelle, immuable, qui vivifie et déifie la nature entière, à la Beauté</w:delText>
        </w:r>
      </w:del>
      <w:commentRangeEnd w:id="9"/>
      <w:r w:rsidR="00572B2D">
        <w:rPr>
          <w:rStyle w:val="Marquedecommentaire"/>
          <w:rFonts w:asciiTheme="minorHAnsi" w:eastAsiaTheme="minorHAnsi" w:hAnsiTheme="minorHAnsi" w:cstheme="minorBidi"/>
          <w:lang w:eastAsia="en-US" w:bidi="ar-SA"/>
        </w:rPr>
        <w:commentReference w:id="9"/>
      </w:r>
      <w:r w:rsidRPr="00F8712A">
        <w:rPr>
          <w:rFonts w:cs="Times New Roman"/>
        </w:rPr>
        <w:t xml:space="preserve">, qui </w:t>
      </w:r>
      <w:r w:rsidRPr="00F8712A">
        <w:rPr>
          <w:rFonts w:cs="Times New Roman"/>
        </w:rPr>
        <w:lastRenderedPageBreak/>
        <w:t xml:space="preserve">se manifeste depuis la plante, élevant vers le ciel, comme une prière, le rythme de ses feuilles, </w:t>
      </w:r>
      <w:proofErr w:type="gramStart"/>
      <w:r w:rsidRPr="00F8712A">
        <w:rPr>
          <w:rFonts w:cs="Times New Roman"/>
        </w:rPr>
        <w:t>jusqu</w:t>
      </w:r>
      <w:r>
        <w:rPr>
          <w:rFonts w:cs="Times New Roman"/>
        </w:rPr>
        <w:t>’</w:t>
      </w:r>
      <w:r w:rsidRPr="00F8712A">
        <w:rPr>
          <w:rFonts w:cs="Times New Roman"/>
        </w:rPr>
        <w:t>à</w:t>
      </w:r>
      <w:proofErr w:type="gramEnd"/>
      <w:r w:rsidRPr="00F8712A">
        <w:rPr>
          <w:rFonts w:cs="Times New Roman"/>
        </w:rPr>
        <w:t xml:space="preserve"> la créature humaine la plus parfaite, car il y a autre chose que l</w:t>
      </w:r>
      <w:r>
        <w:rPr>
          <w:rFonts w:cs="Times New Roman"/>
        </w:rPr>
        <w:t>’</w:t>
      </w:r>
      <w:r w:rsidRPr="00F8712A">
        <w:rPr>
          <w:rFonts w:cs="Times New Roman"/>
        </w:rPr>
        <w:t>aspect extérieur dans la nature, la lettre est animée du souffle de l</w:t>
      </w:r>
      <w:r>
        <w:rPr>
          <w:rFonts w:cs="Times New Roman"/>
        </w:rPr>
        <w:t>’</w:t>
      </w:r>
      <w:r w:rsidRPr="00F8712A">
        <w:rPr>
          <w:rFonts w:cs="Times New Roman"/>
        </w:rPr>
        <w:t>Esprit.</w:t>
      </w:r>
    </w:p>
    <w:p w14:paraId="4491C055" w14:textId="77777777" w:rsidR="00821590" w:rsidRDefault="00821590" w:rsidP="00821590">
      <w:pPr>
        <w:pStyle w:val="Corpsdetexte"/>
        <w:rPr>
          <w:rFonts w:cs="Times New Roman"/>
        </w:rPr>
      </w:pPr>
      <w:r w:rsidRPr="00F8712A">
        <w:rPr>
          <w:rFonts w:cs="Times New Roman"/>
        </w:rPr>
        <w:t>Au seuil du Temple, humble fidèle, à la Déesse Beauté j</w:t>
      </w:r>
      <w:r>
        <w:rPr>
          <w:rFonts w:cs="Times New Roman"/>
        </w:rPr>
        <w:t>’</w:t>
      </w:r>
      <w:r w:rsidRPr="00F8712A">
        <w:rPr>
          <w:rFonts w:cs="Times New Roman"/>
        </w:rPr>
        <w:t>adresse ici cette prière avec tout l</w:t>
      </w:r>
      <w:r>
        <w:rPr>
          <w:rFonts w:cs="Times New Roman"/>
        </w:rPr>
        <w:t>’</w:t>
      </w:r>
      <w:r w:rsidRPr="00F8712A">
        <w:rPr>
          <w:rFonts w:cs="Times New Roman"/>
        </w:rPr>
        <w:t>élan de mon Être</w:t>
      </w:r>
      <w:r>
        <w:rPr>
          <w:rFonts w:cs="Times New Roman"/>
        </w:rPr>
        <w:t> :</w:t>
      </w:r>
      <w:r w:rsidRPr="00F8712A">
        <w:rPr>
          <w:rFonts w:cs="Times New Roman"/>
        </w:rPr>
        <w:t xml:space="preserve"> </w:t>
      </w:r>
      <w:r>
        <w:rPr>
          <w:rFonts w:cs="Times New Roman"/>
        </w:rPr>
        <w:t>« </w:t>
      </w:r>
      <w:r w:rsidRPr="00F8712A">
        <w:rPr>
          <w:rFonts w:cs="Times New Roman"/>
        </w:rPr>
        <w:t>Beauté, Phare étincelant où s</w:t>
      </w:r>
      <w:r>
        <w:rPr>
          <w:rFonts w:cs="Times New Roman"/>
        </w:rPr>
        <w:t>’</w:t>
      </w:r>
      <w:r w:rsidRPr="00F8712A">
        <w:rPr>
          <w:rFonts w:cs="Times New Roman"/>
        </w:rPr>
        <w:t>oriente l</w:t>
      </w:r>
      <w:r>
        <w:rPr>
          <w:rFonts w:cs="Times New Roman"/>
        </w:rPr>
        <w:t>’</w:t>
      </w:r>
      <w:r w:rsidRPr="00F8712A">
        <w:rPr>
          <w:rFonts w:cs="Times New Roman"/>
        </w:rPr>
        <w:t>Humanité en route vers le Meilleur,</w:t>
      </w:r>
    </w:p>
    <w:p w14:paraId="268C6375" w14:textId="77777777" w:rsidR="00821590" w:rsidRDefault="00821590" w:rsidP="00821590">
      <w:pPr>
        <w:pStyle w:val="Corpsdetexte"/>
        <w:rPr>
          <w:rFonts w:cs="Times New Roman"/>
        </w:rPr>
      </w:pPr>
      <w:r>
        <w:rPr>
          <w:rFonts w:cs="Times New Roman"/>
        </w:rPr>
        <w:t>» </w:t>
      </w:r>
      <w:r w:rsidRPr="00F8712A">
        <w:rPr>
          <w:rFonts w:cs="Times New Roman"/>
        </w:rPr>
        <w:t>Étoile du Désert, qui mènes au sanctuaire, notre tombeau, où Dieu se révélera,</w:t>
      </w:r>
    </w:p>
    <w:p w14:paraId="72D04C87" w14:textId="77777777" w:rsidR="00821590" w:rsidRDefault="00821590" w:rsidP="00821590">
      <w:pPr>
        <w:pStyle w:val="Corpsdetexte"/>
        <w:rPr>
          <w:rFonts w:cs="Times New Roman"/>
        </w:rPr>
      </w:pPr>
      <w:r>
        <w:rPr>
          <w:rFonts w:cs="Times New Roman"/>
        </w:rPr>
        <w:t>» </w:t>
      </w:r>
      <w:r w:rsidRPr="00F8712A">
        <w:rPr>
          <w:rFonts w:cs="Times New Roman"/>
        </w:rPr>
        <w:t>Oriflamme du Désir, qui ravives la force dans les combats et gardes les Fiers des dangers du repos infécond,</w:t>
      </w:r>
    </w:p>
    <w:p w14:paraId="3C14CCC2" w14:textId="77777777" w:rsidR="00821590" w:rsidRDefault="00821590" w:rsidP="00821590">
      <w:pPr>
        <w:pStyle w:val="Corpsdetexte"/>
        <w:rPr>
          <w:rFonts w:cs="Times New Roman"/>
        </w:rPr>
      </w:pPr>
      <w:r>
        <w:rPr>
          <w:rFonts w:cs="Times New Roman"/>
        </w:rPr>
        <w:t>» </w:t>
      </w:r>
      <w:r w:rsidRPr="00F8712A">
        <w:rPr>
          <w:rFonts w:cs="Times New Roman"/>
        </w:rPr>
        <w:t>Princesse du Sourire le plus caressant, consolatrice du Présent, à toi qui exhales un baume sur le Futur,</w:t>
      </w:r>
    </w:p>
    <w:p w14:paraId="04FFEFBE" w14:textId="77777777" w:rsidR="00821590" w:rsidRDefault="00821590" w:rsidP="00821590">
      <w:pPr>
        <w:pStyle w:val="Corpsdetexte"/>
        <w:rPr>
          <w:rFonts w:cs="Times New Roman"/>
        </w:rPr>
      </w:pPr>
      <w:r>
        <w:rPr>
          <w:rFonts w:cs="Times New Roman"/>
        </w:rPr>
        <w:t>» </w:t>
      </w:r>
      <w:r w:rsidRPr="00F8712A">
        <w:rPr>
          <w:rFonts w:cs="Times New Roman"/>
        </w:rPr>
        <w:t>Gardienne de la Vérité, qui allumes une étoile au front de tes élus, rendant leur marche lumineuse, comme celle des astres sur le tapis bleu de l</w:t>
      </w:r>
      <w:r>
        <w:rPr>
          <w:rFonts w:cs="Times New Roman"/>
        </w:rPr>
        <w:t>’</w:t>
      </w:r>
      <w:r w:rsidRPr="00F8712A">
        <w:rPr>
          <w:rFonts w:cs="Times New Roman"/>
        </w:rPr>
        <w:t>insondable,</w:t>
      </w:r>
    </w:p>
    <w:p w14:paraId="699D0784" w14:textId="77777777" w:rsidR="00821590" w:rsidRDefault="00821590" w:rsidP="00821590">
      <w:pPr>
        <w:pStyle w:val="Corpsdetexte"/>
        <w:rPr>
          <w:rFonts w:cs="Times New Roman"/>
        </w:rPr>
      </w:pPr>
      <w:r>
        <w:rPr>
          <w:rFonts w:cs="Times New Roman"/>
        </w:rPr>
        <w:t>» </w:t>
      </w:r>
      <w:r w:rsidRPr="00F8712A">
        <w:rPr>
          <w:rFonts w:cs="Times New Roman"/>
        </w:rPr>
        <w:t>À ton culte j</w:t>
      </w:r>
      <w:r>
        <w:rPr>
          <w:rFonts w:cs="Times New Roman"/>
        </w:rPr>
        <w:t>’</w:t>
      </w:r>
      <w:r w:rsidRPr="00F8712A">
        <w:rPr>
          <w:rFonts w:cs="Times New Roman"/>
        </w:rPr>
        <w:t>ai voué mon cœur et mon esprit.</w:t>
      </w:r>
    </w:p>
    <w:p w14:paraId="48363555" w14:textId="77777777" w:rsidR="00821590" w:rsidRDefault="00821590" w:rsidP="00821590">
      <w:pPr>
        <w:pStyle w:val="Corpsdetexte"/>
        <w:rPr>
          <w:rFonts w:cs="Times New Roman"/>
        </w:rPr>
      </w:pPr>
      <w:r>
        <w:rPr>
          <w:rFonts w:cs="Times New Roman"/>
        </w:rPr>
        <w:t>» </w:t>
      </w:r>
      <w:r w:rsidRPr="00F8712A">
        <w:rPr>
          <w:rFonts w:cs="Times New Roman"/>
        </w:rPr>
        <w:t>Donne un rayon de lumière à ma route.</w:t>
      </w:r>
    </w:p>
    <w:p w14:paraId="62A8EAAC" w14:textId="77777777" w:rsidR="00821590" w:rsidRDefault="00821590" w:rsidP="00821590">
      <w:pPr>
        <w:pStyle w:val="Corpsdetexte"/>
        <w:rPr>
          <w:rFonts w:cs="Times New Roman"/>
        </w:rPr>
      </w:pPr>
      <w:r>
        <w:rPr>
          <w:rFonts w:cs="Times New Roman"/>
        </w:rPr>
        <w:t>» </w:t>
      </w:r>
      <w:r w:rsidRPr="00F8712A">
        <w:rPr>
          <w:rFonts w:cs="Times New Roman"/>
        </w:rPr>
        <w:t>En toi seule j</w:t>
      </w:r>
      <w:r>
        <w:rPr>
          <w:rFonts w:cs="Times New Roman"/>
        </w:rPr>
        <w:t>’</w:t>
      </w:r>
      <w:r w:rsidRPr="00F8712A">
        <w:rPr>
          <w:rFonts w:cs="Times New Roman"/>
        </w:rPr>
        <w:t>ai foi.</w:t>
      </w:r>
    </w:p>
    <w:p w14:paraId="053FBECD" w14:textId="77777777" w:rsidR="00821590" w:rsidRDefault="00821590" w:rsidP="00821590">
      <w:pPr>
        <w:pStyle w:val="Corpsdetexte"/>
        <w:rPr>
          <w:rFonts w:cs="Times New Roman"/>
        </w:rPr>
      </w:pPr>
      <w:r>
        <w:rPr>
          <w:rFonts w:cs="Times New Roman"/>
        </w:rPr>
        <w:t>» </w:t>
      </w:r>
      <w:r w:rsidRPr="00F8712A">
        <w:rPr>
          <w:rFonts w:cs="Times New Roman"/>
        </w:rPr>
        <w:t>Par toi je m</w:t>
      </w:r>
      <w:r>
        <w:rPr>
          <w:rFonts w:cs="Times New Roman"/>
        </w:rPr>
        <w:t>’</w:t>
      </w:r>
      <w:r w:rsidRPr="00F8712A">
        <w:rPr>
          <w:rFonts w:cs="Times New Roman"/>
        </w:rPr>
        <w:t>écarterai du vulgaire et de l</w:t>
      </w:r>
      <w:r>
        <w:rPr>
          <w:rFonts w:cs="Times New Roman"/>
        </w:rPr>
        <w:t>’</w:t>
      </w:r>
      <w:r w:rsidRPr="00F8712A">
        <w:rPr>
          <w:rFonts w:cs="Times New Roman"/>
        </w:rPr>
        <w:t>éphémère</w:t>
      </w:r>
      <w:r>
        <w:rPr>
          <w:rFonts w:cs="Times New Roman"/>
        </w:rPr>
        <w:t> :</w:t>
      </w:r>
      <w:r w:rsidRPr="00F8712A">
        <w:rPr>
          <w:rFonts w:cs="Times New Roman"/>
        </w:rPr>
        <w:t xml:space="preserve"> je sais la marche ascendante des Êtres, l</w:t>
      </w:r>
      <w:r>
        <w:rPr>
          <w:rFonts w:cs="Times New Roman"/>
        </w:rPr>
        <w:t>’</w:t>
      </w:r>
      <w:r w:rsidRPr="00F8712A">
        <w:rPr>
          <w:rFonts w:cs="Times New Roman"/>
        </w:rPr>
        <w:t>évolution des Cycles</w:t>
      </w:r>
      <w:r>
        <w:rPr>
          <w:rFonts w:cs="Times New Roman"/>
        </w:rPr>
        <w:t> ;</w:t>
      </w:r>
      <w:r w:rsidRPr="00F8712A">
        <w:rPr>
          <w:rFonts w:cs="Times New Roman"/>
        </w:rPr>
        <w:t xml:space="preserve"> en haut de l</w:t>
      </w:r>
      <w:r>
        <w:rPr>
          <w:rFonts w:cs="Times New Roman"/>
        </w:rPr>
        <w:t>’</w:t>
      </w:r>
      <w:r w:rsidRPr="00F8712A">
        <w:rPr>
          <w:rFonts w:cs="Times New Roman"/>
        </w:rPr>
        <w:t>échelle de Jacob j</w:t>
      </w:r>
      <w:r>
        <w:rPr>
          <w:rFonts w:cs="Times New Roman"/>
        </w:rPr>
        <w:t>’</w:t>
      </w:r>
      <w:r w:rsidRPr="00F8712A">
        <w:rPr>
          <w:rFonts w:cs="Times New Roman"/>
        </w:rPr>
        <w:t>ai entrevu les Anges qui s</w:t>
      </w:r>
      <w:r>
        <w:rPr>
          <w:rFonts w:cs="Times New Roman"/>
        </w:rPr>
        <w:t>’</w:t>
      </w:r>
      <w:r w:rsidRPr="00F8712A">
        <w:rPr>
          <w:rFonts w:cs="Times New Roman"/>
        </w:rPr>
        <w:t>évanouissaient dans un éblouissement.</w:t>
      </w:r>
    </w:p>
    <w:p w14:paraId="79876AAD" w14:textId="77777777" w:rsidR="00821590" w:rsidRDefault="00821590" w:rsidP="00821590">
      <w:pPr>
        <w:pStyle w:val="Corpsdetexte"/>
        <w:rPr>
          <w:rFonts w:cs="Times New Roman"/>
        </w:rPr>
      </w:pPr>
      <w:r>
        <w:rPr>
          <w:rFonts w:cs="Times New Roman"/>
        </w:rPr>
        <w:t>» </w:t>
      </w:r>
      <w:r w:rsidRPr="00F8712A">
        <w:rPr>
          <w:rFonts w:cs="Times New Roman"/>
        </w:rPr>
        <w:t>Donne-moi la Persévérance et la Volonté, ces deux compagnes qui mènent à l</w:t>
      </w:r>
      <w:r>
        <w:rPr>
          <w:rFonts w:cs="Times New Roman"/>
        </w:rPr>
        <w:t>’</w:t>
      </w:r>
      <w:r w:rsidRPr="00F8712A">
        <w:rPr>
          <w:rFonts w:cs="Times New Roman"/>
        </w:rPr>
        <w:t>œuvre, sûrement,</w:t>
      </w:r>
    </w:p>
    <w:p w14:paraId="5B14757E" w14:textId="77777777" w:rsidR="00821590" w:rsidRDefault="00821590" w:rsidP="00821590">
      <w:pPr>
        <w:pStyle w:val="Corpsdetexte"/>
        <w:rPr>
          <w:rFonts w:cs="Times New Roman"/>
        </w:rPr>
      </w:pPr>
      <w:r>
        <w:rPr>
          <w:rFonts w:cs="Times New Roman"/>
        </w:rPr>
        <w:t>» </w:t>
      </w:r>
      <w:r w:rsidRPr="00F8712A">
        <w:rPr>
          <w:rFonts w:cs="Times New Roman"/>
        </w:rPr>
        <w:t>La Fierté, qui rend méprisable et impuissante toute chose vile et venant d</w:t>
      </w:r>
      <w:r>
        <w:rPr>
          <w:rFonts w:cs="Times New Roman"/>
        </w:rPr>
        <w:t>’</w:t>
      </w:r>
      <w:r w:rsidRPr="00F8712A">
        <w:rPr>
          <w:rFonts w:cs="Times New Roman"/>
        </w:rPr>
        <w:t>en bas,</w:t>
      </w:r>
    </w:p>
    <w:p w14:paraId="3AEC4C59" w14:textId="77777777" w:rsidR="00821590" w:rsidRDefault="00821590" w:rsidP="00821590">
      <w:pPr>
        <w:pStyle w:val="Corpsdetexte"/>
        <w:rPr>
          <w:rFonts w:cs="Times New Roman"/>
        </w:rPr>
      </w:pPr>
      <w:r>
        <w:rPr>
          <w:rFonts w:cs="Times New Roman"/>
        </w:rPr>
        <w:t>» </w:t>
      </w:r>
      <w:r w:rsidRPr="00F8712A">
        <w:rPr>
          <w:rFonts w:cs="Times New Roman"/>
        </w:rPr>
        <w:t>L</w:t>
      </w:r>
      <w:r>
        <w:rPr>
          <w:rFonts w:cs="Times New Roman"/>
        </w:rPr>
        <w:t>’</w:t>
      </w:r>
      <w:r w:rsidRPr="00F8712A">
        <w:rPr>
          <w:rFonts w:cs="Times New Roman"/>
        </w:rPr>
        <w:t>Entendement des lois secrètes par lesquelles tu gouvernes l</w:t>
      </w:r>
      <w:r>
        <w:rPr>
          <w:rFonts w:cs="Times New Roman"/>
        </w:rPr>
        <w:t>’</w:t>
      </w:r>
      <w:r w:rsidRPr="00F8712A">
        <w:rPr>
          <w:rFonts w:cs="Times New Roman"/>
        </w:rPr>
        <w:t>Univers entier.</w:t>
      </w:r>
    </w:p>
    <w:p w14:paraId="1639C98D" w14:textId="77777777" w:rsidR="00821590" w:rsidRPr="00F8712A" w:rsidRDefault="00821590" w:rsidP="00821590">
      <w:pPr>
        <w:pStyle w:val="Corpsdetexte"/>
        <w:rPr>
          <w:rFonts w:cs="Times New Roman"/>
        </w:rPr>
      </w:pPr>
      <w:r>
        <w:rPr>
          <w:rFonts w:cs="Times New Roman"/>
        </w:rPr>
        <w:t>» </w:t>
      </w:r>
      <w:r w:rsidRPr="00F8712A">
        <w:rPr>
          <w:rFonts w:cs="Times New Roman"/>
        </w:rPr>
        <w:t>Et que l</w:t>
      </w:r>
      <w:r>
        <w:rPr>
          <w:rFonts w:cs="Times New Roman"/>
        </w:rPr>
        <w:t>’</w:t>
      </w:r>
      <w:r w:rsidRPr="00F8712A">
        <w:rPr>
          <w:rFonts w:cs="Times New Roman"/>
        </w:rPr>
        <w:t>arbre, le rocher, la fleur, le nuage, l</w:t>
      </w:r>
      <w:r>
        <w:rPr>
          <w:rFonts w:cs="Times New Roman"/>
        </w:rPr>
        <w:t>’</w:t>
      </w:r>
      <w:r w:rsidRPr="00F8712A">
        <w:rPr>
          <w:rFonts w:cs="Times New Roman"/>
        </w:rPr>
        <w:t>ombre et la lumière, la montagne et la mer, l</w:t>
      </w:r>
      <w:r>
        <w:rPr>
          <w:rFonts w:cs="Times New Roman"/>
        </w:rPr>
        <w:t>’</w:t>
      </w:r>
      <w:r w:rsidRPr="00F8712A">
        <w:rPr>
          <w:rFonts w:cs="Times New Roman"/>
        </w:rPr>
        <w:t>homme dans toute la nature, te révèlent toujours à mon regard adorant</w:t>
      </w:r>
      <w:r>
        <w:rPr>
          <w:rFonts w:cs="Times New Roman"/>
        </w:rPr>
        <w:t> ! »</w:t>
      </w:r>
    </w:p>
    <w:p w14:paraId="41F5EA2F" w14:textId="77777777" w:rsidR="00821590" w:rsidRPr="00053AA5" w:rsidRDefault="00821590" w:rsidP="00821590">
      <w:pPr>
        <w:pStyle w:val="dateline"/>
        <w:rPr>
          <w:i/>
        </w:rPr>
      </w:pPr>
      <w:r w:rsidRPr="00053AA5">
        <w:rPr>
          <w:i/>
        </w:rPr>
        <w:t xml:space="preserve">Florence — Janvier 1894 </w:t>
      </w:r>
      <w:r w:rsidRPr="00053AA5">
        <w:rPr>
          <w:i/>
        </w:rPr>
        <w:br/>
        <w:t>(Notes de Voyage.)</w:t>
      </w:r>
    </w:p>
    <w:p w14:paraId="1225DD40" w14:textId="77777777" w:rsidR="00821590" w:rsidRPr="00B56D08" w:rsidRDefault="00821590" w:rsidP="00821590">
      <w:pPr>
        <w:pStyle w:val="Titre1"/>
        <w:rPr>
          <w:lang w:val="it-IT"/>
        </w:rPr>
      </w:pPr>
      <w:r w:rsidRPr="00B56D08">
        <w:rPr>
          <w:lang w:val="it-IT"/>
        </w:rPr>
        <w:lastRenderedPageBreak/>
        <w:t xml:space="preserve">Tome XVII, </w:t>
      </w:r>
      <w:proofErr w:type="spellStart"/>
      <w:r w:rsidRPr="00B56D08">
        <w:rPr>
          <w:lang w:val="it-IT"/>
        </w:rPr>
        <w:t>numéro</w:t>
      </w:r>
      <w:proofErr w:type="spellEnd"/>
      <w:r w:rsidRPr="00B56D08">
        <w:rPr>
          <w:lang w:val="it-IT"/>
        </w:rPr>
        <w:t xml:space="preserve"> 75, </w:t>
      </w:r>
      <w:proofErr w:type="spellStart"/>
      <w:r w:rsidRPr="00B56D08">
        <w:rPr>
          <w:lang w:val="it-IT"/>
        </w:rPr>
        <w:t>mars</w:t>
      </w:r>
      <w:proofErr w:type="spellEnd"/>
      <w:r w:rsidRPr="00B56D08">
        <w:rPr>
          <w:lang w:val="it-IT"/>
        </w:rPr>
        <w:t> 1896</w:t>
      </w:r>
    </w:p>
    <w:p w14:paraId="51A5A15D" w14:textId="77777777" w:rsidR="00821590" w:rsidRPr="00B56D08" w:rsidRDefault="00821590" w:rsidP="00821590">
      <w:pPr>
        <w:pStyle w:val="Titre2"/>
        <w:rPr>
          <w:lang w:val="it-IT"/>
        </w:rPr>
      </w:pPr>
      <w:r w:rsidRPr="00B56D08">
        <w:rPr>
          <w:lang w:val="it-IT"/>
        </w:rPr>
        <w:t>Medardo Rosso</w:t>
      </w:r>
    </w:p>
    <w:p w14:paraId="5A2C40B4" w14:textId="77777777" w:rsidR="00821590" w:rsidRPr="00925B7B" w:rsidRDefault="00821590" w:rsidP="00821590">
      <w:pPr>
        <w:pStyle w:val="term"/>
      </w:pPr>
      <w:proofErr w:type="gramStart"/>
      <w:r w:rsidRPr="00925B7B">
        <w:t>id</w:t>
      </w:r>
      <w:proofErr w:type="gramEnd"/>
      <w:r w:rsidRPr="00925B7B">
        <w:t> : article-</w:t>
      </w:r>
      <w:r>
        <w:t>1896</w:t>
      </w:r>
      <w:r w:rsidRPr="00925B7B">
        <w:t>-</w:t>
      </w:r>
      <w:r>
        <w:t>03</w:t>
      </w:r>
      <w:r w:rsidRPr="00925B7B">
        <w:t>_</w:t>
      </w:r>
      <w:r>
        <w:t>378</w:t>
      </w:r>
    </w:p>
    <w:p w14:paraId="6EBB2403"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Sainte-Croix, Camille de (1859-1915)</w:t>
      </w:r>
    </w:p>
    <w:p w14:paraId="1C617324"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Camille de Sainte-Croix</w:t>
      </w:r>
    </w:p>
    <w:p w14:paraId="618ADCDB" w14:textId="77777777" w:rsidR="00821590" w:rsidRDefault="00821590" w:rsidP="00821590">
      <w:pPr>
        <w:pStyle w:val="term"/>
      </w:pPr>
      <w:proofErr w:type="gramStart"/>
      <w:r w:rsidRPr="00925B7B">
        <w:t>section</w:t>
      </w:r>
      <w:proofErr w:type="gramEnd"/>
      <w:r w:rsidRPr="00925B7B">
        <w:t xml:space="preserve"> : </w:t>
      </w:r>
      <w:r>
        <w:t>none</w:t>
      </w:r>
    </w:p>
    <w:p w14:paraId="2747A0EA" w14:textId="77777777" w:rsidR="00821590" w:rsidRDefault="00821590" w:rsidP="00821590">
      <w:pPr>
        <w:pStyle w:val="term"/>
      </w:pPr>
      <w:proofErr w:type="spellStart"/>
      <w:proofErr w:type="gramStart"/>
      <w:r w:rsidRPr="00DA7419">
        <w:t>title</w:t>
      </w:r>
      <w:proofErr w:type="spellEnd"/>
      <w:proofErr w:type="gramEnd"/>
      <w:r w:rsidRPr="00DA7419">
        <w:t xml:space="preserve"> : </w:t>
      </w:r>
      <w:proofErr w:type="spellStart"/>
      <w:r>
        <w:t>Medardo</w:t>
      </w:r>
      <w:proofErr w:type="spellEnd"/>
      <w:r>
        <w:t xml:space="preserve"> Rosso</w:t>
      </w:r>
    </w:p>
    <w:p w14:paraId="01F5054E" w14:textId="77777777" w:rsidR="00821590" w:rsidRPr="00925B7B" w:rsidRDefault="00821590" w:rsidP="00821590">
      <w:pPr>
        <w:pStyle w:val="term"/>
      </w:pPr>
      <w:proofErr w:type="gramStart"/>
      <w:r w:rsidRPr="00925B7B">
        <w:t>date</w:t>
      </w:r>
      <w:proofErr w:type="gramEnd"/>
      <w:r w:rsidRPr="00925B7B">
        <w:t> :</w:t>
      </w:r>
      <w:r>
        <w:t xml:space="preserve"> 1896-03</w:t>
      </w:r>
    </w:p>
    <w:p w14:paraId="2FD94213"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 numéro 75, mars 1896</w:t>
      </w:r>
      <w:r w:rsidRPr="00925B7B">
        <w:t xml:space="preserve">, </w:t>
      </w:r>
      <w:r>
        <w:t>p. 378-391</w:t>
      </w:r>
    </w:p>
    <w:p w14:paraId="3CC8AA59" w14:textId="77777777" w:rsidR="00821590" w:rsidRPr="000832F6" w:rsidRDefault="00821590" w:rsidP="00821590">
      <w:pPr>
        <w:pStyle w:val="byline"/>
        <w:rPr>
          <w:smallCaps/>
        </w:rPr>
      </w:pPr>
      <w:r w:rsidRPr="00053AA5">
        <w:rPr>
          <w:smallCaps/>
        </w:rPr>
        <w:t>Camille de Sainte-Croix</w:t>
      </w:r>
      <w:r>
        <w:t>.</w:t>
      </w:r>
    </w:p>
    <w:p w14:paraId="793BE1D5" w14:textId="77777777" w:rsidR="00821590" w:rsidRDefault="00821590" w:rsidP="00821590">
      <w:pPr>
        <w:pStyle w:val="bibl"/>
      </w:pPr>
      <w:r>
        <w:t>Tome XVII, numéro 75, mars 1896</w:t>
      </w:r>
      <w:r w:rsidRPr="00925B7B">
        <w:t xml:space="preserve">, </w:t>
      </w:r>
      <w:r>
        <w:t>p. 378-391.</w:t>
      </w:r>
    </w:p>
    <w:p w14:paraId="0953AFDA" w14:textId="77777777" w:rsidR="00821590" w:rsidRPr="00F8712A" w:rsidRDefault="00821590" w:rsidP="00821590">
      <w:pPr>
        <w:pStyle w:val="Corpsdetexte"/>
        <w:rPr>
          <w:rFonts w:cs="Times New Roman"/>
        </w:rPr>
      </w:pPr>
      <w:proofErr w:type="spellStart"/>
      <w:r w:rsidRPr="00F8712A">
        <w:rPr>
          <w:rFonts w:cs="Times New Roman"/>
        </w:rPr>
        <w:t>Medardo</w:t>
      </w:r>
      <w:proofErr w:type="spellEnd"/>
      <w:r w:rsidRPr="00F8712A">
        <w:rPr>
          <w:rFonts w:cs="Times New Roman"/>
        </w:rPr>
        <w:t xml:space="preserve"> Rosso est né à Turin en 1861. C</w:t>
      </w:r>
      <w:r>
        <w:rPr>
          <w:rFonts w:cs="Times New Roman"/>
        </w:rPr>
        <w:t>’</w:t>
      </w:r>
      <w:r w:rsidRPr="00F8712A">
        <w:rPr>
          <w:rFonts w:cs="Times New Roman"/>
        </w:rPr>
        <w:t>est un gars à toison rousse et bouclée dru, festonnant sur un large front, haut des tempes</w:t>
      </w:r>
      <w:r>
        <w:rPr>
          <w:rFonts w:cs="Times New Roman"/>
        </w:rPr>
        <w:t> ;</w:t>
      </w:r>
      <w:r w:rsidRPr="00F8712A">
        <w:rPr>
          <w:rFonts w:cs="Times New Roman"/>
        </w:rPr>
        <w:t xml:space="preserve"> les traits sont réguliers, le teint pur, les yeux grands et clairs, la bouche joyeuse sous a gauloise moustache forte et rouge</w:t>
      </w:r>
      <w:r>
        <w:rPr>
          <w:rFonts w:cs="Times New Roman"/>
        </w:rPr>
        <w:t> ; — </w:t>
      </w:r>
      <w:r w:rsidRPr="00F8712A">
        <w:rPr>
          <w:rFonts w:cs="Times New Roman"/>
        </w:rPr>
        <w:t>le menton nu, ferme, plein, volontaire. Le corps agile et solide a des mouvements souples et puissants de gros fauve</w:t>
      </w:r>
      <w:r>
        <w:rPr>
          <w:rFonts w:cs="Times New Roman"/>
        </w:rPr>
        <w:t> ;</w:t>
      </w:r>
      <w:r w:rsidRPr="00F8712A">
        <w:rPr>
          <w:rFonts w:cs="Times New Roman"/>
        </w:rPr>
        <w:t xml:space="preserve"> au repos, c</w:t>
      </w:r>
      <w:r>
        <w:rPr>
          <w:rFonts w:cs="Times New Roman"/>
        </w:rPr>
        <w:t>’</w:t>
      </w:r>
      <w:r w:rsidRPr="00F8712A">
        <w:rPr>
          <w:rFonts w:cs="Times New Roman"/>
        </w:rPr>
        <w:t>est la carrure vaste de ces rudes hommes de pierre que le Piémont nous fournit pour les plus durs travaux de maçonnerie et de terrassement.</w:t>
      </w:r>
    </w:p>
    <w:p w14:paraId="6A8E0141" w14:textId="77777777" w:rsidR="00821590" w:rsidRPr="00F8712A" w:rsidRDefault="00821590" w:rsidP="00821590">
      <w:pPr>
        <w:pStyle w:val="Corpsdetexte"/>
        <w:rPr>
          <w:rFonts w:cs="Times New Roman"/>
        </w:rPr>
      </w:pPr>
      <w:proofErr w:type="spellStart"/>
      <w:r w:rsidRPr="00F8712A">
        <w:rPr>
          <w:rFonts w:cs="Times New Roman"/>
        </w:rPr>
        <w:t>Medardo</w:t>
      </w:r>
      <w:proofErr w:type="spellEnd"/>
      <w:r w:rsidRPr="00F8712A">
        <w:rPr>
          <w:rFonts w:cs="Times New Roman"/>
        </w:rPr>
        <w:t xml:space="preserve"> tient de cette bonne race et s</w:t>
      </w:r>
      <w:r>
        <w:rPr>
          <w:rFonts w:cs="Times New Roman"/>
        </w:rPr>
        <w:t>’</w:t>
      </w:r>
      <w:r w:rsidRPr="00F8712A">
        <w:rPr>
          <w:rFonts w:cs="Times New Roman"/>
        </w:rPr>
        <w:t>annonce par de belles promesses physiques d</w:t>
      </w:r>
      <w:r>
        <w:rPr>
          <w:rFonts w:cs="Times New Roman"/>
        </w:rPr>
        <w:t>’</w:t>
      </w:r>
      <w:r w:rsidRPr="00F8712A">
        <w:rPr>
          <w:rFonts w:cs="Times New Roman"/>
        </w:rPr>
        <w:t>attaque et de résistance sur le terrain de lutte ou il s</w:t>
      </w:r>
      <w:r>
        <w:rPr>
          <w:rFonts w:cs="Times New Roman"/>
        </w:rPr>
        <w:t>’</w:t>
      </w:r>
      <w:r w:rsidRPr="00F8712A">
        <w:rPr>
          <w:rFonts w:cs="Times New Roman"/>
        </w:rPr>
        <w:t>est placé. Fils de fonctionnaire, après avoir traîné dans les collèges jusqu</w:t>
      </w:r>
      <w:r>
        <w:rPr>
          <w:rFonts w:cs="Times New Roman"/>
        </w:rPr>
        <w:t>’</w:t>
      </w:r>
      <w:r w:rsidRPr="00F8712A">
        <w:rPr>
          <w:rFonts w:cs="Times New Roman"/>
        </w:rPr>
        <w:t xml:space="preserve">à dix-sept ans, il fut naturellement </w:t>
      </w:r>
      <w:r w:rsidRPr="00F8712A">
        <w:rPr>
          <w:rFonts w:cs="Times New Roman"/>
          <w:i/>
        </w:rPr>
        <w:t>destiné à l</w:t>
      </w:r>
      <w:r>
        <w:rPr>
          <w:rFonts w:cs="Times New Roman"/>
          <w:i/>
        </w:rPr>
        <w:t>’</w:t>
      </w:r>
      <w:r w:rsidRPr="00F8712A">
        <w:rPr>
          <w:rFonts w:cs="Times New Roman"/>
          <w:i/>
        </w:rPr>
        <w:t>administration</w:t>
      </w:r>
      <w:r w:rsidRPr="00F8712A">
        <w:rPr>
          <w:rFonts w:cs="Times New Roman"/>
        </w:rPr>
        <w:t>. Mais en plus d</w:t>
      </w:r>
      <w:r>
        <w:rPr>
          <w:rFonts w:cs="Times New Roman"/>
        </w:rPr>
        <w:t>’</w:t>
      </w:r>
      <w:r w:rsidRPr="00F8712A">
        <w:rPr>
          <w:rFonts w:cs="Times New Roman"/>
        </w:rPr>
        <w:t>une vocation, il avait une volonté. Rétif à la carrière qu</w:t>
      </w:r>
      <w:r>
        <w:rPr>
          <w:rFonts w:cs="Times New Roman"/>
        </w:rPr>
        <w:t>’</w:t>
      </w:r>
      <w:r w:rsidRPr="00F8712A">
        <w:rPr>
          <w:rFonts w:cs="Times New Roman"/>
        </w:rPr>
        <w:t>on lui traçait, il rêvait déjà vagabondage d</w:t>
      </w:r>
      <w:r>
        <w:rPr>
          <w:rFonts w:cs="Times New Roman"/>
        </w:rPr>
        <w:t>’</w:t>
      </w:r>
      <w:r w:rsidRPr="00F8712A">
        <w:rPr>
          <w:rFonts w:cs="Times New Roman"/>
        </w:rPr>
        <w:t>art, une escapade farouche vers les aventures intellectuelles, une chasse passionnée aux idées et aux impressions.</w:t>
      </w:r>
    </w:p>
    <w:p w14:paraId="64D30A41" w14:textId="77777777" w:rsidR="00821590" w:rsidRPr="00F8712A" w:rsidRDefault="00821590" w:rsidP="00821590">
      <w:pPr>
        <w:pStyle w:val="Corpsdetexte"/>
        <w:rPr>
          <w:rFonts w:cs="Times New Roman"/>
        </w:rPr>
      </w:pPr>
      <w:r w:rsidRPr="00F8712A">
        <w:rPr>
          <w:rFonts w:cs="Times New Roman"/>
        </w:rPr>
        <w:t>Impressions</w:t>
      </w:r>
      <w:r>
        <w:rPr>
          <w:rFonts w:cs="Times New Roman"/>
        </w:rPr>
        <w:t> ?</w:t>
      </w:r>
      <w:r w:rsidRPr="00F8712A">
        <w:rPr>
          <w:rFonts w:cs="Times New Roman"/>
        </w:rPr>
        <w:t xml:space="preserve"> Toute sa vie ne tiendra-t-elle pas dans ce mot</w:t>
      </w:r>
      <w:r>
        <w:rPr>
          <w:rFonts w:cs="Times New Roman"/>
        </w:rPr>
        <w:t> ?</w:t>
      </w:r>
    </w:p>
    <w:p w14:paraId="0F3D522F" w14:textId="77777777" w:rsidR="00821590" w:rsidRPr="00F8712A" w:rsidRDefault="00821590" w:rsidP="00821590">
      <w:pPr>
        <w:pStyle w:val="Corpsdetexte"/>
        <w:rPr>
          <w:rFonts w:cs="Times New Roman"/>
        </w:rPr>
      </w:pPr>
      <w:r w:rsidRPr="00F8712A">
        <w:rPr>
          <w:rFonts w:cs="Times New Roman"/>
        </w:rPr>
        <w:t xml:space="preserve">Dès les premiers croquis de si libre allure et de si personnelle vision, la famille gronda. Non seulement </w:t>
      </w:r>
      <w:proofErr w:type="spellStart"/>
      <w:r w:rsidRPr="00F8712A">
        <w:rPr>
          <w:rFonts w:cs="Times New Roman"/>
        </w:rPr>
        <w:t>Medardo</w:t>
      </w:r>
      <w:proofErr w:type="spellEnd"/>
      <w:r w:rsidRPr="00F8712A">
        <w:rPr>
          <w:rFonts w:cs="Times New Roman"/>
        </w:rPr>
        <w:t xml:space="preserve"> ne serait pas fonctionnaire, non seulement il allait devenir un peintre, mais encore ce peintre compterait parmi ces énergumènes de l</w:t>
      </w:r>
      <w:r>
        <w:rPr>
          <w:rFonts w:cs="Times New Roman"/>
        </w:rPr>
        <w:t>’</w:t>
      </w:r>
      <w:r w:rsidRPr="00F8712A">
        <w:rPr>
          <w:rFonts w:cs="Times New Roman"/>
        </w:rPr>
        <w:t>art qui bousculent les traditions, narguent les rudiments, tournent le dos aux académies, ne veulent rien apprendre que par eux-mêmes pour ne rien créer que d</w:t>
      </w:r>
      <w:r>
        <w:rPr>
          <w:rFonts w:cs="Times New Roman"/>
        </w:rPr>
        <w:t>’</w:t>
      </w:r>
      <w:r w:rsidRPr="00F8712A">
        <w:rPr>
          <w:rFonts w:cs="Times New Roman"/>
        </w:rPr>
        <w:t>eux-mêmes. L</w:t>
      </w:r>
      <w:r>
        <w:rPr>
          <w:rFonts w:cs="Times New Roman"/>
        </w:rPr>
        <w:t>’</w:t>
      </w:r>
      <w:r w:rsidRPr="00F8712A">
        <w:rPr>
          <w:rFonts w:cs="Times New Roman"/>
        </w:rPr>
        <w:t>imprudent qui s</w:t>
      </w:r>
      <w:r>
        <w:rPr>
          <w:rFonts w:cs="Times New Roman"/>
        </w:rPr>
        <w:t>’</w:t>
      </w:r>
      <w:r w:rsidRPr="00F8712A">
        <w:rPr>
          <w:rFonts w:cs="Times New Roman"/>
        </w:rPr>
        <w:t>était découvert trop tôt dans la juvénile et sauvage franchise de son indiscipline radicale faillit du coup se voir barrer la route par l</w:t>
      </w:r>
      <w:r>
        <w:rPr>
          <w:rFonts w:cs="Times New Roman"/>
        </w:rPr>
        <w:t>’</w:t>
      </w:r>
      <w:r w:rsidRPr="00F8712A">
        <w:rPr>
          <w:rFonts w:cs="Times New Roman"/>
        </w:rPr>
        <w:t>inflexible opposition paternelle.</w:t>
      </w:r>
    </w:p>
    <w:p w14:paraId="3E867E23" w14:textId="77777777" w:rsidR="00821590" w:rsidRPr="00F8712A" w:rsidRDefault="00821590" w:rsidP="00821590">
      <w:pPr>
        <w:pStyle w:val="Corpsdetexte"/>
        <w:rPr>
          <w:rFonts w:cs="Times New Roman"/>
        </w:rPr>
      </w:pPr>
      <w:r w:rsidRPr="00F8712A">
        <w:rPr>
          <w:rFonts w:cs="Times New Roman"/>
        </w:rPr>
        <w:t>Effrayé d</w:t>
      </w:r>
      <w:r>
        <w:rPr>
          <w:rFonts w:cs="Times New Roman"/>
        </w:rPr>
        <w:t>’</w:t>
      </w:r>
      <w:r w:rsidRPr="00F8712A">
        <w:rPr>
          <w:rFonts w:cs="Times New Roman"/>
        </w:rPr>
        <w:t>avoir couru un tel risque, il dut en rabattre de la moitié au moins de ses velléités. Pour continuer à peindre, il affecta l</w:t>
      </w:r>
      <w:r>
        <w:rPr>
          <w:rFonts w:cs="Times New Roman"/>
        </w:rPr>
        <w:t>’</w:t>
      </w:r>
      <w:r w:rsidRPr="00F8712A">
        <w:rPr>
          <w:rFonts w:cs="Times New Roman"/>
        </w:rPr>
        <w:t>humeur douce et conciliante</w:t>
      </w:r>
      <w:r>
        <w:rPr>
          <w:rFonts w:cs="Times New Roman"/>
        </w:rPr>
        <w:t> :</w:t>
      </w:r>
      <w:r w:rsidRPr="00F8712A">
        <w:rPr>
          <w:rFonts w:cs="Times New Roman"/>
        </w:rPr>
        <w:t xml:space="preserve"> si on le laissait à sa vocation, il s</w:t>
      </w:r>
      <w:r>
        <w:rPr>
          <w:rFonts w:cs="Times New Roman"/>
        </w:rPr>
        <w:t>’</w:t>
      </w:r>
      <w:r w:rsidRPr="00F8712A">
        <w:rPr>
          <w:rFonts w:cs="Times New Roman"/>
        </w:rPr>
        <w:t>engageait à réfréner ses tendances, à s</w:t>
      </w:r>
      <w:r>
        <w:rPr>
          <w:rFonts w:cs="Times New Roman"/>
        </w:rPr>
        <w:t>’</w:t>
      </w:r>
      <w:r w:rsidRPr="00F8712A">
        <w:rPr>
          <w:rFonts w:cs="Times New Roman"/>
        </w:rPr>
        <w:t xml:space="preserve">assagir, à poursuivre des études graphiques régulières </w:t>
      </w:r>
      <w:r w:rsidRPr="00F8712A">
        <w:rPr>
          <w:rFonts w:cs="Times New Roman"/>
        </w:rPr>
        <w:lastRenderedPageBreak/>
        <w:t>et correctes, d</w:t>
      </w:r>
      <w:r>
        <w:rPr>
          <w:rFonts w:cs="Times New Roman"/>
        </w:rPr>
        <w:t>’</w:t>
      </w:r>
      <w:r w:rsidRPr="00F8712A">
        <w:rPr>
          <w:rFonts w:cs="Times New Roman"/>
        </w:rPr>
        <w:t>après les maîtres officiels et dans les ateliers classiques. C</w:t>
      </w:r>
      <w:r>
        <w:rPr>
          <w:rFonts w:cs="Times New Roman"/>
        </w:rPr>
        <w:t>’</w:t>
      </w:r>
      <w:r w:rsidRPr="00F8712A">
        <w:rPr>
          <w:rFonts w:cs="Times New Roman"/>
        </w:rPr>
        <w:t>est ainsi qu</w:t>
      </w:r>
      <w:r>
        <w:rPr>
          <w:rFonts w:cs="Times New Roman"/>
        </w:rPr>
        <w:t>’</w:t>
      </w:r>
      <w:r w:rsidRPr="00F8712A">
        <w:rPr>
          <w:rFonts w:cs="Times New Roman"/>
        </w:rPr>
        <w:t>il se fit admettre à l</w:t>
      </w:r>
      <w:r>
        <w:rPr>
          <w:rFonts w:cs="Times New Roman"/>
        </w:rPr>
        <w:t>’</w:t>
      </w:r>
      <w:r w:rsidRPr="00F8712A">
        <w:rPr>
          <w:rFonts w:cs="Times New Roman"/>
        </w:rPr>
        <w:t>École des Beaux-Arts de Milan.</w:t>
      </w:r>
    </w:p>
    <w:p w14:paraId="48A1CCDF" w14:textId="2023267A" w:rsidR="00821590" w:rsidRPr="00F8712A" w:rsidRDefault="00821590" w:rsidP="00821590">
      <w:pPr>
        <w:pStyle w:val="Corpsdetexte"/>
        <w:rPr>
          <w:rFonts w:cs="Times New Roman"/>
        </w:rPr>
      </w:pPr>
      <w:r w:rsidRPr="00F8712A">
        <w:rPr>
          <w:rFonts w:cs="Times New Roman"/>
        </w:rPr>
        <w:t>Mais à peine l</w:t>
      </w:r>
      <w:r>
        <w:rPr>
          <w:rFonts w:cs="Times New Roman"/>
        </w:rPr>
        <w:t>’</w:t>
      </w:r>
      <w:r w:rsidRPr="00F8712A">
        <w:rPr>
          <w:rFonts w:cs="Times New Roman"/>
        </w:rPr>
        <w:t>indulgence familiale gagnée par cette concession, il s</w:t>
      </w:r>
      <w:r>
        <w:rPr>
          <w:rFonts w:cs="Times New Roman"/>
        </w:rPr>
        <w:t>’</w:t>
      </w:r>
      <w:r w:rsidRPr="00F8712A">
        <w:rPr>
          <w:rFonts w:cs="Times New Roman"/>
        </w:rPr>
        <w:t>agissait d</w:t>
      </w:r>
      <w:r>
        <w:rPr>
          <w:rFonts w:cs="Times New Roman"/>
        </w:rPr>
        <w:t>’</w:t>
      </w:r>
      <w:r w:rsidRPr="00F8712A">
        <w:rPr>
          <w:rFonts w:cs="Times New Roman"/>
        </w:rPr>
        <w:t>en être quitte le plus tôt possible et de ne</w:t>
      </w:r>
      <w:ins w:id="11" w:author="Marguerite-Marie Bordry" w:date="2018-12-06T10:21:00Z">
        <w:r w:rsidR="009F54E6">
          <w:rPr>
            <w:rFonts w:cs="Times New Roman"/>
          </w:rPr>
          <w:t xml:space="preserve"> pas</w:t>
        </w:r>
      </w:ins>
      <w:r w:rsidRPr="00F8712A">
        <w:rPr>
          <w:rFonts w:cs="Times New Roman"/>
        </w:rPr>
        <w:t xml:space="preserve"> </w:t>
      </w:r>
      <w:del w:id="12" w:author="Marguerite-Marie Bordry" w:date="2018-12-06T10:21:00Z">
        <w:r w:rsidRPr="00F8712A" w:rsidDel="009F54E6">
          <w:rPr>
            <w:rFonts w:cs="Times New Roman"/>
          </w:rPr>
          <w:delText xml:space="preserve">s </w:delText>
        </w:r>
      </w:del>
      <w:ins w:id="13" w:author="Marguerite-Marie Bordry" w:date="2018-12-06T10:21:00Z">
        <w:r w:rsidR="009F54E6" w:rsidRPr="00F8712A">
          <w:rPr>
            <w:rFonts w:cs="Times New Roman"/>
          </w:rPr>
          <w:t>s</w:t>
        </w:r>
        <w:r w:rsidR="009F54E6">
          <w:rPr>
            <w:rFonts w:cs="Times New Roman"/>
          </w:rPr>
          <w:t>’</w:t>
        </w:r>
      </w:ins>
      <w:r w:rsidRPr="00F8712A">
        <w:rPr>
          <w:rFonts w:cs="Times New Roman"/>
        </w:rPr>
        <w:t>attarder en ces cachots pédagogiques où il ne s</w:t>
      </w:r>
      <w:r>
        <w:rPr>
          <w:rFonts w:cs="Times New Roman"/>
        </w:rPr>
        <w:t>’</w:t>
      </w:r>
      <w:r w:rsidRPr="00F8712A">
        <w:rPr>
          <w:rFonts w:cs="Times New Roman"/>
        </w:rPr>
        <w:t>était constitué prisonnier qu</w:t>
      </w:r>
      <w:r>
        <w:rPr>
          <w:rFonts w:cs="Times New Roman"/>
        </w:rPr>
        <w:t>’</w:t>
      </w:r>
      <w:r w:rsidRPr="00F8712A">
        <w:rPr>
          <w:rFonts w:cs="Times New Roman"/>
        </w:rPr>
        <w:t>à contre-cœur. Travaillant à quadruples bouchées, il réussit par un prodige d</w:t>
      </w:r>
      <w:r>
        <w:rPr>
          <w:rFonts w:cs="Times New Roman"/>
        </w:rPr>
        <w:t>’</w:t>
      </w:r>
      <w:r w:rsidRPr="00F8712A">
        <w:rPr>
          <w:rFonts w:cs="Times New Roman"/>
        </w:rPr>
        <w:t>application et d</w:t>
      </w:r>
      <w:r>
        <w:rPr>
          <w:rFonts w:cs="Times New Roman"/>
        </w:rPr>
        <w:t>’</w:t>
      </w:r>
      <w:r w:rsidRPr="00F8712A">
        <w:rPr>
          <w:rFonts w:cs="Times New Roman"/>
        </w:rPr>
        <w:t>énergie à franchir coup sur coup tous les degrés. La marche régulière était de quatre ans</w:t>
      </w:r>
      <w:r>
        <w:rPr>
          <w:rFonts w:cs="Times New Roman"/>
        </w:rPr>
        <w:t> :</w:t>
      </w:r>
      <w:r w:rsidRPr="00F8712A">
        <w:rPr>
          <w:rFonts w:cs="Times New Roman"/>
        </w:rPr>
        <w:t xml:space="preserve"> Rosso eut tout terminé en moins d</w:t>
      </w:r>
      <w:r>
        <w:rPr>
          <w:rFonts w:cs="Times New Roman"/>
        </w:rPr>
        <w:t>’</w:t>
      </w:r>
      <w:r w:rsidRPr="00F8712A">
        <w:rPr>
          <w:rFonts w:cs="Times New Roman"/>
        </w:rPr>
        <w:t>un an et demi. La famille n</w:t>
      </w:r>
      <w:r>
        <w:rPr>
          <w:rFonts w:cs="Times New Roman"/>
        </w:rPr>
        <w:t>’</w:t>
      </w:r>
      <w:r w:rsidRPr="00F8712A">
        <w:rPr>
          <w:rFonts w:cs="Times New Roman"/>
        </w:rPr>
        <w:t>avait plus rien à exiger</w:t>
      </w:r>
      <w:r>
        <w:rPr>
          <w:rFonts w:cs="Times New Roman"/>
        </w:rPr>
        <w:t> ;</w:t>
      </w:r>
      <w:r w:rsidRPr="00F8712A">
        <w:rPr>
          <w:rFonts w:cs="Times New Roman"/>
        </w:rPr>
        <w:t xml:space="preserve"> le gaillard était en règle avec les académies.</w:t>
      </w:r>
    </w:p>
    <w:p w14:paraId="023D5DC8" w14:textId="77777777" w:rsidR="00821590" w:rsidRPr="00F8712A" w:rsidRDefault="00821590" w:rsidP="00821590">
      <w:pPr>
        <w:pStyle w:val="Corpsdetexte"/>
        <w:rPr>
          <w:rFonts w:cs="Times New Roman"/>
        </w:rPr>
      </w:pPr>
      <w:r w:rsidRPr="00F8712A">
        <w:rPr>
          <w:rFonts w:cs="Times New Roman"/>
        </w:rPr>
        <w:t>Restait le service militaire. Il fit son temps dans un corps de sapeurs. Là, d</w:t>
      </w:r>
      <w:r>
        <w:rPr>
          <w:rFonts w:cs="Times New Roman"/>
        </w:rPr>
        <w:t>’</w:t>
      </w:r>
      <w:r w:rsidRPr="00F8712A">
        <w:rPr>
          <w:rFonts w:cs="Times New Roman"/>
        </w:rPr>
        <w:t>abord, il peignit des paysages, des intérieurs d</w:t>
      </w:r>
      <w:r>
        <w:rPr>
          <w:rFonts w:cs="Times New Roman"/>
        </w:rPr>
        <w:t>’</w:t>
      </w:r>
      <w:r w:rsidRPr="00F8712A">
        <w:rPr>
          <w:rFonts w:cs="Times New Roman"/>
        </w:rPr>
        <w:t>église, épris d</w:t>
      </w:r>
      <w:r>
        <w:rPr>
          <w:rFonts w:cs="Times New Roman"/>
        </w:rPr>
        <w:t>’</w:t>
      </w:r>
      <w:r w:rsidRPr="00F8712A">
        <w:rPr>
          <w:rFonts w:cs="Times New Roman"/>
        </w:rPr>
        <w:t>un art discret, tout d</w:t>
      </w:r>
      <w:r>
        <w:rPr>
          <w:rFonts w:cs="Times New Roman"/>
        </w:rPr>
        <w:t>’</w:t>
      </w:r>
      <w:r w:rsidRPr="00F8712A">
        <w:rPr>
          <w:rFonts w:cs="Times New Roman"/>
        </w:rPr>
        <w:t>enveloppe. Mais Rosso ne disposait d</w:t>
      </w:r>
      <w:r>
        <w:rPr>
          <w:rFonts w:cs="Times New Roman"/>
        </w:rPr>
        <w:t>’</w:t>
      </w:r>
      <w:r w:rsidRPr="00F8712A">
        <w:rPr>
          <w:rFonts w:cs="Times New Roman"/>
        </w:rPr>
        <w:t>aucun budget</w:t>
      </w:r>
      <w:r>
        <w:rPr>
          <w:rFonts w:cs="Times New Roman"/>
        </w:rPr>
        <w:t> ;</w:t>
      </w:r>
      <w:r w:rsidRPr="00F8712A">
        <w:rPr>
          <w:rFonts w:cs="Times New Roman"/>
        </w:rPr>
        <w:t xml:space="preserve"> pour faire quelque argent et entretenir sa provision de couleurs, il se proposa comme ordonnance à un officier, lequel flaira l</w:t>
      </w:r>
      <w:r>
        <w:rPr>
          <w:rFonts w:cs="Times New Roman"/>
        </w:rPr>
        <w:t>’</w:t>
      </w:r>
      <w:r w:rsidRPr="00F8712A">
        <w:rPr>
          <w:rFonts w:cs="Times New Roman"/>
        </w:rPr>
        <w:t>artiste et l</w:t>
      </w:r>
      <w:r>
        <w:rPr>
          <w:rFonts w:cs="Times New Roman"/>
        </w:rPr>
        <w:t>’</w:t>
      </w:r>
      <w:r w:rsidRPr="00F8712A">
        <w:rPr>
          <w:rFonts w:cs="Times New Roman"/>
        </w:rPr>
        <w:t>envoya à l</w:t>
      </w:r>
      <w:r>
        <w:rPr>
          <w:rFonts w:cs="Times New Roman"/>
        </w:rPr>
        <w:t>’</w:t>
      </w:r>
      <w:r w:rsidRPr="00F8712A">
        <w:rPr>
          <w:rFonts w:cs="Times New Roman"/>
        </w:rPr>
        <w:t>école des brigadiers</w:t>
      </w:r>
      <w:r>
        <w:rPr>
          <w:rFonts w:cs="Times New Roman"/>
        </w:rPr>
        <w:t> :</w:t>
      </w:r>
      <w:r w:rsidRPr="00F8712A">
        <w:rPr>
          <w:rFonts w:cs="Times New Roman"/>
        </w:rPr>
        <w:t xml:space="preserve"> or cela coûte de peindre, même à l</w:t>
      </w:r>
      <w:r>
        <w:rPr>
          <w:rFonts w:cs="Times New Roman"/>
        </w:rPr>
        <w:t>’</w:t>
      </w:r>
      <w:r w:rsidRPr="00F8712A">
        <w:rPr>
          <w:rFonts w:cs="Times New Roman"/>
        </w:rPr>
        <w:t>aquarelle. Fallait-il renoncer</w:t>
      </w:r>
      <w:r>
        <w:rPr>
          <w:rFonts w:cs="Times New Roman"/>
        </w:rPr>
        <w:t> ?</w:t>
      </w:r>
      <w:r w:rsidRPr="00F8712A">
        <w:rPr>
          <w:rFonts w:cs="Times New Roman"/>
        </w:rPr>
        <w:t xml:space="preserve"> Allons donc</w:t>
      </w:r>
      <w:r>
        <w:rPr>
          <w:rFonts w:cs="Times New Roman"/>
        </w:rPr>
        <w:t> !</w:t>
      </w:r>
      <w:r w:rsidRPr="00F8712A">
        <w:rPr>
          <w:rFonts w:cs="Times New Roman"/>
        </w:rPr>
        <w:t xml:space="preserve"> N</w:t>
      </w:r>
      <w:r>
        <w:rPr>
          <w:rFonts w:cs="Times New Roman"/>
        </w:rPr>
        <w:t>’</w:t>
      </w:r>
      <w:r w:rsidRPr="00F8712A">
        <w:rPr>
          <w:rFonts w:cs="Times New Roman"/>
        </w:rPr>
        <w:t>y a-t-il pas la glaise, la bonne terre grasse dont on peut tirer des merveilles à bon compte</w:t>
      </w:r>
      <w:r>
        <w:rPr>
          <w:rFonts w:cs="Times New Roman"/>
        </w:rPr>
        <w:t> ?</w:t>
      </w:r>
      <w:r w:rsidRPr="00F8712A">
        <w:rPr>
          <w:rFonts w:cs="Times New Roman"/>
        </w:rPr>
        <w:t xml:space="preserve"> Et Rosso s</w:t>
      </w:r>
      <w:r>
        <w:rPr>
          <w:rFonts w:cs="Times New Roman"/>
        </w:rPr>
        <w:t>’</w:t>
      </w:r>
      <w:r w:rsidRPr="00F8712A">
        <w:rPr>
          <w:rFonts w:cs="Times New Roman"/>
        </w:rPr>
        <w:t>improvisa sculpteur.</w:t>
      </w:r>
    </w:p>
    <w:p w14:paraId="0743822C" w14:textId="77777777" w:rsidR="00821590" w:rsidRPr="00F8712A" w:rsidRDefault="00821590" w:rsidP="00821590">
      <w:pPr>
        <w:pStyle w:val="Corpsdetexte"/>
        <w:rPr>
          <w:rFonts w:cs="Times New Roman"/>
        </w:rPr>
      </w:pPr>
      <w:r w:rsidRPr="00F8712A">
        <w:rPr>
          <w:rFonts w:cs="Times New Roman"/>
        </w:rPr>
        <w:t>Ce fut une révélation, une ivresse.</w:t>
      </w:r>
    </w:p>
    <w:p w14:paraId="43E59486" w14:textId="77777777" w:rsidR="00821590" w:rsidRPr="00F8712A" w:rsidRDefault="00821590" w:rsidP="00821590">
      <w:pPr>
        <w:pStyle w:val="Corpsdetexte"/>
        <w:rPr>
          <w:rFonts w:cs="Times New Roman"/>
        </w:rPr>
      </w:pPr>
      <w:r w:rsidRPr="00F8712A">
        <w:rPr>
          <w:rFonts w:cs="Times New Roman"/>
        </w:rPr>
        <w:t>Jamais la peinture ne lui avait donné telles satisfactions. L</w:t>
      </w:r>
      <w:r>
        <w:rPr>
          <w:rFonts w:cs="Times New Roman"/>
        </w:rPr>
        <w:t>’</w:t>
      </w:r>
      <w:r w:rsidRPr="00F8712A">
        <w:rPr>
          <w:rFonts w:cs="Times New Roman"/>
        </w:rPr>
        <w:t>impénétrabilité des toiles et des panneaux l</w:t>
      </w:r>
      <w:r>
        <w:rPr>
          <w:rFonts w:cs="Times New Roman"/>
        </w:rPr>
        <w:t>’</w:t>
      </w:r>
      <w:r w:rsidRPr="00F8712A">
        <w:rPr>
          <w:rFonts w:cs="Times New Roman"/>
        </w:rPr>
        <w:t>avait toujours déconcerté</w:t>
      </w:r>
      <w:r>
        <w:rPr>
          <w:rFonts w:cs="Times New Roman"/>
        </w:rPr>
        <w:t> ;</w:t>
      </w:r>
      <w:r w:rsidRPr="00F8712A">
        <w:rPr>
          <w:rFonts w:cs="Times New Roman"/>
        </w:rPr>
        <w:t xml:space="preserve"> ses efforts s</w:t>
      </w:r>
      <w:r>
        <w:rPr>
          <w:rFonts w:cs="Times New Roman"/>
        </w:rPr>
        <w:t>’</w:t>
      </w:r>
      <w:r w:rsidRPr="00F8712A">
        <w:rPr>
          <w:rFonts w:cs="Times New Roman"/>
        </w:rPr>
        <w:t>y heurtaient comme à un mur</w:t>
      </w:r>
      <w:r>
        <w:rPr>
          <w:rFonts w:cs="Times New Roman"/>
        </w:rPr>
        <w:t> :</w:t>
      </w:r>
      <w:r w:rsidRPr="00F8712A">
        <w:rPr>
          <w:rFonts w:cs="Times New Roman"/>
        </w:rPr>
        <w:t xml:space="preserve"> </w:t>
      </w:r>
      <w:proofErr w:type="gramStart"/>
      <w:r w:rsidRPr="00F8712A">
        <w:rPr>
          <w:rFonts w:cs="Times New Roman"/>
        </w:rPr>
        <w:t>quelles délices</w:t>
      </w:r>
      <w:proofErr w:type="gramEnd"/>
      <w:r w:rsidRPr="00F8712A">
        <w:rPr>
          <w:rFonts w:cs="Times New Roman"/>
        </w:rPr>
        <w:t xml:space="preserve"> après cela de manier la terre, de travailler cette matière souple qui se laisse pétrir, fouiller, creuser, qui comporte de vrais plans, nets et palpables.</w:t>
      </w:r>
    </w:p>
    <w:p w14:paraId="597FAE89" w14:textId="0B8144B1" w:rsidR="00821590" w:rsidRPr="00F8712A" w:rsidRDefault="00821590" w:rsidP="00821590">
      <w:pPr>
        <w:pStyle w:val="Corpsdetexte"/>
        <w:rPr>
          <w:rFonts w:cs="Times New Roman"/>
        </w:rPr>
      </w:pPr>
      <w:r w:rsidRPr="00F8712A">
        <w:rPr>
          <w:rFonts w:cs="Times New Roman"/>
        </w:rPr>
        <w:t>Peinture</w:t>
      </w:r>
      <w:r>
        <w:rPr>
          <w:rFonts w:cs="Times New Roman"/>
        </w:rPr>
        <w:t> ?</w:t>
      </w:r>
      <w:r w:rsidRPr="00F8712A">
        <w:rPr>
          <w:rFonts w:cs="Times New Roman"/>
        </w:rPr>
        <w:t xml:space="preserve"> Sculpture</w:t>
      </w:r>
      <w:r>
        <w:rPr>
          <w:rFonts w:cs="Times New Roman"/>
        </w:rPr>
        <w:t> ?</w:t>
      </w:r>
      <w:r w:rsidRPr="00F8712A">
        <w:rPr>
          <w:rFonts w:cs="Times New Roman"/>
        </w:rPr>
        <w:t xml:space="preserve"> Il n</w:t>
      </w:r>
      <w:r>
        <w:rPr>
          <w:rFonts w:cs="Times New Roman"/>
        </w:rPr>
        <w:t>’</w:t>
      </w:r>
      <w:r w:rsidRPr="00F8712A">
        <w:rPr>
          <w:rFonts w:cs="Times New Roman"/>
        </w:rPr>
        <w:t>y a qu</w:t>
      </w:r>
      <w:r>
        <w:rPr>
          <w:rFonts w:cs="Times New Roman"/>
        </w:rPr>
        <w:t>’</w:t>
      </w:r>
      <w:r w:rsidRPr="00F8712A">
        <w:rPr>
          <w:rFonts w:cs="Times New Roman"/>
        </w:rPr>
        <w:t>un art, toujours même et indivisible. Le sculpteur qui n</w:t>
      </w:r>
      <w:r>
        <w:rPr>
          <w:rFonts w:cs="Times New Roman"/>
        </w:rPr>
        <w:t>’</w:t>
      </w:r>
      <w:r w:rsidRPr="00F8712A">
        <w:rPr>
          <w:rFonts w:cs="Times New Roman"/>
        </w:rPr>
        <w:t>est pas un peintre, c</w:t>
      </w:r>
      <w:r>
        <w:rPr>
          <w:rFonts w:cs="Times New Roman"/>
        </w:rPr>
        <w:t>’</w:t>
      </w:r>
      <w:r w:rsidRPr="00F8712A">
        <w:rPr>
          <w:rFonts w:cs="Times New Roman"/>
        </w:rPr>
        <w:t>est-à-dire qui sacrifie au fanatisme de la ligne tout souci d</w:t>
      </w:r>
      <w:r>
        <w:rPr>
          <w:rFonts w:cs="Times New Roman"/>
        </w:rPr>
        <w:t>’</w:t>
      </w:r>
      <w:r w:rsidRPr="00F8712A">
        <w:rPr>
          <w:rFonts w:cs="Times New Roman"/>
        </w:rPr>
        <w:t>atmosphère et de perspective, demeure irréel et médiocre</w:t>
      </w:r>
      <w:r>
        <w:rPr>
          <w:rFonts w:cs="Times New Roman"/>
        </w:rPr>
        <w:t> ;</w:t>
      </w:r>
      <w:r w:rsidRPr="00F8712A">
        <w:rPr>
          <w:rFonts w:cs="Times New Roman"/>
        </w:rPr>
        <w:t xml:space="preserve"> et, d</w:t>
      </w:r>
      <w:r>
        <w:rPr>
          <w:rFonts w:cs="Times New Roman"/>
        </w:rPr>
        <w:t>’</w:t>
      </w:r>
      <w:r w:rsidRPr="00F8712A">
        <w:rPr>
          <w:rFonts w:cs="Times New Roman"/>
        </w:rPr>
        <w:t>autre part, tout grand peintre comporte un grand sculpteur. L</w:t>
      </w:r>
      <w:r>
        <w:rPr>
          <w:rFonts w:cs="Times New Roman"/>
        </w:rPr>
        <w:t>’</w:t>
      </w:r>
      <w:r w:rsidRPr="00F8712A">
        <w:rPr>
          <w:rFonts w:cs="Times New Roman"/>
        </w:rPr>
        <w:t>unité de l</w:t>
      </w:r>
      <w:r>
        <w:rPr>
          <w:rFonts w:cs="Times New Roman"/>
        </w:rPr>
        <w:t>’</w:t>
      </w:r>
      <w:r w:rsidRPr="00F8712A">
        <w:rPr>
          <w:rFonts w:cs="Times New Roman"/>
        </w:rPr>
        <w:t>Art ne tient-elle pas en cette définition</w:t>
      </w:r>
      <w:r>
        <w:rPr>
          <w:rFonts w:cs="Times New Roman"/>
        </w:rPr>
        <w:t> :</w:t>
      </w:r>
      <w:r w:rsidRPr="00F8712A">
        <w:rPr>
          <w:rFonts w:cs="Times New Roman"/>
        </w:rPr>
        <w:t xml:space="preserve"> saisir et traduire les valeurs</w:t>
      </w:r>
      <w:r>
        <w:rPr>
          <w:rFonts w:cs="Times New Roman"/>
        </w:rPr>
        <w:t> ?</w:t>
      </w:r>
      <w:r w:rsidRPr="00F8712A">
        <w:rPr>
          <w:rFonts w:cs="Times New Roman"/>
        </w:rPr>
        <w:t xml:space="preserve"> Velasquez, Rembrandt n</w:t>
      </w:r>
      <w:r>
        <w:rPr>
          <w:rFonts w:cs="Times New Roman"/>
        </w:rPr>
        <w:t>’</w:t>
      </w:r>
      <w:r w:rsidRPr="00F8712A">
        <w:rPr>
          <w:rFonts w:cs="Times New Roman"/>
        </w:rPr>
        <w:t>ont-ils pas traité leurs toiles comme ils eussent traité la glaise</w:t>
      </w:r>
      <w:r>
        <w:rPr>
          <w:rFonts w:cs="Times New Roman"/>
        </w:rPr>
        <w:t> ?</w:t>
      </w:r>
      <w:r w:rsidRPr="00F8712A">
        <w:rPr>
          <w:rFonts w:cs="Times New Roman"/>
        </w:rPr>
        <w:t xml:space="preserve"> Combien d</w:t>
      </w:r>
      <w:r>
        <w:rPr>
          <w:rFonts w:cs="Times New Roman"/>
        </w:rPr>
        <w:t>’</w:t>
      </w:r>
      <w:r w:rsidRPr="00F8712A">
        <w:rPr>
          <w:rFonts w:cs="Times New Roman"/>
        </w:rPr>
        <w:t>autres, peignant à l</w:t>
      </w:r>
      <w:r>
        <w:rPr>
          <w:rFonts w:cs="Times New Roman"/>
        </w:rPr>
        <w:t>’</w:t>
      </w:r>
      <w:r w:rsidRPr="00F8712A">
        <w:rPr>
          <w:rFonts w:cs="Times New Roman"/>
        </w:rPr>
        <w:t>huile ou à l</w:t>
      </w:r>
      <w:r>
        <w:rPr>
          <w:rFonts w:cs="Times New Roman"/>
        </w:rPr>
        <w:t>’</w:t>
      </w:r>
      <w:r w:rsidRPr="00F8712A">
        <w:rPr>
          <w:rFonts w:cs="Times New Roman"/>
        </w:rPr>
        <w:t>eau, si doués fussent-ils en apparence, n</w:t>
      </w:r>
      <w:r>
        <w:rPr>
          <w:rFonts w:cs="Times New Roman"/>
        </w:rPr>
        <w:t>’</w:t>
      </w:r>
      <w:r w:rsidRPr="00F8712A">
        <w:rPr>
          <w:rFonts w:cs="Times New Roman"/>
        </w:rPr>
        <w:t>ont su donner, par le pinceau, que des à peu près d</w:t>
      </w:r>
      <w:r>
        <w:rPr>
          <w:rFonts w:cs="Times New Roman"/>
        </w:rPr>
        <w:t>’</w:t>
      </w:r>
      <w:r w:rsidRPr="00F8712A">
        <w:rPr>
          <w:rFonts w:cs="Times New Roman"/>
        </w:rPr>
        <w:t>expressions, — qui eussent plus fidèlement traduit leurs visions s</w:t>
      </w:r>
      <w:r>
        <w:rPr>
          <w:rFonts w:cs="Times New Roman"/>
        </w:rPr>
        <w:t>’</w:t>
      </w:r>
      <w:r w:rsidRPr="00F8712A">
        <w:rPr>
          <w:rFonts w:cs="Times New Roman"/>
        </w:rPr>
        <w:t>ils ne se fussent butés contre une surface plane rebelle malgré tous procédés, malgré toute technique, aux enfoncements, aux dépressions, aux perspectives parfaites</w:t>
      </w:r>
      <w:r>
        <w:rPr>
          <w:rFonts w:cs="Times New Roman"/>
        </w:rPr>
        <w:t> ?</w:t>
      </w:r>
      <w:r w:rsidRPr="00F8712A">
        <w:rPr>
          <w:rFonts w:cs="Times New Roman"/>
        </w:rPr>
        <w:t xml:space="preserve"> Les coups de pouce créent des trous et </w:t>
      </w:r>
      <w:del w:id="14" w:author="Marguerite-Marie Bordry" w:date="2018-12-06T10:22:00Z">
        <w:r w:rsidRPr="00F8712A" w:rsidDel="008A7016">
          <w:rPr>
            <w:rFonts w:cs="Times New Roman"/>
          </w:rPr>
          <w:delText xml:space="preserve">desépaisseurs </w:delText>
        </w:r>
      </w:del>
      <w:ins w:id="15" w:author="Marguerite-Marie Bordry" w:date="2018-12-06T10:22:00Z">
        <w:r w:rsidR="008A7016">
          <w:rPr>
            <w:rFonts w:cs="Times New Roman"/>
          </w:rPr>
          <w:t>d</w:t>
        </w:r>
      </w:ins>
      <w:ins w:id="16" w:author="Marguerite-Marie Bordry" w:date="2018-12-06T10:23:00Z">
        <w:r w:rsidR="008A7016">
          <w:rPr>
            <w:rFonts w:cs="Times New Roman"/>
          </w:rPr>
          <w:t>es épaisseurs</w:t>
        </w:r>
      </w:ins>
      <w:ins w:id="17" w:author="Marguerite-Marie Bordry" w:date="2018-12-06T10:22:00Z">
        <w:r w:rsidR="008A7016" w:rsidRPr="00F8712A">
          <w:rPr>
            <w:rFonts w:cs="Times New Roman"/>
          </w:rPr>
          <w:t xml:space="preserve"> </w:t>
        </w:r>
      </w:ins>
      <w:r w:rsidRPr="00F8712A">
        <w:rPr>
          <w:rFonts w:cs="Times New Roman"/>
        </w:rPr>
        <w:t>qui constituent des reliefs autrement puissants, autrement évidents que les trop difficilement illusoires taches du pinceau.</w:t>
      </w:r>
    </w:p>
    <w:p w14:paraId="1257B4D5" w14:textId="77777777" w:rsidR="00821590" w:rsidRPr="00F8712A" w:rsidRDefault="00821590" w:rsidP="00821590">
      <w:pPr>
        <w:pStyle w:val="Corpsdetexte"/>
        <w:rPr>
          <w:rFonts w:cs="Times New Roman"/>
        </w:rPr>
      </w:pPr>
      <w:r w:rsidRPr="00F8712A">
        <w:rPr>
          <w:rFonts w:cs="Times New Roman"/>
        </w:rPr>
        <w:t>Dispute de métiers</w:t>
      </w:r>
      <w:r>
        <w:rPr>
          <w:rFonts w:cs="Times New Roman"/>
        </w:rPr>
        <w:t> ?</w:t>
      </w:r>
      <w:r w:rsidRPr="00F8712A">
        <w:rPr>
          <w:rFonts w:cs="Times New Roman"/>
        </w:rPr>
        <w:t xml:space="preserve"> Non</w:t>
      </w:r>
      <w:r>
        <w:rPr>
          <w:rFonts w:cs="Times New Roman"/>
        </w:rPr>
        <w:t> !</w:t>
      </w:r>
      <w:r w:rsidRPr="00F8712A">
        <w:rPr>
          <w:rFonts w:cs="Times New Roman"/>
        </w:rPr>
        <w:t xml:space="preserve"> Querelle d</w:t>
      </w:r>
      <w:r>
        <w:rPr>
          <w:rFonts w:cs="Times New Roman"/>
        </w:rPr>
        <w:t>’</w:t>
      </w:r>
      <w:r w:rsidRPr="00F8712A">
        <w:rPr>
          <w:rFonts w:cs="Times New Roman"/>
        </w:rPr>
        <w:t>art essentielle, éternelle.</w:t>
      </w:r>
    </w:p>
    <w:p w14:paraId="49C11AE8" w14:textId="77777777" w:rsidR="00821590" w:rsidRPr="00F8712A" w:rsidRDefault="00821590" w:rsidP="00821590">
      <w:pPr>
        <w:pStyle w:val="Corpsdetexte"/>
        <w:rPr>
          <w:rFonts w:cs="Times New Roman"/>
        </w:rPr>
      </w:pPr>
      <w:r w:rsidRPr="00F8712A">
        <w:rPr>
          <w:rFonts w:cs="Times New Roman"/>
        </w:rPr>
        <w:lastRenderedPageBreak/>
        <w:t>Rosso s</w:t>
      </w:r>
      <w:r>
        <w:rPr>
          <w:rFonts w:cs="Times New Roman"/>
        </w:rPr>
        <w:t>’</w:t>
      </w:r>
      <w:r w:rsidRPr="00F8712A">
        <w:rPr>
          <w:rFonts w:cs="Times New Roman"/>
        </w:rPr>
        <w:t>en pénétrait, s</w:t>
      </w:r>
      <w:r>
        <w:rPr>
          <w:rFonts w:cs="Times New Roman"/>
        </w:rPr>
        <w:t>’</w:t>
      </w:r>
      <w:r w:rsidRPr="00F8712A">
        <w:rPr>
          <w:rFonts w:cs="Times New Roman"/>
        </w:rPr>
        <w:t>en imprégnait à mesure qu</w:t>
      </w:r>
      <w:r>
        <w:rPr>
          <w:rFonts w:cs="Times New Roman"/>
        </w:rPr>
        <w:t>’</w:t>
      </w:r>
      <w:r w:rsidRPr="00F8712A">
        <w:rPr>
          <w:rFonts w:cs="Times New Roman"/>
        </w:rPr>
        <w:t>il se développait. Nature sensuelle et sentimentale, il ne pouvait se satisfaire que par le rendu des sentiments et des sensations, en leur immédiate et extrême acuité.</w:t>
      </w:r>
    </w:p>
    <w:p w14:paraId="103213B8" w14:textId="77777777" w:rsidR="00821590" w:rsidRPr="00F8712A" w:rsidRDefault="00821590" w:rsidP="00821590">
      <w:pPr>
        <w:pStyle w:val="Corpsdetexte"/>
        <w:rPr>
          <w:rFonts w:cs="Times New Roman"/>
        </w:rPr>
      </w:pPr>
      <w:r w:rsidRPr="00F8712A">
        <w:rPr>
          <w:rFonts w:cs="Times New Roman"/>
        </w:rPr>
        <w:t>S</w:t>
      </w:r>
      <w:r>
        <w:rPr>
          <w:rFonts w:cs="Times New Roman"/>
        </w:rPr>
        <w:t>’</w:t>
      </w:r>
      <w:r w:rsidRPr="00F8712A">
        <w:rPr>
          <w:rFonts w:cs="Times New Roman"/>
        </w:rPr>
        <w:t>étant tiré des ennuis de caserne avec quelques portraits d</w:t>
      </w:r>
      <w:r>
        <w:rPr>
          <w:rFonts w:cs="Times New Roman"/>
        </w:rPr>
        <w:t>’</w:t>
      </w:r>
      <w:r w:rsidRPr="00F8712A">
        <w:rPr>
          <w:rFonts w:cs="Times New Roman"/>
        </w:rPr>
        <w:t xml:space="preserve">officiers, il avait vingt-trois ans, quand on le libéra. Alors il essaya consciencieusement de se parfaire chez quelques maîtres milanais, </w:t>
      </w:r>
      <w:proofErr w:type="spellStart"/>
      <w:r w:rsidRPr="00F8712A">
        <w:rPr>
          <w:rFonts w:cs="Times New Roman"/>
        </w:rPr>
        <w:t>Magni</w:t>
      </w:r>
      <w:proofErr w:type="spellEnd"/>
      <w:r w:rsidRPr="00F8712A">
        <w:rPr>
          <w:rFonts w:cs="Times New Roman"/>
        </w:rPr>
        <w:t>, Calvi, Villa</w:t>
      </w:r>
      <w:r>
        <w:rPr>
          <w:rFonts w:cs="Times New Roman"/>
        </w:rPr>
        <w:t> ;</w:t>
      </w:r>
      <w:r w:rsidRPr="00F8712A">
        <w:rPr>
          <w:rFonts w:cs="Times New Roman"/>
        </w:rPr>
        <w:t xml:space="preserve"> mais ne put s</w:t>
      </w:r>
      <w:r>
        <w:rPr>
          <w:rFonts w:cs="Times New Roman"/>
        </w:rPr>
        <w:t>’</w:t>
      </w:r>
      <w:r w:rsidRPr="00F8712A">
        <w:rPr>
          <w:rFonts w:cs="Times New Roman"/>
        </w:rPr>
        <w:t>accorder avec aucun. Rien de ce qu</w:t>
      </w:r>
      <w:r>
        <w:rPr>
          <w:rFonts w:cs="Times New Roman"/>
        </w:rPr>
        <w:t>’</w:t>
      </w:r>
      <w:r w:rsidRPr="00F8712A">
        <w:rPr>
          <w:rFonts w:cs="Times New Roman"/>
        </w:rPr>
        <w:t>il ébauchait personnellement ne leur plaisait</w:t>
      </w:r>
      <w:r>
        <w:rPr>
          <w:rFonts w:cs="Times New Roman"/>
        </w:rPr>
        <w:t> ;</w:t>
      </w:r>
      <w:r w:rsidRPr="00F8712A">
        <w:rPr>
          <w:rFonts w:cs="Times New Roman"/>
        </w:rPr>
        <w:t xml:space="preserve"> rien de ce qu</w:t>
      </w:r>
      <w:r>
        <w:rPr>
          <w:rFonts w:cs="Times New Roman"/>
        </w:rPr>
        <w:t>’</w:t>
      </w:r>
      <w:r w:rsidRPr="00F8712A">
        <w:rPr>
          <w:rFonts w:cs="Times New Roman"/>
        </w:rPr>
        <w:t>ils lui faisaient faire ne le satisfaisait. Il vendit quelques études, prit un atelier et s</w:t>
      </w:r>
      <w:r>
        <w:rPr>
          <w:rFonts w:cs="Times New Roman"/>
        </w:rPr>
        <w:t>’</w:t>
      </w:r>
      <w:r w:rsidRPr="00F8712A">
        <w:rPr>
          <w:rFonts w:cs="Times New Roman"/>
        </w:rPr>
        <w:t>affranchit.</w:t>
      </w:r>
    </w:p>
    <w:p w14:paraId="6C2B40B9" w14:textId="67DB1595" w:rsidR="00821590" w:rsidRPr="00F8712A" w:rsidRDefault="00821590" w:rsidP="00821590">
      <w:pPr>
        <w:pStyle w:val="Corpsdetexte"/>
        <w:rPr>
          <w:rFonts w:cs="Times New Roman"/>
        </w:rPr>
      </w:pPr>
      <w:r w:rsidRPr="00F8712A">
        <w:rPr>
          <w:rFonts w:cs="Times New Roman"/>
        </w:rPr>
        <w:t>D</w:t>
      </w:r>
      <w:r>
        <w:rPr>
          <w:rFonts w:cs="Times New Roman"/>
        </w:rPr>
        <w:t>’</w:t>
      </w:r>
      <w:r w:rsidRPr="00F8712A">
        <w:rPr>
          <w:rFonts w:cs="Times New Roman"/>
        </w:rPr>
        <w:t>abord, répugnant à l</w:t>
      </w:r>
      <w:r>
        <w:rPr>
          <w:rFonts w:cs="Times New Roman"/>
        </w:rPr>
        <w:t>’</w:t>
      </w:r>
      <w:r w:rsidRPr="00F8712A">
        <w:rPr>
          <w:rFonts w:cs="Times New Roman"/>
        </w:rPr>
        <w:t>isolement, il fut saisi par une fièvre de prosélytisme qui le jeta dans l</w:t>
      </w:r>
      <w:r>
        <w:rPr>
          <w:rFonts w:cs="Times New Roman"/>
        </w:rPr>
        <w:t>’</w:t>
      </w:r>
      <w:r w:rsidRPr="00F8712A">
        <w:rPr>
          <w:rFonts w:cs="Times New Roman"/>
        </w:rPr>
        <w:t>apostolat. Ne mettant plus les pieds à l</w:t>
      </w:r>
      <w:r>
        <w:rPr>
          <w:rFonts w:cs="Times New Roman"/>
        </w:rPr>
        <w:t>’</w:t>
      </w:r>
      <w:ins w:id="18" w:author="Marguerite-Marie Bordry" w:date="2018-12-06T10:23:00Z">
        <w:r w:rsidR="00B656FF">
          <w:rPr>
            <w:rFonts w:cs="Times New Roman"/>
          </w:rPr>
          <w:t>É</w:t>
        </w:r>
      </w:ins>
      <w:del w:id="19" w:author="Marguerite-Marie Bordry" w:date="2018-12-06T10:23:00Z">
        <w:r w:rsidRPr="00F8712A" w:rsidDel="00B656FF">
          <w:rPr>
            <w:rFonts w:cs="Times New Roman"/>
          </w:rPr>
          <w:delText>E</w:delText>
        </w:r>
      </w:del>
      <w:r w:rsidRPr="00F8712A">
        <w:rPr>
          <w:rFonts w:cs="Times New Roman"/>
        </w:rPr>
        <w:t>cole, il attendait ses camarades à la sortie des cours</w:t>
      </w:r>
      <w:r>
        <w:rPr>
          <w:rFonts w:cs="Times New Roman"/>
        </w:rPr>
        <w:t> ;</w:t>
      </w:r>
      <w:r w:rsidRPr="00F8712A">
        <w:rPr>
          <w:rFonts w:cs="Times New Roman"/>
        </w:rPr>
        <w:t xml:space="preserve"> et, loquace, persuasif, les haranguait, </w:t>
      </w:r>
      <w:r>
        <w:rPr>
          <w:rFonts w:cs="Times New Roman"/>
        </w:rPr>
        <w:t xml:space="preserve">les endoctrinait. Il </w:t>
      </w:r>
      <w:del w:id="20" w:author="Marguerite-Marie Bordry" w:date="2018-12-06T10:23:00Z">
        <w:r w:rsidDel="00B656FF">
          <w:rPr>
            <w:rFonts w:cs="Times New Roman"/>
          </w:rPr>
          <w:delText xml:space="preserve">reunit </w:delText>
        </w:r>
      </w:del>
      <w:ins w:id="21" w:author="Marguerite-Marie Bordry" w:date="2018-12-06T10:23:00Z">
        <w:r w:rsidR="00B656FF">
          <w:rPr>
            <w:rFonts w:cs="Times New Roman"/>
          </w:rPr>
          <w:t>r</w:t>
        </w:r>
        <w:r w:rsidR="00B656FF">
          <w:rPr>
            <w:rFonts w:cs="Times New Roman"/>
          </w:rPr>
          <w:t>é</w:t>
        </w:r>
        <w:r w:rsidR="00B656FF">
          <w:rPr>
            <w:rFonts w:cs="Times New Roman"/>
          </w:rPr>
          <w:t xml:space="preserve">unit </w:t>
        </w:r>
      </w:ins>
      <w:r>
        <w:rPr>
          <w:rFonts w:cs="Times New Roman"/>
        </w:rPr>
        <w:t>250 </w:t>
      </w:r>
      <w:r w:rsidRPr="00F8712A">
        <w:rPr>
          <w:rFonts w:cs="Times New Roman"/>
        </w:rPr>
        <w:t>signatures au bas d</w:t>
      </w:r>
      <w:r>
        <w:rPr>
          <w:rFonts w:cs="Times New Roman"/>
        </w:rPr>
        <w:t>’</w:t>
      </w:r>
      <w:r w:rsidRPr="00F8712A">
        <w:rPr>
          <w:rFonts w:cs="Times New Roman"/>
        </w:rPr>
        <w:t>une protestation typique qu</w:t>
      </w:r>
      <w:r>
        <w:rPr>
          <w:rFonts w:cs="Times New Roman"/>
        </w:rPr>
        <w:t>’</w:t>
      </w:r>
      <w:r w:rsidRPr="00F8712A">
        <w:rPr>
          <w:rFonts w:cs="Times New Roman"/>
        </w:rPr>
        <w:t>il avait rédigée contre l</w:t>
      </w:r>
      <w:r>
        <w:rPr>
          <w:rFonts w:cs="Times New Roman"/>
        </w:rPr>
        <w:t>’</w:t>
      </w:r>
      <w:r w:rsidRPr="00F8712A">
        <w:rPr>
          <w:rFonts w:cs="Times New Roman"/>
        </w:rPr>
        <w:t>enseignement officiel et dans laquelle il demandait entre autres réformes qu</w:t>
      </w:r>
      <w:r>
        <w:rPr>
          <w:rFonts w:cs="Times New Roman"/>
        </w:rPr>
        <w:t>’</w:t>
      </w:r>
      <w:r w:rsidRPr="00F8712A">
        <w:rPr>
          <w:rFonts w:cs="Times New Roman"/>
        </w:rPr>
        <w:t>on ne donnât pas toujours les mêmes modèles de nu, uniquement masculins</w:t>
      </w:r>
      <w:r>
        <w:rPr>
          <w:rFonts w:cs="Times New Roman"/>
        </w:rPr>
        <w:t> ;</w:t>
      </w:r>
      <w:r w:rsidRPr="00F8712A">
        <w:rPr>
          <w:rFonts w:cs="Times New Roman"/>
        </w:rPr>
        <w:t xml:space="preserve"> qu</w:t>
      </w:r>
      <w:r>
        <w:rPr>
          <w:rFonts w:cs="Times New Roman"/>
        </w:rPr>
        <w:t>’</w:t>
      </w:r>
      <w:r w:rsidRPr="00F8712A">
        <w:rPr>
          <w:rFonts w:cs="Times New Roman"/>
        </w:rPr>
        <w:t>on admît aux séances des modèles femmes et enfants</w:t>
      </w:r>
      <w:r>
        <w:rPr>
          <w:rFonts w:cs="Times New Roman"/>
        </w:rPr>
        <w:t> ;</w:t>
      </w:r>
      <w:r w:rsidRPr="00F8712A">
        <w:rPr>
          <w:rFonts w:cs="Times New Roman"/>
        </w:rPr>
        <w:t xml:space="preserve"> enfin que l</w:t>
      </w:r>
      <w:r>
        <w:rPr>
          <w:rFonts w:cs="Times New Roman"/>
        </w:rPr>
        <w:t>’</w:t>
      </w:r>
      <w:r w:rsidRPr="00F8712A">
        <w:rPr>
          <w:rFonts w:cs="Times New Roman"/>
        </w:rPr>
        <w:t>on cessât d</w:t>
      </w:r>
      <w:r>
        <w:rPr>
          <w:rFonts w:cs="Times New Roman"/>
        </w:rPr>
        <w:t>’</w:t>
      </w:r>
      <w:r w:rsidRPr="00F8712A">
        <w:rPr>
          <w:rFonts w:cs="Times New Roman"/>
        </w:rPr>
        <w:t>enseigner l</w:t>
      </w:r>
      <w:r>
        <w:rPr>
          <w:rFonts w:cs="Times New Roman"/>
        </w:rPr>
        <w:t>’</w:t>
      </w:r>
      <w:r w:rsidRPr="00F8712A">
        <w:rPr>
          <w:rFonts w:cs="Times New Roman"/>
        </w:rPr>
        <w:t>anatomie sur des bonshommes en carton pierre. Il y eut tumulte et bagarre. L</w:t>
      </w:r>
      <w:r>
        <w:rPr>
          <w:rFonts w:cs="Times New Roman"/>
        </w:rPr>
        <w:t>’</w:t>
      </w:r>
      <w:r w:rsidRPr="00F8712A">
        <w:rPr>
          <w:rFonts w:cs="Times New Roman"/>
        </w:rPr>
        <w:t>École fut fermée.</w:t>
      </w:r>
    </w:p>
    <w:p w14:paraId="525EF2F7" w14:textId="77777777" w:rsidR="00821590" w:rsidRPr="00F8712A" w:rsidRDefault="00821590" w:rsidP="00821590">
      <w:pPr>
        <w:pStyle w:val="Corpsdetexte"/>
        <w:rPr>
          <w:rFonts w:cs="Times New Roman"/>
        </w:rPr>
      </w:pPr>
      <w:r>
        <w:rPr>
          <w:rFonts w:cs="Times New Roman"/>
        </w:rPr>
        <w:t>Alors les 250 </w:t>
      </w:r>
      <w:r w:rsidRPr="00F8712A">
        <w:rPr>
          <w:rFonts w:cs="Times New Roman"/>
        </w:rPr>
        <w:t>signataires, peu rassurés sur les conséquences de leur mutinerie, lâchèrent peu à peu.</w:t>
      </w:r>
    </w:p>
    <w:p w14:paraId="1F9BCE04" w14:textId="482B6E61" w:rsidR="00821590" w:rsidRPr="00F8712A" w:rsidRDefault="00821590" w:rsidP="00821590">
      <w:pPr>
        <w:pStyle w:val="Corpsdetexte"/>
        <w:rPr>
          <w:rFonts w:cs="Times New Roman"/>
        </w:rPr>
      </w:pPr>
      <w:r w:rsidRPr="00F8712A">
        <w:rPr>
          <w:rFonts w:cs="Times New Roman"/>
        </w:rPr>
        <w:t>Rosso se retrouva bientôt seul, brouillé avec tous. Rebuté, le réfractaire ne voulut plus compter qu</w:t>
      </w:r>
      <w:r>
        <w:rPr>
          <w:rFonts w:cs="Times New Roman"/>
        </w:rPr>
        <w:t>’</w:t>
      </w:r>
      <w:r w:rsidRPr="00F8712A">
        <w:rPr>
          <w:rFonts w:cs="Times New Roman"/>
        </w:rPr>
        <w:t>avec lui-même. D</w:t>
      </w:r>
      <w:r>
        <w:rPr>
          <w:rFonts w:cs="Times New Roman"/>
        </w:rPr>
        <w:t>’</w:t>
      </w:r>
      <w:r w:rsidRPr="00F8712A">
        <w:rPr>
          <w:rFonts w:cs="Times New Roman"/>
        </w:rPr>
        <w:t>où lui venait donc cette foi intransigeante</w:t>
      </w:r>
      <w:r>
        <w:rPr>
          <w:rFonts w:cs="Times New Roman"/>
        </w:rPr>
        <w:t> ?</w:t>
      </w:r>
      <w:r w:rsidRPr="00F8712A">
        <w:rPr>
          <w:rFonts w:cs="Times New Roman"/>
        </w:rPr>
        <w:t xml:space="preserve"> Quel maître s</w:t>
      </w:r>
      <w:r>
        <w:rPr>
          <w:rFonts w:cs="Times New Roman"/>
        </w:rPr>
        <w:t>’</w:t>
      </w:r>
      <w:r w:rsidRPr="00F8712A">
        <w:rPr>
          <w:rFonts w:cs="Times New Roman"/>
        </w:rPr>
        <w:t>était imposé à lui en dehors de ses professeurs académiques</w:t>
      </w:r>
      <w:r>
        <w:rPr>
          <w:rFonts w:cs="Times New Roman"/>
        </w:rPr>
        <w:t> ?</w:t>
      </w:r>
      <w:r w:rsidRPr="00F8712A">
        <w:rPr>
          <w:rFonts w:cs="Times New Roman"/>
        </w:rPr>
        <w:t xml:space="preserve"> Aucun. Toutes ses connaissances en histoire de l</w:t>
      </w:r>
      <w:r>
        <w:rPr>
          <w:rFonts w:cs="Times New Roman"/>
        </w:rPr>
        <w:t>’</w:t>
      </w:r>
      <w:r w:rsidRPr="00F8712A">
        <w:rPr>
          <w:rFonts w:cs="Times New Roman"/>
        </w:rPr>
        <w:t>Art s</w:t>
      </w:r>
      <w:r>
        <w:rPr>
          <w:rFonts w:cs="Times New Roman"/>
        </w:rPr>
        <w:t>’</w:t>
      </w:r>
      <w:r w:rsidRPr="00F8712A">
        <w:rPr>
          <w:rFonts w:cs="Times New Roman"/>
        </w:rPr>
        <w:t>arrêtaient alors à Houdon et à Rude. Là-bas on n</w:t>
      </w:r>
      <w:r>
        <w:rPr>
          <w:rFonts w:cs="Times New Roman"/>
        </w:rPr>
        <w:t>’</w:t>
      </w:r>
      <w:r w:rsidRPr="00F8712A">
        <w:rPr>
          <w:rFonts w:cs="Times New Roman"/>
        </w:rPr>
        <w:t xml:space="preserve">enseignait pas même le nom de Carpeaux. Si </w:t>
      </w:r>
      <w:proofErr w:type="spellStart"/>
      <w:r w:rsidRPr="00F8712A">
        <w:rPr>
          <w:rFonts w:cs="Times New Roman"/>
        </w:rPr>
        <w:t>Medardo</w:t>
      </w:r>
      <w:proofErr w:type="spellEnd"/>
      <w:r w:rsidRPr="00F8712A">
        <w:rPr>
          <w:rFonts w:cs="Times New Roman"/>
        </w:rPr>
        <w:t xml:space="preserve"> avait ouï parler de </w:t>
      </w:r>
      <w:proofErr w:type="spellStart"/>
      <w:r w:rsidRPr="00F8712A">
        <w:rPr>
          <w:rFonts w:cs="Times New Roman"/>
        </w:rPr>
        <w:t>Bonnington</w:t>
      </w:r>
      <w:proofErr w:type="spellEnd"/>
      <w:r w:rsidRPr="00F8712A">
        <w:rPr>
          <w:rFonts w:cs="Times New Roman"/>
        </w:rPr>
        <w:t>, il ignorait complètement Manet et ne pouvait même soupçonner qu</w:t>
      </w:r>
      <w:r>
        <w:rPr>
          <w:rFonts w:cs="Times New Roman"/>
        </w:rPr>
        <w:t>’</w:t>
      </w:r>
      <w:r w:rsidRPr="00F8712A">
        <w:rPr>
          <w:rFonts w:cs="Times New Roman"/>
        </w:rPr>
        <w:t xml:space="preserve">il existât </w:t>
      </w:r>
      <w:del w:id="22" w:author="Marguerite-Marie Bordry" w:date="2018-12-06T10:24:00Z">
        <w:r w:rsidRPr="00F8712A" w:rsidDel="00D249AF">
          <w:rPr>
            <w:rFonts w:cs="Times New Roman"/>
          </w:rPr>
          <w:delText xml:space="preserve">par </w:delText>
        </w:r>
      </w:del>
      <w:ins w:id="23" w:author="Marguerite-Marie Bordry" w:date="2018-12-06T10:24:00Z">
        <w:r w:rsidR="00D249AF" w:rsidRPr="00F8712A">
          <w:rPr>
            <w:rFonts w:cs="Times New Roman"/>
          </w:rPr>
          <w:t>par</w:t>
        </w:r>
        <w:r w:rsidR="00D249AF">
          <w:rPr>
            <w:rFonts w:cs="Times New Roman"/>
          </w:rPr>
          <w:t>-</w:t>
        </w:r>
      </w:ins>
      <w:r w:rsidRPr="00F8712A">
        <w:rPr>
          <w:rFonts w:cs="Times New Roman"/>
        </w:rPr>
        <w:t>delà les Alpes un Degas, déjà patriarche en ce domaine conquis de l</w:t>
      </w:r>
      <w:r>
        <w:rPr>
          <w:rFonts w:cs="Times New Roman"/>
        </w:rPr>
        <w:t>’</w:t>
      </w:r>
      <w:r w:rsidRPr="00F8712A">
        <w:rPr>
          <w:rFonts w:cs="Times New Roman"/>
        </w:rPr>
        <w:t>Art Impressionniste que le jeune Piémontais fruste et génial concevait personnellement dans son coin d</w:t>
      </w:r>
      <w:r>
        <w:rPr>
          <w:rFonts w:cs="Times New Roman"/>
        </w:rPr>
        <w:t>’</w:t>
      </w:r>
      <w:r w:rsidRPr="00F8712A">
        <w:rPr>
          <w:rFonts w:cs="Times New Roman"/>
        </w:rPr>
        <w:t>atelier.</w:t>
      </w:r>
    </w:p>
    <w:p w14:paraId="373B3297" w14:textId="2852C300" w:rsidR="00821590" w:rsidRPr="00F8712A" w:rsidRDefault="00821590" w:rsidP="00821590">
      <w:pPr>
        <w:pStyle w:val="Corpsdetexte"/>
        <w:rPr>
          <w:rFonts w:cs="Times New Roman"/>
        </w:rPr>
      </w:pPr>
      <w:r w:rsidRPr="00F8712A">
        <w:rPr>
          <w:rFonts w:cs="Times New Roman"/>
        </w:rPr>
        <w:t>Je le répète</w:t>
      </w:r>
      <w:r>
        <w:rPr>
          <w:rFonts w:cs="Times New Roman"/>
        </w:rPr>
        <w:t> :</w:t>
      </w:r>
      <w:r w:rsidRPr="00F8712A">
        <w:rPr>
          <w:rFonts w:cs="Times New Roman"/>
        </w:rPr>
        <w:t xml:space="preserve"> il ignorait Carpeaux</w:t>
      </w:r>
      <w:r>
        <w:rPr>
          <w:rFonts w:cs="Times New Roman"/>
        </w:rPr>
        <w:t> ;</w:t>
      </w:r>
      <w:r w:rsidRPr="00F8712A">
        <w:rPr>
          <w:rFonts w:cs="Times New Roman"/>
        </w:rPr>
        <w:t xml:space="preserve"> et cependant, il construisait déjà cette frétillante tête de </w:t>
      </w:r>
      <w:r w:rsidRPr="00F8712A">
        <w:rPr>
          <w:rFonts w:cs="Times New Roman"/>
          <w:i/>
        </w:rPr>
        <w:t>Gavroche</w:t>
      </w:r>
      <w:r w:rsidRPr="00F8712A">
        <w:rPr>
          <w:rFonts w:cs="Times New Roman"/>
        </w:rPr>
        <w:t xml:space="preserve"> que les barnums d</w:t>
      </w:r>
      <w:r>
        <w:rPr>
          <w:rFonts w:cs="Times New Roman"/>
        </w:rPr>
        <w:t>’</w:t>
      </w:r>
      <w:r w:rsidRPr="00F8712A">
        <w:rPr>
          <w:rFonts w:cs="Times New Roman"/>
        </w:rPr>
        <w:t>art ont promenée à travers toute l</w:t>
      </w:r>
      <w:r>
        <w:rPr>
          <w:rFonts w:cs="Times New Roman"/>
        </w:rPr>
        <w:t>’</w:t>
      </w:r>
      <w:r w:rsidRPr="00F8712A">
        <w:rPr>
          <w:rFonts w:cs="Times New Roman"/>
        </w:rPr>
        <w:t xml:space="preserve">Europe, </w:t>
      </w:r>
      <w:del w:id="24" w:author="Marguerite-Marie Bordry" w:date="2018-12-06T10:24:00Z">
        <w:r w:rsidRPr="00F8712A" w:rsidDel="00726D65">
          <w:rPr>
            <w:rFonts w:cs="Times New Roman"/>
          </w:rPr>
          <w:delText xml:space="preserve">a </w:delText>
        </w:r>
      </w:del>
      <w:ins w:id="25" w:author="Marguerite-Marie Bordry" w:date="2018-12-06T10:24:00Z">
        <w:r w:rsidR="00726D65">
          <w:rPr>
            <w:rFonts w:cs="Times New Roman"/>
          </w:rPr>
          <w:t>à</w:t>
        </w:r>
        <w:r w:rsidR="00726D65" w:rsidRPr="00F8712A">
          <w:rPr>
            <w:rFonts w:cs="Times New Roman"/>
          </w:rPr>
          <w:t xml:space="preserve"> </w:t>
        </w:r>
      </w:ins>
      <w:r w:rsidRPr="00F8712A">
        <w:rPr>
          <w:rFonts w:cs="Times New Roman"/>
        </w:rPr>
        <w:t>Rome, à Vienne, à Londres, à Paris, — cette tête narquoise de brèche-dents aux yeux flambants, à la face ridée, plissée, convulsée par l</w:t>
      </w:r>
      <w:r>
        <w:rPr>
          <w:rFonts w:cs="Times New Roman"/>
        </w:rPr>
        <w:t>’</w:t>
      </w:r>
      <w:r w:rsidRPr="00F8712A">
        <w:rPr>
          <w:rFonts w:cs="Times New Roman"/>
        </w:rPr>
        <w:t>impitoyable éclat de rire, — ce petit masque sonore et cynique où tinte la blague amère du voyou puéril et profond qui a déjà souffert comme un vieillard, qui a jugé la farce humaine et sait que le mieux est de s en gausser pour s</w:t>
      </w:r>
      <w:r>
        <w:rPr>
          <w:rFonts w:cs="Times New Roman"/>
        </w:rPr>
        <w:t>’</w:t>
      </w:r>
      <w:r w:rsidRPr="00F8712A">
        <w:rPr>
          <w:rFonts w:cs="Times New Roman"/>
        </w:rPr>
        <w:t>y résigner.</w:t>
      </w:r>
    </w:p>
    <w:p w14:paraId="75109B1A" w14:textId="77777777" w:rsidR="00821590" w:rsidRPr="00F8712A" w:rsidRDefault="00821590" w:rsidP="00821590">
      <w:pPr>
        <w:pStyle w:val="Corpsdetexte"/>
        <w:rPr>
          <w:rFonts w:cs="Times New Roman"/>
        </w:rPr>
      </w:pPr>
      <w:r w:rsidRPr="00F8712A">
        <w:rPr>
          <w:rFonts w:cs="Times New Roman"/>
        </w:rPr>
        <w:lastRenderedPageBreak/>
        <w:t>Les deux essais qui suivirent menèrent Rosso à réaliser des effets de plein air</w:t>
      </w:r>
      <w:r>
        <w:rPr>
          <w:rFonts w:cs="Times New Roman"/>
        </w:rPr>
        <w:t> :</w:t>
      </w:r>
      <w:r w:rsidRPr="00F8712A">
        <w:rPr>
          <w:rFonts w:cs="Times New Roman"/>
        </w:rPr>
        <w:t xml:space="preserve"> une </w:t>
      </w:r>
      <w:r w:rsidRPr="00F8712A">
        <w:rPr>
          <w:rFonts w:cs="Times New Roman"/>
          <w:i/>
        </w:rPr>
        <w:t>Servante riant</w:t>
      </w:r>
      <w:r w:rsidRPr="00F8712A">
        <w:rPr>
          <w:rFonts w:cs="Times New Roman"/>
        </w:rPr>
        <w:t xml:space="preserve"> et une </w:t>
      </w:r>
      <w:r w:rsidRPr="00F8712A">
        <w:rPr>
          <w:rFonts w:cs="Times New Roman"/>
          <w:i/>
        </w:rPr>
        <w:t>Vieille Femme campée au Soleil</w:t>
      </w:r>
      <w:r w:rsidRPr="00F8712A">
        <w:rPr>
          <w:rFonts w:cs="Times New Roman"/>
        </w:rPr>
        <w:t>.</w:t>
      </w:r>
    </w:p>
    <w:p w14:paraId="191B22E4" w14:textId="77777777" w:rsidR="00821590" w:rsidRPr="00F8712A" w:rsidRDefault="00821590" w:rsidP="00821590">
      <w:pPr>
        <w:pStyle w:val="Corpsdetexte"/>
        <w:rPr>
          <w:rFonts w:cs="Times New Roman"/>
        </w:rPr>
      </w:pPr>
      <w:r w:rsidRPr="00F8712A">
        <w:rPr>
          <w:rFonts w:cs="Times New Roman"/>
        </w:rPr>
        <w:t>Une autre étude est, je crois, antérieure</w:t>
      </w:r>
      <w:r>
        <w:rPr>
          <w:rFonts w:cs="Times New Roman"/>
        </w:rPr>
        <w:t> :</w:t>
      </w:r>
      <w:r w:rsidRPr="00F8712A">
        <w:rPr>
          <w:rFonts w:cs="Times New Roman"/>
        </w:rPr>
        <w:t xml:space="preserve"> </w:t>
      </w:r>
      <w:r w:rsidRPr="00F8712A">
        <w:rPr>
          <w:rFonts w:cs="Times New Roman"/>
          <w:i/>
        </w:rPr>
        <w:t>La Mère et l</w:t>
      </w:r>
      <w:r>
        <w:rPr>
          <w:rFonts w:cs="Times New Roman"/>
          <w:i/>
        </w:rPr>
        <w:t>’</w:t>
      </w:r>
      <w:r w:rsidRPr="00F8712A">
        <w:rPr>
          <w:rFonts w:cs="Times New Roman"/>
          <w:i/>
        </w:rPr>
        <w:t>Enfant endormi</w:t>
      </w:r>
      <w:r w:rsidRPr="00F8712A">
        <w:rPr>
          <w:rFonts w:cs="Times New Roman"/>
        </w:rPr>
        <w:t>, où se manifeste déjà la volonté de tout sacrifier à l</w:t>
      </w:r>
      <w:r>
        <w:rPr>
          <w:rFonts w:cs="Times New Roman"/>
        </w:rPr>
        <w:t>’</w:t>
      </w:r>
      <w:r w:rsidRPr="00F8712A">
        <w:rPr>
          <w:rFonts w:cs="Times New Roman"/>
        </w:rPr>
        <w:t>immédiate sensation. La mère penchée, figure contre figure, sur le bambino, s</w:t>
      </w:r>
      <w:r>
        <w:rPr>
          <w:rFonts w:cs="Times New Roman"/>
        </w:rPr>
        <w:t>’</w:t>
      </w:r>
      <w:r w:rsidRPr="00F8712A">
        <w:rPr>
          <w:rFonts w:cs="Times New Roman"/>
        </w:rPr>
        <w:t>efface, disparaît presque pour laisser toute la place dans le groupe au sujet qui a le plus frappé l</w:t>
      </w:r>
      <w:r>
        <w:rPr>
          <w:rFonts w:cs="Times New Roman"/>
        </w:rPr>
        <w:t>’</w:t>
      </w:r>
      <w:r w:rsidRPr="00F8712A">
        <w:rPr>
          <w:rFonts w:cs="Times New Roman"/>
        </w:rPr>
        <w:t>artiste</w:t>
      </w:r>
      <w:r>
        <w:rPr>
          <w:rFonts w:cs="Times New Roman"/>
        </w:rPr>
        <w:t> :</w:t>
      </w:r>
      <w:r w:rsidRPr="00F8712A">
        <w:rPr>
          <w:rFonts w:cs="Times New Roman"/>
        </w:rPr>
        <w:t xml:space="preserve"> le visage du petit. Et c</w:t>
      </w:r>
      <w:r>
        <w:rPr>
          <w:rFonts w:cs="Times New Roman"/>
        </w:rPr>
        <w:t>’</w:t>
      </w:r>
      <w:r w:rsidRPr="00F8712A">
        <w:rPr>
          <w:rFonts w:cs="Times New Roman"/>
        </w:rPr>
        <w:t>est au point que celui-ci apparaît presque plus grand que le visage atténué de la mère.</w:t>
      </w:r>
    </w:p>
    <w:p w14:paraId="411654C7" w14:textId="45F027A5" w:rsidR="00821590" w:rsidRPr="00F8712A" w:rsidRDefault="00821590" w:rsidP="00821590">
      <w:pPr>
        <w:pStyle w:val="Corpsdetexte"/>
        <w:rPr>
          <w:rFonts w:cs="Times New Roman"/>
        </w:rPr>
      </w:pPr>
      <w:r w:rsidRPr="00F8712A">
        <w:rPr>
          <w:rFonts w:cs="Times New Roman"/>
        </w:rPr>
        <w:t>Nous voici en 1884. Rosso ignore encore Daumier</w:t>
      </w:r>
      <w:r>
        <w:rPr>
          <w:rFonts w:cs="Times New Roman"/>
        </w:rPr>
        <w:t> :</w:t>
      </w:r>
      <w:r w:rsidRPr="00F8712A">
        <w:rPr>
          <w:rFonts w:cs="Times New Roman"/>
        </w:rPr>
        <w:t xml:space="preserve"> et cependant il exécute </w:t>
      </w:r>
      <w:del w:id="26" w:author="Marguerite-Marie Bordry" w:date="2018-12-06T10:34:00Z">
        <w:r w:rsidRPr="00F8712A" w:rsidDel="00951920">
          <w:rPr>
            <w:rFonts w:cs="Times New Roman"/>
          </w:rPr>
          <w:delText xml:space="preserve">Ie </w:delText>
        </w:r>
      </w:del>
      <w:ins w:id="27" w:author="Marguerite-Marie Bordry" w:date="2018-12-06T10:34:00Z">
        <w:r w:rsidR="00951920">
          <w:rPr>
            <w:rFonts w:cs="Times New Roman"/>
          </w:rPr>
          <w:t>l</w:t>
        </w:r>
        <w:r w:rsidR="00951920" w:rsidRPr="00F8712A">
          <w:rPr>
            <w:rFonts w:cs="Times New Roman"/>
          </w:rPr>
          <w:t xml:space="preserve">e </w:t>
        </w:r>
      </w:ins>
      <w:r w:rsidRPr="00F8712A">
        <w:rPr>
          <w:rFonts w:cs="Times New Roman"/>
          <w:i/>
        </w:rPr>
        <w:t>Chanteur sans engagement</w:t>
      </w:r>
      <w:r w:rsidRPr="00F8712A">
        <w:rPr>
          <w:rFonts w:cs="Times New Roman"/>
        </w:rPr>
        <w:t xml:space="preserve">, autre recherche de plein air. Le cabotin </w:t>
      </w:r>
      <w:del w:id="28" w:author="Marguerite-Marie Bordry" w:date="2018-12-06T10:34:00Z">
        <w:r w:rsidRPr="00F8712A" w:rsidDel="00827986">
          <w:rPr>
            <w:rFonts w:cs="Times New Roman"/>
          </w:rPr>
          <w:delText xml:space="preserve">rate </w:delText>
        </w:r>
      </w:del>
      <w:ins w:id="29" w:author="Marguerite-Marie Bordry" w:date="2018-12-06T10:34:00Z">
        <w:r w:rsidR="00827986" w:rsidRPr="00F8712A">
          <w:rPr>
            <w:rFonts w:cs="Times New Roman"/>
          </w:rPr>
          <w:t>rat</w:t>
        </w:r>
        <w:r w:rsidR="00827986">
          <w:rPr>
            <w:rFonts w:cs="Times New Roman"/>
          </w:rPr>
          <w:t>é</w:t>
        </w:r>
        <w:r w:rsidR="00827986" w:rsidRPr="00F8712A">
          <w:rPr>
            <w:rFonts w:cs="Times New Roman"/>
          </w:rPr>
          <w:t xml:space="preserve"> </w:t>
        </w:r>
      </w:ins>
      <w:r w:rsidRPr="00F8712A">
        <w:rPr>
          <w:rFonts w:cs="Times New Roman"/>
        </w:rPr>
        <w:t xml:space="preserve">est pris un soir, dans la rue, lamentable, éreinté, loqueteux, avec cependant une libre allure de bohème qui défie la mauvaise fortune. Puis vient une </w:t>
      </w:r>
      <w:r w:rsidRPr="00F8712A">
        <w:rPr>
          <w:rFonts w:cs="Times New Roman"/>
          <w:i/>
        </w:rPr>
        <w:t>Impression de femme sous un parapluie</w:t>
      </w:r>
      <w:r w:rsidRPr="00F8712A">
        <w:rPr>
          <w:rFonts w:cs="Times New Roman"/>
        </w:rPr>
        <w:t>. Puis deux morceaux de haute importance</w:t>
      </w:r>
      <w:r>
        <w:rPr>
          <w:rFonts w:cs="Times New Roman"/>
        </w:rPr>
        <w:t> :</w:t>
      </w:r>
      <w:r w:rsidRPr="00F8712A">
        <w:rPr>
          <w:rFonts w:cs="Times New Roman"/>
        </w:rPr>
        <w:t xml:space="preserve"> la </w:t>
      </w:r>
      <w:r w:rsidRPr="00F8712A">
        <w:rPr>
          <w:rFonts w:cs="Times New Roman"/>
          <w:i/>
        </w:rPr>
        <w:t>Maquerelle</w:t>
      </w:r>
      <w:r w:rsidRPr="00F8712A">
        <w:rPr>
          <w:rFonts w:cs="Times New Roman"/>
        </w:rPr>
        <w:t xml:space="preserve"> et l</w:t>
      </w:r>
      <w:r>
        <w:rPr>
          <w:rFonts w:cs="Times New Roman"/>
        </w:rPr>
        <w:t>’</w:t>
      </w:r>
      <w:r w:rsidRPr="00F8712A">
        <w:rPr>
          <w:rFonts w:cs="Times New Roman"/>
          <w:i/>
        </w:rPr>
        <w:t>Ivrogne</w:t>
      </w:r>
      <w:r>
        <w:rPr>
          <w:rFonts w:cs="Times New Roman"/>
        </w:rPr>
        <w:t>, — </w:t>
      </w:r>
      <w:r w:rsidRPr="00F8712A">
        <w:rPr>
          <w:rFonts w:cs="Times New Roman"/>
        </w:rPr>
        <w:t>celui-ci délicieux et sublime d</w:t>
      </w:r>
      <w:r>
        <w:rPr>
          <w:rFonts w:cs="Times New Roman"/>
        </w:rPr>
        <w:t>’</w:t>
      </w:r>
      <w:r w:rsidRPr="00F8712A">
        <w:rPr>
          <w:rFonts w:cs="Times New Roman"/>
        </w:rPr>
        <w:t>hébétude et d</w:t>
      </w:r>
      <w:r>
        <w:rPr>
          <w:rFonts w:cs="Times New Roman"/>
        </w:rPr>
        <w:t>’</w:t>
      </w:r>
      <w:r w:rsidRPr="00F8712A">
        <w:rPr>
          <w:rFonts w:cs="Times New Roman"/>
        </w:rPr>
        <w:t>effondrement, avec un peu de vigueur encore dans une touffe de cheveux qui ondule, vivace et drue</w:t>
      </w:r>
      <w:r>
        <w:rPr>
          <w:rFonts w:cs="Times New Roman"/>
        </w:rPr>
        <w:t> ;</w:t>
      </w:r>
      <w:r w:rsidRPr="00F8712A">
        <w:rPr>
          <w:rFonts w:cs="Times New Roman"/>
        </w:rPr>
        <w:t xml:space="preserve"> tout le reste est éteint et flasque. Le regard des yeux meurt comme étouffé sous la lourdeur des paupières tombantes</w:t>
      </w:r>
      <w:r>
        <w:rPr>
          <w:rFonts w:cs="Times New Roman"/>
        </w:rPr>
        <w:t> ;</w:t>
      </w:r>
      <w:r w:rsidRPr="00F8712A">
        <w:rPr>
          <w:rFonts w:cs="Times New Roman"/>
        </w:rPr>
        <w:t xml:space="preserve"> là déjà, sans le concours d</w:t>
      </w:r>
      <w:r>
        <w:rPr>
          <w:rFonts w:cs="Times New Roman"/>
        </w:rPr>
        <w:t>’</w:t>
      </w:r>
      <w:r w:rsidRPr="00F8712A">
        <w:rPr>
          <w:rFonts w:cs="Times New Roman"/>
        </w:rPr>
        <w:t>aucune patine, le maître peintre qu</w:t>
      </w:r>
      <w:r>
        <w:rPr>
          <w:rFonts w:cs="Times New Roman"/>
        </w:rPr>
        <w:t>’</w:t>
      </w:r>
      <w:r w:rsidRPr="00F8712A">
        <w:rPr>
          <w:rFonts w:cs="Times New Roman"/>
        </w:rPr>
        <w:t>a voulu rester Rosso sculpteur a su rendre saisissable par la mise en valeur l</w:t>
      </w:r>
      <w:r>
        <w:rPr>
          <w:rFonts w:cs="Times New Roman"/>
        </w:rPr>
        <w:t>’</w:t>
      </w:r>
      <w:r w:rsidRPr="00F8712A">
        <w:rPr>
          <w:rFonts w:cs="Times New Roman"/>
        </w:rPr>
        <w:t>éclat pourpré du nez en fraise, la violâtre bouffissure des joues.</w:t>
      </w:r>
    </w:p>
    <w:p w14:paraId="10BF28DE" w14:textId="77777777" w:rsidR="00821590" w:rsidRPr="00F8712A" w:rsidRDefault="00821590" w:rsidP="00821590">
      <w:pPr>
        <w:pStyle w:val="Corpsdetexte"/>
        <w:rPr>
          <w:rFonts w:cs="Times New Roman"/>
        </w:rPr>
      </w:pPr>
      <w:r w:rsidRPr="00F8712A">
        <w:rPr>
          <w:rFonts w:cs="Times New Roman"/>
        </w:rPr>
        <w:t xml:space="preserve">Puis, la </w:t>
      </w:r>
      <w:r w:rsidRPr="00F8712A">
        <w:rPr>
          <w:rFonts w:cs="Times New Roman"/>
          <w:i/>
        </w:rPr>
        <w:t>Juive</w:t>
      </w:r>
      <w:r>
        <w:rPr>
          <w:rFonts w:cs="Times New Roman"/>
        </w:rPr>
        <w:t> :</w:t>
      </w:r>
      <w:r w:rsidRPr="00F8712A">
        <w:rPr>
          <w:rFonts w:cs="Times New Roman"/>
        </w:rPr>
        <w:t xml:space="preserve"> une tête d</w:t>
      </w:r>
      <w:r>
        <w:rPr>
          <w:rFonts w:cs="Times New Roman"/>
        </w:rPr>
        <w:t>’</w:t>
      </w:r>
      <w:r w:rsidRPr="00F8712A">
        <w:rPr>
          <w:rFonts w:cs="Times New Roman"/>
        </w:rPr>
        <w:t>amante reposant sur un oreiller de plaisir, le front charnu, la bouche tendre et molle, gonflée de volupté, bouche de baiseuse facile. Ce n</w:t>
      </w:r>
      <w:r>
        <w:rPr>
          <w:rFonts w:cs="Times New Roman"/>
        </w:rPr>
        <w:t>’</w:t>
      </w:r>
      <w:r w:rsidRPr="00F8712A">
        <w:rPr>
          <w:rFonts w:cs="Times New Roman"/>
        </w:rPr>
        <w:t>est qu</w:t>
      </w:r>
      <w:r>
        <w:rPr>
          <w:rFonts w:cs="Times New Roman"/>
        </w:rPr>
        <w:t>’</w:t>
      </w:r>
      <w:r w:rsidRPr="00F8712A">
        <w:rPr>
          <w:rFonts w:cs="Times New Roman"/>
        </w:rPr>
        <w:t>une figure, presque un profil noyé d</w:t>
      </w:r>
      <w:r>
        <w:rPr>
          <w:rFonts w:cs="Times New Roman"/>
        </w:rPr>
        <w:t>’</w:t>
      </w:r>
      <w:r w:rsidRPr="00F8712A">
        <w:rPr>
          <w:rFonts w:cs="Times New Roman"/>
        </w:rPr>
        <w:t>ombre</w:t>
      </w:r>
      <w:r>
        <w:rPr>
          <w:rFonts w:cs="Times New Roman"/>
        </w:rPr>
        <w:t> ;</w:t>
      </w:r>
      <w:r w:rsidRPr="00F8712A">
        <w:rPr>
          <w:rFonts w:cs="Times New Roman"/>
        </w:rPr>
        <w:t xml:space="preserve"> mais toute la créature s</w:t>
      </w:r>
      <w:r>
        <w:rPr>
          <w:rFonts w:cs="Times New Roman"/>
        </w:rPr>
        <w:t>’</w:t>
      </w:r>
      <w:r w:rsidRPr="00F8712A">
        <w:rPr>
          <w:rFonts w:cs="Times New Roman"/>
        </w:rPr>
        <w:t>y résume de la tête aux pieds. À la contempler on se sent enveloppé d</w:t>
      </w:r>
      <w:r>
        <w:rPr>
          <w:rFonts w:cs="Times New Roman"/>
        </w:rPr>
        <w:t>’</w:t>
      </w:r>
      <w:r w:rsidRPr="00F8712A">
        <w:rPr>
          <w:rFonts w:cs="Times New Roman"/>
        </w:rPr>
        <w:t>une tiédeur de draps, bercé par un ronron de soupirs, étreint, routé, en traîné vers quelque momentané oubli de soi, sourdement animal.</w:t>
      </w:r>
    </w:p>
    <w:p w14:paraId="108F8692" w14:textId="77777777" w:rsidR="00821590" w:rsidRPr="00F8712A" w:rsidRDefault="00821590" w:rsidP="00821590">
      <w:pPr>
        <w:pStyle w:val="Corpsdetexte"/>
        <w:rPr>
          <w:rFonts w:cs="Times New Roman"/>
        </w:rPr>
      </w:pPr>
      <w:r w:rsidRPr="00F8712A">
        <w:rPr>
          <w:rFonts w:cs="Times New Roman"/>
        </w:rPr>
        <w:t>À mesure que l</w:t>
      </w:r>
      <w:r>
        <w:rPr>
          <w:rFonts w:cs="Times New Roman"/>
        </w:rPr>
        <w:t>’</w:t>
      </w:r>
      <w:r w:rsidRPr="00F8712A">
        <w:rPr>
          <w:rFonts w:cs="Times New Roman"/>
        </w:rPr>
        <w:t>œuvre se poursuit et se tasse sous le travail acharné, les idées de l</w:t>
      </w:r>
      <w:r>
        <w:rPr>
          <w:rFonts w:cs="Times New Roman"/>
        </w:rPr>
        <w:t>’</w:t>
      </w:r>
      <w:r w:rsidRPr="00F8712A">
        <w:rPr>
          <w:rFonts w:cs="Times New Roman"/>
        </w:rPr>
        <w:t>artiste s</w:t>
      </w:r>
      <w:r>
        <w:rPr>
          <w:rFonts w:cs="Times New Roman"/>
        </w:rPr>
        <w:t>’</w:t>
      </w:r>
      <w:r w:rsidRPr="00F8712A">
        <w:rPr>
          <w:rFonts w:cs="Times New Roman"/>
        </w:rPr>
        <w:t>éclairent et mûrissent. Il perçoit plus nettement ses tendances instinctives. Il sait bien où il va. Pourquoi la plupart des ressources qu</w:t>
      </w:r>
      <w:r>
        <w:rPr>
          <w:rFonts w:cs="Times New Roman"/>
        </w:rPr>
        <w:t>’</w:t>
      </w:r>
      <w:r w:rsidRPr="00F8712A">
        <w:rPr>
          <w:rFonts w:cs="Times New Roman"/>
        </w:rPr>
        <w:t>offre l</w:t>
      </w:r>
      <w:r>
        <w:rPr>
          <w:rFonts w:cs="Times New Roman"/>
        </w:rPr>
        <w:t>’</w:t>
      </w:r>
      <w:r w:rsidRPr="00F8712A">
        <w:rPr>
          <w:rFonts w:cs="Times New Roman"/>
        </w:rPr>
        <w:t>art de sculpter ont-elles été dédaignées par tant de générations</w:t>
      </w:r>
      <w:r>
        <w:rPr>
          <w:rFonts w:cs="Times New Roman"/>
        </w:rPr>
        <w:t> ?</w:t>
      </w:r>
      <w:r w:rsidRPr="00F8712A">
        <w:rPr>
          <w:rFonts w:cs="Times New Roman"/>
        </w:rPr>
        <w:t xml:space="preserve"> Pourquoi la sculpture n</w:t>
      </w:r>
      <w:r>
        <w:rPr>
          <w:rFonts w:cs="Times New Roman"/>
        </w:rPr>
        <w:t>’</w:t>
      </w:r>
      <w:r w:rsidRPr="00F8712A">
        <w:rPr>
          <w:rFonts w:cs="Times New Roman"/>
        </w:rPr>
        <w:t xml:space="preserve">a-t-elle été le plus souvent considérée que comme la science des traits arbitrairement figés, des formes enserrées </w:t>
      </w:r>
      <w:r>
        <w:rPr>
          <w:rFonts w:cs="Times New Roman"/>
        </w:rPr>
        <w:t>en des conventions linéaires, — </w:t>
      </w:r>
      <w:r w:rsidRPr="00F8712A">
        <w:rPr>
          <w:rFonts w:cs="Times New Roman"/>
        </w:rPr>
        <w:t>vaine méthode d</w:t>
      </w:r>
      <w:r>
        <w:rPr>
          <w:rFonts w:cs="Times New Roman"/>
        </w:rPr>
        <w:t>’</w:t>
      </w:r>
      <w:r w:rsidRPr="00F8712A">
        <w:rPr>
          <w:rFonts w:cs="Times New Roman"/>
        </w:rPr>
        <w:t>équilibrisme puéril et de manèges monotones</w:t>
      </w:r>
      <w:r>
        <w:rPr>
          <w:rFonts w:cs="Times New Roman"/>
        </w:rPr>
        <w:t> ?</w:t>
      </w:r>
      <w:r w:rsidRPr="00F8712A">
        <w:rPr>
          <w:rFonts w:cs="Times New Roman"/>
        </w:rPr>
        <w:t xml:space="preserve"> La statuaire doit-elle donc se voir condamnée à demeurer une branche inférieure du métier décoratif</w:t>
      </w:r>
      <w:r>
        <w:rPr>
          <w:rFonts w:cs="Times New Roman"/>
        </w:rPr>
        <w:t> ?</w:t>
      </w:r>
      <w:r w:rsidRPr="00F8712A">
        <w:rPr>
          <w:rFonts w:cs="Times New Roman"/>
        </w:rPr>
        <w:t xml:space="preserve"> Si les éternels néo-anciens s</w:t>
      </w:r>
      <w:r>
        <w:rPr>
          <w:rFonts w:cs="Times New Roman"/>
        </w:rPr>
        <w:t>’</w:t>
      </w:r>
      <w:r w:rsidRPr="00F8712A">
        <w:rPr>
          <w:rFonts w:cs="Times New Roman"/>
        </w:rPr>
        <w:t>obstinent à comprendre ainsi leur mission, ne faut-il pas les laisser à ce rang subalterne</w:t>
      </w:r>
      <w:r>
        <w:rPr>
          <w:rFonts w:cs="Times New Roman"/>
        </w:rPr>
        <w:t> ?</w:t>
      </w:r>
      <w:r w:rsidRPr="00F8712A">
        <w:rPr>
          <w:rFonts w:cs="Times New Roman"/>
        </w:rPr>
        <w:t xml:space="preserve"> Et n</w:t>
      </w:r>
      <w:r>
        <w:rPr>
          <w:rFonts w:cs="Times New Roman"/>
        </w:rPr>
        <w:t>’</w:t>
      </w:r>
      <w:r w:rsidRPr="00F8712A">
        <w:rPr>
          <w:rFonts w:cs="Times New Roman"/>
        </w:rPr>
        <w:t>est-il pas manifeste qu</w:t>
      </w:r>
      <w:r>
        <w:rPr>
          <w:rFonts w:cs="Times New Roman"/>
        </w:rPr>
        <w:t>’</w:t>
      </w:r>
      <w:r w:rsidRPr="00F8712A">
        <w:rPr>
          <w:rFonts w:cs="Times New Roman"/>
        </w:rPr>
        <w:t>avec de la glaise, de la pierre, du bois, de la cire, du marbre, du bronze, l</w:t>
      </w:r>
      <w:r>
        <w:rPr>
          <w:rFonts w:cs="Times New Roman"/>
        </w:rPr>
        <w:t>’</w:t>
      </w:r>
      <w:r w:rsidRPr="00F8712A">
        <w:rPr>
          <w:rFonts w:cs="Times New Roman"/>
        </w:rPr>
        <w:t xml:space="preserve">artiste intelligent et sensible peut suivre les expressions de la réalité, les mouvements de la mécanique humaine, la coloration, le </w:t>
      </w:r>
      <w:proofErr w:type="spellStart"/>
      <w:r w:rsidRPr="00F8712A">
        <w:rPr>
          <w:rFonts w:cs="Times New Roman"/>
        </w:rPr>
        <w:t>proportionnement</w:t>
      </w:r>
      <w:proofErr w:type="spellEnd"/>
      <w:r w:rsidRPr="00F8712A">
        <w:rPr>
          <w:rFonts w:cs="Times New Roman"/>
        </w:rPr>
        <w:t xml:space="preserve"> des êtres et des </w:t>
      </w:r>
      <w:r w:rsidRPr="00F8712A">
        <w:rPr>
          <w:rFonts w:cs="Times New Roman"/>
        </w:rPr>
        <w:lastRenderedPageBreak/>
        <w:t>choses selon leur place et leur attitude dans l</w:t>
      </w:r>
      <w:r>
        <w:rPr>
          <w:rFonts w:cs="Times New Roman"/>
        </w:rPr>
        <w:t>’</w:t>
      </w:r>
      <w:r w:rsidRPr="00F8712A">
        <w:rPr>
          <w:rFonts w:cs="Times New Roman"/>
        </w:rPr>
        <w:t>atmosphère</w:t>
      </w:r>
      <w:r>
        <w:rPr>
          <w:rFonts w:cs="Times New Roman"/>
        </w:rPr>
        <w:t> ?</w:t>
      </w:r>
    </w:p>
    <w:p w14:paraId="6D2A522C" w14:textId="77777777" w:rsidR="00821590" w:rsidRPr="00F8712A" w:rsidRDefault="00821590" w:rsidP="00821590">
      <w:pPr>
        <w:pStyle w:val="Corpsdetexte"/>
        <w:rPr>
          <w:rFonts w:cs="Times New Roman"/>
        </w:rPr>
      </w:pPr>
      <w:r w:rsidRPr="00F8712A">
        <w:rPr>
          <w:rFonts w:cs="Times New Roman"/>
        </w:rPr>
        <w:t>L</w:t>
      </w:r>
      <w:r>
        <w:rPr>
          <w:rFonts w:cs="Times New Roman"/>
        </w:rPr>
        <w:t>’</w:t>
      </w:r>
      <w:r w:rsidRPr="00F8712A">
        <w:rPr>
          <w:rFonts w:cs="Times New Roman"/>
        </w:rPr>
        <w:t xml:space="preserve">éternel </w:t>
      </w:r>
      <w:r>
        <w:rPr>
          <w:rFonts w:cs="Times New Roman"/>
        </w:rPr>
        <w:t>« </w:t>
      </w:r>
      <w:r w:rsidRPr="00F8712A">
        <w:rPr>
          <w:rFonts w:cs="Times New Roman"/>
        </w:rPr>
        <w:t>Nu</w:t>
      </w:r>
      <w:r>
        <w:rPr>
          <w:rFonts w:cs="Times New Roman"/>
        </w:rPr>
        <w:t> »</w:t>
      </w:r>
      <w:r w:rsidRPr="00F8712A">
        <w:rPr>
          <w:rFonts w:cs="Times New Roman"/>
        </w:rPr>
        <w:t xml:space="preserve"> rigide des académies ne correspond qu</w:t>
      </w:r>
      <w:r>
        <w:rPr>
          <w:rFonts w:cs="Times New Roman"/>
        </w:rPr>
        <w:t>’</w:t>
      </w:r>
      <w:r w:rsidRPr="00F8712A">
        <w:rPr>
          <w:rFonts w:cs="Times New Roman"/>
        </w:rPr>
        <w:t>à un parti pris décoratif. Fougueusement emballé, Rosso chevauche ces théories d</w:t>
      </w:r>
      <w:r>
        <w:rPr>
          <w:rFonts w:cs="Times New Roman"/>
        </w:rPr>
        <w:t>’</w:t>
      </w:r>
      <w:r w:rsidRPr="00F8712A">
        <w:rPr>
          <w:rFonts w:cs="Times New Roman"/>
        </w:rPr>
        <w:t>avant-garde. Il ne veut plus considérer son atelier que comme un magasin de dépôt. Son champ de travail est ailleurs, en plein air, dans la rue. C</w:t>
      </w:r>
      <w:r>
        <w:rPr>
          <w:rFonts w:cs="Times New Roman"/>
        </w:rPr>
        <w:t>’</w:t>
      </w:r>
      <w:r w:rsidRPr="00F8712A">
        <w:rPr>
          <w:rFonts w:cs="Times New Roman"/>
        </w:rPr>
        <w:t>est ainsi qu</w:t>
      </w:r>
      <w:r>
        <w:rPr>
          <w:rFonts w:cs="Times New Roman"/>
        </w:rPr>
        <w:t>’</w:t>
      </w:r>
      <w:r w:rsidRPr="00F8712A">
        <w:rPr>
          <w:rFonts w:cs="Times New Roman"/>
        </w:rPr>
        <w:t xml:space="preserve">il exécute son </w:t>
      </w:r>
      <w:r w:rsidRPr="00F8712A">
        <w:rPr>
          <w:rFonts w:cs="Times New Roman"/>
          <w:i/>
        </w:rPr>
        <w:t>Coup de Vent</w:t>
      </w:r>
      <w:r w:rsidRPr="00F8712A">
        <w:rPr>
          <w:rFonts w:cs="Times New Roman"/>
        </w:rPr>
        <w:t>, un prêtre dont la robe est soulevée par une bourrasque et traité de dos, sans que le devant soit exécuté. L</w:t>
      </w:r>
      <w:r>
        <w:rPr>
          <w:rFonts w:cs="Times New Roman"/>
        </w:rPr>
        <w:t>’</w:t>
      </w:r>
      <w:r w:rsidRPr="00F8712A">
        <w:rPr>
          <w:rFonts w:cs="Times New Roman"/>
        </w:rPr>
        <w:t>artiste n</w:t>
      </w:r>
      <w:r>
        <w:rPr>
          <w:rFonts w:cs="Times New Roman"/>
        </w:rPr>
        <w:t>’</w:t>
      </w:r>
      <w:r w:rsidRPr="00F8712A">
        <w:rPr>
          <w:rFonts w:cs="Times New Roman"/>
        </w:rPr>
        <w:t>ayant vu que l</w:t>
      </w:r>
      <w:r>
        <w:rPr>
          <w:rFonts w:cs="Times New Roman"/>
        </w:rPr>
        <w:t>’</w:t>
      </w:r>
      <w:r w:rsidRPr="00F8712A">
        <w:rPr>
          <w:rFonts w:cs="Times New Roman"/>
        </w:rPr>
        <w:t>envers de son modèle, devait-il en modeler l</w:t>
      </w:r>
      <w:r>
        <w:rPr>
          <w:rFonts w:cs="Times New Roman"/>
        </w:rPr>
        <w:t>’</w:t>
      </w:r>
      <w:r w:rsidRPr="00F8712A">
        <w:rPr>
          <w:rFonts w:cs="Times New Roman"/>
        </w:rPr>
        <w:t>endroit</w:t>
      </w:r>
      <w:r>
        <w:rPr>
          <w:rFonts w:cs="Times New Roman"/>
        </w:rPr>
        <w:t> ?</w:t>
      </w:r>
      <w:r w:rsidRPr="00F8712A">
        <w:rPr>
          <w:rFonts w:cs="Times New Roman"/>
        </w:rPr>
        <w:t xml:space="preserve"> Si l</w:t>
      </w:r>
      <w:r>
        <w:rPr>
          <w:rFonts w:cs="Times New Roman"/>
        </w:rPr>
        <w:t>’</w:t>
      </w:r>
      <w:r w:rsidRPr="00F8712A">
        <w:rPr>
          <w:rFonts w:cs="Times New Roman"/>
        </w:rPr>
        <w:t>impression a été bonne et si l</w:t>
      </w:r>
      <w:r>
        <w:rPr>
          <w:rFonts w:cs="Times New Roman"/>
        </w:rPr>
        <w:t>’</w:t>
      </w:r>
      <w:r w:rsidRPr="00F8712A">
        <w:rPr>
          <w:rFonts w:cs="Times New Roman"/>
        </w:rPr>
        <w:t>expression est fidèle, le reste ne doit-il pas se déduire naturellement</w:t>
      </w:r>
      <w:r>
        <w:rPr>
          <w:rFonts w:cs="Times New Roman"/>
        </w:rPr>
        <w:t> ?</w:t>
      </w:r>
    </w:p>
    <w:p w14:paraId="0B9F5899" w14:textId="31ED56E5" w:rsidR="00821590" w:rsidRPr="00F8712A" w:rsidRDefault="00821590" w:rsidP="00821590">
      <w:pPr>
        <w:pStyle w:val="Corpsdetexte"/>
        <w:rPr>
          <w:rFonts w:cs="Times New Roman"/>
        </w:rPr>
      </w:pPr>
      <w:r w:rsidRPr="00F8712A">
        <w:rPr>
          <w:rFonts w:cs="Times New Roman"/>
        </w:rPr>
        <w:t>Tout un plan de vie artistique découle de cette première affirmation. Rosso ne traitera plus que ce qu</w:t>
      </w:r>
      <w:r>
        <w:rPr>
          <w:rFonts w:cs="Times New Roman"/>
        </w:rPr>
        <w:t>’</w:t>
      </w:r>
      <w:r w:rsidRPr="00F8712A">
        <w:rPr>
          <w:rFonts w:cs="Times New Roman"/>
        </w:rPr>
        <w:t xml:space="preserve">il aura </w:t>
      </w:r>
      <w:r w:rsidRPr="00F8712A">
        <w:rPr>
          <w:rFonts w:cs="Times New Roman"/>
          <w:i/>
        </w:rPr>
        <w:t>vu</w:t>
      </w:r>
      <w:r w:rsidRPr="00F8712A">
        <w:rPr>
          <w:rFonts w:cs="Times New Roman"/>
        </w:rPr>
        <w:t>. Il envoie à l</w:t>
      </w:r>
      <w:r>
        <w:rPr>
          <w:rFonts w:cs="Times New Roman"/>
        </w:rPr>
        <w:t>’</w:t>
      </w:r>
      <w:r w:rsidRPr="00F8712A">
        <w:rPr>
          <w:rFonts w:cs="Times New Roman"/>
        </w:rPr>
        <w:t>exposition de Milan ses premières études. Quelques partisans se prononcent</w:t>
      </w:r>
      <w:r>
        <w:rPr>
          <w:rFonts w:cs="Times New Roman"/>
        </w:rPr>
        <w:t> :</w:t>
      </w:r>
      <w:r w:rsidRPr="00F8712A">
        <w:rPr>
          <w:rFonts w:cs="Times New Roman"/>
        </w:rPr>
        <w:t xml:space="preserve"> </w:t>
      </w:r>
      <w:proofErr w:type="spellStart"/>
      <w:r w:rsidRPr="00F8712A">
        <w:rPr>
          <w:rFonts w:cs="Times New Roman"/>
        </w:rPr>
        <w:t>Mose</w:t>
      </w:r>
      <w:proofErr w:type="spellEnd"/>
      <w:r w:rsidRPr="00F8712A">
        <w:rPr>
          <w:rFonts w:cs="Times New Roman"/>
        </w:rPr>
        <w:t xml:space="preserve"> Bianchi, </w:t>
      </w:r>
      <w:proofErr w:type="spellStart"/>
      <w:r w:rsidRPr="00F8712A">
        <w:rPr>
          <w:rFonts w:cs="Times New Roman"/>
        </w:rPr>
        <w:t>Véla</w:t>
      </w:r>
      <w:proofErr w:type="spellEnd"/>
      <w:r w:rsidRPr="00F8712A">
        <w:rPr>
          <w:rFonts w:cs="Times New Roman"/>
        </w:rPr>
        <w:t>, l</w:t>
      </w:r>
      <w:r>
        <w:rPr>
          <w:rFonts w:cs="Times New Roman"/>
        </w:rPr>
        <w:t>’</w:t>
      </w:r>
      <w:r w:rsidRPr="00F8712A">
        <w:rPr>
          <w:rFonts w:cs="Times New Roman"/>
        </w:rPr>
        <w:t>auteur du Napoléon mourant de Versailles, et jusqu</w:t>
      </w:r>
      <w:r>
        <w:rPr>
          <w:rFonts w:cs="Times New Roman"/>
        </w:rPr>
        <w:t>’</w:t>
      </w:r>
      <w:r w:rsidRPr="00F8712A">
        <w:rPr>
          <w:rFonts w:cs="Times New Roman"/>
        </w:rPr>
        <w:t>à un professeur de l</w:t>
      </w:r>
      <w:r>
        <w:rPr>
          <w:rFonts w:cs="Times New Roman"/>
        </w:rPr>
        <w:t>’</w:t>
      </w:r>
      <w:r w:rsidRPr="00F8712A">
        <w:rPr>
          <w:rFonts w:cs="Times New Roman"/>
        </w:rPr>
        <w:t xml:space="preserve">Académie de Turin, </w:t>
      </w:r>
      <w:proofErr w:type="spellStart"/>
      <w:r w:rsidRPr="00F8712A">
        <w:rPr>
          <w:rFonts w:cs="Times New Roman"/>
        </w:rPr>
        <w:t>Tabacchi</w:t>
      </w:r>
      <w:proofErr w:type="spellEnd"/>
      <w:r w:rsidRPr="00F8712A">
        <w:rPr>
          <w:rFonts w:cs="Times New Roman"/>
        </w:rPr>
        <w:t>. Sinon la faveur, au moins l</w:t>
      </w:r>
      <w:r>
        <w:rPr>
          <w:rFonts w:cs="Times New Roman"/>
        </w:rPr>
        <w:t>’</w:t>
      </w:r>
      <w:r w:rsidRPr="00F8712A">
        <w:rPr>
          <w:rFonts w:cs="Times New Roman"/>
        </w:rPr>
        <w:t>attention du public est acquise. Avec le peu d</w:t>
      </w:r>
      <w:r>
        <w:rPr>
          <w:rFonts w:cs="Times New Roman"/>
        </w:rPr>
        <w:t>’</w:t>
      </w:r>
      <w:r w:rsidRPr="00F8712A">
        <w:rPr>
          <w:rFonts w:cs="Times New Roman"/>
        </w:rPr>
        <w:t>argent que Rosso gagne en exécutant la médaille commémorative de l</w:t>
      </w:r>
      <w:r>
        <w:rPr>
          <w:rFonts w:cs="Times New Roman"/>
        </w:rPr>
        <w:t>’</w:t>
      </w:r>
      <w:r w:rsidRPr="00F8712A">
        <w:rPr>
          <w:rFonts w:cs="Times New Roman"/>
        </w:rPr>
        <w:t>Exposition, il part pour Rome. Un bronzier lui a fondu à crédit quelques épreuves. Il les expose et pour cela vide le fond de sa maigre bourse. Beaucoup de bruit, mais peu de vente. Tant que dure cette nouvelle exposition, le Piémontais va, chaque soir, coucher à la belle étoile parmi les ruines suggestives du Colisée. Il ne déjeune ou ne dîne que les jours où son renom naissant lui vaut quelque invitation. Sans un sou, n</w:t>
      </w:r>
      <w:r>
        <w:rPr>
          <w:rFonts w:cs="Times New Roman"/>
        </w:rPr>
        <w:t>’</w:t>
      </w:r>
      <w:r w:rsidRPr="00F8712A">
        <w:rPr>
          <w:rFonts w:cs="Times New Roman"/>
        </w:rPr>
        <w:t xml:space="preserve">ayant plus que son permis de retour, il rentre à Milan. Or il y trouve une lettre venue de Vienne depuis quinze jours et lui demandant le prix de tous ses ouvrages. Marché rapidement conclu. Rosso vend une épreuve de chacune de ses études. Au même moment un de ses amis, ingénieur à Paris, le </w:t>
      </w:r>
      <w:proofErr w:type="spellStart"/>
      <w:r w:rsidRPr="00F8712A">
        <w:rPr>
          <w:rFonts w:cs="Times New Roman"/>
        </w:rPr>
        <w:t>prie</w:t>
      </w:r>
      <w:proofErr w:type="spellEnd"/>
      <w:r w:rsidRPr="00F8712A">
        <w:rPr>
          <w:rFonts w:cs="Times New Roman"/>
        </w:rPr>
        <w:t xml:space="preserve"> de lui envoyer quelques pièces qu</w:t>
      </w:r>
      <w:r>
        <w:rPr>
          <w:rFonts w:cs="Times New Roman"/>
        </w:rPr>
        <w:t>’</w:t>
      </w:r>
      <w:r w:rsidRPr="00F8712A">
        <w:rPr>
          <w:rFonts w:cs="Times New Roman"/>
        </w:rPr>
        <w:t>il essaiera de placer. Bonnes nouvelles aussi, de ce côté. Thomas, l</w:t>
      </w:r>
      <w:r>
        <w:rPr>
          <w:rFonts w:cs="Times New Roman"/>
        </w:rPr>
        <w:t>’</w:t>
      </w:r>
      <w:r w:rsidRPr="00F8712A">
        <w:rPr>
          <w:rFonts w:cs="Times New Roman"/>
        </w:rPr>
        <w:t>éditeur du boulevard Malesherbes, qui a si vigoureusement poussé Carrière, s</w:t>
      </w:r>
      <w:r>
        <w:rPr>
          <w:rFonts w:cs="Times New Roman"/>
        </w:rPr>
        <w:t>’</w:t>
      </w:r>
      <w:r w:rsidRPr="00F8712A">
        <w:rPr>
          <w:rFonts w:cs="Times New Roman"/>
        </w:rPr>
        <w:t>intéresse à l</w:t>
      </w:r>
      <w:r>
        <w:rPr>
          <w:rFonts w:cs="Times New Roman"/>
        </w:rPr>
        <w:t>’</w:t>
      </w:r>
      <w:r w:rsidRPr="00F8712A">
        <w:rPr>
          <w:rFonts w:cs="Times New Roman"/>
        </w:rPr>
        <w:t>impressionniste piémontais et se déclare acquéreur. Sur ce nouvel argent, quelques dettes payées, Rosso prélève vingt-huit francs, obtient un permis d</w:t>
      </w:r>
      <w:r>
        <w:rPr>
          <w:rFonts w:cs="Times New Roman"/>
        </w:rPr>
        <w:t>’</w:t>
      </w:r>
      <w:r w:rsidRPr="00F8712A">
        <w:rPr>
          <w:rFonts w:cs="Times New Roman"/>
        </w:rPr>
        <w:t xml:space="preserve">aller et retour et </w:t>
      </w:r>
      <w:del w:id="30" w:author="Marguerite-Marie Bordry" w:date="2018-12-06T10:37:00Z">
        <w:r w:rsidRPr="00F8712A" w:rsidDel="004667C7">
          <w:rPr>
            <w:rFonts w:cs="Times New Roman"/>
          </w:rPr>
          <w:delText xml:space="preserve">Vient </w:delText>
        </w:r>
      </w:del>
      <w:ins w:id="31" w:author="Marguerite-Marie Bordry" w:date="2018-12-06T10:37:00Z">
        <w:r w:rsidR="004667C7">
          <w:rPr>
            <w:rFonts w:cs="Times New Roman"/>
          </w:rPr>
          <w:t>v</w:t>
        </w:r>
        <w:r w:rsidR="004667C7" w:rsidRPr="00F8712A">
          <w:rPr>
            <w:rFonts w:cs="Times New Roman"/>
          </w:rPr>
          <w:t xml:space="preserve">ient </w:t>
        </w:r>
      </w:ins>
      <w:r w:rsidRPr="00F8712A">
        <w:rPr>
          <w:rFonts w:cs="Times New Roman"/>
        </w:rPr>
        <w:t xml:space="preserve">à Paris. Il loue dans un </w:t>
      </w:r>
      <w:r>
        <w:rPr>
          <w:rFonts w:cs="Times New Roman"/>
        </w:rPr>
        <w:t>garni de la rue Amelot, pour 50 </w:t>
      </w:r>
      <w:r w:rsidRPr="00F8712A">
        <w:rPr>
          <w:rFonts w:cs="Times New Roman"/>
        </w:rPr>
        <w:t>centimes par jour, le droit de coucher sur une paillasse, sous un escalier. Le matin, il doit attendre que quelque chambre de passe soit vide de couples amoureux pour aller y faire sa sommaire toilette.</w:t>
      </w:r>
    </w:p>
    <w:p w14:paraId="7B16ADBC" w14:textId="330C6CBE" w:rsidR="00821590" w:rsidRPr="00F8712A" w:rsidRDefault="00821590" w:rsidP="00821590">
      <w:pPr>
        <w:pStyle w:val="Corpsdetexte"/>
        <w:rPr>
          <w:rFonts w:cs="Times New Roman"/>
        </w:rPr>
      </w:pPr>
      <w:r w:rsidRPr="00F8712A">
        <w:rPr>
          <w:rFonts w:cs="Times New Roman"/>
        </w:rPr>
        <w:t>Il rêvait de Paris</w:t>
      </w:r>
      <w:r>
        <w:rPr>
          <w:rFonts w:cs="Times New Roman"/>
        </w:rPr>
        <w:t> :</w:t>
      </w:r>
      <w:r w:rsidRPr="00F8712A">
        <w:rPr>
          <w:rFonts w:cs="Times New Roman"/>
        </w:rPr>
        <w:t xml:space="preserve"> il y est. Mais cette façon d</w:t>
      </w:r>
      <w:r>
        <w:rPr>
          <w:rFonts w:cs="Times New Roman"/>
        </w:rPr>
        <w:t>’</w:t>
      </w:r>
      <w:r w:rsidRPr="00F8712A">
        <w:rPr>
          <w:rFonts w:cs="Times New Roman"/>
        </w:rPr>
        <w:t>apparaître en notre capitale n</w:t>
      </w:r>
      <w:r>
        <w:rPr>
          <w:rFonts w:cs="Times New Roman"/>
        </w:rPr>
        <w:t>’</w:t>
      </w:r>
      <w:r w:rsidRPr="00F8712A">
        <w:rPr>
          <w:rFonts w:cs="Times New Roman"/>
        </w:rPr>
        <w:t>est pas la bonne pour s</w:t>
      </w:r>
      <w:r>
        <w:rPr>
          <w:rFonts w:cs="Times New Roman"/>
        </w:rPr>
        <w:t>’</w:t>
      </w:r>
      <w:r w:rsidRPr="00F8712A">
        <w:rPr>
          <w:rFonts w:cs="Times New Roman"/>
        </w:rPr>
        <w:t>y présenter. L</w:t>
      </w:r>
      <w:r>
        <w:rPr>
          <w:rFonts w:cs="Times New Roman"/>
        </w:rPr>
        <w:t>’</w:t>
      </w:r>
      <w:r w:rsidRPr="00F8712A">
        <w:rPr>
          <w:rFonts w:cs="Times New Roman"/>
        </w:rPr>
        <w:t xml:space="preserve">auteur </w:t>
      </w:r>
      <w:del w:id="32" w:author="Marguerite-Marie Bordry" w:date="2018-12-06T10:37:00Z">
        <w:r w:rsidRPr="00F8712A" w:rsidDel="009F2F82">
          <w:rPr>
            <w:rFonts w:cs="Times New Roman"/>
          </w:rPr>
          <w:delText xml:space="preserve">au </w:delText>
        </w:r>
      </w:del>
      <w:ins w:id="33" w:author="Marguerite-Marie Bordry" w:date="2018-12-06T10:37:00Z">
        <w:r w:rsidR="009F2F82">
          <w:rPr>
            <w:rFonts w:cs="Times New Roman"/>
          </w:rPr>
          <w:t>d</w:t>
        </w:r>
        <w:r w:rsidR="009F2F82" w:rsidRPr="00F8712A">
          <w:rPr>
            <w:rFonts w:cs="Times New Roman"/>
          </w:rPr>
          <w:t xml:space="preserve">u </w:t>
        </w:r>
      </w:ins>
      <w:r w:rsidRPr="00F8712A">
        <w:rPr>
          <w:rFonts w:cs="Times New Roman"/>
          <w:i/>
        </w:rPr>
        <w:t>Gavroche</w:t>
      </w:r>
      <w:r w:rsidRPr="00F8712A">
        <w:rPr>
          <w:rFonts w:cs="Times New Roman"/>
        </w:rPr>
        <w:t xml:space="preserve"> s</w:t>
      </w:r>
      <w:r>
        <w:rPr>
          <w:rFonts w:cs="Times New Roman"/>
        </w:rPr>
        <w:t>’</w:t>
      </w:r>
      <w:r w:rsidRPr="00F8712A">
        <w:rPr>
          <w:rFonts w:cs="Times New Roman"/>
        </w:rPr>
        <w:t>en rendit si bien compte qu</w:t>
      </w:r>
      <w:r>
        <w:rPr>
          <w:rFonts w:cs="Times New Roman"/>
        </w:rPr>
        <w:t>’</w:t>
      </w:r>
      <w:r w:rsidRPr="00F8712A">
        <w:rPr>
          <w:rFonts w:cs="Times New Roman"/>
        </w:rPr>
        <w:t>il se borna à quelques tours dans les musées, et n</w:t>
      </w:r>
      <w:r>
        <w:rPr>
          <w:rFonts w:cs="Times New Roman"/>
        </w:rPr>
        <w:t>’</w:t>
      </w:r>
      <w:r w:rsidRPr="00F8712A">
        <w:rPr>
          <w:rFonts w:cs="Times New Roman"/>
        </w:rPr>
        <w:t xml:space="preserve">osa aller ni chez Thomas, ni chez Georges Petit, lequel venait pourtant de réunir quelques œuvres du Piémontais et de les exposer, </w:t>
      </w:r>
      <w:r w:rsidRPr="00F8712A">
        <w:rPr>
          <w:rFonts w:cs="Times New Roman"/>
          <w:i/>
        </w:rPr>
        <w:t>proprio motu</w:t>
      </w:r>
      <w:r w:rsidRPr="00F8712A">
        <w:rPr>
          <w:rFonts w:cs="Times New Roman"/>
        </w:rPr>
        <w:t>, chez lui.</w:t>
      </w:r>
    </w:p>
    <w:p w14:paraId="3014026E" w14:textId="77777777" w:rsidR="00821590" w:rsidRPr="00F8712A" w:rsidRDefault="00821590" w:rsidP="00821590">
      <w:pPr>
        <w:pStyle w:val="Corpsdetexte"/>
        <w:rPr>
          <w:rFonts w:cs="Times New Roman"/>
        </w:rPr>
      </w:pPr>
      <w:r w:rsidRPr="00F8712A">
        <w:rPr>
          <w:rFonts w:cs="Times New Roman"/>
        </w:rPr>
        <w:t xml:space="preserve">Le séjour ne fut pas long. Revenant à Milan, Rosso rapportait de chez nous, outre un grand </w:t>
      </w:r>
      <w:r w:rsidRPr="00F8712A">
        <w:rPr>
          <w:rFonts w:cs="Times New Roman"/>
        </w:rPr>
        <w:lastRenderedPageBreak/>
        <w:t>enthousiasme pour l</w:t>
      </w:r>
      <w:r>
        <w:rPr>
          <w:rFonts w:cs="Times New Roman"/>
        </w:rPr>
        <w:t>’</w:t>
      </w:r>
      <w:r w:rsidRPr="00F8712A">
        <w:rPr>
          <w:rFonts w:cs="Times New Roman"/>
        </w:rPr>
        <w:t>animation parisienne, la satisfaction d</w:t>
      </w:r>
      <w:r>
        <w:rPr>
          <w:rFonts w:cs="Times New Roman"/>
        </w:rPr>
        <w:t>’</w:t>
      </w:r>
      <w:r w:rsidRPr="00F8712A">
        <w:rPr>
          <w:rFonts w:cs="Times New Roman"/>
        </w:rPr>
        <w:t xml:space="preserve">avoir constaté que le niveau artistique de la Cité Transalpine, si monté </w:t>
      </w:r>
      <w:proofErr w:type="spellStart"/>
      <w:r w:rsidRPr="00F8712A">
        <w:rPr>
          <w:rFonts w:cs="Times New Roman"/>
        </w:rPr>
        <w:t>fût-il</w:t>
      </w:r>
      <w:proofErr w:type="spellEnd"/>
      <w:r w:rsidRPr="00F8712A">
        <w:rPr>
          <w:rFonts w:cs="Times New Roman"/>
        </w:rPr>
        <w:t>, laissait encore de la marge aux révolutionnaires. Tout au moins le très particulier problème d</w:t>
      </w:r>
      <w:r>
        <w:rPr>
          <w:rFonts w:cs="Times New Roman"/>
        </w:rPr>
        <w:t>’</w:t>
      </w:r>
      <w:r w:rsidRPr="00F8712A">
        <w:rPr>
          <w:rFonts w:cs="Times New Roman"/>
        </w:rPr>
        <w:t>art qu</w:t>
      </w:r>
      <w:r>
        <w:rPr>
          <w:rFonts w:cs="Times New Roman"/>
        </w:rPr>
        <w:t>’</w:t>
      </w:r>
      <w:r w:rsidRPr="00F8712A">
        <w:rPr>
          <w:rFonts w:cs="Times New Roman"/>
        </w:rPr>
        <w:t>il s</w:t>
      </w:r>
      <w:r>
        <w:rPr>
          <w:rFonts w:cs="Times New Roman"/>
        </w:rPr>
        <w:t>’</w:t>
      </w:r>
      <w:r w:rsidRPr="00F8712A">
        <w:rPr>
          <w:rFonts w:cs="Times New Roman"/>
        </w:rPr>
        <w:t>était posé, lui, Rosso, n</w:t>
      </w:r>
      <w:r>
        <w:rPr>
          <w:rFonts w:cs="Times New Roman"/>
        </w:rPr>
        <w:t>’</w:t>
      </w:r>
      <w:r w:rsidRPr="00F8712A">
        <w:rPr>
          <w:rFonts w:cs="Times New Roman"/>
        </w:rPr>
        <w:t>avait-il pas encore été plus résolu par les artistes français que par les sculpteurs milanais. Il était donc encore possible de poursuivre les recherches premières, sans crainte d</w:t>
      </w:r>
      <w:r>
        <w:rPr>
          <w:rFonts w:cs="Times New Roman"/>
        </w:rPr>
        <w:t>’</w:t>
      </w:r>
      <w:r w:rsidRPr="00F8712A">
        <w:rPr>
          <w:rFonts w:cs="Times New Roman"/>
        </w:rPr>
        <w:t>avoir été devancé.</w:t>
      </w:r>
    </w:p>
    <w:p w14:paraId="0AADF6A1" w14:textId="39D37D7B" w:rsidR="00821590" w:rsidRPr="00F8712A" w:rsidRDefault="00821590" w:rsidP="00821590">
      <w:pPr>
        <w:pStyle w:val="Corpsdetexte"/>
        <w:rPr>
          <w:rFonts w:cs="Times New Roman"/>
        </w:rPr>
      </w:pPr>
      <w:r w:rsidRPr="00F8712A">
        <w:rPr>
          <w:rFonts w:cs="Times New Roman"/>
        </w:rPr>
        <w:t>C</w:t>
      </w:r>
      <w:r>
        <w:rPr>
          <w:rFonts w:cs="Times New Roman"/>
        </w:rPr>
        <w:t>’</w:t>
      </w:r>
      <w:r w:rsidRPr="00F8712A">
        <w:rPr>
          <w:rFonts w:cs="Times New Roman"/>
        </w:rPr>
        <w:t>est seulement rentré chez lui que Rosso apprit que son ami de Paris avait, toujours à son insu, exposé ses cires et ses bronzes au Salon des Champs-Élysées et au Salon des Indépendants. Il sut même par quelques découpures de journaux qu</w:t>
      </w:r>
      <w:r>
        <w:rPr>
          <w:rFonts w:cs="Times New Roman"/>
        </w:rPr>
        <w:t>’</w:t>
      </w:r>
      <w:r w:rsidRPr="00F8712A">
        <w:rPr>
          <w:rFonts w:cs="Times New Roman"/>
        </w:rPr>
        <w:t>il n</w:t>
      </w:r>
      <w:r>
        <w:rPr>
          <w:rFonts w:cs="Times New Roman"/>
        </w:rPr>
        <w:t>’</w:t>
      </w:r>
      <w:r w:rsidRPr="00F8712A">
        <w:rPr>
          <w:rFonts w:cs="Times New Roman"/>
        </w:rPr>
        <w:t>était pas passe inaperçu de la critique. Tout cela n</w:t>
      </w:r>
      <w:r>
        <w:rPr>
          <w:rFonts w:cs="Times New Roman"/>
        </w:rPr>
        <w:t>’</w:t>
      </w:r>
      <w:r w:rsidRPr="00F8712A">
        <w:rPr>
          <w:rFonts w:cs="Times New Roman"/>
        </w:rPr>
        <w:t>est pas grand-chose encore mais c</w:t>
      </w:r>
      <w:r>
        <w:rPr>
          <w:rFonts w:cs="Times New Roman"/>
        </w:rPr>
        <w:t>’</w:t>
      </w:r>
      <w:r w:rsidRPr="00F8712A">
        <w:rPr>
          <w:rFonts w:cs="Times New Roman"/>
        </w:rPr>
        <w:t xml:space="preserve">est assez pour compter à Milan et à Vienne. Par un voyage en cette ville, </w:t>
      </w:r>
      <w:proofErr w:type="spellStart"/>
      <w:r w:rsidRPr="00F8712A">
        <w:rPr>
          <w:rFonts w:cs="Times New Roman"/>
        </w:rPr>
        <w:t>Medardo</w:t>
      </w:r>
      <w:proofErr w:type="spellEnd"/>
      <w:r w:rsidRPr="00F8712A">
        <w:rPr>
          <w:rFonts w:cs="Times New Roman"/>
        </w:rPr>
        <w:t xml:space="preserve"> peut constater que son marchand </w:t>
      </w:r>
      <w:r>
        <w:rPr>
          <w:rFonts w:cs="Times New Roman"/>
        </w:rPr>
        <w:t>« </w:t>
      </w:r>
      <w:r w:rsidRPr="00F8712A">
        <w:rPr>
          <w:rFonts w:cs="Times New Roman"/>
          <w:i/>
        </w:rPr>
        <w:t>tient à lui</w:t>
      </w:r>
      <w:r>
        <w:rPr>
          <w:rFonts w:cs="Times New Roman"/>
        </w:rPr>
        <w:t> »</w:t>
      </w:r>
      <w:r w:rsidRPr="00F8712A">
        <w:rPr>
          <w:rFonts w:cs="Times New Roman"/>
        </w:rPr>
        <w:t>. Le bon commerçant se met en quatre pour le recevoir, le nourrit, le loge et lui paye quelques petites fêtes pour l</w:t>
      </w:r>
      <w:r>
        <w:rPr>
          <w:rFonts w:cs="Times New Roman"/>
        </w:rPr>
        <w:t>’</w:t>
      </w:r>
      <w:r w:rsidRPr="00F8712A">
        <w:rPr>
          <w:rFonts w:cs="Times New Roman"/>
        </w:rPr>
        <w:t>accaparer et pour l</w:t>
      </w:r>
      <w:r>
        <w:rPr>
          <w:rFonts w:cs="Times New Roman"/>
        </w:rPr>
        <w:t>’</w:t>
      </w:r>
      <w:r w:rsidRPr="00F8712A">
        <w:rPr>
          <w:rFonts w:cs="Times New Roman"/>
        </w:rPr>
        <w:t xml:space="preserve">empêcher de </w:t>
      </w:r>
      <w:del w:id="34" w:author="Marguerite-Marie Bordry" w:date="2018-12-06T10:38:00Z">
        <w:r w:rsidRPr="00F8712A" w:rsidDel="0041611F">
          <w:rPr>
            <w:rFonts w:cs="Times New Roman"/>
          </w:rPr>
          <w:delText xml:space="preserve">ceder </w:delText>
        </w:r>
      </w:del>
      <w:ins w:id="35" w:author="Marguerite-Marie Bordry" w:date="2018-12-06T10:38:00Z">
        <w:r w:rsidR="0041611F" w:rsidRPr="00F8712A">
          <w:rPr>
            <w:rFonts w:cs="Times New Roman"/>
          </w:rPr>
          <w:t>c</w:t>
        </w:r>
        <w:r w:rsidR="0041611F">
          <w:rPr>
            <w:rFonts w:cs="Times New Roman"/>
          </w:rPr>
          <w:t>é</w:t>
        </w:r>
        <w:r w:rsidR="0041611F" w:rsidRPr="00F8712A">
          <w:rPr>
            <w:rFonts w:cs="Times New Roman"/>
          </w:rPr>
          <w:t xml:space="preserve">der </w:t>
        </w:r>
      </w:ins>
      <w:r w:rsidRPr="00F8712A">
        <w:rPr>
          <w:rFonts w:cs="Times New Roman"/>
        </w:rPr>
        <w:t>aux sollicitations de certains concurrents.</w:t>
      </w:r>
    </w:p>
    <w:p w14:paraId="4EDB2899" w14:textId="77777777" w:rsidR="00821590" w:rsidRPr="00F8712A" w:rsidRDefault="00821590" w:rsidP="00821590">
      <w:pPr>
        <w:pStyle w:val="Corpsdetexte"/>
        <w:rPr>
          <w:rFonts w:cs="Times New Roman"/>
        </w:rPr>
      </w:pPr>
      <w:r w:rsidRPr="00F8712A">
        <w:rPr>
          <w:rFonts w:cs="Times New Roman"/>
        </w:rPr>
        <w:t>Rosso ne regagne l</w:t>
      </w:r>
      <w:r>
        <w:rPr>
          <w:rFonts w:cs="Times New Roman"/>
        </w:rPr>
        <w:t>’</w:t>
      </w:r>
      <w:r w:rsidRPr="00F8712A">
        <w:rPr>
          <w:rFonts w:cs="Times New Roman"/>
        </w:rPr>
        <w:t>Italie que bercé des plus flatteuses espérances, un tantinet engraissé, les goussets garnis, muni de provisions et de commandes.</w:t>
      </w:r>
    </w:p>
    <w:p w14:paraId="48B15291" w14:textId="62151FF4" w:rsidR="00821590" w:rsidRPr="00F8712A" w:rsidRDefault="00821590" w:rsidP="00821590">
      <w:pPr>
        <w:pStyle w:val="Corpsdetexte"/>
        <w:rPr>
          <w:rFonts w:cs="Times New Roman"/>
        </w:rPr>
      </w:pPr>
      <w:r w:rsidRPr="00F8712A">
        <w:rPr>
          <w:rFonts w:cs="Times New Roman"/>
        </w:rPr>
        <w:t>À la besogne</w:t>
      </w:r>
      <w:r>
        <w:rPr>
          <w:rFonts w:cs="Times New Roman"/>
        </w:rPr>
        <w:t> !</w:t>
      </w:r>
      <w:r w:rsidRPr="00F8712A">
        <w:rPr>
          <w:rFonts w:cs="Times New Roman"/>
        </w:rPr>
        <w:t xml:space="preserve"> Il s</w:t>
      </w:r>
      <w:r>
        <w:rPr>
          <w:rFonts w:cs="Times New Roman"/>
        </w:rPr>
        <w:t>’</w:t>
      </w:r>
      <w:r w:rsidRPr="00F8712A">
        <w:rPr>
          <w:rFonts w:cs="Times New Roman"/>
        </w:rPr>
        <w:t>agit maintenant d</w:t>
      </w:r>
      <w:r>
        <w:rPr>
          <w:rFonts w:cs="Times New Roman"/>
        </w:rPr>
        <w:t>’</w:t>
      </w:r>
      <w:r w:rsidRPr="00F8712A">
        <w:rPr>
          <w:rFonts w:cs="Times New Roman"/>
        </w:rPr>
        <w:t>exécuter un monument funéraire. Voilà, du coup, l</w:t>
      </w:r>
      <w:r>
        <w:rPr>
          <w:rFonts w:cs="Times New Roman"/>
        </w:rPr>
        <w:t>’</w:t>
      </w:r>
      <w:r w:rsidRPr="00F8712A">
        <w:rPr>
          <w:rFonts w:cs="Times New Roman"/>
        </w:rPr>
        <w:t>impressionnisme aux prises avec l</w:t>
      </w:r>
      <w:r>
        <w:rPr>
          <w:rFonts w:cs="Times New Roman"/>
        </w:rPr>
        <w:t>’</w:t>
      </w:r>
      <w:r w:rsidRPr="00F8712A">
        <w:rPr>
          <w:rFonts w:cs="Times New Roman"/>
        </w:rPr>
        <w:t>Art Décoratif. Comment s</w:t>
      </w:r>
      <w:r>
        <w:rPr>
          <w:rFonts w:cs="Times New Roman"/>
        </w:rPr>
        <w:t>’</w:t>
      </w:r>
      <w:r w:rsidRPr="00F8712A">
        <w:rPr>
          <w:rFonts w:cs="Times New Roman"/>
        </w:rPr>
        <w:t>en tirer sans sacrifier l</w:t>
      </w:r>
      <w:r>
        <w:rPr>
          <w:rFonts w:cs="Times New Roman"/>
        </w:rPr>
        <w:t>’</w:t>
      </w:r>
      <w:r w:rsidRPr="00F8712A">
        <w:rPr>
          <w:rFonts w:cs="Times New Roman"/>
        </w:rPr>
        <w:t>un à l</w:t>
      </w:r>
      <w:r>
        <w:rPr>
          <w:rFonts w:cs="Times New Roman"/>
        </w:rPr>
        <w:t>’</w:t>
      </w:r>
      <w:r w:rsidRPr="00F8712A">
        <w:rPr>
          <w:rFonts w:cs="Times New Roman"/>
        </w:rPr>
        <w:t>autre</w:t>
      </w:r>
      <w:r>
        <w:rPr>
          <w:rFonts w:cs="Times New Roman"/>
        </w:rPr>
        <w:t> !</w:t>
      </w:r>
      <w:r w:rsidRPr="00F8712A">
        <w:rPr>
          <w:rFonts w:cs="Times New Roman"/>
        </w:rPr>
        <w:t xml:space="preserve"> Rosso imagine de reproduire simplement certaine scène vue de ses propres yeux</w:t>
      </w:r>
      <w:r>
        <w:rPr>
          <w:rFonts w:cs="Times New Roman"/>
        </w:rPr>
        <w:t> :</w:t>
      </w:r>
      <w:r w:rsidRPr="00F8712A">
        <w:rPr>
          <w:rFonts w:cs="Times New Roman"/>
        </w:rPr>
        <w:t xml:space="preserve"> une jeune fille ayant retiré ses </w:t>
      </w:r>
      <w:proofErr w:type="spellStart"/>
      <w:r w:rsidRPr="00F8712A">
        <w:rPr>
          <w:rFonts w:cs="Times New Roman"/>
        </w:rPr>
        <w:t>zoccoli</w:t>
      </w:r>
      <w:proofErr w:type="spellEnd"/>
      <w:r w:rsidRPr="00F8712A">
        <w:rPr>
          <w:rFonts w:cs="Times New Roman"/>
        </w:rPr>
        <w:t xml:space="preserve"> s</w:t>
      </w:r>
      <w:r>
        <w:rPr>
          <w:rFonts w:cs="Times New Roman"/>
        </w:rPr>
        <w:t>’</w:t>
      </w:r>
      <w:r w:rsidRPr="00F8712A">
        <w:rPr>
          <w:rFonts w:cs="Times New Roman"/>
        </w:rPr>
        <w:t>étend tout de son long sur un tertre et baise dévotieusement un médaillon fixé au chevet du tombeau. Nouveau conflit</w:t>
      </w:r>
      <w:r>
        <w:rPr>
          <w:rFonts w:cs="Times New Roman"/>
        </w:rPr>
        <w:t> :</w:t>
      </w:r>
      <w:r w:rsidRPr="00F8712A">
        <w:rPr>
          <w:rFonts w:cs="Times New Roman"/>
        </w:rPr>
        <w:t xml:space="preserve"> la municipalité juge le sujet profane et c</w:t>
      </w:r>
      <w:r>
        <w:rPr>
          <w:rFonts w:cs="Times New Roman"/>
        </w:rPr>
        <w:t>’</w:t>
      </w:r>
      <w:r w:rsidRPr="00F8712A">
        <w:rPr>
          <w:rFonts w:cs="Times New Roman"/>
        </w:rPr>
        <w:t>est à grand peine que l</w:t>
      </w:r>
      <w:r>
        <w:rPr>
          <w:rFonts w:cs="Times New Roman"/>
        </w:rPr>
        <w:t>’</w:t>
      </w:r>
      <w:r w:rsidRPr="00F8712A">
        <w:rPr>
          <w:rFonts w:cs="Times New Roman"/>
        </w:rPr>
        <w:t>on vient à bout de ses résistances. Cette œuvre n</w:t>
      </w:r>
      <w:r>
        <w:rPr>
          <w:rFonts w:cs="Times New Roman"/>
        </w:rPr>
        <w:t>’</w:t>
      </w:r>
      <w:r w:rsidRPr="00F8712A">
        <w:rPr>
          <w:rFonts w:cs="Times New Roman"/>
        </w:rPr>
        <w:t>est d</w:t>
      </w:r>
      <w:r>
        <w:rPr>
          <w:rFonts w:cs="Times New Roman"/>
        </w:rPr>
        <w:t>’</w:t>
      </w:r>
      <w:r w:rsidRPr="00F8712A">
        <w:rPr>
          <w:rFonts w:cs="Times New Roman"/>
        </w:rPr>
        <w:t xml:space="preserve">ailleurs pas la seule de Rosso qui décore le Campo Santo milanais. On y voit aussi le tombeau du critique wagnérien Filippo Filippi et celui du compagnon de Mazzini, Brusco </w:t>
      </w:r>
      <w:del w:id="36" w:author="Marguerite-Marie Bordry" w:date="2018-12-06T10:41:00Z">
        <w:r w:rsidRPr="00F8712A" w:rsidDel="003537C1">
          <w:rPr>
            <w:rFonts w:cs="Times New Roman"/>
          </w:rPr>
          <w:delText>Omnis</w:delText>
        </w:r>
      </w:del>
      <w:proofErr w:type="spellStart"/>
      <w:ins w:id="37" w:author="Marguerite-Marie Bordry" w:date="2018-12-06T10:41:00Z">
        <w:r w:rsidR="003537C1" w:rsidRPr="00F8712A">
          <w:rPr>
            <w:rFonts w:cs="Times New Roman"/>
          </w:rPr>
          <w:t>O</w:t>
        </w:r>
        <w:r w:rsidR="003537C1">
          <w:rPr>
            <w:rFonts w:cs="Times New Roman"/>
          </w:rPr>
          <w:t>n</w:t>
        </w:r>
        <w:r w:rsidR="003537C1" w:rsidRPr="00F8712A">
          <w:rPr>
            <w:rFonts w:cs="Times New Roman"/>
          </w:rPr>
          <w:t>nis</w:t>
        </w:r>
      </w:ins>
      <w:proofErr w:type="spellEnd"/>
      <w:r w:rsidRPr="00F8712A">
        <w:rPr>
          <w:rFonts w:cs="Times New Roman"/>
        </w:rPr>
        <w:t>. Le Piémontais appréhende de se voir condamné à ne plus travailler que pour les cimetières et veut ôter pour toujours à ses compatriotes le goût de lui renouveler ce genre de commandes. Précisément on vient de décider qu</w:t>
      </w:r>
      <w:r>
        <w:rPr>
          <w:rFonts w:cs="Times New Roman"/>
        </w:rPr>
        <w:t>’</w:t>
      </w:r>
      <w:r w:rsidRPr="00F8712A">
        <w:rPr>
          <w:rFonts w:cs="Times New Roman"/>
        </w:rPr>
        <w:t>un monument serait élevé à la mémoire des frères Cairoli. Pour contre-projet, Rosso présente un groupe de garibaldiens estropiés, perclus, culs-de-jatte, manchots, réduits à la mendicité, bousculés par les gens de police. Comme devise</w:t>
      </w:r>
      <w:r>
        <w:rPr>
          <w:rFonts w:cs="Times New Roman"/>
        </w:rPr>
        <w:t> :</w:t>
      </w:r>
      <w:r w:rsidRPr="00F8712A">
        <w:rPr>
          <w:rFonts w:cs="Times New Roman"/>
        </w:rPr>
        <w:t xml:space="preserve"> </w:t>
      </w:r>
      <w:r>
        <w:rPr>
          <w:rFonts w:cs="Times New Roman"/>
        </w:rPr>
        <w:t>« </w:t>
      </w:r>
      <w:r w:rsidRPr="00F8712A">
        <w:rPr>
          <w:rFonts w:cs="Times New Roman"/>
        </w:rPr>
        <w:t>Aux frères. Cairoli, la patrie reconnaissante</w:t>
      </w:r>
      <w:r>
        <w:rPr>
          <w:rFonts w:cs="Times New Roman"/>
        </w:rPr>
        <w:t> »</w:t>
      </w:r>
      <w:r w:rsidRPr="00F8712A">
        <w:rPr>
          <w:rFonts w:cs="Times New Roman"/>
        </w:rPr>
        <w:t>.</w:t>
      </w:r>
    </w:p>
    <w:p w14:paraId="55B96E79" w14:textId="77777777" w:rsidR="00821590" w:rsidRPr="00F8712A" w:rsidRDefault="00821590" w:rsidP="00821590">
      <w:pPr>
        <w:pStyle w:val="Corpsdetexte"/>
        <w:rPr>
          <w:rFonts w:cs="Times New Roman"/>
        </w:rPr>
      </w:pPr>
      <w:r w:rsidRPr="00F8712A">
        <w:rPr>
          <w:rFonts w:cs="Times New Roman"/>
        </w:rPr>
        <w:t>Une exposition s</w:t>
      </w:r>
      <w:r>
        <w:rPr>
          <w:rFonts w:cs="Times New Roman"/>
        </w:rPr>
        <w:t>’</w:t>
      </w:r>
      <w:r w:rsidRPr="00F8712A">
        <w:rPr>
          <w:rFonts w:cs="Times New Roman"/>
        </w:rPr>
        <w:t>organise à Venise.</w:t>
      </w:r>
    </w:p>
    <w:p w14:paraId="45D00414" w14:textId="77777777" w:rsidR="00821590" w:rsidRPr="00F8712A" w:rsidRDefault="00821590" w:rsidP="00821590">
      <w:pPr>
        <w:pStyle w:val="Corpsdetexte"/>
        <w:rPr>
          <w:rFonts w:cs="Times New Roman"/>
        </w:rPr>
      </w:pPr>
      <w:r w:rsidRPr="00F8712A">
        <w:rPr>
          <w:rFonts w:cs="Times New Roman"/>
        </w:rPr>
        <w:t>Envoi d</w:t>
      </w:r>
      <w:r>
        <w:rPr>
          <w:rFonts w:cs="Times New Roman"/>
        </w:rPr>
        <w:t>’</w:t>
      </w:r>
      <w:r w:rsidRPr="00F8712A">
        <w:rPr>
          <w:rFonts w:cs="Times New Roman"/>
        </w:rPr>
        <w:t>œuvres nouvelles et anciennes</w:t>
      </w:r>
      <w:r>
        <w:rPr>
          <w:rFonts w:cs="Times New Roman"/>
        </w:rPr>
        <w:t> ;</w:t>
      </w:r>
      <w:r w:rsidRPr="00F8712A">
        <w:rPr>
          <w:rFonts w:cs="Times New Roman"/>
        </w:rPr>
        <w:t xml:space="preserve"> entre autres, une </w:t>
      </w:r>
      <w:r w:rsidRPr="00F8712A">
        <w:rPr>
          <w:rFonts w:cs="Times New Roman"/>
          <w:i/>
        </w:rPr>
        <w:t>Impression d</w:t>
      </w:r>
      <w:r>
        <w:rPr>
          <w:rFonts w:cs="Times New Roman"/>
          <w:i/>
        </w:rPr>
        <w:t>’</w:t>
      </w:r>
      <w:r w:rsidRPr="00F8712A">
        <w:rPr>
          <w:rFonts w:cs="Times New Roman"/>
          <w:i/>
        </w:rPr>
        <w:t>intérieur d</w:t>
      </w:r>
      <w:r>
        <w:rPr>
          <w:rFonts w:cs="Times New Roman"/>
          <w:i/>
        </w:rPr>
        <w:t>’</w:t>
      </w:r>
      <w:r w:rsidRPr="00F8712A">
        <w:rPr>
          <w:rFonts w:cs="Times New Roman"/>
          <w:i/>
        </w:rPr>
        <w:t>omnibus</w:t>
      </w:r>
      <w:r w:rsidRPr="00F8712A">
        <w:rPr>
          <w:rFonts w:cs="Times New Roman"/>
        </w:rPr>
        <w:t xml:space="preserve">. </w:t>
      </w:r>
      <w:r w:rsidRPr="00F8712A">
        <w:rPr>
          <w:rFonts w:cs="Times New Roman"/>
        </w:rPr>
        <w:lastRenderedPageBreak/>
        <w:t>Cette pièce d</w:t>
      </w:r>
      <w:r>
        <w:rPr>
          <w:rFonts w:cs="Times New Roman"/>
        </w:rPr>
        <w:t>’</w:t>
      </w:r>
      <w:r w:rsidRPr="00F8712A">
        <w:rPr>
          <w:rFonts w:cs="Times New Roman"/>
        </w:rPr>
        <w:t>une hardiesse et d</w:t>
      </w:r>
      <w:r>
        <w:rPr>
          <w:rFonts w:cs="Times New Roman"/>
        </w:rPr>
        <w:t>’</w:t>
      </w:r>
      <w:r w:rsidRPr="00F8712A">
        <w:rPr>
          <w:rFonts w:cs="Times New Roman"/>
        </w:rPr>
        <w:t>une force singulières, et dont il ne subsiste aujourd</w:t>
      </w:r>
      <w:r>
        <w:rPr>
          <w:rFonts w:cs="Times New Roman"/>
        </w:rPr>
        <w:t>’</w:t>
      </w:r>
      <w:r w:rsidRPr="00F8712A">
        <w:rPr>
          <w:rFonts w:cs="Times New Roman"/>
        </w:rPr>
        <w:t>hui que des débris, fut une œuvre vraiment unique, sans précédent et sans égale. Voici sa genèse</w:t>
      </w:r>
      <w:r>
        <w:rPr>
          <w:rFonts w:cs="Times New Roman"/>
        </w:rPr>
        <w:t> :</w:t>
      </w:r>
      <w:r w:rsidRPr="00F8712A">
        <w:rPr>
          <w:rFonts w:cs="Times New Roman"/>
        </w:rPr>
        <w:t xml:space="preserve"> Rosso étant monté dans un omnibus urbain se trouve seul sur la banquette de gauche, ayant pour vis-à-vis cinq personnes sur la banquette de droite</w:t>
      </w:r>
      <w:r>
        <w:rPr>
          <w:rFonts w:cs="Times New Roman"/>
        </w:rPr>
        <w:t> :</w:t>
      </w:r>
      <w:r w:rsidRPr="00F8712A">
        <w:rPr>
          <w:rFonts w:cs="Times New Roman"/>
        </w:rPr>
        <w:t xml:space="preserve"> d</w:t>
      </w:r>
      <w:r>
        <w:rPr>
          <w:rFonts w:cs="Times New Roman"/>
        </w:rPr>
        <w:t>’</w:t>
      </w:r>
      <w:r w:rsidRPr="00F8712A">
        <w:rPr>
          <w:rFonts w:cs="Times New Roman"/>
        </w:rPr>
        <w:t>abord sa propre concierge, puis une marchande de légumes, un négociant, une jeune ouvrière et un ivrogne. Frappé de cet amalgame de types, il les observe, les croque discrètement, conçoit un tableau d</w:t>
      </w:r>
      <w:r>
        <w:rPr>
          <w:rFonts w:cs="Times New Roman"/>
        </w:rPr>
        <w:t>’</w:t>
      </w:r>
      <w:r w:rsidRPr="00F8712A">
        <w:rPr>
          <w:rFonts w:cs="Times New Roman"/>
        </w:rPr>
        <w:t>une extrême intensité pittoresque, rentre à son atelier, construit une maquette sommaire avec les impressions d</w:t>
      </w:r>
      <w:r>
        <w:rPr>
          <w:rFonts w:cs="Times New Roman"/>
        </w:rPr>
        <w:t>’</w:t>
      </w:r>
      <w:r w:rsidRPr="00F8712A">
        <w:rPr>
          <w:rFonts w:cs="Times New Roman"/>
        </w:rPr>
        <w:t>ensemble fidèlement rapportées, puis court la ville à la recherche de ses modèles dispersés, les retrouve çà et là, les circonvient un par un et finit par les décider tous à venir poser en amis. Il est parvenu à trouver le point faible de chacun, amour-propre ou intérêt, se les attache, s</w:t>
      </w:r>
      <w:r>
        <w:rPr>
          <w:rFonts w:cs="Times New Roman"/>
        </w:rPr>
        <w:t>’</w:t>
      </w:r>
      <w:r w:rsidRPr="00F8712A">
        <w:rPr>
          <w:rFonts w:cs="Times New Roman"/>
        </w:rPr>
        <w:t>en fait des collaborateurs zélés, dociles et patients, et travaille sans relâche jusqu</w:t>
      </w:r>
      <w:r>
        <w:rPr>
          <w:rFonts w:cs="Times New Roman"/>
        </w:rPr>
        <w:t>’</w:t>
      </w:r>
      <w:r w:rsidRPr="00F8712A">
        <w:rPr>
          <w:rFonts w:cs="Times New Roman"/>
        </w:rPr>
        <w:t>à achèvement. Cet alignement admirable de cinq personnages, groupés au hasard d</w:t>
      </w:r>
      <w:r>
        <w:rPr>
          <w:rFonts w:cs="Times New Roman"/>
        </w:rPr>
        <w:t>’</w:t>
      </w:r>
      <w:r w:rsidRPr="00F8712A">
        <w:rPr>
          <w:rFonts w:cs="Times New Roman"/>
        </w:rPr>
        <w:t>une rencontre dans une voiture publique, cette scène unique traduite en un style sévère et ferme, exécutée grandeur nature avec une audace d</w:t>
      </w:r>
      <w:r>
        <w:rPr>
          <w:rFonts w:cs="Times New Roman"/>
        </w:rPr>
        <w:t>’</w:t>
      </w:r>
      <w:r w:rsidRPr="00F8712A">
        <w:rPr>
          <w:rFonts w:cs="Times New Roman"/>
        </w:rPr>
        <w:t>hercule, une délicate et profonde intelligence, un sentiment puissamment pittoresque des valeurs et de la perspective, apparaissait comme l</w:t>
      </w:r>
      <w:r>
        <w:rPr>
          <w:rFonts w:cs="Times New Roman"/>
        </w:rPr>
        <w:t>’</w:t>
      </w:r>
      <w:r w:rsidRPr="00F8712A">
        <w:rPr>
          <w:rFonts w:cs="Times New Roman"/>
        </w:rPr>
        <w:t>aboutissement génial d</w:t>
      </w:r>
      <w:r>
        <w:rPr>
          <w:rFonts w:cs="Times New Roman"/>
        </w:rPr>
        <w:t>’</w:t>
      </w:r>
      <w:r w:rsidRPr="00F8712A">
        <w:rPr>
          <w:rFonts w:cs="Times New Roman"/>
        </w:rPr>
        <w:t>un énorme effort.</w:t>
      </w:r>
    </w:p>
    <w:p w14:paraId="58395139" w14:textId="77777777" w:rsidR="00821590" w:rsidRPr="00F8712A" w:rsidRDefault="00821590" w:rsidP="00821590">
      <w:pPr>
        <w:pStyle w:val="Corpsdetexte"/>
        <w:rPr>
          <w:rFonts w:cs="Times New Roman"/>
        </w:rPr>
      </w:pPr>
      <w:r w:rsidRPr="00F8712A">
        <w:rPr>
          <w:rFonts w:cs="Times New Roman"/>
        </w:rPr>
        <w:t>Difficile à transporter, l</w:t>
      </w:r>
      <w:r>
        <w:rPr>
          <w:rFonts w:cs="Times New Roman"/>
        </w:rPr>
        <w:t>’</w:t>
      </w:r>
      <w:r w:rsidRPr="00F8712A">
        <w:rPr>
          <w:rFonts w:cs="Times New Roman"/>
          <w:i/>
        </w:rPr>
        <w:t>Intérieur d</w:t>
      </w:r>
      <w:r>
        <w:rPr>
          <w:rFonts w:cs="Times New Roman"/>
          <w:i/>
        </w:rPr>
        <w:t>’</w:t>
      </w:r>
      <w:r w:rsidRPr="00F8712A">
        <w:rPr>
          <w:rFonts w:cs="Times New Roman"/>
          <w:i/>
        </w:rPr>
        <w:t>omnibus</w:t>
      </w:r>
      <w:r w:rsidRPr="00F8712A">
        <w:rPr>
          <w:rFonts w:cs="Times New Roman"/>
        </w:rPr>
        <w:t xml:space="preserve"> fut brisé durant le trajet de Milan à Venise. Nous n</w:t>
      </w:r>
      <w:r>
        <w:rPr>
          <w:rFonts w:cs="Times New Roman"/>
        </w:rPr>
        <w:t>’</w:t>
      </w:r>
      <w:r w:rsidRPr="00F8712A">
        <w:rPr>
          <w:rFonts w:cs="Times New Roman"/>
        </w:rPr>
        <w:t>en avons plus que quelques débris et une photographie, par bonheur, fidèle.</w:t>
      </w:r>
    </w:p>
    <w:p w14:paraId="29EDEF5F" w14:textId="77777777" w:rsidR="00821590" w:rsidRPr="00F8712A" w:rsidRDefault="00821590" w:rsidP="00821590">
      <w:pPr>
        <w:pStyle w:val="Corpsdetexte"/>
        <w:rPr>
          <w:rFonts w:cs="Times New Roman"/>
        </w:rPr>
      </w:pPr>
      <w:r w:rsidRPr="00F8712A">
        <w:rPr>
          <w:rFonts w:cs="Times New Roman"/>
        </w:rPr>
        <w:t xml:space="preserve">Cette catastrophe affligea terriblement Rosso, mais sans le décourager. Il présenta au jury vénitien la </w:t>
      </w:r>
      <w:r w:rsidRPr="00F8712A">
        <w:rPr>
          <w:rFonts w:cs="Times New Roman"/>
          <w:i/>
        </w:rPr>
        <w:t>Juive</w:t>
      </w:r>
      <w:r w:rsidRPr="00F8712A">
        <w:rPr>
          <w:rFonts w:cs="Times New Roman"/>
        </w:rPr>
        <w:t xml:space="preserve">, la </w:t>
      </w:r>
      <w:r w:rsidRPr="00F8712A">
        <w:rPr>
          <w:rFonts w:cs="Times New Roman"/>
          <w:i/>
        </w:rPr>
        <w:t>Concierge</w:t>
      </w:r>
      <w:r w:rsidRPr="00F8712A">
        <w:rPr>
          <w:rFonts w:cs="Times New Roman"/>
        </w:rPr>
        <w:t xml:space="preserve"> et l</w:t>
      </w:r>
      <w:r>
        <w:rPr>
          <w:rFonts w:cs="Times New Roman"/>
        </w:rPr>
        <w:t>’</w:t>
      </w:r>
      <w:r w:rsidRPr="00F8712A">
        <w:rPr>
          <w:rFonts w:cs="Times New Roman"/>
          <w:i/>
        </w:rPr>
        <w:t>Ivrogne</w:t>
      </w:r>
      <w:r w:rsidRPr="00F8712A">
        <w:rPr>
          <w:rFonts w:cs="Times New Roman"/>
        </w:rPr>
        <w:t>. Après avoir accepté ces œuvres, les commissaires de l</w:t>
      </w:r>
      <w:r>
        <w:rPr>
          <w:rFonts w:cs="Times New Roman"/>
        </w:rPr>
        <w:t>’</w:t>
      </w:r>
      <w:r w:rsidRPr="00F8712A">
        <w:rPr>
          <w:rFonts w:cs="Times New Roman"/>
        </w:rPr>
        <w:t>exposition, hostiles au Piémontais, lui jouèrent un tour piteux. Le jour de l</w:t>
      </w:r>
      <w:r>
        <w:rPr>
          <w:rFonts w:cs="Times New Roman"/>
        </w:rPr>
        <w:t>’</w:t>
      </w:r>
      <w:r w:rsidRPr="00F8712A">
        <w:rPr>
          <w:rFonts w:cs="Times New Roman"/>
        </w:rPr>
        <w:t>ouverture, Rosso ne trouve aucun de ses envois à la place assignée. Furieux, il fouille tous les recoins des galeries, ameute le public, l</w:t>
      </w:r>
      <w:r>
        <w:rPr>
          <w:rFonts w:cs="Times New Roman"/>
        </w:rPr>
        <w:t>’</w:t>
      </w:r>
      <w:r w:rsidRPr="00F8712A">
        <w:rPr>
          <w:rFonts w:cs="Times New Roman"/>
        </w:rPr>
        <w:t xml:space="preserve">entraîne avec lui, finit par découvrir, derrière des caisses, ici la </w:t>
      </w:r>
      <w:r w:rsidRPr="00F8712A">
        <w:rPr>
          <w:rFonts w:cs="Times New Roman"/>
          <w:i/>
        </w:rPr>
        <w:t>Juive</w:t>
      </w:r>
      <w:r w:rsidRPr="00F8712A">
        <w:rPr>
          <w:rFonts w:cs="Times New Roman"/>
        </w:rPr>
        <w:t>, là l</w:t>
      </w:r>
      <w:r>
        <w:rPr>
          <w:rFonts w:cs="Times New Roman"/>
        </w:rPr>
        <w:t>’</w:t>
      </w:r>
      <w:r w:rsidRPr="00F8712A">
        <w:rPr>
          <w:rFonts w:cs="Times New Roman"/>
          <w:i/>
        </w:rPr>
        <w:t>Ivrogne</w:t>
      </w:r>
      <w:r w:rsidRPr="00F8712A">
        <w:rPr>
          <w:rFonts w:cs="Times New Roman"/>
        </w:rPr>
        <w:t xml:space="preserve">, et plus loin la </w:t>
      </w:r>
      <w:r w:rsidRPr="00F8712A">
        <w:rPr>
          <w:rFonts w:cs="Times New Roman"/>
          <w:i/>
        </w:rPr>
        <w:t>Concierge</w:t>
      </w:r>
      <w:r w:rsidRPr="00F8712A">
        <w:rPr>
          <w:rFonts w:cs="Times New Roman"/>
        </w:rPr>
        <w:t>. Il les prend à bras, et, toujours suivi de la foule, les replace sur les cimaises. Protestation des commissaires. Mais la foule prend parti contre eux</w:t>
      </w:r>
      <w:r>
        <w:rPr>
          <w:rFonts w:cs="Times New Roman"/>
        </w:rPr>
        <w:t> ;</w:t>
      </w:r>
      <w:r w:rsidRPr="00F8712A">
        <w:rPr>
          <w:rFonts w:cs="Times New Roman"/>
        </w:rPr>
        <w:t xml:space="preserve"> le président du jury s</w:t>
      </w:r>
      <w:r>
        <w:rPr>
          <w:rFonts w:cs="Times New Roman"/>
        </w:rPr>
        <w:t>’</w:t>
      </w:r>
      <w:r w:rsidRPr="00F8712A">
        <w:rPr>
          <w:rFonts w:cs="Times New Roman"/>
        </w:rPr>
        <w:t>associe à ce mouvement et déclare qu</w:t>
      </w:r>
      <w:r>
        <w:rPr>
          <w:rFonts w:cs="Times New Roman"/>
        </w:rPr>
        <w:t>’</w:t>
      </w:r>
      <w:r w:rsidRPr="00F8712A">
        <w:rPr>
          <w:rFonts w:cs="Times New Roman"/>
        </w:rPr>
        <w:t>il démissionnera si justice n</w:t>
      </w:r>
      <w:r>
        <w:rPr>
          <w:rFonts w:cs="Times New Roman"/>
        </w:rPr>
        <w:t>’</w:t>
      </w:r>
      <w:r w:rsidRPr="00F8712A">
        <w:rPr>
          <w:rFonts w:cs="Times New Roman"/>
        </w:rPr>
        <w:t>est rendue à l</w:t>
      </w:r>
      <w:r>
        <w:rPr>
          <w:rFonts w:cs="Times New Roman"/>
        </w:rPr>
        <w:t>’</w:t>
      </w:r>
      <w:r w:rsidRPr="00F8712A">
        <w:rPr>
          <w:rFonts w:cs="Times New Roman"/>
        </w:rPr>
        <w:t>exposant évincé. Quelques personnalités mondaines viennent à la rescousse</w:t>
      </w:r>
      <w:r>
        <w:rPr>
          <w:rFonts w:cs="Times New Roman"/>
        </w:rPr>
        <w:t> ;</w:t>
      </w:r>
      <w:r w:rsidRPr="00F8712A">
        <w:rPr>
          <w:rFonts w:cs="Times New Roman"/>
        </w:rPr>
        <w:t xml:space="preserve"> et le succès s</w:t>
      </w:r>
      <w:r>
        <w:rPr>
          <w:rFonts w:cs="Times New Roman"/>
        </w:rPr>
        <w:t>’</w:t>
      </w:r>
      <w:r w:rsidRPr="00F8712A">
        <w:rPr>
          <w:rFonts w:cs="Times New Roman"/>
        </w:rPr>
        <w:t xml:space="preserve">annonce et se maintient tel que Rosso, venu dans la Ville des Doges avec un très mince viatique et pour séjourner </w:t>
      </w:r>
      <w:proofErr w:type="gramStart"/>
      <w:r w:rsidRPr="00F8712A">
        <w:rPr>
          <w:rFonts w:cs="Times New Roman"/>
        </w:rPr>
        <w:t>au plus trois jours</w:t>
      </w:r>
      <w:proofErr w:type="gramEnd"/>
      <w:r w:rsidRPr="00F8712A">
        <w:rPr>
          <w:rFonts w:cs="Times New Roman"/>
        </w:rPr>
        <w:t>, peut s</w:t>
      </w:r>
      <w:r>
        <w:rPr>
          <w:rFonts w:cs="Times New Roman"/>
        </w:rPr>
        <w:t>’</w:t>
      </w:r>
      <w:r w:rsidRPr="00F8712A">
        <w:rPr>
          <w:rFonts w:cs="Times New Roman"/>
        </w:rPr>
        <w:t>y oublier trois mois.</w:t>
      </w:r>
    </w:p>
    <w:p w14:paraId="2804C610" w14:textId="77777777" w:rsidR="00821590" w:rsidRPr="00F8712A" w:rsidRDefault="00821590" w:rsidP="00821590">
      <w:pPr>
        <w:pStyle w:val="Corpsdetexte"/>
        <w:rPr>
          <w:rFonts w:cs="Times New Roman"/>
        </w:rPr>
      </w:pPr>
      <w:r w:rsidRPr="00F8712A">
        <w:rPr>
          <w:rFonts w:cs="Times New Roman"/>
        </w:rPr>
        <w:t>Autre exposition mouvementée à Londres. Le Piémontais est vivement discuté, mais avec plus de justice, et se sent, sinon aimé, du moins compris. Pourtant Milan le sollicite encore. Il y revient et se remet au travail, décidé à donner un pendant à l</w:t>
      </w:r>
      <w:r>
        <w:rPr>
          <w:rFonts w:cs="Times New Roman"/>
        </w:rPr>
        <w:t>’</w:t>
      </w:r>
      <w:r w:rsidRPr="00F8712A">
        <w:rPr>
          <w:rFonts w:cs="Times New Roman"/>
          <w:i/>
        </w:rPr>
        <w:t>Intérieur d</w:t>
      </w:r>
      <w:r>
        <w:rPr>
          <w:rFonts w:cs="Times New Roman"/>
          <w:i/>
        </w:rPr>
        <w:t>’</w:t>
      </w:r>
      <w:r w:rsidRPr="00F8712A">
        <w:rPr>
          <w:rFonts w:cs="Times New Roman"/>
          <w:i/>
        </w:rPr>
        <w:t>omnibus</w:t>
      </w:r>
      <w:r w:rsidRPr="00F8712A">
        <w:rPr>
          <w:rFonts w:cs="Times New Roman"/>
        </w:rPr>
        <w:t>. Ce qu</w:t>
      </w:r>
      <w:r>
        <w:rPr>
          <w:rFonts w:cs="Times New Roman"/>
        </w:rPr>
        <w:t>’</w:t>
      </w:r>
      <w:r w:rsidRPr="00F8712A">
        <w:rPr>
          <w:rFonts w:cs="Times New Roman"/>
        </w:rPr>
        <w:t>il ébauche alors, c</w:t>
      </w:r>
      <w:r>
        <w:rPr>
          <w:rFonts w:cs="Times New Roman"/>
        </w:rPr>
        <w:t>’</w:t>
      </w:r>
      <w:r w:rsidRPr="00F8712A">
        <w:rPr>
          <w:rFonts w:cs="Times New Roman"/>
        </w:rPr>
        <w:t>est une assemblée de bébés amusés par un guignol. Joyeuse et vivante, l</w:t>
      </w:r>
      <w:r>
        <w:rPr>
          <w:rFonts w:cs="Times New Roman"/>
        </w:rPr>
        <w:t>’</w:t>
      </w:r>
      <w:r w:rsidRPr="00F8712A">
        <w:rPr>
          <w:rFonts w:cs="Times New Roman"/>
        </w:rPr>
        <w:t xml:space="preserve">étude </w:t>
      </w:r>
      <w:r w:rsidRPr="00F8712A">
        <w:rPr>
          <w:rFonts w:cs="Times New Roman"/>
        </w:rPr>
        <w:lastRenderedPageBreak/>
        <w:t>s</w:t>
      </w:r>
      <w:r>
        <w:rPr>
          <w:rFonts w:cs="Times New Roman"/>
        </w:rPr>
        <w:t>’</w:t>
      </w:r>
      <w:r w:rsidRPr="00F8712A">
        <w:rPr>
          <w:rFonts w:cs="Times New Roman"/>
        </w:rPr>
        <w:t>annonce bien</w:t>
      </w:r>
      <w:r>
        <w:rPr>
          <w:rFonts w:cs="Times New Roman"/>
        </w:rPr>
        <w:t> ;</w:t>
      </w:r>
      <w:r w:rsidRPr="00F8712A">
        <w:rPr>
          <w:rFonts w:cs="Times New Roman"/>
        </w:rPr>
        <w:t xml:space="preserve"> mais un deuil cruel l</w:t>
      </w:r>
      <w:r>
        <w:rPr>
          <w:rFonts w:cs="Times New Roman"/>
        </w:rPr>
        <w:t>’</w:t>
      </w:r>
      <w:r w:rsidRPr="00F8712A">
        <w:rPr>
          <w:rFonts w:cs="Times New Roman"/>
        </w:rPr>
        <w:t>interrompt. Rosso perd une mère très aimée et demeure de longs mois dans un abattement profond qui lui ôte toutes facultés et tout courage.</w:t>
      </w:r>
    </w:p>
    <w:p w14:paraId="5A2F1047" w14:textId="77777777" w:rsidR="00821590" w:rsidRPr="00F8712A" w:rsidRDefault="00821590" w:rsidP="00821590">
      <w:pPr>
        <w:pStyle w:val="Corpsdetexte"/>
        <w:rPr>
          <w:rFonts w:cs="Times New Roman"/>
        </w:rPr>
      </w:pPr>
      <w:r w:rsidRPr="00F8712A">
        <w:rPr>
          <w:rFonts w:cs="Times New Roman"/>
        </w:rPr>
        <w:t>Ce n</w:t>
      </w:r>
      <w:r>
        <w:rPr>
          <w:rFonts w:cs="Times New Roman"/>
        </w:rPr>
        <w:t>’</w:t>
      </w:r>
      <w:r w:rsidRPr="00F8712A">
        <w:rPr>
          <w:rFonts w:cs="Times New Roman"/>
        </w:rPr>
        <w:t>est qu</w:t>
      </w:r>
      <w:r>
        <w:rPr>
          <w:rFonts w:cs="Times New Roman"/>
        </w:rPr>
        <w:t>’</w:t>
      </w:r>
      <w:r w:rsidRPr="00F8712A">
        <w:rPr>
          <w:rFonts w:cs="Times New Roman"/>
        </w:rPr>
        <w:t>en 1887 qu</w:t>
      </w:r>
      <w:r>
        <w:rPr>
          <w:rFonts w:cs="Times New Roman"/>
        </w:rPr>
        <w:t>’</w:t>
      </w:r>
      <w:r w:rsidRPr="00F8712A">
        <w:rPr>
          <w:rFonts w:cs="Times New Roman"/>
        </w:rPr>
        <w:t>il se ressaisit et donne alors, repris d</w:t>
      </w:r>
      <w:r>
        <w:rPr>
          <w:rFonts w:cs="Times New Roman"/>
        </w:rPr>
        <w:t>’</w:t>
      </w:r>
      <w:r w:rsidRPr="00F8712A">
        <w:rPr>
          <w:rFonts w:cs="Times New Roman"/>
        </w:rPr>
        <w:t>une fièvre féconde, et presque coup sur coup</w:t>
      </w:r>
      <w:r>
        <w:rPr>
          <w:rFonts w:cs="Times New Roman"/>
        </w:rPr>
        <w:t> :</w:t>
      </w:r>
      <w:r w:rsidRPr="00F8712A">
        <w:rPr>
          <w:rFonts w:cs="Times New Roman"/>
        </w:rPr>
        <w:t xml:space="preserve"> l</w:t>
      </w:r>
      <w:r>
        <w:rPr>
          <w:rFonts w:cs="Times New Roman"/>
        </w:rPr>
        <w:t>’</w:t>
      </w:r>
      <w:r w:rsidRPr="00F8712A">
        <w:rPr>
          <w:rFonts w:cs="Times New Roman"/>
          <w:i/>
        </w:rPr>
        <w:t>Âge d</w:t>
      </w:r>
      <w:r>
        <w:rPr>
          <w:rFonts w:cs="Times New Roman"/>
          <w:i/>
        </w:rPr>
        <w:t>’</w:t>
      </w:r>
      <w:r w:rsidRPr="00F8712A">
        <w:rPr>
          <w:rFonts w:cs="Times New Roman"/>
          <w:i/>
        </w:rPr>
        <w:t>Or</w:t>
      </w:r>
      <w:r w:rsidRPr="00F8712A">
        <w:rPr>
          <w:rFonts w:cs="Times New Roman"/>
        </w:rPr>
        <w:t>, l</w:t>
      </w:r>
      <w:r>
        <w:rPr>
          <w:rFonts w:cs="Times New Roman"/>
        </w:rPr>
        <w:t>’</w:t>
      </w:r>
      <w:r w:rsidRPr="00F8712A">
        <w:rPr>
          <w:rFonts w:cs="Times New Roman"/>
          <w:i/>
        </w:rPr>
        <w:t>Enfant Juif</w:t>
      </w:r>
      <w:r w:rsidRPr="00F8712A">
        <w:rPr>
          <w:rFonts w:cs="Times New Roman"/>
        </w:rPr>
        <w:t xml:space="preserve">, la </w:t>
      </w:r>
      <w:r w:rsidRPr="00F8712A">
        <w:rPr>
          <w:rFonts w:cs="Times New Roman"/>
          <w:i/>
        </w:rPr>
        <w:t>Rieuse</w:t>
      </w:r>
      <w:r w:rsidRPr="00F8712A">
        <w:rPr>
          <w:rFonts w:cs="Times New Roman"/>
        </w:rPr>
        <w:t>, l</w:t>
      </w:r>
      <w:r>
        <w:rPr>
          <w:rFonts w:cs="Times New Roman"/>
        </w:rPr>
        <w:t>’</w:t>
      </w:r>
      <w:r w:rsidRPr="00F8712A">
        <w:rPr>
          <w:rFonts w:cs="Times New Roman"/>
          <w:i/>
        </w:rPr>
        <w:t>Enfant Malade</w:t>
      </w:r>
      <w:r w:rsidRPr="00F8712A">
        <w:rPr>
          <w:rFonts w:cs="Times New Roman"/>
        </w:rPr>
        <w:t xml:space="preserve"> et l</w:t>
      </w:r>
      <w:r>
        <w:rPr>
          <w:rFonts w:cs="Times New Roman"/>
        </w:rPr>
        <w:t>’</w:t>
      </w:r>
      <w:r w:rsidRPr="00F8712A">
        <w:rPr>
          <w:rFonts w:cs="Times New Roman"/>
          <w:i/>
        </w:rPr>
        <w:t>Impression d</w:t>
      </w:r>
      <w:r>
        <w:rPr>
          <w:rFonts w:cs="Times New Roman"/>
          <w:i/>
        </w:rPr>
        <w:t>’</w:t>
      </w:r>
      <w:r w:rsidRPr="00F8712A">
        <w:rPr>
          <w:rFonts w:cs="Times New Roman"/>
          <w:i/>
        </w:rPr>
        <w:t>Enfant au Soleil</w:t>
      </w:r>
      <w:r w:rsidRPr="00F8712A">
        <w:rPr>
          <w:rFonts w:cs="Times New Roman"/>
        </w:rPr>
        <w:t>,</w:t>
      </w:r>
    </w:p>
    <w:p w14:paraId="5A906409" w14:textId="77777777" w:rsidR="00821590" w:rsidRPr="00F8712A" w:rsidRDefault="00821590" w:rsidP="00821590">
      <w:pPr>
        <w:pStyle w:val="Corpsdetexte"/>
        <w:rPr>
          <w:rFonts w:cs="Times New Roman"/>
        </w:rPr>
      </w:pPr>
      <w:r w:rsidRPr="00F8712A">
        <w:rPr>
          <w:rFonts w:cs="Times New Roman"/>
        </w:rPr>
        <w:t>D</w:t>
      </w:r>
      <w:r>
        <w:rPr>
          <w:rFonts w:cs="Times New Roman"/>
        </w:rPr>
        <w:t>’</w:t>
      </w:r>
      <w:r w:rsidRPr="00F8712A">
        <w:rPr>
          <w:rFonts w:cs="Times New Roman"/>
        </w:rPr>
        <w:t>abord, l</w:t>
      </w:r>
      <w:r>
        <w:rPr>
          <w:rFonts w:cs="Times New Roman"/>
        </w:rPr>
        <w:t>’</w:t>
      </w:r>
      <w:r w:rsidRPr="00F8712A">
        <w:rPr>
          <w:rFonts w:cs="Times New Roman"/>
          <w:i/>
        </w:rPr>
        <w:t>Âge d</w:t>
      </w:r>
      <w:r>
        <w:rPr>
          <w:rFonts w:cs="Times New Roman"/>
          <w:i/>
        </w:rPr>
        <w:t>’</w:t>
      </w:r>
      <w:r w:rsidRPr="00F8712A">
        <w:rPr>
          <w:rFonts w:cs="Times New Roman"/>
          <w:i/>
        </w:rPr>
        <w:t>Or</w:t>
      </w:r>
      <w:r>
        <w:rPr>
          <w:rFonts w:cs="Times New Roman"/>
        </w:rPr>
        <w:t> :</w:t>
      </w:r>
      <w:r w:rsidRPr="00F8712A">
        <w:rPr>
          <w:rFonts w:cs="Times New Roman"/>
        </w:rPr>
        <w:t xml:space="preserve"> une jeune fille enlève de terre un petit enfant et lui baise la joue avec une brusquerie goulue et passionnée de franche méridionale. De la jeune fille, juste ce qu</w:t>
      </w:r>
      <w:r>
        <w:rPr>
          <w:rFonts w:cs="Times New Roman"/>
        </w:rPr>
        <w:t>’</w:t>
      </w:r>
      <w:r w:rsidRPr="00F8712A">
        <w:rPr>
          <w:rFonts w:cs="Times New Roman"/>
        </w:rPr>
        <w:t>il faut pour l</w:t>
      </w:r>
      <w:r>
        <w:rPr>
          <w:rFonts w:cs="Times New Roman"/>
        </w:rPr>
        <w:t>’</w:t>
      </w:r>
      <w:r w:rsidRPr="00F8712A">
        <w:rPr>
          <w:rFonts w:cs="Times New Roman"/>
        </w:rPr>
        <w:t>indiquer, sèche, nerveuse et vive</w:t>
      </w:r>
      <w:r>
        <w:rPr>
          <w:rFonts w:cs="Times New Roman"/>
        </w:rPr>
        <w:t> :</w:t>
      </w:r>
      <w:r w:rsidRPr="00F8712A">
        <w:rPr>
          <w:rFonts w:cs="Times New Roman"/>
        </w:rPr>
        <w:t xml:space="preserve"> un profil perdu, un allongement des lèvres, un mouvement de bras nu, frêle et robuste. Au contraire, le visage de l</w:t>
      </w:r>
      <w:r>
        <w:rPr>
          <w:rFonts w:cs="Times New Roman"/>
        </w:rPr>
        <w:t>’</w:t>
      </w:r>
      <w:r w:rsidRPr="00F8712A">
        <w:rPr>
          <w:rFonts w:cs="Times New Roman"/>
        </w:rPr>
        <w:t xml:space="preserve">enfant, montré de face, se contracte en une grimace violente sous le choc de la trop forte caresse qui lui a donné peur et le fait crier. La </w:t>
      </w:r>
      <w:r w:rsidRPr="00F8712A">
        <w:rPr>
          <w:rFonts w:cs="Times New Roman"/>
          <w:i/>
        </w:rPr>
        <w:t>Rieuse</w:t>
      </w:r>
      <w:r w:rsidRPr="00F8712A">
        <w:rPr>
          <w:rFonts w:cs="Times New Roman"/>
        </w:rPr>
        <w:t>, une tête de belle fille renversée dans un coup de gaîté</w:t>
      </w:r>
      <w:r>
        <w:rPr>
          <w:rFonts w:cs="Times New Roman"/>
        </w:rPr>
        <w:t> ;</w:t>
      </w:r>
      <w:r w:rsidRPr="00F8712A">
        <w:rPr>
          <w:rFonts w:cs="Times New Roman"/>
        </w:rPr>
        <w:t xml:space="preserve"> l</w:t>
      </w:r>
      <w:r>
        <w:rPr>
          <w:rFonts w:cs="Times New Roman"/>
        </w:rPr>
        <w:t>’</w:t>
      </w:r>
      <w:r w:rsidRPr="00F8712A">
        <w:rPr>
          <w:rFonts w:cs="Times New Roman"/>
          <w:i/>
        </w:rPr>
        <w:t>Enfant Malade</w:t>
      </w:r>
      <w:r w:rsidRPr="00F8712A">
        <w:rPr>
          <w:rFonts w:cs="Times New Roman"/>
        </w:rPr>
        <w:t>, langueur angélique d</w:t>
      </w:r>
      <w:r>
        <w:rPr>
          <w:rFonts w:cs="Times New Roman"/>
        </w:rPr>
        <w:t>’</w:t>
      </w:r>
      <w:r w:rsidRPr="00F8712A">
        <w:rPr>
          <w:rFonts w:cs="Times New Roman"/>
        </w:rPr>
        <w:t>une mignonne tête inclinée, lasse et douloureuse de petit condamné que mine la consomption. Les paupières se ferment comme pour un sommeil sans réveil</w:t>
      </w:r>
      <w:r>
        <w:rPr>
          <w:rFonts w:cs="Times New Roman"/>
        </w:rPr>
        <w:t> ;</w:t>
      </w:r>
      <w:r w:rsidRPr="00F8712A">
        <w:rPr>
          <w:rFonts w:cs="Times New Roman"/>
        </w:rPr>
        <w:t xml:space="preserve"> et les lèvres faibles tremblent l</w:t>
      </w:r>
      <w:r>
        <w:rPr>
          <w:rFonts w:cs="Times New Roman"/>
        </w:rPr>
        <w:t>’</w:t>
      </w:r>
      <w:r w:rsidRPr="00F8712A">
        <w:rPr>
          <w:rFonts w:cs="Times New Roman"/>
        </w:rPr>
        <w:t>exhalaison lente d</w:t>
      </w:r>
      <w:r>
        <w:rPr>
          <w:rFonts w:cs="Times New Roman"/>
        </w:rPr>
        <w:t>’</w:t>
      </w:r>
      <w:r w:rsidRPr="00F8712A">
        <w:rPr>
          <w:rFonts w:cs="Times New Roman"/>
        </w:rPr>
        <w:t>une plainte douce et mourante. — L</w:t>
      </w:r>
      <w:r>
        <w:rPr>
          <w:rFonts w:cs="Times New Roman"/>
        </w:rPr>
        <w:t>’</w:t>
      </w:r>
      <w:r w:rsidRPr="00F8712A">
        <w:rPr>
          <w:rFonts w:cs="Times New Roman"/>
          <w:i/>
        </w:rPr>
        <w:t>Enfant Juif</w:t>
      </w:r>
      <w:r>
        <w:rPr>
          <w:rFonts w:cs="Times New Roman"/>
        </w:rPr>
        <w:t> :</w:t>
      </w:r>
      <w:r w:rsidRPr="00F8712A">
        <w:rPr>
          <w:rFonts w:cs="Times New Roman"/>
        </w:rPr>
        <w:t xml:space="preserve"> autre face de bébé, toute béante, toute ravie, avec un rien de songerie grave dans le regard fixe et réfléchi. Dans le premier jet de la composition, l</w:t>
      </w:r>
      <w:r>
        <w:rPr>
          <w:rFonts w:cs="Times New Roman"/>
        </w:rPr>
        <w:t>’</w:t>
      </w:r>
      <w:r w:rsidRPr="00F8712A">
        <w:rPr>
          <w:rFonts w:cs="Times New Roman"/>
        </w:rPr>
        <w:t>enfant était tenu par sa mère. La jugeant inutile, Rosso l</w:t>
      </w:r>
      <w:r>
        <w:rPr>
          <w:rFonts w:cs="Times New Roman"/>
        </w:rPr>
        <w:t>’</w:t>
      </w:r>
      <w:r w:rsidRPr="00F8712A">
        <w:rPr>
          <w:rFonts w:cs="Times New Roman"/>
        </w:rPr>
        <w:t>a supprimée</w:t>
      </w:r>
      <w:r>
        <w:rPr>
          <w:rFonts w:cs="Times New Roman"/>
        </w:rPr>
        <w:t> ;</w:t>
      </w:r>
      <w:r w:rsidRPr="00F8712A">
        <w:rPr>
          <w:rFonts w:cs="Times New Roman"/>
        </w:rPr>
        <w:t xml:space="preserve"> et, le résultat ayant été bon, ce fut une indication pour le scrupuleux impressionniste</w:t>
      </w:r>
      <w:r>
        <w:rPr>
          <w:rFonts w:cs="Times New Roman"/>
        </w:rPr>
        <w:t> :</w:t>
      </w:r>
      <w:r w:rsidRPr="00F8712A">
        <w:rPr>
          <w:rFonts w:cs="Times New Roman"/>
        </w:rPr>
        <w:t xml:space="preserve"> pour traiter à fond un sujet, lui accorder d</w:t>
      </w:r>
      <w:r>
        <w:rPr>
          <w:rFonts w:cs="Times New Roman"/>
        </w:rPr>
        <w:t>’</w:t>
      </w:r>
      <w:r w:rsidRPr="00F8712A">
        <w:rPr>
          <w:rFonts w:cs="Times New Roman"/>
        </w:rPr>
        <w:t>abord une ambiance en traitant du même coup les êtres et les ch</w:t>
      </w:r>
      <w:r>
        <w:rPr>
          <w:rFonts w:cs="Times New Roman"/>
        </w:rPr>
        <w:t>oses qui le touchent de près, — </w:t>
      </w:r>
      <w:r w:rsidRPr="00F8712A">
        <w:rPr>
          <w:rFonts w:cs="Times New Roman"/>
        </w:rPr>
        <w:t>puis, au dernier moment, détruire tout ou partie de ces accessoires et n</w:t>
      </w:r>
      <w:r>
        <w:rPr>
          <w:rFonts w:cs="Times New Roman"/>
        </w:rPr>
        <w:t>’</w:t>
      </w:r>
      <w:r w:rsidRPr="00F8712A">
        <w:rPr>
          <w:rFonts w:cs="Times New Roman"/>
        </w:rPr>
        <w:t>en conserver que ce qui ferait défaut à la fidèle traduction des valeurs observées.</w:t>
      </w:r>
    </w:p>
    <w:p w14:paraId="705A8ADA" w14:textId="77777777" w:rsidR="00821590" w:rsidRPr="00F8712A" w:rsidRDefault="00821590" w:rsidP="00821590">
      <w:pPr>
        <w:pStyle w:val="Corpsdetexte"/>
        <w:rPr>
          <w:rFonts w:cs="Times New Roman"/>
        </w:rPr>
      </w:pPr>
      <w:r w:rsidRPr="00F8712A">
        <w:rPr>
          <w:rFonts w:cs="Times New Roman"/>
        </w:rPr>
        <w:t>L</w:t>
      </w:r>
      <w:r>
        <w:rPr>
          <w:rFonts w:cs="Times New Roman"/>
        </w:rPr>
        <w:t>’</w:t>
      </w:r>
      <w:r w:rsidRPr="00F8712A">
        <w:rPr>
          <w:rFonts w:cs="Times New Roman"/>
        </w:rPr>
        <w:t>Exposition Universelle de 1889 appelle enfin Rosso à Paris. Cette fois, il y trouve un public d</w:t>
      </w:r>
      <w:r>
        <w:rPr>
          <w:rFonts w:cs="Times New Roman"/>
        </w:rPr>
        <w:t>’</w:t>
      </w:r>
      <w:r w:rsidRPr="00F8712A">
        <w:rPr>
          <w:rFonts w:cs="Times New Roman"/>
        </w:rPr>
        <w:t>art très informé et reçoit un chaud accueil. Mais le voici malade, transporté à Lariboisière. Le directeur de la maison, Louis Gallet, bienveillant aux intellectuels, le met à même de poursuivre ses travaux.</w:t>
      </w:r>
    </w:p>
    <w:p w14:paraId="5C8DC860" w14:textId="77777777" w:rsidR="00821590" w:rsidRPr="00F8712A" w:rsidRDefault="00821590" w:rsidP="00821590">
      <w:pPr>
        <w:pStyle w:val="Corpsdetexte"/>
        <w:rPr>
          <w:rFonts w:cs="Times New Roman"/>
        </w:rPr>
      </w:pPr>
      <w:r w:rsidRPr="00F8712A">
        <w:rPr>
          <w:rFonts w:cs="Times New Roman"/>
        </w:rPr>
        <w:t>Ce séjour a valu à Rosso l</w:t>
      </w:r>
      <w:r>
        <w:rPr>
          <w:rFonts w:cs="Times New Roman"/>
        </w:rPr>
        <w:t>’</w:t>
      </w:r>
      <w:r w:rsidRPr="00F8712A">
        <w:rPr>
          <w:rFonts w:cs="Times New Roman"/>
        </w:rPr>
        <w:t>une de ses plus poignantes impressions</w:t>
      </w:r>
      <w:r>
        <w:rPr>
          <w:rFonts w:cs="Times New Roman"/>
        </w:rPr>
        <w:t> :</w:t>
      </w:r>
      <w:r w:rsidRPr="00F8712A">
        <w:rPr>
          <w:rFonts w:cs="Times New Roman"/>
        </w:rPr>
        <w:t xml:space="preserve"> le </w:t>
      </w:r>
      <w:r w:rsidRPr="00F8712A">
        <w:rPr>
          <w:rFonts w:cs="Times New Roman"/>
          <w:i/>
        </w:rPr>
        <w:t>Malade d</w:t>
      </w:r>
      <w:r>
        <w:rPr>
          <w:rFonts w:cs="Times New Roman"/>
          <w:i/>
        </w:rPr>
        <w:t>’</w:t>
      </w:r>
      <w:r w:rsidRPr="00F8712A">
        <w:rPr>
          <w:rFonts w:cs="Times New Roman"/>
          <w:i/>
        </w:rPr>
        <w:t>hôpital</w:t>
      </w:r>
      <w:r w:rsidRPr="00F8712A">
        <w:rPr>
          <w:rFonts w:cs="Times New Roman"/>
        </w:rPr>
        <w:t>. Tout l</w:t>
      </w:r>
      <w:r>
        <w:rPr>
          <w:rFonts w:cs="Times New Roman"/>
        </w:rPr>
        <w:t>’</w:t>
      </w:r>
      <w:r w:rsidRPr="00F8712A">
        <w:rPr>
          <w:rFonts w:cs="Times New Roman"/>
        </w:rPr>
        <w:t>épuisement d</w:t>
      </w:r>
      <w:r>
        <w:rPr>
          <w:rFonts w:cs="Times New Roman"/>
        </w:rPr>
        <w:t>’</w:t>
      </w:r>
      <w:r w:rsidRPr="00F8712A">
        <w:rPr>
          <w:rFonts w:cs="Times New Roman"/>
        </w:rPr>
        <w:t>une rude existence à bout halète en cette fragile silhouette d</w:t>
      </w:r>
      <w:r>
        <w:rPr>
          <w:rFonts w:cs="Times New Roman"/>
        </w:rPr>
        <w:t>’</w:t>
      </w:r>
      <w:r w:rsidRPr="00F8712A">
        <w:rPr>
          <w:rFonts w:cs="Times New Roman"/>
        </w:rPr>
        <w:t>un pauvre corps tremblant, vacillant, effondré en son fauteuil trop large, ployant sous l</w:t>
      </w:r>
      <w:r>
        <w:rPr>
          <w:rFonts w:cs="Times New Roman"/>
        </w:rPr>
        <w:t>’</w:t>
      </w:r>
      <w:r w:rsidRPr="00F8712A">
        <w:rPr>
          <w:rFonts w:cs="Times New Roman"/>
        </w:rPr>
        <w:t>uniforme trop dur et trop lourd pour son échine rossée</w:t>
      </w:r>
      <w:r>
        <w:rPr>
          <w:rFonts w:cs="Times New Roman"/>
        </w:rPr>
        <w:t> :</w:t>
      </w:r>
      <w:r w:rsidRPr="00F8712A">
        <w:rPr>
          <w:rFonts w:cs="Times New Roman"/>
        </w:rPr>
        <w:t xml:space="preserve"> les bras mous, les mains faibles, les épaules écrasées, le col rompu, le front pendant.</w:t>
      </w:r>
    </w:p>
    <w:p w14:paraId="464CFC64" w14:textId="77777777" w:rsidR="00821590" w:rsidRPr="00F8712A" w:rsidRDefault="00821590" w:rsidP="00821590">
      <w:pPr>
        <w:pStyle w:val="Corpsdetexte"/>
        <w:rPr>
          <w:rFonts w:cs="Times New Roman"/>
        </w:rPr>
      </w:pPr>
      <w:r w:rsidRPr="00F8712A">
        <w:rPr>
          <w:rFonts w:cs="Times New Roman"/>
        </w:rPr>
        <w:t>Cependant, tandis que le Piémontais peine à l</w:t>
      </w:r>
      <w:r>
        <w:rPr>
          <w:rFonts w:cs="Times New Roman"/>
        </w:rPr>
        <w:t>’</w:t>
      </w:r>
      <w:r w:rsidRPr="00F8712A">
        <w:rPr>
          <w:rFonts w:cs="Times New Roman"/>
        </w:rPr>
        <w:t>hospice, quelque bruit s</w:t>
      </w:r>
      <w:r>
        <w:rPr>
          <w:rFonts w:cs="Times New Roman"/>
        </w:rPr>
        <w:t>’</w:t>
      </w:r>
      <w:r w:rsidRPr="00F8712A">
        <w:rPr>
          <w:rFonts w:cs="Times New Roman"/>
        </w:rPr>
        <w:t>est fait autour de son nom. Des curieux d</w:t>
      </w:r>
      <w:r>
        <w:rPr>
          <w:rFonts w:cs="Times New Roman"/>
        </w:rPr>
        <w:t>’</w:t>
      </w:r>
      <w:r w:rsidRPr="00F8712A">
        <w:rPr>
          <w:rFonts w:cs="Times New Roman"/>
        </w:rPr>
        <w:t>art veulent le connaître. Le maître Rodin offre spontanément l</w:t>
      </w:r>
      <w:r>
        <w:rPr>
          <w:rFonts w:cs="Times New Roman"/>
        </w:rPr>
        <w:t>’</w:t>
      </w:r>
      <w:r w:rsidRPr="00F8712A">
        <w:rPr>
          <w:rFonts w:cs="Times New Roman"/>
        </w:rPr>
        <w:t xml:space="preserve">échange de </w:t>
      </w:r>
      <w:r w:rsidRPr="00F8712A">
        <w:rPr>
          <w:rFonts w:cs="Times New Roman"/>
        </w:rPr>
        <w:lastRenderedPageBreak/>
        <w:t xml:space="preserve">la </w:t>
      </w:r>
      <w:r w:rsidRPr="00F8712A">
        <w:rPr>
          <w:rFonts w:cs="Times New Roman"/>
          <w:i/>
        </w:rPr>
        <w:t>Rieuse</w:t>
      </w:r>
      <w:r w:rsidRPr="00F8712A">
        <w:rPr>
          <w:rFonts w:cs="Times New Roman"/>
        </w:rPr>
        <w:t xml:space="preserve"> contre une de ses propres œuvres</w:t>
      </w:r>
      <w:r>
        <w:rPr>
          <w:rFonts w:cs="Times New Roman"/>
        </w:rPr>
        <w:t> :</w:t>
      </w:r>
      <w:r w:rsidRPr="00F8712A">
        <w:rPr>
          <w:rFonts w:cs="Times New Roman"/>
        </w:rPr>
        <w:t xml:space="preserve"> Le célèbre collectionneur </w:t>
      </w:r>
      <w:proofErr w:type="spellStart"/>
      <w:r w:rsidRPr="00F8712A">
        <w:rPr>
          <w:rFonts w:cs="Times New Roman"/>
        </w:rPr>
        <w:t>Rouart</w:t>
      </w:r>
      <w:proofErr w:type="spellEnd"/>
      <w:r w:rsidRPr="00F8712A">
        <w:rPr>
          <w:rFonts w:cs="Times New Roman"/>
        </w:rPr>
        <w:t xml:space="preserve"> commande son portrait à Rosso. Degas, lui-même, rarement prodigue d</w:t>
      </w:r>
      <w:r>
        <w:rPr>
          <w:rFonts w:cs="Times New Roman"/>
        </w:rPr>
        <w:t>’</w:t>
      </w:r>
      <w:r w:rsidRPr="00F8712A">
        <w:rPr>
          <w:rFonts w:cs="Times New Roman"/>
        </w:rPr>
        <w:t>éloges, émet les plus flatteuses appréciations.</w:t>
      </w:r>
    </w:p>
    <w:p w14:paraId="127B694A" w14:textId="77777777" w:rsidR="00821590" w:rsidRPr="00F8712A" w:rsidRDefault="00821590" w:rsidP="00821590">
      <w:pPr>
        <w:pStyle w:val="Corpsdetexte"/>
        <w:rPr>
          <w:rFonts w:cs="Times New Roman"/>
        </w:rPr>
      </w:pPr>
      <w:r w:rsidRPr="00F8712A">
        <w:rPr>
          <w:rFonts w:cs="Times New Roman"/>
        </w:rPr>
        <w:t>Mais, dès la sortie de Lariboisière, c</w:t>
      </w:r>
      <w:r>
        <w:rPr>
          <w:rFonts w:cs="Times New Roman"/>
        </w:rPr>
        <w:t>’</w:t>
      </w:r>
      <w:r w:rsidRPr="00F8712A">
        <w:rPr>
          <w:rFonts w:cs="Times New Roman"/>
        </w:rPr>
        <w:t>est la misère noire. Où aller</w:t>
      </w:r>
      <w:r>
        <w:rPr>
          <w:rFonts w:cs="Times New Roman"/>
        </w:rPr>
        <w:t> ?</w:t>
      </w:r>
      <w:r w:rsidRPr="00F8712A">
        <w:rPr>
          <w:rFonts w:cs="Times New Roman"/>
        </w:rPr>
        <w:t xml:space="preserve"> Où manger</w:t>
      </w:r>
      <w:r>
        <w:rPr>
          <w:rFonts w:cs="Times New Roman"/>
        </w:rPr>
        <w:t> ?</w:t>
      </w:r>
      <w:r w:rsidRPr="00F8712A">
        <w:rPr>
          <w:rFonts w:cs="Times New Roman"/>
        </w:rPr>
        <w:t xml:space="preserve"> Comment travailler</w:t>
      </w:r>
      <w:r>
        <w:rPr>
          <w:rFonts w:cs="Times New Roman"/>
        </w:rPr>
        <w:t> ?</w:t>
      </w:r>
      <w:r w:rsidRPr="00F8712A">
        <w:rPr>
          <w:rFonts w:cs="Times New Roman"/>
        </w:rPr>
        <w:t xml:space="preserve"> L</w:t>
      </w:r>
      <w:r>
        <w:rPr>
          <w:rFonts w:cs="Times New Roman"/>
        </w:rPr>
        <w:t>’</w:t>
      </w:r>
      <w:r w:rsidRPr="00F8712A">
        <w:rPr>
          <w:rFonts w:cs="Times New Roman"/>
        </w:rPr>
        <w:t>argent des dernières ventes a payé les matériaux d</w:t>
      </w:r>
      <w:r>
        <w:rPr>
          <w:rFonts w:cs="Times New Roman"/>
        </w:rPr>
        <w:t>’</w:t>
      </w:r>
      <w:r w:rsidRPr="00F8712A">
        <w:rPr>
          <w:rFonts w:cs="Times New Roman"/>
        </w:rPr>
        <w:t>exécution. Si près du but, le Piémontais va-t-il crever sur le trottoir, vagabond et famélique</w:t>
      </w:r>
      <w:r>
        <w:rPr>
          <w:rFonts w:cs="Times New Roman"/>
        </w:rPr>
        <w:t> ?</w:t>
      </w:r>
      <w:r w:rsidRPr="00F8712A">
        <w:rPr>
          <w:rFonts w:cs="Times New Roman"/>
        </w:rPr>
        <w:t xml:space="preserve"> Il ne sait demander. Il n</w:t>
      </w:r>
      <w:r>
        <w:rPr>
          <w:rFonts w:cs="Times New Roman"/>
        </w:rPr>
        <w:t>’</w:t>
      </w:r>
      <w:r w:rsidRPr="00F8712A">
        <w:rPr>
          <w:rFonts w:cs="Times New Roman"/>
        </w:rPr>
        <w:t xml:space="preserve">ose. Mais le voilà sauvé. </w:t>
      </w:r>
      <w:r>
        <w:rPr>
          <w:rFonts w:cs="Times New Roman"/>
        </w:rPr>
        <w:t>M. </w:t>
      </w:r>
      <w:proofErr w:type="spellStart"/>
      <w:r w:rsidRPr="00F8712A">
        <w:rPr>
          <w:rFonts w:cs="Times New Roman"/>
        </w:rPr>
        <w:t>Rouart</w:t>
      </w:r>
      <w:proofErr w:type="spellEnd"/>
      <w:r w:rsidRPr="00F8712A">
        <w:rPr>
          <w:rFonts w:cs="Times New Roman"/>
        </w:rPr>
        <w:t xml:space="preserve"> a discrètement veillé sur lui. Le collectionneur fait les frais d</w:t>
      </w:r>
      <w:r>
        <w:rPr>
          <w:rFonts w:cs="Times New Roman"/>
        </w:rPr>
        <w:t>’</w:t>
      </w:r>
      <w:r w:rsidRPr="00F8712A">
        <w:rPr>
          <w:rFonts w:cs="Times New Roman"/>
        </w:rPr>
        <w:t>un logement et d</w:t>
      </w:r>
      <w:r>
        <w:rPr>
          <w:rFonts w:cs="Times New Roman"/>
        </w:rPr>
        <w:t>’</w:t>
      </w:r>
      <w:r w:rsidRPr="00F8712A">
        <w:rPr>
          <w:rFonts w:cs="Times New Roman"/>
        </w:rPr>
        <w:t>un atelier au boulevard Voltaire.</w:t>
      </w:r>
    </w:p>
    <w:p w14:paraId="2382F102" w14:textId="77777777" w:rsidR="00821590" w:rsidRPr="00F8712A" w:rsidRDefault="00821590" w:rsidP="00821590">
      <w:pPr>
        <w:pStyle w:val="Corpsdetexte"/>
        <w:rPr>
          <w:rFonts w:cs="Times New Roman"/>
        </w:rPr>
      </w:pPr>
      <w:r w:rsidRPr="00F8712A">
        <w:rPr>
          <w:rFonts w:cs="Times New Roman"/>
        </w:rPr>
        <w:t>Rosso exécute le portrait</w:t>
      </w:r>
      <w:r>
        <w:rPr>
          <w:rFonts w:cs="Times New Roman"/>
        </w:rPr>
        <w:t> ;</w:t>
      </w:r>
      <w:r w:rsidRPr="00F8712A">
        <w:rPr>
          <w:rFonts w:cs="Times New Roman"/>
        </w:rPr>
        <w:t xml:space="preserve"> puis met un frein à sa veine de production. On respire à Paris une étrange atmosphère, on ne s</w:t>
      </w:r>
      <w:r>
        <w:rPr>
          <w:rFonts w:cs="Times New Roman"/>
        </w:rPr>
        <w:t>’</w:t>
      </w:r>
      <w:r w:rsidRPr="00F8712A">
        <w:rPr>
          <w:rFonts w:cs="Times New Roman"/>
        </w:rPr>
        <w:t>y sent pas seul à lutter, à chercher, parmi les cohues routinières. Les idées d</w:t>
      </w:r>
      <w:r>
        <w:rPr>
          <w:rFonts w:cs="Times New Roman"/>
        </w:rPr>
        <w:t>’</w:t>
      </w:r>
      <w:r w:rsidRPr="00F8712A">
        <w:rPr>
          <w:rFonts w:cs="Times New Roman"/>
        </w:rPr>
        <w:t>avant-garde promenées naguère de Milan à Vienne et de Vienne à Venise sont ici aussi des idées d</w:t>
      </w:r>
      <w:r>
        <w:rPr>
          <w:rFonts w:cs="Times New Roman"/>
        </w:rPr>
        <w:t>’</w:t>
      </w:r>
      <w:r w:rsidRPr="00F8712A">
        <w:rPr>
          <w:rFonts w:cs="Times New Roman"/>
        </w:rPr>
        <w:t>avant-garde</w:t>
      </w:r>
      <w:r>
        <w:rPr>
          <w:rFonts w:cs="Times New Roman"/>
        </w:rPr>
        <w:t> ;</w:t>
      </w:r>
      <w:r w:rsidRPr="00F8712A">
        <w:rPr>
          <w:rFonts w:cs="Times New Roman"/>
        </w:rPr>
        <w:t xml:space="preserve"> mais, sur cette extrême lisière de l</w:t>
      </w:r>
      <w:r>
        <w:rPr>
          <w:rFonts w:cs="Times New Roman"/>
        </w:rPr>
        <w:t>’</w:t>
      </w:r>
      <w:r w:rsidRPr="00F8712A">
        <w:rPr>
          <w:rFonts w:cs="Times New Roman"/>
        </w:rPr>
        <w:t>art, d</w:t>
      </w:r>
      <w:r>
        <w:rPr>
          <w:rFonts w:cs="Times New Roman"/>
        </w:rPr>
        <w:t>’</w:t>
      </w:r>
      <w:r w:rsidRPr="00F8712A">
        <w:rPr>
          <w:rFonts w:cs="Times New Roman"/>
        </w:rPr>
        <w:t>autres isolés poussent des pointes hardies, défrichent d</w:t>
      </w:r>
      <w:r>
        <w:rPr>
          <w:rFonts w:cs="Times New Roman"/>
        </w:rPr>
        <w:t>’</w:t>
      </w:r>
      <w:r w:rsidRPr="00F8712A">
        <w:rPr>
          <w:rFonts w:cs="Times New Roman"/>
        </w:rPr>
        <w:t>autres coins inexplorés. Il faut se concentrer, méditer, se bien connaître, prévenir les influences, garder son allure et ses conceptions propres avant de se risquer. Au lieu de profiter des quelques avances tentatrices, au lieu de se répandre et de produire, il faut se replier sous sa tente, étudier seul, se garder contre les épanchements trop prompts, se calfeutrer et attendre.</w:t>
      </w:r>
    </w:p>
    <w:p w14:paraId="7164AB3F" w14:textId="77777777" w:rsidR="00821590" w:rsidRPr="00F8712A" w:rsidRDefault="00821590" w:rsidP="00821590">
      <w:pPr>
        <w:pStyle w:val="Corpsdetexte"/>
        <w:rPr>
          <w:rFonts w:cs="Times New Roman"/>
        </w:rPr>
      </w:pPr>
      <w:r w:rsidRPr="00F8712A">
        <w:rPr>
          <w:rFonts w:cs="Times New Roman"/>
        </w:rPr>
        <w:t>Rosso subsiste en écoulant des reproductions d</w:t>
      </w:r>
      <w:r>
        <w:rPr>
          <w:rFonts w:cs="Times New Roman"/>
        </w:rPr>
        <w:t>’</w:t>
      </w:r>
      <w:r w:rsidRPr="00F8712A">
        <w:rPr>
          <w:rFonts w:cs="Times New Roman"/>
        </w:rPr>
        <w:t>antiques, en trouvant des patines pour des moulages de choix et s</w:t>
      </w:r>
      <w:r>
        <w:rPr>
          <w:rFonts w:cs="Times New Roman"/>
        </w:rPr>
        <w:t>’</w:t>
      </w:r>
      <w:r w:rsidRPr="00F8712A">
        <w:rPr>
          <w:rFonts w:cs="Times New Roman"/>
        </w:rPr>
        <w:t>interdit pour quelques mois tout effort de création. Mais ce n</w:t>
      </w:r>
      <w:r>
        <w:rPr>
          <w:rFonts w:cs="Times New Roman"/>
        </w:rPr>
        <w:t>’</w:t>
      </w:r>
      <w:r w:rsidRPr="00F8712A">
        <w:rPr>
          <w:rFonts w:cs="Times New Roman"/>
        </w:rPr>
        <w:t>est qu</w:t>
      </w:r>
      <w:r>
        <w:rPr>
          <w:rFonts w:cs="Times New Roman"/>
        </w:rPr>
        <w:t>’</w:t>
      </w:r>
      <w:r w:rsidRPr="00F8712A">
        <w:rPr>
          <w:rFonts w:cs="Times New Roman"/>
        </w:rPr>
        <w:t>une brève lacune.</w:t>
      </w:r>
    </w:p>
    <w:p w14:paraId="3E0A81B4" w14:textId="77777777" w:rsidR="00821590" w:rsidRPr="00F8712A" w:rsidRDefault="00821590" w:rsidP="00821590">
      <w:pPr>
        <w:pStyle w:val="Corpsdetexte"/>
        <w:rPr>
          <w:rFonts w:cs="Times New Roman"/>
        </w:rPr>
      </w:pPr>
      <w:r w:rsidRPr="00F8712A">
        <w:rPr>
          <w:rFonts w:cs="Times New Roman"/>
        </w:rPr>
        <w:t>Ses œuvres pénètrent peu à peu dans les plus difficiles et les plus illustres collections</w:t>
      </w:r>
      <w:r>
        <w:rPr>
          <w:rFonts w:cs="Times New Roman"/>
        </w:rPr>
        <w:t> :</w:t>
      </w:r>
      <w:r w:rsidRPr="00F8712A">
        <w:rPr>
          <w:rFonts w:cs="Times New Roman"/>
        </w:rPr>
        <w:t xml:space="preserve"> </w:t>
      </w:r>
      <w:proofErr w:type="spellStart"/>
      <w:r w:rsidRPr="00F8712A">
        <w:rPr>
          <w:rFonts w:cs="Times New Roman"/>
        </w:rPr>
        <w:t>Rouart</w:t>
      </w:r>
      <w:proofErr w:type="spellEnd"/>
      <w:r w:rsidRPr="00F8712A">
        <w:rPr>
          <w:rFonts w:cs="Times New Roman"/>
        </w:rPr>
        <w:t xml:space="preserve">, </w:t>
      </w:r>
      <w:proofErr w:type="spellStart"/>
      <w:r w:rsidRPr="00F8712A">
        <w:rPr>
          <w:rFonts w:cs="Times New Roman"/>
        </w:rPr>
        <w:t>Chéramy</w:t>
      </w:r>
      <w:proofErr w:type="spellEnd"/>
      <w:r w:rsidRPr="00F8712A">
        <w:rPr>
          <w:rFonts w:cs="Times New Roman"/>
        </w:rPr>
        <w:t xml:space="preserve">, de </w:t>
      </w:r>
      <w:proofErr w:type="spellStart"/>
      <w:r w:rsidRPr="00F8712A">
        <w:rPr>
          <w:rFonts w:cs="Times New Roman"/>
        </w:rPr>
        <w:t>Montaignac</w:t>
      </w:r>
      <w:proofErr w:type="spellEnd"/>
      <w:r w:rsidRPr="00F8712A">
        <w:rPr>
          <w:rFonts w:cs="Times New Roman"/>
        </w:rPr>
        <w:t xml:space="preserve">, Faure, </w:t>
      </w:r>
      <w:proofErr w:type="spellStart"/>
      <w:r w:rsidRPr="00F8712A">
        <w:rPr>
          <w:rFonts w:cs="Times New Roman"/>
        </w:rPr>
        <w:t>Munkaczy</w:t>
      </w:r>
      <w:proofErr w:type="spellEnd"/>
      <w:r w:rsidRPr="00F8712A">
        <w:rPr>
          <w:rFonts w:cs="Times New Roman"/>
        </w:rPr>
        <w:t>, Hazard, Groult, comte Doria, etc., etc. La confiance vient. L</w:t>
      </w:r>
      <w:r>
        <w:rPr>
          <w:rFonts w:cs="Times New Roman"/>
        </w:rPr>
        <w:t>’</w:t>
      </w:r>
      <w:r w:rsidRPr="00F8712A">
        <w:rPr>
          <w:rFonts w:cs="Times New Roman"/>
        </w:rPr>
        <w:t>ardeur renaît.</w:t>
      </w:r>
    </w:p>
    <w:p w14:paraId="341EACEF" w14:textId="41F69817" w:rsidR="00821590" w:rsidRPr="00F8712A" w:rsidDel="00825B1A" w:rsidRDefault="00821590" w:rsidP="00821590">
      <w:pPr>
        <w:pStyle w:val="Corpsdetexte"/>
        <w:rPr>
          <w:del w:id="38" w:author="Marguerite-Marie Bordry" w:date="2018-12-06T10:46:00Z"/>
          <w:rFonts w:cs="Times New Roman"/>
        </w:rPr>
      </w:pPr>
      <w:r w:rsidRPr="00F8712A">
        <w:rPr>
          <w:rFonts w:cs="Times New Roman"/>
        </w:rPr>
        <w:t>L</w:t>
      </w:r>
      <w:r>
        <w:rPr>
          <w:rFonts w:cs="Times New Roman"/>
        </w:rPr>
        <w:t>’</w:t>
      </w:r>
      <w:r w:rsidRPr="00F8712A">
        <w:rPr>
          <w:rFonts w:cs="Times New Roman"/>
        </w:rPr>
        <w:t xml:space="preserve">exposition de 1893, à la </w:t>
      </w:r>
      <w:proofErr w:type="spellStart"/>
      <w:r w:rsidRPr="00F8712A">
        <w:rPr>
          <w:rFonts w:cs="Times New Roman"/>
        </w:rPr>
        <w:t>Bodinière</w:t>
      </w:r>
      <w:proofErr w:type="spellEnd"/>
      <w:r w:rsidRPr="00F8712A">
        <w:rPr>
          <w:rFonts w:cs="Times New Roman"/>
        </w:rPr>
        <w:t xml:space="preserve">, donne à Rosso la pleine mesure de ses moyens. Il quitte </w:t>
      </w:r>
      <w:commentRangeStart w:id="39"/>
      <w:r w:rsidRPr="00F8712A">
        <w:rPr>
          <w:rFonts w:cs="Times New Roman"/>
        </w:rPr>
        <w:t>le boulevard</w:t>
      </w:r>
      <w:ins w:id="40" w:author="Marguerite-Marie Bordry" w:date="2018-12-06T10:46:00Z">
        <w:r w:rsidR="00825B1A">
          <w:rPr>
            <w:rFonts w:cs="Times New Roman"/>
          </w:rPr>
          <w:t xml:space="preserve"> </w:t>
        </w:r>
      </w:ins>
    </w:p>
    <w:p w14:paraId="17DD1ECC" w14:textId="77777777" w:rsidR="00821590" w:rsidRPr="00F8712A" w:rsidRDefault="00821590" w:rsidP="00825B1A">
      <w:pPr>
        <w:pStyle w:val="Corpsdetexte"/>
        <w:rPr>
          <w:rFonts w:cs="Times New Roman"/>
        </w:rPr>
      </w:pPr>
      <w:r w:rsidRPr="00F8712A">
        <w:rPr>
          <w:rFonts w:cs="Times New Roman"/>
        </w:rPr>
        <w:t xml:space="preserve">Voltaire, </w:t>
      </w:r>
      <w:commentRangeEnd w:id="39"/>
      <w:r w:rsidR="00825B1A">
        <w:rPr>
          <w:rStyle w:val="Marquedecommentaire"/>
          <w:rFonts w:asciiTheme="minorHAnsi" w:eastAsiaTheme="minorHAnsi" w:hAnsiTheme="minorHAnsi" w:cstheme="minorBidi"/>
          <w:lang w:eastAsia="en-US" w:bidi="ar-SA"/>
        </w:rPr>
        <w:commentReference w:id="39"/>
      </w:r>
      <w:r w:rsidRPr="00F8712A">
        <w:rPr>
          <w:rFonts w:cs="Times New Roman"/>
        </w:rPr>
        <w:t>installe sa première fonderie rue Cauchois et se lance dans des études d</w:t>
      </w:r>
      <w:r>
        <w:rPr>
          <w:rFonts w:cs="Times New Roman"/>
        </w:rPr>
        <w:t>’</w:t>
      </w:r>
      <w:r w:rsidRPr="00F8712A">
        <w:rPr>
          <w:rFonts w:cs="Times New Roman"/>
        </w:rPr>
        <w:t>un ordre nouveau et d</w:t>
      </w:r>
      <w:r>
        <w:rPr>
          <w:rFonts w:cs="Times New Roman"/>
        </w:rPr>
        <w:t>’</w:t>
      </w:r>
      <w:r w:rsidRPr="00F8712A">
        <w:rPr>
          <w:rFonts w:cs="Times New Roman"/>
        </w:rPr>
        <w:t>une extrême audace</w:t>
      </w:r>
      <w:r>
        <w:rPr>
          <w:rFonts w:cs="Times New Roman"/>
        </w:rPr>
        <w:t> :</w:t>
      </w:r>
    </w:p>
    <w:p w14:paraId="18F34703" w14:textId="23EBA08D" w:rsidR="00821590" w:rsidRPr="00F8712A" w:rsidRDefault="00821590" w:rsidP="00821590">
      <w:pPr>
        <w:pStyle w:val="Corpsdetexte"/>
        <w:rPr>
          <w:rFonts w:cs="Times New Roman"/>
        </w:rPr>
      </w:pPr>
      <w:r w:rsidRPr="00F8712A">
        <w:rPr>
          <w:rFonts w:cs="Times New Roman"/>
        </w:rPr>
        <w:t xml:space="preserve">La </w:t>
      </w:r>
      <w:r w:rsidRPr="00F8712A">
        <w:rPr>
          <w:rFonts w:cs="Times New Roman"/>
          <w:i/>
        </w:rPr>
        <w:t>Femme sortant de l</w:t>
      </w:r>
      <w:r>
        <w:rPr>
          <w:rFonts w:cs="Times New Roman"/>
          <w:i/>
        </w:rPr>
        <w:t>’</w:t>
      </w:r>
      <w:r w:rsidRPr="00F8712A">
        <w:rPr>
          <w:rFonts w:cs="Times New Roman"/>
          <w:i/>
        </w:rPr>
        <w:t>Église</w:t>
      </w:r>
      <w:r>
        <w:rPr>
          <w:rFonts w:cs="Times New Roman"/>
        </w:rPr>
        <w:t> :</w:t>
      </w:r>
      <w:r w:rsidRPr="00F8712A">
        <w:rPr>
          <w:rFonts w:cs="Times New Roman"/>
        </w:rPr>
        <w:t xml:space="preserve"> figure gazée d</w:t>
      </w:r>
      <w:r>
        <w:rPr>
          <w:rFonts w:cs="Times New Roman"/>
        </w:rPr>
        <w:t>’</w:t>
      </w:r>
      <w:r w:rsidRPr="00F8712A">
        <w:rPr>
          <w:rFonts w:cs="Times New Roman"/>
        </w:rPr>
        <w:t>une longue voilette flottante, émergeant vive et franche, au grand jour d</w:t>
      </w:r>
      <w:r>
        <w:rPr>
          <w:rFonts w:cs="Times New Roman"/>
        </w:rPr>
        <w:t>’</w:t>
      </w:r>
      <w:r w:rsidRPr="00F8712A">
        <w:rPr>
          <w:rFonts w:cs="Times New Roman"/>
        </w:rPr>
        <w:t>une obscure décoration façonnée en impression de portail</w:t>
      </w:r>
      <w:r>
        <w:rPr>
          <w:rFonts w:cs="Times New Roman"/>
        </w:rPr>
        <w:t> ;</w:t>
      </w:r>
      <w:r w:rsidRPr="00F8712A">
        <w:rPr>
          <w:rFonts w:cs="Times New Roman"/>
        </w:rPr>
        <w:t xml:space="preserve"> — le </w:t>
      </w:r>
      <w:r w:rsidRPr="00F8712A">
        <w:rPr>
          <w:rFonts w:cs="Times New Roman"/>
          <w:i/>
        </w:rPr>
        <w:t>Sportman</w:t>
      </w:r>
      <w:r w:rsidRPr="00F8712A">
        <w:rPr>
          <w:rFonts w:cs="Times New Roman"/>
        </w:rPr>
        <w:t xml:space="preserve">, </w:t>
      </w:r>
      <w:ins w:id="41" w:author="Marguerite-Marie Bordry" w:date="2018-12-06T10:47:00Z">
        <w:r w:rsidR="00F31B68">
          <w:rPr>
            <w:rFonts w:cs="Times New Roman"/>
          </w:rPr>
          <w:t>h</w:t>
        </w:r>
      </w:ins>
      <w:r w:rsidRPr="00F8712A">
        <w:rPr>
          <w:rFonts w:cs="Times New Roman"/>
        </w:rPr>
        <w:t>omme de belle santé, pris en plein soleil sur un champ de courses, insolemment campé, le gibus provoquant, le veston tendu, fouetté d</w:t>
      </w:r>
      <w:r>
        <w:rPr>
          <w:rFonts w:cs="Times New Roman"/>
        </w:rPr>
        <w:t>’</w:t>
      </w:r>
      <w:r w:rsidRPr="00F8712A">
        <w:rPr>
          <w:rFonts w:cs="Times New Roman"/>
        </w:rPr>
        <w:t>air vif, trempé de soleil</w:t>
      </w:r>
      <w:r>
        <w:rPr>
          <w:rFonts w:cs="Times New Roman"/>
        </w:rPr>
        <w:t> ; — </w:t>
      </w:r>
      <w:r w:rsidRPr="00F8712A">
        <w:rPr>
          <w:rFonts w:cs="Times New Roman"/>
        </w:rPr>
        <w:t>l</w:t>
      </w:r>
      <w:r>
        <w:rPr>
          <w:rFonts w:cs="Times New Roman"/>
        </w:rPr>
        <w:t>’</w:t>
      </w:r>
      <w:r w:rsidRPr="00F8712A">
        <w:rPr>
          <w:rFonts w:cs="Times New Roman"/>
          <w:i/>
        </w:rPr>
        <w:t xml:space="preserve">Enfant au sein, </w:t>
      </w:r>
      <w:r w:rsidRPr="00F8712A">
        <w:rPr>
          <w:rFonts w:cs="Times New Roman"/>
        </w:rPr>
        <w:t xml:space="preserve">vorace, animalement absorbé par sa succion goulue, la joue ballonnée, pétrissant de sa </w:t>
      </w:r>
      <w:r w:rsidRPr="00F8712A">
        <w:rPr>
          <w:rFonts w:cs="Times New Roman"/>
        </w:rPr>
        <w:lastRenderedPageBreak/>
        <w:t>menotte grasse et forte la bonne et tendre mamelle qui palpite hors de la chemise froissée</w:t>
      </w:r>
      <w:r>
        <w:rPr>
          <w:rFonts w:cs="Times New Roman"/>
        </w:rPr>
        <w:t> ; — </w:t>
      </w:r>
      <w:r w:rsidRPr="00F8712A">
        <w:rPr>
          <w:rFonts w:cs="Times New Roman"/>
        </w:rPr>
        <w:t xml:space="preserve">la </w:t>
      </w:r>
      <w:r w:rsidRPr="00F8712A">
        <w:rPr>
          <w:rFonts w:cs="Times New Roman"/>
          <w:i/>
        </w:rPr>
        <w:t>Cantatrice</w:t>
      </w:r>
      <w:r w:rsidRPr="00F8712A">
        <w:rPr>
          <w:rFonts w:cs="Times New Roman"/>
        </w:rPr>
        <w:t>, impression de femme faite pour un éclairage très spécial, blanche figure à peine dégagée de la matière et qui semble d</w:t>
      </w:r>
      <w:r>
        <w:rPr>
          <w:rFonts w:cs="Times New Roman"/>
        </w:rPr>
        <w:t>’</w:t>
      </w:r>
      <w:r w:rsidRPr="00F8712A">
        <w:rPr>
          <w:rFonts w:cs="Times New Roman"/>
        </w:rPr>
        <w:t>abord indistincte, à peine dessinée par quelques traits d</w:t>
      </w:r>
      <w:r>
        <w:rPr>
          <w:rFonts w:cs="Times New Roman"/>
        </w:rPr>
        <w:t>’</w:t>
      </w:r>
      <w:r w:rsidRPr="00F8712A">
        <w:rPr>
          <w:rFonts w:cs="Times New Roman"/>
        </w:rPr>
        <w:t>esquisse, puis, peu à peu, s</w:t>
      </w:r>
      <w:r>
        <w:rPr>
          <w:rFonts w:cs="Times New Roman"/>
        </w:rPr>
        <w:t>’</w:t>
      </w:r>
      <w:r w:rsidRPr="00F8712A">
        <w:rPr>
          <w:rFonts w:cs="Times New Roman"/>
        </w:rPr>
        <w:t>éclaire, s</w:t>
      </w:r>
      <w:r>
        <w:rPr>
          <w:rFonts w:cs="Times New Roman"/>
        </w:rPr>
        <w:t>’</w:t>
      </w:r>
      <w:r w:rsidRPr="00F8712A">
        <w:rPr>
          <w:rFonts w:cs="Times New Roman"/>
        </w:rPr>
        <w:t>agite, s</w:t>
      </w:r>
      <w:r>
        <w:rPr>
          <w:rFonts w:cs="Times New Roman"/>
        </w:rPr>
        <w:t>’</w:t>
      </w:r>
      <w:r w:rsidRPr="00F8712A">
        <w:rPr>
          <w:rFonts w:cs="Times New Roman"/>
        </w:rPr>
        <w:t>anime sous le regard, se complète, s</w:t>
      </w:r>
      <w:r>
        <w:rPr>
          <w:rFonts w:cs="Times New Roman"/>
        </w:rPr>
        <w:t>’</w:t>
      </w:r>
      <w:r w:rsidRPr="00F8712A">
        <w:rPr>
          <w:rFonts w:cs="Times New Roman"/>
        </w:rPr>
        <w:t>exprime et se béatifie en l</w:t>
      </w:r>
      <w:r>
        <w:rPr>
          <w:rFonts w:cs="Times New Roman"/>
        </w:rPr>
        <w:t>’</w:t>
      </w:r>
      <w:r w:rsidRPr="00F8712A">
        <w:rPr>
          <w:rFonts w:cs="Times New Roman"/>
        </w:rPr>
        <w:t>exaltation de quelque vocalise éperdue.</w:t>
      </w:r>
    </w:p>
    <w:p w14:paraId="47F7FBD5" w14:textId="77777777" w:rsidR="00821590" w:rsidRPr="00F8712A" w:rsidRDefault="00821590" w:rsidP="00821590">
      <w:pPr>
        <w:pStyle w:val="Corpsdetexte"/>
        <w:rPr>
          <w:rFonts w:cs="Times New Roman"/>
        </w:rPr>
      </w:pPr>
      <w:r w:rsidRPr="00F8712A">
        <w:rPr>
          <w:rFonts w:cs="Times New Roman"/>
        </w:rPr>
        <w:t>Aujourd</w:t>
      </w:r>
      <w:r>
        <w:rPr>
          <w:rFonts w:cs="Times New Roman"/>
        </w:rPr>
        <w:t>’</w:t>
      </w:r>
      <w:r w:rsidRPr="00F8712A">
        <w:rPr>
          <w:rFonts w:cs="Times New Roman"/>
        </w:rPr>
        <w:t>hui, Rosso s</w:t>
      </w:r>
      <w:r>
        <w:rPr>
          <w:rFonts w:cs="Times New Roman"/>
        </w:rPr>
        <w:t>’</w:t>
      </w:r>
      <w:r w:rsidRPr="00F8712A">
        <w:rPr>
          <w:rFonts w:cs="Times New Roman"/>
        </w:rPr>
        <w:t>est mis dans ses meubles. Il a installé sa fonderie dans un terrain vague de la rue Caulaincourt. C</w:t>
      </w:r>
      <w:r>
        <w:rPr>
          <w:rFonts w:cs="Times New Roman"/>
        </w:rPr>
        <w:t>’</w:t>
      </w:r>
      <w:r w:rsidRPr="00F8712A">
        <w:rPr>
          <w:rFonts w:cs="Times New Roman"/>
        </w:rPr>
        <w:t>est de là qu</w:t>
      </w:r>
      <w:r>
        <w:rPr>
          <w:rFonts w:cs="Times New Roman"/>
        </w:rPr>
        <w:t>’</w:t>
      </w:r>
      <w:r w:rsidRPr="00F8712A">
        <w:rPr>
          <w:rFonts w:cs="Times New Roman"/>
        </w:rPr>
        <w:t>est sortie sa dernière œuvre, cette étonnante impression d</w:t>
      </w:r>
      <w:r>
        <w:rPr>
          <w:rFonts w:cs="Times New Roman"/>
        </w:rPr>
        <w:t>’</w:t>
      </w:r>
      <w:r w:rsidRPr="00F8712A">
        <w:rPr>
          <w:rFonts w:cs="Times New Roman"/>
        </w:rPr>
        <w:t>Yvette Guilbert qu</w:t>
      </w:r>
      <w:r>
        <w:rPr>
          <w:rFonts w:cs="Times New Roman"/>
        </w:rPr>
        <w:t>’</w:t>
      </w:r>
      <w:r w:rsidRPr="00F8712A">
        <w:rPr>
          <w:rFonts w:cs="Times New Roman"/>
        </w:rPr>
        <w:t xml:space="preserve">il faut voir au clair du lustre et de la rampe, comme nous la dépeignîmes en une récente chronique, </w:t>
      </w:r>
      <w:r>
        <w:rPr>
          <w:rFonts w:cs="Times New Roman"/>
        </w:rPr>
        <w:t>« </w:t>
      </w:r>
      <w:r w:rsidRPr="00F8712A">
        <w:rPr>
          <w:rFonts w:cs="Times New Roman"/>
        </w:rPr>
        <w:t>penchée de trois quarts, le cou tendu, rigide, — figée en sa pose de théâtre, devant son public, mais comme séparée de lui, s</w:t>
      </w:r>
      <w:r>
        <w:rPr>
          <w:rFonts w:cs="Times New Roman"/>
        </w:rPr>
        <w:t>’</w:t>
      </w:r>
      <w:r w:rsidRPr="00F8712A">
        <w:rPr>
          <w:rFonts w:cs="Times New Roman"/>
        </w:rPr>
        <w:t>isolant, se repliant, jouissant par elle-même de ce qu</w:t>
      </w:r>
      <w:r>
        <w:rPr>
          <w:rFonts w:cs="Times New Roman"/>
        </w:rPr>
        <w:t>’</w:t>
      </w:r>
      <w:r w:rsidRPr="00F8712A">
        <w:rPr>
          <w:rFonts w:cs="Times New Roman"/>
        </w:rPr>
        <w:t>elle chante pour elle-même, précieuse, minaudière et violente, pointue et câline, pincée, insolente, exquise d</w:t>
      </w:r>
      <w:r>
        <w:rPr>
          <w:rFonts w:cs="Times New Roman"/>
        </w:rPr>
        <w:t>’</w:t>
      </w:r>
      <w:r w:rsidRPr="00F8712A">
        <w:rPr>
          <w:rFonts w:cs="Times New Roman"/>
        </w:rPr>
        <w:t>afféterie spirituelle</w:t>
      </w:r>
      <w:r>
        <w:rPr>
          <w:rFonts w:cs="Times New Roman"/>
        </w:rPr>
        <w:t> »</w:t>
      </w:r>
      <w:r w:rsidRPr="00F8712A">
        <w:rPr>
          <w:rFonts w:cs="Times New Roman"/>
        </w:rPr>
        <w:t>.</w:t>
      </w:r>
    </w:p>
    <w:p w14:paraId="0F84E7A2" w14:textId="77777777" w:rsidR="00821590" w:rsidRPr="00F8712A" w:rsidRDefault="00821590" w:rsidP="00821590">
      <w:pPr>
        <w:pStyle w:val="Corpsdetexte"/>
        <w:rPr>
          <w:rFonts w:cs="Times New Roman"/>
        </w:rPr>
      </w:pPr>
      <w:r w:rsidRPr="00F8712A">
        <w:rPr>
          <w:rFonts w:cs="Times New Roman"/>
        </w:rPr>
        <w:t>Cette tendance à rechercher des éclairages spéciaux est le fond même de sa présente conception d</w:t>
      </w:r>
      <w:r>
        <w:rPr>
          <w:rFonts w:cs="Times New Roman"/>
        </w:rPr>
        <w:t>’</w:t>
      </w:r>
      <w:r w:rsidRPr="00F8712A">
        <w:rPr>
          <w:rFonts w:cs="Times New Roman"/>
        </w:rPr>
        <w:t>art. Et c</w:t>
      </w:r>
      <w:r>
        <w:rPr>
          <w:rFonts w:cs="Times New Roman"/>
        </w:rPr>
        <w:t>’</w:t>
      </w:r>
      <w:r w:rsidRPr="00F8712A">
        <w:rPr>
          <w:rFonts w:cs="Times New Roman"/>
        </w:rPr>
        <w:t>est précisément cette conception qu</w:t>
      </w:r>
      <w:r>
        <w:rPr>
          <w:rFonts w:cs="Times New Roman"/>
        </w:rPr>
        <w:t>’</w:t>
      </w:r>
      <w:r w:rsidRPr="00F8712A">
        <w:rPr>
          <w:rFonts w:cs="Times New Roman"/>
        </w:rPr>
        <w:t xml:space="preserve">il aura </w:t>
      </w:r>
      <w:proofErr w:type="spellStart"/>
      <w:r w:rsidRPr="00F8712A">
        <w:rPr>
          <w:rFonts w:cs="Times New Roman"/>
        </w:rPr>
        <w:t>réalisée</w:t>
      </w:r>
      <w:proofErr w:type="spellEnd"/>
      <w:r w:rsidRPr="00F8712A">
        <w:rPr>
          <w:rFonts w:cs="Times New Roman"/>
        </w:rPr>
        <w:t xml:space="preserve"> le jour où l</w:t>
      </w:r>
      <w:r>
        <w:rPr>
          <w:rFonts w:cs="Times New Roman"/>
        </w:rPr>
        <w:t>’</w:t>
      </w:r>
      <w:r w:rsidRPr="00F8712A">
        <w:rPr>
          <w:rFonts w:cs="Times New Roman"/>
        </w:rPr>
        <w:t>on ne pourra comprendre quelqu</w:t>
      </w:r>
      <w:r>
        <w:rPr>
          <w:rFonts w:cs="Times New Roman"/>
        </w:rPr>
        <w:t>’</w:t>
      </w:r>
      <w:r w:rsidRPr="00F8712A">
        <w:rPr>
          <w:rFonts w:cs="Times New Roman"/>
        </w:rPr>
        <w:t>une de ses œuvres nouvelles qu</w:t>
      </w:r>
      <w:r>
        <w:rPr>
          <w:rFonts w:cs="Times New Roman"/>
        </w:rPr>
        <w:t>’</w:t>
      </w:r>
      <w:r w:rsidRPr="00F8712A">
        <w:rPr>
          <w:rFonts w:cs="Times New Roman"/>
        </w:rPr>
        <w:t>en l</w:t>
      </w:r>
      <w:r>
        <w:rPr>
          <w:rFonts w:cs="Times New Roman"/>
        </w:rPr>
        <w:t>’</w:t>
      </w:r>
      <w:r w:rsidRPr="00F8712A">
        <w:rPr>
          <w:rFonts w:cs="Times New Roman"/>
        </w:rPr>
        <w:t>envisageant d</w:t>
      </w:r>
      <w:r>
        <w:rPr>
          <w:rFonts w:cs="Times New Roman"/>
        </w:rPr>
        <w:t>’</w:t>
      </w:r>
      <w:r w:rsidRPr="00F8712A">
        <w:rPr>
          <w:rFonts w:cs="Times New Roman"/>
        </w:rPr>
        <w:t>une seule manière. On ne tourne pas autour d</w:t>
      </w:r>
      <w:r>
        <w:rPr>
          <w:rFonts w:cs="Times New Roman"/>
        </w:rPr>
        <w:t>’</w:t>
      </w:r>
      <w:r w:rsidRPr="00F8712A">
        <w:rPr>
          <w:rFonts w:cs="Times New Roman"/>
        </w:rPr>
        <w:t>une forme pour en concevoir l</w:t>
      </w:r>
      <w:r>
        <w:rPr>
          <w:rFonts w:cs="Times New Roman"/>
        </w:rPr>
        <w:t>’</w:t>
      </w:r>
      <w:r w:rsidRPr="00F8712A">
        <w:rPr>
          <w:rFonts w:cs="Times New Roman"/>
        </w:rPr>
        <w:t>impression</w:t>
      </w:r>
      <w:r>
        <w:rPr>
          <w:rFonts w:cs="Times New Roman"/>
        </w:rPr>
        <w:t> ;</w:t>
      </w:r>
      <w:r w:rsidRPr="00F8712A">
        <w:rPr>
          <w:rFonts w:cs="Times New Roman"/>
        </w:rPr>
        <w:t xml:space="preserve"> et quand il s</w:t>
      </w:r>
      <w:r>
        <w:rPr>
          <w:rFonts w:cs="Times New Roman"/>
        </w:rPr>
        <w:t>’</w:t>
      </w:r>
      <w:r w:rsidRPr="00F8712A">
        <w:rPr>
          <w:rFonts w:cs="Times New Roman"/>
        </w:rPr>
        <w:t>agit de traduire cette impression, en toute intensité, on ne peut espérer créer une image réellement vivante, animée, colorée, qu</w:t>
      </w:r>
      <w:r>
        <w:rPr>
          <w:rFonts w:cs="Times New Roman"/>
        </w:rPr>
        <w:t>’</w:t>
      </w:r>
      <w:r w:rsidRPr="00F8712A">
        <w:rPr>
          <w:rFonts w:cs="Times New Roman"/>
        </w:rPr>
        <w:t>en adoptant la position, le mouvement et l</w:t>
      </w:r>
      <w:r>
        <w:rPr>
          <w:rFonts w:cs="Times New Roman"/>
        </w:rPr>
        <w:t>’</w:t>
      </w:r>
      <w:r w:rsidRPr="00F8712A">
        <w:rPr>
          <w:rFonts w:cs="Times New Roman"/>
        </w:rPr>
        <w:t>éclairage qui ont favorisé la révélation initiale et sensationnelle au sujet.</w:t>
      </w:r>
    </w:p>
    <w:p w14:paraId="78B6EFBD" w14:textId="77777777" w:rsidR="00821590" w:rsidRPr="00F8712A" w:rsidRDefault="00821590" w:rsidP="00821590">
      <w:pPr>
        <w:pStyle w:val="Corpsdetexte"/>
        <w:rPr>
          <w:rFonts w:cs="Times New Roman"/>
        </w:rPr>
      </w:pPr>
      <w:r w:rsidRPr="00F8712A">
        <w:rPr>
          <w:rFonts w:cs="Times New Roman"/>
        </w:rPr>
        <w:t>Ce qui impressionne dans ce sujet, c</w:t>
      </w:r>
      <w:r>
        <w:rPr>
          <w:rFonts w:cs="Times New Roman"/>
        </w:rPr>
        <w:t>’</w:t>
      </w:r>
      <w:r w:rsidRPr="00F8712A">
        <w:rPr>
          <w:rFonts w:cs="Times New Roman"/>
        </w:rPr>
        <w:t>est son allure, c</w:t>
      </w:r>
      <w:r>
        <w:rPr>
          <w:rFonts w:cs="Times New Roman"/>
        </w:rPr>
        <w:t>’</w:t>
      </w:r>
      <w:r w:rsidRPr="00F8712A">
        <w:rPr>
          <w:rFonts w:cs="Times New Roman"/>
        </w:rPr>
        <w:t>est la perspective, c</w:t>
      </w:r>
      <w:r>
        <w:rPr>
          <w:rFonts w:cs="Times New Roman"/>
        </w:rPr>
        <w:t>’</w:t>
      </w:r>
      <w:r w:rsidRPr="00F8712A">
        <w:rPr>
          <w:rFonts w:cs="Times New Roman"/>
        </w:rPr>
        <w:t>est le jeu des valeurs. Rien</w:t>
      </w:r>
      <w:r>
        <w:rPr>
          <w:rFonts w:cs="Times New Roman"/>
        </w:rPr>
        <w:t xml:space="preserve"> </w:t>
      </w:r>
      <w:r w:rsidRPr="00F8712A">
        <w:rPr>
          <w:rFonts w:cs="Times New Roman"/>
        </w:rPr>
        <w:t>n</w:t>
      </w:r>
      <w:r>
        <w:rPr>
          <w:rFonts w:cs="Times New Roman"/>
        </w:rPr>
        <w:t>’</w:t>
      </w:r>
      <w:r w:rsidRPr="00F8712A">
        <w:rPr>
          <w:rFonts w:cs="Times New Roman"/>
        </w:rPr>
        <w:t>existe en dehors. Tous détails du modèle considérés en dehors de ces impressions correspondent à des idées préconçues et ne peuvent que gâter la limpide et franche traduction.</w:t>
      </w:r>
    </w:p>
    <w:p w14:paraId="1D182737" w14:textId="03CD734C" w:rsidR="00821590" w:rsidRPr="00F8712A" w:rsidRDefault="00821590" w:rsidP="00821590">
      <w:pPr>
        <w:pStyle w:val="Corpsdetexte"/>
        <w:rPr>
          <w:rFonts w:cs="Times New Roman"/>
        </w:rPr>
      </w:pPr>
      <w:r w:rsidRPr="00F8712A">
        <w:rPr>
          <w:rFonts w:cs="Times New Roman"/>
        </w:rPr>
        <w:t xml:space="preserve">Et quelle </w:t>
      </w:r>
      <w:proofErr w:type="spellStart"/>
      <w:r w:rsidRPr="00F8712A">
        <w:rPr>
          <w:rFonts w:cs="Times New Roman"/>
        </w:rPr>
        <w:t>navrance</w:t>
      </w:r>
      <w:proofErr w:type="spellEnd"/>
      <w:r w:rsidRPr="00F8712A">
        <w:rPr>
          <w:rFonts w:cs="Times New Roman"/>
        </w:rPr>
        <w:t xml:space="preserve"> pour l</w:t>
      </w:r>
      <w:r>
        <w:rPr>
          <w:rFonts w:cs="Times New Roman"/>
        </w:rPr>
        <w:t>’</w:t>
      </w:r>
      <w:r w:rsidRPr="00F8712A">
        <w:rPr>
          <w:rFonts w:cs="Times New Roman"/>
        </w:rPr>
        <w:t>artiste animé de cette exclusive préoccupation, lorsqu</w:t>
      </w:r>
      <w:r>
        <w:rPr>
          <w:rFonts w:cs="Times New Roman"/>
        </w:rPr>
        <w:t>’</w:t>
      </w:r>
      <w:r w:rsidRPr="00F8712A">
        <w:rPr>
          <w:rFonts w:cs="Times New Roman"/>
        </w:rPr>
        <w:t>il parcourt les longues galeries des musées où somnole l</w:t>
      </w:r>
      <w:r>
        <w:rPr>
          <w:rFonts w:cs="Times New Roman"/>
        </w:rPr>
        <w:t>’</w:t>
      </w:r>
      <w:r w:rsidRPr="00F8712A">
        <w:rPr>
          <w:rFonts w:cs="Times New Roman"/>
        </w:rPr>
        <w:t>Histoire de l</w:t>
      </w:r>
      <w:r>
        <w:rPr>
          <w:rFonts w:cs="Times New Roman"/>
        </w:rPr>
        <w:t>’</w:t>
      </w:r>
      <w:r w:rsidRPr="00F8712A">
        <w:rPr>
          <w:rFonts w:cs="Times New Roman"/>
        </w:rPr>
        <w:t>Art, où stagnent et croupissent tant de choses mort-nées et aussi tant de presque chefs-d</w:t>
      </w:r>
      <w:r>
        <w:rPr>
          <w:rFonts w:cs="Times New Roman"/>
        </w:rPr>
        <w:t>’</w:t>
      </w:r>
      <w:r w:rsidRPr="00F8712A">
        <w:rPr>
          <w:rFonts w:cs="Times New Roman"/>
        </w:rPr>
        <w:t>œuvre auxquels il n</w:t>
      </w:r>
      <w:r>
        <w:rPr>
          <w:rFonts w:cs="Times New Roman"/>
        </w:rPr>
        <w:t>’</w:t>
      </w:r>
      <w:r w:rsidRPr="00F8712A">
        <w:rPr>
          <w:rFonts w:cs="Times New Roman"/>
        </w:rPr>
        <w:t>a manqué que ce rien de volonté originale, intelligente et consciente pour qu</w:t>
      </w:r>
      <w:r>
        <w:rPr>
          <w:rFonts w:cs="Times New Roman"/>
        </w:rPr>
        <w:t>’</w:t>
      </w:r>
      <w:r w:rsidRPr="00F8712A">
        <w:rPr>
          <w:rFonts w:cs="Times New Roman"/>
        </w:rPr>
        <w:t>ils fussent revêtus du signe d</w:t>
      </w:r>
      <w:r>
        <w:rPr>
          <w:rFonts w:cs="Times New Roman"/>
        </w:rPr>
        <w:t>’</w:t>
      </w:r>
      <w:r w:rsidRPr="00F8712A">
        <w:rPr>
          <w:rFonts w:cs="Times New Roman"/>
        </w:rPr>
        <w:t>immortalité, sauf lequel il n</w:t>
      </w:r>
      <w:r>
        <w:rPr>
          <w:rFonts w:cs="Times New Roman"/>
        </w:rPr>
        <w:t>’</w:t>
      </w:r>
      <w:r w:rsidRPr="00F8712A">
        <w:rPr>
          <w:rFonts w:cs="Times New Roman"/>
        </w:rPr>
        <w:t>est point de parfaite beauté</w:t>
      </w:r>
      <w:r>
        <w:rPr>
          <w:rFonts w:cs="Times New Roman"/>
        </w:rPr>
        <w:t> !</w:t>
      </w:r>
      <w:r w:rsidRPr="00F8712A">
        <w:rPr>
          <w:rFonts w:cs="Times New Roman"/>
        </w:rPr>
        <w:t xml:space="preserve"> Tout n</w:t>
      </w:r>
      <w:r>
        <w:rPr>
          <w:rFonts w:cs="Times New Roman"/>
        </w:rPr>
        <w:t>’</w:t>
      </w:r>
      <w:r w:rsidRPr="00F8712A">
        <w:rPr>
          <w:rFonts w:cs="Times New Roman"/>
        </w:rPr>
        <w:t>est qu</w:t>
      </w:r>
      <w:r>
        <w:rPr>
          <w:rFonts w:cs="Times New Roman"/>
        </w:rPr>
        <w:t>’</w:t>
      </w:r>
      <w:r w:rsidRPr="00F8712A">
        <w:rPr>
          <w:rFonts w:cs="Times New Roman"/>
        </w:rPr>
        <w:t>imitation inférieure des quelques rares efforts personnels qui synthétisent une époque et marquent un pas en avant dans la lente conquête. Tout n</w:t>
      </w:r>
      <w:r>
        <w:rPr>
          <w:rFonts w:cs="Times New Roman"/>
        </w:rPr>
        <w:t>’</w:t>
      </w:r>
      <w:r w:rsidRPr="00F8712A">
        <w:rPr>
          <w:rFonts w:cs="Times New Roman"/>
        </w:rPr>
        <w:t>est qu</w:t>
      </w:r>
      <w:r>
        <w:rPr>
          <w:rFonts w:cs="Times New Roman"/>
        </w:rPr>
        <w:t>’</w:t>
      </w:r>
      <w:r w:rsidRPr="00F8712A">
        <w:rPr>
          <w:rFonts w:cs="Times New Roman"/>
        </w:rPr>
        <w:t>abâtardissement et emprunt. Il faut remonter bien haut dans les origines pour y découvrir les types créateurs et purement géniaux auxquels se rattache en sa triste sujétion toute notre moderne humanité esthétique. Qu</w:t>
      </w:r>
      <w:r>
        <w:rPr>
          <w:rFonts w:cs="Times New Roman"/>
        </w:rPr>
        <w:t>’</w:t>
      </w:r>
      <w:r w:rsidRPr="00F8712A">
        <w:rPr>
          <w:rFonts w:cs="Times New Roman"/>
        </w:rPr>
        <w:t xml:space="preserve">auraient laissé depuis quatre ou cinq siècles les plus puissants entre les puissants, </w:t>
      </w:r>
      <w:proofErr w:type="spellStart"/>
      <w:r w:rsidRPr="00F8712A">
        <w:rPr>
          <w:rFonts w:cs="Times New Roman"/>
        </w:rPr>
        <w:t>Buonarotti</w:t>
      </w:r>
      <w:proofErr w:type="spellEnd"/>
      <w:r w:rsidRPr="00F8712A">
        <w:rPr>
          <w:rFonts w:cs="Times New Roman"/>
        </w:rPr>
        <w:t xml:space="preserve">, Donatello, Ghiberti, Houdon, </w:t>
      </w:r>
      <w:r w:rsidRPr="00F8712A">
        <w:rPr>
          <w:rFonts w:cs="Times New Roman"/>
        </w:rPr>
        <w:lastRenderedPageBreak/>
        <w:t>Rude, Carpeaux, sans leurs directes ascendances</w:t>
      </w:r>
      <w:r>
        <w:rPr>
          <w:rFonts w:cs="Times New Roman"/>
        </w:rPr>
        <w:t> ?</w:t>
      </w:r>
      <w:r w:rsidRPr="00F8712A">
        <w:rPr>
          <w:rFonts w:cs="Times New Roman"/>
        </w:rPr>
        <w:t xml:space="preserve"> Si l</w:t>
      </w:r>
      <w:r>
        <w:rPr>
          <w:rFonts w:cs="Times New Roman"/>
        </w:rPr>
        <w:t>’</w:t>
      </w:r>
      <w:r w:rsidRPr="00F8712A">
        <w:rPr>
          <w:rFonts w:cs="Times New Roman"/>
        </w:rPr>
        <w:t>on excepte quelques merveilles du cycle macédonien, quelques monuments de l</w:t>
      </w:r>
      <w:r>
        <w:rPr>
          <w:rFonts w:cs="Times New Roman"/>
        </w:rPr>
        <w:t>’</w:t>
      </w:r>
      <w:r w:rsidRPr="00F8712A">
        <w:rPr>
          <w:rFonts w:cs="Times New Roman"/>
        </w:rPr>
        <w:t>art égyptien, puis, dans l</w:t>
      </w:r>
      <w:r>
        <w:rPr>
          <w:rFonts w:cs="Times New Roman"/>
        </w:rPr>
        <w:t>’</w:t>
      </w:r>
      <w:r w:rsidRPr="00F8712A">
        <w:rPr>
          <w:rFonts w:cs="Times New Roman"/>
        </w:rPr>
        <w:t>art grec, le Torse de Phidias et les Parques du British Museum, et, dans l</w:t>
      </w:r>
      <w:r>
        <w:rPr>
          <w:rFonts w:cs="Times New Roman"/>
        </w:rPr>
        <w:t>’</w:t>
      </w:r>
      <w:r w:rsidRPr="00F8712A">
        <w:rPr>
          <w:rFonts w:cs="Times New Roman"/>
        </w:rPr>
        <w:t>art romain, certains fermes portraits tels que le Vit</w:t>
      </w:r>
      <w:r>
        <w:rPr>
          <w:rFonts w:cs="Times New Roman"/>
        </w:rPr>
        <w:t>ellius — </w:t>
      </w:r>
      <w:r w:rsidRPr="00F8712A">
        <w:rPr>
          <w:rFonts w:cs="Times New Roman"/>
        </w:rPr>
        <w:t>non</w:t>
      </w:r>
      <w:r>
        <w:rPr>
          <w:rFonts w:cs="Times New Roman"/>
        </w:rPr>
        <w:t xml:space="preserve"> point le beau garçon du Louvre </w:t>
      </w:r>
      <w:r w:rsidRPr="00F8712A">
        <w:rPr>
          <w:rFonts w:cs="Times New Roman"/>
        </w:rPr>
        <w:t xml:space="preserve">— mais bien celui du Vatican, si </w:t>
      </w:r>
      <w:del w:id="42" w:author="Marguerite-Marie Bordry" w:date="2018-12-06T10:49:00Z">
        <w:r w:rsidRPr="00F8712A" w:rsidDel="00AA378F">
          <w:rPr>
            <w:rFonts w:cs="Times New Roman"/>
          </w:rPr>
          <w:delText xml:space="preserve">Fon </w:delText>
        </w:r>
      </w:del>
      <w:ins w:id="43" w:author="Marguerite-Marie Bordry" w:date="2018-12-06T10:49:00Z">
        <w:r w:rsidR="00AA378F">
          <w:rPr>
            <w:rFonts w:cs="Times New Roman"/>
          </w:rPr>
          <w:t>l’</w:t>
        </w:r>
        <w:r w:rsidR="00AA378F" w:rsidRPr="00F8712A">
          <w:rPr>
            <w:rFonts w:cs="Times New Roman"/>
          </w:rPr>
          <w:t xml:space="preserve">on </w:t>
        </w:r>
      </w:ins>
      <w:r w:rsidRPr="00F8712A">
        <w:rPr>
          <w:rFonts w:cs="Times New Roman"/>
        </w:rPr>
        <w:t>consulte les chronologies de la statuaire après les vestiges de ces périodes de création pure, où trouve-t-on l</w:t>
      </w:r>
      <w:r>
        <w:rPr>
          <w:rFonts w:cs="Times New Roman"/>
        </w:rPr>
        <w:t>’</w:t>
      </w:r>
      <w:r w:rsidRPr="00F8712A">
        <w:rPr>
          <w:rFonts w:cs="Times New Roman"/>
        </w:rPr>
        <w:t>artiste ingénu et sublime qui ne sache s</w:t>
      </w:r>
      <w:r>
        <w:rPr>
          <w:rFonts w:cs="Times New Roman"/>
        </w:rPr>
        <w:t>’</w:t>
      </w:r>
      <w:r w:rsidRPr="00F8712A">
        <w:rPr>
          <w:rFonts w:cs="Times New Roman"/>
        </w:rPr>
        <w:t>inspirer que de la Nature et que de lui-même et se risque à n</w:t>
      </w:r>
      <w:r>
        <w:rPr>
          <w:rFonts w:cs="Times New Roman"/>
        </w:rPr>
        <w:t>’</w:t>
      </w:r>
      <w:r w:rsidRPr="00F8712A">
        <w:rPr>
          <w:rFonts w:cs="Times New Roman"/>
        </w:rPr>
        <w:t>exploiter qu</w:t>
      </w:r>
      <w:r>
        <w:rPr>
          <w:rFonts w:cs="Times New Roman"/>
        </w:rPr>
        <w:t>’</w:t>
      </w:r>
      <w:r w:rsidRPr="00F8712A">
        <w:rPr>
          <w:rFonts w:cs="Times New Roman"/>
        </w:rPr>
        <w:t>un filon vierge</w:t>
      </w:r>
      <w:r>
        <w:rPr>
          <w:rFonts w:cs="Times New Roman"/>
        </w:rPr>
        <w:t> ?</w:t>
      </w:r>
    </w:p>
    <w:p w14:paraId="42A51EB4" w14:textId="77777777" w:rsidR="00821590" w:rsidRPr="00F8712A" w:rsidRDefault="00821590" w:rsidP="00821590">
      <w:pPr>
        <w:pStyle w:val="Corpsdetexte"/>
        <w:rPr>
          <w:rFonts w:cs="Times New Roman"/>
        </w:rPr>
      </w:pPr>
      <w:r w:rsidRPr="00F8712A">
        <w:rPr>
          <w:rFonts w:cs="Times New Roman"/>
        </w:rPr>
        <w:t>Et pourtant la sculpture serait le plus accompli des arts graphiques, le plus sensible, le plus proche de la Nature si elle cessait de se subordonner à l</w:t>
      </w:r>
      <w:r>
        <w:rPr>
          <w:rFonts w:cs="Times New Roman"/>
        </w:rPr>
        <w:t>’</w:t>
      </w:r>
      <w:r w:rsidRPr="00F8712A">
        <w:rPr>
          <w:rFonts w:cs="Times New Roman"/>
        </w:rPr>
        <w:t>architecture et à l</w:t>
      </w:r>
      <w:r>
        <w:rPr>
          <w:rFonts w:cs="Times New Roman"/>
        </w:rPr>
        <w:t>’</w:t>
      </w:r>
      <w:r w:rsidRPr="00F8712A">
        <w:rPr>
          <w:rFonts w:cs="Times New Roman"/>
        </w:rPr>
        <w:t>ornementation. Que signifient ces monuments en découpures dont les nobles et vains modelages se profilent comiquement sur des fonds disparates et hors de raison</w:t>
      </w:r>
      <w:r>
        <w:rPr>
          <w:rFonts w:cs="Times New Roman"/>
        </w:rPr>
        <w:t> ?</w:t>
      </w:r>
      <w:r w:rsidRPr="00F8712A">
        <w:rPr>
          <w:rFonts w:cs="Times New Roman"/>
        </w:rPr>
        <w:t xml:space="preserve"> Les sculpteurs traditionnels n</w:t>
      </w:r>
      <w:r>
        <w:rPr>
          <w:rFonts w:cs="Times New Roman"/>
        </w:rPr>
        <w:t>’</w:t>
      </w:r>
      <w:r w:rsidRPr="00F8712A">
        <w:rPr>
          <w:rFonts w:cs="Times New Roman"/>
        </w:rPr>
        <w:t>ont, en cet ordre d</w:t>
      </w:r>
      <w:r>
        <w:rPr>
          <w:rFonts w:cs="Times New Roman"/>
        </w:rPr>
        <w:t>’</w:t>
      </w:r>
      <w:r w:rsidRPr="00F8712A">
        <w:rPr>
          <w:rFonts w:cs="Times New Roman"/>
        </w:rPr>
        <w:t>idées, rien effectué de mieux que ce que représenterait un morceau moulé sur nature</w:t>
      </w:r>
      <w:r>
        <w:rPr>
          <w:rFonts w:cs="Times New Roman"/>
        </w:rPr>
        <w:t> ;</w:t>
      </w:r>
      <w:r w:rsidRPr="00F8712A">
        <w:rPr>
          <w:rFonts w:cs="Times New Roman"/>
        </w:rPr>
        <w:t xml:space="preserve"> et dans ce cas, pourquoi modeler et ciseler</w:t>
      </w:r>
      <w:r>
        <w:rPr>
          <w:rFonts w:cs="Times New Roman"/>
        </w:rPr>
        <w:t> ?</w:t>
      </w:r>
      <w:r w:rsidRPr="00F8712A">
        <w:rPr>
          <w:rFonts w:cs="Times New Roman"/>
        </w:rPr>
        <w:t xml:space="preserve"> pourquoi ne pas mouler, simplement</w:t>
      </w:r>
      <w:r>
        <w:rPr>
          <w:rFonts w:cs="Times New Roman"/>
        </w:rPr>
        <w:t> ?</w:t>
      </w:r>
    </w:p>
    <w:p w14:paraId="5397C24C" w14:textId="77777777" w:rsidR="00821590" w:rsidRPr="00F8712A" w:rsidRDefault="00821590" w:rsidP="00821590">
      <w:pPr>
        <w:pStyle w:val="Corpsdetexte"/>
        <w:rPr>
          <w:rFonts w:cs="Times New Roman"/>
        </w:rPr>
      </w:pPr>
      <w:r w:rsidRPr="00F8712A">
        <w:rPr>
          <w:rFonts w:cs="Times New Roman"/>
        </w:rPr>
        <w:t>À quoi le Piémontais, lui, répond énergiquement</w:t>
      </w:r>
      <w:r>
        <w:rPr>
          <w:rFonts w:cs="Times New Roman"/>
        </w:rPr>
        <w:t> :</w:t>
      </w:r>
    </w:p>
    <w:p w14:paraId="0005AE76" w14:textId="77777777" w:rsidR="00821590" w:rsidRPr="00F8712A" w:rsidRDefault="00821590" w:rsidP="00821590">
      <w:pPr>
        <w:pStyle w:val="Corpsdetexte"/>
        <w:rPr>
          <w:rFonts w:cs="Times New Roman"/>
        </w:rPr>
      </w:pPr>
      <w:r>
        <w:rPr>
          <w:rFonts w:cs="Times New Roman"/>
        </w:rPr>
        <w:t>— </w:t>
      </w:r>
      <w:r w:rsidRPr="00F8712A">
        <w:rPr>
          <w:rFonts w:cs="Times New Roman"/>
        </w:rPr>
        <w:t>Quand je pourrai en outre d</w:t>
      </w:r>
      <w:r>
        <w:rPr>
          <w:rFonts w:cs="Times New Roman"/>
        </w:rPr>
        <w:t>’</w:t>
      </w:r>
      <w:r w:rsidRPr="00F8712A">
        <w:rPr>
          <w:rFonts w:cs="Times New Roman"/>
        </w:rPr>
        <w:t>une figure mouler l</w:t>
      </w:r>
      <w:r>
        <w:rPr>
          <w:rFonts w:cs="Times New Roman"/>
        </w:rPr>
        <w:t>’</w:t>
      </w:r>
      <w:r w:rsidRPr="00F8712A">
        <w:rPr>
          <w:rFonts w:cs="Times New Roman"/>
        </w:rPr>
        <w:t>atmosphère où elle baigne, la couleur qui l</w:t>
      </w:r>
      <w:r>
        <w:rPr>
          <w:rFonts w:cs="Times New Roman"/>
        </w:rPr>
        <w:t>’</w:t>
      </w:r>
      <w:r w:rsidRPr="00F8712A">
        <w:rPr>
          <w:rFonts w:cs="Times New Roman"/>
        </w:rPr>
        <w:t>anime, la perspective qui la soutient, le sentiment qui la fait palpiter, alors, moi aussi, comme tant d</w:t>
      </w:r>
      <w:r>
        <w:rPr>
          <w:rFonts w:cs="Times New Roman"/>
        </w:rPr>
        <w:t>’</w:t>
      </w:r>
      <w:r w:rsidRPr="00F8712A">
        <w:rPr>
          <w:rFonts w:cs="Times New Roman"/>
        </w:rPr>
        <w:t>autres font depuis tant d</w:t>
      </w:r>
      <w:r>
        <w:rPr>
          <w:rFonts w:cs="Times New Roman"/>
        </w:rPr>
        <w:t>’</w:t>
      </w:r>
      <w:r w:rsidRPr="00F8712A">
        <w:rPr>
          <w:rFonts w:cs="Times New Roman"/>
        </w:rPr>
        <w:t>années, je moulerai… Mais on n</w:t>
      </w:r>
      <w:r>
        <w:rPr>
          <w:rFonts w:cs="Times New Roman"/>
        </w:rPr>
        <w:t>’</w:t>
      </w:r>
      <w:r w:rsidRPr="00F8712A">
        <w:rPr>
          <w:rFonts w:cs="Times New Roman"/>
        </w:rPr>
        <w:t xml:space="preserve">obtient une </w:t>
      </w:r>
      <w:r w:rsidRPr="00F8712A">
        <w:rPr>
          <w:rFonts w:cs="Times New Roman"/>
          <w:i/>
        </w:rPr>
        <w:t>vraie</w:t>
      </w:r>
      <w:r w:rsidRPr="00F8712A">
        <w:rPr>
          <w:rFonts w:cs="Times New Roman"/>
        </w:rPr>
        <w:t xml:space="preserve"> forme pas plus en moulant qu</w:t>
      </w:r>
      <w:r>
        <w:rPr>
          <w:rFonts w:cs="Times New Roman"/>
        </w:rPr>
        <w:t>’</w:t>
      </w:r>
      <w:r w:rsidRPr="00F8712A">
        <w:rPr>
          <w:rFonts w:cs="Times New Roman"/>
        </w:rPr>
        <w:t xml:space="preserve">en copiant intrinsèquement une figure. La </w:t>
      </w:r>
      <w:r w:rsidRPr="00F8712A">
        <w:rPr>
          <w:rFonts w:cs="Times New Roman"/>
          <w:i/>
        </w:rPr>
        <w:t>forme</w:t>
      </w:r>
      <w:r w:rsidRPr="00F8712A">
        <w:rPr>
          <w:rFonts w:cs="Times New Roman"/>
        </w:rPr>
        <w:t xml:space="preserve"> est un résumé des impressions dictées à la main de l</w:t>
      </w:r>
      <w:r>
        <w:rPr>
          <w:rFonts w:cs="Times New Roman"/>
        </w:rPr>
        <w:t>’</w:t>
      </w:r>
      <w:r w:rsidRPr="00F8712A">
        <w:rPr>
          <w:rFonts w:cs="Times New Roman"/>
        </w:rPr>
        <w:t>artiste par la sensibilité de son cerveau, de même que la dominante de toute forme, c</w:t>
      </w:r>
      <w:r>
        <w:rPr>
          <w:rFonts w:cs="Times New Roman"/>
        </w:rPr>
        <w:t>’</w:t>
      </w:r>
      <w:r w:rsidRPr="00F8712A">
        <w:rPr>
          <w:rFonts w:cs="Times New Roman"/>
        </w:rPr>
        <w:t>est le premier point par lequel cette forme a sollicité la contemplation. Quand je me promène avec un ami dans un musée et qu</w:t>
      </w:r>
      <w:r>
        <w:rPr>
          <w:rFonts w:cs="Times New Roman"/>
        </w:rPr>
        <w:t>’</w:t>
      </w:r>
      <w:r w:rsidRPr="00F8712A">
        <w:rPr>
          <w:rFonts w:cs="Times New Roman"/>
        </w:rPr>
        <w:t>il me montre les chefs-d</w:t>
      </w:r>
      <w:r>
        <w:rPr>
          <w:rFonts w:cs="Times New Roman"/>
        </w:rPr>
        <w:t>’</w:t>
      </w:r>
      <w:r w:rsidRPr="00F8712A">
        <w:rPr>
          <w:rFonts w:cs="Times New Roman"/>
        </w:rPr>
        <w:t>œuvre catalogués, certes, je les admire avec lui. Mais en même temps, je me confirme qu</w:t>
      </w:r>
      <w:r>
        <w:rPr>
          <w:rFonts w:cs="Times New Roman"/>
        </w:rPr>
        <w:t>’</w:t>
      </w:r>
      <w:r w:rsidRPr="00F8712A">
        <w:rPr>
          <w:rFonts w:cs="Times New Roman"/>
        </w:rPr>
        <w:t>il serait plus sain, une fois au travail, d</w:t>
      </w:r>
      <w:r>
        <w:rPr>
          <w:rFonts w:cs="Times New Roman"/>
        </w:rPr>
        <w:t>’</w:t>
      </w:r>
      <w:r w:rsidRPr="00F8712A">
        <w:rPr>
          <w:rFonts w:cs="Times New Roman"/>
        </w:rPr>
        <w:t>oublier mes admirations stériles et de ne me rappeler que ce que j</w:t>
      </w:r>
      <w:r>
        <w:rPr>
          <w:rFonts w:cs="Times New Roman"/>
        </w:rPr>
        <w:t>’</w:t>
      </w:r>
      <w:r w:rsidRPr="00F8712A">
        <w:rPr>
          <w:rFonts w:cs="Times New Roman"/>
        </w:rPr>
        <w:t xml:space="preserve">ai vu de plus vivant dans le musée et de vraiment intéressant à bien </w:t>
      </w:r>
      <w:r w:rsidRPr="00F8712A">
        <w:rPr>
          <w:rFonts w:cs="Times New Roman"/>
          <w:i/>
        </w:rPr>
        <w:t>copier</w:t>
      </w:r>
      <w:r>
        <w:rPr>
          <w:rFonts w:cs="Times New Roman"/>
        </w:rPr>
        <w:t> :</w:t>
      </w:r>
      <w:r w:rsidRPr="00F8712A">
        <w:rPr>
          <w:rFonts w:cs="Times New Roman"/>
        </w:rPr>
        <w:t xml:space="preserve"> les gens qui s</w:t>
      </w:r>
      <w:r>
        <w:rPr>
          <w:rFonts w:cs="Times New Roman"/>
        </w:rPr>
        <w:t>’</w:t>
      </w:r>
      <w:r w:rsidRPr="00F8712A">
        <w:rPr>
          <w:rFonts w:cs="Times New Roman"/>
        </w:rPr>
        <w:t>y promènent, comme mon ami et moi.</w:t>
      </w:r>
    </w:p>
    <w:p w14:paraId="750297F7" w14:textId="77777777" w:rsidR="00821590" w:rsidRPr="00F8712A" w:rsidRDefault="00821590" w:rsidP="00821590">
      <w:pPr>
        <w:pStyle w:val="Corpsdetexte"/>
        <w:rPr>
          <w:rFonts w:cs="Times New Roman"/>
        </w:rPr>
      </w:pPr>
      <w:r w:rsidRPr="00F8712A">
        <w:rPr>
          <w:rFonts w:cs="Times New Roman"/>
        </w:rPr>
        <w:t>Certes, la question d</w:t>
      </w:r>
      <w:r>
        <w:rPr>
          <w:rFonts w:cs="Times New Roman"/>
        </w:rPr>
        <w:t>’</w:t>
      </w:r>
      <w:r w:rsidRPr="00F8712A">
        <w:rPr>
          <w:rFonts w:cs="Times New Roman"/>
        </w:rPr>
        <w:t>art ainsi posée montre un but singulièrement élevé à l</w:t>
      </w:r>
      <w:r>
        <w:rPr>
          <w:rFonts w:cs="Times New Roman"/>
        </w:rPr>
        <w:t>’</w:t>
      </w:r>
      <w:r w:rsidRPr="00F8712A">
        <w:rPr>
          <w:rFonts w:cs="Times New Roman"/>
        </w:rPr>
        <w:t>effort au chercheur</w:t>
      </w:r>
      <w:r>
        <w:rPr>
          <w:rFonts w:cs="Times New Roman"/>
        </w:rPr>
        <w:t> ;</w:t>
      </w:r>
      <w:r w:rsidRPr="00F8712A">
        <w:rPr>
          <w:rFonts w:cs="Times New Roman"/>
        </w:rPr>
        <w:t xml:space="preserve"> et lui seul peut donner ce que ne donnera jamais le praticien décorateur doublé de son mouleur. Il doit créer des êtres essentiels, charpentés d</w:t>
      </w:r>
      <w:r>
        <w:rPr>
          <w:rFonts w:cs="Times New Roman"/>
        </w:rPr>
        <w:t>’</w:t>
      </w:r>
      <w:r w:rsidRPr="00F8712A">
        <w:rPr>
          <w:rFonts w:cs="Times New Roman"/>
        </w:rPr>
        <w:t>une souple ossature, animés d</w:t>
      </w:r>
      <w:r>
        <w:rPr>
          <w:rFonts w:cs="Times New Roman"/>
        </w:rPr>
        <w:t>’</w:t>
      </w:r>
      <w:r w:rsidRPr="00F8712A">
        <w:rPr>
          <w:rFonts w:cs="Times New Roman"/>
        </w:rPr>
        <w:t>une pensée, vivant dans une atmosphère, donnant l</w:t>
      </w:r>
      <w:r>
        <w:rPr>
          <w:rFonts w:cs="Times New Roman"/>
        </w:rPr>
        <w:t>’</w:t>
      </w:r>
      <w:r w:rsidRPr="00F8712A">
        <w:rPr>
          <w:rFonts w:cs="Times New Roman"/>
        </w:rPr>
        <w:t>aspect d</w:t>
      </w:r>
      <w:r>
        <w:rPr>
          <w:rFonts w:cs="Times New Roman"/>
        </w:rPr>
        <w:t>’</w:t>
      </w:r>
      <w:r w:rsidRPr="00F8712A">
        <w:rPr>
          <w:rFonts w:cs="Times New Roman"/>
        </w:rPr>
        <w:t>une créature qui s</w:t>
      </w:r>
      <w:r>
        <w:rPr>
          <w:rFonts w:cs="Times New Roman"/>
        </w:rPr>
        <w:t>’</w:t>
      </w:r>
      <w:r w:rsidRPr="00F8712A">
        <w:rPr>
          <w:rFonts w:cs="Times New Roman"/>
        </w:rPr>
        <w:t>agite et qui respire.</w:t>
      </w:r>
    </w:p>
    <w:p w14:paraId="7F8CDA49" w14:textId="77777777" w:rsidR="00821590" w:rsidRPr="00F8712A" w:rsidRDefault="00821590" w:rsidP="00821590">
      <w:pPr>
        <w:pStyle w:val="Corpsdetexte"/>
        <w:rPr>
          <w:rFonts w:cs="Times New Roman"/>
        </w:rPr>
      </w:pPr>
      <w:r w:rsidRPr="00F8712A">
        <w:rPr>
          <w:rFonts w:cs="Times New Roman"/>
        </w:rPr>
        <w:t>Il faut au sculpteur le sens de la perspective et de la couleur.</w:t>
      </w:r>
    </w:p>
    <w:p w14:paraId="599F1E60" w14:textId="77777777" w:rsidR="00821590" w:rsidRPr="00F8712A" w:rsidRDefault="00821590" w:rsidP="00821590">
      <w:pPr>
        <w:pStyle w:val="Corpsdetexte"/>
        <w:rPr>
          <w:rFonts w:cs="Times New Roman"/>
        </w:rPr>
      </w:pPr>
      <w:r w:rsidRPr="00F8712A">
        <w:rPr>
          <w:rFonts w:cs="Times New Roman"/>
        </w:rPr>
        <w:t>De la perspective</w:t>
      </w:r>
      <w:r>
        <w:rPr>
          <w:rFonts w:cs="Times New Roman"/>
        </w:rPr>
        <w:t> ?</w:t>
      </w:r>
      <w:r w:rsidRPr="00F8712A">
        <w:rPr>
          <w:rFonts w:cs="Times New Roman"/>
        </w:rPr>
        <w:t xml:space="preserve"> Il y en a en tout</w:t>
      </w:r>
      <w:r>
        <w:rPr>
          <w:rFonts w:cs="Times New Roman"/>
        </w:rPr>
        <w:t> :</w:t>
      </w:r>
      <w:r w:rsidRPr="00F8712A">
        <w:rPr>
          <w:rFonts w:cs="Times New Roman"/>
        </w:rPr>
        <w:t xml:space="preserve"> en une tête comme en un corps</w:t>
      </w:r>
      <w:r>
        <w:rPr>
          <w:rFonts w:cs="Times New Roman"/>
        </w:rPr>
        <w:t> ;</w:t>
      </w:r>
      <w:r w:rsidRPr="00F8712A">
        <w:rPr>
          <w:rFonts w:cs="Times New Roman"/>
        </w:rPr>
        <w:t xml:space="preserve"> en un corps comme en un paysage.</w:t>
      </w:r>
    </w:p>
    <w:p w14:paraId="485D2C74" w14:textId="77777777" w:rsidR="00821590" w:rsidRPr="00F8712A" w:rsidRDefault="00821590" w:rsidP="00821590">
      <w:pPr>
        <w:pStyle w:val="Corpsdetexte"/>
        <w:rPr>
          <w:rFonts w:cs="Times New Roman"/>
        </w:rPr>
      </w:pPr>
      <w:r w:rsidRPr="00F8712A">
        <w:rPr>
          <w:rFonts w:cs="Times New Roman"/>
        </w:rPr>
        <w:lastRenderedPageBreak/>
        <w:t>De la couleur</w:t>
      </w:r>
      <w:r>
        <w:rPr>
          <w:rFonts w:cs="Times New Roman"/>
        </w:rPr>
        <w:t> ?</w:t>
      </w:r>
      <w:r w:rsidRPr="00F8712A">
        <w:rPr>
          <w:rFonts w:cs="Times New Roman"/>
        </w:rPr>
        <w:t xml:space="preserve"> S</w:t>
      </w:r>
      <w:r>
        <w:rPr>
          <w:rFonts w:cs="Times New Roman"/>
        </w:rPr>
        <w:t>’</w:t>
      </w:r>
      <w:r w:rsidRPr="00F8712A">
        <w:rPr>
          <w:rFonts w:cs="Times New Roman"/>
        </w:rPr>
        <w:t>agit-il donc de polychromie ou de patine</w:t>
      </w:r>
      <w:r>
        <w:rPr>
          <w:rFonts w:cs="Times New Roman"/>
        </w:rPr>
        <w:t> ?</w:t>
      </w:r>
      <w:r w:rsidRPr="00F8712A">
        <w:rPr>
          <w:rFonts w:cs="Times New Roman"/>
        </w:rPr>
        <w:t xml:space="preserve"> La polychromie est froide et inefficace. Elle n</w:t>
      </w:r>
      <w:r>
        <w:rPr>
          <w:rFonts w:cs="Times New Roman"/>
        </w:rPr>
        <w:t>’</w:t>
      </w:r>
      <w:r w:rsidRPr="00F8712A">
        <w:rPr>
          <w:rFonts w:cs="Times New Roman"/>
        </w:rPr>
        <w:t>aboutit qu</w:t>
      </w:r>
      <w:r>
        <w:rPr>
          <w:rFonts w:cs="Times New Roman"/>
        </w:rPr>
        <w:t>’</w:t>
      </w:r>
      <w:r w:rsidRPr="00F8712A">
        <w:rPr>
          <w:rFonts w:cs="Times New Roman"/>
        </w:rPr>
        <w:t xml:space="preserve">à une coloration conventionnelle, arbitraire et mate. Quant à la patine, une des œuvres de Rosso, le </w:t>
      </w:r>
      <w:r w:rsidRPr="00F8712A">
        <w:rPr>
          <w:rFonts w:cs="Times New Roman"/>
          <w:i/>
        </w:rPr>
        <w:t>Gavroche</w:t>
      </w:r>
      <w:r w:rsidRPr="00F8712A">
        <w:rPr>
          <w:rFonts w:cs="Times New Roman"/>
        </w:rPr>
        <w:t>, lui a presque exclusivement servi à l</w:t>
      </w:r>
      <w:r>
        <w:rPr>
          <w:rFonts w:cs="Times New Roman"/>
        </w:rPr>
        <w:t>’</w:t>
      </w:r>
      <w:r w:rsidRPr="00F8712A">
        <w:rPr>
          <w:rFonts w:cs="Times New Roman"/>
        </w:rPr>
        <w:t>essai des patines. Pour cette tête, il a éprouvé tous les tons de métaux, d</w:t>
      </w:r>
      <w:r>
        <w:rPr>
          <w:rFonts w:cs="Times New Roman"/>
        </w:rPr>
        <w:t>’</w:t>
      </w:r>
      <w:r w:rsidRPr="00F8712A">
        <w:rPr>
          <w:rFonts w:cs="Times New Roman"/>
        </w:rPr>
        <w:t>oxydations, de fumée, de vieilles pierres, et s</w:t>
      </w:r>
      <w:r>
        <w:rPr>
          <w:rFonts w:cs="Times New Roman"/>
        </w:rPr>
        <w:t>’</w:t>
      </w:r>
      <w:r w:rsidRPr="00F8712A">
        <w:rPr>
          <w:rFonts w:cs="Times New Roman"/>
        </w:rPr>
        <w:t>est ainsi convaincu que le seul intérêt des patines réside en une appropriation médiocre aux convenances ambiantes du décor, de l</w:t>
      </w:r>
      <w:r>
        <w:rPr>
          <w:rFonts w:cs="Times New Roman"/>
        </w:rPr>
        <w:t>’</w:t>
      </w:r>
      <w:r w:rsidRPr="00F8712A">
        <w:rPr>
          <w:rFonts w:cs="Times New Roman"/>
        </w:rPr>
        <w:t>ameublement, etc., etc. Il n</w:t>
      </w:r>
      <w:r>
        <w:rPr>
          <w:rFonts w:cs="Times New Roman"/>
        </w:rPr>
        <w:t>’</w:t>
      </w:r>
      <w:r w:rsidRPr="00F8712A">
        <w:rPr>
          <w:rFonts w:cs="Times New Roman"/>
        </w:rPr>
        <w:t>y a qu</w:t>
      </w:r>
      <w:r>
        <w:rPr>
          <w:rFonts w:cs="Times New Roman"/>
        </w:rPr>
        <w:t>’</w:t>
      </w:r>
      <w:r w:rsidRPr="00F8712A">
        <w:rPr>
          <w:rFonts w:cs="Times New Roman"/>
        </w:rPr>
        <w:t>une patine effective</w:t>
      </w:r>
      <w:r>
        <w:rPr>
          <w:rFonts w:cs="Times New Roman"/>
        </w:rPr>
        <w:t> :</w:t>
      </w:r>
      <w:r w:rsidRPr="00F8712A">
        <w:rPr>
          <w:rFonts w:cs="Times New Roman"/>
        </w:rPr>
        <w:t xml:space="preserve"> celle qu</w:t>
      </w:r>
      <w:r>
        <w:rPr>
          <w:rFonts w:cs="Times New Roman"/>
        </w:rPr>
        <w:t>’</w:t>
      </w:r>
      <w:r w:rsidRPr="00F8712A">
        <w:rPr>
          <w:rFonts w:cs="Times New Roman"/>
        </w:rPr>
        <w:t xml:space="preserve">a donnée le cerveau à la conception. Préméditer la traduction des valeurs en construisant, voilà </w:t>
      </w:r>
      <w:proofErr w:type="gramStart"/>
      <w:r w:rsidRPr="00F8712A">
        <w:rPr>
          <w:rFonts w:cs="Times New Roman"/>
        </w:rPr>
        <w:t>tout le fin</w:t>
      </w:r>
      <w:proofErr w:type="gramEnd"/>
      <w:r w:rsidRPr="00F8712A">
        <w:rPr>
          <w:rFonts w:cs="Times New Roman"/>
        </w:rPr>
        <w:t xml:space="preserve"> de la recherche. Si certaines œuvres anciennes ont gagné quelque effet inattendu à la patine du temps, c</w:t>
      </w:r>
      <w:r>
        <w:rPr>
          <w:rFonts w:cs="Times New Roman"/>
        </w:rPr>
        <w:t>’</w:t>
      </w:r>
      <w:r w:rsidRPr="00F8712A">
        <w:rPr>
          <w:rFonts w:cs="Times New Roman"/>
        </w:rPr>
        <w:t>est que la prévision de l</w:t>
      </w:r>
      <w:r>
        <w:rPr>
          <w:rFonts w:cs="Times New Roman"/>
        </w:rPr>
        <w:t>’</w:t>
      </w:r>
      <w:r w:rsidRPr="00F8712A">
        <w:rPr>
          <w:rFonts w:cs="Times New Roman"/>
        </w:rPr>
        <w:t xml:space="preserve">artiste avait préparé cette </w:t>
      </w:r>
      <w:proofErr w:type="spellStart"/>
      <w:r w:rsidRPr="00F8712A">
        <w:rPr>
          <w:rFonts w:cs="Times New Roman"/>
        </w:rPr>
        <w:t>adonisation</w:t>
      </w:r>
      <w:proofErr w:type="spellEnd"/>
      <w:r w:rsidRPr="00F8712A">
        <w:rPr>
          <w:rFonts w:cs="Times New Roman"/>
        </w:rPr>
        <w:t xml:space="preserve"> en proportionnant soigneusement, en mettant dans sa charpente tout ce qu</w:t>
      </w:r>
      <w:r>
        <w:rPr>
          <w:rFonts w:cs="Times New Roman"/>
        </w:rPr>
        <w:t>’</w:t>
      </w:r>
      <w:r w:rsidRPr="00F8712A">
        <w:rPr>
          <w:rFonts w:cs="Times New Roman"/>
        </w:rPr>
        <w:t>il fallait, sans rien de superflu. Dès lors, toutes les patines peuvent s</w:t>
      </w:r>
      <w:r>
        <w:rPr>
          <w:rFonts w:cs="Times New Roman"/>
        </w:rPr>
        <w:t>’</w:t>
      </w:r>
      <w:r w:rsidRPr="00F8712A">
        <w:rPr>
          <w:rFonts w:cs="Times New Roman"/>
        </w:rPr>
        <w:t>appliquer</w:t>
      </w:r>
      <w:r>
        <w:rPr>
          <w:rFonts w:cs="Times New Roman"/>
        </w:rPr>
        <w:t> ;</w:t>
      </w:r>
      <w:r w:rsidRPr="00F8712A">
        <w:rPr>
          <w:rFonts w:cs="Times New Roman"/>
        </w:rPr>
        <w:t xml:space="preserve"> mais une seule aura fait œuvre d</w:t>
      </w:r>
      <w:r>
        <w:rPr>
          <w:rFonts w:cs="Times New Roman"/>
        </w:rPr>
        <w:t>’art, — </w:t>
      </w:r>
      <w:r w:rsidRPr="00F8712A">
        <w:rPr>
          <w:rFonts w:cs="Times New Roman"/>
        </w:rPr>
        <w:t>la patine initiale, celle qu</w:t>
      </w:r>
      <w:r>
        <w:rPr>
          <w:rFonts w:cs="Times New Roman"/>
        </w:rPr>
        <w:t>’</w:t>
      </w:r>
      <w:r w:rsidRPr="00F8712A">
        <w:rPr>
          <w:rFonts w:cs="Times New Roman"/>
        </w:rPr>
        <w:t>ordonna préalablement le cerveau de l</w:t>
      </w:r>
      <w:r>
        <w:rPr>
          <w:rFonts w:cs="Times New Roman"/>
        </w:rPr>
        <w:t>’</w:t>
      </w:r>
      <w:r w:rsidRPr="00F8712A">
        <w:rPr>
          <w:rFonts w:cs="Times New Roman"/>
        </w:rPr>
        <w:t>artiste en réglant la composition et la construction sur le sentiment exact des valeurs et de la perspective.</w:t>
      </w:r>
    </w:p>
    <w:p w14:paraId="397F4757" w14:textId="77777777" w:rsidR="00821590" w:rsidRPr="00F8712A" w:rsidRDefault="00821590" w:rsidP="00821590">
      <w:pPr>
        <w:pStyle w:val="Corpsdetexte"/>
        <w:rPr>
          <w:rFonts w:cs="Times New Roman"/>
        </w:rPr>
      </w:pPr>
      <w:r w:rsidRPr="00F8712A">
        <w:rPr>
          <w:rFonts w:cs="Times New Roman"/>
        </w:rPr>
        <w:t>Nous n</w:t>
      </w:r>
      <w:r>
        <w:rPr>
          <w:rFonts w:cs="Times New Roman"/>
        </w:rPr>
        <w:t>’</w:t>
      </w:r>
      <w:r w:rsidRPr="00F8712A">
        <w:rPr>
          <w:rFonts w:cs="Times New Roman"/>
        </w:rPr>
        <w:t xml:space="preserve">avons vu Rosso pleinement satisfait que le jour où montrant la photographie de la </w:t>
      </w:r>
      <w:r w:rsidRPr="00F8712A">
        <w:rPr>
          <w:rFonts w:cs="Times New Roman"/>
          <w:i/>
        </w:rPr>
        <w:t>Marchande de légumes</w:t>
      </w:r>
      <w:r w:rsidRPr="00F8712A">
        <w:rPr>
          <w:rFonts w:cs="Times New Roman"/>
        </w:rPr>
        <w:t xml:space="preserve">, fragment de son </w:t>
      </w:r>
      <w:r w:rsidRPr="00F8712A">
        <w:rPr>
          <w:rFonts w:cs="Times New Roman"/>
          <w:i/>
        </w:rPr>
        <w:t>Ultérieur d</w:t>
      </w:r>
      <w:r>
        <w:rPr>
          <w:rFonts w:cs="Times New Roman"/>
          <w:i/>
        </w:rPr>
        <w:t>’</w:t>
      </w:r>
      <w:r w:rsidRPr="00F8712A">
        <w:rPr>
          <w:rFonts w:cs="Times New Roman"/>
          <w:i/>
        </w:rPr>
        <w:t>omnibus</w:t>
      </w:r>
      <w:r w:rsidRPr="00F8712A">
        <w:rPr>
          <w:rFonts w:cs="Times New Roman"/>
        </w:rPr>
        <w:t xml:space="preserve"> au maître Degas, celui-ci se récria</w:t>
      </w:r>
      <w:r>
        <w:rPr>
          <w:rFonts w:cs="Times New Roman"/>
        </w:rPr>
        <w:t> :</w:t>
      </w:r>
    </w:p>
    <w:p w14:paraId="62E0AF58" w14:textId="77FFB6E2" w:rsidR="00821590" w:rsidRPr="00F8712A" w:rsidRDefault="00821590" w:rsidP="00821590">
      <w:pPr>
        <w:pStyle w:val="Corpsdetexte"/>
        <w:rPr>
          <w:rFonts w:cs="Times New Roman"/>
        </w:rPr>
      </w:pPr>
      <w:r>
        <w:rPr>
          <w:rFonts w:cs="Times New Roman"/>
        </w:rPr>
        <w:t>— </w:t>
      </w:r>
      <w:r w:rsidRPr="00F8712A">
        <w:rPr>
          <w:rFonts w:cs="Times New Roman"/>
        </w:rPr>
        <w:t>Mais c</w:t>
      </w:r>
      <w:r>
        <w:rPr>
          <w:rFonts w:cs="Times New Roman"/>
        </w:rPr>
        <w:t>’</w:t>
      </w:r>
      <w:r w:rsidRPr="00F8712A">
        <w:rPr>
          <w:rFonts w:cs="Times New Roman"/>
        </w:rPr>
        <w:t>est</w:t>
      </w:r>
      <w:del w:id="44" w:author="Marguerite-Marie Bordry" w:date="2018-12-06T10:50:00Z">
        <w:r w:rsidRPr="00F8712A" w:rsidDel="00EE096E">
          <w:rPr>
            <w:rFonts w:cs="Times New Roman"/>
          </w:rPr>
          <w:delText>,</w:delText>
        </w:r>
      </w:del>
      <w:r w:rsidRPr="00F8712A">
        <w:rPr>
          <w:rFonts w:cs="Times New Roman"/>
        </w:rPr>
        <w:t xml:space="preserve"> la photographie d</w:t>
      </w:r>
      <w:r>
        <w:rPr>
          <w:rFonts w:cs="Times New Roman"/>
        </w:rPr>
        <w:t>’</w:t>
      </w:r>
      <w:r w:rsidRPr="00F8712A">
        <w:rPr>
          <w:rFonts w:cs="Times New Roman"/>
        </w:rPr>
        <w:t>un tableau que vous m</w:t>
      </w:r>
      <w:r>
        <w:rPr>
          <w:rFonts w:cs="Times New Roman"/>
        </w:rPr>
        <w:t>’</w:t>
      </w:r>
      <w:r w:rsidRPr="00F8712A">
        <w:rPr>
          <w:rFonts w:cs="Times New Roman"/>
        </w:rPr>
        <w:t>apportez-là</w:t>
      </w:r>
      <w:r>
        <w:rPr>
          <w:rFonts w:cs="Times New Roman"/>
        </w:rPr>
        <w:t> ?</w:t>
      </w:r>
    </w:p>
    <w:p w14:paraId="60B39B88" w14:textId="03A6A527" w:rsidR="00821590" w:rsidRPr="00F8712A" w:rsidRDefault="00821590" w:rsidP="00821590">
      <w:pPr>
        <w:pStyle w:val="Corpsdetexte"/>
        <w:rPr>
          <w:rFonts w:cs="Times New Roman"/>
        </w:rPr>
      </w:pPr>
      <w:r w:rsidRPr="00F8712A">
        <w:rPr>
          <w:rFonts w:cs="Times New Roman"/>
        </w:rPr>
        <w:t>Et de ce jour le Piémontais s</w:t>
      </w:r>
      <w:r>
        <w:rPr>
          <w:rFonts w:cs="Times New Roman"/>
        </w:rPr>
        <w:t>’</w:t>
      </w:r>
      <w:r w:rsidRPr="00F8712A">
        <w:rPr>
          <w:rFonts w:cs="Times New Roman"/>
        </w:rPr>
        <w:t>est senti récompensé de son infaillible foi en l</w:t>
      </w:r>
      <w:r>
        <w:rPr>
          <w:rFonts w:cs="Times New Roman"/>
        </w:rPr>
        <w:t>’</w:t>
      </w:r>
      <w:r w:rsidRPr="00F8712A">
        <w:rPr>
          <w:rFonts w:cs="Times New Roman"/>
        </w:rPr>
        <w:t>indivisibilité de l</w:t>
      </w:r>
      <w:r>
        <w:rPr>
          <w:rFonts w:cs="Times New Roman"/>
        </w:rPr>
        <w:t>’Art, — </w:t>
      </w:r>
      <w:r w:rsidRPr="00F8712A">
        <w:rPr>
          <w:rFonts w:cs="Times New Roman"/>
        </w:rPr>
        <w:t>d</w:t>
      </w:r>
      <w:r>
        <w:rPr>
          <w:rFonts w:cs="Times New Roman"/>
        </w:rPr>
        <w:t>’</w:t>
      </w:r>
      <w:r w:rsidRPr="00F8712A">
        <w:rPr>
          <w:rFonts w:cs="Times New Roman"/>
        </w:rPr>
        <w:t>avoir passé outre aux vulgaires sollicitations d</w:t>
      </w:r>
      <w:r>
        <w:rPr>
          <w:rFonts w:cs="Times New Roman"/>
        </w:rPr>
        <w:t>’une tradition facile et vaine, </w:t>
      </w:r>
      <w:r w:rsidRPr="00F8712A">
        <w:rPr>
          <w:rFonts w:cs="Times New Roman"/>
        </w:rPr>
        <w:t>— d</w:t>
      </w:r>
      <w:r>
        <w:rPr>
          <w:rFonts w:cs="Times New Roman"/>
        </w:rPr>
        <w:t>’</w:t>
      </w:r>
      <w:r w:rsidRPr="00F8712A">
        <w:rPr>
          <w:rFonts w:cs="Times New Roman"/>
        </w:rPr>
        <w:t>avoir aimé la vie et ses réalités pures au point d</w:t>
      </w:r>
      <w:r>
        <w:rPr>
          <w:rFonts w:cs="Times New Roman"/>
        </w:rPr>
        <w:t>’</w:t>
      </w:r>
      <w:r w:rsidRPr="00F8712A">
        <w:rPr>
          <w:rFonts w:cs="Times New Roman"/>
        </w:rPr>
        <w:t>assujettir tous ses dons et toutes ses habiletés à l</w:t>
      </w:r>
      <w:r>
        <w:rPr>
          <w:rFonts w:cs="Times New Roman"/>
        </w:rPr>
        <w:t>’</w:t>
      </w:r>
      <w:r w:rsidRPr="00F8712A">
        <w:rPr>
          <w:rFonts w:cs="Times New Roman"/>
        </w:rPr>
        <w:t>âpre, à l</w:t>
      </w:r>
      <w:r>
        <w:rPr>
          <w:rFonts w:cs="Times New Roman"/>
        </w:rPr>
        <w:t>’</w:t>
      </w:r>
      <w:r w:rsidRPr="00F8712A">
        <w:rPr>
          <w:rFonts w:cs="Times New Roman"/>
        </w:rPr>
        <w:t xml:space="preserve">intransigeante loi des valeurs, — ne consentant </w:t>
      </w:r>
      <w:del w:id="45" w:author="Marguerite-Marie Bordry" w:date="2018-12-06T10:50:00Z">
        <w:r w:rsidRPr="00F8712A" w:rsidDel="00FD0A98">
          <w:rPr>
            <w:rFonts w:cs="Times New Roman"/>
          </w:rPr>
          <w:delText xml:space="preserve">a </w:delText>
        </w:r>
      </w:del>
      <w:ins w:id="46" w:author="Marguerite-Marie Bordry" w:date="2018-12-06T10:50:00Z">
        <w:r w:rsidR="00FD0A98">
          <w:rPr>
            <w:rFonts w:cs="Times New Roman"/>
          </w:rPr>
          <w:t>à</w:t>
        </w:r>
        <w:r w:rsidR="00FD0A98" w:rsidRPr="00F8712A">
          <w:rPr>
            <w:rFonts w:cs="Times New Roman"/>
          </w:rPr>
          <w:t xml:space="preserve"> </w:t>
        </w:r>
      </w:ins>
      <w:r w:rsidRPr="00F8712A">
        <w:rPr>
          <w:rFonts w:cs="Times New Roman"/>
        </w:rPr>
        <w:t>s</w:t>
      </w:r>
      <w:r>
        <w:rPr>
          <w:rFonts w:cs="Times New Roman"/>
        </w:rPr>
        <w:t>’</w:t>
      </w:r>
      <w:r w:rsidRPr="00F8712A">
        <w:rPr>
          <w:rFonts w:cs="Times New Roman"/>
        </w:rPr>
        <w:t>affirmer que le jour où il se trouva révélé à lui-même devant une page de Baudelaire, qui se dresse, hautaine et méprisante, comme une provocation jetée à l</w:t>
      </w:r>
      <w:r>
        <w:rPr>
          <w:rFonts w:cs="Times New Roman"/>
        </w:rPr>
        <w:t>’</w:t>
      </w:r>
      <w:r w:rsidRPr="00F8712A">
        <w:rPr>
          <w:rFonts w:cs="Times New Roman"/>
        </w:rPr>
        <w:t>impuissante vanité des modeleurs</w:t>
      </w:r>
      <w:r>
        <w:rPr>
          <w:rFonts w:cs="Times New Roman"/>
        </w:rPr>
        <w:t> :</w:t>
      </w:r>
    </w:p>
    <w:p w14:paraId="6562A511" w14:textId="77777777" w:rsidR="00821590" w:rsidRPr="00F8712A" w:rsidRDefault="00821590" w:rsidP="00821590">
      <w:pPr>
        <w:pStyle w:val="Corpsdetexte"/>
        <w:rPr>
          <w:rFonts w:cs="Times New Roman"/>
        </w:rPr>
      </w:pPr>
      <w:r>
        <w:rPr>
          <w:rFonts w:cs="Times New Roman"/>
        </w:rPr>
        <w:t>— « </w:t>
      </w:r>
      <w:r w:rsidRPr="00F8712A">
        <w:rPr>
          <w:rFonts w:cs="Times New Roman"/>
        </w:rPr>
        <w:t>C</w:t>
      </w:r>
      <w:r>
        <w:rPr>
          <w:rFonts w:cs="Times New Roman"/>
        </w:rPr>
        <w:t>’</w:t>
      </w:r>
      <w:r w:rsidRPr="00F8712A">
        <w:rPr>
          <w:rFonts w:cs="Times New Roman"/>
        </w:rPr>
        <w:t>est en vain que le sculpteur s</w:t>
      </w:r>
      <w:r>
        <w:rPr>
          <w:rFonts w:cs="Times New Roman"/>
        </w:rPr>
        <w:t>’</w:t>
      </w:r>
      <w:r w:rsidRPr="00F8712A">
        <w:rPr>
          <w:rFonts w:cs="Times New Roman"/>
        </w:rPr>
        <w:t xml:space="preserve">efforce de se mettre </w:t>
      </w:r>
      <w:r w:rsidRPr="00F8712A">
        <w:rPr>
          <w:rFonts w:cs="Times New Roman"/>
          <w:i/>
        </w:rPr>
        <w:t>à un point de vue unique</w:t>
      </w:r>
      <w:r w:rsidRPr="00F8712A">
        <w:rPr>
          <w:rFonts w:cs="Times New Roman"/>
        </w:rPr>
        <w:t xml:space="preserve">. Le spectateur qui </w:t>
      </w:r>
      <w:r w:rsidRPr="00F8712A">
        <w:rPr>
          <w:rFonts w:cs="Times New Roman"/>
          <w:i/>
        </w:rPr>
        <w:t>tourne autour de la figure</w:t>
      </w:r>
      <w:r w:rsidRPr="00F8712A">
        <w:rPr>
          <w:rFonts w:cs="Times New Roman"/>
        </w:rPr>
        <w:t xml:space="preserve"> peut choisir cent points de vue différents, excepté le bon</w:t>
      </w:r>
      <w:r>
        <w:rPr>
          <w:rFonts w:cs="Times New Roman"/>
        </w:rPr>
        <w:t> ; et il arrive souvent — </w:t>
      </w:r>
      <w:r w:rsidRPr="00F8712A">
        <w:rPr>
          <w:rFonts w:cs="Times New Roman"/>
        </w:rPr>
        <w:t>ce qui est humiliant pour l</w:t>
      </w:r>
      <w:r>
        <w:rPr>
          <w:rFonts w:cs="Times New Roman"/>
        </w:rPr>
        <w:t>’</w:t>
      </w:r>
      <w:r w:rsidRPr="00F8712A">
        <w:rPr>
          <w:rFonts w:cs="Times New Roman"/>
        </w:rPr>
        <w:t>artiste</w:t>
      </w:r>
      <w:r>
        <w:rPr>
          <w:rFonts w:cs="Times New Roman"/>
        </w:rPr>
        <w:t> </w:t>
      </w:r>
      <w:r w:rsidRPr="00F8712A">
        <w:rPr>
          <w:rFonts w:cs="Times New Roman"/>
        </w:rPr>
        <w:t>— qu</w:t>
      </w:r>
      <w:r>
        <w:rPr>
          <w:rFonts w:cs="Times New Roman"/>
        </w:rPr>
        <w:t>’</w:t>
      </w:r>
      <w:r w:rsidRPr="00F8712A">
        <w:rPr>
          <w:rFonts w:cs="Times New Roman"/>
        </w:rPr>
        <w:t xml:space="preserve">un </w:t>
      </w:r>
      <w:r w:rsidRPr="00F8712A">
        <w:rPr>
          <w:rFonts w:cs="Times New Roman"/>
          <w:i/>
        </w:rPr>
        <w:t>hasard de lumière</w:t>
      </w:r>
      <w:r w:rsidRPr="00F8712A">
        <w:rPr>
          <w:rFonts w:cs="Times New Roman"/>
        </w:rPr>
        <w:t xml:space="preserve">, un </w:t>
      </w:r>
      <w:r w:rsidRPr="00F8712A">
        <w:rPr>
          <w:rFonts w:cs="Times New Roman"/>
          <w:i/>
        </w:rPr>
        <w:t>effet de lampe</w:t>
      </w:r>
      <w:r w:rsidRPr="00F8712A">
        <w:rPr>
          <w:rFonts w:cs="Times New Roman"/>
        </w:rPr>
        <w:t xml:space="preserve"> découvrent une beauté qui n</w:t>
      </w:r>
      <w:r>
        <w:rPr>
          <w:rFonts w:cs="Times New Roman"/>
        </w:rPr>
        <w:t>’</w:t>
      </w:r>
      <w:r w:rsidRPr="00F8712A">
        <w:rPr>
          <w:rFonts w:cs="Times New Roman"/>
        </w:rPr>
        <w:t xml:space="preserve">est pas celle à laquelle il avait songé. Un tableau </w:t>
      </w:r>
      <w:r w:rsidRPr="00F8712A">
        <w:rPr>
          <w:rFonts w:cs="Times New Roman"/>
          <w:i/>
        </w:rPr>
        <w:t>n</w:t>
      </w:r>
      <w:r>
        <w:rPr>
          <w:rFonts w:cs="Times New Roman"/>
          <w:i/>
        </w:rPr>
        <w:t>’</w:t>
      </w:r>
      <w:r w:rsidRPr="00F8712A">
        <w:rPr>
          <w:rFonts w:cs="Times New Roman"/>
          <w:i/>
        </w:rPr>
        <w:t>est que ce qu</w:t>
      </w:r>
      <w:r>
        <w:rPr>
          <w:rFonts w:cs="Times New Roman"/>
          <w:i/>
        </w:rPr>
        <w:t>’</w:t>
      </w:r>
      <w:r w:rsidRPr="00F8712A">
        <w:rPr>
          <w:rFonts w:cs="Times New Roman"/>
          <w:i/>
        </w:rPr>
        <w:t>il veut</w:t>
      </w:r>
      <w:r>
        <w:rPr>
          <w:rFonts w:cs="Times New Roman"/>
        </w:rPr>
        <w:t> ;</w:t>
      </w:r>
      <w:r w:rsidRPr="00F8712A">
        <w:rPr>
          <w:rFonts w:cs="Times New Roman"/>
        </w:rPr>
        <w:t xml:space="preserve"> il n</w:t>
      </w:r>
      <w:r>
        <w:rPr>
          <w:rFonts w:cs="Times New Roman"/>
        </w:rPr>
        <w:t>’</w:t>
      </w:r>
      <w:r w:rsidRPr="00F8712A">
        <w:rPr>
          <w:rFonts w:cs="Times New Roman"/>
        </w:rPr>
        <w:t xml:space="preserve">y a pas moyen de le regarder </w:t>
      </w:r>
      <w:r w:rsidRPr="00F8712A">
        <w:rPr>
          <w:rFonts w:cs="Times New Roman"/>
          <w:i/>
        </w:rPr>
        <w:t>autrement que dans son jour</w:t>
      </w:r>
      <w:r w:rsidRPr="00F8712A">
        <w:rPr>
          <w:rFonts w:cs="Times New Roman"/>
        </w:rPr>
        <w:t>. La peinture n</w:t>
      </w:r>
      <w:r>
        <w:rPr>
          <w:rFonts w:cs="Times New Roman"/>
        </w:rPr>
        <w:t>’</w:t>
      </w:r>
      <w:r w:rsidRPr="00F8712A">
        <w:rPr>
          <w:rFonts w:cs="Times New Roman"/>
        </w:rPr>
        <w:t>a qu</w:t>
      </w:r>
      <w:r>
        <w:rPr>
          <w:rFonts w:cs="Times New Roman"/>
        </w:rPr>
        <w:t>’</w:t>
      </w:r>
      <w:r w:rsidRPr="00F8712A">
        <w:rPr>
          <w:rFonts w:cs="Times New Roman"/>
        </w:rPr>
        <w:t>un point de vue</w:t>
      </w:r>
      <w:r>
        <w:rPr>
          <w:rFonts w:cs="Times New Roman"/>
        </w:rPr>
        <w:t> ;</w:t>
      </w:r>
      <w:r w:rsidRPr="00F8712A">
        <w:rPr>
          <w:rFonts w:cs="Times New Roman"/>
        </w:rPr>
        <w:t xml:space="preserve"> elle est exclusive et despotique. Aussi </w:t>
      </w:r>
      <w:r w:rsidRPr="00F8712A">
        <w:rPr>
          <w:rFonts w:cs="Times New Roman"/>
          <w:smallCaps/>
        </w:rPr>
        <w:t>l</w:t>
      </w:r>
      <w:r>
        <w:rPr>
          <w:rFonts w:cs="Times New Roman"/>
          <w:smallCaps/>
        </w:rPr>
        <w:t>’</w:t>
      </w:r>
      <w:r w:rsidRPr="00F8712A">
        <w:rPr>
          <w:rFonts w:cs="Times New Roman"/>
          <w:smallCaps/>
        </w:rPr>
        <w:t>expression du peintre est-elle bien plus forte</w:t>
      </w:r>
      <w:r w:rsidRPr="00F8712A">
        <w:rPr>
          <w:rFonts w:cs="Times New Roman"/>
        </w:rPr>
        <w:t>.</w:t>
      </w:r>
      <w:r>
        <w:rPr>
          <w:rFonts w:cs="Times New Roman"/>
        </w:rPr>
        <w:t> »</w:t>
      </w:r>
    </w:p>
    <w:p w14:paraId="14637643" w14:textId="537B2710" w:rsidR="00821590" w:rsidRPr="00F8712A" w:rsidRDefault="00821590" w:rsidP="00821590">
      <w:pPr>
        <w:pStyle w:val="Corpsdetexte"/>
        <w:rPr>
          <w:rFonts w:cs="Times New Roman"/>
        </w:rPr>
      </w:pPr>
      <w:r w:rsidRPr="00F8712A">
        <w:rPr>
          <w:rFonts w:cs="Times New Roman"/>
        </w:rPr>
        <w:t>Or, envisagez les récentes œuvres du Piémontais</w:t>
      </w:r>
      <w:r>
        <w:rPr>
          <w:rFonts w:cs="Times New Roman"/>
        </w:rPr>
        <w:t> :</w:t>
      </w:r>
      <w:r w:rsidRPr="00F8712A">
        <w:rPr>
          <w:rFonts w:cs="Times New Roman"/>
        </w:rPr>
        <w:t xml:space="preserve"> le </w:t>
      </w:r>
      <w:r w:rsidRPr="00F8712A">
        <w:rPr>
          <w:rFonts w:cs="Times New Roman"/>
          <w:i/>
        </w:rPr>
        <w:t>Sportman</w:t>
      </w:r>
      <w:r w:rsidRPr="00F8712A">
        <w:rPr>
          <w:rFonts w:cs="Times New Roman"/>
        </w:rPr>
        <w:t xml:space="preserve">, le </w:t>
      </w:r>
      <w:r w:rsidRPr="00F8712A">
        <w:rPr>
          <w:rFonts w:cs="Times New Roman"/>
          <w:i/>
        </w:rPr>
        <w:t>Malade d</w:t>
      </w:r>
      <w:r>
        <w:rPr>
          <w:rFonts w:cs="Times New Roman"/>
          <w:i/>
        </w:rPr>
        <w:t>’</w:t>
      </w:r>
      <w:r w:rsidRPr="00F8712A">
        <w:rPr>
          <w:rFonts w:cs="Times New Roman"/>
          <w:i/>
        </w:rPr>
        <w:t>hôpital</w:t>
      </w:r>
      <w:r w:rsidRPr="00F8712A">
        <w:rPr>
          <w:rFonts w:cs="Times New Roman"/>
        </w:rPr>
        <w:t xml:space="preserve">, la </w:t>
      </w:r>
      <w:r w:rsidRPr="00F8712A">
        <w:rPr>
          <w:rFonts w:cs="Times New Roman"/>
          <w:i/>
        </w:rPr>
        <w:lastRenderedPageBreak/>
        <w:t>Cantatrice</w:t>
      </w:r>
      <w:r w:rsidRPr="00F8712A">
        <w:rPr>
          <w:rFonts w:cs="Times New Roman"/>
        </w:rPr>
        <w:t xml:space="preserve">, la </w:t>
      </w:r>
      <w:r w:rsidRPr="00F8712A">
        <w:rPr>
          <w:rFonts w:cs="Times New Roman"/>
          <w:i/>
        </w:rPr>
        <w:t>Femme à la Voilette</w:t>
      </w:r>
      <w:r>
        <w:rPr>
          <w:rFonts w:cs="Times New Roman"/>
        </w:rPr>
        <w:t> ;</w:t>
      </w:r>
      <w:r w:rsidRPr="00F8712A">
        <w:rPr>
          <w:rFonts w:cs="Times New Roman"/>
        </w:rPr>
        <w:t xml:space="preserve"> puis sans </w:t>
      </w:r>
      <w:r w:rsidRPr="00F8712A">
        <w:rPr>
          <w:rFonts w:cs="Times New Roman"/>
          <w:i/>
        </w:rPr>
        <w:t>tourner autour de la figure</w:t>
      </w:r>
      <w:r w:rsidRPr="00F8712A">
        <w:rPr>
          <w:rFonts w:cs="Times New Roman"/>
        </w:rPr>
        <w:t xml:space="preserve">, en vous plaçant à tel </w:t>
      </w:r>
      <w:r w:rsidRPr="00F8712A">
        <w:rPr>
          <w:rFonts w:cs="Times New Roman"/>
          <w:i/>
        </w:rPr>
        <w:t>point de vue unique</w:t>
      </w:r>
      <w:r w:rsidRPr="00F8712A">
        <w:rPr>
          <w:rFonts w:cs="Times New Roman"/>
        </w:rPr>
        <w:t xml:space="preserve"> que vous commanderont le </w:t>
      </w:r>
      <w:r w:rsidRPr="00F8712A">
        <w:rPr>
          <w:rFonts w:cs="Times New Roman"/>
          <w:i/>
        </w:rPr>
        <w:t xml:space="preserve">hasard de </w:t>
      </w:r>
      <w:del w:id="47" w:author="Marguerite-Marie Bordry" w:date="2018-12-06T10:51:00Z">
        <w:r w:rsidRPr="00F8712A" w:rsidDel="00696079">
          <w:rPr>
            <w:rFonts w:cs="Times New Roman"/>
            <w:i/>
          </w:rPr>
          <w:delText>lumiere</w:delText>
        </w:r>
        <w:r w:rsidRPr="00F8712A" w:rsidDel="00696079">
          <w:rPr>
            <w:rFonts w:cs="Times New Roman"/>
          </w:rPr>
          <w:delText xml:space="preserve"> </w:delText>
        </w:r>
      </w:del>
      <w:ins w:id="48" w:author="Marguerite-Marie Bordry" w:date="2018-12-06T10:51:00Z">
        <w:r w:rsidR="00696079" w:rsidRPr="00F8712A">
          <w:rPr>
            <w:rFonts w:cs="Times New Roman"/>
            <w:i/>
          </w:rPr>
          <w:t>lumi</w:t>
        </w:r>
        <w:r w:rsidR="00696079">
          <w:rPr>
            <w:rFonts w:cs="Times New Roman"/>
            <w:i/>
          </w:rPr>
          <w:t>è</w:t>
        </w:r>
        <w:r w:rsidR="00696079" w:rsidRPr="00F8712A">
          <w:rPr>
            <w:rFonts w:cs="Times New Roman"/>
            <w:i/>
          </w:rPr>
          <w:t>re</w:t>
        </w:r>
        <w:r w:rsidR="00696079" w:rsidRPr="00F8712A">
          <w:rPr>
            <w:rFonts w:cs="Times New Roman"/>
          </w:rPr>
          <w:t xml:space="preserve"> </w:t>
        </w:r>
      </w:ins>
      <w:r w:rsidRPr="00F8712A">
        <w:rPr>
          <w:rFonts w:cs="Times New Roman"/>
        </w:rPr>
        <w:t>et l</w:t>
      </w:r>
      <w:r>
        <w:rPr>
          <w:rFonts w:cs="Times New Roman"/>
        </w:rPr>
        <w:t>’</w:t>
      </w:r>
      <w:r w:rsidRPr="00F8712A">
        <w:rPr>
          <w:rFonts w:cs="Times New Roman"/>
          <w:i/>
        </w:rPr>
        <w:t>effet de lampe</w:t>
      </w:r>
      <w:r w:rsidRPr="00F8712A">
        <w:rPr>
          <w:rFonts w:cs="Times New Roman"/>
        </w:rPr>
        <w:t xml:space="preserve"> cherchés</w:t>
      </w:r>
      <w:r>
        <w:rPr>
          <w:rFonts w:cs="Times New Roman"/>
        </w:rPr>
        <w:t> :</w:t>
      </w:r>
      <w:r w:rsidRPr="00F8712A">
        <w:rPr>
          <w:rFonts w:cs="Times New Roman"/>
        </w:rPr>
        <w:t xml:space="preserve"> renoncez à les considérer </w:t>
      </w:r>
      <w:r w:rsidRPr="00F8712A">
        <w:rPr>
          <w:rFonts w:cs="Times New Roman"/>
          <w:i/>
        </w:rPr>
        <w:t>autrement que dans leur jour</w:t>
      </w:r>
      <w:r>
        <w:rPr>
          <w:rFonts w:cs="Times New Roman"/>
        </w:rPr>
        <w:t> ;</w:t>
      </w:r>
      <w:r w:rsidRPr="00F8712A">
        <w:rPr>
          <w:rFonts w:cs="Times New Roman"/>
        </w:rPr>
        <w:t xml:space="preserve"> et convenez que </w:t>
      </w:r>
      <w:r w:rsidRPr="00F8712A">
        <w:rPr>
          <w:rFonts w:cs="Times New Roman"/>
          <w:smallCaps/>
        </w:rPr>
        <w:t>l</w:t>
      </w:r>
      <w:r>
        <w:rPr>
          <w:rFonts w:cs="Times New Roman"/>
          <w:smallCaps/>
        </w:rPr>
        <w:t>’</w:t>
      </w:r>
      <w:r w:rsidRPr="00F8712A">
        <w:rPr>
          <w:rFonts w:cs="Times New Roman"/>
          <w:smallCaps/>
        </w:rPr>
        <w:t>expression d</w:t>
      </w:r>
      <w:r>
        <w:rPr>
          <w:rFonts w:cs="Times New Roman"/>
          <w:smallCaps/>
        </w:rPr>
        <w:t>’</w:t>
      </w:r>
      <w:r w:rsidRPr="00F8712A">
        <w:rPr>
          <w:rFonts w:cs="Times New Roman"/>
          <w:smallCaps/>
        </w:rPr>
        <w:t>un peintre ne serait pas plus forte</w:t>
      </w:r>
      <w:r>
        <w:rPr>
          <w:rFonts w:cs="Times New Roman"/>
        </w:rPr>
        <w:t> ;</w:t>
      </w:r>
      <w:r w:rsidRPr="00F8712A">
        <w:rPr>
          <w:rFonts w:cs="Times New Roman"/>
        </w:rPr>
        <w:t xml:space="preserve"> que cette réalisation artistique, n</w:t>
      </w:r>
      <w:r>
        <w:rPr>
          <w:rFonts w:cs="Times New Roman"/>
        </w:rPr>
        <w:t>’</w:t>
      </w:r>
      <w:r w:rsidRPr="00F8712A">
        <w:rPr>
          <w:rFonts w:cs="Times New Roman"/>
        </w:rPr>
        <w:t xml:space="preserve">est, elle aussi, </w:t>
      </w:r>
      <w:r w:rsidRPr="00F8712A">
        <w:rPr>
          <w:rFonts w:cs="Times New Roman"/>
          <w:i/>
        </w:rPr>
        <w:t>que ce qu</w:t>
      </w:r>
      <w:r>
        <w:rPr>
          <w:rFonts w:cs="Times New Roman"/>
          <w:i/>
        </w:rPr>
        <w:t>’</w:t>
      </w:r>
      <w:r w:rsidRPr="00F8712A">
        <w:rPr>
          <w:rFonts w:cs="Times New Roman"/>
          <w:i/>
        </w:rPr>
        <w:t>elle veut</w:t>
      </w:r>
      <w:r>
        <w:rPr>
          <w:rFonts w:cs="Times New Roman"/>
        </w:rPr>
        <w:t> ;</w:t>
      </w:r>
      <w:r w:rsidRPr="00F8712A">
        <w:rPr>
          <w:rFonts w:cs="Times New Roman"/>
        </w:rPr>
        <w:t xml:space="preserve"> et que le défi de Baudelaire est ici crânement et magistralement relevé.</w:t>
      </w:r>
    </w:p>
    <w:p w14:paraId="46BCB032" w14:textId="77777777" w:rsidR="00821590" w:rsidRPr="00F8712A" w:rsidRDefault="00821590" w:rsidP="00821590">
      <w:pPr>
        <w:pStyle w:val="dateline"/>
      </w:pPr>
      <w:r>
        <w:t>Février </w:t>
      </w:r>
      <w:r w:rsidRPr="00F8712A">
        <w:t>96.</w:t>
      </w:r>
    </w:p>
    <w:p w14:paraId="4FC04F6C" w14:textId="77777777" w:rsidR="00821590" w:rsidRDefault="00821590" w:rsidP="00821590">
      <w:pPr>
        <w:pStyle w:val="Titre2"/>
      </w:pPr>
      <w:r>
        <w:t xml:space="preserve">Épilogues. </w:t>
      </w:r>
      <w:r>
        <w:br/>
        <w:t>Lettre à M. d’Annunzio</w:t>
      </w:r>
    </w:p>
    <w:p w14:paraId="1FB3B33C" w14:textId="77777777" w:rsidR="00821590" w:rsidRPr="00925B7B" w:rsidRDefault="00821590" w:rsidP="00821590">
      <w:pPr>
        <w:pStyle w:val="term"/>
      </w:pPr>
      <w:proofErr w:type="gramStart"/>
      <w:r w:rsidRPr="00925B7B">
        <w:t>id</w:t>
      </w:r>
      <w:proofErr w:type="gramEnd"/>
      <w:r w:rsidRPr="00925B7B">
        <w:t> : article-</w:t>
      </w:r>
      <w:r>
        <w:t>1896</w:t>
      </w:r>
      <w:r w:rsidRPr="00925B7B">
        <w:t>-</w:t>
      </w:r>
      <w:r>
        <w:t>03</w:t>
      </w:r>
      <w:r w:rsidRPr="00925B7B">
        <w:t>_</w:t>
      </w:r>
      <w:r>
        <w:t>411</w:t>
      </w:r>
    </w:p>
    <w:p w14:paraId="4BEFC5D6"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48856FB1"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421AC80C" w14:textId="77777777" w:rsidR="00821590" w:rsidRDefault="00821590" w:rsidP="00821590">
      <w:pPr>
        <w:pStyle w:val="term"/>
      </w:pPr>
      <w:proofErr w:type="gramStart"/>
      <w:r w:rsidRPr="00925B7B">
        <w:t>section</w:t>
      </w:r>
      <w:proofErr w:type="gramEnd"/>
      <w:r w:rsidRPr="00925B7B">
        <w:t xml:space="preserve"> : </w:t>
      </w:r>
      <w:r>
        <w:t>Épilogues</w:t>
      </w:r>
    </w:p>
    <w:p w14:paraId="187939AC"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t>Lettre à M. d’Annunzio</w:t>
      </w:r>
    </w:p>
    <w:p w14:paraId="7DA62FA2" w14:textId="77777777" w:rsidR="00821590" w:rsidRPr="00925B7B" w:rsidRDefault="00821590" w:rsidP="00821590">
      <w:pPr>
        <w:pStyle w:val="term"/>
      </w:pPr>
      <w:proofErr w:type="gramStart"/>
      <w:r w:rsidRPr="00925B7B">
        <w:t>date</w:t>
      </w:r>
      <w:proofErr w:type="gramEnd"/>
      <w:r w:rsidRPr="00925B7B">
        <w:t> :</w:t>
      </w:r>
      <w:r>
        <w:t xml:space="preserve"> 1896-03</w:t>
      </w:r>
    </w:p>
    <w:p w14:paraId="6B7E43DF"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 numéro 75, mars 1896</w:t>
      </w:r>
      <w:r w:rsidRPr="00925B7B">
        <w:t xml:space="preserve">, </w:t>
      </w:r>
      <w:r>
        <w:t>p. 409-413 [411-413]</w:t>
      </w:r>
    </w:p>
    <w:p w14:paraId="65FEC31C" w14:textId="77777777" w:rsidR="00821590" w:rsidRPr="000832F6" w:rsidRDefault="00821590" w:rsidP="00821590">
      <w:pPr>
        <w:pStyle w:val="byline"/>
        <w:rPr>
          <w:smallCaps/>
        </w:rPr>
      </w:pPr>
      <w:r w:rsidRPr="007E6062">
        <w:rPr>
          <w:smallCaps/>
        </w:rPr>
        <w:t>Remy de Gourmont</w:t>
      </w:r>
      <w:r>
        <w:t>.</w:t>
      </w:r>
    </w:p>
    <w:p w14:paraId="7990082C" w14:textId="77777777" w:rsidR="00821590" w:rsidRDefault="00821590" w:rsidP="00821590">
      <w:pPr>
        <w:pStyle w:val="bibl"/>
      </w:pPr>
      <w:r>
        <w:t>Tome XVII, numéro 75, mars 1896</w:t>
      </w:r>
      <w:r w:rsidRPr="00925B7B">
        <w:t xml:space="preserve">, </w:t>
      </w:r>
      <w:r>
        <w:t>p. 409-413 [411-413].</w:t>
      </w:r>
    </w:p>
    <w:p w14:paraId="25967B9E" w14:textId="69CDA352" w:rsidR="00821590" w:rsidRPr="00F8712A" w:rsidRDefault="00821590" w:rsidP="00821590">
      <w:pPr>
        <w:pStyle w:val="Corpsdetexte"/>
        <w:rPr>
          <w:rFonts w:cs="Times New Roman"/>
        </w:rPr>
      </w:pPr>
      <w:r w:rsidRPr="00F8712A">
        <w:rPr>
          <w:rFonts w:cs="Times New Roman"/>
        </w:rPr>
        <w:t>Ce qu</w:t>
      </w:r>
      <w:r>
        <w:rPr>
          <w:rFonts w:cs="Times New Roman"/>
        </w:rPr>
        <w:t>’</w:t>
      </w:r>
      <w:r w:rsidRPr="00F8712A">
        <w:rPr>
          <w:rFonts w:cs="Times New Roman"/>
        </w:rPr>
        <w:t>il y a de plus grave en votre aventure, Monsieur, c</w:t>
      </w:r>
      <w:r>
        <w:rPr>
          <w:rFonts w:cs="Times New Roman"/>
        </w:rPr>
        <w:t>’</w:t>
      </w:r>
      <w:r w:rsidRPr="00F8712A">
        <w:rPr>
          <w:rFonts w:cs="Times New Roman"/>
        </w:rPr>
        <w:t>est l</w:t>
      </w:r>
      <w:r>
        <w:rPr>
          <w:rFonts w:cs="Times New Roman"/>
        </w:rPr>
        <w:t>’</w:t>
      </w:r>
      <w:r w:rsidRPr="00F8712A">
        <w:rPr>
          <w:rFonts w:cs="Times New Roman"/>
        </w:rPr>
        <w:t xml:space="preserve">amitié littéraire que vous a vouée </w:t>
      </w:r>
      <w:r>
        <w:rPr>
          <w:rFonts w:cs="Times New Roman"/>
        </w:rPr>
        <w:t>M. </w:t>
      </w:r>
      <w:r w:rsidRPr="00F8712A">
        <w:rPr>
          <w:rFonts w:cs="Times New Roman"/>
        </w:rPr>
        <w:t>Gaston Deschamps, écrivain léger et dont les jugements font sourire. Ce critique n</w:t>
      </w:r>
      <w:r>
        <w:rPr>
          <w:rFonts w:cs="Times New Roman"/>
        </w:rPr>
        <w:t>’</w:t>
      </w:r>
      <w:r w:rsidRPr="00F8712A">
        <w:rPr>
          <w:rFonts w:cs="Times New Roman"/>
        </w:rPr>
        <w:t>a aucune autorité parmi nous, car nous jugeons qu</w:t>
      </w:r>
      <w:r>
        <w:rPr>
          <w:rFonts w:cs="Times New Roman"/>
        </w:rPr>
        <w:t>’</w:t>
      </w:r>
      <w:r w:rsidRPr="00F8712A">
        <w:rPr>
          <w:rFonts w:cs="Times New Roman"/>
        </w:rPr>
        <w:t>il y a un plagiat bien plus répugnant que celui des phrases, c</w:t>
      </w:r>
      <w:r>
        <w:rPr>
          <w:rFonts w:cs="Times New Roman"/>
        </w:rPr>
        <w:t>’</w:t>
      </w:r>
      <w:r w:rsidRPr="00F8712A">
        <w:rPr>
          <w:rFonts w:cs="Times New Roman"/>
        </w:rPr>
        <w:t xml:space="preserve">est le plagiat des formes intellectuelles. Naturellement amorphe, </w:t>
      </w:r>
      <w:r>
        <w:rPr>
          <w:rFonts w:cs="Times New Roman"/>
        </w:rPr>
        <w:t>M. </w:t>
      </w:r>
      <w:r w:rsidRPr="00F8712A">
        <w:rPr>
          <w:rFonts w:cs="Times New Roman"/>
        </w:rPr>
        <w:t>Gaston Deschamps a eu la patience, tel un plâtrier italien, de mouler sur le vif différentes parties de plusieurs cerveaux et de se composer ainsi, au moyen de pièces rapportées, un habitacle qui n</w:t>
      </w:r>
      <w:r>
        <w:rPr>
          <w:rFonts w:cs="Times New Roman"/>
        </w:rPr>
        <w:t>’</w:t>
      </w:r>
      <w:r w:rsidRPr="00F8712A">
        <w:rPr>
          <w:rFonts w:cs="Times New Roman"/>
        </w:rPr>
        <w:t>eût pas l</w:t>
      </w:r>
      <w:r>
        <w:rPr>
          <w:rFonts w:cs="Times New Roman"/>
        </w:rPr>
        <w:t>’</w:t>
      </w:r>
      <w:r w:rsidRPr="00F8712A">
        <w:rPr>
          <w:rFonts w:cs="Times New Roman"/>
        </w:rPr>
        <w:t>air, tout d</w:t>
      </w:r>
      <w:r>
        <w:rPr>
          <w:rFonts w:cs="Times New Roman"/>
        </w:rPr>
        <w:t>’</w:t>
      </w:r>
      <w:r w:rsidRPr="00F8712A">
        <w:rPr>
          <w:rFonts w:cs="Times New Roman"/>
        </w:rPr>
        <w:t>abord, d</w:t>
      </w:r>
      <w:r>
        <w:rPr>
          <w:rFonts w:cs="Times New Roman"/>
        </w:rPr>
        <w:t>’</w:t>
      </w:r>
      <w:r w:rsidRPr="00F8712A">
        <w:rPr>
          <w:rFonts w:cs="Times New Roman"/>
        </w:rPr>
        <w:t>avoir été dérobé</w:t>
      </w:r>
      <w:r>
        <w:rPr>
          <w:rFonts w:cs="Times New Roman"/>
        </w:rPr>
        <w:t> :</w:t>
      </w:r>
      <w:r w:rsidRPr="00F8712A">
        <w:rPr>
          <w:rFonts w:cs="Times New Roman"/>
        </w:rPr>
        <w:t xml:space="preserve"> les morceaux </w:t>
      </w:r>
      <w:ins w:id="49" w:author="Marguerite-Marie Bordry" w:date="2018-12-06T10:52:00Z">
        <w:r w:rsidR="00B202BB">
          <w:rPr>
            <w:rFonts w:cs="Times New Roman"/>
          </w:rPr>
          <w:t>l</w:t>
        </w:r>
      </w:ins>
      <w:r w:rsidRPr="00F8712A">
        <w:rPr>
          <w:rFonts w:cs="Times New Roman"/>
        </w:rPr>
        <w:t xml:space="preserve">es plus gros de cette construction </w:t>
      </w:r>
      <w:proofErr w:type="spellStart"/>
      <w:r w:rsidRPr="00F8712A">
        <w:rPr>
          <w:rFonts w:cs="Times New Roman"/>
        </w:rPr>
        <w:t>alvéolique</w:t>
      </w:r>
      <w:proofErr w:type="spellEnd"/>
      <w:r w:rsidRPr="00F8712A">
        <w:rPr>
          <w:rFonts w:cs="Times New Roman"/>
        </w:rPr>
        <w:t xml:space="preserve"> sont la bonhomie féline de </w:t>
      </w:r>
      <w:r>
        <w:rPr>
          <w:rFonts w:cs="Times New Roman"/>
        </w:rPr>
        <w:t>M. </w:t>
      </w:r>
      <w:r w:rsidRPr="00F8712A">
        <w:rPr>
          <w:rFonts w:cs="Times New Roman"/>
        </w:rPr>
        <w:t xml:space="preserve">Jules Lemaître et le détachement dédaigneux de </w:t>
      </w:r>
      <w:r>
        <w:rPr>
          <w:rFonts w:cs="Times New Roman"/>
        </w:rPr>
        <w:t>M. </w:t>
      </w:r>
      <w:r w:rsidRPr="00F8712A">
        <w:rPr>
          <w:rFonts w:cs="Times New Roman"/>
        </w:rPr>
        <w:t>Anatole France. Il fait, comme le premier, profession de s</w:t>
      </w:r>
      <w:r>
        <w:rPr>
          <w:rFonts w:cs="Times New Roman"/>
        </w:rPr>
        <w:t>’</w:t>
      </w:r>
      <w:r w:rsidRPr="00F8712A">
        <w:rPr>
          <w:rFonts w:cs="Times New Roman"/>
        </w:rPr>
        <w:t xml:space="preserve">intéresser à tout en laissant deviner, </w:t>
      </w:r>
      <w:del w:id="50" w:author="Marguerite-Marie Bordry" w:date="2018-12-06T10:52:00Z">
        <w:r w:rsidRPr="00F8712A" w:rsidDel="002E6384">
          <w:rPr>
            <w:rFonts w:cs="Times New Roman"/>
          </w:rPr>
          <w:delText xml:space="preserve">commedie </w:delText>
        </w:r>
      </w:del>
      <w:ins w:id="51" w:author="Marguerite-Marie Bordry" w:date="2018-12-06T10:52:00Z">
        <w:r w:rsidR="002E6384">
          <w:rPr>
            <w:rFonts w:cs="Times New Roman"/>
          </w:rPr>
          <w:t>comme le</w:t>
        </w:r>
        <w:r w:rsidR="002E6384" w:rsidRPr="00F8712A">
          <w:rPr>
            <w:rFonts w:cs="Times New Roman"/>
          </w:rPr>
          <w:t xml:space="preserve"> </w:t>
        </w:r>
      </w:ins>
      <w:r w:rsidRPr="00F8712A">
        <w:rPr>
          <w:rFonts w:cs="Times New Roman"/>
        </w:rPr>
        <w:t>second, qu</w:t>
      </w:r>
      <w:r>
        <w:rPr>
          <w:rFonts w:cs="Times New Roman"/>
        </w:rPr>
        <w:t>’</w:t>
      </w:r>
      <w:r w:rsidRPr="00F8712A">
        <w:rPr>
          <w:rFonts w:cs="Times New Roman"/>
        </w:rPr>
        <w:t>il méprise tout</w:t>
      </w:r>
      <w:r>
        <w:rPr>
          <w:rFonts w:cs="Times New Roman"/>
        </w:rPr>
        <w:t> ;</w:t>
      </w:r>
      <w:r w:rsidRPr="00F8712A">
        <w:rPr>
          <w:rFonts w:cs="Times New Roman"/>
        </w:rPr>
        <w:t xml:space="preserve"> mais sa véritable nature est celle des faibles et des impuissants, l</w:t>
      </w:r>
      <w:r>
        <w:rPr>
          <w:rFonts w:cs="Times New Roman"/>
        </w:rPr>
        <w:t>’</w:t>
      </w:r>
      <w:r w:rsidRPr="00F8712A">
        <w:rPr>
          <w:rFonts w:cs="Times New Roman"/>
        </w:rPr>
        <w:t>esprit d</w:t>
      </w:r>
      <w:r>
        <w:rPr>
          <w:rFonts w:cs="Times New Roman"/>
        </w:rPr>
        <w:t>’</w:t>
      </w:r>
      <w:r w:rsidRPr="00F8712A">
        <w:rPr>
          <w:rFonts w:cs="Times New Roman"/>
        </w:rPr>
        <w:t>imitation, avec son revers, l</w:t>
      </w:r>
      <w:r>
        <w:rPr>
          <w:rFonts w:cs="Times New Roman"/>
        </w:rPr>
        <w:t>’</w:t>
      </w:r>
      <w:r w:rsidRPr="00F8712A">
        <w:rPr>
          <w:rFonts w:cs="Times New Roman"/>
        </w:rPr>
        <w:t>esprit de contradiction. S</w:t>
      </w:r>
      <w:r>
        <w:rPr>
          <w:rFonts w:cs="Times New Roman"/>
        </w:rPr>
        <w:t>’</w:t>
      </w:r>
      <w:r w:rsidRPr="00F8712A">
        <w:rPr>
          <w:rFonts w:cs="Times New Roman"/>
        </w:rPr>
        <w:t xml:space="preserve">il vous a mis dans ses prônes, ce fut pour faire comme </w:t>
      </w:r>
      <w:r>
        <w:rPr>
          <w:rFonts w:cs="Times New Roman"/>
        </w:rPr>
        <w:t>M. de </w:t>
      </w:r>
      <w:r w:rsidRPr="00F8712A">
        <w:rPr>
          <w:rFonts w:cs="Times New Roman"/>
        </w:rPr>
        <w:t>Vogüé, et ce fut encore pour singer cet ancien ambassadeur qu</w:t>
      </w:r>
      <w:r>
        <w:rPr>
          <w:rFonts w:cs="Times New Roman"/>
        </w:rPr>
        <w:t>’</w:t>
      </w:r>
      <w:r w:rsidRPr="00F8712A">
        <w:rPr>
          <w:rFonts w:cs="Times New Roman"/>
        </w:rPr>
        <w:t xml:space="preserve">il se donna en Italie la mission que </w:t>
      </w:r>
      <w:r>
        <w:rPr>
          <w:rFonts w:cs="Times New Roman"/>
        </w:rPr>
        <w:t>M. </w:t>
      </w:r>
      <w:proofErr w:type="spellStart"/>
      <w:r w:rsidRPr="00F8712A">
        <w:rPr>
          <w:rFonts w:cs="Times New Roman"/>
        </w:rPr>
        <w:t>Thovez</w:t>
      </w:r>
      <w:proofErr w:type="spellEnd"/>
      <w:r w:rsidRPr="00F8712A">
        <w:rPr>
          <w:rFonts w:cs="Times New Roman"/>
        </w:rPr>
        <w:t xml:space="preserve"> vient d</w:t>
      </w:r>
      <w:r>
        <w:rPr>
          <w:rFonts w:cs="Times New Roman"/>
        </w:rPr>
        <w:t>’</w:t>
      </w:r>
      <w:r w:rsidRPr="00F8712A">
        <w:rPr>
          <w:rFonts w:cs="Times New Roman"/>
        </w:rPr>
        <w:t>écourter si brusquement. La part de l</w:t>
      </w:r>
      <w:r>
        <w:rPr>
          <w:rFonts w:cs="Times New Roman"/>
        </w:rPr>
        <w:t>’</w:t>
      </w:r>
      <w:r w:rsidRPr="00F8712A">
        <w:rPr>
          <w:rFonts w:cs="Times New Roman"/>
        </w:rPr>
        <w:t>esprit de contradiction, c</w:t>
      </w:r>
      <w:r>
        <w:rPr>
          <w:rFonts w:cs="Times New Roman"/>
        </w:rPr>
        <w:t>’</w:t>
      </w:r>
      <w:r w:rsidRPr="00F8712A">
        <w:rPr>
          <w:rFonts w:cs="Times New Roman"/>
        </w:rPr>
        <w:t>est ceci</w:t>
      </w:r>
      <w:r>
        <w:rPr>
          <w:rFonts w:cs="Times New Roman"/>
        </w:rPr>
        <w:t> :</w:t>
      </w:r>
      <w:r w:rsidRPr="00F8712A">
        <w:rPr>
          <w:rFonts w:cs="Times New Roman"/>
        </w:rPr>
        <w:t xml:space="preserve"> qu</w:t>
      </w:r>
      <w:r>
        <w:rPr>
          <w:rFonts w:cs="Times New Roman"/>
        </w:rPr>
        <w:t>’</w:t>
      </w:r>
      <w:r w:rsidRPr="00F8712A">
        <w:rPr>
          <w:rFonts w:cs="Times New Roman"/>
        </w:rPr>
        <w:t>il songeait moins à vous exalter pour vous-même qu</w:t>
      </w:r>
      <w:r>
        <w:rPr>
          <w:rFonts w:cs="Times New Roman"/>
        </w:rPr>
        <w:t>’</w:t>
      </w:r>
      <w:r w:rsidRPr="00F8712A">
        <w:rPr>
          <w:rFonts w:cs="Times New Roman"/>
        </w:rPr>
        <w:t>à se servir de votre gloire pour écraser, comme d</w:t>
      </w:r>
      <w:r>
        <w:rPr>
          <w:rFonts w:cs="Times New Roman"/>
        </w:rPr>
        <w:t>’</w:t>
      </w:r>
      <w:r w:rsidRPr="00F8712A">
        <w:rPr>
          <w:rFonts w:cs="Times New Roman"/>
        </w:rPr>
        <w:t>une roue, les nouveaux écrivains français indociles à ses manipulations d</w:t>
      </w:r>
      <w:r>
        <w:rPr>
          <w:rFonts w:cs="Times New Roman"/>
        </w:rPr>
        <w:t>’</w:t>
      </w:r>
      <w:r w:rsidRPr="00F8712A">
        <w:rPr>
          <w:rFonts w:cs="Times New Roman"/>
        </w:rPr>
        <w:t>apothicaire. Car si j</w:t>
      </w:r>
      <w:r>
        <w:rPr>
          <w:rFonts w:cs="Times New Roman"/>
        </w:rPr>
        <w:t>’</w:t>
      </w:r>
      <w:r w:rsidRPr="00F8712A">
        <w:rPr>
          <w:rFonts w:cs="Times New Roman"/>
        </w:rPr>
        <w:t>ai dit roue, Monsieur, c</w:t>
      </w:r>
      <w:r>
        <w:rPr>
          <w:rFonts w:cs="Times New Roman"/>
        </w:rPr>
        <w:t>’</w:t>
      </w:r>
      <w:r w:rsidRPr="00F8712A">
        <w:rPr>
          <w:rFonts w:cs="Times New Roman"/>
        </w:rPr>
        <w:t>est que la gloire est un orbe, figurativement, mais vous n</w:t>
      </w:r>
      <w:r>
        <w:rPr>
          <w:rFonts w:cs="Times New Roman"/>
        </w:rPr>
        <w:t>’</w:t>
      </w:r>
      <w:r w:rsidRPr="00F8712A">
        <w:rPr>
          <w:rFonts w:cs="Times New Roman"/>
        </w:rPr>
        <w:t>étiez entre ses mains qu</w:t>
      </w:r>
      <w:r>
        <w:rPr>
          <w:rFonts w:cs="Times New Roman"/>
        </w:rPr>
        <w:t>’</w:t>
      </w:r>
      <w:r w:rsidRPr="00F8712A">
        <w:rPr>
          <w:rFonts w:cs="Times New Roman"/>
        </w:rPr>
        <w:t>un pilon avec lequel il rêvait de broyer dans le même mortier toutes les cervelles mal pensantes.</w:t>
      </w:r>
    </w:p>
    <w:p w14:paraId="19112B27" w14:textId="77777777" w:rsidR="00821590" w:rsidRPr="00F8712A" w:rsidRDefault="00821590" w:rsidP="00821590">
      <w:pPr>
        <w:pStyle w:val="Corpsdetexte"/>
        <w:rPr>
          <w:rFonts w:cs="Times New Roman"/>
        </w:rPr>
      </w:pPr>
      <w:r w:rsidRPr="00F8712A">
        <w:rPr>
          <w:rFonts w:cs="Times New Roman"/>
        </w:rPr>
        <w:lastRenderedPageBreak/>
        <w:t>Je vous crois trop intelligent pour admettre la sincérité d</w:t>
      </w:r>
      <w:r>
        <w:rPr>
          <w:rFonts w:cs="Times New Roman"/>
        </w:rPr>
        <w:t>’</w:t>
      </w:r>
      <w:r w:rsidRPr="00F8712A">
        <w:rPr>
          <w:rFonts w:cs="Times New Roman"/>
        </w:rPr>
        <w:t>un enthousiasme touchant la Renaissance latine</w:t>
      </w:r>
      <w:r>
        <w:rPr>
          <w:rFonts w:cs="Times New Roman"/>
        </w:rPr>
        <w:t> ;</w:t>
      </w:r>
      <w:r w:rsidRPr="00F8712A">
        <w:rPr>
          <w:rFonts w:cs="Times New Roman"/>
        </w:rPr>
        <w:t xml:space="preserve"> vous savez, ayant lu Tolstoï, Nietzsche, Ibsen, et les Français et les Anglais, vous savez qu</w:t>
      </w:r>
      <w:r>
        <w:rPr>
          <w:rFonts w:cs="Times New Roman"/>
        </w:rPr>
        <w:t>’</w:t>
      </w:r>
      <w:r w:rsidRPr="00F8712A">
        <w:rPr>
          <w:rFonts w:cs="Times New Roman"/>
        </w:rPr>
        <w:t>il n</w:t>
      </w:r>
      <w:r>
        <w:rPr>
          <w:rFonts w:cs="Times New Roman"/>
        </w:rPr>
        <w:t>’</w:t>
      </w:r>
      <w:r w:rsidRPr="00F8712A">
        <w:rPr>
          <w:rFonts w:cs="Times New Roman"/>
        </w:rPr>
        <w:t>y a pas plus, à cette heure, d</w:t>
      </w:r>
      <w:r>
        <w:rPr>
          <w:rFonts w:cs="Times New Roman"/>
        </w:rPr>
        <w:t>’</w:t>
      </w:r>
      <w:r w:rsidRPr="00F8712A">
        <w:rPr>
          <w:rFonts w:cs="Times New Roman"/>
        </w:rPr>
        <w:t>esprit latin qu</w:t>
      </w:r>
      <w:r>
        <w:rPr>
          <w:rFonts w:cs="Times New Roman"/>
        </w:rPr>
        <w:t>’</w:t>
      </w:r>
      <w:r w:rsidRPr="00F8712A">
        <w:rPr>
          <w:rFonts w:cs="Times New Roman"/>
        </w:rPr>
        <w:t>il n</w:t>
      </w:r>
      <w:r>
        <w:rPr>
          <w:rFonts w:cs="Times New Roman"/>
        </w:rPr>
        <w:t>’</w:t>
      </w:r>
      <w:r w:rsidRPr="00F8712A">
        <w:rPr>
          <w:rFonts w:cs="Times New Roman"/>
        </w:rPr>
        <w:t>y a d</w:t>
      </w:r>
      <w:r>
        <w:rPr>
          <w:rFonts w:cs="Times New Roman"/>
        </w:rPr>
        <w:t>’</w:t>
      </w:r>
      <w:r w:rsidRPr="00F8712A">
        <w:rPr>
          <w:rFonts w:cs="Times New Roman"/>
        </w:rPr>
        <w:t>esprit russe ou d</w:t>
      </w:r>
      <w:r>
        <w:rPr>
          <w:rFonts w:cs="Times New Roman"/>
        </w:rPr>
        <w:t>’</w:t>
      </w:r>
      <w:r w:rsidRPr="00F8712A">
        <w:rPr>
          <w:rFonts w:cs="Times New Roman"/>
        </w:rPr>
        <w:t>esprit scandinave</w:t>
      </w:r>
      <w:r>
        <w:rPr>
          <w:rFonts w:cs="Times New Roman"/>
        </w:rPr>
        <w:t> ;</w:t>
      </w:r>
      <w:r w:rsidRPr="00F8712A">
        <w:rPr>
          <w:rFonts w:cs="Times New Roman"/>
        </w:rPr>
        <w:t xml:space="preserve"> il y a un esprit européen et, ici et là, des individus qui s</w:t>
      </w:r>
      <w:r>
        <w:rPr>
          <w:rFonts w:cs="Times New Roman"/>
        </w:rPr>
        <w:t>’</w:t>
      </w:r>
      <w:r w:rsidRPr="00F8712A">
        <w:rPr>
          <w:rFonts w:cs="Times New Roman"/>
        </w:rPr>
        <w:t>affirment uniques, personnels et entiers. Alors la prétention d</w:t>
      </w:r>
      <w:r>
        <w:rPr>
          <w:rFonts w:cs="Times New Roman"/>
        </w:rPr>
        <w:t>’</w:t>
      </w:r>
      <w:r w:rsidRPr="00F8712A">
        <w:rPr>
          <w:rFonts w:cs="Times New Roman"/>
        </w:rPr>
        <w:t>une Renaissance latine se dévêt et la voici nue</w:t>
      </w:r>
      <w:r>
        <w:rPr>
          <w:rFonts w:cs="Times New Roman"/>
        </w:rPr>
        <w:t> :</w:t>
      </w:r>
      <w:r w:rsidRPr="00F8712A">
        <w:rPr>
          <w:rFonts w:cs="Times New Roman"/>
        </w:rPr>
        <w:t xml:space="preserve"> joujou mal fait avec lequel on voulait amuser le public et l</w:t>
      </w:r>
      <w:r>
        <w:rPr>
          <w:rFonts w:cs="Times New Roman"/>
        </w:rPr>
        <w:t>’</w:t>
      </w:r>
      <w:r w:rsidRPr="00F8712A">
        <w:rPr>
          <w:rFonts w:cs="Times New Roman"/>
        </w:rPr>
        <w:t>empêcher, ne fût-ce que durant quelques heures, de prendre garde à l</w:t>
      </w:r>
      <w:r>
        <w:rPr>
          <w:rFonts w:cs="Times New Roman"/>
        </w:rPr>
        <w:t>’</w:t>
      </w:r>
      <w:r w:rsidRPr="00F8712A">
        <w:rPr>
          <w:rFonts w:cs="Times New Roman"/>
        </w:rPr>
        <w:t>étrange sensation de l</w:t>
      </w:r>
      <w:r>
        <w:rPr>
          <w:rFonts w:cs="Times New Roman"/>
        </w:rPr>
        <w:t>’</w:t>
      </w:r>
      <w:r w:rsidRPr="00F8712A">
        <w:rPr>
          <w:rFonts w:cs="Times New Roman"/>
        </w:rPr>
        <w:t>Idée qui lui souffle dans les cheveux… Renaissance latine</w:t>
      </w:r>
      <w:r>
        <w:rPr>
          <w:rFonts w:cs="Times New Roman"/>
        </w:rPr>
        <w:t> :</w:t>
      </w:r>
      <w:r w:rsidRPr="00F8712A">
        <w:rPr>
          <w:rFonts w:cs="Times New Roman"/>
        </w:rPr>
        <w:t xml:space="preserve"> la volupté pure et simple, la beauté plastique, quelques-uns de ces mots qui ne simulent e mystère que par ce qu</w:t>
      </w:r>
      <w:r>
        <w:rPr>
          <w:rFonts w:cs="Times New Roman"/>
        </w:rPr>
        <w:t>’</w:t>
      </w:r>
      <w:r w:rsidRPr="00F8712A">
        <w:rPr>
          <w:rFonts w:cs="Times New Roman"/>
        </w:rPr>
        <w:t>ils contiennent de peur, l</w:t>
      </w:r>
      <w:r>
        <w:rPr>
          <w:rFonts w:cs="Times New Roman"/>
        </w:rPr>
        <w:t>’</w:t>
      </w:r>
      <w:r w:rsidRPr="00F8712A">
        <w:rPr>
          <w:rFonts w:cs="Times New Roman"/>
        </w:rPr>
        <w:t xml:space="preserve">amour, a mort, un dosage heureux de Pétrarque et de </w:t>
      </w:r>
      <w:proofErr w:type="spellStart"/>
      <w:r w:rsidRPr="00F8712A">
        <w:rPr>
          <w:rFonts w:cs="Times New Roman"/>
        </w:rPr>
        <w:t>Léopardi</w:t>
      </w:r>
      <w:proofErr w:type="spellEnd"/>
      <w:r w:rsidRPr="00F8712A">
        <w:rPr>
          <w:rFonts w:cs="Times New Roman"/>
        </w:rPr>
        <w:t xml:space="preserve">. Enfants, semez des roses, voici la mort qui passe, mais </w:t>
      </w:r>
      <w:proofErr w:type="spellStart"/>
      <w:r w:rsidRPr="00F8712A">
        <w:rPr>
          <w:rFonts w:cs="Times New Roman"/>
        </w:rPr>
        <w:t>sémerez</w:t>
      </w:r>
      <w:proofErr w:type="spellEnd"/>
      <w:r w:rsidRPr="00F8712A">
        <w:rPr>
          <w:rFonts w:cs="Times New Roman"/>
        </w:rPr>
        <w:t>-vous assez de roses pour assourdir les pas de la foule qui se rue vers le grand désastre, assez de roses pour boire le sang des veines écrasées, assez de roses pour que l</w:t>
      </w:r>
      <w:r>
        <w:rPr>
          <w:rFonts w:cs="Times New Roman"/>
        </w:rPr>
        <w:t>’</w:t>
      </w:r>
      <w:r w:rsidRPr="00F8712A">
        <w:rPr>
          <w:rFonts w:cs="Times New Roman"/>
        </w:rPr>
        <w:t>odeur des roses étouffe dans les gorges les sanglots de la joie et les cris de la haine</w:t>
      </w:r>
      <w:proofErr w:type="gramStart"/>
      <w:r>
        <w:rPr>
          <w:rFonts w:cs="Times New Roman"/>
        </w:rPr>
        <w:t> ?</w:t>
      </w:r>
      <w:r w:rsidRPr="00F8712A">
        <w:rPr>
          <w:rFonts w:cs="Times New Roman"/>
        </w:rPr>
        <w:t>…</w:t>
      </w:r>
      <w:proofErr w:type="gramEnd"/>
    </w:p>
    <w:p w14:paraId="42B126F9" w14:textId="77777777" w:rsidR="00821590" w:rsidRPr="00F8712A" w:rsidRDefault="00821590" w:rsidP="00821590">
      <w:pPr>
        <w:pStyle w:val="Corpsdetexte"/>
        <w:rPr>
          <w:rFonts w:cs="Times New Roman"/>
        </w:rPr>
      </w:pPr>
      <w:r w:rsidRPr="00F8712A">
        <w:rPr>
          <w:rFonts w:cs="Times New Roman"/>
        </w:rPr>
        <w:t>Renaissance latine</w:t>
      </w:r>
      <w:r>
        <w:rPr>
          <w:rFonts w:cs="Times New Roman"/>
        </w:rPr>
        <w:t> !</w:t>
      </w:r>
      <w:r w:rsidRPr="00F8712A">
        <w:rPr>
          <w:rFonts w:cs="Times New Roman"/>
        </w:rPr>
        <w:t xml:space="preserve"> Ainsi c</w:t>
      </w:r>
      <w:r>
        <w:rPr>
          <w:rFonts w:cs="Times New Roman"/>
        </w:rPr>
        <w:t>’</w:t>
      </w:r>
      <w:r w:rsidRPr="00F8712A">
        <w:rPr>
          <w:rFonts w:cs="Times New Roman"/>
        </w:rPr>
        <w:t>était vous, Monsieur, qui du fond de l</w:t>
      </w:r>
      <w:r>
        <w:rPr>
          <w:rFonts w:cs="Times New Roman"/>
        </w:rPr>
        <w:t>’</w:t>
      </w:r>
      <w:r w:rsidRPr="00F8712A">
        <w:rPr>
          <w:rFonts w:cs="Times New Roman"/>
        </w:rPr>
        <w:t xml:space="preserve">Italie désolée, ravagée par les </w:t>
      </w:r>
      <w:proofErr w:type="spellStart"/>
      <w:r w:rsidRPr="00F8712A">
        <w:rPr>
          <w:rFonts w:cs="Times New Roman"/>
        </w:rPr>
        <w:t>recors</w:t>
      </w:r>
      <w:proofErr w:type="spellEnd"/>
      <w:r w:rsidRPr="00F8712A">
        <w:rPr>
          <w:rFonts w:cs="Times New Roman"/>
        </w:rPr>
        <w:t>, effeuillée par la folie sénile d</w:t>
      </w:r>
      <w:r>
        <w:rPr>
          <w:rFonts w:cs="Times New Roman"/>
        </w:rPr>
        <w:t>’</w:t>
      </w:r>
      <w:r w:rsidRPr="00F8712A">
        <w:rPr>
          <w:rFonts w:cs="Times New Roman"/>
        </w:rPr>
        <w:t xml:space="preserve">un </w:t>
      </w:r>
      <w:proofErr w:type="spellStart"/>
      <w:r w:rsidRPr="00F8712A">
        <w:rPr>
          <w:rFonts w:cs="Times New Roman"/>
        </w:rPr>
        <w:t>Mazarinet</w:t>
      </w:r>
      <w:proofErr w:type="spellEnd"/>
      <w:r w:rsidRPr="00F8712A">
        <w:rPr>
          <w:rFonts w:cs="Times New Roman"/>
        </w:rPr>
        <w:t xml:space="preserve">, vous qui du fond de la terre des morts alliez surgir, chêne </w:t>
      </w:r>
      <w:proofErr w:type="spellStart"/>
      <w:r w:rsidRPr="00F8712A">
        <w:rPr>
          <w:rFonts w:cs="Times New Roman"/>
        </w:rPr>
        <w:t>dodonique</w:t>
      </w:r>
      <w:proofErr w:type="spellEnd"/>
      <w:r w:rsidRPr="00F8712A">
        <w:rPr>
          <w:rFonts w:cs="Times New Roman"/>
        </w:rPr>
        <w:t>, sonore de prophétiques œuvres</w:t>
      </w:r>
      <w:r>
        <w:rPr>
          <w:rFonts w:cs="Times New Roman"/>
        </w:rPr>
        <w:t> ?</w:t>
      </w:r>
      <w:r w:rsidRPr="00F8712A">
        <w:rPr>
          <w:rFonts w:cs="Times New Roman"/>
        </w:rPr>
        <w:t xml:space="preserve"> Vous qui alliez, seul debout en face de l</w:t>
      </w:r>
      <w:r>
        <w:rPr>
          <w:rFonts w:cs="Times New Roman"/>
        </w:rPr>
        <w:t>’</w:t>
      </w:r>
      <w:r w:rsidRPr="00F8712A">
        <w:rPr>
          <w:rFonts w:cs="Times New Roman"/>
        </w:rPr>
        <w:t>universelle angoisse, réduire à des jeux d</w:t>
      </w:r>
      <w:r>
        <w:rPr>
          <w:rFonts w:cs="Times New Roman"/>
        </w:rPr>
        <w:t>’</w:t>
      </w:r>
      <w:r w:rsidRPr="00F8712A">
        <w:rPr>
          <w:rFonts w:cs="Times New Roman"/>
        </w:rPr>
        <w:t>amour et à des pluies de fleurs tout le spectacle intellectuel</w:t>
      </w:r>
      <w:r>
        <w:rPr>
          <w:rFonts w:cs="Times New Roman"/>
        </w:rPr>
        <w:t> ?</w:t>
      </w:r>
      <w:r w:rsidRPr="00F8712A">
        <w:rPr>
          <w:rFonts w:cs="Times New Roman"/>
        </w:rPr>
        <w:t xml:space="preserve"> Prenez un lys et mettez-vous à la tête du cortège</w:t>
      </w:r>
      <w:r>
        <w:rPr>
          <w:rFonts w:cs="Times New Roman"/>
        </w:rPr>
        <w:t> :</w:t>
      </w:r>
      <w:r w:rsidRPr="00F8712A">
        <w:rPr>
          <w:rFonts w:cs="Times New Roman"/>
        </w:rPr>
        <w:t xml:space="preserve"> nous célébrerons dignement les funérailles de la Renaissance latine.</w:t>
      </w:r>
    </w:p>
    <w:p w14:paraId="2130F3F4" w14:textId="77777777" w:rsidR="00821590" w:rsidRPr="00F8712A" w:rsidRDefault="00821590" w:rsidP="00821590">
      <w:pPr>
        <w:pStyle w:val="Corpsdetexte"/>
        <w:rPr>
          <w:rFonts w:cs="Times New Roman"/>
        </w:rPr>
      </w:pPr>
      <w:r w:rsidRPr="00F8712A">
        <w:rPr>
          <w:rFonts w:cs="Times New Roman"/>
        </w:rPr>
        <w:t>Pour ce que l</w:t>
      </w:r>
      <w:r>
        <w:rPr>
          <w:rFonts w:cs="Times New Roman"/>
        </w:rPr>
        <w:t>’</w:t>
      </w:r>
      <w:r w:rsidRPr="00F8712A">
        <w:rPr>
          <w:rFonts w:cs="Times New Roman"/>
        </w:rPr>
        <w:t>on vous reproche</w:t>
      </w:r>
      <w:r>
        <w:rPr>
          <w:rFonts w:cs="Times New Roman"/>
        </w:rPr>
        <w:t> ?</w:t>
      </w:r>
      <w:r w:rsidRPr="00F8712A">
        <w:rPr>
          <w:rFonts w:cs="Times New Roman"/>
        </w:rPr>
        <w:t xml:space="preserve"> Non</w:t>
      </w:r>
      <w:r>
        <w:rPr>
          <w:rFonts w:cs="Times New Roman"/>
        </w:rPr>
        <w:t> ;</w:t>
      </w:r>
      <w:r w:rsidRPr="00F8712A">
        <w:rPr>
          <w:rFonts w:cs="Times New Roman"/>
        </w:rPr>
        <w:t xml:space="preserve"> c</w:t>
      </w:r>
      <w:r>
        <w:rPr>
          <w:rFonts w:cs="Times New Roman"/>
        </w:rPr>
        <w:t>’</w:t>
      </w:r>
      <w:r w:rsidRPr="00F8712A">
        <w:rPr>
          <w:rFonts w:cs="Times New Roman"/>
        </w:rPr>
        <w:t xml:space="preserve">est si peu de chose. </w:t>
      </w:r>
      <w:r>
        <w:rPr>
          <w:rFonts w:cs="Times New Roman"/>
        </w:rPr>
        <w:t>M. de </w:t>
      </w:r>
      <w:r w:rsidRPr="00F8712A">
        <w:rPr>
          <w:rFonts w:cs="Times New Roman"/>
        </w:rPr>
        <w:t xml:space="preserve">Vogüé haïssait les </w:t>
      </w:r>
      <w:r w:rsidRPr="00F8712A">
        <w:rPr>
          <w:rFonts w:cs="Times New Roman"/>
          <w:i/>
        </w:rPr>
        <w:t>Fleurs du mal</w:t>
      </w:r>
      <w:r w:rsidRPr="00F8712A">
        <w:rPr>
          <w:rFonts w:cs="Times New Roman"/>
        </w:rPr>
        <w:t xml:space="preserve">, mésestimait la </w:t>
      </w:r>
      <w:r w:rsidRPr="00F8712A">
        <w:rPr>
          <w:rFonts w:cs="Times New Roman"/>
          <w:i/>
        </w:rPr>
        <w:t>Tentation</w:t>
      </w:r>
      <w:r w:rsidRPr="00F8712A">
        <w:rPr>
          <w:rFonts w:cs="Times New Roman"/>
        </w:rPr>
        <w:t>, ignorait Maeterlinck, méprisait l</w:t>
      </w:r>
      <w:r>
        <w:rPr>
          <w:rFonts w:cs="Times New Roman"/>
        </w:rPr>
        <w:t>’</w:t>
      </w:r>
      <w:r w:rsidRPr="00F8712A">
        <w:rPr>
          <w:rFonts w:cs="Times New Roman"/>
          <w:i/>
        </w:rPr>
        <w:t>Éthopée</w:t>
      </w:r>
      <w:r w:rsidRPr="00F8712A">
        <w:rPr>
          <w:rFonts w:cs="Times New Roman"/>
        </w:rPr>
        <w:t xml:space="preserve"> totalement, jugeait que Verlaine en vérité revêtait des toges de trop peu de cérémonie</w:t>
      </w:r>
      <w:r>
        <w:rPr>
          <w:rFonts w:cs="Times New Roman"/>
        </w:rPr>
        <w:t> : — </w:t>
      </w:r>
      <w:r w:rsidRPr="00F8712A">
        <w:rPr>
          <w:rFonts w:cs="Times New Roman"/>
        </w:rPr>
        <w:t>et voici que, transportés en votre jardin, il admire ces œuvres, il aime ces hommes</w:t>
      </w:r>
      <w:r>
        <w:rPr>
          <w:rFonts w:cs="Times New Roman"/>
        </w:rPr>
        <w:t> !</w:t>
      </w:r>
      <w:r w:rsidRPr="00F8712A">
        <w:rPr>
          <w:rFonts w:cs="Times New Roman"/>
        </w:rPr>
        <w:t xml:space="preserve"> Cette aventure ne vous grandit pas, mais elle déprécie peut-être moins votre talent qu</w:t>
      </w:r>
      <w:r>
        <w:rPr>
          <w:rFonts w:cs="Times New Roman"/>
        </w:rPr>
        <w:t>’</w:t>
      </w:r>
      <w:r w:rsidRPr="00F8712A">
        <w:rPr>
          <w:rFonts w:cs="Times New Roman"/>
        </w:rPr>
        <w:t>elle ne diminue l</w:t>
      </w:r>
      <w:r>
        <w:rPr>
          <w:rFonts w:cs="Times New Roman"/>
        </w:rPr>
        <w:t>’</w:t>
      </w:r>
      <w:r w:rsidRPr="00F8712A">
        <w:rPr>
          <w:rFonts w:cs="Times New Roman"/>
        </w:rPr>
        <w:t>autorité professionnelle d</w:t>
      </w:r>
      <w:r>
        <w:rPr>
          <w:rFonts w:cs="Times New Roman"/>
        </w:rPr>
        <w:t>’</w:t>
      </w:r>
      <w:r w:rsidRPr="00F8712A">
        <w:rPr>
          <w:rFonts w:cs="Times New Roman"/>
        </w:rPr>
        <w:t xml:space="preserve">un jardinier si mal instruit. Quant à </w:t>
      </w:r>
      <w:r>
        <w:rPr>
          <w:rFonts w:cs="Times New Roman"/>
        </w:rPr>
        <w:t>M. </w:t>
      </w:r>
      <w:r w:rsidRPr="00F8712A">
        <w:rPr>
          <w:rFonts w:cs="Times New Roman"/>
        </w:rPr>
        <w:t>Gaston Deschamps, il fut penaud</w:t>
      </w:r>
      <w:r>
        <w:rPr>
          <w:rFonts w:cs="Times New Roman"/>
        </w:rPr>
        <w:t> ;</w:t>
      </w:r>
      <w:r w:rsidRPr="00F8712A">
        <w:rPr>
          <w:rFonts w:cs="Times New Roman"/>
        </w:rPr>
        <w:t xml:space="preserve"> il ne fut que cela.</w:t>
      </w:r>
    </w:p>
    <w:p w14:paraId="6E0B94C8" w14:textId="0012476B" w:rsidR="00821590" w:rsidRPr="00F8712A" w:rsidRDefault="00821590" w:rsidP="00821590">
      <w:pPr>
        <w:pStyle w:val="Corpsdetexte"/>
        <w:rPr>
          <w:rFonts w:cs="Times New Roman"/>
        </w:rPr>
      </w:pPr>
      <w:r w:rsidRPr="00F8712A">
        <w:rPr>
          <w:rFonts w:cs="Times New Roman"/>
        </w:rPr>
        <w:t>N</w:t>
      </w:r>
      <w:r>
        <w:rPr>
          <w:rFonts w:cs="Times New Roman"/>
        </w:rPr>
        <w:t>’</w:t>
      </w:r>
      <w:r w:rsidRPr="00F8712A">
        <w:rPr>
          <w:rFonts w:cs="Times New Roman"/>
        </w:rPr>
        <w:t>ayez pas de chagrin d</w:t>
      </w:r>
      <w:r>
        <w:rPr>
          <w:rFonts w:cs="Times New Roman"/>
        </w:rPr>
        <w:t>’</w:t>
      </w:r>
      <w:r w:rsidRPr="00F8712A">
        <w:rPr>
          <w:rFonts w:cs="Times New Roman"/>
        </w:rPr>
        <w:t>un tel malentendu et croyez que si nous goûtâmes les autres en vous, nous y goûtons aussi vous-même, et avec moins de défiance que vous ne pourriez le supposer. Est-ce donc un crime si turpide que d</w:t>
      </w:r>
      <w:r>
        <w:rPr>
          <w:rFonts w:cs="Times New Roman"/>
        </w:rPr>
        <w:t>’</w:t>
      </w:r>
      <w:r w:rsidRPr="00F8712A">
        <w:rPr>
          <w:rFonts w:cs="Times New Roman"/>
        </w:rPr>
        <w:t>avoir vulgarisé en Italie quelques belles phrases</w:t>
      </w:r>
      <w:r>
        <w:rPr>
          <w:rFonts w:cs="Times New Roman"/>
        </w:rPr>
        <w:t> ?</w:t>
      </w:r>
      <w:r w:rsidRPr="00F8712A">
        <w:rPr>
          <w:rFonts w:cs="Times New Roman"/>
        </w:rPr>
        <w:t xml:space="preserve"> </w:t>
      </w:r>
      <w:ins w:id="52" w:author="Marguerite-Marie Bordry" w:date="2018-12-06T10:56:00Z">
        <w:r w:rsidR="00B21978">
          <w:rPr>
            <w:rFonts w:cs="Times New Roman"/>
          </w:rPr>
          <w:t>À</w:t>
        </w:r>
      </w:ins>
      <w:del w:id="53" w:author="Marguerite-Marie Bordry" w:date="2018-12-06T10:56:00Z">
        <w:r w:rsidRPr="00F8712A" w:rsidDel="00B21978">
          <w:rPr>
            <w:rFonts w:cs="Times New Roman"/>
          </w:rPr>
          <w:delText>A</w:delText>
        </w:r>
      </w:del>
      <w:r w:rsidRPr="00F8712A">
        <w:rPr>
          <w:rFonts w:cs="Times New Roman"/>
        </w:rPr>
        <w:t xml:space="preserve"> quoi donc, depuis qu</w:t>
      </w:r>
      <w:r>
        <w:rPr>
          <w:rFonts w:cs="Times New Roman"/>
        </w:rPr>
        <w:t>’</w:t>
      </w:r>
      <w:r w:rsidRPr="00F8712A">
        <w:rPr>
          <w:rFonts w:cs="Times New Roman"/>
        </w:rPr>
        <w:t>il prit sa retraite, s</w:t>
      </w:r>
      <w:r>
        <w:rPr>
          <w:rFonts w:cs="Times New Roman"/>
        </w:rPr>
        <w:t>’</w:t>
      </w:r>
      <w:r w:rsidRPr="00F8712A">
        <w:rPr>
          <w:rFonts w:cs="Times New Roman"/>
        </w:rPr>
        <w:t xml:space="preserve">occupa </w:t>
      </w:r>
      <w:r>
        <w:rPr>
          <w:rFonts w:cs="Times New Roman"/>
        </w:rPr>
        <w:t>M. de </w:t>
      </w:r>
      <w:r w:rsidRPr="00F8712A">
        <w:rPr>
          <w:rFonts w:cs="Times New Roman"/>
        </w:rPr>
        <w:t>Vogüé, sinon à vulgariser la pensée d</w:t>
      </w:r>
      <w:r>
        <w:rPr>
          <w:rFonts w:cs="Times New Roman"/>
        </w:rPr>
        <w:t>’</w:t>
      </w:r>
      <w:r w:rsidRPr="00F8712A">
        <w:rPr>
          <w:rFonts w:cs="Times New Roman"/>
        </w:rPr>
        <w:t>autrui</w:t>
      </w:r>
      <w:r>
        <w:rPr>
          <w:rFonts w:cs="Times New Roman"/>
        </w:rPr>
        <w:t> ?</w:t>
      </w:r>
      <w:r w:rsidRPr="00F8712A">
        <w:rPr>
          <w:rFonts w:cs="Times New Roman"/>
        </w:rPr>
        <w:t xml:space="preserve"> Besogne honorable, même</w:t>
      </w:r>
      <w:r>
        <w:rPr>
          <w:rFonts w:cs="Times New Roman"/>
        </w:rPr>
        <w:t> ;</w:t>
      </w:r>
      <w:r w:rsidRPr="00F8712A">
        <w:rPr>
          <w:rFonts w:cs="Times New Roman"/>
        </w:rPr>
        <w:t xml:space="preserve"> mais enfin, besogne et rien de plus. Et que fait </w:t>
      </w:r>
      <w:r>
        <w:rPr>
          <w:rFonts w:cs="Times New Roman"/>
        </w:rPr>
        <w:t>M. </w:t>
      </w:r>
      <w:r w:rsidRPr="00F8712A">
        <w:rPr>
          <w:rFonts w:cs="Times New Roman"/>
        </w:rPr>
        <w:t xml:space="preserve">Gaston Deschamps et que font tous les </w:t>
      </w:r>
      <w:proofErr w:type="spellStart"/>
      <w:r w:rsidRPr="00F8712A">
        <w:rPr>
          <w:rFonts w:cs="Times New Roman"/>
        </w:rPr>
        <w:t>doumiculets</w:t>
      </w:r>
      <w:proofErr w:type="spellEnd"/>
      <w:r w:rsidRPr="00F8712A">
        <w:rPr>
          <w:rFonts w:cs="Times New Roman"/>
        </w:rPr>
        <w:t xml:space="preserve"> sinon de vivre à même autrui, en dépeçant l</w:t>
      </w:r>
      <w:r>
        <w:rPr>
          <w:rFonts w:cs="Times New Roman"/>
        </w:rPr>
        <w:t>’</w:t>
      </w:r>
      <w:r w:rsidRPr="00F8712A">
        <w:rPr>
          <w:rFonts w:cs="Times New Roman"/>
        </w:rPr>
        <w:t>organisme qui les fait vivre</w:t>
      </w:r>
      <w:r>
        <w:rPr>
          <w:rFonts w:cs="Times New Roman"/>
        </w:rPr>
        <w:t> ?</w:t>
      </w:r>
      <w:r w:rsidRPr="00F8712A">
        <w:rPr>
          <w:rFonts w:cs="Times New Roman"/>
        </w:rPr>
        <w:t xml:space="preserve"> Si à cette heure, Monsieur, vous surpreniez à rougir de vous quelqu</w:t>
      </w:r>
      <w:r>
        <w:rPr>
          <w:rFonts w:cs="Times New Roman"/>
        </w:rPr>
        <w:t>’</w:t>
      </w:r>
      <w:r w:rsidRPr="00F8712A">
        <w:rPr>
          <w:rFonts w:cs="Times New Roman"/>
        </w:rPr>
        <w:t>un de ces parasites, laissez-les rougir et laissez-les dire</w:t>
      </w:r>
      <w:r>
        <w:rPr>
          <w:rFonts w:cs="Times New Roman"/>
        </w:rPr>
        <w:t> :</w:t>
      </w:r>
      <w:r w:rsidRPr="00F8712A">
        <w:rPr>
          <w:rFonts w:cs="Times New Roman"/>
        </w:rPr>
        <w:t xml:space="preserve"> entre vous et le critique il y a </w:t>
      </w:r>
      <w:r w:rsidRPr="00F8712A">
        <w:rPr>
          <w:rFonts w:cs="Times New Roman"/>
        </w:rPr>
        <w:lastRenderedPageBreak/>
        <w:t>encore la différence qu</w:t>
      </w:r>
      <w:r>
        <w:rPr>
          <w:rFonts w:cs="Times New Roman"/>
        </w:rPr>
        <w:t>’</w:t>
      </w:r>
      <w:r w:rsidRPr="00F8712A">
        <w:rPr>
          <w:rFonts w:cs="Times New Roman"/>
        </w:rPr>
        <w:t>il y a entre le fondeur de cloche et le bedeau qui la sonne.</w:t>
      </w:r>
    </w:p>
    <w:p w14:paraId="4D579EE3" w14:textId="77777777" w:rsidR="00821590" w:rsidRPr="00F8712A" w:rsidRDefault="00821590" w:rsidP="00821590">
      <w:pPr>
        <w:pStyle w:val="Corpsdetexte"/>
        <w:rPr>
          <w:rFonts w:cs="Times New Roman"/>
        </w:rPr>
      </w:pPr>
      <w:r w:rsidRPr="00F8712A">
        <w:rPr>
          <w:rFonts w:cs="Times New Roman"/>
        </w:rPr>
        <w:t>Cependant, ne recommencez pas et triez vos amis</w:t>
      </w:r>
      <w:r>
        <w:rPr>
          <w:rFonts w:cs="Times New Roman"/>
        </w:rPr>
        <w:t> :</w:t>
      </w:r>
      <w:r w:rsidRPr="00F8712A">
        <w:rPr>
          <w:rFonts w:cs="Times New Roman"/>
        </w:rPr>
        <w:t xml:space="preserve"> les </w:t>
      </w:r>
      <w:proofErr w:type="spellStart"/>
      <w:r w:rsidRPr="00F8712A">
        <w:rPr>
          <w:rFonts w:cs="Times New Roman"/>
        </w:rPr>
        <w:t>Tho</w:t>
      </w:r>
      <w:r>
        <w:rPr>
          <w:rFonts w:cs="Times New Roman"/>
        </w:rPr>
        <w:t>vez</w:t>
      </w:r>
      <w:proofErr w:type="spellEnd"/>
      <w:r>
        <w:rPr>
          <w:rFonts w:cs="Times New Roman"/>
        </w:rPr>
        <w:t xml:space="preserve"> sont les moins dangereux, — </w:t>
      </w:r>
      <w:r w:rsidRPr="00F8712A">
        <w:rPr>
          <w:rFonts w:cs="Times New Roman"/>
          <w:i/>
        </w:rPr>
        <w:t xml:space="preserve">cave </w:t>
      </w:r>
      <w:proofErr w:type="spellStart"/>
      <w:r w:rsidRPr="00F8712A">
        <w:rPr>
          <w:rFonts w:cs="Times New Roman"/>
          <w:i/>
        </w:rPr>
        <w:t>canem</w:t>
      </w:r>
      <w:proofErr w:type="spellEnd"/>
      <w:r w:rsidRPr="00F8712A">
        <w:rPr>
          <w:rFonts w:cs="Times New Roman"/>
        </w:rPr>
        <w:t>. Songez à n</w:t>
      </w:r>
      <w:r>
        <w:rPr>
          <w:rFonts w:cs="Times New Roman"/>
        </w:rPr>
        <w:t>’</w:t>
      </w:r>
      <w:r w:rsidRPr="00F8712A">
        <w:rPr>
          <w:rFonts w:cs="Times New Roman"/>
        </w:rPr>
        <w:t>être que vous-même</w:t>
      </w:r>
      <w:r>
        <w:rPr>
          <w:rFonts w:cs="Times New Roman"/>
        </w:rPr>
        <w:t> ;</w:t>
      </w:r>
      <w:r w:rsidRPr="00F8712A">
        <w:rPr>
          <w:rFonts w:cs="Times New Roman"/>
        </w:rPr>
        <w:t xml:space="preserve"> ne prétendez pas, comme votre pays, vous enrichir par des emprunts étrangers</w:t>
      </w:r>
      <w:r>
        <w:rPr>
          <w:rFonts w:cs="Times New Roman"/>
        </w:rPr>
        <w:t> ;</w:t>
      </w:r>
      <w:r w:rsidRPr="00F8712A">
        <w:rPr>
          <w:rFonts w:cs="Times New Roman"/>
        </w:rPr>
        <w:t xml:space="preserve"> ne rêvez pas d</w:t>
      </w:r>
      <w:r>
        <w:rPr>
          <w:rFonts w:cs="Times New Roman"/>
        </w:rPr>
        <w:t>’</w:t>
      </w:r>
      <w:r w:rsidRPr="00F8712A">
        <w:rPr>
          <w:rFonts w:cs="Times New Roman"/>
        </w:rPr>
        <w:t>une gloire immodeste, de tout une forêt de lauriers</w:t>
      </w:r>
      <w:r>
        <w:rPr>
          <w:rFonts w:cs="Times New Roman"/>
        </w:rPr>
        <w:t> :</w:t>
      </w:r>
      <w:r w:rsidRPr="00F8712A">
        <w:rPr>
          <w:rFonts w:cs="Times New Roman"/>
        </w:rPr>
        <w:t xml:space="preserve"> celui qui vous est dû suffira à vous tenir en joie avec ses petites fleurs roses et ses belles feuilles vertes. Enfin, n</w:t>
      </w:r>
      <w:r>
        <w:rPr>
          <w:rFonts w:cs="Times New Roman"/>
        </w:rPr>
        <w:t>’</w:t>
      </w:r>
      <w:r w:rsidRPr="00F8712A">
        <w:rPr>
          <w:rFonts w:cs="Times New Roman"/>
        </w:rPr>
        <w:t xml:space="preserve">intitulez pas un roman le </w:t>
      </w:r>
      <w:r w:rsidRPr="00F8712A">
        <w:rPr>
          <w:rFonts w:cs="Times New Roman"/>
          <w:i/>
        </w:rPr>
        <w:t>Triomphe de la Mort</w:t>
      </w:r>
      <w:r w:rsidRPr="00F8712A">
        <w:rPr>
          <w:rFonts w:cs="Times New Roman"/>
        </w:rPr>
        <w:t>, cela appartient à Pétrarque</w:t>
      </w:r>
      <w:r>
        <w:rPr>
          <w:rFonts w:cs="Times New Roman"/>
        </w:rPr>
        <w:t> ;</w:t>
      </w:r>
      <w:r w:rsidRPr="00F8712A">
        <w:rPr>
          <w:rFonts w:cs="Times New Roman"/>
        </w:rPr>
        <w:t xml:space="preserve"> ou les </w:t>
      </w:r>
      <w:r w:rsidRPr="00F8712A">
        <w:rPr>
          <w:rFonts w:cs="Times New Roman"/>
          <w:i/>
        </w:rPr>
        <w:t>Vierges aux Rochers</w:t>
      </w:r>
      <w:r w:rsidRPr="00F8712A">
        <w:rPr>
          <w:rFonts w:cs="Times New Roman"/>
        </w:rPr>
        <w:t>, c</w:t>
      </w:r>
      <w:r>
        <w:rPr>
          <w:rFonts w:cs="Times New Roman"/>
        </w:rPr>
        <w:t>’</w:t>
      </w:r>
      <w:r w:rsidRPr="00F8712A">
        <w:rPr>
          <w:rFonts w:cs="Times New Roman"/>
        </w:rPr>
        <w:t>est au Léonard</w:t>
      </w:r>
      <w:r>
        <w:rPr>
          <w:rFonts w:cs="Times New Roman"/>
        </w:rPr>
        <w:t> ;</w:t>
      </w:r>
      <w:r w:rsidRPr="00F8712A">
        <w:rPr>
          <w:rFonts w:cs="Times New Roman"/>
        </w:rPr>
        <w:t xml:space="preserve"> ni une trilogie, les </w:t>
      </w:r>
      <w:r w:rsidRPr="00F8712A">
        <w:rPr>
          <w:rFonts w:cs="Times New Roman"/>
          <w:i/>
        </w:rPr>
        <w:t>Romans de la Rose</w:t>
      </w:r>
      <w:r>
        <w:rPr>
          <w:rFonts w:cs="Times New Roman"/>
        </w:rPr>
        <w:t> :</w:t>
      </w:r>
      <w:r w:rsidRPr="00F8712A">
        <w:rPr>
          <w:rFonts w:cs="Times New Roman"/>
        </w:rPr>
        <w:t xml:space="preserve"> on croirait que vous avez plus d</w:t>
      </w:r>
      <w:r>
        <w:rPr>
          <w:rFonts w:cs="Times New Roman"/>
        </w:rPr>
        <w:t>’</w:t>
      </w:r>
      <w:r w:rsidRPr="00F8712A">
        <w:rPr>
          <w:rFonts w:cs="Times New Roman"/>
        </w:rPr>
        <w:t>ambition que d</w:t>
      </w:r>
      <w:r>
        <w:rPr>
          <w:rFonts w:cs="Times New Roman"/>
        </w:rPr>
        <w:t>’</w:t>
      </w:r>
      <w:r w:rsidRPr="00F8712A">
        <w:rPr>
          <w:rFonts w:cs="Times New Roman"/>
        </w:rPr>
        <w:t>imagination.</w:t>
      </w:r>
    </w:p>
    <w:p w14:paraId="35774966" w14:textId="77777777" w:rsidR="00821590" w:rsidRPr="00B56D08" w:rsidRDefault="00821590" w:rsidP="00821590">
      <w:pPr>
        <w:pStyle w:val="Titre2"/>
        <w:rPr>
          <w:lang w:val="it-IT"/>
        </w:rPr>
      </w:pPr>
      <w:proofErr w:type="spellStart"/>
      <w:r w:rsidRPr="00B56D08">
        <w:rPr>
          <w:lang w:val="it-IT"/>
        </w:rPr>
        <w:t>Les</w:t>
      </w:r>
      <w:proofErr w:type="spellEnd"/>
      <w:r w:rsidRPr="00B56D08">
        <w:rPr>
          <w:lang w:val="it-IT"/>
        </w:rPr>
        <w:t xml:space="preserve"> </w:t>
      </w:r>
      <w:proofErr w:type="spellStart"/>
      <w:r w:rsidRPr="00B56D08">
        <w:rPr>
          <w:lang w:val="it-IT"/>
        </w:rPr>
        <w:t>Livres</w:t>
      </w:r>
      <w:proofErr w:type="spellEnd"/>
      <w:r w:rsidRPr="00B56D08">
        <w:rPr>
          <w:lang w:val="it-IT"/>
        </w:rPr>
        <w:t xml:space="preserve">. </w:t>
      </w:r>
      <w:r w:rsidRPr="00B56D08">
        <w:rPr>
          <w:lang w:val="it-IT"/>
        </w:rPr>
        <w:br/>
      </w:r>
      <w:r w:rsidRPr="00B56D08">
        <w:rPr>
          <w:i/>
          <w:lang w:val="it-IT"/>
        </w:rPr>
        <w:t>L’Arte europea a Venezia</w:t>
      </w:r>
      <w:r w:rsidRPr="00B56D08">
        <w:rPr>
          <w:lang w:val="it-IT"/>
        </w:rPr>
        <w:t>, par Vittorio Pi</w:t>
      </w:r>
      <w:r w:rsidRPr="00B56D08">
        <w:rPr>
          <w:rFonts w:cs="Times New Roman"/>
          <w:lang w:val="it-IT"/>
        </w:rPr>
        <w:t>ca (</w:t>
      </w:r>
      <w:proofErr w:type="spellStart"/>
      <w:r w:rsidRPr="00B56D08">
        <w:rPr>
          <w:rFonts w:cs="Times New Roman"/>
          <w:lang w:val="it-IT"/>
        </w:rPr>
        <w:t>Naples</w:t>
      </w:r>
      <w:proofErr w:type="spellEnd"/>
      <w:r w:rsidRPr="00B56D08">
        <w:rPr>
          <w:rFonts w:cs="Times New Roman"/>
          <w:lang w:val="it-IT"/>
        </w:rPr>
        <w:t>, Luigi Pierre)</w:t>
      </w:r>
    </w:p>
    <w:p w14:paraId="3C47AD37" w14:textId="77777777" w:rsidR="00821590" w:rsidRPr="00925B7B" w:rsidRDefault="00821590" w:rsidP="00821590">
      <w:pPr>
        <w:pStyle w:val="term"/>
      </w:pPr>
      <w:proofErr w:type="gramStart"/>
      <w:r w:rsidRPr="00925B7B">
        <w:t>id</w:t>
      </w:r>
      <w:proofErr w:type="gramEnd"/>
      <w:r w:rsidRPr="00925B7B">
        <w:t> : article-</w:t>
      </w:r>
      <w:r>
        <w:t>1896</w:t>
      </w:r>
      <w:r w:rsidRPr="00925B7B">
        <w:t>-</w:t>
      </w:r>
      <w:r>
        <w:t>03</w:t>
      </w:r>
      <w:r w:rsidRPr="00925B7B">
        <w:t>_</w:t>
      </w:r>
      <w:r>
        <w:t>429</w:t>
      </w:r>
    </w:p>
    <w:p w14:paraId="24CCE4AF"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636DCEE9"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 de Gourmont</w:t>
      </w:r>
    </w:p>
    <w:p w14:paraId="06A7A979" w14:textId="77777777" w:rsidR="00821590" w:rsidRDefault="00821590" w:rsidP="00821590">
      <w:pPr>
        <w:pStyle w:val="term"/>
      </w:pPr>
      <w:proofErr w:type="gramStart"/>
      <w:r w:rsidRPr="00925B7B">
        <w:t>section</w:t>
      </w:r>
      <w:proofErr w:type="gramEnd"/>
      <w:r w:rsidRPr="00925B7B">
        <w:t xml:space="preserve"> : </w:t>
      </w:r>
      <w:r>
        <w:t>Les Livres</w:t>
      </w:r>
    </w:p>
    <w:p w14:paraId="691D3EDA"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rsidRPr="007E6062">
        <w:rPr>
          <w:i/>
        </w:rPr>
        <w:t xml:space="preserve">L’Arte </w:t>
      </w:r>
      <w:proofErr w:type="spellStart"/>
      <w:r w:rsidRPr="007E6062">
        <w:rPr>
          <w:i/>
        </w:rPr>
        <w:t>europea</w:t>
      </w:r>
      <w:proofErr w:type="spellEnd"/>
      <w:r w:rsidRPr="007E6062">
        <w:rPr>
          <w:i/>
        </w:rPr>
        <w:t xml:space="preserve"> a Venezia</w:t>
      </w:r>
      <w:r w:rsidRPr="007E6062">
        <w:t xml:space="preserve">, </w:t>
      </w:r>
      <w:r w:rsidRPr="00F8712A">
        <w:t>par Vittorio Pica (Naples, Luigi Pierre)</w:t>
      </w:r>
    </w:p>
    <w:p w14:paraId="22011E5E" w14:textId="77777777" w:rsidR="00821590" w:rsidRPr="00925B7B" w:rsidRDefault="00821590" w:rsidP="00821590">
      <w:pPr>
        <w:pStyle w:val="term"/>
      </w:pPr>
      <w:proofErr w:type="gramStart"/>
      <w:r w:rsidRPr="00925B7B">
        <w:t>date</w:t>
      </w:r>
      <w:proofErr w:type="gramEnd"/>
      <w:r w:rsidRPr="00925B7B">
        <w:t> :</w:t>
      </w:r>
      <w:r>
        <w:t xml:space="preserve"> 1896-03</w:t>
      </w:r>
    </w:p>
    <w:p w14:paraId="1FF6C894" w14:textId="77777777" w:rsidR="00821590" w:rsidRPr="007E6062" w:rsidRDefault="00821590" w:rsidP="00821590">
      <w:pPr>
        <w:pStyle w:val="term"/>
      </w:pPr>
      <w:proofErr w:type="spellStart"/>
      <w:proofErr w:type="gramStart"/>
      <w:r w:rsidRPr="00925B7B">
        <w:t>ref</w:t>
      </w:r>
      <w:proofErr w:type="spellEnd"/>
      <w:proofErr w:type="gramEnd"/>
      <w:r w:rsidRPr="00925B7B">
        <w:t xml:space="preserve"> : </w:t>
      </w:r>
      <w:r>
        <w:t>Tome XVII, numéro 75, mars 1896</w:t>
      </w:r>
      <w:r w:rsidRPr="00925B7B">
        <w:t xml:space="preserve">, </w:t>
      </w:r>
      <w:r>
        <w:t>p. 423-432 [429]</w:t>
      </w:r>
    </w:p>
    <w:p w14:paraId="597993BB" w14:textId="77777777" w:rsidR="00821590" w:rsidRPr="000832F6" w:rsidRDefault="00821590" w:rsidP="00821590">
      <w:pPr>
        <w:pStyle w:val="byline"/>
        <w:rPr>
          <w:smallCaps/>
        </w:rPr>
      </w:pPr>
      <w:r w:rsidRPr="007E6062">
        <w:rPr>
          <w:smallCaps/>
        </w:rPr>
        <w:t>R. de Gourmont</w:t>
      </w:r>
      <w:r>
        <w:t xml:space="preserve"> [</w:t>
      </w:r>
      <w:r w:rsidRPr="007E6062">
        <w:t>Remy de Gourmont</w:t>
      </w:r>
      <w:r>
        <w:t>].</w:t>
      </w:r>
    </w:p>
    <w:p w14:paraId="28254F17" w14:textId="77777777" w:rsidR="00821590" w:rsidRDefault="00821590" w:rsidP="00821590">
      <w:pPr>
        <w:pStyle w:val="bibl"/>
      </w:pPr>
      <w:r>
        <w:t>Tome XVII, numéro 75, mars 1896</w:t>
      </w:r>
      <w:r w:rsidRPr="00925B7B">
        <w:t xml:space="preserve">, </w:t>
      </w:r>
      <w:r>
        <w:t>p. 423-432 [429].</w:t>
      </w:r>
    </w:p>
    <w:p w14:paraId="3A57FD3F" w14:textId="77777777" w:rsidR="00821590" w:rsidRPr="00F8712A" w:rsidRDefault="00821590" w:rsidP="00821590">
      <w:pPr>
        <w:pStyle w:val="Corpsdetexte"/>
        <w:rPr>
          <w:rFonts w:cs="Times New Roman"/>
        </w:rPr>
      </w:pPr>
      <w:r w:rsidRPr="00F8712A">
        <w:rPr>
          <w:rFonts w:cs="Times New Roman"/>
        </w:rPr>
        <w:t>C</w:t>
      </w:r>
      <w:r>
        <w:rPr>
          <w:rFonts w:cs="Times New Roman"/>
        </w:rPr>
        <w:t>’</w:t>
      </w:r>
      <w:r w:rsidRPr="00F8712A">
        <w:rPr>
          <w:rFonts w:cs="Times New Roman"/>
        </w:rPr>
        <w:t>est, à propos de l</w:t>
      </w:r>
      <w:r>
        <w:rPr>
          <w:rFonts w:cs="Times New Roman"/>
        </w:rPr>
        <w:t>’</w:t>
      </w:r>
      <w:r w:rsidRPr="00F8712A">
        <w:rPr>
          <w:rFonts w:cs="Times New Roman"/>
        </w:rPr>
        <w:t>exposition de Venise, comme un manuel de l</w:t>
      </w:r>
      <w:r>
        <w:rPr>
          <w:rFonts w:cs="Times New Roman"/>
        </w:rPr>
        <w:t>’</w:t>
      </w:r>
      <w:r w:rsidRPr="00F8712A">
        <w:rPr>
          <w:rFonts w:cs="Times New Roman"/>
        </w:rPr>
        <w:t>art européen d</w:t>
      </w:r>
      <w:r>
        <w:rPr>
          <w:rFonts w:cs="Times New Roman"/>
        </w:rPr>
        <w:t>’</w:t>
      </w:r>
      <w:r w:rsidRPr="00F8712A">
        <w:rPr>
          <w:rFonts w:cs="Times New Roman"/>
        </w:rPr>
        <w:t>aujourd</w:t>
      </w:r>
      <w:r>
        <w:rPr>
          <w:rFonts w:cs="Times New Roman"/>
        </w:rPr>
        <w:t>’</w:t>
      </w:r>
      <w:r w:rsidRPr="00F8712A">
        <w:rPr>
          <w:rFonts w:cs="Times New Roman"/>
        </w:rPr>
        <w:t>hui. Les œuvres de plusieurs centaines d</w:t>
      </w:r>
      <w:r>
        <w:rPr>
          <w:rFonts w:cs="Times New Roman"/>
        </w:rPr>
        <w:t>’</w:t>
      </w:r>
      <w:r w:rsidRPr="00F8712A">
        <w:rPr>
          <w:rFonts w:cs="Times New Roman"/>
        </w:rPr>
        <w:t>artistes y sont comm</w:t>
      </w:r>
      <w:r>
        <w:rPr>
          <w:rFonts w:cs="Times New Roman"/>
        </w:rPr>
        <w:t xml:space="preserve">entées ou notées, depuis les P. R. B. </w:t>
      </w:r>
      <w:r w:rsidRPr="00F8712A">
        <w:rPr>
          <w:rFonts w:cs="Times New Roman"/>
        </w:rPr>
        <w:t>jusqu</w:t>
      </w:r>
      <w:r>
        <w:rPr>
          <w:rFonts w:cs="Times New Roman"/>
        </w:rPr>
        <w:t>’</w:t>
      </w:r>
      <w:r w:rsidRPr="00F8712A">
        <w:rPr>
          <w:rFonts w:cs="Times New Roman"/>
        </w:rPr>
        <w:t>aux néo-impressionnistes, de Rossetti à Armand Seguin. Un tel livre, outre qu</w:t>
      </w:r>
      <w:r>
        <w:rPr>
          <w:rFonts w:cs="Times New Roman"/>
        </w:rPr>
        <w:t>’</w:t>
      </w:r>
      <w:r w:rsidRPr="00F8712A">
        <w:rPr>
          <w:rFonts w:cs="Times New Roman"/>
        </w:rPr>
        <w:t>il est agréable à lire</w:t>
      </w:r>
      <w:r>
        <w:rPr>
          <w:rFonts w:cs="Times New Roman"/>
        </w:rPr>
        <w:t>, demeure, par la suite, utile.</w:t>
      </w:r>
    </w:p>
    <w:p w14:paraId="5C9B3632" w14:textId="77777777" w:rsidR="00821590" w:rsidRPr="00F8712A" w:rsidRDefault="00821590" w:rsidP="00821590">
      <w:pPr>
        <w:pStyle w:val="Titre2"/>
      </w:pPr>
      <w:r w:rsidRPr="00F8712A">
        <w:t>Échos divers et commentaires</w:t>
      </w:r>
      <w:r>
        <w:t xml:space="preserve"> [extrait]</w:t>
      </w:r>
    </w:p>
    <w:p w14:paraId="497B13F9" w14:textId="77777777" w:rsidR="00821590" w:rsidRPr="00B56D08" w:rsidRDefault="00821590" w:rsidP="00821590">
      <w:pPr>
        <w:pStyle w:val="term"/>
        <w:rPr>
          <w:lang w:val="en-GB"/>
        </w:rPr>
      </w:pPr>
      <w:proofErr w:type="gramStart"/>
      <w:r w:rsidRPr="00B56D08">
        <w:rPr>
          <w:lang w:val="en-GB"/>
        </w:rPr>
        <w:t>id :</w:t>
      </w:r>
      <w:proofErr w:type="gramEnd"/>
      <w:r w:rsidRPr="00B56D08">
        <w:rPr>
          <w:lang w:val="en-GB"/>
        </w:rPr>
        <w:t xml:space="preserve"> article-1896-03_442</w:t>
      </w:r>
    </w:p>
    <w:p w14:paraId="11BA224F" w14:textId="77777777" w:rsidR="00821590" w:rsidRPr="00B56D08" w:rsidRDefault="00821590" w:rsidP="00821590">
      <w:pPr>
        <w:pStyle w:val="term"/>
        <w:rPr>
          <w:lang w:val="en-GB"/>
        </w:rPr>
      </w:pPr>
      <w:proofErr w:type="gramStart"/>
      <w:r w:rsidRPr="00B56D08">
        <w:rPr>
          <w:lang w:val="en-GB"/>
        </w:rPr>
        <w:t>author :</w:t>
      </w:r>
      <w:proofErr w:type="gramEnd"/>
      <w:r w:rsidRPr="00B56D08">
        <w:rPr>
          <w:lang w:val="en-GB"/>
        </w:rPr>
        <w:t xml:space="preserve"> Legrand, Marc (1865-1908)</w:t>
      </w:r>
    </w:p>
    <w:p w14:paraId="2CC2E4ED"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Marc Legrand</w:t>
      </w:r>
    </w:p>
    <w:p w14:paraId="4BD522BA" w14:textId="77777777" w:rsidR="00821590" w:rsidRDefault="00821590" w:rsidP="00821590">
      <w:pPr>
        <w:pStyle w:val="term"/>
      </w:pPr>
      <w:proofErr w:type="gramStart"/>
      <w:r w:rsidRPr="00925B7B">
        <w:t>section</w:t>
      </w:r>
      <w:proofErr w:type="gramEnd"/>
      <w:r w:rsidRPr="00925B7B">
        <w:t xml:space="preserve"> : </w:t>
      </w:r>
      <w:r w:rsidRPr="00F8712A">
        <w:t>Échos divers et commentaires</w:t>
      </w:r>
    </w:p>
    <w:p w14:paraId="4AA2101D"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rsidRPr="00F8712A">
        <w:t>Échos divers et commentaires</w:t>
      </w:r>
      <w:r>
        <w:t xml:space="preserve"> [extrait]</w:t>
      </w:r>
    </w:p>
    <w:p w14:paraId="4650FA82" w14:textId="77777777" w:rsidR="00821590" w:rsidRPr="00925B7B" w:rsidRDefault="00821590" w:rsidP="00821590">
      <w:pPr>
        <w:pStyle w:val="term"/>
      </w:pPr>
      <w:proofErr w:type="gramStart"/>
      <w:r w:rsidRPr="00925B7B">
        <w:t>date</w:t>
      </w:r>
      <w:proofErr w:type="gramEnd"/>
      <w:r w:rsidRPr="00925B7B">
        <w:t> :</w:t>
      </w:r>
      <w:r>
        <w:t xml:space="preserve"> 1896-03</w:t>
      </w:r>
    </w:p>
    <w:p w14:paraId="2BA71C21" w14:textId="77777777" w:rsidR="00821590" w:rsidRPr="007E6062" w:rsidRDefault="00821590" w:rsidP="00821590">
      <w:pPr>
        <w:pStyle w:val="term"/>
      </w:pPr>
      <w:proofErr w:type="spellStart"/>
      <w:proofErr w:type="gramStart"/>
      <w:r w:rsidRPr="00925B7B">
        <w:t>ref</w:t>
      </w:r>
      <w:proofErr w:type="spellEnd"/>
      <w:proofErr w:type="gramEnd"/>
      <w:r w:rsidRPr="00925B7B">
        <w:t xml:space="preserve"> : </w:t>
      </w:r>
      <w:r>
        <w:t>Tome XVII, numéro 75, mars 1896</w:t>
      </w:r>
      <w:r w:rsidRPr="00925B7B">
        <w:t xml:space="preserve">, </w:t>
      </w:r>
      <w:r>
        <w:t>p. 439-442 [442]</w:t>
      </w:r>
    </w:p>
    <w:p w14:paraId="44EEDBBB" w14:textId="77777777" w:rsidR="00821590" w:rsidRPr="00F8712A" w:rsidRDefault="00821590" w:rsidP="00821590">
      <w:pPr>
        <w:pStyle w:val="byline"/>
      </w:pPr>
      <w:r w:rsidRPr="00B3515A">
        <w:rPr>
          <w:smallCaps/>
        </w:rPr>
        <w:t>Marc Legrand</w:t>
      </w:r>
      <w:r w:rsidRPr="00F8712A">
        <w:t>.</w:t>
      </w:r>
    </w:p>
    <w:p w14:paraId="1A706230" w14:textId="77777777" w:rsidR="00821590" w:rsidRDefault="00821590" w:rsidP="00821590">
      <w:pPr>
        <w:pStyle w:val="bibl"/>
      </w:pPr>
      <w:r>
        <w:t>Tome XVII, numéro 75, mars 1896</w:t>
      </w:r>
      <w:r w:rsidRPr="00925B7B">
        <w:t xml:space="preserve">, </w:t>
      </w:r>
      <w:r>
        <w:t>p. 439-442 [442].</w:t>
      </w:r>
    </w:p>
    <w:p w14:paraId="64738954" w14:textId="77777777" w:rsidR="00821590" w:rsidRPr="00F8712A" w:rsidRDefault="00821590" w:rsidP="00821590">
      <w:pPr>
        <w:pStyle w:val="salute"/>
      </w:pPr>
      <w:r w:rsidRPr="00F8712A">
        <w:t xml:space="preserve">Mon cher </w:t>
      </w:r>
      <w:proofErr w:type="spellStart"/>
      <w:r w:rsidRPr="00F8712A">
        <w:t>Vallette</w:t>
      </w:r>
      <w:proofErr w:type="spellEnd"/>
      <w:r w:rsidRPr="00F8712A">
        <w:t>,</w:t>
      </w:r>
    </w:p>
    <w:p w14:paraId="3F6836B4" w14:textId="77777777" w:rsidR="00821590" w:rsidRPr="00F8712A" w:rsidRDefault="00821590" w:rsidP="00821590">
      <w:pPr>
        <w:pStyle w:val="Corpsdetexte"/>
        <w:rPr>
          <w:rFonts w:cs="Times New Roman"/>
        </w:rPr>
      </w:pPr>
      <w:r w:rsidRPr="00F8712A">
        <w:rPr>
          <w:rFonts w:cs="Times New Roman"/>
        </w:rPr>
        <w:t>Voulez-vous m</w:t>
      </w:r>
      <w:r>
        <w:rPr>
          <w:rFonts w:cs="Times New Roman"/>
        </w:rPr>
        <w:t>’</w:t>
      </w:r>
      <w:r w:rsidRPr="00F8712A">
        <w:rPr>
          <w:rFonts w:cs="Times New Roman"/>
        </w:rPr>
        <w:t>aider à mettre mes confrères en garde contre les procédés par trop d</w:t>
      </w:r>
      <w:proofErr w:type="gramStart"/>
      <w:r>
        <w:rPr>
          <w:rFonts w:cs="Times New Roman"/>
        </w:rPr>
        <w:t>’«</w:t>
      </w:r>
      <w:proofErr w:type="gramEnd"/>
      <w:r>
        <w:rPr>
          <w:rFonts w:cs="Times New Roman"/>
        </w:rPr>
        <w:t> </w:t>
      </w:r>
      <w:r w:rsidRPr="00F8712A">
        <w:rPr>
          <w:rFonts w:cs="Times New Roman"/>
        </w:rPr>
        <w:t>Annunziens</w:t>
      </w:r>
      <w:r>
        <w:rPr>
          <w:rFonts w:cs="Times New Roman"/>
        </w:rPr>
        <w:t> »</w:t>
      </w:r>
      <w:r w:rsidRPr="00F8712A">
        <w:rPr>
          <w:rFonts w:cs="Times New Roman"/>
        </w:rPr>
        <w:t xml:space="preserve"> d</w:t>
      </w:r>
      <w:r>
        <w:rPr>
          <w:rFonts w:cs="Times New Roman"/>
        </w:rPr>
        <w:t>’</w:t>
      </w:r>
      <w:r w:rsidRPr="00F8712A">
        <w:rPr>
          <w:rFonts w:cs="Times New Roman"/>
        </w:rPr>
        <w:t xml:space="preserve">un certain Alexandre </w:t>
      </w:r>
      <w:proofErr w:type="spellStart"/>
      <w:r w:rsidRPr="00F8712A">
        <w:rPr>
          <w:rFonts w:cs="Times New Roman"/>
        </w:rPr>
        <w:t>Dréville</w:t>
      </w:r>
      <w:proofErr w:type="spellEnd"/>
      <w:r>
        <w:rPr>
          <w:rFonts w:cs="Times New Roman"/>
        </w:rPr>
        <w:t> ?</w:t>
      </w:r>
    </w:p>
    <w:p w14:paraId="1C077368" w14:textId="77777777" w:rsidR="00821590" w:rsidRPr="00F8712A" w:rsidRDefault="00821590" w:rsidP="00821590">
      <w:pPr>
        <w:pStyle w:val="Corpsdetexte"/>
        <w:rPr>
          <w:rFonts w:cs="Times New Roman"/>
        </w:rPr>
      </w:pPr>
      <w:r w:rsidRPr="00F8712A">
        <w:rPr>
          <w:rFonts w:cs="Times New Roman"/>
        </w:rPr>
        <w:t xml:space="preserve">Cet écumeur de rimes a en effet reproduit in-extenso (en en gâtant deux vers, il est vrai) et </w:t>
      </w:r>
      <w:r w:rsidRPr="00F8712A">
        <w:rPr>
          <w:rFonts w:cs="Times New Roman"/>
        </w:rPr>
        <w:lastRenderedPageBreak/>
        <w:t xml:space="preserve">signé, dans la </w:t>
      </w:r>
      <w:r w:rsidRPr="00F8712A">
        <w:rPr>
          <w:rFonts w:cs="Times New Roman"/>
          <w:i/>
        </w:rPr>
        <w:t>Fraternité</w:t>
      </w:r>
      <w:r w:rsidRPr="00F8712A">
        <w:rPr>
          <w:rFonts w:cs="Times New Roman"/>
        </w:rPr>
        <w:t xml:space="preserve"> du 13 février courant, une poésie, </w:t>
      </w:r>
      <w:r w:rsidRPr="00F8712A">
        <w:rPr>
          <w:rFonts w:cs="Times New Roman"/>
          <w:i/>
        </w:rPr>
        <w:t>Baise-Main</w:t>
      </w:r>
      <w:r w:rsidRPr="00F8712A">
        <w:rPr>
          <w:rFonts w:cs="Times New Roman"/>
        </w:rPr>
        <w:t xml:space="preserve">, que je publiai voilà six ans dans le </w:t>
      </w:r>
      <w:r w:rsidRPr="00F8712A">
        <w:rPr>
          <w:rFonts w:cs="Times New Roman"/>
          <w:i/>
        </w:rPr>
        <w:t>Réveil du Quartier Latin</w:t>
      </w:r>
      <w:r>
        <w:rPr>
          <w:rFonts w:cs="Times New Roman"/>
        </w:rPr>
        <w:t xml:space="preserve"> (N</w:t>
      </w:r>
      <w:r w:rsidRPr="00B3515A">
        <w:rPr>
          <w:rFonts w:cs="Times New Roman"/>
          <w:vertAlign w:val="superscript"/>
        </w:rPr>
        <w:t>o</w:t>
      </w:r>
      <w:r>
        <w:rPr>
          <w:rFonts w:cs="Times New Roman"/>
        </w:rPr>
        <w:t xml:space="preserve"> du 1</w:t>
      </w:r>
      <w:r w:rsidRPr="00B3515A">
        <w:rPr>
          <w:rFonts w:cs="Times New Roman"/>
          <w:vertAlign w:val="superscript"/>
        </w:rPr>
        <w:t>er</w:t>
      </w:r>
      <w:r>
        <w:rPr>
          <w:rFonts w:cs="Times New Roman"/>
        </w:rPr>
        <w:t> Décembre </w:t>
      </w:r>
      <w:r w:rsidRPr="00F8712A">
        <w:rPr>
          <w:rFonts w:cs="Times New Roman"/>
        </w:rPr>
        <w:t>1889). Je vous laisse juger si c</w:t>
      </w:r>
      <w:r>
        <w:rPr>
          <w:rFonts w:cs="Times New Roman"/>
        </w:rPr>
        <w:t>’</w:t>
      </w:r>
      <w:r w:rsidRPr="00F8712A">
        <w:rPr>
          <w:rFonts w:cs="Times New Roman"/>
        </w:rPr>
        <w:t>est flatteur pour moi et je vous prie d</w:t>
      </w:r>
      <w:r>
        <w:rPr>
          <w:rFonts w:cs="Times New Roman"/>
        </w:rPr>
        <w:t>’</w:t>
      </w:r>
      <w:r w:rsidRPr="00F8712A">
        <w:rPr>
          <w:rFonts w:cs="Times New Roman"/>
        </w:rPr>
        <w:t>agréer ma meilleure poignée de main.</w:t>
      </w:r>
    </w:p>
    <w:p w14:paraId="64E3125A" w14:textId="77777777" w:rsidR="00821590" w:rsidRPr="00F8712A" w:rsidRDefault="00821590" w:rsidP="00821590">
      <w:pPr>
        <w:pStyle w:val="signed"/>
      </w:pPr>
      <w:r w:rsidRPr="00B3515A">
        <w:rPr>
          <w:smallCaps/>
        </w:rPr>
        <w:t>Marc Legrand</w:t>
      </w:r>
      <w:r w:rsidRPr="00F8712A">
        <w:t>.</w:t>
      </w:r>
    </w:p>
    <w:p w14:paraId="76440206" w14:textId="77777777" w:rsidR="00821590" w:rsidRDefault="00821590" w:rsidP="00821590">
      <w:pPr>
        <w:pStyle w:val="Titre1"/>
      </w:pPr>
      <w:r>
        <w:t>Tome XVIII, numéro 76, avril 1896</w:t>
      </w:r>
    </w:p>
    <w:p w14:paraId="2A0E9FA2" w14:textId="77777777" w:rsidR="00821590" w:rsidRDefault="00821590" w:rsidP="00821590">
      <w:pPr>
        <w:pStyle w:val="Titre2"/>
      </w:pPr>
      <w:r>
        <w:t xml:space="preserve">Épilogues. </w:t>
      </w:r>
      <w:r>
        <w:br/>
        <w:t>Abyssinie</w:t>
      </w:r>
    </w:p>
    <w:p w14:paraId="0E0EE2A5"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127</w:t>
      </w:r>
    </w:p>
    <w:p w14:paraId="6C1990C8"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2BD43561"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0710934C" w14:textId="77777777" w:rsidR="00821590" w:rsidRDefault="00821590" w:rsidP="00821590">
      <w:pPr>
        <w:pStyle w:val="term"/>
      </w:pPr>
      <w:proofErr w:type="gramStart"/>
      <w:r w:rsidRPr="00925B7B">
        <w:t>section</w:t>
      </w:r>
      <w:proofErr w:type="gramEnd"/>
      <w:r w:rsidRPr="00925B7B">
        <w:t xml:space="preserve"> : </w:t>
      </w:r>
      <w:r>
        <w:t>Épilogues</w:t>
      </w:r>
    </w:p>
    <w:p w14:paraId="21EF81E9"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t>Abyssinie</w:t>
      </w:r>
    </w:p>
    <w:p w14:paraId="7C577D11" w14:textId="77777777" w:rsidR="00821590" w:rsidRPr="00925B7B" w:rsidRDefault="00821590" w:rsidP="00821590">
      <w:pPr>
        <w:pStyle w:val="term"/>
      </w:pPr>
      <w:proofErr w:type="gramStart"/>
      <w:r w:rsidRPr="00925B7B">
        <w:t>date</w:t>
      </w:r>
      <w:proofErr w:type="gramEnd"/>
      <w:r w:rsidRPr="00925B7B">
        <w:t> :</w:t>
      </w:r>
      <w:r>
        <w:t xml:space="preserve"> 1896-04</w:t>
      </w:r>
    </w:p>
    <w:p w14:paraId="4365E292"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76, avril 1896</w:t>
      </w:r>
      <w:r w:rsidRPr="00925B7B">
        <w:t xml:space="preserve">, </w:t>
      </w:r>
      <w:r>
        <w:t>p. 127-129 [127-128]</w:t>
      </w:r>
    </w:p>
    <w:p w14:paraId="36B1DC5F" w14:textId="77777777" w:rsidR="00821590" w:rsidRPr="000832F6" w:rsidRDefault="00821590" w:rsidP="00821590">
      <w:pPr>
        <w:pStyle w:val="byline"/>
        <w:rPr>
          <w:smallCaps/>
        </w:rPr>
      </w:pPr>
      <w:r w:rsidRPr="007E6062">
        <w:rPr>
          <w:smallCaps/>
        </w:rPr>
        <w:t>Remy de Gourmont</w:t>
      </w:r>
      <w:r>
        <w:t>.</w:t>
      </w:r>
    </w:p>
    <w:p w14:paraId="6060007A" w14:textId="77777777" w:rsidR="00821590" w:rsidRDefault="00821590" w:rsidP="00821590">
      <w:pPr>
        <w:pStyle w:val="bibl"/>
      </w:pPr>
      <w:r>
        <w:t>Tome XVIII, numéro 76, avril 1896</w:t>
      </w:r>
      <w:r w:rsidRPr="00925B7B">
        <w:t xml:space="preserve">, </w:t>
      </w:r>
      <w:r>
        <w:t>p. 127-129 [127-128].</w:t>
      </w:r>
    </w:p>
    <w:p w14:paraId="5DFF2B99" w14:textId="3EF7E156" w:rsidR="00821590" w:rsidRPr="00F8712A" w:rsidRDefault="00821590" w:rsidP="00821590">
      <w:pPr>
        <w:pStyle w:val="Corpsdetexte"/>
        <w:rPr>
          <w:rFonts w:cs="Times New Roman"/>
        </w:rPr>
      </w:pPr>
      <w:r w:rsidRPr="00F8712A">
        <w:rPr>
          <w:rFonts w:cs="Times New Roman"/>
        </w:rPr>
        <w:t>Il n</w:t>
      </w:r>
      <w:r>
        <w:rPr>
          <w:rFonts w:cs="Times New Roman"/>
        </w:rPr>
        <w:t>’</w:t>
      </w:r>
      <w:r w:rsidRPr="00F8712A">
        <w:rPr>
          <w:rFonts w:cs="Times New Roman"/>
        </w:rPr>
        <w:t>y a un peu de plaisir dans la vie qu</w:t>
      </w:r>
      <w:r>
        <w:rPr>
          <w:rFonts w:cs="Times New Roman"/>
        </w:rPr>
        <w:t>’</w:t>
      </w:r>
      <w:r w:rsidRPr="00F8712A">
        <w:rPr>
          <w:rFonts w:cs="Times New Roman"/>
        </w:rPr>
        <w:t>à dire presque ce que l</w:t>
      </w:r>
      <w:r>
        <w:rPr>
          <w:rFonts w:cs="Times New Roman"/>
        </w:rPr>
        <w:t>’</w:t>
      </w:r>
      <w:r w:rsidRPr="00F8712A">
        <w:rPr>
          <w:rFonts w:cs="Times New Roman"/>
        </w:rPr>
        <w:t>on pense</w:t>
      </w:r>
      <w:r>
        <w:rPr>
          <w:rFonts w:cs="Times New Roman"/>
        </w:rPr>
        <w:t> ;</w:t>
      </w:r>
      <w:r w:rsidRPr="00F8712A">
        <w:rPr>
          <w:rFonts w:cs="Times New Roman"/>
        </w:rPr>
        <w:t xml:space="preserve"> c</w:t>
      </w:r>
      <w:r>
        <w:rPr>
          <w:rFonts w:cs="Times New Roman"/>
        </w:rPr>
        <w:t>’</w:t>
      </w:r>
      <w:r w:rsidRPr="00F8712A">
        <w:rPr>
          <w:rFonts w:cs="Times New Roman"/>
        </w:rPr>
        <w:t>est un plaisir que peu de gens osent se donner, car je n</w:t>
      </w:r>
      <w:r>
        <w:rPr>
          <w:rFonts w:cs="Times New Roman"/>
        </w:rPr>
        <w:t>’</w:t>
      </w:r>
      <w:r w:rsidRPr="00F8712A">
        <w:rPr>
          <w:rFonts w:cs="Times New Roman"/>
        </w:rPr>
        <w:t>ai lu nulle part l</w:t>
      </w:r>
      <w:r>
        <w:rPr>
          <w:rFonts w:cs="Times New Roman"/>
        </w:rPr>
        <w:t>’</w:t>
      </w:r>
      <w:r w:rsidRPr="00F8712A">
        <w:rPr>
          <w:rFonts w:cs="Times New Roman"/>
        </w:rPr>
        <w:t>aveu de la satisfaction qu</w:t>
      </w:r>
      <w:r>
        <w:rPr>
          <w:rFonts w:cs="Times New Roman"/>
        </w:rPr>
        <w:t>’</w:t>
      </w:r>
      <w:r w:rsidRPr="00F8712A">
        <w:rPr>
          <w:rFonts w:cs="Times New Roman"/>
        </w:rPr>
        <w:t>éprouva ici l</w:t>
      </w:r>
      <w:r>
        <w:rPr>
          <w:rFonts w:cs="Times New Roman"/>
        </w:rPr>
        <w:t>’</w:t>
      </w:r>
      <w:r w:rsidRPr="00F8712A">
        <w:rPr>
          <w:rFonts w:cs="Times New Roman"/>
        </w:rPr>
        <w:t xml:space="preserve">unanimité à la nouvelle de la tragi-comique bousculade du </w:t>
      </w:r>
      <w:proofErr w:type="spellStart"/>
      <w:r w:rsidRPr="00F8712A">
        <w:rPr>
          <w:rFonts w:cs="Times New Roman"/>
        </w:rPr>
        <w:t>Mareb</w:t>
      </w:r>
      <w:proofErr w:type="spellEnd"/>
      <w:r w:rsidRPr="00F8712A">
        <w:rPr>
          <w:rFonts w:cs="Times New Roman"/>
        </w:rPr>
        <w:t>. Seuls, les journaux illustrés s</w:t>
      </w:r>
      <w:r>
        <w:rPr>
          <w:rFonts w:cs="Times New Roman"/>
        </w:rPr>
        <w:t>’</w:t>
      </w:r>
      <w:r w:rsidRPr="00F8712A">
        <w:rPr>
          <w:rFonts w:cs="Times New Roman"/>
        </w:rPr>
        <w:t>amusèrent, car ils sont obligés pour plaire d</w:t>
      </w:r>
      <w:r>
        <w:rPr>
          <w:rFonts w:cs="Times New Roman"/>
        </w:rPr>
        <w:t>’</w:t>
      </w:r>
      <w:r w:rsidRPr="00F8712A">
        <w:rPr>
          <w:rFonts w:cs="Times New Roman"/>
        </w:rPr>
        <w:t>être le miroir de l</w:t>
      </w:r>
      <w:r>
        <w:rPr>
          <w:rFonts w:cs="Times New Roman"/>
        </w:rPr>
        <w:t>’</w:t>
      </w:r>
      <w:r w:rsidRPr="00F8712A">
        <w:rPr>
          <w:rFonts w:cs="Times New Roman"/>
        </w:rPr>
        <w:t>opinion du passant, et ce furent de cruelles chasses aux lièvres. L</w:t>
      </w:r>
      <w:r>
        <w:rPr>
          <w:rFonts w:cs="Times New Roman"/>
        </w:rPr>
        <w:t>’</w:t>
      </w:r>
      <w:r w:rsidRPr="00F8712A">
        <w:rPr>
          <w:rFonts w:cs="Times New Roman"/>
        </w:rPr>
        <w:t xml:space="preserve">Italie une, royale, militaire, </w:t>
      </w:r>
      <w:proofErr w:type="spellStart"/>
      <w:r w:rsidRPr="00F8712A">
        <w:rPr>
          <w:rFonts w:cs="Times New Roman"/>
        </w:rPr>
        <w:t>crispinienne</w:t>
      </w:r>
      <w:proofErr w:type="spellEnd"/>
      <w:r w:rsidRPr="00F8712A">
        <w:rPr>
          <w:rFonts w:cs="Times New Roman"/>
        </w:rPr>
        <w:t>, vantarde et savoyarde, n</w:t>
      </w:r>
      <w:r>
        <w:rPr>
          <w:rFonts w:cs="Times New Roman"/>
        </w:rPr>
        <w:t>’</w:t>
      </w:r>
      <w:r w:rsidRPr="00F8712A">
        <w:rPr>
          <w:rFonts w:cs="Times New Roman"/>
        </w:rPr>
        <w:t>a guère de sympathies en France, et l</w:t>
      </w:r>
      <w:r>
        <w:rPr>
          <w:rFonts w:cs="Times New Roman"/>
        </w:rPr>
        <w:t>’</w:t>
      </w:r>
      <w:r w:rsidRPr="00F8712A">
        <w:rPr>
          <w:rFonts w:cs="Times New Roman"/>
        </w:rPr>
        <w:t xml:space="preserve">on se rit de ces </w:t>
      </w:r>
      <w:del w:id="54" w:author="Marguerite-Marie Bordry" w:date="2018-12-06T10:58:00Z">
        <w:r w:rsidRPr="00F8712A" w:rsidDel="00B21978">
          <w:rPr>
            <w:rFonts w:cs="Times New Roman"/>
          </w:rPr>
          <w:delText>hableurs</w:delText>
        </w:r>
      </w:del>
      <w:ins w:id="55" w:author="Marguerite-Marie Bordry" w:date="2018-12-06T10:58:00Z">
        <w:r w:rsidR="00B21978" w:rsidRPr="00F8712A">
          <w:rPr>
            <w:rFonts w:cs="Times New Roman"/>
          </w:rPr>
          <w:t>hâbleurs</w:t>
        </w:r>
      </w:ins>
      <w:r w:rsidRPr="00F8712A">
        <w:rPr>
          <w:rFonts w:cs="Times New Roman"/>
        </w:rPr>
        <w:t>, toujours prêts à passer les Alpes, que des barbares armés de lances ont su faire dégringoler du haut de sommets moins majestueux. Ensuite, il y a malgré tout en France (et en Europe) une vieille fraternité chrétienne, et l</w:t>
      </w:r>
      <w:r>
        <w:rPr>
          <w:rFonts w:cs="Times New Roman"/>
        </w:rPr>
        <w:t>’</w:t>
      </w:r>
      <w:r w:rsidRPr="00F8712A">
        <w:rPr>
          <w:rFonts w:cs="Times New Roman"/>
        </w:rPr>
        <w:t>on a trouvé très malpropre l</w:t>
      </w:r>
      <w:r>
        <w:rPr>
          <w:rFonts w:cs="Times New Roman"/>
        </w:rPr>
        <w:t>’</w:t>
      </w:r>
      <w:r w:rsidRPr="00F8712A">
        <w:rPr>
          <w:rFonts w:cs="Times New Roman"/>
        </w:rPr>
        <w:t>idée d</w:t>
      </w:r>
      <w:r>
        <w:rPr>
          <w:rFonts w:cs="Times New Roman"/>
        </w:rPr>
        <w:t>’</w:t>
      </w:r>
      <w:r w:rsidRPr="00F8712A">
        <w:rPr>
          <w:rFonts w:cs="Times New Roman"/>
        </w:rPr>
        <w:t>aller tourmenter ce vieux et noble peuple qui depuis quinze cents ans, Arménie de l</w:t>
      </w:r>
      <w:r>
        <w:rPr>
          <w:rFonts w:cs="Times New Roman"/>
        </w:rPr>
        <w:t>’</w:t>
      </w:r>
      <w:r w:rsidRPr="00F8712A">
        <w:rPr>
          <w:rFonts w:cs="Times New Roman"/>
        </w:rPr>
        <w:t xml:space="preserve">Afrique, tient tête au stupide fanatisme des Musulmans. Lorsque, dans une attitude à la Charlemagne, un peu arrangée, mais belle, </w:t>
      </w:r>
      <w:proofErr w:type="spellStart"/>
      <w:r w:rsidRPr="00F8712A">
        <w:rPr>
          <w:rFonts w:cs="Times New Roman"/>
        </w:rPr>
        <w:t>Ménélick</w:t>
      </w:r>
      <w:proofErr w:type="spellEnd"/>
      <w:r w:rsidRPr="00F8712A">
        <w:rPr>
          <w:rFonts w:cs="Times New Roman"/>
        </w:rPr>
        <w:t xml:space="preserve"> s</w:t>
      </w:r>
      <w:r>
        <w:rPr>
          <w:rFonts w:cs="Times New Roman"/>
        </w:rPr>
        <w:t>’</w:t>
      </w:r>
      <w:r w:rsidRPr="00F8712A">
        <w:rPr>
          <w:rFonts w:cs="Times New Roman"/>
        </w:rPr>
        <w:t>est laissé aller à pleurer, en contemplant l</w:t>
      </w:r>
      <w:r>
        <w:rPr>
          <w:rFonts w:cs="Times New Roman"/>
        </w:rPr>
        <w:t>’</w:t>
      </w:r>
      <w:r w:rsidRPr="00F8712A">
        <w:rPr>
          <w:rFonts w:cs="Times New Roman"/>
        </w:rPr>
        <w:t>armée Italienne qu</w:t>
      </w:r>
      <w:r>
        <w:rPr>
          <w:rFonts w:cs="Times New Roman"/>
        </w:rPr>
        <w:t>’</w:t>
      </w:r>
      <w:r w:rsidRPr="00F8712A">
        <w:rPr>
          <w:rFonts w:cs="Times New Roman"/>
        </w:rPr>
        <w:t>il allait faire massacrer, on a trouvé cela très grand, très impérial, et Humbert apparut alors si petit qu</w:t>
      </w:r>
      <w:r>
        <w:rPr>
          <w:rFonts w:cs="Times New Roman"/>
        </w:rPr>
        <w:t>’</w:t>
      </w:r>
      <w:r w:rsidRPr="00F8712A">
        <w:rPr>
          <w:rFonts w:cs="Times New Roman"/>
        </w:rPr>
        <w:t>on en eut pitié. Mais l</w:t>
      </w:r>
      <w:r>
        <w:rPr>
          <w:rFonts w:cs="Times New Roman"/>
        </w:rPr>
        <w:t>’</w:t>
      </w:r>
      <w:r w:rsidRPr="00F8712A">
        <w:rPr>
          <w:rFonts w:cs="Times New Roman"/>
        </w:rPr>
        <w:t>Italie militaire, ce n</w:t>
      </w:r>
      <w:r>
        <w:rPr>
          <w:rFonts w:cs="Times New Roman"/>
        </w:rPr>
        <w:t>’</w:t>
      </w:r>
      <w:r w:rsidRPr="00F8712A">
        <w:rPr>
          <w:rFonts w:cs="Times New Roman"/>
        </w:rPr>
        <w:t>est pas l</w:t>
      </w:r>
      <w:r>
        <w:rPr>
          <w:rFonts w:cs="Times New Roman"/>
        </w:rPr>
        <w:t>’</w:t>
      </w:r>
      <w:r w:rsidRPr="00F8712A">
        <w:rPr>
          <w:rFonts w:cs="Times New Roman"/>
        </w:rPr>
        <w:t>Italie vraie, comme l</w:t>
      </w:r>
      <w:r>
        <w:rPr>
          <w:rFonts w:cs="Times New Roman"/>
        </w:rPr>
        <w:t>’</w:t>
      </w:r>
      <w:r w:rsidRPr="00F8712A">
        <w:rPr>
          <w:rFonts w:cs="Times New Roman"/>
        </w:rPr>
        <w:t xml:space="preserve">a indiqué </w:t>
      </w:r>
      <w:r>
        <w:rPr>
          <w:rFonts w:cs="Times New Roman"/>
        </w:rPr>
        <w:t>M. </w:t>
      </w:r>
      <w:r w:rsidRPr="00F8712A">
        <w:rPr>
          <w:rFonts w:cs="Times New Roman"/>
        </w:rPr>
        <w:t>Guillaume Ferrero</w:t>
      </w:r>
      <w:r>
        <w:rPr>
          <w:rFonts w:cs="Times New Roman"/>
        </w:rPr>
        <w:t> ;</w:t>
      </w:r>
      <w:r w:rsidRPr="00F8712A">
        <w:rPr>
          <w:rFonts w:cs="Times New Roman"/>
        </w:rPr>
        <w:t xml:space="preserve"> mais l</w:t>
      </w:r>
      <w:r>
        <w:rPr>
          <w:rFonts w:cs="Times New Roman"/>
        </w:rPr>
        <w:t>’</w:t>
      </w:r>
      <w:r w:rsidRPr="00F8712A">
        <w:rPr>
          <w:rFonts w:cs="Times New Roman"/>
        </w:rPr>
        <w:t>Italie vraie n</w:t>
      </w:r>
      <w:r>
        <w:rPr>
          <w:rFonts w:cs="Times New Roman"/>
        </w:rPr>
        <w:t>’</w:t>
      </w:r>
      <w:r w:rsidRPr="00F8712A">
        <w:rPr>
          <w:rFonts w:cs="Times New Roman"/>
        </w:rPr>
        <w:t>est pas non plus celle que suppose cet écrivain ordinairement plus hardi</w:t>
      </w:r>
      <w:r>
        <w:rPr>
          <w:rFonts w:cs="Times New Roman"/>
        </w:rPr>
        <w:t> ;</w:t>
      </w:r>
      <w:r w:rsidRPr="00F8712A">
        <w:rPr>
          <w:rFonts w:cs="Times New Roman"/>
        </w:rPr>
        <w:t xml:space="preserve"> l</w:t>
      </w:r>
      <w:r>
        <w:rPr>
          <w:rFonts w:cs="Times New Roman"/>
        </w:rPr>
        <w:t>’</w:t>
      </w:r>
      <w:r w:rsidRPr="00F8712A">
        <w:rPr>
          <w:rFonts w:cs="Times New Roman"/>
        </w:rPr>
        <w:t>Italie vraie est celle qui voudrait vivre en paix, dans ses rizières ou sous ses orangers, sans roi, sans bersagliers, sans caporaux, avec seulement quelques braves carabiniers d</w:t>
      </w:r>
      <w:r>
        <w:rPr>
          <w:rFonts w:cs="Times New Roman"/>
        </w:rPr>
        <w:t>’</w:t>
      </w:r>
      <w:r w:rsidRPr="00F8712A">
        <w:rPr>
          <w:rFonts w:cs="Times New Roman"/>
        </w:rPr>
        <w:t>opéra-comique, beaucoup de musique, des fêtes, et la joie d</w:t>
      </w:r>
      <w:r>
        <w:rPr>
          <w:rFonts w:cs="Times New Roman"/>
        </w:rPr>
        <w:t>’</w:t>
      </w:r>
      <w:r w:rsidRPr="00F8712A">
        <w:rPr>
          <w:rFonts w:cs="Times New Roman"/>
        </w:rPr>
        <w:t>être libre, de penser à vivre et non à tuer. Il en est de même dans toutes les parties de l</w:t>
      </w:r>
      <w:r>
        <w:rPr>
          <w:rFonts w:cs="Times New Roman"/>
        </w:rPr>
        <w:t>’</w:t>
      </w:r>
      <w:r w:rsidRPr="00F8712A">
        <w:rPr>
          <w:rFonts w:cs="Times New Roman"/>
        </w:rPr>
        <w:t xml:space="preserve">Europe un peu civilisées, où, si les hommes avaient </w:t>
      </w:r>
      <w:r w:rsidRPr="00F8712A">
        <w:rPr>
          <w:rFonts w:cs="Times New Roman"/>
        </w:rPr>
        <w:lastRenderedPageBreak/>
        <w:t>le courage d</w:t>
      </w:r>
      <w:r>
        <w:rPr>
          <w:rFonts w:cs="Times New Roman"/>
        </w:rPr>
        <w:t>’</w:t>
      </w:r>
      <w:r w:rsidRPr="00F8712A">
        <w:rPr>
          <w:rFonts w:cs="Times New Roman"/>
        </w:rPr>
        <w:t>obéir à la vérité de leurs sentiments, les soldats seraient vraiment à l</w:t>
      </w:r>
      <w:r>
        <w:rPr>
          <w:rFonts w:cs="Times New Roman"/>
        </w:rPr>
        <w:t>’</w:t>
      </w:r>
      <w:r w:rsidRPr="00F8712A">
        <w:rPr>
          <w:rFonts w:cs="Times New Roman"/>
        </w:rPr>
        <w:t>aise dans les casernes. N</w:t>
      </w:r>
      <w:r>
        <w:rPr>
          <w:rFonts w:cs="Times New Roman"/>
        </w:rPr>
        <w:t>’</w:t>
      </w:r>
      <w:r w:rsidRPr="00F8712A">
        <w:rPr>
          <w:rFonts w:cs="Times New Roman"/>
        </w:rPr>
        <w:t>est-ce pas d</w:t>
      </w:r>
      <w:r>
        <w:rPr>
          <w:rFonts w:cs="Times New Roman"/>
        </w:rPr>
        <w:t>’</w:t>
      </w:r>
      <w:r w:rsidRPr="00F8712A">
        <w:rPr>
          <w:rFonts w:cs="Times New Roman"/>
        </w:rPr>
        <w:t>un bon augure, cette émigration des réservistes italiens, qui, devançant l</w:t>
      </w:r>
      <w:r>
        <w:rPr>
          <w:rFonts w:cs="Times New Roman"/>
        </w:rPr>
        <w:t>’</w:t>
      </w:r>
      <w:r w:rsidRPr="00F8712A">
        <w:rPr>
          <w:rFonts w:cs="Times New Roman"/>
        </w:rPr>
        <w:t>appel, passent la frontière</w:t>
      </w:r>
      <w:r>
        <w:rPr>
          <w:rFonts w:cs="Times New Roman"/>
        </w:rPr>
        <w:t> ?</w:t>
      </w:r>
      <w:r w:rsidRPr="00F8712A">
        <w:rPr>
          <w:rFonts w:cs="Times New Roman"/>
        </w:rPr>
        <w:t xml:space="preserve"> Car il ne s</w:t>
      </w:r>
      <w:r>
        <w:rPr>
          <w:rFonts w:cs="Times New Roman"/>
        </w:rPr>
        <w:t>’</w:t>
      </w:r>
      <w:r w:rsidRPr="00F8712A">
        <w:rPr>
          <w:rFonts w:cs="Times New Roman"/>
        </w:rPr>
        <w:t>agit pas de la défense du sol, mais de l</w:t>
      </w:r>
      <w:r>
        <w:rPr>
          <w:rFonts w:cs="Times New Roman"/>
        </w:rPr>
        <w:t>’</w:t>
      </w:r>
      <w:r w:rsidRPr="00F8712A">
        <w:rPr>
          <w:rFonts w:cs="Times New Roman"/>
        </w:rPr>
        <w:t>obéissance aux dangereux caprices de médiocres tyrans, roi, ministre, généraux. Oh</w:t>
      </w:r>
      <w:r>
        <w:rPr>
          <w:rFonts w:cs="Times New Roman"/>
        </w:rPr>
        <w:t> !</w:t>
      </w:r>
      <w:r w:rsidRPr="00F8712A">
        <w:rPr>
          <w:rFonts w:cs="Times New Roman"/>
        </w:rPr>
        <w:t xml:space="preserve"> ce Baratieri à la tête en poire</w:t>
      </w:r>
      <w:r>
        <w:rPr>
          <w:rFonts w:cs="Times New Roman"/>
        </w:rPr>
        <w:t> !</w:t>
      </w:r>
      <w:r w:rsidRPr="00F8712A">
        <w:rPr>
          <w:rFonts w:cs="Times New Roman"/>
        </w:rPr>
        <w:t xml:space="preserve"> Ayant vu son portrait, on pouvait écrire d</w:t>
      </w:r>
      <w:r>
        <w:rPr>
          <w:rFonts w:cs="Times New Roman"/>
        </w:rPr>
        <w:t>’</w:t>
      </w:r>
      <w:r w:rsidRPr="00F8712A">
        <w:rPr>
          <w:rFonts w:cs="Times New Roman"/>
        </w:rPr>
        <w:t>avance l</w:t>
      </w:r>
      <w:r>
        <w:rPr>
          <w:rFonts w:cs="Times New Roman"/>
        </w:rPr>
        <w:t>’</w:t>
      </w:r>
      <w:r w:rsidRPr="00F8712A">
        <w:rPr>
          <w:rFonts w:cs="Times New Roman"/>
        </w:rPr>
        <w:t>histoire de l</w:t>
      </w:r>
      <w:r>
        <w:rPr>
          <w:rFonts w:cs="Times New Roman"/>
        </w:rPr>
        <w:t>’</w:t>
      </w:r>
      <w:r w:rsidRPr="00F8712A">
        <w:rPr>
          <w:rFonts w:cs="Times New Roman"/>
        </w:rPr>
        <w:t>armée qu</w:t>
      </w:r>
      <w:r>
        <w:rPr>
          <w:rFonts w:cs="Times New Roman"/>
        </w:rPr>
        <w:t>’</w:t>
      </w:r>
      <w:r w:rsidRPr="00F8712A">
        <w:rPr>
          <w:rFonts w:cs="Times New Roman"/>
        </w:rPr>
        <w:t>il croyait commander. Vraiment l</w:t>
      </w:r>
      <w:r>
        <w:rPr>
          <w:rFonts w:cs="Times New Roman"/>
        </w:rPr>
        <w:t>’</w:t>
      </w:r>
      <w:r w:rsidRPr="00F8712A">
        <w:rPr>
          <w:rFonts w:cs="Times New Roman"/>
        </w:rPr>
        <w:t>Italie est bien humiliée par ses maîtres, mais ce n</w:t>
      </w:r>
      <w:r>
        <w:rPr>
          <w:rFonts w:cs="Times New Roman"/>
        </w:rPr>
        <w:t>’</w:t>
      </w:r>
      <w:r w:rsidRPr="00F8712A">
        <w:rPr>
          <w:rFonts w:cs="Times New Roman"/>
        </w:rPr>
        <w:t>est pas un privilège</w:t>
      </w:r>
      <w:r>
        <w:rPr>
          <w:rFonts w:cs="Times New Roman"/>
        </w:rPr>
        <w:t> :</w:t>
      </w:r>
      <w:r w:rsidRPr="00F8712A">
        <w:rPr>
          <w:rFonts w:cs="Times New Roman"/>
        </w:rPr>
        <w:t xml:space="preserve"> le reste de l</w:t>
      </w:r>
      <w:r>
        <w:rPr>
          <w:rFonts w:cs="Times New Roman"/>
        </w:rPr>
        <w:t>’</w:t>
      </w:r>
      <w:r w:rsidRPr="00F8712A">
        <w:rPr>
          <w:rFonts w:cs="Times New Roman"/>
        </w:rPr>
        <w:t>Europe ne semble pas gouverné par des supériorités bien avérées.</w:t>
      </w:r>
    </w:p>
    <w:p w14:paraId="21388046" w14:textId="77777777" w:rsidR="00821590" w:rsidRDefault="00821590" w:rsidP="00821590">
      <w:pPr>
        <w:pStyle w:val="Titre2"/>
      </w:pPr>
      <w:r>
        <w:t>Lettres italiennes</w:t>
      </w:r>
    </w:p>
    <w:p w14:paraId="0F9DC24B"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149</w:t>
      </w:r>
    </w:p>
    <w:p w14:paraId="323367F3"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7927B1A9"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02D79F2D" w14:textId="77777777" w:rsidR="00821590" w:rsidRDefault="00821590" w:rsidP="00821590">
      <w:pPr>
        <w:pStyle w:val="term"/>
      </w:pPr>
      <w:proofErr w:type="gramStart"/>
      <w:r w:rsidRPr="00925B7B">
        <w:t>section</w:t>
      </w:r>
      <w:proofErr w:type="gramEnd"/>
      <w:r w:rsidRPr="00925B7B">
        <w:t xml:space="preserve"> : </w:t>
      </w:r>
      <w:r>
        <w:t>Lettres italiennes</w:t>
      </w:r>
    </w:p>
    <w:p w14:paraId="250241B7"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t>Lettres italiennes</w:t>
      </w:r>
    </w:p>
    <w:p w14:paraId="629FBE15" w14:textId="77777777" w:rsidR="00821590" w:rsidRPr="00925B7B" w:rsidRDefault="00821590" w:rsidP="00821590">
      <w:pPr>
        <w:pStyle w:val="term"/>
      </w:pPr>
      <w:proofErr w:type="gramStart"/>
      <w:r w:rsidRPr="00925B7B">
        <w:t>date</w:t>
      </w:r>
      <w:proofErr w:type="gramEnd"/>
      <w:r w:rsidRPr="00925B7B">
        <w:t> :</w:t>
      </w:r>
      <w:r>
        <w:t xml:space="preserve"> 1896-04</w:t>
      </w:r>
    </w:p>
    <w:p w14:paraId="254C09BE"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76, avril 1896</w:t>
      </w:r>
      <w:r w:rsidRPr="00925B7B">
        <w:t xml:space="preserve">, </w:t>
      </w:r>
      <w:r>
        <w:t>p. 149-150</w:t>
      </w:r>
    </w:p>
    <w:p w14:paraId="711E76E4" w14:textId="77777777" w:rsidR="00821590" w:rsidRPr="000832F6" w:rsidRDefault="00821590" w:rsidP="00821590">
      <w:pPr>
        <w:pStyle w:val="byline"/>
        <w:rPr>
          <w:smallCaps/>
        </w:rPr>
      </w:pPr>
      <w:r w:rsidRPr="007E6062">
        <w:rPr>
          <w:smallCaps/>
        </w:rPr>
        <w:t>Remy de Gourmont</w:t>
      </w:r>
      <w:r>
        <w:t>.</w:t>
      </w:r>
    </w:p>
    <w:p w14:paraId="38C403DC" w14:textId="77777777" w:rsidR="00821590" w:rsidRDefault="00821590" w:rsidP="00821590">
      <w:pPr>
        <w:pStyle w:val="bibl"/>
      </w:pPr>
      <w:r>
        <w:t>Tome XVIII, numéro 76, avril 1896</w:t>
      </w:r>
      <w:r w:rsidRPr="00925B7B">
        <w:t xml:space="preserve">, </w:t>
      </w:r>
      <w:r>
        <w:t>p. 149-150.</w:t>
      </w:r>
    </w:p>
    <w:p w14:paraId="52D4F2A7" w14:textId="77777777" w:rsidR="00821590" w:rsidRPr="00B56D08" w:rsidRDefault="00821590" w:rsidP="00821590">
      <w:pPr>
        <w:pStyle w:val="Titre3"/>
        <w:rPr>
          <w:lang w:val="it-IT"/>
        </w:rPr>
      </w:pPr>
      <w:r w:rsidRPr="00B56D08">
        <w:rPr>
          <w:lang w:val="it-IT"/>
        </w:rPr>
        <w:t xml:space="preserve">Romolo </w:t>
      </w:r>
      <w:proofErr w:type="gramStart"/>
      <w:r w:rsidRPr="00B56D08">
        <w:rPr>
          <w:lang w:val="it-IT"/>
        </w:rPr>
        <w:t>Quaglino :</w:t>
      </w:r>
      <w:proofErr w:type="gramEnd"/>
      <w:r w:rsidRPr="00B56D08">
        <w:rPr>
          <w:lang w:val="it-IT"/>
        </w:rPr>
        <w:t xml:space="preserve"> </w:t>
      </w:r>
      <w:r w:rsidRPr="00B56D08">
        <w:rPr>
          <w:i/>
          <w:lang w:val="it-IT"/>
        </w:rPr>
        <w:t>I Modi, Anime e Simboli</w:t>
      </w:r>
      <w:r w:rsidRPr="00B56D08">
        <w:rPr>
          <w:lang w:val="it-IT"/>
        </w:rPr>
        <w:t xml:space="preserve">, </w:t>
      </w:r>
      <w:proofErr w:type="spellStart"/>
      <w:r w:rsidRPr="00B56D08">
        <w:rPr>
          <w:lang w:val="it-IT"/>
        </w:rPr>
        <w:t>orné</w:t>
      </w:r>
      <w:proofErr w:type="spellEnd"/>
      <w:r w:rsidRPr="00B56D08">
        <w:rPr>
          <w:lang w:val="it-IT"/>
        </w:rPr>
        <w:t xml:space="preserve"> de </w:t>
      </w:r>
      <w:proofErr w:type="spellStart"/>
      <w:r w:rsidRPr="00B56D08">
        <w:rPr>
          <w:lang w:val="it-IT"/>
        </w:rPr>
        <w:t>lithographies</w:t>
      </w:r>
      <w:proofErr w:type="spellEnd"/>
      <w:r w:rsidRPr="00B56D08">
        <w:rPr>
          <w:lang w:val="it-IT"/>
        </w:rPr>
        <w:t xml:space="preserve"> en </w:t>
      </w:r>
      <w:proofErr w:type="spellStart"/>
      <w:r w:rsidRPr="00B56D08">
        <w:rPr>
          <w:lang w:val="it-IT"/>
        </w:rPr>
        <w:t>couleurs</w:t>
      </w:r>
      <w:proofErr w:type="spellEnd"/>
      <w:r w:rsidRPr="00B56D08">
        <w:rPr>
          <w:lang w:val="it-IT"/>
        </w:rPr>
        <w:t xml:space="preserve"> de Lodovico </w:t>
      </w:r>
      <w:proofErr w:type="spellStart"/>
      <w:r w:rsidRPr="00B56D08">
        <w:rPr>
          <w:lang w:val="it-IT"/>
        </w:rPr>
        <w:t>Cavaleri</w:t>
      </w:r>
      <w:proofErr w:type="spellEnd"/>
      <w:r w:rsidRPr="00B56D08">
        <w:rPr>
          <w:lang w:val="it-IT"/>
        </w:rPr>
        <w:t>, in-4, Milan, C. Chiesa, 5 </w:t>
      </w:r>
      <w:proofErr w:type="spellStart"/>
      <w:r w:rsidRPr="00B56D08">
        <w:rPr>
          <w:lang w:val="it-IT"/>
        </w:rPr>
        <w:t>fr</w:t>
      </w:r>
      <w:proofErr w:type="spellEnd"/>
      <w:r w:rsidRPr="00B56D08">
        <w:rPr>
          <w:lang w:val="it-IT"/>
        </w:rPr>
        <w:t>.</w:t>
      </w:r>
    </w:p>
    <w:p w14:paraId="4E6DC171"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149a</w:t>
      </w:r>
    </w:p>
    <w:p w14:paraId="63A2DE8C"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7A407A2C"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169BD79B" w14:textId="77777777" w:rsidR="00821590" w:rsidRDefault="00821590" w:rsidP="00821590">
      <w:pPr>
        <w:pStyle w:val="term"/>
      </w:pPr>
      <w:proofErr w:type="gramStart"/>
      <w:r w:rsidRPr="00925B7B">
        <w:t>section</w:t>
      </w:r>
      <w:proofErr w:type="gramEnd"/>
      <w:r w:rsidRPr="00925B7B">
        <w:t xml:space="preserve"> : </w:t>
      </w:r>
      <w:r>
        <w:t>Lettres italiennes</w:t>
      </w:r>
    </w:p>
    <w:p w14:paraId="73AB2541"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Romolo Quaglino : </w:t>
      </w:r>
      <w:r w:rsidRPr="00B56D08">
        <w:rPr>
          <w:i/>
          <w:lang w:val="it-IT"/>
        </w:rPr>
        <w:t>I Modi, Anime e Simboli</w:t>
      </w:r>
      <w:r w:rsidRPr="00B56D08">
        <w:rPr>
          <w:lang w:val="it-IT"/>
        </w:rPr>
        <w:t xml:space="preserve">, </w:t>
      </w:r>
      <w:proofErr w:type="spellStart"/>
      <w:r w:rsidRPr="00B56D08">
        <w:rPr>
          <w:lang w:val="it-IT"/>
        </w:rPr>
        <w:t>orné</w:t>
      </w:r>
      <w:proofErr w:type="spellEnd"/>
      <w:r w:rsidRPr="00B56D08">
        <w:rPr>
          <w:lang w:val="it-IT"/>
        </w:rPr>
        <w:t xml:space="preserve"> de </w:t>
      </w:r>
      <w:proofErr w:type="spellStart"/>
      <w:r w:rsidRPr="00B56D08">
        <w:rPr>
          <w:lang w:val="it-IT"/>
        </w:rPr>
        <w:t>lithographies</w:t>
      </w:r>
      <w:proofErr w:type="spellEnd"/>
      <w:r w:rsidRPr="00B56D08">
        <w:rPr>
          <w:lang w:val="it-IT"/>
        </w:rPr>
        <w:t xml:space="preserve"> en </w:t>
      </w:r>
      <w:proofErr w:type="spellStart"/>
      <w:r w:rsidRPr="00B56D08">
        <w:rPr>
          <w:lang w:val="it-IT"/>
        </w:rPr>
        <w:t>couleurs</w:t>
      </w:r>
      <w:proofErr w:type="spellEnd"/>
      <w:r w:rsidRPr="00B56D08">
        <w:rPr>
          <w:lang w:val="it-IT"/>
        </w:rPr>
        <w:t xml:space="preserve"> de Lodovico </w:t>
      </w:r>
      <w:proofErr w:type="spellStart"/>
      <w:r w:rsidRPr="00B56D08">
        <w:rPr>
          <w:lang w:val="it-IT"/>
        </w:rPr>
        <w:t>Cavaleri</w:t>
      </w:r>
      <w:proofErr w:type="spellEnd"/>
      <w:r w:rsidRPr="00B56D08">
        <w:rPr>
          <w:lang w:val="it-IT"/>
        </w:rPr>
        <w:t>, in-4, Milan, C. Chiesa, 5 </w:t>
      </w:r>
      <w:proofErr w:type="spellStart"/>
      <w:r w:rsidRPr="00B56D08">
        <w:rPr>
          <w:lang w:val="it-IT"/>
        </w:rPr>
        <w:t>fr</w:t>
      </w:r>
      <w:proofErr w:type="spellEnd"/>
      <w:r w:rsidRPr="00B56D08">
        <w:rPr>
          <w:lang w:val="it-IT"/>
        </w:rPr>
        <w:t>.</w:t>
      </w:r>
    </w:p>
    <w:p w14:paraId="07C1278D" w14:textId="77777777" w:rsidR="00821590" w:rsidRPr="00925B7B" w:rsidRDefault="00821590" w:rsidP="00821590">
      <w:pPr>
        <w:pStyle w:val="term"/>
      </w:pPr>
      <w:proofErr w:type="gramStart"/>
      <w:r w:rsidRPr="00925B7B">
        <w:t>date</w:t>
      </w:r>
      <w:proofErr w:type="gramEnd"/>
      <w:r w:rsidRPr="00925B7B">
        <w:t> :</w:t>
      </w:r>
      <w:r>
        <w:t xml:space="preserve"> 1896-04</w:t>
      </w:r>
    </w:p>
    <w:p w14:paraId="1817064B"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76, avril 1896</w:t>
      </w:r>
      <w:r w:rsidRPr="00925B7B">
        <w:t xml:space="preserve">, </w:t>
      </w:r>
      <w:r>
        <w:t>p. 149-150 [149]</w:t>
      </w:r>
    </w:p>
    <w:p w14:paraId="46593C52" w14:textId="1AE5610A" w:rsidR="00821590" w:rsidRPr="00F8712A" w:rsidRDefault="00821590" w:rsidP="00821590">
      <w:pPr>
        <w:pStyle w:val="Corpsdetexte"/>
        <w:rPr>
          <w:rFonts w:cs="Times New Roman"/>
        </w:rPr>
      </w:pPr>
      <w:r w:rsidRPr="00F8712A">
        <w:rPr>
          <w:rFonts w:cs="Times New Roman"/>
        </w:rPr>
        <w:t xml:space="preserve">Les </w:t>
      </w:r>
      <w:r w:rsidRPr="00F8712A">
        <w:rPr>
          <w:rFonts w:cs="Times New Roman"/>
          <w:i/>
        </w:rPr>
        <w:t>Modi</w:t>
      </w:r>
      <w:r w:rsidRPr="00F8712A">
        <w:rPr>
          <w:rFonts w:cs="Times New Roman"/>
        </w:rPr>
        <w:t xml:space="preserve"> sont l</w:t>
      </w:r>
      <w:r>
        <w:rPr>
          <w:rFonts w:cs="Times New Roman"/>
        </w:rPr>
        <w:t>’</w:t>
      </w:r>
      <w:r w:rsidRPr="00F8712A">
        <w:rPr>
          <w:rFonts w:cs="Times New Roman"/>
        </w:rPr>
        <w:t>œuvre d</w:t>
      </w:r>
      <w:r>
        <w:rPr>
          <w:rFonts w:cs="Times New Roman"/>
        </w:rPr>
        <w:t>’</w:t>
      </w:r>
      <w:r w:rsidRPr="00F8712A">
        <w:rPr>
          <w:rFonts w:cs="Times New Roman"/>
        </w:rPr>
        <w:t>un poète qui écrit en italien les vers français</w:t>
      </w:r>
      <w:r>
        <w:rPr>
          <w:rFonts w:cs="Times New Roman"/>
        </w:rPr>
        <w:t> ;</w:t>
      </w:r>
      <w:r w:rsidRPr="00F8712A">
        <w:rPr>
          <w:rFonts w:cs="Times New Roman"/>
        </w:rPr>
        <w:t xml:space="preserve"> la préface, sous forme de </w:t>
      </w:r>
      <w:r w:rsidRPr="00F8712A">
        <w:rPr>
          <w:rFonts w:cs="Times New Roman"/>
          <w:i/>
        </w:rPr>
        <w:t>Lettre apologétique</w:t>
      </w:r>
      <w:r w:rsidRPr="00F8712A">
        <w:rPr>
          <w:rFonts w:cs="Times New Roman"/>
        </w:rPr>
        <w:t>, le faisait prévoir</w:t>
      </w:r>
      <w:r>
        <w:rPr>
          <w:rFonts w:cs="Times New Roman"/>
        </w:rPr>
        <w:t> :</w:t>
      </w:r>
      <w:r w:rsidRPr="00F8712A">
        <w:rPr>
          <w:rFonts w:cs="Times New Roman"/>
        </w:rPr>
        <w:t xml:space="preserve"> il est tout pénétré de notre littérature et de la plus </w:t>
      </w:r>
      <w:del w:id="56" w:author="Marguerite-Marie Bordry" w:date="2018-12-06T10:59:00Z">
        <w:r w:rsidRPr="00F8712A" w:rsidDel="00E403B3">
          <w:rPr>
            <w:rFonts w:cs="Times New Roman"/>
          </w:rPr>
          <w:delText>recente</w:delText>
        </w:r>
      </w:del>
      <w:ins w:id="57" w:author="Marguerite-Marie Bordry" w:date="2018-12-06T10:59:00Z">
        <w:r w:rsidR="00E403B3" w:rsidRPr="00F8712A">
          <w:rPr>
            <w:rFonts w:cs="Times New Roman"/>
          </w:rPr>
          <w:t>récente</w:t>
        </w:r>
      </w:ins>
      <w:r w:rsidRPr="00F8712A">
        <w:rPr>
          <w:rFonts w:cs="Times New Roman"/>
        </w:rPr>
        <w:t>. Il m</w:t>
      </w:r>
      <w:r>
        <w:rPr>
          <w:rFonts w:cs="Times New Roman"/>
        </w:rPr>
        <w:t>’</w:t>
      </w:r>
      <w:r w:rsidRPr="00F8712A">
        <w:rPr>
          <w:rFonts w:cs="Times New Roman"/>
        </w:rPr>
        <w:t>a paru que ses vers, où l</w:t>
      </w:r>
      <w:r>
        <w:rPr>
          <w:rFonts w:cs="Times New Roman"/>
        </w:rPr>
        <w:t>’</w:t>
      </w:r>
      <w:r w:rsidRPr="00F8712A">
        <w:rPr>
          <w:rFonts w:cs="Times New Roman"/>
        </w:rPr>
        <w:t>on rencontre de jolies images, sont abondants et faciles. Quant aux lithographies, elles témoignent d</w:t>
      </w:r>
      <w:r>
        <w:rPr>
          <w:rFonts w:cs="Times New Roman"/>
        </w:rPr>
        <w:t>’</w:t>
      </w:r>
      <w:r w:rsidRPr="00F8712A">
        <w:rPr>
          <w:rFonts w:cs="Times New Roman"/>
        </w:rPr>
        <w:t>un certain sens de l</w:t>
      </w:r>
      <w:r>
        <w:rPr>
          <w:rFonts w:cs="Times New Roman"/>
        </w:rPr>
        <w:t>’</w:t>
      </w:r>
      <w:r w:rsidRPr="00F8712A">
        <w:rPr>
          <w:rFonts w:cs="Times New Roman"/>
        </w:rPr>
        <w:t>ornementation en même temps que d</w:t>
      </w:r>
      <w:r>
        <w:rPr>
          <w:rFonts w:cs="Times New Roman"/>
        </w:rPr>
        <w:t>’</w:t>
      </w:r>
      <w:r w:rsidRPr="00F8712A">
        <w:rPr>
          <w:rFonts w:cs="Times New Roman"/>
        </w:rPr>
        <w:t>un mauvais goût inexprimable. L</w:t>
      </w:r>
      <w:r>
        <w:rPr>
          <w:rFonts w:cs="Times New Roman"/>
        </w:rPr>
        <w:t>’</w:t>
      </w:r>
      <w:r w:rsidRPr="00F8712A">
        <w:rPr>
          <w:rFonts w:cs="Times New Roman"/>
        </w:rPr>
        <w:t>imprimeur peut être fier</w:t>
      </w:r>
      <w:r>
        <w:rPr>
          <w:rFonts w:cs="Times New Roman"/>
        </w:rPr>
        <w:t> ;</w:t>
      </w:r>
      <w:r w:rsidRPr="00F8712A">
        <w:rPr>
          <w:rFonts w:cs="Times New Roman"/>
        </w:rPr>
        <w:t xml:space="preserve"> c</w:t>
      </w:r>
      <w:r>
        <w:rPr>
          <w:rFonts w:cs="Times New Roman"/>
        </w:rPr>
        <w:t>’</w:t>
      </w:r>
      <w:r w:rsidRPr="00F8712A">
        <w:rPr>
          <w:rFonts w:cs="Times New Roman"/>
        </w:rPr>
        <w:t>est très bien repéré, mais que cela fait aimer le beau, le pur, le divin papier blanc.</w:t>
      </w:r>
    </w:p>
    <w:p w14:paraId="686BDDCB" w14:textId="77777777" w:rsidR="00821590" w:rsidRPr="00B56D08" w:rsidRDefault="00821590" w:rsidP="00821590">
      <w:pPr>
        <w:pStyle w:val="Titre3"/>
        <w:rPr>
          <w:lang w:val="it-IT"/>
        </w:rPr>
      </w:pPr>
      <w:r w:rsidRPr="00B56D08">
        <w:rPr>
          <w:lang w:val="it-IT"/>
        </w:rPr>
        <w:t>G. P. </w:t>
      </w:r>
      <w:proofErr w:type="gramStart"/>
      <w:r w:rsidRPr="00B56D08">
        <w:rPr>
          <w:lang w:val="it-IT"/>
        </w:rPr>
        <w:t>Lucini :</w:t>
      </w:r>
      <w:proofErr w:type="gramEnd"/>
      <w:r w:rsidRPr="00B56D08">
        <w:rPr>
          <w:lang w:val="it-IT"/>
        </w:rPr>
        <w:t xml:space="preserve"> </w:t>
      </w:r>
      <w:r w:rsidRPr="00B56D08">
        <w:rPr>
          <w:i/>
          <w:lang w:val="it-IT"/>
        </w:rPr>
        <w:t>Gian Pietro da Core</w:t>
      </w:r>
      <w:r w:rsidRPr="00B56D08">
        <w:rPr>
          <w:lang w:val="it-IT"/>
        </w:rPr>
        <w:t>, in-16, Milan, C. Chiesa, 3 </w:t>
      </w:r>
      <w:proofErr w:type="spellStart"/>
      <w:r w:rsidRPr="00B56D08">
        <w:rPr>
          <w:lang w:val="it-IT"/>
        </w:rPr>
        <w:t>fr</w:t>
      </w:r>
      <w:proofErr w:type="spellEnd"/>
      <w:r w:rsidRPr="00B56D08">
        <w:rPr>
          <w:lang w:val="it-IT"/>
        </w:rPr>
        <w:t>.</w:t>
      </w:r>
    </w:p>
    <w:p w14:paraId="0D28A3F1"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149b</w:t>
      </w:r>
    </w:p>
    <w:p w14:paraId="6B261D4E"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303F217D"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00F47E79" w14:textId="77777777" w:rsidR="00821590" w:rsidRDefault="00821590" w:rsidP="00821590">
      <w:pPr>
        <w:pStyle w:val="term"/>
      </w:pPr>
      <w:proofErr w:type="gramStart"/>
      <w:r w:rsidRPr="00925B7B">
        <w:t>section</w:t>
      </w:r>
      <w:proofErr w:type="gramEnd"/>
      <w:r w:rsidRPr="00925B7B">
        <w:t xml:space="preserve"> : </w:t>
      </w:r>
      <w:r>
        <w:t>Lettres italiennes</w:t>
      </w:r>
    </w:p>
    <w:p w14:paraId="3EA49510"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G. P. Lucini : </w:t>
      </w:r>
      <w:r w:rsidRPr="00B56D08">
        <w:rPr>
          <w:i/>
          <w:lang w:val="it-IT"/>
        </w:rPr>
        <w:t>Gian Pietro da Core</w:t>
      </w:r>
      <w:r w:rsidRPr="00B56D08">
        <w:rPr>
          <w:lang w:val="it-IT"/>
        </w:rPr>
        <w:t>, in-16, Milan, C. Chiesa, 3 </w:t>
      </w:r>
      <w:proofErr w:type="spellStart"/>
      <w:r w:rsidRPr="00B56D08">
        <w:rPr>
          <w:lang w:val="it-IT"/>
        </w:rPr>
        <w:t>fr</w:t>
      </w:r>
      <w:proofErr w:type="spellEnd"/>
      <w:r w:rsidRPr="00B56D08">
        <w:rPr>
          <w:lang w:val="it-IT"/>
        </w:rPr>
        <w:t>.</w:t>
      </w:r>
    </w:p>
    <w:p w14:paraId="4AF76DFD" w14:textId="77777777" w:rsidR="00821590" w:rsidRPr="00925B7B" w:rsidRDefault="00821590" w:rsidP="00821590">
      <w:pPr>
        <w:pStyle w:val="term"/>
      </w:pPr>
      <w:proofErr w:type="gramStart"/>
      <w:r w:rsidRPr="00925B7B">
        <w:t>date</w:t>
      </w:r>
      <w:proofErr w:type="gramEnd"/>
      <w:r w:rsidRPr="00925B7B">
        <w:t> :</w:t>
      </w:r>
      <w:r>
        <w:t xml:space="preserve"> 1896-04</w:t>
      </w:r>
    </w:p>
    <w:p w14:paraId="11436CC9" w14:textId="77777777" w:rsidR="00821590" w:rsidRDefault="00821590" w:rsidP="00821590">
      <w:pPr>
        <w:pStyle w:val="term"/>
      </w:pPr>
      <w:proofErr w:type="spellStart"/>
      <w:proofErr w:type="gramStart"/>
      <w:r w:rsidRPr="00925B7B">
        <w:lastRenderedPageBreak/>
        <w:t>ref</w:t>
      </w:r>
      <w:proofErr w:type="spellEnd"/>
      <w:proofErr w:type="gramEnd"/>
      <w:r w:rsidRPr="00925B7B">
        <w:t xml:space="preserve"> : </w:t>
      </w:r>
      <w:r>
        <w:t>Tome XVIII, numéro 76, avril 1896</w:t>
      </w:r>
      <w:r w:rsidRPr="00925B7B">
        <w:t xml:space="preserve">, </w:t>
      </w:r>
      <w:r>
        <w:t>p. 149-150 [149-150]</w:t>
      </w:r>
    </w:p>
    <w:p w14:paraId="62B127BF" w14:textId="77777777" w:rsidR="00821590" w:rsidRPr="00F8712A" w:rsidRDefault="00821590" w:rsidP="00821590">
      <w:pPr>
        <w:pStyle w:val="Corpsdetexte"/>
        <w:rPr>
          <w:rFonts w:cs="Times New Roman"/>
        </w:rPr>
      </w:pPr>
      <w:r w:rsidRPr="00F8712A">
        <w:rPr>
          <w:rFonts w:cs="Times New Roman"/>
        </w:rPr>
        <w:t>Roman, c</w:t>
      </w:r>
      <w:r>
        <w:rPr>
          <w:rFonts w:cs="Times New Roman"/>
        </w:rPr>
        <w:t>’</w:t>
      </w:r>
      <w:r w:rsidRPr="00F8712A">
        <w:rPr>
          <w:rFonts w:cs="Times New Roman"/>
        </w:rPr>
        <w:t xml:space="preserve">est un roman qui se précède de ce </w:t>
      </w:r>
      <w:proofErr w:type="spellStart"/>
      <w:r w:rsidRPr="00F8712A">
        <w:rPr>
          <w:rFonts w:cs="Times New Roman"/>
        </w:rPr>
        <w:t>sur-titre</w:t>
      </w:r>
      <w:proofErr w:type="spellEnd"/>
      <w:r>
        <w:rPr>
          <w:rFonts w:cs="Times New Roman"/>
        </w:rPr>
        <w:t> :</w:t>
      </w:r>
      <w:r w:rsidRPr="00F8712A">
        <w:rPr>
          <w:rFonts w:cs="Times New Roman"/>
        </w:rPr>
        <w:t xml:space="preserve"> </w:t>
      </w:r>
      <w:r>
        <w:rPr>
          <w:rFonts w:cs="Times New Roman"/>
        </w:rPr>
        <w:t>« </w:t>
      </w:r>
      <w:r w:rsidRPr="00F8712A">
        <w:rPr>
          <w:rFonts w:cs="Times New Roman"/>
        </w:rPr>
        <w:t>Histoire de l</w:t>
      </w:r>
      <w:r>
        <w:rPr>
          <w:rFonts w:cs="Times New Roman"/>
        </w:rPr>
        <w:t>’</w:t>
      </w:r>
      <w:r w:rsidRPr="00F8712A">
        <w:rPr>
          <w:rFonts w:cs="Times New Roman"/>
        </w:rPr>
        <w:t>Évolution de l</w:t>
      </w:r>
      <w:r>
        <w:rPr>
          <w:rFonts w:cs="Times New Roman"/>
        </w:rPr>
        <w:t>’</w:t>
      </w:r>
      <w:r w:rsidRPr="00F8712A">
        <w:rPr>
          <w:rFonts w:cs="Times New Roman"/>
        </w:rPr>
        <w:t>Idée</w:t>
      </w:r>
      <w:r>
        <w:rPr>
          <w:rFonts w:cs="Times New Roman"/>
        </w:rPr>
        <w:t> »</w:t>
      </w:r>
      <w:r w:rsidRPr="00F8712A">
        <w:rPr>
          <w:rFonts w:cs="Times New Roman"/>
        </w:rPr>
        <w:t xml:space="preserve">. </w:t>
      </w:r>
      <w:r w:rsidRPr="00F8712A">
        <w:rPr>
          <w:rFonts w:cs="Times New Roman"/>
          <w:i/>
        </w:rPr>
        <w:t xml:space="preserve">Gian Pietro da </w:t>
      </w:r>
      <w:proofErr w:type="spellStart"/>
      <w:r w:rsidRPr="00F8712A">
        <w:rPr>
          <w:rFonts w:cs="Times New Roman"/>
          <w:i/>
        </w:rPr>
        <w:t>Core</w:t>
      </w:r>
      <w:proofErr w:type="spellEnd"/>
      <w:r w:rsidRPr="00F8712A">
        <w:rPr>
          <w:rFonts w:cs="Times New Roman"/>
        </w:rPr>
        <w:t xml:space="preserve"> n</w:t>
      </w:r>
      <w:r>
        <w:rPr>
          <w:rFonts w:cs="Times New Roman"/>
        </w:rPr>
        <w:t>’</w:t>
      </w:r>
      <w:r w:rsidRPr="00F8712A">
        <w:rPr>
          <w:rFonts w:cs="Times New Roman"/>
        </w:rPr>
        <w:t>est que le premier tome de la série</w:t>
      </w:r>
      <w:r>
        <w:rPr>
          <w:rFonts w:cs="Times New Roman"/>
        </w:rPr>
        <w:t> ;</w:t>
      </w:r>
      <w:r w:rsidRPr="00F8712A">
        <w:rPr>
          <w:rFonts w:cs="Times New Roman"/>
        </w:rPr>
        <w:t xml:space="preserve"> il est dédié, en un style dont nous ne pouvons respecter la forme lapidaire</w:t>
      </w:r>
      <w:r>
        <w:rPr>
          <w:rFonts w:cs="Times New Roman"/>
        </w:rPr>
        <w:t> :</w:t>
      </w:r>
      <w:r w:rsidRPr="00F8712A">
        <w:rPr>
          <w:rFonts w:cs="Times New Roman"/>
        </w:rPr>
        <w:t xml:space="preserve"> </w:t>
      </w:r>
      <w:r w:rsidRPr="00F8712A">
        <w:rPr>
          <w:rFonts w:cs="Times New Roman"/>
          <w:i/>
        </w:rPr>
        <w:t>Aux rêveurs, aux philosophes, aux bafoués, aux martyrs de l</w:t>
      </w:r>
      <w:r>
        <w:rPr>
          <w:rFonts w:cs="Times New Roman"/>
          <w:i/>
        </w:rPr>
        <w:t>’</w:t>
      </w:r>
      <w:r w:rsidRPr="00F8712A">
        <w:rPr>
          <w:rFonts w:cs="Times New Roman"/>
          <w:i/>
        </w:rPr>
        <w:t>idée… À cette idée…</w:t>
      </w:r>
      <w:r w:rsidRPr="00F8712A">
        <w:rPr>
          <w:rFonts w:cs="Times New Roman"/>
        </w:rPr>
        <w:t xml:space="preserve"> J</w:t>
      </w:r>
      <w:r>
        <w:rPr>
          <w:rFonts w:cs="Times New Roman"/>
        </w:rPr>
        <w:t>’</w:t>
      </w:r>
      <w:r w:rsidRPr="00F8712A">
        <w:rPr>
          <w:rFonts w:cs="Times New Roman"/>
        </w:rPr>
        <w:t>abrège</w:t>
      </w:r>
      <w:r>
        <w:rPr>
          <w:rFonts w:cs="Times New Roman"/>
        </w:rPr>
        <w:t> :</w:t>
      </w:r>
      <w:r w:rsidRPr="00F8712A">
        <w:rPr>
          <w:rFonts w:cs="Times New Roman"/>
        </w:rPr>
        <w:t xml:space="preserve"> il s</w:t>
      </w:r>
      <w:r>
        <w:rPr>
          <w:rFonts w:cs="Times New Roman"/>
        </w:rPr>
        <w:t>’</w:t>
      </w:r>
      <w:r w:rsidRPr="00F8712A">
        <w:rPr>
          <w:rFonts w:cs="Times New Roman"/>
        </w:rPr>
        <w:t>agit du temps, de l</w:t>
      </w:r>
      <w:r>
        <w:rPr>
          <w:rFonts w:cs="Times New Roman"/>
        </w:rPr>
        <w:t>’</w:t>
      </w:r>
      <w:r w:rsidRPr="00F8712A">
        <w:rPr>
          <w:rFonts w:cs="Times New Roman"/>
        </w:rPr>
        <w:t>espace, de la substance, de l</w:t>
      </w:r>
      <w:r>
        <w:rPr>
          <w:rFonts w:cs="Times New Roman"/>
        </w:rPr>
        <w:t>’</w:t>
      </w:r>
      <w:r w:rsidRPr="00F8712A">
        <w:rPr>
          <w:rFonts w:cs="Times New Roman"/>
        </w:rPr>
        <w:t>évolution, de la perfectibilité de l</w:t>
      </w:r>
      <w:r>
        <w:rPr>
          <w:rFonts w:cs="Times New Roman"/>
        </w:rPr>
        <w:t>’</w:t>
      </w:r>
      <w:r w:rsidRPr="00F8712A">
        <w:rPr>
          <w:rFonts w:cs="Times New Roman"/>
        </w:rPr>
        <w:t xml:space="preserve">homme, etc. On voit combien </w:t>
      </w:r>
      <w:r>
        <w:rPr>
          <w:rFonts w:cs="Times New Roman"/>
        </w:rPr>
        <w:t>M. </w:t>
      </w:r>
      <w:proofErr w:type="spellStart"/>
      <w:r w:rsidRPr="00F8712A">
        <w:rPr>
          <w:rFonts w:cs="Times New Roman"/>
        </w:rPr>
        <w:t>Lucini</w:t>
      </w:r>
      <w:proofErr w:type="spellEnd"/>
      <w:r w:rsidRPr="00F8712A">
        <w:rPr>
          <w:rFonts w:cs="Times New Roman"/>
        </w:rPr>
        <w:t xml:space="preserve"> est sérieux et plein des plus nobles intentions. Je souhaite vraiment qu</w:t>
      </w:r>
      <w:r>
        <w:rPr>
          <w:rFonts w:cs="Times New Roman"/>
        </w:rPr>
        <w:t>’</w:t>
      </w:r>
      <w:r w:rsidRPr="00F8712A">
        <w:rPr>
          <w:rFonts w:cs="Times New Roman"/>
        </w:rPr>
        <w:t>il réussisse, selon son vœu, à améliorer la société.</w:t>
      </w:r>
    </w:p>
    <w:p w14:paraId="414EA43A" w14:textId="77777777" w:rsidR="00821590" w:rsidRPr="00B56D08" w:rsidRDefault="00821590" w:rsidP="00821590">
      <w:pPr>
        <w:pStyle w:val="Titre3"/>
        <w:rPr>
          <w:lang w:val="it-IT"/>
        </w:rPr>
      </w:pPr>
      <w:r w:rsidRPr="00B56D08">
        <w:rPr>
          <w:lang w:val="it-IT"/>
        </w:rPr>
        <w:t xml:space="preserve">Filippo </w:t>
      </w:r>
      <w:proofErr w:type="gramStart"/>
      <w:r w:rsidRPr="00B56D08">
        <w:rPr>
          <w:lang w:val="it-IT"/>
        </w:rPr>
        <w:t>Ermini :</w:t>
      </w:r>
      <w:proofErr w:type="gramEnd"/>
      <w:r w:rsidRPr="00B56D08">
        <w:rPr>
          <w:lang w:val="it-IT"/>
        </w:rPr>
        <w:t xml:space="preserve"> </w:t>
      </w:r>
      <w:r w:rsidRPr="00B56D08">
        <w:rPr>
          <w:i/>
          <w:lang w:val="it-IT"/>
        </w:rPr>
        <w:t>La Lirica domestica nelle letteratura contemporanea</w:t>
      </w:r>
      <w:r w:rsidRPr="00B56D08">
        <w:rPr>
          <w:lang w:val="it-IT"/>
        </w:rPr>
        <w:t xml:space="preserve">, in-16, Rocca S. Casciano, </w:t>
      </w:r>
      <w:proofErr w:type="spellStart"/>
      <w:r w:rsidRPr="00B56D08">
        <w:rPr>
          <w:lang w:val="it-IT"/>
        </w:rPr>
        <w:t>imp</w:t>
      </w:r>
      <w:proofErr w:type="spellEnd"/>
      <w:r w:rsidRPr="00B56D08">
        <w:rPr>
          <w:lang w:val="it-IT"/>
        </w:rPr>
        <w:t xml:space="preserve"> de Cappelli</w:t>
      </w:r>
    </w:p>
    <w:p w14:paraId="00FF16BF"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150a</w:t>
      </w:r>
    </w:p>
    <w:p w14:paraId="55185069"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20D1C0BD"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29DBC384" w14:textId="77777777" w:rsidR="00821590" w:rsidRDefault="00821590" w:rsidP="00821590">
      <w:pPr>
        <w:pStyle w:val="term"/>
      </w:pPr>
      <w:proofErr w:type="gramStart"/>
      <w:r w:rsidRPr="00925B7B">
        <w:t>section</w:t>
      </w:r>
      <w:proofErr w:type="gramEnd"/>
      <w:r w:rsidRPr="00925B7B">
        <w:t xml:space="preserve"> : </w:t>
      </w:r>
      <w:r>
        <w:t>Lettres italiennes</w:t>
      </w:r>
    </w:p>
    <w:p w14:paraId="6EE862E9"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Filippo Ermini : </w:t>
      </w:r>
      <w:r w:rsidRPr="00B56D08">
        <w:rPr>
          <w:i/>
          <w:lang w:val="it-IT"/>
        </w:rPr>
        <w:t>La Lirica domestica nelle letteratura contemporanea</w:t>
      </w:r>
      <w:r w:rsidRPr="00B56D08">
        <w:rPr>
          <w:lang w:val="it-IT"/>
        </w:rPr>
        <w:t xml:space="preserve">, in-16, Rocca S. Casciano, </w:t>
      </w:r>
      <w:proofErr w:type="spellStart"/>
      <w:r w:rsidRPr="00B56D08">
        <w:rPr>
          <w:lang w:val="it-IT"/>
        </w:rPr>
        <w:t>imp</w:t>
      </w:r>
      <w:proofErr w:type="spellEnd"/>
      <w:r w:rsidRPr="00B56D08">
        <w:rPr>
          <w:lang w:val="it-IT"/>
        </w:rPr>
        <w:t xml:space="preserve"> de Cappelli</w:t>
      </w:r>
    </w:p>
    <w:p w14:paraId="64277B2E" w14:textId="77777777" w:rsidR="00821590" w:rsidRPr="00925B7B" w:rsidRDefault="00821590" w:rsidP="00821590">
      <w:pPr>
        <w:pStyle w:val="term"/>
      </w:pPr>
      <w:proofErr w:type="gramStart"/>
      <w:r w:rsidRPr="00925B7B">
        <w:t>date</w:t>
      </w:r>
      <w:proofErr w:type="gramEnd"/>
      <w:r w:rsidRPr="00925B7B">
        <w:t> :</w:t>
      </w:r>
      <w:r>
        <w:t xml:space="preserve"> 1896-04</w:t>
      </w:r>
    </w:p>
    <w:p w14:paraId="59AD7B56"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76, avril 1896</w:t>
      </w:r>
      <w:r w:rsidRPr="00925B7B">
        <w:t xml:space="preserve">, </w:t>
      </w:r>
      <w:r>
        <w:t>p. 149-150 [150]</w:t>
      </w:r>
    </w:p>
    <w:p w14:paraId="6F617419" w14:textId="1B096E74" w:rsidR="00821590" w:rsidRPr="00B56D08" w:rsidRDefault="00821590" w:rsidP="00821590">
      <w:pPr>
        <w:pStyle w:val="Corpsdetexte"/>
        <w:rPr>
          <w:rFonts w:cs="Times New Roman"/>
          <w:lang w:val="it-IT"/>
        </w:rPr>
      </w:pPr>
      <w:r w:rsidRPr="00F8712A">
        <w:rPr>
          <w:rFonts w:cs="Times New Roman"/>
        </w:rPr>
        <w:t xml:space="preserve">Très amusante, cette brochure, la </w:t>
      </w:r>
      <w:r w:rsidRPr="00F8712A">
        <w:rPr>
          <w:rFonts w:cs="Times New Roman"/>
          <w:i/>
        </w:rPr>
        <w:t xml:space="preserve">Lira </w:t>
      </w:r>
      <w:proofErr w:type="spellStart"/>
      <w:r w:rsidRPr="00F8712A">
        <w:rPr>
          <w:rFonts w:cs="Times New Roman"/>
          <w:i/>
        </w:rPr>
        <w:t>domestica</w:t>
      </w:r>
      <w:proofErr w:type="spellEnd"/>
      <w:r w:rsidRPr="00F8712A">
        <w:rPr>
          <w:rFonts w:cs="Times New Roman"/>
        </w:rPr>
        <w:t xml:space="preserve">. Il y est question des </w:t>
      </w:r>
      <w:r>
        <w:rPr>
          <w:rFonts w:cs="Times New Roman"/>
        </w:rPr>
        <w:t>« </w:t>
      </w:r>
      <w:r w:rsidRPr="00F8712A">
        <w:rPr>
          <w:rFonts w:cs="Times New Roman"/>
          <w:i/>
        </w:rPr>
        <w:t>Décadents,</w:t>
      </w:r>
      <w:r w:rsidRPr="00F8712A">
        <w:rPr>
          <w:rFonts w:cs="Times New Roman"/>
        </w:rPr>
        <w:t xml:space="preserve"> dont le pontife est Paul Verlaine et qui cherchent dans l</w:t>
      </w:r>
      <w:r>
        <w:rPr>
          <w:rFonts w:cs="Times New Roman"/>
        </w:rPr>
        <w:t>’</w:t>
      </w:r>
      <w:r w:rsidRPr="00F8712A">
        <w:rPr>
          <w:rFonts w:cs="Times New Roman"/>
        </w:rPr>
        <w:t>art le spasme du plaisir physique</w:t>
      </w:r>
      <w:r>
        <w:rPr>
          <w:rFonts w:cs="Times New Roman"/>
        </w:rPr>
        <w:t> »</w:t>
      </w:r>
      <w:r w:rsidRPr="00F8712A">
        <w:rPr>
          <w:rFonts w:cs="Times New Roman"/>
        </w:rPr>
        <w:t>, et l</w:t>
      </w:r>
      <w:r>
        <w:rPr>
          <w:rFonts w:cs="Times New Roman"/>
        </w:rPr>
        <w:t>’</w:t>
      </w:r>
      <w:r w:rsidRPr="00F8712A">
        <w:rPr>
          <w:rFonts w:cs="Times New Roman"/>
        </w:rPr>
        <w:t xml:space="preserve">auteur se demande </w:t>
      </w:r>
      <w:r>
        <w:rPr>
          <w:rFonts w:cs="Times New Roman"/>
        </w:rPr>
        <w:t>« </w:t>
      </w:r>
      <w:r w:rsidRPr="00F8712A">
        <w:rPr>
          <w:rFonts w:cs="Times New Roman"/>
        </w:rPr>
        <w:t>s</w:t>
      </w:r>
      <w:r>
        <w:rPr>
          <w:rFonts w:cs="Times New Roman"/>
        </w:rPr>
        <w:t>’</w:t>
      </w:r>
      <w:r w:rsidRPr="00F8712A">
        <w:rPr>
          <w:rFonts w:cs="Times New Roman"/>
        </w:rPr>
        <w:t>il est possible que l</w:t>
      </w:r>
      <w:r>
        <w:rPr>
          <w:rFonts w:cs="Times New Roman"/>
        </w:rPr>
        <w:t>’</w:t>
      </w:r>
      <w:r w:rsidRPr="00F8712A">
        <w:rPr>
          <w:rFonts w:cs="Times New Roman"/>
        </w:rPr>
        <w:t xml:space="preserve">imagination lyrique de notre génération ne se trouve que sur les lèvres </w:t>
      </w:r>
      <w:proofErr w:type="spellStart"/>
      <w:r w:rsidRPr="00F8712A">
        <w:rPr>
          <w:rFonts w:cs="Times New Roman"/>
        </w:rPr>
        <w:t>léporines</w:t>
      </w:r>
      <w:proofErr w:type="spellEnd"/>
      <w:r w:rsidRPr="00F8712A">
        <w:rPr>
          <w:rFonts w:cs="Times New Roman"/>
        </w:rPr>
        <w:t xml:space="preserve"> et dans les yeux louches de Verlaine, ce grand maigre qui promène tous les soirs au Luxembourg sa personne infirme, ou dans les lunettes mystérieuses et dans la barbe inculte de Mallarmé</w:t>
      </w:r>
      <w:r>
        <w:rPr>
          <w:rFonts w:cs="Times New Roman"/>
        </w:rPr>
        <w:t> ? »</w:t>
      </w:r>
      <w:r w:rsidRPr="00F8712A">
        <w:rPr>
          <w:rFonts w:cs="Times New Roman"/>
        </w:rPr>
        <w:t xml:space="preserve"> </w:t>
      </w:r>
      <w:r w:rsidRPr="00B56D08">
        <w:rPr>
          <w:rFonts w:cs="Times New Roman"/>
          <w:lang w:val="it-IT"/>
        </w:rPr>
        <w:t xml:space="preserve">Le reste est </w:t>
      </w:r>
      <w:proofErr w:type="spellStart"/>
      <w:r w:rsidRPr="00B56D08">
        <w:rPr>
          <w:rFonts w:cs="Times New Roman"/>
          <w:lang w:val="it-IT"/>
        </w:rPr>
        <w:t>moins</w:t>
      </w:r>
      <w:proofErr w:type="spellEnd"/>
      <w:r w:rsidRPr="00B56D08">
        <w:rPr>
          <w:rFonts w:cs="Times New Roman"/>
          <w:lang w:val="it-IT"/>
        </w:rPr>
        <w:t xml:space="preserve"> </w:t>
      </w:r>
      <w:del w:id="58" w:author="Marguerite-Marie Bordry" w:date="2018-12-06T11:08:00Z">
        <w:r w:rsidRPr="00B56D08" w:rsidDel="000474CE">
          <w:rPr>
            <w:rFonts w:cs="Times New Roman"/>
            <w:lang w:val="it-IT"/>
          </w:rPr>
          <w:delText>drolatique</w:delText>
        </w:r>
      </w:del>
      <w:proofErr w:type="spellStart"/>
      <w:ins w:id="59" w:author="Marguerite-Marie Bordry" w:date="2018-12-06T11:08:00Z">
        <w:r w:rsidR="000474CE" w:rsidRPr="00B56D08">
          <w:rPr>
            <w:rFonts w:cs="Times New Roman"/>
            <w:lang w:val="it-IT"/>
          </w:rPr>
          <w:t>dr</w:t>
        </w:r>
        <w:r w:rsidR="000474CE">
          <w:rPr>
            <w:rFonts w:cs="Times New Roman"/>
            <w:lang w:val="it-IT"/>
          </w:rPr>
          <w:t>ô</w:t>
        </w:r>
        <w:r w:rsidR="000474CE" w:rsidRPr="00B56D08">
          <w:rPr>
            <w:rFonts w:cs="Times New Roman"/>
            <w:lang w:val="it-IT"/>
          </w:rPr>
          <w:t>latique</w:t>
        </w:r>
      </w:ins>
      <w:proofErr w:type="spellEnd"/>
      <w:r w:rsidRPr="00B56D08">
        <w:rPr>
          <w:rFonts w:cs="Times New Roman"/>
          <w:lang w:val="it-IT"/>
        </w:rPr>
        <w:t>.</w:t>
      </w:r>
    </w:p>
    <w:p w14:paraId="08AFC577" w14:textId="77777777" w:rsidR="00821590" w:rsidRPr="00B56D08" w:rsidRDefault="00821590" w:rsidP="00821590">
      <w:pPr>
        <w:pStyle w:val="Titre3"/>
        <w:rPr>
          <w:lang w:val="it-IT"/>
        </w:rPr>
      </w:pPr>
      <w:r w:rsidRPr="00B56D08">
        <w:rPr>
          <w:lang w:val="it-IT"/>
        </w:rPr>
        <w:t xml:space="preserve">Eugenio de </w:t>
      </w:r>
      <w:proofErr w:type="gramStart"/>
      <w:r w:rsidRPr="00B56D08">
        <w:rPr>
          <w:lang w:val="it-IT"/>
        </w:rPr>
        <w:t>Castro :</w:t>
      </w:r>
      <w:proofErr w:type="gramEnd"/>
      <w:r w:rsidRPr="00B56D08">
        <w:rPr>
          <w:lang w:val="it-IT"/>
        </w:rPr>
        <w:t xml:space="preserve"> </w:t>
      </w:r>
      <w:proofErr w:type="spellStart"/>
      <w:r w:rsidRPr="00B56D08">
        <w:rPr>
          <w:i/>
          <w:lang w:val="it-IT"/>
        </w:rPr>
        <w:t>Belkis</w:t>
      </w:r>
      <w:proofErr w:type="spellEnd"/>
      <w:r w:rsidRPr="00B56D08">
        <w:rPr>
          <w:i/>
          <w:lang w:val="it-IT"/>
        </w:rPr>
        <w:t>,</w:t>
      </w:r>
      <w:r w:rsidRPr="00B56D08">
        <w:rPr>
          <w:lang w:val="it-IT"/>
        </w:rPr>
        <w:t xml:space="preserve"> traduzione dal portoghese di Vittorio Pica, in-32, Milan, Treves, 3 </w:t>
      </w:r>
      <w:proofErr w:type="spellStart"/>
      <w:r w:rsidRPr="00B56D08">
        <w:rPr>
          <w:lang w:val="it-IT"/>
        </w:rPr>
        <w:t>fr</w:t>
      </w:r>
      <w:proofErr w:type="spellEnd"/>
      <w:r w:rsidRPr="00B56D08">
        <w:rPr>
          <w:lang w:val="it-IT"/>
        </w:rPr>
        <w:t>.</w:t>
      </w:r>
    </w:p>
    <w:p w14:paraId="5A372CBD" w14:textId="77777777" w:rsidR="00821590" w:rsidRPr="00925B7B" w:rsidRDefault="00821590" w:rsidP="00821590">
      <w:pPr>
        <w:pStyle w:val="term"/>
      </w:pPr>
      <w:proofErr w:type="gramStart"/>
      <w:r w:rsidRPr="00925B7B">
        <w:t>id</w:t>
      </w:r>
      <w:proofErr w:type="gramEnd"/>
      <w:r w:rsidRPr="00925B7B">
        <w:t> : article-</w:t>
      </w:r>
      <w:r>
        <w:t>1896</w:t>
      </w:r>
      <w:r w:rsidRPr="00925B7B">
        <w:t>-</w:t>
      </w:r>
      <w:r>
        <w:t>04</w:t>
      </w:r>
      <w:r w:rsidRPr="00925B7B">
        <w:t>_</w:t>
      </w:r>
      <w:r>
        <w:t>150b</w:t>
      </w:r>
    </w:p>
    <w:p w14:paraId="11BC2595"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Gourmont, Remy de (1858-1915)</w:t>
      </w:r>
    </w:p>
    <w:p w14:paraId="79FA6D36"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Remy de Gourmont</w:t>
      </w:r>
    </w:p>
    <w:p w14:paraId="173CB7A4" w14:textId="77777777" w:rsidR="00821590" w:rsidRDefault="00821590" w:rsidP="00821590">
      <w:pPr>
        <w:pStyle w:val="term"/>
      </w:pPr>
      <w:proofErr w:type="gramStart"/>
      <w:r w:rsidRPr="00925B7B">
        <w:t>section</w:t>
      </w:r>
      <w:proofErr w:type="gramEnd"/>
      <w:r w:rsidRPr="00925B7B">
        <w:t xml:space="preserve"> : </w:t>
      </w:r>
      <w:r>
        <w:t>Lettres italiennes</w:t>
      </w:r>
    </w:p>
    <w:p w14:paraId="0F5DCE58"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Eugenio de Castro : </w:t>
      </w:r>
      <w:proofErr w:type="spellStart"/>
      <w:r w:rsidRPr="00B56D08">
        <w:rPr>
          <w:i/>
          <w:lang w:val="it-IT"/>
        </w:rPr>
        <w:t>Belkis</w:t>
      </w:r>
      <w:proofErr w:type="spellEnd"/>
      <w:r w:rsidRPr="00B56D08">
        <w:rPr>
          <w:i/>
          <w:lang w:val="it-IT"/>
        </w:rPr>
        <w:t>,</w:t>
      </w:r>
      <w:r w:rsidRPr="00B56D08">
        <w:rPr>
          <w:lang w:val="it-IT"/>
        </w:rPr>
        <w:t xml:space="preserve"> traduzione dal portoghese di Vittorio Pica, in-32, Milan, Treves, 3 </w:t>
      </w:r>
      <w:proofErr w:type="spellStart"/>
      <w:r w:rsidRPr="00B56D08">
        <w:rPr>
          <w:lang w:val="it-IT"/>
        </w:rPr>
        <w:t>fr</w:t>
      </w:r>
      <w:proofErr w:type="spellEnd"/>
      <w:r w:rsidRPr="00B56D08">
        <w:rPr>
          <w:lang w:val="it-IT"/>
        </w:rPr>
        <w:t>.</w:t>
      </w:r>
    </w:p>
    <w:p w14:paraId="1CC1CF8D" w14:textId="77777777" w:rsidR="00821590" w:rsidRPr="00925B7B" w:rsidRDefault="00821590" w:rsidP="00821590">
      <w:pPr>
        <w:pStyle w:val="term"/>
      </w:pPr>
      <w:proofErr w:type="gramStart"/>
      <w:r w:rsidRPr="00925B7B">
        <w:t>date</w:t>
      </w:r>
      <w:proofErr w:type="gramEnd"/>
      <w:r w:rsidRPr="00925B7B">
        <w:t> :</w:t>
      </w:r>
      <w:r>
        <w:t xml:space="preserve"> 1896-04</w:t>
      </w:r>
    </w:p>
    <w:p w14:paraId="524415EF"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76, avril 1896</w:t>
      </w:r>
      <w:r w:rsidRPr="00925B7B">
        <w:t xml:space="preserve">, </w:t>
      </w:r>
      <w:r>
        <w:t>p. 149-150 [150]</w:t>
      </w:r>
    </w:p>
    <w:p w14:paraId="190A5721" w14:textId="77777777" w:rsidR="00821590" w:rsidRPr="00F8712A" w:rsidRDefault="00821590" w:rsidP="00821590">
      <w:pPr>
        <w:pStyle w:val="Corpsdetexte"/>
        <w:rPr>
          <w:rFonts w:cs="Times New Roman"/>
        </w:rPr>
      </w:pPr>
      <w:r w:rsidRPr="00F8712A">
        <w:rPr>
          <w:rFonts w:cs="Times New Roman"/>
        </w:rPr>
        <w:t xml:space="preserve">Il suffit de mentionner la </w:t>
      </w:r>
      <w:proofErr w:type="spellStart"/>
      <w:r w:rsidRPr="00F8712A">
        <w:rPr>
          <w:rFonts w:cs="Times New Roman"/>
          <w:i/>
        </w:rPr>
        <w:t>Belkis</w:t>
      </w:r>
      <w:proofErr w:type="spellEnd"/>
      <w:r w:rsidRPr="00F8712A">
        <w:rPr>
          <w:rFonts w:cs="Times New Roman"/>
        </w:rPr>
        <w:t xml:space="preserve"> italienne. </w:t>
      </w:r>
      <w:r>
        <w:rPr>
          <w:rFonts w:cs="Times New Roman"/>
        </w:rPr>
        <w:t>M. </w:t>
      </w:r>
      <w:r w:rsidRPr="00F8712A">
        <w:rPr>
          <w:rFonts w:cs="Times New Roman"/>
        </w:rPr>
        <w:t>Pica a fait précéder d</w:t>
      </w:r>
      <w:r>
        <w:rPr>
          <w:rFonts w:cs="Times New Roman"/>
        </w:rPr>
        <w:t>’</w:t>
      </w:r>
      <w:r w:rsidRPr="00F8712A">
        <w:rPr>
          <w:rFonts w:cs="Times New Roman"/>
        </w:rPr>
        <w:t>une étude sur le poète cette version que recommande le nom du traducteur. Mais c</w:t>
      </w:r>
      <w:r>
        <w:rPr>
          <w:rFonts w:cs="Times New Roman"/>
        </w:rPr>
        <w:t>’</w:t>
      </w:r>
      <w:r w:rsidRPr="00F8712A">
        <w:rPr>
          <w:rFonts w:cs="Times New Roman"/>
        </w:rPr>
        <w:t>était peut-être en français qu</w:t>
      </w:r>
      <w:r>
        <w:rPr>
          <w:rFonts w:cs="Times New Roman"/>
        </w:rPr>
        <w:t>’</w:t>
      </w:r>
      <w:r w:rsidRPr="00F8712A">
        <w:rPr>
          <w:rFonts w:cs="Times New Roman"/>
        </w:rPr>
        <w:t>il fallait traduire, puisque le français est bien décidément, aujourd</w:t>
      </w:r>
      <w:r>
        <w:rPr>
          <w:rFonts w:cs="Times New Roman"/>
        </w:rPr>
        <w:t>’</w:t>
      </w:r>
      <w:r w:rsidRPr="00F8712A">
        <w:rPr>
          <w:rFonts w:cs="Times New Roman"/>
        </w:rPr>
        <w:t>hui plus que jamais, la langue littéraire européenne</w:t>
      </w:r>
      <w:r>
        <w:rPr>
          <w:rFonts w:cs="Times New Roman"/>
        </w:rPr>
        <w:t> !</w:t>
      </w:r>
    </w:p>
    <w:p w14:paraId="3CBD56A5" w14:textId="61354845" w:rsidR="00821590" w:rsidRPr="00F8712A" w:rsidRDefault="00821590" w:rsidP="00821590">
      <w:pPr>
        <w:pStyle w:val="Corpsdetexte"/>
        <w:rPr>
          <w:rFonts w:cs="Times New Roman"/>
        </w:rPr>
      </w:pPr>
      <w:r w:rsidRPr="00F8712A">
        <w:rPr>
          <w:rFonts w:cs="Times New Roman"/>
        </w:rPr>
        <w:t>Dans l</w:t>
      </w:r>
      <w:r>
        <w:rPr>
          <w:rFonts w:cs="Times New Roman"/>
        </w:rPr>
        <w:t>’</w:t>
      </w:r>
      <w:r w:rsidRPr="00F8712A">
        <w:rPr>
          <w:rFonts w:cs="Times New Roman"/>
          <w:i/>
        </w:rPr>
        <w:t>Emporium</w:t>
      </w:r>
      <w:r w:rsidRPr="00F8712A">
        <w:rPr>
          <w:rFonts w:cs="Times New Roman"/>
        </w:rPr>
        <w:t>, importante revue d</w:t>
      </w:r>
      <w:r>
        <w:rPr>
          <w:rFonts w:cs="Times New Roman"/>
        </w:rPr>
        <w:t>’</w:t>
      </w:r>
      <w:r w:rsidRPr="00F8712A">
        <w:rPr>
          <w:rFonts w:cs="Times New Roman"/>
        </w:rPr>
        <w:t xml:space="preserve">art et de littérature qui paraît mensuellement à </w:t>
      </w:r>
      <w:r w:rsidRPr="00F8712A">
        <w:rPr>
          <w:rFonts w:cs="Times New Roman"/>
        </w:rPr>
        <w:lastRenderedPageBreak/>
        <w:t xml:space="preserve">Bergame, </w:t>
      </w:r>
      <w:r>
        <w:rPr>
          <w:rFonts w:cs="Times New Roman"/>
        </w:rPr>
        <w:t>M. </w:t>
      </w:r>
      <w:r w:rsidRPr="00F8712A">
        <w:rPr>
          <w:rFonts w:cs="Times New Roman"/>
        </w:rPr>
        <w:t>Vittorio Pica a commencé une série d</w:t>
      </w:r>
      <w:r>
        <w:rPr>
          <w:rFonts w:cs="Times New Roman"/>
        </w:rPr>
        <w:t>’</w:t>
      </w:r>
      <w:r w:rsidRPr="00F8712A">
        <w:rPr>
          <w:rFonts w:cs="Times New Roman"/>
        </w:rPr>
        <w:t>études, avec reproductions, sur les principaux dessinateurs et graveurs de ce temps</w:t>
      </w:r>
      <w:r>
        <w:rPr>
          <w:rFonts w:cs="Times New Roman"/>
        </w:rPr>
        <w:t> ;</w:t>
      </w:r>
      <w:r w:rsidRPr="00F8712A">
        <w:rPr>
          <w:rFonts w:cs="Times New Roman"/>
        </w:rPr>
        <w:t xml:space="preserve"> la première série fut Odilon Redon, </w:t>
      </w:r>
      <w:r>
        <w:rPr>
          <w:rFonts w:cs="Times New Roman"/>
        </w:rPr>
        <w:t>H. </w:t>
      </w:r>
      <w:r w:rsidRPr="00F8712A">
        <w:rPr>
          <w:rFonts w:cs="Times New Roman"/>
        </w:rPr>
        <w:t xml:space="preserve">de Groux, Goya, Félicien Rops. </w:t>
      </w:r>
      <w:r>
        <w:rPr>
          <w:rFonts w:cs="Times New Roman"/>
        </w:rPr>
        <w:t>M. </w:t>
      </w:r>
      <w:r w:rsidRPr="00F8712A">
        <w:rPr>
          <w:rFonts w:cs="Times New Roman"/>
        </w:rPr>
        <w:t>Pica connaît l</w:t>
      </w:r>
      <w:r>
        <w:rPr>
          <w:rFonts w:cs="Times New Roman"/>
        </w:rPr>
        <w:t>’</w:t>
      </w:r>
      <w:r w:rsidRPr="00F8712A">
        <w:rPr>
          <w:rFonts w:cs="Times New Roman"/>
        </w:rPr>
        <w:t>art d</w:t>
      </w:r>
      <w:r>
        <w:rPr>
          <w:rFonts w:cs="Times New Roman"/>
        </w:rPr>
        <w:t>’</w:t>
      </w:r>
      <w:r w:rsidRPr="00F8712A">
        <w:rPr>
          <w:rFonts w:cs="Times New Roman"/>
        </w:rPr>
        <w:t>aujourd</w:t>
      </w:r>
      <w:r>
        <w:rPr>
          <w:rFonts w:cs="Times New Roman"/>
        </w:rPr>
        <w:t>’</w:t>
      </w:r>
      <w:r w:rsidRPr="00F8712A">
        <w:rPr>
          <w:rFonts w:cs="Times New Roman"/>
        </w:rPr>
        <w:t>hui mieux que personne, mais n</w:t>
      </w:r>
      <w:r>
        <w:rPr>
          <w:rFonts w:cs="Times New Roman"/>
        </w:rPr>
        <w:t>’</w:t>
      </w:r>
      <w:r w:rsidRPr="00F8712A">
        <w:rPr>
          <w:rFonts w:cs="Times New Roman"/>
        </w:rPr>
        <w:t xml:space="preserve">y </w:t>
      </w:r>
      <w:del w:id="60" w:author="Marguerite-Marie Bordry" w:date="2018-12-06T11:11:00Z">
        <w:r w:rsidRPr="00F8712A" w:rsidDel="00207E4F">
          <w:rPr>
            <w:rFonts w:cs="Times New Roman"/>
          </w:rPr>
          <w:delText xml:space="preserve">a </w:delText>
        </w:r>
      </w:del>
      <w:ins w:id="61" w:author="Marguerite-Marie Bordry" w:date="2018-12-06T11:11:00Z">
        <w:r w:rsidR="00207E4F" w:rsidRPr="00F8712A">
          <w:rPr>
            <w:rFonts w:cs="Times New Roman"/>
          </w:rPr>
          <w:t>a</w:t>
        </w:r>
        <w:r w:rsidR="00207E4F">
          <w:rPr>
            <w:rFonts w:cs="Times New Roman"/>
          </w:rPr>
          <w:t>-</w:t>
        </w:r>
      </w:ins>
      <w:r w:rsidRPr="00F8712A">
        <w:rPr>
          <w:rFonts w:cs="Times New Roman"/>
        </w:rPr>
        <w:t>t-il pas à craindre que certaines pièces ne lui échappent</w:t>
      </w:r>
      <w:r>
        <w:rPr>
          <w:rFonts w:cs="Times New Roman"/>
        </w:rPr>
        <w:t> ?</w:t>
      </w:r>
      <w:r w:rsidRPr="00F8712A">
        <w:rPr>
          <w:rFonts w:cs="Times New Roman"/>
        </w:rPr>
        <w:t xml:space="preserve"> Son de Groux n</w:t>
      </w:r>
      <w:r>
        <w:rPr>
          <w:rFonts w:cs="Times New Roman"/>
        </w:rPr>
        <w:t>’</w:t>
      </w:r>
      <w:r w:rsidRPr="00F8712A">
        <w:rPr>
          <w:rFonts w:cs="Times New Roman"/>
        </w:rPr>
        <w:t>était pas assez caractéristique comme images, — mais voilà les artistes et les éditeurs avertis.</w:t>
      </w:r>
    </w:p>
    <w:p w14:paraId="46B1C09F" w14:textId="77777777" w:rsidR="00821590" w:rsidRDefault="00821590" w:rsidP="00821590">
      <w:pPr>
        <w:pStyle w:val="Titre1"/>
      </w:pPr>
      <w:r>
        <w:t>Tome XVIII, numéro 78, juin 1896</w:t>
      </w:r>
    </w:p>
    <w:p w14:paraId="2C3774F2" w14:textId="77777777" w:rsidR="00821590" w:rsidRPr="00F8712A" w:rsidRDefault="00821590" w:rsidP="00821590">
      <w:pPr>
        <w:pStyle w:val="Titre2"/>
        <w:rPr>
          <w:rFonts w:cs="Times New Roman"/>
        </w:rPr>
      </w:pPr>
      <w:r>
        <w:t xml:space="preserve">Journaux et revues. </w:t>
      </w:r>
      <w:r>
        <w:br/>
      </w:r>
      <w:r w:rsidRPr="00F8712A">
        <w:rPr>
          <w:rFonts w:cs="Times New Roman"/>
          <w:i/>
        </w:rPr>
        <w:t>Revue Bleue</w:t>
      </w:r>
      <w:r>
        <w:rPr>
          <w:rFonts w:cs="Times New Roman"/>
        </w:rPr>
        <w:t xml:space="preserve"> (16 </w:t>
      </w:r>
      <w:r w:rsidRPr="00F8712A">
        <w:rPr>
          <w:rFonts w:cs="Times New Roman"/>
        </w:rPr>
        <w:t>mai).</w:t>
      </w:r>
    </w:p>
    <w:p w14:paraId="668E31F1" w14:textId="77777777" w:rsidR="00821590" w:rsidRPr="00925B7B" w:rsidRDefault="00821590" w:rsidP="00821590">
      <w:pPr>
        <w:pStyle w:val="term"/>
      </w:pPr>
      <w:proofErr w:type="gramStart"/>
      <w:r w:rsidRPr="00925B7B">
        <w:t>id</w:t>
      </w:r>
      <w:proofErr w:type="gramEnd"/>
      <w:r w:rsidRPr="00925B7B">
        <w:t> : article-</w:t>
      </w:r>
      <w:r>
        <w:t>1896</w:t>
      </w:r>
      <w:r w:rsidRPr="00925B7B">
        <w:t>-</w:t>
      </w:r>
      <w:r>
        <w:t>06</w:t>
      </w:r>
      <w:r w:rsidRPr="00925B7B">
        <w:t>_</w:t>
      </w:r>
      <w:r>
        <w:t>459</w:t>
      </w:r>
    </w:p>
    <w:p w14:paraId="781ED612"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Souza, Robert de (1864-1946)</w:t>
      </w:r>
    </w:p>
    <w:p w14:paraId="5207637A"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Robert de Souza</w:t>
      </w:r>
    </w:p>
    <w:p w14:paraId="008031BD" w14:textId="77777777" w:rsidR="00821590" w:rsidRDefault="00821590" w:rsidP="00821590">
      <w:pPr>
        <w:pStyle w:val="term"/>
      </w:pPr>
      <w:proofErr w:type="gramStart"/>
      <w:r w:rsidRPr="00925B7B">
        <w:t>section</w:t>
      </w:r>
      <w:proofErr w:type="gramEnd"/>
      <w:r w:rsidRPr="00925B7B">
        <w:t xml:space="preserve"> : </w:t>
      </w:r>
      <w:r>
        <w:t>Journaux et revues</w:t>
      </w:r>
    </w:p>
    <w:p w14:paraId="5100E126" w14:textId="77777777" w:rsidR="00821590" w:rsidRDefault="00821590" w:rsidP="00821590">
      <w:pPr>
        <w:pStyle w:val="term"/>
      </w:pPr>
      <w:proofErr w:type="spellStart"/>
      <w:proofErr w:type="gramStart"/>
      <w:r w:rsidRPr="00DA7419">
        <w:t>title</w:t>
      </w:r>
      <w:proofErr w:type="spellEnd"/>
      <w:proofErr w:type="gramEnd"/>
      <w:r w:rsidRPr="00DA7419">
        <w:t xml:space="preserve"> : </w:t>
      </w:r>
      <w:r w:rsidRPr="00F8712A">
        <w:rPr>
          <w:i/>
        </w:rPr>
        <w:t>Revue Bleue</w:t>
      </w:r>
      <w:r>
        <w:t xml:space="preserve"> (16 </w:t>
      </w:r>
      <w:r w:rsidRPr="00F8712A">
        <w:t>mai)</w:t>
      </w:r>
    </w:p>
    <w:p w14:paraId="29CA3F35" w14:textId="77777777" w:rsidR="00821590" w:rsidRPr="00925B7B" w:rsidRDefault="00821590" w:rsidP="00821590">
      <w:pPr>
        <w:pStyle w:val="term"/>
      </w:pPr>
      <w:proofErr w:type="gramStart"/>
      <w:r w:rsidRPr="00925B7B">
        <w:t>date</w:t>
      </w:r>
      <w:proofErr w:type="gramEnd"/>
      <w:r w:rsidRPr="00925B7B">
        <w:t> :</w:t>
      </w:r>
      <w:r>
        <w:t xml:space="preserve"> 1896-06</w:t>
      </w:r>
    </w:p>
    <w:p w14:paraId="4EE78F5F"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XVIII, numéro 78, juin 1896</w:t>
      </w:r>
      <w:r w:rsidRPr="00925B7B">
        <w:t xml:space="preserve">, </w:t>
      </w:r>
      <w:r>
        <w:t>p. 454-460 [459]</w:t>
      </w:r>
    </w:p>
    <w:p w14:paraId="2474156B" w14:textId="77777777" w:rsidR="00821590" w:rsidRDefault="00821590" w:rsidP="00821590">
      <w:pPr>
        <w:pStyle w:val="byline"/>
      </w:pPr>
      <w:r>
        <w:rPr>
          <w:smallCaps/>
        </w:rPr>
        <w:t>Robert de Souza</w:t>
      </w:r>
      <w:r>
        <w:t>.</w:t>
      </w:r>
    </w:p>
    <w:p w14:paraId="14665E8C" w14:textId="77777777" w:rsidR="00821590" w:rsidRPr="00B568AE" w:rsidRDefault="00821590" w:rsidP="00821590">
      <w:pPr>
        <w:pStyle w:val="bibl"/>
      </w:pPr>
      <w:r>
        <w:t>Tome XVIII, numéro 78, juin 1896</w:t>
      </w:r>
      <w:r w:rsidRPr="00925B7B">
        <w:t xml:space="preserve">, </w:t>
      </w:r>
      <w:r>
        <w:t>p. 454-460 [459].</w:t>
      </w:r>
    </w:p>
    <w:p w14:paraId="3645EEF0" w14:textId="01583261" w:rsidR="00821590" w:rsidRPr="00F8712A" w:rsidRDefault="00821590" w:rsidP="00821590">
      <w:pPr>
        <w:pStyle w:val="Corpsdetexte"/>
        <w:rPr>
          <w:rFonts w:cs="Times New Roman"/>
        </w:rPr>
      </w:pPr>
      <w:r>
        <w:rPr>
          <w:rFonts w:cs="Times New Roman"/>
        </w:rPr>
        <w:t>M. </w:t>
      </w:r>
      <w:r w:rsidRPr="00F8712A">
        <w:rPr>
          <w:rFonts w:cs="Times New Roman"/>
        </w:rPr>
        <w:t xml:space="preserve">Ernest Tissot nous rapporte, dans la </w:t>
      </w:r>
      <w:r w:rsidRPr="00F8712A">
        <w:rPr>
          <w:rFonts w:cs="Times New Roman"/>
          <w:i/>
        </w:rPr>
        <w:t>Revue Bleue</w:t>
      </w:r>
      <w:r>
        <w:rPr>
          <w:rFonts w:cs="Times New Roman"/>
        </w:rPr>
        <w:t xml:space="preserve"> du 16 </w:t>
      </w:r>
      <w:r w:rsidRPr="00F8712A">
        <w:rPr>
          <w:rFonts w:cs="Times New Roman"/>
        </w:rPr>
        <w:t xml:space="preserve">mai, </w:t>
      </w:r>
      <w:r w:rsidRPr="00F8712A">
        <w:rPr>
          <w:rFonts w:cs="Times New Roman"/>
          <w:i/>
        </w:rPr>
        <w:t xml:space="preserve">Une conversation avec </w:t>
      </w:r>
      <w:r>
        <w:rPr>
          <w:rFonts w:cs="Times New Roman"/>
          <w:i/>
        </w:rPr>
        <w:t>M. </w:t>
      </w:r>
      <w:r w:rsidRPr="00F8712A">
        <w:rPr>
          <w:rFonts w:cs="Times New Roman"/>
          <w:i/>
        </w:rPr>
        <w:t>Gabriel d</w:t>
      </w:r>
      <w:r>
        <w:rPr>
          <w:rFonts w:cs="Times New Roman"/>
          <w:i/>
        </w:rPr>
        <w:t>’</w:t>
      </w:r>
      <w:r w:rsidRPr="00F8712A">
        <w:rPr>
          <w:rFonts w:cs="Times New Roman"/>
          <w:i/>
        </w:rPr>
        <w:t>Annunzio</w:t>
      </w:r>
      <w:r w:rsidRPr="00F8712A">
        <w:rPr>
          <w:rFonts w:cs="Times New Roman"/>
        </w:rPr>
        <w:t xml:space="preserve"> qui</w:t>
      </w:r>
      <w:ins w:id="62" w:author="Marguerite-Marie Bordry" w:date="2018-12-06T11:12:00Z">
        <w:r w:rsidR="00740275">
          <w:rPr>
            <w:rFonts w:cs="Times New Roman"/>
          </w:rPr>
          <w:t>,</w:t>
        </w:r>
      </w:ins>
      <w:r w:rsidRPr="00F8712A">
        <w:rPr>
          <w:rFonts w:cs="Times New Roman"/>
        </w:rPr>
        <w:t xml:space="preserve"> tout pur latin qu</w:t>
      </w:r>
      <w:r>
        <w:rPr>
          <w:rFonts w:cs="Times New Roman"/>
        </w:rPr>
        <w:t>’</w:t>
      </w:r>
      <w:r w:rsidRPr="00F8712A">
        <w:rPr>
          <w:rFonts w:cs="Times New Roman"/>
        </w:rPr>
        <w:t xml:space="preserve">il soit et original, est peut-être, en date, notre premier écrivain </w:t>
      </w:r>
      <w:r>
        <w:rPr>
          <w:rFonts w:cs="Times New Roman"/>
        </w:rPr>
        <w:t>« </w:t>
      </w:r>
      <w:r w:rsidRPr="00F8712A">
        <w:rPr>
          <w:rFonts w:cs="Times New Roman"/>
        </w:rPr>
        <w:t>européen</w:t>
      </w:r>
      <w:r>
        <w:rPr>
          <w:rFonts w:cs="Times New Roman"/>
        </w:rPr>
        <w:t> »</w:t>
      </w:r>
      <w:r w:rsidRPr="00F8712A">
        <w:rPr>
          <w:rFonts w:cs="Times New Roman"/>
        </w:rPr>
        <w:t xml:space="preserve"> (nouveau style). Quelle influence n</w:t>
      </w:r>
      <w:r>
        <w:rPr>
          <w:rFonts w:cs="Times New Roman"/>
        </w:rPr>
        <w:t>’</w:t>
      </w:r>
      <w:r w:rsidRPr="00F8712A">
        <w:rPr>
          <w:rFonts w:cs="Times New Roman"/>
        </w:rPr>
        <w:t>a-t-il pas subie</w:t>
      </w:r>
      <w:r>
        <w:rPr>
          <w:rFonts w:cs="Times New Roman"/>
        </w:rPr>
        <w:t> ?</w:t>
      </w:r>
    </w:p>
    <w:p w14:paraId="33EC2B01" w14:textId="77777777" w:rsidR="00821590" w:rsidRPr="00F8712A" w:rsidRDefault="00821590" w:rsidP="00821590">
      <w:pPr>
        <w:pStyle w:val="Corpsdetexte"/>
        <w:rPr>
          <w:rFonts w:cs="Times New Roman"/>
        </w:rPr>
      </w:pPr>
      <w:r>
        <w:rPr>
          <w:rFonts w:cs="Times New Roman"/>
        </w:rPr>
        <w:t>M. </w:t>
      </w:r>
      <w:r w:rsidRPr="00F8712A">
        <w:rPr>
          <w:rFonts w:cs="Times New Roman"/>
        </w:rPr>
        <w:t>d</w:t>
      </w:r>
      <w:r>
        <w:rPr>
          <w:rFonts w:cs="Times New Roman"/>
        </w:rPr>
        <w:t>’</w:t>
      </w:r>
      <w:r w:rsidRPr="00F8712A">
        <w:rPr>
          <w:rFonts w:cs="Times New Roman"/>
        </w:rPr>
        <w:t xml:space="preserve">Annunzio prépare un drame intitulé </w:t>
      </w:r>
      <w:r w:rsidRPr="00F8712A">
        <w:rPr>
          <w:rFonts w:cs="Times New Roman"/>
          <w:i/>
        </w:rPr>
        <w:t>La Ville morte</w:t>
      </w:r>
      <w:r w:rsidRPr="00F8712A">
        <w:rPr>
          <w:rFonts w:cs="Times New Roman"/>
        </w:rPr>
        <w:t>, qu</w:t>
      </w:r>
      <w:r>
        <w:rPr>
          <w:rFonts w:cs="Times New Roman"/>
        </w:rPr>
        <w:t>’</w:t>
      </w:r>
      <w:r w:rsidRPr="00F8712A">
        <w:rPr>
          <w:rFonts w:cs="Times New Roman"/>
        </w:rPr>
        <w:t>il aurait voulu écrire simultanément en français et en italien, car il désirerait le voir jouer d</w:t>
      </w:r>
      <w:r>
        <w:rPr>
          <w:rFonts w:cs="Times New Roman"/>
        </w:rPr>
        <w:t>’</w:t>
      </w:r>
      <w:r w:rsidRPr="00F8712A">
        <w:rPr>
          <w:rFonts w:cs="Times New Roman"/>
        </w:rPr>
        <w:t>abord à Paris où l</w:t>
      </w:r>
      <w:r>
        <w:rPr>
          <w:rFonts w:cs="Times New Roman"/>
        </w:rPr>
        <w:t>’</w:t>
      </w:r>
      <w:r w:rsidRPr="00F8712A">
        <w:rPr>
          <w:rFonts w:cs="Times New Roman"/>
        </w:rPr>
        <w:t>attire particulièrement la vitalité de la jeunesse intellectuelle.</w:t>
      </w:r>
    </w:p>
    <w:p w14:paraId="063A9996" w14:textId="77777777" w:rsidR="00821590" w:rsidRPr="00F8712A" w:rsidRDefault="00821590" w:rsidP="00821590">
      <w:pPr>
        <w:pStyle w:val="quote"/>
      </w:pPr>
      <w:r>
        <w:t>« </w:t>
      </w:r>
      <w:r w:rsidRPr="00F8712A">
        <w:t xml:space="preserve">Les sympathies de </w:t>
      </w:r>
      <w:r>
        <w:t>M. </w:t>
      </w:r>
      <w:r w:rsidRPr="00F8712A">
        <w:t>Gabriel d</w:t>
      </w:r>
      <w:r>
        <w:t>’</w:t>
      </w:r>
      <w:r w:rsidRPr="00F8712A">
        <w:t>Annunzio vont toujours aux purs artistes, à ceux qui ont le sens et une vision originale de la beauté. Il admire les livres d</w:t>
      </w:r>
      <w:r>
        <w:t>’</w:t>
      </w:r>
      <w:r w:rsidRPr="00F8712A">
        <w:t xml:space="preserve">Anatole France, surtout </w:t>
      </w:r>
      <w:r w:rsidRPr="00F8712A">
        <w:rPr>
          <w:i/>
        </w:rPr>
        <w:t>Thaïs</w:t>
      </w:r>
      <w:r w:rsidRPr="00F8712A">
        <w:t>, cette Tanagra parisienne</w:t>
      </w:r>
      <w:r>
        <w:t> ;</w:t>
      </w:r>
      <w:r w:rsidRPr="00F8712A">
        <w:t xml:space="preserve"> les pages sincères de </w:t>
      </w:r>
      <w:r>
        <w:t>M. </w:t>
      </w:r>
      <w:r w:rsidRPr="00F8712A">
        <w:t>Paul Margueritte lui plaisent aussi beaucoup, et encore les contes d</w:t>
      </w:r>
      <w:r>
        <w:t>’</w:t>
      </w:r>
      <w:r w:rsidRPr="00F8712A">
        <w:t xml:space="preserve">un art si curieux que signe </w:t>
      </w:r>
      <w:r>
        <w:t>M. </w:t>
      </w:r>
      <w:r w:rsidRPr="00F8712A">
        <w:t>Jean Lorrain. Il s</w:t>
      </w:r>
      <w:r>
        <w:t>’</w:t>
      </w:r>
      <w:r w:rsidRPr="00F8712A">
        <w:t xml:space="preserve">intéresse même aux jeunes revues et les suit volontiers. Au </w:t>
      </w:r>
      <w:r w:rsidRPr="00F8712A">
        <w:rPr>
          <w:i/>
        </w:rPr>
        <w:t>Mercure de France</w:t>
      </w:r>
      <w:r w:rsidRPr="00F8712A">
        <w:t>, à l</w:t>
      </w:r>
      <w:r>
        <w:t>’</w:t>
      </w:r>
      <w:r w:rsidRPr="00F8712A">
        <w:rPr>
          <w:i/>
        </w:rPr>
        <w:t>Ermitage</w:t>
      </w:r>
      <w:r w:rsidRPr="00F8712A">
        <w:t xml:space="preserve">, à la </w:t>
      </w:r>
      <w:r w:rsidRPr="00F8712A">
        <w:rPr>
          <w:i/>
        </w:rPr>
        <w:t>Revue Blanche</w:t>
      </w:r>
      <w:r w:rsidRPr="00F8712A">
        <w:t>, on serait satisfait des paroles qu</w:t>
      </w:r>
      <w:r>
        <w:t>’</w:t>
      </w:r>
      <w:r w:rsidRPr="00F8712A">
        <w:t>il me dit.</w:t>
      </w:r>
      <w:r>
        <w:t> »</w:t>
      </w:r>
    </w:p>
    <w:p w14:paraId="1122C944" w14:textId="77777777" w:rsidR="00821590" w:rsidRPr="00F8712A" w:rsidRDefault="00821590" w:rsidP="00821590">
      <w:pPr>
        <w:pStyle w:val="Corpsdetexte"/>
        <w:rPr>
          <w:rFonts w:cs="Times New Roman"/>
        </w:rPr>
      </w:pPr>
      <w:r>
        <w:rPr>
          <w:rFonts w:cs="Times New Roman"/>
        </w:rPr>
        <w:t>M. </w:t>
      </w:r>
      <w:r w:rsidRPr="00F8712A">
        <w:rPr>
          <w:rFonts w:cs="Times New Roman"/>
        </w:rPr>
        <w:t>d</w:t>
      </w:r>
      <w:r>
        <w:rPr>
          <w:rFonts w:cs="Times New Roman"/>
        </w:rPr>
        <w:t>’</w:t>
      </w:r>
      <w:r w:rsidRPr="00F8712A">
        <w:rPr>
          <w:rFonts w:cs="Times New Roman"/>
        </w:rPr>
        <w:t>Annunzio leur doit bien cela, car, comme jadis pour le vin retour des Indes, les critiques académiques ont trouvé fort bonifié chez lui ce qu</w:t>
      </w:r>
      <w:r>
        <w:rPr>
          <w:rFonts w:cs="Times New Roman"/>
        </w:rPr>
        <w:t>’</w:t>
      </w:r>
      <w:r w:rsidRPr="00F8712A">
        <w:rPr>
          <w:rFonts w:cs="Times New Roman"/>
        </w:rPr>
        <w:t>ils n</w:t>
      </w:r>
      <w:r>
        <w:rPr>
          <w:rFonts w:cs="Times New Roman"/>
        </w:rPr>
        <w:t>’</w:t>
      </w:r>
      <w:r w:rsidRPr="00F8712A">
        <w:rPr>
          <w:rFonts w:cs="Times New Roman"/>
        </w:rPr>
        <w:t>avaient pas daigné apprécier chez nous.</w:t>
      </w:r>
    </w:p>
    <w:p w14:paraId="7E8FEAE6" w14:textId="77777777" w:rsidR="00821590" w:rsidRDefault="00821590" w:rsidP="00821590">
      <w:pPr>
        <w:pStyle w:val="Titre1"/>
      </w:pPr>
      <w:r>
        <w:lastRenderedPageBreak/>
        <w:t>Tome XIX, numéro 80, août 1896</w:t>
      </w:r>
    </w:p>
    <w:p w14:paraId="72337868" w14:textId="77777777" w:rsidR="00821590" w:rsidRDefault="00821590" w:rsidP="00821590">
      <w:pPr>
        <w:pStyle w:val="Titre2"/>
      </w:pPr>
      <w:r>
        <w:t>Lettres italiennes</w:t>
      </w:r>
    </w:p>
    <w:p w14:paraId="3B9F1B8D"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article-1896-08_374</w:t>
      </w:r>
    </w:p>
    <w:p w14:paraId="61F0CE1B"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6E1FD280"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55DB5988" w14:textId="77777777" w:rsidR="00821590" w:rsidRDefault="00821590" w:rsidP="00821590">
      <w:pPr>
        <w:pStyle w:val="term"/>
      </w:pPr>
      <w:proofErr w:type="gramStart"/>
      <w:r w:rsidRPr="00925B7B">
        <w:t>section</w:t>
      </w:r>
      <w:proofErr w:type="gramEnd"/>
      <w:r w:rsidRPr="00925B7B">
        <w:t xml:space="preserve"> : </w:t>
      </w:r>
      <w:r>
        <w:t>Lettres italiennes</w:t>
      </w:r>
    </w:p>
    <w:p w14:paraId="5B0698F0" w14:textId="77777777" w:rsidR="00821590" w:rsidRPr="00B568AE" w:rsidRDefault="00821590" w:rsidP="00821590">
      <w:pPr>
        <w:pStyle w:val="term"/>
      </w:pPr>
      <w:proofErr w:type="spellStart"/>
      <w:proofErr w:type="gramStart"/>
      <w:r w:rsidRPr="00DA7419">
        <w:t>title</w:t>
      </w:r>
      <w:proofErr w:type="spellEnd"/>
      <w:proofErr w:type="gramEnd"/>
      <w:r w:rsidRPr="00DA7419">
        <w:t xml:space="preserve"> : </w:t>
      </w:r>
      <w:r>
        <w:t>Lettres italiennes</w:t>
      </w:r>
    </w:p>
    <w:p w14:paraId="2726038F" w14:textId="77777777" w:rsidR="00821590" w:rsidRPr="00B56D08" w:rsidRDefault="00821590" w:rsidP="00821590">
      <w:pPr>
        <w:pStyle w:val="term"/>
        <w:rPr>
          <w:lang w:val="it-IT"/>
        </w:rPr>
      </w:pPr>
      <w:proofErr w:type="gramStart"/>
      <w:r w:rsidRPr="00B56D08">
        <w:rPr>
          <w:lang w:val="it-IT"/>
        </w:rPr>
        <w:t>date :</w:t>
      </w:r>
      <w:proofErr w:type="gramEnd"/>
      <w:r w:rsidRPr="00B56D08">
        <w:rPr>
          <w:lang w:val="it-IT"/>
        </w:rPr>
        <w:t xml:space="preserve"> 1896-08</w:t>
      </w:r>
    </w:p>
    <w:p w14:paraId="78634CA7" w14:textId="77777777" w:rsidR="00821590" w:rsidRPr="00B56D08" w:rsidRDefault="00821590" w:rsidP="00821590">
      <w:pPr>
        <w:pStyle w:val="term"/>
        <w:rPr>
          <w:lang w:val="it-IT"/>
        </w:rPr>
      </w:pPr>
      <w:proofErr w:type="spellStart"/>
      <w:proofErr w:type="gramStart"/>
      <w:r w:rsidRPr="00B56D08">
        <w:rPr>
          <w:lang w:val="it-IT"/>
        </w:rPr>
        <w:t>ref</w:t>
      </w:r>
      <w:proofErr w:type="spellEnd"/>
      <w:r w:rsidRPr="00B56D08">
        <w:rPr>
          <w:lang w:val="it-IT"/>
        </w:rPr>
        <w:t> :</w:t>
      </w:r>
      <w:proofErr w:type="gramEnd"/>
      <w:r w:rsidRPr="00B56D08">
        <w:rPr>
          <w:lang w:val="it-IT"/>
        </w:rPr>
        <w:t xml:space="preserve"> Tome XIX, </w:t>
      </w:r>
      <w:proofErr w:type="spellStart"/>
      <w:r w:rsidRPr="00B56D08">
        <w:rPr>
          <w:lang w:val="it-IT"/>
        </w:rPr>
        <w:t>numéro</w:t>
      </w:r>
      <w:proofErr w:type="spellEnd"/>
      <w:r w:rsidRPr="00B56D08">
        <w:rPr>
          <w:lang w:val="it-IT"/>
        </w:rPr>
        <w:t xml:space="preserve"> 80, </w:t>
      </w:r>
      <w:proofErr w:type="spellStart"/>
      <w:r w:rsidRPr="00B56D08">
        <w:rPr>
          <w:lang w:val="it-IT"/>
        </w:rPr>
        <w:t>août</w:t>
      </w:r>
      <w:proofErr w:type="spellEnd"/>
      <w:r w:rsidRPr="00B56D08">
        <w:rPr>
          <w:lang w:val="it-IT"/>
        </w:rPr>
        <w:t> 1896, p. 374-375</w:t>
      </w:r>
    </w:p>
    <w:p w14:paraId="14809C5B" w14:textId="77777777" w:rsidR="00821590" w:rsidRPr="00B56D08" w:rsidRDefault="00821590" w:rsidP="00821590">
      <w:pPr>
        <w:pStyle w:val="byline"/>
        <w:rPr>
          <w:lang w:val="it-IT"/>
        </w:rPr>
      </w:pPr>
      <w:r w:rsidRPr="00B56D08">
        <w:rPr>
          <w:smallCaps/>
          <w:lang w:val="it-IT"/>
        </w:rPr>
        <w:t>Zanoni</w:t>
      </w:r>
      <w:r w:rsidRPr="00B56D08">
        <w:rPr>
          <w:lang w:val="it-IT"/>
        </w:rPr>
        <w:t xml:space="preserve"> [A. Zanoni].</w:t>
      </w:r>
    </w:p>
    <w:p w14:paraId="24FB01F0" w14:textId="77777777" w:rsidR="00821590" w:rsidRPr="00B568AE" w:rsidRDefault="00821590" w:rsidP="00821590">
      <w:pPr>
        <w:pStyle w:val="bibl"/>
      </w:pPr>
      <w:r>
        <w:t>Tome XIX, numéro 80, août 1896</w:t>
      </w:r>
      <w:r w:rsidRPr="00925B7B">
        <w:t xml:space="preserve">, </w:t>
      </w:r>
      <w:r>
        <w:t>p. 374-375.</w:t>
      </w:r>
    </w:p>
    <w:p w14:paraId="4C86147A" w14:textId="77777777" w:rsidR="00821590" w:rsidRPr="00B56D08" w:rsidRDefault="00821590" w:rsidP="00821590">
      <w:pPr>
        <w:pStyle w:val="Titre3"/>
        <w:rPr>
          <w:lang w:val="it-IT"/>
        </w:rPr>
      </w:pPr>
      <w:proofErr w:type="spellStart"/>
      <w:r w:rsidRPr="00B56D08">
        <w:rPr>
          <w:i/>
          <w:lang w:val="it-IT"/>
        </w:rPr>
        <w:t>Emporium</w:t>
      </w:r>
      <w:proofErr w:type="spellEnd"/>
      <w:r w:rsidRPr="00B56D08">
        <w:rPr>
          <w:i/>
          <w:lang w:val="it-IT"/>
        </w:rPr>
        <w:t>, rivista mensile</w:t>
      </w:r>
      <w:r w:rsidRPr="00B56D08">
        <w:rPr>
          <w:lang w:val="it-IT"/>
        </w:rPr>
        <w:t xml:space="preserve">, Bergami, </w:t>
      </w:r>
      <w:proofErr w:type="gramStart"/>
      <w:r w:rsidRPr="00B56D08">
        <w:rPr>
          <w:lang w:val="it-IT"/>
        </w:rPr>
        <w:t>« Istituto</w:t>
      </w:r>
      <w:proofErr w:type="gramEnd"/>
      <w:r w:rsidRPr="00B56D08">
        <w:rPr>
          <w:lang w:val="it-IT"/>
        </w:rPr>
        <w:t xml:space="preserve"> italiano d’arti grafiche »</w:t>
      </w:r>
    </w:p>
    <w:p w14:paraId="4ECC6050"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article-1896-08_374a</w:t>
      </w:r>
    </w:p>
    <w:p w14:paraId="1197CEA8"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07DFC499"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2E85D296"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5EEC9663"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w:t>
      </w:r>
      <w:proofErr w:type="spellStart"/>
      <w:r w:rsidRPr="00B56D08">
        <w:rPr>
          <w:i/>
          <w:lang w:val="it-IT"/>
        </w:rPr>
        <w:t>Emporium</w:t>
      </w:r>
      <w:proofErr w:type="spellEnd"/>
      <w:r w:rsidRPr="00B56D08">
        <w:rPr>
          <w:i/>
          <w:lang w:val="it-IT"/>
        </w:rPr>
        <w:t>, rivista mensile</w:t>
      </w:r>
      <w:r w:rsidRPr="00B56D08">
        <w:rPr>
          <w:lang w:val="it-IT"/>
        </w:rPr>
        <w:t>, Bergami, « Istituto italiano d’arti grafiche »</w:t>
      </w:r>
    </w:p>
    <w:p w14:paraId="35524243" w14:textId="77777777" w:rsidR="00821590" w:rsidRPr="00925B7B" w:rsidRDefault="00821590" w:rsidP="00821590">
      <w:pPr>
        <w:pStyle w:val="term"/>
      </w:pPr>
      <w:proofErr w:type="gramStart"/>
      <w:r w:rsidRPr="00925B7B">
        <w:t>date</w:t>
      </w:r>
      <w:proofErr w:type="gramEnd"/>
      <w:r w:rsidRPr="00925B7B">
        <w:t> :</w:t>
      </w:r>
      <w:r>
        <w:t xml:space="preserve"> 1896-08</w:t>
      </w:r>
    </w:p>
    <w:p w14:paraId="2FC4C634"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XIX, numéro 80, août 1896</w:t>
      </w:r>
      <w:r w:rsidRPr="00925B7B">
        <w:t xml:space="preserve">, </w:t>
      </w:r>
      <w:r>
        <w:t>p. 374-375 [374-375]</w:t>
      </w:r>
    </w:p>
    <w:p w14:paraId="2AF485C5" w14:textId="5784BC46" w:rsidR="00821590" w:rsidRPr="00F8712A" w:rsidDel="001B2DAC" w:rsidRDefault="00821590" w:rsidP="00821590">
      <w:pPr>
        <w:pStyle w:val="Corpsdetexte"/>
        <w:rPr>
          <w:del w:id="63" w:author="Marguerite-Marie Bordry" w:date="2018-12-06T11:14:00Z"/>
          <w:rFonts w:cs="Times New Roman"/>
        </w:rPr>
      </w:pPr>
      <w:r w:rsidRPr="00F8712A">
        <w:rPr>
          <w:rFonts w:cs="Times New Roman"/>
        </w:rPr>
        <w:t>Il y a trois mois — mais je persiste à vivre et à lire à mon heure</w:t>
      </w:r>
      <w:del w:id="64" w:author="Marguerite-Marie Bordry" w:date="2018-12-06T11:13:00Z">
        <w:r w:rsidRPr="00F8712A" w:rsidDel="00DF58DF">
          <w:rPr>
            <w:rFonts w:cs="Times New Roman"/>
          </w:rPr>
          <w:delText xml:space="preserve">-, </w:delText>
        </w:r>
      </w:del>
      <w:ins w:id="65" w:author="Marguerite-Marie Bordry" w:date="2018-12-06T11:13:00Z">
        <w:r w:rsidR="00DF58DF">
          <w:rPr>
            <w:rFonts w:cs="Times New Roman"/>
          </w:rPr>
          <w:t xml:space="preserve"> </w:t>
        </w:r>
        <w:r w:rsidR="00DF58DF" w:rsidRPr="00F8712A">
          <w:rPr>
            <w:rFonts w:cs="Times New Roman"/>
          </w:rPr>
          <w:t>—</w:t>
        </w:r>
        <w:r w:rsidR="00DF58DF" w:rsidRPr="00F8712A">
          <w:rPr>
            <w:rFonts w:cs="Times New Roman"/>
          </w:rPr>
          <w:t xml:space="preserve">, </w:t>
        </w:r>
      </w:ins>
      <w:r w:rsidRPr="00F8712A">
        <w:rPr>
          <w:rFonts w:cs="Times New Roman"/>
        </w:rPr>
        <w:t xml:space="preserve">sans souci de la sommation, vraiment insolente, des typographies — </w:t>
      </w:r>
      <w:r>
        <w:rPr>
          <w:rFonts w:cs="Times New Roman"/>
        </w:rPr>
        <w:t>M. </w:t>
      </w:r>
      <w:r w:rsidRPr="00F8712A">
        <w:rPr>
          <w:rFonts w:cs="Times New Roman"/>
        </w:rPr>
        <w:t>Vittorio Pica donna à l</w:t>
      </w:r>
      <w:r>
        <w:rPr>
          <w:rFonts w:cs="Times New Roman"/>
        </w:rPr>
        <w:t>’</w:t>
      </w:r>
      <w:r w:rsidRPr="00F8712A">
        <w:rPr>
          <w:rFonts w:cs="Times New Roman"/>
          <w:b/>
        </w:rPr>
        <w:t>Emporium</w:t>
      </w:r>
      <w:r w:rsidRPr="00F8712A">
        <w:rPr>
          <w:rFonts w:cs="Times New Roman"/>
        </w:rPr>
        <w:t xml:space="preserve">, la plus vivante et la plus agréable des revues italiennes, une bonne étude critique sur Stéphane Mallarmé, la meilleure sans doute depuis la charmante notice de </w:t>
      </w:r>
      <w:r>
        <w:rPr>
          <w:rFonts w:cs="Times New Roman"/>
        </w:rPr>
        <w:t>M. de </w:t>
      </w:r>
      <w:proofErr w:type="spellStart"/>
      <w:r w:rsidRPr="00F8712A">
        <w:rPr>
          <w:rFonts w:cs="Times New Roman"/>
        </w:rPr>
        <w:t>Wyzewa</w:t>
      </w:r>
      <w:proofErr w:type="spellEnd"/>
      <w:r w:rsidRPr="00F8712A">
        <w:rPr>
          <w:rFonts w:cs="Times New Roman"/>
        </w:rPr>
        <w:t xml:space="preserve">. On aime à lire </w:t>
      </w:r>
      <w:del w:id="66" w:author="Marguerite-Marie Bordry" w:date="2018-12-06T11:13:00Z">
        <w:r w:rsidRPr="00F8712A" w:rsidDel="00C55183">
          <w:rPr>
            <w:rFonts w:cs="Times New Roman"/>
          </w:rPr>
          <w:delText>ses subtiles commentaires</w:delText>
        </w:r>
      </w:del>
      <w:ins w:id="67" w:author="Marguerite-Marie Bordry" w:date="2018-12-06T11:13:00Z">
        <w:r w:rsidR="00C55183" w:rsidRPr="00F8712A">
          <w:rPr>
            <w:rFonts w:cs="Times New Roman"/>
          </w:rPr>
          <w:t>ses subtils commentaires</w:t>
        </w:r>
      </w:ins>
      <w:r w:rsidRPr="00F8712A">
        <w:rPr>
          <w:rFonts w:cs="Times New Roman"/>
        </w:rPr>
        <w:t>, même contradictoires à ce que l</w:t>
      </w:r>
      <w:r>
        <w:rPr>
          <w:rFonts w:cs="Times New Roman"/>
        </w:rPr>
        <w:t>’</w:t>
      </w:r>
      <w:r w:rsidRPr="00F8712A">
        <w:rPr>
          <w:rFonts w:cs="Times New Roman"/>
        </w:rPr>
        <w:t xml:space="preserve">on interprète soi-même. </w:t>
      </w:r>
      <w:r>
        <w:rPr>
          <w:rFonts w:cs="Times New Roman"/>
        </w:rPr>
        <w:t>M. </w:t>
      </w:r>
      <w:r w:rsidRPr="00F8712A">
        <w:rPr>
          <w:rFonts w:cs="Times New Roman"/>
        </w:rPr>
        <w:t>Mallarmé est une proie naturelle à la glose du scholiaste, et peut-être faudrait-il enfin rassembler et faire travailler ensemble les imaginations qui se meuvent autour de son génie et ordonner un recueil où son œuvre et sa pensée seules seraient étudiées</w:t>
      </w:r>
      <w:r>
        <w:rPr>
          <w:rFonts w:cs="Times New Roman"/>
        </w:rPr>
        <w:t> :</w:t>
      </w:r>
      <w:r w:rsidRPr="00F8712A">
        <w:rPr>
          <w:rFonts w:cs="Times New Roman"/>
        </w:rPr>
        <w:t xml:space="preserve"> </w:t>
      </w:r>
      <w:r w:rsidRPr="00F8712A">
        <w:rPr>
          <w:rFonts w:cs="Times New Roman"/>
          <w:i/>
        </w:rPr>
        <w:t xml:space="preserve">Le </w:t>
      </w:r>
      <w:proofErr w:type="spellStart"/>
      <w:r w:rsidRPr="00F8712A">
        <w:rPr>
          <w:rFonts w:cs="Times New Roman"/>
          <w:i/>
        </w:rPr>
        <w:t>Mallarmiste</w:t>
      </w:r>
      <w:proofErr w:type="spellEnd"/>
      <w:r w:rsidRPr="00F8712A">
        <w:rPr>
          <w:rFonts w:cs="Times New Roman"/>
          <w:i/>
        </w:rPr>
        <w:t>,</w:t>
      </w:r>
      <w:r w:rsidRPr="00F8712A">
        <w:rPr>
          <w:rFonts w:cs="Times New Roman"/>
        </w:rPr>
        <w:t xml:space="preserve"> tels les </w:t>
      </w:r>
      <w:r w:rsidRPr="00F8712A">
        <w:rPr>
          <w:rFonts w:cs="Times New Roman"/>
          <w:i/>
        </w:rPr>
        <w:t>Actes</w:t>
      </w:r>
      <w:r w:rsidRPr="00F8712A">
        <w:rPr>
          <w:rFonts w:cs="Times New Roman"/>
        </w:rPr>
        <w:t xml:space="preserve"> de la </w:t>
      </w:r>
      <w:r>
        <w:rPr>
          <w:rFonts w:cs="Times New Roman"/>
        </w:rPr>
        <w:t>« </w:t>
      </w:r>
      <w:r w:rsidRPr="00F8712A">
        <w:rPr>
          <w:rFonts w:cs="Times New Roman"/>
        </w:rPr>
        <w:t>Browning Society</w:t>
      </w:r>
      <w:r>
        <w:rPr>
          <w:rFonts w:cs="Times New Roman"/>
        </w:rPr>
        <w:t> » ?</w:t>
      </w:r>
      <w:r w:rsidRPr="00F8712A">
        <w:rPr>
          <w:rFonts w:cs="Times New Roman"/>
        </w:rPr>
        <w:t xml:space="preserve"> Et je voudrais de pareils recueils </w:t>
      </w:r>
      <w:commentRangeStart w:id="68"/>
      <w:r w:rsidRPr="00F8712A">
        <w:rPr>
          <w:rFonts w:cs="Times New Roman"/>
        </w:rPr>
        <w:t>d</w:t>
      </w:r>
      <w:r>
        <w:rPr>
          <w:rFonts w:cs="Times New Roman"/>
        </w:rPr>
        <w:t>’</w:t>
      </w:r>
      <w:r w:rsidRPr="00F8712A">
        <w:rPr>
          <w:rFonts w:cs="Times New Roman"/>
        </w:rPr>
        <w:t xml:space="preserve">opinions et de gloses sur </w:t>
      </w:r>
    </w:p>
    <w:p w14:paraId="01BC97FC" w14:textId="77777777" w:rsidR="00821590" w:rsidRPr="00F8712A" w:rsidRDefault="00821590" w:rsidP="001B2DAC">
      <w:pPr>
        <w:pStyle w:val="Corpsdetexte"/>
        <w:ind w:firstLine="0"/>
        <w:rPr>
          <w:rFonts w:cs="Times New Roman"/>
        </w:rPr>
        <w:pPrChange w:id="69" w:author="Marguerite-Marie Bordry" w:date="2018-12-06T11:14:00Z">
          <w:pPr>
            <w:pStyle w:val="Corpsdetexte"/>
          </w:pPr>
        </w:pPrChange>
      </w:pPr>
      <w:r w:rsidRPr="00F8712A">
        <w:rPr>
          <w:rFonts w:cs="Times New Roman"/>
        </w:rPr>
        <w:t>Baudelai</w:t>
      </w:r>
      <w:r>
        <w:rPr>
          <w:rFonts w:cs="Times New Roman"/>
        </w:rPr>
        <w:t>re, Verlaine, Villiers, etc., — </w:t>
      </w:r>
      <w:r w:rsidRPr="00F8712A">
        <w:rPr>
          <w:rFonts w:cs="Times New Roman"/>
        </w:rPr>
        <w:t>oui, etc.</w:t>
      </w:r>
      <w:r>
        <w:rPr>
          <w:rFonts w:cs="Times New Roman"/>
        </w:rPr>
        <w:t> </w:t>
      </w:r>
      <w:commentRangeEnd w:id="68"/>
      <w:r w:rsidR="001B2DAC">
        <w:rPr>
          <w:rStyle w:val="Marquedecommentaire"/>
          <w:rFonts w:asciiTheme="minorHAnsi" w:eastAsiaTheme="minorHAnsi" w:hAnsiTheme="minorHAnsi" w:cstheme="minorBidi"/>
          <w:lang w:eastAsia="en-US" w:bidi="ar-SA"/>
        </w:rPr>
        <w:commentReference w:id="68"/>
      </w:r>
      <w:r>
        <w:rPr>
          <w:rFonts w:cs="Times New Roman"/>
        </w:rPr>
        <w:t>; </w:t>
      </w:r>
      <w:r w:rsidRPr="00F8712A">
        <w:rPr>
          <w:rFonts w:cs="Times New Roman"/>
        </w:rPr>
        <w:t>— de telles sociétés feraient plus pour le réveil littéraire des provinces que la restauration des universités régionales, car elles donneraient à des intelligences curieuses, mais paresseuses et indécises, un but limité à leur activité cérébrale, un sujet d</w:t>
      </w:r>
      <w:r>
        <w:rPr>
          <w:rFonts w:cs="Times New Roman"/>
        </w:rPr>
        <w:t>’</w:t>
      </w:r>
      <w:r w:rsidRPr="00F8712A">
        <w:rPr>
          <w:rFonts w:cs="Times New Roman"/>
        </w:rPr>
        <w:t>études fixe et restreint où la patience, même un peu monomane, aurait son rôle et son mérite. L</w:t>
      </w:r>
      <w:r>
        <w:rPr>
          <w:rFonts w:cs="Times New Roman"/>
        </w:rPr>
        <w:t>’</w:t>
      </w:r>
      <w:r w:rsidRPr="00F8712A">
        <w:rPr>
          <w:rFonts w:cs="Times New Roman"/>
        </w:rPr>
        <w:t>admirable Byzance, calomniée par l</w:t>
      </w:r>
      <w:r>
        <w:rPr>
          <w:rFonts w:cs="Times New Roman"/>
        </w:rPr>
        <w:t>’</w:t>
      </w:r>
      <w:r w:rsidRPr="00F8712A">
        <w:rPr>
          <w:rFonts w:cs="Times New Roman"/>
        </w:rPr>
        <w:t>ignorance méthodique des cuistres, nous a, par d</w:t>
      </w:r>
      <w:r>
        <w:rPr>
          <w:rFonts w:cs="Times New Roman"/>
        </w:rPr>
        <w:t>’</w:t>
      </w:r>
      <w:r w:rsidRPr="00F8712A">
        <w:rPr>
          <w:rFonts w:cs="Times New Roman"/>
        </w:rPr>
        <w:t>analogues travaux, conservé vivantes des traditions littéraires sans lesquelles les anciens poètes grecs nous seraient aussi fermés que les coréens ou les tamouls.</w:t>
      </w:r>
    </w:p>
    <w:p w14:paraId="3B1F419D" w14:textId="77777777" w:rsidR="00821590" w:rsidRPr="00B56D08" w:rsidRDefault="00821590" w:rsidP="00821590">
      <w:pPr>
        <w:pStyle w:val="Titre3"/>
        <w:rPr>
          <w:lang w:val="it-IT"/>
        </w:rPr>
      </w:pPr>
      <w:r w:rsidRPr="00B56D08">
        <w:rPr>
          <w:lang w:val="it-IT"/>
        </w:rPr>
        <w:t xml:space="preserve">Luciano </w:t>
      </w:r>
      <w:proofErr w:type="spellStart"/>
      <w:proofErr w:type="gramStart"/>
      <w:r w:rsidRPr="00B56D08">
        <w:rPr>
          <w:lang w:val="it-IT"/>
        </w:rPr>
        <w:t>Zùccoli</w:t>
      </w:r>
      <w:proofErr w:type="spellEnd"/>
      <w:r w:rsidRPr="00B56D08">
        <w:rPr>
          <w:lang w:val="it-IT"/>
        </w:rPr>
        <w:t> :</w:t>
      </w:r>
      <w:proofErr w:type="gramEnd"/>
      <w:r w:rsidRPr="00B56D08">
        <w:rPr>
          <w:lang w:val="it-IT"/>
        </w:rPr>
        <w:t xml:space="preserve"> </w:t>
      </w:r>
      <w:r w:rsidRPr="00B56D08">
        <w:rPr>
          <w:i/>
          <w:lang w:val="it-IT"/>
        </w:rPr>
        <w:t>La Morte d’Orfeo</w:t>
      </w:r>
      <w:r w:rsidRPr="00B56D08">
        <w:rPr>
          <w:lang w:val="it-IT"/>
        </w:rPr>
        <w:t>, in-16, Milan, Casa editrice Galli, 3 </w:t>
      </w:r>
      <w:proofErr w:type="spellStart"/>
      <w:r w:rsidRPr="00B56D08">
        <w:rPr>
          <w:lang w:val="it-IT"/>
        </w:rPr>
        <w:t>fr</w:t>
      </w:r>
      <w:proofErr w:type="spellEnd"/>
      <w:r w:rsidRPr="00B56D08">
        <w:rPr>
          <w:lang w:val="it-IT"/>
        </w:rPr>
        <w:t>.</w:t>
      </w:r>
    </w:p>
    <w:p w14:paraId="3924FE2D"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article-1896-08_375a</w:t>
      </w:r>
    </w:p>
    <w:p w14:paraId="5B37E288" w14:textId="77777777" w:rsidR="00821590" w:rsidRPr="00B56D08" w:rsidRDefault="00821590" w:rsidP="00821590">
      <w:pPr>
        <w:pStyle w:val="term"/>
        <w:rPr>
          <w:lang w:val="it-IT"/>
        </w:rPr>
      </w:pPr>
      <w:proofErr w:type="spellStart"/>
      <w:proofErr w:type="gramStart"/>
      <w:r w:rsidRPr="00B56D08">
        <w:rPr>
          <w:lang w:val="it-IT"/>
        </w:rPr>
        <w:lastRenderedPageBreak/>
        <w:t>author</w:t>
      </w:r>
      <w:proofErr w:type="spellEnd"/>
      <w:r w:rsidRPr="00B56D08">
        <w:rPr>
          <w:lang w:val="it-IT"/>
        </w:rPr>
        <w:t> :</w:t>
      </w:r>
      <w:proofErr w:type="gramEnd"/>
      <w:r w:rsidRPr="00B56D08">
        <w:rPr>
          <w:lang w:val="it-IT"/>
        </w:rPr>
        <w:t xml:space="preserve"> Zanoni, A.</w:t>
      </w:r>
    </w:p>
    <w:p w14:paraId="09FA619D"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657F6E38"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64B43E4C"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Luciano </w:t>
      </w:r>
      <w:proofErr w:type="spellStart"/>
      <w:r w:rsidRPr="00B56D08">
        <w:rPr>
          <w:lang w:val="it-IT"/>
        </w:rPr>
        <w:t>Zùccoli</w:t>
      </w:r>
      <w:proofErr w:type="spellEnd"/>
      <w:r w:rsidRPr="00B56D08">
        <w:rPr>
          <w:lang w:val="it-IT"/>
        </w:rPr>
        <w:t xml:space="preserve"> : </w:t>
      </w:r>
      <w:r w:rsidRPr="00B56D08">
        <w:rPr>
          <w:i/>
          <w:lang w:val="it-IT"/>
        </w:rPr>
        <w:t>La Morte d’Orfeo</w:t>
      </w:r>
      <w:r w:rsidRPr="00B56D08">
        <w:rPr>
          <w:lang w:val="it-IT"/>
        </w:rPr>
        <w:t>, in-16, Milan, Casa editrice Galli, 3 </w:t>
      </w:r>
      <w:proofErr w:type="spellStart"/>
      <w:r w:rsidRPr="00B56D08">
        <w:rPr>
          <w:lang w:val="it-IT"/>
        </w:rPr>
        <w:t>fr</w:t>
      </w:r>
      <w:proofErr w:type="spellEnd"/>
      <w:r w:rsidRPr="00B56D08">
        <w:rPr>
          <w:lang w:val="it-IT"/>
        </w:rPr>
        <w:t>.</w:t>
      </w:r>
    </w:p>
    <w:p w14:paraId="71C6CF49" w14:textId="77777777" w:rsidR="00821590" w:rsidRPr="00925B7B" w:rsidRDefault="00821590" w:rsidP="00821590">
      <w:pPr>
        <w:pStyle w:val="term"/>
      </w:pPr>
      <w:proofErr w:type="gramStart"/>
      <w:r w:rsidRPr="00925B7B">
        <w:t>date</w:t>
      </w:r>
      <w:proofErr w:type="gramEnd"/>
      <w:r w:rsidRPr="00925B7B">
        <w:t> :</w:t>
      </w:r>
      <w:r>
        <w:t xml:space="preserve"> 1896-08</w:t>
      </w:r>
    </w:p>
    <w:p w14:paraId="730B1003"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XIX, numéro 80, août 1896</w:t>
      </w:r>
      <w:r w:rsidRPr="00925B7B">
        <w:t xml:space="preserve">, </w:t>
      </w:r>
      <w:r>
        <w:t>p. 374-375 [375]</w:t>
      </w:r>
    </w:p>
    <w:p w14:paraId="0A7243E5" w14:textId="77777777" w:rsidR="00821590" w:rsidRPr="00F8712A" w:rsidRDefault="00821590" w:rsidP="00821590">
      <w:pPr>
        <w:pStyle w:val="Corpsdetexte"/>
        <w:rPr>
          <w:rFonts w:cs="Times New Roman"/>
        </w:rPr>
      </w:pPr>
      <w:r w:rsidRPr="00F8712A">
        <w:rPr>
          <w:rFonts w:cs="Times New Roman"/>
        </w:rPr>
        <w:t xml:space="preserve">La </w:t>
      </w:r>
      <w:r w:rsidRPr="00F8712A">
        <w:rPr>
          <w:rFonts w:cs="Times New Roman"/>
          <w:b/>
        </w:rPr>
        <w:t>Morte d</w:t>
      </w:r>
      <w:r>
        <w:rPr>
          <w:rFonts w:cs="Times New Roman"/>
          <w:b/>
        </w:rPr>
        <w:t>’</w:t>
      </w:r>
      <w:r w:rsidRPr="00F8712A">
        <w:rPr>
          <w:rFonts w:cs="Times New Roman"/>
          <w:b/>
        </w:rPr>
        <w:t>Orfeo</w:t>
      </w:r>
      <w:r w:rsidRPr="00F8712A">
        <w:rPr>
          <w:rFonts w:cs="Times New Roman"/>
        </w:rPr>
        <w:t xml:space="preserve"> est un recueil assez hétéroclite de contes sur des sujets aussi différents l</w:t>
      </w:r>
      <w:r>
        <w:rPr>
          <w:rFonts w:cs="Times New Roman"/>
        </w:rPr>
        <w:t>’</w:t>
      </w:r>
      <w:r w:rsidRPr="00F8712A">
        <w:rPr>
          <w:rFonts w:cs="Times New Roman"/>
        </w:rPr>
        <w:t>un de l</w:t>
      </w:r>
      <w:r>
        <w:rPr>
          <w:rFonts w:cs="Times New Roman"/>
        </w:rPr>
        <w:t>’</w:t>
      </w:r>
      <w:r w:rsidRPr="00F8712A">
        <w:rPr>
          <w:rFonts w:cs="Times New Roman"/>
        </w:rPr>
        <w:t>autre que la mort dudit Orphée et des scènes de jeu dans les villes d</w:t>
      </w:r>
      <w:r>
        <w:rPr>
          <w:rFonts w:cs="Times New Roman"/>
        </w:rPr>
        <w:t>’</w:t>
      </w:r>
      <w:r w:rsidRPr="00F8712A">
        <w:rPr>
          <w:rFonts w:cs="Times New Roman"/>
        </w:rPr>
        <w:t>hiver. Il y a peut-être un lien pourtant entre ces deux sujets, la Méditerranée</w:t>
      </w:r>
      <w:r>
        <w:rPr>
          <w:rFonts w:cs="Times New Roman"/>
        </w:rPr>
        <w:t> ?</w:t>
      </w:r>
      <w:r w:rsidRPr="00F8712A">
        <w:rPr>
          <w:rFonts w:cs="Times New Roman"/>
        </w:rPr>
        <w:t xml:space="preserve"> Ensuite les mœurs changent si peu. Il y a une heure pour les bacchantes, même à Monte-Carlo, et les Bacchantes, lasses de bacchantes, jouaient sans doute à pair ou impair ou à quelque jeu innocent comme tous les jeux. </w:t>
      </w:r>
      <w:r>
        <w:rPr>
          <w:rFonts w:cs="Times New Roman"/>
        </w:rPr>
        <w:t>M. </w:t>
      </w:r>
      <w:proofErr w:type="spellStart"/>
      <w:r w:rsidRPr="00F8712A">
        <w:rPr>
          <w:rFonts w:cs="Times New Roman"/>
        </w:rPr>
        <w:t>Zùccoli</w:t>
      </w:r>
      <w:proofErr w:type="spellEnd"/>
      <w:r w:rsidRPr="00F8712A">
        <w:rPr>
          <w:rFonts w:cs="Times New Roman"/>
        </w:rPr>
        <w:t xml:space="preserve"> connaît la littérature française actuelle et souvent le laisse voir. Pourrait-il jurer que la fin de son </w:t>
      </w:r>
      <w:r w:rsidRPr="00F8712A">
        <w:rPr>
          <w:rFonts w:cs="Times New Roman"/>
          <w:i/>
        </w:rPr>
        <w:t>Orphée</w:t>
      </w:r>
      <w:r w:rsidRPr="00F8712A">
        <w:rPr>
          <w:rFonts w:cs="Times New Roman"/>
        </w:rPr>
        <w:t xml:space="preserve"> ne lui fut pas suggérée par un conte intitulé </w:t>
      </w:r>
      <w:r w:rsidRPr="00F8712A">
        <w:rPr>
          <w:rFonts w:cs="Times New Roman"/>
          <w:i/>
        </w:rPr>
        <w:t>La plus Belle</w:t>
      </w:r>
      <w:r w:rsidRPr="00F8712A">
        <w:rPr>
          <w:rFonts w:cs="Times New Roman"/>
        </w:rPr>
        <w:t>, où pareillement une tête coupée est jetée dans la mer par un large geste parabolique</w:t>
      </w:r>
      <w:r>
        <w:rPr>
          <w:rFonts w:cs="Times New Roman"/>
        </w:rPr>
        <w:t> ?</w:t>
      </w:r>
      <w:r w:rsidRPr="00F8712A">
        <w:rPr>
          <w:rFonts w:cs="Times New Roman"/>
        </w:rPr>
        <w:t xml:space="preserve"> Simple petite question de psychologie littéraire.</w:t>
      </w:r>
    </w:p>
    <w:p w14:paraId="5CA364F5" w14:textId="77777777" w:rsidR="00821590" w:rsidRDefault="00821590" w:rsidP="00821590">
      <w:pPr>
        <w:pStyle w:val="Titre3"/>
      </w:pPr>
      <w:r w:rsidRPr="00F8712A">
        <w:t>Enrico Corradini</w:t>
      </w:r>
      <w:r>
        <w:t> :</w:t>
      </w:r>
      <w:r w:rsidRPr="00F8712A">
        <w:rPr>
          <w:i/>
        </w:rPr>
        <w:t xml:space="preserve"> </w:t>
      </w:r>
      <w:proofErr w:type="spellStart"/>
      <w:r w:rsidRPr="00F8712A">
        <w:rPr>
          <w:i/>
        </w:rPr>
        <w:t>Santamaura</w:t>
      </w:r>
      <w:proofErr w:type="spellEnd"/>
      <w:r w:rsidRPr="00F8712A">
        <w:t xml:space="preserve">, </w:t>
      </w:r>
      <w:proofErr w:type="spellStart"/>
      <w:r w:rsidRPr="00F8712A">
        <w:t>romanzo</w:t>
      </w:r>
      <w:proofErr w:type="spellEnd"/>
      <w:r w:rsidRPr="00F8712A">
        <w:t xml:space="preserve">, gr. in-12, Florence, Roberto </w:t>
      </w:r>
      <w:proofErr w:type="spellStart"/>
      <w:r w:rsidRPr="00F8712A">
        <w:t>Paggi</w:t>
      </w:r>
      <w:proofErr w:type="spellEnd"/>
    </w:p>
    <w:p w14:paraId="0364F0C3" w14:textId="77777777" w:rsidR="00821590" w:rsidRPr="0045688E" w:rsidRDefault="00821590" w:rsidP="00821590">
      <w:pPr>
        <w:pStyle w:val="term"/>
        <w:rPr>
          <w:lang w:val="it-IT"/>
          <w:rPrChange w:id="70" w:author="Marguerite-Marie Bordry" w:date="2018-12-06T10:04:00Z">
            <w:rPr/>
          </w:rPrChange>
        </w:rPr>
      </w:pPr>
      <w:proofErr w:type="gramStart"/>
      <w:r w:rsidRPr="0045688E">
        <w:rPr>
          <w:lang w:val="it-IT"/>
          <w:rPrChange w:id="71" w:author="Marguerite-Marie Bordry" w:date="2018-12-06T10:04:00Z">
            <w:rPr/>
          </w:rPrChange>
        </w:rPr>
        <w:t>id :</w:t>
      </w:r>
      <w:proofErr w:type="gramEnd"/>
      <w:r w:rsidRPr="0045688E">
        <w:rPr>
          <w:lang w:val="it-IT"/>
          <w:rPrChange w:id="72" w:author="Marguerite-Marie Bordry" w:date="2018-12-06T10:04:00Z">
            <w:rPr/>
          </w:rPrChange>
        </w:rPr>
        <w:t xml:space="preserve"> article-1896-08_375b</w:t>
      </w:r>
    </w:p>
    <w:p w14:paraId="52750F94" w14:textId="77777777" w:rsidR="00821590" w:rsidRPr="0045688E" w:rsidRDefault="00821590" w:rsidP="00821590">
      <w:pPr>
        <w:pStyle w:val="term"/>
        <w:rPr>
          <w:lang w:val="it-IT"/>
          <w:rPrChange w:id="73" w:author="Marguerite-Marie Bordry" w:date="2018-12-06T10:04:00Z">
            <w:rPr/>
          </w:rPrChange>
        </w:rPr>
      </w:pPr>
      <w:proofErr w:type="spellStart"/>
      <w:proofErr w:type="gramStart"/>
      <w:r w:rsidRPr="0045688E">
        <w:rPr>
          <w:lang w:val="it-IT"/>
          <w:rPrChange w:id="74" w:author="Marguerite-Marie Bordry" w:date="2018-12-06T10:04:00Z">
            <w:rPr/>
          </w:rPrChange>
        </w:rPr>
        <w:t>author</w:t>
      </w:r>
      <w:proofErr w:type="spellEnd"/>
      <w:r w:rsidRPr="0045688E">
        <w:rPr>
          <w:lang w:val="it-IT"/>
          <w:rPrChange w:id="75" w:author="Marguerite-Marie Bordry" w:date="2018-12-06T10:04:00Z">
            <w:rPr/>
          </w:rPrChange>
        </w:rPr>
        <w:t> :</w:t>
      </w:r>
      <w:proofErr w:type="gramEnd"/>
      <w:r w:rsidRPr="0045688E">
        <w:rPr>
          <w:lang w:val="it-IT"/>
          <w:rPrChange w:id="76" w:author="Marguerite-Marie Bordry" w:date="2018-12-06T10:04:00Z">
            <w:rPr/>
          </w:rPrChange>
        </w:rPr>
        <w:t xml:space="preserve"> Zanoni, A.</w:t>
      </w:r>
    </w:p>
    <w:p w14:paraId="6FE37715"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045C4410"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62ABCEC9"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Enrico Corradini :</w:t>
      </w:r>
      <w:r w:rsidRPr="00B56D08">
        <w:rPr>
          <w:i/>
          <w:lang w:val="it-IT"/>
        </w:rPr>
        <w:t xml:space="preserve"> </w:t>
      </w:r>
      <w:proofErr w:type="spellStart"/>
      <w:r w:rsidRPr="00B56D08">
        <w:rPr>
          <w:i/>
          <w:lang w:val="it-IT"/>
        </w:rPr>
        <w:t>Santamaura</w:t>
      </w:r>
      <w:proofErr w:type="spellEnd"/>
      <w:r w:rsidRPr="00B56D08">
        <w:rPr>
          <w:lang w:val="it-IT"/>
        </w:rPr>
        <w:t>, romanzo, gr. in-12, Florence, Roberto Paggi</w:t>
      </w:r>
    </w:p>
    <w:p w14:paraId="7428DEF7" w14:textId="77777777" w:rsidR="00821590" w:rsidRPr="00925B7B" w:rsidRDefault="00821590" w:rsidP="00821590">
      <w:pPr>
        <w:pStyle w:val="term"/>
      </w:pPr>
      <w:proofErr w:type="gramStart"/>
      <w:r w:rsidRPr="00925B7B">
        <w:t>date</w:t>
      </w:r>
      <w:proofErr w:type="gramEnd"/>
      <w:r w:rsidRPr="00925B7B">
        <w:t> :</w:t>
      </w:r>
      <w:r>
        <w:t xml:space="preserve"> 1896-08</w:t>
      </w:r>
    </w:p>
    <w:p w14:paraId="5EFEA3C9"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XIX, numéro 80, août 1896</w:t>
      </w:r>
      <w:r w:rsidRPr="00925B7B">
        <w:t xml:space="preserve">, </w:t>
      </w:r>
      <w:r>
        <w:t>p. 374-375 [375]</w:t>
      </w:r>
    </w:p>
    <w:p w14:paraId="69DE522C" w14:textId="77777777" w:rsidR="00821590" w:rsidRPr="00F8712A" w:rsidRDefault="00821590" w:rsidP="00821590">
      <w:pPr>
        <w:pStyle w:val="Corpsdetexte"/>
        <w:rPr>
          <w:rFonts w:cs="Times New Roman"/>
        </w:rPr>
      </w:pPr>
      <w:proofErr w:type="spellStart"/>
      <w:r w:rsidRPr="00F8712A">
        <w:rPr>
          <w:rFonts w:cs="Times New Roman"/>
          <w:b/>
        </w:rPr>
        <w:t>Santamaura</w:t>
      </w:r>
      <w:proofErr w:type="spellEnd"/>
      <w:r w:rsidRPr="00F8712A">
        <w:rPr>
          <w:rFonts w:cs="Times New Roman"/>
        </w:rPr>
        <w:t>, roman à la fois naturaliste, sentimental et psychologique, ces trois tons adroitement emmêlés par un romancier qui connaît son métier, écrit proprement d</w:t>
      </w:r>
      <w:r>
        <w:rPr>
          <w:rFonts w:cs="Times New Roman"/>
        </w:rPr>
        <w:t>’</w:t>
      </w:r>
      <w:r w:rsidRPr="00F8712A">
        <w:rPr>
          <w:rFonts w:cs="Times New Roman"/>
        </w:rPr>
        <w:t>un style calme, apte à rendre les nuances, d</w:t>
      </w:r>
      <w:r>
        <w:rPr>
          <w:rFonts w:cs="Times New Roman"/>
        </w:rPr>
        <w:t>’</w:t>
      </w:r>
      <w:r w:rsidRPr="00F8712A">
        <w:rPr>
          <w:rFonts w:cs="Times New Roman"/>
        </w:rPr>
        <w:t>une observation assez minutieuse.</w:t>
      </w:r>
    </w:p>
    <w:p w14:paraId="1103615E" w14:textId="77777777" w:rsidR="00821590" w:rsidRPr="00B56D08" w:rsidRDefault="00821590" w:rsidP="00821590">
      <w:pPr>
        <w:pStyle w:val="Titre3"/>
        <w:rPr>
          <w:lang w:val="it-IT"/>
        </w:rPr>
      </w:pPr>
      <w:r w:rsidRPr="00B56D08">
        <w:rPr>
          <w:lang w:val="it-IT"/>
        </w:rPr>
        <w:t xml:space="preserve">M. Puglisi </w:t>
      </w:r>
      <w:proofErr w:type="gramStart"/>
      <w:r w:rsidRPr="00B56D08">
        <w:rPr>
          <w:lang w:val="it-IT"/>
        </w:rPr>
        <w:t>Pico :</w:t>
      </w:r>
      <w:proofErr w:type="gramEnd"/>
      <w:r w:rsidRPr="00B56D08">
        <w:rPr>
          <w:lang w:val="it-IT"/>
        </w:rPr>
        <w:t xml:space="preserve"> </w:t>
      </w:r>
      <w:r w:rsidRPr="00B56D08">
        <w:rPr>
          <w:i/>
          <w:lang w:val="it-IT"/>
        </w:rPr>
        <w:t>Il Tasso nella Critica francese</w:t>
      </w:r>
      <w:r w:rsidRPr="00B56D08">
        <w:rPr>
          <w:lang w:val="it-IT"/>
        </w:rPr>
        <w:t>, in-8</w:t>
      </w:r>
      <w:r w:rsidRPr="00B56D08">
        <w:rPr>
          <w:vertAlign w:val="superscript"/>
          <w:lang w:val="it-IT"/>
        </w:rPr>
        <w:t>o</w:t>
      </w:r>
      <w:r w:rsidRPr="00B56D08">
        <w:rPr>
          <w:lang w:val="it-IT"/>
        </w:rPr>
        <w:t xml:space="preserve">, Acireale, </w:t>
      </w:r>
      <w:proofErr w:type="spellStart"/>
      <w:r w:rsidRPr="00B56D08">
        <w:rPr>
          <w:lang w:val="it-IT"/>
        </w:rPr>
        <w:t>Tip</w:t>
      </w:r>
      <w:proofErr w:type="spellEnd"/>
      <w:r w:rsidRPr="00B56D08">
        <w:rPr>
          <w:lang w:val="it-IT"/>
        </w:rPr>
        <w:t xml:space="preserve">. Ed. Saro </w:t>
      </w:r>
      <w:proofErr w:type="spellStart"/>
      <w:r w:rsidRPr="00B56D08">
        <w:rPr>
          <w:lang w:val="it-IT"/>
        </w:rPr>
        <w:t>Donzuso</w:t>
      </w:r>
      <w:proofErr w:type="spellEnd"/>
      <w:r w:rsidRPr="00B56D08">
        <w:rPr>
          <w:lang w:val="it-IT"/>
        </w:rPr>
        <w:t>.</w:t>
      </w:r>
    </w:p>
    <w:p w14:paraId="49BAFE88"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article-1896-08_375c</w:t>
      </w:r>
    </w:p>
    <w:p w14:paraId="25C387C4"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593C344E"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75AF86D3"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69D43B78" w14:textId="77777777" w:rsidR="00821590" w:rsidRPr="00B568AE" w:rsidRDefault="00821590" w:rsidP="00821590">
      <w:pPr>
        <w:pStyle w:val="term"/>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M. Puglisi Pico : </w:t>
      </w:r>
      <w:r w:rsidRPr="00B56D08">
        <w:rPr>
          <w:i/>
          <w:lang w:val="it-IT"/>
        </w:rPr>
        <w:t>Il Tasso nella Critica francese</w:t>
      </w:r>
      <w:r w:rsidRPr="00B56D08">
        <w:rPr>
          <w:lang w:val="it-IT"/>
        </w:rPr>
        <w:t>, in-8</w:t>
      </w:r>
      <w:r w:rsidRPr="00B56D08">
        <w:rPr>
          <w:vertAlign w:val="superscript"/>
          <w:lang w:val="it-IT"/>
        </w:rPr>
        <w:t>o</w:t>
      </w:r>
      <w:r w:rsidRPr="00B56D08">
        <w:rPr>
          <w:lang w:val="it-IT"/>
        </w:rPr>
        <w:t xml:space="preserve">, Acireale, </w:t>
      </w:r>
      <w:proofErr w:type="spellStart"/>
      <w:r w:rsidRPr="00B56D08">
        <w:rPr>
          <w:lang w:val="it-IT"/>
        </w:rPr>
        <w:t>Tip</w:t>
      </w:r>
      <w:proofErr w:type="spellEnd"/>
      <w:r w:rsidRPr="00B56D08">
        <w:rPr>
          <w:lang w:val="it-IT"/>
        </w:rPr>
        <w:t xml:space="preserve">. Ed. </w:t>
      </w:r>
      <w:proofErr w:type="spellStart"/>
      <w:r w:rsidRPr="00F8712A">
        <w:t>Saro</w:t>
      </w:r>
      <w:proofErr w:type="spellEnd"/>
      <w:r w:rsidRPr="00F8712A">
        <w:t xml:space="preserve"> </w:t>
      </w:r>
      <w:proofErr w:type="spellStart"/>
      <w:r w:rsidRPr="00F8712A">
        <w:t>Donzuso</w:t>
      </w:r>
      <w:proofErr w:type="spellEnd"/>
      <w:r w:rsidRPr="00F8712A">
        <w:t>.</w:t>
      </w:r>
    </w:p>
    <w:p w14:paraId="0DFA5D50" w14:textId="77777777" w:rsidR="00821590" w:rsidRPr="00925B7B" w:rsidRDefault="00821590" w:rsidP="00821590">
      <w:pPr>
        <w:pStyle w:val="term"/>
      </w:pPr>
      <w:proofErr w:type="gramStart"/>
      <w:r w:rsidRPr="00925B7B">
        <w:t>date</w:t>
      </w:r>
      <w:proofErr w:type="gramEnd"/>
      <w:r w:rsidRPr="00925B7B">
        <w:t> :</w:t>
      </w:r>
      <w:r>
        <w:t xml:space="preserve"> 1896-08</w:t>
      </w:r>
    </w:p>
    <w:p w14:paraId="58DA7D0F"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XIX, numéro 80, août 1896</w:t>
      </w:r>
      <w:r w:rsidRPr="00925B7B">
        <w:t xml:space="preserve">, </w:t>
      </w:r>
      <w:r>
        <w:t>p. 374-375 [375]</w:t>
      </w:r>
    </w:p>
    <w:p w14:paraId="50FC8EBA" w14:textId="1FCCF2E9" w:rsidR="00821590" w:rsidRPr="00F8712A" w:rsidRDefault="00821590" w:rsidP="00821590">
      <w:pPr>
        <w:pStyle w:val="Corpsdetexte"/>
        <w:rPr>
          <w:rFonts w:cs="Times New Roman"/>
        </w:rPr>
      </w:pPr>
      <w:r w:rsidRPr="00F8712A">
        <w:rPr>
          <w:rFonts w:cs="Times New Roman"/>
        </w:rPr>
        <w:t>Le Tasse n</w:t>
      </w:r>
      <w:r>
        <w:rPr>
          <w:rFonts w:cs="Times New Roman"/>
        </w:rPr>
        <w:t>’</w:t>
      </w:r>
      <w:r w:rsidRPr="00F8712A">
        <w:rPr>
          <w:rFonts w:cs="Times New Roman"/>
        </w:rPr>
        <w:t>est plus guère lu en France, où son nom seul est demeuré illustre. Ce poète imaginatif et harmonieux manque vraiment un peu de pensée et de mystère</w:t>
      </w:r>
      <w:r>
        <w:rPr>
          <w:rFonts w:cs="Times New Roman"/>
        </w:rPr>
        <w:t> ;</w:t>
      </w:r>
      <w:r w:rsidRPr="00F8712A">
        <w:rPr>
          <w:rFonts w:cs="Times New Roman"/>
        </w:rPr>
        <w:t xml:space="preserve"> il chante et s</w:t>
      </w:r>
      <w:r>
        <w:rPr>
          <w:rFonts w:cs="Times New Roman"/>
        </w:rPr>
        <w:t>’</w:t>
      </w:r>
      <w:r w:rsidRPr="00F8712A">
        <w:rPr>
          <w:rFonts w:cs="Times New Roman"/>
        </w:rPr>
        <w:t xml:space="preserve">amuse de son chant, mais, </w:t>
      </w:r>
      <w:proofErr w:type="spellStart"/>
      <w:r w:rsidRPr="00F8712A">
        <w:rPr>
          <w:rFonts w:cs="Times New Roman"/>
        </w:rPr>
        <w:t>la</w:t>
      </w:r>
      <w:del w:id="77" w:author="Marguerite-Marie Bordry" w:date="2018-12-06T11:15:00Z">
        <w:r w:rsidRPr="00F8712A" w:rsidDel="00175773">
          <w:rPr>
            <w:rFonts w:cs="Times New Roman"/>
          </w:rPr>
          <w:delText xml:space="preserve">. </w:delText>
        </w:r>
      </w:del>
      <w:bookmarkStart w:id="78" w:name="_GoBack"/>
      <w:bookmarkEnd w:id="78"/>
      <w:r w:rsidRPr="00F8712A">
        <w:rPr>
          <w:rFonts w:cs="Times New Roman"/>
        </w:rPr>
        <w:t>voix</w:t>
      </w:r>
      <w:proofErr w:type="spellEnd"/>
      <w:r w:rsidRPr="00F8712A">
        <w:rPr>
          <w:rFonts w:cs="Times New Roman"/>
        </w:rPr>
        <w:t xml:space="preserve"> tue, il ne reste qu</w:t>
      </w:r>
      <w:r>
        <w:rPr>
          <w:rFonts w:cs="Times New Roman"/>
        </w:rPr>
        <w:t>’</w:t>
      </w:r>
      <w:r w:rsidRPr="00F8712A">
        <w:rPr>
          <w:rFonts w:cs="Times New Roman"/>
        </w:rPr>
        <w:t>un souvenir de syllabes musicales. Il est bien inférieur au cavalier Marin, presque méprisé, et qui fabrique des vers d</w:t>
      </w:r>
      <w:r>
        <w:rPr>
          <w:rFonts w:cs="Times New Roman"/>
        </w:rPr>
        <w:t>’</w:t>
      </w:r>
      <w:r w:rsidRPr="00F8712A">
        <w:rPr>
          <w:rFonts w:cs="Times New Roman"/>
        </w:rPr>
        <w:t>une beauté si ingénieuse et parfois si profonde. Mais l</w:t>
      </w:r>
      <w:r>
        <w:rPr>
          <w:rFonts w:cs="Times New Roman"/>
        </w:rPr>
        <w:t>’</w:t>
      </w:r>
      <w:r w:rsidRPr="00F8712A">
        <w:rPr>
          <w:rFonts w:cs="Times New Roman"/>
        </w:rPr>
        <w:t>histoire littéraire s</w:t>
      </w:r>
      <w:r>
        <w:rPr>
          <w:rFonts w:cs="Times New Roman"/>
        </w:rPr>
        <w:t>’</w:t>
      </w:r>
      <w:r w:rsidRPr="00F8712A">
        <w:rPr>
          <w:rFonts w:cs="Times New Roman"/>
        </w:rPr>
        <w:t>occupe moins de juger les écrivains que de donner les vrais moyens de les juger</w:t>
      </w:r>
      <w:r>
        <w:rPr>
          <w:rFonts w:cs="Times New Roman"/>
        </w:rPr>
        <w:t> ;</w:t>
      </w:r>
      <w:r w:rsidRPr="00F8712A">
        <w:rPr>
          <w:rFonts w:cs="Times New Roman"/>
        </w:rPr>
        <w:t xml:space="preserve"> à ce point de vue, le travail de </w:t>
      </w:r>
      <w:r>
        <w:rPr>
          <w:rFonts w:cs="Times New Roman"/>
        </w:rPr>
        <w:t>M. </w:t>
      </w:r>
      <w:proofErr w:type="spellStart"/>
      <w:r w:rsidRPr="00F8712A">
        <w:rPr>
          <w:rFonts w:cs="Times New Roman"/>
        </w:rPr>
        <w:t>Puglisi</w:t>
      </w:r>
      <w:proofErr w:type="spellEnd"/>
      <w:r w:rsidRPr="00F8712A">
        <w:rPr>
          <w:rFonts w:cs="Times New Roman"/>
        </w:rPr>
        <w:t xml:space="preserve"> Pico sera utile. </w:t>
      </w:r>
      <w:r w:rsidRPr="00F8712A">
        <w:rPr>
          <w:rFonts w:cs="Times New Roman"/>
        </w:rPr>
        <w:lastRenderedPageBreak/>
        <w:t>Quelques-unes de ses</w:t>
      </w:r>
      <w:r>
        <w:rPr>
          <w:rFonts w:cs="Times New Roman"/>
        </w:rPr>
        <w:t xml:space="preserve"> « </w:t>
      </w:r>
      <w:r w:rsidRPr="00F8712A">
        <w:rPr>
          <w:rFonts w:cs="Times New Roman"/>
        </w:rPr>
        <w:t>sources</w:t>
      </w:r>
      <w:r>
        <w:rPr>
          <w:rFonts w:cs="Times New Roman"/>
        </w:rPr>
        <w:t> »</w:t>
      </w:r>
      <w:r w:rsidRPr="00F8712A">
        <w:rPr>
          <w:rFonts w:cs="Times New Roman"/>
        </w:rPr>
        <w:t xml:space="preserve"> pourtant feront sourire, Larousse, Bouillet, et même Paul Albert et </w:t>
      </w:r>
      <w:proofErr w:type="spellStart"/>
      <w:r w:rsidRPr="00F8712A">
        <w:rPr>
          <w:rFonts w:cs="Times New Roman"/>
        </w:rPr>
        <w:t>Demogeot</w:t>
      </w:r>
      <w:proofErr w:type="spellEnd"/>
      <w:r w:rsidRPr="00F8712A">
        <w:rPr>
          <w:rFonts w:cs="Times New Roman"/>
        </w:rPr>
        <w:t>. Autres remarques</w:t>
      </w:r>
      <w:r>
        <w:rPr>
          <w:rFonts w:cs="Times New Roman"/>
        </w:rPr>
        <w:t> :</w:t>
      </w:r>
      <w:r w:rsidRPr="00F8712A">
        <w:rPr>
          <w:rFonts w:cs="Times New Roman"/>
        </w:rPr>
        <w:t xml:space="preserve"> l</w:t>
      </w:r>
      <w:r>
        <w:rPr>
          <w:rFonts w:cs="Times New Roman"/>
        </w:rPr>
        <w:t>’</w:t>
      </w:r>
      <w:r w:rsidRPr="00F8712A">
        <w:rPr>
          <w:rFonts w:cs="Times New Roman"/>
        </w:rPr>
        <w:t xml:space="preserve">ouvrage de </w:t>
      </w:r>
      <w:proofErr w:type="spellStart"/>
      <w:r w:rsidRPr="00F8712A">
        <w:rPr>
          <w:rFonts w:cs="Times New Roman"/>
        </w:rPr>
        <w:t>Zirardini</w:t>
      </w:r>
      <w:proofErr w:type="spellEnd"/>
      <w:r w:rsidRPr="00F8712A">
        <w:rPr>
          <w:rFonts w:cs="Times New Roman"/>
        </w:rPr>
        <w:t xml:space="preserve"> n</w:t>
      </w:r>
      <w:r>
        <w:rPr>
          <w:rFonts w:cs="Times New Roman"/>
        </w:rPr>
        <w:t>’</w:t>
      </w:r>
      <w:r w:rsidRPr="00F8712A">
        <w:rPr>
          <w:rFonts w:cs="Times New Roman"/>
        </w:rPr>
        <w:t xml:space="preserve">a aucune valeur et celui de </w:t>
      </w:r>
      <w:proofErr w:type="spellStart"/>
      <w:r w:rsidRPr="00F8712A">
        <w:rPr>
          <w:rFonts w:cs="Times New Roman"/>
        </w:rPr>
        <w:t>Ginguené</w:t>
      </w:r>
      <w:proofErr w:type="spellEnd"/>
      <w:r w:rsidRPr="00F8712A">
        <w:rPr>
          <w:rFonts w:cs="Times New Roman"/>
        </w:rPr>
        <w:t xml:space="preserve"> s</w:t>
      </w:r>
      <w:r>
        <w:rPr>
          <w:rFonts w:cs="Times New Roman"/>
        </w:rPr>
        <w:t>’</w:t>
      </w:r>
      <w:r w:rsidRPr="00F8712A">
        <w:rPr>
          <w:rFonts w:cs="Times New Roman"/>
        </w:rPr>
        <w:t xml:space="preserve">appelle non pas </w:t>
      </w:r>
      <w:r w:rsidRPr="00F8712A">
        <w:rPr>
          <w:rFonts w:cs="Times New Roman"/>
          <w:i/>
        </w:rPr>
        <w:t>Histoire de la littérature italienne</w:t>
      </w:r>
      <w:r w:rsidRPr="00F8712A">
        <w:rPr>
          <w:rFonts w:cs="Times New Roman"/>
        </w:rPr>
        <w:t xml:space="preserve"> mais </w:t>
      </w:r>
      <w:r w:rsidRPr="00F8712A">
        <w:rPr>
          <w:rFonts w:cs="Times New Roman"/>
          <w:i/>
        </w:rPr>
        <w:t>Histoire littéraire d</w:t>
      </w:r>
      <w:r>
        <w:rPr>
          <w:rFonts w:cs="Times New Roman"/>
          <w:i/>
        </w:rPr>
        <w:t>’</w:t>
      </w:r>
      <w:r w:rsidRPr="00F8712A">
        <w:rPr>
          <w:rFonts w:cs="Times New Roman"/>
          <w:i/>
        </w:rPr>
        <w:t>Italie</w:t>
      </w:r>
      <w:r w:rsidRPr="00F8712A">
        <w:rPr>
          <w:rFonts w:cs="Times New Roman"/>
        </w:rPr>
        <w:t>, et n</w:t>
      </w:r>
      <w:r>
        <w:rPr>
          <w:rFonts w:cs="Times New Roman"/>
        </w:rPr>
        <w:t>’</w:t>
      </w:r>
      <w:r w:rsidRPr="00F8712A">
        <w:rPr>
          <w:rFonts w:cs="Times New Roman"/>
        </w:rPr>
        <w:t>est le plus souvent qu</w:t>
      </w:r>
      <w:r>
        <w:rPr>
          <w:rFonts w:cs="Times New Roman"/>
        </w:rPr>
        <w:t>’</w:t>
      </w:r>
      <w:r w:rsidRPr="00F8712A">
        <w:rPr>
          <w:rFonts w:cs="Times New Roman"/>
        </w:rPr>
        <w:t xml:space="preserve">une traduction de </w:t>
      </w:r>
      <w:proofErr w:type="spellStart"/>
      <w:r w:rsidRPr="00F8712A">
        <w:rPr>
          <w:rFonts w:cs="Times New Roman"/>
        </w:rPr>
        <w:t>Tiraboschi</w:t>
      </w:r>
      <w:proofErr w:type="spellEnd"/>
      <w:r w:rsidRPr="00F8712A">
        <w:rPr>
          <w:rFonts w:cs="Times New Roman"/>
        </w:rPr>
        <w:t>. L</w:t>
      </w:r>
      <w:r>
        <w:rPr>
          <w:rFonts w:cs="Times New Roman"/>
        </w:rPr>
        <w:t>’</w:t>
      </w:r>
      <w:r w:rsidRPr="00F8712A">
        <w:rPr>
          <w:rFonts w:cs="Times New Roman"/>
        </w:rPr>
        <w:t>auteur semble avoir voulu être exact et complet</w:t>
      </w:r>
      <w:r>
        <w:rPr>
          <w:rFonts w:cs="Times New Roman"/>
        </w:rPr>
        <w:t> :</w:t>
      </w:r>
      <w:r w:rsidRPr="00F8712A">
        <w:rPr>
          <w:rFonts w:cs="Times New Roman"/>
        </w:rPr>
        <w:t xml:space="preserve"> c</w:t>
      </w:r>
      <w:r>
        <w:rPr>
          <w:rFonts w:cs="Times New Roman"/>
        </w:rPr>
        <w:t>’</w:t>
      </w:r>
      <w:r w:rsidRPr="00F8712A">
        <w:rPr>
          <w:rFonts w:cs="Times New Roman"/>
        </w:rPr>
        <w:t>est difficile.</w:t>
      </w:r>
    </w:p>
    <w:p w14:paraId="03FC4D17" w14:textId="77777777" w:rsidR="00821590" w:rsidRDefault="00821590" w:rsidP="00821590">
      <w:pPr>
        <w:pStyle w:val="Titre1"/>
      </w:pPr>
      <w:r>
        <w:t>Tome XX, numéro 83, novembre 1896</w:t>
      </w:r>
    </w:p>
    <w:p w14:paraId="012624D4" w14:textId="77777777" w:rsidR="00821590" w:rsidRPr="00B56D08" w:rsidRDefault="00821590" w:rsidP="00821590">
      <w:pPr>
        <w:pStyle w:val="Titre2"/>
        <w:rPr>
          <w:lang w:val="it-IT"/>
        </w:rPr>
      </w:pPr>
      <w:r>
        <w:t xml:space="preserve">Lettres italiennes. </w:t>
      </w:r>
      <w:r w:rsidRPr="00B56D08">
        <w:rPr>
          <w:lang w:val="it-IT"/>
        </w:rPr>
        <w:t>Zanoni</w:t>
      </w:r>
    </w:p>
    <w:p w14:paraId="2F5F98B5"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article-1896-11_395</w:t>
      </w:r>
    </w:p>
    <w:p w14:paraId="01721A5F"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116A597C" w14:textId="77777777" w:rsidR="00821590" w:rsidRPr="0045688E" w:rsidRDefault="00821590" w:rsidP="00821590">
      <w:pPr>
        <w:pStyle w:val="term"/>
        <w:rPr>
          <w:lang w:val="it-IT"/>
          <w:rPrChange w:id="79" w:author="Marguerite-Marie Bordry" w:date="2018-12-06T10:04:00Z">
            <w:rPr/>
          </w:rPrChange>
        </w:rPr>
      </w:pPr>
      <w:proofErr w:type="spellStart"/>
      <w:proofErr w:type="gramStart"/>
      <w:r w:rsidRPr="0045688E">
        <w:rPr>
          <w:lang w:val="it-IT"/>
          <w:rPrChange w:id="80" w:author="Marguerite-Marie Bordry" w:date="2018-12-06T10:04:00Z">
            <w:rPr/>
          </w:rPrChange>
        </w:rPr>
        <w:t>signed</w:t>
      </w:r>
      <w:proofErr w:type="spellEnd"/>
      <w:r w:rsidRPr="0045688E">
        <w:rPr>
          <w:lang w:val="it-IT"/>
          <w:rPrChange w:id="81" w:author="Marguerite-Marie Bordry" w:date="2018-12-06T10:04:00Z">
            <w:rPr/>
          </w:rPrChange>
        </w:rPr>
        <w:t> :</w:t>
      </w:r>
      <w:proofErr w:type="gramEnd"/>
      <w:r w:rsidRPr="0045688E">
        <w:rPr>
          <w:lang w:val="it-IT"/>
          <w:rPrChange w:id="82" w:author="Marguerite-Marie Bordry" w:date="2018-12-06T10:04:00Z">
            <w:rPr/>
          </w:rPrChange>
        </w:rPr>
        <w:t xml:space="preserve"> Zanoni</w:t>
      </w:r>
    </w:p>
    <w:p w14:paraId="37F7B743" w14:textId="77777777" w:rsidR="00821590" w:rsidRDefault="00821590" w:rsidP="00821590">
      <w:pPr>
        <w:pStyle w:val="term"/>
      </w:pPr>
      <w:proofErr w:type="gramStart"/>
      <w:r w:rsidRPr="00925B7B">
        <w:t>section</w:t>
      </w:r>
      <w:proofErr w:type="gramEnd"/>
      <w:r w:rsidRPr="00925B7B">
        <w:t xml:space="preserve"> : </w:t>
      </w:r>
      <w:r>
        <w:t>Lettres italiennes</w:t>
      </w:r>
    </w:p>
    <w:p w14:paraId="353E5E6E" w14:textId="77777777" w:rsidR="00821590" w:rsidRPr="00B568AE" w:rsidRDefault="00821590" w:rsidP="00821590">
      <w:pPr>
        <w:pStyle w:val="term"/>
      </w:pPr>
      <w:proofErr w:type="spellStart"/>
      <w:proofErr w:type="gramStart"/>
      <w:r w:rsidRPr="00DA7419">
        <w:t>title</w:t>
      </w:r>
      <w:proofErr w:type="spellEnd"/>
      <w:proofErr w:type="gramEnd"/>
      <w:r w:rsidRPr="00DA7419">
        <w:t xml:space="preserve"> : </w:t>
      </w:r>
      <w:r>
        <w:t>Lettres italiennes</w:t>
      </w:r>
    </w:p>
    <w:p w14:paraId="34B97AAD" w14:textId="77777777" w:rsidR="00821590" w:rsidRPr="00B56D08" w:rsidRDefault="00821590" w:rsidP="00821590">
      <w:pPr>
        <w:pStyle w:val="term"/>
        <w:rPr>
          <w:lang w:val="it-IT"/>
        </w:rPr>
      </w:pPr>
      <w:proofErr w:type="gramStart"/>
      <w:r w:rsidRPr="00B56D08">
        <w:rPr>
          <w:lang w:val="it-IT"/>
        </w:rPr>
        <w:t>date :</w:t>
      </w:r>
      <w:proofErr w:type="gramEnd"/>
      <w:r w:rsidRPr="00B56D08">
        <w:rPr>
          <w:lang w:val="it-IT"/>
        </w:rPr>
        <w:t xml:space="preserve"> 1896-11</w:t>
      </w:r>
    </w:p>
    <w:p w14:paraId="4AA41B16" w14:textId="77777777" w:rsidR="00821590" w:rsidRPr="00B56D08" w:rsidRDefault="00821590" w:rsidP="00821590">
      <w:pPr>
        <w:pStyle w:val="term"/>
        <w:rPr>
          <w:lang w:val="it-IT"/>
        </w:rPr>
      </w:pPr>
      <w:proofErr w:type="spellStart"/>
      <w:proofErr w:type="gramStart"/>
      <w:r w:rsidRPr="00B56D08">
        <w:rPr>
          <w:lang w:val="it-IT"/>
        </w:rPr>
        <w:t>ref</w:t>
      </w:r>
      <w:proofErr w:type="spellEnd"/>
      <w:r w:rsidRPr="00B56D08">
        <w:rPr>
          <w:lang w:val="it-IT"/>
        </w:rPr>
        <w:t> :</w:t>
      </w:r>
      <w:proofErr w:type="gramEnd"/>
      <w:r w:rsidRPr="00B56D08">
        <w:rPr>
          <w:lang w:val="it-IT"/>
        </w:rPr>
        <w:t xml:space="preserve"> Tome XX, </w:t>
      </w:r>
      <w:proofErr w:type="spellStart"/>
      <w:r w:rsidRPr="00B56D08">
        <w:rPr>
          <w:lang w:val="it-IT"/>
        </w:rPr>
        <w:t>numéro</w:t>
      </w:r>
      <w:proofErr w:type="spellEnd"/>
      <w:r w:rsidRPr="00B56D08">
        <w:rPr>
          <w:lang w:val="it-IT"/>
        </w:rPr>
        <w:t> 83, novembre 1896, p. 395-396</w:t>
      </w:r>
    </w:p>
    <w:p w14:paraId="14AFE579" w14:textId="77777777" w:rsidR="00821590" w:rsidRPr="00B56D08" w:rsidRDefault="00821590" w:rsidP="00821590">
      <w:pPr>
        <w:pStyle w:val="byline"/>
        <w:rPr>
          <w:lang w:val="it-IT"/>
        </w:rPr>
      </w:pPr>
      <w:r w:rsidRPr="00B56D08">
        <w:rPr>
          <w:smallCaps/>
          <w:lang w:val="it-IT"/>
        </w:rPr>
        <w:t>Zanoni</w:t>
      </w:r>
      <w:r w:rsidRPr="00B56D08">
        <w:rPr>
          <w:lang w:val="it-IT"/>
        </w:rPr>
        <w:t xml:space="preserve"> [A. Zanoni].</w:t>
      </w:r>
    </w:p>
    <w:p w14:paraId="3B031B90" w14:textId="77777777" w:rsidR="00821590" w:rsidRPr="00B56D08" w:rsidRDefault="00821590" w:rsidP="00821590">
      <w:pPr>
        <w:pStyle w:val="bibl"/>
        <w:rPr>
          <w:lang w:val="it-IT"/>
        </w:rPr>
      </w:pPr>
      <w:r w:rsidRPr="00B56D08">
        <w:rPr>
          <w:lang w:val="it-IT"/>
        </w:rPr>
        <w:t xml:space="preserve">Tome XX, </w:t>
      </w:r>
      <w:proofErr w:type="spellStart"/>
      <w:r w:rsidRPr="00B56D08">
        <w:rPr>
          <w:lang w:val="it-IT"/>
        </w:rPr>
        <w:t>numéro</w:t>
      </w:r>
      <w:proofErr w:type="spellEnd"/>
      <w:r w:rsidRPr="00B56D08">
        <w:rPr>
          <w:lang w:val="it-IT"/>
        </w:rPr>
        <w:t> 83, novembre 1896, p. 395-396.</w:t>
      </w:r>
    </w:p>
    <w:p w14:paraId="01453D88" w14:textId="77777777" w:rsidR="00821590" w:rsidRPr="00B56D08" w:rsidRDefault="00821590" w:rsidP="00821590">
      <w:pPr>
        <w:pStyle w:val="Titre3"/>
        <w:rPr>
          <w:lang w:val="it-IT"/>
        </w:rPr>
      </w:pPr>
      <w:bookmarkStart w:id="83" w:name="bookmark19"/>
      <w:bookmarkEnd w:id="83"/>
      <w:r w:rsidRPr="00B56D08">
        <w:rPr>
          <w:lang w:val="it-IT"/>
        </w:rPr>
        <w:t xml:space="preserve">Filippo </w:t>
      </w:r>
      <w:proofErr w:type="gramStart"/>
      <w:r w:rsidRPr="00B56D08">
        <w:rPr>
          <w:lang w:val="it-IT"/>
        </w:rPr>
        <w:t>Ermini :</w:t>
      </w:r>
      <w:proofErr w:type="gramEnd"/>
      <w:r w:rsidRPr="00B56D08">
        <w:rPr>
          <w:lang w:val="it-IT"/>
        </w:rPr>
        <w:t xml:space="preserve"> </w:t>
      </w:r>
      <w:r w:rsidRPr="00B56D08">
        <w:rPr>
          <w:i/>
          <w:lang w:val="it-IT"/>
        </w:rPr>
        <w:t>Paolo Verlaine e i poeti decadenti</w:t>
      </w:r>
      <w:r w:rsidRPr="00B56D08">
        <w:rPr>
          <w:lang w:val="it-IT"/>
        </w:rPr>
        <w:t xml:space="preserve">, </w:t>
      </w:r>
      <w:proofErr w:type="spellStart"/>
      <w:r w:rsidRPr="00B56D08">
        <w:rPr>
          <w:lang w:val="it-IT"/>
        </w:rPr>
        <w:t>broch</w:t>
      </w:r>
      <w:proofErr w:type="spellEnd"/>
      <w:r w:rsidRPr="00B56D08">
        <w:rPr>
          <w:lang w:val="it-IT"/>
        </w:rPr>
        <w:t xml:space="preserve">. in-8°, </w:t>
      </w:r>
      <w:proofErr w:type="spellStart"/>
      <w:r w:rsidRPr="00B56D08">
        <w:rPr>
          <w:lang w:val="it-IT"/>
        </w:rPr>
        <w:t>Turin</w:t>
      </w:r>
      <w:proofErr w:type="spellEnd"/>
      <w:r w:rsidRPr="00B56D08">
        <w:rPr>
          <w:lang w:val="it-IT"/>
        </w:rPr>
        <w:t>, G.-B. Paravia</w:t>
      </w:r>
    </w:p>
    <w:p w14:paraId="58563231" w14:textId="77777777" w:rsidR="00821590" w:rsidRPr="00B56D08" w:rsidRDefault="00821590" w:rsidP="00821590">
      <w:pPr>
        <w:pStyle w:val="term"/>
        <w:rPr>
          <w:lang w:val="it-IT"/>
        </w:rPr>
      </w:pPr>
      <w:proofErr w:type="gramStart"/>
      <w:r w:rsidRPr="00B56D08">
        <w:rPr>
          <w:lang w:val="it-IT"/>
        </w:rPr>
        <w:t>id :</w:t>
      </w:r>
      <w:proofErr w:type="gramEnd"/>
      <w:r w:rsidRPr="00B56D08">
        <w:rPr>
          <w:lang w:val="it-IT"/>
        </w:rPr>
        <w:t xml:space="preserve"> article-1896-11_395a</w:t>
      </w:r>
    </w:p>
    <w:p w14:paraId="7DD06CF2"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3FF081D7"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08B1EDC0"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2CFA8DA8"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Filippo Ermini : </w:t>
      </w:r>
      <w:r w:rsidRPr="00B56D08">
        <w:rPr>
          <w:i/>
          <w:lang w:val="it-IT"/>
        </w:rPr>
        <w:t>Paolo Verlaine e i poeti decadenti</w:t>
      </w:r>
      <w:r w:rsidRPr="00B56D08">
        <w:rPr>
          <w:lang w:val="it-IT"/>
        </w:rPr>
        <w:t xml:space="preserve">, </w:t>
      </w:r>
      <w:proofErr w:type="spellStart"/>
      <w:r w:rsidRPr="00B56D08">
        <w:rPr>
          <w:lang w:val="it-IT"/>
        </w:rPr>
        <w:t>broch</w:t>
      </w:r>
      <w:proofErr w:type="spellEnd"/>
      <w:r w:rsidRPr="00B56D08">
        <w:rPr>
          <w:lang w:val="it-IT"/>
        </w:rPr>
        <w:t xml:space="preserve">. in-8°, </w:t>
      </w:r>
      <w:proofErr w:type="spellStart"/>
      <w:r w:rsidRPr="00B56D08">
        <w:rPr>
          <w:lang w:val="it-IT"/>
        </w:rPr>
        <w:t>Turin</w:t>
      </w:r>
      <w:proofErr w:type="spellEnd"/>
      <w:r w:rsidRPr="00B56D08">
        <w:rPr>
          <w:lang w:val="it-IT"/>
        </w:rPr>
        <w:t>, G.-B. Paravia</w:t>
      </w:r>
    </w:p>
    <w:p w14:paraId="231934A2" w14:textId="77777777" w:rsidR="00821590" w:rsidRPr="00925B7B" w:rsidRDefault="00821590" w:rsidP="00821590">
      <w:pPr>
        <w:pStyle w:val="term"/>
      </w:pPr>
      <w:proofErr w:type="gramStart"/>
      <w:r w:rsidRPr="00925B7B">
        <w:t>date</w:t>
      </w:r>
      <w:proofErr w:type="gramEnd"/>
      <w:r w:rsidRPr="00925B7B">
        <w:t> :</w:t>
      </w:r>
      <w:r>
        <w:t xml:space="preserve"> 1896-11</w:t>
      </w:r>
    </w:p>
    <w:p w14:paraId="1904F316"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XX, numéro 83, novembre 1896</w:t>
      </w:r>
      <w:r w:rsidRPr="00925B7B">
        <w:t xml:space="preserve">, </w:t>
      </w:r>
      <w:r>
        <w:t>p. 395-396 [395-396]</w:t>
      </w:r>
    </w:p>
    <w:p w14:paraId="6DEE4A5D" w14:textId="77777777" w:rsidR="00821590" w:rsidRPr="00F8712A" w:rsidRDefault="00821590" w:rsidP="00821590">
      <w:pPr>
        <w:pStyle w:val="Corpsdetexte"/>
        <w:rPr>
          <w:rFonts w:cs="Times New Roman"/>
        </w:rPr>
      </w:pPr>
      <w:r w:rsidRPr="00F8712A">
        <w:rPr>
          <w:rFonts w:cs="Times New Roman"/>
        </w:rPr>
        <w:t>Cette étude pleine de bonne volonté instruira les Italiens,</w:t>
      </w:r>
      <w:r>
        <w:rPr>
          <w:rFonts w:cs="Times New Roman"/>
        </w:rPr>
        <w:t xml:space="preserve"> </w:t>
      </w:r>
      <w:r w:rsidRPr="00F8712A">
        <w:rPr>
          <w:rFonts w:cs="Times New Roman"/>
        </w:rPr>
        <w:t>s</w:t>
      </w:r>
      <w:r>
        <w:rPr>
          <w:rFonts w:cs="Times New Roman"/>
        </w:rPr>
        <w:t>’</w:t>
      </w:r>
      <w:r w:rsidRPr="00F8712A">
        <w:rPr>
          <w:rFonts w:cs="Times New Roman"/>
        </w:rPr>
        <w:t>il est instructif de s</w:t>
      </w:r>
      <w:r>
        <w:rPr>
          <w:rFonts w:cs="Times New Roman"/>
        </w:rPr>
        <w:t>’</w:t>
      </w:r>
      <w:r w:rsidRPr="00F8712A">
        <w:rPr>
          <w:rFonts w:cs="Times New Roman"/>
        </w:rPr>
        <w:t>assimiler un agréable mélange de notions fausses et d</w:t>
      </w:r>
      <w:r>
        <w:rPr>
          <w:rFonts w:cs="Times New Roman"/>
        </w:rPr>
        <w:t>’</w:t>
      </w:r>
      <w:r w:rsidRPr="00F8712A">
        <w:rPr>
          <w:rFonts w:cs="Times New Roman"/>
        </w:rPr>
        <w:t>appréciations fantaisistes. Il est difficile de rédiger de bons chapitres d</w:t>
      </w:r>
      <w:r>
        <w:rPr>
          <w:rFonts w:cs="Times New Roman"/>
        </w:rPr>
        <w:t>’</w:t>
      </w:r>
      <w:r w:rsidRPr="00F8712A">
        <w:rPr>
          <w:rFonts w:cs="Times New Roman"/>
        </w:rPr>
        <w:t xml:space="preserve">histoire littéraire, et qui pourrait nous empêcher de sourire à ouïr Verlaine dénommé </w:t>
      </w:r>
      <w:r>
        <w:rPr>
          <w:rFonts w:cs="Times New Roman"/>
        </w:rPr>
        <w:t>« </w:t>
      </w:r>
      <w:r w:rsidRPr="00F8712A">
        <w:rPr>
          <w:rFonts w:cs="Times New Roman"/>
        </w:rPr>
        <w:t>le chef de l</w:t>
      </w:r>
      <w:r>
        <w:rPr>
          <w:rFonts w:cs="Times New Roman"/>
        </w:rPr>
        <w:t>’</w:t>
      </w:r>
      <w:r w:rsidRPr="00F8712A">
        <w:rPr>
          <w:rFonts w:cs="Times New Roman"/>
        </w:rPr>
        <w:t>Ecole décadente</w:t>
      </w:r>
      <w:r>
        <w:rPr>
          <w:rFonts w:cs="Times New Roman"/>
        </w:rPr>
        <w:t> »</w:t>
      </w:r>
      <w:r w:rsidRPr="00F8712A">
        <w:rPr>
          <w:rFonts w:cs="Times New Roman"/>
        </w:rPr>
        <w:t>. Qu</w:t>
      </w:r>
      <w:r>
        <w:rPr>
          <w:rFonts w:cs="Times New Roman"/>
        </w:rPr>
        <w:t>’est-ce que cela, décadent, — </w:t>
      </w:r>
      <w:r w:rsidRPr="00F8712A">
        <w:rPr>
          <w:rFonts w:cs="Times New Roman"/>
        </w:rPr>
        <w:t xml:space="preserve">et en quoi Verlaine est-il le décadent de Villon et </w:t>
      </w:r>
      <w:r>
        <w:rPr>
          <w:rFonts w:cs="Times New Roman"/>
        </w:rPr>
        <w:t>A. </w:t>
      </w:r>
      <w:r w:rsidRPr="00F8712A">
        <w:rPr>
          <w:rFonts w:cs="Times New Roman"/>
        </w:rPr>
        <w:t>Kempis le décadent de Sénèque</w:t>
      </w:r>
      <w:r>
        <w:rPr>
          <w:rFonts w:cs="Times New Roman"/>
        </w:rPr>
        <w:t> ?</w:t>
      </w:r>
      <w:r w:rsidRPr="00F8712A">
        <w:rPr>
          <w:rFonts w:cs="Times New Roman"/>
        </w:rPr>
        <w:t xml:space="preserve"> Parce qu</w:t>
      </w:r>
      <w:r>
        <w:rPr>
          <w:rFonts w:cs="Times New Roman"/>
        </w:rPr>
        <w:t>’</w:t>
      </w:r>
      <w:r w:rsidRPr="00F8712A">
        <w:rPr>
          <w:rFonts w:cs="Times New Roman"/>
        </w:rPr>
        <w:t>ils écrivent d</w:t>
      </w:r>
      <w:r>
        <w:rPr>
          <w:rFonts w:cs="Times New Roman"/>
        </w:rPr>
        <w:t>’</w:t>
      </w:r>
      <w:r w:rsidRPr="00F8712A">
        <w:rPr>
          <w:rFonts w:cs="Times New Roman"/>
        </w:rPr>
        <w:t>une langue différente leurs amours ou leurs pensées</w:t>
      </w:r>
      <w:r>
        <w:rPr>
          <w:rFonts w:cs="Times New Roman"/>
        </w:rPr>
        <w:t> ?</w:t>
      </w:r>
      <w:r w:rsidRPr="00F8712A">
        <w:rPr>
          <w:rFonts w:cs="Times New Roman"/>
        </w:rPr>
        <w:t xml:space="preserve"> Primitif, classique, décadent, ces trois mots ont un sens purement chronologique</w:t>
      </w:r>
      <w:r>
        <w:rPr>
          <w:rFonts w:cs="Times New Roman"/>
        </w:rPr>
        <w:t> ;</w:t>
      </w:r>
      <w:r w:rsidRPr="00F8712A">
        <w:rPr>
          <w:rFonts w:cs="Times New Roman"/>
        </w:rPr>
        <w:t xml:space="preserve"> ils suggèrent l</w:t>
      </w:r>
      <w:r>
        <w:rPr>
          <w:rFonts w:cs="Times New Roman"/>
        </w:rPr>
        <w:t>’</w:t>
      </w:r>
      <w:r w:rsidRPr="00F8712A">
        <w:rPr>
          <w:rFonts w:cs="Times New Roman"/>
        </w:rPr>
        <w:t>idée de succession et rien de plus. Mais le Temps n</w:t>
      </w:r>
      <w:r>
        <w:rPr>
          <w:rFonts w:cs="Times New Roman"/>
        </w:rPr>
        <w:t>’</w:t>
      </w:r>
      <w:r w:rsidRPr="00F8712A">
        <w:rPr>
          <w:rFonts w:cs="Times New Roman"/>
        </w:rPr>
        <w:t>est qu</w:t>
      </w:r>
      <w:r>
        <w:rPr>
          <w:rFonts w:cs="Times New Roman"/>
        </w:rPr>
        <w:t>’</w:t>
      </w:r>
      <w:r w:rsidRPr="00F8712A">
        <w:rPr>
          <w:rFonts w:cs="Times New Roman"/>
        </w:rPr>
        <w:t>une des illusions de la conscience, et, sans les précautions que nous prenons pour le mesurer, il passerait toujours identique à lui-même, comme un fleuve ironique.</w:t>
      </w:r>
    </w:p>
    <w:p w14:paraId="69A7B48A" w14:textId="77777777" w:rsidR="00821590" w:rsidRPr="00F8712A" w:rsidRDefault="00821590" w:rsidP="00821590">
      <w:pPr>
        <w:pStyle w:val="Corpsdetexte"/>
        <w:rPr>
          <w:rFonts w:cs="Times New Roman"/>
        </w:rPr>
      </w:pPr>
      <w:r w:rsidRPr="00F8712A">
        <w:rPr>
          <w:rFonts w:cs="Times New Roman"/>
        </w:rPr>
        <w:t xml:space="preserve">Enfin, sans autre souci que de se vouloir bien </w:t>
      </w:r>
      <w:proofErr w:type="gramStart"/>
      <w:r w:rsidRPr="00F8712A">
        <w:rPr>
          <w:rFonts w:cs="Times New Roman"/>
        </w:rPr>
        <w:t>informé</w:t>
      </w:r>
      <w:proofErr w:type="gramEnd"/>
      <w:r w:rsidRPr="00F8712A">
        <w:rPr>
          <w:rFonts w:cs="Times New Roman"/>
        </w:rPr>
        <w:t xml:space="preserve">, </w:t>
      </w:r>
      <w:r>
        <w:rPr>
          <w:rFonts w:cs="Times New Roman"/>
        </w:rPr>
        <w:t>M. </w:t>
      </w:r>
      <w:proofErr w:type="spellStart"/>
      <w:r w:rsidRPr="00F8712A">
        <w:rPr>
          <w:rFonts w:cs="Times New Roman"/>
        </w:rPr>
        <w:t>Ermini</w:t>
      </w:r>
      <w:proofErr w:type="spellEnd"/>
      <w:r w:rsidRPr="00F8712A">
        <w:rPr>
          <w:rFonts w:cs="Times New Roman"/>
        </w:rPr>
        <w:t xml:space="preserve"> nous affirme que Verlaine reçut des mains de </w:t>
      </w:r>
      <w:r>
        <w:rPr>
          <w:rFonts w:cs="Times New Roman"/>
        </w:rPr>
        <w:t>M. </w:t>
      </w:r>
      <w:r w:rsidRPr="00F8712A">
        <w:rPr>
          <w:rFonts w:cs="Times New Roman"/>
        </w:rPr>
        <w:t xml:space="preserve">Baju le sceptre, afin de mener plus autoritairement à la bataille </w:t>
      </w:r>
      <w:r w:rsidRPr="00F36774">
        <w:rPr>
          <w:rStyle w:val="quotec"/>
        </w:rPr>
        <w:t xml:space="preserve">« une </w:t>
      </w:r>
      <w:proofErr w:type="spellStart"/>
      <w:r w:rsidRPr="00F36774">
        <w:rPr>
          <w:rStyle w:val="quotec"/>
        </w:rPr>
        <w:t>inclyte</w:t>
      </w:r>
      <w:proofErr w:type="spellEnd"/>
      <w:r w:rsidRPr="00F36774">
        <w:rPr>
          <w:rStyle w:val="quotec"/>
        </w:rPr>
        <w:t xml:space="preserve"> phalange de subtils écrivains, tels que MM. du </w:t>
      </w:r>
      <w:proofErr w:type="spellStart"/>
      <w:r w:rsidRPr="00F36774">
        <w:rPr>
          <w:rStyle w:val="quotec"/>
        </w:rPr>
        <w:t>Plessys</w:t>
      </w:r>
      <w:proofErr w:type="spellEnd"/>
      <w:r w:rsidRPr="00F36774">
        <w:rPr>
          <w:rStyle w:val="quotec"/>
        </w:rPr>
        <w:t>, Tailhade, d’</w:t>
      </w:r>
      <w:proofErr w:type="spellStart"/>
      <w:r w:rsidRPr="00F36774">
        <w:rPr>
          <w:rStyle w:val="quotec"/>
        </w:rPr>
        <w:t>Arkaï</w:t>
      </w:r>
      <w:proofErr w:type="spellEnd"/>
      <w:r w:rsidRPr="00F36774">
        <w:rPr>
          <w:rStyle w:val="quotec"/>
        </w:rPr>
        <w:t xml:space="preserve">, </w:t>
      </w:r>
      <w:proofErr w:type="spellStart"/>
      <w:r w:rsidRPr="00F36774">
        <w:rPr>
          <w:rStyle w:val="quotec"/>
        </w:rPr>
        <w:t>Aurier</w:t>
      </w:r>
      <w:proofErr w:type="spellEnd"/>
      <w:r w:rsidRPr="00F36774">
        <w:rPr>
          <w:rStyle w:val="quotec"/>
        </w:rPr>
        <w:t>, Renard et Mallarmé »</w:t>
      </w:r>
      <w:r w:rsidRPr="00F8712A">
        <w:rPr>
          <w:rFonts w:cs="Times New Roman"/>
        </w:rPr>
        <w:t>. S</w:t>
      </w:r>
      <w:r>
        <w:rPr>
          <w:rFonts w:cs="Times New Roman"/>
        </w:rPr>
        <w:t>’</w:t>
      </w:r>
      <w:r w:rsidRPr="00F8712A">
        <w:rPr>
          <w:rFonts w:cs="Times New Roman"/>
        </w:rPr>
        <w:t xml:space="preserve">il est possible de se figurer à Turin, Milan, Florence, Rome ou Naples, </w:t>
      </w:r>
      <w:r w:rsidRPr="00F8712A">
        <w:rPr>
          <w:rFonts w:cs="Times New Roman"/>
        </w:rPr>
        <w:lastRenderedPageBreak/>
        <w:t>à quel point, vue de la rue de l</w:t>
      </w:r>
      <w:r>
        <w:rPr>
          <w:rFonts w:cs="Times New Roman"/>
        </w:rPr>
        <w:t>’</w:t>
      </w:r>
      <w:r w:rsidRPr="00F8712A">
        <w:rPr>
          <w:rFonts w:cs="Times New Roman"/>
        </w:rPr>
        <w:t xml:space="preserve">Échaudé, cette phalange apparaît ridicule, je supplie </w:t>
      </w:r>
      <w:r>
        <w:rPr>
          <w:rFonts w:cs="Times New Roman"/>
        </w:rPr>
        <w:t>M. </w:t>
      </w:r>
      <w:proofErr w:type="spellStart"/>
      <w:r w:rsidRPr="00F8712A">
        <w:rPr>
          <w:rFonts w:cs="Times New Roman"/>
        </w:rPr>
        <w:t>Ermini</w:t>
      </w:r>
      <w:proofErr w:type="spellEnd"/>
      <w:r w:rsidRPr="00F8712A">
        <w:rPr>
          <w:rFonts w:cs="Times New Roman"/>
        </w:rPr>
        <w:t xml:space="preserve"> de se transporter en l</w:t>
      </w:r>
      <w:r>
        <w:rPr>
          <w:rFonts w:cs="Times New Roman"/>
        </w:rPr>
        <w:t>’</w:t>
      </w:r>
      <w:r w:rsidRPr="00F8712A">
        <w:rPr>
          <w:rFonts w:cs="Times New Roman"/>
        </w:rPr>
        <w:t>une ou l</w:t>
      </w:r>
      <w:r>
        <w:rPr>
          <w:rFonts w:cs="Times New Roman"/>
        </w:rPr>
        <w:t>’</w:t>
      </w:r>
      <w:r w:rsidRPr="00F8712A">
        <w:rPr>
          <w:rFonts w:cs="Times New Roman"/>
        </w:rPr>
        <w:t>autre de ces illustres cités et de méditer longuement.</w:t>
      </w:r>
    </w:p>
    <w:p w14:paraId="61C5FB8E" w14:textId="77777777" w:rsidR="00821590" w:rsidRPr="00F8712A" w:rsidRDefault="00821590" w:rsidP="00821590">
      <w:pPr>
        <w:pStyle w:val="Corpsdetexte"/>
        <w:rPr>
          <w:rFonts w:cs="Times New Roman"/>
        </w:rPr>
      </w:pPr>
      <w:r w:rsidRPr="00F8712A">
        <w:rPr>
          <w:rFonts w:cs="Times New Roman"/>
        </w:rPr>
        <w:t>Il y a dans cet opuscule dix autres absurdités, mais on peut en recommander la partie où est analysée l</w:t>
      </w:r>
      <w:r>
        <w:rPr>
          <w:rFonts w:cs="Times New Roman"/>
        </w:rPr>
        <w:t>’</w:t>
      </w:r>
      <w:r w:rsidRPr="00F8712A">
        <w:rPr>
          <w:rFonts w:cs="Times New Roman"/>
        </w:rPr>
        <w:t>œuvre de Verlaine et loué son génie. Là, on n</w:t>
      </w:r>
      <w:r>
        <w:rPr>
          <w:rFonts w:cs="Times New Roman"/>
        </w:rPr>
        <w:t>’</w:t>
      </w:r>
      <w:r w:rsidRPr="00F8712A">
        <w:rPr>
          <w:rFonts w:cs="Times New Roman"/>
        </w:rPr>
        <w:t>aurait à reprendre qu</w:t>
      </w:r>
      <w:r>
        <w:rPr>
          <w:rFonts w:cs="Times New Roman"/>
        </w:rPr>
        <w:t>’</w:t>
      </w:r>
      <w:r w:rsidRPr="00F8712A">
        <w:rPr>
          <w:rFonts w:cs="Times New Roman"/>
        </w:rPr>
        <w:t>un peu de timidité dans l</w:t>
      </w:r>
      <w:r>
        <w:rPr>
          <w:rFonts w:cs="Times New Roman"/>
        </w:rPr>
        <w:t>’</w:t>
      </w:r>
      <w:r w:rsidRPr="00F8712A">
        <w:rPr>
          <w:rFonts w:cs="Times New Roman"/>
        </w:rPr>
        <w:t>éloge et quelques distractions, comme cette phrase incompréhensible</w:t>
      </w:r>
      <w:r>
        <w:rPr>
          <w:rFonts w:cs="Times New Roman"/>
        </w:rPr>
        <w:t> :</w:t>
      </w:r>
      <w:r w:rsidRPr="00F8712A">
        <w:rPr>
          <w:rFonts w:cs="Times New Roman"/>
        </w:rPr>
        <w:t xml:space="preserve"> </w:t>
      </w:r>
      <w:r w:rsidRPr="00F36774">
        <w:rPr>
          <w:rStyle w:val="quotec"/>
        </w:rPr>
        <w:t xml:space="preserve">« è </w:t>
      </w:r>
      <w:proofErr w:type="spellStart"/>
      <w:r w:rsidRPr="00F36774">
        <w:rPr>
          <w:rStyle w:val="quotec"/>
        </w:rPr>
        <w:t>una</w:t>
      </w:r>
      <w:proofErr w:type="spellEnd"/>
      <w:r w:rsidRPr="00F36774">
        <w:rPr>
          <w:rStyle w:val="quotec"/>
        </w:rPr>
        <w:t xml:space="preserve"> </w:t>
      </w:r>
      <w:proofErr w:type="spellStart"/>
      <w:r w:rsidRPr="00F36774">
        <w:rPr>
          <w:rStyle w:val="quotec"/>
        </w:rPr>
        <w:t>poesia</w:t>
      </w:r>
      <w:proofErr w:type="spellEnd"/>
      <w:r w:rsidRPr="00F36774">
        <w:rPr>
          <w:rStyle w:val="quotec"/>
        </w:rPr>
        <w:t xml:space="preserve"> </w:t>
      </w:r>
      <w:proofErr w:type="spellStart"/>
      <w:r w:rsidRPr="00F36774">
        <w:rPr>
          <w:rStyle w:val="quotec"/>
        </w:rPr>
        <w:t>fatta</w:t>
      </w:r>
      <w:proofErr w:type="spellEnd"/>
      <w:r w:rsidRPr="00F36774">
        <w:rPr>
          <w:rStyle w:val="quotec"/>
        </w:rPr>
        <w:t xml:space="preserve"> di </w:t>
      </w:r>
      <w:proofErr w:type="spellStart"/>
      <w:r w:rsidRPr="00F36774">
        <w:rPr>
          <w:rStyle w:val="quotec"/>
        </w:rPr>
        <w:t>polveri</w:t>
      </w:r>
      <w:proofErr w:type="spellEnd"/>
      <w:r w:rsidRPr="00F36774">
        <w:rPr>
          <w:rStyle w:val="quotec"/>
        </w:rPr>
        <w:t xml:space="preserve"> </w:t>
      </w:r>
      <w:r w:rsidRPr="00F36774">
        <w:rPr>
          <w:rStyle w:val="quotec"/>
          <w:i/>
        </w:rPr>
        <w:t>cochet</w:t>
      </w:r>
      <w:r w:rsidRPr="00F36774">
        <w:rPr>
          <w:rStyle w:val="quotec"/>
        </w:rPr>
        <w:t xml:space="preserve">, di </w:t>
      </w:r>
      <w:proofErr w:type="spellStart"/>
      <w:r w:rsidRPr="00F36774">
        <w:rPr>
          <w:rStyle w:val="quotec"/>
        </w:rPr>
        <w:t>profumi</w:t>
      </w:r>
      <w:proofErr w:type="spellEnd"/>
      <w:r w:rsidRPr="00F36774">
        <w:rPr>
          <w:rStyle w:val="quotec"/>
        </w:rPr>
        <w:t xml:space="preserve"> di </w:t>
      </w:r>
      <w:proofErr w:type="spellStart"/>
      <w:r w:rsidRPr="00F36774">
        <w:rPr>
          <w:rStyle w:val="quotec"/>
        </w:rPr>
        <w:t>violetta</w:t>
      </w:r>
      <w:proofErr w:type="spellEnd"/>
      <w:r w:rsidRPr="00F36774">
        <w:rPr>
          <w:rStyle w:val="quotec"/>
        </w:rPr>
        <w:t>… »</w:t>
      </w:r>
    </w:p>
    <w:p w14:paraId="0350663C" w14:textId="77777777" w:rsidR="00821590" w:rsidRPr="00B56D08" w:rsidRDefault="00821590" w:rsidP="00821590">
      <w:pPr>
        <w:pStyle w:val="Titre3"/>
        <w:rPr>
          <w:lang w:val="it-IT"/>
        </w:rPr>
      </w:pPr>
      <w:r w:rsidRPr="00B56D08">
        <w:rPr>
          <w:lang w:val="it-IT"/>
        </w:rPr>
        <w:t xml:space="preserve">Vittorio </w:t>
      </w:r>
      <w:proofErr w:type="gramStart"/>
      <w:r w:rsidRPr="00B56D08">
        <w:rPr>
          <w:lang w:val="it-IT"/>
        </w:rPr>
        <w:t>Pica :</w:t>
      </w:r>
      <w:proofErr w:type="gramEnd"/>
      <w:r w:rsidRPr="00B56D08">
        <w:rPr>
          <w:lang w:val="it-IT"/>
        </w:rPr>
        <w:t xml:space="preserve"> </w:t>
      </w:r>
      <w:r w:rsidRPr="00B56D08">
        <w:rPr>
          <w:i/>
          <w:lang w:val="it-IT"/>
        </w:rPr>
        <w:t>Paul Verlaine</w:t>
      </w:r>
      <w:r w:rsidRPr="00B56D08">
        <w:rPr>
          <w:lang w:val="it-IT"/>
        </w:rPr>
        <w:t xml:space="preserve">, </w:t>
      </w:r>
      <w:proofErr w:type="spellStart"/>
      <w:r w:rsidRPr="00B56D08">
        <w:rPr>
          <w:lang w:val="it-IT"/>
        </w:rPr>
        <w:t>broch</w:t>
      </w:r>
      <w:proofErr w:type="spellEnd"/>
      <w:r w:rsidRPr="00B56D08">
        <w:rPr>
          <w:lang w:val="it-IT"/>
        </w:rPr>
        <w:t>. in-4</w:t>
      </w:r>
      <w:r w:rsidRPr="00B56D08">
        <w:rPr>
          <w:vertAlign w:val="superscript"/>
          <w:lang w:val="it-IT"/>
        </w:rPr>
        <w:t>0</w:t>
      </w:r>
      <w:r w:rsidRPr="00B56D08">
        <w:rPr>
          <w:lang w:val="it-IT"/>
        </w:rPr>
        <w:t xml:space="preserve">, </w:t>
      </w:r>
      <w:proofErr w:type="spellStart"/>
      <w:r w:rsidRPr="00B56D08">
        <w:rPr>
          <w:lang w:val="it-IT"/>
        </w:rPr>
        <w:t>Bergame</w:t>
      </w:r>
      <w:proofErr w:type="spellEnd"/>
      <w:r w:rsidRPr="00B56D08">
        <w:rPr>
          <w:lang w:val="it-IT"/>
        </w:rPr>
        <w:t xml:space="preserve">, </w:t>
      </w:r>
      <w:proofErr w:type="spellStart"/>
      <w:r w:rsidRPr="00B56D08">
        <w:rPr>
          <w:lang w:val="it-IT"/>
        </w:rPr>
        <w:t>Extrait</w:t>
      </w:r>
      <w:proofErr w:type="spellEnd"/>
      <w:r w:rsidRPr="00B56D08">
        <w:rPr>
          <w:lang w:val="it-IT"/>
        </w:rPr>
        <w:t xml:space="preserve"> de l’</w:t>
      </w:r>
      <w:proofErr w:type="spellStart"/>
      <w:r w:rsidRPr="00B56D08">
        <w:rPr>
          <w:i/>
          <w:lang w:val="it-IT"/>
        </w:rPr>
        <w:t>Emporium</w:t>
      </w:r>
      <w:proofErr w:type="spellEnd"/>
    </w:p>
    <w:p w14:paraId="3E6EB1A3" w14:textId="77777777" w:rsidR="00821590" w:rsidRPr="00B56D08" w:rsidRDefault="00821590" w:rsidP="00821590">
      <w:pPr>
        <w:pStyle w:val="term"/>
        <w:rPr>
          <w:lang w:val="it-IT"/>
        </w:rPr>
      </w:pPr>
      <w:bookmarkStart w:id="84" w:name="bookmark20"/>
      <w:bookmarkEnd w:id="84"/>
      <w:proofErr w:type="gramStart"/>
      <w:r w:rsidRPr="00B56D08">
        <w:rPr>
          <w:lang w:val="it-IT"/>
        </w:rPr>
        <w:t>id :</w:t>
      </w:r>
      <w:proofErr w:type="gramEnd"/>
      <w:r w:rsidRPr="00B56D08">
        <w:rPr>
          <w:lang w:val="it-IT"/>
        </w:rPr>
        <w:t xml:space="preserve"> article-1896-11_396</w:t>
      </w:r>
    </w:p>
    <w:p w14:paraId="37A189A4" w14:textId="77777777" w:rsidR="00821590" w:rsidRPr="00B56D08" w:rsidRDefault="00821590" w:rsidP="00821590">
      <w:pPr>
        <w:pStyle w:val="term"/>
        <w:rPr>
          <w:lang w:val="it-IT"/>
        </w:rPr>
      </w:pPr>
      <w:proofErr w:type="spellStart"/>
      <w:proofErr w:type="gramStart"/>
      <w:r w:rsidRPr="00B56D08">
        <w:rPr>
          <w:lang w:val="it-IT"/>
        </w:rPr>
        <w:t>author</w:t>
      </w:r>
      <w:proofErr w:type="spellEnd"/>
      <w:r w:rsidRPr="00B56D08">
        <w:rPr>
          <w:lang w:val="it-IT"/>
        </w:rPr>
        <w:t> :</w:t>
      </w:r>
      <w:proofErr w:type="gramEnd"/>
      <w:r w:rsidRPr="00B56D08">
        <w:rPr>
          <w:lang w:val="it-IT"/>
        </w:rPr>
        <w:t xml:space="preserve"> Zanoni, A.</w:t>
      </w:r>
    </w:p>
    <w:p w14:paraId="4B2A37BD" w14:textId="77777777" w:rsidR="00821590" w:rsidRPr="00B56D08" w:rsidRDefault="00821590" w:rsidP="00821590">
      <w:pPr>
        <w:pStyle w:val="term"/>
        <w:rPr>
          <w:lang w:val="it-IT"/>
        </w:rPr>
      </w:pPr>
      <w:proofErr w:type="spellStart"/>
      <w:proofErr w:type="gramStart"/>
      <w:r w:rsidRPr="00B56D08">
        <w:rPr>
          <w:lang w:val="it-IT"/>
        </w:rPr>
        <w:t>signed</w:t>
      </w:r>
      <w:proofErr w:type="spellEnd"/>
      <w:r w:rsidRPr="00B56D08">
        <w:rPr>
          <w:lang w:val="it-IT"/>
        </w:rPr>
        <w:t> :</w:t>
      </w:r>
      <w:proofErr w:type="gramEnd"/>
      <w:r w:rsidRPr="00B56D08">
        <w:rPr>
          <w:lang w:val="it-IT"/>
        </w:rPr>
        <w:t xml:space="preserve"> Zanoni</w:t>
      </w:r>
    </w:p>
    <w:p w14:paraId="2DA91B5D" w14:textId="77777777" w:rsidR="00821590" w:rsidRPr="00B56D08" w:rsidRDefault="00821590" w:rsidP="00821590">
      <w:pPr>
        <w:pStyle w:val="term"/>
        <w:rPr>
          <w:lang w:val="it-IT"/>
        </w:rPr>
      </w:pPr>
      <w:proofErr w:type="gramStart"/>
      <w:r w:rsidRPr="00B56D08">
        <w:rPr>
          <w:lang w:val="it-IT"/>
        </w:rPr>
        <w:t>section :</w:t>
      </w:r>
      <w:proofErr w:type="gramEnd"/>
      <w:r w:rsidRPr="00B56D08">
        <w:rPr>
          <w:lang w:val="it-IT"/>
        </w:rPr>
        <w:t xml:space="preserve"> </w:t>
      </w:r>
      <w:proofErr w:type="spellStart"/>
      <w:r w:rsidRPr="00B56D08">
        <w:rPr>
          <w:lang w:val="it-IT"/>
        </w:rPr>
        <w:t>Lettres</w:t>
      </w:r>
      <w:proofErr w:type="spellEnd"/>
      <w:r w:rsidRPr="00B56D08">
        <w:rPr>
          <w:lang w:val="it-IT"/>
        </w:rPr>
        <w:t xml:space="preserve"> </w:t>
      </w:r>
      <w:proofErr w:type="spellStart"/>
      <w:r w:rsidRPr="00B56D08">
        <w:rPr>
          <w:lang w:val="it-IT"/>
        </w:rPr>
        <w:t>italiennes</w:t>
      </w:r>
      <w:proofErr w:type="spellEnd"/>
    </w:p>
    <w:p w14:paraId="4B8B801F" w14:textId="77777777" w:rsidR="00821590" w:rsidRPr="00B56D08" w:rsidRDefault="00821590" w:rsidP="00821590">
      <w:pPr>
        <w:pStyle w:val="term"/>
        <w:rPr>
          <w:lang w:val="it-IT"/>
        </w:rPr>
      </w:pPr>
      <w:proofErr w:type="spellStart"/>
      <w:proofErr w:type="gramStart"/>
      <w:r w:rsidRPr="00B56D08">
        <w:rPr>
          <w:lang w:val="it-IT"/>
        </w:rPr>
        <w:t>title</w:t>
      </w:r>
      <w:proofErr w:type="spellEnd"/>
      <w:r w:rsidRPr="00B56D08">
        <w:rPr>
          <w:lang w:val="it-IT"/>
        </w:rPr>
        <w:t> :</w:t>
      </w:r>
      <w:proofErr w:type="gramEnd"/>
      <w:r w:rsidRPr="00B56D08">
        <w:rPr>
          <w:lang w:val="it-IT"/>
        </w:rPr>
        <w:t xml:space="preserve"> Vittorio Pica : </w:t>
      </w:r>
      <w:r w:rsidRPr="00B56D08">
        <w:rPr>
          <w:i/>
          <w:lang w:val="it-IT"/>
        </w:rPr>
        <w:t>Paul Verlaine</w:t>
      </w:r>
      <w:r w:rsidRPr="00B56D08">
        <w:rPr>
          <w:lang w:val="it-IT"/>
        </w:rPr>
        <w:t xml:space="preserve">, </w:t>
      </w:r>
      <w:proofErr w:type="spellStart"/>
      <w:r w:rsidRPr="00B56D08">
        <w:rPr>
          <w:lang w:val="it-IT"/>
        </w:rPr>
        <w:t>broch</w:t>
      </w:r>
      <w:proofErr w:type="spellEnd"/>
      <w:r w:rsidRPr="00B56D08">
        <w:rPr>
          <w:lang w:val="it-IT"/>
        </w:rPr>
        <w:t>. in-4</w:t>
      </w:r>
      <w:r w:rsidRPr="00B56D08">
        <w:rPr>
          <w:vertAlign w:val="superscript"/>
          <w:lang w:val="it-IT"/>
        </w:rPr>
        <w:t>0</w:t>
      </w:r>
      <w:r w:rsidRPr="00B56D08">
        <w:rPr>
          <w:lang w:val="it-IT"/>
        </w:rPr>
        <w:t xml:space="preserve">, </w:t>
      </w:r>
      <w:proofErr w:type="spellStart"/>
      <w:r w:rsidRPr="00B56D08">
        <w:rPr>
          <w:lang w:val="it-IT"/>
        </w:rPr>
        <w:t>Bergame</w:t>
      </w:r>
      <w:proofErr w:type="spellEnd"/>
      <w:r w:rsidRPr="00B56D08">
        <w:rPr>
          <w:lang w:val="it-IT"/>
        </w:rPr>
        <w:t xml:space="preserve">, </w:t>
      </w:r>
      <w:proofErr w:type="spellStart"/>
      <w:r w:rsidRPr="00B56D08">
        <w:rPr>
          <w:lang w:val="it-IT"/>
        </w:rPr>
        <w:t>Extrait</w:t>
      </w:r>
      <w:proofErr w:type="spellEnd"/>
      <w:r w:rsidRPr="00B56D08">
        <w:rPr>
          <w:lang w:val="it-IT"/>
        </w:rPr>
        <w:t xml:space="preserve"> de l’</w:t>
      </w:r>
      <w:proofErr w:type="spellStart"/>
      <w:r w:rsidRPr="00B56D08">
        <w:rPr>
          <w:i/>
          <w:lang w:val="it-IT"/>
        </w:rPr>
        <w:t>Emporium</w:t>
      </w:r>
      <w:proofErr w:type="spellEnd"/>
    </w:p>
    <w:p w14:paraId="41BF0E16" w14:textId="77777777" w:rsidR="00821590" w:rsidRPr="00B56D08" w:rsidRDefault="00821590" w:rsidP="00821590">
      <w:pPr>
        <w:pStyle w:val="term"/>
        <w:rPr>
          <w:lang w:val="it-IT"/>
        </w:rPr>
      </w:pPr>
      <w:proofErr w:type="gramStart"/>
      <w:r w:rsidRPr="00B56D08">
        <w:rPr>
          <w:lang w:val="it-IT"/>
        </w:rPr>
        <w:t>date :</w:t>
      </w:r>
      <w:proofErr w:type="gramEnd"/>
      <w:r w:rsidRPr="00B56D08">
        <w:rPr>
          <w:lang w:val="it-IT"/>
        </w:rPr>
        <w:t xml:space="preserve"> 1896-11</w:t>
      </w:r>
    </w:p>
    <w:p w14:paraId="598C4040" w14:textId="77777777" w:rsidR="00821590" w:rsidRPr="00B56D08" w:rsidRDefault="00821590" w:rsidP="00821590">
      <w:pPr>
        <w:pStyle w:val="term"/>
        <w:rPr>
          <w:lang w:val="it-IT"/>
        </w:rPr>
      </w:pPr>
      <w:proofErr w:type="spellStart"/>
      <w:proofErr w:type="gramStart"/>
      <w:r w:rsidRPr="00B56D08">
        <w:rPr>
          <w:lang w:val="it-IT"/>
        </w:rPr>
        <w:t>ref</w:t>
      </w:r>
      <w:proofErr w:type="spellEnd"/>
      <w:r w:rsidRPr="00B56D08">
        <w:rPr>
          <w:lang w:val="it-IT"/>
        </w:rPr>
        <w:t> :</w:t>
      </w:r>
      <w:proofErr w:type="gramEnd"/>
      <w:r w:rsidRPr="00B56D08">
        <w:rPr>
          <w:lang w:val="it-IT"/>
        </w:rPr>
        <w:t xml:space="preserve"> Tome XX, </w:t>
      </w:r>
      <w:proofErr w:type="spellStart"/>
      <w:r w:rsidRPr="00B56D08">
        <w:rPr>
          <w:lang w:val="it-IT"/>
        </w:rPr>
        <w:t>numéro</w:t>
      </w:r>
      <w:proofErr w:type="spellEnd"/>
      <w:r w:rsidRPr="00B56D08">
        <w:rPr>
          <w:lang w:val="it-IT"/>
        </w:rPr>
        <w:t> 83, novembre 1896, p. 395-396 [396]</w:t>
      </w:r>
    </w:p>
    <w:p w14:paraId="7489C46B" w14:textId="77777777" w:rsidR="00821590" w:rsidRPr="00F8712A" w:rsidRDefault="00821590" w:rsidP="00821590">
      <w:pPr>
        <w:pStyle w:val="Corpsdetexte"/>
        <w:rPr>
          <w:rFonts w:cs="Times New Roman"/>
        </w:rPr>
      </w:pPr>
      <w:r w:rsidRPr="00F8712A">
        <w:rPr>
          <w:rFonts w:cs="Times New Roman"/>
        </w:rPr>
        <w:t xml:space="preserve">À la Notice de </w:t>
      </w:r>
      <w:r>
        <w:rPr>
          <w:rFonts w:cs="Times New Roman"/>
        </w:rPr>
        <w:t>M. </w:t>
      </w:r>
      <w:r w:rsidRPr="00F8712A">
        <w:rPr>
          <w:rFonts w:cs="Times New Roman"/>
        </w:rPr>
        <w:t>Pica, il n</w:t>
      </w:r>
      <w:r>
        <w:rPr>
          <w:rFonts w:cs="Times New Roman"/>
        </w:rPr>
        <w:t>’</w:t>
      </w:r>
      <w:r w:rsidRPr="00F8712A">
        <w:rPr>
          <w:rFonts w:cs="Times New Roman"/>
        </w:rPr>
        <w:t>y a, au contraire, aucune objection à faire. Il connaît Verlaine, l</w:t>
      </w:r>
      <w:r>
        <w:rPr>
          <w:rFonts w:cs="Times New Roman"/>
        </w:rPr>
        <w:t>’</w:t>
      </w:r>
      <w:r w:rsidRPr="00F8712A">
        <w:rPr>
          <w:rFonts w:cs="Times New Roman"/>
        </w:rPr>
        <w:t xml:space="preserve">aime et le juge comme il faut. Ces pages excellentes sont illustrées des plus curieux dessins et croquis représentant le poète selon toutes </w:t>
      </w:r>
      <w:r>
        <w:rPr>
          <w:rFonts w:cs="Times New Roman"/>
        </w:rPr>
        <w:t>les attitudes. Le Verlaine à 26 </w:t>
      </w:r>
      <w:r w:rsidRPr="00F8712A">
        <w:rPr>
          <w:rFonts w:cs="Times New Roman"/>
        </w:rPr>
        <w:t>ans est singulier, avec son air d</w:t>
      </w:r>
      <w:r>
        <w:rPr>
          <w:rFonts w:cs="Times New Roman"/>
        </w:rPr>
        <w:t>’</w:t>
      </w:r>
      <w:r w:rsidRPr="00F8712A">
        <w:rPr>
          <w:rFonts w:cs="Times New Roman"/>
        </w:rPr>
        <w:t>un dur anglais</w:t>
      </w:r>
      <w:r>
        <w:rPr>
          <w:rFonts w:cs="Times New Roman"/>
        </w:rPr>
        <w:t> ;</w:t>
      </w:r>
      <w:r w:rsidRPr="00F8712A">
        <w:rPr>
          <w:rFonts w:cs="Times New Roman"/>
        </w:rPr>
        <w:t xml:space="preserve"> le </w:t>
      </w:r>
      <w:r>
        <w:rPr>
          <w:rFonts w:cs="Times New Roman"/>
        </w:rPr>
        <w:t>Verlaine à 4 </w:t>
      </w:r>
      <w:r w:rsidRPr="00F8712A">
        <w:rPr>
          <w:rFonts w:cs="Times New Roman"/>
        </w:rPr>
        <w:t>ans exhibe déjà des yeux pleins de mystère.</w:t>
      </w:r>
    </w:p>
    <w:p w14:paraId="64412FA9" w14:textId="77777777" w:rsidR="00821590" w:rsidRDefault="00821590" w:rsidP="00821590">
      <w:pPr>
        <w:pStyle w:val="Titre1"/>
      </w:pPr>
      <w:r>
        <w:t>Tome XX, numéro 84, décembre 1896</w:t>
      </w:r>
    </w:p>
    <w:p w14:paraId="33CE4AB9" w14:textId="77777777" w:rsidR="00821590" w:rsidRPr="00F36774" w:rsidRDefault="00821590" w:rsidP="00821590">
      <w:pPr>
        <w:pStyle w:val="Titre2"/>
        <w:rPr>
          <w:u w:val="single"/>
        </w:rPr>
      </w:pPr>
      <w:r>
        <w:t xml:space="preserve">Journaux et revues. </w:t>
      </w:r>
      <w:r>
        <w:br/>
      </w:r>
      <w:r w:rsidRPr="00F36774">
        <w:rPr>
          <w:i/>
        </w:rPr>
        <w:t xml:space="preserve">La </w:t>
      </w:r>
      <w:r>
        <w:rPr>
          <w:i/>
        </w:rPr>
        <w:t>Revue des Deux-Mondes</w:t>
      </w:r>
      <w:r w:rsidRPr="00F36774">
        <w:t xml:space="preserve"> [</w:t>
      </w:r>
      <w:r>
        <w:t>extrait]</w:t>
      </w:r>
    </w:p>
    <w:p w14:paraId="0C157D5E" w14:textId="77777777" w:rsidR="00821590" w:rsidRPr="00925B7B" w:rsidRDefault="00821590" w:rsidP="00821590">
      <w:pPr>
        <w:pStyle w:val="term"/>
      </w:pPr>
      <w:proofErr w:type="gramStart"/>
      <w:r w:rsidRPr="00925B7B">
        <w:t>id</w:t>
      </w:r>
      <w:proofErr w:type="gramEnd"/>
      <w:r w:rsidRPr="00925B7B">
        <w:t> : article-</w:t>
      </w:r>
      <w:r>
        <w:t>1896</w:t>
      </w:r>
      <w:r w:rsidRPr="00925B7B">
        <w:t>-</w:t>
      </w:r>
      <w:r>
        <w:t>12</w:t>
      </w:r>
      <w:r w:rsidRPr="00925B7B">
        <w:t>_</w:t>
      </w:r>
      <w:r>
        <w:t>588</w:t>
      </w:r>
    </w:p>
    <w:p w14:paraId="2F7730AD" w14:textId="77777777" w:rsidR="00821590" w:rsidRPr="00925B7B" w:rsidRDefault="00821590" w:rsidP="00821590">
      <w:pPr>
        <w:pStyle w:val="term"/>
      </w:pPr>
      <w:proofErr w:type="spellStart"/>
      <w:proofErr w:type="gramStart"/>
      <w:r w:rsidRPr="00925B7B">
        <w:t>author</w:t>
      </w:r>
      <w:proofErr w:type="spellEnd"/>
      <w:proofErr w:type="gramEnd"/>
      <w:r w:rsidRPr="00925B7B">
        <w:t xml:space="preserve"> : </w:t>
      </w:r>
      <w:r>
        <w:t>Souza, Robert de (1864-1946)</w:t>
      </w:r>
    </w:p>
    <w:p w14:paraId="0A93392A" w14:textId="77777777" w:rsidR="00821590" w:rsidRPr="00925B7B" w:rsidRDefault="00821590" w:rsidP="00821590">
      <w:pPr>
        <w:pStyle w:val="term"/>
      </w:pPr>
      <w:proofErr w:type="spellStart"/>
      <w:proofErr w:type="gramStart"/>
      <w:r w:rsidRPr="00925B7B">
        <w:t>signed</w:t>
      </w:r>
      <w:proofErr w:type="spellEnd"/>
      <w:proofErr w:type="gramEnd"/>
      <w:r w:rsidRPr="00925B7B">
        <w:t xml:space="preserve"> : </w:t>
      </w:r>
      <w:r>
        <w:t>Robert de Souza</w:t>
      </w:r>
    </w:p>
    <w:p w14:paraId="4D04AB57" w14:textId="77777777" w:rsidR="00821590" w:rsidRDefault="00821590" w:rsidP="00821590">
      <w:pPr>
        <w:pStyle w:val="term"/>
      </w:pPr>
      <w:proofErr w:type="gramStart"/>
      <w:r w:rsidRPr="00925B7B">
        <w:t>section</w:t>
      </w:r>
      <w:proofErr w:type="gramEnd"/>
      <w:r w:rsidRPr="00925B7B">
        <w:t xml:space="preserve"> : </w:t>
      </w:r>
      <w:r>
        <w:t>Journaux et revues</w:t>
      </w:r>
    </w:p>
    <w:p w14:paraId="472E1374" w14:textId="77777777" w:rsidR="00821590" w:rsidRPr="00B568AE" w:rsidRDefault="00821590" w:rsidP="00821590">
      <w:pPr>
        <w:pStyle w:val="term"/>
      </w:pPr>
      <w:proofErr w:type="spellStart"/>
      <w:proofErr w:type="gramStart"/>
      <w:r w:rsidRPr="00DA7419">
        <w:t>title</w:t>
      </w:r>
      <w:proofErr w:type="spellEnd"/>
      <w:proofErr w:type="gramEnd"/>
      <w:r w:rsidRPr="00DA7419">
        <w:t xml:space="preserve"> : </w:t>
      </w:r>
      <w:r w:rsidRPr="00F36774">
        <w:rPr>
          <w:i/>
        </w:rPr>
        <w:t xml:space="preserve">La </w:t>
      </w:r>
      <w:r>
        <w:rPr>
          <w:i/>
        </w:rPr>
        <w:t>Revue des Deux-Mondes</w:t>
      </w:r>
      <w:r w:rsidRPr="00F36774">
        <w:t xml:space="preserve"> [</w:t>
      </w:r>
      <w:r>
        <w:t>extrait]</w:t>
      </w:r>
    </w:p>
    <w:p w14:paraId="4DAD23BA" w14:textId="77777777" w:rsidR="00821590" w:rsidRPr="00925B7B" w:rsidRDefault="00821590" w:rsidP="00821590">
      <w:pPr>
        <w:pStyle w:val="term"/>
      </w:pPr>
      <w:proofErr w:type="gramStart"/>
      <w:r w:rsidRPr="00925B7B">
        <w:t>date</w:t>
      </w:r>
      <w:proofErr w:type="gramEnd"/>
      <w:r w:rsidRPr="00925B7B">
        <w:t> :</w:t>
      </w:r>
      <w:r>
        <w:t xml:space="preserve"> 1896-12</w:t>
      </w:r>
    </w:p>
    <w:p w14:paraId="06408791" w14:textId="77777777" w:rsidR="00821590" w:rsidRDefault="00821590" w:rsidP="00821590">
      <w:pPr>
        <w:pStyle w:val="term"/>
      </w:pPr>
      <w:proofErr w:type="spellStart"/>
      <w:proofErr w:type="gramStart"/>
      <w:r w:rsidRPr="00925B7B">
        <w:t>ref</w:t>
      </w:r>
      <w:proofErr w:type="spellEnd"/>
      <w:proofErr w:type="gramEnd"/>
      <w:r w:rsidRPr="00925B7B">
        <w:t xml:space="preserve"> : </w:t>
      </w:r>
      <w:r>
        <w:t>Tome XX, numéro 84, décembre 1896</w:t>
      </w:r>
      <w:r w:rsidRPr="00925B7B">
        <w:t xml:space="preserve">, </w:t>
      </w:r>
      <w:r>
        <w:t>p. 587-594 [588]</w:t>
      </w:r>
    </w:p>
    <w:p w14:paraId="749D75DA" w14:textId="77777777" w:rsidR="00821590" w:rsidRDefault="00821590" w:rsidP="00821590">
      <w:pPr>
        <w:pStyle w:val="byline"/>
      </w:pPr>
      <w:r>
        <w:rPr>
          <w:smallCaps/>
        </w:rPr>
        <w:t>Robert de Souza</w:t>
      </w:r>
      <w:r>
        <w:t>.</w:t>
      </w:r>
    </w:p>
    <w:p w14:paraId="57BF2487" w14:textId="77777777" w:rsidR="00821590" w:rsidRPr="00B568AE" w:rsidRDefault="00821590" w:rsidP="00821590">
      <w:pPr>
        <w:pStyle w:val="bibl"/>
      </w:pPr>
      <w:r>
        <w:t>Tome XX, numéro 84, décembre 1896</w:t>
      </w:r>
      <w:r w:rsidRPr="00925B7B">
        <w:t xml:space="preserve">, </w:t>
      </w:r>
      <w:r>
        <w:t>p. 587-594 [588].</w:t>
      </w:r>
    </w:p>
    <w:p w14:paraId="5AE94474" w14:textId="77777777" w:rsidR="001927AA" w:rsidRPr="00821590" w:rsidRDefault="00821590" w:rsidP="00821590">
      <w:pPr>
        <w:pStyle w:val="Corpsdetexte"/>
        <w:rPr>
          <w:rFonts w:cs="Times New Roman"/>
        </w:rPr>
      </w:pPr>
      <w:r w:rsidRPr="00F8712A">
        <w:rPr>
          <w:rFonts w:cs="Times New Roman"/>
        </w:rPr>
        <w:t>En abordant le détail, nous constaterons tout de suite que l</w:t>
      </w:r>
      <w:r>
        <w:rPr>
          <w:rFonts w:cs="Times New Roman"/>
        </w:rPr>
        <w:t>’</w:t>
      </w:r>
      <w:r w:rsidRPr="00F8712A">
        <w:rPr>
          <w:rFonts w:cs="Times New Roman"/>
        </w:rPr>
        <w:t xml:space="preserve">intérêt de la </w:t>
      </w:r>
      <w:r w:rsidRPr="00F8712A">
        <w:rPr>
          <w:rFonts w:cs="Times New Roman"/>
          <w:b/>
        </w:rPr>
        <w:t xml:space="preserve">Revue des Deux-Mondes </w:t>
      </w:r>
      <w:r w:rsidRPr="00F8712A">
        <w:rPr>
          <w:rFonts w:cs="Times New Roman"/>
        </w:rPr>
        <w:t>fut loin, cette année, d</w:t>
      </w:r>
      <w:r>
        <w:rPr>
          <w:rFonts w:cs="Times New Roman"/>
        </w:rPr>
        <w:t>’</w:t>
      </w:r>
      <w:r w:rsidRPr="00F8712A">
        <w:rPr>
          <w:rFonts w:cs="Times New Roman"/>
        </w:rPr>
        <w:t>être médiocre, surtout en ce qui concerne la partie documentaire. Pour la partie imaginative, quand nous n</w:t>
      </w:r>
      <w:r>
        <w:rPr>
          <w:rFonts w:cs="Times New Roman"/>
        </w:rPr>
        <w:t>’</w:t>
      </w:r>
      <w:r w:rsidRPr="00F8712A">
        <w:rPr>
          <w:rFonts w:cs="Times New Roman"/>
        </w:rPr>
        <w:t>aurions qu</w:t>
      </w:r>
      <w:r>
        <w:rPr>
          <w:rFonts w:cs="Times New Roman"/>
        </w:rPr>
        <w:t>’</w:t>
      </w:r>
      <w:r w:rsidRPr="00F8712A">
        <w:rPr>
          <w:rFonts w:cs="Times New Roman"/>
        </w:rPr>
        <w:t xml:space="preserve">à nous féliciter de </w:t>
      </w:r>
      <w:r w:rsidRPr="00F8712A">
        <w:rPr>
          <w:rFonts w:cs="Times New Roman"/>
          <w:i/>
        </w:rPr>
        <w:t>la Vierge aux rochers</w:t>
      </w:r>
      <w:r w:rsidRPr="00F8712A">
        <w:rPr>
          <w:rFonts w:cs="Times New Roman"/>
        </w:rPr>
        <w:t xml:space="preserve"> de </w:t>
      </w:r>
      <w:r>
        <w:rPr>
          <w:rFonts w:cs="Times New Roman"/>
        </w:rPr>
        <w:t>M. </w:t>
      </w:r>
      <w:r w:rsidRPr="00F8712A">
        <w:rPr>
          <w:rFonts w:cs="Times New Roman"/>
        </w:rPr>
        <w:t>d</w:t>
      </w:r>
      <w:r>
        <w:rPr>
          <w:rFonts w:cs="Times New Roman"/>
        </w:rPr>
        <w:t>’</w:t>
      </w:r>
      <w:r w:rsidRPr="00F8712A">
        <w:rPr>
          <w:rFonts w:cs="Times New Roman"/>
        </w:rPr>
        <w:t xml:space="preserve">Annunzio, nous ne nous plaindrons pas du reste. </w:t>
      </w:r>
      <w:r>
        <w:rPr>
          <w:rFonts w:cs="Times New Roman"/>
        </w:rPr>
        <w:t>« </w:t>
      </w:r>
      <w:r w:rsidRPr="00F8712A">
        <w:rPr>
          <w:rFonts w:cs="Times New Roman"/>
        </w:rPr>
        <w:t>La Revue</w:t>
      </w:r>
      <w:r>
        <w:rPr>
          <w:rFonts w:cs="Times New Roman"/>
        </w:rPr>
        <w:t> »</w:t>
      </w:r>
      <w:r w:rsidRPr="00F8712A">
        <w:rPr>
          <w:rFonts w:cs="Times New Roman"/>
        </w:rPr>
        <w:t xml:space="preserve"> a tenu à prouver que, comme au temps de Musset et de George Sand, elle restait le champion des conceptions nouvelles. Jamais le symbolisme, dans son expression angla</w:t>
      </w:r>
      <w:r>
        <w:rPr>
          <w:rFonts w:cs="Times New Roman"/>
        </w:rPr>
        <w:t xml:space="preserve">ise selon les </w:t>
      </w:r>
      <w:r>
        <w:rPr>
          <w:rFonts w:cs="Times New Roman"/>
        </w:rPr>
        <w:lastRenderedPageBreak/>
        <w:t>préraphaélites, — </w:t>
      </w:r>
      <w:r w:rsidRPr="00F8712A">
        <w:rPr>
          <w:rFonts w:cs="Times New Roman"/>
        </w:rPr>
        <w:t>allemande selon Jean-Pa</w:t>
      </w:r>
      <w:r>
        <w:rPr>
          <w:rFonts w:cs="Times New Roman"/>
        </w:rPr>
        <w:t>ul, </w:t>
      </w:r>
      <w:r w:rsidRPr="00F8712A">
        <w:rPr>
          <w:rFonts w:cs="Times New Roman"/>
        </w:rPr>
        <w:t>— française selon M</w:t>
      </w:r>
      <w:r>
        <w:rPr>
          <w:rFonts w:cs="Times New Roman"/>
        </w:rPr>
        <w:t>M. </w:t>
      </w:r>
      <w:proofErr w:type="spellStart"/>
      <w:r w:rsidRPr="00F8712A">
        <w:rPr>
          <w:rFonts w:cs="Times New Roman"/>
        </w:rPr>
        <w:t>Peladan</w:t>
      </w:r>
      <w:proofErr w:type="spellEnd"/>
      <w:r w:rsidRPr="00F8712A">
        <w:rPr>
          <w:rFonts w:cs="Times New Roman"/>
        </w:rPr>
        <w:t xml:space="preserve">, Paul Adam, Maeterlinck et </w:t>
      </w:r>
      <w:proofErr w:type="spellStart"/>
      <w:r w:rsidRPr="00F8712A">
        <w:rPr>
          <w:rFonts w:cs="Times New Roman"/>
        </w:rPr>
        <w:t>Mauclair</w:t>
      </w:r>
      <w:proofErr w:type="spellEnd"/>
      <w:r w:rsidRPr="00F8712A">
        <w:rPr>
          <w:rFonts w:cs="Times New Roman"/>
        </w:rPr>
        <w:t>, n</w:t>
      </w:r>
      <w:r>
        <w:rPr>
          <w:rFonts w:cs="Times New Roman"/>
        </w:rPr>
        <w:t>’</w:t>
      </w:r>
      <w:r w:rsidRPr="00F8712A">
        <w:rPr>
          <w:rFonts w:cs="Times New Roman"/>
        </w:rPr>
        <w:t xml:space="preserve">a mieux affirmé, sous la patine ardente de la sensualité italienne, la beauté du métal corinthien. La jeune littérature peut remercier </w:t>
      </w:r>
      <w:r>
        <w:rPr>
          <w:rFonts w:cs="Times New Roman"/>
        </w:rPr>
        <w:t>M. </w:t>
      </w:r>
      <w:r w:rsidRPr="00F8712A">
        <w:rPr>
          <w:rFonts w:cs="Times New Roman"/>
        </w:rPr>
        <w:t>Brunetière d</w:t>
      </w:r>
      <w:r>
        <w:rPr>
          <w:rFonts w:cs="Times New Roman"/>
        </w:rPr>
        <w:t>’</w:t>
      </w:r>
      <w:r w:rsidRPr="00F8712A">
        <w:rPr>
          <w:rFonts w:cs="Times New Roman"/>
        </w:rPr>
        <w:t>avoir cru nécessaire d</w:t>
      </w:r>
      <w:r>
        <w:rPr>
          <w:rFonts w:cs="Times New Roman"/>
        </w:rPr>
        <w:t>’</w:t>
      </w:r>
      <w:r w:rsidRPr="00F8712A">
        <w:rPr>
          <w:rFonts w:cs="Times New Roman"/>
        </w:rPr>
        <w:t>user, pour la faire connaître, de cet amalgame exotique, d</w:t>
      </w:r>
      <w:r>
        <w:rPr>
          <w:rFonts w:cs="Times New Roman"/>
        </w:rPr>
        <w:t>’</w:t>
      </w:r>
      <w:r w:rsidRPr="00F8712A">
        <w:rPr>
          <w:rFonts w:cs="Times New Roman"/>
        </w:rPr>
        <w:t>ailleurs chef-d</w:t>
      </w:r>
      <w:r>
        <w:rPr>
          <w:rFonts w:cs="Times New Roman"/>
        </w:rPr>
        <w:t>’</w:t>
      </w:r>
      <w:r w:rsidRPr="00F8712A">
        <w:rPr>
          <w:rFonts w:cs="Times New Roman"/>
        </w:rPr>
        <w:t>œuvre.</w:t>
      </w:r>
      <w:r>
        <w:rPr>
          <w:rFonts w:cs="Times New Roman"/>
        </w:rPr>
        <w:t xml:space="preserve"> […]</w:t>
      </w:r>
    </w:p>
    <w:sectPr w:rsidR="001927AA" w:rsidRPr="0082159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rguerite-Marie Bordry" w:date="2018-12-06T10:15:00Z" w:initials="MB">
    <w:p w14:paraId="4C3C9976" w14:textId="77777777" w:rsidR="00572B2D" w:rsidRDefault="00572B2D">
      <w:pPr>
        <w:pStyle w:val="Commentaire"/>
      </w:pPr>
      <w:r>
        <w:rPr>
          <w:rStyle w:val="Marquedecommentaire"/>
        </w:rPr>
        <w:annotationRef/>
      </w:r>
      <w:r>
        <w:t>Pas de changement de paragraphe ici</w:t>
      </w:r>
    </w:p>
  </w:comment>
  <w:comment w:id="39" w:author="Marguerite-Marie Bordry" w:date="2018-12-06T10:46:00Z" w:initials="MB">
    <w:p w14:paraId="2C35943B" w14:textId="5A660E80" w:rsidR="00825B1A" w:rsidRDefault="00825B1A">
      <w:pPr>
        <w:pStyle w:val="Commentaire"/>
      </w:pPr>
      <w:r>
        <w:rPr>
          <w:rStyle w:val="Marquedecommentaire"/>
        </w:rPr>
        <w:annotationRef/>
      </w:r>
      <w:r>
        <w:t>Supprimer le changement de paragraphe</w:t>
      </w:r>
    </w:p>
  </w:comment>
  <w:comment w:id="68" w:author="Marguerite-Marie Bordry" w:date="2018-12-06T11:14:00Z" w:initials="MB">
    <w:p w14:paraId="1A37AF2F" w14:textId="24C589EF" w:rsidR="001B2DAC" w:rsidRDefault="001B2DAC">
      <w:pPr>
        <w:pStyle w:val="Commentaire"/>
      </w:pPr>
      <w:r>
        <w:rPr>
          <w:rStyle w:val="Marquedecommentaire"/>
        </w:rPr>
        <w:annotationRef/>
      </w:r>
      <w:r>
        <w:t>Supprimer le changement de paragraphe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C9976" w15:done="0"/>
  <w15:commentEx w15:paraId="2C35943B" w15:done="0"/>
  <w15:commentEx w15:paraId="1A37A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C9976" w16cid:durableId="1FB3754D"/>
  <w16cid:commentId w16cid:paraId="2C35943B" w16cid:durableId="1FB37CA2"/>
  <w16cid:commentId w16cid:paraId="1A37AF2F" w16cid:durableId="1FB383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bany">
    <w:altName w:val="Arial"/>
    <w:charset w:val="00"/>
    <w:family w:val="swiss"/>
    <w:pitch w:val="variable"/>
  </w:font>
  <w:font w:name="Liberation Serif">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90"/>
    <w:rsid w:val="000474CE"/>
    <w:rsid w:val="00055C2E"/>
    <w:rsid w:val="000603BB"/>
    <w:rsid w:val="000B3A4D"/>
    <w:rsid w:val="00175773"/>
    <w:rsid w:val="001927AA"/>
    <w:rsid w:val="001B2DAC"/>
    <w:rsid w:val="00207E4F"/>
    <w:rsid w:val="0029448E"/>
    <w:rsid w:val="002E6384"/>
    <w:rsid w:val="003537C1"/>
    <w:rsid w:val="00413402"/>
    <w:rsid w:val="0041611F"/>
    <w:rsid w:val="0045688E"/>
    <w:rsid w:val="004667C7"/>
    <w:rsid w:val="00523771"/>
    <w:rsid w:val="00572B2D"/>
    <w:rsid w:val="005772B0"/>
    <w:rsid w:val="005B7BE8"/>
    <w:rsid w:val="00682669"/>
    <w:rsid w:val="00696079"/>
    <w:rsid w:val="006A2A54"/>
    <w:rsid w:val="006C7B59"/>
    <w:rsid w:val="00726D65"/>
    <w:rsid w:val="00740275"/>
    <w:rsid w:val="007C52BA"/>
    <w:rsid w:val="008067FE"/>
    <w:rsid w:val="008170D8"/>
    <w:rsid w:val="00821590"/>
    <w:rsid w:val="00825B1A"/>
    <w:rsid w:val="00827986"/>
    <w:rsid w:val="008A7016"/>
    <w:rsid w:val="009137ED"/>
    <w:rsid w:val="0094450A"/>
    <w:rsid w:val="00951920"/>
    <w:rsid w:val="009A6CE6"/>
    <w:rsid w:val="009F2F82"/>
    <w:rsid w:val="009F54E6"/>
    <w:rsid w:val="00AA378F"/>
    <w:rsid w:val="00B0385B"/>
    <w:rsid w:val="00B102C4"/>
    <w:rsid w:val="00B202BB"/>
    <w:rsid w:val="00B21978"/>
    <w:rsid w:val="00B56D08"/>
    <w:rsid w:val="00B656FF"/>
    <w:rsid w:val="00BD39BE"/>
    <w:rsid w:val="00C55183"/>
    <w:rsid w:val="00CC3EF1"/>
    <w:rsid w:val="00D249AF"/>
    <w:rsid w:val="00DF58DF"/>
    <w:rsid w:val="00E403B3"/>
    <w:rsid w:val="00E55756"/>
    <w:rsid w:val="00EE096E"/>
    <w:rsid w:val="00EF201B"/>
    <w:rsid w:val="00F31B68"/>
    <w:rsid w:val="00FD0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86BC"/>
  <w15:docId w15:val="{44A42A8C-C965-4A9E-94FB-4D928C8F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590"/>
  </w:style>
  <w:style w:type="paragraph" w:styleId="Titre1">
    <w:name w:val="heading 1"/>
    <w:basedOn w:val="Normal"/>
    <w:next w:val="Normal"/>
    <w:link w:val="Titre1Car"/>
    <w:uiPriority w:val="9"/>
    <w:qFormat/>
    <w:rsid w:val="00821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1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159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21590"/>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8215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159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15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2159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21590"/>
    <w:rPr>
      <w:rFonts w:asciiTheme="majorHAnsi" w:eastAsiaTheme="majorEastAsia" w:hAnsiTheme="majorHAnsi" w:cstheme="majorBidi"/>
      <w:b/>
      <w:bCs/>
      <w:iCs/>
      <w:color w:val="4F81BD" w:themeColor="accent1"/>
    </w:rPr>
  </w:style>
  <w:style w:type="character" w:customStyle="1" w:styleId="Titre5Car">
    <w:name w:val="Titre 5 Car"/>
    <w:basedOn w:val="Policepardfaut"/>
    <w:link w:val="Titre5"/>
    <w:uiPriority w:val="9"/>
    <w:rsid w:val="00821590"/>
    <w:rPr>
      <w:rFonts w:asciiTheme="majorHAnsi" w:eastAsiaTheme="majorEastAsia" w:hAnsiTheme="majorHAnsi" w:cstheme="majorBidi"/>
      <w:color w:val="243F60" w:themeColor="accent1" w:themeShade="7F"/>
    </w:rPr>
  </w:style>
  <w:style w:type="paragraph" w:styleId="Corpsdetexte">
    <w:name w:val="Body Text"/>
    <w:basedOn w:val="Normal"/>
    <w:link w:val="CorpsdetexteCar"/>
    <w:rsid w:val="00821590"/>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821590"/>
    <w:rPr>
      <w:rFonts w:ascii="Times New Roman" w:eastAsia="SimSun" w:hAnsi="Times New Roman" w:cs="Mangal"/>
      <w:sz w:val="24"/>
      <w:szCs w:val="24"/>
      <w:lang w:eastAsia="zh-CN" w:bidi="hi-IN"/>
    </w:rPr>
  </w:style>
  <w:style w:type="character" w:customStyle="1" w:styleId="Caractresdenotedefin">
    <w:name w:val="Caractères de note de fin"/>
    <w:qFormat/>
    <w:rsid w:val="00821590"/>
  </w:style>
  <w:style w:type="character" w:customStyle="1" w:styleId="Caractresdenotedebasdepage">
    <w:name w:val="Caractères de note de bas de page"/>
    <w:qFormat/>
    <w:rsid w:val="00821590"/>
  </w:style>
  <w:style w:type="character" w:customStyle="1" w:styleId="LienInternet">
    <w:name w:val="Lien Internet"/>
    <w:rsid w:val="00821590"/>
    <w:rPr>
      <w:color w:val="000080"/>
      <w:u w:val="single"/>
    </w:rPr>
  </w:style>
  <w:style w:type="paragraph" w:styleId="Titre">
    <w:name w:val="Title"/>
    <w:basedOn w:val="Normal"/>
    <w:next w:val="Corpsdetexte"/>
    <w:link w:val="TitreCar"/>
    <w:qFormat/>
    <w:rsid w:val="00821590"/>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821590"/>
    <w:rPr>
      <w:rFonts w:ascii="Albany" w:eastAsia="SimSun" w:hAnsi="Albany" w:cs="Mangal"/>
      <w:sz w:val="28"/>
      <w:szCs w:val="26"/>
      <w:lang w:eastAsia="zh-CN" w:bidi="hi-IN"/>
    </w:rPr>
  </w:style>
  <w:style w:type="paragraph" w:styleId="Liste">
    <w:name w:val="List"/>
    <w:basedOn w:val="Corpsdetexte"/>
    <w:rsid w:val="00821590"/>
  </w:style>
  <w:style w:type="paragraph" w:styleId="Lgende">
    <w:name w:val="caption"/>
    <w:basedOn w:val="Normal"/>
    <w:qFormat/>
    <w:rsid w:val="00821590"/>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821590"/>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821590"/>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821590"/>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821590"/>
  </w:style>
  <w:style w:type="paragraph" w:styleId="Pieddepage">
    <w:name w:val="footer"/>
    <w:basedOn w:val="Normal"/>
    <w:link w:val="PieddepageCar"/>
    <w:rsid w:val="00821590"/>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821590"/>
    <w:rPr>
      <w:rFonts w:ascii="Liberation Serif" w:eastAsia="SimSun" w:hAnsi="Liberation Serif" w:cs="Mangal"/>
      <w:sz w:val="24"/>
      <w:szCs w:val="24"/>
      <w:lang w:eastAsia="zh-CN" w:bidi="hi-IN"/>
    </w:rPr>
  </w:style>
  <w:style w:type="paragraph" w:styleId="En-tte">
    <w:name w:val="header"/>
    <w:basedOn w:val="Normal"/>
    <w:link w:val="En-tteCar"/>
    <w:rsid w:val="00821590"/>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821590"/>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821590"/>
    <w:rPr>
      <w:color w:val="0070C0"/>
    </w:rPr>
  </w:style>
  <w:style w:type="paragraph" w:styleId="Notedebasdepage">
    <w:name w:val="footnote text"/>
    <w:basedOn w:val="Normal"/>
    <w:link w:val="NotedebasdepageCar"/>
    <w:rsid w:val="00821590"/>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821590"/>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821590"/>
    <w:pPr>
      <w:suppressAutoHyphens/>
      <w:autoSpaceDE w:val="0"/>
    </w:pPr>
    <w:rPr>
      <w:rFonts w:eastAsia="Times New Roman" w:cs="Times New Roman"/>
      <w:szCs w:val="20"/>
      <w:lang w:bidi="ar-SA"/>
    </w:rPr>
  </w:style>
  <w:style w:type="character" w:customStyle="1" w:styleId="stagec">
    <w:name w:val="&lt;stage.c&gt;"/>
    <w:uiPriority w:val="1"/>
    <w:qFormat/>
    <w:rsid w:val="00821590"/>
    <w:rPr>
      <w:i/>
    </w:rPr>
  </w:style>
  <w:style w:type="paragraph" w:customStyle="1" w:styleId="quotel">
    <w:name w:val="&lt;quote.l&gt;"/>
    <w:basedOn w:val="Corpsdetexte"/>
    <w:rsid w:val="00821590"/>
    <w:pPr>
      <w:suppressAutoHyphens/>
      <w:spacing w:before="240" w:after="240"/>
      <w:ind w:left="1071" w:hanging="220"/>
      <w:contextualSpacing/>
    </w:pPr>
    <w:rPr>
      <w:rFonts w:cs="Times New Roman"/>
      <w:sz w:val="22"/>
    </w:rPr>
  </w:style>
  <w:style w:type="paragraph" w:customStyle="1" w:styleId="quote">
    <w:name w:val="&lt;quote&gt;"/>
    <w:basedOn w:val="Corpsdetexte"/>
    <w:rsid w:val="00821590"/>
    <w:pPr>
      <w:suppressAutoHyphens/>
      <w:spacing w:before="240" w:after="240"/>
      <w:ind w:left="851" w:firstLine="221"/>
      <w:contextualSpacing/>
    </w:pPr>
    <w:rPr>
      <w:rFonts w:cs="Times New Roman"/>
      <w:sz w:val="22"/>
    </w:rPr>
  </w:style>
  <w:style w:type="paragraph" w:customStyle="1" w:styleId="argument">
    <w:name w:val="&lt;argument&gt;"/>
    <w:qFormat/>
    <w:rsid w:val="0082159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82159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2159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82159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82159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821590"/>
    <w:pPr>
      <w:suppressAutoHyphens/>
      <w:autoSpaceDE w:val="0"/>
    </w:pPr>
    <w:rPr>
      <w:rFonts w:eastAsia="Times New Roman" w:cs="Times New Roman"/>
      <w:i/>
      <w:szCs w:val="20"/>
      <w:lang w:bidi="ar-SA"/>
    </w:rPr>
  </w:style>
  <w:style w:type="paragraph" w:customStyle="1" w:styleId="bibl">
    <w:name w:val="&lt;bibl&gt;"/>
    <w:rsid w:val="00821590"/>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821590"/>
    <w:pPr>
      <w:jc w:val="right"/>
    </w:pPr>
    <w:rPr>
      <w:rFonts w:eastAsia="Arial Unicode MS" w:cs="Arial Unicode MS"/>
      <w:sz w:val="24"/>
      <w:szCs w:val="24"/>
      <w:lang w:eastAsia="hi-IN" w:bidi="hi-IN"/>
    </w:rPr>
  </w:style>
  <w:style w:type="paragraph" w:customStyle="1" w:styleId="h1sub">
    <w:name w:val="&lt;h1.sub&gt;"/>
    <w:basedOn w:val="Titre1"/>
    <w:next w:val="Corpsdetexte"/>
    <w:rsid w:val="00821590"/>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21590"/>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821590"/>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21590"/>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821590"/>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821590"/>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21590"/>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82159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21590"/>
    <w:rPr>
      <w:color w:val="FF0000"/>
      <w:vertAlign w:val="subscript"/>
    </w:rPr>
  </w:style>
  <w:style w:type="paragraph" w:customStyle="1" w:styleId="label">
    <w:name w:val="&lt;label&gt;"/>
    <w:qFormat/>
    <w:rsid w:val="00821590"/>
    <w:pPr>
      <w:jc w:val="center"/>
    </w:pPr>
    <w:rPr>
      <w:rFonts w:ascii="Times New Roman" w:eastAsia="Times New Roman" w:hAnsi="Times New Roman" w:cs="Times New Roman"/>
      <w:smallCaps/>
      <w:sz w:val="24"/>
      <w:szCs w:val="24"/>
      <w:lang w:eastAsia="zh-CN"/>
    </w:rPr>
  </w:style>
  <w:style w:type="paragraph" w:customStyle="1" w:styleId="ab">
    <w:name w:val="&lt;ab&gt;"/>
    <w:qFormat/>
    <w:rsid w:val="00821590"/>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821590"/>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821590"/>
    <w:pPr>
      <w:jc w:val="center"/>
    </w:pPr>
    <w:rPr>
      <w:i w:val="0"/>
    </w:rPr>
  </w:style>
  <w:style w:type="character" w:styleId="Appelnotedebasdep">
    <w:name w:val="footnote reference"/>
    <w:basedOn w:val="Policepardfaut"/>
    <w:uiPriority w:val="99"/>
    <w:semiHidden/>
    <w:unhideWhenUsed/>
    <w:rsid w:val="00821590"/>
    <w:rPr>
      <w:vertAlign w:val="superscript"/>
    </w:rPr>
  </w:style>
  <w:style w:type="paragraph" w:customStyle="1" w:styleId="term">
    <w:name w:val="term"/>
    <w:basedOn w:val="Normal"/>
    <w:rsid w:val="00821590"/>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215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1590"/>
    <w:rPr>
      <w:rFonts w:ascii="Tahoma" w:hAnsi="Tahoma" w:cs="Tahoma"/>
      <w:sz w:val="16"/>
      <w:szCs w:val="16"/>
    </w:rPr>
  </w:style>
  <w:style w:type="character" w:customStyle="1" w:styleId="detailvalue">
    <w:name w:val="detail_value"/>
    <w:basedOn w:val="Policepardfaut"/>
    <w:rsid w:val="00821590"/>
  </w:style>
  <w:style w:type="paragraph" w:customStyle="1" w:styleId="quotelcenter">
    <w:name w:val="&lt;quote.l.center&gt;"/>
    <w:basedOn w:val="quotel"/>
    <w:qFormat/>
    <w:rsid w:val="00821590"/>
    <w:pPr>
      <w:jc w:val="center"/>
    </w:pPr>
  </w:style>
  <w:style w:type="character" w:styleId="Marquedecommentaire">
    <w:name w:val="annotation reference"/>
    <w:basedOn w:val="Policepardfaut"/>
    <w:uiPriority w:val="99"/>
    <w:semiHidden/>
    <w:unhideWhenUsed/>
    <w:rsid w:val="00821590"/>
    <w:rPr>
      <w:sz w:val="16"/>
      <w:szCs w:val="16"/>
    </w:rPr>
  </w:style>
  <w:style w:type="paragraph" w:styleId="Commentaire">
    <w:name w:val="annotation text"/>
    <w:basedOn w:val="Normal"/>
    <w:link w:val="CommentaireCar"/>
    <w:uiPriority w:val="99"/>
    <w:semiHidden/>
    <w:unhideWhenUsed/>
    <w:rsid w:val="00821590"/>
    <w:pPr>
      <w:spacing w:line="240" w:lineRule="auto"/>
    </w:pPr>
    <w:rPr>
      <w:sz w:val="20"/>
      <w:szCs w:val="20"/>
    </w:rPr>
  </w:style>
  <w:style w:type="character" w:customStyle="1" w:styleId="CommentaireCar">
    <w:name w:val="Commentaire Car"/>
    <w:basedOn w:val="Policepardfaut"/>
    <w:link w:val="Commentaire"/>
    <w:uiPriority w:val="99"/>
    <w:semiHidden/>
    <w:rsid w:val="00821590"/>
    <w:rPr>
      <w:sz w:val="20"/>
      <w:szCs w:val="20"/>
    </w:rPr>
  </w:style>
  <w:style w:type="paragraph" w:styleId="Objetducommentaire">
    <w:name w:val="annotation subject"/>
    <w:basedOn w:val="Commentaire"/>
    <w:next w:val="Commentaire"/>
    <w:link w:val="ObjetducommentaireCar"/>
    <w:uiPriority w:val="99"/>
    <w:semiHidden/>
    <w:unhideWhenUsed/>
    <w:rsid w:val="00821590"/>
    <w:rPr>
      <w:b/>
      <w:bCs/>
    </w:rPr>
  </w:style>
  <w:style w:type="character" w:customStyle="1" w:styleId="ObjetducommentaireCar">
    <w:name w:val="Objet du commentaire Car"/>
    <w:basedOn w:val="CommentaireCar"/>
    <w:link w:val="Objetducommentaire"/>
    <w:uiPriority w:val="99"/>
    <w:semiHidden/>
    <w:rsid w:val="00821590"/>
    <w:rPr>
      <w:b/>
      <w:bCs/>
      <w:sz w:val="20"/>
      <w:szCs w:val="20"/>
    </w:rPr>
  </w:style>
  <w:style w:type="character" w:customStyle="1" w:styleId="gras">
    <w:name w:val="gras"/>
    <w:basedOn w:val="Policepardfaut"/>
    <w:rsid w:val="00821590"/>
  </w:style>
  <w:style w:type="character" w:styleId="Lienhypertexte">
    <w:name w:val="Hyperlink"/>
    <w:basedOn w:val="Policepardfaut"/>
    <w:uiPriority w:val="99"/>
    <w:unhideWhenUsed/>
    <w:rsid w:val="00821590"/>
    <w:rPr>
      <w:color w:val="0000FF"/>
      <w:u w:val="single"/>
    </w:rPr>
  </w:style>
  <w:style w:type="paragraph" w:customStyle="1" w:styleId="pcenter">
    <w:name w:val="&lt;p.center&gt;"/>
    <w:basedOn w:val="Corpsdetexte"/>
    <w:qFormat/>
    <w:rsid w:val="00821590"/>
    <w:pPr>
      <w:jc w:val="center"/>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29</Pages>
  <Words>10989</Words>
  <Characters>60445</Characters>
  <Application>Microsoft Office Word</Application>
  <DocSecurity>0</DocSecurity>
  <Lines>503</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38</cp:revision>
  <dcterms:created xsi:type="dcterms:W3CDTF">2018-12-05T21:08:00Z</dcterms:created>
  <dcterms:modified xsi:type="dcterms:W3CDTF">2018-12-06T10:16:00Z</dcterms:modified>
</cp:coreProperties>
</file>