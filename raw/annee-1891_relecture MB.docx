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324" w:rsidRPr="00FC069A" w:rsidRDefault="00EC3324" w:rsidP="00EC3324">
      <w:pPr>
        <w:pStyle w:val="term"/>
      </w:pPr>
      <w:proofErr w:type="spellStart"/>
      <w:proofErr w:type="gramStart"/>
      <w:r w:rsidRPr="00FC069A">
        <w:t>title</w:t>
      </w:r>
      <w:proofErr w:type="spellEnd"/>
      <w:proofErr w:type="gramEnd"/>
      <w:r w:rsidRPr="00FC069A">
        <w:t xml:space="preserve"> : Articles du </w:t>
      </w:r>
      <w:r w:rsidRPr="00FC069A">
        <w:rPr>
          <w:i/>
        </w:rPr>
        <w:t>Mercure de France</w:t>
      </w:r>
      <w:r w:rsidRPr="00FC069A">
        <w:t xml:space="preserve">, année </w:t>
      </w:r>
      <w:r>
        <w:t>1891</w:t>
      </w:r>
    </w:p>
    <w:p w:rsidR="00EC3324" w:rsidRPr="00FC069A" w:rsidRDefault="00EC3324" w:rsidP="00EC3324">
      <w:pPr>
        <w:pStyle w:val="term"/>
      </w:pPr>
      <w:proofErr w:type="spellStart"/>
      <w:proofErr w:type="gramStart"/>
      <w:r w:rsidRPr="00FC069A">
        <w:t>copyeditor</w:t>
      </w:r>
      <w:proofErr w:type="spellEnd"/>
      <w:proofErr w:type="gramEnd"/>
      <w:r w:rsidRPr="00FC069A">
        <w:t> : Éric Thiébaud (</w:t>
      </w:r>
      <w:r>
        <w:t xml:space="preserve">OCR, </w:t>
      </w:r>
      <w:proofErr w:type="spellStart"/>
      <w:r w:rsidRPr="00FC069A">
        <w:t>Stylage</w:t>
      </w:r>
      <w:proofErr w:type="spellEnd"/>
      <w:r w:rsidRPr="00FC069A">
        <w:t xml:space="preserve"> sémantique)</w:t>
      </w:r>
    </w:p>
    <w:p w:rsidR="00EC3324" w:rsidRPr="00BB6639" w:rsidRDefault="00EC3324" w:rsidP="00EC3324">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A24E07">
        <w:rPr>
          <w:lang w:val="en-US"/>
        </w:rPr>
        <w:t>obvil.sorbonne-universite.site</w:t>
      </w:r>
      <w:r w:rsidRPr="00BB6639">
        <w:rPr>
          <w:lang w:val="en-US"/>
        </w:rPr>
        <w:t>/corpus/mercure-italie/annee-</w:t>
      </w:r>
      <w:r>
        <w:rPr>
          <w:lang w:val="en-US"/>
        </w:rPr>
        <w:t>1891</w:t>
      </w:r>
      <w:r w:rsidRPr="00BB6639">
        <w:rPr>
          <w:lang w:val="en-US"/>
        </w:rPr>
        <w:t>.xml</w:t>
      </w:r>
    </w:p>
    <w:p w:rsidR="00EC3324" w:rsidRPr="00BB6639" w:rsidRDefault="00EC3324" w:rsidP="00EC3324">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A24E07">
        <w:rPr>
          <w:lang w:val="en-US"/>
        </w:rPr>
        <w:t>obvil.sorbonne-universite.site</w:t>
      </w:r>
      <w:r w:rsidRPr="00BB6639">
        <w:rPr>
          <w:lang w:val="en-US"/>
        </w:rPr>
        <w:t>/corpus/mercure-italie/annee-</w:t>
      </w:r>
      <w:r>
        <w:rPr>
          <w:lang w:val="en-US"/>
        </w:rPr>
        <w:t>1891</w:t>
      </w:r>
      <w:r w:rsidRPr="00BB6639">
        <w:rPr>
          <w:lang w:val="en-US"/>
        </w:rPr>
        <w:t>.html</w:t>
      </w:r>
    </w:p>
    <w:p w:rsidR="00EC3324" w:rsidRPr="00BB6639" w:rsidRDefault="00EC3324" w:rsidP="00EC3324">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A24E07">
        <w:rPr>
          <w:lang w:val="en-US"/>
        </w:rPr>
        <w:t>obvil.sorbonne-universite.site</w:t>
      </w:r>
      <w:r w:rsidRPr="00BB6639">
        <w:rPr>
          <w:lang w:val="en-US"/>
        </w:rPr>
        <w:t>/corpus/mercure-italie/annee-</w:t>
      </w:r>
      <w:r>
        <w:rPr>
          <w:lang w:val="en-US"/>
        </w:rPr>
        <w:t>1891</w:t>
      </w:r>
      <w:r w:rsidRPr="00BB6639">
        <w:rPr>
          <w:lang w:val="en-US"/>
        </w:rPr>
        <w:t>.epub</w:t>
      </w:r>
    </w:p>
    <w:p w:rsidR="00EC3324" w:rsidRPr="00BB6639" w:rsidRDefault="00EC3324" w:rsidP="00EC3324">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A24E07">
        <w:rPr>
          <w:lang w:val="en-US"/>
        </w:rPr>
        <w:t>obvil.sorbonne-universite.site</w:t>
      </w:r>
      <w:r w:rsidRPr="00BB6639">
        <w:rPr>
          <w:lang w:val="en-US"/>
        </w:rPr>
        <w:t>/corpus/mercure-italie/annee-</w:t>
      </w:r>
      <w:r>
        <w:rPr>
          <w:lang w:val="en-US"/>
        </w:rPr>
        <w:t>1891</w:t>
      </w:r>
      <w:r w:rsidRPr="00BB6639">
        <w:rPr>
          <w:lang w:val="en-US"/>
        </w:rPr>
        <w:t>.txt</w:t>
      </w:r>
    </w:p>
    <w:p w:rsidR="00EC3324" w:rsidRPr="00FC069A" w:rsidRDefault="00EC3324" w:rsidP="00EC3324">
      <w:pPr>
        <w:pStyle w:val="term"/>
      </w:pPr>
      <w:proofErr w:type="gramStart"/>
      <w:r w:rsidRPr="00FC069A">
        <w:t>date</w:t>
      </w:r>
      <w:proofErr w:type="gramEnd"/>
      <w:r w:rsidRPr="00FC069A">
        <w:t xml:space="preserve"> : </w:t>
      </w:r>
      <w:r>
        <w:t>1891</w:t>
      </w:r>
    </w:p>
    <w:p w:rsidR="00EC3324" w:rsidRPr="00FC069A" w:rsidRDefault="00EC3324" w:rsidP="00EC3324">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rsidR="00EC3324" w:rsidRDefault="00EC3324" w:rsidP="00EC3324">
      <w:pPr>
        <w:pStyle w:val="Titre1"/>
      </w:pPr>
      <w:r>
        <w:t>Tome II</w:t>
      </w:r>
      <w:r w:rsidR="00C81F51">
        <w:t>, numéro 14</w:t>
      </w:r>
      <w:r>
        <w:t xml:space="preserve">, </w:t>
      </w:r>
      <w:r w:rsidR="00C81F51">
        <w:t>février 1891</w:t>
      </w:r>
    </w:p>
    <w:p w:rsidR="00DC644B" w:rsidRDefault="00DC644B" w:rsidP="00DC644B">
      <w:pPr>
        <w:pStyle w:val="Titre2"/>
        <w:rPr>
          <w:noProof/>
          <w:lang w:eastAsia="fr-FR"/>
        </w:rPr>
      </w:pPr>
      <w:r>
        <w:rPr>
          <w:noProof/>
          <w:lang w:eastAsia="fr-FR"/>
        </w:rPr>
        <w:t>La littérature « Maldoror » [extrait]</w:t>
      </w:r>
    </w:p>
    <w:p w:rsidR="00DC644B" w:rsidRPr="00925B7B" w:rsidRDefault="00DC644B" w:rsidP="00DC644B">
      <w:pPr>
        <w:pStyle w:val="term"/>
      </w:pPr>
      <w:proofErr w:type="gramStart"/>
      <w:r w:rsidRPr="00925B7B">
        <w:t>id</w:t>
      </w:r>
      <w:proofErr w:type="gramEnd"/>
      <w:r w:rsidRPr="00925B7B">
        <w:t> : article-</w:t>
      </w:r>
      <w:r>
        <w:t>1891</w:t>
      </w:r>
      <w:r w:rsidRPr="00925B7B">
        <w:t>-</w:t>
      </w:r>
      <w:r>
        <w:t>02</w:t>
      </w:r>
      <w:r w:rsidRPr="00925B7B">
        <w:t>_</w:t>
      </w:r>
      <w:r>
        <w:t>097</w:t>
      </w:r>
    </w:p>
    <w:p w:rsidR="00DC644B" w:rsidRPr="00925B7B" w:rsidRDefault="00DC644B" w:rsidP="00DC644B">
      <w:pPr>
        <w:pStyle w:val="term"/>
      </w:pPr>
      <w:proofErr w:type="spellStart"/>
      <w:proofErr w:type="gramStart"/>
      <w:r w:rsidRPr="00925B7B">
        <w:t>author</w:t>
      </w:r>
      <w:proofErr w:type="spellEnd"/>
      <w:proofErr w:type="gramEnd"/>
      <w:r w:rsidRPr="00925B7B">
        <w:t xml:space="preserve"> : </w:t>
      </w:r>
      <w:r>
        <w:t>Gourmont, Remy de (1858-1915)</w:t>
      </w:r>
    </w:p>
    <w:p w:rsidR="00DC644B" w:rsidRPr="00925B7B" w:rsidRDefault="00DC644B" w:rsidP="00DC644B">
      <w:pPr>
        <w:pStyle w:val="term"/>
      </w:pPr>
      <w:proofErr w:type="spellStart"/>
      <w:proofErr w:type="gramStart"/>
      <w:r w:rsidRPr="00925B7B">
        <w:t>signed</w:t>
      </w:r>
      <w:proofErr w:type="spellEnd"/>
      <w:proofErr w:type="gramEnd"/>
      <w:r w:rsidRPr="00925B7B">
        <w:t xml:space="preserve"> : </w:t>
      </w:r>
      <w:r>
        <w:t>Remy de Gourmont</w:t>
      </w:r>
    </w:p>
    <w:p w:rsidR="00DC644B" w:rsidRPr="00925B7B" w:rsidRDefault="00DC644B" w:rsidP="00DC644B">
      <w:pPr>
        <w:pStyle w:val="term"/>
      </w:pPr>
      <w:proofErr w:type="gramStart"/>
      <w:r w:rsidRPr="00925B7B">
        <w:t>section</w:t>
      </w:r>
      <w:proofErr w:type="gramEnd"/>
      <w:r w:rsidRPr="00925B7B">
        <w:t xml:space="preserve"> : </w:t>
      </w:r>
      <w:r>
        <w:t>none</w:t>
      </w:r>
    </w:p>
    <w:p w:rsidR="00DC644B" w:rsidRDefault="00DC644B" w:rsidP="00DC644B">
      <w:pPr>
        <w:pStyle w:val="term"/>
      </w:pPr>
      <w:proofErr w:type="spellStart"/>
      <w:proofErr w:type="gramStart"/>
      <w:r w:rsidRPr="00925B7B">
        <w:t>title</w:t>
      </w:r>
      <w:proofErr w:type="spellEnd"/>
      <w:proofErr w:type="gramEnd"/>
      <w:r w:rsidRPr="00925B7B">
        <w:t xml:space="preserve"> : </w:t>
      </w:r>
      <w:r>
        <w:rPr>
          <w:noProof/>
        </w:rPr>
        <w:t>La littérature « Maldoror » [extrait]</w:t>
      </w:r>
    </w:p>
    <w:p w:rsidR="00DC644B" w:rsidRPr="00925B7B" w:rsidRDefault="00DC644B" w:rsidP="00DC644B">
      <w:pPr>
        <w:pStyle w:val="term"/>
      </w:pPr>
      <w:proofErr w:type="gramStart"/>
      <w:r w:rsidRPr="00925B7B">
        <w:t>date</w:t>
      </w:r>
      <w:proofErr w:type="gramEnd"/>
      <w:r w:rsidRPr="00925B7B">
        <w:t> :</w:t>
      </w:r>
      <w:r>
        <w:t xml:space="preserve"> 1891-02</w:t>
      </w:r>
    </w:p>
    <w:p w:rsidR="00DC644B" w:rsidRPr="00925B7B" w:rsidRDefault="00DC644B" w:rsidP="00DC644B">
      <w:pPr>
        <w:pStyle w:val="term"/>
      </w:pPr>
      <w:proofErr w:type="spellStart"/>
      <w:proofErr w:type="gramStart"/>
      <w:r w:rsidRPr="00925B7B">
        <w:t>ref</w:t>
      </w:r>
      <w:proofErr w:type="spellEnd"/>
      <w:proofErr w:type="gramEnd"/>
      <w:r w:rsidRPr="00925B7B">
        <w:t xml:space="preserve"> : </w:t>
      </w:r>
      <w:r w:rsidR="003B3186">
        <w:t>Tome II, numéro 14</w:t>
      </w:r>
      <w:r>
        <w:t xml:space="preserve">, </w:t>
      </w:r>
      <w:r w:rsidR="003B3186">
        <w:t>février</w:t>
      </w:r>
      <w:r>
        <w:t> 1891</w:t>
      </w:r>
      <w:r w:rsidRPr="00925B7B">
        <w:t xml:space="preserve">, </w:t>
      </w:r>
      <w:r>
        <w:t>p. </w:t>
      </w:r>
      <w:r w:rsidR="003B3186">
        <w:t>97-102 [97]</w:t>
      </w:r>
    </w:p>
    <w:p w:rsidR="00DC644B" w:rsidRPr="00B260A4" w:rsidRDefault="003B3186" w:rsidP="00DC644B">
      <w:pPr>
        <w:pStyle w:val="byline"/>
      </w:pPr>
      <w:r w:rsidRPr="00DF79B2">
        <w:rPr>
          <w:smallCaps/>
        </w:rPr>
        <w:t>Remy de Gourmont</w:t>
      </w:r>
      <w:r w:rsidR="00DC644B" w:rsidRPr="00B260A4">
        <w:t>.</w:t>
      </w:r>
    </w:p>
    <w:p w:rsidR="00DC644B" w:rsidRDefault="003B3186" w:rsidP="00DC644B">
      <w:pPr>
        <w:pStyle w:val="bibl"/>
        <w:rPr>
          <w:rFonts w:hint="eastAsia"/>
        </w:rPr>
      </w:pPr>
      <w:r>
        <w:t>Tome II, numéro 14, février 1891</w:t>
      </w:r>
      <w:r w:rsidRPr="00925B7B">
        <w:t xml:space="preserve">, </w:t>
      </w:r>
      <w:r>
        <w:t>p. 97-102 [97]</w:t>
      </w:r>
      <w:r w:rsidR="00DC644B">
        <w:t>.</w:t>
      </w:r>
    </w:p>
    <w:p w:rsidR="00DC644B" w:rsidRDefault="003B3186" w:rsidP="003B3186">
      <w:pPr>
        <w:pStyle w:val="Corpsdetexte"/>
      </w:pPr>
      <w:r>
        <w:t xml:space="preserve">Remettre à une autre fois les notes critiques — et pathologiques — qui surgissent, comme une volée d’oiseaux noirs, d’entre les pages de ce livre : </w:t>
      </w:r>
      <w:r>
        <w:rPr>
          <w:i/>
        </w:rPr>
        <w:t xml:space="preserve">Les Chants de </w:t>
      </w:r>
      <w:proofErr w:type="spellStart"/>
      <w:r>
        <w:rPr>
          <w:i/>
        </w:rPr>
        <w:t>Maldoror</w:t>
      </w:r>
      <w:proofErr w:type="spellEnd"/>
      <w:r w:rsidRPr="003B3186">
        <w:rPr>
          <w:rStyle w:val="Appelnotedebasdep"/>
        </w:rPr>
        <w:footnoteReference w:id="1"/>
      </w:r>
      <w:r>
        <w:t xml:space="preserve">, leur nombre et l’incohérence et leur groupement l’exige. C’est une originalité furieuse et inattendue tellement qu’un peu d’espace est nécessaire pour se recoordonner soi-même en suite de lectures. Il est évident, d’abord, que l’auteur, écrivain de dix-sept ans (point vérifié et peu contestable), dépassait en folie, de très loin, cette sorte de déséquilibre que les sots de l’aliénation mentale qualifient de ce même mot : </w:t>
      </w:r>
      <w:r>
        <w:rPr>
          <w:i/>
        </w:rPr>
        <w:t>folie</w:t>
      </w:r>
      <w:r>
        <w:t xml:space="preserve">, et attribuent à de glorieuses intelligences, telles que sainte Thérèse, Edgar </w:t>
      </w:r>
      <w:proofErr w:type="spellStart"/>
      <w:r>
        <w:t>Poë</w:t>
      </w:r>
      <w:proofErr w:type="spellEnd"/>
      <w:r>
        <w:t>, à des artistes d’une sensitivité suprême, tel Schumann. Partage à faire entre le génie et la maladie cérébrale qui intéresse, sujet que n’a même pas effleuré, en réalité, le professeur Lombroso, occupé à vomir sans relâche, sur tout ce qui est intellectuel ou mystique, les abjects blasphèmes de sa porcine ignorance. Cet auteur, son information est sûre au point qu’il appelle Verlaine M. </w:t>
      </w:r>
      <w:proofErr w:type="spellStart"/>
      <w:r>
        <w:t>Verlain</w:t>
      </w:r>
      <w:proofErr w:type="spellEnd"/>
      <w:r>
        <w:t xml:space="preserve">, qu’il attribue à M. Mallarmé le </w:t>
      </w:r>
      <w:r>
        <w:rPr>
          <w:i/>
        </w:rPr>
        <w:t>Traité du Verbe</w:t>
      </w:r>
      <w:r>
        <w:t>, qu’il cite comme une autorité littéraire et critique M. Jules Lemaître</w:t>
      </w:r>
      <w:r w:rsidR="009B4029">
        <w:t> !</w:t>
      </w:r>
      <w:r>
        <w:t xml:space="preserve"> Voilà qui me donne une certaine confiance dans les assertions du même volume (</w:t>
      </w:r>
      <w:r>
        <w:rPr>
          <w:i/>
        </w:rPr>
        <w:t>Le Génie et la Folie</w:t>
      </w:r>
      <w:r>
        <w:t>) que je ne puis vérifier.</w:t>
      </w:r>
    </w:p>
    <w:p w:rsidR="003B3186" w:rsidRPr="003B3186" w:rsidRDefault="003B3186" w:rsidP="003B3186">
      <w:pPr>
        <w:pStyle w:val="Corpsdetexte"/>
      </w:pPr>
      <w:r>
        <w:t>[…]</w:t>
      </w:r>
    </w:p>
    <w:p w:rsidR="00EC3324" w:rsidRPr="00DC644B" w:rsidRDefault="00EC3324" w:rsidP="00EC3324">
      <w:pPr>
        <w:pStyle w:val="Titre2"/>
        <w:rPr>
          <w:noProof/>
          <w:color w:val="FF0000"/>
          <w:lang w:eastAsia="fr-FR"/>
        </w:rPr>
      </w:pPr>
      <w:r w:rsidRPr="00DC644B">
        <w:rPr>
          <w:noProof/>
          <w:color w:val="FF0000"/>
          <w:lang w:eastAsia="fr-FR"/>
        </w:rPr>
        <w:lastRenderedPageBreak/>
        <w:t xml:space="preserve">Les Livres. </w:t>
      </w:r>
      <w:r w:rsidRPr="00DC644B">
        <w:rPr>
          <w:noProof/>
          <w:color w:val="FF0000"/>
          <w:lang w:eastAsia="fr-FR"/>
        </w:rPr>
        <w:br/>
        <w:t>De l</w:t>
      </w:r>
      <w:r w:rsidR="006C5451" w:rsidRPr="00DC644B">
        <w:rPr>
          <w:noProof/>
          <w:color w:val="FF0000"/>
          <w:lang w:eastAsia="fr-FR"/>
        </w:rPr>
        <w:t>’</w:t>
      </w:r>
      <w:r w:rsidRPr="00DC644B">
        <w:rPr>
          <w:noProof/>
          <w:color w:val="FF0000"/>
          <w:lang w:eastAsia="fr-FR"/>
        </w:rPr>
        <w:t>Authenticité des Annales et des Histoires de Tacite, par P. Hochart (Thorin)</w:t>
      </w:r>
    </w:p>
    <w:p w:rsidR="00EC3324" w:rsidRPr="00DC644B" w:rsidRDefault="00EC3324" w:rsidP="00EC3324">
      <w:pPr>
        <w:pStyle w:val="term"/>
        <w:rPr>
          <w:color w:val="FF0000"/>
        </w:rPr>
      </w:pPr>
      <w:proofErr w:type="gramStart"/>
      <w:r w:rsidRPr="00DC644B">
        <w:rPr>
          <w:color w:val="FF0000"/>
        </w:rPr>
        <w:t>id</w:t>
      </w:r>
      <w:proofErr w:type="gramEnd"/>
      <w:r w:rsidRPr="00DC644B">
        <w:rPr>
          <w:color w:val="FF0000"/>
        </w:rPr>
        <w:t> : article-1891-02_124</w:t>
      </w:r>
    </w:p>
    <w:p w:rsidR="00EC3324" w:rsidRPr="00DC644B" w:rsidRDefault="00EC3324" w:rsidP="00EC3324">
      <w:pPr>
        <w:pStyle w:val="term"/>
        <w:rPr>
          <w:color w:val="FF0000"/>
        </w:rPr>
      </w:pPr>
      <w:proofErr w:type="spellStart"/>
      <w:proofErr w:type="gramStart"/>
      <w:r w:rsidRPr="00DC644B">
        <w:rPr>
          <w:color w:val="FF0000"/>
        </w:rPr>
        <w:t>author</w:t>
      </w:r>
      <w:proofErr w:type="spellEnd"/>
      <w:proofErr w:type="gramEnd"/>
      <w:r w:rsidRPr="00DC644B">
        <w:rPr>
          <w:color w:val="FF0000"/>
        </w:rPr>
        <w:t> : Gourmont, Remy de (1858-1915)</w:t>
      </w:r>
    </w:p>
    <w:p w:rsidR="00EC3324" w:rsidRPr="00DC644B" w:rsidRDefault="00EC3324" w:rsidP="00EC3324">
      <w:pPr>
        <w:pStyle w:val="term"/>
        <w:rPr>
          <w:color w:val="FF0000"/>
        </w:rPr>
      </w:pPr>
      <w:proofErr w:type="spellStart"/>
      <w:proofErr w:type="gramStart"/>
      <w:r w:rsidRPr="00DC644B">
        <w:rPr>
          <w:color w:val="FF0000"/>
        </w:rPr>
        <w:t>signed</w:t>
      </w:r>
      <w:proofErr w:type="spellEnd"/>
      <w:proofErr w:type="gramEnd"/>
      <w:r w:rsidRPr="00DC644B">
        <w:rPr>
          <w:color w:val="FF0000"/>
        </w:rPr>
        <w:t> : R. G.</w:t>
      </w:r>
    </w:p>
    <w:p w:rsidR="00EC3324" w:rsidRPr="00DC644B" w:rsidRDefault="00EC3324" w:rsidP="00EC3324">
      <w:pPr>
        <w:pStyle w:val="term"/>
        <w:rPr>
          <w:color w:val="FF0000"/>
        </w:rPr>
      </w:pPr>
      <w:proofErr w:type="gramStart"/>
      <w:r w:rsidRPr="00DC644B">
        <w:rPr>
          <w:color w:val="FF0000"/>
        </w:rPr>
        <w:t>section</w:t>
      </w:r>
      <w:proofErr w:type="gramEnd"/>
      <w:r w:rsidRPr="00DC644B">
        <w:rPr>
          <w:color w:val="FF0000"/>
        </w:rPr>
        <w:t> : Les Livres</w:t>
      </w:r>
    </w:p>
    <w:p w:rsidR="00EC3324" w:rsidRPr="00DC644B" w:rsidRDefault="00EC3324" w:rsidP="00EC3324">
      <w:pPr>
        <w:pStyle w:val="term"/>
        <w:rPr>
          <w:color w:val="FF0000"/>
        </w:rPr>
      </w:pPr>
      <w:proofErr w:type="spellStart"/>
      <w:proofErr w:type="gramStart"/>
      <w:r w:rsidRPr="00DC644B">
        <w:rPr>
          <w:color w:val="FF0000"/>
        </w:rPr>
        <w:t>title</w:t>
      </w:r>
      <w:proofErr w:type="spellEnd"/>
      <w:proofErr w:type="gramEnd"/>
      <w:r w:rsidRPr="00DC644B">
        <w:rPr>
          <w:color w:val="FF0000"/>
        </w:rPr>
        <w:t xml:space="preserve"> : </w:t>
      </w:r>
      <w:r w:rsidRPr="00DC644B">
        <w:rPr>
          <w:noProof/>
          <w:color w:val="FF0000"/>
        </w:rPr>
        <w:t>De l</w:t>
      </w:r>
      <w:r w:rsidR="006C5451" w:rsidRPr="00DC644B">
        <w:rPr>
          <w:noProof/>
          <w:color w:val="FF0000"/>
        </w:rPr>
        <w:t>’</w:t>
      </w:r>
      <w:r w:rsidRPr="00DC644B">
        <w:rPr>
          <w:noProof/>
          <w:color w:val="FF0000"/>
        </w:rPr>
        <w:t>Authenticité des Annales et des Histoires de Tacite, par P. Hochart (Thorin)</w:t>
      </w:r>
    </w:p>
    <w:p w:rsidR="00EC3324" w:rsidRPr="00DC644B" w:rsidRDefault="00EC3324" w:rsidP="00EC3324">
      <w:pPr>
        <w:pStyle w:val="term"/>
        <w:rPr>
          <w:color w:val="FF0000"/>
        </w:rPr>
      </w:pPr>
      <w:proofErr w:type="gramStart"/>
      <w:r w:rsidRPr="00DC644B">
        <w:rPr>
          <w:color w:val="FF0000"/>
        </w:rPr>
        <w:t>date</w:t>
      </w:r>
      <w:proofErr w:type="gramEnd"/>
      <w:r w:rsidRPr="00DC644B">
        <w:rPr>
          <w:color w:val="FF0000"/>
        </w:rPr>
        <w:t> : 1891-02</w:t>
      </w:r>
    </w:p>
    <w:p w:rsidR="00EC3324" w:rsidRPr="00DC644B" w:rsidRDefault="00EC3324" w:rsidP="00EC3324">
      <w:pPr>
        <w:pStyle w:val="term"/>
        <w:rPr>
          <w:color w:val="FF0000"/>
        </w:rPr>
      </w:pPr>
      <w:proofErr w:type="spellStart"/>
      <w:proofErr w:type="gramStart"/>
      <w:r w:rsidRPr="00DC644B">
        <w:rPr>
          <w:color w:val="FF0000"/>
        </w:rPr>
        <w:t>ref</w:t>
      </w:r>
      <w:proofErr w:type="spellEnd"/>
      <w:proofErr w:type="gramEnd"/>
      <w:r w:rsidRPr="00DC644B">
        <w:rPr>
          <w:color w:val="FF0000"/>
        </w:rPr>
        <w:t> : Tome II, numéro 14, février 1891, p. 123-125 [124-125]</w:t>
      </w:r>
    </w:p>
    <w:p w:rsidR="00EC3324" w:rsidRPr="00DC644B" w:rsidRDefault="00EC3324" w:rsidP="00740F80">
      <w:pPr>
        <w:pStyle w:val="byline"/>
        <w:rPr>
          <w:color w:val="FF0000"/>
        </w:rPr>
      </w:pPr>
      <w:r w:rsidRPr="00DC644B">
        <w:rPr>
          <w:color w:val="FF0000"/>
        </w:rPr>
        <w:t>R. G. [Remy de Gourmont].</w:t>
      </w:r>
    </w:p>
    <w:p w:rsidR="00EC3324" w:rsidRPr="00DC644B" w:rsidRDefault="00EC3324" w:rsidP="00EC3324">
      <w:pPr>
        <w:pStyle w:val="bibl"/>
        <w:rPr>
          <w:rFonts w:hint="eastAsia"/>
          <w:color w:val="FF0000"/>
        </w:rPr>
      </w:pPr>
      <w:r w:rsidRPr="00DC644B">
        <w:rPr>
          <w:color w:val="FF0000"/>
        </w:rPr>
        <w:t>Tome II, numéro 14, février 1891, p. 123-125 [124-125].</w:t>
      </w:r>
    </w:p>
    <w:p w:rsidR="006C5451" w:rsidRPr="00DC644B" w:rsidRDefault="006C5451" w:rsidP="006C5451">
      <w:pPr>
        <w:pStyle w:val="Corpsdetexte"/>
        <w:rPr>
          <w:color w:val="FF0000"/>
        </w:rPr>
      </w:pPr>
      <w:r w:rsidRPr="00DC644B">
        <w:rPr>
          <w:color w:val="FF0000"/>
        </w:rPr>
        <w:t xml:space="preserve">En ce livre d’une bonne et curieuse érudition, il est démontré que les œuvres de Tacite furent fabriquées de toutes pièces, à la Renaissance, par un latinisant habile et astucieux. Tromper à ce point la postérité, nous faire prendre jusqu’à la fin des siècles pour </w:t>
      </w:r>
      <w:r w:rsidRPr="00DC644B">
        <w:rPr>
          <w:rStyle w:val="quotec"/>
          <w:color w:val="FF0000"/>
        </w:rPr>
        <w:t>« le témoin indigné de la vertu offensée »</w:t>
      </w:r>
      <w:r w:rsidRPr="00DC644B">
        <w:rPr>
          <w:color w:val="FF0000"/>
        </w:rPr>
        <w:t xml:space="preserve"> les élucubrations factices d’un ingénieux truqueur, — ce rôle, paraît-il, tenta Pogge, l’auteur des </w:t>
      </w:r>
      <w:r w:rsidRPr="00DC644B">
        <w:rPr>
          <w:i/>
          <w:iCs/>
          <w:color w:val="FF0000"/>
        </w:rPr>
        <w:t>Facéties</w:t>
      </w:r>
      <w:r w:rsidRPr="00DC644B">
        <w:rPr>
          <w:color w:val="FF0000"/>
        </w:rPr>
        <w:t xml:space="preserve">. M. Hochart donne quelques preuves qu’on a discutées, mais non réfutées. Sans parler de la date des plus anciens manuscrits de Tacite (au commencement du </w:t>
      </w:r>
      <w:proofErr w:type="spellStart"/>
      <w:r w:rsidRPr="00DC644B">
        <w:rPr>
          <w:smallCaps/>
          <w:color w:val="FF0000"/>
        </w:rPr>
        <w:t>xv</w:t>
      </w:r>
      <w:r w:rsidRPr="00DC644B">
        <w:rPr>
          <w:color w:val="FF0000"/>
          <w:vertAlign w:val="superscript"/>
        </w:rPr>
        <w:t>e</w:t>
      </w:r>
      <w:proofErr w:type="spellEnd"/>
      <w:r w:rsidRPr="00DC644B">
        <w:rPr>
          <w:color w:val="FF0000"/>
        </w:rPr>
        <w:t xml:space="preserve"> siècle on n’en connaissait aucun, et ceux que l’on connut étaient d’une écriture contemporaine), il y des détails assez typiques : Ammien Marcelin est le seul auteur ancien qui avec Tacite mentionne Ninive, et Pogge est le premier à avoir eu en main un manuscrit d’Ammien Marcelin ; Tacite, qui connaissait certainement le golfe de </w:t>
      </w:r>
      <w:proofErr w:type="spellStart"/>
      <w:r w:rsidRPr="00DC644B">
        <w:rPr>
          <w:color w:val="FF0000"/>
        </w:rPr>
        <w:t>Jaïes</w:t>
      </w:r>
      <w:proofErr w:type="spellEnd"/>
      <w:r w:rsidRPr="00DC644B">
        <w:rPr>
          <w:color w:val="FF0000"/>
        </w:rPr>
        <w:t>, n’aurait pas commis en le décrivant les grossières erreurs qui lui sont attribuées, — tandis que c’est vraisemblable de la part de Pogge qui ne le visita jamais, etc. Enfin il y a l’autorité de M. Hochart, lequel étudie spécialement les temps historiques qui sont le sujet du pseudo-Tacite.</w:t>
      </w:r>
    </w:p>
    <w:p w:rsidR="00DC644B" w:rsidRDefault="00DC644B" w:rsidP="00C81F51">
      <w:pPr>
        <w:pStyle w:val="Titre1"/>
      </w:pPr>
      <w:r>
        <w:t>Tome II, numéro 15, mars 1891</w:t>
      </w:r>
    </w:p>
    <w:p w:rsidR="00DC644B" w:rsidRDefault="00DC644B" w:rsidP="00DC644B">
      <w:pPr>
        <w:pStyle w:val="Titre2"/>
      </w:pPr>
      <w:r>
        <w:t>Échos divers et communications</w:t>
      </w:r>
      <w:r w:rsidR="003B3186">
        <w:t xml:space="preserve"> [extrait]</w:t>
      </w:r>
    </w:p>
    <w:p w:rsidR="003B3186" w:rsidRPr="00E6546F" w:rsidRDefault="003B3186" w:rsidP="003B3186">
      <w:pPr>
        <w:pStyle w:val="term"/>
        <w:rPr>
          <w:lang w:val="en-GB"/>
        </w:rPr>
      </w:pPr>
      <w:proofErr w:type="gramStart"/>
      <w:r w:rsidRPr="00E6546F">
        <w:rPr>
          <w:lang w:val="en-GB"/>
        </w:rPr>
        <w:t>id :</w:t>
      </w:r>
      <w:proofErr w:type="gramEnd"/>
      <w:r w:rsidRPr="00E6546F">
        <w:rPr>
          <w:lang w:val="en-GB"/>
        </w:rPr>
        <w:t xml:space="preserve"> article-1891-03_192</w:t>
      </w:r>
    </w:p>
    <w:p w:rsidR="003B3186" w:rsidRPr="00E6546F" w:rsidRDefault="003B3186" w:rsidP="003B3186">
      <w:pPr>
        <w:pStyle w:val="term"/>
        <w:rPr>
          <w:lang w:val="en-GB"/>
        </w:rPr>
      </w:pPr>
      <w:proofErr w:type="gramStart"/>
      <w:r w:rsidRPr="00E6546F">
        <w:rPr>
          <w:lang w:val="en-GB"/>
        </w:rPr>
        <w:t>author :</w:t>
      </w:r>
      <w:proofErr w:type="gramEnd"/>
      <w:r w:rsidRPr="00E6546F">
        <w:rPr>
          <w:lang w:val="en-GB"/>
        </w:rPr>
        <w:t xml:space="preserve"> Mercure</w:t>
      </w:r>
    </w:p>
    <w:p w:rsidR="003B3186" w:rsidRPr="00E6546F" w:rsidRDefault="003B3186" w:rsidP="003B3186">
      <w:pPr>
        <w:pStyle w:val="term"/>
        <w:rPr>
          <w:lang w:val="en-GB"/>
        </w:rPr>
      </w:pPr>
      <w:proofErr w:type="gramStart"/>
      <w:r w:rsidRPr="00E6546F">
        <w:rPr>
          <w:lang w:val="en-GB"/>
        </w:rPr>
        <w:t>signed :</w:t>
      </w:r>
      <w:proofErr w:type="gramEnd"/>
      <w:r w:rsidRPr="00E6546F">
        <w:rPr>
          <w:lang w:val="en-GB"/>
        </w:rPr>
        <w:t xml:space="preserve"> Mercure</w:t>
      </w:r>
    </w:p>
    <w:p w:rsidR="003B3186" w:rsidRPr="00925B7B" w:rsidRDefault="003B3186" w:rsidP="003B3186">
      <w:pPr>
        <w:pStyle w:val="term"/>
      </w:pPr>
      <w:proofErr w:type="gramStart"/>
      <w:r w:rsidRPr="00925B7B">
        <w:t>section</w:t>
      </w:r>
      <w:proofErr w:type="gramEnd"/>
      <w:r w:rsidRPr="00925B7B">
        <w:t xml:space="preserve"> : </w:t>
      </w:r>
      <w:r>
        <w:t>Échos divers et communications</w:t>
      </w:r>
    </w:p>
    <w:p w:rsidR="003B3186" w:rsidRDefault="003B3186" w:rsidP="003B3186">
      <w:pPr>
        <w:pStyle w:val="term"/>
      </w:pPr>
      <w:proofErr w:type="spellStart"/>
      <w:proofErr w:type="gramStart"/>
      <w:r w:rsidRPr="00925B7B">
        <w:t>title</w:t>
      </w:r>
      <w:proofErr w:type="spellEnd"/>
      <w:proofErr w:type="gramEnd"/>
      <w:r w:rsidRPr="00925B7B">
        <w:t xml:space="preserve"> : </w:t>
      </w:r>
      <w:r>
        <w:t>Échos divers et communications [extrait]</w:t>
      </w:r>
    </w:p>
    <w:p w:rsidR="003B3186" w:rsidRPr="00925B7B" w:rsidRDefault="003B3186" w:rsidP="003B3186">
      <w:pPr>
        <w:pStyle w:val="term"/>
      </w:pPr>
      <w:proofErr w:type="gramStart"/>
      <w:r w:rsidRPr="00925B7B">
        <w:t>date</w:t>
      </w:r>
      <w:proofErr w:type="gramEnd"/>
      <w:r w:rsidRPr="00925B7B">
        <w:t> :</w:t>
      </w:r>
      <w:r>
        <w:t xml:space="preserve"> 1891-03</w:t>
      </w:r>
    </w:p>
    <w:p w:rsidR="003B3186" w:rsidRPr="00925B7B" w:rsidRDefault="003B3186" w:rsidP="003B3186">
      <w:pPr>
        <w:pStyle w:val="term"/>
      </w:pPr>
      <w:proofErr w:type="spellStart"/>
      <w:proofErr w:type="gramStart"/>
      <w:r w:rsidRPr="00925B7B">
        <w:t>ref</w:t>
      </w:r>
      <w:proofErr w:type="spellEnd"/>
      <w:proofErr w:type="gramEnd"/>
      <w:r w:rsidRPr="00925B7B">
        <w:t xml:space="preserve"> : </w:t>
      </w:r>
      <w:r>
        <w:t>Tome II, numéro 15, avril 1891</w:t>
      </w:r>
      <w:r w:rsidRPr="00925B7B">
        <w:t xml:space="preserve">, </w:t>
      </w:r>
      <w:r>
        <w:t>p. 189-192 [192]</w:t>
      </w:r>
    </w:p>
    <w:p w:rsidR="003B3186" w:rsidRPr="00B260A4" w:rsidRDefault="003B3186" w:rsidP="003B3186">
      <w:pPr>
        <w:pStyle w:val="byline"/>
      </w:pPr>
      <w:r w:rsidRPr="00DF79B2">
        <w:rPr>
          <w:smallCaps/>
        </w:rPr>
        <w:t>Mercure</w:t>
      </w:r>
      <w:r w:rsidRPr="00B260A4">
        <w:t>.</w:t>
      </w:r>
    </w:p>
    <w:p w:rsidR="003B3186" w:rsidRDefault="003B3186" w:rsidP="003B3186">
      <w:pPr>
        <w:pStyle w:val="bibl"/>
        <w:rPr>
          <w:rFonts w:hint="eastAsia"/>
        </w:rPr>
      </w:pPr>
      <w:r>
        <w:t>Tome II, numéro 15, avril 1891</w:t>
      </w:r>
      <w:r w:rsidRPr="00925B7B">
        <w:t xml:space="preserve">, </w:t>
      </w:r>
      <w:r>
        <w:t>p. 189-192 [192].</w:t>
      </w:r>
    </w:p>
    <w:p w:rsidR="003B3186" w:rsidRDefault="003B3186" w:rsidP="00DC644B">
      <w:pPr>
        <w:pStyle w:val="Corpsdetexte"/>
      </w:pPr>
      <w:r>
        <w:t>[…]</w:t>
      </w:r>
    </w:p>
    <w:p w:rsidR="00DC644B" w:rsidRPr="0094747D" w:rsidRDefault="003B3186" w:rsidP="00DC644B">
      <w:pPr>
        <w:pStyle w:val="Corpsdetexte"/>
      </w:pPr>
      <w:r>
        <w:lastRenderedPageBreak/>
        <w:t xml:space="preserve">Un des meilleurs romanciers italiens, M. Ugo </w:t>
      </w:r>
      <w:proofErr w:type="spellStart"/>
      <w:r>
        <w:t>Valcarenghi</w:t>
      </w:r>
      <w:proofErr w:type="spellEnd"/>
      <w:r>
        <w:t xml:space="preserve">, a récemment fondé à Milan une intéressante revue : </w:t>
      </w:r>
      <w:r>
        <w:rPr>
          <w:b/>
        </w:rPr>
        <w:t>Cronaca d’Arte</w:t>
      </w:r>
      <w:r>
        <w:t>, qui s’occupe beaucoup du mouvement littéraire et artistique français. Notre confrère M. Ernest Vinci est chargé</w:t>
      </w:r>
      <w:r w:rsidR="0094747D">
        <w:t xml:space="preserve"> de la correspondance parisienne. — La </w:t>
      </w:r>
      <w:proofErr w:type="spellStart"/>
      <w:r w:rsidR="0094747D">
        <w:rPr>
          <w:b/>
        </w:rPr>
        <w:t>Gazetta</w:t>
      </w:r>
      <w:proofErr w:type="spellEnd"/>
      <w:r w:rsidR="0094747D">
        <w:rPr>
          <w:b/>
        </w:rPr>
        <w:t xml:space="preserve"> </w:t>
      </w:r>
      <w:proofErr w:type="spellStart"/>
      <w:r w:rsidR="0094747D">
        <w:rPr>
          <w:b/>
        </w:rPr>
        <w:t>Letteraria</w:t>
      </w:r>
      <w:proofErr w:type="spellEnd"/>
      <w:r w:rsidR="0094747D">
        <w:t xml:space="preserve"> (Turin) publie un article sur le </w:t>
      </w:r>
      <w:r w:rsidR="0094747D">
        <w:rPr>
          <w:i/>
        </w:rPr>
        <w:t>Régime moderne</w:t>
      </w:r>
      <w:r w:rsidR="0094747D">
        <w:t>, de M. Taine.</w:t>
      </w:r>
    </w:p>
    <w:p w:rsidR="003B3186" w:rsidRDefault="003B3186" w:rsidP="003B3186">
      <w:pPr>
        <w:pStyle w:val="Corpsdetexte"/>
      </w:pPr>
      <w:r>
        <w:t>[…]</w:t>
      </w:r>
    </w:p>
    <w:p w:rsidR="00C81F51" w:rsidRDefault="00C81F51" w:rsidP="00C81F51">
      <w:pPr>
        <w:pStyle w:val="Titre1"/>
      </w:pPr>
      <w:r>
        <w:t>Tome II, numéro 16, avril 1891</w:t>
      </w:r>
    </w:p>
    <w:p w:rsidR="00740F80" w:rsidRDefault="00740F80" w:rsidP="00740F80">
      <w:pPr>
        <w:pStyle w:val="Titre2"/>
      </w:pPr>
      <w:r>
        <w:t>Littérature italienne</w:t>
      </w:r>
    </w:p>
    <w:p w:rsidR="00740F80" w:rsidRPr="00925B7B" w:rsidRDefault="00740F80" w:rsidP="00740F80">
      <w:pPr>
        <w:pStyle w:val="term"/>
      </w:pPr>
      <w:proofErr w:type="gramStart"/>
      <w:r w:rsidRPr="00925B7B">
        <w:t>id</w:t>
      </w:r>
      <w:proofErr w:type="gramEnd"/>
      <w:r w:rsidRPr="00925B7B">
        <w:t> : article-</w:t>
      </w:r>
      <w:r>
        <w:t>1891</w:t>
      </w:r>
      <w:r w:rsidRPr="00925B7B">
        <w:t>-</w:t>
      </w:r>
      <w:r>
        <w:t>04</w:t>
      </w:r>
      <w:r w:rsidRPr="00925B7B">
        <w:t>_</w:t>
      </w:r>
      <w:r>
        <w:t>241</w:t>
      </w:r>
    </w:p>
    <w:p w:rsidR="00740F80" w:rsidRPr="00925B7B" w:rsidRDefault="00740F80" w:rsidP="00740F80">
      <w:pPr>
        <w:pStyle w:val="term"/>
      </w:pPr>
      <w:proofErr w:type="spellStart"/>
      <w:proofErr w:type="gramStart"/>
      <w:r w:rsidRPr="00925B7B">
        <w:t>author</w:t>
      </w:r>
      <w:proofErr w:type="spellEnd"/>
      <w:proofErr w:type="gramEnd"/>
      <w:r w:rsidRPr="00925B7B">
        <w:t xml:space="preserve"> : </w:t>
      </w:r>
      <w:r>
        <w:t>Gourmont, Remy de (1858-1915)</w:t>
      </w:r>
    </w:p>
    <w:p w:rsidR="00740F80" w:rsidRPr="00925B7B" w:rsidRDefault="00740F80" w:rsidP="00740F80">
      <w:pPr>
        <w:pStyle w:val="term"/>
      </w:pPr>
      <w:proofErr w:type="spellStart"/>
      <w:proofErr w:type="gramStart"/>
      <w:r w:rsidRPr="00925B7B">
        <w:t>signed</w:t>
      </w:r>
      <w:proofErr w:type="spellEnd"/>
      <w:proofErr w:type="gramEnd"/>
      <w:r w:rsidRPr="00925B7B">
        <w:t xml:space="preserve"> : </w:t>
      </w:r>
      <w:r>
        <w:t>R. G.</w:t>
      </w:r>
    </w:p>
    <w:p w:rsidR="00740F80" w:rsidRPr="00925B7B" w:rsidRDefault="00740F80" w:rsidP="00740F80">
      <w:pPr>
        <w:pStyle w:val="term"/>
      </w:pPr>
      <w:proofErr w:type="gramStart"/>
      <w:r w:rsidRPr="00925B7B">
        <w:t>section</w:t>
      </w:r>
      <w:proofErr w:type="gramEnd"/>
      <w:r w:rsidRPr="00925B7B">
        <w:t xml:space="preserve"> : </w:t>
      </w:r>
      <w:r>
        <w:t>Littérature italienne</w:t>
      </w:r>
    </w:p>
    <w:p w:rsidR="00740F80" w:rsidRDefault="00740F80" w:rsidP="00740F80">
      <w:pPr>
        <w:pStyle w:val="term"/>
      </w:pPr>
      <w:proofErr w:type="spellStart"/>
      <w:proofErr w:type="gramStart"/>
      <w:r w:rsidRPr="00925B7B">
        <w:t>title</w:t>
      </w:r>
      <w:proofErr w:type="spellEnd"/>
      <w:proofErr w:type="gramEnd"/>
      <w:r w:rsidRPr="00925B7B">
        <w:t xml:space="preserve"> : </w:t>
      </w:r>
      <w:r>
        <w:rPr>
          <w:noProof/>
        </w:rPr>
        <w:t>Littérature italienne</w:t>
      </w:r>
    </w:p>
    <w:p w:rsidR="00740F80" w:rsidRPr="00925B7B" w:rsidRDefault="00740F80" w:rsidP="00740F80">
      <w:pPr>
        <w:pStyle w:val="term"/>
      </w:pPr>
      <w:proofErr w:type="gramStart"/>
      <w:r w:rsidRPr="00925B7B">
        <w:t>date</w:t>
      </w:r>
      <w:proofErr w:type="gramEnd"/>
      <w:r w:rsidRPr="00925B7B">
        <w:t> :</w:t>
      </w:r>
      <w:r>
        <w:t xml:space="preserve"> 1891-04</w:t>
      </w:r>
    </w:p>
    <w:p w:rsidR="00740F80" w:rsidRPr="00925B7B" w:rsidRDefault="00740F80" w:rsidP="00740F80">
      <w:pPr>
        <w:pStyle w:val="term"/>
      </w:pPr>
      <w:proofErr w:type="spellStart"/>
      <w:proofErr w:type="gramStart"/>
      <w:r w:rsidRPr="00925B7B">
        <w:t>ref</w:t>
      </w:r>
      <w:proofErr w:type="spellEnd"/>
      <w:proofErr w:type="gramEnd"/>
      <w:r w:rsidRPr="00925B7B">
        <w:t xml:space="preserve"> : </w:t>
      </w:r>
      <w:r>
        <w:t>Tome II, numéro 16, avril 1891</w:t>
      </w:r>
      <w:r w:rsidRPr="00925B7B">
        <w:t xml:space="preserve">, </w:t>
      </w:r>
      <w:r>
        <w:t>p. 241-243</w:t>
      </w:r>
    </w:p>
    <w:p w:rsidR="00740F80" w:rsidRPr="00B260A4" w:rsidRDefault="00740F80" w:rsidP="00740F80">
      <w:pPr>
        <w:pStyle w:val="byline"/>
      </w:pPr>
      <w:r>
        <w:t>R. G. [Remy de Gourmont]</w:t>
      </w:r>
      <w:r w:rsidRPr="00B260A4">
        <w:t>.</w:t>
      </w:r>
    </w:p>
    <w:p w:rsidR="00740F80" w:rsidRDefault="00740F80" w:rsidP="00740F80">
      <w:pPr>
        <w:pStyle w:val="bibl"/>
        <w:rPr>
          <w:rFonts w:hint="eastAsia"/>
        </w:rPr>
      </w:pPr>
      <w:r>
        <w:t>Tome II, numéro 16, avril 1891</w:t>
      </w:r>
      <w:r w:rsidRPr="00925B7B">
        <w:t xml:space="preserve">, </w:t>
      </w:r>
      <w:r>
        <w:t>p. 241-243.</w:t>
      </w:r>
    </w:p>
    <w:p w:rsidR="00740F80" w:rsidRPr="00E6546F" w:rsidRDefault="00740F80" w:rsidP="00740F80">
      <w:pPr>
        <w:pStyle w:val="Titre3"/>
        <w:rPr>
          <w:lang w:val="it-IT"/>
        </w:rPr>
      </w:pPr>
      <w:r w:rsidRPr="00E6546F">
        <w:rPr>
          <w:i/>
          <w:lang w:val="it-IT"/>
        </w:rPr>
        <w:t xml:space="preserve">Don </w:t>
      </w:r>
      <w:proofErr w:type="spellStart"/>
      <w:r w:rsidRPr="00E6546F">
        <w:rPr>
          <w:i/>
          <w:lang w:val="it-IT"/>
        </w:rPr>
        <w:t>Chisciottino</w:t>
      </w:r>
      <w:proofErr w:type="spellEnd"/>
      <w:r w:rsidRPr="00E6546F">
        <w:rPr>
          <w:lang w:val="it-IT"/>
        </w:rPr>
        <w:t>, par Salvatore Farina. (Milan, A. </w:t>
      </w:r>
      <w:proofErr w:type="spellStart"/>
      <w:r w:rsidRPr="00E6546F">
        <w:rPr>
          <w:lang w:val="it-IT"/>
        </w:rPr>
        <w:t>Brigola</w:t>
      </w:r>
      <w:proofErr w:type="spellEnd"/>
      <w:r w:rsidRPr="00E6546F">
        <w:rPr>
          <w:lang w:val="it-IT"/>
        </w:rPr>
        <w:t>)</w:t>
      </w:r>
    </w:p>
    <w:p w:rsidR="00740F80" w:rsidRPr="00E6546F" w:rsidRDefault="00740F80" w:rsidP="00740F80">
      <w:pPr>
        <w:pStyle w:val="term"/>
        <w:rPr>
          <w:lang w:val="it-IT"/>
        </w:rPr>
      </w:pPr>
      <w:proofErr w:type="gramStart"/>
      <w:r w:rsidRPr="00E6546F">
        <w:rPr>
          <w:lang w:val="it-IT"/>
        </w:rPr>
        <w:t>id :</w:t>
      </w:r>
      <w:proofErr w:type="gramEnd"/>
      <w:r w:rsidRPr="00E6546F">
        <w:rPr>
          <w:lang w:val="it-IT"/>
        </w:rPr>
        <w:t xml:space="preserve"> article-1891-04_241a</w:t>
      </w:r>
    </w:p>
    <w:p w:rsidR="00740F80" w:rsidRPr="00E6546F" w:rsidRDefault="00740F80" w:rsidP="00740F80">
      <w:pPr>
        <w:pStyle w:val="term"/>
        <w:rPr>
          <w:lang w:val="en-GB"/>
        </w:rPr>
      </w:pPr>
      <w:proofErr w:type="gramStart"/>
      <w:r w:rsidRPr="00E6546F">
        <w:rPr>
          <w:lang w:val="en-GB"/>
        </w:rPr>
        <w:t>author :</w:t>
      </w:r>
      <w:proofErr w:type="gramEnd"/>
      <w:r w:rsidRPr="00E6546F">
        <w:rPr>
          <w:lang w:val="en-GB"/>
        </w:rPr>
        <w:t xml:space="preserve"> Gourmont, Remy de (1858-1915)</w:t>
      </w:r>
    </w:p>
    <w:p w:rsidR="00740F80" w:rsidRPr="00E6546F" w:rsidRDefault="00740F80" w:rsidP="00740F80">
      <w:pPr>
        <w:pStyle w:val="term"/>
        <w:rPr>
          <w:lang w:val="en-GB"/>
        </w:rPr>
      </w:pPr>
      <w:proofErr w:type="gramStart"/>
      <w:r w:rsidRPr="00E6546F">
        <w:rPr>
          <w:lang w:val="en-GB"/>
        </w:rPr>
        <w:t>signed :</w:t>
      </w:r>
      <w:proofErr w:type="gramEnd"/>
      <w:r w:rsidRPr="00E6546F">
        <w:rPr>
          <w:lang w:val="en-GB"/>
        </w:rPr>
        <w:t xml:space="preserve"> R. G.</w:t>
      </w:r>
    </w:p>
    <w:p w:rsidR="00740F80" w:rsidRPr="00E6546F" w:rsidRDefault="00740F80" w:rsidP="00740F80">
      <w:pPr>
        <w:pStyle w:val="term"/>
        <w:rPr>
          <w:lang w:val="it-IT"/>
        </w:rPr>
      </w:pPr>
      <w:proofErr w:type="gramStart"/>
      <w:r w:rsidRPr="00E6546F">
        <w:rPr>
          <w:lang w:val="it-IT"/>
        </w:rPr>
        <w:t>section :</w:t>
      </w:r>
      <w:proofErr w:type="gramEnd"/>
      <w:r w:rsidRPr="00E6546F">
        <w:rPr>
          <w:lang w:val="it-IT"/>
        </w:rPr>
        <w:t xml:space="preserve"> Littérature </w:t>
      </w:r>
      <w:proofErr w:type="spellStart"/>
      <w:r w:rsidRPr="00E6546F">
        <w:rPr>
          <w:lang w:val="it-IT"/>
        </w:rPr>
        <w:t>italienne</w:t>
      </w:r>
      <w:proofErr w:type="spellEnd"/>
    </w:p>
    <w:p w:rsidR="00740F80" w:rsidRPr="00E6546F" w:rsidRDefault="00740F80" w:rsidP="00740F80">
      <w:pPr>
        <w:pStyle w:val="term"/>
        <w:rPr>
          <w:lang w:val="it-IT"/>
        </w:rPr>
      </w:pPr>
      <w:proofErr w:type="spellStart"/>
      <w:proofErr w:type="gramStart"/>
      <w:r w:rsidRPr="00E6546F">
        <w:rPr>
          <w:lang w:val="it-IT"/>
        </w:rPr>
        <w:t>title</w:t>
      </w:r>
      <w:proofErr w:type="spellEnd"/>
      <w:r w:rsidRPr="00E6546F">
        <w:rPr>
          <w:lang w:val="it-IT"/>
        </w:rPr>
        <w:t> :</w:t>
      </w:r>
      <w:proofErr w:type="gramEnd"/>
      <w:r w:rsidRPr="00E6546F">
        <w:rPr>
          <w:lang w:val="it-IT"/>
        </w:rPr>
        <w:t xml:space="preserve"> Don </w:t>
      </w:r>
      <w:proofErr w:type="spellStart"/>
      <w:r w:rsidRPr="00E6546F">
        <w:rPr>
          <w:lang w:val="it-IT"/>
        </w:rPr>
        <w:t>Chisciottino</w:t>
      </w:r>
      <w:proofErr w:type="spellEnd"/>
      <w:r w:rsidRPr="00E6546F">
        <w:rPr>
          <w:lang w:val="it-IT"/>
        </w:rPr>
        <w:t>, par Salvatore Farina. (Milan, A. </w:t>
      </w:r>
      <w:proofErr w:type="spellStart"/>
      <w:r w:rsidRPr="00E6546F">
        <w:rPr>
          <w:lang w:val="it-IT"/>
        </w:rPr>
        <w:t>Brigola</w:t>
      </w:r>
      <w:proofErr w:type="spellEnd"/>
      <w:r w:rsidRPr="00E6546F">
        <w:rPr>
          <w:lang w:val="it-IT"/>
        </w:rPr>
        <w:t>)</w:t>
      </w:r>
    </w:p>
    <w:p w:rsidR="00740F80" w:rsidRPr="00925B7B" w:rsidRDefault="00740F80" w:rsidP="00740F80">
      <w:pPr>
        <w:pStyle w:val="term"/>
      </w:pPr>
      <w:proofErr w:type="gramStart"/>
      <w:r w:rsidRPr="00925B7B">
        <w:t>date</w:t>
      </w:r>
      <w:proofErr w:type="gramEnd"/>
      <w:r w:rsidRPr="00925B7B">
        <w:t> :</w:t>
      </w:r>
      <w:r>
        <w:t xml:space="preserve"> 1891-04</w:t>
      </w:r>
    </w:p>
    <w:p w:rsidR="00740F80" w:rsidRDefault="00740F80" w:rsidP="00740F80">
      <w:pPr>
        <w:pStyle w:val="term"/>
      </w:pPr>
      <w:proofErr w:type="spellStart"/>
      <w:proofErr w:type="gramStart"/>
      <w:r w:rsidRPr="00925B7B">
        <w:t>ref</w:t>
      </w:r>
      <w:proofErr w:type="spellEnd"/>
      <w:proofErr w:type="gramEnd"/>
      <w:r w:rsidRPr="00925B7B">
        <w:t xml:space="preserve"> : </w:t>
      </w:r>
      <w:r>
        <w:t>Tome II, numéro 16, avril 1891</w:t>
      </w:r>
      <w:r w:rsidRPr="00925B7B">
        <w:t xml:space="preserve">, </w:t>
      </w:r>
      <w:r>
        <w:t>p. 241-242</w:t>
      </w:r>
    </w:p>
    <w:p w:rsidR="006C5451" w:rsidRDefault="006C5451" w:rsidP="006C5451">
      <w:pPr>
        <w:pStyle w:val="Corpsdetexte"/>
      </w:pPr>
      <w:r w:rsidRPr="006C5451">
        <w:rPr>
          <w:rStyle w:val="quotec"/>
        </w:rPr>
        <w:t>« Ta folie est ancienne, dit l’auteur en s’adressant à son petit Don Quichotte. Déjà, quand tu allais à l’école, tes livres sous le bras, tu te croyais destiné à de grandes choses ; et la première fois que tu vis, de l’Histoire du Moyen Âge, surgir la troupe des chevaliers sans peur, amoureux de leur dame et de la justice, tu te jugeas aussitôt pareil à eux, armé, comme eux, en guerre, et comme eux sans peur et sans reproche. »</w:t>
      </w:r>
      <w:r>
        <w:t xml:space="preserve"> A-t-il été obligé de rosser un de ses camarades, cet enfant prédestiné le relève et lui demande :</w:t>
      </w:r>
      <w:proofErr w:type="gramStart"/>
      <w:r>
        <w:t xml:space="preserve"> </w:t>
      </w:r>
      <w:r w:rsidRPr="006C5451">
        <w:rPr>
          <w:rStyle w:val="quotec"/>
        </w:rPr>
        <w:t>«T’ai</w:t>
      </w:r>
      <w:proofErr w:type="gramEnd"/>
      <w:r w:rsidRPr="006C5451">
        <w:rPr>
          <w:rStyle w:val="quotec"/>
        </w:rPr>
        <w:t>-je fait mal ? »</w:t>
      </w:r>
      <w:r>
        <w:t xml:space="preserve"> Ces dispositions à la pitié et au sauvetage de ses contemporains s’aggravent avec l’âge. Amoureux, Don </w:t>
      </w:r>
      <w:proofErr w:type="spellStart"/>
      <w:r>
        <w:t>Quichottin</w:t>
      </w:r>
      <w:proofErr w:type="spellEnd"/>
      <w:r>
        <w:t xml:space="preserve"> emmène sa belle à la promenade, lui déclare à peu près ceci : « Je vous aime, mais celui qui a des droits sur vous est jaloux de moi, il pourrait vous arriver malheur… » — « Je le sais, dit </w:t>
      </w:r>
      <w:proofErr w:type="spellStart"/>
      <w:r>
        <w:t>Luciette</w:t>
      </w:r>
      <w:proofErr w:type="spellEnd"/>
      <w:r>
        <w:t>, qu’importe</w:t>
      </w:r>
      <w:r w:rsidR="009B4029">
        <w:t> !</w:t>
      </w:r>
      <w:r>
        <w:t xml:space="preserve"> » Mais l’homme timide et bon s’entête dans ses scrupules. Plus tard, il entreprend de réconcilier des ménages où la femme se contenterait de consolations effectives et tierces ; plus tard, de réhabiliter la pauvre </w:t>
      </w:r>
      <w:proofErr w:type="spellStart"/>
      <w:r>
        <w:t>Luciette</w:t>
      </w:r>
      <w:proofErr w:type="spellEnd"/>
      <w:r>
        <w:t xml:space="preserve"> qui a mal tourné ; déjà vieux, il s</w:t>
      </w:r>
      <w:r w:rsidRPr="006C5451">
        <w:t>’offre</w:t>
      </w:r>
      <w:r>
        <w:rPr>
          <w:b/>
          <w:bCs/>
          <w:sz w:val="16"/>
          <w:szCs w:val="16"/>
        </w:rPr>
        <w:t xml:space="preserve"> </w:t>
      </w:r>
      <w:r>
        <w:t xml:space="preserve">à rendre l’honneur, en l’épousant, à une de ses nièces victime d’un séducteur et d’un mariage nul, tout </w:t>
      </w:r>
      <w:r>
        <w:lastRenderedPageBreak/>
        <w:t>en se demandant s’il agit réellement en homme de devoir et de sacrifice, ou si c’est l’amour qui le pousse.</w:t>
      </w:r>
    </w:p>
    <w:p w:rsidR="006C5451" w:rsidRDefault="006C5451" w:rsidP="006C5451">
      <w:pPr>
        <w:pStyle w:val="Corpsdetexte"/>
      </w:pPr>
      <w:r>
        <w:t xml:space="preserve">Finalement, il me coûte de le dire, tant le roman est faussé par ce banal dénouement, Don </w:t>
      </w:r>
      <w:proofErr w:type="spellStart"/>
      <w:r>
        <w:t>Quichottin</w:t>
      </w:r>
      <w:proofErr w:type="spellEnd"/>
      <w:r>
        <w:t xml:space="preserve"> se marie. Tel est, résumé en quelques-uns de ses épisodes, le dernier livre d’un humoriste très distingué et depuis longtemps bien connu en France. L’idée seule de ce </w:t>
      </w:r>
      <w:r w:rsidRPr="006C5451">
        <w:rPr>
          <w:i/>
        </w:rPr>
        <w:t xml:space="preserve">Don </w:t>
      </w:r>
      <w:proofErr w:type="spellStart"/>
      <w:r w:rsidRPr="006C5451">
        <w:rPr>
          <w:i/>
        </w:rPr>
        <w:t>Chisciottino</w:t>
      </w:r>
      <w:proofErr w:type="spellEnd"/>
      <w:r w:rsidRPr="006C5451">
        <w:t>,</w:t>
      </w:r>
      <w:r>
        <w:t xml:space="preserve"> comme celle d’un roman antérieur, </w:t>
      </w:r>
      <w:r w:rsidRPr="006C5451">
        <w:rPr>
          <w:i/>
        </w:rPr>
        <w:t>Monsieur Moi</w:t>
      </w:r>
      <w:r w:rsidRPr="006C5451">
        <w:t>,</w:t>
      </w:r>
      <w:r>
        <w:rPr>
          <w:i/>
          <w:iCs/>
          <w:sz w:val="20"/>
          <w:szCs w:val="20"/>
        </w:rPr>
        <w:t xml:space="preserve"> </w:t>
      </w:r>
      <w:r>
        <w:t>montre un écrivain moins préoccupé de larmes et de rires productifs que de larges et curieuses synthèses. Il est cependant nécessaire de lui reprocher une fâcheuse timidité, une peur de choquer les pudeurs bourgeoises, des aphorismes sur le progrès que M. </w:t>
      </w:r>
      <w:proofErr w:type="spellStart"/>
      <w:r>
        <w:t>Bonghi</w:t>
      </w:r>
      <w:proofErr w:type="spellEnd"/>
      <w:r>
        <w:t xml:space="preserve"> suffirait à émettre, enfin un style qui tourne trop prompt au badinage attendri, ce style qui entache de snobisme les créations de Dickens. Malgré ces restrictions, que me dicte la naïve sincérité, </w:t>
      </w:r>
      <w:r w:rsidRPr="006C5451">
        <w:rPr>
          <w:i/>
        </w:rPr>
        <w:t xml:space="preserve">Don </w:t>
      </w:r>
      <w:proofErr w:type="spellStart"/>
      <w:r w:rsidRPr="006C5451">
        <w:rPr>
          <w:i/>
        </w:rPr>
        <w:t>Chisciottino</w:t>
      </w:r>
      <w:proofErr w:type="spellEnd"/>
      <w:r w:rsidRPr="006C5451">
        <w:t xml:space="preserve"> est</w:t>
      </w:r>
      <w:r>
        <w:t xml:space="preserve"> un livre d’une jolie logique, — jusqu’à la pénultième page, — d’une fine observation. Je le vois, peuplier souple et clair, émergeant de la </w:t>
      </w:r>
      <w:r w:rsidRPr="006C5451">
        <w:rPr>
          <w:i/>
        </w:rPr>
        <w:t xml:space="preserve">selva </w:t>
      </w:r>
      <w:proofErr w:type="spellStart"/>
      <w:r w:rsidRPr="006C5451">
        <w:rPr>
          <w:i/>
        </w:rPr>
        <w:t>oscura</w:t>
      </w:r>
      <w:proofErr w:type="spellEnd"/>
      <w:r w:rsidRPr="006C5451">
        <w:t>, du</w:t>
      </w:r>
      <w:r>
        <w:t xml:space="preserve"> vague taillis de la littérature cisalpine, où quelques bons bûcherons — quelques cognées critiques — attendent patients la croissance et la poussée d’un tas de baliveaux nains, — et c’est très beau qu’il nous vienne un tel livre d’Italie : il n’en vient pas souvent.</w:t>
      </w:r>
    </w:p>
    <w:p w:rsidR="00740F80" w:rsidRDefault="00740F80" w:rsidP="00740F80">
      <w:pPr>
        <w:pStyle w:val="Titre3"/>
      </w:pPr>
      <w:r>
        <w:t>Les dernières revues italiennes</w:t>
      </w:r>
    </w:p>
    <w:p w:rsidR="00740F80" w:rsidRPr="00925B7B" w:rsidRDefault="00740F80" w:rsidP="00740F80">
      <w:pPr>
        <w:pStyle w:val="term"/>
      </w:pPr>
      <w:proofErr w:type="gramStart"/>
      <w:r w:rsidRPr="00925B7B">
        <w:t>id</w:t>
      </w:r>
      <w:proofErr w:type="gramEnd"/>
      <w:r w:rsidRPr="00925B7B">
        <w:t> : article-</w:t>
      </w:r>
      <w:r>
        <w:t>1891</w:t>
      </w:r>
      <w:r w:rsidRPr="00925B7B">
        <w:t>-</w:t>
      </w:r>
      <w:r>
        <w:t>04</w:t>
      </w:r>
      <w:r w:rsidRPr="00925B7B">
        <w:t>_</w:t>
      </w:r>
      <w:r>
        <w:t>242</w:t>
      </w:r>
    </w:p>
    <w:p w:rsidR="00740F80" w:rsidRPr="00AC5822" w:rsidRDefault="00740F80" w:rsidP="00740F80">
      <w:pPr>
        <w:pStyle w:val="term"/>
        <w:rPr>
          <w:lang w:val="en-GB"/>
        </w:rPr>
      </w:pPr>
      <w:proofErr w:type="gramStart"/>
      <w:r w:rsidRPr="00AC5822">
        <w:rPr>
          <w:lang w:val="en-GB"/>
        </w:rPr>
        <w:t>author :</w:t>
      </w:r>
      <w:proofErr w:type="gramEnd"/>
      <w:r w:rsidRPr="00AC5822">
        <w:rPr>
          <w:lang w:val="en-GB"/>
        </w:rPr>
        <w:t xml:space="preserve"> Gourmont, Remy de (1858-1915)</w:t>
      </w:r>
    </w:p>
    <w:p w:rsidR="00740F80" w:rsidRPr="00AC5822" w:rsidRDefault="00740F80" w:rsidP="00740F80">
      <w:pPr>
        <w:pStyle w:val="term"/>
        <w:rPr>
          <w:lang w:val="en-GB"/>
        </w:rPr>
      </w:pPr>
      <w:proofErr w:type="gramStart"/>
      <w:r w:rsidRPr="00AC5822">
        <w:rPr>
          <w:lang w:val="en-GB"/>
        </w:rPr>
        <w:t>signed :</w:t>
      </w:r>
      <w:proofErr w:type="gramEnd"/>
      <w:r w:rsidRPr="00AC5822">
        <w:rPr>
          <w:lang w:val="en-GB"/>
        </w:rPr>
        <w:t xml:space="preserve"> R. G.</w:t>
      </w:r>
    </w:p>
    <w:p w:rsidR="00740F80" w:rsidRPr="00925B7B" w:rsidRDefault="00740F80" w:rsidP="00740F80">
      <w:pPr>
        <w:pStyle w:val="term"/>
      </w:pPr>
      <w:proofErr w:type="gramStart"/>
      <w:r w:rsidRPr="00925B7B">
        <w:t>section</w:t>
      </w:r>
      <w:proofErr w:type="gramEnd"/>
      <w:r w:rsidRPr="00925B7B">
        <w:t xml:space="preserve"> : </w:t>
      </w:r>
      <w:r>
        <w:t>Littérature italienne</w:t>
      </w:r>
    </w:p>
    <w:p w:rsidR="00740F80" w:rsidRDefault="00740F80" w:rsidP="00740F80">
      <w:pPr>
        <w:pStyle w:val="term"/>
      </w:pPr>
      <w:proofErr w:type="spellStart"/>
      <w:proofErr w:type="gramStart"/>
      <w:r w:rsidRPr="00925B7B">
        <w:t>title</w:t>
      </w:r>
      <w:proofErr w:type="spellEnd"/>
      <w:proofErr w:type="gramEnd"/>
      <w:r w:rsidRPr="00925B7B">
        <w:t xml:space="preserve"> : </w:t>
      </w:r>
      <w:r>
        <w:t>Les dernières revues italiennes</w:t>
      </w:r>
    </w:p>
    <w:p w:rsidR="00740F80" w:rsidRPr="00925B7B" w:rsidRDefault="00740F80" w:rsidP="00740F80">
      <w:pPr>
        <w:pStyle w:val="term"/>
      </w:pPr>
      <w:proofErr w:type="gramStart"/>
      <w:r w:rsidRPr="00925B7B">
        <w:t>date</w:t>
      </w:r>
      <w:proofErr w:type="gramEnd"/>
      <w:r w:rsidRPr="00925B7B">
        <w:t> :</w:t>
      </w:r>
      <w:r>
        <w:t xml:space="preserve"> 1891-04</w:t>
      </w:r>
    </w:p>
    <w:p w:rsidR="00740F80" w:rsidRDefault="00740F80" w:rsidP="00740F80">
      <w:pPr>
        <w:pStyle w:val="term"/>
      </w:pPr>
      <w:proofErr w:type="spellStart"/>
      <w:proofErr w:type="gramStart"/>
      <w:r w:rsidRPr="00925B7B">
        <w:t>ref</w:t>
      </w:r>
      <w:proofErr w:type="spellEnd"/>
      <w:proofErr w:type="gramEnd"/>
      <w:r w:rsidRPr="00925B7B">
        <w:t xml:space="preserve"> : </w:t>
      </w:r>
      <w:r>
        <w:t>Tome II, numéro 16, avril 1891</w:t>
      </w:r>
      <w:r w:rsidRPr="00925B7B">
        <w:t xml:space="preserve">, </w:t>
      </w:r>
      <w:r>
        <w:t>p. 242-243</w:t>
      </w:r>
    </w:p>
    <w:p w:rsidR="006C5451" w:rsidRPr="009A0684" w:rsidRDefault="006C5451" w:rsidP="006C5451">
      <w:pPr>
        <w:pStyle w:val="Corpsdetexte"/>
        <w:rPr>
          <w:rFonts w:cs="Times New Roman"/>
        </w:rPr>
      </w:pPr>
      <w:r w:rsidRPr="009A0684">
        <w:t xml:space="preserve">À noter, dans la </w:t>
      </w:r>
      <w:proofErr w:type="spellStart"/>
      <w:r w:rsidRPr="009A0684">
        <w:rPr>
          <w:b/>
          <w:bCs/>
        </w:rPr>
        <w:t>Gazzetta</w:t>
      </w:r>
      <w:proofErr w:type="spellEnd"/>
      <w:r w:rsidRPr="009A0684">
        <w:rPr>
          <w:b/>
          <w:bCs/>
        </w:rPr>
        <w:t xml:space="preserve"> </w:t>
      </w:r>
      <w:proofErr w:type="spellStart"/>
      <w:r w:rsidRPr="009A0684">
        <w:rPr>
          <w:b/>
          <w:bCs/>
        </w:rPr>
        <w:t>letteraria</w:t>
      </w:r>
      <w:proofErr w:type="spellEnd"/>
      <w:r w:rsidRPr="006C5451">
        <w:rPr>
          <w:bCs/>
        </w:rPr>
        <w:t xml:space="preserve">, </w:t>
      </w:r>
      <w:r w:rsidRPr="009A0684">
        <w:t>de Turin :</w:t>
      </w:r>
      <w:r>
        <w:t xml:space="preserve"> une curieuse étude de M. </w:t>
      </w:r>
      <w:r w:rsidRPr="009A0684">
        <w:t xml:space="preserve">Adolfo </w:t>
      </w:r>
      <w:proofErr w:type="spellStart"/>
      <w:r w:rsidRPr="009A0684">
        <w:t>Zerboglio</w:t>
      </w:r>
      <w:proofErr w:type="spellEnd"/>
      <w:r w:rsidRPr="009A0684">
        <w:t xml:space="preserve"> sur les fous de bibliothèques</w:t>
      </w:r>
      <w:r>
        <w:t xml:space="preserve"> </w:t>
      </w:r>
      <w:r w:rsidRPr="009A0684">
        <w:rPr>
          <w:rFonts w:cs="Times New Roman"/>
        </w:rPr>
        <w:t>(</w:t>
      </w:r>
      <w:r w:rsidRPr="009A0684">
        <w:rPr>
          <w:rFonts w:cs="Times New Roman"/>
          <w:i/>
          <w:iCs/>
        </w:rPr>
        <w:t xml:space="preserve">I </w:t>
      </w:r>
      <w:proofErr w:type="spellStart"/>
      <w:r w:rsidRPr="009A0684">
        <w:rPr>
          <w:rFonts w:cs="Times New Roman"/>
          <w:i/>
          <w:iCs/>
        </w:rPr>
        <w:t>Mattoidi</w:t>
      </w:r>
      <w:proofErr w:type="spellEnd"/>
      <w:r w:rsidRPr="009A0684">
        <w:rPr>
          <w:rFonts w:cs="Times New Roman"/>
          <w:i/>
          <w:iCs/>
        </w:rPr>
        <w:t xml:space="preserve"> in </w:t>
      </w:r>
      <w:proofErr w:type="spellStart"/>
      <w:r w:rsidRPr="009A0684">
        <w:rPr>
          <w:rFonts w:cs="Times New Roman"/>
          <w:i/>
          <w:iCs/>
        </w:rPr>
        <w:t>biblioteca</w:t>
      </w:r>
      <w:proofErr w:type="spellEnd"/>
      <w:r w:rsidRPr="009A0684">
        <w:rPr>
          <w:rFonts w:cs="Times New Roman"/>
          <w:i/>
          <w:iCs/>
        </w:rPr>
        <w:t xml:space="preserve">), </w:t>
      </w:r>
      <w:r w:rsidRPr="009A0684">
        <w:rPr>
          <w:rFonts w:cs="Times New Roman"/>
        </w:rPr>
        <w:t>ces maniaques du livre, compilateurs sans but, copistes par dilettantisme, etc. (n</w:t>
      </w:r>
      <w:r w:rsidRPr="009A0684">
        <w:rPr>
          <w:rFonts w:cs="Times New Roman"/>
          <w:vertAlign w:val="superscript"/>
        </w:rPr>
        <w:t>o</w:t>
      </w:r>
      <w:r>
        <w:rPr>
          <w:rFonts w:cs="Times New Roman"/>
        </w:rPr>
        <w:t xml:space="preserve"> du 21 février). — </w:t>
      </w:r>
      <w:r w:rsidRPr="009A0684">
        <w:rPr>
          <w:rFonts w:cs="Times New Roman"/>
        </w:rPr>
        <w:t>Le n</w:t>
      </w:r>
      <w:r w:rsidRPr="009A0684">
        <w:rPr>
          <w:rFonts w:cs="Times New Roman"/>
          <w:vertAlign w:val="superscript"/>
        </w:rPr>
        <w:t>o</w:t>
      </w:r>
      <w:r>
        <w:rPr>
          <w:rFonts w:cs="Times New Roman"/>
        </w:rPr>
        <w:t xml:space="preserve"> suivant (28 </w:t>
      </w:r>
      <w:r w:rsidRPr="009A0684">
        <w:rPr>
          <w:rFonts w:cs="Times New Roman"/>
        </w:rPr>
        <w:t>février) donne la conclusio</w:t>
      </w:r>
      <w:r>
        <w:rPr>
          <w:rFonts w:cs="Times New Roman"/>
        </w:rPr>
        <w:t>n de la très solide étude de M. </w:t>
      </w:r>
      <w:r w:rsidRPr="009A0684">
        <w:rPr>
          <w:rFonts w:cs="Times New Roman"/>
        </w:rPr>
        <w:t xml:space="preserve">Rodolfo Renier : </w:t>
      </w:r>
      <w:r w:rsidRPr="009A0684">
        <w:rPr>
          <w:rFonts w:cs="Times New Roman"/>
          <w:i/>
          <w:iCs/>
        </w:rPr>
        <w:t>Pour l’histoire des arts et du dessin</w:t>
      </w:r>
      <w:r>
        <w:rPr>
          <w:rFonts w:cs="Times New Roman"/>
        </w:rPr>
        <w:t>. — </w:t>
      </w:r>
      <w:r w:rsidRPr="009A0684">
        <w:rPr>
          <w:rFonts w:cs="Times New Roman"/>
        </w:rPr>
        <w:t xml:space="preserve">Toujours intéressante, la </w:t>
      </w:r>
      <w:proofErr w:type="spellStart"/>
      <w:r w:rsidRPr="009A0684">
        <w:rPr>
          <w:rFonts w:cs="Times New Roman"/>
          <w:i/>
          <w:iCs/>
        </w:rPr>
        <w:t>Letteraria</w:t>
      </w:r>
      <w:proofErr w:type="spellEnd"/>
      <w:r w:rsidRPr="009A0684">
        <w:rPr>
          <w:rFonts w:cs="Times New Roman"/>
        </w:rPr>
        <w:t xml:space="preserve"> se complète par une bibliographie étendue, revue de lecture et instrument de travail. Dans la </w:t>
      </w:r>
      <w:r w:rsidRPr="009A0684">
        <w:rPr>
          <w:rFonts w:cs="Times New Roman"/>
          <w:b/>
          <w:bCs/>
        </w:rPr>
        <w:t xml:space="preserve">Cronaca </w:t>
      </w:r>
      <w:proofErr w:type="spellStart"/>
      <w:r w:rsidRPr="009A0684">
        <w:rPr>
          <w:rFonts w:cs="Times New Roman"/>
          <w:b/>
          <w:bCs/>
        </w:rPr>
        <w:t>d’arte</w:t>
      </w:r>
      <w:proofErr w:type="spellEnd"/>
      <w:r w:rsidRPr="009A0684">
        <w:rPr>
          <w:rFonts w:cs="Times New Roman"/>
        </w:rPr>
        <w:t xml:space="preserve">, </w:t>
      </w:r>
      <w:r>
        <w:rPr>
          <w:rFonts w:cs="Times New Roman"/>
        </w:rPr>
        <w:t>de Milan (22 </w:t>
      </w:r>
      <w:r w:rsidRPr="009A0684">
        <w:rPr>
          <w:rFonts w:cs="Times New Roman"/>
        </w:rPr>
        <w:t>février), en citation ces deux vers récemment déchiffrés dans les manuscrits de Léonard de Vinci :</w:t>
      </w:r>
    </w:p>
    <w:p w:rsidR="006C5451" w:rsidRPr="00AC5822" w:rsidRDefault="006C5451" w:rsidP="006C5451">
      <w:pPr>
        <w:pStyle w:val="quotel"/>
        <w:rPr>
          <w:lang w:val="it-IT"/>
        </w:rPr>
      </w:pPr>
      <w:proofErr w:type="spellStart"/>
      <w:r w:rsidRPr="00AC5822">
        <w:rPr>
          <w:lang w:val="it-IT"/>
        </w:rPr>
        <w:t>Sichome</w:t>
      </w:r>
      <w:proofErr w:type="spellEnd"/>
      <w:r w:rsidRPr="00AC5822">
        <w:rPr>
          <w:lang w:val="it-IT"/>
        </w:rPr>
        <w:t xml:space="preserve">. </w:t>
      </w:r>
      <w:proofErr w:type="spellStart"/>
      <w:r w:rsidRPr="00AC5822">
        <w:rPr>
          <w:lang w:val="it-IT"/>
        </w:rPr>
        <w:t>vna</w:t>
      </w:r>
      <w:proofErr w:type="spellEnd"/>
      <w:r w:rsidRPr="00AC5822">
        <w:rPr>
          <w:lang w:val="it-IT"/>
        </w:rPr>
        <w:t xml:space="preserve">. giornata. bene. spesa. </w:t>
      </w:r>
      <w:proofErr w:type="spellStart"/>
      <w:r w:rsidRPr="00AC5822">
        <w:rPr>
          <w:lang w:val="it-IT"/>
        </w:rPr>
        <w:t>dallieto</w:t>
      </w:r>
      <w:proofErr w:type="spellEnd"/>
      <w:r w:rsidRPr="00AC5822">
        <w:rPr>
          <w:lang w:val="it-IT"/>
        </w:rPr>
        <w:t>. dormire.</w:t>
      </w:r>
    </w:p>
    <w:p w:rsidR="006C5451" w:rsidRPr="00AC5822" w:rsidRDefault="006C5451" w:rsidP="006C5451">
      <w:pPr>
        <w:pStyle w:val="quotel"/>
        <w:rPr>
          <w:lang w:val="it-IT"/>
        </w:rPr>
      </w:pPr>
      <w:r w:rsidRPr="00AC5822">
        <w:rPr>
          <w:lang w:val="it-IT"/>
        </w:rPr>
        <w:t xml:space="preserve">Cosi. </w:t>
      </w:r>
      <w:proofErr w:type="spellStart"/>
      <w:r w:rsidRPr="00AC5822">
        <w:rPr>
          <w:lang w:val="it-IT"/>
        </w:rPr>
        <w:t>vna</w:t>
      </w:r>
      <w:proofErr w:type="spellEnd"/>
      <w:r w:rsidRPr="00AC5822">
        <w:rPr>
          <w:lang w:val="it-IT"/>
        </w:rPr>
        <w:t xml:space="preserve">. vita. bene. </w:t>
      </w:r>
      <w:proofErr w:type="spellStart"/>
      <w:r w:rsidRPr="00AC5822">
        <w:rPr>
          <w:lang w:val="it-IT"/>
        </w:rPr>
        <w:t>vsata</w:t>
      </w:r>
      <w:proofErr w:type="spellEnd"/>
      <w:r w:rsidRPr="00AC5822">
        <w:rPr>
          <w:lang w:val="it-IT"/>
        </w:rPr>
        <w:t>. da. lieto. morire.</w:t>
      </w:r>
    </w:p>
    <w:p w:rsidR="006C5451" w:rsidRPr="006C5451" w:rsidRDefault="006C5451" w:rsidP="006C5451">
      <w:pPr>
        <w:pStyle w:val="quote"/>
      </w:pPr>
      <w:r w:rsidRPr="006C5451">
        <w:t>(Comme une journée bien se passe au doux dormir, ainsi une vie bien se consume au doux mourir.)</w:t>
      </w:r>
    </w:p>
    <w:p w:rsidR="006C5451" w:rsidRPr="009A0684" w:rsidRDefault="006C5451" w:rsidP="006C5451">
      <w:pPr>
        <w:pStyle w:val="Corpsdetexte"/>
      </w:pPr>
      <w:r w:rsidRPr="009A0684">
        <w:lastRenderedPageBreak/>
        <w:t xml:space="preserve">La </w:t>
      </w:r>
      <w:proofErr w:type="spellStart"/>
      <w:r w:rsidRPr="009A0684">
        <w:rPr>
          <w:b/>
          <w:bCs/>
        </w:rPr>
        <w:t>Critica</w:t>
      </w:r>
      <w:proofErr w:type="spellEnd"/>
      <w:r w:rsidRPr="009A0684">
        <w:rPr>
          <w:b/>
          <w:bCs/>
        </w:rPr>
        <w:t xml:space="preserve"> sociale</w:t>
      </w:r>
      <w:r w:rsidRPr="006C5451">
        <w:rPr>
          <w:bCs/>
        </w:rPr>
        <w:t xml:space="preserve"> </w:t>
      </w:r>
      <w:r w:rsidRPr="009A0684">
        <w:t>(Milan) nous convie à un so</w:t>
      </w:r>
      <w:r>
        <w:t>cialisme « scientifique et positif </w:t>
      </w:r>
      <w:r w:rsidRPr="009A0684">
        <w:t>». Articles sérieux et bien renseignés.</w:t>
      </w:r>
    </w:p>
    <w:p w:rsidR="00C81F51" w:rsidRDefault="00C81F51" w:rsidP="00C81F51">
      <w:pPr>
        <w:pStyle w:val="Titre1"/>
      </w:pPr>
      <w:r>
        <w:t>Tome II, numéro 17, mai 1891</w:t>
      </w:r>
    </w:p>
    <w:p w:rsidR="0094747D" w:rsidRDefault="0094747D" w:rsidP="00DC644B">
      <w:pPr>
        <w:pStyle w:val="Titre2"/>
      </w:pPr>
      <w:r>
        <w:t>Malveillance [extrait]</w:t>
      </w:r>
      <w:r w:rsidR="00483193">
        <w:rPr>
          <w:rStyle w:val="Appelnotedebasdep"/>
        </w:rPr>
        <w:footnoteReference w:id="2"/>
      </w:r>
    </w:p>
    <w:p w:rsidR="00483193" w:rsidRPr="00AC5822" w:rsidRDefault="00483193" w:rsidP="00483193">
      <w:pPr>
        <w:pStyle w:val="term"/>
        <w:rPr>
          <w:lang w:val="en-GB"/>
        </w:rPr>
      </w:pPr>
      <w:proofErr w:type="gramStart"/>
      <w:r w:rsidRPr="00AC5822">
        <w:rPr>
          <w:lang w:val="en-GB"/>
        </w:rPr>
        <w:t>id :</w:t>
      </w:r>
      <w:proofErr w:type="gramEnd"/>
      <w:r w:rsidRPr="00AC5822">
        <w:rPr>
          <w:lang w:val="en-GB"/>
        </w:rPr>
        <w:t xml:space="preserve"> article-1891-05_264</w:t>
      </w:r>
    </w:p>
    <w:p w:rsidR="00483193" w:rsidRPr="00AC5822" w:rsidRDefault="00483193" w:rsidP="00483193">
      <w:pPr>
        <w:pStyle w:val="term"/>
        <w:rPr>
          <w:lang w:val="en-GB"/>
        </w:rPr>
      </w:pPr>
      <w:proofErr w:type="gramStart"/>
      <w:r w:rsidRPr="00AC5822">
        <w:rPr>
          <w:lang w:val="en-GB"/>
        </w:rPr>
        <w:t>author :</w:t>
      </w:r>
      <w:proofErr w:type="gramEnd"/>
      <w:r w:rsidRPr="00AC5822">
        <w:rPr>
          <w:lang w:val="en-GB"/>
        </w:rPr>
        <w:t xml:space="preserve"> </w:t>
      </w:r>
      <w:proofErr w:type="spellStart"/>
      <w:r w:rsidRPr="00AC5822">
        <w:rPr>
          <w:lang w:val="en-GB"/>
        </w:rPr>
        <w:t>Vallette</w:t>
      </w:r>
      <w:proofErr w:type="spellEnd"/>
      <w:r w:rsidRPr="00AC5822">
        <w:rPr>
          <w:lang w:val="en-GB"/>
        </w:rPr>
        <w:t>, Alfred (1858-1935)</w:t>
      </w:r>
    </w:p>
    <w:p w:rsidR="00483193" w:rsidRPr="00AC5822" w:rsidRDefault="00483193" w:rsidP="00483193">
      <w:pPr>
        <w:pStyle w:val="term"/>
        <w:rPr>
          <w:lang w:val="en-GB"/>
        </w:rPr>
      </w:pPr>
      <w:proofErr w:type="gramStart"/>
      <w:r w:rsidRPr="00AC5822">
        <w:rPr>
          <w:lang w:val="en-GB"/>
        </w:rPr>
        <w:t>signed :</w:t>
      </w:r>
      <w:proofErr w:type="gramEnd"/>
      <w:r w:rsidRPr="00AC5822">
        <w:rPr>
          <w:lang w:val="en-GB"/>
        </w:rPr>
        <w:t xml:space="preserve"> Alfred </w:t>
      </w:r>
      <w:proofErr w:type="spellStart"/>
      <w:r w:rsidRPr="00AC5822">
        <w:rPr>
          <w:lang w:val="en-GB"/>
        </w:rPr>
        <w:t>Vallette</w:t>
      </w:r>
      <w:proofErr w:type="spellEnd"/>
    </w:p>
    <w:p w:rsidR="00483193" w:rsidRPr="00AC5822" w:rsidRDefault="00483193" w:rsidP="00483193">
      <w:pPr>
        <w:pStyle w:val="term"/>
        <w:rPr>
          <w:lang w:val="en-GB"/>
        </w:rPr>
      </w:pPr>
      <w:proofErr w:type="gramStart"/>
      <w:r w:rsidRPr="00AC5822">
        <w:rPr>
          <w:lang w:val="en-GB"/>
        </w:rPr>
        <w:t>section :</w:t>
      </w:r>
      <w:proofErr w:type="gramEnd"/>
      <w:r w:rsidRPr="00AC5822">
        <w:rPr>
          <w:lang w:val="en-GB"/>
        </w:rPr>
        <w:t xml:space="preserve"> none</w:t>
      </w:r>
    </w:p>
    <w:p w:rsidR="00483193" w:rsidRPr="00AC5822" w:rsidRDefault="00483193" w:rsidP="00483193">
      <w:pPr>
        <w:pStyle w:val="term"/>
        <w:rPr>
          <w:lang w:val="en-GB"/>
        </w:rPr>
      </w:pPr>
      <w:proofErr w:type="gramStart"/>
      <w:r w:rsidRPr="00AC5822">
        <w:rPr>
          <w:lang w:val="en-GB"/>
        </w:rPr>
        <w:t>title :</w:t>
      </w:r>
      <w:proofErr w:type="gramEnd"/>
      <w:r w:rsidRPr="00AC5822">
        <w:rPr>
          <w:lang w:val="en-GB"/>
        </w:rPr>
        <w:t xml:space="preserve"> </w:t>
      </w:r>
      <w:proofErr w:type="spellStart"/>
      <w:r w:rsidRPr="00AC5822">
        <w:rPr>
          <w:lang w:val="en-GB"/>
        </w:rPr>
        <w:t>Malveillance</w:t>
      </w:r>
      <w:proofErr w:type="spellEnd"/>
      <w:r w:rsidRPr="00AC5822">
        <w:rPr>
          <w:lang w:val="en-GB"/>
        </w:rPr>
        <w:t xml:space="preserve"> [</w:t>
      </w:r>
      <w:proofErr w:type="spellStart"/>
      <w:r w:rsidRPr="00AC5822">
        <w:rPr>
          <w:lang w:val="en-GB"/>
        </w:rPr>
        <w:t>extrait</w:t>
      </w:r>
      <w:proofErr w:type="spellEnd"/>
      <w:r w:rsidRPr="00AC5822">
        <w:rPr>
          <w:lang w:val="en-GB"/>
        </w:rPr>
        <w:t>]</w:t>
      </w:r>
    </w:p>
    <w:p w:rsidR="00483193" w:rsidRPr="00AC5822" w:rsidRDefault="00483193" w:rsidP="00483193">
      <w:pPr>
        <w:pStyle w:val="term"/>
        <w:rPr>
          <w:lang w:val="en-GB"/>
        </w:rPr>
      </w:pPr>
      <w:proofErr w:type="gramStart"/>
      <w:r w:rsidRPr="00AC5822">
        <w:rPr>
          <w:lang w:val="en-GB"/>
        </w:rPr>
        <w:t>date :</w:t>
      </w:r>
      <w:proofErr w:type="gramEnd"/>
      <w:r w:rsidRPr="00AC5822">
        <w:rPr>
          <w:lang w:val="en-GB"/>
        </w:rPr>
        <w:t xml:space="preserve"> 1891-05</w:t>
      </w:r>
    </w:p>
    <w:p w:rsidR="00483193" w:rsidRPr="00AC5822" w:rsidRDefault="00483193" w:rsidP="00483193">
      <w:pPr>
        <w:pStyle w:val="term"/>
        <w:rPr>
          <w:lang w:val="en-GB"/>
        </w:rPr>
      </w:pPr>
      <w:proofErr w:type="gramStart"/>
      <w:r w:rsidRPr="00AC5822">
        <w:rPr>
          <w:lang w:val="en-GB"/>
        </w:rPr>
        <w:t>ref :</w:t>
      </w:r>
      <w:proofErr w:type="gramEnd"/>
      <w:r w:rsidRPr="00AC5822">
        <w:rPr>
          <w:lang w:val="en-GB"/>
        </w:rPr>
        <w:t xml:space="preserve"> Tome II, </w:t>
      </w:r>
      <w:proofErr w:type="spellStart"/>
      <w:r w:rsidRPr="00AC5822">
        <w:rPr>
          <w:lang w:val="en-GB"/>
        </w:rPr>
        <w:t>numéro</w:t>
      </w:r>
      <w:proofErr w:type="spellEnd"/>
      <w:r w:rsidRPr="00AC5822">
        <w:rPr>
          <w:lang w:val="en-GB"/>
        </w:rPr>
        <w:t xml:space="preserve"> 17, </w:t>
      </w:r>
      <w:proofErr w:type="spellStart"/>
      <w:r w:rsidRPr="00AC5822">
        <w:rPr>
          <w:lang w:val="en-GB"/>
        </w:rPr>
        <w:t>mai</w:t>
      </w:r>
      <w:proofErr w:type="spellEnd"/>
      <w:r w:rsidRPr="00AC5822">
        <w:rPr>
          <w:lang w:val="en-GB"/>
        </w:rPr>
        <w:t> 1891, p. 261-268 [264]</w:t>
      </w:r>
    </w:p>
    <w:p w:rsidR="00483193" w:rsidRPr="00AC5822" w:rsidRDefault="00483193" w:rsidP="00483193">
      <w:pPr>
        <w:pStyle w:val="byline"/>
        <w:rPr>
          <w:lang w:val="en-GB"/>
        </w:rPr>
      </w:pPr>
      <w:r w:rsidRPr="00AC5822">
        <w:rPr>
          <w:smallCaps/>
          <w:lang w:val="en-GB"/>
        </w:rPr>
        <w:t xml:space="preserve">Alfred </w:t>
      </w:r>
      <w:proofErr w:type="spellStart"/>
      <w:r w:rsidRPr="00AC5822">
        <w:rPr>
          <w:smallCaps/>
          <w:lang w:val="en-GB"/>
        </w:rPr>
        <w:t>Vallette</w:t>
      </w:r>
      <w:proofErr w:type="spellEnd"/>
      <w:r w:rsidRPr="00AC5822">
        <w:rPr>
          <w:lang w:val="en-GB"/>
        </w:rPr>
        <w:t>.</w:t>
      </w:r>
    </w:p>
    <w:p w:rsidR="00483193" w:rsidRPr="00AC5822" w:rsidRDefault="00483193" w:rsidP="00483193">
      <w:pPr>
        <w:pStyle w:val="bibl"/>
        <w:rPr>
          <w:rFonts w:hint="eastAsia"/>
          <w:lang w:val="en-GB"/>
        </w:rPr>
      </w:pPr>
      <w:r w:rsidRPr="00AC5822">
        <w:rPr>
          <w:lang w:val="en-GB"/>
        </w:rPr>
        <w:t xml:space="preserve">Tome II, </w:t>
      </w:r>
      <w:proofErr w:type="spellStart"/>
      <w:r w:rsidRPr="00AC5822">
        <w:rPr>
          <w:lang w:val="en-GB"/>
        </w:rPr>
        <w:t>numéro</w:t>
      </w:r>
      <w:proofErr w:type="spellEnd"/>
      <w:r w:rsidRPr="00AC5822">
        <w:rPr>
          <w:lang w:val="en-GB"/>
        </w:rPr>
        <w:t xml:space="preserve"> 17, </w:t>
      </w:r>
      <w:proofErr w:type="spellStart"/>
      <w:r w:rsidRPr="00AC5822">
        <w:rPr>
          <w:lang w:val="en-GB"/>
        </w:rPr>
        <w:t>mai</w:t>
      </w:r>
      <w:proofErr w:type="spellEnd"/>
      <w:r w:rsidRPr="00AC5822">
        <w:rPr>
          <w:lang w:val="en-GB"/>
        </w:rPr>
        <w:t> 1891, p. 261-268 [264].</w:t>
      </w:r>
    </w:p>
    <w:p w:rsidR="00483193" w:rsidRDefault="00483193" w:rsidP="00483193">
      <w:pPr>
        <w:pStyle w:val="Corpsdetexte"/>
      </w:pPr>
      <w:r>
        <w:t xml:space="preserve">[…] Parlerai-je enfin de la </w:t>
      </w:r>
      <w:proofErr w:type="spellStart"/>
      <w:r>
        <w:rPr>
          <w:i/>
        </w:rPr>
        <w:t>Critica</w:t>
      </w:r>
      <w:proofErr w:type="spellEnd"/>
      <w:r>
        <w:rPr>
          <w:i/>
        </w:rPr>
        <w:t xml:space="preserve"> sociale</w:t>
      </w:r>
      <w:r>
        <w:t xml:space="preserve">, de Milan, qui s’empoigne avec l’idée de patrie et l’appelle </w:t>
      </w:r>
      <w:r>
        <w:rPr>
          <w:rStyle w:val="quotec"/>
        </w:rPr>
        <w:t>« la carcasse d’un idéal putréfié »</w:t>
      </w:r>
      <w:r w:rsidRPr="00483193">
        <w:rPr>
          <w:rStyle w:val="Appelnotedebasdep"/>
          <w:color w:val="0070C0"/>
        </w:rPr>
        <w:t xml:space="preserve"> </w:t>
      </w:r>
      <w:r>
        <w:rPr>
          <w:rStyle w:val="Appelnotedebasdep"/>
          <w:color w:val="0070C0"/>
        </w:rPr>
        <w:footnoteReference w:id="3"/>
      </w:r>
      <w:r>
        <w:t>.</w:t>
      </w:r>
    </w:p>
    <w:p w:rsidR="00483193" w:rsidRPr="00483193" w:rsidRDefault="00483193" w:rsidP="00483193">
      <w:pPr>
        <w:pStyle w:val="Corpsdetexte"/>
      </w:pPr>
      <w:r>
        <w:t>[…]</w:t>
      </w:r>
    </w:p>
    <w:p w:rsidR="00740F80" w:rsidRDefault="00740F80" w:rsidP="00740F80">
      <w:pPr>
        <w:pStyle w:val="Titre2"/>
      </w:pPr>
      <w:r>
        <w:t>Littérature italienne</w:t>
      </w:r>
    </w:p>
    <w:p w:rsidR="00740F80" w:rsidRPr="00925B7B" w:rsidRDefault="00740F80" w:rsidP="00740F80">
      <w:pPr>
        <w:pStyle w:val="term"/>
      </w:pPr>
      <w:proofErr w:type="gramStart"/>
      <w:r w:rsidRPr="00925B7B">
        <w:t>id</w:t>
      </w:r>
      <w:proofErr w:type="gramEnd"/>
      <w:r w:rsidRPr="00925B7B">
        <w:t> : article-</w:t>
      </w:r>
      <w:r>
        <w:t>1891</w:t>
      </w:r>
      <w:r w:rsidRPr="00925B7B">
        <w:t>-</w:t>
      </w:r>
      <w:r>
        <w:t>05</w:t>
      </w:r>
      <w:r w:rsidRPr="00925B7B">
        <w:t>_</w:t>
      </w:r>
      <w:r>
        <w:t>307</w:t>
      </w:r>
    </w:p>
    <w:p w:rsidR="00740F80" w:rsidRPr="00925B7B" w:rsidRDefault="00740F80" w:rsidP="00740F80">
      <w:pPr>
        <w:pStyle w:val="term"/>
      </w:pPr>
      <w:proofErr w:type="spellStart"/>
      <w:proofErr w:type="gramStart"/>
      <w:r w:rsidRPr="00925B7B">
        <w:t>author</w:t>
      </w:r>
      <w:proofErr w:type="spellEnd"/>
      <w:proofErr w:type="gramEnd"/>
      <w:r w:rsidRPr="00925B7B">
        <w:t xml:space="preserve"> : </w:t>
      </w:r>
      <w:r>
        <w:t>Gourmont, Remy de (1858-1915)</w:t>
      </w:r>
    </w:p>
    <w:p w:rsidR="00740F80" w:rsidRPr="00925B7B" w:rsidRDefault="00740F80" w:rsidP="00740F80">
      <w:pPr>
        <w:pStyle w:val="term"/>
      </w:pPr>
      <w:proofErr w:type="spellStart"/>
      <w:proofErr w:type="gramStart"/>
      <w:r w:rsidRPr="00925B7B">
        <w:t>signed</w:t>
      </w:r>
      <w:proofErr w:type="spellEnd"/>
      <w:proofErr w:type="gramEnd"/>
      <w:r w:rsidRPr="00925B7B">
        <w:t xml:space="preserve"> : </w:t>
      </w:r>
      <w:r>
        <w:t>R. G.</w:t>
      </w:r>
    </w:p>
    <w:p w:rsidR="00740F80" w:rsidRPr="00925B7B" w:rsidRDefault="00740F80" w:rsidP="00740F80">
      <w:pPr>
        <w:pStyle w:val="term"/>
      </w:pPr>
      <w:proofErr w:type="gramStart"/>
      <w:r w:rsidRPr="00925B7B">
        <w:t>section</w:t>
      </w:r>
      <w:proofErr w:type="gramEnd"/>
      <w:r w:rsidRPr="00925B7B">
        <w:t xml:space="preserve"> : </w:t>
      </w:r>
      <w:r>
        <w:t>Littérature italienne</w:t>
      </w:r>
    </w:p>
    <w:p w:rsidR="00740F80" w:rsidRDefault="00740F80" w:rsidP="00740F80">
      <w:pPr>
        <w:pStyle w:val="term"/>
      </w:pPr>
      <w:proofErr w:type="spellStart"/>
      <w:proofErr w:type="gramStart"/>
      <w:r w:rsidRPr="00925B7B">
        <w:t>title</w:t>
      </w:r>
      <w:proofErr w:type="spellEnd"/>
      <w:proofErr w:type="gramEnd"/>
      <w:r w:rsidRPr="00925B7B">
        <w:t xml:space="preserve"> : </w:t>
      </w:r>
      <w:r>
        <w:t>Littérature italienne</w:t>
      </w:r>
    </w:p>
    <w:p w:rsidR="00740F80" w:rsidRPr="00925B7B" w:rsidRDefault="00740F80" w:rsidP="00740F80">
      <w:pPr>
        <w:pStyle w:val="term"/>
      </w:pPr>
      <w:proofErr w:type="gramStart"/>
      <w:r w:rsidRPr="00925B7B">
        <w:t>date</w:t>
      </w:r>
      <w:proofErr w:type="gramEnd"/>
      <w:r w:rsidRPr="00925B7B">
        <w:t> :</w:t>
      </w:r>
      <w:r>
        <w:t xml:space="preserve"> 1891-05</w:t>
      </w:r>
    </w:p>
    <w:p w:rsidR="00740F80" w:rsidRPr="00925B7B" w:rsidRDefault="00740F80" w:rsidP="00740F80">
      <w:pPr>
        <w:pStyle w:val="term"/>
      </w:pPr>
      <w:proofErr w:type="spellStart"/>
      <w:proofErr w:type="gramStart"/>
      <w:r w:rsidRPr="00925B7B">
        <w:t>ref</w:t>
      </w:r>
      <w:proofErr w:type="spellEnd"/>
      <w:proofErr w:type="gramEnd"/>
      <w:r w:rsidRPr="00925B7B">
        <w:t xml:space="preserve"> : </w:t>
      </w:r>
      <w:r>
        <w:t>Tome II, numéro 17, mai 1891, p. 307</w:t>
      </w:r>
    </w:p>
    <w:p w:rsidR="00740F80" w:rsidRPr="00B260A4" w:rsidRDefault="00740F80" w:rsidP="00740F80">
      <w:pPr>
        <w:pStyle w:val="byline"/>
      </w:pPr>
      <w:r>
        <w:t>R. G. [Remy de Gourmont]</w:t>
      </w:r>
      <w:r w:rsidRPr="00B260A4">
        <w:t>.</w:t>
      </w:r>
    </w:p>
    <w:p w:rsidR="00740F80" w:rsidRPr="00AC5822" w:rsidRDefault="00740F80" w:rsidP="00740F80">
      <w:pPr>
        <w:pStyle w:val="bibl"/>
        <w:rPr>
          <w:rFonts w:hint="eastAsia"/>
          <w:lang w:val="it-IT"/>
        </w:rPr>
      </w:pPr>
      <w:r w:rsidRPr="00AC5822">
        <w:rPr>
          <w:lang w:val="it-IT"/>
        </w:rPr>
        <w:t xml:space="preserve">Tome II, </w:t>
      </w:r>
      <w:proofErr w:type="spellStart"/>
      <w:r w:rsidRPr="00AC5822">
        <w:rPr>
          <w:lang w:val="it-IT"/>
        </w:rPr>
        <w:t>numéro</w:t>
      </w:r>
      <w:proofErr w:type="spellEnd"/>
      <w:r w:rsidRPr="00AC5822">
        <w:rPr>
          <w:lang w:val="it-IT"/>
        </w:rPr>
        <w:t> 17, mai 1891, p. 307.</w:t>
      </w:r>
    </w:p>
    <w:p w:rsidR="00740F80" w:rsidRDefault="00740F80" w:rsidP="00740F80">
      <w:pPr>
        <w:pStyle w:val="Titre3"/>
      </w:pPr>
      <w:r>
        <w:t>Revues</w:t>
      </w:r>
    </w:p>
    <w:p w:rsidR="00740F80" w:rsidRPr="00925B7B" w:rsidRDefault="00740F80" w:rsidP="00740F80">
      <w:pPr>
        <w:pStyle w:val="term"/>
      </w:pPr>
      <w:proofErr w:type="gramStart"/>
      <w:r w:rsidRPr="00925B7B">
        <w:t>id</w:t>
      </w:r>
      <w:proofErr w:type="gramEnd"/>
      <w:r w:rsidRPr="00925B7B">
        <w:t> : article-</w:t>
      </w:r>
      <w:r>
        <w:t>1891</w:t>
      </w:r>
      <w:r w:rsidRPr="00925B7B">
        <w:t>-</w:t>
      </w:r>
      <w:r>
        <w:t>05</w:t>
      </w:r>
      <w:r w:rsidRPr="00925B7B">
        <w:t>_</w:t>
      </w:r>
      <w:r>
        <w:t>307a</w:t>
      </w:r>
    </w:p>
    <w:p w:rsidR="00740F80" w:rsidRPr="00925B7B" w:rsidRDefault="00740F80" w:rsidP="00740F80">
      <w:pPr>
        <w:pStyle w:val="term"/>
      </w:pPr>
      <w:proofErr w:type="spellStart"/>
      <w:proofErr w:type="gramStart"/>
      <w:r w:rsidRPr="00925B7B">
        <w:t>author</w:t>
      </w:r>
      <w:proofErr w:type="spellEnd"/>
      <w:proofErr w:type="gramEnd"/>
      <w:r w:rsidRPr="00925B7B">
        <w:t xml:space="preserve"> : </w:t>
      </w:r>
      <w:r>
        <w:t>Gourmont, Remy de (1858-1915)</w:t>
      </w:r>
    </w:p>
    <w:p w:rsidR="00740F80" w:rsidRPr="00925B7B" w:rsidRDefault="00740F80" w:rsidP="00740F80">
      <w:pPr>
        <w:pStyle w:val="term"/>
      </w:pPr>
      <w:proofErr w:type="spellStart"/>
      <w:proofErr w:type="gramStart"/>
      <w:r w:rsidRPr="00925B7B">
        <w:t>signed</w:t>
      </w:r>
      <w:proofErr w:type="spellEnd"/>
      <w:proofErr w:type="gramEnd"/>
      <w:r w:rsidRPr="00925B7B">
        <w:t xml:space="preserve"> : </w:t>
      </w:r>
      <w:r>
        <w:t>R. G.</w:t>
      </w:r>
    </w:p>
    <w:p w:rsidR="00740F80" w:rsidRPr="00925B7B" w:rsidRDefault="00740F80" w:rsidP="00740F80">
      <w:pPr>
        <w:pStyle w:val="term"/>
      </w:pPr>
      <w:proofErr w:type="gramStart"/>
      <w:r w:rsidRPr="00925B7B">
        <w:t>section</w:t>
      </w:r>
      <w:proofErr w:type="gramEnd"/>
      <w:r w:rsidRPr="00925B7B">
        <w:t xml:space="preserve"> : </w:t>
      </w:r>
      <w:r>
        <w:t>Littérature italienne</w:t>
      </w:r>
    </w:p>
    <w:p w:rsidR="00740F80" w:rsidRDefault="00740F80" w:rsidP="00740F80">
      <w:pPr>
        <w:pStyle w:val="term"/>
      </w:pPr>
      <w:proofErr w:type="spellStart"/>
      <w:proofErr w:type="gramStart"/>
      <w:r w:rsidRPr="00925B7B">
        <w:t>title</w:t>
      </w:r>
      <w:proofErr w:type="spellEnd"/>
      <w:proofErr w:type="gramEnd"/>
      <w:r w:rsidRPr="00925B7B">
        <w:t xml:space="preserve"> : </w:t>
      </w:r>
      <w:r>
        <w:t>Revues</w:t>
      </w:r>
    </w:p>
    <w:p w:rsidR="00740F80" w:rsidRPr="00925B7B" w:rsidRDefault="00740F80" w:rsidP="00740F80">
      <w:pPr>
        <w:pStyle w:val="term"/>
      </w:pPr>
      <w:proofErr w:type="gramStart"/>
      <w:r w:rsidRPr="00925B7B">
        <w:t>date</w:t>
      </w:r>
      <w:proofErr w:type="gramEnd"/>
      <w:r w:rsidRPr="00925B7B">
        <w:t> :</w:t>
      </w:r>
      <w:r>
        <w:t xml:space="preserve"> 1891-05</w:t>
      </w:r>
    </w:p>
    <w:p w:rsidR="00740F80" w:rsidRPr="00925B7B" w:rsidRDefault="00740F80" w:rsidP="00740F80">
      <w:pPr>
        <w:pStyle w:val="term"/>
      </w:pPr>
      <w:proofErr w:type="spellStart"/>
      <w:proofErr w:type="gramStart"/>
      <w:r w:rsidRPr="00925B7B">
        <w:t>ref</w:t>
      </w:r>
      <w:proofErr w:type="spellEnd"/>
      <w:proofErr w:type="gramEnd"/>
      <w:r w:rsidRPr="00925B7B">
        <w:t xml:space="preserve"> : </w:t>
      </w:r>
      <w:r>
        <w:t>Tome II, numéro 17, mai 1891, p. 307</w:t>
      </w:r>
    </w:p>
    <w:p w:rsidR="006C5451" w:rsidRPr="009A0684" w:rsidRDefault="006C5451" w:rsidP="006C5451">
      <w:pPr>
        <w:pStyle w:val="Corpsdetexte"/>
      </w:pPr>
      <w:proofErr w:type="spellStart"/>
      <w:r w:rsidRPr="009A0684">
        <w:rPr>
          <w:i/>
          <w:iCs/>
        </w:rPr>
        <w:t>Gazetta</w:t>
      </w:r>
      <w:proofErr w:type="spellEnd"/>
      <w:r w:rsidRPr="009A0684">
        <w:rPr>
          <w:i/>
          <w:iCs/>
        </w:rPr>
        <w:t xml:space="preserve"> </w:t>
      </w:r>
      <w:proofErr w:type="spellStart"/>
      <w:r w:rsidRPr="009A0684">
        <w:rPr>
          <w:i/>
          <w:iCs/>
        </w:rPr>
        <w:t>letteraria</w:t>
      </w:r>
      <w:proofErr w:type="spellEnd"/>
      <w:r w:rsidRPr="009A0684">
        <w:t xml:space="preserve"> : Notice sur Théodore de </w:t>
      </w:r>
      <w:r>
        <w:t>Banville, par Federico Musso, — </w:t>
      </w:r>
      <w:r w:rsidRPr="009A0684">
        <w:t>meilleure et mieux renseignée que la plupart de celles que nous lûm</w:t>
      </w:r>
      <w:r>
        <w:t xml:space="preserve">es en des journaux français (21mars). </w:t>
      </w:r>
      <w:r>
        <w:lastRenderedPageBreak/>
        <w:t>— </w:t>
      </w:r>
      <w:r w:rsidRPr="009A0684">
        <w:t>Étude sur l’</w:t>
      </w:r>
      <w:r w:rsidRPr="009A0684">
        <w:rPr>
          <w:i/>
          <w:iCs/>
        </w:rPr>
        <w:t xml:space="preserve">Argent </w:t>
      </w:r>
      <w:r w:rsidRPr="009A0684">
        <w:t xml:space="preserve">de M. Zola, par Giuseppe </w:t>
      </w:r>
      <w:proofErr w:type="spellStart"/>
      <w:r w:rsidRPr="009A0684">
        <w:t>Depanis</w:t>
      </w:r>
      <w:proofErr w:type="spellEnd"/>
      <w:r w:rsidRPr="009A0684">
        <w:t> : le critique prend à ce livre un intérêt qui nous étonne ; il suffirait peut-être de constater l’étiage du tirage pour épuiser l’esthétique afférente au sujet (</w:t>
      </w:r>
      <w:r>
        <w:t>28 </w:t>
      </w:r>
      <w:r w:rsidRPr="009A0684">
        <w:t>mars).</w:t>
      </w:r>
    </w:p>
    <w:p w:rsidR="006C5451" w:rsidRPr="009A0684" w:rsidRDefault="006C5451" w:rsidP="006C5451">
      <w:pPr>
        <w:pStyle w:val="Corpsdetexte"/>
      </w:pPr>
      <w:r w:rsidRPr="009A0684">
        <w:rPr>
          <w:i/>
          <w:iCs/>
        </w:rPr>
        <w:t>Cronaca d’Arte</w:t>
      </w:r>
      <w:r w:rsidRPr="009A0684">
        <w:t xml:space="preserve"> : Curieuses notes de Giuseppe </w:t>
      </w:r>
      <w:proofErr w:type="spellStart"/>
      <w:r w:rsidRPr="009A0684">
        <w:t>Robiati</w:t>
      </w:r>
      <w:proofErr w:type="spellEnd"/>
      <w:r w:rsidRPr="009A0684">
        <w:t xml:space="preserve"> sur un romancier italien, tout à fait inconnu, </w:t>
      </w:r>
      <w:proofErr w:type="spellStart"/>
      <w:r w:rsidRPr="009A0684">
        <w:t>Ottone</w:t>
      </w:r>
      <w:proofErr w:type="spellEnd"/>
      <w:r w:rsidRPr="009A0684">
        <w:t xml:space="preserve"> di </w:t>
      </w:r>
      <w:proofErr w:type="spellStart"/>
      <w:r w:rsidRPr="009A0684">
        <w:t>Banzole</w:t>
      </w:r>
      <w:proofErr w:type="spellEnd"/>
      <w:r w:rsidRPr="009A0684">
        <w:t xml:space="preserve">. Cet écrivain, dans ses trois livres, </w:t>
      </w:r>
      <w:r w:rsidRPr="009A0684">
        <w:rPr>
          <w:i/>
          <w:iCs/>
        </w:rPr>
        <w:t>Al di là</w:t>
      </w:r>
      <w:r w:rsidRPr="009A0684">
        <w:t xml:space="preserve">, </w:t>
      </w:r>
      <w:r w:rsidRPr="009A0684">
        <w:rPr>
          <w:i/>
          <w:iCs/>
        </w:rPr>
        <w:t>No</w:t>
      </w:r>
      <w:r>
        <w:rPr>
          <w:iCs/>
        </w:rPr>
        <w:t xml:space="preserve">, </w:t>
      </w:r>
      <w:proofErr w:type="spellStart"/>
      <w:r w:rsidRPr="009A0684">
        <w:rPr>
          <w:i/>
          <w:iCs/>
        </w:rPr>
        <w:t>Quartello</w:t>
      </w:r>
      <w:proofErr w:type="spellEnd"/>
      <w:r w:rsidRPr="009A0684">
        <w:t>, apparaît tel qu’un romantique décadent, s’inspirant de Leopardi, de Baudelaire, de Schopenhauer, assez indépendant pour avoir écrit :</w:t>
      </w:r>
      <w:r>
        <w:t xml:space="preserve"> </w:t>
      </w:r>
      <w:r w:rsidRPr="006C5451">
        <w:rPr>
          <w:rStyle w:val="quotec"/>
        </w:rPr>
        <w:t>« À dire vrai, je n’ai jamais senti ni compris l’amour de la patrie »</w:t>
      </w:r>
      <w:r w:rsidRPr="009A0684">
        <w:t xml:space="preserve"> ; dans un autre roman, tout de jeunesse, </w:t>
      </w:r>
      <w:proofErr w:type="spellStart"/>
      <w:r w:rsidRPr="009A0684">
        <w:rPr>
          <w:i/>
          <w:iCs/>
        </w:rPr>
        <w:t>Memorie</w:t>
      </w:r>
      <w:proofErr w:type="spellEnd"/>
      <w:r w:rsidRPr="009A0684">
        <w:rPr>
          <w:i/>
          <w:iCs/>
        </w:rPr>
        <w:t xml:space="preserve"> </w:t>
      </w:r>
      <w:proofErr w:type="spellStart"/>
      <w:r w:rsidRPr="009A0684">
        <w:rPr>
          <w:i/>
          <w:iCs/>
        </w:rPr>
        <w:t>inutili</w:t>
      </w:r>
      <w:proofErr w:type="spellEnd"/>
      <w:r w:rsidRPr="009A0684">
        <w:t>, il avait analysé les plus étranges observations de l’amour,</w:t>
      </w:r>
      <w:r>
        <w:t xml:space="preserve"> en un mélange, dit M. </w:t>
      </w:r>
      <w:proofErr w:type="spellStart"/>
      <w:r w:rsidRPr="009A0684">
        <w:t>Robiati</w:t>
      </w:r>
      <w:proofErr w:type="spellEnd"/>
      <w:r w:rsidRPr="009A0684">
        <w:t xml:space="preserve">, de Stendhal et de De Sade. Nulle critique ne parla jamais des livres de </w:t>
      </w:r>
      <w:proofErr w:type="spellStart"/>
      <w:r w:rsidRPr="009A0684">
        <w:t>Banzole</w:t>
      </w:r>
      <w:proofErr w:type="spellEnd"/>
      <w:r w:rsidRPr="009A0684">
        <w:t> : cependant ils ont été achetés et lus, puisqu’</w:t>
      </w:r>
      <w:r>
        <w:t>épuisés en librairie (15 </w:t>
      </w:r>
      <w:r w:rsidRPr="009A0684">
        <w:t>mars).</w:t>
      </w:r>
    </w:p>
    <w:p w:rsidR="006C5451" w:rsidRPr="009A0684" w:rsidRDefault="006C5451" w:rsidP="006C5451">
      <w:pPr>
        <w:pStyle w:val="Corpsdetexte"/>
      </w:pPr>
      <w:r w:rsidRPr="009A0684">
        <w:rPr>
          <w:i/>
          <w:iCs/>
        </w:rPr>
        <w:t xml:space="preserve">La </w:t>
      </w:r>
      <w:proofErr w:type="spellStart"/>
      <w:r w:rsidRPr="009A0684">
        <w:rPr>
          <w:i/>
          <w:iCs/>
        </w:rPr>
        <w:t>Critica</w:t>
      </w:r>
      <w:proofErr w:type="spellEnd"/>
      <w:r w:rsidRPr="009A0684">
        <w:rPr>
          <w:i/>
          <w:iCs/>
        </w:rPr>
        <w:t xml:space="preserve"> sociale</w:t>
      </w:r>
      <w:r w:rsidRPr="009A0684">
        <w:t>, toujours intéressante, mais sur des sujets où nous ne pouvons la suivre en détail, nous a fait l’honneur de traduire presque intégralement, en y joignant des</w:t>
      </w:r>
      <w:r>
        <w:t xml:space="preserve"> commentaires sans équivoque, « Le joujou Patriotisme </w:t>
      </w:r>
      <w:r w:rsidRPr="009A0684">
        <w:t xml:space="preserve">». La traduction est élégante et d’une langue très fine. Cette expression italienne m’amusa beaucoup : pour dire : </w:t>
      </w:r>
      <w:proofErr w:type="gramStart"/>
      <w:r w:rsidRPr="009A0684">
        <w:t>Va-t’en</w:t>
      </w:r>
      <w:proofErr w:type="gramEnd"/>
      <w:r w:rsidRPr="009A0684">
        <w:t xml:space="preserve"> te promener :</w:t>
      </w:r>
      <w:r>
        <w:t xml:space="preserve"> « </w:t>
      </w:r>
      <w:proofErr w:type="spellStart"/>
      <w:r w:rsidRPr="009A0684">
        <w:rPr>
          <w:i/>
          <w:iCs/>
        </w:rPr>
        <w:t>Vatti</w:t>
      </w:r>
      <w:proofErr w:type="spellEnd"/>
      <w:r w:rsidRPr="009A0684">
        <w:rPr>
          <w:i/>
          <w:iCs/>
        </w:rPr>
        <w:t xml:space="preserve"> un po’ ad </w:t>
      </w:r>
      <w:proofErr w:type="spellStart"/>
      <w:r w:rsidRPr="009A0684">
        <w:rPr>
          <w:i/>
          <w:iCs/>
        </w:rPr>
        <w:t>ungere</w:t>
      </w:r>
      <w:proofErr w:type="spellEnd"/>
      <w:r>
        <w:t> », — </w:t>
      </w:r>
      <w:r w:rsidRPr="009A0684">
        <w:t xml:space="preserve">va te faire </w:t>
      </w:r>
      <w:r w:rsidRPr="009A0684">
        <w:rPr>
          <w:i/>
          <w:iCs/>
        </w:rPr>
        <w:t>oindre</w:t>
      </w:r>
      <w:r>
        <w:t>, </w:t>
      </w:r>
      <w:r w:rsidRPr="009A0684">
        <w:t xml:space="preserve">— </w:t>
      </w:r>
      <w:proofErr w:type="spellStart"/>
      <w:r w:rsidRPr="009A0684">
        <w:t>gavrochement</w:t>
      </w:r>
      <w:proofErr w:type="spellEnd"/>
      <w:r w:rsidRPr="009A0684">
        <w:t>, en français :</w:t>
      </w:r>
      <w:r>
        <w:t xml:space="preserve"> « Va te faire couper les cheveux</w:t>
      </w:r>
      <w:r w:rsidR="009B4029">
        <w:t> !</w:t>
      </w:r>
      <w:r>
        <w:t> </w:t>
      </w:r>
      <w:r w:rsidRPr="009A0684">
        <w:rPr>
          <w:b/>
          <w:bCs/>
          <w:i/>
          <w:iCs/>
        </w:rPr>
        <w:t>»</w:t>
      </w:r>
    </w:p>
    <w:p w:rsidR="008E4FA5" w:rsidRPr="00AC5822" w:rsidRDefault="008E4FA5" w:rsidP="008E4FA5">
      <w:pPr>
        <w:pStyle w:val="Titre3"/>
        <w:rPr>
          <w:lang w:val="en-GB"/>
        </w:rPr>
      </w:pPr>
      <w:r w:rsidRPr="00AC5822">
        <w:rPr>
          <w:lang w:val="en-GB"/>
        </w:rPr>
        <w:t>[N.-B.]</w:t>
      </w:r>
    </w:p>
    <w:p w:rsidR="008E4FA5" w:rsidRPr="00AC5822" w:rsidRDefault="008E4FA5" w:rsidP="008E4FA5">
      <w:pPr>
        <w:pStyle w:val="term"/>
        <w:rPr>
          <w:lang w:val="en-GB"/>
        </w:rPr>
      </w:pPr>
      <w:proofErr w:type="gramStart"/>
      <w:r w:rsidRPr="00AC5822">
        <w:rPr>
          <w:lang w:val="en-GB"/>
        </w:rPr>
        <w:t>id :</w:t>
      </w:r>
      <w:proofErr w:type="gramEnd"/>
      <w:r w:rsidRPr="00AC5822">
        <w:rPr>
          <w:lang w:val="en-GB"/>
        </w:rPr>
        <w:t xml:space="preserve"> article-1891-05_307b</w:t>
      </w:r>
    </w:p>
    <w:p w:rsidR="008E4FA5" w:rsidRPr="00AC5822" w:rsidRDefault="008E4FA5" w:rsidP="008E4FA5">
      <w:pPr>
        <w:pStyle w:val="term"/>
        <w:rPr>
          <w:lang w:val="en-GB"/>
        </w:rPr>
      </w:pPr>
      <w:proofErr w:type="gramStart"/>
      <w:r w:rsidRPr="00AC5822">
        <w:rPr>
          <w:lang w:val="en-GB"/>
        </w:rPr>
        <w:t>author :</w:t>
      </w:r>
      <w:proofErr w:type="gramEnd"/>
      <w:r w:rsidRPr="00AC5822">
        <w:rPr>
          <w:lang w:val="en-GB"/>
        </w:rPr>
        <w:t xml:space="preserve"> Gourmont, Remy de (1858-1915)</w:t>
      </w:r>
    </w:p>
    <w:p w:rsidR="008E4FA5" w:rsidRPr="00AC5822" w:rsidRDefault="008E4FA5" w:rsidP="008E4FA5">
      <w:pPr>
        <w:pStyle w:val="term"/>
        <w:rPr>
          <w:lang w:val="en-GB"/>
        </w:rPr>
      </w:pPr>
      <w:proofErr w:type="gramStart"/>
      <w:r w:rsidRPr="00AC5822">
        <w:rPr>
          <w:lang w:val="en-GB"/>
        </w:rPr>
        <w:t>signed :</w:t>
      </w:r>
      <w:proofErr w:type="gramEnd"/>
      <w:r w:rsidRPr="00AC5822">
        <w:rPr>
          <w:lang w:val="en-GB"/>
        </w:rPr>
        <w:t xml:space="preserve"> R. G.</w:t>
      </w:r>
    </w:p>
    <w:p w:rsidR="008E4FA5" w:rsidRPr="00925B7B" w:rsidRDefault="008E4FA5" w:rsidP="008E4FA5">
      <w:pPr>
        <w:pStyle w:val="term"/>
      </w:pPr>
      <w:proofErr w:type="gramStart"/>
      <w:r w:rsidRPr="00925B7B">
        <w:t>section</w:t>
      </w:r>
      <w:proofErr w:type="gramEnd"/>
      <w:r w:rsidRPr="00925B7B">
        <w:t xml:space="preserve"> : </w:t>
      </w:r>
      <w:r>
        <w:t>Littérature italienne</w:t>
      </w:r>
    </w:p>
    <w:p w:rsidR="008E4FA5" w:rsidRDefault="008E4FA5" w:rsidP="008E4FA5">
      <w:pPr>
        <w:pStyle w:val="term"/>
      </w:pPr>
      <w:proofErr w:type="spellStart"/>
      <w:proofErr w:type="gramStart"/>
      <w:r w:rsidRPr="00925B7B">
        <w:t>title</w:t>
      </w:r>
      <w:proofErr w:type="spellEnd"/>
      <w:proofErr w:type="gramEnd"/>
      <w:r w:rsidRPr="00925B7B">
        <w:t xml:space="preserve"> : </w:t>
      </w:r>
      <w:r>
        <w:t>[N.-B.]</w:t>
      </w:r>
    </w:p>
    <w:p w:rsidR="008E4FA5" w:rsidRPr="00AC5822" w:rsidRDefault="008E4FA5" w:rsidP="008E4FA5">
      <w:pPr>
        <w:pStyle w:val="term"/>
        <w:rPr>
          <w:lang w:val="it-IT"/>
        </w:rPr>
      </w:pPr>
      <w:proofErr w:type="gramStart"/>
      <w:r w:rsidRPr="00AC5822">
        <w:rPr>
          <w:lang w:val="it-IT"/>
        </w:rPr>
        <w:t>date :</w:t>
      </w:r>
      <w:proofErr w:type="gramEnd"/>
      <w:r w:rsidRPr="00AC5822">
        <w:rPr>
          <w:lang w:val="it-IT"/>
        </w:rPr>
        <w:t xml:space="preserve"> 1891-05</w:t>
      </w:r>
    </w:p>
    <w:p w:rsidR="008E4FA5" w:rsidRPr="00AC5822" w:rsidRDefault="008E4FA5" w:rsidP="008E4FA5">
      <w:pPr>
        <w:pStyle w:val="term"/>
        <w:rPr>
          <w:lang w:val="it-IT"/>
        </w:rPr>
      </w:pPr>
      <w:proofErr w:type="spellStart"/>
      <w:proofErr w:type="gramStart"/>
      <w:r w:rsidRPr="00AC5822">
        <w:rPr>
          <w:lang w:val="it-IT"/>
        </w:rPr>
        <w:t>ref</w:t>
      </w:r>
      <w:proofErr w:type="spellEnd"/>
      <w:r w:rsidRPr="00AC5822">
        <w:rPr>
          <w:lang w:val="it-IT"/>
        </w:rPr>
        <w:t> :</w:t>
      </w:r>
      <w:proofErr w:type="gramEnd"/>
      <w:r w:rsidRPr="00AC5822">
        <w:rPr>
          <w:lang w:val="it-IT"/>
        </w:rPr>
        <w:t xml:space="preserve"> Tome II, </w:t>
      </w:r>
      <w:proofErr w:type="spellStart"/>
      <w:r w:rsidRPr="00AC5822">
        <w:rPr>
          <w:lang w:val="it-IT"/>
        </w:rPr>
        <w:t>numéro</w:t>
      </w:r>
      <w:proofErr w:type="spellEnd"/>
      <w:r w:rsidRPr="00AC5822">
        <w:rPr>
          <w:lang w:val="it-IT"/>
        </w:rPr>
        <w:t> 17, mai 1891, p. 307</w:t>
      </w:r>
    </w:p>
    <w:p w:rsidR="00EE4B50" w:rsidRPr="00AC5822" w:rsidRDefault="00EE4B50" w:rsidP="00EE4B50">
      <w:pPr>
        <w:pStyle w:val="Corpsdetexte"/>
        <w:rPr>
          <w:lang w:val="it-IT"/>
        </w:rPr>
      </w:pPr>
      <w:r w:rsidRPr="00AC5822">
        <w:rPr>
          <w:lang w:val="it-IT"/>
        </w:rPr>
        <w:t>M </w:t>
      </w:r>
      <w:r w:rsidRPr="00AC5822">
        <w:rPr>
          <w:smallCaps/>
          <w:lang w:val="it-IT"/>
        </w:rPr>
        <w:t xml:space="preserve">Antonio Zaccaria </w:t>
      </w:r>
      <w:proofErr w:type="spellStart"/>
      <w:r w:rsidRPr="00AC5822">
        <w:rPr>
          <w:lang w:val="it-IT"/>
        </w:rPr>
        <w:t>vient</w:t>
      </w:r>
      <w:proofErr w:type="spellEnd"/>
      <w:r w:rsidRPr="00AC5822">
        <w:rPr>
          <w:lang w:val="it-IT"/>
        </w:rPr>
        <w:t xml:space="preserve"> de </w:t>
      </w:r>
      <w:proofErr w:type="spellStart"/>
      <w:r w:rsidRPr="00AC5822">
        <w:rPr>
          <w:lang w:val="it-IT"/>
        </w:rPr>
        <w:t>faire</w:t>
      </w:r>
      <w:proofErr w:type="spellEnd"/>
      <w:r w:rsidRPr="00AC5822">
        <w:rPr>
          <w:lang w:val="it-IT"/>
        </w:rPr>
        <w:t xml:space="preserve"> </w:t>
      </w:r>
      <w:proofErr w:type="spellStart"/>
      <w:r w:rsidRPr="00AC5822">
        <w:rPr>
          <w:lang w:val="it-IT"/>
        </w:rPr>
        <w:t>paraître</w:t>
      </w:r>
      <w:proofErr w:type="spellEnd"/>
      <w:r w:rsidRPr="00AC5822">
        <w:rPr>
          <w:lang w:val="it-IT"/>
        </w:rPr>
        <w:t xml:space="preserve"> à Faenza une </w:t>
      </w:r>
      <w:r w:rsidRPr="00AC5822">
        <w:rPr>
          <w:lang w:val="it-IT"/>
          <w:rPrChange w:id="0" w:author="Marguerite-Marie Bordry" w:date="2018-11-30T17:23:00Z">
            <w:rPr>
              <w:i/>
              <w:lang w:val="it-IT"/>
            </w:rPr>
          </w:rPrChange>
        </w:rPr>
        <w:t>brochure</w:t>
      </w:r>
      <w:r w:rsidRPr="00AC5822">
        <w:rPr>
          <w:i/>
          <w:lang w:val="it-IT"/>
        </w:rPr>
        <w:t xml:space="preserve"> In Memoria di sua altezza reale il principe Amedeo di Savoia, duca d’Aosta</w:t>
      </w:r>
      <w:r w:rsidRPr="00AC5822">
        <w:rPr>
          <w:lang w:val="it-IT"/>
        </w:rPr>
        <w:t>.</w:t>
      </w:r>
    </w:p>
    <w:p w:rsidR="00845E14" w:rsidRDefault="001E6C71" w:rsidP="00845E14">
      <w:pPr>
        <w:pStyle w:val="Titre1"/>
      </w:pPr>
      <w:r>
        <w:t>Tome </w:t>
      </w:r>
      <w:r w:rsidR="00845E14">
        <w:t>III</w:t>
      </w:r>
      <w:r>
        <w:t>, numéro 19, juillet 1891</w:t>
      </w:r>
    </w:p>
    <w:p w:rsidR="008E4FA5" w:rsidRDefault="008E4FA5" w:rsidP="008E4FA5">
      <w:pPr>
        <w:pStyle w:val="Titre2"/>
      </w:pPr>
      <w:r>
        <w:t>Littérature italienne</w:t>
      </w:r>
    </w:p>
    <w:p w:rsidR="008E4FA5" w:rsidRPr="00925B7B" w:rsidRDefault="008E4FA5" w:rsidP="008E4FA5">
      <w:pPr>
        <w:pStyle w:val="term"/>
      </w:pPr>
      <w:proofErr w:type="gramStart"/>
      <w:r w:rsidRPr="00925B7B">
        <w:t>id</w:t>
      </w:r>
      <w:proofErr w:type="gramEnd"/>
      <w:r w:rsidRPr="00925B7B">
        <w:t> : article-</w:t>
      </w:r>
      <w:r>
        <w:t>1891</w:t>
      </w:r>
      <w:r w:rsidRPr="00925B7B">
        <w:t>-</w:t>
      </w:r>
      <w:r>
        <w:t>07</w:t>
      </w:r>
      <w:r w:rsidRPr="00925B7B">
        <w:t>_</w:t>
      </w:r>
      <w:r>
        <w:t>057</w:t>
      </w:r>
    </w:p>
    <w:p w:rsidR="008E4FA5" w:rsidRPr="00925B7B" w:rsidRDefault="008E4FA5" w:rsidP="008E4FA5">
      <w:pPr>
        <w:pStyle w:val="term"/>
      </w:pPr>
      <w:proofErr w:type="spellStart"/>
      <w:proofErr w:type="gramStart"/>
      <w:r w:rsidRPr="00925B7B">
        <w:t>author</w:t>
      </w:r>
      <w:proofErr w:type="spellEnd"/>
      <w:proofErr w:type="gramEnd"/>
      <w:r w:rsidRPr="00925B7B">
        <w:t xml:space="preserve"> : </w:t>
      </w:r>
      <w:r>
        <w:t>Gourmont, Remy de (1858-1915)</w:t>
      </w:r>
    </w:p>
    <w:p w:rsidR="008E4FA5" w:rsidRPr="00925B7B" w:rsidRDefault="008E4FA5" w:rsidP="008E4FA5">
      <w:pPr>
        <w:pStyle w:val="term"/>
      </w:pPr>
      <w:proofErr w:type="spellStart"/>
      <w:proofErr w:type="gramStart"/>
      <w:r w:rsidRPr="00925B7B">
        <w:t>signed</w:t>
      </w:r>
      <w:proofErr w:type="spellEnd"/>
      <w:proofErr w:type="gramEnd"/>
      <w:r w:rsidRPr="00925B7B">
        <w:t xml:space="preserve"> : </w:t>
      </w:r>
      <w:r>
        <w:t>R. G.</w:t>
      </w:r>
    </w:p>
    <w:p w:rsidR="008E4FA5" w:rsidRPr="00925B7B" w:rsidRDefault="008E4FA5" w:rsidP="008E4FA5">
      <w:pPr>
        <w:pStyle w:val="term"/>
      </w:pPr>
      <w:proofErr w:type="gramStart"/>
      <w:r w:rsidRPr="00925B7B">
        <w:t>section</w:t>
      </w:r>
      <w:proofErr w:type="gramEnd"/>
      <w:r w:rsidRPr="00925B7B">
        <w:t xml:space="preserve"> : </w:t>
      </w:r>
      <w:r>
        <w:t>Littérature italienne</w:t>
      </w:r>
    </w:p>
    <w:p w:rsidR="008E4FA5" w:rsidRDefault="008E4FA5" w:rsidP="008E4FA5">
      <w:pPr>
        <w:pStyle w:val="term"/>
      </w:pPr>
      <w:proofErr w:type="spellStart"/>
      <w:proofErr w:type="gramStart"/>
      <w:r w:rsidRPr="00925B7B">
        <w:t>title</w:t>
      </w:r>
      <w:proofErr w:type="spellEnd"/>
      <w:proofErr w:type="gramEnd"/>
      <w:r w:rsidRPr="00925B7B">
        <w:t xml:space="preserve"> : </w:t>
      </w:r>
      <w:r>
        <w:t>Littérature italienne</w:t>
      </w:r>
    </w:p>
    <w:p w:rsidR="008E4FA5" w:rsidRPr="00925B7B" w:rsidRDefault="008E4FA5" w:rsidP="008E4FA5">
      <w:pPr>
        <w:pStyle w:val="term"/>
      </w:pPr>
      <w:proofErr w:type="gramStart"/>
      <w:r w:rsidRPr="00925B7B">
        <w:t>date</w:t>
      </w:r>
      <w:proofErr w:type="gramEnd"/>
      <w:r w:rsidRPr="00925B7B">
        <w:t> :</w:t>
      </w:r>
      <w:r>
        <w:t xml:space="preserve"> 1891-07</w:t>
      </w:r>
    </w:p>
    <w:p w:rsidR="008E4FA5" w:rsidRPr="00925B7B" w:rsidRDefault="008E4FA5" w:rsidP="008E4FA5">
      <w:pPr>
        <w:pStyle w:val="term"/>
      </w:pPr>
      <w:proofErr w:type="spellStart"/>
      <w:proofErr w:type="gramStart"/>
      <w:r w:rsidRPr="00925B7B">
        <w:t>ref</w:t>
      </w:r>
      <w:proofErr w:type="spellEnd"/>
      <w:proofErr w:type="gramEnd"/>
      <w:r w:rsidRPr="00925B7B">
        <w:t xml:space="preserve"> : </w:t>
      </w:r>
      <w:r>
        <w:t>Tome III, numéro 19, juillet 1891, p. 57-59</w:t>
      </w:r>
    </w:p>
    <w:p w:rsidR="008E4FA5" w:rsidRPr="00B260A4" w:rsidRDefault="008E4FA5" w:rsidP="008E4FA5">
      <w:pPr>
        <w:pStyle w:val="byline"/>
      </w:pPr>
      <w:r>
        <w:lastRenderedPageBreak/>
        <w:t>R. G. [Remy de Gourmont]</w:t>
      </w:r>
      <w:r w:rsidRPr="00B260A4">
        <w:t>.</w:t>
      </w:r>
    </w:p>
    <w:p w:rsidR="008E4FA5" w:rsidRDefault="008E4FA5" w:rsidP="008E4FA5">
      <w:pPr>
        <w:pStyle w:val="bibl"/>
        <w:rPr>
          <w:rFonts w:hint="eastAsia"/>
        </w:rPr>
      </w:pPr>
      <w:r>
        <w:t>Tome III, numéro 19, juillet 1891, p. 57-59.</w:t>
      </w:r>
    </w:p>
    <w:p w:rsidR="008E4FA5" w:rsidRDefault="008E4FA5" w:rsidP="008E4FA5">
      <w:pPr>
        <w:pStyle w:val="Titre3"/>
      </w:pPr>
      <w:r>
        <w:t>Les Livres</w:t>
      </w:r>
    </w:p>
    <w:p w:rsidR="008E4FA5" w:rsidRPr="00925B7B" w:rsidRDefault="008E4FA5" w:rsidP="008E4FA5">
      <w:pPr>
        <w:pStyle w:val="term"/>
      </w:pPr>
      <w:proofErr w:type="gramStart"/>
      <w:r w:rsidRPr="00925B7B">
        <w:t>id</w:t>
      </w:r>
      <w:proofErr w:type="gramEnd"/>
      <w:r w:rsidRPr="00925B7B">
        <w:t> : article-</w:t>
      </w:r>
      <w:r>
        <w:t>1891</w:t>
      </w:r>
      <w:r w:rsidRPr="00925B7B">
        <w:t>-</w:t>
      </w:r>
      <w:r>
        <w:t>07</w:t>
      </w:r>
      <w:r w:rsidRPr="00925B7B">
        <w:t>_</w:t>
      </w:r>
      <w:r>
        <w:t>057a</w:t>
      </w:r>
    </w:p>
    <w:p w:rsidR="008E4FA5" w:rsidRPr="00925B7B" w:rsidRDefault="008E4FA5" w:rsidP="008E4FA5">
      <w:pPr>
        <w:pStyle w:val="term"/>
      </w:pPr>
      <w:proofErr w:type="spellStart"/>
      <w:proofErr w:type="gramStart"/>
      <w:r w:rsidRPr="00925B7B">
        <w:t>author</w:t>
      </w:r>
      <w:proofErr w:type="spellEnd"/>
      <w:proofErr w:type="gramEnd"/>
      <w:r w:rsidRPr="00925B7B">
        <w:t xml:space="preserve"> : </w:t>
      </w:r>
      <w:r>
        <w:t>Gourmont, Remy de (1858-1915)</w:t>
      </w:r>
    </w:p>
    <w:p w:rsidR="008E4FA5" w:rsidRPr="00925B7B" w:rsidRDefault="008E4FA5" w:rsidP="008E4FA5">
      <w:pPr>
        <w:pStyle w:val="term"/>
      </w:pPr>
      <w:proofErr w:type="spellStart"/>
      <w:proofErr w:type="gramStart"/>
      <w:r w:rsidRPr="00925B7B">
        <w:t>signed</w:t>
      </w:r>
      <w:proofErr w:type="spellEnd"/>
      <w:proofErr w:type="gramEnd"/>
      <w:r w:rsidRPr="00925B7B">
        <w:t xml:space="preserve"> : </w:t>
      </w:r>
      <w:r>
        <w:t>R. G.</w:t>
      </w:r>
    </w:p>
    <w:p w:rsidR="008E4FA5" w:rsidRPr="00925B7B" w:rsidRDefault="008E4FA5" w:rsidP="008E4FA5">
      <w:pPr>
        <w:pStyle w:val="term"/>
      </w:pPr>
      <w:proofErr w:type="gramStart"/>
      <w:r w:rsidRPr="00925B7B">
        <w:t>section</w:t>
      </w:r>
      <w:proofErr w:type="gramEnd"/>
      <w:r w:rsidRPr="00925B7B">
        <w:t xml:space="preserve"> : </w:t>
      </w:r>
      <w:r>
        <w:t>Littérature italienne</w:t>
      </w:r>
    </w:p>
    <w:p w:rsidR="008E4FA5" w:rsidRDefault="008E4FA5" w:rsidP="008E4FA5">
      <w:pPr>
        <w:pStyle w:val="term"/>
      </w:pPr>
      <w:proofErr w:type="spellStart"/>
      <w:proofErr w:type="gramStart"/>
      <w:r w:rsidRPr="00925B7B">
        <w:t>title</w:t>
      </w:r>
      <w:proofErr w:type="spellEnd"/>
      <w:proofErr w:type="gramEnd"/>
      <w:r w:rsidRPr="00925B7B">
        <w:t xml:space="preserve"> : </w:t>
      </w:r>
      <w:r>
        <w:t>Les Livres</w:t>
      </w:r>
    </w:p>
    <w:p w:rsidR="008E4FA5" w:rsidRPr="00925B7B" w:rsidRDefault="008E4FA5" w:rsidP="008E4FA5">
      <w:pPr>
        <w:pStyle w:val="term"/>
      </w:pPr>
      <w:proofErr w:type="gramStart"/>
      <w:r w:rsidRPr="00925B7B">
        <w:t>date</w:t>
      </w:r>
      <w:proofErr w:type="gramEnd"/>
      <w:r w:rsidRPr="00925B7B">
        <w:t> :</w:t>
      </w:r>
      <w:r>
        <w:t xml:space="preserve"> 1891-07</w:t>
      </w:r>
    </w:p>
    <w:p w:rsidR="008E4FA5" w:rsidRPr="00925B7B" w:rsidRDefault="008E4FA5" w:rsidP="008E4FA5">
      <w:pPr>
        <w:pStyle w:val="term"/>
      </w:pPr>
      <w:proofErr w:type="spellStart"/>
      <w:proofErr w:type="gramStart"/>
      <w:r w:rsidRPr="00925B7B">
        <w:t>ref</w:t>
      </w:r>
      <w:proofErr w:type="spellEnd"/>
      <w:proofErr w:type="gramEnd"/>
      <w:r w:rsidRPr="00925B7B">
        <w:t xml:space="preserve"> : </w:t>
      </w:r>
      <w:r>
        <w:t>Tome III, numéro 19, juillet 1891, p. 57-58</w:t>
      </w:r>
    </w:p>
    <w:p w:rsidR="00EE4B50" w:rsidRDefault="00EE4B50" w:rsidP="00EE4B50">
      <w:pPr>
        <w:pStyle w:val="Corpsdetexte"/>
      </w:pPr>
      <w:r>
        <w:t>G. </w:t>
      </w:r>
      <w:proofErr w:type="spellStart"/>
      <w:r w:rsidRPr="009A0684">
        <w:t>Pipitone</w:t>
      </w:r>
      <w:proofErr w:type="spellEnd"/>
      <w:r w:rsidRPr="009A0684">
        <w:t xml:space="preserve">-Federico, </w:t>
      </w:r>
      <w:r w:rsidRPr="009A0684">
        <w:rPr>
          <w:i/>
          <w:iCs/>
        </w:rPr>
        <w:t xml:space="preserve">Note di </w:t>
      </w:r>
      <w:proofErr w:type="spellStart"/>
      <w:r w:rsidRPr="009A0684">
        <w:rPr>
          <w:i/>
          <w:iCs/>
        </w:rPr>
        <w:t>lettera</w:t>
      </w:r>
      <w:del w:id="1" w:author="Marguerite-Marie Bordry" w:date="2018-11-30T17:30:00Z">
        <w:r w:rsidRPr="009A0684" w:rsidDel="00CE4A53">
          <w:rPr>
            <w:i/>
            <w:iCs/>
          </w:rPr>
          <w:delText>-</w:delText>
        </w:r>
      </w:del>
      <w:r w:rsidRPr="009A0684">
        <w:rPr>
          <w:i/>
          <w:iCs/>
        </w:rPr>
        <w:t>tura</w:t>
      </w:r>
      <w:proofErr w:type="spellEnd"/>
      <w:r w:rsidRPr="009A0684">
        <w:rPr>
          <w:i/>
          <w:iCs/>
        </w:rPr>
        <w:t xml:space="preserve"> </w:t>
      </w:r>
      <w:proofErr w:type="spellStart"/>
      <w:r w:rsidRPr="009A0684">
        <w:rPr>
          <w:i/>
          <w:iCs/>
        </w:rPr>
        <w:t>contemporanea</w:t>
      </w:r>
      <w:proofErr w:type="spellEnd"/>
      <w:r w:rsidRPr="009A0684">
        <w:t xml:space="preserve"> </w:t>
      </w:r>
      <w:r>
        <w:t>(Palerme, G. </w:t>
      </w:r>
      <w:proofErr w:type="spellStart"/>
      <w:r w:rsidRPr="009A0684">
        <w:t>Pédone-Lauriel</w:t>
      </w:r>
      <w:proofErr w:type="spellEnd"/>
      <w:r w:rsidRPr="009A0684">
        <w:t>), études sur les Parnassiens, les Décadents, Sully-Prudhomme, etc.</w:t>
      </w:r>
    </w:p>
    <w:p w:rsidR="00EE4B50" w:rsidRDefault="00EE4B50" w:rsidP="00EE4B50">
      <w:pPr>
        <w:pStyle w:val="Corpsdetexte"/>
        <w:rPr>
          <w:rFonts w:cs="Times New Roman"/>
        </w:rPr>
      </w:pPr>
      <w:r w:rsidRPr="009A0684">
        <w:rPr>
          <w:rFonts w:cs="Times New Roman"/>
          <w:i/>
          <w:iCs/>
        </w:rPr>
        <w:t xml:space="preserve">Giovanna </w:t>
      </w:r>
      <w:proofErr w:type="spellStart"/>
      <w:r w:rsidRPr="009A0684">
        <w:rPr>
          <w:rFonts w:cs="Times New Roman"/>
          <w:i/>
          <w:iCs/>
        </w:rPr>
        <w:t>Ruta</w:t>
      </w:r>
      <w:proofErr w:type="spellEnd"/>
      <w:r w:rsidRPr="009A0684">
        <w:rPr>
          <w:rFonts w:cs="Times New Roman"/>
          <w:i/>
          <w:iCs/>
        </w:rPr>
        <w:t>,</w:t>
      </w:r>
      <w:r w:rsidRPr="009A0684">
        <w:rPr>
          <w:rFonts w:cs="Times New Roman"/>
        </w:rPr>
        <w:t xml:space="preserve"> </w:t>
      </w:r>
      <w:r>
        <w:rPr>
          <w:rFonts w:cs="Times New Roman"/>
        </w:rPr>
        <w:t>par A.-S. </w:t>
      </w:r>
      <w:proofErr w:type="spellStart"/>
      <w:r>
        <w:rPr>
          <w:rFonts w:cs="Times New Roman"/>
        </w:rPr>
        <w:t>Novano</w:t>
      </w:r>
      <w:proofErr w:type="spellEnd"/>
      <w:r>
        <w:rPr>
          <w:rFonts w:cs="Times New Roman"/>
        </w:rPr>
        <w:t xml:space="preserve"> (Turin, L. </w:t>
      </w:r>
      <w:r w:rsidRPr="009A0684">
        <w:rPr>
          <w:rFonts w:cs="Times New Roman"/>
        </w:rPr>
        <w:t>Roux), roman, un peu à la Verga, où il y a de réelles promesses de talent.</w:t>
      </w:r>
    </w:p>
    <w:p w:rsidR="00EE4B50" w:rsidRDefault="00EE4B50" w:rsidP="00EE4B50">
      <w:pPr>
        <w:pStyle w:val="Corpsdetexte"/>
        <w:rPr>
          <w:rFonts w:cs="Times New Roman"/>
        </w:rPr>
      </w:pPr>
      <w:proofErr w:type="spellStart"/>
      <w:r w:rsidRPr="009A0684">
        <w:rPr>
          <w:rFonts w:cs="Times New Roman"/>
          <w:i/>
          <w:iCs/>
        </w:rPr>
        <w:t>Nuovi</w:t>
      </w:r>
      <w:proofErr w:type="spellEnd"/>
      <w:r w:rsidRPr="009A0684">
        <w:rPr>
          <w:rFonts w:cs="Times New Roman"/>
          <w:i/>
          <w:iCs/>
        </w:rPr>
        <w:t xml:space="preserve"> </w:t>
      </w:r>
      <w:proofErr w:type="spellStart"/>
      <w:r w:rsidRPr="009A0684">
        <w:rPr>
          <w:rFonts w:cs="Times New Roman"/>
          <w:i/>
          <w:iCs/>
        </w:rPr>
        <w:t>Canti</w:t>
      </w:r>
      <w:proofErr w:type="spellEnd"/>
      <w:r w:rsidRPr="009A0684">
        <w:rPr>
          <w:rFonts w:cs="Times New Roman"/>
        </w:rPr>
        <w:t xml:space="preserve">, de Giovanni </w:t>
      </w:r>
      <w:proofErr w:type="spellStart"/>
      <w:r w:rsidRPr="009A0684">
        <w:rPr>
          <w:rFonts w:cs="Times New Roman"/>
        </w:rPr>
        <w:t>Marradi</w:t>
      </w:r>
      <w:proofErr w:type="spellEnd"/>
      <w:r w:rsidRPr="009A0684">
        <w:rPr>
          <w:rFonts w:cs="Times New Roman"/>
        </w:rPr>
        <w:t xml:space="preserve"> (Milan, Treves) : ce sont des contemplations et des élévations à propos de paysages. La forme en est très pure, un peu monotone, pas très originale. On pense invinciblement à Lamartine : poésie d’hier.</w:t>
      </w:r>
    </w:p>
    <w:p w:rsidR="00EE4B50" w:rsidRDefault="00EE4B50" w:rsidP="00EE4B50">
      <w:pPr>
        <w:pStyle w:val="Corpsdetexte"/>
        <w:rPr>
          <w:rFonts w:cs="Times New Roman"/>
        </w:rPr>
      </w:pPr>
      <w:r w:rsidRPr="009A0684">
        <w:rPr>
          <w:rFonts w:cs="Times New Roman"/>
          <w:i/>
          <w:iCs/>
        </w:rPr>
        <w:t>L’Amante,</w:t>
      </w:r>
      <w:r w:rsidRPr="009A0684">
        <w:rPr>
          <w:rFonts w:cs="Times New Roman"/>
        </w:rPr>
        <w:t xml:space="preserve"> par Adolfo </w:t>
      </w:r>
      <w:proofErr w:type="spellStart"/>
      <w:r w:rsidRPr="009A0684">
        <w:rPr>
          <w:rFonts w:cs="Times New Roman"/>
        </w:rPr>
        <w:t>Maspes</w:t>
      </w:r>
      <w:proofErr w:type="spellEnd"/>
      <w:r w:rsidRPr="009A0684">
        <w:rPr>
          <w:rFonts w:cs="Times New Roman"/>
        </w:rPr>
        <w:t xml:space="preserve"> (Milan, Galli), roman sen</w:t>
      </w:r>
      <w:r>
        <w:rPr>
          <w:rFonts w:cs="Times New Roman"/>
        </w:rPr>
        <w:t>timental très recommandé par M. </w:t>
      </w:r>
      <w:proofErr w:type="spellStart"/>
      <w:r w:rsidRPr="009A0684">
        <w:rPr>
          <w:rFonts w:cs="Times New Roman"/>
        </w:rPr>
        <w:t>Valcarenghi</w:t>
      </w:r>
      <w:proofErr w:type="spellEnd"/>
      <w:r w:rsidRPr="009A0684">
        <w:rPr>
          <w:rFonts w:cs="Times New Roman"/>
        </w:rPr>
        <w:t xml:space="preserve"> (</w:t>
      </w:r>
      <w:r w:rsidRPr="009A0684">
        <w:rPr>
          <w:rFonts w:cs="Times New Roman"/>
          <w:i/>
          <w:iCs/>
        </w:rPr>
        <w:t>Cronaca</w:t>
      </w:r>
      <w:r>
        <w:rPr>
          <w:rFonts w:cs="Times New Roman"/>
        </w:rPr>
        <w:t>, 10 </w:t>
      </w:r>
      <w:r w:rsidRPr="009A0684">
        <w:rPr>
          <w:rFonts w:cs="Times New Roman"/>
        </w:rPr>
        <w:t>mai).</w:t>
      </w:r>
    </w:p>
    <w:p w:rsidR="00EE4B50" w:rsidRPr="009A0684" w:rsidRDefault="00EE4B50" w:rsidP="00EE4B50">
      <w:pPr>
        <w:pStyle w:val="Corpsdetexte"/>
        <w:rPr>
          <w:rFonts w:cs="Times New Roman"/>
        </w:rPr>
      </w:pPr>
      <w:r w:rsidRPr="009A0684">
        <w:rPr>
          <w:rFonts w:cs="Times New Roman"/>
          <w:i/>
          <w:iCs/>
        </w:rPr>
        <w:t>L’</w:t>
      </w:r>
      <w:proofErr w:type="spellStart"/>
      <w:r w:rsidRPr="009A0684">
        <w:rPr>
          <w:rFonts w:cs="Times New Roman"/>
          <w:i/>
          <w:iCs/>
        </w:rPr>
        <w:t>Illusione</w:t>
      </w:r>
      <w:proofErr w:type="spellEnd"/>
      <w:r>
        <w:rPr>
          <w:rFonts w:cs="Times New Roman"/>
        </w:rPr>
        <w:t>, par F. de </w:t>
      </w:r>
      <w:r w:rsidRPr="009A0684">
        <w:rPr>
          <w:rFonts w:cs="Times New Roman"/>
        </w:rPr>
        <w:t>Roberto (Milan, Galli), roman d’un naturalisme modéré ; procédés de Flaubert.</w:t>
      </w:r>
    </w:p>
    <w:p w:rsidR="008E4FA5" w:rsidRDefault="008E4FA5" w:rsidP="008E4FA5">
      <w:pPr>
        <w:pStyle w:val="Titre3"/>
      </w:pPr>
      <w:r>
        <w:t>Les Théâtres</w:t>
      </w:r>
    </w:p>
    <w:p w:rsidR="008E4FA5" w:rsidRPr="00925B7B" w:rsidRDefault="008E4FA5" w:rsidP="008E4FA5">
      <w:pPr>
        <w:pStyle w:val="term"/>
      </w:pPr>
      <w:proofErr w:type="gramStart"/>
      <w:r w:rsidRPr="00925B7B">
        <w:t>id</w:t>
      </w:r>
      <w:proofErr w:type="gramEnd"/>
      <w:r w:rsidRPr="00925B7B">
        <w:t> : article-</w:t>
      </w:r>
      <w:r>
        <w:t>1891</w:t>
      </w:r>
      <w:r w:rsidRPr="00925B7B">
        <w:t>-</w:t>
      </w:r>
      <w:r>
        <w:t>07</w:t>
      </w:r>
      <w:r w:rsidRPr="00925B7B">
        <w:t>_</w:t>
      </w:r>
      <w:r>
        <w:t>058a</w:t>
      </w:r>
    </w:p>
    <w:p w:rsidR="008E4FA5" w:rsidRPr="00925B7B" w:rsidRDefault="008E4FA5" w:rsidP="008E4FA5">
      <w:pPr>
        <w:pStyle w:val="term"/>
      </w:pPr>
      <w:proofErr w:type="spellStart"/>
      <w:proofErr w:type="gramStart"/>
      <w:r w:rsidRPr="00925B7B">
        <w:t>author</w:t>
      </w:r>
      <w:proofErr w:type="spellEnd"/>
      <w:proofErr w:type="gramEnd"/>
      <w:r w:rsidRPr="00925B7B">
        <w:t xml:space="preserve"> : </w:t>
      </w:r>
      <w:r>
        <w:t>Gourmont, Remy de (1858-1915)</w:t>
      </w:r>
    </w:p>
    <w:p w:rsidR="008E4FA5" w:rsidRPr="00925B7B" w:rsidRDefault="008E4FA5" w:rsidP="008E4FA5">
      <w:pPr>
        <w:pStyle w:val="term"/>
      </w:pPr>
      <w:proofErr w:type="spellStart"/>
      <w:proofErr w:type="gramStart"/>
      <w:r w:rsidRPr="00925B7B">
        <w:t>signed</w:t>
      </w:r>
      <w:proofErr w:type="spellEnd"/>
      <w:proofErr w:type="gramEnd"/>
      <w:r w:rsidRPr="00925B7B">
        <w:t xml:space="preserve"> : </w:t>
      </w:r>
      <w:r>
        <w:t>R. G.</w:t>
      </w:r>
    </w:p>
    <w:p w:rsidR="008E4FA5" w:rsidRPr="00925B7B" w:rsidRDefault="008E4FA5" w:rsidP="008E4FA5">
      <w:pPr>
        <w:pStyle w:val="term"/>
      </w:pPr>
      <w:proofErr w:type="gramStart"/>
      <w:r w:rsidRPr="00925B7B">
        <w:t>section</w:t>
      </w:r>
      <w:proofErr w:type="gramEnd"/>
      <w:r w:rsidRPr="00925B7B">
        <w:t xml:space="preserve"> : </w:t>
      </w:r>
      <w:r>
        <w:t>Littérature italienne</w:t>
      </w:r>
    </w:p>
    <w:p w:rsidR="008E4FA5" w:rsidRDefault="008E4FA5" w:rsidP="008E4FA5">
      <w:pPr>
        <w:pStyle w:val="term"/>
      </w:pPr>
      <w:proofErr w:type="spellStart"/>
      <w:proofErr w:type="gramStart"/>
      <w:r w:rsidRPr="00925B7B">
        <w:t>title</w:t>
      </w:r>
      <w:proofErr w:type="spellEnd"/>
      <w:proofErr w:type="gramEnd"/>
      <w:r w:rsidRPr="00925B7B">
        <w:t xml:space="preserve"> : </w:t>
      </w:r>
      <w:r>
        <w:t>Les Théâtres</w:t>
      </w:r>
    </w:p>
    <w:p w:rsidR="008E4FA5" w:rsidRPr="00925B7B" w:rsidRDefault="008E4FA5" w:rsidP="008E4FA5">
      <w:pPr>
        <w:pStyle w:val="term"/>
      </w:pPr>
      <w:proofErr w:type="gramStart"/>
      <w:r w:rsidRPr="00925B7B">
        <w:t>date</w:t>
      </w:r>
      <w:proofErr w:type="gramEnd"/>
      <w:r w:rsidRPr="00925B7B">
        <w:t> :</w:t>
      </w:r>
      <w:r>
        <w:t xml:space="preserve"> 1891-07</w:t>
      </w:r>
    </w:p>
    <w:p w:rsidR="008E4FA5" w:rsidRPr="00925B7B" w:rsidRDefault="008E4FA5" w:rsidP="008E4FA5">
      <w:pPr>
        <w:pStyle w:val="term"/>
      </w:pPr>
      <w:proofErr w:type="spellStart"/>
      <w:proofErr w:type="gramStart"/>
      <w:r w:rsidRPr="00925B7B">
        <w:t>ref</w:t>
      </w:r>
      <w:proofErr w:type="spellEnd"/>
      <w:proofErr w:type="gramEnd"/>
      <w:r w:rsidRPr="00925B7B">
        <w:t xml:space="preserve"> : </w:t>
      </w:r>
      <w:r>
        <w:t>Tome II, numéro 19, juillet 1891, p. 58</w:t>
      </w:r>
    </w:p>
    <w:p w:rsidR="00EE4B50" w:rsidRPr="009A0684" w:rsidRDefault="00EE4B50" w:rsidP="00EE4B50">
      <w:pPr>
        <w:pStyle w:val="Corpsdetexte"/>
      </w:pPr>
      <w:r w:rsidRPr="00AC5822">
        <w:rPr>
          <w:i/>
          <w:iCs/>
          <w:lang w:val="it-IT"/>
        </w:rPr>
        <w:t>La Signora di Challant</w:t>
      </w:r>
      <w:r w:rsidRPr="00AC5822">
        <w:rPr>
          <w:lang w:val="it-IT"/>
        </w:rPr>
        <w:t xml:space="preserve">, </w:t>
      </w:r>
      <w:proofErr w:type="spellStart"/>
      <w:r w:rsidRPr="00AC5822">
        <w:rPr>
          <w:lang w:val="it-IT"/>
        </w:rPr>
        <w:t>drame</w:t>
      </w:r>
      <w:proofErr w:type="spellEnd"/>
      <w:r w:rsidRPr="00AC5822">
        <w:rPr>
          <w:lang w:val="it-IT"/>
        </w:rPr>
        <w:t xml:space="preserve">, par Giuseppe Giacosa. </w:t>
      </w:r>
      <w:r w:rsidRPr="009A0684">
        <w:t>Écrit pour Sarah Bernhardt, qui devait le jouer en français, et pour M</w:t>
      </w:r>
      <w:r w:rsidRPr="009A0684">
        <w:rPr>
          <w:vertAlign w:val="superscript"/>
        </w:rPr>
        <w:t>lle</w:t>
      </w:r>
      <w:r>
        <w:t> </w:t>
      </w:r>
      <w:r w:rsidRPr="009A0684">
        <w:t xml:space="preserve">Duse, qui devait le jouer en italien, ce drame est toujours inédit et l’auteur vient d’en donner quelques lectures publiques. Le thème de la </w:t>
      </w:r>
      <w:r w:rsidRPr="009A0684">
        <w:rPr>
          <w:i/>
          <w:iCs/>
        </w:rPr>
        <w:t xml:space="preserve">Dame de </w:t>
      </w:r>
      <w:proofErr w:type="spellStart"/>
      <w:r w:rsidRPr="009A0684">
        <w:rPr>
          <w:i/>
          <w:iCs/>
        </w:rPr>
        <w:t>Challant</w:t>
      </w:r>
      <w:proofErr w:type="spellEnd"/>
      <w:r w:rsidRPr="009A0684">
        <w:t xml:space="preserve"> est emprunté à la quatrième nouvelle de Bandello : c’est l’histoire de</w:t>
      </w:r>
      <w:del w:id="2" w:author="Marguerite-Marie Bordry" w:date="2018-11-30T17:37:00Z">
        <w:r w:rsidRPr="009A0684" w:rsidDel="00D63957">
          <w:delText>-</w:delText>
        </w:r>
      </w:del>
      <w:r w:rsidRPr="009A0684">
        <w:t xml:space="preserve"> cette Bianca Maria, veuve d’Hermès Visconti, puis femme de René, comte de </w:t>
      </w:r>
      <w:proofErr w:type="spellStart"/>
      <w:r w:rsidRPr="009A0684">
        <w:t>Challant</w:t>
      </w:r>
      <w:proofErr w:type="spellEnd"/>
      <w:r w:rsidRPr="009A0684">
        <w:t>, qui chercha à faire assassiner ses amants l’un par l’autre, ne réussit qu’</w:t>
      </w:r>
      <w:r>
        <w:t>à moitié et fut « </w:t>
      </w:r>
      <w:proofErr w:type="spellStart"/>
      <w:r>
        <w:t>justiciée</w:t>
      </w:r>
      <w:proofErr w:type="spellEnd"/>
      <w:r>
        <w:t> ». G. </w:t>
      </w:r>
      <w:proofErr w:type="spellStart"/>
      <w:r w:rsidRPr="009A0684">
        <w:t>Depanis</w:t>
      </w:r>
      <w:proofErr w:type="spellEnd"/>
      <w:r w:rsidRPr="009A0684">
        <w:t xml:space="preserve"> dans la </w:t>
      </w:r>
      <w:proofErr w:type="spellStart"/>
      <w:r w:rsidRPr="009A0684">
        <w:rPr>
          <w:i/>
          <w:iCs/>
        </w:rPr>
        <w:t>Gazzetta</w:t>
      </w:r>
      <w:proofErr w:type="spellEnd"/>
      <w:r w:rsidRPr="009A0684">
        <w:t xml:space="preserve"> déclare que c’</w:t>
      </w:r>
      <w:r>
        <w:t xml:space="preserve">est </w:t>
      </w:r>
      <w:r w:rsidRPr="00EE4B50">
        <w:rPr>
          <w:rStyle w:val="quotec"/>
        </w:rPr>
        <w:t>« une vigoureuse œuvre d’art et d’</w:t>
      </w:r>
      <w:r>
        <w:rPr>
          <w:rStyle w:val="quotec"/>
        </w:rPr>
        <w:t>art profondément humain </w:t>
      </w:r>
      <w:r w:rsidRPr="00EE4B50">
        <w:rPr>
          <w:rStyle w:val="quotec"/>
        </w:rPr>
        <w:t>»</w:t>
      </w:r>
      <w:r w:rsidRPr="009A0684">
        <w:t> ;</w:t>
      </w:r>
      <w:r>
        <w:t xml:space="preserve"> I. </w:t>
      </w:r>
      <w:proofErr w:type="spellStart"/>
      <w:r w:rsidRPr="009A0684">
        <w:t>Furlani</w:t>
      </w:r>
      <w:proofErr w:type="spellEnd"/>
      <w:r w:rsidRPr="009A0684">
        <w:t xml:space="preserve">, dans la </w:t>
      </w:r>
      <w:r w:rsidRPr="009A0684">
        <w:rPr>
          <w:i/>
          <w:iCs/>
        </w:rPr>
        <w:t>Cronaca</w:t>
      </w:r>
      <w:r w:rsidRPr="009A0684">
        <w:t xml:space="preserve">, estime qu’il n’était peut-être pas bien urgent de mettre cette anecdote en dialogues, </w:t>
      </w:r>
      <w:r w:rsidRPr="009A0684">
        <w:lastRenderedPageBreak/>
        <w:t>fussent-ils des plus dramatiques, et que les nouvelle</w:t>
      </w:r>
      <w:r>
        <w:t>s de Bandello sont parfaites, — </w:t>
      </w:r>
      <w:r w:rsidRPr="009A0684">
        <w:t xml:space="preserve">mais dans Bandello. À propos de cette pièce, polémique dans la </w:t>
      </w:r>
      <w:proofErr w:type="spellStart"/>
      <w:r w:rsidRPr="009A0684">
        <w:rPr>
          <w:i/>
          <w:iCs/>
        </w:rPr>
        <w:t>Gazzetta</w:t>
      </w:r>
      <w:proofErr w:type="spellEnd"/>
      <w:r w:rsidRPr="009A0684">
        <w:t xml:space="preserve"> </w:t>
      </w:r>
      <w:r>
        <w:t>entre G. </w:t>
      </w:r>
      <w:proofErr w:type="spellStart"/>
      <w:r w:rsidRPr="009A0684">
        <w:t>Depanis</w:t>
      </w:r>
      <w:proofErr w:type="spellEnd"/>
      <w:r w:rsidRPr="009A0684">
        <w:t>, qui ne croit pas à l’avenir littéraire du théâtre, et Domenico Lanza, pour lequel un renouvellement de l’art dramatique est possible et même certain.</w:t>
      </w:r>
    </w:p>
    <w:p w:rsidR="008E4FA5" w:rsidRDefault="008E4FA5" w:rsidP="008E4FA5">
      <w:pPr>
        <w:pStyle w:val="Titre3"/>
      </w:pPr>
      <w:r>
        <w:t>Les Revues</w:t>
      </w:r>
    </w:p>
    <w:p w:rsidR="008E4FA5" w:rsidRPr="00925B7B" w:rsidRDefault="008E4FA5" w:rsidP="008E4FA5">
      <w:pPr>
        <w:pStyle w:val="term"/>
      </w:pPr>
      <w:proofErr w:type="gramStart"/>
      <w:r w:rsidRPr="00925B7B">
        <w:t>id</w:t>
      </w:r>
      <w:proofErr w:type="gramEnd"/>
      <w:r w:rsidRPr="00925B7B">
        <w:t> : article-</w:t>
      </w:r>
      <w:r>
        <w:t>1891</w:t>
      </w:r>
      <w:r w:rsidRPr="00925B7B">
        <w:t>-</w:t>
      </w:r>
      <w:r>
        <w:t>07</w:t>
      </w:r>
      <w:r w:rsidRPr="00925B7B">
        <w:t>_</w:t>
      </w:r>
      <w:r>
        <w:t>058b</w:t>
      </w:r>
    </w:p>
    <w:p w:rsidR="008E4FA5" w:rsidRPr="00925B7B" w:rsidRDefault="008E4FA5" w:rsidP="008E4FA5">
      <w:pPr>
        <w:pStyle w:val="term"/>
      </w:pPr>
      <w:proofErr w:type="spellStart"/>
      <w:proofErr w:type="gramStart"/>
      <w:r w:rsidRPr="00925B7B">
        <w:t>author</w:t>
      </w:r>
      <w:proofErr w:type="spellEnd"/>
      <w:proofErr w:type="gramEnd"/>
      <w:r w:rsidRPr="00925B7B">
        <w:t xml:space="preserve"> : </w:t>
      </w:r>
      <w:r>
        <w:t>Gourmont, Remy de (1858-1915)</w:t>
      </w:r>
    </w:p>
    <w:p w:rsidR="008E4FA5" w:rsidRPr="00925B7B" w:rsidRDefault="008E4FA5" w:rsidP="008E4FA5">
      <w:pPr>
        <w:pStyle w:val="term"/>
      </w:pPr>
      <w:proofErr w:type="spellStart"/>
      <w:proofErr w:type="gramStart"/>
      <w:r w:rsidRPr="00925B7B">
        <w:t>signed</w:t>
      </w:r>
      <w:proofErr w:type="spellEnd"/>
      <w:proofErr w:type="gramEnd"/>
      <w:r w:rsidRPr="00925B7B">
        <w:t xml:space="preserve"> : </w:t>
      </w:r>
      <w:r>
        <w:t>R. G.</w:t>
      </w:r>
    </w:p>
    <w:p w:rsidR="008E4FA5" w:rsidRPr="00925B7B" w:rsidRDefault="008E4FA5" w:rsidP="008E4FA5">
      <w:pPr>
        <w:pStyle w:val="term"/>
      </w:pPr>
      <w:proofErr w:type="gramStart"/>
      <w:r w:rsidRPr="00925B7B">
        <w:t>section</w:t>
      </w:r>
      <w:proofErr w:type="gramEnd"/>
      <w:r w:rsidRPr="00925B7B">
        <w:t xml:space="preserve"> : </w:t>
      </w:r>
      <w:r>
        <w:t>Littérature italienne</w:t>
      </w:r>
    </w:p>
    <w:p w:rsidR="008E4FA5" w:rsidRDefault="008E4FA5" w:rsidP="008E4FA5">
      <w:pPr>
        <w:pStyle w:val="term"/>
      </w:pPr>
      <w:proofErr w:type="spellStart"/>
      <w:proofErr w:type="gramStart"/>
      <w:r w:rsidRPr="00925B7B">
        <w:t>title</w:t>
      </w:r>
      <w:proofErr w:type="spellEnd"/>
      <w:proofErr w:type="gramEnd"/>
      <w:r w:rsidRPr="00925B7B">
        <w:t xml:space="preserve"> : </w:t>
      </w:r>
      <w:r>
        <w:t>Les Revues</w:t>
      </w:r>
    </w:p>
    <w:p w:rsidR="008E4FA5" w:rsidRPr="00925B7B" w:rsidRDefault="008E4FA5" w:rsidP="008E4FA5">
      <w:pPr>
        <w:pStyle w:val="term"/>
      </w:pPr>
      <w:proofErr w:type="gramStart"/>
      <w:r w:rsidRPr="00925B7B">
        <w:t>date</w:t>
      </w:r>
      <w:proofErr w:type="gramEnd"/>
      <w:r w:rsidRPr="00925B7B">
        <w:t> :</w:t>
      </w:r>
      <w:r>
        <w:t xml:space="preserve"> 1891-07</w:t>
      </w:r>
    </w:p>
    <w:p w:rsidR="008E4FA5" w:rsidRPr="00925B7B" w:rsidRDefault="008E4FA5" w:rsidP="008E4FA5">
      <w:pPr>
        <w:pStyle w:val="term"/>
      </w:pPr>
      <w:proofErr w:type="spellStart"/>
      <w:proofErr w:type="gramStart"/>
      <w:r w:rsidRPr="00925B7B">
        <w:t>ref</w:t>
      </w:r>
      <w:proofErr w:type="spellEnd"/>
      <w:proofErr w:type="gramEnd"/>
      <w:r w:rsidRPr="00925B7B">
        <w:t xml:space="preserve"> : </w:t>
      </w:r>
      <w:r>
        <w:t>Tome III, numéro 19, juillet 1891, p. 58-59</w:t>
      </w:r>
    </w:p>
    <w:p w:rsidR="00EE4B50" w:rsidRPr="009A0684" w:rsidRDefault="00EE4B50" w:rsidP="00EE4B50">
      <w:pPr>
        <w:pStyle w:val="Corpsdetexte"/>
      </w:pPr>
      <w:proofErr w:type="spellStart"/>
      <w:r w:rsidRPr="009A0684">
        <w:rPr>
          <w:i/>
          <w:iCs/>
        </w:rPr>
        <w:t>Gazzetta</w:t>
      </w:r>
      <w:proofErr w:type="spellEnd"/>
      <w:r w:rsidRPr="009A0684">
        <w:rPr>
          <w:i/>
          <w:iCs/>
        </w:rPr>
        <w:t xml:space="preserve"> </w:t>
      </w:r>
      <w:proofErr w:type="spellStart"/>
      <w:r w:rsidRPr="009A0684">
        <w:rPr>
          <w:i/>
          <w:iCs/>
        </w:rPr>
        <w:t>Letteraria</w:t>
      </w:r>
      <w:proofErr w:type="spellEnd"/>
      <w:r w:rsidRPr="009A0684">
        <w:t> :</w:t>
      </w:r>
      <w:r>
        <w:t xml:space="preserve"> de beaux vers de L.-G. </w:t>
      </w:r>
      <w:proofErr w:type="spellStart"/>
      <w:r w:rsidRPr="009A0684">
        <w:t>Mambrini</w:t>
      </w:r>
      <w:proofErr w:type="spellEnd"/>
      <w:r w:rsidRPr="009A0684">
        <w:t xml:space="preserve">, trois </w:t>
      </w:r>
      <w:r w:rsidRPr="009A0684">
        <w:rPr>
          <w:i/>
          <w:iCs/>
        </w:rPr>
        <w:t>Sonnets en mineur</w:t>
      </w:r>
      <w:r w:rsidRPr="009A0684">
        <w:t xml:space="preserve"> de grande allure :</w:t>
      </w:r>
      <w:r>
        <w:t xml:space="preserve"> </w:t>
      </w:r>
      <w:r w:rsidRPr="00EE4B50">
        <w:rPr>
          <w:rStyle w:val="quotec"/>
        </w:rPr>
        <w:t>« Oh</w:t>
      </w:r>
      <w:r w:rsidR="009B4029">
        <w:rPr>
          <w:rStyle w:val="quotec"/>
        </w:rPr>
        <w:t> !</w:t>
      </w:r>
      <w:r w:rsidRPr="00EE4B50">
        <w:rPr>
          <w:rStyle w:val="quotec"/>
        </w:rPr>
        <w:t xml:space="preserve"> illusion de justice, oh</w:t>
      </w:r>
      <w:r w:rsidR="009B4029">
        <w:rPr>
          <w:rStyle w:val="quotec"/>
        </w:rPr>
        <w:t> !</w:t>
      </w:r>
      <w:r w:rsidRPr="00EE4B50">
        <w:rPr>
          <w:rStyle w:val="quotec"/>
        </w:rPr>
        <w:t xml:space="preserve"> immenses délires d’amour, oh</w:t>
      </w:r>
      <w:r w:rsidR="009B4029">
        <w:rPr>
          <w:rStyle w:val="quotec"/>
        </w:rPr>
        <w:t> !</w:t>
      </w:r>
      <w:r w:rsidRPr="00EE4B50">
        <w:rPr>
          <w:rStyle w:val="quotec"/>
        </w:rPr>
        <w:t xml:space="preserve"> passions en Dieu, oh</w:t>
      </w:r>
      <w:r w:rsidR="009B4029">
        <w:rPr>
          <w:rStyle w:val="quotec"/>
        </w:rPr>
        <w:t> !</w:t>
      </w:r>
      <w:r w:rsidRPr="00EE4B50">
        <w:rPr>
          <w:rStyle w:val="quotec"/>
        </w:rPr>
        <w:t xml:space="preserve"> ondes d’encens en vain consumées, pourquoi vous consacrer mon désir… — Si vous non plus vous ne pouvez apaiser mon âme ? »</w:t>
      </w:r>
      <w:r>
        <w:t xml:space="preserve"> (25 </w:t>
      </w:r>
      <w:r w:rsidRPr="009A0684">
        <w:t>avril.)</w:t>
      </w:r>
    </w:p>
    <w:p w:rsidR="00EE4B50" w:rsidRPr="009A0684" w:rsidRDefault="00EE4B50" w:rsidP="00EE4B50">
      <w:pPr>
        <w:pStyle w:val="Corpsdetexte"/>
      </w:pPr>
      <w:r>
        <w:t>M. </w:t>
      </w:r>
      <w:proofErr w:type="spellStart"/>
      <w:r w:rsidRPr="009A0684">
        <w:t>Depanis</w:t>
      </w:r>
      <w:proofErr w:type="spellEnd"/>
      <w:r w:rsidRPr="009A0684">
        <w:t xml:space="preserve"> analyse, avec bien de la perspicacité, </w:t>
      </w:r>
      <w:r w:rsidRPr="009A0684">
        <w:rPr>
          <w:i/>
          <w:iCs/>
        </w:rPr>
        <w:t>Là-Bas</w:t>
      </w:r>
      <w:r w:rsidRPr="009A0684">
        <w:t>, de Huysmans, et non seulement rédige sur le livre d’intéressantes remarques, mais juge l’auteur avec esprit :</w:t>
      </w:r>
      <w:r>
        <w:t xml:space="preserve"> </w:t>
      </w:r>
      <w:r w:rsidRPr="00EE4B50">
        <w:rPr>
          <w:rStyle w:val="quotec"/>
        </w:rPr>
        <w:t>« Naturaliste byzantin et décadent »</w:t>
      </w:r>
      <w:r>
        <w:t>, — </w:t>
      </w:r>
      <w:r w:rsidRPr="009A0684">
        <w:t>ce n’est pas sot. Après avoir jeté à l’</w:t>
      </w:r>
      <w:r>
        <w:t>eau M. </w:t>
      </w:r>
      <w:r w:rsidRPr="009A0684">
        <w:t xml:space="preserve">Péladan et son </w:t>
      </w:r>
      <w:r w:rsidRPr="009A0684">
        <w:rPr>
          <w:i/>
          <w:iCs/>
        </w:rPr>
        <w:t>Androgyne</w:t>
      </w:r>
      <w:r w:rsidRPr="009A0684">
        <w:t xml:space="preserve">, il reconnaît l’originalité des nouvelles contenues dans le </w:t>
      </w:r>
      <w:proofErr w:type="spellStart"/>
      <w:r w:rsidRPr="009A0684">
        <w:rPr>
          <w:i/>
          <w:iCs/>
        </w:rPr>
        <w:t>Sonyeuse</w:t>
      </w:r>
      <w:proofErr w:type="spellEnd"/>
      <w:r w:rsidRPr="009A0684">
        <w:t xml:space="preserve"> de Lorrain, s’effare un peu d’y rencontrer des types </w:t>
      </w:r>
      <w:proofErr w:type="spellStart"/>
      <w:r w:rsidRPr="009A0684">
        <w:rPr>
          <w:i/>
          <w:iCs/>
        </w:rPr>
        <w:t>mostruosi</w:t>
      </w:r>
      <w:proofErr w:type="spellEnd"/>
      <w:r w:rsidRPr="009A0684">
        <w:t>, n’est pas fâché, en sortant de ces deux livres, « de jouir de sourires et qui ne sont pas sur des lèvres de succubes ou d</w:t>
      </w:r>
      <w:r>
        <w:t>e lamies » (9 mai). — Notes de M. </w:t>
      </w:r>
      <w:r w:rsidRPr="009A0684">
        <w:t xml:space="preserve">Pica sur les représentations de </w:t>
      </w:r>
      <w:r>
        <w:rPr>
          <w:rFonts w:eastAsia="Gulim"/>
        </w:rPr>
        <w:t>l’</w:t>
      </w:r>
      <w:r w:rsidRPr="009A0684">
        <w:rPr>
          <w:i/>
          <w:iCs/>
        </w:rPr>
        <w:t>Intruse</w:t>
      </w:r>
      <w:r w:rsidRPr="009A0684">
        <w:t xml:space="preserve"> et </w:t>
      </w:r>
      <w:proofErr w:type="gramStart"/>
      <w:r w:rsidRPr="009A0684">
        <w:t xml:space="preserve">de </w:t>
      </w:r>
      <w:r>
        <w:rPr>
          <w:i/>
          <w:iCs/>
        </w:rPr>
        <w:t>Un</w:t>
      </w:r>
      <w:proofErr w:type="gramEnd"/>
      <w:r>
        <w:rPr>
          <w:i/>
          <w:iCs/>
        </w:rPr>
        <w:t xml:space="preserve"> m</w:t>
      </w:r>
      <w:r w:rsidRPr="009A0684">
        <w:rPr>
          <w:i/>
          <w:iCs/>
        </w:rPr>
        <w:t>âle</w:t>
      </w:r>
      <w:r w:rsidRPr="009A0684">
        <w:t xml:space="preserve"> </w:t>
      </w:r>
      <w:r>
        <w:t>(6 </w:t>
      </w:r>
      <w:r w:rsidRPr="009A0684">
        <w:t>juin).</w:t>
      </w:r>
    </w:p>
    <w:p w:rsidR="00EE4B50" w:rsidRDefault="00EE4B50" w:rsidP="00EE4B50">
      <w:pPr>
        <w:pStyle w:val="Corpsdetexte"/>
      </w:pPr>
      <w:r w:rsidRPr="009A0684">
        <w:rPr>
          <w:i/>
          <w:iCs/>
        </w:rPr>
        <w:t>Cronaca d’Arte.</w:t>
      </w:r>
      <w:r>
        <w:t xml:space="preserve"> — </w:t>
      </w:r>
      <w:r w:rsidRPr="009A0684">
        <w:t xml:space="preserve">Encore des vers et exquis de Enrico </w:t>
      </w:r>
      <w:proofErr w:type="spellStart"/>
      <w:r w:rsidRPr="009A0684">
        <w:t>Panzacchi</w:t>
      </w:r>
      <w:proofErr w:type="spellEnd"/>
      <w:r w:rsidRPr="009A0684">
        <w:t> : Une petite ville, le soir ; une fenêtre où se colle le front d’une femme qui rêve, ou prie</w:t>
      </w:r>
      <w:r>
        <w:t>...</w:t>
      </w:r>
    </w:p>
    <w:p w:rsidR="00EE4B50" w:rsidRPr="009A0684" w:rsidRDefault="00EE4B50" w:rsidP="009B4029">
      <w:pPr>
        <w:pStyle w:val="quote"/>
      </w:pPr>
      <w:r>
        <w:t>« </w:t>
      </w:r>
      <w:r w:rsidRPr="009A0684">
        <w:t>Es-tu celle qui demande la paix nocturne aux ombres descendantes ?</w:t>
      </w:r>
    </w:p>
    <w:p w:rsidR="00EE4B50" w:rsidRPr="00EE4B50" w:rsidRDefault="00EE4B50" w:rsidP="00EE4B50">
      <w:pPr>
        <w:pStyle w:val="quotel"/>
        <w:rPr>
          <w:i/>
        </w:rPr>
      </w:pPr>
      <w:r w:rsidRPr="00EE4B50">
        <w:rPr>
          <w:i/>
        </w:rPr>
        <w:t xml:space="preserve">... </w:t>
      </w:r>
      <w:ins w:id="3" w:author="Marguerite-Marie Bordry" w:date="2018-11-30T18:06:00Z">
        <w:r w:rsidR="00284638">
          <w:rPr>
            <w:i/>
          </w:rPr>
          <w:t xml:space="preserve">                                </w:t>
        </w:r>
      </w:ins>
      <w:proofErr w:type="spellStart"/>
      <w:r w:rsidRPr="00EE4B50">
        <w:rPr>
          <w:i/>
        </w:rPr>
        <w:t>Sei</w:t>
      </w:r>
      <w:proofErr w:type="spellEnd"/>
      <w:r w:rsidRPr="00EE4B50">
        <w:rPr>
          <w:i/>
        </w:rPr>
        <w:t xml:space="preserve"> tu</w:t>
      </w:r>
    </w:p>
    <w:p w:rsidR="00EE4B50" w:rsidRPr="00AC5822" w:rsidRDefault="00EE4B50" w:rsidP="00EE4B50">
      <w:pPr>
        <w:pStyle w:val="quotel"/>
        <w:rPr>
          <w:i/>
          <w:lang w:val="it-IT"/>
        </w:rPr>
      </w:pPr>
      <w:r w:rsidRPr="00AC5822">
        <w:rPr>
          <w:i/>
          <w:lang w:val="it-IT"/>
        </w:rPr>
        <w:t>Che preghi una notte pacata</w:t>
      </w:r>
    </w:p>
    <w:p w:rsidR="00EE4B50" w:rsidRPr="00AC5822" w:rsidRDefault="00EE4B50" w:rsidP="00EE4B50">
      <w:pPr>
        <w:pStyle w:val="quotel"/>
        <w:rPr>
          <w:i/>
          <w:lang w:val="it-IT"/>
        </w:rPr>
      </w:pPr>
      <w:r w:rsidRPr="00AC5822">
        <w:rPr>
          <w:i/>
          <w:lang w:val="it-IT"/>
        </w:rPr>
        <w:t xml:space="preserve">All’ombre che vengono </w:t>
      </w:r>
      <w:proofErr w:type="gramStart"/>
      <w:r w:rsidRPr="00AC5822">
        <w:rPr>
          <w:i/>
          <w:lang w:val="it-IT"/>
        </w:rPr>
        <w:t>giù</w:t>
      </w:r>
      <w:r w:rsidRPr="00AC5822">
        <w:rPr>
          <w:lang w:val="it-IT"/>
        </w:rPr>
        <w:t> </w:t>
      </w:r>
      <w:ins w:id="4" w:author="Marguerite-Marie Bordry" w:date="2018-11-30T18:06:00Z">
        <w:r w:rsidR="00157FA6">
          <w:rPr>
            <w:i/>
            <w:lang w:val="it-IT"/>
          </w:rPr>
          <w:t>?</w:t>
        </w:r>
      </w:ins>
      <w:proofErr w:type="gramEnd"/>
      <w:del w:id="5" w:author="Marguerite-Marie Bordry" w:date="2018-11-30T18:06:00Z">
        <w:r w:rsidRPr="00AC5822" w:rsidDel="00284638">
          <w:rPr>
            <w:lang w:val="it-IT"/>
          </w:rPr>
          <w:delText xml:space="preserve"> »</w:delText>
        </w:r>
      </w:del>
    </w:p>
    <w:p w:rsidR="00EE4B50" w:rsidRPr="009A0684" w:rsidRDefault="00EE4B50" w:rsidP="00EE4B50">
      <w:pPr>
        <w:pStyle w:val="quote"/>
      </w:pPr>
      <w:r>
        <w:t>« </w:t>
      </w:r>
      <w:r w:rsidRPr="009A0684">
        <w:t>… Es-tu celle qui aspire à plus d’intensité de vie, qui évoque la danse des Heures vers son ultime jeunesse, et qui demande une nuit d’amour aux ombres descendantes ?</w:t>
      </w:r>
    </w:p>
    <w:p w:rsidR="00EE4B50" w:rsidRPr="00AC5822" w:rsidRDefault="00EE4B50" w:rsidP="00EE4B50">
      <w:pPr>
        <w:pStyle w:val="quotel"/>
        <w:rPr>
          <w:i/>
          <w:lang w:val="it-IT"/>
        </w:rPr>
      </w:pPr>
      <w:r w:rsidRPr="00AC5822">
        <w:rPr>
          <w:i/>
          <w:lang w:val="it-IT"/>
        </w:rPr>
        <w:t>E chiami la danza dell’Ore.</w:t>
      </w:r>
    </w:p>
    <w:p w:rsidR="00EE4B50" w:rsidRPr="00AC5822" w:rsidRDefault="00EE4B50" w:rsidP="00EE4B50">
      <w:pPr>
        <w:pStyle w:val="quotel"/>
        <w:rPr>
          <w:i/>
          <w:lang w:val="it-IT"/>
        </w:rPr>
      </w:pPr>
      <w:r w:rsidRPr="00AC5822">
        <w:rPr>
          <w:i/>
          <w:lang w:val="it-IT"/>
        </w:rPr>
        <w:t>Sull’ultima tua gioventù,</w:t>
      </w:r>
    </w:p>
    <w:p w:rsidR="00EE4B50" w:rsidRPr="00AC5822" w:rsidRDefault="00EE4B50" w:rsidP="00EE4B50">
      <w:pPr>
        <w:pStyle w:val="quotel"/>
        <w:rPr>
          <w:i/>
          <w:lang w:val="it-IT"/>
        </w:rPr>
      </w:pPr>
      <w:r w:rsidRPr="00AC5822">
        <w:rPr>
          <w:i/>
          <w:lang w:val="it-IT"/>
        </w:rPr>
        <w:lastRenderedPageBreak/>
        <w:t>E preghi una notte d’amore</w:t>
      </w:r>
    </w:p>
    <w:p w:rsidR="00EE4B50" w:rsidRPr="00EE4B50" w:rsidRDefault="00EE4B50" w:rsidP="00EE4B50">
      <w:pPr>
        <w:pStyle w:val="quotel"/>
        <w:rPr>
          <w:i/>
        </w:rPr>
      </w:pPr>
      <w:proofErr w:type="spellStart"/>
      <w:r w:rsidRPr="00EE4B50">
        <w:rPr>
          <w:i/>
        </w:rPr>
        <w:t>All’ombre</w:t>
      </w:r>
      <w:proofErr w:type="spellEnd"/>
      <w:r w:rsidRPr="00EE4B50">
        <w:rPr>
          <w:i/>
        </w:rPr>
        <w:t xml:space="preserve"> </w:t>
      </w:r>
      <w:proofErr w:type="spellStart"/>
      <w:r w:rsidRPr="00EE4B50">
        <w:rPr>
          <w:i/>
        </w:rPr>
        <w:t>che</w:t>
      </w:r>
      <w:proofErr w:type="spellEnd"/>
      <w:r w:rsidRPr="00EE4B50">
        <w:rPr>
          <w:i/>
        </w:rPr>
        <w:t xml:space="preserve"> </w:t>
      </w:r>
      <w:proofErr w:type="spellStart"/>
      <w:r w:rsidRPr="00EE4B50">
        <w:rPr>
          <w:i/>
        </w:rPr>
        <w:t>vengono</w:t>
      </w:r>
      <w:proofErr w:type="spellEnd"/>
      <w:r w:rsidRPr="00EE4B50">
        <w:rPr>
          <w:i/>
        </w:rPr>
        <w:t xml:space="preserve"> </w:t>
      </w:r>
      <w:proofErr w:type="spellStart"/>
      <w:r w:rsidRPr="00EE4B50">
        <w:rPr>
          <w:i/>
        </w:rPr>
        <w:t>giù</w:t>
      </w:r>
      <w:proofErr w:type="spellEnd"/>
      <w:r w:rsidRPr="00EE4B50">
        <w:rPr>
          <w:i/>
        </w:rPr>
        <w:t> ?</w:t>
      </w:r>
      <w:r w:rsidRPr="00EE4B50">
        <w:t> </w:t>
      </w:r>
      <w:del w:id="6" w:author="Marguerite-Marie Bordry" w:date="2018-11-30T18:06:00Z">
        <w:r w:rsidRPr="00EE4B50" w:rsidDel="00284638">
          <w:delText>»</w:delText>
        </w:r>
      </w:del>
    </w:p>
    <w:p w:rsidR="00EE4B50" w:rsidRPr="009A0684" w:rsidRDefault="00EE4B50" w:rsidP="00EE4B50">
      <w:pPr>
        <w:pStyle w:val="Corpsdetexte"/>
        <w:rPr>
          <w:rFonts w:cs="Times New Roman"/>
        </w:rPr>
      </w:pPr>
      <w:r w:rsidRPr="009A0684">
        <w:t xml:space="preserve">M. Enrico </w:t>
      </w:r>
      <w:proofErr w:type="spellStart"/>
      <w:r w:rsidRPr="009A0684">
        <w:t>Vidali</w:t>
      </w:r>
      <w:proofErr w:type="spellEnd"/>
      <w:r w:rsidRPr="009A0684">
        <w:t xml:space="preserve"> analyse l’enquête </w:t>
      </w:r>
      <w:proofErr w:type="spellStart"/>
      <w:r w:rsidRPr="009A0684">
        <w:t>Huret</w:t>
      </w:r>
      <w:proofErr w:type="spellEnd"/>
      <w:r w:rsidRPr="009A0684">
        <w:t xml:space="preserve"> et fait preuve d’une amusante inconnaissance de la littérature française contemporaine. Sur Verlaine :</w:t>
      </w:r>
      <w:r>
        <w:t xml:space="preserve"> </w:t>
      </w:r>
      <w:r w:rsidRPr="00EE4B50">
        <w:rPr>
          <w:rStyle w:val="quotec"/>
        </w:rPr>
        <w:t xml:space="preserve">« Le frère de </w:t>
      </w:r>
      <w:proofErr w:type="spellStart"/>
      <w:r w:rsidRPr="00EE4B50">
        <w:rPr>
          <w:rStyle w:val="quotec"/>
        </w:rPr>
        <w:t>Plaches</w:t>
      </w:r>
      <w:proofErr w:type="spellEnd"/>
      <w:r w:rsidRPr="00EE4B50">
        <w:rPr>
          <w:rStyle w:val="quotec"/>
        </w:rPr>
        <w:t xml:space="preserve"> (?), de Murger, de Vallès, le lettré du café François I</w:t>
      </w:r>
      <w:r w:rsidRPr="00EE4B50">
        <w:rPr>
          <w:rStyle w:val="quotec"/>
          <w:vertAlign w:val="superscript"/>
        </w:rPr>
        <w:t>er</w:t>
      </w:r>
      <w:r w:rsidRPr="00EE4B50">
        <w:rPr>
          <w:rStyle w:val="quotec"/>
        </w:rPr>
        <w:t>…</w:t>
      </w:r>
      <w:r>
        <w:rPr>
          <w:rStyle w:val="quotec"/>
        </w:rPr>
        <w:t> </w:t>
      </w:r>
      <w:r w:rsidRPr="00EE4B50">
        <w:rPr>
          <w:rStyle w:val="quotec"/>
        </w:rPr>
        <w:t>»</w:t>
      </w:r>
      <w:r>
        <w:rPr>
          <w:rFonts w:cs="Times New Roman"/>
        </w:rPr>
        <w:t xml:space="preserve"> (31 </w:t>
      </w:r>
      <w:r w:rsidRPr="009A0684">
        <w:rPr>
          <w:rFonts w:cs="Times New Roman"/>
        </w:rPr>
        <w:t>mai).</w:t>
      </w:r>
    </w:p>
    <w:p w:rsidR="00EE4B50" w:rsidRPr="009A0684" w:rsidRDefault="00EE4B50" w:rsidP="00EE4B50">
      <w:pPr>
        <w:pStyle w:val="Corpsdetexte"/>
      </w:pPr>
      <w:proofErr w:type="spellStart"/>
      <w:r w:rsidRPr="009A0684">
        <w:rPr>
          <w:i/>
          <w:iCs/>
        </w:rPr>
        <w:t>Critica</w:t>
      </w:r>
      <w:proofErr w:type="spellEnd"/>
      <w:r w:rsidRPr="009A0684">
        <w:rPr>
          <w:i/>
          <w:iCs/>
        </w:rPr>
        <w:t xml:space="preserve"> sociale</w:t>
      </w:r>
      <w:r w:rsidRPr="00EE4B50">
        <w:rPr>
          <w:iCs/>
        </w:rPr>
        <w:t> :</w:t>
      </w:r>
      <w:r w:rsidRPr="00EE4B50">
        <w:t xml:space="preserve"> </w:t>
      </w:r>
      <w:r w:rsidRPr="009A0684">
        <w:t>À lire les deux articles de M. Turat</w:t>
      </w:r>
      <w:r>
        <w:t>i sur les Anarchistes (10 et 31 </w:t>
      </w:r>
      <w:r w:rsidRPr="009A0684">
        <w:t>mai).</w:t>
      </w:r>
    </w:p>
    <w:p w:rsidR="00EE4B50" w:rsidRPr="009A0684" w:rsidDel="005859E7" w:rsidRDefault="00EE4B50" w:rsidP="00EE4B50">
      <w:pPr>
        <w:pStyle w:val="Corpsdetexte"/>
        <w:rPr>
          <w:del w:id="7" w:author="Marguerite-Marie Bordry" w:date="2018-11-30T18:39:00Z"/>
        </w:rPr>
      </w:pPr>
      <w:del w:id="8" w:author="Marguerite-Marie Bordry" w:date="2018-11-30T18:39:00Z">
        <w:r w:rsidRPr="009A0684" w:rsidDel="005859E7">
          <w:delText xml:space="preserve">De plus, nous avons, reçu : </w:delText>
        </w:r>
        <w:r w:rsidRPr="009A0684" w:rsidDel="005859E7">
          <w:rPr>
            <w:i/>
            <w:iCs/>
          </w:rPr>
          <w:delText>Geografia per tutti</w:delText>
        </w:r>
        <w:r w:rsidRPr="009A0684" w:rsidDel="005859E7">
          <w:delText>, n</w:delText>
        </w:r>
        <w:r w:rsidRPr="009A0684" w:rsidDel="005859E7">
          <w:rPr>
            <w:vertAlign w:val="superscript"/>
          </w:rPr>
          <w:delText>o</w:delText>
        </w:r>
        <w:r w:rsidDel="005859E7">
          <w:delText> </w:delText>
        </w:r>
        <w:r w:rsidRPr="009A0684" w:rsidDel="005859E7">
          <w:delText>1 (Bergame).</w:delText>
        </w:r>
      </w:del>
      <w:ins w:id="9" w:author="Marguerite-Marie Bordry" w:date="2018-11-30T18:39:00Z">
        <w:r w:rsidR="005859E7">
          <w:t xml:space="preserve"> (</w:t>
        </w:r>
        <w:proofErr w:type="gramStart"/>
        <w:r w:rsidR="005859E7">
          <w:t>livre</w:t>
        </w:r>
        <w:proofErr w:type="gramEnd"/>
        <w:r w:rsidR="005859E7">
          <w:t xml:space="preserve"> reçu à ne pas prendre en compte)</w:t>
        </w:r>
      </w:ins>
    </w:p>
    <w:p w:rsidR="001E6C71" w:rsidRDefault="001E6C71" w:rsidP="001E6C71">
      <w:pPr>
        <w:pStyle w:val="Titre1"/>
      </w:pPr>
      <w:r>
        <w:t>Tome III, numéro 21, septembre 1891</w:t>
      </w:r>
    </w:p>
    <w:p w:rsidR="00EE4B50" w:rsidRDefault="00EE4B50" w:rsidP="00EE4B50">
      <w:pPr>
        <w:pStyle w:val="Titre2"/>
      </w:pPr>
      <w:r>
        <w:t xml:space="preserve">[Sonnets inédits de Carducci et </w:t>
      </w:r>
      <w:proofErr w:type="spellStart"/>
      <w:r>
        <w:t>Mazzoni</w:t>
      </w:r>
      <w:proofErr w:type="spellEnd"/>
      <w:r>
        <w:t>]</w:t>
      </w:r>
    </w:p>
    <w:p w:rsidR="00EE4B50" w:rsidRPr="00925B7B" w:rsidRDefault="00EE4B50" w:rsidP="00EE4B50">
      <w:pPr>
        <w:pStyle w:val="term"/>
      </w:pPr>
      <w:proofErr w:type="gramStart"/>
      <w:r w:rsidRPr="00925B7B">
        <w:t>id</w:t>
      </w:r>
      <w:proofErr w:type="gramEnd"/>
      <w:r w:rsidRPr="00925B7B">
        <w:t> : article-</w:t>
      </w:r>
      <w:r>
        <w:t>1891</w:t>
      </w:r>
      <w:r w:rsidRPr="00925B7B">
        <w:t>-</w:t>
      </w:r>
      <w:r>
        <w:t>09</w:t>
      </w:r>
      <w:r w:rsidRPr="00925B7B">
        <w:t>_</w:t>
      </w:r>
      <w:r>
        <w:t>134</w:t>
      </w:r>
    </w:p>
    <w:p w:rsidR="00EE4B50" w:rsidRDefault="00EE4B50" w:rsidP="00EE4B50">
      <w:pPr>
        <w:pStyle w:val="term"/>
      </w:pPr>
      <w:proofErr w:type="spellStart"/>
      <w:proofErr w:type="gramStart"/>
      <w:r w:rsidRPr="00925B7B">
        <w:t>author</w:t>
      </w:r>
      <w:proofErr w:type="spellEnd"/>
      <w:proofErr w:type="gramEnd"/>
      <w:r w:rsidRPr="00925B7B">
        <w:t xml:space="preserve"> : </w:t>
      </w:r>
      <w:r>
        <w:t>Gourmont, Remy de (1858-1915)</w:t>
      </w:r>
      <w:r w:rsidR="009B4029">
        <w:t>. Éditeur scientifique</w:t>
      </w:r>
    </w:p>
    <w:p w:rsidR="00EE4B50" w:rsidRPr="00AC5822" w:rsidRDefault="00EE4B50" w:rsidP="00EE4B50">
      <w:pPr>
        <w:pStyle w:val="term"/>
        <w:rPr>
          <w:lang w:val="en-GB"/>
        </w:rPr>
      </w:pPr>
      <w:proofErr w:type="gramStart"/>
      <w:r w:rsidRPr="00AC5822">
        <w:rPr>
          <w:lang w:val="en-GB"/>
        </w:rPr>
        <w:t>author :</w:t>
      </w:r>
      <w:proofErr w:type="gramEnd"/>
      <w:r w:rsidRPr="00AC5822">
        <w:rPr>
          <w:lang w:val="en-GB"/>
        </w:rPr>
        <w:t xml:space="preserve"> </w:t>
      </w:r>
      <w:r w:rsidR="009B4029" w:rsidRPr="00AC5822">
        <w:rPr>
          <w:lang w:val="en-GB"/>
        </w:rPr>
        <w:t xml:space="preserve">Carducci, </w:t>
      </w:r>
      <w:proofErr w:type="spellStart"/>
      <w:r w:rsidR="009B4029" w:rsidRPr="00AC5822">
        <w:rPr>
          <w:lang w:val="en-GB"/>
        </w:rPr>
        <w:t>Giosuè</w:t>
      </w:r>
      <w:proofErr w:type="spellEnd"/>
      <w:r w:rsidR="009B4029" w:rsidRPr="00AC5822">
        <w:rPr>
          <w:lang w:val="en-GB"/>
        </w:rPr>
        <w:t xml:space="preserve"> (1835-1906)</w:t>
      </w:r>
    </w:p>
    <w:p w:rsidR="009B4029" w:rsidRPr="00AC5822" w:rsidRDefault="009B4029" w:rsidP="009B4029">
      <w:pPr>
        <w:pStyle w:val="term"/>
        <w:rPr>
          <w:lang w:val="en-GB"/>
        </w:rPr>
      </w:pPr>
      <w:proofErr w:type="gramStart"/>
      <w:r w:rsidRPr="00AC5822">
        <w:rPr>
          <w:lang w:val="en-GB"/>
        </w:rPr>
        <w:t>author :</w:t>
      </w:r>
      <w:proofErr w:type="gramEnd"/>
      <w:r w:rsidRPr="00AC5822">
        <w:rPr>
          <w:lang w:val="en-GB"/>
        </w:rPr>
        <w:t xml:space="preserve"> </w:t>
      </w:r>
      <w:proofErr w:type="spellStart"/>
      <w:r w:rsidRPr="00AC5822">
        <w:rPr>
          <w:lang w:val="en-GB"/>
        </w:rPr>
        <w:t>Mazzoni</w:t>
      </w:r>
      <w:proofErr w:type="spellEnd"/>
      <w:r w:rsidRPr="00AC5822">
        <w:rPr>
          <w:lang w:val="en-GB"/>
        </w:rPr>
        <w:t>, Guido (1859-1943)</w:t>
      </w:r>
    </w:p>
    <w:p w:rsidR="009B4029" w:rsidRPr="00AC5822" w:rsidRDefault="009B4029" w:rsidP="009B4029">
      <w:pPr>
        <w:pStyle w:val="term"/>
        <w:rPr>
          <w:lang w:val="en-GB"/>
        </w:rPr>
      </w:pPr>
      <w:proofErr w:type="gramStart"/>
      <w:r w:rsidRPr="00AC5822">
        <w:rPr>
          <w:lang w:val="en-GB"/>
        </w:rPr>
        <w:t>s</w:t>
      </w:r>
      <w:r w:rsidR="00DF79B2" w:rsidRPr="00AC5822">
        <w:rPr>
          <w:lang w:val="en-GB"/>
        </w:rPr>
        <w:t>igned :</w:t>
      </w:r>
      <w:proofErr w:type="gramEnd"/>
      <w:r w:rsidR="00DF79B2" w:rsidRPr="00AC5822">
        <w:rPr>
          <w:lang w:val="en-GB"/>
        </w:rPr>
        <w:t xml:space="preserve"> R. G.</w:t>
      </w:r>
    </w:p>
    <w:p w:rsidR="009B4029" w:rsidRPr="00AC5822" w:rsidRDefault="009B4029" w:rsidP="009B4029">
      <w:pPr>
        <w:pStyle w:val="term"/>
        <w:rPr>
          <w:lang w:val="en-GB"/>
        </w:rPr>
      </w:pPr>
      <w:proofErr w:type="gramStart"/>
      <w:r w:rsidRPr="00AC5822">
        <w:rPr>
          <w:lang w:val="en-GB"/>
        </w:rPr>
        <w:t>signed :</w:t>
      </w:r>
      <w:proofErr w:type="gramEnd"/>
      <w:r w:rsidRPr="00AC5822">
        <w:rPr>
          <w:lang w:val="en-GB"/>
        </w:rPr>
        <w:t xml:space="preserve"> </w:t>
      </w:r>
      <w:proofErr w:type="spellStart"/>
      <w:r w:rsidRPr="00AC5822">
        <w:rPr>
          <w:lang w:val="en-GB"/>
        </w:rPr>
        <w:t>Giosuè</w:t>
      </w:r>
      <w:proofErr w:type="spellEnd"/>
      <w:r w:rsidRPr="00AC5822">
        <w:rPr>
          <w:lang w:val="en-GB"/>
        </w:rPr>
        <w:t xml:space="preserve"> Carducci</w:t>
      </w:r>
    </w:p>
    <w:p w:rsidR="009B4029" w:rsidRPr="00925B7B" w:rsidRDefault="009B4029" w:rsidP="009B4029">
      <w:pPr>
        <w:pStyle w:val="term"/>
      </w:pPr>
      <w:proofErr w:type="spellStart"/>
      <w:proofErr w:type="gramStart"/>
      <w:r>
        <w:t>signed</w:t>
      </w:r>
      <w:proofErr w:type="spellEnd"/>
      <w:proofErr w:type="gramEnd"/>
      <w:r>
        <w:t xml:space="preserve"> : Guido </w:t>
      </w:r>
      <w:proofErr w:type="spellStart"/>
      <w:r>
        <w:t>Mazzoni</w:t>
      </w:r>
      <w:proofErr w:type="spellEnd"/>
    </w:p>
    <w:p w:rsidR="00EE4B50" w:rsidRPr="00925B7B" w:rsidRDefault="00EE4B50" w:rsidP="00EE4B50">
      <w:pPr>
        <w:pStyle w:val="term"/>
      </w:pPr>
      <w:proofErr w:type="gramStart"/>
      <w:r w:rsidRPr="00925B7B">
        <w:t>section</w:t>
      </w:r>
      <w:proofErr w:type="gramEnd"/>
      <w:r w:rsidRPr="00925B7B">
        <w:t xml:space="preserve"> : </w:t>
      </w:r>
      <w:r>
        <w:t>none</w:t>
      </w:r>
    </w:p>
    <w:p w:rsidR="00EE4B50" w:rsidRDefault="00EE4B50" w:rsidP="00EE4B50">
      <w:pPr>
        <w:pStyle w:val="term"/>
      </w:pPr>
      <w:proofErr w:type="spellStart"/>
      <w:proofErr w:type="gramStart"/>
      <w:r w:rsidRPr="00925B7B">
        <w:t>title</w:t>
      </w:r>
      <w:proofErr w:type="spellEnd"/>
      <w:proofErr w:type="gramEnd"/>
      <w:r w:rsidRPr="00925B7B">
        <w:t xml:space="preserve"> : </w:t>
      </w:r>
      <w:r>
        <w:t xml:space="preserve">[Sonnets inédits de Carducci et </w:t>
      </w:r>
      <w:proofErr w:type="spellStart"/>
      <w:r>
        <w:t>Mazzoni</w:t>
      </w:r>
      <w:proofErr w:type="spellEnd"/>
      <w:r>
        <w:t>]</w:t>
      </w:r>
    </w:p>
    <w:p w:rsidR="00EE4B50" w:rsidRPr="00925B7B" w:rsidRDefault="00EE4B50" w:rsidP="00EE4B50">
      <w:pPr>
        <w:pStyle w:val="term"/>
      </w:pPr>
      <w:proofErr w:type="gramStart"/>
      <w:r w:rsidRPr="00925B7B">
        <w:t>date</w:t>
      </w:r>
      <w:proofErr w:type="gramEnd"/>
      <w:r w:rsidRPr="00925B7B">
        <w:t> :</w:t>
      </w:r>
      <w:r>
        <w:t xml:space="preserve"> 1891-09</w:t>
      </w:r>
    </w:p>
    <w:p w:rsidR="00EE4B50" w:rsidRPr="00925B7B" w:rsidRDefault="00EE4B50" w:rsidP="00EE4B50">
      <w:pPr>
        <w:pStyle w:val="term"/>
      </w:pPr>
      <w:proofErr w:type="spellStart"/>
      <w:proofErr w:type="gramStart"/>
      <w:r w:rsidRPr="00925B7B">
        <w:t>ref</w:t>
      </w:r>
      <w:proofErr w:type="spellEnd"/>
      <w:proofErr w:type="gramEnd"/>
      <w:r w:rsidRPr="00925B7B">
        <w:t xml:space="preserve"> : </w:t>
      </w:r>
      <w:r w:rsidR="009B4029">
        <w:t>Tome III, numéro 21, septembre 1891, p. 134-137</w:t>
      </w:r>
    </w:p>
    <w:p w:rsidR="00EE4B50" w:rsidRDefault="00EE4B50" w:rsidP="00EE4B50">
      <w:pPr>
        <w:pStyle w:val="bibl"/>
        <w:rPr>
          <w:rFonts w:hint="eastAsia"/>
        </w:rPr>
      </w:pPr>
      <w:r>
        <w:t>Tome III, numéro 21, septembre 1891, p. 134-137.</w:t>
      </w:r>
    </w:p>
    <w:p w:rsidR="009B4029" w:rsidRDefault="009B4029" w:rsidP="008D22FA">
      <w:pPr>
        <w:pStyle w:val="Titre3"/>
      </w:pPr>
      <w:r>
        <w:t>[Présentation]</w:t>
      </w:r>
    </w:p>
    <w:p w:rsidR="009B4029" w:rsidRPr="00925B7B" w:rsidRDefault="009B4029" w:rsidP="009B4029">
      <w:pPr>
        <w:pStyle w:val="term"/>
      </w:pPr>
      <w:proofErr w:type="gramStart"/>
      <w:r w:rsidRPr="00925B7B">
        <w:t>id</w:t>
      </w:r>
      <w:proofErr w:type="gramEnd"/>
      <w:r w:rsidRPr="00925B7B">
        <w:t> : article-</w:t>
      </w:r>
      <w:r>
        <w:t>1891</w:t>
      </w:r>
      <w:r w:rsidRPr="00925B7B">
        <w:t>-</w:t>
      </w:r>
      <w:r>
        <w:t>09</w:t>
      </w:r>
      <w:r w:rsidRPr="00925B7B">
        <w:t>_</w:t>
      </w:r>
      <w:r>
        <w:t>134a</w:t>
      </w:r>
    </w:p>
    <w:p w:rsidR="009B4029" w:rsidRDefault="009B4029" w:rsidP="009B4029">
      <w:pPr>
        <w:pStyle w:val="term"/>
      </w:pPr>
      <w:proofErr w:type="spellStart"/>
      <w:proofErr w:type="gramStart"/>
      <w:r w:rsidRPr="00925B7B">
        <w:t>author</w:t>
      </w:r>
      <w:proofErr w:type="spellEnd"/>
      <w:proofErr w:type="gramEnd"/>
      <w:r w:rsidRPr="00925B7B">
        <w:t xml:space="preserve"> : </w:t>
      </w:r>
      <w:r>
        <w:t>Gourmont, Remy de (1858-1915). Éditeur scientifique</w:t>
      </w:r>
    </w:p>
    <w:p w:rsidR="009B4029" w:rsidRPr="00925B7B" w:rsidRDefault="009B4029" w:rsidP="009B4029">
      <w:pPr>
        <w:pStyle w:val="term"/>
      </w:pPr>
      <w:proofErr w:type="spellStart"/>
      <w:proofErr w:type="gramStart"/>
      <w:r>
        <w:t>s</w:t>
      </w:r>
      <w:r w:rsidR="00DF79B2">
        <w:t>igned</w:t>
      </w:r>
      <w:proofErr w:type="spellEnd"/>
      <w:proofErr w:type="gramEnd"/>
      <w:r w:rsidR="00DF79B2">
        <w:t> : R. G.</w:t>
      </w:r>
    </w:p>
    <w:p w:rsidR="009B4029" w:rsidRPr="00925B7B" w:rsidRDefault="009B4029" w:rsidP="009B4029">
      <w:pPr>
        <w:pStyle w:val="term"/>
      </w:pPr>
      <w:proofErr w:type="gramStart"/>
      <w:r w:rsidRPr="00925B7B">
        <w:t>section</w:t>
      </w:r>
      <w:proofErr w:type="gramEnd"/>
      <w:r w:rsidRPr="00925B7B">
        <w:t xml:space="preserve"> : </w:t>
      </w:r>
      <w:r>
        <w:t>none</w:t>
      </w:r>
    </w:p>
    <w:p w:rsidR="009B4029" w:rsidRDefault="009B4029" w:rsidP="009B4029">
      <w:pPr>
        <w:pStyle w:val="term"/>
      </w:pPr>
      <w:proofErr w:type="spellStart"/>
      <w:proofErr w:type="gramStart"/>
      <w:r w:rsidRPr="00925B7B">
        <w:t>title</w:t>
      </w:r>
      <w:proofErr w:type="spellEnd"/>
      <w:proofErr w:type="gramEnd"/>
      <w:r w:rsidRPr="00925B7B">
        <w:t xml:space="preserve"> : </w:t>
      </w:r>
      <w:r>
        <w:t>[Présentation]</w:t>
      </w:r>
    </w:p>
    <w:p w:rsidR="009B4029" w:rsidRPr="00925B7B" w:rsidRDefault="009B4029" w:rsidP="009B4029">
      <w:pPr>
        <w:pStyle w:val="term"/>
      </w:pPr>
      <w:proofErr w:type="gramStart"/>
      <w:r w:rsidRPr="00925B7B">
        <w:t>date</w:t>
      </w:r>
      <w:proofErr w:type="gramEnd"/>
      <w:r w:rsidRPr="00925B7B">
        <w:t> :</w:t>
      </w:r>
      <w:r>
        <w:t xml:space="preserve"> 1891-09</w:t>
      </w:r>
    </w:p>
    <w:p w:rsidR="009B4029" w:rsidRPr="00925B7B" w:rsidRDefault="009B4029" w:rsidP="009B4029">
      <w:pPr>
        <w:pStyle w:val="term"/>
      </w:pPr>
      <w:proofErr w:type="spellStart"/>
      <w:proofErr w:type="gramStart"/>
      <w:r w:rsidRPr="00925B7B">
        <w:t>ref</w:t>
      </w:r>
      <w:proofErr w:type="spellEnd"/>
      <w:proofErr w:type="gramEnd"/>
      <w:r w:rsidRPr="00925B7B">
        <w:t xml:space="preserve"> : </w:t>
      </w:r>
      <w:r>
        <w:t>Tome III, numéro 21, septembre 1891, p. 134-136</w:t>
      </w:r>
    </w:p>
    <w:p w:rsidR="009B4029" w:rsidRDefault="009B4029" w:rsidP="009B4029">
      <w:pPr>
        <w:pStyle w:val="byline"/>
      </w:pPr>
      <w:r>
        <w:t>R. G. [Remy de Gourmont]</w:t>
      </w:r>
    </w:p>
    <w:p w:rsidR="00EE4B50" w:rsidRPr="009A0684" w:rsidRDefault="00EE4B50" w:rsidP="009B4029">
      <w:pPr>
        <w:pStyle w:val="Corpsdetexte"/>
      </w:pPr>
      <w:r w:rsidRPr="009A0684">
        <w:t>Nous inaugurons, en ce fascicule, la publication d’œuvres inédites, texte et traduction, des principaux poètes étrangers contemporains : elles seront, chaque fois, accompagnées d’une brève notice.</w:t>
      </w:r>
    </w:p>
    <w:p w:rsidR="00EE4B50" w:rsidRPr="009A0684" w:rsidRDefault="009B4029" w:rsidP="009B4029">
      <w:pPr>
        <w:pStyle w:val="Corpsdetexte"/>
      </w:pPr>
      <w:r>
        <w:t>M. </w:t>
      </w:r>
      <w:r w:rsidR="00EE4B50" w:rsidRPr="009A0684">
        <w:t xml:space="preserve">Carducci, aujourd’hui âgé de cinquante-cinq ans ; Pisan d’origine, Bolonais par adoption, est le plus remarquable poète de l’Italie contemporaine. Sa célébrité date de son </w:t>
      </w:r>
      <w:r w:rsidR="00EE4B50" w:rsidRPr="009A0684">
        <w:rPr>
          <w:i/>
          <w:iCs/>
        </w:rPr>
        <w:t>Hymne à Satan</w:t>
      </w:r>
      <w:r w:rsidR="00EE4B50" w:rsidRPr="009A0684">
        <w:t xml:space="preserve">, et, après plusieurs recueils, les </w:t>
      </w:r>
      <w:r w:rsidR="00EE4B50" w:rsidRPr="009A0684">
        <w:rPr>
          <w:i/>
          <w:iCs/>
        </w:rPr>
        <w:t>Odes barbares</w:t>
      </w:r>
      <w:r w:rsidR="00EE4B50" w:rsidRPr="009A0684">
        <w:t xml:space="preserve"> la consolidèrent singulièrement. Rép</w:t>
      </w:r>
      <w:r>
        <w:t xml:space="preserve">ublicain (en </w:t>
      </w:r>
      <w:r>
        <w:lastRenderedPageBreak/>
        <w:t>ce temps-là), anti</w:t>
      </w:r>
      <w:r w:rsidR="00EE4B50" w:rsidRPr="009A0684">
        <w:t>romantiq</w:t>
      </w:r>
      <w:r>
        <w:t>ue, c’est dire, en Italie, anti</w:t>
      </w:r>
      <w:r w:rsidR="00EE4B50" w:rsidRPr="009A0684">
        <w:t>catholique, il avait voulu se séparer de l’école de Manzoni, non pas seulement par les idées, mais par la métrique elle-même : répudiant les rythmes traditionnels, il imagina de faire revivre en italien le système compliqué de la versification latine. La langue italienne, très accentuée, lui permit de réussir relativement ; mais, en ces dernières années, il est revenu au vers syllabique, comprenant peut-être qu’au lieu de réclamer des règles nouvelles, la versification tend, au contraire, à s’affranchir de</w:t>
      </w:r>
      <w:r w:rsidR="00EE4B50">
        <w:t xml:space="preserve"> </w:t>
      </w:r>
      <w:r w:rsidR="00EE4B50" w:rsidRPr="009A0684">
        <w:t xml:space="preserve">toutes les règles qui ne sont pas purement musicales. Les lecteurs du </w:t>
      </w:r>
      <w:r w:rsidR="00EE4B50" w:rsidRPr="009A0684">
        <w:rPr>
          <w:i/>
          <w:iCs/>
        </w:rPr>
        <w:t>Mercure</w:t>
      </w:r>
      <w:r w:rsidR="00EE4B50" w:rsidRPr="009A0684">
        <w:t xml:space="preserve"> savent que dans la </w:t>
      </w:r>
      <w:proofErr w:type="spellStart"/>
      <w:r w:rsidR="00EE4B50" w:rsidRPr="009A0684">
        <w:rPr>
          <w:i/>
          <w:iCs/>
        </w:rPr>
        <w:t>La</w:t>
      </w:r>
      <w:proofErr w:type="spellEnd"/>
      <w:r w:rsidR="00EE4B50" w:rsidRPr="009A0684">
        <w:rPr>
          <w:i/>
          <w:iCs/>
        </w:rPr>
        <w:t xml:space="preserve"> </w:t>
      </w:r>
      <w:proofErr w:type="spellStart"/>
      <w:r w:rsidR="00EE4B50" w:rsidRPr="009A0684">
        <w:rPr>
          <w:i/>
          <w:iCs/>
        </w:rPr>
        <w:t>Néva</w:t>
      </w:r>
      <w:proofErr w:type="spellEnd"/>
      <w:r w:rsidR="00EE4B50" w:rsidRPr="009A0684">
        <w:t xml:space="preserve"> notre ami Louis </w:t>
      </w:r>
      <w:proofErr w:type="spellStart"/>
      <w:r w:rsidR="00EE4B50" w:rsidRPr="009A0684">
        <w:t>Dumur</w:t>
      </w:r>
      <w:proofErr w:type="spellEnd"/>
      <w:r w:rsidR="00EE4B50" w:rsidRPr="009A0684">
        <w:t xml:space="preserve"> a tenté, lui aussi, non tout à fait san</w:t>
      </w:r>
      <w:r>
        <w:t>s succès, un système analogue, — et même plus original. — </w:t>
      </w:r>
      <w:r w:rsidR="00EE4B50" w:rsidRPr="009A0684">
        <w:t xml:space="preserve">Carducci et son école, ce n’est pas toute la poésie actuelle en Italie, mais les </w:t>
      </w:r>
      <w:r w:rsidR="00EE4B50" w:rsidRPr="009A0684">
        <w:rPr>
          <w:i/>
          <w:iCs/>
        </w:rPr>
        <w:t>Barbares</w:t>
      </w:r>
      <w:r w:rsidR="00EE4B50" w:rsidRPr="009A0684">
        <w:t xml:space="preserve"> tiennent une grande place ; les plus connus sont : D’Annunzio, </w:t>
      </w:r>
      <w:proofErr w:type="spellStart"/>
      <w:r w:rsidR="00EE4B50" w:rsidRPr="009A0684">
        <w:t>Marradi</w:t>
      </w:r>
      <w:proofErr w:type="spellEnd"/>
      <w:r w:rsidR="00EE4B50" w:rsidRPr="009A0684">
        <w:t xml:space="preserve">, Ferrari, </w:t>
      </w:r>
      <w:proofErr w:type="spellStart"/>
      <w:r w:rsidR="00EE4B50" w:rsidRPr="009A0684">
        <w:t>Olindo</w:t>
      </w:r>
      <w:proofErr w:type="spellEnd"/>
      <w:r w:rsidR="00EE4B50" w:rsidRPr="009A0684">
        <w:t xml:space="preserve"> Guerrini, Giuseppe </w:t>
      </w:r>
      <w:proofErr w:type="spellStart"/>
      <w:r w:rsidR="00EE4B50" w:rsidRPr="009A0684">
        <w:t>Chiarini</w:t>
      </w:r>
      <w:proofErr w:type="spellEnd"/>
      <w:r w:rsidR="00EE4B50" w:rsidRPr="009A0684">
        <w:t xml:space="preserve">, et Guido </w:t>
      </w:r>
      <w:proofErr w:type="spellStart"/>
      <w:r w:rsidR="00EE4B50" w:rsidRPr="009A0684">
        <w:t>Mazzoni</w:t>
      </w:r>
      <w:proofErr w:type="spellEnd"/>
      <w:r w:rsidR="00EE4B50" w:rsidRPr="009A0684">
        <w:t>,</w:t>
      </w:r>
      <w:r>
        <w:t xml:space="preserve"> dont nous donnons un sonnet. — </w:t>
      </w:r>
      <w:r w:rsidR="00EE4B50" w:rsidRPr="009A0684">
        <w:t xml:space="preserve">Ni ce sonnet ni celui de Carducci ne sont </w:t>
      </w:r>
      <w:r w:rsidR="00EE4B50" w:rsidRPr="009A0684">
        <w:rPr>
          <w:i/>
          <w:iCs/>
        </w:rPr>
        <w:t>barbares</w:t>
      </w:r>
      <w:r w:rsidR="00EE4B50" w:rsidRPr="009B4029">
        <w:rPr>
          <w:iCs/>
        </w:rPr>
        <w:t>.</w:t>
      </w:r>
    </w:p>
    <w:p w:rsidR="001E6C71" w:rsidRDefault="009B4029" w:rsidP="008D22FA">
      <w:pPr>
        <w:pStyle w:val="Titre3"/>
      </w:pPr>
      <w:r>
        <w:t>A C. C. / À C. C.</w:t>
      </w:r>
    </w:p>
    <w:p w:rsidR="009B4029" w:rsidRPr="00925B7B" w:rsidRDefault="009B4029" w:rsidP="009B4029">
      <w:pPr>
        <w:pStyle w:val="term"/>
      </w:pPr>
      <w:proofErr w:type="gramStart"/>
      <w:r w:rsidRPr="00925B7B">
        <w:t>id</w:t>
      </w:r>
      <w:proofErr w:type="gramEnd"/>
      <w:r w:rsidRPr="00925B7B">
        <w:t> : article-</w:t>
      </w:r>
      <w:r>
        <w:t>1891</w:t>
      </w:r>
      <w:r w:rsidRPr="00925B7B">
        <w:t>-</w:t>
      </w:r>
      <w:r>
        <w:t>09</w:t>
      </w:r>
      <w:r w:rsidRPr="00925B7B">
        <w:t>_</w:t>
      </w:r>
      <w:r>
        <w:t>134b</w:t>
      </w:r>
    </w:p>
    <w:p w:rsidR="009B4029" w:rsidRPr="00AC5822" w:rsidRDefault="009B4029" w:rsidP="009B4029">
      <w:pPr>
        <w:pStyle w:val="term"/>
        <w:rPr>
          <w:lang w:val="en-GB"/>
        </w:rPr>
      </w:pPr>
      <w:proofErr w:type="gramStart"/>
      <w:r w:rsidRPr="00AC5822">
        <w:rPr>
          <w:lang w:val="en-GB"/>
        </w:rPr>
        <w:t>author :</w:t>
      </w:r>
      <w:proofErr w:type="gramEnd"/>
      <w:r w:rsidRPr="00AC5822">
        <w:rPr>
          <w:lang w:val="en-GB"/>
        </w:rPr>
        <w:t xml:space="preserve"> Carducci, </w:t>
      </w:r>
      <w:proofErr w:type="spellStart"/>
      <w:r w:rsidRPr="00AC5822">
        <w:rPr>
          <w:lang w:val="en-GB"/>
        </w:rPr>
        <w:t>Giosuè</w:t>
      </w:r>
      <w:proofErr w:type="spellEnd"/>
      <w:r w:rsidRPr="00AC5822">
        <w:rPr>
          <w:lang w:val="en-GB"/>
        </w:rPr>
        <w:t xml:space="preserve"> (1835-1906)</w:t>
      </w:r>
    </w:p>
    <w:p w:rsidR="009B4029" w:rsidRPr="00AC5822" w:rsidRDefault="009B4029" w:rsidP="009B4029">
      <w:pPr>
        <w:pStyle w:val="term"/>
        <w:rPr>
          <w:lang w:val="en-GB"/>
        </w:rPr>
      </w:pPr>
      <w:proofErr w:type="gramStart"/>
      <w:r w:rsidRPr="00AC5822">
        <w:rPr>
          <w:lang w:val="en-GB"/>
        </w:rPr>
        <w:t>signed :</w:t>
      </w:r>
      <w:proofErr w:type="gramEnd"/>
      <w:r w:rsidRPr="00AC5822">
        <w:rPr>
          <w:lang w:val="en-GB"/>
        </w:rPr>
        <w:t xml:space="preserve"> </w:t>
      </w:r>
      <w:proofErr w:type="spellStart"/>
      <w:r w:rsidRPr="00AC5822">
        <w:rPr>
          <w:lang w:val="en-GB"/>
        </w:rPr>
        <w:t>Giosuè</w:t>
      </w:r>
      <w:proofErr w:type="spellEnd"/>
      <w:r w:rsidRPr="00AC5822">
        <w:rPr>
          <w:lang w:val="en-GB"/>
        </w:rPr>
        <w:t xml:space="preserve"> Carducci</w:t>
      </w:r>
    </w:p>
    <w:p w:rsidR="009B4029" w:rsidRPr="00AC5822" w:rsidRDefault="009B4029" w:rsidP="009B4029">
      <w:pPr>
        <w:pStyle w:val="term"/>
        <w:rPr>
          <w:lang w:val="en-GB"/>
        </w:rPr>
      </w:pPr>
      <w:proofErr w:type="gramStart"/>
      <w:r w:rsidRPr="00AC5822">
        <w:rPr>
          <w:lang w:val="en-GB"/>
        </w:rPr>
        <w:t>section :</w:t>
      </w:r>
      <w:proofErr w:type="gramEnd"/>
      <w:r w:rsidRPr="00AC5822">
        <w:rPr>
          <w:lang w:val="en-GB"/>
        </w:rPr>
        <w:t xml:space="preserve"> none</w:t>
      </w:r>
    </w:p>
    <w:p w:rsidR="009B4029" w:rsidRPr="00AC5822" w:rsidRDefault="009B4029" w:rsidP="009B4029">
      <w:pPr>
        <w:pStyle w:val="term"/>
        <w:rPr>
          <w:lang w:val="en-GB"/>
        </w:rPr>
      </w:pPr>
      <w:proofErr w:type="gramStart"/>
      <w:r w:rsidRPr="00AC5822">
        <w:rPr>
          <w:lang w:val="en-GB"/>
        </w:rPr>
        <w:t>title :</w:t>
      </w:r>
      <w:proofErr w:type="gramEnd"/>
      <w:r w:rsidRPr="00AC5822">
        <w:rPr>
          <w:lang w:val="en-GB"/>
        </w:rPr>
        <w:t xml:space="preserve"> A C. C. / À C. C.</w:t>
      </w:r>
    </w:p>
    <w:p w:rsidR="009B4029" w:rsidRPr="00AC5822" w:rsidRDefault="009B4029" w:rsidP="009B4029">
      <w:pPr>
        <w:pStyle w:val="term"/>
        <w:rPr>
          <w:lang w:val="it-IT"/>
        </w:rPr>
      </w:pPr>
      <w:proofErr w:type="gramStart"/>
      <w:r w:rsidRPr="00AC5822">
        <w:rPr>
          <w:lang w:val="it-IT"/>
        </w:rPr>
        <w:t>date :</w:t>
      </w:r>
      <w:proofErr w:type="gramEnd"/>
      <w:r w:rsidRPr="00AC5822">
        <w:rPr>
          <w:lang w:val="it-IT"/>
        </w:rPr>
        <w:t xml:space="preserve"> 1891-09</w:t>
      </w:r>
    </w:p>
    <w:p w:rsidR="009B4029" w:rsidRPr="00AC5822" w:rsidRDefault="009B4029" w:rsidP="009B4029">
      <w:pPr>
        <w:pStyle w:val="term"/>
        <w:rPr>
          <w:lang w:val="it-IT"/>
        </w:rPr>
      </w:pPr>
      <w:proofErr w:type="spellStart"/>
      <w:proofErr w:type="gramStart"/>
      <w:r w:rsidRPr="00AC5822">
        <w:rPr>
          <w:lang w:val="it-IT"/>
        </w:rPr>
        <w:t>ref</w:t>
      </w:r>
      <w:proofErr w:type="spellEnd"/>
      <w:r w:rsidRPr="00AC5822">
        <w:rPr>
          <w:lang w:val="it-IT"/>
        </w:rPr>
        <w:t> :</w:t>
      </w:r>
      <w:proofErr w:type="gramEnd"/>
      <w:r w:rsidRPr="00AC5822">
        <w:rPr>
          <w:lang w:val="it-IT"/>
        </w:rPr>
        <w:t xml:space="preserve"> Tome III, </w:t>
      </w:r>
      <w:proofErr w:type="spellStart"/>
      <w:r w:rsidRPr="00AC5822">
        <w:rPr>
          <w:lang w:val="it-IT"/>
        </w:rPr>
        <w:t>numéro</w:t>
      </w:r>
      <w:proofErr w:type="spellEnd"/>
      <w:r w:rsidRPr="00AC5822">
        <w:rPr>
          <w:lang w:val="it-IT"/>
        </w:rPr>
        <w:t xml:space="preserve"> 21, </w:t>
      </w:r>
      <w:proofErr w:type="spellStart"/>
      <w:r w:rsidRPr="00AC5822">
        <w:rPr>
          <w:lang w:val="it-IT"/>
        </w:rPr>
        <w:t>septembre</w:t>
      </w:r>
      <w:proofErr w:type="spellEnd"/>
      <w:r w:rsidRPr="00AC5822">
        <w:rPr>
          <w:lang w:val="it-IT"/>
        </w:rPr>
        <w:t> 1891, p. 134-136</w:t>
      </w:r>
    </w:p>
    <w:p w:rsidR="009B4029" w:rsidRPr="00AC5822" w:rsidRDefault="009B4029" w:rsidP="009B4029">
      <w:pPr>
        <w:pStyle w:val="byline"/>
        <w:rPr>
          <w:lang w:val="it-IT"/>
        </w:rPr>
      </w:pPr>
      <w:r w:rsidRPr="00AC5822">
        <w:rPr>
          <w:smallCaps/>
          <w:lang w:val="it-IT"/>
        </w:rPr>
        <w:t>Giosuè Carducci</w:t>
      </w:r>
      <w:r w:rsidRPr="00AC5822">
        <w:rPr>
          <w:lang w:val="it-IT"/>
        </w:rPr>
        <w:t>.</w:t>
      </w:r>
    </w:p>
    <w:p w:rsidR="008D22FA" w:rsidRPr="00AC5822" w:rsidRDefault="008D22FA" w:rsidP="009B4029">
      <w:pPr>
        <w:pStyle w:val="label"/>
        <w:rPr>
          <w:lang w:val="it-IT"/>
        </w:rPr>
      </w:pPr>
      <w:r w:rsidRPr="00AC5822">
        <w:rPr>
          <w:iCs/>
          <w:lang w:val="it-IT"/>
        </w:rPr>
        <w:t>A</w:t>
      </w:r>
      <w:r w:rsidRPr="00AC5822">
        <w:rPr>
          <w:lang w:val="it-IT"/>
        </w:rPr>
        <w:t xml:space="preserve"> </w:t>
      </w:r>
      <w:r w:rsidR="009B4029" w:rsidRPr="00AC5822">
        <w:rPr>
          <w:lang w:val="it-IT"/>
        </w:rPr>
        <w:t>C. </w:t>
      </w:r>
      <w:r w:rsidRPr="00AC5822">
        <w:rPr>
          <w:lang w:val="it-IT"/>
        </w:rPr>
        <w:t>C.</w:t>
      </w:r>
      <w:r w:rsidR="009B4029" w:rsidRPr="00AC5822">
        <w:rPr>
          <w:lang w:val="it-IT"/>
        </w:rPr>
        <w:t xml:space="preserve"> </w:t>
      </w:r>
      <w:r w:rsidR="009B4029" w:rsidRPr="00AC5822">
        <w:rPr>
          <w:lang w:val="it-IT"/>
        </w:rPr>
        <w:br/>
        <w:t>Inviandogli un esemplare delle opere di Byron</w:t>
      </w:r>
    </w:p>
    <w:p w:rsidR="008D22FA" w:rsidRPr="00AC5822" w:rsidRDefault="008D22FA" w:rsidP="009B4029">
      <w:pPr>
        <w:pStyle w:val="l"/>
        <w:rPr>
          <w:lang w:val="it-IT"/>
        </w:rPr>
      </w:pPr>
      <w:r w:rsidRPr="00AC5822">
        <w:rPr>
          <w:lang w:val="it-IT"/>
        </w:rPr>
        <w:t xml:space="preserve">Carlo, </w:t>
      </w:r>
      <w:proofErr w:type="spellStart"/>
      <w:r w:rsidRPr="00AC5822">
        <w:rPr>
          <w:lang w:val="it-IT"/>
        </w:rPr>
        <w:t>su’l</w:t>
      </w:r>
      <w:proofErr w:type="spellEnd"/>
      <w:r w:rsidRPr="00AC5822">
        <w:rPr>
          <w:lang w:val="it-IT"/>
        </w:rPr>
        <w:t xml:space="preserve"> risonante adriaco lido</w:t>
      </w:r>
    </w:p>
    <w:p w:rsidR="008D22FA" w:rsidRPr="00AC5822" w:rsidRDefault="008D22FA" w:rsidP="009B4029">
      <w:pPr>
        <w:pStyle w:val="l"/>
        <w:rPr>
          <w:lang w:val="it-IT"/>
        </w:rPr>
      </w:pPr>
      <w:r w:rsidRPr="00AC5822">
        <w:rPr>
          <w:lang w:val="it-IT"/>
        </w:rPr>
        <w:t>A te ne viene Aroldo il bel cantore,</w:t>
      </w:r>
    </w:p>
    <w:p w:rsidR="008D22FA" w:rsidRPr="00AC5822" w:rsidRDefault="008D22FA" w:rsidP="009B4029">
      <w:pPr>
        <w:pStyle w:val="l"/>
        <w:rPr>
          <w:lang w:val="it-IT"/>
        </w:rPr>
      </w:pPr>
      <w:r w:rsidRPr="00AC5822">
        <w:rPr>
          <w:lang w:val="it-IT"/>
        </w:rPr>
        <w:t xml:space="preserve">Non qual ei drappeggio con riso infido </w:t>
      </w:r>
    </w:p>
    <w:p w:rsidR="008D22FA" w:rsidRPr="00AC5822" w:rsidRDefault="00E30981" w:rsidP="009B4029">
      <w:pPr>
        <w:pStyle w:val="l"/>
        <w:rPr>
          <w:lang w:val="it-IT"/>
        </w:rPr>
      </w:pPr>
      <w:ins w:id="10" w:author="Marguerite-Marie Bordry" w:date="2018-11-30T18:44:00Z">
        <w:r>
          <w:rPr>
            <w:lang w:val="it-IT"/>
          </w:rPr>
          <w:t>N</w:t>
        </w:r>
      </w:ins>
      <w:r w:rsidR="008D22FA" w:rsidRPr="00AC5822">
        <w:rPr>
          <w:lang w:val="it-IT"/>
        </w:rPr>
        <w:t>el mantello di pari il suo dolore,</w:t>
      </w:r>
    </w:p>
    <w:p w:rsidR="008D22FA" w:rsidRPr="00AC5822" w:rsidRDefault="008D22FA" w:rsidP="009B4029">
      <w:pPr>
        <w:pStyle w:val="ab"/>
        <w:rPr>
          <w:lang w:val="it-IT"/>
        </w:rPr>
      </w:pPr>
      <w:r w:rsidRPr="00AC5822">
        <w:rPr>
          <w:lang w:val="it-IT"/>
        </w:rPr>
        <w:t>*</w:t>
      </w:r>
    </w:p>
    <w:p w:rsidR="008D22FA" w:rsidRPr="00AC5822" w:rsidRDefault="008D22FA" w:rsidP="009B4029">
      <w:pPr>
        <w:pStyle w:val="l"/>
        <w:rPr>
          <w:lang w:val="it-IT"/>
        </w:rPr>
      </w:pPr>
      <w:r w:rsidRPr="00AC5822">
        <w:rPr>
          <w:lang w:val="it-IT"/>
        </w:rPr>
        <w:t xml:space="preserve">Ma qual di </w:t>
      </w:r>
      <w:proofErr w:type="spellStart"/>
      <w:r w:rsidRPr="00AC5822">
        <w:rPr>
          <w:lang w:val="it-IT"/>
        </w:rPr>
        <w:t>fè</w:t>
      </w:r>
      <w:proofErr w:type="spellEnd"/>
      <w:r w:rsidRPr="00AC5822">
        <w:rPr>
          <w:lang w:val="it-IT"/>
        </w:rPr>
        <w:t xml:space="preserve"> raggiante e di valore</w:t>
      </w:r>
    </w:p>
    <w:p w:rsidR="008D22FA" w:rsidRPr="00AC5822" w:rsidRDefault="008D22FA" w:rsidP="009B4029">
      <w:pPr>
        <w:pStyle w:val="l"/>
        <w:rPr>
          <w:lang w:val="it-IT"/>
        </w:rPr>
      </w:pPr>
      <w:proofErr w:type="spellStart"/>
      <w:r w:rsidRPr="00AC5822">
        <w:rPr>
          <w:lang w:val="it-IT"/>
        </w:rPr>
        <w:t>Surse</w:t>
      </w:r>
      <w:proofErr w:type="spellEnd"/>
      <w:r w:rsidRPr="00AC5822">
        <w:rPr>
          <w:lang w:val="it-IT"/>
        </w:rPr>
        <w:t xml:space="preserve"> d’un </w:t>
      </w:r>
      <w:proofErr w:type="spellStart"/>
      <w:r w:rsidRPr="00AC5822">
        <w:rPr>
          <w:lang w:val="it-IT"/>
        </w:rPr>
        <w:t>popol</w:t>
      </w:r>
      <w:proofErr w:type="spellEnd"/>
      <w:r w:rsidRPr="00AC5822">
        <w:rPr>
          <w:lang w:val="it-IT"/>
        </w:rPr>
        <w:t xml:space="preserve"> combattente al grido,</w:t>
      </w:r>
    </w:p>
    <w:p w:rsidR="008D22FA" w:rsidRPr="00AC5822" w:rsidRDefault="008D22FA" w:rsidP="009B4029">
      <w:pPr>
        <w:pStyle w:val="l"/>
        <w:rPr>
          <w:lang w:val="it-IT"/>
        </w:rPr>
      </w:pPr>
      <w:r w:rsidRPr="00AC5822">
        <w:rPr>
          <w:lang w:val="it-IT"/>
        </w:rPr>
        <w:t xml:space="preserve">Quando penso </w:t>
      </w:r>
      <w:proofErr w:type="spellStart"/>
      <w:r w:rsidRPr="00AC5822">
        <w:rPr>
          <w:lang w:val="it-IT"/>
        </w:rPr>
        <w:t>raddur</w:t>
      </w:r>
      <w:proofErr w:type="spellEnd"/>
      <w:r w:rsidRPr="00AC5822">
        <w:rPr>
          <w:lang w:val="it-IT"/>
        </w:rPr>
        <w:t xml:space="preserve"> d’Alceo col cuore</w:t>
      </w:r>
    </w:p>
    <w:p w:rsidR="008D22FA" w:rsidRPr="00AC5822" w:rsidRDefault="008D22FA" w:rsidP="009B4029">
      <w:pPr>
        <w:pStyle w:val="l"/>
        <w:rPr>
          <w:lang w:val="it-IT"/>
        </w:rPr>
      </w:pPr>
      <w:r w:rsidRPr="00AC5822">
        <w:rPr>
          <w:lang w:val="it-IT"/>
        </w:rPr>
        <w:t>L’aquila d’Alessandro al greco nido.</w:t>
      </w:r>
    </w:p>
    <w:p w:rsidR="008D22FA" w:rsidRPr="00AC5822" w:rsidRDefault="008D22FA" w:rsidP="009B4029">
      <w:pPr>
        <w:pStyle w:val="ab"/>
        <w:rPr>
          <w:lang w:val="it-IT"/>
        </w:rPr>
      </w:pPr>
      <w:r w:rsidRPr="00AC5822">
        <w:rPr>
          <w:lang w:val="it-IT"/>
        </w:rPr>
        <w:t>*</w:t>
      </w:r>
    </w:p>
    <w:p w:rsidR="008D22FA" w:rsidRPr="00AC5822" w:rsidRDefault="008D22FA" w:rsidP="009B4029">
      <w:pPr>
        <w:pStyle w:val="l"/>
        <w:rPr>
          <w:lang w:val="it-IT"/>
        </w:rPr>
      </w:pPr>
      <w:r w:rsidRPr="00AC5822">
        <w:rPr>
          <w:lang w:val="it-IT"/>
        </w:rPr>
        <w:t>Quanti per quella bianca anglica fronte</w:t>
      </w:r>
    </w:p>
    <w:p w:rsidR="008D22FA" w:rsidRPr="00AC5822" w:rsidRDefault="008D22FA" w:rsidP="009B4029">
      <w:pPr>
        <w:pStyle w:val="l"/>
        <w:rPr>
          <w:lang w:val="it-IT"/>
        </w:rPr>
      </w:pPr>
      <w:r w:rsidRPr="00AC5822">
        <w:rPr>
          <w:lang w:val="it-IT"/>
        </w:rPr>
        <w:t xml:space="preserve">Sogni passar di </w:t>
      </w:r>
      <w:proofErr w:type="gramStart"/>
      <w:r w:rsidRPr="00AC5822">
        <w:rPr>
          <w:lang w:val="it-IT"/>
        </w:rPr>
        <w:t>gloria</w:t>
      </w:r>
      <w:r w:rsidR="009B4029" w:rsidRPr="00AC5822">
        <w:rPr>
          <w:lang w:val="it-IT"/>
        </w:rPr>
        <w:t> !</w:t>
      </w:r>
      <w:proofErr w:type="gramEnd"/>
      <w:r w:rsidRPr="00AC5822">
        <w:rPr>
          <w:lang w:val="it-IT"/>
        </w:rPr>
        <w:t xml:space="preserve"> Da l’Egeo</w:t>
      </w:r>
    </w:p>
    <w:p w:rsidR="008D22FA" w:rsidRPr="00AC5822" w:rsidRDefault="008D22FA" w:rsidP="009B4029">
      <w:pPr>
        <w:pStyle w:val="l"/>
        <w:rPr>
          <w:lang w:val="it-IT"/>
        </w:rPr>
      </w:pPr>
      <w:proofErr w:type="spellStart"/>
      <w:r w:rsidRPr="00AC5822">
        <w:rPr>
          <w:lang w:val="it-IT"/>
        </w:rPr>
        <w:t>Sorridevan</w:t>
      </w:r>
      <w:proofErr w:type="spellEnd"/>
      <w:r w:rsidRPr="00AC5822">
        <w:rPr>
          <w:lang w:val="it-IT"/>
        </w:rPr>
        <w:t xml:space="preserve"> le sparse isole belle.</w:t>
      </w:r>
    </w:p>
    <w:p w:rsidR="008D22FA" w:rsidRPr="00AC5822" w:rsidRDefault="008D22FA" w:rsidP="009B4029">
      <w:pPr>
        <w:pStyle w:val="ab"/>
        <w:rPr>
          <w:lang w:val="it-IT"/>
        </w:rPr>
      </w:pPr>
      <w:r w:rsidRPr="00AC5822">
        <w:rPr>
          <w:lang w:val="it-IT"/>
        </w:rPr>
        <w:t>*</w:t>
      </w:r>
    </w:p>
    <w:p w:rsidR="008D22FA" w:rsidRPr="00AC5822" w:rsidRDefault="008D22FA" w:rsidP="009B4029">
      <w:pPr>
        <w:pStyle w:val="l"/>
        <w:rPr>
          <w:lang w:val="it-IT"/>
        </w:rPr>
      </w:pPr>
      <w:r w:rsidRPr="00AC5822">
        <w:rPr>
          <w:lang w:val="it-IT"/>
        </w:rPr>
        <w:lastRenderedPageBreak/>
        <w:t>Ahi, la Parca volo. Di monte in monte</w:t>
      </w:r>
    </w:p>
    <w:p w:rsidR="008D22FA" w:rsidRPr="00AC5822" w:rsidRDefault="008D22FA" w:rsidP="009B4029">
      <w:pPr>
        <w:pStyle w:val="l"/>
        <w:rPr>
          <w:lang w:val="it-IT"/>
        </w:rPr>
      </w:pPr>
      <w:r w:rsidRPr="00AC5822">
        <w:rPr>
          <w:lang w:val="it-IT"/>
        </w:rPr>
        <w:t>Pianse la lira de l’antico Orfeo</w:t>
      </w:r>
    </w:p>
    <w:p w:rsidR="008D22FA" w:rsidRPr="00AC5822" w:rsidRDefault="008D22FA" w:rsidP="009B4029">
      <w:pPr>
        <w:pStyle w:val="l"/>
        <w:rPr>
          <w:lang w:val="it-IT"/>
        </w:rPr>
      </w:pPr>
      <w:r w:rsidRPr="00AC5822">
        <w:rPr>
          <w:lang w:val="it-IT"/>
        </w:rPr>
        <w:t xml:space="preserve">E </w:t>
      </w:r>
      <w:proofErr w:type="spellStart"/>
      <w:r w:rsidRPr="00AC5822">
        <w:rPr>
          <w:lang w:val="it-IT"/>
        </w:rPr>
        <w:t>tramontan</w:t>
      </w:r>
      <w:proofErr w:type="spellEnd"/>
      <w:r w:rsidRPr="00AC5822">
        <w:rPr>
          <w:lang w:val="it-IT"/>
        </w:rPr>
        <w:t xml:space="preserve"> in buio mar le stelle.</w:t>
      </w:r>
    </w:p>
    <w:p w:rsidR="008D22FA" w:rsidRPr="009B4029" w:rsidRDefault="009B4029" w:rsidP="009B4029">
      <w:pPr>
        <w:pStyle w:val="label"/>
      </w:pPr>
      <w:bookmarkStart w:id="11" w:name="bookmark14"/>
      <w:bookmarkEnd w:id="11"/>
      <w:r w:rsidRPr="009B4029">
        <w:rPr>
          <w:bCs/>
        </w:rPr>
        <w:t>À C. </w:t>
      </w:r>
      <w:r w:rsidR="008D22FA" w:rsidRPr="009B4029">
        <w:rPr>
          <w:bCs/>
        </w:rPr>
        <w:t>C.</w:t>
      </w:r>
      <w:r w:rsidRPr="009B4029">
        <w:rPr>
          <w:bCs/>
        </w:rPr>
        <w:t xml:space="preserve"> </w:t>
      </w:r>
      <w:r w:rsidRPr="009B4029">
        <w:rPr>
          <w:bCs/>
        </w:rPr>
        <w:br/>
      </w:r>
      <w:r w:rsidRPr="009B4029">
        <w:t>En lui envoyant les œuvres de Byron</w:t>
      </w:r>
    </w:p>
    <w:p w:rsidR="008D22FA" w:rsidRPr="009A0684" w:rsidRDefault="008D22FA" w:rsidP="009B4029">
      <w:pPr>
        <w:pStyle w:val="l"/>
      </w:pPr>
      <w:r w:rsidRPr="009A0684">
        <w:t>Charles, sur la résonnante rive adriatique,</w:t>
      </w:r>
    </w:p>
    <w:p w:rsidR="008D22FA" w:rsidRPr="009A0684" w:rsidRDefault="008D22FA" w:rsidP="009B4029">
      <w:pPr>
        <w:pStyle w:val="l"/>
      </w:pPr>
      <w:r w:rsidRPr="009A0684">
        <w:t>Vers toi vient Harold le beau chanteur,</w:t>
      </w:r>
    </w:p>
    <w:p w:rsidR="008D22FA" w:rsidRPr="009A0684" w:rsidRDefault="008D22FA" w:rsidP="009B4029">
      <w:pPr>
        <w:pStyle w:val="l"/>
      </w:pPr>
      <w:r w:rsidRPr="009A0684">
        <w:t>Non tel que drapant, avec un rire illusoire,</w:t>
      </w:r>
    </w:p>
    <w:p w:rsidR="008D22FA" w:rsidRPr="009A0684" w:rsidRDefault="008D22FA" w:rsidP="009B4029">
      <w:pPr>
        <w:pStyle w:val="l"/>
      </w:pPr>
      <w:r w:rsidRPr="009A0684">
        <w:t>Sa douleur en le manteau des pairs,</w:t>
      </w:r>
    </w:p>
    <w:p w:rsidR="008D22FA" w:rsidRPr="009A0684" w:rsidRDefault="008D22FA" w:rsidP="009B4029">
      <w:pPr>
        <w:pStyle w:val="ab"/>
      </w:pPr>
      <w:r w:rsidRPr="009A0684">
        <w:t>*</w:t>
      </w:r>
    </w:p>
    <w:p w:rsidR="008D22FA" w:rsidRPr="009A0684" w:rsidRDefault="008D22FA" w:rsidP="009B4029">
      <w:pPr>
        <w:pStyle w:val="l"/>
      </w:pPr>
      <w:r w:rsidRPr="009A0684">
        <w:t>Mais tel que, rayonnant de foi et de courage,</w:t>
      </w:r>
    </w:p>
    <w:p w:rsidR="008D22FA" w:rsidRPr="009A0684" w:rsidRDefault="008D22FA" w:rsidP="009B4029">
      <w:pPr>
        <w:pStyle w:val="l"/>
      </w:pPr>
      <w:r w:rsidRPr="009A0684">
        <w:t>Il surgit aux cris d’un peuple combattant,</w:t>
      </w:r>
    </w:p>
    <w:p w:rsidR="008D22FA" w:rsidRPr="009A0684" w:rsidRDefault="008D22FA" w:rsidP="009B4029">
      <w:pPr>
        <w:pStyle w:val="l"/>
      </w:pPr>
      <w:r w:rsidRPr="009A0684">
        <w:t>Quand il voulut ramener, avec son cœur d’Alcée,</w:t>
      </w:r>
    </w:p>
    <w:p w:rsidR="008D22FA" w:rsidRPr="009A0684" w:rsidRDefault="008D22FA" w:rsidP="009B4029">
      <w:pPr>
        <w:pStyle w:val="l"/>
      </w:pPr>
      <w:r w:rsidRPr="009A0684">
        <w:t>L’aigle d’Alexandre au nid grec.</w:t>
      </w:r>
    </w:p>
    <w:p w:rsidR="008D22FA" w:rsidRPr="009A0684" w:rsidRDefault="008D22FA" w:rsidP="009B4029">
      <w:pPr>
        <w:pStyle w:val="ab"/>
      </w:pPr>
      <w:r w:rsidRPr="009A0684">
        <w:t>*</w:t>
      </w:r>
      <w:bookmarkStart w:id="12" w:name="_GoBack"/>
      <w:bookmarkEnd w:id="12"/>
    </w:p>
    <w:p w:rsidR="008D22FA" w:rsidRPr="009A0684" w:rsidRDefault="008D22FA" w:rsidP="009B4029">
      <w:pPr>
        <w:pStyle w:val="l"/>
      </w:pPr>
      <w:r w:rsidRPr="009A0684">
        <w:t>Oh</w:t>
      </w:r>
      <w:r w:rsidR="009B4029">
        <w:t> !</w:t>
      </w:r>
      <w:r w:rsidRPr="009A0684">
        <w:t xml:space="preserve"> sous ce blanc front anglais</w:t>
      </w:r>
    </w:p>
    <w:p w:rsidR="008D22FA" w:rsidRPr="009A0684" w:rsidRDefault="008D22FA" w:rsidP="009B4029">
      <w:pPr>
        <w:pStyle w:val="l"/>
      </w:pPr>
      <w:r w:rsidRPr="009A0684">
        <w:t>Que de songes de gloire passèrent</w:t>
      </w:r>
      <w:r w:rsidR="009B4029">
        <w:t> !</w:t>
      </w:r>
      <w:r w:rsidRPr="009A0684">
        <w:t xml:space="preserve"> Sur l’Égée</w:t>
      </w:r>
    </w:p>
    <w:p w:rsidR="008D22FA" w:rsidRDefault="008D22FA" w:rsidP="009B4029">
      <w:pPr>
        <w:pStyle w:val="l"/>
        <w:rPr>
          <w:ins w:id="13" w:author="Marguerite-Marie Bordry" w:date="2018-11-30T18:49:00Z"/>
        </w:rPr>
      </w:pPr>
      <w:r w:rsidRPr="009A0684">
        <w:t>Souriaient les belles îles épandues.</w:t>
      </w:r>
    </w:p>
    <w:p w:rsidR="009C2159" w:rsidRPr="009A0684" w:rsidRDefault="009C2159" w:rsidP="009C2159">
      <w:pPr>
        <w:pStyle w:val="ab"/>
        <w:pPrChange w:id="14" w:author="Marguerite-Marie Bordry" w:date="2018-11-30T18:49:00Z">
          <w:pPr>
            <w:pStyle w:val="l"/>
          </w:pPr>
        </w:pPrChange>
      </w:pPr>
      <w:ins w:id="15" w:author="Marguerite-Marie Bordry" w:date="2018-11-30T18:49:00Z">
        <w:r w:rsidRPr="009A0684">
          <w:t>*</w:t>
        </w:r>
      </w:ins>
    </w:p>
    <w:p w:rsidR="008D22FA" w:rsidRPr="009A0684" w:rsidRDefault="008D22FA" w:rsidP="009B4029">
      <w:pPr>
        <w:pStyle w:val="l"/>
      </w:pPr>
      <w:r w:rsidRPr="009A0684">
        <w:t>Ah</w:t>
      </w:r>
      <w:r w:rsidR="009B4029">
        <w:t> !</w:t>
      </w:r>
      <w:r w:rsidRPr="009A0684">
        <w:t xml:space="preserve"> la Parque prit son vol. De montagne en montagne</w:t>
      </w:r>
    </w:p>
    <w:p w:rsidR="008D22FA" w:rsidRPr="009A0684" w:rsidRDefault="008D22FA" w:rsidP="009B4029">
      <w:pPr>
        <w:pStyle w:val="l"/>
      </w:pPr>
      <w:r w:rsidRPr="009A0684">
        <w:t>Pleura la lyre du vieil Orphée</w:t>
      </w:r>
    </w:p>
    <w:p w:rsidR="008D22FA" w:rsidRPr="009A0684" w:rsidRDefault="008D22FA" w:rsidP="009B4029">
      <w:pPr>
        <w:pStyle w:val="l"/>
      </w:pPr>
      <w:r w:rsidRPr="009A0684">
        <w:t>Et se couchèrent en la noire mer les étoiles.</w:t>
      </w:r>
    </w:p>
    <w:p w:rsidR="001E6C71" w:rsidRPr="00AC5822" w:rsidRDefault="00F146EE" w:rsidP="008D22FA">
      <w:pPr>
        <w:pStyle w:val="Titre3"/>
        <w:rPr>
          <w:lang w:val="it-IT"/>
        </w:rPr>
      </w:pPr>
      <w:r w:rsidRPr="00AC5822">
        <w:rPr>
          <w:lang w:val="it-IT"/>
        </w:rPr>
        <w:t xml:space="preserve">Sul laghetto di </w:t>
      </w:r>
      <w:proofErr w:type="spellStart"/>
      <w:r w:rsidRPr="00AC5822">
        <w:rPr>
          <w:lang w:val="it-IT"/>
        </w:rPr>
        <w:t>Arqua</w:t>
      </w:r>
      <w:proofErr w:type="spellEnd"/>
      <w:r w:rsidRPr="00AC5822">
        <w:rPr>
          <w:lang w:val="it-IT"/>
        </w:rPr>
        <w:t xml:space="preserve"> / </w:t>
      </w:r>
      <w:proofErr w:type="spellStart"/>
      <w:r w:rsidRPr="00AC5822">
        <w:rPr>
          <w:lang w:val="it-IT"/>
        </w:rPr>
        <w:t>Au</w:t>
      </w:r>
      <w:proofErr w:type="spellEnd"/>
      <w:r w:rsidRPr="00AC5822">
        <w:rPr>
          <w:lang w:val="it-IT"/>
        </w:rPr>
        <w:t xml:space="preserve"> </w:t>
      </w:r>
      <w:proofErr w:type="spellStart"/>
      <w:r w:rsidRPr="00AC5822">
        <w:rPr>
          <w:lang w:val="it-IT"/>
        </w:rPr>
        <w:t>lac</w:t>
      </w:r>
      <w:proofErr w:type="spellEnd"/>
      <w:r w:rsidRPr="00AC5822">
        <w:rPr>
          <w:lang w:val="it-IT"/>
        </w:rPr>
        <w:t xml:space="preserve"> d’</w:t>
      </w:r>
      <w:proofErr w:type="spellStart"/>
      <w:r w:rsidRPr="00AC5822">
        <w:rPr>
          <w:lang w:val="it-IT"/>
        </w:rPr>
        <w:t>Arqua</w:t>
      </w:r>
      <w:proofErr w:type="spellEnd"/>
    </w:p>
    <w:p w:rsidR="00F146EE" w:rsidRPr="00AC5822" w:rsidRDefault="00F146EE" w:rsidP="00F146EE">
      <w:pPr>
        <w:pStyle w:val="term"/>
        <w:rPr>
          <w:lang w:val="it-IT"/>
        </w:rPr>
      </w:pPr>
      <w:proofErr w:type="gramStart"/>
      <w:r w:rsidRPr="00AC5822">
        <w:rPr>
          <w:lang w:val="it-IT"/>
        </w:rPr>
        <w:t>id :</w:t>
      </w:r>
      <w:proofErr w:type="gramEnd"/>
      <w:r w:rsidRPr="00AC5822">
        <w:rPr>
          <w:lang w:val="it-IT"/>
        </w:rPr>
        <w:t xml:space="preserve"> article-1891-09_136</w:t>
      </w:r>
    </w:p>
    <w:p w:rsidR="00F146EE" w:rsidRPr="00AC5822" w:rsidRDefault="00F146EE" w:rsidP="00F146EE">
      <w:pPr>
        <w:pStyle w:val="term"/>
        <w:rPr>
          <w:lang w:val="it-IT"/>
        </w:rPr>
      </w:pPr>
      <w:proofErr w:type="spellStart"/>
      <w:proofErr w:type="gramStart"/>
      <w:r w:rsidRPr="00AC5822">
        <w:rPr>
          <w:lang w:val="it-IT"/>
        </w:rPr>
        <w:t>author</w:t>
      </w:r>
      <w:proofErr w:type="spellEnd"/>
      <w:r w:rsidRPr="00AC5822">
        <w:rPr>
          <w:lang w:val="it-IT"/>
        </w:rPr>
        <w:t> :</w:t>
      </w:r>
      <w:proofErr w:type="gramEnd"/>
      <w:r w:rsidRPr="00AC5822">
        <w:rPr>
          <w:lang w:val="it-IT"/>
        </w:rPr>
        <w:t xml:space="preserve"> Mazzoni, Guido (1859-1943)</w:t>
      </w:r>
    </w:p>
    <w:p w:rsidR="00F146EE" w:rsidRPr="00AC5822" w:rsidRDefault="00F146EE" w:rsidP="00F146EE">
      <w:pPr>
        <w:pStyle w:val="term"/>
        <w:rPr>
          <w:lang w:val="it-IT"/>
        </w:rPr>
      </w:pPr>
      <w:proofErr w:type="spellStart"/>
      <w:proofErr w:type="gramStart"/>
      <w:r w:rsidRPr="00AC5822">
        <w:rPr>
          <w:lang w:val="it-IT"/>
        </w:rPr>
        <w:t>signed</w:t>
      </w:r>
      <w:proofErr w:type="spellEnd"/>
      <w:r w:rsidRPr="00AC5822">
        <w:rPr>
          <w:lang w:val="it-IT"/>
        </w:rPr>
        <w:t> :</w:t>
      </w:r>
      <w:proofErr w:type="gramEnd"/>
      <w:r w:rsidRPr="00AC5822">
        <w:rPr>
          <w:lang w:val="it-IT"/>
        </w:rPr>
        <w:t xml:space="preserve"> Guido Mazzoni</w:t>
      </w:r>
    </w:p>
    <w:p w:rsidR="00F146EE" w:rsidRPr="00AC5822" w:rsidRDefault="00F146EE" w:rsidP="00F146EE">
      <w:pPr>
        <w:pStyle w:val="term"/>
        <w:rPr>
          <w:lang w:val="it-IT"/>
        </w:rPr>
      </w:pPr>
      <w:proofErr w:type="gramStart"/>
      <w:r w:rsidRPr="00AC5822">
        <w:rPr>
          <w:lang w:val="it-IT"/>
        </w:rPr>
        <w:t>section :</w:t>
      </w:r>
      <w:proofErr w:type="gramEnd"/>
      <w:r w:rsidRPr="00AC5822">
        <w:rPr>
          <w:lang w:val="it-IT"/>
        </w:rPr>
        <w:t xml:space="preserve"> none</w:t>
      </w:r>
    </w:p>
    <w:p w:rsidR="00F146EE" w:rsidRPr="00AC5822" w:rsidRDefault="00F146EE" w:rsidP="00F146EE">
      <w:pPr>
        <w:pStyle w:val="term"/>
        <w:rPr>
          <w:lang w:val="it-IT"/>
        </w:rPr>
      </w:pPr>
      <w:proofErr w:type="spellStart"/>
      <w:proofErr w:type="gramStart"/>
      <w:r w:rsidRPr="00AC5822">
        <w:rPr>
          <w:lang w:val="it-IT"/>
        </w:rPr>
        <w:t>title</w:t>
      </w:r>
      <w:proofErr w:type="spellEnd"/>
      <w:r w:rsidRPr="00AC5822">
        <w:rPr>
          <w:lang w:val="it-IT"/>
        </w:rPr>
        <w:t> :</w:t>
      </w:r>
      <w:proofErr w:type="gramEnd"/>
      <w:r w:rsidRPr="00AC5822">
        <w:rPr>
          <w:lang w:val="it-IT"/>
        </w:rPr>
        <w:t xml:space="preserve"> Sul laghetto di </w:t>
      </w:r>
      <w:proofErr w:type="spellStart"/>
      <w:r w:rsidRPr="00AC5822">
        <w:rPr>
          <w:lang w:val="it-IT"/>
        </w:rPr>
        <w:t>Arqua</w:t>
      </w:r>
      <w:proofErr w:type="spellEnd"/>
      <w:r w:rsidRPr="00AC5822">
        <w:rPr>
          <w:lang w:val="it-IT"/>
        </w:rPr>
        <w:t xml:space="preserve"> / </w:t>
      </w:r>
      <w:proofErr w:type="spellStart"/>
      <w:r w:rsidRPr="00AC5822">
        <w:rPr>
          <w:lang w:val="it-IT"/>
        </w:rPr>
        <w:t>Au</w:t>
      </w:r>
      <w:proofErr w:type="spellEnd"/>
      <w:r w:rsidRPr="00AC5822">
        <w:rPr>
          <w:lang w:val="it-IT"/>
        </w:rPr>
        <w:t xml:space="preserve"> </w:t>
      </w:r>
      <w:proofErr w:type="spellStart"/>
      <w:r w:rsidRPr="00AC5822">
        <w:rPr>
          <w:lang w:val="it-IT"/>
        </w:rPr>
        <w:t>lac</w:t>
      </w:r>
      <w:proofErr w:type="spellEnd"/>
      <w:r w:rsidRPr="00AC5822">
        <w:rPr>
          <w:lang w:val="it-IT"/>
        </w:rPr>
        <w:t xml:space="preserve"> d’</w:t>
      </w:r>
      <w:proofErr w:type="spellStart"/>
      <w:r w:rsidRPr="00AC5822">
        <w:rPr>
          <w:lang w:val="it-IT"/>
        </w:rPr>
        <w:t>Arqua</w:t>
      </w:r>
      <w:proofErr w:type="spellEnd"/>
    </w:p>
    <w:p w:rsidR="00F146EE" w:rsidRPr="00925B7B" w:rsidRDefault="00F146EE" w:rsidP="00F146EE">
      <w:pPr>
        <w:pStyle w:val="term"/>
      </w:pPr>
      <w:proofErr w:type="gramStart"/>
      <w:r w:rsidRPr="00925B7B">
        <w:t>date</w:t>
      </w:r>
      <w:proofErr w:type="gramEnd"/>
      <w:r w:rsidRPr="00925B7B">
        <w:t> :</w:t>
      </w:r>
      <w:r>
        <w:t xml:space="preserve"> 1891-09</w:t>
      </w:r>
    </w:p>
    <w:p w:rsidR="00F146EE" w:rsidRPr="00925B7B" w:rsidRDefault="00F146EE" w:rsidP="00F146EE">
      <w:pPr>
        <w:pStyle w:val="term"/>
      </w:pPr>
      <w:proofErr w:type="spellStart"/>
      <w:proofErr w:type="gramStart"/>
      <w:r w:rsidRPr="00925B7B">
        <w:t>ref</w:t>
      </w:r>
      <w:proofErr w:type="spellEnd"/>
      <w:proofErr w:type="gramEnd"/>
      <w:r w:rsidRPr="00925B7B">
        <w:t xml:space="preserve"> : </w:t>
      </w:r>
      <w:r>
        <w:t>Tome III, numéro 21, septembre 1891, p. 136-137</w:t>
      </w:r>
    </w:p>
    <w:p w:rsidR="00F146EE" w:rsidRDefault="00F146EE" w:rsidP="00F146EE">
      <w:pPr>
        <w:pStyle w:val="bibl"/>
        <w:rPr>
          <w:rFonts w:hint="eastAsia"/>
        </w:rPr>
      </w:pPr>
      <w:r>
        <w:t>Tome III, numéro 21, septembre 1891, p. 134-137.</w:t>
      </w:r>
    </w:p>
    <w:p w:rsidR="00F146EE" w:rsidRPr="00AC5822" w:rsidRDefault="00F146EE" w:rsidP="00F146EE">
      <w:pPr>
        <w:pStyle w:val="byline"/>
        <w:rPr>
          <w:lang w:val="it-IT"/>
        </w:rPr>
      </w:pPr>
      <w:r w:rsidRPr="00AC5822">
        <w:rPr>
          <w:smallCaps/>
          <w:lang w:val="it-IT"/>
        </w:rPr>
        <w:t>Guido Mazzoni</w:t>
      </w:r>
      <w:r w:rsidRPr="00AC5822">
        <w:rPr>
          <w:lang w:val="it-IT"/>
        </w:rPr>
        <w:t>.</w:t>
      </w:r>
    </w:p>
    <w:p w:rsidR="008D22FA" w:rsidRPr="00AC5822" w:rsidRDefault="009B4029" w:rsidP="009B4029">
      <w:pPr>
        <w:pStyle w:val="label"/>
        <w:rPr>
          <w:lang w:val="it-IT"/>
        </w:rPr>
      </w:pPr>
      <w:r w:rsidRPr="00AC5822">
        <w:rPr>
          <w:lang w:val="it-IT"/>
        </w:rPr>
        <w:t xml:space="preserve">Sul laghetto di </w:t>
      </w:r>
      <w:proofErr w:type="spellStart"/>
      <w:r w:rsidRPr="00AC5822">
        <w:rPr>
          <w:lang w:val="it-IT"/>
        </w:rPr>
        <w:t>Arqua</w:t>
      </w:r>
      <w:proofErr w:type="spellEnd"/>
    </w:p>
    <w:p w:rsidR="008D22FA" w:rsidRPr="00AC5822" w:rsidRDefault="008D22FA" w:rsidP="00F146EE">
      <w:pPr>
        <w:pStyle w:val="l"/>
        <w:rPr>
          <w:lang w:val="it-IT"/>
        </w:rPr>
      </w:pPr>
      <w:r w:rsidRPr="00AC5822">
        <w:rPr>
          <w:lang w:val="it-IT"/>
        </w:rPr>
        <w:t>Sul laghetto di Arquà (cannucce integre</w:t>
      </w:r>
    </w:p>
    <w:p w:rsidR="008D22FA" w:rsidRPr="00AC5822" w:rsidRDefault="008D22FA" w:rsidP="00F146EE">
      <w:pPr>
        <w:pStyle w:val="l"/>
        <w:rPr>
          <w:lang w:val="it-IT"/>
        </w:rPr>
      </w:pPr>
      <w:proofErr w:type="gramStart"/>
      <w:r w:rsidRPr="00AC5822">
        <w:rPr>
          <w:lang w:val="it-IT"/>
        </w:rPr>
        <w:t>Gli</w:t>
      </w:r>
      <w:proofErr w:type="gramEnd"/>
      <w:r w:rsidRPr="00AC5822">
        <w:rPr>
          <w:lang w:val="it-IT"/>
        </w:rPr>
        <w:t xml:space="preserve"> fan cintura e trepidanti pioppi),</w:t>
      </w:r>
    </w:p>
    <w:p w:rsidR="008D22FA" w:rsidRPr="00AC5822" w:rsidRDefault="008D22FA" w:rsidP="00F146EE">
      <w:pPr>
        <w:pStyle w:val="l"/>
        <w:rPr>
          <w:lang w:val="it-IT"/>
        </w:rPr>
      </w:pPr>
      <w:proofErr w:type="spellStart"/>
      <w:r w:rsidRPr="00AC5822">
        <w:rPr>
          <w:lang w:val="it-IT"/>
        </w:rPr>
        <w:t>Secure</w:t>
      </w:r>
      <w:proofErr w:type="spellEnd"/>
      <w:r w:rsidRPr="00AC5822">
        <w:rPr>
          <w:lang w:val="it-IT"/>
        </w:rPr>
        <w:t xml:space="preserve"> da le reti e </w:t>
      </w:r>
      <w:proofErr w:type="spellStart"/>
      <w:r w:rsidRPr="00AC5822">
        <w:rPr>
          <w:lang w:val="it-IT"/>
        </w:rPr>
        <w:t>da</w:t>
      </w:r>
      <w:proofErr w:type="spellEnd"/>
      <w:r w:rsidRPr="00AC5822">
        <w:rPr>
          <w:lang w:val="it-IT"/>
        </w:rPr>
        <w:t xml:space="preserve"> gli schioppi,</w:t>
      </w:r>
    </w:p>
    <w:p w:rsidR="008D22FA" w:rsidRPr="00AC5822" w:rsidRDefault="008D22FA" w:rsidP="00F146EE">
      <w:pPr>
        <w:pStyle w:val="l"/>
        <w:rPr>
          <w:lang w:val="it-IT"/>
        </w:rPr>
      </w:pPr>
      <w:r w:rsidRPr="00AC5822">
        <w:rPr>
          <w:lang w:val="it-IT"/>
        </w:rPr>
        <w:t>Pispole, capinere e cingallegre</w:t>
      </w:r>
    </w:p>
    <w:p w:rsidR="008D22FA" w:rsidRPr="00AC5822" w:rsidRDefault="008D22FA" w:rsidP="00F146EE">
      <w:pPr>
        <w:pStyle w:val="ab"/>
        <w:rPr>
          <w:lang w:val="it-IT"/>
        </w:rPr>
      </w:pPr>
      <w:r w:rsidRPr="00AC5822">
        <w:rPr>
          <w:lang w:val="it-IT"/>
        </w:rPr>
        <w:t>*</w:t>
      </w:r>
    </w:p>
    <w:p w:rsidR="008D22FA" w:rsidRPr="00AC5822" w:rsidRDefault="008D22FA" w:rsidP="00F146EE">
      <w:pPr>
        <w:pStyle w:val="l"/>
        <w:rPr>
          <w:lang w:val="it-IT"/>
        </w:rPr>
      </w:pPr>
      <w:proofErr w:type="spellStart"/>
      <w:r w:rsidRPr="00AC5822">
        <w:rPr>
          <w:lang w:val="it-IT"/>
        </w:rPr>
        <w:lastRenderedPageBreak/>
        <w:t>Cinguettan</w:t>
      </w:r>
      <w:proofErr w:type="spellEnd"/>
      <w:r w:rsidRPr="00AC5822">
        <w:rPr>
          <w:lang w:val="it-IT"/>
        </w:rPr>
        <w:t xml:space="preserve"> quanto è il d</w:t>
      </w:r>
      <w:ins w:id="16" w:author="Marguerite-Marie Bordry" w:date="2018-11-30T18:52:00Z">
        <w:r w:rsidR="003D756E">
          <w:rPr>
            <w:rFonts w:cs="Times New Roman"/>
            <w:lang w:val="it-IT"/>
          </w:rPr>
          <w:t>ì</w:t>
        </w:r>
      </w:ins>
      <w:del w:id="17" w:author="Marguerite-Marie Bordry" w:date="2018-11-30T18:52:00Z">
        <w:r w:rsidRPr="00AC5822" w:rsidDel="003D756E">
          <w:rPr>
            <w:lang w:val="it-IT"/>
          </w:rPr>
          <w:delText>i</w:delText>
        </w:r>
      </w:del>
      <w:r w:rsidRPr="00AC5822">
        <w:rPr>
          <w:lang w:val="it-IT"/>
        </w:rPr>
        <w:t> ; ma se le negre</w:t>
      </w:r>
    </w:p>
    <w:p w:rsidR="008D22FA" w:rsidRPr="00AC5822" w:rsidRDefault="008D22FA" w:rsidP="00F146EE">
      <w:pPr>
        <w:pStyle w:val="l"/>
        <w:rPr>
          <w:lang w:val="it-IT"/>
        </w:rPr>
      </w:pPr>
      <w:r w:rsidRPr="00AC5822">
        <w:rPr>
          <w:lang w:val="it-IT"/>
        </w:rPr>
        <w:t>Ombre sgombrano il ciel, par che si addoppi</w:t>
      </w:r>
    </w:p>
    <w:p w:rsidR="008D22FA" w:rsidRPr="00AC5822" w:rsidRDefault="008D22FA" w:rsidP="00F146EE">
      <w:pPr>
        <w:pStyle w:val="l"/>
        <w:rPr>
          <w:lang w:val="it-IT"/>
        </w:rPr>
      </w:pPr>
      <w:r w:rsidRPr="00AC5822">
        <w:rPr>
          <w:lang w:val="it-IT"/>
        </w:rPr>
        <w:t xml:space="preserve">La gioia di lor vita, e </w:t>
      </w:r>
      <w:proofErr w:type="spellStart"/>
      <w:r w:rsidRPr="00AC5822">
        <w:rPr>
          <w:lang w:val="it-IT"/>
        </w:rPr>
        <w:t>suonan</w:t>
      </w:r>
      <w:proofErr w:type="spellEnd"/>
      <w:r w:rsidRPr="00AC5822">
        <w:rPr>
          <w:lang w:val="it-IT"/>
        </w:rPr>
        <w:t xml:space="preserve"> scoppi</w:t>
      </w:r>
    </w:p>
    <w:p w:rsidR="008D22FA" w:rsidRPr="00AC5822" w:rsidRDefault="008D22FA" w:rsidP="00F146EE">
      <w:pPr>
        <w:pStyle w:val="l"/>
        <w:rPr>
          <w:lang w:val="it-IT"/>
        </w:rPr>
      </w:pPr>
      <w:r w:rsidRPr="00AC5822">
        <w:rPr>
          <w:lang w:val="it-IT"/>
        </w:rPr>
        <w:t xml:space="preserve">Gai di trilli e un frullar </w:t>
      </w:r>
      <w:proofErr w:type="spellStart"/>
      <w:r w:rsidRPr="00AC5822">
        <w:rPr>
          <w:lang w:val="it-IT"/>
        </w:rPr>
        <w:t>d’ale</w:t>
      </w:r>
      <w:proofErr w:type="spellEnd"/>
      <w:r w:rsidRPr="00AC5822">
        <w:rPr>
          <w:lang w:val="it-IT"/>
        </w:rPr>
        <w:t xml:space="preserve"> allegre.</w:t>
      </w:r>
    </w:p>
    <w:p w:rsidR="008D22FA" w:rsidRPr="00AC5822" w:rsidRDefault="008D22FA" w:rsidP="00F146EE">
      <w:pPr>
        <w:pStyle w:val="ab"/>
        <w:rPr>
          <w:lang w:val="it-IT"/>
        </w:rPr>
      </w:pPr>
      <w:r w:rsidRPr="00AC5822">
        <w:rPr>
          <w:lang w:val="it-IT"/>
        </w:rPr>
        <w:t>*</w:t>
      </w:r>
    </w:p>
    <w:p w:rsidR="008D22FA" w:rsidRPr="00AC5822" w:rsidRDefault="008D22FA" w:rsidP="00F146EE">
      <w:pPr>
        <w:pStyle w:val="l"/>
        <w:rPr>
          <w:lang w:val="it-IT"/>
        </w:rPr>
      </w:pPr>
      <w:r w:rsidRPr="00AC5822">
        <w:rPr>
          <w:lang w:val="it-IT"/>
        </w:rPr>
        <w:t xml:space="preserve">Spesso </w:t>
      </w:r>
      <w:proofErr w:type="spellStart"/>
      <w:r w:rsidRPr="00AC5822">
        <w:rPr>
          <w:lang w:val="it-IT"/>
        </w:rPr>
        <w:t>scendea</w:t>
      </w:r>
      <w:proofErr w:type="spellEnd"/>
      <w:r w:rsidRPr="00AC5822">
        <w:rPr>
          <w:lang w:val="it-IT"/>
        </w:rPr>
        <w:t xml:space="preserve"> giù pe’ sentieri molli</w:t>
      </w:r>
    </w:p>
    <w:p w:rsidR="008D22FA" w:rsidRPr="00AC5822" w:rsidRDefault="008D22FA" w:rsidP="00F146EE">
      <w:pPr>
        <w:pStyle w:val="l"/>
        <w:rPr>
          <w:lang w:val="it-IT"/>
        </w:rPr>
      </w:pPr>
      <w:r w:rsidRPr="00AC5822">
        <w:rPr>
          <w:lang w:val="it-IT"/>
        </w:rPr>
        <w:t>Esso il Petrarca, e qui si assise e tacque</w:t>
      </w:r>
    </w:p>
    <w:p w:rsidR="008D22FA" w:rsidRPr="00AC5822" w:rsidRDefault="008D22FA" w:rsidP="00F146EE">
      <w:pPr>
        <w:pStyle w:val="l"/>
        <w:rPr>
          <w:lang w:val="it-IT"/>
        </w:rPr>
      </w:pPr>
      <w:r w:rsidRPr="00AC5822">
        <w:rPr>
          <w:lang w:val="it-IT"/>
        </w:rPr>
        <w:t>A udir del santo suo la voce acerba.</w:t>
      </w:r>
    </w:p>
    <w:p w:rsidR="008D22FA" w:rsidRPr="00AC5822" w:rsidRDefault="008D22FA" w:rsidP="00F146EE">
      <w:pPr>
        <w:pStyle w:val="ab"/>
        <w:rPr>
          <w:lang w:val="it-IT"/>
        </w:rPr>
      </w:pPr>
      <w:r w:rsidRPr="00AC5822">
        <w:rPr>
          <w:lang w:val="it-IT"/>
        </w:rPr>
        <w:t>*</w:t>
      </w:r>
    </w:p>
    <w:p w:rsidR="008D22FA" w:rsidRPr="00AC5822" w:rsidRDefault="008D22FA" w:rsidP="00F146EE">
      <w:pPr>
        <w:pStyle w:val="l"/>
        <w:rPr>
          <w:lang w:val="it-IT"/>
        </w:rPr>
      </w:pPr>
      <w:r w:rsidRPr="00AC5822">
        <w:rPr>
          <w:lang w:val="it-IT"/>
        </w:rPr>
        <w:t xml:space="preserve">Ahi, con sospiri ei </w:t>
      </w:r>
      <w:proofErr w:type="spellStart"/>
      <w:r w:rsidRPr="00AC5822">
        <w:rPr>
          <w:lang w:val="it-IT"/>
        </w:rPr>
        <w:t>videva</w:t>
      </w:r>
      <w:proofErr w:type="spellEnd"/>
      <w:r w:rsidRPr="00AC5822">
        <w:rPr>
          <w:lang w:val="it-IT"/>
        </w:rPr>
        <w:t xml:space="preserve"> altre acque</w:t>
      </w:r>
    </w:p>
    <w:p w:rsidR="008D22FA" w:rsidRPr="00AC5822" w:rsidRDefault="008D22FA" w:rsidP="00F146EE">
      <w:pPr>
        <w:pStyle w:val="l"/>
        <w:rPr>
          <w:lang w:val="it-IT"/>
        </w:rPr>
      </w:pPr>
      <w:r w:rsidRPr="00AC5822">
        <w:rPr>
          <w:lang w:val="it-IT"/>
        </w:rPr>
        <w:t xml:space="preserve">Nel memoro pensiero ed altri </w:t>
      </w:r>
      <w:proofErr w:type="gramStart"/>
      <w:r w:rsidRPr="00AC5822">
        <w:rPr>
          <w:lang w:val="it-IT"/>
        </w:rPr>
        <w:t>colli</w:t>
      </w:r>
      <w:r w:rsidR="009B4029" w:rsidRPr="00AC5822">
        <w:rPr>
          <w:lang w:val="it-IT"/>
        </w:rPr>
        <w:t> !</w:t>
      </w:r>
      <w:proofErr w:type="gramEnd"/>
    </w:p>
    <w:p w:rsidR="008D22FA" w:rsidRPr="00AC5822" w:rsidRDefault="008D22FA" w:rsidP="00F146EE">
      <w:pPr>
        <w:pStyle w:val="l"/>
        <w:rPr>
          <w:lang w:val="it-IT"/>
        </w:rPr>
      </w:pPr>
      <w:proofErr w:type="gramStart"/>
      <w:r w:rsidRPr="00AC5822">
        <w:rPr>
          <w:lang w:val="it-IT"/>
        </w:rPr>
        <w:t>E</w:t>
      </w:r>
      <w:proofErr w:type="gramEnd"/>
      <w:r w:rsidRPr="00AC5822">
        <w:rPr>
          <w:lang w:val="it-IT"/>
        </w:rPr>
        <w:t xml:space="preserve"> aperto il libro gli </w:t>
      </w:r>
      <w:proofErr w:type="spellStart"/>
      <w:r w:rsidRPr="00AC5822">
        <w:rPr>
          <w:lang w:val="it-IT"/>
        </w:rPr>
        <w:t>sfuggia</w:t>
      </w:r>
      <w:proofErr w:type="spellEnd"/>
      <w:r w:rsidRPr="00AC5822">
        <w:rPr>
          <w:lang w:val="it-IT"/>
        </w:rPr>
        <w:t xml:space="preserve"> su l’erba.</w:t>
      </w:r>
    </w:p>
    <w:p w:rsidR="008D22FA" w:rsidRPr="009A0684" w:rsidRDefault="00F146EE" w:rsidP="00F146EE">
      <w:pPr>
        <w:pStyle w:val="label"/>
      </w:pPr>
      <w:bookmarkStart w:id="18" w:name="bookmark16"/>
      <w:bookmarkEnd w:id="18"/>
      <w:r>
        <w:t>Au lac d’A</w:t>
      </w:r>
      <w:r w:rsidRPr="009A0684">
        <w:t>rqua</w:t>
      </w:r>
    </w:p>
    <w:p w:rsidR="008D22FA" w:rsidRPr="009A0684" w:rsidRDefault="008D22FA" w:rsidP="00F146EE">
      <w:pPr>
        <w:pStyle w:val="l"/>
      </w:pPr>
      <w:r w:rsidRPr="009A0684">
        <w:t>Au lac d’Arqua (des roseaux levés droits</w:t>
      </w:r>
    </w:p>
    <w:p w:rsidR="008D22FA" w:rsidRPr="009A0684" w:rsidRDefault="008D22FA" w:rsidP="00F146EE">
      <w:pPr>
        <w:pStyle w:val="l"/>
      </w:pPr>
      <w:r w:rsidRPr="009A0684">
        <w:t>Lui font une ceinture, et des tremblants peupliers),</w:t>
      </w:r>
    </w:p>
    <w:p w:rsidR="008D22FA" w:rsidRPr="009A0684" w:rsidRDefault="008D22FA" w:rsidP="00F146EE">
      <w:pPr>
        <w:pStyle w:val="l"/>
      </w:pPr>
      <w:r w:rsidRPr="009A0684">
        <w:t>À l’abri des rets et des fusils</w:t>
      </w:r>
    </w:p>
    <w:p w:rsidR="008D22FA" w:rsidRPr="009A0684" w:rsidRDefault="008D22FA" w:rsidP="00F146EE">
      <w:pPr>
        <w:pStyle w:val="l"/>
      </w:pPr>
      <w:r w:rsidRPr="009A0684">
        <w:t>Les farlouses, les têtes-noires et les mésanges</w:t>
      </w:r>
    </w:p>
    <w:p w:rsidR="00F146EE" w:rsidRDefault="00F146EE" w:rsidP="00F146EE">
      <w:pPr>
        <w:pStyle w:val="l"/>
      </w:pPr>
    </w:p>
    <w:p w:rsidR="008D22FA" w:rsidRPr="009A0684" w:rsidRDefault="008D22FA" w:rsidP="00F146EE">
      <w:pPr>
        <w:pStyle w:val="l"/>
      </w:pPr>
      <w:r w:rsidRPr="009A0684">
        <w:t>Gringotent toute la journée ; mais quand les noires</w:t>
      </w:r>
    </w:p>
    <w:p w:rsidR="00E67BAC" w:rsidRDefault="008D22FA" w:rsidP="00F146EE">
      <w:pPr>
        <w:pStyle w:val="l"/>
        <w:rPr>
          <w:ins w:id="19" w:author="Marguerite-Marie Bordry" w:date="2018-11-30T18:55:00Z"/>
        </w:rPr>
      </w:pPr>
      <w:r w:rsidRPr="009A0684">
        <w:t>Ombres déménagent du ciel il semble que se double</w:t>
      </w:r>
    </w:p>
    <w:p w:rsidR="008D22FA" w:rsidRPr="009A0684" w:rsidDel="00E67BAC" w:rsidRDefault="00E67BAC" w:rsidP="00F146EE">
      <w:pPr>
        <w:pStyle w:val="l"/>
        <w:rPr>
          <w:del w:id="20" w:author="Marguerite-Marie Bordry" w:date="2018-11-30T18:55:00Z"/>
        </w:rPr>
      </w:pPr>
      <w:ins w:id="21" w:author="Marguerite-Marie Bordry" w:date="2018-11-30T18:55:00Z">
        <w:r>
          <w:t>La joie de leur vie, et sonnent des éclats</w:t>
        </w:r>
      </w:ins>
      <w:del w:id="22" w:author="Marguerite-Marie Bordry" w:date="2018-11-30T18:55:00Z">
        <w:r w:rsidR="008D22FA" w:rsidRPr="009A0684" w:rsidDel="00E67BAC">
          <w:delText xml:space="preserve"> La joie de leur</w:delText>
        </w:r>
      </w:del>
    </w:p>
    <w:p w:rsidR="008D22FA" w:rsidRPr="009A0684" w:rsidRDefault="008D22FA" w:rsidP="00F146EE">
      <w:pPr>
        <w:pStyle w:val="l"/>
      </w:pPr>
      <w:del w:id="23" w:author="Marguerite-Marie Bordry" w:date="2018-11-30T18:55:00Z">
        <w:r w:rsidRPr="009A0684" w:rsidDel="00E67BAC">
          <w:delText>Vie, et sonnent des éclats</w:delText>
        </w:r>
      </w:del>
    </w:p>
    <w:p w:rsidR="008D22FA" w:rsidRPr="009A0684" w:rsidRDefault="008D22FA" w:rsidP="00F146EE">
      <w:pPr>
        <w:pStyle w:val="l"/>
      </w:pPr>
      <w:r w:rsidRPr="009A0684">
        <w:t>Gais de trilles et un frou-frou d’ailes allègres.</w:t>
      </w:r>
    </w:p>
    <w:p w:rsidR="00F146EE" w:rsidRDefault="00F146EE" w:rsidP="00F146EE">
      <w:pPr>
        <w:pStyle w:val="l"/>
      </w:pPr>
    </w:p>
    <w:p w:rsidR="008D22FA" w:rsidRPr="009A0684" w:rsidRDefault="008D22FA" w:rsidP="00F146EE">
      <w:pPr>
        <w:pStyle w:val="l"/>
      </w:pPr>
      <w:r w:rsidRPr="009A0684">
        <w:t>Souvent descendait là par les sentiers humides</w:t>
      </w:r>
    </w:p>
    <w:p w:rsidR="008D22FA" w:rsidRPr="009A0684" w:rsidRDefault="008D22FA" w:rsidP="00F146EE">
      <w:pPr>
        <w:pStyle w:val="l"/>
      </w:pPr>
      <w:r w:rsidRPr="009A0684">
        <w:t>Pétrarque, et là il s’asseyait et se taisait</w:t>
      </w:r>
    </w:p>
    <w:p w:rsidR="008D22FA" w:rsidRPr="009A0684" w:rsidRDefault="008D22FA" w:rsidP="00F146EE">
      <w:pPr>
        <w:pStyle w:val="l"/>
      </w:pPr>
      <w:r w:rsidRPr="009A0684">
        <w:t>À écouter son saint à la voix acerbe.</w:t>
      </w:r>
    </w:p>
    <w:p w:rsidR="00F146EE" w:rsidRDefault="00F146EE" w:rsidP="00F146EE">
      <w:pPr>
        <w:pStyle w:val="l"/>
      </w:pPr>
    </w:p>
    <w:p w:rsidR="008D22FA" w:rsidRPr="009A0684" w:rsidRDefault="008D22FA" w:rsidP="00F146EE">
      <w:pPr>
        <w:pStyle w:val="l"/>
      </w:pPr>
      <w:r w:rsidRPr="009A0684">
        <w:t>Ah</w:t>
      </w:r>
      <w:r w:rsidR="009B4029">
        <w:t> !</w:t>
      </w:r>
      <w:r w:rsidRPr="009A0684">
        <w:t xml:space="preserve"> regrets</w:t>
      </w:r>
      <w:r w:rsidR="009B4029">
        <w:t> !</w:t>
      </w:r>
      <w:r w:rsidRPr="009A0684">
        <w:t xml:space="preserve"> il revoyait les eaux de jadis</w:t>
      </w:r>
    </w:p>
    <w:p w:rsidR="008D22FA" w:rsidRPr="009A0684" w:rsidRDefault="008D22FA" w:rsidP="00F146EE">
      <w:pPr>
        <w:pStyle w:val="l"/>
      </w:pPr>
      <w:r w:rsidRPr="009A0684">
        <w:t xml:space="preserve">En son </w:t>
      </w:r>
      <w:proofErr w:type="spellStart"/>
      <w:r w:rsidRPr="009A0684">
        <w:t>inoublieuse</w:t>
      </w:r>
      <w:proofErr w:type="spellEnd"/>
      <w:r w:rsidRPr="009A0684">
        <w:t xml:space="preserve"> pensée et les collines de jadis</w:t>
      </w:r>
      <w:r w:rsidR="009B4029">
        <w:t> !</w:t>
      </w:r>
    </w:p>
    <w:p w:rsidR="008D22FA" w:rsidRPr="009A0684" w:rsidRDefault="008D22FA" w:rsidP="00F146EE">
      <w:pPr>
        <w:pStyle w:val="l"/>
      </w:pPr>
      <w:r w:rsidRPr="009A0684">
        <w:t>Et le livre ouvert de ses mains tombait sur l’herbe.</w:t>
      </w:r>
    </w:p>
    <w:p w:rsidR="00F146EE" w:rsidRDefault="00F146EE" w:rsidP="008D22FA">
      <w:pPr>
        <w:pStyle w:val="Titre2"/>
      </w:pPr>
      <w:r>
        <w:t>Journaux et revues [extrait]</w:t>
      </w:r>
    </w:p>
    <w:p w:rsidR="00F146EE" w:rsidRPr="00925B7B" w:rsidRDefault="00F146EE" w:rsidP="00F146EE">
      <w:pPr>
        <w:pStyle w:val="term"/>
      </w:pPr>
      <w:proofErr w:type="gramStart"/>
      <w:r w:rsidRPr="00925B7B">
        <w:t>id</w:t>
      </w:r>
      <w:proofErr w:type="gramEnd"/>
      <w:r w:rsidRPr="00925B7B">
        <w:t> : article-</w:t>
      </w:r>
      <w:r>
        <w:t>1891</w:t>
      </w:r>
      <w:r w:rsidRPr="00925B7B">
        <w:t>-</w:t>
      </w:r>
      <w:r>
        <w:t>09</w:t>
      </w:r>
      <w:r w:rsidRPr="00925B7B">
        <w:t>_</w:t>
      </w:r>
      <w:r>
        <w:t>187</w:t>
      </w:r>
    </w:p>
    <w:p w:rsidR="00F146EE" w:rsidRPr="00AC5822" w:rsidRDefault="00F146EE" w:rsidP="00F146EE">
      <w:pPr>
        <w:pStyle w:val="term"/>
        <w:rPr>
          <w:lang w:val="en-GB"/>
        </w:rPr>
      </w:pPr>
      <w:proofErr w:type="gramStart"/>
      <w:r w:rsidRPr="00AC5822">
        <w:rPr>
          <w:lang w:val="en-GB"/>
        </w:rPr>
        <w:t>author :</w:t>
      </w:r>
      <w:proofErr w:type="gramEnd"/>
      <w:r w:rsidRPr="00AC5822">
        <w:rPr>
          <w:lang w:val="en-GB"/>
        </w:rPr>
        <w:t xml:space="preserve"> Gourmont, Remy de (1858-1915)</w:t>
      </w:r>
    </w:p>
    <w:p w:rsidR="00F146EE" w:rsidRPr="00AC5822" w:rsidRDefault="00F146EE" w:rsidP="00F146EE">
      <w:pPr>
        <w:pStyle w:val="term"/>
        <w:rPr>
          <w:lang w:val="en-GB"/>
        </w:rPr>
      </w:pPr>
      <w:proofErr w:type="gramStart"/>
      <w:r w:rsidRPr="00AC5822">
        <w:rPr>
          <w:lang w:val="en-GB"/>
        </w:rPr>
        <w:t>signed :</w:t>
      </w:r>
      <w:proofErr w:type="gramEnd"/>
      <w:r w:rsidRPr="00AC5822">
        <w:rPr>
          <w:lang w:val="en-GB"/>
        </w:rPr>
        <w:t xml:space="preserve"> R. G.</w:t>
      </w:r>
    </w:p>
    <w:p w:rsidR="00F146EE" w:rsidRPr="00925B7B" w:rsidRDefault="00F146EE" w:rsidP="00F146EE">
      <w:pPr>
        <w:pStyle w:val="term"/>
      </w:pPr>
      <w:proofErr w:type="gramStart"/>
      <w:r w:rsidRPr="00925B7B">
        <w:t>section</w:t>
      </w:r>
      <w:proofErr w:type="gramEnd"/>
      <w:r w:rsidRPr="00925B7B">
        <w:t xml:space="preserve"> : </w:t>
      </w:r>
      <w:r>
        <w:t>Journaux et revues</w:t>
      </w:r>
    </w:p>
    <w:p w:rsidR="00F146EE" w:rsidRDefault="00F146EE" w:rsidP="00F146EE">
      <w:pPr>
        <w:pStyle w:val="term"/>
      </w:pPr>
      <w:proofErr w:type="spellStart"/>
      <w:proofErr w:type="gramStart"/>
      <w:r w:rsidRPr="00925B7B">
        <w:t>title</w:t>
      </w:r>
      <w:proofErr w:type="spellEnd"/>
      <w:proofErr w:type="gramEnd"/>
      <w:r w:rsidRPr="00925B7B">
        <w:t xml:space="preserve"> : </w:t>
      </w:r>
      <w:r>
        <w:t>Journaux et revues [extrait]</w:t>
      </w:r>
    </w:p>
    <w:p w:rsidR="00F146EE" w:rsidRPr="00925B7B" w:rsidRDefault="00F146EE" w:rsidP="00F146EE">
      <w:pPr>
        <w:pStyle w:val="term"/>
      </w:pPr>
      <w:proofErr w:type="gramStart"/>
      <w:r w:rsidRPr="00925B7B">
        <w:t>date</w:t>
      </w:r>
      <w:proofErr w:type="gramEnd"/>
      <w:r w:rsidRPr="00925B7B">
        <w:t> :</w:t>
      </w:r>
      <w:r>
        <w:t xml:space="preserve"> 1891-07</w:t>
      </w:r>
    </w:p>
    <w:p w:rsidR="00F146EE" w:rsidRPr="00925B7B" w:rsidRDefault="00F146EE" w:rsidP="00F146EE">
      <w:pPr>
        <w:pStyle w:val="term"/>
      </w:pPr>
      <w:proofErr w:type="spellStart"/>
      <w:proofErr w:type="gramStart"/>
      <w:r w:rsidRPr="00925B7B">
        <w:t>ref</w:t>
      </w:r>
      <w:proofErr w:type="spellEnd"/>
      <w:proofErr w:type="gramEnd"/>
      <w:r w:rsidRPr="00925B7B">
        <w:t xml:space="preserve"> : </w:t>
      </w:r>
      <w:r>
        <w:t>Tome III, numéro 21, septembre 1891, p. 187-188</w:t>
      </w:r>
    </w:p>
    <w:p w:rsidR="00F146EE" w:rsidRPr="00B260A4" w:rsidRDefault="00F146EE" w:rsidP="00F146EE">
      <w:pPr>
        <w:pStyle w:val="byline"/>
      </w:pPr>
      <w:r>
        <w:t>R. G. [Remy de Gourmont]</w:t>
      </w:r>
      <w:r w:rsidRPr="00B260A4">
        <w:t>.</w:t>
      </w:r>
    </w:p>
    <w:p w:rsidR="00F146EE" w:rsidRDefault="00F146EE" w:rsidP="00F146EE">
      <w:pPr>
        <w:pStyle w:val="bibl"/>
        <w:rPr>
          <w:rFonts w:hint="eastAsia"/>
        </w:rPr>
      </w:pPr>
      <w:r>
        <w:t>Tome III, numéro 21, septembre 1891, p. 187-188.</w:t>
      </w:r>
    </w:p>
    <w:p w:rsidR="008D22FA" w:rsidRPr="009A0684" w:rsidRDefault="008D22FA" w:rsidP="00F146EE">
      <w:pPr>
        <w:pStyle w:val="Corpsdetexte"/>
      </w:pPr>
      <w:proofErr w:type="spellStart"/>
      <w:r w:rsidRPr="009A0684">
        <w:rPr>
          <w:b/>
          <w:bCs/>
        </w:rPr>
        <w:t>Gazzetta</w:t>
      </w:r>
      <w:proofErr w:type="spellEnd"/>
      <w:r w:rsidRPr="009A0684">
        <w:rPr>
          <w:b/>
          <w:bCs/>
        </w:rPr>
        <w:t xml:space="preserve"> </w:t>
      </w:r>
      <w:proofErr w:type="spellStart"/>
      <w:r w:rsidRPr="009A0684">
        <w:rPr>
          <w:b/>
          <w:bCs/>
        </w:rPr>
        <w:t>Letteraria</w:t>
      </w:r>
      <w:proofErr w:type="spellEnd"/>
      <w:r w:rsidRPr="009A0684">
        <w:rPr>
          <w:b/>
          <w:bCs/>
        </w:rPr>
        <w:t xml:space="preserve"> </w:t>
      </w:r>
      <w:r w:rsidRPr="009A0684">
        <w:t>(Tu</w:t>
      </w:r>
      <w:r w:rsidR="00F146EE">
        <w:t>rin). — </w:t>
      </w:r>
      <w:r w:rsidRPr="009A0684">
        <w:t xml:space="preserve">Noté dans les derniers numéros : </w:t>
      </w:r>
      <w:r w:rsidRPr="009A0684">
        <w:rPr>
          <w:i/>
          <w:iCs/>
        </w:rPr>
        <w:t xml:space="preserve">Il Padre </w:t>
      </w:r>
      <w:proofErr w:type="spellStart"/>
      <w:r w:rsidRPr="009A0684">
        <w:rPr>
          <w:i/>
          <w:iCs/>
        </w:rPr>
        <w:t>Curci</w:t>
      </w:r>
      <w:proofErr w:type="spellEnd"/>
      <w:r w:rsidRPr="009A0684">
        <w:rPr>
          <w:i/>
          <w:iCs/>
        </w:rPr>
        <w:t xml:space="preserve"> e la </w:t>
      </w:r>
      <w:proofErr w:type="spellStart"/>
      <w:r w:rsidRPr="009A0684">
        <w:rPr>
          <w:i/>
          <w:iCs/>
        </w:rPr>
        <w:lastRenderedPageBreak/>
        <w:t>letteratura</w:t>
      </w:r>
      <w:proofErr w:type="spellEnd"/>
      <w:r w:rsidRPr="009A0684">
        <w:rPr>
          <w:i/>
          <w:iCs/>
        </w:rPr>
        <w:t xml:space="preserve"> </w:t>
      </w:r>
      <w:proofErr w:type="spellStart"/>
      <w:r w:rsidRPr="009A0684">
        <w:rPr>
          <w:i/>
          <w:iCs/>
        </w:rPr>
        <w:t>gesuitica</w:t>
      </w:r>
      <w:proofErr w:type="spellEnd"/>
      <w:r w:rsidRPr="009A0684">
        <w:t xml:space="preserve">, par Giovanni </w:t>
      </w:r>
      <w:proofErr w:type="spellStart"/>
      <w:r w:rsidRPr="009A0684">
        <w:t>Faldella</w:t>
      </w:r>
      <w:proofErr w:type="spellEnd"/>
      <w:r w:rsidRPr="009A0684">
        <w:t xml:space="preserve"> ; une analyse (un peu à côté) de </w:t>
      </w:r>
      <w:r w:rsidRPr="00F146EE">
        <w:rPr>
          <w:i/>
        </w:rPr>
        <w:t xml:space="preserve">À </w:t>
      </w:r>
      <w:r w:rsidRPr="00F146EE">
        <w:rPr>
          <w:i/>
          <w:iCs/>
        </w:rPr>
        <w:t>l’</w:t>
      </w:r>
      <w:r w:rsidRPr="009A0684">
        <w:rPr>
          <w:i/>
          <w:iCs/>
        </w:rPr>
        <w:t>Écart</w:t>
      </w:r>
      <w:r w:rsidRPr="009A0684">
        <w:t xml:space="preserve">, de </w:t>
      </w:r>
      <w:proofErr w:type="spellStart"/>
      <w:r w:rsidRPr="009A0684">
        <w:t>Minhar</w:t>
      </w:r>
      <w:proofErr w:type="spellEnd"/>
      <w:r w:rsidRPr="009A0684">
        <w:t xml:space="preserve"> et </w:t>
      </w:r>
      <w:proofErr w:type="spellStart"/>
      <w:r w:rsidRPr="009A0684">
        <w:t>Vallette</w:t>
      </w:r>
      <w:proofErr w:type="spellEnd"/>
      <w:r w:rsidRPr="009A0684">
        <w:t xml:space="preserve">, par Giuseppe </w:t>
      </w:r>
      <w:proofErr w:type="spellStart"/>
      <w:r w:rsidRPr="009A0684">
        <w:t>Depanis</w:t>
      </w:r>
      <w:proofErr w:type="spellEnd"/>
      <w:r w:rsidRPr="009A0684">
        <w:t xml:space="preserve"> ; </w:t>
      </w:r>
      <w:proofErr w:type="spellStart"/>
      <w:r w:rsidRPr="009A0684">
        <w:rPr>
          <w:i/>
          <w:iCs/>
        </w:rPr>
        <w:t>Talento</w:t>
      </w:r>
      <w:proofErr w:type="spellEnd"/>
      <w:r w:rsidRPr="009A0684">
        <w:rPr>
          <w:i/>
          <w:iCs/>
        </w:rPr>
        <w:t xml:space="preserve"> e </w:t>
      </w:r>
      <w:proofErr w:type="spellStart"/>
      <w:r w:rsidRPr="009A0684">
        <w:rPr>
          <w:i/>
          <w:iCs/>
        </w:rPr>
        <w:t>Personalità</w:t>
      </w:r>
      <w:proofErr w:type="spellEnd"/>
      <w:r w:rsidRPr="009A0684">
        <w:t xml:space="preserve">, par Bruno </w:t>
      </w:r>
      <w:proofErr w:type="spellStart"/>
      <w:r w:rsidRPr="009A0684">
        <w:t>Sperani</w:t>
      </w:r>
      <w:proofErr w:type="spellEnd"/>
      <w:r w:rsidRPr="009A0684">
        <w:t> : l’auteur n’est pas dupe du ridicule aphorisme souvent, à cette heure, proféré, que la littérature actuelle se caractérise par « trop de talent</w:t>
      </w:r>
      <w:r w:rsidR="009B4029">
        <w:t> !</w:t>
      </w:r>
      <w:r w:rsidR="00F146EE">
        <w:t>» — </w:t>
      </w:r>
      <w:r w:rsidRPr="009A0684">
        <w:t xml:space="preserve">et il distingue soigneusement la </w:t>
      </w:r>
      <w:r w:rsidRPr="009A0684">
        <w:rPr>
          <w:i/>
          <w:iCs/>
        </w:rPr>
        <w:t>personnalité</w:t>
      </w:r>
      <w:r w:rsidRPr="009A0684">
        <w:t xml:space="preserve">, qui est l’essence du </w:t>
      </w:r>
      <w:r w:rsidRPr="009A0684">
        <w:rPr>
          <w:i/>
          <w:iCs/>
        </w:rPr>
        <w:t>talent</w:t>
      </w:r>
      <w:r w:rsidRPr="009A0684">
        <w:t xml:space="preserve">, et la faculté d’assimilation, qui en est la singerie, en ajoutant que la </w:t>
      </w:r>
      <w:r w:rsidRPr="009A0684">
        <w:rPr>
          <w:i/>
          <w:iCs/>
        </w:rPr>
        <w:t>personnalité</w:t>
      </w:r>
      <w:r w:rsidRPr="009A0684">
        <w:t xml:space="preserve"> a besoin d’être rigoureusement disciplinée.</w:t>
      </w:r>
    </w:p>
    <w:p w:rsidR="008D22FA" w:rsidRPr="009A0684" w:rsidRDefault="008D22FA" w:rsidP="00F146EE">
      <w:pPr>
        <w:pStyle w:val="Corpsdetexte"/>
      </w:pPr>
      <w:r w:rsidRPr="009A0684">
        <w:rPr>
          <w:b/>
          <w:bCs/>
        </w:rPr>
        <w:t xml:space="preserve">Cronaca d’Arte </w:t>
      </w:r>
      <w:r w:rsidR="00F146EE">
        <w:t>(Milan). — </w:t>
      </w:r>
      <w:r w:rsidRPr="009A0684">
        <w:t xml:space="preserve">Une étude sur </w:t>
      </w:r>
      <w:r w:rsidRPr="009A0684">
        <w:rPr>
          <w:i/>
          <w:iCs/>
        </w:rPr>
        <w:t xml:space="preserve">Le Vierge </w:t>
      </w:r>
      <w:r w:rsidRPr="009A0684">
        <w:t xml:space="preserve">d’Alfred </w:t>
      </w:r>
      <w:proofErr w:type="spellStart"/>
      <w:r w:rsidRPr="009A0684">
        <w:t>Vallette</w:t>
      </w:r>
      <w:proofErr w:type="spellEnd"/>
      <w:r w:rsidRPr="009A0684">
        <w:t xml:space="preserve"> ; curieuses notes d’Enrico </w:t>
      </w:r>
      <w:proofErr w:type="spellStart"/>
      <w:r w:rsidRPr="009A0684">
        <w:t>Morselli</w:t>
      </w:r>
      <w:proofErr w:type="spellEnd"/>
      <w:r w:rsidRPr="009A0684">
        <w:t xml:space="preserve"> à propos de la célèbre attirance qu’exercent les concours académiques et autres sur les demi-fous (les </w:t>
      </w:r>
      <w:proofErr w:type="spellStart"/>
      <w:r w:rsidRPr="009A0684">
        <w:t>mattoïde</w:t>
      </w:r>
      <w:r w:rsidR="00F146EE">
        <w:t>s</w:t>
      </w:r>
      <w:proofErr w:type="spellEnd"/>
      <w:r w:rsidR="00F146EE">
        <w:t xml:space="preserve">), ceux que l’auteur appelle </w:t>
      </w:r>
      <w:r w:rsidR="00F146EE" w:rsidRPr="00F146EE">
        <w:rPr>
          <w:rStyle w:val="quotec"/>
        </w:rPr>
        <w:t>« </w:t>
      </w:r>
      <w:r w:rsidRPr="00F146EE">
        <w:rPr>
          <w:rStyle w:val="quotec"/>
          <w:i/>
        </w:rPr>
        <w:t xml:space="preserve">i </w:t>
      </w:r>
      <w:proofErr w:type="spellStart"/>
      <w:r w:rsidRPr="00F146EE">
        <w:rPr>
          <w:rStyle w:val="quotec"/>
          <w:i/>
        </w:rPr>
        <w:t>masturbatori</w:t>
      </w:r>
      <w:proofErr w:type="spellEnd"/>
      <w:r w:rsidRPr="00F146EE">
        <w:rPr>
          <w:rStyle w:val="quotec"/>
          <w:i/>
        </w:rPr>
        <w:t xml:space="preserve"> </w:t>
      </w:r>
      <w:proofErr w:type="spellStart"/>
      <w:r w:rsidRPr="00F146EE">
        <w:rPr>
          <w:rStyle w:val="quotec"/>
          <w:i/>
        </w:rPr>
        <w:t>della</w:t>
      </w:r>
      <w:proofErr w:type="spellEnd"/>
      <w:r w:rsidRPr="00F146EE">
        <w:rPr>
          <w:rStyle w:val="quotec"/>
          <w:i/>
        </w:rPr>
        <w:t xml:space="preserve"> </w:t>
      </w:r>
      <w:proofErr w:type="spellStart"/>
      <w:r w:rsidRPr="00F146EE">
        <w:rPr>
          <w:rStyle w:val="quotec"/>
          <w:i/>
        </w:rPr>
        <w:t>filosofia</w:t>
      </w:r>
      <w:proofErr w:type="spellEnd"/>
      <w:r w:rsidRPr="00F146EE">
        <w:rPr>
          <w:rStyle w:val="quotec"/>
          <w:i/>
        </w:rPr>
        <w:t xml:space="preserve">, </w:t>
      </w:r>
      <w:proofErr w:type="spellStart"/>
      <w:r w:rsidR="00F146EE" w:rsidRPr="00F146EE">
        <w:rPr>
          <w:rStyle w:val="quotec"/>
          <w:i/>
        </w:rPr>
        <w:t>me</w:t>
      </w:r>
      <w:r w:rsidRPr="00F146EE">
        <w:rPr>
          <w:rStyle w:val="quotec"/>
          <w:i/>
        </w:rPr>
        <w:t>tafisica</w:t>
      </w:r>
      <w:proofErr w:type="spellEnd"/>
      <w:r w:rsidRPr="00F146EE">
        <w:rPr>
          <w:rStyle w:val="quotec"/>
          <w:i/>
        </w:rPr>
        <w:t xml:space="preserve">, </w:t>
      </w:r>
      <w:proofErr w:type="spellStart"/>
      <w:r w:rsidRPr="00F146EE">
        <w:rPr>
          <w:rStyle w:val="quotec"/>
          <w:i/>
        </w:rPr>
        <w:t>psicologia</w:t>
      </w:r>
      <w:proofErr w:type="spellEnd"/>
      <w:r w:rsidRPr="00F146EE">
        <w:rPr>
          <w:rStyle w:val="quotec"/>
          <w:i/>
        </w:rPr>
        <w:t xml:space="preserve"> e </w:t>
      </w:r>
      <w:proofErr w:type="spellStart"/>
      <w:r w:rsidRPr="00F146EE">
        <w:rPr>
          <w:rStyle w:val="quotec"/>
          <w:i/>
        </w:rPr>
        <w:t>sociologia</w:t>
      </w:r>
      <w:proofErr w:type="spellEnd"/>
      <w:r w:rsidR="00F146EE">
        <w:rPr>
          <w:rStyle w:val="quotec"/>
        </w:rPr>
        <w:t> </w:t>
      </w:r>
      <w:r w:rsidRPr="00F146EE">
        <w:rPr>
          <w:rStyle w:val="quotec"/>
        </w:rPr>
        <w:t>»</w:t>
      </w:r>
      <w:r w:rsidR="00F146EE">
        <w:t> ; une polémique où C. </w:t>
      </w:r>
      <w:proofErr w:type="spellStart"/>
      <w:r w:rsidRPr="009A0684">
        <w:t>Antona</w:t>
      </w:r>
      <w:proofErr w:type="spellEnd"/>
      <w:r w:rsidRPr="009A0684">
        <w:t xml:space="preserve"> </w:t>
      </w:r>
      <w:proofErr w:type="spellStart"/>
      <w:r w:rsidRPr="009A0684">
        <w:t>Traversi</w:t>
      </w:r>
      <w:proofErr w:type="spellEnd"/>
      <w:r w:rsidRPr="009A0684">
        <w:t xml:space="preserve"> soutient contre la </w:t>
      </w:r>
      <w:r w:rsidRPr="009A0684">
        <w:rPr>
          <w:i/>
          <w:iCs/>
        </w:rPr>
        <w:t>Cronaca</w:t>
      </w:r>
      <w:r w:rsidRPr="009A0684">
        <w:t xml:space="preserve"> la légitimité du théât</w:t>
      </w:r>
      <w:r w:rsidR="00F146EE">
        <w:t>re qui plaît à la majorité et « fait de l’argent </w:t>
      </w:r>
      <w:r w:rsidRPr="009A0684">
        <w:t>».</w:t>
      </w:r>
    </w:p>
    <w:p w:rsidR="008D22FA" w:rsidRPr="009A0684" w:rsidRDefault="008D22FA" w:rsidP="00F146EE">
      <w:pPr>
        <w:pStyle w:val="Corpsdetexte"/>
      </w:pPr>
      <w:proofErr w:type="spellStart"/>
      <w:r w:rsidRPr="009A0684">
        <w:rPr>
          <w:b/>
          <w:bCs/>
        </w:rPr>
        <w:t>Critica</w:t>
      </w:r>
      <w:proofErr w:type="spellEnd"/>
      <w:r w:rsidRPr="009A0684">
        <w:rPr>
          <w:b/>
          <w:bCs/>
        </w:rPr>
        <w:t xml:space="preserve"> Sociale </w:t>
      </w:r>
      <w:r w:rsidR="00F146EE">
        <w:t>(Milan). — </w:t>
      </w:r>
      <w:r w:rsidRPr="009A0684">
        <w:t>Bons articles de polémique ; théories socialistes doctrinaires.</w:t>
      </w:r>
    </w:p>
    <w:p w:rsidR="00F146EE" w:rsidRDefault="00F146EE" w:rsidP="008D22FA">
      <w:pPr>
        <w:pStyle w:val="Titre2"/>
      </w:pPr>
      <w:r>
        <w:t xml:space="preserve">Choses d’art. </w:t>
      </w:r>
      <w:r>
        <w:br/>
        <w:t>Musée du Louvre</w:t>
      </w:r>
    </w:p>
    <w:p w:rsidR="00F146EE" w:rsidRPr="00925B7B" w:rsidRDefault="00F146EE" w:rsidP="00F146EE">
      <w:pPr>
        <w:pStyle w:val="term"/>
      </w:pPr>
      <w:bookmarkStart w:id="24" w:name="bookmark19"/>
      <w:bookmarkEnd w:id="24"/>
      <w:proofErr w:type="gramStart"/>
      <w:r w:rsidRPr="00925B7B">
        <w:t>id</w:t>
      </w:r>
      <w:proofErr w:type="gramEnd"/>
      <w:r w:rsidRPr="00925B7B">
        <w:t> : article-</w:t>
      </w:r>
      <w:r>
        <w:t>1891</w:t>
      </w:r>
      <w:r w:rsidRPr="00925B7B">
        <w:t>-</w:t>
      </w:r>
      <w:r>
        <w:t>09</w:t>
      </w:r>
      <w:r w:rsidRPr="00925B7B">
        <w:t>_</w:t>
      </w:r>
      <w:r>
        <w:t>189</w:t>
      </w:r>
    </w:p>
    <w:p w:rsidR="00F146EE" w:rsidRPr="00925B7B" w:rsidRDefault="00F146EE" w:rsidP="00F146EE">
      <w:pPr>
        <w:pStyle w:val="term"/>
      </w:pPr>
      <w:proofErr w:type="spellStart"/>
      <w:proofErr w:type="gramStart"/>
      <w:r w:rsidRPr="00925B7B">
        <w:t>author</w:t>
      </w:r>
      <w:proofErr w:type="spellEnd"/>
      <w:proofErr w:type="gramEnd"/>
      <w:r w:rsidRPr="00925B7B">
        <w:t xml:space="preserve"> : </w:t>
      </w:r>
      <w:proofErr w:type="spellStart"/>
      <w:r>
        <w:t>Aurier</w:t>
      </w:r>
      <w:proofErr w:type="spellEnd"/>
      <w:r>
        <w:t>, Gabriel-Albert (1865-1892)</w:t>
      </w:r>
    </w:p>
    <w:p w:rsidR="00F146EE" w:rsidRPr="00925B7B" w:rsidRDefault="00F146EE" w:rsidP="00F146EE">
      <w:pPr>
        <w:pStyle w:val="term"/>
      </w:pPr>
      <w:proofErr w:type="spellStart"/>
      <w:proofErr w:type="gramStart"/>
      <w:r w:rsidRPr="00925B7B">
        <w:t>signed</w:t>
      </w:r>
      <w:proofErr w:type="spellEnd"/>
      <w:proofErr w:type="gramEnd"/>
      <w:r w:rsidRPr="00925B7B">
        <w:t xml:space="preserve"> : </w:t>
      </w:r>
      <w:r w:rsidR="00DF79B2">
        <w:t>G.-A. A.</w:t>
      </w:r>
    </w:p>
    <w:p w:rsidR="00F146EE" w:rsidRPr="00925B7B" w:rsidRDefault="00F146EE" w:rsidP="00F146EE">
      <w:pPr>
        <w:pStyle w:val="term"/>
      </w:pPr>
      <w:proofErr w:type="gramStart"/>
      <w:r w:rsidRPr="00925B7B">
        <w:t>section</w:t>
      </w:r>
      <w:proofErr w:type="gramEnd"/>
      <w:r w:rsidRPr="00925B7B">
        <w:t xml:space="preserve"> : </w:t>
      </w:r>
      <w:r>
        <w:t>Choses d’art</w:t>
      </w:r>
    </w:p>
    <w:p w:rsidR="00F146EE" w:rsidRDefault="00F146EE" w:rsidP="00F146EE">
      <w:pPr>
        <w:pStyle w:val="term"/>
      </w:pPr>
      <w:proofErr w:type="spellStart"/>
      <w:proofErr w:type="gramStart"/>
      <w:r w:rsidRPr="00925B7B">
        <w:t>title</w:t>
      </w:r>
      <w:proofErr w:type="spellEnd"/>
      <w:proofErr w:type="gramEnd"/>
      <w:r w:rsidRPr="00925B7B">
        <w:t xml:space="preserve"> : </w:t>
      </w:r>
      <w:r>
        <w:t>Musée du Louvre</w:t>
      </w:r>
    </w:p>
    <w:p w:rsidR="00F146EE" w:rsidRPr="00925B7B" w:rsidRDefault="00F146EE" w:rsidP="00F146EE">
      <w:pPr>
        <w:pStyle w:val="term"/>
      </w:pPr>
      <w:proofErr w:type="gramStart"/>
      <w:r w:rsidRPr="00925B7B">
        <w:t>date</w:t>
      </w:r>
      <w:proofErr w:type="gramEnd"/>
      <w:r w:rsidRPr="00925B7B">
        <w:t> :</w:t>
      </w:r>
      <w:r>
        <w:t xml:space="preserve"> 1891-09</w:t>
      </w:r>
    </w:p>
    <w:p w:rsidR="00F146EE" w:rsidRPr="00925B7B" w:rsidRDefault="00F146EE" w:rsidP="00F146EE">
      <w:pPr>
        <w:pStyle w:val="term"/>
      </w:pPr>
      <w:proofErr w:type="spellStart"/>
      <w:proofErr w:type="gramStart"/>
      <w:r w:rsidRPr="00925B7B">
        <w:t>ref</w:t>
      </w:r>
      <w:proofErr w:type="spellEnd"/>
      <w:proofErr w:type="gramEnd"/>
      <w:r w:rsidRPr="00925B7B">
        <w:t xml:space="preserve"> : </w:t>
      </w:r>
      <w:r>
        <w:t>Tome III, numéro 21, septembre 1891, p. 189-190</w:t>
      </w:r>
    </w:p>
    <w:p w:rsidR="00F146EE" w:rsidRDefault="00F146EE" w:rsidP="00F146EE">
      <w:pPr>
        <w:pStyle w:val="byline"/>
      </w:pPr>
      <w:r>
        <w:t xml:space="preserve">G.-A. A. [Gabriel-Albert </w:t>
      </w:r>
      <w:proofErr w:type="spellStart"/>
      <w:r>
        <w:t>Aurier</w:t>
      </w:r>
      <w:proofErr w:type="spellEnd"/>
      <w:r>
        <w:t>]</w:t>
      </w:r>
    </w:p>
    <w:p w:rsidR="00F146EE" w:rsidRDefault="00F146EE" w:rsidP="00F146EE">
      <w:pPr>
        <w:pStyle w:val="bibl"/>
        <w:rPr>
          <w:rFonts w:hint="eastAsia"/>
        </w:rPr>
      </w:pPr>
      <w:r>
        <w:t>Tome III, numéro 21, septembre 1891, p. 189-190.</w:t>
      </w:r>
    </w:p>
    <w:p w:rsidR="008D22FA" w:rsidRPr="009A0684" w:rsidRDefault="008D22FA" w:rsidP="00852BC0">
      <w:pPr>
        <w:pStyle w:val="Corpsdetexte"/>
      </w:pPr>
      <w:r w:rsidRPr="009A0684">
        <w:t>On a déplacé un grand nombre de tableaux, effectué un nouveau classement, encore plus malheureux que le précédent, dont le seul but semble avoir été de mettre en cimaise des</w:t>
      </w:r>
      <w:r w:rsidR="00852BC0">
        <w:t xml:space="preserve"> Guido Reni, des </w:t>
      </w:r>
      <w:proofErr w:type="spellStart"/>
      <w:r w:rsidR="00852BC0">
        <w:t>Dolci</w:t>
      </w:r>
      <w:proofErr w:type="spellEnd"/>
      <w:r w:rsidR="00852BC0">
        <w:t>, des Car</w:t>
      </w:r>
      <w:r w:rsidRPr="009A0684">
        <w:t>rache et autres croûtes, pour accrocher dans les frises d’intéressants tableautins grands</w:t>
      </w:r>
      <w:r w:rsidR="00852BC0">
        <w:t xml:space="preserve"> comme la main. Quand se décidera-t-o</w:t>
      </w:r>
      <w:r w:rsidRPr="009A0684">
        <w:t>n à débarrasser la grande galerie de ses quatre-vingts</w:t>
      </w:r>
      <w:r w:rsidR="00852BC0">
        <w:t xml:space="preserve"> </w:t>
      </w:r>
      <w:bookmarkStart w:id="25" w:name="bookmark20"/>
      <w:bookmarkEnd w:id="25"/>
      <w:r w:rsidRPr="009A0684">
        <w:t>Guido Reni qui l’encombrent et à créer pour e</w:t>
      </w:r>
      <w:r w:rsidR="00852BC0">
        <w:t>ux, comme on a fait pour les Le </w:t>
      </w:r>
      <w:r w:rsidRPr="009A0684">
        <w:t>Sueur, une salle spéciale dans laquel</w:t>
      </w:r>
      <w:r w:rsidR="00852BC0">
        <w:t>le on aura la liberté de ne poin</w:t>
      </w:r>
      <w:r w:rsidRPr="009A0684">
        <w:t xml:space="preserve">t passer ? Dans la salle des Primitifs </w:t>
      </w:r>
      <w:r w:rsidR="00852BC0">
        <w:t>i</w:t>
      </w:r>
      <w:r w:rsidRPr="009A0684">
        <w:t xml:space="preserve">taliens, il y a cent tableaux remarquables, voisins du plafond, qu’il est impossible </w:t>
      </w:r>
      <w:r w:rsidR="00852BC0">
        <w:t>de voir, un Pé</w:t>
      </w:r>
      <w:r w:rsidRPr="009A0684">
        <w:t>rugin, un Bot</w:t>
      </w:r>
      <w:r w:rsidR="00852BC0">
        <w:t>t</w:t>
      </w:r>
      <w:r w:rsidRPr="009A0684">
        <w:t>icelli, un Paolo Uccello, etc., etc. Il n’y a pa</w:t>
      </w:r>
      <w:r w:rsidR="00852BC0">
        <w:t xml:space="preserve">s un seul Jordaens en cimaise. </w:t>
      </w:r>
      <w:r w:rsidRPr="009A0684">
        <w:t>Le Caravage du grand salon carré, malgré ses petites dimensions, est à trente mètres de hauteur. Enfin, et c’est le comble, le Louvre, si pauvre en maîtres allemands, ne p</w:t>
      </w:r>
      <w:r w:rsidR="00852BC0">
        <w:t>ossède en tout que trois Cranach : or, un de ces trois Cranach</w:t>
      </w:r>
      <w:r w:rsidRPr="009A0684">
        <w:t>, facile à caser pourtant, puisqu’il n’a guère que vingt-cinq pouces carré</w:t>
      </w:r>
      <w:r w:rsidR="00852BC0">
        <w:t>s, est exposé... devinez où ? — </w:t>
      </w:r>
      <w:r w:rsidRPr="009A0684">
        <w:rPr>
          <w:smallCaps/>
        </w:rPr>
        <w:t>dans le Musée de la Marine</w:t>
      </w:r>
      <w:r w:rsidR="00852BC0" w:rsidRPr="00AA6D99">
        <w:t> !!</w:t>
      </w:r>
      <w:r w:rsidR="009B4029" w:rsidRPr="00AA6D99">
        <w:t>!</w:t>
      </w:r>
    </w:p>
    <w:p w:rsidR="001E6C71" w:rsidRDefault="001E6C71" w:rsidP="001E6C71">
      <w:pPr>
        <w:pStyle w:val="Titre1"/>
      </w:pPr>
      <w:r>
        <w:lastRenderedPageBreak/>
        <w:t>Tome III, numéro 22, octobre 1891</w:t>
      </w:r>
    </w:p>
    <w:p w:rsidR="00852BC0" w:rsidRDefault="00852BC0" w:rsidP="008D22FA">
      <w:pPr>
        <w:pStyle w:val="Titre2"/>
      </w:pPr>
      <w:r>
        <w:t>Journaux et revues [extrait]</w:t>
      </w:r>
    </w:p>
    <w:p w:rsidR="00852BC0" w:rsidRPr="00925B7B" w:rsidRDefault="00852BC0" w:rsidP="00852BC0">
      <w:pPr>
        <w:pStyle w:val="term"/>
      </w:pPr>
      <w:proofErr w:type="gramStart"/>
      <w:r w:rsidRPr="00925B7B">
        <w:t>id</w:t>
      </w:r>
      <w:proofErr w:type="gramEnd"/>
      <w:r w:rsidRPr="00925B7B">
        <w:t> : article-</w:t>
      </w:r>
      <w:r>
        <w:t>1891</w:t>
      </w:r>
      <w:r w:rsidRPr="00925B7B">
        <w:t>-</w:t>
      </w:r>
      <w:r>
        <w:t>10</w:t>
      </w:r>
      <w:r w:rsidRPr="00925B7B">
        <w:t>_</w:t>
      </w:r>
      <w:r>
        <w:t>249</w:t>
      </w:r>
    </w:p>
    <w:p w:rsidR="00852BC0" w:rsidRDefault="00852BC0" w:rsidP="00852BC0">
      <w:pPr>
        <w:pStyle w:val="term"/>
      </w:pPr>
      <w:proofErr w:type="spellStart"/>
      <w:proofErr w:type="gramStart"/>
      <w:r w:rsidRPr="00925B7B">
        <w:t>author</w:t>
      </w:r>
      <w:proofErr w:type="spellEnd"/>
      <w:proofErr w:type="gramEnd"/>
      <w:r w:rsidRPr="00925B7B">
        <w:t xml:space="preserve"> : </w:t>
      </w:r>
      <w:r>
        <w:t>Gourmont, Remy de (1858-1915)</w:t>
      </w:r>
    </w:p>
    <w:p w:rsidR="00DF79B2" w:rsidRDefault="00852BC0" w:rsidP="00852BC0">
      <w:pPr>
        <w:pStyle w:val="term"/>
      </w:pPr>
      <w:proofErr w:type="spellStart"/>
      <w:proofErr w:type="gramStart"/>
      <w:r>
        <w:t>signed</w:t>
      </w:r>
      <w:proofErr w:type="spellEnd"/>
      <w:proofErr w:type="gramEnd"/>
      <w:r>
        <w:t> : R. G.</w:t>
      </w:r>
    </w:p>
    <w:p w:rsidR="00852BC0" w:rsidRPr="00925B7B" w:rsidRDefault="00852BC0" w:rsidP="00852BC0">
      <w:pPr>
        <w:pStyle w:val="term"/>
      </w:pPr>
      <w:proofErr w:type="gramStart"/>
      <w:r w:rsidRPr="00925B7B">
        <w:t>section</w:t>
      </w:r>
      <w:proofErr w:type="gramEnd"/>
      <w:r w:rsidRPr="00925B7B">
        <w:t xml:space="preserve"> : </w:t>
      </w:r>
      <w:r>
        <w:t>Journaux et revues</w:t>
      </w:r>
    </w:p>
    <w:p w:rsidR="00852BC0" w:rsidRDefault="00852BC0" w:rsidP="00852BC0">
      <w:pPr>
        <w:pStyle w:val="term"/>
      </w:pPr>
      <w:proofErr w:type="spellStart"/>
      <w:proofErr w:type="gramStart"/>
      <w:r w:rsidRPr="00925B7B">
        <w:t>title</w:t>
      </w:r>
      <w:proofErr w:type="spellEnd"/>
      <w:proofErr w:type="gramEnd"/>
      <w:r w:rsidRPr="00925B7B">
        <w:t xml:space="preserve"> : </w:t>
      </w:r>
      <w:r>
        <w:t>Journaux et revues [extrait]</w:t>
      </w:r>
    </w:p>
    <w:p w:rsidR="00852BC0" w:rsidRPr="00925B7B" w:rsidRDefault="00852BC0" w:rsidP="00852BC0">
      <w:pPr>
        <w:pStyle w:val="term"/>
      </w:pPr>
      <w:proofErr w:type="gramStart"/>
      <w:r w:rsidRPr="00925B7B">
        <w:t>date</w:t>
      </w:r>
      <w:proofErr w:type="gramEnd"/>
      <w:r w:rsidRPr="00925B7B">
        <w:t> :</w:t>
      </w:r>
      <w:r>
        <w:t xml:space="preserve"> 1891-10</w:t>
      </w:r>
    </w:p>
    <w:p w:rsidR="00852BC0" w:rsidRPr="00925B7B" w:rsidRDefault="00852BC0" w:rsidP="00852BC0">
      <w:pPr>
        <w:pStyle w:val="term"/>
      </w:pPr>
      <w:proofErr w:type="spellStart"/>
      <w:proofErr w:type="gramStart"/>
      <w:r w:rsidRPr="00925B7B">
        <w:t>ref</w:t>
      </w:r>
      <w:proofErr w:type="spellEnd"/>
      <w:proofErr w:type="gramEnd"/>
      <w:r w:rsidRPr="00925B7B">
        <w:t xml:space="preserve"> : </w:t>
      </w:r>
      <w:r>
        <w:t>Tome III, numéro 22, octobre 1891, p. 249-252 [249-250]</w:t>
      </w:r>
    </w:p>
    <w:p w:rsidR="00852BC0" w:rsidRDefault="00852BC0" w:rsidP="00852BC0">
      <w:pPr>
        <w:pStyle w:val="byline"/>
      </w:pPr>
      <w:r>
        <w:t>R. G. [Remy de Gourmont]</w:t>
      </w:r>
    </w:p>
    <w:p w:rsidR="00852BC0" w:rsidRDefault="00852BC0" w:rsidP="00852BC0">
      <w:pPr>
        <w:pStyle w:val="bibl"/>
        <w:rPr>
          <w:rFonts w:hint="eastAsia"/>
        </w:rPr>
      </w:pPr>
      <w:r>
        <w:t>Tome III, numéro 22, septembre 1891, p. 249-252 [249-250].</w:t>
      </w:r>
    </w:p>
    <w:p w:rsidR="00852BC0" w:rsidRPr="00AC5822" w:rsidRDefault="00852BC0" w:rsidP="00852BC0">
      <w:pPr>
        <w:pStyle w:val="Corpsdetexte"/>
        <w:rPr>
          <w:lang w:val="it-IT"/>
        </w:rPr>
      </w:pPr>
      <w:r w:rsidRPr="00AC5822">
        <w:rPr>
          <w:lang w:val="it-IT"/>
        </w:rPr>
        <w:t>[…]</w:t>
      </w:r>
    </w:p>
    <w:p w:rsidR="00852BC0" w:rsidRPr="00AC5822" w:rsidRDefault="008D22FA" w:rsidP="00852BC0">
      <w:pPr>
        <w:pStyle w:val="Corpsdetexte"/>
        <w:rPr>
          <w:lang w:val="it-IT"/>
        </w:rPr>
      </w:pPr>
      <w:bookmarkStart w:id="26" w:name="bookmark21"/>
      <w:bookmarkEnd w:id="26"/>
      <w:r w:rsidRPr="00AC5822">
        <w:rPr>
          <w:b/>
          <w:bCs/>
          <w:lang w:val="it-IT"/>
        </w:rPr>
        <w:t>Gazzetta Letteraria</w:t>
      </w:r>
      <w:r w:rsidRPr="00AC5822">
        <w:rPr>
          <w:bCs/>
          <w:lang w:val="it-IT"/>
        </w:rPr>
        <w:t xml:space="preserve"> </w:t>
      </w:r>
      <w:r w:rsidRPr="00AC5822">
        <w:rPr>
          <w:lang w:val="it-IT"/>
        </w:rPr>
        <w:t>(</w:t>
      </w:r>
      <w:proofErr w:type="spellStart"/>
      <w:r w:rsidRPr="00AC5822">
        <w:rPr>
          <w:lang w:val="it-IT"/>
        </w:rPr>
        <w:t>Turin</w:t>
      </w:r>
      <w:proofErr w:type="spellEnd"/>
      <w:r w:rsidRPr="00AC5822">
        <w:rPr>
          <w:lang w:val="it-IT"/>
        </w:rPr>
        <w:t>). —</w:t>
      </w:r>
      <w:r w:rsidR="00852BC0" w:rsidRPr="00AC5822">
        <w:rPr>
          <w:lang w:val="it-IT"/>
        </w:rPr>
        <w:t> </w:t>
      </w:r>
      <w:r w:rsidR="00852BC0" w:rsidRPr="00AC5822">
        <w:rPr>
          <w:i/>
          <w:iCs/>
          <w:lang w:val="it-IT"/>
        </w:rPr>
        <w:t>Il Bello e il Giudiz</w:t>
      </w:r>
      <w:r w:rsidRPr="00AC5822">
        <w:rPr>
          <w:i/>
          <w:iCs/>
          <w:lang w:val="it-IT"/>
        </w:rPr>
        <w:t>io estetico</w:t>
      </w:r>
      <w:r w:rsidR="00852BC0" w:rsidRPr="00AC5822">
        <w:rPr>
          <w:iCs/>
          <w:lang w:val="it-IT"/>
        </w:rPr>
        <w:t xml:space="preserve">, </w:t>
      </w:r>
      <w:r w:rsidR="00852BC0" w:rsidRPr="00AC5822">
        <w:rPr>
          <w:lang w:val="it-IT"/>
        </w:rPr>
        <w:t>par G. </w:t>
      </w:r>
      <w:proofErr w:type="spellStart"/>
      <w:proofErr w:type="gramStart"/>
      <w:r w:rsidRPr="00AC5822">
        <w:rPr>
          <w:lang w:val="it-IT"/>
        </w:rPr>
        <w:t>Lavini</w:t>
      </w:r>
      <w:proofErr w:type="spellEnd"/>
      <w:r w:rsidRPr="00AC5822">
        <w:rPr>
          <w:lang w:val="it-IT"/>
        </w:rPr>
        <w:t> :</w:t>
      </w:r>
      <w:proofErr w:type="gramEnd"/>
      <w:r w:rsidRPr="00AC5822">
        <w:rPr>
          <w:lang w:val="it-IT"/>
        </w:rPr>
        <w:t xml:space="preserve"> </w:t>
      </w:r>
      <w:proofErr w:type="spellStart"/>
      <w:r w:rsidRPr="00AC5822">
        <w:rPr>
          <w:lang w:val="it-IT"/>
        </w:rPr>
        <w:t>incapacité</w:t>
      </w:r>
      <w:proofErr w:type="spellEnd"/>
      <w:r w:rsidRPr="00AC5822">
        <w:rPr>
          <w:lang w:val="it-IT"/>
        </w:rPr>
        <w:t xml:space="preserve"> de l</w:t>
      </w:r>
      <w:r w:rsidR="00852BC0" w:rsidRPr="00AC5822">
        <w:rPr>
          <w:lang w:val="it-IT"/>
        </w:rPr>
        <w:t xml:space="preserve">a science à </w:t>
      </w:r>
      <w:proofErr w:type="spellStart"/>
      <w:r w:rsidR="00852BC0" w:rsidRPr="00AC5822">
        <w:rPr>
          <w:lang w:val="it-IT"/>
        </w:rPr>
        <w:t>définir</w:t>
      </w:r>
      <w:proofErr w:type="spellEnd"/>
      <w:r w:rsidR="00852BC0" w:rsidRPr="00AC5822">
        <w:rPr>
          <w:lang w:val="it-IT"/>
        </w:rPr>
        <w:t xml:space="preserve"> le beau (22 </w:t>
      </w:r>
      <w:proofErr w:type="spellStart"/>
      <w:r w:rsidRPr="00AC5822">
        <w:rPr>
          <w:lang w:val="it-IT"/>
        </w:rPr>
        <w:t>août</w:t>
      </w:r>
      <w:proofErr w:type="spellEnd"/>
      <w:r w:rsidRPr="00AC5822">
        <w:rPr>
          <w:lang w:val="it-IT"/>
        </w:rPr>
        <w:t xml:space="preserve">) ; </w:t>
      </w:r>
      <w:r w:rsidRPr="00AC5822">
        <w:rPr>
          <w:i/>
          <w:iCs/>
          <w:lang w:val="it-IT"/>
        </w:rPr>
        <w:t>Giorgio Eliot</w:t>
      </w:r>
      <w:r w:rsidRPr="00AC5822">
        <w:rPr>
          <w:i/>
          <w:lang w:val="it-IT"/>
        </w:rPr>
        <w:t xml:space="preserve">, </w:t>
      </w:r>
      <w:r w:rsidRPr="00AC5822">
        <w:rPr>
          <w:i/>
          <w:iCs/>
          <w:lang w:val="it-IT"/>
        </w:rPr>
        <w:t>la sua vita</w:t>
      </w:r>
      <w:r w:rsidR="00852BC0" w:rsidRPr="00AC5822">
        <w:rPr>
          <w:i/>
          <w:iCs/>
          <w:lang w:val="it-IT"/>
        </w:rPr>
        <w:t xml:space="preserve"> e i suoi roman</w:t>
      </w:r>
      <w:ins w:id="27" w:author="Marguerite-Marie Bordry" w:date="2018-11-30T19:03:00Z">
        <w:r w:rsidR="00120824">
          <w:rPr>
            <w:i/>
            <w:iCs/>
            <w:lang w:val="it-IT"/>
          </w:rPr>
          <w:t>z</w:t>
        </w:r>
      </w:ins>
      <w:r w:rsidRPr="00AC5822">
        <w:rPr>
          <w:i/>
          <w:iCs/>
          <w:lang w:val="it-IT"/>
        </w:rPr>
        <w:t xml:space="preserve">i, </w:t>
      </w:r>
      <w:r w:rsidR="00852BC0" w:rsidRPr="00AC5822">
        <w:rPr>
          <w:lang w:val="it-IT"/>
        </w:rPr>
        <w:t>par G. </w:t>
      </w:r>
      <w:proofErr w:type="spellStart"/>
      <w:r w:rsidR="00852BC0" w:rsidRPr="00AC5822">
        <w:rPr>
          <w:lang w:val="it-IT"/>
        </w:rPr>
        <w:t>Depanis</w:t>
      </w:r>
      <w:proofErr w:type="spellEnd"/>
      <w:r w:rsidR="00852BC0" w:rsidRPr="00AC5822">
        <w:rPr>
          <w:lang w:val="it-IT"/>
        </w:rPr>
        <w:t xml:space="preserve"> (5 </w:t>
      </w:r>
      <w:proofErr w:type="spellStart"/>
      <w:r w:rsidRPr="00AC5822">
        <w:rPr>
          <w:lang w:val="it-IT"/>
        </w:rPr>
        <w:t>septembre</w:t>
      </w:r>
      <w:proofErr w:type="spellEnd"/>
      <w:r w:rsidR="00852BC0" w:rsidRPr="00AC5822">
        <w:rPr>
          <w:lang w:val="it-IT"/>
        </w:rPr>
        <w:t>).</w:t>
      </w:r>
    </w:p>
    <w:p w:rsidR="00852BC0" w:rsidRDefault="008D22FA" w:rsidP="00852BC0">
      <w:pPr>
        <w:pStyle w:val="Corpsdetexte"/>
      </w:pPr>
      <w:r w:rsidRPr="009A0684">
        <w:rPr>
          <w:b/>
          <w:bCs/>
        </w:rPr>
        <w:t>Cronaca d’Arte</w:t>
      </w:r>
      <w:r w:rsidRPr="00852BC0">
        <w:rPr>
          <w:bCs/>
        </w:rPr>
        <w:t xml:space="preserve"> </w:t>
      </w:r>
      <w:r w:rsidR="00852BC0">
        <w:t>(Milan). — </w:t>
      </w:r>
      <w:r w:rsidRPr="009A0684">
        <w:t xml:space="preserve">Une belle gravure d’après une tête d’étude du peintre </w:t>
      </w:r>
      <w:del w:id="28" w:author="Marguerite-Marie Bordry" w:date="2018-11-30T19:08:00Z">
        <w:r w:rsidRPr="009A0684" w:rsidDel="0088263F">
          <w:delText xml:space="preserve">Andréa </w:delText>
        </w:r>
      </w:del>
      <w:ins w:id="29" w:author="Marguerite-Marie Bordry" w:date="2018-11-30T19:08:00Z">
        <w:r w:rsidR="0088263F" w:rsidRPr="009A0684">
          <w:t>Andr</w:t>
        </w:r>
        <w:r w:rsidR="0088263F">
          <w:t>e</w:t>
        </w:r>
        <w:r w:rsidR="0088263F" w:rsidRPr="009A0684">
          <w:t xml:space="preserve">a </w:t>
        </w:r>
      </w:ins>
      <w:proofErr w:type="spellStart"/>
      <w:r w:rsidRPr="009A0684">
        <w:t>Gastaldi</w:t>
      </w:r>
      <w:proofErr w:type="spellEnd"/>
      <w:r w:rsidRPr="009A0684">
        <w:t>, m</w:t>
      </w:r>
      <w:r w:rsidR="00852BC0">
        <w:t>ort à Turin il y a deux ans (30 </w:t>
      </w:r>
      <w:r w:rsidRPr="009A0684">
        <w:t>août).</w:t>
      </w:r>
    </w:p>
    <w:p w:rsidR="008D22FA" w:rsidRPr="009A0684" w:rsidRDefault="008D22FA" w:rsidP="00852BC0">
      <w:pPr>
        <w:pStyle w:val="Corpsdetexte"/>
      </w:pPr>
      <w:proofErr w:type="spellStart"/>
      <w:r w:rsidRPr="00852BC0">
        <w:rPr>
          <w:b/>
        </w:rPr>
        <w:t>Critica</w:t>
      </w:r>
      <w:proofErr w:type="spellEnd"/>
      <w:r w:rsidRPr="00852BC0">
        <w:rPr>
          <w:b/>
        </w:rPr>
        <w:t xml:space="preserve"> Sociale</w:t>
      </w:r>
      <w:r w:rsidR="00852BC0">
        <w:t xml:space="preserve"> (Milan). — </w:t>
      </w:r>
      <w:r w:rsidRPr="009A0684">
        <w:rPr>
          <w:i/>
          <w:iCs/>
        </w:rPr>
        <w:t>La</w:t>
      </w:r>
      <w:r w:rsidRPr="009A0684">
        <w:t xml:space="preserve"> </w:t>
      </w:r>
      <w:r w:rsidR="00852BC0">
        <w:rPr>
          <w:i/>
        </w:rPr>
        <w:t>« </w:t>
      </w:r>
      <w:proofErr w:type="spellStart"/>
      <w:r w:rsidRPr="00852BC0">
        <w:rPr>
          <w:i/>
          <w:iCs/>
        </w:rPr>
        <w:t>vita</w:t>
      </w:r>
      <w:proofErr w:type="spellEnd"/>
      <w:r w:rsidR="00852BC0">
        <w:rPr>
          <w:i/>
        </w:rPr>
        <w:t> </w:t>
      </w:r>
      <w:r w:rsidRPr="00852BC0">
        <w:rPr>
          <w:i/>
        </w:rPr>
        <w:t xml:space="preserve">» </w:t>
      </w:r>
      <w:r w:rsidRPr="00852BC0">
        <w:rPr>
          <w:i/>
          <w:iCs/>
        </w:rPr>
        <w:t>d</w:t>
      </w:r>
      <w:r w:rsidR="00852BC0">
        <w:rPr>
          <w:i/>
          <w:iCs/>
        </w:rPr>
        <w:t xml:space="preserve">elle </w:t>
      </w:r>
      <w:del w:id="30" w:author="Marguerite-Marie Bordry" w:date="2018-11-30T19:08:00Z">
        <w:r w:rsidR="00852BC0" w:rsidDel="005A7C8B">
          <w:rPr>
            <w:i/>
            <w:iCs/>
          </w:rPr>
          <w:delText>risaïnol</w:delText>
        </w:r>
        <w:r w:rsidRPr="009A0684" w:rsidDel="005A7C8B">
          <w:rPr>
            <w:i/>
            <w:iCs/>
          </w:rPr>
          <w:delText>e</w:delText>
        </w:r>
      </w:del>
      <w:ins w:id="31" w:author="Marguerite-Marie Bordry" w:date="2018-11-30T19:14:00Z">
        <w:r w:rsidR="00CF375A">
          <w:rPr>
            <w:i/>
            <w:iCs/>
          </w:rPr>
          <w:t xml:space="preserve"> </w:t>
        </w:r>
      </w:ins>
      <w:proofErr w:type="spellStart"/>
      <w:ins w:id="32" w:author="Marguerite-Marie Bordry" w:date="2018-11-30T19:08:00Z">
        <w:r w:rsidR="005A7C8B">
          <w:rPr>
            <w:i/>
            <w:iCs/>
          </w:rPr>
          <w:t>risa</w:t>
        </w:r>
        <w:r w:rsidR="005A7C8B">
          <w:rPr>
            <w:i/>
            <w:iCs/>
          </w:rPr>
          <w:t>iu</w:t>
        </w:r>
        <w:r w:rsidR="005A7C8B">
          <w:rPr>
            <w:i/>
            <w:iCs/>
          </w:rPr>
          <w:t>ol</w:t>
        </w:r>
        <w:r w:rsidR="005A7C8B" w:rsidRPr="009A0684">
          <w:rPr>
            <w:i/>
            <w:iCs/>
          </w:rPr>
          <w:t>e</w:t>
        </w:r>
      </w:ins>
      <w:proofErr w:type="spellEnd"/>
      <w:r w:rsidRPr="009A0684">
        <w:t>, étude sur la condition misérable des ouvrières dans les rizières de la</w:t>
      </w:r>
      <w:r w:rsidR="00852BC0">
        <w:t xml:space="preserve"> Basse Lombardie, par A. </w:t>
      </w:r>
      <w:proofErr w:type="spellStart"/>
      <w:r w:rsidR="00852BC0">
        <w:t>Cabrini</w:t>
      </w:r>
      <w:proofErr w:type="spellEnd"/>
      <w:r w:rsidR="00852BC0">
        <w:t xml:space="preserve"> (20 </w:t>
      </w:r>
      <w:r w:rsidRPr="009A0684">
        <w:t>août).</w:t>
      </w:r>
    </w:p>
    <w:p w:rsidR="00852BC0" w:rsidRDefault="00852BC0" w:rsidP="00852BC0">
      <w:pPr>
        <w:pStyle w:val="Corpsdetexte"/>
      </w:pPr>
      <w:r>
        <w:t>[…]</w:t>
      </w:r>
    </w:p>
    <w:p w:rsidR="008D22FA" w:rsidRPr="009A0684" w:rsidRDefault="00852BC0" w:rsidP="008D22FA">
      <w:pPr>
        <w:pStyle w:val="Titre2"/>
      </w:pPr>
      <w:r>
        <w:t>Choses d’art [extrait]</w:t>
      </w:r>
    </w:p>
    <w:p w:rsidR="00852BC0" w:rsidRPr="00925B7B" w:rsidRDefault="00852BC0" w:rsidP="00852BC0">
      <w:pPr>
        <w:pStyle w:val="term"/>
      </w:pPr>
      <w:bookmarkStart w:id="33" w:name="bookmark22"/>
      <w:bookmarkEnd w:id="33"/>
      <w:proofErr w:type="gramStart"/>
      <w:r w:rsidRPr="00925B7B">
        <w:t>id</w:t>
      </w:r>
      <w:proofErr w:type="gramEnd"/>
      <w:r w:rsidRPr="00925B7B">
        <w:t> : article-</w:t>
      </w:r>
      <w:r>
        <w:t>1891</w:t>
      </w:r>
      <w:r w:rsidRPr="00925B7B">
        <w:t>-</w:t>
      </w:r>
      <w:r>
        <w:t>10</w:t>
      </w:r>
      <w:r w:rsidRPr="00925B7B">
        <w:t>_</w:t>
      </w:r>
      <w:r>
        <w:t>253</w:t>
      </w:r>
    </w:p>
    <w:p w:rsidR="00852BC0" w:rsidRPr="00AC5822" w:rsidRDefault="00852BC0" w:rsidP="00852BC0">
      <w:pPr>
        <w:pStyle w:val="term"/>
        <w:rPr>
          <w:lang w:val="en-GB"/>
        </w:rPr>
      </w:pPr>
      <w:proofErr w:type="gramStart"/>
      <w:r w:rsidRPr="00AC5822">
        <w:rPr>
          <w:lang w:val="en-GB"/>
        </w:rPr>
        <w:t>author :</w:t>
      </w:r>
      <w:proofErr w:type="gramEnd"/>
      <w:r w:rsidRPr="00AC5822">
        <w:rPr>
          <w:lang w:val="en-GB"/>
        </w:rPr>
        <w:t xml:space="preserve"> Gourmont, Remy de (1858-1915)</w:t>
      </w:r>
    </w:p>
    <w:p w:rsidR="00852BC0" w:rsidRPr="00AC5822" w:rsidRDefault="00852BC0" w:rsidP="00852BC0">
      <w:pPr>
        <w:pStyle w:val="term"/>
        <w:rPr>
          <w:lang w:val="en-GB"/>
        </w:rPr>
      </w:pPr>
      <w:proofErr w:type="gramStart"/>
      <w:r w:rsidRPr="00AC5822">
        <w:rPr>
          <w:lang w:val="en-GB"/>
        </w:rPr>
        <w:t>s</w:t>
      </w:r>
      <w:r w:rsidR="00DF79B2" w:rsidRPr="00AC5822">
        <w:rPr>
          <w:lang w:val="en-GB"/>
        </w:rPr>
        <w:t>igned :</w:t>
      </w:r>
      <w:proofErr w:type="gramEnd"/>
      <w:r w:rsidR="00DF79B2" w:rsidRPr="00AC5822">
        <w:rPr>
          <w:lang w:val="en-GB"/>
        </w:rPr>
        <w:t xml:space="preserve"> R. G.</w:t>
      </w:r>
    </w:p>
    <w:p w:rsidR="00852BC0" w:rsidRPr="00925B7B" w:rsidRDefault="00852BC0" w:rsidP="00852BC0">
      <w:pPr>
        <w:pStyle w:val="term"/>
      </w:pPr>
      <w:proofErr w:type="gramStart"/>
      <w:r w:rsidRPr="00925B7B">
        <w:t>section</w:t>
      </w:r>
      <w:proofErr w:type="gramEnd"/>
      <w:r w:rsidRPr="00925B7B">
        <w:t xml:space="preserve"> : </w:t>
      </w:r>
      <w:r>
        <w:t>Choses d’art</w:t>
      </w:r>
    </w:p>
    <w:p w:rsidR="00852BC0" w:rsidRDefault="00852BC0" w:rsidP="00852BC0">
      <w:pPr>
        <w:pStyle w:val="term"/>
      </w:pPr>
      <w:proofErr w:type="spellStart"/>
      <w:proofErr w:type="gramStart"/>
      <w:r w:rsidRPr="00925B7B">
        <w:t>title</w:t>
      </w:r>
      <w:proofErr w:type="spellEnd"/>
      <w:proofErr w:type="gramEnd"/>
      <w:r w:rsidRPr="00925B7B">
        <w:t xml:space="preserve"> : </w:t>
      </w:r>
      <w:r>
        <w:t>Choses d’art [extrait]</w:t>
      </w:r>
    </w:p>
    <w:p w:rsidR="00852BC0" w:rsidRPr="00925B7B" w:rsidRDefault="00852BC0" w:rsidP="00852BC0">
      <w:pPr>
        <w:pStyle w:val="term"/>
      </w:pPr>
      <w:proofErr w:type="gramStart"/>
      <w:r w:rsidRPr="00925B7B">
        <w:t>date</w:t>
      </w:r>
      <w:proofErr w:type="gramEnd"/>
      <w:r w:rsidRPr="00925B7B">
        <w:t> :</w:t>
      </w:r>
      <w:r>
        <w:t xml:space="preserve"> 1891-10</w:t>
      </w:r>
    </w:p>
    <w:p w:rsidR="00852BC0" w:rsidRPr="00925B7B" w:rsidRDefault="00852BC0" w:rsidP="00852BC0">
      <w:pPr>
        <w:pStyle w:val="term"/>
      </w:pPr>
      <w:proofErr w:type="spellStart"/>
      <w:proofErr w:type="gramStart"/>
      <w:r w:rsidRPr="00925B7B">
        <w:t>ref</w:t>
      </w:r>
      <w:proofErr w:type="spellEnd"/>
      <w:proofErr w:type="gramEnd"/>
      <w:r w:rsidRPr="00925B7B">
        <w:t xml:space="preserve"> : </w:t>
      </w:r>
      <w:r>
        <w:t>Tome III, numéro 22, octobre 1891, p. 253 [253]</w:t>
      </w:r>
    </w:p>
    <w:p w:rsidR="00852BC0" w:rsidRDefault="00852BC0" w:rsidP="00852BC0">
      <w:pPr>
        <w:pStyle w:val="byline"/>
      </w:pPr>
      <w:r>
        <w:t>R. G. [Remy de Gourmont]</w:t>
      </w:r>
    </w:p>
    <w:p w:rsidR="00852BC0" w:rsidRDefault="00852BC0" w:rsidP="00852BC0">
      <w:pPr>
        <w:pStyle w:val="bibl"/>
        <w:rPr>
          <w:rFonts w:hint="eastAsia"/>
        </w:rPr>
      </w:pPr>
      <w:r>
        <w:t>Tome III, numéro 22, septembre 1891, p. 253 [253].</w:t>
      </w:r>
    </w:p>
    <w:p w:rsidR="00852BC0" w:rsidRDefault="00852BC0" w:rsidP="00852BC0">
      <w:pPr>
        <w:pStyle w:val="Corpsdetexte"/>
      </w:pPr>
      <w:r>
        <w:t>À</w:t>
      </w:r>
      <w:r w:rsidR="008D22FA" w:rsidRPr="009A0684">
        <w:t xml:space="preserve"> voir chez </w:t>
      </w:r>
      <w:r w:rsidR="008D22FA" w:rsidRPr="009A0684">
        <w:rPr>
          <w:smallCaps/>
        </w:rPr>
        <w:t xml:space="preserve">Haro, </w:t>
      </w:r>
      <w:r w:rsidR="008D22FA" w:rsidRPr="009A0684">
        <w:t xml:space="preserve">rue Bonaparte, deux Primitifs italiens, l’un plus que douteux, </w:t>
      </w:r>
      <w:r>
        <w:t xml:space="preserve">l’autre qui semble un </w:t>
      </w:r>
      <w:proofErr w:type="spellStart"/>
      <w:r>
        <w:t>Pesello</w:t>
      </w:r>
      <w:proofErr w:type="spellEnd"/>
      <w:r>
        <w:t xml:space="preserve"> (É</w:t>
      </w:r>
      <w:r w:rsidR="008D22FA" w:rsidRPr="009A0684">
        <w:t xml:space="preserve">cole florentine, </w:t>
      </w:r>
      <w:proofErr w:type="spellStart"/>
      <w:r w:rsidRPr="00852BC0">
        <w:rPr>
          <w:smallCaps/>
        </w:rPr>
        <w:t>xv</w:t>
      </w:r>
      <w:r w:rsidRPr="00852BC0">
        <w:rPr>
          <w:vertAlign w:val="superscript"/>
        </w:rPr>
        <w:t>e</w:t>
      </w:r>
      <w:proofErr w:type="spellEnd"/>
      <w:r>
        <w:t> siècle) ou un Sano di Pietro (É</w:t>
      </w:r>
      <w:r w:rsidR="008D22FA" w:rsidRPr="009A0684">
        <w:t xml:space="preserve">cole de Sienne, </w:t>
      </w:r>
      <w:proofErr w:type="spellStart"/>
      <w:r w:rsidRPr="00852BC0">
        <w:rPr>
          <w:smallCaps/>
        </w:rPr>
        <w:t>xv</w:t>
      </w:r>
      <w:r w:rsidRPr="00852BC0">
        <w:rPr>
          <w:vertAlign w:val="superscript"/>
        </w:rPr>
        <w:t>e</w:t>
      </w:r>
      <w:proofErr w:type="spellEnd"/>
      <w:r>
        <w:t> siècle</w:t>
      </w:r>
      <w:r w:rsidR="008D22FA" w:rsidRPr="009A0684">
        <w:t>).</w:t>
      </w:r>
      <w:bookmarkStart w:id="34" w:name="bookmark24"/>
      <w:bookmarkStart w:id="35" w:name="bookmark23"/>
      <w:bookmarkEnd w:id="34"/>
      <w:bookmarkEnd w:id="35"/>
    </w:p>
    <w:p w:rsidR="008D22FA" w:rsidRPr="009A0684" w:rsidRDefault="008D22FA" w:rsidP="00852BC0">
      <w:pPr>
        <w:pStyle w:val="Corpsdetexte"/>
      </w:pPr>
      <w:r w:rsidRPr="009A0684">
        <w:t>Rue des Saints-Pères, 13, un autre Primitif qui rappelle les Verroc</w:t>
      </w:r>
      <w:r w:rsidR="00852BC0">
        <w:t>chio (É</w:t>
      </w:r>
      <w:r w:rsidRPr="009A0684">
        <w:t xml:space="preserve">cole florentine, </w:t>
      </w:r>
      <w:proofErr w:type="spellStart"/>
      <w:r w:rsidR="00852BC0" w:rsidRPr="00852BC0">
        <w:rPr>
          <w:smallCaps/>
        </w:rPr>
        <w:t>xv</w:t>
      </w:r>
      <w:r w:rsidR="00852BC0" w:rsidRPr="00852BC0">
        <w:rPr>
          <w:vertAlign w:val="superscript"/>
        </w:rPr>
        <w:t>e</w:t>
      </w:r>
      <w:proofErr w:type="spellEnd"/>
      <w:r w:rsidR="00852BC0">
        <w:t> siècle).</w:t>
      </w:r>
    </w:p>
    <w:p w:rsidR="008D22FA" w:rsidRDefault="00852BC0" w:rsidP="00852BC0">
      <w:pPr>
        <w:pStyle w:val="Corpsdetexte"/>
      </w:pPr>
      <w:r>
        <w:t>[…]</w:t>
      </w:r>
    </w:p>
    <w:p w:rsidR="008A3B29" w:rsidRDefault="008A3B29" w:rsidP="008A3B29">
      <w:pPr>
        <w:pStyle w:val="Titre1"/>
      </w:pPr>
      <w:r>
        <w:lastRenderedPageBreak/>
        <w:t>Tome III, numéro 23, novembre 1891</w:t>
      </w:r>
    </w:p>
    <w:p w:rsidR="001E6C71" w:rsidRDefault="00852BC0" w:rsidP="008D22FA">
      <w:pPr>
        <w:pStyle w:val="Titre2"/>
      </w:pPr>
      <w:r>
        <w:t>Journaux et revues [extrait]</w:t>
      </w:r>
    </w:p>
    <w:p w:rsidR="00852BC0" w:rsidRPr="00925B7B" w:rsidRDefault="00852BC0" w:rsidP="00852BC0">
      <w:pPr>
        <w:pStyle w:val="term"/>
      </w:pPr>
      <w:proofErr w:type="gramStart"/>
      <w:r w:rsidRPr="00925B7B">
        <w:t>id</w:t>
      </w:r>
      <w:proofErr w:type="gramEnd"/>
      <w:r w:rsidRPr="00925B7B">
        <w:t> : article-</w:t>
      </w:r>
      <w:r>
        <w:t>1891</w:t>
      </w:r>
      <w:r w:rsidRPr="00925B7B">
        <w:t>-</w:t>
      </w:r>
      <w:r>
        <w:t>11</w:t>
      </w:r>
      <w:r w:rsidRPr="00925B7B">
        <w:t>_</w:t>
      </w:r>
      <w:r>
        <w:t>312</w:t>
      </w:r>
    </w:p>
    <w:p w:rsidR="00852BC0" w:rsidRDefault="00852BC0" w:rsidP="00852BC0">
      <w:pPr>
        <w:pStyle w:val="term"/>
      </w:pPr>
      <w:proofErr w:type="spellStart"/>
      <w:proofErr w:type="gramStart"/>
      <w:r w:rsidRPr="00925B7B">
        <w:t>author</w:t>
      </w:r>
      <w:proofErr w:type="spellEnd"/>
      <w:proofErr w:type="gramEnd"/>
      <w:r w:rsidRPr="00925B7B">
        <w:t xml:space="preserve"> : </w:t>
      </w:r>
      <w:r>
        <w:t>Gourmont, Remy de (1858-1915)</w:t>
      </w:r>
    </w:p>
    <w:p w:rsidR="00DF79B2" w:rsidRDefault="00852BC0" w:rsidP="00852BC0">
      <w:pPr>
        <w:pStyle w:val="term"/>
      </w:pPr>
      <w:proofErr w:type="spellStart"/>
      <w:proofErr w:type="gramStart"/>
      <w:r>
        <w:t>signed</w:t>
      </w:r>
      <w:proofErr w:type="spellEnd"/>
      <w:proofErr w:type="gramEnd"/>
      <w:r>
        <w:t> : R. G.</w:t>
      </w:r>
    </w:p>
    <w:p w:rsidR="00852BC0" w:rsidRPr="00925B7B" w:rsidRDefault="00852BC0" w:rsidP="00852BC0">
      <w:pPr>
        <w:pStyle w:val="term"/>
      </w:pPr>
      <w:proofErr w:type="gramStart"/>
      <w:r w:rsidRPr="00925B7B">
        <w:t>section</w:t>
      </w:r>
      <w:proofErr w:type="gramEnd"/>
      <w:r w:rsidRPr="00925B7B">
        <w:t xml:space="preserve"> : </w:t>
      </w:r>
      <w:r>
        <w:t>Journaux et revues</w:t>
      </w:r>
    </w:p>
    <w:p w:rsidR="00852BC0" w:rsidRDefault="00852BC0" w:rsidP="00852BC0">
      <w:pPr>
        <w:pStyle w:val="term"/>
      </w:pPr>
      <w:proofErr w:type="spellStart"/>
      <w:proofErr w:type="gramStart"/>
      <w:r w:rsidRPr="00925B7B">
        <w:t>title</w:t>
      </w:r>
      <w:proofErr w:type="spellEnd"/>
      <w:proofErr w:type="gramEnd"/>
      <w:r w:rsidRPr="00925B7B">
        <w:t xml:space="preserve"> : </w:t>
      </w:r>
      <w:r>
        <w:t>Journaux et revues [extrait]</w:t>
      </w:r>
    </w:p>
    <w:p w:rsidR="00852BC0" w:rsidRPr="00925B7B" w:rsidRDefault="00852BC0" w:rsidP="00852BC0">
      <w:pPr>
        <w:pStyle w:val="term"/>
      </w:pPr>
      <w:proofErr w:type="gramStart"/>
      <w:r w:rsidRPr="00925B7B">
        <w:t>date</w:t>
      </w:r>
      <w:proofErr w:type="gramEnd"/>
      <w:r w:rsidRPr="00925B7B">
        <w:t> :</w:t>
      </w:r>
      <w:r>
        <w:t xml:space="preserve"> 1891-11</w:t>
      </w:r>
    </w:p>
    <w:p w:rsidR="00852BC0" w:rsidRPr="00925B7B" w:rsidRDefault="00852BC0" w:rsidP="00852BC0">
      <w:pPr>
        <w:pStyle w:val="term"/>
      </w:pPr>
      <w:proofErr w:type="spellStart"/>
      <w:proofErr w:type="gramStart"/>
      <w:r w:rsidRPr="00925B7B">
        <w:t>ref</w:t>
      </w:r>
      <w:proofErr w:type="spellEnd"/>
      <w:proofErr w:type="gramEnd"/>
      <w:r w:rsidRPr="00925B7B">
        <w:t xml:space="preserve"> : </w:t>
      </w:r>
      <w:r w:rsidR="00AA6D99">
        <w:t>Tome III, numéro 23</w:t>
      </w:r>
      <w:r>
        <w:t xml:space="preserve">, </w:t>
      </w:r>
      <w:r w:rsidR="00AA6D99">
        <w:t>novembre</w:t>
      </w:r>
      <w:r>
        <w:t> 1891, p. </w:t>
      </w:r>
      <w:r w:rsidR="00AA6D99">
        <w:t>312-317 [312</w:t>
      </w:r>
      <w:r>
        <w:t>]</w:t>
      </w:r>
    </w:p>
    <w:p w:rsidR="00852BC0" w:rsidRDefault="00852BC0" w:rsidP="00852BC0">
      <w:pPr>
        <w:pStyle w:val="byline"/>
      </w:pPr>
      <w:r>
        <w:t>R. G. [Remy de Gourmont]</w:t>
      </w:r>
    </w:p>
    <w:p w:rsidR="00852BC0" w:rsidRDefault="00AA6D99" w:rsidP="00852BC0">
      <w:pPr>
        <w:pStyle w:val="bibl"/>
        <w:rPr>
          <w:rFonts w:hint="eastAsia"/>
        </w:rPr>
      </w:pPr>
      <w:r>
        <w:t>Tome III, numéro 23, novembre 1891, p. 312-317 [312]</w:t>
      </w:r>
      <w:r w:rsidR="00852BC0">
        <w:t>.</w:t>
      </w:r>
    </w:p>
    <w:p w:rsidR="00AA6D99" w:rsidRDefault="00AA6D99" w:rsidP="00AA6D99">
      <w:pPr>
        <w:pStyle w:val="Corpsdetexte"/>
      </w:pPr>
      <w:r>
        <w:t>[…]</w:t>
      </w:r>
    </w:p>
    <w:p w:rsidR="008D22FA" w:rsidRPr="009A0684" w:rsidRDefault="008D22FA" w:rsidP="00AA6D99">
      <w:pPr>
        <w:pStyle w:val="Corpsdetexte"/>
      </w:pPr>
      <w:proofErr w:type="spellStart"/>
      <w:r w:rsidRPr="009A0684">
        <w:rPr>
          <w:b/>
          <w:bCs/>
        </w:rPr>
        <w:t>Gazzetta</w:t>
      </w:r>
      <w:proofErr w:type="spellEnd"/>
      <w:r w:rsidRPr="009A0684">
        <w:rPr>
          <w:b/>
          <w:bCs/>
        </w:rPr>
        <w:t xml:space="preserve"> </w:t>
      </w:r>
      <w:proofErr w:type="spellStart"/>
      <w:r w:rsidRPr="009A0684">
        <w:rPr>
          <w:b/>
          <w:bCs/>
        </w:rPr>
        <w:t>Letteraria</w:t>
      </w:r>
      <w:proofErr w:type="spellEnd"/>
      <w:r w:rsidRPr="00AA6D99">
        <w:rPr>
          <w:bCs/>
        </w:rPr>
        <w:t xml:space="preserve"> </w:t>
      </w:r>
      <w:r w:rsidR="00AA6D99">
        <w:t>(Turin). — </w:t>
      </w:r>
      <w:r w:rsidR="009B4029">
        <w:t>M. </w:t>
      </w:r>
      <w:proofErr w:type="spellStart"/>
      <w:r w:rsidRPr="009A0684">
        <w:t>Lenzoni</w:t>
      </w:r>
      <w:proofErr w:type="spellEnd"/>
      <w:r w:rsidRPr="009A0684">
        <w:t xml:space="preserve"> étudie Carducci, en lequel il reconnaît un classique, un poète qui ajouta l’érudition à son génie naturel, un de ceux eu somme que le public admet sans les comprendre : la partie la plus choisie du public en est toujours aux guitaristes du </w:t>
      </w:r>
      <w:proofErr w:type="spellStart"/>
      <w:r w:rsidR="00AA6D99" w:rsidRPr="00AA6D99">
        <w:rPr>
          <w:smallCaps/>
        </w:rPr>
        <w:t>xviii</w:t>
      </w:r>
      <w:r w:rsidR="00AA6D99" w:rsidRPr="00AA6D99">
        <w:rPr>
          <w:vertAlign w:val="superscript"/>
        </w:rPr>
        <w:t>e</w:t>
      </w:r>
      <w:proofErr w:type="spellEnd"/>
      <w:r w:rsidR="00AA6D99">
        <w:t> </w:t>
      </w:r>
      <w:r w:rsidRPr="009A0684">
        <w:t xml:space="preserve">siècle, et Métastase ne fut jamais détrôné. Lire Stendhal, âme tellement italienne qu’il donne encore aujourd’hui un </w:t>
      </w:r>
      <w:r w:rsidR="00AA6D99">
        <w:t>bon résumé des goûts italiens — distingués (26 septembre et 3 </w:t>
      </w:r>
      <w:r w:rsidRPr="009A0684">
        <w:t>octobre).</w:t>
      </w:r>
    </w:p>
    <w:p w:rsidR="00AA6D99" w:rsidRDefault="00AA6D99" w:rsidP="00AA6D99">
      <w:pPr>
        <w:pStyle w:val="Corpsdetexte"/>
      </w:pPr>
      <w:r>
        <w:rPr>
          <w:b/>
          <w:bCs/>
        </w:rPr>
        <w:t>Cronaca d’Arte</w:t>
      </w:r>
      <w:r w:rsidR="008D22FA" w:rsidRPr="00AA6D99">
        <w:rPr>
          <w:bCs/>
        </w:rPr>
        <w:t xml:space="preserve"> </w:t>
      </w:r>
      <w:r>
        <w:t>(Milan). — </w:t>
      </w:r>
      <w:r w:rsidR="008D22FA" w:rsidRPr="009A0684">
        <w:t xml:space="preserve">De beaux vers de </w:t>
      </w:r>
      <w:r w:rsidR="009B4029">
        <w:t>M. </w:t>
      </w:r>
      <w:proofErr w:type="spellStart"/>
      <w:r w:rsidR="008D22FA" w:rsidRPr="009A0684">
        <w:t>Rapisardi</w:t>
      </w:r>
      <w:proofErr w:type="spellEnd"/>
      <w:r w:rsidR="008D22FA" w:rsidRPr="009A0684">
        <w:t xml:space="preserve">, </w:t>
      </w:r>
      <w:r w:rsidR="008D22FA" w:rsidRPr="009A0684">
        <w:rPr>
          <w:i/>
          <w:iCs/>
        </w:rPr>
        <w:t>l’isola</w:t>
      </w:r>
      <w:r>
        <w:t> ; du Lamartine (27 septemb</w:t>
      </w:r>
      <w:r w:rsidR="008D22FA" w:rsidRPr="009A0684">
        <w:t>re).</w:t>
      </w:r>
    </w:p>
    <w:p w:rsidR="008D22FA" w:rsidRDefault="008D22FA" w:rsidP="00AA6D99">
      <w:pPr>
        <w:pStyle w:val="Corpsdetexte"/>
      </w:pPr>
      <w:proofErr w:type="spellStart"/>
      <w:r w:rsidRPr="00AA6D99">
        <w:rPr>
          <w:b/>
        </w:rPr>
        <w:t>Critica</w:t>
      </w:r>
      <w:proofErr w:type="spellEnd"/>
      <w:r w:rsidRPr="00AA6D99">
        <w:rPr>
          <w:b/>
        </w:rPr>
        <w:t xml:space="preserve"> Sociale</w:t>
      </w:r>
      <w:r w:rsidRPr="009A0684">
        <w:t xml:space="preserve"> (Milan), — Cette courageuse revue s’</w:t>
      </w:r>
      <w:r w:rsidR="00AA6D99">
        <w:t xml:space="preserve">est </w:t>
      </w:r>
      <w:proofErr w:type="gramStart"/>
      <w:r w:rsidR="00AA6D99">
        <w:t>attiré</w:t>
      </w:r>
      <w:proofErr w:type="gramEnd"/>
      <w:r w:rsidR="00AA6D99">
        <w:t>, à propos de la « </w:t>
      </w:r>
      <w:proofErr w:type="spellStart"/>
      <w:r w:rsidR="00AA6D99">
        <w:t>cara</w:t>
      </w:r>
      <w:proofErr w:type="spellEnd"/>
      <w:r w:rsidR="00AA6D99">
        <w:t xml:space="preserve"> </w:t>
      </w:r>
      <w:proofErr w:type="spellStart"/>
      <w:r w:rsidR="00AA6D99">
        <w:t>patria</w:t>
      </w:r>
      <w:proofErr w:type="spellEnd"/>
      <w:r w:rsidR="00AA6D99">
        <w:t> </w:t>
      </w:r>
      <w:r w:rsidRPr="009A0684">
        <w:t>», l’indig</w:t>
      </w:r>
      <w:r w:rsidR="00AA6D99">
        <w:t>nation du professeur Martinozzi,</w:t>
      </w:r>
      <w:r w:rsidRPr="009A0684">
        <w:t xml:space="preserve"> de Livourne. Elle réplique en promettan</w:t>
      </w:r>
      <w:r w:rsidR="00AA6D99">
        <w:t>t une étude de cette question — </w:t>
      </w:r>
      <w:r w:rsidRPr="009A0684">
        <w:t xml:space="preserve">dangereuse, et veut bien faire remarquer qu’il est des écrivains que l’on peut frapper, mais dont on ne tirera jamais aucune palinodie ni aucun </w:t>
      </w:r>
      <w:r w:rsidR="00AA6D99">
        <w:t>consentement à gratter des corde</w:t>
      </w:r>
      <w:r w:rsidRPr="009A0684">
        <w:t>s usées sur le</w:t>
      </w:r>
      <w:r w:rsidR="00AA6D99">
        <w:t xml:space="preserve"> ventre des vieilles harpes (30 </w:t>
      </w:r>
      <w:r w:rsidRPr="009A0684">
        <w:t>septembre</w:t>
      </w:r>
      <w:r w:rsidR="00AA6D99">
        <w:t>)</w:t>
      </w:r>
      <w:r w:rsidRPr="009A0684">
        <w:t>.</w:t>
      </w:r>
    </w:p>
    <w:p w:rsidR="00AA6D99" w:rsidRDefault="00AA6D99" w:rsidP="00AA6D99">
      <w:pPr>
        <w:pStyle w:val="Corpsdetexte"/>
      </w:pPr>
      <w:r>
        <w:t>[…]</w:t>
      </w:r>
    </w:p>
    <w:sectPr w:rsidR="00AA6D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B6A" w:rsidRDefault="00D86B6A" w:rsidP="003B3186">
      <w:pPr>
        <w:spacing w:after="0" w:line="240" w:lineRule="auto"/>
      </w:pPr>
      <w:r>
        <w:separator/>
      </w:r>
    </w:p>
  </w:endnote>
  <w:endnote w:type="continuationSeparator" w:id="0">
    <w:p w:rsidR="00D86B6A" w:rsidRDefault="00D86B6A" w:rsidP="003B3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Albany">
    <w:altName w:val="Arial"/>
    <w:charset w:val="00"/>
    <w:family w:val="swiss"/>
    <w:pitch w:val="variable"/>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B6A" w:rsidRDefault="00D86B6A" w:rsidP="003B3186">
      <w:pPr>
        <w:spacing w:after="0" w:line="240" w:lineRule="auto"/>
      </w:pPr>
      <w:r>
        <w:separator/>
      </w:r>
    </w:p>
  </w:footnote>
  <w:footnote w:type="continuationSeparator" w:id="0">
    <w:p w:rsidR="00D86B6A" w:rsidRDefault="00D86B6A" w:rsidP="003B3186">
      <w:pPr>
        <w:spacing w:after="0" w:line="240" w:lineRule="auto"/>
      </w:pPr>
      <w:r>
        <w:continuationSeparator/>
      </w:r>
    </w:p>
  </w:footnote>
  <w:footnote w:id="1">
    <w:p w:rsidR="00F146EE" w:rsidRPr="0094747D" w:rsidRDefault="00F146EE">
      <w:pPr>
        <w:pStyle w:val="Notedebasdepage"/>
      </w:pPr>
      <w:r>
        <w:rPr>
          <w:rStyle w:val="Appelnotedebasdep"/>
        </w:rPr>
        <w:footnoteRef/>
      </w:r>
      <w:r>
        <w:t xml:space="preserve"> Comte de Lautréamont, </w:t>
      </w:r>
      <w:r>
        <w:rPr>
          <w:i/>
        </w:rPr>
        <w:t xml:space="preserve">Les Chants de </w:t>
      </w:r>
      <w:proofErr w:type="spellStart"/>
      <w:r>
        <w:rPr>
          <w:i/>
        </w:rPr>
        <w:t>Maldoror</w:t>
      </w:r>
      <w:proofErr w:type="spellEnd"/>
      <w:r>
        <w:t xml:space="preserve"> (avec eau-forte, lettre autographiée ; préface par l’éditeur). Chez </w:t>
      </w:r>
      <w:proofErr w:type="spellStart"/>
      <w:r>
        <w:t>Genonceaux</w:t>
      </w:r>
      <w:proofErr w:type="spellEnd"/>
      <w:r>
        <w:t>, 1890, in-12. Publication de luxe à tirage restreint, entreprise avec le désintéressement d’un plaisir personnel.</w:t>
      </w:r>
    </w:p>
  </w:footnote>
  <w:footnote w:id="2">
    <w:p w:rsidR="00F146EE" w:rsidRPr="00483193" w:rsidRDefault="00F146EE">
      <w:pPr>
        <w:pStyle w:val="Notedebasdepage"/>
      </w:pPr>
      <w:r>
        <w:rPr>
          <w:rStyle w:val="Appelnotedebasdep"/>
        </w:rPr>
        <w:footnoteRef/>
      </w:r>
      <w:r>
        <w:t xml:space="preserve"> [</w:t>
      </w:r>
      <w:proofErr w:type="spellStart"/>
      <w:r>
        <w:t>NdE</w:t>
      </w:r>
      <w:proofErr w:type="spellEnd"/>
      <w:r>
        <w:t xml:space="preserve">] À propos de Remy de Gourmont, « Le Joujou Patriotisme », </w:t>
      </w:r>
      <w:r>
        <w:rPr>
          <w:i/>
        </w:rPr>
        <w:t>Mercure de France</w:t>
      </w:r>
      <w:r>
        <w:t>, tome II, numéro 16, avril 1891, p. 193-198.</w:t>
      </w:r>
    </w:p>
  </w:footnote>
  <w:footnote w:id="3">
    <w:p w:rsidR="00F146EE" w:rsidRPr="00483193" w:rsidRDefault="00F146EE" w:rsidP="00483193">
      <w:pPr>
        <w:pStyle w:val="Notedebasdepage"/>
        <w:rPr>
          <w:u w:val="single"/>
        </w:rPr>
      </w:pPr>
      <w:r>
        <w:rPr>
          <w:rStyle w:val="Appelnotedebasdep"/>
        </w:rPr>
        <w:footnoteRef/>
      </w:r>
      <w:r>
        <w:t xml:space="preserve"> Voir aussi </w:t>
      </w:r>
      <w:r>
        <w:rPr>
          <w:i/>
        </w:rPr>
        <w:t>L’Égalité</w:t>
      </w:r>
      <w:r>
        <w:t xml:space="preserve"> du 7 avril (A. Hamon).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24"/>
    <w:rsid w:val="000603BB"/>
    <w:rsid w:val="000A000C"/>
    <w:rsid w:val="00120824"/>
    <w:rsid w:val="00157FA6"/>
    <w:rsid w:val="001927AA"/>
    <w:rsid w:val="001E6C71"/>
    <w:rsid w:val="00257B26"/>
    <w:rsid w:val="00284638"/>
    <w:rsid w:val="003B3186"/>
    <w:rsid w:val="003D756E"/>
    <w:rsid w:val="00413402"/>
    <w:rsid w:val="00483193"/>
    <w:rsid w:val="005772B0"/>
    <w:rsid w:val="005859E7"/>
    <w:rsid w:val="005A7C8B"/>
    <w:rsid w:val="006C5451"/>
    <w:rsid w:val="006C7B59"/>
    <w:rsid w:val="00740F80"/>
    <w:rsid w:val="00783D2B"/>
    <w:rsid w:val="007C52BA"/>
    <w:rsid w:val="008170D8"/>
    <w:rsid w:val="00845E14"/>
    <w:rsid w:val="00852BC0"/>
    <w:rsid w:val="0088263F"/>
    <w:rsid w:val="008A3B29"/>
    <w:rsid w:val="008D22FA"/>
    <w:rsid w:val="008E4FA5"/>
    <w:rsid w:val="009137ED"/>
    <w:rsid w:val="0094450A"/>
    <w:rsid w:val="0094747D"/>
    <w:rsid w:val="009A6CE6"/>
    <w:rsid w:val="009B4029"/>
    <w:rsid w:val="009C2159"/>
    <w:rsid w:val="00A24E07"/>
    <w:rsid w:val="00AA6D99"/>
    <w:rsid w:val="00AB3E51"/>
    <w:rsid w:val="00AC5822"/>
    <w:rsid w:val="00B102C4"/>
    <w:rsid w:val="00BD39BE"/>
    <w:rsid w:val="00C81F51"/>
    <w:rsid w:val="00CC3EF1"/>
    <w:rsid w:val="00CE4A53"/>
    <w:rsid w:val="00CF375A"/>
    <w:rsid w:val="00D63957"/>
    <w:rsid w:val="00D86B6A"/>
    <w:rsid w:val="00DC644B"/>
    <w:rsid w:val="00DF79B2"/>
    <w:rsid w:val="00E11A58"/>
    <w:rsid w:val="00E30981"/>
    <w:rsid w:val="00E6546F"/>
    <w:rsid w:val="00E67BAC"/>
    <w:rsid w:val="00EC3324"/>
    <w:rsid w:val="00EE4B50"/>
    <w:rsid w:val="00EF201B"/>
    <w:rsid w:val="00F146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54173"/>
  <w15:docId w15:val="{4C034272-49C7-460D-9203-CBFC88AA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3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40F8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40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32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C3324"/>
    <w:rPr>
      <w:rFonts w:asciiTheme="majorHAnsi" w:eastAsiaTheme="majorEastAsia" w:hAnsiTheme="majorHAnsi" w:cstheme="majorBidi"/>
      <w:b/>
      <w:bCs/>
      <w:color w:val="4F81BD" w:themeColor="accent1"/>
      <w:sz w:val="26"/>
      <w:szCs w:val="26"/>
    </w:rPr>
  </w:style>
  <w:style w:type="paragraph" w:customStyle="1" w:styleId="term">
    <w:name w:val="term"/>
    <w:basedOn w:val="Normal"/>
    <w:rsid w:val="00EC3324"/>
    <w:pPr>
      <w:spacing w:after="0" w:line="240" w:lineRule="auto"/>
    </w:pPr>
    <w:rPr>
      <w:rFonts w:ascii="Times New Roman" w:eastAsia="Times New Roman" w:hAnsi="Times New Roman" w:cs="Times New Roman"/>
      <w:sz w:val="24"/>
      <w:szCs w:val="24"/>
      <w:lang w:eastAsia="fr-FR"/>
    </w:rPr>
  </w:style>
  <w:style w:type="paragraph" w:customStyle="1" w:styleId="bibl">
    <w:name w:val="&lt;bibl&gt;"/>
    <w:rsid w:val="00EC332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C3324"/>
    <w:pPr>
      <w:jc w:val="right"/>
    </w:pPr>
    <w:rPr>
      <w:rFonts w:eastAsia="Arial Unicode MS" w:cs="Arial Unicode MS"/>
      <w:sz w:val="24"/>
      <w:szCs w:val="24"/>
      <w:lang w:eastAsia="hi-IN" w:bidi="hi-IN"/>
    </w:rPr>
  </w:style>
  <w:style w:type="paragraph" w:styleId="Corpsdetexte">
    <w:name w:val="Body Text"/>
    <w:basedOn w:val="Normal"/>
    <w:link w:val="CorpsdetexteCar"/>
    <w:rsid w:val="00EC3324"/>
    <w:pPr>
      <w:widowControl w:val="0"/>
      <w:suppressAutoHyphens/>
      <w:spacing w:after="120" w:line="360" w:lineRule="auto"/>
      <w:ind w:firstLine="238"/>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EC3324"/>
    <w:rPr>
      <w:rFonts w:ascii="Times New Roman" w:eastAsia="SimSun" w:hAnsi="Times New Roman" w:cs="Mangal"/>
      <w:sz w:val="24"/>
      <w:szCs w:val="24"/>
      <w:lang w:eastAsia="zh-CN" w:bidi="hi-IN"/>
    </w:rPr>
  </w:style>
  <w:style w:type="character" w:customStyle="1" w:styleId="Titre3Car">
    <w:name w:val="Titre 3 Car"/>
    <w:basedOn w:val="Policepardfaut"/>
    <w:link w:val="Titre3"/>
    <w:uiPriority w:val="9"/>
    <w:rsid w:val="00740F8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C5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uotec">
    <w:name w:val="&lt;quote.c&gt;"/>
    <w:basedOn w:val="Policepardfaut"/>
    <w:uiPriority w:val="1"/>
    <w:qFormat/>
    <w:rsid w:val="006C5451"/>
    <w:rPr>
      <w:color w:val="0070C0"/>
    </w:rPr>
  </w:style>
  <w:style w:type="paragraph" w:customStyle="1" w:styleId="quotel">
    <w:name w:val="&lt;quote.l&gt;"/>
    <w:basedOn w:val="NormalWeb"/>
    <w:qFormat/>
    <w:rsid w:val="006C5451"/>
    <w:rPr>
      <w:sz w:val="22"/>
      <w:szCs w:val="22"/>
    </w:rPr>
  </w:style>
  <w:style w:type="paragraph" w:customStyle="1" w:styleId="quote">
    <w:name w:val="&lt;quote&gt;"/>
    <w:basedOn w:val="NormalWeb"/>
    <w:qFormat/>
    <w:rsid w:val="006C5451"/>
    <w:rPr>
      <w:sz w:val="22"/>
      <w:szCs w:val="22"/>
    </w:rPr>
  </w:style>
  <w:style w:type="character" w:styleId="Marquedecommentaire">
    <w:name w:val="annotation reference"/>
    <w:basedOn w:val="Policepardfaut"/>
    <w:uiPriority w:val="99"/>
    <w:semiHidden/>
    <w:unhideWhenUsed/>
    <w:rsid w:val="008D22FA"/>
    <w:rPr>
      <w:sz w:val="16"/>
      <w:szCs w:val="16"/>
    </w:rPr>
  </w:style>
  <w:style w:type="paragraph" w:styleId="Commentaire">
    <w:name w:val="annotation text"/>
    <w:basedOn w:val="Normal"/>
    <w:link w:val="CommentaireCar"/>
    <w:uiPriority w:val="99"/>
    <w:semiHidden/>
    <w:unhideWhenUsed/>
    <w:rsid w:val="008D22FA"/>
    <w:pPr>
      <w:spacing w:line="240" w:lineRule="auto"/>
    </w:pPr>
    <w:rPr>
      <w:sz w:val="20"/>
      <w:szCs w:val="20"/>
    </w:rPr>
  </w:style>
  <w:style w:type="character" w:customStyle="1" w:styleId="CommentaireCar">
    <w:name w:val="Commentaire Car"/>
    <w:basedOn w:val="Policepardfaut"/>
    <w:link w:val="Commentaire"/>
    <w:uiPriority w:val="99"/>
    <w:semiHidden/>
    <w:rsid w:val="008D22FA"/>
    <w:rPr>
      <w:sz w:val="20"/>
      <w:szCs w:val="20"/>
    </w:rPr>
  </w:style>
  <w:style w:type="paragraph" w:styleId="Objetducommentaire">
    <w:name w:val="annotation subject"/>
    <w:basedOn w:val="Commentaire"/>
    <w:next w:val="Commentaire"/>
    <w:link w:val="ObjetducommentaireCar"/>
    <w:uiPriority w:val="99"/>
    <w:semiHidden/>
    <w:unhideWhenUsed/>
    <w:rsid w:val="008D22FA"/>
    <w:rPr>
      <w:b/>
      <w:bCs/>
    </w:rPr>
  </w:style>
  <w:style w:type="character" w:customStyle="1" w:styleId="ObjetducommentaireCar">
    <w:name w:val="Objet du commentaire Car"/>
    <w:basedOn w:val="CommentaireCar"/>
    <w:link w:val="Objetducommentaire"/>
    <w:uiPriority w:val="99"/>
    <w:semiHidden/>
    <w:rsid w:val="008D22FA"/>
    <w:rPr>
      <w:b/>
      <w:bCs/>
      <w:sz w:val="20"/>
      <w:szCs w:val="20"/>
    </w:rPr>
  </w:style>
  <w:style w:type="paragraph" w:styleId="Textedebulles">
    <w:name w:val="Balloon Text"/>
    <w:basedOn w:val="Normal"/>
    <w:link w:val="TextedebullesCar"/>
    <w:uiPriority w:val="99"/>
    <w:semiHidden/>
    <w:unhideWhenUsed/>
    <w:rsid w:val="008D22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22FA"/>
    <w:rPr>
      <w:rFonts w:ascii="Tahoma" w:hAnsi="Tahoma" w:cs="Tahoma"/>
      <w:sz w:val="16"/>
      <w:szCs w:val="16"/>
    </w:rPr>
  </w:style>
  <w:style w:type="paragraph" w:styleId="Notedebasdepage">
    <w:name w:val="footnote text"/>
    <w:basedOn w:val="Normal"/>
    <w:link w:val="NotedebasdepageCar"/>
    <w:unhideWhenUsed/>
    <w:rsid w:val="003B3186"/>
    <w:pPr>
      <w:spacing w:after="0" w:line="240" w:lineRule="auto"/>
    </w:pPr>
    <w:rPr>
      <w:sz w:val="20"/>
      <w:szCs w:val="20"/>
    </w:rPr>
  </w:style>
  <w:style w:type="character" w:customStyle="1" w:styleId="NotedebasdepageCar">
    <w:name w:val="Note de bas de page Car"/>
    <w:basedOn w:val="Policepardfaut"/>
    <w:link w:val="Notedebasdepage"/>
    <w:rsid w:val="003B3186"/>
    <w:rPr>
      <w:sz w:val="20"/>
      <w:szCs w:val="20"/>
    </w:rPr>
  </w:style>
  <w:style w:type="character" w:styleId="Appelnotedebasdep">
    <w:name w:val="footnote reference"/>
    <w:basedOn w:val="Policepardfaut"/>
    <w:uiPriority w:val="99"/>
    <w:semiHidden/>
    <w:unhideWhenUsed/>
    <w:rsid w:val="003B3186"/>
    <w:rPr>
      <w:vertAlign w:val="superscript"/>
    </w:rPr>
  </w:style>
  <w:style w:type="character" w:customStyle="1" w:styleId="Titre4Car">
    <w:name w:val="Titre 4 Car"/>
    <w:basedOn w:val="Policepardfaut"/>
    <w:link w:val="Titre4"/>
    <w:uiPriority w:val="9"/>
    <w:semiHidden/>
    <w:rsid w:val="009B4029"/>
    <w:rPr>
      <w:rFonts w:asciiTheme="majorHAnsi" w:eastAsiaTheme="majorEastAsia" w:hAnsiTheme="majorHAnsi" w:cstheme="majorBidi"/>
      <w:b/>
      <w:bCs/>
      <w:i/>
      <w:iCs/>
      <w:color w:val="4F81BD" w:themeColor="accent1"/>
    </w:rPr>
  </w:style>
  <w:style w:type="paragraph" w:customStyle="1" w:styleId="postscript">
    <w:name w:val="&lt;postscript&gt;"/>
    <w:basedOn w:val="Corpsdetexte"/>
    <w:qFormat/>
    <w:rsid w:val="009B4029"/>
    <w:pPr>
      <w:autoSpaceDE w:val="0"/>
      <w:ind w:firstLine="0"/>
    </w:pPr>
    <w:rPr>
      <w:rFonts w:eastAsia="Times New Roman" w:cs="Times New Roman"/>
      <w:szCs w:val="20"/>
      <w:lang w:bidi="ar-SA"/>
    </w:rPr>
  </w:style>
  <w:style w:type="paragraph" w:customStyle="1" w:styleId="Contenudetableau">
    <w:name w:val="Contenu de tableau"/>
    <w:basedOn w:val="Normal"/>
    <w:rsid w:val="009B4029"/>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9B4029"/>
    <w:rPr>
      <w:i/>
    </w:rPr>
  </w:style>
  <w:style w:type="paragraph" w:customStyle="1" w:styleId="argument">
    <w:name w:val="&lt;argument&gt;"/>
    <w:qFormat/>
    <w:rsid w:val="009B4029"/>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9B4029"/>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9B4029"/>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9B4029"/>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9B4029"/>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9B4029"/>
    <w:pPr>
      <w:autoSpaceDE w:val="0"/>
      <w:ind w:firstLine="0"/>
    </w:pPr>
    <w:rPr>
      <w:rFonts w:eastAsia="Times New Roman" w:cs="Times New Roman"/>
      <w:i/>
      <w:szCs w:val="20"/>
      <w:lang w:bidi="ar-SA"/>
    </w:rPr>
  </w:style>
  <w:style w:type="paragraph" w:customStyle="1" w:styleId="h1sub">
    <w:name w:val="&lt;h1.sub&gt;"/>
    <w:basedOn w:val="Titre1"/>
    <w:next w:val="Corpsdetexte"/>
    <w:rsid w:val="009B4029"/>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9B4029"/>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9B4029"/>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9B4029"/>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9B4029"/>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9B4029"/>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9B4029"/>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9B402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B4029"/>
    <w:rPr>
      <w:color w:val="FF0000"/>
      <w:vertAlign w:val="subscript"/>
    </w:rPr>
  </w:style>
  <w:style w:type="paragraph" w:customStyle="1" w:styleId="label">
    <w:name w:val="&lt;label&gt;"/>
    <w:qFormat/>
    <w:rsid w:val="009B4029"/>
    <w:pPr>
      <w:jc w:val="center"/>
    </w:pPr>
    <w:rPr>
      <w:rFonts w:ascii="Times New Roman" w:eastAsia="Times New Roman" w:hAnsi="Times New Roman" w:cs="Times New Roman"/>
      <w:smallCaps/>
      <w:sz w:val="24"/>
      <w:szCs w:val="24"/>
      <w:lang w:eastAsia="zh-CN"/>
    </w:rPr>
  </w:style>
  <w:style w:type="paragraph" w:customStyle="1" w:styleId="ab">
    <w:name w:val="&lt;ab&gt;"/>
    <w:qFormat/>
    <w:rsid w:val="009B4029"/>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9B4029"/>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9B4029"/>
    <w:pPr>
      <w:jc w:val="center"/>
    </w:pPr>
    <w:rPr>
      <w:i w:val="0"/>
    </w:rPr>
  </w:style>
  <w:style w:type="paragraph" w:styleId="En-tte">
    <w:name w:val="header"/>
    <w:basedOn w:val="Normal"/>
    <w:link w:val="En-tteCar"/>
    <w:uiPriority w:val="99"/>
    <w:unhideWhenUsed/>
    <w:rsid w:val="00E6546F"/>
    <w:pPr>
      <w:tabs>
        <w:tab w:val="center" w:pos="4536"/>
        <w:tab w:val="right" w:pos="9072"/>
      </w:tabs>
      <w:spacing w:after="0" w:line="240" w:lineRule="auto"/>
    </w:pPr>
  </w:style>
  <w:style w:type="character" w:customStyle="1" w:styleId="En-tteCar">
    <w:name w:val="En-tête Car"/>
    <w:basedOn w:val="Policepardfaut"/>
    <w:link w:val="En-tte"/>
    <w:uiPriority w:val="99"/>
    <w:rsid w:val="00E6546F"/>
  </w:style>
  <w:style w:type="paragraph" w:styleId="Pieddepage">
    <w:name w:val="footer"/>
    <w:basedOn w:val="Normal"/>
    <w:link w:val="PieddepageCar"/>
    <w:uiPriority w:val="99"/>
    <w:unhideWhenUsed/>
    <w:rsid w:val="00E654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93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4274</Words>
  <Characters>23507</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15</cp:revision>
  <dcterms:created xsi:type="dcterms:W3CDTF">2018-11-30T15:16:00Z</dcterms:created>
  <dcterms:modified xsi:type="dcterms:W3CDTF">2018-11-30T18:20:00Z</dcterms:modified>
</cp:coreProperties>
</file>