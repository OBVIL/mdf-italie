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5C793" w14:textId="77777777" w:rsidR="00936D2A" w:rsidRDefault="00B22F9A" w:rsidP="00B22F9A">
      <w:pPr>
        <w:jc w:val="center"/>
      </w:pPr>
      <w:r>
        <w:t xml:space="preserve">Relecture </w:t>
      </w:r>
      <w:r>
        <w:rPr>
          <w:i/>
        </w:rPr>
        <w:t xml:space="preserve">Mercure de </w:t>
      </w:r>
      <w:proofErr w:type="spellStart"/>
      <w:r>
        <w:rPr>
          <w:i/>
        </w:rPr>
        <w:t>Frane</w:t>
      </w:r>
      <w:proofErr w:type="spellEnd"/>
    </w:p>
    <w:p w14:paraId="43862E31" w14:textId="77777777" w:rsidR="00B22F9A" w:rsidRDefault="00B22F9A" w:rsidP="00B22F9A">
      <w:pPr>
        <w:jc w:val="center"/>
      </w:pPr>
    </w:p>
    <w:p w14:paraId="0DA6D4D6" w14:textId="77777777" w:rsidR="00B22F9A" w:rsidRDefault="00B22F9A" w:rsidP="00B22F9A">
      <w:pPr>
        <w:jc w:val="center"/>
      </w:pPr>
      <w:r>
        <w:t>Année 1909</w:t>
      </w:r>
    </w:p>
    <w:p w14:paraId="543FD0B6" w14:textId="77777777" w:rsidR="00B22F9A" w:rsidRDefault="00B22F9A" w:rsidP="00B22F9A">
      <w:pPr>
        <w:jc w:val="center"/>
      </w:pPr>
    </w:p>
    <w:p w14:paraId="2F36AE16" w14:textId="77777777" w:rsidR="000742B2" w:rsidRPr="000742B2" w:rsidRDefault="000742B2" w:rsidP="000742B2">
      <w:pPr>
        <w:shd w:val="clear" w:color="auto" w:fill="F3F2EC"/>
        <w:spacing w:before="240" w:after="240" w:line="414" w:lineRule="atLeast"/>
        <w:jc w:val="center"/>
        <w:outlineLvl w:val="0"/>
        <w:rPr>
          <w:rFonts w:ascii="Georgia" w:eastAsia="Times New Roman" w:hAnsi="Georgia" w:cs="Times New Roman"/>
          <w:color w:val="161616"/>
          <w:kern w:val="36"/>
          <w:sz w:val="36"/>
          <w:szCs w:val="36"/>
          <w:lang w:eastAsia="fr-FR"/>
        </w:rPr>
      </w:pPr>
      <w:r w:rsidRPr="000742B2">
        <w:rPr>
          <w:rFonts w:ascii="Georgia" w:eastAsia="Times New Roman" w:hAnsi="Georgia" w:cs="Times New Roman"/>
          <w:color w:val="161616"/>
          <w:kern w:val="36"/>
          <w:sz w:val="36"/>
          <w:szCs w:val="36"/>
          <w:lang w:eastAsia="fr-FR"/>
        </w:rPr>
        <w:t>Articles du </w:t>
      </w:r>
      <w:r w:rsidRPr="000742B2">
        <w:rPr>
          <w:rFonts w:ascii="Georgia" w:eastAsia="Times New Roman" w:hAnsi="Georgia" w:cs="Times New Roman"/>
          <w:i/>
          <w:iCs/>
          <w:color w:val="161616"/>
          <w:kern w:val="36"/>
          <w:sz w:val="36"/>
          <w:szCs w:val="36"/>
          <w:lang w:eastAsia="fr-FR"/>
        </w:rPr>
        <w:t>Mercure de France</w:t>
      </w:r>
      <w:r w:rsidRPr="000742B2">
        <w:rPr>
          <w:rFonts w:ascii="Georgia" w:eastAsia="Times New Roman" w:hAnsi="Georgia" w:cs="Times New Roman"/>
          <w:color w:val="161616"/>
          <w:kern w:val="36"/>
          <w:sz w:val="36"/>
          <w:szCs w:val="36"/>
          <w:lang w:eastAsia="fr-FR"/>
        </w:rPr>
        <w:t>, année 1909</w:t>
      </w:r>
    </w:p>
    <w:p w14:paraId="5FC13EE8" w14:textId="77777777" w:rsidR="00B73449" w:rsidRDefault="00B73449" w:rsidP="00B73449">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LXXVII, numéro 277, 1</w:t>
      </w:r>
      <w:r>
        <w:rPr>
          <w:rFonts w:ascii="Source Sans Pro" w:hAnsi="Source Sans Pro"/>
          <w:b/>
          <w:bCs/>
          <w:color w:val="161616"/>
          <w:sz w:val="23"/>
          <w:szCs w:val="23"/>
          <w:vertAlign w:val="superscript"/>
        </w:rPr>
        <w:t>er</w:t>
      </w:r>
      <w:r>
        <w:rPr>
          <w:rFonts w:ascii="Source Sans Pro" w:hAnsi="Source Sans Pro"/>
          <w:b/>
          <w:bCs/>
          <w:color w:val="161616"/>
          <w:sz w:val="31"/>
          <w:szCs w:val="31"/>
        </w:rPr>
        <w:t> janvier 1909</w:t>
      </w:r>
      <w:hyperlink r:id="rId4" w:anchor="body-1" w:history="1">
        <w:r>
          <w:rPr>
            <w:rStyle w:val="Lienhypertexte"/>
            <w:rFonts w:ascii="Source Sans Pro" w:hAnsi="Source Sans Pro"/>
            <w:b/>
            <w:bCs/>
            <w:color w:val="808080"/>
            <w:sz w:val="19"/>
            <w:szCs w:val="19"/>
            <w:u w:val="none"/>
          </w:rPr>
          <w:t> §</w:t>
        </w:r>
      </w:hyperlink>
    </w:p>
    <w:p w14:paraId="13973DF9" w14:textId="77777777" w:rsidR="00AF7E7A" w:rsidRDefault="00AF7E7A" w:rsidP="00AF7E7A">
      <w:pPr>
        <w:rPr>
          <w:rFonts w:ascii="Georgia" w:hAnsi="Georgia"/>
          <w:color w:val="161616"/>
          <w:shd w:val="clear" w:color="auto" w:fill="F3F2EC"/>
        </w:rPr>
      </w:pPr>
    </w:p>
    <w:p w14:paraId="2C313E51" w14:textId="77777777" w:rsidR="00AF7E7A" w:rsidRPr="00AF7E7A" w:rsidRDefault="00AF7E7A" w:rsidP="00AF7E7A">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commentRangeStart w:id="0"/>
      <w:proofErr w:type="spellStart"/>
      <w:r w:rsidRPr="00AF7E7A">
        <w:rPr>
          <w:rFonts w:ascii="Source Sans Pro" w:eastAsia="Times New Roman" w:hAnsi="Source Sans Pro" w:cs="Times New Roman"/>
          <w:b/>
          <w:bCs/>
          <w:color w:val="161616"/>
          <w:sz w:val="27"/>
          <w:szCs w:val="27"/>
          <w:lang w:val="it-IT" w:eastAsia="fr-FR"/>
        </w:rPr>
        <w:t>Lettres</w:t>
      </w:r>
      <w:proofErr w:type="spellEnd"/>
      <w:r w:rsidRPr="00AF7E7A">
        <w:rPr>
          <w:rFonts w:ascii="Source Sans Pro" w:eastAsia="Times New Roman" w:hAnsi="Source Sans Pro" w:cs="Times New Roman"/>
          <w:b/>
          <w:bCs/>
          <w:color w:val="161616"/>
          <w:sz w:val="27"/>
          <w:szCs w:val="27"/>
          <w:lang w:val="it-IT" w:eastAsia="fr-FR"/>
        </w:rPr>
        <w:t xml:space="preserve"> </w:t>
      </w:r>
      <w:proofErr w:type="spellStart"/>
      <w:r w:rsidRPr="00AF7E7A">
        <w:rPr>
          <w:rFonts w:ascii="Source Sans Pro" w:eastAsia="Times New Roman" w:hAnsi="Source Sans Pro" w:cs="Times New Roman"/>
          <w:b/>
          <w:bCs/>
          <w:color w:val="161616"/>
          <w:sz w:val="27"/>
          <w:szCs w:val="27"/>
          <w:lang w:val="it-IT" w:eastAsia="fr-FR"/>
        </w:rPr>
        <w:t>italiennes</w:t>
      </w:r>
      <w:proofErr w:type="spellEnd"/>
    </w:p>
    <w:p w14:paraId="7830807D" w14:textId="77777777" w:rsidR="00AF7E7A" w:rsidRPr="00AF7E7A" w:rsidRDefault="00AF7E7A" w:rsidP="00AF7E7A">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AF7E7A">
        <w:rPr>
          <w:rFonts w:ascii="Source Sans Pro" w:eastAsia="Times New Roman" w:hAnsi="Source Sans Pro" w:cs="Times New Roman"/>
          <w:b/>
          <w:bCs/>
          <w:szCs w:val="24"/>
          <w:lang w:val="it-IT" w:eastAsia="fr-FR"/>
        </w:rPr>
        <w:t xml:space="preserve">Giovanni </w:t>
      </w:r>
      <w:proofErr w:type="gramStart"/>
      <w:r w:rsidRPr="00AF7E7A">
        <w:rPr>
          <w:rFonts w:ascii="Source Sans Pro" w:eastAsia="Times New Roman" w:hAnsi="Source Sans Pro" w:cs="Times New Roman"/>
          <w:b/>
          <w:bCs/>
          <w:szCs w:val="24"/>
          <w:lang w:val="it-IT" w:eastAsia="fr-FR"/>
        </w:rPr>
        <w:t>Pascoli :</w:t>
      </w:r>
      <w:proofErr w:type="gramEnd"/>
      <w:r w:rsidRPr="00AF7E7A">
        <w:rPr>
          <w:rFonts w:ascii="Source Sans Pro" w:eastAsia="Times New Roman" w:hAnsi="Source Sans Pro" w:cs="Times New Roman"/>
          <w:b/>
          <w:bCs/>
          <w:szCs w:val="24"/>
          <w:lang w:val="it-IT" w:eastAsia="fr-FR"/>
        </w:rPr>
        <w:t> </w:t>
      </w:r>
      <w:r w:rsidRPr="00AF7E7A">
        <w:rPr>
          <w:rFonts w:ascii="Source Sans Pro" w:eastAsia="Times New Roman" w:hAnsi="Source Sans Pro" w:cs="Times New Roman"/>
          <w:b/>
          <w:bCs/>
          <w:i/>
          <w:iCs/>
          <w:szCs w:val="24"/>
          <w:lang w:val="it-IT" w:eastAsia="fr-FR"/>
        </w:rPr>
        <w:t>Le Canzoni di Re Enzio</w:t>
      </w:r>
      <w:r w:rsidRPr="00AF7E7A">
        <w:rPr>
          <w:rFonts w:ascii="Source Sans Pro" w:eastAsia="Times New Roman" w:hAnsi="Source Sans Pro" w:cs="Times New Roman"/>
          <w:b/>
          <w:bCs/>
          <w:szCs w:val="24"/>
          <w:lang w:val="it-IT" w:eastAsia="fr-FR"/>
        </w:rPr>
        <w:t>, Zanichelli, Bologne</w:t>
      </w:r>
      <w:commentRangeEnd w:id="0"/>
      <w:r>
        <w:rPr>
          <w:rStyle w:val="Marquedecommentaire"/>
        </w:rPr>
        <w:commentReference w:id="0"/>
      </w:r>
    </w:p>
    <w:p w14:paraId="77BE3E28" w14:textId="77777777" w:rsidR="00AF7E7A" w:rsidRPr="00AF7E7A" w:rsidRDefault="00AF7E7A" w:rsidP="00AF7E7A">
      <w:pPr>
        <w:rPr>
          <w:rFonts w:ascii="Georgia" w:hAnsi="Georgia"/>
          <w:color w:val="161616"/>
          <w:shd w:val="clear" w:color="auto" w:fill="F3F2EC"/>
          <w:lang w:val="it-IT"/>
        </w:rPr>
      </w:pPr>
    </w:p>
    <w:p w14:paraId="58638362" w14:textId="77777777" w:rsidR="00AF7E7A" w:rsidRPr="00AF7E7A" w:rsidRDefault="00AF7E7A" w:rsidP="00AF7E7A">
      <w:pPr>
        <w:rPr>
          <w:rFonts w:ascii="Georgia" w:hAnsi="Georgia"/>
          <w:color w:val="161616"/>
          <w:shd w:val="clear" w:color="auto" w:fill="F3F2EC"/>
          <w:lang w:val="it-IT"/>
        </w:rPr>
      </w:pPr>
    </w:p>
    <w:p w14:paraId="7CB4345E" w14:textId="77777777" w:rsidR="00AF7E7A" w:rsidRDefault="00AF7E7A" w:rsidP="00AF7E7A">
      <w:pPr>
        <w:rPr>
          <w:rFonts w:ascii="Georgia" w:hAnsi="Georgia"/>
          <w:color w:val="161616"/>
          <w:shd w:val="clear" w:color="auto" w:fill="F3F2EC"/>
        </w:rPr>
      </w:pPr>
      <w:r>
        <w:rPr>
          <w:rFonts w:ascii="Georgia" w:hAnsi="Georgia"/>
          <w:color w:val="161616"/>
          <w:shd w:val="clear" w:color="auto" w:fill="F3F2EC"/>
        </w:rPr>
        <w:t>[…]</w:t>
      </w:r>
    </w:p>
    <w:p w14:paraId="2849FE53" w14:textId="47F0658C" w:rsidR="00B22F9A" w:rsidRDefault="00AF7E7A" w:rsidP="00AF7E7A">
      <w:pPr>
        <w:rPr>
          <w:ins w:id="1" w:author="Marguerite-Marie Bordry" w:date="2019-02-07T16:44:00Z"/>
          <w:rFonts w:ascii="Georgia" w:hAnsi="Georgia"/>
          <w:color w:val="161616"/>
          <w:shd w:val="clear" w:color="auto" w:fill="F3F2EC"/>
        </w:rPr>
      </w:pPr>
      <w:r>
        <w:rPr>
          <w:rFonts w:ascii="Georgia" w:hAnsi="Georgia"/>
          <w:color w:val="161616"/>
          <w:shd w:val="clear" w:color="auto" w:fill="F3F2EC"/>
        </w:rPr>
        <w:t>C’est dans la première chanson, la </w:t>
      </w:r>
      <w:r>
        <w:rPr>
          <w:rFonts w:ascii="Georgia" w:hAnsi="Georgia"/>
          <w:i/>
          <w:iCs/>
          <w:color w:val="161616"/>
          <w:shd w:val="clear" w:color="auto" w:fill="F3F2EC"/>
        </w:rPr>
        <w:t>Canzone del Carroccio</w:t>
      </w:r>
      <w:r>
        <w:rPr>
          <w:rFonts w:ascii="Georgia" w:hAnsi="Georgia"/>
          <w:color w:val="161616"/>
          <w:shd w:val="clear" w:color="auto" w:fill="F3F2EC"/>
        </w:rPr>
        <w:t xml:space="preserve">. Dans </w:t>
      </w:r>
      <w:del w:id="2" w:author="Marguerite-Marie Bordry" w:date="2019-02-07T15:58:00Z">
        <w:r w:rsidDel="00AF7E7A">
          <w:rPr>
            <w:rFonts w:ascii="Georgia" w:hAnsi="Georgia"/>
            <w:color w:val="161616"/>
            <w:shd w:val="clear" w:color="auto" w:fill="F3F2EC"/>
          </w:rPr>
          <w:delText>la</w:delText>
        </w:r>
        <w:r w:rsidDel="00AF7E7A">
          <w:rPr>
            <w:rFonts w:ascii="Georgia" w:hAnsi="Georgia"/>
            <w:i/>
            <w:iCs/>
            <w:color w:val="161616"/>
            <w:shd w:val="clear" w:color="auto" w:fill="F3F2EC"/>
          </w:rPr>
          <w:delText>Canzone dell’ Olifante</w:delText>
        </w:r>
      </w:del>
      <w:ins w:id="3" w:author="Marguerite-Marie Bordry" w:date="2019-02-07T15:58:00Z">
        <w:r>
          <w:rPr>
            <w:rFonts w:ascii="Georgia" w:hAnsi="Georgia"/>
            <w:color w:val="161616"/>
            <w:shd w:val="clear" w:color="auto" w:fill="F3F2EC"/>
          </w:rPr>
          <w:t xml:space="preserve">la </w:t>
        </w:r>
        <w:r>
          <w:rPr>
            <w:rFonts w:ascii="Georgia" w:hAnsi="Georgia"/>
            <w:i/>
            <w:color w:val="161616"/>
            <w:shd w:val="clear" w:color="auto" w:fill="F3F2EC"/>
          </w:rPr>
          <w:t xml:space="preserve">Canzone </w:t>
        </w:r>
        <w:proofErr w:type="spellStart"/>
        <w:r>
          <w:rPr>
            <w:rFonts w:ascii="Georgia" w:hAnsi="Georgia"/>
            <w:i/>
            <w:color w:val="161616"/>
            <w:shd w:val="clear" w:color="auto" w:fill="F3F2EC"/>
          </w:rPr>
          <w:t>dell’Olifante</w:t>
        </w:r>
      </w:ins>
      <w:proofErr w:type="spellEnd"/>
      <w:r>
        <w:rPr>
          <w:rFonts w:ascii="Georgia" w:hAnsi="Georgia"/>
          <w:color w:val="161616"/>
          <w:shd w:val="clear" w:color="auto" w:fill="F3F2EC"/>
        </w:rPr>
        <w:t>, l’ordonnance du poème change, la poésie devient plus subtile, l’évocation atteint un degré de puissance que M. Pascoli n’avait peut-être pas rêvé. Car ici c’est vraiment l’exaltation la plus profonde de la race méditerranéenne, qu’on ait conçue jusqu’à nous. Le poète, qui a choisi un moment caractéristique de la vie de son pays, une conclusion qui est un commencement : la fin de la lutte entre l’Empire et la Papauté, reprend la première épopée de la lutte chrétienne et en fond ensemble les esprits et les formes. Le roi Enzo prisonnier entend sur la place un jongleur qui chante la chanson de Roland ! Le premier chant du poème chrétien, où l’Empereur à la barbe fleurie menait la première grande lutte de la nouvelle Foi, se complique ici d’un élément historique dont le symbole est grand : la lutte de domination, la guerre inexorable du vicaire de Dieu pour la domination de la terre.</w:t>
      </w:r>
    </w:p>
    <w:p w14:paraId="6C748ED6" w14:textId="4E98A5EC" w:rsidR="007E6FE0" w:rsidRDefault="007E6FE0" w:rsidP="00AF7E7A">
      <w:pPr>
        <w:rPr>
          <w:ins w:id="4" w:author="Marguerite-Marie Bordry" w:date="2019-02-07T16:44:00Z"/>
          <w:rFonts w:ascii="Georgia" w:hAnsi="Georgia"/>
          <w:color w:val="161616"/>
          <w:shd w:val="clear" w:color="auto" w:fill="F3F2EC"/>
        </w:rPr>
      </w:pPr>
    </w:p>
    <w:p w14:paraId="431DE5C5" w14:textId="7E37536B" w:rsidR="00B42ACF" w:rsidRDefault="00B42ACF" w:rsidP="00B42ACF">
      <w:pPr>
        <w:pStyle w:val="Titre2"/>
        <w:shd w:val="clear" w:color="auto" w:fill="F3F2EC"/>
        <w:spacing w:before="240" w:after="240" w:line="468" w:lineRule="atLeast"/>
        <w:jc w:val="center"/>
        <w:rPr>
          <w:rFonts w:ascii="Source Sans Pro" w:hAnsi="Source Sans Pro"/>
          <w:b/>
          <w:bCs/>
          <w:color w:val="161616"/>
          <w:sz w:val="31"/>
          <w:szCs w:val="31"/>
        </w:rPr>
      </w:pPr>
      <w:r>
        <w:rPr>
          <w:rFonts w:ascii="Source Sans Pro" w:hAnsi="Source Sans Pro"/>
          <w:b/>
          <w:bCs/>
          <w:color w:val="161616"/>
          <w:sz w:val="31"/>
          <w:szCs w:val="31"/>
        </w:rPr>
        <w:t>Tome LXXVII, numéro 279, 1</w:t>
      </w:r>
      <w:r>
        <w:rPr>
          <w:rFonts w:ascii="Source Sans Pro" w:hAnsi="Source Sans Pro"/>
          <w:b/>
          <w:bCs/>
          <w:color w:val="161616"/>
          <w:sz w:val="23"/>
          <w:szCs w:val="23"/>
          <w:vertAlign w:val="superscript"/>
        </w:rPr>
        <w:t>er</w:t>
      </w:r>
      <w:r>
        <w:rPr>
          <w:rFonts w:ascii="Source Sans Pro" w:hAnsi="Source Sans Pro"/>
          <w:b/>
          <w:bCs/>
          <w:color w:val="161616"/>
          <w:sz w:val="31"/>
          <w:szCs w:val="31"/>
        </w:rPr>
        <w:t> février 1909</w:t>
      </w:r>
      <w:hyperlink r:id="rId8" w:anchor="body-3" w:history="1">
        <w:r>
          <w:rPr>
            <w:rStyle w:val="Lienhypertexte"/>
            <w:rFonts w:ascii="Source Sans Pro" w:hAnsi="Source Sans Pro"/>
            <w:b/>
            <w:bCs/>
            <w:color w:val="808080"/>
            <w:sz w:val="19"/>
            <w:szCs w:val="19"/>
            <w:u w:val="none"/>
          </w:rPr>
          <w:t> §</w:t>
        </w:r>
      </w:hyperlink>
    </w:p>
    <w:p w14:paraId="2B8831CC" w14:textId="22EB37C0" w:rsidR="00295F30" w:rsidRDefault="00295F30" w:rsidP="00295F30"/>
    <w:p w14:paraId="036FDB02" w14:textId="77777777" w:rsidR="00295F30" w:rsidRPr="00295F30" w:rsidRDefault="00295F30" w:rsidP="00295F30">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295F30">
        <w:rPr>
          <w:rFonts w:ascii="Source Sans Pro" w:eastAsia="Times New Roman" w:hAnsi="Source Sans Pro" w:cs="Times New Roman"/>
          <w:b/>
          <w:bCs/>
          <w:color w:val="161616"/>
          <w:sz w:val="27"/>
          <w:szCs w:val="27"/>
          <w:lang w:eastAsia="fr-FR"/>
        </w:rPr>
        <w:t>Devant Messine (fragment d’un journal</w:t>
      </w:r>
      <w:hyperlink r:id="rId9" w:anchor="note2" w:history="1">
        <w:r w:rsidRPr="00295F30">
          <w:rPr>
            <w:rFonts w:ascii="Arial" w:eastAsia="Times New Roman" w:hAnsi="Arial" w:cs="Arial"/>
            <w:b/>
            <w:bCs/>
            <w:color w:val="333399"/>
            <w:sz w:val="21"/>
            <w:szCs w:val="21"/>
            <w:u w:val="single"/>
            <w:vertAlign w:val="superscript"/>
            <w:lang w:eastAsia="fr-FR"/>
          </w:rPr>
          <w:t>2</w:t>
        </w:r>
      </w:hyperlink>
      <w:r w:rsidRPr="00295F30">
        <w:rPr>
          <w:rFonts w:ascii="Source Sans Pro" w:eastAsia="Times New Roman" w:hAnsi="Source Sans Pro" w:cs="Times New Roman"/>
          <w:b/>
          <w:bCs/>
          <w:color w:val="161616"/>
          <w:sz w:val="27"/>
          <w:szCs w:val="27"/>
          <w:lang w:eastAsia="fr-FR"/>
        </w:rPr>
        <w:t>)</w:t>
      </w:r>
    </w:p>
    <w:p w14:paraId="753197F7" w14:textId="77777777" w:rsidR="00295F30" w:rsidRPr="00295F30" w:rsidRDefault="00295F30" w:rsidP="00295F30">
      <w:pPr>
        <w:shd w:val="clear" w:color="auto" w:fill="F3F2EC"/>
        <w:jc w:val="right"/>
        <w:rPr>
          <w:rFonts w:ascii="Georgia" w:eastAsia="Times New Roman" w:hAnsi="Georgia" w:cs="Times New Roman"/>
          <w:color w:val="161616"/>
          <w:szCs w:val="24"/>
          <w:lang w:eastAsia="fr-FR"/>
        </w:rPr>
      </w:pPr>
      <w:r w:rsidRPr="00295F30">
        <w:rPr>
          <w:rFonts w:ascii="Georgia" w:eastAsia="Times New Roman" w:hAnsi="Georgia" w:cs="Times New Roman"/>
          <w:color w:val="161616"/>
          <w:szCs w:val="24"/>
          <w:lang w:eastAsia="fr-FR"/>
        </w:rPr>
        <w:t>Émile Bernard.</w:t>
      </w:r>
    </w:p>
    <w:p w14:paraId="0A9FE06F" w14:textId="77777777" w:rsidR="00295F30" w:rsidRPr="00295F30" w:rsidRDefault="00295F30" w:rsidP="00295F30">
      <w:pPr>
        <w:shd w:val="clear" w:color="auto" w:fill="F3F2EC"/>
        <w:rPr>
          <w:rFonts w:ascii="Verdana" w:eastAsia="Times New Roman" w:hAnsi="Verdana" w:cs="Times New Roman"/>
          <w:color w:val="161616"/>
          <w:sz w:val="21"/>
          <w:szCs w:val="21"/>
          <w:lang w:eastAsia="fr-FR"/>
        </w:rPr>
      </w:pPr>
      <w:r w:rsidRPr="00295F30">
        <w:rPr>
          <w:rFonts w:ascii="Verdana" w:eastAsia="Times New Roman" w:hAnsi="Verdana" w:cs="Times New Roman"/>
          <w:color w:val="161616"/>
          <w:sz w:val="21"/>
          <w:szCs w:val="21"/>
          <w:lang w:eastAsia="fr-FR"/>
        </w:rPr>
        <w:t>Tome LXXVII, numéro 279, 1</w:t>
      </w:r>
      <w:r w:rsidRPr="00295F30">
        <w:rPr>
          <w:rFonts w:ascii="Verdana" w:eastAsia="Times New Roman" w:hAnsi="Verdana" w:cs="Times New Roman"/>
          <w:color w:val="161616"/>
          <w:sz w:val="16"/>
          <w:szCs w:val="16"/>
          <w:vertAlign w:val="superscript"/>
          <w:lang w:eastAsia="fr-FR"/>
        </w:rPr>
        <w:t>er</w:t>
      </w:r>
      <w:r w:rsidRPr="00295F30">
        <w:rPr>
          <w:rFonts w:ascii="Verdana" w:eastAsia="Times New Roman" w:hAnsi="Verdana" w:cs="Times New Roman"/>
          <w:color w:val="161616"/>
          <w:sz w:val="21"/>
          <w:szCs w:val="21"/>
          <w:lang w:eastAsia="fr-FR"/>
        </w:rPr>
        <w:t> février 1909, p. 452-462.</w:t>
      </w:r>
    </w:p>
    <w:p w14:paraId="34C69605" w14:textId="77777777" w:rsidR="00295F30" w:rsidRPr="00295F30" w:rsidRDefault="00295F30" w:rsidP="00295F30"/>
    <w:p w14:paraId="25A77AC8" w14:textId="45748FE3" w:rsidR="00C77F23" w:rsidRDefault="00C77F23" w:rsidP="00235A8E">
      <w:pPr>
        <w:shd w:val="clear" w:color="auto" w:fill="F3F2EC"/>
        <w:spacing w:line="360" w:lineRule="atLeast"/>
        <w:rPr>
          <w:rFonts w:ascii="Georgia" w:eastAsia="Times New Roman" w:hAnsi="Georgia" w:cs="Times New Roman"/>
          <w:bCs/>
          <w:iCs/>
          <w:color w:val="161616"/>
          <w:szCs w:val="24"/>
          <w:lang w:eastAsia="fr-FR"/>
        </w:rPr>
      </w:pPr>
      <w:r>
        <w:rPr>
          <w:rFonts w:ascii="Georgia" w:eastAsia="Times New Roman" w:hAnsi="Georgia" w:cs="Times New Roman"/>
          <w:bCs/>
          <w:iCs/>
          <w:color w:val="161616"/>
          <w:szCs w:val="24"/>
          <w:lang w:eastAsia="fr-FR"/>
        </w:rPr>
        <w:t>[…]</w:t>
      </w:r>
    </w:p>
    <w:p w14:paraId="23C0E131" w14:textId="77777777" w:rsidR="00C77F23" w:rsidRPr="00C77F23" w:rsidRDefault="00C77F23" w:rsidP="00235A8E">
      <w:pPr>
        <w:shd w:val="clear" w:color="auto" w:fill="F3F2EC"/>
        <w:spacing w:line="360" w:lineRule="atLeast"/>
        <w:rPr>
          <w:rFonts w:ascii="Georgia" w:eastAsia="Times New Roman" w:hAnsi="Georgia" w:cs="Times New Roman"/>
          <w:bCs/>
          <w:iCs/>
          <w:color w:val="161616"/>
          <w:szCs w:val="24"/>
          <w:lang w:eastAsia="fr-FR"/>
        </w:rPr>
      </w:pPr>
    </w:p>
    <w:p w14:paraId="36AB4053" w14:textId="46C24395"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95F30">
        <w:rPr>
          <w:rFonts w:ascii="Georgia" w:eastAsia="Times New Roman" w:hAnsi="Georgia" w:cs="Times New Roman"/>
          <w:bCs/>
          <w:i/>
          <w:iCs/>
          <w:color w:val="161616"/>
          <w:szCs w:val="24"/>
          <w:lang w:eastAsia="fr-FR"/>
          <w:rPrChange w:id="5" w:author="Marguerite-Marie Bordry" w:date="2019-02-07T17:07:00Z">
            <w:rPr>
              <w:rFonts w:ascii="Georgia" w:eastAsia="Times New Roman" w:hAnsi="Georgia" w:cs="Times New Roman"/>
              <w:b/>
              <w:bCs/>
              <w:i/>
              <w:iCs/>
              <w:color w:val="161616"/>
              <w:szCs w:val="24"/>
              <w:lang w:eastAsia="fr-FR"/>
            </w:rPr>
          </w:rPrChange>
        </w:rPr>
        <w:t>2</w:t>
      </w:r>
      <w:r w:rsidRPr="00235A8E">
        <w:rPr>
          <w:rFonts w:ascii="Georgia" w:eastAsia="Times New Roman" w:hAnsi="Georgia" w:cs="Times New Roman"/>
          <w:i/>
          <w:iCs/>
          <w:color w:val="161616"/>
          <w:szCs w:val="24"/>
          <w:lang w:eastAsia="fr-FR"/>
        </w:rPr>
        <w:t>6 juillet.</w:t>
      </w:r>
      <w:r w:rsidRPr="00235A8E">
        <w:rPr>
          <w:rFonts w:ascii="Georgia" w:eastAsia="Times New Roman" w:hAnsi="Georgia" w:cs="Times New Roman"/>
          <w:color w:val="161616"/>
          <w:szCs w:val="24"/>
          <w:lang w:eastAsia="fr-FR"/>
        </w:rPr>
        <w:t> — De loin nous avons assisté au lever du soleil sur Naples. On vante beaucoup cette vue et ce spectacle. Cependant, pour un voyageur venant d’Orient, l’aspect des villes européennes, composées d’une foule de petites boîtes carrées, se superposant, manque d’attraits. On a comparé Naples vu de la mer à Constantinople.</w:t>
      </w:r>
    </w:p>
    <w:p w14:paraId="62CF8EDC"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lastRenderedPageBreak/>
        <w:t>Ayant admiré cette dernière, je me crois en droit d’affirmer que rien ne me semble plus faux. Comment, en effet, oser dire qu’une ville surmontée de coupoles blanches, de minarets, de tours, enveloppée généralement de vapeurs couvrant ses constructions basses, et semblable, à distance, avec ses flèches claires et fines, à quelque autel sacré dominé par ses cierges, comment comparer cette évocation mystique à Naples, qui semble un amas de pierres qu’aurait jetées pêle-mêle quelque géant, au pied du Vésuve. Du plus loin, on ne distingue ici que la disproportion sans caractère de grands palais rouges et moroses, de casernes, de docks ou de quelques constructions industrielles.</w:t>
      </w:r>
    </w:p>
    <w:p w14:paraId="4FA87E8A"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La lumière, la mer, voilà le charme de cette vision ; mais est-il besoin de venir à Naples pour cela ? Il y a cent ports d’Orient qui font pour l’œil un tableau plus magnifique.</w:t>
      </w:r>
    </w:p>
    <w:p w14:paraId="0E0B4E33"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Notre nuit a été détestable. Dans cette cale pleine de bruits et de conversations, trop pleine pour que chacun y ait trouvé la place nécessaire à s’étendre, nous n’avons pu dormir.</w:t>
      </w:r>
    </w:p>
    <w:p w14:paraId="62C3BABD"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Ce matin, nous avons enfin touché Naples. On a débarqué les trois cents soldats ; puis le prisonnier étrange a été emmené par ses deux gendarmes.</w:t>
      </w:r>
    </w:p>
    <w:p w14:paraId="09DFD80E" w14:textId="77777777" w:rsidR="00235A8E" w:rsidRPr="00235A8E" w:rsidRDefault="00235A8E" w:rsidP="00235A8E">
      <w:pPr>
        <w:shd w:val="clear" w:color="auto" w:fill="F3F2EC"/>
        <w:spacing w:line="360" w:lineRule="atLeas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L’après-midi, quand fut terminée la visite du bord, qui se prolongea plusieurs heures, nous pûmes, sans difficulté, descendre à terre…</w:t>
      </w:r>
    </w:p>
    <w:p w14:paraId="6B703A12" w14:textId="77777777" w:rsidR="00235A8E" w:rsidRPr="00235A8E" w:rsidRDefault="00235A8E" w:rsidP="00235A8E">
      <w:pPr>
        <w:shd w:val="clear" w:color="auto" w:fill="F3F2EC"/>
        <w:ind w:firstLine="960"/>
        <w:jc w:val="left"/>
        <w:rPr>
          <w:rFonts w:ascii="Georgia" w:eastAsia="Times New Roman" w:hAnsi="Georgia" w:cs="Times New Roman"/>
          <w:color w:val="161616"/>
          <w:szCs w:val="24"/>
          <w:lang w:eastAsia="fr-FR"/>
        </w:rPr>
      </w:pPr>
      <w:r w:rsidRPr="00235A8E">
        <w:rPr>
          <w:rFonts w:ascii="Georgia" w:eastAsia="Times New Roman" w:hAnsi="Georgia" w:cs="Times New Roman"/>
          <w:color w:val="161616"/>
          <w:szCs w:val="24"/>
          <w:lang w:eastAsia="fr-FR"/>
        </w:rPr>
        <w:t>(1896.)</w:t>
      </w:r>
    </w:p>
    <w:p w14:paraId="51222414" w14:textId="266BF99D" w:rsidR="007E6FE0" w:rsidRDefault="007E6FE0" w:rsidP="00AF7E7A"/>
    <w:p w14:paraId="1753B582" w14:textId="0166FBEB" w:rsidR="00E71646" w:rsidRDefault="00E71646" w:rsidP="00AF7E7A"/>
    <w:p w14:paraId="417D0F57" w14:textId="77777777" w:rsidR="00E71646" w:rsidRPr="00E71646" w:rsidRDefault="00E71646" w:rsidP="00E71646">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commentRangeStart w:id="6"/>
      <w:r w:rsidRPr="00E71646">
        <w:rPr>
          <w:rFonts w:ascii="Source Sans Pro" w:eastAsia="Times New Roman" w:hAnsi="Source Sans Pro" w:cs="Times New Roman"/>
          <w:b/>
          <w:bCs/>
          <w:color w:val="161616"/>
          <w:sz w:val="27"/>
          <w:szCs w:val="27"/>
          <w:lang w:eastAsia="fr-FR"/>
        </w:rPr>
        <w:t>Lettres italiennes</w:t>
      </w:r>
      <w:hyperlink r:id="rId10" w:anchor="body-3-3" w:history="1">
        <w:r w:rsidRPr="00E71646">
          <w:rPr>
            <w:rFonts w:ascii="Source Sans Pro" w:eastAsia="Times New Roman" w:hAnsi="Source Sans Pro" w:cs="Times New Roman"/>
            <w:b/>
            <w:bCs/>
            <w:color w:val="808080"/>
            <w:sz w:val="17"/>
            <w:szCs w:val="17"/>
            <w:lang w:eastAsia="fr-FR"/>
          </w:rPr>
          <w:t> §</w:t>
        </w:r>
      </w:hyperlink>
    </w:p>
    <w:p w14:paraId="75C25A0A" w14:textId="77777777" w:rsidR="00E71646" w:rsidRPr="00E71646" w:rsidRDefault="00E71646" w:rsidP="00E71646">
      <w:pPr>
        <w:spacing w:before="100" w:beforeAutospacing="1" w:after="100" w:afterAutospacing="1"/>
        <w:jc w:val="left"/>
        <w:outlineLvl w:val="3"/>
        <w:rPr>
          <w:rFonts w:ascii="Source Sans Pro" w:eastAsia="Times New Roman" w:hAnsi="Source Sans Pro" w:cs="Times New Roman"/>
          <w:b/>
          <w:bCs/>
          <w:szCs w:val="24"/>
          <w:lang w:eastAsia="fr-FR"/>
        </w:rPr>
      </w:pPr>
      <w:r w:rsidRPr="00E71646">
        <w:rPr>
          <w:rFonts w:ascii="Source Sans Pro" w:eastAsia="Times New Roman" w:hAnsi="Source Sans Pro" w:cs="Times New Roman"/>
          <w:b/>
          <w:bCs/>
          <w:szCs w:val="24"/>
          <w:lang w:eastAsia="fr-FR"/>
        </w:rPr>
        <w:t xml:space="preserve">Aldo de </w:t>
      </w:r>
      <w:proofErr w:type="spellStart"/>
      <w:r w:rsidRPr="00E71646">
        <w:rPr>
          <w:rFonts w:ascii="Source Sans Pro" w:eastAsia="Times New Roman" w:hAnsi="Source Sans Pro" w:cs="Times New Roman"/>
          <w:b/>
          <w:bCs/>
          <w:szCs w:val="24"/>
          <w:lang w:eastAsia="fr-FR"/>
        </w:rPr>
        <w:t>Rinaldis</w:t>
      </w:r>
      <w:proofErr w:type="spellEnd"/>
      <w:r w:rsidRPr="00E71646">
        <w:rPr>
          <w:rFonts w:ascii="Source Sans Pro" w:eastAsia="Times New Roman" w:hAnsi="Source Sans Pro" w:cs="Times New Roman"/>
          <w:b/>
          <w:bCs/>
          <w:szCs w:val="24"/>
          <w:lang w:eastAsia="fr-FR"/>
        </w:rPr>
        <w:t> : </w:t>
      </w:r>
      <w:r w:rsidRPr="00E71646">
        <w:rPr>
          <w:rFonts w:ascii="Source Sans Pro" w:eastAsia="Times New Roman" w:hAnsi="Source Sans Pro" w:cs="Times New Roman"/>
          <w:b/>
          <w:bCs/>
          <w:i/>
          <w:iCs/>
          <w:szCs w:val="24"/>
          <w:lang w:eastAsia="fr-FR"/>
        </w:rPr>
        <w:t xml:space="preserve">La </w:t>
      </w:r>
      <w:proofErr w:type="spellStart"/>
      <w:r w:rsidRPr="00E71646">
        <w:rPr>
          <w:rFonts w:ascii="Source Sans Pro" w:eastAsia="Times New Roman" w:hAnsi="Source Sans Pro" w:cs="Times New Roman"/>
          <w:b/>
          <w:bCs/>
          <w:i/>
          <w:iCs/>
          <w:szCs w:val="24"/>
          <w:lang w:eastAsia="fr-FR"/>
        </w:rPr>
        <w:t>Conscienza</w:t>
      </w:r>
      <w:proofErr w:type="spellEnd"/>
      <w:r w:rsidRPr="00E71646">
        <w:rPr>
          <w:rFonts w:ascii="Source Sans Pro" w:eastAsia="Times New Roman" w:hAnsi="Source Sans Pro" w:cs="Times New Roman"/>
          <w:b/>
          <w:bCs/>
          <w:i/>
          <w:iCs/>
          <w:szCs w:val="24"/>
          <w:lang w:eastAsia="fr-FR"/>
        </w:rPr>
        <w:t xml:space="preserve"> </w:t>
      </w:r>
      <w:proofErr w:type="spellStart"/>
      <w:r w:rsidRPr="00E71646">
        <w:rPr>
          <w:rFonts w:ascii="Source Sans Pro" w:eastAsia="Times New Roman" w:hAnsi="Source Sans Pro" w:cs="Times New Roman"/>
          <w:b/>
          <w:bCs/>
          <w:i/>
          <w:iCs/>
          <w:szCs w:val="24"/>
          <w:lang w:eastAsia="fr-FR"/>
        </w:rPr>
        <w:t>dell’Arte</w:t>
      </w:r>
      <w:proofErr w:type="spellEnd"/>
      <w:r w:rsidRPr="00E71646">
        <w:rPr>
          <w:rFonts w:ascii="Source Sans Pro" w:eastAsia="Times New Roman" w:hAnsi="Source Sans Pro" w:cs="Times New Roman"/>
          <w:b/>
          <w:bCs/>
          <w:szCs w:val="24"/>
          <w:lang w:eastAsia="fr-FR"/>
        </w:rPr>
        <w:t xml:space="preserve">, </w:t>
      </w:r>
      <w:proofErr w:type="spellStart"/>
      <w:r w:rsidRPr="00E71646">
        <w:rPr>
          <w:rFonts w:ascii="Source Sans Pro" w:eastAsia="Times New Roman" w:hAnsi="Source Sans Pro" w:cs="Times New Roman"/>
          <w:b/>
          <w:bCs/>
          <w:szCs w:val="24"/>
          <w:lang w:eastAsia="fr-FR"/>
        </w:rPr>
        <w:t>Perrella</w:t>
      </w:r>
      <w:proofErr w:type="spellEnd"/>
      <w:r w:rsidRPr="00E71646">
        <w:rPr>
          <w:rFonts w:ascii="Source Sans Pro" w:eastAsia="Times New Roman" w:hAnsi="Source Sans Pro" w:cs="Times New Roman"/>
          <w:b/>
          <w:bCs/>
          <w:szCs w:val="24"/>
          <w:lang w:eastAsia="fr-FR"/>
        </w:rPr>
        <w:t>, Naples</w:t>
      </w:r>
      <w:commentRangeEnd w:id="6"/>
      <w:r>
        <w:rPr>
          <w:rStyle w:val="Marquedecommentaire"/>
        </w:rPr>
        <w:commentReference w:id="6"/>
      </w:r>
    </w:p>
    <w:p w14:paraId="1CE26393" w14:textId="77777777" w:rsidR="007728F7" w:rsidRDefault="007728F7" w:rsidP="007728F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Aldo de </w:t>
      </w:r>
      <w:proofErr w:type="spellStart"/>
      <w:r>
        <w:rPr>
          <w:rFonts w:ascii="Georgia" w:hAnsi="Georgia"/>
          <w:color w:val="161616"/>
        </w:rPr>
        <w:t>Rinaldis</w:t>
      </w:r>
      <w:proofErr w:type="spellEnd"/>
      <w:r>
        <w:rPr>
          <w:rFonts w:ascii="Georgia" w:hAnsi="Georgia"/>
          <w:color w:val="161616"/>
        </w:rPr>
        <w:t xml:space="preserve"> publie dans son livre </w:t>
      </w:r>
      <w:r>
        <w:rPr>
          <w:rFonts w:ascii="Georgia" w:hAnsi="Georgia"/>
          <w:b/>
          <w:bCs/>
          <w:color w:val="161616"/>
        </w:rPr>
        <w:t>la Conscience de l’</w:t>
      </w:r>
      <w:proofErr w:type="spellStart"/>
      <w:r>
        <w:rPr>
          <w:rFonts w:ascii="Georgia" w:hAnsi="Georgia"/>
          <w:b/>
          <w:bCs/>
          <w:color w:val="161616"/>
        </w:rPr>
        <w:t>Art</w:t>
      </w:r>
      <w:r>
        <w:rPr>
          <w:rFonts w:ascii="Georgia" w:hAnsi="Georgia"/>
          <w:color w:val="161616"/>
        </w:rPr>
        <w:t>une</w:t>
      </w:r>
      <w:proofErr w:type="spellEnd"/>
      <w:r>
        <w:rPr>
          <w:rFonts w:ascii="Georgia" w:hAnsi="Georgia"/>
          <w:color w:val="161616"/>
        </w:rPr>
        <w:t xml:space="preserve"> longue variation idéologique et méthodique d’un thème de Hello : « La Critique est la conscience de l’Art. »</w:t>
      </w:r>
    </w:p>
    <w:p w14:paraId="3412B39A" w14:textId="1CE3BD0E" w:rsidR="007728F7" w:rsidRDefault="007728F7" w:rsidP="007728F7">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M. de </w:t>
      </w:r>
      <w:proofErr w:type="spellStart"/>
      <w:r>
        <w:rPr>
          <w:rFonts w:ascii="Georgia" w:hAnsi="Georgia"/>
          <w:color w:val="161616"/>
        </w:rPr>
        <w:t>Rinaldis</w:t>
      </w:r>
      <w:proofErr w:type="spellEnd"/>
      <w:r>
        <w:rPr>
          <w:rFonts w:ascii="Georgia" w:hAnsi="Georgia"/>
          <w:color w:val="161616"/>
        </w:rPr>
        <w:t xml:space="preserve"> pose tout d’abord, et résout en la posant, la question qui sépare stérilement en deux camps la critique contemporaine en creusant un inutile fossé entre la critique esthétique et la critique historique. M. de </w:t>
      </w:r>
      <w:proofErr w:type="spellStart"/>
      <w:r>
        <w:rPr>
          <w:rFonts w:ascii="Georgia" w:hAnsi="Georgia"/>
          <w:color w:val="161616"/>
        </w:rPr>
        <w:t>Rinaldis</w:t>
      </w:r>
      <w:proofErr w:type="spellEnd"/>
      <w:r>
        <w:rPr>
          <w:rFonts w:ascii="Georgia" w:hAnsi="Georgia"/>
          <w:color w:val="161616"/>
        </w:rPr>
        <w:t xml:space="preserve"> franchit d’un bond de fossé, et montre la faute initiale et la vanité des efforts des deux camps adverses. En préconisant une critique d’art qui ne serait, en réalité, que l’histoire du sens critique particulier des grands artistes, l’évolution profonde et simple de leur conscience de l’Art, M. de </w:t>
      </w:r>
      <w:proofErr w:type="spellStart"/>
      <w:r>
        <w:rPr>
          <w:rFonts w:ascii="Georgia" w:hAnsi="Georgia"/>
          <w:color w:val="161616"/>
        </w:rPr>
        <w:t>Rinaldis</w:t>
      </w:r>
      <w:proofErr w:type="spellEnd"/>
      <w:r>
        <w:rPr>
          <w:rFonts w:ascii="Georgia" w:hAnsi="Georgia"/>
          <w:color w:val="161616"/>
        </w:rPr>
        <w:t xml:space="preserve"> concilie les opposés, et montre par quel chemin la critique d’art peut se déployer d’une manière noble et féconde, et devenir telle que la complexité de notre culture et la vigueur nouvelle de notre volonté esthétique la réclament. L’ignorance de la « conscience de l’Art », l’indifférence même devant la recherche de cette conscience, que seuls des esprits très synthétiques et volontairement généralisateurs peuvent entrevoir, est vraiment à la base de toute la critique de notre </w:t>
      </w:r>
      <w:r>
        <w:rPr>
          <w:rFonts w:ascii="Georgia" w:hAnsi="Georgia"/>
          <w:color w:val="161616"/>
        </w:rPr>
        <w:lastRenderedPageBreak/>
        <w:t xml:space="preserve">temps, et non seulement dans le domaine des Arts plastiques. C’est à peine si quelques études récentes, multipliées, tentent d’ébaucher une histoire de la « conscience de l’art » dans la littérature romantique ; si Frédéric Nietzsche a composé en un seul et très puissant organisme évocateur des éléments, par lui découverts en grande partie, dans le classicisme </w:t>
      </w:r>
      <w:del w:id="7" w:author="Marguerite-Marie Bordry" w:date="2019-02-07T17:25:00Z">
        <w:r w:rsidDel="003C5669">
          <w:rPr>
            <w:rFonts w:ascii="Georgia" w:hAnsi="Georgia"/>
            <w:color w:val="161616"/>
          </w:rPr>
          <w:delText xml:space="preserve">trafique </w:delText>
        </w:r>
      </w:del>
      <w:ins w:id="8" w:author="Marguerite-Marie Bordry" w:date="2019-02-07T17:25:00Z">
        <w:r w:rsidR="003C5669">
          <w:rPr>
            <w:rFonts w:ascii="Georgia" w:hAnsi="Georgia"/>
            <w:color w:val="161616"/>
          </w:rPr>
          <w:t xml:space="preserve">tragique </w:t>
        </w:r>
      </w:ins>
      <w:r>
        <w:rPr>
          <w:rFonts w:ascii="Georgia" w:hAnsi="Georgia"/>
          <w:color w:val="161616"/>
        </w:rPr>
        <w:t xml:space="preserve">originaire, et si des tentatives sont faites pour montrer l’unité lyrique profonde des manifestations musicales des peuples. La critique nouvelle désirée par M. de </w:t>
      </w:r>
      <w:proofErr w:type="spellStart"/>
      <w:r>
        <w:rPr>
          <w:rFonts w:ascii="Georgia" w:hAnsi="Georgia"/>
          <w:color w:val="161616"/>
        </w:rPr>
        <w:t>Rinaldis</w:t>
      </w:r>
      <w:proofErr w:type="spellEnd"/>
      <w:r>
        <w:rPr>
          <w:rFonts w:ascii="Georgia" w:hAnsi="Georgia"/>
          <w:color w:val="161616"/>
        </w:rPr>
        <w:t xml:space="preserve"> est devenue depuis un temps relativement court, mais puissamment, l’aspiration de tous ceux qui, devant la continuité de l’Art, se posent des problèmes que seul l’esprit moderne est capable de se poser. Ce sont des problèmes dont la solution doit éclairer le mystère de la création d’art par rapport à l’artiste qui crée, à l’époque et au milieu — temps et espace — que sa création fixe et exalte, à l’instinct mystique universel qui le pousse à créer, enfin au signe, ineffaçable et reconnaissable, que sa création donne à la sensibilité collective. Et la conscience de l’Art comprise dans le sens de l’esprit critique évolutif, qui est transformé sans cesse par la multiplication des œuvres : représentations de l’âme et affirmation de la volonté, peut seule coordonner devant les nouveaux esthéticiens les expressions du Passé. Aux artistes nouveaux, par trop dispersés dans une compréhension désordonnée et anxieuse de l’œuvre d’art, elle doit communiquer la fièvre des siècles, plutôt que la notion arithmétique des manifestations suprêmes de ceux-ci.</w:t>
      </w:r>
    </w:p>
    <w:p w14:paraId="66DB28FB" w14:textId="5E71C7FA" w:rsidR="00E71646" w:rsidRDefault="00E71646" w:rsidP="00AF7E7A"/>
    <w:p w14:paraId="47CF9E7D" w14:textId="77777777" w:rsidR="003724F1" w:rsidRDefault="003724F1" w:rsidP="003724F1">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LXXVII, numéro 280, 16 février 1909</w:t>
      </w:r>
      <w:hyperlink r:id="rId11" w:anchor="body-4" w:history="1">
        <w:r>
          <w:rPr>
            <w:rStyle w:val="Lienhypertexte"/>
            <w:rFonts w:ascii="Source Sans Pro" w:hAnsi="Source Sans Pro"/>
            <w:b/>
            <w:bCs/>
            <w:color w:val="808080"/>
            <w:sz w:val="19"/>
            <w:szCs w:val="19"/>
            <w:u w:val="none"/>
          </w:rPr>
          <w:t> §</w:t>
        </w:r>
      </w:hyperlink>
    </w:p>
    <w:p w14:paraId="037B94C1" w14:textId="77777777" w:rsidR="0077720F" w:rsidRPr="0077720F" w:rsidRDefault="0077720F" w:rsidP="0077720F">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77720F">
        <w:rPr>
          <w:rFonts w:ascii="Source Sans Pro" w:eastAsia="Times New Roman" w:hAnsi="Source Sans Pro" w:cs="Times New Roman"/>
          <w:b/>
          <w:bCs/>
          <w:color w:val="161616"/>
          <w:sz w:val="27"/>
          <w:szCs w:val="27"/>
          <w:lang w:eastAsia="fr-FR"/>
        </w:rPr>
        <w:t>La civilisation florentine au XV</w:t>
      </w:r>
      <w:r w:rsidRPr="0077720F">
        <w:rPr>
          <w:rFonts w:ascii="Source Sans Pro" w:eastAsia="Times New Roman" w:hAnsi="Source Sans Pro" w:cs="Times New Roman"/>
          <w:b/>
          <w:bCs/>
          <w:color w:val="161616"/>
          <w:sz w:val="21"/>
          <w:szCs w:val="21"/>
          <w:vertAlign w:val="superscript"/>
          <w:lang w:eastAsia="fr-FR"/>
        </w:rPr>
        <w:t>e</w:t>
      </w:r>
      <w:r w:rsidRPr="0077720F">
        <w:rPr>
          <w:rFonts w:ascii="Source Sans Pro" w:eastAsia="Times New Roman" w:hAnsi="Source Sans Pro" w:cs="Times New Roman"/>
          <w:b/>
          <w:bCs/>
          <w:color w:val="161616"/>
          <w:sz w:val="27"/>
          <w:szCs w:val="27"/>
          <w:lang w:eastAsia="fr-FR"/>
        </w:rPr>
        <w:t> siècle</w:t>
      </w:r>
    </w:p>
    <w:p w14:paraId="37065EB8" w14:textId="77777777" w:rsidR="0077720F" w:rsidRPr="0077720F" w:rsidRDefault="0077720F" w:rsidP="0077720F">
      <w:pPr>
        <w:shd w:val="clear" w:color="auto" w:fill="F3F2EC"/>
        <w:jc w:val="right"/>
        <w:rPr>
          <w:rFonts w:ascii="Georgia" w:eastAsia="Times New Roman" w:hAnsi="Georgia" w:cs="Times New Roman"/>
          <w:color w:val="161616"/>
          <w:szCs w:val="24"/>
          <w:lang w:eastAsia="fr-FR"/>
        </w:rPr>
      </w:pPr>
      <w:r w:rsidRPr="0077720F">
        <w:rPr>
          <w:rFonts w:ascii="Georgia" w:eastAsia="Times New Roman" w:hAnsi="Georgia" w:cs="Times New Roman"/>
          <w:color w:val="161616"/>
          <w:szCs w:val="24"/>
          <w:lang w:eastAsia="fr-FR"/>
        </w:rPr>
        <w:t>Jacques Mesnil.</w:t>
      </w:r>
    </w:p>
    <w:p w14:paraId="0A6C91F0" w14:textId="77777777" w:rsidR="0077720F" w:rsidRPr="0077720F" w:rsidRDefault="0077720F" w:rsidP="0077720F">
      <w:pPr>
        <w:shd w:val="clear" w:color="auto" w:fill="F3F2EC"/>
        <w:rPr>
          <w:rFonts w:ascii="Verdana" w:eastAsia="Times New Roman" w:hAnsi="Verdana" w:cs="Times New Roman"/>
          <w:color w:val="161616"/>
          <w:sz w:val="21"/>
          <w:szCs w:val="21"/>
          <w:lang w:eastAsia="fr-FR"/>
        </w:rPr>
      </w:pPr>
      <w:r w:rsidRPr="0077720F">
        <w:rPr>
          <w:rFonts w:ascii="Verdana" w:eastAsia="Times New Roman" w:hAnsi="Verdana" w:cs="Times New Roman"/>
          <w:color w:val="161616"/>
          <w:sz w:val="21"/>
          <w:szCs w:val="21"/>
          <w:lang w:eastAsia="fr-FR"/>
        </w:rPr>
        <w:t>Tome LXXVII, numéro 280, 16 février 1909, p. 648-665.</w:t>
      </w:r>
    </w:p>
    <w:p w14:paraId="5B345944" w14:textId="77777777" w:rsidR="0077720F" w:rsidRDefault="0077720F" w:rsidP="00AF7E7A">
      <w:pPr>
        <w:rPr>
          <w:rFonts w:ascii="Georgia" w:hAnsi="Georgia"/>
          <w:color w:val="161616"/>
          <w:shd w:val="clear" w:color="auto" w:fill="F3F2EC"/>
        </w:rPr>
      </w:pPr>
    </w:p>
    <w:p w14:paraId="09604B6D" w14:textId="69CF8109" w:rsidR="0077720F" w:rsidRDefault="00A921F3" w:rsidP="00AF7E7A">
      <w:pPr>
        <w:rPr>
          <w:rFonts w:ascii="Georgia" w:hAnsi="Georgia"/>
          <w:color w:val="161616"/>
          <w:shd w:val="clear" w:color="auto" w:fill="F3F2EC"/>
        </w:rPr>
      </w:pPr>
      <w:r>
        <w:rPr>
          <w:rFonts w:ascii="Georgia" w:hAnsi="Georgia"/>
          <w:color w:val="161616"/>
          <w:shd w:val="clear" w:color="auto" w:fill="F3F2EC"/>
        </w:rPr>
        <w:t>[…]</w:t>
      </w:r>
    </w:p>
    <w:p w14:paraId="5896295C" w14:textId="77777777" w:rsidR="00A921F3" w:rsidRDefault="00A921F3" w:rsidP="00AF7E7A">
      <w:pPr>
        <w:rPr>
          <w:rFonts w:ascii="Georgia" w:hAnsi="Georgia"/>
          <w:color w:val="161616"/>
          <w:shd w:val="clear" w:color="auto" w:fill="F3F2EC"/>
        </w:rPr>
      </w:pPr>
    </w:p>
    <w:p w14:paraId="4E11A4E0" w14:textId="746E4F07" w:rsidR="003724F1" w:rsidRDefault="0077720F" w:rsidP="00AF7E7A">
      <w:pPr>
        <w:rPr>
          <w:rFonts w:ascii="Georgia" w:hAnsi="Georgia"/>
          <w:color w:val="161616"/>
          <w:shd w:val="clear" w:color="auto" w:fill="F3F2EC"/>
        </w:rPr>
      </w:pPr>
      <w:r>
        <w:rPr>
          <w:rFonts w:ascii="Georgia" w:hAnsi="Georgia"/>
          <w:color w:val="161616"/>
          <w:shd w:val="clear" w:color="auto" w:fill="F3F2EC"/>
        </w:rPr>
        <w:t xml:space="preserve">Ce qui a le plus aggravé la situation de l’ouvrier, c’est le développement de la grande industrie, qui exige un travail harassant exécuté dans les pires conditions hygiéniques et qui, enlevant au travailleur toute initiative, le réduit au rang d’un rouage de machine. L’abrutissement produit par la sempiternelle répétition des mêmes actes indifférents est certes l’un des résultats les plus pénibles de l’esclavage moderne. Rien de semblable dans la physionomie d’ensemble de la </w:t>
      </w:r>
      <w:del w:id="9" w:author="Marguerite-Marie Bordry" w:date="2019-02-07T17:33:00Z">
        <w:r w:rsidDel="0077720F">
          <w:rPr>
            <w:rFonts w:ascii="Georgia" w:hAnsi="Georgia"/>
            <w:color w:val="161616"/>
            <w:shd w:val="clear" w:color="auto" w:fill="F3F2EC"/>
          </w:rPr>
          <w:delText xml:space="preserve">rie </w:delText>
        </w:r>
      </w:del>
      <w:ins w:id="10" w:author="Marguerite-Marie Bordry" w:date="2019-02-07T17:33:00Z">
        <w:r>
          <w:rPr>
            <w:rFonts w:ascii="Georgia" w:hAnsi="Georgia"/>
            <w:color w:val="161616"/>
            <w:shd w:val="clear" w:color="auto" w:fill="F3F2EC"/>
          </w:rPr>
          <w:t xml:space="preserve">vie </w:t>
        </w:r>
      </w:ins>
      <w:r>
        <w:rPr>
          <w:rFonts w:ascii="Georgia" w:hAnsi="Georgia"/>
          <w:color w:val="161616"/>
          <w:shd w:val="clear" w:color="auto" w:fill="F3F2EC"/>
        </w:rPr>
        <w:t xml:space="preserve">florentine. Seul le sort de certains métiers en sous-ordre, tels ceux qui dépendaient de </w:t>
      </w:r>
      <w:proofErr w:type="spellStart"/>
      <w:r>
        <w:rPr>
          <w:rFonts w:ascii="Georgia" w:hAnsi="Georgia"/>
          <w:color w:val="161616"/>
          <w:shd w:val="clear" w:color="auto" w:fill="F3F2EC"/>
        </w:rPr>
        <w:t>l’</w:t>
      </w:r>
      <w:r>
        <w:rPr>
          <w:rFonts w:ascii="Georgia" w:hAnsi="Georgia"/>
          <w:i/>
          <w:iCs/>
          <w:color w:val="161616"/>
          <w:shd w:val="clear" w:color="auto" w:fill="F3F2EC"/>
        </w:rPr>
        <w:t>arte</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della</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lana</w:t>
      </w:r>
      <w:proofErr w:type="spellEnd"/>
      <w:r>
        <w:rPr>
          <w:rFonts w:ascii="Georgia" w:hAnsi="Georgia"/>
          <w:color w:val="161616"/>
          <w:shd w:val="clear" w:color="auto" w:fill="F3F2EC"/>
        </w:rPr>
        <w:t xml:space="preserve">, comme les cardeurs, peigneurs, batteurs de laine, rappelle celui de nos ouvriers des grandes industries. La plupart des métiers réclamaient de qui les exerçait de l’adresse manuelle et de l’intelligence, et souvent un réel sens artistique. Les plaisirs esthétiques n’étaient ni « exceptionnels », ni « aristocratiques ». Il y avait beaucoup de Florentins sensibles à la beauté et beaucoup étaient capables de créer de belles choses. L’on ne faisait point de distinction entre le métier et l’art : l’ouvrier prenait plaisir au travail de ses mains et tâchait de donner à l’œuvre qui portait son empreinte personnelle la plus belle forme </w:t>
      </w:r>
      <w:r>
        <w:rPr>
          <w:rFonts w:ascii="Georgia" w:hAnsi="Georgia"/>
          <w:color w:val="161616"/>
          <w:shd w:val="clear" w:color="auto" w:fill="F3F2EC"/>
        </w:rPr>
        <w:lastRenderedPageBreak/>
        <w:t>possible. Quand il l’exposait dans son atelier, il était sûr qu’elle serait regardée par des connaisseurs capables de l’apprécier. Le luxe n’avait point ce caractère de superfluité qu’on lui attribue de nos jours. Il répondait à un besoin profond, ressenti par la généralité, un besoin d’imprégner de beauté toute la vie. À ce besoin satisfaisait une foule d’artisans-artistes, hommes de goût, et, dans les limites où s’exerçait leur activité, véritables créateurs. La race s’en est complètement perdue depuis que les objets de luxe sont fabriqués à la grosse, mécaniquement, d’après des modèles dessinés par des gens qui ne connaissent rien à la fabrication, pour un public qui désire non de belles choses, mais des choses faisant de l’effet. L’artiste et l’ouvrier sont maintenant totalement séparés et si éloignés l’un de l’autre qu’une entente pour un travail commun serait impossible. L’un exerce son art d’une manière toute intellectuelle, l’autre manie la matière selon des modes appris et des indications données, incapable qu’il est de créer par lui-même des formes. Semblablement, dans tout le domaine économique, cette scission s’est produite entre la pensée qui dirige et le bras qui exécute. Les petits patrons végètent aujourd’hui misérablement et n’ont ni plus d’habileté, ni plus d’esprit d’initiative que les ouvriers. À Florence, ils étaient la grande majorité. Ils inventaient et exécutaient tout à la fois, se trouvant ainsi dans les meilleures conditions pour réaliser une œuvre parfaite : car la connaissance des moyens techniques réagissait sur l’invention et l’invention à son tour animait la technique. Ces « maîtres » avaient autour d’eux un petit nombre d’ouvriers, d’élèves, qui travaillaient sous leurs yeux et qu’ils éduquaient dans les meilleures conditions possibles. Les ouvriers intelligents devenaient ainsi sans peine maîtres à leur tour. Au </w:t>
      </w:r>
      <w:proofErr w:type="spellStart"/>
      <w:r>
        <w:rPr>
          <w:rStyle w:val="num"/>
          <w:rFonts w:ascii="Georgia" w:hAnsi="Georgia"/>
          <w:smallCaps/>
          <w:color w:val="161616"/>
          <w:shd w:val="clear" w:color="auto" w:fill="F3F2EC"/>
        </w:rPr>
        <w:t>xv</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siècle, les corporations n’avaient déjà plus la force et la cohésion d’antan ; l’esprit de corps se perdait et il n’y avait plus d’entraves à la concurrence entre les individus. La tradition faisait place à l’initiation personnelle.</w:t>
      </w:r>
    </w:p>
    <w:p w14:paraId="46DAC6F0" w14:textId="520EC7B8" w:rsidR="008D71C2" w:rsidRDefault="008D71C2" w:rsidP="00AF7E7A">
      <w:pPr>
        <w:rPr>
          <w:rFonts w:ascii="Georgia" w:hAnsi="Georgia"/>
          <w:color w:val="161616"/>
          <w:shd w:val="clear" w:color="auto" w:fill="F3F2EC"/>
        </w:rPr>
      </w:pPr>
    </w:p>
    <w:p w14:paraId="1C10B237" w14:textId="49E36A3E" w:rsidR="008D71C2" w:rsidRDefault="008D71C2" w:rsidP="00AF7E7A">
      <w:pPr>
        <w:rPr>
          <w:rFonts w:ascii="Georgia" w:hAnsi="Georgia"/>
          <w:color w:val="161616"/>
          <w:shd w:val="clear" w:color="auto" w:fill="F3F2EC"/>
        </w:rPr>
      </w:pPr>
      <w:r>
        <w:rPr>
          <w:rFonts w:ascii="Georgia" w:hAnsi="Georgia"/>
          <w:color w:val="161616"/>
          <w:shd w:val="clear" w:color="auto" w:fill="F3F2EC"/>
        </w:rPr>
        <w:t>[…]</w:t>
      </w:r>
    </w:p>
    <w:p w14:paraId="346F9E6C" w14:textId="391D5D2B" w:rsidR="008D71C2" w:rsidRDefault="008D71C2" w:rsidP="00AF7E7A">
      <w:pPr>
        <w:rPr>
          <w:rFonts w:ascii="Georgia" w:hAnsi="Georgia"/>
          <w:color w:val="161616"/>
          <w:shd w:val="clear" w:color="auto" w:fill="F3F2EC"/>
        </w:rPr>
      </w:pPr>
    </w:p>
    <w:p w14:paraId="368BFC7C" w14:textId="29CF6B64" w:rsidR="008D71C2" w:rsidRDefault="008D71C2" w:rsidP="00AF7E7A">
      <w:pPr>
        <w:rPr>
          <w:rFonts w:ascii="Georgia" w:hAnsi="Georgia"/>
          <w:color w:val="161616"/>
          <w:shd w:val="clear" w:color="auto" w:fill="F3F2EC"/>
        </w:rPr>
      </w:pPr>
      <w:r>
        <w:rPr>
          <w:rFonts w:ascii="Georgia" w:hAnsi="Georgia"/>
          <w:color w:val="161616"/>
          <w:shd w:val="clear" w:color="auto" w:fill="F3F2EC"/>
        </w:rPr>
        <w:t xml:space="preserve">Il n’est pas étonnant que l’étude enthousiaste de l’antiquité marche de pair avec la libération de l’esprit humain : l’on reconnaissait dans la vie antique la voie pendant longtemps abandonnée et retrouvée enfin ; l’on renouait une tradition ; l’on revoyait cette image parfaite de la beauté humaine, perdue durant des siècles, et elle apparaissait semblable à l’image idéale qui s’éveillait dans les âmes. Les chefs-d’œuvre de l’art antique magnifiaient en sa pure et noble nudité le corps dont les chrétiens, à force de le maudire et de le souiller, avaient inspiré le mépris, et évoquaient l’idée d’une vie plus saine, plus large, plus abondante, d’une vie où la misère, la laideur et la saleté n’étaient pas prônées comme des vertus. Ce fut une révélation pour les artistes : les fragments de monuments et de statues qu’on </w:t>
      </w:r>
      <w:del w:id="11" w:author="Marguerite-Marie Bordry" w:date="2019-02-07T17:39:00Z">
        <w:r w:rsidDel="00642F0D">
          <w:rPr>
            <w:rFonts w:ascii="Georgia" w:hAnsi="Georgia"/>
            <w:color w:val="161616"/>
            <w:shd w:val="clear" w:color="auto" w:fill="F3F2EC"/>
          </w:rPr>
          <w:delText xml:space="preserve">relirait </w:delText>
        </w:r>
      </w:del>
      <w:proofErr w:type="spellStart"/>
      <w:ins w:id="12" w:author="Marguerite-Marie Bordry" w:date="2019-02-07T17:39:00Z">
        <w:r w:rsidR="00642F0D">
          <w:rPr>
            <w:rFonts w:ascii="Georgia" w:hAnsi="Georgia"/>
            <w:color w:val="161616"/>
            <w:shd w:val="clear" w:color="auto" w:fill="F3F2EC"/>
          </w:rPr>
          <w:t>reretirait</w:t>
        </w:r>
        <w:proofErr w:type="spellEnd"/>
        <w:r w:rsidR="00642F0D">
          <w:rPr>
            <w:rFonts w:ascii="Georgia" w:hAnsi="Georgia"/>
            <w:color w:val="161616"/>
            <w:shd w:val="clear" w:color="auto" w:fill="F3F2EC"/>
          </w:rPr>
          <w:t xml:space="preserve"> </w:t>
        </w:r>
      </w:ins>
      <w:r>
        <w:rPr>
          <w:rFonts w:ascii="Georgia" w:hAnsi="Georgia"/>
          <w:color w:val="161616"/>
          <w:shd w:val="clear" w:color="auto" w:fill="F3F2EC"/>
        </w:rPr>
        <w:t xml:space="preserve">du sol témoignaient d’un art accompli, ayant résolu tous les problèmes techniques qui les préoccupaient et atteint une parfaite beauté d’expression. Ils découvraient une architecture bien plus conforme à leur génie que l’architecture gothique, dont l’Italie avait subi de mauvais gré l’influence. La statuaire leur montrait dans toute la pureté de sa forme le corps nu qu’ils désiraient tant connaître et qu’ils avaient si peu d’occasions d’étudier. Ils éprouvaient une joie intense à contempler, à palper ces marbres vivants qui faisaient naître en eux la vision d’un âge où des hommes vigoureux et bien faits développaient à l’air libre, en des jeux de force et d’adresse, leurs membres souples et harmonieux. Ils imitaient les statues antiques, ils s’essayaient à en réunir et à en compléter les fragments ; ils empruntaient aux monuments des motifs de décoration ; ils s’assimilaient ce qui était conforme à leur inspiration sans renoncer à rien de leur originalité. Les éléments de leur œuvre dérivaient de la réalité ambiante, et c’était dans la profondeur de l’âme du peuple auquel ils appartenaient qu’ils trouvaient la source </w:t>
      </w:r>
      <w:r>
        <w:rPr>
          <w:rFonts w:ascii="Georgia" w:hAnsi="Georgia"/>
          <w:color w:val="161616"/>
          <w:shd w:val="clear" w:color="auto" w:fill="F3F2EC"/>
        </w:rPr>
        <w:lastRenderedPageBreak/>
        <w:t>de leurs créations ; de la vie qui s’agitait autour d’eux, ils prenaient la plus pure essence et en développaient une vie supérieure. Ils nous ont transmis tout ce que leur époque avait d’énergie active, de personnalité, tout ce qu’ils avaient eux-mêmes de beauté et de force productrice. Grâce à eux, il nous est donné de découvrir ces tréfonds de la vie que le récit des événements ne nous fait point apercevoir : l’impression confuse que nous laisse l’histoire politique de Florence se dissipe dès que nous considérons l’évolution artistique. En présence de l’œuvre des maîtres, architectes, sculpteurs, peintres, orfèvres, nous reconnaissons à n’en point douter que le </w:t>
      </w:r>
      <w:proofErr w:type="spellStart"/>
      <w:r>
        <w:rPr>
          <w:rStyle w:val="num"/>
          <w:rFonts w:ascii="Georgia" w:hAnsi="Georgia"/>
          <w:smallCaps/>
          <w:color w:val="161616"/>
          <w:shd w:val="clear" w:color="auto" w:fill="F3F2EC"/>
        </w:rPr>
        <w:t>xv</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siècle est une époque de joie créatrice, d’affirmation de la volonté, de libre développement des individualités. Le génie foisonne ; comme au temps du renouveau où la terre est gonflée de germes, où les plantes sont chargées de sève, où l’amour rend les êtres plus vifs et plus ardents, il semble que toute la nature célèbre le triomphe de la vie resurgie. La mort même a perdu son aspect effrayant : la mort est un sommeil dans l’immortalité du souvenir, un sommeil paisible entouré d’images heureuses : figures souriantes, enfants joueurs et fleurs en guirlandes.</w:t>
      </w:r>
    </w:p>
    <w:p w14:paraId="15579926" w14:textId="5C9AF4A9" w:rsidR="00F2555D" w:rsidRDefault="00F2555D" w:rsidP="00AF7E7A">
      <w:pPr>
        <w:rPr>
          <w:rFonts w:ascii="Georgia" w:hAnsi="Georgia"/>
          <w:color w:val="161616"/>
          <w:shd w:val="clear" w:color="auto" w:fill="F3F2EC"/>
        </w:rPr>
      </w:pPr>
    </w:p>
    <w:p w14:paraId="062C6D76" w14:textId="7087EFEC" w:rsidR="008813AD" w:rsidRDefault="008813AD" w:rsidP="008813AD">
      <w:pPr>
        <w:pStyle w:val="Titre2"/>
        <w:shd w:val="clear" w:color="auto" w:fill="F3F2EC"/>
        <w:spacing w:before="240" w:after="240" w:line="468" w:lineRule="atLeast"/>
        <w:jc w:val="center"/>
        <w:rPr>
          <w:rStyle w:val="Lienhypertexte"/>
          <w:rFonts w:ascii="Source Sans Pro" w:hAnsi="Source Sans Pro"/>
          <w:b/>
          <w:bCs/>
          <w:color w:val="808080"/>
          <w:sz w:val="19"/>
          <w:szCs w:val="19"/>
          <w:u w:val="none"/>
        </w:rPr>
      </w:pPr>
      <w:r>
        <w:rPr>
          <w:rFonts w:ascii="Source Sans Pro" w:hAnsi="Source Sans Pro"/>
          <w:b/>
          <w:bCs/>
          <w:color w:val="161616"/>
          <w:sz w:val="31"/>
          <w:szCs w:val="31"/>
        </w:rPr>
        <w:t>Tome LXXVIII, numéro 281, 1</w:t>
      </w:r>
      <w:r>
        <w:rPr>
          <w:rFonts w:ascii="Source Sans Pro" w:hAnsi="Source Sans Pro"/>
          <w:b/>
          <w:bCs/>
          <w:color w:val="161616"/>
          <w:sz w:val="23"/>
          <w:szCs w:val="23"/>
          <w:vertAlign w:val="superscript"/>
        </w:rPr>
        <w:t>er</w:t>
      </w:r>
      <w:r>
        <w:rPr>
          <w:rFonts w:ascii="Source Sans Pro" w:hAnsi="Source Sans Pro"/>
          <w:b/>
          <w:bCs/>
          <w:color w:val="161616"/>
          <w:sz w:val="31"/>
          <w:szCs w:val="31"/>
        </w:rPr>
        <w:t> mars 1909</w:t>
      </w:r>
      <w:hyperlink r:id="rId12" w:anchor="body-5" w:history="1">
        <w:r>
          <w:rPr>
            <w:rStyle w:val="Lienhypertexte"/>
            <w:rFonts w:ascii="Source Sans Pro" w:hAnsi="Source Sans Pro"/>
            <w:b/>
            <w:bCs/>
            <w:color w:val="808080"/>
            <w:sz w:val="19"/>
            <w:szCs w:val="19"/>
            <w:u w:val="none"/>
          </w:rPr>
          <w:t> §</w:t>
        </w:r>
      </w:hyperlink>
    </w:p>
    <w:p w14:paraId="64DE72A3" w14:textId="77777777" w:rsidR="00F7484B" w:rsidRPr="00F7484B" w:rsidRDefault="00F7484B" w:rsidP="00F7484B">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F7484B">
        <w:rPr>
          <w:rFonts w:ascii="Source Sans Pro" w:eastAsia="Times New Roman" w:hAnsi="Source Sans Pro" w:cs="Times New Roman"/>
          <w:b/>
          <w:bCs/>
          <w:color w:val="161616"/>
          <w:sz w:val="27"/>
          <w:szCs w:val="27"/>
          <w:lang w:eastAsia="fr-FR"/>
        </w:rPr>
        <w:t>Art ancien</w:t>
      </w:r>
    </w:p>
    <w:p w14:paraId="44E0C309" w14:textId="77777777" w:rsidR="00F7484B" w:rsidRPr="00F7484B" w:rsidRDefault="00F7484B" w:rsidP="00F7484B">
      <w:pPr>
        <w:shd w:val="clear" w:color="auto" w:fill="F3F2EC"/>
        <w:jc w:val="right"/>
        <w:rPr>
          <w:rFonts w:ascii="Georgia" w:eastAsia="Times New Roman" w:hAnsi="Georgia" w:cs="Times New Roman"/>
          <w:color w:val="161616"/>
          <w:szCs w:val="24"/>
          <w:lang w:eastAsia="fr-FR"/>
        </w:rPr>
      </w:pPr>
      <w:r w:rsidRPr="00F7484B">
        <w:rPr>
          <w:rFonts w:ascii="Georgia" w:eastAsia="Times New Roman" w:hAnsi="Georgia" w:cs="Times New Roman"/>
          <w:color w:val="161616"/>
          <w:szCs w:val="24"/>
          <w:lang w:eastAsia="fr-FR"/>
        </w:rPr>
        <w:t xml:space="preserve">Tristan </w:t>
      </w:r>
      <w:proofErr w:type="spellStart"/>
      <w:r w:rsidRPr="00F7484B">
        <w:rPr>
          <w:rFonts w:ascii="Georgia" w:eastAsia="Times New Roman" w:hAnsi="Georgia" w:cs="Times New Roman"/>
          <w:color w:val="161616"/>
          <w:szCs w:val="24"/>
          <w:lang w:eastAsia="fr-FR"/>
        </w:rPr>
        <w:t>Leclère</w:t>
      </w:r>
      <w:proofErr w:type="spellEnd"/>
      <w:r w:rsidRPr="00F7484B">
        <w:rPr>
          <w:rFonts w:ascii="Georgia" w:eastAsia="Times New Roman" w:hAnsi="Georgia" w:cs="Times New Roman"/>
          <w:color w:val="161616"/>
          <w:szCs w:val="24"/>
          <w:lang w:eastAsia="fr-FR"/>
        </w:rPr>
        <w:t xml:space="preserve"> [Tristan Klingsor].</w:t>
      </w:r>
    </w:p>
    <w:p w14:paraId="7DA718B7" w14:textId="77777777" w:rsidR="00F7484B" w:rsidRPr="00F7484B" w:rsidRDefault="00F7484B" w:rsidP="00F7484B">
      <w:pPr>
        <w:shd w:val="clear" w:color="auto" w:fill="F3F2EC"/>
        <w:rPr>
          <w:rFonts w:ascii="Verdana" w:eastAsia="Times New Roman" w:hAnsi="Verdana" w:cs="Times New Roman"/>
          <w:color w:val="161616"/>
          <w:sz w:val="21"/>
          <w:szCs w:val="21"/>
          <w:lang w:eastAsia="fr-FR"/>
        </w:rPr>
      </w:pPr>
      <w:r w:rsidRPr="00F7484B">
        <w:rPr>
          <w:rFonts w:ascii="Verdana" w:eastAsia="Times New Roman" w:hAnsi="Verdana" w:cs="Times New Roman"/>
          <w:color w:val="161616"/>
          <w:sz w:val="21"/>
          <w:szCs w:val="21"/>
          <w:lang w:eastAsia="fr-FR"/>
        </w:rPr>
        <w:t>Tome LXXVIII, numéro 281, 1</w:t>
      </w:r>
      <w:r w:rsidRPr="00F7484B">
        <w:rPr>
          <w:rFonts w:ascii="Verdana" w:eastAsia="Times New Roman" w:hAnsi="Verdana" w:cs="Times New Roman"/>
          <w:color w:val="161616"/>
          <w:sz w:val="16"/>
          <w:szCs w:val="16"/>
          <w:vertAlign w:val="superscript"/>
          <w:lang w:eastAsia="fr-FR"/>
        </w:rPr>
        <w:t>er</w:t>
      </w:r>
      <w:r w:rsidRPr="00F7484B">
        <w:rPr>
          <w:rFonts w:ascii="Verdana" w:eastAsia="Times New Roman" w:hAnsi="Verdana" w:cs="Times New Roman"/>
          <w:color w:val="161616"/>
          <w:sz w:val="21"/>
          <w:szCs w:val="21"/>
          <w:lang w:eastAsia="fr-FR"/>
        </w:rPr>
        <w:t> mars 1909, p. 165-168.</w:t>
      </w:r>
    </w:p>
    <w:p w14:paraId="0E6C2CA1" w14:textId="77777777" w:rsidR="00F7484B" w:rsidRPr="00F7484B" w:rsidRDefault="00F7484B" w:rsidP="00F7484B">
      <w:pPr>
        <w:spacing w:before="100" w:beforeAutospacing="1" w:after="100" w:afterAutospacing="1"/>
        <w:jc w:val="left"/>
        <w:outlineLvl w:val="3"/>
        <w:rPr>
          <w:rFonts w:ascii="Source Sans Pro" w:eastAsia="Times New Roman" w:hAnsi="Source Sans Pro" w:cs="Times New Roman"/>
          <w:b/>
          <w:bCs/>
          <w:szCs w:val="24"/>
          <w:lang w:eastAsia="fr-FR"/>
        </w:rPr>
      </w:pPr>
      <w:r w:rsidRPr="00F7484B">
        <w:rPr>
          <w:rFonts w:ascii="Source Sans Pro" w:eastAsia="Times New Roman" w:hAnsi="Source Sans Pro" w:cs="Times New Roman"/>
          <w:b/>
          <w:bCs/>
          <w:szCs w:val="24"/>
          <w:lang w:eastAsia="fr-FR"/>
        </w:rPr>
        <w:t xml:space="preserve">L’Exposition de tableaux de l’École italienne (galerie </w:t>
      </w:r>
      <w:proofErr w:type="spellStart"/>
      <w:r w:rsidRPr="00F7484B">
        <w:rPr>
          <w:rFonts w:ascii="Source Sans Pro" w:eastAsia="Times New Roman" w:hAnsi="Source Sans Pro" w:cs="Times New Roman"/>
          <w:b/>
          <w:bCs/>
          <w:szCs w:val="24"/>
          <w:lang w:eastAsia="fr-FR"/>
        </w:rPr>
        <w:t>Trotti</w:t>
      </w:r>
      <w:proofErr w:type="spellEnd"/>
      <w:r w:rsidRPr="00F7484B">
        <w:rPr>
          <w:rFonts w:ascii="Source Sans Pro" w:eastAsia="Times New Roman" w:hAnsi="Source Sans Pro" w:cs="Times New Roman"/>
          <w:b/>
          <w:bCs/>
          <w:szCs w:val="24"/>
          <w:lang w:eastAsia="fr-FR"/>
        </w:rPr>
        <w:t>)</w:t>
      </w:r>
    </w:p>
    <w:p w14:paraId="718C5778" w14:textId="77777777" w:rsidR="00343506" w:rsidRDefault="00343506" w:rsidP="00343506"/>
    <w:p w14:paraId="2A0C22C7" w14:textId="4A4C70B3" w:rsidR="00343506" w:rsidRPr="00343506" w:rsidRDefault="00343506" w:rsidP="00343506">
      <w:r>
        <w:t>[…]</w:t>
      </w:r>
    </w:p>
    <w:p w14:paraId="3FA8D787" w14:textId="22600A82" w:rsidR="00F2555D" w:rsidRDefault="00ED5603" w:rsidP="00AF7E7A">
      <w:pPr>
        <w:rPr>
          <w:rFonts w:ascii="Georgia" w:hAnsi="Georgia"/>
          <w:color w:val="161616"/>
          <w:shd w:val="clear" w:color="auto" w:fill="F3F2EC"/>
        </w:rPr>
      </w:pPr>
      <w:r>
        <w:rPr>
          <w:rFonts w:ascii="Georgia" w:hAnsi="Georgia"/>
          <w:color w:val="161616"/>
          <w:shd w:val="clear" w:color="auto" w:fill="F3F2EC"/>
        </w:rPr>
        <w:t>Nous sommes plus familiers avec son beau-frère Francesco Guardi ; on sait en effet que la sœur aînée de celui-ci, Cécilia, avait épousé Tiepolo en 1721. Encore que le Louvre ne possède rien de comparable à la toile du musée de Rouen, le délicieux </w:t>
      </w:r>
      <w:r>
        <w:rPr>
          <w:rFonts w:ascii="Georgia" w:hAnsi="Georgia"/>
          <w:i/>
          <w:iCs/>
          <w:color w:val="161616"/>
          <w:shd w:val="clear" w:color="auto" w:fill="F3F2EC"/>
        </w:rPr>
        <w:t>Château dans un parc</w:t>
      </w:r>
      <w:r>
        <w:rPr>
          <w:rFonts w:ascii="Georgia" w:hAnsi="Georgia"/>
          <w:color w:val="161616"/>
          <w:shd w:val="clear" w:color="auto" w:fill="F3F2EC"/>
        </w:rPr>
        <w:t xml:space="preserve"> avec ses personnages comme seul Guardi sait les traiter, nous sommes suffisamment avertis par les toiles de la collection La Caze et de la grande galerie, de la valeur du peintre. L’exposition de la galerie </w:t>
      </w:r>
      <w:proofErr w:type="spellStart"/>
      <w:r>
        <w:rPr>
          <w:rFonts w:ascii="Georgia" w:hAnsi="Georgia"/>
          <w:color w:val="161616"/>
          <w:shd w:val="clear" w:color="auto" w:fill="F3F2EC"/>
        </w:rPr>
        <w:t>Trotti</w:t>
      </w:r>
      <w:proofErr w:type="spellEnd"/>
      <w:r>
        <w:rPr>
          <w:rFonts w:ascii="Georgia" w:hAnsi="Georgia"/>
          <w:color w:val="161616"/>
          <w:shd w:val="clear" w:color="auto" w:fill="F3F2EC"/>
        </w:rPr>
        <w:t xml:space="preserve"> comprenait deux spécimens charmants de la manière de Guardi : une </w:t>
      </w:r>
      <w:r>
        <w:rPr>
          <w:rFonts w:ascii="Georgia" w:hAnsi="Georgia"/>
          <w:i/>
          <w:iCs/>
          <w:color w:val="161616"/>
          <w:shd w:val="clear" w:color="auto" w:fill="F3F2EC"/>
        </w:rPr>
        <w:t>Entrée de la Giudecca</w:t>
      </w:r>
      <w:r>
        <w:rPr>
          <w:rFonts w:ascii="Georgia" w:hAnsi="Georgia"/>
          <w:color w:val="161616"/>
          <w:shd w:val="clear" w:color="auto" w:fill="F3F2EC"/>
        </w:rPr>
        <w:t> et une vue de </w:t>
      </w:r>
      <w:r>
        <w:rPr>
          <w:rFonts w:ascii="Georgia" w:hAnsi="Georgia"/>
          <w:i/>
          <w:iCs/>
          <w:color w:val="161616"/>
          <w:shd w:val="clear" w:color="auto" w:fill="F3F2EC"/>
        </w:rPr>
        <w:t xml:space="preserve">San </w:t>
      </w:r>
      <w:proofErr w:type="spellStart"/>
      <w:r>
        <w:rPr>
          <w:rFonts w:ascii="Georgia" w:hAnsi="Georgia"/>
          <w:i/>
          <w:iCs/>
          <w:color w:val="161616"/>
          <w:shd w:val="clear" w:color="auto" w:fill="F3F2EC"/>
        </w:rPr>
        <w:t>Simeone</w:t>
      </w:r>
      <w:proofErr w:type="spellEnd"/>
      <w:r>
        <w:rPr>
          <w:rFonts w:ascii="Georgia" w:hAnsi="Georgia"/>
          <w:i/>
          <w:iCs/>
          <w:color w:val="161616"/>
          <w:shd w:val="clear" w:color="auto" w:fill="F3F2EC"/>
        </w:rPr>
        <w:t xml:space="preserve"> il Piccolo</w:t>
      </w:r>
      <w:r>
        <w:rPr>
          <w:rFonts w:ascii="Georgia" w:hAnsi="Georgia"/>
          <w:color w:val="161616"/>
          <w:shd w:val="clear" w:color="auto" w:fill="F3F2EC"/>
        </w:rPr>
        <w:t xml:space="preserve"> avec des maisons roses dans le soleil dénotant une grande finesse de vision et un sentiment rare de coloriste. Si j’ajoute enfin que le maître de Francesco, Canaletto lui-même, figurait à la galerie </w:t>
      </w:r>
      <w:proofErr w:type="spellStart"/>
      <w:r>
        <w:rPr>
          <w:rFonts w:ascii="Georgia" w:hAnsi="Georgia"/>
          <w:color w:val="161616"/>
          <w:shd w:val="clear" w:color="auto" w:fill="F3F2EC"/>
        </w:rPr>
        <w:t>Trotti</w:t>
      </w:r>
      <w:proofErr w:type="spellEnd"/>
      <w:r>
        <w:rPr>
          <w:rFonts w:ascii="Georgia" w:hAnsi="Georgia"/>
          <w:color w:val="161616"/>
          <w:shd w:val="clear" w:color="auto" w:fill="F3F2EC"/>
        </w:rPr>
        <w:t xml:space="preserve"> pour une </w:t>
      </w:r>
      <w:r>
        <w:rPr>
          <w:rFonts w:ascii="Georgia" w:hAnsi="Georgia"/>
          <w:i/>
          <w:iCs/>
          <w:color w:val="161616"/>
          <w:shd w:val="clear" w:color="auto" w:fill="F3F2EC"/>
        </w:rPr>
        <w:t>Vue de la place Saint-Marc</w:t>
      </w:r>
      <w:r>
        <w:rPr>
          <w:rFonts w:ascii="Georgia" w:hAnsi="Georgia"/>
          <w:color w:val="161616"/>
          <w:shd w:val="clear" w:color="auto" w:fill="F3F2EC"/>
        </w:rPr>
        <w:t>, j’aurai, je crois, signalé la plupart des toiles intéressantes que renfermait cette remarquable exposition. Elle pouvait être pour nous du plus grand profit. Non seulement elle complétait pour un temps trop court l’enseignement de notre Louvre, pour les amateurs ; mais aux artistes modernes eux-mêmes elle eût pu donner une forte leçon. Je suis loin d’être un italianisant ; et j’ai assez souvent déploré l’académisme romain, pour pouvoir dire qu’il nous serait parfois utile de tourner les yeux vers les Vénitiens, depuis Titien jusqu’à Tiepolo </w:t>
      </w:r>
      <w:del w:id="13" w:author="Marguerite-Marie Bordry" w:date="2019-02-07T18:54:00Z">
        <w:r w:rsidDel="00343506">
          <w:rPr>
            <w:rFonts w:ascii="Georgia" w:hAnsi="Georgia"/>
            <w:color w:val="161616"/>
            <w:shd w:val="clear" w:color="auto" w:fill="F3F2EC"/>
          </w:rPr>
          <w:delText>:ce que</w:delText>
        </w:r>
      </w:del>
      <w:ins w:id="14" w:author="Marguerite-Marie Bordry" w:date="2019-02-07T18:54:00Z">
        <w:r w:rsidR="00343506">
          <w:rPr>
            <w:rFonts w:ascii="Georgia" w:hAnsi="Georgia"/>
            <w:color w:val="161616"/>
            <w:shd w:val="clear" w:color="auto" w:fill="F3F2EC"/>
          </w:rPr>
          <w:t> : ce que</w:t>
        </w:r>
      </w:ins>
      <w:r>
        <w:rPr>
          <w:rFonts w:ascii="Georgia" w:hAnsi="Georgia"/>
          <w:color w:val="161616"/>
          <w:shd w:val="clear" w:color="auto" w:fill="F3F2EC"/>
        </w:rPr>
        <w:t xml:space="preserve"> Fragonard fit en empruntant à celui-ci ses jaunes et ses bleus légers, en fortifiant près de lui son entente de la décoration, pourrait encore être fait aujourd’hui, et cela vaudrait beaucoup mieux pour nous que la fabrication de faux primitifs.</w:t>
      </w:r>
    </w:p>
    <w:p w14:paraId="597FE677" w14:textId="1AB94E7E" w:rsidR="00A60157" w:rsidRDefault="00A60157" w:rsidP="00AF7E7A">
      <w:pPr>
        <w:rPr>
          <w:rFonts w:ascii="Georgia" w:hAnsi="Georgia"/>
          <w:color w:val="161616"/>
          <w:shd w:val="clear" w:color="auto" w:fill="F3F2EC"/>
        </w:rPr>
      </w:pPr>
    </w:p>
    <w:p w14:paraId="4E2CEA80" w14:textId="77777777" w:rsidR="00A60157" w:rsidRDefault="00A60157" w:rsidP="00A60157">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lastRenderedPageBreak/>
        <w:t>Tome LXXVIII, numéro 282, 16 mars 1909</w:t>
      </w:r>
      <w:hyperlink r:id="rId13" w:anchor="body-6" w:history="1">
        <w:r>
          <w:rPr>
            <w:rStyle w:val="Lienhypertexte"/>
            <w:rFonts w:ascii="Source Sans Pro" w:hAnsi="Source Sans Pro"/>
            <w:b/>
            <w:bCs/>
            <w:color w:val="808080"/>
            <w:sz w:val="19"/>
            <w:szCs w:val="19"/>
            <w:u w:val="none"/>
          </w:rPr>
          <w:t> §</w:t>
        </w:r>
      </w:hyperlink>
    </w:p>
    <w:p w14:paraId="7915D348" w14:textId="77777777" w:rsidR="005C604E" w:rsidRPr="005C604E" w:rsidRDefault="005C604E" w:rsidP="005C604E">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5C604E">
        <w:rPr>
          <w:rFonts w:ascii="Source Sans Pro" w:eastAsia="Times New Roman" w:hAnsi="Source Sans Pro" w:cs="Times New Roman"/>
          <w:b/>
          <w:bCs/>
          <w:color w:val="161616"/>
          <w:sz w:val="27"/>
          <w:szCs w:val="27"/>
          <w:lang w:eastAsia="fr-FR"/>
        </w:rPr>
        <w:t>Les Journaux. </w:t>
      </w:r>
      <w:r w:rsidRPr="005C604E">
        <w:rPr>
          <w:rFonts w:ascii="Source Sans Pro" w:eastAsia="Times New Roman" w:hAnsi="Source Sans Pro" w:cs="Times New Roman"/>
          <w:b/>
          <w:bCs/>
          <w:color w:val="161616"/>
          <w:sz w:val="17"/>
          <w:szCs w:val="17"/>
          <w:lang w:eastAsia="fr-FR"/>
        </w:rPr>
        <w:br/>
      </w:r>
      <w:r w:rsidRPr="005C604E">
        <w:rPr>
          <w:rFonts w:ascii="Source Sans Pro" w:eastAsia="Times New Roman" w:hAnsi="Source Sans Pro" w:cs="Times New Roman"/>
          <w:b/>
          <w:bCs/>
          <w:color w:val="161616"/>
          <w:sz w:val="27"/>
          <w:szCs w:val="27"/>
          <w:lang w:eastAsia="fr-FR"/>
        </w:rPr>
        <w:t>Prospectus littéraires (</w:t>
      </w:r>
      <w:r w:rsidRPr="005C604E">
        <w:rPr>
          <w:rFonts w:ascii="Source Sans Pro" w:eastAsia="Times New Roman" w:hAnsi="Source Sans Pro" w:cs="Times New Roman"/>
          <w:b/>
          <w:bCs/>
          <w:i/>
          <w:iCs/>
          <w:color w:val="161616"/>
          <w:sz w:val="27"/>
          <w:szCs w:val="27"/>
          <w:lang w:eastAsia="fr-FR"/>
        </w:rPr>
        <w:t>L’Opinion</w:t>
      </w:r>
      <w:r w:rsidRPr="005C604E">
        <w:rPr>
          <w:rFonts w:ascii="Source Sans Pro" w:eastAsia="Times New Roman" w:hAnsi="Source Sans Pro" w:cs="Times New Roman"/>
          <w:b/>
          <w:bCs/>
          <w:color w:val="161616"/>
          <w:sz w:val="27"/>
          <w:szCs w:val="27"/>
          <w:lang w:eastAsia="fr-FR"/>
        </w:rPr>
        <w:t>, 27 février)</w:t>
      </w:r>
    </w:p>
    <w:p w14:paraId="555761B3" w14:textId="77777777" w:rsidR="005C604E" w:rsidRPr="005C604E" w:rsidRDefault="005C604E" w:rsidP="005C604E">
      <w:pPr>
        <w:shd w:val="clear" w:color="auto" w:fill="F3F2EC"/>
        <w:jc w:val="right"/>
        <w:rPr>
          <w:rFonts w:ascii="Georgia" w:eastAsia="Times New Roman" w:hAnsi="Georgia" w:cs="Times New Roman"/>
          <w:color w:val="161616"/>
          <w:szCs w:val="24"/>
          <w:lang w:eastAsia="fr-FR"/>
        </w:rPr>
      </w:pPr>
      <w:r w:rsidRPr="005C604E">
        <w:rPr>
          <w:rFonts w:ascii="Georgia" w:eastAsia="Times New Roman" w:hAnsi="Georgia" w:cs="Times New Roman"/>
          <w:color w:val="161616"/>
          <w:szCs w:val="24"/>
          <w:lang w:eastAsia="fr-FR"/>
        </w:rPr>
        <w:t>R. de Bury.</w:t>
      </w:r>
    </w:p>
    <w:p w14:paraId="144BE347" w14:textId="77777777" w:rsidR="005C604E" w:rsidRPr="005C604E" w:rsidRDefault="005C604E" w:rsidP="005C604E">
      <w:pPr>
        <w:shd w:val="clear" w:color="auto" w:fill="F3F2EC"/>
        <w:rPr>
          <w:rFonts w:ascii="Verdana" w:eastAsia="Times New Roman" w:hAnsi="Verdana" w:cs="Times New Roman"/>
          <w:color w:val="161616"/>
          <w:sz w:val="21"/>
          <w:szCs w:val="21"/>
          <w:lang w:eastAsia="fr-FR"/>
        </w:rPr>
      </w:pPr>
      <w:r w:rsidRPr="005C604E">
        <w:rPr>
          <w:rFonts w:ascii="Verdana" w:eastAsia="Times New Roman" w:hAnsi="Verdana" w:cs="Times New Roman"/>
          <w:color w:val="161616"/>
          <w:sz w:val="21"/>
          <w:szCs w:val="21"/>
          <w:lang w:eastAsia="fr-FR"/>
        </w:rPr>
        <w:t>Tome LXXVIII, numéro 282, 16 mars 1909, p. 355-358 [355-356].</w:t>
      </w:r>
    </w:p>
    <w:p w14:paraId="35A34139" w14:textId="77777777" w:rsidR="005C604E" w:rsidRDefault="005C604E" w:rsidP="005C604E">
      <w:pPr>
        <w:shd w:val="clear" w:color="auto" w:fill="F3F2EC"/>
        <w:spacing w:line="360" w:lineRule="atLeast"/>
        <w:rPr>
          <w:rFonts w:ascii="Georgia" w:eastAsia="Times New Roman" w:hAnsi="Georgia" w:cs="Times New Roman"/>
          <w:color w:val="161616"/>
          <w:szCs w:val="24"/>
          <w:lang w:eastAsia="fr-FR"/>
        </w:rPr>
      </w:pPr>
    </w:p>
    <w:p w14:paraId="3E5AC6B4" w14:textId="76159933" w:rsidR="005C604E" w:rsidRPr="005C604E" w:rsidRDefault="005C604E" w:rsidP="005C604E">
      <w:pPr>
        <w:shd w:val="clear" w:color="auto" w:fill="F3F2EC"/>
        <w:spacing w:line="360" w:lineRule="atLeast"/>
        <w:rPr>
          <w:rFonts w:ascii="Georgia" w:eastAsia="Times New Roman" w:hAnsi="Georgia" w:cs="Times New Roman"/>
          <w:color w:val="161616"/>
          <w:szCs w:val="24"/>
          <w:lang w:eastAsia="fr-FR"/>
        </w:rPr>
      </w:pPr>
      <w:r w:rsidRPr="005C604E">
        <w:rPr>
          <w:rFonts w:ascii="Georgia" w:eastAsia="Times New Roman" w:hAnsi="Georgia" w:cs="Times New Roman"/>
          <w:color w:val="161616"/>
          <w:szCs w:val="24"/>
          <w:lang w:eastAsia="fr-FR"/>
        </w:rPr>
        <w:t>De </w:t>
      </w:r>
      <w:r w:rsidRPr="005C604E">
        <w:rPr>
          <w:rFonts w:ascii="Georgia" w:eastAsia="Times New Roman" w:hAnsi="Georgia" w:cs="Times New Roman"/>
          <w:b/>
          <w:bCs/>
          <w:color w:val="161616"/>
          <w:szCs w:val="24"/>
          <w:lang w:eastAsia="fr-FR"/>
        </w:rPr>
        <w:t>l’Opinion</w:t>
      </w:r>
      <w:r w:rsidRPr="005C604E">
        <w:rPr>
          <w:rFonts w:ascii="Georgia" w:eastAsia="Times New Roman" w:hAnsi="Georgia" w:cs="Times New Roman"/>
          <w:color w:val="161616"/>
          <w:szCs w:val="24"/>
          <w:lang w:eastAsia="fr-FR"/>
        </w:rPr>
        <w:t>, sous la signature de M. de Maigret :</w:t>
      </w:r>
    </w:p>
    <w:p w14:paraId="3B85ABCD"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Nous vivons en un temps de cataclysmes épouvantables. Après les secousses sismiques de ces dernières semaines, voici que, brusquement, une doctrine philosophique « </w:t>
      </w:r>
      <w:proofErr w:type="spellStart"/>
      <w:r w:rsidRPr="005C604E">
        <w:rPr>
          <w:rFonts w:ascii="Georgia" w:eastAsia="Times New Roman" w:hAnsi="Georgia" w:cs="Times New Roman"/>
          <w:color w:val="161616"/>
          <w:sz w:val="22"/>
          <w:lang w:eastAsia="fr-FR"/>
        </w:rPr>
        <w:t>culbutante</w:t>
      </w:r>
      <w:proofErr w:type="spellEnd"/>
      <w:r w:rsidRPr="005C604E">
        <w:rPr>
          <w:rFonts w:ascii="Georgia" w:eastAsia="Times New Roman" w:hAnsi="Georgia" w:cs="Times New Roman"/>
          <w:color w:val="161616"/>
          <w:sz w:val="22"/>
          <w:lang w:eastAsia="fr-FR"/>
        </w:rPr>
        <w:t xml:space="preserve"> et incendiaire »,</w:t>
      </w:r>
    </w:p>
    <w:p w14:paraId="121CAB19"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t>Qui nous vient d’Italie et qui lui vient des cieux,</w:t>
      </w:r>
    </w:p>
    <w:p w14:paraId="70DC8677" w14:textId="34550AA0"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proofErr w:type="gramStart"/>
      <w:r w:rsidRPr="005C604E">
        <w:rPr>
          <w:rFonts w:ascii="Georgia" w:eastAsia="Times New Roman" w:hAnsi="Georgia" w:cs="Times New Roman"/>
          <w:color w:val="161616"/>
          <w:sz w:val="22"/>
          <w:lang w:eastAsia="fr-FR"/>
        </w:rPr>
        <w:t>par</w:t>
      </w:r>
      <w:proofErr w:type="gramEnd"/>
      <w:r w:rsidRPr="005C604E">
        <w:rPr>
          <w:rFonts w:ascii="Georgia" w:eastAsia="Times New Roman" w:hAnsi="Georgia" w:cs="Times New Roman"/>
          <w:color w:val="161616"/>
          <w:sz w:val="22"/>
          <w:lang w:eastAsia="fr-FR"/>
        </w:rPr>
        <w:t xml:space="preserve"> la bouche de </w:t>
      </w:r>
      <w:del w:id="15" w:author="Marguerite-Marie Bordry" w:date="2019-02-07T19:42:00Z">
        <w:r w:rsidRPr="005C604E" w:rsidDel="005C604E">
          <w:rPr>
            <w:rFonts w:ascii="Georgia" w:eastAsia="Times New Roman" w:hAnsi="Georgia" w:cs="Times New Roman"/>
            <w:color w:val="161616"/>
            <w:sz w:val="22"/>
            <w:lang w:eastAsia="fr-FR"/>
          </w:rPr>
          <w:delText>M </w:delText>
        </w:r>
      </w:del>
      <w:ins w:id="16" w:author="Marguerite-Marie Bordry" w:date="2019-02-07T19:42:00Z">
        <w:r>
          <w:rPr>
            <w:rFonts w:ascii="Georgia" w:eastAsia="Times New Roman" w:hAnsi="Georgia" w:cs="Times New Roman"/>
            <w:color w:val="161616"/>
            <w:sz w:val="22"/>
            <w:lang w:eastAsia="fr-FR"/>
          </w:rPr>
          <w:t>M.</w:t>
        </w:r>
        <w:r w:rsidRPr="005C604E">
          <w:rPr>
            <w:rFonts w:ascii="Georgia" w:eastAsia="Times New Roman" w:hAnsi="Georgia" w:cs="Times New Roman"/>
            <w:color w:val="161616"/>
            <w:sz w:val="22"/>
            <w:lang w:eastAsia="fr-FR"/>
          </w:rPr>
          <w:t> </w:t>
        </w:r>
      </w:ins>
      <w:r w:rsidRPr="005C604E">
        <w:rPr>
          <w:rFonts w:ascii="Georgia" w:eastAsia="Times New Roman" w:hAnsi="Georgia" w:cs="Times New Roman"/>
          <w:color w:val="161616"/>
          <w:sz w:val="22"/>
          <w:lang w:eastAsia="fr-FR"/>
        </w:rPr>
        <w:t>Marinetti, </w:t>
      </w:r>
      <w:r w:rsidRPr="005C604E">
        <w:rPr>
          <w:rFonts w:ascii="Georgia" w:eastAsia="Times New Roman" w:hAnsi="Georgia" w:cs="Times New Roman"/>
          <w:i/>
          <w:iCs/>
          <w:color w:val="161616"/>
          <w:sz w:val="22"/>
          <w:lang w:eastAsia="fr-FR"/>
        </w:rPr>
        <w:t>le Futurisme</w:t>
      </w:r>
      <w:r w:rsidRPr="005C604E">
        <w:rPr>
          <w:rFonts w:ascii="Georgia" w:eastAsia="Times New Roman" w:hAnsi="Georgia" w:cs="Times New Roman"/>
          <w:color w:val="161616"/>
          <w:sz w:val="22"/>
          <w:lang w:eastAsia="fr-FR"/>
        </w:rPr>
        <w:t>, — puisqu’il faut l’appeler par son nom, — éclata comme un coup de foudre dans le ciel endormi de la littérature. Le Futurisme ? C’est la religion nouvelle de ceux qui veulent chanter : « … les ressacs multicolores et polyphoniques des révolutions dans les capitales modernes ; la vibration nocturne des arsenaux et des chantiers sous leurs violentes lunes électriques ; les gares gloutonnes avaleuses de serpents qui fument ; les usines suspendues aux nuages par les ficelles de leurs fumées ; les ponts aux bonds de gymnastes lancés sur la coutellerie diabolique des fleuves ensoleillés ; les paquebots aventureux flairant l’horizon ; les locomotives au grand poitrail, qui piaffent sur les rails, tels d’énormes chevaux d’acier bridés de longs tuyaux, et le vol glissant des aéroplanes, dont l’hélice a des claquements de drapeau et des applaudissements de foule enthousiaste ».</w:t>
      </w:r>
    </w:p>
    <w:p w14:paraId="571F7FC3"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C’est la religion de ceux qui ont assez des « musées-cimetières »et qui, « bons incendiaires aux doigts carbonisés », prochainement mettront le feu aux bibliothèques pour délivrer l’humanité de « ces calvaires de rêves crucifiés, ces registres d’élans, brisés » ; de tous ceux qui, encore, veulent glorifier « le militarisme, le patriotisme, le geste destructeur des anarchistes, les belles idées qui tuent ; c’est le mépris de la femme ».</w:t>
      </w:r>
    </w:p>
    <w:p w14:paraId="6E75317B"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Arrêtons-nous. M. Marinetti, avec ses airs de révolté, ne peut que nous faire sourire. Sa doctrine est profondément bourgeoise, surannée, réactionnaire, et plutôt que de lui faire l’injure de croire à sa conviction en de pareilles sornettes, nous voulons supposer qu’il a choisi le carnaval pour nous faire une bonne farce. Il existe, en effet, chez nous, une école philosophique dont le manifeste, pour avoir eu peu de publicité, n’en est pas moins intéressant. En voici quelques extraits, cités au hasard :</w:t>
      </w:r>
    </w:p>
    <w:p w14:paraId="20F82D21"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t>« Le but final de </w:t>
      </w:r>
      <w:r w:rsidRPr="005C604E">
        <w:rPr>
          <w:rFonts w:ascii="Georgia" w:eastAsia="Times New Roman" w:hAnsi="Georgia" w:cs="Times New Roman"/>
          <w:i/>
          <w:iCs/>
          <w:color w:val="161616"/>
          <w:sz w:val="20"/>
          <w:szCs w:val="20"/>
          <w:lang w:eastAsia="fr-FR"/>
        </w:rPr>
        <w:t>l’</w:t>
      </w:r>
      <w:proofErr w:type="spellStart"/>
      <w:r w:rsidRPr="005C604E">
        <w:rPr>
          <w:rFonts w:ascii="Georgia" w:eastAsia="Times New Roman" w:hAnsi="Georgia" w:cs="Times New Roman"/>
          <w:i/>
          <w:iCs/>
          <w:color w:val="161616"/>
          <w:sz w:val="20"/>
          <w:szCs w:val="20"/>
          <w:lang w:eastAsia="fr-FR"/>
        </w:rPr>
        <w:t>Énerguménisme</w:t>
      </w:r>
      <w:proofErr w:type="spellEnd"/>
      <w:r w:rsidRPr="005C604E">
        <w:rPr>
          <w:rFonts w:ascii="Georgia" w:eastAsia="Times New Roman" w:hAnsi="Georgia" w:cs="Times New Roman"/>
          <w:color w:val="161616"/>
          <w:sz w:val="20"/>
          <w:szCs w:val="20"/>
          <w:lang w:eastAsia="fr-FR"/>
        </w:rPr>
        <w:t> (nom de la nouvelle doctrine) est la réalisation du désordre trépidant, par les moyens suivants : 1° destruction radicale du Cosmos, tel qu’il existe actuellement ; 2° reconstitution d’un monde nouveau sans aucun plan préconçu (pourquoi les planètes sont-elles rondes ? ne peuvent-elles adopter la forme qu’elles préfèrent ?) ; 3° confusion complète de toutes les lois physiques et chimiques en une seule force qui sera l’anarchie tonitruante sous la direction du moto-</w:t>
      </w:r>
      <w:proofErr w:type="spellStart"/>
      <w:r w:rsidRPr="005C604E">
        <w:rPr>
          <w:rFonts w:ascii="Georgia" w:eastAsia="Times New Roman" w:hAnsi="Georgia" w:cs="Times New Roman"/>
          <w:color w:val="161616"/>
          <w:sz w:val="20"/>
          <w:szCs w:val="20"/>
          <w:lang w:eastAsia="fr-FR"/>
        </w:rPr>
        <w:t>anthrope</w:t>
      </w:r>
      <w:proofErr w:type="spellEnd"/>
      <w:r w:rsidRPr="005C604E">
        <w:rPr>
          <w:rFonts w:ascii="Georgia" w:eastAsia="Times New Roman" w:hAnsi="Georgia" w:cs="Times New Roman"/>
          <w:color w:val="161616"/>
          <w:sz w:val="20"/>
          <w:szCs w:val="20"/>
          <w:lang w:eastAsia="fr-FR"/>
        </w:rPr>
        <w:t xml:space="preserve"> ou homme-automobile. »</w:t>
      </w:r>
    </w:p>
    <w:p w14:paraId="6BE7FEC3"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Moyens pratiques d’atteindre à cet état nouveau, pris au hasard dans le Guide moral de l’</w:t>
      </w:r>
      <w:proofErr w:type="spellStart"/>
      <w:r w:rsidRPr="005C604E">
        <w:rPr>
          <w:rFonts w:ascii="Georgia" w:eastAsia="Times New Roman" w:hAnsi="Georgia" w:cs="Times New Roman"/>
          <w:color w:val="161616"/>
          <w:sz w:val="22"/>
          <w:lang w:eastAsia="fr-FR"/>
        </w:rPr>
        <w:t>Énerguménisme</w:t>
      </w:r>
      <w:proofErr w:type="spellEnd"/>
      <w:r w:rsidRPr="005C604E">
        <w:rPr>
          <w:rFonts w:ascii="Georgia" w:eastAsia="Times New Roman" w:hAnsi="Georgia" w:cs="Times New Roman"/>
          <w:color w:val="161616"/>
          <w:sz w:val="22"/>
          <w:lang w:eastAsia="fr-FR"/>
        </w:rPr>
        <w:t xml:space="preserve"> ou manuel du </w:t>
      </w:r>
      <w:proofErr w:type="spellStart"/>
      <w:r w:rsidRPr="005C604E">
        <w:rPr>
          <w:rFonts w:ascii="Georgia" w:eastAsia="Times New Roman" w:hAnsi="Georgia" w:cs="Times New Roman"/>
          <w:color w:val="161616"/>
          <w:sz w:val="22"/>
          <w:lang w:eastAsia="fr-FR"/>
        </w:rPr>
        <w:t>panhystérisme</w:t>
      </w:r>
      <w:proofErr w:type="spellEnd"/>
      <w:r w:rsidRPr="005C604E">
        <w:rPr>
          <w:rFonts w:ascii="Georgia" w:eastAsia="Times New Roman" w:hAnsi="Georgia" w:cs="Times New Roman"/>
          <w:color w:val="161616"/>
          <w:sz w:val="22"/>
          <w:lang w:eastAsia="fr-FR"/>
        </w:rPr>
        <w:t xml:space="preserve"> intégral et de la </w:t>
      </w:r>
      <w:proofErr w:type="spellStart"/>
      <w:r w:rsidRPr="005C604E">
        <w:rPr>
          <w:rFonts w:ascii="Georgia" w:eastAsia="Times New Roman" w:hAnsi="Georgia" w:cs="Times New Roman"/>
          <w:color w:val="161616"/>
          <w:sz w:val="22"/>
          <w:lang w:eastAsia="fr-FR"/>
        </w:rPr>
        <w:t>superexaltation</w:t>
      </w:r>
      <w:proofErr w:type="spellEnd"/>
      <w:r w:rsidRPr="005C604E">
        <w:rPr>
          <w:rFonts w:ascii="Georgia" w:eastAsia="Times New Roman" w:hAnsi="Georgia" w:cs="Times New Roman"/>
          <w:color w:val="161616"/>
          <w:sz w:val="22"/>
          <w:lang w:eastAsia="fr-FR"/>
        </w:rPr>
        <w:t xml:space="preserve"> appliquée :</w:t>
      </w:r>
    </w:p>
    <w:p w14:paraId="3E256C63"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lastRenderedPageBreak/>
        <w:t xml:space="preserve">« Suppression de la langue et du verbe, utilisation exclusive de l’exclamation et de l’onomatopée transcendante et gesticulatoire. — Abolition de la politesse, des arts, de la grâce ; mise à mort d’Isadora Duncan. — Réglementation de la vie explosive (forme supérieure de l’existence) ; </w:t>
      </w:r>
      <w:proofErr w:type="gramStart"/>
      <w:r w:rsidRPr="005C604E">
        <w:rPr>
          <w:rFonts w:ascii="Georgia" w:eastAsia="Times New Roman" w:hAnsi="Georgia" w:cs="Times New Roman"/>
          <w:color w:val="161616"/>
          <w:sz w:val="20"/>
          <w:szCs w:val="20"/>
          <w:lang w:eastAsia="fr-FR"/>
        </w:rPr>
        <w:t>vitesse minima</w:t>
      </w:r>
      <w:proofErr w:type="gramEnd"/>
      <w:r w:rsidRPr="005C604E">
        <w:rPr>
          <w:rFonts w:ascii="Georgia" w:eastAsia="Times New Roman" w:hAnsi="Georgia" w:cs="Times New Roman"/>
          <w:color w:val="161616"/>
          <w:sz w:val="20"/>
          <w:szCs w:val="20"/>
          <w:lang w:eastAsia="fr-FR"/>
        </w:rPr>
        <w:t xml:space="preserve"> pour les automobiles : 200 à l’heure ; pour les films cinématographiques : 500 ; pour le débit des conférenciers : 2 000 mots à la minute ; pour le cœur humain : 150 pulsations à la seconde. — Extermination des culs-de-jatte et des tortues ; élevage méthodique des zèbres. — Compénétration des espèces… »</w:t>
      </w:r>
    </w:p>
    <w:p w14:paraId="3CBBDB05"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Ici, l’auteur du manifeste affirme en termes crus qu’en mariant Flying Fox à M</w:t>
      </w:r>
      <w:r w:rsidRPr="005C604E">
        <w:rPr>
          <w:rFonts w:ascii="Georgia" w:eastAsia="Times New Roman" w:hAnsi="Georgia" w:cs="Times New Roman"/>
          <w:color w:val="161616"/>
          <w:sz w:val="17"/>
          <w:szCs w:val="17"/>
          <w:vertAlign w:val="superscript"/>
          <w:lang w:eastAsia="fr-FR"/>
        </w:rPr>
        <w:t>me</w:t>
      </w:r>
      <w:r w:rsidRPr="005C604E">
        <w:rPr>
          <w:rFonts w:ascii="Georgia" w:eastAsia="Times New Roman" w:hAnsi="Georgia" w:cs="Times New Roman"/>
          <w:color w:val="161616"/>
          <w:sz w:val="22"/>
          <w:lang w:eastAsia="fr-FR"/>
        </w:rPr>
        <w:t> Otero on obtiendrait le Centaure, lequel, épousant à son tour une pieuvre, donnerait le jour à un animal d’une espèce nouvelle, qui n’aurait plus qu’à prendre en justes noces un mille-pattes femelle pour procréer la race définitive de l’avenir, l’être aux cent bras et aux cent pieds rêvé jadis par les mythologies indoues. Mais poursuivons :</w:t>
      </w:r>
    </w:p>
    <w:p w14:paraId="0DCE2C7B" w14:textId="77777777" w:rsidR="005C604E" w:rsidRPr="005C604E" w:rsidRDefault="005C604E" w:rsidP="005C604E">
      <w:pPr>
        <w:shd w:val="clear" w:color="auto" w:fill="F3F2EC"/>
        <w:spacing w:line="305" w:lineRule="atLeast"/>
        <w:rPr>
          <w:rFonts w:ascii="Georgia" w:eastAsia="Times New Roman" w:hAnsi="Georgia" w:cs="Times New Roman"/>
          <w:color w:val="161616"/>
          <w:sz w:val="20"/>
          <w:szCs w:val="20"/>
          <w:lang w:eastAsia="fr-FR"/>
        </w:rPr>
      </w:pPr>
      <w:r w:rsidRPr="005C604E">
        <w:rPr>
          <w:rFonts w:ascii="Georgia" w:eastAsia="Times New Roman" w:hAnsi="Georgia" w:cs="Times New Roman"/>
          <w:color w:val="161616"/>
          <w:sz w:val="20"/>
          <w:szCs w:val="20"/>
          <w:lang w:eastAsia="fr-FR"/>
        </w:rPr>
        <w:t xml:space="preserve">« Limites de l’âge viril fixées à vingt et trente ans. — Massacre des vieillards et des infirmes. — Culture de l’épilepsie et de l’ataxie locomotrice chez les enfants. — Destruction radicale du sexe féminin. — Envoi d’un ultimatum à Sirius, dont Renan a signalé l’attitude narquoise. — Publication d’ouvrages </w:t>
      </w:r>
      <w:proofErr w:type="spellStart"/>
      <w:r w:rsidRPr="005C604E">
        <w:rPr>
          <w:rFonts w:ascii="Georgia" w:eastAsia="Times New Roman" w:hAnsi="Georgia" w:cs="Times New Roman"/>
          <w:color w:val="161616"/>
          <w:sz w:val="20"/>
          <w:szCs w:val="20"/>
          <w:lang w:eastAsia="fr-FR"/>
        </w:rPr>
        <w:t>énerguménistes</w:t>
      </w:r>
      <w:proofErr w:type="spellEnd"/>
      <w:r w:rsidRPr="005C604E">
        <w:rPr>
          <w:rFonts w:ascii="Georgia" w:eastAsia="Times New Roman" w:hAnsi="Georgia" w:cs="Times New Roman"/>
          <w:color w:val="161616"/>
          <w:sz w:val="20"/>
          <w:szCs w:val="20"/>
          <w:lang w:eastAsia="fr-FR"/>
        </w:rPr>
        <w:t xml:space="preserve"> dont le premier sera, prochainement, </w:t>
      </w:r>
      <w:r w:rsidRPr="005C604E">
        <w:rPr>
          <w:rFonts w:ascii="Georgia" w:eastAsia="Times New Roman" w:hAnsi="Georgia" w:cs="Times New Roman"/>
          <w:i/>
          <w:iCs/>
          <w:color w:val="161616"/>
          <w:sz w:val="20"/>
          <w:szCs w:val="20"/>
          <w:lang w:eastAsia="fr-FR"/>
        </w:rPr>
        <w:t>le Swing aux Étoiles</w:t>
      </w:r>
      <w:r w:rsidRPr="005C604E">
        <w:rPr>
          <w:rFonts w:ascii="Georgia" w:eastAsia="Times New Roman" w:hAnsi="Georgia" w:cs="Times New Roman"/>
          <w:color w:val="161616"/>
          <w:sz w:val="20"/>
          <w:szCs w:val="20"/>
          <w:lang w:eastAsia="fr-FR"/>
        </w:rPr>
        <w:t>, par Sam Mac </w:t>
      </w:r>
      <w:proofErr w:type="spellStart"/>
      <w:r w:rsidRPr="005C604E">
        <w:rPr>
          <w:rFonts w:ascii="Georgia" w:eastAsia="Times New Roman" w:hAnsi="Georgia" w:cs="Times New Roman"/>
          <w:color w:val="161616"/>
          <w:sz w:val="20"/>
          <w:szCs w:val="20"/>
          <w:lang w:eastAsia="fr-FR"/>
        </w:rPr>
        <w:t>Vea</w:t>
      </w:r>
      <w:proofErr w:type="spellEnd"/>
      <w:r w:rsidRPr="005C604E">
        <w:rPr>
          <w:rFonts w:ascii="Georgia" w:eastAsia="Times New Roman" w:hAnsi="Georgia" w:cs="Times New Roman"/>
          <w:color w:val="161616"/>
          <w:sz w:val="20"/>
          <w:szCs w:val="20"/>
          <w:lang w:eastAsia="fr-FR"/>
        </w:rPr>
        <w:t>. — Enfin, création d’un comité exécutif pour la destruction des œuvres d’art et l’assassinat d’un certain nombre de </w:t>
      </w:r>
      <w:r w:rsidRPr="005C604E">
        <w:rPr>
          <w:rFonts w:ascii="Georgia" w:eastAsia="Times New Roman" w:hAnsi="Georgia" w:cs="Times New Roman"/>
          <w:i/>
          <w:iCs/>
          <w:color w:val="161616"/>
          <w:sz w:val="20"/>
          <w:szCs w:val="20"/>
          <w:lang w:eastAsia="fr-FR"/>
        </w:rPr>
        <w:t>fossiles</w:t>
      </w:r>
      <w:r w:rsidRPr="005C604E">
        <w:rPr>
          <w:rFonts w:ascii="Georgia" w:eastAsia="Times New Roman" w:hAnsi="Georgia" w:cs="Times New Roman"/>
          <w:color w:val="161616"/>
          <w:sz w:val="20"/>
          <w:szCs w:val="20"/>
          <w:lang w:eastAsia="fr-FR"/>
        </w:rPr>
        <w:t>, dont suit la liste. »</w:t>
      </w:r>
    </w:p>
    <w:p w14:paraId="398D201C" w14:textId="77777777" w:rsidR="005C604E" w:rsidRPr="005C604E" w:rsidRDefault="005C604E" w:rsidP="005C604E">
      <w:pPr>
        <w:shd w:val="clear" w:color="auto" w:fill="F3F2EC"/>
        <w:spacing w:line="331" w:lineRule="atLeast"/>
        <w:rPr>
          <w:rFonts w:ascii="Georgia" w:eastAsia="Times New Roman" w:hAnsi="Georgia" w:cs="Times New Roman"/>
          <w:color w:val="161616"/>
          <w:sz w:val="22"/>
          <w:lang w:eastAsia="fr-FR"/>
        </w:rPr>
      </w:pPr>
      <w:r w:rsidRPr="005C604E">
        <w:rPr>
          <w:rFonts w:ascii="Georgia" w:eastAsia="Times New Roman" w:hAnsi="Georgia" w:cs="Times New Roman"/>
          <w:color w:val="161616"/>
          <w:sz w:val="22"/>
          <w:lang w:eastAsia="fr-FR"/>
        </w:rPr>
        <w:t>Cette liste serait trop longue à publier. Avertissons seulement M. Marinetti qu’il y figure en première ligne.</w:t>
      </w:r>
    </w:p>
    <w:p w14:paraId="5204FF1B" w14:textId="1A3488BF" w:rsidR="00A60157" w:rsidRDefault="00A60157" w:rsidP="00AF7E7A">
      <w:pPr>
        <w:rPr>
          <w:ins w:id="17" w:author="Marguerite-Marie Bordry" w:date="2019-02-07T19:44:00Z"/>
        </w:rPr>
      </w:pPr>
    </w:p>
    <w:p w14:paraId="5B3B00F3" w14:textId="77777777" w:rsidR="008F04F6" w:rsidRPr="008F04F6" w:rsidRDefault="008F04F6" w:rsidP="008F04F6">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8F04F6">
        <w:rPr>
          <w:rFonts w:ascii="Source Sans Pro" w:eastAsia="Times New Roman" w:hAnsi="Source Sans Pro" w:cs="Times New Roman"/>
          <w:b/>
          <w:bCs/>
          <w:color w:val="161616"/>
          <w:sz w:val="27"/>
          <w:szCs w:val="27"/>
          <w:lang w:eastAsia="fr-FR"/>
        </w:rPr>
        <w:t>Lettres anglaises. </w:t>
      </w:r>
      <w:r w:rsidRPr="008F04F6">
        <w:rPr>
          <w:rFonts w:ascii="Source Sans Pro" w:eastAsia="Times New Roman" w:hAnsi="Source Sans Pro" w:cs="Times New Roman"/>
          <w:b/>
          <w:bCs/>
          <w:color w:val="161616"/>
          <w:sz w:val="17"/>
          <w:szCs w:val="17"/>
          <w:lang w:eastAsia="fr-FR"/>
        </w:rPr>
        <w:br/>
      </w:r>
      <w:r w:rsidRPr="008F04F6">
        <w:rPr>
          <w:rFonts w:ascii="Source Sans Pro" w:eastAsia="Times New Roman" w:hAnsi="Source Sans Pro" w:cs="Times New Roman"/>
          <w:b/>
          <w:bCs/>
          <w:color w:val="161616"/>
          <w:sz w:val="27"/>
          <w:szCs w:val="27"/>
          <w:lang w:eastAsia="fr-FR"/>
        </w:rPr>
        <w:t>[John Ruskin] [extrait]</w:t>
      </w:r>
      <w:hyperlink r:id="rId14" w:anchor="body-6-6" w:history="1">
        <w:r w:rsidRPr="008F04F6">
          <w:rPr>
            <w:rFonts w:ascii="Source Sans Pro" w:eastAsia="Times New Roman" w:hAnsi="Source Sans Pro" w:cs="Times New Roman"/>
            <w:b/>
            <w:bCs/>
            <w:color w:val="808080"/>
            <w:sz w:val="17"/>
            <w:szCs w:val="17"/>
            <w:u w:val="single"/>
            <w:lang w:eastAsia="fr-FR"/>
          </w:rPr>
          <w:t> §</w:t>
        </w:r>
      </w:hyperlink>
    </w:p>
    <w:p w14:paraId="01A06337" w14:textId="77777777" w:rsidR="008F04F6" w:rsidRPr="005F6261" w:rsidRDefault="008F04F6" w:rsidP="008F04F6">
      <w:pPr>
        <w:shd w:val="clear" w:color="auto" w:fill="F3F2EC"/>
        <w:jc w:val="right"/>
        <w:rPr>
          <w:rFonts w:ascii="Georgia" w:eastAsia="Times New Roman" w:hAnsi="Georgia" w:cs="Times New Roman"/>
          <w:color w:val="161616"/>
          <w:szCs w:val="24"/>
          <w:lang w:val="en-GB" w:eastAsia="fr-FR"/>
        </w:rPr>
      </w:pPr>
      <w:r w:rsidRPr="005F6261">
        <w:rPr>
          <w:rFonts w:ascii="Georgia" w:eastAsia="Times New Roman" w:hAnsi="Georgia" w:cs="Times New Roman"/>
          <w:color w:val="161616"/>
          <w:szCs w:val="24"/>
          <w:lang w:val="en-GB" w:eastAsia="fr-FR"/>
        </w:rPr>
        <w:t>Henry-D. </w:t>
      </w:r>
      <w:proofErr w:type="spellStart"/>
      <w:r w:rsidRPr="005F6261">
        <w:rPr>
          <w:rFonts w:ascii="Georgia" w:eastAsia="Times New Roman" w:hAnsi="Georgia" w:cs="Times New Roman"/>
          <w:color w:val="161616"/>
          <w:szCs w:val="24"/>
          <w:lang w:val="en-GB" w:eastAsia="fr-FR"/>
        </w:rPr>
        <w:t>Davray</w:t>
      </w:r>
      <w:proofErr w:type="spellEnd"/>
      <w:r w:rsidRPr="005F6261">
        <w:rPr>
          <w:rFonts w:ascii="Georgia" w:eastAsia="Times New Roman" w:hAnsi="Georgia" w:cs="Times New Roman"/>
          <w:color w:val="161616"/>
          <w:szCs w:val="24"/>
          <w:lang w:val="en-GB" w:eastAsia="fr-FR"/>
        </w:rPr>
        <w:t>.</w:t>
      </w:r>
    </w:p>
    <w:p w14:paraId="010AEEE7" w14:textId="77777777" w:rsidR="008F04F6" w:rsidRPr="005F6261" w:rsidRDefault="008F04F6" w:rsidP="008F04F6">
      <w:pPr>
        <w:shd w:val="clear" w:color="auto" w:fill="F3F2EC"/>
        <w:rPr>
          <w:rFonts w:ascii="Verdana" w:eastAsia="Times New Roman" w:hAnsi="Verdana" w:cs="Times New Roman"/>
          <w:color w:val="161616"/>
          <w:sz w:val="21"/>
          <w:szCs w:val="21"/>
          <w:lang w:val="en-GB" w:eastAsia="fr-FR"/>
        </w:rPr>
      </w:pPr>
      <w:r w:rsidRPr="005F6261">
        <w:rPr>
          <w:rFonts w:ascii="Verdana" w:eastAsia="Times New Roman" w:hAnsi="Verdana" w:cs="Times New Roman"/>
          <w:color w:val="161616"/>
          <w:sz w:val="21"/>
          <w:szCs w:val="21"/>
          <w:lang w:val="en-GB" w:eastAsia="fr-FR"/>
        </w:rPr>
        <w:t xml:space="preserve">Tome LXXVIII, </w:t>
      </w:r>
      <w:proofErr w:type="spellStart"/>
      <w:r w:rsidRPr="005F6261">
        <w:rPr>
          <w:rFonts w:ascii="Verdana" w:eastAsia="Times New Roman" w:hAnsi="Verdana" w:cs="Times New Roman"/>
          <w:color w:val="161616"/>
          <w:sz w:val="21"/>
          <w:szCs w:val="21"/>
          <w:lang w:val="en-GB" w:eastAsia="fr-FR"/>
        </w:rPr>
        <w:t>numéro</w:t>
      </w:r>
      <w:proofErr w:type="spellEnd"/>
      <w:r w:rsidRPr="005F6261">
        <w:rPr>
          <w:rFonts w:ascii="Verdana" w:eastAsia="Times New Roman" w:hAnsi="Verdana" w:cs="Times New Roman"/>
          <w:color w:val="161616"/>
          <w:sz w:val="21"/>
          <w:szCs w:val="21"/>
          <w:lang w:val="en-GB" w:eastAsia="fr-FR"/>
        </w:rPr>
        <w:t> 282, 16 mars 1909, p. 369-374 [369-373].</w:t>
      </w:r>
    </w:p>
    <w:p w14:paraId="6C6EC3DA" w14:textId="5CF580B2" w:rsidR="000B0583" w:rsidRPr="005F6261" w:rsidRDefault="000B0583" w:rsidP="00AF7E7A">
      <w:pPr>
        <w:rPr>
          <w:lang w:val="en-GB"/>
        </w:rPr>
      </w:pPr>
    </w:p>
    <w:p w14:paraId="51570AA0" w14:textId="6AF3ABC2" w:rsidR="00021A0B" w:rsidRDefault="00021A0B" w:rsidP="00AF7E7A">
      <w:r>
        <w:t>[…]</w:t>
      </w:r>
    </w:p>
    <w:p w14:paraId="219DBDA3" w14:textId="3B80E7D0" w:rsidR="008F04F6" w:rsidRDefault="008F04F6" w:rsidP="00AF7E7A"/>
    <w:p w14:paraId="5B49E8FB" w14:textId="6D7AD961" w:rsidR="008F04F6" w:rsidRDefault="008F04F6" w:rsidP="00AF7E7A">
      <w:pPr>
        <w:rPr>
          <w:rFonts w:ascii="Georgia" w:hAnsi="Georgia"/>
          <w:color w:val="161616"/>
          <w:shd w:val="clear" w:color="auto" w:fill="F3F2EC"/>
        </w:rPr>
      </w:pPr>
      <w:r>
        <w:rPr>
          <w:rFonts w:ascii="Georgia" w:hAnsi="Georgia"/>
          <w:color w:val="161616"/>
          <w:shd w:val="clear" w:color="auto" w:fill="F3F2EC"/>
        </w:rPr>
        <w:t xml:space="preserve">Au livre enthousiaste de M. de la </w:t>
      </w:r>
      <w:del w:id="18" w:author="Marguerite-Marie Bordry" w:date="2019-02-07T19:48:00Z">
        <w:r w:rsidDel="008F04F6">
          <w:rPr>
            <w:rFonts w:ascii="Georgia" w:hAnsi="Georgia"/>
            <w:color w:val="161616"/>
            <w:shd w:val="clear" w:color="auto" w:fill="F3F2EC"/>
          </w:rPr>
          <w:delText>Sizeranne.,</w:delText>
        </w:r>
      </w:del>
      <w:proofErr w:type="spellStart"/>
      <w:ins w:id="19" w:author="Marguerite-Marie Bordry" w:date="2019-02-07T19:48:00Z">
        <w:r>
          <w:rPr>
            <w:rFonts w:ascii="Georgia" w:hAnsi="Georgia"/>
            <w:color w:val="161616"/>
            <w:shd w:val="clear" w:color="auto" w:fill="F3F2EC"/>
          </w:rPr>
          <w:t>Sizeranne</w:t>
        </w:r>
        <w:proofErr w:type="spellEnd"/>
        <w:r>
          <w:rPr>
            <w:rFonts w:ascii="Georgia" w:hAnsi="Georgia"/>
            <w:color w:val="161616"/>
            <w:shd w:val="clear" w:color="auto" w:fill="F3F2EC"/>
          </w:rPr>
          <w:t>,</w:t>
        </w:r>
      </w:ins>
      <w:r>
        <w:rPr>
          <w:rFonts w:ascii="Georgia" w:hAnsi="Georgia"/>
          <w:color w:val="161616"/>
          <w:shd w:val="clear" w:color="auto" w:fill="F3F2EC"/>
        </w:rPr>
        <w:t xml:space="preserve"> et à la magistrale étude de M. Jacques </w:t>
      </w:r>
      <w:proofErr w:type="spellStart"/>
      <w:r>
        <w:rPr>
          <w:rFonts w:ascii="Georgia" w:hAnsi="Georgia"/>
          <w:color w:val="161616"/>
          <w:shd w:val="clear" w:color="auto" w:fill="F3F2EC"/>
        </w:rPr>
        <w:t>Bardoux</w:t>
      </w:r>
      <w:proofErr w:type="spellEnd"/>
      <w:r>
        <w:rPr>
          <w:rFonts w:ascii="Georgia" w:hAnsi="Georgia"/>
          <w:color w:val="161616"/>
          <w:shd w:val="clear" w:color="auto" w:fill="F3F2EC"/>
        </w:rPr>
        <w:t>, qui donne exactement à Ruskin sa place dans le mouvement qui lui fut contemporain, il est bon d’ajouter la monographie de Mr Frédéric Harrison, si l’on veut se faire une idée précise de Ruskin, L’éminent philosophe suit pas à pas la carrière de Ruskin, et simultanément il esquisse sa biographie et critique ses doctrines esthétiques et sociales ; comme le dit fort justement le traducteur dans sa préface, son livre a </w:t>
      </w:r>
      <w:r>
        <w:t>« le mérite de s’adresser à un public moins restreint, parce que, tout en étant l’œuvre d’un homme qui est à la fois un philosophe, un littérateur et un artiste, il n’a été spécialement écrit ni pour les philosophes, ni pour les littérateurs, ni pour les artistes »</w:t>
      </w:r>
      <w:r>
        <w:rPr>
          <w:rFonts w:ascii="Georgia" w:hAnsi="Georgia"/>
          <w:color w:val="161616"/>
          <w:shd w:val="clear" w:color="auto" w:fill="F3F2EC"/>
        </w:rPr>
        <w:t>. L’ordre chronologique est fort utile pour voir clair dans l’œuvre touffu de Ruskin et si l’on nous montre en outre quelles circonstances ont inspiré telle ou telle page, nous en serons d’autant mieux éclairés. Quelques citations nous serviront de preuve :</w:t>
      </w:r>
    </w:p>
    <w:p w14:paraId="1CF244E4" w14:textId="1549B2FA" w:rsidR="00012508" w:rsidRDefault="00012508" w:rsidP="00AF7E7A">
      <w:pPr>
        <w:rPr>
          <w:rFonts w:ascii="Georgia" w:hAnsi="Georgia"/>
          <w:color w:val="161616"/>
          <w:shd w:val="clear" w:color="auto" w:fill="F3F2EC"/>
        </w:rPr>
      </w:pPr>
    </w:p>
    <w:p w14:paraId="4763D39F" w14:textId="361B540B" w:rsidR="00012508" w:rsidRDefault="00012508" w:rsidP="00AF7E7A">
      <w:pPr>
        <w:rPr>
          <w:rFonts w:ascii="Georgia" w:hAnsi="Georgia"/>
          <w:color w:val="161616"/>
          <w:shd w:val="clear" w:color="auto" w:fill="F3F2EC"/>
        </w:rPr>
      </w:pPr>
      <w:r>
        <w:rPr>
          <w:rFonts w:ascii="Georgia" w:hAnsi="Georgia"/>
          <w:color w:val="161616"/>
          <w:shd w:val="clear" w:color="auto" w:fill="F3F2EC"/>
        </w:rPr>
        <w:t>[…]</w:t>
      </w:r>
    </w:p>
    <w:p w14:paraId="5173ED81" w14:textId="676B60F3" w:rsidR="00012508" w:rsidRDefault="00012508" w:rsidP="00AF7E7A">
      <w:pPr>
        <w:rPr>
          <w:rFonts w:ascii="Georgia" w:hAnsi="Georgia"/>
          <w:color w:val="161616"/>
          <w:shd w:val="clear" w:color="auto" w:fill="F3F2EC"/>
        </w:rPr>
      </w:pPr>
    </w:p>
    <w:p w14:paraId="1D734A7B" w14:textId="7E80614B" w:rsidR="00012508" w:rsidRDefault="00012508" w:rsidP="00AF7E7A">
      <w:pPr>
        <w:rPr>
          <w:rFonts w:ascii="Georgia" w:hAnsi="Georgia"/>
          <w:color w:val="161616"/>
          <w:sz w:val="22"/>
          <w:shd w:val="clear" w:color="auto" w:fill="F3F2EC"/>
        </w:rPr>
      </w:pPr>
      <w:r>
        <w:rPr>
          <w:rFonts w:ascii="Georgia" w:hAnsi="Georgia"/>
          <w:i/>
          <w:iCs/>
          <w:color w:val="161616"/>
          <w:sz w:val="22"/>
          <w:shd w:val="clear" w:color="auto" w:fill="F3F2EC"/>
        </w:rPr>
        <w:t>Les Pierres de Venise</w:t>
      </w:r>
      <w:r>
        <w:rPr>
          <w:rFonts w:ascii="Georgia" w:hAnsi="Georgia"/>
          <w:color w:val="161616"/>
          <w:sz w:val="22"/>
          <w:shd w:val="clear" w:color="auto" w:fill="F3F2EC"/>
        </w:rPr>
        <w:t>, écrit Ruskin dans le dernier volume de </w:t>
      </w:r>
      <w:r>
        <w:rPr>
          <w:rFonts w:ascii="Georgia" w:hAnsi="Georgia"/>
          <w:i/>
          <w:iCs/>
          <w:color w:val="161616"/>
          <w:sz w:val="22"/>
          <w:shd w:val="clear" w:color="auto" w:fill="F3F2EC"/>
        </w:rPr>
        <w:t>Fors</w:t>
      </w:r>
      <w:ins w:id="20" w:author="Marguerite-Marie Bordry" w:date="2019-02-07T19:50:00Z">
        <w:r>
          <w:rPr>
            <w:rFonts w:ascii="Georgia" w:hAnsi="Georgia"/>
            <w:i/>
            <w:iCs/>
            <w:color w:val="161616"/>
            <w:sz w:val="22"/>
            <w:shd w:val="clear" w:color="auto" w:fill="F3F2EC"/>
          </w:rPr>
          <w:t xml:space="preserve"> </w:t>
        </w:r>
      </w:ins>
      <w:r>
        <w:rPr>
          <w:rFonts w:ascii="Georgia" w:hAnsi="Georgia"/>
          <w:color w:val="161616"/>
          <w:sz w:val="22"/>
          <w:shd w:val="clear" w:color="auto" w:fill="F3F2EC"/>
        </w:rPr>
        <w:t xml:space="preserve">(1877), enseignent les lois de l’art de construire et montrent comment la beauté de tout travail humain, de tout édifice, dépend du degré de bonheur de la vie de l’ouvrier. C’est là, en réalité, la note prédominante de </w:t>
      </w:r>
      <w:r>
        <w:rPr>
          <w:rFonts w:ascii="Georgia" w:hAnsi="Georgia"/>
          <w:color w:val="161616"/>
          <w:sz w:val="22"/>
          <w:shd w:val="clear" w:color="auto" w:fill="F3F2EC"/>
        </w:rPr>
        <w:lastRenderedPageBreak/>
        <w:t xml:space="preserve">la philosophie de l’art dans Ruskin et le lien qui unit sa philosophie de l’art à son évangile social définitif ; elle renferme une grande et toute-puissante vérité si, par « religion », nous entendons une active vénération pour un idéal suprême dominant toute la vie. Ce n’est point là une idée neuve, car, ainsi que je le rappelais à Ruskin en 1876, Auguste Comte avait depuis longtemps représenté les cathédrales du moyen-âge, comme l’expression la plus parfaite des idées, des sentiments et de la nature morale de l’homme. Mais, étendre cette loi à toutes les formes de l’art et lui attribuer un caractère absolu, comme le faisait Ruskin, conduit à des paradoxes impossibles et </w:t>
      </w:r>
      <w:del w:id="21" w:author="Marguerite-Marie Bordry" w:date="2019-02-07T19:50:00Z">
        <w:r w:rsidDel="00012508">
          <w:rPr>
            <w:rFonts w:ascii="Georgia" w:hAnsi="Georgia"/>
            <w:color w:val="161616"/>
            <w:sz w:val="22"/>
            <w:shd w:val="clear" w:color="auto" w:fill="F3F2EC"/>
          </w:rPr>
          <w:delText xml:space="preserve">k </w:delText>
        </w:r>
      </w:del>
      <w:ins w:id="22" w:author="Marguerite-Marie Bordry" w:date="2019-02-07T19:50:00Z">
        <w:r>
          <w:rPr>
            <w:rFonts w:ascii="Georgia" w:hAnsi="Georgia"/>
            <w:color w:val="161616"/>
            <w:sz w:val="22"/>
            <w:shd w:val="clear" w:color="auto" w:fill="F3F2EC"/>
          </w:rPr>
          <w:t xml:space="preserve">à </w:t>
        </w:r>
      </w:ins>
      <w:r>
        <w:rPr>
          <w:rFonts w:ascii="Georgia" w:hAnsi="Georgia"/>
          <w:color w:val="161616"/>
          <w:sz w:val="22"/>
          <w:shd w:val="clear" w:color="auto" w:fill="F3F2EC"/>
        </w:rPr>
        <w:t>de dangereuses absurdités. Comme je l’ai fait remarquer à propos de </w:t>
      </w:r>
      <w:r>
        <w:rPr>
          <w:rFonts w:ascii="Georgia" w:hAnsi="Georgia"/>
          <w:i/>
          <w:iCs/>
          <w:color w:val="161616"/>
          <w:sz w:val="22"/>
          <w:shd w:val="clear" w:color="auto" w:fill="F3F2EC"/>
        </w:rPr>
        <w:t xml:space="preserve">Fors </w:t>
      </w:r>
      <w:proofErr w:type="spellStart"/>
      <w:r>
        <w:rPr>
          <w:rFonts w:ascii="Georgia" w:hAnsi="Georgia"/>
          <w:i/>
          <w:iCs/>
          <w:color w:val="161616"/>
          <w:sz w:val="22"/>
          <w:shd w:val="clear" w:color="auto" w:fill="F3F2EC"/>
        </w:rPr>
        <w:t>Clavigera</w:t>
      </w:r>
      <w:proofErr w:type="spellEnd"/>
      <w:r>
        <w:rPr>
          <w:rFonts w:ascii="Georgia" w:hAnsi="Georgia"/>
          <w:color w:val="161616"/>
          <w:sz w:val="22"/>
          <w:shd w:val="clear" w:color="auto" w:fill="F3F2EC"/>
        </w:rPr>
        <w:t>, les tableaux du Pérugin, du Titien, du Tintoret furent exécutés au milieu d’une société des plus corrompues et au sein d’une sensualité effrénée ; toute une part de la sculpture grecque a été inspirée par un type de vice détestable ; le plus beau temps de la musique coïncide avec une époque d’étrange affectation et de décadence. Il semble que Ruskin ne fut jamais arrêté par le fait que tant d’œuvres d’imagination pour lesquelles il avait une sorte d’adoration étaient exactement contemporaines d’autres qu’il regarde comme des émanations de l’enfer ; que bien des œuvres d’art les plus pures furent produites à une époque de crimes horribles ; que quelques-unes des nations les plus croyantes et les plus morales exprimèrent leurs aspirations artistiques sous la forme de la banalité la plus vulgaire.</w:t>
      </w:r>
    </w:p>
    <w:p w14:paraId="1E217AFA" w14:textId="05777EB3" w:rsidR="00025556" w:rsidRDefault="00025556" w:rsidP="00AF7E7A">
      <w:pPr>
        <w:rPr>
          <w:rFonts w:ascii="Georgia" w:hAnsi="Georgia"/>
          <w:color w:val="161616"/>
          <w:sz w:val="22"/>
          <w:shd w:val="clear" w:color="auto" w:fill="F3F2EC"/>
        </w:rPr>
      </w:pPr>
    </w:p>
    <w:p w14:paraId="76C679D1" w14:textId="77777777" w:rsidR="005F6261" w:rsidRPr="0090519A" w:rsidRDefault="005F6261" w:rsidP="005F6261">
      <w:pPr>
        <w:pStyle w:val="Titre2"/>
        <w:shd w:val="clear" w:color="auto" w:fill="F3F2EC"/>
        <w:spacing w:before="240" w:after="240" w:line="468" w:lineRule="atLeast"/>
        <w:jc w:val="center"/>
        <w:rPr>
          <w:rFonts w:ascii="Source Sans Pro" w:hAnsi="Source Sans Pro"/>
          <w:color w:val="161616"/>
          <w:sz w:val="31"/>
          <w:szCs w:val="31"/>
          <w:lang w:val="it-IT"/>
        </w:rPr>
      </w:pPr>
      <w:r w:rsidRPr="0090519A">
        <w:rPr>
          <w:rFonts w:ascii="Source Sans Pro" w:hAnsi="Source Sans Pro"/>
          <w:b/>
          <w:bCs/>
          <w:color w:val="161616"/>
          <w:sz w:val="31"/>
          <w:szCs w:val="31"/>
          <w:lang w:val="it-IT"/>
        </w:rPr>
        <w:t xml:space="preserve">Tome LXXIX, </w:t>
      </w:r>
      <w:proofErr w:type="spellStart"/>
      <w:r w:rsidRPr="0090519A">
        <w:rPr>
          <w:rFonts w:ascii="Source Sans Pro" w:hAnsi="Source Sans Pro"/>
          <w:b/>
          <w:bCs/>
          <w:color w:val="161616"/>
          <w:sz w:val="31"/>
          <w:szCs w:val="31"/>
          <w:lang w:val="it-IT"/>
        </w:rPr>
        <w:t>numéro</w:t>
      </w:r>
      <w:proofErr w:type="spellEnd"/>
      <w:r w:rsidRPr="0090519A">
        <w:rPr>
          <w:rFonts w:ascii="Source Sans Pro" w:hAnsi="Source Sans Pro"/>
          <w:b/>
          <w:bCs/>
          <w:color w:val="161616"/>
          <w:sz w:val="31"/>
          <w:szCs w:val="31"/>
          <w:lang w:val="it-IT"/>
        </w:rPr>
        <w:t> 285, 1</w:t>
      </w:r>
      <w:r w:rsidRPr="0090519A">
        <w:rPr>
          <w:rFonts w:ascii="Source Sans Pro" w:hAnsi="Source Sans Pro"/>
          <w:b/>
          <w:bCs/>
          <w:color w:val="161616"/>
          <w:sz w:val="23"/>
          <w:szCs w:val="23"/>
          <w:vertAlign w:val="superscript"/>
          <w:lang w:val="it-IT"/>
        </w:rPr>
        <w:t>er</w:t>
      </w:r>
      <w:r w:rsidRPr="0090519A">
        <w:rPr>
          <w:rFonts w:ascii="Source Sans Pro" w:hAnsi="Source Sans Pro"/>
          <w:b/>
          <w:bCs/>
          <w:color w:val="161616"/>
          <w:sz w:val="31"/>
          <w:szCs w:val="31"/>
          <w:lang w:val="it-IT"/>
        </w:rPr>
        <w:t> mai 1909</w:t>
      </w:r>
      <w:hyperlink r:id="rId15" w:anchor="body-9" w:history="1">
        <w:r w:rsidRPr="0090519A">
          <w:rPr>
            <w:rStyle w:val="Lienhypertexte"/>
            <w:rFonts w:ascii="Source Sans Pro" w:hAnsi="Source Sans Pro"/>
            <w:b/>
            <w:bCs/>
            <w:color w:val="808080"/>
            <w:sz w:val="19"/>
            <w:szCs w:val="19"/>
            <w:u w:val="none"/>
            <w:lang w:val="it-IT"/>
          </w:rPr>
          <w:t> §</w:t>
        </w:r>
      </w:hyperlink>
    </w:p>
    <w:p w14:paraId="1B3230A6" w14:textId="77777777" w:rsidR="0090519A" w:rsidRPr="0090519A" w:rsidRDefault="0090519A" w:rsidP="0090519A">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proofErr w:type="spellStart"/>
      <w:r w:rsidRPr="0090519A">
        <w:rPr>
          <w:rFonts w:ascii="Source Sans Pro" w:eastAsia="Times New Roman" w:hAnsi="Source Sans Pro" w:cs="Times New Roman"/>
          <w:b/>
          <w:bCs/>
          <w:color w:val="161616"/>
          <w:sz w:val="27"/>
          <w:szCs w:val="27"/>
          <w:lang w:val="it-IT" w:eastAsia="fr-FR"/>
        </w:rPr>
        <w:t>Lettres</w:t>
      </w:r>
      <w:proofErr w:type="spellEnd"/>
      <w:r w:rsidRPr="0090519A">
        <w:rPr>
          <w:rFonts w:ascii="Source Sans Pro" w:eastAsia="Times New Roman" w:hAnsi="Source Sans Pro" w:cs="Times New Roman"/>
          <w:b/>
          <w:bCs/>
          <w:color w:val="161616"/>
          <w:sz w:val="27"/>
          <w:szCs w:val="27"/>
          <w:lang w:val="it-IT" w:eastAsia="fr-FR"/>
        </w:rPr>
        <w:t xml:space="preserve"> </w:t>
      </w:r>
      <w:proofErr w:type="spellStart"/>
      <w:r w:rsidRPr="0090519A">
        <w:rPr>
          <w:rFonts w:ascii="Source Sans Pro" w:eastAsia="Times New Roman" w:hAnsi="Source Sans Pro" w:cs="Times New Roman"/>
          <w:b/>
          <w:bCs/>
          <w:color w:val="161616"/>
          <w:sz w:val="27"/>
          <w:szCs w:val="27"/>
          <w:lang w:val="it-IT" w:eastAsia="fr-FR"/>
        </w:rPr>
        <w:t>italiennes</w:t>
      </w:r>
      <w:proofErr w:type="spellEnd"/>
    </w:p>
    <w:p w14:paraId="6F8116CF" w14:textId="77777777" w:rsidR="0090519A" w:rsidRPr="0090519A" w:rsidRDefault="0090519A" w:rsidP="0090519A">
      <w:pPr>
        <w:shd w:val="clear" w:color="auto" w:fill="F3F2EC"/>
        <w:jc w:val="right"/>
        <w:rPr>
          <w:rFonts w:ascii="Georgia" w:eastAsia="Times New Roman" w:hAnsi="Georgia" w:cs="Times New Roman"/>
          <w:color w:val="161616"/>
          <w:szCs w:val="24"/>
          <w:lang w:val="it-IT" w:eastAsia="fr-FR"/>
        </w:rPr>
      </w:pPr>
      <w:r w:rsidRPr="0090519A">
        <w:rPr>
          <w:rFonts w:ascii="Georgia" w:eastAsia="Times New Roman" w:hAnsi="Georgia" w:cs="Times New Roman"/>
          <w:color w:val="161616"/>
          <w:szCs w:val="24"/>
          <w:lang w:val="it-IT" w:eastAsia="fr-FR"/>
        </w:rPr>
        <w:t xml:space="preserve">Ricciotto </w:t>
      </w:r>
      <w:proofErr w:type="spellStart"/>
      <w:r w:rsidRPr="0090519A">
        <w:rPr>
          <w:rFonts w:ascii="Georgia" w:eastAsia="Times New Roman" w:hAnsi="Georgia" w:cs="Times New Roman"/>
          <w:color w:val="161616"/>
          <w:szCs w:val="24"/>
          <w:lang w:val="it-IT" w:eastAsia="fr-FR"/>
        </w:rPr>
        <w:t>Canudo</w:t>
      </w:r>
      <w:proofErr w:type="spellEnd"/>
      <w:r w:rsidRPr="0090519A">
        <w:rPr>
          <w:rFonts w:ascii="Georgia" w:eastAsia="Times New Roman" w:hAnsi="Georgia" w:cs="Times New Roman"/>
          <w:color w:val="161616"/>
          <w:szCs w:val="24"/>
          <w:lang w:val="it-IT" w:eastAsia="fr-FR"/>
        </w:rPr>
        <w:t>.</w:t>
      </w:r>
    </w:p>
    <w:p w14:paraId="4655007B" w14:textId="77777777" w:rsidR="0090519A" w:rsidRPr="0090519A" w:rsidRDefault="0090519A" w:rsidP="0090519A">
      <w:pPr>
        <w:shd w:val="clear" w:color="auto" w:fill="F3F2EC"/>
        <w:rPr>
          <w:rFonts w:ascii="Verdana" w:eastAsia="Times New Roman" w:hAnsi="Verdana" w:cs="Times New Roman"/>
          <w:color w:val="161616"/>
          <w:sz w:val="21"/>
          <w:szCs w:val="21"/>
          <w:lang w:val="it-IT" w:eastAsia="fr-FR"/>
        </w:rPr>
      </w:pPr>
      <w:r w:rsidRPr="0090519A">
        <w:rPr>
          <w:rFonts w:ascii="Verdana" w:eastAsia="Times New Roman" w:hAnsi="Verdana" w:cs="Times New Roman"/>
          <w:color w:val="161616"/>
          <w:sz w:val="21"/>
          <w:szCs w:val="21"/>
          <w:lang w:val="it-IT" w:eastAsia="fr-FR"/>
        </w:rPr>
        <w:t xml:space="preserve">Tome LXXIX, </w:t>
      </w:r>
      <w:proofErr w:type="spellStart"/>
      <w:r w:rsidRPr="0090519A">
        <w:rPr>
          <w:rFonts w:ascii="Verdana" w:eastAsia="Times New Roman" w:hAnsi="Verdana" w:cs="Times New Roman"/>
          <w:color w:val="161616"/>
          <w:sz w:val="21"/>
          <w:szCs w:val="21"/>
          <w:lang w:val="it-IT" w:eastAsia="fr-FR"/>
        </w:rPr>
        <w:t>numéro</w:t>
      </w:r>
      <w:proofErr w:type="spellEnd"/>
      <w:r w:rsidRPr="0090519A">
        <w:rPr>
          <w:rFonts w:ascii="Verdana" w:eastAsia="Times New Roman" w:hAnsi="Verdana" w:cs="Times New Roman"/>
          <w:color w:val="161616"/>
          <w:sz w:val="21"/>
          <w:szCs w:val="21"/>
          <w:lang w:val="it-IT" w:eastAsia="fr-FR"/>
        </w:rPr>
        <w:t> 285, 1</w:t>
      </w:r>
      <w:r w:rsidRPr="0090519A">
        <w:rPr>
          <w:rFonts w:ascii="Verdana" w:eastAsia="Times New Roman" w:hAnsi="Verdana" w:cs="Times New Roman"/>
          <w:color w:val="161616"/>
          <w:sz w:val="16"/>
          <w:szCs w:val="16"/>
          <w:vertAlign w:val="superscript"/>
          <w:lang w:val="it-IT" w:eastAsia="fr-FR"/>
        </w:rPr>
        <w:t>er</w:t>
      </w:r>
      <w:r w:rsidRPr="0090519A">
        <w:rPr>
          <w:rFonts w:ascii="Verdana" w:eastAsia="Times New Roman" w:hAnsi="Verdana" w:cs="Times New Roman"/>
          <w:color w:val="161616"/>
          <w:sz w:val="21"/>
          <w:szCs w:val="21"/>
          <w:lang w:val="it-IT" w:eastAsia="fr-FR"/>
        </w:rPr>
        <w:t> mai 1909, p. 179-185.</w:t>
      </w:r>
    </w:p>
    <w:p w14:paraId="46003D22" w14:textId="629844AE" w:rsidR="0090519A" w:rsidRPr="00975BD2" w:rsidRDefault="0090519A" w:rsidP="0090519A">
      <w:pPr>
        <w:spacing w:before="100" w:beforeAutospacing="1" w:after="100" w:afterAutospacing="1"/>
        <w:jc w:val="left"/>
        <w:outlineLvl w:val="3"/>
        <w:rPr>
          <w:rFonts w:ascii="Source Sans Pro" w:eastAsia="Times New Roman" w:hAnsi="Source Sans Pro" w:cs="Times New Roman"/>
          <w:b/>
          <w:bCs/>
          <w:szCs w:val="24"/>
          <w:lang w:val="it-IT" w:eastAsia="fr-FR"/>
        </w:rPr>
      </w:pPr>
      <w:del w:id="23" w:author="Marguerite-Marie Bordry" w:date="2019-02-08T10:32:00Z">
        <w:r w:rsidRPr="0090519A" w:rsidDel="0090519A">
          <w:rPr>
            <w:rFonts w:ascii="Source Sans Pro" w:eastAsia="Times New Roman" w:hAnsi="Source Sans Pro" w:cs="Times New Roman"/>
            <w:b/>
            <w:bCs/>
            <w:i/>
            <w:iCs/>
            <w:szCs w:val="24"/>
            <w:lang w:val="it-IT" w:eastAsia="fr-FR"/>
          </w:rPr>
          <w:delText>Cio ch’essi leqqono</w:delText>
        </w:r>
      </w:del>
      <w:ins w:id="24" w:author="Marguerite-Marie Bordry" w:date="2019-02-08T10:32:00Z">
        <w:r>
          <w:rPr>
            <w:rFonts w:ascii="Source Sans Pro" w:eastAsia="Times New Roman" w:hAnsi="Source Sans Pro" w:cs="Times New Roman"/>
            <w:b/>
            <w:bCs/>
            <w:i/>
            <w:iCs/>
            <w:szCs w:val="24"/>
            <w:lang w:val="it-IT" w:eastAsia="fr-FR"/>
          </w:rPr>
          <w:t>Ciò ch’essi leggono</w:t>
        </w:r>
      </w:ins>
      <w:r w:rsidRPr="0090519A">
        <w:rPr>
          <w:rFonts w:ascii="Source Sans Pro" w:eastAsia="Times New Roman" w:hAnsi="Source Sans Pro" w:cs="Times New Roman"/>
          <w:b/>
          <w:bCs/>
          <w:szCs w:val="24"/>
          <w:lang w:val="it-IT" w:eastAsia="fr-FR"/>
        </w:rPr>
        <w:t>, Casa Editrice del </w:t>
      </w:r>
      <w:proofErr w:type="spellStart"/>
      <w:r w:rsidRPr="0090519A">
        <w:rPr>
          <w:rFonts w:ascii="Source Sans Pro" w:eastAsia="Times New Roman" w:hAnsi="Source Sans Pro" w:cs="Times New Roman"/>
          <w:b/>
          <w:bCs/>
          <w:i/>
          <w:iCs/>
          <w:szCs w:val="24"/>
          <w:lang w:val="it-IT" w:eastAsia="fr-FR"/>
        </w:rPr>
        <w:t>Cœnobium</w:t>
      </w:r>
      <w:proofErr w:type="spellEnd"/>
      <w:r w:rsidRPr="0090519A">
        <w:rPr>
          <w:rFonts w:ascii="Source Sans Pro" w:eastAsia="Times New Roman" w:hAnsi="Source Sans Pro" w:cs="Times New Roman"/>
          <w:b/>
          <w:bCs/>
          <w:szCs w:val="24"/>
          <w:lang w:val="it-IT" w:eastAsia="fr-FR"/>
        </w:rPr>
        <w:t>, Lugano</w:t>
      </w:r>
      <w:hyperlink r:id="rId16" w:anchor="note22" w:history="1">
        <w:r w:rsidRPr="0090519A">
          <w:rPr>
            <w:rFonts w:ascii="Arial" w:eastAsia="Times New Roman" w:hAnsi="Arial" w:cs="Arial"/>
            <w:b/>
            <w:bCs/>
            <w:color w:val="333399"/>
            <w:sz w:val="18"/>
            <w:szCs w:val="18"/>
            <w:vertAlign w:val="superscript"/>
            <w:lang w:val="it-IT" w:eastAsia="fr-FR"/>
          </w:rPr>
          <w:t>22</w:t>
        </w:r>
      </w:hyperlink>
    </w:p>
    <w:p w14:paraId="3719F185" w14:textId="0263D39A" w:rsidR="00975BD2" w:rsidRPr="00CD070D" w:rsidRDefault="002413F2" w:rsidP="0090519A">
      <w:pPr>
        <w:spacing w:before="100" w:beforeAutospacing="1" w:after="100" w:afterAutospacing="1"/>
        <w:jc w:val="left"/>
        <w:outlineLvl w:val="3"/>
        <w:rPr>
          <w:rFonts w:ascii="Source Sans Pro" w:eastAsia="Times New Roman" w:hAnsi="Source Sans Pro" w:cs="Times New Roman"/>
          <w:b/>
          <w:bCs/>
          <w:szCs w:val="24"/>
          <w:lang w:eastAsia="fr-FR"/>
        </w:rPr>
      </w:pPr>
      <w:r w:rsidRPr="00CD070D">
        <w:rPr>
          <w:rFonts w:ascii="Source Sans Pro" w:eastAsia="Times New Roman" w:hAnsi="Source Sans Pro" w:cs="Times New Roman"/>
          <w:b/>
          <w:bCs/>
          <w:szCs w:val="24"/>
          <w:lang w:eastAsia="fr-FR"/>
        </w:rPr>
        <w:t>[…]</w:t>
      </w:r>
    </w:p>
    <w:p w14:paraId="6C3ABEDD" w14:textId="5F263A8D" w:rsidR="002413F2" w:rsidRDefault="002413F2" w:rsidP="00E66FA9">
      <w:pPr>
        <w:spacing w:before="100" w:beforeAutospacing="1" w:after="100" w:afterAutospacing="1"/>
        <w:outlineLvl w:val="3"/>
        <w:rPr>
          <w:rFonts w:ascii="Georgia" w:hAnsi="Georgia"/>
          <w:color w:val="161616"/>
          <w:shd w:val="clear" w:color="auto" w:fill="F3F2EC"/>
        </w:rPr>
      </w:pPr>
      <w:r>
        <w:rPr>
          <w:rFonts w:ascii="Georgia" w:hAnsi="Georgia"/>
          <w:color w:val="161616"/>
          <w:shd w:val="clear" w:color="auto" w:fill="F3F2EC"/>
        </w:rPr>
        <w:t>La première objection à faire porte sur les termes mêmes de l’enquête. M. Ferrière semble la prévoir, car il avoue que ce sont là des termes élastiques, puisque </w:t>
      </w:r>
      <w:r>
        <w:t>« le but de l’enquête était de susciter des réponses topiques, et non de fournir des matériaux aux classificateurs de l’avenir »</w:t>
      </w:r>
      <w:r>
        <w:rPr>
          <w:rFonts w:ascii="Georgia" w:hAnsi="Georgia"/>
          <w:color w:val="161616"/>
          <w:shd w:val="clear" w:color="auto" w:fill="F3F2EC"/>
        </w:rPr>
        <w:t>. Mais les catégories scolastiques prévues dans les questionnaires révèlent surtout la mentalité des questionneurs. Car s’il y a un portrait littéraire, une « confession », dans toutes ces pages, c’est bien dans le questionnaire qu’il faut les chercher. Les organisateurs ne se sont pas demandé si un livre de création artistique, à quelque genre qu’il appartienne, exerce avant tout sur le lecteur un charme égal à celui d’un tableau, d’une sculpture, d’une œuvre musicale, de toute autre œuvre d’art enfin, un charme qui consiste essentiellement à créer l’</w:t>
      </w:r>
      <w:r>
        <w:rPr>
          <w:rFonts w:ascii="Georgia" w:hAnsi="Georgia"/>
          <w:i/>
          <w:iCs/>
          <w:color w:val="161616"/>
          <w:shd w:val="clear" w:color="auto" w:fill="F3F2EC"/>
        </w:rPr>
        <w:t>atmosphère esthétique</w:t>
      </w:r>
      <w:r>
        <w:rPr>
          <w:rFonts w:ascii="Georgia" w:hAnsi="Georgia"/>
          <w:color w:val="161616"/>
          <w:shd w:val="clear" w:color="auto" w:fill="F3F2EC"/>
        </w:rPr>
        <w:t> où le contemplateur s’absorbera, pour s’élever, pour se séparer de la vie immédiate, pour se concentrer avec les plus profondes de ses énergies dans l’oubli </w:t>
      </w:r>
      <w:r>
        <w:rPr>
          <w:rFonts w:ascii="Georgia" w:hAnsi="Georgia"/>
          <w:i/>
          <w:iCs/>
          <w:color w:val="161616"/>
          <w:shd w:val="clear" w:color="auto" w:fill="F3F2EC"/>
        </w:rPr>
        <w:t>esthétique</w:t>
      </w:r>
      <w:r>
        <w:rPr>
          <w:rFonts w:ascii="Georgia" w:hAnsi="Georgia"/>
          <w:color w:val="161616"/>
          <w:shd w:val="clear" w:color="auto" w:fill="F3F2EC"/>
        </w:rPr>
        <w:t>. L’opposé direct et absolu du livre de création d’art ou de création, tout court, est le livre de culture : l’un est fait par le talent d’un créateur (poète ou philosophe, puisque les sommets de la philosophie se perdent dans le ciel de la Poésie), l’autre par la patience ou même par l’intelligence d’un vulgarisateur. Entre ces deux extrêmes, il y a le nombre innombrable des œuvres intermédiaires, des œuvres éphémères, telles que le « libre cénobite » en saurait choisir pour la </w:t>
      </w:r>
      <w:r>
        <w:rPr>
          <w:rFonts w:ascii="Georgia" w:hAnsi="Georgia"/>
          <w:i/>
          <w:iCs/>
          <w:color w:val="161616"/>
          <w:shd w:val="clear" w:color="auto" w:fill="F3F2EC"/>
        </w:rPr>
        <w:t>condensation livresque</w:t>
      </w:r>
      <w:r>
        <w:rPr>
          <w:rFonts w:ascii="Georgia" w:hAnsi="Georgia"/>
          <w:color w:val="161616"/>
          <w:shd w:val="clear" w:color="auto" w:fill="F3F2EC"/>
        </w:rPr>
        <w:t> qu’on lui propose. Les organisateurs de l’enquête n’ont pas demandé </w:t>
      </w:r>
      <w:r w:rsidRPr="00E66FA9">
        <w:rPr>
          <w:rFonts w:ascii="Georgia" w:hAnsi="Georgia"/>
          <w:iCs/>
          <w:color w:val="161616"/>
          <w:shd w:val="clear" w:color="auto" w:fill="F3F2EC"/>
          <w:rPrChange w:id="25" w:author="Marguerite-Marie Bordry" w:date="2019-02-08T10:35:00Z">
            <w:rPr>
              <w:rFonts w:ascii="Georgia" w:hAnsi="Georgia"/>
              <w:i/>
              <w:iCs/>
              <w:color w:val="161616"/>
              <w:shd w:val="clear" w:color="auto" w:fill="F3F2EC"/>
            </w:rPr>
          </w:rPrChange>
        </w:rPr>
        <w:t>à</w:t>
      </w:r>
      <w:r>
        <w:rPr>
          <w:rFonts w:ascii="Georgia" w:hAnsi="Georgia"/>
          <w:color w:val="161616"/>
          <w:shd w:val="clear" w:color="auto" w:fill="F3F2EC"/>
        </w:rPr>
        <w:t xml:space="preserve"> leurs correspondants le ou les livres capables de les élever au-delà des contingences, de répandre sur eux le bon chloroforme esthétique, et dont il voudrait avoir toujours un exemplaire, de même </w:t>
      </w:r>
      <w:r>
        <w:rPr>
          <w:rFonts w:ascii="Georgia" w:hAnsi="Georgia"/>
          <w:color w:val="161616"/>
          <w:shd w:val="clear" w:color="auto" w:fill="F3F2EC"/>
        </w:rPr>
        <w:lastRenderedPageBreak/>
        <w:t>qu’on aime s’entourer des œuvres d’art les plus aimées pour composer l’atmosphère de sa propre demeure et qu’on aime avoir sous la main la musique préférée, pour être sûr d’en goûter la profonde consolation à tout moment, ainsi que l’éthéromane aime sentir sous sa main le flacon bienfaiteur. Ils n’ont pas demandé quel est le livre que l’intellectuel cénobite voudrait avoir toujours avec lui, pour accroître ou fixer le patrimoine de sa culture, c’est-à-dire sa propre richesse qui l’aidera à trouver sa propre expression. S’ils l’avaient demandé, on aurait pu voir, même dans des réponses manquant absolument de sincérité, </w:t>
      </w:r>
      <w:r>
        <w:rPr>
          <w:rFonts w:ascii="Georgia" w:hAnsi="Georgia"/>
          <w:i/>
          <w:iCs/>
          <w:color w:val="161616"/>
          <w:shd w:val="clear" w:color="auto" w:fill="F3F2EC"/>
        </w:rPr>
        <w:t>dans quels extrêmes</w:t>
      </w:r>
      <w:r>
        <w:rPr>
          <w:rFonts w:ascii="Georgia" w:hAnsi="Georgia"/>
          <w:color w:val="161616"/>
          <w:shd w:val="clear" w:color="auto" w:fill="F3F2EC"/>
        </w:rPr>
        <w:t>, un esprit s’agite ou rêverait de s’agiter, on aurait forcé chacun à rechercher et à reconnaître en lui-même les extrêmes de sa vie intellectuelle. On s’est borné au contraire à demander une liste, le nombre des volumes n’importe, d’ouvrages choisis dans trois séries, dont la division est toute livresque. On s’est adressé à l’érudition de chacun plus qu’à son âme. Et les correspondants ont dressé des listes, ont catalogué, mais non caractérisé leur vie intellectuelle. Par cela même, pour montrer l’intérêt médiocre d’un tel labeur imposé à ceux qui ont voulu l’accepter, il n’est même pas nécessaire d’invoquer le défaut de sincérité possible des réponses. M. Ferrière a pensé au poseur, </w:t>
      </w:r>
      <w:r>
        <w:t>« pour qui la sincérité est la moindre des vertus »</w:t>
      </w:r>
      <w:r>
        <w:rPr>
          <w:rFonts w:ascii="Georgia" w:hAnsi="Georgia"/>
          <w:color w:val="161616"/>
          <w:shd w:val="clear" w:color="auto" w:fill="F3F2EC"/>
        </w:rPr>
        <w:t>. Mais le manque de sincérité peut être bien plus inconscient que dans le cas du poseur, et par conséquent bien plus général qu’on ne le croit. Tel, qui connaît quelques titres immortels de livres dont le charme dans le monde s’exerce surtout par la puissance acquise d’un nom, par un consentement séculaire, et qui aspire à la connaissance peut-être à jamais irréalisée de telles œuvres, ne manquera pas de les citer. Pour donner un exemple, j’indiquerai simplement la </w:t>
      </w:r>
      <w:r>
        <w:rPr>
          <w:rFonts w:ascii="Georgia" w:hAnsi="Georgia"/>
          <w:i/>
          <w:iCs/>
          <w:color w:val="161616"/>
          <w:shd w:val="clear" w:color="auto" w:fill="F3F2EC"/>
        </w:rPr>
        <w:t>Divine Comédie</w:t>
      </w:r>
      <w:r>
        <w:rPr>
          <w:rFonts w:ascii="Georgia" w:hAnsi="Georgia"/>
          <w:color w:val="161616"/>
          <w:shd w:val="clear" w:color="auto" w:fill="F3F2EC"/>
        </w:rPr>
        <w:t>, puisque Dante sort en tête de la liste littéraire, sachant par expérience personnelle combien ce nom est célèbre en Italie autant qu’en France, et combien l’œuvre évoquée par ce nom est mal, pour ne pas dire peu, connue, en France autant qu’en Italie…</w:t>
      </w:r>
    </w:p>
    <w:p w14:paraId="23F8008A" w14:textId="77777777" w:rsidR="002D04B9" w:rsidRPr="002D04B9" w:rsidRDefault="002D04B9" w:rsidP="002D04B9">
      <w:pPr>
        <w:pStyle w:val="Titre4"/>
        <w:shd w:val="clear" w:color="auto" w:fill="F3F2EC"/>
        <w:rPr>
          <w:rFonts w:ascii="Source Sans Pro" w:hAnsi="Source Sans Pro"/>
          <w:color w:val="161616"/>
          <w:lang w:val="it-IT"/>
        </w:rPr>
      </w:pPr>
      <w:commentRangeStart w:id="26"/>
      <w:r w:rsidRPr="002D04B9">
        <w:rPr>
          <w:rFonts w:ascii="Source Sans Pro" w:hAnsi="Source Sans Pro"/>
          <w:color w:val="161616"/>
          <w:lang w:val="it-IT"/>
        </w:rPr>
        <w:t>Memento</w:t>
      </w:r>
      <w:commentRangeEnd w:id="26"/>
      <w:r w:rsidR="00A06401">
        <w:rPr>
          <w:rStyle w:val="Marquedecommentaire"/>
          <w:rFonts w:ascii="Garamond" w:eastAsiaTheme="minorHAnsi" w:hAnsi="Garamond" w:cstheme="minorBidi"/>
          <w:i w:val="0"/>
          <w:iCs w:val="0"/>
          <w:color w:val="auto"/>
        </w:rPr>
        <w:commentReference w:id="26"/>
      </w:r>
    </w:p>
    <w:p w14:paraId="58A11155" w14:textId="5CEE6A22" w:rsidR="002D04B9" w:rsidRPr="002D04B9" w:rsidRDefault="002D04B9" w:rsidP="00E66FA9">
      <w:pPr>
        <w:spacing w:before="100" w:beforeAutospacing="1" w:after="100" w:afterAutospacing="1"/>
        <w:outlineLvl w:val="3"/>
        <w:rPr>
          <w:rFonts w:ascii="Georgia" w:hAnsi="Georgia"/>
          <w:color w:val="161616"/>
          <w:shd w:val="clear" w:color="auto" w:fill="F3F2EC"/>
          <w:lang w:val="it-IT"/>
        </w:rPr>
      </w:pPr>
      <w:r w:rsidRPr="002D04B9">
        <w:rPr>
          <w:rFonts w:ascii="Georgia" w:hAnsi="Georgia"/>
          <w:color w:val="161616"/>
          <w:shd w:val="clear" w:color="auto" w:fill="F3F2EC"/>
          <w:lang w:val="it-IT"/>
        </w:rPr>
        <w:t xml:space="preserve">[…] </w:t>
      </w:r>
    </w:p>
    <w:p w14:paraId="550A4294" w14:textId="2A349960" w:rsidR="00DA0855" w:rsidRDefault="002D04B9" w:rsidP="00E66FA9">
      <w:pPr>
        <w:spacing w:before="100" w:beforeAutospacing="1" w:after="100" w:afterAutospacing="1"/>
        <w:outlineLvl w:val="3"/>
        <w:rPr>
          <w:rFonts w:ascii="Georgia" w:hAnsi="Georgia"/>
          <w:color w:val="161616"/>
          <w:shd w:val="clear" w:color="auto" w:fill="F3F2EC"/>
          <w:lang w:val="it-IT"/>
        </w:rPr>
      </w:pPr>
      <w:r w:rsidRPr="002D04B9">
        <w:rPr>
          <w:rFonts w:ascii="Georgia" w:hAnsi="Georgia"/>
          <w:color w:val="161616"/>
          <w:shd w:val="clear" w:color="auto" w:fill="F3F2EC"/>
          <w:lang w:val="it-IT"/>
        </w:rPr>
        <w:t xml:space="preserve">Guido </w:t>
      </w:r>
      <w:proofErr w:type="gramStart"/>
      <w:r w:rsidRPr="002D04B9">
        <w:rPr>
          <w:rFonts w:ascii="Georgia" w:hAnsi="Georgia"/>
          <w:color w:val="161616"/>
          <w:shd w:val="clear" w:color="auto" w:fill="F3F2EC"/>
          <w:lang w:val="it-IT"/>
        </w:rPr>
        <w:t>Gozzano :</w:t>
      </w:r>
      <w:proofErr w:type="gramEnd"/>
      <w:r w:rsidRPr="002D04B9">
        <w:rPr>
          <w:rFonts w:ascii="Georgia" w:hAnsi="Georgia"/>
          <w:color w:val="161616"/>
          <w:shd w:val="clear" w:color="auto" w:fill="F3F2EC"/>
          <w:lang w:val="it-IT"/>
        </w:rPr>
        <w:t> </w:t>
      </w:r>
      <w:r w:rsidRPr="002D04B9">
        <w:rPr>
          <w:rFonts w:ascii="Georgia" w:hAnsi="Georgia"/>
          <w:i/>
          <w:iCs/>
          <w:color w:val="161616"/>
          <w:shd w:val="clear" w:color="auto" w:fill="F3F2EC"/>
          <w:lang w:val="it-IT"/>
        </w:rPr>
        <w:t xml:space="preserve">La Signorina </w:t>
      </w:r>
      <w:del w:id="27" w:author="Marguerite-Marie Bordry" w:date="2019-02-08T10:42:00Z">
        <w:r w:rsidRPr="002D04B9" w:rsidDel="002D04B9">
          <w:rPr>
            <w:rFonts w:ascii="Georgia" w:hAnsi="Georgia"/>
            <w:i/>
            <w:iCs/>
            <w:color w:val="161616"/>
            <w:shd w:val="clear" w:color="auto" w:fill="F3F2EC"/>
            <w:lang w:val="it-IT"/>
          </w:rPr>
          <w:delText>Félicita</w:delText>
        </w:r>
      </w:del>
      <w:ins w:id="28" w:author="Marguerite-Marie Bordry" w:date="2019-02-08T10:42:00Z">
        <w:r w:rsidRPr="002D04B9">
          <w:rPr>
            <w:rFonts w:ascii="Georgia" w:hAnsi="Georgia"/>
            <w:i/>
            <w:iCs/>
            <w:color w:val="161616"/>
            <w:shd w:val="clear" w:color="auto" w:fill="F3F2EC"/>
            <w:lang w:val="it-IT"/>
          </w:rPr>
          <w:t>F</w:t>
        </w:r>
        <w:r>
          <w:rPr>
            <w:rFonts w:ascii="Georgia" w:hAnsi="Georgia"/>
            <w:i/>
            <w:iCs/>
            <w:color w:val="161616"/>
            <w:shd w:val="clear" w:color="auto" w:fill="F3F2EC"/>
            <w:lang w:val="it-IT"/>
          </w:rPr>
          <w:t>e</w:t>
        </w:r>
        <w:r w:rsidRPr="002D04B9">
          <w:rPr>
            <w:rFonts w:ascii="Georgia" w:hAnsi="Georgia"/>
            <w:i/>
            <w:iCs/>
            <w:color w:val="161616"/>
            <w:shd w:val="clear" w:color="auto" w:fill="F3F2EC"/>
            <w:lang w:val="it-IT"/>
          </w:rPr>
          <w:t>licita</w:t>
        </w:r>
      </w:ins>
      <w:r w:rsidRPr="002D04B9">
        <w:rPr>
          <w:rFonts w:ascii="Georgia" w:hAnsi="Georgia"/>
          <w:color w:val="161616"/>
          <w:shd w:val="clear" w:color="auto" w:fill="F3F2EC"/>
          <w:lang w:val="it-IT"/>
        </w:rPr>
        <w:t>, Nuova Antologia, Rome</w:t>
      </w:r>
    </w:p>
    <w:p w14:paraId="156686E5" w14:textId="5B58CF14" w:rsidR="00981EDA" w:rsidRDefault="00981EDA" w:rsidP="00981EDA">
      <w:pPr>
        <w:pStyle w:val="Titre2"/>
        <w:shd w:val="clear" w:color="auto" w:fill="F3F2EC"/>
        <w:spacing w:before="240" w:after="240" w:line="468" w:lineRule="atLeast"/>
        <w:jc w:val="center"/>
        <w:rPr>
          <w:rFonts w:ascii="Source Sans Pro" w:hAnsi="Source Sans Pro"/>
          <w:b/>
          <w:bCs/>
          <w:color w:val="161616"/>
          <w:sz w:val="31"/>
          <w:szCs w:val="31"/>
        </w:rPr>
      </w:pPr>
      <w:r>
        <w:rPr>
          <w:rFonts w:ascii="Source Sans Pro" w:hAnsi="Source Sans Pro"/>
          <w:b/>
          <w:bCs/>
          <w:color w:val="161616"/>
          <w:sz w:val="31"/>
          <w:szCs w:val="31"/>
        </w:rPr>
        <w:t>Tome LXXX, numéro 289, 1</w:t>
      </w:r>
      <w:r>
        <w:rPr>
          <w:rFonts w:ascii="Source Sans Pro" w:hAnsi="Source Sans Pro"/>
          <w:b/>
          <w:bCs/>
          <w:color w:val="161616"/>
          <w:sz w:val="23"/>
          <w:szCs w:val="23"/>
          <w:vertAlign w:val="superscript"/>
        </w:rPr>
        <w:t>er</w:t>
      </w:r>
      <w:r>
        <w:rPr>
          <w:rFonts w:ascii="Source Sans Pro" w:hAnsi="Source Sans Pro"/>
          <w:b/>
          <w:bCs/>
          <w:color w:val="161616"/>
          <w:sz w:val="31"/>
          <w:szCs w:val="31"/>
        </w:rPr>
        <w:t> juillet 1909</w:t>
      </w:r>
      <w:hyperlink r:id="rId17" w:anchor="body-12" w:history="1">
        <w:r>
          <w:rPr>
            <w:rStyle w:val="Lienhypertexte"/>
            <w:rFonts w:ascii="Source Sans Pro" w:hAnsi="Source Sans Pro"/>
            <w:b/>
            <w:bCs/>
            <w:color w:val="808080"/>
            <w:sz w:val="19"/>
            <w:szCs w:val="19"/>
            <w:u w:val="none"/>
          </w:rPr>
          <w:t> §</w:t>
        </w:r>
      </w:hyperlink>
    </w:p>
    <w:p w14:paraId="6A57B29C" w14:textId="77777777" w:rsidR="006A370D" w:rsidRPr="006A370D" w:rsidRDefault="006A370D" w:rsidP="006A370D">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6A370D">
        <w:rPr>
          <w:rFonts w:ascii="Source Sans Pro" w:eastAsia="Times New Roman" w:hAnsi="Source Sans Pro" w:cs="Times New Roman"/>
          <w:b/>
          <w:bCs/>
          <w:color w:val="161616"/>
          <w:sz w:val="27"/>
          <w:szCs w:val="27"/>
          <w:lang w:eastAsia="fr-FR"/>
        </w:rPr>
        <w:t>Histoire</w:t>
      </w:r>
    </w:p>
    <w:p w14:paraId="416BF66B" w14:textId="77777777" w:rsidR="006A370D" w:rsidRPr="006A370D" w:rsidRDefault="006A370D" w:rsidP="006A370D">
      <w:pPr>
        <w:shd w:val="clear" w:color="auto" w:fill="F3F2EC"/>
        <w:jc w:val="right"/>
        <w:rPr>
          <w:rFonts w:ascii="Georgia" w:eastAsia="Times New Roman" w:hAnsi="Georgia" w:cs="Times New Roman"/>
          <w:color w:val="161616"/>
          <w:szCs w:val="24"/>
          <w:lang w:eastAsia="fr-FR"/>
        </w:rPr>
      </w:pPr>
      <w:r w:rsidRPr="006A370D">
        <w:rPr>
          <w:rFonts w:ascii="Georgia" w:eastAsia="Times New Roman" w:hAnsi="Georgia" w:cs="Times New Roman"/>
          <w:color w:val="161616"/>
          <w:szCs w:val="24"/>
          <w:lang w:eastAsia="fr-FR"/>
        </w:rPr>
        <w:t xml:space="preserve">Edmond </w:t>
      </w:r>
      <w:proofErr w:type="spellStart"/>
      <w:r w:rsidRPr="006A370D">
        <w:rPr>
          <w:rFonts w:ascii="Georgia" w:eastAsia="Times New Roman" w:hAnsi="Georgia" w:cs="Times New Roman"/>
          <w:color w:val="161616"/>
          <w:szCs w:val="24"/>
          <w:lang w:eastAsia="fr-FR"/>
        </w:rPr>
        <w:t>Barthèlemy</w:t>
      </w:r>
      <w:proofErr w:type="spellEnd"/>
      <w:r w:rsidRPr="006A370D">
        <w:rPr>
          <w:rFonts w:ascii="Georgia" w:eastAsia="Times New Roman" w:hAnsi="Georgia" w:cs="Times New Roman"/>
          <w:color w:val="161616"/>
          <w:szCs w:val="24"/>
          <w:lang w:eastAsia="fr-FR"/>
        </w:rPr>
        <w:t>.</w:t>
      </w:r>
    </w:p>
    <w:p w14:paraId="65D9485A" w14:textId="77777777" w:rsidR="006A370D" w:rsidRPr="006A370D" w:rsidRDefault="006A370D" w:rsidP="006A370D">
      <w:pPr>
        <w:shd w:val="clear" w:color="auto" w:fill="F3F2EC"/>
        <w:rPr>
          <w:rFonts w:ascii="Verdana" w:eastAsia="Times New Roman" w:hAnsi="Verdana" w:cs="Times New Roman"/>
          <w:color w:val="161616"/>
          <w:sz w:val="21"/>
          <w:szCs w:val="21"/>
          <w:lang w:eastAsia="fr-FR"/>
        </w:rPr>
      </w:pPr>
      <w:r w:rsidRPr="006A370D">
        <w:rPr>
          <w:rFonts w:ascii="Verdana" w:eastAsia="Times New Roman" w:hAnsi="Verdana" w:cs="Times New Roman"/>
          <w:color w:val="161616"/>
          <w:sz w:val="21"/>
          <w:szCs w:val="21"/>
          <w:lang w:eastAsia="fr-FR"/>
        </w:rPr>
        <w:t>Tome LXXX, numéro 289, 1</w:t>
      </w:r>
      <w:r w:rsidRPr="006A370D">
        <w:rPr>
          <w:rFonts w:ascii="Verdana" w:eastAsia="Times New Roman" w:hAnsi="Verdana" w:cs="Times New Roman"/>
          <w:color w:val="161616"/>
          <w:sz w:val="16"/>
          <w:szCs w:val="16"/>
          <w:vertAlign w:val="superscript"/>
          <w:lang w:eastAsia="fr-FR"/>
        </w:rPr>
        <w:t>er</w:t>
      </w:r>
      <w:r w:rsidRPr="006A370D">
        <w:rPr>
          <w:rFonts w:ascii="Verdana" w:eastAsia="Times New Roman" w:hAnsi="Verdana" w:cs="Times New Roman"/>
          <w:color w:val="161616"/>
          <w:sz w:val="21"/>
          <w:szCs w:val="21"/>
          <w:lang w:eastAsia="fr-FR"/>
        </w:rPr>
        <w:t> juillet 1909, p. 124-129 [125-129].</w:t>
      </w:r>
    </w:p>
    <w:p w14:paraId="5BB98A99" w14:textId="77777777" w:rsidR="006A370D" w:rsidRPr="006A370D" w:rsidRDefault="006A370D" w:rsidP="006A370D">
      <w:pPr>
        <w:spacing w:before="100" w:beforeAutospacing="1" w:after="100" w:afterAutospacing="1"/>
        <w:jc w:val="left"/>
        <w:outlineLvl w:val="3"/>
        <w:rPr>
          <w:rFonts w:ascii="Source Sans Pro" w:eastAsia="Times New Roman" w:hAnsi="Source Sans Pro" w:cs="Times New Roman"/>
          <w:b/>
          <w:bCs/>
          <w:szCs w:val="24"/>
          <w:lang w:eastAsia="fr-FR"/>
        </w:rPr>
      </w:pPr>
      <w:r w:rsidRPr="006A370D">
        <w:rPr>
          <w:rFonts w:ascii="Source Sans Pro" w:eastAsia="Times New Roman" w:hAnsi="Source Sans Pro" w:cs="Times New Roman"/>
          <w:b/>
          <w:bCs/>
          <w:szCs w:val="24"/>
          <w:lang w:eastAsia="fr-FR"/>
        </w:rPr>
        <w:t xml:space="preserve">Achille </w:t>
      </w:r>
      <w:proofErr w:type="spellStart"/>
      <w:r w:rsidRPr="006A370D">
        <w:rPr>
          <w:rFonts w:ascii="Source Sans Pro" w:eastAsia="Times New Roman" w:hAnsi="Source Sans Pro" w:cs="Times New Roman"/>
          <w:b/>
          <w:bCs/>
          <w:szCs w:val="24"/>
          <w:lang w:eastAsia="fr-FR"/>
        </w:rPr>
        <w:t>Luchaire</w:t>
      </w:r>
      <w:proofErr w:type="spellEnd"/>
      <w:r w:rsidRPr="006A370D">
        <w:rPr>
          <w:rFonts w:ascii="Source Sans Pro" w:eastAsia="Times New Roman" w:hAnsi="Source Sans Pro" w:cs="Times New Roman"/>
          <w:b/>
          <w:bCs/>
          <w:szCs w:val="24"/>
          <w:lang w:eastAsia="fr-FR"/>
        </w:rPr>
        <w:t> : </w:t>
      </w:r>
      <w:r w:rsidRPr="006A370D">
        <w:rPr>
          <w:rFonts w:ascii="Source Sans Pro" w:eastAsia="Times New Roman" w:hAnsi="Source Sans Pro" w:cs="Times New Roman"/>
          <w:b/>
          <w:bCs/>
          <w:i/>
          <w:iCs/>
          <w:szCs w:val="24"/>
          <w:lang w:eastAsia="fr-FR"/>
        </w:rPr>
        <w:t>Innocent III</w:t>
      </w:r>
      <w:r w:rsidRPr="006A370D">
        <w:rPr>
          <w:rFonts w:ascii="Source Sans Pro" w:eastAsia="Times New Roman" w:hAnsi="Source Sans Pro" w:cs="Times New Roman"/>
          <w:b/>
          <w:bCs/>
          <w:szCs w:val="24"/>
          <w:lang w:eastAsia="fr-FR"/>
        </w:rPr>
        <w:t> ; tome V : </w:t>
      </w:r>
      <w:r w:rsidRPr="006A370D">
        <w:rPr>
          <w:rFonts w:ascii="Source Sans Pro" w:eastAsia="Times New Roman" w:hAnsi="Source Sans Pro" w:cs="Times New Roman"/>
          <w:b/>
          <w:bCs/>
          <w:i/>
          <w:iCs/>
          <w:szCs w:val="24"/>
          <w:lang w:eastAsia="fr-FR"/>
        </w:rPr>
        <w:t>Les Royautés vassales du Saint-Siège</w:t>
      </w:r>
      <w:r w:rsidRPr="006A370D">
        <w:rPr>
          <w:rFonts w:ascii="Source Sans Pro" w:eastAsia="Times New Roman" w:hAnsi="Source Sans Pro" w:cs="Times New Roman"/>
          <w:b/>
          <w:bCs/>
          <w:szCs w:val="24"/>
          <w:lang w:eastAsia="fr-FR"/>
        </w:rPr>
        <w:t> ; tome VI : </w:t>
      </w:r>
      <w:r w:rsidRPr="006A370D">
        <w:rPr>
          <w:rFonts w:ascii="Source Sans Pro" w:eastAsia="Times New Roman" w:hAnsi="Source Sans Pro" w:cs="Times New Roman"/>
          <w:b/>
          <w:bCs/>
          <w:i/>
          <w:iCs/>
          <w:szCs w:val="24"/>
          <w:lang w:eastAsia="fr-FR"/>
        </w:rPr>
        <w:t>Le Concile de Latran et la Réforme de l’Église</w:t>
      </w:r>
      <w:r w:rsidRPr="006A370D">
        <w:rPr>
          <w:rFonts w:ascii="Source Sans Pro" w:eastAsia="Times New Roman" w:hAnsi="Source Sans Pro" w:cs="Times New Roman"/>
          <w:b/>
          <w:bCs/>
          <w:szCs w:val="24"/>
          <w:lang w:eastAsia="fr-FR"/>
        </w:rPr>
        <w:t>, Hachette, 7 </w:t>
      </w:r>
      <w:proofErr w:type="spellStart"/>
      <w:r w:rsidRPr="006A370D">
        <w:rPr>
          <w:rFonts w:ascii="Source Sans Pro" w:eastAsia="Times New Roman" w:hAnsi="Source Sans Pro" w:cs="Times New Roman"/>
          <w:b/>
          <w:bCs/>
          <w:szCs w:val="24"/>
          <w:lang w:eastAsia="fr-FR"/>
        </w:rPr>
        <w:t>fr.</w:t>
      </w:r>
      <w:proofErr w:type="spellEnd"/>
    </w:p>
    <w:p w14:paraId="790D2594" w14:textId="152C5FEB" w:rsidR="00ED7669" w:rsidRPr="00ED7669" w:rsidRDefault="006A370D" w:rsidP="00ED7669">
      <w:r>
        <w:rPr>
          <w:rFonts w:ascii="Georgia" w:hAnsi="Georgia"/>
          <w:color w:val="161616"/>
          <w:shd w:val="clear" w:color="auto" w:fill="F3F2EC"/>
        </w:rPr>
        <w:t xml:space="preserve">M. Achille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est mort </w:t>
      </w:r>
      <w:del w:id="29" w:author="Marguerite-Marie Bordry" w:date="2019-02-08T11:08:00Z">
        <w:r w:rsidDel="001C3DA0">
          <w:rPr>
            <w:rFonts w:ascii="Georgia" w:hAnsi="Georgia"/>
            <w:color w:val="161616"/>
            <w:shd w:val="clear" w:color="auto" w:fill="F3F2EC"/>
          </w:rPr>
          <w:delText>le  </w:delText>
        </w:r>
      </w:del>
      <w:ins w:id="30" w:author="Marguerite-Marie Bordry" w:date="2019-02-08T11:08:00Z">
        <w:r w:rsidR="001C3DA0">
          <w:rPr>
            <w:rFonts w:ascii="Georgia" w:hAnsi="Georgia"/>
            <w:color w:val="161616"/>
            <w:shd w:val="clear" w:color="auto" w:fill="F3F2EC"/>
          </w:rPr>
          <w:t xml:space="preserve">le 13 </w:t>
        </w:r>
      </w:ins>
      <w:r>
        <w:rPr>
          <w:rFonts w:ascii="Georgia" w:hAnsi="Georgia"/>
          <w:color w:val="161616"/>
          <w:shd w:val="clear" w:color="auto" w:fill="F3F2EC"/>
        </w:rPr>
        <w:t xml:space="preserve">novembre dernier, à l’âge de soixante-deux ans, et la disparition soudaine de cet homme vigoureux a été une stupeur pour tout le monde. Les nécessités d’une rubrique de plus en plus chargée, et dont le roulement s’est fait nécessairement plus lent, nous font venir assez tard aux deux derniers livres de l’historien regretté et rendent également tardive l’expression de l’hommage qu’en ami fidèle de l’Histoire nous devons à cette mémoire. Cet hommage n’en est pas moins sincère, et quant aux livres, c’est précisément faire leur éloge que de dire qu’ils </w:t>
      </w:r>
      <w:r>
        <w:rPr>
          <w:rFonts w:ascii="Georgia" w:hAnsi="Georgia"/>
          <w:color w:val="161616"/>
          <w:shd w:val="clear" w:color="auto" w:fill="F3F2EC"/>
        </w:rPr>
        <w:lastRenderedPageBreak/>
        <w:t>pouvaient attendre quelque peu, n’étant point de ceux, malgré certaines imperfections, qui passent avec l’actualité.</w:t>
      </w:r>
    </w:p>
    <w:p w14:paraId="1F22508F" w14:textId="7B1DA350" w:rsidR="005A7B12" w:rsidRDefault="00D6709E" w:rsidP="00E66FA9">
      <w:pPr>
        <w:spacing w:before="100" w:beforeAutospacing="1" w:after="100" w:afterAutospacing="1"/>
        <w:outlineLvl w:val="3"/>
        <w:rPr>
          <w:ins w:id="31" w:author="Marguerite-Marie Bordry" w:date="2019-02-08T11:08:00Z"/>
          <w:rFonts w:ascii="Georgia" w:hAnsi="Georgia"/>
          <w:color w:val="161616"/>
          <w:shd w:val="clear" w:color="auto" w:fill="F3F2EC"/>
        </w:rPr>
      </w:pPr>
      <w:r>
        <w:rPr>
          <w:rFonts w:ascii="Georgia" w:hAnsi="Georgia"/>
          <w:color w:val="161616"/>
          <w:shd w:val="clear" w:color="auto" w:fill="F3F2EC"/>
        </w:rPr>
        <w:t xml:space="preserve">Les titres de noblesse intellectuelle d’Achille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sont dans ses travaux sur la première époque de la royauté capétienne. Son </w:t>
      </w:r>
      <w:r>
        <w:rPr>
          <w:rFonts w:ascii="Georgia" w:hAnsi="Georgia"/>
          <w:i/>
          <w:iCs/>
          <w:color w:val="161616"/>
          <w:shd w:val="clear" w:color="auto" w:fill="F3F2EC"/>
        </w:rPr>
        <w:t>Histoire des institutions monarchiques de la France sous les premiers Capétiens (987-1180)</w:t>
      </w:r>
      <w:r>
        <w:rPr>
          <w:rFonts w:ascii="Georgia" w:hAnsi="Georgia"/>
          <w:color w:val="161616"/>
          <w:shd w:val="clear" w:color="auto" w:fill="F3F2EC"/>
        </w:rPr>
        <w:t xml:space="preserve"> est peut-être le livre le plus fou qui se soit écrit sur les débuts de la royauté française. La question, si complexe et parfois si mal posée, de la fondation du pouvoir monarchique à </w:t>
      </w:r>
      <w:del w:id="32" w:author="Marguerite-Marie Bordry" w:date="2019-02-08T11:05:00Z">
        <w:r w:rsidDel="00D6709E">
          <w:rPr>
            <w:rFonts w:ascii="Georgia" w:hAnsi="Georgia"/>
            <w:color w:val="161616"/>
            <w:shd w:val="clear" w:color="auto" w:fill="F3F2EC"/>
          </w:rPr>
          <w:delText xml:space="preserve">celle </w:delText>
        </w:r>
      </w:del>
      <w:ins w:id="33" w:author="Marguerite-Marie Bordry" w:date="2019-02-08T11:05:00Z">
        <w:r>
          <w:rPr>
            <w:rFonts w:ascii="Georgia" w:hAnsi="Georgia"/>
            <w:color w:val="161616"/>
            <w:shd w:val="clear" w:color="auto" w:fill="F3F2EC"/>
          </w:rPr>
          <w:t xml:space="preserve">cette </w:t>
        </w:r>
      </w:ins>
      <w:r>
        <w:rPr>
          <w:rFonts w:ascii="Georgia" w:hAnsi="Georgia"/>
          <w:color w:val="161616"/>
          <w:shd w:val="clear" w:color="auto" w:fill="F3F2EC"/>
        </w:rPr>
        <w:t>époque est traitée avec une clarté d’exposition, et une nouveauté d’érudition qui précisent définitivement le principe du pouvoir de Hugues Capet, pouvoir dont l’origine matérielle se retrouve évidemment dans certains faits, mais inconditionnel en droit, ce qui veut dire d’autre essence que le pouvoir féodal, véritablement royal en un mot. Deux volumes sur </w:t>
      </w:r>
      <w:r>
        <w:rPr>
          <w:rFonts w:ascii="Georgia" w:hAnsi="Georgia"/>
          <w:i/>
          <w:iCs/>
          <w:color w:val="161616"/>
          <w:shd w:val="clear" w:color="auto" w:fill="F3F2EC"/>
        </w:rPr>
        <w:t>Louis VI</w:t>
      </w:r>
      <w:r>
        <w:rPr>
          <w:rFonts w:ascii="Georgia" w:hAnsi="Georgia"/>
          <w:color w:val="161616"/>
          <w:shd w:val="clear" w:color="auto" w:fill="F3F2EC"/>
        </w:rPr>
        <w:t xml:space="preserve"> ont </w:t>
      </w:r>
      <w:del w:id="34" w:author="Marguerite-Marie Bordry" w:date="2019-02-08T11:07:00Z">
        <w:r w:rsidDel="00951719">
          <w:rPr>
            <w:rFonts w:ascii="Georgia" w:hAnsi="Georgia"/>
            <w:color w:val="161616"/>
            <w:shd w:val="clear" w:color="auto" w:fill="F3F2EC"/>
          </w:rPr>
          <w:delText xml:space="preserve">succède </w:delText>
        </w:r>
      </w:del>
      <w:ins w:id="35" w:author="Marguerite-Marie Bordry" w:date="2019-02-08T11:07:00Z">
        <w:r w:rsidR="00951719">
          <w:rPr>
            <w:rFonts w:ascii="Georgia" w:hAnsi="Georgia"/>
            <w:color w:val="161616"/>
            <w:shd w:val="clear" w:color="auto" w:fill="F3F2EC"/>
          </w:rPr>
          <w:t>succé</w:t>
        </w:r>
      </w:ins>
      <w:ins w:id="36" w:author="Marguerite-Marie Bordry" w:date="2019-02-08T11:08:00Z">
        <w:r w:rsidR="00343FC0">
          <w:rPr>
            <w:rFonts w:ascii="Georgia" w:hAnsi="Georgia"/>
            <w:color w:val="161616"/>
            <w:shd w:val="clear" w:color="auto" w:fill="F3F2EC"/>
          </w:rPr>
          <w:t>d</w:t>
        </w:r>
      </w:ins>
      <w:ins w:id="37" w:author="Marguerite-Marie Bordry" w:date="2019-02-08T11:07:00Z">
        <w:r w:rsidR="00951719">
          <w:rPr>
            <w:rFonts w:ascii="Georgia" w:hAnsi="Georgia"/>
            <w:color w:val="161616"/>
            <w:shd w:val="clear" w:color="auto" w:fill="F3F2EC"/>
          </w:rPr>
          <w:t xml:space="preserve">é </w:t>
        </w:r>
      </w:ins>
      <w:r>
        <w:rPr>
          <w:rFonts w:ascii="Georgia" w:hAnsi="Georgia"/>
          <w:color w:val="161616"/>
          <w:shd w:val="clear" w:color="auto" w:fill="F3F2EC"/>
        </w:rPr>
        <w:t>à cet ouvrage, remplis surtout de matières chronologiques et diplomatiques (comme l’œuvre suivante, sur </w:t>
      </w:r>
      <w:r>
        <w:rPr>
          <w:rFonts w:ascii="Georgia" w:hAnsi="Georgia"/>
          <w:i/>
          <w:iCs/>
          <w:color w:val="161616"/>
          <w:shd w:val="clear" w:color="auto" w:fill="F3F2EC"/>
        </w:rPr>
        <w:t>Louis VII</w:t>
      </w:r>
      <w:r>
        <w:rPr>
          <w:rFonts w:ascii="Georgia" w:hAnsi="Georgia"/>
          <w:color w:val="161616"/>
          <w:shd w:val="clear" w:color="auto" w:fill="F3F2EC"/>
        </w:rPr>
        <w:t xml:space="preserve">), mais précédés d’une Introduction considérable où le règne de Louis Le Gros est caractérisé avec </w:t>
      </w:r>
      <w:del w:id="38" w:author="Marguerite-Marie Bordry" w:date="2019-02-08T11:07:00Z">
        <w:r w:rsidDel="00951719">
          <w:rPr>
            <w:rFonts w:ascii="Georgia" w:hAnsi="Georgia"/>
            <w:color w:val="161616"/>
            <w:shd w:val="clear" w:color="auto" w:fill="F3F2EC"/>
          </w:rPr>
          <w:delText xml:space="preserve">unie </w:delText>
        </w:r>
      </w:del>
      <w:ins w:id="39" w:author="Marguerite-Marie Bordry" w:date="2019-02-08T11:07:00Z">
        <w:r w:rsidR="00951719">
          <w:rPr>
            <w:rFonts w:ascii="Georgia" w:hAnsi="Georgia"/>
            <w:color w:val="161616"/>
            <w:shd w:val="clear" w:color="auto" w:fill="F3F2EC"/>
          </w:rPr>
          <w:t xml:space="preserve">une </w:t>
        </w:r>
      </w:ins>
      <w:r>
        <w:rPr>
          <w:rFonts w:ascii="Georgia" w:hAnsi="Georgia"/>
          <w:color w:val="161616"/>
          <w:shd w:val="clear" w:color="auto" w:fill="F3F2EC"/>
        </w:rPr>
        <w:t xml:space="preserve">netteté magistrale. Il faudrait citer aussi le livre de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sur </w:t>
      </w:r>
      <w:r>
        <w:rPr>
          <w:rFonts w:ascii="Georgia" w:hAnsi="Georgia"/>
          <w:i/>
          <w:iCs/>
          <w:color w:val="161616"/>
          <w:shd w:val="clear" w:color="auto" w:fill="F3F2EC"/>
        </w:rPr>
        <w:t>les Communes françaises à l’époque des Capétiens directs</w:t>
      </w:r>
      <w:ins w:id="40" w:author="Marguerite-Marie Bordry" w:date="2019-02-08T11:07:00Z">
        <w:r w:rsidR="00DE48DB">
          <w:rPr>
            <w:rFonts w:ascii="Georgia" w:hAnsi="Georgia"/>
            <w:i/>
            <w:iCs/>
            <w:color w:val="161616"/>
            <w:shd w:val="clear" w:color="auto" w:fill="F3F2EC"/>
          </w:rPr>
          <w:t xml:space="preserve"> </w:t>
        </w:r>
      </w:ins>
      <w:r>
        <w:rPr>
          <w:rFonts w:ascii="Georgia" w:hAnsi="Georgia"/>
          <w:color w:val="161616"/>
          <w:shd w:val="clear" w:color="auto" w:fill="F3F2EC"/>
        </w:rPr>
        <w:t>et son </w:t>
      </w:r>
      <w:r>
        <w:rPr>
          <w:rFonts w:ascii="Georgia" w:hAnsi="Georgia"/>
          <w:i/>
          <w:iCs/>
          <w:color w:val="161616"/>
          <w:shd w:val="clear" w:color="auto" w:fill="F3F2EC"/>
        </w:rPr>
        <w:t>Manuel des institutions françaises</w:t>
      </w:r>
      <w:r>
        <w:rPr>
          <w:rFonts w:ascii="Georgia" w:hAnsi="Georgia"/>
          <w:color w:val="161616"/>
          <w:shd w:val="clear" w:color="auto" w:fill="F3F2EC"/>
        </w:rPr>
        <w:t> à la même époque, ainsi que les deux volumes (destinés à la série de M. Lavisse) sur les </w:t>
      </w:r>
      <w:proofErr w:type="spellStart"/>
      <w:r>
        <w:rPr>
          <w:rStyle w:val="num"/>
          <w:rFonts w:ascii="Georgia" w:hAnsi="Georgia"/>
          <w:smallCaps/>
          <w:color w:val="161616"/>
          <w:shd w:val="clear" w:color="auto" w:fill="F3F2EC"/>
        </w:rPr>
        <w:t>xi</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w:t>
      </w:r>
      <w:proofErr w:type="spellStart"/>
      <w:r>
        <w:rPr>
          <w:rStyle w:val="num"/>
          <w:rFonts w:ascii="Georgia" w:hAnsi="Georgia"/>
          <w:smallCaps/>
          <w:color w:val="161616"/>
          <w:shd w:val="clear" w:color="auto" w:fill="F3F2EC"/>
        </w:rPr>
        <w:t>xii</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w:t>
      </w:r>
      <w:proofErr w:type="spellStart"/>
      <w:r>
        <w:rPr>
          <w:rFonts w:ascii="Georgia" w:hAnsi="Georgia"/>
          <w:color w:val="161616"/>
          <w:shd w:val="clear" w:color="auto" w:fill="F3F2EC"/>
        </w:rPr>
        <w:t>et</w:t>
      </w:r>
      <w:r>
        <w:rPr>
          <w:rStyle w:val="num"/>
          <w:rFonts w:ascii="Georgia" w:hAnsi="Georgia"/>
          <w:smallCaps/>
          <w:color w:val="161616"/>
          <w:shd w:val="clear" w:color="auto" w:fill="F3F2EC"/>
        </w:rPr>
        <w:t>xiii</w:t>
      </w:r>
      <w:r>
        <w:rPr>
          <w:rStyle w:val="num"/>
          <w:rFonts w:ascii="Georgia" w:hAnsi="Georgia"/>
          <w:color w:val="161616"/>
          <w:sz w:val="18"/>
          <w:szCs w:val="18"/>
          <w:shd w:val="clear" w:color="auto" w:fill="F3F2EC"/>
          <w:vertAlign w:val="superscript"/>
        </w:rPr>
        <w:t>e</w:t>
      </w:r>
      <w:proofErr w:type="spellEnd"/>
      <w:r>
        <w:rPr>
          <w:rFonts w:ascii="Georgia" w:hAnsi="Georgia"/>
          <w:color w:val="161616"/>
          <w:shd w:val="clear" w:color="auto" w:fill="F3F2EC"/>
        </w:rPr>
        <w:t> siècles, où se détachent de si beaux chapitres sur Philippe-Auguste. M. </w:t>
      </w:r>
      <w:proofErr w:type="spellStart"/>
      <w:r>
        <w:rPr>
          <w:rFonts w:ascii="Georgia" w:hAnsi="Georgia"/>
          <w:color w:val="161616"/>
          <w:shd w:val="clear" w:color="auto" w:fill="F3F2EC"/>
        </w:rPr>
        <w:t>Luchaire</w:t>
      </w:r>
      <w:proofErr w:type="spellEnd"/>
      <w:r>
        <w:rPr>
          <w:rFonts w:ascii="Georgia" w:hAnsi="Georgia"/>
          <w:color w:val="161616"/>
          <w:shd w:val="clear" w:color="auto" w:fill="F3F2EC"/>
        </w:rPr>
        <w:t xml:space="preserve"> voulait faire pour ce règne considérable ce qu’il avait fait pour les règnes des premiers Capétiens. On regrettera que la grandeur de cette entreprise, qui le hanta, l’ait fait reculer. L’</w:t>
      </w:r>
      <w:r>
        <w:rPr>
          <w:rFonts w:ascii="Georgia" w:hAnsi="Georgia"/>
          <w:i/>
          <w:iCs/>
          <w:color w:val="161616"/>
          <w:shd w:val="clear" w:color="auto" w:fill="F3F2EC"/>
        </w:rPr>
        <w:t>Innocent III</w:t>
      </w:r>
      <w:r>
        <w:rPr>
          <w:rFonts w:ascii="Georgia" w:hAnsi="Georgia"/>
          <w:color w:val="161616"/>
          <w:shd w:val="clear" w:color="auto" w:fill="F3F2EC"/>
        </w:rPr>
        <w:t> n’est, il faut bien le dire, qu’une insuffisante compensation.</w:t>
      </w:r>
    </w:p>
    <w:p w14:paraId="48557540" w14:textId="2F31B518" w:rsidR="00EE6192" w:rsidRPr="00EE6192" w:rsidRDefault="00EE6192" w:rsidP="00EE6192">
      <w:pPr>
        <w:shd w:val="clear" w:color="auto" w:fill="F3F2EC"/>
        <w:spacing w:line="360" w:lineRule="atLeast"/>
        <w:rPr>
          <w:rFonts w:ascii="Georgia" w:eastAsia="Times New Roman" w:hAnsi="Georgia" w:cs="Times New Roman"/>
          <w:color w:val="161616"/>
          <w:szCs w:val="24"/>
          <w:lang w:eastAsia="fr-FR"/>
        </w:rPr>
      </w:pPr>
      <w:r w:rsidRPr="00EE6192">
        <w:rPr>
          <w:rFonts w:ascii="Georgia" w:eastAsia="Times New Roman" w:hAnsi="Georgia" w:cs="Times New Roman"/>
          <w:color w:val="161616"/>
          <w:szCs w:val="24"/>
          <w:lang w:eastAsia="fr-FR"/>
        </w:rPr>
        <w:t>Ce n’est pas que cet </w:t>
      </w:r>
      <w:r w:rsidRPr="00EE6192">
        <w:rPr>
          <w:rFonts w:ascii="Georgia" w:eastAsia="Times New Roman" w:hAnsi="Georgia" w:cs="Times New Roman"/>
          <w:i/>
          <w:iCs/>
          <w:color w:val="161616"/>
          <w:szCs w:val="24"/>
          <w:lang w:eastAsia="fr-FR"/>
        </w:rPr>
        <w:t>Innocent III</w:t>
      </w:r>
      <w:hyperlink r:id="rId18" w:anchor="note26" w:history="1">
        <w:r w:rsidRPr="00EE6192">
          <w:rPr>
            <w:rFonts w:ascii="Arial" w:eastAsia="Times New Roman" w:hAnsi="Arial" w:cs="Arial"/>
            <w:color w:val="333399"/>
            <w:sz w:val="18"/>
            <w:szCs w:val="18"/>
            <w:u w:val="single"/>
            <w:vertAlign w:val="superscript"/>
            <w:lang w:eastAsia="fr-FR"/>
          </w:rPr>
          <w:t>26</w:t>
        </w:r>
      </w:hyperlink>
      <w:r w:rsidRPr="00EE6192">
        <w:rPr>
          <w:rFonts w:ascii="Georgia" w:eastAsia="Times New Roman" w:hAnsi="Georgia" w:cs="Times New Roman"/>
          <w:color w:val="161616"/>
          <w:szCs w:val="24"/>
          <w:lang w:eastAsia="fr-FR"/>
        </w:rPr>
        <w:t> ne soit le bienvenu dans la littérature historique française : il y manquait plutôt, et il y occupe, toutes différences observées, la place que l’</w:t>
      </w:r>
      <w:r w:rsidRPr="00EE6192">
        <w:rPr>
          <w:rFonts w:ascii="Georgia" w:eastAsia="Times New Roman" w:hAnsi="Georgia" w:cs="Times New Roman"/>
          <w:i/>
          <w:iCs/>
          <w:color w:val="161616"/>
          <w:szCs w:val="24"/>
          <w:lang w:eastAsia="fr-FR"/>
        </w:rPr>
        <w:t>Innocent III</w:t>
      </w:r>
      <w:r w:rsidRPr="00EE6192">
        <w:rPr>
          <w:rFonts w:ascii="Georgia" w:eastAsia="Times New Roman" w:hAnsi="Georgia" w:cs="Times New Roman"/>
          <w:color w:val="161616"/>
          <w:szCs w:val="24"/>
          <w:lang w:eastAsia="fr-FR"/>
        </w:rPr>
        <w:t xml:space="preserve"> de Hurter a dans l’érudition allemande. Mais l’œuvre, tout en étant plus qu’une « série de brillantes esquisses », comme </w:t>
      </w:r>
      <w:del w:id="41" w:author="Marguerite-Marie Bordry" w:date="2019-02-08T11:09:00Z">
        <w:r w:rsidRPr="00EE6192" w:rsidDel="00EE6192">
          <w:rPr>
            <w:rFonts w:ascii="Georgia" w:eastAsia="Times New Roman" w:hAnsi="Georgia" w:cs="Times New Roman"/>
            <w:color w:val="161616"/>
            <w:szCs w:val="24"/>
            <w:lang w:eastAsia="fr-FR"/>
          </w:rPr>
          <w:delText xml:space="preserve">ou </w:delText>
        </w:r>
      </w:del>
      <w:ins w:id="42" w:author="Marguerite-Marie Bordry" w:date="2019-02-08T11:09:00Z">
        <w:r w:rsidRPr="00EE6192">
          <w:rPr>
            <w:rFonts w:ascii="Georgia" w:eastAsia="Times New Roman" w:hAnsi="Georgia" w:cs="Times New Roman"/>
            <w:color w:val="161616"/>
            <w:szCs w:val="24"/>
            <w:lang w:eastAsia="fr-FR"/>
          </w:rPr>
          <w:t>o</w:t>
        </w:r>
        <w:r>
          <w:rPr>
            <w:rFonts w:ascii="Georgia" w:eastAsia="Times New Roman" w:hAnsi="Georgia" w:cs="Times New Roman"/>
            <w:color w:val="161616"/>
            <w:szCs w:val="24"/>
            <w:lang w:eastAsia="fr-FR"/>
          </w:rPr>
          <w:t>n</w:t>
        </w:r>
        <w:r w:rsidRPr="00EE6192">
          <w:rPr>
            <w:rFonts w:ascii="Georgia" w:eastAsia="Times New Roman" w:hAnsi="Georgia" w:cs="Times New Roman"/>
            <w:color w:val="161616"/>
            <w:szCs w:val="24"/>
            <w:lang w:eastAsia="fr-FR"/>
          </w:rPr>
          <w:t xml:space="preserve"> </w:t>
        </w:r>
      </w:ins>
      <w:r w:rsidRPr="00EE6192">
        <w:rPr>
          <w:rFonts w:ascii="Georgia" w:eastAsia="Times New Roman" w:hAnsi="Georgia" w:cs="Times New Roman"/>
          <w:color w:val="161616"/>
          <w:szCs w:val="24"/>
          <w:lang w:eastAsia="fr-FR"/>
        </w:rPr>
        <w:t>a dit, donne cependant l’impression de n’être que cela, par le vice d’un plan qui, substituant à l’ordre chronologique l’ordre des matières, manque de coordination réelle. C’est une succession de tableaux plutôt qu’une exposition simultanée et cohérente où s’indique le rapport de toutes les parties. Il semble que, pour donner une idée vivante de ce pouvoir universel, </w:t>
      </w:r>
      <w:r w:rsidRPr="00EE6192">
        <w:rPr>
          <w:rFonts w:ascii="Georgia" w:eastAsia="Times New Roman" w:hAnsi="Georgia" w:cs="Times New Roman"/>
          <w:i/>
          <w:iCs/>
          <w:color w:val="161616"/>
          <w:szCs w:val="24"/>
          <w:lang w:eastAsia="fr-FR"/>
        </w:rPr>
        <w:t>catholique</w:t>
      </w:r>
      <w:r w:rsidRPr="00EE6192">
        <w:rPr>
          <w:rFonts w:ascii="Georgia" w:eastAsia="Times New Roman" w:hAnsi="Georgia" w:cs="Times New Roman"/>
          <w:color w:val="161616"/>
          <w:szCs w:val="24"/>
          <w:lang w:eastAsia="fr-FR"/>
        </w:rPr>
        <w:t xml:space="preserve">, que fut la Papauté d’Innocent III, il eût fallu le montrer à l’œuvre à la fois dans sa diversité d’affaires et d’entreprises : il y a une connexité, par exemple, entre la domination d’Innocent III en Italie et la lutte du sacerdoce et de l’empire, entre la guerre des Albigeois et la politique avec Philippe-Auguste, qu’il n’est pas non plus inutile de rapprocher de celle avec Jean-sans-Terre, etc. Un autre inconvénient de ce plan consiste dans les redites et les anticipations. Ainsi, dès le premier tome, des matières essentielles, qu’on retrouvera dans les tomes suivants, sont touchées : le divorce de Philippe-Auguste, la succession d’Henri VI, le couronnement et l’excommunication d’Othon de Brunswick, etc. Enfin certain manque d’ordre général est à reprendre : ainsi l’on nous dit tout à coup, au tome IV, que la Croisade fut la grande pensée du règne d’Innocent III : il n’est pas question de cette « grande pensée » dans les trois tomes précédents. Seul, l’ordre chronologique eût écarté ces </w:t>
      </w:r>
      <w:r w:rsidRPr="00EE6192">
        <w:rPr>
          <w:rFonts w:ascii="Georgia" w:eastAsia="Times New Roman" w:hAnsi="Georgia" w:cs="Times New Roman"/>
          <w:color w:val="161616"/>
          <w:szCs w:val="24"/>
          <w:lang w:eastAsia="fr-FR"/>
        </w:rPr>
        <w:lastRenderedPageBreak/>
        <w:t>inconvénients. Mais M. </w:t>
      </w:r>
      <w:proofErr w:type="spellStart"/>
      <w:r w:rsidRPr="00EE6192">
        <w:rPr>
          <w:rFonts w:ascii="Georgia" w:eastAsia="Times New Roman" w:hAnsi="Georgia" w:cs="Times New Roman"/>
          <w:color w:val="161616"/>
          <w:szCs w:val="24"/>
          <w:lang w:eastAsia="fr-FR"/>
        </w:rPr>
        <w:t>Luchaire</w:t>
      </w:r>
      <w:proofErr w:type="spellEnd"/>
      <w:r w:rsidRPr="00EE6192">
        <w:rPr>
          <w:rFonts w:ascii="Georgia" w:eastAsia="Times New Roman" w:hAnsi="Georgia" w:cs="Times New Roman"/>
          <w:color w:val="161616"/>
          <w:szCs w:val="24"/>
          <w:lang w:eastAsia="fr-FR"/>
        </w:rPr>
        <w:t>, tout en reconnaissant, dans l’avertissement placé en tête du tome VI et dernier, la valeur de cette objection, qui lui a été faite de maints côtés et que nous lui avons renouvelée pour notre part à la publication de chaque nouveau tome, a confessé sa crainte (peut-être excessive) de se rendre illisible par l’emploi de l’ordre chronologique, aux complications inévitables, et il a tenu avant tout à « être lu », lu par le public, et non pas seulement par les érudits. Soit, et dans ce cas son but semble atteint, car, une fois admis le postulat des morceaux séparés, chacun de ces morceaux, luttes en Italie et à Rome, croisade des Albigeois, rivalité de la papauté et de l’empire, quatrième croisade, politique à l’égard des royautés vassales, concile du Latran, est en lui-même très clair, — nous n’avons cessé de louer cette clarté à l’intérieur de chaque partie séparée, — très agréablement écrit.</w:t>
      </w:r>
    </w:p>
    <w:p w14:paraId="117FE594" w14:textId="7BF75B7F" w:rsidR="00EE6192" w:rsidRPr="00EE6192" w:rsidRDefault="00EE6192" w:rsidP="00EE6192">
      <w:pPr>
        <w:shd w:val="clear" w:color="auto" w:fill="F3F2EC"/>
        <w:spacing w:line="360" w:lineRule="atLeast"/>
        <w:rPr>
          <w:rFonts w:ascii="Georgia" w:eastAsia="Times New Roman" w:hAnsi="Georgia" w:cs="Times New Roman"/>
          <w:color w:val="161616"/>
          <w:szCs w:val="24"/>
          <w:lang w:eastAsia="fr-FR"/>
        </w:rPr>
      </w:pPr>
      <w:r w:rsidRPr="00EE6192">
        <w:rPr>
          <w:rFonts w:ascii="Georgia" w:eastAsia="Times New Roman" w:hAnsi="Georgia" w:cs="Times New Roman"/>
          <w:color w:val="161616"/>
          <w:szCs w:val="24"/>
          <w:lang w:eastAsia="fr-FR"/>
        </w:rPr>
        <w:t xml:space="preserve">Mais le critique d’histoire, muni de quelque finesse gagnée dans l’exercice patient de son métier, notamment en ce qui concerne la connaissance des habitudes et procédés de nos historiens, se doute bien qu’il y a d’autres raisons ; que le défaut de l’ouvrage, c’est-à-dire son ordre factice, peut bien venir du souci de trouver des lecteurs, </w:t>
      </w:r>
      <w:del w:id="43" w:author="Marguerite-Marie Bordry" w:date="2019-02-08T11:11:00Z">
        <w:r w:rsidRPr="00EE6192" w:rsidDel="00590D38">
          <w:rPr>
            <w:rFonts w:ascii="Georgia" w:eastAsia="Times New Roman" w:hAnsi="Georgia" w:cs="Times New Roman"/>
            <w:color w:val="161616"/>
            <w:szCs w:val="24"/>
            <w:lang w:eastAsia="fr-FR"/>
          </w:rPr>
          <w:delText xml:space="preserve">mûs </w:delText>
        </w:r>
      </w:del>
      <w:ins w:id="44" w:author="Marguerite-Marie Bordry" w:date="2019-02-08T11:11:00Z">
        <w:r w:rsidR="00590D38">
          <w:rPr>
            <w:rFonts w:ascii="Georgia" w:eastAsia="Times New Roman" w:hAnsi="Georgia" w:cs="Times New Roman"/>
            <w:color w:val="161616"/>
            <w:szCs w:val="24"/>
            <w:lang w:eastAsia="fr-FR"/>
          </w:rPr>
          <w:t>mais</w:t>
        </w:r>
        <w:r w:rsidR="00590D38" w:rsidRPr="00EE6192">
          <w:rPr>
            <w:rFonts w:ascii="Georgia" w:eastAsia="Times New Roman" w:hAnsi="Georgia" w:cs="Times New Roman"/>
            <w:color w:val="161616"/>
            <w:szCs w:val="24"/>
            <w:lang w:eastAsia="fr-FR"/>
          </w:rPr>
          <w:t xml:space="preserve"> </w:t>
        </w:r>
      </w:ins>
      <w:r w:rsidRPr="00EE6192">
        <w:rPr>
          <w:rFonts w:ascii="Georgia" w:eastAsia="Times New Roman" w:hAnsi="Georgia" w:cs="Times New Roman"/>
          <w:color w:val="161616"/>
          <w:szCs w:val="24"/>
          <w:lang w:eastAsia="fr-FR"/>
        </w:rPr>
        <w:t>qu’il vient plus sûrement encore d’une certaine façon d’entendre l’érudition, qu’il vient de cette érudition même que l’on a voulu dissimuler. La manie de la « monographie », par exemple, à la fois ressource et fléau de nos historiens submergés par le document, la religion, la superstition de la monographie, a manifestement fait encore ici des siennes. M. </w:t>
      </w:r>
      <w:proofErr w:type="spellStart"/>
      <w:r w:rsidRPr="00EE6192">
        <w:rPr>
          <w:rFonts w:ascii="Georgia" w:eastAsia="Times New Roman" w:hAnsi="Georgia" w:cs="Times New Roman"/>
          <w:color w:val="161616"/>
          <w:szCs w:val="24"/>
          <w:lang w:eastAsia="fr-FR"/>
        </w:rPr>
        <w:t>Luchaire</w:t>
      </w:r>
      <w:proofErr w:type="spellEnd"/>
      <w:r w:rsidRPr="00EE6192">
        <w:rPr>
          <w:rFonts w:ascii="Georgia" w:eastAsia="Times New Roman" w:hAnsi="Georgia" w:cs="Times New Roman"/>
          <w:color w:val="161616"/>
          <w:szCs w:val="24"/>
          <w:lang w:eastAsia="fr-FR"/>
        </w:rPr>
        <w:t xml:space="preserve"> est un de nos universitaires qui s’est donné le plus de mal pour transporter dans les Facultés les méthodes de l’École des Chartes et de l’École des Hautes Études. Mais il est à craindre qu’il ne leur ait pris aussi le </w:t>
      </w:r>
      <w:r w:rsidRPr="00EE6192">
        <w:rPr>
          <w:rFonts w:ascii="Georgia" w:eastAsia="Times New Roman" w:hAnsi="Georgia" w:cs="Times New Roman"/>
          <w:i/>
          <w:iCs/>
          <w:color w:val="161616"/>
          <w:szCs w:val="24"/>
          <w:lang w:eastAsia="fr-FR"/>
        </w:rPr>
        <w:t xml:space="preserve">morbus </w:t>
      </w:r>
      <w:proofErr w:type="spellStart"/>
      <w:r w:rsidRPr="00EE6192">
        <w:rPr>
          <w:rFonts w:ascii="Georgia" w:eastAsia="Times New Roman" w:hAnsi="Georgia" w:cs="Times New Roman"/>
          <w:i/>
          <w:iCs/>
          <w:color w:val="161616"/>
          <w:szCs w:val="24"/>
          <w:lang w:eastAsia="fr-FR"/>
        </w:rPr>
        <w:t>monographicus</w:t>
      </w:r>
      <w:proofErr w:type="spellEnd"/>
      <w:r w:rsidRPr="00EE6192">
        <w:rPr>
          <w:rFonts w:ascii="Georgia" w:eastAsia="Times New Roman" w:hAnsi="Georgia" w:cs="Times New Roman"/>
          <w:color w:val="161616"/>
          <w:szCs w:val="24"/>
          <w:lang w:eastAsia="fr-FR"/>
        </w:rPr>
        <w:t> et c’est de ce </w:t>
      </w:r>
      <w:r w:rsidRPr="00EE6192">
        <w:rPr>
          <w:rFonts w:ascii="Georgia" w:eastAsia="Times New Roman" w:hAnsi="Georgia" w:cs="Times New Roman"/>
          <w:i/>
          <w:iCs/>
          <w:color w:val="161616"/>
          <w:szCs w:val="24"/>
          <w:lang w:eastAsia="fr-FR"/>
        </w:rPr>
        <w:t>morbus</w:t>
      </w:r>
      <w:r w:rsidRPr="00EE6192">
        <w:rPr>
          <w:rFonts w:ascii="Georgia" w:eastAsia="Times New Roman" w:hAnsi="Georgia" w:cs="Times New Roman"/>
          <w:color w:val="161616"/>
          <w:szCs w:val="24"/>
          <w:lang w:eastAsia="fr-FR"/>
        </w:rPr>
        <w:t>, disons-nous, que nous croyons trouver des traces dans l</w:t>
      </w:r>
      <w:r w:rsidRPr="00EE6192">
        <w:rPr>
          <w:rFonts w:ascii="Georgia" w:eastAsia="Times New Roman" w:hAnsi="Georgia" w:cs="Times New Roman"/>
          <w:i/>
          <w:iCs/>
          <w:color w:val="161616"/>
          <w:szCs w:val="24"/>
          <w:lang w:eastAsia="fr-FR"/>
        </w:rPr>
        <w:t>’Innocent III</w:t>
      </w:r>
      <w:r w:rsidRPr="00EE6192">
        <w:rPr>
          <w:rFonts w:ascii="Georgia" w:eastAsia="Times New Roman" w:hAnsi="Georgia" w:cs="Times New Roman"/>
          <w:color w:val="161616"/>
          <w:szCs w:val="24"/>
          <w:lang w:eastAsia="fr-FR"/>
        </w:rPr>
        <w:t>. On jurerait que l’auteur a vu la chose sous l’aspect monographique. Voyez le titre du premier volume : </w:t>
      </w:r>
      <w:del w:id="45" w:author="Marguerite-Marie Bordry" w:date="2019-02-08T11:12:00Z">
        <w:r w:rsidRPr="00EE6192" w:rsidDel="000D1720">
          <w:rPr>
            <w:rFonts w:ascii="Georgia" w:eastAsia="Times New Roman" w:hAnsi="Georgia" w:cs="Times New Roman"/>
            <w:i/>
            <w:iCs/>
            <w:color w:val="161616"/>
            <w:szCs w:val="24"/>
            <w:lang w:eastAsia="fr-FR"/>
          </w:rPr>
          <w:delText>Innocent  III</w:delText>
        </w:r>
      </w:del>
      <w:ins w:id="46" w:author="Marguerite-Marie Bordry" w:date="2019-02-08T11:12:00Z">
        <w:r w:rsidR="000D1720" w:rsidRPr="00EE6192">
          <w:rPr>
            <w:rFonts w:ascii="Georgia" w:eastAsia="Times New Roman" w:hAnsi="Georgia" w:cs="Times New Roman"/>
            <w:i/>
            <w:iCs/>
            <w:color w:val="161616"/>
            <w:szCs w:val="24"/>
            <w:lang w:eastAsia="fr-FR"/>
          </w:rPr>
          <w:t>Innocent III</w:t>
        </w:r>
      </w:ins>
      <w:r w:rsidRPr="00EE6192">
        <w:rPr>
          <w:rFonts w:ascii="Georgia" w:eastAsia="Times New Roman" w:hAnsi="Georgia" w:cs="Times New Roman"/>
          <w:i/>
          <w:iCs/>
          <w:color w:val="161616"/>
          <w:szCs w:val="24"/>
          <w:lang w:eastAsia="fr-FR"/>
        </w:rPr>
        <w:t>, Rome et l’Italie</w:t>
      </w:r>
      <w:r w:rsidRPr="00EE6192">
        <w:rPr>
          <w:rFonts w:ascii="Georgia" w:eastAsia="Times New Roman" w:hAnsi="Georgia" w:cs="Times New Roman"/>
          <w:color w:val="161616"/>
          <w:szCs w:val="24"/>
          <w:lang w:eastAsia="fr-FR"/>
        </w:rPr>
        <w:t> : ce titre sent la monographie, et c’est bien, en effet, par le titre et par une bonne moitié des détails, ceux par exemple de la lutte du Pape contre le féodalisme et le municipalisme romains, une monographie comme en pourrait écrire un spécialiste de la Rome médiévale, M. Halphen ou M. </w:t>
      </w:r>
      <w:proofErr w:type="spellStart"/>
      <w:r w:rsidRPr="00EE6192">
        <w:rPr>
          <w:rFonts w:ascii="Georgia" w:eastAsia="Times New Roman" w:hAnsi="Georgia" w:cs="Times New Roman"/>
          <w:color w:val="161616"/>
          <w:szCs w:val="24"/>
          <w:lang w:eastAsia="fr-FR"/>
        </w:rPr>
        <w:t>Rodocanachi</w:t>
      </w:r>
      <w:proofErr w:type="spellEnd"/>
      <w:r w:rsidRPr="00EE6192">
        <w:rPr>
          <w:rFonts w:ascii="Georgia" w:eastAsia="Times New Roman" w:hAnsi="Georgia" w:cs="Times New Roman"/>
          <w:color w:val="161616"/>
          <w:szCs w:val="24"/>
          <w:lang w:eastAsia="fr-FR"/>
        </w:rPr>
        <w:t>. Autre indice : on ne voyait guère, d’abord, au-delà de ce premier volume et d’un second, celui-là aussi sur un sujet pris et traité à part, la guerre des Albigeois. L’</w:t>
      </w:r>
      <w:r w:rsidRPr="00EE6192">
        <w:rPr>
          <w:rFonts w:ascii="Georgia" w:eastAsia="Times New Roman" w:hAnsi="Georgia" w:cs="Times New Roman"/>
          <w:i/>
          <w:iCs/>
          <w:color w:val="161616"/>
          <w:szCs w:val="24"/>
          <w:lang w:eastAsia="fr-FR"/>
        </w:rPr>
        <w:t>ensemble</w:t>
      </w:r>
      <w:r w:rsidRPr="00EE6192">
        <w:rPr>
          <w:rFonts w:ascii="Georgia" w:eastAsia="Times New Roman" w:hAnsi="Georgia" w:cs="Times New Roman"/>
          <w:color w:val="161616"/>
          <w:szCs w:val="24"/>
          <w:lang w:eastAsia="fr-FR"/>
        </w:rPr>
        <w:t>, tout de suite compris et traité comme un ensemble, on n’y songeait guère d’abord. Cela trahit bien le procédé monographique, encouragé aussi, sans doute, par certaines convenances, certaine prudence d’éditeur. Là-dessus, le bon accueil du public a permis à M. </w:t>
      </w:r>
      <w:proofErr w:type="spellStart"/>
      <w:r w:rsidRPr="00EE6192">
        <w:rPr>
          <w:rFonts w:ascii="Georgia" w:eastAsia="Times New Roman" w:hAnsi="Georgia" w:cs="Times New Roman"/>
          <w:color w:val="161616"/>
          <w:szCs w:val="24"/>
          <w:lang w:eastAsia="fr-FR"/>
        </w:rPr>
        <w:t>Luchaire</w:t>
      </w:r>
      <w:proofErr w:type="spellEnd"/>
      <w:r w:rsidRPr="00EE6192">
        <w:rPr>
          <w:rFonts w:ascii="Georgia" w:eastAsia="Times New Roman" w:hAnsi="Georgia" w:cs="Times New Roman"/>
          <w:color w:val="161616"/>
          <w:szCs w:val="24"/>
          <w:lang w:eastAsia="fr-FR"/>
        </w:rPr>
        <w:t xml:space="preserve"> d’écrire les autres volumes ; mais le pli monographique était pris, et l’on a composé de la sorte cinq ou six monographies successives, qui ne font pas un livre. Nous touchons ici du doigt, chez un historien pourtant de grande valeur, ce que deviennent les grands sujets </w:t>
      </w:r>
      <w:r w:rsidRPr="00EE6192">
        <w:rPr>
          <w:rFonts w:ascii="Georgia" w:eastAsia="Times New Roman" w:hAnsi="Georgia" w:cs="Times New Roman"/>
          <w:color w:val="161616"/>
          <w:szCs w:val="24"/>
          <w:lang w:eastAsia="fr-FR"/>
        </w:rPr>
        <w:lastRenderedPageBreak/>
        <w:t>traités par les méthodes actuelles. Ces méthodes s’avèrent comme incapables de les embrasser.</w:t>
      </w:r>
    </w:p>
    <w:p w14:paraId="7297239F" w14:textId="77777777" w:rsidR="00EE6192" w:rsidRPr="00EE6192" w:rsidRDefault="00EE6192" w:rsidP="00EE6192">
      <w:pPr>
        <w:shd w:val="clear" w:color="auto" w:fill="F3F2EC"/>
        <w:spacing w:line="360" w:lineRule="atLeast"/>
        <w:rPr>
          <w:rFonts w:ascii="Georgia" w:eastAsia="Times New Roman" w:hAnsi="Georgia" w:cs="Times New Roman"/>
          <w:color w:val="161616"/>
          <w:szCs w:val="24"/>
          <w:lang w:eastAsia="fr-FR"/>
        </w:rPr>
      </w:pPr>
      <w:r w:rsidRPr="00EE6192">
        <w:rPr>
          <w:rFonts w:ascii="Georgia" w:eastAsia="Times New Roman" w:hAnsi="Georgia" w:cs="Times New Roman"/>
          <w:color w:val="161616"/>
          <w:szCs w:val="24"/>
          <w:lang w:eastAsia="fr-FR"/>
        </w:rPr>
        <w:t>Il sied, d’ailleurs, de redire que chaque partie, prise en soi, est remarquable de clarté, de précision et de style, et ceci s’applique, autant que jamais, à ces deux dernières séries. Publié tout entier sans notes, l’ouvrage, dans la mesure où il est une simple collection de thèmes, s’appuie sur une érudition consciencieuse, dont on peut prendre idée par certains fragments publiés avec tout leur appareil documentaire dans les revues spéciales. On trouvera au dernier tome une bibliographie très complète, précédée d’indications et d’appréciations fort utiles, ainsi qu’une table générale des noms de lieux et de personnes.</w:t>
      </w:r>
    </w:p>
    <w:p w14:paraId="07041B77" w14:textId="7687759A" w:rsidR="00FF0AA7" w:rsidRDefault="00FF0AA7" w:rsidP="00FF0AA7">
      <w:pPr>
        <w:pStyle w:val="Titre2"/>
        <w:shd w:val="clear" w:color="auto" w:fill="F3F2EC"/>
        <w:spacing w:before="240" w:after="240" w:line="468" w:lineRule="atLeast"/>
        <w:jc w:val="center"/>
        <w:rPr>
          <w:rFonts w:ascii="Source Sans Pro" w:hAnsi="Source Sans Pro"/>
          <w:b/>
          <w:bCs/>
          <w:color w:val="161616"/>
          <w:sz w:val="31"/>
          <w:szCs w:val="31"/>
        </w:rPr>
      </w:pPr>
      <w:r>
        <w:rPr>
          <w:rFonts w:ascii="Source Sans Pro" w:hAnsi="Source Sans Pro"/>
          <w:b/>
          <w:bCs/>
          <w:color w:val="161616"/>
          <w:sz w:val="31"/>
          <w:szCs w:val="31"/>
        </w:rPr>
        <w:t>Tome LXXX, numéro 290, 16 juillet 1909</w:t>
      </w:r>
      <w:hyperlink r:id="rId19" w:anchor="body-13" w:history="1">
        <w:r>
          <w:rPr>
            <w:rStyle w:val="Lienhypertexte"/>
            <w:rFonts w:ascii="Source Sans Pro" w:hAnsi="Source Sans Pro"/>
            <w:b/>
            <w:bCs/>
            <w:color w:val="808080"/>
            <w:sz w:val="19"/>
            <w:szCs w:val="19"/>
            <w:u w:val="none"/>
          </w:rPr>
          <w:t> §</w:t>
        </w:r>
      </w:hyperlink>
    </w:p>
    <w:p w14:paraId="45B78A35" w14:textId="2D3DF76F" w:rsidR="00994302" w:rsidRDefault="00994302" w:rsidP="00994302"/>
    <w:p w14:paraId="2C372358" w14:textId="77777777" w:rsidR="00994302" w:rsidRPr="00994302" w:rsidRDefault="00994302" w:rsidP="00994302">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994302">
        <w:rPr>
          <w:rFonts w:ascii="Source Sans Pro" w:eastAsia="Times New Roman" w:hAnsi="Source Sans Pro" w:cs="Times New Roman"/>
          <w:b/>
          <w:bCs/>
          <w:color w:val="161616"/>
          <w:sz w:val="27"/>
          <w:szCs w:val="27"/>
          <w:lang w:eastAsia="fr-FR"/>
        </w:rPr>
        <w:t>Lettres italiennes</w:t>
      </w:r>
    </w:p>
    <w:p w14:paraId="5A539F04" w14:textId="77777777" w:rsidR="00994302" w:rsidRPr="00CD070D" w:rsidRDefault="00994302" w:rsidP="00994302">
      <w:pPr>
        <w:shd w:val="clear" w:color="auto" w:fill="F3F2EC"/>
        <w:jc w:val="right"/>
        <w:rPr>
          <w:rFonts w:ascii="Georgia" w:eastAsia="Times New Roman" w:hAnsi="Georgia" w:cs="Times New Roman"/>
          <w:color w:val="161616"/>
          <w:szCs w:val="24"/>
          <w:lang w:val="it-IT" w:eastAsia="fr-FR"/>
        </w:rPr>
      </w:pPr>
      <w:r w:rsidRPr="00CD070D">
        <w:rPr>
          <w:rFonts w:ascii="Georgia" w:eastAsia="Times New Roman" w:hAnsi="Georgia" w:cs="Times New Roman"/>
          <w:color w:val="161616"/>
          <w:szCs w:val="24"/>
          <w:lang w:val="it-IT" w:eastAsia="fr-FR"/>
        </w:rPr>
        <w:t xml:space="preserve">Ricciotto </w:t>
      </w:r>
      <w:proofErr w:type="spellStart"/>
      <w:r w:rsidRPr="00CD070D">
        <w:rPr>
          <w:rFonts w:ascii="Georgia" w:eastAsia="Times New Roman" w:hAnsi="Georgia" w:cs="Times New Roman"/>
          <w:color w:val="161616"/>
          <w:szCs w:val="24"/>
          <w:lang w:val="it-IT" w:eastAsia="fr-FR"/>
        </w:rPr>
        <w:t>Canudo</w:t>
      </w:r>
      <w:proofErr w:type="spellEnd"/>
      <w:r w:rsidRPr="00CD070D">
        <w:rPr>
          <w:rFonts w:ascii="Georgia" w:eastAsia="Times New Roman" w:hAnsi="Georgia" w:cs="Times New Roman"/>
          <w:color w:val="161616"/>
          <w:szCs w:val="24"/>
          <w:lang w:val="it-IT" w:eastAsia="fr-FR"/>
        </w:rPr>
        <w:t>.</w:t>
      </w:r>
    </w:p>
    <w:p w14:paraId="55083132" w14:textId="75ABB427" w:rsidR="00994302" w:rsidRPr="00CD070D" w:rsidRDefault="00994302" w:rsidP="00994302">
      <w:pPr>
        <w:shd w:val="clear" w:color="auto" w:fill="F3F2EC"/>
        <w:rPr>
          <w:rFonts w:ascii="Verdana" w:eastAsia="Times New Roman" w:hAnsi="Verdana" w:cs="Times New Roman"/>
          <w:color w:val="161616"/>
          <w:sz w:val="21"/>
          <w:szCs w:val="21"/>
          <w:lang w:val="it-IT" w:eastAsia="fr-FR"/>
        </w:rPr>
      </w:pPr>
      <w:r w:rsidRPr="00CD070D">
        <w:rPr>
          <w:rFonts w:ascii="Verdana" w:eastAsia="Times New Roman" w:hAnsi="Verdana" w:cs="Times New Roman"/>
          <w:color w:val="161616"/>
          <w:sz w:val="21"/>
          <w:szCs w:val="21"/>
          <w:lang w:val="it-IT" w:eastAsia="fr-FR"/>
        </w:rPr>
        <w:t xml:space="preserve">Tome LXXX, </w:t>
      </w:r>
      <w:proofErr w:type="spellStart"/>
      <w:r w:rsidRPr="00CD070D">
        <w:rPr>
          <w:rFonts w:ascii="Verdana" w:eastAsia="Times New Roman" w:hAnsi="Verdana" w:cs="Times New Roman"/>
          <w:color w:val="161616"/>
          <w:sz w:val="21"/>
          <w:szCs w:val="21"/>
          <w:lang w:val="it-IT" w:eastAsia="fr-FR"/>
        </w:rPr>
        <w:t>numéro</w:t>
      </w:r>
      <w:proofErr w:type="spellEnd"/>
      <w:r w:rsidRPr="00CD070D">
        <w:rPr>
          <w:rFonts w:ascii="Verdana" w:eastAsia="Times New Roman" w:hAnsi="Verdana" w:cs="Times New Roman"/>
          <w:color w:val="161616"/>
          <w:sz w:val="21"/>
          <w:szCs w:val="21"/>
          <w:lang w:val="it-IT" w:eastAsia="fr-FR"/>
        </w:rPr>
        <w:t xml:space="preserve"> 290, 16 </w:t>
      </w:r>
      <w:proofErr w:type="spellStart"/>
      <w:r w:rsidRPr="00CD070D">
        <w:rPr>
          <w:rFonts w:ascii="Verdana" w:eastAsia="Times New Roman" w:hAnsi="Verdana" w:cs="Times New Roman"/>
          <w:color w:val="161616"/>
          <w:sz w:val="21"/>
          <w:szCs w:val="21"/>
          <w:lang w:val="it-IT" w:eastAsia="fr-FR"/>
        </w:rPr>
        <w:t>juillet</w:t>
      </w:r>
      <w:proofErr w:type="spellEnd"/>
      <w:r w:rsidRPr="00CD070D">
        <w:rPr>
          <w:rFonts w:ascii="Verdana" w:eastAsia="Times New Roman" w:hAnsi="Verdana" w:cs="Times New Roman"/>
          <w:color w:val="161616"/>
          <w:sz w:val="21"/>
          <w:szCs w:val="21"/>
          <w:lang w:val="it-IT" w:eastAsia="fr-FR"/>
        </w:rPr>
        <w:t xml:space="preserve"> 1909, p. 371-377.</w:t>
      </w:r>
    </w:p>
    <w:p w14:paraId="572B3BB2" w14:textId="309DFB80" w:rsidR="00A93D11" w:rsidRPr="00CD070D" w:rsidRDefault="00A93D11" w:rsidP="00994302">
      <w:pPr>
        <w:shd w:val="clear" w:color="auto" w:fill="F3F2EC"/>
        <w:rPr>
          <w:rFonts w:ascii="Verdana" w:eastAsia="Times New Roman" w:hAnsi="Verdana" w:cs="Times New Roman"/>
          <w:color w:val="161616"/>
          <w:sz w:val="21"/>
          <w:szCs w:val="21"/>
          <w:lang w:val="it-IT" w:eastAsia="fr-FR"/>
        </w:rPr>
      </w:pPr>
    </w:p>
    <w:p w14:paraId="37C61D31" w14:textId="3AF4A629" w:rsidR="00A93D11" w:rsidRPr="00994302" w:rsidRDefault="00A93D11" w:rsidP="00994302">
      <w:pPr>
        <w:shd w:val="clear" w:color="auto" w:fill="F3F2EC"/>
        <w:rPr>
          <w:rFonts w:ascii="Verdana" w:eastAsia="Times New Roman" w:hAnsi="Verdana" w:cs="Times New Roman"/>
          <w:color w:val="161616"/>
          <w:sz w:val="21"/>
          <w:szCs w:val="21"/>
          <w:lang w:eastAsia="fr-FR"/>
        </w:rPr>
      </w:pPr>
      <w:r>
        <w:rPr>
          <w:rFonts w:ascii="Verdana" w:eastAsia="Times New Roman" w:hAnsi="Verdana" w:cs="Times New Roman"/>
          <w:color w:val="161616"/>
          <w:sz w:val="21"/>
          <w:szCs w:val="21"/>
          <w:lang w:eastAsia="fr-FR"/>
        </w:rPr>
        <w:t>[…]</w:t>
      </w:r>
    </w:p>
    <w:p w14:paraId="3D4A318B" w14:textId="77777777" w:rsidR="00994302" w:rsidRPr="00994302" w:rsidRDefault="00994302" w:rsidP="00994302"/>
    <w:p w14:paraId="197902DD" w14:textId="77777777" w:rsidR="00D00AAC" w:rsidRDefault="00D00AAC" w:rsidP="00D00AAC">
      <w:pPr>
        <w:pStyle w:val="Titre4"/>
        <w:shd w:val="clear" w:color="auto" w:fill="F3F2EC"/>
        <w:rPr>
          <w:rFonts w:ascii="Source Sans Pro" w:hAnsi="Source Sans Pro"/>
          <w:color w:val="161616"/>
        </w:rPr>
      </w:pPr>
      <w:r>
        <w:rPr>
          <w:rFonts w:ascii="Source Sans Pro" w:hAnsi="Source Sans Pro"/>
          <w:color w:val="161616"/>
        </w:rPr>
        <w:t>Memento</w:t>
      </w:r>
    </w:p>
    <w:p w14:paraId="526F876A" w14:textId="77777777" w:rsidR="00D00AAC" w:rsidRDefault="00D00AAC" w:rsidP="00D00AAC">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Une partie des œuvres de jeunesse de Gabriel d’Annunzio, éditées par un éditeur qui fit une faillite retentissante il y a quelque quinze ans, se trouve tombée dans le domaine public. De fort mauvaises réimpressions de ces œuvres circulent en Italie en ce moment, sans le consentement de l’auteur, lancées par des éditeurs peu scrupuleux. C’est la traduction française d’un de ces volumes qui a paru dernièrement à Paris, sous le titre : </w:t>
      </w:r>
      <w:r>
        <w:rPr>
          <w:rFonts w:ascii="Georgia" w:hAnsi="Georgia"/>
          <w:i/>
          <w:iCs/>
          <w:color w:val="161616"/>
        </w:rPr>
        <w:t>Terre Vierge</w:t>
      </w:r>
      <w:r>
        <w:rPr>
          <w:rFonts w:ascii="Georgia" w:hAnsi="Georgia"/>
          <w:color w:val="161616"/>
        </w:rPr>
        <w:t>.</w:t>
      </w:r>
    </w:p>
    <w:p w14:paraId="1BAAD104"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T. </w:t>
      </w:r>
      <w:proofErr w:type="spellStart"/>
      <w:r w:rsidRPr="00D00AAC">
        <w:rPr>
          <w:rFonts w:ascii="Georgia" w:hAnsi="Georgia"/>
          <w:color w:val="161616"/>
          <w:lang w:val="it-IT"/>
        </w:rPr>
        <w:t>Ubertis</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Térésah</w:t>
      </w:r>
      <w:proofErr w:type="spellEnd"/>
      <w:proofErr w:type="gramStart"/>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Il libro di Titania</w:t>
      </w:r>
      <w:r w:rsidRPr="00D00AAC">
        <w:rPr>
          <w:rFonts w:ascii="Georgia" w:hAnsi="Georgia"/>
          <w:color w:val="161616"/>
          <w:lang w:val="it-IT"/>
        </w:rPr>
        <w:t xml:space="preserve">, R. Ricciardi, </w:t>
      </w:r>
      <w:proofErr w:type="spellStart"/>
      <w:r w:rsidRPr="00D00AAC">
        <w:rPr>
          <w:rFonts w:ascii="Georgia" w:hAnsi="Georgia"/>
          <w:color w:val="161616"/>
          <w:lang w:val="it-IT"/>
        </w:rPr>
        <w:t>Naples</w:t>
      </w:r>
      <w:proofErr w:type="spellEnd"/>
      <w:r w:rsidRPr="00D00AAC">
        <w:rPr>
          <w:rFonts w:ascii="Georgia" w:hAnsi="Georgia"/>
          <w:color w:val="161616"/>
          <w:lang w:val="it-IT"/>
        </w:rPr>
        <w:t xml:space="preserve">. — Amalia </w:t>
      </w:r>
      <w:proofErr w:type="spellStart"/>
      <w:proofErr w:type="gramStart"/>
      <w:r w:rsidRPr="00D00AAC">
        <w:rPr>
          <w:rFonts w:ascii="Georgia" w:hAnsi="Georgia"/>
          <w:color w:val="161616"/>
          <w:lang w:val="it-IT"/>
        </w:rPr>
        <w:t>Guglielminetti</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La Seduzione</w:t>
      </w:r>
      <w:r w:rsidRPr="00D00AAC">
        <w:rPr>
          <w:rFonts w:ascii="Georgia" w:hAnsi="Georgia"/>
          <w:color w:val="161616"/>
          <w:lang w:val="it-IT"/>
        </w:rPr>
        <w:t xml:space="preserve">, Lattes, </w:t>
      </w:r>
      <w:proofErr w:type="spellStart"/>
      <w:r w:rsidRPr="00D00AAC">
        <w:rPr>
          <w:rFonts w:ascii="Georgia" w:hAnsi="Georgia"/>
          <w:color w:val="161616"/>
          <w:lang w:val="it-IT"/>
        </w:rPr>
        <w:t>Turin</w:t>
      </w:r>
      <w:proofErr w:type="spellEnd"/>
      <w:r w:rsidRPr="00D00AAC">
        <w:rPr>
          <w:rFonts w:ascii="Georgia" w:hAnsi="Georgia"/>
          <w:color w:val="161616"/>
          <w:lang w:val="it-IT"/>
        </w:rPr>
        <w:t>. — A. </w:t>
      </w:r>
      <w:proofErr w:type="gramStart"/>
      <w:r w:rsidRPr="00D00AAC">
        <w:rPr>
          <w:rFonts w:ascii="Georgia" w:hAnsi="Georgia"/>
          <w:color w:val="161616"/>
          <w:lang w:val="it-IT"/>
        </w:rPr>
        <w:t>Anile :</w:t>
      </w:r>
      <w:proofErr w:type="spellStart"/>
      <w:r w:rsidRPr="00D00AAC">
        <w:rPr>
          <w:rFonts w:ascii="Georgia" w:hAnsi="Georgia"/>
          <w:i/>
          <w:iCs/>
          <w:color w:val="161616"/>
          <w:lang w:val="it-IT"/>
        </w:rPr>
        <w:t>Lacroce</w:t>
      </w:r>
      <w:proofErr w:type="spellEnd"/>
      <w:proofErr w:type="gramEnd"/>
      <w:r w:rsidRPr="00D00AAC">
        <w:rPr>
          <w:rFonts w:ascii="Georgia" w:hAnsi="Georgia"/>
          <w:i/>
          <w:iCs/>
          <w:color w:val="161616"/>
          <w:lang w:val="it-IT"/>
        </w:rPr>
        <w:t xml:space="preserve"> e le rose</w:t>
      </w:r>
      <w:r w:rsidRPr="00D00AAC">
        <w:rPr>
          <w:rFonts w:ascii="Georgia" w:hAnsi="Georgia"/>
          <w:color w:val="161616"/>
          <w:lang w:val="it-IT"/>
        </w:rPr>
        <w:t xml:space="preserve">, R. Ricciardi, </w:t>
      </w:r>
      <w:proofErr w:type="spellStart"/>
      <w:r w:rsidRPr="00D00AAC">
        <w:rPr>
          <w:rFonts w:ascii="Georgia" w:hAnsi="Georgia"/>
          <w:color w:val="161616"/>
          <w:lang w:val="it-IT"/>
        </w:rPr>
        <w:t>Naples</w:t>
      </w:r>
      <w:proofErr w:type="spellEnd"/>
      <w:r w:rsidRPr="00D00AAC">
        <w:rPr>
          <w:rFonts w:ascii="Georgia" w:hAnsi="Georgia"/>
          <w:color w:val="161616"/>
          <w:lang w:val="it-IT"/>
        </w:rPr>
        <w:t xml:space="preserve">. — Luigi </w:t>
      </w:r>
      <w:proofErr w:type="gramStart"/>
      <w:r w:rsidRPr="00D00AAC">
        <w:rPr>
          <w:rFonts w:ascii="Georgia" w:hAnsi="Georgia"/>
          <w:color w:val="161616"/>
          <w:lang w:val="it-IT"/>
        </w:rPr>
        <w:t>Siciliani :</w:t>
      </w:r>
      <w:proofErr w:type="gramEnd"/>
      <w:r w:rsidRPr="00D00AAC">
        <w:rPr>
          <w:rFonts w:ascii="Georgia" w:hAnsi="Georgia"/>
          <w:color w:val="161616"/>
          <w:lang w:val="it-IT"/>
        </w:rPr>
        <w:t> </w:t>
      </w:r>
      <w:r w:rsidRPr="00D00AAC">
        <w:rPr>
          <w:rFonts w:ascii="Georgia" w:hAnsi="Georgia"/>
          <w:i/>
          <w:iCs/>
          <w:color w:val="161616"/>
          <w:lang w:val="it-IT"/>
        </w:rPr>
        <w:t>Poesie per ridere</w:t>
      </w:r>
      <w:r w:rsidRPr="00D00AAC">
        <w:rPr>
          <w:rFonts w:ascii="Georgia" w:hAnsi="Georgia"/>
          <w:color w:val="161616"/>
          <w:lang w:val="it-IT"/>
        </w:rPr>
        <w:t xml:space="preserve">, </w:t>
      </w:r>
      <w:proofErr w:type="spellStart"/>
      <w:r w:rsidRPr="00D00AAC">
        <w:rPr>
          <w:rFonts w:ascii="Georgia" w:hAnsi="Georgia"/>
          <w:color w:val="161616"/>
          <w:lang w:val="it-IT"/>
        </w:rPr>
        <w:t>Quintieri</w:t>
      </w:r>
      <w:proofErr w:type="spellEnd"/>
      <w:r w:rsidRPr="00D00AAC">
        <w:rPr>
          <w:rFonts w:ascii="Georgia" w:hAnsi="Georgia"/>
          <w:color w:val="161616"/>
          <w:lang w:val="it-IT"/>
        </w:rPr>
        <w:t>, Milan. — G. B. </w:t>
      </w:r>
      <w:proofErr w:type="spellStart"/>
      <w:proofErr w:type="gramStart"/>
      <w:r w:rsidRPr="00D00AAC">
        <w:rPr>
          <w:rFonts w:ascii="Georgia" w:hAnsi="Georgia"/>
          <w:color w:val="161616"/>
          <w:lang w:val="it-IT"/>
        </w:rPr>
        <w:t>Menegazzi</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Malinconia</w:t>
      </w:r>
      <w:r w:rsidRPr="00D00AAC">
        <w:rPr>
          <w:rFonts w:ascii="Georgia" w:hAnsi="Georgia"/>
          <w:color w:val="161616"/>
          <w:lang w:val="it-IT"/>
        </w:rPr>
        <w:t xml:space="preserve">, </w:t>
      </w:r>
      <w:proofErr w:type="spellStart"/>
      <w:r w:rsidRPr="00D00AAC">
        <w:rPr>
          <w:rFonts w:ascii="Georgia" w:hAnsi="Georgia"/>
          <w:color w:val="161616"/>
          <w:lang w:val="it-IT"/>
        </w:rPr>
        <w:t>Drucker</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Padoue</w:t>
      </w:r>
      <w:proofErr w:type="spellEnd"/>
      <w:r w:rsidRPr="00D00AAC">
        <w:rPr>
          <w:rFonts w:ascii="Georgia" w:hAnsi="Georgia"/>
          <w:color w:val="161616"/>
          <w:lang w:val="it-IT"/>
        </w:rPr>
        <w:t xml:space="preserve">. — Emilio </w:t>
      </w:r>
      <w:proofErr w:type="gramStart"/>
      <w:r w:rsidRPr="00D00AAC">
        <w:rPr>
          <w:rFonts w:ascii="Georgia" w:hAnsi="Georgia"/>
          <w:color w:val="161616"/>
          <w:lang w:val="it-IT"/>
        </w:rPr>
        <w:t>Agostini :</w:t>
      </w:r>
      <w:proofErr w:type="gramEnd"/>
      <w:r w:rsidRPr="00D00AAC">
        <w:rPr>
          <w:rFonts w:ascii="Georgia" w:hAnsi="Georgia"/>
          <w:color w:val="161616"/>
          <w:lang w:val="it-IT"/>
        </w:rPr>
        <w:t> </w:t>
      </w:r>
      <w:r w:rsidRPr="00D00AAC">
        <w:rPr>
          <w:rFonts w:ascii="Georgia" w:hAnsi="Georgia"/>
          <w:i/>
          <w:iCs/>
          <w:color w:val="161616"/>
          <w:lang w:val="it-IT"/>
        </w:rPr>
        <w:t>Venti Salmastri</w:t>
      </w:r>
      <w:r w:rsidRPr="00D00AAC">
        <w:rPr>
          <w:rFonts w:ascii="Georgia" w:hAnsi="Georgia"/>
          <w:color w:val="161616"/>
          <w:lang w:val="it-IT"/>
        </w:rPr>
        <w:t xml:space="preserve">, « Riviera Ligure », Oneglia. — Ugo </w:t>
      </w:r>
      <w:proofErr w:type="gramStart"/>
      <w:r w:rsidRPr="00D00AAC">
        <w:rPr>
          <w:rFonts w:ascii="Georgia" w:hAnsi="Georgia"/>
          <w:color w:val="161616"/>
          <w:lang w:val="it-IT"/>
        </w:rPr>
        <w:t>Frittelli :</w:t>
      </w:r>
      <w:proofErr w:type="gramEnd"/>
      <w:r w:rsidRPr="00D00AAC">
        <w:rPr>
          <w:rFonts w:ascii="Georgia" w:hAnsi="Georgia"/>
          <w:color w:val="161616"/>
          <w:lang w:val="it-IT"/>
        </w:rPr>
        <w:t> </w:t>
      </w:r>
      <w:r w:rsidRPr="00D00AAC">
        <w:rPr>
          <w:rFonts w:ascii="Georgia" w:hAnsi="Georgia"/>
          <w:i/>
          <w:iCs/>
          <w:color w:val="161616"/>
          <w:lang w:val="it-IT"/>
        </w:rPr>
        <w:t>Ritmi</w:t>
      </w:r>
      <w:r w:rsidRPr="00D00AAC">
        <w:rPr>
          <w:rFonts w:ascii="Georgia" w:hAnsi="Georgia"/>
          <w:color w:val="161616"/>
          <w:lang w:val="it-IT"/>
        </w:rPr>
        <w:t>, S. T. E. Cooperativa, Florence.</w:t>
      </w:r>
    </w:p>
    <w:p w14:paraId="03214253"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Luciano </w:t>
      </w:r>
      <w:proofErr w:type="gramStart"/>
      <w:r w:rsidRPr="00D00AAC">
        <w:rPr>
          <w:rFonts w:ascii="Georgia" w:hAnsi="Georgia"/>
          <w:color w:val="161616"/>
          <w:lang w:val="it-IT"/>
        </w:rPr>
        <w:t>Zuccoli :</w:t>
      </w:r>
      <w:proofErr w:type="gramEnd"/>
      <w:r w:rsidRPr="00D00AAC">
        <w:rPr>
          <w:rFonts w:ascii="Georgia" w:hAnsi="Georgia"/>
          <w:color w:val="161616"/>
          <w:lang w:val="it-IT"/>
        </w:rPr>
        <w:t> </w:t>
      </w:r>
      <w:proofErr w:type="spellStart"/>
      <w:r w:rsidRPr="00D00AAC">
        <w:rPr>
          <w:rFonts w:ascii="Georgia" w:hAnsi="Georgia"/>
          <w:i/>
          <w:iCs/>
          <w:color w:val="161616"/>
          <w:lang w:val="it-IT"/>
        </w:rPr>
        <w:t>Farfui</w:t>
      </w:r>
      <w:proofErr w:type="spellEnd"/>
      <w:r w:rsidRPr="00D00AAC">
        <w:rPr>
          <w:rFonts w:ascii="Georgia" w:hAnsi="Georgia"/>
          <w:color w:val="161616"/>
          <w:lang w:val="it-IT"/>
        </w:rPr>
        <w:t xml:space="preserve">, Treves, Milan. — Giulio de </w:t>
      </w:r>
      <w:proofErr w:type="spellStart"/>
      <w:proofErr w:type="gramStart"/>
      <w:r w:rsidRPr="00D00AAC">
        <w:rPr>
          <w:rFonts w:ascii="Georgia" w:hAnsi="Georgia"/>
          <w:color w:val="161616"/>
          <w:lang w:val="it-IT"/>
        </w:rPr>
        <w:t>Frenzi</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Il lucignolo dell’Ideale</w:t>
      </w:r>
      <w:r w:rsidRPr="00D00AAC">
        <w:rPr>
          <w:rFonts w:ascii="Georgia" w:hAnsi="Georgia"/>
          <w:color w:val="161616"/>
          <w:lang w:val="it-IT"/>
        </w:rPr>
        <w:t xml:space="preserve">, R. Ricciardi, </w:t>
      </w:r>
      <w:proofErr w:type="spellStart"/>
      <w:r w:rsidRPr="00D00AAC">
        <w:rPr>
          <w:rFonts w:ascii="Georgia" w:hAnsi="Georgia"/>
          <w:color w:val="161616"/>
          <w:lang w:val="it-IT"/>
        </w:rPr>
        <w:t>Naples</w:t>
      </w:r>
      <w:proofErr w:type="spellEnd"/>
      <w:r w:rsidRPr="00D00AAC">
        <w:rPr>
          <w:rFonts w:ascii="Georgia" w:hAnsi="Georgia"/>
          <w:color w:val="161616"/>
          <w:lang w:val="it-IT"/>
        </w:rPr>
        <w:t>.</w:t>
      </w:r>
    </w:p>
    <w:p w14:paraId="2DFA22A6"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Ettore </w:t>
      </w:r>
      <w:proofErr w:type="gramStart"/>
      <w:r w:rsidRPr="00D00AAC">
        <w:rPr>
          <w:rFonts w:ascii="Georgia" w:hAnsi="Georgia"/>
          <w:color w:val="161616"/>
          <w:lang w:val="it-IT"/>
        </w:rPr>
        <w:t>Romagnoli :</w:t>
      </w:r>
      <w:proofErr w:type="gramEnd"/>
      <w:r w:rsidRPr="00D00AAC">
        <w:rPr>
          <w:rFonts w:ascii="Georgia" w:hAnsi="Georgia"/>
          <w:color w:val="161616"/>
          <w:lang w:val="it-IT"/>
        </w:rPr>
        <w:t> </w:t>
      </w:r>
      <w:r w:rsidRPr="00D00AAC">
        <w:rPr>
          <w:rFonts w:ascii="Georgia" w:hAnsi="Georgia"/>
          <w:i/>
          <w:iCs/>
          <w:color w:val="161616"/>
          <w:lang w:val="it-IT"/>
        </w:rPr>
        <w:t>Le commedie di Aristofane</w:t>
      </w:r>
      <w:r w:rsidRPr="00D00AAC">
        <w:rPr>
          <w:rFonts w:ascii="Georgia" w:hAnsi="Georgia"/>
          <w:color w:val="161616"/>
          <w:lang w:val="it-IT"/>
        </w:rPr>
        <w:t xml:space="preserve">, Bocca, </w:t>
      </w:r>
      <w:proofErr w:type="spellStart"/>
      <w:r w:rsidRPr="00D00AAC">
        <w:rPr>
          <w:rFonts w:ascii="Georgia" w:hAnsi="Georgia"/>
          <w:color w:val="161616"/>
          <w:lang w:val="it-IT"/>
        </w:rPr>
        <w:t>Turin</w:t>
      </w:r>
      <w:proofErr w:type="spellEnd"/>
      <w:r w:rsidRPr="00D00AAC">
        <w:rPr>
          <w:rFonts w:ascii="Georgia" w:hAnsi="Georgia"/>
          <w:color w:val="161616"/>
          <w:lang w:val="it-IT"/>
        </w:rPr>
        <w:t>. — M. </w:t>
      </w:r>
      <w:proofErr w:type="spellStart"/>
      <w:proofErr w:type="gramStart"/>
      <w:r w:rsidRPr="00D00AAC">
        <w:rPr>
          <w:rFonts w:ascii="Georgia" w:hAnsi="Georgia"/>
          <w:color w:val="161616"/>
          <w:lang w:val="it-IT"/>
        </w:rPr>
        <w:t>Kerbaker</w:t>
      </w:r>
      <w:proofErr w:type="spellEnd"/>
      <w:r w:rsidRPr="00D00AAC">
        <w:rPr>
          <w:rFonts w:ascii="Georgia" w:hAnsi="Georgia"/>
          <w:color w:val="161616"/>
          <w:lang w:val="it-IT"/>
        </w:rPr>
        <w:t> :</w:t>
      </w:r>
      <w:proofErr w:type="gramEnd"/>
      <w:r w:rsidRPr="00D00AAC">
        <w:rPr>
          <w:rFonts w:ascii="Georgia" w:hAnsi="Georgia"/>
          <w:color w:val="161616"/>
          <w:lang w:val="it-IT"/>
        </w:rPr>
        <w:t> </w:t>
      </w:r>
      <w:r w:rsidRPr="00D00AAC">
        <w:rPr>
          <w:rFonts w:ascii="Georgia" w:hAnsi="Georgia"/>
          <w:i/>
          <w:iCs/>
          <w:color w:val="161616"/>
          <w:lang w:val="it-IT"/>
        </w:rPr>
        <w:t>Il carretto di argilla</w:t>
      </w:r>
      <w:r w:rsidRPr="00D00AAC">
        <w:rPr>
          <w:rFonts w:ascii="Georgia" w:hAnsi="Georgia"/>
          <w:color w:val="161616"/>
          <w:lang w:val="it-IT"/>
        </w:rPr>
        <w:t xml:space="preserve">, </w:t>
      </w:r>
      <w:proofErr w:type="spellStart"/>
      <w:r w:rsidRPr="00D00AAC">
        <w:rPr>
          <w:rFonts w:ascii="Georgia" w:hAnsi="Georgia"/>
          <w:color w:val="161616"/>
          <w:lang w:val="it-IT"/>
        </w:rPr>
        <w:t>drame</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indien</w:t>
      </w:r>
      <w:proofErr w:type="spellEnd"/>
      <w:r w:rsidRPr="00D00AAC">
        <w:rPr>
          <w:rFonts w:ascii="Georgia" w:hAnsi="Georgia"/>
          <w:color w:val="161616"/>
          <w:lang w:val="it-IT"/>
        </w:rPr>
        <w:t xml:space="preserve"> de </w:t>
      </w:r>
      <w:proofErr w:type="spellStart"/>
      <w:r w:rsidRPr="00D00AAC">
        <w:rPr>
          <w:rFonts w:ascii="Georgia" w:hAnsi="Georgia"/>
          <w:color w:val="161616"/>
          <w:lang w:val="it-IT"/>
        </w:rPr>
        <w:t>Çûdraka</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Fraioli</w:t>
      </w:r>
      <w:proofErr w:type="spellEnd"/>
      <w:r w:rsidRPr="00D00AAC">
        <w:rPr>
          <w:rFonts w:ascii="Georgia" w:hAnsi="Georgia"/>
          <w:color w:val="161616"/>
          <w:lang w:val="it-IT"/>
        </w:rPr>
        <w:t>, Arpino.</w:t>
      </w:r>
    </w:p>
    <w:p w14:paraId="7010127F" w14:textId="77777777"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lastRenderedPageBreak/>
        <w:t>E. </w:t>
      </w:r>
      <w:proofErr w:type="gramStart"/>
      <w:r w:rsidRPr="00D00AAC">
        <w:rPr>
          <w:rFonts w:ascii="Georgia" w:hAnsi="Georgia"/>
          <w:color w:val="161616"/>
          <w:lang w:val="it-IT"/>
        </w:rPr>
        <w:t>Cocchia :</w:t>
      </w:r>
      <w:proofErr w:type="gramEnd"/>
      <w:r w:rsidRPr="00D00AAC">
        <w:rPr>
          <w:rFonts w:ascii="Georgia" w:hAnsi="Georgia"/>
          <w:color w:val="161616"/>
          <w:lang w:val="it-IT"/>
        </w:rPr>
        <w:t> </w:t>
      </w:r>
      <w:r w:rsidRPr="00D00AAC">
        <w:rPr>
          <w:rFonts w:ascii="Georgia" w:hAnsi="Georgia"/>
          <w:i/>
          <w:iCs/>
          <w:color w:val="161616"/>
          <w:lang w:val="it-IT"/>
        </w:rPr>
        <w:t>Saggi filologici</w:t>
      </w:r>
      <w:r w:rsidRPr="00D00AAC">
        <w:rPr>
          <w:rFonts w:ascii="Georgia" w:hAnsi="Georgia"/>
          <w:color w:val="161616"/>
          <w:lang w:val="it-IT"/>
        </w:rPr>
        <w:t>, L. </w:t>
      </w:r>
      <w:proofErr w:type="spellStart"/>
      <w:r w:rsidRPr="00D00AAC">
        <w:rPr>
          <w:rFonts w:ascii="Georgia" w:hAnsi="Georgia"/>
          <w:color w:val="161616"/>
          <w:lang w:val="it-IT"/>
        </w:rPr>
        <w:t>Pierro</w:t>
      </w:r>
      <w:proofErr w:type="spellEnd"/>
      <w:r w:rsidRPr="00D00AAC">
        <w:rPr>
          <w:rFonts w:ascii="Georgia" w:hAnsi="Georgia"/>
          <w:color w:val="161616"/>
          <w:lang w:val="it-IT"/>
        </w:rPr>
        <w:t xml:space="preserve">, </w:t>
      </w:r>
      <w:proofErr w:type="spellStart"/>
      <w:r w:rsidRPr="00D00AAC">
        <w:rPr>
          <w:rFonts w:ascii="Georgia" w:hAnsi="Georgia"/>
          <w:color w:val="161616"/>
          <w:lang w:val="it-IT"/>
        </w:rPr>
        <w:t>Naples</w:t>
      </w:r>
      <w:proofErr w:type="spellEnd"/>
      <w:r w:rsidRPr="00D00AAC">
        <w:rPr>
          <w:rFonts w:ascii="Georgia" w:hAnsi="Georgia"/>
          <w:color w:val="161616"/>
          <w:lang w:val="it-IT"/>
        </w:rPr>
        <w:t xml:space="preserve">. — Antonio </w:t>
      </w:r>
      <w:proofErr w:type="gramStart"/>
      <w:r w:rsidRPr="00D00AAC">
        <w:rPr>
          <w:rFonts w:ascii="Georgia" w:hAnsi="Georgia"/>
          <w:color w:val="161616"/>
          <w:lang w:val="it-IT"/>
        </w:rPr>
        <w:t>Labriola :</w:t>
      </w:r>
      <w:proofErr w:type="gramEnd"/>
      <w:r w:rsidRPr="00D00AAC">
        <w:rPr>
          <w:rFonts w:ascii="Georgia" w:hAnsi="Georgia"/>
          <w:color w:val="161616"/>
          <w:lang w:val="it-IT"/>
        </w:rPr>
        <w:t> </w:t>
      </w:r>
      <w:r w:rsidRPr="00D00AAC">
        <w:rPr>
          <w:rFonts w:ascii="Georgia" w:hAnsi="Georgia"/>
          <w:i/>
          <w:iCs/>
          <w:color w:val="161616"/>
          <w:lang w:val="it-IT"/>
        </w:rPr>
        <w:t>Socrate</w:t>
      </w:r>
      <w:r w:rsidRPr="00D00AAC">
        <w:rPr>
          <w:rFonts w:ascii="Georgia" w:hAnsi="Georgia"/>
          <w:color w:val="161616"/>
          <w:lang w:val="it-IT"/>
        </w:rPr>
        <w:t>, Laterza, Bari. — G. A. </w:t>
      </w:r>
      <w:proofErr w:type="gramStart"/>
      <w:r w:rsidRPr="00D00AAC">
        <w:rPr>
          <w:rFonts w:ascii="Georgia" w:hAnsi="Georgia"/>
          <w:color w:val="161616"/>
          <w:lang w:val="it-IT"/>
        </w:rPr>
        <w:t>Borgese :</w:t>
      </w:r>
      <w:proofErr w:type="gramEnd"/>
      <w:r w:rsidRPr="00D00AAC">
        <w:rPr>
          <w:rFonts w:ascii="Georgia" w:hAnsi="Georgia"/>
          <w:color w:val="161616"/>
          <w:lang w:val="it-IT"/>
        </w:rPr>
        <w:t> </w:t>
      </w:r>
      <w:r w:rsidRPr="00D00AAC">
        <w:rPr>
          <w:rFonts w:ascii="Georgia" w:hAnsi="Georgia"/>
          <w:i/>
          <w:iCs/>
          <w:color w:val="161616"/>
          <w:lang w:val="it-IT"/>
        </w:rPr>
        <w:t>La Nuova Germania</w:t>
      </w:r>
      <w:r w:rsidRPr="00D00AAC">
        <w:rPr>
          <w:rFonts w:ascii="Georgia" w:hAnsi="Georgia"/>
          <w:color w:val="161616"/>
          <w:lang w:val="it-IT"/>
        </w:rPr>
        <w:t xml:space="preserve">, Bocca, </w:t>
      </w:r>
      <w:proofErr w:type="spellStart"/>
      <w:r w:rsidRPr="00D00AAC">
        <w:rPr>
          <w:rFonts w:ascii="Georgia" w:hAnsi="Georgia"/>
          <w:color w:val="161616"/>
          <w:lang w:val="it-IT"/>
        </w:rPr>
        <w:t>Turin</w:t>
      </w:r>
      <w:proofErr w:type="spellEnd"/>
      <w:r w:rsidRPr="00D00AAC">
        <w:rPr>
          <w:rFonts w:ascii="Georgia" w:hAnsi="Georgia"/>
          <w:color w:val="161616"/>
          <w:lang w:val="it-IT"/>
        </w:rPr>
        <w:t xml:space="preserve">. — Ardengo </w:t>
      </w:r>
      <w:proofErr w:type="gramStart"/>
      <w:r w:rsidRPr="00D00AAC">
        <w:rPr>
          <w:rFonts w:ascii="Georgia" w:hAnsi="Georgia"/>
          <w:color w:val="161616"/>
          <w:lang w:val="it-IT"/>
        </w:rPr>
        <w:t>Soffici :</w:t>
      </w:r>
      <w:proofErr w:type="gramEnd"/>
      <w:r w:rsidRPr="00D00AAC">
        <w:rPr>
          <w:rFonts w:ascii="Georgia" w:hAnsi="Georgia"/>
          <w:color w:val="161616"/>
          <w:lang w:val="it-IT"/>
        </w:rPr>
        <w:t> </w:t>
      </w:r>
      <w:r w:rsidRPr="00D00AAC">
        <w:rPr>
          <w:rFonts w:ascii="Georgia" w:hAnsi="Georgia"/>
          <w:i/>
          <w:iCs/>
          <w:color w:val="161616"/>
          <w:lang w:val="it-IT"/>
        </w:rPr>
        <w:t>Ignoto Toscano</w:t>
      </w:r>
      <w:r w:rsidRPr="00D00AAC">
        <w:rPr>
          <w:rFonts w:ascii="Georgia" w:hAnsi="Georgia"/>
          <w:color w:val="161616"/>
          <w:lang w:val="it-IT"/>
        </w:rPr>
        <w:t xml:space="preserve">, </w:t>
      </w:r>
      <w:proofErr w:type="spellStart"/>
      <w:r w:rsidRPr="00D00AAC">
        <w:rPr>
          <w:rFonts w:ascii="Georgia" w:hAnsi="Georgia"/>
          <w:color w:val="161616"/>
          <w:lang w:val="it-IT"/>
        </w:rPr>
        <w:t>Seeber</w:t>
      </w:r>
      <w:proofErr w:type="spellEnd"/>
      <w:r w:rsidRPr="00D00AAC">
        <w:rPr>
          <w:rFonts w:ascii="Georgia" w:hAnsi="Georgia"/>
          <w:color w:val="161616"/>
          <w:lang w:val="it-IT"/>
        </w:rPr>
        <w:t>, Florence.</w:t>
      </w:r>
    </w:p>
    <w:p w14:paraId="33A27AF6" w14:textId="7389DB59" w:rsidR="00D00AAC" w:rsidRPr="00D00AAC" w:rsidRDefault="00D00AAC" w:rsidP="00D00AAC">
      <w:pPr>
        <w:pStyle w:val="p"/>
        <w:shd w:val="clear" w:color="auto" w:fill="F3F2EC"/>
        <w:spacing w:before="0" w:beforeAutospacing="0" w:after="0" w:afterAutospacing="0" w:line="360" w:lineRule="atLeast"/>
        <w:jc w:val="both"/>
        <w:rPr>
          <w:rFonts w:ascii="Georgia" w:hAnsi="Georgia"/>
          <w:color w:val="161616"/>
          <w:lang w:val="it-IT"/>
        </w:rPr>
      </w:pPr>
      <w:r w:rsidRPr="00D00AAC">
        <w:rPr>
          <w:rFonts w:ascii="Georgia" w:hAnsi="Georgia"/>
          <w:color w:val="161616"/>
          <w:lang w:val="it-IT"/>
        </w:rPr>
        <w:t xml:space="preserve">Ferdinando </w:t>
      </w:r>
      <w:proofErr w:type="gramStart"/>
      <w:r w:rsidRPr="00D00AAC">
        <w:rPr>
          <w:rFonts w:ascii="Georgia" w:hAnsi="Georgia"/>
          <w:color w:val="161616"/>
          <w:lang w:val="it-IT"/>
        </w:rPr>
        <w:t>Neri :</w:t>
      </w:r>
      <w:proofErr w:type="gramEnd"/>
      <w:r w:rsidRPr="00D00AAC">
        <w:rPr>
          <w:rFonts w:ascii="Georgia" w:hAnsi="Georgia"/>
          <w:color w:val="161616"/>
          <w:lang w:val="it-IT"/>
        </w:rPr>
        <w:t> </w:t>
      </w:r>
      <w:r w:rsidRPr="00D00AAC">
        <w:rPr>
          <w:rFonts w:ascii="Georgia" w:hAnsi="Georgia"/>
          <w:i/>
          <w:iCs/>
          <w:color w:val="161616"/>
          <w:lang w:val="it-IT"/>
        </w:rPr>
        <w:t xml:space="preserve">Il trionfo </w:t>
      </w:r>
      <w:del w:id="47" w:author="Marguerite-Marie Bordry" w:date="2019-02-08T11:25:00Z">
        <w:r w:rsidRPr="00D00AAC" w:rsidDel="00994302">
          <w:rPr>
            <w:rFonts w:ascii="Georgia" w:hAnsi="Georgia"/>
            <w:i/>
            <w:iCs/>
            <w:color w:val="161616"/>
            <w:lang w:val="it-IT"/>
          </w:rPr>
          <w:delText xml:space="preserve">délia </w:delText>
        </w:r>
      </w:del>
      <w:ins w:id="48" w:author="Marguerite-Marie Bordry" w:date="2019-02-08T11:25:00Z">
        <w:r w:rsidR="00994302">
          <w:rPr>
            <w:rFonts w:ascii="Georgia" w:hAnsi="Georgia"/>
            <w:i/>
            <w:iCs/>
            <w:color w:val="161616"/>
            <w:lang w:val="it-IT"/>
          </w:rPr>
          <w:t>della</w:t>
        </w:r>
        <w:r w:rsidR="00994302" w:rsidRPr="00D00AAC">
          <w:rPr>
            <w:rFonts w:ascii="Georgia" w:hAnsi="Georgia"/>
            <w:i/>
            <w:iCs/>
            <w:color w:val="161616"/>
            <w:lang w:val="it-IT"/>
          </w:rPr>
          <w:t xml:space="preserve"> </w:t>
        </w:r>
      </w:ins>
      <w:r w:rsidRPr="00D00AAC">
        <w:rPr>
          <w:rFonts w:ascii="Georgia" w:hAnsi="Georgia"/>
          <w:i/>
          <w:iCs/>
          <w:color w:val="161616"/>
          <w:lang w:val="it-IT"/>
        </w:rPr>
        <w:t>Morte e il cielo dei Novissimi</w:t>
      </w:r>
      <w:r w:rsidRPr="00D00AAC">
        <w:rPr>
          <w:rFonts w:ascii="Georgia" w:hAnsi="Georgia"/>
          <w:color w:val="161616"/>
          <w:lang w:val="it-IT"/>
        </w:rPr>
        <w:t xml:space="preserve">, Loescher, </w:t>
      </w:r>
      <w:proofErr w:type="spellStart"/>
      <w:r w:rsidRPr="00D00AAC">
        <w:rPr>
          <w:rFonts w:ascii="Georgia" w:hAnsi="Georgia"/>
          <w:color w:val="161616"/>
          <w:lang w:val="it-IT"/>
        </w:rPr>
        <w:t>Turin</w:t>
      </w:r>
      <w:proofErr w:type="spellEnd"/>
      <w:r w:rsidRPr="00D00AAC">
        <w:rPr>
          <w:rFonts w:ascii="Georgia" w:hAnsi="Georgia"/>
          <w:color w:val="161616"/>
          <w:lang w:val="it-IT"/>
        </w:rPr>
        <w:t xml:space="preserve">. — Paolo </w:t>
      </w:r>
      <w:proofErr w:type="gramStart"/>
      <w:r w:rsidRPr="00D00AAC">
        <w:rPr>
          <w:rFonts w:ascii="Georgia" w:hAnsi="Georgia"/>
          <w:color w:val="161616"/>
          <w:lang w:val="it-IT"/>
        </w:rPr>
        <w:t>Mantegazza :</w:t>
      </w:r>
      <w:proofErr w:type="gramEnd"/>
      <w:r w:rsidRPr="00D00AAC">
        <w:rPr>
          <w:rFonts w:ascii="Georgia" w:hAnsi="Georgia"/>
          <w:color w:val="161616"/>
          <w:lang w:val="it-IT"/>
        </w:rPr>
        <w:t> </w:t>
      </w:r>
      <w:r w:rsidRPr="00D00AAC">
        <w:rPr>
          <w:rFonts w:ascii="Georgia" w:hAnsi="Georgia"/>
          <w:i/>
          <w:iCs/>
          <w:color w:val="161616"/>
          <w:lang w:val="it-IT"/>
        </w:rPr>
        <w:t>Bibbia della Speranza</w:t>
      </w:r>
      <w:r w:rsidRPr="00D00AAC">
        <w:rPr>
          <w:rFonts w:ascii="Georgia" w:hAnsi="Georgia"/>
          <w:color w:val="161616"/>
          <w:lang w:val="it-IT"/>
        </w:rPr>
        <w:t xml:space="preserve">, S. T. E. N., </w:t>
      </w:r>
      <w:proofErr w:type="spellStart"/>
      <w:r w:rsidRPr="00D00AAC">
        <w:rPr>
          <w:rFonts w:ascii="Georgia" w:hAnsi="Georgia"/>
          <w:color w:val="161616"/>
          <w:lang w:val="it-IT"/>
        </w:rPr>
        <w:t>Turin</w:t>
      </w:r>
      <w:proofErr w:type="spellEnd"/>
      <w:r w:rsidRPr="00D00AAC">
        <w:rPr>
          <w:rFonts w:ascii="Georgia" w:hAnsi="Georgia"/>
          <w:color w:val="161616"/>
          <w:lang w:val="it-IT"/>
        </w:rPr>
        <w:t>.</w:t>
      </w:r>
    </w:p>
    <w:p w14:paraId="3B0F3D2F" w14:textId="77777777" w:rsidR="00EE6192" w:rsidRPr="0090519A" w:rsidRDefault="00EE6192" w:rsidP="00E66FA9">
      <w:pPr>
        <w:spacing w:before="100" w:beforeAutospacing="1" w:after="100" w:afterAutospacing="1"/>
        <w:outlineLvl w:val="3"/>
        <w:rPr>
          <w:rFonts w:ascii="Source Sans Pro" w:eastAsia="Times New Roman" w:hAnsi="Source Sans Pro" w:cs="Times New Roman"/>
          <w:b/>
          <w:bCs/>
          <w:szCs w:val="24"/>
          <w:lang w:val="it-IT" w:eastAsia="fr-FR"/>
        </w:rPr>
      </w:pPr>
    </w:p>
    <w:p w14:paraId="7A73F7B2" w14:textId="77777777" w:rsidR="00AA0141" w:rsidRDefault="00AA0141" w:rsidP="00AA0141">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 numéro 291, 1</w:t>
      </w:r>
      <w:r>
        <w:rPr>
          <w:rFonts w:ascii="Source Sans Pro" w:hAnsi="Source Sans Pro"/>
          <w:b/>
          <w:bCs/>
          <w:color w:val="161616"/>
          <w:sz w:val="23"/>
          <w:szCs w:val="23"/>
          <w:vertAlign w:val="superscript"/>
        </w:rPr>
        <w:t>er</w:t>
      </w:r>
      <w:r>
        <w:rPr>
          <w:rFonts w:ascii="Source Sans Pro" w:hAnsi="Source Sans Pro"/>
          <w:b/>
          <w:bCs/>
          <w:color w:val="161616"/>
          <w:sz w:val="31"/>
          <w:szCs w:val="31"/>
        </w:rPr>
        <w:t> août 1909</w:t>
      </w:r>
      <w:hyperlink r:id="rId20" w:anchor="body-14" w:history="1">
        <w:r>
          <w:rPr>
            <w:rStyle w:val="Lienhypertexte"/>
            <w:rFonts w:ascii="Source Sans Pro" w:hAnsi="Source Sans Pro"/>
            <w:b/>
            <w:bCs/>
            <w:color w:val="808080"/>
            <w:sz w:val="19"/>
            <w:szCs w:val="19"/>
            <w:u w:val="none"/>
          </w:rPr>
          <w:t> §</w:t>
        </w:r>
      </w:hyperlink>
    </w:p>
    <w:p w14:paraId="60EF40BD" w14:textId="77777777" w:rsidR="00CD070D" w:rsidRPr="00CD070D" w:rsidRDefault="00CD070D" w:rsidP="00CD070D">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CD070D">
        <w:rPr>
          <w:rFonts w:ascii="Source Sans Pro" w:eastAsia="Times New Roman" w:hAnsi="Source Sans Pro" w:cs="Times New Roman"/>
          <w:b/>
          <w:bCs/>
          <w:color w:val="161616"/>
          <w:sz w:val="27"/>
          <w:szCs w:val="27"/>
          <w:lang w:eastAsia="fr-FR"/>
        </w:rPr>
        <w:t xml:space="preserve">Les indiscrétions de </w:t>
      </w:r>
      <w:proofErr w:type="spellStart"/>
      <w:r w:rsidRPr="00CD070D">
        <w:rPr>
          <w:rFonts w:ascii="Source Sans Pro" w:eastAsia="Times New Roman" w:hAnsi="Source Sans Pro" w:cs="Times New Roman"/>
          <w:b/>
          <w:bCs/>
          <w:color w:val="161616"/>
          <w:sz w:val="27"/>
          <w:szCs w:val="27"/>
          <w:lang w:eastAsia="fr-FR"/>
        </w:rPr>
        <w:t>Garganello</w:t>
      </w:r>
      <w:proofErr w:type="spellEnd"/>
      <w:r w:rsidRPr="00CD070D">
        <w:rPr>
          <w:rFonts w:ascii="Source Sans Pro" w:eastAsia="Times New Roman" w:hAnsi="Source Sans Pro" w:cs="Times New Roman"/>
          <w:b/>
          <w:bCs/>
          <w:color w:val="161616"/>
          <w:sz w:val="27"/>
          <w:szCs w:val="27"/>
          <w:lang w:eastAsia="fr-FR"/>
        </w:rPr>
        <w:t>, ou la vie galante en Avignon au XVI</w:t>
      </w:r>
      <w:r w:rsidRPr="00CD070D">
        <w:rPr>
          <w:rFonts w:ascii="Source Sans Pro" w:eastAsia="Times New Roman" w:hAnsi="Source Sans Pro" w:cs="Times New Roman"/>
          <w:b/>
          <w:bCs/>
          <w:color w:val="161616"/>
          <w:sz w:val="21"/>
          <w:szCs w:val="21"/>
          <w:vertAlign w:val="superscript"/>
          <w:lang w:eastAsia="fr-FR"/>
        </w:rPr>
        <w:t>e</w:t>
      </w:r>
      <w:r w:rsidRPr="00CD070D">
        <w:rPr>
          <w:rFonts w:ascii="Source Sans Pro" w:eastAsia="Times New Roman" w:hAnsi="Source Sans Pro" w:cs="Times New Roman"/>
          <w:b/>
          <w:bCs/>
          <w:color w:val="161616"/>
          <w:sz w:val="27"/>
          <w:szCs w:val="27"/>
          <w:lang w:eastAsia="fr-FR"/>
        </w:rPr>
        <w:t> siècle</w:t>
      </w:r>
    </w:p>
    <w:p w14:paraId="5593823A" w14:textId="77777777" w:rsidR="00CD070D" w:rsidRPr="00CD070D" w:rsidRDefault="00CD070D" w:rsidP="00CD070D">
      <w:pPr>
        <w:shd w:val="clear" w:color="auto" w:fill="F3F2EC"/>
        <w:jc w:val="right"/>
        <w:rPr>
          <w:rFonts w:ascii="Georgia" w:eastAsia="Times New Roman" w:hAnsi="Georgia" w:cs="Times New Roman"/>
          <w:color w:val="161616"/>
          <w:szCs w:val="24"/>
          <w:lang w:eastAsia="fr-FR"/>
        </w:rPr>
      </w:pPr>
      <w:r w:rsidRPr="00CD070D">
        <w:rPr>
          <w:rFonts w:ascii="Georgia" w:eastAsia="Times New Roman" w:hAnsi="Georgia" w:cs="Times New Roman"/>
          <w:color w:val="161616"/>
          <w:szCs w:val="24"/>
          <w:lang w:eastAsia="fr-FR"/>
        </w:rPr>
        <w:t>Charles Samaran.</w:t>
      </w:r>
    </w:p>
    <w:p w14:paraId="16F7D6AC" w14:textId="77777777" w:rsidR="00CD070D" w:rsidRPr="00CD070D" w:rsidRDefault="00CD070D" w:rsidP="00CD070D">
      <w:pPr>
        <w:shd w:val="clear" w:color="auto" w:fill="F3F2EC"/>
        <w:rPr>
          <w:rFonts w:ascii="Verdana" w:eastAsia="Times New Roman" w:hAnsi="Verdana" w:cs="Times New Roman"/>
          <w:color w:val="161616"/>
          <w:sz w:val="21"/>
          <w:szCs w:val="21"/>
          <w:lang w:eastAsia="fr-FR"/>
        </w:rPr>
      </w:pPr>
      <w:r w:rsidRPr="00CD070D">
        <w:rPr>
          <w:rFonts w:ascii="Verdana" w:eastAsia="Times New Roman" w:hAnsi="Verdana" w:cs="Times New Roman"/>
          <w:color w:val="161616"/>
          <w:sz w:val="21"/>
          <w:szCs w:val="21"/>
          <w:lang w:eastAsia="fr-FR"/>
        </w:rPr>
        <w:t>Tome LXXX, numéro 291, 1</w:t>
      </w:r>
      <w:r w:rsidRPr="00CD070D">
        <w:rPr>
          <w:rFonts w:ascii="Verdana" w:eastAsia="Times New Roman" w:hAnsi="Verdana" w:cs="Times New Roman"/>
          <w:color w:val="161616"/>
          <w:sz w:val="16"/>
          <w:szCs w:val="16"/>
          <w:vertAlign w:val="superscript"/>
          <w:lang w:eastAsia="fr-FR"/>
        </w:rPr>
        <w:t>er</w:t>
      </w:r>
      <w:r w:rsidRPr="00CD070D">
        <w:rPr>
          <w:rFonts w:ascii="Verdana" w:eastAsia="Times New Roman" w:hAnsi="Verdana" w:cs="Times New Roman"/>
          <w:color w:val="161616"/>
          <w:sz w:val="21"/>
          <w:szCs w:val="21"/>
          <w:lang w:eastAsia="fr-FR"/>
        </w:rPr>
        <w:t> août 1909, p. 385-404.</w:t>
      </w:r>
    </w:p>
    <w:p w14:paraId="3CF331AB" w14:textId="77777777" w:rsidR="00CD070D" w:rsidRPr="00CD070D" w:rsidRDefault="00CD070D" w:rsidP="00CD070D">
      <w:pPr>
        <w:shd w:val="clear" w:color="auto" w:fill="F3F2EC"/>
        <w:spacing w:line="331" w:lineRule="atLeast"/>
        <w:rPr>
          <w:rFonts w:ascii="Georgia" w:eastAsia="Times New Roman" w:hAnsi="Georgia" w:cs="Times New Roman"/>
          <w:color w:val="161616"/>
          <w:sz w:val="22"/>
          <w:lang w:eastAsia="fr-FR"/>
        </w:rPr>
      </w:pPr>
      <w:proofErr w:type="spellStart"/>
      <w:r w:rsidRPr="00CD070D">
        <w:rPr>
          <w:rFonts w:ascii="Georgia" w:eastAsia="Times New Roman" w:hAnsi="Georgia" w:cs="Times New Roman"/>
          <w:color w:val="161616"/>
          <w:sz w:val="22"/>
          <w:lang w:eastAsia="fr-FR"/>
        </w:rPr>
        <w:t>Villo</w:t>
      </w:r>
      <w:proofErr w:type="spellEnd"/>
      <w:r w:rsidRPr="00CD070D">
        <w:rPr>
          <w:rFonts w:ascii="Georgia" w:eastAsia="Times New Roman" w:hAnsi="Georgia" w:cs="Times New Roman"/>
          <w:color w:val="161616"/>
          <w:sz w:val="22"/>
          <w:lang w:eastAsia="fr-FR"/>
        </w:rPr>
        <w:t xml:space="preserve"> de </w:t>
      </w:r>
      <w:proofErr w:type="spellStart"/>
      <w:r w:rsidRPr="00CD070D">
        <w:rPr>
          <w:rFonts w:ascii="Georgia" w:eastAsia="Times New Roman" w:hAnsi="Georgia" w:cs="Times New Roman"/>
          <w:color w:val="161616"/>
          <w:sz w:val="22"/>
          <w:lang w:eastAsia="fr-FR"/>
        </w:rPr>
        <w:t>proumission</w:t>
      </w:r>
      <w:proofErr w:type="spellEnd"/>
      <w:r w:rsidRPr="00CD070D">
        <w:rPr>
          <w:rFonts w:ascii="Georgia" w:eastAsia="Times New Roman" w:hAnsi="Georgia" w:cs="Times New Roman"/>
          <w:color w:val="161616"/>
          <w:sz w:val="22"/>
          <w:lang w:eastAsia="fr-FR"/>
        </w:rPr>
        <w:t xml:space="preserve"> et </w:t>
      </w:r>
      <w:proofErr w:type="spellStart"/>
      <w:r w:rsidRPr="00CD070D">
        <w:rPr>
          <w:rFonts w:ascii="Georgia" w:eastAsia="Times New Roman" w:hAnsi="Georgia" w:cs="Times New Roman"/>
          <w:color w:val="161616"/>
          <w:sz w:val="22"/>
          <w:lang w:eastAsia="fr-FR"/>
        </w:rPr>
        <w:t>dou</w:t>
      </w:r>
      <w:proofErr w:type="spellEnd"/>
      <w:r w:rsidRPr="00CD070D">
        <w:rPr>
          <w:rFonts w:ascii="Georgia" w:eastAsia="Times New Roman" w:hAnsi="Georgia" w:cs="Times New Roman"/>
          <w:color w:val="161616"/>
          <w:sz w:val="22"/>
          <w:lang w:eastAsia="fr-FR"/>
        </w:rPr>
        <w:t xml:space="preserve"> </w:t>
      </w:r>
      <w:proofErr w:type="spellStart"/>
      <w:r w:rsidRPr="00CD070D">
        <w:rPr>
          <w:rFonts w:ascii="Georgia" w:eastAsia="Times New Roman" w:hAnsi="Georgia" w:cs="Times New Roman"/>
          <w:color w:val="161616"/>
          <w:sz w:val="22"/>
          <w:lang w:eastAsia="fr-FR"/>
        </w:rPr>
        <w:t>cel</w:t>
      </w:r>
      <w:proofErr w:type="spellEnd"/>
      <w:r w:rsidRPr="00CD070D">
        <w:rPr>
          <w:rFonts w:ascii="Georgia" w:eastAsia="Times New Roman" w:hAnsi="Georgia" w:cs="Times New Roman"/>
          <w:color w:val="161616"/>
          <w:sz w:val="22"/>
          <w:lang w:eastAsia="fr-FR"/>
        </w:rPr>
        <w:t xml:space="preserve"> </w:t>
      </w:r>
      <w:proofErr w:type="spellStart"/>
      <w:r w:rsidRPr="00CD070D">
        <w:rPr>
          <w:rFonts w:ascii="Georgia" w:eastAsia="Times New Roman" w:hAnsi="Georgia" w:cs="Times New Roman"/>
          <w:color w:val="161616"/>
          <w:sz w:val="22"/>
          <w:lang w:eastAsia="fr-FR"/>
        </w:rPr>
        <w:t>benhurado</w:t>
      </w:r>
      <w:proofErr w:type="spellEnd"/>
      <w:r w:rsidRPr="00CD070D">
        <w:rPr>
          <w:rFonts w:ascii="Georgia" w:eastAsia="Times New Roman" w:hAnsi="Georgia" w:cs="Times New Roman"/>
          <w:color w:val="161616"/>
          <w:sz w:val="22"/>
          <w:lang w:eastAsia="fr-FR"/>
        </w:rPr>
        <w:t>,</w:t>
      </w:r>
    </w:p>
    <w:p w14:paraId="58C534E7" w14:textId="77777777" w:rsidR="00CD070D" w:rsidRPr="00CD070D" w:rsidRDefault="00CD070D" w:rsidP="00CD070D">
      <w:pPr>
        <w:shd w:val="clear" w:color="auto" w:fill="F3F2EC"/>
        <w:spacing w:line="331" w:lineRule="atLeast"/>
        <w:rPr>
          <w:rFonts w:ascii="Georgia" w:eastAsia="Times New Roman" w:hAnsi="Georgia" w:cs="Times New Roman"/>
          <w:color w:val="161616"/>
          <w:sz w:val="22"/>
          <w:lang w:eastAsia="fr-FR"/>
        </w:rPr>
      </w:pPr>
      <w:proofErr w:type="spellStart"/>
      <w:r w:rsidRPr="00CD070D">
        <w:rPr>
          <w:rFonts w:ascii="Georgia" w:eastAsia="Times New Roman" w:hAnsi="Georgia" w:cs="Times New Roman"/>
          <w:color w:val="161616"/>
          <w:sz w:val="22"/>
          <w:lang w:eastAsia="fr-FR"/>
        </w:rPr>
        <w:t>Villo</w:t>
      </w:r>
      <w:proofErr w:type="spellEnd"/>
      <w:r w:rsidRPr="00CD070D">
        <w:rPr>
          <w:rFonts w:ascii="Georgia" w:eastAsia="Times New Roman" w:hAnsi="Georgia" w:cs="Times New Roman"/>
          <w:color w:val="161616"/>
          <w:sz w:val="22"/>
          <w:lang w:eastAsia="fr-FR"/>
        </w:rPr>
        <w:t xml:space="preserve"> de tout soulas et </w:t>
      </w:r>
      <w:proofErr w:type="spellStart"/>
      <w:r w:rsidRPr="00CD070D">
        <w:rPr>
          <w:rFonts w:ascii="Georgia" w:eastAsia="Times New Roman" w:hAnsi="Georgia" w:cs="Times New Roman"/>
          <w:color w:val="161616"/>
          <w:sz w:val="22"/>
          <w:lang w:eastAsia="fr-FR"/>
        </w:rPr>
        <w:t>gloutoun</w:t>
      </w:r>
      <w:proofErr w:type="spellEnd"/>
      <w:r w:rsidRPr="00CD070D">
        <w:rPr>
          <w:rFonts w:ascii="Georgia" w:eastAsia="Times New Roman" w:hAnsi="Georgia" w:cs="Times New Roman"/>
          <w:color w:val="161616"/>
          <w:sz w:val="22"/>
          <w:lang w:eastAsia="fr-FR"/>
        </w:rPr>
        <w:t xml:space="preserve"> </w:t>
      </w:r>
      <w:proofErr w:type="spellStart"/>
      <w:r w:rsidRPr="00CD070D">
        <w:rPr>
          <w:rFonts w:ascii="Georgia" w:eastAsia="Times New Roman" w:hAnsi="Georgia" w:cs="Times New Roman"/>
          <w:color w:val="161616"/>
          <w:sz w:val="22"/>
          <w:lang w:eastAsia="fr-FR"/>
        </w:rPr>
        <w:t>passatems</w:t>
      </w:r>
      <w:proofErr w:type="spellEnd"/>
    </w:p>
    <w:p w14:paraId="208B5C35" w14:textId="77777777" w:rsidR="00CD070D" w:rsidRPr="00CD070D" w:rsidRDefault="00CD070D" w:rsidP="00CD070D">
      <w:pPr>
        <w:shd w:val="clear" w:color="auto" w:fill="F3F2EC"/>
        <w:spacing w:line="231" w:lineRule="atLeast"/>
        <w:jc w:val="right"/>
        <w:rPr>
          <w:rFonts w:ascii="Verdana" w:eastAsia="Times New Roman" w:hAnsi="Verdana" w:cs="Times New Roman"/>
          <w:color w:val="161616"/>
          <w:sz w:val="21"/>
          <w:szCs w:val="21"/>
          <w:lang w:eastAsia="fr-FR"/>
        </w:rPr>
      </w:pPr>
      <w:r w:rsidRPr="00CD070D">
        <w:rPr>
          <w:rFonts w:ascii="Verdana" w:eastAsia="Times New Roman" w:hAnsi="Verdana" w:cs="Times New Roman"/>
          <w:color w:val="161616"/>
          <w:sz w:val="21"/>
          <w:szCs w:val="21"/>
          <w:lang w:eastAsia="fr-FR"/>
        </w:rPr>
        <w:t>(</w:t>
      </w:r>
      <w:proofErr w:type="spellStart"/>
      <w:r w:rsidRPr="00CD070D">
        <w:rPr>
          <w:rFonts w:ascii="Verdana" w:eastAsia="Times New Roman" w:hAnsi="Verdana" w:cs="Times New Roman"/>
          <w:color w:val="161616"/>
          <w:sz w:val="21"/>
          <w:szCs w:val="21"/>
          <w:lang w:eastAsia="fr-FR"/>
        </w:rPr>
        <w:t>Bellaud</w:t>
      </w:r>
      <w:proofErr w:type="spellEnd"/>
      <w:r w:rsidRPr="00CD070D">
        <w:rPr>
          <w:rFonts w:ascii="Verdana" w:eastAsia="Times New Roman" w:hAnsi="Verdana" w:cs="Times New Roman"/>
          <w:color w:val="161616"/>
          <w:sz w:val="21"/>
          <w:szCs w:val="21"/>
          <w:lang w:eastAsia="fr-FR"/>
        </w:rPr>
        <w:t xml:space="preserve"> de la </w:t>
      </w:r>
      <w:proofErr w:type="spellStart"/>
      <w:r w:rsidRPr="00CD070D">
        <w:rPr>
          <w:rFonts w:ascii="Verdana" w:eastAsia="Times New Roman" w:hAnsi="Verdana" w:cs="Times New Roman"/>
          <w:color w:val="161616"/>
          <w:sz w:val="21"/>
          <w:szCs w:val="21"/>
          <w:lang w:eastAsia="fr-FR"/>
        </w:rPr>
        <w:t>Bellaudière</w:t>
      </w:r>
      <w:proofErr w:type="spellEnd"/>
      <w:r w:rsidRPr="00CD070D">
        <w:rPr>
          <w:rFonts w:ascii="Verdana" w:eastAsia="Times New Roman" w:hAnsi="Verdana" w:cs="Times New Roman"/>
          <w:color w:val="161616"/>
          <w:sz w:val="21"/>
          <w:szCs w:val="21"/>
          <w:lang w:eastAsia="fr-FR"/>
        </w:rPr>
        <w:t>, </w:t>
      </w:r>
      <w:proofErr w:type="spellStart"/>
      <w:r w:rsidRPr="00CD070D">
        <w:rPr>
          <w:rFonts w:ascii="inherit" w:eastAsia="Times New Roman" w:hAnsi="inherit" w:cs="Times New Roman"/>
          <w:smallCaps/>
          <w:color w:val="161616"/>
          <w:sz w:val="21"/>
          <w:szCs w:val="21"/>
          <w:lang w:eastAsia="fr-FR"/>
        </w:rPr>
        <w:t>xvii</w:t>
      </w:r>
      <w:r w:rsidRPr="00CD070D">
        <w:rPr>
          <w:rFonts w:ascii="inherit" w:eastAsia="Times New Roman" w:hAnsi="inherit" w:cs="Times New Roman"/>
          <w:color w:val="161616"/>
          <w:sz w:val="16"/>
          <w:szCs w:val="16"/>
          <w:vertAlign w:val="superscript"/>
          <w:lang w:eastAsia="fr-FR"/>
        </w:rPr>
        <w:t>e</w:t>
      </w:r>
      <w:proofErr w:type="spellEnd"/>
      <w:r w:rsidRPr="00CD070D">
        <w:rPr>
          <w:rFonts w:ascii="Verdana" w:eastAsia="Times New Roman" w:hAnsi="Verdana" w:cs="Times New Roman"/>
          <w:color w:val="161616"/>
          <w:sz w:val="21"/>
          <w:szCs w:val="21"/>
          <w:lang w:eastAsia="fr-FR"/>
        </w:rPr>
        <w:t> siècle)</w:t>
      </w:r>
    </w:p>
    <w:p w14:paraId="1D5D3260" w14:textId="71AB8D2A" w:rsidR="00CD070D" w:rsidRPr="00CD070D" w:rsidRDefault="00CD070D" w:rsidP="00CD070D">
      <w:pPr>
        <w:shd w:val="clear" w:color="auto" w:fill="F3F2EC"/>
        <w:spacing w:line="360" w:lineRule="atLeast"/>
        <w:rPr>
          <w:rFonts w:ascii="Georgia" w:eastAsia="Times New Roman" w:hAnsi="Georgia" w:cs="Times New Roman"/>
          <w:color w:val="161616"/>
          <w:szCs w:val="24"/>
          <w:lang w:eastAsia="fr-FR"/>
        </w:rPr>
      </w:pPr>
      <w:r w:rsidRPr="00CD070D">
        <w:rPr>
          <w:rFonts w:ascii="Georgia" w:eastAsia="Times New Roman" w:hAnsi="Georgia" w:cs="Times New Roman"/>
          <w:color w:val="161616"/>
          <w:szCs w:val="24"/>
          <w:lang w:eastAsia="fr-FR"/>
        </w:rPr>
        <w:t xml:space="preserve">Lorsque, au dire de Rabelais, Pantagruel, en son jeune âge, arriva dans la Ville Sonnante — ainsi nommait-on Avignon à cause de ses innombrables cloches — il n’y fut pas trois jours sans tomber amoureux, « car les femmes y jouent volontiers du </w:t>
      </w:r>
      <w:proofErr w:type="spellStart"/>
      <w:r w:rsidRPr="00CD070D">
        <w:rPr>
          <w:rFonts w:ascii="Georgia" w:eastAsia="Times New Roman" w:hAnsi="Georgia" w:cs="Times New Roman"/>
          <w:color w:val="161616"/>
          <w:szCs w:val="24"/>
          <w:lang w:eastAsia="fr-FR"/>
        </w:rPr>
        <w:t>serrecroupière</w:t>
      </w:r>
      <w:proofErr w:type="spellEnd"/>
      <w:r w:rsidRPr="00CD070D">
        <w:rPr>
          <w:rFonts w:ascii="Georgia" w:eastAsia="Times New Roman" w:hAnsi="Georgia" w:cs="Times New Roman"/>
          <w:color w:val="161616"/>
          <w:szCs w:val="24"/>
          <w:lang w:eastAsia="fr-FR"/>
        </w:rPr>
        <w:t xml:space="preserve"> ». Il semble bien en effet qu’à l’époque où le curé de Meudon venait de prendre ses </w:t>
      </w:r>
      <w:del w:id="49" w:author="Marguerite-Marie Bordry" w:date="2019-02-08T14:17:00Z">
        <w:r w:rsidRPr="00CD070D" w:rsidDel="00CD070D">
          <w:rPr>
            <w:rFonts w:ascii="Georgia" w:eastAsia="Times New Roman" w:hAnsi="Georgia" w:cs="Times New Roman"/>
            <w:color w:val="161616"/>
            <w:szCs w:val="24"/>
            <w:lang w:eastAsia="fr-FR"/>
          </w:rPr>
          <w:delText xml:space="preserve">gradés </w:delText>
        </w:r>
      </w:del>
      <w:ins w:id="50" w:author="Marguerite-Marie Bordry" w:date="2019-02-08T14:17:00Z">
        <w:r>
          <w:rPr>
            <w:rFonts w:ascii="Georgia" w:eastAsia="Times New Roman" w:hAnsi="Georgia" w:cs="Times New Roman"/>
            <w:color w:val="161616"/>
            <w:szCs w:val="24"/>
            <w:lang w:eastAsia="fr-FR"/>
          </w:rPr>
          <w:t>grades</w:t>
        </w:r>
        <w:r w:rsidRPr="00CD070D">
          <w:rPr>
            <w:rFonts w:ascii="Georgia" w:eastAsia="Times New Roman" w:hAnsi="Georgia" w:cs="Times New Roman"/>
            <w:color w:val="161616"/>
            <w:szCs w:val="24"/>
            <w:lang w:eastAsia="fr-FR"/>
          </w:rPr>
          <w:t xml:space="preserve"> </w:t>
        </w:r>
      </w:ins>
      <w:r w:rsidRPr="00CD070D">
        <w:rPr>
          <w:rFonts w:ascii="Georgia" w:eastAsia="Times New Roman" w:hAnsi="Georgia" w:cs="Times New Roman"/>
          <w:color w:val="161616"/>
          <w:szCs w:val="24"/>
          <w:lang w:eastAsia="fr-FR"/>
        </w:rPr>
        <w:t>en l’université de Montpellier Avignon était la ville de l’amour ; par excellence, et, si l’on en croyait quelques mauvaises langues, la cité des papes ne serait point déchue de son passé glorieux. Insinuer que les filles y sont toujours d’humeur facile serait impertinent, mais on peut bien dire, puisque tout le monde le sait, qu’elles y sont encore belles</w:t>
      </w:r>
      <w:hyperlink r:id="rId21" w:anchor="note27" w:history="1">
        <w:r w:rsidRPr="00CD070D">
          <w:rPr>
            <w:rFonts w:ascii="Arial" w:eastAsia="Times New Roman" w:hAnsi="Arial" w:cs="Arial"/>
            <w:color w:val="333399"/>
            <w:sz w:val="18"/>
            <w:szCs w:val="18"/>
            <w:u w:val="single"/>
            <w:vertAlign w:val="superscript"/>
            <w:lang w:eastAsia="fr-FR"/>
          </w:rPr>
          <w:t>27</w:t>
        </w:r>
      </w:hyperlink>
      <w:r w:rsidRPr="00CD070D">
        <w:rPr>
          <w:rFonts w:ascii="Georgia" w:eastAsia="Times New Roman" w:hAnsi="Georgia" w:cs="Times New Roman"/>
          <w:color w:val="161616"/>
          <w:szCs w:val="24"/>
          <w:lang w:eastAsia="fr-FR"/>
        </w:rPr>
        <w:t>.</w:t>
      </w:r>
    </w:p>
    <w:p w14:paraId="5672A0FA" w14:textId="0CF6AD16" w:rsidR="00A40D2C" w:rsidRDefault="0065535D" w:rsidP="00AF7E7A">
      <w:r>
        <w:t>[…]</w:t>
      </w:r>
    </w:p>
    <w:p w14:paraId="6E5AE281" w14:textId="63991ED8" w:rsidR="0065535D" w:rsidRDefault="00362F80" w:rsidP="00AF7E7A">
      <w:pPr>
        <w:rPr>
          <w:rFonts w:ascii="Georgia" w:hAnsi="Georgia"/>
          <w:color w:val="161616"/>
          <w:shd w:val="clear" w:color="auto" w:fill="F3F2EC"/>
        </w:rPr>
      </w:pPr>
      <w:r w:rsidRPr="00362F80">
        <w:rPr>
          <w:rFonts w:ascii="Georgia" w:hAnsi="Georgia"/>
          <w:color w:val="161616"/>
          <w:shd w:val="clear" w:color="auto" w:fill="F3F2EC"/>
        </w:rPr>
        <w:t xml:space="preserve">De ces confidences intimes, de ces libres récits pleins de détails savoureux </w:t>
      </w:r>
      <w:del w:id="51" w:author="Marguerite-Marie Bordry" w:date="2019-02-08T14:19:00Z">
        <w:r w:rsidRPr="00362F80" w:rsidDel="00362F80">
          <w:rPr>
            <w:rFonts w:ascii="Georgia" w:hAnsi="Georgia"/>
            <w:color w:val="161616"/>
            <w:shd w:val="clear" w:color="auto" w:fill="F3F2EC"/>
          </w:rPr>
          <w:delText xml:space="preserve">sur. </w:delText>
        </w:r>
        <w:r w:rsidRPr="00362F80" w:rsidDel="00362F80">
          <w:rPr>
            <w:rFonts w:ascii="Georgia" w:hAnsi="Georgia"/>
            <w:color w:val="161616"/>
            <w:shd w:val="clear" w:color="auto" w:fill="F3F2EC"/>
          </w:rPr>
          <w:delText>L</w:delText>
        </w:r>
        <w:r w:rsidRPr="00362F80" w:rsidDel="00362F80">
          <w:rPr>
            <w:rFonts w:ascii="Georgia" w:hAnsi="Georgia"/>
            <w:color w:val="161616"/>
            <w:shd w:val="clear" w:color="auto" w:fill="F3F2EC"/>
          </w:rPr>
          <w:delText>a</w:delText>
        </w:r>
      </w:del>
      <w:ins w:id="52" w:author="Marguerite-Marie Bordry" w:date="2019-02-08T14:19:00Z">
        <w:r>
          <w:rPr>
            <w:rFonts w:ascii="Georgia" w:hAnsi="Georgia"/>
            <w:color w:val="161616"/>
            <w:shd w:val="clear" w:color="auto" w:fill="F3F2EC"/>
          </w:rPr>
          <w:t>sur la</w:t>
        </w:r>
      </w:ins>
      <w:r w:rsidRPr="00362F80">
        <w:rPr>
          <w:rFonts w:ascii="Georgia" w:hAnsi="Georgia"/>
          <w:color w:val="161616"/>
          <w:shd w:val="clear" w:color="auto" w:fill="F3F2EC"/>
        </w:rPr>
        <w:t xml:space="preserve"> société avignonnaise au milieu du </w:t>
      </w:r>
      <w:proofErr w:type="spellStart"/>
      <w:r w:rsidRPr="00362F80">
        <w:rPr>
          <w:rFonts w:ascii="Georgia" w:hAnsi="Georgia"/>
          <w:smallCaps/>
          <w:color w:val="161616"/>
          <w:shd w:val="clear" w:color="auto" w:fill="F3F2EC"/>
        </w:rPr>
        <w:t>xvi</w:t>
      </w:r>
      <w:r w:rsidRPr="00362F80">
        <w:rPr>
          <w:rFonts w:ascii="Georgia" w:hAnsi="Georgia"/>
          <w:color w:val="161616"/>
          <w:sz w:val="18"/>
          <w:szCs w:val="18"/>
          <w:shd w:val="clear" w:color="auto" w:fill="F3F2EC"/>
          <w:vertAlign w:val="superscript"/>
        </w:rPr>
        <w:t>e</w:t>
      </w:r>
      <w:proofErr w:type="spellEnd"/>
      <w:r w:rsidRPr="00362F80">
        <w:rPr>
          <w:rFonts w:ascii="Georgia" w:hAnsi="Georgia"/>
          <w:color w:val="161616"/>
          <w:shd w:val="clear" w:color="auto" w:fill="F3F2EC"/>
        </w:rPr>
        <w:t xml:space="preserve"> siècle, les Archives de Naples et de Parme, où sont conservés les papiers des </w:t>
      </w:r>
      <w:proofErr w:type="spellStart"/>
      <w:r w:rsidRPr="00362F80">
        <w:rPr>
          <w:rFonts w:ascii="Georgia" w:hAnsi="Georgia"/>
          <w:color w:val="161616"/>
          <w:shd w:val="clear" w:color="auto" w:fill="F3F2EC"/>
        </w:rPr>
        <w:t>Farnèses</w:t>
      </w:r>
      <w:proofErr w:type="spellEnd"/>
      <w:r w:rsidRPr="00362F80">
        <w:rPr>
          <w:rFonts w:ascii="Georgia" w:hAnsi="Georgia"/>
          <w:color w:val="161616"/>
          <w:shd w:val="clear" w:color="auto" w:fill="F3F2EC"/>
        </w:rPr>
        <w:t xml:space="preserve">, gardaient jalousement le mystère. Qu’on nous pardonne de prêter un instant l’oreille aux indiscrétions de </w:t>
      </w:r>
      <w:proofErr w:type="spellStart"/>
      <w:r w:rsidRPr="00362F80">
        <w:rPr>
          <w:rFonts w:ascii="Georgia" w:hAnsi="Georgia"/>
          <w:color w:val="161616"/>
          <w:shd w:val="clear" w:color="auto" w:fill="F3F2EC"/>
        </w:rPr>
        <w:t>Garganello</w:t>
      </w:r>
      <w:proofErr w:type="spellEnd"/>
      <w:r w:rsidRPr="00362F80">
        <w:rPr>
          <w:rFonts w:ascii="Georgia" w:hAnsi="Georgia"/>
          <w:color w:val="161616"/>
          <w:shd w:val="clear" w:color="auto" w:fill="F3F2EC"/>
        </w:rPr>
        <w:t>, le très irrévérencieux correspondant, du curieux légat</w:t>
      </w:r>
      <w:hyperlink r:id="rId22" w:anchor="note30" w:history="1">
        <w:r w:rsidRPr="00362F80">
          <w:rPr>
            <w:rFonts w:ascii="Arial" w:hAnsi="Arial" w:cs="Arial"/>
            <w:color w:val="333399"/>
            <w:sz w:val="18"/>
            <w:szCs w:val="18"/>
            <w:u w:val="single"/>
            <w:shd w:val="clear" w:color="auto" w:fill="F3F2EC"/>
            <w:vertAlign w:val="superscript"/>
          </w:rPr>
          <w:t>30</w:t>
        </w:r>
      </w:hyperlink>
      <w:r w:rsidRPr="00362F80">
        <w:rPr>
          <w:rFonts w:ascii="Georgia" w:hAnsi="Georgia"/>
          <w:color w:val="161616"/>
          <w:shd w:val="clear" w:color="auto" w:fill="F3F2EC"/>
        </w:rPr>
        <w:t> !</w:t>
      </w:r>
    </w:p>
    <w:p w14:paraId="53F04BD6" w14:textId="77777777" w:rsidR="00C06E2D" w:rsidRPr="00C06E2D" w:rsidRDefault="00C06E2D" w:rsidP="00C06E2D">
      <w:pPr>
        <w:shd w:val="clear" w:color="auto" w:fill="F3F2EC"/>
        <w:spacing w:line="228" w:lineRule="atLeast"/>
        <w:jc w:val="center"/>
        <w:rPr>
          <w:rFonts w:ascii="Georgia" w:eastAsia="Times New Roman" w:hAnsi="Georgia" w:cs="Times New Roman"/>
          <w:color w:val="161616"/>
          <w:szCs w:val="24"/>
          <w:lang w:eastAsia="fr-FR"/>
        </w:rPr>
      </w:pPr>
      <w:r w:rsidRPr="00C06E2D">
        <w:rPr>
          <w:rFonts w:ascii="Georgia" w:eastAsia="Times New Roman" w:hAnsi="Georgia" w:cs="Times New Roman"/>
          <w:color w:val="161616"/>
          <w:szCs w:val="24"/>
          <w:lang w:eastAsia="fr-FR"/>
        </w:rPr>
        <w:t>§</w:t>
      </w:r>
    </w:p>
    <w:p w14:paraId="449A27CF" w14:textId="68F60C95" w:rsidR="00C06E2D" w:rsidRPr="00C06E2D" w:rsidRDefault="00C06E2D" w:rsidP="00C06E2D">
      <w:pPr>
        <w:shd w:val="clear" w:color="auto" w:fill="F3F2EC"/>
        <w:spacing w:line="360" w:lineRule="atLeast"/>
        <w:rPr>
          <w:rFonts w:ascii="Georgia" w:eastAsia="Times New Roman" w:hAnsi="Georgia" w:cs="Times New Roman"/>
          <w:color w:val="161616"/>
          <w:szCs w:val="24"/>
          <w:lang w:eastAsia="fr-FR"/>
        </w:rPr>
      </w:pPr>
      <w:r w:rsidRPr="00C06E2D">
        <w:rPr>
          <w:rFonts w:ascii="Georgia" w:eastAsia="Times New Roman" w:hAnsi="Georgia" w:cs="Times New Roman"/>
          <w:color w:val="161616"/>
          <w:szCs w:val="24"/>
          <w:lang w:eastAsia="fr-FR"/>
        </w:rPr>
        <w:t>En cette fin de l’année 1553, la venue de l’illustrissime seigneur légat, alors à la cour de France, était attendue à Avignon</w:t>
      </w:r>
      <w:hyperlink r:id="rId23" w:anchor="note31" w:history="1">
        <w:r w:rsidRPr="00C06E2D">
          <w:rPr>
            <w:rFonts w:ascii="Arial" w:eastAsia="Times New Roman" w:hAnsi="Arial" w:cs="Arial"/>
            <w:color w:val="333399"/>
            <w:sz w:val="18"/>
            <w:szCs w:val="18"/>
            <w:u w:val="single"/>
            <w:vertAlign w:val="superscript"/>
            <w:lang w:eastAsia="fr-FR"/>
          </w:rPr>
          <w:t>31</w:t>
        </w:r>
      </w:hyperlink>
      <w:r w:rsidRPr="00C06E2D">
        <w:rPr>
          <w:rFonts w:ascii="Georgia" w:eastAsia="Times New Roman" w:hAnsi="Georgia" w:cs="Times New Roman"/>
          <w:color w:val="161616"/>
          <w:szCs w:val="24"/>
          <w:lang w:eastAsia="fr-FR"/>
        </w:rPr>
        <w:t> avec grande impatience </w:t>
      </w:r>
      <w:del w:id="53" w:author="Marguerite-Marie Bordry" w:date="2019-02-08T14:20:00Z">
        <w:r w:rsidRPr="00C06E2D" w:rsidDel="00C06E2D">
          <w:rPr>
            <w:rFonts w:ascii="Georgia" w:eastAsia="Times New Roman" w:hAnsi="Georgia" w:cs="Times New Roman"/>
            <w:color w:val="161616"/>
            <w:szCs w:val="24"/>
            <w:lang w:eastAsia="fr-FR"/>
          </w:rPr>
          <w:delText>?</w:delText>
        </w:r>
      </w:del>
      <w:r w:rsidRPr="00C06E2D">
        <w:rPr>
          <w:rFonts w:ascii="Georgia" w:eastAsia="Times New Roman" w:hAnsi="Georgia" w:cs="Times New Roman"/>
          <w:color w:val="161616"/>
          <w:szCs w:val="24"/>
          <w:lang w:eastAsia="fr-FR"/>
        </w:rPr>
        <w:t>, comme le prélude de fêtes qui ne devaient point finir.</w:t>
      </w:r>
    </w:p>
    <w:p w14:paraId="044121E9" w14:textId="731F6B02" w:rsidR="000C6C3E" w:rsidRDefault="00C51B3F" w:rsidP="00AF7E7A">
      <w:pPr>
        <w:rPr>
          <w:rFonts w:ascii="Georgia" w:hAnsi="Georgia"/>
          <w:color w:val="161616"/>
          <w:sz w:val="22"/>
          <w:shd w:val="clear" w:color="auto" w:fill="F3F2EC"/>
        </w:rPr>
      </w:pPr>
      <w:r w:rsidRPr="00C51B3F">
        <w:rPr>
          <w:rFonts w:ascii="Georgia" w:hAnsi="Georgia"/>
          <w:color w:val="161616"/>
          <w:sz w:val="22"/>
          <w:shd w:val="clear" w:color="auto" w:fill="F3F2EC"/>
        </w:rPr>
        <w:t xml:space="preserve">J’avais pris la résolution de ne plus vous écrire, disait le serviteur au maître, dans sa lettre du 20 novembre, pensant que vous étiez déjà en route pour vous en venir à votre légation. Tous ceux qui arrivaient de la Cour n’apportaient pas d’autre nouvelle que celle de la venue de Monseigneur le légat d’Avignon. Ce </w:t>
      </w:r>
      <w:del w:id="54" w:author="Marguerite-Marie Bordry" w:date="2019-02-08T14:21:00Z">
        <w:r w:rsidRPr="00C51B3F" w:rsidDel="00C51B3F">
          <w:rPr>
            <w:rFonts w:ascii="Georgia" w:hAnsi="Georgia"/>
            <w:color w:val="161616"/>
            <w:sz w:val="22"/>
            <w:shd w:val="clear" w:color="auto" w:fill="F3F2EC"/>
          </w:rPr>
          <w:delText xml:space="preserve">bruits </w:delText>
        </w:r>
      </w:del>
      <w:ins w:id="55" w:author="Marguerite-Marie Bordry" w:date="2019-02-08T14:21:00Z">
        <w:r>
          <w:rPr>
            <w:rFonts w:ascii="Georgia" w:hAnsi="Georgia"/>
            <w:color w:val="161616"/>
            <w:sz w:val="22"/>
            <w:shd w:val="clear" w:color="auto" w:fill="F3F2EC"/>
          </w:rPr>
          <w:t>bruit</w:t>
        </w:r>
        <w:r w:rsidRPr="00C51B3F">
          <w:rPr>
            <w:rFonts w:ascii="Georgia" w:hAnsi="Georgia"/>
            <w:color w:val="161616"/>
            <w:sz w:val="22"/>
            <w:shd w:val="clear" w:color="auto" w:fill="F3F2EC"/>
          </w:rPr>
          <w:t xml:space="preserve"> </w:t>
        </w:r>
      </w:ins>
      <w:r w:rsidRPr="00C51B3F">
        <w:rPr>
          <w:rFonts w:ascii="Georgia" w:hAnsi="Georgia"/>
          <w:color w:val="161616"/>
          <w:sz w:val="22"/>
          <w:shd w:val="clear" w:color="auto" w:fill="F3F2EC"/>
        </w:rPr>
        <w:t>est si bien répandu que beaucoup de belles dames sont accourues des environs et qu’en leur honneur, voulant toujours comme un sot faire le magnifique, je me suis mis sur les bras une folle dépense en violons, torches, gâteaux et confitures ! Aussi je voudrais bien savoir si, oui ou non, vous venez par deçà, car, si vous ne venez pas, je dirai à ces dames en quête de distractions de s’en aller à la Porte de la Ligne</w:t>
      </w:r>
      <w:hyperlink r:id="rId24" w:anchor="note32" w:history="1">
        <w:r w:rsidRPr="00C51B3F">
          <w:rPr>
            <w:rFonts w:ascii="Arial" w:hAnsi="Arial" w:cs="Arial"/>
            <w:color w:val="333399"/>
            <w:sz w:val="17"/>
            <w:szCs w:val="17"/>
            <w:u w:val="single"/>
            <w:shd w:val="clear" w:color="auto" w:fill="F3F2EC"/>
            <w:vertAlign w:val="superscript"/>
          </w:rPr>
          <w:t>32</w:t>
        </w:r>
      </w:hyperlink>
      <w:r w:rsidRPr="00C51B3F">
        <w:rPr>
          <w:rFonts w:ascii="Georgia" w:hAnsi="Georgia"/>
          <w:color w:val="161616"/>
          <w:sz w:val="22"/>
          <w:shd w:val="clear" w:color="auto" w:fill="F3F2EC"/>
        </w:rPr>
        <w:t xml:space="preserve">, </w:t>
      </w:r>
      <w:r w:rsidRPr="00C51B3F">
        <w:rPr>
          <w:rFonts w:ascii="Georgia" w:hAnsi="Georgia"/>
          <w:color w:val="161616"/>
          <w:sz w:val="22"/>
          <w:shd w:val="clear" w:color="auto" w:fill="F3F2EC"/>
        </w:rPr>
        <w:lastRenderedPageBreak/>
        <w:t>cependant que, moi, je m’adonnerai à quelque travail de belles-lettres, tel que volte ou pyrrhique, pour ne point gaspiller mon temps et ma jeunesse.</w:t>
      </w:r>
    </w:p>
    <w:p w14:paraId="0CD9E15C" w14:textId="77777777" w:rsidR="00FF096B" w:rsidRDefault="00FF096B" w:rsidP="00AF7E7A">
      <w:pPr>
        <w:rPr>
          <w:rFonts w:ascii="Georgia" w:hAnsi="Georgia"/>
          <w:color w:val="161616"/>
          <w:sz w:val="22"/>
          <w:shd w:val="clear" w:color="auto" w:fill="F3F2EC"/>
        </w:rPr>
      </w:pPr>
    </w:p>
    <w:p w14:paraId="17593154" w14:textId="1DA74357" w:rsidR="00FF096B" w:rsidRDefault="00FF096B" w:rsidP="00AF7E7A">
      <w:pPr>
        <w:rPr>
          <w:rFonts w:ascii="Georgia" w:hAnsi="Georgia"/>
          <w:color w:val="161616"/>
          <w:sz w:val="22"/>
          <w:shd w:val="clear" w:color="auto" w:fill="F3F2EC"/>
        </w:rPr>
      </w:pPr>
      <w:r>
        <w:rPr>
          <w:rFonts w:ascii="Georgia" w:hAnsi="Georgia"/>
          <w:color w:val="161616"/>
          <w:sz w:val="22"/>
          <w:shd w:val="clear" w:color="auto" w:fill="F3F2EC"/>
        </w:rPr>
        <w:t>[…]</w:t>
      </w:r>
    </w:p>
    <w:p w14:paraId="34CF2DEF" w14:textId="0B21EEB0" w:rsidR="00FF096B" w:rsidRDefault="00FF096B" w:rsidP="00AF7E7A">
      <w:pPr>
        <w:rPr>
          <w:rFonts w:ascii="Georgia" w:hAnsi="Georgia"/>
          <w:color w:val="161616"/>
          <w:sz w:val="22"/>
          <w:shd w:val="clear" w:color="auto" w:fill="F3F2EC"/>
        </w:rPr>
      </w:pPr>
    </w:p>
    <w:p w14:paraId="2FCE86A4" w14:textId="7B939AB2" w:rsidR="00FF096B" w:rsidRDefault="00FF096B" w:rsidP="00AF7E7A">
      <w:pPr>
        <w:rPr>
          <w:rFonts w:ascii="Georgia" w:hAnsi="Georgia"/>
          <w:color w:val="161616"/>
          <w:sz w:val="22"/>
          <w:shd w:val="clear" w:color="auto" w:fill="F3F2EC"/>
        </w:rPr>
      </w:pPr>
      <w:r>
        <w:rPr>
          <w:rFonts w:ascii="Georgia" w:hAnsi="Georgia"/>
          <w:color w:val="161616"/>
          <w:sz w:val="22"/>
          <w:shd w:val="clear" w:color="auto" w:fill="F3F2EC"/>
        </w:rPr>
        <w:t xml:space="preserve">Je ne sais quel soir après souper, comme le chevalier </w:t>
      </w:r>
      <w:proofErr w:type="spellStart"/>
      <w:r>
        <w:rPr>
          <w:rFonts w:ascii="Georgia" w:hAnsi="Georgia"/>
          <w:color w:val="161616"/>
          <w:sz w:val="22"/>
          <w:shd w:val="clear" w:color="auto" w:fill="F3F2EC"/>
        </w:rPr>
        <w:t>Grivetto</w:t>
      </w:r>
      <w:proofErr w:type="spellEnd"/>
      <w:r>
        <w:rPr>
          <w:rFonts w:ascii="Georgia" w:hAnsi="Georgia"/>
          <w:color w:val="161616"/>
          <w:sz w:val="22"/>
          <w:shd w:val="clear" w:color="auto" w:fill="F3F2EC"/>
        </w:rPr>
        <w:t xml:space="preserve"> rentrait chez lui, on lui lança un cric au travers du visage avec une grande violence. Au moment d’entrer dans sa maison, il se rappela qu’il n’avait pas ses pantoufles et il revint sur ses pas. Moi, j’aurais perdu un œil que je ne serais pas retourné le chercher. À tous ceux qui vont le voir il dit qu’il a été pris pour un autre. Nous lui </w:t>
      </w:r>
      <w:del w:id="56" w:author="Marguerite-Marie Bordry" w:date="2019-02-08T14:24:00Z">
        <w:r w:rsidDel="00FF096B">
          <w:rPr>
            <w:rFonts w:ascii="Georgia" w:hAnsi="Georgia"/>
            <w:color w:val="161616"/>
            <w:sz w:val="22"/>
            <w:shd w:val="clear" w:color="auto" w:fill="F3F2EC"/>
          </w:rPr>
          <w:delText>ayons, fait</w:delText>
        </w:r>
      </w:del>
      <w:ins w:id="57" w:author="Marguerite-Marie Bordry" w:date="2019-02-08T14:24:00Z">
        <w:r>
          <w:rPr>
            <w:rFonts w:ascii="Georgia" w:hAnsi="Georgia"/>
            <w:color w:val="161616"/>
            <w:sz w:val="22"/>
            <w:shd w:val="clear" w:color="auto" w:fill="F3F2EC"/>
          </w:rPr>
          <w:t>avons fait</w:t>
        </w:r>
      </w:ins>
      <w:r>
        <w:rPr>
          <w:rFonts w:ascii="Georgia" w:hAnsi="Georgia"/>
          <w:color w:val="161616"/>
          <w:sz w:val="22"/>
          <w:shd w:val="clear" w:color="auto" w:fill="F3F2EC"/>
        </w:rPr>
        <w:t xml:space="preserve"> porter dans sa chambre une épinette. Un prêtre la touche, ce qui nous épargne une sérénade. Tout le jour il est visité par les premières dames de la ville.</w:t>
      </w:r>
    </w:p>
    <w:p w14:paraId="68A297D2" w14:textId="7B2FEA12" w:rsidR="00321A45" w:rsidRDefault="00321A45" w:rsidP="00AF7E7A">
      <w:pPr>
        <w:rPr>
          <w:rFonts w:ascii="Georgia" w:hAnsi="Georgia"/>
          <w:color w:val="161616"/>
          <w:sz w:val="22"/>
          <w:shd w:val="clear" w:color="auto" w:fill="F3F2EC"/>
        </w:rPr>
      </w:pPr>
    </w:p>
    <w:p w14:paraId="7833B33D" w14:textId="207FF27A" w:rsidR="0000728E" w:rsidRDefault="0000728E" w:rsidP="00AF7E7A">
      <w:pPr>
        <w:rPr>
          <w:rFonts w:ascii="Georgia" w:hAnsi="Georgia"/>
          <w:color w:val="161616"/>
          <w:sz w:val="22"/>
          <w:shd w:val="clear" w:color="auto" w:fill="F3F2EC"/>
        </w:rPr>
      </w:pPr>
      <w:r>
        <w:rPr>
          <w:rFonts w:ascii="Georgia" w:hAnsi="Georgia"/>
          <w:color w:val="161616"/>
          <w:sz w:val="22"/>
          <w:shd w:val="clear" w:color="auto" w:fill="F3F2EC"/>
        </w:rPr>
        <w:t>[…]</w:t>
      </w:r>
    </w:p>
    <w:p w14:paraId="6785FF32" w14:textId="1A9C08F1" w:rsidR="0000728E" w:rsidRDefault="0000728E" w:rsidP="00AF7E7A">
      <w:pPr>
        <w:rPr>
          <w:rFonts w:ascii="Georgia" w:hAnsi="Georgia"/>
          <w:color w:val="161616"/>
          <w:sz w:val="22"/>
          <w:shd w:val="clear" w:color="auto" w:fill="F3F2EC"/>
        </w:rPr>
      </w:pPr>
    </w:p>
    <w:p w14:paraId="6F0FCEFA" w14:textId="665CDBBA" w:rsidR="0000728E" w:rsidRDefault="005824E3" w:rsidP="00AF7E7A">
      <w:pPr>
        <w:rPr>
          <w:rFonts w:ascii="Georgia" w:hAnsi="Georgia"/>
          <w:color w:val="161616"/>
          <w:sz w:val="22"/>
          <w:shd w:val="clear" w:color="auto" w:fill="F3F2EC"/>
        </w:rPr>
      </w:pPr>
      <w:r>
        <w:rPr>
          <w:rFonts w:ascii="Georgia" w:hAnsi="Georgia"/>
          <w:color w:val="161616"/>
          <w:sz w:val="22"/>
          <w:shd w:val="clear" w:color="auto" w:fill="F3F2EC"/>
        </w:rPr>
        <w:t>À présent, dit-il, je crois que vous allez venir pour de bon et que vous n’allez plus nous berner de </w:t>
      </w:r>
      <w:r>
        <w:rPr>
          <w:rFonts w:ascii="Georgia" w:hAnsi="Georgia"/>
          <w:i/>
          <w:iCs/>
          <w:color w:val="161616"/>
          <w:sz w:val="22"/>
          <w:shd w:val="clear" w:color="auto" w:fill="F3F2EC"/>
        </w:rPr>
        <w:t>carottes</w:t>
      </w:r>
      <w:r>
        <w:rPr>
          <w:rFonts w:ascii="Georgia" w:hAnsi="Georgia"/>
          <w:color w:val="161616"/>
          <w:sz w:val="22"/>
          <w:shd w:val="clear" w:color="auto" w:fill="F3F2EC"/>
        </w:rPr>
        <w:t xml:space="preserve"> plus grosses que les mâts des galères que vous avez envoyé chercher. Certes, vous ne fûtes jamais plus saintement ni plus dignement inspiré qu’en faisant table rase de toutes les affaires, ennuyeuses et en secouant l’ambition romaine — si toutefois vous en ressentez quelque atteinte. — Vous savez bien qu’à Avignon il ne s’agit pas d’être occupé de soucis, mais de vivre autant que possible dans la joie et l’oisiveté. Je n’attends jamais </w:t>
      </w:r>
      <w:proofErr w:type="spellStart"/>
      <w:r>
        <w:rPr>
          <w:rFonts w:ascii="Georgia" w:hAnsi="Georgia"/>
          <w:color w:val="161616"/>
          <w:sz w:val="22"/>
          <w:shd w:val="clear" w:color="auto" w:fill="F3F2EC"/>
        </w:rPr>
        <w:t>Tibaldeo</w:t>
      </w:r>
      <w:proofErr w:type="spellEnd"/>
      <w:r>
        <w:rPr>
          <w:rFonts w:ascii="Georgia" w:hAnsi="Georgia"/>
          <w:color w:val="161616"/>
          <w:sz w:val="22"/>
          <w:shd w:val="clear" w:color="auto" w:fill="F3F2EC"/>
        </w:rPr>
        <w:t xml:space="preserve"> avec autant d’impatience qu’on ne vous attend dans ce pays, surtout les demoiselles. Ceci sans flatterie ; je suis, vous le savez, la franchise même, et la louange n’est pas mon fait. Ah ! si ce n’était l’amour et mon bréviaire — deux choses dont je suis plus tracassé que ne l’était par la générosité l’évêque des Pouilles ! — Sot que je fus d’aller me fourrer dans la prêtraille, comme si j’étais canoniste ou grand docteur en Sainte Écriture ! De l’amour je n’en parle pas. Je suis un beau jeune </w:t>
      </w:r>
      <w:del w:id="58" w:author="Marguerite-Marie Bordry" w:date="2019-02-08T14:26:00Z">
        <w:r w:rsidDel="00227DE5">
          <w:rPr>
            <w:rFonts w:ascii="Georgia" w:hAnsi="Georgia"/>
            <w:color w:val="161616"/>
            <w:sz w:val="22"/>
            <w:shd w:val="clear" w:color="auto" w:fill="F3F2EC"/>
          </w:rPr>
          <w:delText>tomme</w:delText>
        </w:r>
      </w:del>
      <w:ins w:id="59" w:author="Marguerite-Marie Bordry" w:date="2019-02-08T14:26:00Z">
        <w:r w:rsidR="00227DE5">
          <w:rPr>
            <w:rFonts w:ascii="Georgia" w:hAnsi="Georgia"/>
            <w:color w:val="161616"/>
            <w:sz w:val="22"/>
            <w:shd w:val="clear" w:color="auto" w:fill="F3F2EC"/>
          </w:rPr>
          <w:t>h</w:t>
        </w:r>
        <w:r w:rsidR="00227DE5">
          <w:rPr>
            <w:rFonts w:ascii="Georgia" w:hAnsi="Georgia"/>
            <w:color w:val="161616"/>
            <w:sz w:val="22"/>
            <w:shd w:val="clear" w:color="auto" w:fill="F3F2EC"/>
          </w:rPr>
          <w:t>omme</w:t>
        </w:r>
      </w:ins>
      <w:r>
        <w:rPr>
          <w:rFonts w:ascii="Georgia" w:hAnsi="Georgia"/>
          <w:color w:val="161616"/>
          <w:sz w:val="22"/>
          <w:shd w:val="clear" w:color="auto" w:fill="F3F2EC"/>
        </w:rPr>
        <w:t xml:space="preserve">, aux dents très blanches, et je me figure que les demoiselles m’aiment pour de bon. Ah bien ! c’est ma bourse qu’elles aiment, ma bourse toujours plus vide que l’arche de Noé n’était pleine de toutes sortes d’animaux. Bref, pour conclure, venez joyeusement avec toute la compagnie. Le jeu ne finira pas, comme dit </w:t>
      </w:r>
      <w:proofErr w:type="spellStart"/>
      <w:r>
        <w:rPr>
          <w:rFonts w:ascii="Georgia" w:hAnsi="Georgia"/>
          <w:color w:val="161616"/>
          <w:sz w:val="22"/>
          <w:shd w:val="clear" w:color="auto" w:fill="F3F2EC"/>
        </w:rPr>
        <w:t>Cosano</w:t>
      </w:r>
      <w:proofErr w:type="spellEnd"/>
      <w:r>
        <w:rPr>
          <w:rFonts w:ascii="Georgia" w:hAnsi="Georgia"/>
          <w:color w:val="161616"/>
          <w:sz w:val="22"/>
          <w:shd w:val="clear" w:color="auto" w:fill="F3F2EC"/>
        </w:rPr>
        <w:t xml:space="preserve">. Nous serons tous des </w:t>
      </w:r>
      <w:proofErr w:type="spellStart"/>
      <w:r>
        <w:rPr>
          <w:rFonts w:ascii="Georgia" w:hAnsi="Georgia"/>
          <w:color w:val="161616"/>
          <w:sz w:val="22"/>
          <w:shd w:val="clear" w:color="auto" w:fill="F3F2EC"/>
        </w:rPr>
        <w:t>Garganello</w:t>
      </w:r>
      <w:proofErr w:type="spellEnd"/>
      <w:r>
        <w:rPr>
          <w:rFonts w:ascii="Georgia" w:hAnsi="Georgia"/>
          <w:color w:val="161616"/>
          <w:sz w:val="22"/>
          <w:shd w:val="clear" w:color="auto" w:fill="F3F2EC"/>
        </w:rPr>
        <w:t xml:space="preserve"> et je servirai de modèle. Quant à la vie mondaine, nous prendrons pour exemple le sage Salomon. Honni soit qui mal y pense ! D’ici à cinquante ans nous nous entretiendrons tous dans un autre monde. Aussi donnons-nous du bon temps et jouissons de cette papauté d’Avignon, puisque le ciel nous l’a accordée.</w:t>
      </w:r>
    </w:p>
    <w:p w14:paraId="13664EB5" w14:textId="56E62AF4" w:rsidR="00326953" w:rsidRDefault="00326953" w:rsidP="00AF7E7A">
      <w:pPr>
        <w:rPr>
          <w:rFonts w:ascii="Georgia" w:hAnsi="Georgia"/>
          <w:color w:val="161616"/>
          <w:sz w:val="22"/>
          <w:shd w:val="clear" w:color="auto" w:fill="F3F2EC"/>
        </w:rPr>
      </w:pPr>
    </w:p>
    <w:p w14:paraId="570AAB21" w14:textId="462B680C" w:rsidR="00326953" w:rsidRDefault="00326953" w:rsidP="00AF7E7A">
      <w:pPr>
        <w:rPr>
          <w:rFonts w:ascii="Georgia" w:hAnsi="Georgia"/>
          <w:color w:val="161616"/>
          <w:sz w:val="22"/>
          <w:shd w:val="clear" w:color="auto" w:fill="F3F2EC"/>
        </w:rPr>
      </w:pPr>
      <w:r>
        <w:rPr>
          <w:rFonts w:ascii="Georgia" w:hAnsi="Georgia"/>
          <w:color w:val="161616"/>
          <w:sz w:val="22"/>
          <w:shd w:val="clear" w:color="auto" w:fill="F3F2EC"/>
        </w:rPr>
        <w:t>[…]</w:t>
      </w:r>
    </w:p>
    <w:p w14:paraId="0A436450" w14:textId="566BFD45" w:rsidR="00326953" w:rsidRDefault="00326953" w:rsidP="00AF7E7A">
      <w:pPr>
        <w:rPr>
          <w:rFonts w:ascii="Georgia" w:hAnsi="Georgia"/>
          <w:color w:val="161616"/>
          <w:sz w:val="22"/>
          <w:shd w:val="clear" w:color="auto" w:fill="F3F2EC"/>
        </w:rPr>
      </w:pPr>
    </w:p>
    <w:p w14:paraId="07E0205A" w14:textId="65D051B1" w:rsidR="00326953" w:rsidRDefault="00275730" w:rsidP="00AF7E7A">
      <w:pPr>
        <w:rPr>
          <w:ins w:id="60" w:author="Marguerite-Marie Bordry" w:date="2019-02-08T15:11:00Z"/>
          <w:rFonts w:ascii="Georgia" w:hAnsi="Georgia"/>
          <w:color w:val="161616"/>
          <w:sz w:val="22"/>
          <w:shd w:val="clear" w:color="auto" w:fill="F3F2EC"/>
        </w:rPr>
      </w:pPr>
      <w:r>
        <w:rPr>
          <w:rFonts w:ascii="Georgia" w:hAnsi="Georgia"/>
          <w:color w:val="161616"/>
          <w:sz w:val="22"/>
          <w:shd w:val="clear" w:color="auto" w:fill="F3F2EC"/>
        </w:rPr>
        <w:t xml:space="preserve">Je ne fais que visiter des malades survivants de la coqueluche, et si jamais quelqu’un doit par ses œuvres pies gagner le Paradis, ce sera bien moi. Il n’en arrivera pas autant à </w:t>
      </w:r>
      <w:proofErr w:type="spellStart"/>
      <w:r>
        <w:rPr>
          <w:rFonts w:ascii="Georgia" w:hAnsi="Georgia"/>
          <w:color w:val="161616"/>
          <w:sz w:val="22"/>
          <w:shd w:val="clear" w:color="auto" w:fill="F3F2EC"/>
        </w:rPr>
        <w:t>Ghigliotto</w:t>
      </w:r>
      <w:proofErr w:type="spellEnd"/>
      <w:r>
        <w:rPr>
          <w:rFonts w:ascii="Georgia" w:hAnsi="Georgia"/>
          <w:color w:val="161616"/>
          <w:sz w:val="22"/>
          <w:shd w:val="clear" w:color="auto" w:fill="F3F2EC"/>
        </w:rPr>
        <w:t xml:space="preserve">, </w:t>
      </w:r>
      <w:del w:id="61" w:author="Marguerite-Marie Bordry" w:date="2019-02-08T14:27:00Z">
        <w:r w:rsidDel="00275730">
          <w:rPr>
            <w:rFonts w:ascii="Georgia" w:hAnsi="Georgia"/>
            <w:color w:val="161616"/>
            <w:sz w:val="22"/>
            <w:shd w:val="clear" w:color="auto" w:fill="F3F2EC"/>
          </w:rPr>
          <w:delText xml:space="preserve">Il </w:delText>
        </w:r>
      </w:del>
      <w:ins w:id="62" w:author="Marguerite-Marie Bordry" w:date="2019-02-08T14:27:00Z">
        <w:r>
          <w:rPr>
            <w:rFonts w:ascii="Georgia" w:hAnsi="Georgia"/>
            <w:color w:val="161616"/>
            <w:sz w:val="22"/>
            <w:shd w:val="clear" w:color="auto" w:fill="F3F2EC"/>
          </w:rPr>
          <w:t>il</w:t>
        </w:r>
        <w:r>
          <w:rPr>
            <w:rFonts w:ascii="Georgia" w:hAnsi="Georgia"/>
            <w:color w:val="161616"/>
            <w:sz w:val="22"/>
            <w:shd w:val="clear" w:color="auto" w:fill="F3F2EC"/>
          </w:rPr>
          <w:t xml:space="preserve"> </w:t>
        </w:r>
      </w:ins>
      <w:r>
        <w:rPr>
          <w:rFonts w:ascii="Georgia" w:hAnsi="Georgia"/>
          <w:color w:val="161616"/>
          <w:sz w:val="22"/>
          <w:shd w:val="clear" w:color="auto" w:fill="F3F2EC"/>
        </w:rPr>
        <w:t xml:space="preserve">a montré quelque repentir de son hérésie, mais, pour voir s’il était dans son bon sens, on l’a mis en cage. Il y est resté dix-huit mois et en fin de compte il a fallu le brûler. Il discourait de la religion comme un perroquet du </w:t>
      </w:r>
      <w:proofErr w:type="spellStart"/>
      <w:r>
        <w:rPr>
          <w:rFonts w:ascii="Georgia" w:hAnsi="Georgia"/>
          <w:color w:val="161616"/>
          <w:sz w:val="22"/>
          <w:shd w:val="clear" w:color="auto" w:fill="F3F2EC"/>
        </w:rPr>
        <w:t>Souristan</w:t>
      </w:r>
      <w:proofErr w:type="spellEnd"/>
      <w:r>
        <w:rPr>
          <w:rFonts w:ascii="Georgia" w:hAnsi="Georgia"/>
          <w:color w:val="161616"/>
          <w:sz w:val="22"/>
          <w:shd w:val="clear" w:color="auto" w:fill="F3F2EC"/>
        </w:rPr>
        <w:t xml:space="preserve"> et il alla au bûcher avec plus d’ardeur que le cerf poursuivi ne se jette </w:t>
      </w:r>
      <w:r>
        <w:rPr>
          <w:rFonts w:ascii="Georgia" w:hAnsi="Georgia"/>
          <w:i/>
          <w:iCs/>
          <w:color w:val="161616"/>
          <w:sz w:val="22"/>
          <w:shd w:val="clear" w:color="auto" w:fill="F3F2EC"/>
        </w:rPr>
        <w:t xml:space="preserve">ad fontes </w:t>
      </w:r>
      <w:proofErr w:type="spellStart"/>
      <w:r>
        <w:rPr>
          <w:rFonts w:ascii="Georgia" w:hAnsi="Georgia"/>
          <w:i/>
          <w:iCs/>
          <w:color w:val="161616"/>
          <w:sz w:val="22"/>
          <w:shd w:val="clear" w:color="auto" w:fill="F3F2EC"/>
        </w:rPr>
        <w:t>aquarum</w:t>
      </w:r>
      <w:proofErr w:type="spellEnd"/>
      <w:r>
        <w:rPr>
          <w:rFonts w:ascii="Georgia" w:hAnsi="Georgia"/>
          <w:color w:val="161616"/>
          <w:sz w:val="22"/>
          <w:shd w:val="clear" w:color="auto" w:fill="F3F2EC"/>
        </w:rPr>
        <w:t>. Un frère observantin essaya de le prêcher sur l’âme à ses derniers moments, mais il se moquait de lui comme je ferais de quelqu’un qui ne saurait pas ce que c’est que l’amour.</w:t>
      </w:r>
    </w:p>
    <w:p w14:paraId="03DAE306" w14:textId="7F4409FC" w:rsidR="003D43E7" w:rsidRDefault="003D43E7" w:rsidP="00AF7E7A">
      <w:pPr>
        <w:rPr>
          <w:ins w:id="63" w:author="Marguerite-Marie Bordry" w:date="2019-02-08T15:11:00Z"/>
          <w:rFonts w:ascii="Georgia" w:hAnsi="Georgia"/>
          <w:color w:val="161616"/>
          <w:sz w:val="22"/>
          <w:shd w:val="clear" w:color="auto" w:fill="F3F2EC"/>
        </w:rPr>
      </w:pPr>
    </w:p>
    <w:p w14:paraId="12195A65" w14:textId="77777777" w:rsidR="003D43E7" w:rsidRDefault="003D43E7" w:rsidP="003D43E7">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 numéro 292, 16 août 1909</w:t>
      </w:r>
      <w:hyperlink r:id="rId25" w:anchor="body-15" w:history="1">
        <w:r>
          <w:rPr>
            <w:rStyle w:val="Lienhypertexte"/>
            <w:rFonts w:ascii="Source Sans Pro" w:hAnsi="Source Sans Pro"/>
            <w:b/>
            <w:bCs/>
            <w:color w:val="808080"/>
            <w:sz w:val="19"/>
            <w:szCs w:val="19"/>
            <w:u w:val="none"/>
          </w:rPr>
          <w:t> §</w:t>
        </w:r>
      </w:hyperlink>
    </w:p>
    <w:p w14:paraId="69F4712E" w14:textId="77777777" w:rsidR="00113D2F" w:rsidRPr="00113D2F" w:rsidRDefault="00113D2F" w:rsidP="00113D2F">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113D2F">
        <w:rPr>
          <w:rFonts w:ascii="Source Sans Pro" w:eastAsia="Times New Roman" w:hAnsi="Source Sans Pro" w:cs="Times New Roman"/>
          <w:b/>
          <w:bCs/>
          <w:color w:val="161616"/>
          <w:sz w:val="27"/>
          <w:szCs w:val="27"/>
          <w:lang w:eastAsia="fr-FR"/>
        </w:rPr>
        <w:t>Les Romans. </w:t>
      </w:r>
      <w:r w:rsidRPr="00113D2F">
        <w:rPr>
          <w:rFonts w:ascii="Source Sans Pro" w:eastAsia="Times New Roman" w:hAnsi="Source Sans Pro" w:cs="Times New Roman"/>
          <w:b/>
          <w:bCs/>
          <w:color w:val="161616"/>
          <w:sz w:val="17"/>
          <w:szCs w:val="17"/>
          <w:lang w:eastAsia="fr-FR"/>
        </w:rPr>
        <w:br/>
      </w:r>
      <w:r w:rsidRPr="00113D2F">
        <w:rPr>
          <w:rFonts w:ascii="Source Sans Pro" w:eastAsia="Times New Roman" w:hAnsi="Source Sans Pro" w:cs="Times New Roman"/>
          <w:b/>
          <w:bCs/>
          <w:color w:val="161616"/>
          <w:sz w:val="27"/>
          <w:szCs w:val="27"/>
          <w:lang w:eastAsia="fr-FR"/>
        </w:rPr>
        <w:t>Henri Malo : </w:t>
      </w:r>
      <w:r w:rsidRPr="00113D2F">
        <w:rPr>
          <w:rFonts w:ascii="Source Sans Pro" w:eastAsia="Times New Roman" w:hAnsi="Source Sans Pro" w:cs="Times New Roman"/>
          <w:b/>
          <w:bCs/>
          <w:i/>
          <w:iCs/>
          <w:color w:val="161616"/>
          <w:sz w:val="27"/>
          <w:szCs w:val="27"/>
          <w:lang w:eastAsia="fr-FR"/>
        </w:rPr>
        <w:t xml:space="preserve">Les Surprises du bachelier </w:t>
      </w:r>
      <w:proofErr w:type="spellStart"/>
      <w:r w:rsidRPr="00113D2F">
        <w:rPr>
          <w:rFonts w:ascii="Source Sans Pro" w:eastAsia="Times New Roman" w:hAnsi="Source Sans Pro" w:cs="Times New Roman"/>
          <w:b/>
          <w:bCs/>
          <w:i/>
          <w:iCs/>
          <w:color w:val="161616"/>
          <w:sz w:val="27"/>
          <w:szCs w:val="27"/>
          <w:lang w:eastAsia="fr-FR"/>
        </w:rPr>
        <w:t>Petruccio</w:t>
      </w:r>
      <w:proofErr w:type="spellEnd"/>
      <w:r w:rsidRPr="00113D2F">
        <w:rPr>
          <w:rFonts w:ascii="Source Sans Pro" w:eastAsia="Times New Roman" w:hAnsi="Source Sans Pro" w:cs="Times New Roman"/>
          <w:b/>
          <w:bCs/>
          <w:color w:val="161616"/>
          <w:sz w:val="27"/>
          <w:szCs w:val="27"/>
          <w:lang w:eastAsia="fr-FR"/>
        </w:rPr>
        <w:t>, « M. de F. », 3,50</w:t>
      </w:r>
    </w:p>
    <w:p w14:paraId="61A6D6CA" w14:textId="77777777" w:rsidR="00113D2F" w:rsidRPr="00113D2F" w:rsidRDefault="00113D2F" w:rsidP="00113D2F">
      <w:pPr>
        <w:shd w:val="clear" w:color="auto" w:fill="F3F2EC"/>
        <w:jc w:val="right"/>
        <w:rPr>
          <w:rFonts w:ascii="Georgia" w:eastAsia="Times New Roman" w:hAnsi="Georgia" w:cs="Times New Roman"/>
          <w:color w:val="161616"/>
          <w:szCs w:val="24"/>
          <w:lang w:eastAsia="fr-FR"/>
        </w:rPr>
      </w:pPr>
      <w:r w:rsidRPr="00113D2F">
        <w:rPr>
          <w:rFonts w:ascii="Georgia" w:eastAsia="Times New Roman" w:hAnsi="Georgia" w:cs="Times New Roman"/>
          <w:color w:val="161616"/>
          <w:szCs w:val="24"/>
          <w:lang w:eastAsia="fr-FR"/>
        </w:rPr>
        <w:t>Rachilde.</w:t>
      </w:r>
    </w:p>
    <w:p w14:paraId="588ADE7F" w14:textId="77777777" w:rsidR="00113D2F" w:rsidRPr="00113D2F" w:rsidRDefault="00113D2F" w:rsidP="00113D2F">
      <w:pPr>
        <w:shd w:val="clear" w:color="auto" w:fill="F3F2EC"/>
        <w:rPr>
          <w:rFonts w:ascii="Verdana" w:eastAsia="Times New Roman" w:hAnsi="Verdana" w:cs="Times New Roman"/>
          <w:color w:val="161616"/>
          <w:sz w:val="21"/>
          <w:szCs w:val="21"/>
          <w:lang w:eastAsia="fr-FR"/>
        </w:rPr>
      </w:pPr>
      <w:r w:rsidRPr="00113D2F">
        <w:rPr>
          <w:rFonts w:ascii="Verdana" w:eastAsia="Times New Roman" w:hAnsi="Verdana" w:cs="Times New Roman"/>
          <w:color w:val="161616"/>
          <w:sz w:val="21"/>
          <w:szCs w:val="21"/>
          <w:lang w:eastAsia="fr-FR"/>
        </w:rPr>
        <w:t>Tome LXXX, numéro 292, 16 août 1909, p. 694-699 [694-695].</w:t>
      </w:r>
    </w:p>
    <w:p w14:paraId="6286832E" w14:textId="7EC85512" w:rsidR="00113D2F" w:rsidRPr="00113D2F" w:rsidRDefault="00113D2F" w:rsidP="00113D2F">
      <w:pPr>
        <w:shd w:val="clear" w:color="auto" w:fill="F3F2EC"/>
        <w:spacing w:line="360" w:lineRule="atLeast"/>
        <w:rPr>
          <w:rFonts w:ascii="Georgia" w:eastAsia="Times New Roman" w:hAnsi="Georgia" w:cs="Times New Roman"/>
          <w:color w:val="161616"/>
          <w:szCs w:val="24"/>
          <w:lang w:eastAsia="fr-FR"/>
        </w:rPr>
      </w:pPr>
      <w:r w:rsidRPr="00113D2F">
        <w:rPr>
          <w:rFonts w:ascii="Georgia" w:eastAsia="Times New Roman" w:hAnsi="Georgia" w:cs="Times New Roman"/>
          <w:color w:val="161616"/>
          <w:szCs w:val="24"/>
          <w:lang w:eastAsia="fr-FR"/>
        </w:rPr>
        <w:lastRenderedPageBreak/>
        <w:t xml:space="preserve">Être un bon jeune homme rempli de bons principes (dont quelques préjugés) ne suffit pas pour devenir, à Mantoue comme à Paris, un homme heureux ou même simplement un grand personnage.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fait des vers, mais il semble avoir très peu fait de philosophie. Il s’étonne de calamités premières qui </w:t>
      </w:r>
      <w:del w:id="64" w:author="Marguerite-Marie Bordry" w:date="2019-02-08T15:13:00Z">
        <w:r w:rsidRPr="00113D2F" w:rsidDel="00B44FCA">
          <w:rPr>
            <w:rFonts w:ascii="Georgia" w:eastAsia="Times New Roman" w:hAnsi="Georgia" w:cs="Times New Roman"/>
            <w:color w:val="161616"/>
            <w:szCs w:val="24"/>
            <w:lang w:eastAsia="fr-FR"/>
          </w:rPr>
          <w:delText xml:space="preserve">s’étonnent </w:delText>
        </w:r>
      </w:del>
      <w:ins w:id="65" w:author="Marguerite-Marie Bordry" w:date="2019-02-08T15:13:00Z">
        <w:r w:rsidR="00B44FCA">
          <w:rPr>
            <w:rFonts w:ascii="Georgia" w:eastAsia="Times New Roman" w:hAnsi="Georgia" w:cs="Times New Roman"/>
            <w:color w:val="161616"/>
            <w:szCs w:val="24"/>
            <w:lang w:eastAsia="fr-FR"/>
          </w:rPr>
          <w:t>n</w:t>
        </w:r>
        <w:r w:rsidR="00B44FCA" w:rsidRPr="00113D2F">
          <w:rPr>
            <w:rFonts w:ascii="Georgia" w:eastAsia="Times New Roman" w:hAnsi="Georgia" w:cs="Times New Roman"/>
            <w:color w:val="161616"/>
            <w:szCs w:val="24"/>
            <w:lang w:eastAsia="fr-FR"/>
          </w:rPr>
          <w:t xml:space="preserve">’étonnent </w:t>
        </w:r>
      </w:ins>
      <w:r w:rsidRPr="00113D2F">
        <w:rPr>
          <w:rFonts w:ascii="Georgia" w:eastAsia="Times New Roman" w:hAnsi="Georgia" w:cs="Times New Roman"/>
          <w:color w:val="161616"/>
          <w:szCs w:val="24"/>
          <w:lang w:eastAsia="fr-FR"/>
        </w:rPr>
        <w:t xml:space="preserve">guère nos collégiens d’aujourd’hui. Les femmes lui apparaissent comme des créatures dignes de respect et les amis comme </w:t>
      </w:r>
      <w:del w:id="66" w:author="Marguerite-Marie Bordry" w:date="2019-02-08T15:12:00Z">
        <w:r w:rsidRPr="00113D2F" w:rsidDel="00BF64DF">
          <w:rPr>
            <w:rFonts w:ascii="Georgia" w:eastAsia="Times New Roman" w:hAnsi="Georgia" w:cs="Times New Roman"/>
            <w:color w:val="161616"/>
            <w:szCs w:val="24"/>
            <w:lang w:eastAsia="fr-FR"/>
          </w:rPr>
          <w:delText xml:space="preserve">des. </w:delText>
        </w:r>
        <w:r w:rsidR="00BF64DF" w:rsidRPr="00113D2F" w:rsidDel="00BF64DF">
          <w:rPr>
            <w:rFonts w:ascii="Georgia" w:eastAsia="Times New Roman" w:hAnsi="Georgia" w:cs="Times New Roman"/>
            <w:color w:val="161616"/>
            <w:szCs w:val="24"/>
            <w:lang w:eastAsia="fr-FR"/>
          </w:rPr>
          <w:delText>G</w:delText>
        </w:r>
        <w:r w:rsidRPr="00113D2F" w:rsidDel="00BF64DF">
          <w:rPr>
            <w:rFonts w:ascii="Georgia" w:eastAsia="Times New Roman" w:hAnsi="Georgia" w:cs="Times New Roman"/>
            <w:color w:val="161616"/>
            <w:szCs w:val="24"/>
            <w:lang w:eastAsia="fr-FR"/>
          </w:rPr>
          <w:delText>ens</w:delText>
        </w:r>
      </w:del>
      <w:ins w:id="67" w:author="Marguerite-Marie Bordry" w:date="2019-02-08T15:12:00Z">
        <w:r w:rsidR="00BF64DF">
          <w:rPr>
            <w:rFonts w:ascii="Georgia" w:eastAsia="Times New Roman" w:hAnsi="Georgia" w:cs="Times New Roman"/>
            <w:color w:val="161616"/>
            <w:szCs w:val="24"/>
            <w:lang w:eastAsia="fr-FR"/>
          </w:rPr>
          <w:t>des gens</w:t>
        </w:r>
      </w:ins>
      <w:r w:rsidRPr="00113D2F">
        <w:rPr>
          <w:rFonts w:ascii="Georgia" w:eastAsia="Times New Roman" w:hAnsi="Georgia" w:cs="Times New Roman"/>
          <w:color w:val="161616"/>
          <w:szCs w:val="24"/>
          <w:lang w:eastAsia="fr-FR"/>
        </w:rPr>
        <w:t xml:space="preserve"> sincères incapables d’aucune trahison. Il lui faut bien petit à petit dépouiller le… jeune homme. Victime des pires surprises, il finit ou finira par se blaser, se montrera le meilleur compère de la pièce lorsqu’il aura suffisamment visité les coulisses et dénoué toutes les ficelles de l’intrigue, mais de sa primitive naïveté il lui restera peut-être cette pureté d’intention, cette candeur masquée d’ironie qu’on appelle la sensibilité artistique, laquelle sensibilité, dans certains cas, mène le patient jusqu’au temple de la gloire. Je ne crois pas du tout à la nécessité de demeurer honnête pour devenir un bon politique, un grand conquérant ou un écrivain de génie, seulement il faut pourtant l’avoir été ne fût-ce que l’espace d’un matin, le temps d’une comparaison. Celui qui a dit que l’homme était un ange déchu qui se souvenait des cieux aurait bien pu ajouter que c’était le désespoir de ce souvenir qui le conduisait souvent à rechercher les paradis artificiels, car il n’est pire intoxication que celle de la vertu. Pour se mettre en état de vertu on risquerait souvent les plus bas enfers. Nous connaissons tous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et nous avons tous dans le cœur un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qui sommeille… à côté de l’</w:t>
      </w:r>
      <w:r w:rsidRPr="00113D2F">
        <w:rPr>
          <w:rFonts w:ascii="Georgia" w:eastAsia="Times New Roman" w:hAnsi="Georgia" w:cs="Times New Roman"/>
          <w:i/>
          <w:iCs/>
          <w:color w:val="161616"/>
          <w:szCs w:val="24"/>
          <w:lang w:eastAsia="fr-FR"/>
        </w:rPr>
        <w:t>autre</w:t>
      </w:r>
      <w:r w:rsidRPr="00113D2F">
        <w:rPr>
          <w:rFonts w:ascii="Georgia" w:eastAsia="Times New Roman" w:hAnsi="Georgia" w:cs="Times New Roman"/>
          <w:color w:val="161616"/>
          <w:szCs w:val="24"/>
          <w:lang w:eastAsia="fr-FR"/>
        </w:rPr>
        <w:t xml:space="preserve">, un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tendre aux ailes repliées </w:t>
      </w:r>
      <w:proofErr w:type="spellStart"/>
      <w:r w:rsidRPr="00113D2F">
        <w:rPr>
          <w:rFonts w:ascii="Georgia" w:eastAsia="Times New Roman" w:hAnsi="Georgia" w:cs="Times New Roman"/>
          <w:color w:val="161616"/>
          <w:szCs w:val="24"/>
          <w:lang w:eastAsia="fr-FR"/>
        </w:rPr>
        <w:t>et</w:t>
      </w:r>
      <w:del w:id="68" w:author="Marguerite-Marie Bordry" w:date="2019-02-08T15:12:00Z">
        <w:r w:rsidRPr="00113D2F" w:rsidDel="00113D2F">
          <w:rPr>
            <w:rFonts w:ascii="Georgia" w:eastAsia="Times New Roman" w:hAnsi="Georgia" w:cs="Times New Roman"/>
            <w:color w:val="161616"/>
            <w:szCs w:val="24"/>
            <w:lang w:eastAsia="fr-FR"/>
          </w:rPr>
          <w:delText xml:space="preserve">. </w:delText>
        </w:r>
        <w:r w:rsidRPr="00113D2F" w:rsidDel="00113D2F">
          <w:rPr>
            <w:rFonts w:ascii="Georgia" w:eastAsia="Times New Roman" w:hAnsi="Georgia" w:cs="Times New Roman"/>
            <w:color w:val="161616"/>
            <w:szCs w:val="24"/>
            <w:lang w:eastAsia="fr-FR"/>
          </w:rPr>
          <w:delText>M</w:delText>
        </w:r>
      </w:del>
      <w:ins w:id="69" w:author="Marguerite-Marie Bordry" w:date="2019-02-08T15:12:00Z">
        <w:r>
          <w:rPr>
            <w:rFonts w:ascii="Georgia" w:eastAsia="Times New Roman" w:hAnsi="Georgia" w:cs="Times New Roman"/>
            <w:color w:val="161616"/>
            <w:szCs w:val="24"/>
            <w:lang w:eastAsia="fr-FR"/>
          </w:rPr>
          <w:t>et</w:t>
        </w:r>
        <w:proofErr w:type="spellEnd"/>
        <w:r>
          <w:rPr>
            <w:rFonts w:ascii="Georgia" w:eastAsia="Times New Roman" w:hAnsi="Georgia" w:cs="Times New Roman"/>
            <w:color w:val="161616"/>
            <w:szCs w:val="24"/>
            <w:lang w:eastAsia="fr-FR"/>
          </w:rPr>
          <w:t xml:space="preserve"> m</w:t>
        </w:r>
      </w:ins>
      <w:r w:rsidRPr="00113D2F">
        <w:rPr>
          <w:rFonts w:ascii="Georgia" w:eastAsia="Times New Roman" w:hAnsi="Georgia" w:cs="Times New Roman"/>
          <w:color w:val="161616"/>
          <w:szCs w:val="24"/>
          <w:lang w:eastAsia="fr-FR"/>
        </w:rPr>
        <w:t>eurtries. Le soir ou l’</w:t>
      </w:r>
      <w:r w:rsidRPr="00113D2F">
        <w:rPr>
          <w:rFonts w:ascii="Georgia" w:eastAsia="Times New Roman" w:hAnsi="Georgia" w:cs="Times New Roman"/>
          <w:i/>
          <w:iCs/>
          <w:color w:val="161616"/>
          <w:szCs w:val="24"/>
          <w:lang w:eastAsia="fr-FR"/>
        </w:rPr>
        <w:t>autre</w:t>
      </w:r>
      <w:r w:rsidRPr="00113D2F">
        <w:rPr>
          <w:rFonts w:ascii="Georgia" w:eastAsia="Times New Roman" w:hAnsi="Georgia" w:cs="Times New Roman"/>
          <w:color w:val="161616"/>
          <w:szCs w:val="24"/>
          <w:lang w:eastAsia="fr-FR"/>
        </w:rPr>
        <w:t xml:space="preserve"> a fait trop de farces ;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s’indigne et s’il n’a plus la force de s’indigner il pleure. On en a vu qui </w:t>
      </w:r>
      <w:proofErr w:type="gramStart"/>
      <w:r w:rsidRPr="00113D2F">
        <w:rPr>
          <w:rFonts w:ascii="Georgia" w:eastAsia="Times New Roman" w:hAnsi="Georgia" w:cs="Times New Roman"/>
          <w:color w:val="161616"/>
          <w:szCs w:val="24"/>
          <w:lang w:eastAsia="fr-FR"/>
        </w:rPr>
        <w:t>pleuraient</w:t>
      </w:r>
      <w:proofErr w:type="gramEnd"/>
      <w:r w:rsidRPr="00113D2F">
        <w:rPr>
          <w:rFonts w:ascii="Georgia" w:eastAsia="Times New Roman" w:hAnsi="Georgia" w:cs="Times New Roman"/>
          <w:color w:val="161616"/>
          <w:szCs w:val="24"/>
          <w:lang w:eastAsia="fr-FR"/>
        </w:rPr>
        <w:t xml:space="preserve"> même en merveilleux alexandrins. Maintenant la société, composée d’un nombre illimité de </w:t>
      </w:r>
      <w:proofErr w:type="spellStart"/>
      <w:r w:rsidRPr="00113D2F">
        <w:rPr>
          <w:rFonts w:ascii="Georgia" w:eastAsia="Times New Roman" w:hAnsi="Georgia" w:cs="Times New Roman"/>
          <w:color w:val="161616"/>
          <w:szCs w:val="24"/>
          <w:lang w:eastAsia="fr-FR"/>
        </w:rPr>
        <w:t>Petruccio</w:t>
      </w:r>
      <w:proofErr w:type="spellEnd"/>
      <w:r w:rsidRPr="00113D2F">
        <w:rPr>
          <w:rFonts w:ascii="Georgia" w:eastAsia="Times New Roman" w:hAnsi="Georgia" w:cs="Times New Roman"/>
          <w:color w:val="161616"/>
          <w:szCs w:val="24"/>
          <w:lang w:eastAsia="fr-FR"/>
        </w:rPr>
        <w:t xml:space="preserve">, était-elle plus propre à Mantoue vers la fin du dix-huitième siècle qu’à Paris de nos jours ? Je ne crois pas. Les Rosalinde et les </w:t>
      </w:r>
      <w:proofErr w:type="spellStart"/>
      <w:r w:rsidRPr="00113D2F">
        <w:rPr>
          <w:rFonts w:ascii="Georgia" w:eastAsia="Times New Roman" w:hAnsi="Georgia" w:cs="Times New Roman"/>
          <w:color w:val="161616"/>
          <w:szCs w:val="24"/>
          <w:lang w:eastAsia="fr-FR"/>
        </w:rPr>
        <w:t>Hiéronymo</w:t>
      </w:r>
      <w:proofErr w:type="spellEnd"/>
      <w:r w:rsidRPr="00113D2F">
        <w:rPr>
          <w:rFonts w:ascii="Georgia" w:eastAsia="Times New Roman" w:hAnsi="Georgia" w:cs="Times New Roman"/>
          <w:color w:val="161616"/>
          <w:szCs w:val="24"/>
          <w:lang w:eastAsia="fr-FR"/>
        </w:rPr>
        <w:t xml:space="preserve"> y abondent. Ils sont quelquefois bien plus avares encore de leurs bons conseils ou de leur personne. À Mantoue, on avait des pudeurs qu’on ignore dans la capitale de l’Aviation ! Le conte philosophique d’Henri Malo est-il destiné aux très jeunes gens « qui pensent réussir » ou ne serait-il qu’un souvenir de l’adolescence de quelqu’un qui a réussi ? C’est en tous les cas une des plus agréables surprises de notre époque littéraire, car il s’agit d’un roman sans les données vulgaires du romanesque et d’une leçon de morale sans morale, je veux dire sans le discours ennuyeux.</w:t>
      </w:r>
    </w:p>
    <w:p w14:paraId="703FFA36" w14:textId="03035612" w:rsidR="003D43E7" w:rsidRDefault="003D43E7" w:rsidP="00AF7E7A"/>
    <w:p w14:paraId="633238EF" w14:textId="77777777" w:rsidR="00F22CF9" w:rsidRPr="00F22CF9" w:rsidRDefault="00F22CF9" w:rsidP="00F22CF9">
      <w:pPr>
        <w:shd w:val="clear" w:color="auto" w:fill="F3F2EC"/>
        <w:spacing w:before="240" w:after="240"/>
        <w:jc w:val="left"/>
        <w:outlineLvl w:val="2"/>
        <w:rPr>
          <w:rFonts w:ascii="Source Sans Pro" w:eastAsia="Times New Roman" w:hAnsi="Source Sans Pro" w:cs="Times New Roman"/>
          <w:b/>
          <w:bCs/>
          <w:color w:val="161616"/>
          <w:sz w:val="27"/>
          <w:szCs w:val="27"/>
          <w:lang w:val="it-IT" w:eastAsia="fr-FR"/>
        </w:rPr>
      </w:pPr>
      <w:proofErr w:type="spellStart"/>
      <w:r w:rsidRPr="00F22CF9">
        <w:rPr>
          <w:rFonts w:ascii="Source Sans Pro" w:eastAsia="Times New Roman" w:hAnsi="Source Sans Pro" w:cs="Times New Roman"/>
          <w:b/>
          <w:bCs/>
          <w:color w:val="161616"/>
          <w:sz w:val="27"/>
          <w:szCs w:val="27"/>
          <w:lang w:val="it-IT" w:eastAsia="fr-FR"/>
        </w:rPr>
        <w:t>Lettres</w:t>
      </w:r>
      <w:proofErr w:type="spellEnd"/>
      <w:r w:rsidRPr="00F22CF9">
        <w:rPr>
          <w:rFonts w:ascii="Source Sans Pro" w:eastAsia="Times New Roman" w:hAnsi="Source Sans Pro" w:cs="Times New Roman"/>
          <w:b/>
          <w:bCs/>
          <w:color w:val="161616"/>
          <w:sz w:val="27"/>
          <w:szCs w:val="27"/>
          <w:lang w:val="it-IT" w:eastAsia="fr-FR"/>
        </w:rPr>
        <w:t xml:space="preserve"> </w:t>
      </w:r>
      <w:proofErr w:type="spellStart"/>
      <w:r w:rsidRPr="00F22CF9">
        <w:rPr>
          <w:rFonts w:ascii="Source Sans Pro" w:eastAsia="Times New Roman" w:hAnsi="Source Sans Pro" w:cs="Times New Roman"/>
          <w:b/>
          <w:bCs/>
          <w:color w:val="161616"/>
          <w:sz w:val="27"/>
          <w:szCs w:val="27"/>
          <w:lang w:val="it-IT" w:eastAsia="fr-FR"/>
        </w:rPr>
        <w:t>italiennes</w:t>
      </w:r>
      <w:proofErr w:type="spellEnd"/>
    </w:p>
    <w:p w14:paraId="18BF1E04" w14:textId="77777777" w:rsidR="00F22CF9" w:rsidRPr="00F22CF9" w:rsidRDefault="00F22CF9" w:rsidP="00F22CF9">
      <w:pPr>
        <w:shd w:val="clear" w:color="auto" w:fill="F3F2EC"/>
        <w:jc w:val="right"/>
        <w:rPr>
          <w:rFonts w:ascii="Georgia" w:eastAsia="Times New Roman" w:hAnsi="Georgia" w:cs="Times New Roman"/>
          <w:color w:val="161616"/>
          <w:szCs w:val="24"/>
          <w:lang w:val="it-IT" w:eastAsia="fr-FR"/>
        </w:rPr>
      </w:pPr>
      <w:r w:rsidRPr="00F22CF9">
        <w:rPr>
          <w:rFonts w:ascii="Georgia" w:eastAsia="Times New Roman" w:hAnsi="Georgia" w:cs="Times New Roman"/>
          <w:color w:val="161616"/>
          <w:szCs w:val="24"/>
          <w:lang w:val="it-IT" w:eastAsia="fr-FR"/>
        </w:rPr>
        <w:t xml:space="preserve">Ricciotto </w:t>
      </w:r>
      <w:proofErr w:type="spellStart"/>
      <w:r w:rsidRPr="00F22CF9">
        <w:rPr>
          <w:rFonts w:ascii="Georgia" w:eastAsia="Times New Roman" w:hAnsi="Georgia" w:cs="Times New Roman"/>
          <w:color w:val="161616"/>
          <w:szCs w:val="24"/>
          <w:lang w:val="it-IT" w:eastAsia="fr-FR"/>
        </w:rPr>
        <w:t>Canudo</w:t>
      </w:r>
      <w:proofErr w:type="spellEnd"/>
      <w:r w:rsidRPr="00F22CF9">
        <w:rPr>
          <w:rFonts w:ascii="Georgia" w:eastAsia="Times New Roman" w:hAnsi="Georgia" w:cs="Times New Roman"/>
          <w:color w:val="161616"/>
          <w:szCs w:val="24"/>
          <w:lang w:val="it-IT" w:eastAsia="fr-FR"/>
        </w:rPr>
        <w:t>.</w:t>
      </w:r>
    </w:p>
    <w:p w14:paraId="76EF3639" w14:textId="77777777" w:rsidR="00F22CF9" w:rsidRPr="00F22CF9" w:rsidRDefault="00F22CF9" w:rsidP="00F22CF9">
      <w:pPr>
        <w:shd w:val="clear" w:color="auto" w:fill="F3F2EC"/>
        <w:rPr>
          <w:rFonts w:ascii="Verdana" w:eastAsia="Times New Roman" w:hAnsi="Verdana" w:cs="Times New Roman"/>
          <w:color w:val="161616"/>
          <w:sz w:val="21"/>
          <w:szCs w:val="21"/>
          <w:lang w:val="it-IT" w:eastAsia="fr-FR"/>
        </w:rPr>
      </w:pPr>
      <w:r w:rsidRPr="00F22CF9">
        <w:rPr>
          <w:rFonts w:ascii="Verdana" w:eastAsia="Times New Roman" w:hAnsi="Verdana" w:cs="Times New Roman"/>
          <w:color w:val="161616"/>
          <w:sz w:val="21"/>
          <w:szCs w:val="21"/>
          <w:lang w:val="it-IT" w:eastAsia="fr-FR"/>
        </w:rPr>
        <w:t xml:space="preserve">Tome LXXX, </w:t>
      </w:r>
      <w:proofErr w:type="spellStart"/>
      <w:r w:rsidRPr="00F22CF9">
        <w:rPr>
          <w:rFonts w:ascii="Verdana" w:eastAsia="Times New Roman" w:hAnsi="Verdana" w:cs="Times New Roman"/>
          <w:color w:val="161616"/>
          <w:sz w:val="21"/>
          <w:szCs w:val="21"/>
          <w:lang w:val="it-IT" w:eastAsia="fr-FR"/>
        </w:rPr>
        <w:t>numéro</w:t>
      </w:r>
      <w:proofErr w:type="spellEnd"/>
      <w:r w:rsidRPr="00F22CF9">
        <w:rPr>
          <w:rFonts w:ascii="Verdana" w:eastAsia="Times New Roman" w:hAnsi="Verdana" w:cs="Times New Roman"/>
          <w:color w:val="161616"/>
          <w:sz w:val="21"/>
          <w:szCs w:val="21"/>
          <w:lang w:val="it-IT" w:eastAsia="fr-FR"/>
        </w:rPr>
        <w:t xml:space="preserve"> 292, 16 </w:t>
      </w:r>
      <w:proofErr w:type="spellStart"/>
      <w:r w:rsidRPr="00F22CF9">
        <w:rPr>
          <w:rFonts w:ascii="Verdana" w:eastAsia="Times New Roman" w:hAnsi="Verdana" w:cs="Times New Roman"/>
          <w:color w:val="161616"/>
          <w:sz w:val="21"/>
          <w:szCs w:val="21"/>
          <w:lang w:val="it-IT" w:eastAsia="fr-FR"/>
        </w:rPr>
        <w:t>août</w:t>
      </w:r>
      <w:proofErr w:type="spellEnd"/>
      <w:r w:rsidRPr="00F22CF9">
        <w:rPr>
          <w:rFonts w:ascii="Verdana" w:eastAsia="Times New Roman" w:hAnsi="Verdana" w:cs="Times New Roman"/>
          <w:color w:val="161616"/>
          <w:sz w:val="21"/>
          <w:szCs w:val="21"/>
          <w:lang w:val="it-IT" w:eastAsia="fr-FR"/>
        </w:rPr>
        <w:t xml:space="preserve"> 1909, p. 748-757.</w:t>
      </w:r>
    </w:p>
    <w:p w14:paraId="52002071" w14:textId="77777777" w:rsidR="00F22CF9" w:rsidRPr="00F22CF9" w:rsidRDefault="00F22CF9" w:rsidP="00F22CF9">
      <w:pPr>
        <w:spacing w:before="100" w:beforeAutospacing="1" w:after="100" w:afterAutospacing="1"/>
        <w:jc w:val="left"/>
        <w:outlineLvl w:val="3"/>
        <w:rPr>
          <w:rFonts w:ascii="Source Sans Pro" w:eastAsia="Times New Roman" w:hAnsi="Source Sans Pro" w:cs="Times New Roman"/>
          <w:b/>
          <w:bCs/>
          <w:szCs w:val="24"/>
          <w:lang w:val="it-IT" w:eastAsia="fr-FR"/>
        </w:rPr>
      </w:pPr>
      <w:r w:rsidRPr="00F22CF9">
        <w:rPr>
          <w:rFonts w:ascii="Source Sans Pro" w:eastAsia="Times New Roman" w:hAnsi="Source Sans Pro" w:cs="Times New Roman"/>
          <w:b/>
          <w:bCs/>
          <w:szCs w:val="24"/>
          <w:lang w:val="it-IT" w:eastAsia="fr-FR"/>
        </w:rPr>
        <w:t xml:space="preserve">Giovanni </w:t>
      </w:r>
      <w:proofErr w:type="gramStart"/>
      <w:r w:rsidRPr="00F22CF9">
        <w:rPr>
          <w:rFonts w:ascii="Source Sans Pro" w:eastAsia="Times New Roman" w:hAnsi="Source Sans Pro" w:cs="Times New Roman"/>
          <w:b/>
          <w:bCs/>
          <w:szCs w:val="24"/>
          <w:lang w:val="it-IT" w:eastAsia="fr-FR"/>
        </w:rPr>
        <w:t>Pascoli :</w:t>
      </w:r>
      <w:proofErr w:type="gramEnd"/>
      <w:r w:rsidRPr="00F22CF9">
        <w:rPr>
          <w:rFonts w:ascii="Source Sans Pro" w:eastAsia="Times New Roman" w:hAnsi="Source Sans Pro" w:cs="Times New Roman"/>
          <w:b/>
          <w:bCs/>
          <w:szCs w:val="24"/>
          <w:lang w:val="it-IT" w:eastAsia="fr-FR"/>
        </w:rPr>
        <w:t> </w:t>
      </w:r>
      <w:r w:rsidRPr="00F22CF9">
        <w:rPr>
          <w:rFonts w:ascii="Source Sans Pro" w:eastAsia="Times New Roman" w:hAnsi="Source Sans Pro" w:cs="Times New Roman"/>
          <w:b/>
          <w:bCs/>
          <w:i/>
          <w:iCs/>
          <w:szCs w:val="24"/>
          <w:lang w:val="it-IT" w:eastAsia="fr-FR"/>
        </w:rPr>
        <w:t>Nuovi Poemetti</w:t>
      </w:r>
      <w:r w:rsidRPr="00F22CF9">
        <w:rPr>
          <w:rFonts w:ascii="Source Sans Pro" w:eastAsia="Times New Roman" w:hAnsi="Source Sans Pro" w:cs="Times New Roman"/>
          <w:b/>
          <w:bCs/>
          <w:szCs w:val="24"/>
          <w:lang w:val="it-IT" w:eastAsia="fr-FR"/>
        </w:rPr>
        <w:t>, Zanichelli, Bologne</w:t>
      </w:r>
    </w:p>
    <w:p w14:paraId="69E97314" w14:textId="2DA26DF3" w:rsidR="00F22CF9" w:rsidRDefault="00F22CF9" w:rsidP="00F22CF9">
      <w:pPr>
        <w:spacing w:line="360" w:lineRule="atLeast"/>
        <w:rPr>
          <w:rFonts w:ascii="Times New Roman" w:eastAsia="Times New Roman" w:hAnsi="Times New Roman" w:cs="Times New Roman"/>
          <w:szCs w:val="24"/>
          <w:lang w:eastAsia="fr-FR"/>
        </w:rPr>
      </w:pPr>
      <w:r w:rsidRPr="00F22CF9">
        <w:rPr>
          <w:rFonts w:ascii="Times New Roman" w:eastAsia="Times New Roman" w:hAnsi="Times New Roman" w:cs="Times New Roman"/>
          <w:szCs w:val="24"/>
          <w:lang w:eastAsia="fr-FR"/>
        </w:rPr>
        <w:lastRenderedPageBreak/>
        <w:t>Entre une tragédie de d’Annunzio et un livre de poème de Pascoli, le public italien a à peine le temps d’achever ses discussions sur les manifestations de l’un ou de l’autre de ses deux grands poètes, et de se déclarer pour l’esthétisme effréné du poète élégant ou pour le « </w:t>
      </w:r>
      <w:proofErr w:type="spellStart"/>
      <w:r w:rsidRPr="00F22CF9">
        <w:rPr>
          <w:rFonts w:ascii="Times New Roman" w:eastAsia="Times New Roman" w:hAnsi="Times New Roman" w:cs="Times New Roman"/>
          <w:szCs w:val="24"/>
          <w:lang w:eastAsia="fr-FR"/>
        </w:rPr>
        <w:t>géorgisme</w:t>
      </w:r>
      <w:proofErr w:type="spellEnd"/>
      <w:r w:rsidRPr="00F22CF9">
        <w:rPr>
          <w:rFonts w:ascii="Times New Roman" w:eastAsia="Times New Roman" w:hAnsi="Times New Roman" w:cs="Times New Roman"/>
          <w:szCs w:val="24"/>
          <w:lang w:eastAsia="fr-FR"/>
        </w:rPr>
        <w:t> » paisible du poète bourgeois. Les « jeunes » affectent un éloignement de plus en plus marqué pour l’œuvre de d’Annunzio. La production abondante, eu quelque sorte exaspérée et toujours surprenante, de l’auteur du grand poème incompris de la </w:t>
      </w:r>
      <w:proofErr w:type="spellStart"/>
      <w:r w:rsidRPr="00F22CF9">
        <w:rPr>
          <w:rFonts w:ascii="Times New Roman" w:eastAsia="Times New Roman" w:hAnsi="Times New Roman" w:cs="Times New Roman"/>
          <w:i/>
          <w:iCs/>
          <w:szCs w:val="24"/>
          <w:lang w:eastAsia="fr-FR"/>
        </w:rPr>
        <w:t>Laus</w:t>
      </w:r>
      <w:proofErr w:type="spellEnd"/>
      <w:r w:rsidRPr="00F22CF9">
        <w:rPr>
          <w:rFonts w:ascii="Times New Roman" w:eastAsia="Times New Roman" w:hAnsi="Times New Roman" w:cs="Times New Roman"/>
          <w:i/>
          <w:iCs/>
          <w:szCs w:val="24"/>
          <w:lang w:eastAsia="fr-FR"/>
        </w:rPr>
        <w:t xml:space="preserve"> Vitae</w:t>
      </w:r>
      <w:ins w:id="70" w:author="Marguerite-Marie Bordry" w:date="2019-02-08T15:16:00Z">
        <w:r>
          <w:rPr>
            <w:rFonts w:ascii="Times New Roman" w:eastAsia="Times New Roman" w:hAnsi="Times New Roman" w:cs="Times New Roman"/>
            <w:i/>
            <w:iCs/>
            <w:szCs w:val="24"/>
            <w:lang w:eastAsia="fr-FR"/>
          </w:rPr>
          <w:t xml:space="preserve"> </w:t>
        </w:r>
      </w:ins>
      <w:r w:rsidRPr="00F22CF9">
        <w:rPr>
          <w:rFonts w:ascii="Times New Roman" w:eastAsia="Times New Roman" w:hAnsi="Times New Roman" w:cs="Times New Roman"/>
          <w:szCs w:val="24"/>
          <w:lang w:eastAsia="fr-FR"/>
        </w:rPr>
        <w:t xml:space="preserve">semble fatiguer les esprits les plus jeunes par cette étonnante abondance qu’ils dédaignent comme étant toute en surface, toute en sensations, étrangère aux préoccupations idéales, aux angoisses méditatives de l’âme contemporaine la plus neuve. À celui dont chaque attitude semble une </w:t>
      </w:r>
      <w:del w:id="71" w:author="Marguerite-Marie Bordry" w:date="2019-02-08T15:16:00Z">
        <w:r w:rsidRPr="00F22CF9" w:rsidDel="00F22CF9">
          <w:rPr>
            <w:rFonts w:ascii="Times New Roman" w:eastAsia="Times New Roman" w:hAnsi="Times New Roman" w:cs="Times New Roman"/>
            <w:szCs w:val="24"/>
            <w:lang w:eastAsia="fr-FR"/>
          </w:rPr>
          <w:delText xml:space="preserve">altitude </w:delText>
        </w:r>
      </w:del>
      <w:ins w:id="72" w:author="Marguerite-Marie Bordry" w:date="2019-02-08T15:16:00Z">
        <w:r w:rsidRPr="00F22CF9">
          <w:rPr>
            <w:rFonts w:ascii="Times New Roman" w:eastAsia="Times New Roman" w:hAnsi="Times New Roman" w:cs="Times New Roman"/>
            <w:szCs w:val="24"/>
            <w:lang w:eastAsia="fr-FR"/>
          </w:rPr>
          <w:t>a</w:t>
        </w:r>
        <w:r>
          <w:rPr>
            <w:rFonts w:ascii="Times New Roman" w:eastAsia="Times New Roman" w:hAnsi="Times New Roman" w:cs="Times New Roman"/>
            <w:szCs w:val="24"/>
            <w:lang w:eastAsia="fr-FR"/>
          </w:rPr>
          <w:t>t</w:t>
        </w:r>
        <w:r w:rsidRPr="00F22CF9">
          <w:rPr>
            <w:rFonts w:ascii="Times New Roman" w:eastAsia="Times New Roman" w:hAnsi="Times New Roman" w:cs="Times New Roman"/>
            <w:szCs w:val="24"/>
            <w:lang w:eastAsia="fr-FR"/>
          </w:rPr>
          <w:t xml:space="preserve">titude </w:t>
        </w:r>
      </w:ins>
      <w:r w:rsidRPr="00F22CF9">
        <w:rPr>
          <w:rFonts w:ascii="Times New Roman" w:eastAsia="Times New Roman" w:hAnsi="Times New Roman" w:cs="Times New Roman"/>
          <w:szCs w:val="24"/>
          <w:lang w:eastAsia="fr-FR"/>
        </w:rPr>
        <w:t>de bataille, à l’artiste qui s’acharne à représenter le monde comme la sensuelle et merveilleuse proie à laquelle tous les artifices suprêmes des rythmes doivent demander et donner les plus farouches voluptés, on veut opposer Pascoli, le poète des campagnes et des hommes puissants et simples, du soleil, des montagnes bleues et des eaux tranquilles, écumeuses et vives dans la nature maternelle.</w:t>
      </w:r>
    </w:p>
    <w:p w14:paraId="4B60C0CB" w14:textId="18C9D4B7" w:rsidR="0002378C" w:rsidRDefault="0002378C" w:rsidP="00F22CF9">
      <w:pPr>
        <w:spacing w:line="360" w:lineRule="atLeast"/>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w:t>
      </w:r>
    </w:p>
    <w:p w14:paraId="11F230B2" w14:textId="77777777" w:rsidR="0002378C" w:rsidRPr="00F22CF9" w:rsidRDefault="0002378C" w:rsidP="00F22CF9">
      <w:pPr>
        <w:spacing w:line="360" w:lineRule="atLeast"/>
        <w:rPr>
          <w:rFonts w:ascii="Times New Roman" w:eastAsia="Times New Roman" w:hAnsi="Times New Roman" w:cs="Times New Roman"/>
          <w:szCs w:val="24"/>
          <w:lang w:eastAsia="fr-FR"/>
        </w:rPr>
      </w:pPr>
    </w:p>
    <w:p w14:paraId="48A03B87" w14:textId="2212F35D" w:rsidR="0002378C" w:rsidRDefault="0002378C" w:rsidP="0002378C">
      <w:pPr>
        <w:pStyle w:val="p"/>
        <w:shd w:val="clear" w:color="auto" w:fill="F3F2EC"/>
        <w:spacing w:before="0" w:beforeAutospacing="0" w:after="0" w:afterAutospacing="0" w:line="360" w:lineRule="atLeast"/>
        <w:jc w:val="both"/>
        <w:rPr>
          <w:rFonts w:ascii="Georgia" w:hAnsi="Georgia"/>
          <w:color w:val="161616"/>
        </w:rPr>
      </w:pPr>
      <w:r>
        <w:rPr>
          <w:rFonts w:ascii="Georgia" w:hAnsi="Georgia"/>
          <w:color w:val="161616"/>
        </w:rPr>
        <w:t xml:space="preserve">Et Virgile encourage le paysan de sa terre à rester attaché à la glèbe de ses ancêtres, attendant les nouveaux destins de l’Italie, alors que la patrie pourra nourrir tous ses </w:t>
      </w:r>
      <w:del w:id="73" w:author="Marguerite-Marie Bordry" w:date="2019-02-08T15:20:00Z">
        <w:r w:rsidDel="00EF11A6">
          <w:rPr>
            <w:rFonts w:ascii="Georgia" w:hAnsi="Georgia"/>
            <w:color w:val="161616"/>
          </w:rPr>
          <w:delText>enfanta</w:delText>
        </w:r>
      </w:del>
      <w:ins w:id="74" w:author="Marguerite-Marie Bordry" w:date="2019-02-08T15:20:00Z">
        <w:r w:rsidR="00EF11A6">
          <w:rPr>
            <w:rFonts w:ascii="Georgia" w:hAnsi="Georgia"/>
            <w:color w:val="161616"/>
          </w:rPr>
          <w:t>enfant</w:t>
        </w:r>
        <w:r w:rsidR="00EF11A6">
          <w:rPr>
            <w:rFonts w:ascii="Georgia" w:hAnsi="Georgia"/>
            <w:color w:val="161616"/>
          </w:rPr>
          <w:t>s</w:t>
        </w:r>
      </w:ins>
      <w:r>
        <w:rPr>
          <w:rFonts w:ascii="Georgia" w:hAnsi="Georgia"/>
          <w:color w:val="161616"/>
        </w:rPr>
        <w:t>, et se contentant du peu que la terre peut lui donner, car,</w:t>
      </w:r>
    </w:p>
    <w:p w14:paraId="46188D19" w14:textId="77777777" w:rsidR="0002378C" w:rsidRDefault="0002378C" w:rsidP="0002378C">
      <w:pPr>
        <w:pStyle w:val="p"/>
        <w:shd w:val="clear" w:color="auto" w:fill="F3F2EC"/>
        <w:spacing w:before="0" w:beforeAutospacing="0" w:after="0" w:afterAutospacing="0" w:line="331" w:lineRule="atLeast"/>
        <w:jc w:val="both"/>
        <w:rPr>
          <w:rFonts w:ascii="Georgia" w:hAnsi="Georgia"/>
          <w:color w:val="161616"/>
          <w:sz w:val="22"/>
          <w:szCs w:val="22"/>
        </w:rPr>
      </w:pPr>
      <w:r>
        <w:rPr>
          <w:rFonts w:ascii="Georgia" w:hAnsi="Georgia"/>
          <w:color w:val="161616"/>
          <w:sz w:val="22"/>
          <w:szCs w:val="22"/>
        </w:rPr>
        <w:t>Juste est la terre, la mère ne te refuse la nourriture jamais : si le blé est rare, le raisin est abondant : toujours pour quelque chose la saison est bonne.</w:t>
      </w:r>
    </w:p>
    <w:p w14:paraId="3209ACB5" w14:textId="62BC2CB3" w:rsidR="00F22CF9" w:rsidRDefault="00F22CF9" w:rsidP="00AF7E7A"/>
    <w:p w14:paraId="680BC077" w14:textId="45580A5C" w:rsidR="00045A24" w:rsidRDefault="00045A24" w:rsidP="00AF7E7A">
      <w:r>
        <w:t>[…]</w:t>
      </w:r>
    </w:p>
    <w:p w14:paraId="5D9232D4" w14:textId="4CB4CCD3" w:rsidR="00045A24" w:rsidRDefault="00045A24" w:rsidP="00AF7E7A"/>
    <w:p w14:paraId="211FA2F9" w14:textId="2BB961C8" w:rsidR="00045A24" w:rsidRPr="00045A24" w:rsidRDefault="00045A24" w:rsidP="00045A24">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val="it-IT" w:eastAsia="fr-FR"/>
        </w:rPr>
      </w:pPr>
      <w:r>
        <w:rPr>
          <w:rFonts w:ascii="Source Sans Pro" w:eastAsia="Times New Roman" w:hAnsi="Source Sans Pro" w:cs="Times New Roman"/>
          <w:b/>
          <w:bCs/>
          <w:color w:val="161616"/>
          <w:szCs w:val="24"/>
          <w:lang w:val="it-IT" w:eastAsia="fr-FR"/>
        </w:rPr>
        <w:t>G</w:t>
      </w:r>
      <w:r w:rsidRPr="00045A24">
        <w:rPr>
          <w:rFonts w:ascii="Source Sans Pro" w:eastAsia="Times New Roman" w:hAnsi="Source Sans Pro" w:cs="Times New Roman"/>
          <w:b/>
          <w:bCs/>
          <w:color w:val="161616"/>
          <w:szCs w:val="24"/>
          <w:lang w:val="it-IT" w:eastAsia="fr-FR"/>
        </w:rPr>
        <w:t xml:space="preserve">ian Pietro </w:t>
      </w:r>
      <w:proofErr w:type="gramStart"/>
      <w:r w:rsidRPr="00045A24">
        <w:rPr>
          <w:rFonts w:ascii="Source Sans Pro" w:eastAsia="Times New Roman" w:hAnsi="Source Sans Pro" w:cs="Times New Roman"/>
          <w:b/>
          <w:bCs/>
          <w:color w:val="161616"/>
          <w:szCs w:val="24"/>
          <w:lang w:val="it-IT" w:eastAsia="fr-FR"/>
        </w:rPr>
        <w:t>Lucini :</w:t>
      </w:r>
      <w:proofErr w:type="gramEnd"/>
      <w:r w:rsidRPr="00045A24">
        <w:rPr>
          <w:rFonts w:ascii="Source Sans Pro" w:eastAsia="Times New Roman" w:hAnsi="Source Sans Pro" w:cs="Times New Roman"/>
          <w:b/>
          <w:bCs/>
          <w:color w:val="161616"/>
          <w:szCs w:val="24"/>
          <w:lang w:val="it-IT" w:eastAsia="fr-FR"/>
        </w:rPr>
        <w:t> </w:t>
      </w:r>
      <w:r w:rsidRPr="00045A24">
        <w:rPr>
          <w:rFonts w:ascii="Source Sans Pro" w:eastAsia="Times New Roman" w:hAnsi="Source Sans Pro" w:cs="Times New Roman"/>
          <w:b/>
          <w:bCs/>
          <w:i/>
          <w:iCs/>
          <w:color w:val="161616"/>
          <w:szCs w:val="24"/>
          <w:lang w:val="it-IT" w:eastAsia="fr-FR"/>
        </w:rPr>
        <w:t xml:space="preserve">Carme </w:t>
      </w:r>
      <w:del w:id="75" w:author="Marguerite-Marie Bordry" w:date="2019-02-08T15:27:00Z">
        <w:r w:rsidRPr="00045A24" w:rsidDel="00B621D9">
          <w:rPr>
            <w:rFonts w:ascii="Source Sans Pro" w:eastAsia="Times New Roman" w:hAnsi="Source Sans Pro" w:cs="Times New Roman"/>
            <w:b/>
            <w:bCs/>
            <w:i/>
            <w:iCs/>
            <w:color w:val="161616"/>
            <w:szCs w:val="24"/>
            <w:lang w:val="it-IT" w:eastAsia="fr-FR"/>
          </w:rPr>
          <w:delText xml:space="preserve">e </w:delText>
        </w:r>
      </w:del>
      <w:r w:rsidRPr="00045A24">
        <w:rPr>
          <w:rFonts w:ascii="Source Sans Pro" w:eastAsia="Times New Roman" w:hAnsi="Source Sans Pro" w:cs="Times New Roman"/>
          <w:b/>
          <w:bCs/>
          <w:i/>
          <w:iCs/>
          <w:color w:val="161616"/>
          <w:szCs w:val="24"/>
          <w:lang w:val="it-IT" w:eastAsia="fr-FR"/>
        </w:rPr>
        <w:t>di Amori e di Speranza</w:t>
      </w:r>
      <w:r w:rsidRPr="00045A24">
        <w:rPr>
          <w:rFonts w:ascii="Source Sans Pro" w:eastAsia="Times New Roman" w:hAnsi="Source Sans Pro" w:cs="Times New Roman"/>
          <w:b/>
          <w:bCs/>
          <w:color w:val="161616"/>
          <w:szCs w:val="24"/>
          <w:lang w:val="it-IT" w:eastAsia="fr-FR"/>
        </w:rPr>
        <w:t>, « Poesia », Milan</w:t>
      </w:r>
    </w:p>
    <w:p w14:paraId="55BBDD2F" w14:textId="77777777" w:rsidR="00045A24" w:rsidRPr="00045A24" w:rsidRDefault="00045A24" w:rsidP="00045A24">
      <w:pPr>
        <w:shd w:val="clear" w:color="auto" w:fill="F3F2EC"/>
        <w:spacing w:line="360" w:lineRule="atLeast"/>
        <w:rPr>
          <w:rFonts w:ascii="Georgia" w:eastAsia="Times New Roman" w:hAnsi="Georgia" w:cs="Times New Roman"/>
          <w:color w:val="161616"/>
          <w:szCs w:val="24"/>
          <w:lang w:eastAsia="fr-FR"/>
        </w:rPr>
      </w:pPr>
      <w:r w:rsidRPr="00045A24">
        <w:rPr>
          <w:rFonts w:ascii="Georgia" w:eastAsia="Times New Roman" w:hAnsi="Georgia" w:cs="Times New Roman"/>
          <w:color w:val="161616"/>
          <w:szCs w:val="24"/>
          <w:lang w:eastAsia="fr-FR"/>
        </w:rPr>
        <w:t xml:space="preserve">M. Gian Pietro </w:t>
      </w:r>
      <w:proofErr w:type="spellStart"/>
      <w:r w:rsidRPr="00045A24">
        <w:rPr>
          <w:rFonts w:ascii="Georgia" w:eastAsia="Times New Roman" w:hAnsi="Georgia" w:cs="Times New Roman"/>
          <w:color w:val="161616"/>
          <w:szCs w:val="24"/>
          <w:lang w:eastAsia="fr-FR"/>
        </w:rPr>
        <w:t>Lucini</w:t>
      </w:r>
      <w:proofErr w:type="spellEnd"/>
      <w:r w:rsidRPr="00045A24">
        <w:rPr>
          <w:rFonts w:ascii="Georgia" w:eastAsia="Times New Roman" w:hAnsi="Georgia" w:cs="Times New Roman"/>
          <w:color w:val="161616"/>
          <w:szCs w:val="24"/>
          <w:lang w:eastAsia="fr-FR"/>
        </w:rPr>
        <w:t>, qui chante un </w:t>
      </w:r>
      <w:r w:rsidRPr="00045A24">
        <w:rPr>
          <w:rFonts w:ascii="Georgia" w:eastAsia="Times New Roman" w:hAnsi="Georgia" w:cs="Times New Roman"/>
          <w:b/>
          <w:bCs/>
          <w:color w:val="161616"/>
          <w:szCs w:val="24"/>
          <w:lang w:eastAsia="fr-FR"/>
        </w:rPr>
        <w:t>Chant d’Angoisse et d’Espérance</w:t>
      </w:r>
      <w:r w:rsidRPr="00045A24">
        <w:rPr>
          <w:rFonts w:ascii="Georgia" w:eastAsia="Times New Roman" w:hAnsi="Georgia" w:cs="Times New Roman"/>
          <w:color w:val="161616"/>
          <w:szCs w:val="24"/>
          <w:lang w:eastAsia="fr-FR"/>
        </w:rPr>
        <w:t>, sur la mort de Messine, atteint aussi un lyrisme beau de hautaine grandeur. M. G. P. </w:t>
      </w:r>
      <w:proofErr w:type="spellStart"/>
      <w:r w:rsidRPr="00045A24">
        <w:rPr>
          <w:rFonts w:ascii="Georgia" w:eastAsia="Times New Roman" w:hAnsi="Georgia" w:cs="Times New Roman"/>
          <w:color w:val="161616"/>
          <w:szCs w:val="24"/>
          <w:lang w:eastAsia="fr-FR"/>
        </w:rPr>
        <w:t>Lucini</w:t>
      </w:r>
      <w:proofErr w:type="spellEnd"/>
      <w:r w:rsidRPr="00045A24">
        <w:rPr>
          <w:rFonts w:ascii="Georgia" w:eastAsia="Times New Roman" w:hAnsi="Georgia" w:cs="Times New Roman"/>
          <w:color w:val="161616"/>
          <w:szCs w:val="24"/>
          <w:lang w:eastAsia="fr-FR"/>
        </w:rPr>
        <w:t xml:space="preserve"> est d’ailleurs un poète étrange, solitaire et puissant, qui rappelle par certains aspects M. René Ghil : par une conscience philosophique et rythmique personnelles, et par une ardeur d’innovation esthétique, de celles que les contemporains ont la coquetterie de ne pas comprendre, mais qui un jour tôt ou tard sont comprises et admirées.</w:t>
      </w:r>
    </w:p>
    <w:p w14:paraId="4F22A460" w14:textId="34740DDF" w:rsidR="00045A24" w:rsidRDefault="00045A24" w:rsidP="00AF7E7A"/>
    <w:p w14:paraId="52CC2A8E" w14:textId="77777777" w:rsidR="008D51DE" w:rsidRDefault="008D51DE" w:rsidP="008D51DE">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 numéro 294, 16 septembre 1909</w:t>
      </w:r>
      <w:hyperlink r:id="rId26" w:anchor="body-17" w:history="1">
        <w:r>
          <w:rPr>
            <w:rStyle w:val="Lienhypertexte"/>
            <w:rFonts w:ascii="Source Sans Pro" w:hAnsi="Source Sans Pro"/>
            <w:b/>
            <w:bCs/>
            <w:color w:val="808080"/>
            <w:sz w:val="19"/>
            <w:szCs w:val="19"/>
            <w:u w:val="none"/>
          </w:rPr>
          <w:t> §</w:t>
        </w:r>
      </w:hyperlink>
    </w:p>
    <w:p w14:paraId="323D0F71" w14:textId="77777777" w:rsidR="00C97B43" w:rsidRPr="00C97B43" w:rsidRDefault="00C97B43" w:rsidP="00C97B43">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C97B43">
        <w:rPr>
          <w:rFonts w:ascii="Source Sans Pro" w:eastAsia="Times New Roman" w:hAnsi="Source Sans Pro" w:cs="Times New Roman"/>
          <w:b/>
          <w:bCs/>
          <w:color w:val="161616"/>
          <w:sz w:val="27"/>
          <w:szCs w:val="27"/>
          <w:lang w:eastAsia="fr-FR"/>
        </w:rPr>
        <w:t>Les deux aventures de Bélisaire</w:t>
      </w:r>
      <w:hyperlink r:id="rId27" w:anchor="body-17-1" w:history="1">
        <w:r w:rsidRPr="00C97B43">
          <w:rPr>
            <w:rFonts w:ascii="Source Sans Pro" w:eastAsia="Times New Roman" w:hAnsi="Source Sans Pro" w:cs="Times New Roman"/>
            <w:b/>
            <w:bCs/>
            <w:color w:val="808080"/>
            <w:sz w:val="17"/>
            <w:szCs w:val="17"/>
            <w:u w:val="single"/>
            <w:lang w:eastAsia="fr-FR"/>
          </w:rPr>
          <w:t> §</w:t>
        </w:r>
      </w:hyperlink>
    </w:p>
    <w:p w14:paraId="6B861DC4" w14:textId="77777777" w:rsidR="00C97B43" w:rsidRPr="00C97B43" w:rsidRDefault="00C97B43" w:rsidP="00C97B43">
      <w:pPr>
        <w:shd w:val="clear" w:color="auto" w:fill="F3F2EC"/>
        <w:jc w:val="right"/>
        <w:rPr>
          <w:rFonts w:ascii="Georgia" w:eastAsia="Times New Roman" w:hAnsi="Georgia" w:cs="Times New Roman"/>
          <w:color w:val="161616"/>
          <w:szCs w:val="24"/>
          <w:lang w:eastAsia="fr-FR"/>
        </w:rPr>
      </w:pPr>
      <w:r w:rsidRPr="00C97B43">
        <w:rPr>
          <w:rFonts w:ascii="Georgia" w:eastAsia="Times New Roman" w:hAnsi="Georgia" w:cs="Times New Roman"/>
          <w:color w:val="161616"/>
          <w:szCs w:val="24"/>
          <w:lang w:eastAsia="fr-FR"/>
        </w:rPr>
        <w:t>Comminges.</w:t>
      </w:r>
    </w:p>
    <w:p w14:paraId="1330DF7E" w14:textId="452EF5C3" w:rsidR="00C97B43" w:rsidRDefault="00C97B43" w:rsidP="00C97B43">
      <w:pPr>
        <w:shd w:val="clear" w:color="auto" w:fill="F3F2EC"/>
        <w:rPr>
          <w:rFonts w:ascii="Verdana" w:eastAsia="Times New Roman" w:hAnsi="Verdana" w:cs="Times New Roman"/>
          <w:color w:val="161616"/>
          <w:sz w:val="21"/>
          <w:szCs w:val="21"/>
          <w:lang w:eastAsia="fr-FR"/>
        </w:rPr>
      </w:pPr>
      <w:r w:rsidRPr="00C97B43">
        <w:rPr>
          <w:rFonts w:ascii="Verdana" w:eastAsia="Times New Roman" w:hAnsi="Verdana" w:cs="Times New Roman"/>
          <w:color w:val="161616"/>
          <w:sz w:val="21"/>
          <w:szCs w:val="21"/>
          <w:lang w:eastAsia="fr-FR"/>
        </w:rPr>
        <w:t>Tome LXXXI, numéro 294, 16 septembre 1909, p. 278-299.</w:t>
      </w:r>
    </w:p>
    <w:p w14:paraId="71401ADF" w14:textId="77777777" w:rsidR="00DF4190" w:rsidRPr="00DF4190" w:rsidRDefault="00DF4190" w:rsidP="00DF4190">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eastAsia="fr-FR"/>
        </w:rPr>
      </w:pPr>
      <w:r w:rsidRPr="00DF4190">
        <w:rPr>
          <w:rFonts w:ascii="Source Sans Pro" w:eastAsia="Times New Roman" w:hAnsi="Source Sans Pro" w:cs="Times New Roman"/>
          <w:b/>
          <w:bCs/>
          <w:color w:val="161616"/>
          <w:szCs w:val="24"/>
          <w:lang w:eastAsia="fr-FR"/>
        </w:rPr>
        <w:lastRenderedPageBreak/>
        <w:t>I. La dame de Spolète</w:t>
      </w:r>
      <w:hyperlink r:id="rId28" w:anchor="body-17-1-1" w:history="1">
        <w:r w:rsidRPr="00DF4190">
          <w:rPr>
            <w:rFonts w:ascii="Source Sans Pro" w:eastAsia="Times New Roman" w:hAnsi="Source Sans Pro" w:cs="Times New Roman"/>
            <w:b/>
            <w:bCs/>
            <w:color w:val="808080"/>
            <w:sz w:val="14"/>
            <w:szCs w:val="14"/>
            <w:u w:val="single"/>
            <w:lang w:eastAsia="fr-FR"/>
          </w:rPr>
          <w:t> §</w:t>
        </w:r>
      </w:hyperlink>
    </w:p>
    <w:p w14:paraId="359715A1" w14:textId="77777777" w:rsidR="00DD5E48" w:rsidRPr="00C97B43" w:rsidRDefault="00DD5E48" w:rsidP="00C97B43">
      <w:pPr>
        <w:shd w:val="clear" w:color="auto" w:fill="F3F2EC"/>
        <w:rPr>
          <w:rFonts w:ascii="Verdana" w:eastAsia="Times New Roman" w:hAnsi="Verdana" w:cs="Times New Roman"/>
          <w:color w:val="161616"/>
          <w:sz w:val="21"/>
          <w:szCs w:val="21"/>
          <w:lang w:eastAsia="fr-FR"/>
        </w:rPr>
      </w:pPr>
    </w:p>
    <w:p w14:paraId="6344F95A" w14:textId="4C739E3B" w:rsidR="002675BD" w:rsidRDefault="002675BD" w:rsidP="00AF7E7A"/>
    <w:p w14:paraId="0A8A0A50" w14:textId="6CBA6079" w:rsidR="00F84DE0" w:rsidRDefault="00F84DE0" w:rsidP="00AF7E7A"/>
    <w:p w14:paraId="4513F1C0" w14:textId="27DED9BA" w:rsidR="00F84DE0" w:rsidRDefault="00F84DE0" w:rsidP="00AF7E7A">
      <w:r>
        <w:t>[…]</w:t>
      </w:r>
    </w:p>
    <w:p w14:paraId="2B537B61" w14:textId="3CB104AA" w:rsidR="00F84DE0" w:rsidRDefault="00F84DE0" w:rsidP="00AF7E7A"/>
    <w:p w14:paraId="6E0CD216" w14:textId="54FA9ED8" w:rsidR="00F84DE0" w:rsidRDefault="00F84DE0" w:rsidP="00AF7E7A">
      <w:pPr>
        <w:rPr>
          <w:rFonts w:ascii="Georgia" w:hAnsi="Georgia"/>
          <w:color w:val="161616"/>
          <w:shd w:val="clear" w:color="auto" w:fill="F3F2EC"/>
        </w:rPr>
      </w:pPr>
      <w:r>
        <w:rPr>
          <w:rFonts w:ascii="Georgia" w:hAnsi="Georgia"/>
          <w:color w:val="161616"/>
          <w:shd w:val="clear" w:color="auto" w:fill="F3F2EC"/>
        </w:rPr>
        <w:t>L’</w:t>
      </w:r>
      <w:proofErr w:type="spellStart"/>
      <w:r>
        <w:rPr>
          <w:rFonts w:ascii="Georgia" w:hAnsi="Georgia"/>
          <w:i/>
          <w:iCs/>
          <w:color w:val="161616"/>
          <w:shd w:val="clear" w:color="auto" w:fill="F3F2EC"/>
        </w:rPr>
        <w:t>Albergo</w:t>
      </w:r>
      <w:proofErr w:type="spellEnd"/>
      <w:r>
        <w:rPr>
          <w:rFonts w:ascii="Georgia" w:hAnsi="Georgia"/>
          <w:i/>
          <w:iCs/>
          <w:color w:val="161616"/>
          <w:shd w:val="clear" w:color="auto" w:fill="F3F2EC"/>
        </w:rPr>
        <w:t xml:space="preserve"> </w:t>
      </w:r>
      <w:proofErr w:type="spellStart"/>
      <w:r>
        <w:rPr>
          <w:rFonts w:ascii="Georgia" w:hAnsi="Georgia"/>
          <w:i/>
          <w:iCs/>
          <w:color w:val="161616"/>
          <w:shd w:val="clear" w:color="auto" w:fill="F3F2EC"/>
        </w:rPr>
        <w:t>Fosco</w:t>
      </w:r>
      <w:proofErr w:type="spellEnd"/>
      <w:r>
        <w:rPr>
          <w:rFonts w:ascii="Georgia" w:hAnsi="Georgia"/>
          <w:color w:val="161616"/>
          <w:shd w:val="clear" w:color="auto" w:fill="F3F2EC"/>
        </w:rPr>
        <w:t> était une ancienne résidence papale. Avait-il fallu de bons jarrets à toutes ces seigneuries, prélats, ecclésiastiques et autres, pour s’accommoder de semblables gradins ! L’arrivée au premier étage parut à Bélisaire digne d’une étape. Il pria la bonne de s’arrêter. D’ailleurs, aux murs, dans de sombres bahuts, il venait d’apercevoir des « curiosités » bizarres. Son âme de brocanteur s’épanouit dans un sourire ; ce que voyant, la bonne, qui avait une mine à préférer</w:t>
      </w:r>
      <w:del w:id="76" w:author="Marguerite-Marie Bordry" w:date="2019-02-08T16:27:00Z">
        <w:r w:rsidDel="00F84DE0">
          <w:rPr>
            <w:rFonts w:ascii="Georgia" w:hAnsi="Georgia"/>
            <w:color w:val="161616"/>
            <w:shd w:val="clear" w:color="auto" w:fill="F3F2EC"/>
          </w:rPr>
          <w:delText xml:space="preserve">, </w:delText>
        </w:r>
      </w:del>
      <w:ins w:id="77" w:author="Marguerite-Marie Bordry" w:date="2019-02-08T16:27:00Z">
        <w:r>
          <w:rPr>
            <w:rFonts w:ascii="Georgia" w:hAnsi="Georgia"/>
            <w:color w:val="161616"/>
            <w:shd w:val="clear" w:color="auto" w:fill="F3F2EC"/>
          </w:rPr>
          <w:t xml:space="preserve"> </w:t>
        </w:r>
      </w:ins>
      <w:r>
        <w:rPr>
          <w:rFonts w:ascii="Georgia" w:hAnsi="Georgia"/>
          <w:color w:val="161616"/>
          <w:shd w:val="clear" w:color="auto" w:fill="F3F2EC"/>
        </w:rPr>
        <w:t>autre chose que de tenir le chandelier, prit congé, non sans lui avoir donné les dernières instructions pour trouver la porte de sa chambre « au bout du corridor, </w:t>
      </w:r>
      <w:r>
        <w:rPr>
          <w:rFonts w:ascii="Georgia" w:hAnsi="Georgia"/>
          <w:i/>
          <w:iCs/>
          <w:color w:val="161616"/>
          <w:shd w:val="clear" w:color="auto" w:fill="F3F2EC"/>
        </w:rPr>
        <w:t>2</w:t>
      </w:r>
      <w:r>
        <w:rPr>
          <w:rFonts w:ascii="Georgia" w:hAnsi="Georgia"/>
          <w:i/>
          <w:iCs/>
          <w:color w:val="161616"/>
          <w:sz w:val="18"/>
          <w:szCs w:val="18"/>
          <w:shd w:val="clear" w:color="auto" w:fill="F3F2EC"/>
          <w:vertAlign w:val="superscript"/>
        </w:rPr>
        <w:t>e</w:t>
      </w:r>
      <w:r>
        <w:rPr>
          <w:rFonts w:ascii="Georgia" w:hAnsi="Georgia"/>
          <w:i/>
          <w:iCs/>
          <w:color w:val="161616"/>
          <w:shd w:val="clear" w:color="auto" w:fill="F3F2EC"/>
        </w:rPr>
        <w:t> piano</w:t>
      </w:r>
      <w:r>
        <w:rPr>
          <w:rFonts w:ascii="Georgia" w:hAnsi="Georgia"/>
          <w:color w:val="161616"/>
          <w:shd w:val="clear" w:color="auto" w:fill="F3F2EC"/>
        </w:rPr>
        <w:t>, bien entendu, les salons étant au premier… ».</w:t>
      </w:r>
    </w:p>
    <w:p w14:paraId="2DAC958B" w14:textId="50F1BD80" w:rsidR="00C97B43" w:rsidRDefault="00C97B43" w:rsidP="00AF7E7A">
      <w:pPr>
        <w:rPr>
          <w:rFonts w:ascii="Georgia" w:hAnsi="Georgia"/>
          <w:color w:val="161616"/>
          <w:shd w:val="clear" w:color="auto" w:fill="F3F2EC"/>
        </w:rPr>
      </w:pPr>
    </w:p>
    <w:p w14:paraId="64396511" w14:textId="77777777" w:rsidR="003942AD" w:rsidRDefault="003942AD" w:rsidP="003942AD">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t>Tome LXXXI, numéro 296, 16 octobre 1909</w:t>
      </w:r>
      <w:hyperlink r:id="rId29" w:anchor="body-19" w:history="1">
        <w:r>
          <w:rPr>
            <w:rStyle w:val="Lienhypertexte"/>
            <w:rFonts w:ascii="Source Sans Pro" w:hAnsi="Source Sans Pro"/>
            <w:b/>
            <w:bCs/>
            <w:color w:val="808080"/>
            <w:sz w:val="19"/>
            <w:szCs w:val="19"/>
            <w:u w:val="none"/>
          </w:rPr>
          <w:t> §</w:t>
        </w:r>
      </w:hyperlink>
    </w:p>
    <w:p w14:paraId="79F328B7" w14:textId="77777777" w:rsidR="004B6F17" w:rsidRPr="004B6F17" w:rsidRDefault="004B6F17" w:rsidP="004B6F17">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4B6F17">
        <w:rPr>
          <w:rFonts w:ascii="Source Sans Pro" w:eastAsia="Times New Roman" w:hAnsi="Source Sans Pro" w:cs="Times New Roman"/>
          <w:b/>
          <w:bCs/>
          <w:color w:val="161616"/>
          <w:sz w:val="27"/>
          <w:szCs w:val="27"/>
          <w:lang w:eastAsia="fr-FR"/>
        </w:rPr>
        <w:t>Lettres italiennes</w:t>
      </w:r>
    </w:p>
    <w:p w14:paraId="006DE733" w14:textId="77777777" w:rsidR="004B6F17" w:rsidRPr="004B6F17" w:rsidRDefault="004B6F17" w:rsidP="004B6F17">
      <w:pPr>
        <w:shd w:val="clear" w:color="auto" w:fill="F3F2EC"/>
        <w:jc w:val="right"/>
        <w:rPr>
          <w:rFonts w:ascii="Georgia" w:eastAsia="Times New Roman" w:hAnsi="Georgia" w:cs="Times New Roman"/>
          <w:color w:val="161616"/>
          <w:szCs w:val="24"/>
          <w:lang w:eastAsia="fr-FR"/>
        </w:rPr>
      </w:pPr>
      <w:proofErr w:type="spellStart"/>
      <w:r w:rsidRPr="004B6F17">
        <w:rPr>
          <w:rFonts w:ascii="Georgia" w:eastAsia="Times New Roman" w:hAnsi="Georgia" w:cs="Times New Roman"/>
          <w:color w:val="161616"/>
          <w:szCs w:val="24"/>
          <w:lang w:eastAsia="fr-FR"/>
        </w:rPr>
        <w:t>Ricciotto</w:t>
      </w:r>
      <w:proofErr w:type="spellEnd"/>
      <w:r w:rsidRPr="004B6F17">
        <w:rPr>
          <w:rFonts w:ascii="Georgia" w:eastAsia="Times New Roman" w:hAnsi="Georgia" w:cs="Times New Roman"/>
          <w:color w:val="161616"/>
          <w:szCs w:val="24"/>
          <w:lang w:eastAsia="fr-FR"/>
        </w:rPr>
        <w:t xml:space="preserve"> </w:t>
      </w:r>
      <w:proofErr w:type="spellStart"/>
      <w:r w:rsidRPr="004B6F17">
        <w:rPr>
          <w:rFonts w:ascii="Georgia" w:eastAsia="Times New Roman" w:hAnsi="Georgia" w:cs="Times New Roman"/>
          <w:color w:val="161616"/>
          <w:szCs w:val="24"/>
          <w:lang w:eastAsia="fr-FR"/>
        </w:rPr>
        <w:t>Canudo</w:t>
      </w:r>
      <w:proofErr w:type="spellEnd"/>
      <w:r w:rsidRPr="004B6F17">
        <w:rPr>
          <w:rFonts w:ascii="Georgia" w:eastAsia="Times New Roman" w:hAnsi="Georgia" w:cs="Times New Roman"/>
          <w:color w:val="161616"/>
          <w:szCs w:val="24"/>
          <w:lang w:eastAsia="fr-FR"/>
        </w:rPr>
        <w:t>.</w:t>
      </w:r>
    </w:p>
    <w:p w14:paraId="134B469A" w14:textId="77777777" w:rsidR="004B6F17" w:rsidRPr="004B6F17" w:rsidRDefault="004B6F17" w:rsidP="004B6F17">
      <w:pPr>
        <w:shd w:val="clear" w:color="auto" w:fill="F3F2EC"/>
        <w:rPr>
          <w:rFonts w:ascii="Verdana" w:eastAsia="Times New Roman" w:hAnsi="Verdana" w:cs="Times New Roman"/>
          <w:color w:val="161616"/>
          <w:sz w:val="21"/>
          <w:szCs w:val="21"/>
          <w:lang w:eastAsia="fr-FR"/>
        </w:rPr>
      </w:pPr>
      <w:r w:rsidRPr="004B6F17">
        <w:rPr>
          <w:rFonts w:ascii="Verdana" w:eastAsia="Times New Roman" w:hAnsi="Verdana" w:cs="Times New Roman"/>
          <w:color w:val="161616"/>
          <w:sz w:val="21"/>
          <w:szCs w:val="21"/>
          <w:lang w:eastAsia="fr-FR"/>
        </w:rPr>
        <w:t>Tome LXXXI, numéro 296, 16 octobre 1909, p. 738-744.</w:t>
      </w:r>
    </w:p>
    <w:p w14:paraId="64FFC6B1" w14:textId="49E048D4" w:rsidR="00C97B43" w:rsidRDefault="00C97B43" w:rsidP="00AF7E7A">
      <w:pPr>
        <w:rPr>
          <w:lang w:val="it-IT"/>
        </w:rPr>
      </w:pPr>
    </w:p>
    <w:p w14:paraId="703B4814" w14:textId="77777777" w:rsidR="001D51E1" w:rsidRPr="001D51E1" w:rsidRDefault="001D51E1" w:rsidP="001D51E1">
      <w:pPr>
        <w:shd w:val="clear" w:color="auto" w:fill="F3F2EC"/>
        <w:spacing w:before="100" w:beforeAutospacing="1" w:after="100" w:afterAutospacing="1"/>
        <w:jc w:val="left"/>
        <w:outlineLvl w:val="3"/>
        <w:rPr>
          <w:rFonts w:ascii="Source Sans Pro" w:eastAsia="Times New Roman" w:hAnsi="Source Sans Pro" w:cs="Times New Roman"/>
          <w:b/>
          <w:bCs/>
          <w:color w:val="161616"/>
          <w:szCs w:val="24"/>
          <w:lang w:eastAsia="fr-FR"/>
        </w:rPr>
      </w:pPr>
      <w:r w:rsidRPr="001D51E1">
        <w:rPr>
          <w:rFonts w:ascii="Source Sans Pro" w:eastAsia="Times New Roman" w:hAnsi="Source Sans Pro" w:cs="Times New Roman"/>
          <w:b/>
          <w:bCs/>
          <w:color w:val="161616"/>
          <w:szCs w:val="24"/>
          <w:lang w:eastAsia="fr-FR"/>
        </w:rPr>
        <w:t>Note sur le roman italien contemporain</w:t>
      </w:r>
      <w:hyperlink r:id="rId30" w:anchor="body-19-1-1" w:history="1">
        <w:r w:rsidRPr="001D51E1">
          <w:rPr>
            <w:rFonts w:ascii="Source Sans Pro" w:eastAsia="Times New Roman" w:hAnsi="Source Sans Pro" w:cs="Times New Roman"/>
            <w:b/>
            <w:bCs/>
            <w:color w:val="808080"/>
            <w:sz w:val="14"/>
            <w:szCs w:val="14"/>
            <w:u w:val="single"/>
            <w:lang w:eastAsia="fr-FR"/>
          </w:rPr>
          <w:t> §</w:t>
        </w:r>
      </w:hyperlink>
    </w:p>
    <w:p w14:paraId="3C56CBEA" w14:textId="60A584C0" w:rsidR="004B6F17" w:rsidRDefault="001D51E1" w:rsidP="00AF7E7A">
      <w:r>
        <w:t>[…]</w:t>
      </w:r>
    </w:p>
    <w:p w14:paraId="48E2A19A" w14:textId="395E6158" w:rsidR="00DB50ED" w:rsidRDefault="00DB50ED" w:rsidP="00AF7E7A"/>
    <w:p w14:paraId="74C942FC" w14:textId="04AFE804" w:rsidR="00DB50ED" w:rsidRDefault="00DB50ED" w:rsidP="00AF7E7A">
      <w:pPr>
        <w:rPr>
          <w:rFonts w:ascii="Georgia" w:hAnsi="Georgia"/>
          <w:color w:val="161616"/>
          <w:shd w:val="clear" w:color="auto" w:fill="F3F2EC"/>
        </w:rPr>
      </w:pPr>
      <w:r>
        <w:rPr>
          <w:rFonts w:ascii="Georgia" w:hAnsi="Georgia"/>
          <w:color w:val="161616"/>
          <w:shd w:val="clear" w:color="auto" w:fill="F3F2EC"/>
        </w:rPr>
        <w:t xml:space="preserve">Les musiciens et les écrivains ont eu plus de chance que les peintres. La peinture italienne seule, sous le nom </w:t>
      </w:r>
      <w:proofErr w:type="spellStart"/>
      <w:r>
        <w:rPr>
          <w:rFonts w:ascii="Georgia" w:hAnsi="Georgia"/>
          <w:color w:val="161616"/>
          <w:shd w:val="clear" w:color="auto" w:fill="F3F2EC"/>
        </w:rPr>
        <w:t>de</w:t>
      </w:r>
      <w:del w:id="78" w:author="Marguerite-Marie Bordry" w:date="2019-02-08T17:09:00Z">
        <w:r w:rsidDel="00DB50ED">
          <w:rPr>
            <w:rFonts w:ascii="Georgia" w:hAnsi="Georgia"/>
            <w:color w:val="161616"/>
            <w:shd w:val="clear" w:color="auto" w:fill="F3F2EC"/>
          </w:rPr>
          <w:delText xml:space="preserve"> : </w:delText>
        </w:r>
      </w:del>
      <w:r>
        <w:rPr>
          <w:rFonts w:ascii="Georgia" w:hAnsi="Georgia"/>
          <w:color w:val="161616"/>
          <w:shd w:val="clear" w:color="auto" w:fill="F3F2EC"/>
        </w:rPr>
        <w:t>divisionnisme</w:t>
      </w:r>
      <w:proofErr w:type="spellEnd"/>
      <w:r>
        <w:rPr>
          <w:rFonts w:ascii="Georgia" w:hAnsi="Georgia"/>
          <w:color w:val="161616"/>
          <w:shd w:val="clear" w:color="auto" w:fill="F3F2EC"/>
        </w:rPr>
        <w:t>, a tenté sans trop de succès l’assaut de la métropole. Les autres industries s’y sont installées solidement. Mais il serait temps, sans doute, d’examiner attentivement les différentes marques, et de ne retenir que les plus « sérieuses », celles qui, au moins en littérature (car pour la musique les justiciers sont déjà nombreux, et, après le scandale de </w:t>
      </w:r>
      <w:proofErr w:type="spellStart"/>
      <w:r>
        <w:rPr>
          <w:rFonts w:ascii="Georgia" w:hAnsi="Georgia"/>
          <w:i/>
          <w:iCs/>
          <w:color w:val="161616"/>
          <w:shd w:val="clear" w:color="auto" w:fill="F3F2EC"/>
        </w:rPr>
        <w:t>Pelléas</w:t>
      </w:r>
      <w:proofErr w:type="spellEnd"/>
      <w:r>
        <w:rPr>
          <w:rFonts w:ascii="Georgia" w:hAnsi="Georgia"/>
          <w:i/>
          <w:iCs/>
          <w:color w:val="161616"/>
          <w:shd w:val="clear" w:color="auto" w:fill="F3F2EC"/>
        </w:rPr>
        <w:t xml:space="preserve"> et Mélisande</w:t>
      </w:r>
      <w:r>
        <w:rPr>
          <w:rFonts w:ascii="Georgia" w:hAnsi="Georgia"/>
          <w:color w:val="161616"/>
          <w:shd w:val="clear" w:color="auto" w:fill="F3F2EC"/>
        </w:rPr>
        <w:t> à Rome, décidés à tout), apportent véritablement soit une énergie idéale et expressive nouvelle, dans le sens général de la littérature, soit une signification d’âme collective neuve et intéressante, dans le sens particulier de la littérature représentative d’un pays. Dans ce corps littéraire italien, qui s’est voluptueusement couché sur les rivages de la Seine, il est enfin nécessaire de reconnaître l’excès de santé ou l’excès de maladie qui doit nous le faire apprécier ou dédaigner. Il y a une exérèse à opérer, sans aucun doute.</w:t>
      </w:r>
    </w:p>
    <w:p w14:paraId="6B649693" w14:textId="0CF17D4B" w:rsidR="00867040" w:rsidRDefault="00867040" w:rsidP="00AF7E7A">
      <w:pPr>
        <w:rPr>
          <w:rFonts w:ascii="Georgia" w:hAnsi="Georgia"/>
          <w:color w:val="161616"/>
          <w:shd w:val="clear" w:color="auto" w:fill="F3F2EC"/>
        </w:rPr>
      </w:pPr>
    </w:p>
    <w:p w14:paraId="36A372DA" w14:textId="77777777" w:rsidR="00E95828" w:rsidRPr="0086199A" w:rsidRDefault="00E95828" w:rsidP="00E95828">
      <w:pPr>
        <w:pStyle w:val="Titre2"/>
        <w:shd w:val="clear" w:color="auto" w:fill="F3F2EC"/>
        <w:spacing w:before="240" w:after="240" w:line="468" w:lineRule="atLeast"/>
        <w:jc w:val="center"/>
        <w:rPr>
          <w:rFonts w:ascii="Source Sans Pro" w:hAnsi="Source Sans Pro"/>
          <w:color w:val="161616"/>
          <w:sz w:val="31"/>
          <w:szCs w:val="31"/>
          <w:lang w:val="it-IT"/>
        </w:rPr>
      </w:pPr>
      <w:r w:rsidRPr="0086199A">
        <w:rPr>
          <w:rFonts w:ascii="Source Sans Pro" w:hAnsi="Source Sans Pro"/>
          <w:b/>
          <w:bCs/>
          <w:color w:val="161616"/>
          <w:sz w:val="31"/>
          <w:szCs w:val="31"/>
          <w:lang w:val="it-IT"/>
        </w:rPr>
        <w:t xml:space="preserve">Tome LXXXII, </w:t>
      </w:r>
      <w:proofErr w:type="spellStart"/>
      <w:r w:rsidRPr="0086199A">
        <w:rPr>
          <w:rFonts w:ascii="Source Sans Pro" w:hAnsi="Source Sans Pro"/>
          <w:b/>
          <w:bCs/>
          <w:color w:val="161616"/>
          <w:sz w:val="31"/>
          <w:szCs w:val="31"/>
          <w:lang w:val="it-IT"/>
        </w:rPr>
        <w:t>numéro</w:t>
      </w:r>
      <w:proofErr w:type="spellEnd"/>
      <w:r w:rsidRPr="0086199A">
        <w:rPr>
          <w:rFonts w:ascii="Source Sans Pro" w:hAnsi="Source Sans Pro"/>
          <w:b/>
          <w:bCs/>
          <w:color w:val="161616"/>
          <w:sz w:val="31"/>
          <w:szCs w:val="31"/>
          <w:lang w:val="it-IT"/>
        </w:rPr>
        <w:t> 297, 1</w:t>
      </w:r>
      <w:r w:rsidRPr="0086199A">
        <w:rPr>
          <w:rFonts w:ascii="Source Sans Pro" w:hAnsi="Source Sans Pro"/>
          <w:b/>
          <w:bCs/>
          <w:color w:val="161616"/>
          <w:sz w:val="23"/>
          <w:szCs w:val="23"/>
          <w:vertAlign w:val="superscript"/>
          <w:lang w:val="it-IT"/>
        </w:rPr>
        <w:t>er</w:t>
      </w:r>
      <w:r w:rsidRPr="0086199A">
        <w:rPr>
          <w:rFonts w:ascii="Source Sans Pro" w:hAnsi="Source Sans Pro"/>
          <w:b/>
          <w:bCs/>
          <w:color w:val="161616"/>
          <w:sz w:val="31"/>
          <w:szCs w:val="31"/>
          <w:lang w:val="it-IT"/>
        </w:rPr>
        <w:t> novembre 1909</w:t>
      </w:r>
      <w:hyperlink r:id="rId31" w:anchor="body-20" w:history="1">
        <w:r w:rsidRPr="0086199A">
          <w:rPr>
            <w:rStyle w:val="Lienhypertexte"/>
            <w:rFonts w:ascii="Source Sans Pro" w:hAnsi="Source Sans Pro"/>
            <w:b/>
            <w:bCs/>
            <w:color w:val="808080"/>
            <w:sz w:val="19"/>
            <w:szCs w:val="19"/>
            <w:u w:val="none"/>
            <w:lang w:val="it-IT"/>
          </w:rPr>
          <w:t> §</w:t>
        </w:r>
      </w:hyperlink>
    </w:p>
    <w:p w14:paraId="14B93336" w14:textId="66751B85" w:rsidR="0086199A" w:rsidRPr="0086199A" w:rsidDel="0086199A" w:rsidRDefault="0086199A" w:rsidP="0086199A">
      <w:pPr>
        <w:shd w:val="clear" w:color="auto" w:fill="F3F2EC"/>
        <w:spacing w:before="240" w:after="240"/>
        <w:jc w:val="left"/>
        <w:outlineLvl w:val="2"/>
        <w:rPr>
          <w:del w:id="79" w:author="Marguerite-Marie Bordry" w:date="2019-02-08T17:14:00Z"/>
          <w:rFonts w:ascii="Source Sans Pro" w:eastAsia="Times New Roman" w:hAnsi="Source Sans Pro" w:cs="Times New Roman"/>
          <w:b/>
          <w:bCs/>
          <w:color w:val="161616"/>
          <w:sz w:val="27"/>
          <w:szCs w:val="27"/>
          <w:lang w:val="it-IT" w:eastAsia="fr-FR"/>
        </w:rPr>
      </w:pPr>
      <w:commentRangeStart w:id="80"/>
      <w:del w:id="81" w:author="Marguerite-Marie Bordry" w:date="2019-02-08T17:14:00Z">
        <w:r w:rsidRPr="0086199A" w:rsidDel="0086199A">
          <w:rPr>
            <w:rFonts w:ascii="Source Sans Pro" w:eastAsia="Times New Roman" w:hAnsi="Source Sans Pro" w:cs="Times New Roman"/>
            <w:b/>
            <w:bCs/>
            <w:color w:val="161616"/>
            <w:sz w:val="27"/>
            <w:szCs w:val="27"/>
            <w:lang w:val="it-IT" w:eastAsia="fr-FR"/>
          </w:rPr>
          <w:delText>La princesse Anna fut. … [I]</w:delText>
        </w:r>
      </w:del>
    </w:p>
    <w:p w14:paraId="1FEE5B29" w14:textId="615E5640" w:rsidR="0086199A" w:rsidRPr="0086199A" w:rsidDel="0086199A" w:rsidRDefault="0086199A" w:rsidP="0086199A">
      <w:pPr>
        <w:shd w:val="clear" w:color="auto" w:fill="F3F2EC"/>
        <w:jc w:val="right"/>
        <w:rPr>
          <w:del w:id="82" w:author="Marguerite-Marie Bordry" w:date="2019-02-08T17:14:00Z"/>
          <w:rFonts w:ascii="Georgia" w:eastAsia="Times New Roman" w:hAnsi="Georgia" w:cs="Times New Roman"/>
          <w:color w:val="161616"/>
          <w:szCs w:val="24"/>
          <w:lang w:eastAsia="fr-FR"/>
        </w:rPr>
      </w:pPr>
      <w:del w:id="83" w:author="Marguerite-Marie Bordry" w:date="2019-02-08T17:14:00Z">
        <w:r w:rsidRPr="0086199A" w:rsidDel="0086199A">
          <w:rPr>
            <w:rFonts w:ascii="Georgia" w:eastAsia="Times New Roman" w:hAnsi="Georgia" w:cs="Times New Roman"/>
            <w:color w:val="161616"/>
            <w:szCs w:val="24"/>
            <w:lang w:eastAsia="fr-FR"/>
          </w:rPr>
          <w:delText>Félix Salten. (Traduit de l’allemand par René Puaux.)</w:delText>
        </w:r>
      </w:del>
    </w:p>
    <w:p w14:paraId="162C04BF" w14:textId="3FFE5B9F" w:rsidR="0086199A" w:rsidRPr="0086199A" w:rsidDel="0086199A" w:rsidRDefault="0086199A" w:rsidP="0086199A">
      <w:pPr>
        <w:shd w:val="clear" w:color="auto" w:fill="F3F2EC"/>
        <w:rPr>
          <w:del w:id="84" w:author="Marguerite-Marie Bordry" w:date="2019-02-08T17:14:00Z"/>
          <w:rFonts w:ascii="Verdana" w:eastAsia="Times New Roman" w:hAnsi="Verdana" w:cs="Times New Roman"/>
          <w:color w:val="161616"/>
          <w:sz w:val="21"/>
          <w:szCs w:val="21"/>
          <w:lang w:eastAsia="fr-FR"/>
        </w:rPr>
      </w:pPr>
      <w:del w:id="85" w:author="Marguerite-Marie Bordry" w:date="2019-02-08T17:14:00Z">
        <w:r w:rsidRPr="0086199A" w:rsidDel="0086199A">
          <w:rPr>
            <w:rFonts w:ascii="Verdana" w:eastAsia="Times New Roman" w:hAnsi="Verdana" w:cs="Times New Roman"/>
            <w:color w:val="161616"/>
            <w:sz w:val="21"/>
            <w:szCs w:val="21"/>
            <w:lang w:eastAsia="fr-FR"/>
          </w:rPr>
          <w:delText>Tome LXXXII, numéro 297, 1</w:delText>
        </w:r>
        <w:r w:rsidRPr="0086199A" w:rsidDel="0086199A">
          <w:rPr>
            <w:rFonts w:ascii="Verdana" w:eastAsia="Times New Roman" w:hAnsi="Verdana" w:cs="Times New Roman"/>
            <w:color w:val="161616"/>
            <w:sz w:val="16"/>
            <w:szCs w:val="16"/>
            <w:vertAlign w:val="superscript"/>
            <w:lang w:eastAsia="fr-FR"/>
          </w:rPr>
          <w:delText>er</w:delText>
        </w:r>
        <w:r w:rsidRPr="0086199A" w:rsidDel="0086199A">
          <w:rPr>
            <w:rFonts w:ascii="Verdana" w:eastAsia="Times New Roman" w:hAnsi="Verdana" w:cs="Times New Roman"/>
            <w:color w:val="161616"/>
            <w:sz w:val="21"/>
            <w:szCs w:val="21"/>
            <w:lang w:eastAsia="fr-FR"/>
          </w:rPr>
          <w:delText> novembre 1909, p. 77-98.</w:delText>
        </w:r>
      </w:del>
      <w:commentRangeEnd w:id="80"/>
      <w:r>
        <w:rPr>
          <w:rStyle w:val="Marquedecommentaire"/>
        </w:rPr>
        <w:commentReference w:id="80"/>
      </w:r>
    </w:p>
    <w:p w14:paraId="31BEC67D" w14:textId="7E26FA16" w:rsidR="0086199A" w:rsidRPr="0086199A" w:rsidDel="0086199A" w:rsidRDefault="0086199A" w:rsidP="0086199A">
      <w:pPr>
        <w:shd w:val="clear" w:color="auto" w:fill="F3F2EC"/>
        <w:spacing w:line="360" w:lineRule="atLeast"/>
        <w:rPr>
          <w:del w:id="86" w:author="Marguerite-Marie Bordry" w:date="2019-02-08T17:14:00Z"/>
          <w:rFonts w:ascii="Georgia" w:eastAsia="Times New Roman" w:hAnsi="Georgia" w:cs="Times New Roman"/>
          <w:color w:val="161616"/>
          <w:szCs w:val="24"/>
          <w:lang w:eastAsia="fr-FR"/>
        </w:rPr>
      </w:pPr>
      <w:del w:id="87" w:author="Marguerite-Marie Bordry" w:date="2019-02-08T17:14:00Z">
        <w:r w:rsidRPr="0086199A" w:rsidDel="0086199A">
          <w:rPr>
            <w:rFonts w:ascii="Georgia" w:eastAsia="Times New Roman" w:hAnsi="Georgia" w:cs="Times New Roman"/>
            <w:color w:val="161616"/>
            <w:szCs w:val="24"/>
            <w:lang w:eastAsia="fr-FR"/>
          </w:rPr>
          <w:lastRenderedPageBreak/>
          <w:delText>Les Combarini régnaient depuis des siècles sur Ravenne. Le jeune duc Parabosco, troisième du nom, était, pour l’instant, le descendant couronné de cette illustre famille. Le duc ne manquait ni d’esprit ni de naturelle gaieté et vivait dans une pacifique quiétude à l’égard de Dieu et de ses voisins. Il n’était pas souvenance que le Saint-Père, son oncle, lui eût jamais cherché pique. Son peuple aimait sa manifeste bonté. Il avait promis, au jour fêté de son avènement, d’avoir souci du bonheur de la ville et la chronique ne mentionnait pas qu’il s’y fût jamais sérieusement opposé. Jaloux de sa tranquillité, le duc fuyait la promiscuité des rues, il demeurait avec sa sœur Anna en un spacieux palais gardé par de nombreux hommes d’armes, recevait avec luxe et bonne grâce et se plaisait, quand il ne courait point le cerf, à, la compagnie des princes de l’art et des plus doctes d’entre les sages. Parabosco avait le culte de l’autorité. Il ne commandait point aux seuls habitants de Ravenne, la simplicité du fait en distrayant le charme, mais se piquait de n’être point étranger aux moindres événements dont son règne garderait mémoire. La pluie semblait ainsi ne laver les rues de sa capitale que sur son ordre et le soleil n’y briller que dûment par lui appelé. Le conseil des grands du royaume lui paraissait n’exister que pour n’être pas écouté et dans les cas difficiles son naturel à-propos lui fournissait d’indécises réponses dont l’ambiguïté solennelle avait le don de le réjouir. La politique ainsi comprise n’eut jamais l’occasion de lui créer le plus léger embarras.</w:delText>
        </w:r>
      </w:del>
    </w:p>
    <w:p w14:paraId="7ED17E9A" w14:textId="367E820A" w:rsidR="0086199A" w:rsidRPr="0086199A" w:rsidDel="0086199A" w:rsidRDefault="0086199A" w:rsidP="0086199A">
      <w:pPr>
        <w:shd w:val="clear" w:color="auto" w:fill="F3F2EC"/>
        <w:spacing w:line="360" w:lineRule="atLeast"/>
        <w:rPr>
          <w:del w:id="88" w:author="Marguerite-Marie Bordry" w:date="2019-02-08T17:14:00Z"/>
          <w:rFonts w:ascii="Georgia" w:eastAsia="Times New Roman" w:hAnsi="Georgia" w:cs="Times New Roman"/>
          <w:color w:val="161616"/>
          <w:szCs w:val="24"/>
          <w:lang w:eastAsia="fr-FR"/>
        </w:rPr>
      </w:pPr>
      <w:del w:id="89" w:author="Marguerite-Marie Bordry" w:date="2019-02-08T17:14:00Z">
        <w:r w:rsidRPr="0086199A" w:rsidDel="0086199A">
          <w:rPr>
            <w:rFonts w:ascii="Georgia" w:eastAsia="Times New Roman" w:hAnsi="Georgia" w:cs="Times New Roman"/>
            <w:color w:val="161616"/>
            <w:szCs w:val="24"/>
            <w:lang w:eastAsia="fr-FR"/>
          </w:rPr>
          <w:delText>Sa sœur Anna, de sept printemps plus jeune que lui, presque une enfant, jouissait à ses côtés d’une complète liberté. Quoiqu’il eût pour cette unique parente une tendre affection, il se fût fait reproche de la gêner par l’assiduité trop grande de sa présence. Il ne la voyait donc qu’autant que la politesse et l’amitié lui en tenaient rigueur.</w:delText>
        </w:r>
      </w:del>
    </w:p>
    <w:p w14:paraId="45F2C7F1" w14:textId="4B4B8DB5" w:rsidR="0086199A" w:rsidRPr="0086199A" w:rsidDel="0086199A" w:rsidRDefault="0086199A" w:rsidP="0086199A">
      <w:pPr>
        <w:shd w:val="clear" w:color="auto" w:fill="F3F2EC"/>
        <w:spacing w:line="360" w:lineRule="atLeast"/>
        <w:rPr>
          <w:del w:id="90" w:author="Marguerite-Marie Bordry" w:date="2019-02-08T17:14:00Z"/>
          <w:rFonts w:ascii="Georgia" w:eastAsia="Times New Roman" w:hAnsi="Georgia" w:cs="Times New Roman"/>
          <w:color w:val="161616"/>
          <w:szCs w:val="24"/>
          <w:lang w:eastAsia="fr-FR"/>
        </w:rPr>
      </w:pPr>
      <w:del w:id="91" w:author="Marguerite-Marie Bordry" w:date="2019-02-08T17:14:00Z">
        <w:r w:rsidRPr="0086199A" w:rsidDel="0086199A">
          <w:rPr>
            <w:rFonts w:ascii="Georgia" w:eastAsia="Times New Roman" w:hAnsi="Georgia" w:cs="Times New Roman"/>
            <w:color w:val="161616"/>
            <w:szCs w:val="24"/>
            <w:lang w:eastAsia="fr-FR"/>
          </w:rPr>
          <w:delText>En l’an trois de son règne, alors qu’il venait précisément d’entrer dans sa vingt-cinquième année, un événement se produisit, fortuit et de nature à troubler sa quiétude ordonnée et à le faire réfléchir sur les problèmes de l’humaine nature. Il le faut ici rapporter.</w:delText>
        </w:r>
      </w:del>
    </w:p>
    <w:p w14:paraId="0DED34E8" w14:textId="34797DC5" w:rsidR="0086199A" w:rsidRPr="0086199A" w:rsidDel="0086199A" w:rsidRDefault="0086199A" w:rsidP="0086199A">
      <w:pPr>
        <w:shd w:val="clear" w:color="auto" w:fill="F3F2EC"/>
        <w:spacing w:line="360" w:lineRule="atLeast"/>
        <w:rPr>
          <w:del w:id="92" w:author="Marguerite-Marie Bordry" w:date="2019-02-08T17:14:00Z"/>
          <w:rFonts w:ascii="Georgia" w:eastAsia="Times New Roman" w:hAnsi="Georgia" w:cs="Times New Roman"/>
          <w:color w:val="161616"/>
          <w:szCs w:val="24"/>
          <w:lang w:eastAsia="fr-FR"/>
        </w:rPr>
      </w:pPr>
      <w:del w:id="93" w:author="Marguerite-Marie Bordry" w:date="2019-02-08T17:14:00Z">
        <w:r w:rsidRPr="0086199A" w:rsidDel="0086199A">
          <w:rPr>
            <w:rFonts w:ascii="Georgia" w:eastAsia="Times New Roman" w:hAnsi="Georgia" w:cs="Times New Roman"/>
            <w:color w:val="161616"/>
            <w:szCs w:val="24"/>
            <w:lang w:eastAsia="fr-FR"/>
          </w:rPr>
          <w:delText xml:space="preserve">C’était par une douce nuit d’été, aux environs de la douzième heure. Le duc revenait à pied du faubourg San Vito di Felice, où demeurait sa maîtresse. Le duc était seul et marchait, le sourire aux lèvres. Il était heureux. Il avait certes connu bien des femmes. Les courtisanes romaines, dont son cousin le cardinal Combarini lui dépêcha quelques agréables spécimens, l’avaient souvent égayé de leurs danses et de leurs chansons ; aux heures d’ivresse, il avait pris goût aux impudiques frénésies des filles de Naples, mais c’était la première fois qu’il serrait dans ses bras une jeune fille. L’abandon tremblant et presque solennel de Vittoria, la fille du pauvre maréchal-ferrant Malfizzi, le plongeait dans une rêveuse béatitude. Ses caresses, qu’une douce naïveté rendait plus exquises, l’avaient enchanté et il ne pouvait songer sans attendrissement à son départ </w:delText>
        </w:r>
        <w:r w:rsidRPr="0086199A" w:rsidDel="0086199A">
          <w:rPr>
            <w:rFonts w:ascii="Georgia" w:eastAsia="Times New Roman" w:hAnsi="Georgia" w:cs="Times New Roman"/>
            <w:color w:val="161616"/>
            <w:szCs w:val="24"/>
            <w:lang w:eastAsia="fr-FR"/>
          </w:rPr>
          <w:lastRenderedPageBreak/>
          <w:delText>où l’enfant n’avait rien voulu demander au prince tout-puissant, sinon quelques baisers de plus.</w:delText>
        </w:r>
      </w:del>
    </w:p>
    <w:p w14:paraId="60135F47" w14:textId="4F436D58" w:rsidR="0086199A" w:rsidRPr="0086199A" w:rsidDel="0086199A" w:rsidRDefault="0086199A" w:rsidP="0086199A">
      <w:pPr>
        <w:shd w:val="clear" w:color="auto" w:fill="F3F2EC"/>
        <w:spacing w:line="360" w:lineRule="atLeast"/>
        <w:rPr>
          <w:del w:id="94" w:author="Marguerite-Marie Bordry" w:date="2019-02-08T17:14:00Z"/>
          <w:rFonts w:ascii="Georgia" w:eastAsia="Times New Roman" w:hAnsi="Georgia" w:cs="Times New Roman"/>
          <w:color w:val="161616"/>
          <w:szCs w:val="24"/>
          <w:lang w:eastAsia="fr-FR"/>
        </w:rPr>
      </w:pPr>
      <w:del w:id="95" w:author="Marguerite-Marie Bordry" w:date="2019-02-08T17:14:00Z">
        <w:r w:rsidRPr="0086199A" w:rsidDel="0086199A">
          <w:rPr>
            <w:rFonts w:ascii="Georgia" w:eastAsia="Times New Roman" w:hAnsi="Georgia" w:cs="Times New Roman"/>
            <w:color w:val="161616"/>
            <w:szCs w:val="24"/>
            <w:lang w:eastAsia="fr-FR"/>
          </w:rPr>
          <w:delText>Il regagnait ainsi tout joyeux son palais par les rues solitaires de Ravenne. L’amour de sa ville semblait pour la première fois l’entourer, lui sourire, et ces maisons silencieuses et closes, devant lesquelles il passait, étaient à ses yeux comme autant d’amis qu’une discrète sympathie faisait taire.</w:delText>
        </w:r>
      </w:del>
    </w:p>
    <w:p w14:paraId="623B0D11" w14:textId="58983B51" w:rsidR="0086199A" w:rsidRPr="0086199A" w:rsidDel="0086199A" w:rsidRDefault="0086199A" w:rsidP="0086199A">
      <w:pPr>
        <w:shd w:val="clear" w:color="auto" w:fill="F3F2EC"/>
        <w:spacing w:line="360" w:lineRule="atLeast"/>
        <w:rPr>
          <w:del w:id="96" w:author="Marguerite-Marie Bordry" w:date="2019-02-08T17:14:00Z"/>
          <w:rFonts w:ascii="Georgia" w:eastAsia="Times New Roman" w:hAnsi="Georgia" w:cs="Times New Roman"/>
          <w:color w:val="161616"/>
          <w:szCs w:val="24"/>
          <w:lang w:eastAsia="fr-FR"/>
        </w:rPr>
      </w:pPr>
      <w:del w:id="97" w:author="Marguerite-Marie Bordry" w:date="2019-02-08T17:14:00Z">
        <w:r w:rsidRPr="0086199A" w:rsidDel="0086199A">
          <w:rPr>
            <w:rFonts w:ascii="Georgia" w:eastAsia="Times New Roman" w:hAnsi="Georgia" w:cs="Times New Roman"/>
            <w:color w:val="161616"/>
            <w:szCs w:val="24"/>
            <w:lang w:eastAsia="fr-FR"/>
          </w:rPr>
          <w:delText>Les mots de « Ma Ravenne » lui chantaient aux lèvres. Jamais la joie du propriétaire et l’orgueil du prince n’avaient été si vifs et le duc Parabosco, de la maison Combarini, goûtait en cette nuit-là particulière saveur d’être roi et d’être amant.</w:delText>
        </w:r>
      </w:del>
    </w:p>
    <w:p w14:paraId="0E71430F" w14:textId="243FC6AA" w:rsidR="0086199A" w:rsidRPr="0086199A" w:rsidDel="0086199A" w:rsidRDefault="0086199A" w:rsidP="0086199A">
      <w:pPr>
        <w:shd w:val="clear" w:color="auto" w:fill="F3F2EC"/>
        <w:spacing w:line="360" w:lineRule="atLeast"/>
        <w:rPr>
          <w:del w:id="98" w:author="Marguerite-Marie Bordry" w:date="2019-02-08T17:14:00Z"/>
          <w:rFonts w:ascii="Georgia" w:eastAsia="Times New Roman" w:hAnsi="Georgia" w:cs="Times New Roman"/>
          <w:color w:val="161616"/>
          <w:szCs w:val="24"/>
          <w:lang w:eastAsia="fr-FR"/>
        </w:rPr>
      </w:pPr>
      <w:del w:id="99" w:author="Marguerite-Marie Bordry" w:date="2019-02-08T17:14:00Z">
        <w:r w:rsidRPr="0086199A" w:rsidDel="0086199A">
          <w:rPr>
            <w:rFonts w:ascii="Georgia" w:eastAsia="Times New Roman" w:hAnsi="Georgia" w:cs="Times New Roman"/>
            <w:color w:val="161616"/>
            <w:szCs w:val="24"/>
            <w:lang w:eastAsia="fr-FR"/>
          </w:rPr>
          <w:delText>Comme il tournait le coin de la ruelle qui mène à la grande place, il vit, à vingt pas devant lui, une petite porte s’ouvrir pour livrer passage à deux femmes qui, dans l’ombre du mur, se hâtaient. Parabosco se prit de curiosité et pressa le pas. Comme il passait devant la petite porte qui s’était refermée, il eut un sourire : « Eh ! Eh ! palais Gambi ! Franzesco, mon lieutenant, a trouvé l’amoureuse rêvée de ses cheveux blonds. À ce que je vois, nous étions deux hommes heureux cette nuit à Ravenne ! » Et sans plus s’arrêter il poursuivit sa chasse. Les femmes sentant quelqu’un sur leurs talons, fuyaient maintenant. Parabosco eut tôt fait de les rejoindre et, mettant en riant sa main sur l’épaule de l’une d’elles ; l’arrêta : « Ne craignez rien, ma gente demoiselle, je ne suis ni détrousseur ni soudard, mais veux seulement vous donner la conduite, puisque votre galant l’est si peu qu’il vous laisse seule rejoindre à minuit votre logis. » La jeune fille tremblait de tout son corps et semblait prête à défaillir. « Je vous en prie, ne vous effrayez point », reprit le duc avec sérieux et compassion. À cet instant précis, l’autre femme, sans doute la duègne, bondit près de sa maîtresse, la prit à demi évanouie dans ses bras et chercha à fuir avec son fardeau. Parabosco, ennuyé de la frayeur de ces deux femmes, lâcha la plus jeune et regarda la vieille en lui disant : « Calmez donc la petite ! » Mais il avait à peine prononcé ces mots qu’une voix, celle de la duègne, s’écria : « Sainte Mère de Dieu ! le duc ! » Parabosco eut un sursaut d’épouvante et resta cloué sur place. Était-ce possible ? Était-ce bien la voix de la vieille Catherine, la nourrice et la servante de sa sœur… ? D’un geste brusque il saisit la vieille au poignet, lui arracha son voile et cria : « Oui ! le duc, aussi vrai que toi tu es Catherine et que cette jeune fille est ma sœur ! »</w:delText>
        </w:r>
      </w:del>
    </w:p>
    <w:p w14:paraId="2A264FEC" w14:textId="738FFC15" w:rsidR="0086199A" w:rsidRPr="0086199A" w:rsidDel="0086199A" w:rsidRDefault="0086199A" w:rsidP="0086199A">
      <w:pPr>
        <w:shd w:val="clear" w:color="auto" w:fill="F3F2EC"/>
        <w:spacing w:line="360" w:lineRule="atLeast"/>
        <w:rPr>
          <w:del w:id="100" w:author="Marguerite-Marie Bordry" w:date="2019-02-08T17:14:00Z"/>
          <w:rFonts w:ascii="Georgia" w:eastAsia="Times New Roman" w:hAnsi="Georgia" w:cs="Times New Roman"/>
          <w:color w:val="161616"/>
          <w:szCs w:val="24"/>
          <w:lang w:eastAsia="fr-FR"/>
        </w:rPr>
      </w:pPr>
      <w:del w:id="101" w:author="Marguerite-Marie Bordry" w:date="2019-02-08T17:14:00Z">
        <w:r w:rsidRPr="0086199A" w:rsidDel="0086199A">
          <w:rPr>
            <w:rFonts w:ascii="Georgia" w:eastAsia="Times New Roman" w:hAnsi="Georgia" w:cs="Times New Roman"/>
            <w:color w:val="161616"/>
            <w:szCs w:val="24"/>
            <w:lang w:eastAsia="fr-FR"/>
          </w:rPr>
          <w:delText>Alors un sanglot étouffé, un sanglot connu, un sanglot aimé depuis l’enfance se fit entendre : la princesse Anna pleurait. Parabosco lui offrit son bras : « Nous suivons le même chemin », dit-il, et ils se mirent en route, silencieux et tremblants.</w:delText>
        </w:r>
      </w:del>
    </w:p>
    <w:p w14:paraId="1AD4D06D" w14:textId="1D2222B6" w:rsidR="0086199A" w:rsidRPr="0086199A" w:rsidDel="0086199A" w:rsidRDefault="0086199A" w:rsidP="0086199A">
      <w:pPr>
        <w:shd w:val="clear" w:color="auto" w:fill="F3F2EC"/>
        <w:spacing w:line="360" w:lineRule="atLeast"/>
        <w:rPr>
          <w:del w:id="102" w:author="Marguerite-Marie Bordry" w:date="2019-02-08T17:14:00Z"/>
          <w:rFonts w:ascii="Georgia" w:eastAsia="Times New Roman" w:hAnsi="Georgia" w:cs="Times New Roman"/>
          <w:color w:val="161616"/>
          <w:szCs w:val="24"/>
          <w:lang w:eastAsia="fr-FR"/>
        </w:rPr>
      </w:pPr>
      <w:del w:id="103" w:author="Marguerite-Marie Bordry" w:date="2019-02-08T17:14:00Z">
        <w:r w:rsidRPr="0086199A" w:rsidDel="0086199A">
          <w:rPr>
            <w:rFonts w:ascii="Georgia" w:eastAsia="Times New Roman" w:hAnsi="Georgia" w:cs="Times New Roman"/>
            <w:color w:val="161616"/>
            <w:szCs w:val="24"/>
            <w:lang w:eastAsia="fr-FR"/>
          </w:rPr>
          <w:delText xml:space="preserve">Parabosco ne conduisit pas sa sœur aux portes dérobées du château ; il la mena droit à l’entrée d’honneur où, dans le vestibule, vingt hallebardiers montaient la garde. Le duc passa en inclinant la tête au milieu des soldats qui frappaient le carreau de la crosse à son approche. Comme il passait devant le lieutenant de service, il remarqua qu’il </w:delText>
        </w:r>
        <w:r w:rsidRPr="0086199A" w:rsidDel="0086199A">
          <w:rPr>
            <w:rFonts w:ascii="Georgia" w:eastAsia="Times New Roman" w:hAnsi="Georgia" w:cs="Times New Roman"/>
            <w:color w:val="161616"/>
            <w:szCs w:val="24"/>
            <w:lang w:eastAsia="fr-FR"/>
          </w:rPr>
          <w:lastRenderedPageBreak/>
          <w:delText>pâlissait en saluant de l’épée et qu’il regardait la princesse avec une émotion très vive. « En voilà un qui est fixé », pensa le duc. Il prit le grand escalier de marbre, sa sœur toujours à son bras, puis, avec profonde révérence, la quitta au palier supérieur où deux lions de pierre retiennent au-dessus du balcon le blason des Combarini. Il fit un geste de la main à la nourrice défaillante et se retira dans ses appartements.</w:delText>
        </w:r>
      </w:del>
    </w:p>
    <w:p w14:paraId="714CA835" w14:textId="58F2FAFA" w:rsidR="0086199A" w:rsidRPr="0086199A" w:rsidDel="0086199A" w:rsidRDefault="0086199A" w:rsidP="0086199A">
      <w:pPr>
        <w:shd w:val="clear" w:color="auto" w:fill="F3F2EC"/>
        <w:spacing w:line="228" w:lineRule="atLeast"/>
        <w:jc w:val="center"/>
        <w:rPr>
          <w:del w:id="104" w:author="Marguerite-Marie Bordry" w:date="2019-02-08T17:14:00Z"/>
          <w:rFonts w:ascii="Georgia" w:eastAsia="Times New Roman" w:hAnsi="Georgia" w:cs="Times New Roman"/>
          <w:color w:val="161616"/>
          <w:spacing w:val="144"/>
          <w:szCs w:val="24"/>
          <w:lang w:eastAsia="fr-FR"/>
        </w:rPr>
      </w:pPr>
      <w:del w:id="105" w:author="Marguerite-Marie Bordry" w:date="2019-02-08T17:14:00Z">
        <w:r w:rsidRPr="0086199A" w:rsidDel="0086199A">
          <w:rPr>
            <w:rFonts w:ascii="Georgia" w:eastAsia="Times New Roman" w:hAnsi="Georgia" w:cs="Times New Roman"/>
            <w:color w:val="161616"/>
            <w:spacing w:val="144"/>
            <w:szCs w:val="24"/>
            <w:lang w:eastAsia="fr-FR"/>
          </w:rPr>
          <w:delText>*</w:delText>
        </w:r>
      </w:del>
    </w:p>
    <w:p w14:paraId="24DDE574" w14:textId="41D4ADF7" w:rsidR="0086199A" w:rsidRPr="0086199A" w:rsidDel="0086199A" w:rsidRDefault="0086199A" w:rsidP="0086199A">
      <w:pPr>
        <w:shd w:val="clear" w:color="auto" w:fill="F3F2EC"/>
        <w:spacing w:line="360" w:lineRule="atLeast"/>
        <w:rPr>
          <w:del w:id="106" w:author="Marguerite-Marie Bordry" w:date="2019-02-08T17:14:00Z"/>
          <w:rFonts w:ascii="Georgia" w:eastAsia="Times New Roman" w:hAnsi="Georgia" w:cs="Times New Roman"/>
          <w:color w:val="161616"/>
          <w:szCs w:val="24"/>
          <w:lang w:eastAsia="fr-FR"/>
        </w:rPr>
      </w:pPr>
      <w:del w:id="107" w:author="Marguerite-Marie Bordry" w:date="2019-02-08T17:14:00Z">
        <w:r w:rsidRPr="0086199A" w:rsidDel="0086199A">
          <w:rPr>
            <w:rFonts w:ascii="Georgia" w:eastAsia="Times New Roman" w:hAnsi="Georgia" w:cs="Times New Roman"/>
            <w:color w:val="161616"/>
            <w:szCs w:val="24"/>
            <w:lang w:eastAsia="fr-FR"/>
          </w:rPr>
          <w:delText>Au petit jour, à quatre heures, il donna l’ordre aux archers de se saisir de Catherine et de l’emprisonner ; à quatre heures et demie il fit quérir le chapelain pour confesser la vieille et lui administrer l’extrême-onction.</w:delText>
        </w:r>
      </w:del>
    </w:p>
    <w:p w14:paraId="6FB851B4" w14:textId="2A513C5C" w:rsidR="0086199A" w:rsidRPr="0086199A" w:rsidDel="0086199A" w:rsidRDefault="0086199A" w:rsidP="0086199A">
      <w:pPr>
        <w:shd w:val="clear" w:color="auto" w:fill="F3F2EC"/>
        <w:spacing w:line="360" w:lineRule="atLeast"/>
        <w:rPr>
          <w:del w:id="108" w:author="Marguerite-Marie Bordry" w:date="2019-02-08T17:14:00Z"/>
          <w:rFonts w:ascii="Georgia" w:eastAsia="Times New Roman" w:hAnsi="Georgia" w:cs="Times New Roman"/>
          <w:color w:val="161616"/>
          <w:szCs w:val="24"/>
          <w:lang w:eastAsia="fr-FR"/>
        </w:rPr>
      </w:pPr>
      <w:del w:id="109" w:author="Marguerite-Marie Bordry" w:date="2019-02-08T17:14:00Z">
        <w:r w:rsidRPr="0086199A" w:rsidDel="0086199A">
          <w:rPr>
            <w:rFonts w:ascii="Georgia" w:eastAsia="Times New Roman" w:hAnsi="Georgia" w:cs="Times New Roman"/>
            <w:color w:val="161616"/>
            <w:szCs w:val="24"/>
            <w:lang w:eastAsia="fr-FR"/>
          </w:rPr>
          <w:delText>Les archers avaient reçu l’ordre de l’enchaîner à nouveau, aussitôt les sacrements administrés. À cinq heures, il envoya chercher le bourreau avec mission d’étrangler Catherine dans sa prison au jour levé.</w:delText>
        </w:r>
      </w:del>
    </w:p>
    <w:p w14:paraId="0D2359EF" w14:textId="58769C38" w:rsidR="0086199A" w:rsidRPr="0086199A" w:rsidDel="0086199A" w:rsidRDefault="0086199A" w:rsidP="0086199A">
      <w:pPr>
        <w:shd w:val="clear" w:color="auto" w:fill="F3F2EC"/>
        <w:spacing w:line="360" w:lineRule="atLeast"/>
        <w:rPr>
          <w:del w:id="110" w:author="Marguerite-Marie Bordry" w:date="2019-02-08T17:14:00Z"/>
          <w:rFonts w:ascii="Georgia" w:eastAsia="Times New Roman" w:hAnsi="Georgia" w:cs="Times New Roman"/>
          <w:color w:val="161616"/>
          <w:szCs w:val="24"/>
          <w:lang w:eastAsia="fr-FR"/>
        </w:rPr>
      </w:pPr>
      <w:del w:id="111" w:author="Marguerite-Marie Bordry" w:date="2019-02-08T17:14:00Z">
        <w:r w:rsidRPr="0086199A" w:rsidDel="0086199A">
          <w:rPr>
            <w:rFonts w:ascii="Georgia" w:eastAsia="Times New Roman" w:hAnsi="Georgia" w:cs="Times New Roman"/>
            <w:color w:val="161616"/>
            <w:szCs w:val="24"/>
            <w:lang w:eastAsia="fr-FR"/>
          </w:rPr>
          <w:delText>À six heures le soleil était sur l’horizon. Ravenne s’éveillait. Le duc descendit l’escalier du palais. Au moment où il atteignait la marche inférieure du perron, le bourreau paraissait à la première du souterrain ; ils se trouvèrent en même temps sur le palier. « Fini ? » demanda le duc ; le bourreau baissa la tête. Parabosco ne fit même pas le signe de la croix. Il pensait : « Justice est faite. On ne devrait d’ailleurs jamais punir que les proxénètes. Ma sœur Anna est une enfant et Franzesco… Enfin nous verrons. »</w:delText>
        </w:r>
      </w:del>
    </w:p>
    <w:p w14:paraId="203DDCE6" w14:textId="6E75553C" w:rsidR="0086199A" w:rsidRPr="0086199A" w:rsidDel="0086199A" w:rsidRDefault="0086199A" w:rsidP="0086199A">
      <w:pPr>
        <w:shd w:val="clear" w:color="auto" w:fill="F3F2EC"/>
        <w:spacing w:line="360" w:lineRule="atLeast"/>
        <w:rPr>
          <w:del w:id="112" w:author="Marguerite-Marie Bordry" w:date="2019-02-08T17:14:00Z"/>
          <w:rFonts w:ascii="Georgia" w:eastAsia="Times New Roman" w:hAnsi="Georgia" w:cs="Times New Roman"/>
          <w:color w:val="161616"/>
          <w:szCs w:val="24"/>
          <w:lang w:eastAsia="fr-FR"/>
        </w:rPr>
      </w:pPr>
      <w:del w:id="113" w:author="Marguerite-Marie Bordry" w:date="2019-02-08T17:14:00Z">
        <w:r w:rsidRPr="0086199A" w:rsidDel="0086199A">
          <w:rPr>
            <w:rFonts w:ascii="Georgia" w:eastAsia="Times New Roman" w:hAnsi="Georgia" w:cs="Times New Roman"/>
            <w:color w:val="161616"/>
            <w:szCs w:val="24"/>
            <w:lang w:eastAsia="fr-FR"/>
          </w:rPr>
          <w:delText>Ceci dit, il fit monter à cheval quatre trompettes avec ordre de sonner par la ville au rassemblement de la garde. Les troupes se réunirent sur l’esplanade du château. Quand la garde fut au complet, il la passa en revue. Il marchait lentement, s’arrêtant ici et là pour échanger quelques mots avec les gradés. De loin, il regardait Franzesco Gambi, qui se tenait en avant de son détachement, calme et joyeux, la hampe de l’étendard appuyée à la hanche. Parabosco s’arrêta devant le vieux Bernardo Colalto et dit assez haut : « Cette nuit, je me suis promené ; à minuit je passais par cette ruelle… » Bernardo Colalto le regarda avec des yeux vagues, sans comprendre. Le duc avait jeté à la dérobée un coup d’œil vers Gambi. Le porte-étendard ne bronchait pas, il n’avait pas entendu. Le duc quitta vivement le vieux Colalto et cette fois marcha droit sur Franzesco. « Vous êtes heureux en amour ! Franzesco Gambi », lui dit-il à brûle-pourpoint. Le jeune homme esquissait un petit sourire de fatuité ; mais lorsque son regard rencontra celui du prince, il pâlit ; il avait compris. Et comme le duc poursuivait à mi-voix : « À minuit, je passais par cette petite rue que vous connaissez… » la main tremblante faillit laisser échapper l’étendard. Le duc saisit la hampe et cria : « Tenez donc un peu mieux le fanion ! » Il ajouta tout bas : « Ne cherchez pas à fuir, je vous fais arrêter et fusiller comme déserteur. Au surplus, ayez autant de bonheur que vous voudrez et que vous pourrez en amour. C’est votre affaire ! »</w:delText>
        </w:r>
      </w:del>
    </w:p>
    <w:p w14:paraId="00502A71" w14:textId="13142E04" w:rsidR="0086199A" w:rsidRPr="0086199A" w:rsidDel="0086199A" w:rsidRDefault="0086199A" w:rsidP="0086199A">
      <w:pPr>
        <w:shd w:val="clear" w:color="auto" w:fill="F3F2EC"/>
        <w:spacing w:line="360" w:lineRule="atLeast"/>
        <w:rPr>
          <w:del w:id="114" w:author="Marguerite-Marie Bordry" w:date="2019-02-08T17:14:00Z"/>
          <w:rFonts w:ascii="Georgia" w:eastAsia="Times New Roman" w:hAnsi="Georgia" w:cs="Times New Roman"/>
          <w:color w:val="161616"/>
          <w:szCs w:val="24"/>
          <w:lang w:eastAsia="fr-FR"/>
        </w:rPr>
      </w:pPr>
      <w:del w:id="115" w:author="Marguerite-Marie Bordry" w:date="2019-02-08T17:14:00Z">
        <w:r w:rsidRPr="0086199A" w:rsidDel="0086199A">
          <w:rPr>
            <w:rFonts w:ascii="Georgia" w:eastAsia="Times New Roman" w:hAnsi="Georgia" w:cs="Times New Roman"/>
            <w:color w:val="161616"/>
            <w:szCs w:val="24"/>
            <w:lang w:eastAsia="fr-FR"/>
          </w:rPr>
          <w:delText xml:space="preserve">Puis il rentra au château et s’en fut directement aux appartements de sa sœur. Lorsqu’elle le vit entrer, ses yeux s’emplirent de larmes, elle tomba à genoux, les mains suppliantes. Parabosco lui dit d’une voix dure : « Relevez-vous, je vous prie, vous </w:delText>
        </w:r>
        <w:r w:rsidRPr="0086199A" w:rsidDel="0086199A">
          <w:rPr>
            <w:rFonts w:ascii="Georgia" w:eastAsia="Times New Roman" w:hAnsi="Georgia" w:cs="Times New Roman"/>
            <w:color w:val="161616"/>
            <w:szCs w:val="24"/>
            <w:lang w:eastAsia="fr-FR"/>
          </w:rPr>
          <w:lastRenderedPageBreak/>
          <w:delText>oubliez qu’une Combarini ne s’agenouille jamais », et comme elle tardait à lui obéir, il ajouta : « Vous avez déjà oublié une fois cette nuit que vous étiez une Combarini. » La princesse se releva et resta la tête baissée devant son frère. « Vous êtes la fille de Parabosco II, comme je suis son fils ; vos ancêtres sont les miens. Mais n’oubliez pas que votre grandeur dépend de la mienne et c’est pourquoi (ici la voix du duc s’éleva) oui ! c’est justement pourquoi votre honte ne fait pas nécessairement ma honte et je vous le prouverai. » Il dit et s’en fut.</w:delText>
        </w:r>
      </w:del>
    </w:p>
    <w:p w14:paraId="1E78DE16" w14:textId="1B12A206" w:rsidR="0086199A" w:rsidRPr="0086199A" w:rsidDel="0086199A" w:rsidRDefault="0086199A" w:rsidP="0086199A">
      <w:pPr>
        <w:shd w:val="clear" w:color="auto" w:fill="F3F2EC"/>
        <w:spacing w:line="228" w:lineRule="atLeast"/>
        <w:jc w:val="center"/>
        <w:rPr>
          <w:del w:id="116" w:author="Marguerite-Marie Bordry" w:date="2019-02-08T17:14:00Z"/>
          <w:rFonts w:ascii="Georgia" w:eastAsia="Times New Roman" w:hAnsi="Georgia" w:cs="Times New Roman"/>
          <w:color w:val="161616"/>
          <w:spacing w:val="144"/>
          <w:szCs w:val="24"/>
          <w:lang w:eastAsia="fr-FR"/>
        </w:rPr>
      </w:pPr>
      <w:del w:id="117" w:author="Marguerite-Marie Bordry" w:date="2019-02-08T17:14:00Z">
        <w:r w:rsidRPr="0086199A" w:rsidDel="0086199A">
          <w:rPr>
            <w:rFonts w:ascii="Georgia" w:eastAsia="Times New Roman" w:hAnsi="Georgia" w:cs="Times New Roman"/>
            <w:color w:val="161616"/>
            <w:spacing w:val="144"/>
            <w:szCs w:val="24"/>
            <w:lang w:eastAsia="fr-FR"/>
          </w:rPr>
          <w:delText>*</w:delText>
        </w:r>
      </w:del>
    </w:p>
    <w:p w14:paraId="1DECABD7" w14:textId="5ABA0605" w:rsidR="0086199A" w:rsidRPr="0086199A" w:rsidDel="0086199A" w:rsidRDefault="0086199A" w:rsidP="0086199A">
      <w:pPr>
        <w:shd w:val="clear" w:color="auto" w:fill="F3F2EC"/>
        <w:spacing w:line="360" w:lineRule="atLeast"/>
        <w:rPr>
          <w:del w:id="118" w:author="Marguerite-Marie Bordry" w:date="2019-02-08T17:14:00Z"/>
          <w:rFonts w:ascii="Georgia" w:eastAsia="Times New Roman" w:hAnsi="Georgia" w:cs="Times New Roman"/>
          <w:color w:val="161616"/>
          <w:szCs w:val="24"/>
          <w:lang w:eastAsia="fr-FR"/>
        </w:rPr>
      </w:pPr>
      <w:del w:id="119" w:author="Marguerite-Marie Bordry" w:date="2019-02-08T17:14:00Z">
        <w:r w:rsidRPr="0086199A" w:rsidDel="0086199A">
          <w:rPr>
            <w:rFonts w:ascii="Georgia" w:eastAsia="Times New Roman" w:hAnsi="Georgia" w:cs="Times New Roman"/>
            <w:color w:val="161616"/>
            <w:szCs w:val="24"/>
            <w:lang w:eastAsia="fr-FR"/>
          </w:rPr>
          <w:delText>Il y avait une heure que le duc causait avec le philosophe Pietro Gonzalvo, le jurisconsulte, dans son cabinet de travail. Il sonna son page et lui donna ordre de mander près de lui Agostino di Gardone, le sculpteur.</w:delText>
        </w:r>
      </w:del>
    </w:p>
    <w:p w14:paraId="1B8921A9" w14:textId="01321F3B" w:rsidR="0086199A" w:rsidRPr="0086199A" w:rsidDel="0086199A" w:rsidRDefault="0086199A" w:rsidP="0086199A">
      <w:pPr>
        <w:shd w:val="clear" w:color="auto" w:fill="F3F2EC"/>
        <w:spacing w:line="360" w:lineRule="atLeast"/>
        <w:rPr>
          <w:del w:id="120" w:author="Marguerite-Marie Bordry" w:date="2019-02-08T17:14:00Z"/>
          <w:rFonts w:ascii="Georgia" w:eastAsia="Times New Roman" w:hAnsi="Georgia" w:cs="Times New Roman"/>
          <w:color w:val="161616"/>
          <w:szCs w:val="24"/>
          <w:lang w:eastAsia="fr-FR"/>
        </w:rPr>
      </w:pPr>
      <w:del w:id="121" w:author="Marguerite-Marie Bordry" w:date="2019-02-08T17:14:00Z">
        <w:r w:rsidRPr="0086199A" w:rsidDel="0086199A">
          <w:rPr>
            <w:rFonts w:ascii="Georgia" w:eastAsia="Times New Roman" w:hAnsi="Georgia" w:cs="Times New Roman"/>
            <w:color w:val="161616"/>
            <w:szCs w:val="24"/>
            <w:lang w:eastAsia="fr-FR"/>
          </w:rPr>
          <w:delText>— Non, reprit Parabosco, quand le page fut sorti, non, Gonzalvo, je perds mon temps avec vous, ce que vous me conseillez n’est pas à faire.</w:delText>
        </w:r>
      </w:del>
    </w:p>
    <w:p w14:paraId="76DD1FF7" w14:textId="3862C24F" w:rsidR="0086199A" w:rsidRPr="0086199A" w:rsidDel="0086199A" w:rsidRDefault="0086199A" w:rsidP="0086199A">
      <w:pPr>
        <w:shd w:val="clear" w:color="auto" w:fill="F3F2EC"/>
        <w:spacing w:line="360" w:lineRule="atLeast"/>
        <w:rPr>
          <w:del w:id="122" w:author="Marguerite-Marie Bordry" w:date="2019-02-08T17:14:00Z"/>
          <w:rFonts w:ascii="Georgia" w:eastAsia="Times New Roman" w:hAnsi="Georgia" w:cs="Times New Roman"/>
          <w:color w:val="161616"/>
          <w:szCs w:val="24"/>
          <w:lang w:eastAsia="fr-FR"/>
        </w:rPr>
      </w:pPr>
      <w:del w:id="123" w:author="Marguerite-Marie Bordry" w:date="2019-02-08T17:14:00Z">
        <w:r w:rsidRPr="0086199A" w:rsidDel="0086199A">
          <w:rPr>
            <w:rFonts w:ascii="Georgia" w:eastAsia="Times New Roman" w:hAnsi="Georgia" w:cs="Times New Roman"/>
            <w:color w:val="161616"/>
            <w:szCs w:val="24"/>
            <w:lang w:eastAsia="fr-FR"/>
          </w:rPr>
          <w:delText>— Mon opinion est pourtant fondée sur la loi, répondit Gonzalvo, je peux vous prouver…</w:delText>
        </w:r>
      </w:del>
    </w:p>
    <w:p w14:paraId="1C204330" w14:textId="69D230E6" w:rsidR="0086199A" w:rsidRPr="0086199A" w:rsidDel="0086199A" w:rsidRDefault="0086199A" w:rsidP="0086199A">
      <w:pPr>
        <w:shd w:val="clear" w:color="auto" w:fill="F3F2EC"/>
        <w:spacing w:line="360" w:lineRule="atLeast"/>
        <w:rPr>
          <w:del w:id="124" w:author="Marguerite-Marie Bordry" w:date="2019-02-08T17:14:00Z"/>
          <w:rFonts w:ascii="Georgia" w:eastAsia="Times New Roman" w:hAnsi="Georgia" w:cs="Times New Roman"/>
          <w:color w:val="161616"/>
          <w:szCs w:val="24"/>
          <w:lang w:eastAsia="fr-FR"/>
        </w:rPr>
      </w:pPr>
      <w:del w:id="125" w:author="Marguerite-Marie Bordry" w:date="2019-02-08T17:14:00Z">
        <w:r w:rsidRPr="0086199A" w:rsidDel="0086199A">
          <w:rPr>
            <w:rFonts w:ascii="Georgia" w:eastAsia="Times New Roman" w:hAnsi="Georgia" w:cs="Times New Roman"/>
            <w:color w:val="161616"/>
            <w:szCs w:val="24"/>
            <w:lang w:eastAsia="fr-FR"/>
          </w:rPr>
          <w:delText>— Vous ne pouvez rien prouver du tout ! La Loi !! l’avez-vous assez blaguée et démolie, ici même, avec d’autres savants ! N’avez-vous pas montré son étroitesse et son vide ! Et maintenant vous arguez de la loi ! Parce que la jeunesse a poussé la princesse Anna à se jeter au cou d’un adolescent, je dois consulter la loi ! Mais qu’est-ce que la loi peut bien avoir à y faire ? Et vous, tout de suite, vous mettez en avant le bourreau ! Vous parlez de péchés comme un calotin ! Alors, parce que Franzesco Gambi a profité des avantages de sa moustache blonde, je dois le faire poignarder, étrangler, fusiller, que sais-je ? Non, mais, Gonzalvo ! Gonzalvo ! vous n’y pensez pas. Si c’est là vraiment ce que votre sagesse me conseille…</w:delText>
        </w:r>
      </w:del>
    </w:p>
    <w:p w14:paraId="1CBE570A" w14:textId="6079B9DD" w:rsidR="0086199A" w:rsidRPr="0086199A" w:rsidDel="0086199A" w:rsidRDefault="0086199A" w:rsidP="0086199A">
      <w:pPr>
        <w:shd w:val="clear" w:color="auto" w:fill="F3F2EC"/>
        <w:spacing w:line="360" w:lineRule="atLeast"/>
        <w:rPr>
          <w:del w:id="126" w:author="Marguerite-Marie Bordry" w:date="2019-02-08T17:14:00Z"/>
          <w:rFonts w:ascii="Georgia" w:eastAsia="Times New Roman" w:hAnsi="Georgia" w:cs="Times New Roman"/>
          <w:color w:val="161616"/>
          <w:szCs w:val="24"/>
          <w:lang w:eastAsia="fr-FR"/>
        </w:rPr>
      </w:pPr>
      <w:del w:id="127" w:author="Marguerite-Marie Bordry" w:date="2019-02-08T17:14:00Z">
        <w:r w:rsidRPr="0086199A" w:rsidDel="0086199A">
          <w:rPr>
            <w:rFonts w:ascii="Georgia" w:eastAsia="Times New Roman" w:hAnsi="Georgia" w:cs="Times New Roman"/>
            <w:color w:val="161616"/>
            <w:szCs w:val="24"/>
            <w:lang w:eastAsia="fr-FR"/>
          </w:rPr>
          <w:delText>Parabosco parcourait la chambre à grands pas. « Existe-t-il un jeune homme au monde qui, en présence d’une jolie fille lui ouvrant bras et jambes ne s’y jetterait avec plaisir ? En est-il un ? » Il répéta la question jusque sous le nez de Gonzalvo, qui ne savait que répondre. « S’il en est un, amenez-le-moi, amenez-le tout de suite et avant ce soir je fais pendre Franzesco Gambi ! Combien de fois n’avons-nous pas discuté sur l’irrésistible force de l’impulsion ? Combien de fois ne sommes-nous pas tombés d’accord pour avouer qu’il était inutile de faire des lois contre la nature ? Et vous avez tout oublié, l’impulsion, la nature, l’amour. Ou bien est-ce pour tenter ma jeunesse et ma raison ? En tout cas, merci, ça n’était pas la peine. Je fais ce que je veux, et la philosophie, en l’occurrence, me paraît superflue, au moins la vôtre ! » — Comme il parlait, l’image de Vittoria s’interposa et il eut quelque peine à ne pas confondre les deux cas, celui de sa sœur et celui de sa maîtresse.</w:delText>
        </w:r>
      </w:del>
    </w:p>
    <w:p w14:paraId="4D1DE2DD" w14:textId="32C2C27B" w:rsidR="0086199A" w:rsidRPr="0086199A" w:rsidDel="0086199A" w:rsidRDefault="0086199A" w:rsidP="0086199A">
      <w:pPr>
        <w:shd w:val="clear" w:color="auto" w:fill="F3F2EC"/>
        <w:spacing w:line="360" w:lineRule="atLeast"/>
        <w:rPr>
          <w:del w:id="128" w:author="Marguerite-Marie Bordry" w:date="2019-02-08T17:14:00Z"/>
          <w:rFonts w:ascii="Georgia" w:eastAsia="Times New Roman" w:hAnsi="Georgia" w:cs="Times New Roman"/>
          <w:color w:val="161616"/>
          <w:szCs w:val="24"/>
          <w:lang w:eastAsia="fr-FR"/>
        </w:rPr>
      </w:pPr>
      <w:del w:id="129" w:author="Marguerite-Marie Bordry" w:date="2019-02-08T17:14:00Z">
        <w:r w:rsidRPr="0086199A" w:rsidDel="0086199A">
          <w:rPr>
            <w:rFonts w:ascii="Georgia" w:eastAsia="Times New Roman" w:hAnsi="Georgia" w:cs="Times New Roman"/>
            <w:color w:val="161616"/>
            <w:szCs w:val="24"/>
            <w:lang w:eastAsia="fr-FR"/>
          </w:rPr>
          <w:delText xml:space="preserve">Le pauvre Pietro Gonzalvo subit les contrecoups de cette soudaine évocation ; le duc se mit à plaider cette cause, qui était à vrai dire la sienne. « Alors il faut que je chasse la </w:delText>
        </w:r>
        <w:r w:rsidRPr="0086199A" w:rsidDel="0086199A">
          <w:rPr>
            <w:rFonts w:ascii="Georgia" w:eastAsia="Times New Roman" w:hAnsi="Georgia" w:cs="Times New Roman"/>
            <w:color w:val="161616"/>
            <w:szCs w:val="24"/>
            <w:lang w:eastAsia="fr-FR"/>
          </w:rPr>
          <w:lastRenderedPageBreak/>
          <w:delText>princesse, que je l’exile, que je l’enferme dans un couvent parce qu’elle a aimé un homme au-dessous de son rang ? »</w:delText>
        </w:r>
      </w:del>
    </w:p>
    <w:p w14:paraId="0E951606" w14:textId="280233FB" w:rsidR="0086199A" w:rsidRPr="0086199A" w:rsidDel="0086199A" w:rsidRDefault="0086199A" w:rsidP="0086199A">
      <w:pPr>
        <w:shd w:val="clear" w:color="auto" w:fill="F3F2EC"/>
        <w:spacing w:line="360" w:lineRule="atLeast"/>
        <w:rPr>
          <w:del w:id="130" w:author="Marguerite-Marie Bordry" w:date="2019-02-08T17:14:00Z"/>
          <w:rFonts w:ascii="Georgia" w:eastAsia="Times New Roman" w:hAnsi="Georgia" w:cs="Times New Roman"/>
          <w:color w:val="161616"/>
          <w:szCs w:val="24"/>
          <w:lang w:eastAsia="fr-FR"/>
        </w:rPr>
      </w:pPr>
      <w:del w:id="131" w:author="Marguerite-Marie Bordry" w:date="2019-02-08T17:14:00Z">
        <w:r w:rsidRPr="0086199A" w:rsidDel="0086199A">
          <w:rPr>
            <w:rFonts w:ascii="Georgia" w:eastAsia="Times New Roman" w:hAnsi="Georgia" w:cs="Times New Roman"/>
            <w:color w:val="161616"/>
            <w:szCs w:val="24"/>
            <w:lang w:eastAsia="fr-FR"/>
          </w:rPr>
          <w:delText>Gonzalvo agita la tête et esquissa un sourire comme pour exprimer qu’une telle cruauté était bien loin de sa pensée ; le duc continuait, se rapprochant : « Mais, mon cher philosophe, que feriez-vous si la princesse avait aimé un homme au-dessus de son rang et qu’elle eût partagé son lit ? Faudrait-il l’exiler pour avoir passé la nuit avec le pape ou l’empereur ? »</w:delText>
        </w:r>
      </w:del>
    </w:p>
    <w:p w14:paraId="087AA093" w14:textId="604536FD" w:rsidR="0086199A" w:rsidRPr="0086199A" w:rsidDel="0086199A" w:rsidRDefault="0086199A" w:rsidP="0086199A">
      <w:pPr>
        <w:shd w:val="clear" w:color="auto" w:fill="F3F2EC"/>
        <w:spacing w:line="360" w:lineRule="atLeast"/>
        <w:rPr>
          <w:del w:id="132" w:author="Marguerite-Marie Bordry" w:date="2019-02-08T17:14:00Z"/>
          <w:rFonts w:ascii="Georgia" w:eastAsia="Times New Roman" w:hAnsi="Georgia" w:cs="Times New Roman"/>
          <w:color w:val="161616"/>
          <w:szCs w:val="24"/>
          <w:lang w:eastAsia="fr-FR"/>
        </w:rPr>
      </w:pPr>
      <w:del w:id="133" w:author="Marguerite-Marie Bordry" w:date="2019-02-08T17:14:00Z">
        <w:r w:rsidRPr="0086199A" w:rsidDel="0086199A">
          <w:rPr>
            <w:rFonts w:ascii="Georgia" w:eastAsia="Times New Roman" w:hAnsi="Georgia" w:cs="Times New Roman"/>
            <w:color w:val="161616"/>
            <w:szCs w:val="24"/>
            <w:lang w:eastAsia="fr-FR"/>
          </w:rPr>
          <w:delText>Gonzalvo n’ayant évidemment rien à répondre à cet argument inattendu, il y eut un instant d’accalmie. Le duc se promenait de long en large à grandes enjambées et Gonzalvo, qui se sentait la tête passablement vide, comptait machinalement les pas en battant la mesure ; un, deux, un, deux, un… jusqu’au moment où il se surprit à ce petit jeu et s’effraya de son audace. Parabosco criait : « Faire pendre Franzesco Gambi ! Mais vous n’êtes pas logique, maître Pietro ! » et il se plantait immobile devant lui. « À quoi aurai-je abouti, l’aurai-je puni ou me serai-je vengé ? »</w:delText>
        </w:r>
      </w:del>
    </w:p>
    <w:p w14:paraId="636EEA50" w14:textId="7F1250CC" w:rsidR="0086199A" w:rsidRPr="0086199A" w:rsidDel="0086199A" w:rsidRDefault="0086199A" w:rsidP="0086199A">
      <w:pPr>
        <w:shd w:val="clear" w:color="auto" w:fill="F3F2EC"/>
        <w:spacing w:line="360" w:lineRule="atLeast"/>
        <w:rPr>
          <w:del w:id="134" w:author="Marguerite-Marie Bordry" w:date="2019-02-08T17:14:00Z"/>
          <w:rFonts w:ascii="Georgia" w:eastAsia="Times New Roman" w:hAnsi="Georgia" w:cs="Times New Roman"/>
          <w:color w:val="161616"/>
          <w:szCs w:val="24"/>
          <w:lang w:eastAsia="fr-FR"/>
        </w:rPr>
      </w:pPr>
      <w:del w:id="135" w:author="Marguerite-Marie Bordry" w:date="2019-02-08T17:14:00Z">
        <w:r w:rsidRPr="0086199A" w:rsidDel="0086199A">
          <w:rPr>
            <w:rFonts w:ascii="Georgia" w:eastAsia="Times New Roman" w:hAnsi="Georgia" w:cs="Times New Roman"/>
            <w:color w:val="161616"/>
            <w:szCs w:val="24"/>
            <w:lang w:eastAsia="fr-FR"/>
          </w:rPr>
          <w:delText>Le visage rubicond de Gonzalvo s’éclaira. « Les deux », répondit-il avec un sourire triomphant qui montra ses dents.</w:delText>
        </w:r>
      </w:del>
    </w:p>
    <w:p w14:paraId="311FE0C5" w14:textId="7ADDCAB9" w:rsidR="0086199A" w:rsidRPr="0086199A" w:rsidDel="0086199A" w:rsidRDefault="0086199A" w:rsidP="0086199A">
      <w:pPr>
        <w:shd w:val="clear" w:color="auto" w:fill="F3F2EC"/>
        <w:spacing w:line="360" w:lineRule="atLeast"/>
        <w:rPr>
          <w:del w:id="136" w:author="Marguerite-Marie Bordry" w:date="2019-02-08T17:14:00Z"/>
          <w:rFonts w:ascii="Georgia" w:eastAsia="Times New Roman" w:hAnsi="Georgia" w:cs="Times New Roman"/>
          <w:color w:val="161616"/>
          <w:szCs w:val="24"/>
          <w:lang w:eastAsia="fr-FR"/>
        </w:rPr>
      </w:pPr>
      <w:del w:id="137" w:author="Marguerite-Marie Bordry" w:date="2019-02-08T17:14:00Z">
        <w:r w:rsidRPr="0086199A" w:rsidDel="0086199A">
          <w:rPr>
            <w:rFonts w:ascii="Georgia" w:eastAsia="Times New Roman" w:hAnsi="Georgia" w:cs="Times New Roman"/>
            <w:color w:val="161616"/>
            <w:szCs w:val="24"/>
            <w:lang w:eastAsia="fr-FR"/>
          </w:rPr>
          <w:delText>Parabosco le toisa des pieds à la tête et le philosophe sentit sous ce regard son courage à nouveau l’abandonner. « Ainsi parlent les courtisans, dit le duc ; les princes pensent autrement ! » et il était très fier de cette formule.</w:delText>
        </w:r>
      </w:del>
    </w:p>
    <w:p w14:paraId="2EFEBA03" w14:textId="52B0E61D" w:rsidR="0086199A" w:rsidRPr="0086199A" w:rsidDel="0086199A" w:rsidRDefault="0086199A" w:rsidP="0086199A">
      <w:pPr>
        <w:shd w:val="clear" w:color="auto" w:fill="F3F2EC"/>
        <w:spacing w:line="360" w:lineRule="atLeast"/>
        <w:rPr>
          <w:del w:id="138" w:author="Marguerite-Marie Bordry" w:date="2019-02-08T17:14:00Z"/>
          <w:rFonts w:ascii="Georgia" w:eastAsia="Times New Roman" w:hAnsi="Georgia" w:cs="Times New Roman"/>
          <w:color w:val="161616"/>
          <w:szCs w:val="24"/>
          <w:lang w:eastAsia="fr-FR"/>
        </w:rPr>
      </w:pPr>
      <w:del w:id="139" w:author="Marguerite-Marie Bordry" w:date="2019-02-08T17:14:00Z">
        <w:r w:rsidRPr="0086199A" w:rsidDel="0086199A">
          <w:rPr>
            <w:rFonts w:ascii="Georgia" w:eastAsia="Times New Roman" w:hAnsi="Georgia" w:cs="Times New Roman"/>
            <w:color w:val="161616"/>
            <w:szCs w:val="24"/>
            <w:lang w:eastAsia="fr-FR"/>
          </w:rPr>
          <w:delText>« Je n’aime pas ce petit Gambi, c’est entendu, je voudrais le gifler, lui faire descendre le perron la tête la première, le cravacher… tout cela est faisable et je ne sais pas jusqu’à quel point je n’en aurais pas le droit. Mais le laisser pendre, simplement parce que je suis le maître et que lui n’est que Gambi et qu’il a séduit ma sœur et moi, par hasard, pas la sienne… » Parabosco s’interrompit et s’approcha brusquement de Gonzalo, « Si j’avais eu la sœur de Franzesco, que dis-je, si le plus humble de mes sujets avait une fille et que j’en eusse fait ma maîtresse, la fille d’un maréchal-ferrant, par exemple,.., le duc s’arrêta, le nom de Malfizzi lui brûlait les lèvres… oui, d’un maréchal-ferrant, eh bien ! comment le maréchal-ferrant (il tenait à la profession) jugera-t-il mon amour ? À qui demandera-t-il justice ? À moi ? contre moi-même ! Et vous me demandez d’être juge de Franzesco et de la princesse ? »</w:delText>
        </w:r>
      </w:del>
    </w:p>
    <w:p w14:paraId="7D32D3C3" w14:textId="174E5F31" w:rsidR="0086199A" w:rsidRPr="0086199A" w:rsidDel="0086199A" w:rsidRDefault="0086199A" w:rsidP="0086199A">
      <w:pPr>
        <w:shd w:val="clear" w:color="auto" w:fill="F3F2EC"/>
        <w:spacing w:line="360" w:lineRule="atLeast"/>
        <w:rPr>
          <w:del w:id="140" w:author="Marguerite-Marie Bordry" w:date="2019-02-08T17:14:00Z"/>
          <w:rFonts w:ascii="Georgia" w:eastAsia="Times New Roman" w:hAnsi="Georgia" w:cs="Times New Roman"/>
          <w:color w:val="161616"/>
          <w:szCs w:val="24"/>
          <w:lang w:eastAsia="fr-FR"/>
        </w:rPr>
      </w:pPr>
      <w:del w:id="141" w:author="Marguerite-Marie Bordry" w:date="2019-02-08T17:14:00Z">
        <w:r w:rsidRPr="0086199A" w:rsidDel="0086199A">
          <w:rPr>
            <w:rFonts w:ascii="Georgia" w:eastAsia="Times New Roman" w:hAnsi="Georgia" w:cs="Times New Roman"/>
            <w:color w:val="161616"/>
            <w:szCs w:val="24"/>
            <w:lang w:eastAsia="fr-FR"/>
          </w:rPr>
          <w:delText>Sur ces entrefaites, Agostino di Gardone, le sculpteur, était entré et se tenait respectueusement devant la porte. « Ah ! vous voilà enfin, vous », cria le duc. « Vous avez terminé le portrait de ma sœur, n’est-ce pas ? »</w:delText>
        </w:r>
      </w:del>
    </w:p>
    <w:p w14:paraId="21F2D568" w14:textId="0C28B875" w:rsidR="0086199A" w:rsidRPr="0086199A" w:rsidDel="0086199A" w:rsidRDefault="0086199A" w:rsidP="0086199A">
      <w:pPr>
        <w:shd w:val="clear" w:color="auto" w:fill="F3F2EC"/>
        <w:spacing w:line="360" w:lineRule="atLeast"/>
        <w:rPr>
          <w:del w:id="142" w:author="Marguerite-Marie Bordry" w:date="2019-02-08T17:14:00Z"/>
          <w:rFonts w:ascii="Georgia" w:eastAsia="Times New Roman" w:hAnsi="Georgia" w:cs="Times New Roman"/>
          <w:color w:val="161616"/>
          <w:szCs w:val="24"/>
          <w:lang w:eastAsia="fr-FR"/>
        </w:rPr>
      </w:pPr>
      <w:del w:id="143" w:author="Marguerite-Marie Bordry" w:date="2019-02-08T17:14:00Z">
        <w:r w:rsidRPr="0086199A" w:rsidDel="0086199A">
          <w:rPr>
            <w:rFonts w:ascii="Georgia" w:eastAsia="Times New Roman" w:hAnsi="Georgia" w:cs="Times New Roman"/>
            <w:color w:val="161616"/>
            <w:szCs w:val="24"/>
            <w:lang w:eastAsia="fr-FR"/>
          </w:rPr>
          <w:delText xml:space="preserve">Agostino eut un regard méfiant : « Oui, certes, noble seigneur, sur vos ordres, — mais je n’ai nulle envie de perdre mon argent parce que vous vous êtes disputé avec la princesse. » — « Qui parle de ton argent ? » reprit le duc, « Moi », répliqua paisiblement le sculpteur, et comme le duc s’avançait vers lui la main levée, il ajouta : « Il ne faut pas songer à décommander la chose, le travail est terminé, sachez-le bien. » </w:delText>
        </w:r>
        <w:r w:rsidRPr="0086199A" w:rsidDel="0086199A">
          <w:rPr>
            <w:rFonts w:ascii="Georgia" w:eastAsia="Times New Roman" w:hAnsi="Georgia" w:cs="Times New Roman"/>
            <w:color w:val="161616"/>
            <w:szCs w:val="24"/>
            <w:lang w:eastAsia="fr-FR"/>
          </w:rPr>
          <w:lastRenderedPageBreak/>
          <w:delText>— « Parfait ! » dit vivement le duc, qui s’était habitué depuis longtemps à supporter l’impertinence de l’artiste, « avez-vous laissé la place pour l’inscription ? » — « Oh ! de quoi écrire tout un roman, répondit Agostino, un peu calmé ; la plaque est grande comme ça », — et il écartait les mains ; — « au-dessus, au centre, j’ai mis le portrait de la princesse suivant votre désir… » — « Bien, bien », mais le portrait ne figurera pas sur le portail de l’Église Sainte-Anna… » — Mettez-le où vous voudrez, je m’en f… », grogna Agostino.</w:delText>
        </w:r>
      </w:del>
    </w:p>
    <w:p w14:paraId="7BF1AA1B" w14:textId="561F3196" w:rsidR="0086199A" w:rsidRPr="0086199A" w:rsidDel="0086199A" w:rsidRDefault="0086199A" w:rsidP="0086199A">
      <w:pPr>
        <w:shd w:val="clear" w:color="auto" w:fill="F3F2EC"/>
        <w:spacing w:line="360" w:lineRule="atLeast"/>
        <w:rPr>
          <w:del w:id="144" w:author="Marguerite-Marie Bordry" w:date="2019-02-08T17:14:00Z"/>
          <w:rFonts w:ascii="Georgia" w:eastAsia="Times New Roman" w:hAnsi="Georgia" w:cs="Times New Roman"/>
          <w:color w:val="161616"/>
          <w:szCs w:val="24"/>
          <w:lang w:eastAsia="fr-FR"/>
        </w:rPr>
      </w:pPr>
      <w:del w:id="145" w:author="Marguerite-Marie Bordry" w:date="2019-02-08T17:14:00Z">
        <w:r w:rsidRPr="0086199A" w:rsidDel="0086199A">
          <w:rPr>
            <w:rFonts w:ascii="Georgia" w:eastAsia="Times New Roman" w:hAnsi="Georgia" w:cs="Times New Roman"/>
            <w:color w:val="161616"/>
            <w:szCs w:val="24"/>
            <w:lang w:eastAsia="fr-FR"/>
          </w:rPr>
          <w:delText>« C’est bon, dit le duc tranquillement, je vous ordonne de graver sur la pierre cette inscription : « Dans cette maison, la princesse Anna fut déshonorée. »</w:delText>
        </w:r>
      </w:del>
    </w:p>
    <w:p w14:paraId="0117B7E9" w14:textId="7DB5B0DA" w:rsidR="0086199A" w:rsidRPr="0086199A" w:rsidDel="0086199A" w:rsidRDefault="0086199A" w:rsidP="0086199A">
      <w:pPr>
        <w:shd w:val="clear" w:color="auto" w:fill="F3F2EC"/>
        <w:spacing w:line="360" w:lineRule="atLeast"/>
        <w:rPr>
          <w:del w:id="146" w:author="Marguerite-Marie Bordry" w:date="2019-02-08T17:14:00Z"/>
          <w:rFonts w:ascii="Georgia" w:eastAsia="Times New Roman" w:hAnsi="Georgia" w:cs="Times New Roman"/>
          <w:color w:val="161616"/>
          <w:szCs w:val="24"/>
          <w:lang w:eastAsia="fr-FR"/>
        </w:rPr>
      </w:pPr>
      <w:del w:id="147" w:author="Marguerite-Marie Bordry" w:date="2019-02-08T17:14:00Z">
        <w:r w:rsidRPr="0086199A" w:rsidDel="0086199A">
          <w:rPr>
            <w:rFonts w:ascii="Georgia" w:eastAsia="Times New Roman" w:hAnsi="Georgia" w:cs="Times New Roman"/>
            <w:color w:val="161616"/>
            <w:szCs w:val="24"/>
            <w:lang w:val="it-IT" w:eastAsia="fr-FR"/>
            <w:rPrChange w:id="148" w:author="Marguerite-Marie Bordry" w:date="2019-02-08T17:14:00Z">
              <w:rPr>
                <w:rFonts w:ascii="Georgia" w:eastAsia="Times New Roman" w:hAnsi="Georgia" w:cs="Times New Roman"/>
                <w:color w:val="161616"/>
                <w:szCs w:val="24"/>
                <w:lang w:eastAsia="fr-FR"/>
              </w:rPr>
            </w:rPrChange>
          </w:rPr>
          <w:delText xml:space="preserve">Agostino di Gardone et Pietro de Gonzalvo tressaillirent. </w:delText>
        </w:r>
        <w:r w:rsidRPr="0086199A" w:rsidDel="0086199A">
          <w:rPr>
            <w:rFonts w:ascii="Georgia" w:eastAsia="Times New Roman" w:hAnsi="Georgia" w:cs="Times New Roman"/>
            <w:color w:val="161616"/>
            <w:szCs w:val="24"/>
            <w:lang w:eastAsia="fr-FR"/>
          </w:rPr>
          <w:delText>Le duc n’avait pas bougé. « Vous fixerez cette plaque au fronton du palais Gambi aujourd’hui. Nous n’avons pas de temps à perdre. Il est huit heures du matin, à quatre heures, cet après-midi, tout doit être en place. Avant ce soir, la ville entière doit savoir ce qui s’est passé cette nuit. Allez, partez, qu’est-ce que vous attendez ? C’est mon ordre et je vous ferai fouetter si vous ne m’obéissez pas ! » Et Parabosco frappa du poing sur la table, ce que lui arrivait rarement.</w:delText>
        </w:r>
      </w:del>
    </w:p>
    <w:p w14:paraId="05F720EB" w14:textId="553B59CB" w:rsidR="0086199A" w:rsidRPr="0086199A" w:rsidDel="0086199A" w:rsidRDefault="0086199A" w:rsidP="0086199A">
      <w:pPr>
        <w:shd w:val="clear" w:color="auto" w:fill="F3F2EC"/>
        <w:spacing w:line="360" w:lineRule="atLeast"/>
        <w:rPr>
          <w:del w:id="149" w:author="Marguerite-Marie Bordry" w:date="2019-02-08T17:14:00Z"/>
          <w:rFonts w:ascii="Georgia" w:eastAsia="Times New Roman" w:hAnsi="Georgia" w:cs="Times New Roman"/>
          <w:color w:val="161616"/>
          <w:szCs w:val="24"/>
          <w:lang w:eastAsia="fr-FR"/>
        </w:rPr>
      </w:pPr>
      <w:del w:id="150" w:author="Marguerite-Marie Bordry" w:date="2019-02-08T17:14:00Z">
        <w:r w:rsidRPr="0086199A" w:rsidDel="0086199A">
          <w:rPr>
            <w:rFonts w:ascii="Georgia" w:eastAsia="Times New Roman" w:hAnsi="Georgia" w:cs="Times New Roman"/>
            <w:color w:val="161616"/>
            <w:szCs w:val="24"/>
            <w:lang w:eastAsia="fr-FR"/>
          </w:rPr>
          <w:delText>« Ah bah ! fouetter ! » murmura Agostino, il haussa les épaules et sortit sans saluer.</w:delText>
        </w:r>
      </w:del>
    </w:p>
    <w:p w14:paraId="74B67E7B" w14:textId="07E36977" w:rsidR="0086199A" w:rsidRPr="0086199A" w:rsidDel="0086199A" w:rsidRDefault="0086199A" w:rsidP="0086199A">
      <w:pPr>
        <w:shd w:val="clear" w:color="auto" w:fill="F3F2EC"/>
        <w:spacing w:line="360" w:lineRule="atLeast"/>
        <w:rPr>
          <w:del w:id="151" w:author="Marguerite-Marie Bordry" w:date="2019-02-08T17:14:00Z"/>
          <w:rFonts w:ascii="Georgia" w:eastAsia="Times New Roman" w:hAnsi="Georgia" w:cs="Times New Roman"/>
          <w:color w:val="161616"/>
          <w:szCs w:val="24"/>
          <w:lang w:eastAsia="fr-FR"/>
        </w:rPr>
      </w:pPr>
      <w:del w:id="152" w:author="Marguerite-Marie Bordry" w:date="2019-02-08T17:14:00Z">
        <w:r w:rsidRPr="0086199A" w:rsidDel="0086199A">
          <w:rPr>
            <w:rFonts w:ascii="Georgia" w:eastAsia="Times New Roman" w:hAnsi="Georgia" w:cs="Times New Roman"/>
            <w:color w:val="161616"/>
            <w:szCs w:val="24"/>
            <w:lang w:eastAsia="fr-FR"/>
          </w:rPr>
          <w:delText>« Je vous rends votre liberté », dit le duc à Pietro qui, d’un œil perdu, semblait chercher dans tous les coins de la chambre l’explication qu’il ne trouvait pas à l’étrange tournure que prenaient les choses.</w:delText>
        </w:r>
      </w:del>
    </w:p>
    <w:p w14:paraId="181F3958" w14:textId="6D7B8827" w:rsidR="0086199A" w:rsidRPr="0086199A" w:rsidDel="0086199A" w:rsidRDefault="0086199A" w:rsidP="0086199A">
      <w:pPr>
        <w:shd w:val="clear" w:color="auto" w:fill="F3F2EC"/>
        <w:spacing w:line="360" w:lineRule="atLeast"/>
        <w:rPr>
          <w:del w:id="153" w:author="Marguerite-Marie Bordry" w:date="2019-02-08T17:14:00Z"/>
          <w:rFonts w:ascii="Georgia" w:eastAsia="Times New Roman" w:hAnsi="Georgia" w:cs="Times New Roman"/>
          <w:color w:val="161616"/>
          <w:szCs w:val="24"/>
          <w:lang w:eastAsia="fr-FR"/>
        </w:rPr>
      </w:pPr>
      <w:del w:id="154" w:author="Marguerite-Marie Bordry" w:date="2019-02-08T17:14:00Z">
        <w:r w:rsidRPr="0086199A" w:rsidDel="0086199A">
          <w:rPr>
            <w:rFonts w:ascii="Georgia" w:eastAsia="Times New Roman" w:hAnsi="Georgia" w:cs="Times New Roman"/>
            <w:color w:val="161616"/>
            <w:szCs w:val="24"/>
            <w:lang w:eastAsia="fr-FR"/>
          </w:rPr>
          <w:delText>« Réfléchissez encore, je vous prie », murmura Gonzalvo, qui respirait à peine.</w:delText>
        </w:r>
      </w:del>
    </w:p>
    <w:p w14:paraId="00E7948D" w14:textId="7F8BA2FD" w:rsidR="0086199A" w:rsidRPr="0086199A" w:rsidDel="0086199A" w:rsidRDefault="0086199A" w:rsidP="0086199A">
      <w:pPr>
        <w:shd w:val="clear" w:color="auto" w:fill="F3F2EC"/>
        <w:spacing w:line="360" w:lineRule="atLeast"/>
        <w:rPr>
          <w:del w:id="155" w:author="Marguerite-Marie Bordry" w:date="2019-02-08T17:14:00Z"/>
          <w:rFonts w:ascii="Georgia" w:eastAsia="Times New Roman" w:hAnsi="Georgia" w:cs="Times New Roman"/>
          <w:color w:val="161616"/>
          <w:szCs w:val="24"/>
          <w:lang w:eastAsia="fr-FR"/>
        </w:rPr>
      </w:pPr>
      <w:del w:id="156" w:author="Marguerite-Marie Bordry" w:date="2019-02-08T17:14:00Z">
        <w:r w:rsidRPr="0086199A" w:rsidDel="0086199A">
          <w:rPr>
            <w:rFonts w:ascii="Georgia" w:eastAsia="Times New Roman" w:hAnsi="Georgia" w:cs="Times New Roman"/>
            <w:color w:val="161616"/>
            <w:szCs w:val="24"/>
            <w:lang w:eastAsia="fr-FR"/>
          </w:rPr>
          <w:delText>« C’est tout réfléchi, j’ai fait garrotter Catherine, la nourrice, pour qu’elle n’aille pas de suite répandre la nouvelle. On l’a étranglée il y a deux heures. Elle a mérité ce qui lui arrive. Elle était commise à la garde de la princesse et en a profité pour se faire l’entremetteuse de ses désirs, comme vous-même, que j’avais appelé pour me donner conseil, avez tenté de vous faire l’entremetteur de ma colère. »</w:delText>
        </w:r>
      </w:del>
    </w:p>
    <w:p w14:paraId="4F3AA5CF" w14:textId="0C238B63" w:rsidR="0086199A" w:rsidRPr="0086199A" w:rsidDel="0086199A" w:rsidRDefault="0086199A" w:rsidP="0086199A">
      <w:pPr>
        <w:shd w:val="clear" w:color="auto" w:fill="F3F2EC"/>
        <w:spacing w:line="360" w:lineRule="atLeast"/>
        <w:rPr>
          <w:del w:id="157" w:author="Marguerite-Marie Bordry" w:date="2019-02-08T17:14:00Z"/>
          <w:rFonts w:ascii="Georgia" w:eastAsia="Times New Roman" w:hAnsi="Georgia" w:cs="Times New Roman"/>
          <w:color w:val="161616"/>
          <w:szCs w:val="24"/>
          <w:lang w:eastAsia="fr-FR"/>
        </w:rPr>
      </w:pPr>
      <w:del w:id="158" w:author="Marguerite-Marie Bordry" w:date="2019-02-08T17:14:00Z">
        <w:r w:rsidRPr="0086199A" w:rsidDel="0086199A">
          <w:rPr>
            <w:rFonts w:ascii="Georgia" w:eastAsia="Times New Roman" w:hAnsi="Georgia" w:cs="Times New Roman"/>
            <w:color w:val="161616"/>
            <w:szCs w:val="24"/>
            <w:lang w:eastAsia="fr-FR"/>
          </w:rPr>
          <w:delText>Gonzalvo fit effort pour se composer un visage honteux et repentant, mais le duc ne le regardait pas et continua : « J’avais l’intention de passer l’éponge, mais le lieutenant de service cette nuit au palais, Filippo Geraldini, a pâli quand il a vu rentrer la princesse à mon bras. Il savait donc d’où elle venait. Sans quoi, pourquoi pâlir ? Franzesco Gambi a dû se vanter devant lui de sa bonne fortune ou la lui confier. Les lieutenants se plaisent au récit mutuel de leurs aventures et cette fois… c’était ma sœur. »</w:delText>
        </w:r>
      </w:del>
    </w:p>
    <w:p w14:paraId="17F7E612" w14:textId="50EDF2FB" w:rsidR="0086199A" w:rsidRPr="0086199A" w:rsidDel="0086199A" w:rsidRDefault="0086199A" w:rsidP="0086199A">
      <w:pPr>
        <w:shd w:val="clear" w:color="auto" w:fill="F3F2EC"/>
        <w:spacing w:line="360" w:lineRule="atLeast"/>
        <w:rPr>
          <w:del w:id="159" w:author="Marguerite-Marie Bordry" w:date="2019-02-08T17:14:00Z"/>
          <w:rFonts w:ascii="Georgia" w:eastAsia="Times New Roman" w:hAnsi="Georgia" w:cs="Times New Roman"/>
          <w:color w:val="161616"/>
          <w:szCs w:val="24"/>
          <w:lang w:eastAsia="fr-FR"/>
        </w:rPr>
      </w:pPr>
      <w:del w:id="160" w:author="Marguerite-Marie Bordry" w:date="2019-02-08T17:14:00Z">
        <w:r w:rsidRPr="0086199A" w:rsidDel="0086199A">
          <w:rPr>
            <w:rFonts w:ascii="Georgia" w:eastAsia="Times New Roman" w:hAnsi="Georgia" w:cs="Times New Roman"/>
            <w:color w:val="161616"/>
            <w:szCs w:val="24"/>
            <w:lang w:eastAsia="fr-FR"/>
          </w:rPr>
          <w:delText>Une bouffée de colère empourpra à cette pensée le visage du duc et il envoya son page chez Gardone pour lui enjoindre de presser le travail, la stèle devant absolument être inaugurée avant la fin de la journée.</w:delText>
        </w:r>
      </w:del>
    </w:p>
    <w:p w14:paraId="1C4206C0" w14:textId="7CE14FD1" w:rsidR="0086199A" w:rsidRPr="0086199A" w:rsidDel="0086199A" w:rsidRDefault="0086199A" w:rsidP="0086199A">
      <w:pPr>
        <w:shd w:val="clear" w:color="auto" w:fill="F3F2EC"/>
        <w:spacing w:line="360" w:lineRule="atLeast"/>
        <w:rPr>
          <w:del w:id="161" w:author="Marguerite-Marie Bordry" w:date="2019-02-08T17:14:00Z"/>
          <w:rFonts w:ascii="Georgia" w:eastAsia="Times New Roman" w:hAnsi="Georgia" w:cs="Times New Roman"/>
          <w:color w:val="161616"/>
          <w:szCs w:val="24"/>
          <w:lang w:eastAsia="fr-FR"/>
        </w:rPr>
      </w:pPr>
      <w:del w:id="162" w:author="Marguerite-Marie Bordry" w:date="2019-02-08T17:14:00Z">
        <w:r w:rsidRPr="0086199A" w:rsidDel="0086199A">
          <w:rPr>
            <w:rFonts w:ascii="Georgia" w:eastAsia="Times New Roman" w:hAnsi="Georgia" w:cs="Times New Roman"/>
            <w:color w:val="161616"/>
            <w:szCs w:val="24"/>
            <w:lang w:eastAsia="fr-FR"/>
          </w:rPr>
          <w:delText xml:space="preserve">Et comme pour motiver et fortifier sa décision il ajouta, dès que le garçon eut décampé : « Il le faut ! Il le faut ! M’est-il possible de laisser cette histoire circuler dans Ravenne, sous le manteau, comme un commérage chuchoté à mi-voix ? Dois-je me laisser </w:delText>
        </w:r>
        <w:r w:rsidRPr="0086199A" w:rsidDel="0086199A">
          <w:rPr>
            <w:rFonts w:ascii="Georgia" w:eastAsia="Times New Roman" w:hAnsi="Georgia" w:cs="Times New Roman"/>
            <w:color w:val="161616"/>
            <w:szCs w:val="24"/>
            <w:lang w:eastAsia="fr-FR"/>
          </w:rPr>
          <w:lastRenderedPageBreak/>
          <w:delText>montrer du doigt ? Sera-t-il à jamais défendu de parler d’amour à ma table par crainte d’allusion blessante, ou bien permettrais-je par mon silence à tous ceux qui m’entourent de nourrir le secret espoir de tenter leur chance auprès de la princesse ? Alors, à tour de rôle, ils jetteront l’hameçon et essayeront sous mes yeux ce qu’un seul jusqu’ici a secrètement osé ! Non ! Non ! Ce qu’avec l’aide de Dieu je peux empêcher, je l’empêcherai. Ils se sont aimés et ils ont joui l’un de l’autre — soit, — mais je n’ai pour le rôle de paravent qu’un goût très limité et les regards des sots et les mains sales de la curiosité me sont odieux. Ce que Franzesco et ma sœur Anna ont fait leur appartient, qu’ils en supportent la peine comme ils en ont eu la joie. Et plutôt que de laisser l’histoire ramper sournoisement dans l’ombre, j’aime mieux l’étaler au grand jour. La maison Gambi accepte la responsabilité de l’aventure, mais j’en débarrasse du coup ma personne et ne crains plus rien de ce qui pourra advenir. »</w:delText>
        </w:r>
      </w:del>
    </w:p>
    <w:p w14:paraId="2C09AECC" w14:textId="7E42BAF3" w:rsidR="0086199A" w:rsidRPr="0086199A" w:rsidDel="0086199A" w:rsidRDefault="0086199A" w:rsidP="0086199A">
      <w:pPr>
        <w:shd w:val="clear" w:color="auto" w:fill="F3F2EC"/>
        <w:spacing w:line="360" w:lineRule="atLeast"/>
        <w:rPr>
          <w:del w:id="163" w:author="Marguerite-Marie Bordry" w:date="2019-02-08T17:14:00Z"/>
          <w:rFonts w:ascii="Georgia" w:eastAsia="Times New Roman" w:hAnsi="Georgia" w:cs="Times New Roman"/>
          <w:color w:val="161616"/>
          <w:szCs w:val="24"/>
          <w:lang w:eastAsia="fr-FR"/>
        </w:rPr>
      </w:pPr>
      <w:del w:id="164" w:author="Marguerite-Marie Bordry" w:date="2019-02-08T17:14:00Z">
        <w:r w:rsidRPr="0086199A" w:rsidDel="0086199A">
          <w:rPr>
            <w:rFonts w:ascii="Georgia" w:eastAsia="Times New Roman" w:hAnsi="Georgia" w:cs="Times New Roman"/>
            <w:color w:val="161616"/>
            <w:szCs w:val="24"/>
            <w:lang w:eastAsia="fr-FR"/>
          </w:rPr>
          <w:delText>Gonzalvo s’inclina et sortit. Parabosco lui avait tourné le dos et tambourinait des doigts sur la vitre.</w:delText>
        </w:r>
      </w:del>
    </w:p>
    <w:p w14:paraId="0A8380AF" w14:textId="3F18476B" w:rsidR="0086199A" w:rsidRPr="0086199A" w:rsidDel="0086199A" w:rsidRDefault="0086199A" w:rsidP="0086199A">
      <w:pPr>
        <w:shd w:val="clear" w:color="auto" w:fill="F3F2EC"/>
        <w:spacing w:line="360" w:lineRule="atLeast"/>
        <w:rPr>
          <w:del w:id="165" w:author="Marguerite-Marie Bordry" w:date="2019-02-08T17:14:00Z"/>
          <w:rFonts w:ascii="Georgia" w:eastAsia="Times New Roman" w:hAnsi="Georgia" w:cs="Times New Roman"/>
          <w:color w:val="161616"/>
          <w:szCs w:val="24"/>
          <w:lang w:eastAsia="fr-FR"/>
        </w:rPr>
      </w:pPr>
      <w:del w:id="166" w:author="Marguerite-Marie Bordry" w:date="2019-02-08T17:14:00Z">
        <w:r w:rsidRPr="0086199A" w:rsidDel="0086199A">
          <w:rPr>
            <w:rFonts w:ascii="Georgia" w:eastAsia="Times New Roman" w:hAnsi="Georgia" w:cs="Times New Roman"/>
            <w:color w:val="161616"/>
            <w:szCs w:val="24"/>
            <w:lang w:eastAsia="fr-FR"/>
          </w:rPr>
          <w:delText>Dans l’antichambre le philosophe se frappa le front : « On n’est pas plus bête que je ne l’ai été ! Pourquoi n’y avais-je pas pensé ? Je serais chancelier à l’heure qu’il est ! »</w:delText>
        </w:r>
      </w:del>
    </w:p>
    <w:p w14:paraId="71EC725E" w14:textId="024FB535" w:rsidR="0086199A" w:rsidRPr="0086199A" w:rsidDel="0086199A" w:rsidRDefault="0086199A" w:rsidP="0086199A">
      <w:pPr>
        <w:shd w:val="clear" w:color="auto" w:fill="F3F2EC"/>
        <w:spacing w:line="360" w:lineRule="atLeast"/>
        <w:rPr>
          <w:del w:id="167" w:author="Marguerite-Marie Bordry" w:date="2019-02-08T17:14:00Z"/>
          <w:rFonts w:ascii="Georgia" w:eastAsia="Times New Roman" w:hAnsi="Georgia" w:cs="Times New Roman"/>
          <w:color w:val="161616"/>
          <w:szCs w:val="24"/>
          <w:lang w:eastAsia="fr-FR"/>
        </w:rPr>
      </w:pPr>
      <w:del w:id="168" w:author="Marguerite-Marie Bordry" w:date="2019-02-08T17:14:00Z">
        <w:r w:rsidRPr="0086199A" w:rsidDel="0086199A">
          <w:rPr>
            <w:rFonts w:ascii="Georgia" w:eastAsia="Times New Roman" w:hAnsi="Georgia" w:cs="Times New Roman"/>
            <w:color w:val="161616"/>
            <w:szCs w:val="24"/>
            <w:lang w:eastAsia="fr-FR"/>
          </w:rPr>
          <w:delText>Il croisa sur l’escalier le secrétaire d’État Errante et l’arrêta. « Le duc et moi venons de prendre d’importantes décisions. Il en sera fait aujourd’hui quelque bruit dans Ravenne », et il poursuivit son chemin devant Errante, profondément incliné. Il descendit l’escalier d’un pas grave, le front plissé comme un homme qui veut bien une fois par hasard s’abaisser jusqu’au niveau des mortels.</w:delText>
        </w:r>
      </w:del>
    </w:p>
    <w:p w14:paraId="16EC7437" w14:textId="388F4D94" w:rsidR="0086199A" w:rsidRPr="0086199A" w:rsidDel="0086199A" w:rsidRDefault="0086199A" w:rsidP="0086199A">
      <w:pPr>
        <w:shd w:val="clear" w:color="auto" w:fill="F3F2EC"/>
        <w:spacing w:line="228" w:lineRule="atLeast"/>
        <w:jc w:val="center"/>
        <w:rPr>
          <w:del w:id="169" w:author="Marguerite-Marie Bordry" w:date="2019-02-08T17:14:00Z"/>
          <w:rFonts w:ascii="Georgia" w:eastAsia="Times New Roman" w:hAnsi="Georgia" w:cs="Times New Roman"/>
          <w:color w:val="161616"/>
          <w:spacing w:val="144"/>
          <w:szCs w:val="24"/>
          <w:lang w:eastAsia="fr-FR"/>
        </w:rPr>
      </w:pPr>
      <w:del w:id="170" w:author="Marguerite-Marie Bordry" w:date="2019-02-08T17:14:00Z">
        <w:r w:rsidRPr="0086199A" w:rsidDel="0086199A">
          <w:rPr>
            <w:rFonts w:ascii="Georgia" w:eastAsia="Times New Roman" w:hAnsi="Georgia" w:cs="Times New Roman"/>
            <w:color w:val="161616"/>
            <w:spacing w:val="144"/>
            <w:szCs w:val="24"/>
            <w:lang w:eastAsia="fr-FR"/>
          </w:rPr>
          <w:delText>*</w:delText>
        </w:r>
      </w:del>
    </w:p>
    <w:p w14:paraId="08332366" w14:textId="7E3EA3F3" w:rsidR="0086199A" w:rsidRPr="0086199A" w:rsidDel="0086199A" w:rsidRDefault="0086199A" w:rsidP="0086199A">
      <w:pPr>
        <w:shd w:val="clear" w:color="auto" w:fill="F3F2EC"/>
        <w:spacing w:line="360" w:lineRule="atLeast"/>
        <w:rPr>
          <w:del w:id="171" w:author="Marguerite-Marie Bordry" w:date="2019-02-08T17:14:00Z"/>
          <w:rFonts w:ascii="Georgia" w:eastAsia="Times New Roman" w:hAnsi="Georgia" w:cs="Times New Roman"/>
          <w:color w:val="161616"/>
          <w:szCs w:val="24"/>
          <w:lang w:eastAsia="fr-FR"/>
        </w:rPr>
      </w:pPr>
      <w:del w:id="172" w:author="Marguerite-Marie Bordry" w:date="2019-02-08T17:14:00Z">
        <w:r w:rsidRPr="0086199A" w:rsidDel="0086199A">
          <w:rPr>
            <w:rFonts w:ascii="Georgia" w:eastAsia="Times New Roman" w:hAnsi="Georgia" w:cs="Times New Roman"/>
            <w:color w:val="161616"/>
            <w:szCs w:val="24"/>
            <w:lang w:eastAsia="fr-FR"/>
          </w:rPr>
          <w:delText>Dès qu’il eut franchi le seuil de son atelier, Agostino di Gardone se fit apporter du vin. Il avait marché vite, il faisait chaud, il avait soif. Il avait d’ailleurs toujours soif. Et puis l’idée d’être payé si vite ne l’encourageait point médiocrement à la gaieté. « Parabosco, se disait-il, était peut-être en passe de m’oublier, la princesse amoureuse est venue à temps pour m’aider à recouvrer mes créances. Belle et bonne journée ! » et Agostino se mit à vider et revider sa coupe jusqu’à midi. Cette petite distraction dura donc quatre heures d’horloge. Pour quelques mots à graver, il avait bien le temps, surtout avec sa naturelle facilité. Au coup de midi il se leva, et quoique ayant quelque trouble dans le cerveau se mit courageusement à l’ouvrage, chantant quelques refrains risqués comme il avait coutume d’accompagner tout travail facile ou amusant.</w:delText>
        </w:r>
      </w:del>
    </w:p>
    <w:p w14:paraId="2CE1A31F" w14:textId="4A0957D0" w:rsidR="0086199A" w:rsidRPr="0086199A" w:rsidDel="0086199A" w:rsidRDefault="0086199A" w:rsidP="0086199A">
      <w:pPr>
        <w:shd w:val="clear" w:color="auto" w:fill="F3F2EC"/>
        <w:spacing w:line="360" w:lineRule="atLeast"/>
        <w:rPr>
          <w:del w:id="173" w:author="Marguerite-Marie Bordry" w:date="2019-02-08T17:14:00Z"/>
          <w:rFonts w:ascii="Georgia" w:eastAsia="Times New Roman" w:hAnsi="Georgia" w:cs="Times New Roman"/>
          <w:color w:val="161616"/>
          <w:szCs w:val="24"/>
          <w:lang w:eastAsia="fr-FR"/>
        </w:rPr>
      </w:pPr>
      <w:del w:id="174" w:author="Marguerite-Marie Bordry" w:date="2019-02-08T17:14:00Z">
        <w:r w:rsidRPr="0086199A" w:rsidDel="0086199A">
          <w:rPr>
            <w:rFonts w:ascii="Georgia" w:eastAsia="Times New Roman" w:hAnsi="Georgia" w:cs="Times New Roman"/>
            <w:color w:val="161616"/>
            <w:szCs w:val="24"/>
            <w:lang w:eastAsia="fr-FR"/>
          </w:rPr>
          <w:delText>« Dans cette maison la princesse An… »</w:delText>
        </w:r>
      </w:del>
    </w:p>
    <w:p w14:paraId="673BB666" w14:textId="72E3FB87" w:rsidR="0086199A" w:rsidRPr="0086199A" w:rsidDel="0086199A" w:rsidRDefault="0086199A" w:rsidP="0086199A">
      <w:pPr>
        <w:shd w:val="clear" w:color="auto" w:fill="F3F2EC"/>
        <w:spacing w:line="360" w:lineRule="atLeast"/>
        <w:rPr>
          <w:del w:id="175" w:author="Marguerite-Marie Bordry" w:date="2019-02-08T17:14:00Z"/>
          <w:rFonts w:ascii="Georgia" w:eastAsia="Times New Roman" w:hAnsi="Georgia" w:cs="Times New Roman"/>
          <w:color w:val="161616"/>
          <w:szCs w:val="24"/>
          <w:lang w:eastAsia="fr-FR"/>
        </w:rPr>
      </w:pPr>
      <w:del w:id="176" w:author="Marguerite-Marie Bordry" w:date="2019-02-08T17:14:00Z">
        <w:r w:rsidRPr="0086199A" w:rsidDel="0086199A">
          <w:rPr>
            <w:rFonts w:ascii="Georgia" w:eastAsia="Times New Roman" w:hAnsi="Georgia" w:cs="Times New Roman"/>
            <w:color w:val="161616"/>
            <w:szCs w:val="24"/>
            <w:lang w:eastAsia="fr-FR"/>
          </w:rPr>
          <w:delText>Il en était justement aux lettres « An », lorsqu’il se prit soudain à réfléchir à la teneur de la phrase que lui avait dite Parabosco.</w:delText>
        </w:r>
      </w:del>
    </w:p>
    <w:p w14:paraId="78D15499" w14:textId="335EE0A8" w:rsidR="0086199A" w:rsidRPr="0086199A" w:rsidDel="0086199A" w:rsidRDefault="0086199A" w:rsidP="0086199A">
      <w:pPr>
        <w:shd w:val="clear" w:color="auto" w:fill="F3F2EC"/>
        <w:spacing w:line="360" w:lineRule="atLeast"/>
        <w:rPr>
          <w:del w:id="177" w:author="Marguerite-Marie Bordry" w:date="2019-02-08T17:14:00Z"/>
          <w:rFonts w:ascii="Georgia" w:eastAsia="Times New Roman" w:hAnsi="Georgia" w:cs="Times New Roman"/>
          <w:color w:val="161616"/>
          <w:szCs w:val="24"/>
          <w:lang w:eastAsia="fr-FR"/>
        </w:rPr>
      </w:pPr>
      <w:del w:id="178" w:author="Marguerite-Marie Bordry" w:date="2019-02-08T17:14:00Z">
        <w:r w:rsidRPr="0086199A" w:rsidDel="0086199A">
          <w:rPr>
            <w:rFonts w:ascii="Georgia" w:eastAsia="Times New Roman" w:hAnsi="Georgia" w:cs="Times New Roman"/>
            <w:color w:val="161616"/>
            <w:szCs w:val="24"/>
            <w:lang w:eastAsia="fr-FR"/>
          </w:rPr>
          <w:delText>Se considérant, en sa qualité d’artiste, comme l’égal du duc, il n’avait prêté qu’une médiocre attention à son discours et après ses quatre heures de libations solitaires, il ne s’en souvenait plus du tout.</w:delText>
        </w:r>
      </w:del>
    </w:p>
    <w:p w14:paraId="11A760DB" w14:textId="49EA2682" w:rsidR="0086199A" w:rsidRPr="0086199A" w:rsidDel="0086199A" w:rsidRDefault="0086199A" w:rsidP="0086199A">
      <w:pPr>
        <w:shd w:val="clear" w:color="auto" w:fill="F3F2EC"/>
        <w:spacing w:line="360" w:lineRule="atLeast"/>
        <w:rPr>
          <w:del w:id="179" w:author="Marguerite-Marie Bordry" w:date="2019-02-08T17:14:00Z"/>
          <w:rFonts w:ascii="Georgia" w:eastAsia="Times New Roman" w:hAnsi="Georgia" w:cs="Times New Roman"/>
          <w:color w:val="161616"/>
          <w:szCs w:val="24"/>
          <w:lang w:eastAsia="fr-FR"/>
        </w:rPr>
      </w:pPr>
      <w:del w:id="180" w:author="Marguerite-Marie Bordry" w:date="2019-02-08T17:14:00Z">
        <w:r w:rsidRPr="0086199A" w:rsidDel="0086199A">
          <w:rPr>
            <w:rFonts w:ascii="Georgia" w:eastAsia="Times New Roman" w:hAnsi="Georgia" w:cs="Times New Roman"/>
            <w:color w:val="161616"/>
            <w:szCs w:val="24"/>
            <w:lang w:eastAsia="fr-FR"/>
          </w:rPr>
          <w:lastRenderedPageBreak/>
          <w:delText>« Dans cette maison, la princesse Anna fut… Qu’est-ce qu’elle fut ? C’est idiot ! je sais bien ce qu’elle fut ! J’aurais même voulu être là lorsqu’elle fut… car elle est jolie fille et le sourire de ses yeux noirs m’eût fourni un joli motif de plaque commémorative… tant pis, qu’un autre en reçoive la commande ! Ce qu’elle fut !… Mais il n’y a pas de doute possible. Seulement je me souviens que le duc avait employé une expression tempérée. »</w:delText>
        </w:r>
      </w:del>
    </w:p>
    <w:p w14:paraId="5D3B5AFE" w14:textId="40B19221" w:rsidR="0086199A" w:rsidRPr="0086199A" w:rsidDel="0086199A" w:rsidRDefault="0086199A" w:rsidP="0086199A">
      <w:pPr>
        <w:shd w:val="clear" w:color="auto" w:fill="F3F2EC"/>
        <w:spacing w:line="360" w:lineRule="atLeast"/>
        <w:rPr>
          <w:del w:id="181" w:author="Marguerite-Marie Bordry" w:date="2019-02-08T17:14:00Z"/>
          <w:rFonts w:ascii="Georgia" w:eastAsia="Times New Roman" w:hAnsi="Georgia" w:cs="Times New Roman"/>
          <w:color w:val="161616"/>
          <w:szCs w:val="24"/>
          <w:lang w:eastAsia="fr-FR"/>
        </w:rPr>
      </w:pPr>
      <w:del w:id="182" w:author="Marguerite-Marie Bordry" w:date="2019-02-08T17:14:00Z">
        <w:r w:rsidRPr="0086199A" w:rsidDel="0086199A">
          <w:rPr>
            <w:rFonts w:ascii="Georgia" w:eastAsia="Times New Roman" w:hAnsi="Georgia" w:cs="Times New Roman"/>
            <w:color w:val="161616"/>
            <w:szCs w:val="24"/>
            <w:lang w:eastAsia="fr-FR"/>
          </w:rPr>
          <w:delText>Or les mots crus étaient plus familiers à Agostino que les euphémismes. N’était-il pas artiste ? Il se mit donc en quête de tous les vocables usités pour le genre de faute de la princesse Anna. À chaque coup de marteau il en trouvait un nouveau et un visiteur eût été fort étonné autant de cette curieuse technique du marbre qui mêlait les discours aux efforts du ciseau que du nombre colossal des termes qu’Agostino avait à sa disposition pour exprimer une chose unique. Au passage le sculpteur examinait les participes qui glissaient de ses lèvres pour les éliminer aussitôt, vu leur insuffisance décorative. De temps à autre il laissait échapper un éclat de rire quand sa fantaisie lui avait soufflé quelque mot du plus pur argot de Ravenne et qu’il en avait imaginé l’effet près du nom de la princesse.</w:delText>
        </w:r>
      </w:del>
    </w:p>
    <w:p w14:paraId="491EAD45" w14:textId="3752356D" w:rsidR="0086199A" w:rsidRPr="0086199A" w:rsidDel="0086199A" w:rsidRDefault="0086199A" w:rsidP="0086199A">
      <w:pPr>
        <w:shd w:val="clear" w:color="auto" w:fill="F3F2EC"/>
        <w:spacing w:line="360" w:lineRule="atLeast"/>
        <w:rPr>
          <w:del w:id="183" w:author="Marguerite-Marie Bordry" w:date="2019-02-08T17:14:00Z"/>
          <w:rFonts w:ascii="Georgia" w:eastAsia="Times New Roman" w:hAnsi="Georgia" w:cs="Times New Roman"/>
          <w:color w:val="161616"/>
          <w:szCs w:val="24"/>
          <w:lang w:eastAsia="fr-FR"/>
        </w:rPr>
      </w:pPr>
      <w:del w:id="184" w:author="Marguerite-Marie Bordry" w:date="2019-02-08T17:14:00Z">
        <w:r w:rsidRPr="0086199A" w:rsidDel="0086199A">
          <w:rPr>
            <w:rFonts w:ascii="Georgia" w:eastAsia="Times New Roman" w:hAnsi="Georgia" w:cs="Times New Roman"/>
            <w:color w:val="161616"/>
            <w:szCs w:val="24"/>
            <w:lang w:eastAsia="fr-FR"/>
          </w:rPr>
          <w:delText>Pourtant l’inscription avançait, et craignant d’avoir achevé la sculpture d’</w:delText>
        </w:r>
        <w:r w:rsidRPr="0086199A" w:rsidDel="0086199A">
          <w:rPr>
            <w:rFonts w:ascii="Georgia" w:eastAsia="Times New Roman" w:hAnsi="Georgia" w:cs="Times New Roman"/>
            <w:i/>
            <w:iCs/>
            <w:color w:val="161616"/>
            <w:szCs w:val="24"/>
            <w:lang w:eastAsia="fr-FR"/>
          </w:rPr>
          <w:delText>Anna fut…</w:delText>
        </w:r>
        <w:r w:rsidRPr="0086199A" w:rsidDel="0086199A">
          <w:rPr>
            <w:rFonts w:ascii="Georgia" w:eastAsia="Times New Roman" w:hAnsi="Georgia" w:cs="Times New Roman"/>
            <w:color w:val="161616"/>
            <w:szCs w:val="24"/>
            <w:lang w:eastAsia="fr-FR"/>
          </w:rPr>
          <w:delText> avant d’avoir trouvé, ce qui serait une perte de temps appréciable et une interruption fâcheuse dans son ouvrage, il se mit à parler vite, plus vite. Il venait de terminer le T lorsqu’il eut un sursaut. La princesse Anna fut… « la première fois naturellement, sans cela, le bon Parabosco y eût été habitué et n’en eût pas fait tout ce tapage. Il ne peut tout de même pas faire mettre une plaque commémorative sur toutes les maisons où la princesse fut… On ne fête cela que la première fois. Par conséquent j’ai trouvé… », et il leva le marteau : « Dépucelée ! cria Agostino. Dans cette maison, la princesse Anna fut dépucelée. »</w:delText>
        </w:r>
      </w:del>
    </w:p>
    <w:p w14:paraId="38EA1898" w14:textId="144EC983" w:rsidR="0086199A" w:rsidRPr="0086199A" w:rsidDel="0086199A" w:rsidRDefault="0086199A" w:rsidP="0086199A">
      <w:pPr>
        <w:shd w:val="clear" w:color="auto" w:fill="F3F2EC"/>
        <w:spacing w:line="360" w:lineRule="atLeast"/>
        <w:rPr>
          <w:del w:id="185" w:author="Marguerite-Marie Bordry" w:date="2019-02-08T17:14:00Z"/>
          <w:rFonts w:ascii="Georgia" w:eastAsia="Times New Roman" w:hAnsi="Georgia" w:cs="Times New Roman"/>
          <w:color w:val="161616"/>
          <w:szCs w:val="24"/>
          <w:lang w:eastAsia="fr-FR"/>
        </w:rPr>
      </w:pPr>
      <w:del w:id="186" w:author="Marguerite-Marie Bordry" w:date="2019-02-08T17:14:00Z">
        <w:r w:rsidRPr="0086199A" w:rsidDel="0086199A">
          <w:rPr>
            <w:rFonts w:ascii="Georgia" w:eastAsia="Times New Roman" w:hAnsi="Georgia" w:cs="Times New Roman"/>
            <w:color w:val="161616"/>
            <w:szCs w:val="24"/>
            <w:lang w:eastAsia="fr-FR"/>
          </w:rPr>
          <w:delText>Et tout joyeux, il se mit à graver dans le marbre ce mot qui lui parut noble et pompeux en comparaison de tous ceux qu’il avait jusqu’ici trouvés. Il avait bien l’impression vague que le duc s’était servi d’un autre terme, mais cela ne l’émut pas autrement, la finesse de langage ne le touchant pas spécialement. Tel quel, l’adjectif était bon, puisque clair, et n’était-ce pas l’unique pensée du duc ?</w:delText>
        </w:r>
      </w:del>
    </w:p>
    <w:p w14:paraId="07BE419C" w14:textId="00B7A662" w:rsidR="0086199A" w:rsidRPr="0086199A" w:rsidDel="0086199A" w:rsidRDefault="0086199A" w:rsidP="0086199A">
      <w:pPr>
        <w:shd w:val="clear" w:color="auto" w:fill="F3F2EC"/>
        <w:spacing w:line="360" w:lineRule="atLeast"/>
        <w:rPr>
          <w:del w:id="187" w:author="Marguerite-Marie Bordry" w:date="2019-02-08T17:14:00Z"/>
          <w:rFonts w:ascii="Georgia" w:eastAsia="Times New Roman" w:hAnsi="Georgia" w:cs="Times New Roman"/>
          <w:color w:val="161616"/>
          <w:szCs w:val="24"/>
          <w:lang w:eastAsia="fr-FR"/>
        </w:rPr>
      </w:pPr>
      <w:del w:id="188" w:author="Marguerite-Marie Bordry" w:date="2019-02-08T17:14:00Z">
        <w:r w:rsidRPr="0086199A" w:rsidDel="0086199A">
          <w:rPr>
            <w:rFonts w:ascii="Georgia" w:eastAsia="Times New Roman" w:hAnsi="Georgia" w:cs="Times New Roman"/>
            <w:color w:val="161616"/>
            <w:szCs w:val="24"/>
            <w:lang w:eastAsia="fr-FR"/>
          </w:rPr>
          <w:delText>L’inscription terminée à coups de ciseaux et coups de gueules, Agostino, délivré d’un souci, cisela amoureusement son </w:delText>
        </w:r>
        <w:r w:rsidRPr="0086199A" w:rsidDel="0086199A">
          <w:rPr>
            <w:rFonts w:ascii="Georgia" w:eastAsia="Times New Roman" w:hAnsi="Georgia" w:cs="Times New Roman"/>
            <w:smallCaps/>
            <w:color w:val="161616"/>
            <w:szCs w:val="24"/>
            <w:lang w:eastAsia="fr-FR"/>
          </w:rPr>
          <w:delText>anno domini</w:delText>
        </w:r>
        <w:r w:rsidRPr="0086199A" w:rsidDel="0086199A">
          <w:rPr>
            <w:rFonts w:ascii="Georgia" w:eastAsia="Times New Roman" w:hAnsi="Georgia" w:cs="Times New Roman"/>
            <w:color w:val="161616"/>
            <w:szCs w:val="24"/>
            <w:lang w:eastAsia="fr-FR"/>
          </w:rPr>
          <w:delText>et comme il avait encore une bonne heure devant lui, il se livra aux fantaisies de son imagination décorative. Ici un cœur qu’une fine flèche transperçait, surmonté d’une petite couronne, et, à droite et à gauche, une pieuse petite croix. Enfin tout en bas, dans l’angle, un petit phallus, à la mode pompéienne, assez petit pour que la plèbe n’en pût apercevoir de loin l’image, mais suffisant cependant pour qu’Agostino y trouvât son propre plaisir et tel qu’il pût représenter l’opinion personnelle de l’artiste dans la question.</w:delText>
        </w:r>
      </w:del>
    </w:p>
    <w:p w14:paraId="28E7AE9A" w14:textId="01AE1DE3" w:rsidR="0086199A" w:rsidRPr="0086199A" w:rsidDel="0086199A" w:rsidRDefault="0086199A" w:rsidP="0086199A">
      <w:pPr>
        <w:shd w:val="clear" w:color="auto" w:fill="F3F2EC"/>
        <w:spacing w:line="360" w:lineRule="atLeast"/>
        <w:rPr>
          <w:del w:id="189" w:author="Marguerite-Marie Bordry" w:date="2019-02-08T17:14:00Z"/>
          <w:rFonts w:ascii="Georgia" w:eastAsia="Times New Roman" w:hAnsi="Georgia" w:cs="Times New Roman"/>
          <w:color w:val="161616"/>
          <w:szCs w:val="24"/>
          <w:lang w:eastAsia="fr-FR"/>
        </w:rPr>
      </w:pPr>
      <w:del w:id="190" w:author="Marguerite-Marie Bordry" w:date="2019-02-08T17:14:00Z">
        <w:r w:rsidRPr="0086199A" w:rsidDel="0086199A">
          <w:rPr>
            <w:rFonts w:ascii="Georgia" w:eastAsia="Times New Roman" w:hAnsi="Georgia" w:cs="Times New Roman"/>
            <w:color w:val="161616"/>
            <w:szCs w:val="24"/>
            <w:lang w:eastAsia="fr-FR"/>
          </w:rPr>
          <w:lastRenderedPageBreak/>
          <w:delText>Après quoi, il manda deux maçons, jeta une toile sur la pierre, fit prendre des outils aux ouvriers et se mit en route vers le palais Gambi.</w:delText>
        </w:r>
      </w:del>
    </w:p>
    <w:p w14:paraId="5B2214DF" w14:textId="696A2B0E" w:rsidR="0086199A" w:rsidRPr="0086199A" w:rsidDel="0086199A" w:rsidRDefault="0086199A" w:rsidP="0086199A">
      <w:pPr>
        <w:shd w:val="clear" w:color="auto" w:fill="F3F2EC"/>
        <w:spacing w:line="228" w:lineRule="atLeast"/>
        <w:jc w:val="center"/>
        <w:rPr>
          <w:del w:id="191" w:author="Marguerite-Marie Bordry" w:date="2019-02-08T17:14:00Z"/>
          <w:rFonts w:ascii="Georgia" w:eastAsia="Times New Roman" w:hAnsi="Georgia" w:cs="Times New Roman"/>
          <w:color w:val="161616"/>
          <w:spacing w:val="144"/>
          <w:szCs w:val="24"/>
          <w:lang w:eastAsia="fr-FR"/>
        </w:rPr>
      </w:pPr>
      <w:del w:id="192" w:author="Marguerite-Marie Bordry" w:date="2019-02-08T17:14:00Z">
        <w:r w:rsidRPr="0086199A" w:rsidDel="0086199A">
          <w:rPr>
            <w:rFonts w:ascii="Georgia" w:eastAsia="Times New Roman" w:hAnsi="Georgia" w:cs="Times New Roman"/>
            <w:color w:val="161616"/>
            <w:spacing w:val="144"/>
            <w:szCs w:val="24"/>
            <w:lang w:eastAsia="fr-FR"/>
          </w:rPr>
          <w:delText>*</w:delText>
        </w:r>
      </w:del>
    </w:p>
    <w:p w14:paraId="4587A16D" w14:textId="79E4F007" w:rsidR="0086199A" w:rsidRPr="0086199A" w:rsidDel="0086199A" w:rsidRDefault="0086199A" w:rsidP="0086199A">
      <w:pPr>
        <w:shd w:val="clear" w:color="auto" w:fill="F3F2EC"/>
        <w:spacing w:line="360" w:lineRule="atLeast"/>
        <w:rPr>
          <w:del w:id="193" w:author="Marguerite-Marie Bordry" w:date="2019-02-08T17:14:00Z"/>
          <w:rFonts w:ascii="Georgia" w:eastAsia="Times New Roman" w:hAnsi="Georgia" w:cs="Times New Roman"/>
          <w:color w:val="161616"/>
          <w:szCs w:val="24"/>
          <w:lang w:eastAsia="fr-FR"/>
        </w:rPr>
      </w:pPr>
      <w:del w:id="194" w:author="Marguerite-Marie Bordry" w:date="2019-02-08T17:14:00Z">
        <w:r w:rsidRPr="0086199A" w:rsidDel="0086199A">
          <w:rPr>
            <w:rFonts w:ascii="Georgia" w:eastAsia="Times New Roman" w:hAnsi="Georgia" w:cs="Times New Roman"/>
            <w:color w:val="161616"/>
            <w:szCs w:val="24"/>
            <w:lang w:eastAsia="fr-FR"/>
          </w:rPr>
          <w:delText>Le lieutenant Franzesco Gambi n’avait point quitté sa demeure depuis sa conversation avec le duc. Son camarade et confident Filippo Geraldini se trouvait pour l’instant auprès de lui et tous deux échangeaient leurs vues sur la situation. Que faire ? que craindre ? qu’attendre ? Franzesco s’inquiétait au sujet de la princesse. Il avait envoyé son fidèle Andrea aux nouvelles. Andrea, qui, dans l’aventure, avait déjà bien souvent servi de discret messager, devait questionner la vieille Caterina. Il était revenu il y avait une heure, consterné : la vieille avait été le matin même silencieusement étranglée sur l’ordre du duc.</w:delText>
        </w:r>
      </w:del>
    </w:p>
    <w:p w14:paraId="7F48BA72" w14:textId="42A19ECC" w:rsidR="0086199A" w:rsidRPr="0086199A" w:rsidDel="0086199A" w:rsidRDefault="0086199A" w:rsidP="0086199A">
      <w:pPr>
        <w:shd w:val="clear" w:color="auto" w:fill="F3F2EC"/>
        <w:spacing w:line="360" w:lineRule="atLeast"/>
        <w:rPr>
          <w:del w:id="195" w:author="Marguerite-Marie Bordry" w:date="2019-02-08T17:14:00Z"/>
          <w:rFonts w:ascii="Georgia" w:eastAsia="Times New Roman" w:hAnsi="Georgia" w:cs="Times New Roman"/>
          <w:color w:val="161616"/>
          <w:szCs w:val="24"/>
          <w:lang w:eastAsia="fr-FR"/>
        </w:rPr>
      </w:pPr>
      <w:del w:id="196" w:author="Marguerite-Marie Bordry" w:date="2019-02-08T17:14:00Z">
        <w:r w:rsidRPr="0086199A" w:rsidDel="0086199A">
          <w:rPr>
            <w:rFonts w:ascii="Georgia" w:eastAsia="Times New Roman" w:hAnsi="Georgia" w:cs="Times New Roman"/>
            <w:color w:val="161616"/>
            <w:szCs w:val="24"/>
            <w:lang w:eastAsia="fr-FR"/>
          </w:rPr>
          <w:delText>Franzesco ne doutait plus qu’un sort pareil l’attendît. Il croyait à chaque instant entendre le pas lourd des archers, et Geraldini s’efforçait de le distraire et de le rassurer. À ce moment, un tapage troubla le silence de la rue. Andrea, pénétrant à nouveau dans la chambre, annonça que des gens se trouvaient à la porte avec une stèle qu’ils voulaient à toute force fixer sur le mur du palais. La livrée s’y était opposée. Mais Agostino di Gardone, le sculpteur, qui se trouvait avec eux, avait juré et tempêté, criant que la plaque devait être accrochée là sous les fenêtres du jeune seigneur Franzesco, — qu’ainsi le duc l’avait ordonné.</w:delText>
        </w:r>
      </w:del>
    </w:p>
    <w:p w14:paraId="24259E2D" w14:textId="7BCA45D2" w:rsidR="0086199A" w:rsidRPr="0086199A" w:rsidDel="0086199A" w:rsidRDefault="0086199A" w:rsidP="0086199A">
      <w:pPr>
        <w:shd w:val="clear" w:color="auto" w:fill="F3F2EC"/>
        <w:spacing w:line="360" w:lineRule="atLeast"/>
        <w:rPr>
          <w:del w:id="197" w:author="Marguerite-Marie Bordry" w:date="2019-02-08T17:14:00Z"/>
          <w:rFonts w:ascii="Georgia" w:eastAsia="Times New Roman" w:hAnsi="Georgia" w:cs="Times New Roman"/>
          <w:color w:val="161616"/>
          <w:szCs w:val="24"/>
          <w:lang w:eastAsia="fr-FR"/>
        </w:rPr>
      </w:pPr>
      <w:del w:id="198" w:author="Marguerite-Marie Bordry" w:date="2019-02-08T17:14:00Z">
        <w:r w:rsidRPr="0086199A" w:rsidDel="0086199A">
          <w:rPr>
            <w:rFonts w:ascii="Georgia" w:eastAsia="Times New Roman" w:hAnsi="Georgia" w:cs="Times New Roman"/>
            <w:color w:val="161616"/>
            <w:szCs w:val="24"/>
            <w:lang w:eastAsia="fr-FR"/>
          </w:rPr>
          <w:delText>Franzesco Gambi pâlit et se leva. Geraldini renvoya Andrea vers ces gens leur faisant dire que son maître, étant respectueux des ordres du duc, ne s’opposait en rien à l’accomplissement de leur mission, pourvu qu’elle fût véridique. Il retenait le serviteur, s’informant de la nature de cette stèle, lorsque le vacarme recommença. Dans la rue, Agostino, criant comme un âne, haranguait les passants : « Attention ! mécréants ! Dans une heure il vous sera donné de contempler un chef-d’œuvre nouveau ! un chef-d’œuvre commandé par votre gracieux maître ! Un chef-d’œuvre exécuté pour commémorer cette illustre nuit par votre concitoyen Agostino di Gardone ! Holà ! une œuvre de votre serviteur ! Dans une heure elle sera fixée là solidement sous les fenêtres de Franzesco Gambi ! Sur l’ordre du duc ! triples buses ! Je ne blague pas ! Sur l’ordre du duc ! »</w:delText>
        </w:r>
      </w:del>
    </w:p>
    <w:p w14:paraId="5231FA71" w14:textId="3ABB8F00" w:rsidR="0086199A" w:rsidRPr="0086199A" w:rsidDel="0086199A" w:rsidRDefault="0086199A" w:rsidP="0086199A">
      <w:pPr>
        <w:shd w:val="clear" w:color="auto" w:fill="F3F2EC"/>
        <w:spacing w:line="360" w:lineRule="atLeast"/>
        <w:rPr>
          <w:del w:id="199" w:author="Marguerite-Marie Bordry" w:date="2019-02-08T17:14:00Z"/>
          <w:rFonts w:ascii="Georgia" w:eastAsia="Times New Roman" w:hAnsi="Georgia" w:cs="Times New Roman"/>
          <w:color w:val="161616"/>
          <w:szCs w:val="24"/>
          <w:lang w:eastAsia="fr-FR"/>
        </w:rPr>
      </w:pPr>
      <w:del w:id="200" w:author="Marguerite-Marie Bordry" w:date="2019-02-08T17:14:00Z">
        <w:r w:rsidRPr="0086199A" w:rsidDel="0086199A">
          <w:rPr>
            <w:rFonts w:ascii="Georgia" w:eastAsia="Times New Roman" w:hAnsi="Georgia" w:cs="Times New Roman"/>
            <w:color w:val="161616"/>
            <w:szCs w:val="24"/>
            <w:lang w:eastAsia="fr-FR"/>
          </w:rPr>
          <w:delText>Geraldini ouvrit la fenêtre et regarda en bas. Quelques flâneurs s’étaient déjà attroupés autour d’Agostino qui secouait sa tignasse inculte, gonflait ses joues parées de poils roux et gesticulait : « Au nom du duc ! gens de Ravenne ! Approchez ! Faut-il vous traîner ici par la peau du cou ? »</w:delText>
        </w:r>
      </w:del>
    </w:p>
    <w:p w14:paraId="62618F93" w14:textId="6FF57631" w:rsidR="0086199A" w:rsidRPr="0086199A" w:rsidDel="0086199A" w:rsidRDefault="0086199A" w:rsidP="0086199A">
      <w:pPr>
        <w:shd w:val="clear" w:color="auto" w:fill="F3F2EC"/>
        <w:spacing w:line="360" w:lineRule="atLeast"/>
        <w:rPr>
          <w:del w:id="201" w:author="Marguerite-Marie Bordry" w:date="2019-02-08T17:14:00Z"/>
          <w:rFonts w:ascii="Georgia" w:eastAsia="Times New Roman" w:hAnsi="Georgia" w:cs="Times New Roman"/>
          <w:color w:val="161616"/>
          <w:szCs w:val="24"/>
          <w:lang w:eastAsia="fr-FR"/>
        </w:rPr>
      </w:pPr>
      <w:del w:id="202" w:author="Marguerite-Marie Bordry" w:date="2019-02-08T17:14:00Z">
        <w:r w:rsidRPr="0086199A" w:rsidDel="0086199A">
          <w:rPr>
            <w:rFonts w:ascii="Georgia" w:eastAsia="Times New Roman" w:hAnsi="Georgia" w:cs="Times New Roman"/>
            <w:color w:val="161616"/>
            <w:szCs w:val="24"/>
            <w:lang w:eastAsia="fr-FR"/>
          </w:rPr>
          <w:delText>« Silence ! animal ! » cria Geraldini. « Si tu viens vraiment au nom du duc, fais ton ouvrage et décampe ! » Agostino avait levé la tête et riait : « Ha ! ha ! Si je viens au nom du duc ? Vous allez voir ! » et il se mit à gueuler de plus belle : « Au nom du duc ! » Et il ajouta à fendre les oreilles : « Je crie assez fort pour que Parabosco m’entende, n’est-</w:delText>
        </w:r>
        <w:r w:rsidRPr="0086199A" w:rsidDel="0086199A">
          <w:rPr>
            <w:rFonts w:ascii="Georgia" w:eastAsia="Times New Roman" w:hAnsi="Georgia" w:cs="Times New Roman"/>
            <w:color w:val="161616"/>
            <w:szCs w:val="24"/>
            <w:lang w:eastAsia="fr-FR"/>
          </w:rPr>
          <w:lastRenderedPageBreak/>
          <w:delText>ce pas ! car il est au palais ! bon ! au nom de Parabosco ! Si ce n’est pas vrai, qu’il l’envoie dire et me fasse couper la langue ! »</w:delText>
        </w:r>
      </w:del>
    </w:p>
    <w:p w14:paraId="53CDE207" w14:textId="20921387" w:rsidR="0086199A" w:rsidRPr="0086199A" w:rsidDel="0086199A" w:rsidRDefault="0086199A" w:rsidP="0086199A">
      <w:pPr>
        <w:shd w:val="clear" w:color="auto" w:fill="F3F2EC"/>
        <w:spacing w:line="360" w:lineRule="atLeast"/>
        <w:rPr>
          <w:del w:id="203" w:author="Marguerite-Marie Bordry" w:date="2019-02-08T17:14:00Z"/>
          <w:rFonts w:ascii="Georgia" w:eastAsia="Times New Roman" w:hAnsi="Georgia" w:cs="Times New Roman"/>
          <w:color w:val="161616"/>
          <w:szCs w:val="24"/>
          <w:lang w:eastAsia="fr-FR"/>
        </w:rPr>
      </w:pPr>
      <w:del w:id="204" w:author="Marguerite-Marie Bordry" w:date="2019-02-08T17:14:00Z">
        <w:r w:rsidRPr="0086199A" w:rsidDel="0086199A">
          <w:rPr>
            <w:rFonts w:ascii="Georgia" w:eastAsia="Times New Roman" w:hAnsi="Georgia" w:cs="Times New Roman"/>
            <w:color w:val="161616"/>
            <w:szCs w:val="24"/>
            <w:lang w:eastAsia="fr-FR"/>
          </w:rPr>
          <w:delText>Geraldini le croyait à bout de souffle, qu’il criait encore : « Au nom du duc.… »</w:delText>
        </w:r>
      </w:del>
    </w:p>
    <w:p w14:paraId="1C650867" w14:textId="28BBF019" w:rsidR="0086199A" w:rsidRPr="0086199A" w:rsidDel="0086199A" w:rsidRDefault="0086199A" w:rsidP="0086199A">
      <w:pPr>
        <w:shd w:val="clear" w:color="auto" w:fill="F3F2EC"/>
        <w:spacing w:line="360" w:lineRule="atLeast"/>
        <w:rPr>
          <w:del w:id="205" w:author="Marguerite-Marie Bordry" w:date="2019-02-08T17:14:00Z"/>
          <w:rFonts w:ascii="Georgia" w:eastAsia="Times New Roman" w:hAnsi="Georgia" w:cs="Times New Roman"/>
          <w:color w:val="161616"/>
          <w:szCs w:val="24"/>
          <w:lang w:eastAsia="fr-FR"/>
        </w:rPr>
      </w:pPr>
      <w:del w:id="206" w:author="Marguerite-Marie Bordry" w:date="2019-02-08T17:14:00Z">
        <w:r w:rsidRPr="0086199A" w:rsidDel="0086199A">
          <w:rPr>
            <w:rFonts w:ascii="Georgia" w:eastAsia="Times New Roman" w:hAnsi="Georgia" w:cs="Times New Roman"/>
            <w:color w:val="161616"/>
            <w:szCs w:val="24"/>
            <w:lang w:eastAsia="fr-FR"/>
          </w:rPr>
          <w:delText>Geraldini referma la fenêtre, car il trouvait superflu d’approfondir cette affaire, qui avait l’air de mal tourner.</w:delText>
        </w:r>
      </w:del>
    </w:p>
    <w:p w14:paraId="6B00136F" w14:textId="66812D1A" w:rsidR="0086199A" w:rsidRPr="0086199A" w:rsidDel="0086199A" w:rsidRDefault="0086199A" w:rsidP="0086199A">
      <w:pPr>
        <w:shd w:val="clear" w:color="auto" w:fill="F3F2EC"/>
        <w:spacing w:line="360" w:lineRule="atLeast"/>
        <w:rPr>
          <w:del w:id="207" w:author="Marguerite-Marie Bordry" w:date="2019-02-08T17:14:00Z"/>
          <w:rFonts w:ascii="Georgia" w:eastAsia="Times New Roman" w:hAnsi="Georgia" w:cs="Times New Roman"/>
          <w:color w:val="161616"/>
          <w:szCs w:val="24"/>
          <w:lang w:eastAsia="fr-FR"/>
        </w:rPr>
      </w:pPr>
      <w:del w:id="208" w:author="Marguerite-Marie Bordry" w:date="2019-02-08T17:14:00Z">
        <w:r w:rsidRPr="0086199A" w:rsidDel="0086199A">
          <w:rPr>
            <w:rFonts w:ascii="Georgia" w:eastAsia="Times New Roman" w:hAnsi="Georgia" w:cs="Times New Roman"/>
            <w:color w:val="161616"/>
            <w:szCs w:val="24"/>
            <w:lang w:eastAsia="fr-FR"/>
          </w:rPr>
          <w:delText>« Tu entends, dit-il à Gambi, le vacarme que fait cet ivrogne d’Agostino ? » — « Laisse-le faire, cela ne pourrait qu’aller de mal en pis. » Franzesco, désemparé, inconscient, restait debout au milieu de la chambre et passait nerveusement la main sur son front, sur ses yeux, sur ses cheveux et ses oreilles.</w:delText>
        </w:r>
      </w:del>
    </w:p>
    <w:p w14:paraId="7CF6761E" w14:textId="0DD724D9" w:rsidR="0086199A" w:rsidRPr="0086199A" w:rsidDel="0086199A" w:rsidRDefault="0086199A" w:rsidP="0086199A">
      <w:pPr>
        <w:shd w:val="clear" w:color="auto" w:fill="F3F2EC"/>
        <w:spacing w:line="360" w:lineRule="atLeast"/>
        <w:rPr>
          <w:del w:id="209" w:author="Marguerite-Marie Bordry" w:date="2019-02-08T17:14:00Z"/>
          <w:rFonts w:ascii="Georgia" w:eastAsia="Times New Roman" w:hAnsi="Georgia" w:cs="Times New Roman"/>
          <w:color w:val="161616"/>
          <w:szCs w:val="24"/>
          <w:lang w:eastAsia="fr-FR"/>
        </w:rPr>
      </w:pPr>
      <w:del w:id="210" w:author="Marguerite-Marie Bordry" w:date="2019-02-08T17:14:00Z">
        <w:r w:rsidRPr="0086199A" w:rsidDel="0086199A">
          <w:rPr>
            <w:rFonts w:ascii="Georgia" w:eastAsia="Times New Roman" w:hAnsi="Georgia" w:cs="Times New Roman"/>
            <w:color w:val="161616"/>
            <w:szCs w:val="24"/>
            <w:lang w:eastAsia="fr-FR"/>
          </w:rPr>
          <w:delText>Les premiers coups de marteau retentissaient sur le mur et on entendait les pierres et le gravat rebondir sur le pavé. Les deux ouvriers entrèrent dans la chambre au même instant avec des cordes et des poutres. Il leur fallait la libre disposition de la fenêtre pour hisser la plaque d’Agostino.</w:delText>
        </w:r>
      </w:del>
    </w:p>
    <w:p w14:paraId="161E5337" w14:textId="79119D79" w:rsidR="0086199A" w:rsidRPr="0086199A" w:rsidDel="0086199A" w:rsidRDefault="0086199A" w:rsidP="0086199A">
      <w:pPr>
        <w:shd w:val="clear" w:color="auto" w:fill="F3F2EC"/>
        <w:spacing w:line="360" w:lineRule="atLeast"/>
        <w:rPr>
          <w:del w:id="211" w:author="Marguerite-Marie Bordry" w:date="2019-02-08T17:14:00Z"/>
          <w:rFonts w:ascii="Georgia" w:eastAsia="Times New Roman" w:hAnsi="Georgia" w:cs="Times New Roman"/>
          <w:color w:val="161616"/>
          <w:szCs w:val="24"/>
          <w:lang w:eastAsia="fr-FR"/>
        </w:rPr>
      </w:pPr>
      <w:del w:id="212" w:author="Marguerite-Marie Bordry" w:date="2019-02-08T17:14:00Z">
        <w:r w:rsidRPr="0086199A" w:rsidDel="0086199A">
          <w:rPr>
            <w:rFonts w:ascii="Georgia" w:eastAsia="Times New Roman" w:hAnsi="Georgia" w:cs="Times New Roman"/>
            <w:color w:val="161616"/>
            <w:szCs w:val="24"/>
            <w:lang w:eastAsia="fr-FR"/>
          </w:rPr>
          <w:delText>D’un geste de la main, Franzesco fit signe qu’il ne voulait y mettre opposition et les outils jonchèrent bientôt en désordre le parquet. Agostino, pendant ce temps, avait gravi l’échelle et sa tête ébouriffée parut dans l’encadrement de la fenêtre. « Seigneur Gambi, je vous salue », cria-t-il vers l’intérieur de la chambre et, les deux mains sur la corniche, il fit quelques comiques saluts de la tête. « Vous avez bien dormi cette nuit ? je vous salue ! Hein ! suis-je assez poli ! Et même je vous apporte quelque chose ! Pour aimable, je suis aimable ! pas vrai ? Vous en avez de la veine, jeune homme ! Posséder sur son mur, et gratis encore, un Agostino de Gardone que d’autres payeraient cher ! Après le plaisir, encore les bénéfices ! » Franzesco lui tourna le dos. Mais le sculpteur en revenait à l’idée qui l’avait égayé tout à l’heure pendant son travail et continua familièrement : « Entre nous, mon vieux, ça m’irait assez de changer les rôles ; je marche pour le travail de nuit (et il claqua de la langue), si tu veux te charger du marbre ! » Franzesco ne répondit pas et se dirigea vers la porte.</w:delText>
        </w:r>
      </w:del>
    </w:p>
    <w:p w14:paraId="246B1144" w14:textId="12083596" w:rsidR="0086199A" w:rsidRPr="0086199A" w:rsidDel="0086199A" w:rsidRDefault="0086199A" w:rsidP="0086199A">
      <w:pPr>
        <w:shd w:val="clear" w:color="auto" w:fill="F3F2EC"/>
        <w:spacing w:line="360" w:lineRule="atLeast"/>
        <w:rPr>
          <w:del w:id="213" w:author="Marguerite-Marie Bordry" w:date="2019-02-08T17:14:00Z"/>
          <w:rFonts w:ascii="Georgia" w:eastAsia="Times New Roman" w:hAnsi="Georgia" w:cs="Times New Roman"/>
          <w:color w:val="161616"/>
          <w:szCs w:val="24"/>
          <w:lang w:eastAsia="fr-FR"/>
        </w:rPr>
      </w:pPr>
      <w:del w:id="214" w:author="Marguerite-Marie Bordry" w:date="2019-02-08T17:14:00Z">
        <w:r w:rsidRPr="0086199A" w:rsidDel="0086199A">
          <w:rPr>
            <w:rFonts w:ascii="Georgia" w:eastAsia="Times New Roman" w:hAnsi="Georgia" w:cs="Times New Roman"/>
            <w:color w:val="161616"/>
            <w:szCs w:val="24"/>
            <w:lang w:eastAsia="fr-FR"/>
          </w:rPr>
          <w:delText>Son domicile violé, ces discours odieux l’exaspéraient. « Ah ! si je pouvais partir d’ici, dit-il à Filippo ; mais Parabosco m’a infligé les arrêts, où veut-il en venir ? »</w:delText>
        </w:r>
      </w:del>
    </w:p>
    <w:p w14:paraId="3A821E97" w14:textId="186363D9" w:rsidR="0086199A" w:rsidRPr="0086199A" w:rsidDel="0086199A" w:rsidRDefault="0086199A" w:rsidP="0086199A">
      <w:pPr>
        <w:shd w:val="clear" w:color="auto" w:fill="F3F2EC"/>
        <w:spacing w:line="360" w:lineRule="atLeast"/>
        <w:rPr>
          <w:del w:id="215" w:author="Marguerite-Marie Bordry" w:date="2019-02-08T17:14:00Z"/>
          <w:rFonts w:ascii="Georgia" w:eastAsia="Times New Roman" w:hAnsi="Georgia" w:cs="Times New Roman"/>
          <w:color w:val="161616"/>
          <w:szCs w:val="24"/>
          <w:lang w:eastAsia="fr-FR"/>
        </w:rPr>
      </w:pPr>
      <w:del w:id="216" w:author="Marguerite-Marie Bordry" w:date="2019-02-08T17:14:00Z">
        <w:r w:rsidRPr="0086199A" w:rsidDel="0086199A">
          <w:rPr>
            <w:rFonts w:ascii="Georgia" w:eastAsia="Times New Roman" w:hAnsi="Georgia" w:cs="Times New Roman"/>
            <w:color w:val="161616"/>
            <w:szCs w:val="24"/>
            <w:lang w:eastAsia="fr-FR"/>
          </w:rPr>
          <w:delText>Geraldini ne souhaitait d’ailleurs pas moins que lui de quitter adroitement les lieux. « Au diable l’amitié qui me retient ici, pensait-il, si on peut appeler cela de l’amitié ! Tout ça va me conduire à une sale histoire. À quoi est-ce que je sers ? À rien, sinon à me faire mal voir du duc ; je peux être sûr de mon affaire. »</w:delText>
        </w:r>
      </w:del>
    </w:p>
    <w:p w14:paraId="2CDC6C3C" w14:textId="132104F2" w:rsidR="0086199A" w:rsidRPr="0086199A" w:rsidDel="0086199A" w:rsidRDefault="0086199A" w:rsidP="0086199A">
      <w:pPr>
        <w:shd w:val="clear" w:color="auto" w:fill="F3F2EC"/>
        <w:spacing w:line="360" w:lineRule="atLeast"/>
        <w:rPr>
          <w:del w:id="217" w:author="Marguerite-Marie Bordry" w:date="2019-02-08T17:14:00Z"/>
          <w:rFonts w:ascii="Georgia" w:eastAsia="Times New Roman" w:hAnsi="Georgia" w:cs="Times New Roman"/>
          <w:color w:val="161616"/>
          <w:szCs w:val="24"/>
          <w:lang w:eastAsia="fr-FR"/>
        </w:rPr>
      </w:pPr>
      <w:del w:id="218" w:author="Marguerite-Marie Bordry" w:date="2019-02-08T17:14:00Z">
        <w:r w:rsidRPr="0086199A" w:rsidDel="0086199A">
          <w:rPr>
            <w:rFonts w:ascii="Georgia" w:eastAsia="Times New Roman" w:hAnsi="Georgia" w:cs="Times New Roman"/>
            <w:color w:val="161616"/>
            <w:szCs w:val="24"/>
            <w:lang w:eastAsia="fr-FR"/>
          </w:rPr>
          <w:delText>Franzesco répétait machinalement : « Où veut-il en venir ? »</w:delText>
        </w:r>
      </w:del>
    </w:p>
    <w:p w14:paraId="1F310A6C" w14:textId="2113B124" w:rsidR="0086199A" w:rsidRPr="0086199A" w:rsidDel="0086199A" w:rsidRDefault="0086199A" w:rsidP="0086199A">
      <w:pPr>
        <w:shd w:val="clear" w:color="auto" w:fill="F3F2EC"/>
        <w:spacing w:line="360" w:lineRule="atLeast"/>
        <w:rPr>
          <w:del w:id="219" w:author="Marguerite-Marie Bordry" w:date="2019-02-08T17:14:00Z"/>
          <w:rFonts w:ascii="Georgia" w:eastAsia="Times New Roman" w:hAnsi="Georgia" w:cs="Times New Roman"/>
          <w:color w:val="161616"/>
          <w:szCs w:val="24"/>
          <w:lang w:eastAsia="fr-FR"/>
        </w:rPr>
      </w:pPr>
      <w:del w:id="220" w:author="Marguerite-Marie Bordry" w:date="2019-02-08T17:14:00Z">
        <w:r w:rsidRPr="0086199A" w:rsidDel="0086199A">
          <w:rPr>
            <w:rFonts w:ascii="Georgia" w:eastAsia="Times New Roman" w:hAnsi="Georgia" w:cs="Times New Roman"/>
            <w:color w:val="161616"/>
            <w:szCs w:val="24"/>
            <w:lang w:eastAsia="fr-FR"/>
          </w:rPr>
          <w:delText>Geraldini prit un air calme et répondit : « Qui ? Parabosco ? On dit qu’il devient enragé quand on l’offense. »</w:delText>
        </w:r>
      </w:del>
    </w:p>
    <w:p w14:paraId="376995CB" w14:textId="3A4A1F50" w:rsidR="0086199A" w:rsidRPr="0086199A" w:rsidDel="0086199A" w:rsidRDefault="0086199A" w:rsidP="0086199A">
      <w:pPr>
        <w:shd w:val="clear" w:color="auto" w:fill="F3F2EC"/>
        <w:spacing w:line="360" w:lineRule="atLeast"/>
        <w:rPr>
          <w:del w:id="221" w:author="Marguerite-Marie Bordry" w:date="2019-02-08T17:14:00Z"/>
          <w:rFonts w:ascii="Georgia" w:eastAsia="Times New Roman" w:hAnsi="Georgia" w:cs="Times New Roman"/>
          <w:color w:val="161616"/>
          <w:szCs w:val="24"/>
          <w:lang w:eastAsia="fr-FR"/>
        </w:rPr>
      </w:pPr>
      <w:del w:id="222" w:author="Marguerite-Marie Bordry" w:date="2019-02-08T17:14:00Z">
        <w:r w:rsidRPr="0086199A" w:rsidDel="0086199A">
          <w:rPr>
            <w:rFonts w:ascii="Georgia" w:eastAsia="Times New Roman" w:hAnsi="Georgia" w:cs="Times New Roman"/>
            <w:color w:val="161616"/>
            <w:szCs w:val="24"/>
            <w:lang w:eastAsia="fr-FR"/>
          </w:rPr>
          <w:delText>Le pauvre Gambi eut vers son ami un regard qui semblait mendier un encouragement quelconque, mais Geraldini n’ajouta distraitement qu’un « nous verrons bien ».</w:delText>
        </w:r>
      </w:del>
    </w:p>
    <w:p w14:paraId="68A46E4D" w14:textId="5D46C0E2" w:rsidR="0086199A" w:rsidRPr="0086199A" w:rsidDel="0086199A" w:rsidRDefault="0086199A" w:rsidP="0086199A">
      <w:pPr>
        <w:shd w:val="clear" w:color="auto" w:fill="F3F2EC"/>
        <w:spacing w:line="360" w:lineRule="atLeast"/>
        <w:rPr>
          <w:del w:id="223" w:author="Marguerite-Marie Bordry" w:date="2019-02-08T17:14:00Z"/>
          <w:rFonts w:ascii="Georgia" w:eastAsia="Times New Roman" w:hAnsi="Georgia" w:cs="Times New Roman"/>
          <w:color w:val="161616"/>
          <w:szCs w:val="24"/>
          <w:lang w:eastAsia="fr-FR"/>
        </w:rPr>
      </w:pPr>
      <w:del w:id="224" w:author="Marguerite-Marie Bordry" w:date="2019-02-08T17:14:00Z">
        <w:r w:rsidRPr="0086199A" w:rsidDel="0086199A">
          <w:rPr>
            <w:rFonts w:ascii="Georgia" w:eastAsia="Times New Roman" w:hAnsi="Georgia" w:cs="Times New Roman"/>
            <w:color w:val="161616"/>
            <w:szCs w:val="24"/>
            <w:lang w:eastAsia="fr-FR"/>
          </w:rPr>
          <w:lastRenderedPageBreak/>
          <w:delText>Il n’en dit pas plus, car il était résolu à se tenir désormais sur le qui-vive. Il se fit un silence. Les coups de marteau se succédaient, brefs et vibrants, et les deux amis semblaient se taire pour les compter. On entendait, à côté, Agostino qui agonisait les maçons de sottises en ponctuant tous ses ordres de « Au nom du duc » répétés.</w:delText>
        </w:r>
      </w:del>
    </w:p>
    <w:p w14:paraId="07286CD9" w14:textId="170CEE41" w:rsidR="0086199A" w:rsidRPr="0086199A" w:rsidDel="0086199A" w:rsidRDefault="0086199A" w:rsidP="0086199A">
      <w:pPr>
        <w:shd w:val="clear" w:color="auto" w:fill="F3F2EC"/>
        <w:spacing w:line="360" w:lineRule="atLeast"/>
        <w:rPr>
          <w:del w:id="225" w:author="Marguerite-Marie Bordry" w:date="2019-02-08T17:14:00Z"/>
          <w:rFonts w:ascii="Georgia" w:eastAsia="Times New Roman" w:hAnsi="Georgia" w:cs="Times New Roman"/>
          <w:color w:val="161616"/>
          <w:szCs w:val="24"/>
          <w:lang w:eastAsia="fr-FR"/>
        </w:rPr>
      </w:pPr>
      <w:del w:id="226" w:author="Marguerite-Marie Bordry" w:date="2019-02-08T17:14:00Z">
        <w:r w:rsidRPr="0086199A" w:rsidDel="0086199A">
          <w:rPr>
            <w:rFonts w:ascii="Georgia" w:eastAsia="Times New Roman" w:hAnsi="Georgia" w:cs="Times New Roman"/>
            <w:color w:val="161616"/>
            <w:szCs w:val="24"/>
            <w:lang w:eastAsia="fr-FR"/>
          </w:rPr>
          <w:delText>« Ah ! si je savais seulement ce qu’il y a sur cette plaque ? » dit Franzesco, monologuant distraitement.</w:delText>
        </w:r>
      </w:del>
    </w:p>
    <w:p w14:paraId="34E47163" w14:textId="1C0508EA" w:rsidR="0086199A" w:rsidRPr="0086199A" w:rsidDel="0086199A" w:rsidRDefault="0086199A" w:rsidP="0086199A">
      <w:pPr>
        <w:shd w:val="clear" w:color="auto" w:fill="F3F2EC"/>
        <w:spacing w:line="360" w:lineRule="atLeast"/>
        <w:rPr>
          <w:del w:id="227" w:author="Marguerite-Marie Bordry" w:date="2019-02-08T17:14:00Z"/>
          <w:rFonts w:ascii="Georgia" w:eastAsia="Times New Roman" w:hAnsi="Georgia" w:cs="Times New Roman"/>
          <w:color w:val="161616"/>
          <w:szCs w:val="24"/>
          <w:lang w:eastAsia="fr-FR"/>
        </w:rPr>
      </w:pPr>
      <w:del w:id="228" w:author="Marguerite-Marie Bordry" w:date="2019-02-08T17:14:00Z">
        <w:r w:rsidRPr="0086199A" w:rsidDel="0086199A">
          <w:rPr>
            <w:rFonts w:ascii="Georgia" w:eastAsia="Times New Roman" w:hAnsi="Georgia" w:cs="Times New Roman"/>
            <w:color w:val="161616"/>
            <w:szCs w:val="24"/>
            <w:lang w:eastAsia="fr-FR"/>
          </w:rPr>
          <w:delText>Geraldini ne perdit pas cette occasion de s’échapper : « Je descends… je vais voir… » Comme il ouvrait la porte, Franzesco supplia : « Reviens vite ! » — « Oui, oui, dès que je saurai tout ! » Il était déjà dehors. La pièce dans laquelle il venait d’entrer était la chambre à coucher de son ami. « Ah ! c’est là que… » murmura-t-il, il vaut mieux que du château on ne me voie pas sortir de cette maison… Maudite affaire ! » Il jeta un dernier coup d’œil au lit de Franzesco et, soulevant une portière, gagna l’escalier. Il prit la petite porte dérobée par laquelle la princesse avait fui la nuit d’auparavant. En quelques pas il fut au bout de la rue et déboucha sur la place.</w:delText>
        </w:r>
      </w:del>
    </w:p>
    <w:p w14:paraId="3ADEB16A" w14:textId="57590973" w:rsidR="0086199A" w:rsidRPr="0086199A" w:rsidDel="0086199A" w:rsidRDefault="0086199A" w:rsidP="0086199A">
      <w:pPr>
        <w:shd w:val="clear" w:color="auto" w:fill="F3F2EC"/>
        <w:spacing w:line="360" w:lineRule="atLeast"/>
        <w:rPr>
          <w:del w:id="229" w:author="Marguerite-Marie Bordry" w:date="2019-02-08T17:14:00Z"/>
          <w:rFonts w:ascii="Georgia" w:eastAsia="Times New Roman" w:hAnsi="Georgia" w:cs="Times New Roman"/>
          <w:color w:val="161616"/>
          <w:szCs w:val="24"/>
          <w:lang w:eastAsia="fr-FR"/>
        </w:rPr>
      </w:pPr>
      <w:del w:id="230" w:author="Marguerite-Marie Bordry" w:date="2019-02-08T17:14:00Z">
        <w:r w:rsidRPr="0086199A" w:rsidDel="0086199A">
          <w:rPr>
            <w:rFonts w:ascii="Georgia" w:eastAsia="Times New Roman" w:hAnsi="Georgia" w:cs="Times New Roman"/>
            <w:color w:val="161616"/>
            <w:szCs w:val="24"/>
            <w:lang w:eastAsia="fr-FR"/>
          </w:rPr>
          <w:delText>Il y avait là quelques oisifs arrêtés qui regardaient placidement Agostino travailler. On ignorait ce que cela voulait dire et l’opinion moyenne était que Franzesco avait commandé un écusson en pierre et qu’on le posait pour l’instant. Les « au nom du duc » d’Agostino n’étonnaient pas. Tout gentilhomme ne devait-il pas demander l’assentiment ducal pour ce genre de manifestation ? Agostino y faisait sans nul doute allusion.</w:delText>
        </w:r>
      </w:del>
    </w:p>
    <w:p w14:paraId="0C49102B" w14:textId="04E54AAA" w:rsidR="0086199A" w:rsidRPr="0086199A" w:rsidDel="0086199A" w:rsidRDefault="0086199A" w:rsidP="0086199A">
      <w:pPr>
        <w:shd w:val="clear" w:color="auto" w:fill="F3F2EC"/>
        <w:spacing w:line="360" w:lineRule="atLeast"/>
        <w:rPr>
          <w:del w:id="231" w:author="Marguerite-Marie Bordry" w:date="2019-02-08T17:14:00Z"/>
          <w:rFonts w:ascii="Georgia" w:eastAsia="Times New Roman" w:hAnsi="Georgia" w:cs="Times New Roman"/>
          <w:color w:val="161616"/>
          <w:szCs w:val="24"/>
          <w:lang w:eastAsia="fr-FR"/>
        </w:rPr>
      </w:pPr>
      <w:del w:id="232" w:author="Marguerite-Marie Bordry" w:date="2019-02-08T17:14:00Z">
        <w:r w:rsidRPr="0086199A" w:rsidDel="0086199A">
          <w:rPr>
            <w:rFonts w:ascii="Georgia" w:eastAsia="Times New Roman" w:hAnsi="Georgia" w:cs="Times New Roman"/>
            <w:color w:val="161616"/>
            <w:szCs w:val="24"/>
            <w:lang w:eastAsia="fr-FR"/>
          </w:rPr>
          <w:delText>Geraldini traversa la place, se dirigeant vers le palais. Il respirait. Il était maintenant confondu dans la foule, innocent de toute complicité. La teneur de l’inscription ne l’intéressait plus que médiocrement. Le sort de Franzesco lui devenait presque indifférent. Ce qui importait, c’était de se montrer au palais, d’être vu par le duc, pour qu’il fût notoire que le lieutenant Filippo Geraldini n’était pas auprès de Franzesco.</w:delText>
        </w:r>
      </w:del>
    </w:p>
    <w:p w14:paraId="69FE013C" w14:textId="762BFAE9" w:rsidR="0086199A" w:rsidRPr="0086199A" w:rsidDel="0086199A" w:rsidRDefault="0086199A" w:rsidP="0086199A">
      <w:pPr>
        <w:shd w:val="clear" w:color="auto" w:fill="F3F2EC"/>
        <w:spacing w:line="228" w:lineRule="atLeast"/>
        <w:jc w:val="center"/>
        <w:rPr>
          <w:del w:id="233" w:author="Marguerite-Marie Bordry" w:date="2019-02-08T17:14:00Z"/>
          <w:rFonts w:ascii="Georgia" w:eastAsia="Times New Roman" w:hAnsi="Georgia" w:cs="Times New Roman"/>
          <w:color w:val="161616"/>
          <w:spacing w:val="144"/>
          <w:szCs w:val="24"/>
          <w:lang w:eastAsia="fr-FR"/>
        </w:rPr>
      </w:pPr>
      <w:del w:id="234" w:author="Marguerite-Marie Bordry" w:date="2019-02-08T17:14:00Z">
        <w:r w:rsidRPr="0086199A" w:rsidDel="0086199A">
          <w:rPr>
            <w:rFonts w:ascii="Georgia" w:eastAsia="Times New Roman" w:hAnsi="Georgia" w:cs="Times New Roman"/>
            <w:color w:val="161616"/>
            <w:spacing w:val="144"/>
            <w:szCs w:val="24"/>
            <w:lang w:eastAsia="fr-FR"/>
          </w:rPr>
          <w:delText>*</w:delText>
        </w:r>
      </w:del>
    </w:p>
    <w:p w14:paraId="50823CCD" w14:textId="7BBA8F7B" w:rsidR="0086199A" w:rsidRPr="0086199A" w:rsidDel="0086199A" w:rsidRDefault="0086199A" w:rsidP="0086199A">
      <w:pPr>
        <w:shd w:val="clear" w:color="auto" w:fill="F3F2EC"/>
        <w:spacing w:line="360" w:lineRule="atLeast"/>
        <w:rPr>
          <w:del w:id="235" w:author="Marguerite-Marie Bordry" w:date="2019-02-08T17:14:00Z"/>
          <w:rFonts w:ascii="Georgia" w:eastAsia="Times New Roman" w:hAnsi="Georgia" w:cs="Times New Roman"/>
          <w:color w:val="161616"/>
          <w:szCs w:val="24"/>
          <w:lang w:eastAsia="fr-FR"/>
        </w:rPr>
      </w:pPr>
      <w:del w:id="236" w:author="Marguerite-Marie Bordry" w:date="2019-02-08T17:14:00Z">
        <w:r w:rsidRPr="0086199A" w:rsidDel="0086199A">
          <w:rPr>
            <w:rFonts w:ascii="Georgia" w:eastAsia="Times New Roman" w:hAnsi="Georgia" w:cs="Times New Roman"/>
            <w:color w:val="161616"/>
            <w:szCs w:val="24"/>
            <w:lang w:eastAsia="fr-FR"/>
          </w:rPr>
          <w:delText>Lorsqu’il arriva au palais, les quatre trompettes bien connus se mettaient en selle. Quatre hérauts portant le blason brodé des Combarini sur la poitrine avaient déjà le pied dans l’étrier. Leurs bêtes, de grands andalous nerveux, piaffaient. Le vieux Guiseppe Spezzi, gouverneur du palais, était penché sur la balustrade du premier étage et demandait : « Vous êtes prêts ? » — « Aux ordres ! » tonnèrent les hérauts, levant la tête. « Allez ! » cria Spezzi, et il regagna la porte des antichambres. La voûte répercuta le fracas des sabots. Ils étaient dehors. Geraldini vit les cavaliers gagner comme de coutume les angles de la place… Deux pourtant s’arrêtèrent devant le palais. La fanfare retentit, et le héraut clama : « Bourgeois de Ravenne ! Sur l’ordre de sa Grandeur le duc Parabosco, troisième du nom, une plaque commémorative sera aujourd’hui même inaugurée au fronton du palais Gambi, en souvenir de cette nuit ! »</w:delText>
        </w:r>
      </w:del>
    </w:p>
    <w:p w14:paraId="2F6374CB" w14:textId="395CBC12" w:rsidR="0086199A" w:rsidRPr="0086199A" w:rsidDel="0086199A" w:rsidRDefault="0086199A" w:rsidP="0086199A">
      <w:pPr>
        <w:shd w:val="clear" w:color="auto" w:fill="F3F2EC"/>
        <w:spacing w:line="360" w:lineRule="atLeast"/>
        <w:rPr>
          <w:del w:id="237" w:author="Marguerite-Marie Bordry" w:date="2019-02-08T17:14:00Z"/>
          <w:rFonts w:ascii="Georgia" w:eastAsia="Times New Roman" w:hAnsi="Georgia" w:cs="Times New Roman"/>
          <w:color w:val="161616"/>
          <w:szCs w:val="24"/>
          <w:lang w:eastAsia="fr-FR"/>
        </w:rPr>
      </w:pPr>
      <w:del w:id="238" w:author="Marguerite-Marie Bordry" w:date="2019-02-08T17:14:00Z">
        <w:r w:rsidRPr="0086199A" w:rsidDel="0086199A">
          <w:rPr>
            <w:rFonts w:ascii="Georgia" w:eastAsia="Times New Roman" w:hAnsi="Georgia" w:cs="Times New Roman"/>
            <w:color w:val="161616"/>
            <w:szCs w:val="24"/>
            <w:lang w:eastAsia="fr-FR"/>
          </w:rPr>
          <w:lastRenderedPageBreak/>
          <w:delText>Geraldini s’était rapproché de l’escalier. Les trompettes sonnaient ; il entendit encore une fois un quadruple « Bourgeois de Ravenne… », puis tout s’éteignit lentement dans le lointain.</w:delText>
        </w:r>
      </w:del>
    </w:p>
    <w:p w14:paraId="15844DF1" w14:textId="37388276" w:rsidR="0086199A" w:rsidRPr="0086199A" w:rsidDel="0086199A" w:rsidRDefault="0086199A" w:rsidP="0086199A">
      <w:pPr>
        <w:shd w:val="clear" w:color="auto" w:fill="F3F2EC"/>
        <w:spacing w:line="360" w:lineRule="atLeast"/>
        <w:rPr>
          <w:del w:id="239" w:author="Marguerite-Marie Bordry" w:date="2019-02-08T17:14:00Z"/>
          <w:rFonts w:ascii="Georgia" w:eastAsia="Times New Roman" w:hAnsi="Georgia" w:cs="Times New Roman"/>
          <w:color w:val="161616"/>
          <w:szCs w:val="24"/>
          <w:lang w:eastAsia="fr-FR"/>
        </w:rPr>
      </w:pPr>
      <w:del w:id="240" w:author="Marguerite-Marie Bordry" w:date="2019-02-08T17:14:00Z">
        <w:r w:rsidRPr="0086199A" w:rsidDel="0086199A">
          <w:rPr>
            <w:rFonts w:ascii="Georgia" w:eastAsia="Times New Roman" w:hAnsi="Georgia" w:cs="Times New Roman"/>
            <w:color w:val="161616"/>
            <w:szCs w:val="24"/>
            <w:lang w:eastAsia="fr-FR"/>
          </w:rPr>
          <w:delText>Dans l’antichambre, Geraldini rencontra le secrétaire d’État Errante, le gouverneur Spezzi, des courtisans et des soldats, qui, dans l’embrasure des fenêtres, montaient la garde, figés en statues.</w:delText>
        </w:r>
      </w:del>
    </w:p>
    <w:p w14:paraId="0FAEC0E3" w14:textId="79E0764C" w:rsidR="0086199A" w:rsidRPr="0086199A" w:rsidDel="0086199A" w:rsidRDefault="0086199A" w:rsidP="0086199A">
      <w:pPr>
        <w:shd w:val="clear" w:color="auto" w:fill="F3F2EC"/>
        <w:spacing w:line="360" w:lineRule="atLeast"/>
        <w:rPr>
          <w:del w:id="241" w:author="Marguerite-Marie Bordry" w:date="2019-02-08T17:14:00Z"/>
          <w:rFonts w:ascii="Georgia" w:eastAsia="Times New Roman" w:hAnsi="Georgia" w:cs="Times New Roman"/>
          <w:color w:val="161616"/>
          <w:szCs w:val="24"/>
          <w:lang w:eastAsia="fr-FR"/>
        </w:rPr>
      </w:pPr>
      <w:del w:id="242" w:author="Marguerite-Marie Bordry" w:date="2019-02-08T17:14:00Z">
        <w:r w:rsidRPr="0086199A" w:rsidDel="0086199A">
          <w:rPr>
            <w:rFonts w:ascii="Georgia" w:eastAsia="Times New Roman" w:hAnsi="Georgia" w:cs="Times New Roman"/>
            <w:color w:val="161616"/>
            <w:szCs w:val="24"/>
            <w:lang w:eastAsia="fr-FR"/>
          </w:rPr>
          <w:delText>Geraldini fit du bruit en entrant, espérant attirer sur lui l’attention. Tout le monde était silencieux. Seuls, deux petits pages chuchotaient dans un coin.</w:delText>
        </w:r>
      </w:del>
    </w:p>
    <w:p w14:paraId="3E2A8FFE" w14:textId="0734805E" w:rsidR="0086199A" w:rsidRPr="0086199A" w:rsidDel="0086199A" w:rsidRDefault="0086199A" w:rsidP="0086199A">
      <w:pPr>
        <w:shd w:val="clear" w:color="auto" w:fill="F3F2EC"/>
        <w:spacing w:line="360" w:lineRule="atLeast"/>
        <w:rPr>
          <w:del w:id="243" w:author="Marguerite-Marie Bordry" w:date="2019-02-08T17:14:00Z"/>
          <w:rFonts w:ascii="Georgia" w:eastAsia="Times New Roman" w:hAnsi="Georgia" w:cs="Times New Roman"/>
          <w:color w:val="161616"/>
          <w:szCs w:val="24"/>
          <w:lang w:eastAsia="fr-FR"/>
        </w:rPr>
      </w:pPr>
      <w:del w:id="244" w:author="Marguerite-Marie Bordry" w:date="2019-02-08T17:14:00Z">
        <w:r w:rsidRPr="0086199A" w:rsidDel="0086199A">
          <w:rPr>
            <w:rFonts w:ascii="Georgia" w:eastAsia="Times New Roman" w:hAnsi="Georgia" w:cs="Times New Roman"/>
            <w:color w:val="161616"/>
            <w:szCs w:val="24"/>
            <w:lang w:eastAsia="fr-FR"/>
          </w:rPr>
          <w:delText>Geraldini ressentit aussitôt un extrême désir de prendre part au moins à cette conversation. L’un des pages venait de partir d’un fou rire. Le vieux Spezzi fit entendre un « chut » indigné. Les pages se turent et toute la salle se retrouva plongée dans le silence. Il y eut quelques pénibles minutes. Geraldini se jura de ne plus bouger. Soudain, il eut conscience de la folie qu’il avait commise en se montrant à la fenêtre de Gambi. Il s’accabla de reproches. « Quelle gaffe ! mon Dieu ! Quelle gaffe ! Et j’ai invectivé Agostino ! Agostino qui venait au nom du duc ! Je lui ai dit « Animal ! » Geraldini se vit perdu.</w:delText>
        </w:r>
      </w:del>
    </w:p>
    <w:p w14:paraId="01E2E0B7" w14:textId="5685A6C8" w:rsidR="0086199A" w:rsidRPr="0086199A" w:rsidDel="0086199A" w:rsidRDefault="0086199A" w:rsidP="0086199A">
      <w:pPr>
        <w:shd w:val="clear" w:color="auto" w:fill="F3F2EC"/>
        <w:spacing w:line="360" w:lineRule="atLeast"/>
        <w:rPr>
          <w:del w:id="245" w:author="Marguerite-Marie Bordry" w:date="2019-02-08T17:14:00Z"/>
          <w:rFonts w:ascii="Georgia" w:eastAsia="Times New Roman" w:hAnsi="Georgia" w:cs="Times New Roman"/>
          <w:color w:val="161616"/>
          <w:szCs w:val="24"/>
          <w:lang w:eastAsia="fr-FR"/>
        </w:rPr>
      </w:pPr>
      <w:del w:id="246" w:author="Marguerite-Marie Bordry" w:date="2019-02-08T17:14:00Z">
        <w:r w:rsidRPr="0086199A" w:rsidDel="0086199A">
          <w:rPr>
            <w:rFonts w:ascii="Georgia" w:eastAsia="Times New Roman" w:hAnsi="Georgia" w:cs="Times New Roman"/>
            <w:color w:val="161616"/>
            <w:szCs w:val="24"/>
            <w:lang w:eastAsia="fr-FR"/>
          </w:rPr>
          <w:delText>À ce moment précis, la porte du cabinet du duc s’ouvrit doucement et le philosophe Gonzalvo parut.</w:delText>
        </w:r>
      </w:del>
    </w:p>
    <w:p w14:paraId="77D36CFF" w14:textId="5F1DC598" w:rsidR="0086199A" w:rsidRPr="0086199A" w:rsidDel="0086199A" w:rsidRDefault="0086199A" w:rsidP="0086199A">
      <w:pPr>
        <w:shd w:val="clear" w:color="auto" w:fill="F3F2EC"/>
        <w:spacing w:line="360" w:lineRule="atLeast"/>
        <w:rPr>
          <w:del w:id="247" w:author="Marguerite-Marie Bordry" w:date="2019-02-08T17:14:00Z"/>
          <w:rFonts w:ascii="Georgia" w:eastAsia="Times New Roman" w:hAnsi="Georgia" w:cs="Times New Roman"/>
          <w:color w:val="161616"/>
          <w:szCs w:val="24"/>
          <w:lang w:eastAsia="fr-FR"/>
        </w:rPr>
      </w:pPr>
      <w:del w:id="248" w:author="Marguerite-Marie Bordry" w:date="2019-02-08T17:14:00Z">
        <w:r w:rsidRPr="0086199A" w:rsidDel="0086199A">
          <w:rPr>
            <w:rFonts w:ascii="Georgia" w:eastAsia="Times New Roman" w:hAnsi="Georgia" w:cs="Times New Roman"/>
            <w:color w:val="161616"/>
            <w:szCs w:val="24"/>
            <w:lang w:eastAsia="fr-FR"/>
          </w:rPr>
          <w:delText>« Que l’un de vous s’en aille de suite au palais Gambi, pour la plaque » ; il parlait avec arrogance, sans désigner expressément personne. « Sa Grandeur désire savoir si Agostino de Gardone a exécuté ses ordres. »</w:delText>
        </w:r>
      </w:del>
    </w:p>
    <w:p w14:paraId="05096C67" w14:textId="42F6C29A" w:rsidR="0086199A" w:rsidRPr="0086199A" w:rsidDel="0086199A" w:rsidRDefault="0086199A" w:rsidP="0086199A">
      <w:pPr>
        <w:shd w:val="clear" w:color="auto" w:fill="F3F2EC"/>
        <w:spacing w:line="360" w:lineRule="atLeast"/>
        <w:rPr>
          <w:del w:id="249" w:author="Marguerite-Marie Bordry" w:date="2019-02-08T17:14:00Z"/>
          <w:rFonts w:ascii="Georgia" w:eastAsia="Times New Roman" w:hAnsi="Georgia" w:cs="Times New Roman"/>
          <w:color w:val="161616"/>
          <w:szCs w:val="24"/>
          <w:lang w:eastAsia="fr-FR"/>
        </w:rPr>
      </w:pPr>
      <w:del w:id="250" w:author="Marguerite-Marie Bordry" w:date="2019-02-08T17:14:00Z">
        <w:r w:rsidRPr="0086199A" w:rsidDel="0086199A">
          <w:rPr>
            <w:rFonts w:ascii="Georgia" w:eastAsia="Times New Roman" w:hAnsi="Georgia" w:cs="Times New Roman"/>
            <w:color w:val="161616"/>
            <w:szCs w:val="24"/>
            <w:lang w:eastAsia="fr-FR"/>
          </w:rPr>
          <w:delText>Geraldini s’avança, empressé : « Si vous le permettez, Seigneur Gonzalvo, j’irai… »</w:delText>
        </w:r>
      </w:del>
    </w:p>
    <w:p w14:paraId="559055E7" w14:textId="4DDC7EFB" w:rsidR="0086199A" w:rsidRPr="0086199A" w:rsidDel="0086199A" w:rsidRDefault="0086199A" w:rsidP="0086199A">
      <w:pPr>
        <w:shd w:val="clear" w:color="auto" w:fill="F3F2EC"/>
        <w:spacing w:line="360" w:lineRule="atLeast"/>
        <w:rPr>
          <w:del w:id="251" w:author="Marguerite-Marie Bordry" w:date="2019-02-08T17:14:00Z"/>
          <w:rFonts w:ascii="Georgia" w:eastAsia="Times New Roman" w:hAnsi="Georgia" w:cs="Times New Roman"/>
          <w:color w:val="161616"/>
          <w:szCs w:val="24"/>
          <w:lang w:eastAsia="fr-FR"/>
        </w:rPr>
      </w:pPr>
      <w:del w:id="252" w:author="Marguerite-Marie Bordry" w:date="2019-02-08T17:14:00Z">
        <w:r w:rsidRPr="0086199A" w:rsidDel="0086199A">
          <w:rPr>
            <w:rFonts w:ascii="Georgia" w:eastAsia="Times New Roman" w:hAnsi="Georgia" w:cs="Times New Roman"/>
            <w:color w:val="161616"/>
            <w:szCs w:val="24"/>
            <w:lang w:eastAsia="fr-FR"/>
          </w:rPr>
          <w:delText>Gonzalvo approuva, dédaigneux, et Filippo quitta sans plus tarder le palais.</w:delText>
        </w:r>
      </w:del>
    </w:p>
    <w:p w14:paraId="1D3C5863" w14:textId="6800D78A" w:rsidR="0086199A" w:rsidRPr="0086199A" w:rsidDel="0086199A" w:rsidRDefault="0086199A" w:rsidP="0086199A">
      <w:pPr>
        <w:shd w:val="clear" w:color="auto" w:fill="F3F2EC"/>
        <w:spacing w:line="228" w:lineRule="atLeast"/>
        <w:jc w:val="center"/>
        <w:rPr>
          <w:del w:id="253" w:author="Marguerite-Marie Bordry" w:date="2019-02-08T17:14:00Z"/>
          <w:rFonts w:ascii="Georgia" w:eastAsia="Times New Roman" w:hAnsi="Georgia" w:cs="Times New Roman"/>
          <w:color w:val="161616"/>
          <w:spacing w:val="144"/>
          <w:szCs w:val="24"/>
          <w:lang w:eastAsia="fr-FR"/>
        </w:rPr>
      </w:pPr>
      <w:del w:id="254" w:author="Marguerite-Marie Bordry" w:date="2019-02-08T17:14:00Z">
        <w:r w:rsidRPr="0086199A" w:rsidDel="0086199A">
          <w:rPr>
            <w:rFonts w:ascii="Georgia" w:eastAsia="Times New Roman" w:hAnsi="Georgia" w:cs="Times New Roman"/>
            <w:color w:val="161616"/>
            <w:spacing w:val="144"/>
            <w:szCs w:val="24"/>
            <w:lang w:eastAsia="fr-FR"/>
          </w:rPr>
          <w:delText>*</w:delText>
        </w:r>
      </w:del>
    </w:p>
    <w:p w14:paraId="2F177CCC" w14:textId="19101D2B" w:rsidR="0086199A" w:rsidRPr="0086199A" w:rsidDel="0086199A" w:rsidRDefault="0086199A" w:rsidP="0086199A">
      <w:pPr>
        <w:shd w:val="clear" w:color="auto" w:fill="F3F2EC"/>
        <w:spacing w:line="360" w:lineRule="atLeast"/>
        <w:rPr>
          <w:del w:id="255" w:author="Marguerite-Marie Bordry" w:date="2019-02-08T17:14:00Z"/>
          <w:rFonts w:ascii="Georgia" w:eastAsia="Times New Roman" w:hAnsi="Georgia" w:cs="Times New Roman"/>
          <w:color w:val="161616"/>
          <w:szCs w:val="24"/>
          <w:lang w:eastAsia="fr-FR"/>
        </w:rPr>
      </w:pPr>
      <w:del w:id="256" w:author="Marguerite-Marie Bordry" w:date="2019-02-08T17:14:00Z">
        <w:r w:rsidRPr="0086199A" w:rsidDel="0086199A">
          <w:rPr>
            <w:rFonts w:ascii="Georgia" w:eastAsia="Times New Roman" w:hAnsi="Georgia" w:cs="Times New Roman"/>
            <w:color w:val="161616"/>
            <w:szCs w:val="24"/>
            <w:lang w:eastAsia="fr-FR"/>
          </w:rPr>
          <w:delText>En bas, sur la place, la foule grouillait, se dirigeant vers le palais Gambi. Les gens sortaient de toutes les rues, et cela formait une imposante colonne qui se hâtait et se bousculait. Il devenait impossible pour Geraldini d’arriver rapidement sous les fenêtres de Franzesco. Il rebroussa donc chemin et prit avec lui huit hommes de garde pour lui frayer le passage. Ceux-ci le précédèrent, la hallebarde basse.</w:delText>
        </w:r>
      </w:del>
    </w:p>
    <w:p w14:paraId="331B65BE" w14:textId="6BE4D6A4" w:rsidR="0086199A" w:rsidRPr="0086199A" w:rsidDel="0086199A" w:rsidRDefault="0086199A" w:rsidP="0086199A">
      <w:pPr>
        <w:shd w:val="clear" w:color="auto" w:fill="F3F2EC"/>
        <w:spacing w:line="360" w:lineRule="atLeast"/>
        <w:rPr>
          <w:del w:id="257" w:author="Marguerite-Marie Bordry" w:date="2019-02-08T17:14:00Z"/>
          <w:rFonts w:ascii="Georgia" w:eastAsia="Times New Roman" w:hAnsi="Georgia" w:cs="Times New Roman"/>
          <w:color w:val="161616"/>
          <w:szCs w:val="24"/>
          <w:lang w:eastAsia="fr-FR"/>
        </w:rPr>
      </w:pPr>
      <w:del w:id="258" w:author="Marguerite-Marie Bordry" w:date="2019-02-08T17:14:00Z">
        <w:r w:rsidRPr="0086199A" w:rsidDel="0086199A">
          <w:rPr>
            <w:rFonts w:ascii="Georgia" w:eastAsia="Times New Roman" w:hAnsi="Georgia" w:cs="Times New Roman"/>
            <w:color w:val="161616"/>
            <w:szCs w:val="24"/>
            <w:lang w:eastAsia="fr-FR"/>
          </w:rPr>
          <w:delText>La foule, qui s’ouvrait pour leur livrer passage, se reforma vivement derrière Geraldini et lui fit cortège avec des cris et des rires. La bousculade était terrible, car tout le monde attendait maintenant quelque rare spectacle. Geraldini, parvenu devant la maison, s’arrêta au pied de l’échelle des maçons. Agostino la gravissait précisément. Le sculpteur, dominant la foule, riait de toute sa large face heureuse et saluait de la main.</w:delText>
        </w:r>
      </w:del>
    </w:p>
    <w:p w14:paraId="3D1AF660" w14:textId="6BBD55CD" w:rsidR="0086199A" w:rsidRPr="0086199A" w:rsidDel="0086199A" w:rsidRDefault="0086199A" w:rsidP="0086199A">
      <w:pPr>
        <w:shd w:val="clear" w:color="auto" w:fill="F3F2EC"/>
        <w:spacing w:line="360" w:lineRule="atLeast"/>
        <w:rPr>
          <w:del w:id="259" w:author="Marguerite-Marie Bordry" w:date="2019-02-08T17:14:00Z"/>
          <w:rFonts w:ascii="Georgia" w:eastAsia="Times New Roman" w:hAnsi="Georgia" w:cs="Times New Roman"/>
          <w:color w:val="161616"/>
          <w:szCs w:val="24"/>
          <w:lang w:eastAsia="fr-FR"/>
        </w:rPr>
      </w:pPr>
      <w:del w:id="260" w:author="Marguerite-Marie Bordry" w:date="2019-02-08T17:14:00Z">
        <w:r w:rsidRPr="0086199A" w:rsidDel="0086199A">
          <w:rPr>
            <w:rFonts w:ascii="Georgia" w:eastAsia="Times New Roman" w:hAnsi="Georgia" w:cs="Times New Roman"/>
            <w:color w:val="161616"/>
            <w:szCs w:val="24"/>
            <w:lang w:eastAsia="fr-FR"/>
          </w:rPr>
          <w:delText>Il y eut des cris : « Agostino ! Agostino ! une œuvre nouvelle du Gardone ! Bravo ! Bonne chance ! Agostino ! Montre un peu ce qui se cache là derrière ! »</w:delText>
        </w:r>
      </w:del>
    </w:p>
    <w:p w14:paraId="4E6A9E3C" w14:textId="3E96B811" w:rsidR="0086199A" w:rsidRPr="0086199A" w:rsidDel="0086199A" w:rsidRDefault="0086199A" w:rsidP="0086199A">
      <w:pPr>
        <w:shd w:val="clear" w:color="auto" w:fill="F3F2EC"/>
        <w:spacing w:line="360" w:lineRule="atLeast"/>
        <w:rPr>
          <w:del w:id="261" w:author="Marguerite-Marie Bordry" w:date="2019-02-08T17:14:00Z"/>
          <w:rFonts w:ascii="Georgia" w:eastAsia="Times New Roman" w:hAnsi="Georgia" w:cs="Times New Roman"/>
          <w:color w:val="161616"/>
          <w:szCs w:val="24"/>
          <w:lang w:eastAsia="fr-FR"/>
        </w:rPr>
      </w:pPr>
      <w:del w:id="262" w:author="Marguerite-Marie Bordry" w:date="2019-02-08T17:14:00Z">
        <w:r w:rsidRPr="0086199A" w:rsidDel="0086199A">
          <w:rPr>
            <w:rFonts w:ascii="Georgia" w:eastAsia="Times New Roman" w:hAnsi="Georgia" w:cs="Times New Roman"/>
            <w:color w:val="161616"/>
            <w:szCs w:val="24"/>
            <w:lang w:eastAsia="fr-FR"/>
          </w:rPr>
          <w:delText>On applaudissait et des éclats de rire fusaient de divers côtés. Gardone salua et envoya des baisers. Il y eut un redoublement d’applaudissements. On bavardait, on criait, on se bousculait. Il y avait de la joie dans la foule.</w:delText>
        </w:r>
      </w:del>
    </w:p>
    <w:p w14:paraId="6B454A12" w14:textId="5C9369EB" w:rsidR="0086199A" w:rsidRPr="0086199A" w:rsidDel="0086199A" w:rsidRDefault="0086199A" w:rsidP="0086199A">
      <w:pPr>
        <w:shd w:val="clear" w:color="auto" w:fill="F3F2EC"/>
        <w:spacing w:line="360" w:lineRule="atLeast"/>
        <w:rPr>
          <w:del w:id="263" w:author="Marguerite-Marie Bordry" w:date="2019-02-08T17:14:00Z"/>
          <w:rFonts w:ascii="Georgia" w:eastAsia="Times New Roman" w:hAnsi="Georgia" w:cs="Times New Roman"/>
          <w:color w:val="161616"/>
          <w:szCs w:val="24"/>
          <w:lang w:eastAsia="fr-FR"/>
        </w:rPr>
      </w:pPr>
      <w:del w:id="264" w:author="Marguerite-Marie Bordry" w:date="2019-02-08T17:14:00Z">
        <w:r w:rsidRPr="0086199A" w:rsidDel="0086199A">
          <w:rPr>
            <w:rFonts w:ascii="Georgia" w:eastAsia="Times New Roman" w:hAnsi="Georgia" w:cs="Times New Roman"/>
            <w:color w:val="161616"/>
            <w:szCs w:val="24"/>
            <w:lang w:eastAsia="fr-FR"/>
          </w:rPr>
          <w:lastRenderedPageBreak/>
          <w:delText>Soudain Agostino ouvrit la bouche, gonfla la poitrine et se mit à crier. À la première syllabe il avait déjà dominé le fracas et il se fit un grand silence. « Attention ! Bour-geois-de-Ra-venne ! », il ôta son bonnet : « Parabosco, troisième du, nom, Dieu le garde ! » Il fit ici une courte pause. « Vivat ! » cria la foule, et tout le monde se découvrit.</w:delText>
        </w:r>
      </w:del>
    </w:p>
    <w:p w14:paraId="5C37926B" w14:textId="7125EC28" w:rsidR="0086199A" w:rsidRPr="0086199A" w:rsidDel="0086199A" w:rsidRDefault="0086199A" w:rsidP="0086199A">
      <w:pPr>
        <w:shd w:val="clear" w:color="auto" w:fill="F3F2EC"/>
        <w:spacing w:line="360" w:lineRule="atLeast"/>
        <w:rPr>
          <w:del w:id="265" w:author="Marguerite-Marie Bordry" w:date="2019-02-08T17:14:00Z"/>
          <w:rFonts w:ascii="Georgia" w:eastAsia="Times New Roman" w:hAnsi="Georgia" w:cs="Times New Roman"/>
          <w:color w:val="161616"/>
          <w:szCs w:val="24"/>
          <w:lang w:eastAsia="fr-FR"/>
        </w:rPr>
      </w:pPr>
      <w:del w:id="266" w:author="Marguerite-Marie Bordry" w:date="2019-02-08T17:14:00Z">
        <w:r w:rsidRPr="0086199A" w:rsidDel="0086199A">
          <w:rPr>
            <w:rFonts w:ascii="Georgia" w:eastAsia="Times New Roman" w:hAnsi="Georgia" w:cs="Times New Roman"/>
            <w:color w:val="161616"/>
            <w:szCs w:val="24"/>
            <w:lang w:eastAsia="fr-FR"/>
          </w:rPr>
          <w:delText>À ce moment, Geraldini eut soudain conscience qu’il assistait à une cérémonie officielle et qu’il représentait le duc. Il tira son épée du fourreau et, face à l’échelle, il salua en baissant la pointe. Les huit hallebardiers formaient un demi-cercle autour de lui, ils suivirent machinalement l’exemple de leur chef et mirent l’arme au bras.</w:delText>
        </w:r>
      </w:del>
    </w:p>
    <w:p w14:paraId="5AF8F2B4" w14:textId="2D440A5B" w:rsidR="0086199A" w:rsidRPr="0086199A" w:rsidDel="0086199A" w:rsidRDefault="0086199A" w:rsidP="0086199A">
      <w:pPr>
        <w:shd w:val="clear" w:color="auto" w:fill="F3F2EC"/>
        <w:spacing w:line="360" w:lineRule="atLeast"/>
        <w:rPr>
          <w:del w:id="267" w:author="Marguerite-Marie Bordry" w:date="2019-02-08T17:14:00Z"/>
          <w:rFonts w:ascii="Georgia" w:eastAsia="Times New Roman" w:hAnsi="Georgia" w:cs="Times New Roman"/>
          <w:color w:val="161616"/>
          <w:szCs w:val="24"/>
          <w:lang w:eastAsia="fr-FR"/>
        </w:rPr>
      </w:pPr>
      <w:del w:id="268" w:author="Marguerite-Marie Bordry" w:date="2019-02-08T17:14:00Z">
        <w:r w:rsidRPr="0086199A" w:rsidDel="0086199A">
          <w:rPr>
            <w:rFonts w:ascii="Georgia" w:eastAsia="Times New Roman" w:hAnsi="Georgia" w:cs="Times New Roman"/>
            <w:color w:val="161616"/>
            <w:szCs w:val="24"/>
            <w:lang w:eastAsia="fr-FR"/>
          </w:rPr>
          <w:delText>Agostino regardait cette petite manifestation et souriait aimablement.</w:delText>
        </w:r>
      </w:del>
    </w:p>
    <w:p w14:paraId="1B83C972" w14:textId="5D30BA9F" w:rsidR="0086199A" w:rsidRPr="0086199A" w:rsidDel="0086199A" w:rsidRDefault="0086199A" w:rsidP="0086199A">
      <w:pPr>
        <w:shd w:val="clear" w:color="auto" w:fill="F3F2EC"/>
        <w:spacing w:line="360" w:lineRule="atLeast"/>
        <w:rPr>
          <w:del w:id="269" w:author="Marguerite-Marie Bordry" w:date="2019-02-08T17:14:00Z"/>
          <w:rFonts w:ascii="Georgia" w:eastAsia="Times New Roman" w:hAnsi="Georgia" w:cs="Times New Roman"/>
          <w:color w:val="161616"/>
          <w:szCs w:val="24"/>
          <w:lang w:eastAsia="fr-FR"/>
        </w:rPr>
      </w:pPr>
      <w:del w:id="270" w:author="Marguerite-Marie Bordry" w:date="2019-02-08T17:14:00Z">
        <w:r w:rsidRPr="0086199A" w:rsidDel="0086199A">
          <w:rPr>
            <w:rFonts w:ascii="Georgia" w:eastAsia="Times New Roman" w:hAnsi="Georgia" w:cs="Times New Roman"/>
            <w:color w:val="161616"/>
            <w:szCs w:val="24"/>
            <w:lang w:eastAsia="fr-FR"/>
          </w:rPr>
          <w:delText>« Parabosco érige aujourd’hui, reprit-il, un monument à sa sœur, la princesse Anna ! En son nom, je découvre la pierre ! »</w:delText>
        </w:r>
      </w:del>
    </w:p>
    <w:p w14:paraId="29D3DD07" w14:textId="7EDAFB98" w:rsidR="0086199A" w:rsidRPr="0086199A" w:rsidDel="0086199A" w:rsidRDefault="0086199A" w:rsidP="0086199A">
      <w:pPr>
        <w:shd w:val="clear" w:color="auto" w:fill="F3F2EC"/>
        <w:spacing w:line="360" w:lineRule="atLeast"/>
        <w:rPr>
          <w:del w:id="271" w:author="Marguerite-Marie Bordry" w:date="2019-02-08T17:14:00Z"/>
          <w:rFonts w:ascii="Georgia" w:eastAsia="Times New Roman" w:hAnsi="Georgia" w:cs="Times New Roman"/>
          <w:color w:val="161616"/>
          <w:szCs w:val="24"/>
          <w:lang w:eastAsia="fr-FR"/>
        </w:rPr>
      </w:pPr>
      <w:del w:id="272" w:author="Marguerite-Marie Bordry" w:date="2019-02-08T17:14:00Z">
        <w:r w:rsidRPr="0086199A" w:rsidDel="0086199A">
          <w:rPr>
            <w:rFonts w:ascii="Georgia" w:eastAsia="Times New Roman" w:hAnsi="Georgia" w:cs="Times New Roman"/>
            <w:color w:val="161616"/>
            <w:szCs w:val="24"/>
            <w:lang w:eastAsia="fr-FR"/>
          </w:rPr>
          <w:delText>Il jeta son bonnet en l’air et arracha la toile sale qui cachait le haut relief. Ceux qui se trouvaient au premier rang de la foule eurent une exclamation : « Ah ! la princesse Anna ! Vraiment, c’est bien elle ! Splendide ! Bravo, elle est très ressemblante… »</w:delText>
        </w:r>
      </w:del>
    </w:p>
    <w:p w14:paraId="3FD31B60" w14:textId="67C86EB0" w:rsidR="0086199A" w:rsidRPr="0086199A" w:rsidDel="0086199A" w:rsidRDefault="0086199A" w:rsidP="0086199A">
      <w:pPr>
        <w:shd w:val="clear" w:color="auto" w:fill="F3F2EC"/>
        <w:spacing w:line="360" w:lineRule="atLeast"/>
        <w:rPr>
          <w:del w:id="273" w:author="Marguerite-Marie Bordry" w:date="2019-02-08T17:14:00Z"/>
          <w:rFonts w:ascii="Georgia" w:eastAsia="Times New Roman" w:hAnsi="Georgia" w:cs="Times New Roman"/>
          <w:color w:val="161616"/>
          <w:szCs w:val="24"/>
          <w:lang w:eastAsia="fr-FR"/>
        </w:rPr>
      </w:pPr>
      <w:del w:id="274" w:author="Marguerite-Marie Bordry" w:date="2019-02-08T17:14:00Z">
        <w:r w:rsidRPr="0086199A" w:rsidDel="0086199A">
          <w:rPr>
            <w:rFonts w:ascii="Georgia" w:eastAsia="Times New Roman" w:hAnsi="Georgia" w:cs="Times New Roman"/>
            <w:color w:val="161616"/>
            <w:szCs w:val="24"/>
            <w:lang w:eastAsia="fr-FR"/>
          </w:rPr>
          <w:delText>Agostino était déjà au bas de l’échelle et la retirait. Le marbre, éclatant de blancheur, scintillait au soleil et les lettres d’or de l’inscription se pouvaient lire de très loin. « DANS CETTE MAISON, LA PRINCESSE ANNA FUT DÉPUCELÉE. »</w:delText>
        </w:r>
      </w:del>
    </w:p>
    <w:p w14:paraId="20CE16CE" w14:textId="3063352C" w:rsidR="0086199A" w:rsidRPr="0086199A" w:rsidDel="0086199A" w:rsidRDefault="0086199A" w:rsidP="0086199A">
      <w:pPr>
        <w:shd w:val="clear" w:color="auto" w:fill="F3F2EC"/>
        <w:spacing w:line="360" w:lineRule="atLeast"/>
        <w:rPr>
          <w:del w:id="275" w:author="Marguerite-Marie Bordry" w:date="2019-02-08T17:14:00Z"/>
          <w:rFonts w:ascii="Georgia" w:eastAsia="Times New Roman" w:hAnsi="Georgia" w:cs="Times New Roman"/>
          <w:color w:val="161616"/>
          <w:szCs w:val="24"/>
          <w:lang w:eastAsia="fr-FR"/>
        </w:rPr>
      </w:pPr>
      <w:del w:id="276" w:author="Marguerite-Marie Bordry" w:date="2019-02-08T17:14:00Z">
        <w:r w:rsidRPr="0086199A" w:rsidDel="0086199A">
          <w:rPr>
            <w:rFonts w:ascii="Georgia" w:eastAsia="Times New Roman" w:hAnsi="Georgia" w:cs="Times New Roman"/>
            <w:color w:val="161616"/>
            <w:szCs w:val="24"/>
            <w:lang w:eastAsia="fr-FR"/>
          </w:rPr>
          <w:delText>Les premiers qui lurent éclatèrent de rire ; certains pourtant, plus circonspects, se poussaient du coude et regardaient les hallebardiers qui demeuraient là immobiles et graves. Un silence embarrassé s’était fait autour de Geraldini. Pourtant la teneur de l’inscription, colportée jusqu’aux derniers rangs de la foule, y provoqua une nouvelle explosion de rires. On se poussait, on criait, cela tournait au délire.</w:delText>
        </w:r>
      </w:del>
    </w:p>
    <w:p w14:paraId="1D4DAA04" w14:textId="22267994" w:rsidR="0086199A" w:rsidRPr="0086199A" w:rsidDel="0086199A" w:rsidRDefault="0086199A" w:rsidP="0086199A">
      <w:pPr>
        <w:shd w:val="clear" w:color="auto" w:fill="F3F2EC"/>
        <w:spacing w:line="360" w:lineRule="atLeast"/>
        <w:rPr>
          <w:del w:id="277" w:author="Marguerite-Marie Bordry" w:date="2019-02-08T17:14:00Z"/>
          <w:rFonts w:ascii="Georgia" w:eastAsia="Times New Roman" w:hAnsi="Georgia" w:cs="Times New Roman"/>
          <w:color w:val="161616"/>
          <w:szCs w:val="24"/>
          <w:lang w:eastAsia="fr-FR"/>
        </w:rPr>
      </w:pPr>
      <w:del w:id="278" w:author="Marguerite-Marie Bordry" w:date="2019-02-08T17:14:00Z">
        <w:r w:rsidRPr="0086199A" w:rsidDel="0086199A">
          <w:rPr>
            <w:rFonts w:ascii="Georgia" w:eastAsia="Times New Roman" w:hAnsi="Georgia" w:cs="Times New Roman"/>
            <w:color w:val="161616"/>
            <w:szCs w:val="24"/>
            <w:lang w:eastAsia="fr-FR"/>
          </w:rPr>
          <w:delText>Geraldini avait lu avec une stupéfaction voisine de l’ahurissement. Il restait cloué, abasourdi. Il se souvint pourtant de la mission qu’on lui avait confiée, et, rassemblant ses soldats, il regagna le palais, se frayant avec peine un chemin au travers de la foule surexcitée. Des cris, des chuchotements, des murmures montèrent de cette houle humaine, qui venait battre les murs du palais Gambi. L’agitation était à son comble. Les premiers rangs de spectateurs, écrasés, s’échappaient sur les côtés et la poussée augmentait toujours en arrière. La cohue était indicible, des bras se levaient, des parents s’appelaient, séparés par le remous, des enfants pleuraient, des gens bousculés protestaient, d’autres plaisantaient et les nouveaux arrivés s’exclamaient : « Dépucelée ? dites-vous. — Ah mon Dieu ! — Mais c’est écrit là tout simplement ! — Quelle idée ! — Dépucelée ? »et ce mot, répété toujours et toujours, semblait un refrain chanté par toute la foule.</w:delText>
        </w:r>
      </w:del>
    </w:p>
    <w:p w14:paraId="47801260" w14:textId="50DBF48F" w:rsidR="0086199A" w:rsidRPr="0086199A" w:rsidDel="0086199A" w:rsidRDefault="0086199A" w:rsidP="0086199A">
      <w:pPr>
        <w:shd w:val="clear" w:color="auto" w:fill="F3F2EC"/>
        <w:spacing w:line="360" w:lineRule="atLeast"/>
        <w:rPr>
          <w:del w:id="279" w:author="Marguerite-Marie Bordry" w:date="2019-02-08T17:14:00Z"/>
          <w:rFonts w:ascii="Georgia" w:eastAsia="Times New Roman" w:hAnsi="Georgia" w:cs="Times New Roman"/>
          <w:color w:val="161616"/>
          <w:szCs w:val="24"/>
          <w:lang w:eastAsia="fr-FR"/>
        </w:rPr>
      </w:pPr>
      <w:del w:id="280" w:author="Marguerite-Marie Bordry" w:date="2019-02-08T17:14:00Z">
        <w:r w:rsidRPr="0086199A" w:rsidDel="0086199A">
          <w:rPr>
            <w:rFonts w:ascii="Georgia" w:eastAsia="Times New Roman" w:hAnsi="Georgia" w:cs="Times New Roman"/>
            <w:color w:val="161616"/>
            <w:szCs w:val="24"/>
            <w:lang w:eastAsia="fr-FR"/>
          </w:rPr>
          <w:delText>Geraldini, obsédé, démonté, entendait au passage des bribes de conversation. Un petit vieux, qui avait l’air profondément stupéfait, demandait : « Dépucelée ? Mais c’est impossible ! »</w:delText>
        </w:r>
      </w:del>
    </w:p>
    <w:p w14:paraId="174DCC30" w14:textId="31F80271" w:rsidR="0086199A" w:rsidRPr="0086199A" w:rsidDel="0086199A" w:rsidRDefault="0086199A" w:rsidP="0086199A">
      <w:pPr>
        <w:shd w:val="clear" w:color="auto" w:fill="F3F2EC"/>
        <w:spacing w:line="360" w:lineRule="atLeast"/>
        <w:rPr>
          <w:del w:id="281" w:author="Marguerite-Marie Bordry" w:date="2019-02-08T17:14:00Z"/>
          <w:rFonts w:ascii="Georgia" w:eastAsia="Times New Roman" w:hAnsi="Georgia" w:cs="Times New Roman"/>
          <w:color w:val="161616"/>
          <w:szCs w:val="24"/>
          <w:lang w:eastAsia="fr-FR"/>
        </w:rPr>
      </w:pPr>
      <w:del w:id="282" w:author="Marguerite-Marie Bordry" w:date="2019-02-08T17:14:00Z">
        <w:r w:rsidRPr="0086199A" w:rsidDel="0086199A">
          <w:rPr>
            <w:rFonts w:ascii="Georgia" w:eastAsia="Times New Roman" w:hAnsi="Georgia" w:cs="Times New Roman"/>
            <w:color w:val="161616"/>
            <w:szCs w:val="24"/>
            <w:lang w:eastAsia="fr-FR"/>
          </w:rPr>
          <w:lastRenderedPageBreak/>
          <w:delText>Un gros boucher, qui était à côté, reprit d’un ton narquois : « Ne t’émotionne pas ! c’est même très facile ! » Et la foule voisine reprit en chœur dans un accès de gaieté : « Très facile ! très facile ! »</w:delText>
        </w:r>
      </w:del>
    </w:p>
    <w:p w14:paraId="1E9F02B7" w14:textId="31605378" w:rsidR="0086199A" w:rsidRPr="0086199A" w:rsidDel="0086199A" w:rsidRDefault="0086199A" w:rsidP="0086199A">
      <w:pPr>
        <w:shd w:val="clear" w:color="auto" w:fill="F3F2EC"/>
        <w:spacing w:line="360" w:lineRule="atLeast"/>
        <w:rPr>
          <w:del w:id="283" w:author="Marguerite-Marie Bordry" w:date="2019-02-08T17:14:00Z"/>
          <w:rFonts w:ascii="Georgia" w:eastAsia="Times New Roman" w:hAnsi="Georgia" w:cs="Times New Roman"/>
          <w:color w:val="161616"/>
          <w:szCs w:val="24"/>
          <w:lang w:eastAsia="fr-FR"/>
        </w:rPr>
      </w:pPr>
      <w:del w:id="284" w:author="Marguerite-Marie Bordry" w:date="2019-02-08T17:14:00Z">
        <w:r w:rsidRPr="0086199A" w:rsidDel="0086199A">
          <w:rPr>
            <w:rFonts w:ascii="Georgia" w:eastAsia="Times New Roman" w:hAnsi="Georgia" w:cs="Times New Roman"/>
            <w:color w:val="161616"/>
            <w:szCs w:val="24"/>
            <w:lang w:eastAsia="fr-FR"/>
          </w:rPr>
          <w:delText>Quelques pas plus loin, un brave homme, timoré, qui avait l’air bouleversé, questionnait : « Dépucelée ! mais est-elle mariée ? »</w:delText>
        </w:r>
      </w:del>
    </w:p>
    <w:p w14:paraId="5537DF93" w14:textId="214E7430" w:rsidR="0086199A" w:rsidRPr="0086199A" w:rsidDel="0086199A" w:rsidRDefault="0086199A" w:rsidP="0086199A">
      <w:pPr>
        <w:shd w:val="clear" w:color="auto" w:fill="F3F2EC"/>
        <w:spacing w:line="360" w:lineRule="atLeast"/>
        <w:rPr>
          <w:del w:id="285" w:author="Marguerite-Marie Bordry" w:date="2019-02-08T17:14:00Z"/>
          <w:rFonts w:ascii="Georgia" w:eastAsia="Times New Roman" w:hAnsi="Georgia" w:cs="Times New Roman"/>
          <w:color w:val="161616"/>
          <w:szCs w:val="24"/>
          <w:lang w:eastAsia="fr-FR"/>
        </w:rPr>
      </w:pPr>
      <w:del w:id="286" w:author="Marguerite-Marie Bordry" w:date="2019-02-08T17:14:00Z">
        <w:r w:rsidRPr="0086199A" w:rsidDel="0086199A">
          <w:rPr>
            <w:rFonts w:ascii="Georgia" w:eastAsia="Times New Roman" w:hAnsi="Georgia" w:cs="Times New Roman"/>
            <w:color w:val="161616"/>
            <w:szCs w:val="24"/>
            <w:lang w:eastAsia="fr-FR"/>
          </w:rPr>
          <w:delText>Les plus proches répliquèrent : « Idiot ! si elle était mariée, on n’en parlerait pas ! » Le brave homme craintif s’effara et répéta : « Ah ! mon Dieu ! Ah ! mon Dieu ! »</w:delText>
        </w:r>
      </w:del>
    </w:p>
    <w:p w14:paraId="5B88F3FA" w14:textId="0336EDEB" w:rsidR="0086199A" w:rsidRPr="0086199A" w:rsidDel="0086199A" w:rsidRDefault="0086199A" w:rsidP="0086199A">
      <w:pPr>
        <w:shd w:val="clear" w:color="auto" w:fill="F3F2EC"/>
        <w:spacing w:line="360" w:lineRule="atLeast"/>
        <w:rPr>
          <w:del w:id="287" w:author="Marguerite-Marie Bordry" w:date="2019-02-08T17:14:00Z"/>
          <w:rFonts w:ascii="Georgia" w:eastAsia="Times New Roman" w:hAnsi="Georgia" w:cs="Times New Roman"/>
          <w:color w:val="161616"/>
          <w:szCs w:val="24"/>
          <w:lang w:eastAsia="fr-FR"/>
        </w:rPr>
      </w:pPr>
      <w:del w:id="288" w:author="Marguerite-Marie Bordry" w:date="2019-02-08T17:14:00Z">
        <w:r w:rsidRPr="0086199A" w:rsidDel="0086199A">
          <w:rPr>
            <w:rFonts w:ascii="Georgia" w:eastAsia="Times New Roman" w:hAnsi="Georgia" w:cs="Times New Roman"/>
            <w:color w:val="161616"/>
            <w:szCs w:val="24"/>
            <w:lang w:eastAsia="fr-FR"/>
          </w:rPr>
          <w:delText>Un autre insista : « Mais si elle était mariée, ça ne serait pas un miracle ! »</w:delText>
        </w:r>
      </w:del>
    </w:p>
    <w:p w14:paraId="3004950A" w14:textId="6408CA83" w:rsidR="0086199A" w:rsidRPr="0086199A" w:rsidDel="0086199A" w:rsidRDefault="0086199A" w:rsidP="0086199A">
      <w:pPr>
        <w:shd w:val="clear" w:color="auto" w:fill="F3F2EC"/>
        <w:spacing w:line="360" w:lineRule="atLeast"/>
        <w:rPr>
          <w:del w:id="289" w:author="Marguerite-Marie Bordry" w:date="2019-02-08T17:14:00Z"/>
          <w:rFonts w:ascii="Georgia" w:eastAsia="Times New Roman" w:hAnsi="Georgia" w:cs="Times New Roman"/>
          <w:color w:val="161616"/>
          <w:szCs w:val="24"/>
          <w:lang w:eastAsia="fr-FR"/>
        </w:rPr>
      </w:pPr>
      <w:del w:id="290" w:author="Marguerite-Marie Bordry" w:date="2019-02-08T17:14:00Z">
        <w:r w:rsidRPr="0086199A" w:rsidDel="0086199A">
          <w:rPr>
            <w:rFonts w:ascii="Georgia" w:eastAsia="Times New Roman" w:hAnsi="Georgia" w:cs="Times New Roman"/>
            <w:color w:val="161616"/>
            <w:szCs w:val="24"/>
            <w:lang w:eastAsia="fr-FR"/>
          </w:rPr>
          <w:delText>— Un miracle ? cria une voix tonitruante. Le dépucelage n’est pas un miracle ! — On riait.</w:delText>
        </w:r>
      </w:del>
    </w:p>
    <w:p w14:paraId="3AD66498" w14:textId="0AFD1F8B" w:rsidR="0086199A" w:rsidRPr="0086199A" w:rsidDel="0086199A" w:rsidRDefault="0086199A" w:rsidP="0086199A">
      <w:pPr>
        <w:shd w:val="clear" w:color="auto" w:fill="F3F2EC"/>
        <w:spacing w:line="360" w:lineRule="atLeast"/>
        <w:rPr>
          <w:del w:id="291" w:author="Marguerite-Marie Bordry" w:date="2019-02-08T17:14:00Z"/>
          <w:rFonts w:ascii="Georgia" w:eastAsia="Times New Roman" w:hAnsi="Georgia" w:cs="Times New Roman"/>
          <w:color w:val="161616"/>
          <w:szCs w:val="24"/>
          <w:lang w:eastAsia="fr-FR"/>
        </w:rPr>
      </w:pPr>
      <w:del w:id="292" w:author="Marguerite-Marie Bordry" w:date="2019-02-08T17:14:00Z">
        <w:r w:rsidRPr="0086199A" w:rsidDel="0086199A">
          <w:rPr>
            <w:rFonts w:ascii="Georgia" w:eastAsia="Times New Roman" w:hAnsi="Georgia" w:cs="Times New Roman"/>
            <w:color w:val="161616"/>
            <w:szCs w:val="24"/>
            <w:lang w:eastAsia="fr-FR"/>
          </w:rPr>
          <w:delText>— Pas de sitôt !</w:delText>
        </w:r>
      </w:del>
    </w:p>
    <w:p w14:paraId="4DDDEB64" w14:textId="1357F521" w:rsidR="0086199A" w:rsidRPr="0086199A" w:rsidDel="0086199A" w:rsidRDefault="0086199A" w:rsidP="0086199A">
      <w:pPr>
        <w:shd w:val="clear" w:color="auto" w:fill="F3F2EC"/>
        <w:spacing w:line="360" w:lineRule="atLeast"/>
        <w:rPr>
          <w:del w:id="293" w:author="Marguerite-Marie Bordry" w:date="2019-02-08T17:14:00Z"/>
          <w:rFonts w:ascii="Georgia" w:eastAsia="Times New Roman" w:hAnsi="Georgia" w:cs="Times New Roman"/>
          <w:color w:val="161616"/>
          <w:szCs w:val="24"/>
          <w:lang w:eastAsia="fr-FR"/>
        </w:rPr>
      </w:pPr>
      <w:del w:id="294" w:author="Marguerite-Marie Bordry" w:date="2019-02-08T17:14:00Z">
        <w:r w:rsidRPr="0086199A" w:rsidDel="0086199A">
          <w:rPr>
            <w:rFonts w:ascii="Georgia" w:eastAsia="Times New Roman" w:hAnsi="Georgia" w:cs="Times New Roman"/>
            <w:color w:val="161616"/>
            <w:szCs w:val="24"/>
            <w:lang w:eastAsia="fr-FR"/>
          </w:rPr>
          <w:delText>— Ce ne sont pas les premiers à qui cela arrive !</w:delText>
        </w:r>
      </w:del>
    </w:p>
    <w:p w14:paraId="559C42CE" w14:textId="7CFE11FB" w:rsidR="0086199A" w:rsidRPr="0086199A" w:rsidDel="0086199A" w:rsidRDefault="0086199A" w:rsidP="0086199A">
      <w:pPr>
        <w:shd w:val="clear" w:color="auto" w:fill="F3F2EC"/>
        <w:spacing w:line="360" w:lineRule="atLeast"/>
        <w:rPr>
          <w:del w:id="295" w:author="Marguerite-Marie Bordry" w:date="2019-02-08T17:14:00Z"/>
          <w:rFonts w:ascii="Georgia" w:eastAsia="Times New Roman" w:hAnsi="Georgia" w:cs="Times New Roman"/>
          <w:color w:val="161616"/>
          <w:szCs w:val="24"/>
          <w:lang w:eastAsia="fr-FR"/>
        </w:rPr>
      </w:pPr>
      <w:del w:id="296" w:author="Marguerite-Marie Bordry" w:date="2019-02-08T17:14:00Z">
        <w:r w:rsidRPr="0086199A" w:rsidDel="0086199A">
          <w:rPr>
            <w:rFonts w:ascii="Georgia" w:eastAsia="Times New Roman" w:hAnsi="Georgia" w:cs="Times New Roman"/>
            <w:color w:val="161616"/>
            <w:szCs w:val="24"/>
            <w:lang w:eastAsia="fr-FR"/>
          </w:rPr>
          <w:delText>— Mais, une princesse !</w:delText>
        </w:r>
      </w:del>
    </w:p>
    <w:p w14:paraId="66BBACC1" w14:textId="64BE0ABF" w:rsidR="0086199A" w:rsidRPr="0086199A" w:rsidDel="0086199A" w:rsidRDefault="0086199A" w:rsidP="0086199A">
      <w:pPr>
        <w:shd w:val="clear" w:color="auto" w:fill="F3F2EC"/>
        <w:spacing w:line="360" w:lineRule="atLeast"/>
        <w:rPr>
          <w:del w:id="297" w:author="Marguerite-Marie Bordry" w:date="2019-02-08T17:14:00Z"/>
          <w:rFonts w:ascii="Georgia" w:eastAsia="Times New Roman" w:hAnsi="Georgia" w:cs="Times New Roman"/>
          <w:color w:val="161616"/>
          <w:szCs w:val="24"/>
          <w:lang w:eastAsia="fr-FR"/>
        </w:rPr>
      </w:pPr>
      <w:del w:id="298" w:author="Marguerite-Marie Bordry" w:date="2019-02-08T17:14:00Z">
        <w:r w:rsidRPr="0086199A" w:rsidDel="0086199A">
          <w:rPr>
            <w:rFonts w:ascii="Georgia" w:eastAsia="Times New Roman" w:hAnsi="Georgia" w:cs="Times New Roman"/>
            <w:color w:val="161616"/>
            <w:szCs w:val="24"/>
            <w:lang w:eastAsia="fr-FR"/>
          </w:rPr>
          <w:delText>— Et dans cette maison !</w:delText>
        </w:r>
      </w:del>
    </w:p>
    <w:p w14:paraId="48DF52BC" w14:textId="7DDF6FCC" w:rsidR="0086199A" w:rsidRPr="0086199A" w:rsidDel="0086199A" w:rsidRDefault="0086199A" w:rsidP="0086199A">
      <w:pPr>
        <w:shd w:val="clear" w:color="auto" w:fill="F3F2EC"/>
        <w:spacing w:line="360" w:lineRule="atLeast"/>
        <w:rPr>
          <w:del w:id="299" w:author="Marguerite-Marie Bordry" w:date="2019-02-08T17:14:00Z"/>
          <w:rFonts w:ascii="Georgia" w:eastAsia="Times New Roman" w:hAnsi="Georgia" w:cs="Times New Roman"/>
          <w:color w:val="161616"/>
          <w:szCs w:val="24"/>
          <w:lang w:eastAsia="fr-FR"/>
        </w:rPr>
      </w:pPr>
      <w:del w:id="300" w:author="Marguerite-Marie Bordry" w:date="2019-02-08T17:14:00Z">
        <w:r w:rsidRPr="0086199A" w:rsidDel="0086199A">
          <w:rPr>
            <w:rFonts w:ascii="Georgia" w:eastAsia="Times New Roman" w:hAnsi="Georgia" w:cs="Times New Roman"/>
            <w:color w:val="161616"/>
            <w:szCs w:val="24"/>
            <w:lang w:eastAsia="fr-FR"/>
          </w:rPr>
          <w:delText>— Mais quel est l’auteur ?</w:delText>
        </w:r>
      </w:del>
    </w:p>
    <w:p w14:paraId="3A75E258" w14:textId="0E24C6C7" w:rsidR="0086199A" w:rsidRPr="0086199A" w:rsidDel="0086199A" w:rsidRDefault="0086199A" w:rsidP="0086199A">
      <w:pPr>
        <w:shd w:val="clear" w:color="auto" w:fill="F3F2EC"/>
        <w:spacing w:line="360" w:lineRule="atLeast"/>
        <w:rPr>
          <w:del w:id="301" w:author="Marguerite-Marie Bordry" w:date="2019-02-08T17:14:00Z"/>
          <w:rFonts w:ascii="Georgia" w:eastAsia="Times New Roman" w:hAnsi="Georgia" w:cs="Times New Roman"/>
          <w:color w:val="161616"/>
          <w:szCs w:val="24"/>
          <w:lang w:eastAsia="fr-FR"/>
        </w:rPr>
      </w:pPr>
      <w:del w:id="302" w:author="Marguerite-Marie Bordry" w:date="2019-02-08T17:14:00Z">
        <w:r w:rsidRPr="0086199A" w:rsidDel="0086199A">
          <w:rPr>
            <w:rFonts w:ascii="Georgia" w:eastAsia="Times New Roman" w:hAnsi="Georgia" w:cs="Times New Roman"/>
            <w:color w:val="161616"/>
            <w:szCs w:val="24"/>
            <w:lang w:eastAsia="fr-FR"/>
          </w:rPr>
          <w:delText>— Qui voulez-vous que ce soit, sinon Gambi ?</w:delText>
        </w:r>
      </w:del>
    </w:p>
    <w:p w14:paraId="577920F6" w14:textId="45E38D2B" w:rsidR="0086199A" w:rsidRPr="0086199A" w:rsidDel="0086199A" w:rsidRDefault="0086199A" w:rsidP="0086199A">
      <w:pPr>
        <w:shd w:val="clear" w:color="auto" w:fill="F3F2EC"/>
        <w:spacing w:line="360" w:lineRule="atLeast"/>
        <w:rPr>
          <w:del w:id="303" w:author="Marguerite-Marie Bordry" w:date="2019-02-08T17:14:00Z"/>
          <w:rFonts w:ascii="Georgia" w:eastAsia="Times New Roman" w:hAnsi="Georgia" w:cs="Times New Roman"/>
          <w:color w:val="161616"/>
          <w:szCs w:val="24"/>
          <w:lang w:eastAsia="fr-FR"/>
        </w:rPr>
      </w:pPr>
      <w:del w:id="304" w:author="Marguerite-Marie Bordry" w:date="2019-02-08T17:14:00Z">
        <w:r w:rsidRPr="0086199A" w:rsidDel="0086199A">
          <w:rPr>
            <w:rFonts w:ascii="Georgia" w:eastAsia="Times New Roman" w:hAnsi="Georgia" w:cs="Times New Roman"/>
            <w:color w:val="161616"/>
            <w:szCs w:val="24"/>
            <w:lang w:eastAsia="fr-FR"/>
          </w:rPr>
          <w:delText>— Bravo ! Gambi ! Bravo ! Gambi !</w:delText>
        </w:r>
      </w:del>
    </w:p>
    <w:p w14:paraId="5CF252C9" w14:textId="1560223D" w:rsidR="0086199A" w:rsidRPr="0086199A" w:rsidDel="0086199A" w:rsidRDefault="0086199A" w:rsidP="0086199A">
      <w:pPr>
        <w:shd w:val="clear" w:color="auto" w:fill="F3F2EC"/>
        <w:spacing w:line="360" w:lineRule="atLeast"/>
        <w:rPr>
          <w:del w:id="305" w:author="Marguerite-Marie Bordry" w:date="2019-02-08T17:14:00Z"/>
          <w:rFonts w:ascii="Georgia" w:eastAsia="Times New Roman" w:hAnsi="Georgia" w:cs="Times New Roman"/>
          <w:color w:val="161616"/>
          <w:szCs w:val="24"/>
          <w:lang w:eastAsia="fr-FR"/>
        </w:rPr>
      </w:pPr>
      <w:del w:id="306" w:author="Marguerite-Marie Bordry" w:date="2019-02-08T17:14:00Z">
        <w:r w:rsidRPr="0086199A" w:rsidDel="0086199A">
          <w:rPr>
            <w:rFonts w:ascii="Georgia" w:eastAsia="Times New Roman" w:hAnsi="Georgia" w:cs="Times New Roman"/>
            <w:color w:val="161616"/>
            <w:szCs w:val="24"/>
            <w:lang w:eastAsia="fr-FR"/>
          </w:rPr>
          <w:delText>— Le jeune et beau Gambi ?</w:delText>
        </w:r>
      </w:del>
    </w:p>
    <w:p w14:paraId="575EC58E" w14:textId="53D47ADF" w:rsidR="0086199A" w:rsidRPr="0086199A" w:rsidDel="0086199A" w:rsidRDefault="0086199A" w:rsidP="0086199A">
      <w:pPr>
        <w:shd w:val="clear" w:color="auto" w:fill="F3F2EC"/>
        <w:spacing w:line="360" w:lineRule="atLeast"/>
        <w:rPr>
          <w:del w:id="307" w:author="Marguerite-Marie Bordry" w:date="2019-02-08T17:14:00Z"/>
          <w:rFonts w:ascii="Georgia" w:eastAsia="Times New Roman" w:hAnsi="Georgia" w:cs="Times New Roman"/>
          <w:color w:val="161616"/>
          <w:szCs w:val="24"/>
          <w:lang w:eastAsia="fr-FR"/>
        </w:rPr>
      </w:pPr>
      <w:del w:id="308" w:author="Marguerite-Marie Bordry" w:date="2019-02-08T17:14:00Z">
        <w:r w:rsidRPr="0086199A" w:rsidDel="0086199A">
          <w:rPr>
            <w:rFonts w:ascii="Georgia" w:eastAsia="Times New Roman" w:hAnsi="Georgia" w:cs="Times New Roman"/>
            <w:color w:val="161616"/>
            <w:szCs w:val="24"/>
            <w:lang w:eastAsia="fr-FR"/>
          </w:rPr>
          <w:delText>— Naturellement ! c’est le seul !</w:delText>
        </w:r>
      </w:del>
    </w:p>
    <w:p w14:paraId="69CDBEF0" w14:textId="108F48A3" w:rsidR="0086199A" w:rsidRPr="0086199A" w:rsidDel="0086199A" w:rsidRDefault="0086199A" w:rsidP="0086199A">
      <w:pPr>
        <w:shd w:val="clear" w:color="auto" w:fill="F3F2EC"/>
        <w:spacing w:line="360" w:lineRule="atLeast"/>
        <w:rPr>
          <w:del w:id="309" w:author="Marguerite-Marie Bordry" w:date="2019-02-08T17:14:00Z"/>
          <w:rFonts w:ascii="Georgia" w:eastAsia="Times New Roman" w:hAnsi="Georgia" w:cs="Times New Roman"/>
          <w:color w:val="161616"/>
          <w:szCs w:val="24"/>
          <w:lang w:eastAsia="fr-FR"/>
        </w:rPr>
      </w:pPr>
      <w:del w:id="310" w:author="Marguerite-Marie Bordry" w:date="2019-02-08T17:14:00Z">
        <w:r w:rsidRPr="0086199A" w:rsidDel="0086199A">
          <w:rPr>
            <w:rFonts w:ascii="Georgia" w:eastAsia="Times New Roman" w:hAnsi="Georgia" w:cs="Times New Roman"/>
            <w:color w:val="161616"/>
            <w:szCs w:val="24"/>
            <w:lang w:eastAsia="fr-FR"/>
          </w:rPr>
          <w:delText>— Pristi ! comme il y va ! une princesse ! et la dépuceler comme si de rien n’était !</w:delText>
        </w:r>
      </w:del>
    </w:p>
    <w:p w14:paraId="1522DBAD" w14:textId="7A22AA72" w:rsidR="0086199A" w:rsidRPr="0086199A" w:rsidDel="0086199A" w:rsidRDefault="0086199A" w:rsidP="0086199A">
      <w:pPr>
        <w:shd w:val="clear" w:color="auto" w:fill="F3F2EC"/>
        <w:spacing w:line="360" w:lineRule="atLeast"/>
        <w:rPr>
          <w:del w:id="311" w:author="Marguerite-Marie Bordry" w:date="2019-02-08T17:14:00Z"/>
          <w:rFonts w:ascii="Georgia" w:eastAsia="Times New Roman" w:hAnsi="Georgia" w:cs="Times New Roman"/>
          <w:color w:val="161616"/>
          <w:szCs w:val="24"/>
          <w:lang w:eastAsia="fr-FR"/>
        </w:rPr>
      </w:pPr>
      <w:del w:id="312" w:author="Marguerite-Marie Bordry" w:date="2019-02-08T17:14:00Z">
        <w:r w:rsidRPr="0086199A" w:rsidDel="0086199A">
          <w:rPr>
            <w:rFonts w:ascii="Georgia" w:eastAsia="Times New Roman" w:hAnsi="Georgia" w:cs="Times New Roman"/>
            <w:color w:val="161616"/>
            <w:szCs w:val="24"/>
            <w:lang w:eastAsia="fr-FR"/>
          </w:rPr>
          <w:delText>— Oui ! est-ce que Franzesco Gambi est l’amant de notre princesse ?</w:delText>
        </w:r>
      </w:del>
    </w:p>
    <w:p w14:paraId="75523132" w14:textId="250CB951" w:rsidR="0086199A" w:rsidRPr="0086199A" w:rsidDel="0086199A" w:rsidRDefault="0086199A" w:rsidP="0086199A">
      <w:pPr>
        <w:shd w:val="clear" w:color="auto" w:fill="F3F2EC"/>
        <w:spacing w:line="360" w:lineRule="atLeast"/>
        <w:rPr>
          <w:del w:id="313" w:author="Marguerite-Marie Bordry" w:date="2019-02-08T17:14:00Z"/>
          <w:rFonts w:ascii="Georgia" w:eastAsia="Times New Roman" w:hAnsi="Georgia" w:cs="Times New Roman"/>
          <w:color w:val="161616"/>
          <w:szCs w:val="24"/>
          <w:lang w:eastAsia="fr-FR"/>
        </w:rPr>
      </w:pPr>
      <w:del w:id="314" w:author="Marguerite-Marie Bordry" w:date="2019-02-08T17:14:00Z">
        <w:r w:rsidRPr="0086199A" w:rsidDel="0086199A">
          <w:rPr>
            <w:rFonts w:ascii="Georgia" w:eastAsia="Times New Roman" w:hAnsi="Georgia" w:cs="Times New Roman"/>
            <w:color w:val="161616"/>
            <w:szCs w:val="24"/>
            <w:lang w:eastAsia="fr-FR"/>
          </w:rPr>
          <w:delText>Geraldini à ce moment jeta un regard vers celui qui parlait ; aussitôt Ascoli, l’orfèvre du duc, intervint : « Qui ose dire que la princesse a un amant ? Où donc est-il celui qui prétend que notre noble princesse… ? »</w:delText>
        </w:r>
      </w:del>
    </w:p>
    <w:p w14:paraId="6D363197" w14:textId="26602506" w:rsidR="0086199A" w:rsidRPr="0086199A" w:rsidDel="0086199A" w:rsidRDefault="0086199A" w:rsidP="0086199A">
      <w:pPr>
        <w:shd w:val="clear" w:color="auto" w:fill="F3F2EC"/>
        <w:spacing w:line="360" w:lineRule="atLeast"/>
        <w:rPr>
          <w:del w:id="315" w:author="Marguerite-Marie Bordry" w:date="2019-02-08T17:14:00Z"/>
          <w:rFonts w:ascii="Georgia" w:eastAsia="Times New Roman" w:hAnsi="Georgia" w:cs="Times New Roman"/>
          <w:color w:val="161616"/>
          <w:szCs w:val="24"/>
          <w:lang w:eastAsia="fr-FR"/>
        </w:rPr>
      </w:pPr>
      <w:del w:id="316" w:author="Marguerite-Marie Bordry" w:date="2019-02-08T17:14:00Z">
        <w:r w:rsidRPr="0086199A" w:rsidDel="0086199A">
          <w:rPr>
            <w:rFonts w:ascii="Georgia" w:eastAsia="Times New Roman" w:hAnsi="Georgia" w:cs="Times New Roman"/>
            <w:color w:val="161616"/>
            <w:szCs w:val="24"/>
            <w:lang w:eastAsia="fr-FR"/>
          </w:rPr>
          <w:delText>Ceux qui se trouvaient à côté de Geraldini et le craignaient de par ses fonctions répondirent en hâte : « Mais non ! Mais non ! personne n’a dit cela, personne ne parle d’amant… il l’a dépucelée, voilà tout ! »</w:delText>
        </w:r>
      </w:del>
    </w:p>
    <w:p w14:paraId="53195362" w14:textId="2BD41E1E" w:rsidR="0086199A" w:rsidRPr="0086199A" w:rsidDel="0086199A" w:rsidRDefault="0086199A" w:rsidP="0086199A">
      <w:pPr>
        <w:shd w:val="clear" w:color="auto" w:fill="F3F2EC"/>
        <w:spacing w:line="360" w:lineRule="atLeast"/>
        <w:rPr>
          <w:del w:id="317" w:author="Marguerite-Marie Bordry" w:date="2019-02-08T17:14:00Z"/>
          <w:rFonts w:ascii="Georgia" w:eastAsia="Times New Roman" w:hAnsi="Georgia" w:cs="Times New Roman"/>
          <w:color w:val="161616"/>
          <w:szCs w:val="24"/>
          <w:lang w:eastAsia="fr-FR"/>
        </w:rPr>
      </w:pPr>
      <w:del w:id="318" w:author="Marguerite-Marie Bordry" w:date="2019-02-08T17:14:00Z">
        <w:r w:rsidRPr="0086199A" w:rsidDel="0086199A">
          <w:rPr>
            <w:rFonts w:ascii="Georgia" w:eastAsia="Times New Roman" w:hAnsi="Georgia" w:cs="Times New Roman"/>
            <w:color w:val="161616"/>
            <w:szCs w:val="24"/>
            <w:lang w:eastAsia="fr-FR"/>
          </w:rPr>
          <w:delText>La querelle s’envenima.</w:delText>
        </w:r>
      </w:del>
    </w:p>
    <w:p w14:paraId="0DA0B53D" w14:textId="684BF4EF" w:rsidR="0086199A" w:rsidRPr="0086199A" w:rsidDel="0086199A" w:rsidRDefault="0086199A" w:rsidP="0086199A">
      <w:pPr>
        <w:shd w:val="clear" w:color="auto" w:fill="F3F2EC"/>
        <w:spacing w:line="360" w:lineRule="atLeast"/>
        <w:rPr>
          <w:del w:id="319" w:author="Marguerite-Marie Bordry" w:date="2019-02-08T17:14:00Z"/>
          <w:rFonts w:ascii="Georgia" w:eastAsia="Times New Roman" w:hAnsi="Georgia" w:cs="Times New Roman"/>
          <w:color w:val="161616"/>
          <w:szCs w:val="24"/>
          <w:lang w:eastAsia="fr-FR"/>
        </w:rPr>
      </w:pPr>
      <w:del w:id="320" w:author="Marguerite-Marie Bordry" w:date="2019-02-08T17:14:00Z">
        <w:r w:rsidRPr="0086199A" w:rsidDel="0086199A">
          <w:rPr>
            <w:rFonts w:ascii="Georgia" w:eastAsia="Times New Roman" w:hAnsi="Georgia" w:cs="Times New Roman"/>
            <w:color w:val="161616"/>
            <w:szCs w:val="24"/>
            <w:lang w:eastAsia="fr-FR"/>
          </w:rPr>
          <w:delText>— Et le duc ?</w:delText>
        </w:r>
      </w:del>
    </w:p>
    <w:p w14:paraId="6955A872" w14:textId="003495BF" w:rsidR="0086199A" w:rsidRPr="0086199A" w:rsidDel="0086199A" w:rsidRDefault="0086199A" w:rsidP="0086199A">
      <w:pPr>
        <w:shd w:val="clear" w:color="auto" w:fill="F3F2EC"/>
        <w:spacing w:line="360" w:lineRule="atLeast"/>
        <w:rPr>
          <w:del w:id="321" w:author="Marguerite-Marie Bordry" w:date="2019-02-08T17:14:00Z"/>
          <w:rFonts w:ascii="Georgia" w:eastAsia="Times New Roman" w:hAnsi="Georgia" w:cs="Times New Roman"/>
          <w:color w:val="161616"/>
          <w:szCs w:val="24"/>
          <w:lang w:eastAsia="fr-FR"/>
        </w:rPr>
      </w:pPr>
      <w:del w:id="322" w:author="Marguerite-Marie Bordry" w:date="2019-02-08T17:14:00Z">
        <w:r w:rsidRPr="0086199A" w:rsidDel="0086199A">
          <w:rPr>
            <w:rFonts w:ascii="Georgia" w:eastAsia="Times New Roman" w:hAnsi="Georgia" w:cs="Times New Roman"/>
            <w:color w:val="161616"/>
            <w:szCs w:val="24"/>
            <w:lang w:eastAsia="fr-FR"/>
          </w:rPr>
          <w:delText>— Quoi ! le duc ?</w:delText>
        </w:r>
      </w:del>
    </w:p>
    <w:p w14:paraId="162BFB9A" w14:textId="3FD22C0A" w:rsidR="0086199A" w:rsidRPr="0086199A" w:rsidDel="0086199A" w:rsidRDefault="0086199A" w:rsidP="0086199A">
      <w:pPr>
        <w:shd w:val="clear" w:color="auto" w:fill="F3F2EC"/>
        <w:spacing w:line="360" w:lineRule="atLeast"/>
        <w:rPr>
          <w:del w:id="323" w:author="Marguerite-Marie Bordry" w:date="2019-02-08T17:14:00Z"/>
          <w:rFonts w:ascii="Georgia" w:eastAsia="Times New Roman" w:hAnsi="Georgia" w:cs="Times New Roman"/>
          <w:color w:val="161616"/>
          <w:szCs w:val="24"/>
          <w:lang w:eastAsia="fr-FR"/>
        </w:rPr>
      </w:pPr>
      <w:del w:id="324" w:author="Marguerite-Marie Bordry" w:date="2019-02-08T17:14:00Z">
        <w:r w:rsidRPr="0086199A" w:rsidDel="0086199A">
          <w:rPr>
            <w:rFonts w:ascii="Georgia" w:eastAsia="Times New Roman" w:hAnsi="Georgia" w:cs="Times New Roman"/>
            <w:color w:val="161616"/>
            <w:szCs w:val="24"/>
            <w:lang w:eastAsia="fr-FR"/>
          </w:rPr>
          <w:delText>— Il l’a permis !</w:delText>
        </w:r>
      </w:del>
    </w:p>
    <w:p w14:paraId="306002C9" w14:textId="2A53DCE8" w:rsidR="0086199A" w:rsidRPr="0086199A" w:rsidDel="0086199A" w:rsidRDefault="0086199A" w:rsidP="0086199A">
      <w:pPr>
        <w:shd w:val="clear" w:color="auto" w:fill="F3F2EC"/>
        <w:spacing w:line="360" w:lineRule="atLeast"/>
        <w:rPr>
          <w:del w:id="325" w:author="Marguerite-Marie Bordry" w:date="2019-02-08T17:14:00Z"/>
          <w:rFonts w:ascii="Georgia" w:eastAsia="Times New Roman" w:hAnsi="Georgia" w:cs="Times New Roman"/>
          <w:color w:val="161616"/>
          <w:szCs w:val="24"/>
          <w:lang w:eastAsia="fr-FR"/>
        </w:rPr>
      </w:pPr>
      <w:del w:id="326" w:author="Marguerite-Marie Bordry" w:date="2019-02-08T17:14:00Z">
        <w:r w:rsidRPr="0086199A" w:rsidDel="0086199A">
          <w:rPr>
            <w:rFonts w:ascii="Georgia" w:eastAsia="Times New Roman" w:hAnsi="Georgia" w:cs="Times New Roman"/>
            <w:color w:val="161616"/>
            <w:szCs w:val="24"/>
            <w:lang w:eastAsia="fr-FR"/>
          </w:rPr>
          <w:delText>— Naturellement !</w:delText>
        </w:r>
      </w:del>
    </w:p>
    <w:p w14:paraId="6E57A991" w14:textId="555221BA" w:rsidR="0086199A" w:rsidRPr="0086199A" w:rsidDel="0086199A" w:rsidRDefault="0086199A" w:rsidP="0086199A">
      <w:pPr>
        <w:shd w:val="clear" w:color="auto" w:fill="F3F2EC"/>
        <w:spacing w:line="360" w:lineRule="atLeast"/>
        <w:rPr>
          <w:del w:id="327" w:author="Marguerite-Marie Bordry" w:date="2019-02-08T17:14:00Z"/>
          <w:rFonts w:ascii="Georgia" w:eastAsia="Times New Roman" w:hAnsi="Georgia" w:cs="Times New Roman"/>
          <w:color w:val="161616"/>
          <w:szCs w:val="24"/>
          <w:lang w:eastAsia="fr-FR"/>
        </w:rPr>
      </w:pPr>
      <w:del w:id="328" w:author="Marguerite-Marie Bordry" w:date="2019-02-08T17:14:00Z">
        <w:r w:rsidRPr="0086199A" w:rsidDel="0086199A">
          <w:rPr>
            <w:rFonts w:ascii="Georgia" w:eastAsia="Times New Roman" w:hAnsi="Georgia" w:cs="Times New Roman"/>
            <w:color w:val="161616"/>
            <w:szCs w:val="24"/>
            <w:lang w:eastAsia="fr-FR"/>
          </w:rPr>
          <w:delText>— Comment, permis ?</w:delText>
        </w:r>
      </w:del>
    </w:p>
    <w:p w14:paraId="341103A2" w14:textId="44EB9829" w:rsidR="0086199A" w:rsidRPr="0086199A" w:rsidDel="0086199A" w:rsidRDefault="0086199A" w:rsidP="0086199A">
      <w:pPr>
        <w:shd w:val="clear" w:color="auto" w:fill="F3F2EC"/>
        <w:spacing w:line="360" w:lineRule="atLeast"/>
        <w:rPr>
          <w:del w:id="329" w:author="Marguerite-Marie Bordry" w:date="2019-02-08T17:14:00Z"/>
          <w:rFonts w:ascii="Georgia" w:eastAsia="Times New Roman" w:hAnsi="Georgia" w:cs="Times New Roman"/>
          <w:color w:val="161616"/>
          <w:szCs w:val="24"/>
          <w:lang w:eastAsia="fr-FR"/>
        </w:rPr>
      </w:pPr>
      <w:del w:id="330" w:author="Marguerite-Marie Bordry" w:date="2019-02-08T17:14:00Z">
        <w:r w:rsidRPr="0086199A" w:rsidDel="0086199A">
          <w:rPr>
            <w:rFonts w:ascii="Georgia" w:eastAsia="Times New Roman" w:hAnsi="Georgia" w:cs="Times New Roman"/>
            <w:color w:val="161616"/>
            <w:szCs w:val="24"/>
            <w:lang w:eastAsia="fr-FR"/>
          </w:rPr>
          <w:delText>— Pourquoi pas ? » Rires… Une voix : « Ordonné ! » D’autres voix, très sérieusement : « Le duc l’a ordonné, il l’a certainement ordonné. »</w:delText>
        </w:r>
      </w:del>
    </w:p>
    <w:p w14:paraId="0BC51D52" w14:textId="35017279" w:rsidR="0086199A" w:rsidRPr="0086199A" w:rsidDel="0086199A" w:rsidRDefault="0086199A" w:rsidP="0086199A">
      <w:pPr>
        <w:shd w:val="clear" w:color="auto" w:fill="F3F2EC"/>
        <w:spacing w:line="360" w:lineRule="atLeast"/>
        <w:rPr>
          <w:del w:id="331" w:author="Marguerite-Marie Bordry" w:date="2019-02-08T17:14:00Z"/>
          <w:rFonts w:ascii="Georgia" w:eastAsia="Times New Roman" w:hAnsi="Georgia" w:cs="Times New Roman"/>
          <w:color w:val="161616"/>
          <w:szCs w:val="24"/>
          <w:lang w:eastAsia="fr-FR"/>
        </w:rPr>
      </w:pPr>
      <w:del w:id="332" w:author="Marguerite-Marie Bordry" w:date="2019-02-08T17:14:00Z">
        <w:r w:rsidRPr="0086199A" w:rsidDel="0086199A">
          <w:rPr>
            <w:rFonts w:ascii="Georgia" w:eastAsia="Times New Roman" w:hAnsi="Georgia" w:cs="Times New Roman"/>
            <w:color w:val="161616"/>
            <w:szCs w:val="24"/>
            <w:lang w:eastAsia="fr-FR"/>
          </w:rPr>
          <w:delText>— C’est stupide. Ne croyez pas cela !</w:delText>
        </w:r>
      </w:del>
    </w:p>
    <w:p w14:paraId="2402807F" w14:textId="553D3FFA" w:rsidR="0086199A" w:rsidRPr="0086199A" w:rsidDel="0086199A" w:rsidRDefault="0086199A" w:rsidP="0086199A">
      <w:pPr>
        <w:shd w:val="clear" w:color="auto" w:fill="F3F2EC"/>
        <w:spacing w:line="360" w:lineRule="atLeast"/>
        <w:rPr>
          <w:del w:id="333" w:author="Marguerite-Marie Bordry" w:date="2019-02-08T17:14:00Z"/>
          <w:rFonts w:ascii="Georgia" w:eastAsia="Times New Roman" w:hAnsi="Georgia" w:cs="Times New Roman"/>
          <w:color w:val="161616"/>
          <w:szCs w:val="24"/>
          <w:lang w:eastAsia="fr-FR"/>
        </w:rPr>
      </w:pPr>
      <w:del w:id="334" w:author="Marguerite-Marie Bordry" w:date="2019-02-08T17:14:00Z">
        <w:r w:rsidRPr="0086199A" w:rsidDel="0086199A">
          <w:rPr>
            <w:rFonts w:ascii="Georgia" w:eastAsia="Times New Roman" w:hAnsi="Georgia" w:cs="Times New Roman"/>
            <w:color w:val="161616"/>
            <w:szCs w:val="24"/>
            <w:lang w:eastAsia="fr-FR"/>
          </w:rPr>
          <w:delText>— Pourquoi pas ?</w:delText>
        </w:r>
      </w:del>
    </w:p>
    <w:p w14:paraId="0F085A56" w14:textId="1A7385BB" w:rsidR="0086199A" w:rsidRPr="0086199A" w:rsidDel="0086199A" w:rsidRDefault="0086199A" w:rsidP="0086199A">
      <w:pPr>
        <w:shd w:val="clear" w:color="auto" w:fill="F3F2EC"/>
        <w:spacing w:line="360" w:lineRule="atLeast"/>
        <w:rPr>
          <w:del w:id="335" w:author="Marguerite-Marie Bordry" w:date="2019-02-08T17:14:00Z"/>
          <w:rFonts w:ascii="Georgia" w:eastAsia="Times New Roman" w:hAnsi="Georgia" w:cs="Times New Roman"/>
          <w:color w:val="161616"/>
          <w:szCs w:val="24"/>
          <w:lang w:eastAsia="fr-FR"/>
        </w:rPr>
      </w:pPr>
      <w:del w:id="336" w:author="Marguerite-Marie Bordry" w:date="2019-02-08T17:14:00Z">
        <w:r w:rsidRPr="0086199A" w:rsidDel="0086199A">
          <w:rPr>
            <w:rFonts w:ascii="Georgia" w:eastAsia="Times New Roman" w:hAnsi="Georgia" w:cs="Times New Roman"/>
            <w:color w:val="161616"/>
            <w:szCs w:val="24"/>
            <w:lang w:eastAsia="fr-FR"/>
          </w:rPr>
          <w:delText>— Pourquoi aurait-il fait faire une plaque commémorative, s’il ne l’avait pas ordonné ?</w:delText>
        </w:r>
      </w:del>
    </w:p>
    <w:p w14:paraId="4E7E52AF" w14:textId="516C9FD6" w:rsidR="0086199A" w:rsidRPr="0086199A" w:rsidDel="0086199A" w:rsidRDefault="0086199A" w:rsidP="0086199A">
      <w:pPr>
        <w:shd w:val="clear" w:color="auto" w:fill="F3F2EC"/>
        <w:spacing w:line="360" w:lineRule="atLeast"/>
        <w:rPr>
          <w:del w:id="337" w:author="Marguerite-Marie Bordry" w:date="2019-02-08T17:14:00Z"/>
          <w:rFonts w:ascii="Georgia" w:eastAsia="Times New Roman" w:hAnsi="Georgia" w:cs="Times New Roman"/>
          <w:color w:val="161616"/>
          <w:szCs w:val="24"/>
          <w:lang w:eastAsia="fr-FR"/>
        </w:rPr>
      </w:pPr>
      <w:del w:id="338" w:author="Marguerite-Marie Bordry" w:date="2019-02-08T17:14:00Z">
        <w:r w:rsidRPr="0086199A" w:rsidDel="0086199A">
          <w:rPr>
            <w:rFonts w:ascii="Georgia" w:eastAsia="Times New Roman" w:hAnsi="Georgia" w:cs="Times New Roman"/>
            <w:color w:val="161616"/>
            <w:szCs w:val="24"/>
            <w:lang w:eastAsia="fr-FR"/>
          </w:rPr>
          <w:lastRenderedPageBreak/>
          <w:delText>— Je n’en sais rien !</w:delText>
        </w:r>
      </w:del>
    </w:p>
    <w:p w14:paraId="5F36DB50" w14:textId="66C8B2E0" w:rsidR="0086199A" w:rsidRPr="0086199A" w:rsidDel="0086199A" w:rsidRDefault="0086199A" w:rsidP="0086199A">
      <w:pPr>
        <w:shd w:val="clear" w:color="auto" w:fill="F3F2EC"/>
        <w:spacing w:line="360" w:lineRule="atLeast"/>
        <w:rPr>
          <w:del w:id="339" w:author="Marguerite-Marie Bordry" w:date="2019-02-08T17:14:00Z"/>
          <w:rFonts w:ascii="Georgia" w:eastAsia="Times New Roman" w:hAnsi="Georgia" w:cs="Times New Roman"/>
          <w:color w:val="161616"/>
          <w:szCs w:val="24"/>
          <w:lang w:eastAsia="fr-FR"/>
        </w:rPr>
      </w:pPr>
      <w:del w:id="340" w:author="Marguerite-Marie Bordry" w:date="2019-02-08T17:14:00Z">
        <w:r w:rsidRPr="0086199A" w:rsidDel="0086199A">
          <w:rPr>
            <w:rFonts w:ascii="Georgia" w:eastAsia="Times New Roman" w:hAnsi="Georgia" w:cs="Times New Roman"/>
            <w:color w:val="161616"/>
            <w:szCs w:val="24"/>
            <w:lang w:eastAsia="fr-FR"/>
          </w:rPr>
          <w:delText>— Peut-être par colère !</w:delText>
        </w:r>
      </w:del>
    </w:p>
    <w:p w14:paraId="568880CD" w14:textId="0F21AA81" w:rsidR="0086199A" w:rsidRPr="0086199A" w:rsidDel="0086199A" w:rsidRDefault="0086199A" w:rsidP="0086199A">
      <w:pPr>
        <w:shd w:val="clear" w:color="auto" w:fill="F3F2EC"/>
        <w:spacing w:line="360" w:lineRule="atLeast"/>
        <w:rPr>
          <w:del w:id="341" w:author="Marguerite-Marie Bordry" w:date="2019-02-08T17:14:00Z"/>
          <w:rFonts w:ascii="Georgia" w:eastAsia="Times New Roman" w:hAnsi="Georgia" w:cs="Times New Roman"/>
          <w:color w:val="161616"/>
          <w:szCs w:val="24"/>
          <w:lang w:eastAsia="fr-FR"/>
        </w:rPr>
      </w:pPr>
      <w:del w:id="342" w:author="Marguerite-Marie Bordry" w:date="2019-02-08T17:14:00Z">
        <w:r w:rsidRPr="0086199A" w:rsidDel="0086199A">
          <w:rPr>
            <w:rFonts w:ascii="Georgia" w:eastAsia="Times New Roman" w:hAnsi="Georgia" w:cs="Times New Roman"/>
            <w:color w:val="161616"/>
            <w:szCs w:val="24"/>
            <w:lang w:eastAsia="fr-FR"/>
          </w:rPr>
          <w:delText>— Ah ! ah ! une plaque commémorative par colère !</w:delText>
        </w:r>
      </w:del>
    </w:p>
    <w:p w14:paraId="4DC21229" w14:textId="4A95097D" w:rsidR="0086199A" w:rsidRPr="0086199A" w:rsidDel="0086199A" w:rsidRDefault="0086199A" w:rsidP="0086199A">
      <w:pPr>
        <w:shd w:val="clear" w:color="auto" w:fill="F3F2EC"/>
        <w:spacing w:line="360" w:lineRule="atLeast"/>
        <w:rPr>
          <w:del w:id="343" w:author="Marguerite-Marie Bordry" w:date="2019-02-08T17:14:00Z"/>
          <w:rFonts w:ascii="Georgia" w:eastAsia="Times New Roman" w:hAnsi="Georgia" w:cs="Times New Roman"/>
          <w:color w:val="161616"/>
          <w:szCs w:val="24"/>
          <w:lang w:eastAsia="fr-FR"/>
        </w:rPr>
      </w:pPr>
      <w:del w:id="344" w:author="Marguerite-Marie Bordry" w:date="2019-02-08T17:14:00Z">
        <w:r w:rsidRPr="0086199A" w:rsidDel="0086199A">
          <w:rPr>
            <w:rFonts w:ascii="Georgia" w:eastAsia="Times New Roman" w:hAnsi="Georgia" w:cs="Times New Roman"/>
            <w:color w:val="161616"/>
            <w:szCs w:val="24"/>
            <w:lang w:eastAsia="fr-FR"/>
          </w:rPr>
          <w:delText>— A-t-on jamais vu ça ?</w:delText>
        </w:r>
      </w:del>
    </w:p>
    <w:p w14:paraId="293F98FF" w14:textId="76841652" w:rsidR="0086199A" w:rsidRPr="0086199A" w:rsidDel="0086199A" w:rsidRDefault="0086199A" w:rsidP="0086199A">
      <w:pPr>
        <w:shd w:val="clear" w:color="auto" w:fill="F3F2EC"/>
        <w:spacing w:line="360" w:lineRule="atLeast"/>
        <w:rPr>
          <w:del w:id="345" w:author="Marguerite-Marie Bordry" w:date="2019-02-08T17:14:00Z"/>
          <w:rFonts w:ascii="Georgia" w:eastAsia="Times New Roman" w:hAnsi="Georgia" w:cs="Times New Roman"/>
          <w:color w:val="161616"/>
          <w:szCs w:val="24"/>
          <w:lang w:eastAsia="fr-FR"/>
        </w:rPr>
      </w:pPr>
      <w:del w:id="346" w:author="Marguerite-Marie Bordry" w:date="2019-02-08T17:14:00Z">
        <w:r w:rsidRPr="0086199A" w:rsidDel="0086199A">
          <w:rPr>
            <w:rFonts w:ascii="Georgia" w:eastAsia="Times New Roman" w:hAnsi="Georgia" w:cs="Times New Roman"/>
            <w:color w:val="161616"/>
            <w:szCs w:val="24"/>
            <w:lang w:eastAsia="fr-FR"/>
          </w:rPr>
          <w:delText>— Il l’a permis !</w:delText>
        </w:r>
      </w:del>
    </w:p>
    <w:p w14:paraId="07DD29E9" w14:textId="2DCD283C" w:rsidR="0086199A" w:rsidRPr="0086199A" w:rsidDel="0086199A" w:rsidRDefault="0086199A" w:rsidP="0086199A">
      <w:pPr>
        <w:shd w:val="clear" w:color="auto" w:fill="F3F2EC"/>
        <w:spacing w:line="360" w:lineRule="atLeast"/>
        <w:rPr>
          <w:del w:id="347" w:author="Marguerite-Marie Bordry" w:date="2019-02-08T17:14:00Z"/>
          <w:rFonts w:ascii="Georgia" w:eastAsia="Times New Roman" w:hAnsi="Georgia" w:cs="Times New Roman"/>
          <w:color w:val="161616"/>
          <w:szCs w:val="24"/>
          <w:lang w:eastAsia="fr-FR"/>
        </w:rPr>
      </w:pPr>
      <w:del w:id="348" w:author="Marguerite-Marie Bordry" w:date="2019-02-08T17:14:00Z">
        <w:r w:rsidRPr="0086199A" w:rsidDel="0086199A">
          <w:rPr>
            <w:rFonts w:ascii="Georgia" w:eastAsia="Times New Roman" w:hAnsi="Georgia" w:cs="Times New Roman"/>
            <w:color w:val="161616"/>
            <w:szCs w:val="24"/>
            <w:lang w:eastAsia="fr-FR"/>
          </w:rPr>
          <w:delText>— Vive Parabosco ! »</w:delText>
        </w:r>
      </w:del>
    </w:p>
    <w:p w14:paraId="4A9D76C2" w14:textId="315DC435" w:rsidR="0086199A" w:rsidRPr="0086199A" w:rsidDel="0086199A" w:rsidRDefault="0086199A" w:rsidP="0086199A">
      <w:pPr>
        <w:shd w:val="clear" w:color="auto" w:fill="F3F2EC"/>
        <w:spacing w:line="360" w:lineRule="atLeast"/>
        <w:rPr>
          <w:del w:id="349" w:author="Marguerite-Marie Bordry" w:date="2019-02-08T17:14:00Z"/>
          <w:rFonts w:ascii="Georgia" w:eastAsia="Times New Roman" w:hAnsi="Georgia" w:cs="Times New Roman"/>
          <w:color w:val="161616"/>
          <w:szCs w:val="24"/>
          <w:lang w:eastAsia="fr-FR"/>
        </w:rPr>
      </w:pPr>
      <w:del w:id="350" w:author="Marguerite-Marie Bordry" w:date="2019-02-08T17:14:00Z">
        <w:r w:rsidRPr="0086199A" w:rsidDel="0086199A">
          <w:rPr>
            <w:rFonts w:ascii="Georgia" w:eastAsia="Times New Roman" w:hAnsi="Georgia" w:cs="Times New Roman"/>
            <w:color w:val="161616"/>
            <w:szCs w:val="24"/>
            <w:lang w:eastAsia="fr-FR"/>
          </w:rPr>
          <w:delText>Les plus rapprochés répétèrent : « Vive Parabosco ! » et se tournèrent vers Geraldini comme pour lui notifier : « Dis bien que c’est moi qui ai crié : vive Parabosco ! » ou pour le prendre à témoin de leurs bons sentiments.</w:delText>
        </w:r>
      </w:del>
    </w:p>
    <w:p w14:paraId="15E1C346" w14:textId="73B1B390" w:rsidR="0086199A" w:rsidRPr="0086199A" w:rsidDel="0086199A" w:rsidRDefault="0086199A" w:rsidP="0086199A">
      <w:pPr>
        <w:shd w:val="clear" w:color="auto" w:fill="F3F2EC"/>
        <w:spacing w:line="360" w:lineRule="atLeast"/>
        <w:rPr>
          <w:del w:id="351" w:author="Marguerite-Marie Bordry" w:date="2019-02-08T17:14:00Z"/>
          <w:rFonts w:ascii="Georgia" w:eastAsia="Times New Roman" w:hAnsi="Georgia" w:cs="Times New Roman"/>
          <w:color w:val="161616"/>
          <w:szCs w:val="24"/>
          <w:lang w:eastAsia="fr-FR"/>
        </w:rPr>
      </w:pPr>
      <w:del w:id="352" w:author="Marguerite-Marie Bordry" w:date="2019-02-08T17:14:00Z">
        <w:r w:rsidRPr="0086199A" w:rsidDel="0086199A">
          <w:rPr>
            <w:rFonts w:ascii="Georgia" w:eastAsia="Times New Roman" w:hAnsi="Georgia" w:cs="Times New Roman"/>
            <w:color w:val="161616"/>
            <w:szCs w:val="24"/>
            <w:lang w:eastAsia="fr-FR"/>
          </w:rPr>
          <w:delText>Du palais Gambi, où des hordes humaines s’écrasaient consciencieusement pour lire l’inscription, des salves d’éclats de rire se suivaient, précipitées ; on entendait au milieu du tumulte le crépitement des disputes, des discussions, des querelles. Parfois un rire isolé, tantôt formidable, tantôt strident, dominait le vacarme.</w:delText>
        </w:r>
      </w:del>
    </w:p>
    <w:p w14:paraId="110D2342" w14:textId="2CAE3034" w:rsidR="0086199A" w:rsidRPr="0086199A" w:rsidDel="0086199A" w:rsidRDefault="0086199A" w:rsidP="0086199A">
      <w:pPr>
        <w:shd w:val="clear" w:color="auto" w:fill="F3F2EC"/>
        <w:spacing w:line="360" w:lineRule="atLeast"/>
        <w:rPr>
          <w:del w:id="353" w:author="Marguerite-Marie Bordry" w:date="2019-02-08T17:14:00Z"/>
          <w:rFonts w:ascii="Georgia" w:eastAsia="Times New Roman" w:hAnsi="Georgia" w:cs="Times New Roman"/>
          <w:color w:val="161616"/>
          <w:szCs w:val="24"/>
          <w:lang w:eastAsia="fr-FR"/>
        </w:rPr>
      </w:pPr>
      <w:del w:id="354" w:author="Marguerite-Marie Bordry" w:date="2019-02-08T17:14:00Z">
        <w:r w:rsidRPr="0086199A" w:rsidDel="0086199A">
          <w:rPr>
            <w:rFonts w:ascii="Georgia" w:eastAsia="Times New Roman" w:hAnsi="Georgia" w:cs="Times New Roman"/>
            <w:color w:val="161616"/>
            <w:szCs w:val="24"/>
            <w:lang w:eastAsia="fr-FR"/>
          </w:rPr>
          <w:delText>Sur la fontaine de la place, où quatre lions de pierre bâillaient, deux joyeux compagnons venaient de s’installer. Leurs guitares accordées, le premier débuta, accompagnant du geste sa chanson :</w:delText>
        </w:r>
      </w:del>
    </w:p>
    <w:p w14:paraId="400E51C0" w14:textId="2F155E90" w:rsidR="0086199A" w:rsidRPr="0086199A" w:rsidDel="0086199A" w:rsidRDefault="0086199A" w:rsidP="0086199A">
      <w:pPr>
        <w:shd w:val="clear" w:color="auto" w:fill="F3F2EC"/>
        <w:spacing w:line="331" w:lineRule="atLeast"/>
        <w:rPr>
          <w:del w:id="355" w:author="Marguerite-Marie Bordry" w:date="2019-02-08T17:14:00Z"/>
          <w:rFonts w:ascii="Georgia" w:eastAsia="Times New Roman" w:hAnsi="Georgia" w:cs="Times New Roman"/>
          <w:color w:val="161616"/>
          <w:sz w:val="22"/>
          <w:lang w:eastAsia="fr-FR"/>
        </w:rPr>
      </w:pPr>
      <w:del w:id="356" w:author="Marguerite-Marie Bordry" w:date="2019-02-08T17:14:00Z">
        <w:r w:rsidRPr="0086199A" w:rsidDel="0086199A">
          <w:rPr>
            <w:rFonts w:ascii="Georgia" w:eastAsia="Times New Roman" w:hAnsi="Georgia" w:cs="Times New Roman"/>
            <w:color w:val="161616"/>
            <w:sz w:val="22"/>
            <w:lang w:eastAsia="fr-FR"/>
          </w:rPr>
          <w:delText>Qu’as-tu donc fait, la nuit passée ?</w:delText>
        </w:r>
      </w:del>
    </w:p>
    <w:p w14:paraId="00630420" w14:textId="717D4034" w:rsidR="0086199A" w:rsidRPr="0086199A" w:rsidDel="0086199A" w:rsidRDefault="0086199A" w:rsidP="0086199A">
      <w:pPr>
        <w:shd w:val="clear" w:color="auto" w:fill="F3F2EC"/>
        <w:spacing w:line="331" w:lineRule="atLeast"/>
        <w:rPr>
          <w:del w:id="357" w:author="Marguerite-Marie Bordry" w:date="2019-02-08T17:14:00Z"/>
          <w:rFonts w:ascii="Georgia" w:eastAsia="Times New Roman" w:hAnsi="Georgia" w:cs="Times New Roman"/>
          <w:color w:val="161616"/>
          <w:sz w:val="22"/>
          <w:lang w:eastAsia="fr-FR"/>
        </w:rPr>
      </w:pPr>
      <w:del w:id="358" w:author="Marguerite-Marie Bordry" w:date="2019-02-08T17:14:00Z">
        <w:r w:rsidRPr="0086199A" w:rsidDel="0086199A">
          <w:rPr>
            <w:rFonts w:ascii="Georgia" w:eastAsia="Times New Roman" w:hAnsi="Georgia" w:cs="Times New Roman"/>
            <w:color w:val="161616"/>
            <w:sz w:val="22"/>
            <w:lang w:eastAsia="fr-FR"/>
          </w:rPr>
          <w:delText>Dis-nous, Anna ! Princesse Anna !</w:delText>
        </w:r>
      </w:del>
    </w:p>
    <w:p w14:paraId="71A1FD23" w14:textId="56FC1BA5" w:rsidR="0086199A" w:rsidRPr="0086199A" w:rsidDel="0086199A" w:rsidRDefault="0086199A" w:rsidP="0086199A">
      <w:pPr>
        <w:shd w:val="clear" w:color="auto" w:fill="F3F2EC"/>
        <w:spacing w:line="360" w:lineRule="atLeast"/>
        <w:rPr>
          <w:del w:id="359" w:author="Marguerite-Marie Bordry" w:date="2019-02-08T17:14:00Z"/>
          <w:rFonts w:ascii="Georgia" w:eastAsia="Times New Roman" w:hAnsi="Georgia" w:cs="Times New Roman"/>
          <w:color w:val="161616"/>
          <w:szCs w:val="24"/>
          <w:lang w:eastAsia="fr-FR"/>
        </w:rPr>
      </w:pPr>
      <w:del w:id="360" w:author="Marguerite-Marie Bordry" w:date="2019-02-08T17:14:00Z">
        <w:r w:rsidRPr="0086199A" w:rsidDel="0086199A">
          <w:rPr>
            <w:rFonts w:ascii="Georgia" w:eastAsia="Times New Roman" w:hAnsi="Georgia" w:cs="Times New Roman"/>
            <w:color w:val="161616"/>
            <w:szCs w:val="24"/>
            <w:lang w:eastAsia="fr-FR"/>
          </w:rPr>
          <w:delText>Sur quoi le second improvisa :</w:delText>
        </w:r>
      </w:del>
    </w:p>
    <w:p w14:paraId="6E792CC9" w14:textId="1BA8EE29" w:rsidR="0086199A" w:rsidRPr="0086199A" w:rsidDel="0086199A" w:rsidRDefault="0086199A" w:rsidP="0086199A">
      <w:pPr>
        <w:shd w:val="clear" w:color="auto" w:fill="F3F2EC"/>
        <w:spacing w:line="331" w:lineRule="atLeast"/>
        <w:rPr>
          <w:del w:id="361" w:author="Marguerite-Marie Bordry" w:date="2019-02-08T17:14:00Z"/>
          <w:rFonts w:ascii="Georgia" w:eastAsia="Times New Roman" w:hAnsi="Georgia" w:cs="Times New Roman"/>
          <w:color w:val="161616"/>
          <w:sz w:val="22"/>
          <w:lang w:eastAsia="fr-FR"/>
        </w:rPr>
      </w:pPr>
      <w:del w:id="362" w:author="Marguerite-Marie Bordry" w:date="2019-02-08T17:14:00Z">
        <w:r w:rsidRPr="0086199A" w:rsidDel="0086199A">
          <w:rPr>
            <w:rFonts w:ascii="Georgia" w:eastAsia="Times New Roman" w:hAnsi="Georgia" w:cs="Times New Roman"/>
            <w:color w:val="161616"/>
            <w:sz w:val="22"/>
            <w:lang w:eastAsia="fr-FR"/>
          </w:rPr>
          <w:delText>Dormi ? nenni ! mais embrassée</w:delText>
        </w:r>
      </w:del>
    </w:p>
    <w:p w14:paraId="39B81A06" w14:textId="3F3C9A19" w:rsidR="0086199A" w:rsidRPr="0086199A" w:rsidDel="0086199A" w:rsidRDefault="0086199A" w:rsidP="0086199A">
      <w:pPr>
        <w:shd w:val="clear" w:color="auto" w:fill="F3F2EC"/>
        <w:spacing w:line="331" w:lineRule="atLeast"/>
        <w:rPr>
          <w:del w:id="363" w:author="Marguerite-Marie Bordry" w:date="2019-02-08T17:14:00Z"/>
          <w:rFonts w:ascii="Georgia" w:eastAsia="Times New Roman" w:hAnsi="Georgia" w:cs="Times New Roman"/>
          <w:color w:val="161616"/>
          <w:sz w:val="22"/>
          <w:lang w:eastAsia="fr-FR"/>
        </w:rPr>
      </w:pPr>
      <w:del w:id="364" w:author="Marguerite-Marie Bordry" w:date="2019-02-08T17:14:00Z">
        <w:r w:rsidRPr="0086199A" w:rsidDel="0086199A">
          <w:rPr>
            <w:rFonts w:ascii="Georgia" w:eastAsia="Times New Roman" w:hAnsi="Georgia" w:cs="Times New Roman"/>
            <w:color w:val="161616"/>
            <w:sz w:val="22"/>
            <w:lang w:eastAsia="fr-FR"/>
          </w:rPr>
          <w:delText>Tu fus, Anna ! Princesse Anna !</w:delText>
        </w:r>
      </w:del>
    </w:p>
    <w:p w14:paraId="66CB2D85" w14:textId="2ECF6B46" w:rsidR="0086199A" w:rsidRPr="0086199A" w:rsidDel="0086199A" w:rsidRDefault="0086199A" w:rsidP="0086199A">
      <w:pPr>
        <w:shd w:val="clear" w:color="auto" w:fill="F3F2EC"/>
        <w:spacing w:line="360" w:lineRule="atLeast"/>
        <w:rPr>
          <w:del w:id="365" w:author="Marguerite-Marie Bordry" w:date="2019-02-08T17:14:00Z"/>
          <w:rFonts w:ascii="Georgia" w:eastAsia="Times New Roman" w:hAnsi="Georgia" w:cs="Times New Roman"/>
          <w:color w:val="161616"/>
          <w:szCs w:val="24"/>
          <w:lang w:eastAsia="fr-FR"/>
        </w:rPr>
      </w:pPr>
      <w:del w:id="366" w:author="Marguerite-Marie Bordry" w:date="2019-02-08T17:14:00Z">
        <w:r w:rsidRPr="0086199A" w:rsidDel="0086199A">
          <w:rPr>
            <w:rFonts w:ascii="Georgia" w:eastAsia="Times New Roman" w:hAnsi="Georgia" w:cs="Times New Roman"/>
            <w:color w:val="161616"/>
            <w:szCs w:val="24"/>
            <w:lang w:eastAsia="fr-FR"/>
          </w:rPr>
          <w:delText>Les plus proches battirent des mains et beaucoup reprirent en chœur le dernier vers : « Tu fus, Anna ! Princesse Anna ! »</w:delText>
        </w:r>
      </w:del>
    </w:p>
    <w:p w14:paraId="1B9E4340" w14:textId="1E4DA9A9" w:rsidR="0086199A" w:rsidRPr="0086199A" w:rsidDel="0086199A" w:rsidRDefault="0086199A" w:rsidP="0086199A">
      <w:pPr>
        <w:shd w:val="clear" w:color="auto" w:fill="F3F2EC"/>
        <w:spacing w:line="360" w:lineRule="atLeast"/>
        <w:rPr>
          <w:del w:id="367" w:author="Marguerite-Marie Bordry" w:date="2019-02-08T17:14:00Z"/>
          <w:rFonts w:ascii="Georgia" w:eastAsia="Times New Roman" w:hAnsi="Georgia" w:cs="Times New Roman"/>
          <w:color w:val="161616"/>
          <w:szCs w:val="24"/>
          <w:lang w:eastAsia="fr-FR"/>
        </w:rPr>
      </w:pPr>
      <w:del w:id="368" w:author="Marguerite-Marie Bordry" w:date="2019-02-08T17:14:00Z">
        <w:r w:rsidRPr="0086199A" w:rsidDel="0086199A">
          <w:rPr>
            <w:rFonts w:ascii="Georgia" w:eastAsia="Times New Roman" w:hAnsi="Georgia" w:cs="Times New Roman"/>
            <w:color w:val="161616"/>
            <w:szCs w:val="24"/>
            <w:lang w:eastAsia="fr-FR"/>
          </w:rPr>
          <w:delText>Geraldini hâtait maintenant le pas.</w:delText>
        </w:r>
      </w:del>
    </w:p>
    <w:p w14:paraId="2186B25D" w14:textId="404B4E25" w:rsidR="0086199A" w:rsidRPr="0086199A" w:rsidDel="0086199A" w:rsidRDefault="0086199A" w:rsidP="0086199A">
      <w:pPr>
        <w:shd w:val="clear" w:color="auto" w:fill="F3F2EC"/>
        <w:spacing w:line="360" w:lineRule="atLeast"/>
        <w:rPr>
          <w:del w:id="369" w:author="Marguerite-Marie Bordry" w:date="2019-02-08T17:14:00Z"/>
          <w:rFonts w:ascii="Georgia" w:eastAsia="Times New Roman" w:hAnsi="Georgia" w:cs="Times New Roman"/>
          <w:color w:val="161616"/>
          <w:szCs w:val="24"/>
          <w:lang w:eastAsia="fr-FR"/>
        </w:rPr>
      </w:pPr>
      <w:del w:id="370" w:author="Marguerite-Marie Bordry" w:date="2019-02-08T17:14:00Z">
        <w:r w:rsidRPr="0086199A" w:rsidDel="0086199A">
          <w:rPr>
            <w:rFonts w:ascii="Georgia" w:eastAsia="Times New Roman" w:hAnsi="Georgia" w:cs="Times New Roman"/>
            <w:color w:val="161616"/>
            <w:szCs w:val="24"/>
            <w:lang w:eastAsia="fr-FR"/>
          </w:rPr>
          <w:delText>Un troisième loustic avait rejoint les autres sur la fontaine ; ils dansaient, faisaient des mots et mimaient avec force gestes canailles une scène d’amour. Le public, en bas, s’égayait, les femmes criaient, les filles ricanaient et les hommes gueulaient. Les musicâtres s’étaient partagé les rôles. L’un représentait la princesse sur la défensive, l’autre le duc imposant sa volonté à sa sœur, et le troisième imitait Franzesco suppliant, gémissant dans sa démence amoureuse : « Anna ! Princesse Anna ! »</w:delText>
        </w:r>
      </w:del>
    </w:p>
    <w:p w14:paraId="47755188" w14:textId="052CC069" w:rsidR="0086199A" w:rsidRPr="0086199A" w:rsidDel="0086199A" w:rsidRDefault="0086199A" w:rsidP="0086199A">
      <w:pPr>
        <w:shd w:val="clear" w:color="auto" w:fill="F3F2EC"/>
        <w:spacing w:line="360" w:lineRule="atLeast"/>
        <w:rPr>
          <w:del w:id="371" w:author="Marguerite-Marie Bordry" w:date="2019-02-08T17:14:00Z"/>
          <w:rFonts w:ascii="Georgia" w:eastAsia="Times New Roman" w:hAnsi="Georgia" w:cs="Times New Roman"/>
          <w:color w:val="161616"/>
          <w:szCs w:val="24"/>
          <w:lang w:eastAsia="fr-FR"/>
        </w:rPr>
      </w:pPr>
      <w:del w:id="372" w:author="Marguerite-Marie Bordry" w:date="2019-02-08T17:14:00Z">
        <w:r w:rsidRPr="0086199A" w:rsidDel="0086199A">
          <w:rPr>
            <w:rFonts w:ascii="Georgia" w:eastAsia="Times New Roman" w:hAnsi="Georgia" w:cs="Times New Roman"/>
            <w:color w:val="161616"/>
            <w:szCs w:val="24"/>
            <w:lang w:eastAsia="fr-FR"/>
          </w:rPr>
          <w:delText>Geraldini s’effraya soudain à la pensée que le duc, de ses fenêtres, pouvait voir cette parodie. Il courut vers le groupe, et l’épée haute cria : « Descendez, faquins ! » Des poings se levèrent, il y eut des cris de colère et en un clin d’œil les comédiens disparurent.</w:delText>
        </w:r>
      </w:del>
    </w:p>
    <w:p w14:paraId="7AC5ADA3" w14:textId="79B5A08C" w:rsidR="0086199A" w:rsidRPr="0086199A" w:rsidDel="0086199A" w:rsidRDefault="0086199A" w:rsidP="0086199A">
      <w:pPr>
        <w:shd w:val="clear" w:color="auto" w:fill="F3F2EC"/>
        <w:spacing w:line="360" w:lineRule="atLeast"/>
        <w:rPr>
          <w:del w:id="373" w:author="Marguerite-Marie Bordry" w:date="2019-02-08T17:14:00Z"/>
          <w:rFonts w:ascii="Georgia" w:eastAsia="Times New Roman" w:hAnsi="Georgia" w:cs="Times New Roman"/>
          <w:color w:val="161616"/>
          <w:szCs w:val="24"/>
          <w:lang w:eastAsia="fr-FR"/>
        </w:rPr>
      </w:pPr>
      <w:del w:id="374" w:author="Marguerite-Marie Bordry" w:date="2019-02-08T17:14:00Z">
        <w:r w:rsidRPr="0086199A" w:rsidDel="0086199A">
          <w:rPr>
            <w:rFonts w:ascii="Georgia" w:eastAsia="Times New Roman" w:hAnsi="Georgia" w:cs="Times New Roman"/>
            <w:color w:val="161616"/>
            <w:szCs w:val="24"/>
            <w:lang w:eastAsia="fr-FR"/>
          </w:rPr>
          <w:delText>La fontaine fut à nouveau déserte, avec ses quatre lions qui bâillaient toujours et écarquillaient les yeux vers ce peuple qui grouillait au-dessous d’eux.</w:delText>
        </w:r>
      </w:del>
    </w:p>
    <w:p w14:paraId="0CA34140" w14:textId="098099D6" w:rsidR="0086199A" w:rsidRPr="0086199A" w:rsidDel="0086199A" w:rsidRDefault="0086199A" w:rsidP="0086199A">
      <w:pPr>
        <w:shd w:val="clear" w:color="auto" w:fill="F3F2EC"/>
        <w:spacing w:line="228" w:lineRule="atLeast"/>
        <w:jc w:val="center"/>
        <w:rPr>
          <w:del w:id="375" w:author="Marguerite-Marie Bordry" w:date="2019-02-08T17:14:00Z"/>
          <w:rFonts w:ascii="Georgia" w:eastAsia="Times New Roman" w:hAnsi="Georgia" w:cs="Times New Roman"/>
          <w:color w:val="161616"/>
          <w:spacing w:val="144"/>
          <w:szCs w:val="24"/>
          <w:lang w:eastAsia="fr-FR"/>
        </w:rPr>
      </w:pPr>
      <w:del w:id="376" w:author="Marguerite-Marie Bordry" w:date="2019-02-08T17:14:00Z">
        <w:r w:rsidRPr="0086199A" w:rsidDel="0086199A">
          <w:rPr>
            <w:rFonts w:ascii="Georgia" w:eastAsia="Times New Roman" w:hAnsi="Georgia" w:cs="Times New Roman"/>
            <w:color w:val="161616"/>
            <w:spacing w:val="144"/>
            <w:szCs w:val="24"/>
            <w:lang w:eastAsia="fr-FR"/>
          </w:rPr>
          <w:delText>*</w:delText>
        </w:r>
      </w:del>
    </w:p>
    <w:p w14:paraId="6E0AF19D" w14:textId="2BE31AC5" w:rsidR="0086199A" w:rsidRPr="0086199A" w:rsidDel="0086199A" w:rsidRDefault="0086199A" w:rsidP="0086199A">
      <w:pPr>
        <w:shd w:val="clear" w:color="auto" w:fill="F3F2EC"/>
        <w:spacing w:line="360" w:lineRule="atLeast"/>
        <w:rPr>
          <w:del w:id="377" w:author="Marguerite-Marie Bordry" w:date="2019-02-08T17:14:00Z"/>
          <w:rFonts w:ascii="Georgia" w:eastAsia="Times New Roman" w:hAnsi="Georgia" w:cs="Times New Roman"/>
          <w:color w:val="161616"/>
          <w:szCs w:val="24"/>
          <w:lang w:eastAsia="fr-FR"/>
        </w:rPr>
      </w:pPr>
      <w:del w:id="378" w:author="Marguerite-Marie Bordry" w:date="2019-02-08T17:14:00Z">
        <w:r w:rsidRPr="0086199A" w:rsidDel="0086199A">
          <w:rPr>
            <w:rFonts w:ascii="Georgia" w:eastAsia="Times New Roman" w:hAnsi="Georgia" w:cs="Times New Roman"/>
            <w:color w:val="161616"/>
            <w:szCs w:val="24"/>
            <w:lang w:eastAsia="fr-FR"/>
          </w:rPr>
          <w:delText>Geraldini gravissait quatre à quatre l’escalier pour faire son rapport au duc. Il se sentait à couvert et ne craignait plus qu’on l’accusât de connivence avec Franzesco Gambi.</w:delText>
        </w:r>
      </w:del>
    </w:p>
    <w:p w14:paraId="34E40B2C" w14:textId="0FA6B56B" w:rsidR="0086199A" w:rsidRPr="0086199A" w:rsidDel="0086199A" w:rsidRDefault="0086199A" w:rsidP="0086199A">
      <w:pPr>
        <w:shd w:val="clear" w:color="auto" w:fill="F3F2EC"/>
        <w:spacing w:line="360" w:lineRule="atLeast"/>
        <w:rPr>
          <w:del w:id="379" w:author="Marguerite-Marie Bordry" w:date="2019-02-08T17:14:00Z"/>
          <w:rFonts w:ascii="Georgia" w:eastAsia="Times New Roman" w:hAnsi="Georgia" w:cs="Times New Roman"/>
          <w:color w:val="161616"/>
          <w:szCs w:val="24"/>
          <w:lang w:eastAsia="fr-FR"/>
        </w:rPr>
      </w:pPr>
      <w:del w:id="380" w:author="Marguerite-Marie Bordry" w:date="2019-02-08T17:14:00Z">
        <w:r w:rsidRPr="0086199A" w:rsidDel="0086199A">
          <w:rPr>
            <w:rFonts w:ascii="Georgia" w:eastAsia="Times New Roman" w:hAnsi="Georgia" w:cs="Times New Roman"/>
            <w:color w:val="161616"/>
            <w:szCs w:val="24"/>
            <w:lang w:eastAsia="fr-FR"/>
          </w:rPr>
          <w:lastRenderedPageBreak/>
          <w:delText>Il n’était pas encore dans l’antichambre qu’un page se précipita à sa rencontre, lui criant : « Le duc vous attend, où diable restez-vous donc ! » Filippo le suivit en toute hâte. En chemin l’enfant ajouta : « Il n’est pas malheureux que vous arriviez, Sa Seigneurie déjà s’impatientait et elle m’envoyait voir moi-même la joyeuse plaque érigée par Agostino ! » D’un bond il s’était jeté devant lui, ouvrant les portes à deux battants.</w:delText>
        </w:r>
      </w:del>
    </w:p>
    <w:p w14:paraId="2B8D69A2" w14:textId="218FEA27" w:rsidR="0086199A" w:rsidRPr="0086199A" w:rsidDel="0086199A" w:rsidRDefault="0086199A" w:rsidP="0086199A">
      <w:pPr>
        <w:shd w:val="clear" w:color="auto" w:fill="F3F2EC"/>
        <w:spacing w:line="360" w:lineRule="atLeast"/>
        <w:rPr>
          <w:del w:id="381" w:author="Marguerite-Marie Bordry" w:date="2019-02-08T17:14:00Z"/>
          <w:rFonts w:ascii="Georgia" w:eastAsia="Times New Roman" w:hAnsi="Georgia" w:cs="Times New Roman"/>
          <w:color w:val="161616"/>
          <w:szCs w:val="24"/>
          <w:lang w:eastAsia="fr-FR"/>
        </w:rPr>
      </w:pPr>
      <w:del w:id="382" w:author="Marguerite-Marie Bordry" w:date="2019-02-08T17:14:00Z">
        <w:r w:rsidRPr="0086199A" w:rsidDel="0086199A">
          <w:rPr>
            <w:rFonts w:ascii="Georgia" w:eastAsia="Times New Roman" w:hAnsi="Georgia" w:cs="Times New Roman"/>
            <w:color w:val="161616"/>
            <w:szCs w:val="24"/>
            <w:lang w:eastAsia="fr-FR"/>
          </w:rPr>
          <w:delText>Geraldini était en présence du duc.</w:delText>
        </w:r>
      </w:del>
    </w:p>
    <w:p w14:paraId="6B1A2CBD" w14:textId="31C009EA" w:rsidR="0086199A" w:rsidRPr="0086199A" w:rsidDel="0086199A" w:rsidRDefault="0086199A" w:rsidP="0086199A">
      <w:pPr>
        <w:shd w:val="clear" w:color="auto" w:fill="F3F2EC"/>
        <w:spacing w:line="360" w:lineRule="atLeast"/>
        <w:rPr>
          <w:del w:id="383" w:author="Marguerite-Marie Bordry" w:date="2019-02-08T17:14:00Z"/>
          <w:rFonts w:ascii="Georgia" w:eastAsia="Times New Roman" w:hAnsi="Georgia" w:cs="Times New Roman"/>
          <w:color w:val="161616"/>
          <w:szCs w:val="24"/>
          <w:lang w:eastAsia="fr-FR"/>
        </w:rPr>
      </w:pPr>
      <w:del w:id="384" w:author="Marguerite-Marie Bordry" w:date="2019-02-08T17:14:00Z">
        <w:r w:rsidRPr="0086199A" w:rsidDel="0086199A">
          <w:rPr>
            <w:rFonts w:ascii="Georgia" w:eastAsia="Times New Roman" w:hAnsi="Georgia" w:cs="Times New Roman"/>
            <w:color w:val="161616"/>
            <w:szCs w:val="24"/>
            <w:lang w:eastAsia="fr-FR"/>
          </w:rPr>
          <w:delText>Parabosco arpentait la pièce, les mains derrière le dos. Il s’arrêta devant le lieutenant et le dévisagea : « Ah ! c’est vous ? » dit-il enfin avec un étrange regard. Geraldini sentit la vanité de ses espoirs. Ce regard l’avait à nouveau uni à Franzesco Gambi.</w:delText>
        </w:r>
      </w:del>
    </w:p>
    <w:p w14:paraId="66333409" w14:textId="26BA5E20" w:rsidR="0086199A" w:rsidRPr="0086199A" w:rsidDel="0086199A" w:rsidRDefault="0086199A" w:rsidP="0086199A">
      <w:pPr>
        <w:shd w:val="clear" w:color="auto" w:fill="F3F2EC"/>
        <w:spacing w:line="360" w:lineRule="atLeast"/>
        <w:rPr>
          <w:del w:id="385" w:author="Marguerite-Marie Bordry" w:date="2019-02-08T17:14:00Z"/>
          <w:rFonts w:ascii="Georgia" w:eastAsia="Times New Roman" w:hAnsi="Georgia" w:cs="Times New Roman"/>
          <w:color w:val="161616"/>
          <w:szCs w:val="24"/>
          <w:lang w:eastAsia="fr-FR"/>
        </w:rPr>
      </w:pPr>
      <w:del w:id="386" w:author="Marguerite-Marie Bordry" w:date="2019-02-08T17:14:00Z">
        <w:r w:rsidRPr="0086199A" w:rsidDel="0086199A">
          <w:rPr>
            <w:rFonts w:ascii="Georgia" w:eastAsia="Times New Roman" w:hAnsi="Georgia" w:cs="Times New Roman"/>
            <w:color w:val="161616"/>
            <w:szCs w:val="24"/>
            <w:lang w:eastAsia="fr-FR"/>
          </w:rPr>
          <w:delText>— Qu’y a-t-il ? demanda le duc.</w:delText>
        </w:r>
      </w:del>
    </w:p>
    <w:p w14:paraId="55603454" w14:textId="343EB655" w:rsidR="0086199A" w:rsidRPr="0086199A" w:rsidDel="0086199A" w:rsidRDefault="0086199A" w:rsidP="0086199A">
      <w:pPr>
        <w:shd w:val="clear" w:color="auto" w:fill="F3F2EC"/>
        <w:spacing w:line="360" w:lineRule="atLeast"/>
        <w:rPr>
          <w:del w:id="387" w:author="Marguerite-Marie Bordry" w:date="2019-02-08T17:14:00Z"/>
          <w:rFonts w:ascii="Georgia" w:eastAsia="Times New Roman" w:hAnsi="Georgia" w:cs="Times New Roman"/>
          <w:color w:val="161616"/>
          <w:szCs w:val="24"/>
          <w:lang w:eastAsia="fr-FR"/>
        </w:rPr>
      </w:pPr>
      <w:del w:id="388" w:author="Marguerite-Marie Bordry" w:date="2019-02-08T17:14:00Z">
        <w:r w:rsidRPr="0086199A" w:rsidDel="0086199A">
          <w:rPr>
            <w:rFonts w:ascii="Georgia" w:eastAsia="Times New Roman" w:hAnsi="Georgia" w:cs="Times New Roman"/>
            <w:color w:val="161616"/>
            <w:szCs w:val="24"/>
            <w:lang w:eastAsia="fr-FR"/>
          </w:rPr>
          <w:delText>— Altesse, … je suis resté toute la journée au Palais, attendant vos ordres. » Parabosco sourit imperceptiblement : « Vous n’êtes pas de service aujourd’hui, il m’est indifférent de savoir où vous étiez ! »</w:delText>
        </w:r>
      </w:del>
    </w:p>
    <w:p w14:paraId="66C46C68" w14:textId="4B988270" w:rsidR="0086199A" w:rsidRPr="0086199A" w:rsidDel="0086199A" w:rsidRDefault="0086199A" w:rsidP="0086199A">
      <w:pPr>
        <w:shd w:val="clear" w:color="auto" w:fill="F3F2EC"/>
        <w:spacing w:line="360" w:lineRule="atLeast"/>
        <w:rPr>
          <w:del w:id="389" w:author="Marguerite-Marie Bordry" w:date="2019-02-08T17:14:00Z"/>
          <w:rFonts w:ascii="Georgia" w:eastAsia="Times New Roman" w:hAnsi="Georgia" w:cs="Times New Roman"/>
          <w:color w:val="161616"/>
          <w:szCs w:val="24"/>
          <w:lang w:eastAsia="fr-FR"/>
        </w:rPr>
      </w:pPr>
      <w:del w:id="390" w:author="Marguerite-Marie Bordry" w:date="2019-02-08T17:14:00Z">
        <w:r w:rsidRPr="0086199A" w:rsidDel="0086199A">
          <w:rPr>
            <w:rFonts w:ascii="Georgia" w:eastAsia="Times New Roman" w:hAnsi="Georgia" w:cs="Times New Roman"/>
            <w:color w:val="161616"/>
            <w:szCs w:val="24"/>
            <w:lang w:eastAsia="fr-FR"/>
          </w:rPr>
          <w:delText>— Je voulais dire, bégaya Geraldini, que moi le premier… que, à cause de cela, j’ai couru là-bas… que je…</w:delText>
        </w:r>
      </w:del>
    </w:p>
    <w:p w14:paraId="187FAF38" w14:textId="4EE4D378" w:rsidR="0086199A" w:rsidRPr="0086199A" w:rsidDel="0086199A" w:rsidRDefault="0086199A" w:rsidP="0086199A">
      <w:pPr>
        <w:shd w:val="clear" w:color="auto" w:fill="F3F2EC"/>
        <w:spacing w:line="360" w:lineRule="atLeast"/>
        <w:rPr>
          <w:del w:id="391" w:author="Marguerite-Marie Bordry" w:date="2019-02-08T17:14:00Z"/>
          <w:rFonts w:ascii="Georgia" w:eastAsia="Times New Roman" w:hAnsi="Georgia" w:cs="Times New Roman"/>
          <w:color w:val="161616"/>
          <w:szCs w:val="24"/>
          <w:lang w:eastAsia="fr-FR"/>
        </w:rPr>
      </w:pPr>
      <w:del w:id="392" w:author="Marguerite-Marie Bordry" w:date="2019-02-08T17:14:00Z">
        <w:r w:rsidRPr="0086199A" w:rsidDel="0086199A">
          <w:rPr>
            <w:rFonts w:ascii="Georgia" w:eastAsia="Times New Roman" w:hAnsi="Georgia" w:cs="Times New Roman"/>
            <w:color w:val="161616"/>
            <w:szCs w:val="24"/>
            <w:lang w:eastAsia="fr-FR"/>
          </w:rPr>
          <w:delText>— La plaque ? interrompit le duc, Agostino l’a-t-il terminée ?</w:delText>
        </w:r>
      </w:del>
    </w:p>
    <w:p w14:paraId="7571BE39" w14:textId="57AA3CA2" w:rsidR="0086199A" w:rsidRPr="0086199A" w:rsidDel="0086199A" w:rsidRDefault="0086199A" w:rsidP="0086199A">
      <w:pPr>
        <w:shd w:val="clear" w:color="auto" w:fill="F3F2EC"/>
        <w:spacing w:line="360" w:lineRule="atLeast"/>
        <w:rPr>
          <w:del w:id="393" w:author="Marguerite-Marie Bordry" w:date="2019-02-08T17:14:00Z"/>
          <w:rFonts w:ascii="Georgia" w:eastAsia="Times New Roman" w:hAnsi="Georgia" w:cs="Times New Roman"/>
          <w:color w:val="161616"/>
          <w:szCs w:val="24"/>
          <w:lang w:eastAsia="fr-FR"/>
        </w:rPr>
      </w:pPr>
      <w:del w:id="394" w:author="Marguerite-Marie Bordry" w:date="2019-02-08T17:14:00Z">
        <w:r w:rsidRPr="0086199A" w:rsidDel="0086199A">
          <w:rPr>
            <w:rFonts w:ascii="Georgia" w:eastAsia="Times New Roman" w:hAnsi="Georgia" w:cs="Times New Roman"/>
            <w:color w:val="161616"/>
            <w:szCs w:val="24"/>
            <w:lang w:eastAsia="fr-FR"/>
          </w:rPr>
          <w:delText>— Certainement.</w:delText>
        </w:r>
      </w:del>
    </w:p>
    <w:p w14:paraId="279B8A78" w14:textId="4278870A" w:rsidR="0086199A" w:rsidRPr="0086199A" w:rsidDel="0086199A" w:rsidRDefault="0086199A" w:rsidP="0086199A">
      <w:pPr>
        <w:shd w:val="clear" w:color="auto" w:fill="F3F2EC"/>
        <w:spacing w:line="360" w:lineRule="atLeast"/>
        <w:rPr>
          <w:del w:id="395" w:author="Marguerite-Marie Bordry" w:date="2019-02-08T17:14:00Z"/>
          <w:rFonts w:ascii="Georgia" w:eastAsia="Times New Roman" w:hAnsi="Georgia" w:cs="Times New Roman"/>
          <w:color w:val="161616"/>
          <w:szCs w:val="24"/>
          <w:lang w:eastAsia="fr-FR"/>
        </w:rPr>
      </w:pPr>
      <w:del w:id="396" w:author="Marguerite-Marie Bordry" w:date="2019-02-08T17:14:00Z">
        <w:r w:rsidRPr="0086199A" w:rsidDel="0086199A">
          <w:rPr>
            <w:rFonts w:ascii="Georgia" w:eastAsia="Times New Roman" w:hAnsi="Georgia" w:cs="Times New Roman"/>
            <w:color w:val="161616"/>
            <w:szCs w:val="24"/>
            <w:lang w:eastAsia="fr-FR"/>
          </w:rPr>
          <w:delText>— L’inscription ?</w:delText>
        </w:r>
      </w:del>
    </w:p>
    <w:p w14:paraId="151BD784" w14:textId="77427755" w:rsidR="0086199A" w:rsidRPr="0086199A" w:rsidDel="0086199A" w:rsidRDefault="0086199A" w:rsidP="0086199A">
      <w:pPr>
        <w:shd w:val="clear" w:color="auto" w:fill="F3F2EC"/>
        <w:spacing w:line="360" w:lineRule="atLeast"/>
        <w:rPr>
          <w:del w:id="397" w:author="Marguerite-Marie Bordry" w:date="2019-02-08T17:14:00Z"/>
          <w:rFonts w:ascii="Georgia" w:eastAsia="Times New Roman" w:hAnsi="Georgia" w:cs="Times New Roman"/>
          <w:color w:val="161616"/>
          <w:szCs w:val="24"/>
          <w:lang w:eastAsia="fr-FR"/>
        </w:rPr>
      </w:pPr>
      <w:del w:id="398" w:author="Marguerite-Marie Bordry" w:date="2019-02-08T17:14:00Z">
        <w:r w:rsidRPr="0086199A" w:rsidDel="0086199A">
          <w:rPr>
            <w:rFonts w:ascii="Georgia" w:eastAsia="Times New Roman" w:hAnsi="Georgia" w:cs="Times New Roman"/>
            <w:color w:val="161616"/>
            <w:szCs w:val="24"/>
            <w:lang w:eastAsia="fr-FR"/>
          </w:rPr>
          <w:delText>— Elle dit que… »</w:delText>
        </w:r>
      </w:del>
    </w:p>
    <w:p w14:paraId="6827A616" w14:textId="405D3396" w:rsidR="0086199A" w:rsidRPr="0086199A" w:rsidDel="0086199A" w:rsidRDefault="0086199A" w:rsidP="0086199A">
      <w:pPr>
        <w:shd w:val="clear" w:color="auto" w:fill="F3F2EC"/>
        <w:spacing w:line="360" w:lineRule="atLeast"/>
        <w:rPr>
          <w:del w:id="399" w:author="Marguerite-Marie Bordry" w:date="2019-02-08T17:14:00Z"/>
          <w:rFonts w:ascii="Georgia" w:eastAsia="Times New Roman" w:hAnsi="Georgia" w:cs="Times New Roman"/>
          <w:color w:val="161616"/>
          <w:szCs w:val="24"/>
          <w:lang w:eastAsia="fr-FR"/>
        </w:rPr>
      </w:pPr>
      <w:del w:id="400" w:author="Marguerite-Marie Bordry" w:date="2019-02-08T17:14:00Z">
        <w:r w:rsidRPr="0086199A" w:rsidDel="0086199A">
          <w:rPr>
            <w:rFonts w:ascii="Georgia" w:eastAsia="Times New Roman" w:hAnsi="Georgia" w:cs="Times New Roman"/>
            <w:color w:val="161616"/>
            <w:szCs w:val="24"/>
            <w:lang w:eastAsia="fr-FR"/>
          </w:rPr>
          <w:delText>Et comme Geraldini hésitait, Parabosco le poussa : « Parlerez-vous ?</w:delText>
        </w:r>
      </w:del>
    </w:p>
    <w:p w14:paraId="541B909A" w14:textId="1BA82D21" w:rsidR="0086199A" w:rsidRPr="0086199A" w:rsidDel="0086199A" w:rsidRDefault="0086199A" w:rsidP="0086199A">
      <w:pPr>
        <w:shd w:val="clear" w:color="auto" w:fill="F3F2EC"/>
        <w:spacing w:line="360" w:lineRule="atLeast"/>
        <w:rPr>
          <w:del w:id="401" w:author="Marguerite-Marie Bordry" w:date="2019-02-08T17:14:00Z"/>
          <w:rFonts w:ascii="Georgia" w:eastAsia="Times New Roman" w:hAnsi="Georgia" w:cs="Times New Roman"/>
          <w:color w:val="161616"/>
          <w:szCs w:val="24"/>
          <w:lang w:eastAsia="fr-FR"/>
        </w:rPr>
      </w:pPr>
      <w:del w:id="402" w:author="Marguerite-Marie Bordry" w:date="2019-02-08T17:14:00Z">
        <w:r w:rsidRPr="0086199A" w:rsidDel="0086199A">
          <w:rPr>
            <w:rFonts w:ascii="Georgia" w:eastAsia="Times New Roman" w:hAnsi="Georgia" w:cs="Times New Roman"/>
            <w:color w:val="161616"/>
            <w:szCs w:val="24"/>
            <w:lang w:eastAsia="fr-FR"/>
          </w:rPr>
          <w:delText>— Elle dit que… »</w:delText>
        </w:r>
      </w:del>
    </w:p>
    <w:p w14:paraId="40875264" w14:textId="27C169F5" w:rsidR="0086199A" w:rsidRPr="0086199A" w:rsidDel="0086199A" w:rsidRDefault="0086199A" w:rsidP="0086199A">
      <w:pPr>
        <w:shd w:val="clear" w:color="auto" w:fill="F3F2EC"/>
        <w:spacing w:line="360" w:lineRule="atLeast"/>
        <w:rPr>
          <w:del w:id="403" w:author="Marguerite-Marie Bordry" w:date="2019-02-08T17:14:00Z"/>
          <w:rFonts w:ascii="Georgia" w:eastAsia="Times New Roman" w:hAnsi="Georgia" w:cs="Times New Roman"/>
          <w:color w:val="161616"/>
          <w:szCs w:val="24"/>
          <w:lang w:eastAsia="fr-FR"/>
        </w:rPr>
      </w:pPr>
      <w:del w:id="404" w:author="Marguerite-Marie Bordry" w:date="2019-02-08T17:14:00Z">
        <w:r w:rsidRPr="0086199A" w:rsidDel="0086199A">
          <w:rPr>
            <w:rFonts w:ascii="Georgia" w:eastAsia="Times New Roman" w:hAnsi="Georgia" w:cs="Times New Roman"/>
            <w:color w:val="161616"/>
            <w:szCs w:val="24"/>
            <w:lang w:eastAsia="fr-FR"/>
          </w:rPr>
          <w:delText>Geraldini rassembla son courage : « Dans cette maison, la princesse Anna fut… », mais au dernier mot il eut peur et s’arrêta à nouveau, terriblement gêné.</w:delText>
        </w:r>
      </w:del>
    </w:p>
    <w:p w14:paraId="22709621" w14:textId="2CA1D72A" w:rsidR="0086199A" w:rsidRPr="0086199A" w:rsidDel="0086199A" w:rsidRDefault="0086199A" w:rsidP="0086199A">
      <w:pPr>
        <w:shd w:val="clear" w:color="auto" w:fill="F3F2EC"/>
        <w:spacing w:line="360" w:lineRule="atLeast"/>
        <w:rPr>
          <w:del w:id="405" w:author="Marguerite-Marie Bordry" w:date="2019-02-08T17:14:00Z"/>
          <w:rFonts w:ascii="Georgia" w:eastAsia="Times New Roman" w:hAnsi="Georgia" w:cs="Times New Roman"/>
          <w:color w:val="161616"/>
          <w:szCs w:val="24"/>
          <w:lang w:eastAsia="fr-FR"/>
        </w:rPr>
      </w:pPr>
      <w:del w:id="406" w:author="Marguerite-Marie Bordry" w:date="2019-02-08T17:14:00Z">
        <w:r w:rsidRPr="0086199A" w:rsidDel="0086199A">
          <w:rPr>
            <w:rFonts w:ascii="Georgia" w:eastAsia="Times New Roman" w:hAnsi="Georgia" w:cs="Times New Roman"/>
            <w:color w:val="161616"/>
            <w:szCs w:val="24"/>
            <w:lang w:eastAsia="fr-FR"/>
          </w:rPr>
          <w:delText>Le duc le toisa. Jamais encore le lieutenant n’avait vu visage aussi hautain.</w:delText>
        </w:r>
      </w:del>
    </w:p>
    <w:p w14:paraId="543C349F" w14:textId="2485558F" w:rsidR="0086199A" w:rsidRPr="0086199A" w:rsidDel="0086199A" w:rsidRDefault="0086199A" w:rsidP="0086199A">
      <w:pPr>
        <w:shd w:val="clear" w:color="auto" w:fill="F3F2EC"/>
        <w:spacing w:line="360" w:lineRule="atLeast"/>
        <w:rPr>
          <w:del w:id="407" w:author="Marguerite-Marie Bordry" w:date="2019-02-08T17:14:00Z"/>
          <w:rFonts w:ascii="Georgia" w:eastAsia="Times New Roman" w:hAnsi="Georgia" w:cs="Times New Roman"/>
          <w:color w:val="161616"/>
          <w:szCs w:val="24"/>
          <w:lang w:eastAsia="fr-FR"/>
        </w:rPr>
      </w:pPr>
      <w:del w:id="408" w:author="Marguerite-Marie Bordry" w:date="2019-02-08T17:14:00Z">
        <w:r w:rsidRPr="0086199A" w:rsidDel="0086199A">
          <w:rPr>
            <w:rFonts w:ascii="Georgia" w:eastAsia="Times New Roman" w:hAnsi="Georgia" w:cs="Times New Roman"/>
            <w:color w:val="161616"/>
            <w:szCs w:val="24"/>
            <w:lang w:eastAsia="fr-FR"/>
          </w:rPr>
          <w:delText>« Dépucelée », dit-il très bas, et il respira profondément.</w:delText>
        </w:r>
      </w:del>
    </w:p>
    <w:p w14:paraId="24BBA04A" w14:textId="12019CEF" w:rsidR="0086199A" w:rsidRPr="0086199A" w:rsidDel="0086199A" w:rsidRDefault="0086199A" w:rsidP="0086199A">
      <w:pPr>
        <w:shd w:val="clear" w:color="auto" w:fill="F3F2EC"/>
        <w:spacing w:line="360" w:lineRule="atLeast"/>
        <w:rPr>
          <w:del w:id="409" w:author="Marguerite-Marie Bordry" w:date="2019-02-08T17:14:00Z"/>
          <w:rFonts w:ascii="Georgia" w:eastAsia="Times New Roman" w:hAnsi="Georgia" w:cs="Times New Roman"/>
          <w:color w:val="161616"/>
          <w:szCs w:val="24"/>
          <w:lang w:eastAsia="fr-FR"/>
        </w:rPr>
      </w:pPr>
      <w:del w:id="410" w:author="Marguerite-Marie Bordry" w:date="2019-02-08T17:14:00Z">
        <w:r w:rsidRPr="0086199A" w:rsidDel="0086199A">
          <w:rPr>
            <w:rFonts w:ascii="Georgia" w:eastAsia="Times New Roman" w:hAnsi="Georgia" w:cs="Times New Roman"/>
            <w:color w:val="161616"/>
            <w:szCs w:val="24"/>
            <w:lang w:eastAsia="fr-FR"/>
          </w:rPr>
          <w:delText>Parabosco recula d’un pas. « Êtes-vous fou ? »</w:delText>
        </w:r>
      </w:del>
    </w:p>
    <w:p w14:paraId="4D00F945" w14:textId="659D78B4" w:rsidR="0086199A" w:rsidRPr="0086199A" w:rsidDel="0086199A" w:rsidRDefault="0086199A" w:rsidP="0086199A">
      <w:pPr>
        <w:shd w:val="clear" w:color="auto" w:fill="F3F2EC"/>
        <w:spacing w:line="360" w:lineRule="atLeast"/>
        <w:rPr>
          <w:del w:id="411" w:author="Marguerite-Marie Bordry" w:date="2019-02-08T17:14:00Z"/>
          <w:rFonts w:ascii="Georgia" w:eastAsia="Times New Roman" w:hAnsi="Georgia" w:cs="Times New Roman"/>
          <w:color w:val="161616"/>
          <w:szCs w:val="24"/>
          <w:lang w:eastAsia="fr-FR"/>
        </w:rPr>
      </w:pPr>
      <w:del w:id="412" w:author="Marguerite-Marie Bordry" w:date="2019-02-08T17:14:00Z">
        <w:r w:rsidRPr="0086199A" w:rsidDel="0086199A">
          <w:rPr>
            <w:rFonts w:ascii="Georgia" w:eastAsia="Times New Roman" w:hAnsi="Georgia" w:cs="Times New Roman"/>
            <w:color w:val="161616"/>
            <w:szCs w:val="24"/>
            <w:lang w:eastAsia="fr-FR"/>
          </w:rPr>
          <w:delText>Filippo balbutia : « Je l’ai lu de mes propres yeux. »</w:delText>
        </w:r>
      </w:del>
    </w:p>
    <w:p w14:paraId="3967A35C" w14:textId="78EBB09F" w:rsidR="0086199A" w:rsidRPr="0086199A" w:rsidDel="0086199A" w:rsidRDefault="0086199A" w:rsidP="0086199A">
      <w:pPr>
        <w:shd w:val="clear" w:color="auto" w:fill="F3F2EC"/>
        <w:spacing w:line="360" w:lineRule="atLeast"/>
        <w:rPr>
          <w:del w:id="413" w:author="Marguerite-Marie Bordry" w:date="2019-02-08T17:14:00Z"/>
          <w:rFonts w:ascii="Georgia" w:eastAsia="Times New Roman" w:hAnsi="Georgia" w:cs="Times New Roman"/>
          <w:color w:val="161616"/>
          <w:szCs w:val="24"/>
          <w:lang w:eastAsia="fr-FR"/>
        </w:rPr>
      </w:pPr>
      <w:del w:id="414" w:author="Marguerite-Marie Bordry" w:date="2019-02-08T17:14:00Z">
        <w:r w:rsidRPr="0086199A" w:rsidDel="0086199A">
          <w:rPr>
            <w:rFonts w:ascii="Georgia" w:eastAsia="Times New Roman" w:hAnsi="Georgia" w:cs="Times New Roman"/>
            <w:color w:val="161616"/>
            <w:szCs w:val="24"/>
            <w:lang w:eastAsia="fr-FR"/>
          </w:rPr>
          <w:delText>Alors Parabosco s’emporta : « Brute de sculpteur, j’avais dit un autre mot ! un autre mot ! ». Et il chercha ce mot, s’étonnant soudain de ne s’en pouvoir souvenir. C’était certainement un autre mot ! Enfin ! C’est fait maintenant et c’est plutôt clair !</w:delText>
        </w:r>
      </w:del>
    </w:p>
    <w:p w14:paraId="57F2CB59" w14:textId="412B3FE8" w:rsidR="0086199A" w:rsidRPr="0086199A" w:rsidDel="0086199A" w:rsidRDefault="0086199A" w:rsidP="0086199A">
      <w:pPr>
        <w:shd w:val="clear" w:color="auto" w:fill="F3F2EC"/>
        <w:spacing w:line="360" w:lineRule="atLeast"/>
        <w:rPr>
          <w:del w:id="415" w:author="Marguerite-Marie Bordry" w:date="2019-02-08T17:14:00Z"/>
          <w:rFonts w:ascii="Georgia" w:eastAsia="Times New Roman" w:hAnsi="Georgia" w:cs="Times New Roman"/>
          <w:color w:val="161616"/>
          <w:szCs w:val="24"/>
          <w:lang w:eastAsia="fr-FR"/>
        </w:rPr>
      </w:pPr>
      <w:del w:id="416" w:author="Marguerite-Marie Bordry" w:date="2019-02-08T17:14:00Z">
        <w:r w:rsidRPr="0086199A" w:rsidDel="0086199A">
          <w:rPr>
            <w:rFonts w:ascii="Georgia" w:eastAsia="Times New Roman" w:hAnsi="Georgia" w:cs="Times New Roman"/>
            <w:color w:val="161616"/>
            <w:szCs w:val="24"/>
            <w:lang w:eastAsia="fr-FR"/>
          </w:rPr>
          <w:delText>« Le peuple ? » demanda-t-il.</w:delText>
        </w:r>
      </w:del>
    </w:p>
    <w:p w14:paraId="187007C0" w14:textId="264F13AD" w:rsidR="0086199A" w:rsidRPr="0086199A" w:rsidDel="0086199A" w:rsidRDefault="0086199A" w:rsidP="0086199A">
      <w:pPr>
        <w:shd w:val="clear" w:color="auto" w:fill="F3F2EC"/>
        <w:spacing w:line="360" w:lineRule="atLeast"/>
        <w:rPr>
          <w:del w:id="417" w:author="Marguerite-Marie Bordry" w:date="2019-02-08T17:14:00Z"/>
          <w:rFonts w:ascii="Georgia" w:eastAsia="Times New Roman" w:hAnsi="Georgia" w:cs="Times New Roman"/>
          <w:color w:val="161616"/>
          <w:szCs w:val="24"/>
          <w:lang w:eastAsia="fr-FR"/>
        </w:rPr>
      </w:pPr>
      <w:del w:id="418" w:author="Marguerite-Marie Bordry" w:date="2019-02-08T17:14:00Z">
        <w:r w:rsidRPr="0086199A" w:rsidDel="0086199A">
          <w:rPr>
            <w:rFonts w:ascii="Georgia" w:eastAsia="Times New Roman" w:hAnsi="Georgia" w:cs="Times New Roman"/>
            <w:color w:val="161616"/>
            <w:szCs w:val="24"/>
            <w:lang w:eastAsia="fr-FR"/>
          </w:rPr>
          <w:delText>— Les gens rient, applaudissent, on chante…</w:delText>
        </w:r>
      </w:del>
    </w:p>
    <w:p w14:paraId="1CE6123D" w14:textId="5A70999C" w:rsidR="0086199A" w:rsidRPr="0086199A" w:rsidDel="0086199A" w:rsidRDefault="0086199A" w:rsidP="0086199A">
      <w:pPr>
        <w:shd w:val="clear" w:color="auto" w:fill="F3F2EC"/>
        <w:spacing w:line="360" w:lineRule="atLeast"/>
        <w:rPr>
          <w:del w:id="419" w:author="Marguerite-Marie Bordry" w:date="2019-02-08T17:14:00Z"/>
          <w:rFonts w:ascii="Georgia" w:eastAsia="Times New Roman" w:hAnsi="Georgia" w:cs="Times New Roman"/>
          <w:color w:val="161616"/>
          <w:szCs w:val="24"/>
          <w:lang w:eastAsia="fr-FR"/>
        </w:rPr>
      </w:pPr>
      <w:del w:id="420" w:author="Marguerite-Marie Bordry" w:date="2019-02-08T17:14:00Z">
        <w:r w:rsidRPr="0086199A" w:rsidDel="0086199A">
          <w:rPr>
            <w:rFonts w:ascii="Georgia" w:eastAsia="Times New Roman" w:hAnsi="Georgia" w:cs="Times New Roman"/>
            <w:color w:val="161616"/>
            <w:szCs w:val="24"/>
            <w:lang w:eastAsia="fr-FR"/>
          </w:rPr>
          <w:delText>— Des chants moqueurs ?</w:delText>
        </w:r>
      </w:del>
    </w:p>
    <w:p w14:paraId="41567E8F" w14:textId="24D7C885" w:rsidR="0086199A" w:rsidRPr="0086199A" w:rsidDel="0086199A" w:rsidRDefault="0086199A" w:rsidP="0086199A">
      <w:pPr>
        <w:shd w:val="clear" w:color="auto" w:fill="F3F2EC"/>
        <w:spacing w:line="360" w:lineRule="atLeast"/>
        <w:rPr>
          <w:del w:id="421" w:author="Marguerite-Marie Bordry" w:date="2019-02-08T17:14:00Z"/>
          <w:rFonts w:ascii="Georgia" w:eastAsia="Times New Roman" w:hAnsi="Georgia" w:cs="Times New Roman"/>
          <w:color w:val="161616"/>
          <w:szCs w:val="24"/>
          <w:lang w:eastAsia="fr-FR"/>
        </w:rPr>
      </w:pPr>
      <w:del w:id="422" w:author="Marguerite-Marie Bordry" w:date="2019-02-08T17:14:00Z">
        <w:r w:rsidRPr="0086199A" w:rsidDel="0086199A">
          <w:rPr>
            <w:rFonts w:ascii="Georgia" w:eastAsia="Times New Roman" w:hAnsi="Georgia" w:cs="Times New Roman"/>
            <w:color w:val="161616"/>
            <w:szCs w:val="24"/>
            <w:lang w:eastAsia="fr-FR"/>
          </w:rPr>
          <w:delText>— Oui.</w:delText>
        </w:r>
      </w:del>
    </w:p>
    <w:p w14:paraId="2E4209F8" w14:textId="439DAFCC" w:rsidR="0086199A" w:rsidRPr="0086199A" w:rsidDel="0086199A" w:rsidRDefault="0086199A" w:rsidP="0086199A">
      <w:pPr>
        <w:shd w:val="clear" w:color="auto" w:fill="F3F2EC"/>
        <w:spacing w:line="360" w:lineRule="atLeast"/>
        <w:rPr>
          <w:del w:id="423" w:author="Marguerite-Marie Bordry" w:date="2019-02-08T17:14:00Z"/>
          <w:rFonts w:ascii="Georgia" w:eastAsia="Times New Roman" w:hAnsi="Georgia" w:cs="Times New Roman"/>
          <w:color w:val="161616"/>
          <w:szCs w:val="24"/>
          <w:lang w:eastAsia="fr-FR"/>
        </w:rPr>
      </w:pPr>
      <w:del w:id="424" w:author="Marguerite-Marie Bordry" w:date="2019-02-08T17:14:00Z">
        <w:r w:rsidRPr="0086199A" w:rsidDel="0086199A">
          <w:rPr>
            <w:rFonts w:ascii="Georgia" w:eastAsia="Times New Roman" w:hAnsi="Georgia" w:cs="Times New Roman"/>
            <w:color w:val="161616"/>
            <w:szCs w:val="24"/>
            <w:lang w:eastAsia="fr-FR"/>
          </w:rPr>
          <w:delText>— Sur moi ?</w:delText>
        </w:r>
      </w:del>
    </w:p>
    <w:p w14:paraId="368536A7" w14:textId="7B1761C3" w:rsidR="0086199A" w:rsidRPr="0086199A" w:rsidDel="0086199A" w:rsidRDefault="0086199A" w:rsidP="0086199A">
      <w:pPr>
        <w:shd w:val="clear" w:color="auto" w:fill="F3F2EC"/>
        <w:spacing w:line="360" w:lineRule="atLeast"/>
        <w:rPr>
          <w:del w:id="425" w:author="Marguerite-Marie Bordry" w:date="2019-02-08T17:14:00Z"/>
          <w:rFonts w:ascii="Georgia" w:eastAsia="Times New Roman" w:hAnsi="Georgia" w:cs="Times New Roman"/>
          <w:color w:val="161616"/>
          <w:szCs w:val="24"/>
          <w:lang w:eastAsia="fr-FR"/>
        </w:rPr>
      </w:pPr>
      <w:del w:id="426" w:author="Marguerite-Marie Bordry" w:date="2019-02-08T17:14:00Z">
        <w:r w:rsidRPr="0086199A" w:rsidDel="0086199A">
          <w:rPr>
            <w:rFonts w:ascii="Georgia" w:eastAsia="Times New Roman" w:hAnsi="Georgia" w:cs="Times New Roman"/>
            <w:color w:val="161616"/>
            <w:szCs w:val="24"/>
            <w:lang w:eastAsia="fr-FR"/>
          </w:rPr>
          <w:delText>— Non.</w:delText>
        </w:r>
      </w:del>
    </w:p>
    <w:p w14:paraId="2F8E6A0E" w14:textId="0174FC8B" w:rsidR="0086199A" w:rsidRPr="0086199A" w:rsidDel="0086199A" w:rsidRDefault="0086199A" w:rsidP="0086199A">
      <w:pPr>
        <w:shd w:val="clear" w:color="auto" w:fill="F3F2EC"/>
        <w:spacing w:line="360" w:lineRule="atLeast"/>
        <w:rPr>
          <w:del w:id="427" w:author="Marguerite-Marie Bordry" w:date="2019-02-08T17:14:00Z"/>
          <w:rFonts w:ascii="Georgia" w:eastAsia="Times New Roman" w:hAnsi="Georgia" w:cs="Times New Roman"/>
          <w:color w:val="161616"/>
          <w:szCs w:val="24"/>
          <w:lang w:eastAsia="fr-FR"/>
        </w:rPr>
      </w:pPr>
      <w:del w:id="428" w:author="Marguerite-Marie Bordry" w:date="2019-02-08T17:14:00Z">
        <w:r w:rsidRPr="0086199A" w:rsidDel="0086199A">
          <w:rPr>
            <w:rFonts w:ascii="Georgia" w:eastAsia="Times New Roman" w:hAnsi="Georgia" w:cs="Times New Roman"/>
            <w:color w:val="161616"/>
            <w:szCs w:val="24"/>
            <w:lang w:eastAsia="fr-FR"/>
          </w:rPr>
          <w:delText>— Sur la princesse ? »</w:delText>
        </w:r>
      </w:del>
    </w:p>
    <w:p w14:paraId="05875635" w14:textId="79978EE0" w:rsidR="0086199A" w:rsidRPr="0086199A" w:rsidDel="0086199A" w:rsidRDefault="0086199A" w:rsidP="0086199A">
      <w:pPr>
        <w:shd w:val="clear" w:color="auto" w:fill="F3F2EC"/>
        <w:spacing w:line="360" w:lineRule="atLeast"/>
        <w:rPr>
          <w:del w:id="429" w:author="Marguerite-Marie Bordry" w:date="2019-02-08T17:14:00Z"/>
          <w:rFonts w:ascii="Georgia" w:eastAsia="Times New Roman" w:hAnsi="Georgia" w:cs="Times New Roman"/>
          <w:color w:val="161616"/>
          <w:szCs w:val="24"/>
          <w:lang w:eastAsia="fr-FR"/>
        </w:rPr>
      </w:pPr>
      <w:del w:id="430" w:author="Marguerite-Marie Bordry" w:date="2019-02-08T17:14:00Z">
        <w:r w:rsidRPr="0086199A" w:rsidDel="0086199A">
          <w:rPr>
            <w:rFonts w:ascii="Georgia" w:eastAsia="Times New Roman" w:hAnsi="Georgia" w:cs="Times New Roman"/>
            <w:color w:val="161616"/>
            <w:szCs w:val="24"/>
            <w:lang w:eastAsia="fr-FR"/>
          </w:rPr>
          <w:lastRenderedPageBreak/>
          <w:delText>Geraldini fit signe que oui.</w:delText>
        </w:r>
      </w:del>
    </w:p>
    <w:p w14:paraId="3402EECB" w14:textId="2F6CE7FB" w:rsidR="0086199A" w:rsidRPr="0086199A" w:rsidDel="0086199A" w:rsidRDefault="0086199A" w:rsidP="0086199A">
      <w:pPr>
        <w:shd w:val="clear" w:color="auto" w:fill="F3F2EC"/>
        <w:spacing w:line="360" w:lineRule="atLeast"/>
        <w:rPr>
          <w:del w:id="431" w:author="Marguerite-Marie Bordry" w:date="2019-02-08T17:14:00Z"/>
          <w:rFonts w:ascii="Georgia" w:eastAsia="Times New Roman" w:hAnsi="Georgia" w:cs="Times New Roman"/>
          <w:color w:val="161616"/>
          <w:szCs w:val="24"/>
          <w:lang w:eastAsia="fr-FR"/>
        </w:rPr>
      </w:pPr>
      <w:del w:id="432" w:author="Marguerite-Marie Bordry" w:date="2019-02-08T17:14:00Z">
        <w:r w:rsidRPr="0086199A" w:rsidDel="0086199A">
          <w:rPr>
            <w:rFonts w:ascii="Georgia" w:eastAsia="Times New Roman" w:hAnsi="Georgia" w:cs="Times New Roman"/>
            <w:color w:val="161616"/>
            <w:szCs w:val="24"/>
            <w:lang w:eastAsia="fr-FR"/>
          </w:rPr>
          <w:delText>Parabosco cligna des yeux, comme s’il réfléchissait.</w:delText>
        </w:r>
      </w:del>
    </w:p>
    <w:p w14:paraId="6F8FBCC8" w14:textId="18F9DDCB" w:rsidR="0086199A" w:rsidRPr="0086199A" w:rsidDel="0086199A" w:rsidRDefault="0086199A" w:rsidP="0086199A">
      <w:pPr>
        <w:shd w:val="clear" w:color="auto" w:fill="F3F2EC"/>
        <w:spacing w:line="360" w:lineRule="atLeast"/>
        <w:rPr>
          <w:del w:id="433" w:author="Marguerite-Marie Bordry" w:date="2019-02-08T17:14:00Z"/>
          <w:rFonts w:ascii="Georgia" w:eastAsia="Times New Roman" w:hAnsi="Georgia" w:cs="Times New Roman"/>
          <w:color w:val="161616"/>
          <w:szCs w:val="24"/>
          <w:lang w:eastAsia="fr-FR"/>
        </w:rPr>
      </w:pPr>
      <w:del w:id="434" w:author="Marguerite-Marie Bordry" w:date="2019-02-08T17:14:00Z">
        <w:r w:rsidRPr="0086199A" w:rsidDel="0086199A">
          <w:rPr>
            <w:rFonts w:ascii="Georgia" w:eastAsia="Times New Roman" w:hAnsi="Georgia" w:cs="Times New Roman"/>
            <w:color w:val="161616"/>
            <w:szCs w:val="24"/>
            <w:lang w:eastAsia="fr-FR"/>
          </w:rPr>
          <w:delText>Geraldini risqua : « Votre Grâce ordonne-t-elle qu’on chasse les chanteurs et improvisateurs ? »</w:delText>
        </w:r>
      </w:del>
    </w:p>
    <w:p w14:paraId="784A3917" w14:textId="5AFE3E5B" w:rsidR="0086199A" w:rsidRPr="0086199A" w:rsidDel="0086199A" w:rsidRDefault="0086199A" w:rsidP="0086199A">
      <w:pPr>
        <w:shd w:val="clear" w:color="auto" w:fill="F3F2EC"/>
        <w:spacing w:line="360" w:lineRule="atLeast"/>
        <w:rPr>
          <w:del w:id="435" w:author="Marguerite-Marie Bordry" w:date="2019-02-08T17:14:00Z"/>
          <w:rFonts w:ascii="Georgia" w:eastAsia="Times New Roman" w:hAnsi="Georgia" w:cs="Times New Roman"/>
          <w:color w:val="161616"/>
          <w:szCs w:val="24"/>
          <w:lang w:eastAsia="fr-FR"/>
        </w:rPr>
      </w:pPr>
      <w:del w:id="436" w:author="Marguerite-Marie Bordry" w:date="2019-02-08T17:14:00Z">
        <w:r w:rsidRPr="0086199A" w:rsidDel="0086199A">
          <w:rPr>
            <w:rFonts w:ascii="Georgia" w:eastAsia="Times New Roman" w:hAnsi="Georgia" w:cs="Times New Roman"/>
            <w:color w:val="161616"/>
            <w:szCs w:val="24"/>
            <w:lang w:eastAsia="fr-FR"/>
          </w:rPr>
          <w:delText>Le duc dirigea son regard clignotant vers lui et demanda : « Chansonnent-ils… d’autres personnes ? »</w:delText>
        </w:r>
      </w:del>
    </w:p>
    <w:p w14:paraId="527D320C" w14:textId="740DAAB7" w:rsidR="0086199A" w:rsidRPr="0086199A" w:rsidDel="0086199A" w:rsidRDefault="0086199A" w:rsidP="0086199A">
      <w:pPr>
        <w:shd w:val="clear" w:color="auto" w:fill="F3F2EC"/>
        <w:spacing w:line="360" w:lineRule="atLeast"/>
        <w:rPr>
          <w:del w:id="437" w:author="Marguerite-Marie Bordry" w:date="2019-02-08T17:14:00Z"/>
          <w:rFonts w:ascii="Georgia" w:eastAsia="Times New Roman" w:hAnsi="Georgia" w:cs="Times New Roman"/>
          <w:color w:val="161616"/>
          <w:szCs w:val="24"/>
          <w:lang w:eastAsia="fr-FR"/>
        </w:rPr>
      </w:pPr>
      <w:del w:id="438" w:author="Marguerite-Marie Bordry" w:date="2019-02-08T17:14:00Z">
        <w:r w:rsidRPr="0086199A" w:rsidDel="0086199A">
          <w:rPr>
            <w:rFonts w:ascii="Georgia" w:eastAsia="Times New Roman" w:hAnsi="Georgia" w:cs="Times New Roman"/>
            <w:color w:val="161616"/>
            <w:szCs w:val="24"/>
            <w:lang w:eastAsia="fr-FR"/>
          </w:rPr>
          <w:delText>— Pas à ma connaissance ; dès que la pierre a été découverte je suis revenu au palais en apporter en hâte la nouvelle à Votre Grâce, selon son ordre. »</w:delText>
        </w:r>
      </w:del>
    </w:p>
    <w:p w14:paraId="27F5D898" w14:textId="028B333A" w:rsidR="0086199A" w:rsidRPr="0086199A" w:rsidDel="0086199A" w:rsidRDefault="0086199A" w:rsidP="0086199A">
      <w:pPr>
        <w:shd w:val="clear" w:color="auto" w:fill="F3F2EC"/>
        <w:spacing w:line="360" w:lineRule="atLeast"/>
        <w:rPr>
          <w:del w:id="439" w:author="Marguerite-Marie Bordry" w:date="2019-02-08T17:14:00Z"/>
          <w:rFonts w:ascii="Georgia" w:eastAsia="Times New Roman" w:hAnsi="Georgia" w:cs="Times New Roman"/>
          <w:color w:val="161616"/>
          <w:szCs w:val="24"/>
          <w:lang w:eastAsia="fr-FR"/>
        </w:rPr>
      </w:pPr>
      <w:del w:id="440" w:author="Marguerite-Marie Bordry" w:date="2019-02-08T17:14:00Z">
        <w:r w:rsidRPr="0086199A" w:rsidDel="0086199A">
          <w:rPr>
            <w:rFonts w:ascii="Georgia" w:eastAsia="Times New Roman" w:hAnsi="Georgia" w:cs="Times New Roman"/>
            <w:color w:val="161616"/>
            <w:szCs w:val="24"/>
            <w:lang w:eastAsia="fr-FR"/>
          </w:rPr>
          <w:delText>« Qu’ils chantent ! dit le duc avec un sourire imperceptible sur les lèvres. Qu’ils chantent ! je ne veux clore la bouche de personne ! »</w:delText>
        </w:r>
      </w:del>
    </w:p>
    <w:p w14:paraId="1D82F7B8" w14:textId="5198FB48" w:rsidR="0086199A" w:rsidRPr="0086199A" w:rsidDel="0086199A" w:rsidRDefault="0086199A" w:rsidP="0086199A">
      <w:pPr>
        <w:shd w:val="clear" w:color="auto" w:fill="F3F2EC"/>
        <w:spacing w:line="360" w:lineRule="atLeast"/>
        <w:rPr>
          <w:del w:id="441" w:author="Marguerite-Marie Bordry" w:date="2019-02-08T17:14:00Z"/>
          <w:rFonts w:ascii="Georgia" w:eastAsia="Times New Roman" w:hAnsi="Georgia" w:cs="Times New Roman"/>
          <w:color w:val="161616"/>
          <w:szCs w:val="24"/>
          <w:lang w:eastAsia="fr-FR"/>
        </w:rPr>
      </w:pPr>
      <w:del w:id="442" w:author="Marguerite-Marie Bordry" w:date="2019-02-08T17:14:00Z">
        <w:r w:rsidRPr="0086199A" w:rsidDel="0086199A">
          <w:rPr>
            <w:rFonts w:ascii="Georgia" w:eastAsia="Times New Roman" w:hAnsi="Georgia" w:cs="Times New Roman"/>
            <w:color w:val="161616"/>
            <w:szCs w:val="24"/>
            <w:lang w:eastAsia="fr-FR"/>
          </w:rPr>
          <w:delText>Geraldini se sentit fort aise de n’avoir point parlé de son intervention auprès des musicâtres. Il se félicitait de son silence. Si le duc avait dit : « Faites taire ces effrontés », il eût répondu : « C’est fait ! » Il s’était ainsi réservé des éloges possibles sans risquer un blâme.</w:delText>
        </w:r>
      </w:del>
    </w:p>
    <w:p w14:paraId="4465FFAC" w14:textId="2B9AB6BE" w:rsidR="0086199A" w:rsidRPr="0086199A" w:rsidDel="0086199A" w:rsidRDefault="0086199A" w:rsidP="0086199A">
      <w:pPr>
        <w:shd w:val="clear" w:color="auto" w:fill="F3F2EC"/>
        <w:spacing w:line="360" w:lineRule="atLeast"/>
        <w:rPr>
          <w:del w:id="443" w:author="Marguerite-Marie Bordry" w:date="2019-02-08T17:14:00Z"/>
          <w:rFonts w:ascii="Georgia" w:eastAsia="Times New Roman" w:hAnsi="Georgia" w:cs="Times New Roman"/>
          <w:color w:val="161616"/>
          <w:szCs w:val="24"/>
          <w:lang w:eastAsia="fr-FR"/>
        </w:rPr>
      </w:pPr>
      <w:del w:id="444" w:author="Marguerite-Marie Bordry" w:date="2019-02-08T17:14:00Z">
        <w:r w:rsidRPr="0086199A" w:rsidDel="0086199A">
          <w:rPr>
            <w:rFonts w:ascii="Georgia" w:eastAsia="Times New Roman" w:hAnsi="Georgia" w:cs="Times New Roman"/>
            <w:color w:val="161616"/>
            <w:szCs w:val="24"/>
            <w:lang w:eastAsia="fr-FR"/>
          </w:rPr>
          <w:delText>Le duc s’était approché de la fenêtre et regardait.</w:delText>
        </w:r>
      </w:del>
    </w:p>
    <w:p w14:paraId="180E3B4F" w14:textId="5698E978" w:rsidR="0086199A" w:rsidRPr="0086199A" w:rsidDel="0086199A" w:rsidRDefault="0086199A" w:rsidP="0086199A">
      <w:pPr>
        <w:shd w:val="clear" w:color="auto" w:fill="F3F2EC"/>
        <w:spacing w:line="360" w:lineRule="atLeast"/>
        <w:rPr>
          <w:del w:id="445" w:author="Marguerite-Marie Bordry" w:date="2019-02-08T17:14:00Z"/>
          <w:rFonts w:ascii="Georgia" w:eastAsia="Times New Roman" w:hAnsi="Georgia" w:cs="Times New Roman"/>
          <w:color w:val="161616"/>
          <w:szCs w:val="24"/>
          <w:lang w:eastAsia="fr-FR"/>
        </w:rPr>
      </w:pPr>
      <w:del w:id="446" w:author="Marguerite-Marie Bordry" w:date="2019-02-08T17:14:00Z">
        <w:r w:rsidRPr="0086199A" w:rsidDel="0086199A">
          <w:rPr>
            <w:rFonts w:ascii="Georgia" w:eastAsia="Times New Roman" w:hAnsi="Georgia" w:cs="Times New Roman"/>
            <w:color w:val="161616"/>
            <w:szCs w:val="24"/>
            <w:lang w:eastAsia="fr-FR"/>
          </w:rPr>
          <w:delText>La place était noire de monde. La clameur confuse des conversations, des rires, des appels bourdonnait ininterrompue, et là-bas, la plaque se détachait, toute blanche, sur la façade grise du palais Gambi.</w:delText>
        </w:r>
      </w:del>
    </w:p>
    <w:p w14:paraId="750606A9" w14:textId="066FD8A3" w:rsidR="0086199A" w:rsidRPr="0086199A" w:rsidDel="0086199A" w:rsidRDefault="0086199A" w:rsidP="0086199A">
      <w:pPr>
        <w:shd w:val="clear" w:color="auto" w:fill="F3F2EC"/>
        <w:spacing w:line="360" w:lineRule="atLeast"/>
        <w:rPr>
          <w:del w:id="447" w:author="Marguerite-Marie Bordry" w:date="2019-02-08T17:14:00Z"/>
          <w:rFonts w:ascii="Georgia" w:eastAsia="Times New Roman" w:hAnsi="Georgia" w:cs="Times New Roman"/>
          <w:color w:val="161616"/>
          <w:szCs w:val="24"/>
          <w:lang w:eastAsia="fr-FR"/>
        </w:rPr>
      </w:pPr>
      <w:del w:id="448" w:author="Marguerite-Marie Bordry" w:date="2019-02-08T17:14:00Z">
        <w:r w:rsidRPr="0086199A" w:rsidDel="0086199A">
          <w:rPr>
            <w:rFonts w:ascii="Georgia" w:eastAsia="Times New Roman" w:hAnsi="Georgia" w:cs="Times New Roman"/>
            <w:color w:val="161616"/>
            <w:szCs w:val="24"/>
            <w:lang w:eastAsia="fr-FR"/>
          </w:rPr>
          <w:delText>Parabosco contempla longtemps cette petite tache claire et cette grande foule sombre, puis il se retourna : « Qu’on prépare une fête pour ce soir au palais. Qu’on invite toute la noblesse de Ravenne. Je veux qu’on sache ainsi, ajouta-t-il, que nous n’avons plus rien de commun avec les choses de la rue ! » Il fit un signe et Geraldini quitta hâtivement la pièce.</w:delText>
        </w:r>
      </w:del>
    </w:p>
    <w:p w14:paraId="033A6DBF" w14:textId="5EE6124F" w:rsidR="0086199A" w:rsidRPr="0086199A" w:rsidDel="0086199A" w:rsidRDefault="0086199A" w:rsidP="0086199A">
      <w:pPr>
        <w:shd w:val="clear" w:color="auto" w:fill="F3F2EC"/>
        <w:spacing w:line="360" w:lineRule="atLeast"/>
        <w:rPr>
          <w:del w:id="449" w:author="Marguerite-Marie Bordry" w:date="2019-02-08T17:14:00Z"/>
          <w:rFonts w:ascii="Georgia" w:eastAsia="Times New Roman" w:hAnsi="Georgia" w:cs="Times New Roman"/>
          <w:color w:val="161616"/>
          <w:szCs w:val="24"/>
          <w:lang w:eastAsia="fr-FR"/>
        </w:rPr>
      </w:pPr>
      <w:del w:id="450" w:author="Marguerite-Marie Bordry" w:date="2019-02-08T17:14:00Z">
        <w:r w:rsidRPr="0086199A" w:rsidDel="0086199A">
          <w:rPr>
            <w:rFonts w:ascii="Georgia" w:eastAsia="Times New Roman" w:hAnsi="Georgia" w:cs="Times New Roman"/>
            <w:color w:val="161616"/>
            <w:szCs w:val="24"/>
            <w:lang w:eastAsia="fr-FR"/>
          </w:rPr>
          <w:delText>« Le duc ordonne une fête ! » cria-t-il à Errante et à Gonzalvo qui faisaient les cent pas dans l’antichambre. Les deux vénérables seigneurs se regardèrent et se dirigèrent sans tarder vers les appartements du duc.</w:delText>
        </w:r>
      </w:del>
    </w:p>
    <w:p w14:paraId="7390DEAC" w14:textId="74B98372" w:rsidR="0086199A" w:rsidRPr="0086199A" w:rsidDel="0086199A" w:rsidRDefault="0086199A" w:rsidP="0086199A">
      <w:pPr>
        <w:shd w:val="clear" w:color="auto" w:fill="F3F2EC"/>
        <w:spacing w:line="360" w:lineRule="atLeast"/>
        <w:rPr>
          <w:del w:id="451" w:author="Marguerite-Marie Bordry" w:date="2019-02-08T17:14:00Z"/>
          <w:rFonts w:ascii="Georgia" w:eastAsia="Times New Roman" w:hAnsi="Georgia" w:cs="Times New Roman"/>
          <w:color w:val="161616"/>
          <w:szCs w:val="24"/>
          <w:lang w:eastAsia="fr-FR"/>
        </w:rPr>
      </w:pPr>
      <w:del w:id="452" w:author="Marguerite-Marie Bordry" w:date="2019-02-08T17:14:00Z">
        <w:r w:rsidRPr="0086199A" w:rsidDel="0086199A">
          <w:rPr>
            <w:rFonts w:ascii="Georgia" w:eastAsia="Times New Roman" w:hAnsi="Georgia" w:cs="Times New Roman"/>
            <w:color w:val="161616"/>
            <w:szCs w:val="24"/>
            <w:lang w:eastAsia="fr-FR"/>
          </w:rPr>
          <w:delText>Filippo était à peine sous la voûte, où les hérauts et les trompettes mettaient justement pied à terre, que le vieux Spezzi apparut au haut de l’escalier et cria : « Les hérauts sont-ils de retour ? » — « Présents ! » tonnèrent les susdits hérauts. — « Qu’ils se tiennent prêts à partir avec les trompettes. Le duc donne une fête ! Faites venir des coureurs ! »</w:delText>
        </w:r>
      </w:del>
    </w:p>
    <w:p w14:paraId="17BB65B9" w14:textId="4424A001" w:rsidR="0086199A" w:rsidRPr="0086199A" w:rsidDel="0086199A" w:rsidRDefault="0086199A" w:rsidP="0086199A">
      <w:pPr>
        <w:shd w:val="clear" w:color="auto" w:fill="F3F2EC"/>
        <w:spacing w:line="360" w:lineRule="atLeast"/>
        <w:rPr>
          <w:del w:id="453" w:author="Marguerite-Marie Bordry" w:date="2019-02-08T17:14:00Z"/>
          <w:rFonts w:ascii="Georgia" w:eastAsia="Times New Roman" w:hAnsi="Georgia" w:cs="Times New Roman"/>
          <w:color w:val="161616"/>
          <w:szCs w:val="24"/>
          <w:lang w:eastAsia="fr-FR"/>
        </w:rPr>
      </w:pPr>
      <w:del w:id="454" w:author="Marguerite-Marie Bordry" w:date="2019-02-08T17:14:00Z">
        <w:r w:rsidRPr="0086199A" w:rsidDel="0086199A">
          <w:rPr>
            <w:rFonts w:ascii="Georgia" w:eastAsia="Times New Roman" w:hAnsi="Georgia" w:cs="Times New Roman"/>
            <w:color w:val="161616"/>
            <w:szCs w:val="24"/>
            <w:lang w:eastAsia="fr-FR"/>
          </w:rPr>
          <w:delText>— Coureurs ! clama le sergent de garde.</w:delText>
        </w:r>
      </w:del>
    </w:p>
    <w:p w14:paraId="0B3A30B8" w14:textId="18A24D72" w:rsidR="0086199A" w:rsidRPr="0086199A" w:rsidDel="0086199A" w:rsidRDefault="0086199A" w:rsidP="0086199A">
      <w:pPr>
        <w:shd w:val="clear" w:color="auto" w:fill="F3F2EC"/>
        <w:spacing w:line="360" w:lineRule="atLeast"/>
        <w:rPr>
          <w:del w:id="455" w:author="Marguerite-Marie Bordry" w:date="2019-02-08T17:14:00Z"/>
          <w:rFonts w:ascii="Georgia" w:eastAsia="Times New Roman" w:hAnsi="Georgia" w:cs="Times New Roman"/>
          <w:color w:val="161616"/>
          <w:szCs w:val="24"/>
          <w:lang w:eastAsia="fr-FR"/>
        </w:rPr>
      </w:pPr>
      <w:del w:id="456" w:author="Marguerite-Marie Bordry" w:date="2019-02-08T17:14:00Z">
        <w:r w:rsidRPr="0086199A" w:rsidDel="0086199A">
          <w:rPr>
            <w:rFonts w:ascii="Georgia" w:eastAsia="Times New Roman" w:hAnsi="Georgia" w:cs="Times New Roman"/>
            <w:color w:val="161616"/>
            <w:szCs w:val="24"/>
            <w:lang w:eastAsia="fr-FR"/>
          </w:rPr>
          <w:delText>Une porte s’ouvrit dans l’ombre de la voûte et une bande de jeunes garçons en livrée jaune en sortit en courant, ajustant en hâte leur béret au panache souple de plumes. Ce fut un assaut confus et bruyant de l’escalier. « Attendez ici, cria Spezzi, l’on va vous remettre dans un instant les lettres d’invitation. »</w:delText>
        </w:r>
      </w:del>
    </w:p>
    <w:p w14:paraId="526BB366" w14:textId="102C9A86" w:rsidR="0086199A" w:rsidRPr="0086199A" w:rsidDel="0086199A" w:rsidRDefault="0086199A" w:rsidP="0086199A">
      <w:pPr>
        <w:shd w:val="clear" w:color="auto" w:fill="F3F2EC"/>
        <w:spacing w:line="360" w:lineRule="atLeast"/>
        <w:jc w:val="center"/>
        <w:rPr>
          <w:del w:id="457" w:author="Marguerite-Marie Bordry" w:date="2019-02-08T17:14:00Z"/>
          <w:rFonts w:ascii="Georgia" w:eastAsia="Times New Roman" w:hAnsi="Georgia" w:cs="Times New Roman"/>
          <w:i/>
          <w:iCs/>
          <w:color w:val="161616"/>
          <w:szCs w:val="24"/>
          <w:lang w:eastAsia="fr-FR"/>
        </w:rPr>
      </w:pPr>
      <w:del w:id="458" w:author="Marguerite-Marie Bordry" w:date="2019-02-08T17:14:00Z">
        <w:r w:rsidRPr="0086199A" w:rsidDel="0086199A">
          <w:rPr>
            <w:rFonts w:ascii="Georgia" w:eastAsia="Times New Roman" w:hAnsi="Georgia" w:cs="Times New Roman"/>
            <w:i/>
            <w:iCs/>
            <w:color w:val="161616"/>
            <w:szCs w:val="24"/>
            <w:lang w:eastAsia="fr-FR"/>
          </w:rPr>
          <w:delText>(À suivre.)</w:delText>
        </w:r>
      </w:del>
    </w:p>
    <w:p w14:paraId="27604B56" w14:textId="6423A313" w:rsidR="00867040" w:rsidRDefault="00867040" w:rsidP="00AF7E7A"/>
    <w:p w14:paraId="46340CE2" w14:textId="55DF130A" w:rsidR="00AF54F4" w:rsidRDefault="00AF54F4" w:rsidP="00AF7E7A"/>
    <w:p w14:paraId="5AAF93A5" w14:textId="77777777" w:rsidR="00AF54F4" w:rsidRDefault="00AF54F4" w:rsidP="00AF54F4">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lastRenderedPageBreak/>
        <w:t>Tome LXXXII, numéro 298, 16 novembre 1909</w:t>
      </w:r>
      <w:hyperlink r:id="rId32" w:anchor="body-21" w:history="1">
        <w:r>
          <w:rPr>
            <w:rStyle w:val="Lienhypertexte"/>
            <w:rFonts w:ascii="Source Sans Pro" w:hAnsi="Source Sans Pro"/>
            <w:b/>
            <w:bCs/>
            <w:color w:val="808080"/>
            <w:sz w:val="19"/>
            <w:szCs w:val="19"/>
            <w:u w:val="none"/>
          </w:rPr>
          <w:t> §</w:t>
        </w:r>
      </w:hyperlink>
    </w:p>
    <w:p w14:paraId="1D0D3B22" w14:textId="5DAF8FA2" w:rsidR="009006A0" w:rsidRPr="009006A0" w:rsidDel="009006A0" w:rsidRDefault="009006A0" w:rsidP="009006A0">
      <w:pPr>
        <w:shd w:val="clear" w:color="auto" w:fill="F3F2EC"/>
        <w:spacing w:before="240" w:after="240"/>
        <w:jc w:val="left"/>
        <w:outlineLvl w:val="2"/>
        <w:rPr>
          <w:del w:id="459" w:author="Marguerite-Marie Bordry" w:date="2019-02-08T17:17:00Z"/>
          <w:rFonts w:ascii="Source Sans Pro" w:eastAsia="Times New Roman" w:hAnsi="Source Sans Pro" w:cs="Times New Roman"/>
          <w:b/>
          <w:bCs/>
          <w:color w:val="161616"/>
          <w:sz w:val="27"/>
          <w:szCs w:val="27"/>
          <w:lang w:eastAsia="fr-FR"/>
        </w:rPr>
      </w:pPr>
      <w:del w:id="460" w:author="Marguerite-Marie Bordry" w:date="2019-02-08T17:17:00Z">
        <w:r w:rsidRPr="009006A0" w:rsidDel="009006A0">
          <w:rPr>
            <w:rFonts w:ascii="Source Sans Pro" w:eastAsia="Times New Roman" w:hAnsi="Source Sans Pro" w:cs="Times New Roman"/>
            <w:b/>
            <w:bCs/>
            <w:color w:val="161616"/>
            <w:sz w:val="27"/>
            <w:szCs w:val="27"/>
            <w:lang w:eastAsia="fr-FR"/>
          </w:rPr>
          <w:delText>La princesse Anna fut.. .. (</w:delText>
        </w:r>
        <w:r w:rsidRPr="009006A0" w:rsidDel="009006A0">
          <w:rPr>
            <w:rFonts w:ascii="Source Sans Pro" w:eastAsia="Times New Roman" w:hAnsi="Source Sans Pro" w:cs="Times New Roman"/>
            <w:b/>
            <w:bCs/>
            <w:i/>
            <w:iCs/>
            <w:color w:val="161616"/>
            <w:sz w:val="27"/>
            <w:szCs w:val="27"/>
            <w:lang w:eastAsia="fr-FR"/>
          </w:rPr>
          <w:delText>Suite</w:delText>
        </w:r>
        <w:r w:rsidRPr="009006A0" w:rsidDel="009006A0">
          <w:rPr>
            <w:rFonts w:ascii="Source Sans Pro" w:eastAsia="Times New Roman" w:hAnsi="Source Sans Pro" w:cs="Times New Roman"/>
            <w:b/>
            <w:bCs/>
            <w:color w:val="161616"/>
            <w:sz w:val="27"/>
            <w:szCs w:val="27"/>
            <w:lang w:eastAsia="fr-FR"/>
          </w:rPr>
          <w:fldChar w:fldCharType="begin"/>
        </w:r>
        <w:r w:rsidRPr="009006A0" w:rsidDel="009006A0">
          <w:rPr>
            <w:rFonts w:ascii="Source Sans Pro" w:eastAsia="Times New Roman" w:hAnsi="Source Sans Pro" w:cs="Times New Roman"/>
            <w:b/>
            <w:bCs/>
            <w:color w:val="161616"/>
            <w:sz w:val="27"/>
            <w:szCs w:val="27"/>
            <w:lang w:eastAsia="fr-FR"/>
          </w:rPr>
          <w:delInstrText xml:space="preserve"> HYPERLINK "http://obvil.sorbonne-universite.site/corpus/mdf-italie/mercure-italie_1909" \l "note90" </w:delInstrText>
        </w:r>
        <w:r w:rsidRPr="009006A0" w:rsidDel="009006A0">
          <w:rPr>
            <w:rFonts w:ascii="Source Sans Pro" w:eastAsia="Times New Roman" w:hAnsi="Source Sans Pro" w:cs="Times New Roman"/>
            <w:b/>
            <w:bCs/>
            <w:color w:val="161616"/>
            <w:sz w:val="27"/>
            <w:szCs w:val="27"/>
            <w:lang w:eastAsia="fr-FR"/>
          </w:rPr>
          <w:fldChar w:fldCharType="separate"/>
        </w:r>
        <w:r w:rsidRPr="009006A0" w:rsidDel="009006A0">
          <w:rPr>
            <w:rFonts w:ascii="Arial" w:eastAsia="Times New Roman" w:hAnsi="Arial" w:cs="Arial"/>
            <w:b/>
            <w:bCs/>
            <w:color w:val="333399"/>
            <w:sz w:val="21"/>
            <w:szCs w:val="21"/>
            <w:u w:val="single"/>
            <w:vertAlign w:val="superscript"/>
            <w:lang w:eastAsia="fr-FR"/>
          </w:rPr>
          <w:delText>90</w:delText>
        </w:r>
        <w:r w:rsidRPr="009006A0" w:rsidDel="009006A0">
          <w:rPr>
            <w:rFonts w:ascii="Source Sans Pro" w:eastAsia="Times New Roman" w:hAnsi="Source Sans Pro" w:cs="Times New Roman"/>
            <w:b/>
            <w:bCs/>
            <w:color w:val="161616"/>
            <w:sz w:val="27"/>
            <w:szCs w:val="27"/>
            <w:lang w:eastAsia="fr-FR"/>
          </w:rPr>
          <w:fldChar w:fldCharType="end"/>
        </w:r>
        <w:r w:rsidRPr="009006A0" w:rsidDel="009006A0">
          <w:rPr>
            <w:rFonts w:ascii="Source Sans Pro" w:eastAsia="Times New Roman" w:hAnsi="Source Sans Pro" w:cs="Times New Roman"/>
            <w:b/>
            <w:bCs/>
            <w:color w:val="161616"/>
            <w:sz w:val="27"/>
            <w:szCs w:val="27"/>
            <w:lang w:eastAsia="fr-FR"/>
          </w:rPr>
          <w:delText>) [II]</w:delText>
        </w:r>
      </w:del>
    </w:p>
    <w:p w14:paraId="1FA241F3" w14:textId="595DA17C" w:rsidR="009006A0" w:rsidRPr="009006A0" w:rsidDel="009006A0" w:rsidRDefault="009006A0" w:rsidP="009006A0">
      <w:pPr>
        <w:shd w:val="clear" w:color="auto" w:fill="F3F2EC"/>
        <w:jc w:val="right"/>
        <w:rPr>
          <w:del w:id="461" w:author="Marguerite-Marie Bordry" w:date="2019-02-08T17:17:00Z"/>
          <w:rFonts w:ascii="Georgia" w:eastAsia="Times New Roman" w:hAnsi="Georgia" w:cs="Times New Roman"/>
          <w:color w:val="161616"/>
          <w:szCs w:val="24"/>
          <w:lang w:eastAsia="fr-FR"/>
        </w:rPr>
      </w:pPr>
      <w:del w:id="462" w:author="Marguerite-Marie Bordry" w:date="2019-02-08T17:17:00Z">
        <w:r w:rsidRPr="009006A0" w:rsidDel="009006A0">
          <w:rPr>
            <w:rFonts w:ascii="Georgia" w:eastAsia="Times New Roman" w:hAnsi="Georgia" w:cs="Times New Roman"/>
            <w:color w:val="161616"/>
            <w:szCs w:val="24"/>
            <w:lang w:eastAsia="fr-FR"/>
          </w:rPr>
          <w:delText>Félix Salten. (Traduit de l’allemand par René Puaux.)</w:delText>
        </w:r>
      </w:del>
    </w:p>
    <w:p w14:paraId="2EC8BC67" w14:textId="0C28544B" w:rsidR="009006A0" w:rsidRPr="009006A0" w:rsidDel="009006A0" w:rsidRDefault="009006A0" w:rsidP="009006A0">
      <w:pPr>
        <w:shd w:val="clear" w:color="auto" w:fill="F3F2EC"/>
        <w:rPr>
          <w:del w:id="463" w:author="Marguerite-Marie Bordry" w:date="2019-02-08T17:17:00Z"/>
          <w:rFonts w:ascii="Verdana" w:eastAsia="Times New Roman" w:hAnsi="Verdana" w:cs="Times New Roman"/>
          <w:color w:val="161616"/>
          <w:sz w:val="21"/>
          <w:szCs w:val="21"/>
          <w:lang w:eastAsia="fr-FR"/>
        </w:rPr>
      </w:pPr>
      <w:del w:id="464" w:author="Marguerite-Marie Bordry" w:date="2019-02-08T17:17:00Z">
        <w:r w:rsidRPr="009006A0" w:rsidDel="009006A0">
          <w:rPr>
            <w:rFonts w:ascii="Verdana" w:eastAsia="Times New Roman" w:hAnsi="Verdana" w:cs="Times New Roman"/>
            <w:color w:val="161616"/>
            <w:sz w:val="21"/>
            <w:szCs w:val="21"/>
            <w:lang w:eastAsia="fr-FR"/>
          </w:rPr>
          <w:delText>Tome LXXXII, numéro 298, 16 novembre 1909, p. 293-315.</w:delText>
        </w:r>
      </w:del>
    </w:p>
    <w:p w14:paraId="65F08CF0" w14:textId="7C73C288" w:rsidR="009006A0" w:rsidRPr="009006A0" w:rsidDel="009006A0" w:rsidRDefault="009006A0" w:rsidP="009006A0">
      <w:pPr>
        <w:shd w:val="clear" w:color="auto" w:fill="F3F2EC"/>
        <w:spacing w:line="360" w:lineRule="atLeast"/>
        <w:rPr>
          <w:del w:id="465" w:author="Marguerite-Marie Bordry" w:date="2019-02-08T17:17:00Z"/>
          <w:rFonts w:ascii="Georgia" w:eastAsia="Times New Roman" w:hAnsi="Georgia" w:cs="Times New Roman"/>
          <w:color w:val="161616"/>
          <w:szCs w:val="24"/>
          <w:lang w:eastAsia="fr-FR"/>
        </w:rPr>
      </w:pPr>
      <w:del w:id="466" w:author="Marguerite-Marie Bordry" w:date="2019-02-08T17:17:00Z">
        <w:r w:rsidRPr="009006A0" w:rsidDel="009006A0">
          <w:rPr>
            <w:rFonts w:ascii="Georgia" w:eastAsia="Times New Roman" w:hAnsi="Georgia" w:cs="Times New Roman"/>
            <w:color w:val="161616"/>
            <w:szCs w:val="24"/>
            <w:lang w:eastAsia="fr-FR"/>
          </w:rPr>
          <w:delText>Geraldini se promenait sur la place et se mêlait à la foule.</w:delText>
        </w:r>
      </w:del>
    </w:p>
    <w:p w14:paraId="585BC501" w14:textId="00903EFB" w:rsidR="009006A0" w:rsidRPr="009006A0" w:rsidDel="009006A0" w:rsidRDefault="009006A0" w:rsidP="009006A0">
      <w:pPr>
        <w:shd w:val="clear" w:color="auto" w:fill="F3F2EC"/>
        <w:spacing w:line="360" w:lineRule="atLeast"/>
        <w:rPr>
          <w:del w:id="467" w:author="Marguerite-Marie Bordry" w:date="2019-02-08T17:17:00Z"/>
          <w:rFonts w:ascii="Georgia" w:eastAsia="Times New Roman" w:hAnsi="Georgia" w:cs="Times New Roman"/>
          <w:color w:val="161616"/>
          <w:szCs w:val="24"/>
          <w:lang w:eastAsia="fr-FR"/>
        </w:rPr>
      </w:pPr>
      <w:del w:id="468" w:author="Marguerite-Marie Bordry" w:date="2019-02-08T17:17:00Z">
        <w:r w:rsidRPr="009006A0" w:rsidDel="009006A0">
          <w:rPr>
            <w:rFonts w:ascii="Georgia" w:eastAsia="Times New Roman" w:hAnsi="Georgia" w:cs="Times New Roman"/>
            <w:color w:val="161616"/>
            <w:szCs w:val="24"/>
            <w:lang w:eastAsia="fr-FR"/>
          </w:rPr>
          <w:delText>Il aurait bien voulu maintenant pouvoir se rendre à la dérobée auprès de Franzesco Gambi. Le malheureux devait connaître à cette heure la teneur de l’inscription. Que disait-il ? Que pensait-il ? Mais il n’osait entrer dans cette maison devant laquelle tout Ravenne défilait et montait la garde. Y pénétrer inaperçu était une chimère. Geraldini observait la foule. Quelques seigneurs circulaient sur la place. Le vieux Colalto poussait son gros ventre à travers les groupes, les chambellans déambulaient de compagnie et l’on croisait la litière des chanoines et des dames de qualité. Ces dernières faisaient arrêter les porteurs devant la plaque et hochaient la tête. Geraldini se trouvait à quelques pas de la fontaine lorsqu’il aperçut Gonzalvo, drapé dans un large manteau, qui quittait le palais pour se perdre bientôt dans la foule.</w:delText>
        </w:r>
      </w:del>
    </w:p>
    <w:p w14:paraId="53A18DD4" w14:textId="400528BF" w:rsidR="009006A0" w:rsidRPr="009006A0" w:rsidDel="009006A0" w:rsidRDefault="009006A0" w:rsidP="009006A0">
      <w:pPr>
        <w:shd w:val="clear" w:color="auto" w:fill="F3F2EC"/>
        <w:spacing w:line="360" w:lineRule="atLeast"/>
        <w:rPr>
          <w:del w:id="469" w:author="Marguerite-Marie Bordry" w:date="2019-02-08T17:17:00Z"/>
          <w:rFonts w:ascii="Georgia" w:eastAsia="Times New Roman" w:hAnsi="Georgia" w:cs="Times New Roman"/>
          <w:color w:val="161616"/>
          <w:szCs w:val="24"/>
          <w:lang w:eastAsia="fr-FR"/>
        </w:rPr>
      </w:pPr>
      <w:del w:id="470" w:author="Marguerite-Marie Bordry" w:date="2019-02-08T17:17:00Z">
        <w:r w:rsidRPr="009006A0" w:rsidDel="009006A0">
          <w:rPr>
            <w:rFonts w:ascii="Georgia" w:eastAsia="Times New Roman" w:hAnsi="Georgia" w:cs="Times New Roman"/>
            <w:color w:val="161616"/>
            <w:szCs w:val="24"/>
            <w:lang w:eastAsia="fr-FR"/>
          </w:rPr>
          <w:delText>L’animation n’avait pas décru sur la place. Le peuple n’avait pas pris son parti de l’événement. On plaisantait de plus belle, criant, riant et faisant d’irrévérencieuses plaisanteries sur le compte de la princesse, de Franzesco Gambi et du duc. Mais la majorité du public semblait gênée dans les manifestations de sa gaieté.</w:delText>
        </w:r>
      </w:del>
    </w:p>
    <w:p w14:paraId="77CAEF61" w14:textId="25A25B45" w:rsidR="009006A0" w:rsidRPr="009006A0" w:rsidDel="009006A0" w:rsidRDefault="009006A0" w:rsidP="009006A0">
      <w:pPr>
        <w:shd w:val="clear" w:color="auto" w:fill="F3F2EC"/>
        <w:spacing w:line="360" w:lineRule="atLeast"/>
        <w:rPr>
          <w:del w:id="471" w:author="Marguerite-Marie Bordry" w:date="2019-02-08T17:17:00Z"/>
          <w:rFonts w:ascii="Georgia" w:eastAsia="Times New Roman" w:hAnsi="Georgia" w:cs="Times New Roman"/>
          <w:color w:val="161616"/>
          <w:szCs w:val="24"/>
          <w:lang w:eastAsia="fr-FR"/>
        </w:rPr>
      </w:pPr>
      <w:del w:id="472" w:author="Marguerite-Marie Bordry" w:date="2019-02-08T17:17:00Z">
        <w:r w:rsidRPr="009006A0" w:rsidDel="009006A0">
          <w:rPr>
            <w:rFonts w:ascii="Georgia" w:eastAsia="Times New Roman" w:hAnsi="Georgia" w:cs="Times New Roman"/>
            <w:color w:val="161616"/>
            <w:szCs w:val="24"/>
            <w:lang w:eastAsia="fr-FR"/>
          </w:rPr>
          <w:delText>L’on s’écartait avec un certain empressement des audacieux qui débitaient quelque pamphlet ironique. L’on craignait ces nobles qui circulaient sans mot dire, comme autant d’espions, et la bonne humeur générale s’en ressentait.</w:delText>
        </w:r>
      </w:del>
    </w:p>
    <w:p w14:paraId="3F4E559F" w14:textId="48DD3B50" w:rsidR="009006A0" w:rsidRPr="009006A0" w:rsidDel="009006A0" w:rsidRDefault="009006A0" w:rsidP="009006A0">
      <w:pPr>
        <w:shd w:val="clear" w:color="auto" w:fill="F3F2EC"/>
        <w:spacing w:line="360" w:lineRule="atLeast"/>
        <w:rPr>
          <w:del w:id="473" w:author="Marguerite-Marie Bordry" w:date="2019-02-08T17:17:00Z"/>
          <w:rFonts w:ascii="Georgia" w:eastAsia="Times New Roman" w:hAnsi="Georgia" w:cs="Times New Roman"/>
          <w:color w:val="161616"/>
          <w:szCs w:val="24"/>
          <w:lang w:eastAsia="fr-FR"/>
        </w:rPr>
      </w:pPr>
      <w:del w:id="474" w:author="Marguerite-Marie Bordry" w:date="2019-02-08T17:17:00Z">
        <w:r w:rsidRPr="009006A0" w:rsidDel="009006A0">
          <w:rPr>
            <w:rFonts w:ascii="Georgia" w:eastAsia="Times New Roman" w:hAnsi="Georgia" w:cs="Times New Roman"/>
            <w:color w:val="161616"/>
            <w:szCs w:val="24"/>
            <w:lang w:eastAsia="fr-FR"/>
          </w:rPr>
          <w:delText>La plaque de marbre était fixée là-haut et montrait le portrait de cette jeune princesse Anna dont la beauté avait toujours été pour Ravenne objet d’admiration et de joie. L’inscription, au-dessous, brillait comme la blancheur de la pierre, et c’était à la fois une claire et muette énigme. Toutes les têtes se tendaient vers elle, attendant une explication quelconque, mais elle demeurait immuable dans la concision de cette inscription. Cette courte phrase, là-haut, semblait un message adressé à tous ceux qui se bousculaient en levant la tête. Vous voulez des explications, des détails, des renseignements ?… lisez ! Et les regards avides ne trouvaient toujours que ces mêmes mots cent fois lus et relus : « Dans cette maison, la princesse Anna fut dépucelée. »</w:delText>
        </w:r>
      </w:del>
    </w:p>
    <w:p w14:paraId="3B37987E" w14:textId="33ED8D10" w:rsidR="009006A0" w:rsidRPr="009006A0" w:rsidDel="009006A0" w:rsidRDefault="009006A0" w:rsidP="009006A0">
      <w:pPr>
        <w:shd w:val="clear" w:color="auto" w:fill="F3F2EC"/>
        <w:spacing w:line="360" w:lineRule="atLeast"/>
        <w:rPr>
          <w:del w:id="475" w:author="Marguerite-Marie Bordry" w:date="2019-02-08T17:17:00Z"/>
          <w:rFonts w:ascii="Georgia" w:eastAsia="Times New Roman" w:hAnsi="Georgia" w:cs="Times New Roman"/>
          <w:color w:val="161616"/>
          <w:szCs w:val="24"/>
          <w:lang w:eastAsia="fr-FR"/>
        </w:rPr>
      </w:pPr>
      <w:del w:id="476" w:author="Marguerite-Marie Bordry" w:date="2019-02-08T17:17:00Z">
        <w:r w:rsidRPr="009006A0" w:rsidDel="009006A0">
          <w:rPr>
            <w:rFonts w:ascii="Georgia" w:eastAsia="Times New Roman" w:hAnsi="Georgia" w:cs="Times New Roman"/>
            <w:color w:val="161616"/>
            <w:szCs w:val="24"/>
            <w:lang w:eastAsia="fr-FR"/>
          </w:rPr>
          <w:delText>Il y avait des gens qui se découvraient en approchant du mur et qui demeuraient là, le chapeau à la main, embarrassés et effrayés.</w:delText>
        </w:r>
      </w:del>
    </w:p>
    <w:p w14:paraId="5EE1EA8B" w14:textId="11693A69" w:rsidR="009006A0" w:rsidRPr="009006A0" w:rsidDel="009006A0" w:rsidRDefault="009006A0" w:rsidP="009006A0">
      <w:pPr>
        <w:shd w:val="clear" w:color="auto" w:fill="F3F2EC"/>
        <w:spacing w:line="360" w:lineRule="atLeast"/>
        <w:rPr>
          <w:del w:id="477" w:author="Marguerite-Marie Bordry" w:date="2019-02-08T17:17:00Z"/>
          <w:rFonts w:ascii="Georgia" w:eastAsia="Times New Roman" w:hAnsi="Georgia" w:cs="Times New Roman"/>
          <w:color w:val="161616"/>
          <w:szCs w:val="24"/>
          <w:lang w:eastAsia="fr-FR"/>
        </w:rPr>
      </w:pPr>
      <w:del w:id="478" w:author="Marguerite-Marie Bordry" w:date="2019-02-08T17:17:00Z">
        <w:r w:rsidRPr="009006A0" w:rsidDel="009006A0">
          <w:rPr>
            <w:rFonts w:ascii="Georgia" w:eastAsia="Times New Roman" w:hAnsi="Georgia" w:cs="Times New Roman"/>
            <w:color w:val="161616"/>
            <w:szCs w:val="24"/>
            <w:lang w:eastAsia="fr-FR"/>
          </w:rPr>
          <w:delText xml:space="preserve">Depuis que Geraldini avait, l’épée à la main, chassé les bouffons de la fontaine, on n’éprouvait plus qu’un plaisir relatif à les escorter. Seuls les nobles restaient auprès d’eux à les écouter, mais sans en tirer grand’chose. Leur caste n’avait-elle pas été atteinte ? Comment devait-on prendre la chose… ? Jusqu’ici le palais était resté </w:delText>
        </w:r>
        <w:r w:rsidRPr="009006A0" w:rsidDel="009006A0">
          <w:rPr>
            <w:rFonts w:ascii="Georgia" w:eastAsia="Times New Roman" w:hAnsi="Georgia" w:cs="Times New Roman"/>
            <w:color w:val="161616"/>
            <w:szCs w:val="24"/>
            <w:lang w:eastAsia="fr-FR"/>
          </w:rPr>
          <w:lastRenderedPageBreak/>
          <w:delText>silencieux. La parole ducale, qui en temps ordinaire servait de mot d’ordre et décidait l’opinion, ne s’était pas encore fait entendre. Quelques personnages avaient approché Parabosco, mais restaient muets. Agostino était saoul et jurait ses grands dieux qu’il ignorait totalement ce qu’il avait gravé sur la plaque. Gonzalvo éloignait ceux qui l’interrogeaient et nul n’essayait de pronostiquer la pensée du duc Parabosco, par expérience de sa versatilité. Le jeune César Galli, arrivant avec d’autres seigneurs en vue du haut-relief, s’était tourné, disant avec colère : « Il est vraiment honteux d’afficher ainsi la honte de sa maison ! » Les officiers de la garde présents s’étaient tus, ne désirant pas se brûler la langue. Les autres avaient haussé les épaules en s’entre-regardant et chacun pensait à part soi : « César Galli se met en colère parce qu’il est amoureux de la princesse. </w:delText>
        </w:r>
        <w:r w:rsidRPr="009006A0" w:rsidDel="009006A0">
          <w:rPr>
            <w:rFonts w:ascii="Georgia" w:eastAsia="Times New Roman" w:hAnsi="Georgia" w:cs="Times New Roman"/>
            <w:b/>
            <w:bCs/>
            <w:color w:val="161616"/>
            <w:szCs w:val="24"/>
            <w:lang w:eastAsia="fr-FR"/>
          </w:rPr>
          <w:delText>»</w:delText>
        </w:r>
      </w:del>
    </w:p>
    <w:p w14:paraId="1BEFCF5C" w14:textId="268A13B9" w:rsidR="009006A0" w:rsidRPr="009006A0" w:rsidDel="009006A0" w:rsidRDefault="009006A0" w:rsidP="009006A0">
      <w:pPr>
        <w:shd w:val="clear" w:color="auto" w:fill="F3F2EC"/>
        <w:spacing w:line="360" w:lineRule="atLeast"/>
        <w:rPr>
          <w:del w:id="479" w:author="Marguerite-Marie Bordry" w:date="2019-02-08T17:17:00Z"/>
          <w:rFonts w:ascii="Georgia" w:eastAsia="Times New Roman" w:hAnsi="Georgia" w:cs="Times New Roman"/>
          <w:color w:val="161616"/>
          <w:szCs w:val="24"/>
          <w:lang w:eastAsia="fr-FR"/>
        </w:rPr>
      </w:pPr>
      <w:del w:id="480" w:author="Marguerite-Marie Bordry" w:date="2019-02-08T17:17:00Z">
        <w:r w:rsidRPr="009006A0" w:rsidDel="009006A0">
          <w:rPr>
            <w:rFonts w:ascii="Georgia" w:eastAsia="Times New Roman" w:hAnsi="Georgia" w:cs="Times New Roman"/>
            <w:color w:val="161616"/>
            <w:szCs w:val="24"/>
            <w:lang w:eastAsia="fr-FR"/>
          </w:rPr>
          <w:delText>Les sénateurs avaient fait leur apparition sur ces entrefaites, se hâtant de compagnie, ou se retrouvant les uns les autres dans la foule, reconnaissables à leur grand manteau noir. Comme des gouttes d’huile qui s’agglomèrent à la surface de l’eau, ils s’étaient réunis au pied de la fontaine. Les représentants de la prudence semblaient avoir remplacé en cet endroit les représentants de l’insolence. Ils se taisaient, regardaient la plaque, secouaient la tête, se regardaient entre eux, et le peuple qui s’était assemblé autour d’eux suivait machinalement leurs regards. Les sénateurs étaient en détresse. Ils avaient une envie désespérée de s’enfuir. Ils n’avaient rien à dire. Il y eut un long et pénible silence. S’il arrivait à quelqu’un de tousser, tout le monde se tournait vers lui, croyant qu’il s’apprêtait à parler. Mais c’était une fausse alerte. Le sénateur était simplement enrhumé, et le silence se faisait plus intense. On n’osait même plus tousser. Enfin, il y en eut un qui, se tournant vers son voisin, prononça d’un ton grave : « La princesse Anna… » et l’autre lui répondit d’une voix plus grave encore, sans détacher ses yeux de la plaque… « Dépucelée ! » Alors un troisième, enhardi, ajouta consciencieusement : « Dans cette maison ! » Cela ne causa pas sensation, car on connaissait plutôt ces détails.</w:delText>
        </w:r>
      </w:del>
    </w:p>
    <w:p w14:paraId="59F2AF5F" w14:textId="050C864F" w:rsidR="009006A0" w:rsidRPr="009006A0" w:rsidDel="009006A0" w:rsidRDefault="009006A0" w:rsidP="009006A0">
      <w:pPr>
        <w:shd w:val="clear" w:color="auto" w:fill="F3F2EC"/>
        <w:spacing w:line="360" w:lineRule="atLeast"/>
        <w:rPr>
          <w:del w:id="481" w:author="Marguerite-Marie Bordry" w:date="2019-02-08T17:17:00Z"/>
          <w:rFonts w:ascii="Georgia" w:eastAsia="Times New Roman" w:hAnsi="Georgia" w:cs="Times New Roman"/>
          <w:color w:val="161616"/>
          <w:szCs w:val="24"/>
          <w:lang w:eastAsia="fr-FR"/>
        </w:rPr>
      </w:pPr>
      <w:del w:id="482" w:author="Marguerite-Marie Bordry" w:date="2019-02-08T17:17:00Z">
        <w:r w:rsidRPr="009006A0" w:rsidDel="009006A0">
          <w:rPr>
            <w:rFonts w:ascii="Georgia" w:eastAsia="Times New Roman" w:hAnsi="Georgia" w:cs="Times New Roman"/>
            <w:color w:val="161616"/>
            <w:szCs w:val="24"/>
            <w:lang w:eastAsia="fr-FR"/>
          </w:rPr>
          <w:delText xml:space="preserve">Le secrétaire Luigi les rejoignit. C’était un gros homme satisfait qui riait au plus fort des disputes et des controverses avec l’air de dire qu’il possédait seul le secret de rétablir la concorde et la joie. Il avait cette expression bien connue du visage lorsqu’il pénétra dans le cercle des manteaux noirs. Il eut un regard circulaire et proclama d’un ton triomphant : « Il faudrait aller trouver le duc et implorer la grâce de la charmante princesse ! » Il prononça ces deux derniers mots avec émotion. Il y eut un murmure d’approbation parmi les plus proches. Les plébéiens étaient de son avis. On répéta : « Parfaitement ! — La princesse est charmante ! — Il faut implorer sa grâce ! » Luigi jouissait de la faveur populaire ; il était de ces hommes de second plan qui s’entendent à faire croire, par des sourires expressifs, des sous-entendus et des aphorismes lapidaires, qu’ils ont leurs supérieurs dans leur poche, et que tout ce qui arrive ou </w:delText>
        </w:r>
        <w:r w:rsidRPr="009006A0" w:rsidDel="009006A0">
          <w:rPr>
            <w:rFonts w:ascii="Georgia" w:eastAsia="Times New Roman" w:hAnsi="Georgia" w:cs="Times New Roman"/>
            <w:color w:val="161616"/>
            <w:szCs w:val="24"/>
            <w:lang w:eastAsia="fr-FR"/>
          </w:rPr>
          <w:lastRenderedPageBreak/>
          <w:delText>n’arrive pas ne dépend essentiellement que de leur toute puissante influence ou de leur secrète initiative.</w:delText>
        </w:r>
      </w:del>
    </w:p>
    <w:p w14:paraId="4E3EBD22" w14:textId="44EFA288" w:rsidR="009006A0" w:rsidRPr="009006A0" w:rsidDel="009006A0" w:rsidRDefault="009006A0" w:rsidP="009006A0">
      <w:pPr>
        <w:shd w:val="clear" w:color="auto" w:fill="F3F2EC"/>
        <w:spacing w:line="360" w:lineRule="atLeast"/>
        <w:rPr>
          <w:del w:id="483" w:author="Marguerite-Marie Bordry" w:date="2019-02-08T17:17:00Z"/>
          <w:rFonts w:ascii="Georgia" w:eastAsia="Times New Roman" w:hAnsi="Georgia" w:cs="Times New Roman"/>
          <w:color w:val="161616"/>
          <w:szCs w:val="24"/>
          <w:lang w:eastAsia="fr-FR"/>
        </w:rPr>
      </w:pPr>
      <w:del w:id="484" w:author="Marguerite-Marie Bordry" w:date="2019-02-08T17:17:00Z">
        <w:r w:rsidRPr="009006A0" w:rsidDel="009006A0">
          <w:rPr>
            <w:rFonts w:ascii="Georgia" w:eastAsia="Times New Roman" w:hAnsi="Georgia" w:cs="Times New Roman"/>
            <w:color w:val="161616"/>
            <w:szCs w:val="24"/>
            <w:lang w:eastAsia="fr-FR"/>
          </w:rPr>
          <w:delText>Son opinion trouva en conséquence un rapide écho.</w:delText>
        </w:r>
      </w:del>
    </w:p>
    <w:p w14:paraId="57EA9139" w14:textId="5748CFCA" w:rsidR="009006A0" w:rsidRPr="009006A0" w:rsidDel="009006A0" w:rsidRDefault="009006A0" w:rsidP="009006A0">
      <w:pPr>
        <w:shd w:val="clear" w:color="auto" w:fill="F3F2EC"/>
        <w:spacing w:line="360" w:lineRule="atLeast"/>
        <w:rPr>
          <w:del w:id="485" w:author="Marguerite-Marie Bordry" w:date="2019-02-08T17:17:00Z"/>
          <w:rFonts w:ascii="Georgia" w:eastAsia="Times New Roman" w:hAnsi="Georgia" w:cs="Times New Roman"/>
          <w:color w:val="161616"/>
          <w:szCs w:val="24"/>
          <w:lang w:eastAsia="fr-FR"/>
        </w:rPr>
      </w:pPr>
      <w:del w:id="486" w:author="Marguerite-Marie Bordry" w:date="2019-02-08T17:17:00Z">
        <w:r w:rsidRPr="009006A0" w:rsidDel="009006A0">
          <w:rPr>
            <w:rFonts w:ascii="Georgia" w:eastAsia="Times New Roman" w:hAnsi="Georgia" w:cs="Times New Roman"/>
            <w:color w:val="161616"/>
            <w:szCs w:val="24"/>
            <w:lang w:eastAsia="fr-FR"/>
          </w:rPr>
          <w:delText>— Il faut demander grâce !</w:delText>
        </w:r>
      </w:del>
    </w:p>
    <w:p w14:paraId="5CD229AC" w14:textId="1EA134FB" w:rsidR="009006A0" w:rsidRPr="009006A0" w:rsidDel="009006A0" w:rsidRDefault="009006A0" w:rsidP="009006A0">
      <w:pPr>
        <w:shd w:val="clear" w:color="auto" w:fill="F3F2EC"/>
        <w:spacing w:line="360" w:lineRule="atLeast"/>
        <w:rPr>
          <w:del w:id="487" w:author="Marguerite-Marie Bordry" w:date="2019-02-08T17:17:00Z"/>
          <w:rFonts w:ascii="Georgia" w:eastAsia="Times New Roman" w:hAnsi="Georgia" w:cs="Times New Roman"/>
          <w:color w:val="161616"/>
          <w:szCs w:val="24"/>
          <w:lang w:eastAsia="fr-FR"/>
        </w:rPr>
      </w:pPr>
      <w:del w:id="488" w:author="Marguerite-Marie Bordry" w:date="2019-02-08T17:17:00Z">
        <w:r w:rsidRPr="009006A0" w:rsidDel="009006A0">
          <w:rPr>
            <w:rFonts w:ascii="Georgia" w:eastAsia="Times New Roman" w:hAnsi="Georgia" w:cs="Times New Roman"/>
            <w:color w:val="161616"/>
            <w:szCs w:val="24"/>
            <w:lang w:eastAsia="fr-FR"/>
          </w:rPr>
          <w:delText>— Cela vaudra mieux que de rester ici à tourner en rond !</w:delText>
        </w:r>
      </w:del>
    </w:p>
    <w:p w14:paraId="05958FE4" w14:textId="4FFE0C2B" w:rsidR="009006A0" w:rsidRPr="009006A0" w:rsidDel="009006A0" w:rsidRDefault="009006A0" w:rsidP="009006A0">
      <w:pPr>
        <w:shd w:val="clear" w:color="auto" w:fill="F3F2EC"/>
        <w:spacing w:line="360" w:lineRule="atLeast"/>
        <w:rPr>
          <w:del w:id="489" w:author="Marguerite-Marie Bordry" w:date="2019-02-08T17:17:00Z"/>
          <w:rFonts w:ascii="Georgia" w:eastAsia="Times New Roman" w:hAnsi="Georgia" w:cs="Times New Roman"/>
          <w:color w:val="161616"/>
          <w:szCs w:val="24"/>
          <w:lang w:eastAsia="fr-FR"/>
        </w:rPr>
      </w:pPr>
      <w:del w:id="490" w:author="Marguerite-Marie Bordry" w:date="2019-02-08T17:17:00Z">
        <w:r w:rsidRPr="009006A0" w:rsidDel="009006A0">
          <w:rPr>
            <w:rFonts w:ascii="Georgia" w:eastAsia="Times New Roman" w:hAnsi="Georgia" w:cs="Times New Roman"/>
            <w:color w:val="161616"/>
            <w:szCs w:val="24"/>
            <w:lang w:eastAsia="fr-FR"/>
          </w:rPr>
          <w:delText>— Un homme malin, le secrétaire !</w:delText>
        </w:r>
      </w:del>
    </w:p>
    <w:p w14:paraId="55BDE097" w14:textId="22D7C609" w:rsidR="009006A0" w:rsidRPr="009006A0" w:rsidDel="009006A0" w:rsidRDefault="009006A0" w:rsidP="009006A0">
      <w:pPr>
        <w:shd w:val="clear" w:color="auto" w:fill="F3F2EC"/>
        <w:spacing w:line="360" w:lineRule="atLeast"/>
        <w:rPr>
          <w:del w:id="491" w:author="Marguerite-Marie Bordry" w:date="2019-02-08T17:17:00Z"/>
          <w:rFonts w:ascii="Georgia" w:eastAsia="Times New Roman" w:hAnsi="Georgia" w:cs="Times New Roman"/>
          <w:color w:val="161616"/>
          <w:szCs w:val="24"/>
          <w:lang w:eastAsia="fr-FR"/>
        </w:rPr>
      </w:pPr>
      <w:del w:id="492" w:author="Marguerite-Marie Bordry" w:date="2019-02-08T17:17:00Z">
        <w:r w:rsidRPr="009006A0" w:rsidDel="009006A0">
          <w:rPr>
            <w:rFonts w:ascii="Georgia" w:eastAsia="Times New Roman" w:hAnsi="Georgia" w:cs="Times New Roman"/>
            <w:color w:val="161616"/>
            <w:szCs w:val="24"/>
            <w:lang w:eastAsia="fr-FR"/>
          </w:rPr>
          <w:delText>— Malin ! pas seulement ! Au fond, c’est le seul qui ait trouvé la solution !</w:delText>
        </w:r>
      </w:del>
    </w:p>
    <w:p w14:paraId="705DD49F" w14:textId="6C728BB4" w:rsidR="009006A0" w:rsidRPr="009006A0" w:rsidDel="009006A0" w:rsidRDefault="009006A0" w:rsidP="009006A0">
      <w:pPr>
        <w:shd w:val="clear" w:color="auto" w:fill="F3F2EC"/>
        <w:spacing w:line="360" w:lineRule="atLeast"/>
        <w:rPr>
          <w:del w:id="493" w:author="Marguerite-Marie Bordry" w:date="2019-02-08T17:17:00Z"/>
          <w:rFonts w:ascii="Georgia" w:eastAsia="Times New Roman" w:hAnsi="Georgia" w:cs="Times New Roman"/>
          <w:color w:val="161616"/>
          <w:szCs w:val="24"/>
          <w:lang w:eastAsia="fr-FR"/>
        </w:rPr>
      </w:pPr>
      <w:del w:id="494" w:author="Marguerite-Marie Bordry" w:date="2019-02-08T17:17:00Z">
        <w:r w:rsidRPr="009006A0" w:rsidDel="009006A0">
          <w:rPr>
            <w:rFonts w:ascii="Georgia" w:eastAsia="Times New Roman" w:hAnsi="Georgia" w:cs="Times New Roman"/>
            <w:color w:val="161616"/>
            <w:szCs w:val="24"/>
            <w:lang w:eastAsia="fr-FR"/>
          </w:rPr>
          <w:delText>— C’est le berger de ce troupeau d’imbéciles ! c’est connu !</w:delText>
        </w:r>
      </w:del>
    </w:p>
    <w:p w14:paraId="5AB2DACF" w14:textId="1D62CF70" w:rsidR="009006A0" w:rsidRPr="009006A0" w:rsidDel="009006A0" w:rsidRDefault="009006A0" w:rsidP="009006A0">
      <w:pPr>
        <w:shd w:val="clear" w:color="auto" w:fill="F3F2EC"/>
        <w:spacing w:line="360" w:lineRule="atLeast"/>
        <w:rPr>
          <w:del w:id="495" w:author="Marguerite-Marie Bordry" w:date="2019-02-08T17:17:00Z"/>
          <w:rFonts w:ascii="Georgia" w:eastAsia="Times New Roman" w:hAnsi="Georgia" w:cs="Times New Roman"/>
          <w:color w:val="161616"/>
          <w:szCs w:val="24"/>
          <w:lang w:eastAsia="fr-FR"/>
        </w:rPr>
      </w:pPr>
      <w:del w:id="496" w:author="Marguerite-Marie Bordry" w:date="2019-02-08T17:17:00Z">
        <w:r w:rsidRPr="009006A0" w:rsidDel="009006A0">
          <w:rPr>
            <w:rFonts w:ascii="Georgia" w:eastAsia="Times New Roman" w:hAnsi="Georgia" w:cs="Times New Roman"/>
            <w:color w:val="161616"/>
            <w:szCs w:val="24"/>
            <w:lang w:eastAsia="fr-FR"/>
          </w:rPr>
          <w:delText>— Il les mène à la baguette !</w:delText>
        </w:r>
      </w:del>
    </w:p>
    <w:p w14:paraId="1A812B91" w14:textId="1A34EBE1" w:rsidR="009006A0" w:rsidRPr="009006A0" w:rsidDel="009006A0" w:rsidRDefault="009006A0" w:rsidP="009006A0">
      <w:pPr>
        <w:shd w:val="clear" w:color="auto" w:fill="F3F2EC"/>
        <w:spacing w:line="360" w:lineRule="atLeast"/>
        <w:rPr>
          <w:del w:id="497" w:author="Marguerite-Marie Bordry" w:date="2019-02-08T17:17:00Z"/>
          <w:rFonts w:ascii="Georgia" w:eastAsia="Times New Roman" w:hAnsi="Georgia" w:cs="Times New Roman"/>
          <w:color w:val="161616"/>
          <w:szCs w:val="24"/>
          <w:lang w:eastAsia="fr-FR"/>
        </w:rPr>
      </w:pPr>
      <w:del w:id="498" w:author="Marguerite-Marie Bordry" w:date="2019-02-08T17:17:00Z">
        <w:r w:rsidRPr="009006A0" w:rsidDel="009006A0">
          <w:rPr>
            <w:rFonts w:ascii="Georgia" w:eastAsia="Times New Roman" w:hAnsi="Georgia" w:cs="Times New Roman"/>
            <w:color w:val="161616"/>
            <w:szCs w:val="24"/>
            <w:lang w:eastAsia="fr-FR"/>
          </w:rPr>
          <w:delText>Luigi pontifiait, le sourire aux lèvres, et jetait des regards complaisants sur son entourage. Son attitude déplut aux sénateurs, et en particulier au bouillant Vespasiano, qui craignait qu’on les obligeât à obéir à l’orgueilleux Luigi ; aussi se décida-t-il à parler et à laisser, ce faisant, libre cours à sa mauvaise humeur.</w:delText>
        </w:r>
      </w:del>
    </w:p>
    <w:p w14:paraId="68711085" w14:textId="3FBC38B1" w:rsidR="009006A0" w:rsidRPr="009006A0" w:rsidDel="009006A0" w:rsidRDefault="009006A0" w:rsidP="009006A0">
      <w:pPr>
        <w:shd w:val="clear" w:color="auto" w:fill="F3F2EC"/>
        <w:spacing w:line="360" w:lineRule="atLeast"/>
        <w:rPr>
          <w:del w:id="499" w:author="Marguerite-Marie Bordry" w:date="2019-02-08T17:17:00Z"/>
          <w:rFonts w:ascii="Georgia" w:eastAsia="Times New Roman" w:hAnsi="Georgia" w:cs="Times New Roman"/>
          <w:color w:val="161616"/>
          <w:szCs w:val="24"/>
          <w:lang w:eastAsia="fr-FR"/>
        </w:rPr>
      </w:pPr>
      <w:del w:id="500" w:author="Marguerite-Marie Bordry" w:date="2019-02-08T17:17:00Z">
        <w:r w:rsidRPr="009006A0" w:rsidDel="009006A0">
          <w:rPr>
            <w:rFonts w:ascii="Georgia" w:eastAsia="Times New Roman" w:hAnsi="Georgia" w:cs="Times New Roman"/>
            <w:color w:val="161616"/>
            <w:szCs w:val="24"/>
            <w:lang w:eastAsia="fr-FR"/>
          </w:rPr>
          <w:delText>« Qui t’a demandé ton avis, espèce de pie-grièche ? Qu’est-ce que tu fais là sur la place, avec l’air de te croire notre interprète ou notre conseiller ? Crois-tu que nous ne savons pas mieux que toi ce que nous avons à faire ? »</w:delText>
        </w:r>
      </w:del>
    </w:p>
    <w:p w14:paraId="5493BD05" w14:textId="187DF1BA" w:rsidR="009006A0" w:rsidRPr="009006A0" w:rsidDel="009006A0" w:rsidRDefault="009006A0" w:rsidP="009006A0">
      <w:pPr>
        <w:shd w:val="clear" w:color="auto" w:fill="F3F2EC"/>
        <w:spacing w:line="360" w:lineRule="atLeast"/>
        <w:rPr>
          <w:del w:id="501" w:author="Marguerite-Marie Bordry" w:date="2019-02-08T17:17:00Z"/>
          <w:rFonts w:ascii="Georgia" w:eastAsia="Times New Roman" w:hAnsi="Georgia" w:cs="Times New Roman"/>
          <w:color w:val="161616"/>
          <w:szCs w:val="24"/>
          <w:lang w:eastAsia="fr-FR"/>
        </w:rPr>
      </w:pPr>
      <w:del w:id="502" w:author="Marguerite-Marie Bordry" w:date="2019-02-08T17:17:00Z">
        <w:r w:rsidRPr="009006A0" w:rsidDel="009006A0">
          <w:rPr>
            <w:rFonts w:ascii="Georgia" w:eastAsia="Times New Roman" w:hAnsi="Georgia" w:cs="Times New Roman"/>
            <w:color w:val="161616"/>
            <w:szCs w:val="24"/>
            <w:lang w:eastAsia="fr-FR"/>
          </w:rPr>
          <w:delText>L’expression de béatitude suffisante disparut du visage enluminé du secrétaire. Il était maintenant tout sot et confus. Il fit un dernier effort pour conserver les suffrages populaires :</w:delText>
        </w:r>
      </w:del>
    </w:p>
    <w:p w14:paraId="42C74893" w14:textId="4B94C69A" w:rsidR="009006A0" w:rsidRPr="009006A0" w:rsidDel="009006A0" w:rsidRDefault="009006A0" w:rsidP="009006A0">
      <w:pPr>
        <w:shd w:val="clear" w:color="auto" w:fill="F3F2EC"/>
        <w:spacing w:line="360" w:lineRule="atLeast"/>
        <w:rPr>
          <w:del w:id="503" w:author="Marguerite-Marie Bordry" w:date="2019-02-08T17:17:00Z"/>
          <w:rFonts w:ascii="Georgia" w:eastAsia="Times New Roman" w:hAnsi="Georgia" w:cs="Times New Roman"/>
          <w:color w:val="161616"/>
          <w:szCs w:val="24"/>
          <w:lang w:eastAsia="fr-FR"/>
        </w:rPr>
      </w:pPr>
      <w:del w:id="504" w:author="Marguerite-Marie Bordry" w:date="2019-02-08T17:17:00Z">
        <w:r w:rsidRPr="009006A0" w:rsidDel="009006A0">
          <w:rPr>
            <w:rFonts w:ascii="Georgia" w:eastAsia="Times New Roman" w:hAnsi="Georgia" w:cs="Times New Roman"/>
            <w:color w:val="161616"/>
            <w:szCs w:val="24"/>
            <w:lang w:eastAsia="fr-FR"/>
          </w:rPr>
          <w:delText>« La pauvre princesse… je crois pourtant… grâce… »</w:delText>
        </w:r>
      </w:del>
    </w:p>
    <w:p w14:paraId="72380E7C" w14:textId="2F0CDB21" w:rsidR="009006A0" w:rsidRPr="009006A0" w:rsidDel="009006A0" w:rsidRDefault="009006A0" w:rsidP="009006A0">
      <w:pPr>
        <w:shd w:val="clear" w:color="auto" w:fill="F3F2EC"/>
        <w:spacing w:line="360" w:lineRule="atLeast"/>
        <w:rPr>
          <w:del w:id="505" w:author="Marguerite-Marie Bordry" w:date="2019-02-08T17:17:00Z"/>
          <w:rFonts w:ascii="Georgia" w:eastAsia="Times New Roman" w:hAnsi="Georgia" w:cs="Times New Roman"/>
          <w:color w:val="161616"/>
          <w:szCs w:val="24"/>
          <w:lang w:eastAsia="fr-FR"/>
        </w:rPr>
      </w:pPr>
      <w:del w:id="506" w:author="Marguerite-Marie Bordry" w:date="2019-02-08T17:17:00Z">
        <w:r w:rsidRPr="009006A0" w:rsidDel="009006A0">
          <w:rPr>
            <w:rFonts w:ascii="Georgia" w:eastAsia="Times New Roman" w:hAnsi="Georgia" w:cs="Times New Roman"/>
            <w:color w:val="161616"/>
            <w:szCs w:val="24"/>
            <w:lang w:eastAsia="fr-FR"/>
          </w:rPr>
          <w:delText>« Silence ! hurlait Vespasiano au milieu d’un rire général. Comment pouvons-nous à cette heure demander grâce au duc ? Quel idiot tu fais ! C’était avant qu’il l’eût fallu faire, avant qu’il l’eût laissé déflorer. Maintenant c’est trop tard. » Et d’un geste large il montrait la plaque de marbre cramponnée au mur de Franzesco comme le sceau immuable d’une destinée.</w:delText>
        </w:r>
      </w:del>
    </w:p>
    <w:p w14:paraId="6B909824" w14:textId="66953F51" w:rsidR="009006A0" w:rsidRPr="009006A0" w:rsidDel="009006A0" w:rsidRDefault="009006A0" w:rsidP="009006A0">
      <w:pPr>
        <w:shd w:val="clear" w:color="auto" w:fill="F3F2EC"/>
        <w:spacing w:line="360" w:lineRule="atLeast"/>
        <w:rPr>
          <w:del w:id="507" w:author="Marguerite-Marie Bordry" w:date="2019-02-08T17:17:00Z"/>
          <w:rFonts w:ascii="Georgia" w:eastAsia="Times New Roman" w:hAnsi="Georgia" w:cs="Times New Roman"/>
          <w:color w:val="161616"/>
          <w:szCs w:val="24"/>
          <w:lang w:eastAsia="fr-FR"/>
        </w:rPr>
      </w:pPr>
      <w:del w:id="508" w:author="Marguerite-Marie Bordry" w:date="2019-02-08T17:17:00Z">
        <w:r w:rsidRPr="009006A0" w:rsidDel="009006A0">
          <w:rPr>
            <w:rFonts w:ascii="Georgia" w:eastAsia="Times New Roman" w:hAnsi="Georgia" w:cs="Times New Roman"/>
            <w:color w:val="161616"/>
            <w:szCs w:val="24"/>
            <w:lang w:eastAsia="fr-FR"/>
          </w:rPr>
          <w:delText>« Certainement », opinèrent les autres en suivant des yeux le geste de Vespasiano vers la stèle commémorative, « c’est trop tard. »</w:delText>
        </w:r>
      </w:del>
    </w:p>
    <w:p w14:paraId="252988E7" w14:textId="79258833" w:rsidR="009006A0" w:rsidRPr="009006A0" w:rsidDel="009006A0" w:rsidRDefault="009006A0" w:rsidP="009006A0">
      <w:pPr>
        <w:shd w:val="clear" w:color="auto" w:fill="F3F2EC"/>
        <w:spacing w:line="360" w:lineRule="atLeast"/>
        <w:rPr>
          <w:del w:id="509" w:author="Marguerite-Marie Bordry" w:date="2019-02-08T17:17:00Z"/>
          <w:rFonts w:ascii="Georgia" w:eastAsia="Times New Roman" w:hAnsi="Georgia" w:cs="Times New Roman"/>
          <w:color w:val="161616"/>
          <w:szCs w:val="24"/>
          <w:lang w:eastAsia="fr-FR"/>
        </w:rPr>
      </w:pPr>
      <w:del w:id="510" w:author="Marguerite-Marie Bordry" w:date="2019-02-08T17:17:00Z">
        <w:r w:rsidRPr="009006A0" w:rsidDel="009006A0">
          <w:rPr>
            <w:rFonts w:ascii="Georgia" w:eastAsia="Times New Roman" w:hAnsi="Georgia" w:cs="Times New Roman"/>
            <w:color w:val="161616"/>
            <w:szCs w:val="24"/>
            <w:lang w:eastAsia="fr-FR"/>
          </w:rPr>
          <w:delText>— Parfaitement ! Que voulez-vous faire maintenant ? Et tous considéraient avec attention l’image marmoréenne de la princesse.</w:delText>
        </w:r>
      </w:del>
    </w:p>
    <w:p w14:paraId="4575C814" w14:textId="3175B720" w:rsidR="009006A0" w:rsidRPr="009006A0" w:rsidDel="009006A0" w:rsidRDefault="009006A0" w:rsidP="009006A0">
      <w:pPr>
        <w:shd w:val="clear" w:color="auto" w:fill="F3F2EC"/>
        <w:spacing w:line="360" w:lineRule="atLeast"/>
        <w:rPr>
          <w:del w:id="511" w:author="Marguerite-Marie Bordry" w:date="2019-02-08T17:17:00Z"/>
          <w:rFonts w:ascii="Georgia" w:eastAsia="Times New Roman" w:hAnsi="Georgia" w:cs="Times New Roman"/>
          <w:color w:val="161616"/>
          <w:szCs w:val="24"/>
          <w:lang w:eastAsia="fr-FR"/>
        </w:rPr>
      </w:pPr>
      <w:del w:id="512" w:author="Marguerite-Marie Bordry" w:date="2019-02-08T17:17:00Z">
        <w:r w:rsidRPr="009006A0" w:rsidDel="009006A0">
          <w:rPr>
            <w:rFonts w:ascii="Georgia" w:eastAsia="Times New Roman" w:hAnsi="Georgia" w:cs="Times New Roman"/>
            <w:color w:val="161616"/>
            <w:szCs w:val="24"/>
            <w:lang w:eastAsia="fr-FR"/>
          </w:rPr>
          <w:delText>— Seigneur Vespasiano, interpella un grand diable maigre par-dessus la tête de ses voisins, Seigneur Vespasiano, vous dites que le duc a fait déflorer la princesse… ?</w:delText>
        </w:r>
      </w:del>
    </w:p>
    <w:p w14:paraId="52899004" w14:textId="613DC715" w:rsidR="009006A0" w:rsidRPr="009006A0" w:rsidDel="009006A0" w:rsidRDefault="009006A0" w:rsidP="009006A0">
      <w:pPr>
        <w:shd w:val="clear" w:color="auto" w:fill="F3F2EC"/>
        <w:spacing w:line="360" w:lineRule="atLeast"/>
        <w:rPr>
          <w:del w:id="513" w:author="Marguerite-Marie Bordry" w:date="2019-02-08T17:17:00Z"/>
          <w:rFonts w:ascii="Georgia" w:eastAsia="Times New Roman" w:hAnsi="Georgia" w:cs="Times New Roman"/>
          <w:color w:val="161616"/>
          <w:szCs w:val="24"/>
          <w:lang w:eastAsia="fr-FR"/>
        </w:rPr>
      </w:pPr>
      <w:del w:id="514" w:author="Marguerite-Marie Bordry" w:date="2019-02-08T17:17:00Z">
        <w:r w:rsidRPr="009006A0" w:rsidDel="009006A0">
          <w:rPr>
            <w:rFonts w:ascii="Georgia" w:eastAsia="Times New Roman" w:hAnsi="Georgia" w:cs="Times New Roman"/>
            <w:color w:val="161616"/>
            <w:szCs w:val="24"/>
            <w:lang w:eastAsia="fr-FR"/>
          </w:rPr>
          <w:delText>— Parfaitement, répondit le sénateur sévèrement. Il y avait à peine un quart d’heure que, sans opinion personnelle, il avait entendu cette assertion et en avait souri. Depuis deux minutes il l’avait faite sienne pour clouer le bec à cet insupportable Luigi, comme l’on saisit le premier argument venu dans un moment de colère. Maintenant il en était absolument persuadé. « Parfaitement », réitéra-t-il, en regardant autour de lui.</w:delText>
        </w:r>
      </w:del>
    </w:p>
    <w:p w14:paraId="0266C0C0" w14:textId="79F178F5" w:rsidR="009006A0" w:rsidRPr="009006A0" w:rsidDel="009006A0" w:rsidRDefault="009006A0" w:rsidP="009006A0">
      <w:pPr>
        <w:shd w:val="clear" w:color="auto" w:fill="F3F2EC"/>
        <w:spacing w:line="360" w:lineRule="atLeast"/>
        <w:rPr>
          <w:del w:id="515" w:author="Marguerite-Marie Bordry" w:date="2019-02-08T17:17:00Z"/>
          <w:rFonts w:ascii="Georgia" w:eastAsia="Times New Roman" w:hAnsi="Georgia" w:cs="Times New Roman"/>
          <w:color w:val="161616"/>
          <w:szCs w:val="24"/>
          <w:lang w:eastAsia="fr-FR"/>
        </w:rPr>
      </w:pPr>
      <w:del w:id="516" w:author="Marguerite-Marie Bordry" w:date="2019-02-08T17:17:00Z">
        <w:r w:rsidRPr="009006A0" w:rsidDel="009006A0">
          <w:rPr>
            <w:rFonts w:ascii="Georgia" w:eastAsia="Times New Roman" w:hAnsi="Georgia" w:cs="Times New Roman"/>
            <w:color w:val="161616"/>
            <w:szCs w:val="24"/>
            <w:lang w:eastAsia="fr-FR"/>
          </w:rPr>
          <w:lastRenderedPageBreak/>
          <w:delText>On s’agitait vivement autour du groupe des sénateurs, qui devenaient les personnages importants de la place et constataient avec satisfaction qu’ils reprenaient les rênes de l’opinion. On se questionnait en les regardant, on disait :</w:delText>
        </w:r>
      </w:del>
    </w:p>
    <w:p w14:paraId="3AFD2A51" w14:textId="69AB73EE" w:rsidR="009006A0" w:rsidRPr="009006A0" w:rsidDel="009006A0" w:rsidRDefault="009006A0" w:rsidP="009006A0">
      <w:pPr>
        <w:shd w:val="clear" w:color="auto" w:fill="F3F2EC"/>
        <w:spacing w:line="360" w:lineRule="atLeast"/>
        <w:rPr>
          <w:del w:id="517" w:author="Marguerite-Marie Bordry" w:date="2019-02-08T17:17:00Z"/>
          <w:rFonts w:ascii="Georgia" w:eastAsia="Times New Roman" w:hAnsi="Georgia" w:cs="Times New Roman"/>
          <w:color w:val="161616"/>
          <w:szCs w:val="24"/>
          <w:lang w:eastAsia="fr-FR"/>
        </w:rPr>
      </w:pPr>
      <w:del w:id="518" w:author="Marguerite-Marie Bordry" w:date="2019-02-08T17:17:00Z">
        <w:r w:rsidRPr="009006A0" w:rsidDel="009006A0">
          <w:rPr>
            <w:rFonts w:ascii="Georgia" w:eastAsia="Times New Roman" w:hAnsi="Georgia" w:cs="Times New Roman"/>
            <w:color w:val="161616"/>
            <w:szCs w:val="24"/>
            <w:lang w:eastAsia="fr-FR"/>
          </w:rPr>
          <w:delText>— Le duc l’a fait déflorer ?</w:delText>
        </w:r>
      </w:del>
    </w:p>
    <w:p w14:paraId="1D4D317C" w14:textId="0A6C9CC6" w:rsidR="009006A0" w:rsidRPr="009006A0" w:rsidDel="009006A0" w:rsidRDefault="009006A0" w:rsidP="009006A0">
      <w:pPr>
        <w:shd w:val="clear" w:color="auto" w:fill="F3F2EC"/>
        <w:spacing w:line="360" w:lineRule="atLeast"/>
        <w:rPr>
          <w:del w:id="519" w:author="Marguerite-Marie Bordry" w:date="2019-02-08T17:17:00Z"/>
          <w:rFonts w:ascii="Georgia" w:eastAsia="Times New Roman" w:hAnsi="Georgia" w:cs="Times New Roman"/>
          <w:color w:val="161616"/>
          <w:szCs w:val="24"/>
          <w:lang w:eastAsia="fr-FR"/>
        </w:rPr>
      </w:pPr>
      <w:del w:id="520" w:author="Marguerite-Marie Bordry" w:date="2019-02-08T17:17:00Z">
        <w:r w:rsidRPr="009006A0" w:rsidDel="009006A0">
          <w:rPr>
            <w:rFonts w:ascii="Georgia" w:eastAsia="Times New Roman" w:hAnsi="Georgia" w:cs="Times New Roman"/>
            <w:color w:val="161616"/>
            <w:szCs w:val="24"/>
            <w:lang w:eastAsia="fr-FR"/>
          </w:rPr>
          <w:delText>— Qui a dit cela ?</w:delText>
        </w:r>
      </w:del>
    </w:p>
    <w:p w14:paraId="3570142D" w14:textId="07101AD1" w:rsidR="009006A0" w:rsidRPr="009006A0" w:rsidDel="009006A0" w:rsidRDefault="009006A0" w:rsidP="009006A0">
      <w:pPr>
        <w:shd w:val="clear" w:color="auto" w:fill="F3F2EC"/>
        <w:spacing w:line="360" w:lineRule="atLeast"/>
        <w:rPr>
          <w:del w:id="521" w:author="Marguerite-Marie Bordry" w:date="2019-02-08T17:17:00Z"/>
          <w:rFonts w:ascii="Georgia" w:eastAsia="Times New Roman" w:hAnsi="Georgia" w:cs="Times New Roman"/>
          <w:color w:val="161616"/>
          <w:szCs w:val="24"/>
          <w:lang w:eastAsia="fr-FR"/>
        </w:rPr>
      </w:pPr>
      <w:del w:id="522" w:author="Marguerite-Marie Bordry" w:date="2019-02-08T17:17:00Z">
        <w:r w:rsidRPr="009006A0" w:rsidDel="009006A0">
          <w:rPr>
            <w:rFonts w:ascii="Georgia" w:eastAsia="Times New Roman" w:hAnsi="Georgia" w:cs="Times New Roman"/>
            <w:color w:val="161616"/>
            <w:szCs w:val="24"/>
            <w:lang w:eastAsia="fr-FR"/>
          </w:rPr>
          <w:delText>— Vespasiano, le sénateur.</w:delText>
        </w:r>
      </w:del>
    </w:p>
    <w:p w14:paraId="27C2C9AE" w14:textId="00F72DD1" w:rsidR="009006A0" w:rsidRPr="009006A0" w:rsidDel="009006A0" w:rsidRDefault="009006A0" w:rsidP="009006A0">
      <w:pPr>
        <w:shd w:val="clear" w:color="auto" w:fill="F3F2EC"/>
        <w:spacing w:line="360" w:lineRule="atLeast"/>
        <w:rPr>
          <w:del w:id="523" w:author="Marguerite-Marie Bordry" w:date="2019-02-08T17:17:00Z"/>
          <w:rFonts w:ascii="Georgia" w:eastAsia="Times New Roman" w:hAnsi="Georgia" w:cs="Times New Roman"/>
          <w:color w:val="161616"/>
          <w:szCs w:val="24"/>
          <w:lang w:eastAsia="fr-FR"/>
        </w:rPr>
      </w:pPr>
      <w:del w:id="524" w:author="Marguerite-Marie Bordry" w:date="2019-02-08T17:17:00Z">
        <w:r w:rsidRPr="009006A0" w:rsidDel="009006A0">
          <w:rPr>
            <w:rFonts w:ascii="Georgia" w:eastAsia="Times New Roman" w:hAnsi="Georgia" w:cs="Times New Roman"/>
            <w:color w:val="161616"/>
            <w:szCs w:val="24"/>
            <w:lang w:eastAsia="fr-FR"/>
          </w:rPr>
          <w:delText>— Vespasiano l’a dit, il doit le savoir !</w:delText>
        </w:r>
      </w:del>
    </w:p>
    <w:p w14:paraId="76BFEF0D" w14:textId="55DB334E" w:rsidR="009006A0" w:rsidRPr="009006A0" w:rsidDel="009006A0" w:rsidRDefault="009006A0" w:rsidP="009006A0">
      <w:pPr>
        <w:shd w:val="clear" w:color="auto" w:fill="F3F2EC"/>
        <w:spacing w:line="360" w:lineRule="atLeast"/>
        <w:rPr>
          <w:del w:id="525" w:author="Marguerite-Marie Bordry" w:date="2019-02-08T17:17:00Z"/>
          <w:rFonts w:ascii="Georgia" w:eastAsia="Times New Roman" w:hAnsi="Georgia" w:cs="Times New Roman"/>
          <w:color w:val="161616"/>
          <w:szCs w:val="24"/>
          <w:lang w:eastAsia="fr-FR"/>
        </w:rPr>
      </w:pPr>
      <w:del w:id="526" w:author="Marguerite-Marie Bordry" w:date="2019-02-08T17:17:00Z">
        <w:r w:rsidRPr="009006A0" w:rsidDel="009006A0">
          <w:rPr>
            <w:rFonts w:ascii="Georgia" w:eastAsia="Times New Roman" w:hAnsi="Georgia" w:cs="Times New Roman"/>
            <w:color w:val="161616"/>
            <w:szCs w:val="24"/>
            <w:lang w:eastAsia="fr-FR"/>
          </w:rPr>
          <w:delText>— Je l’avais dit bien avant lui !</w:delText>
        </w:r>
      </w:del>
    </w:p>
    <w:p w14:paraId="3C42B391" w14:textId="6162B6BF" w:rsidR="009006A0" w:rsidRPr="009006A0" w:rsidDel="009006A0" w:rsidRDefault="009006A0" w:rsidP="009006A0">
      <w:pPr>
        <w:shd w:val="clear" w:color="auto" w:fill="F3F2EC"/>
        <w:spacing w:line="360" w:lineRule="atLeast"/>
        <w:rPr>
          <w:del w:id="527" w:author="Marguerite-Marie Bordry" w:date="2019-02-08T17:17:00Z"/>
          <w:rFonts w:ascii="Georgia" w:eastAsia="Times New Roman" w:hAnsi="Georgia" w:cs="Times New Roman"/>
          <w:color w:val="161616"/>
          <w:szCs w:val="24"/>
          <w:lang w:eastAsia="fr-FR"/>
        </w:rPr>
      </w:pPr>
      <w:del w:id="528" w:author="Marguerite-Marie Bordry" w:date="2019-02-08T17:17:00Z">
        <w:r w:rsidRPr="009006A0" w:rsidDel="009006A0">
          <w:rPr>
            <w:rFonts w:ascii="Georgia" w:eastAsia="Times New Roman" w:hAnsi="Georgia" w:cs="Times New Roman"/>
            <w:color w:val="161616"/>
            <w:szCs w:val="24"/>
            <w:lang w:eastAsia="fr-FR"/>
          </w:rPr>
          <w:delText>— Mais naturellement, qu’il l’a ordonné !</w:delText>
        </w:r>
      </w:del>
    </w:p>
    <w:p w14:paraId="65EFA69A" w14:textId="4206DD3A" w:rsidR="009006A0" w:rsidRPr="009006A0" w:rsidDel="009006A0" w:rsidRDefault="009006A0" w:rsidP="009006A0">
      <w:pPr>
        <w:shd w:val="clear" w:color="auto" w:fill="F3F2EC"/>
        <w:spacing w:line="360" w:lineRule="atLeast"/>
        <w:rPr>
          <w:del w:id="529" w:author="Marguerite-Marie Bordry" w:date="2019-02-08T17:17:00Z"/>
          <w:rFonts w:ascii="Georgia" w:eastAsia="Times New Roman" w:hAnsi="Georgia" w:cs="Times New Roman"/>
          <w:color w:val="161616"/>
          <w:szCs w:val="24"/>
          <w:lang w:eastAsia="fr-FR"/>
        </w:rPr>
      </w:pPr>
      <w:del w:id="530" w:author="Marguerite-Marie Bordry" w:date="2019-02-08T17:17:00Z">
        <w:r w:rsidRPr="009006A0" w:rsidDel="009006A0">
          <w:rPr>
            <w:rFonts w:ascii="Georgia" w:eastAsia="Times New Roman" w:hAnsi="Georgia" w:cs="Times New Roman"/>
            <w:color w:val="161616"/>
            <w:szCs w:val="24"/>
            <w:lang w:eastAsia="fr-FR"/>
          </w:rPr>
          <w:delText>— Mais pourquoi pas ?</w:delText>
        </w:r>
      </w:del>
    </w:p>
    <w:p w14:paraId="35D7557C" w14:textId="6D81C08B" w:rsidR="009006A0" w:rsidRPr="009006A0" w:rsidDel="009006A0" w:rsidRDefault="009006A0" w:rsidP="009006A0">
      <w:pPr>
        <w:shd w:val="clear" w:color="auto" w:fill="F3F2EC"/>
        <w:spacing w:line="360" w:lineRule="atLeast"/>
        <w:rPr>
          <w:del w:id="531" w:author="Marguerite-Marie Bordry" w:date="2019-02-08T17:17:00Z"/>
          <w:rFonts w:ascii="Georgia" w:eastAsia="Times New Roman" w:hAnsi="Georgia" w:cs="Times New Roman"/>
          <w:color w:val="161616"/>
          <w:szCs w:val="24"/>
          <w:lang w:eastAsia="fr-FR"/>
        </w:rPr>
      </w:pPr>
      <w:del w:id="532" w:author="Marguerite-Marie Bordry" w:date="2019-02-08T17:17:00Z">
        <w:r w:rsidRPr="009006A0" w:rsidDel="009006A0">
          <w:rPr>
            <w:rFonts w:ascii="Georgia" w:eastAsia="Times New Roman" w:hAnsi="Georgia" w:cs="Times New Roman"/>
            <w:color w:val="161616"/>
            <w:szCs w:val="24"/>
            <w:lang w:eastAsia="fr-FR"/>
          </w:rPr>
          <w:delText>— Je vous l’affirme : or-don-né !</w:delText>
        </w:r>
      </w:del>
    </w:p>
    <w:p w14:paraId="20F75356" w14:textId="7D509966" w:rsidR="009006A0" w:rsidRPr="009006A0" w:rsidDel="009006A0" w:rsidRDefault="009006A0" w:rsidP="009006A0">
      <w:pPr>
        <w:shd w:val="clear" w:color="auto" w:fill="F3F2EC"/>
        <w:spacing w:line="360" w:lineRule="atLeast"/>
        <w:rPr>
          <w:del w:id="533" w:author="Marguerite-Marie Bordry" w:date="2019-02-08T17:17:00Z"/>
          <w:rFonts w:ascii="Georgia" w:eastAsia="Times New Roman" w:hAnsi="Georgia" w:cs="Times New Roman"/>
          <w:color w:val="161616"/>
          <w:szCs w:val="24"/>
          <w:lang w:eastAsia="fr-FR"/>
        </w:rPr>
      </w:pPr>
      <w:del w:id="534" w:author="Marguerite-Marie Bordry" w:date="2019-02-08T17:17:00Z">
        <w:r w:rsidRPr="009006A0" w:rsidDel="009006A0">
          <w:rPr>
            <w:rFonts w:ascii="Georgia" w:eastAsia="Times New Roman" w:hAnsi="Georgia" w:cs="Times New Roman"/>
            <w:color w:val="161616"/>
            <w:szCs w:val="24"/>
            <w:lang w:eastAsia="fr-FR"/>
          </w:rPr>
          <w:delText>— En voulez-vous la preuve ? — Oui ? Eh bien et le monument ?</w:delText>
        </w:r>
      </w:del>
    </w:p>
    <w:p w14:paraId="4B44C330" w14:textId="30E998E6" w:rsidR="009006A0" w:rsidRPr="009006A0" w:rsidDel="009006A0" w:rsidRDefault="009006A0" w:rsidP="009006A0">
      <w:pPr>
        <w:shd w:val="clear" w:color="auto" w:fill="F3F2EC"/>
        <w:spacing w:line="360" w:lineRule="atLeast"/>
        <w:rPr>
          <w:del w:id="535" w:author="Marguerite-Marie Bordry" w:date="2019-02-08T17:17:00Z"/>
          <w:rFonts w:ascii="Georgia" w:eastAsia="Times New Roman" w:hAnsi="Georgia" w:cs="Times New Roman"/>
          <w:color w:val="161616"/>
          <w:szCs w:val="24"/>
          <w:lang w:eastAsia="fr-FR"/>
        </w:rPr>
      </w:pPr>
      <w:del w:id="536" w:author="Marguerite-Marie Bordry" w:date="2019-02-08T17:17:00Z">
        <w:r w:rsidRPr="009006A0" w:rsidDel="009006A0">
          <w:rPr>
            <w:rFonts w:ascii="Georgia" w:eastAsia="Times New Roman" w:hAnsi="Georgia" w:cs="Times New Roman"/>
            <w:color w:val="161616"/>
            <w:szCs w:val="24"/>
            <w:lang w:eastAsia="fr-FR"/>
          </w:rPr>
          <w:delText>— Une jolie preuve !</w:delText>
        </w:r>
      </w:del>
    </w:p>
    <w:p w14:paraId="2800E414" w14:textId="025AA6F7" w:rsidR="009006A0" w:rsidRPr="009006A0" w:rsidDel="009006A0" w:rsidRDefault="009006A0" w:rsidP="009006A0">
      <w:pPr>
        <w:shd w:val="clear" w:color="auto" w:fill="F3F2EC"/>
        <w:spacing w:line="360" w:lineRule="atLeast"/>
        <w:rPr>
          <w:del w:id="537" w:author="Marguerite-Marie Bordry" w:date="2019-02-08T17:17:00Z"/>
          <w:rFonts w:ascii="Georgia" w:eastAsia="Times New Roman" w:hAnsi="Georgia" w:cs="Times New Roman"/>
          <w:color w:val="161616"/>
          <w:szCs w:val="24"/>
          <w:lang w:eastAsia="fr-FR"/>
        </w:rPr>
      </w:pPr>
      <w:del w:id="538" w:author="Marguerite-Marie Bordry" w:date="2019-02-08T17:17:00Z">
        <w:r w:rsidRPr="009006A0" w:rsidDel="009006A0">
          <w:rPr>
            <w:rFonts w:ascii="Georgia" w:eastAsia="Times New Roman" w:hAnsi="Georgia" w:cs="Times New Roman"/>
            <w:color w:val="161616"/>
            <w:szCs w:val="24"/>
            <w:lang w:eastAsia="fr-FR"/>
          </w:rPr>
          <w:delText>— La meilleure !</w:delText>
        </w:r>
      </w:del>
    </w:p>
    <w:p w14:paraId="453A8C5C" w14:textId="7EC8FFC0" w:rsidR="009006A0" w:rsidRPr="009006A0" w:rsidDel="009006A0" w:rsidRDefault="009006A0" w:rsidP="009006A0">
      <w:pPr>
        <w:shd w:val="clear" w:color="auto" w:fill="F3F2EC"/>
        <w:spacing w:line="360" w:lineRule="atLeast"/>
        <w:rPr>
          <w:del w:id="539" w:author="Marguerite-Marie Bordry" w:date="2019-02-08T17:17:00Z"/>
          <w:rFonts w:ascii="Georgia" w:eastAsia="Times New Roman" w:hAnsi="Georgia" w:cs="Times New Roman"/>
          <w:color w:val="161616"/>
          <w:szCs w:val="24"/>
          <w:lang w:eastAsia="fr-FR"/>
        </w:rPr>
      </w:pPr>
      <w:del w:id="540" w:author="Marguerite-Marie Bordry" w:date="2019-02-08T17:17:00Z">
        <w:r w:rsidRPr="009006A0" w:rsidDel="009006A0">
          <w:rPr>
            <w:rFonts w:ascii="Georgia" w:eastAsia="Times New Roman" w:hAnsi="Georgia" w:cs="Times New Roman"/>
            <w:color w:val="161616"/>
            <w:szCs w:val="24"/>
            <w:lang w:eastAsia="fr-FR"/>
          </w:rPr>
          <w:delText>— Pardon, une seconde… Il fait venir Agostino et lui commande le portrait…</w:delText>
        </w:r>
      </w:del>
    </w:p>
    <w:p w14:paraId="72278EFE" w14:textId="5CB51590" w:rsidR="009006A0" w:rsidRPr="009006A0" w:rsidDel="009006A0" w:rsidRDefault="009006A0" w:rsidP="009006A0">
      <w:pPr>
        <w:shd w:val="clear" w:color="auto" w:fill="F3F2EC"/>
        <w:spacing w:line="360" w:lineRule="atLeast"/>
        <w:rPr>
          <w:del w:id="541" w:author="Marguerite-Marie Bordry" w:date="2019-02-08T17:17:00Z"/>
          <w:rFonts w:ascii="Georgia" w:eastAsia="Times New Roman" w:hAnsi="Georgia" w:cs="Times New Roman"/>
          <w:color w:val="161616"/>
          <w:szCs w:val="24"/>
          <w:lang w:eastAsia="fr-FR"/>
        </w:rPr>
      </w:pPr>
      <w:del w:id="542" w:author="Marguerite-Marie Bordry" w:date="2019-02-08T17:17:00Z">
        <w:r w:rsidRPr="009006A0" w:rsidDel="009006A0">
          <w:rPr>
            <w:rFonts w:ascii="Georgia" w:eastAsia="Times New Roman" w:hAnsi="Georgia" w:cs="Times New Roman"/>
            <w:color w:val="161616"/>
            <w:szCs w:val="24"/>
            <w:lang w:eastAsia="fr-FR"/>
          </w:rPr>
          <w:delText>— Ah ! Ah !</w:delText>
        </w:r>
      </w:del>
    </w:p>
    <w:p w14:paraId="72A5A3DA" w14:textId="3A82B45D" w:rsidR="009006A0" w:rsidRPr="009006A0" w:rsidDel="009006A0" w:rsidRDefault="009006A0" w:rsidP="009006A0">
      <w:pPr>
        <w:shd w:val="clear" w:color="auto" w:fill="F3F2EC"/>
        <w:spacing w:line="360" w:lineRule="atLeast"/>
        <w:rPr>
          <w:del w:id="543" w:author="Marguerite-Marie Bordry" w:date="2019-02-08T17:17:00Z"/>
          <w:rFonts w:ascii="Georgia" w:eastAsia="Times New Roman" w:hAnsi="Georgia" w:cs="Times New Roman"/>
          <w:color w:val="161616"/>
          <w:szCs w:val="24"/>
          <w:lang w:eastAsia="fr-FR"/>
        </w:rPr>
      </w:pPr>
      <w:del w:id="544" w:author="Marguerite-Marie Bordry" w:date="2019-02-08T17:17:00Z">
        <w:r w:rsidRPr="009006A0" w:rsidDel="009006A0">
          <w:rPr>
            <w:rFonts w:ascii="Georgia" w:eastAsia="Times New Roman" w:hAnsi="Georgia" w:cs="Times New Roman"/>
            <w:color w:val="161616"/>
            <w:szCs w:val="24"/>
            <w:lang w:eastAsia="fr-FR"/>
          </w:rPr>
          <w:delText>— Attendez !.. et quand tout est prêt il choisit Franzesco Gambi, le fait venir et lui commande : En avant ! Marche !</w:delText>
        </w:r>
      </w:del>
    </w:p>
    <w:p w14:paraId="578BCC84" w14:textId="275EDA23" w:rsidR="009006A0" w:rsidRPr="009006A0" w:rsidDel="009006A0" w:rsidRDefault="009006A0" w:rsidP="009006A0">
      <w:pPr>
        <w:shd w:val="clear" w:color="auto" w:fill="F3F2EC"/>
        <w:spacing w:line="360" w:lineRule="atLeast"/>
        <w:rPr>
          <w:del w:id="545" w:author="Marguerite-Marie Bordry" w:date="2019-02-08T17:17:00Z"/>
          <w:rFonts w:ascii="Georgia" w:eastAsia="Times New Roman" w:hAnsi="Georgia" w:cs="Times New Roman"/>
          <w:color w:val="161616"/>
          <w:szCs w:val="24"/>
          <w:lang w:eastAsia="fr-FR"/>
        </w:rPr>
      </w:pPr>
      <w:del w:id="546" w:author="Marguerite-Marie Bordry" w:date="2019-02-08T17:17:00Z">
        <w:r w:rsidRPr="009006A0" w:rsidDel="009006A0">
          <w:rPr>
            <w:rFonts w:ascii="Georgia" w:eastAsia="Times New Roman" w:hAnsi="Georgia" w:cs="Times New Roman"/>
            <w:color w:val="161616"/>
            <w:szCs w:val="24"/>
            <w:lang w:eastAsia="fr-FR"/>
          </w:rPr>
          <w:delText>— Et Gambi a marché ?</w:delText>
        </w:r>
      </w:del>
    </w:p>
    <w:p w14:paraId="2931DA91" w14:textId="45D81E83" w:rsidR="009006A0" w:rsidRPr="009006A0" w:rsidDel="009006A0" w:rsidRDefault="009006A0" w:rsidP="009006A0">
      <w:pPr>
        <w:shd w:val="clear" w:color="auto" w:fill="F3F2EC"/>
        <w:spacing w:line="360" w:lineRule="atLeast"/>
        <w:rPr>
          <w:del w:id="547" w:author="Marguerite-Marie Bordry" w:date="2019-02-08T17:17:00Z"/>
          <w:rFonts w:ascii="Georgia" w:eastAsia="Times New Roman" w:hAnsi="Georgia" w:cs="Times New Roman"/>
          <w:color w:val="161616"/>
          <w:szCs w:val="24"/>
          <w:lang w:eastAsia="fr-FR"/>
        </w:rPr>
      </w:pPr>
      <w:del w:id="548" w:author="Marguerite-Marie Bordry" w:date="2019-02-08T17:17:00Z">
        <w:r w:rsidRPr="009006A0" w:rsidDel="009006A0">
          <w:rPr>
            <w:rFonts w:ascii="Georgia" w:eastAsia="Times New Roman" w:hAnsi="Georgia" w:cs="Times New Roman"/>
            <w:color w:val="161616"/>
            <w:szCs w:val="24"/>
            <w:lang w:eastAsia="fr-FR"/>
          </w:rPr>
          <w:delText>— Qui est-ce qui n’aurait pas marché à sa place !</w:delText>
        </w:r>
      </w:del>
    </w:p>
    <w:p w14:paraId="789AB4C1" w14:textId="118E0D47" w:rsidR="009006A0" w:rsidRPr="009006A0" w:rsidDel="009006A0" w:rsidRDefault="009006A0" w:rsidP="009006A0">
      <w:pPr>
        <w:shd w:val="clear" w:color="auto" w:fill="F3F2EC"/>
        <w:spacing w:line="360" w:lineRule="atLeast"/>
        <w:rPr>
          <w:del w:id="549" w:author="Marguerite-Marie Bordry" w:date="2019-02-08T17:17:00Z"/>
          <w:rFonts w:ascii="Georgia" w:eastAsia="Times New Roman" w:hAnsi="Georgia" w:cs="Times New Roman"/>
          <w:color w:val="161616"/>
          <w:szCs w:val="24"/>
          <w:lang w:eastAsia="fr-FR"/>
        </w:rPr>
      </w:pPr>
      <w:del w:id="550" w:author="Marguerite-Marie Bordry" w:date="2019-02-08T17:17:00Z">
        <w:r w:rsidRPr="009006A0" w:rsidDel="009006A0">
          <w:rPr>
            <w:rFonts w:ascii="Georgia" w:eastAsia="Times New Roman" w:hAnsi="Georgia" w:cs="Times New Roman"/>
            <w:color w:val="161616"/>
            <w:szCs w:val="24"/>
            <w:lang w:eastAsia="fr-FR"/>
          </w:rPr>
          <w:delText>— Croyez-vous que Gambi s’y serait risqué sans l’autorisation du duc ?</w:delText>
        </w:r>
      </w:del>
    </w:p>
    <w:p w14:paraId="62154646" w14:textId="481530C7" w:rsidR="009006A0" w:rsidRPr="009006A0" w:rsidDel="009006A0" w:rsidRDefault="009006A0" w:rsidP="009006A0">
      <w:pPr>
        <w:shd w:val="clear" w:color="auto" w:fill="F3F2EC"/>
        <w:spacing w:line="360" w:lineRule="atLeast"/>
        <w:rPr>
          <w:del w:id="551" w:author="Marguerite-Marie Bordry" w:date="2019-02-08T17:17:00Z"/>
          <w:rFonts w:ascii="Georgia" w:eastAsia="Times New Roman" w:hAnsi="Georgia" w:cs="Times New Roman"/>
          <w:color w:val="161616"/>
          <w:szCs w:val="24"/>
          <w:lang w:eastAsia="fr-FR"/>
        </w:rPr>
      </w:pPr>
      <w:del w:id="552" w:author="Marguerite-Marie Bordry" w:date="2019-02-08T17:17:00Z">
        <w:r w:rsidRPr="009006A0" w:rsidDel="009006A0">
          <w:rPr>
            <w:rFonts w:ascii="Georgia" w:eastAsia="Times New Roman" w:hAnsi="Georgia" w:cs="Times New Roman"/>
            <w:color w:val="161616"/>
            <w:szCs w:val="24"/>
            <w:lang w:eastAsia="fr-FR"/>
          </w:rPr>
          <w:delText>— Aha ! Aha ! Aha !</w:delText>
        </w:r>
      </w:del>
    </w:p>
    <w:p w14:paraId="6535D680" w14:textId="5AFF439A" w:rsidR="009006A0" w:rsidRPr="009006A0" w:rsidDel="009006A0" w:rsidRDefault="009006A0" w:rsidP="009006A0">
      <w:pPr>
        <w:shd w:val="clear" w:color="auto" w:fill="F3F2EC"/>
        <w:spacing w:line="360" w:lineRule="atLeast"/>
        <w:rPr>
          <w:del w:id="553" w:author="Marguerite-Marie Bordry" w:date="2019-02-08T17:17:00Z"/>
          <w:rFonts w:ascii="Georgia" w:eastAsia="Times New Roman" w:hAnsi="Georgia" w:cs="Times New Roman"/>
          <w:color w:val="161616"/>
          <w:szCs w:val="24"/>
          <w:lang w:eastAsia="fr-FR"/>
        </w:rPr>
      </w:pPr>
      <w:del w:id="554" w:author="Marguerite-Marie Bordry" w:date="2019-02-08T17:17:00Z">
        <w:r w:rsidRPr="009006A0" w:rsidDel="009006A0">
          <w:rPr>
            <w:rFonts w:ascii="Georgia" w:eastAsia="Times New Roman" w:hAnsi="Georgia" w:cs="Times New Roman"/>
            <w:color w:val="161616"/>
            <w:szCs w:val="24"/>
            <w:lang w:eastAsia="fr-FR"/>
          </w:rPr>
          <w:delText>— Vous voyez bien, il a fallu qu’on le lui ait ordonné !</w:delText>
        </w:r>
      </w:del>
    </w:p>
    <w:p w14:paraId="5D72DBFE" w14:textId="31D552D8" w:rsidR="009006A0" w:rsidRPr="009006A0" w:rsidDel="009006A0" w:rsidRDefault="009006A0" w:rsidP="009006A0">
      <w:pPr>
        <w:shd w:val="clear" w:color="auto" w:fill="F3F2EC"/>
        <w:spacing w:line="360" w:lineRule="atLeast"/>
        <w:rPr>
          <w:del w:id="555" w:author="Marguerite-Marie Bordry" w:date="2019-02-08T17:17:00Z"/>
          <w:rFonts w:ascii="Georgia" w:eastAsia="Times New Roman" w:hAnsi="Georgia" w:cs="Times New Roman"/>
          <w:color w:val="161616"/>
          <w:szCs w:val="24"/>
          <w:lang w:eastAsia="fr-FR"/>
        </w:rPr>
      </w:pPr>
      <w:del w:id="556" w:author="Marguerite-Marie Bordry" w:date="2019-02-08T17:17:00Z">
        <w:r w:rsidRPr="009006A0" w:rsidDel="009006A0">
          <w:rPr>
            <w:rFonts w:ascii="Georgia" w:eastAsia="Times New Roman" w:hAnsi="Georgia" w:cs="Times New Roman"/>
            <w:color w:val="161616"/>
            <w:szCs w:val="24"/>
            <w:lang w:eastAsia="fr-FR"/>
          </w:rPr>
          <w:delText>— Très juste !</w:delText>
        </w:r>
      </w:del>
    </w:p>
    <w:p w14:paraId="1A6E83E8" w14:textId="7DCED781" w:rsidR="009006A0" w:rsidRPr="009006A0" w:rsidDel="009006A0" w:rsidRDefault="009006A0" w:rsidP="009006A0">
      <w:pPr>
        <w:shd w:val="clear" w:color="auto" w:fill="F3F2EC"/>
        <w:spacing w:line="360" w:lineRule="atLeast"/>
        <w:rPr>
          <w:del w:id="557" w:author="Marguerite-Marie Bordry" w:date="2019-02-08T17:17:00Z"/>
          <w:rFonts w:ascii="Georgia" w:eastAsia="Times New Roman" w:hAnsi="Georgia" w:cs="Times New Roman"/>
          <w:color w:val="161616"/>
          <w:szCs w:val="24"/>
          <w:lang w:eastAsia="fr-FR"/>
        </w:rPr>
      </w:pPr>
      <w:del w:id="558" w:author="Marguerite-Marie Bordry" w:date="2019-02-08T17:17:00Z">
        <w:r w:rsidRPr="009006A0" w:rsidDel="009006A0">
          <w:rPr>
            <w:rFonts w:ascii="Georgia" w:eastAsia="Times New Roman" w:hAnsi="Georgia" w:cs="Times New Roman"/>
            <w:color w:val="161616"/>
            <w:szCs w:val="24"/>
            <w:lang w:eastAsia="fr-FR"/>
          </w:rPr>
          <w:delText>— Mais pourquoi ?</w:delText>
        </w:r>
      </w:del>
    </w:p>
    <w:p w14:paraId="1CC70C96" w14:textId="275A5041" w:rsidR="009006A0" w:rsidRPr="009006A0" w:rsidDel="009006A0" w:rsidRDefault="009006A0" w:rsidP="009006A0">
      <w:pPr>
        <w:shd w:val="clear" w:color="auto" w:fill="F3F2EC"/>
        <w:spacing w:line="360" w:lineRule="atLeast"/>
        <w:rPr>
          <w:del w:id="559" w:author="Marguerite-Marie Bordry" w:date="2019-02-08T17:17:00Z"/>
          <w:rFonts w:ascii="Georgia" w:eastAsia="Times New Roman" w:hAnsi="Georgia" w:cs="Times New Roman"/>
          <w:color w:val="161616"/>
          <w:szCs w:val="24"/>
          <w:lang w:eastAsia="fr-FR"/>
        </w:rPr>
      </w:pPr>
      <w:del w:id="560" w:author="Marguerite-Marie Bordry" w:date="2019-02-08T17:17:00Z">
        <w:r w:rsidRPr="009006A0" w:rsidDel="009006A0">
          <w:rPr>
            <w:rFonts w:ascii="Georgia" w:eastAsia="Times New Roman" w:hAnsi="Georgia" w:cs="Times New Roman"/>
            <w:color w:val="161616"/>
            <w:szCs w:val="24"/>
            <w:lang w:eastAsia="fr-FR"/>
          </w:rPr>
          <w:delText>— Oui ! Oui ! Pourquoi ?</w:delText>
        </w:r>
      </w:del>
    </w:p>
    <w:p w14:paraId="1B3A9DE7" w14:textId="0A8E912E" w:rsidR="009006A0" w:rsidRPr="009006A0" w:rsidDel="009006A0" w:rsidRDefault="009006A0" w:rsidP="009006A0">
      <w:pPr>
        <w:shd w:val="clear" w:color="auto" w:fill="F3F2EC"/>
        <w:spacing w:line="360" w:lineRule="atLeast"/>
        <w:rPr>
          <w:del w:id="561" w:author="Marguerite-Marie Bordry" w:date="2019-02-08T17:17:00Z"/>
          <w:rFonts w:ascii="Georgia" w:eastAsia="Times New Roman" w:hAnsi="Georgia" w:cs="Times New Roman"/>
          <w:color w:val="161616"/>
          <w:szCs w:val="24"/>
          <w:lang w:eastAsia="fr-FR"/>
        </w:rPr>
      </w:pPr>
      <w:del w:id="562" w:author="Marguerite-Marie Bordry" w:date="2019-02-08T17:17:00Z">
        <w:r w:rsidRPr="009006A0" w:rsidDel="009006A0">
          <w:rPr>
            <w:rFonts w:ascii="Georgia" w:eastAsia="Times New Roman" w:hAnsi="Georgia" w:cs="Times New Roman"/>
            <w:color w:val="161616"/>
            <w:szCs w:val="24"/>
            <w:lang w:eastAsia="fr-FR"/>
          </w:rPr>
          <w:delText>— Ah cela, personne ne le sait !</w:delText>
        </w:r>
      </w:del>
    </w:p>
    <w:p w14:paraId="32C85E5E" w14:textId="1415503C" w:rsidR="009006A0" w:rsidRPr="009006A0" w:rsidDel="009006A0" w:rsidRDefault="009006A0" w:rsidP="009006A0">
      <w:pPr>
        <w:shd w:val="clear" w:color="auto" w:fill="F3F2EC"/>
        <w:spacing w:line="360" w:lineRule="atLeast"/>
        <w:rPr>
          <w:del w:id="563" w:author="Marguerite-Marie Bordry" w:date="2019-02-08T17:17:00Z"/>
          <w:rFonts w:ascii="Georgia" w:eastAsia="Times New Roman" w:hAnsi="Georgia" w:cs="Times New Roman"/>
          <w:color w:val="161616"/>
          <w:szCs w:val="24"/>
          <w:lang w:eastAsia="fr-FR"/>
        </w:rPr>
      </w:pPr>
      <w:del w:id="564" w:author="Marguerite-Marie Bordry" w:date="2019-02-08T17:17:00Z">
        <w:r w:rsidRPr="009006A0" w:rsidDel="009006A0">
          <w:rPr>
            <w:rFonts w:ascii="Georgia" w:eastAsia="Times New Roman" w:hAnsi="Georgia" w:cs="Times New Roman"/>
            <w:color w:val="161616"/>
            <w:szCs w:val="24"/>
            <w:lang w:eastAsia="fr-FR"/>
          </w:rPr>
          <w:delText>— Vous ne connaissez pas les usages de la cour !</w:delText>
        </w:r>
      </w:del>
    </w:p>
    <w:p w14:paraId="4BD8FF82" w14:textId="59B17B9F" w:rsidR="009006A0" w:rsidRPr="009006A0" w:rsidDel="009006A0" w:rsidRDefault="009006A0" w:rsidP="009006A0">
      <w:pPr>
        <w:shd w:val="clear" w:color="auto" w:fill="F3F2EC"/>
        <w:spacing w:line="360" w:lineRule="atLeast"/>
        <w:rPr>
          <w:del w:id="565" w:author="Marguerite-Marie Bordry" w:date="2019-02-08T17:17:00Z"/>
          <w:rFonts w:ascii="Georgia" w:eastAsia="Times New Roman" w:hAnsi="Georgia" w:cs="Times New Roman"/>
          <w:color w:val="161616"/>
          <w:szCs w:val="24"/>
          <w:lang w:eastAsia="fr-FR"/>
        </w:rPr>
      </w:pPr>
      <w:del w:id="566" w:author="Marguerite-Marie Bordry" w:date="2019-02-08T17:17:00Z">
        <w:r w:rsidRPr="009006A0" w:rsidDel="009006A0">
          <w:rPr>
            <w:rFonts w:ascii="Georgia" w:eastAsia="Times New Roman" w:hAnsi="Georgia" w:cs="Times New Roman"/>
            <w:color w:val="161616"/>
            <w:szCs w:val="24"/>
            <w:lang w:eastAsia="fr-FR"/>
          </w:rPr>
          <w:delText>— Cela doit avoir une raison d’être.</w:delText>
        </w:r>
      </w:del>
    </w:p>
    <w:p w14:paraId="5ECF0361" w14:textId="219B19A3" w:rsidR="009006A0" w:rsidRPr="009006A0" w:rsidDel="009006A0" w:rsidRDefault="009006A0" w:rsidP="009006A0">
      <w:pPr>
        <w:shd w:val="clear" w:color="auto" w:fill="F3F2EC"/>
        <w:spacing w:line="360" w:lineRule="atLeast"/>
        <w:rPr>
          <w:del w:id="567" w:author="Marguerite-Marie Bordry" w:date="2019-02-08T17:17:00Z"/>
          <w:rFonts w:ascii="Georgia" w:eastAsia="Times New Roman" w:hAnsi="Georgia" w:cs="Times New Roman"/>
          <w:color w:val="161616"/>
          <w:szCs w:val="24"/>
          <w:lang w:eastAsia="fr-FR"/>
        </w:rPr>
      </w:pPr>
      <w:del w:id="568" w:author="Marguerite-Marie Bordry" w:date="2019-02-08T17:17:00Z">
        <w:r w:rsidRPr="009006A0" w:rsidDel="009006A0">
          <w:rPr>
            <w:rFonts w:ascii="Georgia" w:eastAsia="Times New Roman" w:hAnsi="Georgia" w:cs="Times New Roman"/>
            <w:color w:val="161616"/>
            <w:szCs w:val="24"/>
            <w:lang w:eastAsia="fr-FR"/>
          </w:rPr>
          <w:delText>— Vous croyez peut-être qu’il a fait cela pour s’amuser ?</w:delText>
        </w:r>
      </w:del>
    </w:p>
    <w:p w14:paraId="46C18252" w14:textId="5A0DB58C" w:rsidR="009006A0" w:rsidRPr="009006A0" w:rsidDel="009006A0" w:rsidRDefault="009006A0" w:rsidP="009006A0">
      <w:pPr>
        <w:shd w:val="clear" w:color="auto" w:fill="F3F2EC"/>
        <w:spacing w:line="360" w:lineRule="atLeast"/>
        <w:rPr>
          <w:del w:id="569" w:author="Marguerite-Marie Bordry" w:date="2019-02-08T17:17:00Z"/>
          <w:rFonts w:ascii="Georgia" w:eastAsia="Times New Roman" w:hAnsi="Georgia" w:cs="Times New Roman"/>
          <w:color w:val="161616"/>
          <w:szCs w:val="24"/>
          <w:lang w:eastAsia="fr-FR"/>
        </w:rPr>
      </w:pPr>
      <w:del w:id="570" w:author="Marguerite-Marie Bordry" w:date="2019-02-08T17:17:00Z">
        <w:r w:rsidRPr="009006A0" w:rsidDel="009006A0">
          <w:rPr>
            <w:rFonts w:ascii="Georgia" w:eastAsia="Times New Roman" w:hAnsi="Georgia" w:cs="Times New Roman"/>
            <w:color w:val="161616"/>
            <w:szCs w:val="24"/>
            <w:lang w:eastAsia="fr-FR"/>
          </w:rPr>
          <w:delText>— Des intérêts considérables étaient peut-être en jeu !</w:delText>
        </w:r>
      </w:del>
    </w:p>
    <w:p w14:paraId="08B154B7" w14:textId="59F4A9B5" w:rsidR="009006A0" w:rsidRPr="009006A0" w:rsidDel="009006A0" w:rsidRDefault="009006A0" w:rsidP="009006A0">
      <w:pPr>
        <w:shd w:val="clear" w:color="auto" w:fill="F3F2EC"/>
        <w:spacing w:line="360" w:lineRule="atLeast"/>
        <w:rPr>
          <w:del w:id="571" w:author="Marguerite-Marie Bordry" w:date="2019-02-08T17:17:00Z"/>
          <w:rFonts w:ascii="Georgia" w:eastAsia="Times New Roman" w:hAnsi="Georgia" w:cs="Times New Roman"/>
          <w:color w:val="161616"/>
          <w:szCs w:val="24"/>
          <w:lang w:eastAsia="fr-FR"/>
        </w:rPr>
      </w:pPr>
      <w:del w:id="572" w:author="Marguerite-Marie Bordry" w:date="2019-02-08T17:17:00Z">
        <w:r w:rsidRPr="009006A0" w:rsidDel="009006A0">
          <w:rPr>
            <w:rFonts w:ascii="Georgia" w:eastAsia="Times New Roman" w:hAnsi="Georgia" w:cs="Times New Roman"/>
            <w:color w:val="161616"/>
            <w:szCs w:val="24"/>
            <w:lang w:eastAsia="fr-FR"/>
          </w:rPr>
          <w:delText>— Ces affaires-là ne sont pas pour nous !</w:delText>
        </w:r>
      </w:del>
    </w:p>
    <w:p w14:paraId="160BAA8E" w14:textId="425149D0" w:rsidR="009006A0" w:rsidRPr="009006A0" w:rsidDel="009006A0" w:rsidRDefault="009006A0" w:rsidP="009006A0">
      <w:pPr>
        <w:shd w:val="clear" w:color="auto" w:fill="F3F2EC"/>
        <w:spacing w:line="360" w:lineRule="atLeast"/>
        <w:rPr>
          <w:del w:id="573" w:author="Marguerite-Marie Bordry" w:date="2019-02-08T17:17:00Z"/>
          <w:rFonts w:ascii="Georgia" w:eastAsia="Times New Roman" w:hAnsi="Georgia" w:cs="Times New Roman"/>
          <w:color w:val="161616"/>
          <w:szCs w:val="24"/>
          <w:lang w:eastAsia="fr-FR"/>
        </w:rPr>
      </w:pPr>
      <w:del w:id="574" w:author="Marguerite-Marie Bordry" w:date="2019-02-08T17:17:00Z">
        <w:r w:rsidRPr="009006A0" w:rsidDel="009006A0">
          <w:rPr>
            <w:rFonts w:ascii="Georgia" w:eastAsia="Times New Roman" w:hAnsi="Georgia" w:cs="Times New Roman"/>
            <w:color w:val="161616"/>
            <w:szCs w:val="24"/>
            <w:lang w:eastAsia="fr-FR"/>
          </w:rPr>
          <w:delText>— Nous ignorons toujours tout !</w:delText>
        </w:r>
      </w:del>
    </w:p>
    <w:p w14:paraId="589AB44B" w14:textId="0B8FE5A0" w:rsidR="009006A0" w:rsidRPr="009006A0" w:rsidDel="009006A0" w:rsidRDefault="009006A0" w:rsidP="009006A0">
      <w:pPr>
        <w:shd w:val="clear" w:color="auto" w:fill="F3F2EC"/>
        <w:spacing w:line="360" w:lineRule="atLeast"/>
        <w:rPr>
          <w:del w:id="575" w:author="Marguerite-Marie Bordry" w:date="2019-02-08T17:17:00Z"/>
          <w:rFonts w:ascii="Georgia" w:eastAsia="Times New Roman" w:hAnsi="Georgia" w:cs="Times New Roman"/>
          <w:color w:val="161616"/>
          <w:szCs w:val="24"/>
          <w:lang w:eastAsia="fr-FR"/>
        </w:rPr>
      </w:pPr>
      <w:del w:id="576" w:author="Marguerite-Marie Bordry" w:date="2019-02-08T17:17:00Z">
        <w:r w:rsidRPr="009006A0" w:rsidDel="009006A0">
          <w:rPr>
            <w:rFonts w:ascii="Georgia" w:eastAsia="Times New Roman" w:hAnsi="Georgia" w:cs="Times New Roman"/>
            <w:color w:val="161616"/>
            <w:szCs w:val="24"/>
            <w:lang w:eastAsia="fr-FR"/>
          </w:rPr>
          <w:delText>— Mais pourquoi est-ce que Gambi ne l’a pas épousée ?</w:delText>
        </w:r>
      </w:del>
    </w:p>
    <w:p w14:paraId="42038F9E" w14:textId="124AC17A" w:rsidR="009006A0" w:rsidRPr="009006A0" w:rsidDel="009006A0" w:rsidRDefault="009006A0" w:rsidP="009006A0">
      <w:pPr>
        <w:shd w:val="clear" w:color="auto" w:fill="F3F2EC"/>
        <w:spacing w:line="360" w:lineRule="atLeast"/>
        <w:rPr>
          <w:del w:id="577" w:author="Marguerite-Marie Bordry" w:date="2019-02-08T17:17:00Z"/>
          <w:rFonts w:ascii="Georgia" w:eastAsia="Times New Roman" w:hAnsi="Georgia" w:cs="Times New Roman"/>
          <w:color w:val="161616"/>
          <w:szCs w:val="24"/>
          <w:lang w:eastAsia="fr-FR"/>
        </w:rPr>
      </w:pPr>
      <w:del w:id="578" w:author="Marguerite-Marie Bordry" w:date="2019-02-08T17:17:00Z">
        <w:r w:rsidRPr="009006A0" w:rsidDel="009006A0">
          <w:rPr>
            <w:rFonts w:ascii="Georgia" w:eastAsia="Times New Roman" w:hAnsi="Georgia" w:cs="Times New Roman"/>
            <w:color w:val="161616"/>
            <w:szCs w:val="24"/>
            <w:lang w:eastAsia="fr-FR"/>
          </w:rPr>
          <w:delText>— Mais, triple bête, comment peut-il épouser une princesse ?</w:delText>
        </w:r>
      </w:del>
    </w:p>
    <w:p w14:paraId="1DA9693B" w14:textId="1BAEF258" w:rsidR="009006A0" w:rsidRPr="009006A0" w:rsidDel="009006A0" w:rsidRDefault="009006A0" w:rsidP="009006A0">
      <w:pPr>
        <w:shd w:val="clear" w:color="auto" w:fill="F3F2EC"/>
        <w:spacing w:line="360" w:lineRule="atLeast"/>
        <w:rPr>
          <w:del w:id="579" w:author="Marguerite-Marie Bordry" w:date="2019-02-08T17:17:00Z"/>
          <w:rFonts w:ascii="Georgia" w:eastAsia="Times New Roman" w:hAnsi="Georgia" w:cs="Times New Roman"/>
          <w:color w:val="161616"/>
          <w:szCs w:val="24"/>
          <w:lang w:eastAsia="fr-FR"/>
        </w:rPr>
      </w:pPr>
      <w:del w:id="580" w:author="Marguerite-Marie Bordry" w:date="2019-02-08T17:17:00Z">
        <w:r w:rsidRPr="009006A0" w:rsidDel="009006A0">
          <w:rPr>
            <w:rFonts w:ascii="Georgia" w:eastAsia="Times New Roman" w:hAnsi="Georgia" w:cs="Times New Roman"/>
            <w:color w:val="161616"/>
            <w:szCs w:val="24"/>
            <w:lang w:eastAsia="fr-FR"/>
          </w:rPr>
          <w:delText>— Pourtant s’il l’a b…</w:delText>
        </w:r>
      </w:del>
    </w:p>
    <w:p w14:paraId="0736C531" w14:textId="3F14F663" w:rsidR="009006A0" w:rsidRPr="009006A0" w:rsidDel="009006A0" w:rsidRDefault="009006A0" w:rsidP="009006A0">
      <w:pPr>
        <w:shd w:val="clear" w:color="auto" w:fill="F3F2EC"/>
        <w:spacing w:line="360" w:lineRule="atLeast"/>
        <w:rPr>
          <w:del w:id="581" w:author="Marguerite-Marie Bordry" w:date="2019-02-08T17:17:00Z"/>
          <w:rFonts w:ascii="Georgia" w:eastAsia="Times New Roman" w:hAnsi="Georgia" w:cs="Times New Roman"/>
          <w:color w:val="161616"/>
          <w:szCs w:val="24"/>
          <w:lang w:eastAsia="fr-FR"/>
        </w:rPr>
      </w:pPr>
      <w:del w:id="582" w:author="Marguerite-Marie Bordry" w:date="2019-02-08T17:17:00Z">
        <w:r w:rsidRPr="009006A0" w:rsidDel="009006A0">
          <w:rPr>
            <w:rFonts w:ascii="Georgia" w:eastAsia="Times New Roman" w:hAnsi="Georgia" w:cs="Times New Roman"/>
            <w:color w:val="161616"/>
            <w:szCs w:val="24"/>
            <w:lang w:eastAsia="fr-FR"/>
          </w:rPr>
          <w:delText>— Raison d’État !</w:delText>
        </w:r>
      </w:del>
    </w:p>
    <w:p w14:paraId="5B37AA96" w14:textId="0A06FF72" w:rsidR="009006A0" w:rsidRPr="009006A0" w:rsidDel="009006A0" w:rsidRDefault="009006A0" w:rsidP="009006A0">
      <w:pPr>
        <w:shd w:val="clear" w:color="auto" w:fill="F3F2EC"/>
        <w:spacing w:line="360" w:lineRule="atLeast"/>
        <w:rPr>
          <w:del w:id="583" w:author="Marguerite-Marie Bordry" w:date="2019-02-08T17:17:00Z"/>
          <w:rFonts w:ascii="Georgia" w:eastAsia="Times New Roman" w:hAnsi="Georgia" w:cs="Times New Roman"/>
          <w:color w:val="161616"/>
          <w:szCs w:val="24"/>
          <w:lang w:eastAsia="fr-FR"/>
        </w:rPr>
      </w:pPr>
      <w:del w:id="584" w:author="Marguerite-Marie Bordry" w:date="2019-02-08T17:17:00Z">
        <w:r w:rsidRPr="009006A0" w:rsidDel="009006A0">
          <w:rPr>
            <w:rFonts w:ascii="Georgia" w:eastAsia="Times New Roman" w:hAnsi="Georgia" w:cs="Times New Roman"/>
            <w:color w:val="161616"/>
            <w:szCs w:val="24"/>
            <w:lang w:eastAsia="fr-FR"/>
          </w:rPr>
          <w:delText>— En ce cas je ne demande pas mieux que de jouer le rôle de Raison d’État !</w:delText>
        </w:r>
      </w:del>
    </w:p>
    <w:p w14:paraId="019828C5" w14:textId="2D7D03F7" w:rsidR="009006A0" w:rsidRPr="009006A0" w:rsidDel="009006A0" w:rsidRDefault="009006A0" w:rsidP="009006A0">
      <w:pPr>
        <w:shd w:val="clear" w:color="auto" w:fill="F3F2EC"/>
        <w:spacing w:line="360" w:lineRule="atLeast"/>
        <w:rPr>
          <w:del w:id="585" w:author="Marguerite-Marie Bordry" w:date="2019-02-08T17:17:00Z"/>
          <w:rFonts w:ascii="Georgia" w:eastAsia="Times New Roman" w:hAnsi="Georgia" w:cs="Times New Roman"/>
          <w:color w:val="161616"/>
          <w:szCs w:val="24"/>
          <w:lang w:eastAsia="fr-FR"/>
        </w:rPr>
      </w:pPr>
      <w:del w:id="586" w:author="Marguerite-Marie Bordry" w:date="2019-02-08T17:17:00Z">
        <w:r w:rsidRPr="009006A0" w:rsidDel="009006A0">
          <w:rPr>
            <w:rFonts w:ascii="Georgia" w:eastAsia="Times New Roman" w:hAnsi="Georgia" w:cs="Times New Roman"/>
            <w:color w:val="161616"/>
            <w:szCs w:val="24"/>
            <w:lang w:eastAsia="fr-FR"/>
          </w:rPr>
          <w:lastRenderedPageBreak/>
          <w:delText>— Le métier a du bon !</w:delText>
        </w:r>
      </w:del>
    </w:p>
    <w:p w14:paraId="4560ACBD" w14:textId="1F307BF6" w:rsidR="009006A0" w:rsidRPr="009006A0" w:rsidDel="009006A0" w:rsidRDefault="009006A0" w:rsidP="009006A0">
      <w:pPr>
        <w:shd w:val="clear" w:color="auto" w:fill="F3F2EC"/>
        <w:spacing w:line="360" w:lineRule="atLeast"/>
        <w:rPr>
          <w:del w:id="587" w:author="Marguerite-Marie Bordry" w:date="2019-02-08T17:17:00Z"/>
          <w:rFonts w:ascii="Georgia" w:eastAsia="Times New Roman" w:hAnsi="Georgia" w:cs="Times New Roman"/>
          <w:color w:val="161616"/>
          <w:szCs w:val="24"/>
          <w:lang w:eastAsia="fr-FR"/>
        </w:rPr>
      </w:pPr>
      <w:del w:id="588" w:author="Marguerite-Marie Bordry" w:date="2019-02-08T17:17:00Z">
        <w:r w:rsidRPr="009006A0" w:rsidDel="009006A0">
          <w:rPr>
            <w:rFonts w:ascii="Georgia" w:eastAsia="Times New Roman" w:hAnsi="Georgia" w:cs="Times New Roman"/>
            <w:color w:val="161616"/>
            <w:szCs w:val="24"/>
            <w:lang w:eastAsia="fr-FR"/>
          </w:rPr>
          <w:delText>— Ils font ça avec les princesses et n’ont même pas besoin de les épouser !</w:delText>
        </w:r>
      </w:del>
    </w:p>
    <w:p w14:paraId="28CF97B8" w14:textId="6400D80E" w:rsidR="009006A0" w:rsidRPr="009006A0" w:rsidDel="009006A0" w:rsidRDefault="009006A0" w:rsidP="009006A0">
      <w:pPr>
        <w:shd w:val="clear" w:color="auto" w:fill="F3F2EC"/>
        <w:spacing w:line="360" w:lineRule="atLeast"/>
        <w:rPr>
          <w:del w:id="589" w:author="Marguerite-Marie Bordry" w:date="2019-02-08T17:17:00Z"/>
          <w:rFonts w:ascii="Georgia" w:eastAsia="Times New Roman" w:hAnsi="Georgia" w:cs="Times New Roman"/>
          <w:color w:val="161616"/>
          <w:szCs w:val="24"/>
          <w:lang w:eastAsia="fr-FR"/>
        </w:rPr>
      </w:pPr>
      <w:del w:id="590" w:author="Marguerite-Marie Bordry" w:date="2019-02-08T17:17:00Z">
        <w:r w:rsidRPr="009006A0" w:rsidDel="009006A0">
          <w:rPr>
            <w:rFonts w:ascii="Georgia" w:eastAsia="Times New Roman" w:hAnsi="Georgia" w:cs="Times New Roman"/>
            <w:color w:val="161616"/>
            <w:szCs w:val="24"/>
            <w:lang w:eastAsia="fr-FR"/>
          </w:rPr>
          <w:delText>— Gambi est-il donc un homme politique ?</w:delText>
        </w:r>
      </w:del>
    </w:p>
    <w:p w14:paraId="3EFC309B" w14:textId="7413531C" w:rsidR="009006A0" w:rsidRPr="009006A0" w:rsidDel="009006A0" w:rsidRDefault="009006A0" w:rsidP="009006A0">
      <w:pPr>
        <w:shd w:val="clear" w:color="auto" w:fill="F3F2EC"/>
        <w:spacing w:line="360" w:lineRule="atLeast"/>
        <w:rPr>
          <w:del w:id="591" w:author="Marguerite-Marie Bordry" w:date="2019-02-08T17:17:00Z"/>
          <w:rFonts w:ascii="Georgia" w:eastAsia="Times New Roman" w:hAnsi="Georgia" w:cs="Times New Roman"/>
          <w:color w:val="161616"/>
          <w:szCs w:val="24"/>
          <w:lang w:eastAsia="fr-FR"/>
        </w:rPr>
      </w:pPr>
      <w:del w:id="592" w:author="Marguerite-Marie Bordry" w:date="2019-02-08T17:17:00Z">
        <w:r w:rsidRPr="009006A0" w:rsidDel="009006A0">
          <w:rPr>
            <w:rFonts w:ascii="Georgia" w:eastAsia="Times New Roman" w:hAnsi="Georgia" w:cs="Times New Roman"/>
            <w:color w:val="161616"/>
            <w:szCs w:val="24"/>
            <w:lang w:eastAsia="fr-FR"/>
          </w:rPr>
          <w:delText>— En ce cas-là, j’en suis un autre !</w:delText>
        </w:r>
      </w:del>
    </w:p>
    <w:p w14:paraId="6BE17E13" w14:textId="396F1E57" w:rsidR="009006A0" w:rsidRPr="009006A0" w:rsidDel="009006A0" w:rsidRDefault="009006A0" w:rsidP="009006A0">
      <w:pPr>
        <w:shd w:val="clear" w:color="auto" w:fill="F3F2EC"/>
        <w:spacing w:line="360" w:lineRule="atLeast"/>
        <w:rPr>
          <w:del w:id="593" w:author="Marguerite-Marie Bordry" w:date="2019-02-08T17:17:00Z"/>
          <w:rFonts w:ascii="Georgia" w:eastAsia="Times New Roman" w:hAnsi="Georgia" w:cs="Times New Roman"/>
          <w:color w:val="161616"/>
          <w:szCs w:val="24"/>
          <w:lang w:eastAsia="fr-FR"/>
        </w:rPr>
      </w:pPr>
      <w:del w:id="594" w:author="Marguerite-Marie Bordry" w:date="2019-02-08T17:17:00Z">
        <w:r w:rsidRPr="009006A0" w:rsidDel="009006A0">
          <w:rPr>
            <w:rFonts w:ascii="Georgia" w:eastAsia="Times New Roman" w:hAnsi="Georgia" w:cs="Times New Roman"/>
            <w:color w:val="161616"/>
            <w:szCs w:val="24"/>
            <w:lang w:eastAsia="fr-FR"/>
          </w:rPr>
          <w:delText>Les gens riaient : « Moi aussi ! — Moi aussi ! — Quand le duc aura une nouvelle commande à faire, je m’inscris !</w:delText>
        </w:r>
      </w:del>
    </w:p>
    <w:p w14:paraId="44AEA1F4" w14:textId="623E3E99" w:rsidR="009006A0" w:rsidRPr="009006A0" w:rsidDel="009006A0" w:rsidRDefault="009006A0" w:rsidP="009006A0">
      <w:pPr>
        <w:shd w:val="clear" w:color="auto" w:fill="F3F2EC"/>
        <w:spacing w:line="360" w:lineRule="atLeast"/>
        <w:rPr>
          <w:del w:id="595" w:author="Marguerite-Marie Bordry" w:date="2019-02-08T17:17:00Z"/>
          <w:rFonts w:ascii="Georgia" w:eastAsia="Times New Roman" w:hAnsi="Georgia" w:cs="Times New Roman"/>
          <w:color w:val="161616"/>
          <w:szCs w:val="24"/>
          <w:lang w:eastAsia="fr-FR"/>
        </w:rPr>
      </w:pPr>
      <w:del w:id="596" w:author="Marguerite-Marie Bordry" w:date="2019-02-08T17:17:00Z">
        <w:r w:rsidRPr="009006A0" w:rsidDel="009006A0">
          <w:rPr>
            <w:rFonts w:ascii="Georgia" w:eastAsia="Times New Roman" w:hAnsi="Georgia" w:cs="Times New Roman"/>
            <w:color w:val="161616"/>
            <w:szCs w:val="24"/>
            <w:lang w:eastAsia="fr-FR"/>
          </w:rPr>
          <w:delText>L’hilarité devint générale. Les plaisanteries avaient recommencé joyeusement dans tous les groupes. À ce moment, on eut un instant l’espoir d’avoir la solution exacte de ce passionnant problème.</w:delText>
        </w:r>
      </w:del>
    </w:p>
    <w:p w14:paraId="7A87DBA3" w14:textId="3C5DF3E2" w:rsidR="009006A0" w:rsidRPr="009006A0" w:rsidDel="009006A0" w:rsidRDefault="009006A0" w:rsidP="009006A0">
      <w:pPr>
        <w:shd w:val="clear" w:color="auto" w:fill="F3F2EC"/>
        <w:spacing w:line="360" w:lineRule="atLeast"/>
        <w:rPr>
          <w:del w:id="597" w:author="Marguerite-Marie Bordry" w:date="2019-02-08T17:17:00Z"/>
          <w:rFonts w:ascii="Georgia" w:eastAsia="Times New Roman" w:hAnsi="Georgia" w:cs="Times New Roman"/>
          <w:color w:val="161616"/>
          <w:szCs w:val="24"/>
          <w:lang w:eastAsia="fr-FR"/>
        </w:rPr>
      </w:pPr>
      <w:del w:id="598" w:author="Marguerite-Marie Bordry" w:date="2019-02-08T17:17:00Z">
        <w:r w:rsidRPr="009006A0" w:rsidDel="009006A0">
          <w:rPr>
            <w:rFonts w:ascii="Georgia" w:eastAsia="Times New Roman" w:hAnsi="Georgia" w:cs="Times New Roman"/>
            <w:color w:val="161616"/>
            <w:szCs w:val="24"/>
            <w:lang w:eastAsia="fr-FR"/>
          </w:rPr>
          <w:delText>Les trompettes et les hérauts venaient de sortir à nouveau du palais. À quelques mètres de la porte, les huit cavaliers firent halte. Les trompettes qui étaient devant portèrent l’instrument à leurs lèvres et une joyeuse fanfare au timbre argentin traversa la place. La foule s’était vivement portée de leur côté et entourait la petite troupe en rangs serrés. Les hérauts passèrent devant les musiciens, levèrent leur bâton doré et, se dressant sur leurs étriers, crièrent d’une seule voix : « Sa Grâce, le duc Parabosco, donne ce soir une fête. Tout seigneur, gentilhomme ou notable est invité à s’y rendre après le coucher du soleil. » La foule répondit par un tonnerre de hourras ! car il était d’usage à Ravenne que le peuple criât : Hourra ! quand la noblesse était invitée chez le duc.</w:delText>
        </w:r>
      </w:del>
    </w:p>
    <w:p w14:paraId="4901FFCA" w14:textId="76425A77" w:rsidR="009006A0" w:rsidRPr="009006A0" w:rsidDel="009006A0" w:rsidRDefault="009006A0" w:rsidP="009006A0">
      <w:pPr>
        <w:shd w:val="clear" w:color="auto" w:fill="F3F2EC"/>
        <w:spacing w:line="360" w:lineRule="atLeast"/>
        <w:rPr>
          <w:del w:id="599" w:author="Marguerite-Marie Bordry" w:date="2019-02-08T17:17:00Z"/>
          <w:rFonts w:ascii="Georgia" w:eastAsia="Times New Roman" w:hAnsi="Georgia" w:cs="Times New Roman"/>
          <w:color w:val="161616"/>
          <w:szCs w:val="24"/>
          <w:lang w:eastAsia="fr-FR"/>
        </w:rPr>
      </w:pPr>
      <w:del w:id="600" w:author="Marguerite-Marie Bordry" w:date="2019-02-08T17:17:00Z">
        <w:r w:rsidRPr="009006A0" w:rsidDel="009006A0">
          <w:rPr>
            <w:rFonts w:ascii="Georgia" w:eastAsia="Times New Roman" w:hAnsi="Georgia" w:cs="Times New Roman"/>
            <w:color w:val="161616"/>
            <w:szCs w:val="24"/>
            <w:lang w:eastAsia="fr-FR"/>
          </w:rPr>
          <w:delText>Les hérauts abaissèrent leur bâton doré et furent à nouveau dépassés par les trompettes, qui scellèrent d’une nouvelle fanfare la proclamation ducale.</w:delText>
        </w:r>
      </w:del>
    </w:p>
    <w:p w14:paraId="6CBEC0B9" w14:textId="1F25D1D6" w:rsidR="009006A0" w:rsidRPr="009006A0" w:rsidDel="009006A0" w:rsidRDefault="009006A0" w:rsidP="009006A0">
      <w:pPr>
        <w:shd w:val="clear" w:color="auto" w:fill="F3F2EC"/>
        <w:spacing w:line="360" w:lineRule="atLeast"/>
        <w:rPr>
          <w:del w:id="601" w:author="Marguerite-Marie Bordry" w:date="2019-02-08T17:17:00Z"/>
          <w:rFonts w:ascii="Georgia" w:eastAsia="Times New Roman" w:hAnsi="Georgia" w:cs="Times New Roman"/>
          <w:color w:val="161616"/>
          <w:szCs w:val="24"/>
          <w:lang w:eastAsia="fr-FR"/>
        </w:rPr>
      </w:pPr>
      <w:del w:id="602" w:author="Marguerite-Marie Bordry" w:date="2019-02-08T17:17:00Z">
        <w:r w:rsidRPr="009006A0" w:rsidDel="009006A0">
          <w:rPr>
            <w:rFonts w:ascii="Georgia" w:eastAsia="Times New Roman" w:hAnsi="Georgia" w:cs="Times New Roman"/>
            <w:color w:val="161616"/>
            <w:szCs w:val="24"/>
            <w:lang w:eastAsia="fr-FR"/>
          </w:rPr>
          <w:delText>Le mot : « Raison d’État » avait maintenant fait son chemin.</w:delText>
        </w:r>
      </w:del>
    </w:p>
    <w:p w14:paraId="6CF458F7" w14:textId="5C9DAF81" w:rsidR="009006A0" w:rsidRPr="009006A0" w:rsidDel="009006A0" w:rsidRDefault="009006A0" w:rsidP="009006A0">
      <w:pPr>
        <w:shd w:val="clear" w:color="auto" w:fill="F3F2EC"/>
        <w:spacing w:line="360" w:lineRule="atLeast"/>
        <w:rPr>
          <w:del w:id="603" w:author="Marguerite-Marie Bordry" w:date="2019-02-08T17:17:00Z"/>
          <w:rFonts w:ascii="Georgia" w:eastAsia="Times New Roman" w:hAnsi="Georgia" w:cs="Times New Roman"/>
          <w:color w:val="161616"/>
          <w:szCs w:val="24"/>
          <w:lang w:eastAsia="fr-FR"/>
        </w:rPr>
      </w:pPr>
      <w:del w:id="604" w:author="Marguerite-Marie Bordry" w:date="2019-02-08T17:17:00Z">
        <w:r w:rsidRPr="009006A0" w:rsidDel="009006A0">
          <w:rPr>
            <w:rFonts w:ascii="Georgia" w:eastAsia="Times New Roman" w:hAnsi="Georgia" w:cs="Times New Roman"/>
            <w:color w:val="161616"/>
            <w:szCs w:val="24"/>
            <w:lang w:eastAsia="fr-FR"/>
          </w:rPr>
          <w:delText>Dès l’instant où Agostino di Gardone avait dévoilé la stèle de marbre, le cri de « Au nom du duc » avait si souvent retenti que la foule en était peu à peu arrivée par des déductions rudimentaires, dans son désir intensif d’une solution acceptable, à se raccrocher à cette idée satisfaisante par son considérable mystère. Le peuple aime et accepte la Raison d’État parce qu’elle le dispense de réfléchir. Il est enfin toujours enclin à amplifier les choses les plus simples pour la satisfaction de son amour-propre.</w:delText>
        </w:r>
      </w:del>
    </w:p>
    <w:p w14:paraId="7505DAF6" w14:textId="70FEA443" w:rsidR="009006A0" w:rsidRPr="009006A0" w:rsidDel="009006A0" w:rsidRDefault="009006A0" w:rsidP="009006A0">
      <w:pPr>
        <w:shd w:val="clear" w:color="auto" w:fill="F3F2EC"/>
        <w:spacing w:line="360" w:lineRule="atLeast"/>
        <w:rPr>
          <w:del w:id="605" w:author="Marguerite-Marie Bordry" w:date="2019-02-08T17:17:00Z"/>
          <w:rFonts w:ascii="Georgia" w:eastAsia="Times New Roman" w:hAnsi="Georgia" w:cs="Times New Roman"/>
          <w:color w:val="161616"/>
          <w:szCs w:val="24"/>
          <w:lang w:eastAsia="fr-FR"/>
        </w:rPr>
      </w:pPr>
      <w:del w:id="606" w:author="Marguerite-Marie Bordry" w:date="2019-02-08T17:17:00Z">
        <w:r w:rsidRPr="009006A0" w:rsidDel="009006A0">
          <w:rPr>
            <w:rFonts w:ascii="Georgia" w:eastAsia="Times New Roman" w:hAnsi="Georgia" w:cs="Times New Roman"/>
            <w:color w:val="161616"/>
            <w:szCs w:val="24"/>
            <w:lang w:eastAsia="fr-FR"/>
          </w:rPr>
          <w:delText>La plaque de marbre donnait, somme toute, de l’événement une narration claire et absolue. Il n’y avait pas d’explications à demander. C’était un fait, et voilà tout. Mais les gens n’accordaient aucune créance à une franchise qui leur semblait trop grande pour être vraie. La simplicité de leur esprit en compliquait la teneur. Ils voulaient une signification particulière, une intention secrète et haute dans cette manifestation inopinée ; le contraire les eût dépités. Et cette chose si simple, si humaine, s’était obscurcie au point de tomber dans les ténèbres de la politique, refuge des vains mystères et des insipides secrets.</w:delText>
        </w:r>
      </w:del>
    </w:p>
    <w:p w14:paraId="7CAE0A79" w14:textId="7FCDC82F" w:rsidR="009006A0" w:rsidRPr="009006A0" w:rsidDel="009006A0" w:rsidRDefault="009006A0" w:rsidP="009006A0">
      <w:pPr>
        <w:shd w:val="clear" w:color="auto" w:fill="F3F2EC"/>
        <w:spacing w:line="360" w:lineRule="atLeast"/>
        <w:rPr>
          <w:del w:id="607" w:author="Marguerite-Marie Bordry" w:date="2019-02-08T17:17:00Z"/>
          <w:rFonts w:ascii="Georgia" w:eastAsia="Times New Roman" w:hAnsi="Georgia" w:cs="Times New Roman"/>
          <w:color w:val="161616"/>
          <w:szCs w:val="24"/>
          <w:lang w:eastAsia="fr-FR"/>
        </w:rPr>
      </w:pPr>
      <w:del w:id="608" w:author="Marguerite-Marie Bordry" w:date="2019-02-08T17:17:00Z">
        <w:r w:rsidRPr="009006A0" w:rsidDel="009006A0">
          <w:rPr>
            <w:rFonts w:ascii="Georgia" w:eastAsia="Times New Roman" w:hAnsi="Georgia" w:cs="Times New Roman"/>
            <w:color w:val="161616"/>
            <w:szCs w:val="24"/>
            <w:lang w:eastAsia="fr-FR"/>
          </w:rPr>
          <w:delText xml:space="preserve">Pendant ce temps, les trompettes répétaient l’invitation grand-ducale à travers la ville. La foule compacte faisait place aux chevaux, et suivait les cavaliers en criant : « Une fête ! Parabosco donne une fête ! » et se réjouissait avec un noble désintéressement </w:delText>
        </w:r>
        <w:r w:rsidRPr="009006A0" w:rsidDel="009006A0">
          <w:rPr>
            <w:rFonts w:ascii="Georgia" w:eastAsia="Times New Roman" w:hAnsi="Georgia" w:cs="Times New Roman"/>
            <w:color w:val="161616"/>
            <w:szCs w:val="24"/>
            <w:lang w:eastAsia="fr-FR"/>
          </w:rPr>
          <w:lastRenderedPageBreak/>
          <w:delText>d’une cérémonie à laquelle elle ne prendrait point part. Les enfants riaient, les jeunes hommes jetaient en l’air leurs bonnets et les « hourras » se succédaient sans arrêt jusqu’au lointain des ruelles.</w:delText>
        </w:r>
      </w:del>
    </w:p>
    <w:p w14:paraId="3BD4AE95" w14:textId="12470BD8" w:rsidR="009006A0" w:rsidRPr="009006A0" w:rsidDel="009006A0" w:rsidRDefault="009006A0" w:rsidP="009006A0">
      <w:pPr>
        <w:shd w:val="clear" w:color="auto" w:fill="F3F2EC"/>
        <w:spacing w:line="360" w:lineRule="atLeast"/>
        <w:rPr>
          <w:del w:id="609" w:author="Marguerite-Marie Bordry" w:date="2019-02-08T17:17:00Z"/>
          <w:rFonts w:ascii="Georgia" w:eastAsia="Times New Roman" w:hAnsi="Georgia" w:cs="Times New Roman"/>
          <w:color w:val="161616"/>
          <w:szCs w:val="24"/>
          <w:lang w:eastAsia="fr-FR"/>
        </w:rPr>
      </w:pPr>
      <w:del w:id="610" w:author="Marguerite-Marie Bordry" w:date="2019-02-08T17:17:00Z">
        <w:r w:rsidRPr="009006A0" w:rsidDel="009006A0">
          <w:rPr>
            <w:rFonts w:ascii="Georgia" w:eastAsia="Times New Roman" w:hAnsi="Georgia" w:cs="Times New Roman"/>
            <w:color w:val="161616"/>
            <w:szCs w:val="24"/>
            <w:lang w:eastAsia="fr-FR"/>
          </w:rPr>
          <w:delText>Vespasiano, le sénateur, semblait avoir puisé dans l’argentine sonorité des fanfares grand-ducales un courage nouveau et du haut de sa taille augustement cambrée il toisait le malheureux secrétaire :</w:delText>
        </w:r>
      </w:del>
    </w:p>
    <w:p w14:paraId="693A4FE3" w14:textId="495D4F4C" w:rsidR="009006A0" w:rsidRPr="009006A0" w:rsidDel="009006A0" w:rsidRDefault="009006A0" w:rsidP="009006A0">
      <w:pPr>
        <w:shd w:val="clear" w:color="auto" w:fill="F3F2EC"/>
        <w:spacing w:line="360" w:lineRule="atLeast"/>
        <w:rPr>
          <w:del w:id="611" w:author="Marguerite-Marie Bordry" w:date="2019-02-08T17:17:00Z"/>
          <w:rFonts w:ascii="Georgia" w:eastAsia="Times New Roman" w:hAnsi="Georgia" w:cs="Times New Roman"/>
          <w:color w:val="161616"/>
          <w:szCs w:val="24"/>
          <w:lang w:eastAsia="fr-FR"/>
        </w:rPr>
      </w:pPr>
      <w:del w:id="612" w:author="Marguerite-Marie Bordry" w:date="2019-02-08T17:17:00Z">
        <w:r w:rsidRPr="009006A0" w:rsidDel="009006A0">
          <w:rPr>
            <w:rFonts w:ascii="Georgia" w:eastAsia="Times New Roman" w:hAnsi="Georgia" w:cs="Times New Roman"/>
            <w:color w:val="161616"/>
            <w:szCs w:val="24"/>
            <w:lang w:eastAsia="fr-FR"/>
          </w:rPr>
          <w:delText>« Oh ! toi, stupide entre les plus stupides, ne sens-tu pas maintenant combien profitable te serait un perpétuel silence ? Tu nous disais d’aller demander grâce au duc pour la princesse ! Quelle figure ferions-nous, à présent qu’il donne une fête ? Félicite-toi que nous n’ayons fait que rire de toi, car Parabosco nous eût renvoyés avec les marques méritées d’un pénible mépris. »</w:delText>
        </w:r>
      </w:del>
    </w:p>
    <w:p w14:paraId="7D17956C" w14:textId="7A765E9C" w:rsidR="009006A0" w:rsidRPr="009006A0" w:rsidDel="009006A0" w:rsidRDefault="009006A0" w:rsidP="009006A0">
      <w:pPr>
        <w:shd w:val="clear" w:color="auto" w:fill="F3F2EC"/>
        <w:spacing w:line="360" w:lineRule="atLeast"/>
        <w:rPr>
          <w:del w:id="613" w:author="Marguerite-Marie Bordry" w:date="2019-02-08T17:17:00Z"/>
          <w:rFonts w:ascii="Georgia" w:eastAsia="Times New Roman" w:hAnsi="Georgia" w:cs="Times New Roman"/>
          <w:color w:val="161616"/>
          <w:szCs w:val="24"/>
          <w:lang w:eastAsia="fr-FR"/>
        </w:rPr>
      </w:pPr>
      <w:del w:id="614" w:author="Marguerite-Marie Bordry" w:date="2019-02-08T17:17:00Z">
        <w:r w:rsidRPr="009006A0" w:rsidDel="009006A0">
          <w:rPr>
            <w:rFonts w:ascii="Georgia" w:eastAsia="Times New Roman" w:hAnsi="Georgia" w:cs="Times New Roman"/>
            <w:color w:val="161616"/>
            <w:szCs w:val="24"/>
            <w:lang w:eastAsia="fr-FR"/>
          </w:rPr>
          <w:delText>Une menaçante rumeur circula dans l’entourage des interlocuteurs et le malheureux secrétaire Luigi sentit s’évanouir les derniers vestiges de la considération qu’il avait cru un instant posséder.</w:delText>
        </w:r>
      </w:del>
    </w:p>
    <w:p w14:paraId="0CCC47E6" w14:textId="102B3217" w:rsidR="009006A0" w:rsidRPr="009006A0" w:rsidDel="009006A0" w:rsidRDefault="009006A0" w:rsidP="009006A0">
      <w:pPr>
        <w:shd w:val="clear" w:color="auto" w:fill="F3F2EC"/>
        <w:spacing w:line="360" w:lineRule="atLeast"/>
        <w:rPr>
          <w:del w:id="615" w:author="Marguerite-Marie Bordry" w:date="2019-02-08T17:17:00Z"/>
          <w:rFonts w:ascii="Georgia" w:eastAsia="Times New Roman" w:hAnsi="Georgia" w:cs="Times New Roman"/>
          <w:color w:val="161616"/>
          <w:szCs w:val="24"/>
          <w:lang w:eastAsia="fr-FR"/>
        </w:rPr>
      </w:pPr>
      <w:del w:id="616" w:author="Marguerite-Marie Bordry" w:date="2019-02-08T17:17:00Z">
        <w:r w:rsidRPr="009006A0" w:rsidDel="009006A0">
          <w:rPr>
            <w:rFonts w:ascii="Georgia" w:eastAsia="Times New Roman" w:hAnsi="Georgia" w:cs="Times New Roman"/>
            <w:color w:val="161616"/>
            <w:szCs w:val="24"/>
            <w:lang w:eastAsia="fr-FR"/>
          </w:rPr>
          <w:delText>Un soudain tumulte empêcha l’échange de subséquentes aménités. Agostino di Gardone s’avançait au milieu des cris et des rires de la populace. Il sortait d’une taverne et l’ampleur de son ivresse était manifeste. Mais cet homme prodigieux ne titubait point. Son visage seul était passé de l’écarlate au ponceau et des veinules rouges marbraient ses yeux dilatés et joyeux. La persistance d’une congestion alcoolique, dont l’aurore avait vu les prémisses, l’avait obligé à dégrafer son col et à dénouer sa cravate. C’était la seule concession qu’il eût faite à sa tenace ébriété.</w:delText>
        </w:r>
      </w:del>
    </w:p>
    <w:p w14:paraId="13EEF92E" w14:textId="7129D48C" w:rsidR="009006A0" w:rsidRPr="009006A0" w:rsidDel="009006A0" w:rsidRDefault="009006A0" w:rsidP="009006A0">
      <w:pPr>
        <w:shd w:val="clear" w:color="auto" w:fill="F3F2EC"/>
        <w:spacing w:line="360" w:lineRule="atLeast"/>
        <w:rPr>
          <w:del w:id="617" w:author="Marguerite-Marie Bordry" w:date="2019-02-08T17:17:00Z"/>
          <w:rFonts w:ascii="Georgia" w:eastAsia="Times New Roman" w:hAnsi="Georgia" w:cs="Times New Roman"/>
          <w:color w:val="161616"/>
          <w:szCs w:val="24"/>
          <w:lang w:eastAsia="fr-FR"/>
        </w:rPr>
      </w:pPr>
      <w:del w:id="618" w:author="Marguerite-Marie Bordry" w:date="2019-02-08T17:17:00Z">
        <w:r w:rsidRPr="009006A0" w:rsidDel="009006A0">
          <w:rPr>
            <w:rFonts w:ascii="Georgia" w:eastAsia="Times New Roman" w:hAnsi="Georgia" w:cs="Times New Roman"/>
            <w:color w:val="161616"/>
            <w:szCs w:val="24"/>
            <w:lang w:eastAsia="fr-FR"/>
          </w:rPr>
          <w:delText>Le cou dégagé, la respiration libre, il s’avançait avec une incomparable sérénité au devant du conseil réuni. L’ivresse n’avait d’autre effet sur lui que d’activer ses dispositions naturelles au sarcasme. Parvenu devant les sénateurs, il fit halte, regarda autour de lui, toisa les uns et les autres, sourit, hocha ]a tête, en un clignement d’œil malicieux, puis se reprit à sourire.</w:delText>
        </w:r>
      </w:del>
    </w:p>
    <w:p w14:paraId="51DA1D25" w14:textId="181C3DA6" w:rsidR="009006A0" w:rsidRPr="009006A0" w:rsidDel="009006A0" w:rsidRDefault="009006A0" w:rsidP="009006A0">
      <w:pPr>
        <w:shd w:val="clear" w:color="auto" w:fill="F3F2EC"/>
        <w:spacing w:line="360" w:lineRule="atLeast"/>
        <w:rPr>
          <w:del w:id="619" w:author="Marguerite-Marie Bordry" w:date="2019-02-08T17:17:00Z"/>
          <w:rFonts w:ascii="Georgia" w:eastAsia="Times New Roman" w:hAnsi="Georgia" w:cs="Times New Roman"/>
          <w:color w:val="161616"/>
          <w:szCs w:val="24"/>
          <w:lang w:eastAsia="fr-FR"/>
        </w:rPr>
      </w:pPr>
      <w:del w:id="620" w:author="Marguerite-Marie Bordry" w:date="2019-02-08T17:17:00Z">
        <w:r w:rsidRPr="009006A0" w:rsidDel="009006A0">
          <w:rPr>
            <w:rFonts w:ascii="Georgia" w:eastAsia="Times New Roman" w:hAnsi="Georgia" w:cs="Times New Roman"/>
            <w:color w:val="161616"/>
            <w:szCs w:val="24"/>
            <w:lang w:eastAsia="fr-FR"/>
          </w:rPr>
          <w:delText>Les membres de la haute assemblée, le considérant comme un individu qui en sait plus qu’il n’en veut et n’en peut dire, demeurèrent également silencieux et se contentèrent de lui montrer des visages dont l’amabilité n’excluait pas une dubitative réserve.</w:delText>
        </w:r>
      </w:del>
    </w:p>
    <w:p w14:paraId="379D0090" w14:textId="57CB6A64" w:rsidR="009006A0" w:rsidRPr="009006A0" w:rsidDel="009006A0" w:rsidRDefault="009006A0" w:rsidP="009006A0">
      <w:pPr>
        <w:shd w:val="clear" w:color="auto" w:fill="F3F2EC"/>
        <w:spacing w:line="360" w:lineRule="atLeast"/>
        <w:rPr>
          <w:del w:id="621" w:author="Marguerite-Marie Bordry" w:date="2019-02-08T17:17:00Z"/>
          <w:rFonts w:ascii="Georgia" w:eastAsia="Times New Roman" w:hAnsi="Georgia" w:cs="Times New Roman"/>
          <w:color w:val="161616"/>
          <w:szCs w:val="24"/>
          <w:lang w:eastAsia="fr-FR"/>
        </w:rPr>
      </w:pPr>
      <w:del w:id="622" w:author="Marguerite-Marie Bordry" w:date="2019-02-08T17:17:00Z">
        <w:r w:rsidRPr="009006A0" w:rsidDel="009006A0">
          <w:rPr>
            <w:rFonts w:ascii="Georgia" w:eastAsia="Times New Roman" w:hAnsi="Georgia" w:cs="Times New Roman"/>
            <w:color w:val="161616"/>
            <w:szCs w:val="24"/>
            <w:lang w:eastAsia="fr-FR"/>
          </w:rPr>
          <w:delText>Agostino les interpella alors d’un ton réjoui et avenant : « Eh bien ! mes seigneurs, que dites-vous de ma nouvelle œuvre ? »</w:delText>
        </w:r>
      </w:del>
    </w:p>
    <w:p w14:paraId="1D2B7246" w14:textId="69AF5705" w:rsidR="009006A0" w:rsidRPr="009006A0" w:rsidDel="009006A0" w:rsidRDefault="009006A0" w:rsidP="009006A0">
      <w:pPr>
        <w:shd w:val="clear" w:color="auto" w:fill="F3F2EC"/>
        <w:spacing w:line="360" w:lineRule="atLeast"/>
        <w:rPr>
          <w:del w:id="623" w:author="Marguerite-Marie Bordry" w:date="2019-02-08T17:17:00Z"/>
          <w:rFonts w:ascii="Georgia" w:eastAsia="Times New Roman" w:hAnsi="Georgia" w:cs="Times New Roman"/>
          <w:color w:val="161616"/>
          <w:szCs w:val="24"/>
          <w:lang w:eastAsia="fr-FR"/>
        </w:rPr>
      </w:pPr>
      <w:del w:id="624" w:author="Marguerite-Marie Bordry" w:date="2019-02-08T17:17:00Z">
        <w:r w:rsidRPr="009006A0" w:rsidDel="009006A0">
          <w:rPr>
            <w:rFonts w:ascii="Georgia" w:eastAsia="Times New Roman" w:hAnsi="Georgia" w:cs="Times New Roman"/>
            <w:color w:val="161616"/>
            <w:szCs w:val="24"/>
            <w:lang w:eastAsia="fr-FR"/>
          </w:rPr>
          <w:delText>Vespasiano fit un pas. Il eût souhaité à cet instant se trouver seul avec Agostino en un lieu paisible et écarté où quelque vin généreux et doré eût assuré les plus exactes révélations. La main tendue, le regard engageant, il se contenta de formuler ces paroles peu compromettantes : « Votre stèle est un bel échantillon de votre art. »</w:delText>
        </w:r>
      </w:del>
    </w:p>
    <w:p w14:paraId="26CBB8BB" w14:textId="7E79569D" w:rsidR="009006A0" w:rsidRPr="009006A0" w:rsidDel="009006A0" w:rsidRDefault="009006A0" w:rsidP="009006A0">
      <w:pPr>
        <w:shd w:val="clear" w:color="auto" w:fill="F3F2EC"/>
        <w:spacing w:line="360" w:lineRule="atLeast"/>
        <w:rPr>
          <w:del w:id="625" w:author="Marguerite-Marie Bordry" w:date="2019-02-08T17:17:00Z"/>
          <w:rFonts w:ascii="Georgia" w:eastAsia="Times New Roman" w:hAnsi="Georgia" w:cs="Times New Roman"/>
          <w:color w:val="161616"/>
          <w:szCs w:val="24"/>
          <w:lang w:eastAsia="fr-FR"/>
        </w:rPr>
      </w:pPr>
      <w:del w:id="626" w:author="Marguerite-Marie Bordry" w:date="2019-02-08T17:17:00Z">
        <w:r w:rsidRPr="009006A0" w:rsidDel="009006A0">
          <w:rPr>
            <w:rFonts w:ascii="Georgia" w:eastAsia="Times New Roman" w:hAnsi="Georgia" w:cs="Times New Roman"/>
            <w:color w:val="161616"/>
            <w:szCs w:val="24"/>
            <w:lang w:eastAsia="fr-FR"/>
          </w:rPr>
          <w:delText>« Oh ! oh ! répliqua Agostino qui riait, un bel échantillon de mon art ! rien de plus ? Vous devriez, il me semble, rendre grâce au duc Parabosco qui dote à nouveau notre ville d’un trésor comme celui-là ! »</w:delText>
        </w:r>
      </w:del>
    </w:p>
    <w:p w14:paraId="707A947B" w14:textId="7A14B6BA" w:rsidR="009006A0" w:rsidRPr="009006A0" w:rsidDel="009006A0" w:rsidRDefault="009006A0" w:rsidP="009006A0">
      <w:pPr>
        <w:shd w:val="clear" w:color="auto" w:fill="F3F2EC"/>
        <w:spacing w:line="360" w:lineRule="atLeast"/>
        <w:rPr>
          <w:del w:id="627" w:author="Marguerite-Marie Bordry" w:date="2019-02-08T17:17:00Z"/>
          <w:rFonts w:ascii="Georgia" w:eastAsia="Times New Roman" w:hAnsi="Georgia" w:cs="Times New Roman"/>
          <w:color w:val="161616"/>
          <w:szCs w:val="24"/>
          <w:lang w:eastAsia="fr-FR"/>
        </w:rPr>
      </w:pPr>
      <w:del w:id="628" w:author="Marguerite-Marie Bordry" w:date="2019-02-08T17:17:00Z">
        <w:r w:rsidRPr="009006A0" w:rsidDel="009006A0">
          <w:rPr>
            <w:rFonts w:ascii="Georgia" w:eastAsia="Times New Roman" w:hAnsi="Georgia" w:cs="Times New Roman"/>
            <w:color w:val="161616"/>
            <w:szCs w:val="24"/>
            <w:lang w:eastAsia="fr-FR"/>
          </w:rPr>
          <w:lastRenderedPageBreak/>
          <w:delText>Les sénateurs s’entre-regardèrent. Le secrétaire, qui n’avait pas perdu tout espoir de ressaisir les rênes de l’opinion, eut une inspiration soudaine : « Il est certain, s’écria-t-il, que Parabosco orne Ravenne mieux que nul autre prince ! »</w:delText>
        </w:r>
      </w:del>
    </w:p>
    <w:p w14:paraId="299F1584" w14:textId="77FAEF78" w:rsidR="009006A0" w:rsidRPr="009006A0" w:rsidDel="009006A0" w:rsidRDefault="009006A0" w:rsidP="009006A0">
      <w:pPr>
        <w:shd w:val="clear" w:color="auto" w:fill="F3F2EC"/>
        <w:spacing w:line="360" w:lineRule="atLeast"/>
        <w:rPr>
          <w:del w:id="629" w:author="Marguerite-Marie Bordry" w:date="2019-02-08T17:17:00Z"/>
          <w:rFonts w:ascii="Georgia" w:eastAsia="Times New Roman" w:hAnsi="Georgia" w:cs="Times New Roman"/>
          <w:color w:val="161616"/>
          <w:szCs w:val="24"/>
          <w:lang w:eastAsia="fr-FR"/>
        </w:rPr>
      </w:pPr>
      <w:del w:id="630" w:author="Marguerite-Marie Bordry" w:date="2019-02-08T17:17:00Z">
        <w:r w:rsidRPr="009006A0" w:rsidDel="009006A0">
          <w:rPr>
            <w:rFonts w:ascii="Georgia" w:eastAsia="Times New Roman" w:hAnsi="Georgia" w:cs="Times New Roman"/>
            <w:color w:val="161616"/>
            <w:szCs w:val="24"/>
            <w:lang w:eastAsia="fr-FR"/>
          </w:rPr>
          <w:delText>Agostino, pour cette bonne parole, lui frappa sur l’épaule avec une telle sympathie que le secrétaire vacilla : « Tu as raison, brave Luigi ! C’est un ornement ! »</w:delText>
        </w:r>
      </w:del>
    </w:p>
    <w:p w14:paraId="570932E8" w14:textId="59E90246" w:rsidR="009006A0" w:rsidRPr="009006A0" w:rsidDel="009006A0" w:rsidRDefault="009006A0" w:rsidP="009006A0">
      <w:pPr>
        <w:shd w:val="clear" w:color="auto" w:fill="F3F2EC"/>
        <w:spacing w:line="360" w:lineRule="atLeast"/>
        <w:rPr>
          <w:del w:id="631" w:author="Marguerite-Marie Bordry" w:date="2019-02-08T17:17:00Z"/>
          <w:rFonts w:ascii="Georgia" w:eastAsia="Times New Roman" w:hAnsi="Georgia" w:cs="Times New Roman"/>
          <w:color w:val="161616"/>
          <w:szCs w:val="24"/>
          <w:lang w:eastAsia="fr-FR"/>
        </w:rPr>
      </w:pPr>
      <w:del w:id="632" w:author="Marguerite-Marie Bordry" w:date="2019-02-08T17:17:00Z">
        <w:r w:rsidRPr="009006A0" w:rsidDel="009006A0">
          <w:rPr>
            <w:rFonts w:ascii="Georgia" w:eastAsia="Times New Roman" w:hAnsi="Georgia" w:cs="Times New Roman"/>
            <w:color w:val="161616"/>
            <w:szCs w:val="24"/>
            <w:lang w:eastAsia="fr-FR"/>
          </w:rPr>
          <w:delText>« Une parure pour la ville », opinèrent les sénateurs, désireux à la fois de dire quelque chose et de se concilier Agostino.</w:delText>
        </w:r>
      </w:del>
    </w:p>
    <w:p w14:paraId="16F2D2D6" w14:textId="061EF349" w:rsidR="009006A0" w:rsidRPr="009006A0" w:rsidDel="009006A0" w:rsidRDefault="009006A0" w:rsidP="009006A0">
      <w:pPr>
        <w:shd w:val="clear" w:color="auto" w:fill="F3F2EC"/>
        <w:spacing w:line="360" w:lineRule="atLeast"/>
        <w:rPr>
          <w:del w:id="633" w:author="Marguerite-Marie Bordry" w:date="2019-02-08T17:17:00Z"/>
          <w:rFonts w:ascii="Georgia" w:eastAsia="Times New Roman" w:hAnsi="Georgia" w:cs="Times New Roman"/>
          <w:color w:val="161616"/>
          <w:szCs w:val="24"/>
          <w:lang w:eastAsia="fr-FR"/>
        </w:rPr>
      </w:pPr>
      <w:del w:id="634" w:author="Marguerite-Marie Bordry" w:date="2019-02-08T17:17:00Z">
        <w:r w:rsidRPr="009006A0" w:rsidDel="009006A0">
          <w:rPr>
            <w:rFonts w:ascii="Georgia" w:eastAsia="Times New Roman" w:hAnsi="Georgia" w:cs="Times New Roman"/>
            <w:color w:val="161616"/>
            <w:szCs w:val="24"/>
            <w:lang w:eastAsia="fr-FR"/>
          </w:rPr>
          <w:delText>La conversation devint alors générale.</w:delText>
        </w:r>
      </w:del>
    </w:p>
    <w:p w14:paraId="7C8F2C70" w14:textId="69616DCC" w:rsidR="009006A0" w:rsidRPr="009006A0" w:rsidDel="009006A0" w:rsidRDefault="009006A0" w:rsidP="009006A0">
      <w:pPr>
        <w:shd w:val="clear" w:color="auto" w:fill="F3F2EC"/>
        <w:spacing w:line="360" w:lineRule="atLeast"/>
        <w:rPr>
          <w:del w:id="635" w:author="Marguerite-Marie Bordry" w:date="2019-02-08T17:17:00Z"/>
          <w:rFonts w:ascii="Georgia" w:eastAsia="Times New Roman" w:hAnsi="Georgia" w:cs="Times New Roman"/>
          <w:color w:val="161616"/>
          <w:szCs w:val="24"/>
          <w:lang w:eastAsia="fr-FR"/>
        </w:rPr>
      </w:pPr>
      <w:del w:id="636" w:author="Marguerite-Marie Bordry" w:date="2019-02-08T17:17:00Z">
        <w:r w:rsidRPr="009006A0" w:rsidDel="009006A0">
          <w:rPr>
            <w:rFonts w:ascii="Georgia" w:eastAsia="Times New Roman" w:hAnsi="Georgia" w:cs="Times New Roman"/>
            <w:color w:val="161616"/>
            <w:szCs w:val="24"/>
            <w:lang w:eastAsia="fr-FR"/>
          </w:rPr>
          <w:delText>— Oui ! Oui, le duc est bon !</w:delText>
        </w:r>
      </w:del>
    </w:p>
    <w:p w14:paraId="1BA8B695" w14:textId="6EEF74F9" w:rsidR="009006A0" w:rsidRPr="009006A0" w:rsidDel="009006A0" w:rsidRDefault="009006A0" w:rsidP="009006A0">
      <w:pPr>
        <w:shd w:val="clear" w:color="auto" w:fill="F3F2EC"/>
        <w:spacing w:line="360" w:lineRule="atLeast"/>
        <w:rPr>
          <w:del w:id="637" w:author="Marguerite-Marie Bordry" w:date="2019-02-08T17:17:00Z"/>
          <w:rFonts w:ascii="Georgia" w:eastAsia="Times New Roman" w:hAnsi="Georgia" w:cs="Times New Roman"/>
          <w:color w:val="161616"/>
          <w:szCs w:val="24"/>
          <w:lang w:eastAsia="fr-FR"/>
        </w:rPr>
      </w:pPr>
      <w:del w:id="638" w:author="Marguerite-Marie Bordry" w:date="2019-02-08T17:17:00Z">
        <w:r w:rsidRPr="009006A0" w:rsidDel="009006A0">
          <w:rPr>
            <w:rFonts w:ascii="Georgia" w:eastAsia="Times New Roman" w:hAnsi="Georgia" w:cs="Times New Roman"/>
            <w:color w:val="161616"/>
            <w:szCs w:val="24"/>
            <w:lang w:eastAsia="fr-FR"/>
          </w:rPr>
          <w:delText>— C’est un ami des arts !</w:delText>
        </w:r>
      </w:del>
    </w:p>
    <w:p w14:paraId="32712934" w14:textId="62F908E1" w:rsidR="009006A0" w:rsidRPr="009006A0" w:rsidDel="009006A0" w:rsidRDefault="009006A0" w:rsidP="009006A0">
      <w:pPr>
        <w:shd w:val="clear" w:color="auto" w:fill="F3F2EC"/>
        <w:spacing w:line="360" w:lineRule="atLeast"/>
        <w:rPr>
          <w:del w:id="639" w:author="Marguerite-Marie Bordry" w:date="2019-02-08T17:17:00Z"/>
          <w:rFonts w:ascii="Georgia" w:eastAsia="Times New Roman" w:hAnsi="Georgia" w:cs="Times New Roman"/>
          <w:color w:val="161616"/>
          <w:szCs w:val="24"/>
          <w:lang w:eastAsia="fr-FR"/>
        </w:rPr>
      </w:pPr>
      <w:del w:id="640" w:author="Marguerite-Marie Bordry" w:date="2019-02-08T17:17:00Z">
        <w:r w:rsidRPr="009006A0" w:rsidDel="009006A0">
          <w:rPr>
            <w:rFonts w:ascii="Georgia" w:eastAsia="Times New Roman" w:hAnsi="Georgia" w:cs="Times New Roman"/>
            <w:color w:val="161616"/>
            <w:szCs w:val="24"/>
            <w:lang w:eastAsia="fr-FR"/>
          </w:rPr>
          <w:delText>— Un ami ? Dites le protecteur !</w:delText>
        </w:r>
      </w:del>
    </w:p>
    <w:p w14:paraId="3A4676C6" w14:textId="72837511" w:rsidR="009006A0" w:rsidRPr="009006A0" w:rsidDel="009006A0" w:rsidRDefault="009006A0" w:rsidP="009006A0">
      <w:pPr>
        <w:shd w:val="clear" w:color="auto" w:fill="F3F2EC"/>
        <w:spacing w:line="360" w:lineRule="atLeast"/>
        <w:rPr>
          <w:del w:id="641" w:author="Marguerite-Marie Bordry" w:date="2019-02-08T17:17:00Z"/>
          <w:rFonts w:ascii="Georgia" w:eastAsia="Times New Roman" w:hAnsi="Georgia" w:cs="Times New Roman"/>
          <w:color w:val="161616"/>
          <w:szCs w:val="24"/>
          <w:lang w:eastAsia="fr-FR"/>
        </w:rPr>
      </w:pPr>
      <w:del w:id="642" w:author="Marguerite-Marie Bordry" w:date="2019-02-08T17:17:00Z">
        <w:r w:rsidRPr="009006A0" w:rsidDel="009006A0">
          <w:rPr>
            <w:rFonts w:ascii="Georgia" w:eastAsia="Times New Roman" w:hAnsi="Georgia" w:cs="Times New Roman"/>
            <w:color w:val="161616"/>
            <w:szCs w:val="24"/>
            <w:lang w:eastAsia="fr-FR"/>
          </w:rPr>
          <w:delText>— Ravenne en a la preuve !</w:delText>
        </w:r>
      </w:del>
    </w:p>
    <w:p w14:paraId="3C475D53" w14:textId="7C66BEEB" w:rsidR="009006A0" w:rsidRPr="009006A0" w:rsidDel="009006A0" w:rsidRDefault="009006A0" w:rsidP="009006A0">
      <w:pPr>
        <w:shd w:val="clear" w:color="auto" w:fill="F3F2EC"/>
        <w:spacing w:line="360" w:lineRule="atLeast"/>
        <w:rPr>
          <w:del w:id="643" w:author="Marguerite-Marie Bordry" w:date="2019-02-08T17:17:00Z"/>
          <w:rFonts w:ascii="Georgia" w:eastAsia="Times New Roman" w:hAnsi="Georgia" w:cs="Times New Roman"/>
          <w:color w:val="161616"/>
          <w:szCs w:val="24"/>
          <w:lang w:eastAsia="fr-FR"/>
        </w:rPr>
      </w:pPr>
      <w:del w:id="644" w:author="Marguerite-Marie Bordry" w:date="2019-02-08T17:17:00Z">
        <w:r w:rsidRPr="009006A0" w:rsidDel="009006A0">
          <w:rPr>
            <w:rFonts w:ascii="Georgia" w:eastAsia="Times New Roman" w:hAnsi="Georgia" w:cs="Times New Roman"/>
            <w:color w:val="161616"/>
            <w:szCs w:val="24"/>
            <w:lang w:eastAsia="fr-FR"/>
          </w:rPr>
          <w:delText>— Quel chef-d’œuvre !</w:delText>
        </w:r>
      </w:del>
    </w:p>
    <w:p w14:paraId="18D4195D" w14:textId="4C7B0354" w:rsidR="009006A0" w:rsidRPr="009006A0" w:rsidDel="009006A0" w:rsidRDefault="009006A0" w:rsidP="009006A0">
      <w:pPr>
        <w:shd w:val="clear" w:color="auto" w:fill="F3F2EC"/>
        <w:spacing w:line="360" w:lineRule="atLeast"/>
        <w:rPr>
          <w:del w:id="645" w:author="Marguerite-Marie Bordry" w:date="2019-02-08T17:17:00Z"/>
          <w:rFonts w:ascii="Georgia" w:eastAsia="Times New Roman" w:hAnsi="Georgia" w:cs="Times New Roman"/>
          <w:color w:val="161616"/>
          <w:szCs w:val="24"/>
          <w:lang w:eastAsia="fr-FR"/>
        </w:rPr>
      </w:pPr>
      <w:del w:id="646" w:author="Marguerite-Marie Bordry" w:date="2019-02-08T17:17:00Z">
        <w:r w:rsidRPr="009006A0" w:rsidDel="009006A0">
          <w:rPr>
            <w:rFonts w:ascii="Georgia" w:eastAsia="Times New Roman" w:hAnsi="Georgia" w:cs="Times New Roman"/>
            <w:color w:val="161616"/>
            <w:szCs w:val="24"/>
            <w:lang w:eastAsia="fr-FR"/>
          </w:rPr>
          <w:delText>— Chef-d’œuvre !!! braillait Agostino.</w:delText>
        </w:r>
      </w:del>
    </w:p>
    <w:p w14:paraId="1BDDC0F5" w14:textId="52CA967E" w:rsidR="009006A0" w:rsidRPr="009006A0" w:rsidDel="009006A0" w:rsidRDefault="009006A0" w:rsidP="009006A0">
      <w:pPr>
        <w:shd w:val="clear" w:color="auto" w:fill="F3F2EC"/>
        <w:spacing w:line="360" w:lineRule="atLeast"/>
        <w:rPr>
          <w:del w:id="647" w:author="Marguerite-Marie Bordry" w:date="2019-02-08T17:17:00Z"/>
          <w:rFonts w:ascii="Georgia" w:eastAsia="Times New Roman" w:hAnsi="Georgia" w:cs="Times New Roman"/>
          <w:color w:val="161616"/>
          <w:szCs w:val="24"/>
          <w:lang w:eastAsia="fr-FR"/>
        </w:rPr>
      </w:pPr>
      <w:del w:id="648" w:author="Marguerite-Marie Bordry" w:date="2019-02-08T17:17:00Z">
        <w:r w:rsidRPr="009006A0" w:rsidDel="009006A0">
          <w:rPr>
            <w:rFonts w:ascii="Georgia" w:eastAsia="Times New Roman" w:hAnsi="Georgia" w:cs="Times New Roman"/>
            <w:color w:val="161616"/>
            <w:szCs w:val="24"/>
            <w:lang w:eastAsia="fr-FR"/>
          </w:rPr>
          <w:delText>— On n’a pas pareille chose dans toute l’Italie ! Ni à Ferrare ! Ni à Bologne ! Pas même à Florence !</w:delText>
        </w:r>
      </w:del>
    </w:p>
    <w:p w14:paraId="25402503" w14:textId="269FD4B1" w:rsidR="009006A0" w:rsidRPr="009006A0" w:rsidDel="009006A0" w:rsidRDefault="009006A0" w:rsidP="009006A0">
      <w:pPr>
        <w:shd w:val="clear" w:color="auto" w:fill="F3F2EC"/>
        <w:spacing w:line="360" w:lineRule="atLeast"/>
        <w:rPr>
          <w:del w:id="649" w:author="Marguerite-Marie Bordry" w:date="2019-02-08T17:17:00Z"/>
          <w:rFonts w:ascii="Georgia" w:eastAsia="Times New Roman" w:hAnsi="Georgia" w:cs="Times New Roman"/>
          <w:color w:val="161616"/>
          <w:szCs w:val="24"/>
          <w:lang w:eastAsia="fr-FR"/>
        </w:rPr>
      </w:pPr>
      <w:del w:id="650" w:author="Marguerite-Marie Bordry" w:date="2019-02-08T17:17:00Z">
        <w:r w:rsidRPr="009006A0" w:rsidDel="009006A0">
          <w:rPr>
            <w:rFonts w:ascii="Georgia" w:eastAsia="Times New Roman" w:hAnsi="Georgia" w:cs="Times New Roman"/>
            <w:color w:val="161616"/>
            <w:szCs w:val="24"/>
            <w:lang w:eastAsia="fr-FR"/>
          </w:rPr>
          <w:delText>— C’est vrai !</w:delText>
        </w:r>
      </w:del>
    </w:p>
    <w:p w14:paraId="28D8ABCC" w14:textId="4E6B18B7" w:rsidR="009006A0" w:rsidRPr="009006A0" w:rsidDel="009006A0" w:rsidRDefault="009006A0" w:rsidP="009006A0">
      <w:pPr>
        <w:shd w:val="clear" w:color="auto" w:fill="F3F2EC"/>
        <w:spacing w:line="360" w:lineRule="atLeast"/>
        <w:rPr>
          <w:del w:id="651" w:author="Marguerite-Marie Bordry" w:date="2019-02-08T17:17:00Z"/>
          <w:rFonts w:ascii="Georgia" w:eastAsia="Times New Roman" w:hAnsi="Georgia" w:cs="Times New Roman"/>
          <w:color w:val="161616"/>
          <w:szCs w:val="24"/>
          <w:lang w:eastAsia="fr-FR"/>
        </w:rPr>
      </w:pPr>
      <w:del w:id="652" w:author="Marguerite-Marie Bordry" w:date="2019-02-08T17:17:00Z">
        <w:r w:rsidRPr="009006A0" w:rsidDel="009006A0">
          <w:rPr>
            <w:rFonts w:ascii="Georgia" w:eastAsia="Times New Roman" w:hAnsi="Georgia" w:cs="Times New Roman"/>
            <w:color w:val="161616"/>
            <w:szCs w:val="24"/>
            <w:lang w:eastAsia="fr-FR"/>
          </w:rPr>
          <w:delText>— Bravo, Agostino !</w:delText>
        </w:r>
      </w:del>
    </w:p>
    <w:p w14:paraId="1B43846F" w14:textId="01507A69" w:rsidR="009006A0" w:rsidRPr="009006A0" w:rsidDel="009006A0" w:rsidRDefault="009006A0" w:rsidP="009006A0">
      <w:pPr>
        <w:shd w:val="clear" w:color="auto" w:fill="F3F2EC"/>
        <w:spacing w:line="360" w:lineRule="atLeast"/>
        <w:rPr>
          <w:del w:id="653" w:author="Marguerite-Marie Bordry" w:date="2019-02-08T17:17:00Z"/>
          <w:rFonts w:ascii="Georgia" w:eastAsia="Times New Roman" w:hAnsi="Georgia" w:cs="Times New Roman"/>
          <w:color w:val="161616"/>
          <w:szCs w:val="24"/>
          <w:lang w:eastAsia="fr-FR"/>
        </w:rPr>
      </w:pPr>
      <w:del w:id="654" w:author="Marguerite-Marie Bordry" w:date="2019-02-08T17:17:00Z">
        <w:r w:rsidRPr="009006A0" w:rsidDel="009006A0">
          <w:rPr>
            <w:rFonts w:ascii="Georgia" w:eastAsia="Times New Roman" w:hAnsi="Georgia" w:cs="Times New Roman"/>
            <w:color w:val="161616"/>
            <w:szCs w:val="24"/>
            <w:lang w:eastAsia="fr-FR"/>
          </w:rPr>
          <w:delText>— Une véritable œuvre d’art, dit une voix forte que voilait un accent de mélancolie voulue.</w:delText>
        </w:r>
      </w:del>
    </w:p>
    <w:p w14:paraId="083C4934" w14:textId="04440A96" w:rsidR="009006A0" w:rsidRPr="009006A0" w:rsidDel="009006A0" w:rsidRDefault="009006A0" w:rsidP="009006A0">
      <w:pPr>
        <w:shd w:val="clear" w:color="auto" w:fill="F3F2EC"/>
        <w:spacing w:line="360" w:lineRule="atLeast"/>
        <w:rPr>
          <w:del w:id="655" w:author="Marguerite-Marie Bordry" w:date="2019-02-08T17:17:00Z"/>
          <w:rFonts w:ascii="Georgia" w:eastAsia="Times New Roman" w:hAnsi="Georgia" w:cs="Times New Roman"/>
          <w:color w:val="161616"/>
          <w:szCs w:val="24"/>
          <w:lang w:eastAsia="fr-FR"/>
        </w:rPr>
      </w:pPr>
      <w:del w:id="656" w:author="Marguerite-Marie Bordry" w:date="2019-02-08T17:17:00Z">
        <w:r w:rsidRPr="009006A0" w:rsidDel="009006A0">
          <w:rPr>
            <w:rFonts w:ascii="Georgia" w:eastAsia="Times New Roman" w:hAnsi="Georgia" w:cs="Times New Roman"/>
            <w:color w:val="161616"/>
            <w:szCs w:val="24"/>
            <w:lang w:eastAsia="fr-FR"/>
          </w:rPr>
          <w:delText>— Ce n’est point sa seule raison d’être, insinua Vespasiano ; lisez l’inscription, voilà la raison d’être !</w:delText>
        </w:r>
      </w:del>
    </w:p>
    <w:p w14:paraId="0BD1102F" w14:textId="3962AB1E" w:rsidR="009006A0" w:rsidRPr="009006A0" w:rsidDel="009006A0" w:rsidRDefault="009006A0" w:rsidP="009006A0">
      <w:pPr>
        <w:shd w:val="clear" w:color="auto" w:fill="F3F2EC"/>
        <w:spacing w:line="360" w:lineRule="atLeast"/>
        <w:rPr>
          <w:del w:id="657" w:author="Marguerite-Marie Bordry" w:date="2019-02-08T17:17:00Z"/>
          <w:rFonts w:ascii="Georgia" w:eastAsia="Times New Roman" w:hAnsi="Georgia" w:cs="Times New Roman"/>
          <w:color w:val="161616"/>
          <w:szCs w:val="24"/>
          <w:lang w:eastAsia="fr-FR"/>
        </w:rPr>
      </w:pPr>
      <w:del w:id="658" w:author="Marguerite-Marie Bordry" w:date="2019-02-08T17:17:00Z">
        <w:r w:rsidRPr="009006A0" w:rsidDel="009006A0">
          <w:rPr>
            <w:rFonts w:ascii="Georgia" w:eastAsia="Times New Roman" w:hAnsi="Georgia" w:cs="Times New Roman"/>
            <w:color w:val="161616"/>
            <w:szCs w:val="24"/>
            <w:lang w:eastAsia="fr-FR"/>
          </w:rPr>
          <w:delText>— Il en sera fait bruit par toute l’Italie, toute la province affluera pour voir cette plaque !</w:delText>
        </w:r>
      </w:del>
    </w:p>
    <w:p w14:paraId="6E6688B4" w14:textId="5F03BD5F" w:rsidR="009006A0" w:rsidRPr="009006A0" w:rsidDel="009006A0" w:rsidRDefault="009006A0" w:rsidP="009006A0">
      <w:pPr>
        <w:shd w:val="clear" w:color="auto" w:fill="F3F2EC"/>
        <w:spacing w:line="360" w:lineRule="atLeast"/>
        <w:rPr>
          <w:del w:id="659" w:author="Marguerite-Marie Bordry" w:date="2019-02-08T17:17:00Z"/>
          <w:rFonts w:ascii="Georgia" w:eastAsia="Times New Roman" w:hAnsi="Georgia" w:cs="Times New Roman"/>
          <w:color w:val="161616"/>
          <w:szCs w:val="24"/>
          <w:lang w:eastAsia="fr-FR"/>
        </w:rPr>
      </w:pPr>
      <w:del w:id="660" w:author="Marguerite-Marie Bordry" w:date="2019-02-08T17:17:00Z">
        <w:r w:rsidRPr="009006A0" w:rsidDel="009006A0">
          <w:rPr>
            <w:rFonts w:ascii="Georgia" w:eastAsia="Times New Roman" w:hAnsi="Georgia" w:cs="Times New Roman"/>
            <w:color w:val="161616"/>
            <w:szCs w:val="24"/>
            <w:lang w:eastAsia="fr-FR"/>
          </w:rPr>
          <w:delText>Agostino eut un sourire méchant : « De toute l’Italie ! Dites du monde entier ! »</w:delText>
        </w:r>
      </w:del>
    </w:p>
    <w:p w14:paraId="6E9752FB" w14:textId="5B319466" w:rsidR="009006A0" w:rsidRPr="009006A0" w:rsidDel="009006A0" w:rsidRDefault="009006A0" w:rsidP="009006A0">
      <w:pPr>
        <w:shd w:val="clear" w:color="auto" w:fill="F3F2EC"/>
        <w:spacing w:line="360" w:lineRule="atLeast"/>
        <w:rPr>
          <w:del w:id="661" w:author="Marguerite-Marie Bordry" w:date="2019-02-08T17:17:00Z"/>
          <w:rFonts w:ascii="Georgia" w:eastAsia="Times New Roman" w:hAnsi="Georgia" w:cs="Times New Roman"/>
          <w:color w:val="161616"/>
          <w:szCs w:val="24"/>
          <w:lang w:eastAsia="fr-FR"/>
        </w:rPr>
      </w:pPr>
      <w:del w:id="662" w:author="Marguerite-Marie Bordry" w:date="2019-02-08T17:17:00Z">
        <w:r w:rsidRPr="009006A0" w:rsidDel="009006A0">
          <w:rPr>
            <w:rFonts w:ascii="Georgia" w:eastAsia="Times New Roman" w:hAnsi="Georgia" w:cs="Times New Roman"/>
            <w:color w:val="161616"/>
            <w:szCs w:val="24"/>
            <w:lang w:eastAsia="fr-FR"/>
          </w:rPr>
          <w:delText>Tous crièrent, comme entraînés par l’assurance du sculpteur : « Oui ! Oui ! Il a raison ! »</w:delText>
        </w:r>
      </w:del>
    </w:p>
    <w:p w14:paraId="3E574F1C" w14:textId="413775C7" w:rsidR="009006A0" w:rsidRPr="009006A0" w:rsidDel="009006A0" w:rsidRDefault="009006A0" w:rsidP="009006A0">
      <w:pPr>
        <w:shd w:val="clear" w:color="auto" w:fill="F3F2EC"/>
        <w:spacing w:line="360" w:lineRule="atLeast"/>
        <w:rPr>
          <w:del w:id="663" w:author="Marguerite-Marie Bordry" w:date="2019-02-08T17:17:00Z"/>
          <w:rFonts w:ascii="Georgia" w:eastAsia="Times New Roman" w:hAnsi="Georgia" w:cs="Times New Roman"/>
          <w:color w:val="161616"/>
          <w:szCs w:val="24"/>
          <w:lang w:eastAsia="fr-FR"/>
        </w:rPr>
      </w:pPr>
      <w:del w:id="664" w:author="Marguerite-Marie Bordry" w:date="2019-02-08T17:17:00Z">
        <w:r w:rsidRPr="009006A0" w:rsidDel="009006A0">
          <w:rPr>
            <w:rFonts w:ascii="Georgia" w:eastAsia="Times New Roman" w:hAnsi="Georgia" w:cs="Times New Roman"/>
            <w:color w:val="161616"/>
            <w:szCs w:val="24"/>
            <w:lang w:eastAsia="fr-FR"/>
          </w:rPr>
          <w:delText>— C’est une bénédiction pour la ville !</w:delText>
        </w:r>
      </w:del>
    </w:p>
    <w:p w14:paraId="3682BC9D" w14:textId="406DBE5E" w:rsidR="009006A0" w:rsidRPr="009006A0" w:rsidDel="009006A0" w:rsidRDefault="009006A0" w:rsidP="009006A0">
      <w:pPr>
        <w:shd w:val="clear" w:color="auto" w:fill="F3F2EC"/>
        <w:spacing w:line="360" w:lineRule="atLeast"/>
        <w:rPr>
          <w:del w:id="665" w:author="Marguerite-Marie Bordry" w:date="2019-02-08T17:17:00Z"/>
          <w:rFonts w:ascii="Georgia" w:eastAsia="Times New Roman" w:hAnsi="Georgia" w:cs="Times New Roman"/>
          <w:color w:val="161616"/>
          <w:szCs w:val="24"/>
          <w:lang w:eastAsia="fr-FR"/>
        </w:rPr>
      </w:pPr>
      <w:del w:id="666" w:author="Marguerite-Marie Bordry" w:date="2019-02-08T17:17:00Z">
        <w:r w:rsidRPr="009006A0" w:rsidDel="009006A0">
          <w:rPr>
            <w:rFonts w:ascii="Georgia" w:eastAsia="Times New Roman" w:hAnsi="Georgia" w:cs="Times New Roman"/>
            <w:color w:val="161616"/>
            <w:szCs w:val="24"/>
            <w:lang w:eastAsia="fr-FR"/>
          </w:rPr>
          <w:delText>Les yeux d’Agostino brillaient : « Ravenne prendra un nouvel essor ! »</w:delText>
        </w:r>
      </w:del>
    </w:p>
    <w:p w14:paraId="508AABE6" w14:textId="5197F490" w:rsidR="009006A0" w:rsidRPr="009006A0" w:rsidDel="009006A0" w:rsidRDefault="009006A0" w:rsidP="009006A0">
      <w:pPr>
        <w:shd w:val="clear" w:color="auto" w:fill="F3F2EC"/>
        <w:spacing w:line="360" w:lineRule="atLeast"/>
        <w:rPr>
          <w:del w:id="667" w:author="Marguerite-Marie Bordry" w:date="2019-02-08T17:17:00Z"/>
          <w:rFonts w:ascii="Georgia" w:eastAsia="Times New Roman" w:hAnsi="Georgia" w:cs="Times New Roman"/>
          <w:color w:val="161616"/>
          <w:szCs w:val="24"/>
          <w:lang w:eastAsia="fr-FR"/>
        </w:rPr>
      </w:pPr>
      <w:del w:id="668" w:author="Marguerite-Marie Bordry" w:date="2019-02-08T17:17:00Z">
        <w:r w:rsidRPr="009006A0" w:rsidDel="009006A0">
          <w:rPr>
            <w:rFonts w:ascii="Georgia" w:eastAsia="Times New Roman" w:hAnsi="Georgia" w:cs="Times New Roman"/>
            <w:color w:val="161616"/>
            <w:szCs w:val="24"/>
            <w:lang w:eastAsia="fr-FR"/>
          </w:rPr>
          <w:delText>La jubilation était à son apogée parmi l’austère compagnie : « Vive le duc ! Vive le duc ! »</w:delText>
        </w:r>
      </w:del>
    </w:p>
    <w:p w14:paraId="72F180BA" w14:textId="603E1E1D" w:rsidR="009006A0" w:rsidRPr="009006A0" w:rsidDel="009006A0" w:rsidRDefault="009006A0" w:rsidP="009006A0">
      <w:pPr>
        <w:shd w:val="clear" w:color="auto" w:fill="F3F2EC"/>
        <w:spacing w:line="360" w:lineRule="atLeast"/>
        <w:rPr>
          <w:del w:id="669" w:author="Marguerite-Marie Bordry" w:date="2019-02-08T17:17:00Z"/>
          <w:rFonts w:ascii="Georgia" w:eastAsia="Times New Roman" w:hAnsi="Georgia" w:cs="Times New Roman"/>
          <w:color w:val="161616"/>
          <w:szCs w:val="24"/>
          <w:lang w:eastAsia="fr-FR"/>
        </w:rPr>
      </w:pPr>
      <w:del w:id="670" w:author="Marguerite-Marie Bordry" w:date="2019-02-08T17:17:00Z">
        <w:r w:rsidRPr="009006A0" w:rsidDel="009006A0">
          <w:rPr>
            <w:rFonts w:ascii="Georgia" w:eastAsia="Times New Roman" w:hAnsi="Georgia" w:cs="Times New Roman"/>
            <w:color w:val="161616"/>
            <w:szCs w:val="24"/>
            <w:lang w:eastAsia="fr-FR"/>
          </w:rPr>
          <w:delText>— Parabosco est un prince digne de ce nom ! Il ne dort pas ! » Une voix grêle siffla : « La princesse non plus ! »</w:delText>
        </w:r>
      </w:del>
    </w:p>
    <w:p w14:paraId="35E4482C" w14:textId="4C5BB06D" w:rsidR="009006A0" w:rsidRPr="009006A0" w:rsidDel="009006A0" w:rsidRDefault="009006A0" w:rsidP="009006A0">
      <w:pPr>
        <w:shd w:val="clear" w:color="auto" w:fill="F3F2EC"/>
        <w:spacing w:line="360" w:lineRule="atLeast"/>
        <w:rPr>
          <w:del w:id="671" w:author="Marguerite-Marie Bordry" w:date="2019-02-08T17:17:00Z"/>
          <w:rFonts w:ascii="Georgia" w:eastAsia="Times New Roman" w:hAnsi="Georgia" w:cs="Times New Roman"/>
          <w:color w:val="161616"/>
          <w:szCs w:val="24"/>
          <w:lang w:eastAsia="fr-FR"/>
        </w:rPr>
      </w:pPr>
      <w:del w:id="672" w:author="Marguerite-Marie Bordry" w:date="2019-02-08T17:17:00Z">
        <w:r w:rsidRPr="009006A0" w:rsidDel="009006A0">
          <w:rPr>
            <w:rFonts w:ascii="Georgia" w:eastAsia="Times New Roman" w:hAnsi="Georgia" w:cs="Times New Roman"/>
            <w:color w:val="161616"/>
            <w:szCs w:val="24"/>
            <w:lang w:eastAsia="fr-FR"/>
          </w:rPr>
          <w:delText>Cette interruption fit scandale.</w:delText>
        </w:r>
      </w:del>
    </w:p>
    <w:p w14:paraId="11B18958" w14:textId="75539826" w:rsidR="009006A0" w:rsidRPr="009006A0" w:rsidDel="009006A0" w:rsidRDefault="009006A0" w:rsidP="009006A0">
      <w:pPr>
        <w:shd w:val="clear" w:color="auto" w:fill="F3F2EC"/>
        <w:spacing w:line="360" w:lineRule="atLeast"/>
        <w:rPr>
          <w:del w:id="673" w:author="Marguerite-Marie Bordry" w:date="2019-02-08T17:17:00Z"/>
          <w:rFonts w:ascii="Georgia" w:eastAsia="Times New Roman" w:hAnsi="Georgia" w:cs="Times New Roman"/>
          <w:color w:val="161616"/>
          <w:szCs w:val="24"/>
          <w:lang w:eastAsia="fr-FR"/>
        </w:rPr>
      </w:pPr>
      <w:del w:id="674" w:author="Marguerite-Marie Bordry" w:date="2019-02-08T17:17:00Z">
        <w:r w:rsidRPr="009006A0" w:rsidDel="009006A0">
          <w:rPr>
            <w:rFonts w:ascii="Georgia" w:eastAsia="Times New Roman" w:hAnsi="Georgia" w:cs="Times New Roman"/>
            <w:color w:val="161616"/>
            <w:szCs w:val="24"/>
            <w:lang w:eastAsia="fr-FR"/>
          </w:rPr>
          <w:delText>— Voulez-vous bien vous taire, vous là-bas, ou désirez-vous faire la connaissance des cachots ?</w:delText>
        </w:r>
      </w:del>
    </w:p>
    <w:p w14:paraId="62EEA1C6" w14:textId="75C7B8EA" w:rsidR="009006A0" w:rsidRPr="009006A0" w:rsidDel="009006A0" w:rsidRDefault="009006A0" w:rsidP="009006A0">
      <w:pPr>
        <w:shd w:val="clear" w:color="auto" w:fill="F3F2EC"/>
        <w:spacing w:line="360" w:lineRule="atLeast"/>
        <w:rPr>
          <w:del w:id="675" w:author="Marguerite-Marie Bordry" w:date="2019-02-08T17:17:00Z"/>
          <w:rFonts w:ascii="Georgia" w:eastAsia="Times New Roman" w:hAnsi="Georgia" w:cs="Times New Roman"/>
          <w:color w:val="161616"/>
          <w:szCs w:val="24"/>
          <w:lang w:eastAsia="fr-FR"/>
        </w:rPr>
      </w:pPr>
      <w:del w:id="676" w:author="Marguerite-Marie Bordry" w:date="2019-02-08T17:17:00Z">
        <w:r w:rsidRPr="009006A0" w:rsidDel="009006A0">
          <w:rPr>
            <w:rFonts w:ascii="Georgia" w:eastAsia="Times New Roman" w:hAnsi="Georgia" w:cs="Times New Roman"/>
            <w:color w:val="161616"/>
            <w:szCs w:val="24"/>
            <w:lang w:eastAsia="fr-FR"/>
          </w:rPr>
          <w:delText>— Et puis qu’en savez-vous ?</w:delText>
        </w:r>
      </w:del>
    </w:p>
    <w:p w14:paraId="77C11A98" w14:textId="52CCAD88" w:rsidR="009006A0" w:rsidRPr="009006A0" w:rsidDel="009006A0" w:rsidRDefault="009006A0" w:rsidP="009006A0">
      <w:pPr>
        <w:shd w:val="clear" w:color="auto" w:fill="F3F2EC"/>
        <w:spacing w:line="360" w:lineRule="atLeast"/>
        <w:rPr>
          <w:del w:id="677" w:author="Marguerite-Marie Bordry" w:date="2019-02-08T17:17:00Z"/>
          <w:rFonts w:ascii="Georgia" w:eastAsia="Times New Roman" w:hAnsi="Georgia" w:cs="Times New Roman"/>
          <w:color w:val="161616"/>
          <w:szCs w:val="24"/>
          <w:lang w:eastAsia="fr-FR"/>
        </w:rPr>
      </w:pPr>
      <w:del w:id="678" w:author="Marguerite-Marie Bordry" w:date="2019-02-08T17:17:00Z">
        <w:r w:rsidRPr="009006A0" w:rsidDel="009006A0">
          <w:rPr>
            <w:rFonts w:ascii="Georgia" w:eastAsia="Times New Roman" w:hAnsi="Georgia" w:cs="Times New Roman"/>
            <w:color w:val="161616"/>
            <w:szCs w:val="24"/>
            <w:lang w:eastAsia="fr-FR"/>
          </w:rPr>
          <w:delText>— La princesse pourtant… fit la voix grêle.</w:delText>
        </w:r>
      </w:del>
    </w:p>
    <w:p w14:paraId="4626281D" w14:textId="19C9FEDC" w:rsidR="009006A0" w:rsidRPr="009006A0" w:rsidDel="009006A0" w:rsidRDefault="009006A0" w:rsidP="009006A0">
      <w:pPr>
        <w:shd w:val="clear" w:color="auto" w:fill="F3F2EC"/>
        <w:spacing w:line="360" w:lineRule="atLeast"/>
        <w:rPr>
          <w:del w:id="679" w:author="Marguerite-Marie Bordry" w:date="2019-02-08T17:17:00Z"/>
          <w:rFonts w:ascii="Georgia" w:eastAsia="Times New Roman" w:hAnsi="Georgia" w:cs="Times New Roman"/>
          <w:color w:val="161616"/>
          <w:szCs w:val="24"/>
          <w:lang w:eastAsia="fr-FR"/>
        </w:rPr>
      </w:pPr>
      <w:del w:id="680" w:author="Marguerite-Marie Bordry" w:date="2019-02-08T17:17:00Z">
        <w:r w:rsidRPr="009006A0" w:rsidDel="009006A0">
          <w:rPr>
            <w:rFonts w:ascii="Georgia" w:eastAsia="Times New Roman" w:hAnsi="Georgia" w:cs="Times New Roman"/>
            <w:color w:val="161616"/>
            <w:szCs w:val="24"/>
            <w:lang w:eastAsia="fr-FR"/>
          </w:rPr>
          <w:delText>— Si le duc le veut…</w:delText>
        </w:r>
      </w:del>
    </w:p>
    <w:p w14:paraId="40DDB3C8" w14:textId="24420715" w:rsidR="009006A0" w:rsidRPr="009006A0" w:rsidDel="009006A0" w:rsidRDefault="009006A0" w:rsidP="009006A0">
      <w:pPr>
        <w:shd w:val="clear" w:color="auto" w:fill="F3F2EC"/>
        <w:spacing w:line="360" w:lineRule="atLeast"/>
        <w:rPr>
          <w:del w:id="681" w:author="Marguerite-Marie Bordry" w:date="2019-02-08T17:17:00Z"/>
          <w:rFonts w:ascii="Georgia" w:eastAsia="Times New Roman" w:hAnsi="Georgia" w:cs="Times New Roman"/>
          <w:color w:val="161616"/>
          <w:szCs w:val="24"/>
          <w:lang w:eastAsia="fr-FR"/>
        </w:rPr>
      </w:pPr>
      <w:del w:id="682" w:author="Marguerite-Marie Bordry" w:date="2019-02-08T17:17:00Z">
        <w:r w:rsidRPr="009006A0" w:rsidDel="009006A0">
          <w:rPr>
            <w:rFonts w:ascii="Georgia" w:eastAsia="Times New Roman" w:hAnsi="Georgia" w:cs="Times New Roman"/>
            <w:color w:val="161616"/>
            <w:szCs w:val="24"/>
            <w:lang w:eastAsia="fr-FR"/>
          </w:rPr>
          <w:lastRenderedPageBreak/>
          <w:delText>— Que croyez-vous ?</w:delText>
        </w:r>
      </w:del>
    </w:p>
    <w:p w14:paraId="1446D1EE" w14:textId="3CA6137A" w:rsidR="009006A0" w:rsidRPr="009006A0" w:rsidDel="009006A0" w:rsidRDefault="009006A0" w:rsidP="009006A0">
      <w:pPr>
        <w:shd w:val="clear" w:color="auto" w:fill="F3F2EC"/>
        <w:spacing w:line="360" w:lineRule="atLeast"/>
        <w:rPr>
          <w:del w:id="683" w:author="Marguerite-Marie Bordry" w:date="2019-02-08T17:17:00Z"/>
          <w:rFonts w:ascii="Georgia" w:eastAsia="Times New Roman" w:hAnsi="Georgia" w:cs="Times New Roman"/>
          <w:color w:val="161616"/>
          <w:szCs w:val="24"/>
          <w:lang w:eastAsia="fr-FR"/>
        </w:rPr>
      </w:pPr>
      <w:del w:id="684" w:author="Marguerite-Marie Bordry" w:date="2019-02-08T17:17:00Z">
        <w:r w:rsidRPr="009006A0" w:rsidDel="009006A0">
          <w:rPr>
            <w:rFonts w:ascii="Georgia" w:eastAsia="Times New Roman" w:hAnsi="Georgia" w:cs="Times New Roman"/>
            <w:color w:val="161616"/>
            <w:szCs w:val="24"/>
            <w:lang w:eastAsia="fr-FR"/>
          </w:rPr>
          <w:delText>— Ce n’est en tout cas pas contre notre bien.</w:delText>
        </w:r>
      </w:del>
    </w:p>
    <w:p w14:paraId="7BF05BDE" w14:textId="2386135A" w:rsidR="009006A0" w:rsidRPr="009006A0" w:rsidDel="009006A0" w:rsidRDefault="009006A0" w:rsidP="009006A0">
      <w:pPr>
        <w:shd w:val="clear" w:color="auto" w:fill="F3F2EC"/>
        <w:spacing w:line="360" w:lineRule="atLeast"/>
        <w:rPr>
          <w:del w:id="685" w:author="Marguerite-Marie Bordry" w:date="2019-02-08T17:17:00Z"/>
          <w:rFonts w:ascii="Georgia" w:eastAsia="Times New Roman" w:hAnsi="Georgia" w:cs="Times New Roman"/>
          <w:color w:val="161616"/>
          <w:szCs w:val="24"/>
          <w:lang w:eastAsia="fr-FR"/>
        </w:rPr>
      </w:pPr>
      <w:del w:id="686" w:author="Marguerite-Marie Bordry" w:date="2019-02-08T17:17:00Z">
        <w:r w:rsidRPr="009006A0" w:rsidDel="009006A0">
          <w:rPr>
            <w:rFonts w:ascii="Georgia" w:eastAsia="Times New Roman" w:hAnsi="Georgia" w:cs="Times New Roman"/>
            <w:color w:val="161616"/>
            <w:szCs w:val="24"/>
            <w:lang w:eastAsia="fr-FR"/>
          </w:rPr>
          <w:delText>— Il faut… commença le secrétaire qu’une ingénieuse idée soudainement éclose agitait et charmait à la fois, « il faut.., reprit-il en élevant la voix jusqu’à son plus haut diapason, il faut remercier le duc et remercier la princesse. »</w:delText>
        </w:r>
      </w:del>
    </w:p>
    <w:p w14:paraId="4F014DA2" w14:textId="3DA5D8AC" w:rsidR="009006A0" w:rsidRPr="009006A0" w:rsidDel="009006A0" w:rsidRDefault="009006A0" w:rsidP="009006A0">
      <w:pPr>
        <w:shd w:val="clear" w:color="auto" w:fill="F3F2EC"/>
        <w:spacing w:line="360" w:lineRule="atLeast"/>
        <w:rPr>
          <w:del w:id="687" w:author="Marguerite-Marie Bordry" w:date="2019-02-08T17:17:00Z"/>
          <w:rFonts w:ascii="Georgia" w:eastAsia="Times New Roman" w:hAnsi="Georgia" w:cs="Times New Roman"/>
          <w:color w:val="161616"/>
          <w:szCs w:val="24"/>
          <w:lang w:eastAsia="fr-FR"/>
        </w:rPr>
      </w:pPr>
      <w:del w:id="688" w:author="Marguerite-Marie Bordry" w:date="2019-02-08T17:17:00Z">
        <w:r w:rsidRPr="009006A0" w:rsidDel="009006A0">
          <w:rPr>
            <w:rFonts w:ascii="Georgia" w:eastAsia="Times New Roman" w:hAnsi="Georgia" w:cs="Times New Roman"/>
            <w:color w:val="161616"/>
            <w:szCs w:val="24"/>
            <w:lang w:eastAsia="fr-FR"/>
          </w:rPr>
          <w:delText>Un frémissement approbatif salua ces paroles et l’assistance les répéta avec conviction.</w:delText>
        </w:r>
      </w:del>
    </w:p>
    <w:p w14:paraId="000C0E9B" w14:textId="32B86386" w:rsidR="009006A0" w:rsidRPr="009006A0" w:rsidDel="009006A0" w:rsidRDefault="009006A0" w:rsidP="009006A0">
      <w:pPr>
        <w:shd w:val="clear" w:color="auto" w:fill="F3F2EC"/>
        <w:spacing w:line="360" w:lineRule="atLeast"/>
        <w:rPr>
          <w:del w:id="689" w:author="Marguerite-Marie Bordry" w:date="2019-02-08T17:17:00Z"/>
          <w:rFonts w:ascii="Georgia" w:eastAsia="Times New Roman" w:hAnsi="Georgia" w:cs="Times New Roman"/>
          <w:color w:val="161616"/>
          <w:szCs w:val="24"/>
          <w:lang w:eastAsia="fr-FR"/>
        </w:rPr>
      </w:pPr>
      <w:del w:id="690" w:author="Marguerite-Marie Bordry" w:date="2019-02-08T17:17:00Z">
        <w:r w:rsidRPr="009006A0" w:rsidDel="009006A0">
          <w:rPr>
            <w:rFonts w:ascii="Georgia" w:eastAsia="Times New Roman" w:hAnsi="Georgia" w:cs="Times New Roman"/>
            <w:color w:val="161616"/>
            <w:szCs w:val="24"/>
            <w:lang w:eastAsia="fr-FR"/>
          </w:rPr>
          <w:delText>Agostino, dont l’excitation touchait à la démence, interrompit : « Et Franzesco Gambi ? Vous ne devez pas oublier celui-là ! »</w:delText>
        </w:r>
      </w:del>
    </w:p>
    <w:p w14:paraId="6999001C" w14:textId="0D4876CA" w:rsidR="009006A0" w:rsidRPr="009006A0" w:rsidDel="009006A0" w:rsidRDefault="009006A0" w:rsidP="009006A0">
      <w:pPr>
        <w:shd w:val="clear" w:color="auto" w:fill="F3F2EC"/>
        <w:spacing w:line="360" w:lineRule="atLeast"/>
        <w:rPr>
          <w:del w:id="691" w:author="Marguerite-Marie Bordry" w:date="2019-02-08T17:17:00Z"/>
          <w:rFonts w:ascii="Georgia" w:eastAsia="Times New Roman" w:hAnsi="Georgia" w:cs="Times New Roman"/>
          <w:color w:val="161616"/>
          <w:szCs w:val="24"/>
          <w:lang w:eastAsia="fr-FR"/>
        </w:rPr>
      </w:pPr>
      <w:del w:id="692" w:author="Marguerite-Marie Bordry" w:date="2019-02-08T17:17:00Z">
        <w:r w:rsidRPr="009006A0" w:rsidDel="009006A0">
          <w:rPr>
            <w:rFonts w:ascii="Georgia" w:eastAsia="Times New Roman" w:hAnsi="Georgia" w:cs="Times New Roman"/>
            <w:color w:val="161616"/>
            <w:szCs w:val="24"/>
            <w:lang w:eastAsia="fr-FR"/>
          </w:rPr>
          <w:delText>Le son de sa voix avait quelque gravité, tandis que ses yeux riaient malicieusement.</w:delText>
        </w:r>
      </w:del>
    </w:p>
    <w:p w14:paraId="2DA62E08" w14:textId="51298CC4" w:rsidR="009006A0" w:rsidRPr="009006A0" w:rsidDel="009006A0" w:rsidRDefault="009006A0" w:rsidP="009006A0">
      <w:pPr>
        <w:shd w:val="clear" w:color="auto" w:fill="F3F2EC"/>
        <w:spacing w:line="360" w:lineRule="atLeast"/>
        <w:rPr>
          <w:del w:id="693" w:author="Marguerite-Marie Bordry" w:date="2019-02-08T17:17:00Z"/>
          <w:rFonts w:ascii="Georgia" w:eastAsia="Times New Roman" w:hAnsi="Georgia" w:cs="Times New Roman"/>
          <w:color w:val="161616"/>
          <w:szCs w:val="24"/>
          <w:lang w:eastAsia="fr-FR"/>
        </w:rPr>
      </w:pPr>
      <w:del w:id="694" w:author="Marguerite-Marie Bordry" w:date="2019-02-08T17:17:00Z">
        <w:r w:rsidRPr="009006A0" w:rsidDel="009006A0">
          <w:rPr>
            <w:rFonts w:ascii="Georgia" w:eastAsia="Times New Roman" w:hAnsi="Georgia" w:cs="Times New Roman"/>
            <w:color w:val="161616"/>
            <w:szCs w:val="24"/>
            <w:lang w:eastAsia="fr-FR"/>
          </w:rPr>
          <w:delText>— Oui ! Oui ! le jeune Gambi !</w:delText>
        </w:r>
      </w:del>
    </w:p>
    <w:p w14:paraId="5B40B3AF" w14:textId="1979C5CA" w:rsidR="009006A0" w:rsidRPr="009006A0" w:rsidDel="009006A0" w:rsidRDefault="009006A0" w:rsidP="009006A0">
      <w:pPr>
        <w:shd w:val="clear" w:color="auto" w:fill="F3F2EC"/>
        <w:spacing w:line="360" w:lineRule="atLeast"/>
        <w:rPr>
          <w:del w:id="695" w:author="Marguerite-Marie Bordry" w:date="2019-02-08T17:17:00Z"/>
          <w:rFonts w:ascii="Georgia" w:eastAsia="Times New Roman" w:hAnsi="Georgia" w:cs="Times New Roman"/>
          <w:color w:val="161616"/>
          <w:szCs w:val="24"/>
          <w:lang w:eastAsia="fr-FR"/>
        </w:rPr>
      </w:pPr>
      <w:del w:id="696" w:author="Marguerite-Marie Bordry" w:date="2019-02-08T17:17:00Z">
        <w:r w:rsidRPr="009006A0" w:rsidDel="009006A0">
          <w:rPr>
            <w:rFonts w:ascii="Georgia" w:eastAsia="Times New Roman" w:hAnsi="Georgia" w:cs="Times New Roman"/>
            <w:color w:val="161616"/>
            <w:szCs w:val="24"/>
            <w:lang w:eastAsia="fr-FR"/>
          </w:rPr>
          <w:delText>— Chez le duc !</w:delText>
        </w:r>
      </w:del>
    </w:p>
    <w:p w14:paraId="5C3A250D" w14:textId="3E66FA6B" w:rsidR="009006A0" w:rsidRPr="009006A0" w:rsidDel="009006A0" w:rsidRDefault="009006A0" w:rsidP="009006A0">
      <w:pPr>
        <w:shd w:val="clear" w:color="auto" w:fill="F3F2EC"/>
        <w:spacing w:line="360" w:lineRule="atLeast"/>
        <w:rPr>
          <w:del w:id="697" w:author="Marguerite-Marie Bordry" w:date="2019-02-08T17:17:00Z"/>
          <w:rFonts w:ascii="Georgia" w:eastAsia="Times New Roman" w:hAnsi="Georgia" w:cs="Times New Roman"/>
          <w:color w:val="161616"/>
          <w:szCs w:val="24"/>
          <w:lang w:eastAsia="fr-FR"/>
        </w:rPr>
      </w:pPr>
      <w:del w:id="698" w:author="Marguerite-Marie Bordry" w:date="2019-02-08T17:17:00Z">
        <w:r w:rsidRPr="009006A0" w:rsidDel="009006A0">
          <w:rPr>
            <w:rFonts w:ascii="Georgia" w:eastAsia="Times New Roman" w:hAnsi="Georgia" w:cs="Times New Roman"/>
            <w:color w:val="161616"/>
            <w:szCs w:val="24"/>
            <w:lang w:eastAsia="fr-FR"/>
          </w:rPr>
          <w:delText>— Que les sénateurs aillent chez le duc, criait la foule.</w:delText>
        </w:r>
      </w:del>
    </w:p>
    <w:p w14:paraId="3DAC53D1" w14:textId="4AF76C45" w:rsidR="009006A0" w:rsidRPr="009006A0" w:rsidDel="009006A0" w:rsidRDefault="009006A0" w:rsidP="009006A0">
      <w:pPr>
        <w:shd w:val="clear" w:color="auto" w:fill="F3F2EC"/>
        <w:spacing w:line="360" w:lineRule="atLeast"/>
        <w:rPr>
          <w:del w:id="699" w:author="Marguerite-Marie Bordry" w:date="2019-02-08T17:17:00Z"/>
          <w:rFonts w:ascii="Georgia" w:eastAsia="Times New Roman" w:hAnsi="Georgia" w:cs="Times New Roman"/>
          <w:color w:val="161616"/>
          <w:szCs w:val="24"/>
          <w:lang w:eastAsia="fr-FR"/>
        </w:rPr>
      </w:pPr>
      <w:del w:id="700" w:author="Marguerite-Marie Bordry" w:date="2019-02-08T17:17:00Z">
        <w:r w:rsidRPr="009006A0" w:rsidDel="009006A0">
          <w:rPr>
            <w:rFonts w:ascii="Georgia" w:eastAsia="Times New Roman" w:hAnsi="Georgia" w:cs="Times New Roman"/>
            <w:color w:val="161616"/>
            <w:szCs w:val="24"/>
            <w:lang w:eastAsia="fr-FR"/>
          </w:rPr>
          <w:delText>— Oui ! D’abord chez le duc !</w:delText>
        </w:r>
      </w:del>
    </w:p>
    <w:p w14:paraId="17184894" w14:textId="10330591" w:rsidR="009006A0" w:rsidRPr="009006A0" w:rsidDel="009006A0" w:rsidRDefault="009006A0" w:rsidP="009006A0">
      <w:pPr>
        <w:shd w:val="clear" w:color="auto" w:fill="F3F2EC"/>
        <w:spacing w:line="360" w:lineRule="atLeast"/>
        <w:rPr>
          <w:del w:id="701" w:author="Marguerite-Marie Bordry" w:date="2019-02-08T17:17:00Z"/>
          <w:rFonts w:ascii="Georgia" w:eastAsia="Times New Roman" w:hAnsi="Georgia" w:cs="Times New Roman"/>
          <w:color w:val="161616"/>
          <w:szCs w:val="24"/>
          <w:lang w:eastAsia="fr-FR"/>
        </w:rPr>
      </w:pPr>
      <w:del w:id="702" w:author="Marguerite-Marie Bordry" w:date="2019-02-08T17:17:00Z">
        <w:r w:rsidRPr="009006A0" w:rsidDel="009006A0">
          <w:rPr>
            <w:rFonts w:ascii="Georgia" w:eastAsia="Times New Roman" w:hAnsi="Georgia" w:cs="Times New Roman"/>
            <w:color w:val="161616"/>
            <w:szCs w:val="24"/>
            <w:lang w:eastAsia="fr-FR"/>
          </w:rPr>
          <w:delText>Les sénateurs s’interrogèrent en rapprochant leurs têtes comme dans tout conciliabule important. Ils sentaient la responsabilité qui pesait sur eux de n’avoir encore rien décidé au sujet de ce considérable événement. Il était temps de préparer le discours que l’on tiendrait à Parabosco et d’en arrêter les termes.</w:delText>
        </w:r>
      </w:del>
    </w:p>
    <w:p w14:paraId="19A50C77" w14:textId="7F5502D3" w:rsidR="009006A0" w:rsidRPr="009006A0" w:rsidDel="009006A0" w:rsidRDefault="009006A0" w:rsidP="009006A0">
      <w:pPr>
        <w:shd w:val="clear" w:color="auto" w:fill="F3F2EC"/>
        <w:spacing w:line="360" w:lineRule="atLeast"/>
        <w:rPr>
          <w:del w:id="703" w:author="Marguerite-Marie Bordry" w:date="2019-02-08T17:17:00Z"/>
          <w:rFonts w:ascii="Georgia" w:eastAsia="Times New Roman" w:hAnsi="Georgia" w:cs="Times New Roman"/>
          <w:color w:val="161616"/>
          <w:szCs w:val="24"/>
          <w:lang w:eastAsia="fr-FR"/>
        </w:rPr>
      </w:pPr>
      <w:del w:id="704" w:author="Marguerite-Marie Bordry" w:date="2019-02-08T17:17:00Z">
        <w:r w:rsidRPr="009006A0" w:rsidDel="009006A0">
          <w:rPr>
            <w:rFonts w:ascii="Georgia" w:eastAsia="Times New Roman" w:hAnsi="Georgia" w:cs="Times New Roman"/>
            <w:color w:val="161616"/>
            <w:szCs w:val="24"/>
            <w:lang w:eastAsia="fr-FR"/>
          </w:rPr>
          <w:delText>À cet instant Gonzalvo, qui s’était glissé dans la foule et n’avait rien perdu des paroles précédemment prononcées, fit son apparition au premier rang des spectateurs et interpella Vespasiano : « Attendez un instant ! Je vais prévenir Sa Grâce le duc de votre visite, car elle traite d’importantes affaires qui pourraient retarder l’heure de votre audience. »</w:delText>
        </w:r>
      </w:del>
    </w:p>
    <w:p w14:paraId="6BDBFBA2" w14:textId="53072734" w:rsidR="009006A0" w:rsidRPr="009006A0" w:rsidDel="009006A0" w:rsidRDefault="009006A0" w:rsidP="009006A0">
      <w:pPr>
        <w:shd w:val="clear" w:color="auto" w:fill="F3F2EC"/>
        <w:spacing w:line="360" w:lineRule="atLeast"/>
        <w:rPr>
          <w:del w:id="705" w:author="Marguerite-Marie Bordry" w:date="2019-02-08T17:17:00Z"/>
          <w:rFonts w:ascii="Georgia" w:eastAsia="Times New Roman" w:hAnsi="Georgia" w:cs="Times New Roman"/>
          <w:color w:val="161616"/>
          <w:szCs w:val="24"/>
          <w:lang w:eastAsia="fr-FR"/>
        </w:rPr>
      </w:pPr>
      <w:del w:id="706" w:author="Marguerite-Marie Bordry" w:date="2019-02-08T17:17:00Z">
        <w:r w:rsidRPr="009006A0" w:rsidDel="009006A0">
          <w:rPr>
            <w:rFonts w:ascii="Georgia" w:eastAsia="Times New Roman" w:hAnsi="Georgia" w:cs="Times New Roman"/>
            <w:color w:val="161616"/>
            <w:szCs w:val="24"/>
            <w:lang w:eastAsia="fr-FR"/>
          </w:rPr>
          <w:delText>Vespasiano se confondait encore en remerciements que Gonzalvo était déjà loin, humblement salué sur son passage.</w:delText>
        </w:r>
      </w:del>
    </w:p>
    <w:p w14:paraId="71515DD9" w14:textId="13B986FD" w:rsidR="009006A0" w:rsidRPr="009006A0" w:rsidDel="009006A0" w:rsidRDefault="009006A0" w:rsidP="009006A0">
      <w:pPr>
        <w:shd w:val="clear" w:color="auto" w:fill="F3F2EC"/>
        <w:spacing w:line="360" w:lineRule="atLeast"/>
        <w:rPr>
          <w:del w:id="707" w:author="Marguerite-Marie Bordry" w:date="2019-02-08T17:17:00Z"/>
          <w:rFonts w:ascii="Georgia" w:eastAsia="Times New Roman" w:hAnsi="Georgia" w:cs="Times New Roman"/>
          <w:color w:val="161616"/>
          <w:szCs w:val="24"/>
          <w:lang w:eastAsia="fr-FR"/>
        </w:rPr>
      </w:pPr>
      <w:del w:id="708" w:author="Marguerite-Marie Bordry" w:date="2019-02-08T17:17:00Z">
        <w:r w:rsidRPr="009006A0" w:rsidDel="009006A0">
          <w:rPr>
            <w:rFonts w:ascii="Georgia" w:eastAsia="Times New Roman" w:hAnsi="Georgia" w:cs="Times New Roman"/>
            <w:color w:val="161616"/>
            <w:szCs w:val="24"/>
            <w:lang w:eastAsia="fr-FR"/>
          </w:rPr>
          <w:delText>Jamais la considération populaire ne lui avait été aussi complètement manifestée.</w:delText>
        </w:r>
      </w:del>
    </w:p>
    <w:p w14:paraId="598A5287" w14:textId="6130B1B2" w:rsidR="009006A0" w:rsidRPr="009006A0" w:rsidDel="009006A0" w:rsidRDefault="009006A0" w:rsidP="009006A0">
      <w:pPr>
        <w:shd w:val="clear" w:color="auto" w:fill="F3F2EC"/>
        <w:spacing w:line="360" w:lineRule="atLeast"/>
        <w:rPr>
          <w:del w:id="709" w:author="Marguerite-Marie Bordry" w:date="2019-02-08T17:17:00Z"/>
          <w:rFonts w:ascii="Georgia" w:eastAsia="Times New Roman" w:hAnsi="Georgia" w:cs="Times New Roman"/>
          <w:color w:val="161616"/>
          <w:szCs w:val="24"/>
          <w:lang w:eastAsia="fr-FR"/>
        </w:rPr>
      </w:pPr>
      <w:del w:id="710" w:author="Marguerite-Marie Bordry" w:date="2019-02-08T17:17:00Z">
        <w:r w:rsidRPr="009006A0" w:rsidDel="009006A0">
          <w:rPr>
            <w:rFonts w:ascii="Georgia" w:eastAsia="Times New Roman" w:hAnsi="Georgia" w:cs="Times New Roman"/>
            <w:color w:val="161616"/>
            <w:szCs w:val="24"/>
            <w:lang w:eastAsia="fr-FR"/>
          </w:rPr>
          <w:delText>À la faveur de l’émotion générale, Agostino disparut. Il prit gaiement le chemin du palais, rasa le mur et vint frapper à une petite porte qu’il connaissait bien. Le gardien des remparts, militaire chevronné, lui ouvrit.</w:delText>
        </w:r>
      </w:del>
    </w:p>
    <w:p w14:paraId="2A8CF942" w14:textId="355C407C" w:rsidR="009006A0" w:rsidRPr="009006A0" w:rsidDel="009006A0" w:rsidRDefault="009006A0" w:rsidP="009006A0">
      <w:pPr>
        <w:shd w:val="clear" w:color="auto" w:fill="F3F2EC"/>
        <w:spacing w:line="360" w:lineRule="atLeast"/>
        <w:rPr>
          <w:del w:id="711" w:author="Marguerite-Marie Bordry" w:date="2019-02-08T17:17:00Z"/>
          <w:rFonts w:ascii="Georgia" w:eastAsia="Times New Roman" w:hAnsi="Georgia" w:cs="Times New Roman"/>
          <w:color w:val="161616"/>
          <w:szCs w:val="24"/>
          <w:lang w:eastAsia="fr-FR"/>
        </w:rPr>
      </w:pPr>
      <w:del w:id="712" w:author="Marguerite-Marie Bordry" w:date="2019-02-08T17:17:00Z">
        <w:r w:rsidRPr="009006A0" w:rsidDel="009006A0">
          <w:rPr>
            <w:rFonts w:ascii="Georgia" w:eastAsia="Times New Roman" w:hAnsi="Georgia" w:cs="Times New Roman"/>
            <w:color w:val="161616"/>
            <w:szCs w:val="24"/>
            <w:lang w:eastAsia="fr-FR"/>
          </w:rPr>
          <w:delText>« On est venu pour les salves, n’est-ce pas ? » demanda Agostino d’un air affairé.</w:delText>
        </w:r>
      </w:del>
    </w:p>
    <w:p w14:paraId="7D43283F" w14:textId="5EE9FFAA" w:rsidR="009006A0" w:rsidRPr="009006A0" w:rsidDel="009006A0" w:rsidRDefault="009006A0" w:rsidP="009006A0">
      <w:pPr>
        <w:shd w:val="clear" w:color="auto" w:fill="F3F2EC"/>
        <w:spacing w:line="360" w:lineRule="atLeast"/>
        <w:rPr>
          <w:del w:id="713" w:author="Marguerite-Marie Bordry" w:date="2019-02-08T17:17:00Z"/>
          <w:rFonts w:ascii="Georgia" w:eastAsia="Times New Roman" w:hAnsi="Georgia" w:cs="Times New Roman"/>
          <w:color w:val="161616"/>
          <w:szCs w:val="24"/>
          <w:lang w:eastAsia="fr-FR"/>
        </w:rPr>
      </w:pPr>
      <w:del w:id="714" w:author="Marguerite-Marie Bordry" w:date="2019-02-08T17:17:00Z">
        <w:r w:rsidRPr="009006A0" w:rsidDel="009006A0">
          <w:rPr>
            <w:rFonts w:ascii="Georgia" w:eastAsia="Times New Roman" w:hAnsi="Georgia" w:cs="Times New Roman"/>
            <w:color w:val="161616"/>
            <w:szCs w:val="24"/>
            <w:lang w:eastAsia="fr-FR"/>
          </w:rPr>
          <w:delText>— Mais non, personne, répliqua le vieillard.</w:delText>
        </w:r>
      </w:del>
    </w:p>
    <w:p w14:paraId="146BFFD6" w14:textId="3D03624E" w:rsidR="009006A0" w:rsidRPr="009006A0" w:rsidDel="009006A0" w:rsidRDefault="009006A0" w:rsidP="009006A0">
      <w:pPr>
        <w:shd w:val="clear" w:color="auto" w:fill="F3F2EC"/>
        <w:spacing w:line="360" w:lineRule="atLeast"/>
        <w:rPr>
          <w:del w:id="715" w:author="Marguerite-Marie Bordry" w:date="2019-02-08T17:17:00Z"/>
          <w:rFonts w:ascii="Georgia" w:eastAsia="Times New Roman" w:hAnsi="Georgia" w:cs="Times New Roman"/>
          <w:color w:val="161616"/>
          <w:szCs w:val="24"/>
          <w:lang w:eastAsia="fr-FR"/>
        </w:rPr>
      </w:pPr>
      <w:del w:id="716" w:author="Marguerite-Marie Bordry" w:date="2019-02-08T17:17:00Z">
        <w:r w:rsidRPr="009006A0" w:rsidDel="009006A0">
          <w:rPr>
            <w:rFonts w:ascii="Georgia" w:eastAsia="Times New Roman" w:hAnsi="Georgia" w:cs="Times New Roman"/>
            <w:color w:val="161616"/>
            <w:szCs w:val="24"/>
            <w:lang w:eastAsia="fr-FR"/>
          </w:rPr>
          <w:delText>Agostino eut un geste grandiose d’indignation. « Ah oui ! toute cette jeunesse s’entend à crier, à courir, à manifester, mais lorsqu’il s’agit des choses importantes, plus personne. Heureusement que je suis là, allons vite, il n’y a pas de temps à perdre… les mèches. »</w:delText>
        </w:r>
      </w:del>
    </w:p>
    <w:p w14:paraId="0E426D77" w14:textId="1B003518" w:rsidR="009006A0" w:rsidRPr="009006A0" w:rsidDel="009006A0" w:rsidRDefault="009006A0" w:rsidP="009006A0">
      <w:pPr>
        <w:shd w:val="clear" w:color="auto" w:fill="F3F2EC"/>
        <w:spacing w:line="360" w:lineRule="atLeast"/>
        <w:rPr>
          <w:del w:id="717" w:author="Marguerite-Marie Bordry" w:date="2019-02-08T17:17:00Z"/>
          <w:rFonts w:ascii="Georgia" w:eastAsia="Times New Roman" w:hAnsi="Georgia" w:cs="Times New Roman"/>
          <w:color w:val="161616"/>
          <w:szCs w:val="24"/>
          <w:lang w:eastAsia="fr-FR"/>
        </w:rPr>
      </w:pPr>
      <w:del w:id="718" w:author="Marguerite-Marie Bordry" w:date="2019-02-08T17:17:00Z">
        <w:r w:rsidRPr="009006A0" w:rsidDel="009006A0">
          <w:rPr>
            <w:rFonts w:ascii="Georgia" w:eastAsia="Times New Roman" w:hAnsi="Georgia" w:cs="Times New Roman"/>
            <w:color w:val="161616"/>
            <w:szCs w:val="24"/>
            <w:lang w:eastAsia="fr-FR"/>
          </w:rPr>
          <w:delText>Le vieux Dossi hésita.</w:delText>
        </w:r>
      </w:del>
    </w:p>
    <w:p w14:paraId="256E34F7" w14:textId="5C3FE5BA" w:rsidR="009006A0" w:rsidRPr="009006A0" w:rsidDel="009006A0" w:rsidRDefault="009006A0" w:rsidP="009006A0">
      <w:pPr>
        <w:shd w:val="clear" w:color="auto" w:fill="F3F2EC"/>
        <w:spacing w:line="360" w:lineRule="atLeast"/>
        <w:rPr>
          <w:del w:id="719" w:author="Marguerite-Marie Bordry" w:date="2019-02-08T17:17:00Z"/>
          <w:rFonts w:ascii="Georgia" w:eastAsia="Times New Roman" w:hAnsi="Georgia" w:cs="Times New Roman"/>
          <w:color w:val="161616"/>
          <w:szCs w:val="24"/>
          <w:lang w:eastAsia="fr-FR"/>
        </w:rPr>
      </w:pPr>
      <w:del w:id="720" w:author="Marguerite-Marie Bordry" w:date="2019-02-08T17:17:00Z">
        <w:r w:rsidRPr="009006A0" w:rsidDel="009006A0">
          <w:rPr>
            <w:rFonts w:ascii="Georgia" w:eastAsia="Times New Roman" w:hAnsi="Georgia" w:cs="Times New Roman"/>
            <w:color w:val="161616"/>
            <w:szCs w:val="24"/>
            <w:lang w:eastAsia="fr-FR"/>
          </w:rPr>
          <w:delText>— Comme tu voudras, dit Agostino, après tout ce n’est pas mon affaire. Je suis venu ici par amitié pour toi, prévoyant quelque malheur ou un malentendu. Mais si les salves ne sont pas tirées, ce n’est évidemment pas à moi qu’on s’en prendra !</w:delText>
        </w:r>
      </w:del>
    </w:p>
    <w:p w14:paraId="0FF2AD31" w14:textId="7CB00C40" w:rsidR="009006A0" w:rsidRPr="009006A0" w:rsidDel="009006A0" w:rsidRDefault="009006A0" w:rsidP="009006A0">
      <w:pPr>
        <w:shd w:val="clear" w:color="auto" w:fill="F3F2EC"/>
        <w:spacing w:line="360" w:lineRule="atLeast"/>
        <w:rPr>
          <w:del w:id="721" w:author="Marguerite-Marie Bordry" w:date="2019-02-08T17:17:00Z"/>
          <w:rFonts w:ascii="Georgia" w:eastAsia="Times New Roman" w:hAnsi="Georgia" w:cs="Times New Roman"/>
          <w:color w:val="161616"/>
          <w:szCs w:val="24"/>
          <w:lang w:eastAsia="fr-FR"/>
        </w:rPr>
      </w:pPr>
      <w:del w:id="722" w:author="Marguerite-Marie Bordry" w:date="2019-02-08T17:17:00Z">
        <w:r w:rsidRPr="009006A0" w:rsidDel="009006A0">
          <w:rPr>
            <w:rFonts w:ascii="Georgia" w:eastAsia="Times New Roman" w:hAnsi="Georgia" w:cs="Times New Roman"/>
            <w:color w:val="161616"/>
            <w:szCs w:val="24"/>
            <w:lang w:eastAsia="fr-FR"/>
          </w:rPr>
          <w:lastRenderedPageBreak/>
          <w:delText>Et saluant, il tourna les talons.</w:delText>
        </w:r>
      </w:del>
    </w:p>
    <w:p w14:paraId="6BEAF2E3" w14:textId="1CA4FF6A" w:rsidR="009006A0" w:rsidRPr="009006A0" w:rsidDel="009006A0" w:rsidRDefault="009006A0" w:rsidP="009006A0">
      <w:pPr>
        <w:shd w:val="clear" w:color="auto" w:fill="F3F2EC"/>
        <w:spacing w:line="360" w:lineRule="atLeast"/>
        <w:rPr>
          <w:del w:id="723" w:author="Marguerite-Marie Bordry" w:date="2019-02-08T17:17:00Z"/>
          <w:rFonts w:ascii="Georgia" w:eastAsia="Times New Roman" w:hAnsi="Georgia" w:cs="Times New Roman"/>
          <w:color w:val="161616"/>
          <w:szCs w:val="24"/>
          <w:lang w:eastAsia="fr-FR"/>
        </w:rPr>
      </w:pPr>
      <w:del w:id="724" w:author="Marguerite-Marie Bordry" w:date="2019-02-08T17:17:00Z">
        <w:r w:rsidRPr="009006A0" w:rsidDel="009006A0">
          <w:rPr>
            <w:rFonts w:ascii="Georgia" w:eastAsia="Times New Roman" w:hAnsi="Georgia" w:cs="Times New Roman"/>
            <w:color w:val="161616"/>
            <w:szCs w:val="24"/>
            <w:lang w:eastAsia="fr-FR"/>
          </w:rPr>
          <w:delText>Dossi, convaincu par la logique de ce court raisonnement, le retint, lui donna les mèches, les sacs de poudre et le plus utile, c’est-à-dire le mot d’ordre des remparts.</w:delText>
        </w:r>
      </w:del>
    </w:p>
    <w:p w14:paraId="2F74D03F" w14:textId="6932A6F9" w:rsidR="009006A0" w:rsidRPr="009006A0" w:rsidDel="009006A0" w:rsidRDefault="009006A0" w:rsidP="009006A0">
      <w:pPr>
        <w:shd w:val="clear" w:color="auto" w:fill="F3F2EC"/>
        <w:spacing w:line="360" w:lineRule="atLeast"/>
        <w:rPr>
          <w:del w:id="725" w:author="Marguerite-Marie Bordry" w:date="2019-02-08T17:17:00Z"/>
          <w:rFonts w:ascii="Georgia" w:eastAsia="Times New Roman" w:hAnsi="Georgia" w:cs="Times New Roman"/>
          <w:color w:val="161616"/>
          <w:szCs w:val="24"/>
          <w:lang w:eastAsia="fr-FR"/>
        </w:rPr>
      </w:pPr>
      <w:del w:id="726" w:author="Marguerite-Marie Bordry" w:date="2019-02-08T17:17:00Z">
        <w:r w:rsidRPr="009006A0" w:rsidDel="009006A0">
          <w:rPr>
            <w:rFonts w:ascii="Georgia" w:eastAsia="Times New Roman" w:hAnsi="Georgia" w:cs="Times New Roman"/>
            <w:color w:val="161616"/>
            <w:szCs w:val="24"/>
            <w:lang w:eastAsia="fr-FR"/>
          </w:rPr>
          <w:delText>Et le sculpteur gagna les murs de la forteresse avec célérité, un rire contenu et la suffocation d’une course hâtive le faisant glousser d’aise dans les escaliers en colimaçon.</w:delText>
        </w:r>
      </w:del>
    </w:p>
    <w:p w14:paraId="2F65DC60" w14:textId="315DA69E" w:rsidR="009006A0" w:rsidRPr="009006A0" w:rsidDel="009006A0" w:rsidRDefault="009006A0" w:rsidP="009006A0">
      <w:pPr>
        <w:shd w:val="clear" w:color="auto" w:fill="F3F2EC"/>
        <w:spacing w:line="360" w:lineRule="atLeast"/>
        <w:rPr>
          <w:del w:id="727" w:author="Marguerite-Marie Bordry" w:date="2019-02-08T17:17:00Z"/>
          <w:rFonts w:ascii="Georgia" w:eastAsia="Times New Roman" w:hAnsi="Georgia" w:cs="Times New Roman"/>
          <w:color w:val="161616"/>
          <w:szCs w:val="24"/>
          <w:lang w:eastAsia="fr-FR"/>
        </w:rPr>
      </w:pPr>
      <w:del w:id="728" w:author="Marguerite-Marie Bordry" w:date="2019-02-08T17:17:00Z">
        <w:r w:rsidRPr="009006A0" w:rsidDel="009006A0">
          <w:rPr>
            <w:rFonts w:ascii="Georgia" w:eastAsia="Times New Roman" w:hAnsi="Georgia" w:cs="Times New Roman"/>
            <w:color w:val="161616"/>
            <w:szCs w:val="24"/>
            <w:lang w:eastAsia="fr-FR"/>
          </w:rPr>
          <w:delText>Pendant ce temps, Gonzalvo arpentait le corridor des appartements de la Princesse Anna. Il éprouvait une vive satisfaction à la pensée que les sénateurs avaient retardé, sur son avis, leur visite. Seule la crainte que quelqu’un ne l’eût devancé et n’eût apporté avant lui au palais des nouvelles de la place du Marché le tourmentait encore. Il se hâtait donc, résolu à agir promptement et tout d’abord auprès de la princesse.</w:delText>
        </w:r>
      </w:del>
    </w:p>
    <w:p w14:paraId="71C42065" w14:textId="057C4787" w:rsidR="009006A0" w:rsidRPr="009006A0" w:rsidDel="009006A0" w:rsidRDefault="009006A0" w:rsidP="009006A0">
      <w:pPr>
        <w:shd w:val="clear" w:color="auto" w:fill="F3F2EC"/>
        <w:spacing w:line="360" w:lineRule="atLeast"/>
        <w:rPr>
          <w:del w:id="729" w:author="Marguerite-Marie Bordry" w:date="2019-02-08T17:17:00Z"/>
          <w:rFonts w:ascii="Georgia" w:eastAsia="Times New Roman" w:hAnsi="Georgia" w:cs="Times New Roman"/>
          <w:color w:val="161616"/>
          <w:szCs w:val="24"/>
          <w:lang w:eastAsia="fr-FR"/>
        </w:rPr>
      </w:pPr>
      <w:del w:id="730" w:author="Marguerite-Marie Bordry" w:date="2019-02-08T17:17:00Z">
        <w:r w:rsidRPr="009006A0" w:rsidDel="009006A0">
          <w:rPr>
            <w:rFonts w:ascii="Georgia" w:eastAsia="Times New Roman" w:hAnsi="Georgia" w:cs="Times New Roman"/>
            <w:color w:val="161616"/>
            <w:szCs w:val="24"/>
            <w:lang w:eastAsia="fr-FR"/>
          </w:rPr>
          <w:delText>Il n’y avait d’ailleurs pas une âme, à l’exception d’un archer de faction, dans la première antichambre, et qui frappa, en signe de salut, la crosse de son arme pesante sur les dalles sonores. La deuxième antichambre était vide. Pas un gentilhomme, pas même un laquais. Dans le grand corridor : personne. Les dames d’honneur qu’on avait coutume d’y rencontrer étaient invisibles pour l’instant. Gonzalvo finit pourtant par découvrir une vieille servante effondrée dans un coin. Elle sanglotait. C’était la sœur de Catarina, cette suivante qu’on avait étranglée à l’aurore. Gonzalvo ne craignit pas de tirer la vieille de ses douloureuses méditations et l’envoya auprès de la princesse annoncer sa visite.</w:delText>
        </w:r>
      </w:del>
    </w:p>
    <w:p w14:paraId="0C1BB483" w14:textId="022D66DA" w:rsidR="009006A0" w:rsidRPr="009006A0" w:rsidDel="009006A0" w:rsidRDefault="009006A0" w:rsidP="009006A0">
      <w:pPr>
        <w:shd w:val="clear" w:color="auto" w:fill="F3F2EC"/>
        <w:spacing w:line="360" w:lineRule="atLeast"/>
        <w:rPr>
          <w:del w:id="731" w:author="Marguerite-Marie Bordry" w:date="2019-02-08T17:17:00Z"/>
          <w:rFonts w:ascii="Georgia" w:eastAsia="Times New Roman" w:hAnsi="Georgia" w:cs="Times New Roman"/>
          <w:color w:val="161616"/>
          <w:szCs w:val="24"/>
          <w:lang w:eastAsia="fr-FR"/>
        </w:rPr>
      </w:pPr>
      <w:del w:id="732" w:author="Marguerite-Marie Bordry" w:date="2019-02-08T17:17:00Z">
        <w:r w:rsidRPr="009006A0" w:rsidDel="009006A0">
          <w:rPr>
            <w:rFonts w:ascii="Georgia" w:eastAsia="Times New Roman" w:hAnsi="Georgia" w:cs="Times New Roman"/>
            <w:color w:val="161616"/>
            <w:szCs w:val="24"/>
            <w:lang w:eastAsia="fr-FR"/>
          </w:rPr>
          <w:delText>La vieille revint bientôt disant que la princesse s’était enfermée et avait crié à travers la porte qu’elle ne voulait voir personne. Gonzalvo haussa les épaules. « C’est dommage, murmura-t-il, je la croyais courageuse ! » Puis il réfléchit un instant, se demandant s’il devait prendre sur lui la démarche. Il secoua la tète, puis se décida à se rendre auprès du duc.</w:delText>
        </w:r>
      </w:del>
    </w:p>
    <w:p w14:paraId="1DE8B5C5" w14:textId="4C0CA3CC" w:rsidR="009006A0" w:rsidRPr="009006A0" w:rsidDel="009006A0" w:rsidRDefault="009006A0" w:rsidP="009006A0">
      <w:pPr>
        <w:shd w:val="clear" w:color="auto" w:fill="F3F2EC"/>
        <w:spacing w:line="360" w:lineRule="atLeast"/>
        <w:rPr>
          <w:del w:id="733" w:author="Marguerite-Marie Bordry" w:date="2019-02-08T17:17:00Z"/>
          <w:rFonts w:ascii="Georgia" w:eastAsia="Times New Roman" w:hAnsi="Georgia" w:cs="Times New Roman"/>
          <w:color w:val="161616"/>
          <w:szCs w:val="24"/>
          <w:lang w:eastAsia="fr-FR"/>
        </w:rPr>
      </w:pPr>
      <w:del w:id="734" w:author="Marguerite-Marie Bordry" w:date="2019-02-08T17:17:00Z">
        <w:r w:rsidRPr="009006A0" w:rsidDel="009006A0">
          <w:rPr>
            <w:rFonts w:ascii="Georgia" w:eastAsia="Times New Roman" w:hAnsi="Georgia" w:cs="Times New Roman"/>
            <w:color w:val="161616"/>
            <w:szCs w:val="24"/>
            <w:lang w:eastAsia="fr-FR"/>
          </w:rPr>
          <w:delText>Parabosco était seul et lisait ou feignait de lire dans un large in-folio placé devant lui. En fait, il louchait sans cesse du côté de la fenêtre, prêtait l’oreille au moindre éclat de voix qui montait de la place.</w:delText>
        </w:r>
      </w:del>
    </w:p>
    <w:p w14:paraId="0392188B" w14:textId="154F7C9B" w:rsidR="009006A0" w:rsidRPr="009006A0" w:rsidDel="009006A0" w:rsidRDefault="009006A0" w:rsidP="009006A0">
      <w:pPr>
        <w:shd w:val="clear" w:color="auto" w:fill="F3F2EC"/>
        <w:spacing w:line="360" w:lineRule="atLeast"/>
        <w:rPr>
          <w:del w:id="735" w:author="Marguerite-Marie Bordry" w:date="2019-02-08T17:17:00Z"/>
          <w:rFonts w:ascii="Georgia" w:eastAsia="Times New Roman" w:hAnsi="Georgia" w:cs="Times New Roman"/>
          <w:color w:val="161616"/>
          <w:szCs w:val="24"/>
          <w:lang w:eastAsia="fr-FR"/>
        </w:rPr>
      </w:pPr>
      <w:del w:id="736" w:author="Marguerite-Marie Bordry" w:date="2019-02-08T17:17:00Z">
        <w:r w:rsidRPr="009006A0" w:rsidDel="009006A0">
          <w:rPr>
            <w:rFonts w:ascii="Georgia" w:eastAsia="Times New Roman" w:hAnsi="Georgia" w:cs="Times New Roman"/>
            <w:color w:val="161616"/>
            <w:szCs w:val="24"/>
            <w:lang w:eastAsia="fr-FR"/>
          </w:rPr>
          <w:delText>L’entrée de Gonzalvo le fit tressaillir.</w:delText>
        </w:r>
      </w:del>
    </w:p>
    <w:p w14:paraId="16C43509" w14:textId="39F8AA17" w:rsidR="009006A0" w:rsidRPr="009006A0" w:rsidDel="009006A0" w:rsidRDefault="009006A0" w:rsidP="009006A0">
      <w:pPr>
        <w:shd w:val="clear" w:color="auto" w:fill="F3F2EC"/>
        <w:spacing w:line="360" w:lineRule="atLeast"/>
        <w:rPr>
          <w:del w:id="737" w:author="Marguerite-Marie Bordry" w:date="2019-02-08T17:17:00Z"/>
          <w:rFonts w:ascii="Georgia" w:eastAsia="Times New Roman" w:hAnsi="Georgia" w:cs="Times New Roman"/>
          <w:color w:val="161616"/>
          <w:szCs w:val="24"/>
          <w:lang w:eastAsia="fr-FR"/>
        </w:rPr>
      </w:pPr>
      <w:del w:id="738" w:author="Marguerite-Marie Bordry" w:date="2019-02-08T17:17:00Z">
        <w:r w:rsidRPr="009006A0" w:rsidDel="009006A0">
          <w:rPr>
            <w:rFonts w:ascii="Georgia" w:eastAsia="Times New Roman" w:hAnsi="Georgia" w:cs="Times New Roman"/>
            <w:color w:val="161616"/>
            <w:szCs w:val="24"/>
            <w:lang w:eastAsia="fr-FR"/>
          </w:rPr>
          <w:delText>— Que voulez-vous ? interrogea-t-il un peu brusquement.</w:delText>
        </w:r>
      </w:del>
    </w:p>
    <w:p w14:paraId="00335804" w14:textId="48F67DA2" w:rsidR="009006A0" w:rsidRPr="009006A0" w:rsidDel="009006A0" w:rsidRDefault="009006A0" w:rsidP="009006A0">
      <w:pPr>
        <w:shd w:val="clear" w:color="auto" w:fill="F3F2EC"/>
        <w:spacing w:line="360" w:lineRule="atLeast"/>
        <w:rPr>
          <w:del w:id="739" w:author="Marguerite-Marie Bordry" w:date="2019-02-08T17:17:00Z"/>
          <w:rFonts w:ascii="Georgia" w:eastAsia="Times New Roman" w:hAnsi="Georgia" w:cs="Times New Roman"/>
          <w:color w:val="161616"/>
          <w:szCs w:val="24"/>
          <w:lang w:eastAsia="fr-FR"/>
        </w:rPr>
      </w:pPr>
      <w:del w:id="740" w:author="Marguerite-Marie Bordry" w:date="2019-02-08T17:17:00Z">
        <w:r w:rsidRPr="009006A0" w:rsidDel="009006A0">
          <w:rPr>
            <w:rFonts w:ascii="Georgia" w:eastAsia="Times New Roman" w:hAnsi="Georgia" w:cs="Times New Roman"/>
            <w:color w:val="161616"/>
            <w:szCs w:val="24"/>
            <w:lang w:eastAsia="fr-FR"/>
          </w:rPr>
          <w:delText>— Votre Grâce, le peuple…</w:delText>
        </w:r>
      </w:del>
    </w:p>
    <w:p w14:paraId="4CC43857" w14:textId="26FD37A0" w:rsidR="009006A0" w:rsidRPr="009006A0" w:rsidDel="009006A0" w:rsidRDefault="009006A0" w:rsidP="009006A0">
      <w:pPr>
        <w:shd w:val="clear" w:color="auto" w:fill="F3F2EC"/>
        <w:spacing w:line="360" w:lineRule="atLeast"/>
        <w:rPr>
          <w:del w:id="741" w:author="Marguerite-Marie Bordry" w:date="2019-02-08T17:17:00Z"/>
          <w:rFonts w:ascii="Georgia" w:eastAsia="Times New Roman" w:hAnsi="Georgia" w:cs="Times New Roman"/>
          <w:color w:val="161616"/>
          <w:szCs w:val="24"/>
          <w:lang w:eastAsia="fr-FR"/>
        </w:rPr>
      </w:pPr>
      <w:del w:id="742" w:author="Marguerite-Marie Bordry" w:date="2019-02-08T17:17:00Z">
        <w:r w:rsidRPr="009006A0" w:rsidDel="009006A0">
          <w:rPr>
            <w:rFonts w:ascii="Georgia" w:eastAsia="Times New Roman" w:hAnsi="Georgia" w:cs="Times New Roman"/>
            <w:color w:val="161616"/>
            <w:szCs w:val="24"/>
            <w:lang w:eastAsia="fr-FR"/>
          </w:rPr>
          <w:delText>Le duc ne le laissa pas achever. Bondissant plus que ne se levant de son fauteuil il cria : « Taisez-vous ! Je ne vous demande pas, je ne vous ai jamais demandé rien touchant le peuple ! Nous ne demandons rien au peuple ! »</w:delText>
        </w:r>
      </w:del>
    </w:p>
    <w:p w14:paraId="1EB245DD" w14:textId="0341CE95" w:rsidR="009006A0" w:rsidRPr="009006A0" w:rsidDel="009006A0" w:rsidRDefault="009006A0" w:rsidP="009006A0">
      <w:pPr>
        <w:shd w:val="clear" w:color="auto" w:fill="F3F2EC"/>
        <w:spacing w:line="360" w:lineRule="atLeast"/>
        <w:rPr>
          <w:del w:id="743" w:author="Marguerite-Marie Bordry" w:date="2019-02-08T17:17:00Z"/>
          <w:rFonts w:ascii="Georgia" w:eastAsia="Times New Roman" w:hAnsi="Georgia" w:cs="Times New Roman"/>
          <w:color w:val="161616"/>
          <w:szCs w:val="24"/>
          <w:lang w:eastAsia="fr-FR"/>
        </w:rPr>
      </w:pPr>
      <w:del w:id="744" w:author="Marguerite-Marie Bordry" w:date="2019-02-08T17:17:00Z">
        <w:r w:rsidRPr="009006A0" w:rsidDel="009006A0">
          <w:rPr>
            <w:rFonts w:ascii="Georgia" w:eastAsia="Times New Roman" w:hAnsi="Georgia" w:cs="Times New Roman"/>
            <w:color w:val="161616"/>
            <w:szCs w:val="24"/>
            <w:lang w:eastAsia="fr-FR"/>
          </w:rPr>
          <w:delText>Et suivant son habitude, il se mit à arpenter le large salon à grandes enjambées.</w:delText>
        </w:r>
      </w:del>
    </w:p>
    <w:p w14:paraId="382EF27F" w14:textId="00D90747" w:rsidR="009006A0" w:rsidRPr="009006A0" w:rsidDel="009006A0" w:rsidRDefault="009006A0" w:rsidP="009006A0">
      <w:pPr>
        <w:shd w:val="clear" w:color="auto" w:fill="F3F2EC"/>
        <w:spacing w:line="360" w:lineRule="atLeast"/>
        <w:rPr>
          <w:del w:id="745" w:author="Marguerite-Marie Bordry" w:date="2019-02-08T17:17:00Z"/>
          <w:rFonts w:ascii="Georgia" w:eastAsia="Times New Roman" w:hAnsi="Georgia" w:cs="Times New Roman"/>
          <w:color w:val="161616"/>
          <w:szCs w:val="24"/>
          <w:lang w:eastAsia="fr-FR"/>
        </w:rPr>
      </w:pPr>
      <w:del w:id="746" w:author="Marguerite-Marie Bordry" w:date="2019-02-08T17:17:00Z">
        <w:r w:rsidRPr="009006A0" w:rsidDel="009006A0">
          <w:rPr>
            <w:rFonts w:ascii="Georgia" w:eastAsia="Times New Roman" w:hAnsi="Georgia" w:cs="Times New Roman"/>
            <w:color w:val="161616"/>
            <w:szCs w:val="24"/>
            <w:lang w:eastAsia="fr-FR"/>
          </w:rPr>
          <w:delText>Gonzalvo, silencieux mais tenace, attendait.</w:delText>
        </w:r>
      </w:del>
    </w:p>
    <w:p w14:paraId="7C19C95A" w14:textId="011ACC4B" w:rsidR="009006A0" w:rsidRPr="009006A0" w:rsidDel="009006A0" w:rsidRDefault="009006A0" w:rsidP="009006A0">
      <w:pPr>
        <w:shd w:val="clear" w:color="auto" w:fill="F3F2EC"/>
        <w:spacing w:line="360" w:lineRule="atLeast"/>
        <w:rPr>
          <w:del w:id="747" w:author="Marguerite-Marie Bordry" w:date="2019-02-08T17:17:00Z"/>
          <w:rFonts w:ascii="Georgia" w:eastAsia="Times New Roman" w:hAnsi="Georgia" w:cs="Times New Roman"/>
          <w:color w:val="161616"/>
          <w:szCs w:val="24"/>
          <w:lang w:eastAsia="fr-FR"/>
        </w:rPr>
      </w:pPr>
      <w:del w:id="748" w:author="Marguerite-Marie Bordry" w:date="2019-02-08T17:17:00Z">
        <w:r w:rsidRPr="009006A0" w:rsidDel="009006A0">
          <w:rPr>
            <w:rFonts w:ascii="Georgia" w:eastAsia="Times New Roman" w:hAnsi="Georgia" w:cs="Times New Roman"/>
            <w:color w:val="161616"/>
            <w:szCs w:val="24"/>
            <w:lang w:eastAsia="fr-FR"/>
          </w:rPr>
          <w:delText>Parabosco arpentait toujours la pièce en proie à une vive agitation.</w:delText>
        </w:r>
      </w:del>
    </w:p>
    <w:p w14:paraId="044E6C06" w14:textId="2658C00E" w:rsidR="009006A0" w:rsidRPr="009006A0" w:rsidDel="009006A0" w:rsidRDefault="009006A0" w:rsidP="009006A0">
      <w:pPr>
        <w:shd w:val="clear" w:color="auto" w:fill="F3F2EC"/>
        <w:spacing w:line="360" w:lineRule="atLeast"/>
        <w:rPr>
          <w:del w:id="749" w:author="Marguerite-Marie Bordry" w:date="2019-02-08T17:17:00Z"/>
          <w:rFonts w:ascii="Georgia" w:eastAsia="Times New Roman" w:hAnsi="Georgia" w:cs="Times New Roman"/>
          <w:color w:val="161616"/>
          <w:szCs w:val="24"/>
          <w:lang w:eastAsia="fr-FR"/>
        </w:rPr>
      </w:pPr>
      <w:del w:id="750" w:author="Marguerite-Marie Bordry" w:date="2019-02-08T17:17:00Z">
        <w:r w:rsidRPr="009006A0" w:rsidDel="009006A0">
          <w:rPr>
            <w:rFonts w:ascii="Georgia" w:eastAsia="Times New Roman" w:hAnsi="Georgia" w:cs="Times New Roman"/>
            <w:color w:val="161616"/>
            <w:szCs w:val="24"/>
            <w:lang w:eastAsia="fr-FR"/>
          </w:rPr>
          <w:lastRenderedPageBreak/>
          <w:delText>Au bout d’un instant, sans cesser de marcher, il reprit : « Le peuple ! Mais le peuple peut faire, penser, dire, croire, inventer, imaginer ce que bon lui semble… Peu nous chaut, nous ne nous en soucions pas ! et (ceci fut dit d’un ton sec) nous n’avons envoyé aucun mouchard pour nous en informer ! Laissez-moi tranquille ! Vous ne voyez donc pas que j’en ai assez de cette histoire ! Je veux que ça finisse ! une fois pour toutes ! Le peuple — eh bien le peuple ! — ce qu’il veut savoir, il le sait, je le lui ai écrit là-bas sur le mur ! » De la main dirigée vers la fenêtre il indiquait l’extrémité de la place.</w:delText>
        </w:r>
      </w:del>
    </w:p>
    <w:p w14:paraId="4F92CC10" w14:textId="071C378B" w:rsidR="009006A0" w:rsidRPr="009006A0" w:rsidDel="009006A0" w:rsidRDefault="009006A0" w:rsidP="009006A0">
      <w:pPr>
        <w:shd w:val="clear" w:color="auto" w:fill="F3F2EC"/>
        <w:spacing w:line="360" w:lineRule="atLeast"/>
        <w:rPr>
          <w:del w:id="751" w:author="Marguerite-Marie Bordry" w:date="2019-02-08T17:17:00Z"/>
          <w:rFonts w:ascii="Georgia" w:eastAsia="Times New Roman" w:hAnsi="Georgia" w:cs="Times New Roman"/>
          <w:color w:val="161616"/>
          <w:szCs w:val="24"/>
          <w:lang w:eastAsia="fr-FR"/>
        </w:rPr>
      </w:pPr>
      <w:del w:id="752" w:author="Marguerite-Marie Bordry" w:date="2019-02-08T17:17:00Z">
        <w:r w:rsidRPr="009006A0" w:rsidDel="009006A0">
          <w:rPr>
            <w:rFonts w:ascii="Georgia" w:eastAsia="Times New Roman" w:hAnsi="Georgia" w:cs="Times New Roman"/>
            <w:color w:val="161616"/>
            <w:szCs w:val="24"/>
            <w:lang w:eastAsia="fr-FR"/>
          </w:rPr>
          <w:delText>« Je vous ai même épargné la peine d’accrocher des épigrammes à la maison Gambi. La pierre là-bas est plus durable que vos placards de papier ! Que vous faut-il de plus ? »</w:delText>
        </w:r>
      </w:del>
    </w:p>
    <w:p w14:paraId="4DAB7042" w14:textId="658AE0D7" w:rsidR="009006A0" w:rsidRPr="009006A0" w:rsidDel="009006A0" w:rsidRDefault="009006A0" w:rsidP="009006A0">
      <w:pPr>
        <w:shd w:val="clear" w:color="auto" w:fill="F3F2EC"/>
        <w:spacing w:line="360" w:lineRule="atLeast"/>
        <w:rPr>
          <w:del w:id="753" w:author="Marguerite-Marie Bordry" w:date="2019-02-08T17:17:00Z"/>
          <w:rFonts w:ascii="Georgia" w:eastAsia="Times New Roman" w:hAnsi="Georgia" w:cs="Times New Roman"/>
          <w:color w:val="161616"/>
          <w:szCs w:val="24"/>
          <w:lang w:eastAsia="fr-FR"/>
        </w:rPr>
      </w:pPr>
      <w:del w:id="754" w:author="Marguerite-Marie Bordry" w:date="2019-02-08T17:17:00Z">
        <w:r w:rsidRPr="009006A0" w:rsidDel="009006A0">
          <w:rPr>
            <w:rFonts w:ascii="Georgia" w:eastAsia="Times New Roman" w:hAnsi="Georgia" w:cs="Times New Roman"/>
            <w:color w:val="161616"/>
            <w:szCs w:val="24"/>
            <w:lang w:eastAsia="fr-FR"/>
          </w:rPr>
          <w:delText>Cette dernière interjection donna du courage à Gonzalvo ; il risqua : « Si Votre Grâce voulait m’entendre… »</w:delText>
        </w:r>
      </w:del>
    </w:p>
    <w:p w14:paraId="44FE63C6" w14:textId="0E5A6D40" w:rsidR="009006A0" w:rsidRPr="009006A0" w:rsidDel="009006A0" w:rsidRDefault="009006A0" w:rsidP="009006A0">
      <w:pPr>
        <w:shd w:val="clear" w:color="auto" w:fill="F3F2EC"/>
        <w:spacing w:line="360" w:lineRule="atLeast"/>
        <w:rPr>
          <w:del w:id="755" w:author="Marguerite-Marie Bordry" w:date="2019-02-08T17:17:00Z"/>
          <w:rFonts w:ascii="Georgia" w:eastAsia="Times New Roman" w:hAnsi="Georgia" w:cs="Times New Roman"/>
          <w:color w:val="161616"/>
          <w:szCs w:val="24"/>
          <w:lang w:eastAsia="fr-FR"/>
        </w:rPr>
      </w:pPr>
      <w:del w:id="756" w:author="Marguerite-Marie Bordry" w:date="2019-02-08T17:17:00Z">
        <w:r w:rsidRPr="009006A0" w:rsidDel="009006A0">
          <w:rPr>
            <w:rFonts w:ascii="Georgia" w:eastAsia="Times New Roman" w:hAnsi="Georgia" w:cs="Times New Roman"/>
            <w:color w:val="161616"/>
            <w:szCs w:val="24"/>
            <w:lang w:eastAsia="fr-FR"/>
          </w:rPr>
          <w:delText>— Que se passe-t-il ?</w:delText>
        </w:r>
      </w:del>
    </w:p>
    <w:p w14:paraId="6E468DED" w14:textId="5D548327" w:rsidR="009006A0" w:rsidRPr="009006A0" w:rsidDel="009006A0" w:rsidRDefault="009006A0" w:rsidP="009006A0">
      <w:pPr>
        <w:shd w:val="clear" w:color="auto" w:fill="F3F2EC"/>
        <w:spacing w:line="360" w:lineRule="atLeast"/>
        <w:rPr>
          <w:del w:id="757" w:author="Marguerite-Marie Bordry" w:date="2019-02-08T17:17:00Z"/>
          <w:rFonts w:ascii="Georgia" w:eastAsia="Times New Roman" w:hAnsi="Georgia" w:cs="Times New Roman"/>
          <w:color w:val="161616"/>
          <w:szCs w:val="24"/>
          <w:lang w:eastAsia="fr-FR"/>
        </w:rPr>
      </w:pPr>
      <w:del w:id="758" w:author="Marguerite-Marie Bordry" w:date="2019-02-08T17:17:00Z">
        <w:r w:rsidRPr="009006A0" w:rsidDel="009006A0">
          <w:rPr>
            <w:rFonts w:ascii="Georgia" w:eastAsia="Times New Roman" w:hAnsi="Georgia" w:cs="Times New Roman"/>
            <w:color w:val="161616"/>
            <w:szCs w:val="24"/>
            <w:lang w:eastAsia="fr-FR"/>
          </w:rPr>
          <w:delText>— Je conseillerais à Votre Grâce… ! Le duc eut un éclat de rire moqueur. Mais Gonzalvo poursuivit sans se démonter : « Je conseillerais à Votre Grâce d’ordonner à la princesse Anna de sortir de suite à cheval dans la ville et de se montrer au peuple. »</w:delText>
        </w:r>
      </w:del>
    </w:p>
    <w:p w14:paraId="23BFA5A0" w14:textId="029DA893" w:rsidR="009006A0" w:rsidRPr="009006A0" w:rsidDel="009006A0" w:rsidRDefault="009006A0" w:rsidP="009006A0">
      <w:pPr>
        <w:shd w:val="clear" w:color="auto" w:fill="F3F2EC"/>
        <w:spacing w:line="360" w:lineRule="atLeast"/>
        <w:rPr>
          <w:del w:id="759" w:author="Marguerite-Marie Bordry" w:date="2019-02-08T17:17:00Z"/>
          <w:rFonts w:ascii="Georgia" w:eastAsia="Times New Roman" w:hAnsi="Georgia" w:cs="Times New Roman"/>
          <w:color w:val="161616"/>
          <w:szCs w:val="24"/>
          <w:lang w:eastAsia="fr-FR"/>
        </w:rPr>
      </w:pPr>
      <w:del w:id="760" w:author="Marguerite-Marie Bordry" w:date="2019-02-08T17:17:00Z">
        <w:r w:rsidRPr="009006A0" w:rsidDel="009006A0">
          <w:rPr>
            <w:rFonts w:ascii="Georgia" w:eastAsia="Times New Roman" w:hAnsi="Georgia" w:cs="Times New Roman"/>
            <w:color w:val="161616"/>
            <w:szCs w:val="24"/>
            <w:lang w:eastAsia="fr-FR"/>
          </w:rPr>
          <w:delText>Parabosco resta comme cloué sur place, puis il s’écria : — Gonzalvo ! Gonzalvo ! Votre zèle est étonnant ! Il est même extraordinaire ! Si j’avais suivi les conseils précédents que votre sagesse m’a donnés, Franzesco Gambi serait à cette heure sous terre et ma sœur au couvent ou en prison ! »</w:delText>
        </w:r>
      </w:del>
    </w:p>
    <w:p w14:paraId="0A41AD97" w14:textId="41A3321C" w:rsidR="009006A0" w:rsidRPr="009006A0" w:rsidDel="009006A0" w:rsidRDefault="009006A0" w:rsidP="009006A0">
      <w:pPr>
        <w:shd w:val="clear" w:color="auto" w:fill="F3F2EC"/>
        <w:spacing w:line="360" w:lineRule="atLeast"/>
        <w:rPr>
          <w:del w:id="761" w:author="Marguerite-Marie Bordry" w:date="2019-02-08T17:17:00Z"/>
          <w:rFonts w:ascii="Georgia" w:eastAsia="Times New Roman" w:hAnsi="Georgia" w:cs="Times New Roman"/>
          <w:color w:val="161616"/>
          <w:szCs w:val="24"/>
          <w:lang w:eastAsia="fr-FR"/>
        </w:rPr>
      </w:pPr>
      <w:del w:id="762" w:author="Marguerite-Marie Bordry" w:date="2019-02-08T17:17:00Z">
        <w:r w:rsidRPr="009006A0" w:rsidDel="009006A0">
          <w:rPr>
            <w:rFonts w:ascii="Georgia" w:eastAsia="Times New Roman" w:hAnsi="Georgia" w:cs="Times New Roman"/>
            <w:color w:val="161616"/>
            <w:szCs w:val="24"/>
            <w:lang w:eastAsia="fr-FR"/>
          </w:rPr>
          <w:delText>— Votre Grâce… interrompit Gonzalvo ; mais Parabosco était devenu pâle et sa voix tremblait de colère :</w:delText>
        </w:r>
      </w:del>
    </w:p>
    <w:p w14:paraId="14AD31C1" w14:textId="7349D4BC" w:rsidR="009006A0" w:rsidRPr="009006A0" w:rsidDel="009006A0" w:rsidRDefault="009006A0" w:rsidP="009006A0">
      <w:pPr>
        <w:shd w:val="clear" w:color="auto" w:fill="F3F2EC"/>
        <w:spacing w:line="360" w:lineRule="atLeast"/>
        <w:rPr>
          <w:del w:id="763" w:author="Marguerite-Marie Bordry" w:date="2019-02-08T17:17:00Z"/>
          <w:rFonts w:ascii="Georgia" w:eastAsia="Times New Roman" w:hAnsi="Georgia" w:cs="Times New Roman"/>
          <w:color w:val="161616"/>
          <w:szCs w:val="24"/>
          <w:lang w:eastAsia="fr-FR"/>
        </w:rPr>
      </w:pPr>
      <w:del w:id="764" w:author="Marguerite-Marie Bordry" w:date="2019-02-08T17:17:00Z">
        <w:r w:rsidRPr="009006A0" w:rsidDel="009006A0">
          <w:rPr>
            <w:rFonts w:ascii="Georgia" w:eastAsia="Times New Roman" w:hAnsi="Georgia" w:cs="Times New Roman"/>
            <w:color w:val="161616"/>
            <w:szCs w:val="24"/>
            <w:lang w:eastAsia="fr-FR"/>
          </w:rPr>
          <w:delText>« Que pensez-vous donc de nous ? Le peuple doit-il être le juge de la princesse ? Vous avez donc juré de me pousser à bout ? Cette plaque de marbre, qu’on a posée là-bas sur mon ordre, est un avis au public et non un acte d’accusation ! Comprenez-vous ? C’est une constatation, un aveu non déguisé destiné à étouffer les cancans, à désarmer les calomnies chuchotées et à faire honte à la princesse. Comprenez-vous ? Faire honte et non pas juger ! Et du moment que nous épargnons à notre sœur le tribunal, ce n’est pas pour la livrer à celui du peuple ! »</w:delText>
        </w:r>
      </w:del>
    </w:p>
    <w:p w14:paraId="535A7FEB" w14:textId="37A59956" w:rsidR="009006A0" w:rsidRPr="009006A0" w:rsidDel="009006A0" w:rsidRDefault="009006A0" w:rsidP="009006A0">
      <w:pPr>
        <w:shd w:val="clear" w:color="auto" w:fill="F3F2EC"/>
        <w:spacing w:line="360" w:lineRule="atLeast"/>
        <w:rPr>
          <w:del w:id="765" w:author="Marguerite-Marie Bordry" w:date="2019-02-08T17:17:00Z"/>
          <w:rFonts w:ascii="Georgia" w:eastAsia="Times New Roman" w:hAnsi="Georgia" w:cs="Times New Roman"/>
          <w:color w:val="161616"/>
          <w:szCs w:val="24"/>
          <w:lang w:eastAsia="fr-FR"/>
        </w:rPr>
      </w:pPr>
      <w:del w:id="766" w:author="Marguerite-Marie Bordry" w:date="2019-02-08T17:17:00Z">
        <w:r w:rsidRPr="009006A0" w:rsidDel="009006A0">
          <w:rPr>
            <w:rFonts w:ascii="Georgia" w:eastAsia="Times New Roman" w:hAnsi="Georgia" w:cs="Times New Roman"/>
            <w:color w:val="161616"/>
            <w:szCs w:val="24"/>
            <w:lang w:eastAsia="fr-FR"/>
          </w:rPr>
          <w:delText>Gonzalvo leva les mains pour affirmer que telle idée ne lui était jamais venue ; mais Parabosco ne voulait rien entendre, il continua : « C’est très vulgaire, au fond, ce que vous me proposez là, cela équivaut à mettre la princesse au pilori ! Et avant que je permette qu’une main — que dis-je — un mot, un murmure s’élève contre ma sœur… »</w:delText>
        </w:r>
      </w:del>
    </w:p>
    <w:p w14:paraId="51EA4D29" w14:textId="792EFA96" w:rsidR="009006A0" w:rsidRPr="009006A0" w:rsidDel="009006A0" w:rsidRDefault="009006A0" w:rsidP="009006A0">
      <w:pPr>
        <w:shd w:val="clear" w:color="auto" w:fill="F3F2EC"/>
        <w:spacing w:line="360" w:lineRule="atLeast"/>
        <w:rPr>
          <w:del w:id="767" w:author="Marguerite-Marie Bordry" w:date="2019-02-08T17:17:00Z"/>
          <w:rFonts w:ascii="Georgia" w:eastAsia="Times New Roman" w:hAnsi="Georgia" w:cs="Times New Roman"/>
          <w:color w:val="161616"/>
          <w:szCs w:val="24"/>
          <w:lang w:eastAsia="fr-FR"/>
        </w:rPr>
      </w:pPr>
      <w:del w:id="768" w:author="Marguerite-Marie Bordry" w:date="2019-02-08T17:17:00Z">
        <w:r w:rsidRPr="009006A0" w:rsidDel="009006A0">
          <w:rPr>
            <w:rFonts w:ascii="Georgia" w:eastAsia="Times New Roman" w:hAnsi="Georgia" w:cs="Times New Roman"/>
            <w:color w:val="161616"/>
            <w:szCs w:val="24"/>
            <w:lang w:eastAsia="fr-FR"/>
          </w:rPr>
          <w:delText>Gonzalvo profita d’un instant de répit (le duc soufflait) pour dire : « Je prie encore une fois Votre Grâce de faire sortir la princesse à cheval. »</w:delText>
        </w:r>
      </w:del>
    </w:p>
    <w:p w14:paraId="249F023A" w14:textId="5AE9E4A0" w:rsidR="009006A0" w:rsidRPr="009006A0" w:rsidDel="009006A0" w:rsidRDefault="009006A0" w:rsidP="009006A0">
      <w:pPr>
        <w:shd w:val="clear" w:color="auto" w:fill="F3F2EC"/>
        <w:spacing w:line="360" w:lineRule="atLeast"/>
        <w:rPr>
          <w:del w:id="769" w:author="Marguerite-Marie Bordry" w:date="2019-02-08T17:17:00Z"/>
          <w:rFonts w:ascii="Georgia" w:eastAsia="Times New Roman" w:hAnsi="Georgia" w:cs="Times New Roman"/>
          <w:color w:val="161616"/>
          <w:szCs w:val="24"/>
          <w:lang w:eastAsia="fr-FR"/>
        </w:rPr>
      </w:pPr>
      <w:del w:id="770" w:author="Marguerite-Marie Bordry" w:date="2019-02-08T17:17:00Z">
        <w:r w:rsidRPr="009006A0" w:rsidDel="009006A0">
          <w:rPr>
            <w:rFonts w:ascii="Georgia" w:eastAsia="Times New Roman" w:hAnsi="Georgia" w:cs="Times New Roman"/>
            <w:color w:val="161616"/>
            <w:szCs w:val="24"/>
            <w:lang w:eastAsia="fr-FR"/>
          </w:rPr>
          <w:delText>Le duc saisit l’in-folio qui se trouvait devant lui et pendant quelques secondes Gonzalvo crut qu’il allait le recevoir sur le crâne. Mais Parabosco, tournant subitement le dos, reprit sa lecture.</w:delText>
        </w:r>
      </w:del>
    </w:p>
    <w:p w14:paraId="032526DE" w14:textId="1A1BBD8F" w:rsidR="009006A0" w:rsidRPr="009006A0" w:rsidDel="009006A0" w:rsidRDefault="009006A0" w:rsidP="009006A0">
      <w:pPr>
        <w:shd w:val="clear" w:color="auto" w:fill="F3F2EC"/>
        <w:spacing w:line="360" w:lineRule="atLeast"/>
        <w:rPr>
          <w:del w:id="771" w:author="Marguerite-Marie Bordry" w:date="2019-02-08T17:17:00Z"/>
          <w:rFonts w:ascii="Georgia" w:eastAsia="Times New Roman" w:hAnsi="Georgia" w:cs="Times New Roman"/>
          <w:color w:val="161616"/>
          <w:szCs w:val="24"/>
          <w:lang w:eastAsia="fr-FR"/>
        </w:rPr>
      </w:pPr>
      <w:del w:id="772" w:author="Marguerite-Marie Bordry" w:date="2019-02-08T17:17:00Z">
        <w:r w:rsidRPr="009006A0" w:rsidDel="009006A0">
          <w:rPr>
            <w:rFonts w:ascii="Georgia" w:eastAsia="Times New Roman" w:hAnsi="Georgia" w:cs="Times New Roman"/>
            <w:color w:val="161616"/>
            <w:szCs w:val="24"/>
            <w:lang w:eastAsia="fr-FR"/>
          </w:rPr>
          <w:lastRenderedPageBreak/>
          <w:delText>Gonzalvo, qui était tenace, recommença : « Laissez sortir la princesse, Monseigneur, je donne ma tête à couper que… »</w:delText>
        </w:r>
      </w:del>
    </w:p>
    <w:p w14:paraId="4350C42D" w14:textId="34D85278" w:rsidR="009006A0" w:rsidRPr="009006A0" w:rsidDel="009006A0" w:rsidRDefault="009006A0" w:rsidP="009006A0">
      <w:pPr>
        <w:shd w:val="clear" w:color="auto" w:fill="F3F2EC"/>
        <w:spacing w:line="360" w:lineRule="atLeast"/>
        <w:rPr>
          <w:del w:id="773" w:author="Marguerite-Marie Bordry" w:date="2019-02-08T17:17:00Z"/>
          <w:rFonts w:ascii="Georgia" w:eastAsia="Times New Roman" w:hAnsi="Georgia" w:cs="Times New Roman"/>
          <w:color w:val="161616"/>
          <w:szCs w:val="24"/>
          <w:lang w:eastAsia="fr-FR"/>
        </w:rPr>
      </w:pPr>
      <w:del w:id="774" w:author="Marguerite-Marie Bordry" w:date="2019-02-08T17:17:00Z">
        <w:r w:rsidRPr="009006A0" w:rsidDel="009006A0">
          <w:rPr>
            <w:rFonts w:ascii="Georgia" w:eastAsia="Times New Roman" w:hAnsi="Georgia" w:cs="Times New Roman"/>
            <w:color w:val="161616"/>
            <w:szCs w:val="24"/>
            <w:lang w:eastAsia="fr-FR"/>
          </w:rPr>
          <w:delText>À cet instant précis, le premier coup de canon tiré sur les bastions par le joyeux Agostino pour fêter ce beau jour déchira l’air. Des cris prolongés partirent de la place, puis les salves se succédèrent assourdissantes.</w:delText>
        </w:r>
      </w:del>
    </w:p>
    <w:p w14:paraId="0C82CEAA" w14:textId="684BA2C3" w:rsidR="009006A0" w:rsidRPr="009006A0" w:rsidDel="009006A0" w:rsidRDefault="009006A0" w:rsidP="009006A0">
      <w:pPr>
        <w:shd w:val="clear" w:color="auto" w:fill="F3F2EC"/>
        <w:spacing w:line="360" w:lineRule="atLeast"/>
        <w:rPr>
          <w:del w:id="775" w:author="Marguerite-Marie Bordry" w:date="2019-02-08T17:17:00Z"/>
          <w:rFonts w:ascii="Georgia" w:eastAsia="Times New Roman" w:hAnsi="Georgia" w:cs="Times New Roman"/>
          <w:color w:val="161616"/>
          <w:szCs w:val="24"/>
          <w:lang w:eastAsia="fr-FR"/>
        </w:rPr>
      </w:pPr>
      <w:del w:id="776" w:author="Marguerite-Marie Bordry" w:date="2019-02-08T17:17:00Z">
        <w:r w:rsidRPr="009006A0" w:rsidDel="009006A0">
          <w:rPr>
            <w:rFonts w:ascii="Georgia" w:eastAsia="Times New Roman" w:hAnsi="Georgia" w:cs="Times New Roman"/>
            <w:color w:val="161616"/>
            <w:szCs w:val="24"/>
            <w:lang w:eastAsia="fr-FR"/>
          </w:rPr>
          <w:delText>Parabosco bondit. « Ah çà ! ces gens sont fous ! » dit-il assez bas, comme se parlant à lui-même.</w:delText>
        </w:r>
      </w:del>
    </w:p>
    <w:p w14:paraId="113F11D9" w14:textId="230F92BE" w:rsidR="009006A0" w:rsidRPr="009006A0" w:rsidDel="009006A0" w:rsidRDefault="009006A0" w:rsidP="009006A0">
      <w:pPr>
        <w:shd w:val="clear" w:color="auto" w:fill="F3F2EC"/>
        <w:spacing w:line="360" w:lineRule="atLeast"/>
        <w:rPr>
          <w:del w:id="777" w:author="Marguerite-Marie Bordry" w:date="2019-02-08T17:17:00Z"/>
          <w:rFonts w:ascii="Georgia" w:eastAsia="Times New Roman" w:hAnsi="Georgia" w:cs="Times New Roman"/>
          <w:color w:val="161616"/>
          <w:szCs w:val="24"/>
          <w:lang w:eastAsia="fr-FR"/>
        </w:rPr>
      </w:pPr>
      <w:del w:id="778" w:author="Marguerite-Marie Bordry" w:date="2019-02-08T17:17:00Z">
        <w:r w:rsidRPr="009006A0" w:rsidDel="009006A0">
          <w:rPr>
            <w:rFonts w:ascii="Georgia" w:eastAsia="Times New Roman" w:hAnsi="Georgia" w:cs="Times New Roman"/>
            <w:color w:val="161616"/>
            <w:szCs w:val="24"/>
            <w:lang w:eastAsia="fr-FR"/>
          </w:rPr>
          <w:delText>Gonzalvo fit un pas et répéta, cette fois avec énergie : « Monseigneur, bientôt il fera nuit. Faites sortir la princesse Anna à cheval par la ville et laissez-la se faire voir au peuple avant le coucher du soleil. Je me porte garant sur ma vie que rien de ce que craint Votre Grâce n’arrivera. »</w:delText>
        </w:r>
      </w:del>
    </w:p>
    <w:p w14:paraId="3B9C6D40" w14:textId="0C977C09" w:rsidR="009006A0" w:rsidRPr="009006A0" w:rsidDel="009006A0" w:rsidRDefault="009006A0" w:rsidP="009006A0">
      <w:pPr>
        <w:shd w:val="clear" w:color="auto" w:fill="F3F2EC"/>
        <w:spacing w:line="360" w:lineRule="atLeast"/>
        <w:rPr>
          <w:del w:id="779" w:author="Marguerite-Marie Bordry" w:date="2019-02-08T17:17:00Z"/>
          <w:rFonts w:ascii="Georgia" w:eastAsia="Times New Roman" w:hAnsi="Georgia" w:cs="Times New Roman"/>
          <w:color w:val="161616"/>
          <w:szCs w:val="24"/>
          <w:lang w:eastAsia="fr-FR"/>
        </w:rPr>
      </w:pPr>
      <w:del w:id="780" w:author="Marguerite-Marie Bordry" w:date="2019-02-08T17:17:00Z">
        <w:r w:rsidRPr="009006A0" w:rsidDel="009006A0">
          <w:rPr>
            <w:rFonts w:ascii="Georgia" w:eastAsia="Times New Roman" w:hAnsi="Georgia" w:cs="Times New Roman"/>
            <w:color w:val="161616"/>
            <w:szCs w:val="24"/>
            <w:lang w:eastAsia="fr-FR"/>
          </w:rPr>
          <w:delText>Le prince le considéra un moment. Il fit un signe de la main : « Soit, votre tête. Portez l’ordre à la princesse. »</w:delText>
        </w:r>
      </w:del>
    </w:p>
    <w:p w14:paraId="7B180BA9" w14:textId="14C268CF" w:rsidR="009006A0" w:rsidRPr="009006A0" w:rsidDel="009006A0" w:rsidRDefault="009006A0" w:rsidP="009006A0">
      <w:pPr>
        <w:shd w:val="clear" w:color="auto" w:fill="F3F2EC"/>
        <w:spacing w:line="360" w:lineRule="atLeast"/>
        <w:rPr>
          <w:del w:id="781" w:author="Marguerite-Marie Bordry" w:date="2019-02-08T17:17:00Z"/>
          <w:rFonts w:ascii="Georgia" w:eastAsia="Times New Roman" w:hAnsi="Georgia" w:cs="Times New Roman"/>
          <w:color w:val="161616"/>
          <w:szCs w:val="24"/>
          <w:lang w:eastAsia="fr-FR"/>
        </w:rPr>
      </w:pPr>
      <w:del w:id="782" w:author="Marguerite-Marie Bordry" w:date="2019-02-08T17:17:00Z">
        <w:r w:rsidRPr="009006A0" w:rsidDel="009006A0">
          <w:rPr>
            <w:rFonts w:ascii="Georgia" w:eastAsia="Times New Roman" w:hAnsi="Georgia" w:cs="Times New Roman"/>
            <w:color w:val="161616"/>
            <w:szCs w:val="24"/>
            <w:lang w:eastAsia="fr-FR"/>
          </w:rPr>
          <w:delText>Gonzalvo s’inclina profondément et sortit de la pièce à pas comptés. Dès qu’il fut dans l’antichambre, il se mit à courir et à crier : « Les chevaux de la princesse ! Sur l’ordre du duc ! La suite de la princesse ! » Il traversait les salles à grands pas, chassant devant lui les pages et les laquais, qui se mettaient eux aussi à courir, ahuris.</w:delText>
        </w:r>
      </w:del>
    </w:p>
    <w:p w14:paraId="6484434F" w14:textId="6331799A" w:rsidR="009006A0" w:rsidRPr="009006A0" w:rsidDel="009006A0" w:rsidRDefault="009006A0" w:rsidP="009006A0">
      <w:pPr>
        <w:shd w:val="clear" w:color="auto" w:fill="F3F2EC"/>
        <w:spacing w:line="360" w:lineRule="atLeast"/>
        <w:rPr>
          <w:del w:id="783" w:author="Marguerite-Marie Bordry" w:date="2019-02-08T17:17:00Z"/>
          <w:rFonts w:ascii="Georgia" w:eastAsia="Times New Roman" w:hAnsi="Georgia" w:cs="Times New Roman"/>
          <w:color w:val="161616"/>
          <w:szCs w:val="24"/>
          <w:lang w:eastAsia="fr-FR"/>
        </w:rPr>
      </w:pPr>
      <w:del w:id="784" w:author="Marguerite-Marie Bordry" w:date="2019-02-08T17:17:00Z">
        <w:r w:rsidRPr="009006A0" w:rsidDel="009006A0">
          <w:rPr>
            <w:rFonts w:ascii="Georgia" w:eastAsia="Times New Roman" w:hAnsi="Georgia" w:cs="Times New Roman"/>
            <w:color w:val="161616"/>
            <w:szCs w:val="24"/>
            <w:lang w:eastAsia="fr-FR"/>
          </w:rPr>
          <w:delText>Et comme Gonzalvo traversait un grand salon désert, il se frotta les mains en souriant.</w:delText>
        </w:r>
      </w:del>
    </w:p>
    <w:p w14:paraId="411723B6" w14:textId="00C8DA27" w:rsidR="009006A0" w:rsidRPr="009006A0" w:rsidDel="009006A0" w:rsidRDefault="009006A0" w:rsidP="009006A0">
      <w:pPr>
        <w:shd w:val="clear" w:color="auto" w:fill="F3F2EC"/>
        <w:spacing w:line="228" w:lineRule="atLeast"/>
        <w:jc w:val="center"/>
        <w:rPr>
          <w:del w:id="785" w:author="Marguerite-Marie Bordry" w:date="2019-02-08T17:17:00Z"/>
          <w:rFonts w:ascii="Georgia" w:eastAsia="Times New Roman" w:hAnsi="Georgia" w:cs="Times New Roman"/>
          <w:color w:val="161616"/>
          <w:spacing w:val="144"/>
          <w:szCs w:val="24"/>
          <w:lang w:eastAsia="fr-FR"/>
        </w:rPr>
      </w:pPr>
      <w:del w:id="786" w:author="Marguerite-Marie Bordry" w:date="2019-02-08T17:17:00Z">
        <w:r w:rsidRPr="009006A0" w:rsidDel="009006A0">
          <w:rPr>
            <w:rFonts w:ascii="Georgia" w:eastAsia="Times New Roman" w:hAnsi="Georgia" w:cs="Times New Roman"/>
            <w:color w:val="161616"/>
            <w:spacing w:val="144"/>
            <w:szCs w:val="24"/>
            <w:lang w:eastAsia="fr-FR"/>
          </w:rPr>
          <w:delText>*</w:delText>
        </w:r>
      </w:del>
    </w:p>
    <w:p w14:paraId="2FC1DA2E" w14:textId="7B810D84" w:rsidR="009006A0" w:rsidRPr="009006A0" w:rsidDel="009006A0" w:rsidRDefault="009006A0" w:rsidP="009006A0">
      <w:pPr>
        <w:shd w:val="clear" w:color="auto" w:fill="F3F2EC"/>
        <w:spacing w:line="360" w:lineRule="atLeast"/>
        <w:rPr>
          <w:del w:id="787" w:author="Marguerite-Marie Bordry" w:date="2019-02-08T17:17:00Z"/>
          <w:rFonts w:ascii="Georgia" w:eastAsia="Times New Roman" w:hAnsi="Georgia" w:cs="Times New Roman"/>
          <w:color w:val="161616"/>
          <w:szCs w:val="24"/>
          <w:lang w:eastAsia="fr-FR"/>
        </w:rPr>
      </w:pPr>
      <w:del w:id="788" w:author="Marguerite-Marie Bordry" w:date="2019-02-08T17:17:00Z">
        <w:r w:rsidRPr="009006A0" w:rsidDel="009006A0">
          <w:rPr>
            <w:rFonts w:ascii="Georgia" w:eastAsia="Times New Roman" w:hAnsi="Georgia" w:cs="Times New Roman"/>
            <w:color w:val="161616"/>
            <w:szCs w:val="24"/>
            <w:lang w:eastAsia="fr-FR"/>
          </w:rPr>
          <w:delText>En bas, sur la place, la foule ne démarrait pas. Les sénateurs groupés attendaient le retour de Gonzalvo. Dans les groupes on discutait et les conseillers étaient d’accord pour adresser au duc, à la princesse et à Franzesco Gambi leurs remerciements. Ce n’était plus qu’une question de forme. Les plus subtils se risquaient à disserter avec des airs mystérieux sur les raisons qui avaient décidé du sort de la princesse Anna.</w:delText>
        </w:r>
      </w:del>
    </w:p>
    <w:p w14:paraId="3ADBE11E" w14:textId="4694A1E6" w:rsidR="009006A0" w:rsidRPr="009006A0" w:rsidDel="009006A0" w:rsidRDefault="009006A0" w:rsidP="009006A0">
      <w:pPr>
        <w:shd w:val="clear" w:color="auto" w:fill="F3F2EC"/>
        <w:spacing w:line="360" w:lineRule="atLeast"/>
        <w:rPr>
          <w:del w:id="789" w:author="Marguerite-Marie Bordry" w:date="2019-02-08T17:17:00Z"/>
          <w:rFonts w:ascii="Georgia" w:eastAsia="Times New Roman" w:hAnsi="Georgia" w:cs="Times New Roman"/>
          <w:color w:val="161616"/>
          <w:szCs w:val="24"/>
          <w:lang w:eastAsia="fr-FR"/>
        </w:rPr>
      </w:pPr>
      <w:del w:id="790" w:author="Marguerite-Marie Bordry" w:date="2019-02-08T17:17:00Z">
        <w:r w:rsidRPr="009006A0" w:rsidDel="009006A0">
          <w:rPr>
            <w:rFonts w:ascii="Georgia" w:eastAsia="Times New Roman" w:hAnsi="Georgia" w:cs="Times New Roman"/>
            <w:color w:val="161616"/>
            <w:szCs w:val="24"/>
            <w:lang w:eastAsia="fr-FR"/>
          </w:rPr>
          <w:delText>— Le duc…</w:delText>
        </w:r>
      </w:del>
    </w:p>
    <w:p w14:paraId="2057FD8A" w14:textId="4440FD1E" w:rsidR="009006A0" w:rsidRPr="009006A0" w:rsidDel="009006A0" w:rsidRDefault="009006A0" w:rsidP="009006A0">
      <w:pPr>
        <w:shd w:val="clear" w:color="auto" w:fill="F3F2EC"/>
        <w:spacing w:line="360" w:lineRule="atLeast"/>
        <w:rPr>
          <w:del w:id="791" w:author="Marguerite-Marie Bordry" w:date="2019-02-08T17:17:00Z"/>
          <w:rFonts w:ascii="Georgia" w:eastAsia="Times New Roman" w:hAnsi="Georgia" w:cs="Times New Roman"/>
          <w:color w:val="161616"/>
          <w:szCs w:val="24"/>
          <w:lang w:eastAsia="fr-FR"/>
        </w:rPr>
      </w:pPr>
      <w:del w:id="792" w:author="Marguerite-Marie Bordry" w:date="2019-02-08T17:17:00Z">
        <w:r w:rsidRPr="009006A0" w:rsidDel="009006A0">
          <w:rPr>
            <w:rFonts w:ascii="Georgia" w:eastAsia="Times New Roman" w:hAnsi="Georgia" w:cs="Times New Roman"/>
            <w:color w:val="161616"/>
            <w:szCs w:val="24"/>
            <w:lang w:eastAsia="fr-FR"/>
          </w:rPr>
          <w:delText>— Qui connaît sa sagesse ?</w:delText>
        </w:r>
      </w:del>
    </w:p>
    <w:p w14:paraId="6AA64F1A" w14:textId="55D4BE2C" w:rsidR="009006A0" w:rsidRPr="009006A0" w:rsidDel="009006A0" w:rsidRDefault="009006A0" w:rsidP="009006A0">
      <w:pPr>
        <w:shd w:val="clear" w:color="auto" w:fill="F3F2EC"/>
        <w:spacing w:line="360" w:lineRule="atLeast"/>
        <w:rPr>
          <w:del w:id="793" w:author="Marguerite-Marie Bordry" w:date="2019-02-08T17:17:00Z"/>
          <w:rFonts w:ascii="Georgia" w:eastAsia="Times New Roman" w:hAnsi="Georgia" w:cs="Times New Roman"/>
          <w:color w:val="161616"/>
          <w:szCs w:val="24"/>
          <w:lang w:eastAsia="fr-FR"/>
        </w:rPr>
      </w:pPr>
      <w:del w:id="794" w:author="Marguerite-Marie Bordry" w:date="2019-02-08T17:17:00Z">
        <w:r w:rsidRPr="009006A0" w:rsidDel="009006A0">
          <w:rPr>
            <w:rFonts w:ascii="Georgia" w:eastAsia="Times New Roman" w:hAnsi="Georgia" w:cs="Times New Roman"/>
            <w:color w:val="161616"/>
            <w:szCs w:val="24"/>
            <w:lang w:eastAsia="fr-FR"/>
          </w:rPr>
          <w:delText>— Il s’agit peut-être de choses très importantes, qu’on ne soupçonne pas ?</w:delText>
        </w:r>
      </w:del>
    </w:p>
    <w:p w14:paraId="09358C96" w14:textId="09FE4F14" w:rsidR="009006A0" w:rsidRPr="009006A0" w:rsidDel="009006A0" w:rsidRDefault="009006A0" w:rsidP="009006A0">
      <w:pPr>
        <w:shd w:val="clear" w:color="auto" w:fill="F3F2EC"/>
        <w:spacing w:line="360" w:lineRule="atLeast"/>
        <w:rPr>
          <w:del w:id="795" w:author="Marguerite-Marie Bordry" w:date="2019-02-08T17:17:00Z"/>
          <w:rFonts w:ascii="Georgia" w:eastAsia="Times New Roman" w:hAnsi="Georgia" w:cs="Times New Roman"/>
          <w:color w:val="161616"/>
          <w:szCs w:val="24"/>
          <w:lang w:eastAsia="fr-FR"/>
        </w:rPr>
      </w:pPr>
      <w:del w:id="796" w:author="Marguerite-Marie Bordry" w:date="2019-02-08T17:17:00Z">
        <w:r w:rsidRPr="009006A0" w:rsidDel="009006A0">
          <w:rPr>
            <w:rFonts w:ascii="Georgia" w:eastAsia="Times New Roman" w:hAnsi="Georgia" w:cs="Times New Roman"/>
            <w:color w:val="161616"/>
            <w:szCs w:val="24"/>
            <w:lang w:eastAsia="fr-FR"/>
          </w:rPr>
          <w:delText>— Et elle… ?</w:delText>
        </w:r>
      </w:del>
    </w:p>
    <w:p w14:paraId="665F1ECC" w14:textId="4EE054D7" w:rsidR="009006A0" w:rsidRPr="009006A0" w:rsidDel="009006A0" w:rsidRDefault="009006A0" w:rsidP="009006A0">
      <w:pPr>
        <w:shd w:val="clear" w:color="auto" w:fill="F3F2EC"/>
        <w:spacing w:line="360" w:lineRule="atLeast"/>
        <w:rPr>
          <w:del w:id="797" w:author="Marguerite-Marie Bordry" w:date="2019-02-08T17:17:00Z"/>
          <w:rFonts w:ascii="Georgia" w:eastAsia="Times New Roman" w:hAnsi="Georgia" w:cs="Times New Roman"/>
          <w:color w:val="161616"/>
          <w:szCs w:val="24"/>
          <w:lang w:eastAsia="fr-FR"/>
        </w:rPr>
      </w:pPr>
      <w:del w:id="798" w:author="Marguerite-Marie Bordry" w:date="2019-02-08T17:17:00Z">
        <w:r w:rsidRPr="009006A0" w:rsidDel="009006A0">
          <w:rPr>
            <w:rFonts w:ascii="Georgia" w:eastAsia="Times New Roman" w:hAnsi="Georgia" w:cs="Times New Roman"/>
            <w:color w:val="161616"/>
            <w:szCs w:val="24"/>
            <w:lang w:eastAsia="fr-FR"/>
          </w:rPr>
          <w:delText>— Sans doute, c’est elle la victime…</w:delText>
        </w:r>
      </w:del>
    </w:p>
    <w:p w14:paraId="6A2D5CD0" w14:textId="11D5D144" w:rsidR="009006A0" w:rsidRPr="009006A0" w:rsidDel="009006A0" w:rsidRDefault="009006A0" w:rsidP="009006A0">
      <w:pPr>
        <w:shd w:val="clear" w:color="auto" w:fill="F3F2EC"/>
        <w:spacing w:line="360" w:lineRule="atLeast"/>
        <w:rPr>
          <w:del w:id="799" w:author="Marguerite-Marie Bordry" w:date="2019-02-08T17:17:00Z"/>
          <w:rFonts w:ascii="Georgia" w:eastAsia="Times New Roman" w:hAnsi="Georgia" w:cs="Times New Roman"/>
          <w:color w:val="161616"/>
          <w:szCs w:val="24"/>
          <w:lang w:eastAsia="fr-FR"/>
        </w:rPr>
      </w:pPr>
      <w:del w:id="800" w:author="Marguerite-Marie Bordry" w:date="2019-02-08T17:17:00Z">
        <w:r w:rsidRPr="009006A0" w:rsidDel="009006A0">
          <w:rPr>
            <w:rFonts w:ascii="Georgia" w:eastAsia="Times New Roman" w:hAnsi="Georgia" w:cs="Times New Roman"/>
            <w:color w:val="161616"/>
            <w:szCs w:val="24"/>
            <w:lang w:eastAsia="fr-FR"/>
          </w:rPr>
          <w:delText>— Une jeune fille héroïque !</w:delText>
        </w:r>
      </w:del>
    </w:p>
    <w:p w14:paraId="694E7632" w14:textId="2475F75C" w:rsidR="009006A0" w:rsidRPr="009006A0" w:rsidDel="009006A0" w:rsidRDefault="009006A0" w:rsidP="009006A0">
      <w:pPr>
        <w:shd w:val="clear" w:color="auto" w:fill="F3F2EC"/>
        <w:spacing w:line="360" w:lineRule="atLeast"/>
        <w:rPr>
          <w:del w:id="801" w:author="Marguerite-Marie Bordry" w:date="2019-02-08T17:17:00Z"/>
          <w:rFonts w:ascii="Georgia" w:eastAsia="Times New Roman" w:hAnsi="Georgia" w:cs="Times New Roman"/>
          <w:color w:val="161616"/>
          <w:szCs w:val="24"/>
          <w:lang w:eastAsia="fr-FR"/>
        </w:rPr>
      </w:pPr>
      <w:del w:id="802" w:author="Marguerite-Marie Bordry" w:date="2019-02-08T17:17:00Z">
        <w:r w:rsidRPr="009006A0" w:rsidDel="009006A0">
          <w:rPr>
            <w:rFonts w:ascii="Georgia" w:eastAsia="Times New Roman" w:hAnsi="Georgia" w:cs="Times New Roman"/>
            <w:color w:val="161616"/>
            <w:szCs w:val="24"/>
            <w:lang w:eastAsia="fr-FR"/>
          </w:rPr>
          <w:delText>— Une vraie princesse, cela dit tout !</w:delText>
        </w:r>
      </w:del>
    </w:p>
    <w:p w14:paraId="021945D1" w14:textId="603AB2E3" w:rsidR="009006A0" w:rsidRPr="009006A0" w:rsidDel="009006A0" w:rsidRDefault="009006A0" w:rsidP="009006A0">
      <w:pPr>
        <w:shd w:val="clear" w:color="auto" w:fill="F3F2EC"/>
        <w:spacing w:line="360" w:lineRule="atLeast"/>
        <w:rPr>
          <w:del w:id="803" w:author="Marguerite-Marie Bordry" w:date="2019-02-08T17:17:00Z"/>
          <w:rFonts w:ascii="Georgia" w:eastAsia="Times New Roman" w:hAnsi="Georgia" w:cs="Times New Roman"/>
          <w:color w:val="161616"/>
          <w:szCs w:val="24"/>
          <w:lang w:eastAsia="fr-FR"/>
        </w:rPr>
      </w:pPr>
      <w:del w:id="804" w:author="Marguerite-Marie Bordry" w:date="2019-02-08T17:17:00Z">
        <w:r w:rsidRPr="009006A0" w:rsidDel="009006A0">
          <w:rPr>
            <w:rFonts w:ascii="Georgia" w:eastAsia="Times New Roman" w:hAnsi="Georgia" w:cs="Times New Roman"/>
            <w:color w:val="161616"/>
            <w:szCs w:val="24"/>
            <w:lang w:eastAsia="fr-FR"/>
          </w:rPr>
          <w:delText>Franzesco Gambi, qu’on avait raillé, qui semblait n’avoir pour lui que ses qualités d’heureux amant et d’officier brillant capable de vaincre même des princesses, bellâtre, sans intelligence puisqu’il s’était fait pincer, devenait, maintenant qu’il se trouvait mêlé à de ténébreuses affaires d’État et jouait un rôle dans le drame de la famille grand-ducale, un personnage qui mène en secret sa barque et sait d’étonnante façon parvenir au pouvoir.</w:delText>
        </w:r>
      </w:del>
    </w:p>
    <w:p w14:paraId="1E981AC0" w14:textId="1330105A" w:rsidR="009006A0" w:rsidRPr="009006A0" w:rsidDel="009006A0" w:rsidRDefault="009006A0" w:rsidP="009006A0">
      <w:pPr>
        <w:shd w:val="clear" w:color="auto" w:fill="F3F2EC"/>
        <w:spacing w:line="360" w:lineRule="atLeast"/>
        <w:rPr>
          <w:del w:id="805" w:author="Marguerite-Marie Bordry" w:date="2019-02-08T17:17:00Z"/>
          <w:rFonts w:ascii="Georgia" w:eastAsia="Times New Roman" w:hAnsi="Georgia" w:cs="Times New Roman"/>
          <w:color w:val="161616"/>
          <w:szCs w:val="24"/>
          <w:lang w:eastAsia="fr-FR"/>
        </w:rPr>
      </w:pPr>
      <w:del w:id="806" w:author="Marguerite-Marie Bordry" w:date="2019-02-08T17:17:00Z">
        <w:r w:rsidRPr="009006A0" w:rsidDel="009006A0">
          <w:rPr>
            <w:rFonts w:ascii="Georgia" w:eastAsia="Times New Roman" w:hAnsi="Georgia" w:cs="Times New Roman"/>
            <w:color w:val="161616"/>
            <w:szCs w:val="24"/>
            <w:lang w:eastAsia="fr-FR"/>
          </w:rPr>
          <w:delText xml:space="preserve">Les jeunes nobles, influencés par la décision des conseillers, inventaient maintenant d’extraordinaires combinaisons. Ils se montaient la tête, s’enthousiasmaient. Certains </w:delText>
        </w:r>
        <w:r w:rsidRPr="009006A0" w:rsidDel="009006A0">
          <w:rPr>
            <w:rFonts w:ascii="Georgia" w:eastAsia="Times New Roman" w:hAnsi="Georgia" w:cs="Times New Roman"/>
            <w:color w:val="161616"/>
            <w:szCs w:val="24"/>
            <w:lang w:eastAsia="fr-FR"/>
          </w:rPr>
          <w:lastRenderedPageBreak/>
          <w:delText>affirmaient qu’ils savaient depuis longtemps les hautes capacités de Gambi. D’autres le traitaient d’intrigant, blâmaient son zèle exagéré, lui attribuaient de puissantes protections et laissaient entendre qu’on aurait pu trouver, pour un rôle aussi délicat et de telle importance, des hommes plus qualifiés. On avait vraiment fait injustice à quelques-uns, si l’ancienneté et les services entraient en ligne de compte.</w:delText>
        </w:r>
      </w:del>
    </w:p>
    <w:p w14:paraId="4C46F797" w14:textId="56964360" w:rsidR="009006A0" w:rsidRPr="009006A0" w:rsidDel="009006A0" w:rsidRDefault="009006A0" w:rsidP="009006A0">
      <w:pPr>
        <w:shd w:val="clear" w:color="auto" w:fill="F3F2EC"/>
        <w:spacing w:line="360" w:lineRule="atLeast"/>
        <w:rPr>
          <w:del w:id="807" w:author="Marguerite-Marie Bordry" w:date="2019-02-08T17:17:00Z"/>
          <w:rFonts w:ascii="Georgia" w:eastAsia="Times New Roman" w:hAnsi="Georgia" w:cs="Times New Roman"/>
          <w:color w:val="161616"/>
          <w:szCs w:val="24"/>
          <w:lang w:eastAsia="fr-FR"/>
        </w:rPr>
      </w:pPr>
      <w:del w:id="808" w:author="Marguerite-Marie Bordry" w:date="2019-02-08T17:17:00Z">
        <w:r w:rsidRPr="009006A0" w:rsidDel="009006A0">
          <w:rPr>
            <w:rFonts w:ascii="Georgia" w:eastAsia="Times New Roman" w:hAnsi="Georgia" w:cs="Times New Roman"/>
            <w:color w:val="161616"/>
            <w:szCs w:val="24"/>
            <w:lang w:eastAsia="fr-FR"/>
          </w:rPr>
          <w:delText>Ils se calmaient en constatant qu’à la cour comme ailleurs l’équité et les droits étaient parfois méconnus.</w:delText>
        </w:r>
      </w:del>
    </w:p>
    <w:p w14:paraId="59954368" w14:textId="1ECF2BD8" w:rsidR="009006A0" w:rsidRPr="009006A0" w:rsidDel="009006A0" w:rsidRDefault="009006A0" w:rsidP="009006A0">
      <w:pPr>
        <w:shd w:val="clear" w:color="auto" w:fill="F3F2EC"/>
        <w:spacing w:line="360" w:lineRule="atLeast"/>
        <w:rPr>
          <w:del w:id="809" w:author="Marguerite-Marie Bordry" w:date="2019-02-08T17:17:00Z"/>
          <w:rFonts w:ascii="Georgia" w:eastAsia="Times New Roman" w:hAnsi="Georgia" w:cs="Times New Roman"/>
          <w:color w:val="161616"/>
          <w:szCs w:val="24"/>
          <w:lang w:eastAsia="fr-FR"/>
        </w:rPr>
      </w:pPr>
      <w:del w:id="810" w:author="Marguerite-Marie Bordry" w:date="2019-02-08T17:17:00Z">
        <w:r w:rsidRPr="009006A0" w:rsidDel="009006A0">
          <w:rPr>
            <w:rFonts w:ascii="Georgia" w:eastAsia="Times New Roman" w:hAnsi="Georgia" w:cs="Times New Roman"/>
            <w:color w:val="161616"/>
            <w:szCs w:val="24"/>
            <w:lang w:eastAsia="fr-FR"/>
          </w:rPr>
          <w:delText>À ce moment éclatèrent les premiers coups de mortier d’Agostino.</w:delText>
        </w:r>
      </w:del>
    </w:p>
    <w:p w14:paraId="4E47C7AB" w14:textId="6740FA42" w:rsidR="009006A0" w:rsidRPr="009006A0" w:rsidDel="009006A0" w:rsidRDefault="009006A0" w:rsidP="009006A0">
      <w:pPr>
        <w:shd w:val="clear" w:color="auto" w:fill="F3F2EC"/>
        <w:spacing w:line="360" w:lineRule="atLeast"/>
        <w:rPr>
          <w:del w:id="811" w:author="Marguerite-Marie Bordry" w:date="2019-02-08T17:17:00Z"/>
          <w:rFonts w:ascii="Georgia" w:eastAsia="Times New Roman" w:hAnsi="Georgia" w:cs="Times New Roman"/>
          <w:color w:val="161616"/>
          <w:szCs w:val="24"/>
          <w:lang w:eastAsia="fr-FR"/>
        </w:rPr>
      </w:pPr>
      <w:del w:id="812" w:author="Marguerite-Marie Bordry" w:date="2019-02-08T17:17:00Z">
        <w:r w:rsidRPr="009006A0" w:rsidDel="009006A0">
          <w:rPr>
            <w:rFonts w:ascii="Georgia" w:eastAsia="Times New Roman" w:hAnsi="Georgia" w:cs="Times New Roman"/>
            <w:color w:val="161616"/>
            <w:szCs w:val="24"/>
            <w:lang w:eastAsia="fr-FR"/>
          </w:rPr>
          <w:delText>— Signe de joie ! cria la foule. On tire sur les remparts !</w:delText>
        </w:r>
      </w:del>
    </w:p>
    <w:p w14:paraId="32C3D1A0" w14:textId="68D5B440" w:rsidR="009006A0" w:rsidRPr="009006A0" w:rsidDel="009006A0" w:rsidRDefault="009006A0" w:rsidP="009006A0">
      <w:pPr>
        <w:shd w:val="clear" w:color="auto" w:fill="F3F2EC"/>
        <w:spacing w:line="360" w:lineRule="atLeast"/>
        <w:rPr>
          <w:del w:id="813" w:author="Marguerite-Marie Bordry" w:date="2019-02-08T17:17:00Z"/>
          <w:rFonts w:ascii="Georgia" w:eastAsia="Times New Roman" w:hAnsi="Georgia" w:cs="Times New Roman"/>
          <w:color w:val="161616"/>
          <w:szCs w:val="24"/>
          <w:lang w:eastAsia="fr-FR"/>
        </w:rPr>
      </w:pPr>
      <w:del w:id="814" w:author="Marguerite-Marie Bordry" w:date="2019-02-08T17:17:00Z">
        <w:r w:rsidRPr="009006A0" w:rsidDel="009006A0">
          <w:rPr>
            <w:rFonts w:ascii="Georgia" w:eastAsia="Times New Roman" w:hAnsi="Georgia" w:cs="Times New Roman"/>
            <w:color w:val="161616"/>
            <w:szCs w:val="24"/>
            <w:lang w:eastAsia="fr-FR"/>
          </w:rPr>
          <w:delText>— C’est au faubourg de San Vito di Felice !</w:delText>
        </w:r>
      </w:del>
    </w:p>
    <w:p w14:paraId="1D4DAD2F" w14:textId="2DBC0AB4" w:rsidR="009006A0" w:rsidRPr="009006A0" w:rsidDel="009006A0" w:rsidRDefault="009006A0" w:rsidP="009006A0">
      <w:pPr>
        <w:shd w:val="clear" w:color="auto" w:fill="F3F2EC"/>
        <w:spacing w:line="360" w:lineRule="atLeast"/>
        <w:rPr>
          <w:del w:id="815" w:author="Marguerite-Marie Bordry" w:date="2019-02-08T17:17:00Z"/>
          <w:rFonts w:ascii="Georgia" w:eastAsia="Times New Roman" w:hAnsi="Georgia" w:cs="Times New Roman"/>
          <w:color w:val="161616"/>
          <w:szCs w:val="24"/>
          <w:lang w:eastAsia="fr-FR"/>
        </w:rPr>
      </w:pPr>
      <w:del w:id="816" w:author="Marguerite-Marie Bordry" w:date="2019-02-08T17:17:00Z">
        <w:r w:rsidRPr="009006A0" w:rsidDel="009006A0">
          <w:rPr>
            <w:rFonts w:ascii="Georgia" w:eastAsia="Times New Roman" w:hAnsi="Georgia" w:cs="Times New Roman"/>
            <w:color w:val="161616"/>
            <w:szCs w:val="24"/>
            <w:lang w:eastAsia="fr-FR"/>
          </w:rPr>
          <w:delText>Cette canonnade ininterrompue déchaîna l’enthousiasme de la masse.</w:delText>
        </w:r>
      </w:del>
    </w:p>
    <w:p w14:paraId="47F9B78B" w14:textId="1141A880" w:rsidR="009006A0" w:rsidRPr="009006A0" w:rsidDel="009006A0" w:rsidRDefault="009006A0" w:rsidP="009006A0">
      <w:pPr>
        <w:shd w:val="clear" w:color="auto" w:fill="F3F2EC"/>
        <w:spacing w:line="360" w:lineRule="atLeast"/>
        <w:rPr>
          <w:del w:id="817" w:author="Marguerite-Marie Bordry" w:date="2019-02-08T17:17:00Z"/>
          <w:rFonts w:ascii="Georgia" w:eastAsia="Times New Roman" w:hAnsi="Georgia" w:cs="Times New Roman"/>
          <w:color w:val="161616"/>
          <w:szCs w:val="24"/>
          <w:lang w:eastAsia="fr-FR"/>
        </w:rPr>
      </w:pPr>
      <w:del w:id="818" w:author="Marguerite-Marie Bordry" w:date="2019-02-08T17:17:00Z">
        <w:r w:rsidRPr="009006A0" w:rsidDel="009006A0">
          <w:rPr>
            <w:rFonts w:ascii="Georgia" w:eastAsia="Times New Roman" w:hAnsi="Georgia" w:cs="Times New Roman"/>
            <w:color w:val="161616"/>
            <w:szCs w:val="24"/>
            <w:lang w:eastAsia="fr-FR"/>
          </w:rPr>
          <w:delText>— On tire le canon.</w:delText>
        </w:r>
      </w:del>
    </w:p>
    <w:p w14:paraId="520336AC" w14:textId="1017FE1B" w:rsidR="009006A0" w:rsidRPr="009006A0" w:rsidDel="009006A0" w:rsidRDefault="009006A0" w:rsidP="009006A0">
      <w:pPr>
        <w:shd w:val="clear" w:color="auto" w:fill="F3F2EC"/>
        <w:spacing w:line="360" w:lineRule="atLeast"/>
        <w:rPr>
          <w:del w:id="819" w:author="Marguerite-Marie Bordry" w:date="2019-02-08T17:17:00Z"/>
          <w:rFonts w:ascii="Georgia" w:eastAsia="Times New Roman" w:hAnsi="Georgia" w:cs="Times New Roman"/>
          <w:color w:val="161616"/>
          <w:szCs w:val="24"/>
          <w:lang w:eastAsia="fr-FR"/>
        </w:rPr>
      </w:pPr>
      <w:del w:id="820" w:author="Marguerite-Marie Bordry" w:date="2019-02-08T17:17:00Z">
        <w:r w:rsidRPr="009006A0" w:rsidDel="009006A0">
          <w:rPr>
            <w:rFonts w:ascii="Georgia" w:eastAsia="Times New Roman" w:hAnsi="Georgia" w:cs="Times New Roman"/>
            <w:color w:val="161616"/>
            <w:szCs w:val="24"/>
            <w:lang w:eastAsia="fr-FR"/>
          </w:rPr>
          <w:delText>— Le canon parle.</w:delText>
        </w:r>
      </w:del>
    </w:p>
    <w:p w14:paraId="605542E4" w14:textId="3B7406B6" w:rsidR="009006A0" w:rsidRPr="009006A0" w:rsidDel="009006A0" w:rsidRDefault="009006A0" w:rsidP="009006A0">
      <w:pPr>
        <w:shd w:val="clear" w:color="auto" w:fill="F3F2EC"/>
        <w:spacing w:line="360" w:lineRule="atLeast"/>
        <w:rPr>
          <w:del w:id="821" w:author="Marguerite-Marie Bordry" w:date="2019-02-08T17:17:00Z"/>
          <w:rFonts w:ascii="Georgia" w:eastAsia="Times New Roman" w:hAnsi="Georgia" w:cs="Times New Roman"/>
          <w:color w:val="161616"/>
          <w:szCs w:val="24"/>
          <w:lang w:eastAsia="fr-FR"/>
        </w:rPr>
      </w:pPr>
      <w:del w:id="822" w:author="Marguerite-Marie Bordry" w:date="2019-02-08T17:17:00Z">
        <w:r w:rsidRPr="009006A0" w:rsidDel="009006A0">
          <w:rPr>
            <w:rFonts w:ascii="Georgia" w:eastAsia="Times New Roman" w:hAnsi="Georgia" w:cs="Times New Roman"/>
            <w:color w:val="161616"/>
            <w:szCs w:val="24"/>
            <w:lang w:eastAsia="fr-FR"/>
          </w:rPr>
          <w:delText>— On fait toujours cela quand une princesse est dépucelée, cria Cesare Galli, amer.</w:delText>
        </w:r>
      </w:del>
    </w:p>
    <w:p w14:paraId="41F41FEF" w14:textId="3C4D540A" w:rsidR="009006A0" w:rsidRPr="009006A0" w:rsidDel="009006A0" w:rsidRDefault="009006A0" w:rsidP="009006A0">
      <w:pPr>
        <w:shd w:val="clear" w:color="auto" w:fill="F3F2EC"/>
        <w:spacing w:line="360" w:lineRule="atLeast"/>
        <w:rPr>
          <w:del w:id="823" w:author="Marguerite-Marie Bordry" w:date="2019-02-08T17:17:00Z"/>
          <w:rFonts w:ascii="Georgia" w:eastAsia="Times New Roman" w:hAnsi="Georgia" w:cs="Times New Roman"/>
          <w:color w:val="161616"/>
          <w:szCs w:val="24"/>
          <w:lang w:eastAsia="fr-FR"/>
        </w:rPr>
      </w:pPr>
      <w:del w:id="824" w:author="Marguerite-Marie Bordry" w:date="2019-02-08T17:17:00Z">
        <w:r w:rsidRPr="009006A0" w:rsidDel="009006A0">
          <w:rPr>
            <w:rFonts w:ascii="Georgia" w:eastAsia="Times New Roman" w:hAnsi="Georgia" w:cs="Times New Roman"/>
            <w:color w:val="161616"/>
            <w:szCs w:val="24"/>
            <w:lang w:eastAsia="fr-FR"/>
          </w:rPr>
          <w:delText>Les gens étaient si désorientés qu’ils reprenaient avec sérieux :</w:delText>
        </w:r>
      </w:del>
    </w:p>
    <w:p w14:paraId="4D79FE5F" w14:textId="2DAAAC98" w:rsidR="009006A0" w:rsidRPr="009006A0" w:rsidDel="009006A0" w:rsidRDefault="009006A0" w:rsidP="009006A0">
      <w:pPr>
        <w:shd w:val="clear" w:color="auto" w:fill="F3F2EC"/>
        <w:spacing w:line="360" w:lineRule="atLeast"/>
        <w:rPr>
          <w:del w:id="825" w:author="Marguerite-Marie Bordry" w:date="2019-02-08T17:17:00Z"/>
          <w:rFonts w:ascii="Georgia" w:eastAsia="Times New Roman" w:hAnsi="Georgia" w:cs="Times New Roman"/>
          <w:color w:val="161616"/>
          <w:szCs w:val="24"/>
          <w:lang w:eastAsia="fr-FR"/>
        </w:rPr>
      </w:pPr>
      <w:del w:id="826" w:author="Marguerite-Marie Bordry" w:date="2019-02-08T17:17:00Z">
        <w:r w:rsidRPr="009006A0" w:rsidDel="009006A0">
          <w:rPr>
            <w:rFonts w:ascii="Georgia" w:eastAsia="Times New Roman" w:hAnsi="Georgia" w:cs="Times New Roman"/>
            <w:color w:val="161616"/>
            <w:szCs w:val="24"/>
            <w:lang w:eastAsia="fr-FR"/>
          </w:rPr>
          <w:delText>— Certainement, certainement.</w:delText>
        </w:r>
      </w:del>
    </w:p>
    <w:p w14:paraId="5C206797" w14:textId="0866F306" w:rsidR="009006A0" w:rsidRPr="009006A0" w:rsidDel="009006A0" w:rsidRDefault="009006A0" w:rsidP="009006A0">
      <w:pPr>
        <w:shd w:val="clear" w:color="auto" w:fill="F3F2EC"/>
        <w:spacing w:line="360" w:lineRule="atLeast"/>
        <w:rPr>
          <w:del w:id="827" w:author="Marguerite-Marie Bordry" w:date="2019-02-08T17:17:00Z"/>
          <w:rFonts w:ascii="Georgia" w:eastAsia="Times New Roman" w:hAnsi="Georgia" w:cs="Times New Roman"/>
          <w:color w:val="161616"/>
          <w:szCs w:val="24"/>
          <w:lang w:eastAsia="fr-FR"/>
        </w:rPr>
      </w:pPr>
      <w:del w:id="828" w:author="Marguerite-Marie Bordry" w:date="2019-02-08T17:17:00Z">
        <w:r w:rsidRPr="009006A0" w:rsidDel="009006A0">
          <w:rPr>
            <w:rFonts w:ascii="Georgia" w:eastAsia="Times New Roman" w:hAnsi="Georgia" w:cs="Times New Roman"/>
            <w:color w:val="161616"/>
            <w:szCs w:val="24"/>
            <w:lang w:eastAsia="fr-FR"/>
          </w:rPr>
          <w:delText>Beaucoup de bambins s’étaient portés vers les remparts pour voir de plus près la manœuvre des mortiers. Avec les soldats réquisitionnés par Agostino, ils formaient une troupe d’auxiliaires qui activaient le tir et le rendaient d’instant en instant plus violent.</w:delText>
        </w:r>
      </w:del>
    </w:p>
    <w:p w14:paraId="6232E6F7" w14:textId="0DB744F8" w:rsidR="009006A0" w:rsidRPr="009006A0" w:rsidDel="009006A0" w:rsidRDefault="009006A0" w:rsidP="009006A0">
      <w:pPr>
        <w:shd w:val="clear" w:color="auto" w:fill="F3F2EC"/>
        <w:spacing w:line="360" w:lineRule="atLeast"/>
        <w:rPr>
          <w:del w:id="829" w:author="Marguerite-Marie Bordry" w:date="2019-02-08T17:17:00Z"/>
          <w:rFonts w:ascii="Georgia" w:eastAsia="Times New Roman" w:hAnsi="Georgia" w:cs="Times New Roman"/>
          <w:color w:val="161616"/>
          <w:szCs w:val="24"/>
          <w:lang w:eastAsia="fr-FR"/>
        </w:rPr>
      </w:pPr>
      <w:del w:id="830" w:author="Marguerite-Marie Bordry" w:date="2019-02-08T17:17:00Z">
        <w:r w:rsidRPr="009006A0" w:rsidDel="009006A0">
          <w:rPr>
            <w:rFonts w:ascii="Georgia" w:eastAsia="Times New Roman" w:hAnsi="Georgia" w:cs="Times New Roman"/>
            <w:color w:val="161616"/>
            <w:szCs w:val="24"/>
            <w:lang w:eastAsia="fr-FR"/>
          </w:rPr>
          <w:delText>Les sénateurs, émus par ce vacarme, avaient hâte de se rendre auprès du prince. Il ne fallait plus tarder. Certains proposaient de ne pas attendre davantage Gonzalvo pour se présenter devant le souverain et lui manifester la reconnaissance nationale. D’ailleurs, les cris de la foule redoublaient. On les pressait d’agir, quand la grande porte du palais s’ouvrit à deux battants, on entendit le piétinement sonore d’une cavalcade sous la voûte et la princesse Anna parut. Elle était vêtue d’une robe de velours bleu brodé d’argent, une couronne étincelait sur ses cheveux noirs et elle montait une blanche haquenée caparaçonnée d’or, que deux pages conduisaient par la bride.</w:delText>
        </w:r>
      </w:del>
    </w:p>
    <w:p w14:paraId="55D38D23" w14:textId="7324FD48" w:rsidR="009006A0" w:rsidRPr="009006A0" w:rsidDel="009006A0" w:rsidRDefault="009006A0" w:rsidP="009006A0">
      <w:pPr>
        <w:shd w:val="clear" w:color="auto" w:fill="F3F2EC"/>
        <w:spacing w:line="360" w:lineRule="atLeast"/>
        <w:rPr>
          <w:del w:id="831" w:author="Marguerite-Marie Bordry" w:date="2019-02-08T17:17:00Z"/>
          <w:rFonts w:ascii="Georgia" w:eastAsia="Times New Roman" w:hAnsi="Georgia" w:cs="Times New Roman"/>
          <w:color w:val="161616"/>
          <w:szCs w:val="24"/>
          <w:lang w:eastAsia="fr-FR"/>
        </w:rPr>
      </w:pPr>
      <w:del w:id="832" w:author="Marguerite-Marie Bordry" w:date="2019-02-08T17:17:00Z">
        <w:r w:rsidRPr="009006A0" w:rsidDel="009006A0">
          <w:rPr>
            <w:rFonts w:ascii="Georgia" w:eastAsia="Times New Roman" w:hAnsi="Georgia" w:cs="Times New Roman"/>
            <w:color w:val="161616"/>
            <w:szCs w:val="24"/>
            <w:lang w:eastAsia="fr-FR"/>
          </w:rPr>
          <w:delText>Deux chevaliers, l’épée à la main, marchaient à ses côtés. Deux dames d’honneur en grande toilette d’apparat la suivaient à cheval et deux autres chevaliers, tête nue, le large feutre à plume en main, fermaient la marche.</w:delText>
        </w:r>
      </w:del>
    </w:p>
    <w:p w14:paraId="2FDA57C6" w14:textId="5DE07CC9" w:rsidR="009006A0" w:rsidRPr="009006A0" w:rsidDel="009006A0" w:rsidRDefault="009006A0" w:rsidP="009006A0">
      <w:pPr>
        <w:shd w:val="clear" w:color="auto" w:fill="F3F2EC"/>
        <w:spacing w:line="360" w:lineRule="atLeast"/>
        <w:rPr>
          <w:del w:id="833" w:author="Marguerite-Marie Bordry" w:date="2019-02-08T17:17:00Z"/>
          <w:rFonts w:ascii="Georgia" w:eastAsia="Times New Roman" w:hAnsi="Georgia" w:cs="Times New Roman"/>
          <w:color w:val="161616"/>
          <w:szCs w:val="24"/>
          <w:lang w:eastAsia="fr-FR"/>
        </w:rPr>
      </w:pPr>
      <w:del w:id="834" w:author="Marguerite-Marie Bordry" w:date="2019-02-08T17:17:00Z">
        <w:r w:rsidRPr="009006A0" w:rsidDel="009006A0">
          <w:rPr>
            <w:rFonts w:ascii="Georgia" w:eastAsia="Times New Roman" w:hAnsi="Georgia" w:cs="Times New Roman"/>
            <w:color w:val="161616"/>
            <w:szCs w:val="24"/>
            <w:lang w:eastAsia="fr-FR"/>
          </w:rPr>
          <w:delText>Lorsque ce remarquable cortège fut visible de tous, une ovation inouïe l’accueillit. La foule se rua comme une vague géante vers le palais en faisant trembler l’air du cri de : « Vive la princesse Anna ! »</w:delText>
        </w:r>
      </w:del>
    </w:p>
    <w:p w14:paraId="66661B86" w14:textId="584D429C" w:rsidR="009006A0" w:rsidRPr="009006A0" w:rsidDel="009006A0" w:rsidRDefault="009006A0" w:rsidP="009006A0">
      <w:pPr>
        <w:shd w:val="clear" w:color="auto" w:fill="F3F2EC"/>
        <w:spacing w:line="360" w:lineRule="atLeast"/>
        <w:rPr>
          <w:del w:id="835" w:author="Marguerite-Marie Bordry" w:date="2019-02-08T17:17:00Z"/>
          <w:rFonts w:ascii="Georgia" w:eastAsia="Times New Roman" w:hAnsi="Georgia" w:cs="Times New Roman"/>
          <w:color w:val="161616"/>
          <w:szCs w:val="24"/>
          <w:lang w:eastAsia="fr-FR"/>
        </w:rPr>
      </w:pPr>
      <w:del w:id="836" w:author="Marguerite-Marie Bordry" w:date="2019-02-08T17:17:00Z">
        <w:r w:rsidRPr="009006A0" w:rsidDel="009006A0">
          <w:rPr>
            <w:rFonts w:ascii="Georgia" w:eastAsia="Times New Roman" w:hAnsi="Georgia" w:cs="Times New Roman"/>
            <w:color w:val="161616"/>
            <w:szCs w:val="24"/>
            <w:lang w:eastAsia="fr-FR"/>
          </w:rPr>
          <w:delText>On avait hissé la princesse plus morte que vive sur son cheval et quand les portes du château s’étaient ouvertes, elle avait mis les mains devant ses yeux, car elle se croyait conduite à la honte publique. L’histoire de la plaque commémorative était parvenue fragmentaire et imprécise à ses oreilles. Elle n’en savait pas davantage.</w:delText>
        </w:r>
      </w:del>
    </w:p>
    <w:p w14:paraId="763AC04A" w14:textId="7622A1EC" w:rsidR="009006A0" w:rsidRPr="009006A0" w:rsidDel="009006A0" w:rsidRDefault="009006A0" w:rsidP="009006A0">
      <w:pPr>
        <w:shd w:val="clear" w:color="auto" w:fill="F3F2EC"/>
        <w:spacing w:line="360" w:lineRule="atLeast"/>
        <w:rPr>
          <w:del w:id="837" w:author="Marguerite-Marie Bordry" w:date="2019-02-08T17:17:00Z"/>
          <w:rFonts w:ascii="Georgia" w:eastAsia="Times New Roman" w:hAnsi="Georgia" w:cs="Times New Roman"/>
          <w:color w:val="161616"/>
          <w:szCs w:val="24"/>
          <w:lang w:eastAsia="fr-FR"/>
        </w:rPr>
      </w:pPr>
      <w:del w:id="838" w:author="Marguerite-Marie Bordry" w:date="2019-02-08T17:17:00Z">
        <w:r w:rsidRPr="009006A0" w:rsidDel="009006A0">
          <w:rPr>
            <w:rFonts w:ascii="Georgia" w:eastAsia="Times New Roman" w:hAnsi="Georgia" w:cs="Times New Roman"/>
            <w:color w:val="161616"/>
            <w:szCs w:val="24"/>
            <w:lang w:eastAsia="fr-FR"/>
          </w:rPr>
          <w:lastRenderedPageBreak/>
          <w:delText>La mort de la vieille Caterina l’avait profondément affectée et elle tremblait pour Gambi.</w:delText>
        </w:r>
      </w:del>
    </w:p>
    <w:p w14:paraId="46EFC434" w14:textId="7CA312ED" w:rsidR="009006A0" w:rsidRPr="009006A0" w:rsidDel="009006A0" w:rsidRDefault="009006A0" w:rsidP="009006A0">
      <w:pPr>
        <w:shd w:val="clear" w:color="auto" w:fill="F3F2EC"/>
        <w:spacing w:line="360" w:lineRule="atLeast"/>
        <w:rPr>
          <w:del w:id="839" w:author="Marguerite-Marie Bordry" w:date="2019-02-08T17:17:00Z"/>
          <w:rFonts w:ascii="Georgia" w:eastAsia="Times New Roman" w:hAnsi="Georgia" w:cs="Times New Roman"/>
          <w:color w:val="161616"/>
          <w:szCs w:val="24"/>
          <w:lang w:eastAsia="fr-FR"/>
        </w:rPr>
      </w:pPr>
      <w:del w:id="840" w:author="Marguerite-Marie Bordry" w:date="2019-02-08T17:17:00Z">
        <w:r w:rsidRPr="009006A0" w:rsidDel="009006A0">
          <w:rPr>
            <w:rFonts w:ascii="Georgia" w:eastAsia="Times New Roman" w:hAnsi="Georgia" w:cs="Times New Roman"/>
            <w:color w:val="161616"/>
            <w:szCs w:val="24"/>
            <w:lang w:eastAsia="fr-FR"/>
          </w:rPr>
          <w:delText>Aux premières foulées de son cheval, elle perçut la rumeur joyeuse qui montait vers elle et l’enveloppait. Elle appliqua plus fortement ses mains sur ses yeux. Elle avait peur, elle ne comprenait pas, il lui semblait qu’on se raillait d’elle. Mais les cris de la foule se précisaient à ses oreilles : « Vive la princesse Anna ! » C’était comme un refrain répété par des milliers de voix. À travers le tumulle, quelques réflexions de personnes toutes proches parvinrent jusqu’à elle. Des voix, sur un ton d’enthousiasme, disaient, murmuraient, chantaient :</w:delText>
        </w:r>
      </w:del>
    </w:p>
    <w:p w14:paraId="7746D953" w14:textId="5D52F557" w:rsidR="009006A0" w:rsidRPr="009006A0" w:rsidDel="009006A0" w:rsidRDefault="009006A0" w:rsidP="009006A0">
      <w:pPr>
        <w:shd w:val="clear" w:color="auto" w:fill="F3F2EC"/>
        <w:spacing w:line="360" w:lineRule="atLeast"/>
        <w:rPr>
          <w:del w:id="841" w:author="Marguerite-Marie Bordry" w:date="2019-02-08T17:17:00Z"/>
          <w:rFonts w:ascii="Georgia" w:eastAsia="Times New Roman" w:hAnsi="Georgia" w:cs="Times New Roman"/>
          <w:color w:val="161616"/>
          <w:szCs w:val="24"/>
          <w:lang w:eastAsia="fr-FR"/>
        </w:rPr>
      </w:pPr>
      <w:del w:id="842" w:author="Marguerite-Marie Bordry" w:date="2019-02-08T17:17:00Z">
        <w:r w:rsidRPr="009006A0" w:rsidDel="009006A0">
          <w:rPr>
            <w:rFonts w:ascii="Georgia" w:eastAsia="Times New Roman" w:hAnsi="Georgia" w:cs="Times New Roman"/>
            <w:color w:val="161616"/>
            <w:szCs w:val="24"/>
            <w:lang w:eastAsia="fr-FR"/>
          </w:rPr>
          <w:delText>— Salut à toi, princesse Anna !</w:delText>
        </w:r>
      </w:del>
    </w:p>
    <w:p w14:paraId="740C4E91" w14:textId="1C404F52" w:rsidR="009006A0" w:rsidRPr="009006A0" w:rsidDel="009006A0" w:rsidRDefault="009006A0" w:rsidP="009006A0">
      <w:pPr>
        <w:shd w:val="clear" w:color="auto" w:fill="F3F2EC"/>
        <w:spacing w:line="360" w:lineRule="atLeast"/>
        <w:rPr>
          <w:del w:id="843" w:author="Marguerite-Marie Bordry" w:date="2019-02-08T17:17:00Z"/>
          <w:rFonts w:ascii="Georgia" w:eastAsia="Times New Roman" w:hAnsi="Georgia" w:cs="Times New Roman"/>
          <w:color w:val="161616"/>
          <w:szCs w:val="24"/>
          <w:lang w:eastAsia="fr-FR"/>
        </w:rPr>
      </w:pPr>
      <w:del w:id="844" w:author="Marguerite-Marie Bordry" w:date="2019-02-08T17:17:00Z">
        <w:r w:rsidRPr="009006A0" w:rsidDel="009006A0">
          <w:rPr>
            <w:rFonts w:ascii="Georgia" w:eastAsia="Times New Roman" w:hAnsi="Georgia" w:cs="Times New Roman"/>
            <w:color w:val="161616"/>
            <w:szCs w:val="24"/>
            <w:lang w:eastAsia="fr-FR"/>
          </w:rPr>
          <w:delText>— Tu es la plus belle entre les femmes !</w:delText>
        </w:r>
      </w:del>
    </w:p>
    <w:p w14:paraId="172F15FA" w14:textId="43C34447" w:rsidR="009006A0" w:rsidRPr="009006A0" w:rsidDel="009006A0" w:rsidRDefault="009006A0" w:rsidP="009006A0">
      <w:pPr>
        <w:shd w:val="clear" w:color="auto" w:fill="F3F2EC"/>
        <w:spacing w:line="360" w:lineRule="atLeast"/>
        <w:rPr>
          <w:del w:id="845" w:author="Marguerite-Marie Bordry" w:date="2019-02-08T17:17:00Z"/>
          <w:rFonts w:ascii="Georgia" w:eastAsia="Times New Roman" w:hAnsi="Georgia" w:cs="Times New Roman"/>
          <w:color w:val="161616"/>
          <w:szCs w:val="24"/>
          <w:lang w:eastAsia="fr-FR"/>
        </w:rPr>
      </w:pPr>
      <w:del w:id="846" w:author="Marguerite-Marie Bordry" w:date="2019-02-08T17:17:00Z">
        <w:r w:rsidRPr="009006A0" w:rsidDel="009006A0">
          <w:rPr>
            <w:rFonts w:ascii="Georgia" w:eastAsia="Times New Roman" w:hAnsi="Georgia" w:cs="Times New Roman"/>
            <w:color w:val="161616"/>
            <w:szCs w:val="24"/>
            <w:lang w:eastAsia="fr-FR"/>
          </w:rPr>
          <w:delText>— Laisse-moi mourir pour toi, car je t’aime, princesse Anna !</w:delText>
        </w:r>
      </w:del>
    </w:p>
    <w:p w14:paraId="046AD0B2" w14:textId="0A5AF309" w:rsidR="009006A0" w:rsidRPr="009006A0" w:rsidDel="009006A0" w:rsidRDefault="009006A0" w:rsidP="009006A0">
      <w:pPr>
        <w:shd w:val="clear" w:color="auto" w:fill="F3F2EC"/>
        <w:spacing w:line="360" w:lineRule="atLeast"/>
        <w:rPr>
          <w:del w:id="847" w:author="Marguerite-Marie Bordry" w:date="2019-02-08T17:17:00Z"/>
          <w:rFonts w:ascii="Georgia" w:eastAsia="Times New Roman" w:hAnsi="Georgia" w:cs="Times New Roman"/>
          <w:color w:val="161616"/>
          <w:szCs w:val="24"/>
          <w:lang w:eastAsia="fr-FR"/>
        </w:rPr>
      </w:pPr>
      <w:del w:id="848" w:author="Marguerite-Marie Bordry" w:date="2019-02-08T17:17:00Z">
        <w:r w:rsidRPr="009006A0" w:rsidDel="009006A0">
          <w:rPr>
            <w:rFonts w:ascii="Georgia" w:eastAsia="Times New Roman" w:hAnsi="Georgia" w:cs="Times New Roman"/>
            <w:color w:val="161616"/>
            <w:szCs w:val="24"/>
            <w:lang w:eastAsia="fr-FR"/>
          </w:rPr>
          <w:delText>— Nous t’aimons, nous t’aimons tous !</w:delText>
        </w:r>
      </w:del>
    </w:p>
    <w:p w14:paraId="10D4EAF9" w14:textId="74DC4FB8" w:rsidR="009006A0" w:rsidRPr="009006A0" w:rsidDel="009006A0" w:rsidRDefault="009006A0" w:rsidP="009006A0">
      <w:pPr>
        <w:shd w:val="clear" w:color="auto" w:fill="F3F2EC"/>
        <w:spacing w:line="360" w:lineRule="atLeast"/>
        <w:rPr>
          <w:del w:id="849" w:author="Marguerite-Marie Bordry" w:date="2019-02-08T17:17:00Z"/>
          <w:rFonts w:ascii="Georgia" w:eastAsia="Times New Roman" w:hAnsi="Georgia" w:cs="Times New Roman"/>
          <w:color w:val="161616"/>
          <w:szCs w:val="24"/>
          <w:lang w:eastAsia="fr-FR"/>
        </w:rPr>
      </w:pPr>
      <w:del w:id="850" w:author="Marguerite-Marie Bordry" w:date="2019-02-08T17:17:00Z">
        <w:r w:rsidRPr="009006A0" w:rsidDel="009006A0">
          <w:rPr>
            <w:rFonts w:ascii="Georgia" w:eastAsia="Times New Roman" w:hAnsi="Georgia" w:cs="Times New Roman"/>
            <w:color w:val="161616"/>
            <w:szCs w:val="24"/>
            <w:lang w:eastAsia="fr-FR"/>
          </w:rPr>
          <w:delText>Des femmes se poussaient au premier rang, saisissaient le bord de sa robe, ses manches flottantes pour les couvrir de baisers et elles interpellaient Anna avec exaltation : « Chère et douce princesse !</w:delText>
        </w:r>
      </w:del>
    </w:p>
    <w:p w14:paraId="53470FAC" w14:textId="55F3D73A" w:rsidR="009006A0" w:rsidRPr="009006A0" w:rsidDel="009006A0" w:rsidRDefault="009006A0" w:rsidP="009006A0">
      <w:pPr>
        <w:shd w:val="clear" w:color="auto" w:fill="F3F2EC"/>
        <w:spacing w:line="360" w:lineRule="atLeast"/>
        <w:rPr>
          <w:del w:id="851" w:author="Marguerite-Marie Bordry" w:date="2019-02-08T17:17:00Z"/>
          <w:rFonts w:ascii="Georgia" w:eastAsia="Times New Roman" w:hAnsi="Georgia" w:cs="Times New Roman"/>
          <w:color w:val="161616"/>
          <w:szCs w:val="24"/>
          <w:lang w:eastAsia="fr-FR"/>
        </w:rPr>
      </w:pPr>
      <w:del w:id="852" w:author="Marguerite-Marie Bordry" w:date="2019-02-08T17:17:00Z">
        <w:r w:rsidRPr="009006A0" w:rsidDel="009006A0">
          <w:rPr>
            <w:rFonts w:ascii="Georgia" w:eastAsia="Times New Roman" w:hAnsi="Georgia" w:cs="Times New Roman"/>
            <w:color w:val="161616"/>
            <w:szCs w:val="24"/>
            <w:lang w:eastAsia="fr-FR"/>
          </w:rPr>
          <w:delText>— Notre Anna…</w:delText>
        </w:r>
      </w:del>
    </w:p>
    <w:p w14:paraId="683122AE" w14:textId="1206724A" w:rsidR="009006A0" w:rsidRPr="009006A0" w:rsidDel="009006A0" w:rsidRDefault="009006A0" w:rsidP="009006A0">
      <w:pPr>
        <w:shd w:val="clear" w:color="auto" w:fill="F3F2EC"/>
        <w:spacing w:line="360" w:lineRule="atLeast"/>
        <w:rPr>
          <w:del w:id="853" w:author="Marguerite-Marie Bordry" w:date="2019-02-08T17:17:00Z"/>
          <w:rFonts w:ascii="Georgia" w:eastAsia="Times New Roman" w:hAnsi="Georgia" w:cs="Times New Roman"/>
          <w:color w:val="161616"/>
          <w:szCs w:val="24"/>
          <w:lang w:eastAsia="fr-FR"/>
        </w:rPr>
      </w:pPr>
      <w:del w:id="854" w:author="Marguerite-Marie Bordry" w:date="2019-02-08T17:17:00Z">
        <w:r w:rsidRPr="009006A0" w:rsidDel="009006A0">
          <w:rPr>
            <w:rFonts w:ascii="Georgia" w:eastAsia="Times New Roman" w:hAnsi="Georgia" w:cs="Times New Roman"/>
            <w:color w:val="161616"/>
            <w:szCs w:val="24"/>
            <w:lang w:eastAsia="fr-FR"/>
          </w:rPr>
          <w:delText>— Notre enfant bien-aimée…</w:delText>
        </w:r>
      </w:del>
    </w:p>
    <w:p w14:paraId="400C6E50" w14:textId="750AFB87" w:rsidR="009006A0" w:rsidRPr="009006A0" w:rsidDel="009006A0" w:rsidRDefault="009006A0" w:rsidP="009006A0">
      <w:pPr>
        <w:shd w:val="clear" w:color="auto" w:fill="F3F2EC"/>
        <w:spacing w:line="360" w:lineRule="atLeast"/>
        <w:rPr>
          <w:del w:id="855" w:author="Marguerite-Marie Bordry" w:date="2019-02-08T17:17:00Z"/>
          <w:rFonts w:ascii="Georgia" w:eastAsia="Times New Roman" w:hAnsi="Georgia" w:cs="Times New Roman"/>
          <w:color w:val="161616"/>
          <w:szCs w:val="24"/>
          <w:lang w:eastAsia="fr-FR"/>
        </w:rPr>
      </w:pPr>
      <w:del w:id="856" w:author="Marguerite-Marie Bordry" w:date="2019-02-08T17:17:00Z">
        <w:r w:rsidRPr="009006A0" w:rsidDel="009006A0">
          <w:rPr>
            <w:rFonts w:ascii="Georgia" w:eastAsia="Times New Roman" w:hAnsi="Georgia" w:cs="Times New Roman"/>
            <w:color w:val="161616"/>
            <w:szCs w:val="24"/>
            <w:lang w:eastAsia="fr-FR"/>
          </w:rPr>
          <w:delText>— Regardez comme elle cache ses yeux.</w:delText>
        </w:r>
      </w:del>
    </w:p>
    <w:p w14:paraId="37F0CBA1" w14:textId="71226C47" w:rsidR="009006A0" w:rsidRPr="009006A0" w:rsidDel="009006A0" w:rsidRDefault="009006A0" w:rsidP="009006A0">
      <w:pPr>
        <w:shd w:val="clear" w:color="auto" w:fill="F3F2EC"/>
        <w:spacing w:line="360" w:lineRule="atLeast"/>
        <w:rPr>
          <w:del w:id="857" w:author="Marguerite-Marie Bordry" w:date="2019-02-08T17:17:00Z"/>
          <w:rFonts w:ascii="Georgia" w:eastAsia="Times New Roman" w:hAnsi="Georgia" w:cs="Times New Roman"/>
          <w:color w:val="161616"/>
          <w:szCs w:val="24"/>
          <w:lang w:eastAsia="fr-FR"/>
        </w:rPr>
      </w:pPr>
      <w:del w:id="858" w:author="Marguerite-Marie Bordry" w:date="2019-02-08T17:17:00Z">
        <w:r w:rsidRPr="009006A0" w:rsidDel="009006A0">
          <w:rPr>
            <w:rFonts w:ascii="Georgia" w:eastAsia="Times New Roman" w:hAnsi="Georgia" w:cs="Times New Roman"/>
            <w:color w:val="161616"/>
            <w:szCs w:val="24"/>
            <w:lang w:eastAsia="fr-FR"/>
          </w:rPr>
          <w:delText>— Montre ton visage, criaient les jeunes filles.</w:delText>
        </w:r>
      </w:del>
    </w:p>
    <w:p w14:paraId="2BC0ADCA" w14:textId="465C4FC8" w:rsidR="009006A0" w:rsidRPr="009006A0" w:rsidDel="009006A0" w:rsidRDefault="009006A0" w:rsidP="009006A0">
      <w:pPr>
        <w:shd w:val="clear" w:color="auto" w:fill="F3F2EC"/>
        <w:spacing w:line="360" w:lineRule="atLeast"/>
        <w:rPr>
          <w:del w:id="859" w:author="Marguerite-Marie Bordry" w:date="2019-02-08T17:17:00Z"/>
          <w:rFonts w:ascii="Georgia" w:eastAsia="Times New Roman" w:hAnsi="Georgia" w:cs="Times New Roman"/>
          <w:color w:val="161616"/>
          <w:szCs w:val="24"/>
          <w:lang w:eastAsia="fr-FR"/>
        </w:rPr>
      </w:pPr>
      <w:del w:id="860" w:author="Marguerite-Marie Bordry" w:date="2019-02-08T17:17:00Z">
        <w:r w:rsidRPr="009006A0" w:rsidDel="009006A0">
          <w:rPr>
            <w:rFonts w:ascii="Georgia" w:eastAsia="Times New Roman" w:hAnsi="Georgia" w:cs="Times New Roman"/>
            <w:color w:val="161616"/>
            <w:szCs w:val="24"/>
            <w:lang w:eastAsia="fr-FR"/>
          </w:rPr>
          <w:delText>— Pauvre chérie, murmuraient les femmes, as-tu beaucoup souffert ?</w:delText>
        </w:r>
      </w:del>
    </w:p>
    <w:p w14:paraId="19D7F11B" w14:textId="29A19694" w:rsidR="009006A0" w:rsidRPr="009006A0" w:rsidDel="009006A0" w:rsidRDefault="009006A0" w:rsidP="009006A0">
      <w:pPr>
        <w:shd w:val="clear" w:color="auto" w:fill="F3F2EC"/>
        <w:spacing w:line="360" w:lineRule="atLeast"/>
        <w:rPr>
          <w:del w:id="861" w:author="Marguerite-Marie Bordry" w:date="2019-02-08T17:17:00Z"/>
          <w:rFonts w:ascii="Georgia" w:eastAsia="Times New Roman" w:hAnsi="Georgia" w:cs="Times New Roman"/>
          <w:color w:val="161616"/>
          <w:szCs w:val="24"/>
          <w:lang w:eastAsia="fr-FR"/>
        </w:rPr>
      </w:pPr>
      <w:del w:id="862" w:author="Marguerite-Marie Bordry" w:date="2019-02-08T17:17:00Z">
        <w:r w:rsidRPr="009006A0" w:rsidDel="009006A0">
          <w:rPr>
            <w:rFonts w:ascii="Georgia" w:eastAsia="Times New Roman" w:hAnsi="Georgia" w:cs="Times New Roman"/>
            <w:color w:val="161616"/>
            <w:szCs w:val="24"/>
            <w:lang w:eastAsia="fr-FR"/>
          </w:rPr>
          <w:delText>— Ma douce colombe ! T’a-t-il fait mal ?</w:delText>
        </w:r>
      </w:del>
    </w:p>
    <w:p w14:paraId="0C4960AB" w14:textId="0E288CA2" w:rsidR="009006A0" w:rsidRPr="009006A0" w:rsidDel="009006A0" w:rsidRDefault="009006A0" w:rsidP="009006A0">
      <w:pPr>
        <w:shd w:val="clear" w:color="auto" w:fill="F3F2EC"/>
        <w:spacing w:line="360" w:lineRule="atLeast"/>
        <w:rPr>
          <w:del w:id="863" w:author="Marguerite-Marie Bordry" w:date="2019-02-08T17:17:00Z"/>
          <w:rFonts w:ascii="Georgia" w:eastAsia="Times New Roman" w:hAnsi="Georgia" w:cs="Times New Roman"/>
          <w:color w:val="161616"/>
          <w:szCs w:val="24"/>
          <w:lang w:eastAsia="fr-FR"/>
        </w:rPr>
      </w:pPr>
      <w:del w:id="864" w:author="Marguerite-Marie Bordry" w:date="2019-02-08T17:17:00Z">
        <w:r w:rsidRPr="009006A0" w:rsidDel="009006A0">
          <w:rPr>
            <w:rFonts w:ascii="Georgia" w:eastAsia="Times New Roman" w:hAnsi="Georgia" w:cs="Times New Roman"/>
            <w:color w:val="161616"/>
            <w:szCs w:val="24"/>
            <w:lang w:eastAsia="fr-FR"/>
          </w:rPr>
          <w:delText>— Reprends ton sourire, oh bel ange ! c’est fini maintenant.</w:delText>
        </w:r>
      </w:del>
    </w:p>
    <w:p w14:paraId="760E3B03" w14:textId="75C20717" w:rsidR="009006A0" w:rsidRPr="009006A0" w:rsidDel="009006A0" w:rsidRDefault="009006A0" w:rsidP="009006A0">
      <w:pPr>
        <w:shd w:val="clear" w:color="auto" w:fill="F3F2EC"/>
        <w:spacing w:line="360" w:lineRule="atLeast"/>
        <w:rPr>
          <w:del w:id="865" w:author="Marguerite-Marie Bordry" w:date="2019-02-08T17:17:00Z"/>
          <w:rFonts w:ascii="Georgia" w:eastAsia="Times New Roman" w:hAnsi="Georgia" w:cs="Times New Roman"/>
          <w:color w:val="161616"/>
          <w:szCs w:val="24"/>
          <w:lang w:eastAsia="fr-FR"/>
        </w:rPr>
      </w:pPr>
      <w:del w:id="866" w:author="Marguerite-Marie Bordry" w:date="2019-02-08T17:17:00Z">
        <w:r w:rsidRPr="009006A0" w:rsidDel="009006A0">
          <w:rPr>
            <w:rFonts w:ascii="Georgia" w:eastAsia="Times New Roman" w:hAnsi="Georgia" w:cs="Times New Roman"/>
            <w:color w:val="161616"/>
            <w:szCs w:val="24"/>
            <w:lang w:eastAsia="fr-FR"/>
          </w:rPr>
          <w:delText>— Il nous faut toutes endurer le même sort !</w:delText>
        </w:r>
      </w:del>
    </w:p>
    <w:p w14:paraId="1AFAD974" w14:textId="5AB5F16F" w:rsidR="009006A0" w:rsidRPr="009006A0" w:rsidDel="009006A0" w:rsidRDefault="009006A0" w:rsidP="009006A0">
      <w:pPr>
        <w:shd w:val="clear" w:color="auto" w:fill="F3F2EC"/>
        <w:spacing w:line="360" w:lineRule="atLeast"/>
        <w:rPr>
          <w:del w:id="867" w:author="Marguerite-Marie Bordry" w:date="2019-02-08T17:17:00Z"/>
          <w:rFonts w:ascii="Georgia" w:eastAsia="Times New Roman" w:hAnsi="Georgia" w:cs="Times New Roman"/>
          <w:color w:val="161616"/>
          <w:szCs w:val="24"/>
          <w:lang w:eastAsia="fr-FR"/>
        </w:rPr>
      </w:pPr>
      <w:del w:id="868" w:author="Marguerite-Marie Bordry" w:date="2019-02-08T17:17:00Z">
        <w:r w:rsidRPr="009006A0" w:rsidDel="009006A0">
          <w:rPr>
            <w:rFonts w:ascii="Georgia" w:eastAsia="Times New Roman" w:hAnsi="Georgia" w:cs="Times New Roman"/>
            <w:color w:val="161616"/>
            <w:szCs w:val="24"/>
            <w:lang w:eastAsia="fr-FR"/>
          </w:rPr>
          <w:delText>— Va ! n’y pense plus !</w:delText>
        </w:r>
      </w:del>
    </w:p>
    <w:p w14:paraId="2474F841" w14:textId="310695C6" w:rsidR="009006A0" w:rsidRPr="009006A0" w:rsidDel="009006A0" w:rsidRDefault="009006A0" w:rsidP="009006A0">
      <w:pPr>
        <w:shd w:val="clear" w:color="auto" w:fill="F3F2EC"/>
        <w:spacing w:line="360" w:lineRule="atLeast"/>
        <w:rPr>
          <w:del w:id="869" w:author="Marguerite-Marie Bordry" w:date="2019-02-08T17:17:00Z"/>
          <w:rFonts w:ascii="Georgia" w:eastAsia="Times New Roman" w:hAnsi="Georgia" w:cs="Times New Roman"/>
          <w:color w:val="161616"/>
          <w:szCs w:val="24"/>
          <w:lang w:eastAsia="fr-FR"/>
        </w:rPr>
      </w:pPr>
      <w:del w:id="870" w:author="Marguerite-Marie Bordry" w:date="2019-02-08T17:17:00Z">
        <w:r w:rsidRPr="009006A0" w:rsidDel="009006A0">
          <w:rPr>
            <w:rFonts w:ascii="Georgia" w:eastAsia="Times New Roman" w:hAnsi="Georgia" w:cs="Times New Roman"/>
            <w:color w:val="161616"/>
            <w:szCs w:val="24"/>
            <w:lang w:eastAsia="fr-FR"/>
          </w:rPr>
          <w:delText>Et les jeunes filles répétaient : « Montre ton visage !</w:delText>
        </w:r>
      </w:del>
    </w:p>
    <w:p w14:paraId="3664A989" w14:textId="4DE5AC7B" w:rsidR="009006A0" w:rsidRPr="009006A0" w:rsidDel="009006A0" w:rsidRDefault="009006A0" w:rsidP="009006A0">
      <w:pPr>
        <w:shd w:val="clear" w:color="auto" w:fill="F3F2EC"/>
        <w:spacing w:line="360" w:lineRule="atLeast"/>
        <w:rPr>
          <w:del w:id="871" w:author="Marguerite-Marie Bordry" w:date="2019-02-08T17:17:00Z"/>
          <w:rFonts w:ascii="Georgia" w:eastAsia="Times New Roman" w:hAnsi="Georgia" w:cs="Times New Roman"/>
          <w:color w:val="161616"/>
          <w:szCs w:val="24"/>
          <w:lang w:eastAsia="fr-FR"/>
        </w:rPr>
      </w:pPr>
      <w:del w:id="872" w:author="Marguerite-Marie Bordry" w:date="2019-02-08T17:17:00Z">
        <w:r w:rsidRPr="009006A0" w:rsidDel="009006A0">
          <w:rPr>
            <w:rFonts w:ascii="Georgia" w:eastAsia="Times New Roman" w:hAnsi="Georgia" w:cs="Times New Roman"/>
            <w:color w:val="161616"/>
            <w:szCs w:val="24"/>
            <w:lang w:eastAsia="fr-FR"/>
          </w:rPr>
          <w:delText>Et les hommes imploraient : « Montre ton visage ! »</w:delText>
        </w:r>
      </w:del>
    </w:p>
    <w:p w14:paraId="4EC8B107" w14:textId="2783DA18" w:rsidR="009006A0" w:rsidRPr="009006A0" w:rsidDel="009006A0" w:rsidRDefault="009006A0" w:rsidP="009006A0">
      <w:pPr>
        <w:shd w:val="clear" w:color="auto" w:fill="F3F2EC"/>
        <w:spacing w:line="360" w:lineRule="atLeast"/>
        <w:rPr>
          <w:del w:id="873" w:author="Marguerite-Marie Bordry" w:date="2019-02-08T17:17:00Z"/>
          <w:rFonts w:ascii="Georgia" w:eastAsia="Times New Roman" w:hAnsi="Georgia" w:cs="Times New Roman"/>
          <w:color w:val="161616"/>
          <w:szCs w:val="24"/>
          <w:lang w:eastAsia="fr-FR"/>
        </w:rPr>
      </w:pPr>
      <w:del w:id="874" w:author="Marguerite-Marie Bordry" w:date="2019-02-08T17:17:00Z">
        <w:r w:rsidRPr="009006A0" w:rsidDel="009006A0">
          <w:rPr>
            <w:rFonts w:ascii="Georgia" w:eastAsia="Times New Roman" w:hAnsi="Georgia" w:cs="Times New Roman"/>
            <w:color w:val="161616"/>
            <w:szCs w:val="24"/>
            <w:lang w:eastAsia="fr-FR"/>
          </w:rPr>
          <w:delText>Elle est fâchée contre nous, disaient les vieilles et d’autres répétaient : « Elle ne veut pas nous voir. »</w:delText>
        </w:r>
      </w:del>
    </w:p>
    <w:p w14:paraId="043C4598" w14:textId="67A2D2DF" w:rsidR="009006A0" w:rsidRPr="009006A0" w:rsidDel="009006A0" w:rsidRDefault="009006A0" w:rsidP="009006A0">
      <w:pPr>
        <w:shd w:val="clear" w:color="auto" w:fill="F3F2EC"/>
        <w:spacing w:line="360" w:lineRule="atLeast"/>
        <w:rPr>
          <w:del w:id="875" w:author="Marguerite-Marie Bordry" w:date="2019-02-08T17:17:00Z"/>
          <w:rFonts w:ascii="Georgia" w:eastAsia="Times New Roman" w:hAnsi="Georgia" w:cs="Times New Roman"/>
          <w:color w:val="161616"/>
          <w:szCs w:val="24"/>
          <w:lang w:eastAsia="fr-FR"/>
        </w:rPr>
      </w:pPr>
      <w:del w:id="876" w:author="Marguerite-Marie Bordry" w:date="2019-02-08T17:17:00Z">
        <w:r w:rsidRPr="009006A0" w:rsidDel="009006A0">
          <w:rPr>
            <w:rFonts w:ascii="Georgia" w:eastAsia="Times New Roman" w:hAnsi="Georgia" w:cs="Times New Roman"/>
            <w:color w:val="161616"/>
            <w:szCs w:val="24"/>
            <w:lang w:eastAsia="fr-FR"/>
          </w:rPr>
          <w:delText>Une prostituée aux cheveux épars, une grande fille brune, hurla d’une voix perçante : « Oh ! je te comprends ! Ah, comme je te comprends ! » Elle se jeta à terre en se lamentant et en criant : « Laisse ton cheval me piétiner, je meurs. » Des bras vigoureux l’empoignèrent et elle disparut dans un remous de la foule. Une véritable ivresse s’était emparée de la foule. La cavalcade avançait péniblement au pas autour de la place.</w:delText>
        </w:r>
      </w:del>
    </w:p>
    <w:p w14:paraId="174688DA" w14:textId="34EB32CC" w:rsidR="009006A0" w:rsidRPr="009006A0" w:rsidDel="009006A0" w:rsidRDefault="009006A0" w:rsidP="009006A0">
      <w:pPr>
        <w:shd w:val="clear" w:color="auto" w:fill="F3F2EC"/>
        <w:spacing w:line="360" w:lineRule="atLeast"/>
        <w:rPr>
          <w:del w:id="877" w:author="Marguerite-Marie Bordry" w:date="2019-02-08T17:17:00Z"/>
          <w:rFonts w:ascii="Georgia" w:eastAsia="Times New Roman" w:hAnsi="Georgia" w:cs="Times New Roman"/>
          <w:color w:val="161616"/>
          <w:szCs w:val="24"/>
          <w:lang w:eastAsia="fr-FR"/>
        </w:rPr>
      </w:pPr>
      <w:del w:id="878" w:author="Marguerite-Marie Bordry" w:date="2019-02-08T17:17:00Z">
        <w:r w:rsidRPr="009006A0" w:rsidDel="009006A0">
          <w:rPr>
            <w:rFonts w:ascii="Georgia" w:eastAsia="Times New Roman" w:hAnsi="Georgia" w:cs="Times New Roman"/>
            <w:color w:val="161616"/>
            <w:szCs w:val="24"/>
            <w:lang w:eastAsia="fr-FR"/>
          </w:rPr>
          <w:delText xml:space="preserve">Les joues de la princesse brûlaient ses doigts. Chaque interjection nouvelle faisait affluer plus violemment le sang à ses tempes. Elle défaillait de honte. Son court et secret bonheur était raconté, crié, hurlé par des milliers de voix. La petite flamme </w:delText>
        </w:r>
        <w:r w:rsidRPr="009006A0" w:rsidDel="009006A0">
          <w:rPr>
            <w:rFonts w:ascii="Georgia" w:eastAsia="Times New Roman" w:hAnsi="Georgia" w:cs="Times New Roman"/>
            <w:color w:val="161616"/>
            <w:szCs w:val="24"/>
            <w:lang w:eastAsia="fr-FR"/>
          </w:rPr>
          <w:lastRenderedPageBreak/>
          <w:delText>cachée de la nuit avait allumé un gigantesque incendie, elle avait gagné Ravenne tout entière, elle flambait maintenant sur tout le peuple !</w:delText>
        </w:r>
      </w:del>
    </w:p>
    <w:p w14:paraId="07FCC241" w14:textId="6B928FC1" w:rsidR="009006A0" w:rsidRPr="009006A0" w:rsidDel="009006A0" w:rsidRDefault="009006A0" w:rsidP="009006A0">
      <w:pPr>
        <w:shd w:val="clear" w:color="auto" w:fill="F3F2EC"/>
        <w:spacing w:line="360" w:lineRule="atLeast"/>
        <w:rPr>
          <w:del w:id="879" w:author="Marguerite-Marie Bordry" w:date="2019-02-08T17:17:00Z"/>
          <w:rFonts w:ascii="Georgia" w:eastAsia="Times New Roman" w:hAnsi="Georgia" w:cs="Times New Roman"/>
          <w:color w:val="161616"/>
          <w:szCs w:val="24"/>
          <w:lang w:eastAsia="fr-FR"/>
        </w:rPr>
      </w:pPr>
      <w:del w:id="880" w:author="Marguerite-Marie Bordry" w:date="2019-02-08T17:17:00Z">
        <w:r w:rsidRPr="009006A0" w:rsidDel="009006A0">
          <w:rPr>
            <w:rFonts w:ascii="Georgia" w:eastAsia="Times New Roman" w:hAnsi="Georgia" w:cs="Times New Roman"/>
            <w:color w:val="161616"/>
            <w:szCs w:val="24"/>
            <w:lang w:eastAsia="fr-FR"/>
          </w:rPr>
          <w:delText>Dans une excitation intense, les nobles, les sénateurs, les bourgeois, les artisans se battaient, confondus, pour approcher de la princesse.</w:delText>
        </w:r>
      </w:del>
    </w:p>
    <w:p w14:paraId="06B4EDCA" w14:textId="0D2EF61B" w:rsidR="009006A0" w:rsidRPr="009006A0" w:rsidDel="009006A0" w:rsidRDefault="009006A0" w:rsidP="009006A0">
      <w:pPr>
        <w:shd w:val="clear" w:color="auto" w:fill="F3F2EC"/>
        <w:spacing w:line="360" w:lineRule="atLeast"/>
        <w:rPr>
          <w:del w:id="881" w:author="Marguerite-Marie Bordry" w:date="2019-02-08T17:17:00Z"/>
          <w:rFonts w:ascii="Georgia" w:eastAsia="Times New Roman" w:hAnsi="Georgia" w:cs="Times New Roman"/>
          <w:color w:val="161616"/>
          <w:szCs w:val="24"/>
          <w:lang w:eastAsia="fr-FR"/>
        </w:rPr>
      </w:pPr>
      <w:del w:id="882" w:author="Marguerite-Marie Bordry" w:date="2019-02-08T17:17:00Z">
        <w:r w:rsidRPr="009006A0" w:rsidDel="009006A0">
          <w:rPr>
            <w:rFonts w:ascii="Georgia" w:eastAsia="Times New Roman" w:hAnsi="Georgia" w:cs="Times New Roman"/>
            <w:color w:val="161616"/>
            <w:szCs w:val="24"/>
            <w:lang w:eastAsia="fr-FR"/>
          </w:rPr>
          <w:delText>Leurs pensées, leurs vœux se manifestaient avec une ardeur qui touchait au délire.</w:delText>
        </w:r>
      </w:del>
    </w:p>
    <w:p w14:paraId="66131E5F" w14:textId="6D968524" w:rsidR="009006A0" w:rsidRPr="009006A0" w:rsidDel="009006A0" w:rsidRDefault="009006A0" w:rsidP="009006A0">
      <w:pPr>
        <w:shd w:val="clear" w:color="auto" w:fill="F3F2EC"/>
        <w:spacing w:line="360" w:lineRule="atLeast"/>
        <w:rPr>
          <w:del w:id="883" w:author="Marguerite-Marie Bordry" w:date="2019-02-08T17:17:00Z"/>
          <w:rFonts w:ascii="Georgia" w:eastAsia="Times New Roman" w:hAnsi="Georgia" w:cs="Times New Roman"/>
          <w:color w:val="161616"/>
          <w:szCs w:val="24"/>
          <w:lang w:eastAsia="fr-FR"/>
        </w:rPr>
      </w:pPr>
      <w:del w:id="884" w:author="Marguerite-Marie Bordry" w:date="2019-02-08T17:17:00Z">
        <w:r w:rsidRPr="009006A0" w:rsidDel="009006A0">
          <w:rPr>
            <w:rFonts w:ascii="Georgia" w:eastAsia="Times New Roman" w:hAnsi="Georgia" w:cs="Times New Roman"/>
            <w:color w:val="161616"/>
            <w:szCs w:val="24"/>
            <w:lang w:eastAsia="fr-FR"/>
          </w:rPr>
          <w:delText>Le sacristain de San Felice s’était précipité dans le clocher et sonnait à toute volée. Ce brave homme craignait que le chanoine ne lui reprochât ultérieurement d’avoir, en ce jour de réjouissance publique, oublié de faire tinter le carillon d’honneur alors que, sur les remparts, le canon se faisait entendre.</w:delText>
        </w:r>
      </w:del>
    </w:p>
    <w:p w14:paraId="06810100" w14:textId="0F5DB9C6" w:rsidR="009006A0" w:rsidRPr="009006A0" w:rsidDel="009006A0" w:rsidRDefault="009006A0" w:rsidP="009006A0">
      <w:pPr>
        <w:shd w:val="clear" w:color="auto" w:fill="F3F2EC"/>
        <w:spacing w:line="360" w:lineRule="atLeast"/>
        <w:rPr>
          <w:del w:id="885" w:author="Marguerite-Marie Bordry" w:date="2019-02-08T17:17:00Z"/>
          <w:rFonts w:ascii="Georgia" w:eastAsia="Times New Roman" w:hAnsi="Georgia" w:cs="Times New Roman"/>
          <w:color w:val="161616"/>
          <w:szCs w:val="24"/>
          <w:lang w:eastAsia="fr-FR"/>
        </w:rPr>
      </w:pPr>
      <w:del w:id="886" w:author="Marguerite-Marie Bordry" w:date="2019-02-08T17:17:00Z">
        <w:r w:rsidRPr="009006A0" w:rsidDel="009006A0">
          <w:rPr>
            <w:rFonts w:ascii="Georgia" w:eastAsia="Times New Roman" w:hAnsi="Georgia" w:cs="Times New Roman"/>
            <w:color w:val="161616"/>
            <w:szCs w:val="24"/>
            <w:lang w:eastAsia="fr-FR"/>
          </w:rPr>
          <w:delText>Le cortège était arrivé devant le palais Gambi, quand les cloches commencèrent leur chant de fête.</w:delText>
        </w:r>
      </w:del>
    </w:p>
    <w:p w14:paraId="1E10125A" w14:textId="2CEE4B57" w:rsidR="009006A0" w:rsidRPr="009006A0" w:rsidDel="009006A0" w:rsidRDefault="009006A0" w:rsidP="009006A0">
      <w:pPr>
        <w:shd w:val="clear" w:color="auto" w:fill="F3F2EC"/>
        <w:spacing w:line="360" w:lineRule="atLeast"/>
        <w:rPr>
          <w:del w:id="887" w:author="Marguerite-Marie Bordry" w:date="2019-02-08T17:17:00Z"/>
          <w:rFonts w:ascii="Georgia" w:eastAsia="Times New Roman" w:hAnsi="Georgia" w:cs="Times New Roman"/>
          <w:color w:val="161616"/>
          <w:szCs w:val="24"/>
          <w:lang w:eastAsia="fr-FR"/>
        </w:rPr>
      </w:pPr>
      <w:del w:id="888" w:author="Marguerite-Marie Bordry" w:date="2019-02-08T17:17:00Z">
        <w:r w:rsidRPr="009006A0" w:rsidDel="009006A0">
          <w:rPr>
            <w:rFonts w:ascii="Georgia" w:eastAsia="Times New Roman" w:hAnsi="Georgia" w:cs="Times New Roman"/>
            <w:color w:val="161616"/>
            <w:szCs w:val="24"/>
            <w:lang w:eastAsia="fr-FR"/>
          </w:rPr>
          <w:delText>Émue par ce son joyeux qui semblait purifier l’air, touchée par les ovations de la foule et ne sachant où elle se trouvait, la princesse Anna ôta les mains de devant ses yeux.</w:delText>
        </w:r>
      </w:del>
    </w:p>
    <w:p w14:paraId="699CC6C2" w14:textId="2875814F" w:rsidR="009006A0" w:rsidRPr="009006A0" w:rsidDel="009006A0" w:rsidRDefault="009006A0" w:rsidP="009006A0">
      <w:pPr>
        <w:shd w:val="clear" w:color="auto" w:fill="F3F2EC"/>
        <w:spacing w:line="360" w:lineRule="atLeast"/>
        <w:rPr>
          <w:del w:id="889" w:author="Marguerite-Marie Bordry" w:date="2019-02-08T17:17:00Z"/>
          <w:rFonts w:ascii="Georgia" w:eastAsia="Times New Roman" w:hAnsi="Georgia" w:cs="Times New Roman"/>
          <w:color w:val="161616"/>
          <w:szCs w:val="24"/>
          <w:lang w:eastAsia="fr-FR"/>
        </w:rPr>
      </w:pPr>
      <w:del w:id="890" w:author="Marguerite-Marie Bordry" w:date="2019-02-08T17:17:00Z">
        <w:r w:rsidRPr="009006A0" w:rsidDel="009006A0">
          <w:rPr>
            <w:rFonts w:ascii="Georgia" w:eastAsia="Times New Roman" w:hAnsi="Georgia" w:cs="Times New Roman"/>
            <w:color w:val="161616"/>
            <w:szCs w:val="24"/>
            <w:lang w:eastAsia="fr-FR"/>
          </w:rPr>
          <w:delText>Elle vit la maison de son amant et aperçut la plaque de marbre qui décorait le mur. Elle reconnut sa propre image et d’un coup d’œil lut l’inscription. À ce moment, le soleil, à son déclin, frappait de biais la plaque de marbre et accentuait le creux d’ombre des lettres fraîchement gravées. Cette lumière lui permit de voir soudain le petit phallus dont Agostino avait enjolivé son œuvre et dont l’érection désignait les fenêtres bien connues.</w:delText>
        </w:r>
      </w:del>
    </w:p>
    <w:p w14:paraId="3E81E5EE" w14:textId="381DEFBE" w:rsidR="009006A0" w:rsidRPr="009006A0" w:rsidDel="009006A0" w:rsidRDefault="009006A0" w:rsidP="009006A0">
      <w:pPr>
        <w:shd w:val="clear" w:color="auto" w:fill="F3F2EC"/>
        <w:spacing w:line="360" w:lineRule="atLeast"/>
        <w:rPr>
          <w:del w:id="891" w:author="Marguerite-Marie Bordry" w:date="2019-02-08T17:17:00Z"/>
          <w:rFonts w:ascii="Georgia" w:eastAsia="Times New Roman" w:hAnsi="Georgia" w:cs="Times New Roman"/>
          <w:color w:val="161616"/>
          <w:szCs w:val="24"/>
          <w:lang w:eastAsia="fr-FR"/>
        </w:rPr>
      </w:pPr>
      <w:del w:id="892" w:author="Marguerite-Marie Bordry" w:date="2019-02-08T17:17:00Z">
        <w:r w:rsidRPr="009006A0" w:rsidDel="009006A0">
          <w:rPr>
            <w:rFonts w:ascii="Georgia" w:eastAsia="Times New Roman" w:hAnsi="Georgia" w:cs="Times New Roman"/>
            <w:color w:val="161616"/>
            <w:szCs w:val="24"/>
            <w:lang w:eastAsia="fr-FR"/>
          </w:rPr>
          <w:delText>La princesse Anna poussa un léger cri, remit précipitamment ses mains devant ses yeux et, courbée en avant sur sa selle, se prit à sangloter, il lui semblait que tous ses vêtements avaient été arrachés de son corps et qu’elle était offerte, nue, aux regards de la populace.</w:delText>
        </w:r>
      </w:del>
    </w:p>
    <w:p w14:paraId="185EB30E" w14:textId="4A911D1E" w:rsidR="009006A0" w:rsidRPr="009006A0" w:rsidDel="009006A0" w:rsidRDefault="009006A0" w:rsidP="009006A0">
      <w:pPr>
        <w:shd w:val="clear" w:color="auto" w:fill="F3F2EC"/>
        <w:spacing w:line="360" w:lineRule="atLeast"/>
        <w:rPr>
          <w:del w:id="893" w:author="Marguerite-Marie Bordry" w:date="2019-02-08T17:17:00Z"/>
          <w:rFonts w:ascii="Georgia" w:eastAsia="Times New Roman" w:hAnsi="Georgia" w:cs="Times New Roman"/>
          <w:color w:val="161616"/>
          <w:szCs w:val="24"/>
          <w:lang w:eastAsia="fr-FR"/>
        </w:rPr>
      </w:pPr>
      <w:del w:id="894" w:author="Marguerite-Marie Bordry" w:date="2019-02-08T17:17:00Z">
        <w:r w:rsidRPr="009006A0" w:rsidDel="009006A0">
          <w:rPr>
            <w:rFonts w:ascii="Georgia" w:eastAsia="Times New Roman" w:hAnsi="Georgia" w:cs="Times New Roman"/>
            <w:color w:val="161616"/>
            <w:szCs w:val="24"/>
            <w:lang w:eastAsia="fr-FR"/>
          </w:rPr>
          <w:delText>Elle revivait avec une effroyable précision les minutes passées auprès de son amant. C’était comme si le lit qui avait abrité leurs amours eût été soudain traîné sur la grand-place et qu’elle s’y éveillât, encore dans les bras de Franzesco, devant la foule assemblée. Dans son épouvante, elle haïssait de toute la force de son âme le prince Parabosco, son frère.</w:delText>
        </w:r>
      </w:del>
    </w:p>
    <w:p w14:paraId="0407E087" w14:textId="49FA5337" w:rsidR="009006A0" w:rsidRPr="009006A0" w:rsidDel="009006A0" w:rsidRDefault="009006A0" w:rsidP="009006A0">
      <w:pPr>
        <w:shd w:val="clear" w:color="auto" w:fill="F3F2EC"/>
        <w:spacing w:line="360" w:lineRule="atLeast"/>
        <w:rPr>
          <w:del w:id="895" w:author="Marguerite-Marie Bordry" w:date="2019-02-08T17:17:00Z"/>
          <w:rFonts w:ascii="Georgia" w:eastAsia="Times New Roman" w:hAnsi="Georgia" w:cs="Times New Roman"/>
          <w:color w:val="161616"/>
          <w:szCs w:val="24"/>
          <w:lang w:eastAsia="fr-FR"/>
        </w:rPr>
      </w:pPr>
      <w:del w:id="896" w:author="Marguerite-Marie Bordry" w:date="2019-02-08T17:17:00Z">
        <w:r w:rsidRPr="009006A0" w:rsidDel="009006A0">
          <w:rPr>
            <w:rFonts w:ascii="Georgia" w:eastAsia="Times New Roman" w:hAnsi="Georgia" w:cs="Times New Roman"/>
            <w:color w:val="161616"/>
            <w:szCs w:val="24"/>
            <w:lang w:eastAsia="fr-FR"/>
          </w:rPr>
          <w:delText>On avait saisi la bride de la blanche haquenée et pour rendre un particulier hommage à la princesse, on l’avait arrêtée devant le palais Gambi. La foule entourait, toujours plus dense, le cortège et criait à tue-tête : « Vive la Princesse Anna ! »</w:delText>
        </w:r>
      </w:del>
    </w:p>
    <w:p w14:paraId="3D3D569D" w14:textId="642EBA2D" w:rsidR="009006A0" w:rsidRPr="009006A0" w:rsidDel="009006A0" w:rsidRDefault="009006A0" w:rsidP="009006A0">
      <w:pPr>
        <w:shd w:val="clear" w:color="auto" w:fill="F3F2EC"/>
        <w:spacing w:line="228" w:lineRule="atLeast"/>
        <w:jc w:val="center"/>
        <w:rPr>
          <w:del w:id="897" w:author="Marguerite-Marie Bordry" w:date="2019-02-08T17:17:00Z"/>
          <w:rFonts w:ascii="Georgia" w:eastAsia="Times New Roman" w:hAnsi="Georgia" w:cs="Times New Roman"/>
          <w:color w:val="161616"/>
          <w:spacing w:val="144"/>
          <w:szCs w:val="24"/>
          <w:lang w:eastAsia="fr-FR"/>
        </w:rPr>
      </w:pPr>
      <w:del w:id="898" w:author="Marguerite-Marie Bordry" w:date="2019-02-08T17:17:00Z">
        <w:r w:rsidRPr="009006A0" w:rsidDel="009006A0">
          <w:rPr>
            <w:rFonts w:ascii="Georgia" w:eastAsia="Times New Roman" w:hAnsi="Georgia" w:cs="Times New Roman"/>
            <w:color w:val="161616"/>
            <w:spacing w:val="144"/>
            <w:szCs w:val="24"/>
            <w:lang w:eastAsia="fr-FR"/>
          </w:rPr>
          <w:delText>*</w:delText>
        </w:r>
      </w:del>
    </w:p>
    <w:p w14:paraId="75308805" w14:textId="54738FAE" w:rsidR="009006A0" w:rsidRPr="009006A0" w:rsidDel="009006A0" w:rsidRDefault="009006A0" w:rsidP="009006A0">
      <w:pPr>
        <w:shd w:val="clear" w:color="auto" w:fill="F3F2EC"/>
        <w:spacing w:line="360" w:lineRule="atLeast"/>
        <w:rPr>
          <w:del w:id="899" w:author="Marguerite-Marie Bordry" w:date="2019-02-08T17:17:00Z"/>
          <w:rFonts w:ascii="Georgia" w:eastAsia="Times New Roman" w:hAnsi="Georgia" w:cs="Times New Roman"/>
          <w:color w:val="161616"/>
          <w:szCs w:val="24"/>
          <w:lang w:eastAsia="fr-FR"/>
        </w:rPr>
      </w:pPr>
      <w:del w:id="900" w:author="Marguerite-Marie Bordry" w:date="2019-02-08T17:17:00Z">
        <w:r w:rsidRPr="009006A0" w:rsidDel="009006A0">
          <w:rPr>
            <w:rFonts w:ascii="Georgia" w:eastAsia="Times New Roman" w:hAnsi="Georgia" w:cs="Times New Roman"/>
            <w:color w:val="161616"/>
            <w:szCs w:val="24"/>
            <w:lang w:eastAsia="fr-FR"/>
          </w:rPr>
          <w:delText xml:space="preserve">À l’une des fenêtres de ses appartements, le duc se tenait immobile. Du regard il embrassait toute la place. Il avait senti son cœur battre violemment quand la porte du château s’était ouverte pour livrer passage à la princesse. Puis il avait entendu les cris de joie, il avait vu le peuple entourer sa sœur, se presser, se bousculer pour approcher d’elle, il avait vu les chapeaux se lever et s’agiter, les femmes se battre pour baiser le bord de sa robe, il avait vu sa sœur fondre en larmes quand elle avait pu contempler la </w:delText>
        </w:r>
        <w:r w:rsidRPr="009006A0" w:rsidDel="009006A0">
          <w:rPr>
            <w:rFonts w:ascii="Georgia" w:eastAsia="Times New Roman" w:hAnsi="Georgia" w:cs="Times New Roman"/>
            <w:color w:val="161616"/>
            <w:szCs w:val="24"/>
            <w:lang w:eastAsia="fr-FR"/>
          </w:rPr>
          <w:lastRenderedPageBreak/>
          <w:delText>plaque commémorative, il avait entendu le chant joyeux des cloches s’harmonisant avec les ovations populaires.</w:delText>
        </w:r>
      </w:del>
    </w:p>
    <w:p w14:paraId="61DF107D" w14:textId="0BE263FD" w:rsidR="009006A0" w:rsidRPr="009006A0" w:rsidDel="009006A0" w:rsidRDefault="009006A0" w:rsidP="009006A0">
      <w:pPr>
        <w:shd w:val="clear" w:color="auto" w:fill="F3F2EC"/>
        <w:spacing w:line="360" w:lineRule="atLeast"/>
        <w:rPr>
          <w:del w:id="901" w:author="Marguerite-Marie Bordry" w:date="2019-02-08T17:17:00Z"/>
          <w:rFonts w:ascii="Georgia" w:eastAsia="Times New Roman" w:hAnsi="Georgia" w:cs="Times New Roman"/>
          <w:color w:val="161616"/>
          <w:szCs w:val="24"/>
          <w:lang w:eastAsia="fr-FR"/>
        </w:rPr>
      </w:pPr>
      <w:del w:id="902" w:author="Marguerite-Marie Bordry" w:date="2019-02-08T17:17:00Z">
        <w:r w:rsidRPr="009006A0" w:rsidDel="009006A0">
          <w:rPr>
            <w:rFonts w:ascii="Georgia" w:eastAsia="Times New Roman" w:hAnsi="Georgia" w:cs="Times New Roman"/>
            <w:color w:val="161616"/>
            <w:szCs w:val="24"/>
            <w:lang w:eastAsia="fr-FR"/>
          </w:rPr>
          <w:delText>Le visage de Parabosco avait pâli, puis s’était empourpré. Sa lèvre inférieure trembla quelque peu. Puis il s’était calmé, son doigt avait erré dans sa moustache, pour cacher un sourire. Il ne proférait pas une parole.</w:delText>
        </w:r>
      </w:del>
    </w:p>
    <w:p w14:paraId="4588822C" w14:textId="241FD2F8" w:rsidR="009006A0" w:rsidRPr="009006A0" w:rsidDel="009006A0" w:rsidRDefault="009006A0" w:rsidP="009006A0">
      <w:pPr>
        <w:shd w:val="clear" w:color="auto" w:fill="F3F2EC"/>
        <w:spacing w:line="360" w:lineRule="atLeast"/>
        <w:rPr>
          <w:del w:id="903" w:author="Marguerite-Marie Bordry" w:date="2019-02-08T17:17:00Z"/>
          <w:rFonts w:ascii="Georgia" w:eastAsia="Times New Roman" w:hAnsi="Georgia" w:cs="Times New Roman"/>
          <w:color w:val="161616"/>
          <w:szCs w:val="24"/>
          <w:lang w:eastAsia="fr-FR"/>
        </w:rPr>
      </w:pPr>
      <w:del w:id="904" w:author="Marguerite-Marie Bordry" w:date="2019-02-08T17:17:00Z">
        <w:r w:rsidRPr="009006A0" w:rsidDel="009006A0">
          <w:rPr>
            <w:rFonts w:ascii="Georgia" w:eastAsia="Times New Roman" w:hAnsi="Georgia" w:cs="Times New Roman"/>
            <w:color w:val="161616"/>
            <w:szCs w:val="24"/>
            <w:lang w:eastAsia="fr-FR"/>
          </w:rPr>
          <w:delText>Gonzalvo, à ses côtés, gardait un complet silence, mais il se mordait la lèvre pour ne pas crier sa joie.</w:delText>
        </w:r>
      </w:del>
    </w:p>
    <w:p w14:paraId="20F6A801" w14:textId="6EC5BEAC" w:rsidR="009006A0" w:rsidRPr="009006A0" w:rsidDel="009006A0" w:rsidRDefault="009006A0" w:rsidP="009006A0">
      <w:pPr>
        <w:shd w:val="clear" w:color="auto" w:fill="F3F2EC"/>
        <w:spacing w:line="228" w:lineRule="atLeast"/>
        <w:jc w:val="center"/>
        <w:rPr>
          <w:del w:id="905" w:author="Marguerite-Marie Bordry" w:date="2019-02-08T17:17:00Z"/>
          <w:rFonts w:ascii="Georgia" w:eastAsia="Times New Roman" w:hAnsi="Georgia" w:cs="Times New Roman"/>
          <w:color w:val="161616"/>
          <w:spacing w:val="144"/>
          <w:szCs w:val="24"/>
          <w:lang w:eastAsia="fr-FR"/>
        </w:rPr>
      </w:pPr>
      <w:del w:id="906" w:author="Marguerite-Marie Bordry" w:date="2019-02-08T17:17:00Z">
        <w:r w:rsidRPr="009006A0" w:rsidDel="009006A0">
          <w:rPr>
            <w:rFonts w:ascii="Georgia" w:eastAsia="Times New Roman" w:hAnsi="Georgia" w:cs="Times New Roman"/>
            <w:color w:val="161616"/>
            <w:spacing w:val="144"/>
            <w:szCs w:val="24"/>
            <w:lang w:eastAsia="fr-FR"/>
          </w:rPr>
          <w:delText>*</w:delText>
        </w:r>
      </w:del>
    </w:p>
    <w:p w14:paraId="3197F5EC" w14:textId="6DA001EE" w:rsidR="009006A0" w:rsidRPr="009006A0" w:rsidDel="009006A0" w:rsidRDefault="009006A0" w:rsidP="009006A0">
      <w:pPr>
        <w:shd w:val="clear" w:color="auto" w:fill="F3F2EC"/>
        <w:spacing w:line="360" w:lineRule="atLeast"/>
        <w:rPr>
          <w:del w:id="907" w:author="Marguerite-Marie Bordry" w:date="2019-02-08T17:17:00Z"/>
          <w:rFonts w:ascii="Georgia" w:eastAsia="Times New Roman" w:hAnsi="Georgia" w:cs="Times New Roman"/>
          <w:color w:val="161616"/>
          <w:szCs w:val="24"/>
          <w:lang w:eastAsia="fr-FR"/>
        </w:rPr>
      </w:pPr>
      <w:del w:id="908" w:author="Marguerite-Marie Bordry" w:date="2019-02-08T17:17:00Z">
        <w:r w:rsidRPr="009006A0" w:rsidDel="009006A0">
          <w:rPr>
            <w:rFonts w:ascii="Georgia" w:eastAsia="Times New Roman" w:hAnsi="Georgia" w:cs="Times New Roman"/>
            <w:color w:val="161616"/>
            <w:szCs w:val="24"/>
            <w:lang w:eastAsia="fr-FR"/>
          </w:rPr>
          <w:delText>Les derniers rayons du soleil mettaient une grande lueur rouge dans le ciel et les voiles gris du crépuscule commençaient à se tendre quand la princesse rentra au Palais.</w:delText>
        </w:r>
      </w:del>
    </w:p>
    <w:p w14:paraId="2DC2241F" w14:textId="0946C8E5" w:rsidR="009006A0" w:rsidRPr="009006A0" w:rsidDel="009006A0" w:rsidRDefault="009006A0" w:rsidP="009006A0">
      <w:pPr>
        <w:shd w:val="clear" w:color="auto" w:fill="F3F2EC"/>
        <w:spacing w:line="360" w:lineRule="atLeast"/>
        <w:rPr>
          <w:del w:id="909" w:author="Marguerite-Marie Bordry" w:date="2019-02-08T17:17:00Z"/>
          <w:rFonts w:ascii="Georgia" w:eastAsia="Times New Roman" w:hAnsi="Georgia" w:cs="Times New Roman"/>
          <w:color w:val="161616"/>
          <w:szCs w:val="24"/>
          <w:lang w:eastAsia="fr-FR"/>
        </w:rPr>
      </w:pPr>
      <w:del w:id="910" w:author="Marguerite-Marie Bordry" w:date="2019-02-08T17:17:00Z">
        <w:r w:rsidRPr="009006A0" w:rsidDel="009006A0">
          <w:rPr>
            <w:rFonts w:ascii="Georgia" w:eastAsia="Times New Roman" w:hAnsi="Georgia" w:cs="Times New Roman"/>
            <w:color w:val="161616"/>
            <w:szCs w:val="24"/>
            <w:lang w:eastAsia="fr-FR"/>
          </w:rPr>
          <w:delText>Le duc était toujours à la fenêtre et la foule déferlait toujours, acclamant maintenant Parabosco. Agostino di Gardone, qui réapparaissait sur la place, satisfait d’avoir brûlé sa poudre, vit avec orgueil l’effet produit par sa canonnade. Sa joie fut à son comble quand il apprit la promenade triomphale de la princesse. Décidé à ne point laisser de répit à ses concitoyens surexcités, il cria, au moment où il arrivait devant la plaque commémorative qu’il avait élevée : « Montre-toi, Franzesco Gambi ! Ravenne veut te voir !</w:delText>
        </w:r>
      </w:del>
    </w:p>
    <w:p w14:paraId="0BF07462" w14:textId="2EE18B9A" w:rsidR="009006A0" w:rsidRPr="009006A0" w:rsidDel="009006A0" w:rsidRDefault="009006A0" w:rsidP="009006A0">
      <w:pPr>
        <w:shd w:val="clear" w:color="auto" w:fill="F3F2EC"/>
        <w:spacing w:line="360" w:lineRule="atLeast"/>
        <w:rPr>
          <w:del w:id="911" w:author="Marguerite-Marie Bordry" w:date="2019-02-08T17:17:00Z"/>
          <w:rFonts w:ascii="Georgia" w:eastAsia="Times New Roman" w:hAnsi="Georgia" w:cs="Times New Roman"/>
          <w:color w:val="161616"/>
          <w:szCs w:val="24"/>
          <w:lang w:eastAsia="fr-FR"/>
        </w:rPr>
      </w:pPr>
      <w:del w:id="912" w:author="Marguerite-Marie Bordry" w:date="2019-02-08T17:17:00Z">
        <w:r w:rsidRPr="009006A0" w:rsidDel="009006A0">
          <w:rPr>
            <w:rFonts w:ascii="Georgia" w:eastAsia="Times New Roman" w:hAnsi="Georgia" w:cs="Times New Roman"/>
            <w:color w:val="161616"/>
            <w:szCs w:val="24"/>
            <w:lang w:eastAsia="fr-FR"/>
          </w:rPr>
          <w:delText>Il n’en fallut pas davantage pour faire naître dans la foule l’impérieux désir d’apercevoir le jeune porte-drapeau et tout le monde hurla : « Montre-toi, Franzesco Gambi ! »</w:delText>
        </w:r>
      </w:del>
    </w:p>
    <w:p w14:paraId="22AD9325" w14:textId="37DE996B" w:rsidR="009006A0" w:rsidRPr="009006A0" w:rsidDel="009006A0" w:rsidRDefault="009006A0" w:rsidP="009006A0">
      <w:pPr>
        <w:shd w:val="clear" w:color="auto" w:fill="F3F2EC"/>
        <w:spacing w:line="360" w:lineRule="atLeast"/>
        <w:rPr>
          <w:del w:id="913" w:author="Marguerite-Marie Bordry" w:date="2019-02-08T17:17:00Z"/>
          <w:rFonts w:ascii="Georgia" w:eastAsia="Times New Roman" w:hAnsi="Georgia" w:cs="Times New Roman"/>
          <w:color w:val="161616"/>
          <w:szCs w:val="24"/>
          <w:lang w:eastAsia="fr-FR"/>
        </w:rPr>
      </w:pPr>
      <w:del w:id="914" w:author="Marguerite-Marie Bordry" w:date="2019-02-08T17:17:00Z">
        <w:r w:rsidRPr="009006A0" w:rsidDel="009006A0">
          <w:rPr>
            <w:rFonts w:ascii="Georgia" w:eastAsia="Times New Roman" w:hAnsi="Georgia" w:cs="Times New Roman"/>
            <w:color w:val="161616"/>
            <w:szCs w:val="24"/>
            <w:lang w:eastAsia="fr-FR"/>
          </w:rPr>
          <w:delText>Franzesco avait en vain attendu le retour de son ami. Ce fut le fidèle serviteur Andrea qui lui révéla la nature de cette plaque de marbre scellée, d’ordre grand-ducal, sur sa maison.</w:delText>
        </w:r>
      </w:del>
    </w:p>
    <w:p w14:paraId="77F2A71D" w14:textId="14A02666" w:rsidR="009006A0" w:rsidRPr="009006A0" w:rsidDel="009006A0" w:rsidRDefault="009006A0" w:rsidP="009006A0">
      <w:pPr>
        <w:shd w:val="clear" w:color="auto" w:fill="F3F2EC"/>
        <w:spacing w:line="360" w:lineRule="atLeast"/>
        <w:rPr>
          <w:del w:id="915" w:author="Marguerite-Marie Bordry" w:date="2019-02-08T17:17:00Z"/>
          <w:rFonts w:ascii="Georgia" w:eastAsia="Times New Roman" w:hAnsi="Georgia" w:cs="Times New Roman"/>
          <w:color w:val="161616"/>
          <w:szCs w:val="24"/>
          <w:lang w:eastAsia="fr-FR"/>
        </w:rPr>
      </w:pPr>
      <w:del w:id="916" w:author="Marguerite-Marie Bordry" w:date="2019-02-08T17:17:00Z">
        <w:r w:rsidRPr="009006A0" w:rsidDel="009006A0">
          <w:rPr>
            <w:rFonts w:ascii="Georgia" w:eastAsia="Times New Roman" w:hAnsi="Georgia" w:cs="Times New Roman"/>
            <w:color w:val="161616"/>
            <w:szCs w:val="24"/>
            <w:lang w:eastAsia="fr-FR"/>
          </w:rPr>
          <w:delText>La teneur de l’inscription provoqua chez lui un accès de fureur terrible. Il brisa tout dans sa chambre. Les candélabres, les chaises, les assiettes précieuses, les vases, les glaces, rien n’échappa à son bras dévastateur. Les fanfares, les cris, les salves de canon avaient d’ailleurs contribué à l’exaspérer. Le fidèle Andrea avait réussi à lui arracher son épée des mains et quand il eut tout détruit il finit par se calmer. Il se prit à réfléchir. Puisque Geraldini n’était pas revenu, c’est que les choses allaient bien mal. Il était néanmoins décidé à braver Parabosco. « Serait-il cent fois duc, qu’il n’a pas le droit de commettre pareille infamie ! » répétait-il. Et, songeant au sort de la princesse, il s’effrayait à l’extrême. « Dieu sait », disait-il, — c’était l’habitude de Franzesco de dire « Dieu sait » en toutes occasions, — « Dieu sait comment Parabosco la traite ?! » Il avait honte de cette plaque encastrée dans son mur comme s’il eût écrit lui-même sur sa maison le secret de ses amours. Il se sentait déshonoré. « Allons-y », cria-t-il finalement, et il fit apporter son uniforme. Dès qu’il ferait sombre sur la place et que le peuple se serait dispersé il irait chez le duc. Il lui offrirait tout : sa liberté, ses titres de noblesse, même sa vie, mais il fallait que cette plaque disparût. Si le duc refusait, Franzesco avait la ferme intention de détruire la nuit même ce marbre infamant. Adviendrait ensuite que pourrait !</w:delText>
        </w:r>
      </w:del>
    </w:p>
    <w:p w14:paraId="3301F7FA" w14:textId="4059ABB3" w:rsidR="009006A0" w:rsidRPr="009006A0" w:rsidDel="009006A0" w:rsidRDefault="009006A0" w:rsidP="009006A0">
      <w:pPr>
        <w:shd w:val="clear" w:color="auto" w:fill="F3F2EC"/>
        <w:spacing w:line="360" w:lineRule="atLeast"/>
        <w:rPr>
          <w:del w:id="917" w:author="Marguerite-Marie Bordry" w:date="2019-02-08T17:17:00Z"/>
          <w:rFonts w:ascii="Georgia" w:eastAsia="Times New Roman" w:hAnsi="Georgia" w:cs="Times New Roman"/>
          <w:color w:val="161616"/>
          <w:szCs w:val="24"/>
          <w:lang w:eastAsia="fr-FR"/>
        </w:rPr>
      </w:pPr>
      <w:del w:id="918" w:author="Marguerite-Marie Bordry" w:date="2019-02-08T17:17:00Z">
        <w:r w:rsidRPr="009006A0" w:rsidDel="009006A0">
          <w:rPr>
            <w:rFonts w:ascii="Georgia" w:eastAsia="Times New Roman" w:hAnsi="Georgia" w:cs="Times New Roman"/>
            <w:color w:val="161616"/>
            <w:szCs w:val="24"/>
            <w:lang w:eastAsia="fr-FR"/>
          </w:rPr>
          <w:lastRenderedPageBreak/>
          <w:delText>Comme il finissait de se vêtir, son vieux domestique l’appela avec des exclamations de stupeur à la fenêtre.</w:delText>
        </w:r>
      </w:del>
    </w:p>
    <w:p w14:paraId="6D92EFC9" w14:textId="744289CF" w:rsidR="009006A0" w:rsidRPr="009006A0" w:rsidDel="009006A0" w:rsidRDefault="009006A0" w:rsidP="009006A0">
      <w:pPr>
        <w:shd w:val="clear" w:color="auto" w:fill="F3F2EC"/>
        <w:spacing w:line="360" w:lineRule="atLeast"/>
        <w:rPr>
          <w:del w:id="919" w:author="Marguerite-Marie Bordry" w:date="2019-02-08T17:17:00Z"/>
          <w:rFonts w:ascii="Georgia" w:eastAsia="Times New Roman" w:hAnsi="Georgia" w:cs="Times New Roman"/>
          <w:color w:val="161616"/>
          <w:szCs w:val="24"/>
          <w:lang w:eastAsia="fr-FR"/>
        </w:rPr>
      </w:pPr>
      <w:del w:id="920" w:author="Marguerite-Marie Bordry" w:date="2019-02-08T17:17:00Z">
        <w:r w:rsidRPr="009006A0" w:rsidDel="009006A0">
          <w:rPr>
            <w:rFonts w:ascii="Georgia" w:eastAsia="Times New Roman" w:hAnsi="Georgia" w:cs="Times New Roman"/>
            <w:color w:val="161616"/>
            <w:szCs w:val="24"/>
            <w:lang w:eastAsia="fr-FR"/>
          </w:rPr>
          <w:delText>Caché derrière les rideaux, Franzesco vit la princesse sous ses fenêtres. Elle était libre, pompeusement parée, et le peuple lui rendait un enthousiaste hommage. Était-ce en rêve qu’il la voyait ainsi, était-ce en rêve qu’il entendait le carillon des clochers ? Franzesco, dérouté, abasourdi, suivait des yeux le remous de la foule, sans comprendre. Il avait d’ailleurs complètement renoncé à comprendre ce qui se passait. « Dieu sait ! » répétait-il seulement.</w:delText>
        </w:r>
      </w:del>
    </w:p>
    <w:p w14:paraId="3905D42D" w14:textId="1B0F008C" w:rsidR="009006A0" w:rsidRPr="009006A0" w:rsidDel="009006A0" w:rsidRDefault="009006A0" w:rsidP="009006A0">
      <w:pPr>
        <w:shd w:val="clear" w:color="auto" w:fill="F3F2EC"/>
        <w:spacing w:line="360" w:lineRule="atLeast"/>
        <w:rPr>
          <w:del w:id="921" w:author="Marguerite-Marie Bordry" w:date="2019-02-08T17:17:00Z"/>
          <w:rFonts w:ascii="Georgia" w:eastAsia="Times New Roman" w:hAnsi="Georgia" w:cs="Times New Roman"/>
          <w:color w:val="161616"/>
          <w:szCs w:val="24"/>
          <w:lang w:eastAsia="fr-FR"/>
        </w:rPr>
      </w:pPr>
      <w:del w:id="922" w:author="Marguerite-Marie Bordry" w:date="2019-02-08T17:17:00Z">
        <w:r w:rsidRPr="009006A0" w:rsidDel="009006A0">
          <w:rPr>
            <w:rFonts w:ascii="Georgia" w:eastAsia="Times New Roman" w:hAnsi="Georgia" w:cs="Times New Roman"/>
            <w:color w:val="161616"/>
            <w:szCs w:val="24"/>
            <w:lang w:eastAsia="fr-FR"/>
          </w:rPr>
          <w:delText>Puis la princesse avait disparu, les portes du palais s’étaient refermées sur elle. C’est à ce moment que Franzesco entendit son nom que l’on criait de la rue avec une force croissante. Il se demandait ce qu’il devait faire, quand son domestique tira le rideau à l’improviste et Franzesco se trouva exposé aux regards de la foule dans tout l’éclat de sa tenue de gala. La rumeur sympathique qui salua cette apparition fut si spontanée et chaude qu’il inclina instinctivement la tête pour remercier. Des milliers de voix criaient : « Vive Franzesco Gambi ! vive le brave Franzesco Gambi ! » De nouveau il inclina la tête et fit un geste de la main, puis il se mit à sourire, saluant gaiement ceux-là même qu’il tenait un instant auparavant pour des créatures hostiles, acharnées à se railler de lui.</w:delText>
        </w:r>
      </w:del>
    </w:p>
    <w:p w14:paraId="2FA99A64" w14:textId="2095ABAB" w:rsidR="009006A0" w:rsidRPr="009006A0" w:rsidDel="009006A0" w:rsidRDefault="009006A0" w:rsidP="009006A0">
      <w:pPr>
        <w:shd w:val="clear" w:color="auto" w:fill="F3F2EC"/>
        <w:spacing w:line="360" w:lineRule="atLeast"/>
        <w:rPr>
          <w:del w:id="923" w:author="Marguerite-Marie Bordry" w:date="2019-02-08T17:17:00Z"/>
          <w:rFonts w:ascii="Georgia" w:eastAsia="Times New Roman" w:hAnsi="Georgia" w:cs="Times New Roman"/>
          <w:color w:val="161616"/>
          <w:szCs w:val="24"/>
          <w:lang w:eastAsia="fr-FR"/>
        </w:rPr>
      </w:pPr>
      <w:del w:id="924" w:author="Marguerite-Marie Bordry" w:date="2019-02-08T17:17:00Z">
        <w:r w:rsidRPr="009006A0" w:rsidDel="009006A0">
          <w:rPr>
            <w:rFonts w:ascii="Georgia" w:eastAsia="Times New Roman" w:hAnsi="Georgia" w:cs="Times New Roman"/>
            <w:color w:val="161616"/>
            <w:szCs w:val="24"/>
            <w:lang w:eastAsia="fr-FR"/>
          </w:rPr>
          <w:delText>La porte s’ouvrit et Filippo Geraldini entra en coup de vent. Il sauta au cou de Franzesco. « Le duc… ah ! cher ami, comme je suis heureux… Parabosco te fait demander… viens vite avec moi… Tu ne sais pas ce que j’ai fait pour toi… Tu ne l’oublieras pas, j’en suis sûr… Viens… Gonzalvo aussi est ton ami… Sois le nôtre… Dépêche-toi… vite… Le duc veut te parler avant que la fête commence. » Après ce déluge de paroles haletantes, il se précipita vers la fenêtre, se pencha à tomber dehors et s’adressant à la foule lui cria : « Je vous amène votre Franzesco ! nous arrivons de suite ! »</w:delText>
        </w:r>
      </w:del>
    </w:p>
    <w:p w14:paraId="1894B237" w14:textId="07176E57" w:rsidR="009006A0" w:rsidRPr="009006A0" w:rsidDel="009006A0" w:rsidRDefault="009006A0" w:rsidP="009006A0">
      <w:pPr>
        <w:shd w:val="clear" w:color="auto" w:fill="F3F2EC"/>
        <w:spacing w:line="360" w:lineRule="atLeast"/>
        <w:rPr>
          <w:del w:id="925" w:author="Marguerite-Marie Bordry" w:date="2019-02-08T17:17:00Z"/>
          <w:rFonts w:ascii="Georgia" w:eastAsia="Times New Roman" w:hAnsi="Georgia" w:cs="Times New Roman"/>
          <w:color w:val="161616"/>
          <w:szCs w:val="24"/>
          <w:lang w:eastAsia="fr-FR"/>
        </w:rPr>
      </w:pPr>
      <w:del w:id="926" w:author="Marguerite-Marie Bordry" w:date="2019-02-08T17:17:00Z">
        <w:r w:rsidRPr="009006A0" w:rsidDel="009006A0">
          <w:rPr>
            <w:rFonts w:ascii="Georgia" w:eastAsia="Times New Roman" w:hAnsi="Georgia" w:cs="Times New Roman"/>
            <w:color w:val="161616"/>
            <w:szCs w:val="24"/>
            <w:lang w:eastAsia="fr-FR"/>
          </w:rPr>
          <w:delText>Franzesco Gambi traversa la place avec son ami. La nuit était déjà tombée, mais les gens firent des acrobaties pour voir le visage de leur nouveau favori. Les mains se tendaient vers lui. Tout le monde l’interpellait. Les vœux, les suppliques, les compliments se confondaient. On voulut s’emparer de lui pour le porter en triomphe. Il échappa difficilement à ces manifestations qu’Agostino avait provoquées. Il se contenta de serrer avec effusion la main du sculpteur et se hâta, suivi du doux Geraldini, de pénétrer dans le palais. Le peuple, toujours joyeux et le chant aux lèvres, fut lent à se disperser. Les cloches s’étaient tues, la canonnade avait cessé, mais la rumeur de fête flottait encore dans le crépuscule.</w:delText>
        </w:r>
      </w:del>
    </w:p>
    <w:p w14:paraId="1B85B130" w14:textId="3D578361" w:rsidR="009006A0" w:rsidRPr="009006A0" w:rsidDel="009006A0" w:rsidRDefault="009006A0" w:rsidP="009006A0">
      <w:pPr>
        <w:shd w:val="clear" w:color="auto" w:fill="F3F2EC"/>
        <w:spacing w:line="360" w:lineRule="atLeast"/>
        <w:rPr>
          <w:del w:id="927" w:author="Marguerite-Marie Bordry" w:date="2019-02-08T17:17:00Z"/>
          <w:rFonts w:ascii="Georgia" w:eastAsia="Times New Roman" w:hAnsi="Georgia" w:cs="Times New Roman"/>
          <w:color w:val="161616"/>
          <w:szCs w:val="24"/>
          <w:lang w:eastAsia="fr-FR"/>
        </w:rPr>
      </w:pPr>
      <w:del w:id="928" w:author="Marguerite-Marie Bordry" w:date="2019-02-08T17:17:00Z">
        <w:r w:rsidRPr="009006A0" w:rsidDel="009006A0">
          <w:rPr>
            <w:rFonts w:ascii="Georgia" w:eastAsia="Times New Roman" w:hAnsi="Georgia" w:cs="Times New Roman"/>
            <w:color w:val="161616"/>
            <w:szCs w:val="24"/>
            <w:lang w:eastAsia="fr-FR"/>
          </w:rPr>
          <w:delText xml:space="preserve">Il semblait que la plaque de marbre étincelant sur les murs nouveau à son cœur, mais ayant levé les yeux sur le beau visage de Gambi, elle sentit qu’il lui était devenu étranger. Elle vit dans ses clairs yeux bleus une flamme singulièrement victorieuse. </w:delText>
        </w:r>
        <w:r w:rsidRPr="009006A0" w:rsidDel="009006A0">
          <w:rPr>
            <w:rFonts w:ascii="Georgia" w:eastAsia="Times New Roman" w:hAnsi="Georgia" w:cs="Times New Roman"/>
            <w:color w:val="161616"/>
            <w:szCs w:val="24"/>
            <w:lang w:eastAsia="fr-FR"/>
          </w:rPr>
          <w:lastRenderedPageBreak/>
          <w:delText>Tout, en lui, lui parut effronterie, intrigue, fatuité ! Il se tenait là, au pied du trône, comme un laquais qui se permet une inconvenante familiarité. Sa fierté en fut humiliée. Elle jeta sur son frère un rapide et angoissé coup d’œil. Elle vit son sourire méprisant. Alors se détournant de Franzesco avec un geste brusque, elle sortit précipitamment de la salle du trône. Le duc eut un court éclat de rire. Il contempla Gambi qui, avec une mine déconcertée et déconfite, regardait autour de lui. Parabosco, avec une tristesse affectée, lui dit : « Cela me cause une peine sincère, mais il semble que la princesse ne désire point ce mariage. Que faire ? Pour vous, ajouta-t-il avec empressement, il importe de faire quelque chose ! un homme comme vous ! » Il s’approcha tout près de Gambi et avec une grande douceur : « Voyez-vous, je vous laisse le choix. Examinez vous-même de quelle récompense vous êtes digne. Celle qui vous paraîtra juste vous est dès maintenant accordée. »</w:delText>
        </w:r>
      </w:del>
    </w:p>
    <w:p w14:paraId="72EB43AB" w14:textId="358D58BD" w:rsidR="009006A0" w:rsidRPr="009006A0" w:rsidDel="009006A0" w:rsidRDefault="009006A0" w:rsidP="009006A0">
      <w:pPr>
        <w:shd w:val="clear" w:color="auto" w:fill="F3F2EC"/>
        <w:spacing w:line="360" w:lineRule="atLeast"/>
        <w:rPr>
          <w:del w:id="929" w:author="Marguerite-Marie Bordry" w:date="2019-02-08T17:17:00Z"/>
          <w:rFonts w:ascii="Georgia" w:eastAsia="Times New Roman" w:hAnsi="Georgia" w:cs="Times New Roman"/>
          <w:color w:val="161616"/>
          <w:szCs w:val="24"/>
          <w:lang w:eastAsia="fr-FR"/>
        </w:rPr>
      </w:pPr>
      <w:del w:id="930" w:author="Marguerite-Marie Bordry" w:date="2019-02-08T17:17:00Z">
        <w:r w:rsidRPr="009006A0" w:rsidDel="009006A0">
          <w:rPr>
            <w:rFonts w:ascii="Georgia" w:eastAsia="Times New Roman" w:hAnsi="Georgia" w:cs="Times New Roman"/>
            <w:color w:val="161616"/>
            <w:szCs w:val="24"/>
            <w:lang w:eastAsia="fr-FR"/>
          </w:rPr>
          <w:delText>Sur ce, le duc fit un signe et Franzesco tourna les talons. La fête allait commencer. Parabosco fit dire à sa sœur qu’elle devait paraître à ses côtés. Lorsqu’elle parut, resplendissante de tous les attraits de sa beauté et de tous les ornements de son rang, ayant cependant sur son visage les signes de son récent chagrin, le duc lui prit doucement la main et parlant avec bonté lui dit : « Oublions la peine que nous nous sommes faite l’un à l’autre. Soyons seulement fermement attachés l’un à l’autre, c’est la liberté. Car les autres…</w:delText>
        </w:r>
      </w:del>
    </w:p>
    <w:p w14:paraId="468FF108" w14:textId="22390390" w:rsidR="009006A0" w:rsidRPr="009006A0" w:rsidDel="009006A0" w:rsidRDefault="009006A0" w:rsidP="009006A0">
      <w:pPr>
        <w:shd w:val="clear" w:color="auto" w:fill="F3F2EC"/>
        <w:spacing w:line="360" w:lineRule="atLeast"/>
        <w:rPr>
          <w:del w:id="931" w:author="Marguerite-Marie Bordry" w:date="2019-02-08T17:17:00Z"/>
          <w:rFonts w:ascii="Georgia" w:eastAsia="Times New Roman" w:hAnsi="Georgia" w:cs="Times New Roman"/>
          <w:color w:val="161616"/>
          <w:szCs w:val="24"/>
          <w:lang w:eastAsia="fr-FR"/>
        </w:rPr>
      </w:pPr>
      <w:del w:id="932" w:author="Marguerite-Marie Bordry" w:date="2019-02-08T17:17:00Z">
        <w:r w:rsidRPr="009006A0" w:rsidDel="009006A0">
          <w:rPr>
            <w:rFonts w:ascii="Georgia" w:eastAsia="Times New Roman" w:hAnsi="Georgia" w:cs="Times New Roman"/>
            <w:color w:val="161616"/>
            <w:szCs w:val="24"/>
            <w:lang w:eastAsia="fr-FR"/>
          </w:rPr>
          <w:delText>… s’inclinent devant nous », acheva la princesse et, pour la première fois, elle regarda son frère dans les yeux.</w:delText>
        </w:r>
      </w:del>
    </w:p>
    <w:p w14:paraId="1B1E87C4" w14:textId="498F7E4A" w:rsidR="009006A0" w:rsidRPr="009006A0" w:rsidDel="009006A0" w:rsidRDefault="009006A0" w:rsidP="009006A0">
      <w:pPr>
        <w:shd w:val="clear" w:color="auto" w:fill="F3F2EC"/>
        <w:spacing w:line="360" w:lineRule="atLeast"/>
        <w:rPr>
          <w:del w:id="933" w:author="Marguerite-Marie Bordry" w:date="2019-02-08T17:17:00Z"/>
          <w:rFonts w:ascii="Georgia" w:eastAsia="Times New Roman" w:hAnsi="Georgia" w:cs="Times New Roman"/>
          <w:color w:val="161616"/>
          <w:szCs w:val="24"/>
          <w:lang w:eastAsia="fr-FR"/>
        </w:rPr>
      </w:pPr>
      <w:del w:id="934" w:author="Marguerite-Marie Bordry" w:date="2019-02-08T17:17:00Z">
        <w:r w:rsidRPr="009006A0" w:rsidDel="009006A0">
          <w:rPr>
            <w:rFonts w:ascii="Georgia" w:eastAsia="Times New Roman" w:hAnsi="Georgia" w:cs="Times New Roman"/>
            <w:color w:val="161616"/>
            <w:szCs w:val="24"/>
            <w:lang w:eastAsia="fr-FR"/>
          </w:rPr>
          <w:delText>Puis la main dans la main, au son des fanfares et des orchestres, ils traversèrent les salles illuminées et toute la cour s’inclina jusqu’à terre sur leur passage.</w:delText>
        </w:r>
      </w:del>
    </w:p>
    <w:p w14:paraId="7D4B2518" w14:textId="61B6B510" w:rsidR="009006A0" w:rsidRPr="009006A0" w:rsidDel="009006A0" w:rsidRDefault="009006A0" w:rsidP="009006A0">
      <w:pPr>
        <w:shd w:val="clear" w:color="auto" w:fill="F3F2EC"/>
        <w:spacing w:line="360" w:lineRule="atLeast"/>
        <w:rPr>
          <w:del w:id="935" w:author="Marguerite-Marie Bordry" w:date="2019-02-08T17:17:00Z"/>
          <w:rFonts w:ascii="Georgia" w:eastAsia="Times New Roman" w:hAnsi="Georgia" w:cs="Times New Roman"/>
          <w:color w:val="161616"/>
          <w:szCs w:val="24"/>
          <w:lang w:eastAsia="fr-FR"/>
        </w:rPr>
      </w:pPr>
      <w:del w:id="936" w:author="Marguerite-Marie Bordry" w:date="2019-02-08T17:17:00Z">
        <w:r w:rsidRPr="009006A0" w:rsidDel="009006A0">
          <w:rPr>
            <w:rFonts w:ascii="Georgia" w:eastAsia="Times New Roman" w:hAnsi="Georgia" w:cs="Times New Roman"/>
            <w:color w:val="161616"/>
            <w:szCs w:val="24"/>
            <w:lang w:eastAsia="fr-FR"/>
          </w:rPr>
          <w:delText>Parabosco quitta de bonne heure la salle de bal et, s’étant retiré dans ses appartements, échangea son riche costume pour un vêtement plus sombre, il se hâta de sortir par une porte dérobée du château et prit le chemin de San Vito di Felice.</w:delText>
        </w:r>
      </w:del>
    </w:p>
    <w:p w14:paraId="46DB0114" w14:textId="5C1BA173" w:rsidR="009006A0" w:rsidRPr="009006A0" w:rsidDel="009006A0" w:rsidRDefault="009006A0" w:rsidP="009006A0">
      <w:pPr>
        <w:shd w:val="clear" w:color="auto" w:fill="F3F2EC"/>
        <w:spacing w:line="360" w:lineRule="atLeast"/>
        <w:rPr>
          <w:del w:id="937" w:author="Marguerite-Marie Bordry" w:date="2019-02-08T17:17:00Z"/>
          <w:rFonts w:ascii="Georgia" w:eastAsia="Times New Roman" w:hAnsi="Georgia" w:cs="Times New Roman"/>
          <w:color w:val="161616"/>
          <w:szCs w:val="24"/>
          <w:lang w:eastAsia="fr-FR"/>
        </w:rPr>
      </w:pPr>
      <w:del w:id="938" w:author="Marguerite-Marie Bordry" w:date="2019-02-08T17:17:00Z">
        <w:r w:rsidRPr="009006A0" w:rsidDel="009006A0">
          <w:rPr>
            <w:rFonts w:ascii="Georgia" w:eastAsia="Times New Roman" w:hAnsi="Georgia" w:cs="Times New Roman"/>
            <w:color w:val="161616"/>
            <w:szCs w:val="24"/>
            <w:lang w:eastAsia="fr-FR"/>
          </w:rPr>
          <w:delText>Vittoria se tenait sur le pas de la porte avec son père. Parabosco, étonné, hésita, mais Vittoria courut à sa rencontre : « Viens, mon bien-aimé, mon père sait tout. »</w:delText>
        </w:r>
      </w:del>
    </w:p>
    <w:p w14:paraId="5AC543BE" w14:textId="0909F05B" w:rsidR="009006A0" w:rsidRPr="009006A0" w:rsidDel="009006A0" w:rsidRDefault="009006A0" w:rsidP="009006A0">
      <w:pPr>
        <w:shd w:val="clear" w:color="auto" w:fill="F3F2EC"/>
        <w:spacing w:line="360" w:lineRule="atLeast"/>
        <w:rPr>
          <w:del w:id="939" w:author="Marguerite-Marie Bordry" w:date="2019-02-08T17:17:00Z"/>
          <w:rFonts w:ascii="Georgia" w:eastAsia="Times New Roman" w:hAnsi="Georgia" w:cs="Times New Roman"/>
          <w:color w:val="161616"/>
          <w:szCs w:val="24"/>
          <w:lang w:eastAsia="fr-FR"/>
        </w:rPr>
      </w:pPr>
      <w:del w:id="940" w:author="Marguerite-Marie Bordry" w:date="2019-02-08T17:17:00Z">
        <w:r w:rsidRPr="009006A0" w:rsidDel="009006A0">
          <w:rPr>
            <w:rFonts w:ascii="Georgia" w:eastAsia="Times New Roman" w:hAnsi="Georgia" w:cs="Times New Roman"/>
            <w:color w:val="161616"/>
            <w:szCs w:val="24"/>
            <w:lang w:eastAsia="fr-FR"/>
          </w:rPr>
          <w:delText>Le vieux maréchal-ferrant s’approcha, ôta son bonnet et d’un ton profondément respectueux proféra : « S’il plaît à Votre Seigneurie d’entrer », puis, les précédant, il ouvrit la porte de la chambre de sa fille.</w:delText>
        </w:r>
      </w:del>
    </w:p>
    <w:p w14:paraId="5CC4A3F1" w14:textId="48CB537E" w:rsidR="009006A0" w:rsidRPr="009006A0" w:rsidDel="009006A0" w:rsidRDefault="009006A0" w:rsidP="009006A0">
      <w:pPr>
        <w:shd w:val="clear" w:color="auto" w:fill="F3F2EC"/>
        <w:spacing w:line="360" w:lineRule="atLeast"/>
        <w:rPr>
          <w:del w:id="941" w:author="Marguerite-Marie Bordry" w:date="2019-02-08T17:17:00Z"/>
          <w:rFonts w:ascii="Georgia" w:eastAsia="Times New Roman" w:hAnsi="Georgia" w:cs="Times New Roman"/>
          <w:color w:val="161616"/>
          <w:szCs w:val="24"/>
          <w:lang w:eastAsia="fr-FR"/>
        </w:rPr>
      </w:pPr>
      <w:del w:id="942" w:author="Marguerite-Marie Bordry" w:date="2019-02-08T17:17:00Z">
        <w:r w:rsidRPr="009006A0" w:rsidDel="009006A0">
          <w:rPr>
            <w:rFonts w:ascii="Georgia" w:eastAsia="Times New Roman" w:hAnsi="Georgia" w:cs="Times New Roman"/>
            <w:color w:val="161616"/>
            <w:szCs w:val="24"/>
            <w:lang w:eastAsia="fr-FR"/>
          </w:rPr>
          <w:delText>Parabosco, soupçonneux, mal à l’aise, entra, mais sa main ne quittait pas la garde de son poignard.</w:delText>
        </w:r>
      </w:del>
    </w:p>
    <w:p w14:paraId="7ED23F2C" w14:textId="5F802E5D" w:rsidR="009006A0" w:rsidRPr="009006A0" w:rsidDel="009006A0" w:rsidRDefault="009006A0" w:rsidP="009006A0">
      <w:pPr>
        <w:shd w:val="clear" w:color="auto" w:fill="F3F2EC"/>
        <w:spacing w:line="360" w:lineRule="atLeast"/>
        <w:rPr>
          <w:del w:id="943" w:author="Marguerite-Marie Bordry" w:date="2019-02-08T17:17:00Z"/>
          <w:rFonts w:ascii="Georgia" w:eastAsia="Times New Roman" w:hAnsi="Georgia" w:cs="Times New Roman"/>
          <w:color w:val="161616"/>
          <w:szCs w:val="24"/>
          <w:lang w:eastAsia="fr-FR"/>
        </w:rPr>
      </w:pPr>
      <w:del w:id="944" w:author="Marguerite-Marie Bordry" w:date="2019-02-08T17:17:00Z">
        <w:r w:rsidRPr="009006A0" w:rsidDel="009006A0">
          <w:rPr>
            <w:rFonts w:ascii="Georgia" w:eastAsia="Times New Roman" w:hAnsi="Georgia" w:cs="Times New Roman"/>
            <w:color w:val="161616"/>
            <w:szCs w:val="24"/>
            <w:lang w:eastAsia="fr-FR"/>
          </w:rPr>
          <w:delText>Vittoria tira le verrou et se jeta dans ses bras.</w:delText>
        </w:r>
      </w:del>
    </w:p>
    <w:p w14:paraId="62CE6707" w14:textId="61ED59A4" w:rsidR="009006A0" w:rsidRPr="009006A0" w:rsidDel="009006A0" w:rsidRDefault="009006A0" w:rsidP="009006A0">
      <w:pPr>
        <w:shd w:val="clear" w:color="auto" w:fill="F3F2EC"/>
        <w:spacing w:line="360" w:lineRule="atLeast"/>
        <w:rPr>
          <w:del w:id="945" w:author="Marguerite-Marie Bordry" w:date="2019-02-08T17:17:00Z"/>
          <w:rFonts w:ascii="Georgia" w:eastAsia="Times New Roman" w:hAnsi="Georgia" w:cs="Times New Roman"/>
          <w:color w:val="161616"/>
          <w:szCs w:val="24"/>
          <w:lang w:eastAsia="fr-FR"/>
        </w:rPr>
      </w:pPr>
      <w:del w:id="946" w:author="Marguerite-Marie Bordry" w:date="2019-02-08T17:17:00Z">
        <w:r w:rsidRPr="009006A0" w:rsidDel="009006A0">
          <w:rPr>
            <w:rFonts w:ascii="Georgia" w:eastAsia="Times New Roman" w:hAnsi="Georgia" w:cs="Times New Roman"/>
            <w:color w:val="161616"/>
            <w:szCs w:val="24"/>
            <w:lang w:eastAsia="fr-FR"/>
          </w:rPr>
          <w:delText>— Quelle drôle de tête tu fais ? Pourquoi cet air étonné ? demanda-t-elle tout en délaçant avec une hâte joyeuse son corset : « Ta sœur le fait bien !! »</w:delText>
        </w:r>
      </w:del>
    </w:p>
    <w:p w14:paraId="2353750D" w14:textId="6994E28F" w:rsidR="009006A0" w:rsidRPr="009006A0" w:rsidRDefault="009006A0" w:rsidP="009006A0">
      <w:pPr>
        <w:shd w:val="clear" w:color="auto" w:fill="F3F2EC"/>
        <w:spacing w:line="360" w:lineRule="atLeast"/>
        <w:rPr>
          <w:rFonts w:ascii="Georgia" w:eastAsia="Times New Roman" w:hAnsi="Georgia" w:cs="Times New Roman"/>
          <w:color w:val="161616"/>
          <w:szCs w:val="24"/>
          <w:lang w:eastAsia="fr-FR"/>
        </w:rPr>
      </w:pPr>
      <w:del w:id="947" w:author="Marguerite-Marie Bordry" w:date="2019-02-08T17:17:00Z">
        <w:r w:rsidRPr="009006A0" w:rsidDel="009006A0">
          <w:rPr>
            <w:rFonts w:ascii="Georgia" w:eastAsia="Times New Roman" w:hAnsi="Georgia" w:cs="Times New Roman"/>
            <w:color w:val="161616"/>
            <w:szCs w:val="24"/>
            <w:lang w:eastAsia="fr-FR"/>
          </w:rPr>
          <w:delText>— « Oh !…alors », dit le duc</w:delText>
        </w:r>
      </w:del>
      <w:r w:rsidRPr="009006A0">
        <w:rPr>
          <w:rFonts w:ascii="Georgia" w:eastAsia="Times New Roman" w:hAnsi="Georgia" w:cs="Times New Roman"/>
          <w:color w:val="161616"/>
          <w:szCs w:val="24"/>
          <w:lang w:eastAsia="fr-FR"/>
        </w:rPr>
        <w:t>.</w:t>
      </w:r>
    </w:p>
    <w:p w14:paraId="5F2C24DF" w14:textId="6B614E7C" w:rsidR="00AF54F4" w:rsidRDefault="00AF54F4" w:rsidP="00AF7E7A"/>
    <w:p w14:paraId="298FD1E4" w14:textId="77777777" w:rsidR="00E5334D" w:rsidRDefault="00E5334D" w:rsidP="00E5334D">
      <w:pPr>
        <w:pStyle w:val="Titre2"/>
        <w:shd w:val="clear" w:color="auto" w:fill="F3F2EC"/>
        <w:spacing w:before="240" w:after="240" w:line="468" w:lineRule="atLeast"/>
        <w:jc w:val="center"/>
        <w:rPr>
          <w:rFonts w:ascii="Source Sans Pro" w:hAnsi="Source Sans Pro"/>
          <w:color w:val="161616"/>
          <w:sz w:val="31"/>
          <w:szCs w:val="31"/>
        </w:rPr>
      </w:pPr>
      <w:r>
        <w:rPr>
          <w:rFonts w:ascii="Source Sans Pro" w:hAnsi="Source Sans Pro"/>
          <w:b/>
          <w:bCs/>
          <w:color w:val="161616"/>
          <w:sz w:val="31"/>
          <w:szCs w:val="31"/>
        </w:rPr>
        <w:lastRenderedPageBreak/>
        <w:t>Tome LXXXII, numéro 300, 16 décembre 1909</w:t>
      </w:r>
      <w:hyperlink r:id="rId33" w:anchor="body-23" w:history="1">
        <w:r>
          <w:rPr>
            <w:rStyle w:val="Lienhypertexte"/>
            <w:rFonts w:ascii="Source Sans Pro" w:hAnsi="Source Sans Pro"/>
            <w:b/>
            <w:bCs/>
            <w:color w:val="808080"/>
            <w:sz w:val="19"/>
            <w:szCs w:val="19"/>
            <w:u w:val="none"/>
          </w:rPr>
          <w:t> §</w:t>
        </w:r>
      </w:hyperlink>
    </w:p>
    <w:p w14:paraId="000E04D2" w14:textId="77777777" w:rsidR="00F71A2E" w:rsidRPr="00F71A2E" w:rsidRDefault="00F71A2E" w:rsidP="00F71A2E">
      <w:pPr>
        <w:shd w:val="clear" w:color="auto" w:fill="F3F2EC"/>
        <w:spacing w:before="240" w:after="240"/>
        <w:jc w:val="left"/>
        <w:outlineLvl w:val="2"/>
        <w:rPr>
          <w:rFonts w:ascii="Source Sans Pro" w:eastAsia="Times New Roman" w:hAnsi="Source Sans Pro" w:cs="Times New Roman"/>
          <w:b/>
          <w:bCs/>
          <w:color w:val="161616"/>
          <w:sz w:val="27"/>
          <w:szCs w:val="27"/>
          <w:lang w:eastAsia="fr-FR"/>
        </w:rPr>
      </w:pPr>
      <w:r w:rsidRPr="00F71A2E">
        <w:rPr>
          <w:rFonts w:ascii="Source Sans Pro" w:eastAsia="Times New Roman" w:hAnsi="Source Sans Pro" w:cs="Times New Roman"/>
          <w:b/>
          <w:bCs/>
          <w:color w:val="161616"/>
          <w:sz w:val="27"/>
          <w:szCs w:val="27"/>
          <w:lang w:eastAsia="fr-FR"/>
        </w:rPr>
        <w:t>Lettres italiennes</w:t>
      </w:r>
      <w:hyperlink r:id="rId34" w:anchor="body-23-2" w:history="1">
        <w:r w:rsidRPr="00F71A2E">
          <w:rPr>
            <w:rFonts w:ascii="Source Sans Pro" w:eastAsia="Times New Roman" w:hAnsi="Source Sans Pro" w:cs="Times New Roman"/>
            <w:b/>
            <w:bCs/>
            <w:color w:val="808080"/>
            <w:sz w:val="17"/>
            <w:szCs w:val="17"/>
            <w:u w:val="single"/>
            <w:lang w:eastAsia="fr-FR"/>
          </w:rPr>
          <w:t> §</w:t>
        </w:r>
      </w:hyperlink>
    </w:p>
    <w:p w14:paraId="34DB987F" w14:textId="77777777" w:rsidR="00F71A2E" w:rsidRPr="00F71A2E" w:rsidRDefault="00F71A2E" w:rsidP="00F71A2E">
      <w:pPr>
        <w:shd w:val="clear" w:color="auto" w:fill="F3F2EC"/>
        <w:jc w:val="right"/>
        <w:rPr>
          <w:rFonts w:ascii="Georgia" w:eastAsia="Times New Roman" w:hAnsi="Georgia" w:cs="Times New Roman"/>
          <w:color w:val="161616"/>
          <w:szCs w:val="24"/>
          <w:lang w:val="it-IT" w:eastAsia="fr-FR"/>
        </w:rPr>
      </w:pPr>
      <w:r w:rsidRPr="00F71A2E">
        <w:rPr>
          <w:rFonts w:ascii="Georgia" w:eastAsia="Times New Roman" w:hAnsi="Georgia" w:cs="Times New Roman"/>
          <w:color w:val="161616"/>
          <w:szCs w:val="24"/>
          <w:lang w:val="it-IT" w:eastAsia="fr-FR"/>
        </w:rPr>
        <w:t xml:space="preserve">Ricciotto </w:t>
      </w:r>
      <w:proofErr w:type="spellStart"/>
      <w:r w:rsidRPr="00F71A2E">
        <w:rPr>
          <w:rFonts w:ascii="Georgia" w:eastAsia="Times New Roman" w:hAnsi="Georgia" w:cs="Times New Roman"/>
          <w:color w:val="161616"/>
          <w:szCs w:val="24"/>
          <w:lang w:val="it-IT" w:eastAsia="fr-FR"/>
        </w:rPr>
        <w:t>Canudo</w:t>
      </w:r>
      <w:proofErr w:type="spellEnd"/>
      <w:r w:rsidRPr="00F71A2E">
        <w:rPr>
          <w:rFonts w:ascii="Georgia" w:eastAsia="Times New Roman" w:hAnsi="Georgia" w:cs="Times New Roman"/>
          <w:color w:val="161616"/>
          <w:szCs w:val="24"/>
          <w:lang w:val="it-IT" w:eastAsia="fr-FR"/>
        </w:rPr>
        <w:t>.</w:t>
      </w:r>
    </w:p>
    <w:p w14:paraId="6776206B" w14:textId="77777777" w:rsidR="00F71A2E" w:rsidRPr="00F71A2E" w:rsidRDefault="00F71A2E" w:rsidP="00F71A2E">
      <w:pPr>
        <w:shd w:val="clear" w:color="auto" w:fill="F3F2EC"/>
        <w:rPr>
          <w:rFonts w:ascii="Verdana" w:eastAsia="Times New Roman" w:hAnsi="Verdana" w:cs="Times New Roman"/>
          <w:color w:val="161616"/>
          <w:sz w:val="21"/>
          <w:szCs w:val="21"/>
          <w:lang w:val="it-IT" w:eastAsia="fr-FR"/>
        </w:rPr>
      </w:pPr>
      <w:r w:rsidRPr="00F71A2E">
        <w:rPr>
          <w:rFonts w:ascii="Verdana" w:eastAsia="Times New Roman" w:hAnsi="Verdana" w:cs="Times New Roman"/>
          <w:color w:val="161616"/>
          <w:sz w:val="21"/>
          <w:szCs w:val="21"/>
          <w:lang w:val="it-IT" w:eastAsia="fr-FR"/>
        </w:rPr>
        <w:t xml:space="preserve">Tome LXXXII, </w:t>
      </w:r>
      <w:proofErr w:type="spellStart"/>
      <w:r w:rsidRPr="00F71A2E">
        <w:rPr>
          <w:rFonts w:ascii="Verdana" w:eastAsia="Times New Roman" w:hAnsi="Verdana" w:cs="Times New Roman"/>
          <w:color w:val="161616"/>
          <w:sz w:val="21"/>
          <w:szCs w:val="21"/>
          <w:lang w:val="it-IT" w:eastAsia="fr-FR"/>
        </w:rPr>
        <w:t>numéro</w:t>
      </w:r>
      <w:proofErr w:type="spellEnd"/>
      <w:r w:rsidRPr="00F71A2E">
        <w:rPr>
          <w:rFonts w:ascii="Verdana" w:eastAsia="Times New Roman" w:hAnsi="Verdana" w:cs="Times New Roman"/>
          <w:color w:val="161616"/>
          <w:sz w:val="21"/>
          <w:szCs w:val="21"/>
          <w:lang w:val="it-IT" w:eastAsia="fr-FR"/>
        </w:rPr>
        <w:t xml:space="preserve"> 30, 16 </w:t>
      </w:r>
      <w:proofErr w:type="spellStart"/>
      <w:r w:rsidRPr="00F71A2E">
        <w:rPr>
          <w:rFonts w:ascii="Verdana" w:eastAsia="Times New Roman" w:hAnsi="Verdana" w:cs="Times New Roman"/>
          <w:color w:val="161616"/>
          <w:sz w:val="21"/>
          <w:szCs w:val="21"/>
          <w:lang w:val="it-IT" w:eastAsia="fr-FR"/>
        </w:rPr>
        <w:t>décembre</w:t>
      </w:r>
      <w:proofErr w:type="spellEnd"/>
      <w:r w:rsidRPr="00F71A2E">
        <w:rPr>
          <w:rFonts w:ascii="Verdana" w:eastAsia="Times New Roman" w:hAnsi="Verdana" w:cs="Times New Roman"/>
          <w:color w:val="161616"/>
          <w:sz w:val="21"/>
          <w:szCs w:val="21"/>
          <w:lang w:val="it-IT" w:eastAsia="fr-FR"/>
        </w:rPr>
        <w:t xml:space="preserve"> 1909, p. 739-746.</w:t>
      </w:r>
    </w:p>
    <w:p w14:paraId="0F0CE063" w14:textId="39C6A002" w:rsidR="00D92F86" w:rsidRDefault="00D92F86" w:rsidP="00AF7E7A">
      <w:pPr>
        <w:rPr>
          <w:lang w:val="it-IT"/>
        </w:rPr>
      </w:pPr>
    </w:p>
    <w:p w14:paraId="13F53F3A" w14:textId="1A9E9094" w:rsidR="00F71A2E" w:rsidRDefault="000407A9" w:rsidP="00AF7E7A">
      <w:pPr>
        <w:rPr>
          <w:lang w:val="it-IT"/>
        </w:rPr>
      </w:pPr>
      <w:r>
        <w:rPr>
          <w:lang w:val="it-IT"/>
        </w:rPr>
        <w:t>[…]</w:t>
      </w:r>
    </w:p>
    <w:p w14:paraId="501D2D58" w14:textId="0A616FEC" w:rsidR="000407A9" w:rsidRPr="000407A9" w:rsidRDefault="000407A9" w:rsidP="000407A9">
      <w:pPr>
        <w:rPr>
          <w:lang w:val="it-IT"/>
        </w:rPr>
      </w:pPr>
    </w:p>
    <w:p w14:paraId="570F7A3D" w14:textId="07D15745" w:rsidR="000407A9" w:rsidRDefault="000407A9" w:rsidP="000407A9">
      <w:pPr>
        <w:rPr>
          <w:lang w:val="it-IT"/>
        </w:rPr>
      </w:pPr>
    </w:p>
    <w:p w14:paraId="0601FE30" w14:textId="77777777" w:rsidR="000407A9" w:rsidRPr="000407A9" w:rsidRDefault="000407A9" w:rsidP="000407A9">
      <w:pPr>
        <w:pStyle w:val="Titre4"/>
        <w:shd w:val="clear" w:color="auto" w:fill="F3F2EC"/>
        <w:rPr>
          <w:rFonts w:ascii="Source Sans Pro" w:hAnsi="Source Sans Pro"/>
          <w:color w:val="161616"/>
          <w:lang w:val="it-IT"/>
        </w:rPr>
      </w:pPr>
      <w:r w:rsidRPr="000407A9">
        <w:rPr>
          <w:rFonts w:ascii="Source Sans Pro" w:hAnsi="Source Sans Pro"/>
          <w:color w:val="161616"/>
          <w:lang w:val="it-IT"/>
        </w:rPr>
        <w:t>Memento</w:t>
      </w:r>
    </w:p>
    <w:p w14:paraId="158121B3" w14:textId="5524F186" w:rsidR="000407A9" w:rsidRPr="000407A9" w:rsidRDefault="000407A9" w:rsidP="000407A9">
      <w:pPr>
        <w:pStyle w:val="p"/>
        <w:shd w:val="clear" w:color="auto" w:fill="F3F2EC"/>
        <w:spacing w:before="0" w:beforeAutospacing="0" w:after="0" w:afterAutospacing="0" w:line="360" w:lineRule="atLeast"/>
        <w:jc w:val="both"/>
        <w:rPr>
          <w:rFonts w:ascii="Georgia" w:hAnsi="Georgia"/>
          <w:color w:val="161616"/>
          <w:lang w:val="it-IT"/>
        </w:rPr>
      </w:pPr>
      <w:r w:rsidRPr="000407A9">
        <w:rPr>
          <w:rFonts w:ascii="Georgia" w:hAnsi="Georgia"/>
          <w:color w:val="161616"/>
          <w:lang w:val="it-IT"/>
        </w:rPr>
        <w:t xml:space="preserve">Giordano </w:t>
      </w:r>
      <w:proofErr w:type="gramStart"/>
      <w:r w:rsidRPr="000407A9">
        <w:rPr>
          <w:rFonts w:ascii="Georgia" w:hAnsi="Georgia"/>
          <w:color w:val="161616"/>
          <w:lang w:val="it-IT"/>
        </w:rPr>
        <w:t>Bruno :</w:t>
      </w:r>
      <w:proofErr w:type="gramEnd"/>
      <w:r w:rsidRPr="000407A9">
        <w:rPr>
          <w:rFonts w:ascii="Georgia" w:hAnsi="Georgia"/>
          <w:color w:val="161616"/>
          <w:lang w:val="it-IT"/>
        </w:rPr>
        <w:t> </w:t>
      </w:r>
      <w:r w:rsidRPr="000407A9">
        <w:rPr>
          <w:rFonts w:ascii="Georgia" w:hAnsi="Georgia"/>
          <w:i/>
          <w:iCs/>
          <w:color w:val="161616"/>
          <w:lang w:val="it-IT"/>
        </w:rPr>
        <w:t xml:space="preserve">Il </w:t>
      </w:r>
      <w:proofErr w:type="spellStart"/>
      <w:r w:rsidRPr="000407A9">
        <w:rPr>
          <w:rFonts w:ascii="Georgia" w:hAnsi="Georgia"/>
          <w:i/>
          <w:iCs/>
          <w:color w:val="161616"/>
          <w:lang w:val="it-IT"/>
        </w:rPr>
        <w:t>Candelajo</w:t>
      </w:r>
      <w:proofErr w:type="spellEnd"/>
      <w:r w:rsidRPr="000407A9">
        <w:rPr>
          <w:rFonts w:ascii="Georgia" w:hAnsi="Georgia"/>
          <w:color w:val="161616"/>
          <w:lang w:val="it-IT"/>
        </w:rPr>
        <w:t> (</w:t>
      </w:r>
      <w:proofErr w:type="spellStart"/>
      <w:r w:rsidRPr="000407A9">
        <w:rPr>
          <w:rFonts w:ascii="Georgia" w:hAnsi="Georgia"/>
          <w:color w:val="161616"/>
          <w:lang w:val="it-IT"/>
        </w:rPr>
        <w:t>publié</w:t>
      </w:r>
      <w:proofErr w:type="spellEnd"/>
      <w:r w:rsidRPr="000407A9">
        <w:rPr>
          <w:rFonts w:ascii="Georgia" w:hAnsi="Georgia"/>
          <w:color w:val="161616"/>
          <w:lang w:val="it-IT"/>
        </w:rPr>
        <w:t xml:space="preserve"> par M. Vincenzo Spampanato), Laterza, Bari. — Antonio </w:t>
      </w:r>
      <w:proofErr w:type="gramStart"/>
      <w:r w:rsidRPr="000407A9">
        <w:rPr>
          <w:rFonts w:ascii="Georgia" w:hAnsi="Georgia"/>
          <w:color w:val="161616"/>
          <w:lang w:val="it-IT"/>
        </w:rPr>
        <w:t>Beltramelli :</w:t>
      </w:r>
      <w:proofErr w:type="gramEnd"/>
      <w:r w:rsidRPr="000407A9">
        <w:rPr>
          <w:rFonts w:ascii="Georgia" w:hAnsi="Georgia"/>
          <w:color w:val="161616"/>
          <w:lang w:val="it-IT"/>
        </w:rPr>
        <w:t> </w:t>
      </w:r>
      <w:r w:rsidRPr="000407A9">
        <w:rPr>
          <w:rFonts w:ascii="Georgia" w:hAnsi="Georgia"/>
          <w:i/>
          <w:iCs/>
          <w:color w:val="161616"/>
          <w:lang w:val="it-IT"/>
        </w:rPr>
        <w:t>L’Alterna vicenda, Novelle</w:t>
      </w:r>
      <w:r w:rsidRPr="000407A9">
        <w:rPr>
          <w:rFonts w:ascii="Georgia" w:hAnsi="Georgia"/>
          <w:color w:val="161616"/>
          <w:lang w:val="it-IT"/>
        </w:rPr>
        <w:t>, Treves, Milan. — Ciro-</w:t>
      </w:r>
      <w:proofErr w:type="gramStart"/>
      <w:r w:rsidRPr="000407A9">
        <w:rPr>
          <w:rFonts w:ascii="Georgia" w:hAnsi="Georgia"/>
          <w:color w:val="161616"/>
          <w:lang w:val="it-IT"/>
        </w:rPr>
        <w:t>Alvi :</w:t>
      </w:r>
      <w:proofErr w:type="gramEnd"/>
      <w:r w:rsidRPr="000407A9">
        <w:rPr>
          <w:rFonts w:ascii="Georgia" w:hAnsi="Georgia"/>
          <w:color w:val="161616"/>
          <w:lang w:val="it-IT"/>
        </w:rPr>
        <w:t> </w:t>
      </w:r>
      <w:r w:rsidRPr="000407A9">
        <w:rPr>
          <w:rFonts w:ascii="Georgia" w:hAnsi="Georgia"/>
          <w:i/>
          <w:iCs/>
          <w:color w:val="161616"/>
          <w:lang w:val="it-IT"/>
        </w:rPr>
        <w:t>Gloria di Re, Roman</w:t>
      </w:r>
      <w:r w:rsidRPr="000407A9">
        <w:rPr>
          <w:rFonts w:ascii="Georgia" w:hAnsi="Georgia"/>
          <w:color w:val="161616"/>
          <w:lang w:val="it-IT"/>
        </w:rPr>
        <w:t xml:space="preserve">, Treves, Milan. — Mario </w:t>
      </w:r>
      <w:proofErr w:type="gramStart"/>
      <w:r w:rsidRPr="000407A9">
        <w:rPr>
          <w:rFonts w:ascii="Georgia" w:hAnsi="Georgia"/>
          <w:color w:val="161616"/>
          <w:lang w:val="it-IT"/>
        </w:rPr>
        <w:t>Puccini :</w:t>
      </w:r>
      <w:proofErr w:type="gramEnd"/>
      <w:r w:rsidRPr="000407A9">
        <w:rPr>
          <w:rFonts w:ascii="Georgia" w:hAnsi="Georgia"/>
          <w:color w:val="161616"/>
          <w:lang w:val="it-IT"/>
        </w:rPr>
        <w:t> </w:t>
      </w:r>
      <w:r w:rsidRPr="000407A9">
        <w:rPr>
          <w:rFonts w:ascii="Georgia" w:hAnsi="Georgia"/>
          <w:i/>
          <w:iCs/>
          <w:color w:val="161616"/>
          <w:lang w:val="it-IT"/>
        </w:rPr>
        <w:t>La Canzone della mia Follia</w:t>
      </w:r>
      <w:r w:rsidRPr="000407A9">
        <w:rPr>
          <w:rFonts w:ascii="Georgia" w:hAnsi="Georgia"/>
          <w:color w:val="161616"/>
          <w:lang w:val="it-IT"/>
        </w:rPr>
        <w:t>, Beltrami, Bologne. — </w:t>
      </w:r>
      <w:proofErr w:type="spellStart"/>
      <w:del w:id="948" w:author="Marguerite-Marie Bordry" w:date="2019-02-08T17:26:00Z">
        <w:r w:rsidRPr="000407A9" w:rsidDel="000407A9">
          <w:rPr>
            <w:rFonts w:ascii="Georgia" w:hAnsi="Georgia"/>
            <w:color w:val="161616"/>
            <w:lang w:val="it-IT"/>
          </w:rPr>
          <w:delText xml:space="preserve">Isanto </w:delText>
        </w:r>
      </w:del>
      <w:ins w:id="949" w:author="Marguerite-Marie Bordry" w:date="2019-02-08T17:26:00Z">
        <w:r>
          <w:rPr>
            <w:rFonts w:ascii="Georgia" w:hAnsi="Georgia"/>
            <w:color w:val="161616"/>
            <w:lang w:val="it-IT"/>
          </w:rPr>
          <w:t>Isauti</w:t>
        </w:r>
        <w:proofErr w:type="spellEnd"/>
        <w:r w:rsidRPr="000407A9">
          <w:rPr>
            <w:rFonts w:ascii="Georgia" w:hAnsi="Georgia"/>
            <w:color w:val="161616"/>
            <w:lang w:val="it-IT"/>
          </w:rPr>
          <w:t xml:space="preserve"> </w:t>
        </w:r>
      </w:ins>
      <w:proofErr w:type="gramStart"/>
      <w:r w:rsidRPr="000407A9">
        <w:rPr>
          <w:rFonts w:ascii="Georgia" w:hAnsi="Georgia"/>
          <w:color w:val="161616"/>
          <w:lang w:val="it-IT"/>
        </w:rPr>
        <w:t>Acclive :</w:t>
      </w:r>
      <w:proofErr w:type="gramEnd"/>
      <w:r w:rsidRPr="000407A9">
        <w:rPr>
          <w:rFonts w:ascii="Georgia" w:hAnsi="Georgia"/>
          <w:color w:val="161616"/>
          <w:lang w:val="it-IT"/>
        </w:rPr>
        <w:t> </w:t>
      </w:r>
      <w:r w:rsidRPr="000407A9">
        <w:rPr>
          <w:rFonts w:ascii="Georgia" w:hAnsi="Georgia"/>
          <w:i/>
          <w:iCs/>
          <w:color w:val="161616"/>
          <w:lang w:val="it-IT"/>
        </w:rPr>
        <w:t>Pagine d’Arte drammatica</w:t>
      </w:r>
      <w:r w:rsidRPr="000407A9">
        <w:rPr>
          <w:rFonts w:ascii="Georgia" w:hAnsi="Georgia"/>
          <w:color w:val="161616"/>
          <w:lang w:val="it-IT"/>
        </w:rPr>
        <w:t xml:space="preserve">, Ed. Abruzzese, Pescara. — Giuseppe </w:t>
      </w:r>
      <w:proofErr w:type="spellStart"/>
      <w:proofErr w:type="gramStart"/>
      <w:r w:rsidRPr="000407A9">
        <w:rPr>
          <w:rFonts w:ascii="Georgia" w:hAnsi="Georgia"/>
          <w:color w:val="161616"/>
          <w:lang w:val="it-IT"/>
        </w:rPr>
        <w:t>Carrieri</w:t>
      </w:r>
      <w:proofErr w:type="spellEnd"/>
      <w:r w:rsidRPr="000407A9">
        <w:rPr>
          <w:rFonts w:ascii="Georgia" w:hAnsi="Georgia"/>
          <w:color w:val="161616"/>
          <w:lang w:val="it-IT"/>
        </w:rPr>
        <w:t> :</w:t>
      </w:r>
      <w:proofErr w:type="gramEnd"/>
      <w:r w:rsidRPr="000407A9">
        <w:rPr>
          <w:rFonts w:ascii="Georgia" w:hAnsi="Georgia"/>
          <w:color w:val="161616"/>
          <w:lang w:val="it-IT"/>
        </w:rPr>
        <w:t> </w:t>
      </w:r>
      <w:r w:rsidRPr="000407A9">
        <w:rPr>
          <w:rFonts w:ascii="Georgia" w:hAnsi="Georgia"/>
          <w:i/>
          <w:iCs/>
          <w:color w:val="161616"/>
          <w:lang w:val="it-IT"/>
        </w:rPr>
        <w:t>Fantasime</w:t>
      </w:r>
      <w:r w:rsidRPr="000407A9">
        <w:rPr>
          <w:rFonts w:ascii="Georgia" w:hAnsi="Georgia"/>
          <w:color w:val="161616"/>
          <w:lang w:val="it-IT"/>
        </w:rPr>
        <w:t xml:space="preserve">, Teramo. — Virgilio </w:t>
      </w:r>
      <w:proofErr w:type="gramStart"/>
      <w:r w:rsidRPr="000407A9">
        <w:rPr>
          <w:rFonts w:ascii="Georgia" w:hAnsi="Georgia"/>
          <w:color w:val="161616"/>
          <w:lang w:val="it-IT"/>
        </w:rPr>
        <w:t>Brocchi :</w:t>
      </w:r>
      <w:proofErr w:type="gramEnd"/>
      <w:r w:rsidRPr="000407A9">
        <w:rPr>
          <w:rFonts w:ascii="Georgia" w:hAnsi="Georgia"/>
          <w:color w:val="161616"/>
          <w:lang w:val="it-IT"/>
        </w:rPr>
        <w:t> </w:t>
      </w:r>
      <w:r w:rsidRPr="000407A9">
        <w:rPr>
          <w:rFonts w:ascii="Georgia" w:hAnsi="Georgia"/>
          <w:i/>
          <w:iCs/>
          <w:color w:val="161616"/>
          <w:lang w:val="it-IT"/>
        </w:rPr>
        <w:t>La Gironda</w:t>
      </w:r>
      <w:r w:rsidRPr="000407A9">
        <w:rPr>
          <w:rFonts w:ascii="Georgia" w:hAnsi="Georgia"/>
          <w:color w:val="161616"/>
          <w:lang w:val="it-IT"/>
        </w:rPr>
        <w:t xml:space="preserve">, Treves, Milan. — Umberto </w:t>
      </w:r>
      <w:proofErr w:type="spellStart"/>
      <w:proofErr w:type="gramStart"/>
      <w:r w:rsidRPr="000407A9">
        <w:rPr>
          <w:rFonts w:ascii="Georgia" w:hAnsi="Georgia"/>
          <w:color w:val="161616"/>
          <w:lang w:val="it-IT"/>
        </w:rPr>
        <w:t>Boggini</w:t>
      </w:r>
      <w:proofErr w:type="spellEnd"/>
      <w:r w:rsidRPr="000407A9">
        <w:rPr>
          <w:rFonts w:ascii="Georgia" w:hAnsi="Georgia"/>
          <w:color w:val="161616"/>
          <w:lang w:val="it-IT"/>
        </w:rPr>
        <w:t> :</w:t>
      </w:r>
      <w:proofErr w:type="gramEnd"/>
      <w:r w:rsidRPr="000407A9">
        <w:rPr>
          <w:rFonts w:ascii="Georgia" w:hAnsi="Georgia"/>
          <w:color w:val="161616"/>
          <w:lang w:val="it-IT"/>
        </w:rPr>
        <w:t> </w:t>
      </w:r>
      <w:r w:rsidRPr="000407A9">
        <w:rPr>
          <w:rFonts w:ascii="Georgia" w:hAnsi="Georgia"/>
          <w:i/>
          <w:iCs/>
          <w:color w:val="161616"/>
          <w:lang w:val="it-IT"/>
        </w:rPr>
        <w:t>Fedra</w:t>
      </w:r>
      <w:r w:rsidRPr="000407A9">
        <w:rPr>
          <w:rFonts w:ascii="Georgia" w:hAnsi="Georgia"/>
          <w:color w:val="161616"/>
          <w:lang w:val="it-IT"/>
        </w:rPr>
        <w:t xml:space="preserve">, Soc. Comm. Libraria, </w:t>
      </w:r>
      <w:proofErr w:type="spellStart"/>
      <w:r w:rsidRPr="000407A9">
        <w:rPr>
          <w:rFonts w:ascii="Georgia" w:hAnsi="Georgia"/>
          <w:color w:val="161616"/>
          <w:lang w:val="it-IT"/>
        </w:rPr>
        <w:t>Naples</w:t>
      </w:r>
      <w:proofErr w:type="spellEnd"/>
      <w:r w:rsidRPr="000407A9">
        <w:rPr>
          <w:rFonts w:ascii="Georgia" w:hAnsi="Georgia"/>
          <w:color w:val="161616"/>
          <w:lang w:val="it-IT"/>
        </w:rPr>
        <w:t xml:space="preserve">. — Aldo </w:t>
      </w:r>
      <w:proofErr w:type="gramStart"/>
      <w:r w:rsidRPr="000407A9">
        <w:rPr>
          <w:rFonts w:ascii="Georgia" w:hAnsi="Georgia"/>
          <w:color w:val="161616"/>
          <w:lang w:val="it-IT"/>
        </w:rPr>
        <w:t>Palazzeschi :</w:t>
      </w:r>
      <w:proofErr w:type="gramEnd"/>
      <w:r w:rsidRPr="000407A9">
        <w:rPr>
          <w:rFonts w:ascii="Georgia" w:hAnsi="Georgia"/>
          <w:color w:val="161616"/>
          <w:lang w:val="it-IT"/>
        </w:rPr>
        <w:t> </w:t>
      </w:r>
      <w:r w:rsidRPr="000407A9">
        <w:rPr>
          <w:rFonts w:ascii="Georgia" w:hAnsi="Georgia"/>
          <w:i/>
          <w:iCs/>
          <w:color w:val="161616"/>
          <w:lang w:val="it-IT"/>
        </w:rPr>
        <w:t>Poemi</w:t>
      </w:r>
      <w:r w:rsidRPr="000407A9">
        <w:rPr>
          <w:rFonts w:ascii="Georgia" w:hAnsi="Georgia"/>
          <w:color w:val="161616"/>
          <w:lang w:val="it-IT"/>
        </w:rPr>
        <w:t xml:space="preserve">, C. Blanc, Florence. — Maria </w:t>
      </w:r>
      <w:proofErr w:type="gramStart"/>
      <w:r w:rsidRPr="000407A9">
        <w:rPr>
          <w:rFonts w:ascii="Georgia" w:hAnsi="Georgia"/>
          <w:color w:val="161616"/>
          <w:lang w:val="it-IT"/>
        </w:rPr>
        <w:t>Messina :</w:t>
      </w:r>
      <w:proofErr w:type="gramEnd"/>
      <w:r w:rsidRPr="000407A9">
        <w:rPr>
          <w:rFonts w:ascii="Georgia" w:hAnsi="Georgia"/>
          <w:color w:val="161616"/>
          <w:lang w:val="it-IT"/>
        </w:rPr>
        <w:t> </w:t>
      </w:r>
      <w:proofErr w:type="spellStart"/>
      <w:r w:rsidRPr="000407A9">
        <w:rPr>
          <w:rFonts w:ascii="Georgia" w:hAnsi="Georgia"/>
          <w:i/>
          <w:iCs/>
          <w:color w:val="161616"/>
          <w:lang w:val="it-IT"/>
        </w:rPr>
        <w:t>Pettinifini</w:t>
      </w:r>
      <w:proofErr w:type="spellEnd"/>
      <w:r w:rsidRPr="000407A9">
        <w:rPr>
          <w:rFonts w:ascii="Georgia" w:hAnsi="Georgia"/>
          <w:i/>
          <w:iCs/>
          <w:color w:val="161616"/>
          <w:lang w:val="it-IT"/>
        </w:rPr>
        <w:t>, Novelle</w:t>
      </w:r>
      <w:r w:rsidRPr="000407A9">
        <w:rPr>
          <w:rFonts w:ascii="Georgia" w:hAnsi="Georgia"/>
          <w:color w:val="161616"/>
          <w:lang w:val="it-IT"/>
        </w:rPr>
        <w:t xml:space="preserve">, </w:t>
      </w:r>
      <w:proofErr w:type="spellStart"/>
      <w:r w:rsidRPr="000407A9">
        <w:rPr>
          <w:rFonts w:ascii="Georgia" w:hAnsi="Georgia"/>
          <w:color w:val="161616"/>
          <w:lang w:val="it-IT"/>
        </w:rPr>
        <w:t>Sandron</w:t>
      </w:r>
      <w:proofErr w:type="spellEnd"/>
      <w:r w:rsidRPr="000407A9">
        <w:rPr>
          <w:rFonts w:ascii="Georgia" w:hAnsi="Georgia"/>
          <w:color w:val="161616"/>
          <w:lang w:val="it-IT"/>
        </w:rPr>
        <w:t xml:space="preserve">, </w:t>
      </w:r>
      <w:proofErr w:type="spellStart"/>
      <w:r w:rsidRPr="000407A9">
        <w:rPr>
          <w:rFonts w:ascii="Georgia" w:hAnsi="Georgia"/>
          <w:color w:val="161616"/>
          <w:lang w:val="it-IT"/>
        </w:rPr>
        <w:t>Palerme</w:t>
      </w:r>
      <w:proofErr w:type="spellEnd"/>
      <w:r w:rsidRPr="000407A9">
        <w:rPr>
          <w:rFonts w:ascii="Georgia" w:hAnsi="Georgia"/>
          <w:color w:val="161616"/>
          <w:lang w:val="it-IT"/>
        </w:rPr>
        <w:t>. — M. </w:t>
      </w:r>
      <w:proofErr w:type="spellStart"/>
      <w:proofErr w:type="gramStart"/>
      <w:r w:rsidRPr="000407A9">
        <w:rPr>
          <w:rFonts w:ascii="Georgia" w:hAnsi="Georgia"/>
          <w:color w:val="161616"/>
          <w:lang w:val="it-IT"/>
        </w:rPr>
        <w:t>Paléologue</w:t>
      </w:r>
      <w:proofErr w:type="spellEnd"/>
      <w:r w:rsidRPr="000407A9">
        <w:rPr>
          <w:rFonts w:ascii="Georgia" w:hAnsi="Georgia"/>
          <w:color w:val="161616"/>
          <w:lang w:val="it-IT"/>
        </w:rPr>
        <w:t> :</w:t>
      </w:r>
      <w:proofErr w:type="gramEnd"/>
      <w:r w:rsidRPr="000407A9">
        <w:rPr>
          <w:rFonts w:ascii="Georgia" w:hAnsi="Georgia"/>
          <w:color w:val="161616"/>
          <w:lang w:val="it-IT"/>
        </w:rPr>
        <w:t> </w:t>
      </w:r>
      <w:r w:rsidRPr="000407A9">
        <w:rPr>
          <w:rFonts w:ascii="Georgia" w:hAnsi="Georgia"/>
          <w:i/>
          <w:iCs/>
          <w:color w:val="161616"/>
          <w:lang w:val="it-IT"/>
        </w:rPr>
        <w:t>Dante</w:t>
      </w:r>
      <w:r w:rsidRPr="000407A9">
        <w:rPr>
          <w:rFonts w:ascii="Georgia" w:hAnsi="Georgia"/>
          <w:color w:val="161616"/>
          <w:lang w:val="it-IT"/>
        </w:rPr>
        <w:t xml:space="preserve">, </w:t>
      </w:r>
      <w:proofErr w:type="spellStart"/>
      <w:r w:rsidRPr="000407A9">
        <w:rPr>
          <w:rFonts w:ascii="Georgia" w:hAnsi="Georgia"/>
          <w:color w:val="161616"/>
          <w:lang w:val="it-IT"/>
        </w:rPr>
        <w:t>Plon</w:t>
      </w:r>
      <w:proofErr w:type="spellEnd"/>
      <w:r w:rsidRPr="000407A9">
        <w:rPr>
          <w:rFonts w:ascii="Georgia" w:hAnsi="Georgia"/>
          <w:color w:val="161616"/>
          <w:lang w:val="it-IT"/>
        </w:rPr>
        <w:t>.</w:t>
      </w:r>
    </w:p>
    <w:p w14:paraId="050DB522" w14:textId="77777777" w:rsidR="000407A9" w:rsidRPr="000407A9" w:rsidRDefault="000407A9" w:rsidP="000407A9">
      <w:pPr>
        <w:rPr>
          <w:lang w:val="it-IT"/>
        </w:rPr>
      </w:pPr>
      <w:bookmarkStart w:id="950" w:name="_GoBack"/>
      <w:bookmarkEnd w:id="950"/>
    </w:p>
    <w:sectPr w:rsidR="000407A9" w:rsidRPr="000407A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guerite-Marie Bordry" w:date="2019-02-07T15:58:00Z" w:initials="MB">
    <w:p w14:paraId="5B92261F" w14:textId="77777777" w:rsidR="00AF7E7A" w:rsidRPr="00AF7E7A" w:rsidRDefault="00AF7E7A">
      <w:pPr>
        <w:pStyle w:val="Commentaire"/>
      </w:pPr>
      <w:r>
        <w:rPr>
          <w:rStyle w:val="Marquedecommentaire"/>
        </w:rPr>
        <w:annotationRef/>
      </w:r>
      <w:r>
        <w:t xml:space="preserve">Contrairement à d’habitude, la pagination et le nom de l’auteur de la rubrique manquent pour </w:t>
      </w:r>
      <w:r>
        <w:rPr>
          <w:i/>
        </w:rPr>
        <w:t>Lettres italiennes</w:t>
      </w:r>
      <w:r>
        <w:t xml:space="preserve"> ici</w:t>
      </w:r>
    </w:p>
  </w:comment>
  <w:comment w:id="6" w:author="Marguerite-Marie Bordry" w:date="2019-02-07T17:08:00Z" w:initials="MB">
    <w:p w14:paraId="3C051EE1" w14:textId="04A84CCD" w:rsidR="00E71646" w:rsidRDefault="00E71646">
      <w:pPr>
        <w:pStyle w:val="Commentaire"/>
      </w:pPr>
      <w:r>
        <w:rPr>
          <w:rStyle w:val="Marquedecommentaire"/>
        </w:rPr>
        <w:annotationRef/>
      </w:r>
      <w:r>
        <w:t>Là non plus l’auteur et les références (tome, pagination, etc.) ne sont pas indiquées, contrairement aux autres années</w:t>
      </w:r>
    </w:p>
  </w:comment>
  <w:comment w:id="26" w:author="Marguerite-Marie Bordry" w:date="2019-02-08T11:03:00Z" w:initials="MB">
    <w:p w14:paraId="416A801B" w14:textId="5A267C26" w:rsidR="00A06401" w:rsidRDefault="00A06401">
      <w:pPr>
        <w:pStyle w:val="Commentaire"/>
      </w:pPr>
      <w:r>
        <w:rPr>
          <w:rStyle w:val="Marquedecommentaire"/>
        </w:rPr>
        <w:annotationRef/>
      </w:r>
      <w:r>
        <w:t>Dernier ouvrage mentionné dans le « Mémento »</w:t>
      </w:r>
    </w:p>
  </w:comment>
  <w:comment w:id="80" w:author="Marguerite-Marie Bordry" w:date="2019-02-08T17:14:00Z" w:initials="MB">
    <w:p w14:paraId="1A30C732" w14:textId="621190B3" w:rsidR="0086199A" w:rsidRDefault="0086199A">
      <w:pPr>
        <w:pStyle w:val="Commentaire"/>
      </w:pPr>
      <w:r>
        <w:rPr>
          <w:rStyle w:val="Marquedecommentaire"/>
        </w:rPr>
        <w:annotationRef/>
      </w:r>
      <w:r>
        <w:t>C’est une œuvre à sujet italien, mais qui relève de la littérature allemande. Il me semble qu’il faut la supprimer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92261F" w15:done="0"/>
  <w15:commentEx w15:paraId="3C051EE1" w15:done="0"/>
  <w15:commentEx w15:paraId="416A801B" w15:done="0"/>
  <w15:commentEx w15:paraId="1A30C7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92261F" w16cid:durableId="2006D40A"/>
  <w16cid:commentId w16cid:paraId="3C051EE1" w16cid:durableId="2006E497"/>
  <w16cid:commentId w16cid:paraId="416A801B" w16cid:durableId="2007E06B"/>
  <w16cid:commentId w16cid:paraId="1A30C732" w16cid:durableId="200837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9A"/>
    <w:rsid w:val="0000728E"/>
    <w:rsid w:val="00012508"/>
    <w:rsid w:val="00021A0B"/>
    <w:rsid w:val="0002378C"/>
    <w:rsid w:val="00025556"/>
    <w:rsid w:val="000407A9"/>
    <w:rsid w:val="00045A24"/>
    <w:rsid w:val="000742B2"/>
    <w:rsid w:val="000B0583"/>
    <w:rsid w:val="000C6C3E"/>
    <w:rsid w:val="000D1720"/>
    <w:rsid w:val="00113D2F"/>
    <w:rsid w:val="001C3DA0"/>
    <w:rsid w:val="001D51E1"/>
    <w:rsid w:val="00227DE5"/>
    <w:rsid w:val="00235A8E"/>
    <w:rsid w:val="002413F2"/>
    <w:rsid w:val="002675BD"/>
    <w:rsid w:val="002739B2"/>
    <w:rsid w:val="00275730"/>
    <w:rsid w:val="00295F30"/>
    <w:rsid w:val="002D04B9"/>
    <w:rsid w:val="00321A45"/>
    <w:rsid w:val="003255FF"/>
    <w:rsid w:val="00326953"/>
    <w:rsid w:val="00343506"/>
    <w:rsid w:val="00343FC0"/>
    <w:rsid w:val="00362F80"/>
    <w:rsid w:val="003724F1"/>
    <w:rsid w:val="003942AD"/>
    <w:rsid w:val="003C5669"/>
    <w:rsid w:val="003D43E7"/>
    <w:rsid w:val="00461D1C"/>
    <w:rsid w:val="004750FC"/>
    <w:rsid w:val="004B6F17"/>
    <w:rsid w:val="00571EA3"/>
    <w:rsid w:val="005824E3"/>
    <w:rsid w:val="00590D38"/>
    <w:rsid w:val="0059373A"/>
    <w:rsid w:val="005A7B12"/>
    <w:rsid w:val="005C604E"/>
    <w:rsid w:val="005F6261"/>
    <w:rsid w:val="00615AAD"/>
    <w:rsid w:val="00642F0D"/>
    <w:rsid w:val="0065535D"/>
    <w:rsid w:val="006A370D"/>
    <w:rsid w:val="00745D15"/>
    <w:rsid w:val="007611A0"/>
    <w:rsid w:val="007728F7"/>
    <w:rsid w:val="0077720F"/>
    <w:rsid w:val="007A05BD"/>
    <w:rsid w:val="007E6FE0"/>
    <w:rsid w:val="0086199A"/>
    <w:rsid w:val="00867040"/>
    <w:rsid w:val="008813AD"/>
    <w:rsid w:val="008D51DE"/>
    <w:rsid w:val="008D71C2"/>
    <w:rsid w:val="008D72D5"/>
    <w:rsid w:val="008F04F6"/>
    <w:rsid w:val="009006A0"/>
    <w:rsid w:val="0090519A"/>
    <w:rsid w:val="009155EB"/>
    <w:rsid w:val="00936D2A"/>
    <w:rsid w:val="00951719"/>
    <w:rsid w:val="00975BD2"/>
    <w:rsid w:val="00981EDA"/>
    <w:rsid w:val="00994302"/>
    <w:rsid w:val="00A02C3E"/>
    <w:rsid w:val="00A06401"/>
    <w:rsid w:val="00A40D2C"/>
    <w:rsid w:val="00A55F15"/>
    <w:rsid w:val="00A60157"/>
    <w:rsid w:val="00A921F3"/>
    <w:rsid w:val="00A93D11"/>
    <w:rsid w:val="00AA0141"/>
    <w:rsid w:val="00AF54F4"/>
    <w:rsid w:val="00AF7E7A"/>
    <w:rsid w:val="00B22F9A"/>
    <w:rsid w:val="00B42ACF"/>
    <w:rsid w:val="00B44FCA"/>
    <w:rsid w:val="00B621D9"/>
    <w:rsid w:val="00B73449"/>
    <w:rsid w:val="00BF64DF"/>
    <w:rsid w:val="00C06E2D"/>
    <w:rsid w:val="00C231FA"/>
    <w:rsid w:val="00C51B3F"/>
    <w:rsid w:val="00C77F23"/>
    <w:rsid w:val="00C97B43"/>
    <w:rsid w:val="00CD070D"/>
    <w:rsid w:val="00D00AAC"/>
    <w:rsid w:val="00D6709E"/>
    <w:rsid w:val="00D70866"/>
    <w:rsid w:val="00D832E3"/>
    <w:rsid w:val="00D92F86"/>
    <w:rsid w:val="00DA0855"/>
    <w:rsid w:val="00DB50ED"/>
    <w:rsid w:val="00DD5E48"/>
    <w:rsid w:val="00DE48DB"/>
    <w:rsid w:val="00DF4190"/>
    <w:rsid w:val="00DF5535"/>
    <w:rsid w:val="00E5334D"/>
    <w:rsid w:val="00E66FA9"/>
    <w:rsid w:val="00E71646"/>
    <w:rsid w:val="00E95828"/>
    <w:rsid w:val="00ED5603"/>
    <w:rsid w:val="00ED7669"/>
    <w:rsid w:val="00EE6192"/>
    <w:rsid w:val="00EE6473"/>
    <w:rsid w:val="00EF11A6"/>
    <w:rsid w:val="00F22CF9"/>
    <w:rsid w:val="00F2555D"/>
    <w:rsid w:val="00F71A2E"/>
    <w:rsid w:val="00F7484B"/>
    <w:rsid w:val="00F84DE0"/>
    <w:rsid w:val="00FF096B"/>
    <w:rsid w:val="00FF0A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0BC9"/>
  <w15:chartTrackingRefBased/>
  <w15:docId w15:val="{44B18546-286F-4E37-A643-E592A5E1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Garamond"/>
    <w:qFormat/>
    <w:rsid w:val="007611A0"/>
    <w:pPr>
      <w:spacing w:after="0" w:line="240" w:lineRule="auto"/>
      <w:jc w:val="both"/>
    </w:pPr>
    <w:rPr>
      <w:rFonts w:ascii="Garamond" w:hAnsi="Garamond"/>
      <w:sz w:val="24"/>
    </w:rPr>
  </w:style>
  <w:style w:type="paragraph" w:styleId="Titre1">
    <w:name w:val="heading 1"/>
    <w:basedOn w:val="Normal"/>
    <w:link w:val="Titre1Car"/>
    <w:uiPriority w:val="9"/>
    <w:qFormat/>
    <w:rsid w:val="000742B2"/>
    <w:pPr>
      <w:spacing w:before="100" w:beforeAutospacing="1" w:after="100" w:afterAutospacing="1"/>
      <w:jc w:val="left"/>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B734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F7E7A"/>
    <w:pPr>
      <w:keepNext/>
      <w:keepLines/>
      <w:spacing w:before="4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AF7E7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2B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B73449"/>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B73449"/>
    <w:rPr>
      <w:color w:val="0000FF"/>
      <w:u w:val="single"/>
    </w:rPr>
  </w:style>
  <w:style w:type="character" w:customStyle="1" w:styleId="Titre3Car">
    <w:name w:val="Titre 3 Car"/>
    <w:basedOn w:val="Policepardfaut"/>
    <w:link w:val="Titre3"/>
    <w:uiPriority w:val="9"/>
    <w:semiHidden/>
    <w:rsid w:val="00AF7E7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F7E7A"/>
    <w:rPr>
      <w:rFonts w:asciiTheme="majorHAnsi" w:eastAsiaTheme="majorEastAsia" w:hAnsiTheme="majorHAnsi" w:cstheme="majorBidi"/>
      <w:i/>
      <w:iCs/>
      <w:color w:val="2F5496" w:themeColor="accent1" w:themeShade="BF"/>
      <w:sz w:val="24"/>
    </w:rPr>
  </w:style>
  <w:style w:type="character" w:styleId="Marquedecommentaire">
    <w:name w:val="annotation reference"/>
    <w:basedOn w:val="Policepardfaut"/>
    <w:uiPriority w:val="99"/>
    <w:semiHidden/>
    <w:unhideWhenUsed/>
    <w:rsid w:val="00AF7E7A"/>
    <w:rPr>
      <w:sz w:val="16"/>
      <w:szCs w:val="16"/>
    </w:rPr>
  </w:style>
  <w:style w:type="paragraph" w:styleId="Commentaire">
    <w:name w:val="annotation text"/>
    <w:basedOn w:val="Normal"/>
    <w:link w:val="CommentaireCar"/>
    <w:uiPriority w:val="99"/>
    <w:semiHidden/>
    <w:unhideWhenUsed/>
    <w:rsid w:val="00AF7E7A"/>
    <w:rPr>
      <w:sz w:val="20"/>
      <w:szCs w:val="20"/>
    </w:rPr>
  </w:style>
  <w:style w:type="character" w:customStyle="1" w:styleId="CommentaireCar">
    <w:name w:val="Commentaire Car"/>
    <w:basedOn w:val="Policepardfaut"/>
    <w:link w:val="Commentaire"/>
    <w:uiPriority w:val="99"/>
    <w:semiHidden/>
    <w:rsid w:val="00AF7E7A"/>
    <w:rPr>
      <w:rFonts w:ascii="Garamond" w:hAnsi="Garamond"/>
      <w:sz w:val="20"/>
      <w:szCs w:val="20"/>
    </w:rPr>
  </w:style>
  <w:style w:type="paragraph" w:styleId="Objetducommentaire">
    <w:name w:val="annotation subject"/>
    <w:basedOn w:val="Commentaire"/>
    <w:next w:val="Commentaire"/>
    <w:link w:val="ObjetducommentaireCar"/>
    <w:uiPriority w:val="99"/>
    <w:semiHidden/>
    <w:unhideWhenUsed/>
    <w:rsid w:val="00AF7E7A"/>
    <w:rPr>
      <w:b/>
      <w:bCs/>
    </w:rPr>
  </w:style>
  <w:style w:type="character" w:customStyle="1" w:styleId="ObjetducommentaireCar">
    <w:name w:val="Objet du commentaire Car"/>
    <w:basedOn w:val="CommentaireCar"/>
    <w:link w:val="Objetducommentaire"/>
    <w:uiPriority w:val="99"/>
    <w:semiHidden/>
    <w:rsid w:val="00AF7E7A"/>
    <w:rPr>
      <w:rFonts w:ascii="Garamond" w:hAnsi="Garamond"/>
      <w:b/>
      <w:bCs/>
      <w:sz w:val="20"/>
      <w:szCs w:val="20"/>
    </w:rPr>
  </w:style>
  <w:style w:type="paragraph" w:styleId="Textedebulles">
    <w:name w:val="Balloon Text"/>
    <w:basedOn w:val="Normal"/>
    <w:link w:val="TextedebullesCar"/>
    <w:uiPriority w:val="99"/>
    <w:semiHidden/>
    <w:unhideWhenUsed/>
    <w:rsid w:val="00AF7E7A"/>
    <w:rPr>
      <w:rFonts w:ascii="Segoe UI" w:hAnsi="Segoe UI" w:cs="Segoe UI"/>
      <w:sz w:val="18"/>
      <w:szCs w:val="18"/>
    </w:rPr>
  </w:style>
  <w:style w:type="character" w:customStyle="1" w:styleId="TextedebullesCar">
    <w:name w:val="Texte de bulles Car"/>
    <w:basedOn w:val="Policepardfaut"/>
    <w:link w:val="Textedebulles"/>
    <w:uiPriority w:val="99"/>
    <w:semiHidden/>
    <w:rsid w:val="00AF7E7A"/>
    <w:rPr>
      <w:rFonts w:ascii="Segoe UI" w:hAnsi="Segoe UI" w:cs="Segoe UI"/>
      <w:sz w:val="18"/>
      <w:szCs w:val="18"/>
    </w:rPr>
  </w:style>
  <w:style w:type="paragraph" w:customStyle="1" w:styleId="p">
    <w:name w:val="p"/>
    <w:basedOn w:val="Normal"/>
    <w:rsid w:val="00235A8E"/>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num">
    <w:name w:val="num"/>
    <w:basedOn w:val="Policepardfaut"/>
    <w:rsid w:val="00777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9206">
      <w:bodyDiv w:val="1"/>
      <w:marLeft w:val="0"/>
      <w:marRight w:val="0"/>
      <w:marTop w:val="0"/>
      <w:marBottom w:val="0"/>
      <w:divBdr>
        <w:top w:val="none" w:sz="0" w:space="0" w:color="auto"/>
        <w:left w:val="none" w:sz="0" w:space="0" w:color="auto"/>
        <w:bottom w:val="none" w:sz="0" w:space="0" w:color="auto"/>
        <w:right w:val="none" w:sz="0" w:space="0" w:color="auto"/>
      </w:divBdr>
      <w:divsChild>
        <w:div w:id="2032609476">
          <w:marLeft w:val="3312"/>
          <w:marRight w:val="0"/>
          <w:marTop w:val="0"/>
          <w:marBottom w:val="0"/>
          <w:divBdr>
            <w:top w:val="none" w:sz="0" w:space="0" w:color="auto"/>
            <w:left w:val="none" w:sz="0" w:space="0" w:color="auto"/>
            <w:bottom w:val="none" w:sz="0" w:space="0" w:color="auto"/>
            <w:right w:val="none" w:sz="0" w:space="0" w:color="auto"/>
          </w:divBdr>
        </w:div>
      </w:divsChild>
    </w:div>
    <w:div w:id="112067148">
      <w:bodyDiv w:val="1"/>
      <w:marLeft w:val="0"/>
      <w:marRight w:val="0"/>
      <w:marTop w:val="0"/>
      <w:marBottom w:val="0"/>
      <w:divBdr>
        <w:top w:val="none" w:sz="0" w:space="0" w:color="auto"/>
        <w:left w:val="none" w:sz="0" w:space="0" w:color="auto"/>
        <w:bottom w:val="none" w:sz="0" w:space="0" w:color="auto"/>
        <w:right w:val="none" w:sz="0" w:space="0" w:color="auto"/>
      </w:divBdr>
    </w:div>
    <w:div w:id="123739042">
      <w:bodyDiv w:val="1"/>
      <w:marLeft w:val="0"/>
      <w:marRight w:val="0"/>
      <w:marTop w:val="0"/>
      <w:marBottom w:val="0"/>
      <w:divBdr>
        <w:top w:val="none" w:sz="0" w:space="0" w:color="auto"/>
        <w:left w:val="none" w:sz="0" w:space="0" w:color="auto"/>
        <w:bottom w:val="none" w:sz="0" w:space="0" w:color="auto"/>
        <w:right w:val="none" w:sz="0" w:space="0" w:color="auto"/>
      </w:divBdr>
    </w:div>
    <w:div w:id="125899251">
      <w:bodyDiv w:val="1"/>
      <w:marLeft w:val="0"/>
      <w:marRight w:val="0"/>
      <w:marTop w:val="0"/>
      <w:marBottom w:val="0"/>
      <w:divBdr>
        <w:top w:val="none" w:sz="0" w:space="0" w:color="auto"/>
        <w:left w:val="none" w:sz="0" w:space="0" w:color="auto"/>
        <w:bottom w:val="none" w:sz="0" w:space="0" w:color="auto"/>
        <w:right w:val="none" w:sz="0" w:space="0" w:color="auto"/>
      </w:divBdr>
      <w:divsChild>
        <w:div w:id="371733558">
          <w:marLeft w:val="3438"/>
          <w:marRight w:val="0"/>
          <w:marTop w:val="0"/>
          <w:marBottom w:val="0"/>
          <w:divBdr>
            <w:top w:val="none" w:sz="0" w:space="0" w:color="auto"/>
            <w:left w:val="none" w:sz="0" w:space="0" w:color="auto"/>
            <w:bottom w:val="none" w:sz="0" w:space="0" w:color="auto"/>
            <w:right w:val="none" w:sz="0" w:space="0" w:color="auto"/>
          </w:divBdr>
        </w:div>
      </w:divsChild>
    </w:div>
    <w:div w:id="139425183">
      <w:bodyDiv w:val="1"/>
      <w:marLeft w:val="0"/>
      <w:marRight w:val="0"/>
      <w:marTop w:val="0"/>
      <w:marBottom w:val="0"/>
      <w:divBdr>
        <w:top w:val="none" w:sz="0" w:space="0" w:color="auto"/>
        <w:left w:val="none" w:sz="0" w:space="0" w:color="auto"/>
        <w:bottom w:val="none" w:sz="0" w:space="0" w:color="auto"/>
        <w:right w:val="none" w:sz="0" w:space="0" w:color="auto"/>
      </w:divBdr>
      <w:divsChild>
        <w:div w:id="1629972207">
          <w:marLeft w:val="3343"/>
          <w:marRight w:val="0"/>
          <w:marTop w:val="0"/>
          <w:marBottom w:val="0"/>
          <w:divBdr>
            <w:top w:val="none" w:sz="0" w:space="0" w:color="auto"/>
            <w:left w:val="none" w:sz="0" w:space="0" w:color="auto"/>
            <w:bottom w:val="none" w:sz="0" w:space="0" w:color="auto"/>
            <w:right w:val="none" w:sz="0" w:space="0" w:color="auto"/>
          </w:divBdr>
        </w:div>
        <w:div w:id="17813411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7726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194921">
                  <w:marLeft w:val="0"/>
                  <w:marRight w:val="0"/>
                  <w:marTop w:val="0"/>
                  <w:marBottom w:val="0"/>
                  <w:divBdr>
                    <w:top w:val="none" w:sz="0" w:space="0" w:color="auto"/>
                    <w:left w:val="none" w:sz="0" w:space="0" w:color="auto"/>
                    <w:bottom w:val="none" w:sz="0" w:space="0" w:color="auto"/>
                    <w:right w:val="none" w:sz="0" w:space="0" w:color="auto"/>
                  </w:divBdr>
                </w:div>
              </w:divsChild>
            </w:div>
            <w:div w:id="386731470">
              <w:blockQuote w:val="1"/>
              <w:marLeft w:val="720"/>
              <w:marRight w:val="720"/>
              <w:marTop w:val="100"/>
              <w:marBottom w:val="100"/>
              <w:divBdr>
                <w:top w:val="none" w:sz="0" w:space="0" w:color="auto"/>
                <w:left w:val="none" w:sz="0" w:space="0" w:color="auto"/>
                <w:bottom w:val="none" w:sz="0" w:space="0" w:color="auto"/>
                <w:right w:val="none" w:sz="0" w:space="0" w:color="auto"/>
              </w:divBdr>
            </w:div>
            <w:div w:id="66520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63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83544">
      <w:bodyDiv w:val="1"/>
      <w:marLeft w:val="0"/>
      <w:marRight w:val="0"/>
      <w:marTop w:val="0"/>
      <w:marBottom w:val="0"/>
      <w:divBdr>
        <w:top w:val="none" w:sz="0" w:space="0" w:color="auto"/>
        <w:left w:val="none" w:sz="0" w:space="0" w:color="auto"/>
        <w:bottom w:val="none" w:sz="0" w:space="0" w:color="auto"/>
        <w:right w:val="none" w:sz="0" w:space="0" w:color="auto"/>
      </w:divBdr>
      <w:divsChild>
        <w:div w:id="242688973">
          <w:marLeft w:val="3312"/>
          <w:marRight w:val="0"/>
          <w:marTop w:val="0"/>
          <w:marBottom w:val="0"/>
          <w:divBdr>
            <w:top w:val="none" w:sz="0" w:space="0" w:color="auto"/>
            <w:left w:val="none" w:sz="0" w:space="0" w:color="auto"/>
            <w:bottom w:val="none" w:sz="0" w:space="0" w:color="auto"/>
            <w:right w:val="none" w:sz="0" w:space="0" w:color="auto"/>
          </w:divBdr>
        </w:div>
      </w:divsChild>
    </w:div>
    <w:div w:id="167641964">
      <w:bodyDiv w:val="1"/>
      <w:marLeft w:val="0"/>
      <w:marRight w:val="0"/>
      <w:marTop w:val="0"/>
      <w:marBottom w:val="0"/>
      <w:divBdr>
        <w:top w:val="none" w:sz="0" w:space="0" w:color="auto"/>
        <w:left w:val="none" w:sz="0" w:space="0" w:color="auto"/>
        <w:bottom w:val="none" w:sz="0" w:space="0" w:color="auto"/>
        <w:right w:val="none" w:sz="0" w:space="0" w:color="auto"/>
      </w:divBdr>
    </w:div>
    <w:div w:id="176775497">
      <w:bodyDiv w:val="1"/>
      <w:marLeft w:val="0"/>
      <w:marRight w:val="0"/>
      <w:marTop w:val="0"/>
      <w:marBottom w:val="0"/>
      <w:divBdr>
        <w:top w:val="none" w:sz="0" w:space="0" w:color="auto"/>
        <w:left w:val="none" w:sz="0" w:space="0" w:color="auto"/>
        <w:bottom w:val="none" w:sz="0" w:space="0" w:color="auto"/>
        <w:right w:val="none" w:sz="0" w:space="0" w:color="auto"/>
      </w:divBdr>
      <w:divsChild>
        <w:div w:id="1883592966">
          <w:marLeft w:val="3312"/>
          <w:marRight w:val="0"/>
          <w:marTop w:val="0"/>
          <w:marBottom w:val="0"/>
          <w:divBdr>
            <w:top w:val="none" w:sz="0" w:space="0" w:color="auto"/>
            <w:left w:val="none" w:sz="0" w:space="0" w:color="auto"/>
            <w:bottom w:val="none" w:sz="0" w:space="0" w:color="auto"/>
            <w:right w:val="none" w:sz="0" w:space="0" w:color="auto"/>
          </w:divBdr>
        </w:div>
        <w:div w:id="8793180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17604125">
              <w:marLeft w:val="0"/>
              <w:marRight w:val="0"/>
              <w:marTop w:val="0"/>
              <w:marBottom w:val="0"/>
              <w:divBdr>
                <w:top w:val="none" w:sz="0" w:space="0" w:color="auto"/>
                <w:left w:val="none" w:sz="0" w:space="0" w:color="auto"/>
                <w:bottom w:val="none" w:sz="0" w:space="0" w:color="auto"/>
                <w:right w:val="none" w:sz="0" w:space="0" w:color="auto"/>
              </w:divBdr>
            </w:div>
            <w:div w:id="779758586">
              <w:marLeft w:val="0"/>
              <w:marRight w:val="0"/>
              <w:marTop w:val="0"/>
              <w:marBottom w:val="0"/>
              <w:divBdr>
                <w:top w:val="none" w:sz="0" w:space="0" w:color="auto"/>
                <w:left w:val="none" w:sz="0" w:space="0" w:color="auto"/>
                <w:bottom w:val="none" w:sz="0" w:space="0" w:color="auto"/>
                <w:right w:val="none" w:sz="0" w:space="0" w:color="auto"/>
              </w:divBdr>
            </w:div>
            <w:div w:id="627588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6622775">
      <w:bodyDiv w:val="1"/>
      <w:marLeft w:val="0"/>
      <w:marRight w:val="0"/>
      <w:marTop w:val="0"/>
      <w:marBottom w:val="0"/>
      <w:divBdr>
        <w:top w:val="none" w:sz="0" w:space="0" w:color="auto"/>
        <w:left w:val="none" w:sz="0" w:space="0" w:color="auto"/>
        <w:bottom w:val="none" w:sz="0" w:space="0" w:color="auto"/>
        <w:right w:val="none" w:sz="0" w:space="0" w:color="auto"/>
      </w:divBdr>
    </w:div>
    <w:div w:id="237860075">
      <w:bodyDiv w:val="1"/>
      <w:marLeft w:val="0"/>
      <w:marRight w:val="0"/>
      <w:marTop w:val="0"/>
      <w:marBottom w:val="0"/>
      <w:divBdr>
        <w:top w:val="none" w:sz="0" w:space="0" w:color="auto"/>
        <w:left w:val="none" w:sz="0" w:space="0" w:color="auto"/>
        <w:bottom w:val="none" w:sz="0" w:space="0" w:color="auto"/>
        <w:right w:val="none" w:sz="0" w:space="0" w:color="auto"/>
      </w:divBdr>
      <w:divsChild>
        <w:div w:id="2080014142">
          <w:marLeft w:val="3451"/>
          <w:marRight w:val="0"/>
          <w:marTop w:val="0"/>
          <w:marBottom w:val="0"/>
          <w:divBdr>
            <w:top w:val="none" w:sz="0" w:space="0" w:color="auto"/>
            <w:left w:val="none" w:sz="0" w:space="0" w:color="auto"/>
            <w:bottom w:val="none" w:sz="0" w:space="0" w:color="auto"/>
            <w:right w:val="none" w:sz="0" w:space="0" w:color="auto"/>
          </w:divBdr>
        </w:div>
      </w:divsChild>
    </w:div>
    <w:div w:id="243345307">
      <w:bodyDiv w:val="1"/>
      <w:marLeft w:val="0"/>
      <w:marRight w:val="0"/>
      <w:marTop w:val="0"/>
      <w:marBottom w:val="0"/>
      <w:divBdr>
        <w:top w:val="none" w:sz="0" w:space="0" w:color="auto"/>
        <w:left w:val="none" w:sz="0" w:space="0" w:color="auto"/>
        <w:bottom w:val="none" w:sz="0" w:space="0" w:color="auto"/>
        <w:right w:val="none" w:sz="0" w:space="0" w:color="auto"/>
      </w:divBdr>
    </w:div>
    <w:div w:id="252907987">
      <w:bodyDiv w:val="1"/>
      <w:marLeft w:val="0"/>
      <w:marRight w:val="0"/>
      <w:marTop w:val="0"/>
      <w:marBottom w:val="0"/>
      <w:divBdr>
        <w:top w:val="none" w:sz="0" w:space="0" w:color="auto"/>
        <w:left w:val="none" w:sz="0" w:space="0" w:color="auto"/>
        <w:bottom w:val="none" w:sz="0" w:space="0" w:color="auto"/>
        <w:right w:val="none" w:sz="0" w:space="0" w:color="auto"/>
      </w:divBdr>
    </w:div>
    <w:div w:id="274750153">
      <w:bodyDiv w:val="1"/>
      <w:marLeft w:val="0"/>
      <w:marRight w:val="0"/>
      <w:marTop w:val="0"/>
      <w:marBottom w:val="0"/>
      <w:divBdr>
        <w:top w:val="none" w:sz="0" w:space="0" w:color="auto"/>
        <w:left w:val="none" w:sz="0" w:space="0" w:color="auto"/>
        <w:bottom w:val="none" w:sz="0" w:space="0" w:color="auto"/>
        <w:right w:val="none" w:sz="0" w:space="0" w:color="auto"/>
      </w:divBdr>
      <w:divsChild>
        <w:div w:id="1754859207">
          <w:marLeft w:val="3451"/>
          <w:marRight w:val="0"/>
          <w:marTop w:val="0"/>
          <w:marBottom w:val="0"/>
          <w:divBdr>
            <w:top w:val="none" w:sz="0" w:space="0" w:color="auto"/>
            <w:left w:val="none" w:sz="0" w:space="0" w:color="auto"/>
            <w:bottom w:val="none" w:sz="0" w:space="0" w:color="auto"/>
            <w:right w:val="none" w:sz="0" w:space="0" w:color="auto"/>
          </w:divBdr>
        </w:div>
      </w:divsChild>
    </w:div>
    <w:div w:id="318966214">
      <w:bodyDiv w:val="1"/>
      <w:marLeft w:val="0"/>
      <w:marRight w:val="0"/>
      <w:marTop w:val="0"/>
      <w:marBottom w:val="0"/>
      <w:divBdr>
        <w:top w:val="none" w:sz="0" w:space="0" w:color="auto"/>
        <w:left w:val="none" w:sz="0" w:space="0" w:color="auto"/>
        <w:bottom w:val="none" w:sz="0" w:space="0" w:color="auto"/>
        <w:right w:val="none" w:sz="0" w:space="0" w:color="auto"/>
      </w:divBdr>
    </w:div>
    <w:div w:id="378365630">
      <w:bodyDiv w:val="1"/>
      <w:marLeft w:val="0"/>
      <w:marRight w:val="0"/>
      <w:marTop w:val="0"/>
      <w:marBottom w:val="0"/>
      <w:divBdr>
        <w:top w:val="none" w:sz="0" w:space="0" w:color="auto"/>
        <w:left w:val="none" w:sz="0" w:space="0" w:color="auto"/>
        <w:bottom w:val="none" w:sz="0" w:space="0" w:color="auto"/>
        <w:right w:val="none" w:sz="0" w:space="0" w:color="auto"/>
      </w:divBdr>
    </w:div>
    <w:div w:id="387807820">
      <w:bodyDiv w:val="1"/>
      <w:marLeft w:val="0"/>
      <w:marRight w:val="0"/>
      <w:marTop w:val="0"/>
      <w:marBottom w:val="0"/>
      <w:divBdr>
        <w:top w:val="none" w:sz="0" w:space="0" w:color="auto"/>
        <w:left w:val="none" w:sz="0" w:space="0" w:color="auto"/>
        <w:bottom w:val="none" w:sz="0" w:space="0" w:color="auto"/>
        <w:right w:val="none" w:sz="0" w:space="0" w:color="auto"/>
      </w:divBdr>
    </w:div>
    <w:div w:id="399406462">
      <w:bodyDiv w:val="1"/>
      <w:marLeft w:val="0"/>
      <w:marRight w:val="0"/>
      <w:marTop w:val="0"/>
      <w:marBottom w:val="0"/>
      <w:divBdr>
        <w:top w:val="none" w:sz="0" w:space="0" w:color="auto"/>
        <w:left w:val="none" w:sz="0" w:space="0" w:color="auto"/>
        <w:bottom w:val="none" w:sz="0" w:space="0" w:color="auto"/>
        <w:right w:val="none" w:sz="0" w:space="0" w:color="auto"/>
      </w:divBdr>
    </w:div>
    <w:div w:id="443573050">
      <w:bodyDiv w:val="1"/>
      <w:marLeft w:val="0"/>
      <w:marRight w:val="0"/>
      <w:marTop w:val="0"/>
      <w:marBottom w:val="0"/>
      <w:divBdr>
        <w:top w:val="none" w:sz="0" w:space="0" w:color="auto"/>
        <w:left w:val="none" w:sz="0" w:space="0" w:color="auto"/>
        <w:bottom w:val="none" w:sz="0" w:space="0" w:color="auto"/>
        <w:right w:val="none" w:sz="0" w:space="0" w:color="auto"/>
      </w:divBdr>
    </w:div>
    <w:div w:id="452410849">
      <w:bodyDiv w:val="1"/>
      <w:marLeft w:val="0"/>
      <w:marRight w:val="0"/>
      <w:marTop w:val="0"/>
      <w:marBottom w:val="0"/>
      <w:divBdr>
        <w:top w:val="none" w:sz="0" w:space="0" w:color="auto"/>
        <w:left w:val="none" w:sz="0" w:space="0" w:color="auto"/>
        <w:bottom w:val="none" w:sz="0" w:space="0" w:color="auto"/>
        <w:right w:val="none" w:sz="0" w:space="0" w:color="auto"/>
      </w:divBdr>
      <w:divsChild>
        <w:div w:id="101923998">
          <w:marLeft w:val="3312"/>
          <w:marRight w:val="0"/>
          <w:marTop w:val="0"/>
          <w:marBottom w:val="0"/>
          <w:divBdr>
            <w:top w:val="none" w:sz="0" w:space="0" w:color="auto"/>
            <w:left w:val="none" w:sz="0" w:space="0" w:color="auto"/>
            <w:bottom w:val="none" w:sz="0" w:space="0" w:color="auto"/>
            <w:right w:val="none" w:sz="0" w:space="0" w:color="auto"/>
          </w:divBdr>
        </w:div>
      </w:divsChild>
    </w:div>
    <w:div w:id="467093560">
      <w:bodyDiv w:val="1"/>
      <w:marLeft w:val="0"/>
      <w:marRight w:val="0"/>
      <w:marTop w:val="0"/>
      <w:marBottom w:val="0"/>
      <w:divBdr>
        <w:top w:val="none" w:sz="0" w:space="0" w:color="auto"/>
        <w:left w:val="none" w:sz="0" w:space="0" w:color="auto"/>
        <w:bottom w:val="none" w:sz="0" w:space="0" w:color="auto"/>
        <w:right w:val="none" w:sz="0" w:space="0" w:color="auto"/>
      </w:divBdr>
      <w:divsChild>
        <w:div w:id="1466512033">
          <w:marLeft w:val="3343"/>
          <w:marRight w:val="0"/>
          <w:marTop w:val="0"/>
          <w:marBottom w:val="0"/>
          <w:divBdr>
            <w:top w:val="none" w:sz="0" w:space="0" w:color="auto"/>
            <w:left w:val="none" w:sz="0" w:space="0" w:color="auto"/>
            <w:bottom w:val="none" w:sz="0" w:space="0" w:color="auto"/>
            <w:right w:val="none" w:sz="0" w:space="0" w:color="auto"/>
          </w:divBdr>
        </w:div>
        <w:div w:id="334694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6477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060109">
                  <w:marLeft w:val="0"/>
                  <w:marRight w:val="0"/>
                  <w:marTop w:val="0"/>
                  <w:marBottom w:val="0"/>
                  <w:divBdr>
                    <w:top w:val="none" w:sz="0" w:space="0" w:color="auto"/>
                    <w:left w:val="none" w:sz="0" w:space="0" w:color="auto"/>
                    <w:bottom w:val="none" w:sz="0" w:space="0" w:color="auto"/>
                    <w:right w:val="none" w:sz="0" w:space="0" w:color="auto"/>
                  </w:divBdr>
                </w:div>
              </w:divsChild>
            </w:div>
            <w:div w:id="750388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2896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04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760">
      <w:bodyDiv w:val="1"/>
      <w:marLeft w:val="0"/>
      <w:marRight w:val="0"/>
      <w:marTop w:val="0"/>
      <w:marBottom w:val="0"/>
      <w:divBdr>
        <w:top w:val="none" w:sz="0" w:space="0" w:color="auto"/>
        <w:left w:val="none" w:sz="0" w:space="0" w:color="auto"/>
        <w:bottom w:val="none" w:sz="0" w:space="0" w:color="auto"/>
        <w:right w:val="none" w:sz="0" w:space="0" w:color="auto"/>
      </w:divBdr>
      <w:divsChild>
        <w:div w:id="1830050603">
          <w:marLeft w:val="3312"/>
          <w:marRight w:val="0"/>
          <w:marTop w:val="0"/>
          <w:marBottom w:val="0"/>
          <w:divBdr>
            <w:top w:val="none" w:sz="0" w:space="0" w:color="auto"/>
            <w:left w:val="none" w:sz="0" w:space="0" w:color="auto"/>
            <w:bottom w:val="none" w:sz="0" w:space="0" w:color="auto"/>
            <w:right w:val="none" w:sz="0" w:space="0" w:color="auto"/>
          </w:divBdr>
        </w:div>
      </w:divsChild>
    </w:div>
    <w:div w:id="514197354">
      <w:bodyDiv w:val="1"/>
      <w:marLeft w:val="0"/>
      <w:marRight w:val="0"/>
      <w:marTop w:val="0"/>
      <w:marBottom w:val="0"/>
      <w:divBdr>
        <w:top w:val="none" w:sz="0" w:space="0" w:color="auto"/>
        <w:left w:val="none" w:sz="0" w:space="0" w:color="auto"/>
        <w:bottom w:val="none" w:sz="0" w:space="0" w:color="auto"/>
        <w:right w:val="none" w:sz="0" w:space="0" w:color="auto"/>
      </w:divBdr>
      <w:divsChild>
        <w:div w:id="1053886091">
          <w:marLeft w:val="3312"/>
          <w:marRight w:val="0"/>
          <w:marTop w:val="0"/>
          <w:marBottom w:val="0"/>
          <w:divBdr>
            <w:top w:val="none" w:sz="0" w:space="0" w:color="auto"/>
            <w:left w:val="none" w:sz="0" w:space="0" w:color="auto"/>
            <w:bottom w:val="none" w:sz="0" w:space="0" w:color="auto"/>
            <w:right w:val="none" w:sz="0" w:space="0" w:color="auto"/>
          </w:divBdr>
        </w:div>
        <w:div w:id="523830928">
          <w:marLeft w:val="1200"/>
          <w:marRight w:val="1200"/>
          <w:marTop w:val="240"/>
          <w:marBottom w:val="240"/>
          <w:divBdr>
            <w:top w:val="none" w:sz="0" w:space="0" w:color="auto"/>
            <w:left w:val="none" w:sz="0" w:space="0" w:color="auto"/>
            <w:bottom w:val="none" w:sz="0" w:space="0" w:color="auto"/>
            <w:right w:val="none" w:sz="0" w:space="0" w:color="auto"/>
          </w:divBdr>
        </w:div>
        <w:div w:id="1048263719">
          <w:marLeft w:val="1200"/>
          <w:marRight w:val="1200"/>
          <w:marTop w:val="240"/>
          <w:marBottom w:val="240"/>
          <w:divBdr>
            <w:top w:val="none" w:sz="0" w:space="0" w:color="auto"/>
            <w:left w:val="none" w:sz="0" w:space="0" w:color="auto"/>
            <w:bottom w:val="none" w:sz="0" w:space="0" w:color="auto"/>
            <w:right w:val="none" w:sz="0" w:space="0" w:color="auto"/>
          </w:divBdr>
        </w:div>
        <w:div w:id="1355612521">
          <w:marLeft w:val="1200"/>
          <w:marRight w:val="1200"/>
          <w:marTop w:val="240"/>
          <w:marBottom w:val="240"/>
          <w:divBdr>
            <w:top w:val="none" w:sz="0" w:space="0" w:color="auto"/>
            <w:left w:val="none" w:sz="0" w:space="0" w:color="auto"/>
            <w:bottom w:val="none" w:sz="0" w:space="0" w:color="auto"/>
            <w:right w:val="none" w:sz="0" w:space="0" w:color="auto"/>
          </w:divBdr>
        </w:div>
      </w:divsChild>
    </w:div>
    <w:div w:id="516315972">
      <w:bodyDiv w:val="1"/>
      <w:marLeft w:val="0"/>
      <w:marRight w:val="0"/>
      <w:marTop w:val="0"/>
      <w:marBottom w:val="0"/>
      <w:divBdr>
        <w:top w:val="none" w:sz="0" w:space="0" w:color="auto"/>
        <w:left w:val="none" w:sz="0" w:space="0" w:color="auto"/>
        <w:bottom w:val="none" w:sz="0" w:space="0" w:color="auto"/>
        <w:right w:val="none" w:sz="0" w:space="0" w:color="auto"/>
      </w:divBdr>
    </w:div>
    <w:div w:id="528110171">
      <w:bodyDiv w:val="1"/>
      <w:marLeft w:val="0"/>
      <w:marRight w:val="0"/>
      <w:marTop w:val="0"/>
      <w:marBottom w:val="0"/>
      <w:divBdr>
        <w:top w:val="none" w:sz="0" w:space="0" w:color="auto"/>
        <w:left w:val="none" w:sz="0" w:space="0" w:color="auto"/>
        <w:bottom w:val="none" w:sz="0" w:space="0" w:color="auto"/>
        <w:right w:val="none" w:sz="0" w:space="0" w:color="auto"/>
      </w:divBdr>
    </w:div>
    <w:div w:id="531264172">
      <w:bodyDiv w:val="1"/>
      <w:marLeft w:val="0"/>
      <w:marRight w:val="0"/>
      <w:marTop w:val="0"/>
      <w:marBottom w:val="0"/>
      <w:divBdr>
        <w:top w:val="none" w:sz="0" w:space="0" w:color="auto"/>
        <w:left w:val="none" w:sz="0" w:space="0" w:color="auto"/>
        <w:bottom w:val="none" w:sz="0" w:space="0" w:color="auto"/>
        <w:right w:val="none" w:sz="0" w:space="0" w:color="auto"/>
      </w:divBdr>
    </w:div>
    <w:div w:id="573973038">
      <w:bodyDiv w:val="1"/>
      <w:marLeft w:val="0"/>
      <w:marRight w:val="0"/>
      <w:marTop w:val="0"/>
      <w:marBottom w:val="0"/>
      <w:divBdr>
        <w:top w:val="none" w:sz="0" w:space="0" w:color="auto"/>
        <w:left w:val="none" w:sz="0" w:space="0" w:color="auto"/>
        <w:bottom w:val="none" w:sz="0" w:space="0" w:color="auto"/>
        <w:right w:val="none" w:sz="0" w:space="0" w:color="auto"/>
      </w:divBdr>
      <w:divsChild>
        <w:div w:id="1125730607">
          <w:marLeft w:val="3312"/>
          <w:marRight w:val="0"/>
          <w:marTop w:val="0"/>
          <w:marBottom w:val="0"/>
          <w:divBdr>
            <w:top w:val="none" w:sz="0" w:space="0" w:color="auto"/>
            <w:left w:val="none" w:sz="0" w:space="0" w:color="auto"/>
            <w:bottom w:val="none" w:sz="0" w:space="0" w:color="auto"/>
            <w:right w:val="none" w:sz="0" w:space="0" w:color="auto"/>
          </w:divBdr>
        </w:div>
      </w:divsChild>
    </w:div>
    <w:div w:id="599026657">
      <w:bodyDiv w:val="1"/>
      <w:marLeft w:val="0"/>
      <w:marRight w:val="0"/>
      <w:marTop w:val="0"/>
      <w:marBottom w:val="0"/>
      <w:divBdr>
        <w:top w:val="none" w:sz="0" w:space="0" w:color="auto"/>
        <w:left w:val="none" w:sz="0" w:space="0" w:color="auto"/>
        <w:bottom w:val="none" w:sz="0" w:space="0" w:color="auto"/>
        <w:right w:val="none" w:sz="0" w:space="0" w:color="auto"/>
      </w:divBdr>
    </w:div>
    <w:div w:id="630982799">
      <w:bodyDiv w:val="1"/>
      <w:marLeft w:val="0"/>
      <w:marRight w:val="0"/>
      <w:marTop w:val="0"/>
      <w:marBottom w:val="0"/>
      <w:divBdr>
        <w:top w:val="none" w:sz="0" w:space="0" w:color="auto"/>
        <w:left w:val="none" w:sz="0" w:space="0" w:color="auto"/>
        <w:bottom w:val="none" w:sz="0" w:space="0" w:color="auto"/>
        <w:right w:val="none" w:sz="0" w:space="0" w:color="auto"/>
      </w:divBdr>
      <w:divsChild>
        <w:div w:id="904612194">
          <w:marLeft w:val="3312"/>
          <w:marRight w:val="0"/>
          <w:marTop w:val="0"/>
          <w:marBottom w:val="0"/>
          <w:divBdr>
            <w:top w:val="none" w:sz="0" w:space="0" w:color="auto"/>
            <w:left w:val="none" w:sz="0" w:space="0" w:color="auto"/>
            <w:bottom w:val="none" w:sz="0" w:space="0" w:color="auto"/>
            <w:right w:val="none" w:sz="0" w:space="0" w:color="auto"/>
          </w:divBdr>
        </w:div>
        <w:div w:id="1119950343">
          <w:marLeft w:val="1200"/>
          <w:marRight w:val="1200"/>
          <w:marTop w:val="240"/>
          <w:marBottom w:val="240"/>
          <w:divBdr>
            <w:top w:val="none" w:sz="0" w:space="0" w:color="auto"/>
            <w:left w:val="none" w:sz="0" w:space="0" w:color="auto"/>
            <w:bottom w:val="none" w:sz="0" w:space="0" w:color="auto"/>
            <w:right w:val="none" w:sz="0" w:space="0" w:color="auto"/>
          </w:divBdr>
        </w:div>
        <w:div w:id="492836830">
          <w:marLeft w:val="1200"/>
          <w:marRight w:val="1200"/>
          <w:marTop w:val="240"/>
          <w:marBottom w:val="240"/>
          <w:divBdr>
            <w:top w:val="none" w:sz="0" w:space="0" w:color="auto"/>
            <w:left w:val="none" w:sz="0" w:space="0" w:color="auto"/>
            <w:bottom w:val="none" w:sz="0" w:space="0" w:color="auto"/>
            <w:right w:val="none" w:sz="0" w:space="0" w:color="auto"/>
          </w:divBdr>
        </w:div>
        <w:div w:id="965352410">
          <w:marLeft w:val="1200"/>
          <w:marRight w:val="1200"/>
          <w:marTop w:val="240"/>
          <w:marBottom w:val="240"/>
          <w:divBdr>
            <w:top w:val="none" w:sz="0" w:space="0" w:color="auto"/>
            <w:left w:val="none" w:sz="0" w:space="0" w:color="auto"/>
            <w:bottom w:val="none" w:sz="0" w:space="0" w:color="auto"/>
            <w:right w:val="none" w:sz="0" w:space="0" w:color="auto"/>
          </w:divBdr>
        </w:div>
        <w:div w:id="2036496020">
          <w:marLeft w:val="1200"/>
          <w:marRight w:val="1200"/>
          <w:marTop w:val="240"/>
          <w:marBottom w:val="240"/>
          <w:divBdr>
            <w:top w:val="none" w:sz="0" w:space="0" w:color="auto"/>
            <w:left w:val="none" w:sz="0" w:space="0" w:color="auto"/>
            <w:bottom w:val="none" w:sz="0" w:space="0" w:color="auto"/>
            <w:right w:val="none" w:sz="0" w:space="0" w:color="auto"/>
          </w:divBdr>
        </w:div>
        <w:div w:id="1160390737">
          <w:marLeft w:val="1200"/>
          <w:marRight w:val="1200"/>
          <w:marTop w:val="240"/>
          <w:marBottom w:val="240"/>
          <w:divBdr>
            <w:top w:val="none" w:sz="0" w:space="0" w:color="auto"/>
            <w:left w:val="none" w:sz="0" w:space="0" w:color="auto"/>
            <w:bottom w:val="none" w:sz="0" w:space="0" w:color="auto"/>
            <w:right w:val="none" w:sz="0" w:space="0" w:color="auto"/>
          </w:divBdr>
        </w:div>
        <w:div w:id="1118448013">
          <w:marLeft w:val="1200"/>
          <w:marRight w:val="1200"/>
          <w:marTop w:val="240"/>
          <w:marBottom w:val="240"/>
          <w:divBdr>
            <w:top w:val="none" w:sz="0" w:space="0" w:color="auto"/>
            <w:left w:val="none" w:sz="0" w:space="0" w:color="auto"/>
            <w:bottom w:val="none" w:sz="0" w:space="0" w:color="auto"/>
            <w:right w:val="none" w:sz="0" w:space="0" w:color="auto"/>
          </w:divBdr>
        </w:div>
        <w:div w:id="533035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5662184">
              <w:marLeft w:val="0"/>
              <w:marRight w:val="0"/>
              <w:marTop w:val="0"/>
              <w:marBottom w:val="0"/>
              <w:divBdr>
                <w:top w:val="none" w:sz="0" w:space="0" w:color="auto"/>
                <w:left w:val="none" w:sz="0" w:space="0" w:color="auto"/>
                <w:bottom w:val="none" w:sz="0" w:space="0" w:color="auto"/>
                <w:right w:val="none" w:sz="0" w:space="0" w:color="auto"/>
              </w:divBdr>
            </w:div>
            <w:div w:id="814565195">
              <w:marLeft w:val="0"/>
              <w:marRight w:val="0"/>
              <w:marTop w:val="0"/>
              <w:marBottom w:val="0"/>
              <w:divBdr>
                <w:top w:val="none" w:sz="0" w:space="0" w:color="auto"/>
                <w:left w:val="none" w:sz="0" w:space="0" w:color="auto"/>
                <w:bottom w:val="none" w:sz="0" w:space="0" w:color="auto"/>
                <w:right w:val="none" w:sz="0" w:space="0" w:color="auto"/>
              </w:divBdr>
            </w:div>
          </w:divsChild>
        </w:div>
        <w:div w:id="14332073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1623093">
              <w:marLeft w:val="0"/>
              <w:marRight w:val="0"/>
              <w:marTop w:val="0"/>
              <w:marBottom w:val="0"/>
              <w:divBdr>
                <w:top w:val="none" w:sz="0" w:space="0" w:color="auto"/>
                <w:left w:val="none" w:sz="0" w:space="0" w:color="auto"/>
                <w:bottom w:val="none" w:sz="0" w:space="0" w:color="auto"/>
                <w:right w:val="none" w:sz="0" w:space="0" w:color="auto"/>
              </w:divBdr>
            </w:div>
            <w:div w:id="903680737">
              <w:marLeft w:val="0"/>
              <w:marRight w:val="0"/>
              <w:marTop w:val="0"/>
              <w:marBottom w:val="0"/>
              <w:divBdr>
                <w:top w:val="none" w:sz="0" w:space="0" w:color="auto"/>
                <w:left w:val="none" w:sz="0" w:space="0" w:color="auto"/>
                <w:bottom w:val="none" w:sz="0" w:space="0" w:color="auto"/>
                <w:right w:val="none" w:sz="0" w:space="0" w:color="auto"/>
              </w:divBdr>
            </w:div>
          </w:divsChild>
        </w:div>
        <w:div w:id="948776173">
          <w:marLeft w:val="1200"/>
          <w:marRight w:val="1200"/>
          <w:marTop w:val="240"/>
          <w:marBottom w:val="240"/>
          <w:divBdr>
            <w:top w:val="none" w:sz="0" w:space="0" w:color="auto"/>
            <w:left w:val="none" w:sz="0" w:space="0" w:color="auto"/>
            <w:bottom w:val="none" w:sz="0" w:space="0" w:color="auto"/>
            <w:right w:val="none" w:sz="0" w:space="0" w:color="auto"/>
          </w:divBdr>
        </w:div>
      </w:divsChild>
    </w:div>
    <w:div w:id="646861158">
      <w:bodyDiv w:val="1"/>
      <w:marLeft w:val="0"/>
      <w:marRight w:val="0"/>
      <w:marTop w:val="0"/>
      <w:marBottom w:val="0"/>
      <w:divBdr>
        <w:top w:val="none" w:sz="0" w:space="0" w:color="auto"/>
        <w:left w:val="none" w:sz="0" w:space="0" w:color="auto"/>
        <w:bottom w:val="none" w:sz="0" w:space="0" w:color="auto"/>
        <w:right w:val="none" w:sz="0" w:space="0" w:color="auto"/>
      </w:divBdr>
    </w:div>
    <w:div w:id="671294220">
      <w:bodyDiv w:val="1"/>
      <w:marLeft w:val="0"/>
      <w:marRight w:val="0"/>
      <w:marTop w:val="0"/>
      <w:marBottom w:val="0"/>
      <w:divBdr>
        <w:top w:val="none" w:sz="0" w:space="0" w:color="auto"/>
        <w:left w:val="none" w:sz="0" w:space="0" w:color="auto"/>
        <w:bottom w:val="none" w:sz="0" w:space="0" w:color="auto"/>
        <w:right w:val="none" w:sz="0" w:space="0" w:color="auto"/>
      </w:divBdr>
      <w:divsChild>
        <w:div w:id="881137266">
          <w:marLeft w:val="0"/>
          <w:marRight w:val="0"/>
          <w:marTop w:val="480"/>
          <w:marBottom w:val="480"/>
          <w:divBdr>
            <w:top w:val="none" w:sz="0" w:space="0" w:color="auto"/>
            <w:left w:val="none" w:sz="0" w:space="0" w:color="auto"/>
            <w:bottom w:val="none" w:sz="0" w:space="0" w:color="auto"/>
            <w:right w:val="none" w:sz="0" w:space="0" w:color="auto"/>
          </w:divBdr>
        </w:div>
      </w:divsChild>
    </w:div>
    <w:div w:id="711226734">
      <w:bodyDiv w:val="1"/>
      <w:marLeft w:val="0"/>
      <w:marRight w:val="0"/>
      <w:marTop w:val="0"/>
      <w:marBottom w:val="0"/>
      <w:divBdr>
        <w:top w:val="none" w:sz="0" w:space="0" w:color="auto"/>
        <w:left w:val="none" w:sz="0" w:space="0" w:color="auto"/>
        <w:bottom w:val="none" w:sz="0" w:space="0" w:color="auto"/>
        <w:right w:val="none" w:sz="0" w:space="0" w:color="auto"/>
      </w:divBdr>
    </w:div>
    <w:div w:id="718287288">
      <w:bodyDiv w:val="1"/>
      <w:marLeft w:val="0"/>
      <w:marRight w:val="0"/>
      <w:marTop w:val="0"/>
      <w:marBottom w:val="0"/>
      <w:divBdr>
        <w:top w:val="none" w:sz="0" w:space="0" w:color="auto"/>
        <w:left w:val="none" w:sz="0" w:space="0" w:color="auto"/>
        <w:bottom w:val="none" w:sz="0" w:space="0" w:color="auto"/>
        <w:right w:val="none" w:sz="0" w:space="0" w:color="auto"/>
      </w:divBdr>
    </w:div>
    <w:div w:id="729230308">
      <w:bodyDiv w:val="1"/>
      <w:marLeft w:val="0"/>
      <w:marRight w:val="0"/>
      <w:marTop w:val="0"/>
      <w:marBottom w:val="0"/>
      <w:divBdr>
        <w:top w:val="none" w:sz="0" w:space="0" w:color="auto"/>
        <w:left w:val="none" w:sz="0" w:space="0" w:color="auto"/>
        <w:bottom w:val="none" w:sz="0" w:space="0" w:color="auto"/>
        <w:right w:val="none" w:sz="0" w:space="0" w:color="auto"/>
      </w:divBdr>
      <w:divsChild>
        <w:div w:id="216205604">
          <w:marLeft w:val="3312"/>
          <w:marRight w:val="0"/>
          <w:marTop w:val="0"/>
          <w:marBottom w:val="0"/>
          <w:divBdr>
            <w:top w:val="none" w:sz="0" w:space="0" w:color="auto"/>
            <w:left w:val="none" w:sz="0" w:space="0" w:color="auto"/>
            <w:bottom w:val="none" w:sz="0" w:space="0" w:color="auto"/>
            <w:right w:val="none" w:sz="0" w:space="0" w:color="auto"/>
          </w:divBdr>
        </w:div>
      </w:divsChild>
    </w:div>
    <w:div w:id="758982427">
      <w:bodyDiv w:val="1"/>
      <w:marLeft w:val="0"/>
      <w:marRight w:val="0"/>
      <w:marTop w:val="0"/>
      <w:marBottom w:val="0"/>
      <w:divBdr>
        <w:top w:val="none" w:sz="0" w:space="0" w:color="auto"/>
        <w:left w:val="none" w:sz="0" w:space="0" w:color="auto"/>
        <w:bottom w:val="none" w:sz="0" w:space="0" w:color="auto"/>
        <w:right w:val="none" w:sz="0" w:space="0" w:color="auto"/>
      </w:divBdr>
    </w:div>
    <w:div w:id="774713407">
      <w:bodyDiv w:val="1"/>
      <w:marLeft w:val="0"/>
      <w:marRight w:val="0"/>
      <w:marTop w:val="0"/>
      <w:marBottom w:val="0"/>
      <w:divBdr>
        <w:top w:val="none" w:sz="0" w:space="0" w:color="auto"/>
        <w:left w:val="none" w:sz="0" w:space="0" w:color="auto"/>
        <w:bottom w:val="none" w:sz="0" w:space="0" w:color="auto"/>
        <w:right w:val="none" w:sz="0" w:space="0" w:color="auto"/>
      </w:divBdr>
    </w:div>
    <w:div w:id="855075792">
      <w:bodyDiv w:val="1"/>
      <w:marLeft w:val="0"/>
      <w:marRight w:val="0"/>
      <w:marTop w:val="0"/>
      <w:marBottom w:val="0"/>
      <w:divBdr>
        <w:top w:val="none" w:sz="0" w:space="0" w:color="auto"/>
        <w:left w:val="none" w:sz="0" w:space="0" w:color="auto"/>
        <w:bottom w:val="none" w:sz="0" w:space="0" w:color="auto"/>
        <w:right w:val="none" w:sz="0" w:space="0" w:color="auto"/>
      </w:divBdr>
    </w:div>
    <w:div w:id="949239860">
      <w:bodyDiv w:val="1"/>
      <w:marLeft w:val="0"/>
      <w:marRight w:val="0"/>
      <w:marTop w:val="0"/>
      <w:marBottom w:val="0"/>
      <w:divBdr>
        <w:top w:val="none" w:sz="0" w:space="0" w:color="auto"/>
        <w:left w:val="none" w:sz="0" w:space="0" w:color="auto"/>
        <w:bottom w:val="none" w:sz="0" w:space="0" w:color="auto"/>
        <w:right w:val="none" w:sz="0" w:space="0" w:color="auto"/>
      </w:divBdr>
    </w:div>
    <w:div w:id="1006829909">
      <w:bodyDiv w:val="1"/>
      <w:marLeft w:val="0"/>
      <w:marRight w:val="0"/>
      <w:marTop w:val="0"/>
      <w:marBottom w:val="0"/>
      <w:divBdr>
        <w:top w:val="none" w:sz="0" w:space="0" w:color="auto"/>
        <w:left w:val="none" w:sz="0" w:space="0" w:color="auto"/>
        <w:bottom w:val="none" w:sz="0" w:space="0" w:color="auto"/>
        <w:right w:val="none" w:sz="0" w:space="0" w:color="auto"/>
      </w:divBdr>
      <w:divsChild>
        <w:div w:id="1008292024">
          <w:marLeft w:val="3312"/>
          <w:marRight w:val="0"/>
          <w:marTop w:val="0"/>
          <w:marBottom w:val="0"/>
          <w:divBdr>
            <w:top w:val="none" w:sz="0" w:space="0" w:color="auto"/>
            <w:left w:val="none" w:sz="0" w:space="0" w:color="auto"/>
            <w:bottom w:val="none" w:sz="0" w:space="0" w:color="auto"/>
            <w:right w:val="none" w:sz="0" w:space="0" w:color="auto"/>
          </w:divBdr>
        </w:div>
      </w:divsChild>
    </w:div>
    <w:div w:id="1012342693">
      <w:bodyDiv w:val="1"/>
      <w:marLeft w:val="0"/>
      <w:marRight w:val="0"/>
      <w:marTop w:val="0"/>
      <w:marBottom w:val="0"/>
      <w:divBdr>
        <w:top w:val="none" w:sz="0" w:space="0" w:color="auto"/>
        <w:left w:val="none" w:sz="0" w:space="0" w:color="auto"/>
        <w:bottom w:val="none" w:sz="0" w:space="0" w:color="auto"/>
        <w:right w:val="none" w:sz="0" w:space="0" w:color="auto"/>
      </w:divBdr>
    </w:div>
    <w:div w:id="1025403006">
      <w:bodyDiv w:val="1"/>
      <w:marLeft w:val="0"/>
      <w:marRight w:val="0"/>
      <w:marTop w:val="0"/>
      <w:marBottom w:val="0"/>
      <w:divBdr>
        <w:top w:val="none" w:sz="0" w:space="0" w:color="auto"/>
        <w:left w:val="none" w:sz="0" w:space="0" w:color="auto"/>
        <w:bottom w:val="none" w:sz="0" w:space="0" w:color="auto"/>
        <w:right w:val="none" w:sz="0" w:space="0" w:color="auto"/>
      </w:divBdr>
      <w:divsChild>
        <w:div w:id="1027830533">
          <w:marLeft w:val="3438"/>
          <w:marRight w:val="0"/>
          <w:marTop w:val="0"/>
          <w:marBottom w:val="0"/>
          <w:divBdr>
            <w:top w:val="none" w:sz="0" w:space="0" w:color="auto"/>
            <w:left w:val="none" w:sz="0" w:space="0" w:color="auto"/>
            <w:bottom w:val="none" w:sz="0" w:space="0" w:color="auto"/>
            <w:right w:val="none" w:sz="0" w:space="0" w:color="auto"/>
          </w:divBdr>
        </w:div>
      </w:divsChild>
    </w:div>
    <w:div w:id="1064642409">
      <w:bodyDiv w:val="1"/>
      <w:marLeft w:val="0"/>
      <w:marRight w:val="0"/>
      <w:marTop w:val="0"/>
      <w:marBottom w:val="0"/>
      <w:divBdr>
        <w:top w:val="none" w:sz="0" w:space="0" w:color="auto"/>
        <w:left w:val="none" w:sz="0" w:space="0" w:color="auto"/>
        <w:bottom w:val="none" w:sz="0" w:space="0" w:color="auto"/>
        <w:right w:val="none" w:sz="0" w:space="0" w:color="auto"/>
      </w:divBdr>
      <w:divsChild>
        <w:div w:id="719747669">
          <w:marLeft w:val="3451"/>
          <w:marRight w:val="0"/>
          <w:marTop w:val="0"/>
          <w:marBottom w:val="0"/>
          <w:divBdr>
            <w:top w:val="none" w:sz="0" w:space="0" w:color="auto"/>
            <w:left w:val="none" w:sz="0" w:space="0" w:color="auto"/>
            <w:bottom w:val="none" w:sz="0" w:space="0" w:color="auto"/>
            <w:right w:val="none" w:sz="0" w:space="0" w:color="auto"/>
          </w:divBdr>
        </w:div>
      </w:divsChild>
    </w:div>
    <w:div w:id="1199195250">
      <w:bodyDiv w:val="1"/>
      <w:marLeft w:val="0"/>
      <w:marRight w:val="0"/>
      <w:marTop w:val="0"/>
      <w:marBottom w:val="0"/>
      <w:divBdr>
        <w:top w:val="none" w:sz="0" w:space="0" w:color="auto"/>
        <w:left w:val="none" w:sz="0" w:space="0" w:color="auto"/>
        <w:bottom w:val="none" w:sz="0" w:space="0" w:color="auto"/>
        <w:right w:val="none" w:sz="0" w:space="0" w:color="auto"/>
      </w:divBdr>
      <w:divsChild>
        <w:div w:id="1964997292">
          <w:marLeft w:val="3451"/>
          <w:marRight w:val="0"/>
          <w:marTop w:val="0"/>
          <w:marBottom w:val="0"/>
          <w:divBdr>
            <w:top w:val="none" w:sz="0" w:space="0" w:color="auto"/>
            <w:left w:val="none" w:sz="0" w:space="0" w:color="auto"/>
            <w:bottom w:val="none" w:sz="0" w:space="0" w:color="auto"/>
            <w:right w:val="none" w:sz="0" w:space="0" w:color="auto"/>
          </w:divBdr>
        </w:div>
      </w:divsChild>
    </w:div>
    <w:div w:id="1228145554">
      <w:bodyDiv w:val="1"/>
      <w:marLeft w:val="0"/>
      <w:marRight w:val="0"/>
      <w:marTop w:val="0"/>
      <w:marBottom w:val="0"/>
      <w:divBdr>
        <w:top w:val="none" w:sz="0" w:space="0" w:color="auto"/>
        <w:left w:val="none" w:sz="0" w:space="0" w:color="auto"/>
        <w:bottom w:val="none" w:sz="0" w:space="0" w:color="auto"/>
        <w:right w:val="none" w:sz="0" w:space="0" w:color="auto"/>
      </w:divBdr>
      <w:divsChild>
        <w:div w:id="1698658418">
          <w:marLeft w:val="3312"/>
          <w:marRight w:val="0"/>
          <w:marTop w:val="0"/>
          <w:marBottom w:val="0"/>
          <w:divBdr>
            <w:top w:val="none" w:sz="0" w:space="0" w:color="auto"/>
            <w:left w:val="none" w:sz="0" w:space="0" w:color="auto"/>
            <w:bottom w:val="none" w:sz="0" w:space="0" w:color="auto"/>
            <w:right w:val="none" w:sz="0" w:space="0" w:color="auto"/>
          </w:divBdr>
        </w:div>
      </w:divsChild>
    </w:div>
    <w:div w:id="1256397521">
      <w:bodyDiv w:val="1"/>
      <w:marLeft w:val="0"/>
      <w:marRight w:val="0"/>
      <w:marTop w:val="0"/>
      <w:marBottom w:val="0"/>
      <w:divBdr>
        <w:top w:val="none" w:sz="0" w:space="0" w:color="auto"/>
        <w:left w:val="none" w:sz="0" w:space="0" w:color="auto"/>
        <w:bottom w:val="none" w:sz="0" w:space="0" w:color="auto"/>
        <w:right w:val="none" w:sz="0" w:space="0" w:color="auto"/>
      </w:divBdr>
      <w:divsChild>
        <w:div w:id="867765614">
          <w:marLeft w:val="3312"/>
          <w:marRight w:val="0"/>
          <w:marTop w:val="0"/>
          <w:marBottom w:val="0"/>
          <w:divBdr>
            <w:top w:val="none" w:sz="0" w:space="0" w:color="auto"/>
            <w:left w:val="none" w:sz="0" w:space="0" w:color="auto"/>
            <w:bottom w:val="none" w:sz="0" w:space="0" w:color="auto"/>
            <w:right w:val="none" w:sz="0" w:space="0" w:color="auto"/>
          </w:divBdr>
        </w:div>
      </w:divsChild>
    </w:div>
    <w:div w:id="1263298148">
      <w:bodyDiv w:val="1"/>
      <w:marLeft w:val="0"/>
      <w:marRight w:val="0"/>
      <w:marTop w:val="0"/>
      <w:marBottom w:val="0"/>
      <w:divBdr>
        <w:top w:val="none" w:sz="0" w:space="0" w:color="auto"/>
        <w:left w:val="none" w:sz="0" w:space="0" w:color="auto"/>
        <w:bottom w:val="none" w:sz="0" w:space="0" w:color="auto"/>
        <w:right w:val="none" w:sz="0" w:space="0" w:color="auto"/>
      </w:divBdr>
      <w:divsChild>
        <w:div w:id="641278216">
          <w:marLeft w:val="3312"/>
          <w:marRight w:val="0"/>
          <w:marTop w:val="0"/>
          <w:marBottom w:val="0"/>
          <w:divBdr>
            <w:top w:val="none" w:sz="0" w:space="0" w:color="auto"/>
            <w:left w:val="none" w:sz="0" w:space="0" w:color="auto"/>
            <w:bottom w:val="none" w:sz="0" w:space="0" w:color="auto"/>
            <w:right w:val="none" w:sz="0" w:space="0" w:color="auto"/>
          </w:divBdr>
        </w:div>
      </w:divsChild>
    </w:div>
    <w:div w:id="1290211616">
      <w:bodyDiv w:val="1"/>
      <w:marLeft w:val="0"/>
      <w:marRight w:val="0"/>
      <w:marTop w:val="0"/>
      <w:marBottom w:val="0"/>
      <w:divBdr>
        <w:top w:val="none" w:sz="0" w:space="0" w:color="auto"/>
        <w:left w:val="none" w:sz="0" w:space="0" w:color="auto"/>
        <w:bottom w:val="none" w:sz="0" w:space="0" w:color="auto"/>
        <w:right w:val="none" w:sz="0" w:space="0" w:color="auto"/>
      </w:divBdr>
    </w:div>
    <w:div w:id="1295525014">
      <w:bodyDiv w:val="1"/>
      <w:marLeft w:val="0"/>
      <w:marRight w:val="0"/>
      <w:marTop w:val="0"/>
      <w:marBottom w:val="0"/>
      <w:divBdr>
        <w:top w:val="none" w:sz="0" w:space="0" w:color="auto"/>
        <w:left w:val="none" w:sz="0" w:space="0" w:color="auto"/>
        <w:bottom w:val="none" w:sz="0" w:space="0" w:color="auto"/>
        <w:right w:val="none" w:sz="0" w:space="0" w:color="auto"/>
      </w:divBdr>
      <w:divsChild>
        <w:div w:id="204877634">
          <w:marLeft w:val="3343"/>
          <w:marRight w:val="0"/>
          <w:marTop w:val="0"/>
          <w:marBottom w:val="0"/>
          <w:divBdr>
            <w:top w:val="none" w:sz="0" w:space="0" w:color="auto"/>
            <w:left w:val="none" w:sz="0" w:space="0" w:color="auto"/>
            <w:bottom w:val="none" w:sz="0" w:space="0" w:color="auto"/>
            <w:right w:val="none" w:sz="0" w:space="0" w:color="auto"/>
          </w:divBdr>
        </w:div>
        <w:div w:id="155739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3645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67597">
                  <w:marLeft w:val="0"/>
                  <w:marRight w:val="0"/>
                  <w:marTop w:val="0"/>
                  <w:marBottom w:val="0"/>
                  <w:divBdr>
                    <w:top w:val="none" w:sz="0" w:space="0" w:color="auto"/>
                    <w:left w:val="none" w:sz="0" w:space="0" w:color="auto"/>
                    <w:bottom w:val="none" w:sz="0" w:space="0" w:color="auto"/>
                    <w:right w:val="none" w:sz="0" w:space="0" w:color="auto"/>
                  </w:divBdr>
                </w:div>
              </w:divsChild>
            </w:div>
            <w:div w:id="2067679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511227">
              <w:blockQuote w:val="1"/>
              <w:marLeft w:val="720"/>
              <w:marRight w:val="720"/>
              <w:marTop w:val="100"/>
              <w:marBottom w:val="100"/>
              <w:divBdr>
                <w:top w:val="none" w:sz="0" w:space="0" w:color="auto"/>
                <w:left w:val="none" w:sz="0" w:space="0" w:color="auto"/>
                <w:bottom w:val="none" w:sz="0" w:space="0" w:color="auto"/>
                <w:right w:val="none" w:sz="0" w:space="0" w:color="auto"/>
              </w:divBdr>
            </w:div>
            <w:div w:id="28285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0037811">
      <w:bodyDiv w:val="1"/>
      <w:marLeft w:val="0"/>
      <w:marRight w:val="0"/>
      <w:marTop w:val="0"/>
      <w:marBottom w:val="0"/>
      <w:divBdr>
        <w:top w:val="none" w:sz="0" w:space="0" w:color="auto"/>
        <w:left w:val="none" w:sz="0" w:space="0" w:color="auto"/>
        <w:bottom w:val="none" w:sz="0" w:space="0" w:color="auto"/>
        <w:right w:val="none" w:sz="0" w:space="0" w:color="auto"/>
      </w:divBdr>
    </w:div>
    <w:div w:id="1458110557">
      <w:bodyDiv w:val="1"/>
      <w:marLeft w:val="0"/>
      <w:marRight w:val="0"/>
      <w:marTop w:val="0"/>
      <w:marBottom w:val="0"/>
      <w:divBdr>
        <w:top w:val="none" w:sz="0" w:space="0" w:color="auto"/>
        <w:left w:val="none" w:sz="0" w:space="0" w:color="auto"/>
        <w:bottom w:val="none" w:sz="0" w:space="0" w:color="auto"/>
        <w:right w:val="none" w:sz="0" w:space="0" w:color="auto"/>
      </w:divBdr>
      <w:divsChild>
        <w:div w:id="1520579189">
          <w:marLeft w:val="3438"/>
          <w:marRight w:val="0"/>
          <w:marTop w:val="0"/>
          <w:marBottom w:val="0"/>
          <w:divBdr>
            <w:top w:val="none" w:sz="0" w:space="0" w:color="auto"/>
            <w:left w:val="none" w:sz="0" w:space="0" w:color="auto"/>
            <w:bottom w:val="none" w:sz="0" w:space="0" w:color="auto"/>
            <w:right w:val="none" w:sz="0" w:space="0" w:color="auto"/>
          </w:divBdr>
        </w:div>
      </w:divsChild>
    </w:div>
    <w:div w:id="1469473176">
      <w:bodyDiv w:val="1"/>
      <w:marLeft w:val="0"/>
      <w:marRight w:val="0"/>
      <w:marTop w:val="0"/>
      <w:marBottom w:val="0"/>
      <w:divBdr>
        <w:top w:val="none" w:sz="0" w:space="0" w:color="auto"/>
        <w:left w:val="none" w:sz="0" w:space="0" w:color="auto"/>
        <w:bottom w:val="none" w:sz="0" w:space="0" w:color="auto"/>
        <w:right w:val="none" w:sz="0" w:space="0" w:color="auto"/>
      </w:divBdr>
      <w:divsChild>
        <w:div w:id="2118870669">
          <w:marLeft w:val="3312"/>
          <w:marRight w:val="0"/>
          <w:marTop w:val="0"/>
          <w:marBottom w:val="0"/>
          <w:divBdr>
            <w:top w:val="none" w:sz="0" w:space="0" w:color="auto"/>
            <w:left w:val="none" w:sz="0" w:space="0" w:color="auto"/>
            <w:bottom w:val="none" w:sz="0" w:space="0" w:color="auto"/>
            <w:right w:val="none" w:sz="0" w:space="0" w:color="auto"/>
          </w:divBdr>
        </w:div>
      </w:divsChild>
    </w:div>
    <w:div w:id="1475681658">
      <w:bodyDiv w:val="1"/>
      <w:marLeft w:val="0"/>
      <w:marRight w:val="0"/>
      <w:marTop w:val="0"/>
      <w:marBottom w:val="0"/>
      <w:divBdr>
        <w:top w:val="none" w:sz="0" w:space="0" w:color="auto"/>
        <w:left w:val="none" w:sz="0" w:space="0" w:color="auto"/>
        <w:bottom w:val="none" w:sz="0" w:space="0" w:color="auto"/>
        <w:right w:val="none" w:sz="0" w:space="0" w:color="auto"/>
      </w:divBdr>
      <w:divsChild>
        <w:div w:id="1299414555">
          <w:marLeft w:val="3312"/>
          <w:marRight w:val="0"/>
          <w:marTop w:val="0"/>
          <w:marBottom w:val="0"/>
          <w:divBdr>
            <w:top w:val="none" w:sz="0" w:space="0" w:color="auto"/>
            <w:left w:val="none" w:sz="0" w:space="0" w:color="auto"/>
            <w:bottom w:val="none" w:sz="0" w:space="0" w:color="auto"/>
            <w:right w:val="none" w:sz="0" w:space="0" w:color="auto"/>
          </w:divBdr>
        </w:div>
        <w:div w:id="2066446013">
          <w:marLeft w:val="1200"/>
          <w:marRight w:val="1200"/>
          <w:marTop w:val="240"/>
          <w:marBottom w:val="240"/>
          <w:divBdr>
            <w:top w:val="none" w:sz="0" w:space="0" w:color="auto"/>
            <w:left w:val="none" w:sz="0" w:space="0" w:color="auto"/>
            <w:bottom w:val="none" w:sz="0" w:space="0" w:color="auto"/>
            <w:right w:val="none" w:sz="0" w:space="0" w:color="auto"/>
          </w:divBdr>
        </w:div>
        <w:div w:id="1598095473">
          <w:marLeft w:val="1200"/>
          <w:marRight w:val="1200"/>
          <w:marTop w:val="240"/>
          <w:marBottom w:val="240"/>
          <w:divBdr>
            <w:top w:val="none" w:sz="0" w:space="0" w:color="auto"/>
            <w:left w:val="none" w:sz="0" w:space="0" w:color="auto"/>
            <w:bottom w:val="none" w:sz="0" w:space="0" w:color="auto"/>
            <w:right w:val="none" w:sz="0" w:space="0" w:color="auto"/>
          </w:divBdr>
        </w:div>
        <w:div w:id="1868985155">
          <w:marLeft w:val="1200"/>
          <w:marRight w:val="1200"/>
          <w:marTop w:val="240"/>
          <w:marBottom w:val="240"/>
          <w:divBdr>
            <w:top w:val="none" w:sz="0" w:space="0" w:color="auto"/>
            <w:left w:val="none" w:sz="0" w:space="0" w:color="auto"/>
            <w:bottom w:val="none" w:sz="0" w:space="0" w:color="auto"/>
            <w:right w:val="none" w:sz="0" w:space="0" w:color="auto"/>
          </w:divBdr>
        </w:div>
        <w:div w:id="2098594568">
          <w:marLeft w:val="1200"/>
          <w:marRight w:val="1200"/>
          <w:marTop w:val="240"/>
          <w:marBottom w:val="240"/>
          <w:divBdr>
            <w:top w:val="none" w:sz="0" w:space="0" w:color="auto"/>
            <w:left w:val="none" w:sz="0" w:space="0" w:color="auto"/>
            <w:bottom w:val="none" w:sz="0" w:space="0" w:color="auto"/>
            <w:right w:val="none" w:sz="0" w:space="0" w:color="auto"/>
          </w:divBdr>
        </w:div>
        <w:div w:id="1317413068">
          <w:marLeft w:val="1200"/>
          <w:marRight w:val="1200"/>
          <w:marTop w:val="240"/>
          <w:marBottom w:val="240"/>
          <w:divBdr>
            <w:top w:val="none" w:sz="0" w:space="0" w:color="auto"/>
            <w:left w:val="none" w:sz="0" w:space="0" w:color="auto"/>
            <w:bottom w:val="none" w:sz="0" w:space="0" w:color="auto"/>
            <w:right w:val="none" w:sz="0" w:space="0" w:color="auto"/>
          </w:divBdr>
        </w:div>
        <w:div w:id="1156921080">
          <w:marLeft w:val="1200"/>
          <w:marRight w:val="1200"/>
          <w:marTop w:val="240"/>
          <w:marBottom w:val="240"/>
          <w:divBdr>
            <w:top w:val="none" w:sz="0" w:space="0" w:color="auto"/>
            <w:left w:val="none" w:sz="0" w:space="0" w:color="auto"/>
            <w:bottom w:val="none" w:sz="0" w:space="0" w:color="auto"/>
            <w:right w:val="none" w:sz="0" w:space="0" w:color="auto"/>
          </w:divBdr>
        </w:div>
        <w:div w:id="288240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6141820">
              <w:marLeft w:val="0"/>
              <w:marRight w:val="0"/>
              <w:marTop w:val="0"/>
              <w:marBottom w:val="0"/>
              <w:divBdr>
                <w:top w:val="none" w:sz="0" w:space="0" w:color="auto"/>
                <w:left w:val="none" w:sz="0" w:space="0" w:color="auto"/>
                <w:bottom w:val="none" w:sz="0" w:space="0" w:color="auto"/>
                <w:right w:val="none" w:sz="0" w:space="0" w:color="auto"/>
              </w:divBdr>
            </w:div>
            <w:div w:id="826894460">
              <w:marLeft w:val="0"/>
              <w:marRight w:val="0"/>
              <w:marTop w:val="0"/>
              <w:marBottom w:val="0"/>
              <w:divBdr>
                <w:top w:val="none" w:sz="0" w:space="0" w:color="auto"/>
                <w:left w:val="none" w:sz="0" w:space="0" w:color="auto"/>
                <w:bottom w:val="none" w:sz="0" w:space="0" w:color="auto"/>
                <w:right w:val="none" w:sz="0" w:space="0" w:color="auto"/>
              </w:divBdr>
            </w:div>
          </w:divsChild>
        </w:div>
        <w:div w:id="20921978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8742122">
              <w:marLeft w:val="0"/>
              <w:marRight w:val="0"/>
              <w:marTop w:val="0"/>
              <w:marBottom w:val="0"/>
              <w:divBdr>
                <w:top w:val="none" w:sz="0" w:space="0" w:color="auto"/>
                <w:left w:val="none" w:sz="0" w:space="0" w:color="auto"/>
                <w:bottom w:val="none" w:sz="0" w:space="0" w:color="auto"/>
                <w:right w:val="none" w:sz="0" w:space="0" w:color="auto"/>
              </w:divBdr>
            </w:div>
            <w:div w:id="682976446">
              <w:marLeft w:val="0"/>
              <w:marRight w:val="0"/>
              <w:marTop w:val="0"/>
              <w:marBottom w:val="0"/>
              <w:divBdr>
                <w:top w:val="none" w:sz="0" w:space="0" w:color="auto"/>
                <w:left w:val="none" w:sz="0" w:space="0" w:color="auto"/>
                <w:bottom w:val="none" w:sz="0" w:space="0" w:color="auto"/>
                <w:right w:val="none" w:sz="0" w:space="0" w:color="auto"/>
              </w:divBdr>
            </w:div>
          </w:divsChild>
        </w:div>
        <w:div w:id="1144465343">
          <w:marLeft w:val="1200"/>
          <w:marRight w:val="1200"/>
          <w:marTop w:val="240"/>
          <w:marBottom w:val="240"/>
          <w:divBdr>
            <w:top w:val="none" w:sz="0" w:space="0" w:color="auto"/>
            <w:left w:val="none" w:sz="0" w:space="0" w:color="auto"/>
            <w:bottom w:val="none" w:sz="0" w:space="0" w:color="auto"/>
            <w:right w:val="none" w:sz="0" w:space="0" w:color="auto"/>
          </w:divBdr>
        </w:div>
      </w:divsChild>
    </w:div>
    <w:div w:id="1477333935">
      <w:bodyDiv w:val="1"/>
      <w:marLeft w:val="0"/>
      <w:marRight w:val="0"/>
      <w:marTop w:val="0"/>
      <w:marBottom w:val="0"/>
      <w:divBdr>
        <w:top w:val="none" w:sz="0" w:space="0" w:color="auto"/>
        <w:left w:val="none" w:sz="0" w:space="0" w:color="auto"/>
        <w:bottom w:val="none" w:sz="0" w:space="0" w:color="auto"/>
        <w:right w:val="none" w:sz="0" w:space="0" w:color="auto"/>
      </w:divBdr>
      <w:divsChild>
        <w:div w:id="1472363828">
          <w:marLeft w:val="3451"/>
          <w:marRight w:val="0"/>
          <w:marTop w:val="0"/>
          <w:marBottom w:val="0"/>
          <w:divBdr>
            <w:top w:val="none" w:sz="0" w:space="0" w:color="auto"/>
            <w:left w:val="none" w:sz="0" w:space="0" w:color="auto"/>
            <w:bottom w:val="none" w:sz="0" w:space="0" w:color="auto"/>
            <w:right w:val="none" w:sz="0" w:space="0" w:color="auto"/>
          </w:divBdr>
        </w:div>
      </w:divsChild>
    </w:div>
    <w:div w:id="1486314888">
      <w:bodyDiv w:val="1"/>
      <w:marLeft w:val="0"/>
      <w:marRight w:val="0"/>
      <w:marTop w:val="0"/>
      <w:marBottom w:val="0"/>
      <w:divBdr>
        <w:top w:val="none" w:sz="0" w:space="0" w:color="auto"/>
        <w:left w:val="none" w:sz="0" w:space="0" w:color="auto"/>
        <w:bottom w:val="none" w:sz="0" w:space="0" w:color="auto"/>
        <w:right w:val="none" w:sz="0" w:space="0" w:color="auto"/>
      </w:divBdr>
    </w:div>
    <w:div w:id="1503885399">
      <w:bodyDiv w:val="1"/>
      <w:marLeft w:val="0"/>
      <w:marRight w:val="0"/>
      <w:marTop w:val="0"/>
      <w:marBottom w:val="0"/>
      <w:divBdr>
        <w:top w:val="none" w:sz="0" w:space="0" w:color="auto"/>
        <w:left w:val="none" w:sz="0" w:space="0" w:color="auto"/>
        <w:bottom w:val="none" w:sz="0" w:space="0" w:color="auto"/>
        <w:right w:val="none" w:sz="0" w:space="0" w:color="auto"/>
      </w:divBdr>
    </w:div>
    <w:div w:id="1539589566">
      <w:bodyDiv w:val="1"/>
      <w:marLeft w:val="0"/>
      <w:marRight w:val="0"/>
      <w:marTop w:val="0"/>
      <w:marBottom w:val="0"/>
      <w:divBdr>
        <w:top w:val="none" w:sz="0" w:space="0" w:color="auto"/>
        <w:left w:val="none" w:sz="0" w:space="0" w:color="auto"/>
        <w:bottom w:val="none" w:sz="0" w:space="0" w:color="auto"/>
        <w:right w:val="none" w:sz="0" w:space="0" w:color="auto"/>
      </w:divBdr>
      <w:divsChild>
        <w:div w:id="411853880">
          <w:marLeft w:val="1200"/>
          <w:marRight w:val="1200"/>
          <w:marTop w:val="240"/>
          <w:marBottom w:val="240"/>
          <w:divBdr>
            <w:top w:val="none" w:sz="0" w:space="0" w:color="auto"/>
            <w:left w:val="none" w:sz="0" w:space="0" w:color="auto"/>
            <w:bottom w:val="none" w:sz="0" w:space="0" w:color="auto"/>
            <w:right w:val="none" w:sz="0" w:space="0" w:color="auto"/>
          </w:divBdr>
        </w:div>
      </w:divsChild>
    </w:div>
    <w:div w:id="1558395771">
      <w:bodyDiv w:val="1"/>
      <w:marLeft w:val="0"/>
      <w:marRight w:val="0"/>
      <w:marTop w:val="0"/>
      <w:marBottom w:val="0"/>
      <w:divBdr>
        <w:top w:val="none" w:sz="0" w:space="0" w:color="auto"/>
        <w:left w:val="none" w:sz="0" w:space="0" w:color="auto"/>
        <w:bottom w:val="none" w:sz="0" w:space="0" w:color="auto"/>
        <w:right w:val="none" w:sz="0" w:space="0" w:color="auto"/>
      </w:divBdr>
    </w:div>
    <w:div w:id="1566792487">
      <w:bodyDiv w:val="1"/>
      <w:marLeft w:val="0"/>
      <w:marRight w:val="0"/>
      <w:marTop w:val="0"/>
      <w:marBottom w:val="0"/>
      <w:divBdr>
        <w:top w:val="none" w:sz="0" w:space="0" w:color="auto"/>
        <w:left w:val="none" w:sz="0" w:space="0" w:color="auto"/>
        <w:bottom w:val="none" w:sz="0" w:space="0" w:color="auto"/>
        <w:right w:val="none" w:sz="0" w:space="0" w:color="auto"/>
      </w:divBdr>
      <w:divsChild>
        <w:div w:id="1791389916">
          <w:marLeft w:val="3451"/>
          <w:marRight w:val="0"/>
          <w:marTop w:val="0"/>
          <w:marBottom w:val="0"/>
          <w:divBdr>
            <w:top w:val="none" w:sz="0" w:space="0" w:color="auto"/>
            <w:left w:val="none" w:sz="0" w:space="0" w:color="auto"/>
            <w:bottom w:val="none" w:sz="0" w:space="0" w:color="auto"/>
            <w:right w:val="none" w:sz="0" w:space="0" w:color="auto"/>
          </w:divBdr>
        </w:div>
      </w:divsChild>
    </w:div>
    <w:div w:id="1604730978">
      <w:bodyDiv w:val="1"/>
      <w:marLeft w:val="0"/>
      <w:marRight w:val="0"/>
      <w:marTop w:val="0"/>
      <w:marBottom w:val="0"/>
      <w:divBdr>
        <w:top w:val="none" w:sz="0" w:space="0" w:color="auto"/>
        <w:left w:val="none" w:sz="0" w:space="0" w:color="auto"/>
        <w:bottom w:val="none" w:sz="0" w:space="0" w:color="auto"/>
        <w:right w:val="none" w:sz="0" w:space="0" w:color="auto"/>
      </w:divBdr>
    </w:div>
    <w:div w:id="1651909901">
      <w:bodyDiv w:val="1"/>
      <w:marLeft w:val="0"/>
      <w:marRight w:val="0"/>
      <w:marTop w:val="0"/>
      <w:marBottom w:val="0"/>
      <w:divBdr>
        <w:top w:val="none" w:sz="0" w:space="0" w:color="auto"/>
        <w:left w:val="none" w:sz="0" w:space="0" w:color="auto"/>
        <w:bottom w:val="none" w:sz="0" w:space="0" w:color="auto"/>
        <w:right w:val="none" w:sz="0" w:space="0" w:color="auto"/>
      </w:divBdr>
    </w:div>
    <w:div w:id="1667636484">
      <w:bodyDiv w:val="1"/>
      <w:marLeft w:val="0"/>
      <w:marRight w:val="0"/>
      <w:marTop w:val="0"/>
      <w:marBottom w:val="0"/>
      <w:divBdr>
        <w:top w:val="none" w:sz="0" w:space="0" w:color="auto"/>
        <w:left w:val="none" w:sz="0" w:space="0" w:color="auto"/>
        <w:bottom w:val="none" w:sz="0" w:space="0" w:color="auto"/>
        <w:right w:val="none" w:sz="0" w:space="0" w:color="auto"/>
      </w:divBdr>
    </w:div>
    <w:div w:id="1671445788">
      <w:bodyDiv w:val="1"/>
      <w:marLeft w:val="0"/>
      <w:marRight w:val="0"/>
      <w:marTop w:val="0"/>
      <w:marBottom w:val="0"/>
      <w:divBdr>
        <w:top w:val="none" w:sz="0" w:space="0" w:color="auto"/>
        <w:left w:val="none" w:sz="0" w:space="0" w:color="auto"/>
        <w:bottom w:val="none" w:sz="0" w:space="0" w:color="auto"/>
        <w:right w:val="none" w:sz="0" w:space="0" w:color="auto"/>
      </w:divBdr>
      <w:divsChild>
        <w:div w:id="337850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801607">
      <w:bodyDiv w:val="1"/>
      <w:marLeft w:val="0"/>
      <w:marRight w:val="0"/>
      <w:marTop w:val="0"/>
      <w:marBottom w:val="0"/>
      <w:divBdr>
        <w:top w:val="none" w:sz="0" w:space="0" w:color="auto"/>
        <w:left w:val="none" w:sz="0" w:space="0" w:color="auto"/>
        <w:bottom w:val="none" w:sz="0" w:space="0" w:color="auto"/>
        <w:right w:val="none" w:sz="0" w:space="0" w:color="auto"/>
      </w:divBdr>
    </w:div>
    <w:div w:id="1688294284">
      <w:bodyDiv w:val="1"/>
      <w:marLeft w:val="0"/>
      <w:marRight w:val="0"/>
      <w:marTop w:val="0"/>
      <w:marBottom w:val="0"/>
      <w:divBdr>
        <w:top w:val="none" w:sz="0" w:space="0" w:color="auto"/>
        <w:left w:val="none" w:sz="0" w:space="0" w:color="auto"/>
        <w:bottom w:val="none" w:sz="0" w:space="0" w:color="auto"/>
        <w:right w:val="none" w:sz="0" w:space="0" w:color="auto"/>
      </w:divBdr>
    </w:div>
    <w:div w:id="1782264242">
      <w:bodyDiv w:val="1"/>
      <w:marLeft w:val="0"/>
      <w:marRight w:val="0"/>
      <w:marTop w:val="0"/>
      <w:marBottom w:val="0"/>
      <w:divBdr>
        <w:top w:val="none" w:sz="0" w:space="0" w:color="auto"/>
        <w:left w:val="none" w:sz="0" w:space="0" w:color="auto"/>
        <w:bottom w:val="none" w:sz="0" w:space="0" w:color="auto"/>
        <w:right w:val="none" w:sz="0" w:space="0" w:color="auto"/>
      </w:divBdr>
    </w:div>
    <w:div w:id="1813332797">
      <w:bodyDiv w:val="1"/>
      <w:marLeft w:val="0"/>
      <w:marRight w:val="0"/>
      <w:marTop w:val="0"/>
      <w:marBottom w:val="0"/>
      <w:divBdr>
        <w:top w:val="none" w:sz="0" w:space="0" w:color="auto"/>
        <w:left w:val="none" w:sz="0" w:space="0" w:color="auto"/>
        <w:bottom w:val="none" w:sz="0" w:space="0" w:color="auto"/>
        <w:right w:val="none" w:sz="0" w:space="0" w:color="auto"/>
      </w:divBdr>
    </w:div>
    <w:div w:id="1827160387">
      <w:bodyDiv w:val="1"/>
      <w:marLeft w:val="0"/>
      <w:marRight w:val="0"/>
      <w:marTop w:val="0"/>
      <w:marBottom w:val="0"/>
      <w:divBdr>
        <w:top w:val="none" w:sz="0" w:space="0" w:color="auto"/>
        <w:left w:val="none" w:sz="0" w:space="0" w:color="auto"/>
        <w:bottom w:val="none" w:sz="0" w:space="0" w:color="auto"/>
        <w:right w:val="none" w:sz="0" w:space="0" w:color="auto"/>
      </w:divBdr>
    </w:div>
    <w:div w:id="1836844116">
      <w:bodyDiv w:val="1"/>
      <w:marLeft w:val="0"/>
      <w:marRight w:val="0"/>
      <w:marTop w:val="0"/>
      <w:marBottom w:val="0"/>
      <w:divBdr>
        <w:top w:val="none" w:sz="0" w:space="0" w:color="auto"/>
        <w:left w:val="none" w:sz="0" w:space="0" w:color="auto"/>
        <w:bottom w:val="none" w:sz="0" w:space="0" w:color="auto"/>
        <w:right w:val="none" w:sz="0" w:space="0" w:color="auto"/>
      </w:divBdr>
      <w:divsChild>
        <w:div w:id="1099523155">
          <w:marLeft w:val="1200"/>
          <w:marRight w:val="1200"/>
          <w:marTop w:val="240"/>
          <w:marBottom w:val="240"/>
          <w:divBdr>
            <w:top w:val="none" w:sz="0" w:space="0" w:color="auto"/>
            <w:left w:val="none" w:sz="0" w:space="0" w:color="auto"/>
            <w:bottom w:val="none" w:sz="0" w:space="0" w:color="auto"/>
            <w:right w:val="none" w:sz="0" w:space="0" w:color="auto"/>
          </w:divBdr>
        </w:div>
      </w:divsChild>
    </w:div>
    <w:div w:id="1846363492">
      <w:bodyDiv w:val="1"/>
      <w:marLeft w:val="0"/>
      <w:marRight w:val="0"/>
      <w:marTop w:val="0"/>
      <w:marBottom w:val="0"/>
      <w:divBdr>
        <w:top w:val="none" w:sz="0" w:space="0" w:color="auto"/>
        <w:left w:val="none" w:sz="0" w:space="0" w:color="auto"/>
        <w:bottom w:val="none" w:sz="0" w:space="0" w:color="auto"/>
        <w:right w:val="none" w:sz="0" w:space="0" w:color="auto"/>
      </w:divBdr>
    </w:div>
    <w:div w:id="1872330274">
      <w:bodyDiv w:val="1"/>
      <w:marLeft w:val="0"/>
      <w:marRight w:val="0"/>
      <w:marTop w:val="0"/>
      <w:marBottom w:val="0"/>
      <w:divBdr>
        <w:top w:val="none" w:sz="0" w:space="0" w:color="auto"/>
        <w:left w:val="none" w:sz="0" w:space="0" w:color="auto"/>
        <w:bottom w:val="none" w:sz="0" w:space="0" w:color="auto"/>
        <w:right w:val="none" w:sz="0" w:space="0" w:color="auto"/>
      </w:divBdr>
    </w:div>
    <w:div w:id="1913276712">
      <w:bodyDiv w:val="1"/>
      <w:marLeft w:val="0"/>
      <w:marRight w:val="0"/>
      <w:marTop w:val="0"/>
      <w:marBottom w:val="0"/>
      <w:divBdr>
        <w:top w:val="none" w:sz="0" w:space="0" w:color="auto"/>
        <w:left w:val="none" w:sz="0" w:space="0" w:color="auto"/>
        <w:bottom w:val="none" w:sz="0" w:space="0" w:color="auto"/>
        <w:right w:val="none" w:sz="0" w:space="0" w:color="auto"/>
      </w:divBdr>
    </w:div>
    <w:div w:id="1918199514">
      <w:bodyDiv w:val="1"/>
      <w:marLeft w:val="0"/>
      <w:marRight w:val="0"/>
      <w:marTop w:val="0"/>
      <w:marBottom w:val="0"/>
      <w:divBdr>
        <w:top w:val="none" w:sz="0" w:space="0" w:color="auto"/>
        <w:left w:val="none" w:sz="0" w:space="0" w:color="auto"/>
        <w:bottom w:val="none" w:sz="0" w:space="0" w:color="auto"/>
        <w:right w:val="none" w:sz="0" w:space="0" w:color="auto"/>
      </w:divBdr>
    </w:div>
    <w:div w:id="1951008384">
      <w:bodyDiv w:val="1"/>
      <w:marLeft w:val="0"/>
      <w:marRight w:val="0"/>
      <w:marTop w:val="0"/>
      <w:marBottom w:val="0"/>
      <w:divBdr>
        <w:top w:val="none" w:sz="0" w:space="0" w:color="auto"/>
        <w:left w:val="none" w:sz="0" w:space="0" w:color="auto"/>
        <w:bottom w:val="none" w:sz="0" w:space="0" w:color="auto"/>
        <w:right w:val="none" w:sz="0" w:space="0" w:color="auto"/>
      </w:divBdr>
    </w:div>
    <w:div w:id="2001497961">
      <w:bodyDiv w:val="1"/>
      <w:marLeft w:val="0"/>
      <w:marRight w:val="0"/>
      <w:marTop w:val="0"/>
      <w:marBottom w:val="0"/>
      <w:divBdr>
        <w:top w:val="none" w:sz="0" w:space="0" w:color="auto"/>
        <w:left w:val="none" w:sz="0" w:space="0" w:color="auto"/>
        <w:bottom w:val="none" w:sz="0" w:space="0" w:color="auto"/>
        <w:right w:val="none" w:sz="0" w:space="0" w:color="auto"/>
      </w:divBdr>
    </w:div>
    <w:div w:id="2006787194">
      <w:bodyDiv w:val="1"/>
      <w:marLeft w:val="0"/>
      <w:marRight w:val="0"/>
      <w:marTop w:val="0"/>
      <w:marBottom w:val="0"/>
      <w:divBdr>
        <w:top w:val="none" w:sz="0" w:space="0" w:color="auto"/>
        <w:left w:val="none" w:sz="0" w:space="0" w:color="auto"/>
        <w:bottom w:val="none" w:sz="0" w:space="0" w:color="auto"/>
        <w:right w:val="none" w:sz="0" w:space="0" w:color="auto"/>
      </w:divBdr>
      <w:divsChild>
        <w:div w:id="1633484983">
          <w:marLeft w:val="3312"/>
          <w:marRight w:val="0"/>
          <w:marTop w:val="0"/>
          <w:marBottom w:val="0"/>
          <w:divBdr>
            <w:top w:val="none" w:sz="0" w:space="0" w:color="auto"/>
            <w:left w:val="none" w:sz="0" w:space="0" w:color="auto"/>
            <w:bottom w:val="none" w:sz="0" w:space="0" w:color="auto"/>
            <w:right w:val="none" w:sz="0" w:space="0" w:color="auto"/>
          </w:divBdr>
        </w:div>
      </w:divsChild>
    </w:div>
    <w:div w:id="2029788449">
      <w:bodyDiv w:val="1"/>
      <w:marLeft w:val="0"/>
      <w:marRight w:val="0"/>
      <w:marTop w:val="0"/>
      <w:marBottom w:val="0"/>
      <w:divBdr>
        <w:top w:val="none" w:sz="0" w:space="0" w:color="auto"/>
        <w:left w:val="none" w:sz="0" w:space="0" w:color="auto"/>
        <w:bottom w:val="none" w:sz="0" w:space="0" w:color="auto"/>
        <w:right w:val="none" w:sz="0" w:space="0" w:color="auto"/>
      </w:divBdr>
      <w:divsChild>
        <w:div w:id="1382709209">
          <w:marLeft w:val="3312"/>
          <w:marRight w:val="0"/>
          <w:marTop w:val="0"/>
          <w:marBottom w:val="0"/>
          <w:divBdr>
            <w:top w:val="none" w:sz="0" w:space="0" w:color="auto"/>
            <w:left w:val="none" w:sz="0" w:space="0" w:color="auto"/>
            <w:bottom w:val="none" w:sz="0" w:space="0" w:color="auto"/>
            <w:right w:val="none" w:sz="0" w:space="0" w:color="auto"/>
          </w:divBdr>
        </w:div>
      </w:divsChild>
    </w:div>
    <w:div w:id="2046902403">
      <w:bodyDiv w:val="1"/>
      <w:marLeft w:val="0"/>
      <w:marRight w:val="0"/>
      <w:marTop w:val="0"/>
      <w:marBottom w:val="0"/>
      <w:divBdr>
        <w:top w:val="none" w:sz="0" w:space="0" w:color="auto"/>
        <w:left w:val="none" w:sz="0" w:space="0" w:color="auto"/>
        <w:bottom w:val="none" w:sz="0" w:space="0" w:color="auto"/>
        <w:right w:val="none" w:sz="0" w:space="0" w:color="auto"/>
      </w:divBdr>
      <w:divsChild>
        <w:div w:id="2030451933">
          <w:marLeft w:val="3312"/>
          <w:marRight w:val="0"/>
          <w:marTop w:val="0"/>
          <w:marBottom w:val="0"/>
          <w:divBdr>
            <w:top w:val="none" w:sz="0" w:space="0" w:color="auto"/>
            <w:left w:val="none" w:sz="0" w:space="0" w:color="auto"/>
            <w:bottom w:val="none" w:sz="0" w:space="0" w:color="auto"/>
            <w:right w:val="none" w:sz="0" w:space="0" w:color="auto"/>
          </w:divBdr>
        </w:div>
      </w:divsChild>
    </w:div>
    <w:div w:id="2119711568">
      <w:bodyDiv w:val="1"/>
      <w:marLeft w:val="0"/>
      <w:marRight w:val="0"/>
      <w:marTop w:val="0"/>
      <w:marBottom w:val="0"/>
      <w:divBdr>
        <w:top w:val="none" w:sz="0" w:space="0" w:color="auto"/>
        <w:left w:val="none" w:sz="0" w:space="0" w:color="auto"/>
        <w:bottom w:val="none" w:sz="0" w:space="0" w:color="auto"/>
        <w:right w:val="none" w:sz="0" w:space="0" w:color="auto"/>
      </w:divBdr>
    </w:div>
    <w:div w:id="2141533276">
      <w:bodyDiv w:val="1"/>
      <w:marLeft w:val="0"/>
      <w:marRight w:val="0"/>
      <w:marTop w:val="0"/>
      <w:marBottom w:val="0"/>
      <w:divBdr>
        <w:top w:val="none" w:sz="0" w:space="0" w:color="auto"/>
        <w:left w:val="none" w:sz="0" w:space="0" w:color="auto"/>
        <w:bottom w:val="none" w:sz="0" w:space="0" w:color="auto"/>
        <w:right w:val="none" w:sz="0" w:space="0" w:color="auto"/>
      </w:divBdr>
      <w:divsChild>
        <w:div w:id="335959982">
          <w:marLeft w:val="3312"/>
          <w:marRight w:val="0"/>
          <w:marTop w:val="0"/>
          <w:marBottom w:val="0"/>
          <w:divBdr>
            <w:top w:val="none" w:sz="0" w:space="0" w:color="auto"/>
            <w:left w:val="none" w:sz="0" w:space="0" w:color="auto"/>
            <w:bottom w:val="none" w:sz="0" w:space="0" w:color="auto"/>
            <w:right w:val="none" w:sz="0" w:space="0" w:color="auto"/>
          </w:divBdr>
        </w:div>
        <w:div w:id="14242978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718348">
              <w:marLeft w:val="0"/>
              <w:marRight w:val="0"/>
              <w:marTop w:val="0"/>
              <w:marBottom w:val="0"/>
              <w:divBdr>
                <w:top w:val="none" w:sz="0" w:space="0" w:color="auto"/>
                <w:left w:val="none" w:sz="0" w:space="0" w:color="auto"/>
                <w:bottom w:val="none" w:sz="0" w:space="0" w:color="auto"/>
                <w:right w:val="none" w:sz="0" w:space="0" w:color="auto"/>
              </w:divBdr>
            </w:div>
            <w:div w:id="1219123719">
              <w:marLeft w:val="0"/>
              <w:marRight w:val="0"/>
              <w:marTop w:val="0"/>
              <w:marBottom w:val="0"/>
              <w:divBdr>
                <w:top w:val="none" w:sz="0" w:space="0" w:color="auto"/>
                <w:left w:val="none" w:sz="0" w:space="0" w:color="auto"/>
                <w:bottom w:val="none" w:sz="0" w:space="0" w:color="auto"/>
                <w:right w:val="none" w:sz="0" w:space="0" w:color="auto"/>
              </w:divBdr>
            </w:div>
            <w:div w:id="1748726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vil.sorbonne-universite.site/corpus/mdf-italie/mercure-italie_1909" TargetMode="External"/><Relationship Id="rId13" Type="http://schemas.openxmlformats.org/officeDocument/2006/relationships/hyperlink" Target="http://obvil.sorbonne-universite.site/corpus/mdf-italie/mercure-italie_1909" TargetMode="External"/><Relationship Id="rId18" Type="http://schemas.openxmlformats.org/officeDocument/2006/relationships/hyperlink" Target="http://obvil.sorbonne-universite.site/corpus/mdf-italie/mercure-italie_1909" TargetMode="External"/><Relationship Id="rId26" Type="http://schemas.openxmlformats.org/officeDocument/2006/relationships/hyperlink" Target="http://obvil.sorbonne-universite.site/corpus/mdf-italie/mercure-italie_1909" TargetMode="External"/><Relationship Id="rId3" Type="http://schemas.openxmlformats.org/officeDocument/2006/relationships/webSettings" Target="webSettings.xml"/><Relationship Id="rId21" Type="http://schemas.openxmlformats.org/officeDocument/2006/relationships/hyperlink" Target="http://obvil.sorbonne-universite.site/corpus/mdf-italie/mercure-italie_1909" TargetMode="External"/><Relationship Id="rId34" Type="http://schemas.openxmlformats.org/officeDocument/2006/relationships/hyperlink" Target="http://obvil.sorbonne-universite.site/corpus/mdf-italie/mercure-italie_1909" TargetMode="External"/><Relationship Id="rId7" Type="http://schemas.microsoft.com/office/2016/09/relationships/commentsIds" Target="commentsIds.xml"/><Relationship Id="rId12" Type="http://schemas.openxmlformats.org/officeDocument/2006/relationships/hyperlink" Target="http://obvil.sorbonne-universite.site/corpus/mdf-italie/mercure-italie_1909" TargetMode="External"/><Relationship Id="rId17" Type="http://schemas.openxmlformats.org/officeDocument/2006/relationships/hyperlink" Target="http://obvil.sorbonne-universite.site/corpus/mdf-italie/mercure-italie_1909" TargetMode="External"/><Relationship Id="rId25" Type="http://schemas.openxmlformats.org/officeDocument/2006/relationships/hyperlink" Target="http://obvil.sorbonne-universite.site/corpus/mdf-italie/mercure-italie_1909" TargetMode="External"/><Relationship Id="rId33" Type="http://schemas.openxmlformats.org/officeDocument/2006/relationships/hyperlink" Target="http://obvil.sorbonne-universite.site/corpus/mdf-italie/mercure-italie_1909" TargetMode="External"/><Relationship Id="rId2" Type="http://schemas.openxmlformats.org/officeDocument/2006/relationships/settings" Target="settings.xml"/><Relationship Id="rId16" Type="http://schemas.openxmlformats.org/officeDocument/2006/relationships/hyperlink" Target="http://obvil.sorbonne-universite.site/corpus/mdf-italie/mercure-italie_1909" TargetMode="External"/><Relationship Id="rId20" Type="http://schemas.openxmlformats.org/officeDocument/2006/relationships/hyperlink" Target="http://obvil.sorbonne-universite.site/corpus/mdf-italie/mercure-italie_1909" TargetMode="External"/><Relationship Id="rId29" Type="http://schemas.openxmlformats.org/officeDocument/2006/relationships/hyperlink" Target="http://obvil.sorbonne-universite.site/corpus/mdf-italie/mercure-italie_1909"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obvil.sorbonne-universite.site/corpus/mdf-italie/mercure-italie_1909" TargetMode="External"/><Relationship Id="rId24" Type="http://schemas.openxmlformats.org/officeDocument/2006/relationships/hyperlink" Target="http://obvil.sorbonne-universite.site/corpus/mdf-italie/mercure-italie_1909" TargetMode="External"/><Relationship Id="rId32" Type="http://schemas.openxmlformats.org/officeDocument/2006/relationships/hyperlink" Target="http://obvil.sorbonne-universite.site/corpus/mdf-italie/mercure-italie_1909" TargetMode="External"/><Relationship Id="rId37"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obvil.sorbonne-universite.site/corpus/mdf-italie/mercure-italie_1909" TargetMode="External"/><Relationship Id="rId23" Type="http://schemas.openxmlformats.org/officeDocument/2006/relationships/hyperlink" Target="http://obvil.sorbonne-universite.site/corpus/mdf-italie/mercure-italie_1909" TargetMode="External"/><Relationship Id="rId28" Type="http://schemas.openxmlformats.org/officeDocument/2006/relationships/hyperlink" Target="http://obvil.sorbonne-universite.site/corpus/mdf-italie/mercure-italie_1909" TargetMode="External"/><Relationship Id="rId36" Type="http://schemas.microsoft.com/office/2011/relationships/people" Target="people.xml"/><Relationship Id="rId10" Type="http://schemas.openxmlformats.org/officeDocument/2006/relationships/hyperlink" Target="http://obvil.sorbonne-universite.site/corpus/mdf-italie/mercure-italie_1909" TargetMode="External"/><Relationship Id="rId19" Type="http://schemas.openxmlformats.org/officeDocument/2006/relationships/hyperlink" Target="http://obvil.sorbonne-universite.site/corpus/mdf-italie/mercure-italie_1909" TargetMode="External"/><Relationship Id="rId31" Type="http://schemas.openxmlformats.org/officeDocument/2006/relationships/hyperlink" Target="http://obvil.sorbonne-universite.site/corpus/mdf-italie/mercure-italie_1909" TargetMode="External"/><Relationship Id="rId4" Type="http://schemas.openxmlformats.org/officeDocument/2006/relationships/hyperlink" Target="http://obvil.sorbonne-universite.site/corpus/mdf-italie/mercure-italie_1909" TargetMode="External"/><Relationship Id="rId9" Type="http://schemas.openxmlformats.org/officeDocument/2006/relationships/hyperlink" Target="http://obvil.sorbonne-universite.site/corpus/mdf-italie/mercure-italie_1909" TargetMode="External"/><Relationship Id="rId14" Type="http://schemas.openxmlformats.org/officeDocument/2006/relationships/hyperlink" Target="http://obvil.sorbonne-universite.site/corpus/mdf-italie/mercure-italie_1909" TargetMode="External"/><Relationship Id="rId22" Type="http://schemas.openxmlformats.org/officeDocument/2006/relationships/hyperlink" Target="http://obvil.sorbonne-universite.site/corpus/mdf-italie/mercure-italie_1909" TargetMode="External"/><Relationship Id="rId27" Type="http://schemas.openxmlformats.org/officeDocument/2006/relationships/hyperlink" Target="http://obvil.sorbonne-universite.site/corpus/mdf-italie/mercure-italie_1909" TargetMode="External"/><Relationship Id="rId30" Type="http://schemas.openxmlformats.org/officeDocument/2006/relationships/hyperlink" Target="http://obvil.sorbonne-universite.site/corpus/mdf-italie/mercure-italie_1909"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52</Pages>
  <Words>22409</Words>
  <Characters>123252</Characters>
  <Application>Microsoft Office Word</Application>
  <DocSecurity>0</DocSecurity>
  <Lines>1027</Lines>
  <Paragraphs>290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Marguerite-Marie Bordry</dc:creator>
  <cp:keywords/>
  <dc:description/>
  <cp:lastModifiedBy>Marguerite-Marie Bordry</cp:lastModifiedBy>
  <cp:revision>104</cp:revision>
  <dcterms:created xsi:type="dcterms:W3CDTF">2019-02-07T14:40:00Z</dcterms:created>
  <dcterms:modified xsi:type="dcterms:W3CDTF">2019-02-08T16:26:00Z</dcterms:modified>
</cp:coreProperties>
</file>