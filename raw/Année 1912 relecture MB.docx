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A2EE4" w14:textId="77777777" w:rsidR="00936D2A" w:rsidRDefault="00D172A9" w:rsidP="00D172A9">
      <w:pPr>
        <w:jc w:val="center"/>
      </w:pPr>
      <w:r>
        <w:t xml:space="preserve">Relecture </w:t>
      </w:r>
      <w:r>
        <w:rPr>
          <w:i/>
        </w:rPr>
        <w:t>Mercure de France</w:t>
      </w:r>
      <w:r>
        <w:t xml:space="preserve"> – année 1912</w:t>
      </w:r>
    </w:p>
    <w:p w14:paraId="1D65C29D" w14:textId="77777777" w:rsidR="00D172A9" w:rsidRDefault="00D172A9" w:rsidP="00D172A9">
      <w:pPr>
        <w:jc w:val="center"/>
      </w:pPr>
    </w:p>
    <w:p w14:paraId="63E7B615" w14:textId="77777777" w:rsidR="00D172A9" w:rsidRPr="00D172A9" w:rsidRDefault="00D172A9" w:rsidP="00D172A9">
      <w:pPr>
        <w:shd w:val="clear" w:color="auto" w:fill="F3F2EC"/>
        <w:jc w:val="center"/>
        <w:rPr>
          <w:rFonts w:ascii="Georgia" w:eastAsia="Times New Roman" w:hAnsi="Georgia" w:cs="Times New Roman"/>
          <w:color w:val="161616"/>
          <w:szCs w:val="24"/>
          <w:lang w:eastAsia="fr-FR"/>
        </w:rPr>
      </w:pPr>
      <w:r w:rsidRPr="00D172A9">
        <w:rPr>
          <w:rFonts w:ascii="Georgia" w:eastAsia="Times New Roman" w:hAnsi="Georgia" w:cs="Times New Roman"/>
          <w:color w:val="161616"/>
          <w:szCs w:val="24"/>
          <w:lang w:eastAsia="fr-FR"/>
        </w:rPr>
        <w:t>1912</w:t>
      </w:r>
    </w:p>
    <w:p w14:paraId="4B41348C" w14:textId="77777777" w:rsidR="00D172A9" w:rsidRPr="00D172A9" w:rsidRDefault="00D172A9" w:rsidP="00D172A9">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D172A9">
        <w:rPr>
          <w:rFonts w:ascii="Georgia" w:eastAsia="Times New Roman" w:hAnsi="Georgia" w:cs="Times New Roman"/>
          <w:color w:val="161616"/>
          <w:kern w:val="36"/>
          <w:sz w:val="36"/>
          <w:szCs w:val="36"/>
          <w:lang w:eastAsia="fr-FR"/>
        </w:rPr>
        <w:t>Articles du </w:t>
      </w:r>
      <w:r w:rsidRPr="00D172A9">
        <w:rPr>
          <w:rFonts w:ascii="Georgia" w:eastAsia="Times New Roman" w:hAnsi="Georgia" w:cs="Times New Roman"/>
          <w:i/>
          <w:iCs/>
          <w:color w:val="161616"/>
          <w:kern w:val="36"/>
          <w:sz w:val="36"/>
          <w:szCs w:val="36"/>
          <w:lang w:eastAsia="fr-FR"/>
        </w:rPr>
        <w:t>Mercure de France</w:t>
      </w:r>
      <w:r w:rsidRPr="00D172A9">
        <w:rPr>
          <w:rFonts w:ascii="Georgia" w:eastAsia="Times New Roman" w:hAnsi="Georgia" w:cs="Times New Roman"/>
          <w:color w:val="161616"/>
          <w:kern w:val="36"/>
          <w:sz w:val="36"/>
          <w:szCs w:val="36"/>
          <w:lang w:eastAsia="fr-FR"/>
        </w:rPr>
        <w:t>, année 1912</w:t>
      </w:r>
    </w:p>
    <w:p w14:paraId="1F89AE6F" w14:textId="77777777" w:rsidR="00CA10B2" w:rsidRDefault="00CA10B2" w:rsidP="00CA10B2">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XCV, numéro 349, 1</w:t>
      </w:r>
      <w:r>
        <w:rPr>
          <w:rFonts w:ascii="Source Sans Pro" w:hAnsi="Source Sans Pro"/>
          <w:b/>
          <w:bCs/>
          <w:color w:val="161616"/>
          <w:sz w:val="23"/>
          <w:szCs w:val="23"/>
          <w:vertAlign w:val="superscript"/>
        </w:rPr>
        <w:t>er</w:t>
      </w:r>
      <w:r>
        <w:rPr>
          <w:rFonts w:ascii="Source Sans Pro" w:hAnsi="Source Sans Pro"/>
          <w:b/>
          <w:bCs/>
          <w:color w:val="161616"/>
          <w:sz w:val="31"/>
          <w:szCs w:val="31"/>
        </w:rPr>
        <w:t> janvier 1912</w:t>
      </w:r>
      <w:hyperlink r:id="rId4" w:anchor="body-1" w:history="1">
        <w:r>
          <w:rPr>
            <w:rStyle w:val="Lienhypertexte"/>
            <w:rFonts w:ascii="Source Sans Pro" w:hAnsi="Source Sans Pro"/>
            <w:b/>
            <w:bCs/>
            <w:color w:val="808080"/>
            <w:sz w:val="19"/>
            <w:szCs w:val="19"/>
          </w:rPr>
          <w:t> §</w:t>
        </w:r>
      </w:hyperlink>
    </w:p>
    <w:p w14:paraId="7FF5AE6A" w14:textId="77777777" w:rsidR="00977E91" w:rsidRPr="00977E91" w:rsidRDefault="00977E91" w:rsidP="00977E91">
      <w:pPr>
        <w:spacing w:before="240" w:after="240"/>
        <w:jc w:val="left"/>
        <w:outlineLvl w:val="2"/>
        <w:rPr>
          <w:rFonts w:ascii="Source Sans Pro" w:eastAsia="Times New Roman" w:hAnsi="Source Sans Pro" w:cs="Times New Roman"/>
          <w:b/>
          <w:bCs/>
          <w:sz w:val="27"/>
          <w:szCs w:val="27"/>
          <w:lang w:eastAsia="fr-FR"/>
        </w:rPr>
      </w:pPr>
      <w:r w:rsidRPr="00977E91">
        <w:rPr>
          <w:rFonts w:ascii="Source Sans Pro" w:eastAsia="Times New Roman" w:hAnsi="Source Sans Pro" w:cs="Times New Roman"/>
          <w:b/>
          <w:bCs/>
          <w:sz w:val="27"/>
          <w:szCs w:val="27"/>
          <w:lang w:eastAsia="fr-FR"/>
        </w:rPr>
        <w:t>Art ancien. </w:t>
      </w:r>
      <w:r w:rsidRPr="00977E91">
        <w:rPr>
          <w:rFonts w:ascii="Source Sans Pro" w:eastAsia="Times New Roman" w:hAnsi="Source Sans Pro" w:cs="Times New Roman"/>
          <w:b/>
          <w:bCs/>
          <w:sz w:val="17"/>
          <w:szCs w:val="17"/>
          <w:lang w:eastAsia="fr-FR"/>
        </w:rPr>
        <w:br/>
      </w:r>
      <w:r w:rsidRPr="00977E91">
        <w:rPr>
          <w:rFonts w:ascii="Source Sans Pro" w:eastAsia="Times New Roman" w:hAnsi="Source Sans Pro" w:cs="Times New Roman"/>
          <w:b/>
          <w:bCs/>
          <w:sz w:val="27"/>
          <w:szCs w:val="27"/>
          <w:lang w:eastAsia="fr-FR"/>
        </w:rPr>
        <w:t>L. </w:t>
      </w:r>
      <w:proofErr w:type="spellStart"/>
      <w:r w:rsidRPr="00977E91">
        <w:rPr>
          <w:rFonts w:ascii="Source Sans Pro" w:eastAsia="Times New Roman" w:hAnsi="Source Sans Pro" w:cs="Times New Roman"/>
          <w:b/>
          <w:bCs/>
          <w:sz w:val="27"/>
          <w:szCs w:val="27"/>
          <w:lang w:eastAsia="fr-FR"/>
        </w:rPr>
        <w:t>Gielly</w:t>
      </w:r>
      <w:proofErr w:type="spellEnd"/>
      <w:r w:rsidRPr="00977E91">
        <w:rPr>
          <w:rFonts w:ascii="Source Sans Pro" w:eastAsia="Times New Roman" w:hAnsi="Source Sans Pro" w:cs="Times New Roman"/>
          <w:b/>
          <w:bCs/>
          <w:sz w:val="27"/>
          <w:szCs w:val="27"/>
          <w:lang w:eastAsia="fr-FR"/>
        </w:rPr>
        <w:t>, </w:t>
      </w:r>
      <w:r w:rsidRPr="00977E91">
        <w:rPr>
          <w:rFonts w:ascii="Source Sans Pro" w:eastAsia="Times New Roman" w:hAnsi="Source Sans Pro" w:cs="Times New Roman"/>
          <w:b/>
          <w:bCs/>
          <w:i/>
          <w:iCs/>
          <w:sz w:val="27"/>
          <w:szCs w:val="27"/>
          <w:lang w:eastAsia="fr-FR"/>
        </w:rPr>
        <w:t>Le Sodoma</w:t>
      </w:r>
      <w:r w:rsidRPr="00977E91">
        <w:rPr>
          <w:rFonts w:ascii="Source Sans Pro" w:eastAsia="Times New Roman" w:hAnsi="Source Sans Pro" w:cs="Times New Roman"/>
          <w:b/>
          <w:bCs/>
          <w:sz w:val="27"/>
          <w:szCs w:val="27"/>
          <w:lang w:eastAsia="fr-FR"/>
        </w:rPr>
        <w:t> (188 p. in-16 + 24 </w:t>
      </w:r>
      <w:proofErr w:type="spellStart"/>
      <w:r w:rsidRPr="00977E91">
        <w:rPr>
          <w:rFonts w:ascii="Source Sans Pro" w:eastAsia="Times New Roman" w:hAnsi="Source Sans Pro" w:cs="Times New Roman"/>
          <w:b/>
          <w:bCs/>
          <w:sz w:val="27"/>
          <w:szCs w:val="27"/>
          <w:lang w:eastAsia="fr-FR"/>
        </w:rPr>
        <w:t>grav</w:t>
      </w:r>
      <w:proofErr w:type="spellEnd"/>
      <w:r w:rsidRPr="00977E91">
        <w:rPr>
          <w:rFonts w:ascii="Source Sans Pro" w:eastAsia="Times New Roman" w:hAnsi="Source Sans Pro" w:cs="Times New Roman"/>
          <w:b/>
          <w:bCs/>
          <w:sz w:val="27"/>
          <w:szCs w:val="27"/>
          <w:lang w:eastAsia="fr-FR"/>
        </w:rPr>
        <w:t>. Plon, 3 </w:t>
      </w:r>
      <w:proofErr w:type="spellStart"/>
      <w:r w:rsidRPr="00977E91">
        <w:rPr>
          <w:rFonts w:ascii="Source Sans Pro" w:eastAsia="Times New Roman" w:hAnsi="Source Sans Pro" w:cs="Times New Roman"/>
          <w:b/>
          <w:bCs/>
          <w:sz w:val="27"/>
          <w:szCs w:val="27"/>
          <w:lang w:eastAsia="fr-FR"/>
        </w:rPr>
        <w:t>fr.</w:t>
      </w:r>
      <w:proofErr w:type="spellEnd"/>
      <w:r w:rsidRPr="00977E91">
        <w:rPr>
          <w:rFonts w:ascii="Source Sans Pro" w:eastAsia="Times New Roman" w:hAnsi="Source Sans Pro" w:cs="Times New Roman"/>
          <w:b/>
          <w:bCs/>
          <w:sz w:val="27"/>
          <w:szCs w:val="27"/>
          <w:lang w:eastAsia="fr-FR"/>
        </w:rPr>
        <w:t> 50)</w:t>
      </w:r>
    </w:p>
    <w:p w14:paraId="0F310D66" w14:textId="77777777" w:rsidR="00977E91" w:rsidRPr="00977E91" w:rsidRDefault="00977E91" w:rsidP="00977E91">
      <w:pPr>
        <w:jc w:val="righ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 xml:space="preserve">Tristan </w:t>
      </w:r>
      <w:proofErr w:type="spellStart"/>
      <w:r w:rsidRPr="00977E91">
        <w:rPr>
          <w:rFonts w:ascii="Times New Roman" w:eastAsia="Times New Roman" w:hAnsi="Times New Roman" w:cs="Times New Roman"/>
          <w:szCs w:val="24"/>
          <w:lang w:eastAsia="fr-FR"/>
        </w:rPr>
        <w:t>Leclère</w:t>
      </w:r>
      <w:proofErr w:type="spellEnd"/>
      <w:r w:rsidRPr="00977E91">
        <w:rPr>
          <w:rFonts w:ascii="Times New Roman" w:eastAsia="Times New Roman" w:hAnsi="Times New Roman" w:cs="Times New Roman"/>
          <w:szCs w:val="24"/>
          <w:lang w:eastAsia="fr-FR"/>
        </w:rPr>
        <w:t xml:space="preserve"> [Tristan Klingsor].</w:t>
      </w:r>
    </w:p>
    <w:p w14:paraId="67DBC351" w14:textId="77777777" w:rsidR="00977E91" w:rsidRPr="00977E91" w:rsidRDefault="00977E91" w:rsidP="00977E91">
      <w:pPr>
        <w:rPr>
          <w:rFonts w:ascii="Verdana" w:eastAsia="Times New Roman" w:hAnsi="Verdana" w:cs="Times New Roman"/>
          <w:sz w:val="21"/>
          <w:szCs w:val="21"/>
          <w:lang w:eastAsia="fr-FR"/>
        </w:rPr>
      </w:pPr>
      <w:r w:rsidRPr="00977E91">
        <w:rPr>
          <w:rFonts w:ascii="Verdana" w:eastAsia="Times New Roman" w:hAnsi="Verdana" w:cs="Times New Roman"/>
          <w:sz w:val="21"/>
          <w:szCs w:val="21"/>
          <w:lang w:eastAsia="fr-FR"/>
        </w:rPr>
        <w:t>Tome XCV, numéro 349, 1</w:t>
      </w:r>
      <w:r w:rsidRPr="00977E91">
        <w:rPr>
          <w:rFonts w:ascii="Verdana" w:eastAsia="Times New Roman" w:hAnsi="Verdana" w:cs="Times New Roman"/>
          <w:sz w:val="16"/>
          <w:szCs w:val="16"/>
          <w:vertAlign w:val="superscript"/>
          <w:lang w:eastAsia="fr-FR"/>
        </w:rPr>
        <w:t>er</w:t>
      </w:r>
      <w:r w:rsidRPr="00977E91">
        <w:rPr>
          <w:rFonts w:ascii="Verdana" w:eastAsia="Times New Roman" w:hAnsi="Verdana" w:cs="Times New Roman"/>
          <w:sz w:val="21"/>
          <w:szCs w:val="21"/>
          <w:lang w:eastAsia="fr-FR"/>
        </w:rPr>
        <w:t> janvier 1912, p. 194-198 [196].</w:t>
      </w:r>
    </w:p>
    <w:p w14:paraId="74E0DC47"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Dans la même collection, celle des </w:t>
      </w:r>
      <w:r w:rsidRPr="00977E91">
        <w:rPr>
          <w:rFonts w:ascii="Times New Roman" w:eastAsia="Times New Roman" w:hAnsi="Times New Roman" w:cs="Times New Roman"/>
          <w:i/>
          <w:iCs/>
          <w:szCs w:val="24"/>
          <w:lang w:eastAsia="fr-FR"/>
        </w:rPr>
        <w:t>Maîtres de l’Art</w:t>
      </w:r>
      <w:r w:rsidRPr="00977E91">
        <w:rPr>
          <w:rFonts w:ascii="Times New Roman" w:eastAsia="Times New Roman" w:hAnsi="Times New Roman" w:cs="Times New Roman"/>
          <w:szCs w:val="24"/>
          <w:lang w:eastAsia="fr-FR"/>
        </w:rPr>
        <w:t>, M. L. </w:t>
      </w:r>
      <w:proofErr w:type="spellStart"/>
      <w:r w:rsidRPr="00977E91">
        <w:rPr>
          <w:rFonts w:ascii="Times New Roman" w:eastAsia="Times New Roman" w:hAnsi="Times New Roman" w:cs="Times New Roman"/>
          <w:szCs w:val="24"/>
          <w:lang w:eastAsia="fr-FR"/>
        </w:rPr>
        <w:t>Gielli</w:t>
      </w:r>
      <w:proofErr w:type="spellEnd"/>
      <w:r w:rsidRPr="00977E91">
        <w:rPr>
          <w:rFonts w:ascii="Times New Roman" w:eastAsia="Times New Roman" w:hAnsi="Times New Roman" w:cs="Times New Roman"/>
          <w:szCs w:val="24"/>
          <w:lang w:eastAsia="fr-FR"/>
        </w:rPr>
        <w:t xml:space="preserve">, vient de publier un ouvrage sur </w:t>
      </w:r>
      <w:proofErr w:type="spellStart"/>
      <w:r w:rsidRPr="00977E91">
        <w:rPr>
          <w:rFonts w:ascii="Times New Roman" w:eastAsia="Times New Roman" w:hAnsi="Times New Roman" w:cs="Times New Roman"/>
          <w:szCs w:val="24"/>
          <w:lang w:eastAsia="fr-FR"/>
        </w:rPr>
        <w:t>Giovann</w:t>
      </w:r>
      <w:proofErr w:type="spellEnd"/>
      <w:r w:rsidRPr="00977E91">
        <w:rPr>
          <w:rFonts w:ascii="Times New Roman" w:eastAsia="Times New Roman" w:hAnsi="Times New Roman" w:cs="Times New Roman"/>
          <w:szCs w:val="24"/>
          <w:lang w:eastAsia="fr-FR"/>
        </w:rPr>
        <w:t xml:space="preserve">-Antonio </w:t>
      </w:r>
      <w:proofErr w:type="spellStart"/>
      <w:r w:rsidRPr="00977E91">
        <w:rPr>
          <w:rFonts w:ascii="Times New Roman" w:eastAsia="Times New Roman" w:hAnsi="Times New Roman" w:cs="Times New Roman"/>
          <w:szCs w:val="24"/>
          <w:lang w:eastAsia="fr-FR"/>
        </w:rPr>
        <w:t>Bazzi</w:t>
      </w:r>
      <w:proofErr w:type="spellEnd"/>
      <w:r w:rsidRPr="00977E91">
        <w:rPr>
          <w:rFonts w:ascii="Times New Roman" w:eastAsia="Times New Roman" w:hAnsi="Times New Roman" w:cs="Times New Roman"/>
          <w:szCs w:val="24"/>
          <w:lang w:eastAsia="fr-FR"/>
        </w:rPr>
        <w:t>, dit </w:t>
      </w:r>
      <w:r w:rsidRPr="00977E91">
        <w:rPr>
          <w:rFonts w:ascii="Times New Roman" w:eastAsia="Times New Roman" w:hAnsi="Times New Roman" w:cs="Times New Roman"/>
          <w:i/>
          <w:iCs/>
          <w:szCs w:val="24"/>
          <w:lang w:eastAsia="fr-FR"/>
        </w:rPr>
        <w:t>le Sodoma</w:t>
      </w:r>
      <w:r w:rsidRPr="00977E91">
        <w:rPr>
          <w:rFonts w:ascii="Times New Roman" w:eastAsia="Times New Roman" w:hAnsi="Times New Roman" w:cs="Times New Roman"/>
          <w:szCs w:val="24"/>
          <w:lang w:eastAsia="fr-FR"/>
        </w:rPr>
        <w:t xml:space="preserve">. Il montre que le Sodoma ne subit qu’indirectement l’ascendant du Vinci, et que </w:t>
      </w:r>
      <w:proofErr w:type="spellStart"/>
      <w:r w:rsidRPr="00977E91">
        <w:rPr>
          <w:rFonts w:ascii="Times New Roman" w:eastAsia="Times New Roman" w:hAnsi="Times New Roman" w:cs="Times New Roman"/>
          <w:szCs w:val="24"/>
          <w:lang w:eastAsia="fr-FR"/>
        </w:rPr>
        <w:t>Giovann</w:t>
      </w:r>
      <w:proofErr w:type="spellEnd"/>
      <w:r w:rsidRPr="00977E91">
        <w:rPr>
          <w:rFonts w:ascii="Times New Roman" w:eastAsia="Times New Roman" w:hAnsi="Times New Roman" w:cs="Times New Roman"/>
          <w:szCs w:val="24"/>
          <w:lang w:eastAsia="fr-FR"/>
        </w:rPr>
        <w:t xml:space="preserve">-Antonio, né à Verceil en 1477, fut dès l’âge de treize ans mis en apprentissage chez Martino </w:t>
      </w:r>
      <w:proofErr w:type="spellStart"/>
      <w:r w:rsidRPr="00977E91">
        <w:rPr>
          <w:rFonts w:ascii="Times New Roman" w:eastAsia="Times New Roman" w:hAnsi="Times New Roman" w:cs="Times New Roman"/>
          <w:szCs w:val="24"/>
          <w:lang w:eastAsia="fr-FR"/>
        </w:rPr>
        <w:t>Spanzotti</w:t>
      </w:r>
      <w:proofErr w:type="spellEnd"/>
      <w:r w:rsidRPr="00977E91">
        <w:rPr>
          <w:rFonts w:ascii="Times New Roman" w:eastAsia="Times New Roman" w:hAnsi="Times New Roman" w:cs="Times New Roman"/>
          <w:szCs w:val="24"/>
          <w:lang w:eastAsia="fr-FR"/>
        </w:rPr>
        <w:t>, petit maître attardé dans les formules quattrocentistes, dont la </w:t>
      </w:r>
      <w:r w:rsidRPr="00977E91">
        <w:rPr>
          <w:rFonts w:ascii="Times New Roman" w:eastAsia="Times New Roman" w:hAnsi="Times New Roman" w:cs="Times New Roman"/>
          <w:i/>
          <w:iCs/>
          <w:szCs w:val="24"/>
          <w:lang w:eastAsia="fr-FR"/>
        </w:rPr>
        <w:t>Vierge</w:t>
      </w:r>
      <w:r w:rsidRPr="00977E91">
        <w:rPr>
          <w:rFonts w:ascii="Times New Roman" w:eastAsia="Times New Roman" w:hAnsi="Times New Roman" w:cs="Times New Roman"/>
          <w:szCs w:val="24"/>
          <w:lang w:eastAsia="fr-FR"/>
        </w:rPr>
        <w:t xml:space="preserve"> du musée de Turin ne manque cependant pas d’un certain charme archaïque. Si les œuvres de chevalet de Sodoma sont d’un faire mince et lisse, peu agréable, par contre les fresques ont conservé une ampleur de métier et un pouvoir de séduction incomparables. Celles du couvent de Monte </w:t>
      </w:r>
      <w:proofErr w:type="spellStart"/>
      <w:r w:rsidRPr="00977E91">
        <w:rPr>
          <w:rFonts w:ascii="Times New Roman" w:eastAsia="Times New Roman" w:hAnsi="Times New Roman" w:cs="Times New Roman"/>
          <w:szCs w:val="24"/>
          <w:lang w:eastAsia="fr-FR"/>
        </w:rPr>
        <w:t>Oliveto</w:t>
      </w:r>
      <w:proofErr w:type="spellEnd"/>
      <w:r w:rsidRPr="00977E91">
        <w:rPr>
          <w:rFonts w:ascii="Times New Roman" w:eastAsia="Times New Roman" w:hAnsi="Times New Roman" w:cs="Times New Roman"/>
          <w:szCs w:val="24"/>
          <w:lang w:eastAsia="fr-FR"/>
        </w:rPr>
        <w:t>, entre autres le fragment des </w:t>
      </w:r>
      <w:r w:rsidRPr="00977E91">
        <w:rPr>
          <w:rFonts w:ascii="Times New Roman" w:eastAsia="Times New Roman" w:hAnsi="Times New Roman" w:cs="Times New Roman"/>
          <w:i/>
          <w:iCs/>
          <w:szCs w:val="24"/>
          <w:lang w:eastAsia="fr-FR"/>
        </w:rPr>
        <w:t>Courtisanes</w:t>
      </w:r>
      <w:r w:rsidRPr="00977E91">
        <w:rPr>
          <w:rFonts w:ascii="Times New Roman" w:eastAsia="Times New Roman" w:hAnsi="Times New Roman" w:cs="Times New Roman"/>
          <w:szCs w:val="24"/>
          <w:lang w:eastAsia="fr-FR"/>
        </w:rPr>
        <w:t xml:space="preserve"> (1505), celles de la </w:t>
      </w:r>
      <w:proofErr w:type="spellStart"/>
      <w:r w:rsidRPr="00977E91">
        <w:rPr>
          <w:rFonts w:ascii="Times New Roman" w:eastAsia="Times New Roman" w:hAnsi="Times New Roman" w:cs="Times New Roman"/>
          <w:szCs w:val="24"/>
          <w:lang w:eastAsia="fr-FR"/>
        </w:rPr>
        <w:t>Farnésine</w:t>
      </w:r>
      <w:proofErr w:type="spellEnd"/>
      <w:r w:rsidRPr="00977E91">
        <w:rPr>
          <w:rFonts w:ascii="Times New Roman" w:eastAsia="Times New Roman" w:hAnsi="Times New Roman" w:cs="Times New Roman"/>
          <w:szCs w:val="24"/>
          <w:lang w:eastAsia="fr-FR"/>
        </w:rPr>
        <w:t xml:space="preserve"> et mieux encore celles de l’Oratoire San Bernardino à Sienne (1</w:t>
      </w:r>
      <w:r w:rsidRPr="00341232">
        <w:rPr>
          <w:rFonts w:ascii="Times New Roman" w:eastAsia="Times New Roman" w:hAnsi="Times New Roman" w:cs="Times New Roman"/>
          <w:bCs/>
          <w:szCs w:val="24"/>
          <w:lang w:eastAsia="fr-FR"/>
          <w:rPrChange w:id="0" w:author="Marguerite-Marie Bordry" w:date="2019-02-12T19:06:00Z">
            <w:rPr>
              <w:rFonts w:ascii="Times New Roman" w:eastAsia="Times New Roman" w:hAnsi="Times New Roman" w:cs="Times New Roman"/>
              <w:b/>
              <w:bCs/>
              <w:szCs w:val="24"/>
              <w:lang w:eastAsia="fr-FR"/>
            </w:rPr>
          </w:rPrChange>
        </w:rPr>
        <w:t>5</w:t>
      </w:r>
      <w:r w:rsidRPr="00977E91">
        <w:rPr>
          <w:rFonts w:ascii="Times New Roman" w:eastAsia="Times New Roman" w:hAnsi="Times New Roman" w:cs="Times New Roman"/>
          <w:szCs w:val="24"/>
          <w:lang w:eastAsia="fr-FR"/>
        </w:rPr>
        <w:t>18) comptent parmi les plus belles peintures murales du commencement du </w:t>
      </w:r>
      <w:proofErr w:type="spellStart"/>
      <w:r w:rsidRPr="00977E91">
        <w:rPr>
          <w:rFonts w:ascii="inherit" w:eastAsia="Times New Roman" w:hAnsi="inherit" w:cs="Times New Roman"/>
          <w:smallCaps/>
          <w:szCs w:val="24"/>
          <w:lang w:eastAsia="fr-FR"/>
        </w:rPr>
        <w:t>xvi</w:t>
      </w:r>
      <w:r w:rsidRPr="00977E91">
        <w:rPr>
          <w:rFonts w:ascii="inherit" w:eastAsia="Times New Roman" w:hAnsi="inherit" w:cs="Times New Roman"/>
          <w:sz w:val="18"/>
          <w:szCs w:val="18"/>
          <w:vertAlign w:val="superscript"/>
          <w:lang w:eastAsia="fr-FR"/>
        </w:rPr>
        <w:t>e</w:t>
      </w:r>
      <w:proofErr w:type="spellEnd"/>
      <w:r w:rsidRPr="00977E91">
        <w:rPr>
          <w:rFonts w:ascii="Times New Roman" w:eastAsia="Times New Roman" w:hAnsi="Times New Roman" w:cs="Times New Roman"/>
          <w:szCs w:val="24"/>
          <w:lang w:eastAsia="fr-FR"/>
        </w:rPr>
        <w:t> siècle : les reproductions qui accompagnent l’étude très détaillée de M. </w:t>
      </w:r>
      <w:proofErr w:type="spellStart"/>
      <w:r w:rsidRPr="00977E91">
        <w:rPr>
          <w:rFonts w:ascii="Times New Roman" w:eastAsia="Times New Roman" w:hAnsi="Times New Roman" w:cs="Times New Roman"/>
          <w:szCs w:val="24"/>
          <w:lang w:eastAsia="fr-FR"/>
        </w:rPr>
        <w:t>Gielly</w:t>
      </w:r>
      <w:proofErr w:type="spellEnd"/>
      <w:r w:rsidRPr="00977E91">
        <w:rPr>
          <w:rFonts w:ascii="Times New Roman" w:eastAsia="Times New Roman" w:hAnsi="Times New Roman" w:cs="Times New Roman"/>
          <w:szCs w:val="24"/>
          <w:lang w:eastAsia="fr-FR"/>
        </w:rPr>
        <w:t xml:space="preserve"> permettent suffisamment d’en juger.</w:t>
      </w:r>
    </w:p>
    <w:p w14:paraId="716F9889" w14:textId="77777777" w:rsidR="00977E91" w:rsidRPr="00977E91" w:rsidRDefault="00977E91" w:rsidP="00977E91">
      <w:pPr>
        <w:spacing w:before="240" w:after="240" w:line="468" w:lineRule="atLeast"/>
        <w:jc w:val="center"/>
        <w:outlineLvl w:val="1"/>
        <w:rPr>
          <w:rFonts w:ascii="Source Sans Pro" w:eastAsia="Times New Roman" w:hAnsi="Source Sans Pro" w:cs="Times New Roman"/>
          <w:sz w:val="31"/>
          <w:szCs w:val="31"/>
          <w:lang w:eastAsia="fr-FR"/>
        </w:rPr>
      </w:pPr>
      <w:r w:rsidRPr="00977E91">
        <w:rPr>
          <w:rFonts w:ascii="Source Sans Pro" w:eastAsia="Times New Roman" w:hAnsi="Source Sans Pro" w:cs="Times New Roman"/>
          <w:sz w:val="31"/>
          <w:szCs w:val="31"/>
          <w:lang w:eastAsia="fr-FR"/>
        </w:rPr>
        <w:t>Tome XCV, numéro 352, 16 février 1912</w:t>
      </w:r>
    </w:p>
    <w:p w14:paraId="613BACA3" w14:textId="77777777" w:rsidR="00977E91" w:rsidRPr="00977E91" w:rsidRDefault="00977E91" w:rsidP="00977E91">
      <w:pPr>
        <w:spacing w:before="240" w:after="240"/>
        <w:jc w:val="left"/>
        <w:outlineLvl w:val="2"/>
        <w:rPr>
          <w:rFonts w:ascii="Source Sans Pro" w:eastAsia="Times New Roman" w:hAnsi="Source Sans Pro" w:cs="Times New Roman"/>
          <w:b/>
          <w:bCs/>
          <w:sz w:val="27"/>
          <w:szCs w:val="27"/>
          <w:lang w:eastAsia="fr-FR"/>
        </w:rPr>
      </w:pPr>
      <w:r w:rsidRPr="00977E91">
        <w:rPr>
          <w:rFonts w:ascii="Source Sans Pro" w:eastAsia="Times New Roman" w:hAnsi="Source Sans Pro" w:cs="Times New Roman"/>
          <w:b/>
          <w:bCs/>
          <w:sz w:val="27"/>
          <w:szCs w:val="27"/>
          <w:lang w:eastAsia="fr-FR"/>
        </w:rPr>
        <w:t>Les Journaux. </w:t>
      </w:r>
      <w:r w:rsidRPr="00977E91">
        <w:rPr>
          <w:rFonts w:ascii="Source Sans Pro" w:eastAsia="Times New Roman" w:hAnsi="Source Sans Pro" w:cs="Times New Roman"/>
          <w:b/>
          <w:bCs/>
          <w:sz w:val="17"/>
          <w:szCs w:val="17"/>
          <w:lang w:eastAsia="fr-FR"/>
        </w:rPr>
        <w:br/>
      </w:r>
      <w:r w:rsidRPr="00977E91">
        <w:rPr>
          <w:rFonts w:ascii="Source Sans Pro" w:eastAsia="Times New Roman" w:hAnsi="Source Sans Pro" w:cs="Times New Roman"/>
          <w:b/>
          <w:bCs/>
          <w:sz w:val="27"/>
          <w:szCs w:val="27"/>
          <w:lang w:eastAsia="fr-FR"/>
        </w:rPr>
        <w:t>Casanova </w:t>
      </w:r>
      <w:r w:rsidRPr="00977E91">
        <w:rPr>
          <w:rFonts w:ascii="Source Sans Pro" w:eastAsia="Times New Roman" w:hAnsi="Source Sans Pro" w:cs="Times New Roman"/>
          <w:b/>
          <w:bCs/>
          <w:i/>
          <w:iCs/>
          <w:sz w:val="27"/>
          <w:szCs w:val="27"/>
          <w:lang w:eastAsia="fr-FR"/>
        </w:rPr>
        <w:t>(La Dépêche</w:t>
      </w:r>
      <w:r w:rsidRPr="00977E91">
        <w:rPr>
          <w:rFonts w:ascii="Source Sans Pro" w:eastAsia="Times New Roman" w:hAnsi="Source Sans Pro" w:cs="Times New Roman"/>
          <w:b/>
          <w:bCs/>
          <w:sz w:val="27"/>
          <w:szCs w:val="27"/>
          <w:lang w:eastAsia="fr-FR"/>
        </w:rPr>
        <w:t>, 26 janvier)</w:t>
      </w:r>
    </w:p>
    <w:p w14:paraId="495AE692" w14:textId="77777777" w:rsidR="00977E91" w:rsidRPr="00977E91" w:rsidRDefault="00977E91" w:rsidP="00977E91">
      <w:pPr>
        <w:jc w:val="righ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R. de Bury [Remy de Gourmont].</w:t>
      </w:r>
    </w:p>
    <w:p w14:paraId="3F4C4475" w14:textId="77777777" w:rsidR="00977E91" w:rsidRPr="00977E91" w:rsidRDefault="00977E91" w:rsidP="00977E91">
      <w:pPr>
        <w:rPr>
          <w:rFonts w:ascii="Verdana" w:eastAsia="Times New Roman" w:hAnsi="Verdana" w:cs="Times New Roman"/>
          <w:sz w:val="21"/>
          <w:szCs w:val="21"/>
          <w:lang w:eastAsia="fr-FR"/>
        </w:rPr>
      </w:pPr>
      <w:r w:rsidRPr="00977E91">
        <w:rPr>
          <w:rFonts w:ascii="Verdana" w:eastAsia="Times New Roman" w:hAnsi="Verdana" w:cs="Times New Roman"/>
          <w:sz w:val="21"/>
          <w:szCs w:val="21"/>
          <w:lang w:eastAsia="fr-FR"/>
        </w:rPr>
        <w:t>Tome XCV, numéro 352, 16 février 1912, p. 850-854 [850-853].</w:t>
      </w:r>
    </w:p>
    <w:p w14:paraId="6BEB190A"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 xml:space="preserve">M. Octave </w:t>
      </w:r>
      <w:proofErr w:type="spellStart"/>
      <w:r w:rsidRPr="00977E91">
        <w:rPr>
          <w:rFonts w:ascii="Times New Roman" w:eastAsia="Times New Roman" w:hAnsi="Times New Roman" w:cs="Times New Roman"/>
          <w:szCs w:val="24"/>
          <w:lang w:eastAsia="fr-FR"/>
        </w:rPr>
        <w:t>Uzanne</w:t>
      </w:r>
      <w:proofErr w:type="spellEnd"/>
      <w:r w:rsidRPr="00977E91">
        <w:rPr>
          <w:rFonts w:ascii="Times New Roman" w:eastAsia="Times New Roman" w:hAnsi="Times New Roman" w:cs="Times New Roman"/>
          <w:szCs w:val="24"/>
          <w:lang w:eastAsia="fr-FR"/>
        </w:rPr>
        <w:t xml:space="preserve"> est l’homme de France qui connaît le mieux Casanova et qui est le plus capable de l’expliquer. Il a réuni sur le personnage un dossier considérable qu’il se décidera peut-être un jour à distiller. Ce serait important. Je range </w:t>
      </w:r>
      <w:del w:id="1" w:author="Marguerite-Marie Bordry" w:date="2019-02-12T19:14:00Z">
        <w:r w:rsidRPr="00977E91" w:rsidDel="00A57530">
          <w:rPr>
            <w:rFonts w:ascii="Times New Roman" w:eastAsia="Times New Roman" w:hAnsi="Times New Roman" w:cs="Times New Roman"/>
            <w:szCs w:val="24"/>
            <w:lang w:eastAsia="fr-FR"/>
          </w:rPr>
          <w:delText>Casauova</w:delText>
        </w:r>
      </w:del>
      <w:ins w:id="2" w:author="Marguerite-Marie Bordry" w:date="2019-02-12T19:14:00Z">
        <w:r w:rsidR="00A57530" w:rsidRPr="00977E91">
          <w:rPr>
            <w:rFonts w:ascii="Times New Roman" w:eastAsia="Times New Roman" w:hAnsi="Times New Roman" w:cs="Times New Roman"/>
            <w:szCs w:val="24"/>
            <w:lang w:eastAsia="fr-FR"/>
          </w:rPr>
          <w:t>Casanova</w:t>
        </w:r>
      </w:ins>
      <w:r w:rsidRPr="00977E91">
        <w:rPr>
          <w:rFonts w:ascii="Times New Roman" w:eastAsia="Times New Roman" w:hAnsi="Times New Roman" w:cs="Times New Roman"/>
          <w:szCs w:val="24"/>
          <w:lang w:eastAsia="fr-FR"/>
        </w:rPr>
        <w:t xml:space="preserve"> parmi les personnages pierre de touche. Selon qu’on se plaît ou non avec lui, on est ou on n’est pas d’une certaine qualité humaine. On peut certainement être conseiller municipal ou académicien, on ne fait pas partie de la libre phalange. M. </w:t>
      </w:r>
      <w:proofErr w:type="spellStart"/>
      <w:r w:rsidRPr="00977E91">
        <w:rPr>
          <w:rFonts w:ascii="Times New Roman" w:eastAsia="Times New Roman" w:hAnsi="Times New Roman" w:cs="Times New Roman"/>
          <w:szCs w:val="24"/>
          <w:lang w:eastAsia="fr-FR"/>
        </w:rPr>
        <w:t>Uzanne</w:t>
      </w:r>
      <w:proofErr w:type="spellEnd"/>
      <w:r w:rsidRPr="00977E91">
        <w:rPr>
          <w:rFonts w:ascii="Times New Roman" w:eastAsia="Times New Roman" w:hAnsi="Times New Roman" w:cs="Times New Roman"/>
          <w:szCs w:val="24"/>
          <w:lang w:eastAsia="fr-FR"/>
        </w:rPr>
        <w:t xml:space="preserve"> aime Casanova et ne perd pas une occasion de le défendre contre les attaques des méchants en même temps qu’il recueille tout ce qui peut corroborer sa bonne foi et sa véracité. Voici, à propos d’un livre italien, </w:t>
      </w:r>
      <w:r w:rsidRPr="00977E91">
        <w:rPr>
          <w:rFonts w:ascii="Times New Roman" w:eastAsia="Times New Roman" w:hAnsi="Times New Roman" w:cs="Times New Roman"/>
          <w:i/>
          <w:iCs/>
          <w:szCs w:val="24"/>
          <w:lang w:eastAsia="fr-FR"/>
        </w:rPr>
        <w:t xml:space="preserve">Lettres de Femmes à </w:t>
      </w:r>
      <w:r w:rsidRPr="00977E91">
        <w:rPr>
          <w:rFonts w:ascii="Times New Roman" w:eastAsia="Times New Roman" w:hAnsi="Times New Roman" w:cs="Times New Roman"/>
          <w:i/>
          <w:iCs/>
          <w:szCs w:val="24"/>
          <w:lang w:eastAsia="fr-FR"/>
        </w:rPr>
        <w:lastRenderedPageBreak/>
        <w:t>Casanova</w:t>
      </w:r>
      <w:r w:rsidRPr="00977E91">
        <w:rPr>
          <w:rFonts w:ascii="Times New Roman" w:eastAsia="Times New Roman" w:hAnsi="Times New Roman" w:cs="Times New Roman"/>
          <w:szCs w:val="24"/>
          <w:lang w:eastAsia="fr-FR"/>
        </w:rPr>
        <w:t>, un article des plus curieux trouvé dans l’inépuisable Dépêche. On y trouvera, je pense, la preuve que les personnages des </w:t>
      </w:r>
      <w:r w:rsidRPr="00977E91">
        <w:rPr>
          <w:rFonts w:ascii="Times New Roman" w:eastAsia="Times New Roman" w:hAnsi="Times New Roman" w:cs="Times New Roman"/>
          <w:i/>
          <w:iCs/>
          <w:szCs w:val="24"/>
          <w:lang w:eastAsia="fr-FR"/>
        </w:rPr>
        <w:t>Mémoires</w:t>
      </w:r>
      <w:r w:rsidRPr="00977E91">
        <w:rPr>
          <w:rFonts w:ascii="Times New Roman" w:eastAsia="Times New Roman" w:hAnsi="Times New Roman" w:cs="Times New Roman"/>
          <w:szCs w:val="24"/>
          <w:lang w:eastAsia="fr-FR"/>
        </w:rPr>
        <w:t> sont bien des personnages historiques :</w:t>
      </w:r>
    </w:p>
    <w:p w14:paraId="352C7AFC" w14:textId="77777777" w:rsidR="00977E91" w:rsidRPr="00977E91" w:rsidRDefault="00977E91" w:rsidP="00977E91">
      <w:pPr>
        <w:spacing w:line="331" w:lineRule="atLeast"/>
        <w:rPr>
          <w:rFonts w:ascii="Times New Roman" w:eastAsia="Times New Roman" w:hAnsi="Times New Roman" w:cs="Times New Roman"/>
          <w:sz w:val="22"/>
          <w:lang w:eastAsia="fr-FR"/>
        </w:rPr>
      </w:pPr>
      <w:r w:rsidRPr="00977E91">
        <w:rPr>
          <w:rFonts w:ascii="Times New Roman" w:eastAsia="Times New Roman" w:hAnsi="Times New Roman" w:cs="Times New Roman"/>
          <w:sz w:val="22"/>
          <w:lang w:eastAsia="fr-FR"/>
        </w:rPr>
        <w:t>Casanova laissa au château de Dux, en Bohême, où il mourut, d’innombrables papiers dont je possède, depuis plus de vingt ans, l’intéressante copie et que mes travaux, ma vie errante, ma curiosité peut-être trop éclectique me détournèrent, jusqu’ici, de mettre au jour. Ce que je n’ai pu faire, de plus jeunes le tentent aujourd’hui après des séjours prolongés dans cette bibliothèque du duc de Waldstein, où le vieux coureur de femmes, l’aventurier cosmopolite avait pris sa retraite, où il vécut quatorze années consécutives et où il laissa toutes les paperasses et lettres qu’il était parvenu à conserver, Dieu sait comment, au milieu de son existence de bâton de chaise.</w:t>
      </w:r>
    </w:p>
    <w:p w14:paraId="0676F42F" w14:textId="77777777" w:rsidR="00977E91" w:rsidRPr="00977E91" w:rsidRDefault="00977E91" w:rsidP="00977E91">
      <w:pPr>
        <w:spacing w:line="331" w:lineRule="atLeast"/>
        <w:rPr>
          <w:rFonts w:ascii="Times New Roman" w:eastAsia="Times New Roman" w:hAnsi="Times New Roman" w:cs="Times New Roman"/>
          <w:sz w:val="22"/>
          <w:lang w:eastAsia="fr-FR"/>
        </w:rPr>
      </w:pPr>
      <w:r w:rsidRPr="00977E91">
        <w:rPr>
          <w:rFonts w:ascii="Times New Roman" w:eastAsia="Times New Roman" w:hAnsi="Times New Roman" w:cs="Times New Roman"/>
          <w:sz w:val="22"/>
          <w:lang w:eastAsia="fr-FR"/>
        </w:rPr>
        <w:t>C’est ainsi que je viens de recevoir, de Milan, un coquet et solide volume intitulé : </w:t>
      </w:r>
      <w:proofErr w:type="spellStart"/>
      <w:r w:rsidRPr="00977E91">
        <w:rPr>
          <w:rFonts w:ascii="Times New Roman" w:eastAsia="Times New Roman" w:hAnsi="Times New Roman" w:cs="Times New Roman"/>
          <w:i/>
          <w:iCs/>
          <w:sz w:val="22"/>
          <w:lang w:eastAsia="fr-FR"/>
        </w:rPr>
        <w:t>Lettere</w:t>
      </w:r>
      <w:proofErr w:type="spellEnd"/>
      <w:r w:rsidRPr="00977E91">
        <w:rPr>
          <w:rFonts w:ascii="Times New Roman" w:eastAsia="Times New Roman" w:hAnsi="Times New Roman" w:cs="Times New Roman"/>
          <w:i/>
          <w:iCs/>
          <w:sz w:val="22"/>
          <w:lang w:eastAsia="fr-FR"/>
        </w:rPr>
        <w:t xml:space="preserve"> di Donne </w:t>
      </w:r>
      <w:del w:id="3" w:author="Marguerite-Marie Bordry" w:date="2019-02-12T19:14:00Z">
        <w:r w:rsidRPr="00977E91" w:rsidDel="006B6F12">
          <w:rPr>
            <w:rFonts w:ascii="Times New Roman" w:eastAsia="Times New Roman" w:hAnsi="Times New Roman" w:cs="Times New Roman"/>
            <w:i/>
            <w:iCs/>
            <w:sz w:val="22"/>
            <w:lang w:eastAsia="fr-FR"/>
          </w:rPr>
          <w:delText xml:space="preserve">à </w:delText>
        </w:r>
      </w:del>
      <w:proofErr w:type="gramStart"/>
      <w:ins w:id="4" w:author="Marguerite-Marie Bordry" w:date="2019-02-12T19:14:00Z">
        <w:r w:rsidR="006B6F12">
          <w:rPr>
            <w:rFonts w:ascii="Times New Roman" w:eastAsia="Times New Roman" w:hAnsi="Times New Roman" w:cs="Times New Roman"/>
            <w:i/>
            <w:iCs/>
            <w:sz w:val="22"/>
            <w:lang w:eastAsia="fr-FR"/>
          </w:rPr>
          <w:t>a</w:t>
        </w:r>
        <w:proofErr w:type="gramEnd"/>
        <w:r w:rsidR="006B6F12" w:rsidRPr="00977E91">
          <w:rPr>
            <w:rFonts w:ascii="Times New Roman" w:eastAsia="Times New Roman" w:hAnsi="Times New Roman" w:cs="Times New Roman"/>
            <w:i/>
            <w:iCs/>
            <w:sz w:val="22"/>
            <w:lang w:eastAsia="fr-FR"/>
          </w:rPr>
          <w:t xml:space="preserve"> </w:t>
        </w:r>
      </w:ins>
      <w:r w:rsidRPr="00977E91">
        <w:rPr>
          <w:rFonts w:ascii="Times New Roman" w:eastAsia="Times New Roman" w:hAnsi="Times New Roman" w:cs="Times New Roman"/>
          <w:i/>
          <w:iCs/>
          <w:sz w:val="22"/>
          <w:lang w:eastAsia="fr-FR"/>
        </w:rPr>
        <w:t>Giacomo Casanova</w:t>
      </w:r>
      <w:r w:rsidRPr="00977E91">
        <w:rPr>
          <w:rFonts w:ascii="Times New Roman" w:eastAsia="Times New Roman" w:hAnsi="Times New Roman" w:cs="Times New Roman"/>
          <w:sz w:val="22"/>
          <w:lang w:eastAsia="fr-FR"/>
        </w:rPr>
        <w:t>. Ces </w:t>
      </w:r>
      <w:r w:rsidRPr="00977E91">
        <w:rPr>
          <w:rFonts w:ascii="Times New Roman" w:eastAsia="Times New Roman" w:hAnsi="Times New Roman" w:cs="Times New Roman"/>
          <w:i/>
          <w:iCs/>
          <w:sz w:val="22"/>
          <w:lang w:eastAsia="fr-FR"/>
        </w:rPr>
        <w:t>Lettres de femmes</w:t>
      </w:r>
      <w:r w:rsidRPr="00977E91">
        <w:rPr>
          <w:rFonts w:ascii="Times New Roman" w:eastAsia="Times New Roman" w:hAnsi="Times New Roman" w:cs="Times New Roman"/>
          <w:sz w:val="22"/>
          <w:lang w:eastAsia="fr-FR"/>
        </w:rPr>
        <w:t xml:space="preserve"> adressées au grand-prêtre du Dieu des Jardins ont été recueillies et commentées par un jeune érudit italien, M. Aldo </w:t>
      </w:r>
      <w:proofErr w:type="spellStart"/>
      <w:r w:rsidRPr="00977E91">
        <w:rPr>
          <w:rFonts w:ascii="Times New Roman" w:eastAsia="Times New Roman" w:hAnsi="Times New Roman" w:cs="Times New Roman"/>
          <w:sz w:val="22"/>
          <w:lang w:eastAsia="fr-FR"/>
        </w:rPr>
        <w:t>Ravà</w:t>
      </w:r>
      <w:proofErr w:type="spellEnd"/>
      <w:r w:rsidRPr="00977E91">
        <w:rPr>
          <w:rFonts w:ascii="Times New Roman" w:eastAsia="Times New Roman" w:hAnsi="Times New Roman" w:cs="Times New Roman"/>
          <w:sz w:val="22"/>
          <w:lang w:eastAsia="fr-FR"/>
        </w:rPr>
        <w:t>, avocat vénitien, qui semble devoir se consacrer tout entier à la mémoire de son magistral concitoyen, lequel demeura longtemps au service de la Sérénissime République, d’une façon plutôt occulte et pas très recommandable, aussitôt après sa fameuse </w:t>
      </w:r>
      <w:r w:rsidRPr="00977E91">
        <w:rPr>
          <w:rFonts w:ascii="Times New Roman" w:eastAsia="Times New Roman" w:hAnsi="Times New Roman" w:cs="Times New Roman"/>
          <w:i/>
          <w:iCs/>
          <w:sz w:val="22"/>
          <w:lang w:eastAsia="fr-FR"/>
        </w:rPr>
        <w:t>Fuite des Plombs</w:t>
      </w:r>
      <w:r w:rsidRPr="00977E91">
        <w:rPr>
          <w:rFonts w:ascii="Times New Roman" w:eastAsia="Times New Roman" w:hAnsi="Times New Roman" w:cs="Times New Roman"/>
          <w:sz w:val="22"/>
          <w:lang w:eastAsia="fr-FR"/>
        </w:rPr>
        <w:t>, si discutée, encore si discutable.</w:t>
      </w:r>
    </w:p>
    <w:p w14:paraId="1C82725D" w14:textId="77777777" w:rsidR="00977E91" w:rsidRPr="00977E91" w:rsidRDefault="003954D4" w:rsidP="00977E91">
      <w:pPr>
        <w:spacing w:line="331" w:lineRule="atLeast"/>
        <w:rPr>
          <w:rFonts w:ascii="Times New Roman" w:eastAsia="Times New Roman" w:hAnsi="Times New Roman" w:cs="Times New Roman"/>
          <w:sz w:val="22"/>
          <w:lang w:eastAsia="fr-FR"/>
        </w:rPr>
      </w:pPr>
      <w:r>
        <w:rPr>
          <w:rFonts w:ascii="Times New Roman" w:eastAsia="Times New Roman" w:hAnsi="Times New Roman" w:cs="Times New Roman"/>
          <w:sz w:val="22"/>
          <w:lang w:eastAsia="fr-FR"/>
        </w:rPr>
        <w:t>[…]</w:t>
      </w:r>
    </w:p>
    <w:p w14:paraId="536A119B" w14:textId="77777777" w:rsidR="00977E91" w:rsidRPr="00977E91" w:rsidRDefault="00977E91" w:rsidP="00977E91">
      <w:pPr>
        <w:spacing w:before="240" w:after="240" w:line="468" w:lineRule="atLeast"/>
        <w:jc w:val="center"/>
        <w:outlineLvl w:val="1"/>
        <w:rPr>
          <w:rFonts w:ascii="Source Sans Pro" w:eastAsia="Times New Roman" w:hAnsi="Source Sans Pro" w:cs="Times New Roman"/>
          <w:sz w:val="31"/>
          <w:szCs w:val="31"/>
          <w:lang w:eastAsia="fr-FR"/>
        </w:rPr>
      </w:pPr>
      <w:r w:rsidRPr="00977E91">
        <w:rPr>
          <w:rFonts w:ascii="Source Sans Pro" w:eastAsia="Times New Roman" w:hAnsi="Source Sans Pro" w:cs="Times New Roman"/>
          <w:sz w:val="31"/>
          <w:szCs w:val="31"/>
          <w:lang w:eastAsia="fr-FR"/>
        </w:rPr>
        <w:t>Tome XCVI, numéro 354, 16 mars 1912</w:t>
      </w:r>
    </w:p>
    <w:p w14:paraId="27324D83" w14:textId="77777777" w:rsidR="00977E91" w:rsidRPr="0094192E" w:rsidRDefault="0094192E" w:rsidP="00977E91">
      <w:pPr>
        <w:spacing w:line="360" w:lineRule="atLeast"/>
        <w:rPr>
          <w:rFonts w:ascii="Times New Roman" w:eastAsia="Times New Roman" w:hAnsi="Times New Roman" w:cs="Times New Roman"/>
          <w:szCs w:val="24"/>
          <w:lang w:eastAsia="fr-FR"/>
        </w:rPr>
      </w:pPr>
      <w:r w:rsidRPr="0094192E">
        <w:rPr>
          <w:rFonts w:ascii="Source Sans Pro" w:eastAsia="Times New Roman" w:hAnsi="Source Sans Pro" w:cs="Times New Roman"/>
          <w:bCs/>
          <w:sz w:val="27"/>
          <w:szCs w:val="27"/>
          <w:lang w:eastAsia="fr-FR"/>
        </w:rPr>
        <w:t>[…]</w:t>
      </w:r>
    </w:p>
    <w:p w14:paraId="4FD46B23" w14:textId="77777777" w:rsid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On ne peut parler d’une manière générale de l’Italie, car elle n’est une que de nom : il y a beaucoup de distinctions à faire, mais la première et la plus importante est la distinction entre la bourgeoisie et le peuple. En dépit de certaines apparences de familiarité entre les classes, elle est nettement marquée dans la vie, dans les usages et même dans la langue : tout vrai bourgeois se croit supérieur </w:t>
      </w:r>
      <w:r w:rsidRPr="00977E91">
        <w:rPr>
          <w:rFonts w:ascii="Times New Roman" w:eastAsia="Times New Roman" w:hAnsi="Times New Roman" w:cs="Times New Roman"/>
          <w:i/>
          <w:iCs/>
          <w:szCs w:val="24"/>
          <w:lang w:eastAsia="fr-FR"/>
        </w:rPr>
        <w:t>par définition</w:t>
      </w:r>
      <w:r w:rsidRPr="00977E91">
        <w:rPr>
          <w:rFonts w:ascii="Times New Roman" w:eastAsia="Times New Roman" w:hAnsi="Times New Roman" w:cs="Times New Roman"/>
          <w:szCs w:val="24"/>
          <w:lang w:eastAsia="fr-FR"/>
        </w:rPr>
        <w:t> aux travailleurs manuels, il les regarde de son haut, avec une condescendance dédaigneuse. On sait que l’Italien a deux formes de politesse où nous n’en avons qu’une : il dit </w:t>
      </w:r>
      <w:proofErr w:type="spellStart"/>
      <w:r w:rsidRPr="00977E91">
        <w:rPr>
          <w:rFonts w:ascii="Times New Roman" w:eastAsia="Times New Roman" w:hAnsi="Times New Roman" w:cs="Times New Roman"/>
          <w:i/>
          <w:iCs/>
          <w:szCs w:val="24"/>
          <w:lang w:eastAsia="fr-FR"/>
        </w:rPr>
        <w:t>voi</w:t>
      </w:r>
      <w:proofErr w:type="spellEnd"/>
      <w:r w:rsidRPr="00977E91">
        <w:rPr>
          <w:rFonts w:ascii="Times New Roman" w:eastAsia="Times New Roman" w:hAnsi="Times New Roman" w:cs="Times New Roman"/>
          <w:szCs w:val="24"/>
          <w:lang w:eastAsia="fr-FR"/>
        </w:rPr>
        <w:t> (vous) et </w:t>
      </w:r>
      <w:r w:rsidRPr="00977E91">
        <w:rPr>
          <w:rFonts w:ascii="Times New Roman" w:eastAsia="Times New Roman" w:hAnsi="Times New Roman" w:cs="Times New Roman"/>
          <w:i/>
          <w:iCs/>
          <w:szCs w:val="24"/>
          <w:lang w:eastAsia="fr-FR"/>
        </w:rPr>
        <w:t>Lei</w:t>
      </w:r>
      <w:r w:rsidRPr="00977E91">
        <w:rPr>
          <w:rFonts w:ascii="Times New Roman" w:eastAsia="Times New Roman" w:hAnsi="Times New Roman" w:cs="Times New Roman"/>
          <w:szCs w:val="24"/>
          <w:lang w:eastAsia="fr-FR"/>
        </w:rPr>
        <w:t> ou </w:t>
      </w:r>
      <w:r w:rsidRPr="00977E91">
        <w:rPr>
          <w:rFonts w:ascii="Times New Roman" w:eastAsia="Times New Roman" w:hAnsi="Times New Roman" w:cs="Times New Roman"/>
          <w:i/>
          <w:iCs/>
          <w:szCs w:val="24"/>
          <w:lang w:eastAsia="fr-FR"/>
        </w:rPr>
        <w:t>Ella</w:t>
      </w:r>
      <w:r w:rsidRPr="00977E91">
        <w:rPr>
          <w:rFonts w:ascii="Times New Roman" w:eastAsia="Times New Roman" w:hAnsi="Times New Roman" w:cs="Times New Roman"/>
          <w:szCs w:val="24"/>
          <w:lang w:eastAsia="fr-FR"/>
        </w:rPr>
        <w:t xml:space="preserve">(Elle, c’est-à-dire sa seigneurie) ; c’est cette dernière forme que l’on emploie toujours, particulièrement en Toscane, quand on s’adresse à une personne à qui l’on veut témoigner des égards ; un bourgeois ne manquera pas d’en faire usage quand il aura </w:t>
      </w:r>
      <w:del w:id="5" w:author="Marguerite-Marie Bordry" w:date="2019-02-12T19:21:00Z">
        <w:r w:rsidRPr="00977E91" w:rsidDel="0094192E">
          <w:rPr>
            <w:rFonts w:ascii="Times New Roman" w:eastAsia="Times New Roman" w:hAnsi="Times New Roman" w:cs="Times New Roman"/>
            <w:szCs w:val="24"/>
            <w:lang w:eastAsia="fr-FR"/>
          </w:rPr>
          <w:delText>a</w:delText>
        </w:r>
      </w:del>
      <w:ins w:id="6" w:author="Marguerite-Marie Bordry" w:date="2019-02-12T19:21:00Z">
        <w:r w:rsidR="0094192E" w:rsidRPr="00977E91">
          <w:rPr>
            <w:rFonts w:ascii="Times New Roman" w:eastAsia="Times New Roman" w:hAnsi="Times New Roman" w:cs="Times New Roman"/>
            <w:szCs w:val="24"/>
            <w:lang w:eastAsia="fr-FR"/>
          </w:rPr>
          <w:t>à</w:t>
        </w:r>
      </w:ins>
      <w:r w:rsidRPr="00977E91">
        <w:rPr>
          <w:rFonts w:ascii="Times New Roman" w:eastAsia="Times New Roman" w:hAnsi="Times New Roman" w:cs="Times New Roman"/>
          <w:szCs w:val="24"/>
          <w:lang w:eastAsia="fr-FR"/>
        </w:rPr>
        <w:t xml:space="preserve"> faire à un autre bourgeois, il ne remploiera jamais quand il s’adressera à un homme du peuple, mais il dira </w:t>
      </w:r>
      <w:proofErr w:type="spellStart"/>
      <w:r w:rsidRPr="00977E91">
        <w:rPr>
          <w:rFonts w:ascii="Times New Roman" w:eastAsia="Times New Roman" w:hAnsi="Times New Roman" w:cs="Times New Roman"/>
          <w:i/>
          <w:iCs/>
          <w:szCs w:val="24"/>
          <w:lang w:eastAsia="fr-FR"/>
        </w:rPr>
        <w:t>voi</w:t>
      </w:r>
      <w:proofErr w:type="spellEnd"/>
      <w:r w:rsidRPr="00977E91">
        <w:rPr>
          <w:rFonts w:ascii="Times New Roman" w:eastAsia="Times New Roman" w:hAnsi="Times New Roman" w:cs="Times New Roman"/>
          <w:szCs w:val="24"/>
          <w:lang w:eastAsia="fr-FR"/>
        </w:rPr>
        <w:t>, ou, avec une nuance de familiarité méprisante, </w:t>
      </w:r>
      <w:r w:rsidRPr="00977E91">
        <w:rPr>
          <w:rFonts w:ascii="Times New Roman" w:eastAsia="Times New Roman" w:hAnsi="Times New Roman" w:cs="Times New Roman"/>
          <w:i/>
          <w:iCs/>
          <w:szCs w:val="24"/>
          <w:lang w:eastAsia="fr-FR"/>
        </w:rPr>
        <w:t>tu</w:t>
      </w:r>
      <w:r w:rsidRPr="00977E91">
        <w:rPr>
          <w:rFonts w:ascii="Times New Roman" w:eastAsia="Times New Roman" w:hAnsi="Times New Roman" w:cs="Times New Roman"/>
          <w:szCs w:val="24"/>
          <w:lang w:eastAsia="fr-FR"/>
        </w:rPr>
        <w:t>.</w:t>
      </w:r>
    </w:p>
    <w:p w14:paraId="231F01AC" w14:textId="77777777" w:rsidR="00173E25" w:rsidRPr="00977E91" w:rsidRDefault="00173E25" w:rsidP="00977E91">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778FE2CC" w14:textId="77777777" w:rsidR="00977E91" w:rsidRPr="00977E91" w:rsidRDefault="00977E91" w:rsidP="00977E91">
      <w:pPr>
        <w:spacing w:before="240" w:after="240"/>
        <w:jc w:val="left"/>
        <w:outlineLvl w:val="2"/>
        <w:rPr>
          <w:rFonts w:ascii="Source Sans Pro" w:eastAsia="Times New Roman" w:hAnsi="Source Sans Pro" w:cs="Times New Roman"/>
          <w:b/>
          <w:bCs/>
          <w:sz w:val="27"/>
          <w:szCs w:val="27"/>
          <w:lang w:eastAsia="fr-FR"/>
        </w:rPr>
      </w:pPr>
      <w:r w:rsidRPr="00977E91">
        <w:rPr>
          <w:rFonts w:ascii="Source Sans Pro" w:eastAsia="Times New Roman" w:hAnsi="Source Sans Pro" w:cs="Times New Roman"/>
          <w:b/>
          <w:bCs/>
          <w:sz w:val="27"/>
          <w:szCs w:val="27"/>
          <w:lang w:eastAsia="fr-FR"/>
        </w:rPr>
        <w:t>Archéologie, voyages. </w:t>
      </w:r>
      <w:r w:rsidRPr="00977E91">
        <w:rPr>
          <w:rFonts w:ascii="Source Sans Pro" w:eastAsia="Times New Roman" w:hAnsi="Source Sans Pro" w:cs="Times New Roman"/>
          <w:b/>
          <w:bCs/>
          <w:sz w:val="17"/>
          <w:szCs w:val="17"/>
          <w:lang w:eastAsia="fr-FR"/>
        </w:rPr>
        <w:br/>
      </w:r>
      <w:r w:rsidRPr="00977E91">
        <w:rPr>
          <w:rFonts w:ascii="Source Sans Pro" w:eastAsia="Times New Roman" w:hAnsi="Source Sans Pro" w:cs="Times New Roman"/>
          <w:b/>
          <w:bCs/>
          <w:sz w:val="27"/>
          <w:szCs w:val="27"/>
          <w:lang w:eastAsia="fr-FR"/>
        </w:rPr>
        <w:t>Memento [extrait]</w:t>
      </w:r>
    </w:p>
    <w:p w14:paraId="65FC989B" w14:textId="77777777" w:rsidR="00977E91" w:rsidRPr="00977E91" w:rsidRDefault="00977E91" w:rsidP="00977E91">
      <w:pPr>
        <w:jc w:val="righ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Charles Merki.</w:t>
      </w:r>
    </w:p>
    <w:p w14:paraId="26774CC0" w14:textId="77777777" w:rsidR="00977E91" w:rsidRPr="00977E91" w:rsidRDefault="00977E91" w:rsidP="00977E91">
      <w:pPr>
        <w:rPr>
          <w:rFonts w:ascii="Verdana" w:eastAsia="Times New Roman" w:hAnsi="Verdana" w:cs="Times New Roman"/>
          <w:sz w:val="21"/>
          <w:szCs w:val="21"/>
          <w:lang w:eastAsia="fr-FR"/>
        </w:rPr>
      </w:pPr>
      <w:r w:rsidRPr="00977E91">
        <w:rPr>
          <w:rFonts w:ascii="Verdana" w:eastAsia="Times New Roman" w:hAnsi="Verdana" w:cs="Times New Roman"/>
          <w:sz w:val="21"/>
          <w:szCs w:val="21"/>
          <w:lang w:eastAsia="fr-FR"/>
        </w:rPr>
        <w:t>Tome XCVI, numéro 354, 16 mars 1912, p. 391-396 [396].</w:t>
      </w:r>
    </w:p>
    <w:p w14:paraId="49C81E71"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 </w:t>
      </w:r>
      <w:r w:rsidRPr="00977E91">
        <w:rPr>
          <w:rFonts w:ascii="Times New Roman" w:eastAsia="Times New Roman" w:hAnsi="Times New Roman" w:cs="Times New Roman"/>
          <w:i/>
          <w:iCs/>
          <w:szCs w:val="24"/>
          <w:lang w:eastAsia="fr-FR"/>
        </w:rPr>
        <w:t>Deux expéditions scientifiques en Tripolitaine</w:t>
      </w:r>
      <w:r w:rsidRPr="00977E91">
        <w:rPr>
          <w:rFonts w:ascii="Times New Roman" w:eastAsia="Times New Roman" w:hAnsi="Times New Roman" w:cs="Times New Roman"/>
          <w:szCs w:val="24"/>
          <w:lang w:eastAsia="fr-FR"/>
        </w:rPr>
        <w:t>, par M. E. Dupuy ; […] </w:t>
      </w:r>
      <w:r w:rsidRPr="00977E91">
        <w:rPr>
          <w:rFonts w:ascii="Times New Roman" w:eastAsia="Times New Roman" w:hAnsi="Times New Roman" w:cs="Times New Roman"/>
          <w:i/>
          <w:iCs/>
          <w:szCs w:val="24"/>
          <w:lang w:eastAsia="fr-FR"/>
        </w:rPr>
        <w:t>Gubbio, Cité du moyen-âge</w:t>
      </w:r>
      <w:r w:rsidRPr="00977E91">
        <w:rPr>
          <w:rFonts w:ascii="Times New Roman" w:eastAsia="Times New Roman" w:hAnsi="Times New Roman" w:cs="Times New Roman"/>
          <w:szCs w:val="24"/>
          <w:lang w:eastAsia="fr-FR"/>
        </w:rPr>
        <w:t xml:space="preserve">, par Th. Moreau Néret […]. — Parmi les publications récentes, enfin je ne puis </w:t>
      </w:r>
      <w:r w:rsidRPr="00977E91">
        <w:rPr>
          <w:rFonts w:ascii="Times New Roman" w:eastAsia="Times New Roman" w:hAnsi="Times New Roman" w:cs="Times New Roman"/>
          <w:szCs w:val="24"/>
          <w:lang w:eastAsia="fr-FR"/>
        </w:rPr>
        <w:lastRenderedPageBreak/>
        <w:t>qu’</w:t>
      </w:r>
      <w:del w:id="7" w:author="Marguerite-Marie Bordry" w:date="2019-02-12T19:23:00Z">
        <w:r w:rsidRPr="00977E91" w:rsidDel="00DF4E01">
          <w:rPr>
            <w:rFonts w:ascii="Times New Roman" w:eastAsia="Times New Roman" w:hAnsi="Times New Roman" w:cs="Times New Roman"/>
            <w:szCs w:val="24"/>
            <w:lang w:eastAsia="fr-FR"/>
          </w:rPr>
          <w:delText>annonccr</w:delText>
        </w:r>
      </w:del>
      <w:ins w:id="8" w:author="Marguerite-Marie Bordry" w:date="2019-02-12T19:23:00Z">
        <w:r w:rsidR="00DF4E01" w:rsidRPr="00977E91">
          <w:rPr>
            <w:rFonts w:ascii="Times New Roman" w:eastAsia="Times New Roman" w:hAnsi="Times New Roman" w:cs="Times New Roman"/>
            <w:szCs w:val="24"/>
            <w:lang w:eastAsia="fr-FR"/>
          </w:rPr>
          <w:t>annoncer</w:t>
        </w:r>
      </w:ins>
      <w:r w:rsidRPr="00977E91">
        <w:rPr>
          <w:rFonts w:ascii="Times New Roman" w:eastAsia="Times New Roman" w:hAnsi="Times New Roman" w:cs="Times New Roman"/>
          <w:szCs w:val="24"/>
          <w:lang w:eastAsia="fr-FR"/>
        </w:rPr>
        <w:t xml:space="preserve"> présentement les ouvrages de Gabriel Faure, </w:t>
      </w:r>
      <w:r w:rsidRPr="00977E91">
        <w:rPr>
          <w:rFonts w:ascii="Times New Roman" w:eastAsia="Times New Roman" w:hAnsi="Times New Roman" w:cs="Times New Roman"/>
          <w:i/>
          <w:iCs/>
          <w:szCs w:val="24"/>
          <w:lang w:eastAsia="fr-FR"/>
        </w:rPr>
        <w:t>Heures d’Italie</w:t>
      </w:r>
      <w:r w:rsidRPr="00977E91">
        <w:rPr>
          <w:rFonts w:ascii="Times New Roman" w:eastAsia="Times New Roman" w:hAnsi="Times New Roman" w:cs="Times New Roman"/>
          <w:szCs w:val="24"/>
          <w:lang w:eastAsia="fr-FR"/>
        </w:rPr>
        <w:t xml:space="preserve">, tome II, </w:t>
      </w:r>
      <w:proofErr w:type="spellStart"/>
      <w:r w:rsidRPr="00977E91">
        <w:rPr>
          <w:rFonts w:ascii="Times New Roman" w:eastAsia="Times New Roman" w:hAnsi="Times New Roman" w:cs="Times New Roman"/>
          <w:szCs w:val="24"/>
          <w:lang w:eastAsia="fr-FR"/>
        </w:rPr>
        <w:t>Fasquelle</w:t>
      </w:r>
      <w:proofErr w:type="spellEnd"/>
      <w:r w:rsidRPr="00977E91">
        <w:rPr>
          <w:rFonts w:ascii="Times New Roman" w:eastAsia="Times New Roman" w:hAnsi="Times New Roman" w:cs="Times New Roman"/>
          <w:szCs w:val="24"/>
          <w:lang w:eastAsia="fr-FR"/>
        </w:rPr>
        <w:t>, 3 </w:t>
      </w:r>
      <w:proofErr w:type="spellStart"/>
      <w:r w:rsidRPr="00977E91">
        <w:rPr>
          <w:rFonts w:ascii="Times New Roman" w:eastAsia="Times New Roman" w:hAnsi="Times New Roman" w:cs="Times New Roman"/>
          <w:szCs w:val="24"/>
          <w:lang w:eastAsia="fr-FR"/>
        </w:rPr>
        <w:t>fr.</w:t>
      </w:r>
      <w:proofErr w:type="spellEnd"/>
      <w:r w:rsidRPr="00977E91">
        <w:rPr>
          <w:rFonts w:ascii="Times New Roman" w:eastAsia="Times New Roman" w:hAnsi="Times New Roman" w:cs="Times New Roman"/>
          <w:szCs w:val="24"/>
          <w:lang w:eastAsia="fr-FR"/>
        </w:rPr>
        <w:t> 50. […]</w:t>
      </w:r>
    </w:p>
    <w:p w14:paraId="1D44B3D6" w14:textId="77777777" w:rsidR="00977E91" w:rsidRPr="00977E91" w:rsidRDefault="00977E91" w:rsidP="00977E91">
      <w:pPr>
        <w:spacing w:before="240" w:after="240" w:line="468" w:lineRule="atLeast"/>
        <w:jc w:val="center"/>
        <w:outlineLvl w:val="1"/>
        <w:rPr>
          <w:rFonts w:ascii="Source Sans Pro" w:eastAsia="Times New Roman" w:hAnsi="Source Sans Pro" w:cs="Times New Roman"/>
          <w:sz w:val="31"/>
          <w:szCs w:val="31"/>
          <w:lang w:eastAsia="fr-FR"/>
        </w:rPr>
      </w:pPr>
      <w:r w:rsidRPr="00977E91">
        <w:rPr>
          <w:rFonts w:ascii="Source Sans Pro" w:eastAsia="Times New Roman" w:hAnsi="Source Sans Pro" w:cs="Times New Roman"/>
          <w:sz w:val="31"/>
          <w:szCs w:val="31"/>
          <w:lang w:eastAsia="fr-FR"/>
        </w:rPr>
        <w:t>Tome XCVII, numéro 360, 16 juin 1912</w:t>
      </w:r>
    </w:p>
    <w:p w14:paraId="6FB3E9F6" w14:textId="77777777" w:rsidR="00977E91" w:rsidRPr="00977E91" w:rsidRDefault="00977E91" w:rsidP="00977E91">
      <w:pPr>
        <w:spacing w:before="240" w:after="240"/>
        <w:jc w:val="left"/>
        <w:outlineLvl w:val="2"/>
        <w:rPr>
          <w:rFonts w:ascii="Source Sans Pro" w:eastAsia="Times New Roman" w:hAnsi="Source Sans Pro" w:cs="Times New Roman"/>
          <w:b/>
          <w:bCs/>
          <w:sz w:val="27"/>
          <w:szCs w:val="27"/>
          <w:lang w:eastAsia="fr-FR"/>
        </w:rPr>
      </w:pPr>
      <w:r w:rsidRPr="00977E91">
        <w:rPr>
          <w:rFonts w:ascii="Source Sans Pro" w:eastAsia="Times New Roman" w:hAnsi="Source Sans Pro" w:cs="Times New Roman"/>
          <w:b/>
          <w:bCs/>
          <w:sz w:val="27"/>
          <w:szCs w:val="27"/>
          <w:lang w:eastAsia="fr-FR"/>
        </w:rPr>
        <w:t>Nausicaa retrouvée</w:t>
      </w:r>
    </w:p>
    <w:p w14:paraId="64237EAC" w14:textId="77777777" w:rsidR="00977E91" w:rsidRPr="00977E91" w:rsidRDefault="00977E91" w:rsidP="00977E91">
      <w:pPr>
        <w:jc w:val="righ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 xml:space="preserve">Philippe </w:t>
      </w:r>
      <w:proofErr w:type="spellStart"/>
      <w:r w:rsidRPr="00977E91">
        <w:rPr>
          <w:rFonts w:ascii="Times New Roman" w:eastAsia="Times New Roman" w:hAnsi="Times New Roman" w:cs="Times New Roman"/>
          <w:szCs w:val="24"/>
          <w:lang w:eastAsia="fr-FR"/>
        </w:rPr>
        <w:t>Champault</w:t>
      </w:r>
      <w:proofErr w:type="spellEnd"/>
      <w:r w:rsidRPr="00977E91">
        <w:rPr>
          <w:rFonts w:ascii="Times New Roman" w:eastAsia="Times New Roman" w:hAnsi="Times New Roman" w:cs="Times New Roman"/>
          <w:szCs w:val="24"/>
          <w:lang w:eastAsia="fr-FR"/>
        </w:rPr>
        <w:t>.</w:t>
      </w:r>
    </w:p>
    <w:p w14:paraId="40BF7383" w14:textId="77777777" w:rsidR="00977E91" w:rsidRPr="00977E91" w:rsidRDefault="00977E91" w:rsidP="00977E91">
      <w:pPr>
        <w:rPr>
          <w:rFonts w:ascii="Verdana" w:eastAsia="Times New Roman" w:hAnsi="Verdana" w:cs="Times New Roman"/>
          <w:sz w:val="21"/>
          <w:szCs w:val="21"/>
          <w:lang w:eastAsia="fr-FR"/>
        </w:rPr>
      </w:pPr>
      <w:r w:rsidRPr="00977E91">
        <w:rPr>
          <w:rFonts w:ascii="Verdana" w:eastAsia="Times New Roman" w:hAnsi="Verdana" w:cs="Times New Roman"/>
          <w:sz w:val="21"/>
          <w:szCs w:val="21"/>
          <w:lang w:eastAsia="fr-FR"/>
        </w:rPr>
        <w:t>Tome XCVII, numéro 360, 16 juin 1912, p. 745-767.</w:t>
      </w:r>
    </w:p>
    <w:p w14:paraId="0BBF3911" w14:textId="77777777" w:rsidR="00977E91" w:rsidRDefault="00977E91" w:rsidP="00977E91">
      <w:pPr>
        <w:spacing w:before="100" w:beforeAutospacing="1" w:after="100" w:afterAutospacing="1"/>
        <w:jc w:val="left"/>
        <w:outlineLvl w:val="3"/>
        <w:rPr>
          <w:rFonts w:ascii="Source Sans Pro" w:eastAsia="Times New Roman" w:hAnsi="Source Sans Pro" w:cs="Times New Roman"/>
          <w:b/>
          <w:bCs/>
          <w:szCs w:val="24"/>
          <w:lang w:eastAsia="fr-FR"/>
        </w:rPr>
      </w:pPr>
      <w:r w:rsidRPr="00977E91">
        <w:rPr>
          <w:rFonts w:ascii="Source Sans Pro" w:eastAsia="Times New Roman" w:hAnsi="Source Sans Pro" w:cs="Times New Roman"/>
          <w:b/>
          <w:bCs/>
          <w:szCs w:val="24"/>
          <w:lang w:eastAsia="fr-FR"/>
        </w:rPr>
        <w:t>II</w:t>
      </w:r>
    </w:p>
    <w:p w14:paraId="41FCF7CC" w14:textId="77777777" w:rsidR="00894E3F" w:rsidRPr="00894E3F" w:rsidRDefault="00894E3F" w:rsidP="00977E91">
      <w:pPr>
        <w:spacing w:before="100" w:beforeAutospacing="1" w:after="100" w:afterAutospacing="1"/>
        <w:jc w:val="left"/>
        <w:outlineLvl w:val="3"/>
        <w:rPr>
          <w:rFonts w:ascii="Source Sans Pro" w:eastAsia="Times New Roman" w:hAnsi="Source Sans Pro" w:cs="Times New Roman"/>
          <w:bCs/>
          <w:szCs w:val="24"/>
          <w:lang w:eastAsia="fr-FR"/>
        </w:rPr>
      </w:pPr>
      <w:r w:rsidRPr="00894E3F">
        <w:rPr>
          <w:rFonts w:ascii="Source Sans Pro" w:eastAsia="Times New Roman" w:hAnsi="Source Sans Pro" w:cs="Times New Roman"/>
          <w:bCs/>
          <w:szCs w:val="24"/>
          <w:lang w:eastAsia="fr-FR"/>
        </w:rPr>
        <w:t>[…]</w:t>
      </w:r>
    </w:p>
    <w:p w14:paraId="20BB36E9"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 xml:space="preserve">Au lieu de se terminer </w:t>
      </w:r>
      <w:del w:id="9" w:author="Marguerite-Marie Bordry" w:date="2019-02-12T19:51:00Z">
        <w:r w:rsidRPr="00977E91" w:rsidDel="00894E3F">
          <w:rPr>
            <w:rFonts w:ascii="Times New Roman" w:eastAsia="Times New Roman" w:hAnsi="Times New Roman" w:cs="Times New Roman"/>
            <w:szCs w:val="24"/>
            <w:lang w:eastAsia="fr-FR"/>
          </w:rPr>
          <w:delText xml:space="preserve">en. </w:delText>
        </w:r>
        <w:r w:rsidR="00894E3F" w:rsidRPr="00977E91" w:rsidDel="00894E3F">
          <w:rPr>
            <w:rFonts w:ascii="Times New Roman" w:eastAsia="Times New Roman" w:hAnsi="Times New Roman" w:cs="Times New Roman"/>
            <w:szCs w:val="24"/>
            <w:lang w:eastAsia="fr-FR"/>
          </w:rPr>
          <w:delText>P</w:delText>
        </w:r>
        <w:r w:rsidRPr="00977E91" w:rsidDel="00894E3F">
          <w:rPr>
            <w:rFonts w:ascii="Times New Roman" w:eastAsia="Times New Roman" w:hAnsi="Times New Roman" w:cs="Times New Roman"/>
            <w:szCs w:val="24"/>
            <w:lang w:eastAsia="fr-FR"/>
          </w:rPr>
          <w:delText>ointe</w:delText>
        </w:r>
      </w:del>
      <w:ins w:id="10" w:author="Marguerite-Marie Bordry" w:date="2019-02-12T19:51:00Z">
        <w:r w:rsidR="00894E3F">
          <w:rPr>
            <w:rFonts w:ascii="Times New Roman" w:eastAsia="Times New Roman" w:hAnsi="Times New Roman" w:cs="Times New Roman"/>
            <w:szCs w:val="24"/>
            <w:lang w:eastAsia="fr-FR"/>
          </w:rPr>
          <w:t>en pointe</w:t>
        </w:r>
      </w:ins>
      <w:r w:rsidRPr="00977E91">
        <w:rPr>
          <w:rFonts w:ascii="Times New Roman" w:eastAsia="Times New Roman" w:hAnsi="Times New Roman" w:cs="Times New Roman"/>
          <w:szCs w:val="24"/>
          <w:lang w:eastAsia="fr-FR"/>
        </w:rPr>
        <w:t>, le cap présente, sur plus d’un kilomètre, un large front en ligne droite. En son milieu, il porte à cent quinze mètres d’altitude une éminence qui semble divisée en trois par deux : larges déchirures ; c’est la </w:t>
      </w:r>
      <w:proofErr w:type="spellStart"/>
      <w:r w:rsidRPr="00977E91">
        <w:rPr>
          <w:rFonts w:ascii="Times New Roman" w:eastAsia="Times New Roman" w:hAnsi="Times New Roman" w:cs="Times New Roman"/>
          <w:i/>
          <w:iCs/>
          <w:szCs w:val="24"/>
          <w:lang w:eastAsia="fr-FR"/>
        </w:rPr>
        <w:t>guardiola</w:t>
      </w:r>
      <w:proofErr w:type="spellEnd"/>
      <w:r w:rsidRPr="00977E91">
        <w:rPr>
          <w:rFonts w:ascii="Times New Roman" w:eastAsia="Times New Roman" w:hAnsi="Times New Roman" w:cs="Times New Roman"/>
          <w:szCs w:val="24"/>
          <w:lang w:eastAsia="fr-FR"/>
        </w:rPr>
        <w:t xml:space="preserve"> di </w:t>
      </w:r>
      <w:proofErr w:type="spellStart"/>
      <w:r w:rsidRPr="00977E91">
        <w:rPr>
          <w:rFonts w:ascii="Times New Roman" w:eastAsia="Times New Roman" w:hAnsi="Times New Roman" w:cs="Times New Roman"/>
          <w:szCs w:val="24"/>
          <w:lang w:eastAsia="fr-FR"/>
        </w:rPr>
        <w:t>Zale</w:t>
      </w:r>
      <w:proofErr w:type="spellEnd"/>
      <w:r w:rsidRPr="00977E91">
        <w:rPr>
          <w:rFonts w:ascii="Times New Roman" w:eastAsia="Times New Roman" w:hAnsi="Times New Roman" w:cs="Times New Roman"/>
          <w:szCs w:val="24"/>
          <w:lang w:eastAsia="fr-FR"/>
        </w:rPr>
        <w:t xml:space="preserve">. À une dizaine de mètres plus bas, commencent à droite et à gauche, et dans le plan du front, deux courbes légèrement convexes, qui bientôt s’abaissent d’un mouvement lent et symétrique, et sont, à quatre cents mètres de leur commune origine, sur le point de se perdre, chacune de leur côté, dans les flots, quand brusquement l’une et l’autre se relèvent en un ressaut. Ainsi interrompu, le mouvement de descente reprend ensuite ; et cent mètres plus loin, à la pointe </w:t>
      </w:r>
      <w:proofErr w:type="spellStart"/>
      <w:r w:rsidRPr="00977E91">
        <w:rPr>
          <w:rFonts w:ascii="Times New Roman" w:eastAsia="Times New Roman" w:hAnsi="Times New Roman" w:cs="Times New Roman"/>
          <w:szCs w:val="24"/>
          <w:lang w:eastAsia="fr-FR"/>
        </w:rPr>
        <w:t>Cornacchia</w:t>
      </w:r>
      <w:proofErr w:type="spellEnd"/>
      <w:r w:rsidRPr="00977E91">
        <w:rPr>
          <w:rFonts w:ascii="Times New Roman" w:eastAsia="Times New Roman" w:hAnsi="Times New Roman" w:cs="Times New Roman"/>
          <w:szCs w:val="24"/>
          <w:lang w:eastAsia="fr-FR"/>
        </w:rPr>
        <w:t xml:space="preserve"> vers le nord, à la pointe Caruso vers l’ouest, la double ligne disparaît sous la vague.</w:t>
      </w:r>
    </w:p>
    <w:p w14:paraId="49364E67" w14:textId="77777777" w:rsidR="00977E91" w:rsidRPr="00977E91" w:rsidRDefault="007437EF" w:rsidP="00977E91">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977E91" w:rsidRPr="00977E91">
        <w:rPr>
          <w:rFonts w:ascii="Times New Roman" w:eastAsia="Times New Roman" w:hAnsi="Times New Roman" w:cs="Times New Roman"/>
          <w:szCs w:val="24"/>
          <w:lang w:eastAsia="fr-FR"/>
        </w:rPr>
        <w:t> </w:t>
      </w:r>
    </w:p>
    <w:p w14:paraId="436AA361"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 xml:space="preserve">En résumé, </w:t>
      </w:r>
      <w:del w:id="11" w:author="Marguerite-Marie Bordry" w:date="2019-02-12T19:52:00Z">
        <w:r w:rsidRPr="00977E91" w:rsidDel="007437EF">
          <w:rPr>
            <w:rFonts w:ascii="Times New Roman" w:eastAsia="Times New Roman" w:hAnsi="Times New Roman" w:cs="Times New Roman"/>
            <w:szCs w:val="24"/>
            <w:lang w:eastAsia="fr-FR"/>
          </w:rPr>
          <w:delText>toute les indications</w:delText>
        </w:r>
      </w:del>
      <w:ins w:id="12" w:author="Marguerite-Marie Bordry" w:date="2019-02-12T19:52:00Z">
        <w:r w:rsidR="007437EF" w:rsidRPr="00977E91">
          <w:rPr>
            <w:rFonts w:ascii="Times New Roman" w:eastAsia="Times New Roman" w:hAnsi="Times New Roman" w:cs="Times New Roman"/>
            <w:szCs w:val="24"/>
            <w:lang w:eastAsia="fr-FR"/>
          </w:rPr>
          <w:t>toutes les indications</w:t>
        </w:r>
      </w:ins>
      <w:r w:rsidRPr="00977E91">
        <w:rPr>
          <w:rFonts w:ascii="Times New Roman" w:eastAsia="Times New Roman" w:hAnsi="Times New Roman" w:cs="Times New Roman"/>
          <w:szCs w:val="24"/>
          <w:lang w:eastAsia="fr-FR"/>
        </w:rPr>
        <w:t xml:space="preserve"> du texte concernant la ville d’Alcinoos se retrouvent dans le </w:t>
      </w:r>
      <w:proofErr w:type="spellStart"/>
      <w:r w:rsidRPr="00977E91">
        <w:rPr>
          <w:rFonts w:ascii="Times New Roman" w:eastAsia="Times New Roman" w:hAnsi="Times New Roman" w:cs="Times New Roman"/>
          <w:szCs w:val="24"/>
          <w:lang w:eastAsia="fr-FR"/>
        </w:rPr>
        <w:t>Nerone</w:t>
      </w:r>
      <w:proofErr w:type="spellEnd"/>
      <w:r w:rsidRPr="00977E91">
        <w:rPr>
          <w:rFonts w:ascii="Times New Roman" w:eastAsia="Times New Roman" w:hAnsi="Times New Roman" w:cs="Times New Roman"/>
          <w:szCs w:val="24"/>
          <w:lang w:eastAsia="fr-FR"/>
        </w:rPr>
        <w:t xml:space="preserve"> et dans ses abords ;</w:t>
      </w:r>
      <w:r w:rsidR="00820A36">
        <w:rPr>
          <w:rFonts w:ascii="Times New Roman" w:eastAsia="Times New Roman" w:hAnsi="Times New Roman" w:cs="Times New Roman"/>
          <w:szCs w:val="24"/>
          <w:lang w:eastAsia="fr-FR"/>
        </w:rPr>
        <w:t xml:space="preserve"> […]</w:t>
      </w:r>
    </w:p>
    <w:p w14:paraId="6D0A9188" w14:textId="77777777" w:rsidR="00977E91" w:rsidRPr="00977E91" w:rsidRDefault="00977E91" w:rsidP="00977E91">
      <w:pPr>
        <w:spacing w:before="240" w:after="240" w:line="468" w:lineRule="atLeast"/>
        <w:jc w:val="center"/>
        <w:outlineLvl w:val="1"/>
        <w:rPr>
          <w:rFonts w:ascii="Source Sans Pro" w:eastAsia="Times New Roman" w:hAnsi="Source Sans Pro" w:cs="Times New Roman"/>
          <w:sz w:val="31"/>
          <w:szCs w:val="31"/>
          <w:lang w:eastAsia="fr-FR"/>
        </w:rPr>
      </w:pPr>
      <w:r w:rsidRPr="00977E91">
        <w:rPr>
          <w:rFonts w:ascii="Source Sans Pro" w:eastAsia="Times New Roman" w:hAnsi="Source Sans Pro" w:cs="Times New Roman"/>
          <w:sz w:val="31"/>
          <w:szCs w:val="31"/>
          <w:lang w:eastAsia="fr-FR"/>
        </w:rPr>
        <w:t>Tome XCIX, numéro 365, 1</w:t>
      </w:r>
      <w:r w:rsidRPr="00977E91">
        <w:rPr>
          <w:rFonts w:ascii="Source Sans Pro" w:eastAsia="Times New Roman" w:hAnsi="Source Sans Pro" w:cs="Times New Roman"/>
          <w:sz w:val="23"/>
          <w:szCs w:val="23"/>
          <w:vertAlign w:val="superscript"/>
          <w:lang w:eastAsia="fr-FR"/>
        </w:rPr>
        <w:t>er</w:t>
      </w:r>
      <w:r w:rsidRPr="00977E91">
        <w:rPr>
          <w:rFonts w:ascii="Source Sans Pro" w:eastAsia="Times New Roman" w:hAnsi="Source Sans Pro" w:cs="Times New Roman"/>
          <w:sz w:val="31"/>
          <w:szCs w:val="31"/>
          <w:lang w:eastAsia="fr-FR"/>
        </w:rPr>
        <w:t> septembre 1912</w:t>
      </w:r>
    </w:p>
    <w:p w14:paraId="497E11AE" w14:textId="77777777" w:rsidR="00977E91" w:rsidRPr="00977E91" w:rsidRDefault="00977E91" w:rsidP="00977E91">
      <w:pPr>
        <w:spacing w:before="240" w:after="240"/>
        <w:jc w:val="left"/>
        <w:outlineLvl w:val="2"/>
        <w:rPr>
          <w:rFonts w:ascii="Source Sans Pro" w:eastAsia="Times New Roman" w:hAnsi="Source Sans Pro" w:cs="Times New Roman"/>
          <w:b/>
          <w:bCs/>
          <w:sz w:val="27"/>
          <w:szCs w:val="27"/>
          <w:lang w:eastAsia="fr-FR"/>
        </w:rPr>
      </w:pPr>
      <w:r w:rsidRPr="00977E91">
        <w:rPr>
          <w:rFonts w:ascii="Source Sans Pro" w:eastAsia="Times New Roman" w:hAnsi="Source Sans Pro" w:cs="Times New Roman"/>
          <w:b/>
          <w:bCs/>
          <w:sz w:val="27"/>
          <w:szCs w:val="27"/>
          <w:lang w:eastAsia="fr-FR"/>
        </w:rPr>
        <w:t>Lettres italiennes</w:t>
      </w:r>
    </w:p>
    <w:p w14:paraId="0479230C" w14:textId="77777777" w:rsidR="00977E91" w:rsidRPr="00977E91" w:rsidRDefault="00977E91" w:rsidP="00977E91">
      <w:pPr>
        <w:jc w:val="right"/>
        <w:rPr>
          <w:rFonts w:ascii="Times New Roman" w:eastAsia="Times New Roman" w:hAnsi="Times New Roman" w:cs="Times New Roman"/>
          <w:szCs w:val="24"/>
          <w:lang w:eastAsia="fr-FR"/>
        </w:rPr>
      </w:pPr>
      <w:proofErr w:type="spellStart"/>
      <w:r w:rsidRPr="00977E91">
        <w:rPr>
          <w:rFonts w:ascii="Times New Roman" w:eastAsia="Times New Roman" w:hAnsi="Times New Roman" w:cs="Times New Roman"/>
          <w:szCs w:val="24"/>
          <w:lang w:eastAsia="fr-FR"/>
        </w:rPr>
        <w:t>Ricciotto</w:t>
      </w:r>
      <w:proofErr w:type="spellEnd"/>
      <w:r w:rsidRPr="00977E91">
        <w:rPr>
          <w:rFonts w:ascii="Times New Roman" w:eastAsia="Times New Roman" w:hAnsi="Times New Roman" w:cs="Times New Roman"/>
          <w:szCs w:val="24"/>
          <w:lang w:eastAsia="fr-FR"/>
        </w:rPr>
        <w:t xml:space="preserve"> </w:t>
      </w:r>
      <w:proofErr w:type="spellStart"/>
      <w:r w:rsidRPr="00977E91">
        <w:rPr>
          <w:rFonts w:ascii="Times New Roman" w:eastAsia="Times New Roman" w:hAnsi="Times New Roman" w:cs="Times New Roman"/>
          <w:szCs w:val="24"/>
          <w:lang w:eastAsia="fr-FR"/>
        </w:rPr>
        <w:t>Canudo</w:t>
      </w:r>
      <w:proofErr w:type="spellEnd"/>
      <w:r w:rsidRPr="00977E91">
        <w:rPr>
          <w:rFonts w:ascii="Times New Roman" w:eastAsia="Times New Roman" w:hAnsi="Times New Roman" w:cs="Times New Roman"/>
          <w:szCs w:val="24"/>
          <w:lang w:eastAsia="fr-FR"/>
        </w:rPr>
        <w:t>.</w:t>
      </w:r>
    </w:p>
    <w:p w14:paraId="364226E0" w14:textId="77777777" w:rsidR="00977E91" w:rsidRPr="00977E91" w:rsidRDefault="00977E91" w:rsidP="00977E91">
      <w:pPr>
        <w:rPr>
          <w:rFonts w:ascii="Verdana" w:eastAsia="Times New Roman" w:hAnsi="Verdana" w:cs="Times New Roman"/>
          <w:sz w:val="21"/>
          <w:szCs w:val="21"/>
          <w:lang w:eastAsia="fr-FR"/>
        </w:rPr>
      </w:pPr>
      <w:r w:rsidRPr="00977E91">
        <w:rPr>
          <w:rFonts w:ascii="Verdana" w:eastAsia="Times New Roman" w:hAnsi="Verdana" w:cs="Times New Roman"/>
          <w:sz w:val="21"/>
          <w:szCs w:val="21"/>
          <w:lang w:eastAsia="fr-FR"/>
        </w:rPr>
        <w:t>Tome XCIX, numéro 365, 1</w:t>
      </w:r>
      <w:r w:rsidRPr="00977E91">
        <w:rPr>
          <w:rFonts w:ascii="Verdana" w:eastAsia="Times New Roman" w:hAnsi="Verdana" w:cs="Times New Roman"/>
          <w:sz w:val="16"/>
          <w:szCs w:val="16"/>
          <w:vertAlign w:val="superscript"/>
          <w:lang w:eastAsia="fr-FR"/>
        </w:rPr>
        <w:t>er</w:t>
      </w:r>
      <w:r w:rsidRPr="00977E91">
        <w:rPr>
          <w:rFonts w:ascii="Verdana" w:eastAsia="Times New Roman" w:hAnsi="Verdana" w:cs="Times New Roman"/>
          <w:sz w:val="21"/>
          <w:szCs w:val="21"/>
          <w:lang w:eastAsia="fr-FR"/>
        </w:rPr>
        <w:t> septembre 1912, p. 195-199</w:t>
      </w:r>
    </w:p>
    <w:p w14:paraId="22DA3CF6" w14:textId="77777777" w:rsidR="00977E91" w:rsidRPr="00977E91" w:rsidRDefault="00977E91" w:rsidP="00977E91">
      <w:pPr>
        <w:spacing w:before="100" w:beforeAutospacing="1" w:after="100" w:afterAutospacing="1"/>
        <w:jc w:val="left"/>
        <w:outlineLvl w:val="3"/>
        <w:rPr>
          <w:rFonts w:ascii="Source Sans Pro" w:eastAsia="Times New Roman" w:hAnsi="Source Sans Pro" w:cs="Times New Roman"/>
          <w:b/>
          <w:bCs/>
          <w:szCs w:val="24"/>
          <w:lang w:eastAsia="fr-FR"/>
        </w:rPr>
      </w:pPr>
      <w:r w:rsidRPr="00977E91">
        <w:rPr>
          <w:rFonts w:ascii="Source Sans Pro" w:eastAsia="Times New Roman" w:hAnsi="Source Sans Pro" w:cs="Times New Roman"/>
          <w:b/>
          <w:bCs/>
          <w:szCs w:val="24"/>
          <w:lang w:eastAsia="fr-FR"/>
        </w:rPr>
        <w:t>Memento</w:t>
      </w:r>
    </w:p>
    <w:p w14:paraId="29617E30" w14:textId="77777777" w:rsidR="00977E91" w:rsidRPr="00977E91" w:rsidRDefault="00B61BE1" w:rsidP="00977E91">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1C32C298"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 xml:space="preserve">Mais j’ai signalé ici même, lors de la mort de ce grand poète, les luttes « régionales » qui divisèrent jadis les partis « littéraires » en </w:t>
      </w:r>
      <w:proofErr w:type="spellStart"/>
      <w:r w:rsidRPr="00977E91">
        <w:rPr>
          <w:rFonts w:ascii="Times New Roman" w:eastAsia="Times New Roman" w:hAnsi="Times New Roman" w:cs="Times New Roman"/>
          <w:szCs w:val="24"/>
          <w:lang w:eastAsia="fr-FR"/>
        </w:rPr>
        <w:t>carducciens</w:t>
      </w:r>
      <w:proofErr w:type="spellEnd"/>
      <w:r w:rsidRPr="00977E91">
        <w:rPr>
          <w:rFonts w:ascii="Times New Roman" w:eastAsia="Times New Roman" w:hAnsi="Times New Roman" w:cs="Times New Roman"/>
          <w:szCs w:val="24"/>
          <w:lang w:eastAsia="fr-FR"/>
        </w:rPr>
        <w:t xml:space="preserve"> les écrivains septentrionaux de la péninsule) et en </w:t>
      </w:r>
      <w:proofErr w:type="spellStart"/>
      <w:r w:rsidRPr="00977E91">
        <w:rPr>
          <w:rFonts w:ascii="Times New Roman" w:eastAsia="Times New Roman" w:hAnsi="Times New Roman" w:cs="Times New Roman"/>
          <w:szCs w:val="24"/>
          <w:lang w:eastAsia="fr-FR"/>
        </w:rPr>
        <w:t>rapisardiens</w:t>
      </w:r>
      <w:proofErr w:type="spellEnd"/>
      <w:r w:rsidRPr="00977E91">
        <w:rPr>
          <w:rFonts w:ascii="Times New Roman" w:eastAsia="Times New Roman" w:hAnsi="Times New Roman" w:cs="Times New Roman"/>
          <w:szCs w:val="24"/>
          <w:lang w:eastAsia="fr-FR"/>
        </w:rPr>
        <w:t xml:space="preserve"> (les écrivains méridionaux et siciliens). Les étudiants milanais semble</w:t>
      </w:r>
      <w:ins w:id="13" w:author="Marguerite-Marie Bordry" w:date="2019-02-12T20:17:00Z">
        <w:r w:rsidR="004929BE">
          <w:rPr>
            <w:rFonts w:ascii="Times New Roman" w:eastAsia="Times New Roman" w:hAnsi="Times New Roman" w:cs="Times New Roman"/>
            <w:szCs w:val="24"/>
            <w:lang w:eastAsia="fr-FR"/>
          </w:rPr>
          <w:t>nt</w:t>
        </w:r>
      </w:ins>
      <w:r w:rsidRPr="00977E91">
        <w:rPr>
          <w:rFonts w:ascii="Times New Roman" w:eastAsia="Times New Roman" w:hAnsi="Times New Roman" w:cs="Times New Roman"/>
          <w:szCs w:val="24"/>
          <w:lang w:eastAsia="fr-FR"/>
        </w:rPr>
        <w:t xml:space="preserve"> perpétuer même après la mort du poète l’hostilité qu’il endura si fièrement toute sa vie. Mais ils auraient pu choisir, au moins, pour le remplacer, un autre poète : </w:t>
      </w:r>
      <w:proofErr w:type="spellStart"/>
      <w:r w:rsidRPr="00977E91">
        <w:rPr>
          <w:rFonts w:ascii="Times New Roman" w:eastAsia="Times New Roman" w:hAnsi="Times New Roman" w:cs="Times New Roman"/>
          <w:szCs w:val="24"/>
          <w:lang w:eastAsia="fr-FR"/>
        </w:rPr>
        <w:t>Marradi</w:t>
      </w:r>
      <w:proofErr w:type="spellEnd"/>
      <w:r w:rsidRPr="00977E91">
        <w:rPr>
          <w:rFonts w:ascii="Times New Roman" w:eastAsia="Times New Roman" w:hAnsi="Times New Roman" w:cs="Times New Roman"/>
          <w:szCs w:val="24"/>
          <w:lang w:eastAsia="fr-FR"/>
        </w:rPr>
        <w:t>, par exemple !</w:t>
      </w:r>
    </w:p>
    <w:p w14:paraId="625FFBD0" w14:textId="77777777" w:rsidR="00977E91" w:rsidRPr="00977E91" w:rsidRDefault="00977E91" w:rsidP="00977E91">
      <w:pPr>
        <w:spacing w:before="240" w:after="240" w:line="468" w:lineRule="atLeast"/>
        <w:jc w:val="center"/>
        <w:outlineLvl w:val="1"/>
        <w:rPr>
          <w:rFonts w:ascii="Source Sans Pro" w:eastAsia="Times New Roman" w:hAnsi="Source Sans Pro" w:cs="Times New Roman"/>
          <w:sz w:val="31"/>
          <w:szCs w:val="31"/>
          <w:lang w:eastAsia="fr-FR"/>
        </w:rPr>
      </w:pPr>
      <w:r w:rsidRPr="00977E91">
        <w:rPr>
          <w:rFonts w:ascii="Source Sans Pro" w:eastAsia="Times New Roman" w:hAnsi="Source Sans Pro" w:cs="Times New Roman"/>
          <w:sz w:val="31"/>
          <w:szCs w:val="31"/>
          <w:lang w:eastAsia="fr-FR"/>
        </w:rPr>
        <w:lastRenderedPageBreak/>
        <w:t>Tome XCIX, numéro 367, 1</w:t>
      </w:r>
      <w:r w:rsidRPr="00977E91">
        <w:rPr>
          <w:rFonts w:ascii="Source Sans Pro" w:eastAsia="Times New Roman" w:hAnsi="Source Sans Pro" w:cs="Times New Roman"/>
          <w:sz w:val="23"/>
          <w:szCs w:val="23"/>
          <w:vertAlign w:val="superscript"/>
          <w:lang w:eastAsia="fr-FR"/>
        </w:rPr>
        <w:t>er</w:t>
      </w:r>
      <w:r w:rsidRPr="00977E91">
        <w:rPr>
          <w:rFonts w:ascii="Source Sans Pro" w:eastAsia="Times New Roman" w:hAnsi="Source Sans Pro" w:cs="Times New Roman"/>
          <w:sz w:val="31"/>
          <w:szCs w:val="31"/>
          <w:lang w:eastAsia="fr-FR"/>
        </w:rPr>
        <w:t> octobre 1912</w:t>
      </w:r>
    </w:p>
    <w:p w14:paraId="174C360E" w14:textId="77777777" w:rsidR="00977E91" w:rsidRPr="00977E91" w:rsidRDefault="00977E91" w:rsidP="00977E91">
      <w:pPr>
        <w:spacing w:before="240" w:after="240"/>
        <w:jc w:val="left"/>
        <w:outlineLvl w:val="2"/>
        <w:rPr>
          <w:rFonts w:ascii="Source Sans Pro" w:eastAsia="Times New Roman" w:hAnsi="Source Sans Pro" w:cs="Times New Roman"/>
          <w:b/>
          <w:bCs/>
          <w:sz w:val="27"/>
          <w:szCs w:val="27"/>
          <w:lang w:eastAsia="fr-FR"/>
        </w:rPr>
      </w:pPr>
      <w:r w:rsidRPr="00977E91">
        <w:rPr>
          <w:rFonts w:ascii="Source Sans Pro" w:eastAsia="Times New Roman" w:hAnsi="Source Sans Pro" w:cs="Times New Roman"/>
          <w:b/>
          <w:bCs/>
          <w:sz w:val="27"/>
          <w:szCs w:val="27"/>
          <w:lang w:eastAsia="fr-FR"/>
        </w:rPr>
        <w:t>Lettres italiennes</w:t>
      </w:r>
    </w:p>
    <w:p w14:paraId="61C2623E" w14:textId="77777777" w:rsidR="00977E91" w:rsidRPr="00977E91" w:rsidRDefault="00977E91" w:rsidP="00977E91">
      <w:pPr>
        <w:jc w:val="right"/>
        <w:rPr>
          <w:rFonts w:ascii="Times New Roman" w:eastAsia="Times New Roman" w:hAnsi="Times New Roman" w:cs="Times New Roman"/>
          <w:szCs w:val="24"/>
          <w:lang w:eastAsia="fr-FR"/>
        </w:rPr>
      </w:pPr>
      <w:proofErr w:type="spellStart"/>
      <w:r w:rsidRPr="00977E91">
        <w:rPr>
          <w:rFonts w:ascii="Times New Roman" w:eastAsia="Times New Roman" w:hAnsi="Times New Roman" w:cs="Times New Roman"/>
          <w:szCs w:val="24"/>
          <w:lang w:eastAsia="fr-FR"/>
        </w:rPr>
        <w:t>Ricciotto</w:t>
      </w:r>
      <w:proofErr w:type="spellEnd"/>
      <w:r w:rsidRPr="00977E91">
        <w:rPr>
          <w:rFonts w:ascii="Times New Roman" w:eastAsia="Times New Roman" w:hAnsi="Times New Roman" w:cs="Times New Roman"/>
          <w:szCs w:val="24"/>
          <w:lang w:eastAsia="fr-FR"/>
        </w:rPr>
        <w:t xml:space="preserve"> </w:t>
      </w:r>
      <w:proofErr w:type="spellStart"/>
      <w:r w:rsidRPr="00977E91">
        <w:rPr>
          <w:rFonts w:ascii="Times New Roman" w:eastAsia="Times New Roman" w:hAnsi="Times New Roman" w:cs="Times New Roman"/>
          <w:szCs w:val="24"/>
          <w:lang w:eastAsia="fr-FR"/>
        </w:rPr>
        <w:t>Canudo</w:t>
      </w:r>
      <w:proofErr w:type="spellEnd"/>
      <w:r w:rsidRPr="00977E91">
        <w:rPr>
          <w:rFonts w:ascii="Times New Roman" w:eastAsia="Times New Roman" w:hAnsi="Times New Roman" w:cs="Times New Roman"/>
          <w:szCs w:val="24"/>
          <w:lang w:eastAsia="fr-FR"/>
        </w:rPr>
        <w:t>.</w:t>
      </w:r>
    </w:p>
    <w:p w14:paraId="793FD656" w14:textId="77777777" w:rsidR="00977E91" w:rsidRPr="00977E91" w:rsidRDefault="00977E91" w:rsidP="00977E91">
      <w:pPr>
        <w:rPr>
          <w:rFonts w:ascii="Verdana" w:eastAsia="Times New Roman" w:hAnsi="Verdana" w:cs="Times New Roman"/>
          <w:sz w:val="21"/>
          <w:szCs w:val="21"/>
          <w:lang w:eastAsia="fr-FR"/>
        </w:rPr>
      </w:pPr>
      <w:r w:rsidRPr="00977E91">
        <w:rPr>
          <w:rFonts w:ascii="Verdana" w:eastAsia="Times New Roman" w:hAnsi="Verdana" w:cs="Times New Roman"/>
          <w:sz w:val="21"/>
          <w:szCs w:val="21"/>
          <w:lang w:eastAsia="fr-FR"/>
        </w:rPr>
        <w:t>Tome XCIX, numéro 367, 1</w:t>
      </w:r>
      <w:r w:rsidRPr="00977E91">
        <w:rPr>
          <w:rFonts w:ascii="Verdana" w:eastAsia="Times New Roman" w:hAnsi="Verdana" w:cs="Times New Roman"/>
          <w:sz w:val="16"/>
          <w:szCs w:val="16"/>
          <w:vertAlign w:val="superscript"/>
          <w:lang w:eastAsia="fr-FR"/>
        </w:rPr>
        <w:t>er</w:t>
      </w:r>
      <w:r w:rsidRPr="00977E91">
        <w:rPr>
          <w:rFonts w:ascii="Verdana" w:eastAsia="Times New Roman" w:hAnsi="Verdana" w:cs="Times New Roman"/>
          <w:sz w:val="21"/>
          <w:szCs w:val="21"/>
          <w:lang w:eastAsia="fr-FR"/>
        </w:rPr>
        <w:t> octobre 1912, p. 651-657.</w:t>
      </w:r>
    </w:p>
    <w:p w14:paraId="210E9E13" w14:textId="77777777" w:rsidR="00977E91" w:rsidRPr="00977E91" w:rsidRDefault="00977E91" w:rsidP="00977E91">
      <w:pPr>
        <w:spacing w:line="360" w:lineRule="atLeast"/>
        <w:rPr>
          <w:rFonts w:ascii="Times New Roman" w:eastAsia="Times New Roman" w:hAnsi="Times New Roman" w:cs="Times New Roman"/>
          <w:szCs w:val="24"/>
          <w:lang w:eastAsia="fr-FR"/>
        </w:rPr>
      </w:pPr>
    </w:p>
    <w:p w14:paraId="48D30A0E" w14:textId="77777777" w:rsidR="00977E91" w:rsidRPr="002421E8" w:rsidRDefault="00977E91" w:rsidP="00977E91">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2421E8">
        <w:rPr>
          <w:rFonts w:ascii="Source Sans Pro" w:eastAsia="Times New Roman" w:hAnsi="Source Sans Pro" w:cs="Times New Roman"/>
          <w:b/>
          <w:bCs/>
          <w:szCs w:val="24"/>
          <w:lang w:val="it-IT" w:eastAsia="fr-FR"/>
        </w:rPr>
        <w:t>Memento</w:t>
      </w:r>
    </w:p>
    <w:p w14:paraId="63359C0B" w14:textId="77777777" w:rsidR="00893BBD" w:rsidRPr="002421E8" w:rsidRDefault="00B45C10" w:rsidP="00893BBD">
      <w:pPr>
        <w:spacing w:line="360" w:lineRule="atLeast"/>
        <w:rPr>
          <w:rFonts w:ascii="Times New Roman" w:eastAsia="Times New Roman" w:hAnsi="Times New Roman" w:cs="Times New Roman"/>
          <w:szCs w:val="24"/>
          <w:lang w:val="it-IT" w:eastAsia="fr-FR"/>
        </w:rPr>
      </w:pPr>
      <w:r>
        <w:rPr>
          <w:rFonts w:ascii="Times New Roman" w:eastAsia="Times New Roman" w:hAnsi="Times New Roman" w:cs="Times New Roman"/>
          <w:smallCaps/>
          <w:szCs w:val="24"/>
          <w:lang w:val="it-IT" w:eastAsia="fr-FR"/>
        </w:rPr>
        <w:t>[…]</w:t>
      </w:r>
    </w:p>
    <w:p w14:paraId="1AB02D7C"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2421E8">
        <w:rPr>
          <w:rFonts w:ascii="Times New Roman" w:eastAsia="Times New Roman" w:hAnsi="Times New Roman" w:cs="Times New Roman"/>
          <w:szCs w:val="24"/>
          <w:lang w:val="it-IT" w:eastAsia="fr-FR"/>
        </w:rPr>
        <w:t>— A. </w:t>
      </w:r>
      <w:del w:id="14" w:author="Marguerite-Marie Bordry" w:date="2019-02-12T20:22:00Z">
        <w:r w:rsidRPr="002421E8" w:rsidDel="00744F38">
          <w:rPr>
            <w:rFonts w:ascii="Times New Roman" w:eastAsia="Times New Roman" w:hAnsi="Times New Roman" w:cs="Times New Roman"/>
            <w:szCs w:val="24"/>
            <w:lang w:val="it-IT" w:eastAsia="fr-FR"/>
          </w:rPr>
          <w:delText>Beltramelii </w:delText>
        </w:r>
      </w:del>
      <w:proofErr w:type="gramStart"/>
      <w:ins w:id="15" w:author="Marguerite-Marie Bordry" w:date="2019-02-12T20:22:00Z">
        <w:r w:rsidR="00744F38" w:rsidRPr="002421E8">
          <w:rPr>
            <w:rFonts w:ascii="Times New Roman" w:eastAsia="Times New Roman" w:hAnsi="Times New Roman" w:cs="Times New Roman"/>
            <w:szCs w:val="24"/>
            <w:lang w:val="it-IT" w:eastAsia="fr-FR"/>
          </w:rPr>
          <w:t>Beltramel</w:t>
        </w:r>
        <w:r w:rsidR="00744F38">
          <w:rPr>
            <w:rFonts w:ascii="Times New Roman" w:eastAsia="Times New Roman" w:hAnsi="Times New Roman" w:cs="Times New Roman"/>
            <w:szCs w:val="24"/>
            <w:lang w:val="it-IT" w:eastAsia="fr-FR"/>
          </w:rPr>
          <w:t>l</w:t>
        </w:r>
        <w:r w:rsidR="00744F38" w:rsidRPr="002421E8">
          <w:rPr>
            <w:rFonts w:ascii="Times New Roman" w:eastAsia="Times New Roman" w:hAnsi="Times New Roman" w:cs="Times New Roman"/>
            <w:szCs w:val="24"/>
            <w:lang w:val="it-IT" w:eastAsia="fr-FR"/>
          </w:rPr>
          <w:t>i </w:t>
        </w:r>
      </w:ins>
      <w:r w:rsidRPr="002421E8">
        <w:rPr>
          <w:rFonts w:ascii="Times New Roman" w:eastAsia="Times New Roman" w:hAnsi="Times New Roman" w:cs="Times New Roman"/>
          <w:szCs w:val="24"/>
          <w:lang w:val="it-IT" w:eastAsia="fr-FR"/>
        </w:rPr>
        <w:t>:</w:t>
      </w:r>
      <w:proofErr w:type="gramEnd"/>
      <w:r w:rsidRPr="002421E8">
        <w:rPr>
          <w:rFonts w:ascii="Times New Roman" w:eastAsia="Times New Roman" w:hAnsi="Times New Roman" w:cs="Times New Roman"/>
          <w:szCs w:val="24"/>
          <w:lang w:val="it-IT" w:eastAsia="fr-FR"/>
        </w:rPr>
        <w:t> </w:t>
      </w:r>
      <w:r w:rsidRPr="002421E8">
        <w:rPr>
          <w:rFonts w:ascii="Times New Roman" w:eastAsia="Times New Roman" w:hAnsi="Times New Roman" w:cs="Times New Roman"/>
          <w:i/>
          <w:iCs/>
          <w:szCs w:val="24"/>
          <w:lang w:val="it-IT" w:eastAsia="fr-FR"/>
        </w:rPr>
        <w:t>Un tempio d’amore</w:t>
      </w:r>
      <w:r w:rsidRPr="002421E8">
        <w:rPr>
          <w:rFonts w:ascii="Times New Roman" w:eastAsia="Times New Roman" w:hAnsi="Times New Roman" w:cs="Times New Roman"/>
          <w:szCs w:val="24"/>
          <w:lang w:val="it-IT" w:eastAsia="fr-FR"/>
        </w:rPr>
        <w:t xml:space="preserve">. </w:t>
      </w:r>
      <w:r w:rsidRPr="0081173F">
        <w:rPr>
          <w:rFonts w:ascii="Times New Roman" w:eastAsia="Times New Roman" w:hAnsi="Times New Roman" w:cs="Times New Roman"/>
          <w:szCs w:val="24"/>
          <w:lang w:eastAsia="fr-FR"/>
        </w:rPr>
        <w:t xml:space="preserve">Sandron, Palerme. </w:t>
      </w:r>
    </w:p>
    <w:p w14:paraId="73CDBF91" w14:textId="77777777" w:rsidR="00977E91" w:rsidRPr="00977E91" w:rsidRDefault="00977E91" w:rsidP="00977E91">
      <w:pPr>
        <w:spacing w:before="240" w:after="240" w:line="468" w:lineRule="atLeast"/>
        <w:jc w:val="center"/>
        <w:outlineLvl w:val="1"/>
        <w:rPr>
          <w:rFonts w:ascii="Source Sans Pro" w:eastAsia="Times New Roman" w:hAnsi="Source Sans Pro" w:cs="Times New Roman"/>
          <w:sz w:val="31"/>
          <w:szCs w:val="31"/>
          <w:lang w:eastAsia="fr-FR"/>
        </w:rPr>
      </w:pPr>
      <w:r w:rsidRPr="00977E91">
        <w:rPr>
          <w:rFonts w:ascii="Source Sans Pro" w:eastAsia="Times New Roman" w:hAnsi="Source Sans Pro" w:cs="Times New Roman"/>
          <w:sz w:val="31"/>
          <w:szCs w:val="31"/>
          <w:lang w:eastAsia="fr-FR"/>
        </w:rPr>
        <w:t>Tome C, numéro 369, 1</w:t>
      </w:r>
      <w:r w:rsidRPr="00977E91">
        <w:rPr>
          <w:rFonts w:ascii="Source Sans Pro" w:eastAsia="Times New Roman" w:hAnsi="Source Sans Pro" w:cs="Times New Roman"/>
          <w:sz w:val="23"/>
          <w:szCs w:val="23"/>
          <w:vertAlign w:val="superscript"/>
          <w:lang w:eastAsia="fr-FR"/>
        </w:rPr>
        <w:t>er</w:t>
      </w:r>
      <w:r w:rsidRPr="00977E91">
        <w:rPr>
          <w:rFonts w:ascii="Source Sans Pro" w:eastAsia="Times New Roman" w:hAnsi="Source Sans Pro" w:cs="Times New Roman"/>
          <w:sz w:val="31"/>
          <w:szCs w:val="31"/>
          <w:lang w:eastAsia="fr-FR"/>
        </w:rPr>
        <w:t> novembre 1912</w:t>
      </w:r>
    </w:p>
    <w:p w14:paraId="373B0F7E" w14:textId="77777777" w:rsidR="00977E91" w:rsidRPr="00977E91" w:rsidRDefault="00977E91" w:rsidP="00977E91">
      <w:pPr>
        <w:spacing w:before="240" w:after="240"/>
        <w:jc w:val="left"/>
        <w:outlineLvl w:val="2"/>
        <w:rPr>
          <w:rFonts w:ascii="Source Sans Pro" w:eastAsia="Times New Roman" w:hAnsi="Source Sans Pro" w:cs="Times New Roman"/>
          <w:b/>
          <w:bCs/>
          <w:sz w:val="27"/>
          <w:szCs w:val="27"/>
          <w:lang w:eastAsia="fr-FR"/>
        </w:rPr>
      </w:pPr>
      <w:r w:rsidRPr="00977E91">
        <w:rPr>
          <w:rFonts w:ascii="Source Sans Pro" w:eastAsia="Times New Roman" w:hAnsi="Source Sans Pro" w:cs="Times New Roman"/>
          <w:b/>
          <w:bCs/>
          <w:sz w:val="27"/>
          <w:szCs w:val="27"/>
          <w:lang w:eastAsia="fr-FR"/>
        </w:rPr>
        <w:t>Échos</w:t>
      </w:r>
    </w:p>
    <w:p w14:paraId="6FCE2B50" w14:textId="77777777" w:rsidR="00977E91" w:rsidRPr="00977E91" w:rsidRDefault="00977E91" w:rsidP="00977E91">
      <w:pPr>
        <w:jc w:val="righ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Mercure.</w:t>
      </w:r>
    </w:p>
    <w:p w14:paraId="53609466" w14:textId="77777777" w:rsidR="00977E91" w:rsidRPr="00977E91" w:rsidRDefault="00977E91" w:rsidP="00977E91">
      <w:pPr>
        <w:rPr>
          <w:rFonts w:ascii="Verdana" w:eastAsia="Times New Roman" w:hAnsi="Verdana" w:cs="Times New Roman"/>
          <w:sz w:val="21"/>
          <w:szCs w:val="21"/>
          <w:lang w:eastAsia="fr-FR"/>
        </w:rPr>
      </w:pPr>
      <w:r w:rsidRPr="00977E91">
        <w:rPr>
          <w:rFonts w:ascii="Verdana" w:eastAsia="Times New Roman" w:hAnsi="Verdana" w:cs="Times New Roman"/>
          <w:sz w:val="21"/>
          <w:szCs w:val="21"/>
          <w:lang w:eastAsia="fr-FR"/>
        </w:rPr>
        <w:t>Tome C, numéro 369, 1</w:t>
      </w:r>
      <w:r w:rsidRPr="00977E91">
        <w:rPr>
          <w:rFonts w:ascii="Verdana" w:eastAsia="Times New Roman" w:hAnsi="Verdana" w:cs="Times New Roman"/>
          <w:sz w:val="16"/>
          <w:szCs w:val="16"/>
          <w:vertAlign w:val="superscript"/>
          <w:lang w:eastAsia="fr-FR"/>
        </w:rPr>
        <w:t>er</w:t>
      </w:r>
      <w:r w:rsidRPr="00977E91">
        <w:rPr>
          <w:rFonts w:ascii="Verdana" w:eastAsia="Times New Roman" w:hAnsi="Verdana" w:cs="Times New Roman"/>
          <w:sz w:val="21"/>
          <w:szCs w:val="21"/>
          <w:lang w:eastAsia="fr-FR"/>
        </w:rPr>
        <w:t> novembre 1912, p. 215-223 [220, 220-221].</w:t>
      </w:r>
    </w:p>
    <w:p w14:paraId="3B29DC1B" w14:textId="77777777" w:rsidR="00977E91" w:rsidRPr="00977E91" w:rsidRDefault="00977E91" w:rsidP="00977E91">
      <w:pPr>
        <w:spacing w:before="100" w:beforeAutospacing="1" w:after="100" w:afterAutospacing="1"/>
        <w:jc w:val="left"/>
        <w:outlineLvl w:val="3"/>
        <w:rPr>
          <w:rFonts w:ascii="Source Sans Pro" w:eastAsia="Times New Roman" w:hAnsi="Source Sans Pro" w:cs="Times New Roman"/>
          <w:b/>
          <w:bCs/>
          <w:szCs w:val="24"/>
          <w:lang w:eastAsia="fr-FR"/>
        </w:rPr>
      </w:pPr>
      <w:r w:rsidRPr="00977E91">
        <w:rPr>
          <w:rFonts w:ascii="Source Sans Pro" w:eastAsia="Times New Roman" w:hAnsi="Source Sans Pro" w:cs="Times New Roman"/>
          <w:b/>
          <w:bCs/>
          <w:szCs w:val="24"/>
          <w:lang w:eastAsia="fr-FR"/>
        </w:rPr>
        <w:t>La protection des paysages de montagne [extrait]</w:t>
      </w:r>
    </w:p>
    <w:p w14:paraId="4FEDC37C"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w:t>
      </w:r>
    </w:p>
    <w:p w14:paraId="6F71576B"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Les Alpes italiennes, longtemps ignorées des touristes, s’efforcent aujourd’hui de rattraper les distances. À Courmayeur</w:t>
      </w:r>
      <w:del w:id="16" w:author="Marguerite-Marie Bordry" w:date="2019-02-12T20:26:00Z">
        <w:r w:rsidRPr="00977E91" w:rsidDel="005F2894">
          <w:rPr>
            <w:rFonts w:ascii="Times New Roman" w:eastAsia="Times New Roman" w:hAnsi="Times New Roman" w:cs="Times New Roman"/>
            <w:szCs w:val="24"/>
            <w:lang w:eastAsia="fr-FR"/>
          </w:rPr>
          <w:delText>on</w:delText>
        </w:r>
      </w:del>
      <w:r w:rsidRPr="00977E91">
        <w:rPr>
          <w:rFonts w:ascii="Times New Roman" w:eastAsia="Times New Roman" w:hAnsi="Times New Roman" w:cs="Times New Roman"/>
          <w:szCs w:val="24"/>
          <w:lang w:eastAsia="fr-FR"/>
        </w:rPr>
        <w:t xml:space="preserve">, </w:t>
      </w:r>
      <w:ins w:id="17" w:author="Marguerite-Marie Bordry" w:date="2019-02-12T20:27:00Z">
        <w:r w:rsidR="005F2894">
          <w:rPr>
            <w:rFonts w:ascii="Times New Roman" w:eastAsia="Times New Roman" w:hAnsi="Times New Roman" w:cs="Times New Roman"/>
            <w:szCs w:val="24"/>
            <w:lang w:eastAsia="fr-FR"/>
          </w:rPr>
          <w:t>on</w:t>
        </w:r>
      </w:ins>
      <w:del w:id="18" w:author="Marguerite-Marie Bordry" w:date="2019-02-12T20:27:00Z">
        <w:r w:rsidRPr="00977E91" w:rsidDel="005F2894">
          <w:rPr>
            <w:rFonts w:ascii="Times New Roman" w:eastAsia="Times New Roman" w:hAnsi="Times New Roman" w:cs="Times New Roman"/>
            <w:szCs w:val="24"/>
            <w:lang w:eastAsia="fr-FR"/>
          </w:rPr>
          <w:delText>[on]</w:delText>
        </w:r>
      </w:del>
      <w:r w:rsidRPr="00977E91">
        <w:rPr>
          <w:rFonts w:ascii="Times New Roman" w:eastAsia="Times New Roman" w:hAnsi="Times New Roman" w:cs="Times New Roman"/>
          <w:szCs w:val="24"/>
          <w:lang w:eastAsia="fr-FR"/>
        </w:rPr>
        <w:t xml:space="preserve"> a installé au pied du Mont-Blanc, près du glacier de la </w:t>
      </w:r>
      <w:proofErr w:type="spellStart"/>
      <w:r w:rsidRPr="00977E91">
        <w:rPr>
          <w:rFonts w:ascii="Times New Roman" w:eastAsia="Times New Roman" w:hAnsi="Times New Roman" w:cs="Times New Roman"/>
          <w:szCs w:val="24"/>
          <w:lang w:eastAsia="fr-FR"/>
        </w:rPr>
        <w:t>Brenva</w:t>
      </w:r>
      <w:proofErr w:type="spellEnd"/>
      <w:r w:rsidRPr="00977E91">
        <w:rPr>
          <w:rFonts w:ascii="Times New Roman" w:eastAsia="Times New Roman" w:hAnsi="Times New Roman" w:cs="Times New Roman"/>
          <w:szCs w:val="24"/>
          <w:lang w:eastAsia="fr-FR"/>
        </w:rPr>
        <w:t>, un hideux guignol de gigantesques bonshommes en bois peinturlurés qui font la joie des </w:t>
      </w:r>
      <w:proofErr w:type="spellStart"/>
      <w:r w:rsidRPr="00977E91">
        <w:rPr>
          <w:rFonts w:ascii="Times New Roman" w:eastAsia="Times New Roman" w:hAnsi="Times New Roman" w:cs="Times New Roman"/>
          <w:i/>
          <w:iCs/>
          <w:szCs w:val="24"/>
          <w:lang w:eastAsia="fr-FR"/>
        </w:rPr>
        <w:t>villegianti</w:t>
      </w:r>
      <w:proofErr w:type="spellEnd"/>
      <w:r w:rsidRPr="00977E91">
        <w:rPr>
          <w:rFonts w:ascii="Times New Roman" w:eastAsia="Times New Roman" w:hAnsi="Times New Roman" w:cs="Times New Roman"/>
          <w:szCs w:val="24"/>
          <w:lang w:eastAsia="fr-FR"/>
        </w:rPr>
        <w:t> italiens. Un écrivain lombard a protesté cet été contre la façon dont on a abîmé Macugnaga, dans le </w:t>
      </w:r>
      <w:proofErr w:type="spellStart"/>
      <w:r w:rsidRPr="00977E91">
        <w:rPr>
          <w:rFonts w:ascii="Times New Roman" w:eastAsia="Times New Roman" w:hAnsi="Times New Roman" w:cs="Times New Roman"/>
          <w:i/>
          <w:iCs/>
          <w:szCs w:val="24"/>
          <w:lang w:eastAsia="fr-FR"/>
        </w:rPr>
        <w:t>Proverbano</w:t>
      </w:r>
      <w:proofErr w:type="spellEnd"/>
      <w:r w:rsidRPr="00977E91">
        <w:rPr>
          <w:rFonts w:ascii="Times New Roman" w:eastAsia="Times New Roman" w:hAnsi="Times New Roman" w:cs="Times New Roman"/>
          <w:szCs w:val="24"/>
          <w:lang w:eastAsia="fr-FR"/>
        </w:rPr>
        <w:t>, l’organe des hôteliers du lac Majeur, qui ont eu le courage d’insérer sa protestation.</w:t>
      </w:r>
    </w:p>
    <w:p w14:paraId="6A3388DF" w14:textId="77777777" w:rsidR="00977E91" w:rsidRPr="00977E91" w:rsidRDefault="00977E91" w:rsidP="00977E91">
      <w:pPr>
        <w:spacing w:line="360" w:lineRule="atLeast"/>
        <w:rPr>
          <w:rFonts w:ascii="Times New Roman" w:eastAsia="Times New Roman" w:hAnsi="Times New Roman" w:cs="Times New Roman"/>
          <w:szCs w:val="24"/>
          <w:lang w:eastAsia="fr-FR"/>
        </w:rPr>
      </w:pPr>
      <w:r w:rsidRPr="00977E91">
        <w:rPr>
          <w:rFonts w:ascii="Times New Roman" w:eastAsia="Times New Roman" w:hAnsi="Times New Roman" w:cs="Times New Roman"/>
          <w:szCs w:val="24"/>
          <w:lang w:eastAsia="fr-FR"/>
        </w:rPr>
        <w:t>[…]</w:t>
      </w:r>
    </w:p>
    <w:p w14:paraId="1DE21A1E" w14:textId="440F5A4A" w:rsidR="00D172A9" w:rsidRPr="00D172A9" w:rsidRDefault="00D172A9" w:rsidP="00977E91">
      <w:bookmarkStart w:id="19" w:name="_GoBack"/>
      <w:bookmarkEnd w:id="19"/>
    </w:p>
    <w:sectPr w:rsidR="00D172A9" w:rsidRPr="00D172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A9"/>
    <w:rsid w:val="00025478"/>
    <w:rsid w:val="000468D4"/>
    <w:rsid w:val="00072B23"/>
    <w:rsid w:val="00077A13"/>
    <w:rsid w:val="00096B11"/>
    <w:rsid w:val="000A1E02"/>
    <w:rsid w:val="000D237F"/>
    <w:rsid w:val="000E52EB"/>
    <w:rsid w:val="00134B55"/>
    <w:rsid w:val="0014312C"/>
    <w:rsid w:val="00173E25"/>
    <w:rsid w:val="00176931"/>
    <w:rsid w:val="001F039A"/>
    <w:rsid w:val="002256FB"/>
    <w:rsid w:val="002421E8"/>
    <w:rsid w:val="00257B44"/>
    <w:rsid w:val="00295D35"/>
    <w:rsid w:val="002C0E03"/>
    <w:rsid w:val="002C76B5"/>
    <w:rsid w:val="00341232"/>
    <w:rsid w:val="0034579B"/>
    <w:rsid w:val="00347977"/>
    <w:rsid w:val="00354339"/>
    <w:rsid w:val="00386205"/>
    <w:rsid w:val="003954D4"/>
    <w:rsid w:val="003A30BF"/>
    <w:rsid w:val="00400AA0"/>
    <w:rsid w:val="00413491"/>
    <w:rsid w:val="00416D96"/>
    <w:rsid w:val="00421457"/>
    <w:rsid w:val="00445DA4"/>
    <w:rsid w:val="00447D68"/>
    <w:rsid w:val="0046460C"/>
    <w:rsid w:val="00475ACB"/>
    <w:rsid w:val="00487410"/>
    <w:rsid w:val="004929BE"/>
    <w:rsid w:val="004A0E7D"/>
    <w:rsid w:val="004A1B28"/>
    <w:rsid w:val="004C7153"/>
    <w:rsid w:val="004D2900"/>
    <w:rsid w:val="004D3888"/>
    <w:rsid w:val="004F7AC4"/>
    <w:rsid w:val="00507679"/>
    <w:rsid w:val="00560183"/>
    <w:rsid w:val="00570F9C"/>
    <w:rsid w:val="005725AE"/>
    <w:rsid w:val="005A2B32"/>
    <w:rsid w:val="005B3FC9"/>
    <w:rsid w:val="005C735D"/>
    <w:rsid w:val="005F20B1"/>
    <w:rsid w:val="005F2894"/>
    <w:rsid w:val="00604903"/>
    <w:rsid w:val="00625B40"/>
    <w:rsid w:val="006944DA"/>
    <w:rsid w:val="006A52B1"/>
    <w:rsid w:val="006B6F12"/>
    <w:rsid w:val="007321AA"/>
    <w:rsid w:val="007437EF"/>
    <w:rsid w:val="00744F38"/>
    <w:rsid w:val="00753711"/>
    <w:rsid w:val="007579A9"/>
    <w:rsid w:val="007611A0"/>
    <w:rsid w:val="007755CA"/>
    <w:rsid w:val="0078305C"/>
    <w:rsid w:val="00801016"/>
    <w:rsid w:val="0081016C"/>
    <w:rsid w:val="0081173F"/>
    <w:rsid w:val="00816B20"/>
    <w:rsid w:val="00820A36"/>
    <w:rsid w:val="00842512"/>
    <w:rsid w:val="008773C4"/>
    <w:rsid w:val="00893BBD"/>
    <w:rsid w:val="00894E3F"/>
    <w:rsid w:val="009054B1"/>
    <w:rsid w:val="00936D2A"/>
    <w:rsid w:val="0094192E"/>
    <w:rsid w:val="0095547A"/>
    <w:rsid w:val="00977E91"/>
    <w:rsid w:val="009B0E0F"/>
    <w:rsid w:val="009C3EE4"/>
    <w:rsid w:val="009F233A"/>
    <w:rsid w:val="009F60E0"/>
    <w:rsid w:val="00A218D5"/>
    <w:rsid w:val="00A235AF"/>
    <w:rsid w:val="00A25C6F"/>
    <w:rsid w:val="00A57530"/>
    <w:rsid w:val="00A77BC9"/>
    <w:rsid w:val="00A945B6"/>
    <w:rsid w:val="00A96BB7"/>
    <w:rsid w:val="00AA3B72"/>
    <w:rsid w:val="00AC005E"/>
    <w:rsid w:val="00B14B85"/>
    <w:rsid w:val="00B22243"/>
    <w:rsid w:val="00B45C10"/>
    <w:rsid w:val="00B60992"/>
    <w:rsid w:val="00B61BE1"/>
    <w:rsid w:val="00B65B02"/>
    <w:rsid w:val="00B82653"/>
    <w:rsid w:val="00B93D8A"/>
    <w:rsid w:val="00BC40BA"/>
    <w:rsid w:val="00C10F02"/>
    <w:rsid w:val="00C317B8"/>
    <w:rsid w:val="00CA10B2"/>
    <w:rsid w:val="00CE3BFF"/>
    <w:rsid w:val="00D172A9"/>
    <w:rsid w:val="00D25084"/>
    <w:rsid w:val="00D304FB"/>
    <w:rsid w:val="00D32281"/>
    <w:rsid w:val="00D438E8"/>
    <w:rsid w:val="00D47A8B"/>
    <w:rsid w:val="00D84DFB"/>
    <w:rsid w:val="00D866C9"/>
    <w:rsid w:val="00DC3F04"/>
    <w:rsid w:val="00DC7460"/>
    <w:rsid w:val="00DF4E01"/>
    <w:rsid w:val="00E32CCF"/>
    <w:rsid w:val="00E506D0"/>
    <w:rsid w:val="00E731EC"/>
    <w:rsid w:val="00E7552A"/>
    <w:rsid w:val="00E910D2"/>
    <w:rsid w:val="00EB781F"/>
    <w:rsid w:val="00F07F02"/>
    <w:rsid w:val="00F460CD"/>
    <w:rsid w:val="00F7580D"/>
    <w:rsid w:val="00F758C5"/>
    <w:rsid w:val="00FB6E23"/>
    <w:rsid w:val="00FF4676"/>
    <w:rsid w:val="00FF7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CB0D"/>
  <w15:chartTrackingRefBased/>
  <w15:docId w15:val="{40C6C0C8-B4AF-478B-ADFE-51A8054B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D172A9"/>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CA10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7E91"/>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977E91"/>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link w:val="Titre5Car"/>
    <w:uiPriority w:val="9"/>
    <w:qFormat/>
    <w:rsid w:val="00977E91"/>
    <w:pPr>
      <w:spacing w:before="100" w:beforeAutospacing="1" w:after="100" w:afterAutospacing="1"/>
      <w:jc w:val="left"/>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72A9"/>
    <w:rPr>
      <w:rFonts w:ascii="Times New Roman" w:eastAsia="Times New Roman" w:hAnsi="Times New Roman" w:cs="Times New Roman"/>
      <w:b/>
      <w:bCs/>
      <w:kern w:val="36"/>
      <w:sz w:val="48"/>
      <w:szCs w:val="48"/>
      <w:lang w:eastAsia="fr-FR"/>
    </w:rPr>
  </w:style>
  <w:style w:type="character" w:customStyle="1" w:styleId="Date1">
    <w:name w:val="Date1"/>
    <w:basedOn w:val="Policepardfaut"/>
    <w:rsid w:val="00D172A9"/>
  </w:style>
  <w:style w:type="character" w:customStyle="1" w:styleId="Titre2Car">
    <w:name w:val="Titre 2 Car"/>
    <w:basedOn w:val="Policepardfaut"/>
    <w:link w:val="Titre2"/>
    <w:uiPriority w:val="9"/>
    <w:rsid w:val="00CA10B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CA10B2"/>
    <w:rPr>
      <w:color w:val="0000FF"/>
      <w:u w:val="single"/>
    </w:rPr>
  </w:style>
  <w:style w:type="character" w:customStyle="1" w:styleId="Titre3Car">
    <w:name w:val="Titre 3 Car"/>
    <w:basedOn w:val="Policepardfaut"/>
    <w:link w:val="Titre3"/>
    <w:uiPriority w:val="9"/>
    <w:rsid w:val="00977E9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77E91"/>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rsid w:val="00977E91"/>
    <w:rPr>
      <w:rFonts w:ascii="Times New Roman" w:eastAsia="Times New Roman" w:hAnsi="Times New Roman" w:cs="Times New Roman"/>
      <w:b/>
      <w:bCs/>
      <w:sz w:val="20"/>
      <w:szCs w:val="20"/>
      <w:lang w:eastAsia="fr-FR"/>
    </w:rPr>
  </w:style>
  <w:style w:type="numbering" w:customStyle="1" w:styleId="Aucuneliste1">
    <w:name w:val="Aucune liste1"/>
    <w:next w:val="Aucuneliste"/>
    <w:uiPriority w:val="99"/>
    <w:semiHidden/>
    <w:unhideWhenUsed/>
    <w:rsid w:val="00977E91"/>
  </w:style>
  <w:style w:type="paragraph" w:customStyle="1" w:styleId="msonormal0">
    <w:name w:val="msonormal"/>
    <w:basedOn w:val="Normal"/>
    <w:rsid w:val="00977E91"/>
    <w:pPr>
      <w:spacing w:before="100" w:beforeAutospacing="1" w:after="100" w:afterAutospacing="1"/>
      <w:jc w:val="left"/>
    </w:pPr>
    <w:rPr>
      <w:rFonts w:ascii="Times New Roman" w:eastAsia="Times New Roman" w:hAnsi="Times New Roman" w:cs="Times New Roman"/>
      <w:szCs w:val="24"/>
      <w:lang w:eastAsia="fr-FR"/>
    </w:rPr>
  </w:style>
  <w:style w:type="character" w:styleId="Lienhypertextesuivivisit">
    <w:name w:val="FollowedHyperlink"/>
    <w:basedOn w:val="Policepardfaut"/>
    <w:uiPriority w:val="99"/>
    <w:semiHidden/>
    <w:unhideWhenUsed/>
    <w:rsid w:val="00977E91"/>
    <w:rPr>
      <w:color w:val="800080"/>
      <w:u w:val="single"/>
    </w:rPr>
  </w:style>
  <w:style w:type="paragraph" w:customStyle="1" w:styleId="p">
    <w:name w:val="p"/>
    <w:basedOn w:val="Normal"/>
    <w:rsid w:val="00977E91"/>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sc">
    <w:name w:val="sc"/>
    <w:basedOn w:val="Policepardfaut"/>
    <w:rsid w:val="00977E91"/>
  </w:style>
  <w:style w:type="paragraph" w:customStyle="1" w:styleId="trailer">
    <w:name w:val="trailer"/>
    <w:basedOn w:val="Normal"/>
    <w:rsid w:val="00977E91"/>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977E91"/>
  </w:style>
  <w:style w:type="paragraph" w:customStyle="1" w:styleId="label">
    <w:name w:val="label"/>
    <w:basedOn w:val="Normal"/>
    <w:rsid w:val="00977E91"/>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noindent">
    <w:name w:val="noindent"/>
    <w:basedOn w:val="Normal"/>
    <w:rsid w:val="00977E91"/>
    <w:pPr>
      <w:spacing w:before="100" w:beforeAutospacing="1" w:after="100" w:afterAutospacing="1"/>
      <w:jc w:val="left"/>
    </w:pPr>
    <w:rPr>
      <w:rFonts w:ascii="Times New Roman" w:eastAsia="Times New Roman" w:hAnsi="Times New Roman" w:cs="Times New Roman"/>
      <w:szCs w:val="24"/>
      <w:lang w:eastAsia="fr-FR"/>
    </w:rPr>
  </w:style>
  <w:style w:type="paragraph" w:styleId="Textedebulles">
    <w:name w:val="Balloon Text"/>
    <w:basedOn w:val="Normal"/>
    <w:link w:val="TextedebullesCar"/>
    <w:uiPriority w:val="99"/>
    <w:semiHidden/>
    <w:unhideWhenUsed/>
    <w:rsid w:val="00341232"/>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1232"/>
    <w:rPr>
      <w:rFonts w:ascii="Segoe UI" w:hAnsi="Segoe UI" w:cs="Segoe UI"/>
      <w:sz w:val="18"/>
      <w:szCs w:val="18"/>
    </w:rPr>
  </w:style>
  <w:style w:type="character" w:styleId="Marquedecommentaire">
    <w:name w:val="annotation reference"/>
    <w:basedOn w:val="Policepardfaut"/>
    <w:uiPriority w:val="99"/>
    <w:semiHidden/>
    <w:unhideWhenUsed/>
    <w:rsid w:val="00753711"/>
    <w:rPr>
      <w:sz w:val="16"/>
      <w:szCs w:val="16"/>
    </w:rPr>
  </w:style>
  <w:style w:type="paragraph" w:styleId="Commentaire">
    <w:name w:val="annotation text"/>
    <w:basedOn w:val="Normal"/>
    <w:link w:val="CommentaireCar"/>
    <w:uiPriority w:val="99"/>
    <w:semiHidden/>
    <w:unhideWhenUsed/>
    <w:rsid w:val="00753711"/>
    <w:rPr>
      <w:sz w:val="20"/>
      <w:szCs w:val="20"/>
    </w:rPr>
  </w:style>
  <w:style w:type="character" w:customStyle="1" w:styleId="CommentaireCar">
    <w:name w:val="Commentaire Car"/>
    <w:basedOn w:val="Policepardfaut"/>
    <w:link w:val="Commentaire"/>
    <w:uiPriority w:val="99"/>
    <w:semiHidden/>
    <w:rsid w:val="00753711"/>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753711"/>
    <w:rPr>
      <w:b/>
      <w:bCs/>
    </w:rPr>
  </w:style>
  <w:style w:type="character" w:customStyle="1" w:styleId="ObjetducommentaireCar">
    <w:name w:val="Objet du commentaire Car"/>
    <w:basedOn w:val="CommentaireCar"/>
    <w:link w:val="Objetducommentaire"/>
    <w:uiPriority w:val="99"/>
    <w:semiHidden/>
    <w:rsid w:val="00753711"/>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82472">
      <w:bodyDiv w:val="1"/>
      <w:marLeft w:val="0"/>
      <w:marRight w:val="0"/>
      <w:marTop w:val="0"/>
      <w:marBottom w:val="0"/>
      <w:divBdr>
        <w:top w:val="none" w:sz="0" w:space="0" w:color="auto"/>
        <w:left w:val="none" w:sz="0" w:space="0" w:color="auto"/>
        <w:bottom w:val="none" w:sz="0" w:space="0" w:color="auto"/>
        <w:right w:val="none" w:sz="0" w:space="0" w:color="auto"/>
      </w:divBdr>
      <w:divsChild>
        <w:div w:id="288172772">
          <w:marLeft w:val="0"/>
          <w:marRight w:val="0"/>
          <w:marTop w:val="120"/>
          <w:marBottom w:val="120"/>
          <w:divBdr>
            <w:top w:val="none" w:sz="0" w:space="0" w:color="auto"/>
            <w:left w:val="none" w:sz="0" w:space="0" w:color="auto"/>
            <w:bottom w:val="none" w:sz="0" w:space="0" w:color="auto"/>
            <w:right w:val="none" w:sz="0" w:space="0" w:color="auto"/>
          </w:divBdr>
        </w:div>
      </w:divsChild>
    </w:div>
    <w:div w:id="519005103">
      <w:bodyDiv w:val="1"/>
      <w:marLeft w:val="0"/>
      <w:marRight w:val="0"/>
      <w:marTop w:val="0"/>
      <w:marBottom w:val="0"/>
      <w:divBdr>
        <w:top w:val="none" w:sz="0" w:space="0" w:color="auto"/>
        <w:left w:val="none" w:sz="0" w:space="0" w:color="auto"/>
        <w:bottom w:val="none" w:sz="0" w:space="0" w:color="auto"/>
        <w:right w:val="none" w:sz="0" w:space="0" w:color="auto"/>
      </w:divBdr>
    </w:div>
    <w:div w:id="962424888">
      <w:bodyDiv w:val="1"/>
      <w:marLeft w:val="0"/>
      <w:marRight w:val="0"/>
      <w:marTop w:val="0"/>
      <w:marBottom w:val="0"/>
      <w:divBdr>
        <w:top w:val="none" w:sz="0" w:space="0" w:color="auto"/>
        <w:left w:val="none" w:sz="0" w:space="0" w:color="auto"/>
        <w:bottom w:val="none" w:sz="0" w:space="0" w:color="auto"/>
        <w:right w:val="none" w:sz="0" w:space="0" w:color="auto"/>
      </w:divBdr>
      <w:divsChild>
        <w:div w:id="557667735">
          <w:marLeft w:val="3312"/>
          <w:marRight w:val="0"/>
          <w:marTop w:val="0"/>
          <w:marBottom w:val="0"/>
          <w:divBdr>
            <w:top w:val="none" w:sz="0" w:space="0" w:color="auto"/>
            <w:left w:val="none" w:sz="0" w:space="0" w:color="auto"/>
            <w:bottom w:val="none" w:sz="0" w:space="0" w:color="auto"/>
            <w:right w:val="none" w:sz="0" w:space="0" w:color="auto"/>
          </w:divBdr>
        </w:div>
        <w:div w:id="661279851">
          <w:blockQuote w:val="1"/>
          <w:marLeft w:val="720"/>
          <w:marRight w:val="720"/>
          <w:marTop w:val="100"/>
          <w:marBottom w:val="100"/>
          <w:divBdr>
            <w:top w:val="none" w:sz="0" w:space="0" w:color="auto"/>
            <w:left w:val="none" w:sz="0" w:space="0" w:color="auto"/>
            <w:bottom w:val="none" w:sz="0" w:space="0" w:color="auto"/>
            <w:right w:val="none" w:sz="0" w:space="0" w:color="auto"/>
          </w:divBdr>
        </w:div>
        <w:div w:id="92688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58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9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4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17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64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54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532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22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7341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28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719014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797">
          <w:marLeft w:val="3312"/>
          <w:marRight w:val="0"/>
          <w:marTop w:val="0"/>
          <w:marBottom w:val="0"/>
          <w:divBdr>
            <w:top w:val="none" w:sz="0" w:space="0" w:color="auto"/>
            <w:left w:val="none" w:sz="0" w:space="0" w:color="auto"/>
            <w:bottom w:val="none" w:sz="0" w:space="0" w:color="auto"/>
            <w:right w:val="none" w:sz="0" w:space="0" w:color="auto"/>
          </w:divBdr>
        </w:div>
        <w:div w:id="810288397">
          <w:marLeft w:val="3312"/>
          <w:marRight w:val="0"/>
          <w:marTop w:val="0"/>
          <w:marBottom w:val="0"/>
          <w:divBdr>
            <w:top w:val="none" w:sz="0" w:space="0" w:color="auto"/>
            <w:left w:val="none" w:sz="0" w:space="0" w:color="auto"/>
            <w:bottom w:val="none" w:sz="0" w:space="0" w:color="auto"/>
            <w:right w:val="none" w:sz="0" w:space="0" w:color="auto"/>
          </w:divBdr>
        </w:div>
        <w:div w:id="1069767783">
          <w:marLeft w:val="3312"/>
          <w:marRight w:val="0"/>
          <w:marTop w:val="0"/>
          <w:marBottom w:val="0"/>
          <w:divBdr>
            <w:top w:val="none" w:sz="0" w:space="0" w:color="auto"/>
            <w:left w:val="none" w:sz="0" w:space="0" w:color="auto"/>
            <w:bottom w:val="none" w:sz="0" w:space="0" w:color="auto"/>
            <w:right w:val="none" w:sz="0" w:space="0" w:color="auto"/>
          </w:divBdr>
        </w:div>
        <w:div w:id="20531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17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3596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411051709">
          <w:marLeft w:val="3312"/>
          <w:marRight w:val="0"/>
          <w:marTop w:val="0"/>
          <w:marBottom w:val="0"/>
          <w:divBdr>
            <w:top w:val="none" w:sz="0" w:space="0" w:color="auto"/>
            <w:left w:val="none" w:sz="0" w:space="0" w:color="auto"/>
            <w:bottom w:val="none" w:sz="0" w:space="0" w:color="auto"/>
            <w:right w:val="none" w:sz="0" w:space="0" w:color="auto"/>
          </w:divBdr>
        </w:div>
        <w:div w:id="1158184780">
          <w:marLeft w:val="3312"/>
          <w:marRight w:val="0"/>
          <w:marTop w:val="0"/>
          <w:marBottom w:val="0"/>
          <w:divBdr>
            <w:top w:val="none" w:sz="0" w:space="0" w:color="auto"/>
            <w:left w:val="none" w:sz="0" w:space="0" w:color="auto"/>
            <w:bottom w:val="none" w:sz="0" w:space="0" w:color="auto"/>
            <w:right w:val="none" w:sz="0" w:space="0" w:color="auto"/>
          </w:divBdr>
        </w:div>
        <w:div w:id="682512245">
          <w:marLeft w:val="3312"/>
          <w:marRight w:val="0"/>
          <w:marTop w:val="0"/>
          <w:marBottom w:val="0"/>
          <w:divBdr>
            <w:top w:val="none" w:sz="0" w:space="0" w:color="auto"/>
            <w:left w:val="none" w:sz="0" w:space="0" w:color="auto"/>
            <w:bottom w:val="none" w:sz="0" w:space="0" w:color="auto"/>
            <w:right w:val="none" w:sz="0" w:space="0" w:color="auto"/>
          </w:divBdr>
        </w:div>
        <w:div w:id="1365902445">
          <w:marLeft w:val="3312"/>
          <w:marRight w:val="0"/>
          <w:marTop w:val="0"/>
          <w:marBottom w:val="0"/>
          <w:divBdr>
            <w:top w:val="none" w:sz="0" w:space="0" w:color="auto"/>
            <w:left w:val="none" w:sz="0" w:space="0" w:color="auto"/>
            <w:bottom w:val="none" w:sz="0" w:space="0" w:color="auto"/>
            <w:right w:val="none" w:sz="0" w:space="0" w:color="auto"/>
          </w:divBdr>
        </w:div>
        <w:div w:id="1678192479">
          <w:marLeft w:val="3312"/>
          <w:marRight w:val="0"/>
          <w:marTop w:val="0"/>
          <w:marBottom w:val="0"/>
          <w:divBdr>
            <w:top w:val="none" w:sz="0" w:space="0" w:color="auto"/>
            <w:left w:val="none" w:sz="0" w:space="0" w:color="auto"/>
            <w:bottom w:val="none" w:sz="0" w:space="0" w:color="auto"/>
            <w:right w:val="none" w:sz="0" w:space="0" w:color="auto"/>
          </w:divBdr>
        </w:div>
        <w:div w:id="1254702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8085065">
              <w:marLeft w:val="0"/>
              <w:marRight w:val="0"/>
              <w:marTop w:val="240"/>
              <w:marBottom w:val="240"/>
              <w:divBdr>
                <w:top w:val="none" w:sz="0" w:space="0" w:color="auto"/>
                <w:left w:val="none" w:sz="0" w:space="0" w:color="auto"/>
                <w:bottom w:val="none" w:sz="0" w:space="0" w:color="auto"/>
                <w:right w:val="none" w:sz="0" w:space="0" w:color="auto"/>
              </w:divBdr>
              <w:divsChild>
                <w:div w:id="1524977199">
                  <w:marLeft w:val="0"/>
                  <w:marRight w:val="0"/>
                  <w:marTop w:val="0"/>
                  <w:marBottom w:val="0"/>
                  <w:divBdr>
                    <w:top w:val="none" w:sz="0" w:space="0" w:color="auto"/>
                    <w:left w:val="none" w:sz="0" w:space="0" w:color="auto"/>
                    <w:bottom w:val="none" w:sz="0" w:space="0" w:color="auto"/>
                    <w:right w:val="none" w:sz="0" w:space="0" w:color="auto"/>
                  </w:divBdr>
                </w:div>
                <w:div w:id="2113427929">
                  <w:marLeft w:val="0"/>
                  <w:marRight w:val="0"/>
                  <w:marTop w:val="0"/>
                  <w:marBottom w:val="0"/>
                  <w:divBdr>
                    <w:top w:val="none" w:sz="0" w:space="0" w:color="auto"/>
                    <w:left w:val="none" w:sz="0" w:space="0" w:color="auto"/>
                    <w:bottom w:val="none" w:sz="0" w:space="0" w:color="auto"/>
                    <w:right w:val="none" w:sz="0" w:space="0" w:color="auto"/>
                  </w:divBdr>
                </w:div>
                <w:div w:id="39936253">
                  <w:marLeft w:val="0"/>
                  <w:marRight w:val="0"/>
                  <w:marTop w:val="0"/>
                  <w:marBottom w:val="0"/>
                  <w:divBdr>
                    <w:top w:val="none" w:sz="0" w:space="0" w:color="auto"/>
                    <w:left w:val="none" w:sz="0" w:space="0" w:color="auto"/>
                    <w:bottom w:val="none" w:sz="0" w:space="0" w:color="auto"/>
                    <w:right w:val="none" w:sz="0" w:space="0" w:color="auto"/>
                  </w:divBdr>
                </w:div>
              </w:divsChild>
            </w:div>
            <w:div w:id="1790464922">
              <w:marLeft w:val="0"/>
              <w:marRight w:val="0"/>
              <w:marTop w:val="240"/>
              <w:marBottom w:val="240"/>
              <w:divBdr>
                <w:top w:val="none" w:sz="0" w:space="0" w:color="auto"/>
                <w:left w:val="none" w:sz="0" w:space="0" w:color="auto"/>
                <w:bottom w:val="none" w:sz="0" w:space="0" w:color="auto"/>
                <w:right w:val="none" w:sz="0" w:space="0" w:color="auto"/>
              </w:divBdr>
              <w:divsChild>
                <w:div w:id="1978684441">
                  <w:marLeft w:val="0"/>
                  <w:marRight w:val="0"/>
                  <w:marTop w:val="0"/>
                  <w:marBottom w:val="0"/>
                  <w:divBdr>
                    <w:top w:val="none" w:sz="0" w:space="0" w:color="auto"/>
                    <w:left w:val="none" w:sz="0" w:space="0" w:color="auto"/>
                    <w:bottom w:val="none" w:sz="0" w:space="0" w:color="auto"/>
                    <w:right w:val="none" w:sz="0" w:space="0" w:color="auto"/>
                  </w:divBdr>
                </w:div>
                <w:div w:id="1630742943">
                  <w:marLeft w:val="0"/>
                  <w:marRight w:val="0"/>
                  <w:marTop w:val="0"/>
                  <w:marBottom w:val="0"/>
                  <w:divBdr>
                    <w:top w:val="none" w:sz="0" w:space="0" w:color="auto"/>
                    <w:left w:val="none" w:sz="0" w:space="0" w:color="auto"/>
                    <w:bottom w:val="none" w:sz="0" w:space="0" w:color="auto"/>
                    <w:right w:val="none" w:sz="0" w:space="0" w:color="auto"/>
                  </w:divBdr>
                </w:div>
                <w:div w:id="12001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8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284134">
              <w:marLeft w:val="0"/>
              <w:marRight w:val="0"/>
              <w:marTop w:val="240"/>
              <w:marBottom w:val="240"/>
              <w:divBdr>
                <w:top w:val="none" w:sz="0" w:space="0" w:color="auto"/>
                <w:left w:val="none" w:sz="0" w:space="0" w:color="auto"/>
                <w:bottom w:val="none" w:sz="0" w:space="0" w:color="auto"/>
                <w:right w:val="none" w:sz="0" w:space="0" w:color="auto"/>
              </w:divBdr>
              <w:divsChild>
                <w:div w:id="1773745646">
                  <w:marLeft w:val="0"/>
                  <w:marRight w:val="0"/>
                  <w:marTop w:val="0"/>
                  <w:marBottom w:val="0"/>
                  <w:divBdr>
                    <w:top w:val="none" w:sz="0" w:space="0" w:color="auto"/>
                    <w:left w:val="none" w:sz="0" w:space="0" w:color="auto"/>
                    <w:bottom w:val="none" w:sz="0" w:space="0" w:color="auto"/>
                    <w:right w:val="none" w:sz="0" w:space="0" w:color="auto"/>
                  </w:divBdr>
                </w:div>
                <w:div w:id="1999116405">
                  <w:marLeft w:val="0"/>
                  <w:marRight w:val="0"/>
                  <w:marTop w:val="0"/>
                  <w:marBottom w:val="0"/>
                  <w:divBdr>
                    <w:top w:val="none" w:sz="0" w:space="0" w:color="auto"/>
                    <w:left w:val="none" w:sz="0" w:space="0" w:color="auto"/>
                    <w:bottom w:val="none" w:sz="0" w:space="0" w:color="auto"/>
                    <w:right w:val="none" w:sz="0" w:space="0" w:color="auto"/>
                  </w:divBdr>
                </w:div>
                <w:div w:id="1019114104">
                  <w:marLeft w:val="0"/>
                  <w:marRight w:val="0"/>
                  <w:marTop w:val="0"/>
                  <w:marBottom w:val="0"/>
                  <w:divBdr>
                    <w:top w:val="none" w:sz="0" w:space="0" w:color="auto"/>
                    <w:left w:val="none" w:sz="0" w:space="0" w:color="auto"/>
                    <w:bottom w:val="none" w:sz="0" w:space="0" w:color="auto"/>
                    <w:right w:val="none" w:sz="0" w:space="0" w:color="auto"/>
                  </w:divBdr>
                </w:div>
              </w:divsChild>
            </w:div>
            <w:div w:id="1099570233">
              <w:marLeft w:val="0"/>
              <w:marRight w:val="0"/>
              <w:marTop w:val="240"/>
              <w:marBottom w:val="240"/>
              <w:divBdr>
                <w:top w:val="none" w:sz="0" w:space="0" w:color="auto"/>
                <w:left w:val="none" w:sz="0" w:space="0" w:color="auto"/>
                <w:bottom w:val="none" w:sz="0" w:space="0" w:color="auto"/>
                <w:right w:val="none" w:sz="0" w:space="0" w:color="auto"/>
              </w:divBdr>
              <w:divsChild>
                <w:div w:id="675693929">
                  <w:marLeft w:val="0"/>
                  <w:marRight w:val="0"/>
                  <w:marTop w:val="0"/>
                  <w:marBottom w:val="0"/>
                  <w:divBdr>
                    <w:top w:val="none" w:sz="0" w:space="0" w:color="auto"/>
                    <w:left w:val="none" w:sz="0" w:space="0" w:color="auto"/>
                    <w:bottom w:val="none" w:sz="0" w:space="0" w:color="auto"/>
                    <w:right w:val="none" w:sz="0" w:space="0" w:color="auto"/>
                  </w:divBdr>
                </w:div>
                <w:div w:id="1460218414">
                  <w:marLeft w:val="0"/>
                  <w:marRight w:val="0"/>
                  <w:marTop w:val="0"/>
                  <w:marBottom w:val="0"/>
                  <w:divBdr>
                    <w:top w:val="none" w:sz="0" w:space="0" w:color="auto"/>
                    <w:left w:val="none" w:sz="0" w:space="0" w:color="auto"/>
                    <w:bottom w:val="none" w:sz="0" w:space="0" w:color="auto"/>
                    <w:right w:val="none" w:sz="0" w:space="0" w:color="auto"/>
                  </w:divBdr>
                </w:div>
                <w:div w:id="911427641">
                  <w:marLeft w:val="0"/>
                  <w:marRight w:val="0"/>
                  <w:marTop w:val="0"/>
                  <w:marBottom w:val="0"/>
                  <w:divBdr>
                    <w:top w:val="none" w:sz="0" w:space="0" w:color="auto"/>
                    <w:left w:val="none" w:sz="0" w:space="0" w:color="auto"/>
                    <w:bottom w:val="none" w:sz="0" w:space="0" w:color="auto"/>
                    <w:right w:val="none" w:sz="0" w:space="0" w:color="auto"/>
                  </w:divBdr>
                </w:div>
              </w:divsChild>
            </w:div>
            <w:div w:id="368847778">
              <w:marLeft w:val="0"/>
              <w:marRight w:val="0"/>
              <w:marTop w:val="240"/>
              <w:marBottom w:val="240"/>
              <w:divBdr>
                <w:top w:val="none" w:sz="0" w:space="0" w:color="auto"/>
                <w:left w:val="none" w:sz="0" w:space="0" w:color="auto"/>
                <w:bottom w:val="none" w:sz="0" w:space="0" w:color="auto"/>
                <w:right w:val="none" w:sz="0" w:space="0" w:color="auto"/>
              </w:divBdr>
              <w:divsChild>
                <w:div w:id="1110974575">
                  <w:marLeft w:val="0"/>
                  <w:marRight w:val="0"/>
                  <w:marTop w:val="0"/>
                  <w:marBottom w:val="0"/>
                  <w:divBdr>
                    <w:top w:val="none" w:sz="0" w:space="0" w:color="auto"/>
                    <w:left w:val="none" w:sz="0" w:space="0" w:color="auto"/>
                    <w:bottom w:val="none" w:sz="0" w:space="0" w:color="auto"/>
                    <w:right w:val="none" w:sz="0" w:space="0" w:color="auto"/>
                  </w:divBdr>
                </w:div>
                <w:div w:id="16410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761867">
              <w:marLeft w:val="0"/>
              <w:marRight w:val="0"/>
              <w:marTop w:val="240"/>
              <w:marBottom w:val="240"/>
              <w:divBdr>
                <w:top w:val="none" w:sz="0" w:space="0" w:color="auto"/>
                <w:left w:val="none" w:sz="0" w:space="0" w:color="auto"/>
                <w:bottom w:val="none" w:sz="0" w:space="0" w:color="auto"/>
                <w:right w:val="none" w:sz="0" w:space="0" w:color="auto"/>
              </w:divBdr>
              <w:divsChild>
                <w:div w:id="2092119288">
                  <w:marLeft w:val="0"/>
                  <w:marRight w:val="0"/>
                  <w:marTop w:val="0"/>
                  <w:marBottom w:val="0"/>
                  <w:divBdr>
                    <w:top w:val="none" w:sz="0" w:space="0" w:color="auto"/>
                    <w:left w:val="none" w:sz="0" w:space="0" w:color="auto"/>
                    <w:bottom w:val="none" w:sz="0" w:space="0" w:color="auto"/>
                    <w:right w:val="none" w:sz="0" w:space="0" w:color="auto"/>
                  </w:divBdr>
                </w:div>
                <w:div w:id="694959482">
                  <w:marLeft w:val="0"/>
                  <w:marRight w:val="0"/>
                  <w:marTop w:val="0"/>
                  <w:marBottom w:val="0"/>
                  <w:divBdr>
                    <w:top w:val="none" w:sz="0" w:space="0" w:color="auto"/>
                    <w:left w:val="none" w:sz="0" w:space="0" w:color="auto"/>
                    <w:bottom w:val="none" w:sz="0" w:space="0" w:color="auto"/>
                    <w:right w:val="none" w:sz="0" w:space="0" w:color="auto"/>
                  </w:divBdr>
                </w:div>
                <w:div w:id="483399508">
                  <w:marLeft w:val="0"/>
                  <w:marRight w:val="0"/>
                  <w:marTop w:val="0"/>
                  <w:marBottom w:val="0"/>
                  <w:divBdr>
                    <w:top w:val="none" w:sz="0" w:space="0" w:color="auto"/>
                    <w:left w:val="none" w:sz="0" w:space="0" w:color="auto"/>
                    <w:bottom w:val="none" w:sz="0" w:space="0" w:color="auto"/>
                    <w:right w:val="none" w:sz="0" w:space="0" w:color="auto"/>
                  </w:divBdr>
                </w:div>
              </w:divsChild>
            </w:div>
            <w:div w:id="1944607975">
              <w:marLeft w:val="0"/>
              <w:marRight w:val="0"/>
              <w:marTop w:val="240"/>
              <w:marBottom w:val="240"/>
              <w:divBdr>
                <w:top w:val="none" w:sz="0" w:space="0" w:color="auto"/>
                <w:left w:val="none" w:sz="0" w:space="0" w:color="auto"/>
                <w:bottom w:val="none" w:sz="0" w:space="0" w:color="auto"/>
                <w:right w:val="none" w:sz="0" w:space="0" w:color="auto"/>
              </w:divBdr>
              <w:divsChild>
                <w:div w:id="9528814">
                  <w:marLeft w:val="0"/>
                  <w:marRight w:val="0"/>
                  <w:marTop w:val="0"/>
                  <w:marBottom w:val="0"/>
                  <w:divBdr>
                    <w:top w:val="none" w:sz="0" w:space="0" w:color="auto"/>
                    <w:left w:val="none" w:sz="0" w:space="0" w:color="auto"/>
                    <w:bottom w:val="none" w:sz="0" w:space="0" w:color="auto"/>
                    <w:right w:val="none" w:sz="0" w:space="0" w:color="auto"/>
                  </w:divBdr>
                </w:div>
                <w:div w:id="160773916">
                  <w:marLeft w:val="0"/>
                  <w:marRight w:val="0"/>
                  <w:marTop w:val="0"/>
                  <w:marBottom w:val="0"/>
                  <w:divBdr>
                    <w:top w:val="none" w:sz="0" w:space="0" w:color="auto"/>
                    <w:left w:val="none" w:sz="0" w:space="0" w:color="auto"/>
                    <w:bottom w:val="none" w:sz="0" w:space="0" w:color="auto"/>
                    <w:right w:val="none" w:sz="0" w:space="0" w:color="auto"/>
                  </w:divBdr>
                </w:div>
                <w:div w:id="948899554">
                  <w:marLeft w:val="0"/>
                  <w:marRight w:val="0"/>
                  <w:marTop w:val="0"/>
                  <w:marBottom w:val="0"/>
                  <w:divBdr>
                    <w:top w:val="none" w:sz="0" w:space="0" w:color="auto"/>
                    <w:left w:val="none" w:sz="0" w:space="0" w:color="auto"/>
                    <w:bottom w:val="none" w:sz="0" w:space="0" w:color="auto"/>
                    <w:right w:val="none" w:sz="0" w:space="0" w:color="auto"/>
                  </w:divBdr>
                </w:div>
              </w:divsChild>
            </w:div>
            <w:div w:id="1746806070">
              <w:marLeft w:val="0"/>
              <w:marRight w:val="0"/>
              <w:marTop w:val="240"/>
              <w:marBottom w:val="240"/>
              <w:divBdr>
                <w:top w:val="none" w:sz="0" w:space="0" w:color="auto"/>
                <w:left w:val="none" w:sz="0" w:space="0" w:color="auto"/>
                <w:bottom w:val="none" w:sz="0" w:space="0" w:color="auto"/>
                <w:right w:val="none" w:sz="0" w:space="0" w:color="auto"/>
              </w:divBdr>
              <w:divsChild>
                <w:div w:id="765003235">
                  <w:marLeft w:val="0"/>
                  <w:marRight w:val="0"/>
                  <w:marTop w:val="0"/>
                  <w:marBottom w:val="0"/>
                  <w:divBdr>
                    <w:top w:val="none" w:sz="0" w:space="0" w:color="auto"/>
                    <w:left w:val="none" w:sz="0" w:space="0" w:color="auto"/>
                    <w:bottom w:val="none" w:sz="0" w:space="0" w:color="auto"/>
                    <w:right w:val="none" w:sz="0" w:space="0" w:color="auto"/>
                  </w:divBdr>
                </w:div>
                <w:div w:id="1410233296">
                  <w:marLeft w:val="0"/>
                  <w:marRight w:val="0"/>
                  <w:marTop w:val="0"/>
                  <w:marBottom w:val="0"/>
                  <w:divBdr>
                    <w:top w:val="none" w:sz="0" w:space="0" w:color="auto"/>
                    <w:left w:val="none" w:sz="0" w:space="0" w:color="auto"/>
                    <w:bottom w:val="none" w:sz="0" w:space="0" w:color="auto"/>
                    <w:right w:val="none" w:sz="0" w:space="0" w:color="auto"/>
                  </w:divBdr>
                </w:div>
                <w:div w:id="408501141">
                  <w:marLeft w:val="0"/>
                  <w:marRight w:val="0"/>
                  <w:marTop w:val="0"/>
                  <w:marBottom w:val="0"/>
                  <w:divBdr>
                    <w:top w:val="none" w:sz="0" w:space="0" w:color="auto"/>
                    <w:left w:val="none" w:sz="0" w:space="0" w:color="auto"/>
                    <w:bottom w:val="none" w:sz="0" w:space="0" w:color="auto"/>
                    <w:right w:val="none" w:sz="0" w:space="0" w:color="auto"/>
                  </w:divBdr>
                </w:div>
              </w:divsChild>
            </w:div>
            <w:div w:id="951596646">
              <w:marLeft w:val="0"/>
              <w:marRight w:val="0"/>
              <w:marTop w:val="240"/>
              <w:marBottom w:val="240"/>
              <w:divBdr>
                <w:top w:val="none" w:sz="0" w:space="0" w:color="auto"/>
                <w:left w:val="none" w:sz="0" w:space="0" w:color="auto"/>
                <w:bottom w:val="none" w:sz="0" w:space="0" w:color="auto"/>
                <w:right w:val="none" w:sz="0" w:space="0" w:color="auto"/>
              </w:divBdr>
              <w:divsChild>
                <w:div w:id="7783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2184">
          <w:marLeft w:val="3312"/>
          <w:marRight w:val="0"/>
          <w:marTop w:val="0"/>
          <w:marBottom w:val="0"/>
          <w:divBdr>
            <w:top w:val="none" w:sz="0" w:space="0" w:color="auto"/>
            <w:left w:val="none" w:sz="0" w:space="0" w:color="auto"/>
            <w:bottom w:val="none" w:sz="0" w:space="0" w:color="auto"/>
            <w:right w:val="none" w:sz="0" w:space="0" w:color="auto"/>
          </w:divBdr>
        </w:div>
        <w:div w:id="33569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97251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5624">
          <w:marLeft w:val="3312"/>
          <w:marRight w:val="0"/>
          <w:marTop w:val="0"/>
          <w:marBottom w:val="0"/>
          <w:divBdr>
            <w:top w:val="none" w:sz="0" w:space="0" w:color="auto"/>
            <w:left w:val="none" w:sz="0" w:space="0" w:color="auto"/>
            <w:bottom w:val="none" w:sz="0" w:space="0" w:color="auto"/>
            <w:right w:val="none" w:sz="0" w:space="0" w:color="auto"/>
          </w:divBdr>
        </w:div>
        <w:div w:id="58920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15923099">
          <w:marLeft w:val="3312"/>
          <w:marRight w:val="0"/>
          <w:marTop w:val="0"/>
          <w:marBottom w:val="0"/>
          <w:divBdr>
            <w:top w:val="none" w:sz="0" w:space="0" w:color="auto"/>
            <w:left w:val="none" w:sz="0" w:space="0" w:color="auto"/>
            <w:bottom w:val="none" w:sz="0" w:space="0" w:color="auto"/>
            <w:right w:val="none" w:sz="0" w:space="0" w:color="auto"/>
          </w:divBdr>
        </w:div>
        <w:div w:id="929890534">
          <w:marLeft w:val="3312"/>
          <w:marRight w:val="0"/>
          <w:marTop w:val="0"/>
          <w:marBottom w:val="0"/>
          <w:divBdr>
            <w:top w:val="none" w:sz="0" w:space="0" w:color="auto"/>
            <w:left w:val="none" w:sz="0" w:space="0" w:color="auto"/>
            <w:bottom w:val="none" w:sz="0" w:space="0" w:color="auto"/>
            <w:right w:val="none" w:sz="0" w:space="0" w:color="auto"/>
          </w:divBdr>
        </w:div>
        <w:div w:id="2130009686">
          <w:marLeft w:val="3312"/>
          <w:marRight w:val="0"/>
          <w:marTop w:val="0"/>
          <w:marBottom w:val="0"/>
          <w:divBdr>
            <w:top w:val="none" w:sz="0" w:space="0" w:color="auto"/>
            <w:left w:val="none" w:sz="0" w:space="0" w:color="auto"/>
            <w:bottom w:val="none" w:sz="0" w:space="0" w:color="auto"/>
            <w:right w:val="none" w:sz="0" w:space="0" w:color="auto"/>
          </w:divBdr>
        </w:div>
        <w:div w:id="983584586">
          <w:marLeft w:val="3312"/>
          <w:marRight w:val="0"/>
          <w:marTop w:val="0"/>
          <w:marBottom w:val="0"/>
          <w:divBdr>
            <w:top w:val="none" w:sz="0" w:space="0" w:color="auto"/>
            <w:left w:val="none" w:sz="0" w:space="0" w:color="auto"/>
            <w:bottom w:val="none" w:sz="0" w:space="0" w:color="auto"/>
            <w:right w:val="none" w:sz="0" w:space="0" w:color="auto"/>
          </w:divBdr>
        </w:div>
        <w:div w:id="1720938608">
          <w:marLeft w:val="3312"/>
          <w:marRight w:val="0"/>
          <w:marTop w:val="0"/>
          <w:marBottom w:val="0"/>
          <w:divBdr>
            <w:top w:val="none" w:sz="0" w:space="0" w:color="auto"/>
            <w:left w:val="none" w:sz="0" w:space="0" w:color="auto"/>
            <w:bottom w:val="none" w:sz="0" w:space="0" w:color="auto"/>
            <w:right w:val="none" w:sz="0" w:space="0" w:color="auto"/>
          </w:divBdr>
        </w:div>
        <w:div w:id="534580035">
          <w:marLeft w:val="3312"/>
          <w:marRight w:val="0"/>
          <w:marTop w:val="0"/>
          <w:marBottom w:val="0"/>
          <w:divBdr>
            <w:top w:val="none" w:sz="0" w:space="0" w:color="auto"/>
            <w:left w:val="none" w:sz="0" w:space="0" w:color="auto"/>
            <w:bottom w:val="none" w:sz="0" w:space="0" w:color="auto"/>
            <w:right w:val="none" w:sz="0" w:space="0" w:color="auto"/>
          </w:divBdr>
        </w:div>
        <w:div w:id="418871127">
          <w:marLeft w:val="3312"/>
          <w:marRight w:val="0"/>
          <w:marTop w:val="0"/>
          <w:marBottom w:val="0"/>
          <w:divBdr>
            <w:top w:val="none" w:sz="0" w:space="0" w:color="auto"/>
            <w:left w:val="none" w:sz="0" w:space="0" w:color="auto"/>
            <w:bottom w:val="none" w:sz="0" w:space="0" w:color="auto"/>
            <w:right w:val="none" w:sz="0" w:space="0" w:color="auto"/>
          </w:divBdr>
        </w:div>
        <w:div w:id="1642996408">
          <w:marLeft w:val="3312"/>
          <w:marRight w:val="0"/>
          <w:marTop w:val="0"/>
          <w:marBottom w:val="0"/>
          <w:divBdr>
            <w:top w:val="none" w:sz="0" w:space="0" w:color="auto"/>
            <w:left w:val="none" w:sz="0" w:space="0" w:color="auto"/>
            <w:bottom w:val="none" w:sz="0" w:space="0" w:color="auto"/>
            <w:right w:val="none" w:sz="0" w:space="0" w:color="auto"/>
          </w:divBdr>
        </w:div>
        <w:div w:id="2125534518">
          <w:marLeft w:val="3312"/>
          <w:marRight w:val="0"/>
          <w:marTop w:val="0"/>
          <w:marBottom w:val="0"/>
          <w:divBdr>
            <w:top w:val="none" w:sz="0" w:space="0" w:color="auto"/>
            <w:left w:val="none" w:sz="0" w:space="0" w:color="auto"/>
            <w:bottom w:val="none" w:sz="0" w:space="0" w:color="auto"/>
            <w:right w:val="none" w:sz="0" w:space="0" w:color="auto"/>
          </w:divBdr>
        </w:div>
        <w:div w:id="1158882553">
          <w:marLeft w:val="3312"/>
          <w:marRight w:val="0"/>
          <w:marTop w:val="0"/>
          <w:marBottom w:val="0"/>
          <w:divBdr>
            <w:top w:val="none" w:sz="0" w:space="0" w:color="auto"/>
            <w:left w:val="none" w:sz="0" w:space="0" w:color="auto"/>
            <w:bottom w:val="none" w:sz="0" w:space="0" w:color="auto"/>
            <w:right w:val="none" w:sz="0" w:space="0" w:color="auto"/>
          </w:divBdr>
        </w:div>
        <w:div w:id="1972393182">
          <w:marLeft w:val="3312"/>
          <w:marRight w:val="0"/>
          <w:marTop w:val="0"/>
          <w:marBottom w:val="0"/>
          <w:divBdr>
            <w:top w:val="none" w:sz="0" w:space="0" w:color="auto"/>
            <w:left w:val="none" w:sz="0" w:space="0" w:color="auto"/>
            <w:bottom w:val="none" w:sz="0" w:space="0" w:color="auto"/>
            <w:right w:val="none" w:sz="0" w:space="0" w:color="auto"/>
          </w:divBdr>
        </w:div>
        <w:div w:id="1900820917">
          <w:marLeft w:val="3312"/>
          <w:marRight w:val="0"/>
          <w:marTop w:val="0"/>
          <w:marBottom w:val="0"/>
          <w:divBdr>
            <w:top w:val="none" w:sz="0" w:space="0" w:color="auto"/>
            <w:left w:val="none" w:sz="0" w:space="0" w:color="auto"/>
            <w:bottom w:val="none" w:sz="0" w:space="0" w:color="auto"/>
            <w:right w:val="none" w:sz="0" w:space="0" w:color="auto"/>
          </w:divBdr>
        </w:div>
        <w:div w:id="1780174275">
          <w:marLeft w:val="3312"/>
          <w:marRight w:val="0"/>
          <w:marTop w:val="0"/>
          <w:marBottom w:val="0"/>
          <w:divBdr>
            <w:top w:val="none" w:sz="0" w:space="0" w:color="auto"/>
            <w:left w:val="none" w:sz="0" w:space="0" w:color="auto"/>
            <w:bottom w:val="none" w:sz="0" w:space="0" w:color="auto"/>
            <w:right w:val="none" w:sz="0" w:space="0" w:color="auto"/>
          </w:divBdr>
        </w:div>
        <w:div w:id="140564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4174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76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75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735216">
              <w:marLeft w:val="0"/>
              <w:marRight w:val="0"/>
              <w:marTop w:val="0"/>
              <w:marBottom w:val="0"/>
              <w:divBdr>
                <w:top w:val="none" w:sz="0" w:space="0" w:color="auto"/>
                <w:left w:val="none" w:sz="0" w:space="0" w:color="auto"/>
                <w:bottom w:val="none" w:sz="0" w:space="0" w:color="auto"/>
                <w:right w:val="none" w:sz="0" w:space="0" w:color="auto"/>
              </w:divBdr>
            </w:div>
          </w:divsChild>
        </w:div>
        <w:div w:id="347297006">
          <w:marLeft w:val="3312"/>
          <w:marRight w:val="0"/>
          <w:marTop w:val="0"/>
          <w:marBottom w:val="0"/>
          <w:divBdr>
            <w:top w:val="none" w:sz="0" w:space="0" w:color="auto"/>
            <w:left w:val="none" w:sz="0" w:space="0" w:color="auto"/>
            <w:bottom w:val="none" w:sz="0" w:space="0" w:color="auto"/>
            <w:right w:val="none" w:sz="0" w:space="0" w:color="auto"/>
          </w:divBdr>
        </w:div>
        <w:div w:id="1406294464">
          <w:marLeft w:val="3312"/>
          <w:marRight w:val="0"/>
          <w:marTop w:val="0"/>
          <w:marBottom w:val="0"/>
          <w:divBdr>
            <w:top w:val="none" w:sz="0" w:space="0" w:color="auto"/>
            <w:left w:val="none" w:sz="0" w:space="0" w:color="auto"/>
            <w:bottom w:val="none" w:sz="0" w:space="0" w:color="auto"/>
            <w:right w:val="none" w:sz="0" w:space="0" w:color="auto"/>
          </w:divBdr>
        </w:div>
        <w:div w:id="853108561">
          <w:marLeft w:val="3312"/>
          <w:marRight w:val="0"/>
          <w:marTop w:val="0"/>
          <w:marBottom w:val="0"/>
          <w:divBdr>
            <w:top w:val="none" w:sz="0" w:space="0" w:color="auto"/>
            <w:left w:val="none" w:sz="0" w:space="0" w:color="auto"/>
            <w:bottom w:val="none" w:sz="0" w:space="0" w:color="auto"/>
            <w:right w:val="none" w:sz="0" w:space="0" w:color="auto"/>
          </w:divBdr>
        </w:div>
        <w:div w:id="1027947426">
          <w:marLeft w:val="0"/>
          <w:marRight w:val="0"/>
          <w:marTop w:val="480"/>
          <w:marBottom w:val="480"/>
          <w:divBdr>
            <w:top w:val="none" w:sz="0" w:space="0" w:color="auto"/>
            <w:left w:val="none" w:sz="0" w:space="0" w:color="auto"/>
            <w:bottom w:val="none" w:sz="0" w:space="0" w:color="auto"/>
            <w:right w:val="none" w:sz="0" w:space="0" w:color="auto"/>
          </w:divBdr>
        </w:div>
        <w:div w:id="1136339128">
          <w:marLeft w:val="960"/>
          <w:marRight w:val="0"/>
          <w:marTop w:val="240"/>
          <w:marBottom w:val="240"/>
          <w:divBdr>
            <w:top w:val="none" w:sz="0" w:space="0" w:color="auto"/>
            <w:left w:val="none" w:sz="0" w:space="0" w:color="auto"/>
            <w:bottom w:val="none" w:sz="0" w:space="0" w:color="auto"/>
            <w:right w:val="none" w:sz="0" w:space="0" w:color="auto"/>
          </w:divBdr>
        </w:div>
        <w:div w:id="486829080">
          <w:marLeft w:val="0"/>
          <w:marRight w:val="0"/>
          <w:marTop w:val="480"/>
          <w:marBottom w:val="480"/>
          <w:divBdr>
            <w:top w:val="none" w:sz="0" w:space="0" w:color="auto"/>
            <w:left w:val="none" w:sz="0" w:space="0" w:color="auto"/>
            <w:bottom w:val="none" w:sz="0" w:space="0" w:color="auto"/>
            <w:right w:val="none" w:sz="0" w:space="0" w:color="auto"/>
          </w:divBdr>
        </w:div>
        <w:div w:id="1878930504">
          <w:marLeft w:val="3312"/>
          <w:marRight w:val="0"/>
          <w:marTop w:val="0"/>
          <w:marBottom w:val="0"/>
          <w:divBdr>
            <w:top w:val="none" w:sz="0" w:space="0" w:color="auto"/>
            <w:left w:val="none" w:sz="0" w:space="0" w:color="auto"/>
            <w:bottom w:val="none" w:sz="0" w:space="0" w:color="auto"/>
            <w:right w:val="none" w:sz="0" w:space="0" w:color="auto"/>
          </w:divBdr>
        </w:div>
        <w:div w:id="436174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118431">
              <w:marLeft w:val="0"/>
              <w:marRight w:val="0"/>
              <w:marTop w:val="0"/>
              <w:marBottom w:val="0"/>
              <w:divBdr>
                <w:top w:val="none" w:sz="0" w:space="0" w:color="auto"/>
                <w:left w:val="none" w:sz="0" w:space="0" w:color="auto"/>
                <w:bottom w:val="none" w:sz="0" w:space="0" w:color="auto"/>
                <w:right w:val="none" w:sz="0" w:space="0" w:color="auto"/>
              </w:divBdr>
            </w:div>
            <w:div w:id="1038705934">
              <w:marLeft w:val="0"/>
              <w:marRight w:val="0"/>
              <w:marTop w:val="0"/>
              <w:marBottom w:val="0"/>
              <w:divBdr>
                <w:top w:val="none" w:sz="0" w:space="0" w:color="auto"/>
                <w:left w:val="none" w:sz="0" w:space="0" w:color="auto"/>
                <w:bottom w:val="none" w:sz="0" w:space="0" w:color="auto"/>
                <w:right w:val="none" w:sz="0" w:space="0" w:color="auto"/>
              </w:divBdr>
            </w:div>
            <w:div w:id="1975017578">
              <w:marLeft w:val="0"/>
              <w:marRight w:val="0"/>
              <w:marTop w:val="0"/>
              <w:marBottom w:val="0"/>
              <w:divBdr>
                <w:top w:val="none" w:sz="0" w:space="0" w:color="auto"/>
                <w:left w:val="none" w:sz="0" w:space="0" w:color="auto"/>
                <w:bottom w:val="none" w:sz="0" w:space="0" w:color="auto"/>
                <w:right w:val="none" w:sz="0" w:space="0" w:color="auto"/>
              </w:divBdr>
            </w:div>
            <w:div w:id="1592007497">
              <w:marLeft w:val="0"/>
              <w:marRight w:val="0"/>
              <w:marTop w:val="0"/>
              <w:marBottom w:val="0"/>
              <w:divBdr>
                <w:top w:val="none" w:sz="0" w:space="0" w:color="auto"/>
                <w:left w:val="none" w:sz="0" w:space="0" w:color="auto"/>
                <w:bottom w:val="none" w:sz="0" w:space="0" w:color="auto"/>
                <w:right w:val="none" w:sz="0" w:space="0" w:color="auto"/>
              </w:divBdr>
            </w:div>
            <w:div w:id="1465191923">
              <w:marLeft w:val="0"/>
              <w:marRight w:val="0"/>
              <w:marTop w:val="0"/>
              <w:marBottom w:val="0"/>
              <w:divBdr>
                <w:top w:val="none" w:sz="0" w:space="0" w:color="auto"/>
                <w:left w:val="none" w:sz="0" w:space="0" w:color="auto"/>
                <w:bottom w:val="none" w:sz="0" w:space="0" w:color="auto"/>
                <w:right w:val="none" w:sz="0" w:space="0" w:color="auto"/>
              </w:divBdr>
            </w:div>
            <w:div w:id="1043946744">
              <w:marLeft w:val="0"/>
              <w:marRight w:val="0"/>
              <w:marTop w:val="0"/>
              <w:marBottom w:val="0"/>
              <w:divBdr>
                <w:top w:val="none" w:sz="0" w:space="0" w:color="auto"/>
                <w:left w:val="none" w:sz="0" w:space="0" w:color="auto"/>
                <w:bottom w:val="none" w:sz="0" w:space="0" w:color="auto"/>
                <w:right w:val="none" w:sz="0" w:space="0" w:color="auto"/>
              </w:divBdr>
            </w:div>
            <w:div w:id="1146700669">
              <w:marLeft w:val="0"/>
              <w:marRight w:val="0"/>
              <w:marTop w:val="0"/>
              <w:marBottom w:val="0"/>
              <w:divBdr>
                <w:top w:val="none" w:sz="0" w:space="0" w:color="auto"/>
                <w:left w:val="none" w:sz="0" w:space="0" w:color="auto"/>
                <w:bottom w:val="none" w:sz="0" w:space="0" w:color="auto"/>
                <w:right w:val="none" w:sz="0" w:space="0" w:color="auto"/>
              </w:divBdr>
            </w:div>
            <w:div w:id="1094327554">
              <w:marLeft w:val="0"/>
              <w:marRight w:val="0"/>
              <w:marTop w:val="0"/>
              <w:marBottom w:val="0"/>
              <w:divBdr>
                <w:top w:val="none" w:sz="0" w:space="0" w:color="auto"/>
                <w:left w:val="none" w:sz="0" w:space="0" w:color="auto"/>
                <w:bottom w:val="none" w:sz="0" w:space="0" w:color="auto"/>
                <w:right w:val="none" w:sz="0" w:space="0" w:color="auto"/>
              </w:divBdr>
            </w:div>
            <w:div w:id="1726101639">
              <w:marLeft w:val="0"/>
              <w:marRight w:val="0"/>
              <w:marTop w:val="0"/>
              <w:marBottom w:val="0"/>
              <w:divBdr>
                <w:top w:val="none" w:sz="0" w:space="0" w:color="auto"/>
                <w:left w:val="none" w:sz="0" w:space="0" w:color="auto"/>
                <w:bottom w:val="none" w:sz="0" w:space="0" w:color="auto"/>
                <w:right w:val="none" w:sz="0" w:space="0" w:color="auto"/>
              </w:divBdr>
            </w:div>
            <w:div w:id="829641730">
              <w:marLeft w:val="0"/>
              <w:marRight w:val="0"/>
              <w:marTop w:val="0"/>
              <w:marBottom w:val="0"/>
              <w:divBdr>
                <w:top w:val="none" w:sz="0" w:space="0" w:color="auto"/>
                <w:left w:val="none" w:sz="0" w:space="0" w:color="auto"/>
                <w:bottom w:val="none" w:sz="0" w:space="0" w:color="auto"/>
                <w:right w:val="none" w:sz="0" w:space="0" w:color="auto"/>
              </w:divBdr>
            </w:div>
            <w:div w:id="2010986534">
              <w:marLeft w:val="0"/>
              <w:marRight w:val="0"/>
              <w:marTop w:val="0"/>
              <w:marBottom w:val="0"/>
              <w:divBdr>
                <w:top w:val="none" w:sz="0" w:space="0" w:color="auto"/>
                <w:left w:val="none" w:sz="0" w:space="0" w:color="auto"/>
                <w:bottom w:val="none" w:sz="0" w:space="0" w:color="auto"/>
                <w:right w:val="none" w:sz="0" w:space="0" w:color="auto"/>
              </w:divBdr>
            </w:div>
            <w:div w:id="349574263">
              <w:marLeft w:val="0"/>
              <w:marRight w:val="0"/>
              <w:marTop w:val="0"/>
              <w:marBottom w:val="0"/>
              <w:divBdr>
                <w:top w:val="none" w:sz="0" w:space="0" w:color="auto"/>
                <w:left w:val="none" w:sz="0" w:space="0" w:color="auto"/>
                <w:bottom w:val="none" w:sz="0" w:space="0" w:color="auto"/>
                <w:right w:val="none" w:sz="0" w:space="0" w:color="auto"/>
              </w:divBdr>
            </w:div>
          </w:divsChild>
        </w:div>
        <w:div w:id="1805734077">
          <w:marLeft w:val="3312"/>
          <w:marRight w:val="0"/>
          <w:marTop w:val="0"/>
          <w:marBottom w:val="0"/>
          <w:divBdr>
            <w:top w:val="none" w:sz="0" w:space="0" w:color="auto"/>
            <w:left w:val="none" w:sz="0" w:space="0" w:color="auto"/>
            <w:bottom w:val="none" w:sz="0" w:space="0" w:color="auto"/>
            <w:right w:val="none" w:sz="0" w:space="0" w:color="auto"/>
          </w:divBdr>
        </w:div>
        <w:div w:id="1149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80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9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66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26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69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15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96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46944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69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19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405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1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0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4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00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13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99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555633">
          <w:marLeft w:val="3312"/>
          <w:marRight w:val="0"/>
          <w:marTop w:val="0"/>
          <w:marBottom w:val="0"/>
          <w:divBdr>
            <w:top w:val="none" w:sz="0" w:space="0" w:color="auto"/>
            <w:left w:val="none" w:sz="0" w:space="0" w:color="auto"/>
            <w:bottom w:val="none" w:sz="0" w:space="0" w:color="auto"/>
            <w:right w:val="none" w:sz="0" w:space="0" w:color="auto"/>
          </w:divBdr>
        </w:div>
        <w:div w:id="771437169">
          <w:marLeft w:val="3312"/>
          <w:marRight w:val="0"/>
          <w:marTop w:val="0"/>
          <w:marBottom w:val="0"/>
          <w:divBdr>
            <w:top w:val="none" w:sz="0" w:space="0" w:color="auto"/>
            <w:left w:val="none" w:sz="0" w:space="0" w:color="auto"/>
            <w:bottom w:val="none" w:sz="0" w:space="0" w:color="auto"/>
            <w:right w:val="none" w:sz="0" w:space="0" w:color="auto"/>
          </w:divBdr>
        </w:div>
        <w:div w:id="588347600">
          <w:marLeft w:val="3312"/>
          <w:marRight w:val="0"/>
          <w:marTop w:val="0"/>
          <w:marBottom w:val="0"/>
          <w:divBdr>
            <w:top w:val="none" w:sz="0" w:space="0" w:color="auto"/>
            <w:left w:val="none" w:sz="0" w:space="0" w:color="auto"/>
            <w:bottom w:val="none" w:sz="0" w:space="0" w:color="auto"/>
            <w:right w:val="none" w:sz="0" w:space="0" w:color="auto"/>
          </w:divBdr>
        </w:div>
        <w:div w:id="1656372490">
          <w:marLeft w:val="3312"/>
          <w:marRight w:val="0"/>
          <w:marTop w:val="0"/>
          <w:marBottom w:val="0"/>
          <w:divBdr>
            <w:top w:val="none" w:sz="0" w:space="0" w:color="auto"/>
            <w:left w:val="none" w:sz="0" w:space="0" w:color="auto"/>
            <w:bottom w:val="none" w:sz="0" w:space="0" w:color="auto"/>
            <w:right w:val="none" w:sz="0" w:space="0" w:color="auto"/>
          </w:divBdr>
        </w:div>
        <w:div w:id="940140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005079">
          <w:marLeft w:val="3312"/>
          <w:marRight w:val="0"/>
          <w:marTop w:val="0"/>
          <w:marBottom w:val="0"/>
          <w:divBdr>
            <w:top w:val="none" w:sz="0" w:space="0" w:color="auto"/>
            <w:left w:val="none" w:sz="0" w:space="0" w:color="auto"/>
            <w:bottom w:val="none" w:sz="0" w:space="0" w:color="auto"/>
            <w:right w:val="none" w:sz="0" w:space="0" w:color="auto"/>
          </w:divBdr>
        </w:div>
        <w:div w:id="1479835525">
          <w:marLeft w:val="3312"/>
          <w:marRight w:val="0"/>
          <w:marTop w:val="0"/>
          <w:marBottom w:val="0"/>
          <w:divBdr>
            <w:top w:val="none" w:sz="0" w:space="0" w:color="auto"/>
            <w:left w:val="none" w:sz="0" w:space="0" w:color="auto"/>
            <w:bottom w:val="none" w:sz="0" w:space="0" w:color="auto"/>
            <w:right w:val="none" w:sz="0" w:space="0" w:color="auto"/>
          </w:divBdr>
        </w:div>
        <w:div w:id="1368988985">
          <w:marLeft w:val="3312"/>
          <w:marRight w:val="0"/>
          <w:marTop w:val="0"/>
          <w:marBottom w:val="0"/>
          <w:divBdr>
            <w:top w:val="none" w:sz="0" w:space="0" w:color="auto"/>
            <w:left w:val="none" w:sz="0" w:space="0" w:color="auto"/>
            <w:bottom w:val="none" w:sz="0" w:space="0" w:color="auto"/>
            <w:right w:val="none" w:sz="0" w:space="0" w:color="auto"/>
          </w:divBdr>
        </w:div>
        <w:div w:id="620572567">
          <w:marLeft w:val="3312"/>
          <w:marRight w:val="0"/>
          <w:marTop w:val="0"/>
          <w:marBottom w:val="0"/>
          <w:divBdr>
            <w:top w:val="none" w:sz="0" w:space="0" w:color="auto"/>
            <w:left w:val="none" w:sz="0" w:space="0" w:color="auto"/>
            <w:bottom w:val="none" w:sz="0" w:space="0" w:color="auto"/>
            <w:right w:val="none" w:sz="0" w:space="0" w:color="auto"/>
          </w:divBdr>
        </w:div>
        <w:div w:id="374818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609415">
              <w:marLeft w:val="0"/>
              <w:marRight w:val="0"/>
              <w:marTop w:val="0"/>
              <w:marBottom w:val="0"/>
              <w:divBdr>
                <w:top w:val="none" w:sz="0" w:space="0" w:color="auto"/>
                <w:left w:val="none" w:sz="0" w:space="0" w:color="auto"/>
                <w:bottom w:val="none" w:sz="0" w:space="0" w:color="auto"/>
                <w:right w:val="none" w:sz="0" w:space="0" w:color="auto"/>
              </w:divBdr>
            </w:div>
            <w:div w:id="660617010">
              <w:marLeft w:val="0"/>
              <w:marRight w:val="0"/>
              <w:marTop w:val="0"/>
              <w:marBottom w:val="0"/>
              <w:divBdr>
                <w:top w:val="none" w:sz="0" w:space="0" w:color="auto"/>
                <w:left w:val="none" w:sz="0" w:space="0" w:color="auto"/>
                <w:bottom w:val="none" w:sz="0" w:space="0" w:color="auto"/>
                <w:right w:val="none" w:sz="0" w:space="0" w:color="auto"/>
              </w:divBdr>
            </w:div>
          </w:divsChild>
        </w:div>
        <w:div w:id="1967159277">
          <w:marLeft w:val="3312"/>
          <w:marRight w:val="0"/>
          <w:marTop w:val="0"/>
          <w:marBottom w:val="0"/>
          <w:divBdr>
            <w:top w:val="none" w:sz="0" w:space="0" w:color="auto"/>
            <w:left w:val="none" w:sz="0" w:space="0" w:color="auto"/>
            <w:bottom w:val="none" w:sz="0" w:space="0" w:color="auto"/>
            <w:right w:val="none" w:sz="0" w:space="0" w:color="auto"/>
          </w:divBdr>
        </w:div>
        <w:div w:id="2011172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21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749324">
              <w:marLeft w:val="0"/>
              <w:marRight w:val="0"/>
              <w:marTop w:val="0"/>
              <w:marBottom w:val="0"/>
              <w:divBdr>
                <w:top w:val="none" w:sz="0" w:space="0" w:color="auto"/>
                <w:left w:val="none" w:sz="0" w:space="0" w:color="auto"/>
                <w:bottom w:val="none" w:sz="0" w:space="0" w:color="auto"/>
                <w:right w:val="none" w:sz="0" w:space="0" w:color="auto"/>
              </w:divBdr>
            </w:div>
            <w:div w:id="1245070296">
              <w:marLeft w:val="0"/>
              <w:marRight w:val="0"/>
              <w:marTop w:val="0"/>
              <w:marBottom w:val="0"/>
              <w:divBdr>
                <w:top w:val="none" w:sz="0" w:space="0" w:color="auto"/>
                <w:left w:val="none" w:sz="0" w:space="0" w:color="auto"/>
                <w:bottom w:val="none" w:sz="0" w:space="0" w:color="auto"/>
                <w:right w:val="none" w:sz="0" w:space="0" w:color="auto"/>
              </w:divBdr>
            </w:div>
          </w:divsChild>
        </w:div>
        <w:div w:id="1530803156">
          <w:marLeft w:val="1200"/>
          <w:marRight w:val="1200"/>
          <w:marTop w:val="240"/>
          <w:marBottom w:val="240"/>
          <w:divBdr>
            <w:top w:val="none" w:sz="0" w:space="0" w:color="auto"/>
            <w:left w:val="none" w:sz="0" w:space="0" w:color="auto"/>
            <w:bottom w:val="none" w:sz="0" w:space="0" w:color="auto"/>
            <w:right w:val="none" w:sz="0" w:space="0" w:color="auto"/>
          </w:divBdr>
        </w:div>
        <w:div w:id="1376152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46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749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954598">
          <w:blockQuote w:val="1"/>
          <w:marLeft w:val="720"/>
          <w:marRight w:val="720"/>
          <w:marTop w:val="100"/>
          <w:marBottom w:val="100"/>
          <w:divBdr>
            <w:top w:val="none" w:sz="0" w:space="0" w:color="auto"/>
            <w:left w:val="none" w:sz="0" w:space="0" w:color="auto"/>
            <w:bottom w:val="none" w:sz="0" w:space="0" w:color="auto"/>
            <w:right w:val="none" w:sz="0" w:space="0" w:color="auto"/>
          </w:divBdr>
        </w:div>
        <w:div w:id="86409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274">
          <w:marLeft w:val="3312"/>
          <w:marRight w:val="0"/>
          <w:marTop w:val="0"/>
          <w:marBottom w:val="0"/>
          <w:divBdr>
            <w:top w:val="none" w:sz="0" w:space="0" w:color="auto"/>
            <w:left w:val="none" w:sz="0" w:space="0" w:color="auto"/>
            <w:bottom w:val="none" w:sz="0" w:space="0" w:color="auto"/>
            <w:right w:val="none" w:sz="0" w:space="0" w:color="auto"/>
          </w:divBdr>
        </w:div>
        <w:div w:id="565723559">
          <w:marLeft w:val="3312"/>
          <w:marRight w:val="0"/>
          <w:marTop w:val="0"/>
          <w:marBottom w:val="0"/>
          <w:divBdr>
            <w:top w:val="none" w:sz="0" w:space="0" w:color="auto"/>
            <w:left w:val="none" w:sz="0" w:space="0" w:color="auto"/>
            <w:bottom w:val="none" w:sz="0" w:space="0" w:color="auto"/>
            <w:right w:val="none" w:sz="0" w:space="0" w:color="auto"/>
          </w:divBdr>
        </w:div>
        <w:div w:id="806776555">
          <w:marLeft w:val="3312"/>
          <w:marRight w:val="0"/>
          <w:marTop w:val="0"/>
          <w:marBottom w:val="0"/>
          <w:divBdr>
            <w:top w:val="none" w:sz="0" w:space="0" w:color="auto"/>
            <w:left w:val="none" w:sz="0" w:space="0" w:color="auto"/>
            <w:bottom w:val="none" w:sz="0" w:space="0" w:color="auto"/>
            <w:right w:val="none" w:sz="0" w:space="0" w:color="auto"/>
          </w:divBdr>
        </w:div>
        <w:div w:id="1692602921">
          <w:marLeft w:val="0"/>
          <w:marRight w:val="0"/>
          <w:marTop w:val="480"/>
          <w:marBottom w:val="480"/>
          <w:divBdr>
            <w:top w:val="none" w:sz="0" w:space="0" w:color="auto"/>
            <w:left w:val="none" w:sz="0" w:space="0" w:color="auto"/>
            <w:bottom w:val="none" w:sz="0" w:space="0" w:color="auto"/>
            <w:right w:val="none" w:sz="0" w:space="0" w:color="auto"/>
          </w:divBdr>
        </w:div>
        <w:div w:id="778065719">
          <w:marLeft w:val="960"/>
          <w:marRight w:val="0"/>
          <w:marTop w:val="240"/>
          <w:marBottom w:val="240"/>
          <w:divBdr>
            <w:top w:val="none" w:sz="0" w:space="0" w:color="auto"/>
            <w:left w:val="none" w:sz="0" w:space="0" w:color="auto"/>
            <w:bottom w:val="none" w:sz="0" w:space="0" w:color="auto"/>
            <w:right w:val="none" w:sz="0" w:space="0" w:color="auto"/>
          </w:divBdr>
        </w:div>
        <w:div w:id="2091466945">
          <w:marLeft w:val="0"/>
          <w:marRight w:val="0"/>
          <w:marTop w:val="480"/>
          <w:marBottom w:val="480"/>
          <w:divBdr>
            <w:top w:val="none" w:sz="0" w:space="0" w:color="auto"/>
            <w:left w:val="none" w:sz="0" w:space="0" w:color="auto"/>
            <w:bottom w:val="none" w:sz="0" w:space="0" w:color="auto"/>
            <w:right w:val="none" w:sz="0" w:space="0" w:color="auto"/>
          </w:divBdr>
        </w:div>
        <w:div w:id="937103942">
          <w:marLeft w:val="3312"/>
          <w:marRight w:val="0"/>
          <w:marTop w:val="0"/>
          <w:marBottom w:val="0"/>
          <w:divBdr>
            <w:top w:val="none" w:sz="0" w:space="0" w:color="auto"/>
            <w:left w:val="none" w:sz="0" w:space="0" w:color="auto"/>
            <w:bottom w:val="none" w:sz="0" w:space="0" w:color="auto"/>
            <w:right w:val="none" w:sz="0" w:space="0" w:color="auto"/>
          </w:divBdr>
        </w:div>
        <w:div w:id="172454976">
          <w:marLeft w:val="3312"/>
          <w:marRight w:val="0"/>
          <w:marTop w:val="0"/>
          <w:marBottom w:val="0"/>
          <w:divBdr>
            <w:top w:val="none" w:sz="0" w:space="0" w:color="auto"/>
            <w:left w:val="none" w:sz="0" w:space="0" w:color="auto"/>
            <w:bottom w:val="none" w:sz="0" w:space="0" w:color="auto"/>
            <w:right w:val="none" w:sz="0" w:space="0" w:color="auto"/>
          </w:divBdr>
        </w:div>
        <w:div w:id="1613051998">
          <w:marLeft w:val="0"/>
          <w:marRight w:val="0"/>
          <w:marTop w:val="480"/>
          <w:marBottom w:val="480"/>
          <w:divBdr>
            <w:top w:val="none" w:sz="0" w:space="0" w:color="auto"/>
            <w:left w:val="none" w:sz="0" w:space="0" w:color="auto"/>
            <w:bottom w:val="none" w:sz="0" w:space="0" w:color="auto"/>
            <w:right w:val="none" w:sz="0" w:space="0" w:color="auto"/>
          </w:divBdr>
        </w:div>
        <w:div w:id="64886553">
          <w:marLeft w:val="3312"/>
          <w:marRight w:val="0"/>
          <w:marTop w:val="0"/>
          <w:marBottom w:val="0"/>
          <w:divBdr>
            <w:top w:val="none" w:sz="0" w:space="0" w:color="auto"/>
            <w:left w:val="none" w:sz="0" w:space="0" w:color="auto"/>
            <w:bottom w:val="none" w:sz="0" w:space="0" w:color="auto"/>
            <w:right w:val="none" w:sz="0" w:space="0" w:color="auto"/>
          </w:divBdr>
        </w:div>
        <w:div w:id="41767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7294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48951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7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67621">
          <w:marLeft w:val="3312"/>
          <w:marRight w:val="0"/>
          <w:marTop w:val="0"/>
          <w:marBottom w:val="0"/>
          <w:divBdr>
            <w:top w:val="none" w:sz="0" w:space="0" w:color="auto"/>
            <w:left w:val="none" w:sz="0" w:space="0" w:color="auto"/>
            <w:bottom w:val="none" w:sz="0" w:space="0" w:color="auto"/>
            <w:right w:val="none" w:sz="0" w:space="0" w:color="auto"/>
          </w:divBdr>
        </w:div>
        <w:div w:id="1608391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8533714">
          <w:marLeft w:val="3312"/>
          <w:marRight w:val="0"/>
          <w:marTop w:val="0"/>
          <w:marBottom w:val="0"/>
          <w:divBdr>
            <w:top w:val="none" w:sz="0" w:space="0" w:color="auto"/>
            <w:left w:val="none" w:sz="0" w:space="0" w:color="auto"/>
            <w:bottom w:val="none" w:sz="0" w:space="0" w:color="auto"/>
            <w:right w:val="none" w:sz="0" w:space="0" w:color="auto"/>
          </w:divBdr>
        </w:div>
        <w:div w:id="1876580748">
          <w:marLeft w:val="3312"/>
          <w:marRight w:val="0"/>
          <w:marTop w:val="0"/>
          <w:marBottom w:val="0"/>
          <w:divBdr>
            <w:top w:val="none" w:sz="0" w:space="0" w:color="auto"/>
            <w:left w:val="none" w:sz="0" w:space="0" w:color="auto"/>
            <w:bottom w:val="none" w:sz="0" w:space="0" w:color="auto"/>
            <w:right w:val="none" w:sz="0" w:space="0" w:color="auto"/>
          </w:divBdr>
        </w:div>
        <w:div w:id="2137093542">
          <w:marLeft w:val="3312"/>
          <w:marRight w:val="0"/>
          <w:marTop w:val="0"/>
          <w:marBottom w:val="0"/>
          <w:divBdr>
            <w:top w:val="none" w:sz="0" w:space="0" w:color="auto"/>
            <w:left w:val="none" w:sz="0" w:space="0" w:color="auto"/>
            <w:bottom w:val="none" w:sz="0" w:space="0" w:color="auto"/>
            <w:right w:val="none" w:sz="0" w:space="0" w:color="auto"/>
          </w:divBdr>
        </w:div>
        <w:div w:id="139423824">
          <w:marLeft w:val="3312"/>
          <w:marRight w:val="0"/>
          <w:marTop w:val="0"/>
          <w:marBottom w:val="0"/>
          <w:divBdr>
            <w:top w:val="none" w:sz="0" w:space="0" w:color="auto"/>
            <w:left w:val="none" w:sz="0" w:space="0" w:color="auto"/>
            <w:bottom w:val="none" w:sz="0" w:space="0" w:color="auto"/>
            <w:right w:val="none" w:sz="0" w:space="0" w:color="auto"/>
          </w:divBdr>
        </w:div>
        <w:div w:id="1565293040">
          <w:marLeft w:val="3312"/>
          <w:marRight w:val="0"/>
          <w:marTop w:val="0"/>
          <w:marBottom w:val="0"/>
          <w:divBdr>
            <w:top w:val="none" w:sz="0" w:space="0" w:color="auto"/>
            <w:left w:val="none" w:sz="0" w:space="0" w:color="auto"/>
            <w:bottom w:val="none" w:sz="0" w:space="0" w:color="auto"/>
            <w:right w:val="none" w:sz="0" w:space="0" w:color="auto"/>
          </w:divBdr>
        </w:div>
        <w:div w:id="703024791">
          <w:marLeft w:val="3312"/>
          <w:marRight w:val="0"/>
          <w:marTop w:val="0"/>
          <w:marBottom w:val="0"/>
          <w:divBdr>
            <w:top w:val="none" w:sz="0" w:space="0" w:color="auto"/>
            <w:left w:val="none" w:sz="0" w:space="0" w:color="auto"/>
            <w:bottom w:val="none" w:sz="0" w:space="0" w:color="auto"/>
            <w:right w:val="none" w:sz="0" w:space="0" w:color="auto"/>
          </w:divBdr>
        </w:div>
        <w:div w:id="344483841">
          <w:marLeft w:val="3312"/>
          <w:marRight w:val="0"/>
          <w:marTop w:val="0"/>
          <w:marBottom w:val="0"/>
          <w:divBdr>
            <w:top w:val="none" w:sz="0" w:space="0" w:color="auto"/>
            <w:left w:val="none" w:sz="0" w:space="0" w:color="auto"/>
            <w:bottom w:val="none" w:sz="0" w:space="0" w:color="auto"/>
            <w:right w:val="none" w:sz="0" w:space="0" w:color="auto"/>
          </w:divBdr>
        </w:div>
        <w:div w:id="537469557">
          <w:marLeft w:val="3312"/>
          <w:marRight w:val="0"/>
          <w:marTop w:val="0"/>
          <w:marBottom w:val="0"/>
          <w:divBdr>
            <w:top w:val="none" w:sz="0" w:space="0" w:color="auto"/>
            <w:left w:val="none" w:sz="0" w:space="0" w:color="auto"/>
            <w:bottom w:val="none" w:sz="0" w:space="0" w:color="auto"/>
            <w:right w:val="none" w:sz="0" w:space="0" w:color="auto"/>
          </w:divBdr>
        </w:div>
        <w:div w:id="31658308">
          <w:marLeft w:val="3312"/>
          <w:marRight w:val="0"/>
          <w:marTop w:val="0"/>
          <w:marBottom w:val="0"/>
          <w:divBdr>
            <w:top w:val="none" w:sz="0" w:space="0" w:color="auto"/>
            <w:left w:val="none" w:sz="0" w:space="0" w:color="auto"/>
            <w:bottom w:val="none" w:sz="0" w:space="0" w:color="auto"/>
            <w:right w:val="none" w:sz="0" w:space="0" w:color="auto"/>
          </w:divBdr>
        </w:div>
        <w:div w:id="1817062217">
          <w:marLeft w:val="960"/>
          <w:marRight w:val="0"/>
          <w:marTop w:val="240"/>
          <w:marBottom w:val="240"/>
          <w:divBdr>
            <w:top w:val="none" w:sz="0" w:space="0" w:color="auto"/>
            <w:left w:val="none" w:sz="0" w:space="0" w:color="auto"/>
            <w:bottom w:val="none" w:sz="0" w:space="0" w:color="auto"/>
            <w:right w:val="none" w:sz="0" w:space="0" w:color="auto"/>
          </w:divBdr>
        </w:div>
        <w:div w:id="52737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859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430497">
          <w:marLeft w:val="0"/>
          <w:marRight w:val="0"/>
          <w:marTop w:val="480"/>
          <w:marBottom w:val="480"/>
          <w:divBdr>
            <w:top w:val="none" w:sz="0" w:space="0" w:color="auto"/>
            <w:left w:val="none" w:sz="0" w:space="0" w:color="auto"/>
            <w:bottom w:val="none" w:sz="0" w:space="0" w:color="auto"/>
            <w:right w:val="none" w:sz="0" w:space="0" w:color="auto"/>
          </w:divBdr>
        </w:div>
        <w:div w:id="5663827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4687137">
          <w:marLeft w:val="0"/>
          <w:marRight w:val="0"/>
          <w:marTop w:val="480"/>
          <w:marBottom w:val="480"/>
          <w:divBdr>
            <w:top w:val="none" w:sz="0" w:space="0" w:color="auto"/>
            <w:left w:val="none" w:sz="0" w:space="0" w:color="auto"/>
            <w:bottom w:val="none" w:sz="0" w:space="0" w:color="auto"/>
            <w:right w:val="none" w:sz="0" w:space="0" w:color="auto"/>
          </w:divBdr>
        </w:div>
        <w:div w:id="732391249">
          <w:marLeft w:val="3312"/>
          <w:marRight w:val="0"/>
          <w:marTop w:val="0"/>
          <w:marBottom w:val="0"/>
          <w:divBdr>
            <w:top w:val="none" w:sz="0" w:space="0" w:color="auto"/>
            <w:left w:val="none" w:sz="0" w:space="0" w:color="auto"/>
            <w:bottom w:val="none" w:sz="0" w:space="0" w:color="auto"/>
            <w:right w:val="none" w:sz="0" w:space="0" w:color="auto"/>
          </w:divBdr>
        </w:div>
        <w:div w:id="58118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71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5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349113">
              <w:marLeft w:val="0"/>
              <w:marRight w:val="0"/>
              <w:marTop w:val="0"/>
              <w:marBottom w:val="0"/>
              <w:divBdr>
                <w:top w:val="none" w:sz="0" w:space="0" w:color="auto"/>
                <w:left w:val="none" w:sz="0" w:space="0" w:color="auto"/>
                <w:bottom w:val="none" w:sz="0" w:space="0" w:color="auto"/>
                <w:right w:val="none" w:sz="0" w:space="0" w:color="auto"/>
              </w:divBdr>
            </w:div>
          </w:divsChild>
        </w:div>
        <w:div w:id="112141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963913">
          <w:marLeft w:val="3312"/>
          <w:marRight w:val="0"/>
          <w:marTop w:val="0"/>
          <w:marBottom w:val="0"/>
          <w:divBdr>
            <w:top w:val="none" w:sz="0" w:space="0" w:color="auto"/>
            <w:left w:val="none" w:sz="0" w:space="0" w:color="auto"/>
            <w:bottom w:val="none" w:sz="0" w:space="0" w:color="auto"/>
            <w:right w:val="none" w:sz="0" w:space="0" w:color="auto"/>
          </w:divBdr>
        </w:div>
        <w:div w:id="140198433">
          <w:marLeft w:val="3312"/>
          <w:marRight w:val="0"/>
          <w:marTop w:val="0"/>
          <w:marBottom w:val="0"/>
          <w:divBdr>
            <w:top w:val="none" w:sz="0" w:space="0" w:color="auto"/>
            <w:left w:val="none" w:sz="0" w:space="0" w:color="auto"/>
            <w:bottom w:val="none" w:sz="0" w:space="0" w:color="auto"/>
            <w:right w:val="none" w:sz="0" w:space="0" w:color="auto"/>
          </w:divBdr>
        </w:div>
        <w:div w:id="34282881">
          <w:marLeft w:val="3312"/>
          <w:marRight w:val="0"/>
          <w:marTop w:val="0"/>
          <w:marBottom w:val="0"/>
          <w:divBdr>
            <w:top w:val="none" w:sz="0" w:space="0" w:color="auto"/>
            <w:left w:val="none" w:sz="0" w:space="0" w:color="auto"/>
            <w:bottom w:val="none" w:sz="0" w:space="0" w:color="auto"/>
            <w:right w:val="none" w:sz="0" w:space="0" w:color="auto"/>
          </w:divBdr>
        </w:div>
        <w:div w:id="1617132210">
          <w:marLeft w:val="3312"/>
          <w:marRight w:val="0"/>
          <w:marTop w:val="0"/>
          <w:marBottom w:val="0"/>
          <w:divBdr>
            <w:top w:val="none" w:sz="0" w:space="0" w:color="auto"/>
            <w:left w:val="none" w:sz="0" w:space="0" w:color="auto"/>
            <w:bottom w:val="none" w:sz="0" w:space="0" w:color="auto"/>
            <w:right w:val="none" w:sz="0" w:space="0" w:color="auto"/>
          </w:divBdr>
        </w:div>
        <w:div w:id="979765797">
          <w:marLeft w:val="960"/>
          <w:marRight w:val="0"/>
          <w:marTop w:val="240"/>
          <w:marBottom w:val="240"/>
          <w:divBdr>
            <w:top w:val="none" w:sz="0" w:space="0" w:color="auto"/>
            <w:left w:val="none" w:sz="0" w:space="0" w:color="auto"/>
            <w:bottom w:val="none" w:sz="0" w:space="0" w:color="auto"/>
            <w:right w:val="none" w:sz="0" w:space="0" w:color="auto"/>
          </w:divBdr>
        </w:div>
        <w:div w:id="1012494175">
          <w:marLeft w:val="960"/>
          <w:marRight w:val="0"/>
          <w:marTop w:val="240"/>
          <w:marBottom w:val="240"/>
          <w:divBdr>
            <w:top w:val="none" w:sz="0" w:space="0" w:color="auto"/>
            <w:left w:val="none" w:sz="0" w:space="0" w:color="auto"/>
            <w:bottom w:val="none" w:sz="0" w:space="0" w:color="auto"/>
            <w:right w:val="none" w:sz="0" w:space="0" w:color="auto"/>
          </w:divBdr>
        </w:div>
        <w:div w:id="1105466080">
          <w:marLeft w:val="0"/>
          <w:marRight w:val="0"/>
          <w:marTop w:val="480"/>
          <w:marBottom w:val="480"/>
          <w:divBdr>
            <w:top w:val="none" w:sz="0" w:space="0" w:color="auto"/>
            <w:left w:val="none" w:sz="0" w:space="0" w:color="auto"/>
            <w:bottom w:val="none" w:sz="0" w:space="0" w:color="auto"/>
            <w:right w:val="none" w:sz="0" w:space="0" w:color="auto"/>
          </w:divBdr>
        </w:div>
        <w:div w:id="710035344">
          <w:marLeft w:val="3312"/>
          <w:marRight w:val="0"/>
          <w:marTop w:val="0"/>
          <w:marBottom w:val="0"/>
          <w:divBdr>
            <w:top w:val="none" w:sz="0" w:space="0" w:color="auto"/>
            <w:left w:val="none" w:sz="0" w:space="0" w:color="auto"/>
            <w:bottom w:val="none" w:sz="0" w:space="0" w:color="auto"/>
            <w:right w:val="none" w:sz="0" w:space="0" w:color="auto"/>
          </w:divBdr>
        </w:div>
        <w:div w:id="1811630825">
          <w:marLeft w:val="3312"/>
          <w:marRight w:val="0"/>
          <w:marTop w:val="0"/>
          <w:marBottom w:val="0"/>
          <w:divBdr>
            <w:top w:val="none" w:sz="0" w:space="0" w:color="auto"/>
            <w:left w:val="none" w:sz="0" w:space="0" w:color="auto"/>
            <w:bottom w:val="none" w:sz="0" w:space="0" w:color="auto"/>
            <w:right w:val="none" w:sz="0" w:space="0" w:color="auto"/>
          </w:divBdr>
        </w:div>
        <w:div w:id="1596595037">
          <w:marLeft w:val="3312"/>
          <w:marRight w:val="0"/>
          <w:marTop w:val="0"/>
          <w:marBottom w:val="0"/>
          <w:divBdr>
            <w:top w:val="none" w:sz="0" w:space="0" w:color="auto"/>
            <w:left w:val="none" w:sz="0" w:space="0" w:color="auto"/>
            <w:bottom w:val="none" w:sz="0" w:space="0" w:color="auto"/>
            <w:right w:val="none" w:sz="0" w:space="0" w:color="auto"/>
          </w:divBdr>
        </w:div>
        <w:div w:id="1465081267">
          <w:marLeft w:val="3312"/>
          <w:marRight w:val="0"/>
          <w:marTop w:val="0"/>
          <w:marBottom w:val="0"/>
          <w:divBdr>
            <w:top w:val="none" w:sz="0" w:space="0" w:color="auto"/>
            <w:left w:val="none" w:sz="0" w:space="0" w:color="auto"/>
            <w:bottom w:val="none" w:sz="0" w:space="0" w:color="auto"/>
            <w:right w:val="none" w:sz="0" w:space="0" w:color="auto"/>
          </w:divBdr>
        </w:div>
        <w:div w:id="1362248572">
          <w:marLeft w:val="3312"/>
          <w:marRight w:val="0"/>
          <w:marTop w:val="0"/>
          <w:marBottom w:val="0"/>
          <w:divBdr>
            <w:top w:val="none" w:sz="0" w:space="0" w:color="auto"/>
            <w:left w:val="none" w:sz="0" w:space="0" w:color="auto"/>
            <w:bottom w:val="none" w:sz="0" w:space="0" w:color="auto"/>
            <w:right w:val="none" w:sz="0" w:space="0" w:color="auto"/>
          </w:divBdr>
        </w:div>
        <w:div w:id="345331071">
          <w:marLeft w:val="3312"/>
          <w:marRight w:val="0"/>
          <w:marTop w:val="0"/>
          <w:marBottom w:val="0"/>
          <w:divBdr>
            <w:top w:val="none" w:sz="0" w:space="0" w:color="auto"/>
            <w:left w:val="none" w:sz="0" w:space="0" w:color="auto"/>
            <w:bottom w:val="none" w:sz="0" w:space="0" w:color="auto"/>
            <w:right w:val="none" w:sz="0" w:space="0" w:color="auto"/>
          </w:divBdr>
        </w:div>
        <w:div w:id="188104011">
          <w:marLeft w:val="3312"/>
          <w:marRight w:val="0"/>
          <w:marTop w:val="0"/>
          <w:marBottom w:val="0"/>
          <w:divBdr>
            <w:top w:val="none" w:sz="0" w:space="0" w:color="auto"/>
            <w:left w:val="none" w:sz="0" w:space="0" w:color="auto"/>
            <w:bottom w:val="none" w:sz="0" w:space="0" w:color="auto"/>
            <w:right w:val="none" w:sz="0" w:space="0" w:color="auto"/>
          </w:divBdr>
        </w:div>
        <w:div w:id="2008509693">
          <w:marLeft w:val="3312"/>
          <w:marRight w:val="0"/>
          <w:marTop w:val="0"/>
          <w:marBottom w:val="0"/>
          <w:divBdr>
            <w:top w:val="none" w:sz="0" w:space="0" w:color="auto"/>
            <w:left w:val="none" w:sz="0" w:space="0" w:color="auto"/>
            <w:bottom w:val="none" w:sz="0" w:space="0" w:color="auto"/>
            <w:right w:val="none" w:sz="0" w:space="0" w:color="auto"/>
          </w:divBdr>
        </w:div>
        <w:div w:id="1295218105">
          <w:marLeft w:val="3312"/>
          <w:marRight w:val="0"/>
          <w:marTop w:val="0"/>
          <w:marBottom w:val="0"/>
          <w:divBdr>
            <w:top w:val="none" w:sz="0" w:space="0" w:color="auto"/>
            <w:left w:val="none" w:sz="0" w:space="0" w:color="auto"/>
            <w:bottom w:val="none" w:sz="0" w:space="0" w:color="auto"/>
            <w:right w:val="none" w:sz="0" w:space="0" w:color="auto"/>
          </w:divBdr>
        </w:div>
        <w:div w:id="1957324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3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156018">
          <w:marLeft w:val="1200"/>
          <w:marRight w:val="1200"/>
          <w:marTop w:val="240"/>
          <w:marBottom w:val="240"/>
          <w:divBdr>
            <w:top w:val="none" w:sz="0" w:space="0" w:color="auto"/>
            <w:left w:val="none" w:sz="0" w:space="0" w:color="auto"/>
            <w:bottom w:val="none" w:sz="0" w:space="0" w:color="auto"/>
            <w:right w:val="none" w:sz="0" w:space="0" w:color="auto"/>
          </w:divBdr>
        </w:div>
        <w:div w:id="20030734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318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6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57339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62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9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6358417">
          <w:blockQuote w:val="1"/>
          <w:marLeft w:val="720"/>
          <w:marRight w:val="720"/>
          <w:marTop w:val="100"/>
          <w:marBottom w:val="100"/>
          <w:divBdr>
            <w:top w:val="none" w:sz="0" w:space="0" w:color="auto"/>
            <w:left w:val="none" w:sz="0" w:space="0" w:color="auto"/>
            <w:bottom w:val="none" w:sz="0" w:space="0" w:color="auto"/>
            <w:right w:val="none" w:sz="0" w:space="0" w:color="auto"/>
          </w:divBdr>
        </w:div>
        <w:div w:id="42657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889880283">
          <w:marLeft w:val="1200"/>
          <w:marRight w:val="1200"/>
          <w:marTop w:val="240"/>
          <w:marBottom w:val="240"/>
          <w:divBdr>
            <w:top w:val="none" w:sz="0" w:space="0" w:color="auto"/>
            <w:left w:val="none" w:sz="0" w:space="0" w:color="auto"/>
            <w:bottom w:val="none" w:sz="0" w:space="0" w:color="auto"/>
            <w:right w:val="none" w:sz="0" w:space="0" w:color="auto"/>
          </w:divBdr>
        </w:div>
        <w:div w:id="1052728187">
          <w:blockQuote w:val="1"/>
          <w:marLeft w:val="720"/>
          <w:marRight w:val="720"/>
          <w:marTop w:val="100"/>
          <w:marBottom w:val="100"/>
          <w:divBdr>
            <w:top w:val="none" w:sz="0" w:space="0" w:color="auto"/>
            <w:left w:val="none" w:sz="0" w:space="0" w:color="auto"/>
            <w:bottom w:val="none" w:sz="0" w:space="0" w:color="auto"/>
            <w:right w:val="none" w:sz="0" w:space="0" w:color="auto"/>
          </w:divBdr>
        </w:div>
        <w:div w:id="32120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4034">
          <w:marLeft w:val="1200"/>
          <w:marRight w:val="1200"/>
          <w:marTop w:val="240"/>
          <w:marBottom w:val="240"/>
          <w:divBdr>
            <w:top w:val="none" w:sz="0" w:space="0" w:color="auto"/>
            <w:left w:val="none" w:sz="0" w:space="0" w:color="auto"/>
            <w:bottom w:val="none" w:sz="0" w:space="0" w:color="auto"/>
            <w:right w:val="none" w:sz="0" w:space="0" w:color="auto"/>
          </w:divBdr>
        </w:div>
        <w:div w:id="127744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26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070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2658772">
              <w:marLeft w:val="0"/>
              <w:marRight w:val="0"/>
              <w:marTop w:val="0"/>
              <w:marBottom w:val="0"/>
              <w:divBdr>
                <w:top w:val="none" w:sz="0" w:space="0" w:color="auto"/>
                <w:left w:val="none" w:sz="0" w:space="0" w:color="auto"/>
                <w:bottom w:val="none" w:sz="0" w:space="0" w:color="auto"/>
                <w:right w:val="none" w:sz="0" w:space="0" w:color="auto"/>
              </w:divBdr>
            </w:div>
            <w:div w:id="1576165232">
              <w:marLeft w:val="0"/>
              <w:marRight w:val="0"/>
              <w:marTop w:val="0"/>
              <w:marBottom w:val="0"/>
              <w:divBdr>
                <w:top w:val="none" w:sz="0" w:space="0" w:color="auto"/>
                <w:left w:val="none" w:sz="0" w:space="0" w:color="auto"/>
                <w:bottom w:val="none" w:sz="0" w:space="0" w:color="auto"/>
                <w:right w:val="none" w:sz="0" w:space="0" w:color="auto"/>
              </w:divBdr>
            </w:div>
          </w:divsChild>
        </w:div>
        <w:div w:id="911962095">
          <w:marLeft w:val="3312"/>
          <w:marRight w:val="0"/>
          <w:marTop w:val="0"/>
          <w:marBottom w:val="0"/>
          <w:divBdr>
            <w:top w:val="none" w:sz="0" w:space="0" w:color="auto"/>
            <w:left w:val="none" w:sz="0" w:space="0" w:color="auto"/>
            <w:bottom w:val="none" w:sz="0" w:space="0" w:color="auto"/>
            <w:right w:val="none" w:sz="0" w:space="0" w:color="auto"/>
          </w:divBdr>
        </w:div>
        <w:div w:id="1025180986">
          <w:marLeft w:val="3312"/>
          <w:marRight w:val="0"/>
          <w:marTop w:val="0"/>
          <w:marBottom w:val="0"/>
          <w:divBdr>
            <w:top w:val="none" w:sz="0" w:space="0" w:color="auto"/>
            <w:left w:val="none" w:sz="0" w:space="0" w:color="auto"/>
            <w:bottom w:val="none" w:sz="0" w:space="0" w:color="auto"/>
            <w:right w:val="none" w:sz="0" w:space="0" w:color="auto"/>
          </w:divBdr>
        </w:div>
        <w:div w:id="6253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98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1090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83148">
          <w:marLeft w:val="3312"/>
          <w:marRight w:val="0"/>
          <w:marTop w:val="0"/>
          <w:marBottom w:val="0"/>
          <w:divBdr>
            <w:top w:val="none" w:sz="0" w:space="0" w:color="auto"/>
            <w:left w:val="none" w:sz="0" w:space="0" w:color="auto"/>
            <w:bottom w:val="none" w:sz="0" w:space="0" w:color="auto"/>
            <w:right w:val="none" w:sz="0" w:space="0" w:color="auto"/>
          </w:divBdr>
        </w:div>
        <w:div w:id="1533884851">
          <w:marLeft w:val="3312"/>
          <w:marRight w:val="0"/>
          <w:marTop w:val="0"/>
          <w:marBottom w:val="0"/>
          <w:divBdr>
            <w:top w:val="none" w:sz="0" w:space="0" w:color="auto"/>
            <w:left w:val="none" w:sz="0" w:space="0" w:color="auto"/>
            <w:bottom w:val="none" w:sz="0" w:space="0" w:color="auto"/>
            <w:right w:val="none" w:sz="0" w:space="0" w:color="auto"/>
          </w:divBdr>
        </w:div>
        <w:div w:id="62666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730558">
          <w:marLeft w:val="3312"/>
          <w:marRight w:val="0"/>
          <w:marTop w:val="0"/>
          <w:marBottom w:val="0"/>
          <w:divBdr>
            <w:top w:val="none" w:sz="0" w:space="0" w:color="auto"/>
            <w:left w:val="none" w:sz="0" w:space="0" w:color="auto"/>
            <w:bottom w:val="none" w:sz="0" w:space="0" w:color="auto"/>
            <w:right w:val="none" w:sz="0" w:space="0" w:color="auto"/>
          </w:divBdr>
        </w:div>
        <w:div w:id="99691200">
          <w:marLeft w:val="3312"/>
          <w:marRight w:val="0"/>
          <w:marTop w:val="0"/>
          <w:marBottom w:val="0"/>
          <w:divBdr>
            <w:top w:val="none" w:sz="0" w:space="0" w:color="auto"/>
            <w:left w:val="none" w:sz="0" w:space="0" w:color="auto"/>
            <w:bottom w:val="none" w:sz="0" w:space="0" w:color="auto"/>
            <w:right w:val="none" w:sz="0" w:space="0" w:color="auto"/>
          </w:divBdr>
        </w:div>
        <w:div w:id="274218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797040">
              <w:marLeft w:val="0"/>
              <w:marRight w:val="0"/>
              <w:marTop w:val="0"/>
              <w:marBottom w:val="0"/>
              <w:divBdr>
                <w:top w:val="none" w:sz="0" w:space="0" w:color="auto"/>
                <w:left w:val="none" w:sz="0" w:space="0" w:color="auto"/>
                <w:bottom w:val="none" w:sz="0" w:space="0" w:color="auto"/>
                <w:right w:val="none" w:sz="0" w:space="0" w:color="auto"/>
              </w:divBdr>
            </w:div>
            <w:div w:id="1738090819">
              <w:marLeft w:val="0"/>
              <w:marRight w:val="0"/>
              <w:marTop w:val="0"/>
              <w:marBottom w:val="0"/>
              <w:divBdr>
                <w:top w:val="none" w:sz="0" w:space="0" w:color="auto"/>
                <w:left w:val="none" w:sz="0" w:space="0" w:color="auto"/>
                <w:bottom w:val="none" w:sz="0" w:space="0" w:color="auto"/>
                <w:right w:val="none" w:sz="0" w:space="0" w:color="auto"/>
              </w:divBdr>
            </w:div>
          </w:divsChild>
        </w:div>
        <w:div w:id="1673795482">
          <w:marLeft w:val="3312"/>
          <w:marRight w:val="0"/>
          <w:marTop w:val="0"/>
          <w:marBottom w:val="0"/>
          <w:divBdr>
            <w:top w:val="none" w:sz="0" w:space="0" w:color="auto"/>
            <w:left w:val="none" w:sz="0" w:space="0" w:color="auto"/>
            <w:bottom w:val="none" w:sz="0" w:space="0" w:color="auto"/>
            <w:right w:val="none" w:sz="0" w:space="0" w:color="auto"/>
          </w:divBdr>
        </w:div>
        <w:div w:id="186335580">
          <w:marLeft w:val="3312"/>
          <w:marRight w:val="0"/>
          <w:marTop w:val="0"/>
          <w:marBottom w:val="0"/>
          <w:divBdr>
            <w:top w:val="none" w:sz="0" w:space="0" w:color="auto"/>
            <w:left w:val="none" w:sz="0" w:space="0" w:color="auto"/>
            <w:bottom w:val="none" w:sz="0" w:space="0" w:color="auto"/>
            <w:right w:val="none" w:sz="0" w:space="0" w:color="auto"/>
          </w:divBdr>
        </w:div>
        <w:div w:id="68428047">
          <w:marLeft w:val="3312"/>
          <w:marRight w:val="0"/>
          <w:marTop w:val="0"/>
          <w:marBottom w:val="0"/>
          <w:divBdr>
            <w:top w:val="none" w:sz="0" w:space="0" w:color="auto"/>
            <w:left w:val="none" w:sz="0" w:space="0" w:color="auto"/>
            <w:bottom w:val="none" w:sz="0" w:space="0" w:color="auto"/>
            <w:right w:val="none" w:sz="0" w:space="0" w:color="auto"/>
          </w:divBdr>
        </w:div>
        <w:div w:id="1568220030">
          <w:marLeft w:val="3312"/>
          <w:marRight w:val="0"/>
          <w:marTop w:val="0"/>
          <w:marBottom w:val="0"/>
          <w:divBdr>
            <w:top w:val="none" w:sz="0" w:space="0" w:color="auto"/>
            <w:left w:val="none" w:sz="0" w:space="0" w:color="auto"/>
            <w:bottom w:val="none" w:sz="0" w:space="0" w:color="auto"/>
            <w:right w:val="none" w:sz="0" w:space="0" w:color="auto"/>
          </w:divBdr>
        </w:div>
        <w:div w:id="62134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348078">
          <w:marLeft w:val="3312"/>
          <w:marRight w:val="0"/>
          <w:marTop w:val="0"/>
          <w:marBottom w:val="0"/>
          <w:divBdr>
            <w:top w:val="none" w:sz="0" w:space="0" w:color="auto"/>
            <w:left w:val="none" w:sz="0" w:space="0" w:color="auto"/>
            <w:bottom w:val="none" w:sz="0" w:space="0" w:color="auto"/>
            <w:right w:val="none" w:sz="0" w:space="0" w:color="auto"/>
          </w:divBdr>
        </w:div>
        <w:div w:id="111675854">
          <w:marLeft w:val="3312"/>
          <w:marRight w:val="0"/>
          <w:marTop w:val="0"/>
          <w:marBottom w:val="0"/>
          <w:divBdr>
            <w:top w:val="none" w:sz="0" w:space="0" w:color="auto"/>
            <w:left w:val="none" w:sz="0" w:space="0" w:color="auto"/>
            <w:bottom w:val="none" w:sz="0" w:space="0" w:color="auto"/>
            <w:right w:val="none" w:sz="0" w:space="0" w:color="auto"/>
          </w:divBdr>
        </w:div>
        <w:div w:id="939483077">
          <w:marLeft w:val="3312"/>
          <w:marRight w:val="0"/>
          <w:marTop w:val="0"/>
          <w:marBottom w:val="0"/>
          <w:divBdr>
            <w:top w:val="none" w:sz="0" w:space="0" w:color="auto"/>
            <w:left w:val="none" w:sz="0" w:space="0" w:color="auto"/>
            <w:bottom w:val="none" w:sz="0" w:space="0" w:color="auto"/>
            <w:right w:val="none" w:sz="0" w:space="0" w:color="auto"/>
          </w:divBdr>
        </w:div>
        <w:div w:id="1022318830">
          <w:marLeft w:val="3312"/>
          <w:marRight w:val="0"/>
          <w:marTop w:val="0"/>
          <w:marBottom w:val="0"/>
          <w:divBdr>
            <w:top w:val="none" w:sz="0" w:space="0" w:color="auto"/>
            <w:left w:val="none" w:sz="0" w:space="0" w:color="auto"/>
            <w:bottom w:val="none" w:sz="0" w:space="0" w:color="auto"/>
            <w:right w:val="none" w:sz="0" w:space="0" w:color="auto"/>
          </w:divBdr>
        </w:div>
        <w:div w:id="999847367">
          <w:marLeft w:val="3312"/>
          <w:marRight w:val="0"/>
          <w:marTop w:val="0"/>
          <w:marBottom w:val="0"/>
          <w:divBdr>
            <w:top w:val="none" w:sz="0" w:space="0" w:color="auto"/>
            <w:left w:val="none" w:sz="0" w:space="0" w:color="auto"/>
            <w:bottom w:val="none" w:sz="0" w:space="0" w:color="auto"/>
            <w:right w:val="none" w:sz="0" w:space="0" w:color="auto"/>
          </w:divBdr>
        </w:div>
        <w:div w:id="1969626968">
          <w:marLeft w:val="3312"/>
          <w:marRight w:val="0"/>
          <w:marTop w:val="0"/>
          <w:marBottom w:val="0"/>
          <w:divBdr>
            <w:top w:val="none" w:sz="0" w:space="0" w:color="auto"/>
            <w:left w:val="none" w:sz="0" w:space="0" w:color="auto"/>
            <w:bottom w:val="none" w:sz="0" w:space="0" w:color="auto"/>
            <w:right w:val="none" w:sz="0" w:space="0" w:color="auto"/>
          </w:divBdr>
        </w:div>
        <w:div w:id="1961380710">
          <w:marLeft w:val="3312"/>
          <w:marRight w:val="0"/>
          <w:marTop w:val="0"/>
          <w:marBottom w:val="0"/>
          <w:divBdr>
            <w:top w:val="none" w:sz="0" w:space="0" w:color="auto"/>
            <w:left w:val="none" w:sz="0" w:space="0" w:color="auto"/>
            <w:bottom w:val="none" w:sz="0" w:space="0" w:color="auto"/>
            <w:right w:val="none" w:sz="0" w:space="0" w:color="auto"/>
          </w:divBdr>
        </w:div>
        <w:div w:id="2006282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890146">
              <w:marLeft w:val="0"/>
              <w:marRight w:val="0"/>
              <w:marTop w:val="240"/>
              <w:marBottom w:val="240"/>
              <w:divBdr>
                <w:top w:val="none" w:sz="0" w:space="0" w:color="auto"/>
                <w:left w:val="none" w:sz="0" w:space="0" w:color="auto"/>
                <w:bottom w:val="none" w:sz="0" w:space="0" w:color="auto"/>
                <w:right w:val="none" w:sz="0" w:space="0" w:color="auto"/>
              </w:divBdr>
              <w:divsChild>
                <w:div w:id="778381121">
                  <w:marLeft w:val="0"/>
                  <w:marRight w:val="0"/>
                  <w:marTop w:val="0"/>
                  <w:marBottom w:val="0"/>
                  <w:divBdr>
                    <w:top w:val="none" w:sz="0" w:space="0" w:color="auto"/>
                    <w:left w:val="none" w:sz="0" w:space="0" w:color="auto"/>
                    <w:bottom w:val="none" w:sz="0" w:space="0" w:color="auto"/>
                    <w:right w:val="none" w:sz="0" w:space="0" w:color="auto"/>
                  </w:divBdr>
                </w:div>
                <w:div w:id="170142611">
                  <w:marLeft w:val="0"/>
                  <w:marRight w:val="0"/>
                  <w:marTop w:val="0"/>
                  <w:marBottom w:val="0"/>
                  <w:divBdr>
                    <w:top w:val="none" w:sz="0" w:space="0" w:color="auto"/>
                    <w:left w:val="none" w:sz="0" w:space="0" w:color="auto"/>
                    <w:bottom w:val="none" w:sz="0" w:space="0" w:color="auto"/>
                    <w:right w:val="none" w:sz="0" w:space="0" w:color="auto"/>
                  </w:divBdr>
                </w:div>
                <w:div w:id="1251041979">
                  <w:marLeft w:val="0"/>
                  <w:marRight w:val="0"/>
                  <w:marTop w:val="0"/>
                  <w:marBottom w:val="0"/>
                  <w:divBdr>
                    <w:top w:val="none" w:sz="0" w:space="0" w:color="auto"/>
                    <w:left w:val="none" w:sz="0" w:space="0" w:color="auto"/>
                    <w:bottom w:val="none" w:sz="0" w:space="0" w:color="auto"/>
                    <w:right w:val="none" w:sz="0" w:space="0" w:color="auto"/>
                  </w:divBdr>
                </w:div>
              </w:divsChild>
            </w:div>
            <w:div w:id="827096398">
              <w:marLeft w:val="0"/>
              <w:marRight w:val="0"/>
              <w:marTop w:val="240"/>
              <w:marBottom w:val="240"/>
              <w:divBdr>
                <w:top w:val="none" w:sz="0" w:space="0" w:color="auto"/>
                <w:left w:val="none" w:sz="0" w:space="0" w:color="auto"/>
                <w:bottom w:val="none" w:sz="0" w:space="0" w:color="auto"/>
                <w:right w:val="none" w:sz="0" w:space="0" w:color="auto"/>
              </w:divBdr>
              <w:divsChild>
                <w:div w:id="307252379">
                  <w:marLeft w:val="0"/>
                  <w:marRight w:val="0"/>
                  <w:marTop w:val="0"/>
                  <w:marBottom w:val="0"/>
                  <w:divBdr>
                    <w:top w:val="none" w:sz="0" w:space="0" w:color="auto"/>
                    <w:left w:val="none" w:sz="0" w:space="0" w:color="auto"/>
                    <w:bottom w:val="none" w:sz="0" w:space="0" w:color="auto"/>
                    <w:right w:val="none" w:sz="0" w:space="0" w:color="auto"/>
                  </w:divBdr>
                </w:div>
                <w:div w:id="1903835019">
                  <w:marLeft w:val="0"/>
                  <w:marRight w:val="0"/>
                  <w:marTop w:val="0"/>
                  <w:marBottom w:val="0"/>
                  <w:divBdr>
                    <w:top w:val="none" w:sz="0" w:space="0" w:color="auto"/>
                    <w:left w:val="none" w:sz="0" w:space="0" w:color="auto"/>
                    <w:bottom w:val="none" w:sz="0" w:space="0" w:color="auto"/>
                    <w:right w:val="none" w:sz="0" w:space="0" w:color="auto"/>
                  </w:divBdr>
                </w:div>
                <w:div w:id="2032609607">
                  <w:marLeft w:val="0"/>
                  <w:marRight w:val="0"/>
                  <w:marTop w:val="0"/>
                  <w:marBottom w:val="0"/>
                  <w:divBdr>
                    <w:top w:val="none" w:sz="0" w:space="0" w:color="auto"/>
                    <w:left w:val="none" w:sz="0" w:space="0" w:color="auto"/>
                    <w:bottom w:val="none" w:sz="0" w:space="0" w:color="auto"/>
                    <w:right w:val="none" w:sz="0" w:space="0" w:color="auto"/>
                  </w:divBdr>
                </w:div>
                <w:div w:id="401414581">
                  <w:marLeft w:val="0"/>
                  <w:marRight w:val="0"/>
                  <w:marTop w:val="0"/>
                  <w:marBottom w:val="0"/>
                  <w:divBdr>
                    <w:top w:val="none" w:sz="0" w:space="0" w:color="auto"/>
                    <w:left w:val="none" w:sz="0" w:space="0" w:color="auto"/>
                    <w:bottom w:val="none" w:sz="0" w:space="0" w:color="auto"/>
                    <w:right w:val="none" w:sz="0" w:space="0" w:color="auto"/>
                  </w:divBdr>
                </w:div>
              </w:divsChild>
            </w:div>
            <w:div w:id="805320718">
              <w:marLeft w:val="0"/>
              <w:marRight w:val="0"/>
              <w:marTop w:val="240"/>
              <w:marBottom w:val="240"/>
              <w:divBdr>
                <w:top w:val="none" w:sz="0" w:space="0" w:color="auto"/>
                <w:left w:val="none" w:sz="0" w:space="0" w:color="auto"/>
                <w:bottom w:val="none" w:sz="0" w:space="0" w:color="auto"/>
                <w:right w:val="none" w:sz="0" w:space="0" w:color="auto"/>
              </w:divBdr>
              <w:divsChild>
                <w:div w:id="977149913">
                  <w:marLeft w:val="0"/>
                  <w:marRight w:val="0"/>
                  <w:marTop w:val="0"/>
                  <w:marBottom w:val="0"/>
                  <w:divBdr>
                    <w:top w:val="none" w:sz="0" w:space="0" w:color="auto"/>
                    <w:left w:val="none" w:sz="0" w:space="0" w:color="auto"/>
                    <w:bottom w:val="none" w:sz="0" w:space="0" w:color="auto"/>
                    <w:right w:val="none" w:sz="0" w:space="0" w:color="auto"/>
                  </w:divBdr>
                </w:div>
                <w:div w:id="1680933379">
                  <w:marLeft w:val="0"/>
                  <w:marRight w:val="0"/>
                  <w:marTop w:val="0"/>
                  <w:marBottom w:val="0"/>
                  <w:divBdr>
                    <w:top w:val="none" w:sz="0" w:space="0" w:color="auto"/>
                    <w:left w:val="none" w:sz="0" w:space="0" w:color="auto"/>
                    <w:bottom w:val="none" w:sz="0" w:space="0" w:color="auto"/>
                    <w:right w:val="none" w:sz="0" w:space="0" w:color="auto"/>
                  </w:divBdr>
                </w:div>
                <w:div w:id="803431079">
                  <w:marLeft w:val="0"/>
                  <w:marRight w:val="0"/>
                  <w:marTop w:val="0"/>
                  <w:marBottom w:val="0"/>
                  <w:divBdr>
                    <w:top w:val="none" w:sz="0" w:space="0" w:color="auto"/>
                    <w:left w:val="none" w:sz="0" w:space="0" w:color="auto"/>
                    <w:bottom w:val="none" w:sz="0" w:space="0" w:color="auto"/>
                    <w:right w:val="none" w:sz="0" w:space="0" w:color="auto"/>
                  </w:divBdr>
                </w:div>
                <w:div w:id="1341079448">
                  <w:marLeft w:val="0"/>
                  <w:marRight w:val="0"/>
                  <w:marTop w:val="0"/>
                  <w:marBottom w:val="0"/>
                  <w:divBdr>
                    <w:top w:val="none" w:sz="0" w:space="0" w:color="auto"/>
                    <w:left w:val="none" w:sz="0" w:space="0" w:color="auto"/>
                    <w:bottom w:val="none" w:sz="0" w:space="0" w:color="auto"/>
                    <w:right w:val="none" w:sz="0" w:space="0" w:color="auto"/>
                  </w:divBdr>
                </w:div>
                <w:div w:id="1075281577">
                  <w:marLeft w:val="0"/>
                  <w:marRight w:val="0"/>
                  <w:marTop w:val="0"/>
                  <w:marBottom w:val="0"/>
                  <w:divBdr>
                    <w:top w:val="none" w:sz="0" w:space="0" w:color="auto"/>
                    <w:left w:val="none" w:sz="0" w:space="0" w:color="auto"/>
                    <w:bottom w:val="none" w:sz="0" w:space="0" w:color="auto"/>
                    <w:right w:val="none" w:sz="0" w:space="0" w:color="auto"/>
                  </w:divBdr>
                </w:div>
                <w:div w:id="12445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0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4264914">
              <w:marLeft w:val="0"/>
              <w:marRight w:val="0"/>
              <w:marTop w:val="0"/>
              <w:marBottom w:val="0"/>
              <w:divBdr>
                <w:top w:val="none" w:sz="0" w:space="0" w:color="auto"/>
                <w:left w:val="none" w:sz="0" w:space="0" w:color="auto"/>
                <w:bottom w:val="none" w:sz="0" w:space="0" w:color="auto"/>
                <w:right w:val="none" w:sz="0" w:space="0" w:color="auto"/>
              </w:divBdr>
            </w:div>
            <w:div w:id="214700181">
              <w:marLeft w:val="0"/>
              <w:marRight w:val="0"/>
              <w:marTop w:val="0"/>
              <w:marBottom w:val="0"/>
              <w:divBdr>
                <w:top w:val="none" w:sz="0" w:space="0" w:color="auto"/>
                <w:left w:val="none" w:sz="0" w:space="0" w:color="auto"/>
                <w:bottom w:val="none" w:sz="0" w:space="0" w:color="auto"/>
                <w:right w:val="none" w:sz="0" w:space="0" w:color="auto"/>
              </w:divBdr>
            </w:div>
            <w:div w:id="610473319">
              <w:marLeft w:val="0"/>
              <w:marRight w:val="0"/>
              <w:marTop w:val="0"/>
              <w:marBottom w:val="0"/>
              <w:divBdr>
                <w:top w:val="none" w:sz="0" w:space="0" w:color="auto"/>
                <w:left w:val="none" w:sz="0" w:space="0" w:color="auto"/>
                <w:bottom w:val="none" w:sz="0" w:space="0" w:color="auto"/>
                <w:right w:val="none" w:sz="0" w:space="0" w:color="auto"/>
              </w:divBdr>
            </w:div>
            <w:div w:id="795217790">
              <w:marLeft w:val="0"/>
              <w:marRight w:val="0"/>
              <w:marTop w:val="0"/>
              <w:marBottom w:val="0"/>
              <w:divBdr>
                <w:top w:val="none" w:sz="0" w:space="0" w:color="auto"/>
                <w:left w:val="none" w:sz="0" w:space="0" w:color="auto"/>
                <w:bottom w:val="none" w:sz="0" w:space="0" w:color="auto"/>
                <w:right w:val="none" w:sz="0" w:space="0" w:color="auto"/>
              </w:divBdr>
            </w:div>
            <w:div w:id="1579635581">
              <w:marLeft w:val="0"/>
              <w:marRight w:val="0"/>
              <w:marTop w:val="0"/>
              <w:marBottom w:val="0"/>
              <w:divBdr>
                <w:top w:val="none" w:sz="0" w:space="0" w:color="auto"/>
                <w:left w:val="none" w:sz="0" w:space="0" w:color="auto"/>
                <w:bottom w:val="none" w:sz="0" w:space="0" w:color="auto"/>
                <w:right w:val="none" w:sz="0" w:space="0" w:color="auto"/>
              </w:divBdr>
            </w:div>
            <w:div w:id="291442657">
              <w:marLeft w:val="0"/>
              <w:marRight w:val="0"/>
              <w:marTop w:val="0"/>
              <w:marBottom w:val="0"/>
              <w:divBdr>
                <w:top w:val="none" w:sz="0" w:space="0" w:color="auto"/>
                <w:left w:val="none" w:sz="0" w:space="0" w:color="auto"/>
                <w:bottom w:val="none" w:sz="0" w:space="0" w:color="auto"/>
                <w:right w:val="none" w:sz="0" w:space="0" w:color="auto"/>
              </w:divBdr>
            </w:div>
            <w:div w:id="900946523">
              <w:marLeft w:val="0"/>
              <w:marRight w:val="0"/>
              <w:marTop w:val="0"/>
              <w:marBottom w:val="0"/>
              <w:divBdr>
                <w:top w:val="none" w:sz="0" w:space="0" w:color="auto"/>
                <w:left w:val="none" w:sz="0" w:space="0" w:color="auto"/>
                <w:bottom w:val="none" w:sz="0" w:space="0" w:color="auto"/>
                <w:right w:val="none" w:sz="0" w:space="0" w:color="auto"/>
              </w:divBdr>
            </w:div>
          </w:divsChild>
        </w:div>
        <w:div w:id="186261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064331">
              <w:marLeft w:val="0"/>
              <w:marRight w:val="0"/>
              <w:marTop w:val="0"/>
              <w:marBottom w:val="0"/>
              <w:divBdr>
                <w:top w:val="none" w:sz="0" w:space="0" w:color="auto"/>
                <w:left w:val="none" w:sz="0" w:space="0" w:color="auto"/>
                <w:bottom w:val="none" w:sz="0" w:space="0" w:color="auto"/>
                <w:right w:val="none" w:sz="0" w:space="0" w:color="auto"/>
              </w:divBdr>
            </w:div>
            <w:div w:id="252326663">
              <w:marLeft w:val="0"/>
              <w:marRight w:val="0"/>
              <w:marTop w:val="0"/>
              <w:marBottom w:val="0"/>
              <w:divBdr>
                <w:top w:val="none" w:sz="0" w:space="0" w:color="auto"/>
                <w:left w:val="none" w:sz="0" w:space="0" w:color="auto"/>
                <w:bottom w:val="none" w:sz="0" w:space="0" w:color="auto"/>
                <w:right w:val="none" w:sz="0" w:space="0" w:color="auto"/>
              </w:divBdr>
            </w:div>
            <w:div w:id="403331697">
              <w:marLeft w:val="0"/>
              <w:marRight w:val="0"/>
              <w:marTop w:val="0"/>
              <w:marBottom w:val="0"/>
              <w:divBdr>
                <w:top w:val="none" w:sz="0" w:space="0" w:color="auto"/>
                <w:left w:val="none" w:sz="0" w:space="0" w:color="auto"/>
                <w:bottom w:val="none" w:sz="0" w:space="0" w:color="auto"/>
                <w:right w:val="none" w:sz="0" w:space="0" w:color="auto"/>
              </w:divBdr>
            </w:div>
            <w:div w:id="1272664100">
              <w:marLeft w:val="0"/>
              <w:marRight w:val="0"/>
              <w:marTop w:val="0"/>
              <w:marBottom w:val="0"/>
              <w:divBdr>
                <w:top w:val="none" w:sz="0" w:space="0" w:color="auto"/>
                <w:left w:val="none" w:sz="0" w:space="0" w:color="auto"/>
                <w:bottom w:val="none" w:sz="0" w:space="0" w:color="auto"/>
                <w:right w:val="none" w:sz="0" w:space="0" w:color="auto"/>
              </w:divBdr>
            </w:div>
            <w:div w:id="290017936">
              <w:marLeft w:val="0"/>
              <w:marRight w:val="0"/>
              <w:marTop w:val="0"/>
              <w:marBottom w:val="0"/>
              <w:divBdr>
                <w:top w:val="none" w:sz="0" w:space="0" w:color="auto"/>
                <w:left w:val="none" w:sz="0" w:space="0" w:color="auto"/>
                <w:bottom w:val="none" w:sz="0" w:space="0" w:color="auto"/>
                <w:right w:val="none" w:sz="0" w:space="0" w:color="auto"/>
              </w:divBdr>
            </w:div>
            <w:div w:id="80955528">
              <w:marLeft w:val="0"/>
              <w:marRight w:val="0"/>
              <w:marTop w:val="0"/>
              <w:marBottom w:val="0"/>
              <w:divBdr>
                <w:top w:val="none" w:sz="0" w:space="0" w:color="auto"/>
                <w:left w:val="none" w:sz="0" w:space="0" w:color="auto"/>
                <w:bottom w:val="none" w:sz="0" w:space="0" w:color="auto"/>
                <w:right w:val="none" w:sz="0" w:space="0" w:color="auto"/>
              </w:divBdr>
            </w:div>
            <w:div w:id="505828566">
              <w:marLeft w:val="0"/>
              <w:marRight w:val="0"/>
              <w:marTop w:val="0"/>
              <w:marBottom w:val="0"/>
              <w:divBdr>
                <w:top w:val="none" w:sz="0" w:space="0" w:color="auto"/>
                <w:left w:val="none" w:sz="0" w:space="0" w:color="auto"/>
                <w:bottom w:val="none" w:sz="0" w:space="0" w:color="auto"/>
                <w:right w:val="none" w:sz="0" w:space="0" w:color="auto"/>
              </w:divBdr>
            </w:div>
            <w:div w:id="700545640">
              <w:marLeft w:val="0"/>
              <w:marRight w:val="0"/>
              <w:marTop w:val="0"/>
              <w:marBottom w:val="0"/>
              <w:divBdr>
                <w:top w:val="none" w:sz="0" w:space="0" w:color="auto"/>
                <w:left w:val="none" w:sz="0" w:space="0" w:color="auto"/>
                <w:bottom w:val="none" w:sz="0" w:space="0" w:color="auto"/>
                <w:right w:val="none" w:sz="0" w:space="0" w:color="auto"/>
              </w:divBdr>
            </w:div>
          </w:divsChild>
        </w:div>
        <w:div w:id="1546601877">
          <w:marLeft w:val="3312"/>
          <w:marRight w:val="0"/>
          <w:marTop w:val="0"/>
          <w:marBottom w:val="0"/>
          <w:divBdr>
            <w:top w:val="none" w:sz="0" w:space="0" w:color="auto"/>
            <w:left w:val="none" w:sz="0" w:space="0" w:color="auto"/>
            <w:bottom w:val="none" w:sz="0" w:space="0" w:color="auto"/>
            <w:right w:val="none" w:sz="0" w:space="0" w:color="auto"/>
          </w:divBdr>
        </w:div>
        <w:div w:id="129252289">
          <w:marLeft w:val="3312"/>
          <w:marRight w:val="0"/>
          <w:marTop w:val="0"/>
          <w:marBottom w:val="0"/>
          <w:divBdr>
            <w:top w:val="none" w:sz="0" w:space="0" w:color="auto"/>
            <w:left w:val="none" w:sz="0" w:space="0" w:color="auto"/>
            <w:bottom w:val="none" w:sz="0" w:space="0" w:color="auto"/>
            <w:right w:val="none" w:sz="0" w:space="0" w:color="auto"/>
          </w:divBdr>
        </w:div>
        <w:div w:id="1787499260">
          <w:marLeft w:val="3312"/>
          <w:marRight w:val="0"/>
          <w:marTop w:val="0"/>
          <w:marBottom w:val="0"/>
          <w:divBdr>
            <w:top w:val="none" w:sz="0" w:space="0" w:color="auto"/>
            <w:left w:val="none" w:sz="0" w:space="0" w:color="auto"/>
            <w:bottom w:val="none" w:sz="0" w:space="0" w:color="auto"/>
            <w:right w:val="none" w:sz="0" w:space="0" w:color="auto"/>
          </w:divBdr>
        </w:div>
        <w:div w:id="1316951711">
          <w:marLeft w:val="3312"/>
          <w:marRight w:val="0"/>
          <w:marTop w:val="0"/>
          <w:marBottom w:val="0"/>
          <w:divBdr>
            <w:top w:val="none" w:sz="0" w:space="0" w:color="auto"/>
            <w:left w:val="none" w:sz="0" w:space="0" w:color="auto"/>
            <w:bottom w:val="none" w:sz="0" w:space="0" w:color="auto"/>
            <w:right w:val="none" w:sz="0" w:space="0" w:color="auto"/>
          </w:divBdr>
        </w:div>
        <w:div w:id="151298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8615">
          <w:marLeft w:val="3312"/>
          <w:marRight w:val="0"/>
          <w:marTop w:val="0"/>
          <w:marBottom w:val="0"/>
          <w:divBdr>
            <w:top w:val="none" w:sz="0" w:space="0" w:color="auto"/>
            <w:left w:val="none" w:sz="0" w:space="0" w:color="auto"/>
            <w:bottom w:val="none" w:sz="0" w:space="0" w:color="auto"/>
            <w:right w:val="none" w:sz="0" w:space="0" w:color="auto"/>
          </w:divBdr>
        </w:div>
        <w:div w:id="1766337366">
          <w:marLeft w:val="3312"/>
          <w:marRight w:val="0"/>
          <w:marTop w:val="0"/>
          <w:marBottom w:val="0"/>
          <w:divBdr>
            <w:top w:val="none" w:sz="0" w:space="0" w:color="auto"/>
            <w:left w:val="none" w:sz="0" w:space="0" w:color="auto"/>
            <w:bottom w:val="none" w:sz="0" w:space="0" w:color="auto"/>
            <w:right w:val="none" w:sz="0" w:space="0" w:color="auto"/>
          </w:divBdr>
        </w:div>
        <w:div w:id="131799695">
          <w:marLeft w:val="3312"/>
          <w:marRight w:val="0"/>
          <w:marTop w:val="0"/>
          <w:marBottom w:val="0"/>
          <w:divBdr>
            <w:top w:val="none" w:sz="0" w:space="0" w:color="auto"/>
            <w:left w:val="none" w:sz="0" w:space="0" w:color="auto"/>
            <w:bottom w:val="none" w:sz="0" w:space="0" w:color="auto"/>
            <w:right w:val="none" w:sz="0" w:space="0" w:color="auto"/>
          </w:divBdr>
        </w:div>
        <w:div w:id="1695304954">
          <w:marLeft w:val="3312"/>
          <w:marRight w:val="0"/>
          <w:marTop w:val="0"/>
          <w:marBottom w:val="0"/>
          <w:divBdr>
            <w:top w:val="none" w:sz="0" w:space="0" w:color="auto"/>
            <w:left w:val="none" w:sz="0" w:space="0" w:color="auto"/>
            <w:bottom w:val="none" w:sz="0" w:space="0" w:color="auto"/>
            <w:right w:val="none" w:sz="0" w:space="0" w:color="auto"/>
          </w:divBdr>
        </w:div>
        <w:div w:id="908921691">
          <w:marLeft w:val="3312"/>
          <w:marRight w:val="0"/>
          <w:marTop w:val="0"/>
          <w:marBottom w:val="0"/>
          <w:divBdr>
            <w:top w:val="none" w:sz="0" w:space="0" w:color="auto"/>
            <w:left w:val="none" w:sz="0" w:space="0" w:color="auto"/>
            <w:bottom w:val="none" w:sz="0" w:space="0" w:color="auto"/>
            <w:right w:val="none" w:sz="0" w:space="0" w:color="auto"/>
          </w:divBdr>
        </w:div>
        <w:div w:id="944112262">
          <w:marLeft w:val="3312"/>
          <w:marRight w:val="0"/>
          <w:marTop w:val="0"/>
          <w:marBottom w:val="0"/>
          <w:divBdr>
            <w:top w:val="none" w:sz="0" w:space="0" w:color="auto"/>
            <w:left w:val="none" w:sz="0" w:space="0" w:color="auto"/>
            <w:bottom w:val="none" w:sz="0" w:space="0" w:color="auto"/>
            <w:right w:val="none" w:sz="0" w:space="0" w:color="auto"/>
          </w:divBdr>
        </w:div>
        <w:div w:id="1746957365">
          <w:marLeft w:val="3312"/>
          <w:marRight w:val="0"/>
          <w:marTop w:val="0"/>
          <w:marBottom w:val="0"/>
          <w:divBdr>
            <w:top w:val="none" w:sz="0" w:space="0" w:color="auto"/>
            <w:left w:val="none" w:sz="0" w:space="0" w:color="auto"/>
            <w:bottom w:val="none" w:sz="0" w:space="0" w:color="auto"/>
            <w:right w:val="none" w:sz="0" w:space="0" w:color="auto"/>
          </w:divBdr>
        </w:div>
        <w:div w:id="806320726">
          <w:marLeft w:val="3312"/>
          <w:marRight w:val="0"/>
          <w:marTop w:val="0"/>
          <w:marBottom w:val="0"/>
          <w:divBdr>
            <w:top w:val="none" w:sz="0" w:space="0" w:color="auto"/>
            <w:left w:val="none" w:sz="0" w:space="0" w:color="auto"/>
            <w:bottom w:val="none" w:sz="0" w:space="0" w:color="auto"/>
            <w:right w:val="none" w:sz="0" w:space="0" w:color="auto"/>
          </w:divBdr>
        </w:div>
        <w:div w:id="1796672954">
          <w:marLeft w:val="3312"/>
          <w:marRight w:val="0"/>
          <w:marTop w:val="0"/>
          <w:marBottom w:val="0"/>
          <w:divBdr>
            <w:top w:val="none" w:sz="0" w:space="0" w:color="auto"/>
            <w:left w:val="none" w:sz="0" w:space="0" w:color="auto"/>
            <w:bottom w:val="none" w:sz="0" w:space="0" w:color="auto"/>
            <w:right w:val="none" w:sz="0" w:space="0" w:color="auto"/>
          </w:divBdr>
        </w:div>
        <w:div w:id="487358290">
          <w:marLeft w:val="3312"/>
          <w:marRight w:val="0"/>
          <w:marTop w:val="0"/>
          <w:marBottom w:val="0"/>
          <w:divBdr>
            <w:top w:val="none" w:sz="0" w:space="0" w:color="auto"/>
            <w:left w:val="none" w:sz="0" w:space="0" w:color="auto"/>
            <w:bottom w:val="none" w:sz="0" w:space="0" w:color="auto"/>
            <w:right w:val="none" w:sz="0" w:space="0" w:color="auto"/>
          </w:divBdr>
        </w:div>
        <w:div w:id="433324223">
          <w:marLeft w:val="3312"/>
          <w:marRight w:val="0"/>
          <w:marTop w:val="0"/>
          <w:marBottom w:val="0"/>
          <w:divBdr>
            <w:top w:val="none" w:sz="0" w:space="0" w:color="auto"/>
            <w:left w:val="none" w:sz="0" w:space="0" w:color="auto"/>
            <w:bottom w:val="none" w:sz="0" w:space="0" w:color="auto"/>
            <w:right w:val="none" w:sz="0" w:space="0" w:color="auto"/>
          </w:divBdr>
        </w:div>
        <w:div w:id="741831379">
          <w:marLeft w:val="1200"/>
          <w:marRight w:val="1200"/>
          <w:marTop w:val="240"/>
          <w:marBottom w:val="240"/>
          <w:divBdr>
            <w:top w:val="none" w:sz="0" w:space="0" w:color="auto"/>
            <w:left w:val="none" w:sz="0" w:space="0" w:color="auto"/>
            <w:bottom w:val="none" w:sz="0" w:space="0" w:color="auto"/>
            <w:right w:val="none" w:sz="0" w:space="0" w:color="auto"/>
          </w:divBdr>
        </w:div>
        <w:div w:id="280696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440558">
              <w:marLeft w:val="0"/>
              <w:marRight w:val="0"/>
              <w:marTop w:val="0"/>
              <w:marBottom w:val="0"/>
              <w:divBdr>
                <w:top w:val="none" w:sz="0" w:space="0" w:color="auto"/>
                <w:left w:val="none" w:sz="0" w:space="0" w:color="auto"/>
                <w:bottom w:val="none" w:sz="0" w:space="0" w:color="auto"/>
                <w:right w:val="none" w:sz="0" w:space="0" w:color="auto"/>
              </w:divBdr>
            </w:div>
            <w:div w:id="2000304993">
              <w:marLeft w:val="0"/>
              <w:marRight w:val="0"/>
              <w:marTop w:val="0"/>
              <w:marBottom w:val="0"/>
              <w:divBdr>
                <w:top w:val="none" w:sz="0" w:space="0" w:color="auto"/>
                <w:left w:val="none" w:sz="0" w:space="0" w:color="auto"/>
                <w:bottom w:val="none" w:sz="0" w:space="0" w:color="auto"/>
                <w:right w:val="none" w:sz="0" w:space="0" w:color="auto"/>
              </w:divBdr>
            </w:div>
            <w:div w:id="269970543">
              <w:marLeft w:val="0"/>
              <w:marRight w:val="0"/>
              <w:marTop w:val="0"/>
              <w:marBottom w:val="0"/>
              <w:divBdr>
                <w:top w:val="none" w:sz="0" w:space="0" w:color="auto"/>
                <w:left w:val="none" w:sz="0" w:space="0" w:color="auto"/>
                <w:bottom w:val="none" w:sz="0" w:space="0" w:color="auto"/>
                <w:right w:val="none" w:sz="0" w:space="0" w:color="auto"/>
              </w:divBdr>
            </w:div>
            <w:div w:id="2053579018">
              <w:marLeft w:val="0"/>
              <w:marRight w:val="0"/>
              <w:marTop w:val="0"/>
              <w:marBottom w:val="0"/>
              <w:divBdr>
                <w:top w:val="none" w:sz="0" w:space="0" w:color="auto"/>
                <w:left w:val="none" w:sz="0" w:space="0" w:color="auto"/>
                <w:bottom w:val="none" w:sz="0" w:space="0" w:color="auto"/>
                <w:right w:val="none" w:sz="0" w:space="0" w:color="auto"/>
              </w:divBdr>
            </w:div>
            <w:div w:id="295258469">
              <w:marLeft w:val="0"/>
              <w:marRight w:val="0"/>
              <w:marTop w:val="0"/>
              <w:marBottom w:val="0"/>
              <w:divBdr>
                <w:top w:val="none" w:sz="0" w:space="0" w:color="auto"/>
                <w:left w:val="none" w:sz="0" w:space="0" w:color="auto"/>
                <w:bottom w:val="none" w:sz="0" w:space="0" w:color="auto"/>
                <w:right w:val="none" w:sz="0" w:space="0" w:color="auto"/>
              </w:divBdr>
            </w:div>
            <w:div w:id="1167666866">
              <w:marLeft w:val="0"/>
              <w:marRight w:val="0"/>
              <w:marTop w:val="0"/>
              <w:marBottom w:val="0"/>
              <w:divBdr>
                <w:top w:val="none" w:sz="0" w:space="0" w:color="auto"/>
                <w:left w:val="none" w:sz="0" w:space="0" w:color="auto"/>
                <w:bottom w:val="none" w:sz="0" w:space="0" w:color="auto"/>
                <w:right w:val="none" w:sz="0" w:space="0" w:color="auto"/>
              </w:divBdr>
            </w:div>
            <w:div w:id="2085031277">
              <w:marLeft w:val="0"/>
              <w:marRight w:val="0"/>
              <w:marTop w:val="0"/>
              <w:marBottom w:val="0"/>
              <w:divBdr>
                <w:top w:val="none" w:sz="0" w:space="0" w:color="auto"/>
                <w:left w:val="none" w:sz="0" w:space="0" w:color="auto"/>
                <w:bottom w:val="none" w:sz="0" w:space="0" w:color="auto"/>
                <w:right w:val="none" w:sz="0" w:space="0" w:color="auto"/>
              </w:divBdr>
            </w:div>
            <w:div w:id="398594125">
              <w:marLeft w:val="0"/>
              <w:marRight w:val="0"/>
              <w:marTop w:val="0"/>
              <w:marBottom w:val="0"/>
              <w:divBdr>
                <w:top w:val="none" w:sz="0" w:space="0" w:color="auto"/>
                <w:left w:val="none" w:sz="0" w:space="0" w:color="auto"/>
                <w:bottom w:val="none" w:sz="0" w:space="0" w:color="auto"/>
                <w:right w:val="none" w:sz="0" w:space="0" w:color="auto"/>
              </w:divBdr>
            </w:div>
            <w:div w:id="1848518709">
              <w:marLeft w:val="0"/>
              <w:marRight w:val="0"/>
              <w:marTop w:val="0"/>
              <w:marBottom w:val="0"/>
              <w:divBdr>
                <w:top w:val="none" w:sz="0" w:space="0" w:color="auto"/>
                <w:left w:val="none" w:sz="0" w:space="0" w:color="auto"/>
                <w:bottom w:val="none" w:sz="0" w:space="0" w:color="auto"/>
                <w:right w:val="none" w:sz="0" w:space="0" w:color="auto"/>
              </w:divBdr>
            </w:div>
            <w:div w:id="42757620">
              <w:marLeft w:val="0"/>
              <w:marRight w:val="0"/>
              <w:marTop w:val="0"/>
              <w:marBottom w:val="0"/>
              <w:divBdr>
                <w:top w:val="none" w:sz="0" w:space="0" w:color="auto"/>
                <w:left w:val="none" w:sz="0" w:space="0" w:color="auto"/>
                <w:bottom w:val="none" w:sz="0" w:space="0" w:color="auto"/>
                <w:right w:val="none" w:sz="0" w:space="0" w:color="auto"/>
              </w:divBdr>
            </w:div>
            <w:div w:id="1561599300">
              <w:marLeft w:val="0"/>
              <w:marRight w:val="0"/>
              <w:marTop w:val="0"/>
              <w:marBottom w:val="0"/>
              <w:divBdr>
                <w:top w:val="none" w:sz="0" w:space="0" w:color="auto"/>
                <w:left w:val="none" w:sz="0" w:space="0" w:color="auto"/>
                <w:bottom w:val="none" w:sz="0" w:space="0" w:color="auto"/>
                <w:right w:val="none" w:sz="0" w:space="0" w:color="auto"/>
              </w:divBdr>
            </w:div>
            <w:div w:id="1072317732">
              <w:marLeft w:val="0"/>
              <w:marRight w:val="0"/>
              <w:marTop w:val="0"/>
              <w:marBottom w:val="0"/>
              <w:divBdr>
                <w:top w:val="none" w:sz="0" w:space="0" w:color="auto"/>
                <w:left w:val="none" w:sz="0" w:space="0" w:color="auto"/>
                <w:bottom w:val="none" w:sz="0" w:space="0" w:color="auto"/>
                <w:right w:val="none" w:sz="0" w:space="0" w:color="auto"/>
              </w:divBdr>
            </w:div>
          </w:divsChild>
        </w:div>
        <w:div w:id="598215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579498">
              <w:marLeft w:val="0"/>
              <w:marRight w:val="0"/>
              <w:marTop w:val="0"/>
              <w:marBottom w:val="0"/>
              <w:divBdr>
                <w:top w:val="none" w:sz="0" w:space="0" w:color="auto"/>
                <w:left w:val="none" w:sz="0" w:space="0" w:color="auto"/>
                <w:bottom w:val="none" w:sz="0" w:space="0" w:color="auto"/>
                <w:right w:val="none" w:sz="0" w:space="0" w:color="auto"/>
              </w:divBdr>
            </w:div>
            <w:div w:id="78454308">
              <w:marLeft w:val="0"/>
              <w:marRight w:val="0"/>
              <w:marTop w:val="0"/>
              <w:marBottom w:val="0"/>
              <w:divBdr>
                <w:top w:val="none" w:sz="0" w:space="0" w:color="auto"/>
                <w:left w:val="none" w:sz="0" w:space="0" w:color="auto"/>
                <w:bottom w:val="none" w:sz="0" w:space="0" w:color="auto"/>
                <w:right w:val="none" w:sz="0" w:space="0" w:color="auto"/>
              </w:divBdr>
            </w:div>
            <w:div w:id="1616205457">
              <w:marLeft w:val="0"/>
              <w:marRight w:val="0"/>
              <w:marTop w:val="0"/>
              <w:marBottom w:val="0"/>
              <w:divBdr>
                <w:top w:val="none" w:sz="0" w:space="0" w:color="auto"/>
                <w:left w:val="none" w:sz="0" w:space="0" w:color="auto"/>
                <w:bottom w:val="none" w:sz="0" w:space="0" w:color="auto"/>
                <w:right w:val="none" w:sz="0" w:space="0" w:color="auto"/>
              </w:divBdr>
            </w:div>
            <w:div w:id="483163776">
              <w:marLeft w:val="0"/>
              <w:marRight w:val="0"/>
              <w:marTop w:val="0"/>
              <w:marBottom w:val="0"/>
              <w:divBdr>
                <w:top w:val="none" w:sz="0" w:space="0" w:color="auto"/>
                <w:left w:val="none" w:sz="0" w:space="0" w:color="auto"/>
                <w:bottom w:val="none" w:sz="0" w:space="0" w:color="auto"/>
                <w:right w:val="none" w:sz="0" w:space="0" w:color="auto"/>
              </w:divBdr>
            </w:div>
            <w:div w:id="612782671">
              <w:marLeft w:val="0"/>
              <w:marRight w:val="0"/>
              <w:marTop w:val="0"/>
              <w:marBottom w:val="0"/>
              <w:divBdr>
                <w:top w:val="none" w:sz="0" w:space="0" w:color="auto"/>
                <w:left w:val="none" w:sz="0" w:space="0" w:color="auto"/>
                <w:bottom w:val="none" w:sz="0" w:space="0" w:color="auto"/>
                <w:right w:val="none" w:sz="0" w:space="0" w:color="auto"/>
              </w:divBdr>
            </w:div>
            <w:div w:id="1139955145">
              <w:marLeft w:val="0"/>
              <w:marRight w:val="0"/>
              <w:marTop w:val="0"/>
              <w:marBottom w:val="0"/>
              <w:divBdr>
                <w:top w:val="none" w:sz="0" w:space="0" w:color="auto"/>
                <w:left w:val="none" w:sz="0" w:space="0" w:color="auto"/>
                <w:bottom w:val="none" w:sz="0" w:space="0" w:color="auto"/>
                <w:right w:val="none" w:sz="0" w:space="0" w:color="auto"/>
              </w:divBdr>
            </w:div>
            <w:div w:id="884028771">
              <w:marLeft w:val="0"/>
              <w:marRight w:val="0"/>
              <w:marTop w:val="0"/>
              <w:marBottom w:val="0"/>
              <w:divBdr>
                <w:top w:val="none" w:sz="0" w:space="0" w:color="auto"/>
                <w:left w:val="none" w:sz="0" w:space="0" w:color="auto"/>
                <w:bottom w:val="none" w:sz="0" w:space="0" w:color="auto"/>
                <w:right w:val="none" w:sz="0" w:space="0" w:color="auto"/>
              </w:divBdr>
            </w:div>
            <w:div w:id="854223244">
              <w:marLeft w:val="0"/>
              <w:marRight w:val="0"/>
              <w:marTop w:val="0"/>
              <w:marBottom w:val="0"/>
              <w:divBdr>
                <w:top w:val="none" w:sz="0" w:space="0" w:color="auto"/>
                <w:left w:val="none" w:sz="0" w:space="0" w:color="auto"/>
                <w:bottom w:val="none" w:sz="0" w:space="0" w:color="auto"/>
                <w:right w:val="none" w:sz="0" w:space="0" w:color="auto"/>
              </w:divBdr>
            </w:div>
            <w:div w:id="912472135">
              <w:marLeft w:val="0"/>
              <w:marRight w:val="0"/>
              <w:marTop w:val="0"/>
              <w:marBottom w:val="0"/>
              <w:divBdr>
                <w:top w:val="none" w:sz="0" w:space="0" w:color="auto"/>
                <w:left w:val="none" w:sz="0" w:space="0" w:color="auto"/>
                <w:bottom w:val="none" w:sz="0" w:space="0" w:color="auto"/>
                <w:right w:val="none" w:sz="0" w:space="0" w:color="auto"/>
              </w:divBdr>
            </w:div>
          </w:divsChild>
        </w:div>
        <w:div w:id="1873958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895917">
              <w:marLeft w:val="0"/>
              <w:marRight w:val="0"/>
              <w:marTop w:val="0"/>
              <w:marBottom w:val="0"/>
              <w:divBdr>
                <w:top w:val="none" w:sz="0" w:space="0" w:color="auto"/>
                <w:left w:val="none" w:sz="0" w:space="0" w:color="auto"/>
                <w:bottom w:val="none" w:sz="0" w:space="0" w:color="auto"/>
                <w:right w:val="none" w:sz="0" w:space="0" w:color="auto"/>
              </w:divBdr>
            </w:div>
            <w:div w:id="1685129957">
              <w:marLeft w:val="0"/>
              <w:marRight w:val="0"/>
              <w:marTop w:val="0"/>
              <w:marBottom w:val="0"/>
              <w:divBdr>
                <w:top w:val="none" w:sz="0" w:space="0" w:color="auto"/>
                <w:left w:val="none" w:sz="0" w:space="0" w:color="auto"/>
                <w:bottom w:val="none" w:sz="0" w:space="0" w:color="auto"/>
                <w:right w:val="none" w:sz="0" w:space="0" w:color="auto"/>
              </w:divBdr>
            </w:div>
            <w:div w:id="2094816900">
              <w:marLeft w:val="0"/>
              <w:marRight w:val="0"/>
              <w:marTop w:val="0"/>
              <w:marBottom w:val="0"/>
              <w:divBdr>
                <w:top w:val="none" w:sz="0" w:space="0" w:color="auto"/>
                <w:left w:val="none" w:sz="0" w:space="0" w:color="auto"/>
                <w:bottom w:val="none" w:sz="0" w:space="0" w:color="auto"/>
                <w:right w:val="none" w:sz="0" w:space="0" w:color="auto"/>
              </w:divBdr>
            </w:div>
            <w:div w:id="349374927">
              <w:marLeft w:val="0"/>
              <w:marRight w:val="0"/>
              <w:marTop w:val="0"/>
              <w:marBottom w:val="0"/>
              <w:divBdr>
                <w:top w:val="none" w:sz="0" w:space="0" w:color="auto"/>
                <w:left w:val="none" w:sz="0" w:space="0" w:color="auto"/>
                <w:bottom w:val="none" w:sz="0" w:space="0" w:color="auto"/>
                <w:right w:val="none" w:sz="0" w:space="0" w:color="auto"/>
              </w:divBdr>
            </w:div>
            <w:div w:id="1509714107">
              <w:marLeft w:val="0"/>
              <w:marRight w:val="0"/>
              <w:marTop w:val="0"/>
              <w:marBottom w:val="0"/>
              <w:divBdr>
                <w:top w:val="none" w:sz="0" w:space="0" w:color="auto"/>
                <w:left w:val="none" w:sz="0" w:space="0" w:color="auto"/>
                <w:bottom w:val="none" w:sz="0" w:space="0" w:color="auto"/>
                <w:right w:val="none" w:sz="0" w:space="0" w:color="auto"/>
              </w:divBdr>
            </w:div>
            <w:div w:id="1917587996">
              <w:marLeft w:val="0"/>
              <w:marRight w:val="0"/>
              <w:marTop w:val="0"/>
              <w:marBottom w:val="0"/>
              <w:divBdr>
                <w:top w:val="none" w:sz="0" w:space="0" w:color="auto"/>
                <w:left w:val="none" w:sz="0" w:space="0" w:color="auto"/>
                <w:bottom w:val="none" w:sz="0" w:space="0" w:color="auto"/>
                <w:right w:val="none" w:sz="0" w:space="0" w:color="auto"/>
              </w:divBdr>
            </w:div>
            <w:div w:id="1447382194">
              <w:marLeft w:val="0"/>
              <w:marRight w:val="0"/>
              <w:marTop w:val="0"/>
              <w:marBottom w:val="0"/>
              <w:divBdr>
                <w:top w:val="none" w:sz="0" w:space="0" w:color="auto"/>
                <w:left w:val="none" w:sz="0" w:space="0" w:color="auto"/>
                <w:bottom w:val="none" w:sz="0" w:space="0" w:color="auto"/>
                <w:right w:val="none" w:sz="0" w:space="0" w:color="auto"/>
              </w:divBdr>
            </w:div>
            <w:div w:id="1653561603">
              <w:marLeft w:val="0"/>
              <w:marRight w:val="0"/>
              <w:marTop w:val="0"/>
              <w:marBottom w:val="0"/>
              <w:divBdr>
                <w:top w:val="none" w:sz="0" w:space="0" w:color="auto"/>
                <w:left w:val="none" w:sz="0" w:space="0" w:color="auto"/>
                <w:bottom w:val="none" w:sz="0" w:space="0" w:color="auto"/>
                <w:right w:val="none" w:sz="0" w:space="0" w:color="auto"/>
              </w:divBdr>
            </w:div>
          </w:divsChild>
        </w:div>
        <w:div w:id="1717926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0085762">
              <w:marLeft w:val="0"/>
              <w:marRight w:val="0"/>
              <w:marTop w:val="0"/>
              <w:marBottom w:val="0"/>
              <w:divBdr>
                <w:top w:val="none" w:sz="0" w:space="0" w:color="auto"/>
                <w:left w:val="none" w:sz="0" w:space="0" w:color="auto"/>
                <w:bottom w:val="none" w:sz="0" w:space="0" w:color="auto"/>
                <w:right w:val="none" w:sz="0" w:space="0" w:color="auto"/>
              </w:divBdr>
            </w:div>
            <w:div w:id="570845416">
              <w:marLeft w:val="0"/>
              <w:marRight w:val="0"/>
              <w:marTop w:val="0"/>
              <w:marBottom w:val="0"/>
              <w:divBdr>
                <w:top w:val="none" w:sz="0" w:space="0" w:color="auto"/>
                <w:left w:val="none" w:sz="0" w:space="0" w:color="auto"/>
                <w:bottom w:val="none" w:sz="0" w:space="0" w:color="auto"/>
                <w:right w:val="none" w:sz="0" w:space="0" w:color="auto"/>
              </w:divBdr>
            </w:div>
            <w:div w:id="702049906">
              <w:marLeft w:val="0"/>
              <w:marRight w:val="0"/>
              <w:marTop w:val="0"/>
              <w:marBottom w:val="0"/>
              <w:divBdr>
                <w:top w:val="none" w:sz="0" w:space="0" w:color="auto"/>
                <w:left w:val="none" w:sz="0" w:space="0" w:color="auto"/>
                <w:bottom w:val="none" w:sz="0" w:space="0" w:color="auto"/>
                <w:right w:val="none" w:sz="0" w:space="0" w:color="auto"/>
              </w:divBdr>
            </w:div>
            <w:div w:id="1180311414">
              <w:marLeft w:val="0"/>
              <w:marRight w:val="0"/>
              <w:marTop w:val="0"/>
              <w:marBottom w:val="0"/>
              <w:divBdr>
                <w:top w:val="none" w:sz="0" w:space="0" w:color="auto"/>
                <w:left w:val="none" w:sz="0" w:space="0" w:color="auto"/>
                <w:bottom w:val="none" w:sz="0" w:space="0" w:color="auto"/>
                <w:right w:val="none" w:sz="0" w:space="0" w:color="auto"/>
              </w:divBdr>
            </w:div>
            <w:div w:id="2143041088">
              <w:marLeft w:val="0"/>
              <w:marRight w:val="0"/>
              <w:marTop w:val="0"/>
              <w:marBottom w:val="0"/>
              <w:divBdr>
                <w:top w:val="none" w:sz="0" w:space="0" w:color="auto"/>
                <w:left w:val="none" w:sz="0" w:space="0" w:color="auto"/>
                <w:bottom w:val="none" w:sz="0" w:space="0" w:color="auto"/>
                <w:right w:val="none" w:sz="0" w:space="0" w:color="auto"/>
              </w:divBdr>
            </w:div>
            <w:div w:id="1383946258">
              <w:marLeft w:val="0"/>
              <w:marRight w:val="0"/>
              <w:marTop w:val="0"/>
              <w:marBottom w:val="0"/>
              <w:divBdr>
                <w:top w:val="none" w:sz="0" w:space="0" w:color="auto"/>
                <w:left w:val="none" w:sz="0" w:space="0" w:color="auto"/>
                <w:bottom w:val="none" w:sz="0" w:space="0" w:color="auto"/>
                <w:right w:val="none" w:sz="0" w:space="0" w:color="auto"/>
              </w:divBdr>
            </w:div>
            <w:div w:id="1041125254">
              <w:marLeft w:val="0"/>
              <w:marRight w:val="0"/>
              <w:marTop w:val="0"/>
              <w:marBottom w:val="0"/>
              <w:divBdr>
                <w:top w:val="none" w:sz="0" w:space="0" w:color="auto"/>
                <w:left w:val="none" w:sz="0" w:space="0" w:color="auto"/>
                <w:bottom w:val="none" w:sz="0" w:space="0" w:color="auto"/>
                <w:right w:val="none" w:sz="0" w:space="0" w:color="auto"/>
              </w:divBdr>
            </w:div>
          </w:divsChild>
        </w:div>
        <w:div w:id="1868520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584774">
              <w:marLeft w:val="0"/>
              <w:marRight w:val="0"/>
              <w:marTop w:val="0"/>
              <w:marBottom w:val="0"/>
              <w:divBdr>
                <w:top w:val="none" w:sz="0" w:space="0" w:color="auto"/>
                <w:left w:val="none" w:sz="0" w:space="0" w:color="auto"/>
                <w:bottom w:val="none" w:sz="0" w:space="0" w:color="auto"/>
                <w:right w:val="none" w:sz="0" w:space="0" w:color="auto"/>
              </w:divBdr>
            </w:div>
            <w:div w:id="1955987936">
              <w:marLeft w:val="0"/>
              <w:marRight w:val="0"/>
              <w:marTop w:val="0"/>
              <w:marBottom w:val="0"/>
              <w:divBdr>
                <w:top w:val="none" w:sz="0" w:space="0" w:color="auto"/>
                <w:left w:val="none" w:sz="0" w:space="0" w:color="auto"/>
                <w:bottom w:val="none" w:sz="0" w:space="0" w:color="auto"/>
                <w:right w:val="none" w:sz="0" w:space="0" w:color="auto"/>
              </w:divBdr>
            </w:div>
          </w:divsChild>
        </w:div>
        <w:div w:id="117799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126019">
              <w:marLeft w:val="0"/>
              <w:marRight w:val="0"/>
              <w:marTop w:val="0"/>
              <w:marBottom w:val="0"/>
              <w:divBdr>
                <w:top w:val="none" w:sz="0" w:space="0" w:color="auto"/>
                <w:left w:val="none" w:sz="0" w:space="0" w:color="auto"/>
                <w:bottom w:val="none" w:sz="0" w:space="0" w:color="auto"/>
                <w:right w:val="none" w:sz="0" w:space="0" w:color="auto"/>
              </w:divBdr>
            </w:div>
            <w:div w:id="902957243">
              <w:marLeft w:val="0"/>
              <w:marRight w:val="0"/>
              <w:marTop w:val="0"/>
              <w:marBottom w:val="0"/>
              <w:divBdr>
                <w:top w:val="none" w:sz="0" w:space="0" w:color="auto"/>
                <w:left w:val="none" w:sz="0" w:space="0" w:color="auto"/>
                <w:bottom w:val="none" w:sz="0" w:space="0" w:color="auto"/>
                <w:right w:val="none" w:sz="0" w:space="0" w:color="auto"/>
              </w:divBdr>
            </w:div>
            <w:div w:id="1707557063">
              <w:marLeft w:val="0"/>
              <w:marRight w:val="0"/>
              <w:marTop w:val="0"/>
              <w:marBottom w:val="0"/>
              <w:divBdr>
                <w:top w:val="none" w:sz="0" w:space="0" w:color="auto"/>
                <w:left w:val="none" w:sz="0" w:space="0" w:color="auto"/>
                <w:bottom w:val="none" w:sz="0" w:space="0" w:color="auto"/>
                <w:right w:val="none" w:sz="0" w:space="0" w:color="auto"/>
              </w:divBdr>
            </w:div>
            <w:div w:id="654186007">
              <w:marLeft w:val="0"/>
              <w:marRight w:val="0"/>
              <w:marTop w:val="0"/>
              <w:marBottom w:val="0"/>
              <w:divBdr>
                <w:top w:val="none" w:sz="0" w:space="0" w:color="auto"/>
                <w:left w:val="none" w:sz="0" w:space="0" w:color="auto"/>
                <w:bottom w:val="none" w:sz="0" w:space="0" w:color="auto"/>
                <w:right w:val="none" w:sz="0" w:space="0" w:color="auto"/>
              </w:divBdr>
            </w:div>
            <w:div w:id="1347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6766">
      <w:bodyDiv w:val="1"/>
      <w:marLeft w:val="0"/>
      <w:marRight w:val="0"/>
      <w:marTop w:val="0"/>
      <w:marBottom w:val="0"/>
      <w:divBdr>
        <w:top w:val="none" w:sz="0" w:space="0" w:color="auto"/>
        <w:left w:val="none" w:sz="0" w:space="0" w:color="auto"/>
        <w:bottom w:val="none" w:sz="0" w:space="0" w:color="auto"/>
        <w:right w:val="none" w:sz="0" w:space="0" w:color="auto"/>
      </w:divBdr>
      <w:divsChild>
        <w:div w:id="74861467">
          <w:marLeft w:val="3312"/>
          <w:marRight w:val="0"/>
          <w:marTop w:val="0"/>
          <w:marBottom w:val="0"/>
          <w:divBdr>
            <w:top w:val="none" w:sz="0" w:space="0" w:color="auto"/>
            <w:left w:val="none" w:sz="0" w:space="0" w:color="auto"/>
            <w:bottom w:val="none" w:sz="0" w:space="0" w:color="auto"/>
            <w:right w:val="none" w:sz="0" w:space="0" w:color="auto"/>
          </w:divBdr>
        </w:div>
        <w:div w:id="124739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0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54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94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377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54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064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06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81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1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99576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523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6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2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390464277">
          <w:marLeft w:val="3312"/>
          <w:marRight w:val="0"/>
          <w:marTop w:val="0"/>
          <w:marBottom w:val="0"/>
          <w:divBdr>
            <w:top w:val="none" w:sz="0" w:space="0" w:color="auto"/>
            <w:left w:val="none" w:sz="0" w:space="0" w:color="auto"/>
            <w:bottom w:val="none" w:sz="0" w:space="0" w:color="auto"/>
            <w:right w:val="none" w:sz="0" w:space="0" w:color="auto"/>
          </w:divBdr>
        </w:div>
        <w:div w:id="1127702849">
          <w:marLeft w:val="3312"/>
          <w:marRight w:val="0"/>
          <w:marTop w:val="0"/>
          <w:marBottom w:val="0"/>
          <w:divBdr>
            <w:top w:val="none" w:sz="0" w:space="0" w:color="auto"/>
            <w:left w:val="none" w:sz="0" w:space="0" w:color="auto"/>
            <w:bottom w:val="none" w:sz="0" w:space="0" w:color="auto"/>
            <w:right w:val="none" w:sz="0" w:space="0" w:color="auto"/>
          </w:divBdr>
        </w:div>
        <w:div w:id="612980998">
          <w:marLeft w:val="3312"/>
          <w:marRight w:val="0"/>
          <w:marTop w:val="0"/>
          <w:marBottom w:val="0"/>
          <w:divBdr>
            <w:top w:val="none" w:sz="0" w:space="0" w:color="auto"/>
            <w:left w:val="none" w:sz="0" w:space="0" w:color="auto"/>
            <w:bottom w:val="none" w:sz="0" w:space="0" w:color="auto"/>
            <w:right w:val="none" w:sz="0" w:space="0" w:color="auto"/>
          </w:divBdr>
        </w:div>
        <w:div w:id="150124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86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8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212274">
          <w:marLeft w:val="3312"/>
          <w:marRight w:val="0"/>
          <w:marTop w:val="0"/>
          <w:marBottom w:val="0"/>
          <w:divBdr>
            <w:top w:val="none" w:sz="0" w:space="0" w:color="auto"/>
            <w:left w:val="none" w:sz="0" w:space="0" w:color="auto"/>
            <w:bottom w:val="none" w:sz="0" w:space="0" w:color="auto"/>
            <w:right w:val="none" w:sz="0" w:space="0" w:color="auto"/>
          </w:divBdr>
        </w:div>
        <w:div w:id="789907196">
          <w:marLeft w:val="3312"/>
          <w:marRight w:val="0"/>
          <w:marTop w:val="0"/>
          <w:marBottom w:val="0"/>
          <w:divBdr>
            <w:top w:val="none" w:sz="0" w:space="0" w:color="auto"/>
            <w:left w:val="none" w:sz="0" w:space="0" w:color="auto"/>
            <w:bottom w:val="none" w:sz="0" w:space="0" w:color="auto"/>
            <w:right w:val="none" w:sz="0" w:space="0" w:color="auto"/>
          </w:divBdr>
        </w:div>
        <w:div w:id="1799570254">
          <w:marLeft w:val="3312"/>
          <w:marRight w:val="0"/>
          <w:marTop w:val="0"/>
          <w:marBottom w:val="0"/>
          <w:divBdr>
            <w:top w:val="none" w:sz="0" w:space="0" w:color="auto"/>
            <w:left w:val="none" w:sz="0" w:space="0" w:color="auto"/>
            <w:bottom w:val="none" w:sz="0" w:space="0" w:color="auto"/>
            <w:right w:val="none" w:sz="0" w:space="0" w:color="auto"/>
          </w:divBdr>
        </w:div>
        <w:div w:id="449053269">
          <w:marLeft w:val="3312"/>
          <w:marRight w:val="0"/>
          <w:marTop w:val="0"/>
          <w:marBottom w:val="0"/>
          <w:divBdr>
            <w:top w:val="none" w:sz="0" w:space="0" w:color="auto"/>
            <w:left w:val="none" w:sz="0" w:space="0" w:color="auto"/>
            <w:bottom w:val="none" w:sz="0" w:space="0" w:color="auto"/>
            <w:right w:val="none" w:sz="0" w:space="0" w:color="auto"/>
          </w:divBdr>
        </w:div>
        <w:div w:id="1828132662">
          <w:marLeft w:val="3312"/>
          <w:marRight w:val="0"/>
          <w:marTop w:val="0"/>
          <w:marBottom w:val="0"/>
          <w:divBdr>
            <w:top w:val="none" w:sz="0" w:space="0" w:color="auto"/>
            <w:left w:val="none" w:sz="0" w:space="0" w:color="auto"/>
            <w:bottom w:val="none" w:sz="0" w:space="0" w:color="auto"/>
            <w:right w:val="none" w:sz="0" w:space="0" w:color="auto"/>
          </w:divBdr>
        </w:div>
        <w:div w:id="852458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560674">
              <w:marLeft w:val="0"/>
              <w:marRight w:val="0"/>
              <w:marTop w:val="240"/>
              <w:marBottom w:val="240"/>
              <w:divBdr>
                <w:top w:val="none" w:sz="0" w:space="0" w:color="auto"/>
                <w:left w:val="none" w:sz="0" w:space="0" w:color="auto"/>
                <w:bottom w:val="none" w:sz="0" w:space="0" w:color="auto"/>
                <w:right w:val="none" w:sz="0" w:space="0" w:color="auto"/>
              </w:divBdr>
              <w:divsChild>
                <w:div w:id="60563819">
                  <w:marLeft w:val="0"/>
                  <w:marRight w:val="0"/>
                  <w:marTop w:val="0"/>
                  <w:marBottom w:val="0"/>
                  <w:divBdr>
                    <w:top w:val="none" w:sz="0" w:space="0" w:color="auto"/>
                    <w:left w:val="none" w:sz="0" w:space="0" w:color="auto"/>
                    <w:bottom w:val="none" w:sz="0" w:space="0" w:color="auto"/>
                    <w:right w:val="none" w:sz="0" w:space="0" w:color="auto"/>
                  </w:divBdr>
                </w:div>
                <w:div w:id="159581531">
                  <w:marLeft w:val="0"/>
                  <w:marRight w:val="0"/>
                  <w:marTop w:val="0"/>
                  <w:marBottom w:val="0"/>
                  <w:divBdr>
                    <w:top w:val="none" w:sz="0" w:space="0" w:color="auto"/>
                    <w:left w:val="none" w:sz="0" w:space="0" w:color="auto"/>
                    <w:bottom w:val="none" w:sz="0" w:space="0" w:color="auto"/>
                    <w:right w:val="none" w:sz="0" w:space="0" w:color="auto"/>
                  </w:divBdr>
                </w:div>
                <w:div w:id="1812552759">
                  <w:marLeft w:val="0"/>
                  <w:marRight w:val="0"/>
                  <w:marTop w:val="0"/>
                  <w:marBottom w:val="0"/>
                  <w:divBdr>
                    <w:top w:val="none" w:sz="0" w:space="0" w:color="auto"/>
                    <w:left w:val="none" w:sz="0" w:space="0" w:color="auto"/>
                    <w:bottom w:val="none" w:sz="0" w:space="0" w:color="auto"/>
                    <w:right w:val="none" w:sz="0" w:space="0" w:color="auto"/>
                  </w:divBdr>
                </w:div>
              </w:divsChild>
            </w:div>
            <w:div w:id="854197907">
              <w:marLeft w:val="0"/>
              <w:marRight w:val="0"/>
              <w:marTop w:val="240"/>
              <w:marBottom w:val="240"/>
              <w:divBdr>
                <w:top w:val="none" w:sz="0" w:space="0" w:color="auto"/>
                <w:left w:val="none" w:sz="0" w:space="0" w:color="auto"/>
                <w:bottom w:val="none" w:sz="0" w:space="0" w:color="auto"/>
                <w:right w:val="none" w:sz="0" w:space="0" w:color="auto"/>
              </w:divBdr>
              <w:divsChild>
                <w:div w:id="1218007482">
                  <w:marLeft w:val="0"/>
                  <w:marRight w:val="0"/>
                  <w:marTop w:val="0"/>
                  <w:marBottom w:val="0"/>
                  <w:divBdr>
                    <w:top w:val="none" w:sz="0" w:space="0" w:color="auto"/>
                    <w:left w:val="none" w:sz="0" w:space="0" w:color="auto"/>
                    <w:bottom w:val="none" w:sz="0" w:space="0" w:color="auto"/>
                    <w:right w:val="none" w:sz="0" w:space="0" w:color="auto"/>
                  </w:divBdr>
                </w:div>
                <w:div w:id="1856261251">
                  <w:marLeft w:val="0"/>
                  <w:marRight w:val="0"/>
                  <w:marTop w:val="0"/>
                  <w:marBottom w:val="0"/>
                  <w:divBdr>
                    <w:top w:val="none" w:sz="0" w:space="0" w:color="auto"/>
                    <w:left w:val="none" w:sz="0" w:space="0" w:color="auto"/>
                    <w:bottom w:val="none" w:sz="0" w:space="0" w:color="auto"/>
                    <w:right w:val="none" w:sz="0" w:space="0" w:color="auto"/>
                  </w:divBdr>
                </w:div>
                <w:div w:id="12972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453325">
              <w:marLeft w:val="0"/>
              <w:marRight w:val="0"/>
              <w:marTop w:val="240"/>
              <w:marBottom w:val="240"/>
              <w:divBdr>
                <w:top w:val="none" w:sz="0" w:space="0" w:color="auto"/>
                <w:left w:val="none" w:sz="0" w:space="0" w:color="auto"/>
                <w:bottom w:val="none" w:sz="0" w:space="0" w:color="auto"/>
                <w:right w:val="none" w:sz="0" w:space="0" w:color="auto"/>
              </w:divBdr>
              <w:divsChild>
                <w:div w:id="918179427">
                  <w:marLeft w:val="0"/>
                  <w:marRight w:val="0"/>
                  <w:marTop w:val="0"/>
                  <w:marBottom w:val="0"/>
                  <w:divBdr>
                    <w:top w:val="none" w:sz="0" w:space="0" w:color="auto"/>
                    <w:left w:val="none" w:sz="0" w:space="0" w:color="auto"/>
                    <w:bottom w:val="none" w:sz="0" w:space="0" w:color="auto"/>
                    <w:right w:val="none" w:sz="0" w:space="0" w:color="auto"/>
                  </w:divBdr>
                </w:div>
                <w:div w:id="1441485760">
                  <w:marLeft w:val="0"/>
                  <w:marRight w:val="0"/>
                  <w:marTop w:val="0"/>
                  <w:marBottom w:val="0"/>
                  <w:divBdr>
                    <w:top w:val="none" w:sz="0" w:space="0" w:color="auto"/>
                    <w:left w:val="none" w:sz="0" w:space="0" w:color="auto"/>
                    <w:bottom w:val="none" w:sz="0" w:space="0" w:color="auto"/>
                    <w:right w:val="none" w:sz="0" w:space="0" w:color="auto"/>
                  </w:divBdr>
                </w:div>
                <w:div w:id="524247295">
                  <w:marLeft w:val="0"/>
                  <w:marRight w:val="0"/>
                  <w:marTop w:val="0"/>
                  <w:marBottom w:val="0"/>
                  <w:divBdr>
                    <w:top w:val="none" w:sz="0" w:space="0" w:color="auto"/>
                    <w:left w:val="none" w:sz="0" w:space="0" w:color="auto"/>
                    <w:bottom w:val="none" w:sz="0" w:space="0" w:color="auto"/>
                    <w:right w:val="none" w:sz="0" w:space="0" w:color="auto"/>
                  </w:divBdr>
                </w:div>
              </w:divsChild>
            </w:div>
            <w:div w:id="1982684574">
              <w:marLeft w:val="0"/>
              <w:marRight w:val="0"/>
              <w:marTop w:val="240"/>
              <w:marBottom w:val="240"/>
              <w:divBdr>
                <w:top w:val="none" w:sz="0" w:space="0" w:color="auto"/>
                <w:left w:val="none" w:sz="0" w:space="0" w:color="auto"/>
                <w:bottom w:val="none" w:sz="0" w:space="0" w:color="auto"/>
                <w:right w:val="none" w:sz="0" w:space="0" w:color="auto"/>
              </w:divBdr>
              <w:divsChild>
                <w:div w:id="1759211293">
                  <w:marLeft w:val="0"/>
                  <w:marRight w:val="0"/>
                  <w:marTop w:val="0"/>
                  <w:marBottom w:val="0"/>
                  <w:divBdr>
                    <w:top w:val="none" w:sz="0" w:space="0" w:color="auto"/>
                    <w:left w:val="none" w:sz="0" w:space="0" w:color="auto"/>
                    <w:bottom w:val="none" w:sz="0" w:space="0" w:color="auto"/>
                    <w:right w:val="none" w:sz="0" w:space="0" w:color="auto"/>
                  </w:divBdr>
                </w:div>
                <w:div w:id="1312103758">
                  <w:marLeft w:val="0"/>
                  <w:marRight w:val="0"/>
                  <w:marTop w:val="0"/>
                  <w:marBottom w:val="0"/>
                  <w:divBdr>
                    <w:top w:val="none" w:sz="0" w:space="0" w:color="auto"/>
                    <w:left w:val="none" w:sz="0" w:space="0" w:color="auto"/>
                    <w:bottom w:val="none" w:sz="0" w:space="0" w:color="auto"/>
                    <w:right w:val="none" w:sz="0" w:space="0" w:color="auto"/>
                  </w:divBdr>
                </w:div>
                <w:div w:id="1201549408">
                  <w:marLeft w:val="0"/>
                  <w:marRight w:val="0"/>
                  <w:marTop w:val="0"/>
                  <w:marBottom w:val="0"/>
                  <w:divBdr>
                    <w:top w:val="none" w:sz="0" w:space="0" w:color="auto"/>
                    <w:left w:val="none" w:sz="0" w:space="0" w:color="auto"/>
                    <w:bottom w:val="none" w:sz="0" w:space="0" w:color="auto"/>
                    <w:right w:val="none" w:sz="0" w:space="0" w:color="auto"/>
                  </w:divBdr>
                </w:div>
              </w:divsChild>
            </w:div>
            <w:div w:id="750733674">
              <w:marLeft w:val="0"/>
              <w:marRight w:val="0"/>
              <w:marTop w:val="240"/>
              <w:marBottom w:val="240"/>
              <w:divBdr>
                <w:top w:val="none" w:sz="0" w:space="0" w:color="auto"/>
                <w:left w:val="none" w:sz="0" w:space="0" w:color="auto"/>
                <w:bottom w:val="none" w:sz="0" w:space="0" w:color="auto"/>
                <w:right w:val="none" w:sz="0" w:space="0" w:color="auto"/>
              </w:divBdr>
              <w:divsChild>
                <w:div w:id="271018715">
                  <w:marLeft w:val="0"/>
                  <w:marRight w:val="0"/>
                  <w:marTop w:val="0"/>
                  <w:marBottom w:val="0"/>
                  <w:divBdr>
                    <w:top w:val="none" w:sz="0" w:space="0" w:color="auto"/>
                    <w:left w:val="none" w:sz="0" w:space="0" w:color="auto"/>
                    <w:bottom w:val="none" w:sz="0" w:space="0" w:color="auto"/>
                    <w:right w:val="none" w:sz="0" w:space="0" w:color="auto"/>
                  </w:divBdr>
                </w:div>
                <w:div w:id="17655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3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4922">
              <w:marLeft w:val="0"/>
              <w:marRight w:val="0"/>
              <w:marTop w:val="240"/>
              <w:marBottom w:val="240"/>
              <w:divBdr>
                <w:top w:val="none" w:sz="0" w:space="0" w:color="auto"/>
                <w:left w:val="none" w:sz="0" w:space="0" w:color="auto"/>
                <w:bottom w:val="none" w:sz="0" w:space="0" w:color="auto"/>
                <w:right w:val="none" w:sz="0" w:space="0" w:color="auto"/>
              </w:divBdr>
              <w:divsChild>
                <w:div w:id="1877887424">
                  <w:marLeft w:val="0"/>
                  <w:marRight w:val="0"/>
                  <w:marTop w:val="0"/>
                  <w:marBottom w:val="0"/>
                  <w:divBdr>
                    <w:top w:val="none" w:sz="0" w:space="0" w:color="auto"/>
                    <w:left w:val="none" w:sz="0" w:space="0" w:color="auto"/>
                    <w:bottom w:val="none" w:sz="0" w:space="0" w:color="auto"/>
                    <w:right w:val="none" w:sz="0" w:space="0" w:color="auto"/>
                  </w:divBdr>
                </w:div>
                <w:div w:id="1571889483">
                  <w:marLeft w:val="0"/>
                  <w:marRight w:val="0"/>
                  <w:marTop w:val="0"/>
                  <w:marBottom w:val="0"/>
                  <w:divBdr>
                    <w:top w:val="none" w:sz="0" w:space="0" w:color="auto"/>
                    <w:left w:val="none" w:sz="0" w:space="0" w:color="auto"/>
                    <w:bottom w:val="none" w:sz="0" w:space="0" w:color="auto"/>
                    <w:right w:val="none" w:sz="0" w:space="0" w:color="auto"/>
                  </w:divBdr>
                </w:div>
                <w:div w:id="1307006533">
                  <w:marLeft w:val="0"/>
                  <w:marRight w:val="0"/>
                  <w:marTop w:val="0"/>
                  <w:marBottom w:val="0"/>
                  <w:divBdr>
                    <w:top w:val="none" w:sz="0" w:space="0" w:color="auto"/>
                    <w:left w:val="none" w:sz="0" w:space="0" w:color="auto"/>
                    <w:bottom w:val="none" w:sz="0" w:space="0" w:color="auto"/>
                    <w:right w:val="none" w:sz="0" w:space="0" w:color="auto"/>
                  </w:divBdr>
                </w:div>
              </w:divsChild>
            </w:div>
            <w:div w:id="1642811281">
              <w:marLeft w:val="0"/>
              <w:marRight w:val="0"/>
              <w:marTop w:val="240"/>
              <w:marBottom w:val="240"/>
              <w:divBdr>
                <w:top w:val="none" w:sz="0" w:space="0" w:color="auto"/>
                <w:left w:val="none" w:sz="0" w:space="0" w:color="auto"/>
                <w:bottom w:val="none" w:sz="0" w:space="0" w:color="auto"/>
                <w:right w:val="none" w:sz="0" w:space="0" w:color="auto"/>
              </w:divBdr>
              <w:divsChild>
                <w:div w:id="1777679272">
                  <w:marLeft w:val="0"/>
                  <w:marRight w:val="0"/>
                  <w:marTop w:val="0"/>
                  <w:marBottom w:val="0"/>
                  <w:divBdr>
                    <w:top w:val="none" w:sz="0" w:space="0" w:color="auto"/>
                    <w:left w:val="none" w:sz="0" w:space="0" w:color="auto"/>
                    <w:bottom w:val="none" w:sz="0" w:space="0" w:color="auto"/>
                    <w:right w:val="none" w:sz="0" w:space="0" w:color="auto"/>
                  </w:divBdr>
                </w:div>
                <w:div w:id="750851896">
                  <w:marLeft w:val="0"/>
                  <w:marRight w:val="0"/>
                  <w:marTop w:val="0"/>
                  <w:marBottom w:val="0"/>
                  <w:divBdr>
                    <w:top w:val="none" w:sz="0" w:space="0" w:color="auto"/>
                    <w:left w:val="none" w:sz="0" w:space="0" w:color="auto"/>
                    <w:bottom w:val="none" w:sz="0" w:space="0" w:color="auto"/>
                    <w:right w:val="none" w:sz="0" w:space="0" w:color="auto"/>
                  </w:divBdr>
                </w:div>
                <w:div w:id="1350640465">
                  <w:marLeft w:val="0"/>
                  <w:marRight w:val="0"/>
                  <w:marTop w:val="0"/>
                  <w:marBottom w:val="0"/>
                  <w:divBdr>
                    <w:top w:val="none" w:sz="0" w:space="0" w:color="auto"/>
                    <w:left w:val="none" w:sz="0" w:space="0" w:color="auto"/>
                    <w:bottom w:val="none" w:sz="0" w:space="0" w:color="auto"/>
                    <w:right w:val="none" w:sz="0" w:space="0" w:color="auto"/>
                  </w:divBdr>
                </w:div>
              </w:divsChild>
            </w:div>
            <w:div w:id="1202867345">
              <w:marLeft w:val="0"/>
              <w:marRight w:val="0"/>
              <w:marTop w:val="240"/>
              <w:marBottom w:val="240"/>
              <w:divBdr>
                <w:top w:val="none" w:sz="0" w:space="0" w:color="auto"/>
                <w:left w:val="none" w:sz="0" w:space="0" w:color="auto"/>
                <w:bottom w:val="none" w:sz="0" w:space="0" w:color="auto"/>
                <w:right w:val="none" w:sz="0" w:space="0" w:color="auto"/>
              </w:divBdr>
              <w:divsChild>
                <w:div w:id="8407819">
                  <w:marLeft w:val="0"/>
                  <w:marRight w:val="0"/>
                  <w:marTop w:val="0"/>
                  <w:marBottom w:val="0"/>
                  <w:divBdr>
                    <w:top w:val="none" w:sz="0" w:space="0" w:color="auto"/>
                    <w:left w:val="none" w:sz="0" w:space="0" w:color="auto"/>
                    <w:bottom w:val="none" w:sz="0" w:space="0" w:color="auto"/>
                    <w:right w:val="none" w:sz="0" w:space="0" w:color="auto"/>
                  </w:divBdr>
                </w:div>
                <w:div w:id="156457323">
                  <w:marLeft w:val="0"/>
                  <w:marRight w:val="0"/>
                  <w:marTop w:val="0"/>
                  <w:marBottom w:val="0"/>
                  <w:divBdr>
                    <w:top w:val="none" w:sz="0" w:space="0" w:color="auto"/>
                    <w:left w:val="none" w:sz="0" w:space="0" w:color="auto"/>
                    <w:bottom w:val="none" w:sz="0" w:space="0" w:color="auto"/>
                    <w:right w:val="none" w:sz="0" w:space="0" w:color="auto"/>
                  </w:divBdr>
                </w:div>
                <w:div w:id="205719037">
                  <w:marLeft w:val="0"/>
                  <w:marRight w:val="0"/>
                  <w:marTop w:val="0"/>
                  <w:marBottom w:val="0"/>
                  <w:divBdr>
                    <w:top w:val="none" w:sz="0" w:space="0" w:color="auto"/>
                    <w:left w:val="none" w:sz="0" w:space="0" w:color="auto"/>
                    <w:bottom w:val="none" w:sz="0" w:space="0" w:color="auto"/>
                    <w:right w:val="none" w:sz="0" w:space="0" w:color="auto"/>
                  </w:divBdr>
                </w:div>
              </w:divsChild>
            </w:div>
            <w:div w:id="1469779569">
              <w:marLeft w:val="0"/>
              <w:marRight w:val="0"/>
              <w:marTop w:val="240"/>
              <w:marBottom w:val="240"/>
              <w:divBdr>
                <w:top w:val="none" w:sz="0" w:space="0" w:color="auto"/>
                <w:left w:val="none" w:sz="0" w:space="0" w:color="auto"/>
                <w:bottom w:val="none" w:sz="0" w:space="0" w:color="auto"/>
                <w:right w:val="none" w:sz="0" w:space="0" w:color="auto"/>
              </w:divBdr>
              <w:divsChild>
                <w:div w:id="17277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528">
          <w:marLeft w:val="3312"/>
          <w:marRight w:val="0"/>
          <w:marTop w:val="0"/>
          <w:marBottom w:val="0"/>
          <w:divBdr>
            <w:top w:val="none" w:sz="0" w:space="0" w:color="auto"/>
            <w:left w:val="none" w:sz="0" w:space="0" w:color="auto"/>
            <w:bottom w:val="none" w:sz="0" w:space="0" w:color="auto"/>
            <w:right w:val="none" w:sz="0" w:space="0" w:color="auto"/>
          </w:divBdr>
        </w:div>
        <w:div w:id="883254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29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7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82744">
          <w:marLeft w:val="3312"/>
          <w:marRight w:val="0"/>
          <w:marTop w:val="0"/>
          <w:marBottom w:val="0"/>
          <w:divBdr>
            <w:top w:val="none" w:sz="0" w:space="0" w:color="auto"/>
            <w:left w:val="none" w:sz="0" w:space="0" w:color="auto"/>
            <w:bottom w:val="none" w:sz="0" w:space="0" w:color="auto"/>
            <w:right w:val="none" w:sz="0" w:space="0" w:color="auto"/>
          </w:divBdr>
        </w:div>
        <w:div w:id="107239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01581">
          <w:marLeft w:val="3312"/>
          <w:marRight w:val="0"/>
          <w:marTop w:val="0"/>
          <w:marBottom w:val="0"/>
          <w:divBdr>
            <w:top w:val="none" w:sz="0" w:space="0" w:color="auto"/>
            <w:left w:val="none" w:sz="0" w:space="0" w:color="auto"/>
            <w:bottom w:val="none" w:sz="0" w:space="0" w:color="auto"/>
            <w:right w:val="none" w:sz="0" w:space="0" w:color="auto"/>
          </w:divBdr>
        </w:div>
        <w:div w:id="1478910269">
          <w:marLeft w:val="3312"/>
          <w:marRight w:val="0"/>
          <w:marTop w:val="0"/>
          <w:marBottom w:val="0"/>
          <w:divBdr>
            <w:top w:val="none" w:sz="0" w:space="0" w:color="auto"/>
            <w:left w:val="none" w:sz="0" w:space="0" w:color="auto"/>
            <w:bottom w:val="none" w:sz="0" w:space="0" w:color="auto"/>
            <w:right w:val="none" w:sz="0" w:space="0" w:color="auto"/>
          </w:divBdr>
        </w:div>
        <w:div w:id="232469376">
          <w:marLeft w:val="3312"/>
          <w:marRight w:val="0"/>
          <w:marTop w:val="0"/>
          <w:marBottom w:val="0"/>
          <w:divBdr>
            <w:top w:val="none" w:sz="0" w:space="0" w:color="auto"/>
            <w:left w:val="none" w:sz="0" w:space="0" w:color="auto"/>
            <w:bottom w:val="none" w:sz="0" w:space="0" w:color="auto"/>
            <w:right w:val="none" w:sz="0" w:space="0" w:color="auto"/>
          </w:divBdr>
        </w:div>
        <w:div w:id="976228979">
          <w:marLeft w:val="3312"/>
          <w:marRight w:val="0"/>
          <w:marTop w:val="0"/>
          <w:marBottom w:val="0"/>
          <w:divBdr>
            <w:top w:val="none" w:sz="0" w:space="0" w:color="auto"/>
            <w:left w:val="none" w:sz="0" w:space="0" w:color="auto"/>
            <w:bottom w:val="none" w:sz="0" w:space="0" w:color="auto"/>
            <w:right w:val="none" w:sz="0" w:space="0" w:color="auto"/>
          </w:divBdr>
        </w:div>
        <w:div w:id="1687710503">
          <w:marLeft w:val="3312"/>
          <w:marRight w:val="0"/>
          <w:marTop w:val="0"/>
          <w:marBottom w:val="0"/>
          <w:divBdr>
            <w:top w:val="none" w:sz="0" w:space="0" w:color="auto"/>
            <w:left w:val="none" w:sz="0" w:space="0" w:color="auto"/>
            <w:bottom w:val="none" w:sz="0" w:space="0" w:color="auto"/>
            <w:right w:val="none" w:sz="0" w:space="0" w:color="auto"/>
          </w:divBdr>
        </w:div>
        <w:div w:id="1781022100">
          <w:marLeft w:val="3312"/>
          <w:marRight w:val="0"/>
          <w:marTop w:val="0"/>
          <w:marBottom w:val="0"/>
          <w:divBdr>
            <w:top w:val="none" w:sz="0" w:space="0" w:color="auto"/>
            <w:left w:val="none" w:sz="0" w:space="0" w:color="auto"/>
            <w:bottom w:val="none" w:sz="0" w:space="0" w:color="auto"/>
            <w:right w:val="none" w:sz="0" w:space="0" w:color="auto"/>
          </w:divBdr>
        </w:div>
        <w:div w:id="2028095761">
          <w:marLeft w:val="3312"/>
          <w:marRight w:val="0"/>
          <w:marTop w:val="0"/>
          <w:marBottom w:val="0"/>
          <w:divBdr>
            <w:top w:val="none" w:sz="0" w:space="0" w:color="auto"/>
            <w:left w:val="none" w:sz="0" w:space="0" w:color="auto"/>
            <w:bottom w:val="none" w:sz="0" w:space="0" w:color="auto"/>
            <w:right w:val="none" w:sz="0" w:space="0" w:color="auto"/>
          </w:divBdr>
        </w:div>
        <w:div w:id="675502411">
          <w:marLeft w:val="3312"/>
          <w:marRight w:val="0"/>
          <w:marTop w:val="0"/>
          <w:marBottom w:val="0"/>
          <w:divBdr>
            <w:top w:val="none" w:sz="0" w:space="0" w:color="auto"/>
            <w:left w:val="none" w:sz="0" w:space="0" w:color="auto"/>
            <w:bottom w:val="none" w:sz="0" w:space="0" w:color="auto"/>
            <w:right w:val="none" w:sz="0" w:space="0" w:color="auto"/>
          </w:divBdr>
        </w:div>
        <w:div w:id="935556962">
          <w:marLeft w:val="3312"/>
          <w:marRight w:val="0"/>
          <w:marTop w:val="0"/>
          <w:marBottom w:val="0"/>
          <w:divBdr>
            <w:top w:val="none" w:sz="0" w:space="0" w:color="auto"/>
            <w:left w:val="none" w:sz="0" w:space="0" w:color="auto"/>
            <w:bottom w:val="none" w:sz="0" w:space="0" w:color="auto"/>
            <w:right w:val="none" w:sz="0" w:space="0" w:color="auto"/>
          </w:divBdr>
        </w:div>
        <w:div w:id="319846855">
          <w:marLeft w:val="3312"/>
          <w:marRight w:val="0"/>
          <w:marTop w:val="0"/>
          <w:marBottom w:val="0"/>
          <w:divBdr>
            <w:top w:val="none" w:sz="0" w:space="0" w:color="auto"/>
            <w:left w:val="none" w:sz="0" w:space="0" w:color="auto"/>
            <w:bottom w:val="none" w:sz="0" w:space="0" w:color="auto"/>
            <w:right w:val="none" w:sz="0" w:space="0" w:color="auto"/>
          </w:divBdr>
        </w:div>
        <w:div w:id="2110157244">
          <w:marLeft w:val="3312"/>
          <w:marRight w:val="0"/>
          <w:marTop w:val="0"/>
          <w:marBottom w:val="0"/>
          <w:divBdr>
            <w:top w:val="none" w:sz="0" w:space="0" w:color="auto"/>
            <w:left w:val="none" w:sz="0" w:space="0" w:color="auto"/>
            <w:bottom w:val="none" w:sz="0" w:space="0" w:color="auto"/>
            <w:right w:val="none" w:sz="0" w:space="0" w:color="auto"/>
          </w:divBdr>
        </w:div>
        <w:div w:id="1473254052">
          <w:marLeft w:val="3312"/>
          <w:marRight w:val="0"/>
          <w:marTop w:val="0"/>
          <w:marBottom w:val="0"/>
          <w:divBdr>
            <w:top w:val="none" w:sz="0" w:space="0" w:color="auto"/>
            <w:left w:val="none" w:sz="0" w:space="0" w:color="auto"/>
            <w:bottom w:val="none" w:sz="0" w:space="0" w:color="auto"/>
            <w:right w:val="none" w:sz="0" w:space="0" w:color="auto"/>
          </w:divBdr>
        </w:div>
        <w:div w:id="595795372">
          <w:marLeft w:val="3312"/>
          <w:marRight w:val="0"/>
          <w:marTop w:val="0"/>
          <w:marBottom w:val="0"/>
          <w:divBdr>
            <w:top w:val="none" w:sz="0" w:space="0" w:color="auto"/>
            <w:left w:val="none" w:sz="0" w:space="0" w:color="auto"/>
            <w:bottom w:val="none" w:sz="0" w:space="0" w:color="auto"/>
            <w:right w:val="none" w:sz="0" w:space="0" w:color="auto"/>
          </w:divBdr>
        </w:div>
        <w:div w:id="151545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96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41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6636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292052">
              <w:marLeft w:val="0"/>
              <w:marRight w:val="0"/>
              <w:marTop w:val="0"/>
              <w:marBottom w:val="0"/>
              <w:divBdr>
                <w:top w:val="none" w:sz="0" w:space="0" w:color="auto"/>
                <w:left w:val="none" w:sz="0" w:space="0" w:color="auto"/>
                <w:bottom w:val="none" w:sz="0" w:space="0" w:color="auto"/>
                <w:right w:val="none" w:sz="0" w:space="0" w:color="auto"/>
              </w:divBdr>
            </w:div>
          </w:divsChild>
        </w:div>
        <w:div w:id="1924677716">
          <w:marLeft w:val="3312"/>
          <w:marRight w:val="0"/>
          <w:marTop w:val="0"/>
          <w:marBottom w:val="0"/>
          <w:divBdr>
            <w:top w:val="none" w:sz="0" w:space="0" w:color="auto"/>
            <w:left w:val="none" w:sz="0" w:space="0" w:color="auto"/>
            <w:bottom w:val="none" w:sz="0" w:space="0" w:color="auto"/>
            <w:right w:val="none" w:sz="0" w:space="0" w:color="auto"/>
          </w:divBdr>
        </w:div>
        <w:div w:id="1511320">
          <w:marLeft w:val="3312"/>
          <w:marRight w:val="0"/>
          <w:marTop w:val="0"/>
          <w:marBottom w:val="0"/>
          <w:divBdr>
            <w:top w:val="none" w:sz="0" w:space="0" w:color="auto"/>
            <w:left w:val="none" w:sz="0" w:space="0" w:color="auto"/>
            <w:bottom w:val="none" w:sz="0" w:space="0" w:color="auto"/>
            <w:right w:val="none" w:sz="0" w:space="0" w:color="auto"/>
          </w:divBdr>
        </w:div>
        <w:div w:id="956835695">
          <w:marLeft w:val="3312"/>
          <w:marRight w:val="0"/>
          <w:marTop w:val="0"/>
          <w:marBottom w:val="0"/>
          <w:divBdr>
            <w:top w:val="none" w:sz="0" w:space="0" w:color="auto"/>
            <w:left w:val="none" w:sz="0" w:space="0" w:color="auto"/>
            <w:bottom w:val="none" w:sz="0" w:space="0" w:color="auto"/>
            <w:right w:val="none" w:sz="0" w:space="0" w:color="auto"/>
          </w:divBdr>
        </w:div>
        <w:div w:id="1747997351">
          <w:marLeft w:val="0"/>
          <w:marRight w:val="0"/>
          <w:marTop w:val="480"/>
          <w:marBottom w:val="480"/>
          <w:divBdr>
            <w:top w:val="none" w:sz="0" w:space="0" w:color="auto"/>
            <w:left w:val="none" w:sz="0" w:space="0" w:color="auto"/>
            <w:bottom w:val="none" w:sz="0" w:space="0" w:color="auto"/>
            <w:right w:val="none" w:sz="0" w:space="0" w:color="auto"/>
          </w:divBdr>
        </w:div>
        <w:div w:id="6518896">
          <w:marLeft w:val="960"/>
          <w:marRight w:val="0"/>
          <w:marTop w:val="240"/>
          <w:marBottom w:val="240"/>
          <w:divBdr>
            <w:top w:val="none" w:sz="0" w:space="0" w:color="auto"/>
            <w:left w:val="none" w:sz="0" w:space="0" w:color="auto"/>
            <w:bottom w:val="none" w:sz="0" w:space="0" w:color="auto"/>
            <w:right w:val="none" w:sz="0" w:space="0" w:color="auto"/>
          </w:divBdr>
        </w:div>
        <w:div w:id="354966105">
          <w:marLeft w:val="0"/>
          <w:marRight w:val="0"/>
          <w:marTop w:val="480"/>
          <w:marBottom w:val="480"/>
          <w:divBdr>
            <w:top w:val="none" w:sz="0" w:space="0" w:color="auto"/>
            <w:left w:val="none" w:sz="0" w:space="0" w:color="auto"/>
            <w:bottom w:val="none" w:sz="0" w:space="0" w:color="auto"/>
            <w:right w:val="none" w:sz="0" w:space="0" w:color="auto"/>
          </w:divBdr>
        </w:div>
        <w:div w:id="956108960">
          <w:marLeft w:val="3312"/>
          <w:marRight w:val="0"/>
          <w:marTop w:val="0"/>
          <w:marBottom w:val="0"/>
          <w:divBdr>
            <w:top w:val="none" w:sz="0" w:space="0" w:color="auto"/>
            <w:left w:val="none" w:sz="0" w:space="0" w:color="auto"/>
            <w:bottom w:val="none" w:sz="0" w:space="0" w:color="auto"/>
            <w:right w:val="none" w:sz="0" w:space="0" w:color="auto"/>
          </w:divBdr>
        </w:div>
        <w:div w:id="1125197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523757">
              <w:marLeft w:val="0"/>
              <w:marRight w:val="0"/>
              <w:marTop w:val="0"/>
              <w:marBottom w:val="0"/>
              <w:divBdr>
                <w:top w:val="none" w:sz="0" w:space="0" w:color="auto"/>
                <w:left w:val="none" w:sz="0" w:space="0" w:color="auto"/>
                <w:bottom w:val="none" w:sz="0" w:space="0" w:color="auto"/>
                <w:right w:val="none" w:sz="0" w:space="0" w:color="auto"/>
              </w:divBdr>
            </w:div>
            <w:div w:id="1656913809">
              <w:marLeft w:val="0"/>
              <w:marRight w:val="0"/>
              <w:marTop w:val="0"/>
              <w:marBottom w:val="0"/>
              <w:divBdr>
                <w:top w:val="none" w:sz="0" w:space="0" w:color="auto"/>
                <w:left w:val="none" w:sz="0" w:space="0" w:color="auto"/>
                <w:bottom w:val="none" w:sz="0" w:space="0" w:color="auto"/>
                <w:right w:val="none" w:sz="0" w:space="0" w:color="auto"/>
              </w:divBdr>
            </w:div>
            <w:div w:id="366224522">
              <w:marLeft w:val="0"/>
              <w:marRight w:val="0"/>
              <w:marTop w:val="0"/>
              <w:marBottom w:val="0"/>
              <w:divBdr>
                <w:top w:val="none" w:sz="0" w:space="0" w:color="auto"/>
                <w:left w:val="none" w:sz="0" w:space="0" w:color="auto"/>
                <w:bottom w:val="none" w:sz="0" w:space="0" w:color="auto"/>
                <w:right w:val="none" w:sz="0" w:space="0" w:color="auto"/>
              </w:divBdr>
            </w:div>
            <w:div w:id="1387560430">
              <w:marLeft w:val="0"/>
              <w:marRight w:val="0"/>
              <w:marTop w:val="0"/>
              <w:marBottom w:val="0"/>
              <w:divBdr>
                <w:top w:val="none" w:sz="0" w:space="0" w:color="auto"/>
                <w:left w:val="none" w:sz="0" w:space="0" w:color="auto"/>
                <w:bottom w:val="none" w:sz="0" w:space="0" w:color="auto"/>
                <w:right w:val="none" w:sz="0" w:space="0" w:color="auto"/>
              </w:divBdr>
            </w:div>
            <w:div w:id="887499140">
              <w:marLeft w:val="0"/>
              <w:marRight w:val="0"/>
              <w:marTop w:val="0"/>
              <w:marBottom w:val="0"/>
              <w:divBdr>
                <w:top w:val="none" w:sz="0" w:space="0" w:color="auto"/>
                <w:left w:val="none" w:sz="0" w:space="0" w:color="auto"/>
                <w:bottom w:val="none" w:sz="0" w:space="0" w:color="auto"/>
                <w:right w:val="none" w:sz="0" w:space="0" w:color="auto"/>
              </w:divBdr>
            </w:div>
            <w:div w:id="1333490086">
              <w:marLeft w:val="0"/>
              <w:marRight w:val="0"/>
              <w:marTop w:val="0"/>
              <w:marBottom w:val="0"/>
              <w:divBdr>
                <w:top w:val="none" w:sz="0" w:space="0" w:color="auto"/>
                <w:left w:val="none" w:sz="0" w:space="0" w:color="auto"/>
                <w:bottom w:val="none" w:sz="0" w:space="0" w:color="auto"/>
                <w:right w:val="none" w:sz="0" w:space="0" w:color="auto"/>
              </w:divBdr>
            </w:div>
            <w:div w:id="334649724">
              <w:marLeft w:val="0"/>
              <w:marRight w:val="0"/>
              <w:marTop w:val="0"/>
              <w:marBottom w:val="0"/>
              <w:divBdr>
                <w:top w:val="none" w:sz="0" w:space="0" w:color="auto"/>
                <w:left w:val="none" w:sz="0" w:space="0" w:color="auto"/>
                <w:bottom w:val="none" w:sz="0" w:space="0" w:color="auto"/>
                <w:right w:val="none" w:sz="0" w:space="0" w:color="auto"/>
              </w:divBdr>
            </w:div>
            <w:div w:id="138033863">
              <w:marLeft w:val="0"/>
              <w:marRight w:val="0"/>
              <w:marTop w:val="0"/>
              <w:marBottom w:val="0"/>
              <w:divBdr>
                <w:top w:val="none" w:sz="0" w:space="0" w:color="auto"/>
                <w:left w:val="none" w:sz="0" w:space="0" w:color="auto"/>
                <w:bottom w:val="none" w:sz="0" w:space="0" w:color="auto"/>
                <w:right w:val="none" w:sz="0" w:space="0" w:color="auto"/>
              </w:divBdr>
            </w:div>
            <w:div w:id="2082411941">
              <w:marLeft w:val="0"/>
              <w:marRight w:val="0"/>
              <w:marTop w:val="0"/>
              <w:marBottom w:val="0"/>
              <w:divBdr>
                <w:top w:val="none" w:sz="0" w:space="0" w:color="auto"/>
                <w:left w:val="none" w:sz="0" w:space="0" w:color="auto"/>
                <w:bottom w:val="none" w:sz="0" w:space="0" w:color="auto"/>
                <w:right w:val="none" w:sz="0" w:space="0" w:color="auto"/>
              </w:divBdr>
            </w:div>
            <w:div w:id="2066250067">
              <w:marLeft w:val="0"/>
              <w:marRight w:val="0"/>
              <w:marTop w:val="0"/>
              <w:marBottom w:val="0"/>
              <w:divBdr>
                <w:top w:val="none" w:sz="0" w:space="0" w:color="auto"/>
                <w:left w:val="none" w:sz="0" w:space="0" w:color="auto"/>
                <w:bottom w:val="none" w:sz="0" w:space="0" w:color="auto"/>
                <w:right w:val="none" w:sz="0" w:space="0" w:color="auto"/>
              </w:divBdr>
            </w:div>
            <w:div w:id="102577377">
              <w:marLeft w:val="0"/>
              <w:marRight w:val="0"/>
              <w:marTop w:val="0"/>
              <w:marBottom w:val="0"/>
              <w:divBdr>
                <w:top w:val="none" w:sz="0" w:space="0" w:color="auto"/>
                <w:left w:val="none" w:sz="0" w:space="0" w:color="auto"/>
                <w:bottom w:val="none" w:sz="0" w:space="0" w:color="auto"/>
                <w:right w:val="none" w:sz="0" w:space="0" w:color="auto"/>
              </w:divBdr>
            </w:div>
            <w:div w:id="1121414887">
              <w:marLeft w:val="0"/>
              <w:marRight w:val="0"/>
              <w:marTop w:val="0"/>
              <w:marBottom w:val="0"/>
              <w:divBdr>
                <w:top w:val="none" w:sz="0" w:space="0" w:color="auto"/>
                <w:left w:val="none" w:sz="0" w:space="0" w:color="auto"/>
                <w:bottom w:val="none" w:sz="0" w:space="0" w:color="auto"/>
                <w:right w:val="none" w:sz="0" w:space="0" w:color="auto"/>
              </w:divBdr>
            </w:div>
          </w:divsChild>
        </w:div>
        <w:div w:id="1493988806">
          <w:marLeft w:val="3312"/>
          <w:marRight w:val="0"/>
          <w:marTop w:val="0"/>
          <w:marBottom w:val="0"/>
          <w:divBdr>
            <w:top w:val="none" w:sz="0" w:space="0" w:color="auto"/>
            <w:left w:val="none" w:sz="0" w:space="0" w:color="auto"/>
            <w:bottom w:val="none" w:sz="0" w:space="0" w:color="auto"/>
            <w:right w:val="none" w:sz="0" w:space="0" w:color="auto"/>
          </w:divBdr>
        </w:div>
        <w:div w:id="133506339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23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76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3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2539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701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4663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4340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6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917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50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8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15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33653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0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34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897394">
          <w:marLeft w:val="3312"/>
          <w:marRight w:val="0"/>
          <w:marTop w:val="0"/>
          <w:marBottom w:val="0"/>
          <w:divBdr>
            <w:top w:val="none" w:sz="0" w:space="0" w:color="auto"/>
            <w:left w:val="none" w:sz="0" w:space="0" w:color="auto"/>
            <w:bottom w:val="none" w:sz="0" w:space="0" w:color="auto"/>
            <w:right w:val="none" w:sz="0" w:space="0" w:color="auto"/>
          </w:divBdr>
        </w:div>
        <w:div w:id="1273439298">
          <w:marLeft w:val="3312"/>
          <w:marRight w:val="0"/>
          <w:marTop w:val="0"/>
          <w:marBottom w:val="0"/>
          <w:divBdr>
            <w:top w:val="none" w:sz="0" w:space="0" w:color="auto"/>
            <w:left w:val="none" w:sz="0" w:space="0" w:color="auto"/>
            <w:bottom w:val="none" w:sz="0" w:space="0" w:color="auto"/>
            <w:right w:val="none" w:sz="0" w:space="0" w:color="auto"/>
          </w:divBdr>
        </w:div>
        <w:div w:id="144009799">
          <w:marLeft w:val="3312"/>
          <w:marRight w:val="0"/>
          <w:marTop w:val="0"/>
          <w:marBottom w:val="0"/>
          <w:divBdr>
            <w:top w:val="none" w:sz="0" w:space="0" w:color="auto"/>
            <w:left w:val="none" w:sz="0" w:space="0" w:color="auto"/>
            <w:bottom w:val="none" w:sz="0" w:space="0" w:color="auto"/>
            <w:right w:val="none" w:sz="0" w:space="0" w:color="auto"/>
          </w:divBdr>
        </w:div>
        <w:div w:id="1371104812">
          <w:marLeft w:val="3312"/>
          <w:marRight w:val="0"/>
          <w:marTop w:val="0"/>
          <w:marBottom w:val="0"/>
          <w:divBdr>
            <w:top w:val="none" w:sz="0" w:space="0" w:color="auto"/>
            <w:left w:val="none" w:sz="0" w:space="0" w:color="auto"/>
            <w:bottom w:val="none" w:sz="0" w:space="0" w:color="auto"/>
            <w:right w:val="none" w:sz="0" w:space="0" w:color="auto"/>
          </w:divBdr>
        </w:div>
        <w:div w:id="1124080887">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79455">
          <w:marLeft w:val="3312"/>
          <w:marRight w:val="0"/>
          <w:marTop w:val="0"/>
          <w:marBottom w:val="0"/>
          <w:divBdr>
            <w:top w:val="none" w:sz="0" w:space="0" w:color="auto"/>
            <w:left w:val="none" w:sz="0" w:space="0" w:color="auto"/>
            <w:bottom w:val="none" w:sz="0" w:space="0" w:color="auto"/>
            <w:right w:val="none" w:sz="0" w:space="0" w:color="auto"/>
          </w:divBdr>
        </w:div>
        <w:div w:id="2064407800">
          <w:marLeft w:val="3312"/>
          <w:marRight w:val="0"/>
          <w:marTop w:val="0"/>
          <w:marBottom w:val="0"/>
          <w:divBdr>
            <w:top w:val="none" w:sz="0" w:space="0" w:color="auto"/>
            <w:left w:val="none" w:sz="0" w:space="0" w:color="auto"/>
            <w:bottom w:val="none" w:sz="0" w:space="0" w:color="auto"/>
            <w:right w:val="none" w:sz="0" w:space="0" w:color="auto"/>
          </w:divBdr>
        </w:div>
        <w:div w:id="906307699">
          <w:marLeft w:val="3312"/>
          <w:marRight w:val="0"/>
          <w:marTop w:val="0"/>
          <w:marBottom w:val="0"/>
          <w:divBdr>
            <w:top w:val="none" w:sz="0" w:space="0" w:color="auto"/>
            <w:left w:val="none" w:sz="0" w:space="0" w:color="auto"/>
            <w:bottom w:val="none" w:sz="0" w:space="0" w:color="auto"/>
            <w:right w:val="none" w:sz="0" w:space="0" w:color="auto"/>
          </w:divBdr>
        </w:div>
        <w:div w:id="1224098277">
          <w:marLeft w:val="3312"/>
          <w:marRight w:val="0"/>
          <w:marTop w:val="0"/>
          <w:marBottom w:val="0"/>
          <w:divBdr>
            <w:top w:val="none" w:sz="0" w:space="0" w:color="auto"/>
            <w:left w:val="none" w:sz="0" w:space="0" w:color="auto"/>
            <w:bottom w:val="none" w:sz="0" w:space="0" w:color="auto"/>
            <w:right w:val="none" w:sz="0" w:space="0" w:color="auto"/>
          </w:divBdr>
        </w:div>
        <w:div w:id="1303385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35539">
              <w:marLeft w:val="0"/>
              <w:marRight w:val="0"/>
              <w:marTop w:val="0"/>
              <w:marBottom w:val="0"/>
              <w:divBdr>
                <w:top w:val="none" w:sz="0" w:space="0" w:color="auto"/>
                <w:left w:val="none" w:sz="0" w:space="0" w:color="auto"/>
                <w:bottom w:val="none" w:sz="0" w:space="0" w:color="auto"/>
                <w:right w:val="none" w:sz="0" w:space="0" w:color="auto"/>
              </w:divBdr>
            </w:div>
            <w:div w:id="661080064">
              <w:marLeft w:val="0"/>
              <w:marRight w:val="0"/>
              <w:marTop w:val="0"/>
              <w:marBottom w:val="0"/>
              <w:divBdr>
                <w:top w:val="none" w:sz="0" w:space="0" w:color="auto"/>
                <w:left w:val="none" w:sz="0" w:space="0" w:color="auto"/>
                <w:bottom w:val="none" w:sz="0" w:space="0" w:color="auto"/>
                <w:right w:val="none" w:sz="0" w:space="0" w:color="auto"/>
              </w:divBdr>
            </w:div>
          </w:divsChild>
        </w:div>
        <w:div w:id="1400439971">
          <w:marLeft w:val="3312"/>
          <w:marRight w:val="0"/>
          <w:marTop w:val="0"/>
          <w:marBottom w:val="0"/>
          <w:divBdr>
            <w:top w:val="none" w:sz="0" w:space="0" w:color="auto"/>
            <w:left w:val="none" w:sz="0" w:space="0" w:color="auto"/>
            <w:bottom w:val="none" w:sz="0" w:space="0" w:color="auto"/>
            <w:right w:val="none" w:sz="0" w:space="0" w:color="auto"/>
          </w:divBdr>
        </w:div>
        <w:div w:id="1492676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905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435262">
              <w:marLeft w:val="0"/>
              <w:marRight w:val="0"/>
              <w:marTop w:val="0"/>
              <w:marBottom w:val="0"/>
              <w:divBdr>
                <w:top w:val="none" w:sz="0" w:space="0" w:color="auto"/>
                <w:left w:val="none" w:sz="0" w:space="0" w:color="auto"/>
                <w:bottom w:val="none" w:sz="0" w:space="0" w:color="auto"/>
                <w:right w:val="none" w:sz="0" w:space="0" w:color="auto"/>
              </w:divBdr>
            </w:div>
            <w:div w:id="1524829531">
              <w:marLeft w:val="0"/>
              <w:marRight w:val="0"/>
              <w:marTop w:val="0"/>
              <w:marBottom w:val="0"/>
              <w:divBdr>
                <w:top w:val="none" w:sz="0" w:space="0" w:color="auto"/>
                <w:left w:val="none" w:sz="0" w:space="0" w:color="auto"/>
                <w:bottom w:val="none" w:sz="0" w:space="0" w:color="auto"/>
                <w:right w:val="none" w:sz="0" w:space="0" w:color="auto"/>
              </w:divBdr>
            </w:div>
          </w:divsChild>
        </w:div>
        <w:div w:id="650642836">
          <w:marLeft w:val="1200"/>
          <w:marRight w:val="1200"/>
          <w:marTop w:val="240"/>
          <w:marBottom w:val="240"/>
          <w:divBdr>
            <w:top w:val="none" w:sz="0" w:space="0" w:color="auto"/>
            <w:left w:val="none" w:sz="0" w:space="0" w:color="auto"/>
            <w:bottom w:val="none" w:sz="0" w:space="0" w:color="auto"/>
            <w:right w:val="none" w:sz="0" w:space="0" w:color="auto"/>
          </w:divBdr>
        </w:div>
        <w:div w:id="76218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8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26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54596">
          <w:marLeft w:val="3312"/>
          <w:marRight w:val="0"/>
          <w:marTop w:val="0"/>
          <w:marBottom w:val="0"/>
          <w:divBdr>
            <w:top w:val="none" w:sz="0" w:space="0" w:color="auto"/>
            <w:left w:val="none" w:sz="0" w:space="0" w:color="auto"/>
            <w:bottom w:val="none" w:sz="0" w:space="0" w:color="auto"/>
            <w:right w:val="none" w:sz="0" w:space="0" w:color="auto"/>
          </w:divBdr>
        </w:div>
        <w:div w:id="4986422">
          <w:marLeft w:val="3312"/>
          <w:marRight w:val="0"/>
          <w:marTop w:val="0"/>
          <w:marBottom w:val="0"/>
          <w:divBdr>
            <w:top w:val="none" w:sz="0" w:space="0" w:color="auto"/>
            <w:left w:val="none" w:sz="0" w:space="0" w:color="auto"/>
            <w:bottom w:val="none" w:sz="0" w:space="0" w:color="auto"/>
            <w:right w:val="none" w:sz="0" w:space="0" w:color="auto"/>
          </w:divBdr>
        </w:div>
        <w:div w:id="892041521">
          <w:marLeft w:val="3312"/>
          <w:marRight w:val="0"/>
          <w:marTop w:val="0"/>
          <w:marBottom w:val="0"/>
          <w:divBdr>
            <w:top w:val="none" w:sz="0" w:space="0" w:color="auto"/>
            <w:left w:val="none" w:sz="0" w:space="0" w:color="auto"/>
            <w:bottom w:val="none" w:sz="0" w:space="0" w:color="auto"/>
            <w:right w:val="none" w:sz="0" w:space="0" w:color="auto"/>
          </w:divBdr>
        </w:div>
        <w:div w:id="70665606">
          <w:marLeft w:val="0"/>
          <w:marRight w:val="0"/>
          <w:marTop w:val="480"/>
          <w:marBottom w:val="480"/>
          <w:divBdr>
            <w:top w:val="none" w:sz="0" w:space="0" w:color="auto"/>
            <w:left w:val="none" w:sz="0" w:space="0" w:color="auto"/>
            <w:bottom w:val="none" w:sz="0" w:space="0" w:color="auto"/>
            <w:right w:val="none" w:sz="0" w:space="0" w:color="auto"/>
          </w:divBdr>
        </w:div>
        <w:div w:id="1407000137">
          <w:marLeft w:val="960"/>
          <w:marRight w:val="0"/>
          <w:marTop w:val="240"/>
          <w:marBottom w:val="240"/>
          <w:divBdr>
            <w:top w:val="none" w:sz="0" w:space="0" w:color="auto"/>
            <w:left w:val="none" w:sz="0" w:space="0" w:color="auto"/>
            <w:bottom w:val="none" w:sz="0" w:space="0" w:color="auto"/>
            <w:right w:val="none" w:sz="0" w:space="0" w:color="auto"/>
          </w:divBdr>
        </w:div>
        <w:div w:id="1921865361">
          <w:marLeft w:val="0"/>
          <w:marRight w:val="0"/>
          <w:marTop w:val="480"/>
          <w:marBottom w:val="480"/>
          <w:divBdr>
            <w:top w:val="none" w:sz="0" w:space="0" w:color="auto"/>
            <w:left w:val="none" w:sz="0" w:space="0" w:color="auto"/>
            <w:bottom w:val="none" w:sz="0" w:space="0" w:color="auto"/>
            <w:right w:val="none" w:sz="0" w:space="0" w:color="auto"/>
          </w:divBdr>
        </w:div>
        <w:div w:id="389041402">
          <w:marLeft w:val="3312"/>
          <w:marRight w:val="0"/>
          <w:marTop w:val="0"/>
          <w:marBottom w:val="0"/>
          <w:divBdr>
            <w:top w:val="none" w:sz="0" w:space="0" w:color="auto"/>
            <w:left w:val="none" w:sz="0" w:space="0" w:color="auto"/>
            <w:bottom w:val="none" w:sz="0" w:space="0" w:color="auto"/>
            <w:right w:val="none" w:sz="0" w:space="0" w:color="auto"/>
          </w:divBdr>
        </w:div>
        <w:div w:id="894661513">
          <w:marLeft w:val="3312"/>
          <w:marRight w:val="0"/>
          <w:marTop w:val="0"/>
          <w:marBottom w:val="0"/>
          <w:divBdr>
            <w:top w:val="none" w:sz="0" w:space="0" w:color="auto"/>
            <w:left w:val="none" w:sz="0" w:space="0" w:color="auto"/>
            <w:bottom w:val="none" w:sz="0" w:space="0" w:color="auto"/>
            <w:right w:val="none" w:sz="0" w:space="0" w:color="auto"/>
          </w:divBdr>
        </w:div>
        <w:div w:id="203298917">
          <w:marLeft w:val="0"/>
          <w:marRight w:val="0"/>
          <w:marTop w:val="480"/>
          <w:marBottom w:val="480"/>
          <w:divBdr>
            <w:top w:val="none" w:sz="0" w:space="0" w:color="auto"/>
            <w:left w:val="none" w:sz="0" w:space="0" w:color="auto"/>
            <w:bottom w:val="none" w:sz="0" w:space="0" w:color="auto"/>
            <w:right w:val="none" w:sz="0" w:space="0" w:color="auto"/>
          </w:divBdr>
        </w:div>
        <w:div w:id="1862432699">
          <w:marLeft w:val="3312"/>
          <w:marRight w:val="0"/>
          <w:marTop w:val="0"/>
          <w:marBottom w:val="0"/>
          <w:divBdr>
            <w:top w:val="none" w:sz="0" w:space="0" w:color="auto"/>
            <w:left w:val="none" w:sz="0" w:space="0" w:color="auto"/>
            <w:bottom w:val="none" w:sz="0" w:space="0" w:color="auto"/>
            <w:right w:val="none" w:sz="0" w:space="0" w:color="auto"/>
          </w:divBdr>
        </w:div>
        <w:div w:id="193666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75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7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22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207985">
          <w:marLeft w:val="3312"/>
          <w:marRight w:val="0"/>
          <w:marTop w:val="0"/>
          <w:marBottom w:val="0"/>
          <w:divBdr>
            <w:top w:val="none" w:sz="0" w:space="0" w:color="auto"/>
            <w:left w:val="none" w:sz="0" w:space="0" w:color="auto"/>
            <w:bottom w:val="none" w:sz="0" w:space="0" w:color="auto"/>
            <w:right w:val="none" w:sz="0" w:space="0" w:color="auto"/>
          </w:divBdr>
        </w:div>
        <w:div w:id="56120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50310750">
          <w:marLeft w:val="3312"/>
          <w:marRight w:val="0"/>
          <w:marTop w:val="0"/>
          <w:marBottom w:val="0"/>
          <w:divBdr>
            <w:top w:val="none" w:sz="0" w:space="0" w:color="auto"/>
            <w:left w:val="none" w:sz="0" w:space="0" w:color="auto"/>
            <w:bottom w:val="none" w:sz="0" w:space="0" w:color="auto"/>
            <w:right w:val="none" w:sz="0" w:space="0" w:color="auto"/>
          </w:divBdr>
        </w:div>
        <w:div w:id="1900900088">
          <w:marLeft w:val="3312"/>
          <w:marRight w:val="0"/>
          <w:marTop w:val="0"/>
          <w:marBottom w:val="0"/>
          <w:divBdr>
            <w:top w:val="none" w:sz="0" w:space="0" w:color="auto"/>
            <w:left w:val="none" w:sz="0" w:space="0" w:color="auto"/>
            <w:bottom w:val="none" w:sz="0" w:space="0" w:color="auto"/>
            <w:right w:val="none" w:sz="0" w:space="0" w:color="auto"/>
          </w:divBdr>
        </w:div>
        <w:div w:id="1518928817">
          <w:marLeft w:val="3312"/>
          <w:marRight w:val="0"/>
          <w:marTop w:val="0"/>
          <w:marBottom w:val="0"/>
          <w:divBdr>
            <w:top w:val="none" w:sz="0" w:space="0" w:color="auto"/>
            <w:left w:val="none" w:sz="0" w:space="0" w:color="auto"/>
            <w:bottom w:val="none" w:sz="0" w:space="0" w:color="auto"/>
            <w:right w:val="none" w:sz="0" w:space="0" w:color="auto"/>
          </w:divBdr>
        </w:div>
        <w:div w:id="884945872">
          <w:marLeft w:val="3312"/>
          <w:marRight w:val="0"/>
          <w:marTop w:val="0"/>
          <w:marBottom w:val="0"/>
          <w:divBdr>
            <w:top w:val="none" w:sz="0" w:space="0" w:color="auto"/>
            <w:left w:val="none" w:sz="0" w:space="0" w:color="auto"/>
            <w:bottom w:val="none" w:sz="0" w:space="0" w:color="auto"/>
            <w:right w:val="none" w:sz="0" w:space="0" w:color="auto"/>
          </w:divBdr>
        </w:div>
        <w:div w:id="1540121990">
          <w:marLeft w:val="3312"/>
          <w:marRight w:val="0"/>
          <w:marTop w:val="0"/>
          <w:marBottom w:val="0"/>
          <w:divBdr>
            <w:top w:val="none" w:sz="0" w:space="0" w:color="auto"/>
            <w:left w:val="none" w:sz="0" w:space="0" w:color="auto"/>
            <w:bottom w:val="none" w:sz="0" w:space="0" w:color="auto"/>
            <w:right w:val="none" w:sz="0" w:space="0" w:color="auto"/>
          </w:divBdr>
        </w:div>
        <w:div w:id="1647202984">
          <w:marLeft w:val="3312"/>
          <w:marRight w:val="0"/>
          <w:marTop w:val="0"/>
          <w:marBottom w:val="0"/>
          <w:divBdr>
            <w:top w:val="none" w:sz="0" w:space="0" w:color="auto"/>
            <w:left w:val="none" w:sz="0" w:space="0" w:color="auto"/>
            <w:bottom w:val="none" w:sz="0" w:space="0" w:color="auto"/>
            <w:right w:val="none" w:sz="0" w:space="0" w:color="auto"/>
          </w:divBdr>
        </w:div>
        <w:div w:id="196436283">
          <w:marLeft w:val="3312"/>
          <w:marRight w:val="0"/>
          <w:marTop w:val="0"/>
          <w:marBottom w:val="0"/>
          <w:divBdr>
            <w:top w:val="none" w:sz="0" w:space="0" w:color="auto"/>
            <w:left w:val="none" w:sz="0" w:space="0" w:color="auto"/>
            <w:bottom w:val="none" w:sz="0" w:space="0" w:color="auto"/>
            <w:right w:val="none" w:sz="0" w:space="0" w:color="auto"/>
          </w:divBdr>
        </w:div>
        <w:div w:id="1143084528">
          <w:marLeft w:val="3312"/>
          <w:marRight w:val="0"/>
          <w:marTop w:val="0"/>
          <w:marBottom w:val="0"/>
          <w:divBdr>
            <w:top w:val="none" w:sz="0" w:space="0" w:color="auto"/>
            <w:left w:val="none" w:sz="0" w:space="0" w:color="auto"/>
            <w:bottom w:val="none" w:sz="0" w:space="0" w:color="auto"/>
            <w:right w:val="none" w:sz="0" w:space="0" w:color="auto"/>
          </w:divBdr>
        </w:div>
        <w:div w:id="559093513">
          <w:marLeft w:val="3312"/>
          <w:marRight w:val="0"/>
          <w:marTop w:val="0"/>
          <w:marBottom w:val="0"/>
          <w:divBdr>
            <w:top w:val="none" w:sz="0" w:space="0" w:color="auto"/>
            <w:left w:val="none" w:sz="0" w:space="0" w:color="auto"/>
            <w:bottom w:val="none" w:sz="0" w:space="0" w:color="auto"/>
            <w:right w:val="none" w:sz="0" w:space="0" w:color="auto"/>
          </w:divBdr>
        </w:div>
        <w:div w:id="1160269730">
          <w:marLeft w:val="960"/>
          <w:marRight w:val="0"/>
          <w:marTop w:val="240"/>
          <w:marBottom w:val="240"/>
          <w:divBdr>
            <w:top w:val="none" w:sz="0" w:space="0" w:color="auto"/>
            <w:left w:val="none" w:sz="0" w:space="0" w:color="auto"/>
            <w:bottom w:val="none" w:sz="0" w:space="0" w:color="auto"/>
            <w:right w:val="none" w:sz="0" w:space="0" w:color="auto"/>
          </w:divBdr>
        </w:div>
        <w:div w:id="42195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215655">
          <w:blockQuote w:val="1"/>
          <w:marLeft w:val="720"/>
          <w:marRight w:val="720"/>
          <w:marTop w:val="100"/>
          <w:marBottom w:val="100"/>
          <w:divBdr>
            <w:top w:val="none" w:sz="0" w:space="0" w:color="auto"/>
            <w:left w:val="none" w:sz="0" w:space="0" w:color="auto"/>
            <w:bottom w:val="none" w:sz="0" w:space="0" w:color="auto"/>
            <w:right w:val="none" w:sz="0" w:space="0" w:color="auto"/>
          </w:divBdr>
        </w:div>
        <w:div w:id="430200822">
          <w:marLeft w:val="0"/>
          <w:marRight w:val="0"/>
          <w:marTop w:val="480"/>
          <w:marBottom w:val="480"/>
          <w:divBdr>
            <w:top w:val="none" w:sz="0" w:space="0" w:color="auto"/>
            <w:left w:val="none" w:sz="0" w:space="0" w:color="auto"/>
            <w:bottom w:val="none" w:sz="0" w:space="0" w:color="auto"/>
            <w:right w:val="none" w:sz="0" w:space="0" w:color="auto"/>
          </w:divBdr>
        </w:div>
        <w:div w:id="47113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372728499">
          <w:marLeft w:val="0"/>
          <w:marRight w:val="0"/>
          <w:marTop w:val="480"/>
          <w:marBottom w:val="480"/>
          <w:divBdr>
            <w:top w:val="none" w:sz="0" w:space="0" w:color="auto"/>
            <w:left w:val="none" w:sz="0" w:space="0" w:color="auto"/>
            <w:bottom w:val="none" w:sz="0" w:space="0" w:color="auto"/>
            <w:right w:val="none" w:sz="0" w:space="0" w:color="auto"/>
          </w:divBdr>
        </w:div>
        <w:div w:id="583759950">
          <w:marLeft w:val="3312"/>
          <w:marRight w:val="0"/>
          <w:marTop w:val="0"/>
          <w:marBottom w:val="0"/>
          <w:divBdr>
            <w:top w:val="none" w:sz="0" w:space="0" w:color="auto"/>
            <w:left w:val="none" w:sz="0" w:space="0" w:color="auto"/>
            <w:bottom w:val="none" w:sz="0" w:space="0" w:color="auto"/>
            <w:right w:val="none" w:sz="0" w:space="0" w:color="auto"/>
          </w:divBdr>
        </w:div>
        <w:div w:id="6580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62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1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765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325933">
              <w:marLeft w:val="0"/>
              <w:marRight w:val="0"/>
              <w:marTop w:val="0"/>
              <w:marBottom w:val="0"/>
              <w:divBdr>
                <w:top w:val="none" w:sz="0" w:space="0" w:color="auto"/>
                <w:left w:val="none" w:sz="0" w:space="0" w:color="auto"/>
                <w:bottom w:val="none" w:sz="0" w:space="0" w:color="auto"/>
                <w:right w:val="none" w:sz="0" w:space="0" w:color="auto"/>
              </w:divBdr>
            </w:div>
          </w:divsChild>
        </w:div>
        <w:div w:id="183082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874998122">
          <w:marLeft w:val="3312"/>
          <w:marRight w:val="0"/>
          <w:marTop w:val="0"/>
          <w:marBottom w:val="0"/>
          <w:divBdr>
            <w:top w:val="none" w:sz="0" w:space="0" w:color="auto"/>
            <w:left w:val="none" w:sz="0" w:space="0" w:color="auto"/>
            <w:bottom w:val="none" w:sz="0" w:space="0" w:color="auto"/>
            <w:right w:val="none" w:sz="0" w:space="0" w:color="auto"/>
          </w:divBdr>
        </w:div>
        <w:div w:id="822623616">
          <w:marLeft w:val="3312"/>
          <w:marRight w:val="0"/>
          <w:marTop w:val="0"/>
          <w:marBottom w:val="0"/>
          <w:divBdr>
            <w:top w:val="none" w:sz="0" w:space="0" w:color="auto"/>
            <w:left w:val="none" w:sz="0" w:space="0" w:color="auto"/>
            <w:bottom w:val="none" w:sz="0" w:space="0" w:color="auto"/>
            <w:right w:val="none" w:sz="0" w:space="0" w:color="auto"/>
          </w:divBdr>
        </w:div>
        <w:div w:id="1919317288">
          <w:marLeft w:val="3312"/>
          <w:marRight w:val="0"/>
          <w:marTop w:val="0"/>
          <w:marBottom w:val="0"/>
          <w:divBdr>
            <w:top w:val="none" w:sz="0" w:space="0" w:color="auto"/>
            <w:left w:val="none" w:sz="0" w:space="0" w:color="auto"/>
            <w:bottom w:val="none" w:sz="0" w:space="0" w:color="auto"/>
            <w:right w:val="none" w:sz="0" w:space="0" w:color="auto"/>
          </w:divBdr>
        </w:div>
        <w:div w:id="876967192">
          <w:marLeft w:val="3312"/>
          <w:marRight w:val="0"/>
          <w:marTop w:val="0"/>
          <w:marBottom w:val="0"/>
          <w:divBdr>
            <w:top w:val="none" w:sz="0" w:space="0" w:color="auto"/>
            <w:left w:val="none" w:sz="0" w:space="0" w:color="auto"/>
            <w:bottom w:val="none" w:sz="0" w:space="0" w:color="auto"/>
            <w:right w:val="none" w:sz="0" w:space="0" w:color="auto"/>
          </w:divBdr>
        </w:div>
        <w:div w:id="933127102">
          <w:marLeft w:val="960"/>
          <w:marRight w:val="0"/>
          <w:marTop w:val="240"/>
          <w:marBottom w:val="240"/>
          <w:divBdr>
            <w:top w:val="none" w:sz="0" w:space="0" w:color="auto"/>
            <w:left w:val="none" w:sz="0" w:space="0" w:color="auto"/>
            <w:bottom w:val="none" w:sz="0" w:space="0" w:color="auto"/>
            <w:right w:val="none" w:sz="0" w:space="0" w:color="auto"/>
          </w:divBdr>
        </w:div>
        <w:div w:id="208303693">
          <w:marLeft w:val="960"/>
          <w:marRight w:val="0"/>
          <w:marTop w:val="240"/>
          <w:marBottom w:val="240"/>
          <w:divBdr>
            <w:top w:val="none" w:sz="0" w:space="0" w:color="auto"/>
            <w:left w:val="none" w:sz="0" w:space="0" w:color="auto"/>
            <w:bottom w:val="none" w:sz="0" w:space="0" w:color="auto"/>
            <w:right w:val="none" w:sz="0" w:space="0" w:color="auto"/>
          </w:divBdr>
        </w:div>
        <w:div w:id="4599807">
          <w:marLeft w:val="0"/>
          <w:marRight w:val="0"/>
          <w:marTop w:val="480"/>
          <w:marBottom w:val="480"/>
          <w:divBdr>
            <w:top w:val="none" w:sz="0" w:space="0" w:color="auto"/>
            <w:left w:val="none" w:sz="0" w:space="0" w:color="auto"/>
            <w:bottom w:val="none" w:sz="0" w:space="0" w:color="auto"/>
            <w:right w:val="none" w:sz="0" w:space="0" w:color="auto"/>
          </w:divBdr>
        </w:div>
        <w:div w:id="1708874182">
          <w:marLeft w:val="3312"/>
          <w:marRight w:val="0"/>
          <w:marTop w:val="0"/>
          <w:marBottom w:val="0"/>
          <w:divBdr>
            <w:top w:val="none" w:sz="0" w:space="0" w:color="auto"/>
            <w:left w:val="none" w:sz="0" w:space="0" w:color="auto"/>
            <w:bottom w:val="none" w:sz="0" w:space="0" w:color="auto"/>
            <w:right w:val="none" w:sz="0" w:space="0" w:color="auto"/>
          </w:divBdr>
        </w:div>
        <w:div w:id="478813635">
          <w:marLeft w:val="3312"/>
          <w:marRight w:val="0"/>
          <w:marTop w:val="0"/>
          <w:marBottom w:val="0"/>
          <w:divBdr>
            <w:top w:val="none" w:sz="0" w:space="0" w:color="auto"/>
            <w:left w:val="none" w:sz="0" w:space="0" w:color="auto"/>
            <w:bottom w:val="none" w:sz="0" w:space="0" w:color="auto"/>
            <w:right w:val="none" w:sz="0" w:space="0" w:color="auto"/>
          </w:divBdr>
        </w:div>
        <w:div w:id="1458601946">
          <w:marLeft w:val="3312"/>
          <w:marRight w:val="0"/>
          <w:marTop w:val="0"/>
          <w:marBottom w:val="0"/>
          <w:divBdr>
            <w:top w:val="none" w:sz="0" w:space="0" w:color="auto"/>
            <w:left w:val="none" w:sz="0" w:space="0" w:color="auto"/>
            <w:bottom w:val="none" w:sz="0" w:space="0" w:color="auto"/>
            <w:right w:val="none" w:sz="0" w:space="0" w:color="auto"/>
          </w:divBdr>
        </w:div>
        <w:div w:id="2095544233">
          <w:marLeft w:val="3312"/>
          <w:marRight w:val="0"/>
          <w:marTop w:val="0"/>
          <w:marBottom w:val="0"/>
          <w:divBdr>
            <w:top w:val="none" w:sz="0" w:space="0" w:color="auto"/>
            <w:left w:val="none" w:sz="0" w:space="0" w:color="auto"/>
            <w:bottom w:val="none" w:sz="0" w:space="0" w:color="auto"/>
            <w:right w:val="none" w:sz="0" w:space="0" w:color="auto"/>
          </w:divBdr>
        </w:div>
        <w:div w:id="1016272191">
          <w:marLeft w:val="3312"/>
          <w:marRight w:val="0"/>
          <w:marTop w:val="0"/>
          <w:marBottom w:val="0"/>
          <w:divBdr>
            <w:top w:val="none" w:sz="0" w:space="0" w:color="auto"/>
            <w:left w:val="none" w:sz="0" w:space="0" w:color="auto"/>
            <w:bottom w:val="none" w:sz="0" w:space="0" w:color="auto"/>
            <w:right w:val="none" w:sz="0" w:space="0" w:color="auto"/>
          </w:divBdr>
        </w:div>
        <w:div w:id="540750370">
          <w:marLeft w:val="3312"/>
          <w:marRight w:val="0"/>
          <w:marTop w:val="0"/>
          <w:marBottom w:val="0"/>
          <w:divBdr>
            <w:top w:val="none" w:sz="0" w:space="0" w:color="auto"/>
            <w:left w:val="none" w:sz="0" w:space="0" w:color="auto"/>
            <w:bottom w:val="none" w:sz="0" w:space="0" w:color="auto"/>
            <w:right w:val="none" w:sz="0" w:space="0" w:color="auto"/>
          </w:divBdr>
        </w:div>
        <w:div w:id="1552032865">
          <w:marLeft w:val="3312"/>
          <w:marRight w:val="0"/>
          <w:marTop w:val="0"/>
          <w:marBottom w:val="0"/>
          <w:divBdr>
            <w:top w:val="none" w:sz="0" w:space="0" w:color="auto"/>
            <w:left w:val="none" w:sz="0" w:space="0" w:color="auto"/>
            <w:bottom w:val="none" w:sz="0" w:space="0" w:color="auto"/>
            <w:right w:val="none" w:sz="0" w:space="0" w:color="auto"/>
          </w:divBdr>
        </w:div>
        <w:div w:id="1077247703">
          <w:marLeft w:val="3312"/>
          <w:marRight w:val="0"/>
          <w:marTop w:val="0"/>
          <w:marBottom w:val="0"/>
          <w:divBdr>
            <w:top w:val="none" w:sz="0" w:space="0" w:color="auto"/>
            <w:left w:val="none" w:sz="0" w:space="0" w:color="auto"/>
            <w:bottom w:val="none" w:sz="0" w:space="0" w:color="auto"/>
            <w:right w:val="none" w:sz="0" w:space="0" w:color="auto"/>
          </w:divBdr>
        </w:div>
        <w:div w:id="661273729">
          <w:marLeft w:val="3312"/>
          <w:marRight w:val="0"/>
          <w:marTop w:val="0"/>
          <w:marBottom w:val="0"/>
          <w:divBdr>
            <w:top w:val="none" w:sz="0" w:space="0" w:color="auto"/>
            <w:left w:val="none" w:sz="0" w:space="0" w:color="auto"/>
            <w:bottom w:val="none" w:sz="0" w:space="0" w:color="auto"/>
            <w:right w:val="none" w:sz="0" w:space="0" w:color="auto"/>
          </w:divBdr>
        </w:div>
        <w:div w:id="113876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5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986551">
          <w:marLeft w:val="1200"/>
          <w:marRight w:val="1200"/>
          <w:marTop w:val="240"/>
          <w:marBottom w:val="240"/>
          <w:divBdr>
            <w:top w:val="none" w:sz="0" w:space="0" w:color="auto"/>
            <w:left w:val="none" w:sz="0" w:space="0" w:color="auto"/>
            <w:bottom w:val="none" w:sz="0" w:space="0" w:color="auto"/>
            <w:right w:val="none" w:sz="0" w:space="0" w:color="auto"/>
          </w:divBdr>
        </w:div>
        <w:div w:id="100952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97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1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5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96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34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64721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422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95578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67628">
          <w:marLeft w:val="1200"/>
          <w:marRight w:val="1200"/>
          <w:marTop w:val="240"/>
          <w:marBottom w:val="240"/>
          <w:divBdr>
            <w:top w:val="none" w:sz="0" w:space="0" w:color="auto"/>
            <w:left w:val="none" w:sz="0" w:space="0" w:color="auto"/>
            <w:bottom w:val="none" w:sz="0" w:space="0" w:color="auto"/>
            <w:right w:val="none" w:sz="0" w:space="0" w:color="auto"/>
          </w:divBdr>
        </w:div>
        <w:div w:id="43995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808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278998">
          <w:marLeft w:val="1200"/>
          <w:marRight w:val="1200"/>
          <w:marTop w:val="240"/>
          <w:marBottom w:val="240"/>
          <w:divBdr>
            <w:top w:val="none" w:sz="0" w:space="0" w:color="auto"/>
            <w:left w:val="none" w:sz="0" w:space="0" w:color="auto"/>
            <w:bottom w:val="none" w:sz="0" w:space="0" w:color="auto"/>
            <w:right w:val="none" w:sz="0" w:space="0" w:color="auto"/>
          </w:divBdr>
        </w:div>
        <w:div w:id="56468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69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094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518147">
              <w:marLeft w:val="0"/>
              <w:marRight w:val="0"/>
              <w:marTop w:val="0"/>
              <w:marBottom w:val="0"/>
              <w:divBdr>
                <w:top w:val="none" w:sz="0" w:space="0" w:color="auto"/>
                <w:left w:val="none" w:sz="0" w:space="0" w:color="auto"/>
                <w:bottom w:val="none" w:sz="0" w:space="0" w:color="auto"/>
                <w:right w:val="none" w:sz="0" w:space="0" w:color="auto"/>
              </w:divBdr>
            </w:div>
            <w:div w:id="642465612">
              <w:marLeft w:val="0"/>
              <w:marRight w:val="0"/>
              <w:marTop w:val="0"/>
              <w:marBottom w:val="0"/>
              <w:divBdr>
                <w:top w:val="none" w:sz="0" w:space="0" w:color="auto"/>
                <w:left w:val="none" w:sz="0" w:space="0" w:color="auto"/>
                <w:bottom w:val="none" w:sz="0" w:space="0" w:color="auto"/>
                <w:right w:val="none" w:sz="0" w:space="0" w:color="auto"/>
              </w:divBdr>
            </w:div>
          </w:divsChild>
        </w:div>
        <w:div w:id="1523547210">
          <w:marLeft w:val="3312"/>
          <w:marRight w:val="0"/>
          <w:marTop w:val="0"/>
          <w:marBottom w:val="0"/>
          <w:divBdr>
            <w:top w:val="none" w:sz="0" w:space="0" w:color="auto"/>
            <w:left w:val="none" w:sz="0" w:space="0" w:color="auto"/>
            <w:bottom w:val="none" w:sz="0" w:space="0" w:color="auto"/>
            <w:right w:val="none" w:sz="0" w:space="0" w:color="auto"/>
          </w:divBdr>
        </w:div>
        <w:div w:id="1281064366">
          <w:marLeft w:val="3312"/>
          <w:marRight w:val="0"/>
          <w:marTop w:val="0"/>
          <w:marBottom w:val="0"/>
          <w:divBdr>
            <w:top w:val="none" w:sz="0" w:space="0" w:color="auto"/>
            <w:left w:val="none" w:sz="0" w:space="0" w:color="auto"/>
            <w:bottom w:val="none" w:sz="0" w:space="0" w:color="auto"/>
            <w:right w:val="none" w:sz="0" w:space="0" w:color="auto"/>
          </w:divBdr>
        </w:div>
        <w:div w:id="96176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54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23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97915">
          <w:marLeft w:val="3312"/>
          <w:marRight w:val="0"/>
          <w:marTop w:val="0"/>
          <w:marBottom w:val="0"/>
          <w:divBdr>
            <w:top w:val="none" w:sz="0" w:space="0" w:color="auto"/>
            <w:left w:val="none" w:sz="0" w:space="0" w:color="auto"/>
            <w:bottom w:val="none" w:sz="0" w:space="0" w:color="auto"/>
            <w:right w:val="none" w:sz="0" w:space="0" w:color="auto"/>
          </w:divBdr>
        </w:div>
        <w:div w:id="1900021389">
          <w:marLeft w:val="3312"/>
          <w:marRight w:val="0"/>
          <w:marTop w:val="0"/>
          <w:marBottom w:val="0"/>
          <w:divBdr>
            <w:top w:val="none" w:sz="0" w:space="0" w:color="auto"/>
            <w:left w:val="none" w:sz="0" w:space="0" w:color="auto"/>
            <w:bottom w:val="none" w:sz="0" w:space="0" w:color="auto"/>
            <w:right w:val="none" w:sz="0" w:space="0" w:color="auto"/>
          </w:divBdr>
        </w:div>
        <w:div w:id="15156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496987">
          <w:marLeft w:val="3312"/>
          <w:marRight w:val="0"/>
          <w:marTop w:val="0"/>
          <w:marBottom w:val="0"/>
          <w:divBdr>
            <w:top w:val="none" w:sz="0" w:space="0" w:color="auto"/>
            <w:left w:val="none" w:sz="0" w:space="0" w:color="auto"/>
            <w:bottom w:val="none" w:sz="0" w:space="0" w:color="auto"/>
            <w:right w:val="none" w:sz="0" w:space="0" w:color="auto"/>
          </w:divBdr>
        </w:div>
        <w:div w:id="1885095050">
          <w:marLeft w:val="3312"/>
          <w:marRight w:val="0"/>
          <w:marTop w:val="0"/>
          <w:marBottom w:val="0"/>
          <w:divBdr>
            <w:top w:val="none" w:sz="0" w:space="0" w:color="auto"/>
            <w:left w:val="none" w:sz="0" w:space="0" w:color="auto"/>
            <w:bottom w:val="none" w:sz="0" w:space="0" w:color="auto"/>
            <w:right w:val="none" w:sz="0" w:space="0" w:color="auto"/>
          </w:divBdr>
        </w:div>
        <w:div w:id="588006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1711679">
              <w:marLeft w:val="0"/>
              <w:marRight w:val="0"/>
              <w:marTop w:val="0"/>
              <w:marBottom w:val="0"/>
              <w:divBdr>
                <w:top w:val="none" w:sz="0" w:space="0" w:color="auto"/>
                <w:left w:val="none" w:sz="0" w:space="0" w:color="auto"/>
                <w:bottom w:val="none" w:sz="0" w:space="0" w:color="auto"/>
                <w:right w:val="none" w:sz="0" w:space="0" w:color="auto"/>
              </w:divBdr>
            </w:div>
            <w:div w:id="1889681884">
              <w:marLeft w:val="0"/>
              <w:marRight w:val="0"/>
              <w:marTop w:val="0"/>
              <w:marBottom w:val="0"/>
              <w:divBdr>
                <w:top w:val="none" w:sz="0" w:space="0" w:color="auto"/>
                <w:left w:val="none" w:sz="0" w:space="0" w:color="auto"/>
                <w:bottom w:val="none" w:sz="0" w:space="0" w:color="auto"/>
                <w:right w:val="none" w:sz="0" w:space="0" w:color="auto"/>
              </w:divBdr>
            </w:div>
          </w:divsChild>
        </w:div>
        <w:div w:id="1803425514">
          <w:marLeft w:val="3312"/>
          <w:marRight w:val="0"/>
          <w:marTop w:val="0"/>
          <w:marBottom w:val="0"/>
          <w:divBdr>
            <w:top w:val="none" w:sz="0" w:space="0" w:color="auto"/>
            <w:left w:val="none" w:sz="0" w:space="0" w:color="auto"/>
            <w:bottom w:val="none" w:sz="0" w:space="0" w:color="auto"/>
            <w:right w:val="none" w:sz="0" w:space="0" w:color="auto"/>
          </w:divBdr>
        </w:div>
        <w:div w:id="715814560">
          <w:marLeft w:val="3312"/>
          <w:marRight w:val="0"/>
          <w:marTop w:val="0"/>
          <w:marBottom w:val="0"/>
          <w:divBdr>
            <w:top w:val="none" w:sz="0" w:space="0" w:color="auto"/>
            <w:left w:val="none" w:sz="0" w:space="0" w:color="auto"/>
            <w:bottom w:val="none" w:sz="0" w:space="0" w:color="auto"/>
            <w:right w:val="none" w:sz="0" w:space="0" w:color="auto"/>
          </w:divBdr>
        </w:div>
        <w:div w:id="2030177403">
          <w:marLeft w:val="3312"/>
          <w:marRight w:val="0"/>
          <w:marTop w:val="0"/>
          <w:marBottom w:val="0"/>
          <w:divBdr>
            <w:top w:val="none" w:sz="0" w:space="0" w:color="auto"/>
            <w:left w:val="none" w:sz="0" w:space="0" w:color="auto"/>
            <w:bottom w:val="none" w:sz="0" w:space="0" w:color="auto"/>
            <w:right w:val="none" w:sz="0" w:space="0" w:color="auto"/>
          </w:divBdr>
        </w:div>
        <w:div w:id="1581938760">
          <w:marLeft w:val="3312"/>
          <w:marRight w:val="0"/>
          <w:marTop w:val="0"/>
          <w:marBottom w:val="0"/>
          <w:divBdr>
            <w:top w:val="none" w:sz="0" w:space="0" w:color="auto"/>
            <w:left w:val="none" w:sz="0" w:space="0" w:color="auto"/>
            <w:bottom w:val="none" w:sz="0" w:space="0" w:color="auto"/>
            <w:right w:val="none" w:sz="0" w:space="0" w:color="auto"/>
          </w:divBdr>
        </w:div>
        <w:div w:id="52656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272874">
          <w:marLeft w:val="3312"/>
          <w:marRight w:val="0"/>
          <w:marTop w:val="0"/>
          <w:marBottom w:val="0"/>
          <w:divBdr>
            <w:top w:val="none" w:sz="0" w:space="0" w:color="auto"/>
            <w:left w:val="none" w:sz="0" w:space="0" w:color="auto"/>
            <w:bottom w:val="none" w:sz="0" w:space="0" w:color="auto"/>
            <w:right w:val="none" w:sz="0" w:space="0" w:color="auto"/>
          </w:divBdr>
        </w:div>
        <w:div w:id="28335744">
          <w:marLeft w:val="3312"/>
          <w:marRight w:val="0"/>
          <w:marTop w:val="0"/>
          <w:marBottom w:val="0"/>
          <w:divBdr>
            <w:top w:val="none" w:sz="0" w:space="0" w:color="auto"/>
            <w:left w:val="none" w:sz="0" w:space="0" w:color="auto"/>
            <w:bottom w:val="none" w:sz="0" w:space="0" w:color="auto"/>
            <w:right w:val="none" w:sz="0" w:space="0" w:color="auto"/>
          </w:divBdr>
        </w:div>
        <w:div w:id="1907185995">
          <w:marLeft w:val="3312"/>
          <w:marRight w:val="0"/>
          <w:marTop w:val="0"/>
          <w:marBottom w:val="0"/>
          <w:divBdr>
            <w:top w:val="none" w:sz="0" w:space="0" w:color="auto"/>
            <w:left w:val="none" w:sz="0" w:space="0" w:color="auto"/>
            <w:bottom w:val="none" w:sz="0" w:space="0" w:color="auto"/>
            <w:right w:val="none" w:sz="0" w:space="0" w:color="auto"/>
          </w:divBdr>
        </w:div>
        <w:div w:id="637145314">
          <w:marLeft w:val="3312"/>
          <w:marRight w:val="0"/>
          <w:marTop w:val="0"/>
          <w:marBottom w:val="0"/>
          <w:divBdr>
            <w:top w:val="none" w:sz="0" w:space="0" w:color="auto"/>
            <w:left w:val="none" w:sz="0" w:space="0" w:color="auto"/>
            <w:bottom w:val="none" w:sz="0" w:space="0" w:color="auto"/>
            <w:right w:val="none" w:sz="0" w:space="0" w:color="auto"/>
          </w:divBdr>
        </w:div>
        <w:div w:id="904027894">
          <w:marLeft w:val="3312"/>
          <w:marRight w:val="0"/>
          <w:marTop w:val="0"/>
          <w:marBottom w:val="0"/>
          <w:divBdr>
            <w:top w:val="none" w:sz="0" w:space="0" w:color="auto"/>
            <w:left w:val="none" w:sz="0" w:space="0" w:color="auto"/>
            <w:bottom w:val="none" w:sz="0" w:space="0" w:color="auto"/>
            <w:right w:val="none" w:sz="0" w:space="0" w:color="auto"/>
          </w:divBdr>
        </w:div>
        <w:div w:id="537163154">
          <w:marLeft w:val="3312"/>
          <w:marRight w:val="0"/>
          <w:marTop w:val="0"/>
          <w:marBottom w:val="0"/>
          <w:divBdr>
            <w:top w:val="none" w:sz="0" w:space="0" w:color="auto"/>
            <w:left w:val="none" w:sz="0" w:space="0" w:color="auto"/>
            <w:bottom w:val="none" w:sz="0" w:space="0" w:color="auto"/>
            <w:right w:val="none" w:sz="0" w:space="0" w:color="auto"/>
          </w:divBdr>
        </w:div>
        <w:div w:id="397173393">
          <w:marLeft w:val="3312"/>
          <w:marRight w:val="0"/>
          <w:marTop w:val="0"/>
          <w:marBottom w:val="0"/>
          <w:divBdr>
            <w:top w:val="none" w:sz="0" w:space="0" w:color="auto"/>
            <w:left w:val="none" w:sz="0" w:space="0" w:color="auto"/>
            <w:bottom w:val="none" w:sz="0" w:space="0" w:color="auto"/>
            <w:right w:val="none" w:sz="0" w:space="0" w:color="auto"/>
          </w:divBdr>
        </w:div>
        <w:div w:id="391853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161888">
              <w:marLeft w:val="0"/>
              <w:marRight w:val="0"/>
              <w:marTop w:val="240"/>
              <w:marBottom w:val="240"/>
              <w:divBdr>
                <w:top w:val="none" w:sz="0" w:space="0" w:color="auto"/>
                <w:left w:val="none" w:sz="0" w:space="0" w:color="auto"/>
                <w:bottom w:val="none" w:sz="0" w:space="0" w:color="auto"/>
                <w:right w:val="none" w:sz="0" w:space="0" w:color="auto"/>
              </w:divBdr>
              <w:divsChild>
                <w:div w:id="212160149">
                  <w:marLeft w:val="0"/>
                  <w:marRight w:val="0"/>
                  <w:marTop w:val="0"/>
                  <w:marBottom w:val="0"/>
                  <w:divBdr>
                    <w:top w:val="none" w:sz="0" w:space="0" w:color="auto"/>
                    <w:left w:val="none" w:sz="0" w:space="0" w:color="auto"/>
                    <w:bottom w:val="none" w:sz="0" w:space="0" w:color="auto"/>
                    <w:right w:val="none" w:sz="0" w:space="0" w:color="auto"/>
                  </w:divBdr>
                </w:div>
                <w:div w:id="1233471494">
                  <w:marLeft w:val="0"/>
                  <w:marRight w:val="0"/>
                  <w:marTop w:val="0"/>
                  <w:marBottom w:val="0"/>
                  <w:divBdr>
                    <w:top w:val="none" w:sz="0" w:space="0" w:color="auto"/>
                    <w:left w:val="none" w:sz="0" w:space="0" w:color="auto"/>
                    <w:bottom w:val="none" w:sz="0" w:space="0" w:color="auto"/>
                    <w:right w:val="none" w:sz="0" w:space="0" w:color="auto"/>
                  </w:divBdr>
                </w:div>
                <w:div w:id="410546731">
                  <w:marLeft w:val="0"/>
                  <w:marRight w:val="0"/>
                  <w:marTop w:val="0"/>
                  <w:marBottom w:val="0"/>
                  <w:divBdr>
                    <w:top w:val="none" w:sz="0" w:space="0" w:color="auto"/>
                    <w:left w:val="none" w:sz="0" w:space="0" w:color="auto"/>
                    <w:bottom w:val="none" w:sz="0" w:space="0" w:color="auto"/>
                    <w:right w:val="none" w:sz="0" w:space="0" w:color="auto"/>
                  </w:divBdr>
                </w:div>
              </w:divsChild>
            </w:div>
            <w:div w:id="1624310310">
              <w:marLeft w:val="0"/>
              <w:marRight w:val="0"/>
              <w:marTop w:val="240"/>
              <w:marBottom w:val="240"/>
              <w:divBdr>
                <w:top w:val="none" w:sz="0" w:space="0" w:color="auto"/>
                <w:left w:val="none" w:sz="0" w:space="0" w:color="auto"/>
                <w:bottom w:val="none" w:sz="0" w:space="0" w:color="auto"/>
                <w:right w:val="none" w:sz="0" w:space="0" w:color="auto"/>
              </w:divBdr>
              <w:divsChild>
                <w:div w:id="223416053">
                  <w:marLeft w:val="0"/>
                  <w:marRight w:val="0"/>
                  <w:marTop w:val="0"/>
                  <w:marBottom w:val="0"/>
                  <w:divBdr>
                    <w:top w:val="none" w:sz="0" w:space="0" w:color="auto"/>
                    <w:left w:val="none" w:sz="0" w:space="0" w:color="auto"/>
                    <w:bottom w:val="none" w:sz="0" w:space="0" w:color="auto"/>
                    <w:right w:val="none" w:sz="0" w:space="0" w:color="auto"/>
                  </w:divBdr>
                </w:div>
                <w:div w:id="1650135819">
                  <w:marLeft w:val="0"/>
                  <w:marRight w:val="0"/>
                  <w:marTop w:val="0"/>
                  <w:marBottom w:val="0"/>
                  <w:divBdr>
                    <w:top w:val="none" w:sz="0" w:space="0" w:color="auto"/>
                    <w:left w:val="none" w:sz="0" w:space="0" w:color="auto"/>
                    <w:bottom w:val="none" w:sz="0" w:space="0" w:color="auto"/>
                    <w:right w:val="none" w:sz="0" w:space="0" w:color="auto"/>
                  </w:divBdr>
                </w:div>
                <w:div w:id="632296051">
                  <w:marLeft w:val="0"/>
                  <w:marRight w:val="0"/>
                  <w:marTop w:val="0"/>
                  <w:marBottom w:val="0"/>
                  <w:divBdr>
                    <w:top w:val="none" w:sz="0" w:space="0" w:color="auto"/>
                    <w:left w:val="none" w:sz="0" w:space="0" w:color="auto"/>
                    <w:bottom w:val="none" w:sz="0" w:space="0" w:color="auto"/>
                    <w:right w:val="none" w:sz="0" w:space="0" w:color="auto"/>
                  </w:divBdr>
                </w:div>
                <w:div w:id="1549604121">
                  <w:marLeft w:val="0"/>
                  <w:marRight w:val="0"/>
                  <w:marTop w:val="0"/>
                  <w:marBottom w:val="0"/>
                  <w:divBdr>
                    <w:top w:val="none" w:sz="0" w:space="0" w:color="auto"/>
                    <w:left w:val="none" w:sz="0" w:space="0" w:color="auto"/>
                    <w:bottom w:val="none" w:sz="0" w:space="0" w:color="auto"/>
                    <w:right w:val="none" w:sz="0" w:space="0" w:color="auto"/>
                  </w:divBdr>
                </w:div>
              </w:divsChild>
            </w:div>
            <w:div w:id="572937583">
              <w:marLeft w:val="0"/>
              <w:marRight w:val="0"/>
              <w:marTop w:val="240"/>
              <w:marBottom w:val="240"/>
              <w:divBdr>
                <w:top w:val="none" w:sz="0" w:space="0" w:color="auto"/>
                <w:left w:val="none" w:sz="0" w:space="0" w:color="auto"/>
                <w:bottom w:val="none" w:sz="0" w:space="0" w:color="auto"/>
                <w:right w:val="none" w:sz="0" w:space="0" w:color="auto"/>
              </w:divBdr>
              <w:divsChild>
                <w:div w:id="1780488668">
                  <w:marLeft w:val="0"/>
                  <w:marRight w:val="0"/>
                  <w:marTop w:val="0"/>
                  <w:marBottom w:val="0"/>
                  <w:divBdr>
                    <w:top w:val="none" w:sz="0" w:space="0" w:color="auto"/>
                    <w:left w:val="none" w:sz="0" w:space="0" w:color="auto"/>
                    <w:bottom w:val="none" w:sz="0" w:space="0" w:color="auto"/>
                    <w:right w:val="none" w:sz="0" w:space="0" w:color="auto"/>
                  </w:divBdr>
                </w:div>
                <w:div w:id="571307188">
                  <w:marLeft w:val="0"/>
                  <w:marRight w:val="0"/>
                  <w:marTop w:val="0"/>
                  <w:marBottom w:val="0"/>
                  <w:divBdr>
                    <w:top w:val="none" w:sz="0" w:space="0" w:color="auto"/>
                    <w:left w:val="none" w:sz="0" w:space="0" w:color="auto"/>
                    <w:bottom w:val="none" w:sz="0" w:space="0" w:color="auto"/>
                    <w:right w:val="none" w:sz="0" w:space="0" w:color="auto"/>
                  </w:divBdr>
                </w:div>
                <w:div w:id="1439182382">
                  <w:marLeft w:val="0"/>
                  <w:marRight w:val="0"/>
                  <w:marTop w:val="0"/>
                  <w:marBottom w:val="0"/>
                  <w:divBdr>
                    <w:top w:val="none" w:sz="0" w:space="0" w:color="auto"/>
                    <w:left w:val="none" w:sz="0" w:space="0" w:color="auto"/>
                    <w:bottom w:val="none" w:sz="0" w:space="0" w:color="auto"/>
                    <w:right w:val="none" w:sz="0" w:space="0" w:color="auto"/>
                  </w:divBdr>
                </w:div>
                <w:div w:id="870610981">
                  <w:marLeft w:val="0"/>
                  <w:marRight w:val="0"/>
                  <w:marTop w:val="0"/>
                  <w:marBottom w:val="0"/>
                  <w:divBdr>
                    <w:top w:val="none" w:sz="0" w:space="0" w:color="auto"/>
                    <w:left w:val="none" w:sz="0" w:space="0" w:color="auto"/>
                    <w:bottom w:val="none" w:sz="0" w:space="0" w:color="auto"/>
                    <w:right w:val="none" w:sz="0" w:space="0" w:color="auto"/>
                  </w:divBdr>
                </w:div>
                <w:div w:id="1076128972">
                  <w:marLeft w:val="0"/>
                  <w:marRight w:val="0"/>
                  <w:marTop w:val="0"/>
                  <w:marBottom w:val="0"/>
                  <w:divBdr>
                    <w:top w:val="none" w:sz="0" w:space="0" w:color="auto"/>
                    <w:left w:val="none" w:sz="0" w:space="0" w:color="auto"/>
                    <w:bottom w:val="none" w:sz="0" w:space="0" w:color="auto"/>
                    <w:right w:val="none" w:sz="0" w:space="0" w:color="auto"/>
                  </w:divBdr>
                </w:div>
                <w:div w:id="8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6157096">
              <w:marLeft w:val="0"/>
              <w:marRight w:val="0"/>
              <w:marTop w:val="0"/>
              <w:marBottom w:val="0"/>
              <w:divBdr>
                <w:top w:val="none" w:sz="0" w:space="0" w:color="auto"/>
                <w:left w:val="none" w:sz="0" w:space="0" w:color="auto"/>
                <w:bottom w:val="none" w:sz="0" w:space="0" w:color="auto"/>
                <w:right w:val="none" w:sz="0" w:space="0" w:color="auto"/>
              </w:divBdr>
            </w:div>
            <w:div w:id="937173871">
              <w:marLeft w:val="0"/>
              <w:marRight w:val="0"/>
              <w:marTop w:val="0"/>
              <w:marBottom w:val="0"/>
              <w:divBdr>
                <w:top w:val="none" w:sz="0" w:space="0" w:color="auto"/>
                <w:left w:val="none" w:sz="0" w:space="0" w:color="auto"/>
                <w:bottom w:val="none" w:sz="0" w:space="0" w:color="auto"/>
                <w:right w:val="none" w:sz="0" w:space="0" w:color="auto"/>
              </w:divBdr>
            </w:div>
            <w:div w:id="1499225676">
              <w:marLeft w:val="0"/>
              <w:marRight w:val="0"/>
              <w:marTop w:val="0"/>
              <w:marBottom w:val="0"/>
              <w:divBdr>
                <w:top w:val="none" w:sz="0" w:space="0" w:color="auto"/>
                <w:left w:val="none" w:sz="0" w:space="0" w:color="auto"/>
                <w:bottom w:val="none" w:sz="0" w:space="0" w:color="auto"/>
                <w:right w:val="none" w:sz="0" w:space="0" w:color="auto"/>
              </w:divBdr>
            </w:div>
            <w:div w:id="817571958">
              <w:marLeft w:val="0"/>
              <w:marRight w:val="0"/>
              <w:marTop w:val="0"/>
              <w:marBottom w:val="0"/>
              <w:divBdr>
                <w:top w:val="none" w:sz="0" w:space="0" w:color="auto"/>
                <w:left w:val="none" w:sz="0" w:space="0" w:color="auto"/>
                <w:bottom w:val="none" w:sz="0" w:space="0" w:color="auto"/>
                <w:right w:val="none" w:sz="0" w:space="0" w:color="auto"/>
              </w:divBdr>
            </w:div>
            <w:div w:id="959992030">
              <w:marLeft w:val="0"/>
              <w:marRight w:val="0"/>
              <w:marTop w:val="0"/>
              <w:marBottom w:val="0"/>
              <w:divBdr>
                <w:top w:val="none" w:sz="0" w:space="0" w:color="auto"/>
                <w:left w:val="none" w:sz="0" w:space="0" w:color="auto"/>
                <w:bottom w:val="none" w:sz="0" w:space="0" w:color="auto"/>
                <w:right w:val="none" w:sz="0" w:space="0" w:color="auto"/>
              </w:divBdr>
            </w:div>
            <w:div w:id="1664969642">
              <w:marLeft w:val="0"/>
              <w:marRight w:val="0"/>
              <w:marTop w:val="0"/>
              <w:marBottom w:val="0"/>
              <w:divBdr>
                <w:top w:val="none" w:sz="0" w:space="0" w:color="auto"/>
                <w:left w:val="none" w:sz="0" w:space="0" w:color="auto"/>
                <w:bottom w:val="none" w:sz="0" w:space="0" w:color="auto"/>
                <w:right w:val="none" w:sz="0" w:space="0" w:color="auto"/>
              </w:divBdr>
            </w:div>
            <w:div w:id="283270571">
              <w:marLeft w:val="0"/>
              <w:marRight w:val="0"/>
              <w:marTop w:val="0"/>
              <w:marBottom w:val="0"/>
              <w:divBdr>
                <w:top w:val="none" w:sz="0" w:space="0" w:color="auto"/>
                <w:left w:val="none" w:sz="0" w:space="0" w:color="auto"/>
                <w:bottom w:val="none" w:sz="0" w:space="0" w:color="auto"/>
                <w:right w:val="none" w:sz="0" w:space="0" w:color="auto"/>
              </w:divBdr>
            </w:div>
          </w:divsChild>
        </w:div>
        <w:div w:id="962462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905007">
              <w:marLeft w:val="0"/>
              <w:marRight w:val="0"/>
              <w:marTop w:val="0"/>
              <w:marBottom w:val="0"/>
              <w:divBdr>
                <w:top w:val="none" w:sz="0" w:space="0" w:color="auto"/>
                <w:left w:val="none" w:sz="0" w:space="0" w:color="auto"/>
                <w:bottom w:val="none" w:sz="0" w:space="0" w:color="auto"/>
                <w:right w:val="none" w:sz="0" w:space="0" w:color="auto"/>
              </w:divBdr>
            </w:div>
            <w:div w:id="100801380">
              <w:marLeft w:val="0"/>
              <w:marRight w:val="0"/>
              <w:marTop w:val="0"/>
              <w:marBottom w:val="0"/>
              <w:divBdr>
                <w:top w:val="none" w:sz="0" w:space="0" w:color="auto"/>
                <w:left w:val="none" w:sz="0" w:space="0" w:color="auto"/>
                <w:bottom w:val="none" w:sz="0" w:space="0" w:color="auto"/>
                <w:right w:val="none" w:sz="0" w:space="0" w:color="auto"/>
              </w:divBdr>
            </w:div>
            <w:div w:id="1483038819">
              <w:marLeft w:val="0"/>
              <w:marRight w:val="0"/>
              <w:marTop w:val="0"/>
              <w:marBottom w:val="0"/>
              <w:divBdr>
                <w:top w:val="none" w:sz="0" w:space="0" w:color="auto"/>
                <w:left w:val="none" w:sz="0" w:space="0" w:color="auto"/>
                <w:bottom w:val="none" w:sz="0" w:space="0" w:color="auto"/>
                <w:right w:val="none" w:sz="0" w:space="0" w:color="auto"/>
              </w:divBdr>
            </w:div>
            <w:div w:id="1364013082">
              <w:marLeft w:val="0"/>
              <w:marRight w:val="0"/>
              <w:marTop w:val="0"/>
              <w:marBottom w:val="0"/>
              <w:divBdr>
                <w:top w:val="none" w:sz="0" w:space="0" w:color="auto"/>
                <w:left w:val="none" w:sz="0" w:space="0" w:color="auto"/>
                <w:bottom w:val="none" w:sz="0" w:space="0" w:color="auto"/>
                <w:right w:val="none" w:sz="0" w:space="0" w:color="auto"/>
              </w:divBdr>
            </w:div>
            <w:div w:id="2055887207">
              <w:marLeft w:val="0"/>
              <w:marRight w:val="0"/>
              <w:marTop w:val="0"/>
              <w:marBottom w:val="0"/>
              <w:divBdr>
                <w:top w:val="none" w:sz="0" w:space="0" w:color="auto"/>
                <w:left w:val="none" w:sz="0" w:space="0" w:color="auto"/>
                <w:bottom w:val="none" w:sz="0" w:space="0" w:color="auto"/>
                <w:right w:val="none" w:sz="0" w:space="0" w:color="auto"/>
              </w:divBdr>
            </w:div>
            <w:div w:id="1620721722">
              <w:marLeft w:val="0"/>
              <w:marRight w:val="0"/>
              <w:marTop w:val="0"/>
              <w:marBottom w:val="0"/>
              <w:divBdr>
                <w:top w:val="none" w:sz="0" w:space="0" w:color="auto"/>
                <w:left w:val="none" w:sz="0" w:space="0" w:color="auto"/>
                <w:bottom w:val="none" w:sz="0" w:space="0" w:color="auto"/>
                <w:right w:val="none" w:sz="0" w:space="0" w:color="auto"/>
              </w:divBdr>
            </w:div>
            <w:div w:id="434593093">
              <w:marLeft w:val="0"/>
              <w:marRight w:val="0"/>
              <w:marTop w:val="0"/>
              <w:marBottom w:val="0"/>
              <w:divBdr>
                <w:top w:val="none" w:sz="0" w:space="0" w:color="auto"/>
                <w:left w:val="none" w:sz="0" w:space="0" w:color="auto"/>
                <w:bottom w:val="none" w:sz="0" w:space="0" w:color="auto"/>
                <w:right w:val="none" w:sz="0" w:space="0" w:color="auto"/>
              </w:divBdr>
            </w:div>
            <w:div w:id="903641692">
              <w:marLeft w:val="0"/>
              <w:marRight w:val="0"/>
              <w:marTop w:val="0"/>
              <w:marBottom w:val="0"/>
              <w:divBdr>
                <w:top w:val="none" w:sz="0" w:space="0" w:color="auto"/>
                <w:left w:val="none" w:sz="0" w:space="0" w:color="auto"/>
                <w:bottom w:val="none" w:sz="0" w:space="0" w:color="auto"/>
                <w:right w:val="none" w:sz="0" w:space="0" w:color="auto"/>
              </w:divBdr>
            </w:div>
          </w:divsChild>
        </w:div>
        <w:div w:id="1760324474">
          <w:marLeft w:val="3312"/>
          <w:marRight w:val="0"/>
          <w:marTop w:val="0"/>
          <w:marBottom w:val="0"/>
          <w:divBdr>
            <w:top w:val="none" w:sz="0" w:space="0" w:color="auto"/>
            <w:left w:val="none" w:sz="0" w:space="0" w:color="auto"/>
            <w:bottom w:val="none" w:sz="0" w:space="0" w:color="auto"/>
            <w:right w:val="none" w:sz="0" w:space="0" w:color="auto"/>
          </w:divBdr>
        </w:div>
        <w:div w:id="1552303825">
          <w:marLeft w:val="3312"/>
          <w:marRight w:val="0"/>
          <w:marTop w:val="0"/>
          <w:marBottom w:val="0"/>
          <w:divBdr>
            <w:top w:val="none" w:sz="0" w:space="0" w:color="auto"/>
            <w:left w:val="none" w:sz="0" w:space="0" w:color="auto"/>
            <w:bottom w:val="none" w:sz="0" w:space="0" w:color="auto"/>
            <w:right w:val="none" w:sz="0" w:space="0" w:color="auto"/>
          </w:divBdr>
        </w:div>
        <w:div w:id="1774738907">
          <w:marLeft w:val="3312"/>
          <w:marRight w:val="0"/>
          <w:marTop w:val="0"/>
          <w:marBottom w:val="0"/>
          <w:divBdr>
            <w:top w:val="none" w:sz="0" w:space="0" w:color="auto"/>
            <w:left w:val="none" w:sz="0" w:space="0" w:color="auto"/>
            <w:bottom w:val="none" w:sz="0" w:space="0" w:color="auto"/>
            <w:right w:val="none" w:sz="0" w:space="0" w:color="auto"/>
          </w:divBdr>
        </w:div>
        <w:div w:id="766972052">
          <w:marLeft w:val="3312"/>
          <w:marRight w:val="0"/>
          <w:marTop w:val="0"/>
          <w:marBottom w:val="0"/>
          <w:divBdr>
            <w:top w:val="none" w:sz="0" w:space="0" w:color="auto"/>
            <w:left w:val="none" w:sz="0" w:space="0" w:color="auto"/>
            <w:bottom w:val="none" w:sz="0" w:space="0" w:color="auto"/>
            <w:right w:val="none" w:sz="0" w:space="0" w:color="auto"/>
          </w:divBdr>
        </w:div>
        <w:div w:id="29583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92037734">
          <w:marLeft w:val="3312"/>
          <w:marRight w:val="0"/>
          <w:marTop w:val="0"/>
          <w:marBottom w:val="0"/>
          <w:divBdr>
            <w:top w:val="none" w:sz="0" w:space="0" w:color="auto"/>
            <w:left w:val="none" w:sz="0" w:space="0" w:color="auto"/>
            <w:bottom w:val="none" w:sz="0" w:space="0" w:color="auto"/>
            <w:right w:val="none" w:sz="0" w:space="0" w:color="auto"/>
          </w:divBdr>
        </w:div>
        <w:div w:id="68499045">
          <w:marLeft w:val="3312"/>
          <w:marRight w:val="0"/>
          <w:marTop w:val="0"/>
          <w:marBottom w:val="0"/>
          <w:divBdr>
            <w:top w:val="none" w:sz="0" w:space="0" w:color="auto"/>
            <w:left w:val="none" w:sz="0" w:space="0" w:color="auto"/>
            <w:bottom w:val="none" w:sz="0" w:space="0" w:color="auto"/>
            <w:right w:val="none" w:sz="0" w:space="0" w:color="auto"/>
          </w:divBdr>
        </w:div>
        <w:div w:id="1296330013">
          <w:marLeft w:val="3312"/>
          <w:marRight w:val="0"/>
          <w:marTop w:val="0"/>
          <w:marBottom w:val="0"/>
          <w:divBdr>
            <w:top w:val="none" w:sz="0" w:space="0" w:color="auto"/>
            <w:left w:val="none" w:sz="0" w:space="0" w:color="auto"/>
            <w:bottom w:val="none" w:sz="0" w:space="0" w:color="auto"/>
            <w:right w:val="none" w:sz="0" w:space="0" w:color="auto"/>
          </w:divBdr>
        </w:div>
        <w:div w:id="507603010">
          <w:marLeft w:val="3312"/>
          <w:marRight w:val="0"/>
          <w:marTop w:val="0"/>
          <w:marBottom w:val="0"/>
          <w:divBdr>
            <w:top w:val="none" w:sz="0" w:space="0" w:color="auto"/>
            <w:left w:val="none" w:sz="0" w:space="0" w:color="auto"/>
            <w:bottom w:val="none" w:sz="0" w:space="0" w:color="auto"/>
            <w:right w:val="none" w:sz="0" w:space="0" w:color="auto"/>
          </w:divBdr>
        </w:div>
        <w:div w:id="1152796610">
          <w:marLeft w:val="3312"/>
          <w:marRight w:val="0"/>
          <w:marTop w:val="0"/>
          <w:marBottom w:val="0"/>
          <w:divBdr>
            <w:top w:val="none" w:sz="0" w:space="0" w:color="auto"/>
            <w:left w:val="none" w:sz="0" w:space="0" w:color="auto"/>
            <w:bottom w:val="none" w:sz="0" w:space="0" w:color="auto"/>
            <w:right w:val="none" w:sz="0" w:space="0" w:color="auto"/>
          </w:divBdr>
        </w:div>
        <w:div w:id="181625444">
          <w:marLeft w:val="3312"/>
          <w:marRight w:val="0"/>
          <w:marTop w:val="0"/>
          <w:marBottom w:val="0"/>
          <w:divBdr>
            <w:top w:val="none" w:sz="0" w:space="0" w:color="auto"/>
            <w:left w:val="none" w:sz="0" w:space="0" w:color="auto"/>
            <w:bottom w:val="none" w:sz="0" w:space="0" w:color="auto"/>
            <w:right w:val="none" w:sz="0" w:space="0" w:color="auto"/>
          </w:divBdr>
        </w:div>
        <w:div w:id="908808391">
          <w:marLeft w:val="3312"/>
          <w:marRight w:val="0"/>
          <w:marTop w:val="0"/>
          <w:marBottom w:val="0"/>
          <w:divBdr>
            <w:top w:val="none" w:sz="0" w:space="0" w:color="auto"/>
            <w:left w:val="none" w:sz="0" w:space="0" w:color="auto"/>
            <w:bottom w:val="none" w:sz="0" w:space="0" w:color="auto"/>
            <w:right w:val="none" w:sz="0" w:space="0" w:color="auto"/>
          </w:divBdr>
        </w:div>
        <w:div w:id="2072733152">
          <w:marLeft w:val="3312"/>
          <w:marRight w:val="0"/>
          <w:marTop w:val="0"/>
          <w:marBottom w:val="0"/>
          <w:divBdr>
            <w:top w:val="none" w:sz="0" w:space="0" w:color="auto"/>
            <w:left w:val="none" w:sz="0" w:space="0" w:color="auto"/>
            <w:bottom w:val="none" w:sz="0" w:space="0" w:color="auto"/>
            <w:right w:val="none" w:sz="0" w:space="0" w:color="auto"/>
          </w:divBdr>
        </w:div>
        <w:div w:id="1543322227">
          <w:marLeft w:val="3312"/>
          <w:marRight w:val="0"/>
          <w:marTop w:val="0"/>
          <w:marBottom w:val="0"/>
          <w:divBdr>
            <w:top w:val="none" w:sz="0" w:space="0" w:color="auto"/>
            <w:left w:val="none" w:sz="0" w:space="0" w:color="auto"/>
            <w:bottom w:val="none" w:sz="0" w:space="0" w:color="auto"/>
            <w:right w:val="none" w:sz="0" w:space="0" w:color="auto"/>
          </w:divBdr>
        </w:div>
        <w:div w:id="1467507459">
          <w:marLeft w:val="3312"/>
          <w:marRight w:val="0"/>
          <w:marTop w:val="0"/>
          <w:marBottom w:val="0"/>
          <w:divBdr>
            <w:top w:val="none" w:sz="0" w:space="0" w:color="auto"/>
            <w:left w:val="none" w:sz="0" w:space="0" w:color="auto"/>
            <w:bottom w:val="none" w:sz="0" w:space="0" w:color="auto"/>
            <w:right w:val="none" w:sz="0" w:space="0" w:color="auto"/>
          </w:divBdr>
        </w:div>
        <w:div w:id="63722560">
          <w:marLeft w:val="3312"/>
          <w:marRight w:val="0"/>
          <w:marTop w:val="0"/>
          <w:marBottom w:val="0"/>
          <w:divBdr>
            <w:top w:val="none" w:sz="0" w:space="0" w:color="auto"/>
            <w:left w:val="none" w:sz="0" w:space="0" w:color="auto"/>
            <w:bottom w:val="none" w:sz="0" w:space="0" w:color="auto"/>
            <w:right w:val="none" w:sz="0" w:space="0" w:color="auto"/>
          </w:divBdr>
        </w:div>
        <w:div w:id="1317295790">
          <w:marLeft w:val="1200"/>
          <w:marRight w:val="1200"/>
          <w:marTop w:val="240"/>
          <w:marBottom w:val="240"/>
          <w:divBdr>
            <w:top w:val="none" w:sz="0" w:space="0" w:color="auto"/>
            <w:left w:val="none" w:sz="0" w:space="0" w:color="auto"/>
            <w:bottom w:val="none" w:sz="0" w:space="0" w:color="auto"/>
            <w:right w:val="none" w:sz="0" w:space="0" w:color="auto"/>
          </w:divBdr>
        </w:div>
        <w:div w:id="376860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873009">
              <w:marLeft w:val="0"/>
              <w:marRight w:val="0"/>
              <w:marTop w:val="0"/>
              <w:marBottom w:val="0"/>
              <w:divBdr>
                <w:top w:val="none" w:sz="0" w:space="0" w:color="auto"/>
                <w:left w:val="none" w:sz="0" w:space="0" w:color="auto"/>
                <w:bottom w:val="none" w:sz="0" w:space="0" w:color="auto"/>
                <w:right w:val="none" w:sz="0" w:space="0" w:color="auto"/>
              </w:divBdr>
            </w:div>
            <w:div w:id="541483143">
              <w:marLeft w:val="0"/>
              <w:marRight w:val="0"/>
              <w:marTop w:val="0"/>
              <w:marBottom w:val="0"/>
              <w:divBdr>
                <w:top w:val="none" w:sz="0" w:space="0" w:color="auto"/>
                <w:left w:val="none" w:sz="0" w:space="0" w:color="auto"/>
                <w:bottom w:val="none" w:sz="0" w:space="0" w:color="auto"/>
                <w:right w:val="none" w:sz="0" w:space="0" w:color="auto"/>
              </w:divBdr>
            </w:div>
            <w:div w:id="807279687">
              <w:marLeft w:val="0"/>
              <w:marRight w:val="0"/>
              <w:marTop w:val="0"/>
              <w:marBottom w:val="0"/>
              <w:divBdr>
                <w:top w:val="none" w:sz="0" w:space="0" w:color="auto"/>
                <w:left w:val="none" w:sz="0" w:space="0" w:color="auto"/>
                <w:bottom w:val="none" w:sz="0" w:space="0" w:color="auto"/>
                <w:right w:val="none" w:sz="0" w:space="0" w:color="auto"/>
              </w:divBdr>
            </w:div>
            <w:div w:id="1590501686">
              <w:marLeft w:val="0"/>
              <w:marRight w:val="0"/>
              <w:marTop w:val="0"/>
              <w:marBottom w:val="0"/>
              <w:divBdr>
                <w:top w:val="none" w:sz="0" w:space="0" w:color="auto"/>
                <w:left w:val="none" w:sz="0" w:space="0" w:color="auto"/>
                <w:bottom w:val="none" w:sz="0" w:space="0" w:color="auto"/>
                <w:right w:val="none" w:sz="0" w:space="0" w:color="auto"/>
              </w:divBdr>
            </w:div>
            <w:div w:id="764881841">
              <w:marLeft w:val="0"/>
              <w:marRight w:val="0"/>
              <w:marTop w:val="0"/>
              <w:marBottom w:val="0"/>
              <w:divBdr>
                <w:top w:val="none" w:sz="0" w:space="0" w:color="auto"/>
                <w:left w:val="none" w:sz="0" w:space="0" w:color="auto"/>
                <w:bottom w:val="none" w:sz="0" w:space="0" w:color="auto"/>
                <w:right w:val="none" w:sz="0" w:space="0" w:color="auto"/>
              </w:divBdr>
            </w:div>
            <w:div w:id="720710366">
              <w:marLeft w:val="0"/>
              <w:marRight w:val="0"/>
              <w:marTop w:val="0"/>
              <w:marBottom w:val="0"/>
              <w:divBdr>
                <w:top w:val="none" w:sz="0" w:space="0" w:color="auto"/>
                <w:left w:val="none" w:sz="0" w:space="0" w:color="auto"/>
                <w:bottom w:val="none" w:sz="0" w:space="0" w:color="auto"/>
                <w:right w:val="none" w:sz="0" w:space="0" w:color="auto"/>
              </w:divBdr>
            </w:div>
            <w:div w:id="718436217">
              <w:marLeft w:val="0"/>
              <w:marRight w:val="0"/>
              <w:marTop w:val="0"/>
              <w:marBottom w:val="0"/>
              <w:divBdr>
                <w:top w:val="none" w:sz="0" w:space="0" w:color="auto"/>
                <w:left w:val="none" w:sz="0" w:space="0" w:color="auto"/>
                <w:bottom w:val="none" w:sz="0" w:space="0" w:color="auto"/>
                <w:right w:val="none" w:sz="0" w:space="0" w:color="auto"/>
              </w:divBdr>
            </w:div>
            <w:div w:id="2015373638">
              <w:marLeft w:val="0"/>
              <w:marRight w:val="0"/>
              <w:marTop w:val="0"/>
              <w:marBottom w:val="0"/>
              <w:divBdr>
                <w:top w:val="none" w:sz="0" w:space="0" w:color="auto"/>
                <w:left w:val="none" w:sz="0" w:space="0" w:color="auto"/>
                <w:bottom w:val="none" w:sz="0" w:space="0" w:color="auto"/>
                <w:right w:val="none" w:sz="0" w:space="0" w:color="auto"/>
              </w:divBdr>
            </w:div>
            <w:div w:id="1971007710">
              <w:marLeft w:val="0"/>
              <w:marRight w:val="0"/>
              <w:marTop w:val="0"/>
              <w:marBottom w:val="0"/>
              <w:divBdr>
                <w:top w:val="none" w:sz="0" w:space="0" w:color="auto"/>
                <w:left w:val="none" w:sz="0" w:space="0" w:color="auto"/>
                <w:bottom w:val="none" w:sz="0" w:space="0" w:color="auto"/>
                <w:right w:val="none" w:sz="0" w:space="0" w:color="auto"/>
              </w:divBdr>
            </w:div>
            <w:div w:id="1488743439">
              <w:marLeft w:val="0"/>
              <w:marRight w:val="0"/>
              <w:marTop w:val="0"/>
              <w:marBottom w:val="0"/>
              <w:divBdr>
                <w:top w:val="none" w:sz="0" w:space="0" w:color="auto"/>
                <w:left w:val="none" w:sz="0" w:space="0" w:color="auto"/>
                <w:bottom w:val="none" w:sz="0" w:space="0" w:color="auto"/>
                <w:right w:val="none" w:sz="0" w:space="0" w:color="auto"/>
              </w:divBdr>
            </w:div>
            <w:div w:id="618222716">
              <w:marLeft w:val="0"/>
              <w:marRight w:val="0"/>
              <w:marTop w:val="0"/>
              <w:marBottom w:val="0"/>
              <w:divBdr>
                <w:top w:val="none" w:sz="0" w:space="0" w:color="auto"/>
                <w:left w:val="none" w:sz="0" w:space="0" w:color="auto"/>
                <w:bottom w:val="none" w:sz="0" w:space="0" w:color="auto"/>
                <w:right w:val="none" w:sz="0" w:space="0" w:color="auto"/>
              </w:divBdr>
            </w:div>
            <w:div w:id="1077095458">
              <w:marLeft w:val="0"/>
              <w:marRight w:val="0"/>
              <w:marTop w:val="0"/>
              <w:marBottom w:val="0"/>
              <w:divBdr>
                <w:top w:val="none" w:sz="0" w:space="0" w:color="auto"/>
                <w:left w:val="none" w:sz="0" w:space="0" w:color="auto"/>
                <w:bottom w:val="none" w:sz="0" w:space="0" w:color="auto"/>
                <w:right w:val="none" w:sz="0" w:space="0" w:color="auto"/>
              </w:divBdr>
            </w:div>
          </w:divsChild>
        </w:div>
        <w:div w:id="873734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596361">
              <w:marLeft w:val="0"/>
              <w:marRight w:val="0"/>
              <w:marTop w:val="0"/>
              <w:marBottom w:val="0"/>
              <w:divBdr>
                <w:top w:val="none" w:sz="0" w:space="0" w:color="auto"/>
                <w:left w:val="none" w:sz="0" w:space="0" w:color="auto"/>
                <w:bottom w:val="none" w:sz="0" w:space="0" w:color="auto"/>
                <w:right w:val="none" w:sz="0" w:space="0" w:color="auto"/>
              </w:divBdr>
            </w:div>
            <w:div w:id="1350519924">
              <w:marLeft w:val="0"/>
              <w:marRight w:val="0"/>
              <w:marTop w:val="0"/>
              <w:marBottom w:val="0"/>
              <w:divBdr>
                <w:top w:val="none" w:sz="0" w:space="0" w:color="auto"/>
                <w:left w:val="none" w:sz="0" w:space="0" w:color="auto"/>
                <w:bottom w:val="none" w:sz="0" w:space="0" w:color="auto"/>
                <w:right w:val="none" w:sz="0" w:space="0" w:color="auto"/>
              </w:divBdr>
            </w:div>
            <w:div w:id="601495042">
              <w:marLeft w:val="0"/>
              <w:marRight w:val="0"/>
              <w:marTop w:val="0"/>
              <w:marBottom w:val="0"/>
              <w:divBdr>
                <w:top w:val="none" w:sz="0" w:space="0" w:color="auto"/>
                <w:left w:val="none" w:sz="0" w:space="0" w:color="auto"/>
                <w:bottom w:val="none" w:sz="0" w:space="0" w:color="auto"/>
                <w:right w:val="none" w:sz="0" w:space="0" w:color="auto"/>
              </w:divBdr>
            </w:div>
            <w:div w:id="1792820949">
              <w:marLeft w:val="0"/>
              <w:marRight w:val="0"/>
              <w:marTop w:val="0"/>
              <w:marBottom w:val="0"/>
              <w:divBdr>
                <w:top w:val="none" w:sz="0" w:space="0" w:color="auto"/>
                <w:left w:val="none" w:sz="0" w:space="0" w:color="auto"/>
                <w:bottom w:val="none" w:sz="0" w:space="0" w:color="auto"/>
                <w:right w:val="none" w:sz="0" w:space="0" w:color="auto"/>
              </w:divBdr>
            </w:div>
            <w:div w:id="111368784">
              <w:marLeft w:val="0"/>
              <w:marRight w:val="0"/>
              <w:marTop w:val="0"/>
              <w:marBottom w:val="0"/>
              <w:divBdr>
                <w:top w:val="none" w:sz="0" w:space="0" w:color="auto"/>
                <w:left w:val="none" w:sz="0" w:space="0" w:color="auto"/>
                <w:bottom w:val="none" w:sz="0" w:space="0" w:color="auto"/>
                <w:right w:val="none" w:sz="0" w:space="0" w:color="auto"/>
              </w:divBdr>
            </w:div>
            <w:div w:id="1485898143">
              <w:marLeft w:val="0"/>
              <w:marRight w:val="0"/>
              <w:marTop w:val="0"/>
              <w:marBottom w:val="0"/>
              <w:divBdr>
                <w:top w:val="none" w:sz="0" w:space="0" w:color="auto"/>
                <w:left w:val="none" w:sz="0" w:space="0" w:color="auto"/>
                <w:bottom w:val="none" w:sz="0" w:space="0" w:color="auto"/>
                <w:right w:val="none" w:sz="0" w:space="0" w:color="auto"/>
              </w:divBdr>
            </w:div>
            <w:div w:id="689798418">
              <w:marLeft w:val="0"/>
              <w:marRight w:val="0"/>
              <w:marTop w:val="0"/>
              <w:marBottom w:val="0"/>
              <w:divBdr>
                <w:top w:val="none" w:sz="0" w:space="0" w:color="auto"/>
                <w:left w:val="none" w:sz="0" w:space="0" w:color="auto"/>
                <w:bottom w:val="none" w:sz="0" w:space="0" w:color="auto"/>
                <w:right w:val="none" w:sz="0" w:space="0" w:color="auto"/>
              </w:divBdr>
            </w:div>
            <w:div w:id="1390612089">
              <w:marLeft w:val="0"/>
              <w:marRight w:val="0"/>
              <w:marTop w:val="0"/>
              <w:marBottom w:val="0"/>
              <w:divBdr>
                <w:top w:val="none" w:sz="0" w:space="0" w:color="auto"/>
                <w:left w:val="none" w:sz="0" w:space="0" w:color="auto"/>
                <w:bottom w:val="none" w:sz="0" w:space="0" w:color="auto"/>
                <w:right w:val="none" w:sz="0" w:space="0" w:color="auto"/>
              </w:divBdr>
            </w:div>
            <w:div w:id="1169293764">
              <w:marLeft w:val="0"/>
              <w:marRight w:val="0"/>
              <w:marTop w:val="0"/>
              <w:marBottom w:val="0"/>
              <w:divBdr>
                <w:top w:val="none" w:sz="0" w:space="0" w:color="auto"/>
                <w:left w:val="none" w:sz="0" w:space="0" w:color="auto"/>
                <w:bottom w:val="none" w:sz="0" w:space="0" w:color="auto"/>
                <w:right w:val="none" w:sz="0" w:space="0" w:color="auto"/>
              </w:divBdr>
            </w:div>
          </w:divsChild>
        </w:div>
        <w:div w:id="856698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0639721">
              <w:marLeft w:val="0"/>
              <w:marRight w:val="0"/>
              <w:marTop w:val="0"/>
              <w:marBottom w:val="0"/>
              <w:divBdr>
                <w:top w:val="none" w:sz="0" w:space="0" w:color="auto"/>
                <w:left w:val="none" w:sz="0" w:space="0" w:color="auto"/>
                <w:bottom w:val="none" w:sz="0" w:space="0" w:color="auto"/>
                <w:right w:val="none" w:sz="0" w:space="0" w:color="auto"/>
              </w:divBdr>
            </w:div>
            <w:div w:id="869680832">
              <w:marLeft w:val="0"/>
              <w:marRight w:val="0"/>
              <w:marTop w:val="0"/>
              <w:marBottom w:val="0"/>
              <w:divBdr>
                <w:top w:val="none" w:sz="0" w:space="0" w:color="auto"/>
                <w:left w:val="none" w:sz="0" w:space="0" w:color="auto"/>
                <w:bottom w:val="none" w:sz="0" w:space="0" w:color="auto"/>
                <w:right w:val="none" w:sz="0" w:space="0" w:color="auto"/>
              </w:divBdr>
            </w:div>
            <w:div w:id="1536965599">
              <w:marLeft w:val="0"/>
              <w:marRight w:val="0"/>
              <w:marTop w:val="0"/>
              <w:marBottom w:val="0"/>
              <w:divBdr>
                <w:top w:val="none" w:sz="0" w:space="0" w:color="auto"/>
                <w:left w:val="none" w:sz="0" w:space="0" w:color="auto"/>
                <w:bottom w:val="none" w:sz="0" w:space="0" w:color="auto"/>
                <w:right w:val="none" w:sz="0" w:space="0" w:color="auto"/>
              </w:divBdr>
            </w:div>
            <w:div w:id="1956209342">
              <w:marLeft w:val="0"/>
              <w:marRight w:val="0"/>
              <w:marTop w:val="0"/>
              <w:marBottom w:val="0"/>
              <w:divBdr>
                <w:top w:val="none" w:sz="0" w:space="0" w:color="auto"/>
                <w:left w:val="none" w:sz="0" w:space="0" w:color="auto"/>
                <w:bottom w:val="none" w:sz="0" w:space="0" w:color="auto"/>
                <w:right w:val="none" w:sz="0" w:space="0" w:color="auto"/>
              </w:divBdr>
            </w:div>
            <w:div w:id="1060522405">
              <w:marLeft w:val="0"/>
              <w:marRight w:val="0"/>
              <w:marTop w:val="0"/>
              <w:marBottom w:val="0"/>
              <w:divBdr>
                <w:top w:val="none" w:sz="0" w:space="0" w:color="auto"/>
                <w:left w:val="none" w:sz="0" w:space="0" w:color="auto"/>
                <w:bottom w:val="none" w:sz="0" w:space="0" w:color="auto"/>
                <w:right w:val="none" w:sz="0" w:space="0" w:color="auto"/>
              </w:divBdr>
            </w:div>
            <w:div w:id="1402288628">
              <w:marLeft w:val="0"/>
              <w:marRight w:val="0"/>
              <w:marTop w:val="0"/>
              <w:marBottom w:val="0"/>
              <w:divBdr>
                <w:top w:val="none" w:sz="0" w:space="0" w:color="auto"/>
                <w:left w:val="none" w:sz="0" w:space="0" w:color="auto"/>
                <w:bottom w:val="none" w:sz="0" w:space="0" w:color="auto"/>
                <w:right w:val="none" w:sz="0" w:space="0" w:color="auto"/>
              </w:divBdr>
            </w:div>
            <w:div w:id="1372269841">
              <w:marLeft w:val="0"/>
              <w:marRight w:val="0"/>
              <w:marTop w:val="0"/>
              <w:marBottom w:val="0"/>
              <w:divBdr>
                <w:top w:val="none" w:sz="0" w:space="0" w:color="auto"/>
                <w:left w:val="none" w:sz="0" w:space="0" w:color="auto"/>
                <w:bottom w:val="none" w:sz="0" w:space="0" w:color="auto"/>
                <w:right w:val="none" w:sz="0" w:space="0" w:color="auto"/>
              </w:divBdr>
            </w:div>
            <w:div w:id="2139910290">
              <w:marLeft w:val="0"/>
              <w:marRight w:val="0"/>
              <w:marTop w:val="0"/>
              <w:marBottom w:val="0"/>
              <w:divBdr>
                <w:top w:val="none" w:sz="0" w:space="0" w:color="auto"/>
                <w:left w:val="none" w:sz="0" w:space="0" w:color="auto"/>
                <w:bottom w:val="none" w:sz="0" w:space="0" w:color="auto"/>
                <w:right w:val="none" w:sz="0" w:space="0" w:color="auto"/>
              </w:divBdr>
            </w:div>
          </w:divsChild>
        </w:div>
        <w:div w:id="1729499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661442">
              <w:marLeft w:val="0"/>
              <w:marRight w:val="0"/>
              <w:marTop w:val="0"/>
              <w:marBottom w:val="0"/>
              <w:divBdr>
                <w:top w:val="none" w:sz="0" w:space="0" w:color="auto"/>
                <w:left w:val="none" w:sz="0" w:space="0" w:color="auto"/>
                <w:bottom w:val="none" w:sz="0" w:space="0" w:color="auto"/>
                <w:right w:val="none" w:sz="0" w:space="0" w:color="auto"/>
              </w:divBdr>
            </w:div>
            <w:div w:id="202714326">
              <w:marLeft w:val="0"/>
              <w:marRight w:val="0"/>
              <w:marTop w:val="0"/>
              <w:marBottom w:val="0"/>
              <w:divBdr>
                <w:top w:val="none" w:sz="0" w:space="0" w:color="auto"/>
                <w:left w:val="none" w:sz="0" w:space="0" w:color="auto"/>
                <w:bottom w:val="none" w:sz="0" w:space="0" w:color="auto"/>
                <w:right w:val="none" w:sz="0" w:space="0" w:color="auto"/>
              </w:divBdr>
            </w:div>
            <w:div w:id="775446934">
              <w:marLeft w:val="0"/>
              <w:marRight w:val="0"/>
              <w:marTop w:val="0"/>
              <w:marBottom w:val="0"/>
              <w:divBdr>
                <w:top w:val="none" w:sz="0" w:space="0" w:color="auto"/>
                <w:left w:val="none" w:sz="0" w:space="0" w:color="auto"/>
                <w:bottom w:val="none" w:sz="0" w:space="0" w:color="auto"/>
                <w:right w:val="none" w:sz="0" w:space="0" w:color="auto"/>
              </w:divBdr>
            </w:div>
            <w:div w:id="1604993414">
              <w:marLeft w:val="0"/>
              <w:marRight w:val="0"/>
              <w:marTop w:val="0"/>
              <w:marBottom w:val="0"/>
              <w:divBdr>
                <w:top w:val="none" w:sz="0" w:space="0" w:color="auto"/>
                <w:left w:val="none" w:sz="0" w:space="0" w:color="auto"/>
                <w:bottom w:val="none" w:sz="0" w:space="0" w:color="auto"/>
                <w:right w:val="none" w:sz="0" w:space="0" w:color="auto"/>
              </w:divBdr>
            </w:div>
            <w:div w:id="1282684125">
              <w:marLeft w:val="0"/>
              <w:marRight w:val="0"/>
              <w:marTop w:val="0"/>
              <w:marBottom w:val="0"/>
              <w:divBdr>
                <w:top w:val="none" w:sz="0" w:space="0" w:color="auto"/>
                <w:left w:val="none" w:sz="0" w:space="0" w:color="auto"/>
                <w:bottom w:val="none" w:sz="0" w:space="0" w:color="auto"/>
                <w:right w:val="none" w:sz="0" w:space="0" w:color="auto"/>
              </w:divBdr>
            </w:div>
            <w:div w:id="195235650">
              <w:marLeft w:val="0"/>
              <w:marRight w:val="0"/>
              <w:marTop w:val="0"/>
              <w:marBottom w:val="0"/>
              <w:divBdr>
                <w:top w:val="none" w:sz="0" w:space="0" w:color="auto"/>
                <w:left w:val="none" w:sz="0" w:space="0" w:color="auto"/>
                <w:bottom w:val="none" w:sz="0" w:space="0" w:color="auto"/>
                <w:right w:val="none" w:sz="0" w:space="0" w:color="auto"/>
              </w:divBdr>
            </w:div>
            <w:div w:id="1985772855">
              <w:marLeft w:val="0"/>
              <w:marRight w:val="0"/>
              <w:marTop w:val="0"/>
              <w:marBottom w:val="0"/>
              <w:divBdr>
                <w:top w:val="none" w:sz="0" w:space="0" w:color="auto"/>
                <w:left w:val="none" w:sz="0" w:space="0" w:color="auto"/>
                <w:bottom w:val="none" w:sz="0" w:space="0" w:color="auto"/>
                <w:right w:val="none" w:sz="0" w:space="0" w:color="auto"/>
              </w:divBdr>
            </w:div>
          </w:divsChild>
        </w:div>
        <w:div w:id="159960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445847">
              <w:marLeft w:val="0"/>
              <w:marRight w:val="0"/>
              <w:marTop w:val="0"/>
              <w:marBottom w:val="0"/>
              <w:divBdr>
                <w:top w:val="none" w:sz="0" w:space="0" w:color="auto"/>
                <w:left w:val="none" w:sz="0" w:space="0" w:color="auto"/>
                <w:bottom w:val="none" w:sz="0" w:space="0" w:color="auto"/>
                <w:right w:val="none" w:sz="0" w:space="0" w:color="auto"/>
              </w:divBdr>
            </w:div>
            <w:div w:id="912857542">
              <w:marLeft w:val="0"/>
              <w:marRight w:val="0"/>
              <w:marTop w:val="0"/>
              <w:marBottom w:val="0"/>
              <w:divBdr>
                <w:top w:val="none" w:sz="0" w:space="0" w:color="auto"/>
                <w:left w:val="none" w:sz="0" w:space="0" w:color="auto"/>
                <w:bottom w:val="none" w:sz="0" w:space="0" w:color="auto"/>
                <w:right w:val="none" w:sz="0" w:space="0" w:color="auto"/>
              </w:divBdr>
            </w:div>
          </w:divsChild>
        </w:div>
        <w:div w:id="91777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79327">
              <w:marLeft w:val="0"/>
              <w:marRight w:val="0"/>
              <w:marTop w:val="0"/>
              <w:marBottom w:val="0"/>
              <w:divBdr>
                <w:top w:val="none" w:sz="0" w:space="0" w:color="auto"/>
                <w:left w:val="none" w:sz="0" w:space="0" w:color="auto"/>
                <w:bottom w:val="none" w:sz="0" w:space="0" w:color="auto"/>
                <w:right w:val="none" w:sz="0" w:space="0" w:color="auto"/>
              </w:divBdr>
            </w:div>
            <w:div w:id="236672808">
              <w:marLeft w:val="0"/>
              <w:marRight w:val="0"/>
              <w:marTop w:val="0"/>
              <w:marBottom w:val="0"/>
              <w:divBdr>
                <w:top w:val="none" w:sz="0" w:space="0" w:color="auto"/>
                <w:left w:val="none" w:sz="0" w:space="0" w:color="auto"/>
                <w:bottom w:val="none" w:sz="0" w:space="0" w:color="auto"/>
                <w:right w:val="none" w:sz="0" w:space="0" w:color="auto"/>
              </w:divBdr>
            </w:div>
            <w:div w:id="973556614">
              <w:marLeft w:val="0"/>
              <w:marRight w:val="0"/>
              <w:marTop w:val="0"/>
              <w:marBottom w:val="0"/>
              <w:divBdr>
                <w:top w:val="none" w:sz="0" w:space="0" w:color="auto"/>
                <w:left w:val="none" w:sz="0" w:space="0" w:color="auto"/>
                <w:bottom w:val="none" w:sz="0" w:space="0" w:color="auto"/>
                <w:right w:val="none" w:sz="0" w:space="0" w:color="auto"/>
              </w:divBdr>
            </w:div>
            <w:div w:id="1789280163">
              <w:marLeft w:val="0"/>
              <w:marRight w:val="0"/>
              <w:marTop w:val="0"/>
              <w:marBottom w:val="0"/>
              <w:divBdr>
                <w:top w:val="none" w:sz="0" w:space="0" w:color="auto"/>
                <w:left w:val="none" w:sz="0" w:space="0" w:color="auto"/>
                <w:bottom w:val="none" w:sz="0" w:space="0" w:color="auto"/>
                <w:right w:val="none" w:sz="0" w:space="0" w:color="auto"/>
              </w:divBdr>
            </w:div>
            <w:div w:id="1909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obvil.sorbonne-universite.site/corpus/mdf-italie/mercure-italie_191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1215</Words>
  <Characters>6688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121</cp:revision>
  <dcterms:created xsi:type="dcterms:W3CDTF">2019-02-10T20:43:00Z</dcterms:created>
  <dcterms:modified xsi:type="dcterms:W3CDTF">2019-02-15T18:01:00Z</dcterms:modified>
</cp:coreProperties>
</file>