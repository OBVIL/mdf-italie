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49D64" w14:textId="77777777" w:rsidR="00936D2A" w:rsidRDefault="00713C5C" w:rsidP="00713C5C">
      <w:pPr>
        <w:jc w:val="center"/>
      </w:pPr>
      <w:r>
        <w:t xml:space="preserve">Relecture </w:t>
      </w:r>
      <w:r>
        <w:rPr>
          <w:i/>
        </w:rPr>
        <w:t>Mercure de France</w:t>
      </w:r>
      <w:r>
        <w:t xml:space="preserve"> – année 1913</w:t>
      </w:r>
    </w:p>
    <w:p w14:paraId="07B6C013" w14:textId="77777777" w:rsidR="00713C5C" w:rsidRDefault="00713C5C" w:rsidP="00713C5C">
      <w:pPr>
        <w:jc w:val="center"/>
      </w:pPr>
    </w:p>
    <w:p w14:paraId="08F35BF8" w14:textId="77777777" w:rsidR="00A65A74" w:rsidRPr="00A65A74" w:rsidRDefault="00A65A74" w:rsidP="00A65A74">
      <w:pPr>
        <w:shd w:val="clear" w:color="auto" w:fill="F3F2EC"/>
        <w:jc w:val="center"/>
        <w:rPr>
          <w:rFonts w:ascii="Georgia" w:eastAsia="Times New Roman" w:hAnsi="Georgia" w:cs="Times New Roman"/>
          <w:color w:val="161616"/>
          <w:szCs w:val="24"/>
          <w:lang w:eastAsia="fr-FR"/>
        </w:rPr>
      </w:pPr>
      <w:r w:rsidRPr="00A65A74">
        <w:rPr>
          <w:rFonts w:ascii="Georgia" w:eastAsia="Times New Roman" w:hAnsi="Georgia" w:cs="Times New Roman"/>
          <w:color w:val="161616"/>
          <w:szCs w:val="24"/>
          <w:lang w:eastAsia="fr-FR"/>
        </w:rPr>
        <w:t>1913</w:t>
      </w:r>
    </w:p>
    <w:p w14:paraId="7B1BDC02" w14:textId="77777777" w:rsidR="00A65A74" w:rsidRPr="00A65A74" w:rsidRDefault="00A65A74" w:rsidP="00A65A74">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A65A74">
        <w:rPr>
          <w:rFonts w:ascii="Georgia" w:eastAsia="Times New Roman" w:hAnsi="Georgia" w:cs="Times New Roman"/>
          <w:color w:val="161616"/>
          <w:kern w:val="36"/>
          <w:sz w:val="36"/>
          <w:szCs w:val="36"/>
          <w:lang w:eastAsia="fr-FR"/>
        </w:rPr>
        <w:t>Articles du </w:t>
      </w:r>
      <w:r w:rsidRPr="00A65A74">
        <w:rPr>
          <w:rFonts w:ascii="Georgia" w:eastAsia="Times New Roman" w:hAnsi="Georgia" w:cs="Times New Roman"/>
          <w:i/>
          <w:iCs/>
          <w:color w:val="161616"/>
          <w:kern w:val="36"/>
          <w:sz w:val="36"/>
          <w:szCs w:val="36"/>
          <w:lang w:eastAsia="fr-FR"/>
        </w:rPr>
        <w:t>Mercure de France</w:t>
      </w:r>
      <w:r w:rsidRPr="00A65A74">
        <w:rPr>
          <w:rFonts w:ascii="Georgia" w:eastAsia="Times New Roman" w:hAnsi="Georgia" w:cs="Times New Roman"/>
          <w:color w:val="161616"/>
          <w:kern w:val="36"/>
          <w:sz w:val="36"/>
          <w:szCs w:val="36"/>
          <w:lang w:eastAsia="fr-FR"/>
        </w:rPr>
        <w:t>, année 1913</w:t>
      </w:r>
    </w:p>
    <w:p w14:paraId="5D0FD509"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CI, numéro 375, 1</w:t>
      </w:r>
      <w:r w:rsidRPr="00A65A74">
        <w:rPr>
          <w:rFonts w:ascii="Source Sans Pro" w:eastAsia="Times New Roman" w:hAnsi="Source Sans Pro" w:cs="Times New Roman"/>
          <w:sz w:val="23"/>
          <w:szCs w:val="23"/>
          <w:vertAlign w:val="superscript"/>
          <w:lang w:eastAsia="fr-FR"/>
        </w:rPr>
        <w:t>er</w:t>
      </w:r>
      <w:r w:rsidRPr="00A65A74">
        <w:rPr>
          <w:rFonts w:ascii="Source Sans Pro" w:eastAsia="Times New Roman" w:hAnsi="Source Sans Pro" w:cs="Times New Roman"/>
          <w:sz w:val="31"/>
          <w:szCs w:val="31"/>
          <w:lang w:eastAsia="fr-FR"/>
        </w:rPr>
        <w:t> février 1913</w:t>
      </w:r>
    </w:p>
    <w:p w14:paraId="314645D5"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CII, numéro 379, 1</w:t>
      </w:r>
      <w:r w:rsidRPr="00A65A74">
        <w:rPr>
          <w:rFonts w:ascii="Source Sans Pro" w:eastAsia="Times New Roman" w:hAnsi="Source Sans Pro" w:cs="Times New Roman"/>
          <w:sz w:val="23"/>
          <w:szCs w:val="23"/>
          <w:vertAlign w:val="superscript"/>
          <w:lang w:eastAsia="fr-FR"/>
        </w:rPr>
        <w:t>er</w:t>
      </w:r>
      <w:r w:rsidRPr="00A65A74">
        <w:rPr>
          <w:rFonts w:ascii="Source Sans Pro" w:eastAsia="Times New Roman" w:hAnsi="Source Sans Pro" w:cs="Times New Roman"/>
          <w:sz w:val="31"/>
          <w:szCs w:val="31"/>
          <w:lang w:eastAsia="fr-FR"/>
        </w:rPr>
        <w:t> avril 1913</w:t>
      </w:r>
    </w:p>
    <w:p w14:paraId="6D9CE664"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Lettres allemandes. </w:t>
      </w:r>
      <w:r w:rsidRPr="00A65A74">
        <w:rPr>
          <w:rFonts w:ascii="Source Sans Pro" w:eastAsia="Times New Roman" w:hAnsi="Source Sans Pro" w:cs="Times New Roman"/>
          <w:b/>
          <w:bCs/>
          <w:sz w:val="17"/>
          <w:szCs w:val="17"/>
          <w:lang w:eastAsia="fr-FR"/>
        </w:rPr>
        <w:br/>
      </w:r>
      <w:r w:rsidRPr="00A65A74">
        <w:rPr>
          <w:rFonts w:ascii="Source Sans Pro" w:eastAsia="Times New Roman" w:hAnsi="Source Sans Pro" w:cs="Times New Roman"/>
          <w:b/>
          <w:bCs/>
          <w:sz w:val="27"/>
          <w:szCs w:val="27"/>
          <w:lang w:eastAsia="fr-FR"/>
        </w:rPr>
        <w:t>Memento [extrait]</w:t>
      </w:r>
    </w:p>
    <w:p w14:paraId="373F77CD" w14:textId="77777777" w:rsidR="00A65A74" w:rsidRPr="00A65A74" w:rsidRDefault="00A65A74" w:rsidP="00A65A74">
      <w:pPr>
        <w:jc w:val="righ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Henri Albert.</w:t>
      </w:r>
    </w:p>
    <w:p w14:paraId="18E3B57D" w14:textId="77777777" w:rsidR="00A65A74" w:rsidRPr="00A65A74" w:rsidRDefault="00A65A74" w:rsidP="00A65A74">
      <w:pPr>
        <w:rPr>
          <w:rFonts w:ascii="Verdana" w:eastAsia="Times New Roman" w:hAnsi="Verdana" w:cs="Times New Roman"/>
          <w:sz w:val="21"/>
          <w:szCs w:val="21"/>
          <w:lang w:eastAsia="fr-FR"/>
        </w:rPr>
      </w:pPr>
      <w:r w:rsidRPr="00A65A74">
        <w:rPr>
          <w:rFonts w:ascii="Verdana" w:eastAsia="Times New Roman" w:hAnsi="Verdana" w:cs="Times New Roman"/>
          <w:sz w:val="21"/>
          <w:szCs w:val="21"/>
          <w:lang w:eastAsia="fr-FR"/>
        </w:rPr>
        <w:t>Tome CII, numéro 379, 1</w:t>
      </w:r>
      <w:r w:rsidRPr="00A65A74">
        <w:rPr>
          <w:rFonts w:ascii="Verdana" w:eastAsia="Times New Roman" w:hAnsi="Verdana" w:cs="Times New Roman"/>
          <w:sz w:val="16"/>
          <w:szCs w:val="16"/>
          <w:vertAlign w:val="superscript"/>
          <w:lang w:eastAsia="fr-FR"/>
        </w:rPr>
        <w:t>er</w:t>
      </w:r>
      <w:r w:rsidRPr="00A65A74">
        <w:rPr>
          <w:rFonts w:ascii="Verdana" w:eastAsia="Times New Roman" w:hAnsi="Verdana" w:cs="Times New Roman"/>
          <w:sz w:val="21"/>
          <w:szCs w:val="21"/>
          <w:lang w:eastAsia="fr-FR"/>
        </w:rPr>
        <w:t> avril 1913, p. 639-644 [644].</w:t>
      </w:r>
    </w:p>
    <w:p w14:paraId="72B630DB" w14:textId="77777777"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w:t>
      </w:r>
    </w:p>
    <w:p w14:paraId="527D4774" w14:textId="77777777"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Les </w:t>
      </w:r>
      <w:proofErr w:type="spellStart"/>
      <w:r w:rsidRPr="00A65A74">
        <w:rPr>
          <w:rFonts w:ascii="Times New Roman" w:eastAsia="Times New Roman" w:hAnsi="Times New Roman" w:cs="Times New Roman"/>
          <w:i/>
          <w:iCs/>
          <w:szCs w:val="24"/>
          <w:lang w:eastAsia="fr-FR"/>
        </w:rPr>
        <w:t>Süddeutsche</w:t>
      </w:r>
      <w:proofErr w:type="spellEnd"/>
      <w:r w:rsidRPr="00A65A74">
        <w:rPr>
          <w:rFonts w:ascii="Times New Roman" w:eastAsia="Times New Roman" w:hAnsi="Times New Roman" w:cs="Times New Roman"/>
          <w:i/>
          <w:iCs/>
          <w:szCs w:val="24"/>
          <w:lang w:eastAsia="fr-FR"/>
        </w:rPr>
        <w:t xml:space="preserve"> </w:t>
      </w:r>
      <w:proofErr w:type="spellStart"/>
      <w:r w:rsidRPr="00A65A74">
        <w:rPr>
          <w:rFonts w:ascii="Times New Roman" w:eastAsia="Times New Roman" w:hAnsi="Times New Roman" w:cs="Times New Roman"/>
          <w:i/>
          <w:iCs/>
          <w:szCs w:val="24"/>
          <w:lang w:eastAsia="fr-FR"/>
        </w:rPr>
        <w:t>Monatshefte</w:t>
      </w:r>
      <w:proofErr w:type="spellEnd"/>
      <w:r w:rsidRPr="00A65A74">
        <w:rPr>
          <w:rFonts w:ascii="Times New Roman" w:eastAsia="Times New Roman" w:hAnsi="Times New Roman" w:cs="Times New Roman"/>
          <w:szCs w:val="24"/>
          <w:lang w:eastAsia="fr-FR"/>
        </w:rPr>
        <w:t xml:space="preserve"> poursuivent la publication des papiers posthumes du peintre-graveur Karl Stauffer-Bern. Après les lettres de famille, voici quelques vers écrits après la tragédie douloureuse dont le souvenir est resté dans toutes les mémoires. Ils ont été composés en prison à Florence et ensuite dans la maison d’aliénés, où Stauffer fut interné avant d’être acquitté par les tribunaux italiens. Le volume qu’Otto </w:t>
      </w:r>
      <w:proofErr w:type="spellStart"/>
      <w:r w:rsidRPr="00A65A74">
        <w:rPr>
          <w:rFonts w:ascii="Times New Roman" w:eastAsia="Times New Roman" w:hAnsi="Times New Roman" w:cs="Times New Roman"/>
          <w:szCs w:val="24"/>
          <w:lang w:eastAsia="fr-FR"/>
        </w:rPr>
        <w:t>Brahm</w:t>
      </w:r>
      <w:proofErr w:type="spellEnd"/>
      <w:r w:rsidRPr="00A65A74">
        <w:rPr>
          <w:rFonts w:ascii="Times New Roman" w:eastAsia="Times New Roman" w:hAnsi="Times New Roman" w:cs="Times New Roman"/>
          <w:szCs w:val="24"/>
          <w:lang w:eastAsia="fr-FR"/>
        </w:rPr>
        <w:t xml:space="preserve"> consacra à ce génial artiste et à sa fin prématurée donne des détails sur les circonstances du drame passionnel qui, il y a plus de vingt ans, eut un retentissement si considérable. Les poèmes livrés aujourd’hui à la publicité affirment un véritable talent d’expression plastique. L’intensité dans sa manifestation des sentiments, malgré une certaine incohérence, est prodigieuse (février). […]</w:t>
      </w:r>
    </w:p>
    <w:p w14:paraId="2B2B1DC2" w14:textId="26BD1C5E" w:rsidR="00A65A74" w:rsidRPr="00A65A74" w:rsidRDefault="00A65A74" w:rsidP="00A65A74">
      <w:pPr>
        <w:spacing w:line="360" w:lineRule="atLeast"/>
        <w:rPr>
          <w:rFonts w:ascii="Times New Roman" w:eastAsia="Times New Roman" w:hAnsi="Times New Roman" w:cs="Times New Roman"/>
          <w:szCs w:val="24"/>
          <w:lang w:eastAsia="fr-FR"/>
        </w:rPr>
      </w:pPr>
      <w:proofErr w:type="spellStart"/>
      <w:r w:rsidRPr="00A65A74">
        <w:rPr>
          <w:rFonts w:ascii="Times New Roman" w:eastAsia="Times New Roman" w:hAnsi="Times New Roman" w:cs="Times New Roman"/>
          <w:i/>
          <w:iCs/>
          <w:szCs w:val="24"/>
          <w:lang w:eastAsia="fr-FR"/>
        </w:rPr>
        <w:t>Zeitschrift</w:t>
      </w:r>
      <w:proofErr w:type="spellEnd"/>
      <w:r w:rsidRPr="00A65A74">
        <w:rPr>
          <w:rFonts w:ascii="Times New Roman" w:eastAsia="Times New Roman" w:hAnsi="Times New Roman" w:cs="Times New Roman"/>
          <w:i/>
          <w:iCs/>
          <w:szCs w:val="24"/>
          <w:lang w:eastAsia="fr-FR"/>
        </w:rPr>
        <w:t xml:space="preserve"> </w:t>
      </w:r>
      <w:proofErr w:type="spellStart"/>
      <w:r w:rsidRPr="00A65A74">
        <w:rPr>
          <w:rFonts w:ascii="Times New Roman" w:eastAsia="Times New Roman" w:hAnsi="Times New Roman" w:cs="Times New Roman"/>
          <w:i/>
          <w:iCs/>
          <w:szCs w:val="24"/>
          <w:lang w:eastAsia="fr-FR"/>
        </w:rPr>
        <w:t>für</w:t>
      </w:r>
      <w:proofErr w:type="spellEnd"/>
      <w:r w:rsidRPr="00A65A74">
        <w:rPr>
          <w:rFonts w:ascii="Times New Roman" w:eastAsia="Times New Roman" w:hAnsi="Times New Roman" w:cs="Times New Roman"/>
          <w:i/>
          <w:iCs/>
          <w:szCs w:val="24"/>
          <w:lang w:eastAsia="fr-FR"/>
        </w:rPr>
        <w:t xml:space="preserve"> </w:t>
      </w:r>
      <w:proofErr w:type="spellStart"/>
      <w:r w:rsidRPr="00A65A74">
        <w:rPr>
          <w:rFonts w:ascii="Times New Roman" w:eastAsia="Times New Roman" w:hAnsi="Times New Roman" w:cs="Times New Roman"/>
          <w:i/>
          <w:iCs/>
          <w:szCs w:val="24"/>
          <w:lang w:eastAsia="fr-FR"/>
        </w:rPr>
        <w:t>Bücherfreunde</w:t>
      </w:r>
      <w:proofErr w:type="spellEnd"/>
      <w:r w:rsidRPr="00A65A74">
        <w:rPr>
          <w:rFonts w:ascii="Times New Roman" w:eastAsia="Times New Roman" w:hAnsi="Times New Roman" w:cs="Times New Roman"/>
          <w:szCs w:val="24"/>
          <w:lang w:eastAsia="fr-FR"/>
        </w:rPr>
        <w:t xml:space="preserve"> (février) fait paraître une étude de M. Walter </w:t>
      </w:r>
      <w:proofErr w:type="spellStart"/>
      <w:r w:rsidRPr="00A65A74">
        <w:rPr>
          <w:rFonts w:ascii="Times New Roman" w:eastAsia="Times New Roman" w:hAnsi="Times New Roman" w:cs="Times New Roman"/>
          <w:szCs w:val="24"/>
          <w:lang w:eastAsia="fr-FR"/>
        </w:rPr>
        <w:t>Graeff</w:t>
      </w:r>
      <w:proofErr w:type="spellEnd"/>
      <w:r w:rsidRPr="00A65A74">
        <w:rPr>
          <w:rFonts w:ascii="Times New Roman" w:eastAsia="Times New Roman" w:hAnsi="Times New Roman" w:cs="Times New Roman"/>
          <w:szCs w:val="24"/>
          <w:lang w:eastAsia="fr-FR"/>
        </w:rPr>
        <w:t xml:space="preserve"> sur l’introduction de la lithographie en Italie. Le premier établissement d’industrie lithographique fut créé à Rome en 1805 par les frères Andreas et Giovanni </w:t>
      </w:r>
      <w:proofErr w:type="spellStart"/>
      <w:r w:rsidRPr="00A65A74">
        <w:rPr>
          <w:rFonts w:ascii="Times New Roman" w:eastAsia="Times New Roman" w:hAnsi="Times New Roman" w:cs="Times New Roman"/>
          <w:szCs w:val="24"/>
          <w:lang w:eastAsia="fr-FR"/>
        </w:rPr>
        <w:t>Dall’</w:t>
      </w:r>
      <w:del w:id="0" w:author="Marguerite-Marie Bordry" w:date="2019-02-12T22:45:00Z">
        <w:r w:rsidRPr="00A65A74" w:rsidDel="002A2D5E">
          <w:rPr>
            <w:rFonts w:ascii="Times New Roman" w:eastAsia="Times New Roman" w:hAnsi="Times New Roman" w:cs="Times New Roman"/>
            <w:szCs w:val="24"/>
            <w:lang w:eastAsia="fr-FR"/>
          </w:rPr>
          <w:delText xml:space="preserve"> </w:delText>
        </w:r>
      </w:del>
      <w:r w:rsidRPr="00A65A74">
        <w:rPr>
          <w:rFonts w:ascii="Times New Roman" w:eastAsia="Times New Roman" w:hAnsi="Times New Roman" w:cs="Times New Roman"/>
          <w:szCs w:val="24"/>
          <w:lang w:eastAsia="fr-FR"/>
        </w:rPr>
        <w:t>Armi</w:t>
      </w:r>
      <w:proofErr w:type="spellEnd"/>
      <w:r w:rsidRPr="00A65A74">
        <w:rPr>
          <w:rFonts w:ascii="Times New Roman" w:eastAsia="Times New Roman" w:hAnsi="Times New Roman" w:cs="Times New Roman"/>
          <w:szCs w:val="24"/>
          <w:lang w:eastAsia="fr-FR"/>
        </w:rPr>
        <w:t>, fils d’un banquier italien établi à Munich, qui collaborèrent avec un certain Raphaël Winter. L’auteur reproduit des estampes sorties de ces premières presses.</w:t>
      </w:r>
    </w:p>
    <w:p w14:paraId="608026A6" w14:textId="7FB2C6C5" w:rsidR="00A65A74" w:rsidRPr="00C61E0A" w:rsidRDefault="00A65A74" w:rsidP="00C61E0A">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w:t>
      </w:r>
    </w:p>
    <w:p w14:paraId="53F8A9E6"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CIII, numéro 382, 16 mai 1913</w:t>
      </w:r>
    </w:p>
    <w:p w14:paraId="059AC9E1"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Histoire. </w:t>
      </w:r>
      <w:r w:rsidRPr="00A65A74">
        <w:rPr>
          <w:rFonts w:ascii="Source Sans Pro" w:eastAsia="Times New Roman" w:hAnsi="Source Sans Pro" w:cs="Times New Roman"/>
          <w:b/>
          <w:bCs/>
          <w:sz w:val="17"/>
          <w:szCs w:val="17"/>
          <w:lang w:eastAsia="fr-FR"/>
        </w:rPr>
        <w:br/>
      </w:r>
      <w:r w:rsidRPr="00A65A74">
        <w:rPr>
          <w:rFonts w:ascii="Source Sans Pro" w:eastAsia="Times New Roman" w:hAnsi="Source Sans Pro" w:cs="Times New Roman"/>
          <w:b/>
          <w:bCs/>
          <w:sz w:val="27"/>
          <w:szCs w:val="27"/>
          <w:lang w:eastAsia="fr-FR"/>
        </w:rPr>
        <w:t>Jean Lucas-</w:t>
      </w:r>
      <w:proofErr w:type="spellStart"/>
      <w:r w:rsidRPr="00A65A74">
        <w:rPr>
          <w:rFonts w:ascii="Source Sans Pro" w:eastAsia="Times New Roman" w:hAnsi="Source Sans Pro" w:cs="Times New Roman"/>
          <w:b/>
          <w:bCs/>
          <w:sz w:val="27"/>
          <w:szCs w:val="27"/>
          <w:lang w:eastAsia="fr-FR"/>
        </w:rPr>
        <w:t>Dubreton</w:t>
      </w:r>
      <w:proofErr w:type="spellEnd"/>
      <w:r w:rsidRPr="00A65A74">
        <w:rPr>
          <w:rFonts w:ascii="Source Sans Pro" w:eastAsia="Times New Roman" w:hAnsi="Source Sans Pro" w:cs="Times New Roman"/>
          <w:b/>
          <w:bCs/>
          <w:sz w:val="27"/>
          <w:szCs w:val="27"/>
          <w:lang w:eastAsia="fr-FR"/>
        </w:rPr>
        <w:t> : </w:t>
      </w:r>
      <w:r w:rsidRPr="00A65A74">
        <w:rPr>
          <w:rFonts w:ascii="Source Sans Pro" w:eastAsia="Times New Roman" w:hAnsi="Source Sans Pro" w:cs="Times New Roman"/>
          <w:b/>
          <w:bCs/>
          <w:i/>
          <w:iCs/>
          <w:sz w:val="27"/>
          <w:szCs w:val="27"/>
          <w:lang w:eastAsia="fr-FR"/>
        </w:rPr>
        <w:t>La Disgrâce de Nicolas Machiavel</w:t>
      </w:r>
      <w:r w:rsidRPr="00A65A74">
        <w:rPr>
          <w:rFonts w:ascii="Source Sans Pro" w:eastAsia="Times New Roman" w:hAnsi="Source Sans Pro" w:cs="Times New Roman"/>
          <w:b/>
          <w:bCs/>
          <w:sz w:val="27"/>
          <w:szCs w:val="27"/>
          <w:lang w:eastAsia="fr-FR"/>
        </w:rPr>
        <w:t>. Florence : 1469-1537, « Mercure de France », 3 </w:t>
      </w:r>
      <w:proofErr w:type="spellStart"/>
      <w:r w:rsidRPr="00A65A74">
        <w:rPr>
          <w:rFonts w:ascii="Source Sans Pro" w:eastAsia="Times New Roman" w:hAnsi="Source Sans Pro" w:cs="Times New Roman"/>
          <w:b/>
          <w:bCs/>
          <w:sz w:val="27"/>
          <w:szCs w:val="27"/>
          <w:lang w:eastAsia="fr-FR"/>
        </w:rPr>
        <w:t>fr.</w:t>
      </w:r>
      <w:proofErr w:type="spellEnd"/>
      <w:r w:rsidRPr="00A65A74">
        <w:rPr>
          <w:rFonts w:ascii="Source Sans Pro" w:eastAsia="Times New Roman" w:hAnsi="Source Sans Pro" w:cs="Times New Roman"/>
          <w:b/>
          <w:bCs/>
          <w:sz w:val="27"/>
          <w:szCs w:val="27"/>
          <w:lang w:eastAsia="fr-FR"/>
        </w:rPr>
        <w:t> 50</w:t>
      </w:r>
    </w:p>
    <w:p w14:paraId="1E3F70BE" w14:textId="77777777" w:rsidR="00A65A74" w:rsidRPr="00A65A74" w:rsidRDefault="00A65A74" w:rsidP="00A65A74">
      <w:pPr>
        <w:jc w:val="righ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 xml:space="preserve">Edmond </w:t>
      </w:r>
      <w:proofErr w:type="spellStart"/>
      <w:r w:rsidRPr="00A65A74">
        <w:rPr>
          <w:rFonts w:ascii="Times New Roman" w:eastAsia="Times New Roman" w:hAnsi="Times New Roman" w:cs="Times New Roman"/>
          <w:szCs w:val="24"/>
          <w:lang w:eastAsia="fr-FR"/>
        </w:rPr>
        <w:t>Barthèlemy</w:t>
      </w:r>
      <w:proofErr w:type="spellEnd"/>
      <w:r w:rsidRPr="00A65A74">
        <w:rPr>
          <w:rFonts w:ascii="Times New Roman" w:eastAsia="Times New Roman" w:hAnsi="Times New Roman" w:cs="Times New Roman"/>
          <w:szCs w:val="24"/>
          <w:lang w:eastAsia="fr-FR"/>
        </w:rPr>
        <w:t>.</w:t>
      </w:r>
    </w:p>
    <w:p w14:paraId="02D4DEC0" w14:textId="77777777" w:rsidR="00A65A74" w:rsidRPr="00A65A74" w:rsidRDefault="00A65A74" w:rsidP="00A65A74">
      <w:pPr>
        <w:rPr>
          <w:rFonts w:ascii="Verdana" w:eastAsia="Times New Roman" w:hAnsi="Verdana" w:cs="Times New Roman"/>
          <w:sz w:val="21"/>
          <w:szCs w:val="21"/>
          <w:lang w:eastAsia="fr-FR"/>
        </w:rPr>
      </w:pPr>
      <w:r w:rsidRPr="00A65A74">
        <w:rPr>
          <w:rFonts w:ascii="Verdana" w:eastAsia="Times New Roman" w:hAnsi="Verdana" w:cs="Times New Roman"/>
          <w:sz w:val="21"/>
          <w:szCs w:val="21"/>
          <w:lang w:eastAsia="fr-FR"/>
        </w:rPr>
        <w:t>Tome CIII, numéro 382, 16 mai 1913, p. 379-387 [380-384].</w:t>
      </w:r>
    </w:p>
    <w:p w14:paraId="3B72284B" w14:textId="13121956" w:rsid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Je veux dire tout de suite à M. Jean Lucas-</w:t>
      </w:r>
      <w:proofErr w:type="spellStart"/>
      <w:r w:rsidRPr="00A65A74">
        <w:rPr>
          <w:rFonts w:ascii="Times New Roman" w:eastAsia="Times New Roman" w:hAnsi="Times New Roman" w:cs="Times New Roman"/>
          <w:szCs w:val="24"/>
          <w:lang w:eastAsia="fr-FR"/>
        </w:rPr>
        <w:t>Dubreton</w:t>
      </w:r>
      <w:proofErr w:type="spellEnd"/>
      <w:r w:rsidRPr="00A65A74">
        <w:rPr>
          <w:rFonts w:ascii="Times New Roman" w:eastAsia="Times New Roman" w:hAnsi="Times New Roman" w:cs="Times New Roman"/>
          <w:szCs w:val="24"/>
          <w:lang w:eastAsia="fr-FR"/>
        </w:rPr>
        <w:t>, uniquement connu de moi par son livre, </w:t>
      </w:r>
      <w:r w:rsidRPr="00A65A74">
        <w:rPr>
          <w:rFonts w:ascii="Times New Roman" w:eastAsia="Times New Roman" w:hAnsi="Times New Roman" w:cs="Times New Roman"/>
          <w:b/>
          <w:bCs/>
          <w:szCs w:val="24"/>
          <w:lang w:eastAsia="fr-FR"/>
        </w:rPr>
        <w:t>La Disgrâce de Nicolas Machiavel</w:t>
      </w:r>
      <w:r w:rsidRPr="00A65A74">
        <w:rPr>
          <w:rFonts w:ascii="Times New Roman" w:eastAsia="Times New Roman" w:hAnsi="Times New Roman" w:cs="Times New Roman"/>
          <w:szCs w:val="24"/>
          <w:lang w:eastAsia="fr-FR"/>
        </w:rPr>
        <w:t xml:space="preserve">, que cet ouvrage donne l’impression d’une chose forte, pas </w:t>
      </w:r>
      <w:r w:rsidRPr="00A65A74">
        <w:rPr>
          <w:rFonts w:ascii="Times New Roman" w:eastAsia="Times New Roman" w:hAnsi="Times New Roman" w:cs="Times New Roman"/>
          <w:szCs w:val="24"/>
          <w:lang w:eastAsia="fr-FR"/>
        </w:rPr>
        <w:lastRenderedPageBreak/>
        <w:t>commune du tout, — l’effort le plus soutenu sans doute pour saisir dans sa </w:t>
      </w:r>
      <w:r w:rsidRPr="00A65A74">
        <w:rPr>
          <w:rFonts w:ascii="Times New Roman" w:eastAsia="Times New Roman" w:hAnsi="Times New Roman" w:cs="Times New Roman"/>
          <w:i/>
          <w:iCs/>
          <w:szCs w:val="24"/>
          <w:lang w:eastAsia="fr-FR"/>
        </w:rPr>
        <w:t>littéralité</w:t>
      </w:r>
      <w:ins w:id="1" w:author="Marguerite-Marie Bordry" w:date="2019-02-12T22:48:00Z">
        <w:r w:rsidR="00354BD6">
          <w:rPr>
            <w:rFonts w:ascii="Times New Roman" w:eastAsia="Times New Roman" w:hAnsi="Times New Roman" w:cs="Times New Roman"/>
            <w:i/>
            <w:iCs/>
            <w:szCs w:val="24"/>
            <w:lang w:eastAsia="fr-FR"/>
          </w:rPr>
          <w:t xml:space="preserve"> </w:t>
        </w:r>
      </w:ins>
      <w:r w:rsidRPr="00A65A74">
        <w:rPr>
          <w:rFonts w:ascii="Times New Roman" w:eastAsia="Times New Roman" w:hAnsi="Times New Roman" w:cs="Times New Roman"/>
          <w:szCs w:val="24"/>
          <w:lang w:eastAsia="fr-FR"/>
        </w:rPr>
        <w:t>la figure encore si facticement abstraite de Machiavel. Cela sort de l’ordinaire. C’est mon impression personnelle, et je la livre à M. Lucas-</w:t>
      </w:r>
      <w:proofErr w:type="spellStart"/>
      <w:r w:rsidRPr="00A65A74">
        <w:rPr>
          <w:rFonts w:ascii="Times New Roman" w:eastAsia="Times New Roman" w:hAnsi="Times New Roman" w:cs="Times New Roman"/>
          <w:szCs w:val="24"/>
          <w:lang w:eastAsia="fr-FR"/>
        </w:rPr>
        <w:t>Dubreton</w:t>
      </w:r>
      <w:proofErr w:type="spellEnd"/>
      <w:r w:rsidRPr="00A65A74">
        <w:rPr>
          <w:rFonts w:ascii="Times New Roman" w:eastAsia="Times New Roman" w:hAnsi="Times New Roman" w:cs="Times New Roman"/>
          <w:szCs w:val="24"/>
          <w:lang w:eastAsia="fr-FR"/>
        </w:rPr>
        <w:t xml:space="preserve"> en lui souhaitant de la prendre exactement pour telle, c’est-à-dire sans trop de négligence comme sans trop d’empressement.</w:t>
      </w:r>
    </w:p>
    <w:p w14:paraId="3862C498" w14:textId="3BBA583A" w:rsidR="00354BD6" w:rsidRDefault="00354BD6" w:rsidP="00A65A74">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26AA0574"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La Curiosité. </w:t>
      </w:r>
      <w:r w:rsidRPr="00A65A74">
        <w:rPr>
          <w:rFonts w:ascii="Source Sans Pro" w:eastAsia="Times New Roman" w:hAnsi="Source Sans Pro" w:cs="Times New Roman"/>
          <w:b/>
          <w:bCs/>
          <w:sz w:val="17"/>
          <w:szCs w:val="17"/>
          <w:lang w:eastAsia="fr-FR"/>
        </w:rPr>
        <w:br/>
      </w:r>
      <w:r w:rsidRPr="00A65A74">
        <w:rPr>
          <w:rFonts w:ascii="Source Sans Pro" w:eastAsia="Times New Roman" w:hAnsi="Source Sans Pro" w:cs="Times New Roman"/>
          <w:b/>
          <w:bCs/>
          <w:sz w:val="27"/>
          <w:szCs w:val="27"/>
          <w:lang w:eastAsia="fr-FR"/>
        </w:rPr>
        <w:t>Première vente Eugène Kraemer [extrait]</w:t>
      </w:r>
    </w:p>
    <w:p w14:paraId="63A00662" w14:textId="77777777" w:rsidR="00A65A74" w:rsidRPr="00A65A74" w:rsidRDefault="00A65A74" w:rsidP="00A65A74">
      <w:pPr>
        <w:jc w:val="righ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 xml:space="preserve">Jacques </w:t>
      </w:r>
      <w:proofErr w:type="spellStart"/>
      <w:r w:rsidRPr="00A65A74">
        <w:rPr>
          <w:rFonts w:ascii="Times New Roman" w:eastAsia="Times New Roman" w:hAnsi="Times New Roman" w:cs="Times New Roman"/>
          <w:szCs w:val="24"/>
          <w:lang w:eastAsia="fr-FR"/>
        </w:rPr>
        <w:t>Daurelle</w:t>
      </w:r>
      <w:proofErr w:type="spellEnd"/>
      <w:r w:rsidRPr="00A65A74">
        <w:rPr>
          <w:rFonts w:ascii="Times New Roman" w:eastAsia="Times New Roman" w:hAnsi="Times New Roman" w:cs="Times New Roman"/>
          <w:szCs w:val="24"/>
          <w:lang w:eastAsia="fr-FR"/>
        </w:rPr>
        <w:t>.</w:t>
      </w:r>
    </w:p>
    <w:p w14:paraId="0D21D63D" w14:textId="77777777" w:rsidR="00A65A74" w:rsidRPr="00A65A74" w:rsidRDefault="00A65A74" w:rsidP="00A65A74">
      <w:pPr>
        <w:rPr>
          <w:rFonts w:ascii="Verdana" w:eastAsia="Times New Roman" w:hAnsi="Verdana" w:cs="Times New Roman"/>
          <w:sz w:val="21"/>
          <w:szCs w:val="21"/>
          <w:lang w:eastAsia="fr-FR"/>
        </w:rPr>
      </w:pPr>
      <w:r w:rsidRPr="00A65A74">
        <w:rPr>
          <w:rFonts w:ascii="Verdana" w:eastAsia="Times New Roman" w:hAnsi="Verdana" w:cs="Times New Roman"/>
          <w:sz w:val="21"/>
          <w:szCs w:val="21"/>
          <w:lang w:eastAsia="fr-FR"/>
        </w:rPr>
        <w:t>Tome CIII, numéro 382, 16 mai 1913, p. 439-442 [440].</w:t>
      </w:r>
    </w:p>
    <w:p w14:paraId="6624A691" w14:textId="77777777"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w:t>
      </w:r>
    </w:p>
    <w:p w14:paraId="271702A9" w14:textId="0ADD9098"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Deux grandes toiles d’Hubert Robert </w:t>
      </w:r>
      <w:del w:id="2" w:author="Marguerite-Marie Bordry" w:date="2019-02-15T19:10:00Z">
        <w:r w:rsidRPr="00206C22" w:rsidDel="00206C22">
          <w:rPr>
            <w:rFonts w:ascii="Times New Roman" w:eastAsia="Times New Roman" w:hAnsi="Times New Roman" w:cs="Times New Roman"/>
            <w:iCs/>
            <w:szCs w:val="24"/>
            <w:lang w:eastAsia="fr-FR"/>
            <w:rPrChange w:id="3" w:author="Marguerite-Marie Bordry" w:date="2019-02-15T19:10:00Z">
              <w:rPr>
                <w:rFonts w:ascii="Times New Roman" w:eastAsia="Times New Roman" w:hAnsi="Times New Roman" w:cs="Times New Roman"/>
                <w:i/>
                <w:iCs/>
                <w:szCs w:val="24"/>
                <w:lang w:eastAsia="fr-FR"/>
              </w:rPr>
            </w:rPrChange>
          </w:rPr>
          <w:delText>:Une</w:delText>
        </w:r>
      </w:del>
      <w:ins w:id="4" w:author="Marguerite-Marie Bordry" w:date="2019-02-15T19:10:00Z">
        <w:r w:rsidR="00206C22">
          <w:rPr>
            <w:rFonts w:ascii="Times New Roman" w:eastAsia="Times New Roman" w:hAnsi="Times New Roman" w:cs="Times New Roman"/>
            <w:iCs/>
            <w:szCs w:val="24"/>
            <w:lang w:eastAsia="fr-FR"/>
          </w:rPr>
          <w:t xml:space="preserve"> : </w:t>
        </w:r>
        <w:r w:rsidR="00206C22">
          <w:rPr>
            <w:rFonts w:ascii="Times New Roman" w:eastAsia="Times New Roman" w:hAnsi="Times New Roman" w:cs="Times New Roman"/>
            <w:i/>
            <w:iCs/>
            <w:szCs w:val="24"/>
            <w:lang w:eastAsia="fr-FR"/>
          </w:rPr>
          <w:t>Une</w:t>
        </w:r>
      </w:ins>
      <w:r w:rsidRPr="00A65A74">
        <w:rPr>
          <w:rFonts w:ascii="Times New Roman" w:eastAsia="Times New Roman" w:hAnsi="Times New Roman" w:cs="Times New Roman"/>
          <w:i/>
          <w:iCs/>
          <w:szCs w:val="24"/>
          <w:lang w:eastAsia="fr-FR"/>
        </w:rPr>
        <w:t xml:space="preserve"> fête à la Villa Médicis</w:t>
      </w:r>
      <w:r w:rsidRPr="00A65A74">
        <w:rPr>
          <w:rFonts w:ascii="Times New Roman" w:eastAsia="Times New Roman" w:hAnsi="Times New Roman" w:cs="Times New Roman"/>
          <w:szCs w:val="24"/>
          <w:lang w:eastAsia="fr-FR"/>
        </w:rPr>
        <w:t> et</w:t>
      </w:r>
      <w:ins w:id="5" w:author="Marguerite-Marie Bordry" w:date="2019-02-12T22:49:00Z">
        <w:r w:rsidR="00E37D67">
          <w:rPr>
            <w:rFonts w:ascii="Times New Roman" w:eastAsia="Times New Roman" w:hAnsi="Times New Roman" w:cs="Times New Roman"/>
            <w:szCs w:val="24"/>
            <w:lang w:eastAsia="fr-FR"/>
          </w:rPr>
          <w:t xml:space="preserve"> </w:t>
        </w:r>
      </w:ins>
      <w:r w:rsidRPr="00A65A74">
        <w:rPr>
          <w:rFonts w:ascii="Times New Roman" w:eastAsia="Times New Roman" w:hAnsi="Times New Roman" w:cs="Times New Roman"/>
          <w:i/>
          <w:iCs/>
          <w:szCs w:val="24"/>
          <w:lang w:eastAsia="fr-FR"/>
        </w:rPr>
        <w:t>le Torrent</w:t>
      </w:r>
      <w:r w:rsidRPr="00A65A74">
        <w:rPr>
          <w:rFonts w:ascii="Times New Roman" w:eastAsia="Times New Roman" w:hAnsi="Times New Roman" w:cs="Times New Roman"/>
          <w:szCs w:val="24"/>
          <w:lang w:eastAsia="fr-FR"/>
        </w:rPr>
        <w:t> sont montées à 100 200 </w:t>
      </w:r>
      <w:proofErr w:type="spellStart"/>
      <w:r w:rsidRPr="00A65A74">
        <w:rPr>
          <w:rFonts w:ascii="Times New Roman" w:eastAsia="Times New Roman" w:hAnsi="Times New Roman" w:cs="Times New Roman"/>
          <w:szCs w:val="24"/>
          <w:lang w:eastAsia="fr-FR"/>
        </w:rPr>
        <w:t>fr.</w:t>
      </w:r>
      <w:proofErr w:type="spellEnd"/>
      <w:r w:rsidRPr="00A65A74">
        <w:rPr>
          <w:rFonts w:ascii="Times New Roman" w:eastAsia="Times New Roman" w:hAnsi="Times New Roman" w:cs="Times New Roman"/>
          <w:szCs w:val="24"/>
          <w:lang w:eastAsia="fr-FR"/>
        </w:rPr>
        <w:t>, alors qu’une autre grande toile, </w:t>
      </w:r>
      <w:r w:rsidRPr="00A65A74">
        <w:rPr>
          <w:rFonts w:ascii="Times New Roman" w:eastAsia="Times New Roman" w:hAnsi="Times New Roman" w:cs="Times New Roman"/>
          <w:i/>
          <w:iCs/>
          <w:szCs w:val="24"/>
          <w:lang w:eastAsia="fr-FR"/>
        </w:rPr>
        <w:t>la Campagne de Rome</w:t>
      </w:r>
      <w:r w:rsidRPr="00A65A74">
        <w:rPr>
          <w:rFonts w:ascii="Times New Roman" w:eastAsia="Times New Roman" w:hAnsi="Times New Roman" w:cs="Times New Roman"/>
          <w:szCs w:val="24"/>
          <w:lang w:eastAsia="fr-FR"/>
        </w:rPr>
        <w:t xml:space="preserve">, restait à M. Gustave </w:t>
      </w:r>
      <w:proofErr w:type="spellStart"/>
      <w:r w:rsidRPr="00A65A74">
        <w:rPr>
          <w:rFonts w:ascii="Times New Roman" w:eastAsia="Times New Roman" w:hAnsi="Times New Roman" w:cs="Times New Roman"/>
          <w:szCs w:val="24"/>
          <w:lang w:eastAsia="fr-FR"/>
        </w:rPr>
        <w:t>Laffon</w:t>
      </w:r>
      <w:proofErr w:type="spellEnd"/>
      <w:r w:rsidRPr="00A65A74">
        <w:rPr>
          <w:rFonts w:ascii="Times New Roman" w:eastAsia="Times New Roman" w:hAnsi="Times New Roman" w:cs="Times New Roman"/>
          <w:szCs w:val="24"/>
          <w:lang w:eastAsia="fr-FR"/>
        </w:rPr>
        <w:t xml:space="preserve"> pour 10 100 francs.</w:t>
      </w:r>
    </w:p>
    <w:p w14:paraId="38CDDC25" w14:textId="77777777"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w:t>
      </w:r>
    </w:p>
    <w:p w14:paraId="4C834D9C"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CIII, numéro 383, 1</w:t>
      </w:r>
      <w:r w:rsidRPr="00A65A74">
        <w:rPr>
          <w:rFonts w:ascii="Source Sans Pro" w:eastAsia="Times New Roman" w:hAnsi="Source Sans Pro" w:cs="Times New Roman"/>
          <w:sz w:val="23"/>
          <w:szCs w:val="23"/>
          <w:vertAlign w:val="superscript"/>
          <w:lang w:eastAsia="fr-FR"/>
        </w:rPr>
        <w:t>er</w:t>
      </w:r>
      <w:r w:rsidRPr="00A65A74">
        <w:rPr>
          <w:rFonts w:ascii="Source Sans Pro" w:eastAsia="Times New Roman" w:hAnsi="Source Sans Pro" w:cs="Times New Roman"/>
          <w:sz w:val="31"/>
          <w:szCs w:val="31"/>
          <w:lang w:eastAsia="fr-FR"/>
        </w:rPr>
        <w:t> juin 1913</w:t>
      </w:r>
    </w:p>
    <w:p w14:paraId="10F8B2CB"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Musées et collections. </w:t>
      </w:r>
      <w:r w:rsidRPr="00A65A74">
        <w:rPr>
          <w:rFonts w:ascii="Source Sans Pro" w:eastAsia="Times New Roman" w:hAnsi="Source Sans Pro" w:cs="Times New Roman"/>
          <w:b/>
          <w:bCs/>
          <w:sz w:val="17"/>
          <w:szCs w:val="17"/>
          <w:lang w:eastAsia="fr-FR"/>
        </w:rPr>
        <w:br/>
      </w:r>
      <w:r w:rsidRPr="00A65A74">
        <w:rPr>
          <w:rFonts w:ascii="Source Sans Pro" w:eastAsia="Times New Roman" w:hAnsi="Source Sans Pro" w:cs="Times New Roman"/>
          <w:b/>
          <w:bCs/>
          <w:sz w:val="27"/>
          <w:szCs w:val="27"/>
          <w:lang w:eastAsia="fr-FR"/>
        </w:rPr>
        <w:t>Nécrologie : M. </w:t>
      </w:r>
      <w:proofErr w:type="spellStart"/>
      <w:r w:rsidRPr="00A65A74">
        <w:rPr>
          <w:rFonts w:ascii="Source Sans Pro" w:eastAsia="Times New Roman" w:hAnsi="Source Sans Pro" w:cs="Times New Roman"/>
          <w:b/>
          <w:bCs/>
          <w:sz w:val="27"/>
          <w:szCs w:val="27"/>
          <w:lang w:eastAsia="fr-FR"/>
        </w:rPr>
        <w:t>Pierpont</w:t>
      </w:r>
      <w:proofErr w:type="spellEnd"/>
      <w:r w:rsidRPr="00A65A74">
        <w:rPr>
          <w:rFonts w:ascii="Source Sans Pro" w:eastAsia="Times New Roman" w:hAnsi="Source Sans Pro" w:cs="Times New Roman"/>
          <w:b/>
          <w:bCs/>
          <w:sz w:val="27"/>
          <w:szCs w:val="27"/>
          <w:lang w:eastAsia="fr-FR"/>
        </w:rPr>
        <w:t>-Morgan [extrait]</w:t>
      </w:r>
    </w:p>
    <w:p w14:paraId="2FEFCBEC" w14:textId="77777777" w:rsidR="00A65A74" w:rsidRPr="00A65A74" w:rsidRDefault="00A65A74" w:rsidP="00A65A74">
      <w:pPr>
        <w:jc w:val="righ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Auguste Marguillier.</w:t>
      </w:r>
    </w:p>
    <w:p w14:paraId="1D6EDCBA" w14:textId="77777777" w:rsidR="00A65A74" w:rsidRPr="00A65A74" w:rsidRDefault="00A65A74" w:rsidP="00A65A74">
      <w:pPr>
        <w:rPr>
          <w:rFonts w:ascii="Verdana" w:eastAsia="Times New Roman" w:hAnsi="Verdana" w:cs="Times New Roman"/>
          <w:sz w:val="21"/>
          <w:szCs w:val="21"/>
          <w:lang w:eastAsia="fr-FR"/>
        </w:rPr>
      </w:pPr>
      <w:r w:rsidRPr="00A65A74">
        <w:rPr>
          <w:rFonts w:ascii="Verdana" w:eastAsia="Times New Roman" w:hAnsi="Verdana" w:cs="Times New Roman"/>
          <w:sz w:val="21"/>
          <w:szCs w:val="21"/>
          <w:lang w:eastAsia="fr-FR"/>
        </w:rPr>
        <w:t>Tome CIII, numéro 383, 1</w:t>
      </w:r>
      <w:r w:rsidRPr="00A65A74">
        <w:rPr>
          <w:rFonts w:ascii="Verdana" w:eastAsia="Times New Roman" w:hAnsi="Verdana" w:cs="Times New Roman"/>
          <w:sz w:val="16"/>
          <w:szCs w:val="16"/>
          <w:vertAlign w:val="superscript"/>
          <w:lang w:eastAsia="fr-FR"/>
        </w:rPr>
        <w:t>er</w:t>
      </w:r>
      <w:r w:rsidRPr="00A65A74">
        <w:rPr>
          <w:rFonts w:ascii="Verdana" w:eastAsia="Times New Roman" w:hAnsi="Verdana" w:cs="Times New Roman"/>
          <w:sz w:val="21"/>
          <w:szCs w:val="21"/>
          <w:lang w:eastAsia="fr-FR"/>
        </w:rPr>
        <w:t> juin 1913, p. 633-640 [636].</w:t>
      </w:r>
    </w:p>
    <w:p w14:paraId="411683B1" w14:textId="5C74E9C5"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 xml:space="preserve">Le même Musée Métropolitain faisait peu après une </w:t>
      </w:r>
      <w:del w:id="6" w:author="Marguerite-Marie Bordry" w:date="2019-02-15T19:10:00Z">
        <w:r w:rsidRPr="00A65A74" w:rsidDel="002D3666">
          <w:rPr>
            <w:rFonts w:ascii="Times New Roman" w:eastAsia="Times New Roman" w:hAnsi="Times New Roman" w:cs="Times New Roman"/>
            <w:szCs w:val="24"/>
            <w:lang w:eastAsia="fr-FR"/>
          </w:rPr>
          <w:delText xml:space="preserve">grand </w:delText>
        </w:r>
      </w:del>
      <w:ins w:id="7" w:author="Marguerite-Marie Bordry" w:date="2019-02-15T19:10:00Z">
        <w:r w:rsidR="002D3666">
          <w:rPr>
            <w:rFonts w:ascii="Times New Roman" w:eastAsia="Times New Roman" w:hAnsi="Times New Roman" w:cs="Times New Roman"/>
            <w:szCs w:val="24"/>
            <w:lang w:eastAsia="fr-FR"/>
          </w:rPr>
          <w:t>grande</w:t>
        </w:r>
        <w:r w:rsidR="002D3666" w:rsidRPr="00A65A74">
          <w:rPr>
            <w:rFonts w:ascii="Times New Roman" w:eastAsia="Times New Roman" w:hAnsi="Times New Roman" w:cs="Times New Roman"/>
            <w:szCs w:val="24"/>
            <w:lang w:eastAsia="fr-FR"/>
          </w:rPr>
          <w:t xml:space="preserve"> </w:t>
        </w:r>
      </w:ins>
      <w:r w:rsidRPr="00A65A74">
        <w:rPr>
          <w:rFonts w:ascii="Times New Roman" w:eastAsia="Times New Roman" w:hAnsi="Times New Roman" w:cs="Times New Roman"/>
          <w:szCs w:val="24"/>
          <w:lang w:eastAsia="fr-FR"/>
        </w:rPr>
        <w:t xml:space="preserve">perte dans la personne du </w:t>
      </w:r>
      <w:proofErr w:type="gramStart"/>
      <w:r w:rsidRPr="00A65A74">
        <w:rPr>
          <w:rFonts w:ascii="Times New Roman" w:eastAsia="Times New Roman" w:hAnsi="Times New Roman" w:cs="Times New Roman"/>
          <w:szCs w:val="24"/>
          <w:lang w:eastAsia="fr-FR"/>
        </w:rPr>
        <w:t>célèbre</w:t>
      </w:r>
      <w:proofErr w:type="gramEnd"/>
      <w:r w:rsidRPr="00A65A74">
        <w:rPr>
          <w:rFonts w:ascii="Times New Roman" w:eastAsia="Times New Roman" w:hAnsi="Times New Roman" w:cs="Times New Roman"/>
          <w:szCs w:val="24"/>
          <w:lang w:eastAsia="fr-FR"/>
        </w:rPr>
        <w:t xml:space="preserve"> milliardaire </w:t>
      </w:r>
      <w:proofErr w:type="spellStart"/>
      <w:r w:rsidRPr="00A65A74">
        <w:rPr>
          <w:rFonts w:ascii="Times New Roman" w:eastAsia="Times New Roman" w:hAnsi="Times New Roman" w:cs="Times New Roman"/>
          <w:b/>
          <w:bCs/>
          <w:szCs w:val="24"/>
          <w:lang w:eastAsia="fr-FR"/>
        </w:rPr>
        <w:t>Pierpont</w:t>
      </w:r>
      <w:proofErr w:type="spellEnd"/>
      <w:r w:rsidRPr="00A65A74">
        <w:rPr>
          <w:rFonts w:ascii="Times New Roman" w:eastAsia="Times New Roman" w:hAnsi="Times New Roman" w:cs="Times New Roman"/>
          <w:b/>
          <w:bCs/>
          <w:szCs w:val="24"/>
          <w:lang w:eastAsia="fr-FR"/>
        </w:rPr>
        <w:t>-Morgan</w:t>
      </w:r>
      <w:r w:rsidRPr="00A65A74">
        <w:rPr>
          <w:rFonts w:ascii="Times New Roman" w:eastAsia="Times New Roman" w:hAnsi="Times New Roman" w:cs="Times New Roman"/>
          <w:szCs w:val="24"/>
          <w:lang w:eastAsia="fr-FR"/>
        </w:rPr>
        <w:t>, un de ses </w:t>
      </w:r>
      <w:r w:rsidRPr="00A65A74">
        <w:rPr>
          <w:rFonts w:ascii="Times New Roman" w:eastAsia="Times New Roman" w:hAnsi="Times New Roman" w:cs="Times New Roman"/>
          <w:i/>
          <w:iCs/>
          <w:szCs w:val="24"/>
          <w:lang w:eastAsia="fr-FR"/>
        </w:rPr>
        <w:t>trustees</w:t>
      </w:r>
      <w:r w:rsidRPr="00A65A74">
        <w:rPr>
          <w:rFonts w:ascii="Times New Roman" w:eastAsia="Times New Roman" w:hAnsi="Times New Roman" w:cs="Times New Roman"/>
          <w:szCs w:val="24"/>
          <w:lang w:eastAsia="fr-FR"/>
        </w:rPr>
        <w:t> depuis 1888 et son président depuis 1904. Le dernier numéro du </w:t>
      </w:r>
      <w:r w:rsidRPr="00A65A74">
        <w:rPr>
          <w:rFonts w:ascii="Times New Roman" w:eastAsia="Times New Roman" w:hAnsi="Times New Roman" w:cs="Times New Roman"/>
          <w:i/>
          <w:iCs/>
          <w:szCs w:val="24"/>
          <w:lang w:eastAsia="fr-FR"/>
        </w:rPr>
        <w:t>Bulletin</w:t>
      </w:r>
      <w:r w:rsidRPr="00A65A74">
        <w:rPr>
          <w:rFonts w:ascii="Times New Roman" w:eastAsia="Times New Roman" w:hAnsi="Times New Roman" w:cs="Times New Roman"/>
          <w:szCs w:val="24"/>
          <w:lang w:eastAsia="fr-FR"/>
        </w:rPr>
        <w:t xml:space="preserve"> du </w:t>
      </w:r>
      <w:proofErr w:type="spellStart"/>
      <w:r w:rsidRPr="00A65A74">
        <w:rPr>
          <w:rFonts w:ascii="Times New Roman" w:eastAsia="Times New Roman" w:hAnsi="Times New Roman" w:cs="Times New Roman"/>
          <w:szCs w:val="24"/>
          <w:lang w:eastAsia="fr-FR"/>
        </w:rPr>
        <w:t>Metropolitan</w:t>
      </w:r>
      <w:proofErr w:type="spellEnd"/>
      <w:r w:rsidRPr="00A65A74">
        <w:rPr>
          <w:rFonts w:ascii="Times New Roman" w:eastAsia="Times New Roman" w:hAnsi="Times New Roman" w:cs="Times New Roman"/>
          <w:szCs w:val="24"/>
          <w:lang w:eastAsia="fr-FR"/>
        </w:rPr>
        <w:t xml:space="preserve"> Museum, en reproduisant le portrait du défunt, mort le 31 mars dernier, rend un hommage ému et reconnaissant à celui qui fit tant pour l’enrichir.</w:t>
      </w:r>
    </w:p>
    <w:p w14:paraId="17C6F904" w14:textId="34EA51C6"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 xml:space="preserve">[…] </w:t>
      </w:r>
    </w:p>
    <w:p w14:paraId="0C669238"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CIII, numéro 384, 16 juin 1913</w:t>
      </w:r>
    </w:p>
    <w:p w14:paraId="7E6C0B8D"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Géographie politique. </w:t>
      </w:r>
      <w:r w:rsidRPr="00A65A74">
        <w:rPr>
          <w:rFonts w:ascii="Source Sans Pro" w:eastAsia="Times New Roman" w:hAnsi="Source Sans Pro" w:cs="Times New Roman"/>
          <w:b/>
          <w:bCs/>
          <w:sz w:val="17"/>
          <w:szCs w:val="17"/>
          <w:lang w:eastAsia="fr-FR"/>
        </w:rPr>
        <w:br/>
      </w:r>
      <w:r w:rsidRPr="00A65A74">
        <w:rPr>
          <w:rFonts w:ascii="Source Sans Pro" w:eastAsia="Times New Roman" w:hAnsi="Source Sans Pro" w:cs="Times New Roman"/>
          <w:b/>
          <w:bCs/>
          <w:sz w:val="27"/>
          <w:szCs w:val="27"/>
          <w:lang w:eastAsia="fr-FR"/>
        </w:rPr>
        <w:t xml:space="preserve">Ernest </w:t>
      </w:r>
      <w:proofErr w:type="spellStart"/>
      <w:r w:rsidRPr="00A65A74">
        <w:rPr>
          <w:rFonts w:ascii="Source Sans Pro" w:eastAsia="Times New Roman" w:hAnsi="Source Sans Pro" w:cs="Times New Roman"/>
          <w:b/>
          <w:bCs/>
          <w:sz w:val="27"/>
          <w:szCs w:val="27"/>
          <w:lang w:eastAsia="fr-FR"/>
        </w:rPr>
        <w:t>Lémonon</w:t>
      </w:r>
      <w:proofErr w:type="spellEnd"/>
      <w:r w:rsidRPr="00A65A74">
        <w:rPr>
          <w:rFonts w:ascii="Source Sans Pro" w:eastAsia="Times New Roman" w:hAnsi="Source Sans Pro" w:cs="Times New Roman"/>
          <w:b/>
          <w:bCs/>
          <w:sz w:val="27"/>
          <w:szCs w:val="27"/>
          <w:lang w:eastAsia="fr-FR"/>
        </w:rPr>
        <w:t> : </w:t>
      </w:r>
      <w:r w:rsidRPr="00A65A74">
        <w:rPr>
          <w:rFonts w:ascii="Source Sans Pro" w:eastAsia="Times New Roman" w:hAnsi="Source Sans Pro" w:cs="Times New Roman"/>
          <w:b/>
          <w:bCs/>
          <w:i/>
          <w:iCs/>
          <w:sz w:val="27"/>
          <w:szCs w:val="27"/>
          <w:lang w:eastAsia="fr-FR"/>
        </w:rPr>
        <w:t>L’Italie économique et sociale (1861-1912)</w:t>
      </w:r>
      <w:r w:rsidRPr="00A65A74">
        <w:rPr>
          <w:rFonts w:ascii="Source Sans Pro" w:eastAsia="Times New Roman" w:hAnsi="Source Sans Pro" w:cs="Times New Roman"/>
          <w:b/>
          <w:bCs/>
          <w:sz w:val="27"/>
          <w:szCs w:val="27"/>
          <w:lang w:eastAsia="fr-FR"/>
        </w:rPr>
        <w:t>, Félix Alcan, 7 </w:t>
      </w:r>
      <w:proofErr w:type="spellStart"/>
      <w:r w:rsidRPr="00A65A74">
        <w:rPr>
          <w:rFonts w:ascii="Source Sans Pro" w:eastAsia="Times New Roman" w:hAnsi="Source Sans Pro" w:cs="Times New Roman"/>
          <w:b/>
          <w:bCs/>
          <w:sz w:val="27"/>
          <w:szCs w:val="27"/>
          <w:lang w:eastAsia="fr-FR"/>
        </w:rPr>
        <w:t>fr.</w:t>
      </w:r>
      <w:proofErr w:type="spellEnd"/>
    </w:p>
    <w:p w14:paraId="12041291" w14:textId="77777777" w:rsidR="00A65A74" w:rsidRPr="00A65A74" w:rsidRDefault="00A65A74" w:rsidP="00A65A74">
      <w:pPr>
        <w:jc w:val="righ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 xml:space="preserve">Fernand </w:t>
      </w:r>
      <w:proofErr w:type="spellStart"/>
      <w:r w:rsidRPr="00A65A74">
        <w:rPr>
          <w:rFonts w:ascii="Times New Roman" w:eastAsia="Times New Roman" w:hAnsi="Times New Roman" w:cs="Times New Roman"/>
          <w:szCs w:val="24"/>
          <w:lang w:eastAsia="fr-FR"/>
        </w:rPr>
        <w:t>Caussy</w:t>
      </w:r>
      <w:proofErr w:type="spellEnd"/>
      <w:r w:rsidRPr="00A65A74">
        <w:rPr>
          <w:rFonts w:ascii="Times New Roman" w:eastAsia="Times New Roman" w:hAnsi="Times New Roman" w:cs="Times New Roman"/>
          <w:szCs w:val="24"/>
          <w:lang w:eastAsia="fr-FR"/>
        </w:rPr>
        <w:t>.</w:t>
      </w:r>
    </w:p>
    <w:p w14:paraId="4148FF58" w14:textId="77777777" w:rsidR="00A65A74" w:rsidRPr="00A65A74" w:rsidRDefault="00A65A74" w:rsidP="00A65A74">
      <w:pPr>
        <w:rPr>
          <w:rFonts w:ascii="Verdana" w:eastAsia="Times New Roman" w:hAnsi="Verdana" w:cs="Times New Roman"/>
          <w:sz w:val="21"/>
          <w:szCs w:val="21"/>
          <w:lang w:eastAsia="fr-FR"/>
        </w:rPr>
      </w:pPr>
      <w:r w:rsidRPr="00A65A74">
        <w:rPr>
          <w:rFonts w:ascii="Verdana" w:eastAsia="Times New Roman" w:hAnsi="Verdana" w:cs="Times New Roman"/>
          <w:sz w:val="21"/>
          <w:szCs w:val="21"/>
          <w:lang w:eastAsia="fr-FR"/>
        </w:rPr>
        <w:t>Tome CIV, numéro 385, 1</w:t>
      </w:r>
      <w:r w:rsidRPr="00A65A74">
        <w:rPr>
          <w:rFonts w:ascii="Verdana" w:eastAsia="Times New Roman" w:hAnsi="Verdana" w:cs="Times New Roman"/>
          <w:sz w:val="16"/>
          <w:szCs w:val="16"/>
          <w:vertAlign w:val="superscript"/>
          <w:lang w:eastAsia="fr-FR"/>
        </w:rPr>
        <w:t>er</w:t>
      </w:r>
      <w:r w:rsidRPr="00A65A74">
        <w:rPr>
          <w:rFonts w:ascii="Verdana" w:eastAsia="Times New Roman" w:hAnsi="Verdana" w:cs="Times New Roman"/>
          <w:sz w:val="21"/>
          <w:szCs w:val="21"/>
          <w:lang w:eastAsia="fr-FR"/>
        </w:rPr>
        <w:t> juillet 1913, p. 169-176 [173-174].</w:t>
      </w:r>
    </w:p>
    <w:p w14:paraId="2878B56D" w14:textId="21B852AA" w:rsidR="00A65A74" w:rsidRPr="00A65A74" w:rsidRDefault="0096108D" w:rsidP="00A65A74">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39D4E400" w14:textId="2A909593"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M. </w:t>
      </w:r>
      <w:proofErr w:type="spellStart"/>
      <w:r w:rsidRPr="00A65A74">
        <w:rPr>
          <w:rFonts w:ascii="Times New Roman" w:eastAsia="Times New Roman" w:hAnsi="Times New Roman" w:cs="Times New Roman"/>
          <w:szCs w:val="24"/>
          <w:lang w:eastAsia="fr-FR"/>
        </w:rPr>
        <w:t>Lémonon</w:t>
      </w:r>
      <w:proofErr w:type="spellEnd"/>
      <w:r w:rsidRPr="00A65A74">
        <w:rPr>
          <w:rFonts w:ascii="Times New Roman" w:eastAsia="Times New Roman" w:hAnsi="Times New Roman" w:cs="Times New Roman"/>
          <w:szCs w:val="24"/>
          <w:lang w:eastAsia="fr-FR"/>
        </w:rPr>
        <w:t xml:space="preserve">, en effet, n’a pas distingué moins de six périodes de 1860 à 1912. Une période d’activité jusqu’en 1873, une crise provoquée en 1873 par la concurrence des pays neufs, et se prolongeant jusqu’à 1878 ; une reprise de 1878 à 1887 ; une nouvelle crise, causée par les lois </w:t>
      </w:r>
      <w:r w:rsidRPr="00A65A74">
        <w:rPr>
          <w:rFonts w:ascii="Times New Roman" w:eastAsia="Times New Roman" w:hAnsi="Times New Roman" w:cs="Times New Roman"/>
          <w:szCs w:val="24"/>
          <w:lang w:eastAsia="fr-FR"/>
        </w:rPr>
        <w:lastRenderedPageBreak/>
        <w:t>protectionnistes en 1887 ; un renouveau de 1898 à 1907 ; enfin une dernière dépression qui persiste actuellement. Le caractère factice de cette division apparaît nettement dans le chapitre consacré à la crise économique de 1887. S’il est exact qu’à partir de cette époque l’agriculture, le commerce extérieur, le budget, la rente, la monnaie accusent un abaissement considérable en regard des années précédentes, nul ne peut nier que, par contre, la grande industrie textile et métallurgique a dû sa réussite à ce que M. Ferrero a nommé « le coup de main, protectionniste ». Je sais bien que M. </w:t>
      </w:r>
      <w:proofErr w:type="spellStart"/>
      <w:r w:rsidRPr="00A65A74">
        <w:rPr>
          <w:rFonts w:ascii="Times New Roman" w:eastAsia="Times New Roman" w:hAnsi="Times New Roman" w:cs="Times New Roman"/>
          <w:szCs w:val="24"/>
          <w:lang w:eastAsia="fr-FR"/>
        </w:rPr>
        <w:t>Lémonon</w:t>
      </w:r>
      <w:proofErr w:type="spellEnd"/>
      <w:r w:rsidRPr="00A65A74">
        <w:rPr>
          <w:rFonts w:ascii="Times New Roman" w:eastAsia="Times New Roman" w:hAnsi="Times New Roman" w:cs="Times New Roman"/>
          <w:szCs w:val="24"/>
          <w:lang w:eastAsia="fr-FR"/>
        </w:rPr>
        <w:t xml:space="preserve">, avec beaucoup </w:t>
      </w:r>
      <w:del w:id="8" w:author="Marguerite-Marie Bordry" w:date="2019-02-15T19:11:00Z">
        <w:r w:rsidRPr="00A65A74" w:rsidDel="002158C7">
          <w:rPr>
            <w:rFonts w:ascii="Times New Roman" w:eastAsia="Times New Roman" w:hAnsi="Times New Roman" w:cs="Times New Roman"/>
            <w:szCs w:val="24"/>
            <w:lang w:eastAsia="fr-FR"/>
          </w:rPr>
          <w:delText>d’Italien</w:delText>
        </w:r>
      </w:del>
      <w:del w:id="9" w:author="Marguerite-Marie Bordry" w:date="2019-02-12T22:53:00Z">
        <w:r w:rsidRPr="00A65A74" w:rsidDel="001E1CB7">
          <w:rPr>
            <w:rFonts w:ascii="Times New Roman" w:eastAsia="Times New Roman" w:hAnsi="Times New Roman" w:cs="Times New Roman"/>
            <w:szCs w:val="24"/>
            <w:lang w:eastAsia="fr-FR"/>
          </w:rPr>
          <w:delText>s,.</w:delText>
        </w:r>
      </w:del>
      <w:ins w:id="10" w:author="Marguerite-Marie Bordry" w:date="2019-02-15T19:11:00Z">
        <w:r w:rsidR="002158C7">
          <w:rPr>
            <w:rFonts w:ascii="Times New Roman" w:eastAsia="Times New Roman" w:hAnsi="Times New Roman" w:cs="Times New Roman"/>
            <w:szCs w:val="24"/>
            <w:lang w:eastAsia="fr-FR"/>
          </w:rPr>
          <w:t>d’Italiens,</w:t>
        </w:r>
      </w:ins>
      <w:r w:rsidRPr="00A65A74">
        <w:rPr>
          <w:rFonts w:ascii="Times New Roman" w:eastAsia="Times New Roman" w:hAnsi="Times New Roman" w:cs="Times New Roman"/>
          <w:szCs w:val="24"/>
          <w:lang w:eastAsia="fr-FR"/>
        </w:rPr>
        <w:t xml:space="preserve"> conteste l’utilité de l’établissement de l’industrie dans la Péninsule ; je sais aussi que la bourgeoisie lombarde, qui domina en Italie, n’a eu en vue que son intérêt personnel en imposant au gouvernement le tarif de 1887. Il n’en est pas moins hors de doute que, pour un pays à population aussi dense, l’établissement de la grande industrie était d’une impérieuse nécessité.</w:t>
      </w:r>
      <w:r w:rsidR="001B0075">
        <w:rPr>
          <w:rFonts w:ascii="Times New Roman" w:eastAsia="Times New Roman" w:hAnsi="Times New Roman" w:cs="Times New Roman"/>
          <w:szCs w:val="24"/>
          <w:lang w:eastAsia="fr-FR"/>
        </w:rPr>
        <w:t xml:space="preserve"> […]</w:t>
      </w:r>
    </w:p>
    <w:p w14:paraId="1C016C22"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CIV, numéro 386, 16 juillet 1913</w:t>
      </w:r>
    </w:p>
    <w:p w14:paraId="035F4FE5"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Art. </w:t>
      </w:r>
      <w:r w:rsidRPr="00A65A74">
        <w:rPr>
          <w:rFonts w:ascii="Source Sans Pro" w:eastAsia="Times New Roman" w:hAnsi="Source Sans Pro" w:cs="Times New Roman"/>
          <w:b/>
          <w:bCs/>
          <w:sz w:val="17"/>
          <w:szCs w:val="17"/>
          <w:lang w:eastAsia="fr-FR"/>
        </w:rPr>
        <w:br/>
      </w:r>
      <w:r w:rsidRPr="00A65A74">
        <w:rPr>
          <w:rFonts w:ascii="Source Sans Pro" w:eastAsia="Times New Roman" w:hAnsi="Source Sans Pro" w:cs="Times New Roman"/>
          <w:b/>
          <w:bCs/>
          <w:sz w:val="27"/>
          <w:szCs w:val="27"/>
          <w:lang w:eastAsia="fr-FR"/>
        </w:rPr>
        <w:t>1</w:t>
      </w:r>
      <w:r w:rsidRPr="00A65A74">
        <w:rPr>
          <w:rFonts w:ascii="Source Sans Pro" w:eastAsia="Times New Roman" w:hAnsi="Source Sans Pro" w:cs="Times New Roman"/>
          <w:b/>
          <w:bCs/>
          <w:sz w:val="21"/>
          <w:szCs w:val="21"/>
          <w:vertAlign w:val="superscript"/>
          <w:lang w:eastAsia="fr-FR"/>
        </w:rPr>
        <w:t>re</w:t>
      </w:r>
      <w:r w:rsidRPr="00A65A74">
        <w:rPr>
          <w:rFonts w:ascii="Source Sans Pro" w:eastAsia="Times New Roman" w:hAnsi="Source Sans Pro" w:cs="Times New Roman"/>
          <w:b/>
          <w:bCs/>
          <w:sz w:val="27"/>
          <w:szCs w:val="27"/>
          <w:lang w:eastAsia="fr-FR"/>
        </w:rPr>
        <w:t xml:space="preserve"> Exposition de sculpture futuriste de M. Umberto Boccioni (Galerie La </w:t>
      </w:r>
      <w:proofErr w:type="spellStart"/>
      <w:r w:rsidRPr="00A65A74">
        <w:rPr>
          <w:rFonts w:ascii="Source Sans Pro" w:eastAsia="Times New Roman" w:hAnsi="Source Sans Pro" w:cs="Times New Roman"/>
          <w:b/>
          <w:bCs/>
          <w:sz w:val="27"/>
          <w:szCs w:val="27"/>
          <w:lang w:eastAsia="fr-FR"/>
        </w:rPr>
        <w:t>Boëtie</w:t>
      </w:r>
      <w:proofErr w:type="spellEnd"/>
      <w:r w:rsidRPr="00A65A74">
        <w:rPr>
          <w:rFonts w:ascii="Source Sans Pro" w:eastAsia="Times New Roman" w:hAnsi="Source Sans Pro" w:cs="Times New Roman"/>
          <w:b/>
          <w:bCs/>
          <w:sz w:val="27"/>
          <w:szCs w:val="27"/>
          <w:lang w:eastAsia="fr-FR"/>
        </w:rPr>
        <w:t>)</w:t>
      </w:r>
    </w:p>
    <w:p w14:paraId="7A88AA40" w14:textId="77777777" w:rsidR="00A65A74" w:rsidRPr="002D3666" w:rsidRDefault="00A65A74" w:rsidP="00A65A74">
      <w:pPr>
        <w:jc w:val="right"/>
        <w:rPr>
          <w:rFonts w:ascii="Times New Roman" w:eastAsia="Times New Roman" w:hAnsi="Times New Roman" w:cs="Times New Roman"/>
          <w:szCs w:val="24"/>
          <w:lang w:val="en-GB" w:eastAsia="fr-FR"/>
        </w:rPr>
      </w:pPr>
      <w:r w:rsidRPr="002D3666">
        <w:rPr>
          <w:rFonts w:ascii="Times New Roman" w:eastAsia="Times New Roman" w:hAnsi="Times New Roman" w:cs="Times New Roman"/>
          <w:szCs w:val="24"/>
          <w:lang w:val="en-GB" w:eastAsia="fr-FR"/>
        </w:rPr>
        <w:t>Gustave Kahn.</w:t>
      </w:r>
    </w:p>
    <w:p w14:paraId="67F863F1" w14:textId="77777777" w:rsidR="00A65A74" w:rsidRPr="002D3666" w:rsidRDefault="00A65A74" w:rsidP="00A65A74">
      <w:pPr>
        <w:rPr>
          <w:rFonts w:ascii="Verdana" w:eastAsia="Times New Roman" w:hAnsi="Verdana" w:cs="Times New Roman"/>
          <w:sz w:val="21"/>
          <w:szCs w:val="21"/>
          <w:lang w:val="en-GB" w:eastAsia="fr-FR"/>
        </w:rPr>
      </w:pPr>
      <w:r w:rsidRPr="002D3666">
        <w:rPr>
          <w:rFonts w:ascii="Verdana" w:eastAsia="Times New Roman" w:hAnsi="Verdana" w:cs="Times New Roman"/>
          <w:sz w:val="21"/>
          <w:szCs w:val="21"/>
          <w:lang w:val="en-GB" w:eastAsia="fr-FR"/>
        </w:rPr>
        <w:t xml:space="preserve">Tome CIV, </w:t>
      </w:r>
      <w:proofErr w:type="spellStart"/>
      <w:r w:rsidRPr="002D3666">
        <w:rPr>
          <w:rFonts w:ascii="Verdana" w:eastAsia="Times New Roman" w:hAnsi="Verdana" w:cs="Times New Roman"/>
          <w:sz w:val="21"/>
          <w:szCs w:val="21"/>
          <w:lang w:val="en-GB" w:eastAsia="fr-FR"/>
        </w:rPr>
        <w:t>numéro</w:t>
      </w:r>
      <w:proofErr w:type="spellEnd"/>
      <w:r w:rsidRPr="002D3666">
        <w:rPr>
          <w:rFonts w:ascii="Verdana" w:eastAsia="Times New Roman" w:hAnsi="Verdana" w:cs="Times New Roman"/>
          <w:sz w:val="21"/>
          <w:szCs w:val="21"/>
          <w:lang w:val="en-GB" w:eastAsia="fr-FR"/>
        </w:rPr>
        <w:t xml:space="preserve"> 386, 16 </w:t>
      </w:r>
      <w:proofErr w:type="spellStart"/>
      <w:r w:rsidRPr="002D3666">
        <w:rPr>
          <w:rFonts w:ascii="Verdana" w:eastAsia="Times New Roman" w:hAnsi="Verdana" w:cs="Times New Roman"/>
          <w:sz w:val="21"/>
          <w:szCs w:val="21"/>
          <w:lang w:val="en-GB" w:eastAsia="fr-FR"/>
        </w:rPr>
        <w:t>juillet</w:t>
      </w:r>
      <w:proofErr w:type="spellEnd"/>
      <w:r w:rsidRPr="002D3666">
        <w:rPr>
          <w:rFonts w:ascii="Verdana" w:eastAsia="Times New Roman" w:hAnsi="Verdana" w:cs="Times New Roman"/>
          <w:sz w:val="21"/>
          <w:szCs w:val="21"/>
          <w:lang w:val="en-GB" w:eastAsia="fr-FR"/>
        </w:rPr>
        <w:t xml:space="preserve"> 1913, p. 416-421 [420-421].</w:t>
      </w:r>
    </w:p>
    <w:p w14:paraId="3F1EF6C8" w14:textId="797B7A52"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On doit toute la vérité à un artiste tel que M. </w:t>
      </w:r>
      <w:r w:rsidRPr="00A65A74">
        <w:rPr>
          <w:rFonts w:ascii="Times New Roman" w:eastAsia="Times New Roman" w:hAnsi="Times New Roman" w:cs="Times New Roman"/>
          <w:b/>
          <w:bCs/>
          <w:szCs w:val="24"/>
          <w:lang w:eastAsia="fr-FR"/>
        </w:rPr>
        <w:t>Umberto Boccioni</w:t>
      </w:r>
      <w:r w:rsidRPr="00A65A74">
        <w:rPr>
          <w:rFonts w:ascii="Times New Roman" w:eastAsia="Times New Roman" w:hAnsi="Times New Roman" w:cs="Times New Roman"/>
          <w:szCs w:val="24"/>
          <w:lang w:eastAsia="fr-FR"/>
        </w:rPr>
        <w:t> ; cette vérité, j’ai eu le plus vif plaisir à l’écrire lors de la première exposition des peintres futuristes à Paris. Des œuvres comme </w:t>
      </w:r>
      <w:r w:rsidRPr="00A65A74">
        <w:rPr>
          <w:rFonts w:ascii="Times New Roman" w:eastAsia="Times New Roman" w:hAnsi="Times New Roman" w:cs="Times New Roman"/>
          <w:i/>
          <w:iCs/>
          <w:szCs w:val="24"/>
          <w:lang w:eastAsia="fr-FR"/>
        </w:rPr>
        <w:t xml:space="preserve">la </w:t>
      </w:r>
      <w:del w:id="11" w:author="Marguerite-Marie Bordry" w:date="2019-02-12T22:55:00Z">
        <w:r w:rsidRPr="00A65A74" w:rsidDel="00CA6527">
          <w:rPr>
            <w:rFonts w:ascii="Times New Roman" w:eastAsia="Times New Roman" w:hAnsi="Times New Roman" w:cs="Times New Roman"/>
            <w:i/>
            <w:iCs/>
            <w:szCs w:val="24"/>
            <w:lang w:eastAsia="fr-FR"/>
          </w:rPr>
          <w:delText>Rafle</w:delText>
        </w:r>
        <w:r w:rsidRPr="00A65A74" w:rsidDel="00CA6527">
          <w:rPr>
            <w:rFonts w:ascii="Times New Roman" w:eastAsia="Times New Roman" w:hAnsi="Times New Roman" w:cs="Times New Roman"/>
            <w:szCs w:val="24"/>
            <w:lang w:eastAsia="fr-FR"/>
          </w:rPr>
          <w:delText>et </w:delText>
        </w:r>
      </w:del>
      <w:ins w:id="12" w:author="Marguerite-Marie Bordry" w:date="2019-02-12T22:55:00Z">
        <w:r w:rsidR="00CA6527" w:rsidRPr="00A65A74">
          <w:rPr>
            <w:rFonts w:ascii="Times New Roman" w:eastAsia="Times New Roman" w:hAnsi="Times New Roman" w:cs="Times New Roman"/>
            <w:i/>
            <w:iCs/>
            <w:szCs w:val="24"/>
            <w:lang w:eastAsia="fr-FR"/>
          </w:rPr>
          <w:t>Rafle</w:t>
        </w:r>
        <w:r w:rsidR="00CA6527">
          <w:rPr>
            <w:rFonts w:ascii="Times New Roman" w:eastAsia="Times New Roman" w:hAnsi="Times New Roman" w:cs="Times New Roman"/>
            <w:szCs w:val="24"/>
            <w:lang w:eastAsia="fr-FR"/>
          </w:rPr>
          <w:t xml:space="preserve"> et</w:t>
        </w:r>
        <w:r w:rsidR="00CA6527" w:rsidRPr="00A65A74">
          <w:rPr>
            <w:rFonts w:ascii="Times New Roman" w:eastAsia="Times New Roman" w:hAnsi="Times New Roman" w:cs="Times New Roman"/>
            <w:szCs w:val="24"/>
            <w:lang w:eastAsia="fr-FR"/>
          </w:rPr>
          <w:t> </w:t>
        </w:r>
      </w:ins>
      <w:r w:rsidRPr="00A65A74">
        <w:rPr>
          <w:rFonts w:ascii="Times New Roman" w:eastAsia="Times New Roman" w:hAnsi="Times New Roman" w:cs="Times New Roman"/>
          <w:i/>
          <w:iCs/>
          <w:szCs w:val="24"/>
          <w:lang w:eastAsia="fr-FR"/>
        </w:rPr>
        <w:t>la Ville qui monte</w:t>
      </w:r>
      <w:r w:rsidRPr="00A65A74">
        <w:rPr>
          <w:rFonts w:ascii="Times New Roman" w:eastAsia="Times New Roman" w:hAnsi="Times New Roman" w:cs="Times New Roman"/>
          <w:szCs w:val="24"/>
          <w:lang w:eastAsia="fr-FR"/>
        </w:rPr>
        <w:t xml:space="preserve"> dénotaient chez M. Boccioni peintre un artiste extrêmement doué et d’une puissance de réalisation peu commune. Il n’était pas douteux qu’on voyait à cette exposition en MM. Boccioni, </w:t>
      </w:r>
      <w:proofErr w:type="spellStart"/>
      <w:r w:rsidRPr="00A65A74">
        <w:rPr>
          <w:rFonts w:ascii="Times New Roman" w:eastAsia="Times New Roman" w:hAnsi="Times New Roman" w:cs="Times New Roman"/>
          <w:szCs w:val="24"/>
          <w:lang w:eastAsia="fr-FR"/>
        </w:rPr>
        <w:t>Russolo</w:t>
      </w:r>
      <w:proofErr w:type="spellEnd"/>
      <w:r w:rsidRPr="00A65A74">
        <w:rPr>
          <w:rFonts w:ascii="Times New Roman" w:eastAsia="Times New Roman" w:hAnsi="Times New Roman" w:cs="Times New Roman"/>
          <w:szCs w:val="24"/>
          <w:lang w:eastAsia="fr-FR"/>
        </w:rPr>
        <w:t xml:space="preserve">, Severini et </w:t>
      </w:r>
      <w:proofErr w:type="spellStart"/>
      <w:r w:rsidRPr="00A65A74">
        <w:rPr>
          <w:rFonts w:ascii="Times New Roman" w:eastAsia="Times New Roman" w:hAnsi="Times New Roman" w:cs="Times New Roman"/>
          <w:szCs w:val="24"/>
          <w:lang w:eastAsia="fr-FR"/>
        </w:rPr>
        <w:t>Carrà</w:t>
      </w:r>
      <w:proofErr w:type="spellEnd"/>
      <w:r w:rsidRPr="00A65A74">
        <w:rPr>
          <w:rFonts w:ascii="Times New Roman" w:eastAsia="Times New Roman" w:hAnsi="Times New Roman" w:cs="Times New Roman"/>
          <w:szCs w:val="24"/>
          <w:lang w:eastAsia="fr-FR"/>
        </w:rPr>
        <w:t xml:space="preserve"> des peintres très remarquables. À l’actif de chacun d’eux il y avait au moins une toile qui prouvait qu’ils savaient admirablement leur métier de peintre avant de se créer un corps de doctrine nouvelle. C’était donc l’indication très nette que, capables de s’imposer en se servant des techniques anciennes, ils ne faisaient qu’évoluer vers le mieux, à leur sens, en créant un procédé nouveau. M. Boccioni expose actuellement des sculptures et je lui dois encore toute la vérité, ou du moins toute la sincérité, car je puis fort bien me tromper et être simplement dérouté par la nouveauté de son effort ; je crois qu’il fait fausse route. Je retrouve bien dans ces essais de dynamisme des forces, son relief et sa vigueur, mais je n’en vois pas l’emploi rationnel. Je sais bien que M. Boccioni obéit à des théories très logiquement déduites, si l’on admet son point de départ. Mais voilà, il y a le point de départ. Si les reflets ont une vie composée et </w:t>
      </w:r>
      <w:proofErr w:type="spellStart"/>
      <w:r w:rsidRPr="00A65A74">
        <w:rPr>
          <w:rFonts w:ascii="Times New Roman" w:eastAsia="Times New Roman" w:hAnsi="Times New Roman" w:cs="Times New Roman"/>
          <w:szCs w:val="24"/>
          <w:lang w:eastAsia="fr-FR"/>
        </w:rPr>
        <w:t>interpénétrable</w:t>
      </w:r>
      <w:proofErr w:type="spellEnd"/>
      <w:r w:rsidRPr="00A65A74">
        <w:rPr>
          <w:rFonts w:ascii="Times New Roman" w:eastAsia="Times New Roman" w:hAnsi="Times New Roman" w:cs="Times New Roman"/>
          <w:szCs w:val="24"/>
          <w:lang w:eastAsia="fr-FR"/>
        </w:rPr>
        <w:t xml:space="preserve">, en est-il de même des formes ? Je ne le pense point. La science qu’on peut évoquer pour dire leur pénétrabilité ne dit pas que cette pénétration s’exerce par masses solides. De plus il est fâcheux qu’un artiste tel que M. Boccioni condescende à ces petits jeux de juxtaposition de matière d’art et de matériaux vulgaires qu’ont pratiquée et bien à tort, hors l’exemple des mieux doués, quelques enfants </w:t>
      </w:r>
      <w:r w:rsidRPr="00A65A74">
        <w:rPr>
          <w:rFonts w:ascii="Times New Roman" w:eastAsia="Times New Roman" w:hAnsi="Times New Roman" w:cs="Times New Roman"/>
          <w:szCs w:val="24"/>
          <w:lang w:eastAsia="fr-FR"/>
        </w:rPr>
        <w:lastRenderedPageBreak/>
        <w:t xml:space="preserve">perdus du cubisme. Il ne sera jamais artiste de mêler à la glaise ou de coller sur la toile du verre, des cheveux, du bois découpé. Cela n’empêche pas qu’un buste comme celui que M. Boccioni appelle l’Anti-gracieux ne puisse être construit que par un homme de talent, de science et de verve, et, comme je le disais plus haut, ses synthèses de dynamisme constituent des morceaux rares et difficiles à faire aboutir ; et l’élan qu’il leur donne leur communique une grâce véritable ; mais sa volonté de suivre dans l’espace les formes d’un objet fini et inerte, comme une bouteille, ne peut le mener à l’œuvre d’art. C’est un premier chef antiplastique. C’est un saut dans l’invisible et ce n’est point un bond vers une harmonie. M. Boccioni n’en est, je crois, qu’à une étape de sa recherche et nul doute qu’une prochaine exposition ne nous montre des réalisations moins exaspérées et partant supérieures. Je comprends fort bien cet impérieux désir de neuf ; mais il me semble bien que M. Boccioni </w:t>
      </w:r>
      <w:proofErr w:type="gramStart"/>
      <w:r w:rsidRPr="00A65A74">
        <w:rPr>
          <w:rFonts w:ascii="Times New Roman" w:eastAsia="Times New Roman" w:hAnsi="Times New Roman" w:cs="Times New Roman"/>
          <w:szCs w:val="24"/>
          <w:lang w:eastAsia="fr-FR"/>
        </w:rPr>
        <w:t>est</w:t>
      </w:r>
      <w:proofErr w:type="gramEnd"/>
      <w:r w:rsidRPr="00A65A74">
        <w:rPr>
          <w:rFonts w:ascii="Times New Roman" w:eastAsia="Times New Roman" w:hAnsi="Times New Roman" w:cs="Times New Roman"/>
          <w:szCs w:val="24"/>
          <w:lang w:eastAsia="fr-FR"/>
        </w:rPr>
        <w:t xml:space="preserve"> à côté de sa voie. Il est trop subtil et trop artiste pour ne point la retrouver.</w:t>
      </w:r>
    </w:p>
    <w:p w14:paraId="7B6F2F8A" w14:textId="77777777" w:rsidR="00A65A74" w:rsidRPr="00A65A74" w:rsidRDefault="00A65A74" w:rsidP="00A65A74">
      <w:pPr>
        <w:spacing w:before="240" w:after="240" w:line="468" w:lineRule="atLeast"/>
        <w:jc w:val="center"/>
        <w:outlineLvl w:val="1"/>
        <w:rPr>
          <w:rFonts w:ascii="Source Sans Pro" w:eastAsia="Times New Roman" w:hAnsi="Source Sans Pro" w:cs="Times New Roman"/>
          <w:sz w:val="31"/>
          <w:szCs w:val="31"/>
          <w:lang w:eastAsia="fr-FR"/>
        </w:rPr>
      </w:pPr>
      <w:r w:rsidRPr="00A65A74">
        <w:rPr>
          <w:rFonts w:ascii="Source Sans Pro" w:eastAsia="Times New Roman" w:hAnsi="Source Sans Pro" w:cs="Times New Roman"/>
          <w:sz w:val="31"/>
          <w:szCs w:val="31"/>
          <w:lang w:eastAsia="fr-FR"/>
        </w:rPr>
        <w:t>Tome CV, numéro 389, 1</w:t>
      </w:r>
      <w:r w:rsidRPr="00A65A74">
        <w:rPr>
          <w:rFonts w:ascii="Source Sans Pro" w:eastAsia="Times New Roman" w:hAnsi="Source Sans Pro" w:cs="Times New Roman"/>
          <w:sz w:val="23"/>
          <w:szCs w:val="23"/>
          <w:vertAlign w:val="superscript"/>
          <w:lang w:eastAsia="fr-FR"/>
        </w:rPr>
        <w:t>er</w:t>
      </w:r>
      <w:r w:rsidRPr="00A65A74">
        <w:rPr>
          <w:rFonts w:ascii="Source Sans Pro" w:eastAsia="Times New Roman" w:hAnsi="Source Sans Pro" w:cs="Times New Roman"/>
          <w:sz w:val="31"/>
          <w:szCs w:val="31"/>
          <w:lang w:eastAsia="fr-FR"/>
        </w:rPr>
        <w:t> septembre 1913</w:t>
      </w:r>
    </w:p>
    <w:p w14:paraId="7696B55E" w14:textId="77777777" w:rsidR="00A65A74" w:rsidRPr="00A65A74" w:rsidRDefault="00A65A74" w:rsidP="00A65A74">
      <w:pPr>
        <w:spacing w:before="240" w:after="240"/>
        <w:jc w:val="left"/>
        <w:outlineLvl w:val="2"/>
        <w:rPr>
          <w:rFonts w:ascii="Source Sans Pro" w:eastAsia="Times New Roman" w:hAnsi="Source Sans Pro" w:cs="Times New Roman"/>
          <w:b/>
          <w:bCs/>
          <w:sz w:val="27"/>
          <w:szCs w:val="27"/>
          <w:lang w:eastAsia="fr-FR"/>
        </w:rPr>
      </w:pPr>
      <w:r w:rsidRPr="00A65A74">
        <w:rPr>
          <w:rFonts w:ascii="Source Sans Pro" w:eastAsia="Times New Roman" w:hAnsi="Source Sans Pro" w:cs="Times New Roman"/>
          <w:b/>
          <w:bCs/>
          <w:sz w:val="27"/>
          <w:szCs w:val="27"/>
          <w:lang w:eastAsia="fr-FR"/>
        </w:rPr>
        <w:t>Lettres allemandes</w:t>
      </w:r>
    </w:p>
    <w:p w14:paraId="0EB8CF1D" w14:textId="77777777" w:rsidR="00A65A74" w:rsidRPr="00A65A74" w:rsidRDefault="00A65A74" w:rsidP="00A65A74">
      <w:pPr>
        <w:jc w:val="righ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Henri Albert.</w:t>
      </w:r>
    </w:p>
    <w:p w14:paraId="62EE37AB" w14:textId="77777777" w:rsidR="00A65A74" w:rsidRPr="00A65A74" w:rsidRDefault="00A65A74" w:rsidP="00A65A74">
      <w:pPr>
        <w:rPr>
          <w:rFonts w:ascii="Verdana" w:eastAsia="Times New Roman" w:hAnsi="Verdana" w:cs="Times New Roman"/>
          <w:sz w:val="21"/>
          <w:szCs w:val="21"/>
          <w:lang w:eastAsia="fr-FR"/>
        </w:rPr>
      </w:pPr>
      <w:r w:rsidRPr="00A65A74">
        <w:rPr>
          <w:rFonts w:ascii="Verdana" w:eastAsia="Times New Roman" w:hAnsi="Verdana" w:cs="Times New Roman"/>
          <w:sz w:val="21"/>
          <w:szCs w:val="21"/>
          <w:lang w:eastAsia="fr-FR"/>
        </w:rPr>
        <w:t>Tome CV, numéro 389, 1</w:t>
      </w:r>
      <w:r w:rsidRPr="00A65A74">
        <w:rPr>
          <w:rFonts w:ascii="Verdana" w:eastAsia="Times New Roman" w:hAnsi="Verdana" w:cs="Times New Roman"/>
          <w:sz w:val="16"/>
          <w:szCs w:val="16"/>
          <w:vertAlign w:val="superscript"/>
          <w:lang w:eastAsia="fr-FR"/>
        </w:rPr>
        <w:t>er</w:t>
      </w:r>
      <w:r w:rsidRPr="00A65A74">
        <w:rPr>
          <w:rFonts w:ascii="Verdana" w:eastAsia="Times New Roman" w:hAnsi="Verdana" w:cs="Times New Roman"/>
          <w:sz w:val="21"/>
          <w:szCs w:val="21"/>
          <w:lang w:eastAsia="fr-FR"/>
        </w:rPr>
        <w:t> septembre 1913, p. 194-200[197-199, 199].</w:t>
      </w:r>
    </w:p>
    <w:p w14:paraId="67DA746F" w14:textId="77777777" w:rsidR="00A65A74" w:rsidRPr="00A65A74" w:rsidRDefault="00A65A74" w:rsidP="00A65A74">
      <w:pPr>
        <w:spacing w:before="100" w:beforeAutospacing="1" w:after="100" w:afterAutospacing="1"/>
        <w:jc w:val="left"/>
        <w:outlineLvl w:val="3"/>
        <w:rPr>
          <w:rFonts w:ascii="Source Sans Pro" w:eastAsia="Times New Roman" w:hAnsi="Source Sans Pro" w:cs="Times New Roman"/>
          <w:b/>
          <w:bCs/>
          <w:szCs w:val="24"/>
          <w:lang w:eastAsia="fr-FR"/>
        </w:rPr>
      </w:pPr>
      <w:proofErr w:type="spellStart"/>
      <w:r w:rsidRPr="00A65A74">
        <w:rPr>
          <w:rFonts w:ascii="Source Sans Pro" w:eastAsia="Times New Roman" w:hAnsi="Source Sans Pro" w:cs="Times New Roman"/>
          <w:b/>
          <w:bCs/>
          <w:i/>
          <w:iCs/>
          <w:szCs w:val="24"/>
          <w:lang w:eastAsia="fr-FR"/>
        </w:rPr>
        <w:t>Frauenbriefe</w:t>
      </w:r>
      <w:proofErr w:type="spellEnd"/>
      <w:r w:rsidRPr="00A65A74">
        <w:rPr>
          <w:rFonts w:ascii="Source Sans Pro" w:eastAsia="Times New Roman" w:hAnsi="Source Sans Pro" w:cs="Times New Roman"/>
          <w:b/>
          <w:bCs/>
          <w:i/>
          <w:iCs/>
          <w:szCs w:val="24"/>
          <w:lang w:eastAsia="fr-FR"/>
        </w:rPr>
        <w:t xml:space="preserve"> an Casanova</w:t>
      </w:r>
      <w:r w:rsidRPr="00A65A74">
        <w:rPr>
          <w:rFonts w:ascii="Source Sans Pro" w:eastAsia="Times New Roman" w:hAnsi="Source Sans Pro" w:cs="Times New Roman"/>
          <w:b/>
          <w:bCs/>
          <w:szCs w:val="24"/>
          <w:lang w:eastAsia="fr-FR"/>
        </w:rPr>
        <w:t> (</w:t>
      </w:r>
      <w:proofErr w:type="spellStart"/>
      <w:r w:rsidRPr="00A65A74">
        <w:rPr>
          <w:rFonts w:ascii="Source Sans Pro" w:eastAsia="Times New Roman" w:hAnsi="Source Sans Pro" w:cs="Times New Roman"/>
          <w:b/>
          <w:bCs/>
          <w:i/>
          <w:iCs/>
          <w:szCs w:val="24"/>
          <w:lang w:eastAsia="fr-FR"/>
        </w:rPr>
        <w:t>Erinnerungen</w:t>
      </w:r>
      <w:proofErr w:type="spellEnd"/>
      <w:r w:rsidRPr="00A65A74">
        <w:rPr>
          <w:rFonts w:ascii="Source Sans Pro" w:eastAsia="Times New Roman" w:hAnsi="Source Sans Pro" w:cs="Times New Roman"/>
          <w:b/>
          <w:bCs/>
          <w:szCs w:val="24"/>
          <w:lang w:eastAsia="fr-FR"/>
        </w:rPr>
        <w:t>, vol. XIV) ; Munich, Georg Müller, 8 M. 50</w:t>
      </w:r>
    </w:p>
    <w:p w14:paraId="42B1B3F2" w14:textId="77777777"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 xml:space="preserve">Ce volume, analysé déjà ici même à propos d’une édition française qui en a été publiée, mérite cependant qu’on s’y arrête encore un moment. On sait que c’est M. Aldo </w:t>
      </w:r>
      <w:proofErr w:type="spellStart"/>
      <w:r w:rsidRPr="00A65A74">
        <w:rPr>
          <w:rFonts w:ascii="Times New Roman" w:eastAsia="Times New Roman" w:hAnsi="Times New Roman" w:cs="Times New Roman"/>
          <w:szCs w:val="24"/>
          <w:lang w:eastAsia="fr-FR"/>
        </w:rPr>
        <w:t>Ravà</w:t>
      </w:r>
      <w:proofErr w:type="spellEnd"/>
      <w:r w:rsidRPr="00A65A74">
        <w:rPr>
          <w:rFonts w:ascii="Times New Roman" w:eastAsia="Times New Roman" w:hAnsi="Times New Roman" w:cs="Times New Roman"/>
          <w:szCs w:val="24"/>
          <w:lang w:eastAsia="fr-FR"/>
        </w:rPr>
        <w:t xml:space="preserve"> qui, le premier, fit paraître à Milan, l’an passé, les </w:t>
      </w:r>
      <w:proofErr w:type="spellStart"/>
      <w:r w:rsidRPr="00A65A74">
        <w:rPr>
          <w:rFonts w:ascii="Times New Roman" w:eastAsia="Times New Roman" w:hAnsi="Times New Roman" w:cs="Times New Roman"/>
          <w:i/>
          <w:iCs/>
          <w:szCs w:val="24"/>
          <w:lang w:eastAsia="fr-FR"/>
        </w:rPr>
        <w:t>Lettere</w:t>
      </w:r>
      <w:proofErr w:type="spellEnd"/>
      <w:r w:rsidRPr="00A65A74">
        <w:rPr>
          <w:rFonts w:ascii="Times New Roman" w:eastAsia="Times New Roman" w:hAnsi="Times New Roman" w:cs="Times New Roman"/>
          <w:i/>
          <w:iCs/>
          <w:szCs w:val="24"/>
          <w:lang w:eastAsia="fr-FR"/>
        </w:rPr>
        <w:t xml:space="preserve"> di donne </w:t>
      </w:r>
      <w:proofErr w:type="gramStart"/>
      <w:r w:rsidRPr="00A65A74">
        <w:rPr>
          <w:rFonts w:ascii="Times New Roman" w:eastAsia="Times New Roman" w:hAnsi="Times New Roman" w:cs="Times New Roman"/>
          <w:i/>
          <w:iCs/>
          <w:szCs w:val="24"/>
          <w:lang w:eastAsia="fr-FR"/>
        </w:rPr>
        <w:t>a</w:t>
      </w:r>
      <w:proofErr w:type="gramEnd"/>
      <w:r w:rsidRPr="00A65A74">
        <w:rPr>
          <w:rFonts w:ascii="Times New Roman" w:eastAsia="Times New Roman" w:hAnsi="Times New Roman" w:cs="Times New Roman"/>
          <w:i/>
          <w:iCs/>
          <w:szCs w:val="24"/>
          <w:lang w:eastAsia="fr-FR"/>
        </w:rPr>
        <w:t xml:space="preserve"> Giacomo Casanova</w:t>
      </w:r>
      <w:r w:rsidRPr="00A65A74">
        <w:rPr>
          <w:rFonts w:ascii="Times New Roman" w:eastAsia="Times New Roman" w:hAnsi="Times New Roman" w:cs="Times New Roman"/>
          <w:szCs w:val="24"/>
          <w:lang w:eastAsia="fr-FR"/>
        </w:rPr>
        <w:t xml:space="preserve">. Elles étaient en italien et en français. M. Gustave </w:t>
      </w:r>
      <w:proofErr w:type="spellStart"/>
      <w:r w:rsidRPr="00A65A74">
        <w:rPr>
          <w:rFonts w:ascii="Times New Roman" w:eastAsia="Times New Roman" w:hAnsi="Times New Roman" w:cs="Times New Roman"/>
          <w:szCs w:val="24"/>
          <w:lang w:eastAsia="fr-FR"/>
        </w:rPr>
        <w:t>Gugitz</w:t>
      </w:r>
      <w:proofErr w:type="spellEnd"/>
      <w:r w:rsidRPr="00A65A74">
        <w:rPr>
          <w:rFonts w:ascii="Times New Roman" w:eastAsia="Times New Roman" w:hAnsi="Times New Roman" w:cs="Times New Roman"/>
          <w:szCs w:val="24"/>
          <w:lang w:eastAsia="fr-FR"/>
        </w:rPr>
        <w:t xml:space="preserve"> en a donné une version allemande, pour les incorporer, en les augmentant de nombreux documents nouveaux, à la grande édition des </w:t>
      </w:r>
      <w:r w:rsidRPr="00A65A74">
        <w:rPr>
          <w:rFonts w:ascii="Times New Roman" w:eastAsia="Times New Roman" w:hAnsi="Times New Roman" w:cs="Times New Roman"/>
          <w:i/>
          <w:iCs/>
          <w:szCs w:val="24"/>
          <w:lang w:eastAsia="fr-FR"/>
        </w:rPr>
        <w:t>Mémoires</w:t>
      </w:r>
      <w:r w:rsidRPr="00A65A74">
        <w:rPr>
          <w:rFonts w:ascii="Times New Roman" w:eastAsia="Times New Roman" w:hAnsi="Times New Roman" w:cs="Times New Roman"/>
          <w:szCs w:val="24"/>
          <w:lang w:eastAsia="fr-FR"/>
        </w:rPr>
        <w:t>, entreprise par l’éditeur Georg Müller, de Munich, et dont elles forment le quatorzième volume.</w:t>
      </w:r>
    </w:p>
    <w:p w14:paraId="36511ACA" w14:textId="77777777" w:rsidR="00A65A74" w:rsidRPr="00A65A74" w:rsidRDefault="00A65A74" w:rsidP="00A65A74">
      <w:pPr>
        <w:spacing w:line="360" w:lineRule="atLeast"/>
        <w:rPr>
          <w:rFonts w:ascii="Times New Roman" w:eastAsia="Times New Roman" w:hAnsi="Times New Roman" w:cs="Times New Roman"/>
          <w:szCs w:val="24"/>
          <w:lang w:eastAsia="fr-FR"/>
        </w:rPr>
      </w:pPr>
      <w:r w:rsidRPr="00A65A74">
        <w:rPr>
          <w:rFonts w:ascii="Times New Roman" w:eastAsia="Times New Roman" w:hAnsi="Times New Roman" w:cs="Times New Roman"/>
          <w:szCs w:val="24"/>
          <w:lang w:eastAsia="fr-FR"/>
        </w:rPr>
        <w:t>Casanova avait toujours pensé que les nombreuses correspondances, conservées aux Archives ducales de Dux, serviraient un jour de pièces justificatives aux assertions formulées dans l’Histoire de sa vie :</w:t>
      </w:r>
    </w:p>
    <w:p w14:paraId="607D82FC" w14:textId="6F235656" w:rsidR="00A65A74" w:rsidRPr="00A65A74" w:rsidRDefault="00A65A74" w:rsidP="00A65A74">
      <w:pPr>
        <w:spacing w:line="331" w:lineRule="atLeast"/>
        <w:rPr>
          <w:rFonts w:ascii="Times New Roman" w:eastAsia="Times New Roman" w:hAnsi="Times New Roman" w:cs="Times New Roman"/>
          <w:sz w:val="22"/>
          <w:lang w:val="it-IT" w:eastAsia="fr-FR"/>
        </w:rPr>
      </w:pPr>
      <w:del w:id="13" w:author="Marguerite-Marie Bordry" w:date="2019-02-12T23:03:00Z">
        <w:r w:rsidRPr="00A65A74" w:rsidDel="00612DB0">
          <w:rPr>
            <w:rFonts w:ascii="Times New Roman" w:eastAsia="Times New Roman" w:hAnsi="Times New Roman" w:cs="Times New Roman"/>
            <w:i/>
            <w:iCs/>
            <w:sz w:val="22"/>
            <w:lang w:val="it-IT" w:eastAsia="fr-FR"/>
          </w:rPr>
          <w:delText>E</w:delText>
        </w:r>
      </w:del>
      <w:ins w:id="14" w:author="Marguerite-Marie Bordry" w:date="2019-02-12T23:03:00Z">
        <w:r w:rsidR="00612DB0">
          <w:rPr>
            <w:rFonts w:ascii="Times New Roman" w:eastAsia="Times New Roman" w:hAnsi="Times New Roman" w:cs="Times New Roman"/>
            <w:i/>
            <w:iCs/>
            <w:sz w:val="22"/>
            <w:lang w:val="it-IT" w:eastAsia="fr-FR"/>
          </w:rPr>
          <w:t>È</w:t>
        </w:r>
      </w:ins>
      <w:r w:rsidRPr="00A65A74">
        <w:rPr>
          <w:rFonts w:ascii="Times New Roman" w:eastAsia="Times New Roman" w:hAnsi="Times New Roman" w:cs="Times New Roman"/>
          <w:i/>
          <w:iCs/>
          <w:sz w:val="22"/>
          <w:lang w:val="it-IT" w:eastAsia="fr-FR"/>
        </w:rPr>
        <w:t xml:space="preserve"> cosa urta</w:t>
      </w:r>
      <w:r w:rsidRPr="00A65A74">
        <w:rPr>
          <w:rFonts w:ascii="Times New Roman" w:eastAsia="Times New Roman" w:hAnsi="Times New Roman" w:cs="Times New Roman"/>
          <w:sz w:val="22"/>
          <w:lang w:val="it-IT" w:eastAsia="fr-FR"/>
        </w:rPr>
        <w:t xml:space="preserve">, </w:t>
      </w:r>
      <w:proofErr w:type="spellStart"/>
      <w:r w:rsidRPr="00A65A74">
        <w:rPr>
          <w:rFonts w:ascii="Times New Roman" w:eastAsia="Times New Roman" w:hAnsi="Times New Roman" w:cs="Times New Roman"/>
          <w:sz w:val="22"/>
          <w:lang w:val="it-IT" w:eastAsia="fr-FR"/>
        </w:rPr>
        <w:t>écrivait</w:t>
      </w:r>
      <w:proofErr w:type="spellEnd"/>
      <w:r w:rsidRPr="00A65A74">
        <w:rPr>
          <w:rFonts w:ascii="Times New Roman" w:eastAsia="Times New Roman" w:hAnsi="Times New Roman" w:cs="Times New Roman"/>
          <w:sz w:val="22"/>
          <w:lang w:val="it-IT" w:eastAsia="fr-FR"/>
        </w:rPr>
        <w:t>-il, </w:t>
      </w:r>
      <w:r w:rsidRPr="00A65A74">
        <w:rPr>
          <w:rFonts w:ascii="Times New Roman" w:eastAsia="Times New Roman" w:hAnsi="Times New Roman" w:cs="Times New Roman"/>
          <w:i/>
          <w:iCs/>
          <w:sz w:val="22"/>
          <w:lang w:val="it-IT" w:eastAsia="fr-FR"/>
        </w:rPr>
        <w:t xml:space="preserve">che dopo il mio passaggio agli eterni riposi, qualcuno prenderà i miei rimasti cenci e che tutti i miei scartafacci saranno </w:t>
      </w:r>
      <w:proofErr w:type="gramStart"/>
      <w:r w:rsidRPr="00A65A74">
        <w:rPr>
          <w:rFonts w:ascii="Times New Roman" w:eastAsia="Times New Roman" w:hAnsi="Times New Roman" w:cs="Times New Roman"/>
          <w:i/>
          <w:iCs/>
          <w:sz w:val="22"/>
          <w:lang w:val="it-IT" w:eastAsia="fr-FR"/>
        </w:rPr>
        <w:t>dal avventizio</w:t>
      </w:r>
      <w:proofErr w:type="gramEnd"/>
      <w:r w:rsidRPr="00A65A74">
        <w:rPr>
          <w:rFonts w:ascii="Times New Roman" w:eastAsia="Times New Roman" w:hAnsi="Times New Roman" w:cs="Times New Roman"/>
          <w:i/>
          <w:iCs/>
          <w:sz w:val="22"/>
          <w:lang w:val="it-IT" w:eastAsia="fr-FR"/>
        </w:rPr>
        <w:t xml:space="preserve"> erede esaminati, et fra questi principalmente le lettere che avrò conservate… oggi io vivente posso senza vana gloria consolarmi che mi verrà almeno dopo la morte fatta dai miei contemporanei quella giustizia che non mi fecero mai.</w:t>
      </w:r>
    </w:p>
    <w:p w14:paraId="36FBADF8" w14:textId="77777777" w:rsidR="001E391B" w:rsidRDefault="00612DB0" w:rsidP="00A65A74">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5B35C9DC" w14:textId="06336592" w:rsidR="00713C5C" w:rsidRPr="00713C5C" w:rsidRDefault="00713C5C" w:rsidP="00A65A74">
      <w:bookmarkStart w:id="15" w:name="_GoBack"/>
      <w:bookmarkEnd w:id="15"/>
    </w:p>
    <w:sectPr w:rsidR="00713C5C" w:rsidRPr="00713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5C"/>
    <w:rsid w:val="00013E26"/>
    <w:rsid w:val="00096F47"/>
    <w:rsid w:val="000A1326"/>
    <w:rsid w:val="000B581A"/>
    <w:rsid w:val="000D3824"/>
    <w:rsid w:val="00133E9E"/>
    <w:rsid w:val="00135D82"/>
    <w:rsid w:val="001B0075"/>
    <w:rsid w:val="001B2003"/>
    <w:rsid w:val="001B791A"/>
    <w:rsid w:val="001E1CB7"/>
    <w:rsid w:val="001E391B"/>
    <w:rsid w:val="00206C22"/>
    <w:rsid w:val="002158C7"/>
    <w:rsid w:val="00227A0B"/>
    <w:rsid w:val="00227E50"/>
    <w:rsid w:val="00273801"/>
    <w:rsid w:val="00287D37"/>
    <w:rsid w:val="002A2D25"/>
    <w:rsid w:val="002A2D5E"/>
    <w:rsid w:val="002C39C2"/>
    <w:rsid w:val="002D3666"/>
    <w:rsid w:val="002E2BCF"/>
    <w:rsid w:val="00333401"/>
    <w:rsid w:val="00354BD6"/>
    <w:rsid w:val="00370836"/>
    <w:rsid w:val="0038341A"/>
    <w:rsid w:val="00390556"/>
    <w:rsid w:val="003A2C5A"/>
    <w:rsid w:val="003B3777"/>
    <w:rsid w:val="003B40C3"/>
    <w:rsid w:val="003B75DD"/>
    <w:rsid w:val="003E10DE"/>
    <w:rsid w:val="003E15BC"/>
    <w:rsid w:val="00422DDD"/>
    <w:rsid w:val="004543A8"/>
    <w:rsid w:val="0049553E"/>
    <w:rsid w:val="004D0933"/>
    <w:rsid w:val="00510E81"/>
    <w:rsid w:val="00513416"/>
    <w:rsid w:val="00525CBD"/>
    <w:rsid w:val="0053547F"/>
    <w:rsid w:val="0054554C"/>
    <w:rsid w:val="005C504D"/>
    <w:rsid w:val="005C6A24"/>
    <w:rsid w:val="005D04CE"/>
    <w:rsid w:val="005D4159"/>
    <w:rsid w:val="005F77D9"/>
    <w:rsid w:val="00612DB0"/>
    <w:rsid w:val="00665F0C"/>
    <w:rsid w:val="006775F1"/>
    <w:rsid w:val="00683AB6"/>
    <w:rsid w:val="0069509B"/>
    <w:rsid w:val="00701C96"/>
    <w:rsid w:val="00713C5C"/>
    <w:rsid w:val="007611A0"/>
    <w:rsid w:val="007D49C4"/>
    <w:rsid w:val="007E41B9"/>
    <w:rsid w:val="00894CF4"/>
    <w:rsid w:val="009143F4"/>
    <w:rsid w:val="00924841"/>
    <w:rsid w:val="00936D2A"/>
    <w:rsid w:val="0096108D"/>
    <w:rsid w:val="00983E09"/>
    <w:rsid w:val="00996E2D"/>
    <w:rsid w:val="00A65A74"/>
    <w:rsid w:val="00A75543"/>
    <w:rsid w:val="00B302F7"/>
    <w:rsid w:val="00B45C0F"/>
    <w:rsid w:val="00B46B5F"/>
    <w:rsid w:val="00B662E7"/>
    <w:rsid w:val="00B82EFB"/>
    <w:rsid w:val="00B9213E"/>
    <w:rsid w:val="00B96E76"/>
    <w:rsid w:val="00BA3C59"/>
    <w:rsid w:val="00BE32B9"/>
    <w:rsid w:val="00C140A9"/>
    <w:rsid w:val="00C15443"/>
    <w:rsid w:val="00C472F1"/>
    <w:rsid w:val="00C61E0A"/>
    <w:rsid w:val="00C843A5"/>
    <w:rsid w:val="00CA6527"/>
    <w:rsid w:val="00CE2EC4"/>
    <w:rsid w:val="00D047DF"/>
    <w:rsid w:val="00D555FF"/>
    <w:rsid w:val="00D605E1"/>
    <w:rsid w:val="00D85481"/>
    <w:rsid w:val="00D970D9"/>
    <w:rsid w:val="00DC5218"/>
    <w:rsid w:val="00DC521D"/>
    <w:rsid w:val="00E01B87"/>
    <w:rsid w:val="00E37D67"/>
    <w:rsid w:val="00E44C21"/>
    <w:rsid w:val="00E57E91"/>
    <w:rsid w:val="00E841CE"/>
    <w:rsid w:val="00E866FB"/>
    <w:rsid w:val="00ED145C"/>
    <w:rsid w:val="00EF7750"/>
    <w:rsid w:val="00F2016A"/>
    <w:rsid w:val="00F27ECB"/>
    <w:rsid w:val="00F3311C"/>
    <w:rsid w:val="00F44A71"/>
    <w:rsid w:val="00F47E44"/>
    <w:rsid w:val="00F64B05"/>
    <w:rsid w:val="00FC5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C7F7"/>
  <w15:chartTrackingRefBased/>
  <w15:docId w15:val="{74E77AB3-843A-40D1-BE6E-B05A9B31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A65A74"/>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65A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5A74"/>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A65A7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link w:val="Titre5Car"/>
    <w:uiPriority w:val="9"/>
    <w:qFormat/>
    <w:rsid w:val="00A65A74"/>
    <w:pPr>
      <w:spacing w:before="100" w:beforeAutospacing="1" w:after="100" w:afterAutospacing="1"/>
      <w:jc w:val="left"/>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A74"/>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A65A74"/>
  </w:style>
  <w:style w:type="character" w:customStyle="1" w:styleId="Titre2Car">
    <w:name w:val="Titre 2 Car"/>
    <w:basedOn w:val="Policepardfaut"/>
    <w:link w:val="Titre2"/>
    <w:uiPriority w:val="9"/>
    <w:rsid w:val="00A65A7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5A7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65A74"/>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A65A74"/>
    <w:rPr>
      <w:rFonts w:ascii="Times New Roman" w:eastAsia="Times New Roman" w:hAnsi="Times New Roman" w:cs="Times New Roman"/>
      <w:b/>
      <w:bCs/>
      <w:sz w:val="20"/>
      <w:szCs w:val="20"/>
      <w:lang w:eastAsia="fr-FR"/>
    </w:rPr>
  </w:style>
  <w:style w:type="numbering" w:customStyle="1" w:styleId="Aucuneliste1">
    <w:name w:val="Aucune liste1"/>
    <w:next w:val="Aucuneliste"/>
    <w:uiPriority w:val="99"/>
    <w:semiHidden/>
    <w:unhideWhenUsed/>
    <w:rsid w:val="00A65A74"/>
  </w:style>
  <w:style w:type="paragraph" w:customStyle="1" w:styleId="msonormal0">
    <w:name w:val="msonormal"/>
    <w:basedOn w:val="Normal"/>
    <w:rsid w:val="00A65A74"/>
    <w:pPr>
      <w:spacing w:before="100" w:beforeAutospacing="1" w:after="100" w:afterAutospacing="1"/>
      <w:jc w:val="left"/>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A65A74"/>
    <w:rPr>
      <w:color w:val="0000FF"/>
      <w:u w:val="single"/>
    </w:rPr>
  </w:style>
  <w:style w:type="character" w:styleId="Lienhypertextesuivivisit">
    <w:name w:val="FollowedHyperlink"/>
    <w:basedOn w:val="Policepardfaut"/>
    <w:uiPriority w:val="99"/>
    <w:semiHidden/>
    <w:unhideWhenUsed/>
    <w:rsid w:val="00A65A74"/>
    <w:rPr>
      <w:color w:val="800080"/>
      <w:u w:val="single"/>
    </w:rPr>
  </w:style>
  <w:style w:type="paragraph" w:customStyle="1" w:styleId="p">
    <w:name w:val="p"/>
    <w:basedOn w:val="Normal"/>
    <w:rsid w:val="00A65A74"/>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trailer">
    <w:name w:val="trailer"/>
    <w:basedOn w:val="Normal"/>
    <w:rsid w:val="00A65A74"/>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A65A74"/>
  </w:style>
  <w:style w:type="paragraph" w:customStyle="1" w:styleId="label">
    <w:name w:val="label"/>
    <w:basedOn w:val="Normal"/>
    <w:rsid w:val="00A65A74"/>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c">
    <w:name w:val="sc"/>
    <w:basedOn w:val="Policepardfaut"/>
    <w:rsid w:val="00A65A74"/>
  </w:style>
  <w:style w:type="character" w:styleId="CitationHTML">
    <w:name w:val="HTML Cite"/>
    <w:basedOn w:val="Policepardfaut"/>
    <w:uiPriority w:val="99"/>
    <w:semiHidden/>
    <w:unhideWhenUsed/>
    <w:rsid w:val="00A65A74"/>
    <w:rPr>
      <w:i/>
      <w:iCs/>
    </w:rPr>
  </w:style>
  <w:style w:type="character" w:styleId="ExempleHTML">
    <w:name w:val="HTML Sample"/>
    <w:basedOn w:val="Policepardfaut"/>
    <w:uiPriority w:val="99"/>
    <w:semiHidden/>
    <w:unhideWhenUsed/>
    <w:rsid w:val="00A65A74"/>
    <w:rPr>
      <w:rFonts w:ascii="Courier New" w:eastAsia="Times New Roman" w:hAnsi="Courier New" w:cs="Courier New"/>
    </w:rPr>
  </w:style>
  <w:style w:type="character" w:styleId="Marquedecommentaire">
    <w:name w:val="annotation reference"/>
    <w:basedOn w:val="Policepardfaut"/>
    <w:uiPriority w:val="99"/>
    <w:semiHidden/>
    <w:unhideWhenUsed/>
    <w:rsid w:val="005D4159"/>
    <w:rPr>
      <w:sz w:val="16"/>
      <w:szCs w:val="16"/>
    </w:rPr>
  </w:style>
  <w:style w:type="paragraph" w:styleId="Commentaire">
    <w:name w:val="annotation text"/>
    <w:basedOn w:val="Normal"/>
    <w:link w:val="CommentaireCar"/>
    <w:uiPriority w:val="99"/>
    <w:semiHidden/>
    <w:unhideWhenUsed/>
    <w:rsid w:val="005D4159"/>
    <w:rPr>
      <w:sz w:val="20"/>
      <w:szCs w:val="20"/>
    </w:rPr>
  </w:style>
  <w:style w:type="character" w:customStyle="1" w:styleId="CommentaireCar">
    <w:name w:val="Commentaire Car"/>
    <w:basedOn w:val="Policepardfaut"/>
    <w:link w:val="Commentaire"/>
    <w:uiPriority w:val="99"/>
    <w:semiHidden/>
    <w:rsid w:val="005D4159"/>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5D4159"/>
    <w:rPr>
      <w:b/>
      <w:bCs/>
    </w:rPr>
  </w:style>
  <w:style w:type="character" w:customStyle="1" w:styleId="ObjetducommentaireCar">
    <w:name w:val="Objet du commentaire Car"/>
    <w:basedOn w:val="CommentaireCar"/>
    <w:link w:val="Objetducommentaire"/>
    <w:uiPriority w:val="99"/>
    <w:semiHidden/>
    <w:rsid w:val="005D4159"/>
    <w:rPr>
      <w:rFonts w:ascii="Garamond" w:hAnsi="Garamond"/>
      <w:b/>
      <w:bCs/>
      <w:sz w:val="20"/>
      <w:szCs w:val="20"/>
    </w:rPr>
  </w:style>
  <w:style w:type="paragraph" w:styleId="Textedebulles">
    <w:name w:val="Balloon Text"/>
    <w:basedOn w:val="Normal"/>
    <w:link w:val="TextedebullesCar"/>
    <w:uiPriority w:val="99"/>
    <w:semiHidden/>
    <w:unhideWhenUsed/>
    <w:rsid w:val="005D4159"/>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4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2944">
      <w:bodyDiv w:val="1"/>
      <w:marLeft w:val="0"/>
      <w:marRight w:val="0"/>
      <w:marTop w:val="0"/>
      <w:marBottom w:val="0"/>
      <w:divBdr>
        <w:top w:val="none" w:sz="0" w:space="0" w:color="auto"/>
        <w:left w:val="none" w:sz="0" w:space="0" w:color="auto"/>
        <w:bottom w:val="none" w:sz="0" w:space="0" w:color="auto"/>
        <w:right w:val="none" w:sz="0" w:space="0" w:color="auto"/>
      </w:divBdr>
      <w:divsChild>
        <w:div w:id="2116516183">
          <w:marLeft w:val="3402"/>
          <w:marRight w:val="0"/>
          <w:marTop w:val="0"/>
          <w:marBottom w:val="0"/>
          <w:divBdr>
            <w:top w:val="none" w:sz="0" w:space="0" w:color="auto"/>
            <w:left w:val="none" w:sz="0" w:space="0" w:color="auto"/>
            <w:bottom w:val="none" w:sz="0" w:space="0" w:color="auto"/>
            <w:right w:val="none" w:sz="0" w:space="0" w:color="auto"/>
          </w:divBdr>
        </w:div>
        <w:div w:id="794910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56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3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590793">
          <w:marLeft w:val="3402"/>
          <w:marRight w:val="0"/>
          <w:marTop w:val="0"/>
          <w:marBottom w:val="0"/>
          <w:divBdr>
            <w:top w:val="none" w:sz="0" w:space="0" w:color="auto"/>
            <w:left w:val="none" w:sz="0" w:space="0" w:color="auto"/>
            <w:bottom w:val="none" w:sz="0" w:space="0" w:color="auto"/>
            <w:right w:val="none" w:sz="0" w:space="0" w:color="auto"/>
          </w:divBdr>
        </w:div>
        <w:div w:id="1609043072">
          <w:marLeft w:val="1200"/>
          <w:marRight w:val="1200"/>
          <w:marTop w:val="240"/>
          <w:marBottom w:val="240"/>
          <w:divBdr>
            <w:top w:val="none" w:sz="0" w:space="0" w:color="auto"/>
            <w:left w:val="none" w:sz="0" w:space="0" w:color="auto"/>
            <w:bottom w:val="none" w:sz="0" w:space="0" w:color="auto"/>
            <w:right w:val="none" w:sz="0" w:space="0" w:color="auto"/>
          </w:divBdr>
        </w:div>
        <w:div w:id="548347478">
          <w:marLeft w:val="3402"/>
          <w:marRight w:val="0"/>
          <w:marTop w:val="0"/>
          <w:marBottom w:val="0"/>
          <w:divBdr>
            <w:top w:val="none" w:sz="0" w:space="0" w:color="auto"/>
            <w:left w:val="none" w:sz="0" w:space="0" w:color="auto"/>
            <w:bottom w:val="none" w:sz="0" w:space="0" w:color="auto"/>
            <w:right w:val="none" w:sz="0" w:space="0" w:color="auto"/>
          </w:divBdr>
        </w:div>
        <w:div w:id="1570917343">
          <w:marLeft w:val="3402"/>
          <w:marRight w:val="0"/>
          <w:marTop w:val="0"/>
          <w:marBottom w:val="0"/>
          <w:divBdr>
            <w:top w:val="none" w:sz="0" w:space="0" w:color="auto"/>
            <w:left w:val="none" w:sz="0" w:space="0" w:color="auto"/>
            <w:bottom w:val="none" w:sz="0" w:space="0" w:color="auto"/>
            <w:right w:val="none" w:sz="0" w:space="0" w:color="auto"/>
          </w:divBdr>
        </w:div>
        <w:div w:id="1288388395">
          <w:marLeft w:val="3402"/>
          <w:marRight w:val="0"/>
          <w:marTop w:val="0"/>
          <w:marBottom w:val="0"/>
          <w:divBdr>
            <w:top w:val="none" w:sz="0" w:space="0" w:color="auto"/>
            <w:left w:val="none" w:sz="0" w:space="0" w:color="auto"/>
            <w:bottom w:val="none" w:sz="0" w:space="0" w:color="auto"/>
            <w:right w:val="none" w:sz="0" w:space="0" w:color="auto"/>
          </w:divBdr>
        </w:div>
        <w:div w:id="1610772381">
          <w:marLeft w:val="3402"/>
          <w:marRight w:val="0"/>
          <w:marTop w:val="0"/>
          <w:marBottom w:val="0"/>
          <w:divBdr>
            <w:top w:val="none" w:sz="0" w:space="0" w:color="auto"/>
            <w:left w:val="none" w:sz="0" w:space="0" w:color="auto"/>
            <w:bottom w:val="none" w:sz="0" w:space="0" w:color="auto"/>
            <w:right w:val="none" w:sz="0" w:space="0" w:color="auto"/>
          </w:divBdr>
        </w:div>
        <w:div w:id="339282886">
          <w:marLeft w:val="3402"/>
          <w:marRight w:val="0"/>
          <w:marTop w:val="0"/>
          <w:marBottom w:val="0"/>
          <w:divBdr>
            <w:top w:val="none" w:sz="0" w:space="0" w:color="auto"/>
            <w:left w:val="none" w:sz="0" w:space="0" w:color="auto"/>
            <w:bottom w:val="none" w:sz="0" w:space="0" w:color="auto"/>
            <w:right w:val="none" w:sz="0" w:space="0" w:color="auto"/>
          </w:divBdr>
        </w:div>
        <w:div w:id="964314807">
          <w:marLeft w:val="3402"/>
          <w:marRight w:val="0"/>
          <w:marTop w:val="0"/>
          <w:marBottom w:val="0"/>
          <w:divBdr>
            <w:top w:val="none" w:sz="0" w:space="0" w:color="auto"/>
            <w:left w:val="none" w:sz="0" w:space="0" w:color="auto"/>
            <w:bottom w:val="none" w:sz="0" w:space="0" w:color="auto"/>
            <w:right w:val="none" w:sz="0" w:space="0" w:color="auto"/>
          </w:divBdr>
        </w:div>
        <w:div w:id="38552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542078">
              <w:marLeft w:val="0"/>
              <w:marRight w:val="0"/>
              <w:marTop w:val="240"/>
              <w:marBottom w:val="240"/>
              <w:divBdr>
                <w:top w:val="none" w:sz="0" w:space="0" w:color="auto"/>
                <w:left w:val="none" w:sz="0" w:space="0" w:color="auto"/>
                <w:bottom w:val="none" w:sz="0" w:space="0" w:color="auto"/>
                <w:right w:val="none" w:sz="0" w:space="0" w:color="auto"/>
              </w:divBdr>
              <w:divsChild>
                <w:div w:id="2012902638">
                  <w:marLeft w:val="0"/>
                  <w:marRight w:val="0"/>
                  <w:marTop w:val="0"/>
                  <w:marBottom w:val="0"/>
                  <w:divBdr>
                    <w:top w:val="none" w:sz="0" w:space="0" w:color="auto"/>
                    <w:left w:val="none" w:sz="0" w:space="0" w:color="auto"/>
                    <w:bottom w:val="none" w:sz="0" w:space="0" w:color="auto"/>
                    <w:right w:val="none" w:sz="0" w:space="0" w:color="auto"/>
                  </w:divBdr>
                </w:div>
                <w:div w:id="81225192">
                  <w:marLeft w:val="0"/>
                  <w:marRight w:val="0"/>
                  <w:marTop w:val="0"/>
                  <w:marBottom w:val="0"/>
                  <w:divBdr>
                    <w:top w:val="none" w:sz="0" w:space="0" w:color="auto"/>
                    <w:left w:val="none" w:sz="0" w:space="0" w:color="auto"/>
                    <w:bottom w:val="none" w:sz="0" w:space="0" w:color="auto"/>
                    <w:right w:val="none" w:sz="0" w:space="0" w:color="auto"/>
                  </w:divBdr>
                </w:div>
                <w:div w:id="381101019">
                  <w:marLeft w:val="0"/>
                  <w:marRight w:val="0"/>
                  <w:marTop w:val="0"/>
                  <w:marBottom w:val="0"/>
                  <w:divBdr>
                    <w:top w:val="none" w:sz="0" w:space="0" w:color="auto"/>
                    <w:left w:val="none" w:sz="0" w:space="0" w:color="auto"/>
                    <w:bottom w:val="none" w:sz="0" w:space="0" w:color="auto"/>
                    <w:right w:val="none" w:sz="0" w:space="0" w:color="auto"/>
                  </w:divBdr>
                </w:div>
                <w:div w:id="659965883">
                  <w:marLeft w:val="0"/>
                  <w:marRight w:val="0"/>
                  <w:marTop w:val="0"/>
                  <w:marBottom w:val="0"/>
                  <w:divBdr>
                    <w:top w:val="none" w:sz="0" w:space="0" w:color="auto"/>
                    <w:left w:val="none" w:sz="0" w:space="0" w:color="auto"/>
                    <w:bottom w:val="none" w:sz="0" w:space="0" w:color="auto"/>
                    <w:right w:val="none" w:sz="0" w:space="0" w:color="auto"/>
                  </w:divBdr>
                </w:div>
              </w:divsChild>
            </w:div>
            <w:div w:id="805271945">
              <w:marLeft w:val="0"/>
              <w:marRight w:val="0"/>
              <w:marTop w:val="240"/>
              <w:marBottom w:val="240"/>
              <w:divBdr>
                <w:top w:val="none" w:sz="0" w:space="0" w:color="auto"/>
                <w:left w:val="none" w:sz="0" w:space="0" w:color="auto"/>
                <w:bottom w:val="none" w:sz="0" w:space="0" w:color="auto"/>
                <w:right w:val="none" w:sz="0" w:space="0" w:color="auto"/>
              </w:divBdr>
              <w:divsChild>
                <w:div w:id="372193164">
                  <w:marLeft w:val="0"/>
                  <w:marRight w:val="0"/>
                  <w:marTop w:val="0"/>
                  <w:marBottom w:val="0"/>
                  <w:divBdr>
                    <w:top w:val="none" w:sz="0" w:space="0" w:color="auto"/>
                    <w:left w:val="none" w:sz="0" w:space="0" w:color="auto"/>
                    <w:bottom w:val="none" w:sz="0" w:space="0" w:color="auto"/>
                    <w:right w:val="none" w:sz="0" w:space="0" w:color="auto"/>
                  </w:divBdr>
                </w:div>
                <w:div w:id="2119641828">
                  <w:marLeft w:val="0"/>
                  <w:marRight w:val="0"/>
                  <w:marTop w:val="0"/>
                  <w:marBottom w:val="0"/>
                  <w:divBdr>
                    <w:top w:val="none" w:sz="0" w:space="0" w:color="auto"/>
                    <w:left w:val="none" w:sz="0" w:space="0" w:color="auto"/>
                    <w:bottom w:val="none" w:sz="0" w:space="0" w:color="auto"/>
                    <w:right w:val="none" w:sz="0" w:space="0" w:color="auto"/>
                  </w:divBdr>
                </w:div>
                <w:div w:id="199516984">
                  <w:marLeft w:val="0"/>
                  <w:marRight w:val="0"/>
                  <w:marTop w:val="0"/>
                  <w:marBottom w:val="0"/>
                  <w:divBdr>
                    <w:top w:val="none" w:sz="0" w:space="0" w:color="auto"/>
                    <w:left w:val="none" w:sz="0" w:space="0" w:color="auto"/>
                    <w:bottom w:val="none" w:sz="0" w:space="0" w:color="auto"/>
                    <w:right w:val="none" w:sz="0" w:space="0" w:color="auto"/>
                  </w:divBdr>
                </w:div>
                <w:div w:id="2083215571">
                  <w:marLeft w:val="0"/>
                  <w:marRight w:val="0"/>
                  <w:marTop w:val="0"/>
                  <w:marBottom w:val="0"/>
                  <w:divBdr>
                    <w:top w:val="none" w:sz="0" w:space="0" w:color="auto"/>
                    <w:left w:val="none" w:sz="0" w:space="0" w:color="auto"/>
                    <w:bottom w:val="none" w:sz="0" w:space="0" w:color="auto"/>
                    <w:right w:val="none" w:sz="0" w:space="0" w:color="auto"/>
                  </w:divBdr>
                </w:div>
              </w:divsChild>
            </w:div>
            <w:div w:id="608507121">
              <w:marLeft w:val="0"/>
              <w:marRight w:val="0"/>
              <w:marTop w:val="240"/>
              <w:marBottom w:val="240"/>
              <w:divBdr>
                <w:top w:val="none" w:sz="0" w:space="0" w:color="auto"/>
                <w:left w:val="none" w:sz="0" w:space="0" w:color="auto"/>
                <w:bottom w:val="none" w:sz="0" w:space="0" w:color="auto"/>
                <w:right w:val="none" w:sz="0" w:space="0" w:color="auto"/>
              </w:divBdr>
              <w:divsChild>
                <w:div w:id="1001200841">
                  <w:marLeft w:val="0"/>
                  <w:marRight w:val="0"/>
                  <w:marTop w:val="0"/>
                  <w:marBottom w:val="0"/>
                  <w:divBdr>
                    <w:top w:val="none" w:sz="0" w:space="0" w:color="auto"/>
                    <w:left w:val="none" w:sz="0" w:space="0" w:color="auto"/>
                    <w:bottom w:val="none" w:sz="0" w:space="0" w:color="auto"/>
                    <w:right w:val="none" w:sz="0" w:space="0" w:color="auto"/>
                  </w:divBdr>
                </w:div>
                <w:div w:id="1550024290">
                  <w:marLeft w:val="0"/>
                  <w:marRight w:val="0"/>
                  <w:marTop w:val="0"/>
                  <w:marBottom w:val="0"/>
                  <w:divBdr>
                    <w:top w:val="none" w:sz="0" w:space="0" w:color="auto"/>
                    <w:left w:val="none" w:sz="0" w:space="0" w:color="auto"/>
                    <w:bottom w:val="none" w:sz="0" w:space="0" w:color="auto"/>
                    <w:right w:val="none" w:sz="0" w:space="0" w:color="auto"/>
                  </w:divBdr>
                </w:div>
                <w:div w:id="748503224">
                  <w:marLeft w:val="0"/>
                  <w:marRight w:val="0"/>
                  <w:marTop w:val="0"/>
                  <w:marBottom w:val="0"/>
                  <w:divBdr>
                    <w:top w:val="none" w:sz="0" w:space="0" w:color="auto"/>
                    <w:left w:val="none" w:sz="0" w:space="0" w:color="auto"/>
                    <w:bottom w:val="none" w:sz="0" w:space="0" w:color="auto"/>
                    <w:right w:val="none" w:sz="0" w:space="0" w:color="auto"/>
                  </w:divBdr>
                </w:div>
                <w:div w:id="239993265">
                  <w:marLeft w:val="0"/>
                  <w:marRight w:val="0"/>
                  <w:marTop w:val="240"/>
                  <w:marBottom w:val="240"/>
                  <w:divBdr>
                    <w:top w:val="none" w:sz="0" w:space="0" w:color="auto"/>
                    <w:left w:val="none" w:sz="0" w:space="0" w:color="auto"/>
                    <w:bottom w:val="none" w:sz="0" w:space="0" w:color="auto"/>
                    <w:right w:val="none" w:sz="0" w:space="0" w:color="auto"/>
                  </w:divBdr>
                  <w:divsChild>
                    <w:div w:id="1847402594">
                      <w:marLeft w:val="0"/>
                      <w:marRight w:val="0"/>
                      <w:marTop w:val="0"/>
                      <w:marBottom w:val="0"/>
                      <w:divBdr>
                        <w:top w:val="none" w:sz="0" w:space="0" w:color="auto"/>
                        <w:left w:val="none" w:sz="0" w:space="0" w:color="auto"/>
                        <w:bottom w:val="none" w:sz="0" w:space="0" w:color="auto"/>
                        <w:right w:val="none" w:sz="0" w:space="0" w:color="auto"/>
                      </w:divBdr>
                    </w:div>
                    <w:div w:id="1542669504">
                      <w:marLeft w:val="0"/>
                      <w:marRight w:val="0"/>
                      <w:marTop w:val="0"/>
                      <w:marBottom w:val="0"/>
                      <w:divBdr>
                        <w:top w:val="none" w:sz="0" w:space="0" w:color="auto"/>
                        <w:left w:val="none" w:sz="0" w:space="0" w:color="auto"/>
                        <w:bottom w:val="none" w:sz="0" w:space="0" w:color="auto"/>
                        <w:right w:val="none" w:sz="0" w:space="0" w:color="auto"/>
                      </w:divBdr>
                    </w:div>
                  </w:divsChild>
                </w:div>
                <w:div w:id="21130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4102">
          <w:marLeft w:val="3402"/>
          <w:marRight w:val="0"/>
          <w:marTop w:val="0"/>
          <w:marBottom w:val="0"/>
          <w:divBdr>
            <w:top w:val="none" w:sz="0" w:space="0" w:color="auto"/>
            <w:left w:val="none" w:sz="0" w:space="0" w:color="auto"/>
            <w:bottom w:val="none" w:sz="0" w:space="0" w:color="auto"/>
            <w:right w:val="none" w:sz="0" w:space="0" w:color="auto"/>
          </w:divBdr>
        </w:div>
        <w:div w:id="482508232">
          <w:marLeft w:val="3402"/>
          <w:marRight w:val="0"/>
          <w:marTop w:val="0"/>
          <w:marBottom w:val="0"/>
          <w:divBdr>
            <w:top w:val="none" w:sz="0" w:space="0" w:color="auto"/>
            <w:left w:val="none" w:sz="0" w:space="0" w:color="auto"/>
            <w:bottom w:val="none" w:sz="0" w:space="0" w:color="auto"/>
            <w:right w:val="none" w:sz="0" w:space="0" w:color="auto"/>
          </w:divBdr>
        </w:div>
        <w:div w:id="1747339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037384">
              <w:marLeft w:val="0"/>
              <w:marRight w:val="0"/>
              <w:marTop w:val="0"/>
              <w:marBottom w:val="0"/>
              <w:divBdr>
                <w:top w:val="none" w:sz="0" w:space="0" w:color="auto"/>
                <w:left w:val="none" w:sz="0" w:space="0" w:color="auto"/>
                <w:bottom w:val="none" w:sz="0" w:space="0" w:color="auto"/>
                <w:right w:val="none" w:sz="0" w:space="0" w:color="auto"/>
              </w:divBdr>
            </w:div>
            <w:div w:id="2113738780">
              <w:marLeft w:val="0"/>
              <w:marRight w:val="0"/>
              <w:marTop w:val="0"/>
              <w:marBottom w:val="0"/>
              <w:divBdr>
                <w:top w:val="none" w:sz="0" w:space="0" w:color="auto"/>
                <w:left w:val="none" w:sz="0" w:space="0" w:color="auto"/>
                <w:bottom w:val="none" w:sz="0" w:space="0" w:color="auto"/>
                <w:right w:val="none" w:sz="0" w:space="0" w:color="auto"/>
              </w:divBdr>
            </w:div>
            <w:div w:id="12806636">
              <w:marLeft w:val="0"/>
              <w:marRight w:val="0"/>
              <w:marTop w:val="0"/>
              <w:marBottom w:val="0"/>
              <w:divBdr>
                <w:top w:val="none" w:sz="0" w:space="0" w:color="auto"/>
                <w:left w:val="none" w:sz="0" w:space="0" w:color="auto"/>
                <w:bottom w:val="none" w:sz="0" w:space="0" w:color="auto"/>
                <w:right w:val="none" w:sz="0" w:space="0" w:color="auto"/>
              </w:divBdr>
            </w:div>
            <w:div w:id="794637367">
              <w:marLeft w:val="0"/>
              <w:marRight w:val="0"/>
              <w:marTop w:val="0"/>
              <w:marBottom w:val="0"/>
              <w:divBdr>
                <w:top w:val="none" w:sz="0" w:space="0" w:color="auto"/>
                <w:left w:val="none" w:sz="0" w:space="0" w:color="auto"/>
                <w:bottom w:val="none" w:sz="0" w:space="0" w:color="auto"/>
                <w:right w:val="none" w:sz="0" w:space="0" w:color="auto"/>
              </w:divBdr>
            </w:div>
            <w:div w:id="1134522263">
              <w:marLeft w:val="0"/>
              <w:marRight w:val="0"/>
              <w:marTop w:val="0"/>
              <w:marBottom w:val="0"/>
              <w:divBdr>
                <w:top w:val="none" w:sz="0" w:space="0" w:color="auto"/>
                <w:left w:val="none" w:sz="0" w:space="0" w:color="auto"/>
                <w:bottom w:val="none" w:sz="0" w:space="0" w:color="auto"/>
                <w:right w:val="none" w:sz="0" w:space="0" w:color="auto"/>
              </w:divBdr>
            </w:div>
            <w:div w:id="638846725">
              <w:marLeft w:val="0"/>
              <w:marRight w:val="0"/>
              <w:marTop w:val="0"/>
              <w:marBottom w:val="0"/>
              <w:divBdr>
                <w:top w:val="none" w:sz="0" w:space="0" w:color="auto"/>
                <w:left w:val="none" w:sz="0" w:space="0" w:color="auto"/>
                <w:bottom w:val="none" w:sz="0" w:space="0" w:color="auto"/>
                <w:right w:val="none" w:sz="0" w:space="0" w:color="auto"/>
              </w:divBdr>
            </w:div>
            <w:div w:id="1710455509">
              <w:marLeft w:val="0"/>
              <w:marRight w:val="1026"/>
              <w:marTop w:val="120"/>
              <w:marBottom w:val="0"/>
              <w:divBdr>
                <w:top w:val="none" w:sz="0" w:space="0" w:color="auto"/>
                <w:left w:val="none" w:sz="0" w:space="0" w:color="auto"/>
                <w:bottom w:val="none" w:sz="0" w:space="0" w:color="auto"/>
                <w:right w:val="none" w:sz="0" w:space="0" w:color="auto"/>
              </w:divBdr>
            </w:div>
          </w:divsChild>
        </w:div>
        <w:div w:id="1850022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5122435">
              <w:marLeft w:val="0"/>
              <w:marRight w:val="0"/>
              <w:marTop w:val="0"/>
              <w:marBottom w:val="0"/>
              <w:divBdr>
                <w:top w:val="none" w:sz="0" w:space="0" w:color="auto"/>
                <w:left w:val="none" w:sz="0" w:space="0" w:color="auto"/>
                <w:bottom w:val="none" w:sz="0" w:space="0" w:color="auto"/>
                <w:right w:val="none" w:sz="0" w:space="0" w:color="auto"/>
              </w:divBdr>
            </w:div>
            <w:div w:id="1018888440">
              <w:marLeft w:val="0"/>
              <w:marRight w:val="0"/>
              <w:marTop w:val="0"/>
              <w:marBottom w:val="0"/>
              <w:divBdr>
                <w:top w:val="none" w:sz="0" w:space="0" w:color="auto"/>
                <w:left w:val="none" w:sz="0" w:space="0" w:color="auto"/>
                <w:bottom w:val="none" w:sz="0" w:space="0" w:color="auto"/>
                <w:right w:val="none" w:sz="0" w:space="0" w:color="auto"/>
              </w:divBdr>
            </w:div>
            <w:div w:id="774059119">
              <w:marLeft w:val="0"/>
              <w:marRight w:val="0"/>
              <w:marTop w:val="0"/>
              <w:marBottom w:val="0"/>
              <w:divBdr>
                <w:top w:val="none" w:sz="0" w:space="0" w:color="auto"/>
                <w:left w:val="none" w:sz="0" w:space="0" w:color="auto"/>
                <w:bottom w:val="none" w:sz="0" w:space="0" w:color="auto"/>
                <w:right w:val="none" w:sz="0" w:space="0" w:color="auto"/>
              </w:divBdr>
            </w:div>
            <w:div w:id="688989419">
              <w:marLeft w:val="0"/>
              <w:marRight w:val="1026"/>
              <w:marTop w:val="120"/>
              <w:marBottom w:val="0"/>
              <w:divBdr>
                <w:top w:val="none" w:sz="0" w:space="0" w:color="auto"/>
                <w:left w:val="none" w:sz="0" w:space="0" w:color="auto"/>
                <w:bottom w:val="none" w:sz="0" w:space="0" w:color="auto"/>
                <w:right w:val="none" w:sz="0" w:space="0" w:color="auto"/>
              </w:divBdr>
            </w:div>
          </w:divsChild>
        </w:div>
        <w:div w:id="977536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78562">
              <w:marLeft w:val="0"/>
              <w:marRight w:val="0"/>
              <w:marTop w:val="0"/>
              <w:marBottom w:val="0"/>
              <w:divBdr>
                <w:top w:val="none" w:sz="0" w:space="0" w:color="auto"/>
                <w:left w:val="none" w:sz="0" w:space="0" w:color="auto"/>
                <w:bottom w:val="none" w:sz="0" w:space="0" w:color="auto"/>
                <w:right w:val="none" w:sz="0" w:space="0" w:color="auto"/>
              </w:divBdr>
            </w:div>
            <w:div w:id="1782602581">
              <w:marLeft w:val="0"/>
              <w:marRight w:val="0"/>
              <w:marTop w:val="0"/>
              <w:marBottom w:val="0"/>
              <w:divBdr>
                <w:top w:val="none" w:sz="0" w:space="0" w:color="auto"/>
                <w:left w:val="none" w:sz="0" w:space="0" w:color="auto"/>
                <w:bottom w:val="none" w:sz="0" w:space="0" w:color="auto"/>
                <w:right w:val="none" w:sz="0" w:space="0" w:color="auto"/>
              </w:divBdr>
            </w:div>
            <w:div w:id="1675761084">
              <w:marLeft w:val="0"/>
              <w:marRight w:val="0"/>
              <w:marTop w:val="0"/>
              <w:marBottom w:val="0"/>
              <w:divBdr>
                <w:top w:val="none" w:sz="0" w:space="0" w:color="auto"/>
                <w:left w:val="none" w:sz="0" w:space="0" w:color="auto"/>
                <w:bottom w:val="none" w:sz="0" w:space="0" w:color="auto"/>
                <w:right w:val="none" w:sz="0" w:space="0" w:color="auto"/>
              </w:divBdr>
            </w:div>
            <w:div w:id="1556507364">
              <w:marLeft w:val="0"/>
              <w:marRight w:val="0"/>
              <w:marTop w:val="0"/>
              <w:marBottom w:val="0"/>
              <w:divBdr>
                <w:top w:val="none" w:sz="0" w:space="0" w:color="auto"/>
                <w:left w:val="none" w:sz="0" w:space="0" w:color="auto"/>
                <w:bottom w:val="none" w:sz="0" w:space="0" w:color="auto"/>
                <w:right w:val="none" w:sz="0" w:space="0" w:color="auto"/>
              </w:divBdr>
            </w:div>
            <w:div w:id="1509295894">
              <w:marLeft w:val="0"/>
              <w:marRight w:val="0"/>
              <w:marTop w:val="0"/>
              <w:marBottom w:val="0"/>
              <w:divBdr>
                <w:top w:val="none" w:sz="0" w:space="0" w:color="auto"/>
                <w:left w:val="none" w:sz="0" w:space="0" w:color="auto"/>
                <w:bottom w:val="none" w:sz="0" w:space="0" w:color="auto"/>
                <w:right w:val="none" w:sz="0" w:space="0" w:color="auto"/>
              </w:divBdr>
            </w:div>
            <w:div w:id="1518349706">
              <w:marLeft w:val="0"/>
              <w:marRight w:val="0"/>
              <w:marTop w:val="0"/>
              <w:marBottom w:val="0"/>
              <w:divBdr>
                <w:top w:val="none" w:sz="0" w:space="0" w:color="auto"/>
                <w:left w:val="none" w:sz="0" w:space="0" w:color="auto"/>
                <w:bottom w:val="none" w:sz="0" w:space="0" w:color="auto"/>
                <w:right w:val="none" w:sz="0" w:space="0" w:color="auto"/>
              </w:divBdr>
            </w:div>
            <w:div w:id="613757168">
              <w:marLeft w:val="0"/>
              <w:marRight w:val="0"/>
              <w:marTop w:val="0"/>
              <w:marBottom w:val="0"/>
              <w:divBdr>
                <w:top w:val="none" w:sz="0" w:space="0" w:color="auto"/>
                <w:left w:val="none" w:sz="0" w:space="0" w:color="auto"/>
                <w:bottom w:val="none" w:sz="0" w:space="0" w:color="auto"/>
                <w:right w:val="none" w:sz="0" w:space="0" w:color="auto"/>
              </w:divBdr>
            </w:div>
            <w:div w:id="1971327627">
              <w:marLeft w:val="0"/>
              <w:marRight w:val="0"/>
              <w:marTop w:val="0"/>
              <w:marBottom w:val="0"/>
              <w:divBdr>
                <w:top w:val="none" w:sz="0" w:space="0" w:color="auto"/>
                <w:left w:val="none" w:sz="0" w:space="0" w:color="auto"/>
                <w:bottom w:val="none" w:sz="0" w:space="0" w:color="auto"/>
                <w:right w:val="none" w:sz="0" w:space="0" w:color="auto"/>
              </w:divBdr>
            </w:div>
            <w:div w:id="1697848840">
              <w:marLeft w:val="0"/>
              <w:marRight w:val="0"/>
              <w:marTop w:val="0"/>
              <w:marBottom w:val="0"/>
              <w:divBdr>
                <w:top w:val="none" w:sz="0" w:space="0" w:color="auto"/>
                <w:left w:val="none" w:sz="0" w:space="0" w:color="auto"/>
                <w:bottom w:val="none" w:sz="0" w:space="0" w:color="auto"/>
                <w:right w:val="none" w:sz="0" w:space="0" w:color="auto"/>
              </w:divBdr>
            </w:div>
            <w:div w:id="567614280">
              <w:marLeft w:val="0"/>
              <w:marRight w:val="1026"/>
              <w:marTop w:val="120"/>
              <w:marBottom w:val="0"/>
              <w:divBdr>
                <w:top w:val="none" w:sz="0" w:space="0" w:color="auto"/>
                <w:left w:val="none" w:sz="0" w:space="0" w:color="auto"/>
                <w:bottom w:val="none" w:sz="0" w:space="0" w:color="auto"/>
                <w:right w:val="none" w:sz="0" w:space="0" w:color="auto"/>
              </w:divBdr>
            </w:div>
          </w:divsChild>
        </w:div>
        <w:div w:id="1988051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052029">
              <w:marLeft w:val="0"/>
              <w:marRight w:val="0"/>
              <w:marTop w:val="120"/>
              <w:marBottom w:val="0"/>
              <w:divBdr>
                <w:top w:val="none" w:sz="0" w:space="0" w:color="auto"/>
                <w:left w:val="none" w:sz="0" w:space="0" w:color="auto"/>
                <w:bottom w:val="none" w:sz="0" w:space="0" w:color="auto"/>
                <w:right w:val="none" w:sz="0" w:space="0" w:color="auto"/>
              </w:divBdr>
            </w:div>
          </w:divsChild>
        </w:div>
        <w:div w:id="41295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8373706">
              <w:marLeft w:val="0"/>
              <w:marRight w:val="0"/>
              <w:marTop w:val="0"/>
              <w:marBottom w:val="0"/>
              <w:divBdr>
                <w:top w:val="none" w:sz="0" w:space="0" w:color="auto"/>
                <w:left w:val="none" w:sz="0" w:space="0" w:color="auto"/>
                <w:bottom w:val="none" w:sz="0" w:space="0" w:color="auto"/>
                <w:right w:val="none" w:sz="0" w:space="0" w:color="auto"/>
              </w:divBdr>
            </w:div>
            <w:div w:id="318115714">
              <w:marLeft w:val="0"/>
              <w:marRight w:val="0"/>
              <w:marTop w:val="0"/>
              <w:marBottom w:val="0"/>
              <w:divBdr>
                <w:top w:val="none" w:sz="0" w:space="0" w:color="auto"/>
                <w:left w:val="none" w:sz="0" w:space="0" w:color="auto"/>
                <w:bottom w:val="none" w:sz="0" w:space="0" w:color="auto"/>
                <w:right w:val="none" w:sz="0" w:space="0" w:color="auto"/>
              </w:divBdr>
            </w:div>
            <w:div w:id="175579298">
              <w:marLeft w:val="0"/>
              <w:marRight w:val="1026"/>
              <w:marTop w:val="120"/>
              <w:marBottom w:val="0"/>
              <w:divBdr>
                <w:top w:val="none" w:sz="0" w:space="0" w:color="auto"/>
                <w:left w:val="none" w:sz="0" w:space="0" w:color="auto"/>
                <w:bottom w:val="none" w:sz="0" w:space="0" w:color="auto"/>
                <w:right w:val="none" w:sz="0" w:space="0" w:color="auto"/>
              </w:divBdr>
            </w:div>
          </w:divsChild>
        </w:div>
        <w:div w:id="331640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707821">
              <w:marLeft w:val="0"/>
              <w:marRight w:val="0"/>
              <w:marTop w:val="0"/>
              <w:marBottom w:val="0"/>
              <w:divBdr>
                <w:top w:val="none" w:sz="0" w:space="0" w:color="auto"/>
                <w:left w:val="none" w:sz="0" w:space="0" w:color="auto"/>
                <w:bottom w:val="none" w:sz="0" w:space="0" w:color="auto"/>
                <w:right w:val="none" w:sz="0" w:space="0" w:color="auto"/>
              </w:divBdr>
            </w:div>
            <w:div w:id="493032738">
              <w:marLeft w:val="0"/>
              <w:marRight w:val="0"/>
              <w:marTop w:val="0"/>
              <w:marBottom w:val="0"/>
              <w:divBdr>
                <w:top w:val="none" w:sz="0" w:space="0" w:color="auto"/>
                <w:left w:val="none" w:sz="0" w:space="0" w:color="auto"/>
                <w:bottom w:val="none" w:sz="0" w:space="0" w:color="auto"/>
                <w:right w:val="none" w:sz="0" w:space="0" w:color="auto"/>
              </w:divBdr>
            </w:div>
            <w:div w:id="1188636008">
              <w:marLeft w:val="0"/>
              <w:marRight w:val="1026"/>
              <w:marTop w:val="120"/>
              <w:marBottom w:val="0"/>
              <w:divBdr>
                <w:top w:val="none" w:sz="0" w:space="0" w:color="auto"/>
                <w:left w:val="none" w:sz="0" w:space="0" w:color="auto"/>
                <w:bottom w:val="none" w:sz="0" w:space="0" w:color="auto"/>
                <w:right w:val="none" w:sz="0" w:space="0" w:color="auto"/>
              </w:divBdr>
            </w:div>
          </w:divsChild>
        </w:div>
        <w:div w:id="9057990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4746505">
              <w:marLeft w:val="0"/>
              <w:marRight w:val="0"/>
              <w:marTop w:val="0"/>
              <w:marBottom w:val="0"/>
              <w:divBdr>
                <w:top w:val="none" w:sz="0" w:space="0" w:color="auto"/>
                <w:left w:val="none" w:sz="0" w:space="0" w:color="auto"/>
                <w:bottom w:val="none" w:sz="0" w:space="0" w:color="auto"/>
                <w:right w:val="none" w:sz="0" w:space="0" w:color="auto"/>
              </w:divBdr>
            </w:div>
            <w:div w:id="1568568870">
              <w:marLeft w:val="0"/>
              <w:marRight w:val="1026"/>
              <w:marTop w:val="120"/>
              <w:marBottom w:val="0"/>
              <w:divBdr>
                <w:top w:val="none" w:sz="0" w:space="0" w:color="auto"/>
                <w:left w:val="none" w:sz="0" w:space="0" w:color="auto"/>
                <w:bottom w:val="none" w:sz="0" w:space="0" w:color="auto"/>
                <w:right w:val="none" w:sz="0" w:space="0" w:color="auto"/>
              </w:divBdr>
            </w:div>
          </w:divsChild>
        </w:div>
        <w:div w:id="2086415353">
          <w:marLeft w:val="3402"/>
          <w:marRight w:val="0"/>
          <w:marTop w:val="0"/>
          <w:marBottom w:val="0"/>
          <w:divBdr>
            <w:top w:val="none" w:sz="0" w:space="0" w:color="auto"/>
            <w:left w:val="none" w:sz="0" w:space="0" w:color="auto"/>
            <w:bottom w:val="none" w:sz="0" w:space="0" w:color="auto"/>
            <w:right w:val="none" w:sz="0" w:space="0" w:color="auto"/>
          </w:divBdr>
        </w:div>
        <w:div w:id="81342701">
          <w:marLeft w:val="3402"/>
          <w:marRight w:val="0"/>
          <w:marTop w:val="0"/>
          <w:marBottom w:val="0"/>
          <w:divBdr>
            <w:top w:val="none" w:sz="0" w:space="0" w:color="auto"/>
            <w:left w:val="none" w:sz="0" w:space="0" w:color="auto"/>
            <w:bottom w:val="none" w:sz="0" w:space="0" w:color="auto"/>
            <w:right w:val="none" w:sz="0" w:space="0" w:color="auto"/>
          </w:divBdr>
        </w:div>
        <w:div w:id="269237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32166">
          <w:marLeft w:val="3402"/>
          <w:marRight w:val="0"/>
          <w:marTop w:val="0"/>
          <w:marBottom w:val="0"/>
          <w:divBdr>
            <w:top w:val="none" w:sz="0" w:space="0" w:color="auto"/>
            <w:left w:val="none" w:sz="0" w:space="0" w:color="auto"/>
            <w:bottom w:val="none" w:sz="0" w:space="0" w:color="auto"/>
            <w:right w:val="none" w:sz="0" w:space="0" w:color="auto"/>
          </w:divBdr>
        </w:div>
        <w:div w:id="667245241">
          <w:marLeft w:val="3402"/>
          <w:marRight w:val="0"/>
          <w:marTop w:val="0"/>
          <w:marBottom w:val="0"/>
          <w:divBdr>
            <w:top w:val="none" w:sz="0" w:space="0" w:color="auto"/>
            <w:left w:val="none" w:sz="0" w:space="0" w:color="auto"/>
            <w:bottom w:val="none" w:sz="0" w:space="0" w:color="auto"/>
            <w:right w:val="none" w:sz="0" w:space="0" w:color="auto"/>
          </w:divBdr>
        </w:div>
        <w:div w:id="491529595">
          <w:marLeft w:val="3402"/>
          <w:marRight w:val="0"/>
          <w:marTop w:val="0"/>
          <w:marBottom w:val="0"/>
          <w:divBdr>
            <w:top w:val="none" w:sz="0" w:space="0" w:color="auto"/>
            <w:left w:val="none" w:sz="0" w:space="0" w:color="auto"/>
            <w:bottom w:val="none" w:sz="0" w:space="0" w:color="auto"/>
            <w:right w:val="none" w:sz="0" w:space="0" w:color="auto"/>
          </w:divBdr>
        </w:div>
        <w:div w:id="2123958962">
          <w:marLeft w:val="3402"/>
          <w:marRight w:val="0"/>
          <w:marTop w:val="0"/>
          <w:marBottom w:val="0"/>
          <w:divBdr>
            <w:top w:val="none" w:sz="0" w:space="0" w:color="auto"/>
            <w:left w:val="none" w:sz="0" w:space="0" w:color="auto"/>
            <w:bottom w:val="none" w:sz="0" w:space="0" w:color="auto"/>
            <w:right w:val="none" w:sz="0" w:space="0" w:color="auto"/>
          </w:divBdr>
        </w:div>
        <w:div w:id="138825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8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56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27433">
          <w:marLeft w:val="3402"/>
          <w:marRight w:val="0"/>
          <w:marTop w:val="0"/>
          <w:marBottom w:val="0"/>
          <w:divBdr>
            <w:top w:val="none" w:sz="0" w:space="0" w:color="auto"/>
            <w:left w:val="none" w:sz="0" w:space="0" w:color="auto"/>
            <w:bottom w:val="none" w:sz="0" w:space="0" w:color="auto"/>
            <w:right w:val="none" w:sz="0" w:space="0" w:color="auto"/>
          </w:divBdr>
        </w:div>
        <w:div w:id="11759330">
          <w:marLeft w:val="3402"/>
          <w:marRight w:val="0"/>
          <w:marTop w:val="0"/>
          <w:marBottom w:val="0"/>
          <w:divBdr>
            <w:top w:val="none" w:sz="0" w:space="0" w:color="auto"/>
            <w:left w:val="none" w:sz="0" w:space="0" w:color="auto"/>
            <w:bottom w:val="none" w:sz="0" w:space="0" w:color="auto"/>
            <w:right w:val="none" w:sz="0" w:space="0" w:color="auto"/>
          </w:divBdr>
        </w:div>
        <w:div w:id="207461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91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1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24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86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81091">
          <w:marLeft w:val="3402"/>
          <w:marRight w:val="0"/>
          <w:marTop w:val="0"/>
          <w:marBottom w:val="0"/>
          <w:divBdr>
            <w:top w:val="none" w:sz="0" w:space="0" w:color="auto"/>
            <w:left w:val="none" w:sz="0" w:space="0" w:color="auto"/>
            <w:bottom w:val="none" w:sz="0" w:space="0" w:color="auto"/>
            <w:right w:val="none" w:sz="0" w:space="0" w:color="auto"/>
          </w:divBdr>
        </w:div>
        <w:div w:id="898397465">
          <w:marLeft w:val="3402"/>
          <w:marRight w:val="0"/>
          <w:marTop w:val="0"/>
          <w:marBottom w:val="0"/>
          <w:divBdr>
            <w:top w:val="none" w:sz="0" w:space="0" w:color="auto"/>
            <w:left w:val="none" w:sz="0" w:space="0" w:color="auto"/>
            <w:bottom w:val="none" w:sz="0" w:space="0" w:color="auto"/>
            <w:right w:val="none" w:sz="0" w:space="0" w:color="auto"/>
          </w:divBdr>
        </w:div>
        <w:div w:id="1944459315">
          <w:marLeft w:val="3402"/>
          <w:marRight w:val="0"/>
          <w:marTop w:val="0"/>
          <w:marBottom w:val="0"/>
          <w:divBdr>
            <w:top w:val="none" w:sz="0" w:space="0" w:color="auto"/>
            <w:left w:val="none" w:sz="0" w:space="0" w:color="auto"/>
            <w:bottom w:val="none" w:sz="0" w:space="0" w:color="auto"/>
            <w:right w:val="none" w:sz="0" w:space="0" w:color="auto"/>
          </w:divBdr>
        </w:div>
        <w:div w:id="1836720519">
          <w:marLeft w:val="3402"/>
          <w:marRight w:val="0"/>
          <w:marTop w:val="0"/>
          <w:marBottom w:val="0"/>
          <w:divBdr>
            <w:top w:val="none" w:sz="0" w:space="0" w:color="auto"/>
            <w:left w:val="none" w:sz="0" w:space="0" w:color="auto"/>
            <w:bottom w:val="none" w:sz="0" w:space="0" w:color="auto"/>
            <w:right w:val="none" w:sz="0" w:space="0" w:color="auto"/>
          </w:divBdr>
        </w:div>
        <w:div w:id="1468085748">
          <w:marLeft w:val="3402"/>
          <w:marRight w:val="0"/>
          <w:marTop w:val="0"/>
          <w:marBottom w:val="0"/>
          <w:divBdr>
            <w:top w:val="none" w:sz="0" w:space="0" w:color="auto"/>
            <w:left w:val="none" w:sz="0" w:space="0" w:color="auto"/>
            <w:bottom w:val="none" w:sz="0" w:space="0" w:color="auto"/>
            <w:right w:val="none" w:sz="0" w:space="0" w:color="auto"/>
          </w:divBdr>
        </w:div>
        <w:div w:id="1519587173">
          <w:marLeft w:val="3402"/>
          <w:marRight w:val="0"/>
          <w:marTop w:val="0"/>
          <w:marBottom w:val="0"/>
          <w:divBdr>
            <w:top w:val="none" w:sz="0" w:space="0" w:color="auto"/>
            <w:left w:val="none" w:sz="0" w:space="0" w:color="auto"/>
            <w:bottom w:val="none" w:sz="0" w:space="0" w:color="auto"/>
            <w:right w:val="none" w:sz="0" w:space="0" w:color="auto"/>
          </w:divBdr>
        </w:div>
        <w:div w:id="417024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832792">
          <w:marLeft w:val="3402"/>
          <w:marRight w:val="0"/>
          <w:marTop w:val="0"/>
          <w:marBottom w:val="0"/>
          <w:divBdr>
            <w:top w:val="none" w:sz="0" w:space="0" w:color="auto"/>
            <w:left w:val="none" w:sz="0" w:space="0" w:color="auto"/>
            <w:bottom w:val="none" w:sz="0" w:space="0" w:color="auto"/>
            <w:right w:val="none" w:sz="0" w:space="0" w:color="auto"/>
          </w:divBdr>
        </w:div>
        <w:div w:id="1778790711">
          <w:marLeft w:val="3402"/>
          <w:marRight w:val="0"/>
          <w:marTop w:val="0"/>
          <w:marBottom w:val="0"/>
          <w:divBdr>
            <w:top w:val="none" w:sz="0" w:space="0" w:color="auto"/>
            <w:left w:val="none" w:sz="0" w:space="0" w:color="auto"/>
            <w:bottom w:val="none" w:sz="0" w:space="0" w:color="auto"/>
            <w:right w:val="none" w:sz="0" w:space="0" w:color="auto"/>
          </w:divBdr>
        </w:div>
        <w:div w:id="133838581">
          <w:marLeft w:val="0"/>
          <w:marRight w:val="0"/>
          <w:marTop w:val="240"/>
          <w:marBottom w:val="240"/>
          <w:divBdr>
            <w:top w:val="none" w:sz="0" w:space="0" w:color="auto"/>
            <w:left w:val="none" w:sz="0" w:space="0" w:color="auto"/>
            <w:bottom w:val="none" w:sz="0" w:space="0" w:color="auto"/>
            <w:right w:val="none" w:sz="0" w:space="0" w:color="auto"/>
          </w:divBdr>
          <w:divsChild>
            <w:div w:id="777872672">
              <w:marLeft w:val="0"/>
              <w:marRight w:val="0"/>
              <w:marTop w:val="0"/>
              <w:marBottom w:val="0"/>
              <w:divBdr>
                <w:top w:val="none" w:sz="0" w:space="0" w:color="auto"/>
                <w:left w:val="none" w:sz="0" w:space="0" w:color="auto"/>
                <w:bottom w:val="none" w:sz="0" w:space="0" w:color="auto"/>
                <w:right w:val="none" w:sz="0" w:space="0" w:color="auto"/>
              </w:divBdr>
            </w:div>
            <w:div w:id="836190051">
              <w:marLeft w:val="0"/>
              <w:marRight w:val="0"/>
              <w:marTop w:val="0"/>
              <w:marBottom w:val="0"/>
              <w:divBdr>
                <w:top w:val="none" w:sz="0" w:space="0" w:color="auto"/>
                <w:left w:val="none" w:sz="0" w:space="0" w:color="auto"/>
                <w:bottom w:val="none" w:sz="0" w:space="0" w:color="auto"/>
                <w:right w:val="none" w:sz="0" w:space="0" w:color="auto"/>
              </w:divBdr>
            </w:div>
            <w:div w:id="1725594834">
              <w:marLeft w:val="0"/>
              <w:marRight w:val="0"/>
              <w:marTop w:val="0"/>
              <w:marBottom w:val="0"/>
              <w:divBdr>
                <w:top w:val="none" w:sz="0" w:space="0" w:color="auto"/>
                <w:left w:val="none" w:sz="0" w:space="0" w:color="auto"/>
                <w:bottom w:val="none" w:sz="0" w:space="0" w:color="auto"/>
                <w:right w:val="none" w:sz="0" w:space="0" w:color="auto"/>
              </w:divBdr>
            </w:div>
            <w:div w:id="1032876999">
              <w:marLeft w:val="0"/>
              <w:marRight w:val="0"/>
              <w:marTop w:val="0"/>
              <w:marBottom w:val="0"/>
              <w:divBdr>
                <w:top w:val="none" w:sz="0" w:space="0" w:color="auto"/>
                <w:left w:val="none" w:sz="0" w:space="0" w:color="auto"/>
                <w:bottom w:val="none" w:sz="0" w:space="0" w:color="auto"/>
                <w:right w:val="none" w:sz="0" w:space="0" w:color="auto"/>
              </w:divBdr>
            </w:div>
            <w:div w:id="1427727740">
              <w:marLeft w:val="0"/>
              <w:marRight w:val="0"/>
              <w:marTop w:val="0"/>
              <w:marBottom w:val="0"/>
              <w:divBdr>
                <w:top w:val="none" w:sz="0" w:space="0" w:color="auto"/>
                <w:left w:val="none" w:sz="0" w:space="0" w:color="auto"/>
                <w:bottom w:val="none" w:sz="0" w:space="0" w:color="auto"/>
                <w:right w:val="none" w:sz="0" w:space="0" w:color="auto"/>
              </w:divBdr>
            </w:div>
            <w:div w:id="1540358188">
              <w:marLeft w:val="0"/>
              <w:marRight w:val="0"/>
              <w:marTop w:val="0"/>
              <w:marBottom w:val="0"/>
              <w:divBdr>
                <w:top w:val="none" w:sz="0" w:space="0" w:color="auto"/>
                <w:left w:val="none" w:sz="0" w:space="0" w:color="auto"/>
                <w:bottom w:val="none" w:sz="0" w:space="0" w:color="auto"/>
                <w:right w:val="none" w:sz="0" w:space="0" w:color="auto"/>
              </w:divBdr>
            </w:div>
            <w:div w:id="273679155">
              <w:marLeft w:val="0"/>
              <w:marRight w:val="0"/>
              <w:marTop w:val="0"/>
              <w:marBottom w:val="0"/>
              <w:divBdr>
                <w:top w:val="none" w:sz="0" w:space="0" w:color="auto"/>
                <w:left w:val="none" w:sz="0" w:space="0" w:color="auto"/>
                <w:bottom w:val="none" w:sz="0" w:space="0" w:color="auto"/>
                <w:right w:val="none" w:sz="0" w:space="0" w:color="auto"/>
              </w:divBdr>
            </w:div>
            <w:div w:id="1221867387">
              <w:marLeft w:val="0"/>
              <w:marRight w:val="0"/>
              <w:marTop w:val="0"/>
              <w:marBottom w:val="0"/>
              <w:divBdr>
                <w:top w:val="none" w:sz="0" w:space="0" w:color="auto"/>
                <w:left w:val="none" w:sz="0" w:space="0" w:color="auto"/>
                <w:bottom w:val="none" w:sz="0" w:space="0" w:color="auto"/>
                <w:right w:val="none" w:sz="0" w:space="0" w:color="auto"/>
              </w:divBdr>
            </w:div>
            <w:div w:id="8263290">
              <w:marLeft w:val="0"/>
              <w:marRight w:val="0"/>
              <w:marTop w:val="0"/>
              <w:marBottom w:val="0"/>
              <w:divBdr>
                <w:top w:val="none" w:sz="0" w:space="0" w:color="auto"/>
                <w:left w:val="none" w:sz="0" w:space="0" w:color="auto"/>
                <w:bottom w:val="none" w:sz="0" w:space="0" w:color="auto"/>
                <w:right w:val="none" w:sz="0" w:space="0" w:color="auto"/>
              </w:divBdr>
            </w:div>
            <w:div w:id="1723408641">
              <w:marLeft w:val="0"/>
              <w:marRight w:val="0"/>
              <w:marTop w:val="0"/>
              <w:marBottom w:val="0"/>
              <w:divBdr>
                <w:top w:val="none" w:sz="0" w:space="0" w:color="auto"/>
                <w:left w:val="none" w:sz="0" w:space="0" w:color="auto"/>
                <w:bottom w:val="none" w:sz="0" w:space="0" w:color="auto"/>
                <w:right w:val="none" w:sz="0" w:space="0" w:color="auto"/>
              </w:divBdr>
            </w:div>
            <w:div w:id="1189417986">
              <w:marLeft w:val="0"/>
              <w:marRight w:val="0"/>
              <w:marTop w:val="0"/>
              <w:marBottom w:val="0"/>
              <w:divBdr>
                <w:top w:val="none" w:sz="0" w:space="0" w:color="auto"/>
                <w:left w:val="none" w:sz="0" w:space="0" w:color="auto"/>
                <w:bottom w:val="none" w:sz="0" w:space="0" w:color="auto"/>
                <w:right w:val="none" w:sz="0" w:space="0" w:color="auto"/>
              </w:divBdr>
            </w:div>
            <w:div w:id="253824700">
              <w:marLeft w:val="0"/>
              <w:marRight w:val="0"/>
              <w:marTop w:val="0"/>
              <w:marBottom w:val="0"/>
              <w:divBdr>
                <w:top w:val="none" w:sz="0" w:space="0" w:color="auto"/>
                <w:left w:val="none" w:sz="0" w:space="0" w:color="auto"/>
                <w:bottom w:val="none" w:sz="0" w:space="0" w:color="auto"/>
                <w:right w:val="none" w:sz="0" w:space="0" w:color="auto"/>
              </w:divBdr>
            </w:div>
            <w:div w:id="1261261158">
              <w:marLeft w:val="0"/>
              <w:marRight w:val="0"/>
              <w:marTop w:val="0"/>
              <w:marBottom w:val="0"/>
              <w:divBdr>
                <w:top w:val="none" w:sz="0" w:space="0" w:color="auto"/>
                <w:left w:val="none" w:sz="0" w:space="0" w:color="auto"/>
                <w:bottom w:val="none" w:sz="0" w:space="0" w:color="auto"/>
                <w:right w:val="none" w:sz="0" w:space="0" w:color="auto"/>
              </w:divBdr>
            </w:div>
            <w:div w:id="1523861953">
              <w:marLeft w:val="0"/>
              <w:marRight w:val="0"/>
              <w:marTop w:val="0"/>
              <w:marBottom w:val="0"/>
              <w:divBdr>
                <w:top w:val="none" w:sz="0" w:space="0" w:color="auto"/>
                <w:left w:val="none" w:sz="0" w:space="0" w:color="auto"/>
                <w:bottom w:val="none" w:sz="0" w:space="0" w:color="auto"/>
                <w:right w:val="none" w:sz="0" w:space="0" w:color="auto"/>
              </w:divBdr>
            </w:div>
            <w:div w:id="30418208">
              <w:marLeft w:val="0"/>
              <w:marRight w:val="0"/>
              <w:marTop w:val="0"/>
              <w:marBottom w:val="0"/>
              <w:divBdr>
                <w:top w:val="none" w:sz="0" w:space="0" w:color="auto"/>
                <w:left w:val="none" w:sz="0" w:space="0" w:color="auto"/>
                <w:bottom w:val="none" w:sz="0" w:space="0" w:color="auto"/>
                <w:right w:val="none" w:sz="0" w:space="0" w:color="auto"/>
              </w:divBdr>
            </w:div>
            <w:div w:id="1346983050">
              <w:marLeft w:val="0"/>
              <w:marRight w:val="0"/>
              <w:marTop w:val="0"/>
              <w:marBottom w:val="0"/>
              <w:divBdr>
                <w:top w:val="none" w:sz="0" w:space="0" w:color="auto"/>
                <w:left w:val="none" w:sz="0" w:space="0" w:color="auto"/>
                <w:bottom w:val="none" w:sz="0" w:space="0" w:color="auto"/>
                <w:right w:val="none" w:sz="0" w:space="0" w:color="auto"/>
              </w:divBdr>
            </w:div>
            <w:div w:id="1196963340">
              <w:marLeft w:val="0"/>
              <w:marRight w:val="0"/>
              <w:marTop w:val="0"/>
              <w:marBottom w:val="0"/>
              <w:divBdr>
                <w:top w:val="none" w:sz="0" w:space="0" w:color="auto"/>
                <w:left w:val="none" w:sz="0" w:space="0" w:color="auto"/>
                <w:bottom w:val="none" w:sz="0" w:space="0" w:color="auto"/>
                <w:right w:val="none" w:sz="0" w:space="0" w:color="auto"/>
              </w:divBdr>
            </w:div>
            <w:div w:id="1938905675">
              <w:marLeft w:val="0"/>
              <w:marRight w:val="0"/>
              <w:marTop w:val="0"/>
              <w:marBottom w:val="0"/>
              <w:divBdr>
                <w:top w:val="none" w:sz="0" w:space="0" w:color="auto"/>
                <w:left w:val="none" w:sz="0" w:space="0" w:color="auto"/>
                <w:bottom w:val="none" w:sz="0" w:space="0" w:color="auto"/>
                <w:right w:val="none" w:sz="0" w:space="0" w:color="auto"/>
              </w:divBdr>
            </w:div>
          </w:divsChild>
        </w:div>
        <w:div w:id="545488627">
          <w:marLeft w:val="0"/>
          <w:marRight w:val="0"/>
          <w:marTop w:val="240"/>
          <w:marBottom w:val="240"/>
          <w:divBdr>
            <w:top w:val="none" w:sz="0" w:space="0" w:color="auto"/>
            <w:left w:val="none" w:sz="0" w:space="0" w:color="auto"/>
            <w:bottom w:val="none" w:sz="0" w:space="0" w:color="auto"/>
            <w:right w:val="none" w:sz="0" w:space="0" w:color="auto"/>
          </w:divBdr>
          <w:divsChild>
            <w:div w:id="1996060847">
              <w:marLeft w:val="0"/>
              <w:marRight w:val="0"/>
              <w:marTop w:val="0"/>
              <w:marBottom w:val="0"/>
              <w:divBdr>
                <w:top w:val="none" w:sz="0" w:space="0" w:color="auto"/>
                <w:left w:val="none" w:sz="0" w:space="0" w:color="auto"/>
                <w:bottom w:val="none" w:sz="0" w:space="0" w:color="auto"/>
                <w:right w:val="none" w:sz="0" w:space="0" w:color="auto"/>
              </w:divBdr>
            </w:div>
            <w:div w:id="1824083735">
              <w:marLeft w:val="0"/>
              <w:marRight w:val="0"/>
              <w:marTop w:val="0"/>
              <w:marBottom w:val="0"/>
              <w:divBdr>
                <w:top w:val="none" w:sz="0" w:space="0" w:color="auto"/>
                <w:left w:val="none" w:sz="0" w:space="0" w:color="auto"/>
                <w:bottom w:val="none" w:sz="0" w:space="0" w:color="auto"/>
                <w:right w:val="none" w:sz="0" w:space="0" w:color="auto"/>
              </w:divBdr>
            </w:div>
            <w:div w:id="846559227">
              <w:marLeft w:val="0"/>
              <w:marRight w:val="0"/>
              <w:marTop w:val="0"/>
              <w:marBottom w:val="0"/>
              <w:divBdr>
                <w:top w:val="none" w:sz="0" w:space="0" w:color="auto"/>
                <w:left w:val="none" w:sz="0" w:space="0" w:color="auto"/>
                <w:bottom w:val="none" w:sz="0" w:space="0" w:color="auto"/>
                <w:right w:val="none" w:sz="0" w:space="0" w:color="auto"/>
              </w:divBdr>
            </w:div>
            <w:div w:id="2083410129">
              <w:marLeft w:val="0"/>
              <w:marRight w:val="0"/>
              <w:marTop w:val="0"/>
              <w:marBottom w:val="0"/>
              <w:divBdr>
                <w:top w:val="none" w:sz="0" w:space="0" w:color="auto"/>
                <w:left w:val="none" w:sz="0" w:space="0" w:color="auto"/>
                <w:bottom w:val="none" w:sz="0" w:space="0" w:color="auto"/>
                <w:right w:val="none" w:sz="0" w:space="0" w:color="auto"/>
              </w:divBdr>
            </w:div>
            <w:div w:id="1921058695">
              <w:marLeft w:val="0"/>
              <w:marRight w:val="0"/>
              <w:marTop w:val="0"/>
              <w:marBottom w:val="0"/>
              <w:divBdr>
                <w:top w:val="none" w:sz="0" w:space="0" w:color="auto"/>
                <w:left w:val="none" w:sz="0" w:space="0" w:color="auto"/>
                <w:bottom w:val="none" w:sz="0" w:space="0" w:color="auto"/>
                <w:right w:val="none" w:sz="0" w:space="0" w:color="auto"/>
              </w:divBdr>
            </w:div>
            <w:div w:id="1438522726">
              <w:marLeft w:val="0"/>
              <w:marRight w:val="0"/>
              <w:marTop w:val="0"/>
              <w:marBottom w:val="0"/>
              <w:divBdr>
                <w:top w:val="none" w:sz="0" w:space="0" w:color="auto"/>
                <w:left w:val="none" w:sz="0" w:space="0" w:color="auto"/>
                <w:bottom w:val="none" w:sz="0" w:space="0" w:color="auto"/>
                <w:right w:val="none" w:sz="0" w:space="0" w:color="auto"/>
              </w:divBdr>
            </w:div>
            <w:div w:id="1856842906">
              <w:marLeft w:val="0"/>
              <w:marRight w:val="0"/>
              <w:marTop w:val="0"/>
              <w:marBottom w:val="0"/>
              <w:divBdr>
                <w:top w:val="none" w:sz="0" w:space="0" w:color="auto"/>
                <w:left w:val="none" w:sz="0" w:space="0" w:color="auto"/>
                <w:bottom w:val="none" w:sz="0" w:space="0" w:color="auto"/>
                <w:right w:val="none" w:sz="0" w:space="0" w:color="auto"/>
              </w:divBdr>
            </w:div>
            <w:div w:id="664433297">
              <w:marLeft w:val="0"/>
              <w:marRight w:val="0"/>
              <w:marTop w:val="0"/>
              <w:marBottom w:val="0"/>
              <w:divBdr>
                <w:top w:val="none" w:sz="0" w:space="0" w:color="auto"/>
                <w:left w:val="none" w:sz="0" w:space="0" w:color="auto"/>
                <w:bottom w:val="none" w:sz="0" w:space="0" w:color="auto"/>
                <w:right w:val="none" w:sz="0" w:space="0" w:color="auto"/>
              </w:divBdr>
            </w:div>
            <w:div w:id="1324817598">
              <w:marLeft w:val="0"/>
              <w:marRight w:val="0"/>
              <w:marTop w:val="0"/>
              <w:marBottom w:val="0"/>
              <w:divBdr>
                <w:top w:val="none" w:sz="0" w:space="0" w:color="auto"/>
                <w:left w:val="none" w:sz="0" w:space="0" w:color="auto"/>
                <w:bottom w:val="none" w:sz="0" w:space="0" w:color="auto"/>
                <w:right w:val="none" w:sz="0" w:space="0" w:color="auto"/>
              </w:divBdr>
            </w:div>
            <w:div w:id="725879811">
              <w:marLeft w:val="0"/>
              <w:marRight w:val="0"/>
              <w:marTop w:val="0"/>
              <w:marBottom w:val="0"/>
              <w:divBdr>
                <w:top w:val="none" w:sz="0" w:space="0" w:color="auto"/>
                <w:left w:val="none" w:sz="0" w:space="0" w:color="auto"/>
                <w:bottom w:val="none" w:sz="0" w:space="0" w:color="auto"/>
                <w:right w:val="none" w:sz="0" w:space="0" w:color="auto"/>
              </w:divBdr>
            </w:div>
            <w:div w:id="1374387192">
              <w:marLeft w:val="0"/>
              <w:marRight w:val="0"/>
              <w:marTop w:val="0"/>
              <w:marBottom w:val="0"/>
              <w:divBdr>
                <w:top w:val="none" w:sz="0" w:space="0" w:color="auto"/>
                <w:left w:val="none" w:sz="0" w:space="0" w:color="auto"/>
                <w:bottom w:val="none" w:sz="0" w:space="0" w:color="auto"/>
                <w:right w:val="none" w:sz="0" w:space="0" w:color="auto"/>
              </w:divBdr>
            </w:div>
            <w:div w:id="65422715">
              <w:marLeft w:val="0"/>
              <w:marRight w:val="0"/>
              <w:marTop w:val="0"/>
              <w:marBottom w:val="0"/>
              <w:divBdr>
                <w:top w:val="none" w:sz="0" w:space="0" w:color="auto"/>
                <w:left w:val="none" w:sz="0" w:space="0" w:color="auto"/>
                <w:bottom w:val="none" w:sz="0" w:space="0" w:color="auto"/>
                <w:right w:val="none" w:sz="0" w:space="0" w:color="auto"/>
              </w:divBdr>
            </w:div>
            <w:div w:id="316347378">
              <w:marLeft w:val="0"/>
              <w:marRight w:val="0"/>
              <w:marTop w:val="0"/>
              <w:marBottom w:val="0"/>
              <w:divBdr>
                <w:top w:val="none" w:sz="0" w:space="0" w:color="auto"/>
                <w:left w:val="none" w:sz="0" w:space="0" w:color="auto"/>
                <w:bottom w:val="none" w:sz="0" w:space="0" w:color="auto"/>
                <w:right w:val="none" w:sz="0" w:space="0" w:color="auto"/>
              </w:divBdr>
            </w:div>
            <w:div w:id="1013265083">
              <w:marLeft w:val="0"/>
              <w:marRight w:val="0"/>
              <w:marTop w:val="0"/>
              <w:marBottom w:val="0"/>
              <w:divBdr>
                <w:top w:val="none" w:sz="0" w:space="0" w:color="auto"/>
                <w:left w:val="none" w:sz="0" w:space="0" w:color="auto"/>
                <w:bottom w:val="none" w:sz="0" w:space="0" w:color="auto"/>
                <w:right w:val="none" w:sz="0" w:space="0" w:color="auto"/>
              </w:divBdr>
            </w:div>
            <w:div w:id="1471824519">
              <w:marLeft w:val="0"/>
              <w:marRight w:val="0"/>
              <w:marTop w:val="0"/>
              <w:marBottom w:val="0"/>
              <w:divBdr>
                <w:top w:val="none" w:sz="0" w:space="0" w:color="auto"/>
                <w:left w:val="none" w:sz="0" w:space="0" w:color="auto"/>
                <w:bottom w:val="none" w:sz="0" w:space="0" w:color="auto"/>
                <w:right w:val="none" w:sz="0" w:space="0" w:color="auto"/>
              </w:divBdr>
            </w:div>
            <w:div w:id="1357078734">
              <w:marLeft w:val="0"/>
              <w:marRight w:val="0"/>
              <w:marTop w:val="0"/>
              <w:marBottom w:val="0"/>
              <w:divBdr>
                <w:top w:val="none" w:sz="0" w:space="0" w:color="auto"/>
                <w:left w:val="none" w:sz="0" w:space="0" w:color="auto"/>
                <w:bottom w:val="none" w:sz="0" w:space="0" w:color="auto"/>
                <w:right w:val="none" w:sz="0" w:space="0" w:color="auto"/>
              </w:divBdr>
            </w:div>
            <w:div w:id="1761094862">
              <w:marLeft w:val="0"/>
              <w:marRight w:val="0"/>
              <w:marTop w:val="0"/>
              <w:marBottom w:val="0"/>
              <w:divBdr>
                <w:top w:val="none" w:sz="0" w:space="0" w:color="auto"/>
                <w:left w:val="none" w:sz="0" w:space="0" w:color="auto"/>
                <w:bottom w:val="none" w:sz="0" w:space="0" w:color="auto"/>
                <w:right w:val="none" w:sz="0" w:space="0" w:color="auto"/>
              </w:divBdr>
            </w:div>
            <w:div w:id="2135783389">
              <w:marLeft w:val="0"/>
              <w:marRight w:val="0"/>
              <w:marTop w:val="0"/>
              <w:marBottom w:val="0"/>
              <w:divBdr>
                <w:top w:val="none" w:sz="0" w:space="0" w:color="auto"/>
                <w:left w:val="none" w:sz="0" w:space="0" w:color="auto"/>
                <w:bottom w:val="none" w:sz="0" w:space="0" w:color="auto"/>
                <w:right w:val="none" w:sz="0" w:space="0" w:color="auto"/>
              </w:divBdr>
            </w:div>
            <w:div w:id="246303367">
              <w:marLeft w:val="0"/>
              <w:marRight w:val="0"/>
              <w:marTop w:val="0"/>
              <w:marBottom w:val="0"/>
              <w:divBdr>
                <w:top w:val="none" w:sz="0" w:space="0" w:color="auto"/>
                <w:left w:val="none" w:sz="0" w:space="0" w:color="auto"/>
                <w:bottom w:val="none" w:sz="0" w:space="0" w:color="auto"/>
                <w:right w:val="none" w:sz="0" w:space="0" w:color="auto"/>
              </w:divBdr>
            </w:div>
            <w:div w:id="760177107">
              <w:marLeft w:val="0"/>
              <w:marRight w:val="0"/>
              <w:marTop w:val="0"/>
              <w:marBottom w:val="0"/>
              <w:divBdr>
                <w:top w:val="none" w:sz="0" w:space="0" w:color="auto"/>
                <w:left w:val="none" w:sz="0" w:space="0" w:color="auto"/>
                <w:bottom w:val="none" w:sz="0" w:space="0" w:color="auto"/>
                <w:right w:val="none" w:sz="0" w:space="0" w:color="auto"/>
              </w:divBdr>
            </w:div>
            <w:div w:id="276955892">
              <w:marLeft w:val="0"/>
              <w:marRight w:val="0"/>
              <w:marTop w:val="0"/>
              <w:marBottom w:val="0"/>
              <w:divBdr>
                <w:top w:val="none" w:sz="0" w:space="0" w:color="auto"/>
                <w:left w:val="none" w:sz="0" w:space="0" w:color="auto"/>
                <w:bottom w:val="none" w:sz="0" w:space="0" w:color="auto"/>
                <w:right w:val="none" w:sz="0" w:space="0" w:color="auto"/>
              </w:divBdr>
            </w:div>
            <w:div w:id="1559778942">
              <w:marLeft w:val="0"/>
              <w:marRight w:val="0"/>
              <w:marTop w:val="0"/>
              <w:marBottom w:val="0"/>
              <w:divBdr>
                <w:top w:val="none" w:sz="0" w:space="0" w:color="auto"/>
                <w:left w:val="none" w:sz="0" w:space="0" w:color="auto"/>
                <w:bottom w:val="none" w:sz="0" w:space="0" w:color="auto"/>
                <w:right w:val="none" w:sz="0" w:space="0" w:color="auto"/>
              </w:divBdr>
            </w:div>
            <w:div w:id="1118841106">
              <w:marLeft w:val="0"/>
              <w:marRight w:val="0"/>
              <w:marTop w:val="0"/>
              <w:marBottom w:val="0"/>
              <w:divBdr>
                <w:top w:val="none" w:sz="0" w:space="0" w:color="auto"/>
                <w:left w:val="none" w:sz="0" w:space="0" w:color="auto"/>
                <w:bottom w:val="none" w:sz="0" w:space="0" w:color="auto"/>
                <w:right w:val="none" w:sz="0" w:space="0" w:color="auto"/>
              </w:divBdr>
            </w:div>
            <w:div w:id="424696412">
              <w:marLeft w:val="0"/>
              <w:marRight w:val="0"/>
              <w:marTop w:val="0"/>
              <w:marBottom w:val="0"/>
              <w:divBdr>
                <w:top w:val="none" w:sz="0" w:space="0" w:color="auto"/>
                <w:left w:val="none" w:sz="0" w:space="0" w:color="auto"/>
                <w:bottom w:val="none" w:sz="0" w:space="0" w:color="auto"/>
                <w:right w:val="none" w:sz="0" w:space="0" w:color="auto"/>
              </w:divBdr>
            </w:div>
            <w:div w:id="211579812">
              <w:marLeft w:val="0"/>
              <w:marRight w:val="0"/>
              <w:marTop w:val="0"/>
              <w:marBottom w:val="0"/>
              <w:divBdr>
                <w:top w:val="none" w:sz="0" w:space="0" w:color="auto"/>
                <w:left w:val="none" w:sz="0" w:space="0" w:color="auto"/>
                <w:bottom w:val="none" w:sz="0" w:space="0" w:color="auto"/>
                <w:right w:val="none" w:sz="0" w:space="0" w:color="auto"/>
              </w:divBdr>
            </w:div>
            <w:div w:id="144516289">
              <w:marLeft w:val="0"/>
              <w:marRight w:val="0"/>
              <w:marTop w:val="0"/>
              <w:marBottom w:val="0"/>
              <w:divBdr>
                <w:top w:val="none" w:sz="0" w:space="0" w:color="auto"/>
                <w:left w:val="none" w:sz="0" w:space="0" w:color="auto"/>
                <w:bottom w:val="none" w:sz="0" w:space="0" w:color="auto"/>
                <w:right w:val="none" w:sz="0" w:space="0" w:color="auto"/>
              </w:divBdr>
            </w:div>
            <w:div w:id="343826238">
              <w:marLeft w:val="0"/>
              <w:marRight w:val="0"/>
              <w:marTop w:val="0"/>
              <w:marBottom w:val="0"/>
              <w:divBdr>
                <w:top w:val="none" w:sz="0" w:space="0" w:color="auto"/>
                <w:left w:val="none" w:sz="0" w:space="0" w:color="auto"/>
                <w:bottom w:val="none" w:sz="0" w:space="0" w:color="auto"/>
                <w:right w:val="none" w:sz="0" w:space="0" w:color="auto"/>
              </w:divBdr>
            </w:div>
            <w:div w:id="1831210840">
              <w:marLeft w:val="0"/>
              <w:marRight w:val="0"/>
              <w:marTop w:val="0"/>
              <w:marBottom w:val="0"/>
              <w:divBdr>
                <w:top w:val="none" w:sz="0" w:space="0" w:color="auto"/>
                <w:left w:val="none" w:sz="0" w:space="0" w:color="auto"/>
                <w:bottom w:val="none" w:sz="0" w:space="0" w:color="auto"/>
                <w:right w:val="none" w:sz="0" w:space="0" w:color="auto"/>
              </w:divBdr>
            </w:div>
          </w:divsChild>
        </w:div>
        <w:div w:id="1577742293">
          <w:marLeft w:val="3402"/>
          <w:marRight w:val="0"/>
          <w:marTop w:val="0"/>
          <w:marBottom w:val="0"/>
          <w:divBdr>
            <w:top w:val="none" w:sz="0" w:space="0" w:color="auto"/>
            <w:left w:val="none" w:sz="0" w:space="0" w:color="auto"/>
            <w:bottom w:val="none" w:sz="0" w:space="0" w:color="auto"/>
            <w:right w:val="none" w:sz="0" w:space="0" w:color="auto"/>
          </w:divBdr>
        </w:div>
        <w:div w:id="1483814801">
          <w:marLeft w:val="3402"/>
          <w:marRight w:val="0"/>
          <w:marTop w:val="0"/>
          <w:marBottom w:val="0"/>
          <w:divBdr>
            <w:top w:val="none" w:sz="0" w:space="0" w:color="auto"/>
            <w:left w:val="none" w:sz="0" w:space="0" w:color="auto"/>
            <w:bottom w:val="none" w:sz="0" w:space="0" w:color="auto"/>
            <w:right w:val="none" w:sz="0" w:space="0" w:color="auto"/>
          </w:divBdr>
        </w:div>
        <w:div w:id="1360662514">
          <w:marLeft w:val="3402"/>
          <w:marRight w:val="0"/>
          <w:marTop w:val="0"/>
          <w:marBottom w:val="0"/>
          <w:divBdr>
            <w:top w:val="none" w:sz="0" w:space="0" w:color="auto"/>
            <w:left w:val="none" w:sz="0" w:space="0" w:color="auto"/>
            <w:bottom w:val="none" w:sz="0" w:space="0" w:color="auto"/>
            <w:right w:val="none" w:sz="0" w:space="0" w:color="auto"/>
          </w:divBdr>
        </w:div>
        <w:div w:id="1370254878">
          <w:marLeft w:val="3402"/>
          <w:marRight w:val="0"/>
          <w:marTop w:val="0"/>
          <w:marBottom w:val="0"/>
          <w:divBdr>
            <w:top w:val="none" w:sz="0" w:space="0" w:color="auto"/>
            <w:left w:val="none" w:sz="0" w:space="0" w:color="auto"/>
            <w:bottom w:val="none" w:sz="0" w:space="0" w:color="auto"/>
            <w:right w:val="none" w:sz="0" w:space="0" w:color="auto"/>
          </w:divBdr>
        </w:div>
        <w:div w:id="278295897">
          <w:marLeft w:val="3402"/>
          <w:marRight w:val="0"/>
          <w:marTop w:val="0"/>
          <w:marBottom w:val="0"/>
          <w:divBdr>
            <w:top w:val="none" w:sz="0" w:space="0" w:color="auto"/>
            <w:left w:val="none" w:sz="0" w:space="0" w:color="auto"/>
            <w:bottom w:val="none" w:sz="0" w:space="0" w:color="auto"/>
            <w:right w:val="none" w:sz="0" w:space="0" w:color="auto"/>
          </w:divBdr>
        </w:div>
        <w:div w:id="215632468">
          <w:marLeft w:val="3402"/>
          <w:marRight w:val="0"/>
          <w:marTop w:val="0"/>
          <w:marBottom w:val="0"/>
          <w:divBdr>
            <w:top w:val="none" w:sz="0" w:space="0" w:color="auto"/>
            <w:left w:val="none" w:sz="0" w:space="0" w:color="auto"/>
            <w:bottom w:val="none" w:sz="0" w:space="0" w:color="auto"/>
            <w:right w:val="none" w:sz="0" w:space="0" w:color="auto"/>
          </w:divBdr>
        </w:div>
        <w:div w:id="386759846">
          <w:marLeft w:val="3402"/>
          <w:marRight w:val="0"/>
          <w:marTop w:val="0"/>
          <w:marBottom w:val="0"/>
          <w:divBdr>
            <w:top w:val="none" w:sz="0" w:space="0" w:color="auto"/>
            <w:left w:val="none" w:sz="0" w:space="0" w:color="auto"/>
            <w:bottom w:val="none" w:sz="0" w:space="0" w:color="auto"/>
            <w:right w:val="none" w:sz="0" w:space="0" w:color="auto"/>
          </w:divBdr>
        </w:div>
        <w:div w:id="28805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331102358">
          <w:marLeft w:val="3402"/>
          <w:marRight w:val="0"/>
          <w:marTop w:val="0"/>
          <w:marBottom w:val="0"/>
          <w:divBdr>
            <w:top w:val="none" w:sz="0" w:space="0" w:color="auto"/>
            <w:left w:val="none" w:sz="0" w:space="0" w:color="auto"/>
            <w:bottom w:val="none" w:sz="0" w:space="0" w:color="auto"/>
            <w:right w:val="none" w:sz="0" w:space="0" w:color="auto"/>
          </w:divBdr>
        </w:div>
        <w:div w:id="1011418224">
          <w:marLeft w:val="3402"/>
          <w:marRight w:val="0"/>
          <w:marTop w:val="0"/>
          <w:marBottom w:val="0"/>
          <w:divBdr>
            <w:top w:val="none" w:sz="0" w:space="0" w:color="auto"/>
            <w:left w:val="none" w:sz="0" w:space="0" w:color="auto"/>
            <w:bottom w:val="none" w:sz="0" w:space="0" w:color="auto"/>
            <w:right w:val="none" w:sz="0" w:space="0" w:color="auto"/>
          </w:divBdr>
        </w:div>
        <w:div w:id="1281111033">
          <w:marLeft w:val="3402"/>
          <w:marRight w:val="0"/>
          <w:marTop w:val="0"/>
          <w:marBottom w:val="0"/>
          <w:divBdr>
            <w:top w:val="none" w:sz="0" w:space="0" w:color="auto"/>
            <w:left w:val="none" w:sz="0" w:space="0" w:color="auto"/>
            <w:bottom w:val="none" w:sz="0" w:space="0" w:color="auto"/>
            <w:right w:val="none" w:sz="0" w:space="0" w:color="auto"/>
          </w:divBdr>
        </w:div>
        <w:div w:id="1757092378">
          <w:marLeft w:val="3402"/>
          <w:marRight w:val="0"/>
          <w:marTop w:val="0"/>
          <w:marBottom w:val="0"/>
          <w:divBdr>
            <w:top w:val="none" w:sz="0" w:space="0" w:color="auto"/>
            <w:left w:val="none" w:sz="0" w:space="0" w:color="auto"/>
            <w:bottom w:val="none" w:sz="0" w:space="0" w:color="auto"/>
            <w:right w:val="none" w:sz="0" w:space="0" w:color="auto"/>
          </w:divBdr>
        </w:div>
        <w:div w:id="1885022550">
          <w:marLeft w:val="3402"/>
          <w:marRight w:val="0"/>
          <w:marTop w:val="0"/>
          <w:marBottom w:val="0"/>
          <w:divBdr>
            <w:top w:val="none" w:sz="0" w:space="0" w:color="auto"/>
            <w:left w:val="none" w:sz="0" w:space="0" w:color="auto"/>
            <w:bottom w:val="none" w:sz="0" w:space="0" w:color="auto"/>
            <w:right w:val="none" w:sz="0" w:space="0" w:color="auto"/>
          </w:divBdr>
        </w:div>
        <w:div w:id="1613440200">
          <w:marLeft w:val="3402"/>
          <w:marRight w:val="0"/>
          <w:marTop w:val="0"/>
          <w:marBottom w:val="0"/>
          <w:divBdr>
            <w:top w:val="none" w:sz="0" w:space="0" w:color="auto"/>
            <w:left w:val="none" w:sz="0" w:space="0" w:color="auto"/>
            <w:bottom w:val="none" w:sz="0" w:space="0" w:color="auto"/>
            <w:right w:val="none" w:sz="0" w:space="0" w:color="auto"/>
          </w:divBdr>
        </w:div>
        <w:div w:id="431123682">
          <w:marLeft w:val="3402"/>
          <w:marRight w:val="0"/>
          <w:marTop w:val="0"/>
          <w:marBottom w:val="0"/>
          <w:divBdr>
            <w:top w:val="none" w:sz="0" w:space="0" w:color="auto"/>
            <w:left w:val="none" w:sz="0" w:space="0" w:color="auto"/>
            <w:bottom w:val="none" w:sz="0" w:space="0" w:color="auto"/>
            <w:right w:val="none" w:sz="0" w:space="0" w:color="auto"/>
          </w:divBdr>
        </w:div>
        <w:div w:id="1233197183">
          <w:marLeft w:val="3402"/>
          <w:marRight w:val="0"/>
          <w:marTop w:val="0"/>
          <w:marBottom w:val="0"/>
          <w:divBdr>
            <w:top w:val="none" w:sz="0" w:space="0" w:color="auto"/>
            <w:left w:val="none" w:sz="0" w:space="0" w:color="auto"/>
            <w:bottom w:val="none" w:sz="0" w:space="0" w:color="auto"/>
            <w:right w:val="none" w:sz="0" w:space="0" w:color="auto"/>
          </w:divBdr>
        </w:div>
        <w:div w:id="1418289938">
          <w:marLeft w:val="3402"/>
          <w:marRight w:val="0"/>
          <w:marTop w:val="0"/>
          <w:marBottom w:val="0"/>
          <w:divBdr>
            <w:top w:val="none" w:sz="0" w:space="0" w:color="auto"/>
            <w:left w:val="none" w:sz="0" w:space="0" w:color="auto"/>
            <w:bottom w:val="none" w:sz="0" w:space="0" w:color="auto"/>
            <w:right w:val="none" w:sz="0" w:space="0" w:color="auto"/>
          </w:divBdr>
        </w:div>
        <w:div w:id="1567182829">
          <w:marLeft w:val="3402"/>
          <w:marRight w:val="0"/>
          <w:marTop w:val="0"/>
          <w:marBottom w:val="0"/>
          <w:divBdr>
            <w:top w:val="none" w:sz="0" w:space="0" w:color="auto"/>
            <w:left w:val="none" w:sz="0" w:space="0" w:color="auto"/>
            <w:bottom w:val="none" w:sz="0" w:space="0" w:color="auto"/>
            <w:right w:val="none" w:sz="0" w:space="0" w:color="auto"/>
          </w:divBdr>
        </w:div>
        <w:div w:id="1774737870">
          <w:marLeft w:val="3402"/>
          <w:marRight w:val="0"/>
          <w:marTop w:val="0"/>
          <w:marBottom w:val="0"/>
          <w:divBdr>
            <w:top w:val="none" w:sz="0" w:space="0" w:color="auto"/>
            <w:left w:val="none" w:sz="0" w:space="0" w:color="auto"/>
            <w:bottom w:val="none" w:sz="0" w:space="0" w:color="auto"/>
            <w:right w:val="none" w:sz="0" w:space="0" w:color="auto"/>
          </w:divBdr>
        </w:div>
        <w:div w:id="1147892672">
          <w:marLeft w:val="3402"/>
          <w:marRight w:val="0"/>
          <w:marTop w:val="0"/>
          <w:marBottom w:val="0"/>
          <w:divBdr>
            <w:top w:val="none" w:sz="0" w:space="0" w:color="auto"/>
            <w:left w:val="none" w:sz="0" w:space="0" w:color="auto"/>
            <w:bottom w:val="none" w:sz="0" w:space="0" w:color="auto"/>
            <w:right w:val="none" w:sz="0" w:space="0" w:color="auto"/>
          </w:divBdr>
        </w:div>
        <w:div w:id="1530609622">
          <w:marLeft w:val="0"/>
          <w:marRight w:val="0"/>
          <w:marTop w:val="240"/>
          <w:marBottom w:val="240"/>
          <w:divBdr>
            <w:top w:val="none" w:sz="0" w:space="0" w:color="auto"/>
            <w:left w:val="none" w:sz="0" w:space="0" w:color="auto"/>
            <w:bottom w:val="none" w:sz="0" w:space="0" w:color="auto"/>
            <w:right w:val="none" w:sz="0" w:space="0" w:color="auto"/>
          </w:divBdr>
          <w:divsChild>
            <w:div w:id="1088117853">
              <w:marLeft w:val="0"/>
              <w:marRight w:val="0"/>
              <w:marTop w:val="0"/>
              <w:marBottom w:val="0"/>
              <w:divBdr>
                <w:top w:val="none" w:sz="0" w:space="0" w:color="auto"/>
                <w:left w:val="none" w:sz="0" w:space="0" w:color="auto"/>
                <w:bottom w:val="none" w:sz="0" w:space="0" w:color="auto"/>
                <w:right w:val="none" w:sz="0" w:space="0" w:color="auto"/>
              </w:divBdr>
            </w:div>
            <w:div w:id="42795396">
              <w:marLeft w:val="0"/>
              <w:marRight w:val="0"/>
              <w:marTop w:val="0"/>
              <w:marBottom w:val="0"/>
              <w:divBdr>
                <w:top w:val="none" w:sz="0" w:space="0" w:color="auto"/>
                <w:left w:val="none" w:sz="0" w:space="0" w:color="auto"/>
                <w:bottom w:val="none" w:sz="0" w:space="0" w:color="auto"/>
                <w:right w:val="none" w:sz="0" w:space="0" w:color="auto"/>
              </w:divBdr>
            </w:div>
            <w:div w:id="1055851756">
              <w:marLeft w:val="0"/>
              <w:marRight w:val="0"/>
              <w:marTop w:val="0"/>
              <w:marBottom w:val="0"/>
              <w:divBdr>
                <w:top w:val="none" w:sz="0" w:space="0" w:color="auto"/>
                <w:left w:val="none" w:sz="0" w:space="0" w:color="auto"/>
                <w:bottom w:val="none" w:sz="0" w:space="0" w:color="auto"/>
                <w:right w:val="none" w:sz="0" w:space="0" w:color="auto"/>
              </w:divBdr>
            </w:div>
            <w:div w:id="1595632161">
              <w:marLeft w:val="0"/>
              <w:marRight w:val="0"/>
              <w:marTop w:val="0"/>
              <w:marBottom w:val="0"/>
              <w:divBdr>
                <w:top w:val="none" w:sz="0" w:space="0" w:color="auto"/>
                <w:left w:val="none" w:sz="0" w:space="0" w:color="auto"/>
                <w:bottom w:val="none" w:sz="0" w:space="0" w:color="auto"/>
                <w:right w:val="none" w:sz="0" w:space="0" w:color="auto"/>
              </w:divBdr>
            </w:div>
            <w:div w:id="755445533">
              <w:marLeft w:val="0"/>
              <w:marRight w:val="0"/>
              <w:marTop w:val="0"/>
              <w:marBottom w:val="0"/>
              <w:divBdr>
                <w:top w:val="none" w:sz="0" w:space="0" w:color="auto"/>
                <w:left w:val="none" w:sz="0" w:space="0" w:color="auto"/>
                <w:bottom w:val="none" w:sz="0" w:space="0" w:color="auto"/>
                <w:right w:val="none" w:sz="0" w:space="0" w:color="auto"/>
              </w:divBdr>
            </w:div>
            <w:div w:id="1890412213">
              <w:marLeft w:val="0"/>
              <w:marRight w:val="0"/>
              <w:marTop w:val="0"/>
              <w:marBottom w:val="0"/>
              <w:divBdr>
                <w:top w:val="none" w:sz="0" w:space="0" w:color="auto"/>
                <w:left w:val="none" w:sz="0" w:space="0" w:color="auto"/>
                <w:bottom w:val="none" w:sz="0" w:space="0" w:color="auto"/>
                <w:right w:val="none" w:sz="0" w:space="0" w:color="auto"/>
              </w:divBdr>
            </w:div>
            <w:div w:id="1697384914">
              <w:marLeft w:val="0"/>
              <w:marRight w:val="0"/>
              <w:marTop w:val="0"/>
              <w:marBottom w:val="0"/>
              <w:divBdr>
                <w:top w:val="none" w:sz="0" w:space="0" w:color="auto"/>
                <w:left w:val="none" w:sz="0" w:space="0" w:color="auto"/>
                <w:bottom w:val="none" w:sz="0" w:space="0" w:color="auto"/>
                <w:right w:val="none" w:sz="0" w:space="0" w:color="auto"/>
              </w:divBdr>
            </w:div>
            <w:div w:id="1150562205">
              <w:marLeft w:val="0"/>
              <w:marRight w:val="0"/>
              <w:marTop w:val="0"/>
              <w:marBottom w:val="0"/>
              <w:divBdr>
                <w:top w:val="none" w:sz="0" w:space="0" w:color="auto"/>
                <w:left w:val="none" w:sz="0" w:space="0" w:color="auto"/>
                <w:bottom w:val="none" w:sz="0" w:space="0" w:color="auto"/>
                <w:right w:val="none" w:sz="0" w:space="0" w:color="auto"/>
              </w:divBdr>
            </w:div>
            <w:div w:id="657535435">
              <w:marLeft w:val="0"/>
              <w:marRight w:val="0"/>
              <w:marTop w:val="0"/>
              <w:marBottom w:val="0"/>
              <w:divBdr>
                <w:top w:val="none" w:sz="0" w:space="0" w:color="auto"/>
                <w:left w:val="none" w:sz="0" w:space="0" w:color="auto"/>
                <w:bottom w:val="none" w:sz="0" w:space="0" w:color="auto"/>
                <w:right w:val="none" w:sz="0" w:space="0" w:color="auto"/>
              </w:divBdr>
            </w:div>
            <w:div w:id="1618835476">
              <w:marLeft w:val="0"/>
              <w:marRight w:val="0"/>
              <w:marTop w:val="0"/>
              <w:marBottom w:val="0"/>
              <w:divBdr>
                <w:top w:val="none" w:sz="0" w:space="0" w:color="auto"/>
                <w:left w:val="none" w:sz="0" w:space="0" w:color="auto"/>
                <w:bottom w:val="none" w:sz="0" w:space="0" w:color="auto"/>
                <w:right w:val="none" w:sz="0" w:space="0" w:color="auto"/>
              </w:divBdr>
            </w:div>
            <w:div w:id="1424497026">
              <w:marLeft w:val="0"/>
              <w:marRight w:val="0"/>
              <w:marTop w:val="0"/>
              <w:marBottom w:val="0"/>
              <w:divBdr>
                <w:top w:val="none" w:sz="0" w:space="0" w:color="auto"/>
                <w:left w:val="none" w:sz="0" w:space="0" w:color="auto"/>
                <w:bottom w:val="none" w:sz="0" w:space="0" w:color="auto"/>
                <w:right w:val="none" w:sz="0" w:space="0" w:color="auto"/>
              </w:divBdr>
            </w:div>
            <w:div w:id="235241036">
              <w:marLeft w:val="0"/>
              <w:marRight w:val="0"/>
              <w:marTop w:val="0"/>
              <w:marBottom w:val="0"/>
              <w:divBdr>
                <w:top w:val="none" w:sz="0" w:space="0" w:color="auto"/>
                <w:left w:val="none" w:sz="0" w:space="0" w:color="auto"/>
                <w:bottom w:val="none" w:sz="0" w:space="0" w:color="auto"/>
                <w:right w:val="none" w:sz="0" w:space="0" w:color="auto"/>
              </w:divBdr>
            </w:div>
          </w:divsChild>
        </w:div>
        <w:div w:id="459423388">
          <w:marLeft w:val="0"/>
          <w:marRight w:val="0"/>
          <w:marTop w:val="240"/>
          <w:marBottom w:val="240"/>
          <w:divBdr>
            <w:top w:val="none" w:sz="0" w:space="0" w:color="auto"/>
            <w:left w:val="none" w:sz="0" w:space="0" w:color="auto"/>
            <w:bottom w:val="none" w:sz="0" w:space="0" w:color="auto"/>
            <w:right w:val="none" w:sz="0" w:space="0" w:color="auto"/>
          </w:divBdr>
          <w:divsChild>
            <w:div w:id="28338105">
              <w:marLeft w:val="0"/>
              <w:marRight w:val="0"/>
              <w:marTop w:val="0"/>
              <w:marBottom w:val="0"/>
              <w:divBdr>
                <w:top w:val="none" w:sz="0" w:space="0" w:color="auto"/>
                <w:left w:val="none" w:sz="0" w:space="0" w:color="auto"/>
                <w:bottom w:val="none" w:sz="0" w:space="0" w:color="auto"/>
                <w:right w:val="none" w:sz="0" w:space="0" w:color="auto"/>
              </w:divBdr>
            </w:div>
            <w:div w:id="1446734539">
              <w:marLeft w:val="0"/>
              <w:marRight w:val="0"/>
              <w:marTop w:val="0"/>
              <w:marBottom w:val="0"/>
              <w:divBdr>
                <w:top w:val="none" w:sz="0" w:space="0" w:color="auto"/>
                <w:left w:val="none" w:sz="0" w:space="0" w:color="auto"/>
                <w:bottom w:val="none" w:sz="0" w:space="0" w:color="auto"/>
                <w:right w:val="none" w:sz="0" w:space="0" w:color="auto"/>
              </w:divBdr>
            </w:div>
            <w:div w:id="389500220">
              <w:marLeft w:val="0"/>
              <w:marRight w:val="0"/>
              <w:marTop w:val="0"/>
              <w:marBottom w:val="0"/>
              <w:divBdr>
                <w:top w:val="none" w:sz="0" w:space="0" w:color="auto"/>
                <w:left w:val="none" w:sz="0" w:space="0" w:color="auto"/>
                <w:bottom w:val="none" w:sz="0" w:space="0" w:color="auto"/>
                <w:right w:val="none" w:sz="0" w:space="0" w:color="auto"/>
              </w:divBdr>
            </w:div>
            <w:div w:id="672995314">
              <w:marLeft w:val="0"/>
              <w:marRight w:val="0"/>
              <w:marTop w:val="0"/>
              <w:marBottom w:val="0"/>
              <w:divBdr>
                <w:top w:val="none" w:sz="0" w:space="0" w:color="auto"/>
                <w:left w:val="none" w:sz="0" w:space="0" w:color="auto"/>
                <w:bottom w:val="none" w:sz="0" w:space="0" w:color="auto"/>
                <w:right w:val="none" w:sz="0" w:space="0" w:color="auto"/>
              </w:divBdr>
            </w:div>
            <w:div w:id="997342958">
              <w:marLeft w:val="0"/>
              <w:marRight w:val="0"/>
              <w:marTop w:val="0"/>
              <w:marBottom w:val="0"/>
              <w:divBdr>
                <w:top w:val="none" w:sz="0" w:space="0" w:color="auto"/>
                <w:left w:val="none" w:sz="0" w:space="0" w:color="auto"/>
                <w:bottom w:val="none" w:sz="0" w:space="0" w:color="auto"/>
                <w:right w:val="none" w:sz="0" w:space="0" w:color="auto"/>
              </w:divBdr>
            </w:div>
            <w:div w:id="1054503973">
              <w:marLeft w:val="0"/>
              <w:marRight w:val="0"/>
              <w:marTop w:val="0"/>
              <w:marBottom w:val="0"/>
              <w:divBdr>
                <w:top w:val="none" w:sz="0" w:space="0" w:color="auto"/>
                <w:left w:val="none" w:sz="0" w:space="0" w:color="auto"/>
                <w:bottom w:val="none" w:sz="0" w:space="0" w:color="auto"/>
                <w:right w:val="none" w:sz="0" w:space="0" w:color="auto"/>
              </w:divBdr>
            </w:div>
            <w:div w:id="1342128155">
              <w:marLeft w:val="0"/>
              <w:marRight w:val="0"/>
              <w:marTop w:val="0"/>
              <w:marBottom w:val="0"/>
              <w:divBdr>
                <w:top w:val="none" w:sz="0" w:space="0" w:color="auto"/>
                <w:left w:val="none" w:sz="0" w:space="0" w:color="auto"/>
                <w:bottom w:val="none" w:sz="0" w:space="0" w:color="auto"/>
                <w:right w:val="none" w:sz="0" w:space="0" w:color="auto"/>
              </w:divBdr>
            </w:div>
            <w:div w:id="1814326394">
              <w:marLeft w:val="0"/>
              <w:marRight w:val="0"/>
              <w:marTop w:val="0"/>
              <w:marBottom w:val="0"/>
              <w:divBdr>
                <w:top w:val="none" w:sz="0" w:space="0" w:color="auto"/>
                <w:left w:val="none" w:sz="0" w:space="0" w:color="auto"/>
                <w:bottom w:val="none" w:sz="0" w:space="0" w:color="auto"/>
                <w:right w:val="none" w:sz="0" w:space="0" w:color="auto"/>
              </w:divBdr>
            </w:div>
            <w:div w:id="859006541">
              <w:marLeft w:val="0"/>
              <w:marRight w:val="0"/>
              <w:marTop w:val="0"/>
              <w:marBottom w:val="0"/>
              <w:divBdr>
                <w:top w:val="none" w:sz="0" w:space="0" w:color="auto"/>
                <w:left w:val="none" w:sz="0" w:space="0" w:color="auto"/>
                <w:bottom w:val="none" w:sz="0" w:space="0" w:color="auto"/>
                <w:right w:val="none" w:sz="0" w:space="0" w:color="auto"/>
              </w:divBdr>
            </w:div>
            <w:div w:id="1038551767">
              <w:marLeft w:val="0"/>
              <w:marRight w:val="0"/>
              <w:marTop w:val="0"/>
              <w:marBottom w:val="0"/>
              <w:divBdr>
                <w:top w:val="none" w:sz="0" w:space="0" w:color="auto"/>
                <w:left w:val="none" w:sz="0" w:space="0" w:color="auto"/>
                <w:bottom w:val="none" w:sz="0" w:space="0" w:color="auto"/>
                <w:right w:val="none" w:sz="0" w:space="0" w:color="auto"/>
              </w:divBdr>
            </w:div>
            <w:div w:id="1484200630">
              <w:marLeft w:val="0"/>
              <w:marRight w:val="0"/>
              <w:marTop w:val="0"/>
              <w:marBottom w:val="0"/>
              <w:divBdr>
                <w:top w:val="none" w:sz="0" w:space="0" w:color="auto"/>
                <w:left w:val="none" w:sz="0" w:space="0" w:color="auto"/>
                <w:bottom w:val="none" w:sz="0" w:space="0" w:color="auto"/>
                <w:right w:val="none" w:sz="0" w:space="0" w:color="auto"/>
              </w:divBdr>
            </w:div>
            <w:div w:id="1333877170">
              <w:marLeft w:val="0"/>
              <w:marRight w:val="0"/>
              <w:marTop w:val="0"/>
              <w:marBottom w:val="0"/>
              <w:divBdr>
                <w:top w:val="none" w:sz="0" w:space="0" w:color="auto"/>
                <w:left w:val="none" w:sz="0" w:space="0" w:color="auto"/>
                <w:bottom w:val="none" w:sz="0" w:space="0" w:color="auto"/>
                <w:right w:val="none" w:sz="0" w:space="0" w:color="auto"/>
              </w:divBdr>
            </w:div>
            <w:div w:id="486164271">
              <w:marLeft w:val="0"/>
              <w:marRight w:val="0"/>
              <w:marTop w:val="0"/>
              <w:marBottom w:val="0"/>
              <w:divBdr>
                <w:top w:val="none" w:sz="0" w:space="0" w:color="auto"/>
                <w:left w:val="none" w:sz="0" w:space="0" w:color="auto"/>
                <w:bottom w:val="none" w:sz="0" w:space="0" w:color="auto"/>
                <w:right w:val="none" w:sz="0" w:space="0" w:color="auto"/>
              </w:divBdr>
            </w:div>
            <w:div w:id="2011905712">
              <w:marLeft w:val="0"/>
              <w:marRight w:val="0"/>
              <w:marTop w:val="0"/>
              <w:marBottom w:val="0"/>
              <w:divBdr>
                <w:top w:val="none" w:sz="0" w:space="0" w:color="auto"/>
                <w:left w:val="none" w:sz="0" w:space="0" w:color="auto"/>
                <w:bottom w:val="none" w:sz="0" w:space="0" w:color="auto"/>
                <w:right w:val="none" w:sz="0" w:space="0" w:color="auto"/>
              </w:divBdr>
            </w:div>
            <w:div w:id="187449717">
              <w:marLeft w:val="0"/>
              <w:marRight w:val="0"/>
              <w:marTop w:val="0"/>
              <w:marBottom w:val="0"/>
              <w:divBdr>
                <w:top w:val="none" w:sz="0" w:space="0" w:color="auto"/>
                <w:left w:val="none" w:sz="0" w:space="0" w:color="auto"/>
                <w:bottom w:val="none" w:sz="0" w:space="0" w:color="auto"/>
                <w:right w:val="none" w:sz="0" w:space="0" w:color="auto"/>
              </w:divBdr>
            </w:div>
            <w:div w:id="1243376581">
              <w:marLeft w:val="0"/>
              <w:marRight w:val="0"/>
              <w:marTop w:val="0"/>
              <w:marBottom w:val="0"/>
              <w:divBdr>
                <w:top w:val="none" w:sz="0" w:space="0" w:color="auto"/>
                <w:left w:val="none" w:sz="0" w:space="0" w:color="auto"/>
                <w:bottom w:val="none" w:sz="0" w:space="0" w:color="auto"/>
                <w:right w:val="none" w:sz="0" w:space="0" w:color="auto"/>
              </w:divBdr>
            </w:div>
            <w:div w:id="2047214992">
              <w:marLeft w:val="0"/>
              <w:marRight w:val="0"/>
              <w:marTop w:val="0"/>
              <w:marBottom w:val="0"/>
              <w:divBdr>
                <w:top w:val="none" w:sz="0" w:space="0" w:color="auto"/>
                <w:left w:val="none" w:sz="0" w:space="0" w:color="auto"/>
                <w:bottom w:val="none" w:sz="0" w:space="0" w:color="auto"/>
                <w:right w:val="none" w:sz="0" w:space="0" w:color="auto"/>
              </w:divBdr>
            </w:div>
            <w:div w:id="1815022393">
              <w:marLeft w:val="0"/>
              <w:marRight w:val="0"/>
              <w:marTop w:val="0"/>
              <w:marBottom w:val="0"/>
              <w:divBdr>
                <w:top w:val="none" w:sz="0" w:space="0" w:color="auto"/>
                <w:left w:val="none" w:sz="0" w:space="0" w:color="auto"/>
                <w:bottom w:val="none" w:sz="0" w:space="0" w:color="auto"/>
                <w:right w:val="none" w:sz="0" w:space="0" w:color="auto"/>
              </w:divBdr>
            </w:div>
          </w:divsChild>
        </w:div>
        <w:div w:id="246966961">
          <w:marLeft w:val="3402"/>
          <w:marRight w:val="0"/>
          <w:marTop w:val="0"/>
          <w:marBottom w:val="0"/>
          <w:divBdr>
            <w:top w:val="none" w:sz="0" w:space="0" w:color="auto"/>
            <w:left w:val="none" w:sz="0" w:space="0" w:color="auto"/>
            <w:bottom w:val="none" w:sz="0" w:space="0" w:color="auto"/>
            <w:right w:val="none" w:sz="0" w:space="0" w:color="auto"/>
          </w:divBdr>
        </w:div>
        <w:div w:id="741682897">
          <w:marLeft w:val="3402"/>
          <w:marRight w:val="0"/>
          <w:marTop w:val="0"/>
          <w:marBottom w:val="0"/>
          <w:divBdr>
            <w:top w:val="none" w:sz="0" w:space="0" w:color="auto"/>
            <w:left w:val="none" w:sz="0" w:space="0" w:color="auto"/>
            <w:bottom w:val="none" w:sz="0" w:space="0" w:color="auto"/>
            <w:right w:val="none" w:sz="0" w:space="0" w:color="auto"/>
          </w:divBdr>
        </w:div>
        <w:div w:id="296422349">
          <w:marLeft w:val="3402"/>
          <w:marRight w:val="0"/>
          <w:marTop w:val="0"/>
          <w:marBottom w:val="0"/>
          <w:divBdr>
            <w:top w:val="none" w:sz="0" w:space="0" w:color="auto"/>
            <w:left w:val="none" w:sz="0" w:space="0" w:color="auto"/>
            <w:bottom w:val="none" w:sz="0" w:space="0" w:color="auto"/>
            <w:right w:val="none" w:sz="0" w:space="0" w:color="auto"/>
          </w:divBdr>
        </w:div>
        <w:div w:id="834345595">
          <w:marLeft w:val="3402"/>
          <w:marRight w:val="0"/>
          <w:marTop w:val="0"/>
          <w:marBottom w:val="0"/>
          <w:divBdr>
            <w:top w:val="none" w:sz="0" w:space="0" w:color="auto"/>
            <w:left w:val="none" w:sz="0" w:space="0" w:color="auto"/>
            <w:bottom w:val="none" w:sz="0" w:space="0" w:color="auto"/>
            <w:right w:val="none" w:sz="0" w:space="0" w:color="auto"/>
          </w:divBdr>
        </w:div>
        <w:div w:id="1652177221">
          <w:marLeft w:val="3402"/>
          <w:marRight w:val="0"/>
          <w:marTop w:val="0"/>
          <w:marBottom w:val="0"/>
          <w:divBdr>
            <w:top w:val="none" w:sz="0" w:space="0" w:color="auto"/>
            <w:left w:val="none" w:sz="0" w:space="0" w:color="auto"/>
            <w:bottom w:val="none" w:sz="0" w:space="0" w:color="auto"/>
            <w:right w:val="none" w:sz="0" w:space="0" w:color="auto"/>
          </w:divBdr>
        </w:div>
        <w:div w:id="626470606">
          <w:marLeft w:val="3402"/>
          <w:marRight w:val="0"/>
          <w:marTop w:val="0"/>
          <w:marBottom w:val="0"/>
          <w:divBdr>
            <w:top w:val="none" w:sz="0" w:space="0" w:color="auto"/>
            <w:left w:val="none" w:sz="0" w:space="0" w:color="auto"/>
            <w:bottom w:val="none" w:sz="0" w:space="0" w:color="auto"/>
            <w:right w:val="none" w:sz="0" w:space="0" w:color="auto"/>
          </w:divBdr>
        </w:div>
        <w:div w:id="1002395967">
          <w:marLeft w:val="3402"/>
          <w:marRight w:val="0"/>
          <w:marTop w:val="0"/>
          <w:marBottom w:val="0"/>
          <w:divBdr>
            <w:top w:val="none" w:sz="0" w:space="0" w:color="auto"/>
            <w:left w:val="none" w:sz="0" w:space="0" w:color="auto"/>
            <w:bottom w:val="none" w:sz="0" w:space="0" w:color="auto"/>
            <w:right w:val="none" w:sz="0" w:space="0" w:color="auto"/>
          </w:divBdr>
        </w:div>
        <w:div w:id="2006081009">
          <w:marLeft w:val="3402"/>
          <w:marRight w:val="0"/>
          <w:marTop w:val="0"/>
          <w:marBottom w:val="0"/>
          <w:divBdr>
            <w:top w:val="none" w:sz="0" w:space="0" w:color="auto"/>
            <w:left w:val="none" w:sz="0" w:space="0" w:color="auto"/>
            <w:bottom w:val="none" w:sz="0" w:space="0" w:color="auto"/>
            <w:right w:val="none" w:sz="0" w:space="0" w:color="auto"/>
          </w:divBdr>
        </w:div>
        <w:div w:id="315187080">
          <w:marLeft w:val="1200"/>
          <w:marRight w:val="1200"/>
          <w:marTop w:val="240"/>
          <w:marBottom w:val="240"/>
          <w:divBdr>
            <w:top w:val="none" w:sz="0" w:space="0" w:color="auto"/>
            <w:left w:val="none" w:sz="0" w:space="0" w:color="auto"/>
            <w:bottom w:val="none" w:sz="0" w:space="0" w:color="auto"/>
            <w:right w:val="none" w:sz="0" w:space="0" w:color="auto"/>
          </w:divBdr>
        </w:div>
        <w:div w:id="135030423">
          <w:marLeft w:val="1200"/>
          <w:marRight w:val="1200"/>
          <w:marTop w:val="240"/>
          <w:marBottom w:val="240"/>
          <w:divBdr>
            <w:top w:val="none" w:sz="0" w:space="0" w:color="auto"/>
            <w:left w:val="none" w:sz="0" w:space="0" w:color="auto"/>
            <w:bottom w:val="none" w:sz="0" w:space="0" w:color="auto"/>
            <w:right w:val="none" w:sz="0" w:space="0" w:color="auto"/>
          </w:divBdr>
        </w:div>
        <w:div w:id="1469199981">
          <w:marLeft w:val="1200"/>
          <w:marRight w:val="1200"/>
          <w:marTop w:val="240"/>
          <w:marBottom w:val="240"/>
          <w:divBdr>
            <w:top w:val="none" w:sz="0" w:space="0" w:color="auto"/>
            <w:left w:val="none" w:sz="0" w:space="0" w:color="auto"/>
            <w:bottom w:val="none" w:sz="0" w:space="0" w:color="auto"/>
            <w:right w:val="none" w:sz="0" w:space="0" w:color="auto"/>
          </w:divBdr>
        </w:div>
        <w:div w:id="34282609">
          <w:marLeft w:val="3402"/>
          <w:marRight w:val="0"/>
          <w:marTop w:val="0"/>
          <w:marBottom w:val="0"/>
          <w:divBdr>
            <w:top w:val="none" w:sz="0" w:space="0" w:color="auto"/>
            <w:left w:val="none" w:sz="0" w:space="0" w:color="auto"/>
            <w:bottom w:val="none" w:sz="0" w:space="0" w:color="auto"/>
            <w:right w:val="none" w:sz="0" w:space="0" w:color="auto"/>
          </w:divBdr>
        </w:div>
        <w:div w:id="680668378">
          <w:marLeft w:val="3402"/>
          <w:marRight w:val="0"/>
          <w:marTop w:val="0"/>
          <w:marBottom w:val="0"/>
          <w:divBdr>
            <w:top w:val="none" w:sz="0" w:space="0" w:color="auto"/>
            <w:left w:val="none" w:sz="0" w:space="0" w:color="auto"/>
            <w:bottom w:val="none" w:sz="0" w:space="0" w:color="auto"/>
            <w:right w:val="none" w:sz="0" w:space="0" w:color="auto"/>
          </w:divBdr>
        </w:div>
        <w:div w:id="1250774369">
          <w:marLeft w:val="3402"/>
          <w:marRight w:val="0"/>
          <w:marTop w:val="0"/>
          <w:marBottom w:val="0"/>
          <w:divBdr>
            <w:top w:val="none" w:sz="0" w:space="0" w:color="auto"/>
            <w:left w:val="none" w:sz="0" w:space="0" w:color="auto"/>
            <w:bottom w:val="none" w:sz="0" w:space="0" w:color="auto"/>
            <w:right w:val="none" w:sz="0" w:space="0" w:color="auto"/>
          </w:divBdr>
        </w:div>
        <w:div w:id="750391092">
          <w:marLeft w:val="3402"/>
          <w:marRight w:val="0"/>
          <w:marTop w:val="0"/>
          <w:marBottom w:val="0"/>
          <w:divBdr>
            <w:top w:val="none" w:sz="0" w:space="0" w:color="auto"/>
            <w:left w:val="none" w:sz="0" w:space="0" w:color="auto"/>
            <w:bottom w:val="none" w:sz="0" w:space="0" w:color="auto"/>
            <w:right w:val="none" w:sz="0" w:space="0" w:color="auto"/>
          </w:divBdr>
        </w:div>
        <w:div w:id="1169368825">
          <w:marLeft w:val="3402"/>
          <w:marRight w:val="0"/>
          <w:marTop w:val="0"/>
          <w:marBottom w:val="0"/>
          <w:divBdr>
            <w:top w:val="none" w:sz="0" w:space="0" w:color="auto"/>
            <w:left w:val="none" w:sz="0" w:space="0" w:color="auto"/>
            <w:bottom w:val="none" w:sz="0" w:space="0" w:color="auto"/>
            <w:right w:val="none" w:sz="0" w:space="0" w:color="auto"/>
          </w:divBdr>
        </w:div>
        <w:div w:id="929971412">
          <w:marLeft w:val="960"/>
          <w:marRight w:val="0"/>
          <w:marTop w:val="240"/>
          <w:marBottom w:val="240"/>
          <w:divBdr>
            <w:top w:val="none" w:sz="0" w:space="0" w:color="auto"/>
            <w:left w:val="none" w:sz="0" w:space="0" w:color="auto"/>
            <w:bottom w:val="none" w:sz="0" w:space="0" w:color="auto"/>
            <w:right w:val="none" w:sz="0" w:space="0" w:color="auto"/>
          </w:divBdr>
        </w:div>
        <w:div w:id="443961312">
          <w:marLeft w:val="0"/>
          <w:marRight w:val="0"/>
          <w:marTop w:val="480"/>
          <w:marBottom w:val="480"/>
          <w:divBdr>
            <w:top w:val="none" w:sz="0" w:space="0" w:color="auto"/>
            <w:left w:val="none" w:sz="0" w:space="0" w:color="auto"/>
            <w:bottom w:val="none" w:sz="0" w:space="0" w:color="auto"/>
            <w:right w:val="none" w:sz="0" w:space="0" w:color="auto"/>
          </w:divBdr>
        </w:div>
        <w:div w:id="1697972263">
          <w:marLeft w:val="3402"/>
          <w:marRight w:val="0"/>
          <w:marTop w:val="0"/>
          <w:marBottom w:val="0"/>
          <w:divBdr>
            <w:top w:val="none" w:sz="0" w:space="0" w:color="auto"/>
            <w:left w:val="none" w:sz="0" w:space="0" w:color="auto"/>
            <w:bottom w:val="none" w:sz="0" w:space="0" w:color="auto"/>
            <w:right w:val="none" w:sz="0" w:space="0" w:color="auto"/>
          </w:divBdr>
        </w:div>
        <w:div w:id="1455056422">
          <w:marLeft w:val="3402"/>
          <w:marRight w:val="0"/>
          <w:marTop w:val="0"/>
          <w:marBottom w:val="0"/>
          <w:divBdr>
            <w:top w:val="none" w:sz="0" w:space="0" w:color="auto"/>
            <w:left w:val="none" w:sz="0" w:space="0" w:color="auto"/>
            <w:bottom w:val="none" w:sz="0" w:space="0" w:color="auto"/>
            <w:right w:val="none" w:sz="0" w:space="0" w:color="auto"/>
          </w:divBdr>
        </w:div>
        <w:div w:id="1427311800">
          <w:marLeft w:val="3402"/>
          <w:marRight w:val="0"/>
          <w:marTop w:val="0"/>
          <w:marBottom w:val="0"/>
          <w:divBdr>
            <w:top w:val="none" w:sz="0" w:space="0" w:color="auto"/>
            <w:left w:val="none" w:sz="0" w:space="0" w:color="auto"/>
            <w:bottom w:val="none" w:sz="0" w:space="0" w:color="auto"/>
            <w:right w:val="none" w:sz="0" w:space="0" w:color="auto"/>
          </w:divBdr>
        </w:div>
        <w:div w:id="179991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64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0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474225914">
          <w:marLeft w:val="3402"/>
          <w:marRight w:val="0"/>
          <w:marTop w:val="0"/>
          <w:marBottom w:val="0"/>
          <w:divBdr>
            <w:top w:val="none" w:sz="0" w:space="0" w:color="auto"/>
            <w:left w:val="none" w:sz="0" w:space="0" w:color="auto"/>
            <w:bottom w:val="none" w:sz="0" w:space="0" w:color="auto"/>
            <w:right w:val="none" w:sz="0" w:space="0" w:color="auto"/>
          </w:divBdr>
        </w:div>
        <w:div w:id="702286669">
          <w:marLeft w:val="3402"/>
          <w:marRight w:val="0"/>
          <w:marTop w:val="0"/>
          <w:marBottom w:val="0"/>
          <w:divBdr>
            <w:top w:val="none" w:sz="0" w:space="0" w:color="auto"/>
            <w:left w:val="none" w:sz="0" w:space="0" w:color="auto"/>
            <w:bottom w:val="none" w:sz="0" w:space="0" w:color="auto"/>
            <w:right w:val="none" w:sz="0" w:space="0" w:color="auto"/>
          </w:divBdr>
        </w:div>
        <w:div w:id="374161408">
          <w:marLeft w:val="3402"/>
          <w:marRight w:val="0"/>
          <w:marTop w:val="0"/>
          <w:marBottom w:val="0"/>
          <w:divBdr>
            <w:top w:val="none" w:sz="0" w:space="0" w:color="auto"/>
            <w:left w:val="none" w:sz="0" w:space="0" w:color="auto"/>
            <w:bottom w:val="none" w:sz="0" w:space="0" w:color="auto"/>
            <w:right w:val="none" w:sz="0" w:space="0" w:color="auto"/>
          </w:divBdr>
        </w:div>
        <w:div w:id="1595555054">
          <w:marLeft w:val="3402"/>
          <w:marRight w:val="0"/>
          <w:marTop w:val="0"/>
          <w:marBottom w:val="0"/>
          <w:divBdr>
            <w:top w:val="none" w:sz="0" w:space="0" w:color="auto"/>
            <w:left w:val="none" w:sz="0" w:space="0" w:color="auto"/>
            <w:bottom w:val="none" w:sz="0" w:space="0" w:color="auto"/>
            <w:right w:val="none" w:sz="0" w:space="0" w:color="auto"/>
          </w:divBdr>
        </w:div>
        <w:div w:id="484710871">
          <w:marLeft w:val="3402"/>
          <w:marRight w:val="0"/>
          <w:marTop w:val="0"/>
          <w:marBottom w:val="0"/>
          <w:divBdr>
            <w:top w:val="none" w:sz="0" w:space="0" w:color="auto"/>
            <w:left w:val="none" w:sz="0" w:space="0" w:color="auto"/>
            <w:bottom w:val="none" w:sz="0" w:space="0" w:color="auto"/>
            <w:right w:val="none" w:sz="0" w:space="0" w:color="auto"/>
          </w:divBdr>
        </w:div>
        <w:div w:id="1660957968">
          <w:marLeft w:val="3402"/>
          <w:marRight w:val="0"/>
          <w:marTop w:val="0"/>
          <w:marBottom w:val="0"/>
          <w:divBdr>
            <w:top w:val="none" w:sz="0" w:space="0" w:color="auto"/>
            <w:left w:val="none" w:sz="0" w:space="0" w:color="auto"/>
            <w:bottom w:val="none" w:sz="0" w:space="0" w:color="auto"/>
            <w:right w:val="none" w:sz="0" w:space="0" w:color="auto"/>
          </w:divBdr>
        </w:div>
        <w:div w:id="1089815606">
          <w:marLeft w:val="3402"/>
          <w:marRight w:val="0"/>
          <w:marTop w:val="0"/>
          <w:marBottom w:val="0"/>
          <w:divBdr>
            <w:top w:val="none" w:sz="0" w:space="0" w:color="auto"/>
            <w:left w:val="none" w:sz="0" w:space="0" w:color="auto"/>
            <w:bottom w:val="none" w:sz="0" w:space="0" w:color="auto"/>
            <w:right w:val="none" w:sz="0" w:space="0" w:color="auto"/>
          </w:divBdr>
        </w:div>
        <w:div w:id="1826817003">
          <w:marLeft w:val="3402"/>
          <w:marRight w:val="0"/>
          <w:marTop w:val="0"/>
          <w:marBottom w:val="0"/>
          <w:divBdr>
            <w:top w:val="none" w:sz="0" w:space="0" w:color="auto"/>
            <w:left w:val="none" w:sz="0" w:space="0" w:color="auto"/>
            <w:bottom w:val="none" w:sz="0" w:space="0" w:color="auto"/>
            <w:right w:val="none" w:sz="0" w:space="0" w:color="auto"/>
          </w:divBdr>
        </w:div>
        <w:div w:id="1212351113">
          <w:marLeft w:val="3402"/>
          <w:marRight w:val="0"/>
          <w:marTop w:val="0"/>
          <w:marBottom w:val="0"/>
          <w:divBdr>
            <w:top w:val="none" w:sz="0" w:space="0" w:color="auto"/>
            <w:left w:val="none" w:sz="0" w:space="0" w:color="auto"/>
            <w:bottom w:val="none" w:sz="0" w:space="0" w:color="auto"/>
            <w:right w:val="none" w:sz="0" w:space="0" w:color="auto"/>
          </w:divBdr>
        </w:div>
        <w:div w:id="1522546147">
          <w:marLeft w:val="3402"/>
          <w:marRight w:val="0"/>
          <w:marTop w:val="0"/>
          <w:marBottom w:val="0"/>
          <w:divBdr>
            <w:top w:val="none" w:sz="0" w:space="0" w:color="auto"/>
            <w:left w:val="none" w:sz="0" w:space="0" w:color="auto"/>
            <w:bottom w:val="none" w:sz="0" w:space="0" w:color="auto"/>
            <w:right w:val="none" w:sz="0" w:space="0" w:color="auto"/>
          </w:divBdr>
        </w:div>
        <w:div w:id="1819881140">
          <w:marLeft w:val="3402"/>
          <w:marRight w:val="0"/>
          <w:marTop w:val="0"/>
          <w:marBottom w:val="0"/>
          <w:divBdr>
            <w:top w:val="none" w:sz="0" w:space="0" w:color="auto"/>
            <w:left w:val="none" w:sz="0" w:space="0" w:color="auto"/>
            <w:bottom w:val="none" w:sz="0" w:space="0" w:color="auto"/>
            <w:right w:val="none" w:sz="0" w:space="0" w:color="auto"/>
          </w:divBdr>
        </w:div>
        <w:div w:id="1120420969">
          <w:marLeft w:val="3402"/>
          <w:marRight w:val="0"/>
          <w:marTop w:val="0"/>
          <w:marBottom w:val="0"/>
          <w:divBdr>
            <w:top w:val="none" w:sz="0" w:space="0" w:color="auto"/>
            <w:left w:val="none" w:sz="0" w:space="0" w:color="auto"/>
            <w:bottom w:val="none" w:sz="0" w:space="0" w:color="auto"/>
            <w:right w:val="none" w:sz="0" w:space="0" w:color="auto"/>
          </w:divBdr>
        </w:div>
        <w:div w:id="39925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8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408213">
          <w:marLeft w:val="3402"/>
          <w:marRight w:val="0"/>
          <w:marTop w:val="0"/>
          <w:marBottom w:val="0"/>
          <w:divBdr>
            <w:top w:val="none" w:sz="0" w:space="0" w:color="auto"/>
            <w:left w:val="none" w:sz="0" w:space="0" w:color="auto"/>
            <w:bottom w:val="none" w:sz="0" w:space="0" w:color="auto"/>
            <w:right w:val="none" w:sz="0" w:space="0" w:color="auto"/>
          </w:divBdr>
        </w:div>
        <w:div w:id="161405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59760413">
          <w:marLeft w:val="3402"/>
          <w:marRight w:val="0"/>
          <w:marTop w:val="0"/>
          <w:marBottom w:val="0"/>
          <w:divBdr>
            <w:top w:val="none" w:sz="0" w:space="0" w:color="auto"/>
            <w:left w:val="none" w:sz="0" w:space="0" w:color="auto"/>
            <w:bottom w:val="none" w:sz="0" w:space="0" w:color="auto"/>
            <w:right w:val="none" w:sz="0" w:space="0" w:color="auto"/>
          </w:divBdr>
        </w:div>
        <w:div w:id="282273354">
          <w:marLeft w:val="3402"/>
          <w:marRight w:val="0"/>
          <w:marTop w:val="0"/>
          <w:marBottom w:val="0"/>
          <w:divBdr>
            <w:top w:val="none" w:sz="0" w:space="0" w:color="auto"/>
            <w:left w:val="none" w:sz="0" w:space="0" w:color="auto"/>
            <w:bottom w:val="none" w:sz="0" w:space="0" w:color="auto"/>
            <w:right w:val="none" w:sz="0" w:space="0" w:color="auto"/>
          </w:divBdr>
        </w:div>
        <w:div w:id="195174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062346">
          <w:marLeft w:val="3402"/>
          <w:marRight w:val="0"/>
          <w:marTop w:val="0"/>
          <w:marBottom w:val="0"/>
          <w:divBdr>
            <w:top w:val="none" w:sz="0" w:space="0" w:color="auto"/>
            <w:left w:val="none" w:sz="0" w:space="0" w:color="auto"/>
            <w:bottom w:val="none" w:sz="0" w:space="0" w:color="auto"/>
            <w:right w:val="none" w:sz="0" w:space="0" w:color="auto"/>
          </w:divBdr>
        </w:div>
        <w:div w:id="1821263471">
          <w:marLeft w:val="3402"/>
          <w:marRight w:val="0"/>
          <w:marTop w:val="0"/>
          <w:marBottom w:val="0"/>
          <w:divBdr>
            <w:top w:val="none" w:sz="0" w:space="0" w:color="auto"/>
            <w:left w:val="none" w:sz="0" w:space="0" w:color="auto"/>
            <w:bottom w:val="none" w:sz="0" w:space="0" w:color="auto"/>
            <w:right w:val="none" w:sz="0" w:space="0" w:color="auto"/>
          </w:divBdr>
        </w:div>
        <w:div w:id="443113147">
          <w:marLeft w:val="3402"/>
          <w:marRight w:val="0"/>
          <w:marTop w:val="0"/>
          <w:marBottom w:val="0"/>
          <w:divBdr>
            <w:top w:val="none" w:sz="0" w:space="0" w:color="auto"/>
            <w:left w:val="none" w:sz="0" w:space="0" w:color="auto"/>
            <w:bottom w:val="none" w:sz="0" w:space="0" w:color="auto"/>
            <w:right w:val="none" w:sz="0" w:space="0" w:color="auto"/>
          </w:divBdr>
        </w:div>
        <w:div w:id="1282032394">
          <w:marLeft w:val="3402"/>
          <w:marRight w:val="0"/>
          <w:marTop w:val="0"/>
          <w:marBottom w:val="0"/>
          <w:divBdr>
            <w:top w:val="none" w:sz="0" w:space="0" w:color="auto"/>
            <w:left w:val="none" w:sz="0" w:space="0" w:color="auto"/>
            <w:bottom w:val="none" w:sz="0" w:space="0" w:color="auto"/>
            <w:right w:val="none" w:sz="0" w:space="0" w:color="auto"/>
          </w:divBdr>
        </w:div>
        <w:div w:id="1819150322">
          <w:marLeft w:val="3402"/>
          <w:marRight w:val="0"/>
          <w:marTop w:val="0"/>
          <w:marBottom w:val="0"/>
          <w:divBdr>
            <w:top w:val="none" w:sz="0" w:space="0" w:color="auto"/>
            <w:left w:val="none" w:sz="0" w:space="0" w:color="auto"/>
            <w:bottom w:val="none" w:sz="0" w:space="0" w:color="auto"/>
            <w:right w:val="none" w:sz="0" w:space="0" w:color="auto"/>
          </w:divBdr>
        </w:div>
        <w:div w:id="158151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3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327">
          <w:marLeft w:val="3402"/>
          <w:marRight w:val="0"/>
          <w:marTop w:val="0"/>
          <w:marBottom w:val="0"/>
          <w:divBdr>
            <w:top w:val="none" w:sz="0" w:space="0" w:color="auto"/>
            <w:left w:val="none" w:sz="0" w:space="0" w:color="auto"/>
            <w:bottom w:val="none" w:sz="0" w:space="0" w:color="auto"/>
            <w:right w:val="none" w:sz="0" w:space="0" w:color="auto"/>
          </w:divBdr>
        </w:div>
        <w:div w:id="1882085523">
          <w:marLeft w:val="3402"/>
          <w:marRight w:val="0"/>
          <w:marTop w:val="0"/>
          <w:marBottom w:val="0"/>
          <w:divBdr>
            <w:top w:val="none" w:sz="0" w:space="0" w:color="auto"/>
            <w:left w:val="none" w:sz="0" w:space="0" w:color="auto"/>
            <w:bottom w:val="none" w:sz="0" w:space="0" w:color="auto"/>
            <w:right w:val="none" w:sz="0" w:space="0" w:color="auto"/>
          </w:divBdr>
        </w:div>
        <w:div w:id="746809877">
          <w:marLeft w:val="3402"/>
          <w:marRight w:val="0"/>
          <w:marTop w:val="0"/>
          <w:marBottom w:val="0"/>
          <w:divBdr>
            <w:top w:val="none" w:sz="0" w:space="0" w:color="auto"/>
            <w:left w:val="none" w:sz="0" w:space="0" w:color="auto"/>
            <w:bottom w:val="none" w:sz="0" w:space="0" w:color="auto"/>
            <w:right w:val="none" w:sz="0" w:space="0" w:color="auto"/>
          </w:divBdr>
        </w:div>
        <w:div w:id="1190800103">
          <w:marLeft w:val="3402"/>
          <w:marRight w:val="0"/>
          <w:marTop w:val="0"/>
          <w:marBottom w:val="0"/>
          <w:divBdr>
            <w:top w:val="none" w:sz="0" w:space="0" w:color="auto"/>
            <w:left w:val="none" w:sz="0" w:space="0" w:color="auto"/>
            <w:bottom w:val="none" w:sz="0" w:space="0" w:color="auto"/>
            <w:right w:val="none" w:sz="0" w:space="0" w:color="auto"/>
          </w:divBdr>
        </w:div>
        <w:div w:id="1954901784">
          <w:marLeft w:val="3402"/>
          <w:marRight w:val="0"/>
          <w:marTop w:val="0"/>
          <w:marBottom w:val="0"/>
          <w:divBdr>
            <w:top w:val="none" w:sz="0" w:space="0" w:color="auto"/>
            <w:left w:val="none" w:sz="0" w:space="0" w:color="auto"/>
            <w:bottom w:val="none" w:sz="0" w:space="0" w:color="auto"/>
            <w:right w:val="none" w:sz="0" w:space="0" w:color="auto"/>
          </w:divBdr>
        </w:div>
        <w:div w:id="61166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26560">
          <w:marLeft w:val="3402"/>
          <w:marRight w:val="0"/>
          <w:marTop w:val="0"/>
          <w:marBottom w:val="0"/>
          <w:divBdr>
            <w:top w:val="none" w:sz="0" w:space="0" w:color="auto"/>
            <w:left w:val="none" w:sz="0" w:space="0" w:color="auto"/>
            <w:bottom w:val="none" w:sz="0" w:space="0" w:color="auto"/>
            <w:right w:val="none" w:sz="0" w:space="0" w:color="auto"/>
          </w:divBdr>
        </w:div>
        <w:div w:id="142430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122157">
          <w:marLeft w:val="3402"/>
          <w:marRight w:val="0"/>
          <w:marTop w:val="0"/>
          <w:marBottom w:val="0"/>
          <w:divBdr>
            <w:top w:val="none" w:sz="0" w:space="0" w:color="auto"/>
            <w:left w:val="none" w:sz="0" w:space="0" w:color="auto"/>
            <w:bottom w:val="none" w:sz="0" w:space="0" w:color="auto"/>
            <w:right w:val="none" w:sz="0" w:space="0" w:color="auto"/>
          </w:divBdr>
        </w:div>
        <w:div w:id="626467573">
          <w:marLeft w:val="3402"/>
          <w:marRight w:val="0"/>
          <w:marTop w:val="0"/>
          <w:marBottom w:val="0"/>
          <w:divBdr>
            <w:top w:val="none" w:sz="0" w:space="0" w:color="auto"/>
            <w:left w:val="none" w:sz="0" w:space="0" w:color="auto"/>
            <w:bottom w:val="none" w:sz="0" w:space="0" w:color="auto"/>
            <w:right w:val="none" w:sz="0" w:space="0" w:color="auto"/>
          </w:divBdr>
        </w:div>
        <w:div w:id="719399166">
          <w:marLeft w:val="3402"/>
          <w:marRight w:val="0"/>
          <w:marTop w:val="0"/>
          <w:marBottom w:val="0"/>
          <w:divBdr>
            <w:top w:val="none" w:sz="0" w:space="0" w:color="auto"/>
            <w:left w:val="none" w:sz="0" w:space="0" w:color="auto"/>
            <w:bottom w:val="none" w:sz="0" w:space="0" w:color="auto"/>
            <w:right w:val="none" w:sz="0" w:space="0" w:color="auto"/>
          </w:divBdr>
        </w:div>
        <w:div w:id="1008097598">
          <w:marLeft w:val="3402"/>
          <w:marRight w:val="0"/>
          <w:marTop w:val="0"/>
          <w:marBottom w:val="0"/>
          <w:divBdr>
            <w:top w:val="none" w:sz="0" w:space="0" w:color="auto"/>
            <w:left w:val="none" w:sz="0" w:space="0" w:color="auto"/>
            <w:bottom w:val="none" w:sz="0" w:space="0" w:color="auto"/>
            <w:right w:val="none" w:sz="0" w:space="0" w:color="auto"/>
          </w:divBdr>
        </w:div>
        <w:div w:id="1135026639">
          <w:marLeft w:val="3402"/>
          <w:marRight w:val="0"/>
          <w:marTop w:val="0"/>
          <w:marBottom w:val="0"/>
          <w:divBdr>
            <w:top w:val="none" w:sz="0" w:space="0" w:color="auto"/>
            <w:left w:val="none" w:sz="0" w:space="0" w:color="auto"/>
            <w:bottom w:val="none" w:sz="0" w:space="0" w:color="auto"/>
            <w:right w:val="none" w:sz="0" w:space="0" w:color="auto"/>
          </w:divBdr>
        </w:div>
        <w:div w:id="523596293">
          <w:marLeft w:val="3402"/>
          <w:marRight w:val="0"/>
          <w:marTop w:val="0"/>
          <w:marBottom w:val="0"/>
          <w:divBdr>
            <w:top w:val="none" w:sz="0" w:space="0" w:color="auto"/>
            <w:left w:val="none" w:sz="0" w:space="0" w:color="auto"/>
            <w:bottom w:val="none" w:sz="0" w:space="0" w:color="auto"/>
            <w:right w:val="none" w:sz="0" w:space="0" w:color="auto"/>
          </w:divBdr>
        </w:div>
        <w:div w:id="1526870797">
          <w:marLeft w:val="3402"/>
          <w:marRight w:val="0"/>
          <w:marTop w:val="0"/>
          <w:marBottom w:val="0"/>
          <w:divBdr>
            <w:top w:val="none" w:sz="0" w:space="0" w:color="auto"/>
            <w:left w:val="none" w:sz="0" w:space="0" w:color="auto"/>
            <w:bottom w:val="none" w:sz="0" w:space="0" w:color="auto"/>
            <w:right w:val="none" w:sz="0" w:space="0" w:color="auto"/>
          </w:divBdr>
        </w:div>
        <w:div w:id="322709775">
          <w:marLeft w:val="3402"/>
          <w:marRight w:val="0"/>
          <w:marTop w:val="0"/>
          <w:marBottom w:val="0"/>
          <w:divBdr>
            <w:top w:val="none" w:sz="0" w:space="0" w:color="auto"/>
            <w:left w:val="none" w:sz="0" w:space="0" w:color="auto"/>
            <w:bottom w:val="none" w:sz="0" w:space="0" w:color="auto"/>
            <w:right w:val="none" w:sz="0" w:space="0" w:color="auto"/>
          </w:divBdr>
        </w:div>
        <w:div w:id="1017655418">
          <w:marLeft w:val="3402"/>
          <w:marRight w:val="0"/>
          <w:marTop w:val="0"/>
          <w:marBottom w:val="0"/>
          <w:divBdr>
            <w:top w:val="none" w:sz="0" w:space="0" w:color="auto"/>
            <w:left w:val="none" w:sz="0" w:space="0" w:color="auto"/>
            <w:bottom w:val="none" w:sz="0" w:space="0" w:color="auto"/>
            <w:right w:val="none" w:sz="0" w:space="0" w:color="auto"/>
          </w:divBdr>
        </w:div>
        <w:div w:id="1228147207">
          <w:marLeft w:val="3402"/>
          <w:marRight w:val="0"/>
          <w:marTop w:val="0"/>
          <w:marBottom w:val="0"/>
          <w:divBdr>
            <w:top w:val="none" w:sz="0" w:space="0" w:color="auto"/>
            <w:left w:val="none" w:sz="0" w:space="0" w:color="auto"/>
            <w:bottom w:val="none" w:sz="0" w:space="0" w:color="auto"/>
            <w:right w:val="none" w:sz="0" w:space="0" w:color="auto"/>
          </w:divBdr>
        </w:div>
        <w:div w:id="980572280">
          <w:marLeft w:val="3402"/>
          <w:marRight w:val="0"/>
          <w:marTop w:val="0"/>
          <w:marBottom w:val="0"/>
          <w:divBdr>
            <w:top w:val="none" w:sz="0" w:space="0" w:color="auto"/>
            <w:left w:val="none" w:sz="0" w:space="0" w:color="auto"/>
            <w:bottom w:val="none" w:sz="0" w:space="0" w:color="auto"/>
            <w:right w:val="none" w:sz="0" w:space="0" w:color="auto"/>
          </w:divBdr>
        </w:div>
      </w:divsChild>
    </w:div>
    <w:div w:id="669215049">
      <w:bodyDiv w:val="1"/>
      <w:marLeft w:val="0"/>
      <w:marRight w:val="0"/>
      <w:marTop w:val="0"/>
      <w:marBottom w:val="0"/>
      <w:divBdr>
        <w:top w:val="none" w:sz="0" w:space="0" w:color="auto"/>
        <w:left w:val="none" w:sz="0" w:space="0" w:color="auto"/>
        <w:bottom w:val="none" w:sz="0" w:space="0" w:color="auto"/>
        <w:right w:val="none" w:sz="0" w:space="0" w:color="auto"/>
      </w:divBdr>
      <w:divsChild>
        <w:div w:id="209808795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1421</Words>
  <Characters>7819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100</cp:revision>
  <dcterms:created xsi:type="dcterms:W3CDTF">2019-02-12T21:29:00Z</dcterms:created>
  <dcterms:modified xsi:type="dcterms:W3CDTF">2019-02-15T18:11:00Z</dcterms:modified>
</cp:coreProperties>
</file>