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444FB" w14:textId="77777777" w:rsidR="00EE1AC8" w:rsidRPr="00FC069A" w:rsidRDefault="00EE1AC8" w:rsidP="00EE1AC8">
      <w:pPr>
        <w:pStyle w:val="term"/>
      </w:pPr>
      <w:proofErr w:type="spellStart"/>
      <w:proofErr w:type="gramStart"/>
      <w:r w:rsidRPr="00DA7419">
        <w:t>title</w:t>
      </w:r>
      <w:proofErr w:type="spellEnd"/>
      <w:proofErr w:type="gramEnd"/>
      <w:r w:rsidRPr="00DA7419">
        <w:t xml:space="preserve"> : </w:t>
      </w:r>
      <w:r w:rsidRPr="00FC069A">
        <w:t xml:space="preserve">Articles du </w:t>
      </w:r>
      <w:r w:rsidRPr="00FC069A">
        <w:rPr>
          <w:i/>
        </w:rPr>
        <w:t>Mercure de France</w:t>
      </w:r>
      <w:r w:rsidRPr="00FC069A">
        <w:t xml:space="preserve">, année </w:t>
      </w:r>
      <w:r>
        <w:t>1901</w:t>
      </w:r>
    </w:p>
    <w:p w14:paraId="41371080" w14:textId="77777777" w:rsidR="00EE1AC8" w:rsidRPr="00FC069A" w:rsidRDefault="00EE1AC8" w:rsidP="00EE1AC8">
      <w:pPr>
        <w:pStyle w:val="term"/>
      </w:pPr>
      <w:proofErr w:type="spellStart"/>
      <w:proofErr w:type="gramStart"/>
      <w:r w:rsidRPr="00FC069A">
        <w:t>copyeditor</w:t>
      </w:r>
      <w:proofErr w:type="spellEnd"/>
      <w:proofErr w:type="gramEnd"/>
      <w:r w:rsidRPr="00FC069A">
        <w:t> : Éric Thiébaud (</w:t>
      </w:r>
      <w:r>
        <w:t xml:space="preserve">OCR, </w:t>
      </w:r>
      <w:proofErr w:type="spellStart"/>
      <w:r w:rsidRPr="00FC069A">
        <w:t>Stylage</w:t>
      </w:r>
      <w:proofErr w:type="spellEnd"/>
      <w:r w:rsidRPr="00FC069A">
        <w:t xml:space="preserve"> sémantique)</w:t>
      </w:r>
    </w:p>
    <w:p w14:paraId="7880C4A1" w14:textId="77777777" w:rsidR="00EE1AC8" w:rsidRPr="00BB6639" w:rsidRDefault="00EE1AC8" w:rsidP="00EE1AC8">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Pr>
          <w:lang w:val="en-US"/>
        </w:rPr>
        <w:t>obvil.sorbonne-universite.site</w:t>
      </w:r>
      <w:r w:rsidRPr="00BB6639">
        <w:rPr>
          <w:lang w:val="en-US"/>
        </w:rPr>
        <w:t>/corpus/mercure-italie/annee-</w:t>
      </w:r>
      <w:r>
        <w:rPr>
          <w:lang w:val="en-US"/>
        </w:rPr>
        <w:t>1901</w:t>
      </w:r>
      <w:r w:rsidRPr="00BB6639">
        <w:rPr>
          <w:lang w:val="en-US"/>
        </w:rPr>
        <w:t>.xml</w:t>
      </w:r>
    </w:p>
    <w:p w14:paraId="7F045549" w14:textId="77777777" w:rsidR="00EE1AC8" w:rsidRPr="00BB6639" w:rsidRDefault="00EE1AC8" w:rsidP="00EE1AC8">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Pr>
          <w:lang w:val="en-US"/>
        </w:rPr>
        <w:t>obvil.sorbonne-universite.site</w:t>
      </w:r>
      <w:r w:rsidRPr="00BB6639">
        <w:rPr>
          <w:lang w:val="en-US"/>
        </w:rPr>
        <w:t>/corpus/mercure-italie/annee-</w:t>
      </w:r>
      <w:r>
        <w:rPr>
          <w:lang w:val="en-US"/>
        </w:rPr>
        <w:t>1901</w:t>
      </w:r>
      <w:r w:rsidRPr="00BB6639">
        <w:rPr>
          <w:lang w:val="en-US"/>
        </w:rPr>
        <w:t>.html</w:t>
      </w:r>
    </w:p>
    <w:p w14:paraId="6448DB03" w14:textId="77777777" w:rsidR="00EE1AC8" w:rsidRPr="00BB6639" w:rsidRDefault="00EE1AC8" w:rsidP="00EE1AC8">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Pr>
          <w:lang w:val="en-US"/>
        </w:rPr>
        <w:t>obvil.sorbonne-universite.site</w:t>
      </w:r>
      <w:r w:rsidRPr="00BB6639">
        <w:rPr>
          <w:lang w:val="en-US"/>
        </w:rPr>
        <w:t>/corpus/mercure-italie/annee-</w:t>
      </w:r>
      <w:r>
        <w:rPr>
          <w:lang w:val="en-US"/>
        </w:rPr>
        <w:t>1901</w:t>
      </w:r>
      <w:r w:rsidRPr="00BB6639">
        <w:rPr>
          <w:lang w:val="en-US"/>
        </w:rPr>
        <w:t>.epub</w:t>
      </w:r>
    </w:p>
    <w:p w14:paraId="5A06E7EB" w14:textId="77777777" w:rsidR="00EE1AC8" w:rsidRPr="00BB6639" w:rsidRDefault="00EE1AC8" w:rsidP="00EE1AC8">
      <w:pPr>
        <w:pStyle w:val="term"/>
        <w:rPr>
          <w:lang w:val="en-US"/>
        </w:rPr>
      </w:pPr>
      <w:proofErr w:type="spellStart"/>
      <w:proofErr w:type="gramStart"/>
      <w:r w:rsidRPr="00BB6639">
        <w:rPr>
          <w:lang w:val="en-US"/>
        </w:rPr>
        <w:t>idno</w:t>
      </w:r>
      <w:proofErr w:type="spellEnd"/>
      <w:r w:rsidRPr="00BB6639">
        <w:rPr>
          <w:lang w:val="en-US"/>
        </w:rPr>
        <w:t> :</w:t>
      </w:r>
      <w:proofErr w:type="gramEnd"/>
      <w:r w:rsidRPr="00BB6639">
        <w:rPr>
          <w:lang w:val="en-US"/>
        </w:rPr>
        <w:t xml:space="preserve"> http://</w:t>
      </w:r>
      <w:r>
        <w:rPr>
          <w:lang w:val="en-US"/>
        </w:rPr>
        <w:t>obvil.sorbonne-universite.site</w:t>
      </w:r>
      <w:r w:rsidRPr="00BB6639">
        <w:rPr>
          <w:lang w:val="en-US"/>
        </w:rPr>
        <w:t>/corpus/mercure-italie/annee-</w:t>
      </w:r>
      <w:r>
        <w:rPr>
          <w:lang w:val="en-US"/>
        </w:rPr>
        <w:t>1901</w:t>
      </w:r>
      <w:r w:rsidRPr="00BB6639">
        <w:rPr>
          <w:lang w:val="en-US"/>
        </w:rPr>
        <w:t>.txt</w:t>
      </w:r>
    </w:p>
    <w:p w14:paraId="55FBF671" w14:textId="77777777" w:rsidR="00EE1AC8" w:rsidRPr="00FC069A" w:rsidRDefault="00EE1AC8" w:rsidP="00EE1AC8">
      <w:pPr>
        <w:pStyle w:val="term"/>
      </w:pPr>
      <w:proofErr w:type="gramStart"/>
      <w:r w:rsidRPr="00FC069A">
        <w:t>date</w:t>
      </w:r>
      <w:proofErr w:type="gramEnd"/>
      <w:r w:rsidRPr="00FC069A">
        <w:t xml:space="preserve"> : </w:t>
      </w:r>
      <w:r>
        <w:t>1901</w:t>
      </w:r>
    </w:p>
    <w:p w14:paraId="3E2A1F3F" w14:textId="77777777" w:rsidR="00EE1AC8" w:rsidRPr="00FC069A" w:rsidRDefault="00EE1AC8" w:rsidP="00EE1AC8">
      <w:pPr>
        <w:pStyle w:val="term"/>
      </w:pPr>
      <w:proofErr w:type="spellStart"/>
      <w:proofErr w:type="gramStart"/>
      <w:r w:rsidRPr="00FC069A">
        <w:t>lang</w:t>
      </w:r>
      <w:proofErr w:type="spellEnd"/>
      <w:proofErr w:type="gramEnd"/>
      <w:r w:rsidRPr="00FC069A">
        <w:t xml:space="preserve"> : </w:t>
      </w:r>
      <w:proofErr w:type="spellStart"/>
      <w:r w:rsidRPr="00FC069A">
        <w:t>fre</w:t>
      </w:r>
      <w:proofErr w:type="spellEnd"/>
    </w:p>
    <w:p w14:paraId="70FD97B0" w14:textId="77777777" w:rsidR="00EE1AC8" w:rsidRDefault="00EE1AC8" w:rsidP="00EE1AC8">
      <w:pPr>
        <w:pStyle w:val="Titre1"/>
        <w:rPr>
          <w:rFonts w:hint="eastAsia"/>
        </w:rPr>
      </w:pPr>
      <w:r>
        <w:t>Tome XXXVII, numéro 133, 1</w:t>
      </w:r>
      <w:r w:rsidRPr="00685873">
        <w:rPr>
          <w:vertAlign w:val="superscript"/>
        </w:rPr>
        <w:t>er</w:t>
      </w:r>
      <w:r>
        <w:t> janvier 1901</w:t>
      </w:r>
    </w:p>
    <w:p w14:paraId="4BB1390B" w14:textId="77777777" w:rsidR="00EE1AC8" w:rsidRDefault="00EE1AC8" w:rsidP="00EE1AC8">
      <w:pPr>
        <w:pStyle w:val="Titre2"/>
        <w:rPr>
          <w:i/>
        </w:rPr>
      </w:pPr>
      <w:r>
        <w:t xml:space="preserve">Échos. </w:t>
      </w:r>
      <w:r>
        <w:br/>
      </w:r>
      <w:proofErr w:type="spellStart"/>
      <w:r>
        <w:rPr>
          <w:i/>
        </w:rPr>
        <w:t>Flegrea</w:t>
      </w:r>
      <w:proofErr w:type="spellEnd"/>
    </w:p>
    <w:p w14:paraId="68E62972" w14:textId="77777777" w:rsidR="00EE1AC8" w:rsidRPr="00925B7B" w:rsidRDefault="00EE1AC8" w:rsidP="00EE1AC8">
      <w:pPr>
        <w:pStyle w:val="term"/>
      </w:pPr>
      <w:proofErr w:type="gramStart"/>
      <w:r w:rsidRPr="00925B7B">
        <w:t>id</w:t>
      </w:r>
      <w:proofErr w:type="gramEnd"/>
      <w:r w:rsidRPr="00925B7B">
        <w:t> : article-</w:t>
      </w:r>
      <w:r>
        <w:t>1901</w:t>
      </w:r>
      <w:r w:rsidRPr="00925B7B">
        <w:t>-</w:t>
      </w:r>
      <w:r>
        <w:t>01-01_287</w:t>
      </w:r>
    </w:p>
    <w:p w14:paraId="60D0DB12" w14:textId="77777777" w:rsidR="00EE1AC8" w:rsidRPr="00B3437E" w:rsidRDefault="00EE1AC8" w:rsidP="00EE1AC8">
      <w:pPr>
        <w:pStyle w:val="term"/>
      </w:pPr>
      <w:proofErr w:type="spellStart"/>
      <w:proofErr w:type="gramStart"/>
      <w:r w:rsidRPr="00925B7B">
        <w:t>author</w:t>
      </w:r>
      <w:proofErr w:type="spellEnd"/>
      <w:proofErr w:type="gramEnd"/>
      <w:r w:rsidRPr="00925B7B">
        <w:t xml:space="preserve"> : </w:t>
      </w:r>
      <w:r>
        <w:rPr>
          <w:rStyle w:val="detailvalue"/>
          <w:bCs/>
        </w:rPr>
        <w:t>Rédaction</w:t>
      </w:r>
    </w:p>
    <w:p w14:paraId="47712784" w14:textId="77777777" w:rsidR="00EE1AC8" w:rsidRPr="004C2142" w:rsidRDefault="00EE1AC8" w:rsidP="00EE1AC8">
      <w:pPr>
        <w:pStyle w:val="term"/>
        <w:rPr>
          <w:lang w:val="en-GB"/>
        </w:rPr>
      </w:pPr>
      <w:proofErr w:type="gramStart"/>
      <w:r w:rsidRPr="004C2142">
        <w:rPr>
          <w:lang w:val="en-GB"/>
        </w:rPr>
        <w:t>signed :</w:t>
      </w:r>
      <w:proofErr w:type="gramEnd"/>
      <w:r w:rsidRPr="004C2142">
        <w:rPr>
          <w:lang w:val="en-GB"/>
        </w:rPr>
        <w:t xml:space="preserve"> Mercure</w:t>
      </w:r>
    </w:p>
    <w:p w14:paraId="5B05D4F5" w14:textId="77777777" w:rsidR="00EE1AC8" w:rsidRPr="004C2142" w:rsidRDefault="00EE1AC8" w:rsidP="00EE1AC8">
      <w:pPr>
        <w:pStyle w:val="term"/>
        <w:rPr>
          <w:lang w:val="en-GB"/>
        </w:rPr>
      </w:pPr>
      <w:proofErr w:type="gramStart"/>
      <w:r w:rsidRPr="004C2142">
        <w:rPr>
          <w:lang w:val="en-GB"/>
        </w:rPr>
        <w:t>section :</w:t>
      </w:r>
      <w:proofErr w:type="gramEnd"/>
      <w:r w:rsidRPr="004C2142">
        <w:rPr>
          <w:lang w:val="en-GB"/>
        </w:rPr>
        <w:t xml:space="preserve"> </w:t>
      </w:r>
      <w:proofErr w:type="spellStart"/>
      <w:r w:rsidRPr="004C2142">
        <w:rPr>
          <w:lang w:val="en-GB"/>
        </w:rPr>
        <w:t>Échos</w:t>
      </w:r>
      <w:proofErr w:type="spellEnd"/>
    </w:p>
    <w:p w14:paraId="09C7AB53" w14:textId="77777777" w:rsidR="00EE1AC8" w:rsidRPr="004C2142" w:rsidRDefault="00EE1AC8" w:rsidP="00EE1AC8">
      <w:pPr>
        <w:pStyle w:val="term"/>
        <w:rPr>
          <w:lang w:val="en-GB"/>
        </w:rPr>
      </w:pPr>
      <w:proofErr w:type="gramStart"/>
      <w:r w:rsidRPr="004C2142">
        <w:rPr>
          <w:lang w:val="en-GB"/>
        </w:rPr>
        <w:t>title :</w:t>
      </w:r>
      <w:proofErr w:type="gramEnd"/>
      <w:r w:rsidRPr="004C2142">
        <w:rPr>
          <w:lang w:val="en-GB"/>
        </w:rPr>
        <w:t xml:space="preserve"> </w:t>
      </w:r>
      <w:proofErr w:type="spellStart"/>
      <w:r w:rsidRPr="004C2142">
        <w:rPr>
          <w:i/>
          <w:lang w:val="en-GB"/>
        </w:rPr>
        <w:t>Flegrea</w:t>
      </w:r>
      <w:proofErr w:type="spellEnd"/>
    </w:p>
    <w:p w14:paraId="4C044D58" w14:textId="77777777" w:rsidR="00EE1AC8" w:rsidRDefault="00EE1AC8" w:rsidP="00EE1AC8">
      <w:pPr>
        <w:pStyle w:val="term"/>
      </w:pPr>
      <w:proofErr w:type="gramStart"/>
      <w:r w:rsidRPr="00925B7B">
        <w:t>date</w:t>
      </w:r>
      <w:proofErr w:type="gramEnd"/>
      <w:r w:rsidRPr="00925B7B">
        <w:t> :</w:t>
      </w:r>
      <w:r>
        <w:t xml:space="preserve"> 1901-01-01</w:t>
      </w:r>
    </w:p>
    <w:p w14:paraId="5C17F9AA" w14:textId="77777777" w:rsidR="00EE1AC8" w:rsidRDefault="00EE1AC8" w:rsidP="00EE1AC8">
      <w:pPr>
        <w:pStyle w:val="term"/>
      </w:pPr>
      <w:proofErr w:type="spellStart"/>
      <w:proofErr w:type="gramStart"/>
      <w:r>
        <w:t>ref</w:t>
      </w:r>
      <w:proofErr w:type="spellEnd"/>
      <w:proofErr w:type="gramEnd"/>
      <w:r w:rsidRPr="00925B7B">
        <w:t xml:space="preserve"> : </w:t>
      </w:r>
      <w:r>
        <w:t>Tome XXXVII, numéro 133, 1</w:t>
      </w:r>
      <w:r w:rsidRPr="00685873">
        <w:rPr>
          <w:vertAlign w:val="superscript"/>
        </w:rPr>
        <w:t>er</w:t>
      </w:r>
      <w:r>
        <w:t> janvier 1901, p. 286-288 [287]</w:t>
      </w:r>
    </w:p>
    <w:p w14:paraId="1ED1E0A7" w14:textId="77777777" w:rsidR="00EE1AC8" w:rsidRDefault="00EE1AC8" w:rsidP="00EE1AC8">
      <w:pPr>
        <w:pStyle w:val="byline"/>
      </w:pPr>
      <w:r>
        <w:rPr>
          <w:smallCaps/>
        </w:rPr>
        <w:t>Mercure</w:t>
      </w:r>
      <w:r>
        <w:t>.</w:t>
      </w:r>
    </w:p>
    <w:p w14:paraId="74A41DBD" w14:textId="77777777" w:rsidR="00EE1AC8" w:rsidRDefault="00EE1AC8" w:rsidP="00EE1AC8">
      <w:pPr>
        <w:pStyle w:val="bibl"/>
      </w:pPr>
      <w:r>
        <w:t>Tome XXXVII, numéro 133, 1</w:t>
      </w:r>
      <w:r w:rsidRPr="00685873">
        <w:rPr>
          <w:vertAlign w:val="superscript"/>
        </w:rPr>
        <w:t>er</w:t>
      </w:r>
      <w:r>
        <w:t> janvier 1901, p. 286-288 [287].</w:t>
      </w:r>
    </w:p>
    <w:p w14:paraId="5715C8E8" w14:textId="77777777" w:rsidR="00EE1AC8" w:rsidRPr="00781C58" w:rsidRDefault="00EE1AC8" w:rsidP="00EE1AC8">
      <w:pPr>
        <w:pStyle w:val="Corpsdetexte"/>
        <w:rPr>
          <w:rFonts w:cs="Times New Roman"/>
        </w:rPr>
      </w:pPr>
      <w:proofErr w:type="spellStart"/>
      <w:r w:rsidRPr="00781C58">
        <w:rPr>
          <w:rFonts w:cs="Times New Roman"/>
        </w:rPr>
        <w:t>Flegrea</w:t>
      </w:r>
      <w:proofErr w:type="spellEnd"/>
      <w:r w:rsidRPr="00781C58">
        <w:rPr>
          <w:rFonts w:cs="Times New Roman"/>
        </w:rPr>
        <w:t xml:space="preserve">, la revue italienne bien connue, dirigée à Naples par </w:t>
      </w:r>
      <w:r>
        <w:rPr>
          <w:rFonts w:cs="Times New Roman"/>
        </w:rPr>
        <w:t>M. </w:t>
      </w:r>
      <w:r w:rsidRPr="00781C58">
        <w:rPr>
          <w:rFonts w:cs="Times New Roman"/>
        </w:rPr>
        <w:t>Riccardo Forster, publiera régulièrement à partir de ce mois (janvier) des articles en langue française. C</w:t>
      </w:r>
      <w:r>
        <w:rPr>
          <w:rFonts w:cs="Times New Roman"/>
        </w:rPr>
        <w:t>’</w:t>
      </w:r>
      <w:r w:rsidRPr="00781C58">
        <w:rPr>
          <w:rFonts w:cs="Times New Roman"/>
        </w:rPr>
        <w:t xml:space="preserve">est notre collaborateur, </w:t>
      </w:r>
      <w:r>
        <w:rPr>
          <w:rFonts w:cs="Times New Roman"/>
        </w:rPr>
        <w:t>M. </w:t>
      </w:r>
      <w:r w:rsidRPr="00781C58">
        <w:rPr>
          <w:rFonts w:cs="Times New Roman"/>
        </w:rPr>
        <w:t>Remy de Gourmont, qui organise cette partie de la revue. On se souvient qu</w:t>
      </w:r>
      <w:r>
        <w:rPr>
          <w:rFonts w:cs="Times New Roman"/>
        </w:rPr>
        <w:t>’</w:t>
      </w:r>
      <w:r w:rsidRPr="00781C58">
        <w:rPr>
          <w:rFonts w:cs="Times New Roman"/>
        </w:rPr>
        <w:t xml:space="preserve">il y a déjà donné, en français, des </w:t>
      </w:r>
      <w:proofErr w:type="spellStart"/>
      <w:r w:rsidRPr="00781C58">
        <w:rPr>
          <w:rFonts w:cs="Times New Roman"/>
          <w:i/>
        </w:rPr>
        <w:t>Marginalia</w:t>
      </w:r>
      <w:proofErr w:type="spellEnd"/>
      <w:r w:rsidRPr="00781C58">
        <w:rPr>
          <w:rFonts w:cs="Times New Roman"/>
          <w:i/>
        </w:rPr>
        <w:t xml:space="preserve"> sur E. Poe et sur Baudelaire</w:t>
      </w:r>
      <w:r w:rsidRPr="00781C58">
        <w:rPr>
          <w:rFonts w:cs="Times New Roman"/>
        </w:rPr>
        <w:t xml:space="preserve"> </w:t>
      </w:r>
      <w:r w:rsidRPr="00B3437E">
        <w:rPr>
          <w:rFonts w:cs="Times New Roman"/>
        </w:rPr>
        <w:t>(5 juillet</w:t>
      </w:r>
      <w:r w:rsidRPr="00781C58">
        <w:rPr>
          <w:rFonts w:cs="Times New Roman"/>
        </w:rPr>
        <w:t xml:space="preserve">) et </w:t>
      </w:r>
      <w:r w:rsidRPr="00781C58">
        <w:rPr>
          <w:rFonts w:cs="Times New Roman"/>
          <w:i/>
        </w:rPr>
        <w:t>la Poésie française contemporaine et</w:t>
      </w:r>
      <w:r w:rsidRPr="00781C58">
        <w:rPr>
          <w:rFonts w:cs="Times New Roman"/>
        </w:rPr>
        <w:t xml:space="preserve"> </w:t>
      </w:r>
      <w:r w:rsidRPr="00781C58">
        <w:rPr>
          <w:rFonts w:cs="Times New Roman"/>
          <w:i/>
        </w:rPr>
        <w:t>l</w:t>
      </w:r>
      <w:r>
        <w:rPr>
          <w:rFonts w:cs="Times New Roman"/>
          <w:i/>
        </w:rPr>
        <w:t>’’</w:t>
      </w:r>
      <w:r w:rsidRPr="00781C58">
        <w:rPr>
          <w:rFonts w:cs="Times New Roman"/>
          <w:i/>
        </w:rPr>
        <w:t>influence étrangère</w:t>
      </w:r>
      <w:r w:rsidRPr="00781C58">
        <w:rPr>
          <w:rFonts w:cs="Times New Roman"/>
        </w:rPr>
        <w:t xml:space="preserve"> (20 octobre). </w:t>
      </w:r>
      <w:proofErr w:type="spellStart"/>
      <w:r w:rsidRPr="00781C58">
        <w:rPr>
          <w:rFonts w:cs="Times New Roman"/>
          <w:i/>
        </w:rPr>
        <w:t>Flegrea</w:t>
      </w:r>
      <w:proofErr w:type="spellEnd"/>
      <w:r w:rsidRPr="00781C58">
        <w:rPr>
          <w:rFonts w:cs="Times New Roman"/>
        </w:rPr>
        <w:t xml:space="preserve"> paraît le 5 et le 20 de chaque mois.</w:t>
      </w:r>
    </w:p>
    <w:p w14:paraId="79C93FD3" w14:textId="77777777" w:rsidR="00EE1AC8" w:rsidRDefault="00EE1AC8" w:rsidP="00EE1AC8">
      <w:pPr>
        <w:pStyle w:val="Titre1"/>
        <w:rPr>
          <w:rFonts w:hint="eastAsia"/>
        </w:rPr>
      </w:pPr>
      <w:r>
        <w:t>Tome XXXVII, numéro 134, 1</w:t>
      </w:r>
      <w:r w:rsidRPr="00685873">
        <w:rPr>
          <w:vertAlign w:val="superscript"/>
        </w:rPr>
        <w:t>er</w:t>
      </w:r>
      <w:r>
        <w:t> février 1901</w:t>
      </w:r>
    </w:p>
    <w:p w14:paraId="38A26FCC" w14:textId="77777777" w:rsidR="00EE1AC8" w:rsidRDefault="00EE1AC8" w:rsidP="00EE1AC8">
      <w:pPr>
        <w:pStyle w:val="Titre2"/>
      </w:pPr>
      <w:r>
        <w:t>La France jugée à l’étranger [extrait]</w:t>
      </w:r>
    </w:p>
    <w:p w14:paraId="4AA7BF8C" w14:textId="77777777" w:rsidR="00EE1AC8" w:rsidRPr="00925B7B" w:rsidRDefault="00EE1AC8" w:rsidP="00EE1AC8">
      <w:pPr>
        <w:pStyle w:val="term"/>
      </w:pPr>
      <w:proofErr w:type="gramStart"/>
      <w:r w:rsidRPr="00925B7B">
        <w:t>id</w:t>
      </w:r>
      <w:proofErr w:type="gramEnd"/>
      <w:r w:rsidRPr="00925B7B">
        <w:t> : article-</w:t>
      </w:r>
      <w:r>
        <w:t>1901</w:t>
      </w:r>
      <w:r w:rsidRPr="00925B7B">
        <w:t>-</w:t>
      </w:r>
      <w:r>
        <w:t>02-01_580</w:t>
      </w:r>
    </w:p>
    <w:p w14:paraId="206C40EB" w14:textId="77777777" w:rsidR="00EE1AC8" w:rsidRPr="00925B7B" w:rsidRDefault="00EE1AC8" w:rsidP="00EE1AC8">
      <w:pPr>
        <w:pStyle w:val="term"/>
      </w:pPr>
      <w:proofErr w:type="spellStart"/>
      <w:proofErr w:type="gramStart"/>
      <w:r w:rsidRPr="00925B7B">
        <w:t>author</w:t>
      </w:r>
      <w:proofErr w:type="spellEnd"/>
      <w:proofErr w:type="gramEnd"/>
      <w:r w:rsidRPr="00925B7B">
        <w:t xml:space="preserve"> : </w:t>
      </w:r>
      <w:r w:rsidRPr="0087713B">
        <w:t>Gourmont, Remy de (1858-1915)</w:t>
      </w:r>
    </w:p>
    <w:p w14:paraId="74032FCA" w14:textId="77777777" w:rsidR="00EE1AC8" w:rsidRPr="00925B7B" w:rsidRDefault="00EE1AC8" w:rsidP="00EE1AC8">
      <w:pPr>
        <w:pStyle w:val="term"/>
      </w:pPr>
      <w:proofErr w:type="spellStart"/>
      <w:proofErr w:type="gramStart"/>
      <w:r w:rsidRPr="00925B7B">
        <w:t>signed</w:t>
      </w:r>
      <w:proofErr w:type="spellEnd"/>
      <w:proofErr w:type="gramEnd"/>
      <w:r w:rsidRPr="00925B7B">
        <w:t xml:space="preserve"> : </w:t>
      </w:r>
      <w:r>
        <w:t>Lucile Dubois</w:t>
      </w:r>
    </w:p>
    <w:p w14:paraId="394D4FF8" w14:textId="77777777" w:rsidR="00EE1AC8" w:rsidRDefault="00EE1AC8" w:rsidP="00EE1AC8">
      <w:pPr>
        <w:pStyle w:val="term"/>
      </w:pPr>
      <w:proofErr w:type="gramStart"/>
      <w:r w:rsidRPr="00925B7B">
        <w:t>section</w:t>
      </w:r>
      <w:proofErr w:type="gramEnd"/>
      <w:r w:rsidRPr="00925B7B">
        <w:t xml:space="preserve"> : </w:t>
      </w:r>
      <w:r>
        <w:t>La France jugée à l’étranger</w:t>
      </w:r>
    </w:p>
    <w:p w14:paraId="6601B309"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t>La France jugée à l’étranger [extrait]</w:t>
      </w:r>
    </w:p>
    <w:p w14:paraId="6A3E4738" w14:textId="77777777" w:rsidR="00EE1AC8" w:rsidRDefault="00EE1AC8" w:rsidP="00EE1AC8">
      <w:pPr>
        <w:pStyle w:val="term"/>
      </w:pPr>
      <w:proofErr w:type="gramStart"/>
      <w:r w:rsidRPr="00925B7B">
        <w:t>date</w:t>
      </w:r>
      <w:proofErr w:type="gramEnd"/>
      <w:r w:rsidRPr="00925B7B">
        <w:t> :</w:t>
      </w:r>
      <w:r>
        <w:t xml:space="preserve"> 1901-02-01</w:t>
      </w:r>
    </w:p>
    <w:p w14:paraId="723F1F35" w14:textId="77777777" w:rsidR="00EE1AC8" w:rsidRDefault="00EE1AC8" w:rsidP="00EE1AC8">
      <w:pPr>
        <w:pStyle w:val="term"/>
      </w:pPr>
      <w:proofErr w:type="spellStart"/>
      <w:proofErr w:type="gramStart"/>
      <w:r>
        <w:t>ref</w:t>
      </w:r>
      <w:proofErr w:type="spellEnd"/>
      <w:proofErr w:type="gramEnd"/>
      <w:r w:rsidRPr="00925B7B">
        <w:t xml:space="preserve"> : </w:t>
      </w:r>
      <w:r>
        <w:t>Tome XXXVII, numéro 134, 1</w:t>
      </w:r>
      <w:r w:rsidRPr="00685873">
        <w:rPr>
          <w:vertAlign w:val="superscript"/>
        </w:rPr>
        <w:t>er</w:t>
      </w:r>
      <w:r>
        <w:t> février 1901, p. 579-583 [580]</w:t>
      </w:r>
    </w:p>
    <w:p w14:paraId="7A9D3BB9" w14:textId="77777777" w:rsidR="00EE1AC8" w:rsidRDefault="00EE1AC8" w:rsidP="00EE1AC8">
      <w:pPr>
        <w:pStyle w:val="byline"/>
      </w:pPr>
      <w:r>
        <w:rPr>
          <w:smallCaps/>
        </w:rPr>
        <w:t>Lucile Dubois</w:t>
      </w:r>
      <w:r>
        <w:t xml:space="preserve"> [Remy de Gourmont].</w:t>
      </w:r>
    </w:p>
    <w:p w14:paraId="7D0911A1" w14:textId="77777777" w:rsidR="00EE1AC8" w:rsidRDefault="00EE1AC8" w:rsidP="00EE1AC8">
      <w:pPr>
        <w:pStyle w:val="bibl"/>
      </w:pPr>
      <w:r>
        <w:lastRenderedPageBreak/>
        <w:t>Tome XXXVII, numéro 134, 1</w:t>
      </w:r>
      <w:r w:rsidRPr="00685873">
        <w:rPr>
          <w:vertAlign w:val="superscript"/>
        </w:rPr>
        <w:t>er</w:t>
      </w:r>
      <w:r>
        <w:t> février 1901, p. 579-583 [580].</w:t>
      </w:r>
    </w:p>
    <w:p w14:paraId="5FF63D34" w14:textId="77777777" w:rsidR="00EE1AC8" w:rsidRPr="00CC6DF6" w:rsidRDefault="00EE1AC8" w:rsidP="00EE1AC8">
      <w:pPr>
        <w:pStyle w:val="Corpsdetexte"/>
        <w:rPr>
          <w:lang w:val="it-IT"/>
        </w:rPr>
      </w:pPr>
      <w:r w:rsidRPr="00CC6DF6">
        <w:rPr>
          <w:lang w:val="it-IT"/>
        </w:rPr>
        <w:t>[…]</w:t>
      </w:r>
    </w:p>
    <w:p w14:paraId="0496ED81" w14:textId="77777777" w:rsidR="00EE1AC8" w:rsidRPr="00781C58" w:rsidRDefault="00EE1AC8" w:rsidP="00EE1AC8">
      <w:pPr>
        <w:pStyle w:val="Corpsdetexte"/>
        <w:rPr>
          <w:rFonts w:cs="Times New Roman"/>
        </w:rPr>
      </w:pPr>
      <w:r w:rsidRPr="00CC6DF6">
        <w:rPr>
          <w:rFonts w:cs="Times New Roman"/>
          <w:b/>
          <w:lang w:val="it-IT"/>
        </w:rPr>
        <w:t xml:space="preserve">Fanfulla della </w:t>
      </w:r>
      <w:proofErr w:type="gramStart"/>
      <w:r w:rsidRPr="00CC6DF6">
        <w:rPr>
          <w:rFonts w:cs="Times New Roman"/>
          <w:b/>
          <w:lang w:val="it-IT"/>
        </w:rPr>
        <w:t>Domenica</w:t>
      </w:r>
      <w:proofErr w:type="gramEnd"/>
      <w:r w:rsidRPr="00CC6DF6">
        <w:rPr>
          <w:rFonts w:cs="Times New Roman"/>
          <w:lang w:val="it-IT"/>
        </w:rPr>
        <w:t xml:space="preserve"> (23 </w:t>
      </w:r>
      <w:proofErr w:type="spellStart"/>
      <w:r w:rsidRPr="00CC6DF6">
        <w:rPr>
          <w:rFonts w:cs="Times New Roman"/>
          <w:lang w:val="it-IT"/>
        </w:rPr>
        <w:t>décembre</w:t>
      </w:r>
      <w:proofErr w:type="spellEnd"/>
      <w:r w:rsidRPr="00CC6DF6">
        <w:rPr>
          <w:rFonts w:cs="Times New Roman"/>
          <w:lang w:val="it-IT"/>
        </w:rPr>
        <w:t xml:space="preserve">). — Vittorio Pica, </w:t>
      </w:r>
      <w:r w:rsidRPr="00CC6DF6">
        <w:rPr>
          <w:rFonts w:cs="Times New Roman"/>
          <w:i/>
          <w:lang w:val="it-IT"/>
        </w:rPr>
        <w:t>Letterati belgi</w:t>
      </w:r>
      <w:r w:rsidRPr="00CC6DF6">
        <w:rPr>
          <w:rFonts w:cs="Times New Roman"/>
          <w:lang w:val="it-IT"/>
        </w:rPr>
        <w:t xml:space="preserve">. </w:t>
      </w:r>
      <w:r w:rsidRPr="00781C58">
        <w:rPr>
          <w:rFonts w:cs="Times New Roman"/>
        </w:rPr>
        <w:t xml:space="preserve">Revue de la littérature française de Belgique depuis 1870. Il est question de Charles de Coster, Octave </w:t>
      </w:r>
      <w:proofErr w:type="spellStart"/>
      <w:r w:rsidRPr="00781C58">
        <w:rPr>
          <w:rFonts w:cs="Times New Roman"/>
        </w:rPr>
        <w:t>Pirmez</w:t>
      </w:r>
      <w:proofErr w:type="spellEnd"/>
      <w:r w:rsidRPr="00781C58">
        <w:rPr>
          <w:rFonts w:cs="Times New Roman"/>
        </w:rPr>
        <w:t xml:space="preserve">, Camille Lemonnier, Georges Eekhoud, Eugène Demolder, Maeterlinck, Van </w:t>
      </w:r>
      <w:proofErr w:type="spellStart"/>
      <w:r w:rsidRPr="00781C58">
        <w:rPr>
          <w:rFonts w:cs="Times New Roman"/>
        </w:rPr>
        <w:t>Lerberghe</w:t>
      </w:r>
      <w:proofErr w:type="spellEnd"/>
      <w:r w:rsidRPr="00781C58">
        <w:rPr>
          <w:rFonts w:cs="Times New Roman"/>
        </w:rPr>
        <w:t xml:space="preserve">, Francis </w:t>
      </w:r>
      <w:proofErr w:type="spellStart"/>
      <w:r w:rsidRPr="00781C58">
        <w:rPr>
          <w:rFonts w:cs="Times New Roman"/>
        </w:rPr>
        <w:t>Nautef</w:t>
      </w:r>
      <w:proofErr w:type="spellEnd"/>
      <w:r w:rsidRPr="00781C58">
        <w:rPr>
          <w:rFonts w:cs="Times New Roman"/>
        </w:rPr>
        <w:t xml:space="preserve">, Jules Destrée, Octave Maus, </w:t>
      </w:r>
      <w:proofErr w:type="spellStart"/>
      <w:r w:rsidRPr="00781C58">
        <w:rPr>
          <w:rFonts w:cs="Times New Roman"/>
        </w:rPr>
        <w:t>Gilkin</w:t>
      </w:r>
      <w:proofErr w:type="spellEnd"/>
      <w:r w:rsidRPr="00781C58">
        <w:rPr>
          <w:rFonts w:cs="Times New Roman"/>
        </w:rPr>
        <w:t xml:space="preserve">, Giraud, Van </w:t>
      </w:r>
      <w:proofErr w:type="spellStart"/>
      <w:r w:rsidRPr="00781C58">
        <w:rPr>
          <w:rFonts w:cs="Times New Roman"/>
        </w:rPr>
        <w:t>Aremberghe</w:t>
      </w:r>
      <w:proofErr w:type="spellEnd"/>
      <w:r w:rsidRPr="00781C58">
        <w:rPr>
          <w:rFonts w:cs="Times New Roman"/>
        </w:rPr>
        <w:t xml:space="preserve">, Séverin, Valère Gille, Le Roy, Elskamp, </w:t>
      </w:r>
      <w:proofErr w:type="spellStart"/>
      <w:r w:rsidRPr="00781C58">
        <w:rPr>
          <w:rFonts w:cs="Times New Roman"/>
        </w:rPr>
        <w:t>Khnopff</w:t>
      </w:r>
      <w:proofErr w:type="spellEnd"/>
      <w:r w:rsidRPr="00781C58">
        <w:rPr>
          <w:rFonts w:cs="Times New Roman"/>
        </w:rPr>
        <w:t>, Théodore Hannon, Rodenbach, Verhaeren, Edmond Picard.</w:t>
      </w:r>
    </w:p>
    <w:p w14:paraId="2D2219C6" w14:textId="77777777" w:rsidR="00EE1AC8" w:rsidRPr="00781C58" w:rsidRDefault="00EE1AC8" w:rsidP="00EE1AC8">
      <w:pPr>
        <w:pStyle w:val="Corpsdetexte"/>
        <w:rPr>
          <w:rFonts w:cs="Times New Roman"/>
        </w:rPr>
      </w:pPr>
      <w:proofErr w:type="spellStart"/>
      <w:r w:rsidRPr="00781C58">
        <w:rPr>
          <w:rFonts w:cs="Times New Roman"/>
          <w:b/>
        </w:rPr>
        <w:t>Rassegna</w:t>
      </w:r>
      <w:proofErr w:type="spellEnd"/>
      <w:r w:rsidRPr="00781C58">
        <w:rPr>
          <w:rFonts w:cs="Times New Roman"/>
          <w:b/>
        </w:rPr>
        <w:t xml:space="preserve"> Internationale</w:t>
      </w:r>
      <w:r w:rsidRPr="00781C58">
        <w:rPr>
          <w:rFonts w:cs="Times New Roman"/>
        </w:rPr>
        <w:t xml:space="preserve">. </w:t>
      </w:r>
      <w:r>
        <w:rPr>
          <w:rFonts w:cs="Times New Roman"/>
        </w:rPr>
        <w:t>— </w:t>
      </w:r>
      <w:r w:rsidRPr="00781C58">
        <w:rPr>
          <w:rFonts w:cs="Times New Roman"/>
        </w:rPr>
        <w:t>Cette nouvelle revue fait une grande part à la littérature française. Nous relevons dans la table du tome I</w:t>
      </w:r>
      <w:r w:rsidRPr="00781C58">
        <w:rPr>
          <w:vertAlign w:val="superscript"/>
        </w:rPr>
        <w:t>er</w:t>
      </w:r>
      <w:r w:rsidRPr="00781C58">
        <w:rPr>
          <w:rFonts w:cs="Times New Roman"/>
        </w:rPr>
        <w:t xml:space="preserve"> (année 1900)</w:t>
      </w:r>
      <w:r>
        <w:rPr>
          <w:rFonts w:cs="Times New Roman"/>
        </w:rPr>
        <w:t> :</w:t>
      </w:r>
      <w:r w:rsidRPr="00781C58">
        <w:rPr>
          <w:rFonts w:cs="Times New Roman"/>
        </w:rPr>
        <w:t xml:space="preserve"> </w:t>
      </w:r>
      <w:r>
        <w:rPr>
          <w:rFonts w:cs="Times New Roman"/>
        </w:rPr>
        <w:t>G. S. </w:t>
      </w:r>
      <w:r w:rsidRPr="00781C58">
        <w:rPr>
          <w:rFonts w:cs="Times New Roman"/>
        </w:rPr>
        <w:t xml:space="preserve">Gargano, </w:t>
      </w:r>
      <w:r w:rsidRPr="00781C58">
        <w:rPr>
          <w:rFonts w:cs="Times New Roman"/>
          <w:i/>
        </w:rPr>
        <w:t>Gustave Kahn</w:t>
      </w:r>
      <w:r>
        <w:rPr>
          <w:rFonts w:cs="Times New Roman"/>
        </w:rPr>
        <w:t> ;</w:t>
      </w:r>
      <w:r w:rsidRPr="00781C58">
        <w:rPr>
          <w:rFonts w:cs="Times New Roman"/>
        </w:rPr>
        <w:t xml:space="preserve"> </w:t>
      </w:r>
      <w:proofErr w:type="spellStart"/>
      <w:r w:rsidRPr="00781C58">
        <w:rPr>
          <w:rFonts w:cs="Times New Roman"/>
        </w:rPr>
        <w:t>Vittoris</w:t>
      </w:r>
      <w:proofErr w:type="spellEnd"/>
      <w:r w:rsidRPr="00781C58">
        <w:rPr>
          <w:rFonts w:cs="Times New Roman"/>
        </w:rPr>
        <w:t xml:space="preserve"> Pica, </w:t>
      </w:r>
      <w:r>
        <w:rPr>
          <w:rFonts w:cs="Times New Roman"/>
          <w:i/>
        </w:rPr>
        <w:t>J. </w:t>
      </w:r>
      <w:r w:rsidRPr="00781C58">
        <w:rPr>
          <w:rFonts w:cs="Times New Roman"/>
          <w:i/>
        </w:rPr>
        <w:t>Péladan</w:t>
      </w:r>
      <w:r w:rsidRPr="000F6D40">
        <w:rPr>
          <w:rFonts w:cs="Times New Roman"/>
        </w:rPr>
        <w:t xml:space="preserve"> ; </w:t>
      </w:r>
      <w:r>
        <w:rPr>
          <w:rFonts w:cs="Times New Roman"/>
        </w:rPr>
        <w:t>R. </w:t>
      </w:r>
      <w:proofErr w:type="spellStart"/>
      <w:r w:rsidRPr="00781C58">
        <w:rPr>
          <w:rFonts w:cs="Times New Roman"/>
        </w:rPr>
        <w:t>Quintieri</w:t>
      </w:r>
      <w:proofErr w:type="spellEnd"/>
      <w:r w:rsidRPr="00781C58">
        <w:rPr>
          <w:rFonts w:cs="Times New Roman"/>
        </w:rPr>
        <w:t xml:space="preserve">, </w:t>
      </w:r>
      <w:r>
        <w:rPr>
          <w:rFonts w:cs="Times New Roman"/>
          <w:i/>
        </w:rPr>
        <w:t>J.-H. </w:t>
      </w:r>
      <w:r w:rsidRPr="00781C58">
        <w:rPr>
          <w:rFonts w:cs="Times New Roman"/>
          <w:i/>
        </w:rPr>
        <w:t>Rosny, Ed. Rod</w:t>
      </w:r>
      <w:r w:rsidRPr="007C7FCF">
        <w:rPr>
          <w:rFonts w:cs="Times New Roman"/>
        </w:rPr>
        <w:t xml:space="preserve"> ; </w:t>
      </w:r>
      <w:r w:rsidRPr="00781C58">
        <w:rPr>
          <w:rFonts w:cs="Times New Roman"/>
        </w:rPr>
        <w:t xml:space="preserve">Luciano </w:t>
      </w:r>
      <w:proofErr w:type="spellStart"/>
      <w:r w:rsidRPr="00781C58">
        <w:rPr>
          <w:rFonts w:cs="Times New Roman"/>
        </w:rPr>
        <w:t>Zuccoli</w:t>
      </w:r>
      <w:proofErr w:type="spellEnd"/>
      <w:r w:rsidRPr="00781C58">
        <w:rPr>
          <w:rFonts w:cs="Times New Roman"/>
        </w:rPr>
        <w:t xml:space="preserve">, </w:t>
      </w:r>
      <w:r>
        <w:rPr>
          <w:rFonts w:cs="Times New Roman"/>
        </w:rPr>
        <w:t>« </w:t>
      </w:r>
      <w:r w:rsidRPr="00781C58">
        <w:rPr>
          <w:rFonts w:cs="Times New Roman"/>
          <w:i/>
        </w:rPr>
        <w:t>La Lanterne</w:t>
      </w:r>
      <w:r>
        <w:rPr>
          <w:rFonts w:cs="Times New Roman"/>
        </w:rPr>
        <w:t> » ;</w:t>
      </w:r>
      <w:r w:rsidRPr="00781C58">
        <w:rPr>
          <w:rFonts w:cs="Times New Roman"/>
        </w:rPr>
        <w:t xml:space="preserve"> Lucio d</w:t>
      </w:r>
      <w:r>
        <w:rPr>
          <w:rFonts w:cs="Times New Roman"/>
        </w:rPr>
        <w:t>’</w:t>
      </w:r>
      <w:r w:rsidRPr="00781C58">
        <w:rPr>
          <w:rFonts w:cs="Times New Roman"/>
        </w:rPr>
        <w:t xml:space="preserve">Ambra, </w:t>
      </w:r>
      <w:r w:rsidRPr="00781C58">
        <w:rPr>
          <w:rFonts w:cs="Times New Roman"/>
          <w:i/>
        </w:rPr>
        <w:t xml:space="preserve">La </w:t>
      </w:r>
      <w:proofErr w:type="spellStart"/>
      <w:r w:rsidRPr="00781C58">
        <w:rPr>
          <w:rFonts w:cs="Times New Roman"/>
          <w:i/>
        </w:rPr>
        <w:t>Poesia</w:t>
      </w:r>
      <w:proofErr w:type="spellEnd"/>
      <w:r w:rsidRPr="00781C58">
        <w:rPr>
          <w:rFonts w:cs="Times New Roman"/>
          <w:i/>
        </w:rPr>
        <w:t xml:space="preserve"> di Fernand </w:t>
      </w:r>
      <w:proofErr w:type="spellStart"/>
      <w:r w:rsidRPr="00781C58">
        <w:rPr>
          <w:rFonts w:cs="Times New Roman"/>
          <w:i/>
        </w:rPr>
        <w:t>Gregh</w:t>
      </w:r>
      <w:proofErr w:type="spellEnd"/>
      <w:r>
        <w:rPr>
          <w:rFonts w:cs="Times New Roman"/>
        </w:rPr>
        <w:t> ;</w:t>
      </w:r>
      <w:r w:rsidRPr="00781C58">
        <w:rPr>
          <w:rFonts w:cs="Times New Roman"/>
        </w:rPr>
        <w:t xml:space="preserve"> </w:t>
      </w:r>
      <w:r>
        <w:rPr>
          <w:rFonts w:cs="Times New Roman"/>
        </w:rPr>
        <w:t>G. </w:t>
      </w:r>
      <w:proofErr w:type="spellStart"/>
      <w:r w:rsidRPr="00781C58">
        <w:rPr>
          <w:rFonts w:cs="Times New Roman"/>
        </w:rPr>
        <w:t>Pipparini</w:t>
      </w:r>
      <w:proofErr w:type="spellEnd"/>
      <w:r w:rsidRPr="00781C58">
        <w:rPr>
          <w:rFonts w:cs="Times New Roman"/>
        </w:rPr>
        <w:t xml:space="preserve">, </w:t>
      </w:r>
      <w:r w:rsidRPr="00781C58">
        <w:rPr>
          <w:rFonts w:cs="Times New Roman"/>
          <w:i/>
        </w:rPr>
        <w:t>Albert Samain</w:t>
      </w:r>
      <w:r w:rsidRPr="007C7FCF">
        <w:rPr>
          <w:rFonts w:cs="Times New Roman"/>
        </w:rPr>
        <w:t> ; — </w:t>
      </w:r>
      <w:r w:rsidRPr="00781C58">
        <w:rPr>
          <w:rFonts w:cs="Times New Roman"/>
        </w:rPr>
        <w:t xml:space="preserve">et (15 janvier 1901) Riccardo Forster, </w:t>
      </w:r>
      <w:proofErr w:type="spellStart"/>
      <w:r w:rsidRPr="00781C58">
        <w:rPr>
          <w:rFonts w:cs="Times New Roman"/>
          <w:i/>
        </w:rPr>
        <w:t>Idee</w:t>
      </w:r>
      <w:proofErr w:type="spellEnd"/>
      <w:r w:rsidRPr="00781C58">
        <w:rPr>
          <w:rFonts w:cs="Times New Roman"/>
          <w:i/>
        </w:rPr>
        <w:t xml:space="preserve">, ironie e </w:t>
      </w:r>
      <w:proofErr w:type="spellStart"/>
      <w:r w:rsidRPr="00781C58">
        <w:rPr>
          <w:rFonts w:cs="Times New Roman"/>
          <w:i/>
        </w:rPr>
        <w:t>paradossi</w:t>
      </w:r>
      <w:proofErr w:type="spellEnd"/>
      <w:r w:rsidRPr="007C7FCF">
        <w:rPr>
          <w:rFonts w:cs="Times New Roman"/>
        </w:rPr>
        <w:t xml:space="preserve">, </w:t>
      </w:r>
      <w:r>
        <w:rPr>
          <w:rFonts w:cs="Times New Roman"/>
        </w:rPr>
        <w:t>excellente et très brillante ét</w:t>
      </w:r>
      <w:r w:rsidRPr="00781C58">
        <w:rPr>
          <w:rFonts w:cs="Times New Roman"/>
        </w:rPr>
        <w:t xml:space="preserve">ude sur la </w:t>
      </w:r>
      <w:r w:rsidRPr="00781C58">
        <w:rPr>
          <w:rFonts w:cs="Times New Roman"/>
          <w:i/>
        </w:rPr>
        <w:t>Culture des Idées</w:t>
      </w:r>
      <w:r w:rsidRPr="00781C58">
        <w:rPr>
          <w:rFonts w:cs="Times New Roman"/>
        </w:rPr>
        <w:t>.</w:t>
      </w:r>
    </w:p>
    <w:p w14:paraId="10438558" w14:textId="77777777" w:rsidR="00EE1AC8" w:rsidRDefault="00EE1AC8" w:rsidP="00EE1AC8">
      <w:pPr>
        <w:pStyle w:val="Titre1"/>
        <w:rPr>
          <w:rFonts w:hint="eastAsia"/>
        </w:rPr>
      </w:pPr>
      <w:r>
        <w:t>Tome XXXVII, numéro 135, 1</w:t>
      </w:r>
      <w:r w:rsidRPr="00685873">
        <w:rPr>
          <w:vertAlign w:val="superscript"/>
        </w:rPr>
        <w:t>er</w:t>
      </w:r>
      <w:r>
        <w:t> mars 1901</w:t>
      </w:r>
    </w:p>
    <w:p w14:paraId="095F2E3B" w14:textId="77777777" w:rsidR="00EE1AC8" w:rsidRDefault="00EE1AC8" w:rsidP="00EE1AC8">
      <w:pPr>
        <w:pStyle w:val="Titre2"/>
      </w:pPr>
      <w:r>
        <w:t xml:space="preserve">Littérature. </w:t>
      </w:r>
      <w:r>
        <w:br/>
      </w:r>
      <w:r w:rsidRPr="00781C58">
        <w:rPr>
          <w:rFonts w:cs="Times New Roman"/>
        </w:rPr>
        <w:t xml:space="preserve">Philippe Monnier, </w:t>
      </w:r>
      <w:r w:rsidRPr="00781C58">
        <w:rPr>
          <w:rFonts w:cs="Times New Roman"/>
          <w:i/>
        </w:rPr>
        <w:t>Le Quattrocento</w:t>
      </w:r>
      <w:r w:rsidRPr="00781C58">
        <w:rPr>
          <w:rFonts w:cs="Times New Roman"/>
        </w:rPr>
        <w:t xml:space="preserve">. </w:t>
      </w:r>
      <w:r w:rsidRPr="00781C58">
        <w:rPr>
          <w:rFonts w:cs="Times New Roman"/>
          <w:i/>
        </w:rPr>
        <w:t>Essai sur l</w:t>
      </w:r>
      <w:r>
        <w:rPr>
          <w:rFonts w:cs="Times New Roman"/>
          <w:i/>
        </w:rPr>
        <w:t>’</w:t>
      </w:r>
      <w:r w:rsidRPr="00781C58">
        <w:rPr>
          <w:rFonts w:cs="Times New Roman"/>
          <w:i/>
        </w:rPr>
        <w:t xml:space="preserve">histoire littéraire du </w:t>
      </w:r>
      <w:proofErr w:type="spellStart"/>
      <w:r w:rsidRPr="00781C58">
        <w:rPr>
          <w:rFonts w:cs="Times New Roman"/>
          <w:i/>
          <w:smallCaps/>
        </w:rPr>
        <w:t>xv</w:t>
      </w:r>
      <w:r w:rsidRPr="00781C58">
        <w:rPr>
          <w:i/>
          <w:vertAlign w:val="superscript"/>
        </w:rPr>
        <w:t>e</w:t>
      </w:r>
      <w:proofErr w:type="spellEnd"/>
      <w:r w:rsidRPr="00781C58">
        <w:rPr>
          <w:rFonts w:cs="Times New Roman"/>
          <w:i/>
        </w:rPr>
        <w:t> siècle italien</w:t>
      </w:r>
      <w:r w:rsidRPr="00781C58">
        <w:rPr>
          <w:rFonts w:cs="Times New Roman"/>
        </w:rPr>
        <w:t>. Librairie académique Perrin, 2 vol. in-8</w:t>
      </w:r>
      <w:r w:rsidRPr="00781C58">
        <w:rPr>
          <w:vertAlign w:val="superscript"/>
        </w:rPr>
        <w:t>o</w:t>
      </w:r>
    </w:p>
    <w:p w14:paraId="237D35D2" w14:textId="77777777" w:rsidR="00EE1AC8" w:rsidRPr="00925B7B" w:rsidRDefault="00EE1AC8" w:rsidP="00EE1AC8">
      <w:pPr>
        <w:pStyle w:val="term"/>
      </w:pPr>
      <w:proofErr w:type="gramStart"/>
      <w:r w:rsidRPr="00925B7B">
        <w:t>id</w:t>
      </w:r>
      <w:proofErr w:type="gramEnd"/>
      <w:r w:rsidRPr="00925B7B">
        <w:t> : article-</w:t>
      </w:r>
      <w:r>
        <w:t>1901</w:t>
      </w:r>
      <w:r w:rsidRPr="00925B7B">
        <w:t>-</w:t>
      </w:r>
      <w:r>
        <w:t>03-01_775</w:t>
      </w:r>
    </w:p>
    <w:p w14:paraId="15868F76" w14:textId="77777777" w:rsidR="00EE1AC8" w:rsidRPr="00925B7B" w:rsidRDefault="00EE1AC8" w:rsidP="00EE1AC8">
      <w:pPr>
        <w:pStyle w:val="term"/>
      </w:pPr>
      <w:proofErr w:type="spellStart"/>
      <w:proofErr w:type="gramStart"/>
      <w:r w:rsidRPr="00925B7B">
        <w:t>author</w:t>
      </w:r>
      <w:proofErr w:type="spellEnd"/>
      <w:proofErr w:type="gramEnd"/>
      <w:r w:rsidRPr="00925B7B">
        <w:t xml:space="preserve"> : </w:t>
      </w:r>
      <w:r w:rsidRPr="0087713B">
        <w:t>Gourmont, Remy de (1858-1915)</w:t>
      </w:r>
    </w:p>
    <w:p w14:paraId="663A50FF" w14:textId="77777777" w:rsidR="00EE1AC8" w:rsidRPr="00925B7B" w:rsidRDefault="00EE1AC8" w:rsidP="00EE1AC8">
      <w:pPr>
        <w:pStyle w:val="term"/>
      </w:pPr>
      <w:proofErr w:type="spellStart"/>
      <w:proofErr w:type="gramStart"/>
      <w:r w:rsidRPr="00925B7B">
        <w:t>signed</w:t>
      </w:r>
      <w:proofErr w:type="spellEnd"/>
      <w:proofErr w:type="gramEnd"/>
      <w:r w:rsidRPr="00925B7B">
        <w:t xml:space="preserve"> : </w:t>
      </w:r>
      <w:r>
        <w:t>Remy de Gourmont</w:t>
      </w:r>
    </w:p>
    <w:p w14:paraId="66422A24" w14:textId="77777777" w:rsidR="00EE1AC8" w:rsidRDefault="00EE1AC8" w:rsidP="00EE1AC8">
      <w:pPr>
        <w:pStyle w:val="term"/>
      </w:pPr>
      <w:proofErr w:type="gramStart"/>
      <w:r w:rsidRPr="00925B7B">
        <w:t>section</w:t>
      </w:r>
      <w:proofErr w:type="gramEnd"/>
      <w:r w:rsidRPr="00925B7B">
        <w:t xml:space="preserve"> : </w:t>
      </w:r>
      <w:r>
        <w:t>Littérature</w:t>
      </w:r>
    </w:p>
    <w:p w14:paraId="13578950"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rsidRPr="00781C58">
        <w:t xml:space="preserve">Philippe Monnier, </w:t>
      </w:r>
      <w:r w:rsidRPr="00781C58">
        <w:rPr>
          <w:i/>
        </w:rPr>
        <w:t>Le Quattrocento</w:t>
      </w:r>
      <w:r w:rsidRPr="00781C58">
        <w:t xml:space="preserve">. </w:t>
      </w:r>
      <w:r w:rsidRPr="00781C58">
        <w:rPr>
          <w:i/>
        </w:rPr>
        <w:t>Essai sur l</w:t>
      </w:r>
      <w:r>
        <w:rPr>
          <w:i/>
        </w:rPr>
        <w:t>’</w:t>
      </w:r>
      <w:r w:rsidRPr="00781C58">
        <w:rPr>
          <w:i/>
        </w:rPr>
        <w:t xml:space="preserve">histoire littéraire du </w:t>
      </w:r>
      <w:proofErr w:type="spellStart"/>
      <w:r w:rsidRPr="00781C58">
        <w:rPr>
          <w:i/>
          <w:smallCaps/>
        </w:rPr>
        <w:t>xv</w:t>
      </w:r>
      <w:r w:rsidRPr="00781C58">
        <w:rPr>
          <w:i/>
          <w:vertAlign w:val="superscript"/>
        </w:rPr>
        <w:t>e</w:t>
      </w:r>
      <w:proofErr w:type="spellEnd"/>
      <w:r w:rsidRPr="00781C58">
        <w:rPr>
          <w:i/>
        </w:rPr>
        <w:t> siècle italien</w:t>
      </w:r>
      <w:r w:rsidRPr="00781C58">
        <w:t>. Librairie académique Perrin, 2 vol. in-8</w:t>
      </w:r>
      <w:r w:rsidRPr="00781C58">
        <w:rPr>
          <w:vertAlign w:val="superscript"/>
        </w:rPr>
        <w:t>o</w:t>
      </w:r>
    </w:p>
    <w:p w14:paraId="203B7A90" w14:textId="77777777" w:rsidR="00EE1AC8" w:rsidRDefault="00EE1AC8" w:rsidP="00EE1AC8">
      <w:pPr>
        <w:pStyle w:val="term"/>
      </w:pPr>
      <w:proofErr w:type="gramStart"/>
      <w:r w:rsidRPr="00925B7B">
        <w:t>date</w:t>
      </w:r>
      <w:proofErr w:type="gramEnd"/>
      <w:r w:rsidRPr="00925B7B">
        <w:t> :</w:t>
      </w:r>
      <w:r>
        <w:t xml:space="preserve"> 1901-03-01</w:t>
      </w:r>
    </w:p>
    <w:p w14:paraId="24D99824" w14:textId="77777777" w:rsidR="00EE1AC8" w:rsidRDefault="00EE1AC8" w:rsidP="00EE1AC8">
      <w:pPr>
        <w:pStyle w:val="term"/>
      </w:pPr>
      <w:proofErr w:type="spellStart"/>
      <w:proofErr w:type="gramStart"/>
      <w:r>
        <w:t>ref</w:t>
      </w:r>
      <w:proofErr w:type="spellEnd"/>
      <w:proofErr w:type="gramEnd"/>
      <w:r w:rsidRPr="00925B7B">
        <w:t xml:space="preserve"> : </w:t>
      </w:r>
      <w:r>
        <w:t>Tome XXXVII, numéro 135, 1</w:t>
      </w:r>
      <w:r w:rsidRPr="00685873">
        <w:rPr>
          <w:vertAlign w:val="superscript"/>
        </w:rPr>
        <w:t>er</w:t>
      </w:r>
      <w:r>
        <w:t> mars 1901, p. 770-776 [775-776]</w:t>
      </w:r>
    </w:p>
    <w:p w14:paraId="4AAE6EE6" w14:textId="77777777" w:rsidR="00EE1AC8" w:rsidRDefault="00EE1AC8" w:rsidP="00EE1AC8">
      <w:pPr>
        <w:pStyle w:val="byline"/>
      </w:pPr>
      <w:r w:rsidRPr="007C7FCF">
        <w:rPr>
          <w:smallCaps/>
        </w:rPr>
        <w:t>Remy de Gourmont</w:t>
      </w:r>
      <w:r>
        <w:t>.</w:t>
      </w:r>
    </w:p>
    <w:p w14:paraId="20E154E2" w14:textId="77777777" w:rsidR="00EE1AC8" w:rsidRDefault="00EE1AC8" w:rsidP="00EE1AC8">
      <w:pPr>
        <w:pStyle w:val="bibl"/>
      </w:pPr>
      <w:r>
        <w:t>Tome XXXVII, numéro 135, 1</w:t>
      </w:r>
      <w:r w:rsidRPr="00685873">
        <w:rPr>
          <w:vertAlign w:val="superscript"/>
        </w:rPr>
        <w:t>er</w:t>
      </w:r>
      <w:r>
        <w:t> mars 1901, p. 770-776 [775-776].</w:t>
      </w:r>
    </w:p>
    <w:p w14:paraId="7F822815" w14:textId="77777777" w:rsidR="00EE1AC8" w:rsidRPr="00781C58" w:rsidRDefault="00EE1AC8" w:rsidP="00EE1AC8">
      <w:pPr>
        <w:pStyle w:val="Corpsdetexte"/>
        <w:rPr>
          <w:rFonts w:cs="Times New Roman"/>
        </w:rPr>
      </w:pPr>
      <w:r w:rsidRPr="00781C58">
        <w:rPr>
          <w:rFonts w:cs="Times New Roman"/>
        </w:rPr>
        <w:t>[…]</w:t>
      </w:r>
    </w:p>
    <w:p w14:paraId="3F48A07F" w14:textId="77777777" w:rsidR="00EE1AC8" w:rsidRPr="00781C58" w:rsidRDefault="00EE1AC8" w:rsidP="00EE1AC8">
      <w:pPr>
        <w:pStyle w:val="Corpsdetexte"/>
        <w:rPr>
          <w:rFonts w:cs="Times New Roman"/>
        </w:rPr>
      </w:pPr>
      <w:r w:rsidRPr="00781C58">
        <w:rPr>
          <w:rFonts w:cs="Times New Roman"/>
        </w:rPr>
        <w:t>Nous parlerons une autre fois, à moins d</w:t>
      </w:r>
      <w:r>
        <w:rPr>
          <w:rFonts w:cs="Times New Roman"/>
        </w:rPr>
        <w:t>’</w:t>
      </w:r>
      <w:r w:rsidRPr="00781C58">
        <w:rPr>
          <w:rFonts w:cs="Times New Roman"/>
        </w:rPr>
        <w:t>abondance extrême, des autres livres annoncés, qui sont presque tous excellents.</w:t>
      </w:r>
    </w:p>
    <w:p w14:paraId="6041ED25" w14:textId="77777777" w:rsidR="00EE1AC8" w:rsidRPr="00CC6DF6" w:rsidRDefault="00EE1AC8" w:rsidP="00EE1AC8">
      <w:pPr>
        <w:pStyle w:val="Titre2"/>
        <w:rPr>
          <w:lang w:val="it-IT"/>
        </w:rPr>
      </w:pPr>
      <w:proofErr w:type="spellStart"/>
      <w:r w:rsidRPr="00CC6DF6">
        <w:rPr>
          <w:lang w:val="it-IT"/>
        </w:rPr>
        <w:t>Lettres</w:t>
      </w:r>
      <w:proofErr w:type="spellEnd"/>
      <w:r w:rsidRPr="00CC6DF6">
        <w:rPr>
          <w:lang w:val="it-IT"/>
        </w:rPr>
        <w:t xml:space="preserve"> </w:t>
      </w:r>
      <w:proofErr w:type="spellStart"/>
      <w:r w:rsidRPr="00CC6DF6">
        <w:rPr>
          <w:lang w:val="it-IT"/>
        </w:rPr>
        <w:t>italiennes</w:t>
      </w:r>
      <w:proofErr w:type="spellEnd"/>
    </w:p>
    <w:p w14:paraId="5C338971" w14:textId="77777777" w:rsidR="00EE1AC8" w:rsidRPr="00CC6DF6" w:rsidRDefault="00EE1AC8" w:rsidP="00EE1AC8">
      <w:pPr>
        <w:pStyle w:val="term"/>
        <w:rPr>
          <w:lang w:val="it-IT"/>
        </w:rPr>
      </w:pPr>
      <w:proofErr w:type="gramStart"/>
      <w:r w:rsidRPr="00CC6DF6">
        <w:rPr>
          <w:lang w:val="it-IT"/>
        </w:rPr>
        <w:t>id :</w:t>
      </w:r>
      <w:proofErr w:type="gramEnd"/>
      <w:r w:rsidRPr="00CC6DF6">
        <w:rPr>
          <w:lang w:val="it-IT"/>
        </w:rPr>
        <w:t xml:space="preserve"> article-1901-03-01_851</w:t>
      </w:r>
    </w:p>
    <w:p w14:paraId="402CAE8F" w14:textId="77777777" w:rsidR="00EE1AC8" w:rsidRPr="00CC6DF6" w:rsidRDefault="00EE1AC8" w:rsidP="00EE1AC8">
      <w:pPr>
        <w:pStyle w:val="term"/>
        <w:rPr>
          <w:lang w:val="it-IT"/>
        </w:rPr>
      </w:pPr>
      <w:proofErr w:type="spellStart"/>
      <w:proofErr w:type="gramStart"/>
      <w:r w:rsidRPr="00CC6DF6">
        <w:rPr>
          <w:lang w:val="it-IT"/>
        </w:rPr>
        <w:t>author</w:t>
      </w:r>
      <w:proofErr w:type="spellEnd"/>
      <w:r w:rsidRPr="00CC6DF6">
        <w:rPr>
          <w:lang w:val="it-IT"/>
        </w:rPr>
        <w:t> :</w:t>
      </w:r>
      <w:proofErr w:type="gramEnd"/>
      <w:r w:rsidRPr="00CC6DF6">
        <w:rPr>
          <w:lang w:val="it-IT"/>
        </w:rPr>
        <w:t xml:space="preserve"> </w:t>
      </w:r>
      <w:proofErr w:type="spellStart"/>
      <w:r w:rsidRPr="00CC6DF6">
        <w:rPr>
          <w:rFonts w:eastAsiaTheme="majorEastAsia"/>
          <w:lang w:val="it-IT"/>
        </w:rPr>
        <w:t>Zùccoli</w:t>
      </w:r>
      <w:proofErr w:type="spellEnd"/>
      <w:r w:rsidRPr="00CC6DF6">
        <w:rPr>
          <w:rFonts w:eastAsiaTheme="majorEastAsia"/>
          <w:lang w:val="it-IT"/>
        </w:rPr>
        <w:t>, Luciano (1868-1929)</w:t>
      </w:r>
    </w:p>
    <w:p w14:paraId="0D317D1E" w14:textId="77777777" w:rsidR="00EE1AC8" w:rsidRPr="004C2142" w:rsidRDefault="00EE1AC8" w:rsidP="00EE1AC8">
      <w:pPr>
        <w:pStyle w:val="term"/>
        <w:rPr>
          <w:lang w:val="it-IT"/>
        </w:rPr>
      </w:pPr>
      <w:proofErr w:type="spellStart"/>
      <w:proofErr w:type="gramStart"/>
      <w:r w:rsidRPr="004C2142">
        <w:rPr>
          <w:lang w:val="it-IT"/>
        </w:rPr>
        <w:t>signed</w:t>
      </w:r>
      <w:proofErr w:type="spellEnd"/>
      <w:r w:rsidRPr="004C2142">
        <w:rPr>
          <w:lang w:val="it-IT"/>
        </w:rPr>
        <w:t> :</w:t>
      </w:r>
      <w:proofErr w:type="gramEnd"/>
      <w:r w:rsidRPr="004C2142">
        <w:rPr>
          <w:lang w:val="it-IT"/>
        </w:rPr>
        <w:t xml:space="preserve"> Luciano </w:t>
      </w:r>
      <w:proofErr w:type="spellStart"/>
      <w:r w:rsidRPr="004C2142">
        <w:rPr>
          <w:rFonts w:eastAsiaTheme="majorEastAsia"/>
          <w:lang w:val="it-IT"/>
        </w:rPr>
        <w:t>Zùccoli</w:t>
      </w:r>
      <w:proofErr w:type="spellEnd"/>
    </w:p>
    <w:p w14:paraId="3E99A138" w14:textId="77777777" w:rsidR="00EE1AC8" w:rsidRDefault="00EE1AC8" w:rsidP="00EE1AC8">
      <w:pPr>
        <w:pStyle w:val="term"/>
      </w:pPr>
      <w:proofErr w:type="gramStart"/>
      <w:r w:rsidRPr="00925B7B">
        <w:lastRenderedPageBreak/>
        <w:t>section</w:t>
      </w:r>
      <w:proofErr w:type="gramEnd"/>
      <w:r w:rsidRPr="00925B7B">
        <w:t xml:space="preserve"> : </w:t>
      </w:r>
      <w:r>
        <w:t>Lettres italiennes</w:t>
      </w:r>
    </w:p>
    <w:p w14:paraId="26CAB976"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t>Lettres italiennes</w:t>
      </w:r>
    </w:p>
    <w:p w14:paraId="4A39AEB8" w14:textId="77777777" w:rsidR="00EE1AC8" w:rsidRDefault="00EE1AC8" w:rsidP="00EE1AC8">
      <w:pPr>
        <w:pStyle w:val="term"/>
      </w:pPr>
      <w:proofErr w:type="gramStart"/>
      <w:r w:rsidRPr="00925B7B">
        <w:t>date</w:t>
      </w:r>
      <w:proofErr w:type="gramEnd"/>
      <w:r w:rsidRPr="00925B7B">
        <w:t> :</w:t>
      </w:r>
      <w:r>
        <w:t xml:space="preserve"> 1901-03-01</w:t>
      </w:r>
    </w:p>
    <w:p w14:paraId="21F0B44B" w14:textId="77777777" w:rsidR="00EE1AC8" w:rsidRDefault="00EE1AC8" w:rsidP="00EE1AC8">
      <w:pPr>
        <w:pStyle w:val="term"/>
      </w:pPr>
      <w:proofErr w:type="spellStart"/>
      <w:proofErr w:type="gramStart"/>
      <w:r>
        <w:t>ref</w:t>
      </w:r>
      <w:proofErr w:type="spellEnd"/>
      <w:proofErr w:type="gramEnd"/>
      <w:r w:rsidRPr="00925B7B">
        <w:t xml:space="preserve"> : </w:t>
      </w:r>
      <w:r>
        <w:t>Tome XXXVII, numéro 135, 1</w:t>
      </w:r>
      <w:r w:rsidRPr="00685873">
        <w:rPr>
          <w:vertAlign w:val="superscript"/>
        </w:rPr>
        <w:t>er</w:t>
      </w:r>
      <w:r>
        <w:t> mars 1901, p. 851-856</w:t>
      </w:r>
    </w:p>
    <w:p w14:paraId="2A4166DB" w14:textId="77777777" w:rsidR="00EE1AC8" w:rsidRPr="00CC6DF6" w:rsidRDefault="00EE1AC8" w:rsidP="00EE1AC8">
      <w:pPr>
        <w:pStyle w:val="byline"/>
        <w:rPr>
          <w:lang w:val="it-IT"/>
        </w:rPr>
      </w:pPr>
      <w:r w:rsidRPr="00CC6DF6">
        <w:rPr>
          <w:smallCaps/>
          <w:lang w:val="it-IT"/>
        </w:rPr>
        <w:t xml:space="preserve">Luciano </w:t>
      </w:r>
      <w:proofErr w:type="spellStart"/>
      <w:r w:rsidRPr="00CC6DF6">
        <w:rPr>
          <w:smallCaps/>
          <w:lang w:val="it-IT"/>
        </w:rPr>
        <w:t>Zùccoli</w:t>
      </w:r>
      <w:proofErr w:type="spellEnd"/>
      <w:r w:rsidRPr="00CC6DF6">
        <w:rPr>
          <w:lang w:val="it-IT"/>
        </w:rPr>
        <w:t>.</w:t>
      </w:r>
    </w:p>
    <w:p w14:paraId="2A13AF95" w14:textId="77777777" w:rsidR="00EE1AC8" w:rsidRPr="00CC6DF6" w:rsidRDefault="00EE1AC8" w:rsidP="00EE1AC8">
      <w:pPr>
        <w:pStyle w:val="bibl"/>
        <w:rPr>
          <w:lang w:val="it-IT"/>
        </w:rPr>
      </w:pPr>
      <w:r w:rsidRPr="00CC6DF6">
        <w:rPr>
          <w:lang w:val="it-IT"/>
        </w:rPr>
        <w:t xml:space="preserve">Tome XXXVII, </w:t>
      </w:r>
      <w:proofErr w:type="spellStart"/>
      <w:r w:rsidRPr="00CC6DF6">
        <w:rPr>
          <w:lang w:val="it-IT"/>
        </w:rPr>
        <w:t>numéro</w:t>
      </w:r>
      <w:proofErr w:type="spellEnd"/>
      <w:r w:rsidRPr="00CC6DF6">
        <w:rPr>
          <w:lang w:val="it-IT"/>
        </w:rPr>
        <w:t> 135, 1</w:t>
      </w:r>
      <w:r w:rsidRPr="00CC6DF6">
        <w:rPr>
          <w:vertAlign w:val="superscript"/>
          <w:lang w:val="it-IT"/>
        </w:rPr>
        <w:t>er</w:t>
      </w:r>
      <w:r w:rsidRPr="00CC6DF6">
        <w:rPr>
          <w:lang w:val="it-IT"/>
        </w:rPr>
        <w:t> </w:t>
      </w:r>
      <w:proofErr w:type="spellStart"/>
      <w:r w:rsidRPr="00CC6DF6">
        <w:rPr>
          <w:lang w:val="it-IT"/>
        </w:rPr>
        <w:t>mars</w:t>
      </w:r>
      <w:proofErr w:type="spellEnd"/>
      <w:r w:rsidRPr="00CC6DF6">
        <w:rPr>
          <w:lang w:val="it-IT"/>
        </w:rPr>
        <w:t> 1901, p. 851-856.</w:t>
      </w:r>
    </w:p>
    <w:p w14:paraId="5043C0AB" w14:textId="77777777" w:rsidR="00EE1AC8" w:rsidRDefault="00EE1AC8" w:rsidP="00EE1AC8">
      <w:pPr>
        <w:pStyle w:val="Titre3"/>
      </w:pPr>
      <w:r w:rsidRPr="00781C58">
        <w:t>Le rapport du dernier Concours dramatique</w:t>
      </w:r>
    </w:p>
    <w:p w14:paraId="52433C48" w14:textId="77777777" w:rsidR="00EE1AC8" w:rsidRPr="00CC6DF6" w:rsidRDefault="00EE1AC8" w:rsidP="00EE1AC8">
      <w:pPr>
        <w:pStyle w:val="term"/>
        <w:rPr>
          <w:lang w:val="it-IT"/>
        </w:rPr>
      </w:pPr>
      <w:proofErr w:type="gramStart"/>
      <w:r w:rsidRPr="00CC6DF6">
        <w:rPr>
          <w:lang w:val="it-IT"/>
        </w:rPr>
        <w:t>id :</w:t>
      </w:r>
      <w:proofErr w:type="gramEnd"/>
      <w:r w:rsidRPr="00CC6DF6">
        <w:rPr>
          <w:lang w:val="it-IT"/>
        </w:rPr>
        <w:t xml:space="preserve"> article-1901-03-01_851a</w:t>
      </w:r>
    </w:p>
    <w:p w14:paraId="786C8007" w14:textId="77777777" w:rsidR="00EE1AC8" w:rsidRPr="00CC6DF6" w:rsidRDefault="00EE1AC8" w:rsidP="00EE1AC8">
      <w:pPr>
        <w:pStyle w:val="term"/>
        <w:rPr>
          <w:lang w:val="it-IT"/>
        </w:rPr>
      </w:pPr>
      <w:proofErr w:type="spellStart"/>
      <w:proofErr w:type="gramStart"/>
      <w:r w:rsidRPr="00CC6DF6">
        <w:rPr>
          <w:lang w:val="it-IT"/>
        </w:rPr>
        <w:t>author</w:t>
      </w:r>
      <w:proofErr w:type="spellEnd"/>
      <w:r w:rsidRPr="00CC6DF6">
        <w:rPr>
          <w:lang w:val="it-IT"/>
        </w:rPr>
        <w:t> :</w:t>
      </w:r>
      <w:proofErr w:type="gramEnd"/>
      <w:r w:rsidRPr="00CC6DF6">
        <w:rPr>
          <w:lang w:val="it-IT"/>
        </w:rPr>
        <w:t xml:space="preserve"> </w:t>
      </w:r>
      <w:proofErr w:type="spellStart"/>
      <w:r w:rsidRPr="00CC6DF6">
        <w:rPr>
          <w:rFonts w:eastAsiaTheme="majorEastAsia"/>
          <w:lang w:val="it-IT"/>
        </w:rPr>
        <w:t>Zùccoli</w:t>
      </w:r>
      <w:proofErr w:type="spellEnd"/>
      <w:r w:rsidRPr="00CC6DF6">
        <w:rPr>
          <w:rFonts w:eastAsiaTheme="majorEastAsia"/>
          <w:lang w:val="it-IT"/>
        </w:rPr>
        <w:t>, Luciano (1868-1929)</w:t>
      </w:r>
    </w:p>
    <w:p w14:paraId="75787FA1" w14:textId="77777777" w:rsidR="00EE1AC8" w:rsidRPr="00925B7B" w:rsidRDefault="00EE1AC8" w:rsidP="00EE1AC8">
      <w:pPr>
        <w:pStyle w:val="term"/>
      </w:pPr>
      <w:proofErr w:type="spellStart"/>
      <w:proofErr w:type="gramStart"/>
      <w:r w:rsidRPr="00925B7B">
        <w:t>signed</w:t>
      </w:r>
      <w:proofErr w:type="spellEnd"/>
      <w:proofErr w:type="gramEnd"/>
      <w:r w:rsidRPr="00925B7B">
        <w:t xml:space="preserve"> : </w:t>
      </w:r>
      <w:r>
        <w:t xml:space="preserve">Luciano </w:t>
      </w:r>
      <w:proofErr w:type="spellStart"/>
      <w:r w:rsidRPr="0071019C">
        <w:rPr>
          <w:rFonts w:eastAsiaTheme="majorEastAsia"/>
        </w:rPr>
        <w:t>Zùccoli</w:t>
      </w:r>
      <w:proofErr w:type="spellEnd"/>
    </w:p>
    <w:p w14:paraId="2AC543B1" w14:textId="77777777" w:rsidR="00EE1AC8" w:rsidRDefault="00EE1AC8" w:rsidP="00EE1AC8">
      <w:pPr>
        <w:pStyle w:val="term"/>
      </w:pPr>
      <w:proofErr w:type="gramStart"/>
      <w:r w:rsidRPr="00925B7B">
        <w:t>section</w:t>
      </w:r>
      <w:proofErr w:type="gramEnd"/>
      <w:r w:rsidRPr="00925B7B">
        <w:t xml:space="preserve"> : </w:t>
      </w:r>
      <w:r>
        <w:t>Lettres italiennes</w:t>
      </w:r>
    </w:p>
    <w:p w14:paraId="6CC2AF0C"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rsidRPr="00781C58">
        <w:t>Le rapport du dernier Concours dramatique</w:t>
      </w:r>
    </w:p>
    <w:p w14:paraId="03C23FB9" w14:textId="77777777" w:rsidR="00EE1AC8" w:rsidRDefault="00EE1AC8" w:rsidP="00EE1AC8">
      <w:pPr>
        <w:pStyle w:val="term"/>
      </w:pPr>
      <w:proofErr w:type="gramStart"/>
      <w:r w:rsidRPr="00925B7B">
        <w:t>date</w:t>
      </w:r>
      <w:proofErr w:type="gramEnd"/>
      <w:r w:rsidRPr="00925B7B">
        <w:t> :</w:t>
      </w:r>
      <w:r>
        <w:t xml:space="preserve"> 1901-03-01</w:t>
      </w:r>
    </w:p>
    <w:p w14:paraId="4E134019" w14:textId="77777777" w:rsidR="00EE1AC8" w:rsidRDefault="00EE1AC8" w:rsidP="00EE1AC8">
      <w:pPr>
        <w:pStyle w:val="term"/>
      </w:pPr>
      <w:proofErr w:type="spellStart"/>
      <w:proofErr w:type="gramStart"/>
      <w:r>
        <w:t>ref</w:t>
      </w:r>
      <w:proofErr w:type="spellEnd"/>
      <w:proofErr w:type="gramEnd"/>
      <w:r w:rsidRPr="00925B7B">
        <w:t xml:space="preserve"> : </w:t>
      </w:r>
      <w:r>
        <w:t>Tome XXXVII, numéro 135, 1</w:t>
      </w:r>
      <w:r w:rsidRPr="00685873">
        <w:rPr>
          <w:vertAlign w:val="superscript"/>
        </w:rPr>
        <w:t>er</w:t>
      </w:r>
      <w:r>
        <w:t> mars 1901, p. 851-856 [851-852]</w:t>
      </w:r>
    </w:p>
    <w:p w14:paraId="538ED925" w14:textId="77777777" w:rsidR="00EE1AC8" w:rsidRPr="00781C58" w:rsidRDefault="00EE1AC8" w:rsidP="00EE1AC8">
      <w:pPr>
        <w:pStyle w:val="Corpsdetexte"/>
        <w:rPr>
          <w:rFonts w:cs="Times New Roman"/>
        </w:rPr>
      </w:pPr>
      <w:r w:rsidRPr="00781C58">
        <w:rPr>
          <w:rFonts w:cs="Times New Roman"/>
        </w:rPr>
        <w:t>La commission du concours dramatique a mis fin à ses travaux en déclarant qu</w:t>
      </w:r>
      <w:r>
        <w:rPr>
          <w:rFonts w:cs="Times New Roman"/>
        </w:rPr>
        <w:t>’</w:t>
      </w:r>
      <w:r w:rsidRPr="00781C58">
        <w:rPr>
          <w:rFonts w:cs="Times New Roman"/>
        </w:rPr>
        <w:t>aucun des drames présentés n</w:t>
      </w:r>
      <w:r>
        <w:rPr>
          <w:rFonts w:cs="Times New Roman"/>
        </w:rPr>
        <w:t>’</w:t>
      </w:r>
      <w:r w:rsidRPr="00781C58">
        <w:rPr>
          <w:rFonts w:cs="Times New Roman"/>
        </w:rPr>
        <w:t>était digne du prix</w:t>
      </w:r>
      <w:r>
        <w:rPr>
          <w:rFonts w:cs="Times New Roman"/>
        </w:rPr>
        <w:t> ;</w:t>
      </w:r>
      <w:r w:rsidRPr="00781C58">
        <w:rPr>
          <w:rFonts w:cs="Times New Roman"/>
        </w:rPr>
        <w:t xml:space="preserve"> ces trois drames étaient </w:t>
      </w:r>
      <w:r w:rsidRPr="00781C58">
        <w:rPr>
          <w:rFonts w:cs="Times New Roman"/>
          <w:i/>
        </w:rPr>
        <w:t xml:space="preserve">Giacomo </w:t>
      </w:r>
      <w:proofErr w:type="spellStart"/>
      <w:r w:rsidRPr="00781C58">
        <w:rPr>
          <w:rFonts w:cs="Times New Roman"/>
          <w:i/>
        </w:rPr>
        <w:t>Vettori</w:t>
      </w:r>
      <w:proofErr w:type="spellEnd"/>
      <w:r w:rsidRPr="00781C58">
        <w:rPr>
          <w:rFonts w:cs="Times New Roman"/>
        </w:rPr>
        <w:t xml:space="preserve">, par Enrico Corradini, </w:t>
      </w:r>
      <w:r w:rsidRPr="00781C58">
        <w:rPr>
          <w:rFonts w:cs="Times New Roman"/>
          <w:i/>
        </w:rPr>
        <w:t xml:space="preserve">La Corsa al </w:t>
      </w:r>
      <w:proofErr w:type="spellStart"/>
      <w:r w:rsidRPr="00781C58">
        <w:rPr>
          <w:rFonts w:cs="Times New Roman"/>
          <w:i/>
        </w:rPr>
        <w:t>Piacere</w:t>
      </w:r>
      <w:proofErr w:type="spellEnd"/>
      <w:r w:rsidRPr="00781C58">
        <w:rPr>
          <w:rFonts w:cs="Times New Roman"/>
        </w:rPr>
        <w:t xml:space="preserve">, par </w:t>
      </w:r>
      <w:r>
        <w:rPr>
          <w:rFonts w:cs="Times New Roman"/>
        </w:rPr>
        <w:t>E.  A. </w:t>
      </w:r>
      <w:proofErr w:type="spellStart"/>
      <w:r w:rsidRPr="00781C58">
        <w:rPr>
          <w:rFonts w:cs="Times New Roman"/>
        </w:rPr>
        <w:t>Butti</w:t>
      </w:r>
      <w:proofErr w:type="spellEnd"/>
      <w:r w:rsidRPr="00781C58">
        <w:rPr>
          <w:rFonts w:cs="Times New Roman"/>
        </w:rPr>
        <w:t>, dont j</w:t>
      </w:r>
      <w:r>
        <w:rPr>
          <w:rFonts w:cs="Times New Roman"/>
        </w:rPr>
        <w:t>’</w:t>
      </w:r>
      <w:r w:rsidRPr="00781C58">
        <w:rPr>
          <w:rFonts w:cs="Times New Roman"/>
        </w:rPr>
        <w:t xml:space="preserve">ai parlé dernièrement au </w:t>
      </w:r>
      <w:r w:rsidRPr="00781C58">
        <w:rPr>
          <w:rFonts w:cs="Times New Roman"/>
          <w:i/>
        </w:rPr>
        <w:t>Mercure</w:t>
      </w:r>
      <w:r w:rsidRPr="00781C58">
        <w:rPr>
          <w:rFonts w:cs="Times New Roman"/>
        </w:rPr>
        <w:t xml:space="preserve">, </w:t>
      </w:r>
      <w:r w:rsidRPr="00781C58">
        <w:rPr>
          <w:rFonts w:cs="Times New Roman"/>
          <w:i/>
        </w:rPr>
        <w:t xml:space="preserve">I </w:t>
      </w:r>
      <w:proofErr w:type="spellStart"/>
      <w:r w:rsidRPr="00781C58">
        <w:rPr>
          <w:rFonts w:cs="Times New Roman"/>
          <w:i/>
        </w:rPr>
        <w:t>Parassiti</w:t>
      </w:r>
      <w:proofErr w:type="spellEnd"/>
      <w:r w:rsidRPr="00781C58">
        <w:rPr>
          <w:rFonts w:cs="Times New Roman"/>
          <w:i/>
        </w:rPr>
        <w:t>,</w:t>
      </w:r>
      <w:r>
        <w:rPr>
          <w:rFonts w:cs="Times New Roman"/>
        </w:rPr>
        <w:t xml:space="preserve"> par Camillo </w:t>
      </w:r>
      <w:proofErr w:type="spellStart"/>
      <w:r>
        <w:rPr>
          <w:rFonts w:cs="Times New Roman"/>
        </w:rPr>
        <w:t>Antona-</w:t>
      </w:r>
      <w:r w:rsidRPr="00781C58">
        <w:rPr>
          <w:rFonts w:cs="Times New Roman"/>
        </w:rPr>
        <w:t>Traversi</w:t>
      </w:r>
      <w:proofErr w:type="spellEnd"/>
      <w:r w:rsidRPr="00781C58">
        <w:rPr>
          <w:rFonts w:cs="Times New Roman"/>
        </w:rPr>
        <w:t>. Et, en effet, il n</w:t>
      </w:r>
      <w:r>
        <w:rPr>
          <w:rFonts w:cs="Times New Roman"/>
        </w:rPr>
        <w:t>’</w:t>
      </w:r>
      <w:r w:rsidRPr="00781C58">
        <w:rPr>
          <w:rFonts w:cs="Times New Roman"/>
        </w:rPr>
        <w:t>a jamais été dit que parce qu</w:t>
      </w:r>
      <w:r>
        <w:rPr>
          <w:rFonts w:cs="Times New Roman"/>
        </w:rPr>
        <w:t>’</w:t>
      </w:r>
      <w:r w:rsidRPr="00781C58">
        <w:rPr>
          <w:rFonts w:cs="Times New Roman"/>
        </w:rPr>
        <w:t>il y a un prix de 3,000 </w:t>
      </w:r>
      <w:proofErr w:type="spellStart"/>
      <w:r w:rsidRPr="00781C58">
        <w:rPr>
          <w:rFonts w:cs="Times New Roman"/>
        </w:rPr>
        <w:t>fr.</w:t>
      </w:r>
      <w:proofErr w:type="spellEnd"/>
      <w:r w:rsidRPr="00781C58">
        <w:rPr>
          <w:rFonts w:cs="Times New Roman"/>
        </w:rPr>
        <w:t>, il faut absolument le décerner</w:t>
      </w:r>
      <w:r>
        <w:rPr>
          <w:rFonts w:cs="Times New Roman"/>
        </w:rPr>
        <w:t> ;</w:t>
      </w:r>
      <w:r w:rsidRPr="00781C58">
        <w:rPr>
          <w:rFonts w:cs="Times New Roman"/>
        </w:rPr>
        <w:t xml:space="preserve"> mais le rapport, rédigé par un avocat, est dur, âpre, dépourvu de détails critiques</w:t>
      </w:r>
      <w:r>
        <w:rPr>
          <w:rFonts w:cs="Times New Roman"/>
        </w:rPr>
        <w:t> ;</w:t>
      </w:r>
      <w:r w:rsidRPr="00781C58">
        <w:rPr>
          <w:rFonts w:cs="Times New Roman"/>
        </w:rPr>
        <w:t xml:space="preserve"> on dirait que le rapporteur a considéré les auteurs comme trois prévenus de la pire espèce, dignes de la rigueur de son tribunal</w:t>
      </w:r>
      <w:r>
        <w:rPr>
          <w:rFonts w:cs="Times New Roman"/>
        </w:rPr>
        <w:t> ;</w:t>
      </w:r>
      <w:r w:rsidRPr="00781C58">
        <w:rPr>
          <w:rFonts w:cs="Times New Roman"/>
        </w:rPr>
        <w:t xml:space="preserve"> ce qui a fait penser aux malins qu</w:t>
      </w:r>
      <w:r>
        <w:rPr>
          <w:rFonts w:cs="Times New Roman"/>
        </w:rPr>
        <w:t>’</w:t>
      </w:r>
      <w:r w:rsidRPr="00781C58">
        <w:rPr>
          <w:rFonts w:cs="Times New Roman"/>
        </w:rPr>
        <w:t>il n</w:t>
      </w:r>
      <w:r>
        <w:rPr>
          <w:rFonts w:cs="Times New Roman"/>
        </w:rPr>
        <w:t>’</w:t>
      </w:r>
      <w:r w:rsidRPr="00781C58">
        <w:rPr>
          <w:rFonts w:cs="Times New Roman"/>
        </w:rPr>
        <w:t>y a aucun crime plus impardonnable aux yeux d</w:t>
      </w:r>
      <w:r>
        <w:rPr>
          <w:rFonts w:cs="Times New Roman"/>
        </w:rPr>
        <w:t>’</w:t>
      </w:r>
      <w:r w:rsidRPr="00781C58">
        <w:rPr>
          <w:rFonts w:cs="Times New Roman"/>
        </w:rPr>
        <w:t>un auteur raté que d</w:t>
      </w:r>
      <w:r>
        <w:rPr>
          <w:rFonts w:cs="Times New Roman"/>
        </w:rPr>
        <w:t>’</w:t>
      </w:r>
      <w:r w:rsidRPr="00781C58">
        <w:rPr>
          <w:rFonts w:cs="Times New Roman"/>
        </w:rPr>
        <w:t>écrire une pièce et d</w:t>
      </w:r>
      <w:r>
        <w:rPr>
          <w:rFonts w:cs="Times New Roman"/>
        </w:rPr>
        <w:t>’</w:t>
      </w:r>
      <w:r w:rsidRPr="00781C58">
        <w:rPr>
          <w:rFonts w:cs="Times New Roman"/>
        </w:rPr>
        <w:t>en obtenir un succès comptant auprès du public des principales villes d</w:t>
      </w:r>
      <w:r>
        <w:rPr>
          <w:rFonts w:cs="Times New Roman"/>
        </w:rPr>
        <w:t>’</w:t>
      </w:r>
      <w:r w:rsidRPr="00781C58">
        <w:rPr>
          <w:rFonts w:cs="Times New Roman"/>
        </w:rPr>
        <w:t>Italie.</w:t>
      </w:r>
    </w:p>
    <w:p w14:paraId="2A2D4705" w14:textId="77777777" w:rsidR="00EE1AC8" w:rsidRPr="00781C58" w:rsidRDefault="00EE1AC8" w:rsidP="00EE1AC8">
      <w:pPr>
        <w:pStyle w:val="Corpsdetexte"/>
        <w:rPr>
          <w:rFonts w:cs="Times New Roman"/>
        </w:rPr>
      </w:pPr>
      <w:r w:rsidRPr="00781C58">
        <w:rPr>
          <w:rFonts w:cs="Times New Roman"/>
        </w:rPr>
        <w:t>J</w:t>
      </w:r>
      <w:r>
        <w:rPr>
          <w:rFonts w:cs="Times New Roman"/>
        </w:rPr>
        <w:t>’</w:t>
      </w:r>
      <w:r w:rsidRPr="00781C58">
        <w:rPr>
          <w:rFonts w:cs="Times New Roman"/>
        </w:rPr>
        <w:t>ignore si le rapporteur de la Commission a, dans son bagage littéraire, quelque comédie manquée, mais le fait est que le rapport, fruit de la prépondérance excessive d</w:t>
      </w:r>
      <w:r>
        <w:rPr>
          <w:rFonts w:cs="Times New Roman"/>
        </w:rPr>
        <w:t>’</w:t>
      </w:r>
      <w:r w:rsidRPr="00781C58">
        <w:rPr>
          <w:rFonts w:cs="Times New Roman"/>
        </w:rPr>
        <w:t xml:space="preserve">un seul juge au sein de la commission dramatique, a désagréablement surpris. Le Président, </w:t>
      </w:r>
      <w:r>
        <w:rPr>
          <w:rFonts w:cs="Times New Roman"/>
        </w:rPr>
        <w:t>M. </w:t>
      </w:r>
      <w:r w:rsidRPr="00781C58">
        <w:rPr>
          <w:rFonts w:cs="Times New Roman"/>
        </w:rPr>
        <w:t>Gallo, était très occupé ailleurs comme ministre de l</w:t>
      </w:r>
      <w:r>
        <w:rPr>
          <w:rFonts w:cs="Times New Roman"/>
        </w:rPr>
        <w:t>’</w:t>
      </w:r>
      <w:r w:rsidRPr="00781C58">
        <w:rPr>
          <w:rFonts w:cs="Times New Roman"/>
        </w:rPr>
        <w:t>Instruction publique, et il est probable que tout s</w:t>
      </w:r>
      <w:r>
        <w:rPr>
          <w:rFonts w:cs="Times New Roman"/>
        </w:rPr>
        <w:t>’est passé dans le plus parfait sans-gê</w:t>
      </w:r>
      <w:r w:rsidRPr="00781C58">
        <w:rPr>
          <w:rFonts w:cs="Times New Roman"/>
        </w:rPr>
        <w:t>ne, entre l</w:t>
      </w:r>
      <w:r>
        <w:rPr>
          <w:rFonts w:cs="Times New Roman"/>
        </w:rPr>
        <w:t>’</w:t>
      </w:r>
      <w:r w:rsidRPr="00781C58">
        <w:rPr>
          <w:rFonts w:cs="Times New Roman"/>
        </w:rPr>
        <w:t>avocat et les manuscrits des auteurs. Toujours sur la proposition du même rapporteur, on vient d</w:t>
      </w:r>
      <w:r>
        <w:rPr>
          <w:rFonts w:cs="Times New Roman"/>
        </w:rPr>
        <w:t>’</w:t>
      </w:r>
      <w:r w:rsidRPr="00781C58">
        <w:rPr>
          <w:rFonts w:cs="Times New Roman"/>
        </w:rPr>
        <w:t>abolir le concours annuel, qui sera remplacé par un concours triennal avec un prix unique de 9,000 </w:t>
      </w:r>
      <w:proofErr w:type="spellStart"/>
      <w:r w:rsidRPr="00781C58">
        <w:rPr>
          <w:rFonts w:cs="Times New Roman"/>
        </w:rPr>
        <w:t>fr.</w:t>
      </w:r>
      <w:proofErr w:type="spellEnd"/>
      <w:r>
        <w:rPr>
          <w:rFonts w:cs="Times New Roman"/>
        </w:rPr>
        <w:t> ;</w:t>
      </w:r>
      <w:r w:rsidRPr="00781C58">
        <w:rPr>
          <w:rFonts w:cs="Times New Roman"/>
        </w:rPr>
        <w:t xml:space="preserve"> ce qui serait une fiche de consolation si la vie de l</w:t>
      </w:r>
      <w:r>
        <w:rPr>
          <w:rFonts w:cs="Times New Roman"/>
        </w:rPr>
        <w:t>’</w:t>
      </w:r>
      <w:r w:rsidRPr="00781C58">
        <w:rPr>
          <w:rFonts w:cs="Times New Roman"/>
        </w:rPr>
        <w:t>homme n</w:t>
      </w:r>
      <w:r>
        <w:rPr>
          <w:rFonts w:cs="Times New Roman"/>
        </w:rPr>
        <w:t>’</w:t>
      </w:r>
      <w:r w:rsidRPr="00781C58">
        <w:rPr>
          <w:rFonts w:cs="Times New Roman"/>
        </w:rPr>
        <w:t>était constituée d</w:t>
      </w:r>
      <w:r>
        <w:rPr>
          <w:rFonts w:cs="Times New Roman"/>
        </w:rPr>
        <w:t>’</w:t>
      </w:r>
      <w:r w:rsidRPr="00781C58">
        <w:rPr>
          <w:rFonts w:cs="Times New Roman"/>
        </w:rPr>
        <w:t>un si petit nombre de triennats qu</w:t>
      </w:r>
      <w:r>
        <w:rPr>
          <w:rFonts w:cs="Times New Roman"/>
        </w:rPr>
        <w:t>’</w:t>
      </w:r>
      <w:r w:rsidRPr="00781C58">
        <w:rPr>
          <w:rFonts w:cs="Times New Roman"/>
        </w:rPr>
        <w:t>il est parfaitement absurde de compter sur ce prix pour s</w:t>
      </w:r>
      <w:r>
        <w:rPr>
          <w:rFonts w:cs="Times New Roman"/>
        </w:rPr>
        <w:t>’</w:t>
      </w:r>
      <w:r w:rsidRPr="00781C58">
        <w:rPr>
          <w:rFonts w:cs="Times New Roman"/>
        </w:rPr>
        <w:t>en tailler une modique rente viagère.</w:t>
      </w:r>
    </w:p>
    <w:p w14:paraId="260A57D8" w14:textId="77777777" w:rsidR="00EE1AC8" w:rsidRPr="00CC6DF6" w:rsidRDefault="00EE1AC8" w:rsidP="00EE1AC8">
      <w:pPr>
        <w:pStyle w:val="Titre3"/>
        <w:rPr>
          <w:lang w:val="it-IT"/>
        </w:rPr>
      </w:pPr>
      <w:r w:rsidRPr="00CC6DF6">
        <w:rPr>
          <w:lang w:val="it-IT"/>
        </w:rPr>
        <w:t xml:space="preserve">La </w:t>
      </w:r>
      <w:r w:rsidRPr="00CC6DF6">
        <w:rPr>
          <w:i/>
          <w:lang w:val="it-IT"/>
        </w:rPr>
        <w:t>Casa di Goldoni</w:t>
      </w:r>
    </w:p>
    <w:p w14:paraId="75D8C8D1" w14:textId="77777777" w:rsidR="00EE1AC8" w:rsidRPr="00CC6DF6" w:rsidRDefault="00EE1AC8" w:rsidP="00EE1AC8">
      <w:pPr>
        <w:pStyle w:val="term"/>
        <w:rPr>
          <w:lang w:val="it-IT"/>
        </w:rPr>
      </w:pPr>
      <w:proofErr w:type="gramStart"/>
      <w:r w:rsidRPr="00CC6DF6">
        <w:rPr>
          <w:lang w:val="it-IT"/>
        </w:rPr>
        <w:t>id :</w:t>
      </w:r>
      <w:proofErr w:type="gramEnd"/>
      <w:r w:rsidRPr="00CC6DF6">
        <w:rPr>
          <w:lang w:val="it-IT"/>
        </w:rPr>
        <w:t xml:space="preserve"> article-1901-03-01_852a</w:t>
      </w:r>
    </w:p>
    <w:p w14:paraId="189CE17B" w14:textId="77777777" w:rsidR="00EE1AC8" w:rsidRPr="00CC6DF6" w:rsidRDefault="00EE1AC8" w:rsidP="00EE1AC8">
      <w:pPr>
        <w:pStyle w:val="term"/>
        <w:rPr>
          <w:lang w:val="it-IT"/>
        </w:rPr>
      </w:pPr>
      <w:proofErr w:type="spellStart"/>
      <w:proofErr w:type="gramStart"/>
      <w:r w:rsidRPr="00CC6DF6">
        <w:rPr>
          <w:lang w:val="it-IT"/>
        </w:rPr>
        <w:t>author</w:t>
      </w:r>
      <w:proofErr w:type="spellEnd"/>
      <w:r w:rsidRPr="00CC6DF6">
        <w:rPr>
          <w:lang w:val="it-IT"/>
        </w:rPr>
        <w:t> :</w:t>
      </w:r>
      <w:proofErr w:type="gramEnd"/>
      <w:r w:rsidRPr="00CC6DF6">
        <w:rPr>
          <w:lang w:val="it-IT"/>
        </w:rPr>
        <w:t xml:space="preserve"> </w:t>
      </w:r>
      <w:proofErr w:type="spellStart"/>
      <w:r w:rsidRPr="00CC6DF6">
        <w:rPr>
          <w:rFonts w:eastAsiaTheme="majorEastAsia"/>
          <w:lang w:val="it-IT"/>
        </w:rPr>
        <w:t>Zùccoli</w:t>
      </w:r>
      <w:proofErr w:type="spellEnd"/>
      <w:r w:rsidRPr="00CC6DF6">
        <w:rPr>
          <w:rFonts w:eastAsiaTheme="majorEastAsia"/>
          <w:lang w:val="it-IT"/>
        </w:rPr>
        <w:t>, Luciano (1868-1929)</w:t>
      </w:r>
    </w:p>
    <w:p w14:paraId="5582E05B" w14:textId="77777777" w:rsidR="00EE1AC8" w:rsidRPr="00CC6DF6" w:rsidRDefault="00EE1AC8" w:rsidP="00EE1AC8">
      <w:pPr>
        <w:pStyle w:val="term"/>
        <w:rPr>
          <w:lang w:val="it-IT"/>
        </w:rPr>
      </w:pPr>
      <w:proofErr w:type="spellStart"/>
      <w:proofErr w:type="gramStart"/>
      <w:r w:rsidRPr="00CC6DF6">
        <w:rPr>
          <w:lang w:val="it-IT"/>
        </w:rPr>
        <w:t>signed</w:t>
      </w:r>
      <w:proofErr w:type="spellEnd"/>
      <w:r w:rsidRPr="00CC6DF6">
        <w:rPr>
          <w:lang w:val="it-IT"/>
        </w:rPr>
        <w:t> :</w:t>
      </w:r>
      <w:proofErr w:type="gramEnd"/>
      <w:r w:rsidRPr="00CC6DF6">
        <w:rPr>
          <w:lang w:val="it-IT"/>
        </w:rPr>
        <w:t xml:space="preserve"> Luciano </w:t>
      </w:r>
      <w:proofErr w:type="spellStart"/>
      <w:r w:rsidRPr="00CC6DF6">
        <w:rPr>
          <w:rFonts w:eastAsiaTheme="majorEastAsia"/>
          <w:lang w:val="it-IT"/>
        </w:rPr>
        <w:t>Zùccoli</w:t>
      </w:r>
      <w:proofErr w:type="spellEnd"/>
    </w:p>
    <w:p w14:paraId="18E5F780" w14:textId="77777777" w:rsidR="00EE1AC8" w:rsidRPr="004C2142" w:rsidRDefault="00EE1AC8" w:rsidP="00EE1AC8">
      <w:pPr>
        <w:pStyle w:val="term"/>
      </w:pPr>
      <w:proofErr w:type="gramStart"/>
      <w:r w:rsidRPr="004C2142">
        <w:t>section</w:t>
      </w:r>
      <w:proofErr w:type="gramEnd"/>
      <w:r w:rsidRPr="004C2142">
        <w:t> : Lettres italiennes</w:t>
      </w:r>
    </w:p>
    <w:p w14:paraId="4954A751" w14:textId="77777777" w:rsidR="00EE1AC8" w:rsidRPr="004C2142" w:rsidRDefault="00EE1AC8" w:rsidP="00EE1AC8">
      <w:pPr>
        <w:pStyle w:val="term"/>
      </w:pPr>
      <w:proofErr w:type="spellStart"/>
      <w:proofErr w:type="gramStart"/>
      <w:r w:rsidRPr="004C2142">
        <w:t>title</w:t>
      </w:r>
      <w:proofErr w:type="spellEnd"/>
      <w:proofErr w:type="gramEnd"/>
      <w:r w:rsidRPr="004C2142">
        <w:t xml:space="preserve"> : La </w:t>
      </w:r>
      <w:r w:rsidRPr="004C2142">
        <w:rPr>
          <w:i/>
        </w:rPr>
        <w:t>Casa di Goldoni</w:t>
      </w:r>
    </w:p>
    <w:p w14:paraId="4FA3A2A5" w14:textId="77777777" w:rsidR="00EE1AC8" w:rsidRDefault="00EE1AC8" w:rsidP="00EE1AC8">
      <w:pPr>
        <w:pStyle w:val="term"/>
      </w:pPr>
      <w:proofErr w:type="gramStart"/>
      <w:r w:rsidRPr="00925B7B">
        <w:t>date</w:t>
      </w:r>
      <w:proofErr w:type="gramEnd"/>
      <w:r w:rsidRPr="00925B7B">
        <w:t> :</w:t>
      </w:r>
      <w:r>
        <w:t xml:space="preserve"> 1901-03-01</w:t>
      </w:r>
    </w:p>
    <w:p w14:paraId="53A37413" w14:textId="77777777" w:rsidR="00EE1AC8" w:rsidRDefault="00EE1AC8" w:rsidP="00EE1AC8">
      <w:pPr>
        <w:pStyle w:val="term"/>
      </w:pPr>
      <w:proofErr w:type="spellStart"/>
      <w:proofErr w:type="gramStart"/>
      <w:r>
        <w:lastRenderedPageBreak/>
        <w:t>ref</w:t>
      </w:r>
      <w:proofErr w:type="spellEnd"/>
      <w:proofErr w:type="gramEnd"/>
      <w:r w:rsidRPr="00925B7B">
        <w:t xml:space="preserve"> : </w:t>
      </w:r>
      <w:r>
        <w:t>Tome XXXVII, numéro 135, 1</w:t>
      </w:r>
      <w:r w:rsidRPr="00685873">
        <w:rPr>
          <w:vertAlign w:val="superscript"/>
        </w:rPr>
        <w:t>er</w:t>
      </w:r>
      <w:r>
        <w:t> mars 1901, p. 851-856 [852]</w:t>
      </w:r>
    </w:p>
    <w:p w14:paraId="40A8D877" w14:textId="77777777" w:rsidR="00EE1AC8" w:rsidRPr="00781C58" w:rsidRDefault="00EE1AC8" w:rsidP="00EE1AC8">
      <w:pPr>
        <w:pStyle w:val="Corpsdetexte"/>
        <w:rPr>
          <w:rFonts w:cs="Times New Roman"/>
        </w:rPr>
      </w:pPr>
      <w:r w:rsidRPr="00781C58">
        <w:rPr>
          <w:rFonts w:cs="Times New Roman"/>
        </w:rPr>
        <w:t xml:space="preserve">Nos auteurs dramatiques, cependant, continuent leur chemin et la </w:t>
      </w:r>
      <w:r w:rsidRPr="00781C58">
        <w:rPr>
          <w:rFonts w:cs="Times New Roman"/>
          <w:i/>
        </w:rPr>
        <w:t>Casa di Goldoni</w:t>
      </w:r>
      <w:r w:rsidRPr="00781C58">
        <w:rPr>
          <w:rFonts w:cs="Times New Roman"/>
        </w:rPr>
        <w:t xml:space="preserve"> à Rome offre fidèlement une superbe hospitalité aux dernières nouveautés du théâtre italien. Avec cette importante entreprise, </w:t>
      </w:r>
      <w:r>
        <w:rPr>
          <w:rFonts w:cs="Times New Roman"/>
        </w:rPr>
        <w:t>M. </w:t>
      </w:r>
      <w:proofErr w:type="spellStart"/>
      <w:r w:rsidRPr="00781C58">
        <w:rPr>
          <w:rFonts w:cs="Times New Roman"/>
        </w:rPr>
        <w:t>Ermete</w:t>
      </w:r>
      <w:proofErr w:type="spellEnd"/>
      <w:r w:rsidRPr="00781C58">
        <w:rPr>
          <w:rFonts w:cs="Times New Roman"/>
        </w:rPr>
        <w:t xml:space="preserve"> Novelli a indéniablement ajouté au respect et à l</w:t>
      </w:r>
      <w:r>
        <w:rPr>
          <w:rFonts w:cs="Times New Roman"/>
        </w:rPr>
        <w:t>’</w:t>
      </w:r>
      <w:r w:rsidRPr="00781C58">
        <w:rPr>
          <w:rFonts w:cs="Times New Roman"/>
        </w:rPr>
        <w:t xml:space="preserve">admiration que les écrivains, le public, la presse lui portent depuis longtemps. La </w:t>
      </w:r>
      <w:r w:rsidRPr="00781C58">
        <w:rPr>
          <w:rFonts w:cs="Times New Roman"/>
          <w:i/>
        </w:rPr>
        <w:t>Casa di Goldoni</w:t>
      </w:r>
      <w:r w:rsidRPr="00781C58">
        <w:rPr>
          <w:rFonts w:cs="Times New Roman"/>
        </w:rPr>
        <w:t>, c</w:t>
      </w:r>
      <w:r>
        <w:rPr>
          <w:rFonts w:cs="Times New Roman"/>
        </w:rPr>
        <w:t>’</w:t>
      </w:r>
      <w:r w:rsidRPr="00781C58">
        <w:rPr>
          <w:rFonts w:cs="Times New Roman"/>
        </w:rPr>
        <w:t xml:space="preserve">est-à-dire le vieux </w:t>
      </w:r>
      <w:proofErr w:type="spellStart"/>
      <w:r w:rsidRPr="00781C58">
        <w:rPr>
          <w:rFonts w:cs="Times New Roman"/>
          <w:i/>
        </w:rPr>
        <w:t>Teatro</w:t>
      </w:r>
      <w:proofErr w:type="spellEnd"/>
      <w:r w:rsidRPr="00781C58">
        <w:rPr>
          <w:rFonts w:cs="Times New Roman"/>
          <w:i/>
        </w:rPr>
        <w:t xml:space="preserve"> Valle</w:t>
      </w:r>
      <w:r w:rsidRPr="00781C58">
        <w:rPr>
          <w:rFonts w:cs="Times New Roman"/>
        </w:rPr>
        <w:t xml:space="preserve"> rafraîchi, enrichi de détails élégants, notamment pour ce qui a rapport à la mise en scène, soignée jusqu</w:t>
      </w:r>
      <w:r>
        <w:rPr>
          <w:rFonts w:cs="Times New Roman"/>
        </w:rPr>
        <w:t>’</w:t>
      </w:r>
      <w:r w:rsidRPr="00781C58">
        <w:rPr>
          <w:rFonts w:cs="Times New Roman"/>
        </w:rPr>
        <w:t xml:space="preserve">au scrupule, </w:t>
      </w:r>
      <w:r>
        <w:rPr>
          <w:rFonts w:cs="Times New Roman"/>
        </w:rPr>
        <w:t>— </w:t>
      </w:r>
      <w:r w:rsidRPr="00781C58">
        <w:rPr>
          <w:rFonts w:cs="Times New Roman"/>
        </w:rPr>
        <w:t>vient de réaliser à un certain point de vue le plan d</w:t>
      </w:r>
      <w:r>
        <w:rPr>
          <w:rFonts w:cs="Times New Roman"/>
        </w:rPr>
        <w:t>’</w:t>
      </w:r>
      <w:r w:rsidRPr="00781C58">
        <w:rPr>
          <w:rFonts w:cs="Times New Roman"/>
        </w:rPr>
        <w:t>une compagnie dramatique permanente dans la capitale</w:t>
      </w:r>
      <w:r>
        <w:rPr>
          <w:rFonts w:cs="Times New Roman"/>
        </w:rPr>
        <w:t> ;</w:t>
      </w:r>
      <w:r w:rsidRPr="00781C58">
        <w:rPr>
          <w:rFonts w:cs="Times New Roman"/>
        </w:rPr>
        <w:t xml:space="preserve"> plan qui échoua jadis, quand l</w:t>
      </w:r>
      <w:r>
        <w:rPr>
          <w:rFonts w:cs="Times New Roman"/>
        </w:rPr>
        <w:t>’</w:t>
      </w:r>
      <w:r w:rsidRPr="00781C58">
        <w:rPr>
          <w:rFonts w:cs="Times New Roman"/>
        </w:rPr>
        <w:t>intelligence énergique du grand acteur n</w:t>
      </w:r>
      <w:r>
        <w:rPr>
          <w:rFonts w:cs="Times New Roman"/>
        </w:rPr>
        <w:t>’</w:t>
      </w:r>
      <w:r w:rsidRPr="00781C58">
        <w:rPr>
          <w:rFonts w:cs="Times New Roman"/>
        </w:rPr>
        <w:t xml:space="preserve">était pas là pour lui prêter toute sa force. Pour atteindre ce but, </w:t>
      </w:r>
      <w:r>
        <w:rPr>
          <w:rFonts w:cs="Times New Roman"/>
        </w:rPr>
        <w:t>M. </w:t>
      </w:r>
      <w:r w:rsidRPr="00781C58">
        <w:rPr>
          <w:rFonts w:cs="Times New Roman"/>
        </w:rPr>
        <w:t>Novelli a dû vaincre les défiances d</w:t>
      </w:r>
      <w:r>
        <w:rPr>
          <w:rFonts w:cs="Times New Roman"/>
        </w:rPr>
        <w:t>’</w:t>
      </w:r>
      <w:r w:rsidRPr="00781C58">
        <w:rPr>
          <w:rFonts w:cs="Times New Roman"/>
        </w:rPr>
        <w:t>un public habitué aux désenchantements et briser les entraves de la routine. Si les amertumes ne lui furent pas épargnées dès ses débuts, il n</w:t>
      </w:r>
      <w:r>
        <w:rPr>
          <w:rFonts w:cs="Times New Roman"/>
        </w:rPr>
        <w:t>’</w:t>
      </w:r>
      <w:r w:rsidRPr="00781C58">
        <w:rPr>
          <w:rFonts w:cs="Times New Roman"/>
        </w:rPr>
        <w:t>a pas à se plaindre, à l</w:t>
      </w:r>
      <w:r>
        <w:rPr>
          <w:rFonts w:cs="Times New Roman"/>
        </w:rPr>
        <w:t>’</w:t>
      </w:r>
      <w:r w:rsidRPr="00781C58">
        <w:rPr>
          <w:rFonts w:cs="Times New Roman"/>
        </w:rPr>
        <w:t>heure qu</w:t>
      </w:r>
      <w:r>
        <w:rPr>
          <w:rFonts w:cs="Times New Roman"/>
        </w:rPr>
        <w:t>’</w:t>
      </w:r>
      <w:r w:rsidRPr="00781C58">
        <w:rPr>
          <w:rFonts w:cs="Times New Roman"/>
        </w:rPr>
        <w:t>il est, de la fermeté de caractère et du désintéressement qu</w:t>
      </w:r>
      <w:r>
        <w:rPr>
          <w:rFonts w:cs="Times New Roman"/>
        </w:rPr>
        <w:t>’</w:t>
      </w:r>
      <w:r w:rsidRPr="00781C58">
        <w:rPr>
          <w:rFonts w:cs="Times New Roman"/>
        </w:rPr>
        <w:t>il déploya dans l</w:t>
      </w:r>
      <w:r>
        <w:rPr>
          <w:rFonts w:cs="Times New Roman"/>
        </w:rPr>
        <w:t>’</w:t>
      </w:r>
      <w:r w:rsidRPr="00781C58">
        <w:rPr>
          <w:rFonts w:cs="Times New Roman"/>
        </w:rPr>
        <w:t>exécution de son projet, car pendant les six mois qu</w:t>
      </w:r>
      <w:r>
        <w:rPr>
          <w:rFonts w:cs="Times New Roman"/>
        </w:rPr>
        <w:t>’</w:t>
      </w:r>
      <w:r w:rsidRPr="00781C58">
        <w:rPr>
          <w:rFonts w:cs="Times New Roman"/>
        </w:rPr>
        <w:t>il vient de passer à Rome, l</w:t>
      </w:r>
      <w:r>
        <w:rPr>
          <w:rFonts w:cs="Times New Roman"/>
        </w:rPr>
        <w:t>’</w:t>
      </w:r>
      <w:r w:rsidRPr="00781C58">
        <w:rPr>
          <w:rFonts w:cs="Times New Roman"/>
        </w:rPr>
        <w:t>art eut à enregistrer des succès éclatants pour quelques exhumations heureuses, comme l</w:t>
      </w:r>
      <w:r>
        <w:rPr>
          <w:rFonts w:cs="Times New Roman"/>
        </w:rPr>
        <w:t>’</w:t>
      </w:r>
      <w:proofErr w:type="spellStart"/>
      <w:r w:rsidRPr="00781C58">
        <w:rPr>
          <w:rFonts w:cs="Times New Roman"/>
          <w:i/>
        </w:rPr>
        <w:t>Aulularia</w:t>
      </w:r>
      <w:proofErr w:type="spellEnd"/>
      <w:r w:rsidRPr="00781C58">
        <w:rPr>
          <w:rFonts w:cs="Times New Roman"/>
        </w:rPr>
        <w:t>, et pour les productions nouvelles qu</w:t>
      </w:r>
      <w:r>
        <w:rPr>
          <w:rFonts w:cs="Times New Roman"/>
        </w:rPr>
        <w:t>’</w:t>
      </w:r>
      <w:r w:rsidRPr="00781C58">
        <w:rPr>
          <w:rFonts w:cs="Times New Roman"/>
        </w:rPr>
        <w:t>il sut faire apprécier par les spectateurs d</w:t>
      </w:r>
      <w:r>
        <w:rPr>
          <w:rFonts w:cs="Times New Roman"/>
        </w:rPr>
        <w:t>’</w:t>
      </w:r>
      <w:r w:rsidRPr="00781C58">
        <w:rPr>
          <w:rFonts w:cs="Times New Roman"/>
        </w:rPr>
        <w:t xml:space="preserve">élite que son nom et celui des auteurs appelaient à la </w:t>
      </w:r>
      <w:r w:rsidRPr="00781C58">
        <w:rPr>
          <w:rFonts w:cs="Times New Roman"/>
          <w:i/>
        </w:rPr>
        <w:t>Casa di Goldoni</w:t>
      </w:r>
      <w:r w:rsidRPr="00781C58">
        <w:rPr>
          <w:rFonts w:cs="Times New Roman"/>
        </w:rPr>
        <w:t>.</w:t>
      </w:r>
    </w:p>
    <w:p w14:paraId="288525B9" w14:textId="77777777" w:rsidR="00EE1AC8" w:rsidRPr="00CC6DF6" w:rsidRDefault="00EE1AC8" w:rsidP="00EE1AC8">
      <w:pPr>
        <w:pStyle w:val="Titre3"/>
        <w:rPr>
          <w:lang w:val="it-IT"/>
        </w:rPr>
      </w:pPr>
      <w:r w:rsidRPr="00CC6DF6">
        <w:rPr>
          <w:i/>
          <w:lang w:val="it-IT"/>
        </w:rPr>
        <w:t>Giacomo Vettori</w:t>
      </w:r>
      <w:r w:rsidRPr="00CC6DF6">
        <w:rPr>
          <w:lang w:val="it-IT"/>
        </w:rPr>
        <w:t xml:space="preserve"> et </w:t>
      </w:r>
      <w:r w:rsidRPr="00CC6DF6">
        <w:rPr>
          <w:i/>
          <w:lang w:val="it-IT"/>
        </w:rPr>
        <w:t>Lucifero</w:t>
      </w:r>
    </w:p>
    <w:p w14:paraId="1704F18B" w14:textId="77777777" w:rsidR="00EE1AC8" w:rsidRPr="00CC6DF6" w:rsidRDefault="00EE1AC8" w:rsidP="00EE1AC8">
      <w:pPr>
        <w:pStyle w:val="term"/>
        <w:rPr>
          <w:lang w:val="it-IT"/>
        </w:rPr>
      </w:pPr>
      <w:proofErr w:type="gramStart"/>
      <w:r w:rsidRPr="00CC6DF6">
        <w:rPr>
          <w:lang w:val="it-IT"/>
        </w:rPr>
        <w:t>id :</w:t>
      </w:r>
      <w:proofErr w:type="gramEnd"/>
      <w:r w:rsidRPr="00CC6DF6">
        <w:rPr>
          <w:lang w:val="it-IT"/>
        </w:rPr>
        <w:t xml:space="preserve"> article-1901-03-01_852b</w:t>
      </w:r>
    </w:p>
    <w:p w14:paraId="33B311FA" w14:textId="77777777" w:rsidR="00EE1AC8" w:rsidRPr="00CC6DF6" w:rsidRDefault="00EE1AC8" w:rsidP="00EE1AC8">
      <w:pPr>
        <w:pStyle w:val="term"/>
        <w:rPr>
          <w:lang w:val="it-IT"/>
        </w:rPr>
      </w:pPr>
      <w:proofErr w:type="spellStart"/>
      <w:proofErr w:type="gramStart"/>
      <w:r w:rsidRPr="00CC6DF6">
        <w:rPr>
          <w:lang w:val="it-IT"/>
        </w:rPr>
        <w:t>author</w:t>
      </w:r>
      <w:proofErr w:type="spellEnd"/>
      <w:r w:rsidRPr="00CC6DF6">
        <w:rPr>
          <w:lang w:val="it-IT"/>
        </w:rPr>
        <w:t> :</w:t>
      </w:r>
      <w:proofErr w:type="gramEnd"/>
      <w:r w:rsidRPr="00CC6DF6">
        <w:rPr>
          <w:lang w:val="it-IT"/>
        </w:rPr>
        <w:t xml:space="preserve"> </w:t>
      </w:r>
      <w:proofErr w:type="spellStart"/>
      <w:r w:rsidRPr="00CC6DF6">
        <w:rPr>
          <w:rFonts w:eastAsiaTheme="majorEastAsia"/>
          <w:lang w:val="it-IT"/>
        </w:rPr>
        <w:t>Zùccoli</w:t>
      </w:r>
      <w:proofErr w:type="spellEnd"/>
      <w:r w:rsidRPr="00CC6DF6">
        <w:rPr>
          <w:rFonts w:eastAsiaTheme="majorEastAsia"/>
          <w:lang w:val="it-IT"/>
        </w:rPr>
        <w:t>, Luciano (1868-1929)</w:t>
      </w:r>
    </w:p>
    <w:p w14:paraId="77C56B4C" w14:textId="77777777" w:rsidR="00EE1AC8" w:rsidRPr="00CC6DF6" w:rsidRDefault="00EE1AC8" w:rsidP="00EE1AC8">
      <w:pPr>
        <w:pStyle w:val="term"/>
        <w:rPr>
          <w:lang w:val="it-IT"/>
        </w:rPr>
      </w:pPr>
      <w:proofErr w:type="spellStart"/>
      <w:proofErr w:type="gramStart"/>
      <w:r w:rsidRPr="00CC6DF6">
        <w:rPr>
          <w:lang w:val="it-IT"/>
        </w:rPr>
        <w:t>signed</w:t>
      </w:r>
      <w:proofErr w:type="spellEnd"/>
      <w:r w:rsidRPr="00CC6DF6">
        <w:rPr>
          <w:lang w:val="it-IT"/>
        </w:rPr>
        <w:t> :</w:t>
      </w:r>
      <w:proofErr w:type="gramEnd"/>
      <w:r w:rsidRPr="00CC6DF6">
        <w:rPr>
          <w:lang w:val="it-IT"/>
        </w:rPr>
        <w:t xml:space="preserve"> Luciano </w:t>
      </w:r>
      <w:proofErr w:type="spellStart"/>
      <w:r w:rsidRPr="00CC6DF6">
        <w:rPr>
          <w:rFonts w:eastAsiaTheme="majorEastAsia"/>
          <w:lang w:val="it-IT"/>
        </w:rPr>
        <w:t>Zùccoli</w:t>
      </w:r>
      <w:proofErr w:type="spellEnd"/>
    </w:p>
    <w:p w14:paraId="6BB24DC0" w14:textId="77777777" w:rsidR="00EE1AC8" w:rsidRPr="004C2142" w:rsidRDefault="00EE1AC8" w:rsidP="00EE1AC8">
      <w:pPr>
        <w:pStyle w:val="term"/>
      </w:pPr>
      <w:proofErr w:type="gramStart"/>
      <w:r w:rsidRPr="004C2142">
        <w:t>section</w:t>
      </w:r>
      <w:proofErr w:type="gramEnd"/>
      <w:r w:rsidRPr="004C2142">
        <w:t> : Lettres italiennes</w:t>
      </w:r>
    </w:p>
    <w:p w14:paraId="325DA46E" w14:textId="77777777" w:rsidR="00EE1AC8" w:rsidRPr="004C2142" w:rsidRDefault="00EE1AC8" w:rsidP="00EE1AC8">
      <w:pPr>
        <w:pStyle w:val="term"/>
      </w:pPr>
      <w:proofErr w:type="spellStart"/>
      <w:proofErr w:type="gramStart"/>
      <w:r w:rsidRPr="004C2142">
        <w:t>title</w:t>
      </w:r>
      <w:proofErr w:type="spellEnd"/>
      <w:proofErr w:type="gramEnd"/>
      <w:r w:rsidRPr="004C2142">
        <w:t xml:space="preserve"> : </w:t>
      </w:r>
      <w:r w:rsidRPr="004C2142">
        <w:rPr>
          <w:i/>
        </w:rPr>
        <w:t xml:space="preserve">Giacomo </w:t>
      </w:r>
      <w:proofErr w:type="spellStart"/>
      <w:r w:rsidRPr="004C2142">
        <w:rPr>
          <w:i/>
        </w:rPr>
        <w:t>Vettori</w:t>
      </w:r>
      <w:proofErr w:type="spellEnd"/>
      <w:r w:rsidRPr="004C2142">
        <w:t xml:space="preserve"> et </w:t>
      </w:r>
      <w:proofErr w:type="spellStart"/>
      <w:r w:rsidRPr="004C2142">
        <w:rPr>
          <w:i/>
        </w:rPr>
        <w:t>Lucifero</w:t>
      </w:r>
      <w:proofErr w:type="spellEnd"/>
    </w:p>
    <w:p w14:paraId="4D79D62B" w14:textId="77777777" w:rsidR="00EE1AC8" w:rsidRDefault="00EE1AC8" w:rsidP="00EE1AC8">
      <w:pPr>
        <w:pStyle w:val="term"/>
      </w:pPr>
      <w:proofErr w:type="gramStart"/>
      <w:r w:rsidRPr="00925B7B">
        <w:t>date</w:t>
      </w:r>
      <w:proofErr w:type="gramEnd"/>
      <w:r w:rsidRPr="00925B7B">
        <w:t> :</w:t>
      </w:r>
      <w:r>
        <w:t xml:space="preserve"> 1901-03-01</w:t>
      </w:r>
    </w:p>
    <w:p w14:paraId="561A1107" w14:textId="77777777" w:rsidR="00EE1AC8" w:rsidRDefault="00EE1AC8" w:rsidP="00EE1AC8">
      <w:pPr>
        <w:pStyle w:val="term"/>
      </w:pPr>
      <w:proofErr w:type="spellStart"/>
      <w:proofErr w:type="gramStart"/>
      <w:r>
        <w:t>ref</w:t>
      </w:r>
      <w:proofErr w:type="spellEnd"/>
      <w:proofErr w:type="gramEnd"/>
      <w:r w:rsidRPr="00925B7B">
        <w:t xml:space="preserve"> : </w:t>
      </w:r>
      <w:r>
        <w:t>Tome XXXVII, numéro 135, 1</w:t>
      </w:r>
      <w:r w:rsidRPr="00685873">
        <w:rPr>
          <w:vertAlign w:val="superscript"/>
        </w:rPr>
        <w:t>er</w:t>
      </w:r>
      <w:r>
        <w:t> mars 1901, p. 851-856 [852-855]</w:t>
      </w:r>
    </w:p>
    <w:p w14:paraId="410C187A" w14:textId="77777777" w:rsidR="00EE1AC8" w:rsidRPr="00781C58" w:rsidRDefault="00EE1AC8" w:rsidP="00EE1AC8">
      <w:pPr>
        <w:pStyle w:val="Corpsdetexte"/>
        <w:rPr>
          <w:rFonts w:cs="Times New Roman"/>
        </w:rPr>
      </w:pPr>
      <w:r w:rsidRPr="00781C58">
        <w:rPr>
          <w:rFonts w:cs="Times New Roman"/>
        </w:rPr>
        <w:t>C</w:t>
      </w:r>
      <w:r>
        <w:rPr>
          <w:rFonts w:cs="Times New Roman"/>
        </w:rPr>
        <w:t>’</w:t>
      </w:r>
      <w:r w:rsidRPr="00781C58">
        <w:rPr>
          <w:rFonts w:cs="Times New Roman"/>
        </w:rPr>
        <w:t>est parmi ces productions qu</w:t>
      </w:r>
      <w:r>
        <w:rPr>
          <w:rFonts w:cs="Times New Roman"/>
        </w:rPr>
        <w:t>’</w:t>
      </w:r>
      <w:r w:rsidRPr="00781C58">
        <w:rPr>
          <w:rFonts w:cs="Times New Roman"/>
        </w:rPr>
        <w:t xml:space="preserve">on a remarqué surtout </w:t>
      </w:r>
      <w:r w:rsidRPr="00781C58">
        <w:rPr>
          <w:rFonts w:cs="Times New Roman"/>
          <w:i/>
        </w:rPr>
        <w:t xml:space="preserve">Giacomo </w:t>
      </w:r>
      <w:proofErr w:type="spellStart"/>
      <w:r w:rsidRPr="00781C58">
        <w:rPr>
          <w:rFonts w:cs="Times New Roman"/>
          <w:i/>
        </w:rPr>
        <w:t>Vettori</w:t>
      </w:r>
      <w:proofErr w:type="spellEnd"/>
      <w:r w:rsidRPr="00781C58">
        <w:rPr>
          <w:rFonts w:cs="Times New Roman"/>
        </w:rPr>
        <w:t xml:space="preserve"> par </w:t>
      </w:r>
      <w:r>
        <w:rPr>
          <w:rFonts w:cs="Times New Roman"/>
        </w:rPr>
        <w:t>M. </w:t>
      </w:r>
      <w:r w:rsidRPr="00781C58">
        <w:rPr>
          <w:rFonts w:cs="Times New Roman"/>
        </w:rPr>
        <w:t xml:space="preserve">Corradini, et </w:t>
      </w:r>
      <w:proofErr w:type="spellStart"/>
      <w:r w:rsidRPr="00781C58">
        <w:rPr>
          <w:rFonts w:cs="Times New Roman"/>
          <w:i/>
        </w:rPr>
        <w:t>Lucifero</w:t>
      </w:r>
      <w:proofErr w:type="spellEnd"/>
      <w:r w:rsidRPr="00781C58">
        <w:rPr>
          <w:rFonts w:cs="Times New Roman"/>
        </w:rPr>
        <w:t xml:space="preserve">, par </w:t>
      </w:r>
      <w:r>
        <w:rPr>
          <w:rFonts w:cs="Times New Roman"/>
        </w:rPr>
        <w:t>M. </w:t>
      </w:r>
      <w:proofErr w:type="spellStart"/>
      <w:r w:rsidRPr="00781C58">
        <w:rPr>
          <w:rFonts w:cs="Times New Roman"/>
        </w:rPr>
        <w:t>Butti</w:t>
      </w:r>
      <w:proofErr w:type="spellEnd"/>
      <w:r w:rsidRPr="00781C58">
        <w:rPr>
          <w:rFonts w:cs="Times New Roman"/>
        </w:rPr>
        <w:t>. Je suis loin, d</w:t>
      </w:r>
      <w:r>
        <w:rPr>
          <w:rFonts w:cs="Times New Roman"/>
        </w:rPr>
        <w:t>’</w:t>
      </w:r>
      <w:r w:rsidRPr="00781C58">
        <w:rPr>
          <w:rFonts w:cs="Times New Roman"/>
        </w:rPr>
        <w:t>ailleurs, de vouloir comparer l</w:t>
      </w:r>
      <w:r>
        <w:rPr>
          <w:rFonts w:cs="Times New Roman"/>
        </w:rPr>
        <w:t>’</w:t>
      </w:r>
      <w:r w:rsidRPr="00781C58">
        <w:rPr>
          <w:rFonts w:cs="Times New Roman"/>
        </w:rPr>
        <w:t>une à l</w:t>
      </w:r>
      <w:r>
        <w:rPr>
          <w:rFonts w:cs="Times New Roman"/>
        </w:rPr>
        <w:t>’</w:t>
      </w:r>
      <w:r w:rsidRPr="00781C58">
        <w:rPr>
          <w:rFonts w:cs="Times New Roman"/>
        </w:rPr>
        <w:t>autre</w:t>
      </w:r>
      <w:r>
        <w:rPr>
          <w:rFonts w:cs="Times New Roman"/>
        </w:rPr>
        <w:t> :</w:t>
      </w:r>
      <w:r w:rsidRPr="00781C58">
        <w:rPr>
          <w:rFonts w:cs="Times New Roman"/>
        </w:rPr>
        <w:t xml:space="preserve"> deux pièces, deux auteurs, deux problèmes, deux méthodes, deux buts différents. Tandis que </w:t>
      </w:r>
      <w:r>
        <w:rPr>
          <w:rFonts w:cs="Times New Roman"/>
        </w:rPr>
        <w:t>M. </w:t>
      </w:r>
      <w:r w:rsidRPr="00781C58">
        <w:rPr>
          <w:rFonts w:cs="Times New Roman"/>
        </w:rPr>
        <w:t>Corradini montre un homme qui n</w:t>
      </w:r>
      <w:r>
        <w:rPr>
          <w:rFonts w:cs="Times New Roman"/>
        </w:rPr>
        <w:t>’</w:t>
      </w:r>
      <w:r w:rsidRPr="00781C58">
        <w:rPr>
          <w:rFonts w:cs="Times New Roman"/>
        </w:rPr>
        <w:t>a confiance qu</w:t>
      </w:r>
      <w:r>
        <w:rPr>
          <w:rFonts w:cs="Times New Roman"/>
        </w:rPr>
        <w:t>’</w:t>
      </w:r>
      <w:r w:rsidRPr="00781C58">
        <w:rPr>
          <w:rFonts w:cs="Times New Roman"/>
        </w:rPr>
        <w:t>en soi et qui, lentement, tout seul, avec l</w:t>
      </w:r>
      <w:r>
        <w:rPr>
          <w:rFonts w:cs="Times New Roman"/>
        </w:rPr>
        <w:t>’</w:t>
      </w:r>
      <w:r w:rsidRPr="00781C58">
        <w:rPr>
          <w:rFonts w:cs="Times New Roman"/>
        </w:rPr>
        <w:t xml:space="preserve">opiniâtreté de la bonne cause, arrive au faîte de la puissance et de la richesse, </w:t>
      </w:r>
      <w:r>
        <w:rPr>
          <w:rFonts w:cs="Times New Roman"/>
        </w:rPr>
        <w:t>— M. </w:t>
      </w:r>
      <w:proofErr w:type="spellStart"/>
      <w:r w:rsidRPr="00781C58">
        <w:rPr>
          <w:rFonts w:cs="Times New Roman"/>
        </w:rPr>
        <w:t>Butti</w:t>
      </w:r>
      <w:proofErr w:type="spellEnd"/>
      <w:r w:rsidRPr="00781C58">
        <w:rPr>
          <w:rFonts w:cs="Times New Roman"/>
        </w:rPr>
        <w:t xml:space="preserve"> poursuit un de ces problèmes mystiques qui révèlent sa préoccupation désormais constante. </w:t>
      </w:r>
      <w:proofErr w:type="spellStart"/>
      <w:r w:rsidRPr="00781C58">
        <w:rPr>
          <w:rFonts w:cs="Times New Roman"/>
          <w:i/>
        </w:rPr>
        <w:t>Lucifero</w:t>
      </w:r>
      <w:proofErr w:type="spellEnd"/>
      <w:r w:rsidRPr="00781C58">
        <w:rPr>
          <w:rFonts w:cs="Times New Roman"/>
        </w:rPr>
        <w:t xml:space="preserve"> est, en effet, la seconde partie de ce triptyque qui, commencé par la </w:t>
      </w:r>
      <w:r w:rsidRPr="00781C58">
        <w:rPr>
          <w:rFonts w:cs="Times New Roman"/>
          <w:i/>
        </w:rPr>
        <w:t xml:space="preserve">Corsa al </w:t>
      </w:r>
      <w:proofErr w:type="spellStart"/>
      <w:r w:rsidRPr="00781C58">
        <w:rPr>
          <w:rFonts w:cs="Times New Roman"/>
          <w:i/>
        </w:rPr>
        <w:t>Piacere</w:t>
      </w:r>
      <w:proofErr w:type="spellEnd"/>
      <w:r w:rsidRPr="00781C58">
        <w:rPr>
          <w:rFonts w:cs="Times New Roman"/>
        </w:rPr>
        <w:t>, aura son accomplissement l</w:t>
      </w:r>
      <w:r>
        <w:rPr>
          <w:rFonts w:cs="Times New Roman"/>
        </w:rPr>
        <w:t>’</w:t>
      </w:r>
      <w:r w:rsidRPr="00781C58">
        <w:rPr>
          <w:rFonts w:cs="Times New Roman"/>
        </w:rPr>
        <w:t xml:space="preserve">automne prochain avec </w:t>
      </w:r>
      <w:proofErr w:type="spellStart"/>
      <w:r w:rsidRPr="00781C58">
        <w:rPr>
          <w:rFonts w:cs="Times New Roman"/>
          <w:i/>
        </w:rPr>
        <w:t>Avanti</w:t>
      </w:r>
      <w:proofErr w:type="spellEnd"/>
      <w:r w:rsidRPr="00781C58">
        <w:rPr>
          <w:rFonts w:cs="Times New Roman"/>
          <w:i/>
        </w:rPr>
        <w:t xml:space="preserve"> </w:t>
      </w:r>
      <w:r w:rsidRPr="00781C58">
        <w:rPr>
          <w:rFonts w:cs="Times New Roman"/>
        </w:rPr>
        <w:t>(</w:t>
      </w:r>
      <w:r w:rsidRPr="00781C58">
        <w:rPr>
          <w:rFonts w:cs="Times New Roman"/>
          <w:i/>
        </w:rPr>
        <w:t>En avant</w:t>
      </w:r>
      <w:r>
        <w:rPr>
          <w:rFonts w:cs="Times New Roman"/>
          <w:i/>
        </w:rPr>
        <w:t> !</w:t>
      </w:r>
      <w:r w:rsidRPr="00781C58">
        <w:rPr>
          <w:rFonts w:cs="Times New Roman"/>
        </w:rPr>
        <w:t xml:space="preserve">). Le protagoniste de ce drame, dont le sobriquet </w:t>
      </w:r>
      <w:proofErr w:type="spellStart"/>
      <w:r w:rsidRPr="00781C58">
        <w:rPr>
          <w:rFonts w:cs="Times New Roman"/>
        </w:rPr>
        <w:t>Lucifero</w:t>
      </w:r>
      <w:proofErr w:type="spellEnd"/>
      <w:r w:rsidRPr="00781C58">
        <w:rPr>
          <w:rFonts w:cs="Times New Roman"/>
        </w:rPr>
        <w:t xml:space="preserve"> nous renseigne suffisamment sur la renommée que son altruisme et sa propagande matérialiste lui ont créée chez ses concitoyens, est un prêtre qui a jeté la soutane et qui, on dirait par représailles, a depuis longtemps arboré le drapeau de l</w:t>
      </w:r>
      <w:r>
        <w:rPr>
          <w:rFonts w:cs="Times New Roman"/>
        </w:rPr>
        <w:t>’</w:t>
      </w:r>
      <w:r w:rsidRPr="00781C58">
        <w:rPr>
          <w:rFonts w:cs="Times New Roman"/>
        </w:rPr>
        <w:t xml:space="preserve">athéisme le plus </w:t>
      </w:r>
      <w:r w:rsidRPr="00781C58">
        <w:rPr>
          <w:rFonts w:cs="Times New Roman"/>
        </w:rPr>
        <w:lastRenderedPageBreak/>
        <w:t xml:space="preserve">massif et le plus entêté. Ce professeur </w:t>
      </w:r>
      <w:proofErr w:type="spellStart"/>
      <w:r w:rsidRPr="00781C58">
        <w:rPr>
          <w:rFonts w:cs="Times New Roman"/>
        </w:rPr>
        <w:t>Alberini</w:t>
      </w:r>
      <w:proofErr w:type="spellEnd"/>
      <w:r w:rsidRPr="00781C58">
        <w:rPr>
          <w:rFonts w:cs="Times New Roman"/>
        </w:rPr>
        <w:t xml:space="preserve"> considère en toute bonne foi sa rébellion comme la dernière parole de</w:t>
      </w:r>
      <w:r>
        <w:rPr>
          <w:rFonts w:cs="Times New Roman"/>
        </w:rPr>
        <w:t xml:space="preserve"> </w:t>
      </w:r>
      <w:r w:rsidRPr="00781C58">
        <w:rPr>
          <w:rFonts w:cs="Times New Roman"/>
        </w:rPr>
        <w:t>la liberté individuelle, il n</w:t>
      </w:r>
      <w:r>
        <w:rPr>
          <w:rFonts w:cs="Times New Roman"/>
        </w:rPr>
        <w:t>’</w:t>
      </w:r>
      <w:r w:rsidRPr="00781C58">
        <w:rPr>
          <w:rFonts w:cs="Times New Roman"/>
        </w:rPr>
        <w:t>y a qu</w:t>
      </w:r>
      <w:r>
        <w:rPr>
          <w:rFonts w:cs="Times New Roman"/>
        </w:rPr>
        <w:t>’</w:t>
      </w:r>
      <w:r w:rsidRPr="00781C58">
        <w:rPr>
          <w:rFonts w:cs="Times New Roman"/>
        </w:rPr>
        <w:t>un culte pour la Raison et pour la Science, et il élève ses fils, un jeune homme et une jeune fille, dans cette religion matérialiste pour que rien ne vienne les troubler de tout ce qui est surnaturel, mystique, transcendantal</w:t>
      </w:r>
      <w:r>
        <w:rPr>
          <w:rFonts w:cs="Times New Roman"/>
        </w:rPr>
        <w:t> ;</w:t>
      </w:r>
      <w:r w:rsidRPr="00781C58">
        <w:rPr>
          <w:rFonts w:cs="Times New Roman"/>
        </w:rPr>
        <w:t xml:space="preserve"> l</w:t>
      </w:r>
      <w:r>
        <w:rPr>
          <w:rFonts w:cs="Times New Roman"/>
        </w:rPr>
        <w:t>’</w:t>
      </w:r>
      <w:r w:rsidRPr="00781C58">
        <w:rPr>
          <w:rFonts w:cs="Times New Roman"/>
        </w:rPr>
        <w:t xml:space="preserve">ex-prêtre </w:t>
      </w:r>
      <w:proofErr w:type="spellStart"/>
      <w:r w:rsidRPr="00781C58">
        <w:rPr>
          <w:rFonts w:cs="Times New Roman"/>
        </w:rPr>
        <w:t>vit</w:t>
      </w:r>
      <w:proofErr w:type="spellEnd"/>
      <w:r w:rsidRPr="00781C58">
        <w:rPr>
          <w:rFonts w:cs="Times New Roman"/>
        </w:rPr>
        <w:t xml:space="preserve"> paisible, donnant des leçons de littérature aux élèves d</w:t>
      </w:r>
      <w:r>
        <w:rPr>
          <w:rFonts w:cs="Times New Roman"/>
        </w:rPr>
        <w:t>’</w:t>
      </w:r>
      <w:r w:rsidRPr="00781C58">
        <w:rPr>
          <w:rFonts w:cs="Times New Roman"/>
        </w:rPr>
        <w:t>un Institut et écrivant quelque livre savant. Son fils, Guido, croit près de lui, athée à son tour, dégagé de tout scrupule religieux. Mais le jour arrive où ce fils tombe amoureux d</w:t>
      </w:r>
      <w:r>
        <w:rPr>
          <w:rFonts w:cs="Times New Roman"/>
        </w:rPr>
        <w:t>’</w:t>
      </w:r>
      <w:r w:rsidRPr="00781C58">
        <w:rPr>
          <w:rFonts w:cs="Times New Roman"/>
        </w:rPr>
        <w:t>une demoiselle, Mathilde, élevée en de bien autres principes, et, les deux pères s</w:t>
      </w:r>
      <w:r>
        <w:rPr>
          <w:rFonts w:cs="Times New Roman"/>
        </w:rPr>
        <w:t>’</w:t>
      </w:r>
      <w:r w:rsidRPr="00781C58">
        <w:rPr>
          <w:rFonts w:cs="Times New Roman"/>
        </w:rPr>
        <w:t>opposant à ce mariage dangereux, les jeunes gens s</w:t>
      </w:r>
      <w:r>
        <w:rPr>
          <w:rFonts w:cs="Times New Roman"/>
        </w:rPr>
        <w:t>’</w:t>
      </w:r>
      <w:r w:rsidRPr="00781C58">
        <w:rPr>
          <w:rFonts w:cs="Times New Roman"/>
        </w:rPr>
        <w:t>enfuient et s</w:t>
      </w:r>
      <w:r>
        <w:rPr>
          <w:rFonts w:cs="Times New Roman"/>
        </w:rPr>
        <w:t>’</w:t>
      </w:r>
      <w:r w:rsidRPr="00781C58">
        <w:rPr>
          <w:rFonts w:cs="Times New Roman"/>
        </w:rPr>
        <w:t>épousent loin de leurs familles… Trois mois après, Mathilde gît mourante</w:t>
      </w:r>
      <w:r>
        <w:rPr>
          <w:rFonts w:cs="Times New Roman"/>
        </w:rPr>
        <w:t> ;</w:t>
      </w:r>
      <w:r w:rsidRPr="00781C58">
        <w:rPr>
          <w:rFonts w:cs="Times New Roman"/>
        </w:rPr>
        <w:t xml:space="preserve"> toute la jeunesse de Guido semble s</w:t>
      </w:r>
      <w:r>
        <w:rPr>
          <w:rFonts w:cs="Times New Roman"/>
        </w:rPr>
        <w:t>’</w:t>
      </w:r>
      <w:r w:rsidRPr="00781C58">
        <w:rPr>
          <w:rFonts w:cs="Times New Roman"/>
        </w:rPr>
        <w:t>effondrer avec son bonheur</w:t>
      </w:r>
      <w:r>
        <w:rPr>
          <w:rFonts w:cs="Times New Roman"/>
        </w:rPr>
        <w:t> ;</w:t>
      </w:r>
      <w:r w:rsidRPr="00781C58">
        <w:rPr>
          <w:rFonts w:cs="Times New Roman"/>
        </w:rPr>
        <w:t xml:space="preserve"> près de ce lit de mort, il cherche en vain un espoir, il éprouve le besoin de cette illusion de l</w:t>
      </w:r>
      <w:r>
        <w:rPr>
          <w:rFonts w:cs="Times New Roman"/>
        </w:rPr>
        <w:t>’</w:t>
      </w:r>
      <w:r w:rsidRPr="00781C58">
        <w:rPr>
          <w:rFonts w:cs="Times New Roman"/>
          <w:i/>
        </w:rPr>
        <w:t>au-delà</w:t>
      </w:r>
      <w:r w:rsidRPr="00781C58">
        <w:rPr>
          <w:rFonts w:cs="Times New Roman"/>
        </w:rPr>
        <w:t xml:space="preserve"> que l</w:t>
      </w:r>
      <w:r>
        <w:rPr>
          <w:rFonts w:cs="Times New Roman"/>
        </w:rPr>
        <w:t>e père a soigneusement et, paraît-</w:t>
      </w:r>
      <w:r w:rsidRPr="00781C58">
        <w:rPr>
          <w:rFonts w:cs="Times New Roman"/>
        </w:rPr>
        <w:t>il, cruellement empêchée de pousser dans son cœur. Le dernier acte de la pièce n</w:t>
      </w:r>
      <w:r>
        <w:rPr>
          <w:rFonts w:cs="Times New Roman"/>
        </w:rPr>
        <w:t>’</w:t>
      </w:r>
      <w:r w:rsidRPr="00781C58">
        <w:rPr>
          <w:rFonts w:cs="Times New Roman"/>
        </w:rPr>
        <w:t xml:space="preserve">est que la bataille de ces deux âmes, le père et le fils athées, devant </w:t>
      </w:r>
      <w:proofErr w:type="spellStart"/>
      <w:r w:rsidRPr="00781C58">
        <w:rPr>
          <w:rFonts w:cs="Times New Roman"/>
        </w:rPr>
        <w:t>Ie</w:t>
      </w:r>
      <w:proofErr w:type="spellEnd"/>
      <w:r w:rsidRPr="00781C58">
        <w:rPr>
          <w:rFonts w:cs="Times New Roman"/>
        </w:rPr>
        <w:t xml:space="preserve"> mystère de la mort</w:t>
      </w:r>
      <w:r>
        <w:rPr>
          <w:rFonts w:cs="Times New Roman"/>
        </w:rPr>
        <w:t> ;</w:t>
      </w:r>
      <w:r w:rsidRPr="00781C58">
        <w:rPr>
          <w:rFonts w:cs="Times New Roman"/>
        </w:rPr>
        <w:t xml:space="preserve"> acte superbe, je suis heureux de le constater, qui a excité partout un enthousiasme sincère. Guido a pour son père des paroles de fiers reproches, et comme il veut espérer, comme il ne peut pas croire à la science dont le dernier mot lui dirait que sa Mathilde n</w:t>
      </w:r>
      <w:r>
        <w:rPr>
          <w:rFonts w:cs="Times New Roman"/>
        </w:rPr>
        <w:t>’</w:t>
      </w:r>
      <w:r w:rsidRPr="00781C58">
        <w:rPr>
          <w:rFonts w:cs="Times New Roman"/>
        </w:rPr>
        <w:t>est que poussière, il se jette aux genoux du religieux qui vient de sortir de la chambre de sa femme pour en annoncer le trépas, et il lui demande cette parole, cette prière, cet espoir dont il a soif. Le père, lui, l</w:t>
      </w:r>
      <w:r>
        <w:rPr>
          <w:rFonts w:cs="Times New Roman"/>
        </w:rPr>
        <w:t>’</w:t>
      </w:r>
      <w:r w:rsidRPr="00781C58">
        <w:rPr>
          <w:rFonts w:cs="Times New Roman"/>
        </w:rPr>
        <w:t>athée, accablé par ce malheur et par la chute soudaine de tout son édifice, murmure, égaré, la grande parole humaine</w:t>
      </w:r>
      <w:r>
        <w:rPr>
          <w:rFonts w:cs="Times New Roman"/>
        </w:rPr>
        <w:t> :</w:t>
      </w:r>
      <w:r w:rsidRPr="00781C58">
        <w:rPr>
          <w:rFonts w:cs="Times New Roman"/>
        </w:rPr>
        <w:t xml:space="preserve"> </w:t>
      </w:r>
      <w:r w:rsidRPr="00781C58">
        <w:rPr>
          <w:rFonts w:cs="Times New Roman"/>
          <w:i/>
        </w:rPr>
        <w:t xml:space="preserve">Chi </w:t>
      </w:r>
      <w:proofErr w:type="spellStart"/>
      <w:r w:rsidRPr="00781C58">
        <w:rPr>
          <w:rFonts w:cs="Times New Roman"/>
          <w:i/>
        </w:rPr>
        <w:t>sa</w:t>
      </w:r>
      <w:proofErr w:type="spellEnd"/>
      <w:r>
        <w:rPr>
          <w:rFonts w:cs="Times New Roman"/>
          <w:i/>
        </w:rPr>
        <w:t> ?</w:t>
      </w:r>
      <w:r w:rsidRPr="00781C58">
        <w:rPr>
          <w:rFonts w:cs="Times New Roman"/>
          <w:i/>
        </w:rPr>
        <w:t xml:space="preserve"> Qui sait</w:t>
      </w:r>
      <w:proofErr w:type="gramStart"/>
      <w:r>
        <w:rPr>
          <w:rFonts w:cs="Times New Roman"/>
          <w:i/>
        </w:rPr>
        <w:t> ?…</w:t>
      </w:r>
      <w:proofErr w:type="gramEnd"/>
    </w:p>
    <w:p w14:paraId="0813DF7C" w14:textId="77777777" w:rsidR="00EE1AC8" w:rsidRPr="00781C58" w:rsidRDefault="00EE1AC8" w:rsidP="00EE1AC8">
      <w:pPr>
        <w:pStyle w:val="Corpsdetexte"/>
        <w:rPr>
          <w:rFonts w:cs="Times New Roman"/>
        </w:rPr>
      </w:pPr>
      <w:r w:rsidRPr="00781C58">
        <w:rPr>
          <w:rFonts w:cs="Times New Roman"/>
        </w:rPr>
        <w:t xml:space="preserve">En quelques lignes, voilà la pièce de </w:t>
      </w:r>
      <w:r>
        <w:rPr>
          <w:rFonts w:cs="Times New Roman"/>
        </w:rPr>
        <w:t>M. </w:t>
      </w:r>
      <w:proofErr w:type="spellStart"/>
      <w:r w:rsidRPr="00781C58">
        <w:rPr>
          <w:rFonts w:cs="Times New Roman"/>
        </w:rPr>
        <w:t>Butti</w:t>
      </w:r>
      <w:proofErr w:type="spellEnd"/>
      <w:r w:rsidRPr="00781C58">
        <w:rPr>
          <w:rFonts w:cs="Times New Roman"/>
        </w:rPr>
        <w:t xml:space="preserve"> élaguée de tous ses détails et de bon nombre de personnages. C</w:t>
      </w:r>
      <w:r>
        <w:rPr>
          <w:rFonts w:cs="Times New Roman"/>
        </w:rPr>
        <w:t>’</w:t>
      </w:r>
      <w:r w:rsidRPr="00781C58">
        <w:rPr>
          <w:rFonts w:cs="Times New Roman"/>
        </w:rPr>
        <w:t>est cette pièce qui, représentée il y a quelques mois à Milan, vient de traverser toute l</w:t>
      </w:r>
      <w:r>
        <w:rPr>
          <w:rFonts w:cs="Times New Roman"/>
        </w:rPr>
        <w:t>’</w:t>
      </w:r>
      <w:r w:rsidRPr="00781C58">
        <w:rPr>
          <w:rFonts w:cs="Times New Roman"/>
        </w:rPr>
        <w:t>Italie au milieu des discussions les plus vives, mais saluée toujours par un succès exceptionnel. Comme l</w:t>
      </w:r>
      <w:r>
        <w:rPr>
          <w:rFonts w:cs="Times New Roman"/>
        </w:rPr>
        <w:t>’</w:t>
      </w:r>
      <w:r w:rsidRPr="00781C58">
        <w:rPr>
          <w:rFonts w:cs="Times New Roman"/>
        </w:rPr>
        <w:t xml:space="preserve">espace nous fait défaut, je laisse la critique… au rapporteur du concours dramatique de 1903, et je reviens à </w:t>
      </w:r>
      <w:r w:rsidRPr="00781C58">
        <w:rPr>
          <w:rFonts w:cs="Times New Roman"/>
          <w:i/>
        </w:rPr>
        <w:t xml:space="preserve">Giacomo </w:t>
      </w:r>
      <w:proofErr w:type="spellStart"/>
      <w:r w:rsidRPr="00781C58">
        <w:rPr>
          <w:rFonts w:cs="Times New Roman"/>
          <w:i/>
        </w:rPr>
        <w:t>Vettori</w:t>
      </w:r>
      <w:proofErr w:type="spellEnd"/>
      <w:r w:rsidRPr="00781C58">
        <w:rPr>
          <w:rFonts w:cs="Times New Roman"/>
        </w:rPr>
        <w:t>.</w:t>
      </w:r>
    </w:p>
    <w:p w14:paraId="7D713F61" w14:textId="77777777" w:rsidR="00EE1AC8" w:rsidRPr="00781C58" w:rsidRDefault="00EE1AC8" w:rsidP="00EE1AC8">
      <w:pPr>
        <w:pStyle w:val="Corpsdetexte"/>
        <w:rPr>
          <w:rFonts w:cs="Times New Roman"/>
        </w:rPr>
      </w:pPr>
      <w:r w:rsidRPr="00781C58">
        <w:rPr>
          <w:rFonts w:cs="Times New Roman"/>
        </w:rPr>
        <w:t xml:space="preserve">Le protagoniste du drame de </w:t>
      </w:r>
      <w:r>
        <w:rPr>
          <w:rFonts w:cs="Times New Roman"/>
        </w:rPr>
        <w:t>M. </w:t>
      </w:r>
      <w:r w:rsidRPr="00781C58">
        <w:rPr>
          <w:rFonts w:cs="Times New Roman"/>
        </w:rPr>
        <w:t>Corradini n</w:t>
      </w:r>
      <w:r>
        <w:rPr>
          <w:rFonts w:cs="Times New Roman"/>
        </w:rPr>
        <w:t>’</w:t>
      </w:r>
      <w:r w:rsidRPr="00781C58">
        <w:rPr>
          <w:rFonts w:cs="Times New Roman"/>
        </w:rPr>
        <w:t>est ni un mystique, ni un athée</w:t>
      </w:r>
      <w:r>
        <w:rPr>
          <w:rFonts w:cs="Times New Roman"/>
        </w:rPr>
        <w:t> ;</w:t>
      </w:r>
      <w:r w:rsidRPr="00781C58">
        <w:rPr>
          <w:rFonts w:cs="Times New Roman"/>
        </w:rPr>
        <w:t xml:space="preserve"> il est un de ces travailleurs, rudes, droits, qui n</w:t>
      </w:r>
      <w:r>
        <w:rPr>
          <w:rFonts w:cs="Times New Roman"/>
        </w:rPr>
        <w:t>’</w:t>
      </w:r>
      <w:r w:rsidRPr="00781C58">
        <w:rPr>
          <w:rFonts w:cs="Times New Roman"/>
        </w:rPr>
        <w:t>ont pas le temps de s</w:t>
      </w:r>
      <w:r>
        <w:rPr>
          <w:rFonts w:cs="Times New Roman"/>
        </w:rPr>
        <w:t>’</w:t>
      </w:r>
      <w:r w:rsidRPr="00781C58">
        <w:rPr>
          <w:rFonts w:cs="Times New Roman"/>
        </w:rPr>
        <w:t>arrêter aux problèmes métaphysiques, la vie et la lutte quotidienne les pressant jour par jour. Il a fondé des établissements industriels, il a bonifié et cultivé des terres, il a amassé des richesses dont il fait un</w:t>
      </w:r>
      <w:r>
        <w:rPr>
          <w:rFonts w:cs="Times New Roman"/>
        </w:rPr>
        <w:t xml:space="preserve"> </w:t>
      </w:r>
      <w:r w:rsidRPr="00781C58">
        <w:rPr>
          <w:rFonts w:cs="Times New Roman"/>
        </w:rPr>
        <w:t>usage sobre et savant. Il ne veut pas de faiblesses autour de lui</w:t>
      </w:r>
      <w:r>
        <w:rPr>
          <w:rFonts w:cs="Times New Roman"/>
        </w:rPr>
        <w:t> :</w:t>
      </w:r>
      <w:r w:rsidRPr="00781C58">
        <w:rPr>
          <w:rFonts w:cs="Times New Roman"/>
        </w:rPr>
        <w:t xml:space="preserve"> riche, il travaille encore comme le dernier de ses ouvriers</w:t>
      </w:r>
      <w:r>
        <w:rPr>
          <w:rFonts w:cs="Times New Roman"/>
        </w:rPr>
        <w:t> ;</w:t>
      </w:r>
      <w:r w:rsidRPr="00781C58">
        <w:rPr>
          <w:rFonts w:cs="Times New Roman"/>
        </w:rPr>
        <w:t xml:space="preserve"> père, il a envoyé son fils dans le Nouveau-Monde, pourvu d</w:t>
      </w:r>
      <w:r>
        <w:rPr>
          <w:rFonts w:cs="Times New Roman"/>
        </w:rPr>
        <w:t>’</w:t>
      </w:r>
      <w:r w:rsidRPr="00781C58">
        <w:rPr>
          <w:rFonts w:cs="Times New Roman"/>
        </w:rPr>
        <w:t>à peine quelques milliers de francs qui lui permettent de lutter à son tour et de se faire une position. C</w:t>
      </w:r>
      <w:r>
        <w:rPr>
          <w:rFonts w:cs="Times New Roman"/>
        </w:rPr>
        <w:t>’</w:t>
      </w:r>
      <w:r w:rsidRPr="00781C58">
        <w:rPr>
          <w:rFonts w:cs="Times New Roman"/>
        </w:rPr>
        <w:t>est ce fils qui revient un jour, oh bien</w:t>
      </w:r>
      <w:r>
        <w:rPr>
          <w:rFonts w:cs="Times New Roman"/>
        </w:rPr>
        <w:t> !</w:t>
      </w:r>
      <w:r w:rsidRPr="00781C58">
        <w:rPr>
          <w:rFonts w:cs="Times New Roman"/>
        </w:rPr>
        <w:t xml:space="preserve"> divers de celui que Giacomo </w:t>
      </w:r>
      <w:proofErr w:type="spellStart"/>
      <w:r w:rsidRPr="00781C58">
        <w:rPr>
          <w:rFonts w:cs="Times New Roman"/>
        </w:rPr>
        <w:t>Vettori</w:t>
      </w:r>
      <w:proofErr w:type="spellEnd"/>
      <w:r w:rsidRPr="00781C58">
        <w:rPr>
          <w:rFonts w:cs="Times New Roman"/>
        </w:rPr>
        <w:t xml:space="preserve"> rêvait dans sa naïve complaisance </w:t>
      </w:r>
      <w:r w:rsidRPr="00781C58">
        <w:rPr>
          <w:rFonts w:cs="Times New Roman"/>
        </w:rPr>
        <w:lastRenderedPageBreak/>
        <w:t>d</w:t>
      </w:r>
      <w:r>
        <w:rPr>
          <w:rFonts w:cs="Times New Roman"/>
        </w:rPr>
        <w:t>’</w:t>
      </w:r>
      <w:r w:rsidRPr="00781C58">
        <w:rPr>
          <w:rFonts w:cs="Times New Roman"/>
        </w:rPr>
        <w:t>homme d</w:t>
      </w:r>
      <w:r>
        <w:rPr>
          <w:rFonts w:cs="Times New Roman"/>
        </w:rPr>
        <w:t>’</w:t>
      </w:r>
      <w:r w:rsidRPr="00781C58">
        <w:rPr>
          <w:rFonts w:cs="Times New Roman"/>
        </w:rPr>
        <w:t>action. Il a vite gaspillé son argent, en Amérique,</w:t>
      </w:r>
      <w:r>
        <w:rPr>
          <w:rFonts w:cs="Times New Roman"/>
        </w:rPr>
        <w:t xml:space="preserve"> </w:t>
      </w:r>
      <w:r w:rsidRPr="00781C58">
        <w:rPr>
          <w:rFonts w:cs="Times New Roman"/>
        </w:rPr>
        <w:t>il a essayé de toutes les professions, sauf d</w:t>
      </w:r>
      <w:r>
        <w:rPr>
          <w:rFonts w:cs="Times New Roman"/>
        </w:rPr>
        <w:t>’</w:t>
      </w:r>
      <w:r w:rsidRPr="00781C58">
        <w:rPr>
          <w:rFonts w:cs="Times New Roman"/>
        </w:rPr>
        <w:t>en choisir une, et il n</w:t>
      </w:r>
      <w:r>
        <w:rPr>
          <w:rFonts w:cs="Times New Roman"/>
        </w:rPr>
        <w:t>’</w:t>
      </w:r>
      <w:r w:rsidRPr="00781C58">
        <w:rPr>
          <w:rFonts w:cs="Times New Roman"/>
        </w:rPr>
        <w:t>a appris qu</w:t>
      </w:r>
      <w:r>
        <w:rPr>
          <w:rFonts w:cs="Times New Roman"/>
        </w:rPr>
        <w:t>’</w:t>
      </w:r>
      <w:r w:rsidRPr="00781C58">
        <w:rPr>
          <w:rFonts w:cs="Times New Roman"/>
        </w:rPr>
        <w:t>à aimer cette pauvre jeune femme avec qui il revient, pâle et avili, à la maison du père. C</w:t>
      </w:r>
      <w:r>
        <w:rPr>
          <w:rFonts w:cs="Times New Roman"/>
        </w:rPr>
        <w:t>’</w:t>
      </w:r>
      <w:r w:rsidRPr="00781C58">
        <w:rPr>
          <w:rFonts w:cs="Times New Roman"/>
        </w:rPr>
        <w:t>est ça, donc, ce qu</w:t>
      </w:r>
      <w:r>
        <w:rPr>
          <w:rFonts w:cs="Times New Roman"/>
        </w:rPr>
        <w:t>’</w:t>
      </w:r>
      <w:r w:rsidRPr="00781C58">
        <w:rPr>
          <w:rFonts w:cs="Times New Roman"/>
        </w:rPr>
        <w:t>il a su faire, c</w:t>
      </w:r>
      <w:r>
        <w:rPr>
          <w:rFonts w:cs="Times New Roman"/>
        </w:rPr>
        <w:t>’</w:t>
      </w:r>
      <w:r w:rsidRPr="00781C58">
        <w:rPr>
          <w:rFonts w:cs="Times New Roman"/>
        </w:rPr>
        <w:t>est de la sorte qu</w:t>
      </w:r>
      <w:r>
        <w:rPr>
          <w:rFonts w:cs="Times New Roman"/>
        </w:rPr>
        <w:t>’</w:t>
      </w:r>
      <w:r w:rsidRPr="00781C58">
        <w:rPr>
          <w:rFonts w:cs="Times New Roman"/>
        </w:rPr>
        <w:t>il a réalisé l</w:t>
      </w:r>
      <w:r>
        <w:rPr>
          <w:rFonts w:cs="Times New Roman"/>
        </w:rPr>
        <w:t>’</w:t>
      </w:r>
      <w:r w:rsidRPr="00781C58">
        <w:rPr>
          <w:rFonts w:cs="Times New Roman"/>
        </w:rPr>
        <w:t xml:space="preserve">idéal de Giacomo </w:t>
      </w:r>
      <w:proofErr w:type="spellStart"/>
      <w:r w:rsidRPr="00781C58">
        <w:rPr>
          <w:rFonts w:cs="Times New Roman"/>
        </w:rPr>
        <w:t>Vettori</w:t>
      </w:r>
      <w:proofErr w:type="spellEnd"/>
      <w:r>
        <w:rPr>
          <w:rFonts w:cs="Times New Roman"/>
        </w:rPr>
        <w:t> !</w:t>
      </w:r>
      <w:r w:rsidRPr="00781C58">
        <w:rPr>
          <w:rFonts w:cs="Times New Roman"/>
        </w:rPr>
        <w:t xml:space="preserve"> Le père le chasse</w:t>
      </w:r>
      <w:r>
        <w:rPr>
          <w:rFonts w:cs="Times New Roman"/>
        </w:rPr>
        <w:t> :</w:t>
      </w:r>
      <w:r w:rsidRPr="00781C58">
        <w:rPr>
          <w:rFonts w:cs="Times New Roman"/>
        </w:rPr>
        <w:t xml:space="preserve"> qu</w:t>
      </w:r>
      <w:r>
        <w:rPr>
          <w:rFonts w:cs="Times New Roman"/>
        </w:rPr>
        <w:t>’</w:t>
      </w:r>
      <w:r w:rsidRPr="00781C58">
        <w:rPr>
          <w:rFonts w:cs="Times New Roman"/>
        </w:rPr>
        <w:t>il aille travailler, qu</w:t>
      </w:r>
      <w:r>
        <w:rPr>
          <w:rFonts w:cs="Times New Roman"/>
        </w:rPr>
        <w:t>’</w:t>
      </w:r>
      <w:r w:rsidRPr="00781C58">
        <w:rPr>
          <w:rFonts w:cs="Times New Roman"/>
        </w:rPr>
        <w:t>il apprenne le dur labeur de la terre, dernier ouvrier ou dernier paysan parmi ce peuple de paysans et d</w:t>
      </w:r>
      <w:r>
        <w:rPr>
          <w:rFonts w:cs="Times New Roman"/>
        </w:rPr>
        <w:t>’</w:t>
      </w:r>
      <w:r w:rsidRPr="00781C58">
        <w:rPr>
          <w:rFonts w:cs="Times New Roman"/>
        </w:rPr>
        <w:t xml:space="preserve">ouvriers que Giacomo </w:t>
      </w:r>
      <w:proofErr w:type="spellStart"/>
      <w:r w:rsidRPr="00781C58">
        <w:rPr>
          <w:rFonts w:cs="Times New Roman"/>
        </w:rPr>
        <w:t>Vettori</w:t>
      </w:r>
      <w:proofErr w:type="spellEnd"/>
      <w:r w:rsidRPr="00781C58">
        <w:rPr>
          <w:rFonts w:cs="Times New Roman"/>
        </w:rPr>
        <w:t xml:space="preserve"> emploie dans ses fermes et dans ses établissements.</w:t>
      </w:r>
    </w:p>
    <w:p w14:paraId="7C997A4D" w14:textId="77777777" w:rsidR="00EE1AC8" w:rsidRPr="00781C58" w:rsidRDefault="00EE1AC8" w:rsidP="00EE1AC8">
      <w:pPr>
        <w:pStyle w:val="Corpsdetexte"/>
        <w:rPr>
          <w:rFonts w:cs="Times New Roman"/>
        </w:rPr>
      </w:pPr>
      <w:r w:rsidRPr="00781C58">
        <w:rPr>
          <w:rFonts w:cs="Times New Roman"/>
        </w:rPr>
        <w:t>Le fils s</w:t>
      </w:r>
      <w:r>
        <w:rPr>
          <w:rFonts w:cs="Times New Roman"/>
        </w:rPr>
        <w:t>’</w:t>
      </w:r>
      <w:r w:rsidRPr="00781C58">
        <w:rPr>
          <w:rFonts w:cs="Times New Roman"/>
        </w:rPr>
        <w:t>en va, avec sa femme, il vit dans la chaumière d</w:t>
      </w:r>
      <w:r>
        <w:rPr>
          <w:rFonts w:cs="Times New Roman"/>
        </w:rPr>
        <w:t>’</w:t>
      </w:r>
      <w:r w:rsidRPr="00781C58">
        <w:rPr>
          <w:rFonts w:cs="Times New Roman"/>
        </w:rPr>
        <w:t>un vieux pâtre, un philosophe qui ne veut rien pour soi-même et qui se contente de sa libre pauvreté. (Entre parenthèses, la silhouette de ce vieux berger est si malheureusement romantique et conventionnelle qu</w:t>
      </w:r>
      <w:r>
        <w:rPr>
          <w:rFonts w:cs="Times New Roman"/>
        </w:rPr>
        <w:t>’</w:t>
      </w:r>
      <w:r w:rsidRPr="00781C58">
        <w:rPr>
          <w:rFonts w:cs="Times New Roman"/>
        </w:rPr>
        <w:t>on pourrait l</w:t>
      </w:r>
      <w:r>
        <w:rPr>
          <w:rFonts w:cs="Times New Roman"/>
        </w:rPr>
        <w:t>’</w:t>
      </w:r>
      <w:r w:rsidRPr="00781C58">
        <w:rPr>
          <w:rFonts w:cs="Times New Roman"/>
        </w:rPr>
        <w:t>appeler une fausse note dans une belle symphonie.) Mais le fils travaille à sa manière</w:t>
      </w:r>
      <w:r>
        <w:rPr>
          <w:rFonts w:cs="Times New Roman"/>
        </w:rPr>
        <w:t> ;</w:t>
      </w:r>
      <w:r w:rsidRPr="00781C58">
        <w:rPr>
          <w:rFonts w:cs="Times New Roman"/>
        </w:rPr>
        <w:t xml:space="preserve"> il travaille à ameuter peu à peu les ouvriers et les paysans contre son père</w:t>
      </w:r>
      <w:r>
        <w:rPr>
          <w:rFonts w:cs="Times New Roman"/>
        </w:rPr>
        <w:t> ;</w:t>
      </w:r>
      <w:r w:rsidRPr="00781C58">
        <w:rPr>
          <w:rFonts w:cs="Times New Roman"/>
        </w:rPr>
        <w:t xml:space="preserve"> et Giacomo </w:t>
      </w:r>
      <w:proofErr w:type="spellStart"/>
      <w:r w:rsidRPr="00781C58">
        <w:rPr>
          <w:rFonts w:cs="Times New Roman"/>
        </w:rPr>
        <w:t>Vettori</w:t>
      </w:r>
      <w:proofErr w:type="spellEnd"/>
      <w:r w:rsidRPr="00781C58">
        <w:rPr>
          <w:rFonts w:cs="Times New Roman"/>
        </w:rPr>
        <w:t xml:space="preserve"> se trouve un jour vis-à-vis d</w:t>
      </w:r>
      <w:r>
        <w:rPr>
          <w:rFonts w:cs="Times New Roman"/>
        </w:rPr>
        <w:t>’</w:t>
      </w:r>
      <w:r w:rsidRPr="00781C58">
        <w:rPr>
          <w:rFonts w:cs="Times New Roman"/>
        </w:rPr>
        <w:t>une grève générale et menaçante. Les grévistes entourent la villa, en exigeant à grands cris justice pour eux et pour ce pauvre fils méconnu, chassé, qui devient un magnifique prétexte à une rébellion tapageuse</w:t>
      </w:r>
      <w:r>
        <w:rPr>
          <w:rFonts w:cs="Times New Roman"/>
        </w:rPr>
        <w:t> :</w:t>
      </w:r>
      <w:r w:rsidRPr="00781C58">
        <w:rPr>
          <w:rFonts w:cs="Times New Roman"/>
        </w:rPr>
        <w:t xml:space="preserve"> ils lancent des pierres, ils fracassent les vitres, ils renversent les grilles, ils vont saccager la villa. Mais Giacomo </w:t>
      </w:r>
      <w:proofErr w:type="spellStart"/>
      <w:r w:rsidRPr="00781C58">
        <w:rPr>
          <w:rFonts w:cs="Times New Roman"/>
        </w:rPr>
        <w:t>Vettori</w:t>
      </w:r>
      <w:proofErr w:type="spellEnd"/>
      <w:r w:rsidRPr="00781C58">
        <w:rPr>
          <w:rFonts w:cs="Times New Roman"/>
        </w:rPr>
        <w:t>, le vieux combattant, n</w:t>
      </w:r>
      <w:r>
        <w:rPr>
          <w:rFonts w:cs="Times New Roman"/>
        </w:rPr>
        <w:t>’</w:t>
      </w:r>
      <w:r w:rsidRPr="00781C58">
        <w:rPr>
          <w:rFonts w:cs="Times New Roman"/>
        </w:rPr>
        <w:t>attendait que cela</w:t>
      </w:r>
      <w:r>
        <w:rPr>
          <w:rFonts w:cs="Times New Roman"/>
        </w:rPr>
        <w:t> :</w:t>
      </w:r>
      <w:r w:rsidRPr="00781C58">
        <w:rPr>
          <w:rFonts w:cs="Times New Roman"/>
        </w:rPr>
        <w:t xml:space="preserve"> tout seul, sans armes, droit et fier, il se présente à la foule enragée. La foule se tait, d</w:t>
      </w:r>
      <w:r>
        <w:rPr>
          <w:rFonts w:cs="Times New Roman"/>
        </w:rPr>
        <w:t>’</w:t>
      </w:r>
      <w:r w:rsidRPr="00781C58">
        <w:rPr>
          <w:rFonts w:cs="Times New Roman"/>
        </w:rPr>
        <w:t>un coup</w:t>
      </w:r>
      <w:r>
        <w:rPr>
          <w:rFonts w:cs="Times New Roman"/>
        </w:rPr>
        <w:t> ;</w:t>
      </w:r>
      <w:r w:rsidRPr="00781C58">
        <w:rPr>
          <w:rFonts w:cs="Times New Roman"/>
        </w:rPr>
        <w:t xml:space="preserve"> le regarde, puis un murmure d</w:t>
      </w:r>
      <w:r>
        <w:rPr>
          <w:rFonts w:cs="Times New Roman"/>
        </w:rPr>
        <w:t>’</w:t>
      </w:r>
      <w:r w:rsidRPr="00781C58">
        <w:rPr>
          <w:rFonts w:cs="Times New Roman"/>
        </w:rPr>
        <w:t>admiration passe, et enfin éclate un applaudissement, des cris, des bravos</w:t>
      </w:r>
      <w:r>
        <w:rPr>
          <w:rFonts w:cs="Times New Roman"/>
        </w:rPr>
        <w:t> ;</w:t>
      </w:r>
      <w:r w:rsidRPr="00781C58">
        <w:rPr>
          <w:rFonts w:cs="Times New Roman"/>
        </w:rPr>
        <w:t xml:space="preserve"> le courage téméraire a imposé à ces énergumènes</w:t>
      </w:r>
      <w:r>
        <w:rPr>
          <w:rFonts w:cs="Times New Roman"/>
        </w:rPr>
        <w:t> :</w:t>
      </w:r>
      <w:r w:rsidRPr="00781C58">
        <w:rPr>
          <w:rFonts w:cs="Times New Roman"/>
        </w:rPr>
        <w:t xml:space="preserve"> Giacomo </w:t>
      </w:r>
      <w:proofErr w:type="spellStart"/>
      <w:r w:rsidRPr="00781C58">
        <w:rPr>
          <w:rFonts w:cs="Times New Roman"/>
        </w:rPr>
        <w:t>Vettori</w:t>
      </w:r>
      <w:proofErr w:type="spellEnd"/>
      <w:r w:rsidRPr="00781C58">
        <w:rPr>
          <w:rFonts w:cs="Times New Roman"/>
        </w:rPr>
        <w:t>, par sa seule présence, a mis un terme à l</w:t>
      </w:r>
      <w:r>
        <w:rPr>
          <w:rFonts w:cs="Times New Roman"/>
        </w:rPr>
        <w:t>’</w:t>
      </w:r>
      <w:r w:rsidRPr="00781C58">
        <w:rPr>
          <w:rFonts w:cs="Times New Roman"/>
        </w:rPr>
        <w:t>émeute</w:t>
      </w:r>
      <w:r>
        <w:rPr>
          <w:rFonts w:cs="Times New Roman"/>
        </w:rPr>
        <w:t> ;</w:t>
      </w:r>
      <w:r w:rsidRPr="00781C58">
        <w:rPr>
          <w:rFonts w:cs="Times New Roman"/>
        </w:rPr>
        <w:t xml:space="preserve"> on se met d</w:t>
      </w:r>
      <w:r>
        <w:rPr>
          <w:rFonts w:cs="Times New Roman"/>
        </w:rPr>
        <w:t>’</w:t>
      </w:r>
      <w:r w:rsidRPr="00781C58">
        <w:rPr>
          <w:rFonts w:cs="Times New Roman"/>
        </w:rPr>
        <w:t>accord et les ouvriers retournent à leurs travaux, confus et repentants.</w:t>
      </w:r>
    </w:p>
    <w:p w14:paraId="26F5C4CD" w14:textId="77777777" w:rsidR="00EE1AC8" w:rsidRPr="00781C58" w:rsidRDefault="00EE1AC8" w:rsidP="00EE1AC8">
      <w:pPr>
        <w:pStyle w:val="Corpsdetexte"/>
        <w:rPr>
          <w:rFonts w:cs="Times New Roman"/>
        </w:rPr>
      </w:pPr>
      <w:r w:rsidRPr="00781C58">
        <w:rPr>
          <w:rFonts w:cs="Times New Roman"/>
        </w:rPr>
        <w:t xml:space="preserve">Cette espèce de trahison de la part de son fils, en blessant au cœur Giacomo </w:t>
      </w:r>
      <w:proofErr w:type="spellStart"/>
      <w:r w:rsidRPr="00781C58">
        <w:rPr>
          <w:rFonts w:cs="Times New Roman"/>
        </w:rPr>
        <w:t>Vettori</w:t>
      </w:r>
      <w:proofErr w:type="spellEnd"/>
      <w:r w:rsidRPr="00781C58">
        <w:rPr>
          <w:rFonts w:cs="Times New Roman"/>
        </w:rPr>
        <w:t>, l</w:t>
      </w:r>
      <w:r>
        <w:rPr>
          <w:rFonts w:cs="Times New Roman"/>
        </w:rPr>
        <w:t>’</w:t>
      </w:r>
      <w:r w:rsidRPr="00781C58">
        <w:rPr>
          <w:rFonts w:cs="Times New Roman"/>
        </w:rPr>
        <w:t>a fait réfléchir</w:t>
      </w:r>
      <w:r>
        <w:rPr>
          <w:rFonts w:cs="Times New Roman"/>
        </w:rPr>
        <w:t> ;</w:t>
      </w:r>
      <w:r w:rsidRPr="00781C58">
        <w:rPr>
          <w:rFonts w:cs="Times New Roman"/>
        </w:rPr>
        <w:t xml:space="preserve"> peut-être a-t-il été trop sévère, a-t-il trop exigé</w:t>
      </w:r>
      <w:r>
        <w:rPr>
          <w:rFonts w:cs="Times New Roman"/>
        </w:rPr>
        <w:t> ;</w:t>
      </w:r>
      <w:r w:rsidRPr="00781C58">
        <w:rPr>
          <w:rFonts w:cs="Times New Roman"/>
        </w:rPr>
        <w:t xml:space="preserve"> et voilà qu</w:t>
      </w:r>
      <w:r>
        <w:rPr>
          <w:rFonts w:cs="Times New Roman"/>
        </w:rPr>
        <w:t>’</w:t>
      </w:r>
      <w:r w:rsidRPr="00781C58">
        <w:rPr>
          <w:rFonts w:cs="Times New Roman"/>
        </w:rPr>
        <w:t xml:space="preserve">il vient chercher le rebelle dans la chaumière du pâtre. </w:t>
      </w:r>
      <w:r w:rsidRPr="009D1A2C">
        <w:rPr>
          <w:rStyle w:val="quotec"/>
        </w:rPr>
        <w:t>« Que veux-tu ? — lui dit-il. — Veux-tu le plaisir de dominer, de te sentir le maître et le seigneur ? Crois-tu que cela puisse te donner cet élan que je cherche en vain dans ta jeunesse ? Eh bien ! Je laisse tout, je vais partir ; je reviendrai plus tard pour voir ce que tu auras su faire : mes villas, mes fermes, mes établissements sont à toi ; va, et que le souvenir de ton père t’attriste ! »</w:t>
      </w:r>
      <w:r w:rsidRPr="00781C58">
        <w:rPr>
          <w:rFonts w:cs="Times New Roman"/>
        </w:rPr>
        <w:t xml:space="preserve"> Le fils, touché, veut demander pardon, trouver une parole d</w:t>
      </w:r>
      <w:r>
        <w:rPr>
          <w:rFonts w:cs="Times New Roman"/>
        </w:rPr>
        <w:t>’</w:t>
      </w:r>
      <w:r w:rsidRPr="00781C58">
        <w:rPr>
          <w:rFonts w:cs="Times New Roman"/>
        </w:rPr>
        <w:t xml:space="preserve">excuse et de tendresse. </w:t>
      </w:r>
      <w:r w:rsidRPr="009D1A2C">
        <w:rPr>
          <w:rStyle w:val="quotec"/>
        </w:rPr>
        <w:t xml:space="preserve">« Va, va, lui dit Giacomo </w:t>
      </w:r>
      <w:proofErr w:type="spellStart"/>
      <w:r w:rsidRPr="009D1A2C">
        <w:rPr>
          <w:rStyle w:val="quotec"/>
        </w:rPr>
        <w:t>Vettori</w:t>
      </w:r>
      <w:proofErr w:type="spellEnd"/>
      <w:r w:rsidRPr="009D1A2C">
        <w:rPr>
          <w:rStyle w:val="quotec"/>
        </w:rPr>
        <w:t> ; tout un monde t’attend ! »</w:t>
      </w:r>
      <w:r w:rsidRPr="00781C58">
        <w:rPr>
          <w:rFonts w:cs="Times New Roman"/>
        </w:rPr>
        <w:t xml:space="preserve"> Et il regarde son fils s</w:t>
      </w:r>
      <w:r>
        <w:rPr>
          <w:rFonts w:cs="Times New Roman"/>
        </w:rPr>
        <w:t>’</w:t>
      </w:r>
      <w:r w:rsidRPr="00781C58">
        <w:rPr>
          <w:rFonts w:cs="Times New Roman"/>
        </w:rPr>
        <w:t>éloigner pour ramasser ce sceptre de seigneur campagnard qu</w:t>
      </w:r>
      <w:r>
        <w:rPr>
          <w:rFonts w:cs="Times New Roman"/>
        </w:rPr>
        <w:t>’</w:t>
      </w:r>
      <w:r w:rsidRPr="00781C58">
        <w:rPr>
          <w:rFonts w:cs="Times New Roman"/>
        </w:rPr>
        <w:t>il vient d</w:t>
      </w:r>
      <w:r>
        <w:rPr>
          <w:rFonts w:cs="Times New Roman"/>
        </w:rPr>
        <w:t>’</w:t>
      </w:r>
      <w:r w:rsidRPr="00781C58">
        <w:rPr>
          <w:rFonts w:cs="Times New Roman"/>
        </w:rPr>
        <w:t>abandonner après la dernière victoire</w:t>
      </w:r>
      <w:r>
        <w:rPr>
          <w:rFonts w:cs="Times New Roman"/>
        </w:rPr>
        <w:t>…</w:t>
      </w:r>
    </w:p>
    <w:p w14:paraId="3D8BA472" w14:textId="77777777" w:rsidR="00EE1AC8" w:rsidRPr="00781C58" w:rsidRDefault="00EE1AC8" w:rsidP="00EE1AC8">
      <w:pPr>
        <w:pStyle w:val="Corpsdetexte"/>
        <w:rPr>
          <w:rFonts w:cs="Times New Roman"/>
        </w:rPr>
      </w:pPr>
      <w:r w:rsidRPr="00781C58">
        <w:rPr>
          <w:rFonts w:cs="Times New Roman"/>
        </w:rPr>
        <w:t>La relation du Concours dramatique ne reconnaît à cette pièce que le mérite d</w:t>
      </w:r>
      <w:r>
        <w:rPr>
          <w:rFonts w:cs="Times New Roman"/>
        </w:rPr>
        <w:t>’</w:t>
      </w:r>
      <w:r w:rsidRPr="00781C58">
        <w:rPr>
          <w:rFonts w:cs="Times New Roman"/>
        </w:rPr>
        <w:t>une langue pure et harmonieuse</w:t>
      </w:r>
      <w:r>
        <w:rPr>
          <w:rFonts w:cs="Times New Roman"/>
        </w:rPr>
        <w:t> ;</w:t>
      </w:r>
      <w:r w:rsidRPr="00781C58">
        <w:rPr>
          <w:rFonts w:cs="Times New Roman"/>
        </w:rPr>
        <w:t xml:space="preserve"> le public, plus juste, </w:t>
      </w:r>
      <w:proofErr w:type="spellStart"/>
      <w:r w:rsidRPr="00781C58">
        <w:rPr>
          <w:rFonts w:cs="Times New Roman"/>
        </w:rPr>
        <w:t>à</w:t>
      </w:r>
      <w:proofErr w:type="spellEnd"/>
      <w:r w:rsidRPr="00781C58">
        <w:rPr>
          <w:rFonts w:cs="Times New Roman"/>
        </w:rPr>
        <w:t xml:space="preserve"> rendu hommage à la maîtrise de la scène et à l</w:t>
      </w:r>
      <w:r>
        <w:rPr>
          <w:rFonts w:cs="Times New Roman"/>
        </w:rPr>
        <w:t>’</w:t>
      </w:r>
      <w:r w:rsidRPr="00781C58">
        <w:rPr>
          <w:rFonts w:cs="Times New Roman"/>
        </w:rPr>
        <w:t>intention hautement originale. On ne peut pas nier une exquise conscience d</w:t>
      </w:r>
      <w:r>
        <w:rPr>
          <w:rFonts w:cs="Times New Roman"/>
        </w:rPr>
        <w:t>’</w:t>
      </w:r>
      <w:r w:rsidRPr="00781C58">
        <w:rPr>
          <w:rFonts w:cs="Times New Roman"/>
        </w:rPr>
        <w:t xml:space="preserve">artiste à </w:t>
      </w:r>
      <w:r>
        <w:rPr>
          <w:rFonts w:cs="Times New Roman"/>
        </w:rPr>
        <w:lastRenderedPageBreak/>
        <w:t>M. </w:t>
      </w:r>
      <w:r w:rsidRPr="00781C58">
        <w:rPr>
          <w:rFonts w:cs="Times New Roman"/>
        </w:rPr>
        <w:t xml:space="preserve">Corradini, qui nous donnera dans un avenir prochain une œuvre solide, dégagée de ces irrésolutions et de ces tâtonnements dont le dernier acte de </w:t>
      </w:r>
      <w:r w:rsidRPr="00781C58">
        <w:rPr>
          <w:rFonts w:cs="Times New Roman"/>
          <w:i/>
        </w:rPr>
        <w:t xml:space="preserve">Giacomo </w:t>
      </w:r>
      <w:proofErr w:type="spellStart"/>
      <w:r w:rsidRPr="00781C58">
        <w:rPr>
          <w:rFonts w:cs="Times New Roman"/>
          <w:i/>
        </w:rPr>
        <w:t>Vettori</w:t>
      </w:r>
      <w:proofErr w:type="spellEnd"/>
      <w:r w:rsidRPr="00781C58">
        <w:rPr>
          <w:rFonts w:cs="Times New Roman"/>
        </w:rPr>
        <w:t xml:space="preserve"> et la figure de ce pâtre académique se ressentent encore.</w:t>
      </w:r>
    </w:p>
    <w:p w14:paraId="31307731" w14:textId="77777777" w:rsidR="00EE1AC8" w:rsidRDefault="00EE1AC8" w:rsidP="00EE1AC8">
      <w:pPr>
        <w:pStyle w:val="Titre3"/>
      </w:pPr>
      <w:r>
        <w:t>Livres et romans</w:t>
      </w:r>
    </w:p>
    <w:p w14:paraId="2B595B1C" w14:textId="77777777" w:rsidR="00EE1AC8" w:rsidRPr="004C2142" w:rsidRDefault="00EE1AC8" w:rsidP="00EE1AC8">
      <w:pPr>
        <w:pStyle w:val="term"/>
      </w:pPr>
      <w:proofErr w:type="gramStart"/>
      <w:r w:rsidRPr="004C2142">
        <w:t>id</w:t>
      </w:r>
      <w:proofErr w:type="gramEnd"/>
      <w:r w:rsidRPr="004C2142">
        <w:t> : article-1901-03-01_855a</w:t>
      </w:r>
    </w:p>
    <w:p w14:paraId="1E08FF84" w14:textId="77777777" w:rsidR="00EE1AC8" w:rsidRPr="00CC6DF6" w:rsidRDefault="00EE1AC8" w:rsidP="00EE1AC8">
      <w:pPr>
        <w:pStyle w:val="term"/>
        <w:rPr>
          <w:lang w:val="it-IT"/>
        </w:rPr>
      </w:pPr>
      <w:proofErr w:type="spellStart"/>
      <w:proofErr w:type="gramStart"/>
      <w:r w:rsidRPr="00CC6DF6">
        <w:rPr>
          <w:lang w:val="it-IT"/>
        </w:rPr>
        <w:t>author</w:t>
      </w:r>
      <w:proofErr w:type="spellEnd"/>
      <w:r w:rsidRPr="00CC6DF6">
        <w:rPr>
          <w:lang w:val="it-IT"/>
        </w:rPr>
        <w:t> :</w:t>
      </w:r>
      <w:proofErr w:type="gramEnd"/>
      <w:r w:rsidRPr="00CC6DF6">
        <w:rPr>
          <w:lang w:val="it-IT"/>
        </w:rPr>
        <w:t xml:space="preserve"> </w:t>
      </w:r>
      <w:proofErr w:type="spellStart"/>
      <w:r w:rsidRPr="00CC6DF6">
        <w:rPr>
          <w:rFonts w:eastAsiaTheme="majorEastAsia"/>
          <w:lang w:val="it-IT"/>
        </w:rPr>
        <w:t>Zùccoli</w:t>
      </w:r>
      <w:proofErr w:type="spellEnd"/>
      <w:r w:rsidRPr="00CC6DF6">
        <w:rPr>
          <w:rFonts w:eastAsiaTheme="majorEastAsia"/>
          <w:lang w:val="it-IT"/>
        </w:rPr>
        <w:t>, Luciano (1868-1929)</w:t>
      </w:r>
    </w:p>
    <w:p w14:paraId="5A3F2339" w14:textId="77777777" w:rsidR="00EE1AC8" w:rsidRPr="004C2142" w:rsidRDefault="00EE1AC8" w:rsidP="00EE1AC8">
      <w:pPr>
        <w:pStyle w:val="term"/>
        <w:rPr>
          <w:lang w:val="it-IT"/>
        </w:rPr>
      </w:pPr>
      <w:proofErr w:type="spellStart"/>
      <w:proofErr w:type="gramStart"/>
      <w:r w:rsidRPr="004C2142">
        <w:rPr>
          <w:lang w:val="it-IT"/>
        </w:rPr>
        <w:t>signed</w:t>
      </w:r>
      <w:proofErr w:type="spellEnd"/>
      <w:r w:rsidRPr="004C2142">
        <w:rPr>
          <w:lang w:val="it-IT"/>
        </w:rPr>
        <w:t> :</w:t>
      </w:r>
      <w:proofErr w:type="gramEnd"/>
      <w:r w:rsidRPr="004C2142">
        <w:rPr>
          <w:lang w:val="it-IT"/>
        </w:rPr>
        <w:t xml:space="preserve"> Luciano </w:t>
      </w:r>
      <w:proofErr w:type="spellStart"/>
      <w:r w:rsidRPr="004C2142">
        <w:rPr>
          <w:rFonts w:eastAsiaTheme="majorEastAsia"/>
          <w:lang w:val="it-IT"/>
        </w:rPr>
        <w:t>Zùccoli</w:t>
      </w:r>
      <w:proofErr w:type="spellEnd"/>
    </w:p>
    <w:p w14:paraId="43372B5B" w14:textId="77777777" w:rsidR="00EE1AC8" w:rsidRDefault="00EE1AC8" w:rsidP="00EE1AC8">
      <w:pPr>
        <w:pStyle w:val="term"/>
      </w:pPr>
      <w:proofErr w:type="gramStart"/>
      <w:r w:rsidRPr="00925B7B">
        <w:t>section</w:t>
      </w:r>
      <w:proofErr w:type="gramEnd"/>
      <w:r w:rsidRPr="00925B7B">
        <w:t xml:space="preserve"> : </w:t>
      </w:r>
      <w:r>
        <w:t>Lettres italiennes</w:t>
      </w:r>
    </w:p>
    <w:p w14:paraId="3687203F"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t>Livres et romans</w:t>
      </w:r>
    </w:p>
    <w:p w14:paraId="78ECD0B9" w14:textId="77777777" w:rsidR="00EE1AC8" w:rsidRDefault="00EE1AC8" w:rsidP="00EE1AC8">
      <w:pPr>
        <w:pStyle w:val="term"/>
      </w:pPr>
      <w:proofErr w:type="gramStart"/>
      <w:r w:rsidRPr="00925B7B">
        <w:t>date</w:t>
      </w:r>
      <w:proofErr w:type="gramEnd"/>
      <w:r w:rsidRPr="00925B7B">
        <w:t> :</w:t>
      </w:r>
      <w:r>
        <w:t xml:space="preserve"> 1901-03-01</w:t>
      </w:r>
    </w:p>
    <w:p w14:paraId="3010401F" w14:textId="77777777" w:rsidR="00EE1AC8" w:rsidRDefault="00EE1AC8" w:rsidP="00EE1AC8">
      <w:pPr>
        <w:pStyle w:val="term"/>
      </w:pPr>
      <w:proofErr w:type="spellStart"/>
      <w:proofErr w:type="gramStart"/>
      <w:r>
        <w:t>ref</w:t>
      </w:r>
      <w:proofErr w:type="spellEnd"/>
      <w:proofErr w:type="gramEnd"/>
      <w:r w:rsidRPr="00925B7B">
        <w:t xml:space="preserve"> : </w:t>
      </w:r>
      <w:r>
        <w:t>Tome XXXVII, numéro 135, 1</w:t>
      </w:r>
      <w:r w:rsidRPr="00685873">
        <w:rPr>
          <w:vertAlign w:val="superscript"/>
        </w:rPr>
        <w:t>er</w:t>
      </w:r>
      <w:r>
        <w:t> mars 1901, p. 851-856 [855]</w:t>
      </w:r>
    </w:p>
    <w:p w14:paraId="7A78A2ED" w14:textId="77777777" w:rsidR="00EE1AC8" w:rsidRPr="00781C58" w:rsidRDefault="00EE1AC8" w:rsidP="00EE1AC8">
      <w:pPr>
        <w:pStyle w:val="Corpsdetexte"/>
        <w:rPr>
          <w:rFonts w:cs="Times New Roman"/>
        </w:rPr>
      </w:pPr>
      <w:r w:rsidRPr="00781C58">
        <w:rPr>
          <w:rFonts w:cs="Times New Roman"/>
        </w:rPr>
        <w:t>Cette chronique étant prolixe plus que d</w:t>
      </w:r>
      <w:r>
        <w:rPr>
          <w:rFonts w:cs="Times New Roman"/>
        </w:rPr>
        <w:t>’</w:t>
      </w:r>
      <w:r w:rsidRPr="00781C58">
        <w:rPr>
          <w:rFonts w:cs="Times New Roman"/>
        </w:rPr>
        <w:t>ordinaire, je me borne à signaler quelques nouveautés littéraires remarquables, avec l</w:t>
      </w:r>
      <w:r>
        <w:rPr>
          <w:rFonts w:cs="Times New Roman"/>
        </w:rPr>
        <w:t>’</w:t>
      </w:r>
      <w:r w:rsidRPr="00781C58">
        <w:rPr>
          <w:rFonts w:cs="Times New Roman"/>
        </w:rPr>
        <w:t xml:space="preserve">espoir de pouvoir y revenir plus tard. Ainsi, </w:t>
      </w:r>
      <w:r>
        <w:rPr>
          <w:rFonts w:cs="Times New Roman"/>
        </w:rPr>
        <w:t>M. </w:t>
      </w:r>
      <w:proofErr w:type="spellStart"/>
      <w:r w:rsidRPr="00781C58">
        <w:rPr>
          <w:rFonts w:cs="Times New Roman"/>
        </w:rPr>
        <w:t>Anastasi</w:t>
      </w:r>
      <w:proofErr w:type="spellEnd"/>
      <w:r w:rsidRPr="00781C58">
        <w:rPr>
          <w:rFonts w:cs="Times New Roman"/>
        </w:rPr>
        <w:t xml:space="preserve"> vient de publier un roman. </w:t>
      </w:r>
      <w:r w:rsidRPr="00781C58">
        <w:rPr>
          <w:rFonts w:cs="Times New Roman"/>
          <w:i/>
        </w:rPr>
        <w:t xml:space="preserve">Il </w:t>
      </w:r>
      <w:proofErr w:type="spellStart"/>
      <w:r w:rsidRPr="00781C58">
        <w:rPr>
          <w:rFonts w:cs="Times New Roman"/>
          <w:i/>
        </w:rPr>
        <w:t>Ministro</w:t>
      </w:r>
      <w:proofErr w:type="spellEnd"/>
      <w:r w:rsidRPr="00781C58">
        <w:rPr>
          <w:rFonts w:cs="Times New Roman"/>
        </w:rPr>
        <w:t>, qui marque pour l</w:t>
      </w:r>
      <w:r>
        <w:rPr>
          <w:rFonts w:cs="Times New Roman"/>
        </w:rPr>
        <w:t>’</w:t>
      </w:r>
      <w:r w:rsidRPr="00781C58">
        <w:rPr>
          <w:rFonts w:cs="Times New Roman"/>
        </w:rPr>
        <w:t>auteur une nouvelle voie, fait mieux que de déceler les intentions d</w:t>
      </w:r>
      <w:r>
        <w:rPr>
          <w:rFonts w:cs="Times New Roman"/>
        </w:rPr>
        <w:t>’</w:t>
      </w:r>
      <w:r w:rsidRPr="00781C58">
        <w:rPr>
          <w:rFonts w:cs="Times New Roman"/>
        </w:rPr>
        <w:t xml:space="preserve">une étude purement psychologique. </w:t>
      </w:r>
      <w:r>
        <w:rPr>
          <w:rFonts w:cs="Times New Roman"/>
        </w:rPr>
        <w:t>M. </w:t>
      </w:r>
      <w:proofErr w:type="spellStart"/>
      <w:del w:id="0" w:author="Marguerite-Marie Bordry" w:date="2018-12-11T20:12:00Z">
        <w:r w:rsidRPr="00781C58" w:rsidDel="009B3B49">
          <w:rPr>
            <w:rFonts w:cs="Times New Roman"/>
          </w:rPr>
          <w:delText xml:space="preserve">Garlandu </w:delText>
        </w:r>
      </w:del>
      <w:ins w:id="1" w:author="Marguerite-Marie Bordry" w:date="2018-12-11T20:12:00Z">
        <w:r w:rsidR="009B3B49" w:rsidRPr="00781C58">
          <w:rPr>
            <w:rFonts w:cs="Times New Roman"/>
          </w:rPr>
          <w:t>Garland</w:t>
        </w:r>
        <w:r w:rsidR="009B3B49">
          <w:rPr>
            <w:rFonts w:cs="Times New Roman"/>
          </w:rPr>
          <w:t>a</w:t>
        </w:r>
        <w:proofErr w:type="spellEnd"/>
        <w:r w:rsidR="009B3B49" w:rsidRPr="00781C58">
          <w:rPr>
            <w:rFonts w:cs="Times New Roman"/>
          </w:rPr>
          <w:t xml:space="preserve"> </w:t>
        </w:r>
      </w:ins>
      <w:r w:rsidRPr="00781C58">
        <w:rPr>
          <w:rFonts w:cs="Times New Roman"/>
        </w:rPr>
        <w:t xml:space="preserve">publie un </w:t>
      </w:r>
      <w:r>
        <w:rPr>
          <w:rFonts w:cs="Times New Roman"/>
          <w:i/>
        </w:rPr>
        <w:t>Guglielmo S</w:t>
      </w:r>
      <w:del w:id="2" w:author="Marguerite-Marie Bordry" w:date="2018-12-11T20:12:00Z">
        <w:r w:rsidDel="009B3B49">
          <w:rPr>
            <w:rFonts w:cs="Times New Roman"/>
            <w:i/>
          </w:rPr>
          <w:delText>c</w:delText>
        </w:r>
      </w:del>
      <w:r>
        <w:rPr>
          <w:rFonts w:cs="Times New Roman"/>
          <w:i/>
        </w:rPr>
        <w:t xml:space="preserve">hakespeare, </w:t>
      </w:r>
      <w:proofErr w:type="spellStart"/>
      <w:r>
        <w:rPr>
          <w:rFonts w:cs="Times New Roman"/>
          <w:i/>
        </w:rPr>
        <w:t>poet</w:t>
      </w:r>
      <w:r w:rsidRPr="00781C58">
        <w:rPr>
          <w:rFonts w:cs="Times New Roman"/>
          <w:i/>
        </w:rPr>
        <w:t>a</w:t>
      </w:r>
      <w:proofErr w:type="spellEnd"/>
      <w:r w:rsidRPr="00781C58">
        <w:rPr>
          <w:rFonts w:cs="Times New Roman"/>
          <w:i/>
        </w:rPr>
        <w:t xml:space="preserve"> e </w:t>
      </w:r>
      <w:proofErr w:type="spellStart"/>
      <w:r w:rsidRPr="00781C58">
        <w:rPr>
          <w:rFonts w:cs="Times New Roman"/>
          <w:i/>
        </w:rPr>
        <w:t>uomo</w:t>
      </w:r>
      <w:proofErr w:type="spellEnd"/>
      <w:r w:rsidRPr="00781C58">
        <w:rPr>
          <w:rFonts w:cs="Times New Roman"/>
        </w:rPr>
        <w:t>, qui est un essai de critique et de psychologie digne de l</w:t>
      </w:r>
      <w:r>
        <w:rPr>
          <w:rFonts w:cs="Times New Roman"/>
        </w:rPr>
        <w:t>’</w:t>
      </w:r>
      <w:r w:rsidRPr="00781C58">
        <w:rPr>
          <w:rFonts w:cs="Times New Roman"/>
        </w:rPr>
        <w:t xml:space="preserve">attention la plus bienveillante. Edmondo de </w:t>
      </w:r>
      <w:proofErr w:type="spellStart"/>
      <w:r w:rsidRPr="00781C58">
        <w:rPr>
          <w:rFonts w:cs="Times New Roman"/>
        </w:rPr>
        <w:t>Amicis</w:t>
      </w:r>
      <w:proofErr w:type="spellEnd"/>
      <w:r w:rsidRPr="00781C58">
        <w:rPr>
          <w:rFonts w:cs="Times New Roman"/>
        </w:rPr>
        <w:t xml:space="preserve"> nous offre ses souvenirs </w:t>
      </w:r>
      <w:r w:rsidRPr="009D1A2C">
        <w:rPr>
          <w:rFonts w:cs="Times New Roman"/>
        </w:rPr>
        <w:t>(</w:t>
      </w:r>
      <w:proofErr w:type="spellStart"/>
      <w:r w:rsidRPr="00781C58">
        <w:rPr>
          <w:rFonts w:cs="Times New Roman"/>
          <w:i/>
        </w:rPr>
        <w:t>Ricordi</w:t>
      </w:r>
      <w:proofErr w:type="spellEnd"/>
      <w:r w:rsidRPr="00781C58">
        <w:rPr>
          <w:rFonts w:cs="Times New Roman"/>
          <w:i/>
        </w:rPr>
        <w:t xml:space="preserve"> d</w:t>
      </w:r>
      <w:r>
        <w:rPr>
          <w:rFonts w:cs="Times New Roman"/>
          <w:i/>
        </w:rPr>
        <w:t>’</w:t>
      </w:r>
      <w:proofErr w:type="spellStart"/>
      <w:r w:rsidRPr="00781C58">
        <w:rPr>
          <w:rFonts w:cs="Times New Roman"/>
          <w:i/>
        </w:rPr>
        <w:t>infanzia</w:t>
      </w:r>
      <w:proofErr w:type="spellEnd"/>
      <w:r w:rsidRPr="00781C58">
        <w:rPr>
          <w:rFonts w:cs="Times New Roman"/>
          <w:i/>
        </w:rPr>
        <w:t xml:space="preserve"> e di </w:t>
      </w:r>
      <w:proofErr w:type="spellStart"/>
      <w:r w:rsidRPr="00781C58">
        <w:rPr>
          <w:rFonts w:cs="Times New Roman"/>
          <w:i/>
        </w:rPr>
        <w:t>Scuola</w:t>
      </w:r>
      <w:proofErr w:type="spellEnd"/>
      <w:r w:rsidRPr="00781C58">
        <w:rPr>
          <w:rFonts w:cs="Times New Roman"/>
        </w:rPr>
        <w:t>) pleins de philosophie et de bonté</w:t>
      </w:r>
      <w:r>
        <w:rPr>
          <w:rFonts w:cs="Times New Roman"/>
        </w:rPr>
        <w:t> ;</w:t>
      </w:r>
      <w:r w:rsidRPr="00781C58">
        <w:rPr>
          <w:rFonts w:cs="Times New Roman"/>
        </w:rPr>
        <w:t xml:space="preserve"> et </w:t>
      </w:r>
      <w:r>
        <w:rPr>
          <w:rFonts w:cs="Times New Roman"/>
        </w:rPr>
        <w:t>M. </w:t>
      </w:r>
      <w:r w:rsidRPr="00781C58">
        <w:rPr>
          <w:rFonts w:cs="Times New Roman"/>
        </w:rPr>
        <w:t xml:space="preserve">Luigi </w:t>
      </w:r>
      <w:proofErr w:type="spellStart"/>
      <w:r w:rsidRPr="00781C58">
        <w:rPr>
          <w:rFonts w:cs="Times New Roman"/>
        </w:rPr>
        <w:t>Zoppis</w:t>
      </w:r>
      <w:proofErr w:type="spellEnd"/>
      <w:r w:rsidRPr="00781C58">
        <w:rPr>
          <w:rFonts w:cs="Times New Roman"/>
        </w:rPr>
        <w:t xml:space="preserve"> raconte dans un roman (</w:t>
      </w:r>
      <w:r w:rsidRPr="00781C58">
        <w:rPr>
          <w:rFonts w:cs="Times New Roman"/>
          <w:i/>
        </w:rPr>
        <w:t>L</w:t>
      </w:r>
      <w:r>
        <w:rPr>
          <w:rFonts w:cs="Times New Roman"/>
          <w:i/>
        </w:rPr>
        <w:t>’</w:t>
      </w:r>
      <w:proofErr w:type="spellStart"/>
      <w:r w:rsidRPr="00781C58">
        <w:rPr>
          <w:rFonts w:cs="Times New Roman"/>
          <w:i/>
        </w:rPr>
        <w:t>Esteta</w:t>
      </w:r>
      <w:proofErr w:type="spellEnd"/>
      <w:r w:rsidRPr="00781C58">
        <w:rPr>
          <w:rFonts w:cs="Times New Roman"/>
        </w:rPr>
        <w:t>) les terribles conséquences de l</w:t>
      </w:r>
      <w:r>
        <w:rPr>
          <w:rFonts w:cs="Times New Roman"/>
        </w:rPr>
        <w:t>’</w:t>
      </w:r>
      <w:r w:rsidRPr="00781C58">
        <w:rPr>
          <w:rFonts w:cs="Times New Roman"/>
        </w:rPr>
        <w:t xml:space="preserve">esthétique appliquée à la vie. </w:t>
      </w:r>
      <w:r>
        <w:rPr>
          <w:rFonts w:cs="Times New Roman"/>
        </w:rPr>
        <w:t>M. </w:t>
      </w:r>
      <w:proofErr w:type="spellStart"/>
      <w:r w:rsidRPr="00781C58">
        <w:rPr>
          <w:rFonts w:cs="Times New Roman"/>
        </w:rPr>
        <w:t>Zoppis</w:t>
      </w:r>
      <w:proofErr w:type="spellEnd"/>
      <w:r w:rsidRPr="00781C58">
        <w:rPr>
          <w:rFonts w:cs="Times New Roman"/>
        </w:rPr>
        <w:t xml:space="preserve"> a des qualités littéraires non communes, mais je le </w:t>
      </w:r>
      <w:proofErr w:type="spellStart"/>
      <w:r w:rsidRPr="00781C58">
        <w:rPr>
          <w:rFonts w:cs="Times New Roman"/>
        </w:rPr>
        <w:t>prie</w:t>
      </w:r>
      <w:proofErr w:type="spellEnd"/>
      <w:r w:rsidRPr="00781C58">
        <w:rPr>
          <w:rFonts w:cs="Times New Roman"/>
        </w:rPr>
        <w:t xml:space="preserve"> de ne pas en abuser</w:t>
      </w:r>
      <w:r>
        <w:rPr>
          <w:rFonts w:cs="Times New Roman"/>
        </w:rPr>
        <w:t> ;</w:t>
      </w:r>
      <w:r w:rsidRPr="00781C58">
        <w:rPr>
          <w:rFonts w:cs="Times New Roman"/>
        </w:rPr>
        <w:t xml:space="preserve"> l</w:t>
      </w:r>
      <w:r>
        <w:rPr>
          <w:rFonts w:cs="Times New Roman"/>
        </w:rPr>
        <w:t>’</w:t>
      </w:r>
      <w:r w:rsidRPr="00781C58">
        <w:rPr>
          <w:rFonts w:cs="Times New Roman"/>
        </w:rPr>
        <w:t>épouvantail de l</w:t>
      </w:r>
      <w:r>
        <w:rPr>
          <w:rFonts w:cs="Times New Roman"/>
        </w:rPr>
        <w:t>’</w:t>
      </w:r>
      <w:r w:rsidRPr="00781C58">
        <w:rPr>
          <w:rFonts w:cs="Times New Roman"/>
        </w:rPr>
        <w:t>esthétisme a fait son temps et un artiste doit se garder d</w:t>
      </w:r>
      <w:r>
        <w:rPr>
          <w:rFonts w:cs="Times New Roman"/>
        </w:rPr>
        <w:t>’</w:t>
      </w:r>
      <w:r w:rsidRPr="00781C58">
        <w:rPr>
          <w:rFonts w:cs="Times New Roman"/>
        </w:rPr>
        <w:t>interpréter la morale goitreuse des épiciers.</w:t>
      </w:r>
    </w:p>
    <w:p w14:paraId="010F4ABF" w14:textId="77777777" w:rsidR="00EE1AC8" w:rsidRPr="00781C58" w:rsidRDefault="00EE1AC8" w:rsidP="00EE1AC8">
      <w:pPr>
        <w:pStyle w:val="Titre3"/>
      </w:pPr>
      <w:r w:rsidRPr="00781C58">
        <w:t>Une inaugura</w:t>
      </w:r>
      <w:r>
        <w:t>tion typique</w:t>
      </w:r>
    </w:p>
    <w:p w14:paraId="42B3438C" w14:textId="77777777" w:rsidR="00EE1AC8" w:rsidRPr="004C2142" w:rsidRDefault="00EE1AC8" w:rsidP="00EE1AC8">
      <w:pPr>
        <w:pStyle w:val="term"/>
      </w:pPr>
      <w:proofErr w:type="gramStart"/>
      <w:r w:rsidRPr="004C2142">
        <w:t>id</w:t>
      </w:r>
      <w:proofErr w:type="gramEnd"/>
      <w:r w:rsidRPr="004C2142">
        <w:t> : article-1901-03-01_855b</w:t>
      </w:r>
    </w:p>
    <w:p w14:paraId="72333A9C" w14:textId="77777777" w:rsidR="00EE1AC8" w:rsidRPr="00CC6DF6" w:rsidRDefault="00EE1AC8" w:rsidP="00EE1AC8">
      <w:pPr>
        <w:pStyle w:val="term"/>
        <w:rPr>
          <w:lang w:val="it-IT"/>
        </w:rPr>
      </w:pPr>
      <w:proofErr w:type="spellStart"/>
      <w:proofErr w:type="gramStart"/>
      <w:r w:rsidRPr="00CC6DF6">
        <w:rPr>
          <w:lang w:val="it-IT"/>
        </w:rPr>
        <w:t>author</w:t>
      </w:r>
      <w:proofErr w:type="spellEnd"/>
      <w:r w:rsidRPr="00CC6DF6">
        <w:rPr>
          <w:lang w:val="it-IT"/>
        </w:rPr>
        <w:t> :</w:t>
      </w:r>
      <w:proofErr w:type="gramEnd"/>
      <w:r w:rsidRPr="00CC6DF6">
        <w:rPr>
          <w:lang w:val="it-IT"/>
        </w:rPr>
        <w:t xml:space="preserve"> </w:t>
      </w:r>
      <w:proofErr w:type="spellStart"/>
      <w:r w:rsidRPr="00CC6DF6">
        <w:rPr>
          <w:rFonts w:eastAsiaTheme="majorEastAsia"/>
          <w:lang w:val="it-IT"/>
        </w:rPr>
        <w:t>Zùccoli</w:t>
      </w:r>
      <w:proofErr w:type="spellEnd"/>
      <w:r w:rsidRPr="00CC6DF6">
        <w:rPr>
          <w:rFonts w:eastAsiaTheme="majorEastAsia"/>
          <w:lang w:val="it-IT"/>
        </w:rPr>
        <w:t>, Luciano (1868-1929)</w:t>
      </w:r>
    </w:p>
    <w:p w14:paraId="325C556E" w14:textId="77777777" w:rsidR="00EE1AC8" w:rsidRPr="004C2142" w:rsidRDefault="00EE1AC8" w:rsidP="00EE1AC8">
      <w:pPr>
        <w:pStyle w:val="term"/>
        <w:rPr>
          <w:lang w:val="it-IT"/>
          <w:rPrChange w:id="3" w:author="Marguerite-Marie Bordry" w:date="2018-12-12T15:13:00Z">
            <w:rPr>
              <w:lang w:val="it-IT"/>
            </w:rPr>
          </w:rPrChange>
        </w:rPr>
      </w:pPr>
      <w:proofErr w:type="spellStart"/>
      <w:proofErr w:type="gramStart"/>
      <w:r w:rsidRPr="004C2142">
        <w:rPr>
          <w:lang w:val="it-IT"/>
        </w:rPr>
        <w:t>signed</w:t>
      </w:r>
      <w:proofErr w:type="spellEnd"/>
      <w:r w:rsidRPr="004C2142">
        <w:rPr>
          <w:lang w:val="it-IT"/>
        </w:rPr>
        <w:t> :</w:t>
      </w:r>
      <w:proofErr w:type="gramEnd"/>
      <w:r w:rsidRPr="004C2142">
        <w:rPr>
          <w:lang w:val="it-IT"/>
        </w:rPr>
        <w:t xml:space="preserve"> Luciano </w:t>
      </w:r>
      <w:proofErr w:type="spellStart"/>
      <w:r w:rsidRPr="00CF3E10">
        <w:rPr>
          <w:rFonts w:eastAsiaTheme="majorEastAsia"/>
          <w:lang w:val="it-IT"/>
        </w:rPr>
        <w:t>Zùccoli</w:t>
      </w:r>
      <w:proofErr w:type="spellEnd"/>
    </w:p>
    <w:p w14:paraId="1B462006" w14:textId="77777777" w:rsidR="00EE1AC8" w:rsidRDefault="00EE1AC8" w:rsidP="00EE1AC8">
      <w:pPr>
        <w:pStyle w:val="term"/>
      </w:pPr>
      <w:proofErr w:type="gramStart"/>
      <w:r w:rsidRPr="00925B7B">
        <w:t>section</w:t>
      </w:r>
      <w:proofErr w:type="gramEnd"/>
      <w:r w:rsidRPr="00925B7B">
        <w:t xml:space="preserve"> : </w:t>
      </w:r>
      <w:r>
        <w:t>Lettres italiennes</w:t>
      </w:r>
    </w:p>
    <w:p w14:paraId="6C474F75"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rsidRPr="00781C58">
        <w:t>Une inaugura</w:t>
      </w:r>
      <w:r>
        <w:t>tion typique</w:t>
      </w:r>
    </w:p>
    <w:p w14:paraId="06C02E13" w14:textId="77777777" w:rsidR="00EE1AC8" w:rsidRDefault="00EE1AC8" w:rsidP="00EE1AC8">
      <w:pPr>
        <w:pStyle w:val="term"/>
      </w:pPr>
      <w:proofErr w:type="gramStart"/>
      <w:r w:rsidRPr="00925B7B">
        <w:t>date</w:t>
      </w:r>
      <w:proofErr w:type="gramEnd"/>
      <w:r w:rsidRPr="00925B7B">
        <w:t> :</w:t>
      </w:r>
      <w:r>
        <w:t xml:space="preserve"> 1901-03-01</w:t>
      </w:r>
    </w:p>
    <w:p w14:paraId="15B4380A" w14:textId="77777777" w:rsidR="00EE1AC8" w:rsidRDefault="00EE1AC8" w:rsidP="00EE1AC8">
      <w:pPr>
        <w:pStyle w:val="term"/>
      </w:pPr>
      <w:proofErr w:type="spellStart"/>
      <w:proofErr w:type="gramStart"/>
      <w:r>
        <w:t>ref</w:t>
      </w:r>
      <w:proofErr w:type="spellEnd"/>
      <w:proofErr w:type="gramEnd"/>
      <w:r w:rsidRPr="00925B7B">
        <w:t xml:space="preserve"> : </w:t>
      </w:r>
      <w:r>
        <w:t>Tome XXXVII, numéro 135, 1</w:t>
      </w:r>
      <w:r w:rsidRPr="00685873">
        <w:rPr>
          <w:vertAlign w:val="superscript"/>
        </w:rPr>
        <w:t>er</w:t>
      </w:r>
      <w:r>
        <w:t> mars 1901, p. 851-856 [855-856]</w:t>
      </w:r>
    </w:p>
    <w:p w14:paraId="3DD6A6C2" w14:textId="77777777" w:rsidR="00EE1AC8" w:rsidRPr="00781C58" w:rsidRDefault="00EE1AC8" w:rsidP="00EE1AC8">
      <w:pPr>
        <w:pStyle w:val="Corpsdetexte"/>
        <w:rPr>
          <w:rFonts w:cs="Times New Roman"/>
        </w:rPr>
      </w:pPr>
      <w:r w:rsidRPr="00781C58">
        <w:rPr>
          <w:rFonts w:cs="Times New Roman"/>
        </w:rPr>
        <w:t>Bien qu</w:t>
      </w:r>
      <w:r>
        <w:rPr>
          <w:rFonts w:cs="Times New Roman"/>
        </w:rPr>
        <w:t>’</w:t>
      </w:r>
      <w:r w:rsidRPr="00781C58">
        <w:rPr>
          <w:rFonts w:cs="Times New Roman"/>
        </w:rPr>
        <w:t>il ne s</w:t>
      </w:r>
      <w:r>
        <w:rPr>
          <w:rFonts w:cs="Times New Roman"/>
        </w:rPr>
        <w:t>’</w:t>
      </w:r>
      <w:r w:rsidRPr="00781C58">
        <w:rPr>
          <w:rFonts w:cs="Times New Roman"/>
        </w:rPr>
        <w:t>agisse pas de littérature, je ne peux pas passer sous silence un événement artistique qui a fait la joie des amateurs, ce février, à Rome.</w:t>
      </w:r>
    </w:p>
    <w:p w14:paraId="6EC8331F" w14:textId="77777777" w:rsidR="00EE1AC8" w:rsidRPr="00781C58" w:rsidRDefault="00EE1AC8" w:rsidP="00EE1AC8">
      <w:pPr>
        <w:pStyle w:val="Corpsdetexte"/>
        <w:rPr>
          <w:rFonts w:cs="Times New Roman"/>
        </w:rPr>
      </w:pPr>
      <w:r>
        <w:rPr>
          <w:rFonts w:cs="Times New Roman"/>
        </w:rPr>
        <w:t>M. </w:t>
      </w:r>
      <w:proofErr w:type="spellStart"/>
      <w:r w:rsidRPr="00781C58">
        <w:rPr>
          <w:rFonts w:cs="Times New Roman"/>
        </w:rPr>
        <w:t>Rustelli</w:t>
      </w:r>
      <w:proofErr w:type="spellEnd"/>
      <w:r w:rsidRPr="00781C58">
        <w:rPr>
          <w:rFonts w:cs="Times New Roman"/>
        </w:rPr>
        <w:t xml:space="preserve">, un jeune artiste de grand avenir, avait sculpté pour les quatre coins de la fontaine monumentale de la Piazza </w:t>
      </w:r>
      <w:proofErr w:type="spellStart"/>
      <w:r w:rsidRPr="00781C58">
        <w:rPr>
          <w:rFonts w:cs="Times New Roman"/>
        </w:rPr>
        <w:t>Termini</w:t>
      </w:r>
      <w:proofErr w:type="spellEnd"/>
      <w:r w:rsidRPr="00781C58">
        <w:rPr>
          <w:rFonts w:cs="Times New Roman"/>
        </w:rPr>
        <w:t xml:space="preserve"> quatre superbes Naïades en bronze, d</w:t>
      </w:r>
      <w:r>
        <w:rPr>
          <w:rFonts w:cs="Times New Roman"/>
        </w:rPr>
        <w:t>’</w:t>
      </w:r>
      <w:r w:rsidRPr="00781C58">
        <w:rPr>
          <w:rFonts w:cs="Times New Roman"/>
        </w:rPr>
        <w:t>un style libre et puissant. Les Naïades étant toutes nues, de cette belle nudité que le bronze caressé par l</w:t>
      </w:r>
      <w:r>
        <w:rPr>
          <w:rFonts w:cs="Times New Roman"/>
        </w:rPr>
        <w:t>’</w:t>
      </w:r>
      <w:r w:rsidRPr="00781C58">
        <w:rPr>
          <w:rFonts w:cs="Times New Roman"/>
        </w:rPr>
        <w:t>eau jaillissante rend pleine de lumière, trois conseillers communaux, du parti clérical, s</w:t>
      </w:r>
      <w:r>
        <w:rPr>
          <w:rFonts w:cs="Times New Roman"/>
        </w:rPr>
        <w:t>’</w:t>
      </w:r>
      <w:r w:rsidRPr="00781C58">
        <w:rPr>
          <w:rFonts w:cs="Times New Roman"/>
        </w:rPr>
        <w:t>opposèrent à l</w:t>
      </w:r>
      <w:r>
        <w:rPr>
          <w:rFonts w:cs="Times New Roman"/>
        </w:rPr>
        <w:t>’</w:t>
      </w:r>
      <w:r w:rsidRPr="00781C58">
        <w:rPr>
          <w:rFonts w:cs="Times New Roman"/>
        </w:rPr>
        <w:t>inauguration de la fontaine. Ils prétendaient tout simplement appliquer à ces jeunes filles innocentes quelques bandeaux en fer-blanc, qui, ridiculisant les intentions de l</w:t>
      </w:r>
      <w:r>
        <w:rPr>
          <w:rFonts w:cs="Times New Roman"/>
        </w:rPr>
        <w:t>’</w:t>
      </w:r>
      <w:r w:rsidRPr="00781C58">
        <w:rPr>
          <w:rFonts w:cs="Times New Roman"/>
        </w:rPr>
        <w:t xml:space="preserve">artiste, pussent </w:t>
      </w:r>
      <w:r w:rsidRPr="00781C58">
        <w:rPr>
          <w:rFonts w:cs="Times New Roman"/>
        </w:rPr>
        <w:lastRenderedPageBreak/>
        <w:t>sauvegarder la moralité des Naïades antiques et des Romains modernes. La discussion menaçant de se prolonger pendant plusieurs séances du Conseil, le peuple décida de couper court à cette logomachie et d</w:t>
      </w:r>
      <w:r>
        <w:rPr>
          <w:rFonts w:cs="Times New Roman"/>
        </w:rPr>
        <w:t>’</w:t>
      </w:r>
      <w:r w:rsidRPr="00781C58">
        <w:rPr>
          <w:rFonts w:cs="Times New Roman"/>
        </w:rPr>
        <w:t>y fourrer lui-même son nez. Un soir, une foule anonyme et artiste prit crânement d</w:t>
      </w:r>
      <w:r>
        <w:rPr>
          <w:rFonts w:cs="Times New Roman"/>
        </w:rPr>
        <w:t>’</w:t>
      </w:r>
      <w:r w:rsidRPr="00781C58">
        <w:rPr>
          <w:rFonts w:cs="Times New Roman"/>
        </w:rPr>
        <w:t>assaut la palissade qui défendait encore à la vue les quatre filles de l</w:t>
      </w:r>
      <w:r>
        <w:rPr>
          <w:rFonts w:cs="Times New Roman"/>
        </w:rPr>
        <w:t>’</w:t>
      </w:r>
      <w:r w:rsidRPr="00781C58">
        <w:rPr>
          <w:rFonts w:cs="Times New Roman"/>
        </w:rPr>
        <w:t>eau et, avec l</w:t>
      </w:r>
      <w:r>
        <w:rPr>
          <w:rFonts w:cs="Times New Roman"/>
        </w:rPr>
        <w:t>’</w:t>
      </w:r>
      <w:r w:rsidRPr="00781C58">
        <w:rPr>
          <w:rFonts w:cs="Times New Roman"/>
        </w:rPr>
        <w:t>aide volontaire de quelques ouvriers accourus pour empêcher qu</w:t>
      </w:r>
      <w:r>
        <w:rPr>
          <w:rFonts w:cs="Times New Roman"/>
        </w:rPr>
        <w:t>’</w:t>
      </w:r>
      <w:r w:rsidRPr="00781C58">
        <w:rPr>
          <w:rFonts w:cs="Times New Roman"/>
        </w:rPr>
        <w:t>on mit le feu au bois de la cloison, découvrit patiemment, planche par planche, les bronzes immoraux</w:t>
      </w:r>
      <w:r>
        <w:rPr>
          <w:rFonts w:cs="Times New Roman"/>
        </w:rPr>
        <w:t> ;</w:t>
      </w:r>
      <w:r w:rsidRPr="00781C58">
        <w:rPr>
          <w:rFonts w:cs="Times New Roman"/>
        </w:rPr>
        <w:t xml:space="preserve"> et ayant trouvé, après une recherche comiquement soigneuse, les clefs de l</w:t>
      </w:r>
      <w:r>
        <w:rPr>
          <w:rFonts w:cs="Times New Roman"/>
        </w:rPr>
        <w:t>’</w:t>
      </w:r>
      <w:r w:rsidRPr="00781C58">
        <w:rPr>
          <w:rFonts w:cs="Times New Roman"/>
        </w:rPr>
        <w:t xml:space="preserve">eau, ces juges sympathiques et modestes mirent le comble à la fête en inondant les quatre vierges de flots étincelants sous la lumière des lampes électriques. De cette manière caractéristiquement italienne, par un brave </w:t>
      </w:r>
      <w:r w:rsidRPr="00781C58">
        <w:rPr>
          <w:rFonts w:cs="Times New Roman"/>
          <w:i/>
        </w:rPr>
        <w:t>référendum</w:t>
      </w:r>
      <w:r w:rsidRPr="00781C58">
        <w:rPr>
          <w:rFonts w:cs="Times New Roman"/>
        </w:rPr>
        <w:t xml:space="preserve"> populaire, la belle œuvre de </w:t>
      </w:r>
      <w:r>
        <w:rPr>
          <w:rFonts w:cs="Times New Roman"/>
        </w:rPr>
        <w:t>M. </w:t>
      </w:r>
      <w:proofErr w:type="spellStart"/>
      <w:r w:rsidRPr="00781C58">
        <w:rPr>
          <w:rFonts w:cs="Times New Roman"/>
        </w:rPr>
        <w:t>Rutelli</w:t>
      </w:r>
      <w:proofErr w:type="spellEnd"/>
      <w:r w:rsidRPr="00781C58">
        <w:rPr>
          <w:rFonts w:cs="Times New Roman"/>
        </w:rPr>
        <w:t xml:space="preserve"> vient d</w:t>
      </w:r>
      <w:r>
        <w:rPr>
          <w:rFonts w:cs="Times New Roman"/>
        </w:rPr>
        <w:t>’</w:t>
      </w:r>
      <w:r w:rsidRPr="00781C58">
        <w:rPr>
          <w:rFonts w:cs="Times New Roman"/>
        </w:rPr>
        <w:t>être inaugurée, aux grands cris joyeux d</w:t>
      </w:r>
      <w:r>
        <w:rPr>
          <w:rFonts w:cs="Times New Roman"/>
        </w:rPr>
        <w:t>’</w:t>
      </w:r>
      <w:r w:rsidRPr="00781C58">
        <w:rPr>
          <w:rFonts w:cs="Times New Roman"/>
        </w:rPr>
        <w:t>une foule amie de l</w:t>
      </w:r>
      <w:r>
        <w:rPr>
          <w:rFonts w:cs="Times New Roman"/>
        </w:rPr>
        <w:t>’</w:t>
      </w:r>
      <w:r w:rsidRPr="00781C58">
        <w:rPr>
          <w:rFonts w:cs="Times New Roman"/>
        </w:rPr>
        <w:t>art</w:t>
      </w:r>
      <w:r>
        <w:rPr>
          <w:rFonts w:cs="Times New Roman"/>
        </w:rPr>
        <w:t> ;</w:t>
      </w:r>
      <w:r w:rsidRPr="00781C58">
        <w:rPr>
          <w:rFonts w:cs="Times New Roman"/>
        </w:rPr>
        <w:t xml:space="preserve"> la presse approuva cette rude manifestation de bon goût qui eut le mérite de sauver la renommée artistique de Rome. Seuls, quelques mélancoliques journaux du Vatican crièrent au scandale, mais je peux donner ma parole que la moralité de Rome n</w:t>
      </w:r>
      <w:r>
        <w:rPr>
          <w:rFonts w:cs="Times New Roman"/>
        </w:rPr>
        <w:t>’</w:t>
      </w:r>
      <w:r w:rsidRPr="00781C58">
        <w:rPr>
          <w:rFonts w:cs="Times New Roman"/>
        </w:rPr>
        <w:t>a pas diminué depuis l</w:t>
      </w:r>
      <w:r>
        <w:rPr>
          <w:rFonts w:cs="Times New Roman"/>
        </w:rPr>
        <w:t>’</w:t>
      </w:r>
      <w:r w:rsidRPr="00781C58">
        <w:rPr>
          <w:rFonts w:cs="Times New Roman"/>
        </w:rPr>
        <w:t>inauguration des quatre Naïades sans bandeaux de fer-blanc</w:t>
      </w:r>
      <w:r>
        <w:rPr>
          <w:rFonts w:cs="Times New Roman"/>
        </w:rPr>
        <w:t>…</w:t>
      </w:r>
    </w:p>
    <w:p w14:paraId="115E1384" w14:textId="77777777" w:rsidR="00EE1AC8" w:rsidRDefault="00EE1AC8" w:rsidP="00EE1AC8">
      <w:pPr>
        <w:pStyle w:val="Titre1"/>
        <w:rPr>
          <w:rFonts w:hint="eastAsia"/>
        </w:rPr>
      </w:pPr>
      <w:r>
        <w:t>Tome XXXVIII, numéro 136, 1</w:t>
      </w:r>
      <w:r w:rsidRPr="00685873">
        <w:rPr>
          <w:vertAlign w:val="superscript"/>
        </w:rPr>
        <w:t>er</w:t>
      </w:r>
      <w:r>
        <w:t> avril 1901</w:t>
      </w:r>
    </w:p>
    <w:p w14:paraId="611F6E1E" w14:textId="77777777" w:rsidR="00EE1AC8" w:rsidRPr="00661A70" w:rsidRDefault="00EE1AC8" w:rsidP="00EE1AC8">
      <w:pPr>
        <w:pStyle w:val="Titre2"/>
      </w:pPr>
      <w:r>
        <w:t xml:space="preserve">Les Romans. </w:t>
      </w:r>
      <w:r>
        <w:br/>
        <w:t xml:space="preserve">Gabriele d’Annunzio : </w:t>
      </w:r>
      <w:r>
        <w:rPr>
          <w:i/>
        </w:rPr>
        <w:t>Le Feu</w:t>
      </w:r>
      <w:r>
        <w:t xml:space="preserve">, </w:t>
      </w:r>
      <w:proofErr w:type="spellStart"/>
      <w:r>
        <w:t>Calmann</w:t>
      </w:r>
      <w:proofErr w:type="spellEnd"/>
      <w:r>
        <w:t xml:space="preserve"> Lévy, 3.50</w:t>
      </w:r>
    </w:p>
    <w:p w14:paraId="0DD05376" w14:textId="77777777" w:rsidR="00EE1AC8" w:rsidRPr="004C2142" w:rsidRDefault="00EE1AC8" w:rsidP="00EE1AC8">
      <w:pPr>
        <w:pStyle w:val="term"/>
      </w:pPr>
      <w:proofErr w:type="gramStart"/>
      <w:r w:rsidRPr="004C2142">
        <w:t>id</w:t>
      </w:r>
      <w:proofErr w:type="gramEnd"/>
      <w:r w:rsidRPr="004C2142">
        <w:t> : article-1901-04-01_183</w:t>
      </w:r>
    </w:p>
    <w:p w14:paraId="0C1E9230" w14:textId="77777777" w:rsidR="00EE1AC8" w:rsidRPr="00CC6DF6" w:rsidRDefault="00EE1AC8" w:rsidP="00EE1AC8">
      <w:pPr>
        <w:pStyle w:val="term"/>
        <w:rPr>
          <w:lang w:val="en-GB"/>
        </w:rPr>
      </w:pPr>
      <w:proofErr w:type="gramStart"/>
      <w:r w:rsidRPr="00CC6DF6">
        <w:rPr>
          <w:lang w:val="en-GB"/>
        </w:rPr>
        <w:t>author :</w:t>
      </w:r>
      <w:proofErr w:type="gramEnd"/>
      <w:r w:rsidRPr="00CC6DF6">
        <w:rPr>
          <w:lang w:val="en-GB"/>
        </w:rPr>
        <w:t xml:space="preserve"> </w:t>
      </w:r>
      <w:proofErr w:type="spellStart"/>
      <w:r w:rsidRPr="00CC6DF6">
        <w:rPr>
          <w:lang w:val="en-GB"/>
        </w:rPr>
        <w:t>Rachilde</w:t>
      </w:r>
      <w:proofErr w:type="spellEnd"/>
      <w:r w:rsidRPr="00CC6DF6">
        <w:rPr>
          <w:lang w:val="en-GB"/>
        </w:rPr>
        <w:t xml:space="preserve"> (1860-1953)</w:t>
      </w:r>
    </w:p>
    <w:p w14:paraId="0BDAF762" w14:textId="77777777" w:rsidR="00EE1AC8" w:rsidRPr="00CC6DF6" w:rsidRDefault="00EE1AC8" w:rsidP="00EE1AC8">
      <w:pPr>
        <w:pStyle w:val="term"/>
        <w:rPr>
          <w:lang w:val="en-GB"/>
        </w:rPr>
      </w:pPr>
      <w:proofErr w:type="gramStart"/>
      <w:r w:rsidRPr="00CC6DF6">
        <w:rPr>
          <w:lang w:val="en-GB"/>
        </w:rPr>
        <w:t>signed :</w:t>
      </w:r>
      <w:proofErr w:type="gramEnd"/>
      <w:r w:rsidRPr="00CC6DF6">
        <w:rPr>
          <w:lang w:val="en-GB"/>
        </w:rPr>
        <w:t xml:space="preserve"> </w:t>
      </w:r>
      <w:proofErr w:type="spellStart"/>
      <w:r w:rsidRPr="00CC6DF6">
        <w:rPr>
          <w:lang w:val="en-GB"/>
        </w:rPr>
        <w:t>Rachilde</w:t>
      </w:r>
      <w:proofErr w:type="spellEnd"/>
    </w:p>
    <w:p w14:paraId="6A512A10" w14:textId="77777777" w:rsidR="00EE1AC8" w:rsidRPr="00CF3E10" w:rsidRDefault="00EE1AC8" w:rsidP="00EE1AC8">
      <w:pPr>
        <w:pStyle w:val="term"/>
        <w:rPr>
          <w:lang w:val="en-GB"/>
        </w:rPr>
      </w:pPr>
      <w:proofErr w:type="gramStart"/>
      <w:r w:rsidRPr="004C2142">
        <w:rPr>
          <w:lang w:val="en-GB"/>
        </w:rPr>
        <w:t>section :</w:t>
      </w:r>
      <w:proofErr w:type="gramEnd"/>
      <w:r w:rsidRPr="004C2142">
        <w:rPr>
          <w:lang w:val="en-GB"/>
        </w:rPr>
        <w:t xml:space="preserve"> Les Romans</w:t>
      </w:r>
    </w:p>
    <w:p w14:paraId="46C7A23F" w14:textId="77777777" w:rsidR="00EE1AC8" w:rsidRPr="004C2142" w:rsidRDefault="00EE1AC8" w:rsidP="00EE1AC8">
      <w:pPr>
        <w:pStyle w:val="term"/>
        <w:rPr>
          <w:lang w:val="it-IT"/>
          <w:rPrChange w:id="4" w:author="Marguerite-Marie Bordry" w:date="2018-12-12T15:13:00Z">
            <w:rPr>
              <w:lang w:val="it-IT"/>
            </w:rPr>
          </w:rPrChange>
        </w:rPr>
      </w:pPr>
      <w:proofErr w:type="spellStart"/>
      <w:proofErr w:type="gramStart"/>
      <w:r w:rsidRPr="004C2142">
        <w:rPr>
          <w:lang w:val="it-IT"/>
          <w:rPrChange w:id="5" w:author="Marguerite-Marie Bordry" w:date="2018-12-12T15:13:00Z">
            <w:rPr>
              <w:lang w:val="it-IT"/>
            </w:rPr>
          </w:rPrChange>
        </w:rPr>
        <w:t>title</w:t>
      </w:r>
      <w:proofErr w:type="spellEnd"/>
      <w:r w:rsidRPr="004C2142">
        <w:rPr>
          <w:lang w:val="it-IT"/>
          <w:rPrChange w:id="6" w:author="Marguerite-Marie Bordry" w:date="2018-12-12T15:13:00Z">
            <w:rPr>
              <w:lang w:val="it-IT"/>
            </w:rPr>
          </w:rPrChange>
        </w:rPr>
        <w:t> :</w:t>
      </w:r>
      <w:proofErr w:type="gramEnd"/>
      <w:r w:rsidRPr="004C2142">
        <w:rPr>
          <w:lang w:val="it-IT"/>
          <w:rPrChange w:id="7" w:author="Marguerite-Marie Bordry" w:date="2018-12-12T15:13:00Z">
            <w:rPr>
              <w:lang w:val="it-IT"/>
            </w:rPr>
          </w:rPrChange>
        </w:rPr>
        <w:t xml:space="preserve"> Gabriele d’Annunzio : </w:t>
      </w:r>
      <w:r w:rsidRPr="004C2142">
        <w:rPr>
          <w:i/>
          <w:lang w:val="it-IT"/>
          <w:rPrChange w:id="8" w:author="Marguerite-Marie Bordry" w:date="2018-12-12T15:13:00Z">
            <w:rPr>
              <w:i/>
              <w:lang w:val="it-IT"/>
            </w:rPr>
          </w:rPrChange>
        </w:rPr>
        <w:t xml:space="preserve">Le </w:t>
      </w:r>
      <w:proofErr w:type="spellStart"/>
      <w:r w:rsidRPr="004C2142">
        <w:rPr>
          <w:i/>
          <w:lang w:val="it-IT"/>
          <w:rPrChange w:id="9" w:author="Marguerite-Marie Bordry" w:date="2018-12-12T15:13:00Z">
            <w:rPr>
              <w:i/>
              <w:lang w:val="it-IT"/>
            </w:rPr>
          </w:rPrChange>
        </w:rPr>
        <w:t>Feu</w:t>
      </w:r>
      <w:proofErr w:type="spellEnd"/>
      <w:r w:rsidRPr="004C2142">
        <w:rPr>
          <w:lang w:val="it-IT"/>
          <w:rPrChange w:id="10" w:author="Marguerite-Marie Bordry" w:date="2018-12-12T15:13:00Z">
            <w:rPr>
              <w:lang w:val="it-IT"/>
            </w:rPr>
          </w:rPrChange>
        </w:rPr>
        <w:t xml:space="preserve">, </w:t>
      </w:r>
      <w:proofErr w:type="spellStart"/>
      <w:r w:rsidRPr="004C2142">
        <w:rPr>
          <w:lang w:val="it-IT"/>
          <w:rPrChange w:id="11" w:author="Marguerite-Marie Bordry" w:date="2018-12-12T15:13:00Z">
            <w:rPr>
              <w:lang w:val="it-IT"/>
            </w:rPr>
          </w:rPrChange>
        </w:rPr>
        <w:t>Calmann</w:t>
      </w:r>
      <w:proofErr w:type="spellEnd"/>
      <w:r w:rsidRPr="004C2142">
        <w:rPr>
          <w:lang w:val="it-IT"/>
          <w:rPrChange w:id="12" w:author="Marguerite-Marie Bordry" w:date="2018-12-12T15:13:00Z">
            <w:rPr>
              <w:lang w:val="it-IT"/>
            </w:rPr>
          </w:rPrChange>
        </w:rPr>
        <w:t xml:space="preserve"> Lévy, 3.50</w:t>
      </w:r>
    </w:p>
    <w:p w14:paraId="73A81D15" w14:textId="77777777" w:rsidR="00EE1AC8" w:rsidRDefault="00EE1AC8" w:rsidP="00EE1AC8">
      <w:pPr>
        <w:pStyle w:val="term"/>
      </w:pPr>
      <w:proofErr w:type="gramStart"/>
      <w:r w:rsidRPr="00925B7B">
        <w:t>date</w:t>
      </w:r>
      <w:proofErr w:type="gramEnd"/>
      <w:r w:rsidRPr="00925B7B">
        <w:t> :</w:t>
      </w:r>
      <w:r>
        <w:t xml:space="preserve"> 1901-04-01</w:t>
      </w:r>
    </w:p>
    <w:p w14:paraId="13709270" w14:textId="77777777" w:rsidR="00EE1AC8" w:rsidRDefault="00EE1AC8" w:rsidP="00EE1AC8">
      <w:pPr>
        <w:pStyle w:val="term"/>
      </w:pPr>
      <w:proofErr w:type="spellStart"/>
      <w:proofErr w:type="gramStart"/>
      <w:r>
        <w:t>ref</w:t>
      </w:r>
      <w:proofErr w:type="spellEnd"/>
      <w:proofErr w:type="gramEnd"/>
      <w:r w:rsidRPr="00925B7B">
        <w:t xml:space="preserve"> : </w:t>
      </w:r>
      <w:r>
        <w:t>Tome XXXVIII, numéro 136, 1</w:t>
      </w:r>
      <w:r w:rsidRPr="00685873">
        <w:rPr>
          <w:vertAlign w:val="superscript"/>
        </w:rPr>
        <w:t>er</w:t>
      </w:r>
      <w:r>
        <w:t> avril 1901, p. 182-194 [183-186]</w:t>
      </w:r>
    </w:p>
    <w:p w14:paraId="60AE8410" w14:textId="77777777" w:rsidR="00EE1AC8" w:rsidRDefault="00EE1AC8" w:rsidP="00EE1AC8">
      <w:pPr>
        <w:pStyle w:val="byline"/>
      </w:pPr>
      <w:r>
        <w:rPr>
          <w:smallCaps/>
        </w:rPr>
        <w:t>Rachilde</w:t>
      </w:r>
      <w:r>
        <w:t>.</w:t>
      </w:r>
    </w:p>
    <w:p w14:paraId="220D4E8E" w14:textId="77777777" w:rsidR="00EE1AC8" w:rsidRDefault="00EE1AC8" w:rsidP="00EE1AC8">
      <w:pPr>
        <w:pStyle w:val="bibl"/>
      </w:pPr>
      <w:r>
        <w:t>Tome XXXVIII, numéro 136, 1</w:t>
      </w:r>
      <w:r w:rsidRPr="00685873">
        <w:rPr>
          <w:vertAlign w:val="superscript"/>
        </w:rPr>
        <w:t>er</w:t>
      </w:r>
      <w:r>
        <w:t> avril 1901, p. 182-194 [183-186].</w:t>
      </w:r>
    </w:p>
    <w:p w14:paraId="738B50E9" w14:textId="77777777" w:rsidR="00EE1AC8" w:rsidRPr="00781C58" w:rsidRDefault="00EE1AC8" w:rsidP="00EE1AC8">
      <w:pPr>
        <w:pStyle w:val="Corpsdetexte"/>
        <w:rPr>
          <w:rFonts w:cs="Times New Roman"/>
        </w:rPr>
      </w:pPr>
      <w:r w:rsidRPr="00781C58">
        <w:rPr>
          <w:rFonts w:cs="Times New Roman"/>
          <w:b/>
        </w:rPr>
        <w:t>Le Feu</w:t>
      </w:r>
      <w:r w:rsidRPr="00781C58">
        <w:rPr>
          <w:rFonts w:cs="Times New Roman"/>
        </w:rPr>
        <w:t>, par Gabriele d</w:t>
      </w:r>
      <w:r>
        <w:rPr>
          <w:rFonts w:cs="Times New Roman"/>
        </w:rPr>
        <w:t>’</w:t>
      </w:r>
      <w:r w:rsidRPr="00781C58">
        <w:rPr>
          <w:rFonts w:cs="Times New Roman"/>
        </w:rPr>
        <w:t xml:space="preserve">Annunzio. Si le poète Stelio </w:t>
      </w:r>
      <w:proofErr w:type="spellStart"/>
      <w:r w:rsidRPr="00781C58">
        <w:rPr>
          <w:rFonts w:cs="Times New Roman"/>
        </w:rPr>
        <w:t>Effrena</w:t>
      </w:r>
      <w:proofErr w:type="spellEnd"/>
      <w:r w:rsidRPr="00781C58">
        <w:rPr>
          <w:rFonts w:cs="Times New Roman"/>
        </w:rPr>
        <w:t xml:space="preserve"> se promenait autrement qu</w:t>
      </w:r>
      <w:r>
        <w:rPr>
          <w:rFonts w:cs="Times New Roman"/>
        </w:rPr>
        <w:t>’</w:t>
      </w:r>
      <w:r w:rsidRPr="00781C58">
        <w:rPr>
          <w:rFonts w:cs="Times New Roman"/>
        </w:rPr>
        <w:t>en la gondole somptueuse de son imagination, s</w:t>
      </w:r>
      <w:r>
        <w:rPr>
          <w:rFonts w:cs="Times New Roman"/>
        </w:rPr>
        <w:t>’</w:t>
      </w:r>
      <w:r w:rsidRPr="00781C58">
        <w:rPr>
          <w:rFonts w:cs="Times New Roman"/>
        </w:rPr>
        <w:t>il pouvait être un autre homme que l</w:t>
      </w:r>
      <w:r>
        <w:rPr>
          <w:rFonts w:cs="Times New Roman"/>
        </w:rPr>
        <w:t>’</w:t>
      </w:r>
      <w:r w:rsidRPr="00781C58">
        <w:rPr>
          <w:rFonts w:cs="Times New Roman"/>
        </w:rPr>
        <w:t xml:space="preserve">artificier </w:t>
      </w:r>
      <w:proofErr w:type="spellStart"/>
      <w:r w:rsidRPr="00781C58">
        <w:rPr>
          <w:rFonts w:cs="Times New Roman"/>
          <w:i/>
        </w:rPr>
        <w:t>imaginifique</w:t>
      </w:r>
      <w:proofErr w:type="spellEnd"/>
      <w:r w:rsidRPr="00781C58">
        <w:rPr>
          <w:rFonts w:cs="Times New Roman"/>
        </w:rPr>
        <w:t xml:space="preserve">, il serait surpris de nous rencontrer, nous, les artificiels </w:t>
      </w:r>
      <w:r>
        <w:rPr>
          <w:rFonts w:cs="Times New Roman"/>
        </w:rPr>
        <w:t>— </w:t>
      </w:r>
      <w:r w:rsidRPr="00781C58">
        <w:rPr>
          <w:rFonts w:cs="Times New Roman"/>
        </w:rPr>
        <w:t>pour ne</w:t>
      </w:r>
      <w:r>
        <w:rPr>
          <w:rFonts w:cs="Times New Roman"/>
        </w:rPr>
        <w:t xml:space="preserve"> pas dire les artistes français — </w:t>
      </w:r>
      <w:r w:rsidRPr="00781C58">
        <w:rPr>
          <w:rFonts w:cs="Times New Roman"/>
        </w:rPr>
        <w:t>nageant et pataugeant dans les ruisseaux d</w:t>
      </w:r>
      <w:r>
        <w:rPr>
          <w:rFonts w:cs="Times New Roman"/>
        </w:rPr>
        <w:t>’</w:t>
      </w:r>
      <w:r w:rsidRPr="00781C58">
        <w:rPr>
          <w:rFonts w:cs="Times New Roman"/>
        </w:rPr>
        <w:t>eaux sales de nos trop spéciales études de mœurs. Le courant qui l</w:t>
      </w:r>
      <w:r>
        <w:rPr>
          <w:rFonts w:cs="Times New Roman"/>
        </w:rPr>
        <w:t>’</w:t>
      </w:r>
      <w:r w:rsidRPr="00781C58">
        <w:rPr>
          <w:rFonts w:cs="Times New Roman"/>
        </w:rPr>
        <w:t>emporte le mène, de la beauté classique des vieilles cités latines, à l</w:t>
      </w:r>
      <w:r>
        <w:rPr>
          <w:rFonts w:cs="Times New Roman"/>
        </w:rPr>
        <w:t>’</w:t>
      </w:r>
      <w:r w:rsidRPr="00781C58">
        <w:rPr>
          <w:rFonts w:cs="Times New Roman"/>
        </w:rPr>
        <w:t>immensité de la mer et de toute sa géniale fantasmagorie. Il cingle, de toutes ses voiles, vers l</w:t>
      </w:r>
      <w:r>
        <w:rPr>
          <w:rFonts w:cs="Times New Roman"/>
        </w:rPr>
        <w:t>’</w:t>
      </w:r>
      <w:r w:rsidRPr="00781C58">
        <w:rPr>
          <w:rFonts w:cs="Times New Roman"/>
        </w:rPr>
        <w:t>absolu. Il est, par excellence, un amoureux de la grandeur sous toutes ses formes et ne craint pas d</w:t>
      </w:r>
      <w:r>
        <w:rPr>
          <w:rFonts w:cs="Times New Roman"/>
        </w:rPr>
        <w:t>’</w:t>
      </w:r>
      <w:r w:rsidRPr="00781C58">
        <w:rPr>
          <w:rFonts w:cs="Times New Roman"/>
        </w:rPr>
        <w:t>en parler avec grandiloquence, mais il n</w:t>
      </w:r>
      <w:r>
        <w:rPr>
          <w:rFonts w:cs="Times New Roman"/>
        </w:rPr>
        <w:t>’</w:t>
      </w:r>
      <w:r w:rsidRPr="00781C58">
        <w:rPr>
          <w:rFonts w:cs="Times New Roman"/>
        </w:rPr>
        <w:t xml:space="preserve">a pas la possibilité des recherches malpropres, la puissance du vilain, la vision nette des petits côtés pratiques des choses laides. </w:t>
      </w:r>
      <w:r w:rsidRPr="00781C58">
        <w:rPr>
          <w:rFonts w:cs="Times New Roman"/>
        </w:rPr>
        <w:lastRenderedPageBreak/>
        <w:t>C</w:t>
      </w:r>
      <w:r>
        <w:rPr>
          <w:rFonts w:cs="Times New Roman"/>
        </w:rPr>
        <w:t>’</w:t>
      </w:r>
      <w:r w:rsidRPr="00781C58">
        <w:rPr>
          <w:rFonts w:cs="Times New Roman"/>
        </w:rPr>
        <w:t>est, je pense, pour cela qu</w:t>
      </w:r>
      <w:r>
        <w:rPr>
          <w:rFonts w:cs="Times New Roman"/>
        </w:rPr>
        <w:t>’</w:t>
      </w:r>
      <w:r w:rsidRPr="00781C58">
        <w:rPr>
          <w:rFonts w:cs="Times New Roman"/>
        </w:rPr>
        <w:t>il arrive à s</w:t>
      </w:r>
      <w:r>
        <w:rPr>
          <w:rFonts w:cs="Times New Roman"/>
        </w:rPr>
        <w:t>’</w:t>
      </w:r>
      <w:r w:rsidRPr="00781C58">
        <w:rPr>
          <w:rFonts w:cs="Times New Roman"/>
        </w:rPr>
        <w:t>enivrer de lui-même jusqu</w:t>
      </w:r>
      <w:r>
        <w:rPr>
          <w:rFonts w:cs="Times New Roman"/>
        </w:rPr>
        <w:t>’</w:t>
      </w:r>
      <w:r w:rsidRPr="00781C58">
        <w:rPr>
          <w:rFonts w:cs="Times New Roman"/>
        </w:rPr>
        <w:t>à en perdre la notion des humanités médiocres, jusqu</w:t>
      </w:r>
      <w:r>
        <w:rPr>
          <w:rFonts w:cs="Times New Roman"/>
        </w:rPr>
        <w:t>’</w:t>
      </w:r>
      <w:r w:rsidRPr="00781C58">
        <w:rPr>
          <w:rFonts w:cs="Times New Roman"/>
        </w:rPr>
        <w:t>à oublier de griser le lecteur-peuple avec des alcools moins purs, frelatage nécessaire quand on désire étendre, outre frontière, sa popularité. Je n</w:t>
      </w:r>
      <w:r>
        <w:rPr>
          <w:rFonts w:cs="Times New Roman"/>
        </w:rPr>
        <w:t>’</w:t>
      </w:r>
      <w:r w:rsidRPr="00781C58">
        <w:rPr>
          <w:rFonts w:cs="Times New Roman"/>
        </w:rPr>
        <w:t>ai pas la prétention d</w:t>
      </w:r>
      <w:r>
        <w:rPr>
          <w:rFonts w:cs="Times New Roman"/>
        </w:rPr>
        <w:t>’</w:t>
      </w:r>
      <w:r w:rsidRPr="00781C58">
        <w:rPr>
          <w:rFonts w:cs="Times New Roman"/>
        </w:rPr>
        <w:t>analyser ici les œuvres de l</w:t>
      </w:r>
      <w:r>
        <w:rPr>
          <w:rFonts w:cs="Times New Roman"/>
        </w:rPr>
        <w:t>’</w:t>
      </w:r>
      <w:r w:rsidRPr="00781C58">
        <w:rPr>
          <w:rFonts w:cs="Times New Roman"/>
        </w:rPr>
        <w:t xml:space="preserve">auteur du </w:t>
      </w:r>
      <w:r w:rsidRPr="00781C58">
        <w:rPr>
          <w:rFonts w:cs="Times New Roman"/>
          <w:i/>
        </w:rPr>
        <w:t>Feu</w:t>
      </w:r>
      <w:r w:rsidRPr="00781C58">
        <w:rPr>
          <w:rFonts w:cs="Times New Roman"/>
        </w:rPr>
        <w:t>, ni de donner de lui une idée nouvelle. Je dois me borner, dans un cour</w:t>
      </w:r>
      <w:r>
        <w:rPr>
          <w:rFonts w:cs="Times New Roman"/>
        </w:rPr>
        <w:t>rier déjà trop rempli de comptes rendus de lectures dispara</w:t>
      </w:r>
      <w:r w:rsidRPr="00781C58">
        <w:rPr>
          <w:rFonts w:cs="Times New Roman"/>
        </w:rPr>
        <w:t>tes, aux quelques réflexions mélancoliques suggérées par un livre sur un ensemble de livres d</w:t>
      </w:r>
      <w:r>
        <w:rPr>
          <w:rFonts w:cs="Times New Roman"/>
        </w:rPr>
        <w:t>’</w:t>
      </w:r>
      <w:r w:rsidRPr="00781C58">
        <w:rPr>
          <w:rFonts w:cs="Times New Roman"/>
        </w:rPr>
        <w:t>un tout autre ordre, et cependant déclarer que quel que soit l</w:t>
      </w:r>
      <w:r>
        <w:rPr>
          <w:rFonts w:cs="Times New Roman"/>
        </w:rPr>
        <w:t>’</w:t>
      </w:r>
      <w:r w:rsidRPr="00781C58">
        <w:rPr>
          <w:rFonts w:cs="Times New Roman"/>
        </w:rPr>
        <w:t>endroit d</w:t>
      </w:r>
      <w:r>
        <w:rPr>
          <w:rFonts w:cs="Times New Roman"/>
        </w:rPr>
        <w:t>’</w:t>
      </w:r>
      <w:r w:rsidRPr="00781C58">
        <w:rPr>
          <w:rFonts w:cs="Times New Roman"/>
        </w:rPr>
        <w:t>où nous vienne la lumière, elle est toujours bénie, ne servirait-elle qu</w:t>
      </w:r>
      <w:r>
        <w:rPr>
          <w:rFonts w:cs="Times New Roman"/>
        </w:rPr>
        <w:t>’</w:t>
      </w:r>
      <w:r w:rsidRPr="00781C58">
        <w:rPr>
          <w:rFonts w:cs="Times New Roman"/>
        </w:rPr>
        <w:t>à plonger en une ombre mauvaise des œuvres qui, loin du soleil, auraient pu nous sembler de suffisants phares sauveurs. Selon les époques de l</w:t>
      </w:r>
      <w:r>
        <w:rPr>
          <w:rFonts w:cs="Times New Roman"/>
        </w:rPr>
        <w:t>’</w:t>
      </w:r>
      <w:r w:rsidRPr="00781C58">
        <w:rPr>
          <w:rFonts w:cs="Times New Roman"/>
        </w:rPr>
        <w:t>année, les ministères ou les tendances de la mode, certains</w:t>
      </w:r>
      <w:r>
        <w:rPr>
          <w:rFonts w:cs="Times New Roman"/>
        </w:rPr>
        <w:t xml:space="preserve"> </w:t>
      </w:r>
      <w:r w:rsidRPr="00781C58">
        <w:rPr>
          <w:rFonts w:cs="Times New Roman"/>
        </w:rPr>
        <w:t>romanciers sont les écrivains du jour. Nous en possédons tout un jeu, en France, dont la souplesse, la forme, le convenu ne laisse rien à entreprendre après eux et leur traité de Moscou. Ils ont (vous le verrez tout à l</w:t>
      </w:r>
      <w:r>
        <w:rPr>
          <w:rFonts w:cs="Times New Roman"/>
        </w:rPr>
        <w:t>’</w:t>
      </w:r>
      <w:r w:rsidRPr="00781C58">
        <w:rPr>
          <w:rFonts w:cs="Times New Roman"/>
        </w:rPr>
        <w:t>heure) tellement de talent à eux tous, que l</w:t>
      </w:r>
      <w:r>
        <w:rPr>
          <w:rFonts w:cs="Times New Roman"/>
        </w:rPr>
        <w:t>’</w:t>
      </w:r>
      <w:r w:rsidRPr="00781C58">
        <w:rPr>
          <w:rFonts w:cs="Times New Roman"/>
        </w:rPr>
        <w:t>homme de génie survenant et rompant la monotonie de leur cercle leur paraîtrait simplement un imbécile ou mieux un Monsieur en retard. Ils sont tour à tour celui qu</w:t>
      </w:r>
      <w:r>
        <w:rPr>
          <w:rFonts w:cs="Times New Roman"/>
        </w:rPr>
        <w:t>’</w:t>
      </w:r>
      <w:r w:rsidRPr="00781C58">
        <w:rPr>
          <w:rFonts w:cs="Times New Roman"/>
        </w:rPr>
        <w:t>il faut et ils se passent la main parce que je crois qu</w:t>
      </w:r>
      <w:r>
        <w:rPr>
          <w:rFonts w:cs="Times New Roman"/>
        </w:rPr>
        <w:t>’</w:t>
      </w:r>
      <w:r w:rsidRPr="00781C58">
        <w:rPr>
          <w:rFonts w:cs="Times New Roman"/>
        </w:rPr>
        <w:t>ils font partie d</w:t>
      </w:r>
      <w:r>
        <w:rPr>
          <w:rFonts w:cs="Times New Roman"/>
        </w:rPr>
        <w:t>’</w:t>
      </w:r>
      <w:r w:rsidRPr="00781C58">
        <w:rPr>
          <w:rFonts w:cs="Times New Roman"/>
        </w:rPr>
        <w:t>un syndicat. Ils ont l</w:t>
      </w:r>
      <w:r>
        <w:rPr>
          <w:rFonts w:cs="Times New Roman"/>
        </w:rPr>
        <w:t>’</w:t>
      </w:r>
      <w:r w:rsidRPr="00781C58">
        <w:rPr>
          <w:rFonts w:cs="Times New Roman"/>
        </w:rPr>
        <w:t>intelligence de ne pas se supposer éternels ni les uns ni les autres, et chacun porte sa bougie à rallumer au dernier lumignon du voisin. C</w:t>
      </w:r>
      <w:r>
        <w:rPr>
          <w:rFonts w:cs="Times New Roman"/>
        </w:rPr>
        <w:t>’</w:t>
      </w:r>
      <w:r w:rsidRPr="00781C58">
        <w:rPr>
          <w:rFonts w:cs="Times New Roman"/>
        </w:rPr>
        <w:t xml:space="preserve">est même touchant de voir comme ils sont confraternels. Ils ne tentent rien </w:t>
      </w:r>
      <w:r>
        <w:rPr>
          <w:rFonts w:cs="Times New Roman"/>
        </w:rPr>
        <w:t>au-delà</w:t>
      </w:r>
      <w:r w:rsidRPr="00781C58">
        <w:rPr>
          <w:rFonts w:cs="Times New Roman"/>
        </w:rPr>
        <w:t xml:space="preserve"> de leur besogne marquée, n</w:t>
      </w:r>
      <w:r>
        <w:rPr>
          <w:rFonts w:cs="Times New Roman"/>
        </w:rPr>
        <w:t>’</w:t>
      </w:r>
      <w:r w:rsidRPr="00781C58">
        <w:rPr>
          <w:rFonts w:cs="Times New Roman"/>
        </w:rPr>
        <w:t>empiètent jamais sur les droits acquis par le besoin, l</w:t>
      </w:r>
      <w:r>
        <w:rPr>
          <w:rFonts w:cs="Times New Roman"/>
        </w:rPr>
        <w:t>’</w:t>
      </w:r>
      <w:r w:rsidRPr="00781C58">
        <w:rPr>
          <w:rFonts w:cs="Times New Roman"/>
        </w:rPr>
        <w:t>influence et des tas de procédés souterrains qui n</w:t>
      </w:r>
      <w:r>
        <w:rPr>
          <w:rFonts w:cs="Times New Roman"/>
        </w:rPr>
        <w:t>’</w:t>
      </w:r>
      <w:r w:rsidRPr="00781C58">
        <w:rPr>
          <w:rFonts w:cs="Times New Roman"/>
        </w:rPr>
        <w:t>ont généralement rien de commun avec la véritable gloire. Celui qui n</w:t>
      </w:r>
      <w:r>
        <w:rPr>
          <w:rFonts w:cs="Times New Roman"/>
        </w:rPr>
        <w:t>’</w:t>
      </w:r>
      <w:r w:rsidRPr="00781C58">
        <w:rPr>
          <w:rFonts w:cs="Times New Roman"/>
        </w:rPr>
        <w:t xml:space="preserve">est pas du syndicat est à peine toléré et, au nom de la liberté de la presse, on ne parle jamais de lui. La société des hommes de lettres français devient donc une société industrielle, une maison commerciale chargée de répandre ses différentes denrées sur le monde entier, et bien achalandée, munie de correspondants stylés, </w:t>
      </w:r>
      <w:r w:rsidRPr="00781C58">
        <w:rPr>
          <w:rFonts w:cs="Times New Roman"/>
          <w:i/>
        </w:rPr>
        <w:t>elle exporte</w:t>
      </w:r>
      <w:r w:rsidRPr="00781C58">
        <w:rPr>
          <w:rFonts w:cs="Times New Roman"/>
        </w:rPr>
        <w:t xml:space="preserve">. Seulement, pour son malheur, </w:t>
      </w:r>
      <w:r w:rsidRPr="00781C58">
        <w:rPr>
          <w:rFonts w:cs="Times New Roman"/>
          <w:i/>
        </w:rPr>
        <w:t>on importe</w:t>
      </w:r>
      <w:r>
        <w:rPr>
          <w:rFonts w:cs="Times New Roman"/>
          <w:i/>
        </w:rPr>
        <w:t> !</w:t>
      </w:r>
      <w:r w:rsidRPr="00781C58">
        <w:rPr>
          <w:rFonts w:cs="Times New Roman"/>
        </w:rPr>
        <w:t xml:space="preserve"> Comme avec les progrès de notre civilisation, notre division du travail et la répartition des salaires, y compris la bourgeoisie de Monsieur Loubet, nous entendons de mieux en mieux le libre échange du pittoresque, nous envoyons des études sociales habilement torchées à des gens qui nous retournent des portraits individuels supérieurement peints et, par politesse, nous admirons, mais sans saisir pourquoi, décidément, ce qui demeure du talent, du savoir-faire, chez nous, chez des gens peut-être plus naïfs, est du simple génie. Gabriele d</w:t>
      </w:r>
      <w:r>
        <w:rPr>
          <w:rFonts w:cs="Times New Roman"/>
        </w:rPr>
        <w:t>’</w:t>
      </w:r>
      <w:r w:rsidRPr="00781C58">
        <w:rPr>
          <w:rFonts w:cs="Times New Roman"/>
        </w:rPr>
        <w:t>Annunzio a du génie et c</w:t>
      </w:r>
      <w:r>
        <w:rPr>
          <w:rFonts w:cs="Times New Roman"/>
        </w:rPr>
        <w:t>’</w:t>
      </w:r>
      <w:r w:rsidRPr="00781C58">
        <w:rPr>
          <w:rFonts w:cs="Times New Roman"/>
        </w:rPr>
        <w:t>est justement pour cela qu</w:t>
      </w:r>
      <w:r>
        <w:rPr>
          <w:rFonts w:cs="Times New Roman"/>
        </w:rPr>
        <w:t>’</w:t>
      </w:r>
      <w:r w:rsidRPr="00781C58">
        <w:rPr>
          <w:rFonts w:cs="Times New Roman"/>
        </w:rPr>
        <w:t>il embête un peu le lecteur français très habitué aux conventions littéraires françaises. Qu</w:t>
      </w:r>
      <w:r>
        <w:rPr>
          <w:rFonts w:cs="Times New Roman"/>
        </w:rPr>
        <w:t>’</w:t>
      </w:r>
      <w:r w:rsidRPr="00781C58">
        <w:rPr>
          <w:rFonts w:cs="Times New Roman"/>
        </w:rPr>
        <w:t xml:space="preserve">est-ce que </w:t>
      </w:r>
      <w:r w:rsidRPr="00781C58">
        <w:rPr>
          <w:rFonts w:cs="Times New Roman"/>
          <w:i/>
        </w:rPr>
        <w:t>le feu</w:t>
      </w:r>
      <w:r>
        <w:rPr>
          <w:rFonts w:cs="Times New Roman"/>
        </w:rPr>
        <w:t> ?</w:t>
      </w:r>
      <w:r w:rsidRPr="00781C58">
        <w:rPr>
          <w:rFonts w:cs="Times New Roman"/>
        </w:rPr>
        <w:t xml:space="preserve"> Voici, au sens ordinaire du mot, l</w:t>
      </w:r>
      <w:r>
        <w:rPr>
          <w:rFonts w:cs="Times New Roman"/>
        </w:rPr>
        <w:t>’</w:t>
      </w:r>
      <w:r w:rsidRPr="00781C58">
        <w:rPr>
          <w:rFonts w:cs="Times New Roman"/>
        </w:rPr>
        <w:t>histoire du feu</w:t>
      </w:r>
      <w:r>
        <w:rPr>
          <w:rFonts w:cs="Times New Roman"/>
        </w:rPr>
        <w:t> :</w:t>
      </w:r>
      <w:r w:rsidRPr="00781C58">
        <w:rPr>
          <w:rFonts w:cs="Times New Roman"/>
        </w:rPr>
        <w:t xml:space="preserve"> tout ce qui brûle, consume et purifie. L</w:t>
      </w:r>
      <w:r>
        <w:rPr>
          <w:rFonts w:cs="Times New Roman"/>
        </w:rPr>
        <w:t>’</w:t>
      </w:r>
      <w:r w:rsidRPr="00781C58">
        <w:rPr>
          <w:rFonts w:cs="Times New Roman"/>
        </w:rPr>
        <w:t>art, l</w:t>
      </w:r>
      <w:r>
        <w:rPr>
          <w:rFonts w:cs="Times New Roman"/>
        </w:rPr>
        <w:t>’</w:t>
      </w:r>
      <w:r w:rsidRPr="00781C58">
        <w:rPr>
          <w:rFonts w:cs="Times New Roman"/>
        </w:rPr>
        <w:t>expression de la beauté. L</w:t>
      </w:r>
      <w:r>
        <w:rPr>
          <w:rFonts w:cs="Times New Roman"/>
        </w:rPr>
        <w:t>’</w:t>
      </w:r>
      <w:r w:rsidRPr="00781C58">
        <w:rPr>
          <w:rFonts w:cs="Times New Roman"/>
        </w:rPr>
        <w:t>amour, paroxysme de beauté, chez deux artistes. Or, en France, avec deux héros artistes s</w:t>
      </w:r>
      <w:r>
        <w:rPr>
          <w:rFonts w:cs="Times New Roman"/>
        </w:rPr>
        <w:t>’</w:t>
      </w:r>
      <w:r w:rsidRPr="00781C58">
        <w:rPr>
          <w:rFonts w:cs="Times New Roman"/>
        </w:rPr>
        <w:t>éprenant l</w:t>
      </w:r>
      <w:r>
        <w:rPr>
          <w:rFonts w:cs="Times New Roman"/>
        </w:rPr>
        <w:t>’</w:t>
      </w:r>
      <w:r w:rsidRPr="00781C58">
        <w:rPr>
          <w:rFonts w:cs="Times New Roman"/>
        </w:rPr>
        <w:t>un de l</w:t>
      </w:r>
      <w:r>
        <w:rPr>
          <w:rFonts w:cs="Times New Roman"/>
        </w:rPr>
        <w:t>’</w:t>
      </w:r>
      <w:r w:rsidRPr="00781C58">
        <w:rPr>
          <w:rFonts w:cs="Times New Roman"/>
        </w:rPr>
        <w:t>autre et s</w:t>
      </w:r>
      <w:r>
        <w:rPr>
          <w:rFonts w:cs="Times New Roman"/>
        </w:rPr>
        <w:t>’</w:t>
      </w:r>
      <w:r w:rsidRPr="00781C58">
        <w:rPr>
          <w:rFonts w:cs="Times New Roman"/>
        </w:rPr>
        <w:t xml:space="preserve">exprimant en leur langue, on </w:t>
      </w:r>
      <w:r w:rsidRPr="00781C58">
        <w:rPr>
          <w:rFonts w:cs="Times New Roman"/>
        </w:rPr>
        <w:lastRenderedPageBreak/>
        <w:t>ne risque plus que des histoires malpropres. L</w:t>
      </w:r>
      <w:r>
        <w:rPr>
          <w:rFonts w:cs="Times New Roman"/>
        </w:rPr>
        <w:t>’</w:t>
      </w:r>
      <w:r w:rsidRPr="00781C58">
        <w:rPr>
          <w:rFonts w:cs="Times New Roman"/>
        </w:rPr>
        <w:t>amour est une névrose entre experts, c</w:t>
      </w:r>
      <w:r>
        <w:rPr>
          <w:rFonts w:cs="Times New Roman"/>
        </w:rPr>
        <w:t>’</w:t>
      </w:r>
      <w:r w:rsidRPr="00781C58">
        <w:rPr>
          <w:rFonts w:cs="Times New Roman"/>
        </w:rPr>
        <w:t>est-à-dire entre blasés, gens qui savent ce que parler signifie. L</w:t>
      </w:r>
      <w:r>
        <w:rPr>
          <w:rFonts w:cs="Times New Roman"/>
        </w:rPr>
        <w:t>’</w:t>
      </w:r>
      <w:r w:rsidRPr="00781C58">
        <w:rPr>
          <w:rFonts w:cs="Times New Roman"/>
        </w:rPr>
        <w:t>amour-passion, ça ne se comprend plus</w:t>
      </w:r>
      <w:r>
        <w:rPr>
          <w:rFonts w:cs="Times New Roman"/>
        </w:rPr>
        <w:t> !</w:t>
      </w:r>
      <w:r w:rsidRPr="00781C58">
        <w:rPr>
          <w:rFonts w:cs="Times New Roman"/>
        </w:rPr>
        <w:t xml:space="preserve"> Les gestes, les mots, l</w:t>
      </w:r>
      <w:r>
        <w:rPr>
          <w:rFonts w:cs="Times New Roman"/>
        </w:rPr>
        <w:t>’</w:t>
      </w:r>
      <w:r w:rsidRPr="00781C58">
        <w:rPr>
          <w:rFonts w:cs="Times New Roman"/>
        </w:rPr>
        <w:t>écriture artistes sont en dehors de l</w:t>
      </w:r>
      <w:r>
        <w:rPr>
          <w:rFonts w:cs="Times New Roman"/>
        </w:rPr>
        <w:t>’</w:t>
      </w:r>
      <w:r w:rsidRPr="00781C58">
        <w:rPr>
          <w:rFonts w:cs="Times New Roman"/>
        </w:rPr>
        <w:t>amour littéraire. Chaque fois qu</w:t>
      </w:r>
      <w:r>
        <w:rPr>
          <w:rFonts w:cs="Times New Roman"/>
        </w:rPr>
        <w:t>’</w:t>
      </w:r>
      <w:r w:rsidRPr="00781C58">
        <w:rPr>
          <w:rFonts w:cs="Times New Roman"/>
        </w:rPr>
        <w:t>un artiste français fabrique de l</w:t>
      </w:r>
      <w:r>
        <w:rPr>
          <w:rFonts w:cs="Times New Roman"/>
        </w:rPr>
        <w:t>’</w:t>
      </w:r>
      <w:r w:rsidRPr="00781C58">
        <w:rPr>
          <w:rFonts w:cs="Times New Roman"/>
        </w:rPr>
        <w:t>amour, on peut être sûr que ce n</w:t>
      </w:r>
      <w:r>
        <w:rPr>
          <w:rFonts w:cs="Times New Roman"/>
        </w:rPr>
        <w:t>’</w:t>
      </w:r>
      <w:r w:rsidRPr="00781C58">
        <w:rPr>
          <w:rFonts w:cs="Times New Roman"/>
        </w:rPr>
        <w:t>est pas ardent et que ça ne brûlera personne</w:t>
      </w:r>
      <w:r>
        <w:rPr>
          <w:rFonts w:cs="Times New Roman"/>
        </w:rPr>
        <w:t> ;</w:t>
      </w:r>
      <w:r w:rsidRPr="00781C58">
        <w:rPr>
          <w:rFonts w:cs="Times New Roman"/>
        </w:rPr>
        <w:t xml:space="preserve"> c</w:t>
      </w:r>
      <w:r>
        <w:rPr>
          <w:rFonts w:cs="Times New Roman"/>
        </w:rPr>
        <w:t>’</w:t>
      </w:r>
      <w:r w:rsidRPr="00781C58">
        <w:rPr>
          <w:rFonts w:cs="Times New Roman"/>
        </w:rPr>
        <w:t>est de la mécanique et presque toujours une sorte de technicité obscène qui se voile, cérémonieusement, de phrases singulièrement savantes, car l</w:t>
      </w:r>
      <w:r>
        <w:rPr>
          <w:rFonts w:cs="Times New Roman"/>
        </w:rPr>
        <w:t>’</w:t>
      </w:r>
      <w:r w:rsidRPr="00781C58">
        <w:rPr>
          <w:rFonts w:cs="Times New Roman"/>
        </w:rPr>
        <w:t>impuissance génésique se mesure souvent à la puissance… du métier. En somme, il n</w:t>
      </w:r>
      <w:r>
        <w:rPr>
          <w:rFonts w:cs="Times New Roman"/>
        </w:rPr>
        <w:t>’</w:t>
      </w:r>
      <w:r w:rsidRPr="00781C58">
        <w:rPr>
          <w:rFonts w:cs="Times New Roman"/>
        </w:rPr>
        <w:t>y a que les vieillards qui implorent la complication. Nous sommes très vieux depuis quelque temps, chez nous, et l</w:t>
      </w:r>
      <w:r>
        <w:rPr>
          <w:rFonts w:cs="Times New Roman"/>
        </w:rPr>
        <w:t>’</w:t>
      </w:r>
      <w:r w:rsidRPr="00781C58">
        <w:rPr>
          <w:rFonts w:cs="Times New Roman"/>
        </w:rPr>
        <w:t>amour sincère, tout nu, armé de sa jeune flèche, n</w:t>
      </w:r>
      <w:r>
        <w:rPr>
          <w:rFonts w:cs="Times New Roman"/>
        </w:rPr>
        <w:t>’</w:t>
      </w:r>
      <w:r w:rsidRPr="00781C58">
        <w:rPr>
          <w:rFonts w:cs="Times New Roman"/>
        </w:rPr>
        <w:t>est pas d</w:t>
      </w:r>
      <w:r>
        <w:rPr>
          <w:rFonts w:cs="Times New Roman"/>
        </w:rPr>
        <w:t>’</w:t>
      </w:r>
      <w:r w:rsidRPr="00781C58">
        <w:rPr>
          <w:rFonts w:cs="Times New Roman"/>
        </w:rPr>
        <w:t>un attrait suffisant. Gabriele d</w:t>
      </w:r>
      <w:r>
        <w:rPr>
          <w:rFonts w:cs="Times New Roman"/>
        </w:rPr>
        <w:t>’</w:t>
      </w:r>
      <w:r w:rsidRPr="00781C58">
        <w:rPr>
          <w:rFonts w:cs="Times New Roman"/>
        </w:rPr>
        <w:t>Annunzio, sans consulter le goût momentané, s</w:t>
      </w:r>
      <w:r>
        <w:rPr>
          <w:rFonts w:cs="Times New Roman"/>
        </w:rPr>
        <w:t>’</w:t>
      </w:r>
      <w:r w:rsidRPr="00781C58">
        <w:rPr>
          <w:rFonts w:cs="Times New Roman"/>
        </w:rPr>
        <w:t>imagine que le devoir du poète et du romancier est de faire luire le feu sacré très haut.</w:t>
      </w:r>
    </w:p>
    <w:p w14:paraId="42ABE4BE" w14:textId="77777777" w:rsidR="00EE1AC8" w:rsidRPr="00781C58" w:rsidRDefault="00EE1AC8" w:rsidP="00EE1AC8">
      <w:pPr>
        <w:pStyle w:val="Corpsdetexte"/>
        <w:rPr>
          <w:rFonts w:cs="Times New Roman"/>
        </w:rPr>
      </w:pPr>
      <w:r w:rsidRPr="00781C58">
        <w:rPr>
          <w:rFonts w:cs="Times New Roman"/>
        </w:rPr>
        <w:t>Pour atteindre ce noble but, il a pris Venise-Anadyomène comme théâtre, Venise où toute grâce se double d</w:t>
      </w:r>
      <w:r>
        <w:rPr>
          <w:rFonts w:cs="Times New Roman"/>
        </w:rPr>
        <w:t>’</w:t>
      </w:r>
      <w:r w:rsidRPr="00781C58">
        <w:rPr>
          <w:rFonts w:cs="Times New Roman"/>
        </w:rPr>
        <w:t>un reflet, où la beauté se dresse hors de son propre miroir, à la fois plus décevante et plus belle d</w:t>
      </w:r>
      <w:r>
        <w:rPr>
          <w:rFonts w:cs="Times New Roman"/>
        </w:rPr>
        <w:t>’</w:t>
      </w:r>
      <w:r w:rsidRPr="00781C58">
        <w:rPr>
          <w:rFonts w:cs="Times New Roman"/>
        </w:rPr>
        <w:t>être multipliée pour le bonheur des yeux, et il a placé, comme entre deux infinis, la mer et le ciel, la mort et l</w:t>
      </w:r>
      <w:r>
        <w:rPr>
          <w:rFonts w:cs="Times New Roman"/>
        </w:rPr>
        <w:t>’</w:t>
      </w:r>
      <w:r w:rsidRPr="00781C58">
        <w:rPr>
          <w:rFonts w:cs="Times New Roman"/>
        </w:rPr>
        <w:t>espoir, un couple d</w:t>
      </w:r>
      <w:r>
        <w:rPr>
          <w:rFonts w:cs="Times New Roman"/>
        </w:rPr>
        <w:t>’</w:t>
      </w:r>
      <w:r w:rsidRPr="00781C58">
        <w:rPr>
          <w:rFonts w:cs="Times New Roman"/>
        </w:rPr>
        <w:t>amants qui, par hasard, savent jusqu</w:t>
      </w:r>
      <w:r>
        <w:rPr>
          <w:rFonts w:cs="Times New Roman"/>
        </w:rPr>
        <w:t>’</w:t>
      </w:r>
      <w:r w:rsidRPr="00781C58">
        <w:rPr>
          <w:rFonts w:cs="Times New Roman"/>
        </w:rPr>
        <w:t>où peut aller la passion. J</w:t>
      </w:r>
      <w:r>
        <w:rPr>
          <w:rFonts w:cs="Times New Roman"/>
        </w:rPr>
        <w:t>’</w:t>
      </w:r>
      <w:r w:rsidRPr="00781C58">
        <w:rPr>
          <w:rFonts w:cs="Times New Roman"/>
        </w:rPr>
        <w:t>ai demandé à une jeune femme de France, douée de beaucoup d</w:t>
      </w:r>
      <w:r>
        <w:rPr>
          <w:rFonts w:cs="Times New Roman"/>
        </w:rPr>
        <w:t>’</w:t>
      </w:r>
      <w:r w:rsidRPr="00781C58">
        <w:rPr>
          <w:rFonts w:cs="Times New Roman"/>
        </w:rPr>
        <w:t>esprit, ce qu</w:t>
      </w:r>
      <w:r>
        <w:rPr>
          <w:rFonts w:cs="Times New Roman"/>
        </w:rPr>
        <w:t>’</w:t>
      </w:r>
      <w:r w:rsidRPr="00781C58">
        <w:rPr>
          <w:rFonts w:cs="Times New Roman"/>
        </w:rPr>
        <w:t>elle pensait de ce roman</w:t>
      </w:r>
      <w:r>
        <w:rPr>
          <w:rFonts w:cs="Times New Roman"/>
        </w:rPr>
        <w:t> :</w:t>
      </w:r>
      <w:r w:rsidRPr="00781C58">
        <w:rPr>
          <w:rFonts w:cs="Times New Roman"/>
        </w:rPr>
        <w:t xml:space="preserve"> </w:t>
      </w:r>
      <w:r>
        <w:rPr>
          <w:rFonts w:cs="Times New Roman"/>
        </w:rPr>
        <w:t>« </w:t>
      </w:r>
      <w:r w:rsidRPr="00781C58">
        <w:rPr>
          <w:rFonts w:cs="Times New Roman"/>
        </w:rPr>
        <w:t>Je voudrais qu</w:t>
      </w:r>
      <w:r>
        <w:rPr>
          <w:rFonts w:cs="Times New Roman"/>
        </w:rPr>
        <w:t>’</w:t>
      </w:r>
      <w:r w:rsidRPr="00781C58">
        <w:rPr>
          <w:rFonts w:cs="Times New Roman"/>
        </w:rPr>
        <w:t>il fût plus simple</w:t>
      </w:r>
      <w:r>
        <w:rPr>
          <w:rFonts w:cs="Times New Roman"/>
        </w:rPr>
        <w:t> »</w:t>
      </w:r>
      <w:r w:rsidRPr="00781C58">
        <w:rPr>
          <w:rFonts w:cs="Times New Roman"/>
        </w:rPr>
        <w:t>, m</w:t>
      </w:r>
      <w:r>
        <w:rPr>
          <w:rFonts w:cs="Times New Roman"/>
        </w:rPr>
        <w:t>’</w:t>
      </w:r>
      <w:r w:rsidRPr="00781C58">
        <w:rPr>
          <w:rFonts w:cs="Times New Roman"/>
        </w:rPr>
        <w:t>a-t-elle répondu. Cette jeune femme ne le trouvait-elle pas trop simple, au contraire</w:t>
      </w:r>
      <w:r>
        <w:rPr>
          <w:rFonts w:cs="Times New Roman"/>
        </w:rPr>
        <w:t> ?</w:t>
      </w:r>
      <w:r w:rsidRPr="00781C58">
        <w:rPr>
          <w:rFonts w:cs="Times New Roman"/>
        </w:rPr>
        <w:t xml:space="preserve"> Pourquoi cet étalage extraordinaire de phrases, d</w:t>
      </w:r>
      <w:r>
        <w:rPr>
          <w:rFonts w:cs="Times New Roman"/>
        </w:rPr>
        <w:t>’</w:t>
      </w:r>
      <w:r w:rsidRPr="00781C58">
        <w:rPr>
          <w:rFonts w:cs="Times New Roman"/>
        </w:rPr>
        <w:t>images et de tableaux autour d</w:t>
      </w:r>
      <w:r>
        <w:rPr>
          <w:rFonts w:cs="Times New Roman"/>
        </w:rPr>
        <w:t>’</w:t>
      </w:r>
      <w:r w:rsidRPr="00781C58">
        <w:rPr>
          <w:rFonts w:cs="Times New Roman"/>
        </w:rPr>
        <w:t>un poète aimant simplement une actrice, du créateur s</w:t>
      </w:r>
      <w:r>
        <w:rPr>
          <w:rFonts w:cs="Times New Roman"/>
        </w:rPr>
        <w:t>’</w:t>
      </w:r>
      <w:r w:rsidRPr="00781C58">
        <w:rPr>
          <w:rFonts w:cs="Times New Roman"/>
        </w:rPr>
        <w:t>énamourant de ses propres créations</w:t>
      </w:r>
      <w:r>
        <w:rPr>
          <w:rFonts w:cs="Times New Roman"/>
        </w:rPr>
        <w:t> ?</w:t>
      </w:r>
      <w:r w:rsidRPr="00781C58">
        <w:rPr>
          <w:rFonts w:cs="Times New Roman"/>
        </w:rPr>
        <w:t xml:space="preserve"> C</w:t>
      </w:r>
      <w:r>
        <w:rPr>
          <w:rFonts w:cs="Times New Roman"/>
        </w:rPr>
        <w:t>’</w:t>
      </w:r>
      <w:r w:rsidRPr="00781C58">
        <w:rPr>
          <w:rFonts w:cs="Times New Roman"/>
        </w:rPr>
        <w:t>est un peu comme si on demandait à un prince pourquoi il choisit les plus somptueuses parures pour celle qu</w:t>
      </w:r>
      <w:r>
        <w:rPr>
          <w:rFonts w:cs="Times New Roman"/>
        </w:rPr>
        <w:t>’</w:t>
      </w:r>
      <w:r w:rsidRPr="00781C58">
        <w:rPr>
          <w:rFonts w:cs="Times New Roman"/>
        </w:rPr>
        <w:t>il veut faire monter jusqu</w:t>
      </w:r>
      <w:r>
        <w:rPr>
          <w:rFonts w:cs="Times New Roman"/>
        </w:rPr>
        <w:t>’</w:t>
      </w:r>
      <w:r w:rsidRPr="00781C58">
        <w:rPr>
          <w:rFonts w:cs="Times New Roman"/>
        </w:rPr>
        <w:t>à lui. Dans une flamme il y a des teintes, mais jamais d</w:t>
      </w:r>
      <w:r>
        <w:rPr>
          <w:rFonts w:cs="Times New Roman"/>
        </w:rPr>
        <w:t>’</w:t>
      </w:r>
      <w:r w:rsidRPr="00781C58">
        <w:rPr>
          <w:rFonts w:cs="Times New Roman"/>
        </w:rPr>
        <w:t>ombre. Gabriele d</w:t>
      </w:r>
      <w:r>
        <w:rPr>
          <w:rFonts w:cs="Times New Roman"/>
        </w:rPr>
        <w:t>’</w:t>
      </w:r>
      <w:r w:rsidRPr="00781C58">
        <w:rPr>
          <w:rFonts w:cs="Times New Roman"/>
        </w:rPr>
        <w:t>Annunzio a surtout oublié de faire vilain. Il a outrepassé son humanité de romancier pour arriver à la divinité de son art, mais il ne faut pas s</w:t>
      </w:r>
      <w:r>
        <w:rPr>
          <w:rFonts w:cs="Times New Roman"/>
        </w:rPr>
        <w:t>’</w:t>
      </w:r>
      <w:r w:rsidRPr="00781C58">
        <w:rPr>
          <w:rFonts w:cs="Times New Roman"/>
        </w:rPr>
        <w:t>en plaindre, car il purifie. On devrait bien, à tous les carrefours des lettres françaises, allumer et brandir de pareilles torches. L</w:t>
      </w:r>
      <w:r>
        <w:rPr>
          <w:rFonts w:cs="Times New Roman"/>
        </w:rPr>
        <w:t>’</w:t>
      </w:r>
      <w:r w:rsidRPr="00781C58">
        <w:rPr>
          <w:rFonts w:cs="Times New Roman"/>
        </w:rPr>
        <w:t>amour est le premier, l</w:t>
      </w:r>
      <w:r>
        <w:rPr>
          <w:rFonts w:cs="Times New Roman"/>
        </w:rPr>
        <w:t>’</w:t>
      </w:r>
      <w:r w:rsidRPr="00781C58">
        <w:rPr>
          <w:rFonts w:cs="Times New Roman"/>
        </w:rPr>
        <w:t>unique luxe. Je voudrais qu</w:t>
      </w:r>
      <w:r>
        <w:rPr>
          <w:rFonts w:cs="Times New Roman"/>
        </w:rPr>
        <w:t>’</w:t>
      </w:r>
      <w:r w:rsidRPr="00781C58">
        <w:rPr>
          <w:rFonts w:cs="Times New Roman"/>
        </w:rPr>
        <w:t>il fût l</w:t>
      </w:r>
      <w:r>
        <w:rPr>
          <w:rFonts w:cs="Times New Roman"/>
        </w:rPr>
        <w:t>’</w:t>
      </w:r>
      <w:r w:rsidRPr="00781C58">
        <w:rPr>
          <w:rFonts w:cs="Times New Roman"/>
        </w:rPr>
        <w:t>apanage des pauvres et des rois. En France, il n</w:t>
      </w:r>
      <w:r>
        <w:rPr>
          <w:rFonts w:cs="Times New Roman"/>
        </w:rPr>
        <w:t>’</w:t>
      </w:r>
      <w:r w:rsidRPr="00781C58">
        <w:rPr>
          <w:rFonts w:cs="Times New Roman"/>
        </w:rPr>
        <w:t>y a plus ni pauvres ni rois, il y a des socialistes et des commissaires de police. Alors, il n</w:t>
      </w:r>
      <w:r>
        <w:rPr>
          <w:rFonts w:cs="Times New Roman"/>
        </w:rPr>
        <w:t>’</w:t>
      </w:r>
      <w:r w:rsidRPr="00781C58">
        <w:rPr>
          <w:rFonts w:cs="Times New Roman"/>
        </w:rPr>
        <w:t>est pas étonnant qu</w:t>
      </w:r>
      <w:r>
        <w:rPr>
          <w:rFonts w:cs="Times New Roman"/>
        </w:rPr>
        <w:t>’</w:t>
      </w:r>
      <w:r w:rsidRPr="00781C58">
        <w:rPr>
          <w:rFonts w:cs="Times New Roman"/>
        </w:rPr>
        <w:t>un Italien de la vieille race, amateur de la valeur du sang, songe enfin à s</w:t>
      </w:r>
      <w:r>
        <w:rPr>
          <w:rFonts w:cs="Times New Roman"/>
        </w:rPr>
        <w:t>’</w:t>
      </w:r>
      <w:r w:rsidRPr="00781C58">
        <w:rPr>
          <w:rFonts w:cs="Times New Roman"/>
        </w:rPr>
        <w:t>emparer de l</w:t>
      </w:r>
      <w:r>
        <w:rPr>
          <w:rFonts w:cs="Times New Roman"/>
        </w:rPr>
        <w:t>’</w:t>
      </w:r>
      <w:r w:rsidRPr="00781C58">
        <w:rPr>
          <w:rFonts w:cs="Times New Roman"/>
        </w:rPr>
        <w:t>Amour, le confisque à son profit, lui offre, dernier refuge, un palais de marbre et d</w:t>
      </w:r>
      <w:r>
        <w:rPr>
          <w:rFonts w:cs="Times New Roman"/>
        </w:rPr>
        <w:t>’</w:t>
      </w:r>
      <w:r w:rsidRPr="00781C58">
        <w:rPr>
          <w:rFonts w:cs="Times New Roman"/>
        </w:rPr>
        <w:t>or, en pleine Venise, la ville du rêve où les doges, dédaigneux du vulgaire possible, chastes à force de pure passion, jetaient leurs</w:t>
      </w:r>
      <w:r>
        <w:rPr>
          <w:rFonts w:cs="Times New Roman"/>
        </w:rPr>
        <w:t xml:space="preserve"> </w:t>
      </w:r>
      <w:r w:rsidRPr="00781C58">
        <w:rPr>
          <w:rFonts w:cs="Times New Roman"/>
        </w:rPr>
        <w:t>anneaux dans la mer, espérant toujours que Vénus elle-même le leur rapporterait</w:t>
      </w:r>
      <w:proofErr w:type="gramStart"/>
      <w:r>
        <w:rPr>
          <w:rFonts w:cs="Times New Roman"/>
        </w:rPr>
        <w:t> !…</w:t>
      </w:r>
      <w:proofErr w:type="gramEnd"/>
    </w:p>
    <w:p w14:paraId="57732EA7" w14:textId="77777777" w:rsidR="00EE1AC8" w:rsidRPr="003D0EBB" w:rsidRDefault="00EE1AC8" w:rsidP="00EE1AC8">
      <w:pPr>
        <w:pStyle w:val="Titre1"/>
        <w:rPr>
          <w:rFonts w:hint="eastAsia"/>
          <w:lang w:val="it-IT"/>
        </w:rPr>
      </w:pPr>
      <w:r w:rsidRPr="003D0EBB">
        <w:rPr>
          <w:lang w:val="it-IT"/>
        </w:rPr>
        <w:lastRenderedPageBreak/>
        <w:t xml:space="preserve">Tome XXXVIII, </w:t>
      </w:r>
      <w:proofErr w:type="spellStart"/>
      <w:r w:rsidRPr="003D0EBB">
        <w:rPr>
          <w:lang w:val="it-IT"/>
        </w:rPr>
        <w:t>numéro</w:t>
      </w:r>
      <w:proofErr w:type="spellEnd"/>
      <w:r w:rsidRPr="003D0EBB">
        <w:rPr>
          <w:lang w:val="it-IT"/>
        </w:rPr>
        <w:t> 137, 1</w:t>
      </w:r>
      <w:r w:rsidRPr="003D0EBB">
        <w:rPr>
          <w:vertAlign w:val="superscript"/>
          <w:lang w:val="it-IT"/>
        </w:rPr>
        <w:t>er</w:t>
      </w:r>
      <w:r>
        <w:rPr>
          <w:lang w:val="it-IT"/>
        </w:rPr>
        <w:t> mai </w:t>
      </w:r>
      <w:r w:rsidRPr="003D0EBB">
        <w:rPr>
          <w:lang w:val="it-IT"/>
        </w:rPr>
        <w:t>1901</w:t>
      </w:r>
    </w:p>
    <w:p w14:paraId="78D1B081" w14:textId="77777777" w:rsidR="00EE1AC8" w:rsidRDefault="00EE1AC8" w:rsidP="00EE1AC8">
      <w:pPr>
        <w:pStyle w:val="Titre2"/>
      </w:pPr>
      <w:r>
        <w:t>Littérature</w:t>
      </w:r>
    </w:p>
    <w:p w14:paraId="1F6D3E06" w14:textId="77777777" w:rsidR="00EE1AC8" w:rsidRPr="00925B7B" w:rsidRDefault="00EE1AC8" w:rsidP="00EE1AC8">
      <w:pPr>
        <w:pStyle w:val="term"/>
      </w:pPr>
      <w:proofErr w:type="gramStart"/>
      <w:r w:rsidRPr="00925B7B">
        <w:t>id</w:t>
      </w:r>
      <w:proofErr w:type="gramEnd"/>
      <w:r w:rsidRPr="00925B7B">
        <w:t> : article-</w:t>
      </w:r>
      <w:r>
        <w:t>1901</w:t>
      </w:r>
      <w:r w:rsidRPr="00925B7B">
        <w:t>-</w:t>
      </w:r>
      <w:r>
        <w:t>05-01_481</w:t>
      </w:r>
    </w:p>
    <w:p w14:paraId="3CF13B14" w14:textId="77777777" w:rsidR="00EE1AC8" w:rsidRPr="00925B7B" w:rsidRDefault="00EE1AC8" w:rsidP="00EE1AC8">
      <w:pPr>
        <w:pStyle w:val="term"/>
      </w:pPr>
      <w:proofErr w:type="spellStart"/>
      <w:proofErr w:type="gramStart"/>
      <w:r w:rsidRPr="00925B7B">
        <w:t>author</w:t>
      </w:r>
      <w:proofErr w:type="spellEnd"/>
      <w:proofErr w:type="gramEnd"/>
      <w:r w:rsidRPr="00925B7B">
        <w:t xml:space="preserve"> : </w:t>
      </w:r>
      <w:r w:rsidRPr="00661A70">
        <w:t>Régnier, Henri de (1864-1936)</w:t>
      </w:r>
    </w:p>
    <w:p w14:paraId="0D745260" w14:textId="77777777" w:rsidR="00EE1AC8" w:rsidRPr="00925B7B" w:rsidRDefault="00EE1AC8" w:rsidP="00EE1AC8">
      <w:pPr>
        <w:pStyle w:val="term"/>
      </w:pPr>
      <w:proofErr w:type="spellStart"/>
      <w:proofErr w:type="gramStart"/>
      <w:r w:rsidRPr="00925B7B">
        <w:t>signed</w:t>
      </w:r>
      <w:proofErr w:type="spellEnd"/>
      <w:proofErr w:type="gramEnd"/>
      <w:r w:rsidRPr="00925B7B">
        <w:t xml:space="preserve"> : </w:t>
      </w:r>
      <w:r>
        <w:t>Henri de Régnier</w:t>
      </w:r>
    </w:p>
    <w:p w14:paraId="4288D3C3" w14:textId="77777777" w:rsidR="00EE1AC8" w:rsidRDefault="00EE1AC8" w:rsidP="00EE1AC8">
      <w:pPr>
        <w:pStyle w:val="term"/>
      </w:pPr>
      <w:proofErr w:type="gramStart"/>
      <w:r w:rsidRPr="00925B7B">
        <w:t>section</w:t>
      </w:r>
      <w:proofErr w:type="gramEnd"/>
      <w:r w:rsidRPr="00925B7B">
        <w:t xml:space="preserve"> : </w:t>
      </w:r>
      <w:r>
        <w:t>Littérature</w:t>
      </w:r>
    </w:p>
    <w:p w14:paraId="1630C419"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t>Littérature [extrait]</w:t>
      </w:r>
    </w:p>
    <w:p w14:paraId="67DFA7E8" w14:textId="77777777" w:rsidR="00EE1AC8" w:rsidRDefault="00EE1AC8" w:rsidP="00EE1AC8">
      <w:pPr>
        <w:pStyle w:val="term"/>
      </w:pPr>
      <w:proofErr w:type="gramStart"/>
      <w:r w:rsidRPr="00925B7B">
        <w:t>date</w:t>
      </w:r>
      <w:proofErr w:type="gramEnd"/>
      <w:r w:rsidRPr="00925B7B">
        <w:t> :</w:t>
      </w:r>
      <w:r>
        <w:t xml:space="preserve"> 1901-05-01</w:t>
      </w:r>
    </w:p>
    <w:p w14:paraId="0A394B4C" w14:textId="77777777" w:rsidR="00EE1AC8" w:rsidRDefault="00EE1AC8" w:rsidP="00EE1AC8">
      <w:pPr>
        <w:pStyle w:val="term"/>
      </w:pPr>
      <w:proofErr w:type="spellStart"/>
      <w:proofErr w:type="gramStart"/>
      <w:r>
        <w:t>ref</w:t>
      </w:r>
      <w:proofErr w:type="spellEnd"/>
      <w:proofErr w:type="gramEnd"/>
      <w:r w:rsidRPr="00925B7B">
        <w:t xml:space="preserve"> : </w:t>
      </w:r>
      <w:r w:rsidRPr="00CC6DF6">
        <w:t>Tome XXXVIII, numéro 137, 1</w:t>
      </w:r>
      <w:r w:rsidRPr="00CC6DF6">
        <w:rPr>
          <w:vertAlign w:val="superscript"/>
        </w:rPr>
        <w:t>er</w:t>
      </w:r>
      <w:r w:rsidRPr="00CC6DF6">
        <w:t> mai 1901</w:t>
      </w:r>
      <w:r>
        <w:t>, p. 481-485 [481-482, 482-483]</w:t>
      </w:r>
    </w:p>
    <w:p w14:paraId="530A582F" w14:textId="77777777" w:rsidR="00EE1AC8" w:rsidRDefault="00EE1AC8" w:rsidP="00EE1AC8">
      <w:pPr>
        <w:pStyle w:val="byline"/>
      </w:pPr>
      <w:r>
        <w:rPr>
          <w:smallCaps/>
        </w:rPr>
        <w:t>Henri de Régnier</w:t>
      </w:r>
      <w:r>
        <w:t>.</w:t>
      </w:r>
    </w:p>
    <w:p w14:paraId="4EE5D80B" w14:textId="77777777" w:rsidR="00EE1AC8" w:rsidRDefault="00EE1AC8" w:rsidP="00EE1AC8">
      <w:pPr>
        <w:pStyle w:val="bibl"/>
      </w:pPr>
      <w:r w:rsidRPr="00CC6DF6">
        <w:t>Tome XXXVIII, numéro 137, 1</w:t>
      </w:r>
      <w:r w:rsidRPr="00CC6DF6">
        <w:rPr>
          <w:vertAlign w:val="superscript"/>
        </w:rPr>
        <w:t>er</w:t>
      </w:r>
      <w:r w:rsidRPr="00CC6DF6">
        <w:t> mai 1901</w:t>
      </w:r>
      <w:r>
        <w:t>, p. 481-485 [481-482, 482-483].</w:t>
      </w:r>
    </w:p>
    <w:p w14:paraId="629DF716" w14:textId="77777777" w:rsidR="00EE1AC8" w:rsidRDefault="00EE1AC8" w:rsidP="00EE1AC8">
      <w:pPr>
        <w:pStyle w:val="Titre3"/>
      </w:pPr>
      <w:r w:rsidRPr="00781C58">
        <w:t xml:space="preserve">André </w:t>
      </w:r>
      <w:proofErr w:type="spellStart"/>
      <w:r w:rsidRPr="00781C58">
        <w:t>Lebey</w:t>
      </w:r>
      <w:proofErr w:type="spellEnd"/>
      <w:r>
        <w:t> :</w:t>
      </w:r>
      <w:r w:rsidRPr="00781C58">
        <w:t xml:space="preserve"> </w:t>
      </w:r>
      <w:r w:rsidRPr="00661A70">
        <w:rPr>
          <w:i/>
        </w:rPr>
        <w:t>Essai sur Laurent de Médicis</w:t>
      </w:r>
    </w:p>
    <w:p w14:paraId="611CDFB5" w14:textId="77777777" w:rsidR="00EE1AC8" w:rsidRPr="00925B7B" w:rsidRDefault="00EE1AC8" w:rsidP="00EE1AC8">
      <w:pPr>
        <w:pStyle w:val="term"/>
      </w:pPr>
      <w:proofErr w:type="gramStart"/>
      <w:r w:rsidRPr="00925B7B">
        <w:t>id</w:t>
      </w:r>
      <w:proofErr w:type="gramEnd"/>
      <w:r w:rsidRPr="00925B7B">
        <w:t> : article-</w:t>
      </w:r>
      <w:r>
        <w:t>1901</w:t>
      </w:r>
      <w:r w:rsidRPr="00925B7B">
        <w:t>-</w:t>
      </w:r>
      <w:r>
        <w:t>05-01_481a</w:t>
      </w:r>
    </w:p>
    <w:p w14:paraId="2BBEFEFE" w14:textId="77777777" w:rsidR="00EE1AC8" w:rsidRPr="00925B7B" w:rsidRDefault="00EE1AC8" w:rsidP="00EE1AC8">
      <w:pPr>
        <w:pStyle w:val="term"/>
      </w:pPr>
      <w:proofErr w:type="spellStart"/>
      <w:proofErr w:type="gramStart"/>
      <w:r w:rsidRPr="00925B7B">
        <w:t>author</w:t>
      </w:r>
      <w:proofErr w:type="spellEnd"/>
      <w:proofErr w:type="gramEnd"/>
      <w:r w:rsidRPr="00925B7B">
        <w:t xml:space="preserve"> : </w:t>
      </w:r>
      <w:r w:rsidRPr="00661A70">
        <w:t>Régnier, Henri de (1864-1936)</w:t>
      </w:r>
    </w:p>
    <w:p w14:paraId="594920C0" w14:textId="77777777" w:rsidR="00EE1AC8" w:rsidRPr="00925B7B" w:rsidRDefault="00EE1AC8" w:rsidP="00EE1AC8">
      <w:pPr>
        <w:pStyle w:val="term"/>
      </w:pPr>
      <w:proofErr w:type="spellStart"/>
      <w:proofErr w:type="gramStart"/>
      <w:r w:rsidRPr="00925B7B">
        <w:t>signed</w:t>
      </w:r>
      <w:proofErr w:type="spellEnd"/>
      <w:proofErr w:type="gramEnd"/>
      <w:r w:rsidRPr="00925B7B">
        <w:t xml:space="preserve"> : </w:t>
      </w:r>
      <w:r>
        <w:t>Henri de Régnier</w:t>
      </w:r>
    </w:p>
    <w:p w14:paraId="657A54B8" w14:textId="77777777" w:rsidR="00EE1AC8" w:rsidRDefault="00EE1AC8" w:rsidP="00EE1AC8">
      <w:pPr>
        <w:pStyle w:val="term"/>
      </w:pPr>
      <w:proofErr w:type="gramStart"/>
      <w:r w:rsidRPr="00925B7B">
        <w:t>section</w:t>
      </w:r>
      <w:proofErr w:type="gramEnd"/>
      <w:r w:rsidRPr="00925B7B">
        <w:t xml:space="preserve"> : </w:t>
      </w:r>
      <w:r>
        <w:t>Littérature</w:t>
      </w:r>
    </w:p>
    <w:p w14:paraId="2110F10F"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rsidRPr="00781C58">
        <w:t xml:space="preserve">André </w:t>
      </w:r>
      <w:proofErr w:type="spellStart"/>
      <w:r w:rsidRPr="00781C58">
        <w:t>Lebey</w:t>
      </w:r>
      <w:proofErr w:type="spellEnd"/>
      <w:r>
        <w:t> :</w:t>
      </w:r>
      <w:r w:rsidRPr="00781C58">
        <w:t xml:space="preserve"> </w:t>
      </w:r>
      <w:r w:rsidRPr="00661A70">
        <w:rPr>
          <w:i/>
        </w:rPr>
        <w:t>Essai sur Laurent de Médicis</w:t>
      </w:r>
    </w:p>
    <w:p w14:paraId="21FC9A9A" w14:textId="77777777" w:rsidR="00EE1AC8" w:rsidRDefault="00EE1AC8" w:rsidP="00EE1AC8">
      <w:pPr>
        <w:pStyle w:val="term"/>
      </w:pPr>
      <w:proofErr w:type="gramStart"/>
      <w:r w:rsidRPr="00925B7B">
        <w:t>date</w:t>
      </w:r>
      <w:proofErr w:type="gramEnd"/>
      <w:r w:rsidRPr="00925B7B">
        <w:t> :</w:t>
      </w:r>
      <w:r>
        <w:t xml:space="preserve"> 1901-05-01</w:t>
      </w:r>
    </w:p>
    <w:p w14:paraId="72C3CABA" w14:textId="77777777" w:rsidR="00EE1AC8" w:rsidRDefault="00EE1AC8" w:rsidP="00EE1AC8">
      <w:pPr>
        <w:pStyle w:val="term"/>
      </w:pPr>
      <w:proofErr w:type="spellStart"/>
      <w:proofErr w:type="gramStart"/>
      <w:r>
        <w:t>ref</w:t>
      </w:r>
      <w:proofErr w:type="spellEnd"/>
      <w:proofErr w:type="gramEnd"/>
      <w:r w:rsidRPr="00925B7B">
        <w:t xml:space="preserve"> : </w:t>
      </w:r>
      <w:r w:rsidRPr="00CC6DF6">
        <w:t>Tome XXXVIII, numéro 137, 1</w:t>
      </w:r>
      <w:r w:rsidRPr="00CC6DF6">
        <w:rPr>
          <w:vertAlign w:val="superscript"/>
        </w:rPr>
        <w:t>er</w:t>
      </w:r>
      <w:r w:rsidRPr="00CC6DF6">
        <w:t> mai 1901</w:t>
      </w:r>
      <w:r>
        <w:t>, p. 481-485 [481-482]</w:t>
      </w:r>
    </w:p>
    <w:p w14:paraId="5C453808" w14:textId="77777777" w:rsidR="00EE1AC8" w:rsidRPr="00781C58" w:rsidRDefault="00EE1AC8" w:rsidP="00EE1AC8">
      <w:pPr>
        <w:pStyle w:val="Corpsdetexte"/>
        <w:rPr>
          <w:rFonts w:cs="Times New Roman"/>
        </w:rPr>
      </w:pPr>
      <w:r>
        <w:rPr>
          <w:rFonts w:cs="Times New Roman"/>
        </w:rPr>
        <w:t>M. </w:t>
      </w:r>
      <w:r w:rsidRPr="00781C58">
        <w:rPr>
          <w:rFonts w:cs="Times New Roman"/>
        </w:rPr>
        <w:t xml:space="preserve">André </w:t>
      </w:r>
      <w:proofErr w:type="spellStart"/>
      <w:r w:rsidRPr="00781C58">
        <w:rPr>
          <w:rFonts w:cs="Times New Roman"/>
        </w:rPr>
        <w:t>Lebey</w:t>
      </w:r>
      <w:proofErr w:type="spellEnd"/>
      <w:r w:rsidRPr="00781C58">
        <w:rPr>
          <w:rFonts w:cs="Times New Roman"/>
        </w:rPr>
        <w:t xml:space="preserve"> a mis en tête de son </w:t>
      </w:r>
      <w:r w:rsidRPr="00661A70">
        <w:rPr>
          <w:rFonts w:cs="Times New Roman"/>
          <w:b/>
        </w:rPr>
        <w:t>Essai</w:t>
      </w:r>
      <w:r w:rsidRPr="00781C58">
        <w:rPr>
          <w:rFonts w:cs="Times New Roman"/>
        </w:rPr>
        <w:t xml:space="preserve"> le portrait de Laurent de Médicis par Vasari. Sur un siège aux accotoirs en têtes de lions, est assis, vêtu d</w:t>
      </w:r>
      <w:r>
        <w:rPr>
          <w:rFonts w:cs="Times New Roman"/>
        </w:rPr>
        <w:t>’</w:t>
      </w:r>
      <w:r w:rsidRPr="00781C58">
        <w:rPr>
          <w:rFonts w:cs="Times New Roman"/>
        </w:rPr>
        <w:t xml:space="preserve">une ample robe à parements de fourrures, le grand Florentin. Son visage est maigre, énergique et subtil. Au fond du tableau, on distingue des vases sculptés et des masques antiques. Cette figure a en elle de quoi faire rêver un poète. </w:t>
      </w:r>
      <w:r>
        <w:rPr>
          <w:rFonts w:cs="Times New Roman"/>
        </w:rPr>
        <w:t>M. </w:t>
      </w:r>
      <w:r w:rsidRPr="00781C58">
        <w:rPr>
          <w:rFonts w:cs="Times New Roman"/>
        </w:rPr>
        <w:t xml:space="preserve">André </w:t>
      </w:r>
      <w:proofErr w:type="spellStart"/>
      <w:r w:rsidRPr="00781C58">
        <w:rPr>
          <w:rFonts w:cs="Times New Roman"/>
        </w:rPr>
        <w:t>Lebey</w:t>
      </w:r>
      <w:proofErr w:type="spellEnd"/>
      <w:r w:rsidRPr="00781C58">
        <w:rPr>
          <w:rFonts w:cs="Times New Roman"/>
        </w:rPr>
        <w:t xml:space="preserve"> a voulu analyser sa rêverie et la fortifier de tout ce qu</w:t>
      </w:r>
      <w:r>
        <w:rPr>
          <w:rFonts w:cs="Times New Roman"/>
        </w:rPr>
        <w:t>’</w:t>
      </w:r>
      <w:r w:rsidRPr="00781C58">
        <w:rPr>
          <w:rFonts w:cs="Times New Roman"/>
        </w:rPr>
        <w:t>on sait sur le héros, de façon à se l</w:t>
      </w:r>
      <w:r>
        <w:rPr>
          <w:rFonts w:cs="Times New Roman"/>
        </w:rPr>
        <w:t>’</w:t>
      </w:r>
      <w:r w:rsidRPr="00781C58">
        <w:rPr>
          <w:rFonts w:cs="Times New Roman"/>
        </w:rPr>
        <w:t xml:space="preserve">imaginer plus exactement et plus complètement. </w:t>
      </w:r>
      <w:r>
        <w:rPr>
          <w:rFonts w:cs="Times New Roman"/>
        </w:rPr>
        <w:t>M. </w:t>
      </w:r>
      <w:proofErr w:type="spellStart"/>
      <w:r w:rsidRPr="00781C58">
        <w:rPr>
          <w:rFonts w:cs="Times New Roman"/>
        </w:rPr>
        <w:t>Lebey</w:t>
      </w:r>
      <w:proofErr w:type="spellEnd"/>
      <w:r w:rsidRPr="00781C58">
        <w:rPr>
          <w:rFonts w:cs="Times New Roman"/>
        </w:rPr>
        <w:t xml:space="preserve"> a lu beaucoup de chroniques du temps, travaux d</w:t>
      </w:r>
      <w:r>
        <w:rPr>
          <w:rFonts w:cs="Times New Roman"/>
        </w:rPr>
        <w:t>’</w:t>
      </w:r>
      <w:r w:rsidRPr="00781C58">
        <w:rPr>
          <w:rFonts w:cs="Times New Roman"/>
        </w:rPr>
        <w:t>historiens</w:t>
      </w:r>
      <w:r>
        <w:rPr>
          <w:rFonts w:cs="Times New Roman"/>
        </w:rPr>
        <w:t> ;</w:t>
      </w:r>
      <w:r w:rsidRPr="00781C58">
        <w:rPr>
          <w:rFonts w:cs="Times New Roman"/>
        </w:rPr>
        <w:t xml:space="preserve"> il les a comparés et opposés et il s</w:t>
      </w:r>
      <w:r>
        <w:rPr>
          <w:rFonts w:cs="Times New Roman"/>
        </w:rPr>
        <w:t>’</w:t>
      </w:r>
      <w:r w:rsidRPr="00781C58">
        <w:rPr>
          <w:rFonts w:cs="Times New Roman"/>
        </w:rPr>
        <w:t>en est fait une idée particulière. C</w:t>
      </w:r>
      <w:r>
        <w:rPr>
          <w:rFonts w:cs="Times New Roman"/>
        </w:rPr>
        <w:t>’</w:t>
      </w:r>
      <w:r w:rsidRPr="00781C58">
        <w:rPr>
          <w:rFonts w:cs="Times New Roman"/>
        </w:rPr>
        <w:t>est sa vision personnelle qu</w:t>
      </w:r>
      <w:r>
        <w:rPr>
          <w:rFonts w:cs="Times New Roman"/>
        </w:rPr>
        <w:t>’</w:t>
      </w:r>
      <w:r w:rsidRPr="00781C58">
        <w:rPr>
          <w:rFonts w:cs="Times New Roman"/>
        </w:rPr>
        <w:t>il nous donne. Son livre, qui commence fort justement par un portrait peint, est aussi un portrait écrit, portrait minutieux et complexe, d</w:t>
      </w:r>
      <w:r>
        <w:rPr>
          <w:rFonts w:cs="Times New Roman"/>
        </w:rPr>
        <w:t>’</w:t>
      </w:r>
      <w:r w:rsidRPr="00781C58">
        <w:rPr>
          <w:rFonts w:cs="Times New Roman"/>
        </w:rPr>
        <w:t>une touche très intelligente et très libre, avec, pour fond à la vie de l</w:t>
      </w:r>
      <w:r>
        <w:rPr>
          <w:rFonts w:cs="Times New Roman"/>
        </w:rPr>
        <w:t>’</w:t>
      </w:r>
      <w:r w:rsidRPr="00781C58">
        <w:rPr>
          <w:rFonts w:cs="Times New Roman"/>
        </w:rPr>
        <w:t>homme, la vie du temps en sa variété et son pittoresque, en ses personnages nombreux et singuliers. La figure principale n</w:t>
      </w:r>
      <w:r>
        <w:rPr>
          <w:rFonts w:cs="Times New Roman"/>
        </w:rPr>
        <w:t>’</w:t>
      </w:r>
      <w:r w:rsidRPr="00781C58">
        <w:rPr>
          <w:rFonts w:cs="Times New Roman"/>
        </w:rPr>
        <w:t>en demeure pas moins le Magnifique. Nul, mieux que le grand Médicis, n</w:t>
      </w:r>
      <w:r>
        <w:rPr>
          <w:rFonts w:cs="Times New Roman"/>
        </w:rPr>
        <w:t>’</w:t>
      </w:r>
      <w:r w:rsidRPr="00781C58">
        <w:rPr>
          <w:rFonts w:cs="Times New Roman"/>
        </w:rPr>
        <w:t>eut droit à ce surnom glorieux. N</w:t>
      </w:r>
      <w:r>
        <w:rPr>
          <w:rFonts w:cs="Times New Roman"/>
        </w:rPr>
        <w:t>’</w:t>
      </w:r>
      <w:r w:rsidRPr="00781C58">
        <w:rPr>
          <w:rFonts w:cs="Times New Roman"/>
        </w:rPr>
        <w:t>aurait il point été un politique hardi et un souverain fastueux, Laurent ne mériterait pas moins notre admiration, ne fût-ce que pour avoir compris, chose trop rare chez ceux qui gouvernent, que les Arts font partie de la patrie et qu</w:t>
      </w:r>
      <w:r>
        <w:rPr>
          <w:rFonts w:cs="Times New Roman"/>
        </w:rPr>
        <w:t>’</w:t>
      </w:r>
      <w:r w:rsidRPr="00781C58">
        <w:rPr>
          <w:rFonts w:cs="Times New Roman"/>
        </w:rPr>
        <w:t>ils sont non seulement l</w:t>
      </w:r>
      <w:r>
        <w:rPr>
          <w:rFonts w:cs="Times New Roman"/>
        </w:rPr>
        <w:t>’</w:t>
      </w:r>
      <w:r w:rsidRPr="00781C58">
        <w:rPr>
          <w:rFonts w:cs="Times New Roman"/>
        </w:rPr>
        <w:t>ornement d</w:t>
      </w:r>
      <w:r>
        <w:rPr>
          <w:rFonts w:cs="Times New Roman"/>
        </w:rPr>
        <w:t>’</w:t>
      </w:r>
      <w:r w:rsidRPr="00781C58">
        <w:rPr>
          <w:rFonts w:cs="Times New Roman"/>
        </w:rPr>
        <w:t>une époque et la couronne d</w:t>
      </w:r>
      <w:r>
        <w:rPr>
          <w:rFonts w:cs="Times New Roman"/>
        </w:rPr>
        <w:t>’</w:t>
      </w:r>
      <w:r w:rsidRPr="00781C58">
        <w:rPr>
          <w:rFonts w:cs="Times New Roman"/>
        </w:rPr>
        <w:t>un temps, mais participent à la vie commune d</w:t>
      </w:r>
      <w:r>
        <w:rPr>
          <w:rFonts w:cs="Times New Roman"/>
        </w:rPr>
        <w:t>’</w:t>
      </w:r>
      <w:r w:rsidRPr="00781C58">
        <w:rPr>
          <w:rFonts w:cs="Times New Roman"/>
        </w:rPr>
        <w:t>un État.</w:t>
      </w:r>
    </w:p>
    <w:p w14:paraId="66836B7D" w14:textId="77777777" w:rsidR="00EE1AC8" w:rsidRPr="00781C58" w:rsidRDefault="00EE1AC8" w:rsidP="00EE1AC8">
      <w:pPr>
        <w:pStyle w:val="Corpsdetexte"/>
        <w:rPr>
          <w:rFonts w:cs="Times New Roman"/>
        </w:rPr>
      </w:pPr>
      <w:r w:rsidRPr="00781C58">
        <w:rPr>
          <w:rFonts w:cs="Times New Roman"/>
        </w:rPr>
        <w:t>Ce que j</w:t>
      </w:r>
      <w:r>
        <w:rPr>
          <w:rFonts w:cs="Times New Roman"/>
        </w:rPr>
        <w:t>’</w:t>
      </w:r>
      <w:r w:rsidRPr="00781C58">
        <w:rPr>
          <w:rFonts w:cs="Times New Roman"/>
        </w:rPr>
        <w:t xml:space="preserve">aime dans le livre de </w:t>
      </w:r>
      <w:r>
        <w:rPr>
          <w:rFonts w:cs="Times New Roman"/>
        </w:rPr>
        <w:t>M. </w:t>
      </w:r>
      <w:r w:rsidRPr="00781C58">
        <w:rPr>
          <w:rFonts w:cs="Times New Roman"/>
        </w:rPr>
        <w:t xml:space="preserve">André </w:t>
      </w:r>
      <w:proofErr w:type="spellStart"/>
      <w:r w:rsidRPr="00781C58">
        <w:rPr>
          <w:rFonts w:cs="Times New Roman"/>
        </w:rPr>
        <w:t>Lebey</w:t>
      </w:r>
      <w:proofErr w:type="spellEnd"/>
      <w:r w:rsidRPr="00781C58">
        <w:rPr>
          <w:rFonts w:cs="Times New Roman"/>
        </w:rPr>
        <w:t>, outre ses qualités de forte peinture historique, c</w:t>
      </w:r>
      <w:r>
        <w:rPr>
          <w:rFonts w:cs="Times New Roman"/>
        </w:rPr>
        <w:t>’</w:t>
      </w:r>
      <w:r w:rsidRPr="00781C58">
        <w:rPr>
          <w:rFonts w:cs="Times New Roman"/>
        </w:rPr>
        <w:t>est la façon dont il est écrit et composé. Beaucoup d</w:t>
      </w:r>
      <w:r>
        <w:rPr>
          <w:rFonts w:cs="Times New Roman"/>
        </w:rPr>
        <w:t>’</w:t>
      </w:r>
      <w:r w:rsidRPr="00781C58">
        <w:rPr>
          <w:rFonts w:cs="Times New Roman"/>
        </w:rPr>
        <w:t>ouvrages d</w:t>
      </w:r>
      <w:r>
        <w:rPr>
          <w:rFonts w:cs="Times New Roman"/>
        </w:rPr>
        <w:t>’</w:t>
      </w:r>
      <w:r w:rsidRPr="00781C58">
        <w:rPr>
          <w:rFonts w:cs="Times New Roman"/>
        </w:rPr>
        <w:t xml:space="preserve">histoire, savamment </w:t>
      </w:r>
      <w:r w:rsidRPr="00781C58">
        <w:rPr>
          <w:rFonts w:cs="Times New Roman"/>
        </w:rPr>
        <w:lastRenderedPageBreak/>
        <w:t>documentés et consciencieusement construits, ont un ton de pédanterie et un aspect de pensum qui gâte ce qu</w:t>
      </w:r>
      <w:r>
        <w:rPr>
          <w:rFonts w:cs="Times New Roman"/>
        </w:rPr>
        <w:t>’</w:t>
      </w:r>
      <w:r w:rsidRPr="00781C58">
        <w:rPr>
          <w:rFonts w:cs="Times New Roman"/>
        </w:rPr>
        <w:t>il y a de meilleur en eux. L</w:t>
      </w:r>
      <w:r>
        <w:rPr>
          <w:rFonts w:cs="Times New Roman"/>
        </w:rPr>
        <w:t>’</w:t>
      </w:r>
      <w:r w:rsidRPr="00781C58">
        <w:rPr>
          <w:rFonts w:cs="Times New Roman"/>
        </w:rPr>
        <w:t>auteur y semble écrire à gages et à la journée. De là un air d</w:t>
      </w:r>
      <w:r>
        <w:rPr>
          <w:rFonts w:cs="Times New Roman"/>
        </w:rPr>
        <w:t>’</w:t>
      </w:r>
      <w:r w:rsidRPr="00781C58">
        <w:rPr>
          <w:rFonts w:cs="Times New Roman"/>
        </w:rPr>
        <w:t xml:space="preserve">ennui et de lassitude qui se communique peu à peu au lecteur. Rien de cela avec </w:t>
      </w:r>
      <w:r>
        <w:rPr>
          <w:rFonts w:cs="Times New Roman"/>
        </w:rPr>
        <w:t>M. </w:t>
      </w:r>
      <w:r w:rsidRPr="00781C58">
        <w:rPr>
          <w:rFonts w:cs="Times New Roman"/>
        </w:rPr>
        <w:t xml:space="preserve">André </w:t>
      </w:r>
      <w:proofErr w:type="spellStart"/>
      <w:r w:rsidRPr="00781C58">
        <w:rPr>
          <w:rFonts w:cs="Times New Roman"/>
        </w:rPr>
        <w:t>Lebey</w:t>
      </w:r>
      <w:proofErr w:type="spellEnd"/>
      <w:r w:rsidRPr="00781C58">
        <w:rPr>
          <w:rFonts w:cs="Times New Roman"/>
        </w:rPr>
        <w:t xml:space="preserve">. Son récit est constamment rapide et passionné. On sent que </w:t>
      </w:r>
      <w:r>
        <w:rPr>
          <w:rFonts w:cs="Times New Roman"/>
        </w:rPr>
        <w:t>M. </w:t>
      </w:r>
      <w:proofErr w:type="spellStart"/>
      <w:r w:rsidRPr="00781C58">
        <w:rPr>
          <w:rFonts w:cs="Times New Roman"/>
        </w:rPr>
        <w:t>Lebey</w:t>
      </w:r>
      <w:proofErr w:type="spellEnd"/>
      <w:r w:rsidRPr="00781C58">
        <w:rPr>
          <w:rFonts w:cs="Times New Roman"/>
        </w:rPr>
        <w:t xml:space="preserve"> a plaisir à raconter ce qu</w:t>
      </w:r>
      <w:r>
        <w:rPr>
          <w:rFonts w:cs="Times New Roman"/>
        </w:rPr>
        <w:t>’</w:t>
      </w:r>
      <w:r w:rsidRPr="00781C58">
        <w:rPr>
          <w:rFonts w:cs="Times New Roman"/>
        </w:rPr>
        <w:t>il raconte et qu</w:t>
      </w:r>
      <w:r>
        <w:rPr>
          <w:rFonts w:cs="Times New Roman"/>
        </w:rPr>
        <w:t>’</w:t>
      </w:r>
      <w:r w:rsidRPr="00781C58">
        <w:rPr>
          <w:rFonts w:cs="Times New Roman"/>
        </w:rPr>
        <w:t>il s</w:t>
      </w:r>
      <w:r>
        <w:rPr>
          <w:rFonts w:cs="Times New Roman"/>
        </w:rPr>
        <w:t>’</w:t>
      </w:r>
      <w:r w:rsidRPr="00781C58">
        <w:rPr>
          <w:rFonts w:cs="Times New Roman"/>
        </w:rPr>
        <w:t>y intéresse entièrement, joyeusement et vivement. De là, en son livre, un entrain et une verve qui le parcourent d</w:t>
      </w:r>
      <w:r>
        <w:rPr>
          <w:rFonts w:cs="Times New Roman"/>
        </w:rPr>
        <w:t>’</w:t>
      </w:r>
      <w:r w:rsidRPr="00781C58">
        <w:rPr>
          <w:rFonts w:cs="Times New Roman"/>
        </w:rPr>
        <w:t>un bout à l</w:t>
      </w:r>
      <w:r>
        <w:rPr>
          <w:rFonts w:cs="Times New Roman"/>
        </w:rPr>
        <w:t>’</w:t>
      </w:r>
      <w:r w:rsidRPr="00781C58">
        <w:rPr>
          <w:rFonts w:cs="Times New Roman"/>
        </w:rPr>
        <w:t>autre et le soutiennent même en telles parties secondaires, je veux dire en celles où l</w:t>
      </w:r>
      <w:r>
        <w:rPr>
          <w:rFonts w:cs="Times New Roman"/>
        </w:rPr>
        <w:t>’</w:t>
      </w:r>
      <w:r w:rsidRPr="00781C58">
        <w:rPr>
          <w:rFonts w:cs="Times New Roman"/>
        </w:rPr>
        <w:t>intérêt est moins dramatique et moins apparent</w:t>
      </w:r>
      <w:ins w:id="13" w:author="Marguerite-Marie Bordry" w:date="2018-12-11T20:20:00Z">
        <w:r w:rsidR="00D82BB1">
          <w:rPr>
            <w:rFonts w:cs="Times New Roman"/>
          </w:rPr>
          <w:t>.</w:t>
        </w:r>
      </w:ins>
      <w:r w:rsidRPr="00781C58">
        <w:rPr>
          <w:rFonts w:cs="Times New Roman"/>
        </w:rPr>
        <w:t xml:space="preserve"> Elles sont rares, du reste, car une vie comme celle du Magnifique semble disposée d</w:t>
      </w:r>
      <w:r>
        <w:rPr>
          <w:rFonts w:cs="Times New Roman"/>
        </w:rPr>
        <w:t>’</w:t>
      </w:r>
      <w:r w:rsidRPr="00781C58">
        <w:rPr>
          <w:rFonts w:cs="Times New Roman"/>
        </w:rPr>
        <w:t xml:space="preserve">avance par un art mystérieux qui est celui de la Destinée. Ce noble poème humain a tenté </w:t>
      </w:r>
      <w:r>
        <w:rPr>
          <w:rFonts w:cs="Times New Roman"/>
        </w:rPr>
        <w:t>M. </w:t>
      </w:r>
      <w:r w:rsidRPr="00781C58">
        <w:rPr>
          <w:rFonts w:cs="Times New Roman"/>
        </w:rPr>
        <w:t xml:space="preserve">André </w:t>
      </w:r>
      <w:proofErr w:type="spellStart"/>
      <w:r w:rsidRPr="00781C58">
        <w:rPr>
          <w:rFonts w:cs="Times New Roman"/>
        </w:rPr>
        <w:t>Lebey</w:t>
      </w:r>
      <w:proofErr w:type="spellEnd"/>
      <w:r w:rsidRPr="00781C58">
        <w:rPr>
          <w:rFonts w:cs="Times New Roman"/>
        </w:rPr>
        <w:t xml:space="preserve">, qui en a rendu la beauté plastique et intellectuelle dans un style souple et coloré. </w:t>
      </w:r>
      <w:r>
        <w:rPr>
          <w:rFonts w:cs="Times New Roman"/>
        </w:rPr>
        <w:t>M. </w:t>
      </w:r>
      <w:proofErr w:type="spellStart"/>
      <w:r w:rsidRPr="00781C58">
        <w:rPr>
          <w:rFonts w:cs="Times New Roman"/>
        </w:rPr>
        <w:t>Lebey</w:t>
      </w:r>
      <w:proofErr w:type="spellEnd"/>
      <w:r w:rsidRPr="00781C58">
        <w:rPr>
          <w:rFonts w:cs="Times New Roman"/>
        </w:rPr>
        <w:t xml:space="preserve"> a intitulé </w:t>
      </w:r>
      <w:r w:rsidRPr="00781C58">
        <w:rPr>
          <w:rFonts w:cs="Times New Roman"/>
          <w:i/>
        </w:rPr>
        <w:t>Essai</w:t>
      </w:r>
      <w:r w:rsidRPr="00781C58">
        <w:rPr>
          <w:rFonts w:cs="Times New Roman"/>
        </w:rPr>
        <w:t xml:space="preserve"> cette étude sur un homme et sur un temps. En tout cas, et dans un autre sens, c</w:t>
      </w:r>
      <w:r>
        <w:rPr>
          <w:rFonts w:cs="Times New Roman"/>
        </w:rPr>
        <w:t>’</w:t>
      </w:r>
      <w:r w:rsidRPr="00781C58">
        <w:rPr>
          <w:rFonts w:cs="Times New Roman"/>
        </w:rPr>
        <w:t>est un essai heureux, puisqu</w:t>
      </w:r>
      <w:r>
        <w:rPr>
          <w:rFonts w:cs="Times New Roman"/>
        </w:rPr>
        <w:t>’</w:t>
      </w:r>
      <w:r w:rsidRPr="00781C58">
        <w:rPr>
          <w:rFonts w:cs="Times New Roman"/>
        </w:rPr>
        <w:t>il nous vaut un bon livre tout imprégné de ce que l</w:t>
      </w:r>
      <w:r>
        <w:rPr>
          <w:rFonts w:cs="Times New Roman"/>
        </w:rPr>
        <w:t>’</w:t>
      </w:r>
      <w:r w:rsidRPr="00781C58">
        <w:rPr>
          <w:rFonts w:cs="Times New Roman"/>
        </w:rPr>
        <w:t xml:space="preserve">auteur appelle, dans la préface, le </w:t>
      </w:r>
      <w:r>
        <w:rPr>
          <w:rFonts w:cs="Times New Roman"/>
        </w:rPr>
        <w:t>« </w:t>
      </w:r>
      <w:r w:rsidRPr="00781C58">
        <w:rPr>
          <w:rFonts w:cs="Times New Roman"/>
        </w:rPr>
        <w:t>parfum de la Renaissance</w:t>
      </w:r>
      <w:r>
        <w:rPr>
          <w:rFonts w:cs="Times New Roman"/>
        </w:rPr>
        <w:t> »</w:t>
      </w:r>
      <w:r w:rsidRPr="00781C58">
        <w:rPr>
          <w:rFonts w:cs="Times New Roman"/>
        </w:rPr>
        <w:t xml:space="preserve"> et qu</w:t>
      </w:r>
      <w:r>
        <w:rPr>
          <w:rFonts w:cs="Times New Roman"/>
        </w:rPr>
        <w:t>’</w:t>
      </w:r>
      <w:r w:rsidRPr="00781C58">
        <w:rPr>
          <w:rFonts w:cs="Times New Roman"/>
        </w:rPr>
        <w:t>on ne respire guère dans l</w:t>
      </w:r>
      <w:r>
        <w:rPr>
          <w:rFonts w:cs="Times New Roman"/>
        </w:rPr>
        <w:t>’</w:t>
      </w:r>
      <w:r w:rsidRPr="00781C58">
        <w:rPr>
          <w:rFonts w:cs="Times New Roman"/>
        </w:rPr>
        <w:t>histoire d</w:t>
      </w:r>
      <w:r>
        <w:rPr>
          <w:rFonts w:cs="Times New Roman"/>
        </w:rPr>
        <w:t>’</w:t>
      </w:r>
      <w:r w:rsidRPr="00781C58">
        <w:rPr>
          <w:rFonts w:cs="Times New Roman"/>
        </w:rPr>
        <w:t>aujourd</w:t>
      </w:r>
      <w:r>
        <w:rPr>
          <w:rFonts w:cs="Times New Roman"/>
        </w:rPr>
        <w:t>’</w:t>
      </w:r>
      <w:r w:rsidRPr="00781C58">
        <w:rPr>
          <w:rFonts w:cs="Times New Roman"/>
        </w:rPr>
        <w:t>hui.</w:t>
      </w:r>
    </w:p>
    <w:p w14:paraId="5ABF796B" w14:textId="77777777" w:rsidR="00EE1AC8" w:rsidRPr="00781C58" w:rsidRDefault="00EE1AC8" w:rsidP="00EE1AC8">
      <w:pPr>
        <w:pStyle w:val="Titre3"/>
      </w:pPr>
      <w:r w:rsidRPr="00781C58">
        <w:t>Pierre des Brandes</w:t>
      </w:r>
      <w:r>
        <w:t> :</w:t>
      </w:r>
      <w:r w:rsidRPr="00781C58">
        <w:t xml:space="preserve"> </w:t>
      </w:r>
      <w:r w:rsidRPr="00661A70">
        <w:rPr>
          <w:i/>
        </w:rPr>
        <w:t>Les Facéties de Pogge</w:t>
      </w:r>
    </w:p>
    <w:p w14:paraId="7EA1E3FF" w14:textId="77777777" w:rsidR="00EE1AC8" w:rsidRPr="00925B7B" w:rsidRDefault="00EE1AC8" w:rsidP="00EE1AC8">
      <w:pPr>
        <w:pStyle w:val="term"/>
      </w:pPr>
      <w:proofErr w:type="gramStart"/>
      <w:r w:rsidRPr="00925B7B">
        <w:t>id</w:t>
      </w:r>
      <w:proofErr w:type="gramEnd"/>
      <w:r w:rsidRPr="00925B7B">
        <w:t> : article-</w:t>
      </w:r>
      <w:r>
        <w:t>1901</w:t>
      </w:r>
      <w:r w:rsidRPr="00925B7B">
        <w:t>-</w:t>
      </w:r>
      <w:r>
        <w:t>05-01_482</w:t>
      </w:r>
    </w:p>
    <w:p w14:paraId="23B49D95" w14:textId="77777777" w:rsidR="00EE1AC8" w:rsidRPr="00925B7B" w:rsidRDefault="00EE1AC8" w:rsidP="00EE1AC8">
      <w:pPr>
        <w:pStyle w:val="term"/>
      </w:pPr>
      <w:proofErr w:type="spellStart"/>
      <w:proofErr w:type="gramStart"/>
      <w:r w:rsidRPr="00925B7B">
        <w:t>author</w:t>
      </w:r>
      <w:proofErr w:type="spellEnd"/>
      <w:proofErr w:type="gramEnd"/>
      <w:r w:rsidRPr="00925B7B">
        <w:t xml:space="preserve"> : </w:t>
      </w:r>
      <w:r w:rsidRPr="00661A70">
        <w:t>Régnier, Henri de (1864-1936)</w:t>
      </w:r>
    </w:p>
    <w:p w14:paraId="630E1EFD" w14:textId="77777777" w:rsidR="00EE1AC8" w:rsidRPr="00925B7B" w:rsidRDefault="00EE1AC8" w:rsidP="00EE1AC8">
      <w:pPr>
        <w:pStyle w:val="term"/>
      </w:pPr>
      <w:proofErr w:type="spellStart"/>
      <w:proofErr w:type="gramStart"/>
      <w:r w:rsidRPr="00925B7B">
        <w:t>signed</w:t>
      </w:r>
      <w:proofErr w:type="spellEnd"/>
      <w:proofErr w:type="gramEnd"/>
      <w:r w:rsidRPr="00925B7B">
        <w:t xml:space="preserve"> : </w:t>
      </w:r>
      <w:r>
        <w:t>Henri de Régnier</w:t>
      </w:r>
    </w:p>
    <w:p w14:paraId="2FC7C327" w14:textId="77777777" w:rsidR="00EE1AC8" w:rsidRDefault="00EE1AC8" w:rsidP="00EE1AC8">
      <w:pPr>
        <w:pStyle w:val="term"/>
      </w:pPr>
      <w:proofErr w:type="gramStart"/>
      <w:r w:rsidRPr="00925B7B">
        <w:t>section</w:t>
      </w:r>
      <w:proofErr w:type="gramEnd"/>
      <w:r w:rsidRPr="00925B7B">
        <w:t xml:space="preserve"> : </w:t>
      </w:r>
      <w:r>
        <w:t>Littérature</w:t>
      </w:r>
    </w:p>
    <w:p w14:paraId="1D967095"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rsidRPr="00781C58">
        <w:t>Pierre des Brandes</w:t>
      </w:r>
      <w:r>
        <w:t> :</w:t>
      </w:r>
      <w:r w:rsidRPr="00781C58">
        <w:t xml:space="preserve"> </w:t>
      </w:r>
      <w:r w:rsidRPr="00661A70">
        <w:rPr>
          <w:i/>
        </w:rPr>
        <w:t>Les Facéties de Pogge</w:t>
      </w:r>
    </w:p>
    <w:p w14:paraId="2F69CD8F" w14:textId="77777777" w:rsidR="00EE1AC8" w:rsidRDefault="00EE1AC8" w:rsidP="00EE1AC8">
      <w:pPr>
        <w:pStyle w:val="term"/>
      </w:pPr>
      <w:proofErr w:type="gramStart"/>
      <w:r w:rsidRPr="00925B7B">
        <w:t>date</w:t>
      </w:r>
      <w:proofErr w:type="gramEnd"/>
      <w:r w:rsidRPr="00925B7B">
        <w:t> :</w:t>
      </w:r>
      <w:r>
        <w:t xml:space="preserve"> 1901-05-01</w:t>
      </w:r>
    </w:p>
    <w:p w14:paraId="08FFC117" w14:textId="77777777" w:rsidR="00EE1AC8" w:rsidRDefault="00EE1AC8" w:rsidP="00EE1AC8">
      <w:pPr>
        <w:pStyle w:val="term"/>
      </w:pPr>
      <w:proofErr w:type="spellStart"/>
      <w:proofErr w:type="gramStart"/>
      <w:r>
        <w:t>ref</w:t>
      </w:r>
      <w:proofErr w:type="spellEnd"/>
      <w:proofErr w:type="gramEnd"/>
      <w:r w:rsidRPr="00925B7B">
        <w:t xml:space="preserve"> : </w:t>
      </w:r>
      <w:r w:rsidRPr="00CC6DF6">
        <w:t>Tome XXXVIII, numéro 137, 1</w:t>
      </w:r>
      <w:r w:rsidRPr="00CC6DF6">
        <w:rPr>
          <w:vertAlign w:val="superscript"/>
        </w:rPr>
        <w:t>er</w:t>
      </w:r>
      <w:r w:rsidRPr="00CC6DF6">
        <w:t> mai 1901</w:t>
      </w:r>
      <w:r>
        <w:t>, p. 481-485 [482-483]</w:t>
      </w:r>
    </w:p>
    <w:p w14:paraId="569F5689" w14:textId="77777777" w:rsidR="00EE1AC8" w:rsidRPr="00781C58" w:rsidRDefault="00EE1AC8" w:rsidP="00EE1AC8">
      <w:pPr>
        <w:pStyle w:val="Corpsdetexte"/>
        <w:rPr>
          <w:rFonts w:cs="Times New Roman"/>
        </w:rPr>
      </w:pPr>
      <w:r w:rsidRPr="00781C58">
        <w:rPr>
          <w:rFonts w:cs="Times New Roman"/>
        </w:rPr>
        <w:t xml:space="preserve">Ce fut à la cour des Médicis que vécut une partie de sa longue existence le bon Poggio </w:t>
      </w:r>
      <w:proofErr w:type="spellStart"/>
      <w:r w:rsidRPr="00781C58">
        <w:rPr>
          <w:rFonts w:cs="Times New Roman"/>
        </w:rPr>
        <w:t>Bracciolini</w:t>
      </w:r>
      <w:proofErr w:type="spellEnd"/>
      <w:r w:rsidRPr="00781C58">
        <w:rPr>
          <w:rFonts w:cs="Times New Roman"/>
        </w:rPr>
        <w:t xml:space="preserve">, dont </w:t>
      </w:r>
      <w:r>
        <w:rPr>
          <w:rFonts w:cs="Times New Roman"/>
        </w:rPr>
        <w:t>M. </w:t>
      </w:r>
      <w:r w:rsidRPr="00781C58">
        <w:rPr>
          <w:rFonts w:cs="Times New Roman"/>
        </w:rPr>
        <w:t xml:space="preserve">Pierre des Brandes nous apporte, traduites en leur entier, les célèbres </w:t>
      </w:r>
      <w:r w:rsidRPr="00781C58">
        <w:rPr>
          <w:rFonts w:cs="Times New Roman"/>
          <w:b/>
        </w:rPr>
        <w:t>Facéties</w:t>
      </w:r>
      <w:r w:rsidRPr="00781C58">
        <w:rPr>
          <w:rFonts w:cs="Times New Roman"/>
        </w:rPr>
        <w:t>. Cette traduction nouvelle est précédée d</w:t>
      </w:r>
      <w:r>
        <w:rPr>
          <w:rFonts w:cs="Times New Roman"/>
        </w:rPr>
        <w:t>’</w:t>
      </w:r>
      <w:r w:rsidRPr="00781C58">
        <w:rPr>
          <w:rFonts w:cs="Times New Roman"/>
        </w:rPr>
        <w:t>une intéressante vie du Pogge. Nous le voyons tour à tour bel esprit, humaniste, secrétaire apostolique, voyageur à la recherche des textes antiques, polémiste acerbe et prieur des Arts à Florence. Le détail de cette destinée est amusant comme un roman et il est dommage que Pogge n</w:t>
      </w:r>
      <w:r>
        <w:rPr>
          <w:rFonts w:cs="Times New Roman"/>
        </w:rPr>
        <w:t>’</w:t>
      </w:r>
      <w:r w:rsidRPr="00781C58">
        <w:rPr>
          <w:rFonts w:cs="Times New Roman"/>
        </w:rPr>
        <w:t>ait pas écrit ses mémoires</w:t>
      </w:r>
      <w:r>
        <w:rPr>
          <w:rFonts w:cs="Times New Roman"/>
        </w:rPr>
        <w:t> ;</w:t>
      </w:r>
      <w:r w:rsidRPr="00781C58">
        <w:rPr>
          <w:rFonts w:cs="Times New Roman"/>
        </w:rPr>
        <w:t xml:space="preserve"> à leur défaut, nous avons les </w:t>
      </w:r>
      <w:r w:rsidRPr="00781C58">
        <w:rPr>
          <w:rFonts w:cs="Times New Roman"/>
          <w:i/>
        </w:rPr>
        <w:t>Facéties</w:t>
      </w:r>
      <w:r w:rsidRPr="00661A70">
        <w:rPr>
          <w:rFonts w:cs="Times New Roman"/>
        </w:rPr>
        <w:t xml:space="preserve">, </w:t>
      </w:r>
      <w:r w:rsidRPr="00781C58">
        <w:rPr>
          <w:rFonts w:cs="Times New Roman"/>
        </w:rPr>
        <w:t>et c</w:t>
      </w:r>
      <w:r>
        <w:rPr>
          <w:rFonts w:cs="Times New Roman"/>
        </w:rPr>
        <w:t>’</w:t>
      </w:r>
      <w:r w:rsidRPr="00781C58">
        <w:rPr>
          <w:rFonts w:cs="Times New Roman"/>
        </w:rPr>
        <w:t>est quelque chose, car elles contiennent vraiment de tout. Il y en a de toutes sortes, d</w:t>
      </w:r>
      <w:r>
        <w:rPr>
          <w:rFonts w:cs="Times New Roman"/>
        </w:rPr>
        <w:t>’</w:t>
      </w:r>
      <w:r w:rsidRPr="00781C58">
        <w:rPr>
          <w:rFonts w:cs="Times New Roman"/>
        </w:rPr>
        <w:t>ineptes et de charmantes, de grossières et de délicates, de longues et de brèves. On y trouve des contes, des anecdotes et des bons mots, quelquefois même simplement des faits curieux. Leur particularité, c</w:t>
      </w:r>
      <w:r>
        <w:rPr>
          <w:rFonts w:cs="Times New Roman"/>
        </w:rPr>
        <w:t>’</w:t>
      </w:r>
      <w:r w:rsidRPr="00781C58">
        <w:rPr>
          <w:rFonts w:cs="Times New Roman"/>
        </w:rPr>
        <w:t>est qu</w:t>
      </w:r>
      <w:r>
        <w:rPr>
          <w:rFonts w:cs="Times New Roman"/>
        </w:rPr>
        <w:t>’</w:t>
      </w:r>
      <w:r w:rsidRPr="00781C58">
        <w:rPr>
          <w:rFonts w:cs="Times New Roman"/>
        </w:rPr>
        <w:t xml:space="preserve">elles ne furent point des notes cursives, griffonnées à la hâte. Elles sont composées et travaillées. Les plus plates sont mises en bon ordre et toutes sont achevées avec soin. Pogge est sérieux même dans la plaisanterie. À tout le moins, il la veut de bonne langue. Imaginez le Masque de fer, le Nain Jaune ou </w:t>
      </w:r>
      <w:r>
        <w:rPr>
          <w:rFonts w:cs="Times New Roman"/>
        </w:rPr>
        <w:t>M. </w:t>
      </w:r>
      <w:r w:rsidRPr="00781C58">
        <w:rPr>
          <w:rFonts w:cs="Times New Roman"/>
        </w:rPr>
        <w:t xml:space="preserve">de </w:t>
      </w:r>
      <w:proofErr w:type="spellStart"/>
      <w:r w:rsidRPr="00781C58">
        <w:rPr>
          <w:rFonts w:cs="Times New Roman"/>
        </w:rPr>
        <w:t>Calinaux</w:t>
      </w:r>
      <w:proofErr w:type="spellEnd"/>
      <w:r w:rsidRPr="00781C58">
        <w:rPr>
          <w:rFonts w:cs="Times New Roman"/>
        </w:rPr>
        <w:t xml:space="preserve"> raturant et refaisant leurs nouvelles à la main. Seulement celles de Pogge ont près de 500 ans. </w:t>
      </w:r>
      <w:r w:rsidRPr="00781C58">
        <w:rPr>
          <w:rFonts w:cs="Times New Roman"/>
        </w:rPr>
        <w:lastRenderedPageBreak/>
        <w:t>C</w:t>
      </w:r>
      <w:r>
        <w:rPr>
          <w:rFonts w:cs="Times New Roman"/>
        </w:rPr>
        <w:t>’</w:t>
      </w:r>
      <w:r w:rsidRPr="00781C58">
        <w:rPr>
          <w:rFonts w:cs="Times New Roman"/>
        </w:rPr>
        <w:t>est</w:t>
      </w:r>
      <w:r>
        <w:rPr>
          <w:rFonts w:cs="Times New Roman"/>
        </w:rPr>
        <w:t xml:space="preserve"> </w:t>
      </w:r>
      <w:r w:rsidRPr="00781C58">
        <w:rPr>
          <w:rFonts w:cs="Times New Roman"/>
        </w:rPr>
        <w:t>là leur mérite et leur défaut</w:t>
      </w:r>
      <w:r>
        <w:rPr>
          <w:rFonts w:cs="Times New Roman"/>
        </w:rPr>
        <w:t> ;</w:t>
      </w:r>
      <w:r w:rsidRPr="00781C58">
        <w:rPr>
          <w:rFonts w:cs="Times New Roman"/>
        </w:rPr>
        <w:t xml:space="preserve"> quelques-unes pourtant sont éternelles.</w:t>
      </w:r>
    </w:p>
    <w:p w14:paraId="39C7B50A" w14:textId="77777777" w:rsidR="00EE1AC8" w:rsidRDefault="00EE1AC8" w:rsidP="00EE1AC8">
      <w:pPr>
        <w:pStyle w:val="Titre2"/>
      </w:pPr>
      <w:r>
        <w:t xml:space="preserve">Les Revues. </w:t>
      </w:r>
      <w:r>
        <w:br/>
        <w:t>Memento [extrait]</w:t>
      </w:r>
    </w:p>
    <w:p w14:paraId="3D79105B" w14:textId="77777777" w:rsidR="00EE1AC8" w:rsidRPr="004C2142" w:rsidRDefault="00EE1AC8" w:rsidP="00EE1AC8">
      <w:pPr>
        <w:pStyle w:val="term"/>
      </w:pPr>
      <w:proofErr w:type="gramStart"/>
      <w:r w:rsidRPr="004C2142">
        <w:t>id</w:t>
      </w:r>
      <w:proofErr w:type="gramEnd"/>
      <w:r w:rsidRPr="004C2142">
        <w:t> : article-1901-05-01_502</w:t>
      </w:r>
    </w:p>
    <w:p w14:paraId="68755716" w14:textId="77777777" w:rsidR="00EE1AC8" w:rsidRPr="00CC6DF6" w:rsidRDefault="00EE1AC8" w:rsidP="00EE1AC8">
      <w:pPr>
        <w:pStyle w:val="term"/>
        <w:rPr>
          <w:lang w:val="en-GB"/>
        </w:rPr>
      </w:pPr>
      <w:proofErr w:type="gramStart"/>
      <w:r w:rsidRPr="00CC6DF6">
        <w:rPr>
          <w:lang w:val="en-GB"/>
        </w:rPr>
        <w:t>author :</w:t>
      </w:r>
      <w:proofErr w:type="gramEnd"/>
      <w:r w:rsidRPr="00CC6DF6">
        <w:rPr>
          <w:lang w:val="en-GB"/>
        </w:rPr>
        <w:t xml:space="preserve"> Hirsch, Charles-Henry (1860-1948)</w:t>
      </w:r>
    </w:p>
    <w:p w14:paraId="789AD3A3" w14:textId="77777777" w:rsidR="00EE1AC8" w:rsidRPr="00CC6DF6" w:rsidRDefault="00EE1AC8" w:rsidP="00EE1AC8">
      <w:pPr>
        <w:pStyle w:val="term"/>
        <w:rPr>
          <w:lang w:val="en-GB"/>
        </w:rPr>
      </w:pPr>
      <w:proofErr w:type="gramStart"/>
      <w:r w:rsidRPr="00CC6DF6">
        <w:rPr>
          <w:lang w:val="en-GB"/>
        </w:rPr>
        <w:t>signed :</w:t>
      </w:r>
      <w:proofErr w:type="gramEnd"/>
      <w:r w:rsidRPr="00CC6DF6">
        <w:rPr>
          <w:lang w:val="en-GB"/>
        </w:rPr>
        <w:t xml:space="preserve"> Charles-Henry Hirsch</w:t>
      </w:r>
    </w:p>
    <w:p w14:paraId="66B5FC97" w14:textId="77777777" w:rsidR="00EE1AC8" w:rsidRPr="004C2142" w:rsidRDefault="00EE1AC8" w:rsidP="00EE1AC8">
      <w:pPr>
        <w:pStyle w:val="term"/>
      </w:pPr>
      <w:proofErr w:type="gramStart"/>
      <w:r w:rsidRPr="004C2142">
        <w:t>section</w:t>
      </w:r>
      <w:proofErr w:type="gramEnd"/>
      <w:r w:rsidRPr="004C2142">
        <w:t> : Les Revues</w:t>
      </w:r>
    </w:p>
    <w:p w14:paraId="6EA807BE" w14:textId="77777777" w:rsidR="00EE1AC8" w:rsidRPr="004C2142" w:rsidRDefault="00EE1AC8" w:rsidP="00EE1AC8">
      <w:pPr>
        <w:pStyle w:val="term"/>
        <w:rPr>
          <w:rPrChange w:id="14" w:author="Marguerite-Marie Bordry" w:date="2018-12-12T15:13:00Z">
            <w:rPr/>
          </w:rPrChange>
        </w:rPr>
      </w:pPr>
      <w:proofErr w:type="spellStart"/>
      <w:proofErr w:type="gramStart"/>
      <w:r w:rsidRPr="00CF3E10">
        <w:t>title</w:t>
      </w:r>
      <w:proofErr w:type="spellEnd"/>
      <w:proofErr w:type="gramEnd"/>
      <w:r w:rsidRPr="00CF3E10">
        <w:t> : Mémento [extrait]</w:t>
      </w:r>
    </w:p>
    <w:p w14:paraId="3F3DEA87" w14:textId="77777777" w:rsidR="00EE1AC8" w:rsidRPr="004C2142" w:rsidRDefault="00EE1AC8" w:rsidP="00EE1AC8">
      <w:pPr>
        <w:pStyle w:val="term"/>
        <w:rPr>
          <w:rPrChange w:id="15" w:author="Marguerite-Marie Bordry" w:date="2018-12-12T15:13:00Z">
            <w:rPr/>
          </w:rPrChange>
        </w:rPr>
      </w:pPr>
      <w:proofErr w:type="gramStart"/>
      <w:r w:rsidRPr="004C2142">
        <w:rPr>
          <w:rPrChange w:id="16" w:author="Marguerite-Marie Bordry" w:date="2018-12-12T15:13:00Z">
            <w:rPr/>
          </w:rPrChange>
        </w:rPr>
        <w:t>date</w:t>
      </w:r>
      <w:proofErr w:type="gramEnd"/>
      <w:r w:rsidRPr="004C2142">
        <w:rPr>
          <w:rPrChange w:id="17" w:author="Marguerite-Marie Bordry" w:date="2018-12-12T15:13:00Z">
            <w:rPr/>
          </w:rPrChange>
        </w:rPr>
        <w:t> : 1901-05-01</w:t>
      </w:r>
    </w:p>
    <w:p w14:paraId="455B031A" w14:textId="77777777" w:rsidR="00EE1AC8" w:rsidRPr="004C2142" w:rsidRDefault="00EE1AC8" w:rsidP="00EE1AC8">
      <w:pPr>
        <w:pStyle w:val="term"/>
        <w:rPr>
          <w:rPrChange w:id="18" w:author="Marguerite-Marie Bordry" w:date="2018-12-12T15:13:00Z">
            <w:rPr/>
          </w:rPrChange>
        </w:rPr>
      </w:pPr>
      <w:proofErr w:type="spellStart"/>
      <w:proofErr w:type="gramStart"/>
      <w:r w:rsidRPr="004C2142">
        <w:rPr>
          <w:rPrChange w:id="19" w:author="Marguerite-Marie Bordry" w:date="2018-12-12T15:13:00Z">
            <w:rPr/>
          </w:rPrChange>
        </w:rPr>
        <w:t>ref</w:t>
      </w:r>
      <w:proofErr w:type="spellEnd"/>
      <w:proofErr w:type="gramEnd"/>
      <w:r w:rsidRPr="004C2142">
        <w:rPr>
          <w:rPrChange w:id="20" w:author="Marguerite-Marie Bordry" w:date="2018-12-12T15:13:00Z">
            <w:rPr/>
          </w:rPrChange>
        </w:rPr>
        <w:t> : Tome XXXVIII, numéro 137, 1</w:t>
      </w:r>
      <w:r w:rsidRPr="004C2142">
        <w:rPr>
          <w:vertAlign w:val="superscript"/>
          <w:rPrChange w:id="21" w:author="Marguerite-Marie Bordry" w:date="2018-12-12T15:13:00Z">
            <w:rPr>
              <w:vertAlign w:val="superscript"/>
            </w:rPr>
          </w:rPrChange>
        </w:rPr>
        <w:t>er</w:t>
      </w:r>
      <w:r w:rsidRPr="004C2142">
        <w:rPr>
          <w:rPrChange w:id="22" w:author="Marguerite-Marie Bordry" w:date="2018-12-12T15:13:00Z">
            <w:rPr/>
          </w:rPrChange>
        </w:rPr>
        <w:t> mai 1901, p. 496-502 [502]</w:t>
      </w:r>
    </w:p>
    <w:p w14:paraId="4F92CFEA" w14:textId="77777777" w:rsidR="00EE1AC8" w:rsidRPr="004C2142" w:rsidRDefault="00EE1AC8" w:rsidP="00EE1AC8">
      <w:pPr>
        <w:pStyle w:val="byline"/>
        <w:rPr>
          <w:rPrChange w:id="23" w:author="Marguerite-Marie Bordry" w:date="2018-12-12T15:13:00Z">
            <w:rPr/>
          </w:rPrChange>
        </w:rPr>
      </w:pPr>
      <w:r w:rsidRPr="004C2142">
        <w:rPr>
          <w:smallCaps/>
          <w:rPrChange w:id="24" w:author="Marguerite-Marie Bordry" w:date="2018-12-12T15:13:00Z">
            <w:rPr>
              <w:smallCaps/>
            </w:rPr>
          </w:rPrChange>
        </w:rPr>
        <w:t>Charles-Henry Hirsch</w:t>
      </w:r>
      <w:r w:rsidRPr="004C2142">
        <w:rPr>
          <w:rPrChange w:id="25" w:author="Marguerite-Marie Bordry" w:date="2018-12-12T15:13:00Z">
            <w:rPr/>
          </w:rPrChange>
        </w:rPr>
        <w:t>.</w:t>
      </w:r>
    </w:p>
    <w:p w14:paraId="4E3F2B2F" w14:textId="77777777" w:rsidR="00EE1AC8" w:rsidRPr="004C2142" w:rsidRDefault="00EE1AC8" w:rsidP="00EE1AC8">
      <w:pPr>
        <w:pStyle w:val="bibl"/>
        <w:rPr>
          <w:rPrChange w:id="26" w:author="Marguerite-Marie Bordry" w:date="2018-12-12T15:13:00Z">
            <w:rPr/>
          </w:rPrChange>
        </w:rPr>
      </w:pPr>
      <w:r w:rsidRPr="004C2142">
        <w:rPr>
          <w:rPrChange w:id="27" w:author="Marguerite-Marie Bordry" w:date="2018-12-12T15:13:00Z">
            <w:rPr/>
          </w:rPrChange>
        </w:rPr>
        <w:t>Tome XXXVIII, numéro 137, 1</w:t>
      </w:r>
      <w:r w:rsidRPr="004C2142">
        <w:rPr>
          <w:vertAlign w:val="superscript"/>
          <w:rPrChange w:id="28" w:author="Marguerite-Marie Bordry" w:date="2018-12-12T15:13:00Z">
            <w:rPr>
              <w:vertAlign w:val="superscript"/>
            </w:rPr>
          </w:rPrChange>
        </w:rPr>
        <w:t>er</w:t>
      </w:r>
      <w:r w:rsidRPr="004C2142">
        <w:rPr>
          <w:rPrChange w:id="29" w:author="Marguerite-Marie Bordry" w:date="2018-12-12T15:13:00Z">
            <w:rPr/>
          </w:rPrChange>
        </w:rPr>
        <w:t> mai 1901, p. 496-502 [502].</w:t>
      </w:r>
    </w:p>
    <w:p w14:paraId="6868887B" w14:textId="77777777" w:rsidR="00EE1AC8" w:rsidRPr="00781C58" w:rsidRDefault="00EE1AC8" w:rsidP="00EE1AC8">
      <w:pPr>
        <w:pStyle w:val="Corpsdetexte"/>
        <w:rPr>
          <w:rFonts w:cs="Times New Roman"/>
        </w:rPr>
      </w:pPr>
      <w:r w:rsidRPr="00781C58">
        <w:rPr>
          <w:rFonts w:cs="Times New Roman"/>
          <w:b/>
        </w:rPr>
        <w:t>Revue universelle.</w:t>
      </w:r>
      <w:r w:rsidRPr="00781C58">
        <w:rPr>
          <w:rFonts w:cs="Times New Roman"/>
        </w:rPr>
        <w:t xml:space="preserve"> (30 mars.) </w:t>
      </w:r>
      <w:r w:rsidRPr="00781C58">
        <w:rPr>
          <w:rFonts w:cs="Times New Roman"/>
          <w:i/>
        </w:rPr>
        <w:t>L</w:t>
      </w:r>
      <w:r>
        <w:rPr>
          <w:rFonts w:cs="Times New Roman"/>
          <w:i/>
        </w:rPr>
        <w:t>’</w:t>
      </w:r>
      <w:r w:rsidRPr="00781C58">
        <w:rPr>
          <w:rFonts w:cs="Times New Roman"/>
          <w:i/>
        </w:rPr>
        <w:t xml:space="preserve">année jubilaire à Rome, </w:t>
      </w:r>
      <w:r w:rsidRPr="00781C58">
        <w:rPr>
          <w:rFonts w:cs="Times New Roman"/>
        </w:rPr>
        <w:t xml:space="preserve">par </w:t>
      </w:r>
      <w:r>
        <w:rPr>
          <w:rFonts w:cs="Times New Roman"/>
        </w:rPr>
        <w:t>M. </w:t>
      </w:r>
      <w:r w:rsidRPr="00781C58">
        <w:rPr>
          <w:rFonts w:cs="Times New Roman"/>
        </w:rPr>
        <w:t>Boyer d</w:t>
      </w:r>
      <w:r>
        <w:rPr>
          <w:rFonts w:cs="Times New Roman"/>
        </w:rPr>
        <w:t>’</w:t>
      </w:r>
      <w:r w:rsidRPr="00781C58">
        <w:rPr>
          <w:rFonts w:cs="Times New Roman"/>
        </w:rPr>
        <w:t>Agen. […]</w:t>
      </w:r>
    </w:p>
    <w:p w14:paraId="0D48D1CB" w14:textId="77777777" w:rsidR="00EE1AC8" w:rsidRPr="00F0312C" w:rsidRDefault="00EE1AC8" w:rsidP="00EE1AC8">
      <w:pPr>
        <w:pStyle w:val="Titre2"/>
      </w:pPr>
      <w:r>
        <w:t xml:space="preserve">Lettres allemandes. </w:t>
      </w:r>
      <w:r>
        <w:br/>
        <w:t xml:space="preserve">Victor Ottmann : </w:t>
      </w:r>
      <w:proofErr w:type="spellStart"/>
      <w:r>
        <w:rPr>
          <w:i/>
        </w:rPr>
        <w:t>Iakob</w:t>
      </w:r>
      <w:proofErr w:type="spellEnd"/>
      <w:r>
        <w:rPr>
          <w:i/>
        </w:rPr>
        <w:t xml:space="preserve"> Casanova von </w:t>
      </w:r>
      <w:proofErr w:type="spellStart"/>
      <w:r>
        <w:rPr>
          <w:i/>
        </w:rPr>
        <w:t>Seingalt</w:t>
      </w:r>
      <w:proofErr w:type="spellEnd"/>
      <w:r>
        <w:t xml:space="preserve">, Stuttgart, </w:t>
      </w:r>
      <w:proofErr w:type="spellStart"/>
      <w:r>
        <w:t>Privatdruck</w:t>
      </w:r>
      <w:proofErr w:type="spellEnd"/>
      <w:r>
        <w:t xml:space="preserve"> der Gesellschaft der </w:t>
      </w:r>
      <w:proofErr w:type="spellStart"/>
      <w:r>
        <w:t>Bibliophilen</w:t>
      </w:r>
      <w:proofErr w:type="spellEnd"/>
    </w:p>
    <w:p w14:paraId="3DA51CEE" w14:textId="77777777" w:rsidR="00EE1AC8" w:rsidRPr="00CF3E10" w:rsidRDefault="00EE1AC8" w:rsidP="00EE1AC8">
      <w:pPr>
        <w:pStyle w:val="term"/>
      </w:pPr>
      <w:proofErr w:type="gramStart"/>
      <w:r w:rsidRPr="004C2142">
        <w:t>id</w:t>
      </w:r>
      <w:proofErr w:type="gramEnd"/>
      <w:r w:rsidRPr="004C2142">
        <w:t> : article-1901-05-01_552</w:t>
      </w:r>
    </w:p>
    <w:p w14:paraId="0253BB8B" w14:textId="77777777" w:rsidR="00EE1AC8" w:rsidRPr="004C2142" w:rsidRDefault="00EE1AC8" w:rsidP="00EE1AC8">
      <w:pPr>
        <w:pStyle w:val="term"/>
        <w:rPr>
          <w:rPrChange w:id="30" w:author="Marguerite-Marie Bordry" w:date="2018-12-12T15:13:00Z">
            <w:rPr/>
          </w:rPrChange>
        </w:rPr>
      </w:pPr>
      <w:proofErr w:type="spellStart"/>
      <w:proofErr w:type="gramStart"/>
      <w:r w:rsidRPr="004C2142">
        <w:rPr>
          <w:rPrChange w:id="31" w:author="Marguerite-Marie Bordry" w:date="2018-12-12T15:13:00Z">
            <w:rPr/>
          </w:rPrChange>
        </w:rPr>
        <w:t>author</w:t>
      </w:r>
      <w:proofErr w:type="spellEnd"/>
      <w:proofErr w:type="gramEnd"/>
      <w:r w:rsidRPr="004C2142">
        <w:rPr>
          <w:rPrChange w:id="32" w:author="Marguerite-Marie Bordry" w:date="2018-12-12T15:13:00Z">
            <w:rPr/>
          </w:rPrChange>
        </w:rPr>
        <w:t> : Albert, Henri (1869-1921)</w:t>
      </w:r>
    </w:p>
    <w:p w14:paraId="614E783E" w14:textId="77777777" w:rsidR="00EE1AC8" w:rsidRPr="00925B7B" w:rsidRDefault="00EE1AC8" w:rsidP="00EE1AC8">
      <w:pPr>
        <w:pStyle w:val="term"/>
      </w:pPr>
      <w:proofErr w:type="spellStart"/>
      <w:proofErr w:type="gramStart"/>
      <w:r w:rsidRPr="00925B7B">
        <w:t>signed</w:t>
      </w:r>
      <w:proofErr w:type="spellEnd"/>
      <w:proofErr w:type="gramEnd"/>
      <w:r w:rsidRPr="00925B7B">
        <w:t xml:space="preserve"> : </w:t>
      </w:r>
      <w:r>
        <w:t>Henri Albert</w:t>
      </w:r>
    </w:p>
    <w:p w14:paraId="1A67DDEF" w14:textId="77777777" w:rsidR="00EE1AC8" w:rsidRDefault="00EE1AC8" w:rsidP="00EE1AC8">
      <w:pPr>
        <w:pStyle w:val="term"/>
      </w:pPr>
      <w:proofErr w:type="gramStart"/>
      <w:r w:rsidRPr="00925B7B">
        <w:t>section</w:t>
      </w:r>
      <w:proofErr w:type="gramEnd"/>
      <w:r w:rsidRPr="00925B7B">
        <w:t xml:space="preserve"> : </w:t>
      </w:r>
      <w:r>
        <w:t>Lettres allemandes</w:t>
      </w:r>
    </w:p>
    <w:p w14:paraId="1DB9EA86"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t xml:space="preserve">Victor Ottmann : </w:t>
      </w:r>
      <w:proofErr w:type="spellStart"/>
      <w:r>
        <w:rPr>
          <w:i/>
        </w:rPr>
        <w:t>Iakob</w:t>
      </w:r>
      <w:proofErr w:type="spellEnd"/>
      <w:r>
        <w:rPr>
          <w:i/>
        </w:rPr>
        <w:t xml:space="preserve"> Casanova von </w:t>
      </w:r>
      <w:proofErr w:type="spellStart"/>
      <w:r>
        <w:rPr>
          <w:i/>
        </w:rPr>
        <w:t>Seingalt</w:t>
      </w:r>
      <w:proofErr w:type="spellEnd"/>
      <w:r>
        <w:t xml:space="preserve">, Stuttgart, </w:t>
      </w:r>
      <w:proofErr w:type="spellStart"/>
      <w:r>
        <w:t>Privatdruck</w:t>
      </w:r>
      <w:proofErr w:type="spellEnd"/>
      <w:r>
        <w:t xml:space="preserve"> der Gesellschaft der </w:t>
      </w:r>
      <w:proofErr w:type="spellStart"/>
      <w:r>
        <w:t>Bibliophilen</w:t>
      </w:r>
      <w:proofErr w:type="spellEnd"/>
    </w:p>
    <w:p w14:paraId="0066E236" w14:textId="77777777" w:rsidR="00EE1AC8" w:rsidRDefault="00EE1AC8" w:rsidP="00EE1AC8">
      <w:pPr>
        <w:pStyle w:val="term"/>
      </w:pPr>
      <w:proofErr w:type="gramStart"/>
      <w:r w:rsidRPr="00925B7B">
        <w:t>date</w:t>
      </w:r>
      <w:proofErr w:type="gramEnd"/>
      <w:r w:rsidRPr="00925B7B">
        <w:t> :</w:t>
      </w:r>
      <w:r>
        <w:t xml:space="preserve"> 1901-05-01</w:t>
      </w:r>
    </w:p>
    <w:p w14:paraId="0600E8B1" w14:textId="77777777" w:rsidR="00EE1AC8" w:rsidRDefault="00EE1AC8" w:rsidP="00EE1AC8">
      <w:pPr>
        <w:pStyle w:val="term"/>
      </w:pPr>
      <w:proofErr w:type="spellStart"/>
      <w:proofErr w:type="gramStart"/>
      <w:r>
        <w:t>ref</w:t>
      </w:r>
      <w:proofErr w:type="spellEnd"/>
      <w:proofErr w:type="gramEnd"/>
      <w:r w:rsidRPr="00925B7B">
        <w:t xml:space="preserve"> : </w:t>
      </w:r>
      <w:r w:rsidRPr="00CC6DF6">
        <w:t>Tome XXXVIII, numéro 137, 1</w:t>
      </w:r>
      <w:r w:rsidRPr="00CC6DF6">
        <w:rPr>
          <w:vertAlign w:val="superscript"/>
        </w:rPr>
        <w:t>er</w:t>
      </w:r>
      <w:r w:rsidRPr="00CC6DF6">
        <w:t> mai 1901</w:t>
      </w:r>
      <w:r>
        <w:t>, p. 549-553 [552-553]</w:t>
      </w:r>
    </w:p>
    <w:p w14:paraId="6BEB952F" w14:textId="77777777" w:rsidR="00EE1AC8" w:rsidRPr="004C2142" w:rsidRDefault="00EE1AC8" w:rsidP="00EE1AC8">
      <w:pPr>
        <w:pStyle w:val="byline"/>
        <w:rPr>
          <w:lang w:val="it-IT"/>
          <w:rPrChange w:id="33" w:author="Marguerite-Marie Bordry" w:date="2018-12-12T15:13:00Z">
            <w:rPr>
              <w:lang w:val="it-IT"/>
            </w:rPr>
          </w:rPrChange>
        </w:rPr>
      </w:pPr>
      <w:r w:rsidRPr="004C2142">
        <w:rPr>
          <w:smallCaps/>
          <w:lang w:val="it-IT"/>
        </w:rPr>
        <w:t>Henri Albert</w:t>
      </w:r>
      <w:r w:rsidRPr="00CF3E10">
        <w:rPr>
          <w:lang w:val="it-IT"/>
        </w:rPr>
        <w:t>.</w:t>
      </w:r>
    </w:p>
    <w:p w14:paraId="47C70DD7" w14:textId="77777777" w:rsidR="00EE1AC8" w:rsidRPr="004C2142" w:rsidRDefault="00EE1AC8" w:rsidP="00EE1AC8">
      <w:pPr>
        <w:pStyle w:val="bibl"/>
        <w:rPr>
          <w:lang w:val="it-IT"/>
          <w:rPrChange w:id="34" w:author="Marguerite-Marie Bordry" w:date="2018-12-12T15:13:00Z">
            <w:rPr>
              <w:lang w:val="it-IT"/>
            </w:rPr>
          </w:rPrChange>
        </w:rPr>
      </w:pPr>
      <w:r w:rsidRPr="004C2142">
        <w:rPr>
          <w:lang w:val="it-IT"/>
          <w:rPrChange w:id="35" w:author="Marguerite-Marie Bordry" w:date="2018-12-12T15:13:00Z">
            <w:rPr>
              <w:lang w:val="it-IT"/>
            </w:rPr>
          </w:rPrChange>
        </w:rPr>
        <w:t xml:space="preserve">Tome XXXVIII, </w:t>
      </w:r>
      <w:proofErr w:type="spellStart"/>
      <w:r w:rsidRPr="004C2142">
        <w:rPr>
          <w:lang w:val="it-IT"/>
          <w:rPrChange w:id="36" w:author="Marguerite-Marie Bordry" w:date="2018-12-12T15:13:00Z">
            <w:rPr>
              <w:lang w:val="it-IT"/>
            </w:rPr>
          </w:rPrChange>
        </w:rPr>
        <w:t>numéro</w:t>
      </w:r>
      <w:proofErr w:type="spellEnd"/>
      <w:r w:rsidRPr="004C2142">
        <w:rPr>
          <w:lang w:val="it-IT"/>
          <w:rPrChange w:id="37" w:author="Marguerite-Marie Bordry" w:date="2018-12-12T15:13:00Z">
            <w:rPr>
              <w:lang w:val="it-IT"/>
            </w:rPr>
          </w:rPrChange>
        </w:rPr>
        <w:t> 137, 1</w:t>
      </w:r>
      <w:r w:rsidRPr="004C2142">
        <w:rPr>
          <w:vertAlign w:val="superscript"/>
          <w:lang w:val="it-IT"/>
          <w:rPrChange w:id="38" w:author="Marguerite-Marie Bordry" w:date="2018-12-12T15:13:00Z">
            <w:rPr>
              <w:vertAlign w:val="superscript"/>
              <w:lang w:val="it-IT"/>
            </w:rPr>
          </w:rPrChange>
        </w:rPr>
        <w:t>er</w:t>
      </w:r>
      <w:r w:rsidRPr="004C2142">
        <w:rPr>
          <w:lang w:val="it-IT"/>
          <w:rPrChange w:id="39" w:author="Marguerite-Marie Bordry" w:date="2018-12-12T15:13:00Z">
            <w:rPr>
              <w:lang w:val="it-IT"/>
            </w:rPr>
          </w:rPrChange>
        </w:rPr>
        <w:t> mai 1901, p. 549-553 [552-553].</w:t>
      </w:r>
    </w:p>
    <w:p w14:paraId="3A6ADC07" w14:textId="77777777" w:rsidR="00EE1AC8" w:rsidRPr="00781C58" w:rsidRDefault="00EE1AC8" w:rsidP="00EE1AC8">
      <w:pPr>
        <w:pStyle w:val="Corpsdetexte"/>
        <w:rPr>
          <w:rFonts w:cs="Times New Roman"/>
        </w:rPr>
      </w:pPr>
      <w:r w:rsidRPr="00781C58">
        <w:rPr>
          <w:rFonts w:cs="Times New Roman"/>
        </w:rPr>
        <w:t xml:space="preserve">Il faut reconnaître à </w:t>
      </w:r>
      <w:r>
        <w:rPr>
          <w:rFonts w:cs="Times New Roman"/>
        </w:rPr>
        <w:t>M. </w:t>
      </w:r>
      <w:r w:rsidRPr="00781C58">
        <w:rPr>
          <w:rFonts w:cs="Times New Roman"/>
        </w:rPr>
        <w:t>Victor Ottmann le mérite d</w:t>
      </w:r>
      <w:r>
        <w:rPr>
          <w:rFonts w:cs="Times New Roman"/>
        </w:rPr>
        <w:t>’</w:t>
      </w:r>
      <w:r w:rsidRPr="00781C58">
        <w:rPr>
          <w:rFonts w:cs="Times New Roman"/>
        </w:rPr>
        <w:t xml:space="preserve">avoir donné pour la première fois une bibliographie complète et raisonnée des œuvres de Jacques Casanova. Raconter la vie du grand amoureux vénitien était infiniment moins aisé. Aussi </w:t>
      </w:r>
      <w:r>
        <w:rPr>
          <w:rFonts w:cs="Times New Roman"/>
        </w:rPr>
        <w:t>M. </w:t>
      </w:r>
      <w:r w:rsidRPr="00781C58">
        <w:rPr>
          <w:rFonts w:cs="Times New Roman"/>
        </w:rPr>
        <w:t xml:space="preserve">Ottmann, dans son </w:t>
      </w:r>
      <w:r w:rsidRPr="00781C58">
        <w:rPr>
          <w:rFonts w:cs="Times New Roman"/>
          <w:b/>
        </w:rPr>
        <w:t xml:space="preserve">Jakob Casanova von </w:t>
      </w:r>
      <w:proofErr w:type="spellStart"/>
      <w:r w:rsidRPr="00781C58">
        <w:rPr>
          <w:rFonts w:cs="Times New Roman"/>
          <w:b/>
        </w:rPr>
        <w:t>Seingalt</w:t>
      </w:r>
      <w:proofErr w:type="spellEnd"/>
      <w:r w:rsidRPr="00781C58">
        <w:rPr>
          <w:rFonts w:cs="Times New Roman"/>
        </w:rPr>
        <w:t>, s</w:t>
      </w:r>
      <w:r>
        <w:rPr>
          <w:rFonts w:cs="Times New Roman"/>
        </w:rPr>
        <w:t>’</w:t>
      </w:r>
      <w:r w:rsidRPr="00781C58">
        <w:rPr>
          <w:rFonts w:cs="Times New Roman"/>
        </w:rPr>
        <w:t>est-il beaucoup simplifié la besogne. Il se contente, après nous avoir montré les origines de Casanova, de nous tracer l</w:t>
      </w:r>
      <w:r>
        <w:rPr>
          <w:rFonts w:cs="Times New Roman"/>
        </w:rPr>
        <w:t>’</w:t>
      </w:r>
      <w:r w:rsidRPr="00781C58">
        <w:rPr>
          <w:rFonts w:cs="Times New Roman"/>
        </w:rPr>
        <w:t>itinéraire de ses déplacements, en donnant, chaque fois qu</w:t>
      </w:r>
      <w:r>
        <w:rPr>
          <w:rFonts w:cs="Times New Roman"/>
        </w:rPr>
        <w:t>’</w:t>
      </w:r>
      <w:r w:rsidRPr="00781C58">
        <w:rPr>
          <w:rFonts w:cs="Times New Roman"/>
        </w:rPr>
        <w:t>un nom historique lui vient sous la plume, une notice de dictionnaire. Pour lui Casanova, c</w:t>
      </w:r>
      <w:r>
        <w:rPr>
          <w:rFonts w:cs="Times New Roman"/>
        </w:rPr>
        <w:t>’</w:t>
      </w:r>
      <w:r w:rsidRPr="00781C58">
        <w:rPr>
          <w:rFonts w:cs="Times New Roman"/>
        </w:rPr>
        <w:t>est, sans plus, l</w:t>
      </w:r>
      <w:r>
        <w:rPr>
          <w:rFonts w:cs="Times New Roman"/>
        </w:rPr>
        <w:t>’</w:t>
      </w:r>
      <w:r w:rsidRPr="00781C58">
        <w:rPr>
          <w:rFonts w:cs="Times New Roman"/>
        </w:rPr>
        <w:t>aventurier du dix-huitième siècle, le grand chevalier d</w:t>
      </w:r>
      <w:r>
        <w:rPr>
          <w:rFonts w:cs="Times New Roman"/>
        </w:rPr>
        <w:t>’</w:t>
      </w:r>
      <w:r w:rsidRPr="00781C58">
        <w:rPr>
          <w:rFonts w:cs="Times New Roman"/>
        </w:rPr>
        <w:t>industrie qui profita de l</w:t>
      </w:r>
      <w:r>
        <w:rPr>
          <w:rFonts w:cs="Times New Roman"/>
        </w:rPr>
        <w:t>’</w:t>
      </w:r>
      <w:r w:rsidRPr="00781C58">
        <w:rPr>
          <w:rFonts w:cs="Times New Roman"/>
        </w:rPr>
        <w:t xml:space="preserve">inquiétude qui agitait son époque pour duper les gens. Il reconnaît bien la valeur littéraire des </w:t>
      </w:r>
      <w:r w:rsidRPr="00781C58">
        <w:rPr>
          <w:rFonts w:cs="Times New Roman"/>
          <w:i/>
        </w:rPr>
        <w:t xml:space="preserve">Mémoires, </w:t>
      </w:r>
      <w:r w:rsidRPr="00781C58">
        <w:rPr>
          <w:rFonts w:cs="Times New Roman"/>
        </w:rPr>
        <w:t>mais il ne s</w:t>
      </w:r>
      <w:r>
        <w:rPr>
          <w:rFonts w:cs="Times New Roman"/>
        </w:rPr>
        <w:t>’</w:t>
      </w:r>
      <w:r w:rsidRPr="00781C58">
        <w:rPr>
          <w:rFonts w:cs="Times New Roman"/>
        </w:rPr>
        <w:t>avise pas d</w:t>
      </w:r>
      <w:r>
        <w:rPr>
          <w:rFonts w:cs="Times New Roman"/>
        </w:rPr>
        <w:t>’</w:t>
      </w:r>
      <w:r w:rsidRPr="00781C58">
        <w:rPr>
          <w:rFonts w:cs="Times New Roman"/>
        </w:rPr>
        <w:t>y chercher la psychologie de cet homme extraordinaire. Sans doute le Vénitien était joueur indélicat, bretteur enragé. Mais ce n</w:t>
      </w:r>
      <w:r>
        <w:rPr>
          <w:rFonts w:cs="Times New Roman"/>
        </w:rPr>
        <w:t>’</w:t>
      </w:r>
      <w:r w:rsidRPr="00781C58">
        <w:rPr>
          <w:rFonts w:cs="Times New Roman"/>
        </w:rPr>
        <w:t>est pas cela qui nous importe. Que dire de cet amoureux singulier qui avait fait de l</w:t>
      </w:r>
      <w:r>
        <w:rPr>
          <w:rFonts w:cs="Times New Roman"/>
        </w:rPr>
        <w:t>’</w:t>
      </w:r>
      <w:r w:rsidRPr="00781C58">
        <w:rPr>
          <w:rFonts w:cs="Times New Roman"/>
        </w:rPr>
        <w:t>amour son métier, homme à bonnes fortunes si jamais il en fut, et qui, lorsque la quarantaine approche, gémit encore de sentimentalité exaspérée</w:t>
      </w:r>
      <w:r>
        <w:rPr>
          <w:rFonts w:cs="Times New Roman"/>
        </w:rPr>
        <w:t> ?</w:t>
      </w:r>
      <w:r w:rsidRPr="00781C58">
        <w:rPr>
          <w:rFonts w:cs="Times New Roman"/>
        </w:rPr>
        <w:t xml:space="preserve"> Qu</w:t>
      </w:r>
      <w:r>
        <w:rPr>
          <w:rFonts w:cs="Times New Roman"/>
        </w:rPr>
        <w:t>’</w:t>
      </w:r>
      <w:r w:rsidRPr="00781C58">
        <w:rPr>
          <w:rFonts w:cs="Times New Roman"/>
        </w:rPr>
        <w:t xml:space="preserve">il me suffise de rappeler la déconvenue avec le </w:t>
      </w:r>
      <w:proofErr w:type="spellStart"/>
      <w:r w:rsidRPr="00781C58">
        <w:rPr>
          <w:rFonts w:cs="Times New Roman"/>
        </w:rPr>
        <w:t>Charpillon</w:t>
      </w:r>
      <w:proofErr w:type="spellEnd"/>
      <w:r w:rsidRPr="00781C58">
        <w:rPr>
          <w:rFonts w:cs="Times New Roman"/>
        </w:rPr>
        <w:t xml:space="preserve"> à </w:t>
      </w:r>
      <w:r w:rsidRPr="00781C58">
        <w:rPr>
          <w:rFonts w:cs="Times New Roman"/>
        </w:rPr>
        <w:lastRenderedPageBreak/>
        <w:t xml:space="preserve">Londres, les hésitations avec </w:t>
      </w:r>
      <w:r>
        <w:rPr>
          <w:rFonts w:cs="Times New Roman"/>
        </w:rPr>
        <w:t>« </w:t>
      </w:r>
      <w:r w:rsidRPr="00781C58">
        <w:rPr>
          <w:rFonts w:cs="Times New Roman"/>
        </w:rPr>
        <w:t>la fille d</w:t>
      </w:r>
      <w:r>
        <w:rPr>
          <w:rFonts w:cs="Times New Roman"/>
        </w:rPr>
        <w:t>’</w:t>
      </w:r>
      <w:r w:rsidRPr="00781C58">
        <w:rPr>
          <w:rFonts w:cs="Times New Roman"/>
        </w:rPr>
        <w:t>un savetier gentilhomme</w:t>
      </w:r>
      <w:r>
        <w:rPr>
          <w:rFonts w:cs="Times New Roman"/>
        </w:rPr>
        <w:t> »</w:t>
      </w:r>
      <w:r w:rsidRPr="00781C58">
        <w:rPr>
          <w:rFonts w:cs="Times New Roman"/>
        </w:rPr>
        <w:t xml:space="preserve"> en Espagne, les retards avec la belle juive Lia (je cite au hasard et encore de mémoire). C</w:t>
      </w:r>
      <w:r>
        <w:rPr>
          <w:rFonts w:cs="Times New Roman"/>
        </w:rPr>
        <w:t>’</w:t>
      </w:r>
      <w:r w:rsidRPr="00781C58">
        <w:rPr>
          <w:rFonts w:cs="Times New Roman"/>
        </w:rPr>
        <w:t>est l</w:t>
      </w:r>
      <w:r>
        <w:rPr>
          <w:rFonts w:cs="Times New Roman"/>
        </w:rPr>
        <w:t>’</w:t>
      </w:r>
      <w:r w:rsidRPr="00781C58">
        <w:rPr>
          <w:rFonts w:cs="Times New Roman"/>
        </w:rPr>
        <w:t>énergie amoureuse de Casanova, tant physique que morale, et surtout morale, qu</w:t>
      </w:r>
      <w:r>
        <w:rPr>
          <w:rFonts w:cs="Times New Roman"/>
        </w:rPr>
        <w:t>’</w:t>
      </w:r>
      <w:r w:rsidRPr="00781C58">
        <w:rPr>
          <w:rFonts w:cs="Times New Roman"/>
        </w:rPr>
        <w:t>il faudrait étudier, expliquer, commenter. L</w:t>
      </w:r>
      <w:r>
        <w:rPr>
          <w:rFonts w:cs="Times New Roman"/>
        </w:rPr>
        <w:t>’</w:t>
      </w:r>
      <w:r w:rsidRPr="00781C58">
        <w:rPr>
          <w:rFonts w:cs="Times New Roman"/>
        </w:rPr>
        <w:t>aventure de cœur qu</w:t>
      </w:r>
      <w:r>
        <w:rPr>
          <w:rFonts w:cs="Times New Roman"/>
        </w:rPr>
        <w:t>’</w:t>
      </w:r>
      <w:r w:rsidRPr="00781C58">
        <w:rPr>
          <w:rFonts w:cs="Times New Roman"/>
        </w:rPr>
        <w:t>il cherche sans cesse, l</w:t>
      </w:r>
      <w:r>
        <w:rPr>
          <w:rFonts w:cs="Times New Roman"/>
        </w:rPr>
        <w:t>’</w:t>
      </w:r>
      <w:r w:rsidRPr="00781C58">
        <w:rPr>
          <w:rFonts w:cs="Times New Roman"/>
        </w:rPr>
        <w:t>aventure qu</w:t>
      </w:r>
      <w:r>
        <w:rPr>
          <w:rFonts w:cs="Times New Roman"/>
        </w:rPr>
        <w:t>’</w:t>
      </w:r>
      <w:r w:rsidRPr="00781C58">
        <w:rPr>
          <w:rFonts w:cs="Times New Roman"/>
        </w:rPr>
        <w:t>il ne cesse de trouver remplissait toute sa vie. C</w:t>
      </w:r>
      <w:r>
        <w:rPr>
          <w:rFonts w:cs="Times New Roman"/>
        </w:rPr>
        <w:t>’</w:t>
      </w:r>
      <w:r w:rsidRPr="00781C58">
        <w:rPr>
          <w:rFonts w:cs="Times New Roman"/>
        </w:rPr>
        <w:t>est là son côté génial.</w:t>
      </w:r>
    </w:p>
    <w:p w14:paraId="3087DA1A" w14:textId="77777777" w:rsidR="00EE1AC8" w:rsidRPr="00781C58" w:rsidRDefault="00EE1AC8" w:rsidP="00EE1AC8">
      <w:pPr>
        <w:pStyle w:val="Corpsdetexte"/>
        <w:rPr>
          <w:rFonts w:cs="Times New Roman"/>
        </w:rPr>
      </w:pPr>
      <w:r w:rsidRPr="00781C58">
        <w:rPr>
          <w:rFonts w:cs="Times New Roman"/>
        </w:rPr>
        <w:t>En dehors de cela il y a deux questions qui nous intéressent</w:t>
      </w:r>
      <w:r>
        <w:rPr>
          <w:rFonts w:cs="Times New Roman"/>
        </w:rPr>
        <w:t> :</w:t>
      </w:r>
      <w:r w:rsidRPr="00781C58">
        <w:rPr>
          <w:rFonts w:cs="Times New Roman"/>
        </w:rPr>
        <w:t xml:space="preserve"> Comment les </w:t>
      </w:r>
      <w:r w:rsidRPr="00781C58">
        <w:rPr>
          <w:rFonts w:cs="Times New Roman"/>
          <w:i/>
        </w:rPr>
        <w:t>Mémoires</w:t>
      </w:r>
      <w:r w:rsidRPr="00781C58">
        <w:rPr>
          <w:rFonts w:cs="Times New Roman"/>
        </w:rPr>
        <w:t xml:space="preserve"> sont-ils tombés entre les mains des </w:t>
      </w:r>
      <w:proofErr w:type="spellStart"/>
      <w:r w:rsidRPr="00781C58">
        <w:rPr>
          <w:rFonts w:cs="Times New Roman"/>
        </w:rPr>
        <w:t>Brockhaus</w:t>
      </w:r>
      <w:proofErr w:type="spellEnd"/>
      <w:r>
        <w:rPr>
          <w:rFonts w:cs="Times New Roman"/>
        </w:rPr>
        <w:t> ?</w:t>
      </w:r>
      <w:r w:rsidRPr="00781C58">
        <w:rPr>
          <w:rFonts w:cs="Times New Roman"/>
        </w:rPr>
        <w:t xml:space="preserve"> Quels moyens faut-il employer pour obtenir leur publication intégrale</w:t>
      </w:r>
      <w:r>
        <w:rPr>
          <w:rFonts w:cs="Times New Roman"/>
        </w:rPr>
        <w:t> ?</w:t>
      </w:r>
      <w:r w:rsidRPr="00781C58">
        <w:rPr>
          <w:rFonts w:cs="Times New Roman"/>
        </w:rPr>
        <w:t xml:space="preserve"> On nous dit bien que </w:t>
      </w:r>
      <w:del w:id="40" w:author="Marguerite-Marie Bordry" w:date="2018-12-12T09:45:00Z">
        <w:r w:rsidRPr="00781C58" w:rsidDel="00F07154">
          <w:rPr>
            <w:rFonts w:cs="Times New Roman"/>
          </w:rPr>
          <w:delText xml:space="preserve">Ie </w:delText>
        </w:r>
      </w:del>
      <w:ins w:id="41" w:author="Marguerite-Marie Bordry" w:date="2018-12-12T09:45:00Z">
        <w:r w:rsidR="00F07154">
          <w:rPr>
            <w:rFonts w:cs="Times New Roman"/>
          </w:rPr>
          <w:t>l</w:t>
        </w:r>
        <w:r w:rsidR="00F07154" w:rsidRPr="00781C58">
          <w:rPr>
            <w:rFonts w:cs="Times New Roman"/>
          </w:rPr>
          <w:t xml:space="preserve">e </w:t>
        </w:r>
      </w:ins>
      <w:r w:rsidRPr="00781C58">
        <w:rPr>
          <w:rFonts w:cs="Times New Roman"/>
        </w:rPr>
        <w:t xml:space="preserve">manuscrit des </w:t>
      </w:r>
      <w:r w:rsidRPr="00781C58">
        <w:rPr>
          <w:rFonts w:cs="Times New Roman"/>
          <w:i/>
        </w:rPr>
        <w:t>Mémoires</w:t>
      </w:r>
      <w:r w:rsidRPr="00781C58">
        <w:rPr>
          <w:rFonts w:cs="Times New Roman"/>
        </w:rPr>
        <w:t xml:space="preserve"> a été acheté en 1820 par Frédéric Arnold </w:t>
      </w:r>
      <w:proofErr w:type="spellStart"/>
      <w:r w:rsidRPr="00781C58">
        <w:rPr>
          <w:rFonts w:cs="Times New Roman"/>
        </w:rPr>
        <w:t>Brockhaus</w:t>
      </w:r>
      <w:proofErr w:type="spellEnd"/>
      <w:r w:rsidRPr="00781C58">
        <w:rPr>
          <w:rFonts w:cs="Times New Roman"/>
        </w:rPr>
        <w:t xml:space="preserve"> à Leipzig, le fondateur de la maison. Les deux individus qui offraient de le lui vendre s</w:t>
      </w:r>
      <w:r>
        <w:rPr>
          <w:rFonts w:cs="Times New Roman"/>
        </w:rPr>
        <w:t>’appelaient F. </w:t>
      </w:r>
      <w:proofErr w:type="spellStart"/>
      <w:r w:rsidRPr="00781C58">
        <w:rPr>
          <w:rFonts w:cs="Times New Roman"/>
        </w:rPr>
        <w:t>Genzel</w:t>
      </w:r>
      <w:proofErr w:type="spellEnd"/>
      <w:r w:rsidRPr="00781C58">
        <w:rPr>
          <w:rFonts w:cs="Times New Roman"/>
        </w:rPr>
        <w:t xml:space="preserve"> et C. Angiolini. Mais </w:t>
      </w:r>
      <w:proofErr w:type="spellStart"/>
      <w:r w:rsidRPr="00781C58">
        <w:rPr>
          <w:rFonts w:cs="Times New Roman"/>
        </w:rPr>
        <w:t>Brockhaus</w:t>
      </w:r>
      <w:proofErr w:type="spellEnd"/>
      <w:r w:rsidRPr="00781C58">
        <w:rPr>
          <w:rFonts w:cs="Times New Roman"/>
        </w:rPr>
        <w:t xml:space="preserve"> était un homme trop avisé pour acheter au hasard, sans connaître la provenance de la marchandise. Comment le manuscrit avait-il quitté Dux</w:t>
      </w:r>
      <w:r>
        <w:rPr>
          <w:rFonts w:cs="Times New Roman"/>
        </w:rPr>
        <w:t> ?</w:t>
      </w:r>
      <w:r w:rsidRPr="00781C58">
        <w:rPr>
          <w:rFonts w:cs="Times New Roman"/>
        </w:rPr>
        <w:t xml:space="preserve"> Il est assez indifférent de savoir si la suite des mémoires a été perdue ou si elle n</w:t>
      </w:r>
      <w:r>
        <w:rPr>
          <w:rFonts w:cs="Times New Roman"/>
        </w:rPr>
        <w:t>’</w:t>
      </w:r>
      <w:r w:rsidRPr="00781C58">
        <w:rPr>
          <w:rFonts w:cs="Times New Roman"/>
        </w:rPr>
        <w:t>a jamais été écrite. Si elle ne présente pas plus d</w:t>
      </w:r>
      <w:r>
        <w:rPr>
          <w:rFonts w:cs="Times New Roman"/>
        </w:rPr>
        <w:t>’</w:t>
      </w:r>
      <w:r w:rsidRPr="00781C58">
        <w:rPr>
          <w:rFonts w:cs="Times New Roman"/>
        </w:rPr>
        <w:t xml:space="preserve">intérêt que </w:t>
      </w:r>
      <w:r w:rsidRPr="00781C58">
        <w:rPr>
          <w:rFonts w:cs="Times New Roman"/>
          <w:i/>
        </w:rPr>
        <w:t xml:space="preserve">Le </w:t>
      </w:r>
      <w:proofErr w:type="spellStart"/>
      <w:r w:rsidRPr="00781C58">
        <w:rPr>
          <w:rFonts w:cs="Times New Roman"/>
          <w:i/>
        </w:rPr>
        <w:t>Polemoscope</w:t>
      </w:r>
      <w:proofErr w:type="spellEnd"/>
      <w:r w:rsidRPr="00781C58">
        <w:rPr>
          <w:rFonts w:cs="Times New Roman"/>
        </w:rPr>
        <w:t xml:space="preserve">, ou le </w:t>
      </w:r>
      <w:r w:rsidRPr="00781C58">
        <w:rPr>
          <w:rFonts w:cs="Times New Roman"/>
          <w:i/>
        </w:rPr>
        <w:t>Passe-Temps</w:t>
      </w:r>
      <w:r w:rsidRPr="00781C58">
        <w:rPr>
          <w:rFonts w:cs="Times New Roman"/>
        </w:rPr>
        <w:t xml:space="preserve">, nous renonçons volontiers à la connaître. Mais il y a les </w:t>
      </w:r>
      <w:r w:rsidRPr="00781C58">
        <w:rPr>
          <w:rFonts w:cs="Times New Roman"/>
          <w:i/>
        </w:rPr>
        <w:t xml:space="preserve">Mémoires </w:t>
      </w:r>
      <w:r w:rsidRPr="00781C58">
        <w:rPr>
          <w:rFonts w:cs="Times New Roman"/>
        </w:rPr>
        <w:t>publiés. Cette publication est tronquée et il faut absolument que l</w:t>
      </w:r>
      <w:r>
        <w:rPr>
          <w:rFonts w:cs="Times New Roman"/>
        </w:rPr>
        <w:t>’</w:t>
      </w:r>
      <w:r w:rsidRPr="00781C58">
        <w:rPr>
          <w:rFonts w:cs="Times New Roman"/>
        </w:rPr>
        <w:t xml:space="preserve">un des plus beaux monuments de la passion humaine soit connu dans son intégralité. Il y a même une lacune dans le huitième volume (édition Garnier), que semble ignorer </w:t>
      </w:r>
      <w:r>
        <w:rPr>
          <w:rFonts w:cs="Times New Roman"/>
        </w:rPr>
        <w:t>M. </w:t>
      </w:r>
      <w:r w:rsidRPr="00781C58">
        <w:rPr>
          <w:rFonts w:cs="Times New Roman"/>
        </w:rPr>
        <w:t xml:space="preserve">Ottmann. Les </w:t>
      </w:r>
      <w:proofErr w:type="spellStart"/>
      <w:r w:rsidRPr="00781C58">
        <w:rPr>
          <w:rFonts w:cs="Times New Roman"/>
        </w:rPr>
        <w:t>Brockhaus</w:t>
      </w:r>
      <w:proofErr w:type="spellEnd"/>
      <w:r w:rsidRPr="00781C58">
        <w:rPr>
          <w:rFonts w:cs="Times New Roman"/>
        </w:rPr>
        <w:t xml:space="preserve"> communiquent le manuscrit aux personnes qui leur sont recommandées. </w:t>
      </w:r>
      <w:r>
        <w:rPr>
          <w:rFonts w:cs="Times New Roman"/>
        </w:rPr>
        <w:t>M. </w:t>
      </w:r>
      <w:r w:rsidRPr="00781C58">
        <w:rPr>
          <w:rFonts w:cs="Times New Roman"/>
        </w:rPr>
        <w:t>Gustave Kahn, qui dans la question Casanova a le mérite d</w:t>
      </w:r>
      <w:r>
        <w:rPr>
          <w:rFonts w:cs="Times New Roman"/>
        </w:rPr>
        <w:t>’</w:t>
      </w:r>
      <w:r w:rsidRPr="00781C58">
        <w:rPr>
          <w:rFonts w:cs="Times New Roman"/>
        </w:rPr>
        <w:t xml:space="preserve">être presque un précurseur, a pu, je crois, en prendre connaissance chez eux. Il faudrait obtenir de pouvoir en prendre copie. Voilà une tâche toute trouvée pour la </w:t>
      </w:r>
      <w:r w:rsidRPr="00781C58">
        <w:rPr>
          <w:rFonts w:cs="Times New Roman"/>
          <w:i/>
        </w:rPr>
        <w:t>Société des Bibliophiles</w:t>
      </w:r>
      <w:r w:rsidRPr="00781C58">
        <w:rPr>
          <w:rFonts w:cs="Times New Roman"/>
        </w:rPr>
        <w:t xml:space="preserve"> allemands, dont </w:t>
      </w:r>
      <w:r>
        <w:rPr>
          <w:rFonts w:cs="Times New Roman"/>
        </w:rPr>
        <w:t>M. </w:t>
      </w:r>
      <w:r w:rsidRPr="00781C58">
        <w:rPr>
          <w:rFonts w:cs="Times New Roman"/>
        </w:rPr>
        <w:t>V. Ottmann est le secrétaire. On s</w:t>
      </w:r>
      <w:r>
        <w:rPr>
          <w:rFonts w:cs="Times New Roman"/>
        </w:rPr>
        <w:t>’</w:t>
      </w:r>
      <w:r w:rsidRPr="00781C58">
        <w:rPr>
          <w:rFonts w:cs="Times New Roman"/>
        </w:rPr>
        <w:t>entendrait avec un éditeur parisien et l</w:t>
      </w:r>
      <w:r>
        <w:rPr>
          <w:rFonts w:cs="Times New Roman"/>
        </w:rPr>
        <w:t>’</w:t>
      </w:r>
      <w:r w:rsidRPr="00781C58">
        <w:rPr>
          <w:rFonts w:cs="Times New Roman"/>
        </w:rPr>
        <w:t xml:space="preserve">on ferait un tirage de luxe à deux mille exemplaires, en souscription, </w:t>
      </w:r>
      <w:r w:rsidRPr="00781C58">
        <w:rPr>
          <w:rFonts w:cs="Times New Roman"/>
          <w:i/>
        </w:rPr>
        <w:t>sous le manteau</w:t>
      </w:r>
      <w:r w:rsidRPr="00781C58">
        <w:rPr>
          <w:rFonts w:cs="Times New Roman"/>
        </w:rPr>
        <w:t>. Je ne veux pas oublier de féliciter cette même société du luxe discret qu</w:t>
      </w:r>
      <w:r>
        <w:rPr>
          <w:rFonts w:cs="Times New Roman"/>
        </w:rPr>
        <w:t>’</w:t>
      </w:r>
      <w:r w:rsidRPr="00781C58">
        <w:rPr>
          <w:rFonts w:cs="Times New Roman"/>
        </w:rPr>
        <w:t xml:space="preserve">elle a mis à éditer le </w:t>
      </w:r>
      <w:r w:rsidRPr="00781C58">
        <w:rPr>
          <w:rFonts w:cs="Times New Roman"/>
          <w:i/>
        </w:rPr>
        <w:t>Casanova</w:t>
      </w:r>
      <w:r w:rsidRPr="00781C58">
        <w:rPr>
          <w:rFonts w:cs="Times New Roman"/>
        </w:rPr>
        <w:t xml:space="preserve"> de </w:t>
      </w:r>
      <w:r>
        <w:rPr>
          <w:rFonts w:cs="Times New Roman"/>
        </w:rPr>
        <w:t>M. </w:t>
      </w:r>
      <w:r w:rsidRPr="00781C58">
        <w:rPr>
          <w:rFonts w:cs="Times New Roman"/>
        </w:rPr>
        <w:t>Ottmann, qui est publié hors commerce.</w:t>
      </w:r>
    </w:p>
    <w:p w14:paraId="66C6DDF3" w14:textId="77777777" w:rsidR="00EE1AC8" w:rsidRPr="00CC6DF6" w:rsidRDefault="00EE1AC8" w:rsidP="00EE1AC8">
      <w:pPr>
        <w:pStyle w:val="Titre2"/>
        <w:rPr>
          <w:lang w:val="it-IT"/>
          <w:rPrChange w:id="42" w:author="Marguerite-Marie Bordry" w:date="2018-12-11T19:57:00Z">
            <w:rPr/>
          </w:rPrChange>
        </w:rPr>
      </w:pPr>
      <w:proofErr w:type="spellStart"/>
      <w:r w:rsidRPr="00CC6DF6">
        <w:rPr>
          <w:lang w:val="it-IT"/>
          <w:rPrChange w:id="43" w:author="Marguerite-Marie Bordry" w:date="2018-12-11T19:57:00Z">
            <w:rPr/>
          </w:rPrChange>
        </w:rPr>
        <w:t>Lettres</w:t>
      </w:r>
      <w:proofErr w:type="spellEnd"/>
      <w:r w:rsidRPr="00CC6DF6">
        <w:rPr>
          <w:lang w:val="it-IT"/>
          <w:rPrChange w:id="44" w:author="Marguerite-Marie Bordry" w:date="2018-12-11T19:57:00Z">
            <w:rPr/>
          </w:rPrChange>
        </w:rPr>
        <w:t xml:space="preserve"> </w:t>
      </w:r>
      <w:proofErr w:type="spellStart"/>
      <w:r w:rsidRPr="00CC6DF6">
        <w:rPr>
          <w:lang w:val="it-IT"/>
          <w:rPrChange w:id="45" w:author="Marguerite-Marie Bordry" w:date="2018-12-11T19:57:00Z">
            <w:rPr/>
          </w:rPrChange>
        </w:rPr>
        <w:t>italiennes</w:t>
      </w:r>
      <w:proofErr w:type="spellEnd"/>
      <w:r w:rsidRPr="00CC6DF6">
        <w:rPr>
          <w:lang w:val="it-IT"/>
          <w:rPrChange w:id="46" w:author="Marguerite-Marie Bordry" w:date="2018-12-11T19:57:00Z">
            <w:rPr/>
          </w:rPrChange>
        </w:rPr>
        <w:t xml:space="preserve">. </w:t>
      </w:r>
      <w:r w:rsidRPr="00CC6DF6">
        <w:rPr>
          <w:lang w:val="it-IT"/>
          <w:rPrChange w:id="47" w:author="Marguerite-Marie Bordry" w:date="2018-12-11T19:57:00Z">
            <w:rPr/>
          </w:rPrChange>
        </w:rPr>
        <w:br/>
      </w:r>
      <w:proofErr w:type="spellStart"/>
      <w:r w:rsidRPr="00CC6DF6">
        <w:rPr>
          <w:rFonts w:cs="Times New Roman"/>
          <w:lang w:val="it-IT"/>
          <w:rPrChange w:id="48" w:author="Marguerite-Marie Bordry" w:date="2018-12-11T19:57:00Z">
            <w:rPr>
              <w:rFonts w:cs="Times New Roman"/>
            </w:rPr>
          </w:rPrChange>
        </w:rPr>
        <w:t>Les</w:t>
      </w:r>
      <w:proofErr w:type="spellEnd"/>
      <w:r w:rsidRPr="00CC6DF6">
        <w:rPr>
          <w:rFonts w:cs="Times New Roman"/>
          <w:lang w:val="it-IT"/>
          <w:rPrChange w:id="49" w:author="Marguerite-Marie Bordry" w:date="2018-12-11T19:57:00Z">
            <w:rPr>
              <w:rFonts w:cs="Times New Roman"/>
            </w:rPr>
          </w:rPrChange>
        </w:rPr>
        <w:t xml:space="preserve"> </w:t>
      </w:r>
      <w:proofErr w:type="gramStart"/>
      <w:r w:rsidRPr="00CC6DF6">
        <w:rPr>
          <w:rFonts w:cs="Times New Roman"/>
          <w:lang w:val="it-IT"/>
          <w:rPrChange w:id="50" w:author="Marguerite-Marie Bordry" w:date="2018-12-11T19:57:00Z">
            <w:rPr>
              <w:rFonts w:cs="Times New Roman"/>
            </w:rPr>
          </w:rPrChange>
        </w:rPr>
        <w:t>« </w:t>
      </w:r>
      <w:proofErr w:type="spellStart"/>
      <w:r w:rsidRPr="00CC6DF6">
        <w:rPr>
          <w:rFonts w:cs="Times New Roman"/>
          <w:lang w:val="it-IT"/>
          <w:rPrChange w:id="51" w:author="Marguerite-Marie Bordry" w:date="2018-12-11T19:57:00Z">
            <w:rPr>
              <w:rFonts w:cs="Times New Roman"/>
            </w:rPr>
          </w:rPrChange>
        </w:rPr>
        <w:t>Très</w:t>
      </w:r>
      <w:proofErr w:type="spellEnd"/>
      <w:proofErr w:type="gramEnd"/>
      <w:r w:rsidRPr="00CC6DF6">
        <w:rPr>
          <w:rFonts w:cs="Times New Roman"/>
          <w:lang w:val="it-IT"/>
          <w:rPrChange w:id="52" w:author="Marguerite-Marie Bordry" w:date="2018-12-11T19:57:00Z">
            <w:rPr>
              <w:rFonts w:cs="Times New Roman"/>
            </w:rPr>
          </w:rPrChange>
        </w:rPr>
        <w:t xml:space="preserve">-jeunes » : Giulio de </w:t>
      </w:r>
      <w:proofErr w:type="spellStart"/>
      <w:r w:rsidRPr="00CC6DF6">
        <w:rPr>
          <w:rFonts w:cs="Times New Roman"/>
          <w:lang w:val="it-IT"/>
          <w:rPrChange w:id="53" w:author="Marguerite-Marie Bordry" w:date="2018-12-11T19:57:00Z">
            <w:rPr>
              <w:rFonts w:cs="Times New Roman"/>
            </w:rPr>
          </w:rPrChange>
        </w:rPr>
        <w:t>Frenzi</w:t>
      </w:r>
      <w:proofErr w:type="spellEnd"/>
      <w:r w:rsidRPr="00CC6DF6">
        <w:rPr>
          <w:rFonts w:cs="Times New Roman"/>
          <w:lang w:val="it-IT"/>
          <w:rPrChange w:id="54" w:author="Marguerite-Marie Bordry" w:date="2018-12-11T19:57:00Z">
            <w:rPr>
              <w:rFonts w:cs="Times New Roman"/>
            </w:rPr>
          </w:rPrChange>
        </w:rPr>
        <w:t xml:space="preserve">, A. Beltramelli, Lucio d’Ambra, Tullio Giordana, </w:t>
      </w:r>
      <w:proofErr w:type="spellStart"/>
      <w:r w:rsidRPr="00CC6DF6">
        <w:rPr>
          <w:rFonts w:cs="Times New Roman"/>
          <w:lang w:val="it-IT"/>
          <w:rPrChange w:id="55" w:author="Marguerite-Marie Bordry" w:date="2018-12-11T19:57:00Z">
            <w:rPr>
              <w:rFonts w:cs="Times New Roman"/>
            </w:rPr>
          </w:rPrChange>
        </w:rPr>
        <w:t>Ceccardi</w:t>
      </w:r>
      <w:proofErr w:type="spellEnd"/>
      <w:r w:rsidRPr="00CC6DF6">
        <w:rPr>
          <w:rFonts w:cs="Times New Roman"/>
          <w:lang w:val="it-IT"/>
          <w:rPrChange w:id="56" w:author="Marguerite-Marie Bordry" w:date="2018-12-11T19:57:00Z">
            <w:rPr>
              <w:rFonts w:cs="Times New Roman"/>
            </w:rPr>
          </w:rPrChange>
        </w:rPr>
        <w:t>, Guelfo Civinini, Giulio Orsini, etc.</w:t>
      </w:r>
    </w:p>
    <w:p w14:paraId="763DB08E" w14:textId="77777777" w:rsidR="00EE1AC8" w:rsidRPr="00CC6DF6" w:rsidRDefault="00EE1AC8" w:rsidP="00EE1AC8">
      <w:pPr>
        <w:pStyle w:val="term"/>
        <w:rPr>
          <w:lang w:val="it-IT"/>
          <w:rPrChange w:id="57" w:author="Marguerite-Marie Bordry" w:date="2018-12-11T19:57:00Z">
            <w:rPr/>
          </w:rPrChange>
        </w:rPr>
      </w:pPr>
      <w:proofErr w:type="gramStart"/>
      <w:r w:rsidRPr="00CC6DF6">
        <w:rPr>
          <w:lang w:val="it-IT"/>
          <w:rPrChange w:id="58" w:author="Marguerite-Marie Bordry" w:date="2018-12-11T19:57:00Z">
            <w:rPr/>
          </w:rPrChange>
        </w:rPr>
        <w:t>id :</w:t>
      </w:r>
      <w:proofErr w:type="gramEnd"/>
      <w:r w:rsidRPr="00CC6DF6">
        <w:rPr>
          <w:lang w:val="it-IT"/>
          <w:rPrChange w:id="59" w:author="Marguerite-Marie Bordry" w:date="2018-12-11T19:57:00Z">
            <w:rPr/>
          </w:rPrChange>
        </w:rPr>
        <w:t xml:space="preserve"> article-1901-05-01_559</w:t>
      </w:r>
    </w:p>
    <w:p w14:paraId="37AB2C66" w14:textId="77777777" w:rsidR="00EE1AC8" w:rsidRPr="00CC6DF6" w:rsidRDefault="00EE1AC8" w:rsidP="00EE1AC8">
      <w:pPr>
        <w:pStyle w:val="term"/>
        <w:rPr>
          <w:lang w:val="it-IT"/>
          <w:rPrChange w:id="60" w:author="Marguerite-Marie Bordry" w:date="2018-12-11T19:57:00Z">
            <w:rPr/>
          </w:rPrChange>
        </w:rPr>
      </w:pPr>
      <w:proofErr w:type="spellStart"/>
      <w:proofErr w:type="gramStart"/>
      <w:r w:rsidRPr="00CC6DF6">
        <w:rPr>
          <w:lang w:val="it-IT"/>
          <w:rPrChange w:id="61" w:author="Marguerite-Marie Bordry" w:date="2018-12-11T19:57:00Z">
            <w:rPr/>
          </w:rPrChange>
        </w:rPr>
        <w:t>author</w:t>
      </w:r>
      <w:proofErr w:type="spellEnd"/>
      <w:r w:rsidRPr="00CC6DF6">
        <w:rPr>
          <w:lang w:val="it-IT"/>
          <w:rPrChange w:id="62" w:author="Marguerite-Marie Bordry" w:date="2018-12-11T19:57:00Z">
            <w:rPr/>
          </w:rPrChange>
        </w:rPr>
        <w:t> :</w:t>
      </w:r>
      <w:proofErr w:type="gramEnd"/>
      <w:r w:rsidRPr="00CC6DF6">
        <w:rPr>
          <w:lang w:val="it-IT"/>
          <w:rPrChange w:id="63" w:author="Marguerite-Marie Bordry" w:date="2018-12-11T19:57:00Z">
            <w:rPr/>
          </w:rPrChange>
        </w:rPr>
        <w:t xml:space="preserve"> </w:t>
      </w:r>
      <w:proofErr w:type="spellStart"/>
      <w:r w:rsidRPr="00CC6DF6">
        <w:rPr>
          <w:rFonts w:eastAsiaTheme="majorEastAsia"/>
          <w:lang w:val="it-IT"/>
          <w:rPrChange w:id="64" w:author="Marguerite-Marie Bordry" w:date="2018-12-11T19:57:00Z">
            <w:rPr>
              <w:rFonts w:eastAsiaTheme="majorEastAsia"/>
            </w:rPr>
          </w:rPrChange>
        </w:rPr>
        <w:t>Zùccoli</w:t>
      </w:r>
      <w:proofErr w:type="spellEnd"/>
      <w:r w:rsidRPr="00CC6DF6">
        <w:rPr>
          <w:rFonts w:eastAsiaTheme="majorEastAsia"/>
          <w:lang w:val="it-IT"/>
          <w:rPrChange w:id="65" w:author="Marguerite-Marie Bordry" w:date="2018-12-11T19:57:00Z">
            <w:rPr>
              <w:rFonts w:eastAsiaTheme="majorEastAsia"/>
            </w:rPr>
          </w:rPrChange>
        </w:rPr>
        <w:t>, Luciano (1868-1929)</w:t>
      </w:r>
    </w:p>
    <w:p w14:paraId="3CD325CA" w14:textId="77777777" w:rsidR="00EE1AC8" w:rsidRPr="00CC6DF6" w:rsidRDefault="00EE1AC8" w:rsidP="00EE1AC8">
      <w:pPr>
        <w:pStyle w:val="term"/>
        <w:rPr>
          <w:lang w:val="it-IT"/>
          <w:rPrChange w:id="66" w:author="Marguerite-Marie Bordry" w:date="2018-12-11T19:57:00Z">
            <w:rPr/>
          </w:rPrChange>
        </w:rPr>
      </w:pPr>
      <w:proofErr w:type="spellStart"/>
      <w:proofErr w:type="gramStart"/>
      <w:r w:rsidRPr="00CC6DF6">
        <w:rPr>
          <w:lang w:val="it-IT"/>
          <w:rPrChange w:id="67" w:author="Marguerite-Marie Bordry" w:date="2018-12-11T19:57:00Z">
            <w:rPr/>
          </w:rPrChange>
        </w:rPr>
        <w:t>signed</w:t>
      </w:r>
      <w:proofErr w:type="spellEnd"/>
      <w:r w:rsidRPr="00CC6DF6">
        <w:rPr>
          <w:lang w:val="it-IT"/>
          <w:rPrChange w:id="68" w:author="Marguerite-Marie Bordry" w:date="2018-12-11T19:57:00Z">
            <w:rPr/>
          </w:rPrChange>
        </w:rPr>
        <w:t> :</w:t>
      </w:r>
      <w:proofErr w:type="gramEnd"/>
      <w:r w:rsidRPr="00CC6DF6">
        <w:rPr>
          <w:lang w:val="it-IT"/>
          <w:rPrChange w:id="69" w:author="Marguerite-Marie Bordry" w:date="2018-12-11T19:57:00Z">
            <w:rPr/>
          </w:rPrChange>
        </w:rPr>
        <w:t xml:space="preserve"> Luciano </w:t>
      </w:r>
      <w:proofErr w:type="spellStart"/>
      <w:r w:rsidRPr="00CC6DF6">
        <w:rPr>
          <w:rFonts w:eastAsiaTheme="majorEastAsia"/>
          <w:lang w:val="it-IT"/>
          <w:rPrChange w:id="70" w:author="Marguerite-Marie Bordry" w:date="2018-12-11T19:57:00Z">
            <w:rPr>
              <w:rFonts w:eastAsiaTheme="majorEastAsia"/>
            </w:rPr>
          </w:rPrChange>
        </w:rPr>
        <w:t>Zùccoli</w:t>
      </w:r>
      <w:proofErr w:type="spellEnd"/>
    </w:p>
    <w:p w14:paraId="0B5D7CF8" w14:textId="77777777" w:rsidR="00EE1AC8" w:rsidRPr="00CC6DF6" w:rsidRDefault="00EE1AC8" w:rsidP="00EE1AC8">
      <w:pPr>
        <w:pStyle w:val="term"/>
        <w:rPr>
          <w:lang w:val="it-IT"/>
          <w:rPrChange w:id="71" w:author="Marguerite-Marie Bordry" w:date="2018-12-11T19:57:00Z">
            <w:rPr/>
          </w:rPrChange>
        </w:rPr>
      </w:pPr>
      <w:proofErr w:type="gramStart"/>
      <w:r w:rsidRPr="00CC6DF6">
        <w:rPr>
          <w:lang w:val="it-IT"/>
          <w:rPrChange w:id="72" w:author="Marguerite-Marie Bordry" w:date="2018-12-11T19:57:00Z">
            <w:rPr/>
          </w:rPrChange>
        </w:rPr>
        <w:t>section :</w:t>
      </w:r>
      <w:proofErr w:type="gramEnd"/>
      <w:r w:rsidRPr="00CC6DF6">
        <w:rPr>
          <w:lang w:val="it-IT"/>
          <w:rPrChange w:id="73" w:author="Marguerite-Marie Bordry" w:date="2018-12-11T19:57:00Z">
            <w:rPr/>
          </w:rPrChange>
        </w:rPr>
        <w:t xml:space="preserve"> </w:t>
      </w:r>
      <w:proofErr w:type="spellStart"/>
      <w:r w:rsidRPr="00CC6DF6">
        <w:rPr>
          <w:lang w:val="it-IT"/>
          <w:rPrChange w:id="74" w:author="Marguerite-Marie Bordry" w:date="2018-12-11T19:57:00Z">
            <w:rPr/>
          </w:rPrChange>
        </w:rPr>
        <w:t>Lettres</w:t>
      </w:r>
      <w:proofErr w:type="spellEnd"/>
      <w:r w:rsidRPr="00CC6DF6">
        <w:rPr>
          <w:lang w:val="it-IT"/>
          <w:rPrChange w:id="75" w:author="Marguerite-Marie Bordry" w:date="2018-12-11T19:57:00Z">
            <w:rPr/>
          </w:rPrChange>
        </w:rPr>
        <w:t xml:space="preserve"> </w:t>
      </w:r>
      <w:proofErr w:type="spellStart"/>
      <w:r w:rsidRPr="00CC6DF6">
        <w:rPr>
          <w:lang w:val="it-IT"/>
          <w:rPrChange w:id="76" w:author="Marguerite-Marie Bordry" w:date="2018-12-11T19:57:00Z">
            <w:rPr/>
          </w:rPrChange>
        </w:rPr>
        <w:t>italiennes</w:t>
      </w:r>
      <w:proofErr w:type="spellEnd"/>
    </w:p>
    <w:p w14:paraId="1C8FED9E" w14:textId="77777777" w:rsidR="00EE1AC8" w:rsidRPr="00CC6DF6" w:rsidRDefault="00EE1AC8" w:rsidP="00EE1AC8">
      <w:pPr>
        <w:pStyle w:val="term"/>
        <w:rPr>
          <w:lang w:val="it-IT"/>
          <w:rPrChange w:id="77" w:author="Marguerite-Marie Bordry" w:date="2018-12-11T19:57:00Z">
            <w:rPr/>
          </w:rPrChange>
        </w:rPr>
      </w:pPr>
      <w:proofErr w:type="spellStart"/>
      <w:proofErr w:type="gramStart"/>
      <w:r w:rsidRPr="00CC6DF6">
        <w:rPr>
          <w:lang w:val="it-IT"/>
          <w:rPrChange w:id="78" w:author="Marguerite-Marie Bordry" w:date="2018-12-11T19:57:00Z">
            <w:rPr/>
          </w:rPrChange>
        </w:rPr>
        <w:t>title</w:t>
      </w:r>
      <w:proofErr w:type="spellEnd"/>
      <w:r w:rsidRPr="00CC6DF6">
        <w:rPr>
          <w:lang w:val="it-IT"/>
          <w:rPrChange w:id="79" w:author="Marguerite-Marie Bordry" w:date="2018-12-11T19:57:00Z">
            <w:rPr/>
          </w:rPrChange>
        </w:rPr>
        <w:t> :</w:t>
      </w:r>
      <w:proofErr w:type="gramEnd"/>
      <w:r w:rsidRPr="00CC6DF6">
        <w:rPr>
          <w:lang w:val="it-IT"/>
          <w:rPrChange w:id="80" w:author="Marguerite-Marie Bordry" w:date="2018-12-11T19:57:00Z">
            <w:rPr/>
          </w:rPrChange>
        </w:rPr>
        <w:t xml:space="preserve"> </w:t>
      </w:r>
      <w:proofErr w:type="spellStart"/>
      <w:r w:rsidRPr="00CC6DF6">
        <w:rPr>
          <w:lang w:val="it-IT"/>
          <w:rPrChange w:id="81" w:author="Marguerite-Marie Bordry" w:date="2018-12-11T19:57:00Z">
            <w:rPr/>
          </w:rPrChange>
        </w:rPr>
        <w:t>Les</w:t>
      </w:r>
      <w:proofErr w:type="spellEnd"/>
      <w:r w:rsidRPr="00CC6DF6">
        <w:rPr>
          <w:lang w:val="it-IT"/>
          <w:rPrChange w:id="82" w:author="Marguerite-Marie Bordry" w:date="2018-12-11T19:57:00Z">
            <w:rPr/>
          </w:rPrChange>
        </w:rPr>
        <w:t xml:space="preserve"> « </w:t>
      </w:r>
      <w:proofErr w:type="spellStart"/>
      <w:r w:rsidRPr="00CC6DF6">
        <w:rPr>
          <w:lang w:val="it-IT"/>
          <w:rPrChange w:id="83" w:author="Marguerite-Marie Bordry" w:date="2018-12-11T19:57:00Z">
            <w:rPr/>
          </w:rPrChange>
        </w:rPr>
        <w:t>Très</w:t>
      </w:r>
      <w:proofErr w:type="spellEnd"/>
      <w:r w:rsidRPr="00CC6DF6">
        <w:rPr>
          <w:lang w:val="it-IT"/>
          <w:rPrChange w:id="84" w:author="Marguerite-Marie Bordry" w:date="2018-12-11T19:57:00Z">
            <w:rPr/>
          </w:rPrChange>
        </w:rPr>
        <w:t xml:space="preserve">-jeunes » : Giulio de </w:t>
      </w:r>
      <w:proofErr w:type="spellStart"/>
      <w:r w:rsidRPr="00CC6DF6">
        <w:rPr>
          <w:lang w:val="it-IT"/>
          <w:rPrChange w:id="85" w:author="Marguerite-Marie Bordry" w:date="2018-12-11T19:57:00Z">
            <w:rPr/>
          </w:rPrChange>
        </w:rPr>
        <w:t>Frenzi</w:t>
      </w:r>
      <w:proofErr w:type="spellEnd"/>
      <w:r w:rsidRPr="00CC6DF6">
        <w:rPr>
          <w:lang w:val="it-IT"/>
          <w:rPrChange w:id="86" w:author="Marguerite-Marie Bordry" w:date="2018-12-11T19:57:00Z">
            <w:rPr/>
          </w:rPrChange>
        </w:rPr>
        <w:t xml:space="preserve">, A. Beltramelli, Lucio d’Ambra, Tullio Giordana, </w:t>
      </w:r>
      <w:proofErr w:type="spellStart"/>
      <w:r w:rsidRPr="00CC6DF6">
        <w:rPr>
          <w:lang w:val="it-IT"/>
          <w:rPrChange w:id="87" w:author="Marguerite-Marie Bordry" w:date="2018-12-11T19:57:00Z">
            <w:rPr/>
          </w:rPrChange>
        </w:rPr>
        <w:t>Ceccardi</w:t>
      </w:r>
      <w:proofErr w:type="spellEnd"/>
      <w:r w:rsidRPr="00CC6DF6">
        <w:rPr>
          <w:lang w:val="it-IT"/>
          <w:rPrChange w:id="88" w:author="Marguerite-Marie Bordry" w:date="2018-12-11T19:57:00Z">
            <w:rPr/>
          </w:rPrChange>
        </w:rPr>
        <w:t>, Guelfo Civinini, Giulio Orsini, etc.</w:t>
      </w:r>
    </w:p>
    <w:p w14:paraId="589B90BA" w14:textId="77777777" w:rsidR="00EE1AC8" w:rsidRPr="00CC6DF6" w:rsidRDefault="00EE1AC8" w:rsidP="00EE1AC8">
      <w:pPr>
        <w:pStyle w:val="term"/>
        <w:rPr>
          <w:lang w:val="it-IT"/>
          <w:rPrChange w:id="89" w:author="Marguerite-Marie Bordry" w:date="2018-12-11T19:57:00Z">
            <w:rPr/>
          </w:rPrChange>
        </w:rPr>
      </w:pPr>
      <w:proofErr w:type="gramStart"/>
      <w:r w:rsidRPr="00CC6DF6">
        <w:rPr>
          <w:lang w:val="it-IT"/>
          <w:rPrChange w:id="90" w:author="Marguerite-Marie Bordry" w:date="2018-12-11T19:57:00Z">
            <w:rPr/>
          </w:rPrChange>
        </w:rPr>
        <w:t>date :</w:t>
      </w:r>
      <w:proofErr w:type="gramEnd"/>
      <w:r w:rsidRPr="00CC6DF6">
        <w:rPr>
          <w:lang w:val="it-IT"/>
          <w:rPrChange w:id="91" w:author="Marguerite-Marie Bordry" w:date="2018-12-11T19:57:00Z">
            <w:rPr/>
          </w:rPrChange>
        </w:rPr>
        <w:t xml:space="preserve"> 1901-05-01</w:t>
      </w:r>
    </w:p>
    <w:p w14:paraId="630C109A" w14:textId="77777777" w:rsidR="00EE1AC8" w:rsidRPr="00CC6DF6" w:rsidRDefault="00EE1AC8" w:rsidP="00EE1AC8">
      <w:pPr>
        <w:pStyle w:val="term"/>
        <w:rPr>
          <w:lang w:val="it-IT"/>
          <w:rPrChange w:id="92" w:author="Marguerite-Marie Bordry" w:date="2018-12-11T19:57:00Z">
            <w:rPr/>
          </w:rPrChange>
        </w:rPr>
      </w:pPr>
      <w:proofErr w:type="spellStart"/>
      <w:proofErr w:type="gramStart"/>
      <w:r w:rsidRPr="00CC6DF6">
        <w:rPr>
          <w:lang w:val="it-IT"/>
          <w:rPrChange w:id="93" w:author="Marguerite-Marie Bordry" w:date="2018-12-11T19:57:00Z">
            <w:rPr/>
          </w:rPrChange>
        </w:rPr>
        <w:t>ref</w:t>
      </w:r>
      <w:proofErr w:type="spellEnd"/>
      <w:r w:rsidRPr="00CC6DF6">
        <w:rPr>
          <w:lang w:val="it-IT"/>
          <w:rPrChange w:id="94" w:author="Marguerite-Marie Bordry" w:date="2018-12-11T19:57:00Z">
            <w:rPr/>
          </w:rPrChange>
        </w:rPr>
        <w:t> :</w:t>
      </w:r>
      <w:proofErr w:type="gramEnd"/>
      <w:r w:rsidRPr="00CC6DF6">
        <w:rPr>
          <w:lang w:val="it-IT"/>
          <w:rPrChange w:id="95" w:author="Marguerite-Marie Bordry" w:date="2018-12-11T19:57:00Z">
            <w:rPr/>
          </w:rPrChange>
        </w:rPr>
        <w:t xml:space="preserve"> </w:t>
      </w:r>
      <w:r w:rsidRPr="003D0EBB">
        <w:rPr>
          <w:lang w:val="it-IT"/>
        </w:rPr>
        <w:t xml:space="preserve">Tome XXXVIII, </w:t>
      </w:r>
      <w:proofErr w:type="spellStart"/>
      <w:r w:rsidRPr="003D0EBB">
        <w:rPr>
          <w:lang w:val="it-IT"/>
        </w:rPr>
        <w:t>numéro</w:t>
      </w:r>
      <w:proofErr w:type="spellEnd"/>
      <w:r w:rsidRPr="003D0EBB">
        <w:rPr>
          <w:lang w:val="it-IT"/>
        </w:rPr>
        <w:t> 137, 1</w:t>
      </w:r>
      <w:r w:rsidRPr="003D0EBB">
        <w:rPr>
          <w:vertAlign w:val="superscript"/>
          <w:lang w:val="it-IT"/>
        </w:rPr>
        <w:t>er</w:t>
      </w:r>
      <w:r>
        <w:rPr>
          <w:lang w:val="it-IT"/>
        </w:rPr>
        <w:t> mai </w:t>
      </w:r>
      <w:r w:rsidRPr="003D0EBB">
        <w:rPr>
          <w:lang w:val="it-IT"/>
        </w:rPr>
        <w:t>1901</w:t>
      </w:r>
      <w:r w:rsidRPr="00CC6DF6">
        <w:rPr>
          <w:lang w:val="it-IT"/>
          <w:rPrChange w:id="96" w:author="Marguerite-Marie Bordry" w:date="2018-12-11T19:57:00Z">
            <w:rPr/>
          </w:rPrChange>
        </w:rPr>
        <w:t>, p. 559-563</w:t>
      </w:r>
    </w:p>
    <w:p w14:paraId="60E5C666" w14:textId="77777777" w:rsidR="00EE1AC8" w:rsidRPr="00CC6DF6" w:rsidRDefault="00EE1AC8" w:rsidP="00EE1AC8">
      <w:pPr>
        <w:pStyle w:val="byline"/>
        <w:rPr>
          <w:lang w:val="it-IT"/>
          <w:rPrChange w:id="97" w:author="Marguerite-Marie Bordry" w:date="2018-12-11T19:57:00Z">
            <w:rPr/>
          </w:rPrChange>
        </w:rPr>
      </w:pPr>
      <w:r w:rsidRPr="00CC6DF6">
        <w:rPr>
          <w:smallCaps/>
          <w:lang w:val="it-IT"/>
          <w:rPrChange w:id="98" w:author="Marguerite-Marie Bordry" w:date="2018-12-11T19:57:00Z">
            <w:rPr>
              <w:smallCaps/>
            </w:rPr>
          </w:rPrChange>
        </w:rPr>
        <w:t xml:space="preserve">Luciano </w:t>
      </w:r>
      <w:proofErr w:type="spellStart"/>
      <w:r w:rsidRPr="00CC6DF6">
        <w:rPr>
          <w:smallCaps/>
          <w:lang w:val="it-IT"/>
          <w:rPrChange w:id="99" w:author="Marguerite-Marie Bordry" w:date="2018-12-11T19:57:00Z">
            <w:rPr>
              <w:smallCaps/>
            </w:rPr>
          </w:rPrChange>
        </w:rPr>
        <w:t>Zùccoli</w:t>
      </w:r>
      <w:proofErr w:type="spellEnd"/>
      <w:r w:rsidRPr="00CC6DF6">
        <w:rPr>
          <w:lang w:val="it-IT"/>
          <w:rPrChange w:id="100" w:author="Marguerite-Marie Bordry" w:date="2018-12-11T19:57:00Z">
            <w:rPr/>
          </w:rPrChange>
        </w:rPr>
        <w:t>.</w:t>
      </w:r>
    </w:p>
    <w:p w14:paraId="69F92AD1" w14:textId="77777777" w:rsidR="00EE1AC8" w:rsidRPr="00CC6DF6" w:rsidRDefault="00EE1AC8" w:rsidP="00EE1AC8">
      <w:pPr>
        <w:pStyle w:val="bibl"/>
        <w:rPr>
          <w:lang w:val="it-IT"/>
          <w:rPrChange w:id="101" w:author="Marguerite-Marie Bordry" w:date="2018-12-11T19:57:00Z">
            <w:rPr/>
          </w:rPrChange>
        </w:rPr>
      </w:pPr>
      <w:r w:rsidRPr="003D0EBB">
        <w:rPr>
          <w:lang w:val="it-IT"/>
        </w:rPr>
        <w:lastRenderedPageBreak/>
        <w:t xml:space="preserve">Tome XXXVIII, </w:t>
      </w:r>
      <w:proofErr w:type="spellStart"/>
      <w:r w:rsidRPr="003D0EBB">
        <w:rPr>
          <w:lang w:val="it-IT"/>
        </w:rPr>
        <w:t>numéro</w:t>
      </w:r>
      <w:proofErr w:type="spellEnd"/>
      <w:r w:rsidRPr="003D0EBB">
        <w:rPr>
          <w:lang w:val="it-IT"/>
        </w:rPr>
        <w:t> 137, 1</w:t>
      </w:r>
      <w:r w:rsidRPr="003D0EBB">
        <w:rPr>
          <w:vertAlign w:val="superscript"/>
          <w:lang w:val="it-IT"/>
        </w:rPr>
        <w:t>er</w:t>
      </w:r>
      <w:r>
        <w:rPr>
          <w:lang w:val="it-IT"/>
        </w:rPr>
        <w:t> mai </w:t>
      </w:r>
      <w:r w:rsidRPr="003D0EBB">
        <w:rPr>
          <w:lang w:val="it-IT"/>
        </w:rPr>
        <w:t>1901</w:t>
      </w:r>
      <w:r w:rsidRPr="00CC6DF6">
        <w:rPr>
          <w:lang w:val="it-IT"/>
          <w:rPrChange w:id="102" w:author="Marguerite-Marie Bordry" w:date="2018-12-11T19:57:00Z">
            <w:rPr/>
          </w:rPrChange>
        </w:rPr>
        <w:t>, p. 559-563.</w:t>
      </w:r>
    </w:p>
    <w:p w14:paraId="16EC861F" w14:textId="77777777" w:rsidR="00EE1AC8" w:rsidRPr="00781C58" w:rsidRDefault="00EE1AC8" w:rsidP="00EE1AC8">
      <w:pPr>
        <w:pStyle w:val="Corpsdetexte"/>
        <w:rPr>
          <w:rFonts w:cs="Times New Roman"/>
        </w:rPr>
      </w:pPr>
      <w:r w:rsidRPr="00781C58">
        <w:rPr>
          <w:rFonts w:cs="Times New Roman"/>
        </w:rPr>
        <w:t>Voilà assez longtemps que nous nous appelons les jeunes de la littérature italienne. Sans faire tort à personne et tout en laissant à mes confrères le plaisir de se placer toujours</w:t>
      </w:r>
      <w:r>
        <w:rPr>
          <w:rFonts w:cs="Times New Roman"/>
        </w:rPr>
        <w:t xml:space="preserve"> parmi cette jeunesse dorée de l’</w:t>
      </w:r>
      <w:r w:rsidRPr="00781C58">
        <w:rPr>
          <w:rFonts w:cs="Times New Roman"/>
        </w:rPr>
        <w:t>intelligence, je vois que le moment approche où il faudra tourner le regard vers ceux qui viennent après nous et qui nous pressent, l</w:t>
      </w:r>
      <w:r>
        <w:rPr>
          <w:rFonts w:cs="Times New Roman"/>
        </w:rPr>
        <w:t>’</w:t>
      </w:r>
      <w:r w:rsidRPr="00781C58">
        <w:rPr>
          <w:rFonts w:cs="Times New Roman"/>
        </w:rPr>
        <w:t>épée aux reins.</w:t>
      </w:r>
    </w:p>
    <w:p w14:paraId="0AE1FFD9" w14:textId="77777777" w:rsidR="00EE1AC8" w:rsidRPr="00781C58" w:rsidRDefault="00EE1AC8" w:rsidP="00EE1AC8">
      <w:pPr>
        <w:pStyle w:val="Corpsdetexte"/>
        <w:rPr>
          <w:rFonts w:cs="Times New Roman"/>
        </w:rPr>
      </w:pPr>
      <w:r w:rsidRPr="00781C58">
        <w:rPr>
          <w:rFonts w:cs="Times New Roman"/>
        </w:rPr>
        <w:t xml:space="preserve">Il y a les </w:t>
      </w:r>
      <w:r>
        <w:rPr>
          <w:rFonts w:cs="Times New Roman"/>
        </w:rPr>
        <w:t>« </w:t>
      </w:r>
      <w:r w:rsidRPr="00781C58">
        <w:rPr>
          <w:rFonts w:cs="Times New Roman"/>
        </w:rPr>
        <w:t>Très-jeunes</w:t>
      </w:r>
      <w:r>
        <w:rPr>
          <w:rFonts w:cs="Times New Roman"/>
        </w:rPr>
        <w:t> »</w:t>
      </w:r>
      <w:r w:rsidRPr="00781C58">
        <w:rPr>
          <w:rFonts w:cs="Times New Roman"/>
        </w:rPr>
        <w:t>, désormais, que les cercles littéraires connaissent parfaitement et que le public et la critique connaîtront demain</w:t>
      </w:r>
      <w:r>
        <w:rPr>
          <w:rFonts w:cs="Times New Roman"/>
        </w:rPr>
        <w:t> ;</w:t>
      </w:r>
      <w:r w:rsidRPr="00781C58">
        <w:rPr>
          <w:rFonts w:cs="Times New Roman"/>
        </w:rPr>
        <w:t xml:space="preserve"> c</w:t>
      </w:r>
      <w:r>
        <w:rPr>
          <w:rFonts w:cs="Times New Roman"/>
        </w:rPr>
        <w:t>’</w:t>
      </w:r>
      <w:r w:rsidRPr="00781C58">
        <w:rPr>
          <w:rFonts w:cs="Times New Roman"/>
        </w:rPr>
        <w:t>est toute une pléiade d</w:t>
      </w:r>
      <w:r>
        <w:rPr>
          <w:rFonts w:cs="Times New Roman"/>
        </w:rPr>
        <w:t>’</w:t>
      </w:r>
      <w:r w:rsidRPr="00781C58">
        <w:rPr>
          <w:rFonts w:cs="Times New Roman"/>
        </w:rPr>
        <w:t>auteurs, quelques-uns non encore mûrs, mais qui ont franchement choisi cette voie et qui se préparent à monter le Calvaire du roman, de la poésie, du théâtre. Nous, les jeunes, ne pouvons que tendre la main à cette troupe nouvelle</w:t>
      </w:r>
      <w:r>
        <w:rPr>
          <w:rFonts w:cs="Times New Roman"/>
        </w:rPr>
        <w:t> ;</w:t>
      </w:r>
      <w:r w:rsidRPr="00781C58">
        <w:rPr>
          <w:rFonts w:cs="Times New Roman"/>
        </w:rPr>
        <w:t xml:space="preserve"> nous avons ouvert les rangs des ennemis, éditeurs, journaux, public, et nous les avons habitués à compter avec une littérature italienne moderne</w:t>
      </w:r>
      <w:r>
        <w:rPr>
          <w:rFonts w:cs="Times New Roman"/>
        </w:rPr>
        <w:t> ;</w:t>
      </w:r>
      <w:r w:rsidRPr="00781C58">
        <w:rPr>
          <w:rFonts w:cs="Times New Roman"/>
        </w:rPr>
        <w:t xml:space="preserve"> lorsque les Très-jeunes seront à notre place, ils trouveront encore </w:t>
      </w:r>
      <w:del w:id="103" w:author="Marguerite-Marie Bordry" w:date="2018-12-12T09:48:00Z">
        <w:r w:rsidRPr="00781C58" w:rsidDel="006D4D9D">
          <w:rPr>
            <w:rFonts w:cs="Times New Roman"/>
          </w:rPr>
          <w:delText xml:space="preserve">Ie </w:delText>
        </w:r>
      </w:del>
      <w:ins w:id="104" w:author="Marguerite-Marie Bordry" w:date="2018-12-12T09:48:00Z">
        <w:r w:rsidR="006D4D9D">
          <w:rPr>
            <w:rFonts w:cs="Times New Roman"/>
          </w:rPr>
          <w:t>l</w:t>
        </w:r>
        <w:r w:rsidR="006D4D9D" w:rsidRPr="00781C58">
          <w:rPr>
            <w:rFonts w:cs="Times New Roman"/>
          </w:rPr>
          <w:t xml:space="preserve">e </w:t>
        </w:r>
      </w:ins>
      <w:r w:rsidRPr="00781C58">
        <w:rPr>
          <w:rFonts w:cs="Times New Roman"/>
        </w:rPr>
        <w:t>sillon que nous avons creusé dans ce terrain âpre et pour cela leur œuvre sera, peut-être, plus féconde et plus retentissante que la nôtre. Nous avons débuté, il y a à peu près dix ans (pour plusieurs d</w:t>
      </w:r>
      <w:r>
        <w:rPr>
          <w:rFonts w:cs="Times New Roman"/>
        </w:rPr>
        <w:t>’</w:t>
      </w:r>
      <w:r w:rsidRPr="00781C58">
        <w:rPr>
          <w:rFonts w:cs="Times New Roman"/>
        </w:rPr>
        <w:t>entre nous ce sera l</w:t>
      </w:r>
      <w:r>
        <w:rPr>
          <w:rFonts w:cs="Times New Roman"/>
        </w:rPr>
        <w:t>’</w:t>
      </w:r>
      <w:r w:rsidRPr="00781C58">
        <w:rPr>
          <w:rFonts w:cs="Times New Roman"/>
        </w:rPr>
        <w:t>unique mérite), lorsqu</w:t>
      </w:r>
      <w:r>
        <w:rPr>
          <w:rFonts w:cs="Times New Roman"/>
        </w:rPr>
        <w:t>’</w:t>
      </w:r>
      <w:r w:rsidRPr="00781C58">
        <w:rPr>
          <w:rFonts w:cs="Times New Roman"/>
        </w:rPr>
        <w:t>on ne lisait que les livres de France, et qu</w:t>
      </w:r>
      <w:r>
        <w:rPr>
          <w:rFonts w:cs="Times New Roman"/>
        </w:rPr>
        <w:t>’</w:t>
      </w:r>
      <w:r w:rsidRPr="00781C58">
        <w:rPr>
          <w:rFonts w:cs="Times New Roman"/>
        </w:rPr>
        <w:t>il paraissait absurde d</w:t>
      </w:r>
      <w:r>
        <w:rPr>
          <w:rFonts w:cs="Times New Roman"/>
        </w:rPr>
        <w:t>’</w:t>
      </w:r>
      <w:r w:rsidRPr="00781C58">
        <w:rPr>
          <w:rFonts w:cs="Times New Roman"/>
        </w:rPr>
        <w:t>attendre quelque chose d</w:t>
      </w:r>
      <w:r>
        <w:rPr>
          <w:rFonts w:cs="Times New Roman"/>
        </w:rPr>
        <w:t>’</w:t>
      </w:r>
      <w:r w:rsidRPr="00781C58">
        <w:rPr>
          <w:rFonts w:cs="Times New Roman"/>
        </w:rPr>
        <w:t>une littérature nationale. Il y avait d</w:t>
      </w:r>
      <w:r>
        <w:rPr>
          <w:rFonts w:cs="Times New Roman"/>
        </w:rPr>
        <w:t>’</w:t>
      </w:r>
      <w:r w:rsidRPr="00781C58">
        <w:rPr>
          <w:rFonts w:cs="Times New Roman"/>
        </w:rPr>
        <w:t>Annunzio, Fogazzaro et plusieurs aujourd</w:t>
      </w:r>
      <w:r>
        <w:rPr>
          <w:rFonts w:cs="Times New Roman"/>
        </w:rPr>
        <w:t>’</w:t>
      </w:r>
      <w:r w:rsidRPr="00781C58">
        <w:rPr>
          <w:rFonts w:cs="Times New Roman"/>
        </w:rPr>
        <w:t>hui oubliés déjà, mais on attendait les traductions françaises des romans de d</w:t>
      </w:r>
      <w:r>
        <w:rPr>
          <w:rFonts w:cs="Times New Roman"/>
        </w:rPr>
        <w:t>’</w:t>
      </w:r>
      <w:r w:rsidRPr="00781C58">
        <w:rPr>
          <w:rFonts w:cs="Times New Roman"/>
        </w:rPr>
        <w:t>Annunzio pour s</w:t>
      </w:r>
      <w:r>
        <w:rPr>
          <w:rFonts w:cs="Times New Roman"/>
        </w:rPr>
        <w:t>’</w:t>
      </w:r>
      <w:r w:rsidRPr="00781C58">
        <w:rPr>
          <w:rFonts w:cs="Times New Roman"/>
        </w:rPr>
        <w:t>apercevoir de son existence chez nous.</w:t>
      </w:r>
    </w:p>
    <w:p w14:paraId="1B20DE3C" w14:textId="77777777" w:rsidR="00EE1AC8" w:rsidRPr="00781C58" w:rsidRDefault="00EE1AC8" w:rsidP="00EE1AC8">
      <w:pPr>
        <w:pStyle w:val="Corpsdetexte"/>
        <w:rPr>
          <w:rFonts w:cs="Times New Roman"/>
        </w:rPr>
      </w:pPr>
      <w:r w:rsidRPr="00781C58">
        <w:rPr>
          <w:rFonts w:cs="Times New Roman"/>
        </w:rPr>
        <w:t>Il faut donc que nous tendions la main à ceux qui viennent, chronologiquement, après nous</w:t>
      </w:r>
      <w:r>
        <w:rPr>
          <w:rFonts w:cs="Times New Roman"/>
        </w:rPr>
        <w:t> ;</w:t>
      </w:r>
      <w:r w:rsidRPr="00781C58">
        <w:rPr>
          <w:rFonts w:cs="Times New Roman"/>
        </w:rPr>
        <w:t xml:space="preserve"> d</w:t>
      </w:r>
      <w:r>
        <w:rPr>
          <w:rFonts w:cs="Times New Roman"/>
        </w:rPr>
        <w:t>’</w:t>
      </w:r>
      <w:r w:rsidRPr="00781C58">
        <w:rPr>
          <w:rFonts w:cs="Times New Roman"/>
        </w:rPr>
        <w:t>autant plus qu</w:t>
      </w:r>
      <w:r>
        <w:rPr>
          <w:rFonts w:cs="Times New Roman"/>
        </w:rPr>
        <w:t>’</w:t>
      </w:r>
      <w:r w:rsidRPr="00781C58">
        <w:rPr>
          <w:rFonts w:cs="Times New Roman"/>
        </w:rPr>
        <w:t>il n</w:t>
      </w:r>
      <w:r>
        <w:rPr>
          <w:rFonts w:cs="Times New Roman"/>
        </w:rPr>
        <w:t>’</w:t>
      </w:r>
      <w:r w:rsidRPr="00781C58">
        <w:rPr>
          <w:rFonts w:cs="Times New Roman"/>
        </w:rPr>
        <w:t>est pas à croire qu</w:t>
      </w:r>
      <w:r>
        <w:rPr>
          <w:rFonts w:cs="Times New Roman"/>
        </w:rPr>
        <w:t>’</w:t>
      </w:r>
      <w:r w:rsidRPr="00781C58">
        <w:rPr>
          <w:rFonts w:cs="Times New Roman"/>
        </w:rPr>
        <w:t>on les rencontrera tous dans dix ans. Quoique les conditions de la littérature italienne soient extrêmement plus favorables que jadis, il faut encore, à l</w:t>
      </w:r>
      <w:r>
        <w:rPr>
          <w:rFonts w:cs="Times New Roman"/>
        </w:rPr>
        <w:t>’</w:t>
      </w:r>
      <w:r w:rsidRPr="00781C58">
        <w:rPr>
          <w:rFonts w:cs="Times New Roman"/>
        </w:rPr>
        <w:t>heure qu</w:t>
      </w:r>
      <w:r>
        <w:rPr>
          <w:rFonts w:cs="Times New Roman"/>
        </w:rPr>
        <w:t>’</w:t>
      </w:r>
      <w:r w:rsidRPr="00781C58">
        <w:rPr>
          <w:rFonts w:cs="Times New Roman"/>
        </w:rPr>
        <w:t>il est, du courage et de l</w:t>
      </w:r>
      <w:r>
        <w:rPr>
          <w:rFonts w:cs="Times New Roman"/>
        </w:rPr>
        <w:t>’</w:t>
      </w:r>
      <w:r w:rsidRPr="00781C58">
        <w:rPr>
          <w:rFonts w:cs="Times New Roman"/>
        </w:rPr>
        <w:t>entêtement pour poursuivre cette carrière en Italie. Sur le fronton du temple de l</w:t>
      </w:r>
      <w:r>
        <w:rPr>
          <w:rFonts w:cs="Times New Roman"/>
        </w:rPr>
        <w:t>’</w:t>
      </w:r>
      <w:r w:rsidRPr="00781C58">
        <w:rPr>
          <w:rFonts w:cs="Times New Roman"/>
        </w:rPr>
        <w:t>Art on pourrait écrire en lettres de feu le mot qu</w:t>
      </w:r>
      <w:r>
        <w:rPr>
          <w:rFonts w:cs="Times New Roman"/>
        </w:rPr>
        <w:t>’</w:t>
      </w:r>
      <w:r w:rsidRPr="00781C58">
        <w:rPr>
          <w:rFonts w:cs="Times New Roman"/>
        </w:rPr>
        <w:t>on grave sur les lames des épées et des poignards</w:t>
      </w:r>
      <w:r>
        <w:rPr>
          <w:rFonts w:cs="Times New Roman"/>
        </w:rPr>
        <w:t> :</w:t>
      </w:r>
      <w:r w:rsidRPr="00781C58">
        <w:rPr>
          <w:rFonts w:cs="Times New Roman"/>
        </w:rPr>
        <w:t xml:space="preserve"> </w:t>
      </w:r>
      <w:r w:rsidRPr="00781C58">
        <w:rPr>
          <w:rFonts w:cs="Times New Roman"/>
          <w:i/>
        </w:rPr>
        <w:t xml:space="preserve">Non ti </w:t>
      </w:r>
      <w:proofErr w:type="spellStart"/>
      <w:r w:rsidRPr="00781C58">
        <w:rPr>
          <w:rFonts w:cs="Times New Roman"/>
          <w:i/>
        </w:rPr>
        <w:t>fidar</w:t>
      </w:r>
      <w:proofErr w:type="spellEnd"/>
      <w:r w:rsidRPr="00781C58">
        <w:rPr>
          <w:rFonts w:cs="Times New Roman"/>
          <w:i/>
        </w:rPr>
        <w:t xml:space="preserve"> di me se </w:t>
      </w:r>
      <w:proofErr w:type="spellStart"/>
      <w:r w:rsidRPr="00781C58">
        <w:rPr>
          <w:rFonts w:cs="Times New Roman"/>
          <w:i/>
        </w:rPr>
        <w:t>cuor</w:t>
      </w:r>
      <w:proofErr w:type="spellEnd"/>
      <w:r w:rsidRPr="00781C58">
        <w:rPr>
          <w:rFonts w:cs="Times New Roman"/>
          <w:i/>
        </w:rPr>
        <w:t xml:space="preserve"> non </w:t>
      </w:r>
      <w:proofErr w:type="spellStart"/>
      <w:r w:rsidRPr="00781C58">
        <w:rPr>
          <w:rFonts w:cs="Times New Roman"/>
          <w:i/>
        </w:rPr>
        <w:t>hai</w:t>
      </w:r>
      <w:proofErr w:type="spellEnd"/>
      <w:r w:rsidRPr="00781C58">
        <w:rPr>
          <w:rFonts w:cs="Times New Roman"/>
          <w:i/>
        </w:rPr>
        <w:t>…</w:t>
      </w:r>
    </w:p>
    <w:p w14:paraId="56FA5254" w14:textId="77777777" w:rsidR="00EE1AC8" w:rsidRPr="00781C58" w:rsidRDefault="00EE1AC8" w:rsidP="00EE1AC8">
      <w:pPr>
        <w:pStyle w:val="Corpsdetexte"/>
        <w:rPr>
          <w:rFonts w:cs="Times New Roman"/>
        </w:rPr>
      </w:pPr>
      <w:r w:rsidRPr="00781C58">
        <w:rPr>
          <w:rFonts w:cs="Times New Roman"/>
        </w:rPr>
        <w:t>J</w:t>
      </w:r>
      <w:r>
        <w:rPr>
          <w:rFonts w:cs="Times New Roman"/>
        </w:rPr>
        <w:t>’</w:t>
      </w:r>
      <w:r w:rsidRPr="00781C58">
        <w:rPr>
          <w:rFonts w:cs="Times New Roman"/>
        </w:rPr>
        <w:t>en ai connu un, de ces Très-jeunes, il y a deux ans à Bologne, où il était encore étudiant</w:t>
      </w:r>
      <w:r>
        <w:rPr>
          <w:rFonts w:cs="Times New Roman"/>
        </w:rPr>
        <w:t> ;</w:t>
      </w:r>
      <w:r w:rsidRPr="00781C58">
        <w:rPr>
          <w:rFonts w:cs="Times New Roman"/>
        </w:rPr>
        <w:t xml:space="preserve"> aujourd</w:t>
      </w:r>
      <w:r>
        <w:rPr>
          <w:rFonts w:cs="Times New Roman"/>
        </w:rPr>
        <w:t>’</w:t>
      </w:r>
      <w:r w:rsidRPr="00781C58">
        <w:rPr>
          <w:rFonts w:cs="Times New Roman"/>
        </w:rPr>
        <w:t xml:space="preserve">hui sous le pseudonyme de Giulio de </w:t>
      </w:r>
      <w:proofErr w:type="spellStart"/>
      <w:r w:rsidRPr="00781C58">
        <w:rPr>
          <w:rFonts w:cs="Times New Roman"/>
        </w:rPr>
        <w:t>Frenzi</w:t>
      </w:r>
      <w:proofErr w:type="spellEnd"/>
      <w:r w:rsidRPr="00781C58">
        <w:rPr>
          <w:rFonts w:cs="Times New Roman"/>
        </w:rPr>
        <w:t xml:space="preserve">, il travaille sérieusement et, ce qui importe plus, avec un talent et une énergie, qui, joints à ses vingt-deux ans, lui ouvrent une carrière longue et brillante. Avec </w:t>
      </w:r>
      <w:r>
        <w:rPr>
          <w:rFonts w:cs="Times New Roman"/>
        </w:rPr>
        <w:t>M. </w:t>
      </w:r>
      <w:r w:rsidRPr="00781C58">
        <w:rPr>
          <w:rFonts w:cs="Times New Roman"/>
        </w:rPr>
        <w:t xml:space="preserve">A. </w:t>
      </w:r>
      <w:proofErr w:type="spellStart"/>
      <w:r w:rsidRPr="00781C58">
        <w:rPr>
          <w:rFonts w:cs="Times New Roman"/>
        </w:rPr>
        <w:t>Beltramelli</w:t>
      </w:r>
      <w:proofErr w:type="spellEnd"/>
      <w:r w:rsidRPr="00781C58">
        <w:rPr>
          <w:rFonts w:cs="Times New Roman"/>
        </w:rPr>
        <w:t>, un autre jeune homme à l</w:t>
      </w:r>
      <w:r>
        <w:rPr>
          <w:rFonts w:cs="Times New Roman"/>
        </w:rPr>
        <w:t>’</w:t>
      </w:r>
      <w:r w:rsidRPr="00781C58">
        <w:rPr>
          <w:rFonts w:cs="Times New Roman"/>
        </w:rPr>
        <w:t xml:space="preserve">intelligence puissante et féconde, Giulio de </w:t>
      </w:r>
      <w:proofErr w:type="spellStart"/>
      <w:r w:rsidRPr="00781C58">
        <w:rPr>
          <w:rFonts w:cs="Times New Roman"/>
        </w:rPr>
        <w:t>Frenzi</w:t>
      </w:r>
      <w:proofErr w:type="spellEnd"/>
      <w:r w:rsidRPr="00781C58">
        <w:rPr>
          <w:rFonts w:cs="Times New Roman"/>
        </w:rPr>
        <w:t xml:space="preserve"> est maintenant en train de publier une série de profils littéraires italiens avec le titre doucement ironique de Candidats à l</w:t>
      </w:r>
      <w:r>
        <w:rPr>
          <w:rFonts w:cs="Times New Roman"/>
        </w:rPr>
        <w:t>’</w:t>
      </w:r>
      <w:r w:rsidRPr="00781C58">
        <w:rPr>
          <w:rFonts w:cs="Times New Roman"/>
        </w:rPr>
        <w:t>immortalité. Je crois que cet essai d</w:t>
      </w:r>
      <w:r>
        <w:rPr>
          <w:rFonts w:cs="Times New Roman"/>
        </w:rPr>
        <w:t>’</w:t>
      </w:r>
      <w:r w:rsidRPr="00781C58">
        <w:rPr>
          <w:rFonts w:cs="Times New Roman"/>
        </w:rPr>
        <w:t>iconographie contemporaine est appelé à combler un vide sensible dans notre histoire littéraire, et à exciter les discussions les plus curieuses, car M</w:t>
      </w:r>
      <w:r>
        <w:rPr>
          <w:rFonts w:cs="Times New Roman"/>
        </w:rPr>
        <w:t>M. </w:t>
      </w:r>
      <w:proofErr w:type="spellStart"/>
      <w:r w:rsidRPr="00781C58">
        <w:rPr>
          <w:rFonts w:cs="Times New Roman"/>
        </w:rPr>
        <w:t>Beltramelli</w:t>
      </w:r>
      <w:proofErr w:type="spellEnd"/>
      <w:r w:rsidRPr="00781C58">
        <w:rPr>
          <w:rFonts w:cs="Times New Roman"/>
        </w:rPr>
        <w:t xml:space="preserve"> et de </w:t>
      </w:r>
      <w:proofErr w:type="spellStart"/>
      <w:r w:rsidRPr="00781C58">
        <w:rPr>
          <w:rFonts w:cs="Times New Roman"/>
        </w:rPr>
        <w:t>Frenzi</w:t>
      </w:r>
      <w:proofErr w:type="spellEnd"/>
      <w:r w:rsidRPr="00781C58">
        <w:rPr>
          <w:rFonts w:cs="Times New Roman"/>
        </w:rPr>
        <w:t xml:space="preserve"> sont singulièrement bien doués pour ce genre d</w:t>
      </w:r>
      <w:r>
        <w:rPr>
          <w:rFonts w:cs="Times New Roman"/>
        </w:rPr>
        <w:t>’</w:t>
      </w:r>
      <w:r w:rsidRPr="00781C58">
        <w:rPr>
          <w:rFonts w:cs="Times New Roman"/>
        </w:rPr>
        <w:t xml:space="preserve">études. Ils ont déjà débuté avec deux livres </w:t>
      </w:r>
      <w:r w:rsidRPr="00781C58">
        <w:rPr>
          <w:rFonts w:cs="Times New Roman"/>
        </w:rPr>
        <w:lastRenderedPageBreak/>
        <w:t>remarquables</w:t>
      </w:r>
      <w:r>
        <w:rPr>
          <w:rFonts w:cs="Times New Roman"/>
        </w:rPr>
        <w:t> :</w:t>
      </w:r>
      <w:r w:rsidRPr="00781C58">
        <w:rPr>
          <w:rFonts w:cs="Times New Roman"/>
        </w:rPr>
        <w:t xml:space="preserve"> </w:t>
      </w:r>
      <w:r w:rsidRPr="00781C58">
        <w:rPr>
          <w:rFonts w:cs="Times New Roman"/>
          <w:b/>
        </w:rPr>
        <w:t xml:space="preserve">Il </w:t>
      </w:r>
      <w:proofErr w:type="spellStart"/>
      <w:r w:rsidRPr="00781C58">
        <w:rPr>
          <w:rFonts w:cs="Times New Roman"/>
          <w:b/>
        </w:rPr>
        <w:t>Corruttore</w:t>
      </w:r>
      <w:proofErr w:type="spellEnd"/>
      <w:r w:rsidRPr="00781C58">
        <w:rPr>
          <w:rFonts w:cs="Times New Roman"/>
        </w:rPr>
        <w:t xml:space="preserve">, roman de </w:t>
      </w:r>
      <w:r>
        <w:rPr>
          <w:rFonts w:cs="Times New Roman"/>
        </w:rPr>
        <w:t>M. </w:t>
      </w:r>
      <w:r w:rsidRPr="00781C58">
        <w:rPr>
          <w:rFonts w:cs="Times New Roman"/>
        </w:rPr>
        <w:t xml:space="preserve">de </w:t>
      </w:r>
      <w:proofErr w:type="spellStart"/>
      <w:r w:rsidRPr="00781C58">
        <w:rPr>
          <w:rFonts w:cs="Times New Roman"/>
        </w:rPr>
        <w:t>Frenzi</w:t>
      </w:r>
      <w:proofErr w:type="spellEnd"/>
      <w:r w:rsidRPr="00781C58">
        <w:rPr>
          <w:rFonts w:cs="Times New Roman"/>
        </w:rPr>
        <w:t xml:space="preserve"> ne décèle la jeunesse de l</w:t>
      </w:r>
      <w:r>
        <w:rPr>
          <w:rFonts w:cs="Times New Roman"/>
        </w:rPr>
        <w:t>’</w:t>
      </w:r>
      <w:r w:rsidRPr="00781C58">
        <w:rPr>
          <w:rFonts w:cs="Times New Roman"/>
        </w:rPr>
        <w:t>auteur que par le style trop tourmenté</w:t>
      </w:r>
      <w:r>
        <w:rPr>
          <w:rFonts w:cs="Times New Roman"/>
        </w:rPr>
        <w:t> ;</w:t>
      </w:r>
      <w:r w:rsidRPr="00781C58">
        <w:rPr>
          <w:rFonts w:cs="Times New Roman"/>
        </w:rPr>
        <w:t xml:space="preserve"> mais l</w:t>
      </w:r>
      <w:r>
        <w:rPr>
          <w:rFonts w:cs="Times New Roman"/>
        </w:rPr>
        <w:t>’</w:t>
      </w:r>
      <w:r w:rsidRPr="00781C58">
        <w:rPr>
          <w:rFonts w:cs="Times New Roman"/>
        </w:rPr>
        <w:t>expérience de la vie, la mesure, le dessin des personnages, le développement sobre des scènes y sont complets</w:t>
      </w:r>
      <w:r>
        <w:rPr>
          <w:rFonts w:cs="Times New Roman"/>
        </w:rPr>
        <w:t> ;</w:t>
      </w:r>
      <w:r w:rsidRPr="00781C58">
        <w:rPr>
          <w:rFonts w:cs="Times New Roman"/>
        </w:rPr>
        <w:t xml:space="preserve"> c</w:t>
      </w:r>
      <w:r>
        <w:rPr>
          <w:rFonts w:cs="Times New Roman"/>
        </w:rPr>
        <w:t>’</w:t>
      </w:r>
      <w:r w:rsidRPr="00781C58">
        <w:rPr>
          <w:rFonts w:cs="Times New Roman"/>
        </w:rPr>
        <w:t>est un bon roman, audacieux et honnête, de cette honnêteté littéraire qui est le résultat d</w:t>
      </w:r>
      <w:r>
        <w:rPr>
          <w:rFonts w:cs="Times New Roman"/>
        </w:rPr>
        <w:t>’</w:t>
      </w:r>
      <w:r w:rsidRPr="00781C58">
        <w:rPr>
          <w:rFonts w:cs="Times New Roman"/>
        </w:rPr>
        <w:t xml:space="preserve">un travail réfléchi et personnel. </w:t>
      </w:r>
      <w:r>
        <w:rPr>
          <w:rFonts w:cs="Times New Roman"/>
        </w:rPr>
        <w:t>M. </w:t>
      </w:r>
      <w:proofErr w:type="spellStart"/>
      <w:r w:rsidRPr="00781C58">
        <w:rPr>
          <w:rFonts w:cs="Times New Roman"/>
        </w:rPr>
        <w:t>Beltramelli</w:t>
      </w:r>
      <w:proofErr w:type="spellEnd"/>
      <w:r w:rsidRPr="00781C58">
        <w:rPr>
          <w:rFonts w:cs="Times New Roman"/>
        </w:rPr>
        <w:t xml:space="preserve"> a à son actif un recueil de nouvelles, </w:t>
      </w:r>
      <w:proofErr w:type="spellStart"/>
      <w:r w:rsidRPr="00781C58">
        <w:rPr>
          <w:rFonts w:cs="Times New Roman"/>
          <w:b/>
        </w:rPr>
        <w:t>Antica</w:t>
      </w:r>
      <w:proofErr w:type="spellEnd"/>
      <w:r w:rsidRPr="00781C58">
        <w:rPr>
          <w:rFonts w:cs="Times New Roman"/>
          <w:b/>
        </w:rPr>
        <w:t xml:space="preserve"> Madre</w:t>
      </w:r>
      <w:r w:rsidRPr="00781C58">
        <w:rPr>
          <w:rFonts w:cs="Times New Roman"/>
        </w:rPr>
        <w:t>, dont il peut être content, car sa vision de la vie est sincère, subjective, indépendante de toute suggestion de la mode. Le séjour à Rome, dans le monde politique, journalistique et littéraire lui donnera, j</w:t>
      </w:r>
      <w:r>
        <w:rPr>
          <w:rFonts w:cs="Times New Roman"/>
        </w:rPr>
        <w:t>’</w:t>
      </w:r>
      <w:r w:rsidRPr="00781C58">
        <w:rPr>
          <w:rFonts w:cs="Times New Roman"/>
        </w:rPr>
        <w:t>espère, ce qui lui manque encore</w:t>
      </w:r>
      <w:r>
        <w:rPr>
          <w:rFonts w:cs="Times New Roman"/>
        </w:rPr>
        <w:t> :</w:t>
      </w:r>
      <w:r w:rsidRPr="00781C58">
        <w:rPr>
          <w:rFonts w:cs="Times New Roman"/>
        </w:rPr>
        <w:t xml:space="preserve"> une vue d</w:t>
      </w:r>
      <w:r>
        <w:rPr>
          <w:rFonts w:cs="Times New Roman"/>
        </w:rPr>
        <w:t>’</w:t>
      </w:r>
      <w:r w:rsidRPr="00781C58">
        <w:rPr>
          <w:rFonts w:cs="Times New Roman"/>
        </w:rPr>
        <w:t>ensemble, le coup d</w:t>
      </w:r>
      <w:r>
        <w:rPr>
          <w:rFonts w:cs="Times New Roman"/>
        </w:rPr>
        <w:t>’</w:t>
      </w:r>
      <w:r w:rsidRPr="00781C58">
        <w:rPr>
          <w:rFonts w:cs="Times New Roman"/>
        </w:rPr>
        <w:t>œil plus large et plus synthétique, tout ce, enfin, dont on peut se passer dans un recueil de nouvelles et qui est fort important pour la conception d</w:t>
      </w:r>
      <w:r>
        <w:rPr>
          <w:rFonts w:cs="Times New Roman"/>
        </w:rPr>
        <w:t>’</w:t>
      </w:r>
      <w:r w:rsidRPr="00781C58">
        <w:rPr>
          <w:rFonts w:cs="Times New Roman"/>
        </w:rPr>
        <w:t>un roman significatif. J</w:t>
      </w:r>
      <w:r>
        <w:rPr>
          <w:rFonts w:cs="Times New Roman"/>
        </w:rPr>
        <w:t>’</w:t>
      </w:r>
      <w:r w:rsidRPr="00781C58">
        <w:rPr>
          <w:rFonts w:cs="Times New Roman"/>
        </w:rPr>
        <w:t>aurai, d</w:t>
      </w:r>
      <w:r>
        <w:rPr>
          <w:rFonts w:cs="Times New Roman"/>
        </w:rPr>
        <w:t>’</w:t>
      </w:r>
      <w:r w:rsidRPr="00781C58">
        <w:rPr>
          <w:rFonts w:cs="Times New Roman"/>
        </w:rPr>
        <w:t xml:space="preserve">ailleurs, une bonne occasion de revenir à ces deux auteurs lorsque les </w:t>
      </w:r>
      <w:r w:rsidRPr="00781C58">
        <w:rPr>
          <w:rFonts w:cs="Times New Roman"/>
          <w:i/>
        </w:rPr>
        <w:t>Candidats à l</w:t>
      </w:r>
      <w:r>
        <w:rPr>
          <w:rFonts w:cs="Times New Roman"/>
          <w:i/>
        </w:rPr>
        <w:t>’</w:t>
      </w:r>
      <w:r w:rsidRPr="00781C58">
        <w:rPr>
          <w:rFonts w:cs="Times New Roman"/>
          <w:i/>
        </w:rPr>
        <w:t>immortalité</w:t>
      </w:r>
      <w:r w:rsidRPr="00781C58">
        <w:rPr>
          <w:rFonts w:cs="Times New Roman"/>
        </w:rPr>
        <w:t xml:space="preserve"> paraîtront en volume</w:t>
      </w:r>
      <w:r>
        <w:rPr>
          <w:rFonts w:cs="Times New Roman"/>
        </w:rPr>
        <w:t> ;</w:t>
      </w:r>
      <w:r w:rsidRPr="00781C58">
        <w:rPr>
          <w:rFonts w:cs="Times New Roman"/>
        </w:rPr>
        <w:t xml:space="preserve"> maintenant c</w:t>
      </w:r>
      <w:r>
        <w:rPr>
          <w:rFonts w:cs="Times New Roman"/>
        </w:rPr>
        <w:t>’</w:t>
      </w:r>
      <w:r w:rsidRPr="00781C58">
        <w:rPr>
          <w:rFonts w:cs="Times New Roman"/>
        </w:rPr>
        <w:t xml:space="preserve">est la </w:t>
      </w:r>
      <w:proofErr w:type="spellStart"/>
      <w:r w:rsidRPr="00781C58">
        <w:rPr>
          <w:rFonts w:cs="Times New Roman"/>
          <w:i/>
        </w:rPr>
        <w:t>Rassegna</w:t>
      </w:r>
      <w:proofErr w:type="spellEnd"/>
      <w:r w:rsidRPr="00781C58">
        <w:rPr>
          <w:rFonts w:cs="Times New Roman"/>
          <w:i/>
        </w:rPr>
        <w:t xml:space="preserve"> </w:t>
      </w:r>
      <w:proofErr w:type="spellStart"/>
      <w:r w:rsidRPr="00781C58">
        <w:rPr>
          <w:rFonts w:cs="Times New Roman"/>
          <w:i/>
        </w:rPr>
        <w:t>Internazionale</w:t>
      </w:r>
      <w:proofErr w:type="spellEnd"/>
      <w:r w:rsidRPr="00781C58">
        <w:rPr>
          <w:rFonts w:cs="Times New Roman"/>
        </w:rPr>
        <w:t xml:space="preserve"> de Florence qui s</w:t>
      </w:r>
      <w:r>
        <w:rPr>
          <w:rFonts w:cs="Times New Roman"/>
        </w:rPr>
        <w:t>’</w:t>
      </w:r>
      <w:r w:rsidRPr="00781C58">
        <w:rPr>
          <w:rFonts w:cs="Times New Roman"/>
        </w:rPr>
        <w:t>en est assuré les prémices.</w:t>
      </w:r>
    </w:p>
    <w:p w14:paraId="5C3532A3" w14:textId="77777777" w:rsidR="00EE1AC8" w:rsidRPr="00781C58" w:rsidRDefault="00EE1AC8" w:rsidP="00EE1AC8">
      <w:pPr>
        <w:pStyle w:val="Corpsdetexte"/>
        <w:rPr>
          <w:rFonts w:cs="Times New Roman"/>
        </w:rPr>
      </w:pPr>
      <w:r w:rsidRPr="00781C58">
        <w:rPr>
          <w:rFonts w:cs="Times New Roman"/>
        </w:rPr>
        <w:t>Un autre, Lucio d</w:t>
      </w:r>
      <w:r>
        <w:rPr>
          <w:rFonts w:cs="Times New Roman"/>
        </w:rPr>
        <w:t>’</w:t>
      </w:r>
      <w:r w:rsidRPr="00781C58">
        <w:rPr>
          <w:rFonts w:cs="Times New Roman"/>
        </w:rPr>
        <w:t>Ambra, je l</w:t>
      </w:r>
      <w:r>
        <w:rPr>
          <w:rFonts w:cs="Times New Roman"/>
        </w:rPr>
        <w:t>’</w:t>
      </w:r>
      <w:r w:rsidRPr="00781C58">
        <w:rPr>
          <w:rFonts w:cs="Times New Roman"/>
        </w:rPr>
        <w:t>ai vu pour la première fois à Gênes, il y a cinq ans</w:t>
      </w:r>
      <w:r>
        <w:rPr>
          <w:rFonts w:cs="Times New Roman"/>
        </w:rPr>
        <w:t> :</w:t>
      </w:r>
      <w:r w:rsidRPr="00781C58">
        <w:rPr>
          <w:rFonts w:cs="Times New Roman"/>
        </w:rPr>
        <w:t xml:space="preserve"> jeune, mince, snob, blasé et poseur, je renonçai à le prendre au sérieux</w:t>
      </w:r>
      <w:r>
        <w:rPr>
          <w:rFonts w:cs="Times New Roman"/>
        </w:rPr>
        <w:t> :</w:t>
      </w:r>
      <w:r w:rsidRPr="00781C58">
        <w:rPr>
          <w:rFonts w:cs="Times New Roman"/>
        </w:rPr>
        <w:t xml:space="preserve"> il n</w:t>
      </w:r>
      <w:r>
        <w:rPr>
          <w:rFonts w:cs="Times New Roman"/>
        </w:rPr>
        <w:t>’</w:t>
      </w:r>
      <w:r w:rsidRPr="00781C58">
        <w:rPr>
          <w:rFonts w:cs="Times New Roman"/>
        </w:rPr>
        <w:t>avait rien écrit encore, je crois, sinon des préfaces… aux livres des autres</w:t>
      </w:r>
      <w:r>
        <w:rPr>
          <w:rFonts w:cs="Times New Roman"/>
        </w:rPr>
        <w:t> :</w:t>
      </w:r>
      <w:r w:rsidRPr="00781C58">
        <w:rPr>
          <w:rFonts w:cs="Times New Roman"/>
        </w:rPr>
        <w:t xml:space="preserve"> plus tard, lorsqu</w:t>
      </w:r>
      <w:r>
        <w:rPr>
          <w:rFonts w:cs="Times New Roman"/>
        </w:rPr>
        <w:t>’</w:t>
      </w:r>
      <w:r w:rsidRPr="00781C58">
        <w:rPr>
          <w:rFonts w:cs="Times New Roman"/>
        </w:rPr>
        <w:t xml:space="preserve">il fit paraître son roman </w:t>
      </w:r>
      <w:proofErr w:type="spellStart"/>
      <w:r w:rsidRPr="00781C58">
        <w:rPr>
          <w:rFonts w:cs="Times New Roman"/>
          <w:b/>
        </w:rPr>
        <w:t>Miraggio</w:t>
      </w:r>
      <w:proofErr w:type="spellEnd"/>
      <w:r w:rsidRPr="00781C58">
        <w:rPr>
          <w:rFonts w:cs="Times New Roman"/>
        </w:rPr>
        <w:t>, qui venait après quelques pièces et quelques poésies et un tas d</w:t>
      </w:r>
      <w:r>
        <w:rPr>
          <w:rFonts w:cs="Times New Roman"/>
        </w:rPr>
        <w:t>’</w:t>
      </w:r>
      <w:r w:rsidRPr="00781C58">
        <w:rPr>
          <w:rFonts w:cs="Times New Roman"/>
        </w:rPr>
        <w:t>articles et de nouvelles éparpillés çà et là dans les journaux hebdomadaires et politiques, j</w:t>
      </w:r>
      <w:r>
        <w:rPr>
          <w:rFonts w:cs="Times New Roman"/>
        </w:rPr>
        <w:t>’</w:t>
      </w:r>
      <w:r w:rsidRPr="00781C58">
        <w:rPr>
          <w:rFonts w:cs="Times New Roman"/>
        </w:rPr>
        <w:t>ai dû changer d</w:t>
      </w:r>
      <w:r>
        <w:rPr>
          <w:rFonts w:cs="Times New Roman"/>
        </w:rPr>
        <w:t>’</w:t>
      </w:r>
      <w:r w:rsidRPr="00781C58">
        <w:rPr>
          <w:rFonts w:cs="Times New Roman"/>
        </w:rPr>
        <w:t xml:space="preserve">opinion. </w:t>
      </w:r>
      <w:proofErr w:type="spellStart"/>
      <w:r w:rsidRPr="00781C58">
        <w:rPr>
          <w:rFonts w:cs="Times New Roman"/>
          <w:i/>
        </w:rPr>
        <w:t>Miraggio</w:t>
      </w:r>
      <w:proofErr w:type="spellEnd"/>
      <w:r w:rsidRPr="00781C58">
        <w:rPr>
          <w:rFonts w:cs="Times New Roman"/>
        </w:rPr>
        <w:t>, quoique trop long et d</w:t>
      </w:r>
      <w:r>
        <w:rPr>
          <w:rFonts w:cs="Times New Roman"/>
        </w:rPr>
        <w:t>’</w:t>
      </w:r>
      <w:r w:rsidRPr="00781C58">
        <w:rPr>
          <w:rFonts w:cs="Times New Roman"/>
        </w:rPr>
        <w:t>une donnée peu originale, montre un talent vif et prompt d</w:t>
      </w:r>
      <w:r>
        <w:rPr>
          <w:rFonts w:cs="Times New Roman"/>
        </w:rPr>
        <w:t>’</w:t>
      </w:r>
      <w:r w:rsidRPr="00781C58">
        <w:rPr>
          <w:rFonts w:cs="Times New Roman"/>
        </w:rPr>
        <w:t>observateur. Je risque probablement de déplaire à Lucio d</w:t>
      </w:r>
      <w:r>
        <w:rPr>
          <w:rFonts w:cs="Times New Roman"/>
        </w:rPr>
        <w:t>’</w:t>
      </w:r>
      <w:r w:rsidRPr="00781C58">
        <w:rPr>
          <w:rFonts w:cs="Times New Roman"/>
        </w:rPr>
        <w:t>Ambra, mais il faut que je lui dise que jusqu</w:t>
      </w:r>
      <w:r>
        <w:rPr>
          <w:rFonts w:cs="Times New Roman"/>
        </w:rPr>
        <w:t>’</w:t>
      </w:r>
      <w:r w:rsidRPr="00781C58">
        <w:rPr>
          <w:rFonts w:cs="Times New Roman"/>
        </w:rPr>
        <w:t>à ce qu</w:t>
      </w:r>
      <w:r>
        <w:rPr>
          <w:rFonts w:cs="Times New Roman"/>
        </w:rPr>
        <w:t>’</w:t>
      </w:r>
      <w:r w:rsidRPr="00781C58">
        <w:rPr>
          <w:rFonts w:cs="Times New Roman"/>
        </w:rPr>
        <w:t>il ait éprouvé le dramatique de la vie vécue, jusqu</w:t>
      </w:r>
      <w:r>
        <w:rPr>
          <w:rFonts w:cs="Times New Roman"/>
        </w:rPr>
        <w:t>’</w:t>
      </w:r>
      <w:r w:rsidRPr="00781C58">
        <w:rPr>
          <w:rFonts w:cs="Times New Roman"/>
        </w:rPr>
        <w:t>à ce qu</w:t>
      </w:r>
      <w:r>
        <w:rPr>
          <w:rFonts w:cs="Times New Roman"/>
        </w:rPr>
        <w:t>’</w:t>
      </w:r>
      <w:r w:rsidRPr="00781C58">
        <w:rPr>
          <w:rFonts w:cs="Times New Roman"/>
        </w:rPr>
        <w:t>il ait senti, lui le premier, les frissons, tous les frissons d</w:t>
      </w:r>
      <w:r>
        <w:rPr>
          <w:rFonts w:cs="Times New Roman"/>
        </w:rPr>
        <w:t>’</w:t>
      </w:r>
      <w:r w:rsidRPr="00781C58">
        <w:rPr>
          <w:rFonts w:cs="Times New Roman"/>
        </w:rPr>
        <w:t>une vie de bataille, il lui sera bien difficile de nous donner le livre qui puisse nous faire frissonner à notre tour.</w:t>
      </w:r>
    </w:p>
    <w:p w14:paraId="7FE4740C" w14:textId="77777777" w:rsidR="00EE1AC8" w:rsidRPr="00781C58" w:rsidRDefault="00EE1AC8" w:rsidP="00EE1AC8">
      <w:pPr>
        <w:pStyle w:val="Corpsdetexte"/>
        <w:rPr>
          <w:rFonts w:cs="Times New Roman"/>
        </w:rPr>
      </w:pPr>
      <w:r w:rsidRPr="00781C58">
        <w:rPr>
          <w:rFonts w:cs="Times New Roman"/>
        </w:rPr>
        <w:t>C</w:t>
      </w:r>
      <w:r>
        <w:rPr>
          <w:rFonts w:cs="Times New Roman"/>
        </w:rPr>
        <w:t>’</w:t>
      </w:r>
      <w:r w:rsidRPr="00781C58">
        <w:rPr>
          <w:rFonts w:cs="Times New Roman"/>
        </w:rPr>
        <w:t>est par concomitance d</w:t>
      </w:r>
      <w:r>
        <w:rPr>
          <w:rFonts w:cs="Times New Roman"/>
        </w:rPr>
        <w:t>’</w:t>
      </w:r>
      <w:r w:rsidRPr="00781C58">
        <w:rPr>
          <w:rFonts w:cs="Times New Roman"/>
        </w:rPr>
        <w:t>idées que le nom de Lucio d</w:t>
      </w:r>
      <w:r>
        <w:rPr>
          <w:rFonts w:cs="Times New Roman"/>
        </w:rPr>
        <w:t>’</w:t>
      </w:r>
      <w:r w:rsidRPr="00781C58">
        <w:rPr>
          <w:rFonts w:cs="Times New Roman"/>
        </w:rPr>
        <w:t xml:space="preserve">Ambra me rappelle celui de Tullio </w:t>
      </w:r>
      <w:proofErr w:type="spellStart"/>
      <w:r w:rsidRPr="00781C58">
        <w:rPr>
          <w:rFonts w:cs="Times New Roman"/>
        </w:rPr>
        <w:t>Giordana</w:t>
      </w:r>
      <w:proofErr w:type="spellEnd"/>
      <w:r>
        <w:rPr>
          <w:rFonts w:cs="Times New Roman"/>
        </w:rPr>
        <w:t> :</w:t>
      </w:r>
      <w:r w:rsidRPr="00781C58">
        <w:rPr>
          <w:rFonts w:cs="Times New Roman"/>
        </w:rPr>
        <w:t xml:space="preserve"> le premier roman de celui-ci avait une préface de celui-là, et depuis ce jour, Tullio </w:t>
      </w:r>
      <w:proofErr w:type="spellStart"/>
      <w:r w:rsidRPr="00781C58">
        <w:rPr>
          <w:rFonts w:cs="Times New Roman"/>
        </w:rPr>
        <w:t>Giordana</w:t>
      </w:r>
      <w:proofErr w:type="spellEnd"/>
      <w:r w:rsidRPr="00781C58">
        <w:rPr>
          <w:rFonts w:cs="Times New Roman"/>
        </w:rPr>
        <w:t xml:space="preserve"> a marché vite. Ses nouvelles, </w:t>
      </w:r>
      <w:r w:rsidRPr="00781C58">
        <w:rPr>
          <w:rFonts w:cs="Times New Roman"/>
          <w:b/>
        </w:rPr>
        <w:t xml:space="preserve">Le </w:t>
      </w:r>
      <w:proofErr w:type="spellStart"/>
      <w:r w:rsidRPr="00781C58">
        <w:rPr>
          <w:rFonts w:cs="Times New Roman"/>
          <w:b/>
        </w:rPr>
        <w:t>Greche</w:t>
      </w:r>
      <w:proofErr w:type="spellEnd"/>
      <w:r w:rsidRPr="00781C58">
        <w:rPr>
          <w:rFonts w:cs="Times New Roman"/>
        </w:rPr>
        <w:t xml:space="preserve">, et son roman, </w:t>
      </w:r>
      <w:r w:rsidRPr="00781C58">
        <w:rPr>
          <w:rFonts w:cs="Times New Roman"/>
          <w:b/>
        </w:rPr>
        <w:t>L</w:t>
      </w:r>
      <w:r>
        <w:rPr>
          <w:rFonts w:cs="Times New Roman"/>
          <w:b/>
        </w:rPr>
        <w:t>’</w:t>
      </w:r>
      <w:proofErr w:type="spellStart"/>
      <w:r>
        <w:rPr>
          <w:rFonts w:cs="Times New Roman"/>
          <w:b/>
        </w:rPr>
        <w:t>occhio</w:t>
      </w:r>
      <w:proofErr w:type="spellEnd"/>
      <w:r>
        <w:rPr>
          <w:rFonts w:cs="Times New Roman"/>
          <w:b/>
        </w:rPr>
        <w:t xml:space="preserve"> del </w:t>
      </w:r>
      <w:proofErr w:type="spellStart"/>
      <w:r>
        <w:rPr>
          <w:rFonts w:cs="Times New Roman"/>
          <w:b/>
        </w:rPr>
        <w:t>l</w:t>
      </w:r>
      <w:r w:rsidRPr="00781C58">
        <w:rPr>
          <w:rFonts w:cs="Times New Roman"/>
          <w:b/>
        </w:rPr>
        <w:t>ago</w:t>
      </w:r>
      <w:proofErr w:type="spellEnd"/>
      <w:r w:rsidRPr="00781C58">
        <w:rPr>
          <w:rFonts w:cs="Times New Roman"/>
        </w:rPr>
        <w:t xml:space="preserve">, et un petit récit, </w:t>
      </w:r>
      <w:r w:rsidRPr="00781C58">
        <w:rPr>
          <w:rFonts w:cs="Times New Roman"/>
          <w:b/>
        </w:rPr>
        <w:t xml:space="preserve">La </w:t>
      </w:r>
      <w:proofErr w:type="spellStart"/>
      <w:r w:rsidRPr="00781C58">
        <w:rPr>
          <w:rFonts w:cs="Times New Roman"/>
          <w:b/>
        </w:rPr>
        <w:t>fiamma</w:t>
      </w:r>
      <w:proofErr w:type="spellEnd"/>
      <w:r w:rsidRPr="00781C58">
        <w:rPr>
          <w:rFonts w:cs="Times New Roman"/>
          <w:b/>
        </w:rPr>
        <w:t xml:space="preserve"> e l</w:t>
      </w:r>
      <w:r>
        <w:rPr>
          <w:rFonts w:cs="Times New Roman"/>
          <w:b/>
        </w:rPr>
        <w:t>’</w:t>
      </w:r>
      <w:r w:rsidRPr="00781C58">
        <w:rPr>
          <w:rFonts w:cs="Times New Roman"/>
          <w:b/>
        </w:rPr>
        <w:t>ombra</w:t>
      </w:r>
      <w:r w:rsidRPr="00781C58">
        <w:rPr>
          <w:rFonts w:cs="Times New Roman"/>
        </w:rPr>
        <w:t>, recommandent son nom comme celui d</w:t>
      </w:r>
      <w:r>
        <w:rPr>
          <w:rFonts w:cs="Times New Roman"/>
        </w:rPr>
        <w:t>’</w:t>
      </w:r>
      <w:r w:rsidRPr="00781C58">
        <w:rPr>
          <w:rFonts w:cs="Times New Roman"/>
        </w:rPr>
        <w:t>un auteur sur lequel l</w:t>
      </w:r>
      <w:r>
        <w:rPr>
          <w:rFonts w:cs="Times New Roman"/>
        </w:rPr>
        <w:t>’</w:t>
      </w:r>
      <w:r w:rsidRPr="00781C58">
        <w:rPr>
          <w:rFonts w:cs="Times New Roman"/>
        </w:rPr>
        <w:t>avenir peut compter</w:t>
      </w:r>
      <w:r>
        <w:rPr>
          <w:rFonts w:cs="Times New Roman"/>
        </w:rPr>
        <w:t> ;</w:t>
      </w:r>
      <w:r w:rsidRPr="00781C58">
        <w:rPr>
          <w:rFonts w:cs="Times New Roman"/>
        </w:rPr>
        <w:t xml:space="preserve"> il est un artiste, qui, peut-être, se cherche encore, mais qui depuis longtemps n</w:t>
      </w:r>
      <w:r>
        <w:rPr>
          <w:rFonts w:cs="Times New Roman"/>
        </w:rPr>
        <w:t>’</w:t>
      </w:r>
      <w:r w:rsidRPr="00781C58">
        <w:rPr>
          <w:rFonts w:cs="Times New Roman"/>
        </w:rPr>
        <w:t>imite pas les autres</w:t>
      </w:r>
      <w:r>
        <w:rPr>
          <w:rFonts w:cs="Times New Roman"/>
        </w:rPr>
        <w:t> ;</w:t>
      </w:r>
      <w:r w:rsidRPr="00781C58">
        <w:rPr>
          <w:rFonts w:cs="Times New Roman"/>
        </w:rPr>
        <w:t xml:space="preserve"> il sent avec son cœur, il pense avec sa tête, il voit les choses à sa manière</w:t>
      </w:r>
      <w:r>
        <w:rPr>
          <w:rFonts w:cs="Times New Roman"/>
        </w:rPr>
        <w:t> ;</w:t>
      </w:r>
      <w:r w:rsidRPr="00781C58">
        <w:rPr>
          <w:rFonts w:cs="Times New Roman"/>
        </w:rPr>
        <w:t xml:space="preserve"> il saura vite rendre ses sentiments et ses sensations, c</w:t>
      </w:r>
      <w:r>
        <w:rPr>
          <w:rFonts w:cs="Times New Roman"/>
        </w:rPr>
        <w:t>’</w:t>
      </w:r>
      <w:r w:rsidRPr="00781C58">
        <w:rPr>
          <w:rFonts w:cs="Times New Roman"/>
        </w:rPr>
        <w:t>est-à-dire qu</w:t>
      </w:r>
      <w:r>
        <w:rPr>
          <w:rFonts w:cs="Times New Roman"/>
        </w:rPr>
        <w:t>’</w:t>
      </w:r>
      <w:r w:rsidRPr="00781C58">
        <w:rPr>
          <w:rFonts w:cs="Times New Roman"/>
        </w:rPr>
        <w:t>il saura s</w:t>
      </w:r>
      <w:r>
        <w:rPr>
          <w:rFonts w:cs="Times New Roman"/>
        </w:rPr>
        <w:t>’</w:t>
      </w:r>
      <w:r w:rsidRPr="00781C58">
        <w:rPr>
          <w:rFonts w:cs="Times New Roman"/>
        </w:rPr>
        <w:t>emparer de cet instrument délicat et précieux qui est le roman moderne pour nous raconter quelque chose de bien intéressant et de bien à lui. Signe caractéristique</w:t>
      </w:r>
      <w:r>
        <w:rPr>
          <w:rFonts w:cs="Times New Roman"/>
        </w:rPr>
        <w:t> :</w:t>
      </w:r>
      <w:r w:rsidRPr="00781C58">
        <w:rPr>
          <w:rFonts w:cs="Times New Roman"/>
        </w:rPr>
        <w:t xml:space="preserve"> Tullio </w:t>
      </w:r>
      <w:proofErr w:type="spellStart"/>
      <w:r w:rsidRPr="00781C58">
        <w:rPr>
          <w:rFonts w:cs="Times New Roman"/>
        </w:rPr>
        <w:t>Giordana</w:t>
      </w:r>
      <w:proofErr w:type="spellEnd"/>
      <w:r w:rsidRPr="00781C58">
        <w:rPr>
          <w:rFonts w:cs="Times New Roman"/>
        </w:rPr>
        <w:t xml:space="preserve"> a pris part, en 1897, à une expédition au secours de la Grèce</w:t>
      </w:r>
      <w:r>
        <w:rPr>
          <w:rFonts w:cs="Times New Roman"/>
        </w:rPr>
        <w:t> ;</w:t>
      </w:r>
      <w:r w:rsidRPr="00781C58">
        <w:rPr>
          <w:rFonts w:cs="Times New Roman"/>
        </w:rPr>
        <w:t xml:space="preserve"> tout frais de souvenirs classiques, il croyait alors à Thémistocle, à Aristide et à leurs confrères, mais maintenant, ça lui a passé.</w:t>
      </w:r>
    </w:p>
    <w:p w14:paraId="7A44F295" w14:textId="77777777" w:rsidR="00EE1AC8" w:rsidRPr="00781C58" w:rsidRDefault="00EE1AC8" w:rsidP="00EE1AC8">
      <w:pPr>
        <w:pStyle w:val="Corpsdetexte"/>
        <w:rPr>
          <w:rFonts w:cs="Times New Roman"/>
        </w:rPr>
      </w:pPr>
      <w:r w:rsidRPr="00781C58">
        <w:rPr>
          <w:rFonts w:cs="Times New Roman"/>
        </w:rPr>
        <w:lastRenderedPageBreak/>
        <w:t>Celui qui, sans aller au secours d</w:t>
      </w:r>
      <w:r>
        <w:rPr>
          <w:rFonts w:cs="Times New Roman"/>
        </w:rPr>
        <w:t>’</w:t>
      </w:r>
      <w:r w:rsidRPr="00781C58">
        <w:rPr>
          <w:rFonts w:cs="Times New Roman"/>
        </w:rPr>
        <w:t>aucun peuple, vit toujours la vie la plus étrangement mouvementée, c</w:t>
      </w:r>
      <w:r>
        <w:rPr>
          <w:rFonts w:cs="Times New Roman"/>
        </w:rPr>
        <w:t>’</w:t>
      </w:r>
      <w:r w:rsidRPr="00781C58">
        <w:rPr>
          <w:rFonts w:cs="Times New Roman"/>
        </w:rPr>
        <w:t xml:space="preserve">est </w:t>
      </w:r>
      <w:r>
        <w:rPr>
          <w:rFonts w:cs="Times New Roman"/>
        </w:rPr>
        <w:t>M. </w:t>
      </w:r>
      <w:proofErr w:type="spellStart"/>
      <w:r w:rsidRPr="00781C58">
        <w:rPr>
          <w:rFonts w:cs="Times New Roman"/>
        </w:rPr>
        <w:t>Ceccardo</w:t>
      </w:r>
      <w:proofErr w:type="spellEnd"/>
      <w:r w:rsidRPr="00781C58">
        <w:rPr>
          <w:rFonts w:cs="Times New Roman"/>
        </w:rPr>
        <w:t xml:space="preserve"> </w:t>
      </w:r>
      <w:proofErr w:type="spellStart"/>
      <w:r w:rsidRPr="00781C58">
        <w:rPr>
          <w:rFonts w:cs="Times New Roman"/>
        </w:rPr>
        <w:t>Roccatagliata-Ceccardi</w:t>
      </w:r>
      <w:proofErr w:type="spellEnd"/>
      <w:r w:rsidRPr="00781C58">
        <w:rPr>
          <w:rFonts w:cs="Times New Roman"/>
        </w:rPr>
        <w:t>, dont Maxime Gorki aurait créé un type marquant pour quelqu</w:t>
      </w:r>
      <w:r>
        <w:rPr>
          <w:rFonts w:cs="Times New Roman"/>
        </w:rPr>
        <w:t>’</w:t>
      </w:r>
      <w:r w:rsidRPr="00781C58">
        <w:rPr>
          <w:rFonts w:cs="Times New Roman"/>
        </w:rPr>
        <w:t xml:space="preserve">une de ses nouvelles bohémiennes. </w:t>
      </w:r>
      <w:r>
        <w:rPr>
          <w:rFonts w:cs="Times New Roman"/>
        </w:rPr>
        <w:t>M. </w:t>
      </w:r>
      <w:proofErr w:type="spellStart"/>
      <w:r w:rsidRPr="00781C58">
        <w:rPr>
          <w:rFonts w:cs="Times New Roman"/>
        </w:rPr>
        <w:t>Ceccardi</w:t>
      </w:r>
      <w:proofErr w:type="spellEnd"/>
      <w:r w:rsidRPr="00781C58">
        <w:rPr>
          <w:rFonts w:cs="Times New Roman"/>
        </w:rPr>
        <w:t>, au vagabondage près, est un poète de premier ordre</w:t>
      </w:r>
      <w:r>
        <w:rPr>
          <w:rFonts w:cs="Times New Roman"/>
        </w:rPr>
        <w:t> ;</w:t>
      </w:r>
      <w:r w:rsidRPr="00781C58">
        <w:rPr>
          <w:rFonts w:cs="Times New Roman"/>
        </w:rPr>
        <w:t xml:space="preserve"> on ne sait jamais où il peut se trouver, où il a arrêté sa marche, mais on rencontre souvent sa signature dans les journaux sous une lyrique étincelante. Les difficultés de la vie l</w:t>
      </w:r>
      <w:r>
        <w:rPr>
          <w:rFonts w:cs="Times New Roman"/>
        </w:rPr>
        <w:t>’</w:t>
      </w:r>
      <w:r w:rsidRPr="00781C58">
        <w:rPr>
          <w:rFonts w:cs="Times New Roman"/>
        </w:rPr>
        <w:t>ont empêché de se résumer en un livre puissant</w:t>
      </w:r>
      <w:r>
        <w:rPr>
          <w:rFonts w:cs="Times New Roman"/>
        </w:rPr>
        <w:t> :</w:t>
      </w:r>
      <w:r w:rsidRPr="00781C58">
        <w:rPr>
          <w:rFonts w:cs="Times New Roman"/>
        </w:rPr>
        <w:t xml:space="preserve"> il n</w:t>
      </w:r>
      <w:r>
        <w:rPr>
          <w:rFonts w:cs="Times New Roman"/>
        </w:rPr>
        <w:t>’</w:t>
      </w:r>
      <w:r w:rsidRPr="00781C58">
        <w:rPr>
          <w:rFonts w:cs="Times New Roman"/>
        </w:rPr>
        <w:t>a publié que des plaquettes, qui, dans le mouvement fébrile de la littérature moderne, ne suffisent pas à répandre son nom dans le grand public.</w:t>
      </w:r>
    </w:p>
    <w:p w14:paraId="421B32A5" w14:textId="77777777" w:rsidR="00EE1AC8" w:rsidRPr="00781C58" w:rsidRDefault="00EE1AC8" w:rsidP="00EE1AC8">
      <w:pPr>
        <w:pStyle w:val="Corpsdetexte"/>
        <w:rPr>
          <w:rFonts w:cs="Times New Roman"/>
        </w:rPr>
      </w:pPr>
      <w:r>
        <w:rPr>
          <w:rFonts w:cs="Times New Roman"/>
        </w:rPr>
        <w:t>M. </w:t>
      </w:r>
      <w:proofErr w:type="spellStart"/>
      <w:r w:rsidRPr="00781C58">
        <w:rPr>
          <w:rFonts w:cs="Times New Roman"/>
        </w:rPr>
        <w:t>Ceccardi</w:t>
      </w:r>
      <w:proofErr w:type="spellEnd"/>
      <w:r w:rsidRPr="00781C58">
        <w:rPr>
          <w:rFonts w:cs="Times New Roman"/>
        </w:rPr>
        <w:t xml:space="preserve"> jouit d</w:t>
      </w:r>
      <w:r>
        <w:rPr>
          <w:rFonts w:cs="Times New Roman"/>
        </w:rPr>
        <w:t>’</w:t>
      </w:r>
      <w:r w:rsidRPr="00781C58">
        <w:rPr>
          <w:rFonts w:cs="Times New Roman"/>
        </w:rPr>
        <w:t>une renommée sûre et claire près des hommes de lettres et des gourmets littéraires</w:t>
      </w:r>
      <w:r>
        <w:rPr>
          <w:rFonts w:cs="Times New Roman"/>
        </w:rPr>
        <w:t> :</w:t>
      </w:r>
      <w:r w:rsidRPr="00781C58">
        <w:rPr>
          <w:rFonts w:cs="Times New Roman"/>
        </w:rPr>
        <w:t xml:space="preserve"> je voudrais le savoir apprécié par tous ceux qui aiment la poésie chez nous et dont le nombre n</w:t>
      </w:r>
      <w:r>
        <w:rPr>
          <w:rFonts w:cs="Times New Roman"/>
        </w:rPr>
        <w:t>’</w:t>
      </w:r>
      <w:r w:rsidRPr="00781C58">
        <w:rPr>
          <w:rFonts w:cs="Times New Roman"/>
        </w:rPr>
        <w:t>est pas mince.</w:t>
      </w:r>
    </w:p>
    <w:p w14:paraId="2872A8CD" w14:textId="77777777" w:rsidR="00EE1AC8" w:rsidRPr="00781C58" w:rsidRDefault="00EE1AC8" w:rsidP="00EE1AC8">
      <w:pPr>
        <w:pStyle w:val="Corpsdetexte"/>
        <w:rPr>
          <w:rFonts w:cs="Times New Roman"/>
        </w:rPr>
      </w:pPr>
      <w:r w:rsidRPr="00781C58">
        <w:rPr>
          <w:rFonts w:cs="Times New Roman"/>
        </w:rPr>
        <w:t>Ces souvenirs m</w:t>
      </w:r>
      <w:r>
        <w:rPr>
          <w:rFonts w:cs="Times New Roman"/>
        </w:rPr>
        <w:t>’ayant approché des poè</w:t>
      </w:r>
      <w:r w:rsidRPr="00781C58">
        <w:rPr>
          <w:rFonts w:cs="Times New Roman"/>
        </w:rPr>
        <w:t>tes, je me trouve embarrassé à les choisir, car parmi ces Très-jeunes il y en a plus d</w:t>
      </w:r>
      <w:r>
        <w:rPr>
          <w:rFonts w:cs="Times New Roman"/>
        </w:rPr>
        <w:t>’</w:t>
      </w:r>
      <w:r w:rsidRPr="00781C58">
        <w:rPr>
          <w:rFonts w:cs="Times New Roman"/>
        </w:rPr>
        <w:t>un qui mérite un encouragement.</w:t>
      </w:r>
    </w:p>
    <w:p w14:paraId="51C2978A" w14:textId="77777777" w:rsidR="00EE1AC8" w:rsidRPr="00781C58" w:rsidRDefault="00EE1AC8" w:rsidP="00EE1AC8">
      <w:pPr>
        <w:pStyle w:val="Corpsdetexte"/>
        <w:rPr>
          <w:rFonts w:cs="Times New Roman"/>
        </w:rPr>
      </w:pPr>
      <w:r w:rsidRPr="00781C58">
        <w:rPr>
          <w:rFonts w:cs="Times New Roman"/>
        </w:rPr>
        <w:t>Mais n</w:t>
      </w:r>
      <w:r>
        <w:rPr>
          <w:rFonts w:cs="Times New Roman"/>
        </w:rPr>
        <w:t>’</w:t>
      </w:r>
      <w:r w:rsidRPr="00781C58">
        <w:rPr>
          <w:rFonts w:cs="Times New Roman"/>
        </w:rPr>
        <w:t xml:space="preserve">étant pas taillé pour décerner des prix de rhétorique et me plaisant plutôt à des croquis rapides, je rappelle </w:t>
      </w:r>
      <w:r>
        <w:rPr>
          <w:rFonts w:cs="Times New Roman"/>
        </w:rPr>
        <w:t>M. </w:t>
      </w:r>
      <w:proofErr w:type="spellStart"/>
      <w:r w:rsidRPr="00781C58">
        <w:rPr>
          <w:rFonts w:cs="Times New Roman"/>
        </w:rPr>
        <w:t>Guelfo</w:t>
      </w:r>
      <w:proofErr w:type="spellEnd"/>
      <w:r w:rsidRPr="00781C58">
        <w:rPr>
          <w:rFonts w:cs="Times New Roman"/>
        </w:rPr>
        <w:t xml:space="preserve"> </w:t>
      </w:r>
      <w:proofErr w:type="spellStart"/>
      <w:r w:rsidRPr="00781C58">
        <w:rPr>
          <w:rFonts w:cs="Times New Roman"/>
        </w:rPr>
        <w:t>Civinini</w:t>
      </w:r>
      <w:proofErr w:type="spellEnd"/>
      <w:r w:rsidRPr="00781C58">
        <w:rPr>
          <w:rFonts w:cs="Times New Roman"/>
        </w:rPr>
        <w:t>, qui n</w:t>
      </w:r>
      <w:r>
        <w:rPr>
          <w:rFonts w:cs="Times New Roman"/>
        </w:rPr>
        <w:t>’</w:t>
      </w:r>
      <w:r w:rsidRPr="00781C58">
        <w:rPr>
          <w:rFonts w:cs="Times New Roman"/>
        </w:rPr>
        <w:t>est pas un vagabond, lui</w:t>
      </w:r>
      <w:r>
        <w:rPr>
          <w:rFonts w:cs="Times New Roman"/>
        </w:rPr>
        <w:t> ;</w:t>
      </w:r>
      <w:r w:rsidRPr="00781C58">
        <w:rPr>
          <w:rFonts w:cs="Times New Roman"/>
        </w:rPr>
        <w:t xml:space="preserve"> il vit à Rome et il voyage assez peu. Son dernier recueil, </w:t>
      </w:r>
      <w:r w:rsidRPr="00781C58">
        <w:rPr>
          <w:rFonts w:cs="Times New Roman"/>
          <w:b/>
        </w:rPr>
        <w:t>L</w:t>
      </w:r>
      <w:r>
        <w:rPr>
          <w:rFonts w:cs="Times New Roman"/>
          <w:b/>
        </w:rPr>
        <w:t>’</w:t>
      </w:r>
      <w:proofErr w:type="spellStart"/>
      <w:r w:rsidRPr="00781C58">
        <w:rPr>
          <w:rFonts w:cs="Times New Roman"/>
          <w:b/>
        </w:rPr>
        <w:t>Urna</w:t>
      </w:r>
      <w:proofErr w:type="spellEnd"/>
      <w:r w:rsidRPr="00781C58">
        <w:rPr>
          <w:rFonts w:cs="Times New Roman"/>
        </w:rPr>
        <w:t>, ne doit pas passer sous silence</w:t>
      </w:r>
      <w:r>
        <w:rPr>
          <w:rFonts w:cs="Times New Roman"/>
        </w:rPr>
        <w:t> ;</w:t>
      </w:r>
      <w:r w:rsidRPr="00781C58">
        <w:rPr>
          <w:rFonts w:cs="Times New Roman"/>
        </w:rPr>
        <w:t xml:space="preserve"> nous y trouvons l</w:t>
      </w:r>
      <w:r>
        <w:rPr>
          <w:rFonts w:cs="Times New Roman"/>
        </w:rPr>
        <w:t>’</w:t>
      </w:r>
      <w:r w:rsidRPr="00781C58">
        <w:rPr>
          <w:rFonts w:cs="Times New Roman"/>
        </w:rPr>
        <w:t>âme d</w:t>
      </w:r>
      <w:r>
        <w:rPr>
          <w:rFonts w:cs="Times New Roman"/>
        </w:rPr>
        <w:t>’</w:t>
      </w:r>
      <w:r w:rsidRPr="00781C58">
        <w:rPr>
          <w:rFonts w:cs="Times New Roman"/>
        </w:rPr>
        <w:t xml:space="preserve">un poète expressif, mâle et singulier, dont le sens de la mesure est exquis. Cette </w:t>
      </w:r>
      <w:proofErr w:type="spellStart"/>
      <w:r w:rsidRPr="00781C58">
        <w:rPr>
          <w:rFonts w:cs="Times New Roman"/>
          <w:i/>
        </w:rPr>
        <w:t>Urna</w:t>
      </w:r>
      <w:proofErr w:type="spellEnd"/>
      <w:r w:rsidRPr="00781C58">
        <w:rPr>
          <w:rFonts w:cs="Times New Roman"/>
        </w:rPr>
        <w:t xml:space="preserve"> a été pour moi, je dois l</w:t>
      </w:r>
      <w:r>
        <w:rPr>
          <w:rFonts w:cs="Times New Roman"/>
        </w:rPr>
        <w:t>’</w:t>
      </w:r>
      <w:r w:rsidRPr="00781C58">
        <w:rPr>
          <w:rFonts w:cs="Times New Roman"/>
        </w:rPr>
        <w:t>avouer, la révélation d</w:t>
      </w:r>
      <w:r>
        <w:rPr>
          <w:rFonts w:cs="Times New Roman"/>
        </w:rPr>
        <w:t>’</w:t>
      </w:r>
      <w:r w:rsidRPr="00781C58">
        <w:rPr>
          <w:rFonts w:cs="Times New Roman"/>
        </w:rPr>
        <w:t>un esprit aristocratique et extrêmement vibrant, sensible et réservé. C</w:t>
      </w:r>
      <w:r>
        <w:rPr>
          <w:rFonts w:cs="Times New Roman"/>
        </w:rPr>
        <w:t>’</w:t>
      </w:r>
      <w:r w:rsidRPr="00781C58">
        <w:rPr>
          <w:rFonts w:cs="Times New Roman"/>
        </w:rPr>
        <w:t xml:space="preserve">est à croire que </w:t>
      </w:r>
      <w:r>
        <w:rPr>
          <w:rFonts w:cs="Times New Roman"/>
        </w:rPr>
        <w:t>M. </w:t>
      </w:r>
      <w:proofErr w:type="spellStart"/>
      <w:r w:rsidRPr="00781C58">
        <w:rPr>
          <w:rFonts w:cs="Times New Roman"/>
        </w:rPr>
        <w:t>Guelfo</w:t>
      </w:r>
      <w:proofErr w:type="spellEnd"/>
      <w:r w:rsidRPr="00781C58">
        <w:rPr>
          <w:rFonts w:cs="Times New Roman"/>
        </w:rPr>
        <w:t xml:space="preserve"> </w:t>
      </w:r>
      <w:proofErr w:type="spellStart"/>
      <w:r w:rsidRPr="00781C58">
        <w:rPr>
          <w:rFonts w:cs="Times New Roman"/>
        </w:rPr>
        <w:t>Civinini</w:t>
      </w:r>
      <w:proofErr w:type="spellEnd"/>
      <w:r w:rsidRPr="00781C58">
        <w:rPr>
          <w:rFonts w:cs="Times New Roman"/>
        </w:rPr>
        <w:t xml:space="preserve"> ne se laisse pas décourager par les difficultés de toute nature qui entravent la carrière d</w:t>
      </w:r>
      <w:r>
        <w:rPr>
          <w:rFonts w:cs="Times New Roman"/>
        </w:rPr>
        <w:t>’</w:t>
      </w:r>
      <w:r w:rsidRPr="00781C58">
        <w:rPr>
          <w:rFonts w:cs="Times New Roman"/>
        </w:rPr>
        <w:t>un poète</w:t>
      </w:r>
      <w:r>
        <w:rPr>
          <w:rFonts w:cs="Times New Roman"/>
        </w:rPr>
        <w:t> :</w:t>
      </w:r>
      <w:r w:rsidRPr="00781C58">
        <w:rPr>
          <w:rFonts w:cs="Times New Roman"/>
        </w:rPr>
        <w:t xml:space="preserve"> il est appelé, son entêtement aidant, à une victoire flatteuse sur tous les poétereaux officiels.</w:t>
      </w:r>
    </w:p>
    <w:p w14:paraId="313C6585" w14:textId="77777777" w:rsidR="00EE1AC8" w:rsidRPr="00781C58" w:rsidRDefault="00EE1AC8" w:rsidP="00EE1AC8">
      <w:pPr>
        <w:pStyle w:val="Corpsdetexte"/>
        <w:rPr>
          <w:rFonts w:cs="Times New Roman"/>
        </w:rPr>
      </w:pPr>
      <w:r w:rsidRPr="00781C58">
        <w:rPr>
          <w:rFonts w:cs="Times New Roman"/>
        </w:rPr>
        <w:t>Mais qui pourra nous donner quelque nouvelle de cet autre poète dédaigneux et solitaire, de ce Giulio Orsini dont on parle avec tant d</w:t>
      </w:r>
      <w:r>
        <w:rPr>
          <w:rFonts w:cs="Times New Roman"/>
        </w:rPr>
        <w:t>’</w:t>
      </w:r>
      <w:r w:rsidRPr="00781C58">
        <w:rPr>
          <w:rFonts w:cs="Times New Roman"/>
        </w:rPr>
        <w:t>intérêt dans les cénacles artistiques de Rome</w:t>
      </w:r>
      <w:r>
        <w:rPr>
          <w:rFonts w:cs="Times New Roman"/>
        </w:rPr>
        <w:t> ?</w:t>
      </w:r>
      <w:r w:rsidRPr="00781C58">
        <w:rPr>
          <w:rFonts w:cs="Times New Roman"/>
        </w:rPr>
        <w:t xml:space="preserve"> Personne ne le connaît, personne ne l</w:t>
      </w:r>
      <w:r>
        <w:rPr>
          <w:rFonts w:cs="Times New Roman"/>
        </w:rPr>
        <w:t>’</w:t>
      </w:r>
      <w:r w:rsidRPr="00781C58">
        <w:rPr>
          <w:rFonts w:cs="Times New Roman"/>
        </w:rPr>
        <w:t>a vu</w:t>
      </w:r>
      <w:r>
        <w:rPr>
          <w:rFonts w:cs="Times New Roman"/>
        </w:rPr>
        <w:t> :</w:t>
      </w:r>
      <w:r w:rsidRPr="00781C58">
        <w:rPr>
          <w:rFonts w:cs="Times New Roman"/>
        </w:rPr>
        <w:t xml:space="preserve"> il vit à l</w:t>
      </w:r>
      <w:r>
        <w:rPr>
          <w:rFonts w:cs="Times New Roman"/>
        </w:rPr>
        <w:t>’</w:t>
      </w:r>
      <w:r w:rsidRPr="00781C58">
        <w:rPr>
          <w:rFonts w:cs="Times New Roman"/>
        </w:rPr>
        <w:t>écart, en refusant même les relations avec ses confrères</w:t>
      </w:r>
      <w:r>
        <w:rPr>
          <w:rFonts w:cs="Times New Roman"/>
        </w:rPr>
        <w:t> :</w:t>
      </w:r>
      <w:r w:rsidRPr="00781C58">
        <w:rPr>
          <w:rFonts w:cs="Times New Roman"/>
        </w:rPr>
        <w:t xml:space="preserve"> et on dit de lui, cependant, tout le bien et tout le mal qu</w:t>
      </w:r>
      <w:r>
        <w:rPr>
          <w:rFonts w:cs="Times New Roman"/>
        </w:rPr>
        <w:t>’</w:t>
      </w:r>
      <w:r w:rsidRPr="00781C58">
        <w:rPr>
          <w:rFonts w:cs="Times New Roman"/>
        </w:rPr>
        <w:t xml:space="preserve">on peut imaginer. Son essai de poème, </w:t>
      </w:r>
      <w:proofErr w:type="spellStart"/>
      <w:r w:rsidRPr="00781C58">
        <w:rPr>
          <w:rFonts w:cs="Times New Roman"/>
          <w:b/>
        </w:rPr>
        <w:t>Orpheus</w:t>
      </w:r>
      <w:proofErr w:type="spellEnd"/>
      <w:r w:rsidRPr="00781C58">
        <w:rPr>
          <w:rFonts w:cs="Times New Roman"/>
        </w:rPr>
        <w:t>, qu</w:t>
      </w:r>
      <w:r>
        <w:rPr>
          <w:rFonts w:cs="Times New Roman"/>
        </w:rPr>
        <w:t>’</w:t>
      </w:r>
      <w:r w:rsidRPr="00781C58">
        <w:rPr>
          <w:rFonts w:cs="Times New Roman"/>
        </w:rPr>
        <w:t>il publia en plaquette chez un éditeur obscur, m</w:t>
      </w:r>
      <w:r>
        <w:rPr>
          <w:rFonts w:cs="Times New Roman"/>
        </w:rPr>
        <w:t>’</w:t>
      </w:r>
      <w:r w:rsidRPr="00781C58">
        <w:rPr>
          <w:rFonts w:cs="Times New Roman"/>
        </w:rPr>
        <w:t>a fait désirer de lire le poème, puisque, selon mon avis qui n</w:t>
      </w:r>
      <w:r>
        <w:rPr>
          <w:rFonts w:cs="Times New Roman"/>
        </w:rPr>
        <w:t>’</w:t>
      </w:r>
      <w:r w:rsidRPr="00781C58">
        <w:rPr>
          <w:rFonts w:cs="Times New Roman"/>
        </w:rPr>
        <w:t xml:space="preserve">est pas isolé, il y a </w:t>
      </w:r>
      <w:proofErr w:type="spellStart"/>
      <w:r w:rsidRPr="00781C58">
        <w:rPr>
          <w:rFonts w:cs="Times New Roman"/>
        </w:rPr>
        <w:t>en</w:t>
      </w:r>
      <w:proofErr w:type="spellEnd"/>
      <w:r w:rsidRPr="00781C58">
        <w:rPr>
          <w:rFonts w:cs="Times New Roman"/>
        </w:rPr>
        <w:t xml:space="preserve"> </w:t>
      </w:r>
      <w:r>
        <w:rPr>
          <w:rFonts w:cs="Times New Roman"/>
        </w:rPr>
        <w:t>M. </w:t>
      </w:r>
      <w:r w:rsidRPr="00781C58">
        <w:rPr>
          <w:rFonts w:cs="Times New Roman"/>
        </w:rPr>
        <w:t>Giulio Orsini un des plus formidables et des plus originaux talents poétiques qui se soient révélés à l</w:t>
      </w:r>
      <w:r>
        <w:rPr>
          <w:rFonts w:cs="Times New Roman"/>
        </w:rPr>
        <w:t>’</w:t>
      </w:r>
      <w:r w:rsidRPr="00781C58">
        <w:rPr>
          <w:rFonts w:cs="Times New Roman"/>
        </w:rPr>
        <w:t>Italie depuis trente ans. Les jugements que portent sur lui les critiques et les hommes de lettres oscillent entre l</w:t>
      </w:r>
      <w:r>
        <w:rPr>
          <w:rFonts w:cs="Times New Roman"/>
        </w:rPr>
        <w:t>’</w:t>
      </w:r>
      <w:r w:rsidRPr="00781C58">
        <w:rPr>
          <w:rFonts w:cs="Times New Roman"/>
        </w:rPr>
        <w:t>admiration inconditionnée et la commisération douce. Cela suffit à nous assurer que cet essai dont je parle se détache vigoureusement de tout ce qui est banal et conventionnel.</w:t>
      </w:r>
    </w:p>
    <w:p w14:paraId="750F77BB" w14:textId="77777777" w:rsidR="00EE1AC8" w:rsidRPr="00FE60CE" w:rsidRDefault="00EE1AC8" w:rsidP="00EE1AC8">
      <w:pPr>
        <w:pStyle w:val="Corpsdetexte"/>
        <w:rPr>
          <w:rFonts w:cs="Times New Roman"/>
          <w:lang w:val="it-IT"/>
          <w:rPrChange w:id="105" w:author="Marguerite-Marie Bordry" w:date="2018-12-12T10:03:00Z">
            <w:rPr>
              <w:rFonts w:cs="Times New Roman"/>
            </w:rPr>
          </w:rPrChange>
        </w:rPr>
      </w:pPr>
      <w:r w:rsidRPr="00781C58">
        <w:rPr>
          <w:rFonts w:cs="Times New Roman"/>
        </w:rPr>
        <w:t xml:space="preserve">Le regard que je viens de jeter sur ces jeunes gens marqués par le don fatal du talent littéraire </w:t>
      </w:r>
      <w:r w:rsidRPr="00781C58">
        <w:rPr>
          <w:rFonts w:cs="Times New Roman"/>
        </w:rPr>
        <w:lastRenderedPageBreak/>
        <w:t>nous montre donc une élite toute prête aux luttes pour l</w:t>
      </w:r>
      <w:r>
        <w:rPr>
          <w:rFonts w:cs="Times New Roman"/>
        </w:rPr>
        <w:t>’</w:t>
      </w:r>
      <w:r w:rsidRPr="00781C58">
        <w:rPr>
          <w:rFonts w:cs="Times New Roman"/>
        </w:rPr>
        <w:t>art</w:t>
      </w:r>
      <w:r>
        <w:rPr>
          <w:rFonts w:cs="Times New Roman"/>
        </w:rPr>
        <w:t> ;</w:t>
      </w:r>
      <w:r w:rsidRPr="00781C58">
        <w:rPr>
          <w:rFonts w:cs="Times New Roman"/>
        </w:rPr>
        <w:t xml:space="preserve"> mais je suis obligé de renvoyer à ma prochaine chronique quelques notes rapides sur bon nombre d</w:t>
      </w:r>
      <w:r>
        <w:rPr>
          <w:rFonts w:cs="Times New Roman"/>
        </w:rPr>
        <w:t>’</w:t>
      </w:r>
      <w:r w:rsidRPr="00781C58">
        <w:rPr>
          <w:rFonts w:cs="Times New Roman"/>
        </w:rPr>
        <w:t>autres</w:t>
      </w:r>
      <w:r>
        <w:rPr>
          <w:rFonts w:cs="Times New Roman"/>
        </w:rPr>
        <w:t> ;</w:t>
      </w:r>
      <w:r w:rsidRPr="00781C58">
        <w:rPr>
          <w:rFonts w:cs="Times New Roman"/>
        </w:rPr>
        <w:t xml:space="preserve"> tels, par exemple, M</w:t>
      </w:r>
      <w:r>
        <w:rPr>
          <w:rFonts w:cs="Times New Roman"/>
        </w:rPr>
        <w:t>M. </w:t>
      </w:r>
      <w:r w:rsidRPr="00FE60CE">
        <w:rPr>
          <w:rFonts w:cs="Times New Roman"/>
          <w:lang w:val="it-IT"/>
          <w:rPrChange w:id="106" w:author="Marguerite-Marie Bordry" w:date="2018-12-12T10:03:00Z">
            <w:rPr>
              <w:rFonts w:cs="Times New Roman"/>
            </w:rPr>
          </w:rPrChange>
        </w:rPr>
        <w:t xml:space="preserve">Ricciotto Civinini, </w:t>
      </w:r>
      <w:proofErr w:type="spellStart"/>
      <w:r w:rsidRPr="00FE60CE">
        <w:rPr>
          <w:rFonts w:cs="Times New Roman"/>
          <w:lang w:val="it-IT"/>
          <w:rPrChange w:id="107" w:author="Marguerite-Marie Bordry" w:date="2018-12-12T10:03:00Z">
            <w:rPr>
              <w:rFonts w:cs="Times New Roman"/>
            </w:rPr>
          </w:rPrChange>
        </w:rPr>
        <w:t>Pastonchi</w:t>
      </w:r>
      <w:proofErr w:type="spellEnd"/>
      <w:r w:rsidRPr="00FE60CE">
        <w:rPr>
          <w:rFonts w:cs="Times New Roman"/>
          <w:lang w:val="it-IT"/>
          <w:rPrChange w:id="108" w:author="Marguerite-Marie Bordry" w:date="2018-12-12T10:03:00Z">
            <w:rPr>
              <w:rFonts w:cs="Times New Roman"/>
            </w:rPr>
          </w:rPrChange>
        </w:rPr>
        <w:t xml:space="preserve">, </w:t>
      </w:r>
      <w:proofErr w:type="spellStart"/>
      <w:r w:rsidRPr="00FE60CE">
        <w:rPr>
          <w:rFonts w:cs="Times New Roman"/>
          <w:lang w:val="it-IT"/>
          <w:rPrChange w:id="109" w:author="Marguerite-Marie Bordry" w:date="2018-12-12T10:03:00Z">
            <w:rPr>
              <w:rFonts w:cs="Times New Roman"/>
            </w:rPr>
          </w:rPrChange>
        </w:rPr>
        <w:t>Sinadin</w:t>
      </w:r>
      <w:ins w:id="110" w:author="Marguerite-Marie Bordry" w:date="2018-12-12T09:59:00Z">
        <w:r w:rsidR="00A215A7" w:rsidRPr="00FE60CE">
          <w:rPr>
            <w:rFonts w:cs="Times New Roman"/>
            <w:lang w:val="it-IT"/>
            <w:rPrChange w:id="111" w:author="Marguerite-Marie Bordry" w:date="2018-12-12T10:03:00Z">
              <w:rPr>
                <w:rFonts w:cs="Times New Roman"/>
              </w:rPr>
            </w:rPrChange>
          </w:rPr>
          <w:t>ò</w:t>
        </w:r>
      </w:ins>
      <w:proofErr w:type="spellEnd"/>
      <w:del w:id="112" w:author="Marguerite-Marie Bordry" w:date="2018-12-12T09:59:00Z">
        <w:r w:rsidRPr="00FE60CE" w:rsidDel="00A215A7">
          <w:rPr>
            <w:rFonts w:cs="Times New Roman"/>
            <w:lang w:val="it-IT"/>
            <w:rPrChange w:id="113" w:author="Marguerite-Marie Bordry" w:date="2018-12-12T10:03:00Z">
              <w:rPr>
                <w:rFonts w:cs="Times New Roman"/>
              </w:rPr>
            </w:rPrChange>
          </w:rPr>
          <w:delText>ô</w:delText>
        </w:r>
      </w:del>
      <w:r w:rsidRPr="00FE60CE">
        <w:rPr>
          <w:rFonts w:cs="Times New Roman"/>
          <w:lang w:val="it-IT"/>
          <w:rPrChange w:id="114" w:author="Marguerite-Marie Bordry" w:date="2018-12-12T10:03:00Z">
            <w:rPr>
              <w:rFonts w:cs="Times New Roman"/>
            </w:rPr>
          </w:rPrChange>
        </w:rPr>
        <w:t xml:space="preserve">, Roggero, </w:t>
      </w:r>
      <w:proofErr w:type="spellStart"/>
      <w:r w:rsidRPr="00FE60CE">
        <w:rPr>
          <w:rFonts w:cs="Times New Roman"/>
          <w:lang w:val="it-IT"/>
          <w:rPrChange w:id="115" w:author="Marguerite-Marie Bordry" w:date="2018-12-12T10:03:00Z">
            <w:rPr>
              <w:rFonts w:cs="Times New Roman"/>
            </w:rPr>
          </w:rPrChange>
        </w:rPr>
        <w:t>Pantini</w:t>
      </w:r>
      <w:proofErr w:type="spellEnd"/>
      <w:r w:rsidRPr="00FE60CE">
        <w:rPr>
          <w:rFonts w:cs="Times New Roman"/>
          <w:lang w:val="it-IT"/>
          <w:rPrChange w:id="116" w:author="Marguerite-Marie Bordry" w:date="2018-12-12T10:03:00Z">
            <w:rPr>
              <w:rFonts w:cs="Times New Roman"/>
            </w:rPr>
          </w:rPrChange>
        </w:rPr>
        <w:t xml:space="preserve">, etc., qui </w:t>
      </w:r>
      <w:proofErr w:type="spellStart"/>
      <w:r w:rsidRPr="00FE60CE">
        <w:rPr>
          <w:rFonts w:cs="Times New Roman"/>
          <w:lang w:val="it-IT"/>
          <w:rPrChange w:id="117" w:author="Marguerite-Marie Bordry" w:date="2018-12-12T10:03:00Z">
            <w:rPr>
              <w:rFonts w:cs="Times New Roman"/>
            </w:rPr>
          </w:rPrChange>
        </w:rPr>
        <w:t>attendent</w:t>
      </w:r>
      <w:proofErr w:type="spellEnd"/>
      <w:r w:rsidRPr="00FE60CE">
        <w:rPr>
          <w:rFonts w:cs="Times New Roman"/>
          <w:lang w:val="it-IT"/>
          <w:rPrChange w:id="118" w:author="Marguerite-Marie Bordry" w:date="2018-12-12T10:03:00Z">
            <w:rPr>
              <w:rFonts w:cs="Times New Roman"/>
            </w:rPr>
          </w:rPrChange>
        </w:rPr>
        <w:t xml:space="preserve"> </w:t>
      </w:r>
      <w:proofErr w:type="spellStart"/>
      <w:r w:rsidRPr="00FE60CE">
        <w:rPr>
          <w:rFonts w:cs="Times New Roman"/>
          <w:lang w:val="it-IT"/>
          <w:rPrChange w:id="119" w:author="Marguerite-Marie Bordry" w:date="2018-12-12T10:03:00Z">
            <w:rPr>
              <w:rFonts w:cs="Times New Roman"/>
            </w:rPr>
          </w:rPrChange>
        </w:rPr>
        <w:t>justement</w:t>
      </w:r>
      <w:proofErr w:type="spellEnd"/>
      <w:r w:rsidRPr="00FE60CE">
        <w:rPr>
          <w:rFonts w:cs="Times New Roman"/>
          <w:lang w:val="it-IT"/>
          <w:rPrChange w:id="120" w:author="Marguerite-Marie Bordry" w:date="2018-12-12T10:03:00Z">
            <w:rPr>
              <w:rFonts w:cs="Times New Roman"/>
            </w:rPr>
          </w:rPrChange>
        </w:rPr>
        <w:t xml:space="preserve"> </w:t>
      </w:r>
      <w:proofErr w:type="spellStart"/>
      <w:r w:rsidRPr="00FE60CE">
        <w:rPr>
          <w:rFonts w:cs="Times New Roman"/>
          <w:lang w:val="it-IT"/>
          <w:rPrChange w:id="121" w:author="Marguerite-Marie Bordry" w:date="2018-12-12T10:03:00Z">
            <w:rPr>
              <w:rFonts w:cs="Times New Roman"/>
            </w:rPr>
          </w:rPrChange>
        </w:rPr>
        <w:t>leur</w:t>
      </w:r>
      <w:proofErr w:type="spellEnd"/>
      <w:r w:rsidRPr="00FE60CE">
        <w:rPr>
          <w:rFonts w:cs="Times New Roman"/>
          <w:lang w:val="it-IT"/>
          <w:rPrChange w:id="122" w:author="Marguerite-Marie Bordry" w:date="2018-12-12T10:03:00Z">
            <w:rPr>
              <w:rFonts w:cs="Times New Roman"/>
            </w:rPr>
          </w:rPrChange>
        </w:rPr>
        <w:t xml:space="preserve"> tour.</w:t>
      </w:r>
    </w:p>
    <w:p w14:paraId="6D7127A8" w14:textId="77777777" w:rsidR="00EE1AC8" w:rsidRDefault="00EE1AC8" w:rsidP="00EE1AC8">
      <w:pPr>
        <w:pStyle w:val="Titre1"/>
        <w:rPr>
          <w:rFonts w:hint="eastAsia"/>
        </w:rPr>
      </w:pPr>
      <w:r>
        <w:t>Tome XXXVIII, numéro 138, 1</w:t>
      </w:r>
      <w:r w:rsidRPr="00685873">
        <w:rPr>
          <w:vertAlign w:val="superscript"/>
        </w:rPr>
        <w:t>er</w:t>
      </w:r>
      <w:r>
        <w:t> juin 1901</w:t>
      </w:r>
    </w:p>
    <w:p w14:paraId="290B596F" w14:textId="77777777" w:rsidR="00EE1AC8" w:rsidRPr="004C2142" w:rsidRDefault="00EE1AC8" w:rsidP="00EE1AC8">
      <w:pPr>
        <w:pStyle w:val="Titre2"/>
        <w:rPr>
          <w:lang w:val="it-IT"/>
          <w:rPrChange w:id="123" w:author="Marguerite-Marie Bordry" w:date="2018-12-12T15:13:00Z">
            <w:rPr/>
          </w:rPrChange>
        </w:rPr>
      </w:pPr>
      <w:r w:rsidRPr="004C2142">
        <w:rPr>
          <w:lang w:val="it-IT"/>
          <w:rPrChange w:id="124" w:author="Marguerite-Marie Bordry" w:date="2018-12-12T15:13:00Z">
            <w:rPr/>
          </w:rPrChange>
        </w:rPr>
        <w:t xml:space="preserve">Publications d’art. </w:t>
      </w:r>
      <w:r w:rsidRPr="004C2142">
        <w:rPr>
          <w:lang w:val="it-IT"/>
          <w:rPrChange w:id="125" w:author="Marguerite-Marie Bordry" w:date="2018-12-12T15:13:00Z">
            <w:rPr/>
          </w:rPrChange>
        </w:rPr>
        <w:br/>
      </w:r>
      <w:r w:rsidRPr="004C2142">
        <w:rPr>
          <w:i/>
          <w:lang w:val="it-IT"/>
          <w:rPrChange w:id="126" w:author="Marguerite-Marie Bordry" w:date="2018-12-12T15:13:00Z">
            <w:rPr>
              <w:i/>
            </w:rPr>
          </w:rPrChange>
        </w:rPr>
        <w:t>Attraverso gli albi e le Cartelle</w:t>
      </w:r>
    </w:p>
    <w:p w14:paraId="3372C57A" w14:textId="77777777" w:rsidR="00EE1AC8" w:rsidRPr="00925B7B" w:rsidRDefault="00EE1AC8" w:rsidP="00EE1AC8">
      <w:pPr>
        <w:pStyle w:val="term"/>
      </w:pPr>
      <w:proofErr w:type="gramStart"/>
      <w:r w:rsidRPr="00925B7B">
        <w:t>id</w:t>
      </w:r>
      <w:proofErr w:type="gramEnd"/>
      <w:r w:rsidRPr="00925B7B">
        <w:t> : article-</w:t>
      </w:r>
      <w:r>
        <w:t>1901</w:t>
      </w:r>
      <w:r w:rsidRPr="00925B7B">
        <w:t>-</w:t>
      </w:r>
      <w:r>
        <w:t>06-01_817</w:t>
      </w:r>
    </w:p>
    <w:p w14:paraId="550E9E1B" w14:textId="77777777" w:rsidR="00EE1AC8" w:rsidRPr="00173B52" w:rsidRDefault="00EE1AC8" w:rsidP="00EE1AC8">
      <w:pPr>
        <w:pStyle w:val="term"/>
      </w:pPr>
      <w:proofErr w:type="spellStart"/>
      <w:proofErr w:type="gramStart"/>
      <w:r>
        <w:t>author</w:t>
      </w:r>
      <w:proofErr w:type="spellEnd"/>
      <w:proofErr w:type="gramEnd"/>
      <w:r>
        <w:t xml:space="preserve"> : </w:t>
      </w:r>
      <w:proofErr w:type="spellStart"/>
      <w:r w:rsidRPr="002C4AC0">
        <w:rPr>
          <w:rFonts w:eastAsiaTheme="majorEastAsia"/>
        </w:rPr>
        <w:t>Rambosson</w:t>
      </w:r>
      <w:proofErr w:type="spellEnd"/>
      <w:r w:rsidRPr="002C4AC0">
        <w:rPr>
          <w:rFonts w:eastAsiaTheme="majorEastAsia"/>
        </w:rPr>
        <w:t xml:space="preserve">, </w:t>
      </w:r>
      <w:proofErr w:type="spellStart"/>
      <w:r w:rsidRPr="002C4AC0">
        <w:rPr>
          <w:rFonts w:eastAsiaTheme="majorEastAsia"/>
        </w:rPr>
        <w:t>Yvanhoé</w:t>
      </w:r>
      <w:proofErr w:type="spellEnd"/>
      <w:r w:rsidRPr="002C4AC0">
        <w:rPr>
          <w:rFonts w:eastAsiaTheme="majorEastAsia"/>
        </w:rPr>
        <w:t xml:space="preserve"> (1872-1943)</w:t>
      </w:r>
    </w:p>
    <w:p w14:paraId="2CD441E9" w14:textId="77777777" w:rsidR="00EE1AC8" w:rsidRPr="00925B7B" w:rsidRDefault="00EE1AC8" w:rsidP="00EE1AC8">
      <w:pPr>
        <w:pStyle w:val="term"/>
      </w:pPr>
      <w:proofErr w:type="spellStart"/>
      <w:proofErr w:type="gramStart"/>
      <w:r w:rsidRPr="00925B7B">
        <w:t>signed</w:t>
      </w:r>
      <w:proofErr w:type="spellEnd"/>
      <w:proofErr w:type="gramEnd"/>
      <w:r w:rsidRPr="00925B7B">
        <w:t xml:space="preserve"> : </w:t>
      </w:r>
      <w:proofErr w:type="spellStart"/>
      <w:r>
        <w:t>Yvanhoé</w:t>
      </w:r>
      <w:proofErr w:type="spellEnd"/>
      <w:r>
        <w:t xml:space="preserve"> </w:t>
      </w:r>
      <w:proofErr w:type="spellStart"/>
      <w:r>
        <w:t>Rambosson</w:t>
      </w:r>
      <w:proofErr w:type="spellEnd"/>
    </w:p>
    <w:p w14:paraId="65F141C9" w14:textId="77777777" w:rsidR="00EE1AC8" w:rsidRDefault="00EE1AC8" w:rsidP="00EE1AC8">
      <w:pPr>
        <w:pStyle w:val="term"/>
      </w:pPr>
      <w:proofErr w:type="gramStart"/>
      <w:r w:rsidRPr="00925B7B">
        <w:t>section</w:t>
      </w:r>
      <w:proofErr w:type="gramEnd"/>
      <w:r w:rsidRPr="00925B7B">
        <w:t xml:space="preserve"> : </w:t>
      </w:r>
      <w:r>
        <w:t>Publications d’art</w:t>
      </w:r>
    </w:p>
    <w:p w14:paraId="7375BA6C" w14:textId="77777777" w:rsidR="00EE1AC8" w:rsidRPr="00F0312C" w:rsidRDefault="00EE1AC8" w:rsidP="00EE1AC8">
      <w:pPr>
        <w:pStyle w:val="term"/>
      </w:pPr>
      <w:proofErr w:type="spellStart"/>
      <w:proofErr w:type="gramStart"/>
      <w:r w:rsidRPr="00F0312C">
        <w:t>title</w:t>
      </w:r>
      <w:proofErr w:type="spellEnd"/>
      <w:proofErr w:type="gramEnd"/>
      <w:r w:rsidRPr="00F0312C">
        <w:t xml:space="preserve"> : </w:t>
      </w:r>
      <w:proofErr w:type="spellStart"/>
      <w:r w:rsidRPr="00F0312C">
        <w:rPr>
          <w:i/>
        </w:rPr>
        <w:t>Attraverso</w:t>
      </w:r>
      <w:proofErr w:type="spellEnd"/>
      <w:r w:rsidRPr="00F0312C">
        <w:rPr>
          <w:i/>
        </w:rPr>
        <w:t xml:space="preserve"> </w:t>
      </w:r>
      <w:proofErr w:type="spellStart"/>
      <w:r w:rsidRPr="00F0312C">
        <w:rPr>
          <w:i/>
        </w:rPr>
        <w:t>gli</w:t>
      </w:r>
      <w:proofErr w:type="spellEnd"/>
      <w:r w:rsidRPr="00F0312C">
        <w:rPr>
          <w:i/>
        </w:rPr>
        <w:t xml:space="preserve"> </w:t>
      </w:r>
      <w:proofErr w:type="spellStart"/>
      <w:r w:rsidRPr="00F0312C">
        <w:rPr>
          <w:i/>
        </w:rPr>
        <w:t>albi</w:t>
      </w:r>
      <w:proofErr w:type="spellEnd"/>
      <w:r w:rsidRPr="00F0312C">
        <w:rPr>
          <w:i/>
        </w:rPr>
        <w:t xml:space="preserve"> e le Cartelle</w:t>
      </w:r>
    </w:p>
    <w:p w14:paraId="067DAB7D" w14:textId="77777777" w:rsidR="00EE1AC8" w:rsidRDefault="00EE1AC8" w:rsidP="00EE1AC8">
      <w:pPr>
        <w:pStyle w:val="term"/>
      </w:pPr>
      <w:proofErr w:type="gramStart"/>
      <w:r w:rsidRPr="00925B7B">
        <w:t>date</w:t>
      </w:r>
      <w:proofErr w:type="gramEnd"/>
      <w:r w:rsidRPr="00925B7B">
        <w:t> :</w:t>
      </w:r>
      <w:r>
        <w:t xml:space="preserve"> 1901-06-01</w:t>
      </w:r>
    </w:p>
    <w:p w14:paraId="1E287D67" w14:textId="77777777" w:rsidR="00EE1AC8" w:rsidRDefault="00EE1AC8" w:rsidP="00EE1AC8">
      <w:pPr>
        <w:pStyle w:val="term"/>
      </w:pPr>
      <w:proofErr w:type="spellStart"/>
      <w:proofErr w:type="gramStart"/>
      <w:r>
        <w:t>ref</w:t>
      </w:r>
      <w:proofErr w:type="spellEnd"/>
      <w:proofErr w:type="gramEnd"/>
      <w:r w:rsidRPr="00925B7B">
        <w:t xml:space="preserve"> : </w:t>
      </w:r>
      <w:r>
        <w:t>Tome XXXVIII, numéro 138, 1</w:t>
      </w:r>
      <w:r w:rsidRPr="00685873">
        <w:rPr>
          <w:vertAlign w:val="superscript"/>
        </w:rPr>
        <w:t>er</w:t>
      </w:r>
      <w:r>
        <w:t> juin 1901, p. 812-817 [817]</w:t>
      </w:r>
    </w:p>
    <w:p w14:paraId="125FAB97" w14:textId="77777777" w:rsidR="00EE1AC8" w:rsidRPr="00173B52" w:rsidRDefault="00EE1AC8" w:rsidP="00EE1AC8">
      <w:pPr>
        <w:pStyle w:val="byline"/>
        <w:rPr>
          <w:smallCaps/>
        </w:rPr>
      </w:pPr>
      <w:proofErr w:type="spellStart"/>
      <w:r>
        <w:rPr>
          <w:smallCaps/>
        </w:rPr>
        <w:t>Yvanhoé</w:t>
      </w:r>
      <w:proofErr w:type="spellEnd"/>
      <w:r>
        <w:rPr>
          <w:smallCaps/>
        </w:rPr>
        <w:t xml:space="preserve"> </w:t>
      </w:r>
      <w:proofErr w:type="spellStart"/>
      <w:r w:rsidRPr="00173B52">
        <w:rPr>
          <w:smallCaps/>
        </w:rPr>
        <w:t>Rambosson</w:t>
      </w:r>
      <w:proofErr w:type="spellEnd"/>
      <w:r>
        <w:rPr>
          <w:smallCaps/>
        </w:rPr>
        <w:t>.</w:t>
      </w:r>
    </w:p>
    <w:p w14:paraId="7B468B28" w14:textId="77777777" w:rsidR="00EE1AC8" w:rsidRDefault="00EE1AC8" w:rsidP="00EE1AC8">
      <w:pPr>
        <w:pStyle w:val="bibl"/>
      </w:pPr>
      <w:r>
        <w:t>Tome XXXVIII, numéro 138, 1</w:t>
      </w:r>
      <w:r w:rsidRPr="00685873">
        <w:rPr>
          <w:vertAlign w:val="superscript"/>
        </w:rPr>
        <w:t>er</w:t>
      </w:r>
      <w:r>
        <w:t> juin 1901, p. 812-817 [817].</w:t>
      </w:r>
    </w:p>
    <w:p w14:paraId="5C556C6C" w14:textId="77777777" w:rsidR="00EE1AC8" w:rsidRPr="00781C58" w:rsidRDefault="00EE1AC8" w:rsidP="00EE1AC8">
      <w:pPr>
        <w:pStyle w:val="Corpsdetexte"/>
        <w:rPr>
          <w:rFonts w:cs="Times New Roman"/>
        </w:rPr>
      </w:pPr>
      <w:proofErr w:type="spellStart"/>
      <w:r>
        <w:rPr>
          <w:rFonts w:cs="Times New Roman"/>
          <w:b/>
        </w:rPr>
        <w:t>Attraverso</w:t>
      </w:r>
      <w:proofErr w:type="spellEnd"/>
      <w:r>
        <w:rPr>
          <w:rFonts w:cs="Times New Roman"/>
          <w:b/>
        </w:rPr>
        <w:t xml:space="preserve"> </w:t>
      </w:r>
      <w:proofErr w:type="spellStart"/>
      <w:r>
        <w:rPr>
          <w:rFonts w:cs="Times New Roman"/>
          <w:b/>
        </w:rPr>
        <w:t>gli</w:t>
      </w:r>
      <w:proofErr w:type="spellEnd"/>
      <w:r>
        <w:rPr>
          <w:rFonts w:cs="Times New Roman"/>
          <w:b/>
        </w:rPr>
        <w:t xml:space="preserve"> </w:t>
      </w:r>
      <w:proofErr w:type="spellStart"/>
      <w:r>
        <w:rPr>
          <w:rFonts w:cs="Times New Roman"/>
          <w:b/>
        </w:rPr>
        <w:t>albi</w:t>
      </w:r>
      <w:proofErr w:type="spellEnd"/>
      <w:r>
        <w:rPr>
          <w:rFonts w:cs="Times New Roman"/>
          <w:b/>
        </w:rPr>
        <w:t xml:space="preserve"> e le C</w:t>
      </w:r>
      <w:r w:rsidRPr="00781C58">
        <w:rPr>
          <w:rFonts w:cs="Times New Roman"/>
          <w:b/>
        </w:rPr>
        <w:t>artelle (</w:t>
      </w:r>
      <w:r w:rsidRPr="00781C58">
        <w:rPr>
          <w:rFonts w:cs="Times New Roman"/>
        </w:rPr>
        <w:t>1</w:t>
      </w:r>
      <w:r w:rsidRPr="00781C58">
        <w:rPr>
          <w:vertAlign w:val="superscript"/>
        </w:rPr>
        <w:t>er</w:t>
      </w:r>
      <w:r w:rsidRPr="00781C58">
        <w:rPr>
          <w:rFonts w:cs="Times New Roman"/>
        </w:rPr>
        <w:t xml:space="preserve"> fascicule). </w:t>
      </w:r>
      <w:r>
        <w:rPr>
          <w:rFonts w:cs="Times New Roman"/>
        </w:rPr>
        <w:t>— </w:t>
      </w:r>
      <w:r w:rsidRPr="00781C58">
        <w:rPr>
          <w:rFonts w:cs="Times New Roman"/>
        </w:rPr>
        <w:t xml:space="preserve">Cette publication, exclusivement rédigée par Vittorio Pica, sera complète en six fascicules. Ce sont des </w:t>
      </w:r>
      <w:r w:rsidRPr="00781C58">
        <w:rPr>
          <w:rFonts w:cs="Times New Roman"/>
          <w:i/>
        </w:rPr>
        <w:t>sensations d</w:t>
      </w:r>
      <w:r>
        <w:rPr>
          <w:rFonts w:cs="Times New Roman"/>
          <w:i/>
        </w:rPr>
        <w:t>’</w:t>
      </w:r>
      <w:r w:rsidRPr="00781C58">
        <w:rPr>
          <w:rFonts w:cs="Times New Roman"/>
          <w:i/>
        </w:rPr>
        <w:t>art</w:t>
      </w:r>
      <w:r w:rsidRPr="00781C58">
        <w:rPr>
          <w:rFonts w:cs="Times New Roman"/>
        </w:rPr>
        <w:t xml:space="preserve"> écrites par un artiste nerveux et passionné. Le premier recueil contient des études sur Rops, de Groux, Goya et sur l</w:t>
      </w:r>
      <w:r>
        <w:rPr>
          <w:rFonts w:cs="Times New Roman"/>
        </w:rPr>
        <w:t>’</w:t>
      </w:r>
      <w:r w:rsidRPr="00781C58">
        <w:rPr>
          <w:rFonts w:cs="Times New Roman"/>
        </w:rPr>
        <w:t>art japonais et l</w:t>
      </w:r>
      <w:r>
        <w:rPr>
          <w:rFonts w:cs="Times New Roman"/>
        </w:rPr>
        <w:t>’</w:t>
      </w:r>
      <w:r w:rsidRPr="00781C58">
        <w:rPr>
          <w:rFonts w:cs="Times New Roman"/>
        </w:rPr>
        <w:t>art anglais.</w:t>
      </w:r>
    </w:p>
    <w:p w14:paraId="542D64D8" w14:textId="77777777" w:rsidR="00EE1AC8" w:rsidRDefault="00EE1AC8" w:rsidP="00EE1AC8">
      <w:pPr>
        <w:pStyle w:val="Titre2"/>
      </w:pPr>
      <w:r>
        <w:t xml:space="preserve">Échos. </w:t>
      </w:r>
      <w:r>
        <w:br/>
      </w:r>
      <w:r w:rsidRPr="008D0B91">
        <w:rPr>
          <w:rFonts w:cs="Times New Roman"/>
        </w:rPr>
        <w:t>Une annonce italienne</w:t>
      </w:r>
    </w:p>
    <w:p w14:paraId="6C8284BD" w14:textId="77777777" w:rsidR="00EE1AC8" w:rsidRPr="00925B7B" w:rsidRDefault="00EE1AC8" w:rsidP="00EE1AC8">
      <w:pPr>
        <w:pStyle w:val="term"/>
      </w:pPr>
      <w:proofErr w:type="gramStart"/>
      <w:r w:rsidRPr="00925B7B">
        <w:t>id</w:t>
      </w:r>
      <w:proofErr w:type="gramEnd"/>
      <w:r w:rsidRPr="00925B7B">
        <w:t> : article-</w:t>
      </w:r>
      <w:r>
        <w:t>1901</w:t>
      </w:r>
      <w:r w:rsidRPr="00925B7B">
        <w:t>-</w:t>
      </w:r>
      <w:r>
        <w:t>06-01_856</w:t>
      </w:r>
    </w:p>
    <w:p w14:paraId="662B316E" w14:textId="77777777" w:rsidR="00EE1AC8" w:rsidRPr="00173B52" w:rsidRDefault="00EE1AC8" w:rsidP="00EE1AC8">
      <w:pPr>
        <w:pStyle w:val="term"/>
      </w:pPr>
      <w:proofErr w:type="spellStart"/>
      <w:proofErr w:type="gramStart"/>
      <w:r>
        <w:t>author</w:t>
      </w:r>
      <w:proofErr w:type="spellEnd"/>
      <w:proofErr w:type="gramEnd"/>
      <w:r>
        <w:t xml:space="preserve"> : </w:t>
      </w:r>
      <w:r>
        <w:rPr>
          <w:rFonts w:eastAsiaTheme="majorEastAsia"/>
        </w:rPr>
        <w:t>Rédaction</w:t>
      </w:r>
    </w:p>
    <w:p w14:paraId="22144305" w14:textId="77777777" w:rsidR="00EE1AC8" w:rsidRPr="00925B7B" w:rsidRDefault="00EE1AC8" w:rsidP="00EE1AC8">
      <w:pPr>
        <w:pStyle w:val="term"/>
      </w:pPr>
      <w:proofErr w:type="spellStart"/>
      <w:proofErr w:type="gramStart"/>
      <w:r w:rsidRPr="00925B7B">
        <w:t>signed</w:t>
      </w:r>
      <w:proofErr w:type="spellEnd"/>
      <w:proofErr w:type="gramEnd"/>
      <w:r w:rsidRPr="00925B7B">
        <w:t xml:space="preserve"> : </w:t>
      </w:r>
      <w:r>
        <w:t>Mercure</w:t>
      </w:r>
    </w:p>
    <w:p w14:paraId="7E5BEC88" w14:textId="77777777" w:rsidR="00EE1AC8" w:rsidRDefault="00EE1AC8" w:rsidP="00EE1AC8">
      <w:pPr>
        <w:pStyle w:val="term"/>
      </w:pPr>
      <w:proofErr w:type="gramStart"/>
      <w:r w:rsidRPr="00925B7B">
        <w:t>section</w:t>
      </w:r>
      <w:proofErr w:type="gramEnd"/>
      <w:r w:rsidRPr="00925B7B">
        <w:t xml:space="preserve"> : </w:t>
      </w:r>
      <w:r>
        <w:t>Échos</w:t>
      </w:r>
    </w:p>
    <w:p w14:paraId="278E15D1" w14:textId="77777777" w:rsidR="00EE1AC8" w:rsidRPr="00F0312C" w:rsidRDefault="00EE1AC8" w:rsidP="00EE1AC8">
      <w:pPr>
        <w:pStyle w:val="term"/>
      </w:pPr>
      <w:proofErr w:type="spellStart"/>
      <w:proofErr w:type="gramStart"/>
      <w:r w:rsidRPr="00F0312C">
        <w:t>title</w:t>
      </w:r>
      <w:proofErr w:type="spellEnd"/>
      <w:proofErr w:type="gramEnd"/>
      <w:r w:rsidRPr="00F0312C">
        <w:t xml:space="preserve"> : </w:t>
      </w:r>
      <w:r w:rsidRPr="008D0B91">
        <w:t>Une annonce italienne</w:t>
      </w:r>
    </w:p>
    <w:p w14:paraId="10E7C8DF" w14:textId="77777777" w:rsidR="00EE1AC8" w:rsidRDefault="00EE1AC8" w:rsidP="00EE1AC8">
      <w:pPr>
        <w:pStyle w:val="term"/>
      </w:pPr>
      <w:proofErr w:type="gramStart"/>
      <w:r w:rsidRPr="00925B7B">
        <w:t>date</w:t>
      </w:r>
      <w:proofErr w:type="gramEnd"/>
      <w:r w:rsidRPr="00925B7B">
        <w:t> :</w:t>
      </w:r>
      <w:r>
        <w:t xml:space="preserve"> 1901-06-01</w:t>
      </w:r>
    </w:p>
    <w:p w14:paraId="2711D39A" w14:textId="77777777" w:rsidR="00EE1AC8" w:rsidRDefault="00EE1AC8" w:rsidP="00EE1AC8">
      <w:pPr>
        <w:pStyle w:val="term"/>
      </w:pPr>
      <w:proofErr w:type="spellStart"/>
      <w:proofErr w:type="gramStart"/>
      <w:r>
        <w:t>ref</w:t>
      </w:r>
      <w:proofErr w:type="spellEnd"/>
      <w:proofErr w:type="gramEnd"/>
      <w:r w:rsidRPr="00925B7B">
        <w:t xml:space="preserve"> : </w:t>
      </w:r>
      <w:r>
        <w:t>Tome XXXVIII, numéro 138, 1</w:t>
      </w:r>
      <w:r w:rsidRPr="00685873">
        <w:rPr>
          <w:vertAlign w:val="superscript"/>
        </w:rPr>
        <w:t>er</w:t>
      </w:r>
      <w:r>
        <w:t> juin 1901, p. 855-856 [855]</w:t>
      </w:r>
    </w:p>
    <w:p w14:paraId="71EF8472" w14:textId="77777777" w:rsidR="00EE1AC8" w:rsidRPr="00173B52" w:rsidRDefault="00EE1AC8" w:rsidP="00EE1AC8">
      <w:pPr>
        <w:pStyle w:val="byline"/>
        <w:rPr>
          <w:smallCaps/>
        </w:rPr>
      </w:pPr>
      <w:r>
        <w:rPr>
          <w:smallCaps/>
        </w:rPr>
        <w:t>Mercure.</w:t>
      </w:r>
    </w:p>
    <w:p w14:paraId="0CB910E3" w14:textId="77777777" w:rsidR="00EE1AC8" w:rsidRDefault="00EE1AC8" w:rsidP="00EE1AC8">
      <w:pPr>
        <w:pStyle w:val="bibl"/>
      </w:pPr>
      <w:r>
        <w:t>Tome XXXVIII, numéro 138, 1</w:t>
      </w:r>
      <w:r w:rsidRPr="00685873">
        <w:rPr>
          <w:vertAlign w:val="superscript"/>
        </w:rPr>
        <w:t>er</w:t>
      </w:r>
      <w:r>
        <w:t> juin 1901, p. 855-856 [855].</w:t>
      </w:r>
    </w:p>
    <w:p w14:paraId="32C99787" w14:textId="77777777" w:rsidR="00EE1AC8" w:rsidRPr="00781C58" w:rsidRDefault="00EE1AC8" w:rsidP="00EE1AC8">
      <w:pPr>
        <w:pStyle w:val="quote"/>
      </w:pPr>
      <w:r>
        <w:t>« </w:t>
      </w:r>
      <w:r w:rsidRPr="00781C58">
        <w:t>Coupe-cigare humoristique Très élégante et gracieuse breloque. Elle consiste en un enfant assis sur un vase de nuit et qui bascule sur le fond du vase. C</w:t>
      </w:r>
      <w:r>
        <w:t>’</w:t>
      </w:r>
      <w:r w:rsidRPr="00781C58">
        <w:t xml:space="preserve">est le </w:t>
      </w:r>
      <w:r w:rsidRPr="00781C58">
        <w:rPr>
          <w:i/>
        </w:rPr>
        <w:t>nec plus ultra</w:t>
      </w:r>
      <w:r w:rsidRPr="00781C58">
        <w:t xml:space="preserve"> de l</w:t>
      </w:r>
      <w:r>
        <w:t>’</w:t>
      </w:r>
      <w:r w:rsidRPr="00781C58">
        <w:t>originalité et du bon goût. Tous les fumeurs élégants voudront l</w:t>
      </w:r>
      <w:r>
        <w:t>’</w:t>
      </w:r>
      <w:r w:rsidRPr="00781C58">
        <w:t>adopter.</w:t>
      </w:r>
      <w:r>
        <w:t> »</w:t>
      </w:r>
    </w:p>
    <w:p w14:paraId="7AC6DF52" w14:textId="77777777" w:rsidR="00EE1AC8" w:rsidRPr="003D0EBB" w:rsidRDefault="00EE1AC8" w:rsidP="00EE1AC8">
      <w:pPr>
        <w:pStyle w:val="Titre1"/>
        <w:rPr>
          <w:rFonts w:hint="eastAsia"/>
        </w:rPr>
      </w:pPr>
      <w:r w:rsidRPr="003D0EBB">
        <w:lastRenderedPageBreak/>
        <w:t>Tome XXXIX, numéro 139, 1</w:t>
      </w:r>
      <w:r w:rsidRPr="003D0EBB">
        <w:rPr>
          <w:vertAlign w:val="superscript"/>
        </w:rPr>
        <w:t>er</w:t>
      </w:r>
      <w:r>
        <w:t> juillet </w:t>
      </w:r>
      <w:r w:rsidRPr="003D0EBB">
        <w:t>1901</w:t>
      </w:r>
    </w:p>
    <w:p w14:paraId="3A723F5B" w14:textId="77777777" w:rsidR="00EE1AC8" w:rsidRPr="008D0B91" w:rsidRDefault="00EE1AC8" w:rsidP="00EE1AC8">
      <w:pPr>
        <w:pStyle w:val="Titre2"/>
      </w:pPr>
      <w:r>
        <w:t xml:space="preserve">Littérature. </w:t>
      </w:r>
      <w:r>
        <w:br/>
        <w:t xml:space="preserve">Pierre de Bouchaud, </w:t>
      </w:r>
      <w:r>
        <w:rPr>
          <w:i/>
        </w:rPr>
        <w:t>La Sculpture à Rome, de l’Antiquité à la Renaissance</w:t>
      </w:r>
      <w:r>
        <w:t>. A. </w:t>
      </w:r>
      <w:proofErr w:type="spellStart"/>
      <w:r>
        <w:t>Lemerre</w:t>
      </w:r>
      <w:proofErr w:type="spellEnd"/>
      <w:r>
        <w:t>, in-18, 2 </w:t>
      </w:r>
      <w:proofErr w:type="spellStart"/>
      <w:r>
        <w:t>fr.</w:t>
      </w:r>
      <w:proofErr w:type="spellEnd"/>
      <w:r>
        <w:t xml:space="preserve"> — Le même, </w:t>
      </w:r>
      <w:r>
        <w:rPr>
          <w:i/>
        </w:rPr>
        <w:t>La Sculpture à Sienne</w:t>
      </w:r>
      <w:r>
        <w:t>. A. </w:t>
      </w:r>
      <w:proofErr w:type="spellStart"/>
      <w:r>
        <w:t>Lemerre</w:t>
      </w:r>
      <w:proofErr w:type="spellEnd"/>
      <w:r>
        <w:t>, in-18, 2 </w:t>
      </w:r>
      <w:proofErr w:type="spellStart"/>
      <w:r>
        <w:t>fr.</w:t>
      </w:r>
      <w:proofErr w:type="spellEnd"/>
    </w:p>
    <w:p w14:paraId="4BF5558F" w14:textId="77777777" w:rsidR="00EE1AC8" w:rsidRPr="00925B7B" w:rsidRDefault="00EE1AC8" w:rsidP="00EE1AC8">
      <w:pPr>
        <w:pStyle w:val="term"/>
      </w:pPr>
      <w:proofErr w:type="gramStart"/>
      <w:r w:rsidRPr="00925B7B">
        <w:t>id</w:t>
      </w:r>
      <w:proofErr w:type="gramEnd"/>
      <w:r w:rsidRPr="00925B7B">
        <w:t> : article-</w:t>
      </w:r>
      <w:r>
        <w:t>1901</w:t>
      </w:r>
      <w:r w:rsidRPr="00925B7B">
        <w:t>-</w:t>
      </w:r>
      <w:r>
        <w:t>07-01_184</w:t>
      </w:r>
    </w:p>
    <w:p w14:paraId="1DE01E13" w14:textId="77777777" w:rsidR="00EE1AC8" w:rsidRPr="00925B7B" w:rsidRDefault="00EE1AC8" w:rsidP="00EE1AC8">
      <w:pPr>
        <w:pStyle w:val="term"/>
      </w:pPr>
      <w:proofErr w:type="spellStart"/>
      <w:proofErr w:type="gramStart"/>
      <w:r w:rsidRPr="00925B7B">
        <w:t>author</w:t>
      </w:r>
      <w:proofErr w:type="spellEnd"/>
      <w:proofErr w:type="gramEnd"/>
      <w:r w:rsidRPr="00925B7B">
        <w:t xml:space="preserve"> : </w:t>
      </w:r>
      <w:r w:rsidRPr="0087713B">
        <w:t>Gourmont, Remy de (1858-1915)</w:t>
      </w:r>
    </w:p>
    <w:p w14:paraId="39EE918D" w14:textId="77777777" w:rsidR="00EE1AC8" w:rsidRPr="00925B7B" w:rsidRDefault="00EE1AC8" w:rsidP="00EE1AC8">
      <w:pPr>
        <w:pStyle w:val="term"/>
      </w:pPr>
      <w:proofErr w:type="spellStart"/>
      <w:proofErr w:type="gramStart"/>
      <w:r w:rsidRPr="00925B7B">
        <w:t>signed</w:t>
      </w:r>
      <w:proofErr w:type="spellEnd"/>
      <w:proofErr w:type="gramEnd"/>
      <w:r w:rsidRPr="00925B7B">
        <w:t xml:space="preserve"> : </w:t>
      </w:r>
      <w:r>
        <w:t>Remy de Gourmont</w:t>
      </w:r>
    </w:p>
    <w:p w14:paraId="10528F1D" w14:textId="77777777" w:rsidR="00EE1AC8" w:rsidRDefault="00EE1AC8" w:rsidP="00EE1AC8">
      <w:pPr>
        <w:pStyle w:val="term"/>
      </w:pPr>
      <w:proofErr w:type="gramStart"/>
      <w:r w:rsidRPr="00925B7B">
        <w:t>section</w:t>
      </w:r>
      <w:proofErr w:type="gramEnd"/>
      <w:r w:rsidRPr="00925B7B">
        <w:t xml:space="preserve"> : </w:t>
      </w:r>
      <w:r>
        <w:t>Littérature</w:t>
      </w:r>
    </w:p>
    <w:p w14:paraId="4A490A8D"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t xml:space="preserve">Pierre de Bouchaud, </w:t>
      </w:r>
      <w:r>
        <w:rPr>
          <w:i/>
        </w:rPr>
        <w:t>La Sculpture à Rome, de l’Antiquité à la Renaissance</w:t>
      </w:r>
      <w:r>
        <w:t>. A. </w:t>
      </w:r>
      <w:proofErr w:type="spellStart"/>
      <w:r>
        <w:t>Lemerre</w:t>
      </w:r>
      <w:proofErr w:type="spellEnd"/>
      <w:r>
        <w:t>, in-18, 2 </w:t>
      </w:r>
      <w:proofErr w:type="spellStart"/>
      <w:r>
        <w:t>fr.</w:t>
      </w:r>
      <w:proofErr w:type="spellEnd"/>
      <w:r>
        <w:t xml:space="preserve"> — Le même, </w:t>
      </w:r>
      <w:r>
        <w:rPr>
          <w:i/>
        </w:rPr>
        <w:t>La Sculpture à Sienne</w:t>
      </w:r>
      <w:r>
        <w:t>. A. </w:t>
      </w:r>
      <w:proofErr w:type="spellStart"/>
      <w:r>
        <w:t>Lemerre</w:t>
      </w:r>
      <w:proofErr w:type="spellEnd"/>
      <w:r>
        <w:t>, in-18, 2 </w:t>
      </w:r>
      <w:proofErr w:type="spellStart"/>
      <w:r>
        <w:t>fr.</w:t>
      </w:r>
      <w:proofErr w:type="spellEnd"/>
    </w:p>
    <w:p w14:paraId="6F2693D8" w14:textId="77777777" w:rsidR="00EE1AC8" w:rsidRDefault="00EE1AC8" w:rsidP="00EE1AC8">
      <w:pPr>
        <w:pStyle w:val="term"/>
      </w:pPr>
      <w:proofErr w:type="gramStart"/>
      <w:r w:rsidRPr="00925B7B">
        <w:t>date</w:t>
      </w:r>
      <w:proofErr w:type="gramEnd"/>
      <w:r w:rsidRPr="00925B7B">
        <w:t> :</w:t>
      </w:r>
      <w:r>
        <w:t xml:space="preserve"> 1901-07-01</w:t>
      </w:r>
    </w:p>
    <w:p w14:paraId="3602B064" w14:textId="77777777" w:rsidR="00EE1AC8" w:rsidRDefault="00EE1AC8" w:rsidP="00EE1AC8">
      <w:pPr>
        <w:pStyle w:val="term"/>
      </w:pPr>
      <w:proofErr w:type="spellStart"/>
      <w:proofErr w:type="gramStart"/>
      <w:r>
        <w:t>ref</w:t>
      </w:r>
      <w:proofErr w:type="spellEnd"/>
      <w:proofErr w:type="gramEnd"/>
      <w:r w:rsidRPr="00925B7B">
        <w:t xml:space="preserve"> : </w:t>
      </w:r>
      <w:r w:rsidRPr="003D0EBB">
        <w:t>Tome XXXIX, numéro 139, 1</w:t>
      </w:r>
      <w:r w:rsidRPr="003D0EBB">
        <w:rPr>
          <w:vertAlign w:val="superscript"/>
        </w:rPr>
        <w:t>er</w:t>
      </w:r>
      <w:r>
        <w:t> juillet </w:t>
      </w:r>
      <w:r w:rsidRPr="003D0EBB">
        <w:t>1901</w:t>
      </w:r>
      <w:r>
        <w:t>, p. 178-185 [184-185]</w:t>
      </w:r>
    </w:p>
    <w:p w14:paraId="2035CDF6" w14:textId="77777777" w:rsidR="00EE1AC8" w:rsidRDefault="00EE1AC8" w:rsidP="00EE1AC8">
      <w:pPr>
        <w:pStyle w:val="byline"/>
      </w:pPr>
      <w:r w:rsidRPr="007C7FCF">
        <w:rPr>
          <w:smallCaps/>
        </w:rPr>
        <w:t>Remy de Gourmont</w:t>
      </w:r>
      <w:r>
        <w:t>.</w:t>
      </w:r>
    </w:p>
    <w:p w14:paraId="4B2B23D8" w14:textId="77777777" w:rsidR="00EE1AC8" w:rsidRDefault="00EE1AC8" w:rsidP="00EE1AC8">
      <w:pPr>
        <w:pStyle w:val="bibl"/>
      </w:pPr>
      <w:r w:rsidRPr="003D0EBB">
        <w:t>Tome XXXIX, numéro 139, 1</w:t>
      </w:r>
      <w:r w:rsidRPr="003D0EBB">
        <w:rPr>
          <w:vertAlign w:val="superscript"/>
        </w:rPr>
        <w:t>er</w:t>
      </w:r>
      <w:r>
        <w:t> juillet </w:t>
      </w:r>
      <w:r w:rsidRPr="003D0EBB">
        <w:t>1901</w:t>
      </w:r>
      <w:r>
        <w:t>, p. 178-185 [184-185].</w:t>
      </w:r>
    </w:p>
    <w:p w14:paraId="510AE844" w14:textId="77777777" w:rsidR="00EE1AC8" w:rsidRPr="00781C58" w:rsidRDefault="00EE1AC8" w:rsidP="00EE1AC8">
      <w:pPr>
        <w:pStyle w:val="Corpsdetexte"/>
        <w:rPr>
          <w:rFonts w:cs="Times New Roman"/>
        </w:rPr>
      </w:pPr>
      <w:r w:rsidRPr="00781C58">
        <w:rPr>
          <w:rFonts w:cs="Times New Roman"/>
        </w:rPr>
        <w:t xml:space="preserve">Parler ici des deux conférences de </w:t>
      </w:r>
      <w:r>
        <w:rPr>
          <w:rFonts w:cs="Times New Roman"/>
        </w:rPr>
        <w:t>M. </w:t>
      </w:r>
      <w:r w:rsidRPr="00781C58">
        <w:rPr>
          <w:rFonts w:cs="Times New Roman"/>
        </w:rPr>
        <w:t>Pierre de Bouchaud, c</w:t>
      </w:r>
      <w:r>
        <w:rPr>
          <w:rFonts w:cs="Times New Roman"/>
        </w:rPr>
        <w:t>’</w:t>
      </w:r>
      <w:r w:rsidRPr="00781C58">
        <w:rPr>
          <w:rFonts w:cs="Times New Roman"/>
        </w:rPr>
        <w:t>est marquer qu</w:t>
      </w:r>
      <w:r>
        <w:rPr>
          <w:rFonts w:cs="Times New Roman"/>
        </w:rPr>
        <w:t>’</w:t>
      </w:r>
      <w:r w:rsidRPr="00781C58">
        <w:rPr>
          <w:rFonts w:cs="Times New Roman"/>
        </w:rPr>
        <w:t>on y trouva des impressions de littérature et d</w:t>
      </w:r>
      <w:r>
        <w:rPr>
          <w:rFonts w:cs="Times New Roman"/>
        </w:rPr>
        <w:t>’</w:t>
      </w:r>
      <w:r w:rsidRPr="00781C58">
        <w:rPr>
          <w:rFonts w:cs="Times New Roman"/>
        </w:rPr>
        <w:t>art autant que des nouveautés d</w:t>
      </w:r>
      <w:r>
        <w:rPr>
          <w:rFonts w:cs="Times New Roman"/>
        </w:rPr>
        <w:t>’</w:t>
      </w:r>
      <w:r w:rsidRPr="00781C58">
        <w:rPr>
          <w:rFonts w:cs="Times New Roman"/>
        </w:rPr>
        <w:t>érudition. La science y est sûre, l</w:t>
      </w:r>
      <w:r>
        <w:rPr>
          <w:rFonts w:cs="Times New Roman"/>
        </w:rPr>
        <w:t>’</w:t>
      </w:r>
      <w:r w:rsidRPr="00781C58">
        <w:rPr>
          <w:rFonts w:cs="Times New Roman"/>
        </w:rPr>
        <w:t>information étendue</w:t>
      </w:r>
      <w:r>
        <w:rPr>
          <w:rFonts w:cs="Times New Roman"/>
        </w:rPr>
        <w:t> ;</w:t>
      </w:r>
      <w:r w:rsidRPr="00781C58">
        <w:rPr>
          <w:rFonts w:cs="Times New Roman"/>
        </w:rPr>
        <w:t xml:space="preserve"> mais ces éléments indispensables, qui auraient pu demeurer inertes, sont vivifiés par un sentiment profond de la beauté. Il faut une belle confiance en soi pour oser traiter en soixante pages ce sujet qui semble vaste comme un monde, la </w:t>
      </w:r>
      <w:r w:rsidRPr="00781C58">
        <w:rPr>
          <w:rFonts w:cs="Times New Roman"/>
          <w:i/>
        </w:rPr>
        <w:t>Sculpture à Rome de l</w:t>
      </w:r>
      <w:r>
        <w:rPr>
          <w:rFonts w:cs="Times New Roman"/>
          <w:i/>
        </w:rPr>
        <w:t>’</w:t>
      </w:r>
      <w:r w:rsidRPr="00781C58">
        <w:rPr>
          <w:rFonts w:cs="Times New Roman"/>
          <w:i/>
        </w:rPr>
        <w:t>Antiquité à la Renaissance</w:t>
      </w:r>
      <w:r w:rsidRPr="00781C58">
        <w:rPr>
          <w:rFonts w:cs="Times New Roman"/>
        </w:rPr>
        <w:t xml:space="preserve">. </w:t>
      </w:r>
      <w:r>
        <w:rPr>
          <w:rFonts w:cs="Times New Roman"/>
        </w:rPr>
        <w:t>M. </w:t>
      </w:r>
      <w:r w:rsidRPr="00781C58">
        <w:rPr>
          <w:rFonts w:cs="Times New Roman"/>
        </w:rPr>
        <w:t>de Bouchaud n</w:t>
      </w:r>
      <w:r>
        <w:rPr>
          <w:rFonts w:cs="Times New Roman"/>
        </w:rPr>
        <w:t>’</w:t>
      </w:r>
      <w:r w:rsidRPr="00781C58">
        <w:rPr>
          <w:rFonts w:cs="Times New Roman"/>
        </w:rPr>
        <w:t>a pas à regretter son audace</w:t>
      </w:r>
      <w:r>
        <w:rPr>
          <w:rFonts w:cs="Times New Roman"/>
        </w:rPr>
        <w:t> ;</w:t>
      </w:r>
      <w:r w:rsidRPr="00781C58">
        <w:rPr>
          <w:rFonts w:cs="Times New Roman"/>
        </w:rPr>
        <w:t xml:space="preserve"> nous y avons gagné un tableau très attachant des destinées de la statuaire romaine, où, une fois de plus, il se montre le digne émule des grands humanistes qu</w:t>
      </w:r>
      <w:r>
        <w:rPr>
          <w:rFonts w:cs="Times New Roman"/>
        </w:rPr>
        <w:t>’</w:t>
      </w:r>
      <w:r w:rsidRPr="00781C58">
        <w:rPr>
          <w:rFonts w:cs="Times New Roman"/>
        </w:rPr>
        <w:t>il aime à célébrer. Mais considérant ici avant tout l</w:t>
      </w:r>
      <w:r>
        <w:rPr>
          <w:rFonts w:cs="Times New Roman"/>
        </w:rPr>
        <w:t>’</w:t>
      </w:r>
      <w:r w:rsidRPr="00781C58">
        <w:rPr>
          <w:rFonts w:cs="Times New Roman"/>
        </w:rPr>
        <w:t>écrivain (et je songe aussi au poète qui, en si beaux vers, chanta Florence), je veux citer cette délicieuse impression des entours de Rome</w:t>
      </w:r>
      <w:r>
        <w:rPr>
          <w:rFonts w:cs="Times New Roman"/>
        </w:rPr>
        <w:t> :</w:t>
      </w:r>
      <w:r w:rsidRPr="00781C58">
        <w:rPr>
          <w:rFonts w:cs="Times New Roman"/>
        </w:rPr>
        <w:t xml:space="preserve"> </w:t>
      </w:r>
      <w:r w:rsidRPr="008D0B91">
        <w:rPr>
          <w:rStyle w:val="quotec"/>
        </w:rPr>
        <w:t xml:space="preserve">« Enfin, Rome est aussi la voisine de la campagne où elle étend ses basiliques et ses portes multiples. La nature se donne rendez-vous sous ses murs. Au printemps, au-delà de la </w:t>
      </w:r>
      <w:r w:rsidRPr="008D0B91">
        <w:rPr>
          <w:rStyle w:val="quotec"/>
          <w:i/>
        </w:rPr>
        <w:t>Porta Pia</w:t>
      </w:r>
      <w:r w:rsidRPr="008D0B91">
        <w:rPr>
          <w:rStyle w:val="quotec"/>
        </w:rPr>
        <w:t>, le figuier agite doucement ses feuilles bleues. Les prés sont blancs de pâquerettes et de narcisses. Les amandiers neigeux répandent dans l’air leurs pollens invisibles et parfumés. La vigne en fleurs embaume. Sur le faîte de la vieille église Sainte-Agnès, des colombes volettent en se jouant. Du firmament, un soleil jeune et magnifique comme l’adolescence de l’année, darde ses rayons que tamisent parfois des nuées plus légères que des mousselines. Un souffle tiède, un souffle pareil à la respiration d’une déesse amoureuse, effleure le sol, se perd sur les terres antiques, fait tressaillir les ruines mémorables… »</w:t>
      </w:r>
      <w:r w:rsidRPr="00781C58">
        <w:rPr>
          <w:rFonts w:cs="Times New Roman"/>
        </w:rPr>
        <w:t xml:space="preserve"> Il faut être poète aussi pour traiter convenablement de l</w:t>
      </w:r>
      <w:r>
        <w:rPr>
          <w:rFonts w:cs="Times New Roman"/>
        </w:rPr>
        <w:t>’</w:t>
      </w:r>
      <w:r w:rsidRPr="00781C58">
        <w:rPr>
          <w:rFonts w:cs="Times New Roman"/>
        </w:rPr>
        <w:t>archéologie.</w:t>
      </w:r>
    </w:p>
    <w:p w14:paraId="2A7D4788" w14:textId="77777777" w:rsidR="00EE1AC8" w:rsidRPr="00781C58" w:rsidRDefault="00EE1AC8" w:rsidP="00EE1AC8">
      <w:pPr>
        <w:pStyle w:val="Corpsdetexte"/>
        <w:rPr>
          <w:rFonts w:cs="Times New Roman"/>
        </w:rPr>
      </w:pPr>
      <w:r w:rsidRPr="00781C58">
        <w:rPr>
          <w:rFonts w:cs="Times New Roman"/>
        </w:rPr>
        <w:t>Cet opuscule est un peu tassé. Il y a plus d</w:t>
      </w:r>
      <w:r>
        <w:rPr>
          <w:rFonts w:cs="Times New Roman"/>
        </w:rPr>
        <w:t>’</w:t>
      </w:r>
      <w:r w:rsidRPr="00781C58">
        <w:rPr>
          <w:rFonts w:cs="Times New Roman"/>
        </w:rPr>
        <w:t xml:space="preserve">air dans le chapitre sur Sienne. On y voit plus au large la ville et ses pierres sculptées, cette cathédrale qui rendit Taine à peu près ivre, ces </w:t>
      </w:r>
      <w:r w:rsidRPr="00781C58">
        <w:rPr>
          <w:rFonts w:cs="Times New Roman"/>
        </w:rPr>
        <w:lastRenderedPageBreak/>
        <w:t xml:space="preserve">Sodoma impurs et mélancoliques et la nudité harmonieuse de ces </w:t>
      </w:r>
      <w:r w:rsidRPr="00781C58">
        <w:rPr>
          <w:rFonts w:cs="Times New Roman"/>
          <w:i/>
        </w:rPr>
        <w:t>Trois Grâces</w:t>
      </w:r>
      <w:r w:rsidRPr="00781C58">
        <w:rPr>
          <w:rFonts w:cs="Times New Roman"/>
        </w:rPr>
        <w:t>, don d</w:t>
      </w:r>
      <w:r>
        <w:rPr>
          <w:rFonts w:cs="Times New Roman"/>
        </w:rPr>
        <w:t>’</w:t>
      </w:r>
      <w:r w:rsidRPr="00781C58">
        <w:rPr>
          <w:rFonts w:cs="Times New Roman"/>
        </w:rPr>
        <w:t>un pape. C</w:t>
      </w:r>
      <w:r>
        <w:rPr>
          <w:rFonts w:cs="Times New Roman"/>
        </w:rPr>
        <w:t>’</w:t>
      </w:r>
      <w:r w:rsidRPr="00781C58">
        <w:rPr>
          <w:rFonts w:cs="Times New Roman"/>
        </w:rPr>
        <w:t xml:space="preserve">est un Siennois, </w:t>
      </w:r>
      <w:proofErr w:type="spellStart"/>
      <w:r w:rsidRPr="00781C58">
        <w:rPr>
          <w:rFonts w:cs="Times New Roman"/>
        </w:rPr>
        <w:t>Cellino</w:t>
      </w:r>
      <w:proofErr w:type="spellEnd"/>
      <w:r w:rsidRPr="00781C58">
        <w:rPr>
          <w:rFonts w:cs="Times New Roman"/>
        </w:rPr>
        <w:t xml:space="preserve"> di </w:t>
      </w:r>
      <w:proofErr w:type="spellStart"/>
      <w:r w:rsidRPr="00781C58">
        <w:rPr>
          <w:rFonts w:cs="Times New Roman"/>
        </w:rPr>
        <w:t>Nese</w:t>
      </w:r>
      <w:proofErr w:type="spellEnd"/>
      <w:r w:rsidRPr="00781C58">
        <w:rPr>
          <w:rFonts w:cs="Times New Roman"/>
        </w:rPr>
        <w:t xml:space="preserve">, qui érigea le tombeau de </w:t>
      </w:r>
      <w:proofErr w:type="spellStart"/>
      <w:r w:rsidRPr="00781C58">
        <w:rPr>
          <w:rFonts w:cs="Times New Roman"/>
        </w:rPr>
        <w:t>Cino</w:t>
      </w:r>
      <w:proofErr w:type="spellEnd"/>
      <w:r w:rsidRPr="00781C58">
        <w:rPr>
          <w:rFonts w:cs="Times New Roman"/>
        </w:rPr>
        <w:t xml:space="preserve"> à </w:t>
      </w:r>
      <w:proofErr w:type="spellStart"/>
      <w:r w:rsidRPr="00781C58">
        <w:rPr>
          <w:rFonts w:cs="Times New Roman"/>
        </w:rPr>
        <w:t>Pistoie</w:t>
      </w:r>
      <w:proofErr w:type="spellEnd"/>
      <w:r w:rsidRPr="00781C58">
        <w:rPr>
          <w:rFonts w:cs="Times New Roman"/>
        </w:rPr>
        <w:t xml:space="preserve">. </w:t>
      </w:r>
      <w:r>
        <w:rPr>
          <w:rFonts w:cs="Times New Roman"/>
        </w:rPr>
        <w:t>M. </w:t>
      </w:r>
      <w:r w:rsidRPr="00781C58">
        <w:rPr>
          <w:rFonts w:cs="Times New Roman"/>
        </w:rPr>
        <w:t>de Bouchaud parle bien de ce poète qui fit, après Dante, quelques-uns des plus beaux vers d</w:t>
      </w:r>
      <w:r>
        <w:rPr>
          <w:rFonts w:cs="Times New Roman"/>
        </w:rPr>
        <w:t>’</w:t>
      </w:r>
      <w:r w:rsidRPr="00781C58">
        <w:rPr>
          <w:rFonts w:cs="Times New Roman"/>
        </w:rPr>
        <w:t>amour de son temps. On voit combien est varié ce livret</w:t>
      </w:r>
      <w:r>
        <w:rPr>
          <w:rFonts w:cs="Times New Roman"/>
        </w:rPr>
        <w:t> ;</w:t>
      </w:r>
      <w:r w:rsidRPr="00781C58">
        <w:rPr>
          <w:rFonts w:cs="Times New Roman"/>
        </w:rPr>
        <w:t xml:space="preserve"> il est parmi les meilleurs ouvrages de son auteur.</w:t>
      </w:r>
    </w:p>
    <w:p w14:paraId="232DE32E" w14:textId="77777777" w:rsidR="00EE1AC8" w:rsidRDefault="00EE1AC8" w:rsidP="00EE1AC8">
      <w:pPr>
        <w:pStyle w:val="Titre2"/>
      </w:pPr>
      <w:r>
        <w:t xml:space="preserve">Art ancien. </w:t>
      </w:r>
      <w:r>
        <w:br/>
        <w:t>Chez M. </w:t>
      </w:r>
      <w:proofErr w:type="spellStart"/>
      <w:r>
        <w:t>Sedelmeyer</w:t>
      </w:r>
      <w:proofErr w:type="spellEnd"/>
      <w:r>
        <w:t xml:space="preserve"> [extrait]</w:t>
      </w:r>
    </w:p>
    <w:p w14:paraId="32712D16" w14:textId="77777777" w:rsidR="00EE1AC8" w:rsidRPr="00CC6DF6" w:rsidRDefault="00EE1AC8" w:rsidP="00EE1AC8">
      <w:pPr>
        <w:pStyle w:val="term"/>
        <w:rPr>
          <w:lang w:val="en-GB"/>
          <w:rPrChange w:id="127" w:author="Marguerite-Marie Bordry" w:date="2018-12-11T19:57:00Z">
            <w:rPr/>
          </w:rPrChange>
        </w:rPr>
      </w:pPr>
      <w:proofErr w:type="gramStart"/>
      <w:r w:rsidRPr="00CC6DF6">
        <w:rPr>
          <w:lang w:val="en-GB"/>
          <w:rPrChange w:id="128" w:author="Marguerite-Marie Bordry" w:date="2018-12-11T19:57:00Z">
            <w:rPr/>
          </w:rPrChange>
        </w:rPr>
        <w:t>id :</w:t>
      </w:r>
      <w:proofErr w:type="gramEnd"/>
      <w:r w:rsidRPr="00CC6DF6">
        <w:rPr>
          <w:lang w:val="en-GB"/>
          <w:rPrChange w:id="129" w:author="Marguerite-Marie Bordry" w:date="2018-12-11T19:57:00Z">
            <w:rPr/>
          </w:rPrChange>
        </w:rPr>
        <w:t xml:space="preserve"> article-1901-07-01_221</w:t>
      </w:r>
    </w:p>
    <w:p w14:paraId="3ADB6282" w14:textId="77777777" w:rsidR="00EE1AC8" w:rsidRPr="00CC6DF6" w:rsidRDefault="00EE1AC8" w:rsidP="00EE1AC8">
      <w:pPr>
        <w:pStyle w:val="term"/>
        <w:rPr>
          <w:lang w:val="en-GB"/>
          <w:rPrChange w:id="130" w:author="Marguerite-Marie Bordry" w:date="2018-12-11T19:57:00Z">
            <w:rPr/>
          </w:rPrChange>
        </w:rPr>
      </w:pPr>
      <w:proofErr w:type="gramStart"/>
      <w:r w:rsidRPr="00CC6DF6">
        <w:rPr>
          <w:lang w:val="en-GB"/>
          <w:rPrChange w:id="131" w:author="Marguerite-Marie Bordry" w:date="2018-12-11T19:57:00Z">
            <w:rPr/>
          </w:rPrChange>
        </w:rPr>
        <w:t>author :</w:t>
      </w:r>
      <w:proofErr w:type="gramEnd"/>
      <w:r w:rsidRPr="00CC6DF6">
        <w:rPr>
          <w:lang w:val="en-GB"/>
          <w:rPrChange w:id="132" w:author="Marguerite-Marie Bordry" w:date="2018-12-11T19:57:00Z">
            <w:rPr/>
          </w:rPrChange>
        </w:rPr>
        <w:t xml:space="preserve"> </w:t>
      </w:r>
      <w:proofErr w:type="spellStart"/>
      <w:r w:rsidRPr="00CC6DF6">
        <w:rPr>
          <w:lang w:val="en-GB"/>
          <w:rPrChange w:id="133" w:author="Marguerite-Marie Bordry" w:date="2018-12-11T19:57:00Z">
            <w:rPr/>
          </w:rPrChange>
        </w:rPr>
        <w:t>Josz</w:t>
      </w:r>
      <w:proofErr w:type="spellEnd"/>
      <w:r w:rsidRPr="00CC6DF6">
        <w:rPr>
          <w:lang w:val="en-GB"/>
          <w:rPrChange w:id="134" w:author="Marguerite-Marie Bordry" w:date="2018-12-11T19:57:00Z">
            <w:rPr/>
          </w:rPrChange>
        </w:rPr>
        <w:t xml:space="preserve">, </w:t>
      </w:r>
      <w:proofErr w:type="spellStart"/>
      <w:r w:rsidRPr="00CC6DF6">
        <w:rPr>
          <w:lang w:val="en-GB"/>
          <w:rPrChange w:id="135" w:author="Marguerite-Marie Bordry" w:date="2018-12-11T19:57:00Z">
            <w:rPr/>
          </w:rPrChange>
        </w:rPr>
        <w:t>Virgile</w:t>
      </w:r>
      <w:proofErr w:type="spellEnd"/>
      <w:r w:rsidRPr="00CC6DF6">
        <w:rPr>
          <w:lang w:val="en-GB"/>
          <w:rPrChange w:id="136" w:author="Marguerite-Marie Bordry" w:date="2018-12-11T19:57:00Z">
            <w:rPr/>
          </w:rPrChange>
        </w:rPr>
        <w:t xml:space="preserve"> (1859-1904)</w:t>
      </w:r>
    </w:p>
    <w:p w14:paraId="0D5EF3F0" w14:textId="77777777" w:rsidR="00EE1AC8" w:rsidRPr="00CC6DF6" w:rsidRDefault="00EE1AC8" w:rsidP="00EE1AC8">
      <w:pPr>
        <w:pStyle w:val="term"/>
        <w:rPr>
          <w:lang w:val="en-GB"/>
          <w:rPrChange w:id="137" w:author="Marguerite-Marie Bordry" w:date="2018-12-11T19:57:00Z">
            <w:rPr/>
          </w:rPrChange>
        </w:rPr>
      </w:pPr>
      <w:proofErr w:type="gramStart"/>
      <w:r w:rsidRPr="00CC6DF6">
        <w:rPr>
          <w:lang w:val="en-GB"/>
          <w:rPrChange w:id="138" w:author="Marguerite-Marie Bordry" w:date="2018-12-11T19:57:00Z">
            <w:rPr/>
          </w:rPrChange>
        </w:rPr>
        <w:t>signed :</w:t>
      </w:r>
      <w:proofErr w:type="gramEnd"/>
      <w:r w:rsidRPr="00CC6DF6">
        <w:rPr>
          <w:lang w:val="en-GB"/>
          <w:rPrChange w:id="139" w:author="Marguerite-Marie Bordry" w:date="2018-12-11T19:57:00Z">
            <w:rPr/>
          </w:rPrChange>
        </w:rPr>
        <w:t xml:space="preserve"> </w:t>
      </w:r>
      <w:proofErr w:type="spellStart"/>
      <w:r w:rsidRPr="00CC6DF6">
        <w:rPr>
          <w:lang w:val="en-GB"/>
          <w:rPrChange w:id="140" w:author="Marguerite-Marie Bordry" w:date="2018-12-11T19:57:00Z">
            <w:rPr/>
          </w:rPrChange>
        </w:rPr>
        <w:t>Virgile</w:t>
      </w:r>
      <w:proofErr w:type="spellEnd"/>
      <w:r w:rsidRPr="00CC6DF6">
        <w:rPr>
          <w:lang w:val="en-GB"/>
          <w:rPrChange w:id="141" w:author="Marguerite-Marie Bordry" w:date="2018-12-11T19:57:00Z">
            <w:rPr/>
          </w:rPrChange>
        </w:rPr>
        <w:t xml:space="preserve"> </w:t>
      </w:r>
      <w:proofErr w:type="spellStart"/>
      <w:r w:rsidRPr="00CC6DF6">
        <w:rPr>
          <w:lang w:val="en-GB"/>
          <w:rPrChange w:id="142" w:author="Marguerite-Marie Bordry" w:date="2018-12-11T19:57:00Z">
            <w:rPr/>
          </w:rPrChange>
        </w:rPr>
        <w:t>Josz</w:t>
      </w:r>
      <w:proofErr w:type="spellEnd"/>
    </w:p>
    <w:p w14:paraId="0EC10872" w14:textId="77777777" w:rsidR="00EE1AC8" w:rsidRPr="00CC6DF6" w:rsidRDefault="00EE1AC8" w:rsidP="00EE1AC8">
      <w:pPr>
        <w:pStyle w:val="term"/>
        <w:rPr>
          <w:lang w:val="en-GB"/>
          <w:rPrChange w:id="143" w:author="Marguerite-Marie Bordry" w:date="2018-12-11T19:57:00Z">
            <w:rPr/>
          </w:rPrChange>
        </w:rPr>
      </w:pPr>
      <w:proofErr w:type="gramStart"/>
      <w:r w:rsidRPr="00CC6DF6">
        <w:rPr>
          <w:lang w:val="en-GB"/>
          <w:rPrChange w:id="144" w:author="Marguerite-Marie Bordry" w:date="2018-12-11T19:57:00Z">
            <w:rPr/>
          </w:rPrChange>
        </w:rPr>
        <w:t>section :</w:t>
      </w:r>
      <w:proofErr w:type="gramEnd"/>
      <w:r w:rsidRPr="00CC6DF6">
        <w:rPr>
          <w:lang w:val="en-GB"/>
          <w:rPrChange w:id="145" w:author="Marguerite-Marie Bordry" w:date="2018-12-11T19:57:00Z">
            <w:rPr/>
          </w:rPrChange>
        </w:rPr>
        <w:t xml:space="preserve"> Art </w:t>
      </w:r>
      <w:proofErr w:type="spellStart"/>
      <w:r w:rsidRPr="00CC6DF6">
        <w:rPr>
          <w:lang w:val="en-GB"/>
          <w:rPrChange w:id="146" w:author="Marguerite-Marie Bordry" w:date="2018-12-11T19:57:00Z">
            <w:rPr/>
          </w:rPrChange>
        </w:rPr>
        <w:t>ancien</w:t>
      </w:r>
      <w:proofErr w:type="spellEnd"/>
    </w:p>
    <w:p w14:paraId="1E6DB11E"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t>Chez M. </w:t>
      </w:r>
      <w:proofErr w:type="spellStart"/>
      <w:r>
        <w:t>Sedelmeyer</w:t>
      </w:r>
      <w:proofErr w:type="spellEnd"/>
      <w:r>
        <w:t xml:space="preserve"> [extrait]</w:t>
      </w:r>
    </w:p>
    <w:p w14:paraId="71308C1C" w14:textId="77777777" w:rsidR="00EE1AC8" w:rsidRDefault="00EE1AC8" w:rsidP="00EE1AC8">
      <w:pPr>
        <w:pStyle w:val="term"/>
      </w:pPr>
      <w:proofErr w:type="gramStart"/>
      <w:r w:rsidRPr="00925B7B">
        <w:t>date</w:t>
      </w:r>
      <w:proofErr w:type="gramEnd"/>
      <w:r w:rsidRPr="00925B7B">
        <w:t> :</w:t>
      </w:r>
      <w:r>
        <w:t xml:space="preserve"> 1901-07-01</w:t>
      </w:r>
    </w:p>
    <w:p w14:paraId="6E7C018F" w14:textId="77777777" w:rsidR="00EE1AC8" w:rsidRDefault="00EE1AC8" w:rsidP="00EE1AC8">
      <w:pPr>
        <w:pStyle w:val="term"/>
      </w:pPr>
      <w:proofErr w:type="spellStart"/>
      <w:proofErr w:type="gramStart"/>
      <w:r>
        <w:t>ref</w:t>
      </w:r>
      <w:proofErr w:type="spellEnd"/>
      <w:proofErr w:type="gramEnd"/>
      <w:r w:rsidRPr="00925B7B">
        <w:t xml:space="preserve"> : </w:t>
      </w:r>
      <w:r w:rsidRPr="003D0EBB">
        <w:t>Tome XXXIX, numéro 139, 1</w:t>
      </w:r>
      <w:r w:rsidRPr="003D0EBB">
        <w:rPr>
          <w:vertAlign w:val="superscript"/>
        </w:rPr>
        <w:t>er</w:t>
      </w:r>
      <w:r>
        <w:t> juillet </w:t>
      </w:r>
      <w:r w:rsidRPr="003D0EBB">
        <w:t>1901</w:t>
      </w:r>
      <w:r>
        <w:t>, p. 219-226 [221]</w:t>
      </w:r>
    </w:p>
    <w:p w14:paraId="2654C0AA" w14:textId="77777777" w:rsidR="00EE1AC8" w:rsidRDefault="00EE1AC8" w:rsidP="00EE1AC8">
      <w:pPr>
        <w:pStyle w:val="byline"/>
      </w:pPr>
      <w:r w:rsidRPr="006E04A5">
        <w:rPr>
          <w:smallCaps/>
        </w:rPr>
        <w:t xml:space="preserve">Virgile </w:t>
      </w:r>
      <w:proofErr w:type="spellStart"/>
      <w:r w:rsidRPr="006E04A5">
        <w:rPr>
          <w:smallCaps/>
        </w:rPr>
        <w:t>Josz</w:t>
      </w:r>
      <w:proofErr w:type="spellEnd"/>
      <w:r>
        <w:t>.</w:t>
      </w:r>
    </w:p>
    <w:p w14:paraId="1C6FFB06" w14:textId="77777777" w:rsidR="00EE1AC8" w:rsidRDefault="00EE1AC8" w:rsidP="00EE1AC8">
      <w:pPr>
        <w:pStyle w:val="bibl"/>
      </w:pPr>
      <w:r w:rsidRPr="003D0EBB">
        <w:t>Tome XXXIX, numéro 139, 1</w:t>
      </w:r>
      <w:r w:rsidRPr="003D0EBB">
        <w:rPr>
          <w:vertAlign w:val="superscript"/>
        </w:rPr>
        <w:t>er</w:t>
      </w:r>
      <w:r>
        <w:t> juillet </w:t>
      </w:r>
      <w:r w:rsidRPr="003D0EBB">
        <w:t>1901</w:t>
      </w:r>
      <w:r>
        <w:t>, p. 219-226 [221].</w:t>
      </w:r>
    </w:p>
    <w:p w14:paraId="0EFDD0AD" w14:textId="77777777" w:rsidR="00EE1AC8" w:rsidRPr="00781C58" w:rsidRDefault="00EE1AC8" w:rsidP="00EE1AC8">
      <w:pPr>
        <w:pStyle w:val="Corpsdetexte"/>
        <w:rPr>
          <w:rFonts w:cs="Times New Roman"/>
        </w:rPr>
      </w:pPr>
      <w:r>
        <w:rPr>
          <w:rFonts w:cs="Times New Roman"/>
        </w:rPr>
        <w:t>Un</w:t>
      </w:r>
      <w:r w:rsidRPr="00781C58">
        <w:rPr>
          <w:rFonts w:cs="Times New Roman"/>
        </w:rPr>
        <w:t xml:space="preserve"> Raphaël est exposé rue de la Rochefoucauld, par </w:t>
      </w:r>
      <w:r>
        <w:rPr>
          <w:rFonts w:cs="Times New Roman"/>
        </w:rPr>
        <w:t>M. </w:t>
      </w:r>
      <w:proofErr w:type="spellStart"/>
      <w:r>
        <w:rPr>
          <w:rFonts w:cs="Times New Roman"/>
        </w:rPr>
        <w:t>Se</w:t>
      </w:r>
      <w:r w:rsidRPr="00781C58">
        <w:rPr>
          <w:rFonts w:cs="Times New Roman"/>
        </w:rPr>
        <w:t>delmeyer</w:t>
      </w:r>
      <w:proofErr w:type="spellEnd"/>
      <w:r w:rsidRPr="00781C58">
        <w:rPr>
          <w:rFonts w:cs="Times New Roman"/>
        </w:rPr>
        <w:t>. N</w:t>
      </w:r>
      <w:r>
        <w:rPr>
          <w:rFonts w:cs="Times New Roman"/>
        </w:rPr>
        <w:t>’</w:t>
      </w:r>
      <w:r w:rsidRPr="00781C58">
        <w:rPr>
          <w:rFonts w:cs="Times New Roman"/>
        </w:rPr>
        <w:t>allez pas croire à une révélation</w:t>
      </w:r>
      <w:r>
        <w:rPr>
          <w:rFonts w:cs="Times New Roman"/>
        </w:rPr>
        <w:t> :</w:t>
      </w:r>
      <w:r w:rsidRPr="00781C58">
        <w:rPr>
          <w:rFonts w:cs="Times New Roman"/>
        </w:rPr>
        <w:t xml:space="preserve"> ce Raphaël est connu, c</w:t>
      </w:r>
      <w:r>
        <w:rPr>
          <w:rFonts w:cs="Times New Roman"/>
        </w:rPr>
        <w:t>’</w:t>
      </w:r>
      <w:r w:rsidRPr="00781C58">
        <w:rPr>
          <w:rFonts w:cs="Times New Roman"/>
        </w:rPr>
        <w:t xml:space="preserve">est la </w:t>
      </w:r>
      <w:r w:rsidRPr="00781C58">
        <w:rPr>
          <w:rFonts w:cs="Times New Roman"/>
          <w:i/>
        </w:rPr>
        <w:t>Grande Madone Colonna</w:t>
      </w:r>
      <w:r w:rsidRPr="00781C58">
        <w:rPr>
          <w:rFonts w:cs="Times New Roman"/>
        </w:rPr>
        <w:t>, celle qui fut d</w:t>
      </w:r>
      <w:r>
        <w:rPr>
          <w:rFonts w:cs="Times New Roman"/>
        </w:rPr>
        <w:t>’</w:t>
      </w:r>
      <w:r w:rsidRPr="00781C58">
        <w:rPr>
          <w:rFonts w:cs="Times New Roman"/>
        </w:rPr>
        <w:t xml:space="preserve">abord la </w:t>
      </w:r>
      <w:r>
        <w:rPr>
          <w:rFonts w:cs="Times New Roman"/>
          <w:i/>
        </w:rPr>
        <w:t>Madone de Saint-Antoine de Padou</w:t>
      </w:r>
      <w:r w:rsidRPr="00781C58">
        <w:rPr>
          <w:rFonts w:cs="Times New Roman"/>
          <w:i/>
        </w:rPr>
        <w:t>e</w:t>
      </w:r>
      <w:r w:rsidRPr="008D0B91">
        <w:rPr>
          <w:rFonts w:cs="Times New Roman"/>
        </w:rPr>
        <w:t xml:space="preserve">. </w:t>
      </w:r>
      <w:r>
        <w:rPr>
          <w:rFonts w:cs="Times New Roman"/>
        </w:rPr>
        <w:t>Le re</w:t>
      </w:r>
      <w:r w:rsidRPr="00781C58">
        <w:rPr>
          <w:rFonts w:cs="Times New Roman"/>
        </w:rPr>
        <w:t>table est célèbre.</w:t>
      </w:r>
    </w:p>
    <w:p w14:paraId="3A3B38DE" w14:textId="77777777" w:rsidR="00EE1AC8" w:rsidRPr="00781C58" w:rsidRDefault="00EE1AC8" w:rsidP="00EE1AC8">
      <w:pPr>
        <w:pStyle w:val="Corpsdetexte"/>
        <w:rPr>
          <w:rFonts w:cs="Times New Roman"/>
        </w:rPr>
      </w:pPr>
      <w:r w:rsidRPr="00781C58">
        <w:rPr>
          <w:rFonts w:cs="Times New Roman"/>
        </w:rPr>
        <w:t>Peint par</w:t>
      </w:r>
      <w:r>
        <w:rPr>
          <w:rFonts w:cs="Times New Roman"/>
        </w:rPr>
        <w:t xml:space="preserve"> Raphaël en 1505, </w:t>
      </w:r>
      <w:r w:rsidRPr="00781C58">
        <w:rPr>
          <w:rFonts w:cs="Times New Roman"/>
        </w:rPr>
        <w:t xml:space="preserve">pour le couvent des religieuses de Saint-Antoine de Padoue, à Pérouse, il est vendu en 1677 par les dites religieuses </w:t>
      </w:r>
      <w:r>
        <w:rPr>
          <w:rFonts w:cs="Times New Roman"/>
        </w:rPr>
        <w:t>« </w:t>
      </w:r>
      <w:r w:rsidRPr="00781C58">
        <w:rPr>
          <w:rFonts w:cs="Times New Roman"/>
        </w:rPr>
        <w:t>pour payer leurs dettes</w:t>
      </w:r>
      <w:r>
        <w:rPr>
          <w:rFonts w:cs="Times New Roman"/>
        </w:rPr>
        <w:t> »</w:t>
      </w:r>
      <w:r w:rsidRPr="00781C58">
        <w:rPr>
          <w:rFonts w:cs="Times New Roman"/>
        </w:rPr>
        <w:t xml:space="preserve">, et il passe à Rome, chez les Colonna. En 1802, il quitte la galerie Colonna pour celle de Ferdinand </w:t>
      </w:r>
      <w:del w:id="147" w:author="Marguerite-Marie Bordry" w:date="2018-12-12T10:03:00Z">
        <w:r w:rsidRPr="00781C58" w:rsidDel="00FE60CE">
          <w:rPr>
            <w:rFonts w:cs="Times New Roman"/>
          </w:rPr>
          <w:delText>1er</w:delText>
        </w:r>
      </w:del>
      <w:ins w:id="148" w:author="Marguerite-Marie Bordry" w:date="2018-12-12T10:03:00Z">
        <w:r w:rsidR="00FE60CE">
          <w:rPr>
            <w:rFonts w:cs="Times New Roman"/>
          </w:rPr>
          <w:t>I</w:t>
        </w:r>
        <w:r w:rsidR="00FE60CE" w:rsidRPr="00F453A4">
          <w:rPr>
            <w:rFonts w:cs="Times New Roman"/>
            <w:vertAlign w:val="superscript"/>
            <w:rPrChange w:id="149" w:author="Marguerite-Marie Bordry" w:date="2018-12-12T10:03:00Z">
              <w:rPr>
                <w:rFonts w:cs="Times New Roman"/>
              </w:rPr>
            </w:rPrChange>
          </w:rPr>
          <w:t>er</w:t>
        </w:r>
      </w:ins>
      <w:r w:rsidRPr="00781C58">
        <w:rPr>
          <w:rFonts w:cs="Times New Roman"/>
        </w:rPr>
        <w:t>, roi des Deux-Siciles, et devient en</w:t>
      </w:r>
      <w:r>
        <w:rPr>
          <w:rFonts w:cs="Times New Roman"/>
        </w:rPr>
        <w:t>suite la propriété de Ferdinand </w:t>
      </w:r>
      <w:r w:rsidRPr="00781C58">
        <w:rPr>
          <w:rFonts w:cs="Times New Roman"/>
        </w:rPr>
        <w:t>II, roi de Naples, qui le garde au Palais-Royal, dans sa chambre à coucher, et la lègue à son fils Françoi</w:t>
      </w:r>
      <w:r>
        <w:rPr>
          <w:rFonts w:cs="Times New Roman"/>
        </w:rPr>
        <w:t>s </w:t>
      </w:r>
      <w:r w:rsidRPr="00781C58">
        <w:rPr>
          <w:rFonts w:cs="Times New Roman"/>
        </w:rPr>
        <w:t>II. Lors de la révolution de 1860, le roi l</w:t>
      </w:r>
      <w:r>
        <w:rPr>
          <w:rFonts w:cs="Times New Roman"/>
        </w:rPr>
        <w:t>’</w:t>
      </w:r>
      <w:r w:rsidRPr="00781C58">
        <w:rPr>
          <w:rFonts w:cs="Times New Roman"/>
        </w:rPr>
        <w:t xml:space="preserve">emporte avec lui à </w:t>
      </w:r>
      <w:proofErr w:type="spellStart"/>
      <w:r w:rsidRPr="00781C58">
        <w:rPr>
          <w:rFonts w:cs="Times New Roman"/>
        </w:rPr>
        <w:t>Gaëte</w:t>
      </w:r>
      <w:proofErr w:type="spellEnd"/>
      <w:r w:rsidRPr="00781C58">
        <w:rPr>
          <w:rFonts w:cs="Times New Roman"/>
        </w:rPr>
        <w:t>, puis en Espagne. Les embarras d</w:t>
      </w:r>
      <w:r>
        <w:rPr>
          <w:rFonts w:cs="Times New Roman"/>
        </w:rPr>
        <w:t>’</w:t>
      </w:r>
      <w:r w:rsidRPr="00781C58">
        <w:rPr>
          <w:rFonts w:cs="Times New Roman"/>
        </w:rPr>
        <w:t>argent s</w:t>
      </w:r>
      <w:r>
        <w:rPr>
          <w:rFonts w:cs="Times New Roman"/>
        </w:rPr>
        <w:t>’</w:t>
      </w:r>
      <w:r w:rsidRPr="00781C58">
        <w:rPr>
          <w:rFonts w:cs="Times New Roman"/>
        </w:rPr>
        <w:t xml:space="preserve">accentuant, il charge </w:t>
      </w:r>
      <w:proofErr w:type="spellStart"/>
      <w:r w:rsidRPr="00781C58">
        <w:rPr>
          <w:rFonts w:cs="Times New Roman"/>
        </w:rPr>
        <w:t>Ripalda</w:t>
      </w:r>
      <w:proofErr w:type="spellEnd"/>
      <w:r w:rsidRPr="00781C58">
        <w:rPr>
          <w:rFonts w:cs="Times New Roman"/>
        </w:rPr>
        <w:t xml:space="preserve"> de le vendre.</w:t>
      </w:r>
    </w:p>
    <w:p w14:paraId="0D016316" w14:textId="77777777" w:rsidR="00EE1AC8" w:rsidRPr="00781C58" w:rsidRDefault="00EE1AC8" w:rsidP="00EE1AC8">
      <w:pPr>
        <w:pStyle w:val="Corpsdetexte"/>
        <w:rPr>
          <w:rFonts w:cs="Times New Roman"/>
        </w:rPr>
      </w:pPr>
      <w:r w:rsidRPr="00781C58">
        <w:rPr>
          <w:rFonts w:cs="Times New Roman"/>
        </w:rPr>
        <w:t>Le duc, très lié avec l</w:t>
      </w:r>
      <w:r>
        <w:rPr>
          <w:rFonts w:cs="Times New Roman"/>
        </w:rPr>
        <w:t>’</w:t>
      </w:r>
      <w:r w:rsidRPr="00781C58">
        <w:rPr>
          <w:rFonts w:cs="Times New Roman"/>
        </w:rPr>
        <w:t>impératrice Eugénie, le lui propose pour le Louvre</w:t>
      </w:r>
      <w:r>
        <w:rPr>
          <w:rFonts w:cs="Times New Roman"/>
        </w:rPr>
        <w:t> :</w:t>
      </w:r>
      <w:r w:rsidRPr="00781C58">
        <w:rPr>
          <w:rFonts w:cs="Times New Roman"/>
        </w:rPr>
        <w:t xml:space="preserve"> il en demande un million. Ceci se passait en mai 1870. La guerre éclate, Rome est prise, l</w:t>
      </w:r>
      <w:r>
        <w:rPr>
          <w:rFonts w:cs="Times New Roman"/>
        </w:rPr>
        <w:t>’</w:t>
      </w:r>
      <w:r w:rsidRPr="00781C58">
        <w:rPr>
          <w:rFonts w:cs="Times New Roman"/>
        </w:rPr>
        <w:t xml:space="preserve">unité italienne faite, </w:t>
      </w:r>
      <w:r>
        <w:rPr>
          <w:rFonts w:cs="Times New Roman"/>
        </w:rPr>
        <w:t>— et François </w:t>
      </w:r>
      <w:r w:rsidRPr="00781C58">
        <w:rPr>
          <w:rFonts w:cs="Times New Roman"/>
        </w:rPr>
        <w:t>II, devenu duc de Castro, réduit les frais de sa maison et garde sa madone</w:t>
      </w:r>
      <w:r>
        <w:rPr>
          <w:rFonts w:cs="Times New Roman"/>
        </w:rPr>
        <w:t> ; il la prête au South Ken</w:t>
      </w:r>
      <w:r w:rsidRPr="00781C58">
        <w:rPr>
          <w:rFonts w:cs="Times New Roman"/>
        </w:rPr>
        <w:t xml:space="preserve">sington, où elle est exposée quelque temps. Enfin, il meurt en 1895, et ses héritiers la cèdent à </w:t>
      </w:r>
      <w:r>
        <w:rPr>
          <w:rFonts w:cs="Times New Roman"/>
        </w:rPr>
        <w:t>M. </w:t>
      </w:r>
      <w:proofErr w:type="spellStart"/>
      <w:r w:rsidRPr="00781C58">
        <w:rPr>
          <w:rFonts w:cs="Times New Roman"/>
        </w:rPr>
        <w:t>Sedelmeyer</w:t>
      </w:r>
      <w:proofErr w:type="spellEnd"/>
      <w:r w:rsidRPr="00781C58">
        <w:rPr>
          <w:rFonts w:cs="Times New Roman"/>
        </w:rPr>
        <w:t>.</w:t>
      </w:r>
    </w:p>
    <w:p w14:paraId="0942EC95" w14:textId="77777777" w:rsidR="00EE1AC8" w:rsidRDefault="00EE1AC8" w:rsidP="00EE1AC8">
      <w:pPr>
        <w:pStyle w:val="Corpsdetexte"/>
        <w:rPr>
          <w:rFonts w:cs="Times New Roman"/>
        </w:rPr>
      </w:pPr>
      <w:r w:rsidRPr="00781C58">
        <w:rPr>
          <w:rFonts w:cs="Times New Roman"/>
        </w:rPr>
        <w:t>Que dire de ce chef-d</w:t>
      </w:r>
      <w:r>
        <w:rPr>
          <w:rFonts w:cs="Times New Roman"/>
        </w:rPr>
        <w:t>’œuvre qui n’</w:t>
      </w:r>
      <w:r w:rsidRPr="00781C58">
        <w:rPr>
          <w:rFonts w:cs="Times New Roman"/>
        </w:rPr>
        <w:t>ait été cent fois répété</w:t>
      </w:r>
      <w:r>
        <w:rPr>
          <w:rFonts w:cs="Times New Roman"/>
        </w:rPr>
        <w:t> ?</w:t>
      </w:r>
      <w:r w:rsidRPr="00781C58">
        <w:rPr>
          <w:rFonts w:cs="Times New Roman"/>
        </w:rPr>
        <w:t xml:space="preserve"> C</w:t>
      </w:r>
      <w:r>
        <w:rPr>
          <w:rFonts w:cs="Times New Roman"/>
        </w:rPr>
        <w:t>’</w:t>
      </w:r>
      <w:r w:rsidRPr="00781C58">
        <w:rPr>
          <w:rFonts w:cs="Times New Roman"/>
        </w:rPr>
        <w:t>est Raphaël ingénu et grave, encore roide et pénétré de son maître, et chez qui on sent sourdre pourtant les harmonies profondes qui vont caractériser l</w:t>
      </w:r>
      <w:r>
        <w:rPr>
          <w:rFonts w:cs="Times New Roman"/>
        </w:rPr>
        <w:t>’</w:t>
      </w:r>
      <w:r w:rsidRPr="00781C58">
        <w:rPr>
          <w:rFonts w:cs="Times New Roman"/>
        </w:rPr>
        <w:t>œuvre. Il faudrait, à cette sublime chose, le jour inquiet et mystique d</w:t>
      </w:r>
      <w:r>
        <w:rPr>
          <w:rFonts w:cs="Times New Roman"/>
        </w:rPr>
        <w:t>’</w:t>
      </w:r>
      <w:r w:rsidRPr="00781C58">
        <w:rPr>
          <w:rFonts w:cs="Times New Roman"/>
        </w:rPr>
        <w:t>une basilique</w:t>
      </w:r>
      <w:r>
        <w:rPr>
          <w:rFonts w:cs="Times New Roman"/>
        </w:rPr>
        <w:t> ;</w:t>
      </w:r>
      <w:r w:rsidRPr="00781C58">
        <w:rPr>
          <w:rFonts w:cs="Times New Roman"/>
        </w:rPr>
        <w:t xml:space="preserve"> il faudrait autour </w:t>
      </w:r>
      <w:del w:id="150" w:author="Marguerite-Marie Bordry" w:date="2018-12-12T10:16:00Z">
        <w:r w:rsidRPr="00781C58" w:rsidDel="00460DC4">
          <w:rPr>
            <w:rFonts w:cs="Times New Roman"/>
          </w:rPr>
          <w:delText xml:space="preserve">d </w:delText>
        </w:r>
      </w:del>
      <w:ins w:id="151" w:author="Marguerite-Marie Bordry" w:date="2018-12-12T10:16:00Z">
        <w:r w:rsidR="00460DC4" w:rsidRPr="00781C58">
          <w:rPr>
            <w:rFonts w:cs="Times New Roman"/>
          </w:rPr>
          <w:t>d</w:t>
        </w:r>
        <w:r w:rsidR="00460DC4">
          <w:rPr>
            <w:rFonts w:cs="Times New Roman"/>
          </w:rPr>
          <w:t>’</w:t>
        </w:r>
      </w:ins>
      <w:r w:rsidRPr="00781C58">
        <w:rPr>
          <w:rFonts w:cs="Times New Roman"/>
        </w:rPr>
        <w:t xml:space="preserve">elle une particulière atmosphère de respect et de crainte, où son rayonnement doux atteindrait toute son ampleur… Mais cette galerie de </w:t>
      </w:r>
      <w:r w:rsidRPr="00781C58">
        <w:rPr>
          <w:rFonts w:cs="Times New Roman"/>
        </w:rPr>
        <w:lastRenderedPageBreak/>
        <w:t>marchand</w:t>
      </w:r>
      <w:proofErr w:type="gramStart"/>
      <w:r>
        <w:rPr>
          <w:rFonts w:cs="Times New Roman"/>
        </w:rPr>
        <w:t> !</w:t>
      </w:r>
      <w:r w:rsidRPr="00781C58">
        <w:rPr>
          <w:rFonts w:cs="Times New Roman"/>
        </w:rPr>
        <w:t>…</w:t>
      </w:r>
      <w:proofErr w:type="gramEnd"/>
      <w:r w:rsidRPr="00781C58">
        <w:rPr>
          <w:rFonts w:cs="Times New Roman"/>
        </w:rPr>
        <w:t xml:space="preserve"> Ah</w:t>
      </w:r>
      <w:r>
        <w:rPr>
          <w:rFonts w:cs="Times New Roman"/>
        </w:rPr>
        <w:t> !</w:t>
      </w:r>
      <w:r w:rsidRPr="00781C58">
        <w:rPr>
          <w:rFonts w:cs="Times New Roman"/>
        </w:rPr>
        <w:t xml:space="preserve"> elle a là un singulier cortège, la Vierge de Pérouse</w:t>
      </w:r>
      <w:r>
        <w:rPr>
          <w:rFonts w:cs="Times New Roman"/>
        </w:rPr>
        <w:t> !</w:t>
      </w:r>
    </w:p>
    <w:p w14:paraId="677ABC56" w14:textId="77777777" w:rsidR="00EE1AC8" w:rsidRPr="00CC6DF6" w:rsidRDefault="00EE1AC8" w:rsidP="00EE1AC8">
      <w:pPr>
        <w:pStyle w:val="Corpsdetexte"/>
        <w:rPr>
          <w:rFonts w:cs="Times New Roman"/>
          <w:lang w:val="it-IT"/>
          <w:rPrChange w:id="152" w:author="Marguerite-Marie Bordry" w:date="2018-12-11T19:57:00Z">
            <w:rPr>
              <w:rFonts w:cs="Times New Roman"/>
            </w:rPr>
          </w:rPrChange>
        </w:rPr>
      </w:pPr>
      <w:r w:rsidRPr="00CC6DF6">
        <w:rPr>
          <w:rFonts w:cs="Times New Roman"/>
          <w:lang w:val="it-IT"/>
          <w:rPrChange w:id="153" w:author="Marguerite-Marie Bordry" w:date="2018-12-11T19:57:00Z">
            <w:rPr>
              <w:rFonts w:cs="Times New Roman"/>
            </w:rPr>
          </w:rPrChange>
        </w:rPr>
        <w:t>[…]</w:t>
      </w:r>
    </w:p>
    <w:p w14:paraId="6A980F86" w14:textId="77777777" w:rsidR="00EE1AC8" w:rsidRPr="00CC6DF6" w:rsidRDefault="00EE1AC8" w:rsidP="00EE1AC8">
      <w:pPr>
        <w:pStyle w:val="Titre2"/>
        <w:rPr>
          <w:lang w:val="it-IT"/>
          <w:rPrChange w:id="154" w:author="Marguerite-Marie Bordry" w:date="2018-12-11T19:57:00Z">
            <w:rPr/>
          </w:rPrChange>
        </w:rPr>
      </w:pPr>
      <w:proofErr w:type="spellStart"/>
      <w:r w:rsidRPr="00CC6DF6">
        <w:rPr>
          <w:lang w:val="it-IT"/>
          <w:rPrChange w:id="155" w:author="Marguerite-Marie Bordry" w:date="2018-12-11T19:57:00Z">
            <w:rPr/>
          </w:rPrChange>
        </w:rPr>
        <w:t>Lettres</w:t>
      </w:r>
      <w:proofErr w:type="spellEnd"/>
      <w:r w:rsidRPr="00CC6DF6">
        <w:rPr>
          <w:lang w:val="it-IT"/>
          <w:rPrChange w:id="156" w:author="Marguerite-Marie Bordry" w:date="2018-12-11T19:57:00Z">
            <w:rPr/>
          </w:rPrChange>
        </w:rPr>
        <w:t xml:space="preserve"> </w:t>
      </w:r>
      <w:proofErr w:type="spellStart"/>
      <w:r w:rsidRPr="00CC6DF6">
        <w:rPr>
          <w:lang w:val="it-IT"/>
          <w:rPrChange w:id="157" w:author="Marguerite-Marie Bordry" w:date="2018-12-11T19:57:00Z">
            <w:rPr/>
          </w:rPrChange>
        </w:rPr>
        <w:t>italiennes</w:t>
      </w:r>
      <w:proofErr w:type="spellEnd"/>
    </w:p>
    <w:p w14:paraId="6698712D" w14:textId="77777777" w:rsidR="00EE1AC8" w:rsidRPr="00CC6DF6" w:rsidRDefault="00EE1AC8" w:rsidP="00EE1AC8">
      <w:pPr>
        <w:pStyle w:val="term"/>
        <w:rPr>
          <w:lang w:val="it-IT"/>
          <w:rPrChange w:id="158" w:author="Marguerite-Marie Bordry" w:date="2018-12-11T19:57:00Z">
            <w:rPr/>
          </w:rPrChange>
        </w:rPr>
      </w:pPr>
      <w:proofErr w:type="gramStart"/>
      <w:r w:rsidRPr="00CC6DF6">
        <w:rPr>
          <w:lang w:val="it-IT"/>
          <w:rPrChange w:id="159" w:author="Marguerite-Marie Bordry" w:date="2018-12-11T19:57:00Z">
            <w:rPr/>
          </w:rPrChange>
        </w:rPr>
        <w:t>id :</w:t>
      </w:r>
      <w:proofErr w:type="gramEnd"/>
      <w:r w:rsidRPr="00CC6DF6">
        <w:rPr>
          <w:lang w:val="it-IT"/>
          <w:rPrChange w:id="160" w:author="Marguerite-Marie Bordry" w:date="2018-12-11T19:57:00Z">
            <w:rPr/>
          </w:rPrChange>
        </w:rPr>
        <w:t xml:space="preserve"> article-1901-07-01_255</w:t>
      </w:r>
    </w:p>
    <w:p w14:paraId="013AC1F7" w14:textId="77777777" w:rsidR="00EE1AC8" w:rsidRPr="00CC6DF6" w:rsidRDefault="00EE1AC8" w:rsidP="00EE1AC8">
      <w:pPr>
        <w:pStyle w:val="term"/>
        <w:rPr>
          <w:lang w:val="it-IT"/>
          <w:rPrChange w:id="161" w:author="Marguerite-Marie Bordry" w:date="2018-12-11T19:57:00Z">
            <w:rPr/>
          </w:rPrChange>
        </w:rPr>
      </w:pPr>
      <w:proofErr w:type="spellStart"/>
      <w:proofErr w:type="gramStart"/>
      <w:r w:rsidRPr="00CC6DF6">
        <w:rPr>
          <w:lang w:val="it-IT"/>
          <w:rPrChange w:id="162" w:author="Marguerite-Marie Bordry" w:date="2018-12-11T19:57:00Z">
            <w:rPr/>
          </w:rPrChange>
        </w:rPr>
        <w:t>author</w:t>
      </w:r>
      <w:proofErr w:type="spellEnd"/>
      <w:r w:rsidRPr="00CC6DF6">
        <w:rPr>
          <w:lang w:val="it-IT"/>
          <w:rPrChange w:id="163" w:author="Marguerite-Marie Bordry" w:date="2018-12-11T19:57:00Z">
            <w:rPr/>
          </w:rPrChange>
        </w:rPr>
        <w:t> :</w:t>
      </w:r>
      <w:proofErr w:type="gramEnd"/>
      <w:r w:rsidRPr="00CC6DF6">
        <w:rPr>
          <w:lang w:val="it-IT"/>
          <w:rPrChange w:id="164" w:author="Marguerite-Marie Bordry" w:date="2018-12-11T19:57:00Z">
            <w:rPr/>
          </w:rPrChange>
        </w:rPr>
        <w:t xml:space="preserve"> </w:t>
      </w:r>
      <w:proofErr w:type="spellStart"/>
      <w:r w:rsidRPr="00CC6DF6">
        <w:rPr>
          <w:rFonts w:eastAsiaTheme="majorEastAsia"/>
          <w:lang w:val="it-IT"/>
          <w:rPrChange w:id="165" w:author="Marguerite-Marie Bordry" w:date="2018-12-11T19:57:00Z">
            <w:rPr>
              <w:rFonts w:eastAsiaTheme="majorEastAsia"/>
            </w:rPr>
          </w:rPrChange>
        </w:rPr>
        <w:t>Zùccoli</w:t>
      </w:r>
      <w:proofErr w:type="spellEnd"/>
      <w:r w:rsidRPr="00CC6DF6">
        <w:rPr>
          <w:rFonts w:eastAsiaTheme="majorEastAsia"/>
          <w:lang w:val="it-IT"/>
          <w:rPrChange w:id="166" w:author="Marguerite-Marie Bordry" w:date="2018-12-11T19:57:00Z">
            <w:rPr>
              <w:rFonts w:eastAsiaTheme="majorEastAsia"/>
            </w:rPr>
          </w:rPrChange>
        </w:rPr>
        <w:t>, Luciano (1868-1929)</w:t>
      </w:r>
    </w:p>
    <w:p w14:paraId="462FC273" w14:textId="77777777" w:rsidR="00EE1AC8" w:rsidRPr="004C2142" w:rsidRDefault="00EE1AC8" w:rsidP="00EE1AC8">
      <w:pPr>
        <w:pStyle w:val="term"/>
        <w:rPr>
          <w:lang w:val="it-IT"/>
          <w:rPrChange w:id="167" w:author="Marguerite-Marie Bordry" w:date="2018-12-12T15:13:00Z">
            <w:rPr/>
          </w:rPrChange>
        </w:rPr>
      </w:pPr>
      <w:proofErr w:type="spellStart"/>
      <w:proofErr w:type="gramStart"/>
      <w:r w:rsidRPr="004C2142">
        <w:rPr>
          <w:lang w:val="it-IT"/>
          <w:rPrChange w:id="168" w:author="Marguerite-Marie Bordry" w:date="2018-12-12T15:13:00Z">
            <w:rPr/>
          </w:rPrChange>
        </w:rPr>
        <w:t>signed</w:t>
      </w:r>
      <w:proofErr w:type="spellEnd"/>
      <w:r w:rsidRPr="004C2142">
        <w:rPr>
          <w:lang w:val="it-IT"/>
          <w:rPrChange w:id="169" w:author="Marguerite-Marie Bordry" w:date="2018-12-12T15:13:00Z">
            <w:rPr/>
          </w:rPrChange>
        </w:rPr>
        <w:t> :</w:t>
      </w:r>
      <w:proofErr w:type="gramEnd"/>
      <w:r w:rsidRPr="004C2142">
        <w:rPr>
          <w:lang w:val="it-IT"/>
          <w:rPrChange w:id="170" w:author="Marguerite-Marie Bordry" w:date="2018-12-12T15:13:00Z">
            <w:rPr/>
          </w:rPrChange>
        </w:rPr>
        <w:t xml:space="preserve"> Luciano </w:t>
      </w:r>
      <w:proofErr w:type="spellStart"/>
      <w:r w:rsidRPr="004C2142">
        <w:rPr>
          <w:rFonts w:eastAsiaTheme="majorEastAsia"/>
          <w:lang w:val="it-IT"/>
          <w:rPrChange w:id="171" w:author="Marguerite-Marie Bordry" w:date="2018-12-12T15:13:00Z">
            <w:rPr>
              <w:rFonts w:eastAsiaTheme="majorEastAsia"/>
            </w:rPr>
          </w:rPrChange>
        </w:rPr>
        <w:t>Zùccoli</w:t>
      </w:r>
      <w:proofErr w:type="spellEnd"/>
    </w:p>
    <w:p w14:paraId="31438594" w14:textId="77777777" w:rsidR="00EE1AC8" w:rsidRDefault="00EE1AC8" w:rsidP="00EE1AC8">
      <w:pPr>
        <w:pStyle w:val="term"/>
      </w:pPr>
      <w:proofErr w:type="gramStart"/>
      <w:r w:rsidRPr="00925B7B">
        <w:t>section</w:t>
      </w:r>
      <w:proofErr w:type="gramEnd"/>
      <w:r w:rsidRPr="00925B7B">
        <w:t xml:space="preserve"> : </w:t>
      </w:r>
      <w:r>
        <w:t>Lettres italiennes</w:t>
      </w:r>
    </w:p>
    <w:p w14:paraId="06684EDE"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t>Lettres italiennes</w:t>
      </w:r>
    </w:p>
    <w:p w14:paraId="6AA654CA" w14:textId="77777777" w:rsidR="00EE1AC8" w:rsidRDefault="00EE1AC8" w:rsidP="00EE1AC8">
      <w:pPr>
        <w:pStyle w:val="term"/>
      </w:pPr>
      <w:proofErr w:type="gramStart"/>
      <w:r w:rsidRPr="00925B7B">
        <w:t>date</w:t>
      </w:r>
      <w:proofErr w:type="gramEnd"/>
      <w:r w:rsidRPr="00925B7B">
        <w:t> :</w:t>
      </w:r>
      <w:r>
        <w:t xml:space="preserve"> 1901-07-01</w:t>
      </w:r>
    </w:p>
    <w:p w14:paraId="0A0FC7CA" w14:textId="77777777" w:rsidR="00EE1AC8" w:rsidRDefault="00EE1AC8" w:rsidP="00EE1AC8">
      <w:pPr>
        <w:pStyle w:val="term"/>
      </w:pPr>
      <w:proofErr w:type="spellStart"/>
      <w:proofErr w:type="gramStart"/>
      <w:r>
        <w:t>ref</w:t>
      </w:r>
      <w:proofErr w:type="spellEnd"/>
      <w:proofErr w:type="gramEnd"/>
      <w:r w:rsidRPr="00925B7B">
        <w:t xml:space="preserve"> : </w:t>
      </w:r>
      <w:r w:rsidRPr="003D0EBB">
        <w:t>Tome XXXIX, numéro 139, 1</w:t>
      </w:r>
      <w:r w:rsidRPr="003D0EBB">
        <w:rPr>
          <w:vertAlign w:val="superscript"/>
        </w:rPr>
        <w:t>er</w:t>
      </w:r>
      <w:r>
        <w:t> juillet </w:t>
      </w:r>
      <w:r w:rsidRPr="003D0EBB">
        <w:t>1901</w:t>
      </w:r>
      <w:r>
        <w:t>, p. 255-259</w:t>
      </w:r>
    </w:p>
    <w:p w14:paraId="1A705445" w14:textId="77777777" w:rsidR="00EE1AC8" w:rsidRDefault="00EE1AC8" w:rsidP="00EE1AC8">
      <w:pPr>
        <w:pStyle w:val="byline"/>
      </w:pPr>
      <w:r w:rsidRPr="0071019C">
        <w:rPr>
          <w:smallCaps/>
        </w:rPr>
        <w:t xml:space="preserve">Luciano </w:t>
      </w:r>
      <w:proofErr w:type="spellStart"/>
      <w:r w:rsidRPr="0071019C">
        <w:rPr>
          <w:smallCaps/>
        </w:rPr>
        <w:t>Zùccoli</w:t>
      </w:r>
      <w:proofErr w:type="spellEnd"/>
      <w:r>
        <w:t>.</w:t>
      </w:r>
    </w:p>
    <w:p w14:paraId="625DA445" w14:textId="77777777" w:rsidR="00EE1AC8" w:rsidRDefault="00EE1AC8" w:rsidP="00EE1AC8">
      <w:pPr>
        <w:pStyle w:val="bibl"/>
      </w:pPr>
      <w:r w:rsidRPr="003D0EBB">
        <w:t>Tome XXXIX, numéro 139, 1</w:t>
      </w:r>
      <w:r w:rsidRPr="003D0EBB">
        <w:rPr>
          <w:vertAlign w:val="superscript"/>
        </w:rPr>
        <w:t>er</w:t>
      </w:r>
      <w:r>
        <w:t> juillet </w:t>
      </w:r>
      <w:r w:rsidRPr="003D0EBB">
        <w:t>1901</w:t>
      </w:r>
      <w:r>
        <w:t>, p. 255-259.</w:t>
      </w:r>
    </w:p>
    <w:p w14:paraId="3D73D6AA" w14:textId="77777777" w:rsidR="00EE1AC8" w:rsidRDefault="00EE1AC8" w:rsidP="00EE1AC8">
      <w:pPr>
        <w:pStyle w:val="Titre3"/>
      </w:pPr>
      <w:proofErr w:type="spellStart"/>
      <w:r w:rsidRPr="00781C58">
        <w:rPr>
          <w:i/>
        </w:rPr>
        <w:t>Nerone</w:t>
      </w:r>
      <w:proofErr w:type="spellEnd"/>
      <w:r w:rsidRPr="002D16D0">
        <w:t xml:space="preserve">, </w:t>
      </w:r>
      <w:r w:rsidRPr="00781C58">
        <w:t xml:space="preserve">par Arrigo </w:t>
      </w:r>
      <w:proofErr w:type="spellStart"/>
      <w:r w:rsidRPr="00781C58">
        <w:t>Boïto</w:t>
      </w:r>
      <w:proofErr w:type="spellEnd"/>
    </w:p>
    <w:p w14:paraId="1FFF0B4E" w14:textId="77777777" w:rsidR="00EE1AC8" w:rsidRPr="004C2142" w:rsidRDefault="00EE1AC8" w:rsidP="00EE1AC8">
      <w:pPr>
        <w:pStyle w:val="term"/>
      </w:pPr>
      <w:proofErr w:type="gramStart"/>
      <w:r w:rsidRPr="004C2142">
        <w:t>id</w:t>
      </w:r>
      <w:proofErr w:type="gramEnd"/>
      <w:r w:rsidRPr="004C2142">
        <w:t> : article-1901-07-01_255a</w:t>
      </w:r>
    </w:p>
    <w:p w14:paraId="1661771F" w14:textId="77777777" w:rsidR="00EE1AC8" w:rsidRPr="00CC6DF6" w:rsidRDefault="00EE1AC8" w:rsidP="00EE1AC8">
      <w:pPr>
        <w:pStyle w:val="term"/>
        <w:rPr>
          <w:lang w:val="it-IT"/>
          <w:rPrChange w:id="172" w:author="Marguerite-Marie Bordry" w:date="2018-12-11T19:57:00Z">
            <w:rPr/>
          </w:rPrChange>
        </w:rPr>
      </w:pPr>
      <w:proofErr w:type="spellStart"/>
      <w:proofErr w:type="gramStart"/>
      <w:r w:rsidRPr="00CC6DF6">
        <w:rPr>
          <w:lang w:val="it-IT"/>
          <w:rPrChange w:id="173" w:author="Marguerite-Marie Bordry" w:date="2018-12-11T19:57:00Z">
            <w:rPr/>
          </w:rPrChange>
        </w:rPr>
        <w:t>author</w:t>
      </w:r>
      <w:proofErr w:type="spellEnd"/>
      <w:r w:rsidRPr="00CC6DF6">
        <w:rPr>
          <w:lang w:val="it-IT"/>
          <w:rPrChange w:id="174" w:author="Marguerite-Marie Bordry" w:date="2018-12-11T19:57:00Z">
            <w:rPr/>
          </w:rPrChange>
        </w:rPr>
        <w:t> :</w:t>
      </w:r>
      <w:proofErr w:type="gramEnd"/>
      <w:r w:rsidRPr="00CC6DF6">
        <w:rPr>
          <w:lang w:val="it-IT"/>
          <w:rPrChange w:id="175" w:author="Marguerite-Marie Bordry" w:date="2018-12-11T19:57:00Z">
            <w:rPr/>
          </w:rPrChange>
        </w:rPr>
        <w:t xml:space="preserve"> </w:t>
      </w:r>
      <w:proofErr w:type="spellStart"/>
      <w:r w:rsidRPr="00CC6DF6">
        <w:rPr>
          <w:rFonts w:eastAsiaTheme="majorEastAsia"/>
          <w:lang w:val="it-IT"/>
          <w:rPrChange w:id="176" w:author="Marguerite-Marie Bordry" w:date="2018-12-11T19:57:00Z">
            <w:rPr>
              <w:rFonts w:eastAsiaTheme="majorEastAsia"/>
            </w:rPr>
          </w:rPrChange>
        </w:rPr>
        <w:t>Zùccoli</w:t>
      </w:r>
      <w:proofErr w:type="spellEnd"/>
      <w:r w:rsidRPr="00CC6DF6">
        <w:rPr>
          <w:rFonts w:eastAsiaTheme="majorEastAsia"/>
          <w:lang w:val="it-IT"/>
          <w:rPrChange w:id="177" w:author="Marguerite-Marie Bordry" w:date="2018-12-11T19:57:00Z">
            <w:rPr>
              <w:rFonts w:eastAsiaTheme="majorEastAsia"/>
            </w:rPr>
          </w:rPrChange>
        </w:rPr>
        <w:t>, Luciano (1868-1929)</w:t>
      </w:r>
    </w:p>
    <w:p w14:paraId="34239430" w14:textId="77777777" w:rsidR="00EE1AC8" w:rsidRPr="004C2142" w:rsidRDefault="00EE1AC8" w:rsidP="00EE1AC8">
      <w:pPr>
        <w:pStyle w:val="term"/>
        <w:rPr>
          <w:lang w:val="it-IT"/>
          <w:rPrChange w:id="178" w:author="Marguerite-Marie Bordry" w:date="2018-12-12T15:13:00Z">
            <w:rPr/>
          </w:rPrChange>
        </w:rPr>
      </w:pPr>
      <w:proofErr w:type="spellStart"/>
      <w:proofErr w:type="gramStart"/>
      <w:r w:rsidRPr="004C2142">
        <w:rPr>
          <w:lang w:val="it-IT"/>
          <w:rPrChange w:id="179" w:author="Marguerite-Marie Bordry" w:date="2018-12-12T15:13:00Z">
            <w:rPr/>
          </w:rPrChange>
        </w:rPr>
        <w:t>signed</w:t>
      </w:r>
      <w:proofErr w:type="spellEnd"/>
      <w:r w:rsidRPr="004C2142">
        <w:rPr>
          <w:lang w:val="it-IT"/>
          <w:rPrChange w:id="180" w:author="Marguerite-Marie Bordry" w:date="2018-12-12T15:13:00Z">
            <w:rPr/>
          </w:rPrChange>
        </w:rPr>
        <w:t> :</w:t>
      </w:r>
      <w:proofErr w:type="gramEnd"/>
      <w:r w:rsidRPr="004C2142">
        <w:rPr>
          <w:lang w:val="it-IT"/>
          <w:rPrChange w:id="181" w:author="Marguerite-Marie Bordry" w:date="2018-12-12T15:13:00Z">
            <w:rPr/>
          </w:rPrChange>
        </w:rPr>
        <w:t xml:space="preserve"> Luciano </w:t>
      </w:r>
      <w:proofErr w:type="spellStart"/>
      <w:r w:rsidRPr="004C2142">
        <w:rPr>
          <w:rFonts w:eastAsiaTheme="majorEastAsia"/>
          <w:lang w:val="it-IT"/>
          <w:rPrChange w:id="182" w:author="Marguerite-Marie Bordry" w:date="2018-12-12T15:13:00Z">
            <w:rPr>
              <w:rFonts w:eastAsiaTheme="majorEastAsia"/>
            </w:rPr>
          </w:rPrChange>
        </w:rPr>
        <w:t>Zùccoli</w:t>
      </w:r>
      <w:proofErr w:type="spellEnd"/>
    </w:p>
    <w:p w14:paraId="53F8CA8E" w14:textId="77777777" w:rsidR="00EE1AC8" w:rsidRDefault="00EE1AC8" w:rsidP="00EE1AC8">
      <w:pPr>
        <w:pStyle w:val="term"/>
      </w:pPr>
      <w:proofErr w:type="gramStart"/>
      <w:r w:rsidRPr="00925B7B">
        <w:t>section</w:t>
      </w:r>
      <w:proofErr w:type="gramEnd"/>
      <w:r w:rsidRPr="00925B7B">
        <w:t xml:space="preserve"> : </w:t>
      </w:r>
      <w:r>
        <w:t>Lettres italiennes</w:t>
      </w:r>
    </w:p>
    <w:p w14:paraId="0A7F909E"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t>Lettres italiennes</w:t>
      </w:r>
    </w:p>
    <w:p w14:paraId="5ADBA782" w14:textId="77777777" w:rsidR="00EE1AC8" w:rsidRDefault="00EE1AC8" w:rsidP="00EE1AC8">
      <w:pPr>
        <w:pStyle w:val="term"/>
      </w:pPr>
      <w:proofErr w:type="gramStart"/>
      <w:r w:rsidRPr="00925B7B">
        <w:t>date</w:t>
      </w:r>
      <w:proofErr w:type="gramEnd"/>
      <w:r w:rsidRPr="00925B7B">
        <w:t> :</w:t>
      </w:r>
      <w:r>
        <w:t xml:space="preserve"> 1901-07-01</w:t>
      </w:r>
    </w:p>
    <w:p w14:paraId="37B60337" w14:textId="77777777" w:rsidR="00EE1AC8" w:rsidRDefault="00EE1AC8" w:rsidP="00EE1AC8">
      <w:pPr>
        <w:pStyle w:val="term"/>
      </w:pPr>
      <w:proofErr w:type="spellStart"/>
      <w:proofErr w:type="gramStart"/>
      <w:r>
        <w:t>ref</w:t>
      </w:r>
      <w:proofErr w:type="spellEnd"/>
      <w:proofErr w:type="gramEnd"/>
      <w:r w:rsidRPr="00925B7B">
        <w:t xml:space="preserve"> : </w:t>
      </w:r>
      <w:r w:rsidRPr="003D0EBB">
        <w:t>Tome XXXIX, numéro 139, 1</w:t>
      </w:r>
      <w:r w:rsidRPr="003D0EBB">
        <w:rPr>
          <w:vertAlign w:val="superscript"/>
        </w:rPr>
        <w:t>er</w:t>
      </w:r>
      <w:r>
        <w:t> juillet </w:t>
      </w:r>
      <w:r w:rsidRPr="003D0EBB">
        <w:t>1901</w:t>
      </w:r>
      <w:r>
        <w:t>, p. 255-259 [255-258]</w:t>
      </w:r>
    </w:p>
    <w:p w14:paraId="5CA6186A" w14:textId="77777777" w:rsidR="00EE1AC8" w:rsidRPr="00781C58" w:rsidRDefault="00EE1AC8" w:rsidP="00EE1AC8">
      <w:pPr>
        <w:pStyle w:val="Corpsdetexte"/>
        <w:rPr>
          <w:rFonts w:cs="Times New Roman"/>
        </w:rPr>
      </w:pPr>
      <w:r w:rsidRPr="00781C58">
        <w:rPr>
          <w:rFonts w:cs="Times New Roman"/>
        </w:rPr>
        <w:t xml:space="preserve">Depuis 1868, </w:t>
      </w:r>
      <w:r>
        <w:rPr>
          <w:rFonts w:cs="Times New Roman"/>
        </w:rPr>
        <w:t>M. </w:t>
      </w:r>
      <w:r w:rsidRPr="00781C58">
        <w:rPr>
          <w:rFonts w:cs="Times New Roman"/>
        </w:rPr>
        <w:t xml:space="preserve">Arrigo </w:t>
      </w:r>
      <w:proofErr w:type="spellStart"/>
      <w:r w:rsidRPr="00781C58">
        <w:rPr>
          <w:rFonts w:cs="Times New Roman"/>
        </w:rPr>
        <w:t>Boïto</w:t>
      </w:r>
      <w:proofErr w:type="spellEnd"/>
      <w:r w:rsidRPr="00781C58">
        <w:rPr>
          <w:rFonts w:cs="Times New Roman"/>
        </w:rPr>
        <w:t xml:space="preserve"> se taisait</w:t>
      </w:r>
      <w:r>
        <w:rPr>
          <w:rFonts w:cs="Times New Roman"/>
        </w:rPr>
        <w:t> :</w:t>
      </w:r>
      <w:r w:rsidRPr="00781C58">
        <w:rPr>
          <w:rFonts w:cs="Times New Roman"/>
        </w:rPr>
        <w:t xml:space="preserve"> il avait débuté dans le monde littéraire avec le </w:t>
      </w:r>
      <w:r w:rsidRPr="00781C58">
        <w:rPr>
          <w:rFonts w:cs="Times New Roman"/>
          <w:i/>
        </w:rPr>
        <w:t xml:space="preserve">Libro dei </w:t>
      </w:r>
      <w:proofErr w:type="spellStart"/>
      <w:r w:rsidRPr="00781C58">
        <w:rPr>
          <w:rFonts w:cs="Times New Roman"/>
          <w:i/>
        </w:rPr>
        <w:t>versi</w:t>
      </w:r>
      <w:proofErr w:type="spellEnd"/>
      <w:r w:rsidRPr="00781C58">
        <w:rPr>
          <w:rFonts w:cs="Times New Roman"/>
        </w:rPr>
        <w:t>, aujourd</w:t>
      </w:r>
      <w:r>
        <w:rPr>
          <w:rFonts w:cs="Times New Roman"/>
        </w:rPr>
        <w:t>’</w:t>
      </w:r>
      <w:r w:rsidRPr="00781C58">
        <w:rPr>
          <w:rFonts w:cs="Times New Roman"/>
        </w:rPr>
        <w:t>hui assez rare, car la dernière édition remonte à 1877. Et, âgé de moins que trente ans, il avait eu l</w:t>
      </w:r>
      <w:r>
        <w:rPr>
          <w:rFonts w:cs="Times New Roman"/>
        </w:rPr>
        <w:t>’</w:t>
      </w:r>
      <w:r w:rsidRPr="00781C58">
        <w:rPr>
          <w:rFonts w:cs="Times New Roman"/>
        </w:rPr>
        <w:t xml:space="preserve">audace de faire jouer à la </w:t>
      </w:r>
      <w:r w:rsidRPr="00781C58">
        <w:rPr>
          <w:rFonts w:cs="Times New Roman"/>
          <w:i/>
        </w:rPr>
        <w:t>Scala</w:t>
      </w:r>
      <w:r w:rsidRPr="00781C58">
        <w:rPr>
          <w:rFonts w:cs="Times New Roman"/>
        </w:rPr>
        <w:t xml:space="preserve"> de Milan son opéra, </w:t>
      </w:r>
      <w:proofErr w:type="spellStart"/>
      <w:r w:rsidRPr="00781C58">
        <w:rPr>
          <w:rFonts w:cs="Times New Roman"/>
          <w:i/>
        </w:rPr>
        <w:t>Mefistofele</w:t>
      </w:r>
      <w:proofErr w:type="spellEnd"/>
      <w:r w:rsidRPr="00781C58">
        <w:rPr>
          <w:rFonts w:cs="Times New Roman"/>
        </w:rPr>
        <w:t>.</w:t>
      </w:r>
    </w:p>
    <w:p w14:paraId="6B0386A1" w14:textId="77777777" w:rsidR="00EE1AC8" w:rsidRPr="00781C58" w:rsidRDefault="00EE1AC8" w:rsidP="00EE1AC8">
      <w:pPr>
        <w:pStyle w:val="Corpsdetexte"/>
        <w:rPr>
          <w:rFonts w:cs="Times New Roman"/>
        </w:rPr>
      </w:pPr>
      <w:r w:rsidRPr="00781C58">
        <w:rPr>
          <w:rFonts w:cs="Times New Roman"/>
        </w:rPr>
        <w:t>N</w:t>
      </w:r>
      <w:r>
        <w:rPr>
          <w:rFonts w:cs="Times New Roman"/>
        </w:rPr>
        <w:t>’</w:t>
      </w:r>
      <w:r w:rsidRPr="00781C58">
        <w:rPr>
          <w:rFonts w:cs="Times New Roman"/>
        </w:rPr>
        <w:t>arrivant pas à concevoir qu</w:t>
      </w:r>
      <w:r>
        <w:rPr>
          <w:rFonts w:cs="Times New Roman"/>
        </w:rPr>
        <w:t>’</w:t>
      </w:r>
      <w:r w:rsidRPr="00781C58">
        <w:rPr>
          <w:rFonts w:cs="Times New Roman"/>
        </w:rPr>
        <w:t>un jeune homme pût affronter de but en blanc ce public d</w:t>
      </w:r>
      <w:r>
        <w:rPr>
          <w:rFonts w:cs="Times New Roman"/>
        </w:rPr>
        <w:t>’</w:t>
      </w:r>
      <w:r w:rsidRPr="00781C58">
        <w:rPr>
          <w:rFonts w:cs="Times New Roman"/>
        </w:rPr>
        <w:t>élite, et non avec quelque lever de rideau digne de bienveillance, c</w:t>
      </w:r>
      <w:r>
        <w:rPr>
          <w:rFonts w:cs="Times New Roman"/>
        </w:rPr>
        <w:t>’</w:t>
      </w:r>
      <w:r w:rsidRPr="00781C58">
        <w:rPr>
          <w:rFonts w:cs="Times New Roman"/>
        </w:rPr>
        <w:t xml:space="preserve">est-à-dire de commisération, mais crânement, avec un opéra aux proportions grandioses, </w:t>
      </w:r>
      <w:r>
        <w:rPr>
          <w:rFonts w:cs="Times New Roman"/>
        </w:rPr>
        <w:t>— </w:t>
      </w:r>
      <w:r w:rsidRPr="00781C58">
        <w:rPr>
          <w:rFonts w:cs="Times New Roman"/>
        </w:rPr>
        <w:t xml:space="preserve">les Milanais en furent indignés. La première du </w:t>
      </w:r>
      <w:proofErr w:type="spellStart"/>
      <w:r w:rsidRPr="00781C58">
        <w:rPr>
          <w:rFonts w:cs="Times New Roman"/>
          <w:i/>
        </w:rPr>
        <w:t>Mefistofele</w:t>
      </w:r>
      <w:proofErr w:type="spellEnd"/>
      <w:r w:rsidRPr="00781C58">
        <w:rPr>
          <w:rFonts w:cs="Times New Roman"/>
        </w:rPr>
        <w:t xml:space="preserve"> à la </w:t>
      </w:r>
      <w:r w:rsidRPr="00781C58">
        <w:rPr>
          <w:rFonts w:cs="Times New Roman"/>
          <w:i/>
        </w:rPr>
        <w:t>Scala</w:t>
      </w:r>
      <w:r w:rsidRPr="00781C58">
        <w:rPr>
          <w:rFonts w:cs="Times New Roman"/>
        </w:rPr>
        <w:t xml:space="preserve"> donna lieu à un tel charivari que le </w:t>
      </w:r>
      <w:proofErr w:type="spellStart"/>
      <w:r w:rsidRPr="00781C58">
        <w:rPr>
          <w:rFonts w:cs="Times New Roman"/>
        </w:rPr>
        <w:t>maëstro</w:t>
      </w:r>
      <w:proofErr w:type="spellEnd"/>
      <w:r w:rsidRPr="00781C58">
        <w:rPr>
          <w:rFonts w:cs="Times New Roman"/>
        </w:rPr>
        <w:t xml:space="preserve"> </w:t>
      </w:r>
      <w:proofErr w:type="spellStart"/>
      <w:r w:rsidRPr="00781C58">
        <w:rPr>
          <w:rFonts w:cs="Times New Roman"/>
        </w:rPr>
        <w:t>Boïto</w:t>
      </w:r>
      <w:proofErr w:type="spellEnd"/>
      <w:r w:rsidRPr="00781C58">
        <w:rPr>
          <w:rFonts w:cs="Times New Roman"/>
        </w:rPr>
        <w:t>, dont l</w:t>
      </w:r>
      <w:r>
        <w:rPr>
          <w:rFonts w:cs="Times New Roman"/>
        </w:rPr>
        <w:t>’</w:t>
      </w:r>
      <w:r w:rsidRPr="00781C58">
        <w:rPr>
          <w:rFonts w:cs="Times New Roman"/>
        </w:rPr>
        <w:t>audace était telle qu</w:t>
      </w:r>
      <w:r>
        <w:rPr>
          <w:rFonts w:cs="Times New Roman"/>
        </w:rPr>
        <w:t>’</w:t>
      </w:r>
      <w:r w:rsidRPr="00781C58">
        <w:rPr>
          <w:rFonts w:cs="Times New Roman"/>
        </w:rPr>
        <w:t>il dirigeait lui-même l</w:t>
      </w:r>
      <w:r>
        <w:rPr>
          <w:rFonts w:cs="Times New Roman"/>
        </w:rPr>
        <w:t>’</w:t>
      </w:r>
      <w:r w:rsidRPr="00781C58">
        <w:rPr>
          <w:rFonts w:cs="Times New Roman"/>
        </w:rPr>
        <w:t>orchestre, eut de la peine à conduire la représentation jusqu</w:t>
      </w:r>
      <w:r>
        <w:rPr>
          <w:rFonts w:cs="Times New Roman"/>
        </w:rPr>
        <w:t>’</w:t>
      </w:r>
      <w:r w:rsidRPr="00781C58">
        <w:rPr>
          <w:rFonts w:cs="Times New Roman"/>
        </w:rPr>
        <w:t>au bout.</w:t>
      </w:r>
    </w:p>
    <w:p w14:paraId="0150AC74" w14:textId="77777777" w:rsidR="00EE1AC8" w:rsidRPr="00781C58" w:rsidRDefault="00EE1AC8" w:rsidP="00EE1AC8">
      <w:pPr>
        <w:pStyle w:val="Corpsdetexte"/>
        <w:rPr>
          <w:rFonts w:cs="Times New Roman"/>
        </w:rPr>
      </w:pPr>
      <w:r w:rsidRPr="00781C58">
        <w:rPr>
          <w:rFonts w:cs="Times New Roman"/>
        </w:rPr>
        <w:t>Cette attitude devant les beautés éclatantes de l</w:t>
      </w:r>
      <w:r>
        <w:rPr>
          <w:rFonts w:cs="Times New Roman"/>
        </w:rPr>
        <w:t>’</w:t>
      </w:r>
      <w:r w:rsidRPr="00781C58">
        <w:rPr>
          <w:rFonts w:cs="Times New Roman"/>
        </w:rPr>
        <w:t xml:space="preserve">œuvre de </w:t>
      </w:r>
      <w:r>
        <w:rPr>
          <w:rFonts w:cs="Times New Roman"/>
        </w:rPr>
        <w:t>M. </w:t>
      </w:r>
      <w:proofErr w:type="spellStart"/>
      <w:r w:rsidRPr="00781C58">
        <w:rPr>
          <w:rFonts w:cs="Times New Roman"/>
        </w:rPr>
        <w:t>Boïto</w:t>
      </w:r>
      <w:proofErr w:type="spellEnd"/>
      <w:r w:rsidRPr="00781C58">
        <w:rPr>
          <w:rFonts w:cs="Times New Roman"/>
        </w:rPr>
        <w:t xml:space="preserve"> ne faisait honneur ni au public, ni à l</w:t>
      </w:r>
      <w:r>
        <w:rPr>
          <w:rFonts w:cs="Times New Roman"/>
        </w:rPr>
        <w:t>’</w:t>
      </w:r>
      <w:r w:rsidRPr="00781C58">
        <w:rPr>
          <w:rFonts w:cs="Times New Roman"/>
        </w:rPr>
        <w:t>importance du Théâtre où l</w:t>
      </w:r>
      <w:r>
        <w:rPr>
          <w:rFonts w:cs="Times New Roman"/>
        </w:rPr>
        <w:t>’</w:t>
      </w:r>
      <w:r w:rsidRPr="00781C58">
        <w:rPr>
          <w:rFonts w:cs="Times New Roman"/>
        </w:rPr>
        <w:t xml:space="preserve">opéra se jouait. Il suffit de quelques modifications que le </w:t>
      </w:r>
      <w:proofErr w:type="spellStart"/>
      <w:r w:rsidRPr="00781C58">
        <w:rPr>
          <w:rFonts w:cs="Times New Roman"/>
        </w:rPr>
        <w:t>maëstro</w:t>
      </w:r>
      <w:proofErr w:type="spellEnd"/>
      <w:r w:rsidRPr="00781C58">
        <w:rPr>
          <w:rFonts w:cs="Times New Roman"/>
        </w:rPr>
        <w:t xml:space="preserve"> apporta à sa première édition pour voir son travail acclamé à Bologne et immédiatement après dans toutes les villes d</w:t>
      </w:r>
      <w:r>
        <w:rPr>
          <w:rFonts w:cs="Times New Roman"/>
        </w:rPr>
        <w:t>’</w:t>
      </w:r>
      <w:r w:rsidRPr="00781C58">
        <w:rPr>
          <w:rFonts w:cs="Times New Roman"/>
        </w:rPr>
        <w:t>Italie. Milan en est fière aujourd</w:t>
      </w:r>
      <w:r>
        <w:rPr>
          <w:rFonts w:cs="Times New Roman"/>
        </w:rPr>
        <w:t>’</w:t>
      </w:r>
      <w:r w:rsidRPr="00781C58">
        <w:rPr>
          <w:rFonts w:cs="Times New Roman"/>
        </w:rPr>
        <w:t xml:space="preserve">hui, parce que ce </w:t>
      </w:r>
      <w:proofErr w:type="spellStart"/>
      <w:r w:rsidRPr="00781C58">
        <w:rPr>
          <w:rFonts w:cs="Times New Roman"/>
          <w:i/>
        </w:rPr>
        <w:t>Mefistofele</w:t>
      </w:r>
      <w:proofErr w:type="spellEnd"/>
      <w:r w:rsidRPr="00781C58">
        <w:rPr>
          <w:rFonts w:cs="Times New Roman"/>
        </w:rPr>
        <w:t xml:space="preserve"> lui rappelle aussi l</w:t>
      </w:r>
      <w:r>
        <w:rPr>
          <w:rFonts w:cs="Times New Roman"/>
        </w:rPr>
        <w:t>’</w:t>
      </w:r>
      <w:r w:rsidRPr="00781C58">
        <w:rPr>
          <w:rFonts w:cs="Times New Roman"/>
        </w:rPr>
        <w:t>étrangeté d</w:t>
      </w:r>
      <w:r>
        <w:rPr>
          <w:rFonts w:cs="Times New Roman"/>
        </w:rPr>
        <w:t>’</w:t>
      </w:r>
      <w:r w:rsidRPr="00781C58">
        <w:rPr>
          <w:rFonts w:cs="Times New Roman"/>
        </w:rPr>
        <w:t>un jugement que tous s</w:t>
      </w:r>
      <w:r>
        <w:rPr>
          <w:rFonts w:cs="Times New Roman"/>
        </w:rPr>
        <w:t>’</w:t>
      </w:r>
      <w:r w:rsidRPr="00781C58">
        <w:rPr>
          <w:rFonts w:cs="Times New Roman"/>
        </w:rPr>
        <w:t>empressent de renier, car de ces spectateurs de 1868 un petit nombre à peine doit survivre.</w:t>
      </w:r>
    </w:p>
    <w:p w14:paraId="0EF4893A" w14:textId="77777777" w:rsidR="00EE1AC8" w:rsidRPr="00781C58" w:rsidRDefault="00EE1AC8" w:rsidP="00EE1AC8">
      <w:pPr>
        <w:pStyle w:val="Corpsdetexte"/>
        <w:rPr>
          <w:rFonts w:cs="Times New Roman"/>
        </w:rPr>
      </w:pPr>
      <w:r w:rsidRPr="00781C58">
        <w:rPr>
          <w:rFonts w:cs="Times New Roman"/>
        </w:rPr>
        <w:t xml:space="preserve">Après </w:t>
      </w:r>
      <w:proofErr w:type="spellStart"/>
      <w:r w:rsidRPr="00781C58">
        <w:rPr>
          <w:rFonts w:cs="Times New Roman"/>
          <w:i/>
        </w:rPr>
        <w:t>Mefistofele</w:t>
      </w:r>
      <w:proofErr w:type="spellEnd"/>
      <w:r w:rsidRPr="00781C58">
        <w:rPr>
          <w:rFonts w:cs="Times New Roman"/>
          <w:i/>
        </w:rPr>
        <w:t xml:space="preserve">, </w:t>
      </w:r>
      <w:r w:rsidRPr="00781C58">
        <w:rPr>
          <w:rFonts w:cs="Times New Roman"/>
        </w:rPr>
        <w:t xml:space="preserve">et, pour la littérature, le </w:t>
      </w:r>
      <w:r w:rsidRPr="00781C58">
        <w:rPr>
          <w:rFonts w:cs="Times New Roman"/>
          <w:i/>
        </w:rPr>
        <w:t xml:space="preserve">Libro dei </w:t>
      </w:r>
      <w:proofErr w:type="spellStart"/>
      <w:r w:rsidRPr="00781C58">
        <w:rPr>
          <w:rFonts w:cs="Times New Roman"/>
          <w:i/>
        </w:rPr>
        <w:t>versi</w:t>
      </w:r>
      <w:proofErr w:type="spellEnd"/>
      <w:r w:rsidRPr="00781C58">
        <w:rPr>
          <w:rFonts w:cs="Times New Roman"/>
        </w:rPr>
        <w:t xml:space="preserve"> qui à son heure n</w:t>
      </w:r>
      <w:r>
        <w:rPr>
          <w:rFonts w:cs="Times New Roman"/>
        </w:rPr>
        <w:t>’avait fait moin</w:t>
      </w:r>
      <w:r w:rsidRPr="00781C58">
        <w:rPr>
          <w:rFonts w:cs="Times New Roman"/>
        </w:rPr>
        <w:t>s de bruit que l</w:t>
      </w:r>
      <w:r>
        <w:rPr>
          <w:rFonts w:cs="Times New Roman"/>
        </w:rPr>
        <w:t>’</w:t>
      </w:r>
      <w:r w:rsidRPr="00781C58">
        <w:rPr>
          <w:rFonts w:cs="Times New Roman"/>
        </w:rPr>
        <w:t xml:space="preserve">opéra musical, </w:t>
      </w:r>
      <w:r>
        <w:rPr>
          <w:rFonts w:cs="Times New Roman"/>
        </w:rPr>
        <w:t>M. </w:t>
      </w:r>
      <w:proofErr w:type="spellStart"/>
      <w:r w:rsidRPr="00781C58">
        <w:rPr>
          <w:rFonts w:cs="Times New Roman"/>
        </w:rPr>
        <w:t>Boïto</w:t>
      </w:r>
      <w:proofErr w:type="spellEnd"/>
      <w:r w:rsidRPr="00781C58">
        <w:rPr>
          <w:rFonts w:cs="Times New Roman"/>
        </w:rPr>
        <w:t xml:space="preserve"> pendant une vingtaine d</w:t>
      </w:r>
      <w:r>
        <w:rPr>
          <w:rFonts w:cs="Times New Roman"/>
        </w:rPr>
        <w:t>’</w:t>
      </w:r>
      <w:r w:rsidRPr="00781C58">
        <w:rPr>
          <w:rFonts w:cs="Times New Roman"/>
        </w:rPr>
        <w:t xml:space="preserve">années se plut à vivre hors des </w:t>
      </w:r>
      <w:r w:rsidRPr="00781C58">
        <w:rPr>
          <w:rFonts w:cs="Times New Roman"/>
        </w:rPr>
        <w:lastRenderedPageBreak/>
        <w:t>batailles artistiques, loin des commérages et des stupidités qui agacent ceux qui travaillent.</w:t>
      </w:r>
    </w:p>
    <w:p w14:paraId="56413A8E" w14:textId="77777777" w:rsidR="00EE1AC8" w:rsidRPr="00781C58" w:rsidRDefault="00EE1AC8" w:rsidP="00EE1AC8">
      <w:pPr>
        <w:pStyle w:val="Corpsdetexte"/>
        <w:rPr>
          <w:rFonts w:cs="Times New Roman"/>
        </w:rPr>
      </w:pPr>
      <w:r w:rsidRPr="00781C58">
        <w:rPr>
          <w:rFonts w:cs="Times New Roman"/>
        </w:rPr>
        <w:t>Il avait rencontré un grand génie, Giuseppe Verdi, il en fut l</w:t>
      </w:r>
      <w:r>
        <w:rPr>
          <w:rFonts w:cs="Times New Roman"/>
        </w:rPr>
        <w:t>’</w:t>
      </w:r>
      <w:r w:rsidRPr="00781C58">
        <w:rPr>
          <w:rFonts w:cs="Times New Roman"/>
        </w:rPr>
        <w:t>ami le plus intime et le plus dévoué</w:t>
      </w:r>
      <w:r>
        <w:rPr>
          <w:rFonts w:cs="Times New Roman"/>
        </w:rPr>
        <w:t> :</w:t>
      </w:r>
      <w:r w:rsidRPr="00781C58">
        <w:rPr>
          <w:rFonts w:cs="Times New Roman"/>
        </w:rPr>
        <w:t xml:space="preserve"> pour lui il composa les </w:t>
      </w:r>
      <w:r w:rsidRPr="00781C58">
        <w:rPr>
          <w:rFonts w:cs="Times New Roman"/>
          <w:i/>
        </w:rPr>
        <w:t>libretti</w:t>
      </w:r>
      <w:r w:rsidRPr="00781C58">
        <w:rPr>
          <w:rFonts w:cs="Times New Roman"/>
        </w:rPr>
        <w:t xml:space="preserve"> de l</w:t>
      </w:r>
      <w:r>
        <w:rPr>
          <w:rFonts w:cs="Times New Roman"/>
        </w:rPr>
        <w:t>’</w:t>
      </w:r>
      <w:r w:rsidRPr="00781C58">
        <w:rPr>
          <w:rFonts w:cs="Times New Roman"/>
          <w:i/>
        </w:rPr>
        <w:t>Othello</w:t>
      </w:r>
      <w:r w:rsidRPr="00781C58">
        <w:rPr>
          <w:rFonts w:cs="Times New Roman"/>
        </w:rPr>
        <w:t xml:space="preserve"> et du </w:t>
      </w:r>
      <w:r w:rsidRPr="00781C58">
        <w:rPr>
          <w:rFonts w:cs="Times New Roman"/>
          <w:i/>
        </w:rPr>
        <w:t>Falstaff</w:t>
      </w:r>
      <w:r w:rsidRPr="00781C58">
        <w:rPr>
          <w:rFonts w:cs="Times New Roman"/>
        </w:rPr>
        <w:t>, chefs-d</w:t>
      </w:r>
      <w:r>
        <w:rPr>
          <w:rFonts w:cs="Times New Roman"/>
        </w:rPr>
        <w:t>’</w:t>
      </w:r>
      <w:r w:rsidRPr="00781C58">
        <w:rPr>
          <w:rFonts w:cs="Times New Roman"/>
        </w:rPr>
        <w:t>œuvre dans leur genre</w:t>
      </w:r>
      <w:r>
        <w:rPr>
          <w:rFonts w:cs="Times New Roman"/>
        </w:rPr>
        <w:t> ;</w:t>
      </w:r>
      <w:r w:rsidRPr="00781C58">
        <w:rPr>
          <w:rFonts w:cs="Times New Roman"/>
        </w:rPr>
        <w:t xml:space="preserve"> et à l</w:t>
      </w:r>
      <w:r>
        <w:rPr>
          <w:rFonts w:cs="Times New Roman"/>
        </w:rPr>
        <w:t>’</w:t>
      </w:r>
      <w:r w:rsidRPr="00781C58">
        <w:rPr>
          <w:rFonts w:cs="Times New Roman"/>
        </w:rPr>
        <w:t>étranger, par une de ces bizarreries qui semblent veiller à la carrière de cet artiste, on s</w:t>
      </w:r>
      <w:r>
        <w:rPr>
          <w:rFonts w:cs="Times New Roman"/>
        </w:rPr>
        <w:t>’</w:t>
      </w:r>
      <w:r w:rsidRPr="00781C58">
        <w:rPr>
          <w:rFonts w:cs="Times New Roman"/>
        </w:rPr>
        <w:t xml:space="preserve">habitua vite à le considérer tout bonnement comme un excellent </w:t>
      </w:r>
      <w:r w:rsidRPr="00781C58">
        <w:rPr>
          <w:rFonts w:cs="Times New Roman"/>
          <w:i/>
        </w:rPr>
        <w:t>librettiste</w:t>
      </w:r>
      <w:r>
        <w:rPr>
          <w:rFonts w:cs="Times New Roman"/>
        </w:rPr>
        <w:t> :</w:t>
      </w:r>
      <w:r w:rsidRPr="00781C58">
        <w:rPr>
          <w:rFonts w:cs="Times New Roman"/>
        </w:rPr>
        <w:t xml:space="preserve"> même en France, à la mort de Giuseppe Verdi, lorsqu</w:t>
      </w:r>
      <w:r>
        <w:rPr>
          <w:rFonts w:cs="Times New Roman"/>
        </w:rPr>
        <w:t>’</w:t>
      </w:r>
      <w:r w:rsidRPr="00781C58">
        <w:rPr>
          <w:rFonts w:cs="Times New Roman"/>
        </w:rPr>
        <w:t>il fallut nommer son successeur à l</w:t>
      </w:r>
      <w:r>
        <w:rPr>
          <w:rFonts w:cs="Times New Roman"/>
        </w:rPr>
        <w:t>’</w:t>
      </w:r>
      <w:r w:rsidRPr="00781C58">
        <w:rPr>
          <w:rFonts w:cs="Times New Roman"/>
        </w:rPr>
        <w:t>Institut, on fut quelque temps embarrassé</w:t>
      </w:r>
      <w:r>
        <w:rPr>
          <w:rFonts w:cs="Times New Roman"/>
        </w:rPr>
        <w:t> :</w:t>
      </w:r>
      <w:r w:rsidRPr="00781C58">
        <w:rPr>
          <w:rFonts w:cs="Times New Roman"/>
        </w:rPr>
        <w:t xml:space="preserve"> et le nom qu</w:t>
      </w:r>
      <w:r>
        <w:rPr>
          <w:rFonts w:cs="Times New Roman"/>
        </w:rPr>
        <w:t>’</w:t>
      </w:r>
      <w:r w:rsidRPr="00781C58">
        <w:rPr>
          <w:rFonts w:cs="Times New Roman"/>
        </w:rPr>
        <w:t>on vient de choisir, en apaisant la conscience des membres de l</w:t>
      </w:r>
      <w:r>
        <w:rPr>
          <w:rFonts w:cs="Times New Roman"/>
        </w:rPr>
        <w:t>’</w:t>
      </w:r>
      <w:r w:rsidRPr="00781C58">
        <w:rPr>
          <w:rFonts w:cs="Times New Roman"/>
        </w:rPr>
        <w:t>Institut, n</w:t>
      </w:r>
      <w:r>
        <w:rPr>
          <w:rFonts w:cs="Times New Roman"/>
        </w:rPr>
        <w:t>’</w:t>
      </w:r>
      <w:r w:rsidRPr="00781C58">
        <w:rPr>
          <w:rFonts w:cs="Times New Roman"/>
        </w:rPr>
        <w:t>a pas rencontré toutefois l</w:t>
      </w:r>
      <w:r>
        <w:rPr>
          <w:rFonts w:cs="Times New Roman"/>
        </w:rPr>
        <w:t>’</w:t>
      </w:r>
      <w:r w:rsidRPr="00781C58">
        <w:rPr>
          <w:rFonts w:cs="Times New Roman"/>
        </w:rPr>
        <w:t>approbation des artistes en Italie.</w:t>
      </w:r>
    </w:p>
    <w:p w14:paraId="1F703FAE" w14:textId="77777777" w:rsidR="00EE1AC8" w:rsidRPr="00781C58" w:rsidRDefault="00EE1AC8" w:rsidP="00EE1AC8">
      <w:pPr>
        <w:pStyle w:val="Corpsdetexte"/>
        <w:rPr>
          <w:rFonts w:cs="Times New Roman"/>
        </w:rPr>
      </w:pPr>
      <w:r w:rsidRPr="00781C58">
        <w:rPr>
          <w:rFonts w:cs="Times New Roman"/>
        </w:rPr>
        <w:t>C</w:t>
      </w:r>
      <w:r>
        <w:rPr>
          <w:rFonts w:cs="Times New Roman"/>
        </w:rPr>
        <w:t>’</w:t>
      </w:r>
      <w:r w:rsidRPr="00781C58">
        <w:rPr>
          <w:rFonts w:cs="Times New Roman"/>
        </w:rPr>
        <w:t>est qu</w:t>
      </w:r>
      <w:r>
        <w:rPr>
          <w:rFonts w:cs="Times New Roman"/>
        </w:rPr>
        <w:t>’</w:t>
      </w:r>
      <w:r w:rsidRPr="00781C58">
        <w:rPr>
          <w:rFonts w:cs="Times New Roman"/>
        </w:rPr>
        <w:t>on ignore de quelle trempe de musicien et de poète est l</w:t>
      </w:r>
      <w:r>
        <w:rPr>
          <w:rFonts w:cs="Times New Roman"/>
        </w:rPr>
        <w:t>’</w:t>
      </w:r>
      <w:r w:rsidRPr="00781C58">
        <w:rPr>
          <w:rFonts w:cs="Times New Roman"/>
        </w:rPr>
        <w:t xml:space="preserve">auteur du </w:t>
      </w:r>
      <w:proofErr w:type="spellStart"/>
      <w:r w:rsidRPr="00781C58">
        <w:rPr>
          <w:rFonts w:cs="Times New Roman"/>
          <w:i/>
        </w:rPr>
        <w:t>Mefistofele</w:t>
      </w:r>
      <w:proofErr w:type="spellEnd"/>
      <w:r>
        <w:rPr>
          <w:rFonts w:cs="Times New Roman"/>
        </w:rPr>
        <w:t> :</w:t>
      </w:r>
      <w:r w:rsidRPr="00781C58">
        <w:rPr>
          <w:rFonts w:cs="Times New Roman"/>
        </w:rPr>
        <w:t xml:space="preserve"> et il faut ajouter que le caractère dédaigneux et nonchalant de </w:t>
      </w:r>
      <w:r>
        <w:rPr>
          <w:rFonts w:cs="Times New Roman"/>
        </w:rPr>
        <w:t>M. </w:t>
      </w:r>
      <w:proofErr w:type="spellStart"/>
      <w:r w:rsidRPr="00781C58">
        <w:rPr>
          <w:rFonts w:cs="Times New Roman"/>
        </w:rPr>
        <w:t>Boïto</w:t>
      </w:r>
      <w:proofErr w:type="spellEnd"/>
      <w:r w:rsidRPr="00781C58">
        <w:rPr>
          <w:rFonts w:cs="Times New Roman"/>
        </w:rPr>
        <w:t xml:space="preserve"> l</w:t>
      </w:r>
      <w:r>
        <w:rPr>
          <w:rFonts w:cs="Times New Roman"/>
        </w:rPr>
        <w:t>’</w:t>
      </w:r>
      <w:r w:rsidRPr="00781C58">
        <w:rPr>
          <w:rFonts w:cs="Times New Roman"/>
        </w:rPr>
        <w:t>empêcha toujours de monter cette réclame tapageuse, rapide et éphémère qui remplit le monde de célébrités caduques.</w:t>
      </w:r>
    </w:p>
    <w:p w14:paraId="3047A92A" w14:textId="77777777" w:rsidR="00EE1AC8" w:rsidRPr="00781C58" w:rsidRDefault="00EE1AC8" w:rsidP="00EE1AC8">
      <w:pPr>
        <w:pStyle w:val="Corpsdetexte"/>
        <w:rPr>
          <w:rFonts w:cs="Times New Roman"/>
        </w:rPr>
      </w:pPr>
      <w:r w:rsidRPr="00781C58">
        <w:rPr>
          <w:rFonts w:cs="Times New Roman"/>
        </w:rPr>
        <w:t>Il en était arrivé à ce point d</w:t>
      </w:r>
      <w:r>
        <w:rPr>
          <w:rFonts w:cs="Times New Roman"/>
        </w:rPr>
        <w:t>’</w:t>
      </w:r>
      <w:r w:rsidRPr="00781C58">
        <w:rPr>
          <w:rFonts w:cs="Times New Roman"/>
        </w:rPr>
        <w:t xml:space="preserve">indifférence que, musicien formidable lui-même, il se plaisait à écrire des </w:t>
      </w:r>
      <w:r w:rsidRPr="00781C58">
        <w:rPr>
          <w:rFonts w:cs="Times New Roman"/>
          <w:i/>
        </w:rPr>
        <w:t>libretti</w:t>
      </w:r>
      <w:r w:rsidRPr="00781C58">
        <w:rPr>
          <w:rFonts w:cs="Times New Roman"/>
        </w:rPr>
        <w:t xml:space="preserve"> pour ses frères</w:t>
      </w:r>
      <w:r>
        <w:rPr>
          <w:rFonts w:cs="Times New Roman"/>
        </w:rPr>
        <w:t> ;</w:t>
      </w:r>
      <w:r w:rsidRPr="00781C58">
        <w:rPr>
          <w:rFonts w:cs="Times New Roman"/>
        </w:rPr>
        <w:t xml:space="preserve"> et non seulement il travailla pour Verdi, mais </w:t>
      </w:r>
      <w:r w:rsidRPr="00781C58">
        <w:rPr>
          <w:rFonts w:cs="Times New Roman"/>
          <w:i/>
        </w:rPr>
        <w:t xml:space="preserve">La </w:t>
      </w:r>
      <w:proofErr w:type="spellStart"/>
      <w:r w:rsidRPr="00781C58">
        <w:rPr>
          <w:rFonts w:cs="Times New Roman"/>
          <w:i/>
        </w:rPr>
        <w:t>Gioconda</w:t>
      </w:r>
      <w:proofErr w:type="spellEnd"/>
      <w:r w:rsidRPr="00781C58">
        <w:rPr>
          <w:rFonts w:cs="Times New Roman"/>
        </w:rPr>
        <w:t xml:space="preserve"> de Ponchielli et </w:t>
      </w:r>
      <w:proofErr w:type="spellStart"/>
      <w:r w:rsidRPr="00781C58">
        <w:rPr>
          <w:rFonts w:cs="Times New Roman"/>
          <w:i/>
        </w:rPr>
        <w:t>Ero</w:t>
      </w:r>
      <w:proofErr w:type="spellEnd"/>
      <w:r w:rsidRPr="00781C58">
        <w:rPr>
          <w:rFonts w:cs="Times New Roman"/>
          <w:i/>
        </w:rPr>
        <w:t xml:space="preserve"> et </w:t>
      </w:r>
      <w:proofErr w:type="spellStart"/>
      <w:r w:rsidRPr="00781C58">
        <w:rPr>
          <w:rFonts w:cs="Times New Roman"/>
          <w:i/>
        </w:rPr>
        <w:t>Leandro</w:t>
      </w:r>
      <w:proofErr w:type="spellEnd"/>
      <w:r w:rsidRPr="00781C58">
        <w:rPr>
          <w:rFonts w:cs="Times New Roman"/>
        </w:rPr>
        <w:t xml:space="preserve"> et </w:t>
      </w:r>
      <w:r>
        <w:rPr>
          <w:rFonts w:cs="Times New Roman"/>
          <w:i/>
        </w:rPr>
        <w:t xml:space="preserve">I </w:t>
      </w:r>
      <w:proofErr w:type="spellStart"/>
      <w:r>
        <w:rPr>
          <w:rFonts w:cs="Times New Roman"/>
          <w:i/>
        </w:rPr>
        <w:t>profu</w:t>
      </w:r>
      <w:r w:rsidRPr="00781C58">
        <w:rPr>
          <w:rFonts w:cs="Times New Roman"/>
          <w:i/>
        </w:rPr>
        <w:t>ghi</w:t>
      </w:r>
      <w:proofErr w:type="spellEnd"/>
      <w:r w:rsidRPr="00781C58">
        <w:rPr>
          <w:rFonts w:cs="Times New Roman"/>
          <w:i/>
        </w:rPr>
        <w:t xml:space="preserve"> </w:t>
      </w:r>
      <w:proofErr w:type="spellStart"/>
      <w:r w:rsidRPr="00781C58">
        <w:rPr>
          <w:rFonts w:cs="Times New Roman"/>
          <w:i/>
        </w:rPr>
        <w:t>fiamminghi</w:t>
      </w:r>
      <w:proofErr w:type="spellEnd"/>
      <w:r w:rsidRPr="00781C58">
        <w:rPr>
          <w:rFonts w:cs="Times New Roman"/>
        </w:rPr>
        <w:t xml:space="preserve"> de </w:t>
      </w:r>
      <w:proofErr w:type="spellStart"/>
      <w:r w:rsidRPr="00781C58">
        <w:rPr>
          <w:rFonts w:cs="Times New Roman"/>
        </w:rPr>
        <w:t>Mancinelli</w:t>
      </w:r>
      <w:proofErr w:type="spellEnd"/>
      <w:r w:rsidRPr="00781C58">
        <w:rPr>
          <w:rFonts w:cs="Times New Roman"/>
        </w:rPr>
        <w:t xml:space="preserve"> ont été composés avec les </w:t>
      </w:r>
      <w:r w:rsidRPr="00781C58">
        <w:rPr>
          <w:rFonts w:cs="Times New Roman"/>
          <w:i/>
        </w:rPr>
        <w:t xml:space="preserve">libretti </w:t>
      </w:r>
      <w:r w:rsidRPr="00781C58">
        <w:rPr>
          <w:rFonts w:cs="Times New Roman"/>
        </w:rPr>
        <w:t xml:space="preserve">de </w:t>
      </w:r>
      <w:proofErr w:type="spellStart"/>
      <w:r w:rsidRPr="00781C58">
        <w:rPr>
          <w:rFonts w:cs="Times New Roman"/>
        </w:rPr>
        <w:t>Bo</w:t>
      </w:r>
      <w:r>
        <w:rPr>
          <w:rFonts w:cs="Times New Roman"/>
        </w:rPr>
        <w:t>ïto</w:t>
      </w:r>
      <w:proofErr w:type="spellEnd"/>
      <w:r>
        <w:rPr>
          <w:rFonts w:cs="Times New Roman"/>
        </w:rPr>
        <w:t>. Il poussait les autres, il</w:t>
      </w:r>
      <w:r w:rsidRPr="00781C58">
        <w:rPr>
          <w:rFonts w:cs="Times New Roman"/>
        </w:rPr>
        <w:t xml:space="preserve"> jouissait de leurs triomphes et il s</w:t>
      </w:r>
      <w:r>
        <w:rPr>
          <w:rFonts w:cs="Times New Roman"/>
        </w:rPr>
        <w:t>’</w:t>
      </w:r>
      <w:r w:rsidRPr="00781C58">
        <w:rPr>
          <w:rFonts w:cs="Times New Roman"/>
        </w:rPr>
        <w:t>oubliait de la manière la plus inattendue.</w:t>
      </w:r>
    </w:p>
    <w:p w14:paraId="48317784" w14:textId="77777777" w:rsidR="00EE1AC8" w:rsidRPr="00781C58" w:rsidRDefault="00EE1AC8" w:rsidP="00EE1AC8">
      <w:pPr>
        <w:pStyle w:val="ab"/>
      </w:pPr>
      <w:r w:rsidRPr="00781C58">
        <w:t>§</w:t>
      </w:r>
    </w:p>
    <w:p w14:paraId="2CC2D2D4" w14:textId="77777777" w:rsidR="00EE1AC8" w:rsidRPr="00781C58" w:rsidRDefault="00EE1AC8" w:rsidP="00EE1AC8">
      <w:pPr>
        <w:pStyle w:val="Corpsdetexte"/>
        <w:rPr>
          <w:rFonts w:cs="Times New Roman"/>
        </w:rPr>
      </w:pPr>
      <w:r w:rsidRPr="00781C58">
        <w:rPr>
          <w:rFonts w:cs="Times New Roman"/>
        </w:rPr>
        <w:t xml:space="preserve">Heureusement, voici que la Maison Treves de Milan vient de publier le </w:t>
      </w:r>
      <w:proofErr w:type="spellStart"/>
      <w:r w:rsidRPr="00781C58">
        <w:rPr>
          <w:rFonts w:cs="Times New Roman"/>
          <w:b/>
        </w:rPr>
        <w:t>Nerone</w:t>
      </w:r>
      <w:proofErr w:type="spellEnd"/>
      <w:r w:rsidRPr="00781C58">
        <w:rPr>
          <w:rFonts w:cs="Times New Roman"/>
        </w:rPr>
        <w:t>.</w:t>
      </w:r>
    </w:p>
    <w:p w14:paraId="491EDA9E" w14:textId="77777777" w:rsidR="00EE1AC8" w:rsidRPr="00781C58" w:rsidRDefault="00EE1AC8" w:rsidP="00EE1AC8">
      <w:pPr>
        <w:pStyle w:val="Corpsdetexte"/>
        <w:rPr>
          <w:rFonts w:cs="Times New Roman"/>
        </w:rPr>
      </w:pPr>
      <w:r w:rsidRPr="00781C58">
        <w:rPr>
          <w:rFonts w:cs="Times New Roman"/>
        </w:rPr>
        <w:t>Jusqu</w:t>
      </w:r>
      <w:r>
        <w:rPr>
          <w:rFonts w:cs="Times New Roman"/>
        </w:rPr>
        <w:t>’</w:t>
      </w:r>
      <w:r w:rsidRPr="00781C58">
        <w:rPr>
          <w:rFonts w:cs="Times New Roman"/>
        </w:rPr>
        <w:t xml:space="preserve">à il y a quelques mois, personne ne pouvait croire que </w:t>
      </w:r>
      <w:r>
        <w:rPr>
          <w:rFonts w:cs="Times New Roman"/>
        </w:rPr>
        <w:t>M. </w:t>
      </w:r>
      <w:r w:rsidRPr="00781C58">
        <w:rPr>
          <w:rFonts w:cs="Times New Roman"/>
        </w:rPr>
        <w:t xml:space="preserve">Arrigo </w:t>
      </w:r>
      <w:proofErr w:type="spellStart"/>
      <w:r w:rsidRPr="00781C58">
        <w:rPr>
          <w:rFonts w:cs="Times New Roman"/>
        </w:rPr>
        <w:t>Boïto</w:t>
      </w:r>
      <w:proofErr w:type="spellEnd"/>
      <w:r w:rsidRPr="00781C58">
        <w:rPr>
          <w:rFonts w:cs="Times New Roman"/>
        </w:rPr>
        <w:t xml:space="preserve"> donnât à la poésie italienne une œuvre nouvelle, car ce </w:t>
      </w:r>
      <w:proofErr w:type="spellStart"/>
      <w:r w:rsidRPr="00781C58">
        <w:rPr>
          <w:rFonts w:cs="Times New Roman"/>
          <w:i/>
        </w:rPr>
        <w:t>Nerone</w:t>
      </w:r>
      <w:proofErr w:type="spellEnd"/>
      <w:r w:rsidRPr="00781C58">
        <w:rPr>
          <w:rFonts w:cs="Times New Roman"/>
        </w:rPr>
        <w:t>, longuement et fiévreusement attendu par le public, n</w:t>
      </w:r>
      <w:r>
        <w:rPr>
          <w:rFonts w:cs="Times New Roman"/>
        </w:rPr>
        <w:t>’</w:t>
      </w:r>
      <w:r w:rsidRPr="00781C58">
        <w:rPr>
          <w:rFonts w:cs="Times New Roman"/>
        </w:rPr>
        <w:t>était envisagé que comme un opéra, et on l</w:t>
      </w:r>
      <w:r>
        <w:rPr>
          <w:rFonts w:cs="Times New Roman"/>
        </w:rPr>
        <w:t>’</w:t>
      </w:r>
      <w:r w:rsidRPr="00781C58">
        <w:rPr>
          <w:rFonts w:cs="Times New Roman"/>
        </w:rPr>
        <w:t>imaginait dans les décors de la scène, à travers les beautés d</w:t>
      </w:r>
      <w:r>
        <w:rPr>
          <w:rFonts w:cs="Times New Roman"/>
        </w:rPr>
        <w:t>’</w:t>
      </w:r>
      <w:r w:rsidRPr="00781C58">
        <w:rPr>
          <w:rFonts w:cs="Times New Roman"/>
        </w:rPr>
        <w:t>une musique puissamment personnelle, exceptionnellement profonde.</w:t>
      </w:r>
    </w:p>
    <w:p w14:paraId="3FB5C3CD" w14:textId="77777777" w:rsidR="00EE1AC8" w:rsidRPr="00781C58" w:rsidRDefault="00EE1AC8" w:rsidP="00EE1AC8">
      <w:pPr>
        <w:pStyle w:val="Corpsdetexte"/>
        <w:rPr>
          <w:rFonts w:cs="Times New Roman"/>
        </w:rPr>
      </w:pPr>
      <w:r w:rsidRPr="00781C58">
        <w:rPr>
          <w:rFonts w:cs="Times New Roman"/>
        </w:rPr>
        <w:t>L</w:t>
      </w:r>
      <w:r>
        <w:rPr>
          <w:rFonts w:cs="Times New Roman"/>
        </w:rPr>
        <w:t>’</w:t>
      </w:r>
      <w:r w:rsidRPr="00781C58">
        <w:rPr>
          <w:rFonts w:cs="Times New Roman"/>
        </w:rPr>
        <w:t xml:space="preserve">apparition de </w:t>
      </w:r>
      <w:proofErr w:type="spellStart"/>
      <w:r w:rsidRPr="00781C58">
        <w:rPr>
          <w:rFonts w:cs="Times New Roman"/>
          <w:i/>
        </w:rPr>
        <w:t>Nerone</w:t>
      </w:r>
      <w:proofErr w:type="spellEnd"/>
      <w:r w:rsidRPr="00781C58">
        <w:rPr>
          <w:rFonts w:cs="Times New Roman"/>
        </w:rPr>
        <w:t xml:space="preserve"> en volume, sous la forme d</w:t>
      </w:r>
      <w:r>
        <w:rPr>
          <w:rFonts w:cs="Times New Roman"/>
        </w:rPr>
        <w:t>’</w:t>
      </w:r>
      <w:r w:rsidRPr="00781C58">
        <w:rPr>
          <w:rFonts w:cs="Times New Roman"/>
        </w:rPr>
        <w:t>une Tragédie en cinq actes, vient de déplacer momentanément l</w:t>
      </w:r>
      <w:r>
        <w:rPr>
          <w:rFonts w:cs="Times New Roman"/>
        </w:rPr>
        <w:t>’</w:t>
      </w:r>
      <w:r w:rsidRPr="00781C58">
        <w:rPr>
          <w:rFonts w:cs="Times New Roman"/>
        </w:rPr>
        <w:t>attention pour nous mettre vis-à-vis d</w:t>
      </w:r>
      <w:r>
        <w:rPr>
          <w:rFonts w:cs="Times New Roman"/>
        </w:rPr>
        <w:t>’</w:t>
      </w:r>
      <w:r w:rsidRPr="00781C58">
        <w:rPr>
          <w:rFonts w:cs="Times New Roman"/>
        </w:rPr>
        <w:t xml:space="preserve">une conception littéraire, qui est quelque chose de bien plus complet que le </w:t>
      </w:r>
      <w:r w:rsidRPr="00781C58">
        <w:rPr>
          <w:rFonts w:cs="Times New Roman"/>
          <w:i/>
        </w:rPr>
        <w:t>libretto</w:t>
      </w:r>
      <w:r w:rsidRPr="00781C58">
        <w:rPr>
          <w:rFonts w:cs="Times New Roman"/>
        </w:rPr>
        <w:t>. Celui-ci, dans l</w:t>
      </w:r>
      <w:r>
        <w:rPr>
          <w:rFonts w:cs="Times New Roman"/>
        </w:rPr>
        <w:t>’</w:t>
      </w:r>
      <w:r w:rsidRPr="00781C58">
        <w:rPr>
          <w:rFonts w:cs="Times New Roman"/>
        </w:rPr>
        <w:t>intention de l</w:t>
      </w:r>
      <w:r>
        <w:rPr>
          <w:rFonts w:cs="Times New Roman"/>
        </w:rPr>
        <w:t>’</w:t>
      </w:r>
      <w:r w:rsidRPr="00781C58">
        <w:rPr>
          <w:rFonts w:cs="Times New Roman"/>
        </w:rPr>
        <w:t>auteur, n</w:t>
      </w:r>
      <w:r>
        <w:rPr>
          <w:rFonts w:cs="Times New Roman"/>
        </w:rPr>
        <w:t>’</w:t>
      </w:r>
      <w:r w:rsidRPr="00781C58">
        <w:rPr>
          <w:rFonts w:cs="Times New Roman"/>
        </w:rPr>
        <w:t>est qu</w:t>
      </w:r>
      <w:r>
        <w:rPr>
          <w:rFonts w:cs="Times New Roman"/>
        </w:rPr>
        <w:t>’</w:t>
      </w:r>
      <w:r w:rsidRPr="00781C58">
        <w:rPr>
          <w:rFonts w:cs="Times New Roman"/>
        </w:rPr>
        <w:t>un travail d</w:t>
      </w:r>
      <w:r>
        <w:rPr>
          <w:rFonts w:cs="Times New Roman"/>
        </w:rPr>
        <w:t>’</w:t>
      </w:r>
      <w:r w:rsidRPr="00781C58">
        <w:rPr>
          <w:rFonts w:cs="Times New Roman"/>
        </w:rPr>
        <w:t>à côté, élagué de tous ces détails que la musique doit rendre avec son langage frémissant et infini.</w:t>
      </w:r>
    </w:p>
    <w:p w14:paraId="3B257899" w14:textId="77777777" w:rsidR="00EE1AC8" w:rsidRPr="00781C58" w:rsidRDefault="00EE1AC8" w:rsidP="00EE1AC8">
      <w:pPr>
        <w:pStyle w:val="Corpsdetexte"/>
        <w:rPr>
          <w:rFonts w:cs="Times New Roman"/>
        </w:rPr>
      </w:pPr>
      <w:r w:rsidRPr="00781C58">
        <w:rPr>
          <w:rFonts w:cs="Times New Roman"/>
        </w:rPr>
        <w:t>Devancer de plus d</w:t>
      </w:r>
      <w:r>
        <w:rPr>
          <w:rFonts w:cs="Times New Roman"/>
        </w:rPr>
        <w:t>’</w:t>
      </w:r>
      <w:r w:rsidRPr="00781C58">
        <w:rPr>
          <w:rFonts w:cs="Times New Roman"/>
        </w:rPr>
        <w:t>une année l</w:t>
      </w:r>
      <w:r>
        <w:rPr>
          <w:rFonts w:cs="Times New Roman"/>
        </w:rPr>
        <w:t>’</w:t>
      </w:r>
      <w:r w:rsidRPr="00781C58">
        <w:rPr>
          <w:rFonts w:cs="Times New Roman"/>
        </w:rPr>
        <w:t>œuvre musicale par l</w:t>
      </w:r>
      <w:r>
        <w:rPr>
          <w:rFonts w:cs="Times New Roman"/>
        </w:rPr>
        <w:t>’</w:t>
      </w:r>
      <w:r w:rsidRPr="00781C58">
        <w:rPr>
          <w:rFonts w:cs="Times New Roman"/>
        </w:rPr>
        <w:t>œuvre littéraire, voilà une audace qui n</w:t>
      </w:r>
      <w:r>
        <w:rPr>
          <w:rFonts w:cs="Times New Roman"/>
        </w:rPr>
        <w:t>’</w:t>
      </w:r>
      <w:r w:rsidRPr="00781C58">
        <w:rPr>
          <w:rFonts w:cs="Times New Roman"/>
        </w:rPr>
        <w:t>appartient qu</w:t>
      </w:r>
      <w:r>
        <w:rPr>
          <w:rFonts w:cs="Times New Roman"/>
        </w:rPr>
        <w:t>’</w:t>
      </w:r>
      <w:r w:rsidRPr="00781C58">
        <w:rPr>
          <w:rFonts w:cs="Times New Roman"/>
        </w:rPr>
        <w:t xml:space="preserve">à celui qui, comme </w:t>
      </w:r>
      <w:r>
        <w:rPr>
          <w:rFonts w:cs="Times New Roman"/>
        </w:rPr>
        <w:t>M. </w:t>
      </w:r>
      <w:proofErr w:type="spellStart"/>
      <w:r w:rsidRPr="00781C58">
        <w:rPr>
          <w:rFonts w:cs="Times New Roman"/>
        </w:rPr>
        <w:t>Boïto</w:t>
      </w:r>
      <w:proofErr w:type="spellEnd"/>
      <w:r w:rsidRPr="00781C58">
        <w:rPr>
          <w:rFonts w:cs="Times New Roman"/>
        </w:rPr>
        <w:t>, a droit à une critique déférente et sérieuse. Mais qu</w:t>
      </w:r>
      <w:r>
        <w:rPr>
          <w:rFonts w:cs="Times New Roman"/>
        </w:rPr>
        <w:t>’</w:t>
      </w:r>
      <w:r w:rsidRPr="00781C58">
        <w:rPr>
          <w:rFonts w:cs="Times New Roman"/>
        </w:rPr>
        <w:t>il s</w:t>
      </w:r>
      <w:r>
        <w:rPr>
          <w:rFonts w:cs="Times New Roman"/>
        </w:rPr>
        <w:t>’</w:t>
      </w:r>
      <w:r w:rsidRPr="00781C58">
        <w:rPr>
          <w:rFonts w:cs="Times New Roman"/>
        </w:rPr>
        <w:t>agisse d</w:t>
      </w:r>
      <w:r>
        <w:rPr>
          <w:rFonts w:cs="Times New Roman"/>
        </w:rPr>
        <w:t>’</w:t>
      </w:r>
      <w:r w:rsidRPr="00781C58">
        <w:rPr>
          <w:rFonts w:cs="Times New Roman"/>
        </w:rPr>
        <w:t xml:space="preserve">une suggestion ancienne dont nous subissons le contrecoup, ou que les </w:t>
      </w:r>
      <w:r w:rsidRPr="00781C58">
        <w:rPr>
          <w:rFonts w:cs="Times New Roman"/>
        </w:rPr>
        <w:lastRenderedPageBreak/>
        <w:t>proportions colossales du drame l</w:t>
      </w:r>
      <w:r>
        <w:rPr>
          <w:rFonts w:cs="Times New Roman"/>
        </w:rPr>
        <w:t>’</w:t>
      </w:r>
      <w:r w:rsidRPr="00781C58">
        <w:rPr>
          <w:rFonts w:cs="Times New Roman"/>
        </w:rPr>
        <w:t>imposent, il m</w:t>
      </w:r>
      <w:r>
        <w:rPr>
          <w:rFonts w:cs="Times New Roman"/>
        </w:rPr>
        <w:t>’</w:t>
      </w:r>
      <w:r w:rsidRPr="00781C58">
        <w:rPr>
          <w:rFonts w:cs="Times New Roman"/>
        </w:rPr>
        <w:t xml:space="preserve">a été difficile, en lisant la Tragédie, de me soustraire au </w:t>
      </w:r>
      <w:r w:rsidRPr="00781C58">
        <w:rPr>
          <w:rFonts w:cs="Times New Roman"/>
          <w:i/>
        </w:rPr>
        <w:t>pressentiment</w:t>
      </w:r>
      <w:r w:rsidRPr="00781C58">
        <w:rPr>
          <w:rFonts w:cs="Times New Roman"/>
        </w:rPr>
        <w:t xml:space="preserve"> de la scène et de la musique.</w:t>
      </w:r>
    </w:p>
    <w:p w14:paraId="2790595B" w14:textId="77777777" w:rsidR="00EE1AC8" w:rsidRPr="00781C58" w:rsidRDefault="00EE1AC8" w:rsidP="00EE1AC8">
      <w:pPr>
        <w:pStyle w:val="Corpsdetexte"/>
        <w:rPr>
          <w:rFonts w:cs="Times New Roman"/>
        </w:rPr>
      </w:pPr>
      <w:r w:rsidRPr="00781C58">
        <w:rPr>
          <w:rFonts w:cs="Times New Roman"/>
        </w:rPr>
        <w:t xml:space="preserve">Sans doute, la vision telle que </w:t>
      </w:r>
      <w:r>
        <w:rPr>
          <w:rFonts w:cs="Times New Roman"/>
        </w:rPr>
        <w:t>M. </w:t>
      </w:r>
      <w:proofErr w:type="spellStart"/>
      <w:r w:rsidRPr="00781C58">
        <w:rPr>
          <w:rFonts w:cs="Times New Roman"/>
        </w:rPr>
        <w:t>Boïto</w:t>
      </w:r>
      <w:proofErr w:type="spellEnd"/>
      <w:r w:rsidRPr="00781C58">
        <w:rPr>
          <w:rFonts w:cs="Times New Roman"/>
        </w:rPr>
        <w:t xml:space="preserve"> nous la donne, la vision de ces personnages et de ce monde, de cette heure vague, de ces jours où tous tremblaient, César, la foule et les cohortes</w:t>
      </w:r>
      <w:r>
        <w:rPr>
          <w:rFonts w:cs="Times New Roman"/>
        </w:rPr>
        <w:t>, est complète. Mais, que dirai-</w:t>
      </w:r>
      <w:r w:rsidRPr="00781C58">
        <w:rPr>
          <w:rFonts w:cs="Times New Roman"/>
        </w:rPr>
        <w:t>je</w:t>
      </w:r>
      <w:r>
        <w:rPr>
          <w:rFonts w:cs="Times New Roman"/>
        </w:rPr>
        <w:t> ?</w:t>
      </w:r>
      <w:r w:rsidRPr="00781C58">
        <w:rPr>
          <w:rFonts w:cs="Times New Roman"/>
        </w:rPr>
        <w:t xml:space="preserve"> Elle semble attendre son expression supérieure et définitive par quelque chose de plus insaisissable et de plus ailé que la parole.</w:t>
      </w:r>
    </w:p>
    <w:p w14:paraId="67C0AE61" w14:textId="77777777" w:rsidR="00EE1AC8" w:rsidRPr="00781C58" w:rsidRDefault="00EE1AC8" w:rsidP="00EE1AC8">
      <w:pPr>
        <w:pStyle w:val="Corpsdetexte"/>
        <w:rPr>
          <w:rFonts w:cs="Times New Roman"/>
        </w:rPr>
      </w:pPr>
      <w:r w:rsidRPr="00781C58">
        <w:rPr>
          <w:rFonts w:cs="Times New Roman"/>
        </w:rPr>
        <w:t>Et, toutefois, l</w:t>
      </w:r>
      <w:r>
        <w:rPr>
          <w:rFonts w:cs="Times New Roman"/>
        </w:rPr>
        <w:t>’</w:t>
      </w:r>
      <w:r w:rsidRPr="00781C58">
        <w:rPr>
          <w:rFonts w:cs="Times New Roman"/>
        </w:rPr>
        <w:t>œuvre littéraire doit être jugée à part</w:t>
      </w:r>
      <w:r>
        <w:rPr>
          <w:rFonts w:cs="Times New Roman"/>
        </w:rPr>
        <w:t> :</w:t>
      </w:r>
      <w:r w:rsidRPr="00781C58">
        <w:rPr>
          <w:rFonts w:cs="Times New Roman"/>
        </w:rPr>
        <w:t xml:space="preserve"> elle a sa raison d</w:t>
      </w:r>
      <w:r>
        <w:rPr>
          <w:rFonts w:cs="Times New Roman"/>
        </w:rPr>
        <w:t>’</w:t>
      </w:r>
      <w:r w:rsidRPr="00781C58">
        <w:rPr>
          <w:rFonts w:cs="Times New Roman"/>
        </w:rPr>
        <w:t>être, ses mérites, son but</w:t>
      </w:r>
      <w:r>
        <w:rPr>
          <w:rFonts w:cs="Times New Roman"/>
        </w:rPr>
        <w:t> :</w:t>
      </w:r>
      <w:r w:rsidRPr="00781C58">
        <w:rPr>
          <w:rFonts w:cs="Times New Roman"/>
        </w:rPr>
        <w:t xml:space="preserve"> ici le poète, libre des entraves de la scène, suivait son inspiration dramatique et traçait d</w:t>
      </w:r>
      <w:r>
        <w:rPr>
          <w:rFonts w:cs="Times New Roman"/>
        </w:rPr>
        <w:t>’</w:t>
      </w:r>
      <w:r w:rsidRPr="00781C58">
        <w:rPr>
          <w:rFonts w:cs="Times New Roman"/>
        </w:rPr>
        <w:t xml:space="preserve">une main </w:t>
      </w:r>
      <w:proofErr w:type="spellStart"/>
      <w:r w:rsidRPr="00781C58">
        <w:rPr>
          <w:rFonts w:cs="Times New Roman"/>
        </w:rPr>
        <w:t>sûre</w:t>
      </w:r>
      <w:proofErr w:type="spellEnd"/>
      <w:r w:rsidRPr="00781C58">
        <w:rPr>
          <w:rFonts w:cs="Times New Roman"/>
        </w:rPr>
        <w:t xml:space="preserve"> les lignes de ce qui, plus qu</w:t>
      </w:r>
      <w:r>
        <w:rPr>
          <w:rFonts w:cs="Times New Roman"/>
        </w:rPr>
        <w:t>’</w:t>
      </w:r>
      <w:r w:rsidRPr="00781C58">
        <w:rPr>
          <w:rFonts w:cs="Times New Roman"/>
        </w:rPr>
        <w:t>une simple ébauche, est déjà un tableau.</w:t>
      </w:r>
    </w:p>
    <w:p w14:paraId="65EEB386" w14:textId="77777777" w:rsidR="00EE1AC8" w:rsidRPr="00781C58" w:rsidRDefault="00EE1AC8" w:rsidP="00EE1AC8">
      <w:pPr>
        <w:pStyle w:val="Corpsdetexte"/>
        <w:rPr>
          <w:rFonts w:cs="Times New Roman"/>
        </w:rPr>
      </w:pPr>
      <w:r w:rsidRPr="00781C58">
        <w:rPr>
          <w:rFonts w:cs="Times New Roman"/>
        </w:rPr>
        <w:t>Néron y ressort, gigantesque. Il pouvait, dans l</w:t>
      </w:r>
      <w:r>
        <w:rPr>
          <w:rFonts w:cs="Times New Roman"/>
        </w:rPr>
        <w:t>’</w:t>
      </w:r>
      <w:r w:rsidRPr="00781C58">
        <w:rPr>
          <w:rFonts w:cs="Times New Roman"/>
        </w:rPr>
        <w:t>œuvre du poète, se rattacher au type classique ou se rapetisser par l</w:t>
      </w:r>
      <w:r>
        <w:rPr>
          <w:rFonts w:cs="Times New Roman"/>
        </w:rPr>
        <w:t>’</w:t>
      </w:r>
      <w:r w:rsidRPr="00781C58">
        <w:rPr>
          <w:rFonts w:cs="Times New Roman"/>
        </w:rPr>
        <w:t>influence des dernières recherches historiques</w:t>
      </w:r>
      <w:r>
        <w:rPr>
          <w:rFonts w:cs="Times New Roman"/>
        </w:rPr>
        <w:t> :</w:t>
      </w:r>
      <w:r w:rsidRPr="00781C58">
        <w:rPr>
          <w:rFonts w:cs="Times New Roman"/>
        </w:rPr>
        <w:t xml:space="preserve"> nous le voyons, au contraire, sous une lumière sinistre et aveuglante. Il serait difficile de marquer le point où, se détachant de tous ses acolytes, le protagoniste devient inoubliablement </w:t>
      </w:r>
      <w:r>
        <w:rPr>
          <w:rFonts w:cs="Times New Roman"/>
        </w:rPr>
        <w:t>« </w:t>
      </w:r>
      <w:r w:rsidRPr="00781C58">
        <w:rPr>
          <w:rFonts w:cs="Times New Roman"/>
        </w:rPr>
        <w:t>représentatif</w:t>
      </w:r>
      <w:r>
        <w:rPr>
          <w:rFonts w:cs="Times New Roman"/>
        </w:rPr>
        <w:t> »</w:t>
      </w:r>
      <w:r w:rsidRPr="00781C58">
        <w:rPr>
          <w:rFonts w:cs="Times New Roman"/>
        </w:rPr>
        <w:t>, si le poète n</w:t>
      </w:r>
      <w:r>
        <w:rPr>
          <w:rFonts w:cs="Times New Roman"/>
        </w:rPr>
        <w:t>’</w:t>
      </w:r>
      <w:r w:rsidRPr="00781C58">
        <w:rPr>
          <w:rFonts w:cs="Times New Roman"/>
        </w:rPr>
        <w:t>avait développé en lui une passion immortelle, le remords.</w:t>
      </w:r>
    </w:p>
    <w:p w14:paraId="116A184A" w14:textId="77777777" w:rsidR="00EE1AC8" w:rsidRPr="00781C58" w:rsidRDefault="00EE1AC8" w:rsidP="00EE1AC8">
      <w:pPr>
        <w:pStyle w:val="Corpsdetexte"/>
        <w:rPr>
          <w:rFonts w:cs="Times New Roman"/>
        </w:rPr>
      </w:pPr>
      <w:r w:rsidRPr="00781C58">
        <w:rPr>
          <w:rFonts w:cs="Times New Roman"/>
        </w:rPr>
        <w:t>Il est le remords</w:t>
      </w:r>
      <w:r>
        <w:rPr>
          <w:rFonts w:cs="Times New Roman"/>
        </w:rPr>
        <w:t> ;</w:t>
      </w:r>
      <w:r w:rsidRPr="00781C58">
        <w:rPr>
          <w:rFonts w:cs="Times New Roman"/>
        </w:rPr>
        <w:t xml:space="preserve"> depuis le moment où il s</w:t>
      </w:r>
      <w:r>
        <w:rPr>
          <w:rFonts w:cs="Times New Roman"/>
        </w:rPr>
        <w:t>’</w:t>
      </w:r>
      <w:r w:rsidRPr="00781C58">
        <w:rPr>
          <w:rFonts w:cs="Times New Roman"/>
        </w:rPr>
        <w:t xml:space="preserve">élance sur </w:t>
      </w:r>
      <w:proofErr w:type="gramStart"/>
      <w:r w:rsidRPr="00781C58">
        <w:rPr>
          <w:rFonts w:cs="Times New Roman"/>
        </w:rPr>
        <w:t>la</w:t>
      </w:r>
      <w:proofErr w:type="gramEnd"/>
      <w:r w:rsidRPr="00781C58">
        <w:rPr>
          <w:rFonts w:cs="Times New Roman"/>
        </w:rPr>
        <w:t xml:space="preserve"> </w:t>
      </w:r>
      <w:r w:rsidRPr="00781C58">
        <w:rPr>
          <w:rFonts w:cs="Times New Roman"/>
          <w:i/>
        </w:rPr>
        <w:t>Via Appia</w:t>
      </w:r>
      <w:r w:rsidRPr="00781C58">
        <w:rPr>
          <w:rFonts w:cs="Times New Roman"/>
        </w:rPr>
        <w:t xml:space="preserve"> pour enterrer bien profondément les cendres de sa mère assassinée, jusqu</w:t>
      </w:r>
      <w:r>
        <w:rPr>
          <w:rFonts w:cs="Times New Roman"/>
        </w:rPr>
        <w:t>’</w:t>
      </w:r>
      <w:r w:rsidRPr="00781C58">
        <w:rPr>
          <w:rFonts w:cs="Times New Roman"/>
        </w:rPr>
        <w:t>à la dernière scène, où, en jouant le rôle d</w:t>
      </w:r>
      <w:r>
        <w:rPr>
          <w:rFonts w:cs="Times New Roman"/>
        </w:rPr>
        <w:t>’</w:t>
      </w:r>
      <w:r w:rsidRPr="00781C58">
        <w:rPr>
          <w:rFonts w:cs="Times New Roman"/>
        </w:rPr>
        <w:t>Oreste, il s</w:t>
      </w:r>
      <w:r>
        <w:rPr>
          <w:rFonts w:cs="Times New Roman"/>
        </w:rPr>
        <w:t>’</w:t>
      </w:r>
      <w:r w:rsidRPr="00781C58">
        <w:rPr>
          <w:rFonts w:cs="Times New Roman"/>
        </w:rPr>
        <w:t xml:space="preserve">oublie et avoue son crime, </w:t>
      </w:r>
      <w:r>
        <w:rPr>
          <w:rFonts w:cs="Times New Roman"/>
        </w:rPr>
        <w:t>— </w:t>
      </w:r>
      <w:r w:rsidRPr="00781C58">
        <w:rPr>
          <w:rFonts w:cs="Times New Roman"/>
        </w:rPr>
        <w:t>mieux que l</w:t>
      </w:r>
      <w:r>
        <w:rPr>
          <w:rFonts w:cs="Times New Roman"/>
        </w:rPr>
        <w:t>’</w:t>
      </w:r>
      <w:r w:rsidRPr="00781C58">
        <w:rPr>
          <w:rFonts w:cs="Times New Roman"/>
        </w:rPr>
        <w:t>artiste raté et envieux, il est le remords.</w:t>
      </w:r>
    </w:p>
    <w:p w14:paraId="2E3284FC" w14:textId="77777777" w:rsidR="00EE1AC8" w:rsidRPr="00781C58" w:rsidRDefault="00EE1AC8" w:rsidP="00EE1AC8">
      <w:pPr>
        <w:pStyle w:val="Corpsdetexte"/>
        <w:rPr>
          <w:rFonts w:cs="Times New Roman"/>
        </w:rPr>
      </w:pPr>
      <w:r w:rsidRPr="00781C58">
        <w:rPr>
          <w:rFonts w:cs="Times New Roman"/>
        </w:rPr>
        <w:t>Il l</w:t>
      </w:r>
      <w:r>
        <w:rPr>
          <w:rFonts w:cs="Times New Roman"/>
        </w:rPr>
        <w:t>’</w:t>
      </w:r>
      <w:r w:rsidRPr="00781C58">
        <w:rPr>
          <w:rFonts w:cs="Times New Roman"/>
        </w:rPr>
        <w:t>est dans l</w:t>
      </w:r>
      <w:r>
        <w:rPr>
          <w:rFonts w:cs="Times New Roman"/>
        </w:rPr>
        <w:t>’</w:t>
      </w:r>
      <w:r w:rsidRPr="00781C58">
        <w:rPr>
          <w:rFonts w:cs="Times New Roman"/>
        </w:rPr>
        <w:t xml:space="preserve">ombre du </w:t>
      </w:r>
      <w:r w:rsidRPr="00781C58">
        <w:rPr>
          <w:rFonts w:cs="Times New Roman"/>
          <w:i/>
        </w:rPr>
        <w:t>Sacrarium</w:t>
      </w:r>
      <w:r>
        <w:rPr>
          <w:rFonts w:cs="Times New Roman"/>
        </w:rPr>
        <w:t xml:space="preserve"> de Simon l</w:t>
      </w:r>
      <w:r w:rsidRPr="00781C58">
        <w:rPr>
          <w:rFonts w:cs="Times New Roman"/>
        </w:rPr>
        <w:t>e magicien, et il l</w:t>
      </w:r>
      <w:r>
        <w:rPr>
          <w:rFonts w:cs="Times New Roman"/>
        </w:rPr>
        <w:t>’</w:t>
      </w:r>
      <w:r w:rsidRPr="00781C58">
        <w:rPr>
          <w:rFonts w:cs="Times New Roman"/>
        </w:rPr>
        <w:t>est à la lumière du jour, au milieu des folies atroces du cirque</w:t>
      </w:r>
      <w:r>
        <w:rPr>
          <w:rFonts w:cs="Times New Roman"/>
        </w:rPr>
        <w:t> :</w:t>
      </w:r>
      <w:r w:rsidRPr="00781C58">
        <w:rPr>
          <w:rFonts w:cs="Times New Roman"/>
        </w:rPr>
        <w:t xml:space="preserve"> il l</w:t>
      </w:r>
      <w:r>
        <w:rPr>
          <w:rFonts w:cs="Times New Roman"/>
        </w:rPr>
        <w:t>’</w:t>
      </w:r>
      <w:r w:rsidRPr="00781C58">
        <w:rPr>
          <w:rFonts w:cs="Times New Roman"/>
        </w:rPr>
        <w:t>est dans sa présomption d</w:t>
      </w:r>
      <w:r>
        <w:rPr>
          <w:rFonts w:cs="Times New Roman"/>
        </w:rPr>
        <w:t>’</w:t>
      </w:r>
      <w:r w:rsidRPr="00781C58">
        <w:rPr>
          <w:rFonts w:cs="Times New Roman"/>
        </w:rPr>
        <w:t>artiste, dans ses amours, dans sa haine, dans sa lâcheté, dans son orgueil.</w:t>
      </w:r>
    </w:p>
    <w:p w14:paraId="63247091" w14:textId="77777777" w:rsidR="00EE1AC8" w:rsidRPr="00781C58" w:rsidRDefault="00EE1AC8" w:rsidP="00EE1AC8">
      <w:pPr>
        <w:pStyle w:val="Corpsdetexte"/>
        <w:rPr>
          <w:rFonts w:cs="Times New Roman"/>
        </w:rPr>
      </w:pPr>
      <w:r w:rsidRPr="00781C58">
        <w:rPr>
          <w:rFonts w:cs="Times New Roman"/>
        </w:rPr>
        <w:t xml:space="preserve">Près de lui se déroule cette idylle infiniment suave entre </w:t>
      </w:r>
      <w:proofErr w:type="spellStart"/>
      <w:r w:rsidRPr="00781C58">
        <w:rPr>
          <w:rFonts w:cs="Times New Roman"/>
          <w:i/>
        </w:rPr>
        <w:t>Rabria</w:t>
      </w:r>
      <w:proofErr w:type="spellEnd"/>
      <w:r w:rsidRPr="00781C58">
        <w:rPr>
          <w:rFonts w:cs="Times New Roman"/>
        </w:rPr>
        <w:t xml:space="preserve"> et </w:t>
      </w:r>
      <w:proofErr w:type="spellStart"/>
      <w:r w:rsidRPr="00781C58">
        <w:rPr>
          <w:rFonts w:cs="Times New Roman"/>
          <w:i/>
        </w:rPr>
        <w:t>Fanael</w:t>
      </w:r>
      <w:proofErr w:type="spellEnd"/>
      <w:r w:rsidRPr="00781C58">
        <w:rPr>
          <w:rFonts w:cs="Times New Roman"/>
        </w:rPr>
        <w:t>, douce de toute la douceur que la tradition prête aux jeunes filles et aux martyrs chrétiens, et qui arrache à la lyre du poète les vers les plus délicats du poème. Et, opiniâtre comme le remords avec lequel elle s</w:t>
      </w:r>
      <w:r>
        <w:rPr>
          <w:rFonts w:cs="Times New Roman"/>
        </w:rPr>
        <w:t>’</w:t>
      </w:r>
      <w:r w:rsidRPr="00781C58">
        <w:rPr>
          <w:rFonts w:cs="Times New Roman"/>
        </w:rPr>
        <w:t>identifie souvent dans l</w:t>
      </w:r>
      <w:r>
        <w:rPr>
          <w:rFonts w:cs="Times New Roman"/>
        </w:rPr>
        <w:t>’</w:t>
      </w:r>
      <w:r w:rsidRPr="00781C58">
        <w:rPr>
          <w:rFonts w:cs="Times New Roman"/>
        </w:rPr>
        <w:t xml:space="preserve">imagination hagarde de Néron, </w:t>
      </w:r>
      <w:proofErr w:type="spellStart"/>
      <w:r w:rsidRPr="00781C58">
        <w:rPr>
          <w:rFonts w:cs="Times New Roman"/>
          <w:i/>
        </w:rPr>
        <w:t>Astéria</w:t>
      </w:r>
      <w:proofErr w:type="spellEnd"/>
      <w:r w:rsidRPr="00781C58">
        <w:rPr>
          <w:rFonts w:cs="Times New Roman"/>
        </w:rPr>
        <w:t xml:space="preserve"> poursuit le matricide de son amour sauvage et violent, qui lui apporte enfin la volupté et la mort.</w:t>
      </w:r>
    </w:p>
    <w:p w14:paraId="07FF4D49" w14:textId="77777777" w:rsidR="00EE1AC8" w:rsidRPr="00781C58" w:rsidRDefault="00EE1AC8" w:rsidP="00EE1AC8">
      <w:pPr>
        <w:pStyle w:val="Corpsdetexte"/>
        <w:rPr>
          <w:rFonts w:cs="Times New Roman"/>
        </w:rPr>
      </w:pPr>
      <w:r w:rsidRPr="00781C58">
        <w:rPr>
          <w:rFonts w:cs="Times New Roman"/>
        </w:rPr>
        <w:t xml:space="preserve">On voit bien que </w:t>
      </w:r>
      <w:r>
        <w:rPr>
          <w:rFonts w:cs="Times New Roman"/>
        </w:rPr>
        <w:t>M. </w:t>
      </w:r>
      <w:proofErr w:type="spellStart"/>
      <w:r w:rsidRPr="00781C58">
        <w:rPr>
          <w:rFonts w:cs="Times New Roman"/>
        </w:rPr>
        <w:t>Boïto</w:t>
      </w:r>
      <w:proofErr w:type="spellEnd"/>
      <w:r w:rsidRPr="00781C58">
        <w:rPr>
          <w:rFonts w:cs="Times New Roman"/>
        </w:rPr>
        <w:t xml:space="preserve"> n</w:t>
      </w:r>
      <w:r>
        <w:rPr>
          <w:rFonts w:cs="Times New Roman"/>
        </w:rPr>
        <w:t>’</w:t>
      </w:r>
      <w:r w:rsidRPr="00781C58">
        <w:rPr>
          <w:rFonts w:cs="Times New Roman"/>
        </w:rPr>
        <w:t>a eu qu</w:t>
      </w:r>
      <w:r>
        <w:rPr>
          <w:rFonts w:cs="Times New Roman"/>
        </w:rPr>
        <w:t>’</w:t>
      </w:r>
      <w:r w:rsidRPr="00781C58">
        <w:rPr>
          <w:rFonts w:cs="Times New Roman"/>
        </w:rPr>
        <w:t>une vision de poète, et qu</w:t>
      </w:r>
      <w:r>
        <w:rPr>
          <w:rFonts w:cs="Times New Roman"/>
        </w:rPr>
        <w:t>’</w:t>
      </w:r>
      <w:r w:rsidRPr="00781C58">
        <w:rPr>
          <w:rFonts w:cs="Times New Roman"/>
        </w:rPr>
        <w:t>il faut demander à ce poème ce qu</w:t>
      </w:r>
      <w:r>
        <w:rPr>
          <w:rFonts w:cs="Times New Roman"/>
        </w:rPr>
        <w:t>’</w:t>
      </w:r>
      <w:r w:rsidRPr="00781C58">
        <w:rPr>
          <w:rFonts w:cs="Times New Roman"/>
        </w:rPr>
        <w:t>il peut et doit nous donner</w:t>
      </w:r>
      <w:r>
        <w:rPr>
          <w:rFonts w:cs="Times New Roman"/>
        </w:rPr>
        <w:t> :</w:t>
      </w:r>
      <w:r w:rsidRPr="00781C58">
        <w:rPr>
          <w:rFonts w:cs="Times New Roman"/>
        </w:rPr>
        <w:t xml:space="preserve"> la poésie, avant tout, l</w:t>
      </w:r>
      <w:r>
        <w:rPr>
          <w:rFonts w:cs="Times New Roman"/>
        </w:rPr>
        <w:t>’</w:t>
      </w:r>
      <w:r w:rsidRPr="00781C58">
        <w:rPr>
          <w:rFonts w:cs="Times New Roman"/>
        </w:rPr>
        <w:t>expression incisive d</w:t>
      </w:r>
      <w:r>
        <w:rPr>
          <w:rFonts w:cs="Times New Roman"/>
        </w:rPr>
        <w:t>’</w:t>
      </w:r>
      <w:r w:rsidRPr="00781C58">
        <w:rPr>
          <w:rFonts w:cs="Times New Roman"/>
        </w:rPr>
        <w:t>un talent hors ligne qui crée des âmes vibrantes et porte à la lumière de l</w:t>
      </w:r>
      <w:r>
        <w:rPr>
          <w:rFonts w:cs="Times New Roman"/>
        </w:rPr>
        <w:t>’</w:t>
      </w:r>
      <w:r w:rsidRPr="00781C58">
        <w:rPr>
          <w:rFonts w:cs="Times New Roman"/>
        </w:rPr>
        <w:t>art tout un monde fourmillant d</w:t>
      </w:r>
      <w:r>
        <w:rPr>
          <w:rFonts w:cs="Times New Roman"/>
        </w:rPr>
        <w:t>’</w:t>
      </w:r>
      <w:r w:rsidRPr="00781C58">
        <w:rPr>
          <w:rFonts w:cs="Times New Roman"/>
        </w:rPr>
        <w:t>hypothèses et de doutes, encombré de ruines, éclairé par des mirages incomparables. Il touche souvent à la perfection, et la représentation</w:t>
      </w:r>
      <w:r>
        <w:rPr>
          <w:rFonts w:cs="Times New Roman"/>
        </w:rPr>
        <w:t xml:space="preserve"> </w:t>
      </w:r>
      <w:r w:rsidRPr="00781C58">
        <w:rPr>
          <w:rFonts w:cs="Times New Roman"/>
        </w:rPr>
        <w:t xml:space="preserve">des sentiments les plus divers trouve dans </w:t>
      </w:r>
      <w:del w:id="183" w:author="Marguerite-Marie Bordry" w:date="2018-12-12T10:19:00Z">
        <w:r w:rsidRPr="00781C58" w:rsidDel="00806FC7">
          <w:rPr>
            <w:rFonts w:cs="Times New Roman"/>
          </w:rPr>
          <w:delText xml:space="preserve">le </w:delText>
        </w:r>
      </w:del>
      <w:ins w:id="184" w:author="Marguerite-Marie Bordry" w:date="2018-12-12T10:19:00Z">
        <w:r w:rsidR="00806FC7" w:rsidRPr="00781C58">
          <w:rPr>
            <w:rFonts w:cs="Times New Roman"/>
          </w:rPr>
          <w:t>l</w:t>
        </w:r>
        <w:r w:rsidR="00806FC7">
          <w:rPr>
            <w:rFonts w:cs="Times New Roman"/>
          </w:rPr>
          <w:t>a</w:t>
        </w:r>
        <w:r w:rsidR="00806FC7" w:rsidRPr="00781C58">
          <w:rPr>
            <w:rFonts w:cs="Times New Roman"/>
          </w:rPr>
          <w:t xml:space="preserve"> </w:t>
        </w:r>
      </w:ins>
      <w:r w:rsidRPr="00781C58">
        <w:rPr>
          <w:rFonts w:cs="Times New Roman"/>
        </w:rPr>
        <w:t>poésie du poète des attitudes nouvelles, exquises ou tragiques, hardies, violentes ou délicatement nuancées. Ne lui demandons pas de l</w:t>
      </w:r>
      <w:r>
        <w:rPr>
          <w:rFonts w:cs="Times New Roman"/>
        </w:rPr>
        <w:t>’</w:t>
      </w:r>
      <w:r w:rsidRPr="00781C58">
        <w:rPr>
          <w:rFonts w:cs="Times New Roman"/>
        </w:rPr>
        <w:t>archéologie</w:t>
      </w:r>
      <w:r>
        <w:rPr>
          <w:rFonts w:cs="Times New Roman"/>
        </w:rPr>
        <w:t> ;</w:t>
      </w:r>
      <w:r w:rsidRPr="00781C58">
        <w:rPr>
          <w:rFonts w:cs="Times New Roman"/>
        </w:rPr>
        <w:t xml:space="preserve"> écoutons-en la voix et soyons-</w:t>
      </w:r>
      <w:r w:rsidRPr="00781C58">
        <w:rPr>
          <w:rFonts w:cs="Times New Roman"/>
        </w:rPr>
        <w:lastRenderedPageBreak/>
        <w:t>lui reconnaissants du langage prestigieux que lui seul pouvait nous parler.</w:t>
      </w:r>
    </w:p>
    <w:p w14:paraId="68449E7E" w14:textId="77777777" w:rsidR="00EE1AC8" w:rsidRPr="00781C58" w:rsidRDefault="00EE1AC8" w:rsidP="00EE1AC8">
      <w:pPr>
        <w:pStyle w:val="Corpsdetexte"/>
        <w:rPr>
          <w:rFonts w:cs="Times New Roman"/>
        </w:rPr>
      </w:pPr>
      <w:r w:rsidRPr="00781C58">
        <w:rPr>
          <w:rFonts w:cs="Times New Roman"/>
        </w:rPr>
        <w:t>Une anecdote suffira à démontrer l</w:t>
      </w:r>
      <w:r>
        <w:rPr>
          <w:rFonts w:cs="Times New Roman"/>
        </w:rPr>
        <w:t>’</w:t>
      </w:r>
      <w:r w:rsidRPr="00781C58">
        <w:rPr>
          <w:rFonts w:cs="Times New Roman"/>
        </w:rPr>
        <w:t xml:space="preserve">importance que la représentation du </w:t>
      </w:r>
      <w:proofErr w:type="spellStart"/>
      <w:r w:rsidRPr="00781C58">
        <w:rPr>
          <w:rFonts w:cs="Times New Roman"/>
          <w:i/>
        </w:rPr>
        <w:t>Nerone</w:t>
      </w:r>
      <w:proofErr w:type="spellEnd"/>
      <w:r w:rsidRPr="00781C58">
        <w:rPr>
          <w:rFonts w:cs="Times New Roman"/>
        </w:rPr>
        <w:t xml:space="preserve"> va prendre en Italie.</w:t>
      </w:r>
    </w:p>
    <w:p w14:paraId="2B8131B9" w14:textId="77777777" w:rsidR="00EE1AC8" w:rsidRPr="00781C58" w:rsidRDefault="00EE1AC8" w:rsidP="00EE1AC8">
      <w:pPr>
        <w:pStyle w:val="Corpsdetexte"/>
        <w:rPr>
          <w:rFonts w:cs="Times New Roman"/>
        </w:rPr>
      </w:pPr>
      <w:r>
        <w:rPr>
          <w:rFonts w:cs="Times New Roman"/>
        </w:rPr>
        <w:t>M. </w:t>
      </w:r>
      <w:r w:rsidRPr="00781C58">
        <w:rPr>
          <w:rFonts w:cs="Times New Roman"/>
        </w:rPr>
        <w:t xml:space="preserve">le duc Visconti di </w:t>
      </w:r>
      <w:proofErr w:type="spellStart"/>
      <w:r w:rsidRPr="00781C58">
        <w:rPr>
          <w:rFonts w:cs="Times New Roman"/>
        </w:rPr>
        <w:t>Modrone</w:t>
      </w:r>
      <w:proofErr w:type="spellEnd"/>
      <w:r w:rsidRPr="00781C58">
        <w:rPr>
          <w:rFonts w:cs="Times New Roman"/>
        </w:rPr>
        <w:t xml:space="preserve">, qui depuis quelques ans est le Mécène vraiment splendide de la </w:t>
      </w:r>
      <w:r w:rsidRPr="00781C58">
        <w:rPr>
          <w:rFonts w:cs="Times New Roman"/>
          <w:i/>
        </w:rPr>
        <w:t>Scala</w:t>
      </w:r>
      <w:r w:rsidRPr="00781C58">
        <w:rPr>
          <w:rFonts w:cs="Times New Roman"/>
        </w:rPr>
        <w:t xml:space="preserve">, </w:t>
      </w:r>
      <w:r>
        <w:rPr>
          <w:rFonts w:cs="Times New Roman"/>
        </w:rPr>
        <w:t>— </w:t>
      </w:r>
      <w:r w:rsidRPr="00781C58">
        <w:rPr>
          <w:rFonts w:cs="Times New Roman"/>
        </w:rPr>
        <w:t>les socialistes du Conseil municipal de Milan ayant refusé à ce grand théâtre la subvention ordinaire de 200.000 </w:t>
      </w:r>
      <w:proofErr w:type="spellStart"/>
      <w:r w:rsidRPr="00781C58">
        <w:rPr>
          <w:rFonts w:cs="Times New Roman"/>
        </w:rPr>
        <w:t>fr.</w:t>
      </w:r>
      <w:proofErr w:type="spellEnd"/>
      <w:r w:rsidRPr="00781C58">
        <w:rPr>
          <w:rFonts w:cs="Times New Roman"/>
        </w:rPr>
        <w:t>, d</w:t>
      </w:r>
      <w:r>
        <w:rPr>
          <w:rFonts w:cs="Times New Roman"/>
        </w:rPr>
        <w:t>’</w:t>
      </w:r>
      <w:r w:rsidRPr="00781C58">
        <w:rPr>
          <w:rFonts w:cs="Times New Roman"/>
        </w:rPr>
        <w:t>après un principe démocratique qu</w:t>
      </w:r>
      <w:r>
        <w:rPr>
          <w:rFonts w:cs="Times New Roman"/>
        </w:rPr>
        <w:t xml:space="preserve">e tous les idiots apprécieront, — </w:t>
      </w:r>
      <w:r w:rsidRPr="00781C58">
        <w:rPr>
          <w:rFonts w:cs="Times New Roman"/>
        </w:rPr>
        <w:t>le duc Visconti, donc, n</w:t>
      </w:r>
      <w:r>
        <w:rPr>
          <w:rFonts w:cs="Times New Roman"/>
        </w:rPr>
        <w:t>’</w:t>
      </w:r>
      <w:r w:rsidRPr="00781C58">
        <w:rPr>
          <w:rFonts w:cs="Times New Roman"/>
        </w:rPr>
        <w:t xml:space="preserve">a renouvelé le contrat avec la </w:t>
      </w:r>
      <w:r w:rsidRPr="00781C58">
        <w:rPr>
          <w:rFonts w:cs="Times New Roman"/>
          <w:i/>
        </w:rPr>
        <w:t>Scala</w:t>
      </w:r>
      <w:r w:rsidRPr="00781C58">
        <w:rPr>
          <w:rFonts w:cs="Times New Roman"/>
        </w:rPr>
        <w:t xml:space="preserve"> et ne lui a promis son puissant appui pour un autre triennat qu</w:t>
      </w:r>
      <w:r>
        <w:rPr>
          <w:rFonts w:cs="Times New Roman"/>
        </w:rPr>
        <w:t>’</w:t>
      </w:r>
      <w:r w:rsidRPr="00781C58">
        <w:rPr>
          <w:rFonts w:cs="Times New Roman"/>
        </w:rPr>
        <w:t xml:space="preserve">à la condition que </w:t>
      </w:r>
      <w:r>
        <w:rPr>
          <w:rFonts w:cs="Times New Roman"/>
        </w:rPr>
        <w:t>M. </w:t>
      </w:r>
      <w:proofErr w:type="spellStart"/>
      <w:r w:rsidRPr="00781C58">
        <w:rPr>
          <w:rFonts w:cs="Times New Roman"/>
        </w:rPr>
        <w:t>Boïto</w:t>
      </w:r>
      <w:proofErr w:type="spellEnd"/>
      <w:r w:rsidRPr="00781C58">
        <w:rPr>
          <w:rFonts w:cs="Times New Roman"/>
        </w:rPr>
        <w:t xml:space="preserve"> se décide à faire jouer son opéra l</w:t>
      </w:r>
      <w:r>
        <w:rPr>
          <w:rFonts w:cs="Times New Roman"/>
        </w:rPr>
        <w:t>’</w:t>
      </w:r>
      <w:r w:rsidRPr="00781C58">
        <w:rPr>
          <w:rFonts w:cs="Times New Roman"/>
        </w:rPr>
        <w:t>année prochaine.</w:t>
      </w:r>
    </w:p>
    <w:p w14:paraId="165D59E8" w14:textId="77777777" w:rsidR="00EE1AC8" w:rsidRPr="00781C58" w:rsidRDefault="00EE1AC8" w:rsidP="00EE1AC8">
      <w:pPr>
        <w:pStyle w:val="Corpsdetexte"/>
        <w:rPr>
          <w:rFonts w:cs="Times New Roman"/>
        </w:rPr>
      </w:pPr>
      <w:r w:rsidRPr="00781C58">
        <w:rPr>
          <w:rFonts w:cs="Times New Roman"/>
        </w:rPr>
        <w:t xml:space="preserve">Grâce à cette convention, on a le double avantage de pouvoir entendre la musique de </w:t>
      </w:r>
      <w:r>
        <w:rPr>
          <w:rFonts w:cs="Times New Roman"/>
        </w:rPr>
        <w:t>M. </w:t>
      </w:r>
      <w:proofErr w:type="spellStart"/>
      <w:r w:rsidRPr="00781C58">
        <w:rPr>
          <w:rFonts w:cs="Times New Roman"/>
        </w:rPr>
        <w:t>Boïto</w:t>
      </w:r>
      <w:proofErr w:type="spellEnd"/>
      <w:r w:rsidRPr="00781C58">
        <w:rPr>
          <w:rFonts w:cs="Times New Roman"/>
        </w:rPr>
        <w:t xml:space="preserve"> et de jouir pour trois ans encore d</w:t>
      </w:r>
      <w:r>
        <w:rPr>
          <w:rFonts w:cs="Times New Roman"/>
        </w:rPr>
        <w:t>’</w:t>
      </w:r>
      <w:r w:rsidRPr="00781C58">
        <w:rPr>
          <w:rFonts w:cs="Times New Roman"/>
        </w:rPr>
        <w:t xml:space="preserve">une saison théâtrale de premier ordre à la </w:t>
      </w:r>
      <w:r w:rsidRPr="00781C58">
        <w:rPr>
          <w:rFonts w:cs="Times New Roman"/>
          <w:i/>
        </w:rPr>
        <w:t>Scala</w:t>
      </w:r>
      <w:r w:rsidRPr="00781C58">
        <w:rPr>
          <w:rFonts w:cs="Times New Roman"/>
        </w:rPr>
        <w:t>. Après quoi, Messieurs les socialistes voudront bien avouer qu</w:t>
      </w:r>
      <w:r>
        <w:rPr>
          <w:rFonts w:cs="Times New Roman"/>
        </w:rPr>
        <w:t>’</w:t>
      </w:r>
      <w:r w:rsidRPr="00781C58">
        <w:rPr>
          <w:rFonts w:cs="Times New Roman"/>
        </w:rPr>
        <w:t>un seul Duc vaut plus qu</w:t>
      </w:r>
      <w:r>
        <w:rPr>
          <w:rFonts w:cs="Times New Roman"/>
        </w:rPr>
        <w:t>’</w:t>
      </w:r>
      <w:r w:rsidRPr="00781C58">
        <w:rPr>
          <w:rFonts w:cs="Times New Roman"/>
        </w:rPr>
        <w:t>un troupeau de démagogues</w:t>
      </w:r>
      <w:r>
        <w:rPr>
          <w:rFonts w:cs="Times New Roman"/>
        </w:rPr>
        <w:t> :</w:t>
      </w:r>
      <w:r w:rsidRPr="00781C58">
        <w:rPr>
          <w:rFonts w:cs="Times New Roman"/>
        </w:rPr>
        <w:t xml:space="preserve"> ce qui, au demeurant, est plutôt un axiome qu</w:t>
      </w:r>
      <w:r>
        <w:rPr>
          <w:rFonts w:cs="Times New Roman"/>
        </w:rPr>
        <w:t>’</w:t>
      </w:r>
      <w:r w:rsidRPr="00781C58">
        <w:rPr>
          <w:rFonts w:cs="Times New Roman"/>
        </w:rPr>
        <w:t>un théorème.</w:t>
      </w:r>
    </w:p>
    <w:p w14:paraId="164EC8A4" w14:textId="77777777" w:rsidR="00EE1AC8" w:rsidRDefault="00EE1AC8" w:rsidP="00EE1AC8">
      <w:pPr>
        <w:pStyle w:val="Titre3"/>
      </w:pPr>
      <w:r w:rsidRPr="00781C58">
        <w:t>Les Très-jeunes</w:t>
      </w:r>
      <w:r>
        <w:t xml:space="preserve"> : </w:t>
      </w:r>
      <w:proofErr w:type="spellStart"/>
      <w:r>
        <w:t>Romualdo</w:t>
      </w:r>
      <w:proofErr w:type="spellEnd"/>
      <w:r>
        <w:t xml:space="preserve"> </w:t>
      </w:r>
      <w:proofErr w:type="spellStart"/>
      <w:r>
        <w:t>Pant</w:t>
      </w:r>
      <w:r w:rsidRPr="00781C58">
        <w:t>ini</w:t>
      </w:r>
      <w:proofErr w:type="spellEnd"/>
    </w:p>
    <w:p w14:paraId="6773E742" w14:textId="77777777" w:rsidR="00EE1AC8" w:rsidRPr="004C2142" w:rsidRDefault="00EE1AC8" w:rsidP="00EE1AC8">
      <w:pPr>
        <w:pStyle w:val="term"/>
      </w:pPr>
      <w:proofErr w:type="gramStart"/>
      <w:r w:rsidRPr="004C2142">
        <w:t>id</w:t>
      </w:r>
      <w:proofErr w:type="gramEnd"/>
      <w:r w:rsidRPr="004C2142">
        <w:t> : article-1901-07-01_258</w:t>
      </w:r>
    </w:p>
    <w:p w14:paraId="647BCB35" w14:textId="77777777" w:rsidR="00EE1AC8" w:rsidRPr="00CC6DF6" w:rsidRDefault="00EE1AC8" w:rsidP="00EE1AC8">
      <w:pPr>
        <w:pStyle w:val="term"/>
        <w:rPr>
          <w:lang w:val="it-IT"/>
          <w:rPrChange w:id="185" w:author="Marguerite-Marie Bordry" w:date="2018-12-11T19:57:00Z">
            <w:rPr/>
          </w:rPrChange>
        </w:rPr>
      </w:pPr>
      <w:proofErr w:type="spellStart"/>
      <w:proofErr w:type="gramStart"/>
      <w:r w:rsidRPr="00CC6DF6">
        <w:rPr>
          <w:lang w:val="it-IT"/>
          <w:rPrChange w:id="186" w:author="Marguerite-Marie Bordry" w:date="2018-12-11T19:57:00Z">
            <w:rPr/>
          </w:rPrChange>
        </w:rPr>
        <w:t>author</w:t>
      </w:r>
      <w:proofErr w:type="spellEnd"/>
      <w:r w:rsidRPr="00CC6DF6">
        <w:rPr>
          <w:lang w:val="it-IT"/>
          <w:rPrChange w:id="187" w:author="Marguerite-Marie Bordry" w:date="2018-12-11T19:57:00Z">
            <w:rPr/>
          </w:rPrChange>
        </w:rPr>
        <w:t> :</w:t>
      </w:r>
      <w:proofErr w:type="gramEnd"/>
      <w:r w:rsidRPr="00CC6DF6">
        <w:rPr>
          <w:lang w:val="it-IT"/>
          <w:rPrChange w:id="188" w:author="Marguerite-Marie Bordry" w:date="2018-12-11T19:57:00Z">
            <w:rPr/>
          </w:rPrChange>
        </w:rPr>
        <w:t xml:space="preserve"> </w:t>
      </w:r>
      <w:proofErr w:type="spellStart"/>
      <w:r w:rsidRPr="00CC6DF6">
        <w:rPr>
          <w:rFonts w:eastAsiaTheme="majorEastAsia"/>
          <w:lang w:val="it-IT"/>
          <w:rPrChange w:id="189" w:author="Marguerite-Marie Bordry" w:date="2018-12-11T19:57:00Z">
            <w:rPr>
              <w:rFonts w:eastAsiaTheme="majorEastAsia"/>
            </w:rPr>
          </w:rPrChange>
        </w:rPr>
        <w:t>Zùccoli</w:t>
      </w:r>
      <w:proofErr w:type="spellEnd"/>
      <w:r w:rsidRPr="00CC6DF6">
        <w:rPr>
          <w:rFonts w:eastAsiaTheme="majorEastAsia"/>
          <w:lang w:val="it-IT"/>
          <w:rPrChange w:id="190" w:author="Marguerite-Marie Bordry" w:date="2018-12-11T19:57:00Z">
            <w:rPr>
              <w:rFonts w:eastAsiaTheme="majorEastAsia"/>
            </w:rPr>
          </w:rPrChange>
        </w:rPr>
        <w:t>, Luciano (1868-1929)</w:t>
      </w:r>
    </w:p>
    <w:p w14:paraId="7C2F903C" w14:textId="77777777" w:rsidR="00EE1AC8" w:rsidRPr="004C2142" w:rsidRDefault="00EE1AC8" w:rsidP="00EE1AC8">
      <w:pPr>
        <w:pStyle w:val="term"/>
        <w:rPr>
          <w:lang w:val="it-IT"/>
          <w:rPrChange w:id="191" w:author="Marguerite-Marie Bordry" w:date="2018-12-12T15:13:00Z">
            <w:rPr/>
          </w:rPrChange>
        </w:rPr>
      </w:pPr>
      <w:proofErr w:type="spellStart"/>
      <w:proofErr w:type="gramStart"/>
      <w:r w:rsidRPr="004C2142">
        <w:rPr>
          <w:lang w:val="it-IT"/>
          <w:rPrChange w:id="192" w:author="Marguerite-Marie Bordry" w:date="2018-12-12T15:13:00Z">
            <w:rPr/>
          </w:rPrChange>
        </w:rPr>
        <w:t>signed</w:t>
      </w:r>
      <w:proofErr w:type="spellEnd"/>
      <w:r w:rsidRPr="004C2142">
        <w:rPr>
          <w:lang w:val="it-IT"/>
          <w:rPrChange w:id="193" w:author="Marguerite-Marie Bordry" w:date="2018-12-12T15:13:00Z">
            <w:rPr/>
          </w:rPrChange>
        </w:rPr>
        <w:t> :</w:t>
      </w:r>
      <w:proofErr w:type="gramEnd"/>
      <w:r w:rsidRPr="004C2142">
        <w:rPr>
          <w:lang w:val="it-IT"/>
          <w:rPrChange w:id="194" w:author="Marguerite-Marie Bordry" w:date="2018-12-12T15:13:00Z">
            <w:rPr/>
          </w:rPrChange>
        </w:rPr>
        <w:t xml:space="preserve"> Luciano </w:t>
      </w:r>
      <w:proofErr w:type="spellStart"/>
      <w:r w:rsidRPr="004C2142">
        <w:rPr>
          <w:rFonts w:eastAsiaTheme="majorEastAsia"/>
          <w:lang w:val="it-IT"/>
          <w:rPrChange w:id="195" w:author="Marguerite-Marie Bordry" w:date="2018-12-12T15:13:00Z">
            <w:rPr>
              <w:rFonts w:eastAsiaTheme="majorEastAsia"/>
            </w:rPr>
          </w:rPrChange>
        </w:rPr>
        <w:t>Zùccoli</w:t>
      </w:r>
      <w:proofErr w:type="spellEnd"/>
    </w:p>
    <w:p w14:paraId="47BD41C9" w14:textId="77777777" w:rsidR="00EE1AC8" w:rsidRDefault="00EE1AC8" w:rsidP="00EE1AC8">
      <w:pPr>
        <w:pStyle w:val="term"/>
      </w:pPr>
      <w:proofErr w:type="gramStart"/>
      <w:r w:rsidRPr="00925B7B">
        <w:t>section</w:t>
      </w:r>
      <w:proofErr w:type="gramEnd"/>
      <w:r w:rsidRPr="00925B7B">
        <w:t xml:space="preserve"> : </w:t>
      </w:r>
      <w:r>
        <w:t>Lettres italiennes</w:t>
      </w:r>
    </w:p>
    <w:p w14:paraId="42919CC1"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rsidRPr="00781C58">
        <w:t>Les Très-jeunes</w:t>
      </w:r>
      <w:r>
        <w:t xml:space="preserve"> : </w:t>
      </w:r>
      <w:proofErr w:type="spellStart"/>
      <w:r>
        <w:t>Romualdo</w:t>
      </w:r>
      <w:proofErr w:type="spellEnd"/>
      <w:r>
        <w:t xml:space="preserve"> </w:t>
      </w:r>
      <w:proofErr w:type="spellStart"/>
      <w:r>
        <w:t>Pant</w:t>
      </w:r>
      <w:r w:rsidRPr="00781C58">
        <w:t>ini</w:t>
      </w:r>
      <w:proofErr w:type="spellEnd"/>
    </w:p>
    <w:p w14:paraId="67375EB2" w14:textId="77777777" w:rsidR="00EE1AC8" w:rsidRDefault="00EE1AC8" w:rsidP="00EE1AC8">
      <w:pPr>
        <w:pStyle w:val="term"/>
      </w:pPr>
      <w:proofErr w:type="gramStart"/>
      <w:r w:rsidRPr="00925B7B">
        <w:t>date</w:t>
      </w:r>
      <w:proofErr w:type="gramEnd"/>
      <w:r w:rsidRPr="00925B7B">
        <w:t> :</w:t>
      </w:r>
      <w:r>
        <w:t xml:space="preserve"> 1901-07-01</w:t>
      </w:r>
    </w:p>
    <w:p w14:paraId="5238B08C" w14:textId="77777777" w:rsidR="00EE1AC8" w:rsidRDefault="00EE1AC8" w:rsidP="00EE1AC8">
      <w:pPr>
        <w:pStyle w:val="term"/>
      </w:pPr>
      <w:proofErr w:type="spellStart"/>
      <w:proofErr w:type="gramStart"/>
      <w:r>
        <w:t>ref</w:t>
      </w:r>
      <w:proofErr w:type="spellEnd"/>
      <w:proofErr w:type="gramEnd"/>
      <w:r w:rsidRPr="00925B7B">
        <w:t xml:space="preserve"> : </w:t>
      </w:r>
      <w:r w:rsidRPr="003D0EBB">
        <w:t>Tome XXXIX, numéro 139, 1</w:t>
      </w:r>
      <w:r w:rsidRPr="003D0EBB">
        <w:rPr>
          <w:vertAlign w:val="superscript"/>
        </w:rPr>
        <w:t>er</w:t>
      </w:r>
      <w:r>
        <w:t> juillet </w:t>
      </w:r>
      <w:r w:rsidRPr="003D0EBB">
        <w:t>1901</w:t>
      </w:r>
      <w:r>
        <w:t>, p. 255-259 [258-259]</w:t>
      </w:r>
    </w:p>
    <w:p w14:paraId="63D9DB8D" w14:textId="77777777" w:rsidR="00EE1AC8" w:rsidRPr="00781C58" w:rsidRDefault="00EE1AC8" w:rsidP="00EE1AC8">
      <w:pPr>
        <w:pStyle w:val="Corpsdetexte"/>
        <w:rPr>
          <w:rFonts w:cs="Times New Roman"/>
        </w:rPr>
      </w:pPr>
      <w:r w:rsidRPr="00781C58">
        <w:rPr>
          <w:rFonts w:cs="Times New Roman"/>
        </w:rPr>
        <w:t>Mes quelques notes sur les auteurs Très-jeunes ont eu l</w:t>
      </w:r>
      <w:r>
        <w:rPr>
          <w:rFonts w:cs="Times New Roman"/>
        </w:rPr>
        <w:t>’</w:t>
      </w:r>
      <w:r w:rsidRPr="00781C58">
        <w:rPr>
          <w:rFonts w:cs="Times New Roman"/>
        </w:rPr>
        <w:t>honneur de rentrer en Italie par la voie des journaux politiques, qui, en les traduisant, y a</w:t>
      </w:r>
      <w:r>
        <w:rPr>
          <w:rFonts w:cs="Times New Roman"/>
        </w:rPr>
        <w:t xml:space="preserve">joutaient des expressions bien </w:t>
      </w:r>
      <w:r w:rsidRPr="00781C58">
        <w:rPr>
          <w:rFonts w:cs="Times New Roman"/>
        </w:rPr>
        <w:t>flatteuses pour cette Revue et pour son indigne collaborateur. Ces croquis étonnèrent en même temps tous les bureaucrates de la critique, qui n</w:t>
      </w:r>
      <w:r>
        <w:rPr>
          <w:rFonts w:cs="Times New Roman"/>
        </w:rPr>
        <w:t>’</w:t>
      </w:r>
      <w:r w:rsidRPr="00781C58">
        <w:rPr>
          <w:rFonts w:cs="Times New Roman"/>
        </w:rPr>
        <w:t>admettent pas qu</w:t>
      </w:r>
      <w:r>
        <w:rPr>
          <w:rFonts w:cs="Times New Roman"/>
        </w:rPr>
        <w:t>’</w:t>
      </w:r>
      <w:r w:rsidRPr="00781C58">
        <w:rPr>
          <w:rFonts w:cs="Times New Roman"/>
        </w:rPr>
        <w:t>on parle d</w:t>
      </w:r>
      <w:r>
        <w:rPr>
          <w:rFonts w:cs="Times New Roman"/>
        </w:rPr>
        <w:t>’</w:t>
      </w:r>
      <w:r w:rsidRPr="00781C58">
        <w:rPr>
          <w:rFonts w:cs="Times New Roman"/>
        </w:rPr>
        <w:t>un écrivain avant qu</w:t>
      </w:r>
      <w:r>
        <w:rPr>
          <w:rFonts w:cs="Times New Roman"/>
        </w:rPr>
        <w:t>’</w:t>
      </w:r>
      <w:r w:rsidRPr="00781C58">
        <w:rPr>
          <w:rFonts w:cs="Times New Roman"/>
        </w:rPr>
        <w:t>il ait atteint quatre-vingt-dix ans et qu</w:t>
      </w:r>
      <w:r>
        <w:rPr>
          <w:rFonts w:cs="Times New Roman"/>
        </w:rPr>
        <w:t>’</w:t>
      </w:r>
      <w:r w:rsidRPr="00781C58">
        <w:rPr>
          <w:rFonts w:cs="Times New Roman"/>
        </w:rPr>
        <w:t>il ne soit totalement réduit à l</w:t>
      </w:r>
      <w:r>
        <w:rPr>
          <w:rFonts w:cs="Times New Roman"/>
        </w:rPr>
        <w:t>’</w:t>
      </w:r>
      <w:r w:rsidRPr="00781C58">
        <w:rPr>
          <w:rFonts w:cs="Times New Roman"/>
        </w:rPr>
        <w:t>instar du parchemin.</w:t>
      </w:r>
    </w:p>
    <w:p w14:paraId="37C89141" w14:textId="77777777" w:rsidR="00EE1AC8" w:rsidRPr="00781C58" w:rsidRDefault="00EE1AC8" w:rsidP="00EE1AC8">
      <w:pPr>
        <w:pStyle w:val="Corpsdetexte"/>
        <w:rPr>
          <w:rFonts w:cs="Times New Roman"/>
        </w:rPr>
      </w:pPr>
      <w:r w:rsidRPr="00781C58">
        <w:rPr>
          <w:rFonts w:cs="Times New Roman"/>
        </w:rPr>
        <w:t>Les deux choses étant faites pour me plaire, je profite de l</w:t>
      </w:r>
      <w:r>
        <w:rPr>
          <w:rFonts w:cs="Times New Roman"/>
        </w:rPr>
        <w:t>’</w:t>
      </w:r>
      <w:r w:rsidRPr="00781C58">
        <w:rPr>
          <w:rFonts w:cs="Times New Roman"/>
        </w:rPr>
        <w:t xml:space="preserve">occasion que </w:t>
      </w:r>
      <w:r>
        <w:rPr>
          <w:rFonts w:cs="Times New Roman"/>
        </w:rPr>
        <w:t>M. </w:t>
      </w:r>
      <w:proofErr w:type="spellStart"/>
      <w:r w:rsidRPr="00781C58">
        <w:rPr>
          <w:rFonts w:cs="Times New Roman"/>
        </w:rPr>
        <w:t>Romualdo</w:t>
      </w:r>
      <w:proofErr w:type="spellEnd"/>
      <w:r w:rsidRPr="00781C58">
        <w:rPr>
          <w:rFonts w:cs="Times New Roman"/>
        </w:rPr>
        <w:t xml:space="preserve"> </w:t>
      </w:r>
      <w:proofErr w:type="spellStart"/>
      <w:r w:rsidRPr="00781C58">
        <w:rPr>
          <w:rFonts w:cs="Times New Roman"/>
        </w:rPr>
        <w:t>Pantini</w:t>
      </w:r>
      <w:proofErr w:type="spellEnd"/>
      <w:r w:rsidRPr="00781C58">
        <w:rPr>
          <w:rFonts w:cs="Times New Roman"/>
        </w:rPr>
        <w:t xml:space="preserve"> m</w:t>
      </w:r>
      <w:r>
        <w:rPr>
          <w:rFonts w:cs="Times New Roman"/>
        </w:rPr>
        <w:t>’</w:t>
      </w:r>
      <w:r w:rsidRPr="00781C58">
        <w:rPr>
          <w:rFonts w:cs="Times New Roman"/>
        </w:rPr>
        <w:t xml:space="preserve">offre avec ses publications pour continuer ma série de Très-jeunes. </w:t>
      </w:r>
      <w:r>
        <w:rPr>
          <w:rFonts w:cs="Times New Roman"/>
        </w:rPr>
        <w:t>M. </w:t>
      </w:r>
      <w:proofErr w:type="spellStart"/>
      <w:r w:rsidRPr="00781C58">
        <w:rPr>
          <w:rFonts w:cs="Times New Roman"/>
        </w:rPr>
        <w:t>Pantini</w:t>
      </w:r>
      <w:proofErr w:type="spellEnd"/>
      <w:r w:rsidRPr="00781C58">
        <w:rPr>
          <w:rFonts w:cs="Times New Roman"/>
        </w:rPr>
        <w:t xml:space="preserve"> vient de ces Abruzzes qui nous donnèrent, à ne nommer que les plus fameux, D</w:t>
      </w:r>
      <w:r>
        <w:rPr>
          <w:rFonts w:cs="Times New Roman"/>
        </w:rPr>
        <w:t>’</w:t>
      </w:r>
      <w:r w:rsidRPr="00781C58">
        <w:rPr>
          <w:rFonts w:cs="Times New Roman"/>
        </w:rPr>
        <w:t xml:space="preserve">Annunzio en littérature, </w:t>
      </w:r>
      <w:proofErr w:type="spellStart"/>
      <w:r w:rsidRPr="00781C58">
        <w:rPr>
          <w:rFonts w:cs="Times New Roman"/>
        </w:rPr>
        <w:t>Scarfoglio</w:t>
      </w:r>
      <w:proofErr w:type="spellEnd"/>
      <w:r w:rsidRPr="00781C58">
        <w:rPr>
          <w:rFonts w:cs="Times New Roman"/>
        </w:rPr>
        <w:t xml:space="preserve"> dans le journalisme, </w:t>
      </w:r>
      <w:proofErr w:type="spellStart"/>
      <w:r w:rsidRPr="00781C58">
        <w:rPr>
          <w:rFonts w:cs="Times New Roman"/>
        </w:rPr>
        <w:t>Michetti</w:t>
      </w:r>
      <w:proofErr w:type="spellEnd"/>
      <w:r w:rsidRPr="00781C58">
        <w:rPr>
          <w:rFonts w:cs="Times New Roman"/>
        </w:rPr>
        <w:t xml:space="preserve"> dans la peinture. </w:t>
      </w:r>
      <w:r>
        <w:rPr>
          <w:rFonts w:cs="Times New Roman"/>
        </w:rPr>
        <w:t>M. </w:t>
      </w:r>
      <w:proofErr w:type="spellStart"/>
      <w:r w:rsidRPr="00781C58">
        <w:rPr>
          <w:rFonts w:cs="Times New Roman"/>
        </w:rPr>
        <w:t>Pantini</w:t>
      </w:r>
      <w:proofErr w:type="spellEnd"/>
      <w:r w:rsidRPr="00781C58">
        <w:rPr>
          <w:rFonts w:cs="Times New Roman"/>
        </w:rPr>
        <w:t xml:space="preserve"> vit la plupart du temps à Florence, et il s</w:t>
      </w:r>
      <w:r>
        <w:rPr>
          <w:rFonts w:cs="Times New Roman"/>
        </w:rPr>
        <w:t>’</w:t>
      </w:r>
      <w:r w:rsidRPr="00781C58">
        <w:rPr>
          <w:rFonts w:cs="Times New Roman"/>
        </w:rPr>
        <w:t>occupe d</w:t>
      </w:r>
      <w:r>
        <w:rPr>
          <w:rFonts w:cs="Times New Roman"/>
        </w:rPr>
        <w:t>’</w:t>
      </w:r>
      <w:r w:rsidRPr="00781C58">
        <w:rPr>
          <w:rFonts w:cs="Times New Roman"/>
        </w:rPr>
        <w:t>art d</w:t>
      </w:r>
      <w:r>
        <w:rPr>
          <w:rFonts w:cs="Times New Roman"/>
        </w:rPr>
        <w:t>’</w:t>
      </w:r>
      <w:r w:rsidRPr="00781C58">
        <w:rPr>
          <w:rFonts w:cs="Times New Roman"/>
        </w:rPr>
        <w:t>une manière si probe et si sérieuse qu</w:t>
      </w:r>
      <w:r>
        <w:rPr>
          <w:rFonts w:cs="Times New Roman"/>
        </w:rPr>
        <w:t>’</w:t>
      </w:r>
      <w:r w:rsidRPr="00781C58">
        <w:rPr>
          <w:rFonts w:cs="Times New Roman"/>
        </w:rPr>
        <w:t>on le considère dès aujourd</w:t>
      </w:r>
      <w:r>
        <w:rPr>
          <w:rFonts w:cs="Times New Roman"/>
        </w:rPr>
        <w:t>’</w:t>
      </w:r>
      <w:r w:rsidRPr="00781C58">
        <w:rPr>
          <w:rFonts w:cs="Times New Roman"/>
        </w:rPr>
        <w:t>hui comme une des plus belles et des plus mûres promesses de notre critique d</w:t>
      </w:r>
      <w:r>
        <w:rPr>
          <w:rFonts w:cs="Times New Roman"/>
        </w:rPr>
        <w:t>’</w:t>
      </w:r>
      <w:r w:rsidRPr="00781C58">
        <w:rPr>
          <w:rFonts w:cs="Times New Roman"/>
        </w:rPr>
        <w:t>art et de notre littérature. Ce jeune homme est un mélange de contradictions sympathiques</w:t>
      </w:r>
      <w:r>
        <w:rPr>
          <w:rFonts w:cs="Times New Roman"/>
        </w:rPr>
        <w:t> :</w:t>
      </w:r>
      <w:r w:rsidRPr="00781C58">
        <w:rPr>
          <w:rFonts w:cs="Times New Roman"/>
        </w:rPr>
        <w:t xml:space="preserve"> grave et enthousiaste, ardent et attentif, gai et opiniâtre. Il écrit, il observe, il voyage à l</w:t>
      </w:r>
      <w:r>
        <w:rPr>
          <w:rFonts w:cs="Times New Roman"/>
        </w:rPr>
        <w:t>’</w:t>
      </w:r>
      <w:r w:rsidRPr="00781C58">
        <w:rPr>
          <w:rFonts w:cs="Times New Roman"/>
        </w:rPr>
        <w:t xml:space="preserve">étranger, et en dépit de ses vingt-quatre ans, sa signature est déjà recherchée par les Revues les plus </w:t>
      </w:r>
      <w:r w:rsidRPr="00781C58">
        <w:rPr>
          <w:rFonts w:cs="Times New Roman"/>
        </w:rPr>
        <w:lastRenderedPageBreak/>
        <w:t xml:space="preserve">importantes. </w:t>
      </w:r>
      <w:proofErr w:type="spellStart"/>
      <w:r w:rsidRPr="00781C58">
        <w:rPr>
          <w:rFonts w:cs="Times New Roman"/>
          <w:i/>
        </w:rPr>
        <w:t>Flegrea</w:t>
      </w:r>
      <w:proofErr w:type="spellEnd"/>
      <w:r w:rsidRPr="00781C58">
        <w:rPr>
          <w:rFonts w:cs="Times New Roman"/>
        </w:rPr>
        <w:t xml:space="preserve"> publiait dernièrement de lui une étude excellente sur </w:t>
      </w:r>
      <w:r w:rsidRPr="00781C58">
        <w:rPr>
          <w:rFonts w:cs="Times New Roman"/>
          <w:smallCaps/>
        </w:rPr>
        <w:t>Rembrandt dans son pays</w:t>
      </w:r>
      <w:r>
        <w:rPr>
          <w:rFonts w:cs="Times New Roman"/>
        </w:rPr>
        <w:t> :</w:t>
      </w:r>
      <w:r w:rsidRPr="00781C58">
        <w:rPr>
          <w:rFonts w:cs="Times New Roman"/>
        </w:rPr>
        <w:t xml:space="preserve"> et la </w:t>
      </w:r>
      <w:proofErr w:type="spellStart"/>
      <w:r w:rsidRPr="00781C58">
        <w:rPr>
          <w:rFonts w:cs="Times New Roman"/>
          <w:i/>
        </w:rPr>
        <w:t>Rassegna</w:t>
      </w:r>
      <w:proofErr w:type="spellEnd"/>
      <w:r w:rsidRPr="00781C58">
        <w:rPr>
          <w:rFonts w:cs="Times New Roman"/>
          <w:i/>
        </w:rPr>
        <w:t xml:space="preserve"> Internationale</w:t>
      </w:r>
      <w:r w:rsidRPr="00781C58">
        <w:rPr>
          <w:rFonts w:cs="Times New Roman"/>
        </w:rPr>
        <w:t xml:space="preserve"> éditait ces jours en volume </w:t>
      </w:r>
      <w:r w:rsidRPr="00781C58">
        <w:rPr>
          <w:rFonts w:cs="Times New Roman"/>
          <w:smallCaps/>
        </w:rPr>
        <w:t>l</w:t>
      </w:r>
      <w:r>
        <w:rPr>
          <w:rFonts w:cs="Times New Roman"/>
          <w:smallCaps/>
        </w:rPr>
        <w:t>’</w:t>
      </w:r>
      <w:r w:rsidRPr="00781C58">
        <w:rPr>
          <w:rFonts w:cs="Times New Roman"/>
          <w:smallCaps/>
        </w:rPr>
        <w:t xml:space="preserve">Art </w:t>
      </w:r>
      <w:del w:id="196" w:author="Marguerite-Marie Bordry" w:date="2018-12-12T10:21:00Z">
        <w:r w:rsidRPr="00781C58" w:rsidDel="00C32351">
          <w:rPr>
            <w:rFonts w:cs="Times New Roman"/>
            <w:smallCaps/>
          </w:rPr>
          <w:delText>a</w:delText>
        </w:r>
      </w:del>
      <w:ins w:id="197" w:author="Marguerite-Marie Bordry" w:date="2018-12-12T10:21:00Z">
        <w:r w:rsidR="00C32351" w:rsidRPr="00781C58">
          <w:rPr>
            <w:rFonts w:cs="Times New Roman"/>
            <w:smallCaps/>
          </w:rPr>
          <w:t>à</w:t>
        </w:r>
      </w:ins>
      <w:r w:rsidRPr="00781C58">
        <w:rPr>
          <w:rFonts w:cs="Times New Roman"/>
          <w:smallCaps/>
        </w:rPr>
        <w:t xml:space="preserve"> Paris en 1900</w:t>
      </w:r>
      <w:r w:rsidRPr="00781C58">
        <w:rPr>
          <w:rFonts w:cs="Times New Roman"/>
        </w:rPr>
        <w:t xml:space="preserve">, où </w:t>
      </w:r>
      <w:r>
        <w:rPr>
          <w:rFonts w:cs="Times New Roman"/>
        </w:rPr>
        <w:t>M. </w:t>
      </w:r>
      <w:proofErr w:type="spellStart"/>
      <w:r w:rsidRPr="00781C58">
        <w:rPr>
          <w:rFonts w:cs="Times New Roman"/>
        </w:rPr>
        <w:t>Pantini</w:t>
      </w:r>
      <w:proofErr w:type="spellEnd"/>
      <w:r w:rsidRPr="00781C58">
        <w:rPr>
          <w:rFonts w:cs="Times New Roman"/>
        </w:rPr>
        <w:t xml:space="preserve"> donne la mesure de son goût, de son coup d</w:t>
      </w:r>
      <w:r>
        <w:rPr>
          <w:rFonts w:cs="Times New Roman"/>
        </w:rPr>
        <w:t>’</w:t>
      </w:r>
      <w:r w:rsidRPr="00781C58">
        <w:rPr>
          <w:rFonts w:cs="Times New Roman"/>
        </w:rPr>
        <w:t>œil et de sa culture artistique. Je possède de lui, en outre, une plaquette de vers</w:t>
      </w:r>
      <w:r>
        <w:rPr>
          <w:rFonts w:cs="Times New Roman"/>
        </w:rPr>
        <w:t> :</w:t>
      </w:r>
      <w:r w:rsidRPr="00781C58">
        <w:rPr>
          <w:rFonts w:cs="Times New Roman"/>
        </w:rPr>
        <w:t xml:space="preserve"> </w:t>
      </w:r>
      <w:proofErr w:type="spellStart"/>
      <w:r w:rsidRPr="00781C58">
        <w:rPr>
          <w:rFonts w:cs="Times New Roman"/>
          <w:smallCaps/>
        </w:rPr>
        <w:t>Canti</w:t>
      </w:r>
      <w:proofErr w:type="spellEnd"/>
      <w:r w:rsidRPr="00781C58">
        <w:rPr>
          <w:rFonts w:cs="Times New Roman"/>
          <w:smallCaps/>
        </w:rPr>
        <w:t xml:space="preserve">, </w:t>
      </w:r>
      <w:r w:rsidRPr="00781C58">
        <w:rPr>
          <w:rFonts w:cs="Times New Roman"/>
        </w:rPr>
        <w:t>mais comme il vient de me l</w:t>
      </w:r>
      <w:r>
        <w:rPr>
          <w:rFonts w:cs="Times New Roman"/>
        </w:rPr>
        <w:t>’</w:t>
      </w:r>
      <w:r w:rsidRPr="00781C58">
        <w:rPr>
          <w:rFonts w:cs="Times New Roman"/>
        </w:rPr>
        <w:t>envoyer avec cette dédicace menaçante</w:t>
      </w:r>
      <w:r>
        <w:rPr>
          <w:rFonts w:cs="Times New Roman"/>
        </w:rPr>
        <w:t> :</w:t>
      </w:r>
      <w:r w:rsidRPr="00781C58">
        <w:rPr>
          <w:rFonts w:cs="Times New Roman"/>
        </w:rPr>
        <w:t xml:space="preserve"> </w:t>
      </w:r>
      <w:r>
        <w:rPr>
          <w:rFonts w:cs="Times New Roman"/>
        </w:rPr>
        <w:t>« </w:t>
      </w:r>
      <w:r w:rsidRPr="00781C58">
        <w:rPr>
          <w:rFonts w:cs="Times New Roman"/>
        </w:rPr>
        <w:t>pour loyale amitié et non pour autre chose…</w:t>
      </w:r>
      <w:r>
        <w:rPr>
          <w:rFonts w:cs="Times New Roman"/>
        </w:rPr>
        <w:t> »</w:t>
      </w:r>
      <w:r w:rsidRPr="00781C58">
        <w:rPr>
          <w:rFonts w:cs="Times New Roman"/>
        </w:rPr>
        <w:t xml:space="preserve"> je ne lui dirai pas tout le bien que j</w:t>
      </w:r>
      <w:r>
        <w:rPr>
          <w:rFonts w:cs="Times New Roman"/>
        </w:rPr>
        <w:t>’</w:t>
      </w:r>
      <w:r w:rsidRPr="00781C58">
        <w:rPr>
          <w:rFonts w:cs="Times New Roman"/>
        </w:rPr>
        <w:t>en pense et tout le plaisir que ces chant</w:t>
      </w:r>
      <w:r>
        <w:rPr>
          <w:rFonts w:cs="Times New Roman"/>
        </w:rPr>
        <w:t>s</w:t>
      </w:r>
      <w:r w:rsidRPr="00781C58">
        <w:rPr>
          <w:rFonts w:cs="Times New Roman"/>
        </w:rPr>
        <w:t xml:space="preserve"> personnels, indépendants et sincères m</w:t>
      </w:r>
      <w:r>
        <w:rPr>
          <w:rFonts w:cs="Times New Roman"/>
        </w:rPr>
        <w:t>’</w:t>
      </w:r>
      <w:r w:rsidRPr="00781C58">
        <w:rPr>
          <w:rFonts w:cs="Times New Roman"/>
        </w:rPr>
        <w:t>ont fait… D</w:t>
      </w:r>
      <w:r>
        <w:rPr>
          <w:rFonts w:cs="Times New Roman"/>
        </w:rPr>
        <w:t>’</w:t>
      </w:r>
      <w:r w:rsidRPr="00781C58">
        <w:rPr>
          <w:rFonts w:cs="Times New Roman"/>
        </w:rPr>
        <w:t>ailleurs il n</w:t>
      </w:r>
      <w:r>
        <w:rPr>
          <w:rFonts w:cs="Times New Roman"/>
        </w:rPr>
        <w:t>’</w:t>
      </w:r>
      <w:r w:rsidRPr="00781C58">
        <w:rPr>
          <w:rFonts w:cs="Times New Roman"/>
        </w:rPr>
        <w:t>est pas de ceux que l</w:t>
      </w:r>
      <w:r>
        <w:rPr>
          <w:rFonts w:cs="Times New Roman"/>
        </w:rPr>
        <w:t>’</w:t>
      </w:r>
      <w:r w:rsidRPr="00781C58">
        <w:rPr>
          <w:rFonts w:cs="Times New Roman"/>
        </w:rPr>
        <w:t>éloge peut gâter, car il est éternellement mécontent de soi, et la fièvre de la recherche le hante.</w:t>
      </w:r>
    </w:p>
    <w:p w14:paraId="24794D12" w14:textId="77777777" w:rsidR="00EE1AC8" w:rsidRPr="00781C58" w:rsidRDefault="00EE1AC8" w:rsidP="00EE1AC8">
      <w:pPr>
        <w:pStyle w:val="Titre3"/>
      </w:pPr>
      <w:r>
        <w:t>Dernières publications</w:t>
      </w:r>
    </w:p>
    <w:p w14:paraId="5C8E78F0" w14:textId="77777777" w:rsidR="00EE1AC8" w:rsidRPr="004C2142" w:rsidRDefault="00EE1AC8" w:rsidP="00EE1AC8">
      <w:pPr>
        <w:pStyle w:val="term"/>
      </w:pPr>
      <w:proofErr w:type="gramStart"/>
      <w:r w:rsidRPr="004C2142">
        <w:t>id</w:t>
      </w:r>
      <w:proofErr w:type="gramEnd"/>
      <w:r w:rsidRPr="004C2142">
        <w:t> : article-1901-07-01_259</w:t>
      </w:r>
    </w:p>
    <w:p w14:paraId="60C28160" w14:textId="77777777" w:rsidR="00EE1AC8" w:rsidRPr="00214DD6" w:rsidRDefault="00EE1AC8" w:rsidP="00EE1AC8">
      <w:pPr>
        <w:pStyle w:val="term"/>
      </w:pPr>
      <w:proofErr w:type="spellStart"/>
      <w:proofErr w:type="gramStart"/>
      <w:r w:rsidRPr="00CF3E10">
        <w:t>author</w:t>
      </w:r>
      <w:proofErr w:type="spellEnd"/>
      <w:proofErr w:type="gramEnd"/>
      <w:r w:rsidRPr="00CF3E10">
        <w:t xml:space="preserve"> : </w:t>
      </w:r>
      <w:proofErr w:type="spellStart"/>
      <w:r w:rsidRPr="00CF3E10">
        <w:rPr>
          <w:rFonts w:eastAsiaTheme="majorEastAsia"/>
        </w:rPr>
        <w:t>Zùccoli</w:t>
      </w:r>
      <w:proofErr w:type="spellEnd"/>
      <w:r w:rsidRPr="00CF3E10">
        <w:rPr>
          <w:rFonts w:eastAsiaTheme="majorEastAsia"/>
        </w:rPr>
        <w:t>, L</w:t>
      </w:r>
      <w:r w:rsidRPr="00214DD6">
        <w:rPr>
          <w:rFonts w:eastAsiaTheme="majorEastAsia"/>
        </w:rPr>
        <w:t>uciano (1868-1929)</w:t>
      </w:r>
    </w:p>
    <w:p w14:paraId="20EA3930" w14:textId="77777777" w:rsidR="00EE1AC8" w:rsidRPr="00925B7B" w:rsidRDefault="00EE1AC8" w:rsidP="00EE1AC8">
      <w:pPr>
        <w:pStyle w:val="term"/>
      </w:pPr>
      <w:proofErr w:type="spellStart"/>
      <w:proofErr w:type="gramStart"/>
      <w:r w:rsidRPr="00925B7B">
        <w:t>signed</w:t>
      </w:r>
      <w:proofErr w:type="spellEnd"/>
      <w:proofErr w:type="gramEnd"/>
      <w:r w:rsidRPr="00925B7B">
        <w:t xml:space="preserve"> : </w:t>
      </w:r>
      <w:r>
        <w:t xml:space="preserve">Luciano </w:t>
      </w:r>
      <w:proofErr w:type="spellStart"/>
      <w:r w:rsidRPr="0071019C">
        <w:rPr>
          <w:rFonts w:eastAsiaTheme="majorEastAsia"/>
        </w:rPr>
        <w:t>Zùccoli</w:t>
      </w:r>
      <w:proofErr w:type="spellEnd"/>
    </w:p>
    <w:p w14:paraId="54A09CD6" w14:textId="77777777" w:rsidR="00EE1AC8" w:rsidRDefault="00EE1AC8" w:rsidP="00EE1AC8">
      <w:pPr>
        <w:pStyle w:val="term"/>
      </w:pPr>
      <w:proofErr w:type="gramStart"/>
      <w:r w:rsidRPr="00925B7B">
        <w:t>section</w:t>
      </w:r>
      <w:proofErr w:type="gramEnd"/>
      <w:r w:rsidRPr="00925B7B">
        <w:t xml:space="preserve"> : </w:t>
      </w:r>
      <w:r>
        <w:t>Lettres italiennes</w:t>
      </w:r>
    </w:p>
    <w:p w14:paraId="30AD92A3"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t>Dernières publications</w:t>
      </w:r>
    </w:p>
    <w:p w14:paraId="0DDF4957" w14:textId="77777777" w:rsidR="00EE1AC8" w:rsidRDefault="00EE1AC8" w:rsidP="00EE1AC8">
      <w:pPr>
        <w:pStyle w:val="term"/>
      </w:pPr>
      <w:proofErr w:type="gramStart"/>
      <w:r w:rsidRPr="00925B7B">
        <w:t>date</w:t>
      </w:r>
      <w:proofErr w:type="gramEnd"/>
      <w:r w:rsidRPr="00925B7B">
        <w:t> :</w:t>
      </w:r>
      <w:r>
        <w:t xml:space="preserve"> 1901-07-01</w:t>
      </w:r>
    </w:p>
    <w:p w14:paraId="4A0D4514" w14:textId="77777777" w:rsidR="00EE1AC8" w:rsidRDefault="00EE1AC8" w:rsidP="00EE1AC8">
      <w:pPr>
        <w:pStyle w:val="term"/>
      </w:pPr>
      <w:proofErr w:type="spellStart"/>
      <w:proofErr w:type="gramStart"/>
      <w:r>
        <w:t>ref</w:t>
      </w:r>
      <w:proofErr w:type="spellEnd"/>
      <w:proofErr w:type="gramEnd"/>
      <w:r w:rsidRPr="00925B7B">
        <w:t xml:space="preserve"> : </w:t>
      </w:r>
      <w:r w:rsidRPr="003D0EBB">
        <w:t>Tome XXXIX, numéro 139, 1</w:t>
      </w:r>
      <w:r w:rsidRPr="003D0EBB">
        <w:rPr>
          <w:vertAlign w:val="superscript"/>
        </w:rPr>
        <w:t>er</w:t>
      </w:r>
      <w:r>
        <w:t> juillet </w:t>
      </w:r>
      <w:r w:rsidRPr="003D0EBB">
        <w:t>1901</w:t>
      </w:r>
      <w:r>
        <w:t>, p. 255-259 [259]</w:t>
      </w:r>
    </w:p>
    <w:p w14:paraId="7A1FEC20" w14:textId="77777777" w:rsidR="00EE1AC8" w:rsidRPr="00781C58" w:rsidRDefault="00EE1AC8" w:rsidP="00EE1AC8">
      <w:pPr>
        <w:pStyle w:val="Corpsdetexte"/>
        <w:rPr>
          <w:rFonts w:cs="Times New Roman"/>
        </w:rPr>
      </w:pPr>
      <w:r w:rsidRPr="00781C58">
        <w:rPr>
          <w:rFonts w:cs="Times New Roman"/>
        </w:rPr>
        <w:t>Nous avons eu, ces mois, une floraison exceptionnelle</w:t>
      </w:r>
      <w:r>
        <w:rPr>
          <w:rFonts w:cs="Times New Roman"/>
        </w:rPr>
        <w:t> :</w:t>
      </w:r>
      <w:r w:rsidRPr="00781C58">
        <w:rPr>
          <w:rFonts w:cs="Times New Roman"/>
        </w:rPr>
        <w:t xml:space="preserve"> je cite, </w:t>
      </w:r>
      <w:r w:rsidRPr="00781C58">
        <w:rPr>
          <w:rFonts w:cs="Times New Roman"/>
          <w:i/>
        </w:rPr>
        <w:t xml:space="preserve">Piccolo </w:t>
      </w:r>
      <w:proofErr w:type="spellStart"/>
      <w:r w:rsidRPr="00781C58">
        <w:rPr>
          <w:rFonts w:cs="Times New Roman"/>
          <w:i/>
        </w:rPr>
        <w:t>mondo</w:t>
      </w:r>
      <w:proofErr w:type="spellEnd"/>
      <w:r w:rsidRPr="00781C58">
        <w:rPr>
          <w:rFonts w:cs="Times New Roman"/>
          <w:i/>
        </w:rPr>
        <w:t xml:space="preserve"> </w:t>
      </w:r>
      <w:proofErr w:type="spellStart"/>
      <w:r w:rsidRPr="00781C58">
        <w:rPr>
          <w:rFonts w:cs="Times New Roman"/>
          <w:i/>
        </w:rPr>
        <w:t>moderno</w:t>
      </w:r>
      <w:proofErr w:type="spellEnd"/>
      <w:r>
        <w:rPr>
          <w:rFonts w:cs="Times New Roman"/>
        </w:rPr>
        <w:t xml:space="preserve"> par A. </w:t>
      </w:r>
      <w:r w:rsidRPr="00781C58">
        <w:rPr>
          <w:rFonts w:cs="Times New Roman"/>
        </w:rPr>
        <w:t>Fogazzaro</w:t>
      </w:r>
      <w:r>
        <w:rPr>
          <w:rFonts w:cs="Times New Roman"/>
        </w:rPr>
        <w:t> ;</w:t>
      </w:r>
      <w:r w:rsidRPr="00781C58">
        <w:rPr>
          <w:rFonts w:cs="Times New Roman"/>
        </w:rPr>
        <w:t xml:space="preserve"> </w:t>
      </w:r>
      <w:r w:rsidRPr="00781C58">
        <w:rPr>
          <w:rFonts w:cs="Times New Roman"/>
          <w:i/>
        </w:rPr>
        <w:t xml:space="preserve">Il </w:t>
      </w:r>
      <w:proofErr w:type="spellStart"/>
      <w:r w:rsidRPr="00781C58">
        <w:rPr>
          <w:rFonts w:cs="Times New Roman"/>
          <w:i/>
        </w:rPr>
        <w:t>riscatto</w:t>
      </w:r>
      <w:proofErr w:type="spellEnd"/>
      <w:r>
        <w:rPr>
          <w:rFonts w:cs="Times New Roman"/>
        </w:rPr>
        <w:t>, par A. </w:t>
      </w:r>
      <w:r w:rsidRPr="00781C58">
        <w:rPr>
          <w:rFonts w:cs="Times New Roman"/>
        </w:rPr>
        <w:t>Graf</w:t>
      </w:r>
      <w:r>
        <w:rPr>
          <w:rFonts w:cs="Times New Roman"/>
        </w:rPr>
        <w:t> ;</w:t>
      </w:r>
      <w:r w:rsidRPr="00781C58">
        <w:rPr>
          <w:rFonts w:cs="Times New Roman"/>
        </w:rPr>
        <w:t xml:space="preserve"> </w:t>
      </w:r>
      <w:proofErr w:type="spellStart"/>
      <w:r w:rsidRPr="00781C58">
        <w:rPr>
          <w:rFonts w:cs="Times New Roman"/>
          <w:i/>
        </w:rPr>
        <w:t>Suor</w:t>
      </w:r>
      <w:proofErr w:type="spellEnd"/>
      <w:r w:rsidRPr="00781C58">
        <w:rPr>
          <w:rFonts w:cs="Times New Roman"/>
          <w:i/>
        </w:rPr>
        <w:t xml:space="preserve"> Giovanna </w:t>
      </w:r>
      <w:proofErr w:type="spellStart"/>
      <w:r w:rsidRPr="00781C58">
        <w:rPr>
          <w:rFonts w:cs="Times New Roman"/>
          <w:i/>
        </w:rPr>
        <w:t>della</w:t>
      </w:r>
      <w:proofErr w:type="spellEnd"/>
      <w:r w:rsidRPr="00781C58">
        <w:rPr>
          <w:rFonts w:cs="Times New Roman"/>
          <w:i/>
        </w:rPr>
        <w:t xml:space="preserve"> Croce</w:t>
      </w:r>
      <w:r w:rsidRPr="00781C58">
        <w:rPr>
          <w:rFonts w:cs="Times New Roman"/>
        </w:rPr>
        <w:t xml:space="preserve">, par Mathilde </w:t>
      </w:r>
      <w:proofErr w:type="spellStart"/>
      <w:r w:rsidRPr="00781C58">
        <w:rPr>
          <w:rFonts w:cs="Times New Roman"/>
        </w:rPr>
        <w:t>Serao</w:t>
      </w:r>
      <w:proofErr w:type="spellEnd"/>
      <w:r>
        <w:rPr>
          <w:rFonts w:cs="Times New Roman"/>
        </w:rPr>
        <w:t> ;</w:t>
      </w:r>
      <w:r w:rsidRPr="00781C58">
        <w:rPr>
          <w:rFonts w:cs="Times New Roman"/>
        </w:rPr>
        <w:t xml:space="preserve"> </w:t>
      </w:r>
      <w:r w:rsidRPr="00781C58">
        <w:rPr>
          <w:rFonts w:cs="Times New Roman"/>
          <w:i/>
        </w:rPr>
        <w:t>L</w:t>
      </w:r>
      <w:r>
        <w:rPr>
          <w:rFonts w:cs="Times New Roman"/>
          <w:i/>
        </w:rPr>
        <w:t>’</w:t>
      </w:r>
      <w:proofErr w:type="spellStart"/>
      <w:r w:rsidRPr="00781C58">
        <w:rPr>
          <w:rFonts w:cs="Times New Roman"/>
          <w:i/>
        </w:rPr>
        <w:t>Apostolo</w:t>
      </w:r>
      <w:proofErr w:type="spellEnd"/>
      <w:r w:rsidRPr="00781C58">
        <w:rPr>
          <w:rFonts w:cs="Times New Roman"/>
        </w:rPr>
        <w:t>, par Remigio Zena</w:t>
      </w:r>
      <w:r>
        <w:rPr>
          <w:rFonts w:cs="Times New Roman"/>
        </w:rPr>
        <w:t> ;</w:t>
      </w:r>
      <w:r w:rsidRPr="00781C58">
        <w:rPr>
          <w:rFonts w:cs="Times New Roman"/>
        </w:rPr>
        <w:t xml:space="preserve"> </w:t>
      </w:r>
      <w:r w:rsidRPr="00781C58">
        <w:rPr>
          <w:rFonts w:cs="Times New Roman"/>
          <w:i/>
        </w:rPr>
        <w:t xml:space="preserve">Il </w:t>
      </w:r>
      <w:proofErr w:type="spellStart"/>
      <w:r w:rsidRPr="00781C58">
        <w:rPr>
          <w:rFonts w:cs="Times New Roman"/>
          <w:i/>
        </w:rPr>
        <w:t>Capolavoro</w:t>
      </w:r>
      <w:proofErr w:type="spellEnd"/>
      <w:r w:rsidRPr="00781C58">
        <w:rPr>
          <w:rFonts w:cs="Times New Roman"/>
          <w:i/>
        </w:rPr>
        <w:t xml:space="preserve">, </w:t>
      </w:r>
      <w:r w:rsidRPr="00781C58">
        <w:rPr>
          <w:rFonts w:cs="Times New Roman"/>
        </w:rPr>
        <w:t>par Giustino Ferri</w:t>
      </w:r>
      <w:r>
        <w:rPr>
          <w:rFonts w:cs="Times New Roman"/>
        </w:rPr>
        <w:t> ;</w:t>
      </w:r>
      <w:r w:rsidRPr="00781C58">
        <w:rPr>
          <w:rFonts w:cs="Times New Roman"/>
        </w:rPr>
        <w:t xml:space="preserve"> </w:t>
      </w:r>
      <w:r w:rsidRPr="00781C58">
        <w:rPr>
          <w:rFonts w:cs="Times New Roman"/>
          <w:i/>
        </w:rPr>
        <w:t xml:space="preserve">Il </w:t>
      </w:r>
      <w:proofErr w:type="spellStart"/>
      <w:r w:rsidRPr="00781C58">
        <w:rPr>
          <w:rFonts w:cs="Times New Roman"/>
          <w:i/>
        </w:rPr>
        <w:t>Marchese</w:t>
      </w:r>
      <w:proofErr w:type="spellEnd"/>
      <w:r w:rsidRPr="00781C58">
        <w:rPr>
          <w:rFonts w:cs="Times New Roman"/>
          <w:i/>
        </w:rPr>
        <w:t xml:space="preserve"> di </w:t>
      </w:r>
      <w:proofErr w:type="spellStart"/>
      <w:r w:rsidRPr="00781C58">
        <w:rPr>
          <w:rFonts w:cs="Times New Roman"/>
          <w:i/>
        </w:rPr>
        <w:t>Roccaverdina</w:t>
      </w:r>
      <w:proofErr w:type="spellEnd"/>
      <w:r w:rsidRPr="00781C58">
        <w:rPr>
          <w:rFonts w:cs="Times New Roman"/>
        </w:rPr>
        <w:t xml:space="preserve">, par </w:t>
      </w:r>
      <w:proofErr w:type="spellStart"/>
      <w:r w:rsidRPr="00781C58">
        <w:rPr>
          <w:rFonts w:cs="Times New Roman"/>
        </w:rPr>
        <w:t>Capuana</w:t>
      </w:r>
      <w:proofErr w:type="spellEnd"/>
      <w:r>
        <w:rPr>
          <w:rFonts w:cs="Times New Roman"/>
        </w:rPr>
        <w:t> ;</w:t>
      </w:r>
      <w:r w:rsidRPr="00781C58">
        <w:rPr>
          <w:rFonts w:cs="Times New Roman"/>
        </w:rPr>
        <w:t xml:space="preserve"> j</w:t>
      </w:r>
      <w:r>
        <w:rPr>
          <w:rFonts w:cs="Times New Roman"/>
        </w:rPr>
        <w:t>’</w:t>
      </w:r>
      <w:r w:rsidRPr="00781C58">
        <w:rPr>
          <w:rFonts w:cs="Times New Roman"/>
        </w:rPr>
        <w:t>espère pouvoir m</w:t>
      </w:r>
      <w:r>
        <w:rPr>
          <w:rFonts w:cs="Times New Roman"/>
        </w:rPr>
        <w:t>’</w:t>
      </w:r>
      <w:r w:rsidRPr="00781C58">
        <w:rPr>
          <w:rFonts w:cs="Times New Roman"/>
        </w:rPr>
        <w:t>en occuper, du moins rapidement, les mois prochains, où la floraison va faire une pause.</w:t>
      </w:r>
    </w:p>
    <w:p w14:paraId="35B27BFD" w14:textId="77777777" w:rsidR="00EE1AC8" w:rsidRPr="003D0EBB" w:rsidRDefault="00EE1AC8" w:rsidP="00EE1AC8">
      <w:pPr>
        <w:pStyle w:val="Titre1"/>
        <w:rPr>
          <w:rFonts w:hint="eastAsia"/>
          <w:lang w:val="es-ES"/>
        </w:rPr>
      </w:pPr>
      <w:r w:rsidRPr="003D0EBB">
        <w:rPr>
          <w:lang w:val="es-ES"/>
        </w:rPr>
        <w:t xml:space="preserve">Tome XXXIX, </w:t>
      </w:r>
      <w:proofErr w:type="spellStart"/>
      <w:r w:rsidRPr="003D0EBB">
        <w:rPr>
          <w:lang w:val="es-ES"/>
        </w:rPr>
        <w:t>numéro</w:t>
      </w:r>
      <w:proofErr w:type="spellEnd"/>
      <w:r w:rsidRPr="003D0EBB">
        <w:rPr>
          <w:lang w:val="es-ES"/>
        </w:rPr>
        <w:t> 140, 1</w:t>
      </w:r>
      <w:r w:rsidRPr="003D0EBB">
        <w:rPr>
          <w:vertAlign w:val="superscript"/>
          <w:lang w:val="es-ES"/>
        </w:rPr>
        <w:t>er</w:t>
      </w:r>
      <w:r>
        <w:rPr>
          <w:lang w:val="es-ES"/>
        </w:rPr>
        <w:t> </w:t>
      </w:r>
      <w:proofErr w:type="spellStart"/>
      <w:r>
        <w:rPr>
          <w:lang w:val="es-ES"/>
        </w:rPr>
        <w:t>août</w:t>
      </w:r>
      <w:proofErr w:type="spellEnd"/>
      <w:r>
        <w:rPr>
          <w:lang w:val="es-ES"/>
        </w:rPr>
        <w:t> </w:t>
      </w:r>
      <w:r w:rsidRPr="003D0EBB">
        <w:rPr>
          <w:lang w:val="es-ES"/>
        </w:rPr>
        <w:t>1901</w:t>
      </w:r>
    </w:p>
    <w:p w14:paraId="1B4B7633" w14:textId="77777777" w:rsidR="00EE1AC8" w:rsidRDefault="00EE1AC8" w:rsidP="00EE1AC8">
      <w:pPr>
        <w:pStyle w:val="Titre2"/>
      </w:pPr>
      <w:r w:rsidRPr="00781C58">
        <w:t>Archéologie, voyages</w:t>
      </w:r>
      <w:r>
        <w:t xml:space="preserve">. </w:t>
      </w:r>
      <w:r>
        <w:br/>
      </w:r>
      <w:r>
        <w:rPr>
          <w:rFonts w:cs="Times New Roman"/>
        </w:rPr>
        <w:t>L’art monumental au Salon [extrait]</w:t>
      </w:r>
    </w:p>
    <w:p w14:paraId="39023B79" w14:textId="77777777" w:rsidR="00EE1AC8" w:rsidRPr="00CC6DF6" w:rsidRDefault="00EE1AC8" w:rsidP="00EE1AC8">
      <w:pPr>
        <w:pStyle w:val="term"/>
        <w:rPr>
          <w:lang w:val="en-GB"/>
          <w:rPrChange w:id="198" w:author="Marguerite-Marie Bordry" w:date="2018-12-11T19:57:00Z">
            <w:rPr/>
          </w:rPrChange>
        </w:rPr>
      </w:pPr>
      <w:proofErr w:type="gramStart"/>
      <w:r w:rsidRPr="00CC6DF6">
        <w:rPr>
          <w:lang w:val="en-GB"/>
          <w:rPrChange w:id="199" w:author="Marguerite-Marie Bordry" w:date="2018-12-11T19:57:00Z">
            <w:rPr/>
          </w:rPrChange>
        </w:rPr>
        <w:t>id :</w:t>
      </w:r>
      <w:proofErr w:type="gramEnd"/>
      <w:r w:rsidRPr="00CC6DF6">
        <w:rPr>
          <w:lang w:val="en-GB"/>
          <w:rPrChange w:id="200" w:author="Marguerite-Marie Bordry" w:date="2018-12-11T19:57:00Z">
            <w:rPr/>
          </w:rPrChange>
        </w:rPr>
        <w:t xml:space="preserve"> article-1901-08-01_507</w:t>
      </w:r>
    </w:p>
    <w:p w14:paraId="25B06C99" w14:textId="77777777" w:rsidR="00EE1AC8" w:rsidRPr="00CC6DF6" w:rsidRDefault="00EE1AC8" w:rsidP="00EE1AC8">
      <w:pPr>
        <w:pStyle w:val="term"/>
        <w:rPr>
          <w:lang w:val="en-GB"/>
          <w:rPrChange w:id="201" w:author="Marguerite-Marie Bordry" w:date="2018-12-11T19:57:00Z">
            <w:rPr/>
          </w:rPrChange>
        </w:rPr>
      </w:pPr>
      <w:proofErr w:type="gramStart"/>
      <w:r w:rsidRPr="00CC6DF6">
        <w:rPr>
          <w:lang w:val="en-GB"/>
          <w:rPrChange w:id="202" w:author="Marguerite-Marie Bordry" w:date="2018-12-11T19:57:00Z">
            <w:rPr/>
          </w:rPrChange>
        </w:rPr>
        <w:t>author :</w:t>
      </w:r>
      <w:proofErr w:type="gramEnd"/>
      <w:r w:rsidRPr="00CC6DF6">
        <w:rPr>
          <w:lang w:val="en-GB"/>
          <w:rPrChange w:id="203" w:author="Marguerite-Marie Bordry" w:date="2018-12-11T19:57:00Z">
            <w:rPr/>
          </w:rPrChange>
        </w:rPr>
        <w:t xml:space="preserve"> </w:t>
      </w:r>
      <w:proofErr w:type="spellStart"/>
      <w:r w:rsidRPr="00CC6DF6">
        <w:rPr>
          <w:lang w:val="en-GB"/>
          <w:rPrChange w:id="204" w:author="Marguerite-Marie Bordry" w:date="2018-12-11T19:57:00Z">
            <w:rPr/>
          </w:rPrChange>
        </w:rPr>
        <w:t>Merki</w:t>
      </w:r>
      <w:proofErr w:type="spellEnd"/>
      <w:r w:rsidRPr="00CC6DF6">
        <w:rPr>
          <w:lang w:val="en-GB"/>
          <w:rPrChange w:id="205" w:author="Marguerite-Marie Bordry" w:date="2018-12-11T19:57:00Z">
            <w:rPr/>
          </w:rPrChange>
        </w:rPr>
        <w:t>, Charles (18..-19..)</w:t>
      </w:r>
    </w:p>
    <w:p w14:paraId="7C42E2AD" w14:textId="77777777" w:rsidR="00EE1AC8" w:rsidRPr="00925B7B" w:rsidRDefault="00EE1AC8" w:rsidP="00EE1AC8">
      <w:pPr>
        <w:pStyle w:val="term"/>
      </w:pPr>
      <w:proofErr w:type="spellStart"/>
      <w:proofErr w:type="gramStart"/>
      <w:r w:rsidRPr="00925B7B">
        <w:t>signed</w:t>
      </w:r>
      <w:proofErr w:type="spellEnd"/>
      <w:proofErr w:type="gramEnd"/>
      <w:r w:rsidRPr="00925B7B">
        <w:t xml:space="preserve"> : </w:t>
      </w:r>
      <w:r>
        <w:t>Charles Merki</w:t>
      </w:r>
    </w:p>
    <w:p w14:paraId="2CFEF06C" w14:textId="77777777" w:rsidR="00EE1AC8" w:rsidRPr="00666E1E" w:rsidRDefault="00EE1AC8" w:rsidP="00EE1AC8">
      <w:pPr>
        <w:pStyle w:val="term"/>
      </w:pPr>
      <w:proofErr w:type="gramStart"/>
      <w:r w:rsidRPr="00666E1E">
        <w:t>section</w:t>
      </w:r>
      <w:proofErr w:type="gramEnd"/>
      <w:r w:rsidRPr="00666E1E">
        <w:t> : Archéologie, voyages</w:t>
      </w:r>
    </w:p>
    <w:p w14:paraId="4B5A3687"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t>L’art monumental au Salon [extrait]</w:t>
      </w:r>
    </w:p>
    <w:p w14:paraId="5EEAA3F8" w14:textId="77777777" w:rsidR="00EE1AC8" w:rsidRDefault="00EE1AC8" w:rsidP="00EE1AC8">
      <w:pPr>
        <w:pStyle w:val="term"/>
      </w:pPr>
      <w:proofErr w:type="gramStart"/>
      <w:r w:rsidRPr="00925B7B">
        <w:t>date</w:t>
      </w:r>
      <w:proofErr w:type="gramEnd"/>
      <w:r w:rsidRPr="00925B7B">
        <w:t> :</w:t>
      </w:r>
      <w:r>
        <w:t xml:space="preserve"> 1901-08-01</w:t>
      </w:r>
    </w:p>
    <w:p w14:paraId="6AA15382" w14:textId="77777777" w:rsidR="00EE1AC8" w:rsidRDefault="00EE1AC8" w:rsidP="00EE1AC8">
      <w:pPr>
        <w:pStyle w:val="term"/>
      </w:pPr>
      <w:proofErr w:type="spellStart"/>
      <w:proofErr w:type="gramStart"/>
      <w:r>
        <w:t>ref</w:t>
      </w:r>
      <w:proofErr w:type="spellEnd"/>
      <w:proofErr w:type="gramEnd"/>
      <w:r w:rsidRPr="00925B7B">
        <w:t xml:space="preserve"> : </w:t>
      </w:r>
      <w:r w:rsidRPr="003D0EBB">
        <w:rPr>
          <w:lang w:val="es-ES"/>
        </w:rPr>
        <w:t xml:space="preserve">Tome XXXIX, </w:t>
      </w:r>
      <w:proofErr w:type="spellStart"/>
      <w:r w:rsidRPr="003D0EBB">
        <w:rPr>
          <w:lang w:val="es-ES"/>
        </w:rPr>
        <w:t>numéro</w:t>
      </w:r>
      <w:proofErr w:type="spellEnd"/>
      <w:r w:rsidRPr="003D0EBB">
        <w:rPr>
          <w:lang w:val="es-ES"/>
        </w:rPr>
        <w:t> 140, 1</w:t>
      </w:r>
      <w:r w:rsidRPr="003D0EBB">
        <w:rPr>
          <w:vertAlign w:val="superscript"/>
          <w:lang w:val="es-ES"/>
        </w:rPr>
        <w:t>er</w:t>
      </w:r>
      <w:r>
        <w:rPr>
          <w:lang w:val="es-ES"/>
        </w:rPr>
        <w:t> </w:t>
      </w:r>
      <w:proofErr w:type="spellStart"/>
      <w:r>
        <w:rPr>
          <w:lang w:val="es-ES"/>
        </w:rPr>
        <w:t>août</w:t>
      </w:r>
      <w:proofErr w:type="spellEnd"/>
      <w:r>
        <w:rPr>
          <w:lang w:val="es-ES"/>
        </w:rPr>
        <w:t> </w:t>
      </w:r>
      <w:r w:rsidRPr="003D0EBB">
        <w:rPr>
          <w:lang w:val="es-ES"/>
        </w:rPr>
        <w:t>1901</w:t>
      </w:r>
      <w:r>
        <w:t>, p. 505-515 [507]</w:t>
      </w:r>
    </w:p>
    <w:p w14:paraId="4A0D8A14" w14:textId="77777777" w:rsidR="00EE1AC8" w:rsidRDefault="00EE1AC8" w:rsidP="00EE1AC8">
      <w:pPr>
        <w:pStyle w:val="byline"/>
      </w:pPr>
      <w:r w:rsidRPr="00666E1E">
        <w:rPr>
          <w:smallCaps/>
        </w:rPr>
        <w:t>Charles Merki</w:t>
      </w:r>
      <w:r>
        <w:t>.</w:t>
      </w:r>
    </w:p>
    <w:p w14:paraId="0476F1AB" w14:textId="77777777" w:rsidR="00EE1AC8" w:rsidRDefault="00EE1AC8" w:rsidP="00EE1AC8">
      <w:pPr>
        <w:pStyle w:val="bibl"/>
      </w:pPr>
      <w:r w:rsidRPr="003D0EBB">
        <w:rPr>
          <w:lang w:val="es-ES"/>
        </w:rPr>
        <w:t xml:space="preserve">Tome XXXIX, </w:t>
      </w:r>
      <w:proofErr w:type="spellStart"/>
      <w:r w:rsidRPr="003D0EBB">
        <w:rPr>
          <w:lang w:val="es-ES"/>
        </w:rPr>
        <w:t>numéro</w:t>
      </w:r>
      <w:proofErr w:type="spellEnd"/>
      <w:r w:rsidRPr="003D0EBB">
        <w:rPr>
          <w:lang w:val="es-ES"/>
        </w:rPr>
        <w:t> 140, 1</w:t>
      </w:r>
      <w:r w:rsidRPr="003D0EBB">
        <w:rPr>
          <w:vertAlign w:val="superscript"/>
          <w:lang w:val="es-ES"/>
        </w:rPr>
        <w:t>er</w:t>
      </w:r>
      <w:r>
        <w:rPr>
          <w:lang w:val="es-ES"/>
        </w:rPr>
        <w:t> </w:t>
      </w:r>
      <w:proofErr w:type="spellStart"/>
      <w:r>
        <w:rPr>
          <w:lang w:val="es-ES"/>
        </w:rPr>
        <w:t>août</w:t>
      </w:r>
      <w:proofErr w:type="spellEnd"/>
      <w:r>
        <w:rPr>
          <w:lang w:val="es-ES"/>
        </w:rPr>
        <w:t> </w:t>
      </w:r>
      <w:r w:rsidRPr="003D0EBB">
        <w:rPr>
          <w:lang w:val="es-ES"/>
        </w:rPr>
        <w:t>1901</w:t>
      </w:r>
      <w:r>
        <w:t>, p. 505-515 [507].</w:t>
      </w:r>
    </w:p>
    <w:p w14:paraId="6221DCC6" w14:textId="77777777" w:rsidR="00EE1AC8" w:rsidRPr="00781C58" w:rsidRDefault="00EE1AC8" w:rsidP="00EE1AC8">
      <w:pPr>
        <w:pStyle w:val="Corpsdetexte"/>
        <w:rPr>
          <w:rFonts w:cs="Times New Roman"/>
        </w:rPr>
      </w:pPr>
      <w:r w:rsidRPr="00781C58">
        <w:rPr>
          <w:rFonts w:cs="Times New Roman"/>
        </w:rPr>
        <w:t>[…] des vues d</w:t>
      </w:r>
      <w:r>
        <w:rPr>
          <w:rFonts w:cs="Times New Roman"/>
        </w:rPr>
        <w:t>’</w:t>
      </w:r>
      <w:r w:rsidRPr="00781C58">
        <w:rPr>
          <w:rFonts w:cs="Times New Roman"/>
        </w:rPr>
        <w:t xml:space="preserve">Italie dont les meilleures sont celles de </w:t>
      </w:r>
      <w:r>
        <w:rPr>
          <w:rFonts w:cs="Times New Roman"/>
        </w:rPr>
        <w:t>M. </w:t>
      </w:r>
      <w:r w:rsidRPr="00781C58">
        <w:rPr>
          <w:rFonts w:cs="Times New Roman"/>
        </w:rPr>
        <w:t>Alex Bruel, l</w:t>
      </w:r>
      <w:r>
        <w:rPr>
          <w:rFonts w:cs="Times New Roman"/>
        </w:rPr>
        <w:t>’</w:t>
      </w:r>
      <w:r w:rsidRPr="00781C58">
        <w:rPr>
          <w:rFonts w:cs="Times New Roman"/>
        </w:rPr>
        <w:t xml:space="preserve">église Saint-Marc, les fresques de Tiepolo au palais </w:t>
      </w:r>
      <w:proofErr w:type="spellStart"/>
      <w:r w:rsidRPr="00781C58">
        <w:rPr>
          <w:rFonts w:cs="Times New Roman"/>
        </w:rPr>
        <w:t>Labia</w:t>
      </w:r>
      <w:proofErr w:type="spellEnd"/>
      <w:r w:rsidRPr="00781C58">
        <w:rPr>
          <w:rFonts w:cs="Times New Roman"/>
        </w:rPr>
        <w:t xml:space="preserve"> (Venise), des peintures murales et des portes de palais à Milan</w:t>
      </w:r>
      <w:r>
        <w:rPr>
          <w:rFonts w:cs="Times New Roman"/>
        </w:rPr>
        <w:t> ;</w:t>
      </w:r>
      <w:r w:rsidRPr="00781C58">
        <w:rPr>
          <w:rFonts w:cs="Times New Roman"/>
        </w:rPr>
        <w:t xml:space="preserve"> de </w:t>
      </w:r>
      <w:r>
        <w:rPr>
          <w:rFonts w:cs="Times New Roman"/>
        </w:rPr>
        <w:t>M. J. </w:t>
      </w:r>
      <w:r w:rsidRPr="00781C58">
        <w:rPr>
          <w:rFonts w:cs="Times New Roman"/>
        </w:rPr>
        <w:t xml:space="preserve">Prévôt une curieuse vue partielle du </w:t>
      </w:r>
      <w:r w:rsidRPr="00781C58">
        <w:rPr>
          <w:rFonts w:cs="Times New Roman"/>
          <w:i/>
        </w:rPr>
        <w:t>temple de Minerve à Rome</w:t>
      </w:r>
      <w:r w:rsidRPr="00781C58">
        <w:rPr>
          <w:rFonts w:cs="Times New Roman"/>
        </w:rPr>
        <w:t>, enterré à demi et dans lequel on a percé les portes et fenêtres d</w:t>
      </w:r>
      <w:r>
        <w:rPr>
          <w:rFonts w:cs="Times New Roman"/>
        </w:rPr>
        <w:t>’</w:t>
      </w:r>
      <w:r w:rsidRPr="00781C58">
        <w:rPr>
          <w:rFonts w:cs="Times New Roman"/>
        </w:rPr>
        <w:t>une habitation</w:t>
      </w:r>
      <w:r>
        <w:rPr>
          <w:rFonts w:cs="Times New Roman"/>
        </w:rPr>
        <w:t> ;</w:t>
      </w:r>
      <w:r w:rsidRPr="00781C58">
        <w:rPr>
          <w:rFonts w:cs="Times New Roman"/>
        </w:rPr>
        <w:t xml:space="preserve"> […]</w:t>
      </w:r>
    </w:p>
    <w:p w14:paraId="481F85D9" w14:textId="77777777" w:rsidR="00EE1AC8" w:rsidRPr="002D16D0" w:rsidRDefault="00EE1AC8" w:rsidP="00EE1AC8">
      <w:pPr>
        <w:pStyle w:val="Titre2"/>
      </w:pPr>
      <w:r>
        <w:lastRenderedPageBreak/>
        <w:t xml:space="preserve">Les Journaux. </w:t>
      </w:r>
      <w:r>
        <w:br/>
        <w:t>Christine de Suède au Vatican (</w:t>
      </w:r>
      <w:r>
        <w:rPr>
          <w:i/>
        </w:rPr>
        <w:t>Le Temps</w:t>
      </w:r>
      <w:r>
        <w:t>, 8 juillet)</w:t>
      </w:r>
    </w:p>
    <w:p w14:paraId="7C5EC193" w14:textId="77777777" w:rsidR="00EE1AC8" w:rsidRPr="00CC6DF6" w:rsidRDefault="00EE1AC8" w:rsidP="00EE1AC8">
      <w:pPr>
        <w:pStyle w:val="term"/>
        <w:rPr>
          <w:lang w:val="en-GB"/>
          <w:rPrChange w:id="206" w:author="Marguerite-Marie Bordry" w:date="2018-12-11T19:57:00Z">
            <w:rPr/>
          </w:rPrChange>
        </w:rPr>
      </w:pPr>
      <w:proofErr w:type="gramStart"/>
      <w:r w:rsidRPr="00CC6DF6">
        <w:rPr>
          <w:lang w:val="en-GB"/>
          <w:rPrChange w:id="207" w:author="Marguerite-Marie Bordry" w:date="2018-12-11T19:57:00Z">
            <w:rPr/>
          </w:rPrChange>
        </w:rPr>
        <w:t>id :</w:t>
      </w:r>
      <w:proofErr w:type="gramEnd"/>
      <w:r w:rsidRPr="00CC6DF6">
        <w:rPr>
          <w:lang w:val="en-GB"/>
          <w:rPrChange w:id="208" w:author="Marguerite-Marie Bordry" w:date="2018-12-11T19:57:00Z">
            <w:rPr/>
          </w:rPrChange>
        </w:rPr>
        <w:t xml:space="preserve"> article-1901-08-01_531</w:t>
      </w:r>
    </w:p>
    <w:p w14:paraId="5A352C3F" w14:textId="77777777" w:rsidR="00EE1AC8" w:rsidRPr="00CC6DF6" w:rsidRDefault="00EE1AC8" w:rsidP="00EE1AC8">
      <w:pPr>
        <w:pStyle w:val="term"/>
        <w:rPr>
          <w:lang w:val="en-GB"/>
          <w:rPrChange w:id="209" w:author="Marguerite-Marie Bordry" w:date="2018-12-11T19:57:00Z">
            <w:rPr/>
          </w:rPrChange>
        </w:rPr>
      </w:pPr>
      <w:proofErr w:type="gramStart"/>
      <w:r w:rsidRPr="00CC6DF6">
        <w:rPr>
          <w:lang w:val="en-GB"/>
          <w:rPrChange w:id="210" w:author="Marguerite-Marie Bordry" w:date="2018-12-11T19:57:00Z">
            <w:rPr/>
          </w:rPrChange>
        </w:rPr>
        <w:t>author :</w:t>
      </w:r>
      <w:proofErr w:type="gramEnd"/>
      <w:r w:rsidRPr="00CC6DF6">
        <w:rPr>
          <w:lang w:val="en-GB"/>
          <w:rPrChange w:id="211" w:author="Marguerite-Marie Bordry" w:date="2018-12-11T19:57:00Z">
            <w:rPr/>
          </w:rPrChange>
        </w:rPr>
        <w:t xml:space="preserve"> Bury, R. de (18..-19..)</w:t>
      </w:r>
    </w:p>
    <w:p w14:paraId="44EF52DD" w14:textId="77777777" w:rsidR="00EE1AC8" w:rsidRPr="00925B7B" w:rsidRDefault="00EE1AC8" w:rsidP="00EE1AC8">
      <w:pPr>
        <w:pStyle w:val="term"/>
      </w:pPr>
      <w:proofErr w:type="spellStart"/>
      <w:proofErr w:type="gramStart"/>
      <w:r w:rsidRPr="00925B7B">
        <w:t>signed</w:t>
      </w:r>
      <w:proofErr w:type="spellEnd"/>
      <w:proofErr w:type="gramEnd"/>
      <w:r w:rsidRPr="00925B7B">
        <w:t xml:space="preserve"> : </w:t>
      </w:r>
      <w:r>
        <w:t>R. de Bury</w:t>
      </w:r>
    </w:p>
    <w:p w14:paraId="2C4ACA4B" w14:textId="77777777" w:rsidR="00EE1AC8" w:rsidRDefault="00EE1AC8" w:rsidP="00EE1AC8">
      <w:pPr>
        <w:pStyle w:val="term"/>
      </w:pPr>
      <w:proofErr w:type="gramStart"/>
      <w:r w:rsidRPr="00925B7B">
        <w:t>section</w:t>
      </w:r>
      <w:proofErr w:type="gramEnd"/>
      <w:r w:rsidRPr="00925B7B">
        <w:t xml:space="preserve"> : </w:t>
      </w:r>
      <w:r>
        <w:t>Les Journaux</w:t>
      </w:r>
    </w:p>
    <w:p w14:paraId="4C3F6933"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t>Christine de Suède au Vatican (</w:t>
      </w:r>
      <w:r>
        <w:rPr>
          <w:i/>
        </w:rPr>
        <w:t>Le Temps</w:t>
      </w:r>
      <w:r>
        <w:t>, 8 juillet)</w:t>
      </w:r>
    </w:p>
    <w:p w14:paraId="37B3AE15" w14:textId="77777777" w:rsidR="00EE1AC8" w:rsidRDefault="00EE1AC8" w:rsidP="00EE1AC8">
      <w:pPr>
        <w:pStyle w:val="term"/>
      </w:pPr>
      <w:proofErr w:type="gramStart"/>
      <w:r w:rsidRPr="00925B7B">
        <w:t>date</w:t>
      </w:r>
      <w:proofErr w:type="gramEnd"/>
      <w:r w:rsidRPr="00925B7B">
        <w:t> :</w:t>
      </w:r>
      <w:r>
        <w:t xml:space="preserve"> 1901-08-01</w:t>
      </w:r>
    </w:p>
    <w:p w14:paraId="032A2C55" w14:textId="77777777" w:rsidR="00EE1AC8" w:rsidRDefault="00EE1AC8" w:rsidP="00EE1AC8">
      <w:pPr>
        <w:pStyle w:val="term"/>
      </w:pPr>
      <w:proofErr w:type="spellStart"/>
      <w:proofErr w:type="gramStart"/>
      <w:r>
        <w:t>ref</w:t>
      </w:r>
      <w:proofErr w:type="spellEnd"/>
      <w:proofErr w:type="gramEnd"/>
      <w:r w:rsidRPr="00925B7B">
        <w:t xml:space="preserve"> : </w:t>
      </w:r>
      <w:r w:rsidRPr="003D0EBB">
        <w:rPr>
          <w:lang w:val="es-ES"/>
        </w:rPr>
        <w:t xml:space="preserve">Tome XXXIX, </w:t>
      </w:r>
      <w:proofErr w:type="spellStart"/>
      <w:r w:rsidRPr="003D0EBB">
        <w:rPr>
          <w:lang w:val="es-ES"/>
        </w:rPr>
        <w:t>numéro</w:t>
      </w:r>
      <w:proofErr w:type="spellEnd"/>
      <w:r w:rsidRPr="003D0EBB">
        <w:rPr>
          <w:lang w:val="es-ES"/>
        </w:rPr>
        <w:t> 140, 1</w:t>
      </w:r>
      <w:r w:rsidRPr="003D0EBB">
        <w:rPr>
          <w:vertAlign w:val="superscript"/>
          <w:lang w:val="es-ES"/>
        </w:rPr>
        <w:t>er</w:t>
      </w:r>
      <w:r>
        <w:rPr>
          <w:lang w:val="es-ES"/>
        </w:rPr>
        <w:t> </w:t>
      </w:r>
      <w:proofErr w:type="spellStart"/>
      <w:r>
        <w:rPr>
          <w:lang w:val="es-ES"/>
        </w:rPr>
        <w:t>août</w:t>
      </w:r>
      <w:proofErr w:type="spellEnd"/>
      <w:r>
        <w:rPr>
          <w:lang w:val="es-ES"/>
        </w:rPr>
        <w:t> </w:t>
      </w:r>
      <w:r w:rsidRPr="003D0EBB">
        <w:rPr>
          <w:lang w:val="es-ES"/>
        </w:rPr>
        <w:t>1901</w:t>
      </w:r>
      <w:r>
        <w:t>, p. 526-533 [531-533]</w:t>
      </w:r>
    </w:p>
    <w:p w14:paraId="03F35E0C" w14:textId="77777777" w:rsidR="00EE1AC8" w:rsidRDefault="00EE1AC8" w:rsidP="00EE1AC8">
      <w:pPr>
        <w:pStyle w:val="byline"/>
      </w:pPr>
      <w:r w:rsidRPr="0044359D">
        <w:rPr>
          <w:smallCaps/>
        </w:rPr>
        <w:t>R. de Bury</w:t>
      </w:r>
      <w:r>
        <w:t>.</w:t>
      </w:r>
    </w:p>
    <w:p w14:paraId="2A6BA970" w14:textId="77777777" w:rsidR="00EE1AC8" w:rsidRDefault="00EE1AC8" w:rsidP="00EE1AC8">
      <w:pPr>
        <w:pStyle w:val="bibl"/>
      </w:pPr>
      <w:r w:rsidRPr="003D0EBB">
        <w:rPr>
          <w:lang w:val="es-ES"/>
        </w:rPr>
        <w:t xml:space="preserve">Tome XXXIX, </w:t>
      </w:r>
      <w:proofErr w:type="spellStart"/>
      <w:r w:rsidRPr="003D0EBB">
        <w:rPr>
          <w:lang w:val="es-ES"/>
        </w:rPr>
        <w:t>numéro</w:t>
      </w:r>
      <w:proofErr w:type="spellEnd"/>
      <w:r w:rsidRPr="003D0EBB">
        <w:rPr>
          <w:lang w:val="es-ES"/>
        </w:rPr>
        <w:t> 140, 1</w:t>
      </w:r>
      <w:r w:rsidRPr="003D0EBB">
        <w:rPr>
          <w:vertAlign w:val="superscript"/>
          <w:lang w:val="es-ES"/>
        </w:rPr>
        <w:t>er</w:t>
      </w:r>
      <w:r>
        <w:rPr>
          <w:lang w:val="es-ES"/>
        </w:rPr>
        <w:t> </w:t>
      </w:r>
      <w:proofErr w:type="spellStart"/>
      <w:r>
        <w:rPr>
          <w:lang w:val="es-ES"/>
        </w:rPr>
        <w:t>août</w:t>
      </w:r>
      <w:proofErr w:type="spellEnd"/>
      <w:r>
        <w:rPr>
          <w:lang w:val="es-ES"/>
        </w:rPr>
        <w:t> </w:t>
      </w:r>
      <w:r w:rsidRPr="003D0EBB">
        <w:rPr>
          <w:lang w:val="es-ES"/>
        </w:rPr>
        <w:t>1901</w:t>
      </w:r>
      <w:r>
        <w:t>, p. 526-533 [531-533].</w:t>
      </w:r>
    </w:p>
    <w:p w14:paraId="7F4FE532" w14:textId="77777777" w:rsidR="00EE1AC8" w:rsidRPr="00781C58" w:rsidRDefault="00EE1AC8" w:rsidP="00EE1AC8">
      <w:pPr>
        <w:pStyle w:val="Corpsdetexte"/>
        <w:rPr>
          <w:rFonts w:cs="Times New Roman"/>
        </w:rPr>
      </w:pPr>
      <w:r w:rsidRPr="00781C58">
        <w:rPr>
          <w:rFonts w:cs="Times New Roman"/>
        </w:rPr>
        <w:t xml:space="preserve">Christine de Suède est la seule femme </w:t>
      </w:r>
      <w:proofErr w:type="gramStart"/>
      <w:r w:rsidRPr="00781C58">
        <w:rPr>
          <w:rFonts w:cs="Times New Roman"/>
        </w:rPr>
        <w:t>qui ait jamais</w:t>
      </w:r>
      <w:proofErr w:type="gramEnd"/>
      <w:r w:rsidRPr="00781C58">
        <w:rPr>
          <w:rFonts w:cs="Times New Roman"/>
        </w:rPr>
        <w:t xml:space="preserve"> mangé officiellement à la table du pape. Cet honneur lui fut accordé par Alexandre VII, puis, une autre fois, par Clément IX. Sans doute ces papes voulurent-ils témoigner ainsi à la reine leur satisfaction de ce qu</w:t>
      </w:r>
      <w:r>
        <w:rPr>
          <w:rFonts w:cs="Times New Roman"/>
        </w:rPr>
        <w:t>’</w:t>
      </w:r>
      <w:r w:rsidRPr="00781C58">
        <w:rPr>
          <w:rFonts w:cs="Times New Roman"/>
        </w:rPr>
        <w:t xml:space="preserve">elle avait abjuré le </w:t>
      </w:r>
      <w:r>
        <w:rPr>
          <w:rFonts w:cs="Times New Roman"/>
        </w:rPr>
        <w:t>luthérianisme et aussi de ce qu’</w:t>
      </w:r>
      <w:r w:rsidRPr="00781C58">
        <w:rPr>
          <w:rFonts w:cs="Times New Roman"/>
        </w:rPr>
        <w:t xml:space="preserve">elle avait choisi Rome comme séjour. On savait sans doute déjà à la cour pontificale la vérité sur la mort de </w:t>
      </w:r>
      <w:proofErr w:type="spellStart"/>
      <w:r w:rsidRPr="00781C58">
        <w:rPr>
          <w:rFonts w:cs="Times New Roman"/>
        </w:rPr>
        <w:t>Monaldeschi</w:t>
      </w:r>
      <w:proofErr w:type="spellEnd"/>
      <w:r w:rsidRPr="00781C58">
        <w:rPr>
          <w:rFonts w:cs="Times New Roman"/>
        </w:rPr>
        <w:t>, vérité qui n</w:t>
      </w:r>
      <w:r>
        <w:rPr>
          <w:rFonts w:cs="Times New Roman"/>
        </w:rPr>
        <w:t>’</w:t>
      </w:r>
      <w:r w:rsidRPr="00781C58">
        <w:rPr>
          <w:rFonts w:cs="Times New Roman"/>
        </w:rPr>
        <w:t xml:space="preserve">a pas fait encore beaucoup de chemin, </w:t>
      </w:r>
      <w:r>
        <w:rPr>
          <w:rFonts w:cs="Times New Roman"/>
        </w:rPr>
        <w:t>— </w:t>
      </w:r>
      <w:r w:rsidRPr="00781C58">
        <w:rPr>
          <w:rFonts w:cs="Times New Roman"/>
        </w:rPr>
        <w:t>quoiqu</w:t>
      </w:r>
      <w:r>
        <w:rPr>
          <w:rFonts w:cs="Times New Roman"/>
        </w:rPr>
        <w:t>’</w:t>
      </w:r>
      <w:r w:rsidRPr="00781C58">
        <w:rPr>
          <w:rFonts w:cs="Times New Roman"/>
        </w:rPr>
        <w:t>elle marche depuis deux cent cinquante ans. Loin d</w:t>
      </w:r>
      <w:r>
        <w:rPr>
          <w:rFonts w:cs="Times New Roman"/>
        </w:rPr>
        <w:t>’</w:t>
      </w:r>
      <w:r w:rsidRPr="00781C58">
        <w:rPr>
          <w:rFonts w:cs="Times New Roman"/>
        </w:rPr>
        <w:t>être l</w:t>
      </w:r>
      <w:r>
        <w:rPr>
          <w:rFonts w:cs="Times New Roman"/>
        </w:rPr>
        <w:t>’</w:t>
      </w:r>
      <w:r w:rsidRPr="00781C58">
        <w:rPr>
          <w:rFonts w:cs="Times New Roman"/>
        </w:rPr>
        <w:t xml:space="preserve">amant de Christine, </w:t>
      </w:r>
      <w:proofErr w:type="spellStart"/>
      <w:r w:rsidRPr="00781C58">
        <w:rPr>
          <w:rFonts w:cs="Times New Roman"/>
        </w:rPr>
        <w:t>Monaldeschi</w:t>
      </w:r>
      <w:proofErr w:type="spellEnd"/>
      <w:r w:rsidRPr="00781C58">
        <w:rPr>
          <w:rFonts w:cs="Times New Roman"/>
        </w:rPr>
        <w:t xml:space="preserve"> intriguait bassement pour s</w:t>
      </w:r>
      <w:r>
        <w:rPr>
          <w:rFonts w:cs="Times New Roman"/>
        </w:rPr>
        <w:t>’</w:t>
      </w:r>
      <w:r w:rsidRPr="00781C58">
        <w:rPr>
          <w:rFonts w:cs="Times New Roman"/>
        </w:rPr>
        <w:t>approcher d</w:t>
      </w:r>
      <w:r>
        <w:rPr>
          <w:rFonts w:cs="Times New Roman"/>
        </w:rPr>
        <w:t>’</w:t>
      </w:r>
      <w:r w:rsidRPr="00781C58">
        <w:rPr>
          <w:rFonts w:cs="Times New Roman"/>
        </w:rPr>
        <w:t>elle. C</w:t>
      </w:r>
      <w:r>
        <w:rPr>
          <w:rFonts w:cs="Times New Roman"/>
        </w:rPr>
        <w:t>’</w:t>
      </w:r>
      <w:r w:rsidRPr="00781C58">
        <w:rPr>
          <w:rFonts w:cs="Times New Roman"/>
        </w:rPr>
        <w:t>était un coquin très vulgaire, habile à la lettre anonyme, au mensonge, à la trahison. Christine ne le fit pas assassiner. Elle le condamna à mort et le fit exécuter. Les exécuteurs ne valaient pas mieux que le patient, ils n</w:t>
      </w:r>
      <w:r>
        <w:rPr>
          <w:rFonts w:cs="Times New Roman"/>
        </w:rPr>
        <w:t>’</w:t>
      </w:r>
      <w:r w:rsidRPr="00781C58">
        <w:rPr>
          <w:rFonts w:cs="Times New Roman"/>
        </w:rPr>
        <w:t>étaient point pires. L</w:t>
      </w:r>
      <w:r>
        <w:rPr>
          <w:rFonts w:cs="Times New Roman"/>
        </w:rPr>
        <w:t>’</w:t>
      </w:r>
      <w:r w:rsidRPr="00781C58">
        <w:rPr>
          <w:rFonts w:cs="Times New Roman"/>
        </w:rPr>
        <w:t>acte de Christine, qu</w:t>
      </w:r>
      <w:r>
        <w:rPr>
          <w:rFonts w:cs="Times New Roman"/>
        </w:rPr>
        <w:t>’</w:t>
      </w:r>
      <w:r w:rsidRPr="00781C58">
        <w:rPr>
          <w:rFonts w:cs="Times New Roman"/>
        </w:rPr>
        <w:t>un historien trouverait tout naturel dans l</w:t>
      </w:r>
      <w:r>
        <w:rPr>
          <w:rFonts w:cs="Times New Roman"/>
        </w:rPr>
        <w:t>’</w:t>
      </w:r>
      <w:r w:rsidRPr="00781C58">
        <w:rPr>
          <w:rFonts w:cs="Times New Roman"/>
        </w:rPr>
        <w:t>Italie du quinzième, nous choque dans la France du dix-septième siècle. Ce ne fut pas un crime, mais un anachronisme, et l</w:t>
      </w:r>
      <w:r>
        <w:rPr>
          <w:rFonts w:cs="Times New Roman"/>
        </w:rPr>
        <w:t>’</w:t>
      </w:r>
      <w:r w:rsidRPr="00781C58">
        <w:rPr>
          <w:rFonts w:cs="Times New Roman"/>
        </w:rPr>
        <w:t>amour n</w:t>
      </w:r>
      <w:r>
        <w:rPr>
          <w:rFonts w:cs="Times New Roman"/>
        </w:rPr>
        <w:t>’</w:t>
      </w:r>
      <w:r w:rsidRPr="00781C58">
        <w:rPr>
          <w:rFonts w:cs="Times New Roman"/>
        </w:rPr>
        <w:t>y joua aucun rôle. Et après tout, une femme telle que Christine, l</w:t>
      </w:r>
      <w:r>
        <w:rPr>
          <w:rFonts w:cs="Times New Roman"/>
        </w:rPr>
        <w:t>’</w:t>
      </w:r>
      <w:r w:rsidRPr="00781C58">
        <w:rPr>
          <w:rFonts w:cs="Times New Roman"/>
        </w:rPr>
        <w:t xml:space="preserve">une des plus extraordinaires </w:t>
      </w:r>
      <w:proofErr w:type="gramStart"/>
      <w:r w:rsidRPr="00781C58">
        <w:rPr>
          <w:rFonts w:cs="Times New Roman"/>
        </w:rPr>
        <w:t>qui furent jamais</w:t>
      </w:r>
      <w:proofErr w:type="gramEnd"/>
      <w:r w:rsidRPr="00781C58">
        <w:rPr>
          <w:rFonts w:cs="Times New Roman"/>
        </w:rPr>
        <w:t>, on peut chercher à la comprendre, mais non se permettre de la juger</w:t>
      </w:r>
      <w:r>
        <w:rPr>
          <w:rFonts w:cs="Times New Roman"/>
        </w:rPr>
        <w:t> ;</w:t>
      </w:r>
      <w:r w:rsidRPr="00781C58">
        <w:rPr>
          <w:rFonts w:cs="Times New Roman"/>
        </w:rPr>
        <w:t xml:space="preserve"> peut-être aussi que l</w:t>
      </w:r>
      <w:r>
        <w:rPr>
          <w:rFonts w:cs="Times New Roman"/>
        </w:rPr>
        <w:t>’</w:t>
      </w:r>
      <w:r w:rsidRPr="00781C58">
        <w:rPr>
          <w:rFonts w:cs="Times New Roman"/>
        </w:rPr>
        <w:t xml:space="preserve">admiration suffit. Les luthériens, qui ne lui ont jamais pardonné son abjuration, ont propagé avec délices la légende de Fontainebleau. Le </w:t>
      </w:r>
      <w:r w:rsidRPr="00781C58">
        <w:rPr>
          <w:rFonts w:cs="Times New Roman"/>
          <w:i/>
        </w:rPr>
        <w:t>Temps</w:t>
      </w:r>
      <w:r w:rsidRPr="00781C58">
        <w:rPr>
          <w:rFonts w:cs="Times New Roman"/>
        </w:rPr>
        <w:t xml:space="preserve">, à qui on emprunte la citation qui va suivre, appelle Christine </w:t>
      </w:r>
      <w:r w:rsidRPr="005711E6">
        <w:rPr>
          <w:rStyle w:val="quotec"/>
        </w:rPr>
        <w:t xml:space="preserve">« la criminelle fille du vainqueur de </w:t>
      </w:r>
      <w:proofErr w:type="spellStart"/>
      <w:r w:rsidRPr="005711E6">
        <w:rPr>
          <w:rStyle w:val="quotec"/>
        </w:rPr>
        <w:t>Lutzen</w:t>
      </w:r>
      <w:proofErr w:type="spellEnd"/>
      <w:r w:rsidRPr="005711E6">
        <w:rPr>
          <w:rStyle w:val="quotec"/>
        </w:rPr>
        <w:t> »</w:t>
      </w:r>
      <w:r w:rsidRPr="00781C58">
        <w:rPr>
          <w:rFonts w:cs="Times New Roman"/>
        </w:rPr>
        <w:t>. Propos de religionnaire.</w:t>
      </w:r>
    </w:p>
    <w:p w14:paraId="3718B6F9" w14:textId="77777777" w:rsidR="00EE1AC8" w:rsidRDefault="00EE1AC8" w:rsidP="00EE1AC8">
      <w:pPr>
        <w:pStyle w:val="Corpsdetexte"/>
        <w:rPr>
          <w:rFonts w:cs="Times New Roman"/>
        </w:rPr>
      </w:pPr>
      <w:r w:rsidRPr="00781C58">
        <w:rPr>
          <w:rFonts w:cs="Times New Roman"/>
        </w:rPr>
        <w:t>Voici l</w:t>
      </w:r>
      <w:r>
        <w:rPr>
          <w:rFonts w:cs="Times New Roman"/>
        </w:rPr>
        <w:t>’</w:t>
      </w:r>
      <w:r w:rsidRPr="00781C58">
        <w:rPr>
          <w:rFonts w:cs="Times New Roman"/>
        </w:rPr>
        <w:t>anecdote du repas au Vatican</w:t>
      </w:r>
      <w:r>
        <w:rPr>
          <w:rFonts w:cs="Times New Roman"/>
        </w:rPr>
        <w:t> :</w:t>
      </w:r>
    </w:p>
    <w:p w14:paraId="4A303DCE" w14:textId="77777777" w:rsidR="00EE1AC8" w:rsidRPr="00781C58" w:rsidRDefault="00EE1AC8" w:rsidP="00EE1AC8">
      <w:pPr>
        <w:pStyle w:val="quote"/>
      </w:pPr>
      <w:r>
        <w:t>« </w:t>
      </w:r>
      <w:r w:rsidRPr="00781C58">
        <w:t>Pour l</w:t>
      </w:r>
      <w:r>
        <w:t>’</w:t>
      </w:r>
      <w:r w:rsidRPr="00781C58">
        <w:t>exécution de son projet, le pape se heurta à une première difficulté. L</w:t>
      </w:r>
      <w:r>
        <w:t>’</w:t>
      </w:r>
      <w:r w:rsidRPr="00781C58">
        <w:t>usage des fauteuils, en présence du pontife, étant exclusivement réservé aux souverains régnants, les autres personnages devaient se contenter d</w:t>
      </w:r>
      <w:r>
        <w:t>’</w:t>
      </w:r>
      <w:r w:rsidRPr="00781C58">
        <w:t xml:space="preserve">une chaise à dossier bas et sans appui pour les bras. Christine ne régnait plus, mais elle prétendait à tous les privilèges. En voulant lui rendre hommage il ne fallait pas risquer de la blesser. Alexandre VII appela le Bernin à son aide. Le créateur du </w:t>
      </w:r>
      <w:proofErr w:type="spellStart"/>
      <w:r w:rsidRPr="00781C58">
        <w:rPr>
          <w:i/>
        </w:rPr>
        <w:t>barocco</w:t>
      </w:r>
      <w:proofErr w:type="spellEnd"/>
      <w:r w:rsidRPr="00781C58">
        <w:t xml:space="preserve"> se mit à l</w:t>
      </w:r>
      <w:r>
        <w:t>’</w:t>
      </w:r>
      <w:r w:rsidRPr="00781C58">
        <w:t xml:space="preserve">œuvre et imagina un siège hybride, ni chaise ni fauteuil, beaucoup plus bas que celui du pape, mais ayant toutefois une apparence assez majestueuse </w:t>
      </w:r>
      <w:r w:rsidRPr="00781C58">
        <w:lastRenderedPageBreak/>
        <w:t>pour ne pas éveiller les susceptibilités de la reine de Suède.</w:t>
      </w:r>
    </w:p>
    <w:p w14:paraId="37BFEF63" w14:textId="77777777" w:rsidR="00EE1AC8" w:rsidRPr="00781C58" w:rsidRDefault="00EE1AC8" w:rsidP="00EE1AC8">
      <w:pPr>
        <w:pStyle w:val="quote"/>
      </w:pPr>
      <w:r w:rsidRPr="00781C58">
        <w:t>Le r</w:t>
      </w:r>
      <w:r>
        <w:t>epas eut lieu le 26 décembre 165</w:t>
      </w:r>
      <w:r w:rsidRPr="00781C58">
        <w:t>5, dans la grande salle du Vatican, et voici la description qu</w:t>
      </w:r>
      <w:r>
        <w:t>’</w:t>
      </w:r>
      <w:r w:rsidRPr="00781C58">
        <w:t xml:space="preserve">en donne </w:t>
      </w:r>
      <w:proofErr w:type="spellStart"/>
      <w:r w:rsidRPr="00781C58">
        <w:t>Gualdo</w:t>
      </w:r>
      <w:proofErr w:type="spellEnd"/>
      <w:r w:rsidRPr="00781C58">
        <w:t>, historien de Christine</w:t>
      </w:r>
      <w:r>
        <w:t> :</w:t>
      </w:r>
    </w:p>
    <w:p w14:paraId="594F83DA" w14:textId="77777777" w:rsidR="00EE1AC8" w:rsidRPr="00781C58" w:rsidRDefault="00EE1AC8" w:rsidP="00EE1AC8">
      <w:pPr>
        <w:pStyle w:val="quote"/>
      </w:pPr>
      <w:r w:rsidRPr="00781C58">
        <w:t>Les</w:t>
      </w:r>
      <w:r>
        <w:t xml:space="preserve"> deux tables étaient distantes l’</w:t>
      </w:r>
      <w:r w:rsidRPr="00781C58">
        <w:t>une de l</w:t>
      </w:r>
      <w:r>
        <w:t>’</w:t>
      </w:r>
      <w:r w:rsidRPr="00781C58">
        <w:t>autre d</w:t>
      </w:r>
      <w:r>
        <w:t>’</w:t>
      </w:r>
      <w:r w:rsidRPr="00781C58">
        <w:t xml:space="preserve">environ deux mains. Celle où était le pontife était de </w:t>
      </w:r>
      <w:proofErr w:type="gramStart"/>
      <w:r w:rsidRPr="00781C58">
        <w:t>deux doigts plus haute</w:t>
      </w:r>
      <w:proofErr w:type="gramEnd"/>
      <w:r w:rsidRPr="00781C58">
        <w:t xml:space="preserve"> que celle de la reine</w:t>
      </w:r>
      <w:r>
        <w:t> ;</w:t>
      </w:r>
      <w:r w:rsidRPr="00781C58">
        <w:t xml:space="preserve"> le pape était assis au milieu, sur un fauteuil en velours rouge et une grande estrade, haute </w:t>
      </w:r>
      <w:del w:id="212" w:author="Marguerite-Marie Bordry" w:date="2018-12-12T10:23:00Z">
        <w:r w:rsidRPr="00781C58" w:rsidDel="00F0133C">
          <w:delText xml:space="preserve">d </w:delText>
        </w:r>
      </w:del>
      <w:ins w:id="213" w:author="Marguerite-Marie Bordry" w:date="2018-12-12T10:23:00Z">
        <w:r w:rsidR="00F0133C" w:rsidRPr="00781C58">
          <w:t>d</w:t>
        </w:r>
        <w:r w:rsidR="00F0133C">
          <w:t>’</w:t>
        </w:r>
      </w:ins>
      <w:r w:rsidRPr="00781C58">
        <w:t>une demi-main</w:t>
      </w:r>
      <w:r>
        <w:t> ;</w:t>
      </w:r>
      <w:r w:rsidRPr="00781C58">
        <w:t xml:space="preserve"> la reine s</w:t>
      </w:r>
      <w:r>
        <w:t>’</w:t>
      </w:r>
      <w:r w:rsidRPr="00781C58">
        <w:t xml:space="preserve">assit sur le siège royal fabriqué expressément pour elle, du côté droit, sous le baldaquin, mais au ras du pavé sur un tapis. Don Antonio </w:t>
      </w:r>
      <w:proofErr w:type="spellStart"/>
      <w:r w:rsidRPr="00781C58">
        <w:t>della</w:t>
      </w:r>
      <w:proofErr w:type="spellEnd"/>
      <w:r w:rsidRPr="00781C58">
        <w:t xml:space="preserve"> </w:t>
      </w:r>
      <w:proofErr w:type="spellStart"/>
      <w:r w:rsidRPr="00781C58">
        <w:t>Cuena</w:t>
      </w:r>
      <w:proofErr w:type="spellEnd"/>
      <w:r w:rsidRPr="00781C58">
        <w:t xml:space="preserve"> donna à Sa Majesté la serviette, le marquis Ippolito Bentivoglio lui servit la coupe, et le comte Francesco Maria Santinelli fit le buffetier, c</w:t>
      </w:r>
      <w:r>
        <w:t>’</w:t>
      </w:r>
      <w:r w:rsidRPr="00781C58">
        <w:t>est-à-dire l</w:t>
      </w:r>
      <w:r>
        <w:t>’</w:t>
      </w:r>
      <w:proofErr w:type="spellStart"/>
      <w:r w:rsidRPr="00781C58">
        <w:rPr>
          <w:i/>
        </w:rPr>
        <w:t>assaggio</w:t>
      </w:r>
      <w:proofErr w:type="spellEnd"/>
      <w:r>
        <w:t xml:space="preserve"> (goûte</w:t>
      </w:r>
      <w:r w:rsidRPr="00781C58">
        <w:t>r aux mets avant de les passer). Le dîner fut proportionné à la grandeur d</w:t>
      </w:r>
      <w:r>
        <w:t>’</w:t>
      </w:r>
      <w:r w:rsidRPr="00781C58">
        <w:t>un grand prince vis-à-vis d</w:t>
      </w:r>
      <w:r>
        <w:t>’</w:t>
      </w:r>
      <w:r w:rsidRPr="00781C58">
        <w:t>une grande princesse.</w:t>
      </w:r>
      <w:r>
        <w:t> »</w:t>
      </w:r>
    </w:p>
    <w:p w14:paraId="5A8228B2" w14:textId="77777777" w:rsidR="00EE1AC8" w:rsidRPr="00781C58" w:rsidRDefault="00EE1AC8" w:rsidP="00EE1AC8">
      <w:pPr>
        <w:pStyle w:val="Corpsdetexte"/>
        <w:rPr>
          <w:rFonts w:cs="Times New Roman"/>
        </w:rPr>
      </w:pPr>
      <w:r w:rsidRPr="00781C58">
        <w:rPr>
          <w:rFonts w:cs="Times New Roman"/>
        </w:rPr>
        <w:t>Ce cérémonial fut, à peu de choses près, celui qui fut suivi pour le repas que lui offrit Clément IX, le 9 décembre 1668,</w:t>
      </w:r>
      <w:r>
        <w:rPr>
          <w:rFonts w:cs="Times New Roman"/>
        </w:rPr>
        <w:t xml:space="preserve"> </w:t>
      </w:r>
      <w:r w:rsidRPr="00781C58">
        <w:rPr>
          <w:rFonts w:cs="Times New Roman"/>
        </w:rPr>
        <w:t xml:space="preserve">mais il manqua, et ce fut dommage, le </w:t>
      </w:r>
      <w:r>
        <w:rPr>
          <w:rFonts w:cs="Times New Roman"/>
        </w:rPr>
        <w:t>« </w:t>
      </w:r>
      <w:r w:rsidRPr="00781C58">
        <w:rPr>
          <w:rFonts w:cs="Times New Roman"/>
        </w:rPr>
        <w:t>ni-chaise ni-fauteuil</w:t>
      </w:r>
      <w:r>
        <w:rPr>
          <w:rFonts w:cs="Times New Roman"/>
        </w:rPr>
        <w:t> »</w:t>
      </w:r>
      <w:r w:rsidRPr="00781C58">
        <w:rPr>
          <w:rFonts w:cs="Times New Roman"/>
        </w:rPr>
        <w:t xml:space="preserve"> du Bernin.</w:t>
      </w:r>
    </w:p>
    <w:p w14:paraId="4E602116" w14:textId="77777777" w:rsidR="00EE1AC8" w:rsidRDefault="00EE1AC8" w:rsidP="00EE1AC8">
      <w:pPr>
        <w:pStyle w:val="Titre1"/>
        <w:rPr>
          <w:rFonts w:hint="eastAsia"/>
        </w:rPr>
      </w:pPr>
      <w:r>
        <w:t>Tome XXXIX, numéro 141, 1</w:t>
      </w:r>
      <w:r w:rsidRPr="00685873">
        <w:rPr>
          <w:vertAlign w:val="superscript"/>
        </w:rPr>
        <w:t>er</w:t>
      </w:r>
      <w:r>
        <w:t> septembre 1901</w:t>
      </w:r>
    </w:p>
    <w:p w14:paraId="58E21C76" w14:textId="77777777" w:rsidR="00EE1AC8" w:rsidRPr="00CC6DF6" w:rsidRDefault="00EE1AC8" w:rsidP="00EE1AC8">
      <w:pPr>
        <w:pStyle w:val="Titre2"/>
        <w:rPr>
          <w:lang w:val="it-IT"/>
          <w:rPrChange w:id="214" w:author="Marguerite-Marie Bordry" w:date="2018-12-11T19:57:00Z">
            <w:rPr/>
          </w:rPrChange>
        </w:rPr>
      </w:pPr>
      <w:proofErr w:type="spellStart"/>
      <w:r w:rsidRPr="00CC6DF6">
        <w:rPr>
          <w:lang w:val="it-IT"/>
          <w:rPrChange w:id="215" w:author="Marguerite-Marie Bordry" w:date="2018-12-11T19:57:00Z">
            <w:rPr/>
          </w:rPrChange>
        </w:rPr>
        <w:t>Lettres</w:t>
      </w:r>
      <w:proofErr w:type="spellEnd"/>
      <w:r w:rsidRPr="00CC6DF6">
        <w:rPr>
          <w:lang w:val="it-IT"/>
          <w:rPrChange w:id="216" w:author="Marguerite-Marie Bordry" w:date="2018-12-11T19:57:00Z">
            <w:rPr/>
          </w:rPrChange>
        </w:rPr>
        <w:t xml:space="preserve"> </w:t>
      </w:r>
      <w:proofErr w:type="spellStart"/>
      <w:r w:rsidRPr="00CC6DF6">
        <w:rPr>
          <w:lang w:val="it-IT"/>
          <w:rPrChange w:id="217" w:author="Marguerite-Marie Bordry" w:date="2018-12-11T19:57:00Z">
            <w:rPr/>
          </w:rPrChange>
        </w:rPr>
        <w:t>allemandes</w:t>
      </w:r>
      <w:proofErr w:type="spellEnd"/>
      <w:r w:rsidRPr="00CC6DF6">
        <w:rPr>
          <w:lang w:val="it-IT"/>
          <w:rPrChange w:id="218" w:author="Marguerite-Marie Bordry" w:date="2018-12-11T19:57:00Z">
            <w:rPr/>
          </w:rPrChange>
        </w:rPr>
        <w:t xml:space="preserve">. </w:t>
      </w:r>
      <w:r w:rsidRPr="00CC6DF6">
        <w:rPr>
          <w:lang w:val="it-IT"/>
          <w:rPrChange w:id="219" w:author="Marguerite-Marie Bordry" w:date="2018-12-11T19:57:00Z">
            <w:rPr/>
          </w:rPrChange>
        </w:rPr>
        <w:br/>
        <w:t>W. </w:t>
      </w:r>
      <w:proofErr w:type="gramStart"/>
      <w:r w:rsidRPr="00CC6DF6">
        <w:rPr>
          <w:lang w:val="it-IT"/>
          <w:rPrChange w:id="220" w:author="Marguerite-Marie Bordry" w:date="2018-12-11T19:57:00Z">
            <w:rPr/>
          </w:rPrChange>
        </w:rPr>
        <w:t>Fred :</w:t>
      </w:r>
      <w:proofErr w:type="gramEnd"/>
      <w:r w:rsidRPr="00CC6DF6">
        <w:rPr>
          <w:lang w:val="it-IT"/>
          <w:rPrChange w:id="221" w:author="Marguerite-Marie Bordry" w:date="2018-12-11T19:57:00Z">
            <w:rPr/>
          </w:rPrChange>
        </w:rPr>
        <w:t xml:space="preserve"> </w:t>
      </w:r>
      <w:r w:rsidRPr="00CC6DF6">
        <w:rPr>
          <w:i/>
          <w:lang w:val="it-IT"/>
          <w:rPrChange w:id="222" w:author="Marguerite-Marie Bordry" w:date="2018-12-11T19:57:00Z">
            <w:rPr>
              <w:i/>
            </w:rPr>
          </w:rPrChange>
        </w:rPr>
        <w:t>Giovanni Segantini</w:t>
      </w:r>
      <w:r w:rsidRPr="00CC6DF6">
        <w:rPr>
          <w:lang w:val="it-IT"/>
          <w:rPrChange w:id="223" w:author="Marguerite-Marie Bordry" w:date="2018-12-11T19:57:00Z">
            <w:rPr/>
          </w:rPrChange>
        </w:rPr>
        <w:t xml:space="preserve">, Vienne, Wiener </w:t>
      </w:r>
      <w:proofErr w:type="spellStart"/>
      <w:r w:rsidRPr="00CC6DF6">
        <w:rPr>
          <w:lang w:val="it-IT"/>
          <w:rPrChange w:id="224" w:author="Marguerite-Marie Bordry" w:date="2018-12-11T19:57:00Z">
            <w:rPr/>
          </w:rPrChange>
        </w:rPr>
        <w:t>Verlag</w:t>
      </w:r>
      <w:proofErr w:type="spellEnd"/>
      <w:r w:rsidRPr="00CC6DF6">
        <w:rPr>
          <w:lang w:val="it-IT"/>
          <w:rPrChange w:id="225" w:author="Marguerite-Marie Bordry" w:date="2018-12-11T19:57:00Z">
            <w:rPr/>
          </w:rPrChange>
        </w:rPr>
        <w:t>, K. 7. 20</w:t>
      </w:r>
    </w:p>
    <w:p w14:paraId="756AC20A" w14:textId="77777777" w:rsidR="00EE1AC8" w:rsidRPr="004C2142" w:rsidRDefault="00EE1AC8" w:rsidP="00EE1AC8">
      <w:pPr>
        <w:pStyle w:val="term"/>
        <w:rPr>
          <w:lang w:val="it-IT"/>
          <w:rPrChange w:id="226" w:author="Marguerite-Marie Bordry" w:date="2018-12-12T15:13:00Z">
            <w:rPr/>
          </w:rPrChange>
        </w:rPr>
      </w:pPr>
      <w:proofErr w:type="gramStart"/>
      <w:r w:rsidRPr="004C2142">
        <w:rPr>
          <w:lang w:val="it-IT"/>
          <w:rPrChange w:id="227" w:author="Marguerite-Marie Bordry" w:date="2018-12-12T15:13:00Z">
            <w:rPr/>
          </w:rPrChange>
        </w:rPr>
        <w:t>id :</w:t>
      </w:r>
      <w:proofErr w:type="gramEnd"/>
      <w:r w:rsidRPr="004C2142">
        <w:rPr>
          <w:lang w:val="it-IT"/>
          <w:rPrChange w:id="228" w:author="Marguerite-Marie Bordry" w:date="2018-12-12T15:13:00Z">
            <w:rPr/>
          </w:rPrChange>
        </w:rPr>
        <w:t xml:space="preserve"> article-1901-09-01_822</w:t>
      </w:r>
    </w:p>
    <w:p w14:paraId="1BA2FE69" w14:textId="77777777" w:rsidR="00EE1AC8" w:rsidRPr="004C2142" w:rsidRDefault="00EE1AC8" w:rsidP="00EE1AC8">
      <w:pPr>
        <w:pStyle w:val="term"/>
        <w:rPr>
          <w:lang w:val="it-IT"/>
          <w:rPrChange w:id="229" w:author="Marguerite-Marie Bordry" w:date="2018-12-12T15:13:00Z">
            <w:rPr/>
          </w:rPrChange>
        </w:rPr>
      </w:pPr>
      <w:proofErr w:type="spellStart"/>
      <w:proofErr w:type="gramStart"/>
      <w:r w:rsidRPr="004C2142">
        <w:rPr>
          <w:lang w:val="it-IT"/>
          <w:rPrChange w:id="230" w:author="Marguerite-Marie Bordry" w:date="2018-12-12T15:13:00Z">
            <w:rPr/>
          </w:rPrChange>
        </w:rPr>
        <w:t>author</w:t>
      </w:r>
      <w:proofErr w:type="spellEnd"/>
      <w:r w:rsidRPr="004C2142">
        <w:rPr>
          <w:lang w:val="it-IT"/>
          <w:rPrChange w:id="231" w:author="Marguerite-Marie Bordry" w:date="2018-12-12T15:13:00Z">
            <w:rPr/>
          </w:rPrChange>
        </w:rPr>
        <w:t> :</w:t>
      </w:r>
      <w:proofErr w:type="gramEnd"/>
      <w:r w:rsidRPr="004C2142">
        <w:rPr>
          <w:lang w:val="it-IT"/>
          <w:rPrChange w:id="232" w:author="Marguerite-Marie Bordry" w:date="2018-12-12T15:13:00Z">
            <w:rPr/>
          </w:rPrChange>
        </w:rPr>
        <w:t xml:space="preserve"> Albert, Henri (1869-1921)</w:t>
      </w:r>
    </w:p>
    <w:p w14:paraId="5706B086" w14:textId="77777777" w:rsidR="00EE1AC8" w:rsidRPr="004C2142" w:rsidRDefault="00EE1AC8" w:rsidP="00EE1AC8">
      <w:pPr>
        <w:pStyle w:val="term"/>
        <w:rPr>
          <w:lang w:val="it-IT"/>
          <w:rPrChange w:id="233" w:author="Marguerite-Marie Bordry" w:date="2018-12-12T15:13:00Z">
            <w:rPr/>
          </w:rPrChange>
        </w:rPr>
      </w:pPr>
      <w:proofErr w:type="spellStart"/>
      <w:proofErr w:type="gramStart"/>
      <w:r w:rsidRPr="004C2142">
        <w:rPr>
          <w:lang w:val="it-IT"/>
          <w:rPrChange w:id="234" w:author="Marguerite-Marie Bordry" w:date="2018-12-12T15:13:00Z">
            <w:rPr/>
          </w:rPrChange>
        </w:rPr>
        <w:t>signed</w:t>
      </w:r>
      <w:proofErr w:type="spellEnd"/>
      <w:r w:rsidRPr="004C2142">
        <w:rPr>
          <w:lang w:val="it-IT"/>
          <w:rPrChange w:id="235" w:author="Marguerite-Marie Bordry" w:date="2018-12-12T15:13:00Z">
            <w:rPr/>
          </w:rPrChange>
        </w:rPr>
        <w:t> :</w:t>
      </w:r>
      <w:proofErr w:type="gramEnd"/>
      <w:r w:rsidRPr="004C2142">
        <w:rPr>
          <w:lang w:val="it-IT"/>
          <w:rPrChange w:id="236" w:author="Marguerite-Marie Bordry" w:date="2018-12-12T15:13:00Z">
            <w:rPr/>
          </w:rPrChange>
        </w:rPr>
        <w:t xml:space="preserve"> Henri Albert</w:t>
      </w:r>
    </w:p>
    <w:p w14:paraId="36AEEF3B" w14:textId="77777777" w:rsidR="00EE1AC8" w:rsidRPr="004C2142" w:rsidRDefault="00EE1AC8" w:rsidP="00EE1AC8">
      <w:pPr>
        <w:pStyle w:val="term"/>
        <w:rPr>
          <w:lang w:val="it-IT"/>
          <w:rPrChange w:id="237" w:author="Marguerite-Marie Bordry" w:date="2018-12-12T15:13:00Z">
            <w:rPr/>
          </w:rPrChange>
        </w:rPr>
      </w:pPr>
      <w:proofErr w:type="gramStart"/>
      <w:r w:rsidRPr="004C2142">
        <w:rPr>
          <w:lang w:val="it-IT"/>
          <w:rPrChange w:id="238" w:author="Marguerite-Marie Bordry" w:date="2018-12-12T15:13:00Z">
            <w:rPr/>
          </w:rPrChange>
        </w:rPr>
        <w:t>section :</w:t>
      </w:r>
      <w:proofErr w:type="gramEnd"/>
      <w:r w:rsidRPr="004C2142">
        <w:rPr>
          <w:lang w:val="it-IT"/>
          <w:rPrChange w:id="239" w:author="Marguerite-Marie Bordry" w:date="2018-12-12T15:13:00Z">
            <w:rPr/>
          </w:rPrChange>
        </w:rPr>
        <w:t xml:space="preserve"> </w:t>
      </w:r>
      <w:proofErr w:type="spellStart"/>
      <w:r w:rsidRPr="004C2142">
        <w:rPr>
          <w:lang w:val="it-IT"/>
          <w:rPrChange w:id="240" w:author="Marguerite-Marie Bordry" w:date="2018-12-12T15:13:00Z">
            <w:rPr/>
          </w:rPrChange>
        </w:rPr>
        <w:t>Lettres</w:t>
      </w:r>
      <w:proofErr w:type="spellEnd"/>
      <w:r w:rsidRPr="004C2142">
        <w:rPr>
          <w:lang w:val="it-IT"/>
          <w:rPrChange w:id="241" w:author="Marguerite-Marie Bordry" w:date="2018-12-12T15:13:00Z">
            <w:rPr/>
          </w:rPrChange>
        </w:rPr>
        <w:t xml:space="preserve"> </w:t>
      </w:r>
      <w:proofErr w:type="spellStart"/>
      <w:r w:rsidRPr="004C2142">
        <w:rPr>
          <w:lang w:val="it-IT"/>
          <w:rPrChange w:id="242" w:author="Marguerite-Marie Bordry" w:date="2018-12-12T15:13:00Z">
            <w:rPr/>
          </w:rPrChange>
        </w:rPr>
        <w:t>allemandes</w:t>
      </w:r>
      <w:proofErr w:type="spellEnd"/>
    </w:p>
    <w:p w14:paraId="701C6925" w14:textId="77777777" w:rsidR="00EE1AC8" w:rsidRPr="0044359D" w:rsidRDefault="00EE1AC8" w:rsidP="00EE1AC8">
      <w:pPr>
        <w:pStyle w:val="term"/>
      </w:pPr>
      <w:proofErr w:type="spellStart"/>
      <w:proofErr w:type="gramStart"/>
      <w:r w:rsidRPr="00CC6DF6">
        <w:rPr>
          <w:lang w:val="it-IT"/>
          <w:rPrChange w:id="243" w:author="Marguerite-Marie Bordry" w:date="2018-12-11T19:57:00Z">
            <w:rPr/>
          </w:rPrChange>
        </w:rPr>
        <w:t>title</w:t>
      </w:r>
      <w:proofErr w:type="spellEnd"/>
      <w:r w:rsidRPr="00CC6DF6">
        <w:rPr>
          <w:lang w:val="it-IT"/>
          <w:rPrChange w:id="244" w:author="Marguerite-Marie Bordry" w:date="2018-12-11T19:57:00Z">
            <w:rPr/>
          </w:rPrChange>
        </w:rPr>
        <w:t> :</w:t>
      </w:r>
      <w:proofErr w:type="gramEnd"/>
      <w:r w:rsidRPr="00CC6DF6">
        <w:rPr>
          <w:lang w:val="it-IT"/>
          <w:rPrChange w:id="245" w:author="Marguerite-Marie Bordry" w:date="2018-12-11T19:57:00Z">
            <w:rPr/>
          </w:rPrChange>
        </w:rPr>
        <w:t xml:space="preserve"> W. Fred : </w:t>
      </w:r>
      <w:r w:rsidRPr="00CC6DF6">
        <w:rPr>
          <w:i/>
          <w:lang w:val="it-IT"/>
          <w:rPrChange w:id="246" w:author="Marguerite-Marie Bordry" w:date="2018-12-11T19:57:00Z">
            <w:rPr>
              <w:i/>
            </w:rPr>
          </w:rPrChange>
        </w:rPr>
        <w:t>Giovanni Segantini</w:t>
      </w:r>
      <w:r w:rsidRPr="00CC6DF6">
        <w:rPr>
          <w:lang w:val="it-IT"/>
          <w:rPrChange w:id="247" w:author="Marguerite-Marie Bordry" w:date="2018-12-11T19:57:00Z">
            <w:rPr/>
          </w:rPrChange>
        </w:rPr>
        <w:t xml:space="preserve">, Vienne, Wiener </w:t>
      </w:r>
      <w:proofErr w:type="spellStart"/>
      <w:r w:rsidRPr="00CC6DF6">
        <w:rPr>
          <w:lang w:val="it-IT"/>
          <w:rPrChange w:id="248" w:author="Marguerite-Marie Bordry" w:date="2018-12-11T19:57:00Z">
            <w:rPr/>
          </w:rPrChange>
        </w:rPr>
        <w:t>Verlag</w:t>
      </w:r>
      <w:proofErr w:type="spellEnd"/>
      <w:r w:rsidRPr="00CC6DF6">
        <w:rPr>
          <w:lang w:val="it-IT"/>
          <w:rPrChange w:id="249" w:author="Marguerite-Marie Bordry" w:date="2018-12-11T19:57:00Z">
            <w:rPr/>
          </w:rPrChange>
        </w:rPr>
        <w:t>, K. 7. </w:t>
      </w:r>
      <w:r>
        <w:t>20</w:t>
      </w:r>
    </w:p>
    <w:p w14:paraId="0CFAB1EC" w14:textId="77777777" w:rsidR="00EE1AC8" w:rsidRDefault="00EE1AC8" w:rsidP="00EE1AC8">
      <w:pPr>
        <w:pStyle w:val="term"/>
      </w:pPr>
      <w:proofErr w:type="gramStart"/>
      <w:r w:rsidRPr="00925B7B">
        <w:t>date</w:t>
      </w:r>
      <w:proofErr w:type="gramEnd"/>
      <w:r w:rsidRPr="00925B7B">
        <w:t> :</w:t>
      </w:r>
      <w:r>
        <w:t xml:space="preserve"> 1901-09-01</w:t>
      </w:r>
    </w:p>
    <w:p w14:paraId="0888596B" w14:textId="77777777" w:rsidR="00EE1AC8" w:rsidRDefault="00EE1AC8" w:rsidP="00EE1AC8">
      <w:pPr>
        <w:pStyle w:val="term"/>
      </w:pPr>
      <w:proofErr w:type="spellStart"/>
      <w:proofErr w:type="gramStart"/>
      <w:r>
        <w:t>ref</w:t>
      </w:r>
      <w:proofErr w:type="spellEnd"/>
      <w:proofErr w:type="gramEnd"/>
      <w:r w:rsidRPr="00925B7B">
        <w:t xml:space="preserve"> : </w:t>
      </w:r>
      <w:r>
        <w:t>Tome XXXIX, numéro 141, 1</w:t>
      </w:r>
      <w:r w:rsidRPr="00685873">
        <w:rPr>
          <w:vertAlign w:val="superscript"/>
        </w:rPr>
        <w:t>er</w:t>
      </w:r>
      <w:r>
        <w:t> septembre 1901, p. 819-824 [822-823]</w:t>
      </w:r>
    </w:p>
    <w:p w14:paraId="71DB1790" w14:textId="77777777" w:rsidR="00EE1AC8" w:rsidRDefault="00EE1AC8" w:rsidP="00EE1AC8">
      <w:pPr>
        <w:pStyle w:val="byline"/>
      </w:pPr>
      <w:r w:rsidRPr="00F0312C">
        <w:rPr>
          <w:smallCaps/>
        </w:rPr>
        <w:t>Henri Albert</w:t>
      </w:r>
      <w:r>
        <w:t>.</w:t>
      </w:r>
    </w:p>
    <w:p w14:paraId="7D23EA44" w14:textId="77777777" w:rsidR="00EE1AC8" w:rsidRDefault="00EE1AC8" w:rsidP="00EE1AC8">
      <w:pPr>
        <w:pStyle w:val="bibl"/>
      </w:pPr>
      <w:r>
        <w:t>Tome XXXIX, numéro 141, 1</w:t>
      </w:r>
      <w:r w:rsidRPr="00685873">
        <w:rPr>
          <w:vertAlign w:val="superscript"/>
        </w:rPr>
        <w:t>er</w:t>
      </w:r>
      <w:r>
        <w:t> septembre 1901, p. 819-824 [822-823].</w:t>
      </w:r>
    </w:p>
    <w:p w14:paraId="65DF35C0" w14:textId="77777777" w:rsidR="00EE1AC8" w:rsidRPr="00781C58" w:rsidRDefault="00EE1AC8" w:rsidP="00EE1AC8">
      <w:pPr>
        <w:pStyle w:val="Corpsdetexte"/>
        <w:rPr>
          <w:rFonts w:cs="Times New Roman"/>
        </w:rPr>
      </w:pPr>
      <w:r w:rsidRPr="00781C58">
        <w:rPr>
          <w:rFonts w:cs="Times New Roman"/>
        </w:rPr>
        <w:t xml:space="preserve">Mais je retrouve le nom de </w:t>
      </w:r>
      <w:r>
        <w:rPr>
          <w:rFonts w:cs="Times New Roman"/>
        </w:rPr>
        <w:t>M. </w:t>
      </w:r>
      <w:r w:rsidRPr="00781C58">
        <w:rPr>
          <w:rFonts w:cs="Times New Roman"/>
        </w:rPr>
        <w:t xml:space="preserve">Fred sur une monographie consacrée à </w:t>
      </w:r>
      <w:r w:rsidRPr="005711E6">
        <w:rPr>
          <w:rFonts w:cs="Times New Roman"/>
          <w:b/>
        </w:rPr>
        <w:t>Giovanni Segantini</w:t>
      </w:r>
      <w:r w:rsidRPr="00781C58">
        <w:rPr>
          <w:rFonts w:cs="Times New Roman"/>
        </w:rPr>
        <w:t xml:space="preserve">. Cela est luxueusement édité par le </w:t>
      </w:r>
      <w:r w:rsidRPr="00781C58">
        <w:rPr>
          <w:rFonts w:cs="Times New Roman"/>
          <w:i/>
        </w:rPr>
        <w:t xml:space="preserve">Wiener </w:t>
      </w:r>
      <w:proofErr w:type="spellStart"/>
      <w:r w:rsidRPr="00781C58">
        <w:rPr>
          <w:rFonts w:cs="Times New Roman"/>
          <w:i/>
        </w:rPr>
        <w:t>Verlag</w:t>
      </w:r>
      <w:proofErr w:type="spellEnd"/>
      <w:r w:rsidRPr="00781C58">
        <w:rPr>
          <w:rFonts w:cs="Times New Roman"/>
        </w:rPr>
        <w:t xml:space="preserve"> et orné de nombreuses illustrations. Caron s</w:t>
      </w:r>
      <w:r>
        <w:rPr>
          <w:rFonts w:cs="Times New Roman"/>
        </w:rPr>
        <w:t>’</w:t>
      </w:r>
      <w:r w:rsidRPr="00781C58">
        <w:rPr>
          <w:rFonts w:cs="Times New Roman"/>
        </w:rPr>
        <w:t>est souvenu que le peintre des Hautes-Alpes étant né à Arco, l</w:t>
      </w:r>
      <w:r>
        <w:rPr>
          <w:rFonts w:cs="Times New Roman"/>
        </w:rPr>
        <w:t>’</w:t>
      </w:r>
      <w:r w:rsidRPr="00781C58">
        <w:rPr>
          <w:rFonts w:cs="Times New Roman"/>
        </w:rPr>
        <w:t>Autriche devait le considérer comme un de ses enfants, quoique, durant toute sa vie, elle ne s</w:t>
      </w:r>
      <w:r>
        <w:rPr>
          <w:rFonts w:cs="Times New Roman"/>
        </w:rPr>
        <w:t>’</w:t>
      </w:r>
      <w:r w:rsidRPr="00781C58">
        <w:rPr>
          <w:rFonts w:cs="Times New Roman"/>
        </w:rPr>
        <w:t>en souciât que médiocrement. Pâtre dans sa première jeunesse, Segantini passe deux ans dans un orphelinat de Milan dont il s</w:t>
      </w:r>
      <w:r>
        <w:rPr>
          <w:rFonts w:cs="Times New Roman"/>
        </w:rPr>
        <w:t>’</w:t>
      </w:r>
      <w:r w:rsidRPr="00781C58">
        <w:rPr>
          <w:rFonts w:cs="Times New Roman"/>
        </w:rPr>
        <w:t>échappe pour être repris l</w:t>
      </w:r>
      <w:r>
        <w:rPr>
          <w:rFonts w:cs="Times New Roman"/>
        </w:rPr>
        <w:t>’</w:t>
      </w:r>
      <w:r w:rsidRPr="00781C58">
        <w:rPr>
          <w:rFonts w:cs="Times New Roman"/>
        </w:rPr>
        <w:t>année suivante. Plus tard il vend ses deux premières médailles d</w:t>
      </w:r>
      <w:r>
        <w:rPr>
          <w:rFonts w:cs="Times New Roman"/>
        </w:rPr>
        <w:t>’</w:t>
      </w:r>
      <w:r w:rsidRPr="00781C58">
        <w:rPr>
          <w:rFonts w:cs="Times New Roman"/>
        </w:rPr>
        <w:t>or pour vivre et c</w:t>
      </w:r>
      <w:r>
        <w:rPr>
          <w:rFonts w:cs="Times New Roman"/>
        </w:rPr>
        <w:t>’</w:t>
      </w:r>
      <w:r w:rsidRPr="00781C58">
        <w:rPr>
          <w:rFonts w:cs="Times New Roman"/>
        </w:rPr>
        <w:t>est à travers une jeunesse de terribles misères qu</w:t>
      </w:r>
      <w:r>
        <w:rPr>
          <w:rFonts w:cs="Times New Roman"/>
        </w:rPr>
        <w:t>’</w:t>
      </w:r>
      <w:r w:rsidRPr="00781C58">
        <w:rPr>
          <w:rFonts w:cs="Times New Roman"/>
        </w:rPr>
        <w:t>il devient le grand peintre qu</w:t>
      </w:r>
      <w:r>
        <w:rPr>
          <w:rFonts w:cs="Times New Roman"/>
        </w:rPr>
        <w:t>’</w:t>
      </w:r>
      <w:r w:rsidRPr="00781C58">
        <w:rPr>
          <w:rFonts w:cs="Times New Roman"/>
        </w:rPr>
        <w:t xml:space="preserve">il fut. On connaît fort peu de choses sur la vie de Segantini et </w:t>
      </w:r>
      <w:r>
        <w:rPr>
          <w:rFonts w:cs="Times New Roman"/>
        </w:rPr>
        <w:t>M. </w:t>
      </w:r>
      <w:r w:rsidRPr="00781C58">
        <w:rPr>
          <w:rFonts w:cs="Times New Roman"/>
        </w:rPr>
        <w:t xml:space="preserve">Fred nous en a rapporté tout ce </w:t>
      </w:r>
      <w:r w:rsidRPr="00781C58">
        <w:rPr>
          <w:rFonts w:cs="Times New Roman"/>
        </w:rPr>
        <w:lastRenderedPageBreak/>
        <w:t>que ses longues recherches lui ont permis de découvrir. Il analyse avec soin l</w:t>
      </w:r>
      <w:r>
        <w:rPr>
          <w:rFonts w:cs="Times New Roman"/>
        </w:rPr>
        <w:t>’</w:t>
      </w:r>
      <w:r w:rsidRPr="00781C58">
        <w:rPr>
          <w:rFonts w:cs="Times New Roman"/>
        </w:rPr>
        <w:t>œuvre de l</w:t>
      </w:r>
      <w:r>
        <w:rPr>
          <w:rFonts w:cs="Times New Roman"/>
        </w:rPr>
        <w:t>’</w:t>
      </w:r>
      <w:r w:rsidRPr="00781C58">
        <w:rPr>
          <w:rFonts w:cs="Times New Roman"/>
        </w:rPr>
        <w:t>artiste, mort prématurément avant d</w:t>
      </w:r>
      <w:r>
        <w:rPr>
          <w:rFonts w:cs="Times New Roman"/>
        </w:rPr>
        <w:t>’</w:t>
      </w:r>
      <w:r w:rsidRPr="00781C58">
        <w:rPr>
          <w:rFonts w:cs="Times New Roman"/>
        </w:rPr>
        <w:t>avoir achevé sa tâche.</w:t>
      </w:r>
    </w:p>
    <w:p w14:paraId="3F1DFB1D" w14:textId="77777777" w:rsidR="00EE1AC8" w:rsidRDefault="00EE1AC8" w:rsidP="00EE1AC8">
      <w:pPr>
        <w:pStyle w:val="Titre1"/>
        <w:rPr>
          <w:rFonts w:hint="eastAsia"/>
        </w:rPr>
      </w:pPr>
      <w:r>
        <w:t>Tome XL, numéro 142, 1</w:t>
      </w:r>
      <w:r w:rsidRPr="00685873">
        <w:rPr>
          <w:vertAlign w:val="superscript"/>
        </w:rPr>
        <w:t>er</w:t>
      </w:r>
      <w:r>
        <w:t> octobre 1901</w:t>
      </w:r>
    </w:p>
    <w:p w14:paraId="7C3764BE" w14:textId="77777777" w:rsidR="00EE1AC8" w:rsidRDefault="00EE1AC8" w:rsidP="00EE1AC8">
      <w:pPr>
        <w:pStyle w:val="Titre2"/>
      </w:pPr>
      <w:r>
        <w:t>Archéologie, voyages [extraits]</w:t>
      </w:r>
    </w:p>
    <w:p w14:paraId="7420CBB9" w14:textId="77777777" w:rsidR="00EE1AC8" w:rsidRPr="004C2142" w:rsidRDefault="00EE1AC8" w:rsidP="00EE1AC8">
      <w:pPr>
        <w:pStyle w:val="term"/>
      </w:pPr>
      <w:proofErr w:type="gramStart"/>
      <w:r w:rsidRPr="004C2142">
        <w:t>id</w:t>
      </w:r>
      <w:proofErr w:type="gramEnd"/>
      <w:r w:rsidRPr="004C2142">
        <w:t> : article-1901-10-01_205</w:t>
      </w:r>
    </w:p>
    <w:p w14:paraId="29347E68" w14:textId="77777777" w:rsidR="00EE1AC8" w:rsidRPr="00CC6DF6" w:rsidRDefault="00EE1AC8" w:rsidP="00EE1AC8">
      <w:pPr>
        <w:pStyle w:val="term"/>
        <w:rPr>
          <w:lang w:val="en-GB"/>
          <w:rPrChange w:id="250" w:author="Marguerite-Marie Bordry" w:date="2018-12-11T19:57:00Z">
            <w:rPr/>
          </w:rPrChange>
        </w:rPr>
      </w:pPr>
      <w:proofErr w:type="gramStart"/>
      <w:r w:rsidRPr="00CC6DF6">
        <w:rPr>
          <w:lang w:val="en-GB"/>
          <w:rPrChange w:id="251" w:author="Marguerite-Marie Bordry" w:date="2018-12-11T19:57:00Z">
            <w:rPr/>
          </w:rPrChange>
        </w:rPr>
        <w:t>author :</w:t>
      </w:r>
      <w:proofErr w:type="gramEnd"/>
      <w:r w:rsidRPr="00CC6DF6">
        <w:rPr>
          <w:lang w:val="en-GB"/>
          <w:rPrChange w:id="252" w:author="Marguerite-Marie Bordry" w:date="2018-12-11T19:57:00Z">
            <w:rPr/>
          </w:rPrChange>
        </w:rPr>
        <w:t xml:space="preserve"> </w:t>
      </w:r>
      <w:proofErr w:type="spellStart"/>
      <w:r w:rsidRPr="00CC6DF6">
        <w:rPr>
          <w:lang w:val="en-GB"/>
          <w:rPrChange w:id="253" w:author="Marguerite-Marie Bordry" w:date="2018-12-11T19:57:00Z">
            <w:rPr/>
          </w:rPrChange>
        </w:rPr>
        <w:t>Merki</w:t>
      </w:r>
      <w:proofErr w:type="spellEnd"/>
      <w:r w:rsidRPr="00CC6DF6">
        <w:rPr>
          <w:lang w:val="en-GB"/>
          <w:rPrChange w:id="254" w:author="Marguerite-Marie Bordry" w:date="2018-12-11T19:57:00Z">
            <w:rPr/>
          </w:rPrChange>
        </w:rPr>
        <w:t>, Charles (18..-19..)</w:t>
      </w:r>
    </w:p>
    <w:p w14:paraId="5DE21B8B" w14:textId="77777777" w:rsidR="00EE1AC8" w:rsidRPr="004C2142" w:rsidRDefault="00EE1AC8" w:rsidP="00EE1AC8">
      <w:pPr>
        <w:pStyle w:val="term"/>
        <w:rPr>
          <w:lang w:val="en-GB"/>
          <w:rPrChange w:id="255" w:author="Marguerite-Marie Bordry" w:date="2018-12-12T15:13:00Z">
            <w:rPr/>
          </w:rPrChange>
        </w:rPr>
      </w:pPr>
      <w:proofErr w:type="gramStart"/>
      <w:r w:rsidRPr="004C2142">
        <w:rPr>
          <w:lang w:val="en-GB"/>
          <w:rPrChange w:id="256" w:author="Marguerite-Marie Bordry" w:date="2018-12-12T15:13:00Z">
            <w:rPr/>
          </w:rPrChange>
        </w:rPr>
        <w:t>signed :</w:t>
      </w:r>
      <w:proofErr w:type="gramEnd"/>
      <w:r w:rsidRPr="004C2142">
        <w:rPr>
          <w:lang w:val="en-GB"/>
          <w:rPrChange w:id="257" w:author="Marguerite-Marie Bordry" w:date="2018-12-12T15:13:00Z">
            <w:rPr/>
          </w:rPrChange>
        </w:rPr>
        <w:t xml:space="preserve"> Charles </w:t>
      </w:r>
      <w:proofErr w:type="spellStart"/>
      <w:r w:rsidRPr="004C2142">
        <w:rPr>
          <w:lang w:val="en-GB"/>
          <w:rPrChange w:id="258" w:author="Marguerite-Marie Bordry" w:date="2018-12-12T15:13:00Z">
            <w:rPr/>
          </w:rPrChange>
        </w:rPr>
        <w:t>Merki</w:t>
      </w:r>
      <w:proofErr w:type="spellEnd"/>
    </w:p>
    <w:p w14:paraId="46479370" w14:textId="77777777" w:rsidR="00EE1AC8" w:rsidRPr="00666E1E" w:rsidRDefault="00EE1AC8" w:rsidP="00EE1AC8">
      <w:pPr>
        <w:pStyle w:val="term"/>
      </w:pPr>
      <w:proofErr w:type="gramStart"/>
      <w:r w:rsidRPr="00666E1E">
        <w:t>section</w:t>
      </w:r>
      <w:proofErr w:type="gramEnd"/>
      <w:r w:rsidRPr="00666E1E">
        <w:t> : Archéologie, voyages</w:t>
      </w:r>
    </w:p>
    <w:p w14:paraId="42F017C3"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rsidRPr="00666E1E">
        <w:t>Archéologie, voyages</w:t>
      </w:r>
      <w:r>
        <w:t xml:space="preserve"> [extraits]</w:t>
      </w:r>
    </w:p>
    <w:p w14:paraId="0FCC7925" w14:textId="77777777" w:rsidR="00EE1AC8" w:rsidRDefault="00EE1AC8" w:rsidP="00EE1AC8">
      <w:pPr>
        <w:pStyle w:val="term"/>
      </w:pPr>
      <w:proofErr w:type="gramStart"/>
      <w:r w:rsidRPr="00925B7B">
        <w:t>date</w:t>
      </w:r>
      <w:proofErr w:type="gramEnd"/>
      <w:r w:rsidRPr="00925B7B">
        <w:t> :</w:t>
      </w:r>
      <w:r>
        <w:t xml:space="preserve"> 1901-10-01</w:t>
      </w:r>
    </w:p>
    <w:p w14:paraId="32504A19" w14:textId="77777777" w:rsidR="00EE1AC8" w:rsidRDefault="00EE1AC8" w:rsidP="00EE1AC8">
      <w:pPr>
        <w:pStyle w:val="term"/>
      </w:pPr>
      <w:proofErr w:type="spellStart"/>
      <w:proofErr w:type="gramStart"/>
      <w:r>
        <w:t>ref</w:t>
      </w:r>
      <w:proofErr w:type="spellEnd"/>
      <w:proofErr w:type="gramEnd"/>
      <w:r w:rsidRPr="00925B7B">
        <w:t xml:space="preserve"> : </w:t>
      </w:r>
      <w:r>
        <w:t>Tome XL, numéro 142, 1</w:t>
      </w:r>
      <w:r w:rsidRPr="00685873">
        <w:rPr>
          <w:vertAlign w:val="superscript"/>
        </w:rPr>
        <w:t>er</w:t>
      </w:r>
      <w:r>
        <w:t> octobre 1901, p. 205-211 [205-207, 208-210]</w:t>
      </w:r>
    </w:p>
    <w:p w14:paraId="4D3769C3" w14:textId="77777777" w:rsidR="00EE1AC8" w:rsidRDefault="00EE1AC8" w:rsidP="00EE1AC8">
      <w:pPr>
        <w:pStyle w:val="byline"/>
      </w:pPr>
      <w:r w:rsidRPr="00666E1E">
        <w:rPr>
          <w:smallCaps/>
        </w:rPr>
        <w:t>Charles Merki</w:t>
      </w:r>
      <w:r>
        <w:t>.</w:t>
      </w:r>
    </w:p>
    <w:p w14:paraId="61E13F05" w14:textId="77777777" w:rsidR="00EE1AC8" w:rsidRDefault="00EE1AC8" w:rsidP="00EE1AC8">
      <w:pPr>
        <w:pStyle w:val="bibl"/>
      </w:pPr>
      <w:r>
        <w:t>Tome XL, numéro 142, 1</w:t>
      </w:r>
      <w:r w:rsidRPr="00685873">
        <w:rPr>
          <w:vertAlign w:val="superscript"/>
        </w:rPr>
        <w:t>er</w:t>
      </w:r>
      <w:r>
        <w:t> octobre 1901, p. 205-211 [205-207, 208-210].</w:t>
      </w:r>
    </w:p>
    <w:p w14:paraId="193B9336" w14:textId="77777777" w:rsidR="00EE1AC8" w:rsidRPr="00781C58" w:rsidRDefault="00EE1AC8" w:rsidP="00EE1AC8">
      <w:pPr>
        <w:pStyle w:val="Titre3"/>
      </w:pPr>
      <w:r w:rsidRPr="00781C58">
        <w:t xml:space="preserve">Eugène </w:t>
      </w:r>
      <w:proofErr w:type="spellStart"/>
      <w:r w:rsidRPr="00781C58">
        <w:t>Müntz</w:t>
      </w:r>
      <w:proofErr w:type="spellEnd"/>
      <w:r>
        <w:t> :</w:t>
      </w:r>
      <w:r w:rsidRPr="00781C58">
        <w:t xml:space="preserve"> </w:t>
      </w:r>
      <w:r w:rsidRPr="00781C58">
        <w:rPr>
          <w:i/>
        </w:rPr>
        <w:t>Florence et la Toscane</w:t>
      </w:r>
      <w:r w:rsidRPr="00781C58">
        <w:t>, Hachette, 15 </w:t>
      </w:r>
      <w:proofErr w:type="spellStart"/>
      <w:r w:rsidRPr="00781C58">
        <w:t>fr.</w:t>
      </w:r>
      <w:proofErr w:type="spellEnd"/>
    </w:p>
    <w:p w14:paraId="1D8B43C7" w14:textId="77777777" w:rsidR="00EE1AC8" w:rsidRPr="00CC6DF6" w:rsidRDefault="00EE1AC8" w:rsidP="00EE1AC8">
      <w:pPr>
        <w:pStyle w:val="term"/>
        <w:rPr>
          <w:lang w:val="en-GB"/>
          <w:rPrChange w:id="259" w:author="Marguerite-Marie Bordry" w:date="2018-12-11T19:57:00Z">
            <w:rPr/>
          </w:rPrChange>
        </w:rPr>
      </w:pPr>
      <w:proofErr w:type="gramStart"/>
      <w:r w:rsidRPr="00CC6DF6">
        <w:rPr>
          <w:lang w:val="en-GB"/>
          <w:rPrChange w:id="260" w:author="Marguerite-Marie Bordry" w:date="2018-12-11T19:57:00Z">
            <w:rPr/>
          </w:rPrChange>
        </w:rPr>
        <w:t>id :</w:t>
      </w:r>
      <w:proofErr w:type="gramEnd"/>
      <w:r w:rsidRPr="00CC6DF6">
        <w:rPr>
          <w:lang w:val="en-GB"/>
          <w:rPrChange w:id="261" w:author="Marguerite-Marie Bordry" w:date="2018-12-11T19:57:00Z">
            <w:rPr/>
          </w:rPrChange>
        </w:rPr>
        <w:t xml:space="preserve"> article-1901-10-01_205a</w:t>
      </w:r>
    </w:p>
    <w:p w14:paraId="02B3F5E0" w14:textId="77777777" w:rsidR="00EE1AC8" w:rsidRPr="00CC6DF6" w:rsidRDefault="00EE1AC8" w:rsidP="00EE1AC8">
      <w:pPr>
        <w:pStyle w:val="term"/>
        <w:rPr>
          <w:lang w:val="en-GB"/>
          <w:rPrChange w:id="262" w:author="Marguerite-Marie Bordry" w:date="2018-12-11T19:57:00Z">
            <w:rPr/>
          </w:rPrChange>
        </w:rPr>
      </w:pPr>
      <w:proofErr w:type="gramStart"/>
      <w:r w:rsidRPr="00CC6DF6">
        <w:rPr>
          <w:lang w:val="en-GB"/>
          <w:rPrChange w:id="263" w:author="Marguerite-Marie Bordry" w:date="2018-12-11T19:57:00Z">
            <w:rPr/>
          </w:rPrChange>
        </w:rPr>
        <w:t>author :</w:t>
      </w:r>
      <w:proofErr w:type="gramEnd"/>
      <w:r w:rsidRPr="00CC6DF6">
        <w:rPr>
          <w:lang w:val="en-GB"/>
          <w:rPrChange w:id="264" w:author="Marguerite-Marie Bordry" w:date="2018-12-11T19:57:00Z">
            <w:rPr/>
          </w:rPrChange>
        </w:rPr>
        <w:t xml:space="preserve"> </w:t>
      </w:r>
      <w:proofErr w:type="spellStart"/>
      <w:r w:rsidRPr="00CC6DF6">
        <w:rPr>
          <w:lang w:val="en-GB"/>
          <w:rPrChange w:id="265" w:author="Marguerite-Marie Bordry" w:date="2018-12-11T19:57:00Z">
            <w:rPr/>
          </w:rPrChange>
        </w:rPr>
        <w:t>Merki</w:t>
      </w:r>
      <w:proofErr w:type="spellEnd"/>
      <w:r w:rsidRPr="00CC6DF6">
        <w:rPr>
          <w:lang w:val="en-GB"/>
          <w:rPrChange w:id="266" w:author="Marguerite-Marie Bordry" w:date="2018-12-11T19:57:00Z">
            <w:rPr/>
          </w:rPrChange>
        </w:rPr>
        <w:t>, Charles (18..-19..)</w:t>
      </w:r>
    </w:p>
    <w:p w14:paraId="4CEC37EA" w14:textId="77777777" w:rsidR="00EE1AC8" w:rsidRPr="00925B7B" w:rsidRDefault="00EE1AC8" w:rsidP="00EE1AC8">
      <w:pPr>
        <w:pStyle w:val="term"/>
      </w:pPr>
      <w:proofErr w:type="spellStart"/>
      <w:proofErr w:type="gramStart"/>
      <w:r w:rsidRPr="00925B7B">
        <w:t>signed</w:t>
      </w:r>
      <w:proofErr w:type="spellEnd"/>
      <w:proofErr w:type="gramEnd"/>
      <w:r w:rsidRPr="00925B7B">
        <w:t xml:space="preserve"> : </w:t>
      </w:r>
      <w:r>
        <w:t>Charles Merki</w:t>
      </w:r>
    </w:p>
    <w:p w14:paraId="1D29E5ED" w14:textId="77777777" w:rsidR="00EE1AC8" w:rsidRPr="00666E1E" w:rsidRDefault="00EE1AC8" w:rsidP="00EE1AC8">
      <w:pPr>
        <w:pStyle w:val="term"/>
      </w:pPr>
      <w:proofErr w:type="gramStart"/>
      <w:r w:rsidRPr="00666E1E">
        <w:t>section</w:t>
      </w:r>
      <w:proofErr w:type="gramEnd"/>
      <w:r w:rsidRPr="00666E1E">
        <w:t> : Archéologie, voyages</w:t>
      </w:r>
    </w:p>
    <w:p w14:paraId="6B667E60"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rsidRPr="00781C58">
        <w:t xml:space="preserve">Eugène </w:t>
      </w:r>
      <w:proofErr w:type="spellStart"/>
      <w:r w:rsidRPr="00781C58">
        <w:t>Müntz</w:t>
      </w:r>
      <w:proofErr w:type="spellEnd"/>
      <w:r>
        <w:t> :</w:t>
      </w:r>
      <w:r w:rsidRPr="00781C58">
        <w:t xml:space="preserve"> </w:t>
      </w:r>
      <w:r w:rsidRPr="00781C58">
        <w:rPr>
          <w:i/>
        </w:rPr>
        <w:t>Florence et la Toscane</w:t>
      </w:r>
      <w:r w:rsidRPr="00781C58">
        <w:t>, Hachette, 15 </w:t>
      </w:r>
      <w:proofErr w:type="spellStart"/>
      <w:r w:rsidRPr="00781C58">
        <w:t>fr.</w:t>
      </w:r>
      <w:proofErr w:type="spellEnd"/>
    </w:p>
    <w:p w14:paraId="560B1B70" w14:textId="77777777" w:rsidR="00EE1AC8" w:rsidRDefault="00EE1AC8" w:rsidP="00EE1AC8">
      <w:pPr>
        <w:pStyle w:val="term"/>
      </w:pPr>
      <w:proofErr w:type="gramStart"/>
      <w:r w:rsidRPr="00925B7B">
        <w:t>date</w:t>
      </w:r>
      <w:proofErr w:type="gramEnd"/>
      <w:r w:rsidRPr="00925B7B">
        <w:t> :</w:t>
      </w:r>
      <w:r>
        <w:t xml:space="preserve"> 1901-10-01</w:t>
      </w:r>
    </w:p>
    <w:p w14:paraId="03288D8E" w14:textId="77777777" w:rsidR="00EE1AC8" w:rsidRDefault="00EE1AC8" w:rsidP="00EE1AC8">
      <w:pPr>
        <w:pStyle w:val="term"/>
      </w:pPr>
      <w:proofErr w:type="spellStart"/>
      <w:proofErr w:type="gramStart"/>
      <w:r>
        <w:t>ref</w:t>
      </w:r>
      <w:proofErr w:type="spellEnd"/>
      <w:proofErr w:type="gramEnd"/>
      <w:r w:rsidRPr="00925B7B">
        <w:t xml:space="preserve"> : </w:t>
      </w:r>
      <w:r>
        <w:t>Tome XL, numéro 142, 1</w:t>
      </w:r>
      <w:r w:rsidRPr="00685873">
        <w:rPr>
          <w:vertAlign w:val="superscript"/>
        </w:rPr>
        <w:t>er</w:t>
      </w:r>
      <w:r>
        <w:t> octobre 1901, p. 205-211 [205-207]</w:t>
      </w:r>
    </w:p>
    <w:p w14:paraId="45CB2959" w14:textId="77777777" w:rsidR="00EE1AC8" w:rsidRPr="00781C58" w:rsidRDefault="00EE1AC8" w:rsidP="00EE1AC8">
      <w:pPr>
        <w:pStyle w:val="Corpsdetexte"/>
        <w:rPr>
          <w:rFonts w:cs="Times New Roman"/>
        </w:rPr>
      </w:pPr>
      <w:r>
        <w:rPr>
          <w:rFonts w:cs="Times New Roman"/>
        </w:rPr>
        <w:t>M. </w:t>
      </w:r>
      <w:r w:rsidRPr="00781C58">
        <w:rPr>
          <w:rFonts w:cs="Times New Roman"/>
        </w:rPr>
        <w:t xml:space="preserve">Eugène </w:t>
      </w:r>
      <w:proofErr w:type="spellStart"/>
      <w:r w:rsidRPr="00781C58">
        <w:rPr>
          <w:rFonts w:cs="Times New Roman"/>
        </w:rPr>
        <w:t>Müntz</w:t>
      </w:r>
      <w:proofErr w:type="spellEnd"/>
      <w:r w:rsidRPr="00781C58">
        <w:rPr>
          <w:rFonts w:cs="Times New Roman"/>
        </w:rPr>
        <w:t xml:space="preserve"> est peut-être l</w:t>
      </w:r>
      <w:r>
        <w:rPr>
          <w:rFonts w:cs="Times New Roman"/>
        </w:rPr>
        <w:t>’</w:t>
      </w:r>
      <w:r w:rsidRPr="00781C58">
        <w:rPr>
          <w:rFonts w:cs="Times New Roman"/>
        </w:rPr>
        <w:t>homme de France qui connaît le mieux l</w:t>
      </w:r>
      <w:r>
        <w:rPr>
          <w:rFonts w:cs="Times New Roman"/>
        </w:rPr>
        <w:t>’</w:t>
      </w:r>
      <w:r w:rsidRPr="00781C58">
        <w:rPr>
          <w:rFonts w:cs="Times New Roman"/>
        </w:rPr>
        <w:t>art italien des grandes époques du Moyen Âge et de la Renaissance. Il l</w:t>
      </w:r>
      <w:r>
        <w:rPr>
          <w:rFonts w:cs="Times New Roman"/>
        </w:rPr>
        <w:t>’</w:t>
      </w:r>
      <w:r w:rsidRPr="00781C58">
        <w:rPr>
          <w:rFonts w:cs="Times New Roman"/>
        </w:rPr>
        <w:t xml:space="preserve">a étudié laborieusement par villes et par régions. Ses monographies, ses travaux excellents et toujours renouvelés depuis trente ans, sa grande </w:t>
      </w:r>
      <w:r w:rsidRPr="00781C58">
        <w:rPr>
          <w:rFonts w:cs="Times New Roman"/>
          <w:i/>
        </w:rPr>
        <w:t>Histoire de l</w:t>
      </w:r>
      <w:r>
        <w:rPr>
          <w:rFonts w:cs="Times New Roman"/>
          <w:i/>
        </w:rPr>
        <w:t>’</w:t>
      </w:r>
      <w:r w:rsidRPr="00781C58">
        <w:rPr>
          <w:rFonts w:cs="Times New Roman"/>
          <w:i/>
        </w:rPr>
        <w:t>Art</w:t>
      </w:r>
      <w:r w:rsidRPr="00781C58">
        <w:rPr>
          <w:rFonts w:cs="Times New Roman"/>
        </w:rPr>
        <w:t xml:space="preserve"> qui est une des entreprises les plus honorables de la maison Hachette, lui valent une réputation d</w:t>
      </w:r>
      <w:r>
        <w:rPr>
          <w:rFonts w:cs="Times New Roman"/>
        </w:rPr>
        <w:t>’</w:t>
      </w:r>
      <w:r w:rsidRPr="00781C58">
        <w:rPr>
          <w:rFonts w:cs="Times New Roman"/>
        </w:rPr>
        <w:t>historien et de critique d</w:t>
      </w:r>
      <w:r>
        <w:rPr>
          <w:rFonts w:cs="Times New Roman"/>
        </w:rPr>
        <w:t>’</w:t>
      </w:r>
      <w:r w:rsidRPr="00781C58">
        <w:rPr>
          <w:rFonts w:cs="Times New Roman"/>
        </w:rPr>
        <w:t xml:space="preserve">art dont on peut dire, </w:t>
      </w:r>
      <w:r>
        <w:rPr>
          <w:rFonts w:cs="Times New Roman"/>
        </w:rPr>
        <w:t>— </w:t>
      </w:r>
      <w:r w:rsidRPr="00781C58">
        <w:rPr>
          <w:rFonts w:cs="Times New Roman"/>
        </w:rPr>
        <w:t>et ceci n</w:t>
      </w:r>
      <w:r>
        <w:rPr>
          <w:rFonts w:cs="Times New Roman"/>
        </w:rPr>
        <w:t>’</w:t>
      </w:r>
      <w:r w:rsidRPr="00781C58">
        <w:rPr>
          <w:rFonts w:cs="Times New Roman"/>
        </w:rPr>
        <w:t>est pas un mince éloge au temps où nous sommes</w:t>
      </w:r>
      <w:r>
        <w:rPr>
          <w:rFonts w:cs="Times New Roman"/>
        </w:rPr>
        <w:t> !</w:t>
      </w:r>
      <w:r w:rsidRPr="00781C58">
        <w:rPr>
          <w:rFonts w:cs="Times New Roman"/>
        </w:rPr>
        <w:t> </w:t>
      </w:r>
      <w:r>
        <w:rPr>
          <w:rFonts w:cs="Times New Roman"/>
        </w:rPr>
        <w:t xml:space="preserve">— </w:t>
      </w:r>
      <w:r w:rsidRPr="00781C58">
        <w:rPr>
          <w:rFonts w:cs="Times New Roman"/>
        </w:rPr>
        <w:t>qu</w:t>
      </w:r>
      <w:r>
        <w:rPr>
          <w:rFonts w:cs="Times New Roman"/>
        </w:rPr>
        <w:t>’</w:t>
      </w:r>
      <w:r w:rsidRPr="00781C58">
        <w:rPr>
          <w:rFonts w:cs="Times New Roman"/>
        </w:rPr>
        <w:t xml:space="preserve">elle est une des rares qui ne soient pas usurpées. </w:t>
      </w:r>
      <w:r>
        <w:rPr>
          <w:rFonts w:cs="Times New Roman"/>
        </w:rPr>
        <w:t>— </w:t>
      </w:r>
      <w:r w:rsidRPr="00781C58">
        <w:rPr>
          <w:rFonts w:cs="Times New Roman"/>
        </w:rPr>
        <w:t>Nous aimons, au reste, ces classements et ces spécialisations</w:t>
      </w:r>
      <w:r>
        <w:rPr>
          <w:rFonts w:cs="Times New Roman"/>
        </w:rPr>
        <w:t> ;</w:t>
      </w:r>
      <w:r w:rsidRPr="00781C58">
        <w:rPr>
          <w:rFonts w:cs="Times New Roman"/>
        </w:rPr>
        <w:t xml:space="preserve"> il semble aujourd</w:t>
      </w:r>
      <w:r>
        <w:rPr>
          <w:rFonts w:cs="Times New Roman"/>
        </w:rPr>
        <w:t>’</w:t>
      </w:r>
      <w:r w:rsidRPr="00781C58">
        <w:rPr>
          <w:rFonts w:cs="Times New Roman"/>
        </w:rPr>
        <w:t>hui, tant les matières sont diverses, qu</w:t>
      </w:r>
      <w:r>
        <w:rPr>
          <w:rFonts w:cs="Times New Roman"/>
        </w:rPr>
        <w:t>’</w:t>
      </w:r>
      <w:r w:rsidRPr="00781C58">
        <w:rPr>
          <w:rFonts w:cs="Times New Roman"/>
        </w:rPr>
        <w:t>on ne saurait avoir de compétence que sur un petit nombre de sujets, spécialement choisis et dont on aura fait une étude exclusive</w:t>
      </w:r>
      <w:r>
        <w:rPr>
          <w:rFonts w:cs="Times New Roman"/>
        </w:rPr>
        <w:t> ;</w:t>
      </w:r>
      <w:r w:rsidRPr="00781C58">
        <w:rPr>
          <w:rFonts w:cs="Times New Roman"/>
        </w:rPr>
        <w:t xml:space="preserve"> les esprits encyclopédiques nous déroutent. Mais choisir un domaine aussi vaste que l</w:t>
      </w:r>
      <w:r>
        <w:rPr>
          <w:rFonts w:cs="Times New Roman"/>
        </w:rPr>
        <w:t>’</w:t>
      </w:r>
      <w:r w:rsidRPr="00781C58">
        <w:rPr>
          <w:rFonts w:cs="Times New Roman"/>
        </w:rPr>
        <w:t>art italien en ses manifestations multiples durant quatre siècles, lorsque tant de villes ont été des centres de civilisation et les foyers distincts d</w:t>
      </w:r>
      <w:r>
        <w:rPr>
          <w:rFonts w:cs="Times New Roman"/>
        </w:rPr>
        <w:t>’</w:t>
      </w:r>
      <w:r w:rsidRPr="00781C58">
        <w:rPr>
          <w:rFonts w:cs="Times New Roman"/>
        </w:rPr>
        <w:t>où rayonnèrent les arts dont notre civilisation occidentale est encore glorieuse</w:t>
      </w:r>
      <w:r>
        <w:rPr>
          <w:rFonts w:cs="Times New Roman"/>
        </w:rPr>
        <w:t> ;</w:t>
      </w:r>
      <w:r w:rsidRPr="00781C58">
        <w:rPr>
          <w:rFonts w:cs="Times New Roman"/>
        </w:rPr>
        <w:t xml:space="preserve"> acquérir une connaissance si certaine des artistes, de leur temps, de leurs œuvres, du mouvement qu</w:t>
      </w:r>
      <w:r>
        <w:rPr>
          <w:rFonts w:cs="Times New Roman"/>
        </w:rPr>
        <w:t>’</w:t>
      </w:r>
      <w:r w:rsidRPr="00781C58">
        <w:rPr>
          <w:rFonts w:cs="Times New Roman"/>
        </w:rPr>
        <w:t xml:space="preserve">ils créèrent ou subirent, </w:t>
      </w:r>
      <w:r>
        <w:rPr>
          <w:rFonts w:cs="Times New Roman"/>
        </w:rPr>
        <w:t>— </w:t>
      </w:r>
      <w:r w:rsidRPr="00781C58">
        <w:rPr>
          <w:rFonts w:cs="Times New Roman"/>
        </w:rPr>
        <w:t>qu</w:t>
      </w:r>
      <w:r>
        <w:rPr>
          <w:rFonts w:cs="Times New Roman"/>
        </w:rPr>
        <w:t>’</w:t>
      </w:r>
      <w:r w:rsidRPr="00781C58">
        <w:rPr>
          <w:rFonts w:cs="Times New Roman"/>
        </w:rPr>
        <w:t>on mérite d</w:t>
      </w:r>
      <w:r>
        <w:rPr>
          <w:rFonts w:cs="Times New Roman"/>
        </w:rPr>
        <w:t>’</w:t>
      </w:r>
      <w:r w:rsidRPr="00781C58">
        <w:rPr>
          <w:rFonts w:cs="Times New Roman"/>
        </w:rPr>
        <w:t>être consulté comme leur meilleur interprète, c</w:t>
      </w:r>
      <w:r>
        <w:rPr>
          <w:rFonts w:cs="Times New Roman"/>
        </w:rPr>
        <w:t>’</w:t>
      </w:r>
      <w:r w:rsidRPr="00781C58">
        <w:rPr>
          <w:rFonts w:cs="Times New Roman"/>
        </w:rPr>
        <w:t>est plus que de la spécialisation</w:t>
      </w:r>
      <w:r>
        <w:rPr>
          <w:rFonts w:cs="Times New Roman"/>
        </w:rPr>
        <w:t> ;</w:t>
      </w:r>
      <w:r w:rsidRPr="00781C58">
        <w:rPr>
          <w:rFonts w:cs="Times New Roman"/>
        </w:rPr>
        <w:t xml:space="preserve"> c</w:t>
      </w:r>
      <w:r>
        <w:rPr>
          <w:rFonts w:cs="Times New Roman"/>
        </w:rPr>
        <w:t>’</w:t>
      </w:r>
      <w:r w:rsidRPr="00781C58">
        <w:rPr>
          <w:rFonts w:cs="Times New Roman"/>
        </w:rPr>
        <w:t>est le travail d</w:t>
      </w:r>
      <w:r>
        <w:rPr>
          <w:rFonts w:cs="Times New Roman"/>
        </w:rPr>
        <w:t>’</w:t>
      </w:r>
      <w:r w:rsidRPr="00781C58">
        <w:rPr>
          <w:rFonts w:cs="Times New Roman"/>
        </w:rPr>
        <w:t xml:space="preserve">un esprit étendu autant que lucide, heureux de comparer et de comprendre, </w:t>
      </w:r>
      <w:r>
        <w:rPr>
          <w:rFonts w:cs="Times New Roman"/>
        </w:rPr>
        <w:t>— </w:t>
      </w:r>
      <w:r w:rsidRPr="00781C58">
        <w:rPr>
          <w:rFonts w:cs="Times New Roman"/>
        </w:rPr>
        <w:t>le propre d</w:t>
      </w:r>
      <w:r>
        <w:rPr>
          <w:rFonts w:cs="Times New Roman"/>
        </w:rPr>
        <w:t>’</w:t>
      </w:r>
      <w:r w:rsidRPr="00781C58">
        <w:rPr>
          <w:rFonts w:cs="Times New Roman"/>
        </w:rPr>
        <w:t xml:space="preserve">une intelligence dont le </w:t>
      </w:r>
      <w:r w:rsidRPr="00781C58">
        <w:rPr>
          <w:rFonts w:cs="Times New Roman"/>
        </w:rPr>
        <w:lastRenderedPageBreak/>
        <w:t>commerce sera non seulement agréable toujours, mais susceptible encore de nous profiter. J</w:t>
      </w:r>
      <w:r>
        <w:rPr>
          <w:rFonts w:cs="Times New Roman"/>
        </w:rPr>
        <w:t>’</w:t>
      </w:r>
      <w:r w:rsidRPr="00781C58">
        <w:rPr>
          <w:rFonts w:cs="Times New Roman"/>
        </w:rPr>
        <w:t>insiste sur cet avantage immédiat, car les livres dans lesquels on peut apprendre quelque chose et s</w:t>
      </w:r>
      <w:r>
        <w:rPr>
          <w:rFonts w:cs="Times New Roman"/>
        </w:rPr>
        <w:t>’</w:t>
      </w:r>
      <w:r w:rsidRPr="00781C58">
        <w:rPr>
          <w:rFonts w:cs="Times New Roman"/>
        </w:rPr>
        <w:t xml:space="preserve">augmenter soi-même sont peu nombreux. Or avec ceux de </w:t>
      </w:r>
      <w:r>
        <w:rPr>
          <w:rFonts w:cs="Times New Roman"/>
        </w:rPr>
        <w:t>M. </w:t>
      </w:r>
      <w:proofErr w:type="spellStart"/>
      <w:r w:rsidRPr="00781C58">
        <w:rPr>
          <w:rFonts w:cs="Times New Roman"/>
        </w:rPr>
        <w:t>Müntz</w:t>
      </w:r>
      <w:proofErr w:type="spellEnd"/>
      <w:r w:rsidRPr="00781C58">
        <w:rPr>
          <w:rFonts w:cs="Times New Roman"/>
        </w:rPr>
        <w:t>, on est assuré de ne pas perdre son temps</w:t>
      </w:r>
      <w:r>
        <w:rPr>
          <w:rFonts w:cs="Times New Roman"/>
        </w:rPr>
        <w:t> ;</w:t>
      </w:r>
      <w:r w:rsidRPr="00781C58">
        <w:rPr>
          <w:rFonts w:cs="Times New Roman"/>
        </w:rPr>
        <w:t xml:space="preserve"> même sous la forme apparemment superficielle de notes crayonnées en voyage, les renseignements qu</w:t>
      </w:r>
      <w:r>
        <w:rPr>
          <w:rFonts w:cs="Times New Roman"/>
        </w:rPr>
        <w:t>’</w:t>
      </w:r>
      <w:r w:rsidRPr="00781C58">
        <w:rPr>
          <w:rFonts w:cs="Times New Roman"/>
        </w:rPr>
        <w:t>ils fournissent sont infinis. Je ne m</w:t>
      </w:r>
      <w:r>
        <w:rPr>
          <w:rFonts w:cs="Times New Roman"/>
        </w:rPr>
        <w:t>’</w:t>
      </w:r>
      <w:r w:rsidRPr="00781C58">
        <w:rPr>
          <w:rFonts w:cs="Times New Roman"/>
        </w:rPr>
        <w:t>étendrai pas</w:t>
      </w:r>
      <w:r>
        <w:rPr>
          <w:rFonts w:cs="Times New Roman"/>
        </w:rPr>
        <w:t xml:space="preserve"> </w:t>
      </w:r>
      <w:r w:rsidRPr="00781C58">
        <w:rPr>
          <w:rFonts w:cs="Times New Roman"/>
        </w:rPr>
        <w:t>autrement sur Florence et la Toscane, qui n</w:t>
      </w:r>
      <w:r>
        <w:rPr>
          <w:rFonts w:cs="Times New Roman"/>
        </w:rPr>
        <w:t>’</w:t>
      </w:r>
      <w:r w:rsidRPr="00781C58">
        <w:rPr>
          <w:rFonts w:cs="Times New Roman"/>
        </w:rPr>
        <w:t>est qu</w:t>
      </w:r>
      <w:r>
        <w:rPr>
          <w:rFonts w:cs="Times New Roman"/>
        </w:rPr>
        <w:t>’</w:t>
      </w:r>
      <w:r w:rsidRPr="00781C58">
        <w:rPr>
          <w:rFonts w:cs="Times New Roman"/>
        </w:rPr>
        <w:t>une réédition, mise au courant d</w:t>
      </w:r>
      <w:r>
        <w:rPr>
          <w:rFonts w:cs="Times New Roman"/>
        </w:rPr>
        <w:t>’</w:t>
      </w:r>
      <w:r w:rsidRPr="00781C58">
        <w:rPr>
          <w:rFonts w:cs="Times New Roman"/>
        </w:rPr>
        <w:t xml:space="preserve">ailleurs des faits les plus actuels et que son prix relativement modique met, selon la formule, à la portée de tous. Mais, il faut dire combien </w:t>
      </w:r>
      <w:r>
        <w:rPr>
          <w:rFonts w:cs="Times New Roman"/>
        </w:rPr>
        <w:t>M. </w:t>
      </w:r>
      <w:proofErr w:type="spellStart"/>
      <w:r w:rsidRPr="00781C58">
        <w:rPr>
          <w:rFonts w:cs="Times New Roman"/>
        </w:rPr>
        <w:t>Müntz</w:t>
      </w:r>
      <w:proofErr w:type="spellEnd"/>
      <w:r w:rsidRPr="00781C58">
        <w:rPr>
          <w:rFonts w:cs="Times New Roman"/>
        </w:rPr>
        <w:t xml:space="preserve"> est un guide sûr et digne d</w:t>
      </w:r>
      <w:r>
        <w:rPr>
          <w:rFonts w:cs="Times New Roman"/>
        </w:rPr>
        <w:t>’</w:t>
      </w:r>
      <w:r w:rsidRPr="00781C58">
        <w:rPr>
          <w:rFonts w:cs="Times New Roman"/>
        </w:rPr>
        <w:t>être adopté</w:t>
      </w:r>
      <w:r>
        <w:rPr>
          <w:rFonts w:cs="Times New Roman"/>
        </w:rPr>
        <w:t> ;</w:t>
      </w:r>
      <w:r w:rsidRPr="00781C58">
        <w:rPr>
          <w:rFonts w:cs="Times New Roman"/>
        </w:rPr>
        <w:t xml:space="preserve"> avec quel plaisir on le suit dans ses explorations de Pise, Sienne, Lucques, et de toutes les petites villes de la Toscane</w:t>
      </w:r>
      <w:r>
        <w:rPr>
          <w:rFonts w:cs="Times New Roman"/>
        </w:rPr>
        <w:t> :</w:t>
      </w:r>
      <w:r w:rsidRPr="00781C58">
        <w:rPr>
          <w:rFonts w:cs="Times New Roman"/>
        </w:rPr>
        <w:t xml:space="preserve"> Volterra, </w:t>
      </w:r>
      <w:proofErr w:type="spellStart"/>
      <w:r w:rsidRPr="00781C58">
        <w:rPr>
          <w:rFonts w:cs="Times New Roman"/>
        </w:rPr>
        <w:t>Pienze</w:t>
      </w:r>
      <w:proofErr w:type="spellEnd"/>
      <w:r w:rsidRPr="00781C58">
        <w:rPr>
          <w:rFonts w:cs="Times New Roman"/>
        </w:rPr>
        <w:t xml:space="preserve">, Arezzo, </w:t>
      </w:r>
      <w:proofErr w:type="spellStart"/>
      <w:r w:rsidRPr="00781C58">
        <w:rPr>
          <w:rFonts w:cs="Times New Roman"/>
        </w:rPr>
        <w:t>Fiézole</w:t>
      </w:r>
      <w:proofErr w:type="spellEnd"/>
      <w:r w:rsidRPr="00781C58">
        <w:rPr>
          <w:rFonts w:cs="Times New Roman"/>
        </w:rPr>
        <w:t xml:space="preserve">, </w:t>
      </w:r>
      <w:proofErr w:type="spellStart"/>
      <w:r w:rsidRPr="00781C58">
        <w:rPr>
          <w:rFonts w:cs="Times New Roman"/>
        </w:rPr>
        <w:t>Poppi</w:t>
      </w:r>
      <w:proofErr w:type="spellEnd"/>
      <w:r w:rsidRPr="00781C58">
        <w:rPr>
          <w:rFonts w:cs="Times New Roman"/>
        </w:rPr>
        <w:t xml:space="preserve">, </w:t>
      </w:r>
      <w:proofErr w:type="spellStart"/>
      <w:r w:rsidRPr="00781C58">
        <w:rPr>
          <w:rFonts w:cs="Times New Roman"/>
        </w:rPr>
        <w:t>Pistoja</w:t>
      </w:r>
      <w:proofErr w:type="spellEnd"/>
      <w:r>
        <w:rPr>
          <w:rFonts w:cs="Times New Roman"/>
        </w:rPr>
        <w:t> ;</w:t>
      </w:r>
      <w:r w:rsidRPr="00781C58">
        <w:rPr>
          <w:rFonts w:cs="Times New Roman"/>
        </w:rPr>
        <w:t xml:space="preserve"> de Florence surtout qui est un musée unique en Italie et en Europe, et où il faut raccompagner pas à pas. </w:t>
      </w:r>
      <w:r>
        <w:rPr>
          <w:rFonts w:cs="Times New Roman"/>
        </w:rPr>
        <w:t>M. </w:t>
      </w:r>
      <w:proofErr w:type="spellStart"/>
      <w:r w:rsidRPr="00781C58">
        <w:rPr>
          <w:rFonts w:cs="Times New Roman"/>
        </w:rPr>
        <w:t>Müntz</w:t>
      </w:r>
      <w:proofErr w:type="spellEnd"/>
      <w:r w:rsidRPr="00781C58">
        <w:rPr>
          <w:rFonts w:cs="Times New Roman"/>
        </w:rPr>
        <w:t xml:space="preserve"> a fait enfin pour l</w:t>
      </w:r>
      <w:r>
        <w:rPr>
          <w:rFonts w:cs="Times New Roman"/>
        </w:rPr>
        <w:t>’</w:t>
      </w:r>
      <w:r w:rsidRPr="00781C58">
        <w:rPr>
          <w:rFonts w:cs="Times New Roman"/>
        </w:rPr>
        <w:t>Italie ce que nous voudrions tant voir faire pour la France</w:t>
      </w:r>
      <w:r>
        <w:rPr>
          <w:rFonts w:cs="Times New Roman"/>
        </w:rPr>
        <w:t> ;</w:t>
      </w:r>
      <w:r w:rsidRPr="00781C58">
        <w:rPr>
          <w:rFonts w:cs="Times New Roman"/>
        </w:rPr>
        <w:t xml:space="preserve"> il a essayé de ramener l</w:t>
      </w:r>
      <w:r>
        <w:rPr>
          <w:rFonts w:cs="Times New Roman"/>
        </w:rPr>
        <w:t>’</w:t>
      </w:r>
      <w:r w:rsidRPr="00781C58">
        <w:rPr>
          <w:rFonts w:cs="Times New Roman"/>
        </w:rPr>
        <w:t>attention sur des petites villes historiques, dédaignées des touristes parce que leurs Manuels ne les célèbrent pas, situées en dehors des grandes voies de communication, et qui se sont assoupies, leur rôle terminé, gardant intact leur physionomie d</w:t>
      </w:r>
      <w:r>
        <w:rPr>
          <w:rFonts w:cs="Times New Roman"/>
        </w:rPr>
        <w:t>’</w:t>
      </w:r>
      <w:r w:rsidRPr="00781C58">
        <w:rPr>
          <w:rFonts w:cs="Times New Roman"/>
        </w:rPr>
        <w:t>autrefois. Presque toutes, ici et là, recèlent des chefs-d</w:t>
      </w:r>
      <w:r>
        <w:rPr>
          <w:rFonts w:cs="Times New Roman"/>
        </w:rPr>
        <w:t>’</w:t>
      </w:r>
      <w:r w:rsidRPr="00781C58">
        <w:rPr>
          <w:rFonts w:cs="Times New Roman"/>
        </w:rPr>
        <w:t>œuvre et méritent qu</w:t>
      </w:r>
      <w:r>
        <w:rPr>
          <w:rFonts w:cs="Times New Roman"/>
        </w:rPr>
        <w:t>’</w:t>
      </w:r>
      <w:r w:rsidRPr="00781C58">
        <w:rPr>
          <w:rFonts w:cs="Times New Roman"/>
        </w:rPr>
        <w:t>on s</w:t>
      </w:r>
      <w:r>
        <w:rPr>
          <w:rFonts w:cs="Times New Roman"/>
        </w:rPr>
        <w:t>’</w:t>
      </w:r>
      <w:r w:rsidRPr="00781C58">
        <w:rPr>
          <w:rFonts w:cs="Times New Roman"/>
        </w:rPr>
        <w:t>y attarde</w:t>
      </w:r>
      <w:r>
        <w:rPr>
          <w:rFonts w:cs="Times New Roman"/>
        </w:rPr>
        <w:t> ;</w:t>
      </w:r>
      <w:r w:rsidRPr="00781C58">
        <w:rPr>
          <w:rFonts w:cs="Times New Roman"/>
        </w:rPr>
        <w:t xml:space="preserve"> mais tandis qu</w:t>
      </w:r>
      <w:r>
        <w:rPr>
          <w:rFonts w:cs="Times New Roman"/>
        </w:rPr>
        <w:t>’</w:t>
      </w:r>
      <w:r w:rsidRPr="00781C58">
        <w:rPr>
          <w:rFonts w:cs="Times New Roman"/>
        </w:rPr>
        <w:t>en France, après la Révolution qui a tant détruit, les bienfaits de la centralisation se sont fait sentir en dirigeant sur la capitale ou les villes les plus importantes, la presque totalité des choses transportables, en Italie, les petites villes offrent encore, avec leurs édifices demeurés debout, des œuvres de la statuaire, de la peinture, des arts mineurs, souvent si nombreuses qu</w:t>
      </w:r>
      <w:r>
        <w:rPr>
          <w:rFonts w:cs="Times New Roman"/>
        </w:rPr>
        <w:t>’</w:t>
      </w:r>
      <w:r w:rsidRPr="00781C58">
        <w:rPr>
          <w:rFonts w:cs="Times New Roman"/>
        </w:rPr>
        <w:t xml:space="preserve">on ne peut parler que des principales, des œuvres de tout premier ordre, sous peine de ne donner que des énumérations fastidieuses. </w:t>
      </w:r>
      <w:r>
        <w:rPr>
          <w:rFonts w:cs="Times New Roman"/>
        </w:rPr>
        <w:t>— </w:t>
      </w:r>
      <w:r w:rsidRPr="00781C58">
        <w:rPr>
          <w:rFonts w:cs="Times New Roman"/>
        </w:rPr>
        <w:t>Une telle comparaison, aussi bien, doit-elle être entièrement à notre désavantage</w:t>
      </w:r>
      <w:r>
        <w:rPr>
          <w:rFonts w:cs="Times New Roman"/>
        </w:rPr>
        <w:t> ?</w:t>
      </w:r>
      <w:r w:rsidRPr="00781C58">
        <w:rPr>
          <w:rFonts w:cs="Times New Roman"/>
        </w:rPr>
        <w:t xml:space="preserve"> Je crois qu</w:t>
      </w:r>
      <w:r>
        <w:rPr>
          <w:rFonts w:cs="Times New Roman"/>
        </w:rPr>
        <w:t>’</w:t>
      </w:r>
      <w:r w:rsidRPr="00781C58">
        <w:rPr>
          <w:rFonts w:cs="Times New Roman"/>
        </w:rPr>
        <w:t>il ne faut pas se hâter de conclure. La France en effet, même après de terribles ravages, conserve d</w:t>
      </w:r>
      <w:r>
        <w:rPr>
          <w:rFonts w:cs="Times New Roman"/>
        </w:rPr>
        <w:t>’</w:t>
      </w:r>
      <w:r w:rsidRPr="00781C58">
        <w:rPr>
          <w:rFonts w:cs="Times New Roman"/>
        </w:rPr>
        <w:t>admirables édifices, jusque dans de très petites villes, dans des bourgs et des villages, alors qu</w:t>
      </w:r>
      <w:r>
        <w:rPr>
          <w:rFonts w:cs="Times New Roman"/>
        </w:rPr>
        <w:t>’</w:t>
      </w:r>
      <w:r w:rsidRPr="00781C58">
        <w:rPr>
          <w:rFonts w:cs="Times New Roman"/>
        </w:rPr>
        <w:t>en Italie l</w:t>
      </w:r>
      <w:r>
        <w:rPr>
          <w:rFonts w:cs="Times New Roman"/>
        </w:rPr>
        <w:t>’</w:t>
      </w:r>
      <w:r w:rsidRPr="00781C58">
        <w:rPr>
          <w:rFonts w:cs="Times New Roman"/>
        </w:rPr>
        <w:t>art monumental n</w:t>
      </w:r>
      <w:r>
        <w:rPr>
          <w:rFonts w:cs="Times New Roman"/>
        </w:rPr>
        <w:t>’</w:t>
      </w:r>
      <w:r w:rsidRPr="00781C58">
        <w:rPr>
          <w:rFonts w:cs="Times New Roman"/>
        </w:rPr>
        <w:t>existe pour ainsi dire pas. Que sont les cathédrales de Sienne et de Florence, le dôme de Pise, les églises romaines à côté de nos cathédrales du nord</w:t>
      </w:r>
      <w:r>
        <w:rPr>
          <w:rFonts w:cs="Times New Roman"/>
        </w:rPr>
        <w:t> ?</w:t>
      </w:r>
      <w:r w:rsidRPr="00781C58">
        <w:rPr>
          <w:rFonts w:cs="Times New Roman"/>
        </w:rPr>
        <w:t xml:space="preserve"> C</w:t>
      </w:r>
      <w:r>
        <w:rPr>
          <w:rFonts w:cs="Times New Roman"/>
        </w:rPr>
        <w:t>’</w:t>
      </w:r>
      <w:r w:rsidRPr="00781C58">
        <w:rPr>
          <w:rFonts w:cs="Times New Roman"/>
        </w:rPr>
        <w:t>est en France, dans les villes du Rhin et de Belgique, en Angleterre, qu</w:t>
      </w:r>
      <w:r>
        <w:rPr>
          <w:rFonts w:cs="Times New Roman"/>
        </w:rPr>
        <w:t>’</w:t>
      </w:r>
      <w:r w:rsidRPr="00781C58">
        <w:rPr>
          <w:rFonts w:cs="Times New Roman"/>
        </w:rPr>
        <w:t>il faut étudier les églises du style gothique</w:t>
      </w:r>
      <w:r>
        <w:rPr>
          <w:rFonts w:cs="Times New Roman"/>
        </w:rPr>
        <w:t> ;</w:t>
      </w:r>
      <w:r w:rsidRPr="00781C58">
        <w:rPr>
          <w:rFonts w:cs="Times New Roman"/>
        </w:rPr>
        <w:t xml:space="preserve"> à Sienne où on l</w:t>
      </w:r>
      <w:r>
        <w:rPr>
          <w:rFonts w:cs="Times New Roman"/>
        </w:rPr>
        <w:t>’</w:t>
      </w:r>
      <w:r w:rsidRPr="00781C58">
        <w:rPr>
          <w:rFonts w:cs="Times New Roman"/>
        </w:rPr>
        <w:t>employa, il est dépaysé, presque ridicule. Les églises italiennes valent surtout par la</w:t>
      </w:r>
      <w:del w:id="267" w:author="Marguerite-Marie Bordry" w:date="2018-12-12T10:26:00Z">
        <w:r w:rsidRPr="00781C58" w:rsidDel="00B64D4E">
          <w:rPr>
            <w:rFonts w:cs="Times New Roman"/>
          </w:rPr>
          <w:delText xml:space="preserve"> </w:delText>
        </w:r>
        <w:r w:rsidDel="00B64D4E">
          <w:rPr>
            <w:rFonts w:cs="Times New Roman"/>
          </w:rPr>
          <w:delText>‘</w:delText>
        </w:r>
      </w:del>
      <w:r w:rsidRPr="00781C58">
        <w:rPr>
          <w:rFonts w:cs="Times New Roman"/>
        </w:rPr>
        <w:t xml:space="preserve"> matière employée, la richesse de la décoration, les marbres, les mosaïques</w:t>
      </w:r>
      <w:r>
        <w:rPr>
          <w:rFonts w:cs="Times New Roman"/>
        </w:rPr>
        <w:t> ;</w:t>
      </w:r>
      <w:r w:rsidRPr="00781C58">
        <w:rPr>
          <w:rFonts w:cs="Times New Roman"/>
        </w:rPr>
        <w:t xml:space="preserve"> à l</w:t>
      </w:r>
      <w:r>
        <w:rPr>
          <w:rFonts w:cs="Times New Roman"/>
        </w:rPr>
        <w:t>’</w:t>
      </w:r>
      <w:r w:rsidRPr="00781C58">
        <w:rPr>
          <w:rFonts w:cs="Times New Roman"/>
        </w:rPr>
        <w:t>intérieur par les œuvres qu</w:t>
      </w:r>
      <w:r>
        <w:rPr>
          <w:rFonts w:cs="Times New Roman"/>
        </w:rPr>
        <w:t>’</w:t>
      </w:r>
      <w:r w:rsidRPr="00781C58">
        <w:rPr>
          <w:rFonts w:cs="Times New Roman"/>
        </w:rPr>
        <w:t>y accumulèrent des générations d</w:t>
      </w:r>
      <w:r>
        <w:rPr>
          <w:rFonts w:cs="Times New Roman"/>
        </w:rPr>
        <w:t>’</w:t>
      </w:r>
      <w:r w:rsidRPr="00781C58">
        <w:rPr>
          <w:rFonts w:cs="Times New Roman"/>
        </w:rPr>
        <w:t>artistes</w:t>
      </w:r>
      <w:r>
        <w:rPr>
          <w:rFonts w:cs="Times New Roman"/>
        </w:rPr>
        <w:t> ;</w:t>
      </w:r>
      <w:r w:rsidRPr="00781C58">
        <w:rPr>
          <w:rFonts w:cs="Times New Roman"/>
        </w:rPr>
        <w:t xml:space="preserve"> la plupart n</w:t>
      </w:r>
      <w:r>
        <w:rPr>
          <w:rFonts w:cs="Times New Roman"/>
        </w:rPr>
        <w:t>’</w:t>
      </w:r>
      <w:r w:rsidRPr="00781C58">
        <w:rPr>
          <w:rFonts w:cs="Times New Roman"/>
        </w:rPr>
        <w:t>ont pas même de façade</w:t>
      </w:r>
      <w:r>
        <w:rPr>
          <w:rFonts w:cs="Times New Roman"/>
        </w:rPr>
        <w:t> ;</w:t>
      </w:r>
      <w:r w:rsidRPr="00781C58">
        <w:rPr>
          <w:rFonts w:cs="Times New Roman"/>
        </w:rPr>
        <w:t xml:space="preserve"> elles sont plates et lourdes, gardent l</w:t>
      </w:r>
      <w:r>
        <w:rPr>
          <w:rFonts w:cs="Times New Roman"/>
        </w:rPr>
        <w:t>’</w:t>
      </w:r>
      <w:r w:rsidRPr="00781C58">
        <w:rPr>
          <w:rFonts w:cs="Times New Roman"/>
        </w:rPr>
        <w:t>aspect écrasé des anciennes basiliques</w:t>
      </w:r>
      <w:r>
        <w:rPr>
          <w:rFonts w:cs="Times New Roman"/>
        </w:rPr>
        <w:t> ;</w:t>
      </w:r>
      <w:r w:rsidRPr="00781C58">
        <w:rPr>
          <w:rFonts w:cs="Times New Roman"/>
        </w:rPr>
        <w:t xml:space="preserve"> et même les très belles œuvres architecturales, si exceptionnelles, que l</w:t>
      </w:r>
      <w:r>
        <w:rPr>
          <w:rFonts w:cs="Times New Roman"/>
        </w:rPr>
        <w:t>’</w:t>
      </w:r>
      <w:r w:rsidRPr="00781C58">
        <w:rPr>
          <w:rFonts w:cs="Times New Roman"/>
        </w:rPr>
        <w:t>on a coutume de citer pour l</w:t>
      </w:r>
      <w:r>
        <w:rPr>
          <w:rFonts w:cs="Times New Roman"/>
        </w:rPr>
        <w:t>’</w:t>
      </w:r>
      <w:r w:rsidRPr="00781C58">
        <w:rPr>
          <w:rFonts w:cs="Times New Roman"/>
        </w:rPr>
        <w:t xml:space="preserve">Italie, les palais Vénitiens et Saint-Marc, le Baptistère et le </w:t>
      </w:r>
      <w:proofErr w:type="spellStart"/>
      <w:r w:rsidRPr="00781C58">
        <w:rPr>
          <w:rFonts w:cs="Times New Roman"/>
        </w:rPr>
        <w:t>Campo-Santo</w:t>
      </w:r>
      <w:proofErr w:type="spellEnd"/>
      <w:r w:rsidRPr="00781C58">
        <w:rPr>
          <w:rFonts w:cs="Times New Roman"/>
        </w:rPr>
        <w:t xml:space="preserve"> de </w:t>
      </w:r>
      <w:proofErr w:type="spellStart"/>
      <w:r w:rsidRPr="00781C58">
        <w:rPr>
          <w:rFonts w:cs="Times New Roman"/>
        </w:rPr>
        <w:t>Pisene</w:t>
      </w:r>
      <w:proofErr w:type="spellEnd"/>
      <w:r w:rsidRPr="00781C58">
        <w:rPr>
          <w:rFonts w:cs="Times New Roman"/>
        </w:rPr>
        <w:t xml:space="preserve"> viennent point modifier cette impression générale</w:t>
      </w:r>
      <w:r>
        <w:rPr>
          <w:rFonts w:cs="Times New Roman"/>
        </w:rPr>
        <w:t> ;</w:t>
      </w:r>
      <w:r w:rsidRPr="00781C58">
        <w:rPr>
          <w:rFonts w:cs="Times New Roman"/>
        </w:rPr>
        <w:t xml:space="preserve"> l</w:t>
      </w:r>
      <w:r>
        <w:rPr>
          <w:rFonts w:cs="Times New Roman"/>
        </w:rPr>
        <w:t>’</w:t>
      </w:r>
      <w:r w:rsidRPr="00781C58">
        <w:rPr>
          <w:rFonts w:cs="Times New Roman"/>
        </w:rPr>
        <w:t>architecture italienne n</w:t>
      </w:r>
      <w:r>
        <w:rPr>
          <w:rFonts w:cs="Times New Roman"/>
        </w:rPr>
        <w:t>’</w:t>
      </w:r>
      <w:r w:rsidRPr="00781C58">
        <w:rPr>
          <w:rFonts w:cs="Times New Roman"/>
        </w:rPr>
        <w:t xml:space="preserve">a </w:t>
      </w:r>
      <w:r w:rsidRPr="00781C58">
        <w:rPr>
          <w:rFonts w:cs="Times New Roman"/>
        </w:rPr>
        <w:lastRenderedPageBreak/>
        <w:t xml:space="preserve">jamais connu la grandeur et la beauté des lignes. </w:t>
      </w:r>
      <w:r>
        <w:rPr>
          <w:rFonts w:cs="Times New Roman"/>
        </w:rPr>
        <w:t>— </w:t>
      </w:r>
      <w:r w:rsidRPr="00781C58">
        <w:rPr>
          <w:rFonts w:cs="Times New Roman"/>
        </w:rPr>
        <w:t>C</w:t>
      </w:r>
      <w:r>
        <w:rPr>
          <w:rFonts w:cs="Times New Roman"/>
        </w:rPr>
        <w:t>’</w:t>
      </w:r>
      <w:r w:rsidRPr="00781C58">
        <w:rPr>
          <w:rFonts w:cs="Times New Roman"/>
        </w:rPr>
        <w:t xml:space="preserve">est dire que les illustrations rendent très mal un art qui ne vécut que par la couleur et que la plupart des monuments de Toscane dont parle </w:t>
      </w:r>
      <w:r>
        <w:rPr>
          <w:rFonts w:cs="Times New Roman"/>
        </w:rPr>
        <w:t>M. </w:t>
      </w:r>
      <w:proofErr w:type="spellStart"/>
      <w:r>
        <w:rPr>
          <w:rFonts w:cs="Times New Roman"/>
        </w:rPr>
        <w:t>Mü</w:t>
      </w:r>
      <w:r w:rsidRPr="00781C58">
        <w:rPr>
          <w:rFonts w:cs="Times New Roman"/>
        </w:rPr>
        <w:t>ntz</w:t>
      </w:r>
      <w:proofErr w:type="spellEnd"/>
      <w:r w:rsidRPr="00781C58">
        <w:rPr>
          <w:rFonts w:cs="Times New Roman"/>
        </w:rPr>
        <w:t xml:space="preserve"> demeureront toujours inconnus à quiconque n</w:t>
      </w:r>
      <w:r>
        <w:rPr>
          <w:rFonts w:cs="Times New Roman"/>
        </w:rPr>
        <w:t>’</w:t>
      </w:r>
      <w:r w:rsidRPr="00781C58">
        <w:rPr>
          <w:rFonts w:cs="Times New Roman"/>
        </w:rPr>
        <w:t xml:space="preserve">en saurait avoir la vue directe. On goûtera les formes heureuses de quelques édifices comme le Palais Vieux et le palais du Bargello, à Florence, le palais </w:t>
      </w:r>
      <w:proofErr w:type="spellStart"/>
      <w:r w:rsidRPr="00781C58">
        <w:rPr>
          <w:rFonts w:cs="Times New Roman"/>
        </w:rPr>
        <w:t>Tolomei</w:t>
      </w:r>
      <w:proofErr w:type="spellEnd"/>
      <w:r w:rsidRPr="00781C58">
        <w:rPr>
          <w:rFonts w:cs="Times New Roman"/>
        </w:rPr>
        <w:t xml:space="preserve"> à Sienne, le pittoresque de certaines rues et des aspects de ces vieilles villes, comme à Florence le Ponte-Vecchio, l</w:t>
      </w:r>
      <w:r>
        <w:rPr>
          <w:rFonts w:cs="Times New Roman"/>
        </w:rPr>
        <w:t>’</w:t>
      </w:r>
      <w:r w:rsidRPr="00781C58">
        <w:rPr>
          <w:rFonts w:cs="Times New Roman"/>
        </w:rPr>
        <w:t>oratoire d</w:t>
      </w:r>
      <w:r>
        <w:rPr>
          <w:rFonts w:cs="Times New Roman"/>
        </w:rPr>
        <w:t>’</w:t>
      </w:r>
      <w:r w:rsidRPr="00781C58">
        <w:rPr>
          <w:rFonts w:cs="Times New Roman"/>
        </w:rPr>
        <w:t xml:space="preserve">Or </w:t>
      </w:r>
      <w:proofErr w:type="spellStart"/>
      <w:r w:rsidRPr="00781C58">
        <w:rPr>
          <w:rFonts w:cs="Times New Roman"/>
        </w:rPr>
        <w:t>Saint-Michele</w:t>
      </w:r>
      <w:proofErr w:type="spellEnd"/>
      <w:r>
        <w:rPr>
          <w:rFonts w:cs="Times New Roman"/>
        </w:rPr>
        <w:t> ;</w:t>
      </w:r>
      <w:r w:rsidRPr="00781C58">
        <w:rPr>
          <w:rFonts w:cs="Times New Roman"/>
        </w:rPr>
        <w:t xml:space="preserve"> mais comment rendre une chose aussi spéciale que le Dôme de Pise, mesquin comme bâtisse et décoré d</w:t>
      </w:r>
      <w:r>
        <w:rPr>
          <w:rFonts w:cs="Times New Roman"/>
        </w:rPr>
        <w:t>’</w:t>
      </w:r>
      <w:r w:rsidRPr="00781C58">
        <w:rPr>
          <w:rFonts w:cs="Times New Roman"/>
        </w:rPr>
        <w:t>une marqueterie polychrome à motifs géométriques, pavé d</w:t>
      </w:r>
      <w:r>
        <w:rPr>
          <w:rFonts w:cs="Times New Roman"/>
        </w:rPr>
        <w:t>’</w:t>
      </w:r>
      <w:r w:rsidRPr="00781C58">
        <w:rPr>
          <w:rFonts w:cs="Times New Roman"/>
        </w:rPr>
        <w:t>une mosaïque imitant les plus riches tapis de l</w:t>
      </w:r>
      <w:r>
        <w:rPr>
          <w:rFonts w:cs="Times New Roman"/>
        </w:rPr>
        <w:t>’</w:t>
      </w:r>
      <w:r w:rsidRPr="00781C58">
        <w:rPr>
          <w:rFonts w:cs="Times New Roman"/>
        </w:rPr>
        <w:t>Orient, les parois couvertes de cubes d</w:t>
      </w:r>
      <w:r>
        <w:rPr>
          <w:rFonts w:cs="Times New Roman"/>
        </w:rPr>
        <w:t>’</w:t>
      </w:r>
      <w:r w:rsidRPr="00781C58">
        <w:rPr>
          <w:rFonts w:cs="Times New Roman"/>
        </w:rPr>
        <w:t>émail avec des touches d</w:t>
      </w:r>
      <w:r>
        <w:rPr>
          <w:rFonts w:cs="Times New Roman"/>
        </w:rPr>
        <w:t>’</w:t>
      </w:r>
      <w:r w:rsidRPr="00781C58">
        <w:rPr>
          <w:rFonts w:cs="Times New Roman"/>
        </w:rPr>
        <w:t>or et d</w:t>
      </w:r>
      <w:r>
        <w:rPr>
          <w:rFonts w:cs="Times New Roman"/>
        </w:rPr>
        <w:t>’</w:t>
      </w:r>
      <w:r w:rsidRPr="00781C58">
        <w:rPr>
          <w:rFonts w:cs="Times New Roman"/>
        </w:rPr>
        <w:t>argent, dont l</w:t>
      </w:r>
      <w:r>
        <w:rPr>
          <w:rFonts w:cs="Times New Roman"/>
        </w:rPr>
        <w:t>’</w:t>
      </w:r>
      <w:r w:rsidRPr="00781C58">
        <w:rPr>
          <w:rFonts w:cs="Times New Roman"/>
        </w:rPr>
        <w:t>ensemble resplendit comme un gigantesque écrin</w:t>
      </w:r>
      <w:r>
        <w:rPr>
          <w:rFonts w:cs="Times New Roman"/>
        </w:rPr>
        <w:t> ?</w:t>
      </w:r>
      <w:r w:rsidRPr="00781C58">
        <w:rPr>
          <w:rFonts w:cs="Times New Roman"/>
        </w:rPr>
        <w:t xml:space="preserve"> </w:t>
      </w:r>
      <w:r>
        <w:rPr>
          <w:rFonts w:cs="Times New Roman"/>
        </w:rPr>
        <w:t>— </w:t>
      </w:r>
      <w:r w:rsidRPr="00781C58">
        <w:rPr>
          <w:rFonts w:cs="Times New Roman"/>
        </w:rPr>
        <w:t>N</w:t>
      </w:r>
      <w:r>
        <w:rPr>
          <w:rFonts w:cs="Times New Roman"/>
        </w:rPr>
        <w:t>’</w:t>
      </w:r>
      <w:r w:rsidRPr="00781C58">
        <w:rPr>
          <w:rFonts w:cs="Times New Roman"/>
        </w:rPr>
        <w:t>est-ce pas d</w:t>
      </w:r>
      <w:r>
        <w:rPr>
          <w:rFonts w:cs="Times New Roman"/>
        </w:rPr>
        <w:t>’</w:t>
      </w:r>
      <w:r w:rsidRPr="00781C58">
        <w:rPr>
          <w:rFonts w:cs="Times New Roman"/>
        </w:rPr>
        <w:t>un art curieux, un peu étrange et dans lequel, à côté d</w:t>
      </w:r>
      <w:r>
        <w:rPr>
          <w:rFonts w:cs="Times New Roman"/>
        </w:rPr>
        <w:t>’</w:t>
      </w:r>
      <w:r w:rsidRPr="00781C58">
        <w:rPr>
          <w:rFonts w:cs="Times New Roman"/>
        </w:rPr>
        <w:t>œuvres d</w:t>
      </w:r>
      <w:r>
        <w:rPr>
          <w:rFonts w:cs="Times New Roman"/>
        </w:rPr>
        <w:t>’</w:t>
      </w:r>
      <w:r w:rsidRPr="00781C58">
        <w:rPr>
          <w:rFonts w:cs="Times New Roman"/>
        </w:rPr>
        <w:t>une beauté incontestable, on est choqué tout à coup par un étalage barbare de clinquant</w:t>
      </w:r>
      <w:r>
        <w:rPr>
          <w:rFonts w:cs="Times New Roman"/>
        </w:rPr>
        <w:t> ?</w:t>
      </w:r>
    </w:p>
    <w:p w14:paraId="1DFE0DFC" w14:textId="77777777" w:rsidR="00EE1AC8" w:rsidRPr="00781C58" w:rsidRDefault="00EE1AC8" w:rsidP="00EE1AC8">
      <w:pPr>
        <w:pStyle w:val="Corpsdetexte"/>
        <w:rPr>
          <w:rFonts w:cs="Times New Roman"/>
        </w:rPr>
      </w:pPr>
      <w:r w:rsidRPr="00781C58">
        <w:rPr>
          <w:rFonts w:cs="Times New Roman"/>
        </w:rPr>
        <w:t xml:space="preserve">Il faudrait ajouter quelques mots sur les reproductions de peinture et sculpture données par </w:t>
      </w:r>
      <w:r>
        <w:rPr>
          <w:rFonts w:cs="Times New Roman"/>
        </w:rPr>
        <w:t>M. </w:t>
      </w:r>
      <w:proofErr w:type="spellStart"/>
      <w:r w:rsidRPr="00781C58">
        <w:rPr>
          <w:rFonts w:cs="Times New Roman"/>
        </w:rPr>
        <w:t>Müntz</w:t>
      </w:r>
      <w:proofErr w:type="spellEnd"/>
      <w:r w:rsidRPr="00781C58">
        <w:rPr>
          <w:rFonts w:cs="Times New Roman"/>
        </w:rPr>
        <w:t>. Elles sont légion. Mais telle est l</w:t>
      </w:r>
      <w:r>
        <w:rPr>
          <w:rFonts w:cs="Times New Roman"/>
        </w:rPr>
        <w:t>’</w:t>
      </w:r>
      <w:r w:rsidRPr="00781C58">
        <w:rPr>
          <w:rFonts w:cs="Times New Roman"/>
        </w:rPr>
        <w:t>abondance de sa documentation malgré tout qu</w:t>
      </w:r>
      <w:r>
        <w:rPr>
          <w:rFonts w:cs="Times New Roman"/>
        </w:rPr>
        <w:t>’</w:t>
      </w:r>
      <w:r w:rsidRPr="00781C58">
        <w:rPr>
          <w:rFonts w:cs="Times New Roman"/>
        </w:rPr>
        <w:t>on les trouve trop peu nombreuses. C</w:t>
      </w:r>
      <w:r>
        <w:rPr>
          <w:rFonts w:cs="Times New Roman"/>
        </w:rPr>
        <w:t>’</w:t>
      </w:r>
      <w:r w:rsidRPr="00781C58">
        <w:rPr>
          <w:rFonts w:cs="Times New Roman"/>
        </w:rPr>
        <w:t>est en dire le prix, et en même temps c</w:t>
      </w:r>
      <w:r>
        <w:rPr>
          <w:rFonts w:cs="Times New Roman"/>
        </w:rPr>
        <w:t>’</w:t>
      </w:r>
      <w:r w:rsidRPr="00781C58">
        <w:rPr>
          <w:rFonts w:cs="Times New Roman"/>
        </w:rPr>
        <w:t>est dire la suprême habileté d</w:t>
      </w:r>
      <w:r>
        <w:rPr>
          <w:rFonts w:cs="Times New Roman"/>
        </w:rPr>
        <w:t>’</w:t>
      </w:r>
      <w:r w:rsidRPr="00781C58">
        <w:rPr>
          <w:rFonts w:cs="Times New Roman"/>
        </w:rPr>
        <w:t>un écrivain qui, dans une pareille matière, ayant donné à profusion, nous laisse avec le désir de recevoir encore.</w:t>
      </w:r>
    </w:p>
    <w:p w14:paraId="366B2E13" w14:textId="77777777" w:rsidR="00EE1AC8" w:rsidRPr="00781C58" w:rsidRDefault="00EE1AC8" w:rsidP="00EE1AC8">
      <w:pPr>
        <w:pStyle w:val="Titre3"/>
      </w:pPr>
      <w:r>
        <w:t>G. </w:t>
      </w:r>
      <w:proofErr w:type="spellStart"/>
      <w:r w:rsidRPr="00781C58">
        <w:t>Weichardt</w:t>
      </w:r>
      <w:proofErr w:type="spellEnd"/>
      <w:r>
        <w:t> :</w:t>
      </w:r>
      <w:r w:rsidRPr="00781C58">
        <w:t xml:space="preserve"> </w:t>
      </w:r>
      <w:r w:rsidRPr="00781C58">
        <w:rPr>
          <w:i/>
        </w:rPr>
        <w:t>Le palais de Tibère à Capri</w:t>
      </w:r>
      <w:r w:rsidRPr="00781C58">
        <w:t>, Schleicher, 12 </w:t>
      </w:r>
      <w:proofErr w:type="spellStart"/>
      <w:r w:rsidRPr="00781C58">
        <w:t>fr.</w:t>
      </w:r>
      <w:proofErr w:type="spellEnd"/>
      <w:r w:rsidRPr="00781C58">
        <w:t> 50</w:t>
      </w:r>
    </w:p>
    <w:p w14:paraId="48D36B37" w14:textId="77777777" w:rsidR="00EE1AC8" w:rsidRPr="00CC6DF6" w:rsidRDefault="00EE1AC8" w:rsidP="00EE1AC8">
      <w:pPr>
        <w:pStyle w:val="term"/>
        <w:rPr>
          <w:lang w:val="en-GB"/>
          <w:rPrChange w:id="268" w:author="Marguerite-Marie Bordry" w:date="2018-12-11T19:57:00Z">
            <w:rPr/>
          </w:rPrChange>
        </w:rPr>
      </w:pPr>
      <w:proofErr w:type="gramStart"/>
      <w:r w:rsidRPr="00CC6DF6">
        <w:rPr>
          <w:lang w:val="en-GB"/>
          <w:rPrChange w:id="269" w:author="Marguerite-Marie Bordry" w:date="2018-12-11T19:57:00Z">
            <w:rPr/>
          </w:rPrChange>
        </w:rPr>
        <w:t>id :</w:t>
      </w:r>
      <w:proofErr w:type="gramEnd"/>
      <w:r w:rsidRPr="00CC6DF6">
        <w:rPr>
          <w:lang w:val="en-GB"/>
          <w:rPrChange w:id="270" w:author="Marguerite-Marie Bordry" w:date="2018-12-11T19:57:00Z">
            <w:rPr/>
          </w:rPrChange>
        </w:rPr>
        <w:t xml:space="preserve"> article-1901-10-01_208</w:t>
      </w:r>
    </w:p>
    <w:p w14:paraId="71C4EE6D" w14:textId="77777777" w:rsidR="00EE1AC8" w:rsidRPr="00CC6DF6" w:rsidRDefault="00EE1AC8" w:rsidP="00EE1AC8">
      <w:pPr>
        <w:pStyle w:val="term"/>
        <w:rPr>
          <w:lang w:val="en-GB"/>
          <w:rPrChange w:id="271" w:author="Marguerite-Marie Bordry" w:date="2018-12-11T19:57:00Z">
            <w:rPr/>
          </w:rPrChange>
        </w:rPr>
      </w:pPr>
      <w:proofErr w:type="gramStart"/>
      <w:r w:rsidRPr="00CC6DF6">
        <w:rPr>
          <w:lang w:val="en-GB"/>
          <w:rPrChange w:id="272" w:author="Marguerite-Marie Bordry" w:date="2018-12-11T19:57:00Z">
            <w:rPr/>
          </w:rPrChange>
        </w:rPr>
        <w:t>author :</w:t>
      </w:r>
      <w:proofErr w:type="gramEnd"/>
      <w:r w:rsidRPr="00CC6DF6">
        <w:rPr>
          <w:lang w:val="en-GB"/>
          <w:rPrChange w:id="273" w:author="Marguerite-Marie Bordry" w:date="2018-12-11T19:57:00Z">
            <w:rPr/>
          </w:rPrChange>
        </w:rPr>
        <w:t xml:space="preserve"> </w:t>
      </w:r>
      <w:proofErr w:type="spellStart"/>
      <w:r w:rsidRPr="00CC6DF6">
        <w:rPr>
          <w:lang w:val="en-GB"/>
          <w:rPrChange w:id="274" w:author="Marguerite-Marie Bordry" w:date="2018-12-11T19:57:00Z">
            <w:rPr/>
          </w:rPrChange>
        </w:rPr>
        <w:t>Merki</w:t>
      </w:r>
      <w:proofErr w:type="spellEnd"/>
      <w:r w:rsidRPr="00CC6DF6">
        <w:rPr>
          <w:lang w:val="en-GB"/>
          <w:rPrChange w:id="275" w:author="Marguerite-Marie Bordry" w:date="2018-12-11T19:57:00Z">
            <w:rPr/>
          </w:rPrChange>
        </w:rPr>
        <w:t>, Charles (18..-19..)</w:t>
      </w:r>
    </w:p>
    <w:p w14:paraId="2AFBB672" w14:textId="77777777" w:rsidR="00EE1AC8" w:rsidRPr="00925B7B" w:rsidRDefault="00EE1AC8" w:rsidP="00EE1AC8">
      <w:pPr>
        <w:pStyle w:val="term"/>
      </w:pPr>
      <w:proofErr w:type="spellStart"/>
      <w:proofErr w:type="gramStart"/>
      <w:r w:rsidRPr="00925B7B">
        <w:t>signed</w:t>
      </w:r>
      <w:proofErr w:type="spellEnd"/>
      <w:proofErr w:type="gramEnd"/>
      <w:r w:rsidRPr="00925B7B">
        <w:t xml:space="preserve"> : </w:t>
      </w:r>
      <w:r>
        <w:t>Charles Merki</w:t>
      </w:r>
    </w:p>
    <w:p w14:paraId="15930E28" w14:textId="77777777" w:rsidR="00EE1AC8" w:rsidRPr="00666E1E" w:rsidRDefault="00EE1AC8" w:rsidP="00EE1AC8">
      <w:pPr>
        <w:pStyle w:val="term"/>
      </w:pPr>
      <w:proofErr w:type="gramStart"/>
      <w:r w:rsidRPr="00666E1E">
        <w:t>section</w:t>
      </w:r>
      <w:proofErr w:type="gramEnd"/>
      <w:r w:rsidRPr="00666E1E">
        <w:t> : Archéologie, voyages</w:t>
      </w:r>
    </w:p>
    <w:p w14:paraId="4592C6BC"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t>G. </w:t>
      </w:r>
      <w:proofErr w:type="spellStart"/>
      <w:r w:rsidRPr="00781C58">
        <w:t>Weichardt</w:t>
      </w:r>
      <w:proofErr w:type="spellEnd"/>
      <w:r>
        <w:t> :</w:t>
      </w:r>
      <w:r w:rsidRPr="00781C58">
        <w:t xml:space="preserve"> </w:t>
      </w:r>
      <w:r w:rsidRPr="00781C58">
        <w:rPr>
          <w:i/>
        </w:rPr>
        <w:t>Le palais de Tibère à Capri</w:t>
      </w:r>
      <w:r w:rsidRPr="00781C58">
        <w:t>, Schleicher, 12 </w:t>
      </w:r>
      <w:proofErr w:type="spellStart"/>
      <w:r w:rsidRPr="00781C58">
        <w:t>fr.</w:t>
      </w:r>
      <w:proofErr w:type="spellEnd"/>
      <w:r w:rsidRPr="00781C58">
        <w:t> 50</w:t>
      </w:r>
    </w:p>
    <w:p w14:paraId="2ADEE899" w14:textId="77777777" w:rsidR="00EE1AC8" w:rsidRDefault="00EE1AC8" w:rsidP="00EE1AC8">
      <w:pPr>
        <w:pStyle w:val="term"/>
      </w:pPr>
      <w:proofErr w:type="gramStart"/>
      <w:r w:rsidRPr="00925B7B">
        <w:t>date</w:t>
      </w:r>
      <w:proofErr w:type="gramEnd"/>
      <w:r w:rsidRPr="00925B7B">
        <w:t> :</w:t>
      </w:r>
      <w:r>
        <w:t xml:space="preserve"> 1901-10-01</w:t>
      </w:r>
    </w:p>
    <w:p w14:paraId="448E084E" w14:textId="77777777" w:rsidR="00EE1AC8" w:rsidRDefault="00EE1AC8" w:rsidP="00EE1AC8">
      <w:pPr>
        <w:pStyle w:val="term"/>
      </w:pPr>
      <w:proofErr w:type="spellStart"/>
      <w:proofErr w:type="gramStart"/>
      <w:r>
        <w:t>ref</w:t>
      </w:r>
      <w:proofErr w:type="spellEnd"/>
      <w:proofErr w:type="gramEnd"/>
      <w:r w:rsidRPr="00925B7B">
        <w:t xml:space="preserve"> : </w:t>
      </w:r>
      <w:r>
        <w:t>Tome XL, numéro 142, 1</w:t>
      </w:r>
      <w:r w:rsidRPr="00685873">
        <w:rPr>
          <w:vertAlign w:val="superscript"/>
        </w:rPr>
        <w:t>er</w:t>
      </w:r>
      <w:r>
        <w:t> octobre 1901, p. 205-211 [208-210]</w:t>
      </w:r>
    </w:p>
    <w:p w14:paraId="17E16032" w14:textId="77777777" w:rsidR="00EE1AC8" w:rsidRPr="00781C58" w:rsidRDefault="00EE1AC8" w:rsidP="00EE1AC8">
      <w:pPr>
        <w:pStyle w:val="Corpsdetexte"/>
        <w:rPr>
          <w:rFonts w:cs="Times New Roman"/>
        </w:rPr>
      </w:pPr>
      <w:r w:rsidRPr="00781C58">
        <w:rPr>
          <w:rFonts w:cs="Times New Roman"/>
        </w:rPr>
        <w:t>Dans les publications d</w:t>
      </w:r>
      <w:r>
        <w:rPr>
          <w:rFonts w:cs="Times New Roman"/>
        </w:rPr>
        <w:t>’</w:t>
      </w:r>
      <w:r w:rsidRPr="00781C58">
        <w:rPr>
          <w:rFonts w:cs="Times New Roman"/>
        </w:rPr>
        <w:t>art et cette fois nous venant d</w:t>
      </w:r>
      <w:r>
        <w:rPr>
          <w:rFonts w:cs="Times New Roman"/>
        </w:rPr>
        <w:t>’</w:t>
      </w:r>
      <w:r w:rsidRPr="00781C58">
        <w:rPr>
          <w:rFonts w:cs="Times New Roman"/>
        </w:rPr>
        <w:t xml:space="preserve">Allemagne, je dois mentionner encore Le Palais de Tibère et autres édifices romains de Capri, par </w:t>
      </w:r>
      <w:r>
        <w:rPr>
          <w:rFonts w:cs="Times New Roman"/>
        </w:rPr>
        <w:t>G. </w:t>
      </w:r>
      <w:proofErr w:type="spellStart"/>
      <w:r w:rsidRPr="00781C58">
        <w:rPr>
          <w:rFonts w:cs="Times New Roman"/>
        </w:rPr>
        <w:t>Weichardt</w:t>
      </w:r>
      <w:proofErr w:type="spellEnd"/>
      <w:r w:rsidRPr="00781C58">
        <w:rPr>
          <w:rFonts w:cs="Times New Roman"/>
        </w:rPr>
        <w:t>, de qui l</w:t>
      </w:r>
      <w:r>
        <w:rPr>
          <w:rFonts w:cs="Times New Roman"/>
        </w:rPr>
        <w:t>’</w:t>
      </w:r>
      <w:r w:rsidRPr="00781C58">
        <w:rPr>
          <w:rFonts w:cs="Times New Roman"/>
        </w:rPr>
        <w:t>on connaît déjà les travaux consciencieux sur Pompéi. C</w:t>
      </w:r>
      <w:r>
        <w:rPr>
          <w:rFonts w:cs="Times New Roman"/>
        </w:rPr>
        <w:t>’</w:t>
      </w:r>
      <w:r w:rsidRPr="00781C58">
        <w:rPr>
          <w:rFonts w:cs="Times New Roman"/>
        </w:rPr>
        <w:t>est, dit l</w:t>
      </w:r>
      <w:r>
        <w:rPr>
          <w:rFonts w:cs="Times New Roman"/>
        </w:rPr>
        <w:t>’</w:t>
      </w:r>
      <w:r w:rsidRPr="00781C58">
        <w:rPr>
          <w:rFonts w:cs="Times New Roman"/>
        </w:rPr>
        <w:t>auteur, une restitution dont le rapport avec les choses véritables de l</w:t>
      </w:r>
      <w:r>
        <w:rPr>
          <w:rFonts w:cs="Times New Roman"/>
        </w:rPr>
        <w:t>’</w:t>
      </w:r>
      <w:r w:rsidRPr="00781C58">
        <w:rPr>
          <w:rFonts w:cs="Times New Roman"/>
        </w:rPr>
        <w:t>antiquité est à peu près celui d</w:t>
      </w:r>
      <w:r>
        <w:rPr>
          <w:rFonts w:cs="Times New Roman"/>
        </w:rPr>
        <w:t>’</w:t>
      </w:r>
      <w:r w:rsidRPr="00781C58">
        <w:rPr>
          <w:rFonts w:cs="Times New Roman"/>
        </w:rPr>
        <w:t>un roman historique à l</w:t>
      </w:r>
      <w:r>
        <w:rPr>
          <w:rFonts w:cs="Times New Roman"/>
        </w:rPr>
        <w:t>’</w:t>
      </w:r>
      <w:r w:rsidRPr="00781C58">
        <w:rPr>
          <w:rFonts w:cs="Times New Roman"/>
        </w:rPr>
        <w:t xml:space="preserve">histoire réelle. </w:t>
      </w:r>
      <w:r>
        <w:rPr>
          <w:rFonts w:cs="Times New Roman"/>
        </w:rPr>
        <w:t>M. </w:t>
      </w:r>
      <w:proofErr w:type="spellStart"/>
      <w:r w:rsidRPr="00781C58">
        <w:rPr>
          <w:rFonts w:cs="Times New Roman"/>
        </w:rPr>
        <w:t>Weichardt</w:t>
      </w:r>
      <w:proofErr w:type="spellEnd"/>
      <w:r w:rsidRPr="00781C58">
        <w:rPr>
          <w:rFonts w:cs="Times New Roman"/>
        </w:rPr>
        <w:t>, toutefois, a utilisé tout ce qu</w:t>
      </w:r>
      <w:r>
        <w:rPr>
          <w:rFonts w:cs="Times New Roman"/>
        </w:rPr>
        <w:t>’</w:t>
      </w:r>
      <w:r w:rsidRPr="00781C58">
        <w:rPr>
          <w:rFonts w:cs="Times New Roman"/>
        </w:rPr>
        <w:t>il a pu réunir de renseignements historiques et archéologiques sur Capri, et sa restauration nous donne une idée probablement très juste de ce qu</w:t>
      </w:r>
      <w:r>
        <w:rPr>
          <w:rFonts w:cs="Times New Roman"/>
        </w:rPr>
        <w:t>’</w:t>
      </w:r>
      <w:r w:rsidRPr="00781C58">
        <w:rPr>
          <w:rFonts w:cs="Times New Roman"/>
        </w:rPr>
        <w:t>était l</w:t>
      </w:r>
      <w:r>
        <w:rPr>
          <w:rFonts w:cs="Times New Roman"/>
        </w:rPr>
        <w:t>’</w:t>
      </w:r>
      <w:r w:rsidRPr="00781C58">
        <w:rPr>
          <w:rFonts w:cs="Times New Roman"/>
        </w:rPr>
        <w:t>île à</w:t>
      </w:r>
      <w:r>
        <w:rPr>
          <w:rFonts w:cs="Times New Roman"/>
        </w:rPr>
        <w:t xml:space="preserve"> </w:t>
      </w:r>
      <w:r w:rsidRPr="00781C58">
        <w:rPr>
          <w:rFonts w:cs="Times New Roman"/>
        </w:rPr>
        <w:t>l</w:t>
      </w:r>
      <w:r>
        <w:rPr>
          <w:rFonts w:cs="Times New Roman"/>
        </w:rPr>
        <w:t>’</w:t>
      </w:r>
      <w:r w:rsidRPr="00781C58">
        <w:rPr>
          <w:rFonts w:cs="Times New Roman"/>
        </w:rPr>
        <w:t xml:space="preserve">époque romaine, </w:t>
      </w:r>
      <w:r>
        <w:rPr>
          <w:rFonts w:cs="Times New Roman"/>
        </w:rPr>
        <w:t>— </w:t>
      </w:r>
      <w:r w:rsidRPr="00781C58">
        <w:rPr>
          <w:rFonts w:cs="Times New Roman"/>
        </w:rPr>
        <w:t xml:space="preserve">couverte de palais, de villas, de villes et de jardins, et dominée par le palais de Tibère, la </w:t>
      </w:r>
      <w:r>
        <w:rPr>
          <w:rFonts w:cs="Times New Roman"/>
        </w:rPr>
        <w:t>« </w:t>
      </w:r>
      <w:r w:rsidRPr="00781C58">
        <w:rPr>
          <w:rFonts w:cs="Times New Roman"/>
        </w:rPr>
        <w:t xml:space="preserve">villa </w:t>
      </w:r>
      <w:proofErr w:type="spellStart"/>
      <w:r w:rsidRPr="00781C58">
        <w:rPr>
          <w:rFonts w:cs="Times New Roman"/>
        </w:rPr>
        <w:t>Jovis</w:t>
      </w:r>
      <w:proofErr w:type="spellEnd"/>
      <w:r>
        <w:rPr>
          <w:rFonts w:cs="Times New Roman"/>
        </w:rPr>
        <w:t> »</w:t>
      </w:r>
      <w:r w:rsidRPr="00781C58">
        <w:rPr>
          <w:rFonts w:cs="Times New Roman"/>
        </w:rPr>
        <w:t>, où, nous apprend Suétone, l</w:t>
      </w:r>
      <w:r>
        <w:rPr>
          <w:rFonts w:cs="Times New Roman"/>
        </w:rPr>
        <w:t>’</w:t>
      </w:r>
      <w:r w:rsidRPr="00781C58">
        <w:rPr>
          <w:rFonts w:cs="Times New Roman"/>
        </w:rPr>
        <w:t>empereur s</w:t>
      </w:r>
      <w:r>
        <w:rPr>
          <w:rFonts w:cs="Times New Roman"/>
        </w:rPr>
        <w:t>’</w:t>
      </w:r>
      <w:r w:rsidRPr="00781C58">
        <w:rPr>
          <w:rFonts w:cs="Times New Roman"/>
        </w:rPr>
        <w:t xml:space="preserve">amusait si délicatement avec </w:t>
      </w:r>
      <w:r>
        <w:rPr>
          <w:rFonts w:cs="Times New Roman"/>
        </w:rPr>
        <w:t>« </w:t>
      </w:r>
      <w:r w:rsidRPr="00781C58">
        <w:rPr>
          <w:rFonts w:cs="Times New Roman"/>
        </w:rPr>
        <w:t>ses petits poissons</w:t>
      </w:r>
      <w:r>
        <w:rPr>
          <w:rFonts w:cs="Times New Roman"/>
        </w:rPr>
        <w:t> »</w:t>
      </w:r>
      <w:r w:rsidRPr="00781C58">
        <w:rPr>
          <w:rFonts w:cs="Times New Roman"/>
        </w:rPr>
        <w:t xml:space="preserve">. </w:t>
      </w:r>
      <w:r>
        <w:rPr>
          <w:rFonts w:cs="Times New Roman"/>
        </w:rPr>
        <w:t>— </w:t>
      </w:r>
      <w:r w:rsidRPr="00781C58">
        <w:rPr>
          <w:rFonts w:cs="Times New Roman"/>
        </w:rPr>
        <w:t xml:space="preserve">Les restes du palais de Tibère constituent les plus importantes ruines de Capri, </w:t>
      </w:r>
      <w:r>
        <w:rPr>
          <w:rFonts w:cs="Times New Roman"/>
        </w:rPr>
        <w:t>— </w:t>
      </w:r>
      <w:r w:rsidRPr="00781C58">
        <w:rPr>
          <w:rFonts w:cs="Times New Roman"/>
        </w:rPr>
        <w:t>dont le niveau au-dessus de la mer a fort varié au cours des siècles, d</w:t>
      </w:r>
      <w:r>
        <w:rPr>
          <w:rFonts w:cs="Times New Roman"/>
        </w:rPr>
        <w:t>’</w:t>
      </w:r>
      <w:r w:rsidRPr="00781C58">
        <w:rPr>
          <w:rFonts w:cs="Times New Roman"/>
        </w:rPr>
        <w:t>abord plus élevé, s</w:t>
      </w:r>
      <w:r>
        <w:rPr>
          <w:rFonts w:cs="Times New Roman"/>
        </w:rPr>
        <w:t>’</w:t>
      </w:r>
      <w:r w:rsidRPr="00781C58">
        <w:rPr>
          <w:rFonts w:cs="Times New Roman"/>
        </w:rPr>
        <w:t xml:space="preserve">enfonçant ensuite pour se relever partiellement, </w:t>
      </w:r>
      <w:r w:rsidRPr="00781C58">
        <w:rPr>
          <w:rFonts w:cs="Times New Roman"/>
        </w:rPr>
        <w:lastRenderedPageBreak/>
        <w:t>si bien que des édifices romains qui bordaient le rivage sont restés recouverts par 6 </w:t>
      </w:r>
      <w:r>
        <w:rPr>
          <w:rFonts w:cs="Times New Roman"/>
        </w:rPr>
        <w:t xml:space="preserve">m. </w:t>
      </w:r>
      <w:r w:rsidRPr="00781C58">
        <w:rPr>
          <w:rFonts w:cs="Times New Roman"/>
        </w:rPr>
        <w:t>d</w:t>
      </w:r>
      <w:r>
        <w:rPr>
          <w:rFonts w:cs="Times New Roman"/>
        </w:rPr>
        <w:t>’</w:t>
      </w:r>
      <w:r w:rsidRPr="00781C58">
        <w:rPr>
          <w:rFonts w:cs="Times New Roman"/>
        </w:rPr>
        <w:t>eau. Mais des débris nombreux, des substructions de monuments remontant pour la plupart au règne d</w:t>
      </w:r>
      <w:r>
        <w:rPr>
          <w:rFonts w:cs="Times New Roman"/>
        </w:rPr>
        <w:t>’</w:t>
      </w:r>
      <w:r w:rsidRPr="00781C58">
        <w:rPr>
          <w:rFonts w:cs="Times New Roman"/>
        </w:rPr>
        <w:t>Auguste ont été reconnus et fouillés,</w:t>
      </w:r>
      <w:del w:id="276" w:author="Marguerite-Marie Bordry" w:date="2018-12-12T15:13:00Z">
        <w:r w:rsidDel="004C2142">
          <w:rPr>
            <w:rFonts w:cs="Times New Roman"/>
          </w:rPr>
          <w:delText>,</w:delText>
        </w:r>
      </w:del>
      <w:r w:rsidRPr="00781C58">
        <w:rPr>
          <w:rFonts w:cs="Times New Roman"/>
        </w:rPr>
        <w:t xml:space="preserve"> en différents points de l</w:t>
      </w:r>
      <w:r>
        <w:rPr>
          <w:rFonts w:cs="Times New Roman"/>
        </w:rPr>
        <w:t>’</w:t>
      </w:r>
      <w:r w:rsidRPr="00781C58">
        <w:rPr>
          <w:rFonts w:cs="Times New Roman"/>
        </w:rPr>
        <w:t>île</w:t>
      </w:r>
      <w:r>
        <w:rPr>
          <w:rFonts w:cs="Times New Roman"/>
        </w:rPr>
        <w:t> ;</w:t>
      </w:r>
      <w:r w:rsidRPr="00781C58">
        <w:rPr>
          <w:rFonts w:cs="Times New Roman"/>
        </w:rPr>
        <w:t xml:space="preserve"> on en cite à la </w:t>
      </w:r>
      <w:proofErr w:type="spellStart"/>
      <w:r w:rsidRPr="00781C58">
        <w:rPr>
          <w:rFonts w:cs="Times New Roman"/>
        </w:rPr>
        <w:t>Certosa</w:t>
      </w:r>
      <w:proofErr w:type="spellEnd"/>
      <w:r w:rsidRPr="00781C58">
        <w:rPr>
          <w:rFonts w:cs="Times New Roman"/>
        </w:rPr>
        <w:t xml:space="preserve">, sur </w:t>
      </w:r>
      <w:proofErr w:type="gramStart"/>
      <w:r w:rsidRPr="00781C58">
        <w:rPr>
          <w:rFonts w:cs="Times New Roman"/>
        </w:rPr>
        <w:t>le monte</w:t>
      </w:r>
      <w:proofErr w:type="gramEnd"/>
      <w:r w:rsidRPr="00781C58">
        <w:rPr>
          <w:rFonts w:cs="Times New Roman"/>
        </w:rPr>
        <w:t xml:space="preserve"> Castiglione, sur le monte Michele, à la </w:t>
      </w:r>
      <w:proofErr w:type="spellStart"/>
      <w:r w:rsidRPr="00781C58">
        <w:rPr>
          <w:rFonts w:cs="Times New Roman"/>
        </w:rPr>
        <w:t>punta</w:t>
      </w:r>
      <w:proofErr w:type="spellEnd"/>
      <w:r w:rsidRPr="00781C58">
        <w:rPr>
          <w:rFonts w:cs="Times New Roman"/>
        </w:rPr>
        <w:t xml:space="preserve"> </w:t>
      </w:r>
      <w:proofErr w:type="spellStart"/>
      <w:r w:rsidRPr="00781C58">
        <w:rPr>
          <w:rFonts w:cs="Times New Roman"/>
        </w:rPr>
        <w:t>Tragara</w:t>
      </w:r>
      <w:proofErr w:type="spellEnd"/>
      <w:r>
        <w:rPr>
          <w:rFonts w:cs="Times New Roman"/>
        </w:rPr>
        <w:t> ;</w:t>
      </w:r>
      <w:r w:rsidRPr="00781C58">
        <w:rPr>
          <w:rFonts w:cs="Times New Roman"/>
        </w:rPr>
        <w:t xml:space="preserve"> un escalier gigantesque, dont 159 marches existent encore et sont utilisées par les habitants, de préférence à la route moderne, conduisait de la mer à l</w:t>
      </w:r>
      <w:r>
        <w:rPr>
          <w:rFonts w:cs="Times New Roman"/>
        </w:rPr>
        <w:t>’</w:t>
      </w:r>
      <w:r w:rsidRPr="00781C58">
        <w:rPr>
          <w:rFonts w:cs="Times New Roman"/>
        </w:rPr>
        <w:t>antique Caprée, et de là jusqu</w:t>
      </w:r>
      <w:r>
        <w:rPr>
          <w:rFonts w:cs="Times New Roman"/>
        </w:rPr>
        <w:t>’</w:t>
      </w:r>
      <w:r w:rsidRPr="00781C58">
        <w:rPr>
          <w:rFonts w:cs="Times New Roman"/>
        </w:rPr>
        <w:t xml:space="preserve">à </w:t>
      </w:r>
      <w:proofErr w:type="spellStart"/>
      <w:r w:rsidRPr="00781C58">
        <w:rPr>
          <w:rFonts w:cs="Times New Roman"/>
        </w:rPr>
        <w:t>Anacaprée</w:t>
      </w:r>
      <w:proofErr w:type="spellEnd"/>
      <w:r w:rsidRPr="00781C58">
        <w:rPr>
          <w:rFonts w:cs="Times New Roman"/>
        </w:rPr>
        <w:t>, à une altitude de 270 mètres. Quant au palais de Tibère, qui étageait ses constructions, ses colonnades, ses portiques, ses colonnes triomphales à la pointe d</w:t>
      </w:r>
      <w:r>
        <w:rPr>
          <w:rFonts w:cs="Times New Roman"/>
        </w:rPr>
        <w:t>’</w:t>
      </w:r>
      <w:r w:rsidRPr="00781C58">
        <w:rPr>
          <w:rFonts w:cs="Times New Roman"/>
        </w:rPr>
        <w:t>un rocher surplombant à 300 mètres le niveau de la mer, c</w:t>
      </w:r>
      <w:r>
        <w:rPr>
          <w:rFonts w:cs="Times New Roman"/>
        </w:rPr>
        <w:t>’</w:t>
      </w:r>
      <w:r w:rsidRPr="00781C58">
        <w:rPr>
          <w:rFonts w:cs="Times New Roman"/>
        </w:rPr>
        <w:t>était bien le nid d</w:t>
      </w:r>
      <w:r>
        <w:rPr>
          <w:rFonts w:cs="Times New Roman"/>
        </w:rPr>
        <w:t>’</w:t>
      </w:r>
      <w:r w:rsidRPr="00781C58">
        <w:rPr>
          <w:rFonts w:cs="Times New Roman"/>
        </w:rPr>
        <w:t>aigle qu</w:t>
      </w:r>
      <w:r>
        <w:rPr>
          <w:rFonts w:cs="Times New Roman"/>
        </w:rPr>
        <w:t>’</w:t>
      </w:r>
      <w:r w:rsidRPr="00781C58">
        <w:rPr>
          <w:rFonts w:cs="Times New Roman"/>
        </w:rPr>
        <w:t xml:space="preserve">on pouvait rêver pour le César vieilli, soupçonneux, misanthrope, ruiné de débauches, poursuivi par le souvenir de ses crimes, </w:t>
      </w:r>
      <w:r>
        <w:rPr>
          <w:rFonts w:cs="Times New Roman"/>
        </w:rPr>
        <w:t>— </w:t>
      </w:r>
      <w:r w:rsidRPr="00781C58">
        <w:rPr>
          <w:rFonts w:cs="Times New Roman"/>
        </w:rPr>
        <w:t xml:space="preserve">et cette ville tragique, par sa somptuosité fabuleuse autant que par la beauté de ses lignes, au sommet de ce promontoire pittoresque, vient heureusement réhabiliter, dans les planches de </w:t>
      </w:r>
      <w:r>
        <w:rPr>
          <w:rFonts w:cs="Times New Roman"/>
        </w:rPr>
        <w:t>M. </w:t>
      </w:r>
      <w:proofErr w:type="spellStart"/>
      <w:r w:rsidRPr="00781C58">
        <w:rPr>
          <w:rFonts w:cs="Times New Roman"/>
        </w:rPr>
        <w:t>Weichardt</w:t>
      </w:r>
      <w:proofErr w:type="spellEnd"/>
      <w:r w:rsidRPr="00781C58">
        <w:rPr>
          <w:rFonts w:cs="Times New Roman"/>
        </w:rPr>
        <w:t>, l</w:t>
      </w:r>
      <w:r>
        <w:rPr>
          <w:rFonts w:cs="Times New Roman"/>
        </w:rPr>
        <w:t>’</w:t>
      </w:r>
      <w:r w:rsidRPr="00781C58">
        <w:rPr>
          <w:rFonts w:cs="Times New Roman"/>
        </w:rPr>
        <w:t xml:space="preserve">art romain que tant de froides et maladroites imitations depuis trois siècles nous avaient fait prendre en horreur. </w:t>
      </w:r>
      <w:r>
        <w:rPr>
          <w:rFonts w:cs="Times New Roman"/>
        </w:rPr>
        <w:t>— </w:t>
      </w:r>
      <w:r w:rsidRPr="00781C58">
        <w:rPr>
          <w:rFonts w:cs="Times New Roman"/>
        </w:rPr>
        <w:t>Aussi bien, le souvenir de Tibère pèse aujourd</w:t>
      </w:r>
      <w:r>
        <w:rPr>
          <w:rFonts w:cs="Times New Roman"/>
        </w:rPr>
        <w:t>’</w:t>
      </w:r>
      <w:r w:rsidRPr="00781C58">
        <w:rPr>
          <w:rFonts w:cs="Times New Roman"/>
        </w:rPr>
        <w:t>hui encore sur l</w:t>
      </w:r>
      <w:r>
        <w:rPr>
          <w:rFonts w:cs="Times New Roman"/>
        </w:rPr>
        <w:t>’</w:t>
      </w:r>
      <w:r w:rsidRPr="00781C58">
        <w:rPr>
          <w:rFonts w:cs="Times New Roman"/>
        </w:rPr>
        <w:t>île ensoleillée. On fait le signe de la croix quand on parle du tyran païen dont la cruauté et la sensualité ont été même exagérées dans l</w:t>
      </w:r>
      <w:r>
        <w:rPr>
          <w:rFonts w:cs="Times New Roman"/>
        </w:rPr>
        <w:t>’</w:t>
      </w:r>
      <w:r w:rsidRPr="00781C58">
        <w:rPr>
          <w:rFonts w:cs="Times New Roman"/>
        </w:rPr>
        <w:t>imagination populaire. Il a sa légende et, dit-on, la statue équestre de l</w:t>
      </w:r>
      <w:r>
        <w:rPr>
          <w:rFonts w:cs="Times New Roman"/>
        </w:rPr>
        <w:t>’</w:t>
      </w:r>
      <w:r w:rsidRPr="00781C58">
        <w:rPr>
          <w:rFonts w:cs="Times New Roman"/>
        </w:rPr>
        <w:t>empereur, d</w:t>
      </w:r>
      <w:r>
        <w:rPr>
          <w:rFonts w:cs="Times New Roman"/>
        </w:rPr>
        <w:t>’</w:t>
      </w:r>
      <w:r w:rsidRPr="00781C58">
        <w:rPr>
          <w:rFonts w:cs="Times New Roman"/>
        </w:rPr>
        <w:t>une valeur inestimable, toute en or et avec des pupilles de diamant, se trouve dans une cavité sous le château. Un jeune pêcheur, égaré dans les roches, l</w:t>
      </w:r>
      <w:r>
        <w:rPr>
          <w:rFonts w:cs="Times New Roman"/>
        </w:rPr>
        <w:t>’</w:t>
      </w:r>
      <w:r w:rsidRPr="00781C58">
        <w:rPr>
          <w:rFonts w:cs="Times New Roman"/>
        </w:rPr>
        <w:t>a vue un jour par une ouverture</w:t>
      </w:r>
      <w:r>
        <w:rPr>
          <w:rFonts w:cs="Times New Roman"/>
        </w:rPr>
        <w:t> ;</w:t>
      </w:r>
      <w:r w:rsidRPr="00781C58">
        <w:rPr>
          <w:rFonts w:cs="Times New Roman"/>
        </w:rPr>
        <w:t xml:space="preserve"> il n</w:t>
      </w:r>
      <w:r>
        <w:rPr>
          <w:rFonts w:cs="Times New Roman"/>
        </w:rPr>
        <w:t>’</w:t>
      </w:r>
      <w:r w:rsidRPr="00781C58">
        <w:rPr>
          <w:rFonts w:cs="Times New Roman"/>
        </w:rPr>
        <w:t>a jamais retrouvé son chemin. Comme dans la tradition allemande sur Frédéric Barberousse, Tibère se réveillera, le temps venu, et sortira tout armé de la montagne. Alors ce sera une ère de prospérité et le plus pauvre pêcheur de l</w:t>
      </w:r>
      <w:r>
        <w:rPr>
          <w:rFonts w:cs="Times New Roman"/>
        </w:rPr>
        <w:t>’</w:t>
      </w:r>
      <w:r w:rsidRPr="00781C58">
        <w:rPr>
          <w:rFonts w:cs="Times New Roman"/>
        </w:rPr>
        <w:t>île aura droit à ses richesses.</w:t>
      </w:r>
    </w:p>
    <w:p w14:paraId="3C34190F" w14:textId="77777777" w:rsidR="00EE1AC8" w:rsidRPr="00781C58" w:rsidRDefault="00EE1AC8" w:rsidP="00EE1AC8">
      <w:pPr>
        <w:pStyle w:val="Corpsdetexte"/>
        <w:rPr>
          <w:rFonts w:cs="Times New Roman"/>
        </w:rPr>
      </w:pPr>
      <w:r w:rsidRPr="00781C58">
        <w:rPr>
          <w:rFonts w:cs="Times New Roman"/>
        </w:rPr>
        <w:t>Ce volume, paru</w:t>
      </w:r>
      <w:r>
        <w:rPr>
          <w:rFonts w:cs="Times New Roman"/>
        </w:rPr>
        <w:t>,</w:t>
      </w:r>
      <w:r w:rsidRPr="00781C58">
        <w:rPr>
          <w:rFonts w:cs="Times New Roman"/>
        </w:rPr>
        <w:t xml:space="preserve"> à la librairie Schleicher, a été imprimé à Leipzig et ornementé par les élèves de l</w:t>
      </w:r>
      <w:r>
        <w:rPr>
          <w:rFonts w:cs="Times New Roman"/>
        </w:rPr>
        <w:t>’</w:t>
      </w:r>
      <w:r w:rsidRPr="00781C58">
        <w:rPr>
          <w:rFonts w:cs="Times New Roman"/>
        </w:rPr>
        <w:t>Académie des Beaux-Arts. Il en faut louer la beauté curieuse, peut-être un peu lourde, mais qui s</w:t>
      </w:r>
      <w:r>
        <w:rPr>
          <w:rFonts w:cs="Times New Roman"/>
        </w:rPr>
        <w:t>’</w:t>
      </w:r>
      <w:r w:rsidRPr="00781C58">
        <w:rPr>
          <w:rFonts w:cs="Times New Roman"/>
        </w:rPr>
        <w:t xml:space="preserve">harmonise fort justement avec le travail de </w:t>
      </w:r>
      <w:r>
        <w:rPr>
          <w:rFonts w:cs="Times New Roman"/>
        </w:rPr>
        <w:t>M. </w:t>
      </w:r>
      <w:proofErr w:type="spellStart"/>
      <w:r w:rsidRPr="00781C58">
        <w:rPr>
          <w:rFonts w:cs="Times New Roman"/>
        </w:rPr>
        <w:t>Weichardt</w:t>
      </w:r>
      <w:proofErr w:type="spellEnd"/>
      <w:r w:rsidRPr="00781C58">
        <w:rPr>
          <w:rFonts w:cs="Times New Roman"/>
        </w:rPr>
        <w:t xml:space="preserve">. </w:t>
      </w:r>
      <w:r>
        <w:rPr>
          <w:rFonts w:cs="Times New Roman"/>
        </w:rPr>
        <w:t>— </w:t>
      </w:r>
      <w:r w:rsidRPr="00781C58">
        <w:rPr>
          <w:rFonts w:cs="Times New Roman"/>
        </w:rPr>
        <w:t>Hélas</w:t>
      </w:r>
      <w:r>
        <w:rPr>
          <w:rFonts w:cs="Times New Roman"/>
        </w:rPr>
        <w:t> !</w:t>
      </w:r>
      <w:r w:rsidRPr="00781C58">
        <w:rPr>
          <w:rFonts w:cs="Times New Roman"/>
        </w:rPr>
        <w:t xml:space="preserve"> il n</w:t>
      </w:r>
      <w:r>
        <w:rPr>
          <w:rFonts w:cs="Times New Roman"/>
        </w:rPr>
        <w:t>’</w:t>
      </w:r>
      <w:r w:rsidRPr="00781C58">
        <w:rPr>
          <w:rFonts w:cs="Times New Roman"/>
        </w:rPr>
        <w:t>est guère que l</w:t>
      </w:r>
      <w:r>
        <w:rPr>
          <w:rFonts w:cs="Times New Roman"/>
        </w:rPr>
        <w:t>’</w:t>
      </w:r>
      <w:r w:rsidRPr="00781C58">
        <w:rPr>
          <w:rFonts w:cs="Times New Roman"/>
        </w:rPr>
        <w:t>Allemagne pour nous donner de telles éditions</w:t>
      </w:r>
      <w:r>
        <w:rPr>
          <w:rFonts w:cs="Times New Roman"/>
        </w:rPr>
        <w:t> ;</w:t>
      </w:r>
      <w:r w:rsidRPr="00781C58">
        <w:rPr>
          <w:rFonts w:cs="Times New Roman"/>
        </w:rPr>
        <w:t xml:space="preserve"> ici nous devons nous contenter </w:t>
      </w:r>
      <w:r>
        <w:rPr>
          <w:rFonts w:cs="Times New Roman"/>
        </w:rPr>
        <w:t>« </w:t>
      </w:r>
      <w:r w:rsidRPr="00781C58">
        <w:rPr>
          <w:rFonts w:cs="Times New Roman"/>
        </w:rPr>
        <w:t>du papier à chandelle et des souliers à clous de l</w:t>
      </w:r>
      <w:r>
        <w:rPr>
          <w:rFonts w:cs="Times New Roman"/>
        </w:rPr>
        <w:t>’Au</w:t>
      </w:r>
      <w:r w:rsidRPr="00781C58">
        <w:rPr>
          <w:rFonts w:cs="Times New Roman"/>
        </w:rPr>
        <w:t>vergnat</w:t>
      </w:r>
      <w:r>
        <w:rPr>
          <w:rFonts w:cs="Times New Roman"/>
        </w:rPr>
        <w:t> »</w:t>
      </w:r>
      <w:r w:rsidRPr="00781C58">
        <w:rPr>
          <w:rFonts w:cs="Times New Roman"/>
        </w:rPr>
        <w:t xml:space="preserve"> dont parlait Huysmans</w:t>
      </w:r>
      <w:r>
        <w:rPr>
          <w:rFonts w:cs="Times New Roman"/>
        </w:rPr>
        <w:t> ;</w:t>
      </w:r>
      <w:r w:rsidRPr="00781C58">
        <w:rPr>
          <w:rFonts w:cs="Times New Roman"/>
        </w:rPr>
        <w:t xml:space="preserve"> </w:t>
      </w:r>
      <w:r>
        <w:rPr>
          <w:rFonts w:cs="Times New Roman"/>
        </w:rPr>
        <w:t>— </w:t>
      </w:r>
      <w:r w:rsidRPr="00781C58">
        <w:rPr>
          <w:rFonts w:cs="Times New Roman"/>
        </w:rPr>
        <w:t>et encore nous n</w:t>
      </w:r>
      <w:r>
        <w:rPr>
          <w:rFonts w:cs="Times New Roman"/>
        </w:rPr>
        <w:t>’</w:t>
      </w:r>
      <w:r w:rsidRPr="00781C58">
        <w:rPr>
          <w:rFonts w:cs="Times New Roman"/>
        </w:rPr>
        <w:t>en avons pas toujours.</w:t>
      </w:r>
    </w:p>
    <w:p w14:paraId="35B22573" w14:textId="77777777" w:rsidR="00EE1AC8" w:rsidRPr="0071227A" w:rsidRDefault="00EE1AC8" w:rsidP="00EE1AC8">
      <w:pPr>
        <w:pStyle w:val="Titre2"/>
      </w:pPr>
      <w:r>
        <w:t xml:space="preserve">Publications d’art. </w:t>
      </w:r>
      <w:r>
        <w:br/>
        <w:t xml:space="preserve">André </w:t>
      </w:r>
      <w:proofErr w:type="spellStart"/>
      <w:r>
        <w:t>Mellerio</w:t>
      </w:r>
      <w:proofErr w:type="spellEnd"/>
      <w:r>
        <w:t xml:space="preserve"> : </w:t>
      </w:r>
      <w:r>
        <w:rPr>
          <w:i/>
        </w:rPr>
        <w:t>Rome, la question d’art et la question politique</w:t>
      </w:r>
      <w:r>
        <w:t xml:space="preserve">, Henri </w:t>
      </w:r>
      <w:proofErr w:type="spellStart"/>
      <w:r>
        <w:t>Floury</w:t>
      </w:r>
      <w:proofErr w:type="spellEnd"/>
      <w:r>
        <w:t>, 2 </w:t>
      </w:r>
      <w:proofErr w:type="spellStart"/>
      <w:r>
        <w:t>fr.</w:t>
      </w:r>
      <w:proofErr w:type="spellEnd"/>
      <w:r>
        <w:t> 50</w:t>
      </w:r>
    </w:p>
    <w:p w14:paraId="0E536DD2" w14:textId="77777777" w:rsidR="00EE1AC8" w:rsidRPr="00925B7B" w:rsidRDefault="00EE1AC8" w:rsidP="00EE1AC8">
      <w:pPr>
        <w:pStyle w:val="term"/>
      </w:pPr>
      <w:proofErr w:type="gramStart"/>
      <w:r w:rsidRPr="00925B7B">
        <w:t>id</w:t>
      </w:r>
      <w:proofErr w:type="gramEnd"/>
      <w:r w:rsidRPr="00925B7B">
        <w:t> : article-</w:t>
      </w:r>
      <w:r>
        <w:t>1901</w:t>
      </w:r>
      <w:r w:rsidRPr="00925B7B">
        <w:t>-</w:t>
      </w:r>
      <w:r>
        <w:t>10-01_242</w:t>
      </w:r>
    </w:p>
    <w:p w14:paraId="31A8B7E1" w14:textId="77777777" w:rsidR="00EE1AC8" w:rsidRPr="00173B52" w:rsidRDefault="00EE1AC8" w:rsidP="00EE1AC8">
      <w:pPr>
        <w:pStyle w:val="term"/>
      </w:pPr>
      <w:proofErr w:type="spellStart"/>
      <w:proofErr w:type="gramStart"/>
      <w:r>
        <w:t>author</w:t>
      </w:r>
      <w:proofErr w:type="spellEnd"/>
      <w:proofErr w:type="gramEnd"/>
      <w:r>
        <w:t xml:space="preserve"> : </w:t>
      </w:r>
      <w:proofErr w:type="spellStart"/>
      <w:r w:rsidRPr="002C4AC0">
        <w:rPr>
          <w:rFonts w:eastAsiaTheme="majorEastAsia"/>
        </w:rPr>
        <w:t>Rambosson</w:t>
      </w:r>
      <w:proofErr w:type="spellEnd"/>
      <w:r w:rsidRPr="002C4AC0">
        <w:rPr>
          <w:rFonts w:eastAsiaTheme="majorEastAsia"/>
        </w:rPr>
        <w:t xml:space="preserve">, </w:t>
      </w:r>
      <w:proofErr w:type="spellStart"/>
      <w:r w:rsidRPr="002C4AC0">
        <w:rPr>
          <w:rFonts w:eastAsiaTheme="majorEastAsia"/>
        </w:rPr>
        <w:t>Yvanhoé</w:t>
      </w:r>
      <w:proofErr w:type="spellEnd"/>
      <w:r w:rsidRPr="002C4AC0">
        <w:rPr>
          <w:rFonts w:eastAsiaTheme="majorEastAsia"/>
        </w:rPr>
        <w:t xml:space="preserve"> (1872-1943)</w:t>
      </w:r>
    </w:p>
    <w:p w14:paraId="30A2FB1F" w14:textId="77777777" w:rsidR="00EE1AC8" w:rsidRPr="00925B7B" w:rsidRDefault="00EE1AC8" w:rsidP="00EE1AC8">
      <w:pPr>
        <w:pStyle w:val="term"/>
      </w:pPr>
      <w:proofErr w:type="spellStart"/>
      <w:proofErr w:type="gramStart"/>
      <w:r w:rsidRPr="00925B7B">
        <w:t>signed</w:t>
      </w:r>
      <w:proofErr w:type="spellEnd"/>
      <w:proofErr w:type="gramEnd"/>
      <w:r w:rsidRPr="00925B7B">
        <w:t xml:space="preserve"> : </w:t>
      </w:r>
      <w:proofErr w:type="spellStart"/>
      <w:r>
        <w:t>Yvanhoé</w:t>
      </w:r>
      <w:proofErr w:type="spellEnd"/>
      <w:r>
        <w:t xml:space="preserve"> </w:t>
      </w:r>
      <w:proofErr w:type="spellStart"/>
      <w:r>
        <w:t>Rambosson</w:t>
      </w:r>
      <w:proofErr w:type="spellEnd"/>
    </w:p>
    <w:p w14:paraId="77889991" w14:textId="77777777" w:rsidR="00EE1AC8" w:rsidRDefault="00EE1AC8" w:rsidP="00EE1AC8">
      <w:pPr>
        <w:pStyle w:val="term"/>
      </w:pPr>
      <w:proofErr w:type="gramStart"/>
      <w:r w:rsidRPr="00925B7B">
        <w:t>section</w:t>
      </w:r>
      <w:proofErr w:type="gramEnd"/>
      <w:r w:rsidRPr="00925B7B">
        <w:t xml:space="preserve"> : </w:t>
      </w:r>
      <w:r>
        <w:t>Publications d’art</w:t>
      </w:r>
    </w:p>
    <w:p w14:paraId="4E78508D"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t xml:space="preserve">André </w:t>
      </w:r>
      <w:proofErr w:type="spellStart"/>
      <w:r>
        <w:t>Mellerio</w:t>
      </w:r>
      <w:proofErr w:type="spellEnd"/>
      <w:r>
        <w:t xml:space="preserve"> : </w:t>
      </w:r>
      <w:r>
        <w:rPr>
          <w:i/>
        </w:rPr>
        <w:t>Rome, la question d’art et la question politique</w:t>
      </w:r>
      <w:r>
        <w:t xml:space="preserve">, Henri </w:t>
      </w:r>
      <w:proofErr w:type="spellStart"/>
      <w:r>
        <w:t>Floury</w:t>
      </w:r>
      <w:proofErr w:type="spellEnd"/>
      <w:r>
        <w:t>, 2 </w:t>
      </w:r>
      <w:proofErr w:type="spellStart"/>
      <w:r>
        <w:t>fr.</w:t>
      </w:r>
      <w:proofErr w:type="spellEnd"/>
      <w:r>
        <w:t> 50</w:t>
      </w:r>
    </w:p>
    <w:p w14:paraId="78B71B3E" w14:textId="77777777" w:rsidR="00EE1AC8" w:rsidRDefault="00EE1AC8" w:rsidP="00EE1AC8">
      <w:pPr>
        <w:pStyle w:val="term"/>
      </w:pPr>
      <w:proofErr w:type="gramStart"/>
      <w:r w:rsidRPr="00925B7B">
        <w:lastRenderedPageBreak/>
        <w:t>date</w:t>
      </w:r>
      <w:proofErr w:type="gramEnd"/>
      <w:r w:rsidRPr="00925B7B">
        <w:t> :</w:t>
      </w:r>
      <w:r>
        <w:t xml:space="preserve"> 1901-10-01</w:t>
      </w:r>
    </w:p>
    <w:p w14:paraId="239D1A8D" w14:textId="77777777" w:rsidR="00EE1AC8" w:rsidRDefault="00EE1AC8" w:rsidP="00EE1AC8">
      <w:pPr>
        <w:pStyle w:val="term"/>
      </w:pPr>
      <w:proofErr w:type="spellStart"/>
      <w:proofErr w:type="gramStart"/>
      <w:r>
        <w:t>ref</w:t>
      </w:r>
      <w:proofErr w:type="spellEnd"/>
      <w:proofErr w:type="gramEnd"/>
      <w:r w:rsidRPr="00925B7B">
        <w:t xml:space="preserve"> : </w:t>
      </w:r>
      <w:r>
        <w:t>Tome XL, numéro 142, 1</w:t>
      </w:r>
      <w:r w:rsidRPr="00685873">
        <w:rPr>
          <w:vertAlign w:val="superscript"/>
        </w:rPr>
        <w:t>er</w:t>
      </w:r>
      <w:r>
        <w:t> octobre 1901, p. 241-246 [242]</w:t>
      </w:r>
    </w:p>
    <w:p w14:paraId="5D1064F8" w14:textId="77777777" w:rsidR="00EE1AC8" w:rsidRPr="00173B52" w:rsidRDefault="00EE1AC8" w:rsidP="00EE1AC8">
      <w:pPr>
        <w:pStyle w:val="byline"/>
        <w:rPr>
          <w:smallCaps/>
        </w:rPr>
      </w:pPr>
      <w:proofErr w:type="spellStart"/>
      <w:r>
        <w:rPr>
          <w:smallCaps/>
        </w:rPr>
        <w:t>Yvanhoé</w:t>
      </w:r>
      <w:proofErr w:type="spellEnd"/>
      <w:r>
        <w:rPr>
          <w:smallCaps/>
        </w:rPr>
        <w:t xml:space="preserve"> </w:t>
      </w:r>
      <w:proofErr w:type="spellStart"/>
      <w:r w:rsidRPr="00173B52">
        <w:rPr>
          <w:smallCaps/>
        </w:rPr>
        <w:t>Rambosson</w:t>
      </w:r>
      <w:proofErr w:type="spellEnd"/>
      <w:r>
        <w:rPr>
          <w:smallCaps/>
        </w:rPr>
        <w:t>.</w:t>
      </w:r>
    </w:p>
    <w:p w14:paraId="58FE5E73" w14:textId="77777777" w:rsidR="00EE1AC8" w:rsidRDefault="00EE1AC8" w:rsidP="00EE1AC8">
      <w:pPr>
        <w:pStyle w:val="bibl"/>
      </w:pPr>
      <w:r>
        <w:t>Tome XL, numéro 142, 1</w:t>
      </w:r>
      <w:r w:rsidRPr="00685873">
        <w:rPr>
          <w:vertAlign w:val="superscript"/>
        </w:rPr>
        <w:t>er</w:t>
      </w:r>
      <w:r>
        <w:t> octobre 1901, p. 241-246 [242].</w:t>
      </w:r>
    </w:p>
    <w:p w14:paraId="317A523F" w14:textId="77777777" w:rsidR="00EE1AC8" w:rsidRPr="00781C58" w:rsidRDefault="00EE1AC8" w:rsidP="00EE1AC8">
      <w:pPr>
        <w:pStyle w:val="Corpsdetexte"/>
        <w:rPr>
          <w:rFonts w:cs="Times New Roman"/>
        </w:rPr>
      </w:pPr>
      <w:r w:rsidRPr="00781C58">
        <w:rPr>
          <w:rFonts w:cs="Times New Roman"/>
        </w:rPr>
        <w:t xml:space="preserve">Dans une plaquette fournie sur </w:t>
      </w:r>
      <w:r w:rsidRPr="0071227A">
        <w:rPr>
          <w:rFonts w:cs="Times New Roman"/>
          <w:b/>
        </w:rPr>
        <w:t>Rome, la question d’art et la question politique</w:t>
      </w:r>
      <w:r w:rsidRPr="00781C58">
        <w:rPr>
          <w:rFonts w:cs="Times New Roman"/>
        </w:rPr>
        <w:t xml:space="preserve">, </w:t>
      </w:r>
      <w:r>
        <w:rPr>
          <w:rFonts w:cs="Times New Roman"/>
        </w:rPr>
        <w:t>M. </w:t>
      </w:r>
      <w:r w:rsidRPr="00781C58">
        <w:rPr>
          <w:rFonts w:cs="Times New Roman"/>
        </w:rPr>
        <w:t xml:space="preserve">André </w:t>
      </w:r>
      <w:proofErr w:type="spellStart"/>
      <w:r w:rsidRPr="00781C58">
        <w:rPr>
          <w:rFonts w:cs="Times New Roman"/>
        </w:rPr>
        <w:t>Mellerio</w:t>
      </w:r>
      <w:proofErr w:type="spellEnd"/>
      <w:r w:rsidRPr="00781C58">
        <w:rPr>
          <w:rFonts w:cs="Times New Roman"/>
        </w:rPr>
        <w:t>, esprit sagace et critique averti, étudie le fonctionnement et l</w:t>
      </w:r>
      <w:r>
        <w:rPr>
          <w:rFonts w:cs="Times New Roman"/>
        </w:rPr>
        <w:t>’</w:t>
      </w:r>
      <w:r w:rsidRPr="00781C58">
        <w:rPr>
          <w:rFonts w:cs="Times New Roman"/>
        </w:rPr>
        <w:t>état des musées italiens, aussi bien nationaux que pontificaux, tant au point de vue matériel qu</w:t>
      </w:r>
      <w:r>
        <w:rPr>
          <w:rFonts w:cs="Times New Roman"/>
        </w:rPr>
        <w:t>’</w:t>
      </w:r>
      <w:r w:rsidRPr="00781C58">
        <w:rPr>
          <w:rFonts w:cs="Times New Roman"/>
        </w:rPr>
        <w:t>intellectuel</w:t>
      </w:r>
      <w:r>
        <w:rPr>
          <w:rFonts w:cs="Times New Roman"/>
        </w:rPr>
        <w:t> ;</w:t>
      </w:r>
      <w:r w:rsidRPr="00781C58">
        <w:rPr>
          <w:rFonts w:cs="Times New Roman"/>
        </w:rPr>
        <w:t xml:space="preserve"> il s</w:t>
      </w:r>
      <w:r>
        <w:rPr>
          <w:rFonts w:cs="Times New Roman"/>
        </w:rPr>
        <w:t>’</w:t>
      </w:r>
      <w:r w:rsidRPr="00781C58">
        <w:rPr>
          <w:rFonts w:cs="Times New Roman"/>
        </w:rPr>
        <w:t>élève avec raison contre le mauvais goût des édifices nouveaux et contre les destructions qui viennent défigurer la Rome artistique et il étudie quelles seraient pour la Ville éternelle les conséquences des divers changements politiques possibles. Un profitable appendice groupe un certain nombre de documents sur la législation italienne vis-à-vis des questions d</w:t>
      </w:r>
      <w:r>
        <w:rPr>
          <w:rFonts w:cs="Times New Roman"/>
        </w:rPr>
        <w:t>’</w:t>
      </w:r>
      <w:r w:rsidRPr="00781C58">
        <w:rPr>
          <w:rFonts w:cs="Times New Roman"/>
        </w:rPr>
        <w:t>art.</w:t>
      </w:r>
    </w:p>
    <w:p w14:paraId="3CB20704" w14:textId="77777777" w:rsidR="00EE1AC8" w:rsidRPr="00CC6DF6" w:rsidRDefault="00EE1AC8" w:rsidP="00EE1AC8">
      <w:pPr>
        <w:pStyle w:val="Titre2"/>
        <w:rPr>
          <w:lang w:val="it-IT"/>
          <w:rPrChange w:id="277" w:author="Marguerite-Marie Bordry" w:date="2018-12-11T19:57:00Z">
            <w:rPr/>
          </w:rPrChange>
        </w:rPr>
      </w:pPr>
      <w:proofErr w:type="spellStart"/>
      <w:r w:rsidRPr="00CC6DF6">
        <w:rPr>
          <w:lang w:val="it-IT"/>
          <w:rPrChange w:id="278" w:author="Marguerite-Marie Bordry" w:date="2018-12-11T19:57:00Z">
            <w:rPr/>
          </w:rPrChange>
        </w:rPr>
        <w:t>Lettres</w:t>
      </w:r>
      <w:proofErr w:type="spellEnd"/>
      <w:r w:rsidRPr="00CC6DF6">
        <w:rPr>
          <w:lang w:val="it-IT"/>
          <w:rPrChange w:id="279" w:author="Marguerite-Marie Bordry" w:date="2018-12-11T19:57:00Z">
            <w:rPr/>
          </w:rPrChange>
        </w:rPr>
        <w:t xml:space="preserve"> </w:t>
      </w:r>
      <w:proofErr w:type="spellStart"/>
      <w:r w:rsidRPr="00CC6DF6">
        <w:rPr>
          <w:lang w:val="it-IT"/>
          <w:rPrChange w:id="280" w:author="Marguerite-Marie Bordry" w:date="2018-12-11T19:57:00Z">
            <w:rPr/>
          </w:rPrChange>
        </w:rPr>
        <w:t>italiennes</w:t>
      </w:r>
      <w:proofErr w:type="spellEnd"/>
    </w:p>
    <w:p w14:paraId="14C3ECE9" w14:textId="77777777" w:rsidR="00EE1AC8" w:rsidRPr="00CC6DF6" w:rsidRDefault="00EE1AC8" w:rsidP="00EE1AC8">
      <w:pPr>
        <w:pStyle w:val="term"/>
        <w:rPr>
          <w:lang w:val="it-IT"/>
          <w:rPrChange w:id="281" w:author="Marguerite-Marie Bordry" w:date="2018-12-11T19:57:00Z">
            <w:rPr/>
          </w:rPrChange>
        </w:rPr>
      </w:pPr>
      <w:proofErr w:type="gramStart"/>
      <w:r w:rsidRPr="00CC6DF6">
        <w:rPr>
          <w:lang w:val="it-IT"/>
          <w:rPrChange w:id="282" w:author="Marguerite-Marie Bordry" w:date="2018-12-11T19:57:00Z">
            <w:rPr/>
          </w:rPrChange>
        </w:rPr>
        <w:t>id :</w:t>
      </w:r>
      <w:proofErr w:type="gramEnd"/>
      <w:r w:rsidRPr="00CC6DF6">
        <w:rPr>
          <w:lang w:val="it-IT"/>
          <w:rPrChange w:id="283" w:author="Marguerite-Marie Bordry" w:date="2018-12-11T19:57:00Z">
            <w:rPr/>
          </w:rPrChange>
        </w:rPr>
        <w:t xml:space="preserve"> article-1901-10-01_258</w:t>
      </w:r>
    </w:p>
    <w:p w14:paraId="3B6472EC" w14:textId="77777777" w:rsidR="00EE1AC8" w:rsidRPr="00CC6DF6" w:rsidRDefault="00EE1AC8" w:rsidP="00EE1AC8">
      <w:pPr>
        <w:pStyle w:val="term"/>
        <w:rPr>
          <w:lang w:val="it-IT"/>
          <w:rPrChange w:id="284" w:author="Marguerite-Marie Bordry" w:date="2018-12-11T19:57:00Z">
            <w:rPr/>
          </w:rPrChange>
        </w:rPr>
      </w:pPr>
      <w:proofErr w:type="spellStart"/>
      <w:proofErr w:type="gramStart"/>
      <w:r w:rsidRPr="00CC6DF6">
        <w:rPr>
          <w:lang w:val="it-IT"/>
          <w:rPrChange w:id="285" w:author="Marguerite-Marie Bordry" w:date="2018-12-11T19:57:00Z">
            <w:rPr/>
          </w:rPrChange>
        </w:rPr>
        <w:t>author</w:t>
      </w:r>
      <w:proofErr w:type="spellEnd"/>
      <w:r w:rsidRPr="00CC6DF6">
        <w:rPr>
          <w:lang w:val="it-IT"/>
          <w:rPrChange w:id="286" w:author="Marguerite-Marie Bordry" w:date="2018-12-11T19:57:00Z">
            <w:rPr/>
          </w:rPrChange>
        </w:rPr>
        <w:t> :</w:t>
      </w:r>
      <w:proofErr w:type="gramEnd"/>
      <w:r w:rsidRPr="00CC6DF6">
        <w:rPr>
          <w:lang w:val="it-IT"/>
          <w:rPrChange w:id="287" w:author="Marguerite-Marie Bordry" w:date="2018-12-11T19:57:00Z">
            <w:rPr/>
          </w:rPrChange>
        </w:rPr>
        <w:t xml:space="preserve"> </w:t>
      </w:r>
      <w:proofErr w:type="spellStart"/>
      <w:r w:rsidRPr="00CC6DF6">
        <w:rPr>
          <w:rFonts w:eastAsiaTheme="majorEastAsia"/>
          <w:lang w:val="it-IT"/>
          <w:rPrChange w:id="288" w:author="Marguerite-Marie Bordry" w:date="2018-12-11T19:57:00Z">
            <w:rPr>
              <w:rFonts w:eastAsiaTheme="majorEastAsia"/>
            </w:rPr>
          </w:rPrChange>
        </w:rPr>
        <w:t>Zùccoli</w:t>
      </w:r>
      <w:proofErr w:type="spellEnd"/>
      <w:r w:rsidRPr="00CC6DF6">
        <w:rPr>
          <w:rFonts w:eastAsiaTheme="majorEastAsia"/>
          <w:lang w:val="it-IT"/>
          <w:rPrChange w:id="289" w:author="Marguerite-Marie Bordry" w:date="2018-12-11T19:57:00Z">
            <w:rPr>
              <w:rFonts w:eastAsiaTheme="majorEastAsia"/>
            </w:rPr>
          </w:rPrChange>
        </w:rPr>
        <w:t>, Luciano (1868-1929)</w:t>
      </w:r>
    </w:p>
    <w:p w14:paraId="17999E21" w14:textId="77777777" w:rsidR="00EE1AC8" w:rsidRPr="00806FC7" w:rsidRDefault="00EE1AC8" w:rsidP="00EE1AC8">
      <w:pPr>
        <w:pStyle w:val="term"/>
      </w:pPr>
      <w:proofErr w:type="spellStart"/>
      <w:proofErr w:type="gramStart"/>
      <w:r w:rsidRPr="00F07154">
        <w:t>signed</w:t>
      </w:r>
      <w:proofErr w:type="spellEnd"/>
      <w:proofErr w:type="gramEnd"/>
      <w:r w:rsidRPr="00F07154">
        <w:t xml:space="preserve"> : Luciano </w:t>
      </w:r>
      <w:proofErr w:type="spellStart"/>
      <w:r w:rsidRPr="00F453A4">
        <w:rPr>
          <w:rFonts w:eastAsiaTheme="majorEastAsia"/>
        </w:rPr>
        <w:t>Zùccoli</w:t>
      </w:r>
      <w:proofErr w:type="spellEnd"/>
    </w:p>
    <w:p w14:paraId="7B541C05" w14:textId="77777777" w:rsidR="00EE1AC8" w:rsidRDefault="00EE1AC8" w:rsidP="00EE1AC8">
      <w:pPr>
        <w:pStyle w:val="term"/>
      </w:pPr>
      <w:proofErr w:type="gramStart"/>
      <w:r w:rsidRPr="00925B7B">
        <w:t>section</w:t>
      </w:r>
      <w:proofErr w:type="gramEnd"/>
      <w:r w:rsidRPr="00925B7B">
        <w:t xml:space="preserve"> : </w:t>
      </w:r>
      <w:r>
        <w:t>Lettres italiennes</w:t>
      </w:r>
    </w:p>
    <w:p w14:paraId="64C3E952"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t>Lettres italiennes</w:t>
      </w:r>
    </w:p>
    <w:p w14:paraId="4ADAD238" w14:textId="77777777" w:rsidR="00EE1AC8" w:rsidRPr="00CC6DF6" w:rsidRDefault="00EE1AC8" w:rsidP="00EE1AC8">
      <w:pPr>
        <w:pStyle w:val="term"/>
        <w:rPr>
          <w:lang w:val="it-IT"/>
          <w:rPrChange w:id="290" w:author="Marguerite-Marie Bordry" w:date="2018-12-11T19:57:00Z">
            <w:rPr/>
          </w:rPrChange>
        </w:rPr>
      </w:pPr>
      <w:proofErr w:type="gramStart"/>
      <w:r w:rsidRPr="00CC6DF6">
        <w:rPr>
          <w:lang w:val="it-IT"/>
          <w:rPrChange w:id="291" w:author="Marguerite-Marie Bordry" w:date="2018-12-11T19:57:00Z">
            <w:rPr/>
          </w:rPrChange>
        </w:rPr>
        <w:t>date :</w:t>
      </w:r>
      <w:proofErr w:type="gramEnd"/>
      <w:r w:rsidRPr="00CC6DF6">
        <w:rPr>
          <w:lang w:val="it-IT"/>
          <w:rPrChange w:id="292" w:author="Marguerite-Marie Bordry" w:date="2018-12-11T19:57:00Z">
            <w:rPr/>
          </w:rPrChange>
        </w:rPr>
        <w:t xml:space="preserve"> 1901-10-01</w:t>
      </w:r>
    </w:p>
    <w:p w14:paraId="47BF899B" w14:textId="77777777" w:rsidR="00EE1AC8" w:rsidRPr="00CC6DF6" w:rsidRDefault="00EE1AC8" w:rsidP="00EE1AC8">
      <w:pPr>
        <w:pStyle w:val="term"/>
        <w:rPr>
          <w:lang w:val="it-IT"/>
          <w:rPrChange w:id="293" w:author="Marguerite-Marie Bordry" w:date="2018-12-11T19:57:00Z">
            <w:rPr/>
          </w:rPrChange>
        </w:rPr>
      </w:pPr>
      <w:proofErr w:type="spellStart"/>
      <w:proofErr w:type="gramStart"/>
      <w:r w:rsidRPr="00CC6DF6">
        <w:rPr>
          <w:lang w:val="it-IT"/>
          <w:rPrChange w:id="294" w:author="Marguerite-Marie Bordry" w:date="2018-12-11T19:57:00Z">
            <w:rPr/>
          </w:rPrChange>
        </w:rPr>
        <w:t>ref</w:t>
      </w:r>
      <w:proofErr w:type="spellEnd"/>
      <w:r w:rsidRPr="00CC6DF6">
        <w:rPr>
          <w:lang w:val="it-IT"/>
          <w:rPrChange w:id="295" w:author="Marguerite-Marie Bordry" w:date="2018-12-11T19:57:00Z">
            <w:rPr/>
          </w:rPrChange>
        </w:rPr>
        <w:t> :</w:t>
      </w:r>
      <w:proofErr w:type="gramEnd"/>
      <w:r w:rsidRPr="00CC6DF6">
        <w:rPr>
          <w:lang w:val="it-IT"/>
          <w:rPrChange w:id="296" w:author="Marguerite-Marie Bordry" w:date="2018-12-11T19:57:00Z">
            <w:rPr/>
          </w:rPrChange>
        </w:rPr>
        <w:t xml:space="preserve"> Tome XL, </w:t>
      </w:r>
      <w:proofErr w:type="spellStart"/>
      <w:r w:rsidRPr="00CC6DF6">
        <w:rPr>
          <w:lang w:val="it-IT"/>
          <w:rPrChange w:id="297" w:author="Marguerite-Marie Bordry" w:date="2018-12-11T19:57:00Z">
            <w:rPr/>
          </w:rPrChange>
        </w:rPr>
        <w:t>numéro</w:t>
      </w:r>
      <w:proofErr w:type="spellEnd"/>
      <w:r w:rsidRPr="00CC6DF6">
        <w:rPr>
          <w:lang w:val="it-IT"/>
          <w:rPrChange w:id="298" w:author="Marguerite-Marie Bordry" w:date="2018-12-11T19:57:00Z">
            <w:rPr/>
          </w:rPrChange>
        </w:rPr>
        <w:t> 142, 1</w:t>
      </w:r>
      <w:r w:rsidRPr="00CC6DF6">
        <w:rPr>
          <w:vertAlign w:val="superscript"/>
          <w:lang w:val="it-IT"/>
          <w:rPrChange w:id="299" w:author="Marguerite-Marie Bordry" w:date="2018-12-11T19:57:00Z">
            <w:rPr>
              <w:vertAlign w:val="superscript"/>
            </w:rPr>
          </w:rPrChange>
        </w:rPr>
        <w:t>er</w:t>
      </w:r>
      <w:r w:rsidRPr="00CC6DF6">
        <w:rPr>
          <w:lang w:val="it-IT"/>
          <w:rPrChange w:id="300" w:author="Marguerite-Marie Bordry" w:date="2018-12-11T19:57:00Z">
            <w:rPr/>
          </w:rPrChange>
        </w:rPr>
        <w:t> </w:t>
      </w:r>
      <w:proofErr w:type="spellStart"/>
      <w:r w:rsidRPr="00CC6DF6">
        <w:rPr>
          <w:lang w:val="it-IT"/>
          <w:rPrChange w:id="301" w:author="Marguerite-Marie Bordry" w:date="2018-12-11T19:57:00Z">
            <w:rPr/>
          </w:rPrChange>
        </w:rPr>
        <w:t>octobre</w:t>
      </w:r>
      <w:proofErr w:type="spellEnd"/>
      <w:r w:rsidRPr="00CC6DF6">
        <w:rPr>
          <w:lang w:val="it-IT"/>
          <w:rPrChange w:id="302" w:author="Marguerite-Marie Bordry" w:date="2018-12-11T19:57:00Z">
            <w:rPr/>
          </w:rPrChange>
        </w:rPr>
        <w:t> 1901, p. 258-262</w:t>
      </w:r>
    </w:p>
    <w:p w14:paraId="1A0EE24B" w14:textId="77777777" w:rsidR="00EE1AC8" w:rsidRPr="00CC6DF6" w:rsidRDefault="00EE1AC8" w:rsidP="00EE1AC8">
      <w:pPr>
        <w:pStyle w:val="byline"/>
        <w:rPr>
          <w:lang w:val="it-IT"/>
          <w:rPrChange w:id="303" w:author="Marguerite-Marie Bordry" w:date="2018-12-11T19:57:00Z">
            <w:rPr/>
          </w:rPrChange>
        </w:rPr>
      </w:pPr>
      <w:r w:rsidRPr="00CC6DF6">
        <w:rPr>
          <w:smallCaps/>
          <w:lang w:val="it-IT"/>
          <w:rPrChange w:id="304" w:author="Marguerite-Marie Bordry" w:date="2018-12-11T19:57:00Z">
            <w:rPr>
              <w:smallCaps/>
            </w:rPr>
          </w:rPrChange>
        </w:rPr>
        <w:t xml:space="preserve">Luciano </w:t>
      </w:r>
      <w:proofErr w:type="spellStart"/>
      <w:r w:rsidRPr="00CC6DF6">
        <w:rPr>
          <w:smallCaps/>
          <w:lang w:val="it-IT"/>
          <w:rPrChange w:id="305" w:author="Marguerite-Marie Bordry" w:date="2018-12-11T19:57:00Z">
            <w:rPr>
              <w:smallCaps/>
            </w:rPr>
          </w:rPrChange>
        </w:rPr>
        <w:t>Zùccoli</w:t>
      </w:r>
      <w:proofErr w:type="spellEnd"/>
      <w:r w:rsidRPr="00CC6DF6">
        <w:rPr>
          <w:lang w:val="it-IT"/>
          <w:rPrChange w:id="306" w:author="Marguerite-Marie Bordry" w:date="2018-12-11T19:57:00Z">
            <w:rPr/>
          </w:rPrChange>
        </w:rPr>
        <w:t>.</w:t>
      </w:r>
    </w:p>
    <w:p w14:paraId="480C08B3" w14:textId="77777777" w:rsidR="00EE1AC8" w:rsidRDefault="00EE1AC8" w:rsidP="00EE1AC8">
      <w:pPr>
        <w:pStyle w:val="bibl"/>
      </w:pPr>
      <w:r>
        <w:t>Tome XL, numéro 142, 1</w:t>
      </w:r>
      <w:r w:rsidRPr="00685873">
        <w:rPr>
          <w:vertAlign w:val="superscript"/>
        </w:rPr>
        <w:t>er</w:t>
      </w:r>
      <w:r>
        <w:t> octobre 1901, p. 258-262.</w:t>
      </w:r>
    </w:p>
    <w:p w14:paraId="10B69060" w14:textId="77777777" w:rsidR="00EE1AC8" w:rsidRPr="00CC6DF6" w:rsidRDefault="00EE1AC8" w:rsidP="00EE1AC8">
      <w:pPr>
        <w:pStyle w:val="Titre3"/>
        <w:rPr>
          <w:lang w:val="it-IT"/>
          <w:rPrChange w:id="307" w:author="Marguerite-Marie Bordry" w:date="2018-12-11T19:57:00Z">
            <w:rPr/>
          </w:rPrChange>
        </w:rPr>
      </w:pPr>
      <w:r w:rsidRPr="00CC6DF6">
        <w:rPr>
          <w:lang w:val="it-IT"/>
          <w:rPrChange w:id="308" w:author="Marguerite-Marie Bordry" w:date="2018-12-11T19:57:00Z">
            <w:rPr/>
          </w:rPrChange>
        </w:rPr>
        <w:t xml:space="preserve">Antonio </w:t>
      </w:r>
      <w:proofErr w:type="gramStart"/>
      <w:r w:rsidRPr="00CC6DF6">
        <w:rPr>
          <w:lang w:val="it-IT"/>
          <w:rPrChange w:id="309" w:author="Marguerite-Marie Bordry" w:date="2018-12-11T19:57:00Z">
            <w:rPr/>
          </w:rPrChange>
        </w:rPr>
        <w:t>Fogazzaro :</w:t>
      </w:r>
      <w:proofErr w:type="gramEnd"/>
      <w:r w:rsidRPr="00CC6DF6">
        <w:rPr>
          <w:lang w:val="it-IT"/>
          <w:rPrChange w:id="310" w:author="Marguerite-Marie Bordry" w:date="2018-12-11T19:57:00Z">
            <w:rPr/>
          </w:rPrChange>
        </w:rPr>
        <w:t xml:space="preserve"> </w:t>
      </w:r>
      <w:r w:rsidRPr="00CC6DF6">
        <w:rPr>
          <w:i/>
          <w:lang w:val="it-IT"/>
          <w:rPrChange w:id="311" w:author="Marguerite-Marie Bordry" w:date="2018-12-11T19:57:00Z">
            <w:rPr>
              <w:i/>
            </w:rPr>
          </w:rPrChange>
        </w:rPr>
        <w:t>Piccolo mondo moderno</w:t>
      </w:r>
    </w:p>
    <w:p w14:paraId="46CD6214" w14:textId="77777777" w:rsidR="00EE1AC8" w:rsidRPr="00CC6DF6" w:rsidRDefault="00EE1AC8" w:rsidP="00EE1AC8">
      <w:pPr>
        <w:pStyle w:val="term"/>
        <w:rPr>
          <w:lang w:val="it-IT"/>
          <w:rPrChange w:id="312" w:author="Marguerite-Marie Bordry" w:date="2018-12-11T19:57:00Z">
            <w:rPr/>
          </w:rPrChange>
        </w:rPr>
      </w:pPr>
      <w:proofErr w:type="gramStart"/>
      <w:r w:rsidRPr="00CC6DF6">
        <w:rPr>
          <w:lang w:val="it-IT"/>
          <w:rPrChange w:id="313" w:author="Marguerite-Marie Bordry" w:date="2018-12-11T19:57:00Z">
            <w:rPr/>
          </w:rPrChange>
        </w:rPr>
        <w:t>id :</w:t>
      </w:r>
      <w:proofErr w:type="gramEnd"/>
      <w:r w:rsidRPr="00CC6DF6">
        <w:rPr>
          <w:lang w:val="it-IT"/>
          <w:rPrChange w:id="314" w:author="Marguerite-Marie Bordry" w:date="2018-12-11T19:57:00Z">
            <w:rPr/>
          </w:rPrChange>
        </w:rPr>
        <w:t xml:space="preserve"> article-1901-10-01_258a</w:t>
      </w:r>
    </w:p>
    <w:p w14:paraId="503883BD" w14:textId="77777777" w:rsidR="00EE1AC8" w:rsidRPr="00CC6DF6" w:rsidRDefault="00EE1AC8" w:rsidP="00EE1AC8">
      <w:pPr>
        <w:pStyle w:val="term"/>
        <w:rPr>
          <w:lang w:val="it-IT"/>
          <w:rPrChange w:id="315" w:author="Marguerite-Marie Bordry" w:date="2018-12-11T19:57:00Z">
            <w:rPr/>
          </w:rPrChange>
        </w:rPr>
      </w:pPr>
      <w:proofErr w:type="spellStart"/>
      <w:proofErr w:type="gramStart"/>
      <w:r w:rsidRPr="00CC6DF6">
        <w:rPr>
          <w:lang w:val="it-IT"/>
          <w:rPrChange w:id="316" w:author="Marguerite-Marie Bordry" w:date="2018-12-11T19:57:00Z">
            <w:rPr/>
          </w:rPrChange>
        </w:rPr>
        <w:t>author</w:t>
      </w:r>
      <w:proofErr w:type="spellEnd"/>
      <w:r w:rsidRPr="00CC6DF6">
        <w:rPr>
          <w:lang w:val="it-IT"/>
          <w:rPrChange w:id="317" w:author="Marguerite-Marie Bordry" w:date="2018-12-11T19:57:00Z">
            <w:rPr/>
          </w:rPrChange>
        </w:rPr>
        <w:t> :</w:t>
      </w:r>
      <w:proofErr w:type="gramEnd"/>
      <w:r w:rsidRPr="00CC6DF6">
        <w:rPr>
          <w:lang w:val="it-IT"/>
          <w:rPrChange w:id="318" w:author="Marguerite-Marie Bordry" w:date="2018-12-11T19:57:00Z">
            <w:rPr/>
          </w:rPrChange>
        </w:rPr>
        <w:t xml:space="preserve"> </w:t>
      </w:r>
      <w:proofErr w:type="spellStart"/>
      <w:r w:rsidRPr="00CC6DF6">
        <w:rPr>
          <w:rFonts w:eastAsiaTheme="majorEastAsia"/>
          <w:lang w:val="it-IT"/>
          <w:rPrChange w:id="319" w:author="Marguerite-Marie Bordry" w:date="2018-12-11T19:57:00Z">
            <w:rPr>
              <w:rFonts w:eastAsiaTheme="majorEastAsia"/>
            </w:rPr>
          </w:rPrChange>
        </w:rPr>
        <w:t>Zùccoli</w:t>
      </w:r>
      <w:proofErr w:type="spellEnd"/>
      <w:r w:rsidRPr="00CC6DF6">
        <w:rPr>
          <w:rFonts w:eastAsiaTheme="majorEastAsia"/>
          <w:lang w:val="it-IT"/>
          <w:rPrChange w:id="320" w:author="Marguerite-Marie Bordry" w:date="2018-12-11T19:57:00Z">
            <w:rPr>
              <w:rFonts w:eastAsiaTheme="majorEastAsia"/>
            </w:rPr>
          </w:rPrChange>
        </w:rPr>
        <w:t>, Luciano (1868-1929)</w:t>
      </w:r>
    </w:p>
    <w:p w14:paraId="2322C7C6" w14:textId="77777777" w:rsidR="00EE1AC8" w:rsidRPr="00CC6DF6" w:rsidRDefault="00EE1AC8" w:rsidP="00EE1AC8">
      <w:pPr>
        <w:pStyle w:val="term"/>
        <w:rPr>
          <w:lang w:val="it-IT"/>
          <w:rPrChange w:id="321" w:author="Marguerite-Marie Bordry" w:date="2018-12-11T19:57:00Z">
            <w:rPr/>
          </w:rPrChange>
        </w:rPr>
      </w:pPr>
      <w:proofErr w:type="spellStart"/>
      <w:proofErr w:type="gramStart"/>
      <w:r w:rsidRPr="00CC6DF6">
        <w:rPr>
          <w:lang w:val="it-IT"/>
          <w:rPrChange w:id="322" w:author="Marguerite-Marie Bordry" w:date="2018-12-11T19:57:00Z">
            <w:rPr/>
          </w:rPrChange>
        </w:rPr>
        <w:t>signed</w:t>
      </w:r>
      <w:proofErr w:type="spellEnd"/>
      <w:r w:rsidRPr="00CC6DF6">
        <w:rPr>
          <w:lang w:val="it-IT"/>
          <w:rPrChange w:id="323" w:author="Marguerite-Marie Bordry" w:date="2018-12-11T19:57:00Z">
            <w:rPr/>
          </w:rPrChange>
        </w:rPr>
        <w:t> :</w:t>
      </w:r>
      <w:proofErr w:type="gramEnd"/>
      <w:r w:rsidRPr="00CC6DF6">
        <w:rPr>
          <w:lang w:val="it-IT"/>
          <w:rPrChange w:id="324" w:author="Marguerite-Marie Bordry" w:date="2018-12-11T19:57:00Z">
            <w:rPr/>
          </w:rPrChange>
        </w:rPr>
        <w:t xml:space="preserve"> Luciano </w:t>
      </w:r>
      <w:proofErr w:type="spellStart"/>
      <w:r w:rsidRPr="00CC6DF6">
        <w:rPr>
          <w:rFonts w:eastAsiaTheme="majorEastAsia"/>
          <w:lang w:val="it-IT"/>
          <w:rPrChange w:id="325" w:author="Marguerite-Marie Bordry" w:date="2018-12-11T19:57:00Z">
            <w:rPr>
              <w:rFonts w:eastAsiaTheme="majorEastAsia"/>
            </w:rPr>
          </w:rPrChange>
        </w:rPr>
        <w:t>Zùccoli</w:t>
      </w:r>
      <w:proofErr w:type="spellEnd"/>
    </w:p>
    <w:p w14:paraId="0856AFCE" w14:textId="77777777" w:rsidR="00EE1AC8" w:rsidRPr="00CC6DF6" w:rsidRDefault="00EE1AC8" w:rsidP="00EE1AC8">
      <w:pPr>
        <w:pStyle w:val="term"/>
        <w:rPr>
          <w:lang w:val="it-IT"/>
          <w:rPrChange w:id="326" w:author="Marguerite-Marie Bordry" w:date="2018-12-11T19:57:00Z">
            <w:rPr/>
          </w:rPrChange>
        </w:rPr>
      </w:pPr>
      <w:proofErr w:type="gramStart"/>
      <w:r w:rsidRPr="00CC6DF6">
        <w:rPr>
          <w:lang w:val="it-IT"/>
          <w:rPrChange w:id="327" w:author="Marguerite-Marie Bordry" w:date="2018-12-11T19:57:00Z">
            <w:rPr/>
          </w:rPrChange>
        </w:rPr>
        <w:t>section :</w:t>
      </w:r>
      <w:proofErr w:type="gramEnd"/>
      <w:r w:rsidRPr="00CC6DF6">
        <w:rPr>
          <w:lang w:val="it-IT"/>
          <w:rPrChange w:id="328" w:author="Marguerite-Marie Bordry" w:date="2018-12-11T19:57:00Z">
            <w:rPr/>
          </w:rPrChange>
        </w:rPr>
        <w:t xml:space="preserve"> </w:t>
      </w:r>
      <w:proofErr w:type="spellStart"/>
      <w:r w:rsidRPr="00CC6DF6">
        <w:rPr>
          <w:lang w:val="it-IT"/>
          <w:rPrChange w:id="329" w:author="Marguerite-Marie Bordry" w:date="2018-12-11T19:57:00Z">
            <w:rPr/>
          </w:rPrChange>
        </w:rPr>
        <w:t>Lettres</w:t>
      </w:r>
      <w:proofErr w:type="spellEnd"/>
      <w:r w:rsidRPr="00CC6DF6">
        <w:rPr>
          <w:lang w:val="it-IT"/>
          <w:rPrChange w:id="330" w:author="Marguerite-Marie Bordry" w:date="2018-12-11T19:57:00Z">
            <w:rPr/>
          </w:rPrChange>
        </w:rPr>
        <w:t xml:space="preserve"> </w:t>
      </w:r>
      <w:proofErr w:type="spellStart"/>
      <w:r w:rsidRPr="00CC6DF6">
        <w:rPr>
          <w:lang w:val="it-IT"/>
          <w:rPrChange w:id="331" w:author="Marguerite-Marie Bordry" w:date="2018-12-11T19:57:00Z">
            <w:rPr/>
          </w:rPrChange>
        </w:rPr>
        <w:t>italiennes</w:t>
      </w:r>
      <w:proofErr w:type="spellEnd"/>
    </w:p>
    <w:p w14:paraId="00A32025" w14:textId="77777777" w:rsidR="00EE1AC8" w:rsidRPr="00CC6DF6" w:rsidRDefault="00EE1AC8" w:rsidP="00EE1AC8">
      <w:pPr>
        <w:pStyle w:val="term"/>
        <w:rPr>
          <w:lang w:val="it-IT"/>
          <w:rPrChange w:id="332" w:author="Marguerite-Marie Bordry" w:date="2018-12-11T19:57:00Z">
            <w:rPr/>
          </w:rPrChange>
        </w:rPr>
      </w:pPr>
      <w:proofErr w:type="spellStart"/>
      <w:proofErr w:type="gramStart"/>
      <w:r w:rsidRPr="00CC6DF6">
        <w:rPr>
          <w:lang w:val="it-IT"/>
          <w:rPrChange w:id="333" w:author="Marguerite-Marie Bordry" w:date="2018-12-11T19:57:00Z">
            <w:rPr/>
          </w:rPrChange>
        </w:rPr>
        <w:t>title</w:t>
      </w:r>
      <w:proofErr w:type="spellEnd"/>
      <w:r w:rsidRPr="00CC6DF6">
        <w:rPr>
          <w:lang w:val="it-IT"/>
          <w:rPrChange w:id="334" w:author="Marguerite-Marie Bordry" w:date="2018-12-11T19:57:00Z">
            <w:rPr/>
          </w:rPrChange>
        </w:rPr>
        <w:t> :</w:t>
      </w:r>
      <w:proofErr w:type="gramEnd"/>
      <w:r w:rsidRPr="00CC6DF6">
        <w:rPr>
          <w:lang w:val="it-IT"/>
          <w:rPrChange w:id="335" w:author="Marguerite-Marie Bordry" w:date="2018-12-11T19:57:00Z">
            <w:rPr/>
          </w:rPrChange>
        </w:rPr>
        <w:t xml:space="preserve"> Antonio Fogazzaro : </w:t>
      </w:r>
      <w:r w:rsidRPr="00CC6DF6">
        <w:rPr>
          <w:i/>
          <w:lang w:val="it-IT"/>
          <w:rPrChange w:id="336" w:author="Marguerite-Marie Bordry" w:date="2018-12-11T19:57:00Z">
            <w:rPr>
              <w:i/>
            </w:rPr>
          </w:rPrChange>
        </w:rPr>
        <w:t>Piccolo mondo moderno</w:t>
      </w:r>
    </w:p>
    <w:p w14:paraId="0D14E8A9" w14:textId="77777777" w:rsidR="00EE1AC8" w:rsidRDefault="00EE1AC8" w:rsidP="00EE1AC8">
      <w:pPr>
        <w:pStyle w:val="term"/>
      </w:pPr>
      <w:proofErr w:type="gramStart"/>
      <w:r w:rsidRPr="00925B7B">
        <w:t>date</w:t>
      </w:r>
      <w:proofErr w:type="gramEnd"/>
      <w:r w:rsidRPr="00925B7B">
        <w:t> :</w:t>
      </w:r>
      <w:r>
        <w:t xml:space="preserve"> 1901-10-01</w:t>
      </w:r>
    </w:p>
    <w:p w14:paraId="762E5E3B" w14:textId="77777777" w:rsidR="00EE1AC8" w:rsidRDefault="00EE1AC8" w:rsidP="00EE1AC8">
      <w:pPr>
        <w:pStyle w:val="term"/>
      </w:pPr>
      <w:proofErr w:type="spellStart"/>
      <w:proofErr w:type="gramStart"/>
      <w:r>
        <w:t>ref</w:t>
      </w:r>
      <w:proofErr w:type="spellEnd"/>
      <w:proofErr w:type="gramEnd"/>
      <w:r w:rsidRPr="00925B7B">
        <w:t xml:space="preserve"> : </w:t>
      </w:r>
      <w:r>
        <w:t>Tome XL, numéro 142, 1</w:t>
      </w:r>
      <w:r w:rsidRPr="00685873">
        <w:rPr>
          <w:vertAlign w:val="superscript"/>
        </w:rPr>
        <w:t>er</w:t>
      </w:r>
      <w:r>
        <w:t> octobre 1901, p. 258-262 [258-259]</w:t>
      </w:r>
    </w:p>
    <w:p w14:paraId="6BE1E3AC" w14:textId="77777777" w:rsidR="00EE1AC8" w:rsidRPr="00781C58" w:rsidRDefault="00EE1AC8" w:rsidP="00EE1AC8">
      <w:pPr>
        <w:pStyle w:val="Corpsdetexte"/>
        <w:rPr>
          <w:rFonts w:cs="Times New Roman"/>
        </w:rPr>
      </w:pPr>
      <w:r w:rsidRPr="00781C58">
        <w:rPr>
          <w:rFonts w:cs="Times New Roman"/>
        </w:rPr>
        <w:t>Depuis quelques mois je suis bien sage, mes chroniques ont été respectueuses, calmes, dignes. Je tiens à déclarer que la faute n</w:t>
      </w:r>
      <w:r>
        <w:rPr>
          <w:rFonts w:cs="Times New Roman"/>
        </w:rPr>
        <w:t>’</w:t>
      </w:r>
      <w:r w:rsidRPr="00781C58">
        <w:rPr>
          <w:rFonts w:cs="Times New Roman"/>
        </w:rPr>
        <w:t>en est pas à moi</w:t>
      </w:r>
      <w:r>
        <w:rPr>
          <w:rFonts w:cs="Times New Roman"/>
        </w:rPr>
        <w:t> :</w:t>
      </w:r>
      <w:r w:rsidRPr="00781C58">
        <w:rPr>
          <w:rFonts w:cs="Times New Roman"/>
        </w:rPr>
        <w:t xml:space="preserve"> je me suis rencontré avec des livres et des auteurs qui me plaisaient, qui étaient donc très bien, et qui n</w:t>
      </w:r>
      <w:r>
        <w:rPr>
          <w:rFonts w:cs="Times New Roman"/>
        </w:rPr>
        <w:t>’</w:t>
      </w:r>
      <w:r w:rsidRPr="00781C58">
        <w:rPr>
          <w:rFonts w:cs="Times New Roman"/>
        </w:rPr>
        <w:t>excitaient aucunement l</w:t>
      </w:r>
      <w:r>
        <w:rPr>
          <w:rFonts w:cs="Times New Roman"/>
        </w:rPr>
        <w:t>’</w:t>
      </w:r>
      <w:r w:rsidRPr="00781C58">
        <w:rPr>
          <w:rFonts w:cs="Times New Roman"/>
        </w:rPr>
        <w:t>envie de danser autour une toute petite danse ironique. Mes amis de Milan, de Florence, de Rome, de Naples… (voit-on assez que je suis un auteur lu dans les villes les plus intellectuelles d</w:t>
      </w:r>
      <w:r>
        <w:rPr>
          <w:rFonts w:cs="Times New Roman"/>
        </w:rPr>
        <w:t>’</w:t>
      </w:r>
      <w:r w:rsidRPr="00781C58">
        <w:rPr>
          <w:rFonts w:cs="Times New Roman"/>
        </w:rPr>
        <w:t>Italie</w:t>
      </w:r>
      <w:r>
        <w:rPr>
          <w:rFonts w:cs="Times New Roman"/>
        </w:rPr>
        <w:t> ?</w:t>
      </w:r>
      <w:r w:rsidRPr="00781C58">
        <w:rPr>
          <w:rFonts w:cs="Times New Roman"/>
        </w:rPr>
        <w:t>) mes amis étaient un peu interdits par cette chance qui présidait à mes lectures</w:t>
      </w:r>
      <w:r>
        <w:rPr>
          <w:rFonts w:cs="Times New Roman"/>
        </w:rPr>
        <w:t> ;</w:t>
      </w:r>
      <w:r w:rsidRPr="00781C58">
        <w:rPr>
          <w:rFonts w:cs="Times New Roman"/>
        </w:rPr>
        <w:t xml:space="preserve"> et c</w:t>
      </w:r>
      <w:r>
        <w:rPr>
          <w:rFonts w:cs="Times New Roman"/>
        </w:rPr>
        <w:t>’</w:t>
      </w:r>
      <w:r w:rsidRPr="00781C58">
        <w:rPr>
          <w:rFonts w:cs="Times New Roman"/>
        </w:rPr>
        <w:t>est probablement pourquoi ils m</w:t>
      </w:r>
      <w:r>
        <w:rPr>
          <w:rFonts w:cs="Times New Roman"/>
        </w:rPr>
        <w:t>’</w:t>
      </w:r>
      <w:r w:rsidRPr="00781C58">
        <w:rPr>
          <w:rFonts w:cs="Times New Roman"/>
        </w:rPr>
        <w:t>ont provisoirement conseillé la lecture des romans dont je vais parler.</w:t>
      </w:r>
    </w:p>
    <w:p w14:paraId="53E824CF" w14:textId="77777777" w:rsidR="00EE1AC8" w:rsidRPr="00781C58" w:rsidRDefault="00EE1AC8" w:rsidP="00EE1AC8">
      <w:pPr>
        <w:pStyle w:val="Corpsdetexte"/>
        <w:rPr>
          <w:rFonts w:cs="Times New Roman"/>
        </w:rPr>
      </w:pPr>
      <w:r w:rsidRPr="00781C58">
        <w:rPr>
          <w:rFonts w:cs="Times New Roman"/>
        </w:rPr>
        <w:t xml:space="preserve">Ayant acquis par de longs mois de paix le droit de me soulager avec quelque peu de </w:t>
      </w:r>
      <w:r w:rsidRPr="00781C58">
        <w:rPr>
          <w:rFonts w:cs="Times New Roman"/>
        </w:rPr>
        <w:lastRenderedPageBreak/>
        <w:t>médisance, je suis heureux de pouvoir exprimer mon manque absolu d</w:t>
      </w:r>
      <w:r>
        <w:rPr>
          <w:rFonts w:cs="Times New Roman"/>
        </w:rPr>
        <w:t>’</w:t>
      </w:r>
      <w:r w:rsidRPr="00781C58">
        <w:rPr>
          <w:rFonts w:cs="Times New Roman"/>
        </w:rPr>
        <w:t xml:space="preserve">admiration pour le dernier roman de </w:t>
      </w:r>
      <w:r>
        <w:rPr>
          <w:rFonts w:cs="Times New Roman"/>
        </w:rPr>
        <w:t>M. </w:t>
      </w:r>
      <w:r w:rsidRPr="00781C58">
        <w:rPr>
          <w:rFonts w:cs="Times New Roman"/>
        </w:rPr>
        <w:t xml:space="preserve">Fogazzaro, </w:t>
      </w:r>
      <w:r w:rsidRPr="00781C58">
        <w:rPr>
          <w:rFonts w:cs="Times New Roman"/>
          <w:i/>
        </w:rPr>
        <w:t xml:space="preserve">Piccolo </w:t>
      </w:r>
      <w:proofErr w:type="spellStart"/>
      <w:r w:rsidRPr="00781C58">
        <w:rPr>
          <w:rFonts w:cs="Times New Roman"/>
          <w:i/>
        </w:rPr>
        <w:t>mondo</w:t>
      </w:r>
      <w:proofErr w:type="spellEnd"/>
      <w:r w:rsidRPr="00781C58">
        <w:rPr>
          <w:rFonts w:cs="Times New Roman"/>
          <w:i/>
        </w:rPr>
        <w:t xml:space="preserve"> </w:t>
      </w:r>
      <w:proofErr w:type="spellStart"/>
      <w:r w:rsidRPr="00781C58">
        <w:rPr>
          <w:rFonts w:cs="Times New Roman"/>
          <w:i/>
        </w:rPr>
        <w:t>moderno</w:t>
      </w:r>
      <w:proofErr w:type="spellEnd"/>
      <w:r w:rsidRPr="00781C58">
        <w:rPr>
          <w:rFonts w:cs="Times New Roman"/>
        </w:rPr>
        <w:t>. J</w:t>
      </w:r>
      <w:r>
        <w:rPr>
          <w:rFonts w:cs="Times New Roman"/>
        </w:rPr>
        <w:t>’</w:t>
      </w:r>
      <w:r w:rsidRPr="00781C58">
        <w:rPr>
          <w:rFonts w:cs="Times New Roman"/>
        </w:rPr>
        <w:t xml:space="preserve">avais à peine lu un roman français profondément catholique et voici que </w:t>
      </w:r>
      <w:r w:rsidRPr="00781C58">
        <w:rPr>
          <w:rFonts w:cs="Times New Roman"/>
          <w:i/>
        </w:rPr>
        <w:t xml:space="preserve">Piccolo </w:t>
      </w:r>
      <w:proofErr w:type="spellStart"/>
      <w:r w:rsidRPr="00781C58">
        <w:rPr>
          <w:rFonts w:cs="Times New Roman"/>
          <w:i/>
        </w:rPr>
        <w:t>mondo</w:t>
      </w:r>
      <w:proofErr w:type="spellEnd"/>
      <w:r w:rsidRPr="00781C58">
        <w:rPr>
          <w:rFonts w:cs="Times New Roman"/>
          <w:i/>
        </w:rPr>
        <w:t xml:space="preserve"> </w:t>
      </w:r>
      <w:proofErr w:type="spellStart"/>
      <w:r w:rsidRPr="00781C58">
        <w:rPr>
          <w:rFonts w:cs="Times New Roman"/>
          <w:i/>
        </w:rPr>
        <w:t>moderno</w:t>
      </w:r>
      <w:proofErr w:type="spellEnd"/>
      <w:r w:rsidRPr="00781C58">
        <w:rPr>
          <w:rFonts w:cs="Times New Roman"/>
        </w:rPr>
        <w:t>… (Je demande la permission d</w:t>
      </w:r>
      <w:r>
        <w:rPr>
          <w:rFonts w:cs="Times New Roman"/>
        </w:rPr>
        <w:t>’</w:t>
      </w:r>
      <w:r w:rsidRPr="00781C58">
        <w:rPr>
          <w:rFonts w:cs="Times New Roman"/>
        </w:rPr>
        <w:t xml:space="preserve">indiquer ce livre par ses initiales </w:t>
      </w:r>
      <w:r w:rsidRPr="00781C58">
        <w:rPr>
          <w:rFonts w:cs="Times New Roman"/>
          <w:i/>
        </w:rPr>
        <w:t>P. </w:t>
      </w:r>
      <w:r>
        <w:rPr>
          <w:rFonts w:cs="Times New Roman"/>
          <w:i/>
        </w:rPr>
        <w:t>M. </w:t>
      </w:r>
      <w:r w:rsidRPr="00781C58">
        <w:rPr>
          <w:rFonts w:cs="Times New Roman"/>
          <w:i/>
        </w:rPr>
        <w:t>M</w:t>
      </w:r>
      <w:r w:rsidRPr="00781C58">
        <w:rPr>
          <w:rFonts w:cs="Times New Roman"/>
        </w:rPr>
        <w:t>., ce qui peut rappeler la marque d</w:t>
      </w:r>
      <w:r>
        <w:rPr>
          <w:rFonts w:cs="Times New Roman"/>
        </w:rPr>
        <w:t>’</w:t>
      </w:r>
      <w:r w:rsidRPr="00781C58">
        <w:rPr>
          <w:rFonts w:cs="Times New Roman"/>
        </w:rPr>
        <w:t>une fabrique d</w:t>
      </w:r>
      <w:r>
        <w:rPr>
          <w:rFonts w:cs="Times New Roman"/>
        </w:rPr>
        <w:t>’</w:t>
      </w:r>
      <w:r w:rsidRPr="00781C58">
        <w:rPr>
          <w:rFonts w:cs="Times New Roman"/>
        </w:rPr>
        <w:t>automobiles ou un réseau du chemin de fer, mais c</w:t>
      </w:r>
      <w:r>
        <w:rPr>
          <w:rFonts w:cs="Times New Roman"/>
        </w:rPr>
        <w:t>’</w:t>
      </w:r>
      <w:r w:rsidRPr="00781C58">
        <w:rPr>
          <w:rFonts w:cs="Times New Roman"/>
        </w:rPr>
        <w:t xml:space="preserve">est infiniment plus court que le titre tout entier.) Et voici donc que </w:t>
      </w:r>
      <w:r w:rsidRPr="00781C58">
        <w:rPr>
          <w:rFonts w:cs="Times New Roman"/>
          <w:i/>
        </w:rPr>
        <w:t>P. </w:t>
      </w:r>
      <w:r>
        <w:rPr>
          <w:rFonts w:cs="Times New Roman"/>
          <w:i/>
        </w:rPr>
        <w:t>M. M.</w:t>
      </w:r>
      <w:r>
        <w:rPr>
          <w:rFonts w:cs="Times New Roman"/>
        </w:rPr>
        <w:t xml:space="preserve"> </w:t>
      </w:r>
      <w:r w:rsidRPr="00781C58">
        <w:rPr>
          <w:rFonts w:cs="Times New Roman"/>
        </w:rPr>
        <w:t>me rejette dans ce monde clérical, parmi ces catholiques lascifs et ignorants, cruels et lâches, scrupuleux et asexuels, qui m</w:t>
      </w:r>
      <w:r>
        <w:rPr>
          <w:rFonts w:cs="Times New Roman"/>
        </w:rPr>
        <w:t>’</w:t>
      </w:r>
      <w:r w:rsidRPr="00781C58">
        <w:rPr>
          <w:rFonts w:cs="Times New Roman"/>
        </w:rPr>
        <w:t>ont donné tant de mal en lisant le roman, d</w:t>
      </w:r>
      <w:r>
        <w:rPr>
          <w:rFonts w:cs="Times New Roman"/>
        </w:rPr>
        <w:t>’</w:t>
      </w:r>
      <w:r w:rsidRPr="00781C58">
        <w:rPr>
          <w:rFonts w:cs="Times New Roman"/>
        </w:rPr>
        <w:t>ailleurs admirable, de l</w:t>
      </w:r>
      <w:r>
        <w:rPr>
          <w:rFonts w:cs="Times New Roman"/>
        </w:rPr>
        <w:t>’</w:t>
      </w:r>
      <w:r w:rsidRPr="00781C58">
        <w:rPr>
          <w:rFonts w:cs="Times New Roman"/>
        </w:rPr>
        <w:t>auteur français.</w:t>
      </w:r>
    </w:p>
    <w:p w14:paraId="0BD905A0" w14:textId="77777777" w:rsidR="00EE1AC8" w:rsidRPr="00781C58" w:rsidRDefault="00EE1AC8" w:rsidP="00EE1AC8">
      <w:pPr>
        <w:pStyle w:val="Corpsdetexte"/>
        <w:rPr>
          <w:rFonts w:cs="Times New Roman"/>
        </w:rPr>
      </w:pPr>
      <w:r w:rsidRPr="00781C58">
        <w:rPr>
          <w:rFonts w:cs="Times New Roman"/>
        </w:rPr>
        <w:t>J</w:t>
      </w:r>
      <w:r>
        <w:rPr>
          <w:rFonts w:cs="Times New Roman"/>
        </w:rPr>
        <w:t>’</w:t>
      </w:r>
      <w:r w:rsidRPr="00781C58">
        <w:rPr>
          <w:rFonts w:cs="Times New Roman"/>
        </w:rPr>
        <w:t xml:space="preserve">avoue, avec une franchise abominable, que si </w:t>
      </w:r>
      <w:r>
        <w:rPr>
          <w:rFonts w:cs="Times New Roman"/>
        </w:rPr>
        <w:t>M. </w:t>
      </w:r>
      <w:r w:rsidRPr="00781C58">
        <w:rPr>
          <w:rFonts w:cs="Times New Roman"/>
        </w:rPr>
        <w:t>Fogazzaro n</w:t>
      </w:r>
      <w:r>
        <w:rPr>
          <w:rFonts w:cs="Times New Roman"/>
        </w:rPr>
        <w:t>’</w:t>
      </w:r>
      <w:r w:rsidRPr="00781C58">
        <w:rPr>
          <w:rFonts w:cs="Times New Roman"/>
        </w:rPr>
        <w:t>écrivait que pour moi, il pourrait bien, à l</w:t>
      </w:r>
      <w:r>
        <w:rPr>
          <w:rFonts w:cs="Times New Roman"/>
        </w:rPr>
        <w:t>’</w:t>
      </w:r>
      <w:r w:rsidRPr="00781C58">
        <w:rPr>
          <w:rFonts w:cs="Times New Roman"/>
        </w:rPr>
        <w:t>heure qu</w:t>
      </w:r>
      <w:r>
        <w:rPr>
          <w:rFonts w:cs="Times New Roman"/>
        </w:rPr>
        <w:t>’</w:t>
      </w:r>
      <w:r w:rsidRPr="00781C58">
        <w:rPr>
          <w:rFonts w:cs="Times New Roman"/>
        </w:rPr>
        <w:t>il est, se passer de tremper la plume dans l</w:t>
      </w:r>
      <w:r>
        <w:rPr>
          <w:rFonts w:cs="Times New Roman"/>
        </w:rPr>
        <w:t>’</w:t>
      </w:r>
      <w:r w:rsidRPr="00781C58">
        <w:rPr>
          <w:rFonts w:cs="Times New Roman"/>
        </w:rPr>
        <w:t>encrier</w:t>
      </w:r>
      <w:r>
        <w:rPr>
          <w:rFonts w:cs="Times New Roman"/>
        </w:rPr>
        <w:t> ;</w:t>
      </w:r>
      <w:r w:rsidRPr="00781C58">
        <w:rPr>
          <w:rFonts w:cs="Times New Roman"/>
        </w:rPr>
        <w:t xml:space="preserve"> mais j</w:t>
      </w:r>
      <w:r>
        <w:rPr>
          <w:rFonts w:cs="Times New Roman"/>
        </w:rPr>
        <w:t>’</w:t>
      </w:r>
      <w:r w:rsidRPr="00781C58">
        <w:rPr>
          <w:rFonts w:cs="Times New Roman"/>
        </w:rPr>
        <w:t>ai le vague soupçon qu</w:t>
      </w:r>
      <w:r>
        <w:rPr>
          <w:rFonts w:cs="Times New Roman"/>
        </w:rPr>
        <w:t>’</w:t>
      </w:r>
      <w:r w:rsidRPr="00781C58">
        <w:rPr>
          <w:rFonts w:cs="Times New Roman"/>
        </w:rPr>
        <w:t xml:space="preserve">il y a des milliers et des milliers de lecteurs qui prennent un plaisir fou aux aventures mi-religieuses mi-politiques des personnages du roman de </w:t>
      </w:r>
      <w:r>
        <w:rPr>
          <w:rFonts w:cs="Times New Roman"/>
        </w:rPr>
        <w:t>M. </w:t>
      </w:r>
      <w:r w:rsidRPr="00781C58">
        <w:rPr>
          <w:rFonts w:cs="Times New Roman"/>
        </w:rPr>
        <w:t>Fogazzaro. Il doit y avoir tout un monde que ce genre de livres excite à commettre un tas d</w:t>
      </w:r>
      <w:r>
        <w:rPr>
          <w:rFonts w:cs="Times New Roman"/>
        </w:rPr>
        <w:t>’</w:t>
      </w:r>
      <w:r w:rsidRPr="00781C58">
        <w:rPr>
          <w:rFonts w:cs="Times New Roman"/>
        </w:rPr>
        <w:t>incroyables bêtises, telles qu</w:t>
      </w:r>
      <w:r>
        <w:rPr>
          <w:rFonts w:cs="Times New Roman"/>
        </w:rPr>
        <w:t>’</w:t>
      </w:r>
      <w:r w:rsidRPr="00781C58">
        <w:rPr>
          <w:rFonts w:cs="Times New Roman"/>
        </w:rPr>
        <w:t>à porter autour des flancs un cilice, comme le protagoniste du roman français, ou à se brûler le bras à la flamme d</w:t>
      </w:r>
      <w:r>
        <w:rPr>
          <w:rFonts w:cs="Times New Roman"/>
        </w:rPr>
        <w:t>’</w:t>
      </w:r>
      <w:r w:rsidRPr="00781C58">
        <w:rPr>
          <w:rFonts w:cs="Times New Roman"/>
        </w:rPr>
        <w:t xml:space="preserve">une chandelle, comme le protagoniste du roman de </w:t>
      </w:r>
      <w:r>
        <w:rPr>
          <w:rFonts w:cs="Times New Roman"/>
        </w:rPr>
        <w:t>M. </w:t>
      </w:r>
      <w:r w:rsidRPr="00781C58">
        <w:rPr>
          <w:rFonts w:cs="Times New Roman"/>
        </w:rPr>
        <w:t>Fogazzaro, pour échapper aux tentations d</w:t>
      </w:r>
      <w:r>
        <w:rPr>
          <w:rFonts w:cs="Times New Roman"/>
        </w:rPr>
        <w:t>’</w:t>
      </w:r>
      <w:r w:rsidRPr="00781C58">
        <w:rPr>
          <w:rFonts w:cs="Times New Roman"/>
        </w:rPr>
        <w:t>une jolie femme de chambre.</w:t>
      </w:r>
    </w:p>
    <w:p w14:paraId="1FB9783C" w14:textId="77777777" w:rsidR="00EE1AC8" w:rsidRPr="00781C58" w:rsidRDefault="00EE1AC8" w:rsidP="00EE1AC8">
      <w:pPr>
        <w:pStyle w:val="Corpsdetexte"/>
        <w:rPr>
          <w:rFonts w:cs="Times New Roman"/>
        </w:rPr>
      </w:pPr>
      <w:r w:rsidRPr="00781C58">
        <w:rPr>
          <w:rFonts w:cs="Times New Roman"/>
        </w:rPr>
        <w:t xml:space="preserve">Je suis loin de nier le mérite littéraire du </w:t>
      </w:r>
      <w:r w:rsidRPr="00781C58">
        <w:rPr>
          <w:rFonts w:cs="Times New Roman"/>
          <w:i/>
        </w:rPr>
        <w:t xml:space="preserve">Piccolo </w:t>
      </w:r>
      <w:proofErr w:type="spellStart"/>
      <w:r w:rsidRPr="00781C58">
        <w:rPr>
          <w:rFonts w:cs="Times New Roman"/>
          <w:i/>
        </w:rPr>
        <w:t>Mondo</w:t>
      </w:r>
      <w:proofErr w:type="spellEnd"/>
      <w:r w:rsidRPr="00781C58">
        <w:rPr>
          <w:rFonts w:cs="Times New Roman"/>
          <w:i/>
        </w:rPr>
        <w:t xml:space="preserve"> </w:t>
      </w:r>
      <w:proofErr w:type="spellStart"/>
      <w:r w:rsidRPr="00781C58">
        <w:rPr>
          <w:rFonts w:cs="Times New Roman"/>
          <w:i/>
        </w:rPr>
        <w:t>Moderno</w:t>
      </w:r>
      <w:proofErr w:type="spellEnd"/>
      <w:r w:rsidRPr="00781C58">
        <w:rPr>
          <w:rFonts w:cs="Times New Roman"/>
        </w:rPr>
        <w:t xml:space="preserve">. </w:t>
      </w:r>
      <w:r>
        <w:rPr>
          <w:rFonts w:cs="Times New Roman"/>
        </w:rPr>
        <w:t>M. </w:t>
      </w:r>
      <w:r w:rsidRPr="00781C58">
        <w:rPr>
          <w:rFonts w:cs="Times New Roman"/>
        </w:rPr>
        <w:t>Fogazzaro, indépendant et personnel, est indéniablement un artiste</w:t>
      </w:r>
      <w:r>
        <w:rPr>
          <w:rFonts w:cs="Times New Roman"/>
        </w:rPr>
        <w:t> :</w:t>
      </w:r>
      <w:r w:rsidRPr="00781C58">
        <w:rPr>
          <w:rFonts w:cs="Times New Roman"/>
        </w:rPr>
        <w:t xml:space="preserve"> il fait vivre une quantité de types avec une aisance parfaite, quoique on puisse observer qu</w:t>
      </w:r>
      <w:r>
        <w:rPr>
          <w:rFonts w:cs="Times New Roman"/>
        </w:rPr>
        <w:t>’</w:t>
      </w:r>
      <w:r w:rsidRPr="00781C58">
        <w:rPr>
          <w:rFonts w:cs="Times New Roman"/>
        </w:rPr>
        <w:t>il se plaît trop aux milieux restreints, aux figurines humbles, plaisantes, inoffensives, ce qui fait penser à un plateau chinois patiemment historié. Mais en lisant ce roman, on irait qu</w:t>
      </w:r>
      <w:r>
        <w:rPr>
          <w:rFonts w:cs="Times New Roman"/>
        </w:rPr>
        <w:t>’</w:t>
      </w:r>
      <w:r w:rsidRPr="00781C58">
        <w:rPr>
          <w:rFonts w:cs="Times New Roman"/>
        </w:rPr>
        <w:t>il faut se faire un cas de conscience de chacune de nos occupations quotidiennes et déranger le bon Dieu pour qu</w:t>
      </w:r>
      <w:r>
        <w:rPr>
          <w:rFonts w:cs="Times New Roman"/>
        </w:rPr>
        <w:t>’</w:t>
      </w:r>
      <w:r w:rsidRPr="00781C58">
        <w:rPr>
          <w:rFonts w:cs="Times New Roman"/>
        </w:rPr>
        <w:t>il nous assiste à chaque pas et nous accompagne dans tous les coins où nos plaisirs et nos affaires nous traînent.</w:t>
      </w:r>
    </w:p>
    <w:p w14:paraId="2946569D" w14:textId="77777777" w:rsidR="00EE1AC8" w:rsidRPr="00CC6DF6" w:rsidRDefault="00EE1AC8" w:rsidP="00EE1AC8">
      <w:pPr>
        <w:pStyle w:val="Titre3"/>
        <w:rPr>
          <w:lang w:val="it-IT"/>
          <w:rPrChange w:id="337" w:author="Marguerite-Marie Bordry" w:date="2018-12-11T19:57:00Z">
            <w:rPr/>
          </w:rPrChange>
        </w:rPr>
      </w:pPr>
      <w:r w:rsidRPr="00CC6DF6">
        <w:rPr>
          <w:lang w:val="it-IT"/>
          <w:rPrChange w:id="338" w:author="Marguerite-Marie Bordry" w:date="2018-12-11T19:57:00Z">
            <w:rPr/>
          </w:rPrChange>
        </w:rPr>
        <w:t xml:space="preserve">Remigio </w:t>
      </w:r>
      <w:proofErr w:type="gramStart"/>
      <w:r w:rsidRPr="00CC6DF6">
        <w:rPr>
          <w:lang w:val="it-IT"/>
          <w:rPrChange w:id="339" w:author="Marguerite-Marie Bordry" w:date="2018-12-11T19:57:00Z">
            <w:rPr/>
          </w:rPrChange>
        </w:rPr>
        <w:t>Zena :</w:t>
      </w:r>
      <w:proofErr w:type="gramEnd"/>
      <w:r w:rsidRPr="00CC6DF6">
        <w:rPr>
          <w:lang w:val="it-IT"/>
          <w:rPrChange w:id="340" w:author="Marguerite-Marie Bordry" w:date="2018-12-11T19:57:00Z">
            <w:rPr/>
          </w:rPrChange>
        </w:rPr>
        <w:t xml:space="preserve"> </w:t>
      </w:r>
      <w:r w:rsidRPr="00CC6DF6">
        <w:rPr>
          <w:i/>
          <w:lang w:val="it-IT"/>
          <w:rPrChange w:id="341" w:author="Marguerite-Marie Bordry" w:date="2018-12-11T19:57:00Z">
            <w:rPr>
              <w:i/>
            </w:rPr>
          </w:rPrChange>
        </w:rPr>
        <w:t>L’Apostolo</w:t>
      </w:r>
    </w:p>
    <w:p w14:paraId="0A757D16" w14:textId="77777777" w:rsidR="00EE1AC8" w:rsidRPr="00CC6DF6" w:rsidRDefault="00EE1AC8" w:rsidP="00EE1AC8">
      <w:pPr>
        <w:pStyle w:val="term"/>
        <w:rPr>
          <w:lang w:val="it-IT"/>
          <w:rPrChange w:id="342" w:author="Marguerite-Marie Bordry" w:date="2018-12-11T19:57:00Z">
            <w:rPr/>
          </w:rPrChange>
        </w:rPr>
      </w:pPr>
      <w:proofErr w:type="gramStart"/>
      <w:r w:rsidRPr="00CC6DF6">
        <w:rPr>
          <w:lang w:val="it-IT"/>
          <w:rPrChange w:id="343" w:author="Marguerite-Marie Bordry" w:date="2018-12-11T19:57:00Z">
            <w:rPr/>
          </w:rPrChange>
        </w:rPr>
        <w:t>id :</w:t>
      </w:r>
      <w:proofErr w:type="gramEnd"/>
      <w:r w:rsidRPr="00CC6DF6">
        <w:rPr>
          <w:lang w:val="it-IT"/>
          <w:rPrChange w:id="344" w:author="Marguerite-Marie Bordry" w:date="2018-12-11T19:57:00Z">
            <w:rPr/>
          </w:rPrChange>
        </w:rPr>
        <w:t xml:space="preserve"> article-1901-10-01_259</w:t>
      </w:r>
    </w:p>
    <w:p w14:paraId="584C635F" w14:textId="77777777" w:rsidR="00EE1AC8" w:rsidRPr="00CC6DF6" w:rsidRDefault="00EE1AC8" w:rsidP="00EE1AC8">
      <w:pPr>
        <w:pStyle w:val="term"/>
        <w:rPr>
          <w:lang w:val="it-IT"/>
          <w:rPrChange w:id="345" w:author="Marguerite-Marie Bordry" w:date="2018-12-11T19:57:00Z">
            <w:rPr/>
          </w:rPrChange>
        </w:rPr>
      </w:pPr>
      <w:proofErr w:type="spellStart"/>
      <w:proofErr w:type="gramStart"/>
      <w:r w:rsidRPr="00CC6DF6">
        <w:rPr>
          <w:lang w:val="it-IT"/>
          <w:rPrChange w:id="346" w:author="Marguerite-Marie Bordry" w:date="2018-12-11T19:57:00Z">
            <w:rPr/>
          </w:rPrChange>
        </w:rPr>
        <w:t>author</w:t>
      </w:r>
      <w:proofErr w:type="spellEnd"/>
      <w:r w:rsidRPr="00CC6DF6">
        <w:rPr>
          <w:lang w:val="it-IT"/>
          <w:rPrChange w:id="347" w:author="Marguerite-Marie Bordry" w:date="2018-12-11T19:57:00Z">
            <w:rPr/>
          </w:rPrChange>
        </w:rPr>
        <w:t> :</w:t>
      </w:r>
      <w:proofErr w:type="gramEnd"/>
      <w:r w:rsidRPr="00CC6DF6">
        <w:rPr>
          <w:lang w:val="it-IT"/>
          <w:rPrChange w:id="348" w:author="Marguerite-Marie Bordry" w:date="2018-12-11T19:57:00Z">
            <w:rPr/>
          </w:rPrChange>
        </w:rPr>
        <w:t xml:space="preserve"> </w:t>
      </w:r>
      <w:proofErr w:type="spellStart"/>
      <w:r w:rsidRPr="00CC6DF6">
        <w:rPr>
          <w:rFonts w:eastAsiaTheme="majorEastAsia"/>
          <w:lang w:val="it-IT"/>
          <w:rPrChange w:id="349" w:author="Marguerite-Marie Bordry" w:date="2018-12-11T19:57:00Z">
            <w:rPr>
              <w:rFonts w:eastAsiaTheme="majorEastAsia"/>
            </w:rPr>
          </w:rPrChange>
        </w:rPr>
        <w:t>Zùccoli</w:t>
      </w:r>
      <w:proofErr w:type="spellEnd"/>
      <w:r w:rsidRPr="00CC6DF6">
        <w:rPr>
          <w:rFonts w:eastAsiaTheme="majorEastAsia"/>
          <w:lang w:val="it-IT"/>
          <w:rPrChange w:id="350" w:author="Marguerite-Marie Bordry" w:date="2018-12-11T19:57:00Z">
            <w:rPr>
              <w:rFonts w:eastAsiaTheme="majorEastAsia"/>
            </w:rPr>
          </w:rPrChange>
        </w:rPr>
        <w:t>, Luciano (1868-1929)</w:t>
      </w:r>
    </w:p>
    <w:p w14:paraId="058D1E10" w14:textId="77777777" w:rsidR="00EE1AC8" w:rsidRPr="00CC6DF6" w:rsidRDefault="00EE1AC8" w:rsidP="00EE1AC8">
      <w:pPr>
        <w:pStyle w:val="term"/>
        <w:rPr>
          <w:lang w:val="it-IT"/>
          <w:rPrChange w:id="351" w:author="Marguerite-Marie Bordry" w:date="2018-12-11T19:57:00Z">
            <w:rPr/>
          </w:rPrChange>
        </w:rPr>
      </w:pPr>
      <w:proofErr w:type="spellStart"/>
      <w:proofErr w:type="gramStart"/>
      <w:r w:rsidRPr="00CC6DF6">
        <w:rPr>
          <w:lang w:val="it-IT"/>
          <w:rPrChange w:id="352" w:author="Marguerite-Marie Bordry" w:date="2018-12-11T19:57:00Z">
            <w:rPr/>
          </w:rPrChange>
        </w:rPr>
        <w:t>signed</w:t>
      </w:r>
      <w:proofErr w:type="spellEnd"/>
      <w:r w:rsidRPr="00CC6DF6">
        <w:rPr>
          <w:lang w:val="it-IT"/>
          <w:rPrChange w:id="353" w:author="Marguerite-Marie Bordry" w:date="2018-12-11T19:57:00Z">
            <w:rPr/>
          </w:rPrChange>
        </w:rPr>
        <w:t> :</w:t>
      </w:r>
      <w:proofErr w:type="gramEnd"/>
      <w:r w:rsidRPr="00CC6DF6">
        <w:rPr>
          <w:lang w:val="it-IT"/>
          <w:rPrChange w:id="354" w:author="Marguerite-Marie Bordry" w:date="2018-12-11T19:57:00Z">
            <w:rPr/>
          </w:rPrChange>
        </w:rPr>
        <w:t xml:space="preserve"> Luciano </w:t>
      </w:r>
      <w:proofErr w:type="spellStart"/>
      <w:r w:rsidRPr="00CC6DF6">
        <w:rPr>
          <w:rFonts w:eastAsiaTheme="majorEastAsia"/>
          <w:lang w:val="it-IT"/>
          <w:rPrChange w:id="355" w:author="Marguerite-Marie Bordry" w:date="2018-12-11T19:57:00Z">
            <w:rPr>
              <w:rFonts w:eastAsiaTheme="majorEastAsia"/>
            </w:rPr>
          </w:rPrChange>
        </w:rPr>
        <w:t>Zùccoli</w:t>
      </w:r>
      <w:proofErr w:type="spellEnd"/>
    </w:p>
    <w:p w14:paraId="11C70A88" w14:textId="77777777" w:rsidR="00EE1AC8" w:rsidRDefault="00EE1AC8" w:rsidP="00EE1AC8">
      <w:pPr>
        <w:pStyle w:val="term"/>
      </w:pPr>
      <w:proofErr w:type="gramStart"/>
      <w:r w:rsidRPr="00925B7B">
        <w:t>section</w:t>
      </w:r>
      <w:proofErr w:type="gramEnd"/>
      <w:r w:rsidRPr="00925B7B">
        <w:t xml:space="preserve"> : </w:t>
      </w:r>
      <w:r>
        <w:t>Lettres italiennes</w:t>
      </w:r>
    </w:p>
    <w:p w14:paraId="1BEBB829"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rsidRPr="00781C58">
        <w:rPr>
          <w:b/>
        </w:rPr>
        <w:t>Remigio Zena</w:t>
      </w:r>
      <w:r>
        <w:rPr>
          <w:b/>
        </w:rPr>
        <w:t> :</w:t>
      </w:r>
      <w:r w:rsidRPr="00781C58">
        <w:rPr>
          <w:b/>
        </w:rPr>
        <w:t xml:space="preserve"> </w:t>
      </w:r>
      <w:r w:rsidRPr="00781C58">
        <w:rPr>
          <w:b/>
          <w:i/>
        </w:rPr>
        <w:t>L</w:t>
      </w:r>
      <w:r>
        <w:rPr>
          <w:b/>
          <w:i/>
        </w:rPr>
        <w:t>’</w:t>
      </w:r>
      <w:proofErr w:type="spellStart"/>
      <w:r w:rsidRPr="00781C58">
        <w:rPr>
          <w:b/>
          <w:i/>
        </w:rPr>
        <w:t>Apostolo</w:t>
      </w:r>
      <w:proofErr w:type="spellEnd"/>
    </w:p>
    <w:p w14:paraId="3D04AB93" w14:textId="77777777" w:rsidR="00EE1AC8" w:rsidRDefault="00EE1AC8" w:rsidP="00EE1AC8">
      <w:pPr>
        <w:pStyle w:val="term"/>
      </w:pPr>
      <w:proofErr w:type="gramStart"/>
      <w:r w:rsidRPr="00925B7B">
        <w:t>date</w:t>
      </w:r>
      <w:proofErr w:type="gramEnd"/>
      <w:r w:rsidRPr="00925B7B">
        <w:t> :</w:t>
      </w:r>
      <w:r>
        <w:t xml:space="preserve"> 1901-10-01</w:t>
      </w:r>
    </w:p>
    <w:p w14:paraId="77370675" w14:textId="77777777" w:rsidR="00EE1AC8" w:rsidRDefault="00EE1AC8" w:rsidP="00EE1AC8">
      <w:pPr>
        <w:pStyle w:val="term"/>
      </w:pPr>
      <w:proofErr w:type="spellStart"/>
      <w:proofErr w:type="gramStart"/>
      <w:r>
        <w:t>ref</w:t>
      </w:r>
      <w:proofErr w:type="spellEnd"/>
      <w:proofErr w:type="gramEnd"/>
      <w:r w:rsidRPr="00925B7B">
        <w:t xml:space="preserve"> : </w:t>
      </w:r>
      <w:r>
        <w:t>Tome XL, numéro 142, 1</w:t>
      </w:r>
      <w:r w:rsidRPr="00685873">
        <w:rPr>
          <w:vertAlign w:val="superscript"/>
        </w:rPr>
        <w:t>er</w:t>
      </w:r>
      <w:r>
        <w:t> octobre 1901, p. 258-262 [259-261]</w:t>
      </w:r>
    </w:p>
    <w:p w14:paraId="14FFB177" w14:textId="77777777" w:rsidR="00EE1AC8" w:rsidRPr="00781C58" w:rsidRDefault="00EE1AC8" w:rsidP="00EE1AC8">
      <w:pPr>
        <w:pStyle w:val="Corpsdetexte"/>
        <w:rPr>
          <w:rFonts w:cs="Times New Roman"/>
        </w:rPr>
      </w:pPr>
      <w:r w:rsidRPr="00781C58">
        <w:rPr>
          <w:rFonts w:cs="Times New Roman"/>
        </w:rPr>
        <w:t>Plus rusé, et donc moins irritant, bien que dévoué lui aussi à l</w:t>
      </w:r>
      <w:r>
        <w:rPr>
          <w:rFonts w:cs="Times New Roman"/>
        </w:rPr>
        <w:t>’</w:t>
      </w:r>
      <w:r w:rsidRPr="00781C58">
        <w:rPr>
          <w:rFonts w:cs="Times New Roman"/>
        </w:rPr>
        <w:t xml:space="preserve">Église, voici </w:t>
      </w:r>
      <w:r>
        <w:rPr>
          <w:rFonts w:cs="Times New Roman"/>
        </w:rPr>
        <w:t>M. </w:t>
      </w:r>
      <w:r w:rsidRPr="00781C58">
        <w:rPr>
          <w:rFonts w:cs="Times New Roman"/>
        </w:rPr>
        <w:t xml:space="preserve">Remigio Zena avec son </w:t>
      </w:r>
      <w:proofErr w:type="spellStart"/>
      <w:r w:rsidRPr="00781C58">
        <w:rPr>
          <w:rFonts w:cs="Times New Roman"/>
          <w:i/>
        </w:rPr>
        <w:t>Apostolo</w:t>
      </w:r>
      <w:proofErr w:type="spellEnd"/>
      <w:r w:rsidRPr="00781C58">
        <w:rPr>
          <w:rFonts w:cs="Times New Roman"/>
        </w:rPr>
        <w:t xml:space="preserve">. </w:t>
      </w:r>
      <w:r>
        <w:rPr>
          <w:rFonts w:cs="Times New Roman"/>
        </w:rPr>
        <w:t>M. </w:t>
      </w:r>
      <w:r w:rsidRPr="00781C58">
        <w:rPr>
          <w:rFonts w:cs="Times New Roman"/>
        </w:rPr>
        <w:t>Remigio Zena, que j</w:t>
      </w:r>
      <w:r>
        <w:rPr>
          <w:rFonts w:cs="Times New Roman"/>
        </w:rPr>
        <w:t>’</w:t>
      </w:r>
      <w:r w:rsidRPr="00781C58">
        <w:rPr>
          <w:rFonts w:cs="Times New Roman"/>
        </w:rPr>
        <w:t>ai eu le plaisir de connaître personnellement à Milan il y a six ou sept ans, appartient à l</w:t>
      </w:r>
      <w:r>
        <w:rPr>
          <w:rFonts w:cs="Times New Roman"/>
        </w:rPr>
        <w:t>’</w:t>
      </w:r>
      <w:r w:rsidRPr="00781C58">
        <w:rPr>
          <w:rFonts w:cs="Times New Roman"/>
        </w:rPr>
        <w:t>aristocratie génoise et occupe une haute charge dans l</w:t>
      </w:r>
      <w:r>
        <w:rPr>
          <w:rFonts w:cs="Times New Roman"/>
        </w:rPr>
        <w:t>’</w:t>
      </w:r>
      <w:r w:rsidRPr="00781C58">
        <w:rPr>
          <w:rFonts w:cs="Times New Roman"/>
        </w:rPr>
        <w:t>armée italienne. Bref, il n</w:t>
      </w:r>
      <w:r>
        <w:rPr>
          <w:rFonts w:cs="Times New Roman"/>
        </w:rPr>
        <w:t>’</w:t>
      </w:r>
      <w:r w:rsidRPr="00781C58">
        <w:rPr>
          <w:rFonts w:cs="Times New Roman"/>
        </w:rPr>
        <w:t xml:space="preserve">est autre que le marquis </w:t>
      </w:r>
      <w:proofErr w:type="spellStart"/>
      <w:r w:rsidRPr="00781C58">
        <w:rPr>
          <w:rFonts w:cs="Times New Roman"/>
        </w:rPr>
        <w:t>Gaspare</w:t>
      </w:r>
      <w:proofErr w:type="spellEnd"/>
      <w:r w:rsidRPr="00781C58">
        <w:rPr>
          <w:rFonts w:cs="Times New Roman"/>
        </w:rPr>
        <w:t xml:space="preserve"> </w:t>
      </w:r>
      <w:proofErr w:type="spellStart"/>
      <w:r w:rsidRPr="00781C58">
        <w:rPr>
          <w:rFonts w:cs="Times New Roman"/>
        </w:rPr>
        <w:t>Invrea</w:t>
      </w:r>
      <w:proofErr w:type="spellEnd"/>
      <w:r w:rsidRPr="00781C58">
        <w:rPr>
          <w:rFonts w:cs="Times New Roman"/>
        </w:rPr>
        <w:t xml:space="preserve">, mais en littérature on doit </w:t>
      </w:r>
      <w:r w:rsidRPr="00781C58">
        <w:rPr>
          <w:rFonts w:cs="Times New Roman"/>
        </w:rPr>
        <w:lastRenderedPageBreak/>
        <w:t>soigneusement l</w:t>
      </w:r>
      <w:r>
        <w:rPr>
          <w:rFonts w:cs="Times New Roman"/>
        </w:rPr>
        <w:t>’</w:t>
      </w:r>
      <w:r w:rsidRPr="00781C58">
        <w:rPr>
          <w:rFonts w:cs="Times New Roman"/>
        </w:rPr>
        <w:t>ignorer</w:t>
      </w:r>
      <w:r>
        <w:rPr>
          <w:rFonts w:cs="Times New Roman"/>
        </w:rPr>
        <w:t> :</w:t>
      </w:r>
      <w:r w:rsidRPr="00781C58">
        <w:rPr>
          <w:rFonts w:cs="Times New Roman"/>
        </w:rPr>
        <w:t xml:space="preserve"> sous son pseudonyme de Remigio Zena, il a publié un recueil de vers curieusement originaux, </w:t>
      </w:r>
      <w:r w:rsidRPr="00781C58">
        <w:rPr>
          <w:rFonts w:cs="Times New Roman"/>
          <w:i/>
        </w:rPr>
        <w:t xml:space="preserve">Le </w:t>
      </w:r>
      <w:proofErr w:type="spellStart"/>
      <w:r w:rsidRPr="00781C58">
        <w:rPr>
          <w:rFonts w:cs="Times New Roman"/>
          <w:i/>
        </w:rPr>
        <w:t>Pellegrine</w:t>
      </w:r>
      <w:proofErr w:type="spellEnd"/>
      <w:r w:rsidRPr="00781C58">
        <w:rPr>
          <w:rFonts w:cs="Times New Roman"/>
        </w:rPr>
        <w:t>, qui donnaient une impression subjective et pourtant très spontanée de son séjour dans l</w:t>
      </w:r>
      <w:r>
        <w:rPr>
          <w:rFonts w:cs="Times New Roman"/>
        </w:rPr>
        <w:t>’</w:t>
      </w:r>
      <w:r w:rsidRPr="00781C58">
        <w:rPr>
          <w:rFonts w:cs="Times New Roman"/>
        </w:rPr>
        <w:t>Afrique italienne</w:t>
      </w:r>
      <w:r>
        <w:rPr>
          <w:rFonts w:cs="Times New Roman"/>
        </w:rPr>
        <w:t> ;</w:t>
      </w:r>
      <w:r w:rsidRPr="00781C58">
        <w:rPr>
          <w:rFonts w:cs="Times New Roman"/>
        </w:rPr>
        <w:t xml:space="preserve"> il exploita de cette manière une région presque inconnue à </w:t>
      </w:r>
      <w:del w:id="356" w:author="Marguerite-Marie Bordry" w:date="2018-12-12T15:22:00Z">
        <w:r w:rsidRPr="00781C58" w:rsidDel="00CF3E10">
          <w:rPr>
            <w:rFonts w:cs="Times New Roman"/>
          </w:rPr>
          <w:delText xml:space="preserve">là </w:delText>
        </w:r>
      </w:del>
      <w:ins w:id="357" w:author="Marguerite-Marie Bordry" w:date="2018-12-12T15:22:00Z">
        <w:r w:rsidR="00CF3E10" w:rsidRPr="00781C58">
          <w:rPr>
            <w:rFonts w:cs="Times New Roman"/>
          </w:rPr>
          <w:t>l</w:t>
        </w:r>
        <w:r w:rsidR="00CF3E10">
          <w:rPr>
            <w:rFonts w:cs="Times New Roman"/>
          </w:rPr>
          <w:t>a</w:t>
        </w:r>
        <w:r w:rsidR="00CF3E10" w:rsidRPr="00781C58">
          <w:rPr>
            <w:rFonts w:cs="Times New Roman"/>
          </w:rPr>
          <w:t xml:space="preserve"> </w:t>
        </w:r>
      </w:ins>
      <w:r w:rsidRPr="00781C58">
        <w:rPr>
          <w:rFonts w:cs="Times New Roman"/>
        </w:rPr>
        <w:t>grande majorité de ses lecteurs, en se montrant poète bizarre, hardi, spirituel, piquant. Le succès fut double et la critique professionnelle et le public saluèrent ce recueil avec une sympathie très marquée. J</w:t>
      </w:r>
      <w:r>
        <w:rPr>
          <w:rFonts w:cs="Times New Roman"/>
        </w:rPr>
        <w:t>’</w:t>
      </w:r>
      <w:r w:rsidRPr="00781C58">
        <w:rPr>
          <w:rFonts w:cs="Times New Roman"/>
        </w:rPr>
        <w:t xml:space="preserve">ai entendu, encore dernièrement, quelques hommes politiques, </w:t>
      </w:r>
      <w:r>
        <w:rPr>
          <w:rFonts w:cs="Times New Roman"/>
        </w:rPr>
        <w:t>— </w:t>
      </w:r>
      <w:r w:rsidRPr="00781C58">
        <w:rPr>
          <w:rFonts w:cs="Times New Roman"/>
        </w:rPr>
        <w:t>(voit-on assez que je vis, à Rome, dans les coulisses du monde parlementaire</w:t>
      </w:r>
      <w:r>
        <w:rPr>
          <w:rFonts w:cs="Times New Roman"/>
        </w:rPr>
        <w:t xml:space="preserve"> ?) — </w:t>
      </w:r>
      <w:r w:rsidRPr="00781C58">
        <w:rPr>
          <w:rFonts w:cs="Times New Roman"/>
        </w:rPr>
        <w:t>j</w:t>
      </w:r>
      <w:r>
        <w:rPr>
          <w:rFonts w:cs="Times New Roman"/>
        </w:rPr>
        <w:t>’</w:t>
      </w:r>
      <w:r w:rsidRPr="00781C58">
        <w:rPr>
          <w:rFonts w:cs="Times New Roman"/>
        </w:rPr>
        <w:t xml:space="preserve">ai entendu des hommes politiques rappeler les vers de Remigio Zena avec un plaisir qui témoignait de leur admiration. Mais avec le roman </w:t>
      </w:r>
      <w:r>
        <w:rPr>
          <w:rFonts w:cs="Times New Roman"/>
          <w:i/>
        </w:rPr>
        <w:t>L’</w:t>
      </w:r>
      <w:proofErr w:type="spellStart"/>
      <w:r w:rsidRPr="00781C58">
        <w:rPr>
          <w:rFonts w:cs="Times New Roman"/>
          <w:i/>
        </w:rPr>
        <w:t>Apostolo</w:t>
      </w:r>
      <w:proofErr w:type="spellEnd"/>
      <w:r w:rsidRPr="00781C58">
        <w:rPr>
          <w:rFonts w:cs="Times New Roman"/>
        </w:rPr>
        <w:t>, il vient de se placer parmi nos romanciers les plus en vue</w:t>
      </w:r>
      <w:r>
        <w:rPr>
          <w:rFonts w:cs="Times New Roman"/>
        </w:rPr>
        <w:t> ;</w:t>
      </w:r>
      <w:r w:rsidRPr="00781C58">
        <w:rPr>
          <w:rFonts w:cs="Times New Roman"/>
        </w:rPr>
        <w:t xml:space="preserve"> il s</w:t>
      </w:r>
      <w:r>
        <w:rPr>
          <w:rFonts w:cs="Times New Roman"/>
        </w:rPr>
        <w:t>’</w:t>
      </w:r>
      <w:r w:rsidRPr="00781C58">
        <w:rPr>
          <w:rFonts w:cs="Times New Roman"/>
        </w:rPr>
        <w:t>agit vraiment d</w:t>
      </w:r>
      <w:r>
        <w:rPr>
          <w:rFonts w:cs="Times New Roman"/>
        </w:rPr>
        <w:t>’un travail s</w:t>
      </w:r>
      <w:r w:rsidRPr="00781C58">
        <w:rPr>
          <w:rFonts w:cs="Times New Roman"/>
        </w:rPr>
        <w:t>olide, mis en juste lumière, indépendant de toute école et des préoccupations exclusivement propagandistes.</w:t>
      </w:r>
    </w:p>
    <w:p w14:paraId="3047D88E" w14:textId="77777777" w:rsidR="00EE1AC8" w:rsidRPr="00781C58" w:rsidRDefault="00EE1AC8" w:rsidP="00EE1AC8">
      <w:pPr>
        <w:pStyle w:val="Corpsdetexte"/>
        <w:rPr>
          <w:rFonts w:cs="Times New Roman"/>
        </w:rPr>
      </w:pPr>
      <w:r w:rsidRPr="00781C58">
        <w:rPr>
          <w:rFonts w:cs="Times New Roman"/>
        </w:rPr>
        <w:t xml:space="preserve">La vie fourmillante et infatigable du monde catholique à Rome, de ce monde qui donna tant de peine à </w:t>
      </w:r>
      <w:r>
        <w:rPr>
          <w:rFonts w:cs="Times New Roman"/>
        </w:rPr>
        <w:t>M. </w:t>
      </w:r>
      <w:r w:rsidRPr="00781C58">
        <w:rPr>
          <w:rFonts w:cs="Times New Roman"/>
        </w:rPr>
        <w:t xml:space="preserve">Zola, lequel en eut une vision étrangement puérile, </w:t>
      </w:r>
      <w:r>
        <w:rPr>
          <w:rFonts w:cs="Times New Roman"/>
        </w:rPr>
        <w:t>— </w:t>
      </w:r>
      <w:r w:rsidRPr="00781C58">
        <w:rPr>
          <w:rFonts w:cs="Times New Roman"/>
        </w:rPr>
        <w:t>est le décor du roman de Remigio Zena. Celui-ci, qui le connaît bien, car il y a des liens de famille et d</w:t>
      </w:r>
      <w:r>
        <w:rPr>
          <w:rFonts w:cs="Times New Roman"/>
        </w:rPr>
        <w:t>’</w:t>
      </w:r>
      <w:r w:rsidRPr="00781C58">
        <w:rPr>
          <w:rFonts w:cs="Times New Roman"/>
        </w:rPr>
        <w:t>habitudes, peint ce grand tableau d</w:t>
      </w:r>
      <w:r>
        <w:rPr>
          <w:rFonts w:cs="Times New Roman"/>
        </w:rPr>
        <w:t>’</w:t>
      </w:r>
      <w:r w:rsidRPr="00781C58">
        <w:rPr>
          <w:rFonts w:cs="Times New Roman"/>
        </w:rPr>
        <w:t>une main vigoureuse</w:t>
      </w:r>
      <w:r>
        <w:rPr>
          <w:rFonts w:cs="Times New Roman"/>
        </w:rPr>
        <w:t> :</w:t>
      </w:r>
      <w:r w:rsidRPr="00781C58">
        <w:rPr>
          <w:rFonts w:cs="Times New Roman"/>
        </w:rPr>
        <w:t xml:space="preserve"> tous y entrent, sénateurs, députés, journalistes, prélats, cardinaux, zélateurs laïques, aventuriers et aventurières, aristocrates de la plus vieille souche et rastaquouères. C</w:t>
      </w:r>
      <w:r>
        <w:rPr>
          <w:rFonts w:cs="Times New Roman"/>
        </w:rPr>
        <w:t>’</w:t>
      </w:r>
      <w:r w:rsidRPr="00781C58">
        <w:rPr>
          <w:rFonts w:cs="Times New Roman"/>
        </w:rPr>
        <w:t>est Rome à l</w:t>
      </w:r>
      <w:r>
        <w:rPr>
          <w:rFonts w:cs="Times New Roman"/>
        </w:rPr>
        <w:t>’</w:t>
      </w:r>
      <w:r w:rsidRPr="00781C58">
        <w:rPr>
          <w:rFonts w:cs="Times New Roman"/>
        </w:rPr>
        <w:t xml:space="preserve">époque des esclandres de la </w:t>
      </w:r>
      <w:proofErr w:type="spellStart"/>
      <w:r w:rsidRPr="00781C58">
        <w:rPr>
          <w:rFonts w:cs="Times New Roman"/>
          <w:i/>
        </w:rPr>
        <w:t>Banca</w:t>
      </w:r>
      <w:proofErr w:type="spellEnd"/>
      <w:r>
        <w:rPr>
          <w:rFonts w:cs="Times New Roman"/>
          <w:i/>
        </w:rPr>
        <w:t xml:space="preserve"> </w:t>
      </w:r>
      <w:r w:rsidRPr="00781C58">
        <w:rPr>
          <w:rFonts w:cs="Times New Roman"/>
          <w:i/>
        </w:rPr>
        <w:t>Romana</w:t>
      </w:r>
      <w:r w:rsidRPr="00781C58">
        <w:rPr>
          <w:rFonts w:cs="Times New Roman"/>
        </w:rPr>
        <w:t>. (Entre nous, il y avait alors au ministère l</w:t>
      </w:r>
      <w:r>
        <w:rPr>
          <w:rFonts w:cs="Times New Roman"/>
        </w:rPr>
        <w:t>’</w:t>
      </w:r>
      <w:r w:rsidRPr="00781C58">
        <w:rPr>
          <w:rFonts w:cs="Times New Roman"/>
        </w:rPr>
        <w:t>ineffable Giolitti</w:t>
      </w:r>
      <w:r>
        <w:rPr>
          <w:rFonts w:cs="Times New Roman"/>
        </w:rPr>
        <w:t> :</w:t>
      </w:r>
      <w:r w:rsidRPr="00781C58">
        <w:rPr>
          <w:rFonts w:cs="Times New Roman"/>
        </w:rPr>
        <w:t xml:space="preserve"> et au moment où j</w:t>
      </w:r>
      <w:r>
        <w:rPr>
          <w:rFonts w:cs="Times New Roman"/>
        </w:rPr>
        <w:t>’</w:t>
      </w:r>
      <w:r w:rsidRPr="00781C58">
        <w:rPr>
          <w:rFonts w:cs="Times New Roman"/>
        </w:rPr>
        <w:t>écris, le voici encore, mais remis à neuf, plus inconscient et plus pernicieux que jamais</w:t>
      </w:r>
      <w:r>
        <w:rPr>
          <w:rFonts w:cs="Times New Roman"/>
        </w:rPr>
        <w:t> !</w:t>
      </w:r>
      <w:r w:rsidRPr="00781C58">
        <w:rPr>
          <w:rFonts w:cs="Times New Roman"/>
        </w:rPr>
        <w:t xml:space="preserve">) </w:t>
      </w:r>
      <w:r>
        <w:rPr>
          <w:rFonts w:cs="Times New Roman"/>
        </w:rPr>
        <w:t>M. </w:t>
      </w:r>
      <w:r w:rsidRPr="00781C58">
        <w:rPr>
          <w:rFonts w:cs="Times New Roman"/>
        </w:rPr>
        <w:t>Remigio Zena nous promène dans cette énorme Bourse des affaires publiques, tandis que le drame de l</w:t>
      </w:r>
      <w:r>
        <w:rPr>
          <w:rFonts w:cs="Times New Roman"/>
        </w:rPr>
        <w:t>’</w:t>
      </w:r>
      <w:proofErr w:type="spellStart"/>
      <w:r w:rsidRPr="00781C58">
        <w:rPr>
          <w:rFonts w:cs="Times New Roman"/>
          <w:i/>
        </w:rPr>
        <w:t>Apostolo</w:t>
      </w:r>
      <w:proofErr w:type="spellEnd"/>
      <w:r w:rsidRPr="00781C58">
        <w:rPr>
          <w:rFonts w:cs="Times New Roman"/>
        </w:rPr>
        <w:t xml:space="preserve">, Marco </w:t>
      </w:r>
      <w:proofErr w:type="spellStart"/>
      <w:r w:rsidRPr="00781C58">
        <w:rPr>
          <w:rFonts w:cs="Times New Roman"/>
        </w:rPr>
        <w:t>Cybo</w:t>
      </w:r>
      <w:proofErr w:type="spellEnd"/>
      <w:r w:rsidRPr="00781C58">
        <w:rPr>
          <w:rFonts w:cs="Times New Roman"/>
        </w:rPr>
        <w:t>, se développe sourdement sur ce fond de vie fiévreuse.</w:t>
      </w:r>
    </w:p>
    <w:p w14:paraId="4F4B8D83" w14:textId="77777777" w:rsidR="00EE1AC8" w:rsidRPr="00781C58" w:rsidRDefault="00EE1AC8" w:rsidP="00EE1AC8">
      <w:pPr>
        <w:pStyle w:val="Corpsdetexte"/>
        <w:rPr>
          <w:rFonts w:cs="Times New Roman"/>
        </w:rPr>
      </w:pPr>
      <w:r w:rsidRPr="00781C58">
        <w:rPr>
          <w:rFonts w:cs="Times New Roman"/>
        </w:rPr>
        <w:t xml:space="preserve">Marco </w:t>
      </w:r>
      <w:proofErr w:type="spellStart"/>
      <w:r w:rsidRPr="00781C58">
        <w:rPr>
          <w:rFonts w:cs="Times New Roman"/>
        </w:rPr>
        <w:t>Cybo</w:t>
      </w:r>
      <w:proofErr w:type="spellEnd"/>
      <w:r w:rsidRPr="00781C58">
        <w:rPr>
          <w:rFonts w:cs="Times New Roman"/>
        </w:rPr>
        <w:t xml:space="preserve"> est un apôtre discret et il ne nous ennuie pas avec ses tirades sur l</w:t>
      </w:r>
      <w:r>
        <w:rPr>
          <w:rFonts w:cs="Times New Roman"/>
        </w:rPr>
        <w:t>’</w:t>
      </w:r>
      <w:r w:rsidRPr="00781C58">
        <w:rPr>
          <w:rFonts w:cs="Times New Roman"/>
        </w:rPr>
        <w:t>immortalité de l</w:t>
      </w:r>
      <w:r>
        <w:rPr>
          <w:rFonts w:cs="Times New Roman"/>
        </w:rPr>
        <w:t>’</w:t>
      </w:r>
      <w:r w:rsidRPr="00781C58">
        <w:rPr>
          <w:rFonts w:cs="Times New Roman"/>
        </w:rPr>
        <w:t>âme ou sur les tourments de l</w:t>
      </w:r>
      <w:r>
        <w:rPr>
          <w:rFonts w:cs="Times New Roman"/>
        </w:rPr>
        <w:t>’</w:t>
      </w:r>
      <w:r w:rsidRPr="00781C58">
        <w:rPr>
          <w:rFonts w:cs="Times New Roman"/>
        </w:rPr>
        <w:t>Enfer</w:t>
      </w:r>
      <w:r>
        <w:rPr>
          <w:rFonts w:cs="Times New Roman"/>
        </w:rPr>
        <w:t> :</w:t>
      </w:r>
      <w:r w:rsidRPr="00781C58">
        <w:rPr>
          <w:rFonts w:cs="Times New Roman"/>
        </w:rPr>
        <w:t xml:space="preserve"> tel l</w:t>
      </w:r>
      <w:r>
        <w:rPr>
          <w:rFonts w:cs="Times New Roman"/>
        </w:rPr>
        <w:t>’</w:t>
      </w:r>
      <w:r w:rsidRPr="00781C58">
        <w:rPr>
          <w:rFonts w:cs="Times New Roman"/>
        </w:rPr>
        <w:t>a voulu son créateur spirituel et tel nous le voyons agir. Catholique fervent, il a les meilleures intentions d</w:t>
      </w:r>
      <w:r>
        <w:rPr>
          <w:rFonts w:cs="Times New Roman"/>
        </w:rPr>
        <w:t>’</w:t>
      </w:r>
      <w:r w:rsidRPr="00781C58">
        <w:rPr>
          <w:rFonts w:cs="Times New Roman"/>
        </w:rPr>
        <w:t>entrer dans la Compagnie de Jésus, pour s</w:t>
      </w:r>
      <w:r>
        <w:rPr>
          <w:rFonts w:cs="Times New Roman"/>
        </w:rPr>
        <w:t>’</w:t>
      </w:r>
      <w:r w:rsidRPr="00781C58">
        <w:rPr>
          <w:rFonts w:cs="Times New Roman"/>
        </w:rPr>
        <w:t>adonner entièrement au Roi des Cieux, et il déploie une énergie et une activité admirables dans les pèlerinages et dans les réunions pour accomplir cet apprentissage laïque qu</w:t>
      </w:r>
      <w:r>
        <w:rPr>
          <w:rFonts w:cs="Times New Roman"/>
        </w:rPr>
        <w:t>’</w:t>
      </w:r>
      <w:r w:rsidRPr="00781C58">
        <w:rPr>
          <w:rFonts w:cs="Times New Roman"/>
        </w:rPr>
        <w:t>un cardinal lui conseille avant de dire un adieu définitif aux tentations de l</w:t>
      </w:r>
      <w:r>
        <w:rPr>
          <w:rFonts w:cs="Times New Roman"/>
        </w:rPr>
        <w:t>’</w:t>
      </w:r>
      <w:r w:rsidRPr="00781C58">
        <w:rPr>
          <w:rFonts w:cs="Times New Roman"/>
        </w:rPr>
        <w:t xml:space="preserve">orgueil et de la chair. Mais Marco </w:t>
      </w:r>
      <w:proofErr w:type="spellStart"/>
      <w:r w:rsidRPr="00781C58">
        <w:rPr>
          <w:rFonts w:cs="Times New Roman"/>
        </w:rPr>
        <w:t>Cybo</w:t>
      </w:r>
      <w:proofErr w:type="spellEnd"/>
      <w:r w:rsidRPr="00781C58">
        <w:rPr>
          <w:rFonts w:cs="Times New Roman"/>
        </w:rPr>
        <w:t xml:space="preserve"> est jeune, et sur ce point le diable va lui livrer bataille (entre parenthèses, je crois que si on l</w:t>
      </w:r>
      <w:r>
        <w:rPr>
          <w:rFonts w:cs="Times New Roman"/>
        </w:rPr>
        <w:t>’</w:t>
      </w:r>
      <w:r w:rsidRPr="00781C58">
        <w:rPr>
          <w:rFonts w:cs="Times New Roman"/>
        </w:rPr>
        <w:t>interrogeait, le diable, il serait bien étonné de voir qu</w:t>
      </w:r>
      <w:r>
        <w:rPr>
          <w:rFonts w:cs="Times New Roman"/>
        </w:rPr>
        <w:t>’</w:t>
      </w:r>
      <w:r w:rsidRPr="00781C58">
        <w:rPr>
          <w:rFonts w:cs="Times New Roman"/>
        </w:rPr>
        <w:t>on le suppose encore si stupidement enthousiaste des âmes chrétiennes). La rencontre qu</w:t>
      </w:r>
      <w:r>
        <w:rPr>
          <w:rFonts w:cs="Times New Roman"/>
        </w:rPr>
        <w:t>’</w:t>
      </w:r>
      <w:r w:rsidRPr="00781C58">
        <w:rPr>
          <w:rFonts w:cs="Times New Roman"/>
        </w:rPr>
        <w:t xml:space="preserve">il fait de la princesse roumaine Nicoletta </w:t>
      </w:r>
      <w:proofErr w:type="spellStart"/>
      <w:r w:rsidRPr="00781C58">
        <w:rPr>
          <w:rFonts w:cs="Times New Roman"/>
        </w:rPr>
        <w:t>Brancovenu</w:t>
      </w:r>
      <w:proofErr w:type="spellEnd"/>
      <w:r w:rsidRPr="00781C58">
        <w:rPr>
          <w:rFonts w:cs="Times New Roman"/>
        </w:rPr>
        <w:t>, une adorable gamine arrivée on ne sait d</w:t>
      </w:r>
      <w:r>
        <w:rPr>
          <w:rFonts w:cs="Times New Roman"/>
        </w:rPr>
        <w:t>’</w:t>
      </w:r>
      <w:r w:rsidRPr="00781C58">
        <w:rPr>
          <w:rFonts w:cs="Times New Roman"/>
        </w:rPr>
        <w:t>où avec sa mère, menace d</w:t>
      </w:r>
      <w:r>
        <w:rPr>
          <w:rFonts w:cs="Times New Roman"/>
        </w:rPr>
        <w:t>’</w:t>
      </w:r>
      <w:r w:rsidRPr="00781C58">
        <w:rPr>
          <w:rFonts w:cs="Times New Roman"/>
        </w:rPr>
        <w:t>être fatale à l</w:t>
      </w:r>
      <w:r>
        <w:rPr>
          <w:rFonts w:cs="Times New Roman"/>
        </w:rPr>
        <w:t>’</w:t>
      </w:r>
      <w:r w:rsidRPr="00781C58">
        <w:rPr>
          <w:rFonts w:cs="Times New Roman"/>
        </w:rPr>
        <w:t xml:space="preserve">apôtre. </w:t>
      </w:r>
      <w:r>
        <w:rPr>
          <w:rFonts w:cs="Times New Roman"/>
        </w:rPr>
        <w:t>M. </w:t>
      </w:r>
      <w:r w:rsidRPr="00781C58">
        <w:rPr>
          <w:rFonts w:cs="Times New Roman"/>
        </w:rPr>
        <w:t>Remigio Zena a si savamment extériorisé les deux caractères de ces jeunes gens qu</w:t>
      </w:r>
      <w:r>
        <w:rPr>
          <w:rFonts w:cs="Times New Roman"/>
        </w:rPr>
        <w:t>’</w:t>
      </w:r>
      <w:r w:rsidRPr="00781C58">
        <w:rPr>
          <w:rFonts w:cs="Times New Roman"/>
        </w:rPr>
        <w:t>il</w:t>
      </w:r>
      <w:r>
        <w:rPr>
          <w:rFonts w:cs="Times New Roman"/>
        </w:rPr>
        <w:t>s</w:t>
      </w:r>
      <w:r w:rsidRPr="00781C58">
        <w:rPr>
          <w:rFonts w:cs="Times New Roman"/>
        </w:rPr>
        <w:t xml:space="preserve"> restent dans ma mémoire avec leurs couleurs</w:t>
      </w:r>
      <w:r>
        <w:rPr>
          <w:rFonts w:cs="Times New Roman"/>
        </w:rPr>
        <w:t> :</w:t>
      </w:r>
      <w:r w:rsidRPr="00781C58">
        <w:rPr>
          <w:rFonts w:cs="Times New Roman"/>
        </w:rPr>
        <w:t xml:space="preserve"> lui tout noir et sombre</w:t>
      </w:r>
      <w:r>
        <w:rPr>
          <w:rFonts w:cs="Times New Roman"/>
        </w:rPr>
        <w:t> ;</w:t>
      </w:r>
      <w:r w:rsidRPr="00781C58">
        <w:rPr>
          <w:rFonts w:cs="Times New Roman"/>
        </w:rPr>
        <w:t xml:space="preserve"> </w:t>
      </w:r>
      <w:r w:rsidRPr="00781C58">
        <w:rPr>
          <w:rFonts w:cs="Times New Roman"/>
        </w:rPr>
        <w:lastRenderedPageBreak/>
        <w:t>elle toute riante et rouge. Tous deux s</w:t>
      </w:r>
      <w:r>
        <w:rPr>
          <w:rFonts w:cs="Times New Roman"/>
        </w:rPr>
        <w:t>’</w:t>
      </w:r>
      <w:r w:rsidRPr="00781C58">
        <w:rPr>
          <w:rFonts w:cs="Times New Roman"/>
        </w:rPr>
        <w:t>éprennent rapidement l</w:t>
      </w:r>
      <w:r>
        <w:rPr>
          <w:rFonts w:cs="Times New Roman"/>
        </w:rPr>
        <w:t>’</w:t>
      </w:r>
      <w:r w:rsidRPr="00781C58">
        <w:rPr>
          <w:rFonts w:cs="Times New Roman"/>
        </w:rPr>
        <w:t>un de l</w:t>
      </w:r>
      <w:r>
        <w:rPr>
          <w:rFonts w:cs="Times New Roman"/>
        </w:rPr>
        <w:t>’</w:t>
      </w:r>
      <w:r w:rsidRPr="00781C58">
        <w:rPr>
          <w:rFonts w:cs="Times New Roman"/>
        </w:rPr>
        <w:t>autre</w:t>
      </w:r>
      <w:r>
        <w:rPr>
          <w:rFonts w:cs="Times New Roman"/>
        </w:rPr>
        <w:t> :</w:t>
      </w:r>
      <w:r w:rsidRPr="00781C58">
        <w:rPr>
          <w:rFonts w:cs="Times New Roman"/>
        </w:rPr>
        <w:t xml:space="preserve"> Rome prête à la passion son décor inoubliable de grandeur et de beauté. Mais le tas de préjugés qui est au fond de toute conscience catholique fait de Marco </w:t>
      </w:r>
      <w:proofErr w:type="spellStart"/>
      <w:r w:rsidRPr="00781C58">
        <w:rPr>
          <w:rFonts w:cs="Times New Roman"/>
        </w:rPr>
        <w:t>Cybo</w:t>
      </w:r>
      <w:proofErr w:type="spellEnd"/>
      <w:r w:rsidRPr="00781C58">
        <w:rPr>
          <w:rFonts w:cs="Times New Roman"/>
        </w:rPr>
        <w:t xml:space="preserve"> un lutteur acharné et opiniâtre contre cet amour, tandis que la petite princesse </w:t>
      </w:r>
      <w:proofErr w:type="spellStart"/>
      <w:r w:rsidRPr="00781C58">
        <w:rPr>
          <w:rFonts w:cs="Times New Roman"/>
        </w:rPr>
        <w:t>Brancovenu</w:t>
      </w:r>
      <w:proofErr w:type="spellEnd"/>
      <w:r w:rsidRPr="00781C58">
        <w:rPr>
          <w:rFonts w:cs="Times New Roman"/>
        </w:rPr>
        <w:t xml:space="preserve"> non seulement se plaît à aimer, mais elle sait étaler précocement une science de séduction exquise. Bref, après une série d</w:t>
      </w:r>
      <w:r>
        <w:rPr>
          <w:rFonts w:cs="Times New Roman"/>
        </w:rPr>
        <w:t>’</w:t>
      </w:r>
      <w:r w:rsidRPr="00781C58">
        <w:rPr>
          <w:rFonts w:cs="Times New Roman"/>
        </w:rPr>
        <w:t xml:space="preserve">épisodes qui se nouent au brouhaha de la grande vie romaine, une dernière scène se passe dans un petit couvent aux environs de la ville, où Marco </w:t>
      </w:r>
      <w:proofErr w:type="spellStart"/>
      <w:r w:rsidRPr="00781C58">
        <w:rPr>
          <w:rFonts w:cs="Times New Roman"/>
        </w:rPr>
        <w:t>Cybo</w:t>
      </w:r>
      <w:proofErr w:type="spellEnd"/>
      <w:r w:rsidRPr="00781C58">
        <w:rPr>
          <w:rFonts w:cs="Times New Roman"/>
        </w:rPr>
        <w:t xml:space="preserve"> vient de se réfugier pour ses pratiques religieuses et où Nicoletta arrive à pénétrer grâce au désordre que la mort d</w:t>
      </w:r>
      <w:r>
        <w:rPr>
          <w:rFonts w:cs="Times New Roman"/>
        </w:rPr>
        <w:t>’</w:t>
      </w:r>
      <w:r w:rsidRPr="00781C58">
        <w:rPr>
          <w:rFonts w:cs="Times New Roman"/>
        </w:rPr>
        <w:t>un religieux produit dans la maison. Lutte violente pour arracher le jeune homme aux méditations mystiques et pour lui offrir toute une vie de jeune et dévouée passion. Il va tomber sous l</w:t>
      </w:r>
      <w:r>
        <w:rPr>
          <w:rFonts w:cs="Times New Roman"/>
        </w:rPr>
        <w:t>’</w:t>
      </w:r>
      <w:r w:rsidRPr="00781C58">
        <w:rPr>
          <w:rFonts w:cs="Times New Roman"/>
        </w:rPr>
        <w:t>élan de la jeune fille, lorsqu</w:t>
      </w:r>
      <w:r>
        <w:rPr>
          <w:rFonts w:cs="Times New Roman"/>
        </w:rPr>
        <w:t>’</w:t>
      </w:r>
      <w:r w:rsidRPr="00781C58">
        <w:rPr>
          <w:rFonts w:cs="Times New Roman"/>
        </w:rPr>
        <w:t>on accourt l</w:t>
      </w:r>
      <w:r>
        <w:rPr>
          <w:rFonts w:cs="Times New Roman"/>
        </w:rPr>
        <w:t>’</w:t>
      </w:r>
      <w:r w:rsidRPr="00781C58">
        <w:rPr>
          <w:rFonts w:cs="Times New Roman"/>
        </w:rPr>
        <w:t>appeler</w:t>
      </w:r>
      <w:r>
        <w:rPr>
          <w:rFonts w:cs="Times New Roman"/>
        </w:rPr>
        <w:t> :</w:t>
      </w:r>
      <w:r w:rsidRPr="00781C58">
        <w:rPr>
          <w:rFonts w:cs="Times New Roman"/>
        </w:rPr>
        <w:t xml:space="preserve"> le religieux mourant désire le voir une dernière fois, le fortifier dans sa croyance.</w:t>
      </w:r>
    </w:p>
    <w:p w14:paraId="2080B0D6" w14:textId="77777777" w:rsidR="00EE1AC8" w:rsidRPr="00781C58" w:rsidRDefault="00EE1AC8" w:rsidP="00EE1AC8">
      <w:pPr>
        <w:pStyle w:val="Corpsdetexte"/>
        <w:rPr>
          <w:rFonts w:cs="Times New Roman"/>
        </w:rPr>
      </w:pPr>
      <w:r w:rsidRPr="00781C58">
        <w:rPr>
          <w:rFonts w:cs="Times New Roman"/>
        </w:rPr>
        <w:t>Nicoletta est vaincue</w:t>
      </w:r>
      <w:r>
        <w:rPr>
          <w:rFonts w:cs="Times New Roman"/>
        </w:rPr>
        <w:t> :</w:t>
      </w:r>
      <w:r w:rsidRPr="00781C58">
        <w:rPr>
          <w:rFonts w:cs="Times New Roman"/>
        </w:rPr>
        <w:t xml:space="preserve"> la mort avec toute sa majesté surnaturelle va le faire repentir, il n</w:t>
      </w:r>
      <w:r>
        <w:rPr>
          <w:rFonts w:cs="Times New Roman"/>
        </w:rPr>
        <w:t>’</w:t>
      </w:r>
      <w:r w:rsidRPr="00781C58">
        <w:rPr>
          <w:rFonts w:cs="Times New Roman"/>
        </w:rPr>
        <w:t>écoutera plus la voix de l</w:t>
      </w:r>
      <w:r>
        <w:rPr>
          <w:rFonts w:cs="Times New Roman"/>
        </w:rPr>
        <w:t>’</w:t>
      </w:r>
      <w:r w:rsidRPr="00781C58">
        <w:rPr>
          <w:rFonts w:cs="Times New Roman"/>
        </w:rPr>
        <w:t xml:space="preserve">amour et de la jeunesse. Et alors, tandis que Marco </w:t>
      </w:r>
      <w:proofErr w:type="spellStart"/>
      <w:r w:rsidRPr="00781C58">
        <w:rPr>
          <w:rFonts w:cs="Times New Roman"/>
        </w:rPr>
        <w:t>Cybo</w:t>
      </w:r>
      <w:proofErr w:type="spellEnd"/>
      <w:r w:rsidRPr="00781C58">
        <w:rPr>
          <w:rFonts w:cs="Times New Roman"/>
        </w:rPr>
        <w:t>, s</w:t>
      </w:r>
      <w:r>
        <w:rPr>
          <w:rFonts w:cs="Times New Roman"/>
        </w:rPr>
        <w:t>’</w:t>
      </w:r>
      <w:r w:rsidRPr="00781C58">
        <w:rPr>
          <w:rFonts w:cs="Times New Roman"/>
        </w:rPr>
        <w:t>arrachant aux bras de Nicoletta, monte rapidement voir l</w:t>
      </w:r>
      <w:r>
        <w:rPr>
          <w:rFonts w:cs="Times New Roman"/>
        </w:rPr>
        <w:t>’</w:t>
      </w:r>
      <w:r w:rsidRPr="00781C58">
        <w:rPr>
          <w:rFonts w:cs="Times New Roman"/>
        </w:rPr>
        <w:t>ami qui se meurt, on entend un bruit sourd, le choc d</w:t>
      </w:r>
      <w:r>
        <w:rPr>
          <w:rFonts w:cs="Times New Roman"/>
        </w:rPr>
        <w:t>’</w:t>
      </w:r>
      <w:r w:rsidRPr="00781C58">
        <w:rPr>
          <w:rFonts w:cs="Times New Roman"/>
        </w:rPr>
        <w:t>un corps qui tombe et s</w:t>
      </w:r>
      <w:r>
        <w:rPr>
          <w:rFonts w:cs="Times New Roman"/>
        </w:rPr>
        <w:t>’</w:t>
      </w:r>
      <w:r w:rsidRPr="00781C58">
        <w:rPr>
          <w:rFonts w:cs="Times New Roman"/>
        </w:rPr>
        <w:t>écrase sur le pavé. Nicoletta vient de se jeter par la fenêtre.</w:t>
      </w:r>
    </w:p>
    <w:p w14:paraId="040CB7D8" w14:textId="77777777" w:rsidR="00EE1AC8" w:rsidRPr="00781C58" w:rsidRDefault="00EE1AC8" w:rsidP="00EE1AC8">
      <w:pPr>
        <w:pStyle w:val="Corpsdetexte"/>
        <w:rPr>
          <w:rFonts w:cs="Times New Roman"/>
        </w:rPr>
      </w:pPr>
      <w:r w:rsidRPr="00781C58">
        <w:rPr>
          <w:rFonts w:cs="Times New Roman"/>
        </w:rPr>
        <w:t>Sincèrement, en dépit des préventions qu</w:t>
      </w:r>
      <w:r>
        <w:rPr>
          <w:rFonts w:cs="Times New Roman"/>
        </w:rPr>
        <w:t>’</w:t>
      </w:r>
      <w:r w:rsidRPr="00781C58">
        <w:rPr>
          <w:rFonts w:cs="Times New Roman"/>
        </w:rPr>
        <w:t>on peut avoir contre les théories, d</w:t>
      </w:r>
      <w:r>
        <w:rPr>
          <w:rFonts w:cs="Times New Roman"/>
        </w:rPr>
        <w:t>’</w:t>
      </w:r>
      <w:r w:rsidRPr="00781C58">
        <w:rPr>
          <w:rFonts w:cs="Times New Roman"/>
        </w:rPr>
        <w:t>ailleurs bien dissimulées, qui inspirent ce livre, le roman de Remigio Zena ne peut pas être facilement oublié</w:t>
      </w:r>
      <w:r>
        <w:rPr>
          <w:rFonts w:cs="Times New Roman"/>
        </w:rPr>
        <w:t> :</w:t>
      </w:r>
      <w:r w:rsidRPr="00781C58">
        <w:rPr>
          <w:rFonts w:cs="Times New Roman"/>
        </w:rPr>
        <w:t xml:space="preserve"> c</w:t>
      </w:r>
      <w:r>
        <w:rPr>
          <w:rFonts w:cs="Times New Roman"/>
        </w:rPr>
        <w:t>’</w:t>
      </w:r>
      <w:r w:rsidRPr="00781C58">
        <w:rPr>
          <w:rFonts w:cs="Times New Roman"/>
        </w:rPr>
        <w:t>est le résultat d</w:t>
      </w:r>
      <w:r>
        <w:rPr>
          <w:rFonts w:cs="Times New Roman"/>
        </w:rPr>
        <w:t>’</w:t>
      </w:r>
      <w:r w:rsidRPr="00781C58">
        <w:rPr>
          <w:rFonts w:cs="Times New Roman"/>
        </w:rPr>
        <w:t>une longue et impartiale observation, qui crée des types vivants, marqués, exacts.</w:t>
      </w:r>
    </w:p>
    <w:p w14:paraId="76F5927C" w14:textId="77777777" w:rsidR="00EE1AC8" w:rsidRPr="00CC6DF6" w:rsidRDefault="00EE1AC8" w:rsidP="00EE1AC8">
      <w:pPr>
        <w:pStyle w:val="Titre3"/>
        <w:rPr>
          <w:lang w:val="it-IT"/>
          <w:rPrChange w:id="358" w:author="Marguerite-Marie Bordry" w:date="2018-12-11T19:57:00Z">
            <w:rPr/>
          </w:rPrChange>
        </w:rPr>
      </w:pPr>
      <w:r w:rsidRPr="00CC6DF6">
        <w:rPr>
          <w:lang w:val="it-IT"/>
          <w:rPrChange w:id="359" w:author="Marguerite-Marie Bordry" w:date="2018-12-11T19:57:00Z">
            <w:rPr/>
          </w:rPrChange>
        </w:rPr>
        <w:t xml:space="preserve">Giustino </w:t>
      </w:r>
      <w:proofErr w:type="gramStart"/>
      <w:r w:rsidRPr="00CC6DF6">
        <w:rPr>
          <w:lang w:val="it-IT"/>
          <w:rPrChange w:id="360" w:author="Marguerite-Marie Bordry" w:date="2018-12-11T19:57:00Z">
            <w:rPr/>
          </w:rPrChange>
        </w:rPr>
        <w:t>Ferri :</w:t>
      </w:r>
      <w:proofErr w:type="gramEnd"/>
      <w:r w:rsidRPr="00CC6DF6">
        <w:rPr>
          <w:lang w:val="it-IT"/>
          <w:rPrChange w:id="361" w:author="Marguerite-Marie Bordry" w:date="2018-12-11T19:57:00Z">
            <w:rPr/>
          </w:rPrChange>
        </w:rPr>
        <w:t xml:space="preserve"> </w:t>
      </w:r>
      <w:r w:rsidRPr="00CC6DF6">
        <w:rPr>
          <w:i/>
          <w:lang w:val="it-IT"/>
          <w:rPrChange w:id="362" w:author="Marguerite-Marie Bordry" w:date="2018-12-11T19:57:00Z">
            <w:rPr>
              <w:i/>
            </w:rPr>
          </w:rPrChange>
        </w:rPr>
        <w:t>Il Capolavoro</w:t>
      </w:r>
    </w:p>
    <w:p w14:paraId="4601A804" w14:textId="77777777" w:rsidR="00EE1AC8" w:rsidRPr="00CC6DF6" w:rsidRDefault="00EE1AC8" w:rsidP="00EE1AC8">
      <w:pPr>
        <w:pStyle w:val="term"/>
        <w:rPr>
          <w:lang w:val="it-IT"/>
          <w:rPrChange w:id="363" w:author="Marguerite-Marie Bordry" w:date="2018-12-11T19:57:00Z">
            <w:rPr/>
          </w:rPrChange>
        </w:rPr>
      </w:pPr>
      <w:proofErr w:type="gramStart"/>
      <w:r w:rsidRPr="00CC6DF6">
        <w:rPr>
          <w:lang w:val="it-IT"/>
          <w:rPrChange w:id="364" w:author="Marguerite-Marie Bordry" w:date="2018-12-11T19:57:00Z">
            <w:rPr/>
          </w:rPrChange>
        </w:rPr>
        <w:t>id :</w:t>
      </w:r>
      <w:proofErr w:type="gramEnd"/>
      <w:r w:rsidRPr="00CC6DF6">
        <w:rPr>
          <w:lang w:val="it-IT"/>
          <w:rPrChange w:id="365" w:author="Marguerite-Marie Bordry" w:date="2018-12-11T19:57:00Z">
            <w:rPr/>
          </w:rPrChange>
        </w:rPr>
        <w:t xml:space="preserve"> article-1901-10-01_261</w:t>
      </w:r>
    </w:p>
    <w:p w14:paraId="48977CCA" w14:textId="77777777" w:rsidR="00EE1AC8" w:rsidRPr="00CC6DF6" w:rsidRDefault="00EE1AC8" w:rsidP="00EE1AC8">
      <w:pPr>
        <w:pStyle w:val="term"/>
        <w:rPr>
          <w:lang w:val="it-IT"/>
          <w:rPrChange w:id="366" w:author="Marguerite-Marie Bordry" w:date="2018-12-11T19:57:00Z">
            <w:rPr/>
          </w:rPrChange>
        </w:rPr>
      </w:pPr>
      <w:proofErr w:type="spellStart"/>
      <w:proofErr w:type="gramStart"/>
      <w:r w:rsidRPr="00CC6DF6">
        <w:rPr>
          <w:lang w:val="it-IT"/>
          <w:rPrChange w:id="367" w:author="Marguerite-Marie Bordry" w:date="2018-12-11T19:57:00Z">
            <w:rPr/>
          </w:rPrChange>
        </w:rPr>
        <w:t>author</w:t>
      </w:r>
      <w:proofErr w:type="spellEnd"/>
      <w:r w:rsidRPr="00CC6DF6">
        <w:rPr>
          <w:lang w:val="it-IT"/>
          <w:rPrChange w:id="368" w:author="Marguerite-Marie Bordry" w:date="2018-12-11T19:57:00Z">
            <w:rPr/>
          </w:rPrChange>
        </w:rPr>
        <w:t> :</w:t>
      </w:r>
      <w:proofErr w:type="gramEnd"/>
      <w:r w:rsidRPr="00CC6DF6">
        <w:rPr>
          <w:lang w:val="it-IT"/>
          <w:rPrChange w:id="369" w:author="Marguerite-Marie Bordry" w:date="2018-12-11T19:57:00Z">
            <w:rPr/>
          </w:rPrChange>
        </w:rPr>
        <w:t xml:space="preserve"> </w:t>
      </w:r>
      <w:proofErr w:type="spellStart"/>
      <w:r w:rsidRPr="00CC6DF6">
        <w:rPr>
          <w:rFonts w:eastAsiaTheme="majorEastAsia"/>
          <w:lang w:val="it-IT"/>
          <w:rPrChange w:id="370" w:author="Marguerite-Marie Bordry" w:date="2018-12-11T19:57:00Z">
            <w:rPr>
              <w:rFonts w:eastAsiaTheme="majorEastAsia"/>
            </w:rPr>
          </w:rPrChange>
        </w:rPr>
        <w:t>Zùccoli</w:t>
      </w:r>
      <w:proofErr w:type="spellEnd"/>
      <w:r w:rsidRPr="00CC6DF6">
        <w:rPr>
          <w:rFonts w:eastAsiaTheme="majorEastAsia"/>
          <w:lang w:val="it-IT"/>
          <w:rPrChange w:id="371" w:author="Marguerite-Marie Bordry" w:date="2018-12-11T19:57:00Z">
            <w:rPr>
              <w:rFonts w:eastAsiaTheme="majorEastAsia"/>
            </w:rPr>
          </w:rPrChange>
        </w:rPr>
        <w:t>, Luciano (1868-1929)</w:t>
      </w:r>
    </w:p>
    <w:p w14:paraId="769B3B54" w14:textId="77777777" w:rsidR="00EE1AC8" w:rsidRPr="00CC6DF6" w:rsidRDefault="00EE1AC8" w:rsidP="00EE1AC8">
      <w:pPr>
        <w:pStyle w:val="term"/>
        <w:rPr>
          <w:lang w:val="it-IT"/>
          <w:rPrChange w:id="372" w:author="Marguerite-Marie Bordry" w:date="2018-12-11T19:57:00Z">
            <w:rPr/>
          </w:rPrChange>
        </w:rPr>
      </w:pPr>
      <w:proofErr w:type="spellStart"/>
      <w:proofErr w:type="gramStart"/>
      <w:r w:rsidRPr="00CC6DF6">
        <w:rPr>
          <w:lang w:val="it-IT"/>
          <w:rPrChange w:id="373" w:author="Marguerite-Marie Bordry" w:date="2018-12-11T19:57:00Z">
            <w:rPr/>
          </w:rPrChange>
        </w:rPr>
        <w:t>signed</w:t>
      </w:r>
      <w:proofErr w:type="spellEnd"/>
      <w:r w:rsidRPr="00CC6DF6">
        <w:rPr>
          <w:lang w:val="it-IT"/>
          <w:rPrChange w:id="374" w:author="Marguerite-Marie Bordry" w:date="2018-12-11T19:57:00Z">
            <w:rPr/>
          </w:rPrChange>
        </w:rPr>
        <w:t> :</w:t>
      </w:r>
      <w:proofErr w:type="gramEnd"/>
      <w:r w:rsidRPr="00CC6DF6">
        <w:rPr>
          <w:lang w:val="it-IT"/>
          <w:rPrChange w:id="375" w:author="Marguerite-Marie Bordry" w:date="2018-12-11T19:57:00Z">
            <w:rPr/>
          </w:rPrChange>
        </w:rPr>
        <w:t xml:space="preserve"> Luciano </w:t>
      </w:r>
      <w:proofErr w:type="spellStart"/>
      <w:r w:rsidRPr="00CC6DF6">
        <w:rPr>
          <w:rFonts w:eastAsiaTheme="majorEastAsia"/>
          <w:lang w:val="it-IT"/>
          <w:rPrChange w:id="376" w:author="Marguerite-Marie Bordry" w:date="2018-12-11T19:57:00Z">
            <w:rPr>
              <w:rFonts w:eastAsiaTheme="majorEastAsia"/>
            </w:rPr>
          </w:rPrChange>
        </w:rPr>
        <w:t>Zùccoli</w:t>
      </w:r>
      <w:proofErr w:type="spellEnd"/>
    </w:p>
    <w:p w14:paraId="3C3FFF93" w14:textId="77777777" w:rsidR="00EE1AC8" w:rsidRPr="00CC6DF6" w:rsidRDefault="00EE1AC8" w:rsidP="00EE1AC8">
      <w:pPr>
        <w:pStyle w:val="term"/>
        <w:rPr>
          <w:lang w:val="it-IT"/>
          <w:rPrChange w:id="377" w:author="Marguerite-Marie Bordry" w:date="2018-12-11T19:57:00Z">
            <w:rPr/>
          </w:rPrChange>
        </w:rPr>
      </w:pPr>
      <w:proofErr w:type="gramStart"/>
      <w:r w:rsidRPr="00CC6DF6">
        <w:rPr>
          <w:lang w:val="it-IT"/>
          <w:rPrChange w:id="378" w:author="Marguerite-Marie Bordry" w:date="2018-12-11T19:57:00Z">
            <w:rPr/>
          </w:rPrChange>
        </w:rPr>
        <w:t>section :</w:t>
      </w:r>
      <w:proofErr w:type="gramEnd"/>
      <w:r w:rsidRPr="00CC6DF6">
        <w:rPr>
          <w:lang w:val="it-IT"/>
          <w:rPrChange w:id="379" w:author="Marguerite-Marie Bordry" w:date="2018-12-11T19:57:00Z">
            <w:rPr/>
          </w:rPrChange>
        </w:rPr>
        <w:t xml:space="preserve"> </w:t>
      </w:r>
      <w:proofErr w:type="spellStart"/>
      <w:r w:rsidRPr="00CC6DF6">
        <w:rPr>
          <w:lang w:val="it-IT"/>
          <w:rPrChange w:id="380" w:author="Marguerite-Marie Bordry" w:date="2018-12-11T19:57:00Z">
            <w:rPr/>
          </w:rPrChange>
        </w:rPr>
        <w:t>Lettres</w:t>
      </w:r>
      <w:proofErr w:type="spellEnd"/>
      <w:r w:rsidRPr="00CC6DF6">
        <w:rPr>
          <w:lang w:val="it-IT"/>
          <w:rPrChange w:id="381" w:author="Marguerite-Marie Bordry" w:date="2018-12-11T19:57:00Z">
            <w:rPr/>
          </w:rPrChange>
        </w:rPr>
        <w:t xml:space="preserve"> </w:t>
      </w:r>
      <w:proofErr w:type="spellStart"/>
      <w:r w:rsidRPr="00CC6DF6">
        <w:rPr>
          <w:lang w:val="it-IT"/>
          <w:rPrChange w:id="382" w:author="Marguerite-Marie Bordry" w:date="2018-12-11T19:57:00Z">
            <w:rPr/>
          </w:rPrChange>
        </w:rPr>
        <w:t>italiennes</w:t>
      </w:r>
      <w:proofErr w:type="spellEnd"/>
    </w:p>
    <w:p w14:paraId="7E3C8031" w14:textId="77777777" w:rsidR="00EE1AC8" w:rsidRPr="00CC6DF6" w:rsidRDefault="00EE1AC8" w:rsidP="00EE1AC8">
      <w:pPr>
        <w:pStyle w:val="term"/>
        <w:rPr>
          <w:lang w:val="it-IT"/>
          <w:rPrChange w:id="383" w:author="Marguerite-Marie Bordry" w:date="2018-12-11T19:57:00Z">
            <w:rPr/>
          </w:rPrChange>
        </w:rPr>
      </w:pPr>
      <w:proofErr w:type="spellStart"/>
      <w:proofErr w:type="gramStart"/>
      <w:r w:rsidRPr="00CC6DF6">
        <w:rPr>
          <w:lang w:val="it-IT"/>
          <w:rPrChange w:id="384" w:author="Marguerite-Marie Bordry" w:date="2018-12-11T19:57:00Z">
            <w:rPr/>
          </w:rPrChange>
        </w:rPr>
        <w:t>title</w:t>
      </w:r>
      <w:proofErr w:type="spellEnd"/>
      <w:r w:rsidRPr="00CC6DF6">
        <w:rPr>
          <w:lang w:val="it-IT"/>
          <w:rPrChange w:id="385" w:author="Marguerite-Marie Bordry" w:date="2018-12-11T19:57:00Z">
            <w:rPr/>
          </w:rPrChange>
        </w:rPr>
        <w:t> :</w:t>
      </w:r>
      <w:proofErr w:type="gramEnd"/>
      <w:r w:rsidRPr="00CC6DF6">
        <w:rPr>
          <w:lang w:val="it-IT"/>
          <w:rPrChange w:id="386" w:author="Marguerite-Marie Bordry" w:date="2018-12-11T19:57:00Z">
            <w:rPr/>
          </w:rPrChange>
        </w:rPr>
        <w:t xml:space="preserve"> Giust</w:t>
      </w:r>
      <w:r w:rsidRPr="00CC6DF6">
        <w:rPr>
          <w:b/>
          <w:lang w:val="it-IT"/>
          <w:rPrChange w:id="387" w:author="Marguerite-Marie Bordry" w:date="2018-12-11T19:57:00Z">
            <w:rPr>
              <w:b/>
            </w:rPr>
          </w:rPrChange>
        </w:rPr>
        <w:t xml:space="preserve">ino Ferri : </w:t>
      </w:r>
      <w:r w:rsidRPr="00CC6DF6">
        <w:rPr>
          <w:i/>
          <w:lang w:val="it-IT"/>
          <w:rPrChange w:id="388" w:author="Marguerite-Marie Bordry" w:date="2018-12-11T19:57:00Z">
            <w:rPr>
              <w:i/>
            </w:rPr>
          </w:rPrChange>
        </w:rPr>
        <w:t>Il C</w:t>
      </w:r>
      <w:r w:rsidRPr="00CC6DF6">
        <w:rPr>
          <w:b/>
          <w:i/>
          <w:lang w:val="it-IT"/>
          <w:rPrChange w:id="389" w:author="Marguerite-Marie Bordry" w:date="2018-12-11T19:57:00Z">
            <w:rPr>
              <w:b/>
              <w:i/>
            </w:rPr>
          </w:rPrChange>
        </w:rPr>
        <w:t>apolavoro</w:t>
      </w:r>
    </w:p>
    <w:p w14:paraId="720ED72D" w14:textId="77777777" w:rsidR="00EE1AC8" w:rsidRDefault="00EE1AC8" w:rsidP="00EE1AC8">
      <w:pPr>
        <w:pStyle w:val="term"/>
      </w:pPr>
      <w:proofErr w:type="gramStart"/>
      <w:r w:rsidRPr="00925B7B">
        <w:t>date</w:t>
      </w:r>
      <w:proofErr w:type="gramEnd"/>
      <w:r w:rsidRPr="00925B7B">
        <w:t> :</w:t>
      </w:r>
      <w:r>
        <w:t xml:space="preserve"> 1901-10-01</w:t>
      </w:r>
    </w:p>
    <w:p w14:paraId="3E61D175" w14:textId="77777777" w:rsidR="00EE1AC8" w:rsidRDefault="00EE1AC8" w:rsidP="00EE1AC8">
      <w:pPr>
        <w:pStyle w:val="term"/>
      </w:pPr>
      <w:proofErr w:type="spellStart"/>
      <w:proofErr w:type="gramStart"/>
      <w:r>
        <w:t>ref</w:t>
      </w:r>
      <w:proofErr w:type="spellEnd"/>
      <w:proofErr w:type="gramEnd"/>
      <w:r w:rsidRPr="00925B7B">
        <w:t xml:space="preserve"> : </w:t>
      </w:r>
      <w:r>
        <w:t>Tome XL, numéro 142, 1</w:t>
      </w:r>
      <w:r w:rsidRPr="00685873">
        <w:rPr>
          <w:vertAlign w:val="superscript"/>
        </w:rPr>
        <w:t>er</w:t>
      </w:r>
      <w:r>
        <w:t> octobre 1901, p. 258-262 [261-262]</w:t>
      </w:r>
    </w:p>
    <w:p w14:paraId="49AD55F0" w14:textId="77777777" w:rsidR="00EE1AC8" w:rsidRPr="00781C58" w:rsidRDefault="00EE1AC8" w:rsidP="00EE1AC8">
      <w:pPr>
        <w:pStyle w:val="Corpsdetexte"/>
        <w:rPr>
          <w:rFonts w:cs="Times New Roman"/>
        </w:rPr>
      </w:pPr>
      <w:r w:rsidRPr="00781C58">
        <w:rPr>
          <w:rFonts w:cs="Times New Roman"/>
          <w:b/>
        </w:rPr>
        <w:t xml:space="preserve">Il </w:t>
      </w:r>
      <w:proofErr w:type="spellStart"/>
      <w:r w:rsidRPr="00781C58">
        <w:rPr>
          <w:rFonts w:cs="Times New Roman"/>
          <w:b/>
        </w:rPr>
        <w:t>Capolavoro</w:t>
      </w:r>
      <w:proofErr w:type="spellEnd"/>
      <w:r w:rsidRPr="00781C58">
        <w:rPr>
          <w:rFonts w:cs="Times New Roman"/>
        </w:rPr>
        <w:t xml:space="preserve">, par Giustino Ferri, que la </w:t>
      </w:r>
      <w:r w:rsidRPr="00781C58">
        <w:rPr>
          <w:rFonts w:cs="Times New Roman"/>
          <w:i/>
        </w:rPr>
        <w:t>Société Éditrice Nationale</w:t>
      </w:r>
      <w:r w:rsidRPr="00781C58">
        <w:rPr>
          <w:rFonts w:cs="Times New Roman"/>
        </w:rPr>
        <w:t xml:space="preserve"> de Rome, sous la direction de </w:t>
      </w:r>
      <w:r>
        <w:rPr>
          <w:rFonts w:cs="Times New Roman"/>
        </w:rPr>
        <w:t>M. G. de </w:t>
      </w:r>
      <w:r w:rsidRPr="00781C58">
        <w:rPr>
          <w:rFonts w:cs="Times New Roman"/>
        </w:rPr>
        <w:t>Rossi, vient de publier avec son élégance habituelle, nous fait regretter que le journalisme politique absorbe trop souvent cet écrivain souple, fantastique, spirituel. Ses romans, qui paraissent d</w:t>
      </w:r>
      <w:r>
        <w:rPr>
          <w:rFonts w:cs="Times New Roman"/>
        </w:rPr>
        <w:t>’</w:t>
      </w:r>
      <w:r w:rsidRPr="00781C58">
        <w:rPr>
          <w:rFonts w:cs="Times New Roman"/>
        </w:rPr>
        <w:t>avance dans les feuilletons des journaux romains, ont ce seul défaut d</w:t>
      </w:r>
      <w:r>
        <w:rPr>
          <w:rFonts w:cs="Times New Roman"/>
        </w:rPr>
        <w:t>’</w:t>
      </w:r>
      <w:r w:rsidRPr="00781C58">
        <w:rPr>
          <w:rFonts w:cs="Times New Roman"/>
        </w:rPr>
        <w:t>avoir quelques pages trop voulues, comme si la crainte de n</w:t>
      </w:r>
      <w:r>
        <w:rPr>
          <w:rFonts w:cs="Times New Roman"/>
        </w:rPr>
        <w:t>’</w:t>
      </w:r>
      <w:r w:rsidRPr="00781C58">
        <w:rPr>
          <w:rFonts w:cs="Times New Roman"/>
        </w:rPr>
        <w:t>être pas assez et pas toujours intéressant avait hanté l</w:t>
      </w:r>
      <w:r>
        <w:rPr>
          <w:rFonts w:cs="Times New Roman"/>
        </w:rPr>
        <w:t>’</w:t>
      </w:r>
      <w:r w:rsidRPr="00781C58">
        <w:rPr>
          <w:rFonts w:cs="Times New Roman"/>
        </w:rPr>
        <w:t>auteur. Mais lorsqu</w:t>
      </w:r>
      <w:r>
        <w:rPr>
          <w:rFonts w:cs="Times New Roman"/>
        </w:rPr>
        <w:t>’</w:t>
      </w:r>
      <w:r w:rsidRPr="00781C58">
        <w:rPr>
          <w:rFonts w:cs="Times New Roman"/>
        </w:rPr>
        <w:t xml:space="preserve">il peut se soustraire à cette préoccupation, </w:t>
      </w:r>
      <w:r>
        <w:rPr>
          <w:rFonts w:cs="Times New Roman"/>
        </w:rPr>
        <w:lastRenderedPageBreak/>
        <w:t>M. </w:t>
      </w:r>
      <w:r w:rsidRPr="00781C58">
        <w:rPr>
          <w:rFonts w:cs="Times New Roman"/>
        </w:rPr>
        <w:t>Giustino Ferri a une personnalité robuste et un style à lui.</w:t>
      </w:r>
    </w:p>
    <w:p w14:paraId="19C6A943" w14:textId="77777777" w:rsidR="00EE1AC8" w:rsidRPr="00781C58" w:rsidRDefault="00EE1AC8" w:rsidP="00EE1AC8">
      <w:pPr>
        <w:pStyle w:val="Corpsdetexte"/>
        <w:rPr>
          <w:rFonts w:cs="Times New Roman"/>
        </w:rPr>
      </w:pPr>
      <w:r w:rsidRPr="00781C58">
        <w:rPr>
          <w:rFonts w:cs="Times New Roman"/>
          <w:i/>
        </w:rPr>
        <w:t xml:space="preserve">Il </w:t>
      </w:r>
      <w:proofErr w:type="spellStart"/>
      <w:r w:rsidRPr="00781C58">
        <w:rPr>
          <w:rFonts w:cs="Times New Roman"/>
          <w:i/>
        </w:rPr>
        <w:t>Capolavoro</w:t>
      </w:r>
      <w:proofErr w:type="spellEnd"/>
      <w:r w:rsidRPr="00781C58">
        <w:rPr>
          <w:rFonts w:cs="Times New Roman"/>
        </w:rPr>
        <w:t xml:space="preserve"> raconte les aventures d</w:t>
      </w:r>
      <w:r>
        <w:rPr>
          <w:rFonts w:cs="Times New Roman"/>
        </w:rPr>
        <w:t>’</w:t>
      </w:r>
      <w:r w:rsidRPr="00781C58">
        <w:rPr>
          <w:rFonts w:cs="Times New Roman"/>
        </w:rPr>
        <w:t xml:space="preserve">un gentilhomme catholique et détraqué, artiste et vicieux, qui, ayant trouvé une jeune fille pauvre et belle, veut en faire son </w:t>
      </w:r>
      <w:proofErr w:type="spellStart"/>
      <w:r w:rsidRPr="00781C58">
        <w:rPr>
          <w:rFonts w:cs="Times New Roman"/>
          <w:i/>
        </w:rPr>
        <w:t>Capolavoro</w:t>
      </w:r>
      <w:proofErr w:type="spellEnd"/>
      <w:r w:rsidRPr="00781C58">
        <w:rPr>
          <w:rFonts w:cs="Times New Roman"/>
        </w:rPr>
        <w:t>, son chef-d</w:t>
      </w:r>
      <w:r>
        <w:rPr>
          <w:rFonts w:cs="Times New Roman"/>
        </w:rPr>
        <w:t>’</w:t>
      </w:r>
      <w:r w:rsidRPr="00781C58">
        <w:rPr>
          <w:rFonts w:cs="Times New Roman"/>
        </w:rPr>
        <w:t>œuvre, une création complexe d</w:t>
      </w:r>
      <w:r>
        <w:rPr>
          <w:rFonts w:cs="Times New Roman"/>
        </w:rPr>
        <w:t>’</w:t>
      </w:r>
      <w:r w:rsidRPr="00781C58">
        <w:rPr>
          <w:rFonts w:cs="Times New Roman"/>
        </w:rPr>
        <w:t>intelligence, de méchanceté, de raffinement</w:t>
      </w:r>
      <w:r>
        <w:rPr>
          <w:rFonts w:cs="Times New Roman"/>
        </w:rPr>
        <w:t> :</w:t>
      </w:r>
      <w:r w:rsidRPr="00781C58">
        <w:rPr>
          <w:rFonts w:cs="Times New Roman"/>
        </w:rPr>
        <w:t xml:space="preserve"> et la petite surpasse de telle manière l</w:t>
      </w:r>
      <w:r>
        <w:rPr>
          <w:rFonts w:cs="Times New Roman"/>
        </w:rPr>
        <w:t>’</w:t>
      </w:r>
      <w:r w:rsidRPr="00781C58">
        <w:rPr>
          <w:rFonts w:cs="Times New Roman"/>
        </w:rPr>
        <w:t>attente de son maître, qu</w:t>
      </w:r>
      <w:r>
        <w:rPr>
          <w:rFonts w:cs="Times New Roman"/>
        </w:rPr>
        <w:t>’</w:t>
      </w:r>
      <w:r w:rsidRPr="00781C58">
        <w:rPr>
          <w:rFonts w:cs="Times New Roman"/>
        </w:rPr>
        <w:t>après avoir été à lui et lui avoir fait commettre les bizarreries les plus dangereuses, elle lui échappe des mains et se jette à la grande vie d</w:t>
      </w:r>
      <w:r>
        <w:rPr>
          <w:rFonts w:cs="Times New Roman"/>
        </w:rPr>
        <w:t>’</w:t>
      </w:r>
      <w:r w:rsidRPr="00781C58">
        <w:rPr>
          <w:rFonts w:cs="Times New Roman"/>
        </w:rPr>
        <w:t>aventures. C</w:t>
      </w:r>
      <w:r>
        <w:rPr>
          <w:rFonts w:cs="Times New Roman"/>
        </w:rPr>
        <w:t>’</w:t>
      </w:r>
      <w:r w:rsidRPr="00781C58">
        <w:rPr>
          <w:rFonts w:cs="Times New Roman"/>
        </w:rPr>
        <w:t>est très curieux le caractère du gentilhomme, toujours en proie à des scrupules religieux qui rehaussent le goût poivré de ses exploitations féminines et débauchées</w:t>
      </w:r>
      <w:r>
        <w:rPr>
          <w:rFonts w:cs="Times New Roman"/>
        </w:rPr>
        <w:t> :</w:t>
      </w:r>
      <w:r w:rsidRPr="00781C58">
        <w:rPr>
          <w:rFonts w:cs="Times New Roman"/>
        </w:rPr>
        <w:t xml:space="preserve"> mélange abominable de bigot et de lascif, qui semble être le pendant des bigots vertueux dont nous venons de voir les héroïsmes dans les œuvres de M</w:t>
      </w:r>
      <w:r>
        <w:rPr>
          <w:rFonts w:cs="Times New Roman"/>
        </w:rPr>
        <w:t>M. </w:t>
      </w:r>
      <w:r w:rsidRPr="00781C58">
        <w:rPr>
          <w:rFonts w:cs="Times New Roman"/>
        </w:rPr>
        <w:t>Fogazzaro et Zena. Probablement tous ont raison, nos auteurs</w:t>
      </w:r>
      <w:r>
        <w:rPr>
          <w:rFonts w:cs="Times New Roman"/>
        </w:rPr>
        <w:t> :</w:t>
      </w:r>
      <w:r w:rsidRPr="00781C58">
        <w:rPr>
          <w:rFonts w:cs="Times New Roman"/>
        </w:rPr>
        <w:t xml:space="preserve"> il n</w:t>
      </w:r>
      <w:r>
        <w:rPr>
          <w:rFonts w:cs="Times New Roman"/>
        </w:rPr>
        <w:t>’</w:t>
      </w:r>
      <w:r w:rsidRPr="00781C58">
        <w:rPr>
          <w:rFonts w:cs="Times New Roman"/>
        </w:rPr>
        <w:t>y a rien de plus invraisemblable dans les types des uns que dans celui de l</w:t>
      </w:r>
      <w:r>
        <w:rPr>
          <w:rFonts w:cs="Times New Roman"/>
        </w:rPr>
        <w:t>’</w:t>
      </w:r>
      <w:r w:rsidRPr="00781C58">
        <w:rPr>
          <w:rFonts w:cs="Times New Roman"/>
        </w:rPr>
        <w:t>autre, et il y a cela de commun aux premiers et au second que, évidemment, le fanatisme catholique porte à des excès blâmables où la foi n</w:t>
      </w:r>
      <w:r>
        <w:rPr>
          <w:rFonts w:cs="Times New Roman"/>
        </w:rPr>
        <w:t>’</w:t>
      </w:r>
      <w:r w:rsidRPr="00781C58">
        <w:rPr>
          <w:rFonts w:cs="Times New Roman"/>
        </w:rPr>
        <w:t>a rien à voir.</w:t>
      </w:r>
    </w:p>
    <w:p w14:paraId="75583758" w14:textId="77777777" w:rsidR="00EE1AC8" w:rsidRPr="00781C58" w:rsidRDefault="00EE1AC8" w:rsidP="00EE1AC8">
      <w:pPr>
        <w:pStyle w:val="Corpsdetexte"/>
        <w:rPr>
          <w:rFonts w:cs="Times New Roman"/>
        </w:rPr>
      </w:pPr>
      <w:r w:rsidRPr="00781C58">
        <w:rPr>
          <w:rFonts w:cs="Times New Roman"/>
        </w:rPr>
        <w:t>Au demeurant, il n</w:t>
      </w:r>
      <w:r>
        <w:rPr>
          <w:rFonts w:cs="Times New Roman"/>
        </w:rPr>
        <w:t>’</w:t>
      </w:r>
      <w:r w:rsidRPr="00781C58">
        <w:rPr>
          <w:rFonts w:cs="Times New Roman"/>
        </w:rPr>
        <w:t xml:space="preserve">y a pas à craindre que </w:t>
      </w:r>
      <w:r>
        <w:rPr>
          <w:rFonts w:cs="Times New Roman"/>
        </w:rPr>
        <w:t>M. </w:t>
      </w:r>
      <w:r w:rsidRPr="00781C58">
        <w:rPr>
          <w:rFonts w:cs="Times New Roman"/>
        </w:rPr>
        <w:t>Ferri nous serve des prêches</w:t>
      </w:r>
      <w:r>
        <w:rPr>
          <w:rFonts w:cs="Times New Roman"/>
        </w:rPr>
        <w:t> :</w:t>
      </w:r>
      <w:r w:rsidRPr="00781C58">
        <w:rPr>
          <w:rFonts w:cs="Times New Roman"/>
        </w:rPr>
        <w:t xml:space="preserve"> écrivain plein de goût et de verve, avec cet aimable scepticisme des hommes qui ont beaucoup vu et vécu, il cherche le beau où il le trouve, laissant aux moralistes la tâche malaisée de confondre l</w:t>
      </w:r>
      <w:r>
        <w:rPr>
          <w:rFonts w:cs="Times New Roman"/>
        </w:rPr>
        <w:t>’</w:t>
      </w:r>
      <w:r w:rsidRPr="00781C58">
        <w:rPr>
          <w:rFonts w:cs="Times New Roman"/>
        </w:rPr>
        <w:t>art avec la vertu.</w:t>
      </w:r>
    </w:p>
    <w:p w14:paraId="54501A29" w14:textId="77777777" w:rsidR="00EE1AC8" w:rsidRPr="00CC6DF6" w:rsidRDefault="00EE1AC8" w:rsidP="00EE1AC8">
      <w:pPr>
        <w:pStyle w:val="Titre3"/>
        <w:rPr>
          <w:lang w:val="it-IT"/>
          <w:rPrChange w:id="390" w:author="Marguerite-Marie Bordry" w:date="2018-12-11T19:57:00Z">
            <w:rPr/>
          </w:rPrChange>
        </w:rPr>
      </w:pPr>
      <w:r w:rsidRPr="00CC6DF6">
        <w:rPr>
          <w:lang w:val="it-IT"/>
          <w:rPrChange w:id="391" w:author="Marguerite-Marie Bordry" w:date="2018-12-11T19:57:00Z">
            <w:rPr/>
          </w:rPrChange>
        </w:rPr>
        <w:t>A. Rusconi et A. </w:t>
      </w:r>
      <w:proofErr w:type="gramStart"/>
      <w:r w:rsidRPr="00CC6DF6">
        <w:rPr>
          <w:lang w:val="it-IT"/>
          <w:rPrChange w:id="392" w:author="Marguerite-Marie Bordry" w:date="2018-12-11T19:57:00Z">
            <w:rPr/>
          </w:rPrChange>
        </w:rPr>
        <w:t>Valeri :</w:t>
      </w:r>
      <w:proofErr w:type="gramEnd"/>
      <w:r w:rsidRPr="00CC6DF6">
        <w:rPr>
          <w:lang w:val="it-IT"/>
          <w:rPrChange w:id="393" w:author="Marguerite-Marie Bordry" w:date="2018-12-11T19:57:00Z">
            <w:rPr/>
          </w:rPrChange>
        </w:rPr>
        <w:t xml:space="preserve"> </w:t>
      </w:r>
      <w:r w:rsidRPr="00CC6DF6">
        <w:rPr>
          <w:i/>
          <w:lang w:val="it-IT"/>
          <w:rPrChange w:id="394" w:author="Marguerite-Marie Bordry" w:date="2018-12-11T19:57:00Z">
            <w:rPr>
              <w:i/>
            </w:rPr>
          </w:rPrChange>
        </w:rPr>
        <w:t>La Vita di Benvenuto Cellini</w:t>
      </w:r>
    </w:p>
    <w:p w14:paraId="20088604" w14:textId="77777777" w:rsidR="00EE1AC8" w:rsidRPr="00CC6DF6" w:rsidRDefault="00EE1AC8" w:rsidP="00EE1AC8">
      <w:pPr>
        <w:pStyle w:val="term"/>
        <w:rPr>
          <w:lang w:val="it-IT"/>
          <w:rPrChange w:id="395" w:author="Marguerite-Marie Bordry" w:date="2018-12-11T19:57:00Z">
            <w:rPr/>
          </w:rPrChange>
        </w:rPr>
      </w:pPr>
      <w:proofErr w:type="gramStart"/>
      <w:r w:rsidRPr="00CC6DF6">
        <w:rPr>
          <w:lang w:val="it-IT"/>
          <w:rPrChange w:id="396" w:author="Marguerite-Marie Bordry" w:date="2018-12-11T19:57:00Z">
            <w:rPr/>
          </w:rPrChange>
        </w:rPr>
        <w:t>id :</w:t>
      </w:r>
      <w:proofErr w:type="gramEnd"/>
      <w:r w:rsidRPr="00CC6DF6">
        <w:rPr>
          <w:lang w:val="it-IT"/>
          <w:rPrChange w:id="397" w:author="Marguerite-Marie Bordry" w:date="2018-12-11T19:57:00Z">
            <w:rPr/>
          </w:rPrChange>
        </w:rPr>
        <w:t xml:space="preserve"> article-1901-10-01_261</w:t>
      </w:r>
    </w:p>
    <w:p w14:paraId="020A093F" w14:textId="77777777" w:rsidR="00EE1AC8" w:rsidRPr="00CC6DF6" w:rsidRDefault="00EE1AC8" w:rsidP="00EE1AC8">
      <w:pPr>
        <w:pStyle w:val="term"/>
        <w:rPr>
          <w:lang w:val="it-IT"/>
          <w:rPrChange w:id="398" w:author="Marguerite-Marie Bordry" w:date="2018-12-11T19:57:00Z">
            <w:rPr/>
          </w:rPrChange>
        </w:rPr>
      </w:pPr>
      <w:proofErr w:type="spellStart"/>
      <w:proofErr w:type="gramStart"/>
      <w:r w:rsidRPr="00CC6DF6">
        <w:rPr>
          <w:lang w:val="it-IT"/>
          <w:rPrChange w:id="399" w:author="Marguerite-Marie Bordry" w:date="2018-12-11T19:57:00Z">
            <w:rPr/>
          </w:rPrChange>
        </w:rPr>
        <w:t>author</w:t>
      </w:r>
      <w:proofErr w:type="spellEnd"/>
      <w:r w:rsidRPr="00CC6DF6">
        <w:rPr>
          <w:lang w:val="it-IT"/>
          <w:rPrChange w:id="400" w:author="Marguerite-Marie Bordry" w:date="2018-12-11T19:57:00Z">
            <w:rPr/>
          </w:rPrChange>
        </w:rPr>
        <w:t> :</w:t>
      </w:r>
      <w:proofErr w:type="gramEnd"/>
      <w:r w:rsidRPr="00CC6DF6">
        <w:rPr>
          <w:lang w:val="it-IT"/>
          <w:rPrChange w:id="401" w:author="Marguerite-Marie Bordry" w:date="2018-12-11T19:57:00Z">
            <w:rPr/>
          </w:rPrChange>
        </w:rPr>
        <w:t xml:space="preserve"> </w:t>
      </w:r>
      <w:proofErr w:type="spellStart"/>
      <w:r w:rsidRPr="00CC6DF6">
        <w:rPr>
          <w:rFonts w:eastAsiaTheme="majorEastAsia"/>
          <w:lang w:val="it-IT"/>
          <w:rPrChange w:id="402" w:author="Marguerite-Marie Bordry" w:date="2018-12-11T19:57:00Z">
            <w:rPr>
              <w:rFonts w:eastAsiaTheme="majorEastAsia"/>
            </w:rPr>
          </w:rPrChange>
        </w:rPr>
        <w:t>Zùccoli</w:t>
      </w:r>
      <w:proofErr w:type="spellEnd"/>
      <w:r w:rsidRPr="00CC6DF6">
        <w:rPr>
          <w:rFonts w:eastAsiaTheme="majorEastAsia"/>
          <w:lang w:val="it-IT"/>
          <w:rPrChange w:id="403" w:author="Marguerite-Marie Bordry" w:date="2018-12-11T19:57:00Z">
            <w:rPr>
              <w:rFonts w:eastAsiaTheme="majorEastAsia"/>
            </w:rPr>
          </w:rPrChange>
        </w:rPr>
        <w:t>, Luciano (1868-1929)</w:t>
      </w:r>
    </w:p>
    <w:p w14:paraId="5611556E" w14:textId="77777777" w:rsidR="00EE1AC8" w:rsidRPr="00CC6DF6" w:rsidRDefault="00EE1AC8" w:rsidP="00EE1AC8">
      <w:pPr>
        <w:pStyle w:val="term"/>
        <w:rPr>
          <w:lang w:val="it-IT"/>
          <w:rPrChange w:id="404" w:author="Marguerite-Marie Bordry" w:date="2018-12-11T19:57:00Z">
            <w:rPr/>
          </w:rPrChange>
        </w:rPr>
      </w:pPr>
      <w:proofErr w:type="spellStart"/>
      <w:proofErr w:type="gramStart"/>
      <w:r w:rsidRPr="00CC6DF6">
        <w:rPr>
          <w:lang w:val="it-IT"/>
          <w:rPrChange w:id="405" w:author="Marguerite-Marie Bordry" w:date="2018-12-11T19:57:00Z">
            <w:rPr/>
          </w:rPrChange>
        </w:rPr>
        <w:t>signed</w:t>
      </w:r>
      <w:proofErr w:type="spellEnd"/>
      <w:r w:rsidRPr="00CC6DF6">
        <w:rPr>
          <w:lang w:val="it-IT"/>
          <w:rPrChange w:id="406" w:author="Marguerite-Marie Bordry" w:date="2018-12-11T19:57:00Z">
            <w:rPr/>
          </w:rPrChange>
        </w:rPr>
        <w:t> :</w:t>
      </w:r>
      <w:proofErr w:type="gramEnd"/>
      <w:r w:rsidRPr="00CC6DF6">
        <w:rPr>
          <w:lang w:val="it-IT"/>
          <w:rPrChange w:id="407" w:author="Marguerite-Marie Bordry" w:date="2018-12-11T19:57:00Z">
            <w:rPr/>
          </w:rPrChange>
        </w:rPr>
        <w:t xml:space="preserve"> Luciano </w:t>
      </w:r>
      <w:proofErr w:type="spellStart"/>
      <w:r w:rsidRPr="00CC6DF6">
        <w:rPr>
          <w:rFonts w:eastAsiaTheme="majorEastAsia"/>
          <w:lang w:val="it-IT"/>
          <w:rPrChange w:id="408" w:author="Marguerite-Marie Bordry" w:date="2018-12-11T19:57:00Z">
            <w:rPr>
              <w:rFonts w:eastAsiaTheme="majorEastAsia"/>
            </w:rPr>
          </w:rPrChange>
        </w:rPr>
        <w:t>Zùccoli</w:t>
      </w:r>
      <w:proofErr w:type="spellEnd"/>
    </w:p>
    <w:p w14:paraId="720748DB" w14:textId="77777777" w:rsidR="00EE1AC8" w:rsidRPr="00CC6DF6" w:rsidRDefault="00EE1AC8" w:rsidP="00EE1AC8">
      <w:pPr>
        <w:pStyle w:val="term"/>
        <w:rPr>
          <w:lang w:val="it-IT"/>
          <w:rPrChange w:id="409" w:author="Marguerite-Marie Bordry" w:date="2018-12-11T19:57:00Z">
            <w:rPr/>
          </w:rPrChange>
        </w:rPr>
      </w:pPr>
      <w:proofErr w:type="gramStart"/>
      <w:r w:rsidRPr="00CC6DF6">
        <w:rPr>
          <w:lang w:val="it-IT"/>
          <w:rPrChange w:id="410" w:author="Marguerite-Marie Bordry" w:date="2018-12-11T19:57:00Z">
            <w:rPr/>
          </w:rPrChange>
        </w:rPr>
        <w:t>section :</w:t>
      </w:r>
      <w:proofErr w:type="gramEnd"/>
      <w:r w:rsidRPr="00CC6DF6">
        <w:rPr>
          <w:lang w:val="it-IT"/>
          <w:rPrChange w:id="411" w:author="Marguerite-Marie Bordry" w:date="2018-12-11T19:57:00Z">
            <w:rPr/>
          </w:rPrChange>
        </w:rPr>
        <w:t xml:space="preserve"> </w:t>
      </w:r>
      <w:proofErr w:type="spellStart"/>
      <w:r w:rsidRPr="00CC6DF6">
        <w:rPr>
          <w:lang w:val="it-IT"/>
          <w:rPrChange w:id="412" w:author="Marguerite-Marie Bordry" w:date="2018-12-11T19:57:00Z">
            <w:rPr/>
          </w:rPrChange>
        </w:rPr>
        <w:t>Lettres</w:t>
      </w:r>
      <w:proofErr w:type="spellEnd"/>
      <w:r w:rsidRPr="00CC6DF6">
        <w:rPr>
          <w:lang w:val="it-IT"/>
          <w:rPrChange w:id="413" w:author="Marguerite-Marie Bordry" w:date="2018-12-11T19:57:00Z">
            <w:rPr/>
          </w:rPrChange>
        </w:rPr>
        <w:t xml:space="preserve"> </w:t>
      </w:r>
      <w:proofErr w:type="spellStart"/>
      <w:r w:rsidRPr="00CC6DF6">
        <w:rPr>
          <w:lang w:val="it-IT"/>
          <w:rPrChange w:id="414" w:author="Marguerite-Marie Bordry" w:date="2018-12-11T19:57:00Z">
            <w:rPr/>
          </w:rPrChange>
        </w:rPr>
        <w:t>italiennes</w:t>
      </w:r>
      <w:proofErr w:type="spellEnd"/>
    </w:p>
    <w:p w14:paraId="1C82FFFC" w14:textId="77777777" w:rsidR="00EE1AC8" w:rsidRPr="00CC6DF6" w:rsidRDefault="00EE1AC8" w:rsidP="00EE1AC8">
      <w:pPr>
        <w:pStyle w:val="term"/>
        <w:rPr>
          <w:lang w:val="it-IT"/>
          <w:rPrChange w:id="415" w:author="Marguerite-Marie Bordry" w:date="2018-12-11T19:57:00Z">
            <w:rPr/>
          </w:rPrChange>
        </w:rPr>
      </w:pPr>
      <w:proofErr w:type="spellStart"/>
      <w:proofErr w:type="gramStart"/>
      <w:r w:rsidRPr="00CC6DF6">
        <w:rPr>
          <w:lang w:val="it-IT"/>
          <w:rPrChange w:id="416" w:author="Marguerite-Marie Bordry" w:date="2018-12-11T19:57:00Z">
            <w:rPr/>
          </w:rPrChange>
        </w:rPr>
        <w:t>title</w:t>
      </w:r>
      <w:proofErr w:type="spellEnd"/>
      <w:r w:rsidRPr="00CC6DF6">
        <w:rPr>
          <w:lang w:val="it-IT"/>
          <w:rPrChange w:id="417" w:author="Marguerite-Marie Bordry" w:date="2018-12-11T19:57:00Z">
            <w:rPr/>
          </w:rPrChange>
        </w:rPr>
        <w:t> :</w:t>
      </w:r>
      <w:proofErr w:type="gramEnd"/>
      <w:r w:rsidRPr="00CC6DF6">
        <w:rPr>
          <w:lang w:val="it-IT"/>
          <w:rPrChange w:id="418" w:author="Marguerite-Marie Bordry" w:date="2018-12-11T19:57:00Z">
            <w:rPr/>
          </w:rPrChange>
        </w:rPr>
        <w:t xml:space="preserve"> A. Rusconi et A. Valeri : </w:t>
      </w:r>
      <w:r w:rsidRPr="00CC6DF6">
        <w:rPr>
          <w:i/>
          <w:lang w:val="it-IT"/>
          <w:rPrChange w:id="419" w:author="Marguerite-Marie Bordry" w:date="2018-12-11T19:57:00Z">
            <w:rPr>
              <w:i/>
            </w:rPr>
          </w:rPrChange>
        </w:rPr>
        <w:t>La Vita di Benvenuto Cellini</w:t>
      </w:r>
    </w:p>
    <w:p w14:paraId="68A314ED" w14:textId="77777777" w:rsidR="00EE1AC8" w:rsidRDefault="00EE1AC8" w:rsidP="00EE1AC8">
      <w:pPr>
        <w:pStyle w:val="term"/>
      </w:pPr>
      <w:proofErr w:type="gramStart"/>
      <w:r w:rsidRPr="00925B7B">
        <w:t>date</w:t>
      </w:r>
      <w:proofErr w:type="gramEnd"/>
      <w:r w:rsidRPr="00925B7B">
        <w:t> :</w:t>
      </w:r>
      <w:r>
        <w:t xml:space="preserve"> 1901-10-01</w:t>
      </w:r>
    </w:p>
    <w:p w14:paraId="5366B2A5" w14:textId="77777777" w:rsidR="00EE1AC8" w:rsidRDefault="00EE1AC8" w:rsidP="00EE1AC8">
      <w:pPr>
        <w:pStyle w:val="term"/>
      </w:pPr>
      <w:proofErr w:type="spellStart"/>
      <w:proofErr w:type="gramStart"/>
      <w:r>
        <w:t>ref</w:t>
      </w:r>
      <w:proofErr w:type="spellEnd"/>
      <w:proofErr w:type="gramEnd"/>
      <w:r w:rsidRPr="00925B7B">
        <w:t xml:space="preserve"> : </w:t>
      </w:r>
      <w:r>
        <w:t>Tome XL, numéro 142, 1</w:t>
      </w:r>
      <w:r w:rsidRPr="00685873">
        <w:rPr>
          <w:vertAlign w:val="superscript"/>
        </w:rPr>
        <w:t>er</w:t>
      </w:r>
      <w:r>
        <w:t> octobre 1901, p. 258-262 [261-262]</w:t>
      </w:r>
    </w:p>
    <w:p w14:paraId="25E04906" w14:textId="77777777" w:rsidR="00EE1AC8" w:rsidRPr="00781C58" w:rsidRDefault="00EE1AC8" w:rsidP="00EE1AC8">
      <w:pPr>
        <w:pStyle w:val="Corpsdetexte"/>
        <w:rPr>
          <w:rFonts w:cs="Times New Roman"/>
        </w:rPr>
      </w:pPr>
      <w:r w:rsidRPr="00781C58">
        <w:rPr>
          <w:rFonts w:cs="Times New Roman"/>
        </w:rPr>
        <w:t xml:space="preserve">La même </w:t>
      </w:r>
      <w:r w:rsidRPr="00781C58">
        <w:rPr>
          <w:rFonts w:cs="Times New Roman"/>
          <w:i/>
        </w:rPr>
        <w:t>Société Éditrice Nationale</w:t>
      </w:r>
      <w:r w:rsidRPr="00781C58">
        <w:rPr>
          <w:rFonts w:cs="Times New Roman"/>
        </w:rPr>
        <w:t xml:space="preserve"> vient de publier en un fort et beau volume cette divine autobiographie de Benvenuto Cellini que Goethe admira et traduisit. </w:t>
      </w:r>
      <w:r w:rsidRPr="00781C58">
        <w:rPr>
          <w:rFonts w:cs="Times New Roman"/>
          <w:smallCaps/>
        </w:rPr>
        <w:t xml:space="preserve">La </w:t>
      </w:r>
      <w:proofErr w:type="spellStart"/>
      <w:r w:rsidRPr="00781C58">
        <w:rPr>
          <w:rFonts w:cs="Times New Roman"/>
          <w:smallCaps/>
        </w:rPr>
        <w:t>vità</w:t>
      </w:r>
      <w:proofErr w:type="spellEnd"/>
      <w:r w:rsidRPr="00781C58">
        <w:rPr>
          <w:rFonts w:cs="Times New Roman"/>
          <w:smallCaps/>
        </w:rPr>
        <w:t xml:space="preserve"> di Benvenuto Cellini, i </w:t>
      </w:r>
      <w:proofErr w:type="spellStart"/>
      <w:r w:rsidRPr="00781C58">
        <w:rPr>
          <w:rFonts w:cs="Times New Roman"/>
          <w:smallCaps/>
        </w:rPr>
        <w:t>Trattati</w:t>
      </w:r>
      <w:proofErr w:type="spellEnd"/>
      <w:r w:rsidRPr="00781C58">
        <w:rPr>
          <w:rFonts w:cs="Times New Roman"/>
          <w:smallCaps/>
        </w:rPr>
        <w:t xml:space="preserve"> </w:t>
      </w:r>
      <w:proofErr w:type="spellStart"/>
      <w:r w:rsidRPr="00781C58">
        <w:rPr>
          <w:rFonts w:cs="Times New Roman"/>
          <w:smallCaps/>
        </w:rPr>
        <w:t>della</w:t>
      </w:r>
      <w:proofErr w:type="spellEnd"/>
      <w:r w:rsidRPr="00781C58">
        <w:rPr>
          <w:rFonts w:cs="Times New Roman"/>
          <w:smallCaps/>
        </w:rPr>
        <w:t xml:space="preserve"> </w:t>
      </w:r>
      <w:proofErr w:type="spellStart"/>
      <w:r w:rsidRPr="00781C58">
        <w:rPr>
          <w:rFonts w:cs="Times New Roman"/>
          <w:smallCaps/>
        </w:rPr>
        <w:t>Oreficeria</w:t>
      </w:r>
      <w:proofErr w:type="spellEnd"/>
      <w:r w:rsidRPr="00781C58">
        <w:rPr>
          <w:rFonts w:cs="Times New Roman"/>
          <w:smallCaps/>
        </w:rPr>
        <w:t xml:space="preserve"> e </w:t>
      </w:r>
      <w:proofErr w:type="spellStart"/>
      <w:r w:rsidRPr="00781C58">
        <w:rPr>
          <w:rFonts w:cs="Times New Roman"/>
          <w:smallCaps/>
        </w:rPr>
        <w:t>della</w:t>
      </w:r>
      <w:proofErr w:type="spellEnd"/>
      <w:r w:rsidRPr="00781C58">
        <w:rPr>
          <w:rFonts w:cs="Times New Roman"/>
          <w:smallCaps/>
        </w:rPr>
        <w:t xml:space="preserve"> </w:t>
      </w:r>
      <w:proofErr w:type="spellStart"/>
      <w:r w:rsidRPr="00781C58">
        <w:rPr>
          <w:rFonts w:cs="Times New Roman"/>
          <w:smallCaps/>
        </w:rPr>
        <w:t>Scultura</w:t>
      </w:r>
      <w:proofErr w:type="spellEnd"/>
      <w:r w:rsidRPr="00781C58">
        <w:rPr>
          <w:rFonts w:cs="Times New Roman"/>
          <w:smallCaps/>
        </w:rPr>
        <w:t xml:space="preserve"> e </w:t>
      </w:r>
      <w:proofErr w:type="spellStart"/>
      <w:r w:rsidRPr="00781C58">
        <w:rPr>
          <w:rFonts w:cs="Times New Roman"/>
          <w:smallCaps/>
        </w:rPr>
        <w:t>glî</w:t>
      </w:r>
      <w:proofErr w:type="spellEnd"/>
      <w:r w:rsidRPr="00781C58">
        <w:rPr>
          <w:rFonts w:cs="Times New Roman"/>
          <w:smallCaps/>
        </w:rPr>
        <w:t xml:space="preserve"> </w:t>
      </w:r>
      <w:proofErr w:type="spellStart"/>
      <w:r w:rsidRPr="00781C58">
        <w:rPr>
          <w:rFonts w:cs="Times New Roman"/>
          <w:smallCaps/>
        </w:rPr>
        <w:t>Scritti</w:t>
      </w:r>
      <w:proofErr w:type="spellEnd"/>
      <w:r w:rsidRPr="00781C58">
        <w:rPr>
          <w:rFonts w:cs="Times New Roman"/>
          <w:smallCaps/>
        </w:rPr>
        <w:t xml:space="preserve"> </w:t>
      </w:r>
      <w:proofErr w:type="spellStart"/>
      <w:r w:rsidRPr="00781C58">
        <w:rPr>
          <w:rFonts w:cs="Times New Roman"/>
          <w:smallCaps/>
        </w:rPr>
        <w:t>sull</w:t>
      </w:r>
      <w:proofErr w:type="spellEnd"/>
      <w:r>
        <w:rPr>
          <w:rFonts w:cs="Times New Roman"/>
          <w:smallCaps/>
        </w:rPr>
        <w:t>’</w:t>
      </w:r>
      <w:r w:rsidRPr="00781C58">
        <w:rPr>
          <w:rFonts w:cs="Times New Roman"/>
          <w:smallCaps/>
        </w:rPr>
        <w:t xml:space="preserve"> Arte</w:t>
      </w:r>
      <w:r w:rsidRPr="00781C58">
        <w:rPr>
          <w:rFonts w:cs="Times New Roman"/>
        </w:rPr>
        <w:t>, enrichis par quelques centaines d</w:t>
      </w:r>
      <w:r>
        <w:rPr>
          <w:rFonts w:cs="Times New Roman"/>
        </w:rPr>
        <w:t>’</w:t>
      </w:r>
      <w:r w:rsidRPr="00781C58">
        <w:rPr>
          <w:rFonts w:cs="Times New Roman"/>
        </w:rPr>
        <w:t>illustrations et par les notes historiques et philologiques de M</w:t>
      </w:r>
      <w:r>
        <w:rPr>
          <w:rFonts w:cs="Times New Roman"/>
        </w:rPr>
        <w:t>M. </w:t>
      </w:r>
      <w:r w:rsidRPr="00781C58">
        <w:rPr>
          <w:rFonts w:cs="Times New Roman"/>
        </w:rPr>
        <w:t xml:space="preserve">A. Jahn </w:t>
      </w:r>
      <w:proofErr w:type="spellStart"/>
      <w:r w:rsidRPr="00781C58">
        <w:rPr>
          <w:rFonts w:cs="Times New Roman"/>
        </w:rPr>
        <w:t>Rusconi</w:t>
      </w:r>
      <w:proofErr w:type="spellEnd"/>
      <w:r w:rsidRPr="00781C58">
        <w:rPr>
          <w:rFonts w:cs="Times New Roman"/>
        </w:rPr>
        <w:t xml:space="preserve"> et A. Valeri, est une publication d</w:t>
      </w:r>
      <w:r>
        <w:rPr>
          <w:rFonts w:cs="Times New Roman"/>
        </w:rPr>
        <w:t>’</w:t>
      </w:r>
      <w:r w:rsidRPr="00781C58">
        <w:rPr>
          <w:rFonts w:cs="Times New Roman"/>
        </w:rPr>
        <w:t>ordre supérieur qui témoigne du goût et du savoir des deux compilateurs. Cette autobiographie franche, rude, crâne, sincère jusqu</w:t>
      </w:r>
      <w:r>
        <w:rPr>
          <w:rFonts w:cs="Times New Roman"/>
        </w:rPr>
        <w:t>’</w:t>
      </w:r>
      <w:r w:rsidRPr="00781C58">
        <w:rPr>
          <w:rFonts w:cs="Times New Roman"/>
        </w:rPr>
        <w:t>au cynisme, est un document d</w:t>
      </w:r>
      <w:r>
        <w:rPr>
          <w:rFonts w:cs="Times New Roman"/>
        </w:rPr>
        <w:t>’</w:t>
      </w:r>
      <w:r w:rsidRPr="00781C58">
        <w:rPr>
          <w:rFonts w:cs="Times New Roman"/>
        </w:rPr>
        <w:t>art et d</w:t>
      </w:r>
      <w:r>
        <w:rPr>
          <w:rFonts w:cs="Times New Roman"/>
        </w:rPr>
        <w:t>’</w:t>
      </w:r>
      <w:r w:rsidRPr="00781C58">
        <w:rPr>
          <w:rFonts w:cs="Times New Roman"/>
        </w:rPr>
        <w:t>histoire si important qu</w:t>
      </w:r>
      <w:r>
        <w:rPr>
          <w:rFonts w:cs="Times New Roman"/>
        </w:rPr>
        <w:t>’</w:t>
      </w:r>
      <w:r w:rsidRPr="00781C58">
        <w:rPr>
          <w:rFonts w:cs="Times New Roman"/>
        </w:rPr>
        <w:t>en Italie on rougirait de ne pas la connaître et de ne pas pouvoir en citer les passages les plus caractéristiques. Mais M</w:t>
      </w:r>
      <w:r>
        <w:rPr>
          <w:rFonts w:cs="Times New Roman"/>
        </w:rPr>
        <w:t>M. </w:t>
      </w:r>
      <w:proofErr w:type="spellStart"/>
      <w:r w:rsidRPr="00781C58">
        <w:rPr>
          <w:rFonts w:cs="Times New Roman"/>
        </w:rPr>
        <w:t>Rusconi</w:t>
      </w:r>
      <w:proofErr w:type="spellEnd"/>
      <w:r w:rsidRPr="00781C58">
        <w:rPr>
          <w:rFonts w:cs="Times New Roman"/>
        </w:rPr>
        <w:t xml:space="preserve"> et Valeri ont été fort bien avisés d</w:t>
      </w:r>
      <w:r>
        <w:rPr>
          <w:rFonts w:cs="Times New Roman"/>
        </w:rPr>
        <w:t>’</w:t>
      </w:r>
      <w:r w:rsidRPr="00781C58">
        <w:rPr>
          <w:rFonts w:cs="Times New Roman"/>
        </w:rPr>
        <w:t>y ajouter les Traités sur l</w:t>
      </w:r>
      <w:r>
        <w:rPr>
          <w:rFonts w:cs="Times New Roman"/>
        </w:rPr>
        <w:t>’</w:t>
      </w:r>
      <w:r w:rsidRPr="00781C58">
        <w:rPr>
          <w:rFonts w:cs="Times New Roman"/>
        </w:rPr>
        <w:t>orfèvrerie et sur la sculpture du grand-maître que François I</w:t>
      </w:r>
      <w:r w:rsidRPr="00781C58">
        <w:rPr>
          <w:vertAlign w:val="superscript"/>
        </w:rPr>
        <w:t>er</w:t>
      </w:r>
      <w:r w:rsidRPr="00781C58">
        <w:rPr>
          <w:rFonts w:cs="Times New Roman"/>
        </w:rPr>
        <w:t xml:space="preserve"> aima et chérit et qui aima à son tour la France. Les </w:t>
      </w:r>
      <w:r w:rsidRPr="00781C58">
        <w:rPr>
          <w:rFonts w:cs="Times New Roman"/>
          <w:i/>
        </w:rPr>
        <w:t>Traités</w:t>
      </w:r>
      <w:r w:rsidRPr="00781C58">
        <w:rPr>
          <w:rFonts w:cs="Times New Roman"/>
        </w:rPr>
        <w:t xml:space="preserve"> ne sont </w:t>
      </w:r>
      <w:r w:rsidRPr="00781C58">
        <w:rPr>
          <w:rFonts w:cs="Times New Roman"/>
        </w:rPr>
        <w:lastRenderedPageBreak/>
        <w:t xml:space="preserve">pas si populaires que la </w:t>
      </w:r>
      <w:r w:rsidRPr="00781C58">
        <w:rPr>
          <w:rFonts w:cs="Times New Roman"/>
          <w:i/>
        </w:rPr>
        <w:t>Vie</w:t>
      </w:r>
      <w:r w:rsidRPr="00781C58">
        <w:rPr>
          <w:rFonts w:cs="Times New Roman"/>
        </w:rPr>
        <w:t>, et ils méritent d</w:t>
      </w:r>
      <w:r>
        <w:rPr>
          <w:rFonts w:cs="Times New Roman"/>
        </w:rPr>
        <w:t>’</w:t>
      </w:r>
      <w:r w:rsidRPr="00781C58">
        <w:rPr>
          <w:rFonts w:cs="Times New Roman"/>
        </w:rPr>
        <w:t>être connus à fond, car ils éclairent eux aussi toute cette époque merveilleuse où l</w:t>
      </w:r>
      <w:r>
        <w:rPr>
          <w:rFonts w:cs="Times New Roman"/>
        </w:rPr>
        <w:t>’</w:t>
      </w:r>
      <w:r w:rsidRPr="00781C58">
        <w:rPr>
          <w:rFonts w:cs="Times New Roman"/>
        </w:rPr>
        <w:t>on donnait des coups de marteaux aux statues et de poignard aux ennemis avec la naïve franchise que nous avons malheureusement perdue à jamais,</w:t>
      </w:r>
    </w:p>
    <w:p w14:paraId="285E1FEE" w14:textId="77777777" w:rsidR="00EE1AC8" w:rsidRDefault="00EE1AC8" w:rsidP="00EE1AC8">
      <w:pPr>
        <w:pStyle w:val="Titre1"/>
        <w:rPr>
          <w:rFonts w:hint="eastAsia"/>
        </w:rPr>
      </w:pPr>
      <w:r>
        <w:t>Tome XL, numéro 143, 1</w:t>
      </w:r>
      <w:r w:rsidRPr="00685873">
        <w:rPr>
          <w:vertAlign w:val="superscript"/>
        </w:rPr>
        <w:t>er</w:t>
      </w:r>
      <w:r>
        <w:t> novembre 1901</w:t>
      </w:r>
    </w:p>
    <w:p w14:paraId="3DFBC281" w14:textId="77777777" w:rsidR="00EE1AC8" w:rsidRPr="00CC6DF6" w:rsidRDefault="00EE1AC8" w:rsidP="00EE1AC8">
      <w:pPr>
        <w:pStyle w:val="Titre2"/>
        <w:rPr>
          <w:lang w:val="en-GB"/>
          <w:rPrChange w:id="420" w:author="Marguerite-Marie Bordry" w:date="2018-12-11T19:57:00Z">
            <w:rPr/>
          </w:rPrChange>
        </w:rPr>
      </w:pPr>
      <w:r>
        <w:t xml:space="preserve">Les Revues. </w:t>
      </w:r>
      <w:r>
        <w:br/>
      </w:r>
      <w:r w:rsidRPr="00CC6DF6">
        <w:rPr>
          <w:lang w:val="en-GB"/>
          <w:rPrChange w:id="421" w:author="Marguerite-Marie Bordry" w:date="2018-12-11T19:57:00Z">
            <w:rPr/>
          </w:rPrChange>
        </w:rPr>
        <w:t>Memento [</w:t>
      </w:r>
      <w:proofErr w:type="spellStart"/>
      <w:r w:rsidRPr="00CC6DF6">
        <w:rPr>
          <w:lang w:val="en-GB"/>
          <w:rPrChange w:id="422" w:author="Marguerite-Marie Bordry" w:date="2018-12-11T19:57:00Z">
            <w:rPr/>
          </w:rPrChange>
        </w:rPr>
        <w:t>extrait</w:t>
      </w:r>
      <w:proofErr w:type="spellEnd"/>
      <w:r w:rsidRPr="00CC6DF6">
        <w:rPr>
          <w:lang w:val="en-GB"/>
          <w:rPrChange w:id="423" w:author="Marguerite-Marie Bordry" w:date="2018-12-11T19:57:00Z">
            <w:rPr/>
          </w:rPrChange>
        </w:rPr>
        <w:t>]</w:t>
      </w:r>
    </w:p>
    <w:p w14:paraId="7E61AEEB" w14:textId="77777777" w:rsidR="00EE1AC8" w:rsidRPr="00CC6DF6" w:rsidRDefault="00EE1AC8" w:rsidP="00EE1AC8">
      <w:pPr>
        <w:pStyle w:val="term"/>
        <w:rPr>
          <w:lang w:val="en-GB"/>
          <w:rPrChange w:id="424" w:author="Marguerite-Marie Bordry" w:date="2018-12-11T19:57:00Z">
            <w:rPr/>
          </w:rPrChange>
        </w:rPr>
      </w:pPr>
      <w:proofErr w:type="gramStart"/>
      <w:r w:rsidRPr="00CC6DF6">
        <w:rPr>
          <w:lang w:val="en-GB"/>
          <w:rPrChange w:id="425" w:author="Marguerite-Marie Bordry" w:date="2018-12-11T19:57:00Z">
            <w:rPr/>
          </w:rPrChange>
        </w:rPr>
        <w:t>id :</w:t>
      </w:r>
      <w:proofErr w:type="gramEnd"/>
      <w:r w:rsidRPr="00CC6DF6">
        <w:rPr>
          <w:lang w:val="en-GB"/>
          <w:rPrChange w:id="426" w:author="Marguerite-Marie Bordry" w:date="2018-12-11T19:57:00Z">
            <w:rPr/>
          </w:rPrChange>
        </w:rPr>
        <w:t xml:space="preserve"> article-1901-11-01_533</w:t>
      </w:r>
    </w:p>
    <w:p w14:paraId="04806855" w14:textId="77777777" w:rsidR="00EE1AC8" w:rsidRPr="00CC6DF6" w:rsidRDefault="00EE1AC8" w:rsidP="00EE1AC8">
      <w:pPr>
        <w:pStyle w:val="term"/>
        <w:rPr>
          <w:lang w:val="en-GB"/>
          <w:rPrChange w:id="427" w:author="Marguerite-Marie Bordry" w:date="2018-12-11T19:57:00Z">
            <w:rPr/>
          </w:rPrChange>
        </w:rPr>
      </w:pPr>
      <w:proofErr w:type="gramStart"/>
      <w:r w:rsidRPr="00CC6DF6">
        <w:rPr>
          <w:lang w:val="en-GB"/>
          <w:rPrChange w:id="428" w:author="Marguerite-Marie Bordry" w:date="2018-12-11T19:57:00Z">
            <w:rPr/>
          </w:rPrChange>
        </w:rPr>
        <w:t>author :</w:t>
      </w:r>
      <w:proofErr w:type="gramEnd"/>
      <w:r w:rsidRPr="00CC6DF6">
        <w:rPr>
          <w:lang w:val="en-GB"/>
          <w:rPrChange w:id="429" w:author="Marguerite-Marie Bordry" w:date="2018-12-11T19:57:00Z">
            <w:rPr/>
          </w:rPrChange>
        </w:rPr>
        <w:t xml:space="preserve"> Hirsch, Charles-Henry (1860-1948)</w:t>
      </w:r>
    </w:p>
    <w:p w14:paraId="4D2F3B34" w14:textId="77777777" w:rsidR="00EE1AC8" w:rsidRPr="00CC6DF6" w:rsidRDefault="00EE1AC8" w:rsidP="00EE1AC8">
      <w:pPr>
        <w:pStyle w:val="term"/>
        <w:rPr>
          <w:lang w:val="en-GB"/>
          <w:rPrChange w:id="430" w:author="Marguerite-Marie Bordry" w:date="2018-12-11T19:57:00Z">
            <w:rPr/>
          </w:rPrChange>
        </w:rPr>
      </w:pPr>
      <w:proofErr w:type="gramStart"/>
      <w:r w:rsidRPr="00CC6DF6">
        <w:rPr>
          <w:lang w:val="en-GB"/>
          <w:rPrChange w:id="431" w:author="Marguerite-Marie Bordry" w:date="2018-12-11T19:57:00Z">
            <w:rPr/>
          </w:rPrChange>
        </w:rPr>
        <w:t>signed :</w:t>
      </w:r>
      <w:proofErr w:type="gramEnd"/>
      <w:r w:rsidRPr="00CC6DF6">
        <w:rPr>
          <w:lang w:val="en-GB"/>
          <w:rPrChange w:id="432" w:author="Marguerite-Marie Bordry" w:date="2018-12-11T19:57:00Z">
            <w:rPr/>
          </w:rPrChange>
        </w:rPr>
        <w:t xml:space="preserve"> Charles-Henry Hirsch</w:t>
      </w:r>
    </w:p>
    <w:p w14:paraId="27FF07D1" w14:textId="77777777" w:rsidR="00EE1AC8" w:rsidRPr="00CC6DF6" w:rsidRDefault="00EE1AC8" w:rsidP="00EE1AC8">
      <w:pPr>
        <w:pStyle w:val="term"/>
        <w:rPr>
          <w:lang w:val="en-GB"/>
          <w:rPrChange w:id="433" w:author="Marguerite-Marie Bordry" w:date="2018-12-11T19:57:00Z">
            <w:rPr/>
          </w:rPrChange>
        </w:rPr>
      </w:pPr>
      <w:proofErr w:type="gramStart"/>
      <w:r w:rsidRPr="00CC6DF6">
        <w:rPr>
          <w:lang w:val="en-GB"/>
          <w:rPrChange w:id="434" w:author="Marguerite-Marie Bordry" w:date="2018-12-11T19:57:00Z">
            <w:rPr/>
          </w:rPrChange>
        </w:rPr>
        <w:t>section :</w:t>
      </w:r>
      <w:proofErr w:type="gramEnd"/>
      <w:r w:rsidRPr="00CC6DF6">
        <w:rPr>
          <w:lang w:val="en-GB"/>
          <w:rPrChange w:id="435" w:author="Marguerite-Marie Bordry" w:date="2018-12-11T19:57:00Z">
            <w:rPr/>
          </w:rPrChange>
        </w:rPr>
        <w:t xml:space="preserve"> Les Revues</w:t>
      </w:r>
    </w:p>
    <w:p w14:paraId="7DDBB32A" w14:textId="77777777" w:rsidR="00EE1AC8" w:rsidRPr="00CC6DF6" w:rsidRDefault="00EE1AC8" w:rsidP="00EE1AC8">
      <w:pPr>
        <w:pStyle w:val="term"/>
        <w:rPr>
          <w:lang w:val="en-GB"/>
          <w:rPrChange w:id="436" w:author="Marguerite-Marie Bordry" w:date="2018-12-11T19:57:00Z">
            <w:rPr/>
          </w:rPrChange>
        </w:rPr>
      </w:pPr>
      <w:proofErr w:type="gramStart"/>
      <w:r w:rsidRPr="00CC6DF6">
        <w:rPr>
          <w:lang w:val="en-GB"/>
          <w:rPrChange w:id="437" w:author="Marguerite-Marie Bordry" w:date="2018-12-11T19:57:00Z">
            <w:rPr/>
          </w:rPrChange>
        </w:rPr>
        <w:t>title :</w:t>
      </w:r>
      <w:proofErr w:type="gramEnd"/>
      <w:r w:rsidRPr="00CC6DF6">
        <w:rPr>
          <w:lang w:val="en-GB"/>
          <w:rPrChange w:id="438" w:author="Marguerite-Marie Bordry" w:date="2018-12-11T19:57:00Z">
            <w:rPr/>
          </w:rPrChange>
        </w:rPr>
        <w:t xml:space="preserve"> </w:t>
      </w:r>
      <w:proofErr w:type="spellStart"/>
      <w:r w:rsidRPr="00CC6DF6">
        <w:rPr>
          <w:lang w:val="en-GB"/>
          <w:rPrChange w:id="439" w:author="Marguerite-Marie Bordry" w:date="2018-12-11T19:57:00Z">
            <w:rPr/>
          </w:rPrChange>
        </w:rPr>
        <w:t>Mémento</w:t>
      </w:r>
      <w:proofErr w:type="spellEnd"/>
      <w:r w:rsidRPr="00CC6DF6">
        <w:rPr>
          <w:lang w:val="en-GB"/>
          <w:rPrChange w:id="440" w:author="Marguerite-Marie Bordry" w:date="2018-12-11T19:57:00Z">
            <w:rPr/>
          </w:rPrChange>
        </w:rPr>
        <w:t xml:space="preserve"> [</w:t>
      </w:r>
      <w:proofErr w:type="spellStart"/>
      <w:r w:rsidRPr="00CC6DF6">
        <w:rPr>
          <w:lang w:val="en-GB"/>
          <w:rPrChange w:id="441" w:author="Marguerite-Marie Bordry" w:date="2018-12-11T19:57:00Z">
            <w:rPr/>
          </w:rPrChange>
        </w:rPr>
        <w:t>extrait</w:t>
      </w:r>
      <w:proofErr w:type="spellEnd"/>
      <w:r w:rsidRPr="00CC6DF6">
        <w:rPr>
          <w:lang w:val="en-GB"/>
          <w:rPrChange w:id="442" w:author="Marguerite-Marie Bordry" w:date="2018-12-11T19:57:00Z">
            <w:rPr/>
          </w:rPrChange>
        </w:rPr>
        <w:t>]</w:t>
      </w:r>
    </w:p>
    <w:p w14:paraId="70755514" w14:textId="77777777" w:rsidR="00EE1AC8" w:rsidRPr="00CC6DF6" w:rsidRDefault="00EE1AC8" w:rsidP="00EE1AC8">
      <w:pPr>
        <w:pStyle w:val="term"/>
        <w:rPr>
          <w:lang w:val="en-GB"/>
          <w:rPrChange w:id="443" w:author="Marguerite-Marie Bordry" w:date="2018-12-11T19:57:00Z">
            <w:rPr/>
          </w:rPrChange>
        </w:rPr>
      </w:pPr>
      <w:proofErr w:type="gramStart"/>
      <w:r w:rsidRPr="00CC6DF6">
        <w:rPr>
          <w:lang w:val="en-GB"/>
          <w:rPrChange w:id="444" w:author="Marguerite-Marie Bordry" w:date="2018-12-11T19:57:00Z">
            <w:rPr/>
          </w:rPrChange>
        </w:rPr>
        <w:t>date :</w:t>
      </w:r>
      <w:proofErr w:type="gramEnd"/>
      <w:r w:rsidRPr="00CC6DF6">
        <w:rPr>
          <w:lang w:val="en-GB"/>
          <w:rPrChange w:id="445" w:author="Marguerite-Marie Bordry" w:date="2018-12-11T19:57:00Z">
            <w:rPr/>
          </w:rPrChange>
        </w:rPr>
        <w:t xml:space="preserve"> 1901-11-01</w:t>
      </w:r>
    </w:p>
    <w:p w14:paraId="604DE629" w14:textId="77777777" w:rsidR="00EE1AC8" w:rsidRPr="00CC6DF6" w:rsidRDefault="00EE1AC8" w:rsidP="00EE1AC8">
      <w:pPr>
        <w:pStyle w:val="term"/>
        <w:rPr>
          <w:lang w:val="en-GB"/>
          <w:rPrChange w:id="446" w:author="Marguerite-Marie Bordry" w:date="2018-12-11T19:57:00Z">
            <w:rPr/>
          </w:rPrChange>
        </w:rPr>
      </w:pPr>
      <w:proofErr w:type="gramStart"/>
      <w:r w:rsidRPr="00CC6DF6">
        <w:rPr>
          <w:lang w:val="en-GB"/>
          <w:rPrChange w:id="447" w:author="Marguerite-Marie Bordry" w:date="2018-12-11T19:57:00Z">
            <w:rPr/>
          </w:rPrChange>
        </w:rPr>
        <w:t>ref :</w:t>
      </w:r>
      <w:proofErr w:type="gramEnd"/>
      <w:r w:rsidRPr="00CC6DF6">
        <w:rPr>
          <w:lang w:val="en-GB"/>
          <w:rPrChange w:id="448" w:author="Marguerite-Marie Bordry" w:date="2018-12-11T19:57:00Z">
            <w:rPr/>
          </w:rPrChange>
        </w:rPr>
        <w:t xml:space="preserve"> Tome XL, </w:t>
      </w:r>
      <w:proofErr w:type="spellStart"/>
      <w:r w:rsidRPr="00CC6DF6">
        <w:rPr>
          <w:lang w:val="en-GB"/>
          <w:rPrChange w:id="449" w:author="Marguerite-Marie Bordry" w:date="2018-12-11T19:57:00Z">
            <w:rPr/>
          </w:rPrChange>
        </w:rPr>
        <w:t>numéro</w:t>
      </w:r>
      <w:proofErr w:type="spellEnd"/>
      <w:r w:rsidRPr="00CC6DF6">
        <w:rPr>
          <w:lang w:val="en-GB"/>
          <w:rPrChange w:id="450" w:author="Marguerite-Marie Bordry" w:date="2018-12-11T19:57:00Z">
            <w:rPr/>
          </w:rPrChange>
        </w:rPr>
        <w:t> 143, 1</w:t>
      </w:r>
      <w:r w:rsidRPr="00CC6DF6">
        <w:rPr>
          <w:vertAlign w:val="superscript"/>
          <w:lang w:val="en-GB"/>
          <w:rPrChange w:id="451" w:author="Marguerite-Marie Bordry" w:date="2018-12-11T19:57:00Z">
            <w:rPr>
              <w:vertAlign w:val="superscript"/>
            </w:rPr>
          </w:rPrChange>
        </w:rPr>
        <w:t>er</w:t>
      </w:r>
      <w:r w:rsidRPr="00CC6DF6">
        <w:rPr>
          <w:lang w:val="en-GB"/>
          <w:rPrChange w:id="452" w:author="Marguerite-Marie Bordry" w:date="2018-12-11T19:57:00Z">
            <w:rPr/>
          </w:rPrChange>
        </w:rPr>
        <w:t> </w:t>
      </w:r>
      <w:proofErr w:type="spellStart"/>
      <w:r w:rsidRPr="00CC6DF6">
        <w:rPr>
          <w:lang w:val="en-GB"/>
          <w:rPrChange w:id="453" w:author="Marguerite-Marie Bordry" w:date="2018-12-11T19:57:00Z">
            <w:rPr/>
          </w:rPrChange>
        </w:rPr>
        <w:t>novembre</w:t>
      </w:r>
      <w:proofErr w:type="spellEnd"/>
      <w:r w:rsidRPr="00CC6DF6">
        <w:rPr>
          <w:lang w:val="en-GB"/>
          <w:rPrChange w:id="454" w:author="Marguerite-Marie Bordry" w:date="2018-12-11T19:57:00Z">
            <w:rPr/>
          </w:rPrChange>
        </w:rPr>
        <w:t> 1901, p. 528-534 [533]</w:t>
      </w:r>
    </w:p>
    <w:p w14:paraId="2783A383" w14:textId="77777777" w:rsidR="00EE1AC8" w:rsidRPr="00CC6DF6" w:rsidRDefault="00EE1AC8" w:rsidP="00EE1AC8">
      <w:pPr>
        <w:pStyle w:val="byline"/>
        <w:rPr>
          <w:lang w:val="en-GB"/>
          <w:rPrChange w:id="455" w:author="Marguerite-Marie Bordry" w:date="2018-12-11T19:57:00Z">
            <w:rPr/>
          </w:rPrChange>
        </w:rPr>
      </w:pPr>
      <w:r w:rsidRPr="00CC6DF6">
        <w:rPr>
          <w:smallCaps/>
          <w:lang w:val="en-GB"/>
          <w:rPrChange w:id="456" w:author="Marguerite-Marie Bordry" w:date="2018-12-11T19:57:00Z">
            <w:rPr>
              <w:smallCaps/>
            </w:rPr>
          </w:rPrChange>
        </w:rPr>
        <w:t>Charles-Henry Hirsch</w:t>
      </w:r>
      <w:r w:rsidRPr="00CC6DF6">
        <w:rPr>
          <w:lang w:val="en-GB"/>
          <w:rPrChange w:id="457" w:author="Marguerite-Marie Bordry" w:date="2018-12-11T19:57:00Z">
            <w:rPr/>
          </w:rPrChange>
        </w:rPr>
        <w:t>.</w:t>
      </w:r>
    </w:p>
    <w:p w14:paraId="0024B2A8" w14:textId="77777777" w:rsidR="00EE1AC8" w:rsidRDefault="00EE1AC8" w:rsidP="00EE1AC8">
      <w:pPr>
        <w:pStyle w:val="bibl"/>
      </w:pPr>
      <w:r>
        <w:t>Tome XL, numéro 143, 1</w:t>
      </w:r>
      <w:r w:rsidRPr="00685873">
        <w:rPr>
          <w:vertAlign w:val="superscript"/>
        </w:rPr>
        <w:t>er</w:t>
      </w:r>
      <w:r>
        <w:t> novembre 1901, p. 528-534 [533].</w:t>
      </w:r>
    </w:p>
    <w:p w14:paraId="1AE6973F" w14:textId="77777777" w:rsidR="00EE1AC8" w:rsidRPr="00781C58" w:rsidRDefault="00EE1AC8" w:rsidP="00EE1AC8">
      <w:pPr>
        <w:pStyle w:val="Corpsdetexte"/>
        <w:rPr>
          <w:rFonts w:cs="Times New Roman"/>
        </w:rPr>
      </w:pPr>
      <w:r w:rsidRPr="00781C58">
        <w:rPr>
          <w:rFonts w:cs="Times New Roman"/>
        </w:rPr>
        <w:t xml:space="preserve">La </w:t>
      </w:r>
      <w:r w:rsidRPr="00781C58">
        <w:rPr>
          <w:rFonts w:cs="Times New Roman"/>
          <w:b/>
        </w:rPr>
        <w:t>Nouvelle Revue</w:t>
      </w:r>
      <w:r w:rsidRPr="00781C58">
        <w:rPr>
          <w:rFonts w:cs="Times New Roman"/>
        </w:rPr>
        <w:t xml:space="preserve"> (15 septembre). […] </w:t>
      </w:r>
      <w:r>
        <w:rPr>
          <w:rFonts w:cs="Times New Roman"/>
        </w:rPr>
        <w:t>— </w:t>
      </w:r>
      <w:r w:rsidRPr="00781C58">
        <w:rPr>
          <w:rFonts w:cs="Times New Roman"/>
          <w:i/>
        </w:rPr>
        <w:t>La littérature actuelle en Sicile</w:t>
      </w:r>
      <w:r w:rsidRPr="00781C58">
        <w:rPr>
          <w:rFonts w:cs="Times New Roman"/>
        </w:rPr>
        <w:t xml:space="preserve">, par </w:t>
      </w:r>
      <w:r>
        <w:rPr>
          <w:rFonts w:cs="Times New Roman"/>
        </w:rPr>
        <w:t>M. G. </w:t>
      </w:r>
      <w:proofErr w:type="spellStart"/>
      <w:r w:rsidRPr="00781C58">
        <w:rPr>
          <w:rFonts w:cs="Times New Roman"/>
        </w:rPr>
        <w:t>Dejob</w:t>
      </w:r>
      <w:proofErr w:type="spellEnd"/>
      <w:r w:rsidRPr="00781C58">
        <w:rPr>
          <w:rFonts w:cs="Times New Roman"/>
        </w:rPr>
        <w:t>. […]</w:t>
      </w:r>
    </w:p>
    <w:p w14:paraId="1B4518EB" w14:textId="77777777" w:rsidR="00EE1AC8" w:rsidRDefault="00EE1AC8" w:rsidP="00EE1AC8">
      <w:pPr>
        <w:pStyle w:val="Titre2"/>
      </w:pPr>
      <w:r>
        <w:t xml:space="preserve">La France jugée à l’étranger. </w:t>
      </w:r>
      <w:r>
        <w:br/>
        <w:t>Italie</w:t>
      </w:r>
    </w:p>
    <w:p w14:paraId="44D9A6BE" w14:textId="77777777" w:rsidR="00EE1AC8" w:rsidRPr="00925B7B" w:rsidRDefault="00EE1AC8" w:rsidP="00EE1AC8">
      <w:pPr>
        <w:pStyle w:val="term"/>
      </w:pPr>
      <w:proofErr w:type="gramStart"/>
      <w:r w:rsidRPr="00925B7B">
        <w:t>id</w:t>
      </w:r>
      <w:proofErr w:type="gramEnd"/>
      <w:r w:rsidRPr="00925B7B">
        <w:t> : article-</w:t>
      </w:r>
      <w:r>
        <w:t>1901</w:t>
      </w:r>
      <w:r w:rsidRPr="00925B7B">
        <w:t>-</w:t>
      </w:r>
      <w:r>
        <w:t>11-01_568</w:t>
      </w:r>
    </w:p>
    <w:p w14:paraId="6CDEA9C7" w14:textId="77777777" w:rsidR="00EE1AC8" w:rsidRPr="00925B7B" w:rsidRDefault="00EE1AC8" w:rsidP="00EE1AC8">
      <w:pPr>
        <w:pStyle w:val="term"/>
      </w:pPr>
      <w:proofErr w:type="spellStart"/>
      <w:proofErr w:type="gramStart"/>
      <w:r w:rsidRPr="00925B7B">
        <w:t>author</w:t>
      </w:r>
      <w:proofErr w:type="spellEnd"/>
      <w:proofErr w:type="gramEnd"/>
      <w:r w:rsidRPr="00925B7B">
        <w:t xml:space="preserve"> : </w:t>
      </w:r>
      <w:r w:rsidRPr="0087713B">
        <w:t>Gourmont, Remy de (1858-1915)</w:t>
      </w:r>
    </w:p>
    <w:p w14:paraId="35242091" w14:textId="77777777" w:rsidR="00EE1AC8" w:rsidRPr="00925B7B" w:rsidRDefault="00EE1AC8" w:rsidP="00EE1AC8">
      <w:pPr>
        <w:pStyle w:val="term"/>
      </w:pPr>
      <w:proofErr w:type="spellStart"/>
      <w:proofErr w:type="gramStart"/>
      <w:r w:rsidRPr="00925B7B">
        <w:t>signed</w:t>
      </w:r>
      <w:proofErr w:type="spellEnd"/>
      <w:proofErr w:type="gramEnd"/>
      <w:r w:rsidRPr="00925B7B">
        <w:t xml:space="preserve"> : </w:t>
      </w:r>
      <w:r>
        <w:t>Lucile Dubois</w:t>
      </w:r>
    </w:p>
    <w:p w14:paraId="46023C75" w14:textId="77777777" w:rsidR="00EE1AC8" w:rsidRDefault="00EE1AC8" w:rsidP="00EE1AC8">
      <w:pPr>
        <w:pStyle w:val="term"/>
      </w:pPr>
      <w:proofErr w:type="gramStart"/>
      <w:r w:rsidRPr="00925B7B">
        <w:t>section</w:t>
      </w:r>
      <w:proofErr w:type="gramEnd"/>
      <w:r w:rsidRPr="00925B7B">
        <w:t xml:space="preserve"> : </w:t>
      </w:r>
      <w:r>
        <w:t>La France jugée à l’étranger</w:t>
      </w:r>
    </w:p>
    <w:p w14:paraId="5ED62FEA"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t>Italie</w:t>
      </w:r>
    </w:p>
    <w:p w14:paraId="59F914EC" w14:textId="77777777" w:rsidR="00EE1AC8" w:rsidRDefault="00EE1AC8" w:rsidP="00EE1AC8">
      <w:pPr>
        <w:pStyle w:val="term"/>
      </w:pPr>
      <w:proofErr w:type="gramStart"/>
      <w:r w:rsidRPr="00925B7B">
        <w:t>date</w:t>
      </w:r>
      <w:proofErr w:type="gramEnd"/>
      <w:r w:rsidRPr="00925B7B">
        <w:t> :</w:t>
      </w:r>
      <w:r>
        <w:t xml:space="preserve"> 1901-11-01</w:t>
      </w:r>
    </w:p>
    <w:p w14:paraId="43A497AC" w14:textId="77777777" w:rsidR="00EE1AC8" w:rsidRDefault="00EE1AC8" w:rsidP="00EE1AC8">
      <w:pPr>
        <w:pStyle w:val="term"/>
      </w:pPr>
      <w:proofErr w:type="spellStart"/>
      <w:proofErr w:type="gramStart"/>
      <w:r>
        <w:t>ref</w:t>
      </w:r>
      <w:proofErr w:type="spellEnd"/>
      <w:proofErr w:type="gramEnd"/>
      <w:r w:rsidRPr="00925B7B">
        <w:t xml:space="preserve"> : </w:t>
      </w:r>
      <w:r>
        <w:t>Tome XL, numéro 143, 1</w:t>
      </w:r>
      <w:r w:rsidRPr="00685873">
        <w:rPr>
          <w:vertAlign w:val="superscript"/>
        </w:rPr>
        <w:t>er</w:t>
      </w:r>
      <w:r>
        <w:t> novembre 1901, p. 568-573 [568-571]</w:t>
      </w:r>
    </w:p>
    <w:p w14:paraId="1C5B7794" w14:textId="77777777" w:rsidR="00EE1AC8" w:rsidRDefault="00EE1AC8" w:rsidP="00EE1AC8">
      <w:pPr>
        <w:pStyle w:val="byline"/>
      </w:pPr>
      <w:r>
        <w:rPr>
          <w:smallCaps/>
        </w:rPr>
        <w:t>Lucile Dubois</w:t>
      </w:r>
      <w:r>
        <w:t xml:space="preserve"> [Remy de Gourmont].</w:t>
      </w:r>
    </w:p>
    <w:p w14:paraId="7C07374A" w14:textId="77777777" w:rsidR="00EE1AC8" w:rsidRDefault="00EE1AC8" w:rsidP="00EE1AC8">
      <w:pPr>
        <w:pStyle w:val="bibl"/>
      </w:pPr>
      <w:r>
        <w:t>Tome XL, numéro 143, 1</w:t>
      </w:r>
      <w:r w:rsidRPr="00685873">
        <w:rPr>
          <w:vertAlign w:val="superscript"/>
        </w:rPr>
        <w:t>er</w:t>
      </w:r>
      <w:r>
        <w:t> novembre 1901, p. 568-573 [568-571].</w:t>
      </w:r>
    </w:p>
    <w:p w14:paraId="3BE0F982" w14:textId="77777777" w:rsidR="00EE1AC8" w:rsidRPr="00781C58" w:rsidRDefault="00EE1AC8" w:rsidP="00EE1AC8">
      <w:pPr>
        <w:pStyle w:val="Corpsdetexte"/>
        <w:rPr>
          <w:rFonts w:cs="Times New Roman"/>
        </w:rPr>
      </w:pPr>
      <w:r w:rsidRPr="00781C58">
        <w:rPr>
          <w:rFonts w:cs="Times New Roman"/>
        </w:rPr>
        <w:t>Sous ce simple titre</w:t>
      </w:r>
      <w:r>
        <w:rPr>
          <w:rFonts w:cs="Times New Roman"/>
        </w:rPr>
        <w:t> :</w:t>
      </w:r>
      <w:r w:rsidRPr="00781C58">
        <w:rPr>
          <w:rFonts w:cs="Times New Roman"/>
        </w:rPr>
        <w:t xml:space="preserve"> </w:t>
      </w:r>
      <w:r w:rsidRPr="00781C58">
        <w:rPr>
          <w:rFonts w:cs="Times New Roman"/>
          <w:i/>
        </w:rPr>
        <w:t>Un Maestro</w:t>
      </w:r>
      <w:r w:rsidRPr="00781C58">
        <w:rPr>
          <w:rFonts w:cs="Times New Roman"/>
        </w:rPr>
        <w:t xml:space="preserve">, </w:t>
      </w:r>
      <w:r>
        <w:rPr>
          <w:rFonts w:cs="Times New Roman"/>
        </w:rPr>
        <w:t>M. </w:t>
      </w:r>
      <w:r w:rsidRPr="00781C58">
        <w:rPr>
          <w:rFonts w:cs="Times New Roman"/>
        </w:rPr>
        <w:t xml:space="preserve">Luigi La Rosa a donné à la </w:t>
      </w:r>
      <w:proofErr w:type="spellStart"/>
      <w:r w:rsidRPr="00781C58">
        <w:rPr>
          <w:rFonts w:cs="Times New Roman"/>
          <w:i/>
        </w:rPr>
        <w:t>Rivista</w:t>
      </w:r>
      <w:proofErr w:type="spellEnd"/>
      <w:r w:rsidRPr="00781C58">
        <w:rPr>
          <w:rFonts w:cs="Times New Roman"/>
          <w:i/>
        </w:rPr>
        <w:t xml:space="preserve"> </w:t>
      </w:r>
      <w:proofErr w:type="spellStart"/>
      <w:r w:rsidRPr="00781C58">
        <w:rPr>
          <w:rFonts w:cs="Times New Roman"/>
          <w:i/>
        </w:rPr>
        <w:t>politica</w:t>
      </w:r>
      <w:proofErr w:type="spellEnd"/>
      <w:r w:rsidRPr="00781C58">
        <w:rPr>
          <w:rFonts w:cs="Times New Roman"/>
          <w:i/>
        </w:rPr>
        <w:t xml:space="preserve"> e </w:t>
      </w:r>
      <w:proofErr w:type="spellStart"/>
      <w:r w:rsidRPr="00781C58">
        <w:rPr>
          <w:rFonts w:cs="Times New Roman"/>
          <w:i/>
        </w:rPr>
        <w:t>letteraria</w:t>
      </w:r>
      <w:proofErr w:type="spellEnd"/>
      <w:r w:rsidRPr="00781C58">
        <w:rPr>
          <w:rFonts w:cs="Times New Roman"/>
        </w:rPr>
        <w:t xml:space="preserve">, de Rome, une fort belle étude sur </w:t>
      </w:r>
      <w:r w:rsidRPr="00781C58">
        <w:rPr>
          <w:rFonts w:cs="Times New Roman"/>
          <w:i/>
        </w:rPr>
        <w:t>Barbey d</w:t>
      </w:r>
      <w:r>
        <w:rPr>
          <w:rFonts w:cs="Times New Roman"/>
          <w:i/>
        </w:rPr>
        <w:t>’</w:t>
      </w:r>
      <w:proofErr w:type="spellStart"/>
      <w:r w:rsidRPr="00781C58">
        <w:rPr>
          <w:rFonts w:cs="Times New Roman"/>
          <w:i/>
        </w:rPr>
        <w:t>Aurevilly</w:t>
      </w:r>
      <w:proofErr w:type="spellEnd"/>
      <w:r w:rsidRPr="00781C58">
        <w:rPr>
          <w:rFonts w:cs="Times New Roman"/>
          <w:i/>
        </w:rPr>
        <w:t>.</w:t>
      </w:r>
      <w:r w:rsidRPr="00781C58">
        <w:rPr>
          <w:rFonts w:cs="Times New Roman"/>
        </w:rPr>
        <w:t xml:space="preserve"> Après avoir esquissé la vie littéraire du grand écrivain, analysé ses œuvres, conté quelques anecdotes caractéristiques, l</w:t>
      </w:r>
      <w:r>
        <w:rPr>
          <w:rFonts w:cs="Times New Roman"/>
        </w:rPr>
        <w:t>’</w:t>
      </w:r>
      <w:r w:rsidRPr="00781C58">
        <w:rPr>
          <w:rFonts w:cs="Times New Roman"/>
        </w:rPr>
        <w:t>auteur conclut ainsi</w:t>
      </w:r>
      <w:r>
        <w:rPr>
          <w:rFonts w:cs="Times New Roman"/>
        </w:rPr>
        <w:t> :</w:t>
      </w:r>
    </w:p>
    <w:p w14:paraId="40D0D228" w14:textId="77777777" w:rsidR="00EE1AC8" w:rsidRDefault="00EE1AC8" w:rsidP="00EE1AC8">
      <w:pPr>
        <w:pStyle w:val="quote"/>
      </w:pPr>
      <w:r>
        <w:t>« </w:t>
      </w:r>
      <w:r w:rsidRPr="00781C58">
        <w:t>Un profond déséquilibre l</w:t>
      </w:r>
      <w:r>
        <w:t>’</w:t>
      </w:r>
      <w:r w:rsidRPr="00781C58">
        <w:t>agite, il a les douloureuses fascinations de l</w:t>
      </w:r>
      <w:r>
        <w:t>’</w:t>
      </w:r>
      <w:r w:rsidRPr="00781C58">
        <w:t>inconnu, et, poussé par sa volupté d</w:t>
      </w:r>
      <w:r>
        <w:t>’</w:t>
      </w:r>
      <w:r w:rsidRPr="00781C58">
        <w:t>atteindre à l</w:t>
      </w:r>
      <w:r>
        <w:t>’</w:t>
      </w:r>
      <w:r w:rsidRPr="00781C58">
        <w:t>essence des choses, il s</w:t>
      </w:r>
      <w:r>
        <w:t>’</w:t>
      </w:r>
      <w:r w:rsidRPr="00781C58">
        <w:t>abîme en un océan peuplé de fantômes, de chérubins, de belles femmes. C</w:t>
      </w:r>
      <w:r>
        <w:t>’</w:t>
      </w:r>
      <w:r w:rsidRPr="00781C58">
        <w:t>est ainsi. Le mysticisme n</w:t>
      </w:r>
      <w:r>
        <w:t>’</w:t>
      </w:r>
      <w:r w:rsidRPr="00781C58">
        <w:t>est, en fait, à le considérer dans ses sources, qu</w:t>
      </w:r>
      <w:r>
        <w:t>’</w:t>
      </w:r>
      <w:r w:rsidRPr="00781C58">
        <w:t>une déviation de la volupté. Même à travers les nuages de l</w:t>
      </w:r>
      <w:r>
        <w:t>’</w:t>
      </w:r>
      <w:r w:rsidRPr="00781C58">
        <w:t>encens, au milieu de ces églises gothiques qui montent comme un soupir des âmes vers Dieu, même d</w:t>
      </w:r>
      <w:r>
        <w:t>’</w:t>
      </w:r>
      <w:r w:rsidRPr="00781C58">
        <w:t xml:space="preserve">entre les </w:t>
      </w:r>
      <w:r w:rsidRPr="00781C58">
        <w:lastRenderedPageBreak/>
        <w:t>invocations de ces antiques dévotes, il s</w:t>
      </w:r>
      <w:r>
        <w:t>’</w:t>
      </w:r>
      <w:r w:rsidRPr="00781C58">
        <w:t>exhale un âcre parfum de sensualité mêlé aux te</w:t>
      </w:r>
      <w:r>
        <w:t>ndresses de la prière. Et la pen</w:t>
      </w:r>
      <w:r w:rsidRPr="00781C58">
        <w:t>sée qui suivait la grande idée de l</w:t>
      </w:r>
      <w:r>
        <w:t>’</w:t>
      </w:r>
      <w:r w:rsidRPr="00781C58">
        <w:t xml:space="preserve">éternité, qui évoquait les royaumes </w:t>
      </w:r>
      <w:del w:id="458" w:author="Marguerite-Marie Bordry" w:date="2018-12-12T15:28:00Z">
        <w:r w:rsidRPr="00781C58" w:rsidDel="00D5444F">
          <w:delText>d</w:delText>
        </w:r>
        <w:r w:rsidDel="00D5444F">
          <w:delText>’</w:delText>
        </w:r>
        <w:r w:rsidRPr="00781C58" w:rsidDel="00D5444F">
          <w:delText xml:space="preserve">outre </w:delText>
        </w:r>
      </w:del>
      <w:ins w:id="459" w:author="Marguerite-Marie Bordry" w:date="2018-12-12T15:28:00Z">
        <w:r w:rsidR="00D5444F" w:rsidRPr="00781C58">
          <w:t>d</w:t>
        </w:r>
        <w:r w:rsidR="00D5444F">
          <w:t>’</w:t>
        </w:r>
        <w:r w:rsidR="00D5444F" w:rsidRPr="00781C58">
          <w:t>outre</w:t>
        </w:r>
        <w:r w:rsidR="00D5444F">
          <w:t>-</w:t>
        </w:r>
      </w:ins>
      <w:r w:rsidRPr="00781C58">
        <w:t>tombe dans la pénombre des chapelles, tout d</w:t>
      </w:r>
      <w:r>
        <w:t>’</w:t>
      </w:r>
      <w:r w:rsidRPr="00781C58">
        <w:t>un coup revient à la réalité</w:t>
      </w:r>
      <w:r>
        <w:t> :</w:t>
      </w:r>
      <w:r w:rsidRPr="00781C58">
        <w:t xml:space="preserve"> les visions prennent une forme visible… Et il écrit des pages pleines de parfums, de nuances, de caresses. Au moment même où on dirait, selon le mot de Voltaire, qu</w:t>
      </w:r>
      <w:r>
        <w:t>’</w:t>
      </w:r>
      <w:r w:rsidRPr="00781C58">
        <w:t>il a “le diable au corps”, son style, qui semblait avoir emprunté aux tourbillons dantesques ses intonations et ses couleurs, s</w:t>
      </w:r>
      <w:r>
        <w:t>’</w:t>
      </w:r>
      <w:r w:rsidRPr="00781C58">
        <w:t>élève vers les cieux limpides de la spiritualité et se purifie… Jamais la langue, a dit Saint-Victor, n</w:t>
      </w:r>
      <w:r>
        <w:t>’</w:t>
      </w:r>
      <w:r w:rsidRPr="00781C58">
        <w:t>a été forcée à un plus hautain paroxysme</w:t>
      </w:r>
      <w:r>
        <w:t> ;</w:t>
      </w:r>
      <w:r w:rsidRPr="00781C58">
        <w:t xml:space="preserve"> là, elle est quelque chose de brutal et de fin à la fois, de violent et de délicat, d</w:t>
      </w:r>
      <w:r>
        <w:t>’</w:t>
      </w:r>
      <w:r w:rsidRPr="00781C58">
        <w:t>amer et de doux. Elle rappelle ces breuvages de la sorcellerie où il entrait des fleurs et des reptiles, du miel et du sang de tigre.</w:t>
      </w:r>
    </w:p>
    <w:p w14:paraId="261B31E2" w14:textId="77777777" w:rsidR="00EE1AC8" w:rsidRDefault="00EE1AC8" w:rsidP="00EE1AC8">
      <w:pPr>
        <w:pStyle w:val="quote"/>
      </w:pPr>
      <w:r>
        <w:t>» </w:t>
      </w:r>
      <w:r w:rsidRPr="00781C58">
        <w:t>“Je n</w:t>
      </w:r>
      <w:r>
        <w:t>’</w:t>
      </w:r>
      <w:r w:rsidRPr="00781C58">
        <w:t>aime, disait-il, que ce qui est rare. Le plus grand éloge que l</w:t>
      </w:r>
      <w:r>
        <w:t>’</w:t>
      </w:r>
      <w:r w:rsidRPr="00781C58">
        <w:t>on puisse faire d</w:t>
      </w:r>
      <w:r>
        <w:t>’</w:t>
      </w:r>
      <w:r w:rsidRPr="00781C58">
        <w:t>un diamant est de l</w:t>
      </w:r>
      <w:r>
        <w:t>’</w:t>
      </w:r>
      <w:r w:rsidRPr="00781C58">
        <w:t>appeler un solitaire.” Dans la littérature, Barbey d</w:t>
      </w:r>
      <w:r>
        <w:t>’</w:t>
      </w:r>
      <w:proofErr w:type="spellStart"/>
      <w:r w:rsidRPr="00781C58">
        <w:t>Aurevilly</w:t>
      </w:r>
      <w:proofErr w:type="spellEnd"/>
      <w:r w:rsidRPr="00781C58">
        <w:t xml:space="preserve"> est bien un solitaire. Il n</w:t>
      </w:r>
      <w:r>
        <w:t>’</w:t>
      </w:r>
      <w:r w:rsidRPr="00781C58">
        <w:t>a suivi que la trace éclatante de son propre esprit. Il y a dans son attitude quelque chose de l</w:t>
      </w:r>
      <w:r>
        <w:t>’</w:t>
      </w:r>
      <w:r w:rsidRPr="00781C58">
        <w:t>Alighieri</w:t>
      </w:r>
      <w:r>
        <w:t> ;</w:t>
      </w:r>
      <w:r w:rsidRPr="00781C58">
        <w:t xml:space="preserve"> du Divin Poète, il a l</w:t>
      </w:r>
      <w:r>
        <w:t>’</w:t>
      </w:r>
      <w:r w:rsidRPr="00781C58">
        <w:t>altière éloquence qui flagelle et la seconde vue, don cruel et terrible, qui permet de descendre dans l</w:t>
      </w:r>
      <w:r>
        <w:t>’</w:t>
      </w:r>
      <w:r w:rsidRPr="00781C58">
        <w:t xml:space="preserve">enfer du siècle. Son œuvre est une épopée sublime, grotesque, </w:t>
      </w:r>
      <w:proofErr w:type="spellStart"/>
      <w:r w:rsidRPr="00781C58">
        <w:t>indélimitée</w:t>
      </w:r>
      <w:proofErr w:type="spellEnd"/>
      <w:r>
        <w:t> :</w:t>
      </w:r>
      <w:r w:rsidRPr="00781C58">
        <w:t xml:space="preserve"> on y voit passer non des bourgeois lilliputiens, mais des athlètes</w:t>
      </w:r>
      <w:r>
        <w:t> ;</w:t>
      </w:r>
      <w:r w:rsidRPr="00781C58">
        <w:t xml:space="preserve"> on y entend non la petite tragi-comédie quotidienne, mais l</w:t>
      </w:r>
      <w:r>
        <w:t>’</w:t>
      </w:r>
      <w:r w:rsidRPr="00781C58">
        <w:t>ouragan indompté grossi de tous les hurlements de la nature irritée.</w:t>
      </w:r>
    </w:p>
    <w:p w14:paraId="7C556D69" w14:textId="77777777" w:rsidR="00EE1AC8" w:rsidRPr="00781C58" w:rsidRDefault="00EE1AC8" w:rsidP="00EE1AC8">
      <w:pPr>
        <w:pStyle w:val="quote"/>
      </w:pPr>
      <w:r>
        <w:t>» </w:t>
      </w:r>
      <w:r w:rsidRPr="00781C58">
        <w:t>Quelqu</w:t>
      </w:r>
      <w:r>
        <w:t>’</w:t>
      </w:r>
      <w:r w:rsidRPr="00781C58">
        <w:t>un a accolé son nom à celui du marquis de Sade, mais la mauvaise foi seule ou l</w:t>
      </w:r>
      <w:r>
        <w:t>’</w:t>
      </w:r>
      <w:r w:rsidRPr="00781C58">
        <w:t>ignorance peut essayer un pareil rapprochement. D</w:t>
      </w:r>
      <w:r>
        <w:t>’</w:t>
      </w:r>
      <w:proofErr w:type="spellStart"/>
      <w:r w:rsidRPr="00781C58">
        <w:t>Aurevilly</w:t>
      </w:r>
      <w:proofErr w:type="spellEnd"/>
      <w:r w:rsidRPr="00781C58">
        <w:t xml:space="preserve"> a décrit tous les délices des sens, il est entré dans la forêt des vices, il s</w:t>
      </w:r>
      <w:r>
        <w:t>’</w:t>
      </w:r>
      <w:r w:rsidRPr="00781C58">
        <w:t>est fait l</w:t>
      </w:r>
      <w:r>
        <w:t>’</w:t>
      </w:r>
      <w:r w:rsidRPr="00781C58">
        <w:t>historien du mal</w:t>
      </w:r>
      <w:r>
        <w:t> :</w:t>
      </w:r>
      <w:r w:rsidRPr="00781C58">
        <w:t xml:space="preserve"> mais en somme son œuvre est celle d</w:t>
      </w:r>
      <w:r>
        <w:t>’</w:t>
      </w:r>
      <w:r w:rsidRPr="00781C58">
        <w:t>un moraliste, qui a éclairé d</w:t>
      </w:r>
      <w:r>
        <w:t>’</w:t>
      </w:r>
      <w:r w:rsidRPr="00781C58">
        <w:t>une tragique lumière la corruption de son siècle…</w:t>
      </w:r>
      <w:r>
        <w:t> »</w:t>
      </w:r>
    </w:p>
    <w:p w14:paraId="74534BD4" w14:textId="77777777" w:rsidR="00EE1AC8" w:rsidRPr="00781C58" w:rsidRDefault="00EE1AC8" w:rsidP="00EE1AC8">
      <w:pPr>
        <w:pStyle w:val="Corpsdetexte"/>
        <w:rPr>
          <w:rFonts w:cs="Times New Roman"/>
        </w:rPr>
      </w:pPr>
      <w:r w:rsidRPr="00781C58">
        <w:rPr>
          <w:rFonts w:cs="Times New Roman"/>
        </w:rPr>
        <w:t>Si l</w:t>
      </w:r>
      <w:r>
        <w:rPr>
          <w:rFonts w:cs="Times New Roman"/>
        </w:rPr>
        <w:t>’</w:t>
      </w:r>
      <w:r w:rsidRPr="00781C58">
        <w:rPr>
          <w:rFonts w:cs="Times New Roman"/>
        </w:rPr>
        <w:t>on trouve exagéré l</w:t>
      </w:r>
      <w:r>
        <w:rPr>
          <w:rFonts w:cs="Times New Roman"/>
        </w:rPr>
        <w:t>’</w:t>
      </w:r>
      <w:r w:rsidRPr="00781C58">
        <w:rPr>
          <w:rFonts w:cs="Times New Roman"/>
        </w:rPr>
        <w:t>enthousiasme du critique italien, on conviendra peut-être cependant qu</w:t>
      </w:r>
      <w:r>
        <w:rPr>
          <w:rFonts w:cs="Times New Roman"/>
        </w:rPr>
        <w:t>’</w:t>
      </w:r>
      <w:r w:rsidRPr="00781C58">
        <w:rPr>
          <w:rFonts w:cs="Times New Roman"/>
        </w:rPr>
        <w:t>il est plus raisonnable et plus équitable que la froideur de nos professeurs de littérature devant l</w:t>
      </w:r>
      <w:r>
        <w:rPr>
          <w:rFonts w:cs="Times New Roman"/>
        </w:rPr>
        <w:t>’</w:t>
      </w:r>
      <w:r w:rsidRPr="00781C58">
        <w:rPr>
          <w:rFonts w:cs="Times New Roman"/>
        </w:rPr>
        <w:t xml:space="preserve">auteur inimitable, après tout </w:t>
      </w:r>
      <w:r>
        <w:rPr>
          <w:rFonts w:cs="Times New Roman"/>
        </w:rPr>
        <w:t>— </w:t>
      </w:r>
      <w:r w:rsidRPr="00781C58">
        <w:rPr>
          <w:rFonts w:cs="Times New Roman"/>
        </w:rPr>
        <w:t xml:space="preserve">des </w:t>
      </w:r>
      <w:r w:rsidRPr="00781C58">
        <w:rPr>
          <w:rFonts w:cs="Times New Roman"/>
          <w:i/>
        </w:rPr>
        <w:t>Diaboliques.</w:t>
      </w:r>
    </w:p>
    <w:p w14:paraId="3A90F96E" w14:textId="77777777" w:rsidR="00EE1AC8" w:rsidRPr="00781C58" w:rsidRDefault="00EE1AC8" w:rsidP="00EE1AC8">
      <w:pPr>
        <w:pStyle w:val="ab"/>
      </w:pPr>
      <w:r w:rsidRPr="00781C58">
        <w:t>§</w:t>
      </w:r>
    </w:p>
    <w:p w14:paraId="66BDBCB6" w14:textId="77777777" w:rsidR="00EE1AC8" w:rsidRPr="00781C58" w:rsidRDefault="00EE1AC8" w:rsidP="00EE1AC8">
      <w:pPr>
        <w:pStyle w:val="Corpsdetexte"/>
        <w:rPr>
          <w:rFonts w:cs="Times New Roman"/>
        </w:rPr>
      </w:pPr>
      <w:r w:rsidRPr="00781C58">
        <w:rPr>
          <w:rFonts w:cs="Times New Roman"/>
        </w:rPr>
        <w:t xml:space="preserve">Nous trouvons dans </w:t>
      </w:r>
      <w:proofErr w:type="spellStart"/>
      <w:r w:rsidRPr="00781C58">
        <w:rPr>
          <w:rFonts w:cs="Times New Roman"/>
          <w:i/>
        </w:rPr>
        <w:t>Flegrea</w:t>
      </w:r>
      <w:proofErr w:type="spellEnd"/>
      <w:r w:rsidRPr="00781C58">
        <w:rPr>
          <w:rFonts w:cs="Times New Roman"/>
        </w:rPr>
        <w:t xml:space="preserve"> une étude intitulée </w:t>
      </w:r>
      <w:r w:rsidRPr="00781C58">
        <w:rPr>
          <w:rFonts w:cs="Times New Roman"/>
          <w:i/>
        </w:rPr>
        <w:t xml:space="preserve">Remy de Gourmont, </w:t>
      </w:r>
      <w:r w:rsidRPr="00781C58">
        <w:rPr>
          <w:rFonts w:cs="Times New Roman"/>
        </w:rPr>
        <w:t xml:space="preserve">par Giuseppe </w:t>
      </w:r>
      <w:proofErr w:type="spellStart"/>
      <w:r w:rsidRPr="00781C58">
        <w:rPr>
          <w:rFonts w:cs="Times New Roman"/>
        </w:rPr>
        <w:t>Vorluni</w:t>
      </w:r>
      <w:proofErr w:type="spellEnd"/>
      <w:r w:rsidRPr="00781C58">
        <w:rPr>
          <w:rFonts w:cs="Times New Roman"/>
        </w:rPr>
        <w:t>, un des jeunes écrivains italiens les plus distingués et les mieux instruits de la récente littérature française. Cette étude, bien comprise, renferme l</w:t>
      </w:r>
      <w:r>
        <w:rPr>
          <w:rFonts w:cs="Times New Roman"/>
        </w:rPr>
        <w:t>’</w:t>
      </w:r>
      <w:r w:rsidRPr="00781C58">
        <w:rPr>
          <w:rFonts w:cs="Times New Roman"/>
        </w:rPr>
        <w:t xml:space="preserve">analyse méthodique des principaux ouvrages de </w:t>
      </w:r>
      <w:r>
        <w:rPr>
          <w:rFonts w:cs="Times New Roman"/>
        </w:rPr>
        <w:t>M. de </w:t>
      </w:r>
      <w:r w:rsidRPr="00781C58">
        <w:rPr>
          <w:rFonts w:cs="Times New Roman"/>
        </w:rPr>
        <w:t>Gourmont</w:t>
      </w:r>
      <w:r>
        <w:rPr>
          <w:rFonts w:cs="Times New Roman"/>
        </w:rPr>
        <w:t> ;</w:t>
      </w:r>
      <w:r w:rsidRPr="00781C58">
        <w:rPr>
          <w:rFonts w:cs="Times New Roman"/>
        </w:rPr>
        <w:t xml:space="preserve"> cela lui donne un caractère d</w:t>
      </w:r>
      <w:r>
        <w:rPr>
          <w:rFonts w:cs="Times New Roman"/>
        </w:rPr>
        <w:t>’</w:t>
      </w:r>
      <w:r w:rsidRPr="00781C58">
        <w:rPr>
          <w:rFonts w:cs="Times New Roman"/>
        </w:rPr>
        <w:t>utilité fort appréciable. Les jugements critiques, inspirés par une grande sympathie littéraire, sont des plus intéressants. En voici quelques passages</w:t>
      </w:r>
      <w:r>
        <w:rPr>
          <w:rFonts w:cs="Times New Roman"/>
        </w:rPr>
        <w:t> :</w:t>
      </w:r>
    </w:p>
    <w:p w14:paraId="17FD8476" w14:textId="77777777" w:rsidR="00EE1AC8" w:rsidRDefault="00EE1AC8" w:rsidP="00EE1AC8">
      <w:pPr>
        <w:pStyle w:val="quote"/>
      </w:pPr>
      <w:r>
        <w:t>« </w:t>
      </w:r>
      <w:r w:rsidRPr="00781C58">
        <w:t xml:space="preserve">Remy de Gourmont a une sérénité de conception et de jugement difficile à dépasser. Si </w:t>
      </w:r>
      <w:r w:rsidRPr="00781C58">
        <w:lastRenderedPageBreak/>
        <w:t>parfois il frappe les vaincus, c</w:t>
      </w:r>
      <w:r>
        <w:t>’</w:t>
      </w:r>
      <w:r w:rsidRPr="00781C58">
        <w:t>est que, se souvenant du précepte machiavélique, il sait qu</w:t>
      </w:r>
      <w:r>
        <w:t>’</w:t>
      </w:r>
      <w:r w:rsidRPr="00781C58">
        <w:t>il faut achever les blessés pour les mettre hors d</w:t>
      </w:r>
      <w:r>
        <w:t>’</w:t>
      </w:r>
      <w:r w:rsidRPr="00781C58">
        <w:t>état de prendre part à de nouveaux combats.</w:t>
      </w:r>
    </w:p>
    <w:p w14:paraId="73CF5D62" w14:textId="77777777" w:rsidR="00EE1AC8" w:rsidRPr="00781C58" w:rsidRDefault="00EE1AC8" w:rsidP="00EE1AC8">
      <w:pPr>
        <w:pStyle w:val="quote"/>
      </w:pPr>
      <w:r>
        <w:t>» </w:t>
      </w:r>
      <w:r w:rsidRPr="00781C58">
        <w:t>Son œuvre littéraire donne l</w:t>
      </w:r>
      <w:r>
        <w:t>’</w:t>
      </w:r>
      <w:r w:rsidRPr="00781C58">
        <w:t>impression d</w:t>
      </w:r>
      <w:r>
        <w:t>’</w:t>
      </w:r>
      <w:r w:rsidRPr="00781C58">
        <w:t>un solide esprit philosophique et d</w:t>
      </w:r>
      <w:r>
        <w:t>’</w:t>
      </w:r>
      <w:r w:rsidRPr="00781C58">
        <w:t>une culture variée à miracle. Peut-être, de tous les écrivains contemporains, est-il celui qui dérive le plus directement de Nietzsche, et même pour certaines particularités de style. La doctrine du grand philosophe n</w:t>
      </w:r>
      <w:r>
        <w:t>’</w:t>
      </w:r>
      <w:r w:rsidRPr="00781C58">
        <w:t>est point passée en lui par une assimilation plus ou moins complète</w:t>
      </w:r>
      <w:r>
        <w:t> ;</w:t>
      </w:r>
      <w:r w:rsidRPr="00781C58">
        <w:t xml:space="preserve"> mais il y a puisé des enseignements et des préceptes, des raisons directrices pour la création de ses œuvres d</w:t>
      </w:r>
      <w:r>
        <w:t>’</w:t>
      </w:r>
      <w:r w:rsidRPr="00781C58">
        <w:t>art et la maturation de ses jugements.</w:t>
      </w:r>
    </w:p>
    <w:p w14:paraId="753E737B" w14:textId="77777777" w:rsidR="00EE1AC8" w:rsidRDefault="00EE1AC8" w:rsidP="00EE1AC8">
      <w:pPr>
        <w:pStyle w:val="quote"/>
      </w:pPr>
      <w:r>
        <w:t>» </w:t>
      </w:r>
      <w:r w:rsidRPr="00781C58">
        <w:t>Un illustre écrivain français parlant, il n</w:t>
      </w:r>
      <w:r>
        <w:t>’</w:t>
      </w:r>
      <w:r w:rsidRPr="00781C58">
        <w:t>y a pas longtemps, de Remy de Gourmont, se plaisait à faire remarquer la plénitude de pensée de son œuvre. Selon sa fine et juste expression, chaque phrase de Gourmont contient une idée et chaque période cache une vérité. Louange qui n</w:t>
      </w:r>
      <w:r>
        <w:t>’</w:t>
      </w:r>
      <w:r w:rsidRPr="00781C58">
        <w:t xml:space="preserve">est pas médiocre si </w:t>
      </w:r>
      <w:del w:id="460" w:author="Marguerite-Marie Bordry" w:date="2018-12-12T15:30:00Z">
        <w:r w:rsidRPr="00781C58" w:rsidDel="003F0DEA">
          <w:delText xml:space="preserve">Ton </w:delText>
        </w:r>
      </w:del>
      <w:ins w:id="461" w:author="Marguerite-Marie Bordry" w:date="2018-12-12T15:30:00Z">
        <w:r w:rsidR="003F0DEA">
          <w:t>l’</w:t>
        </w:r>
        <w:r w:rsidR="003F0DEA" w:rsidRPr="00781C58">
          <w:t xml:space="preserve">on </w:t>
        </w:r>
      </w:ins>
      <w:r w:rsidRPr="00781C58">
        <w:t>considère l</w:t>
      </w:r>
      <w:r>
        <w:t>’</w:t>
      </w:r>
      <w:r w:rsidRPr="00781C58">
        <w:t>actuelle production littéraire, privée la plupart du temps de tout contenu réel et vrai, parée extérieurement de tous les attraits d</w:t>
      </w:r>
      <w:r>
        <w:t>’</w:t>
      </w:r>
      <w:r w:rsidRPr="00781C58">
        <w:t>une forme impure.</w:t>
      </w:r>
    </w:p>
    <w:p w14:paraId="77E131B0" w14:textId="77777777" w:rsidR="00EE1AC8" w:rsidRDefault="00EE1AC8" w:rsidP="00EE1AC8">
      <w:pPr>
        <w:pStyle w:val="quote"/>
      </w:pPr>
      <w:r>
        <w:t>» </w:t>
      </w:r>
      <w:r w:rsidRPr="00781C58">
        <w:t xml:space="preserve">Remy de Gourmont pense, comme Stendhal, que la forme fait partie de la pensée. Il exagère même cette idée en disant avec Hobbes, </w:t>
      </w:r>
      <w:r w:rsidRPr="0083518F">
        <w:rPr>
          <w:rStyle w:val="quotec"/>
          <w:i/>
        </w:rPr>
        <w:t xml:space="preserve">Veritas in </w:t>
      </w:r>
      <w:proofErr w:type="spellStart"/>
      <w:r w:rsidRPr="0083518F">
        <w:rPr>
          <w:rStyle w:val="quotec"/>
          <w:i/>
        </w:rPr>
        <w:t>dicto</w:t>
      </w:r>
      <w:proofErr w:type="spellEnd"/>
      <w:r w:rsidRPr="0083518F">
        <w:rPr>
          <w:rStyle w:val="quotec"/>
          <w:i/>
        </w:rPr>
        <w:t xml:space="preserve"> non in re </w:t>
      </w:r>
      <w:proofErr w:type="spellStart"/>
      <w:r w:rsidRPr="0083518F">
        <w:rPr>
          <w:rStyle w:val="quotec"/>
          <w:i/>
        </w:rPr>
        <w:t>consistit</w:t>
      </w:r>
      <w:proofErr w:type="spellEnd"/>
      <w:r w:rsidRPr="0083518F">
        <w:t xml:space="preserve">, </w:t>
      </w:r>
      <w:r w:rsidRPr="00781C58">
        <w:t>vérité profonde sous une apparence paradoxale. Et c</w:t>
      </w:r>
      <w:r>
        <w:t>’</w:t>
      </w:r>
      <w:r w:rsidRPr="00781C58">
        <w:t>est pourquoi nul mieux que lui en France n</w:t>
      </w:r>
      <w:r>
        <w:t>’</w:t>
      </w:r>
      <w:r w:rsidRPr="00781C58">
        <w:t>est maître de l</w:t>
      </w:r>
      <w:r>
        <w:t>’</w:t>
      </w:r>
      <w:r w:rsidRPr="00781C58">
        <w:t>instrument formel. Il connaît l</w:t>
      </w:r>
      <w:r>
        <w:t>’</w:t>
      </w:r>
      <w:r w:rsidRPr="00781C58">
        <w:t>histoire de la langue française, de ses vicissitudes et de ses transformations, il a pénétré dans son essence et dans sa structure, et les mots lui obéissent immédiatement selon les nécessités de l</w:t>
      </w:r>
      <w:r>
        <w:t>’</w:t>
      </w:r>
      <w:r w:rsidRPr="00781C58">
        <w:t>expression</w:t>
      </w:r>
      <w:r>
        <w:t>…</w:t>
      </w:r>
    </w:p>
    <w:p w14:paraId="153C1E75" w14:textId="77777777" w:rsidR="00EE1AC8" w:rsidRDefault="00EE1AC8" w:rsidP="00EE1AC8">
      <w:pPr>
        <w:pStyle w:val="quote"/>
      </w:pPr>
      <w:r>
        <w:t>» </w:t>
      </w:r>
      <w:r w:rsidRPr="00781C58">
        <w:t>De l</w:t>
      </w:r>
      <w:r>
        <w:t>’</w:t>
      </w:r>
      <w:r w:rsidRPr="00781C58">
        <w:t>accord parfait entre la noblesse et l</w:t>
      </w:r>
      <w:r>
        <w:t>’</w:t>
      </w:r>
      <w:r w:rsidRPr="00781C58">
        <w:t>élévation de la pensée et la pure élégance d</w:t>
      </w:r>
      <w:r>
        <w:t>’</w:t>
      </w:r>
      <w:r w:rsidRPr="00781C58">
        <w:t>une forme choisie, il ne pouvait naître que de supérieures œuvres d</w:t>
      </w:r>
      <w:r>
        <w:t>’</w:t>
      </w:r>
      <w:r w:rsidRPr="00781C58">
        <w:t>art.</w:t>
      </w:r>
    </w:p>
    <w:p w14:paraId="3E69292C" w14:textId="77777777" w:rsidR="00EE1AC8" w:rsidRPr="00781C58" w:rsidRDefault="00EE1AC8" w:rsidP="00EE1AC8">
      <w:pPr>
        <w:pStyle w:val="quote"/>
      </w:pPr>
      <w:r>
        <w:t>» </w:t>
      </w:r>
      <w:r w:rsidRPr="00781C58">
        <w:t>L</w:t>
      </w:r>
      <w:r>
        <w:t>’</w:t>
      </w:r>
      <w:r w:rsidRPr="00781C58">
        <w:t>œuvre de Remy de Gourmont est complexe et nombreuse. Il a tenté tous les genres, non sans succès, et si une aptitude particulière semble le désigner plutôt à la critique où trouve à s</w:t>
      </w:r>
      <w:r>
        <w:t>’</w:t>
      </w:r>
      <w:r w:rsidRPr="00781C58">
        <w:t>employer la solide et abondante culture de son esprit, la sérénité et la pénétration de son jugement, cependant ses romans, ses contes, ses poèmes, son théâtre, prouvent qu</w:t>
      </w:r>
      <w:r>
        <w:t>’</w:t>
      </w:r>
      <w:r w:rsidRPr="00781C58">
        <w:t>il peut cultiver également n</w:t>
      </w:r>
      <w:r>
        <w:t>’</w:t>
      </w:r>
      <w:r w:rsidRPr="00781C58">
        <w:t>importe quel genre littéraire, encore que, nécessaire et naturelle gradation, tels de ses écrits en ces derniers genres paraissent légèrement inférieurs au reste de son œuvre.</w:t>
      </w:r>
      <w:r>
        <w:t> »</w:t>
      </w:r>
    </w:p>
    <w:p w14:paraId="635D5F70" w14:textId="77777777" w:rsidR="00EE1AC8" w:rsidRPr="00781C58" w:rsidRDefault="00EE1AC8" w:rsidP="00EE1AC8">
      <w:pPr>
        <w:pStyle w:val="Corpsdetexte"/>
        <w:rPr>
          <w:rFonts w:cs="Times New Roman"/>
        </w:rPr>
      </w:pPr>
      <w:r>
        <w:rPr>
          <w:rFonts w:cs="Times New Roman"/>
        </w:rPr>
        <w:t>M. </w:t>
      </w:r>
      <w:proofErr w:type="spellStart"/>
      <w:r w:rsidRPr="00781C58">
        <w:rPr>
          <w:rFonts w:cs="Times New Roman"/>
        </w:rPr>
        <w:t>Vorluni</w:t>
      </w:r>
      <w:proofErr w:type="spellEnd"/>
      <w:r w:rsidRPr="00781C58">
        <w:rPr>
          <w:rFonts w:cs="Times New Roman"/>
        </w:rPr>
        <w:t xml:space="preserve"> passe ensuite à l</w:t>
      </w:r>
      <w:r>
        <w:rPr>
          <w:rFonts w:cs="Times New Roman"/>
        </w:rPr>
        <w:t>’</w:t>
      </w:r>
      <w:r w:rsidRPr="00781C58">
        <w:rPr>
          <w:rFonts w:cs="Times New Roman"/>
        </w:rPr>
        <w:t>examen de chacun des ouvrages, dont il donne un résumé et des citations. Le dernier mot de cette remarquable étude est une allusion classique spirituellement rajeunie par l</w:t>
      </w:r>
      <w:r>
        <w:rPr>
          <w:rFonts w:cs="Times New Roman"/>
        </w:rPr>
        <w:t>’</w:t>
      </w:r>
      <w:r w:rsidRPr="00781C58">
        <w:rPr>
          <w:rFonts w:cs="Times New Roman"/>
        </w:rPr>
        <w:t>ironie</w:t>
      </w:r>
      <w:r>
        <w:rPr>
          <w:rFonts w:cs="Times New Roman"/>
        </w:rPr>
        <w:t> :</w:t>
      </w:r>
    </w:p>
    <w:p w14:paraId="10233F74" w14:textId="77777777" w:rsidR="00EE1AC8" w:rsidRPr="00781C58" w:rsidRDefault="00EE1AC8" w:rsidP="00EE1AC8">
      <w:pPr>
        <w:pStyle w:val="quote"/>
      </w:pPr>
      <w:r>
        <w:t>« </w:t>
      </w:r>
      <w:r w:rsidRPr="00781C58">
        <w:t>Remy de Gourmont, assis solidement, se plaît à regarder tomber, les uns après les autres, les fétiches encensés et adorés, et il contemple avec sérénité l</w:t>
      </w:r>
      <w:r>
        <w:t>’</w:t>
      </w:r>
      <w:r w:rsidRPr="00781C58">
        <w:t xml:space="preserve">écroulement des </w:t>
      </w:r>
      <w:r w:rsidRPr="00781C58">
        <w:rPr>
          <w:i/>
        </w:rPr>
        <w:t>Vieillards</w:t>
      </w:r>
      <w:r w:rsidRPr="00781C58">
        <w:t xml:space="preserve"> aux pieds d</w:t>
      </w:r>
      <w:r>
        <w:t>’</w:t>
      </w:r>
      <w:r w:rsidRPr="00781C58">
        <w:t>argile.</w:t>
      </w:r>
      <w:r>
        <w:t> »</w:t>
      </w:r>
    </w:p>
    <w:p w14:paraId="334610F8" w14:textId="77777777" w:rsidR="00EE1AC8" w:rsidRPr="00781C58" w:rsidRDefault="00EE1AC8" w:rsidP="00EE1AC8">
      <w:pPr>
        <w:pStyle w:val="ab"/>
      </w:pPr>
      <w:r w:rsidRPr="00781C58">
        <w:lastRenderedPageBreak/>
        <w:t>§</w:t>
      </w:r>
    </w:p>
    <w:p w14:paraId="2205CD0B" w14:textId="77777777" w:rsidR="00EE1AC8" w:rsidRPr="00781C58" w:rsidRDefault="00EE1AC8" w:rsidP="00EE1AC8">
      <w:pPr>
        <w:pStyle w:val="Corpsdetexte"/>
        <w:rPr>
          <w:rFonts w:cs="Times New Roman"/>
        </w:rPr>
      </w:pPr>
      <w:r>
        <w:rPr>
          <w:rFonts w:cs="Times New Roman"/>
        </w:rPr>
        <w:t>M. </w:t>
      </w:r>
      <w:proofErr w:type="spellStart"/>
      <w:r w:rsidRPr="00781C58">
        <w:rPr>
          <w:rFonts w:cs="Times New Roman"/>
        </w:rPr>
        <w:t>Vorluni</w:t>
      </w:r>
      <w:proofErr w:type="spellEnd"/>
      <w:r w:rsidRPr="00781C58">
        <w:rPr>
          <w:rFonts w:cs="Times New Roman"/>
        </w:rPr>
        <w:t xml:space="preserve"> déclare franchement ne pas aimer beaucoup </w:t>
      </w:r>
      <w:r w:rsidRPr="00781C58">
        <w:rPr>
          <w:rFonts w:cs="Times New Roman"/>
          <w:i/>
        </w:rPr>
        <w:t>Lilith</w:t>
      </w:r>
      <w:r w:rsidRPr="00781C58">
        <w:rPr>
          <w:rFonts w:cs="Times New Roman"/>
        </w:rPr>
        <w:t xml:space="preserve"> </w:t>
      </w:r>
      <w:r w:rsidRPr="0083518F">
        <w:rPr>
          <w:rStyle w:val="quotec"/>
        </w:rPr>
        <w:t>« qui n’est pas ce qu’il y a de meilleur dans l’œuvre dramatique de Remy de Gourmont »</w:t>
      </w:r>
      <w:r w:rsidRPr="00781C58">
        <w:rPr>
          <w:rFonts w:cs="Times New Roman"/>
        </w:rPr>
        <w:t>. Il est donc piquant de signaler l</w:t>
      </w:r>
      <w:r>
        <w:rPr>
          <w:rFonts w:cs="Times New Roman"/>
        </w:rPr>
        <w:t>’</w:t>
      </w:r>
      <w:r w:rsidRPr="00781C58">
        <w:rPr>
          <w:rFonts w:cs="Times New Roman"/>
        </w:rPr>
        <w:t xml:space="preserve">opinion tout opposée de </w:t>
      </w:r>
      <w:r>
        <w:rPr>
          <w:rFonts w:cs="Times New Roman"/>
        </w:rPr>
        <w:t>M. </w:t>
      </w:r>
      <w:r w:rsidRPr="00781C58">
        <w:rPr>
          <w:rFonts w:cs="Times New Roman"/>
        </w:rPr>
        <w:t xml:space="preserve">Luciano </w:t>
      </w:r>
      <w:proofErr w:type="spellStart"/>
      <w:r w:rsidRPr="00781C58">
        <w:rPr>
          <w:rFonts w:cs="Times New Roman"/>
        </w:rPr>
        <w:t>Zuccoli</w:t>
      </w:r>
      <w:proofErr w:type="spellEnd"/>
      <w:r w:rsidRPr="00781C58">
        <w:rPr>
          <w:rFonts w:cs="Times New Roman"/>
        </w:rPr>
        <w:t>, qui fait de ce livre un grand éloge dans l</w:t>
      </w:r>
      <w:r>
        <w:rPr>
          <w:rFonts w:cs="Times New Roman"/>
        </w:rPr>
        <w:t>’</w:t>
      </w:r>
      <w:r w:rsidRPr="00781C58">
        <w:rPr>
          <w:rFonts w:cs="Times New Roman"/>
          <w:i/>
        </w:rPr>
        <w:t>Italie</w:t>
      </w:r>
      <w:r w:rsidRPr="00803439">
        <w:rPr>
          <w:rStyle w:val="Appelnotedebasdep"/>
          <w:rFonts w:cs="Times New Roman"/>
        </w:rPr>
        <w:footnoteReference w:id="1"/>
      </w:r>
      <w:r w:rsidRPr="00781C58">
        <w:rPr>
          <w:rFonts w:cs="Times New Roman"/>
        </w:rPr>
        <w:t>. Ce journal a ceci de particulier qu</w:t>
      </w:r>
      <w:r>
        <w:rPr>
          <w:rFonts w:cs="Times New Roman"/>
        </w:rPr>
        <w:t>’</w:t>
      </w:r>
      <w:r w:rsidRPr="00781C58">
        <w:rPr>
          <w:rFonts w:cs="Times New Roman"/>
        </w:rPr>
        <w:t>il est rédigé en français par des Italiens qui ont ainsi à vaincre une double difficulté</w:t>
      </w:r>
      <w:r>
        <w:rPr>
          <w:rFonts w:cs="Times New Roman"/>
        </w:rPr>
        <w:t> :</w:t>
      </w:r>
      <w:r w:rsidRPr="00781C58">
        <w:rPr>
          <w:rFonts w:cs="Times New Roman"/>
        </w:rPr>
        <w:t xml:space="preserve"> s</w:t>
      </w:r>
      <w:r>
        <w:rPr>
          <w:rFonts w:cs="Times New Roman"/>
        </w:rPr>
        <w:t>’</w:t>
      </w:r>
      <w:r w:rsidRPr="00781C58">
        <w:rPr>
          <w:rFonts w:cs="Times New Roman"/>
        </w:rPr>
        <w:t xml:space="preserve">assimiler une pensée étrangère et exprimer leur jugement dans une langue étrangère. On sait avec quelle bravoure </w:t>
      </w:r>
      <w:r>
        <w:rPr>
          <w:rFonts w:cs="Times New Roman"/>
        </w:rPr>
        <w:t>M. </w:t>
      </w:r>
      <w:proofErr w:type="spellStart"/>
      <w:r w:rsidRPr="00781C58">
        <w:rPr>
          <w:rFonts w:cs="Times New Roman"/>
        </w:rPr>
        <w:t>Zuccoli</w:t>
      </w:r>
      <w:proofErr w:type="spellEnd"/>
      <w:r w:rsidRPr="00781C58">
        <w:rPr>
          <w:rFonts w:cs="Times New Roman"/>
        </w:rPr>
        <w:t xml:space="preserve"> affronte ce danger et avec quelle habileté il en vient à bout dans ses </w:t>
      </w:r>
      <w:r w:rsidRPr="00781C58">
        <w:rPr>
          <w:rFonts w:cs="Times New Roman"/>
          <w:i/>
        </w:rPr>
        <w:t>Lettres Italiennes</w:t>
      </w:r>
      <w:r w:rsidRPr="00781C58">
        <w:rPr>
          <w:rFonts w:cs="Times New Roman"/>
        </w:rPr>
        <w:t>. Il est parfois incorrect</w:t>
      </w:r>
      <w:r>
        <w:rPr>
          <w:rFonts w:cs="Times New Roman"/>
        </w:rPr>
        <w:t> ;</w:t>
      </w:r>
      <w:r w:rsidRPr="00781C58">
        <w:rPr>
          <w:rFonts w:cs="Times New Roman"/>
        </w:rPr>
        <w:t xml:space="preserve"> cela n</w:t>
      </w:r>
      <w:r>
        <w:rPr>
          <w:rFonts w:cs="Times New Roman"/>
        </w:rPr>
        <w:t>’</w:t>
      </w:r>
      <w:r w:rsidRPr="00781C58">
        <w:rPr>
          <w:rFonts w:cs="Times New Roman"/>
        </w:rPr>
        <w:t>est pas déplaisant pour qui aime la prose de l</w:t>
      </w:r>
      <w:r>
        <w:rPr>
          <w:rFonts w:cs="Times New Roman"/>
        </w:rPr>
        <w:t>’</w:t>
      </w:r>
      <w:r w:rsidRPr="00781C58">
        <w:rPr>
          <w:rFonts w:cs="Times New Roman"/>
        </w:rPr>
        <w:t xml:space="preserve">abbé </w:t>
      </w:r>
      <w:proofErr w:type="spellStart"/>
      <w:r w:rsidRPr="00781C58">
        <w:rPr>
          <w:rFonts w:cs="Times New Roman"/>
        </w:rPr>
        <w:t>Galiani</w:t>
      </w:r>
      <w:proofErr w:type="spellEnd"/>
      <w:r w:rsidRPr="00781C58">
        <w:rPr>
          <w:rFonts w:cs="Times New Roman"/>
        </w:rPr>
        <w:t>, le maître de tous les Italiens qui veulent écrire en français. L</w:t>
      </w:r>
      <w:r>
        <w:rPr>
          <w:rFonts w:cs="Times New Roman"/>
        </w:rPr>
        <w:t>’</w:t>
      </w:r>
      <w:r w:rsidRPr="00781C58">
        <w:rPr>
          <w:rFonts w:cs="Times New Roman"/>
        </w:rPr>
        <w:t>esprit et la fougue valent mieux qu</w:t>
      </w:r>
      <w:r>
        <w:rPr>
          <w:rFonts w:cs="Times New Roman"/>
        </w:rPr>
        <w:t>’</w:t>
      </w:r>
      <w:r w:rsidRPr="00781C58">
        <w:rPr>
          <w:rFonts w:cs="Times New Roman"/>
        </w:rPr>
        <w:t>une honorable et parfaite froideur.</w:t>
      </w:r>
    </w:p>
    <w:p w14:paraId="5397D565" w14:textId="77777777" w:rsidR="00EE1AC8" w:rsidRPr="00781C58" w:rsidRDefault="00EE1AC8" w:rsidP="00EE1AC8">
      <w:pPr>
        <w:pStyle w:val="Corpsdetexte"/>
        <w:rPr>
          <w:rFonts w:cs="Times New Roman"/>
        </w:rPr>
      </w:pPr>
      <w:r w:rsidRPr="00781C58">
        <w:rPr>
          <w:rFonts w:cs="Times New Roman"/>
        </w:rPr>
        <w:t>De l</w:t>
      </w:r>
      <w:r>
        <w:rPr>
          <w:rFonts w:cs="Times New Roman"/>
        </w:rPr>
        <w:t>’</w:t>
      </w:r>
      <w:r w:rsidRPr="00781C58">
        <w:rPr>
          <w:rFonts w:cs="Times New Roman"/>
        </w:rPr>
        <w:t>article, chacun pouvant le lire, nous ne détacherons que ce paragraphe</w:t>
      </w:r>
      <w:r>
        <w:rPr>
          <w:rFonts w:cs="Times New Roman"/>
        </w:rPr>
        <w:t> :</w:t>
      </w:r>
    </w:p>
    <w:p w14:paraId="02E25897" w14:textId="77777777" w:rsidR="00EE1AC8" w:rsidRPr="00781C58" w:rsidRDefault="00EE1AC8" w:rsidP="00EE1AC8">
      <w:pPr>
        <w:pStyle w:val="quote"/>
      </w:pPr>
      <w:r>
        <w:t>« </w:t>
      </w:r>
      <w:r w:rsidRPr="00781C58">
        <w:t>Personne n</w:t>
      </w:r>
      <w:r>
        <w:t>’</w:t>
      </w:r>
      <w:r w:rsidRPr="00781C58">
        <w:t>use de l</w:t>
      </w:r>
      <w:r>
        <w:t>’</w:t>
      </w:r>
      <w:r w:rsidRPr="00781C58">
        <w:t>anachronisme avec plus d</w:t>
      </w:r>
      <w:r>
        <w:t>’</w:t>
      </w:r>
      <w:r w:rsidRPr="00781C58">
        <w:t>esprit et de goût que notre historien de la comédie talmudique. Le mélange savant de cette époque nébuleuse et des passions qui nous hantent, aujourd</w:t>
      </w:r>
      <w:r>
        <w:t>’</w:t>
      </w:r>
      <w:r w:rsidRPr="00781C58">
        <w:t xml:space="preserve">hui encore, nous autres les fils de la civilisation la plus recherchée, </w:t>
      </w:r>
      <w:r>
        <w:t>— </w:t>
      </w:r>
      <w:r w:rsidRPr="00781C58">
        <w:t>produit une impression étrange et pleine de saveur.</w:t>
      </w:r>
      <w:r>
        <w:t> »</w:t>
      </w:r>
    </w:p>
    <w:p w14:paraId="406D449D" w14:textId="77777777" w:rsidR="00EE1AC8" w:rsidRPr="00781C58" w:rsidRDefault="00EE1AC8" w:rsidP="00EE1AC8">
      <w:pPr>
        <w:pStyle w:val="Corpsdetexte"/>
        <w:rPr>
          <w:rFonts w:cs="Times New Roman"/>
        </w:rPr>
      </w:pPr>
      <w:r w:rsidRPr="00781C58">
        <w:rPr>
          <w:rFonts w:cs="Times New Roman"/>
        </w:rPr>
        <w:t xml:space="preserve">En conclusion, </w:t>
      </w:r>
      <w:r>
        <w:rPr>
          <w:rFonts w:cs="Times New Roman"/>
        </w:rPr>
        <w:t>M. </w:t>
      </w:r>
      <w:proofErr w:type="spellStart"/>
      <w:r w:rsidRPr="00781C58">
        <w:rPr>
          <w:rFonts w:cs="Times New Roman"/>
        </w:rPr>
        <w:t>Zuccoli</w:t>
      </w:r>
      <w:proofErr w:type="spellEnd"/>
      <w:r w:rsidRPr="00781C58">
        <w:rPr>
          <w:rFonts w:cs="Times New Roman"/>
        </w:rPr>
        <w:t xml:space="preserve"> appelle </w:t>
      </w:r>
      <w:r w:rsidRPr="00781C58">
        <w:rPr>
          <w:rFonts w:cs="Times New Roman"/>
          <w:i/>
        </w:rPr>
        <w:t>Lilith</w:t>
      </w:r>
      <w:r w:rsidRPr="00781C58">
        <w:rPr>
          <w:rFonts w:cs="Times New Roman"/>
        </w:rPr>
        <w:t xml:space="preserve"> </w:t>
      </w:r>
      <w:r w:rsidRPr="0083518F">
        <w:rPr>
          <w:rStyle w:val="quotec"/>
        </w:rPr>
        <w:t>« le poème capricieux d’un artiste extrêmement singulier »</w:t>
      </w:r>
      <w:r w:rsidRPr="00781C58">
        <w:rPr>
          <w:rFonts w:cs="Times New Roman"/>
        </w:rPr>
        <w:t>.</w:t>
      </w:r>
    </w:p>
    <w:p w14:paraId="3AEE17E0" w14:textId="77777777" w:rsidR="00EE1AC8" w:rsidRPr="00781C58" w:rsidRDefault="00EE1AC8" w:rsidP="00EE1AC8">
      <w:pPr>
        <w:pStyle w:val="ab"/>
      </w:pPr>
      <w:r w:rsidRPr="00781C58">
        <w:t>§</w:t>
      </w:r>
    </w:p>
    <w:p w14:paraId="5B16B8E0" w14:textId="77777777" w:rsidR="00EE1AC8" w:rsidRPr="00781C58" w:rsidRDefault="00EE1AC8" w:rsidP="00EE1AC8">
      <w:pPr>
        <w:pStyle w:val="Corpsdetexte"/>
        <w:rPr>
          <w:rFonts w:cs="Times New Roman"/>
        </w:rPr>
      </w:pPr>
      <w:r w:rsidRPr="00781C58">
        <w:rPr>
          <w:rFonts w:cs="Times New Roman"/>
        </w:rPr>
        <w:t>C</w:t>
      </w:r>
      <w:r>
        <w:rPr>
          <w:rFonts w:cs="Times New Roman"/>
        </w:rPr>
        <w:t>’</w:t>
      </w:r>
      <w:r w:rsidRPr="00781C58">
        <w:rPr>
          <w:rFonts w:cs="Times New Roman"/>
        </w:rPr>
        <w:t xml:space="preserve">est encore </w:t>
      </w:r>
      <w:r>
        <w:rPr>
          <w:rFonts w:cs="Times New Roman"/>
        </w:rPr>
        <w:t>M. </w:t>
      </w:r>
      <w:proofErr w:type="spellStart"/>
      <w:r w:rsidRPr="00781C58">
        <w:rPr>
          <w:rFonts w:cs="Times New Roman"/>
        </w:rPr>
        <w:t>Zuccoli</w:t>
      </w:r>
      <w:proofErr w:type="spellEnd"/>
      <w:r w:rsidRPr="00781C58">
        <w:rPr>
          <w:rFonts w:cs="Times New Roman"/>
        </w:rPr>
        <w:t xml:space="preserve">, mais cette fois dans le </w:t>
      </w:r>
      <w:r w:rsidRPr="00781C58">
        <w:rPr>
          <w:rFonts w:cs="Times New Roman"/>
          <w:i/>
        </w:rPr>
        <w:t>Marzocco</w:t>
      </w:r>
      <w:r w:rsidRPr="00781C58">
        <w:rPr>
          <w:rFonts w:cs="Times New Roman"/>
        </w:rPr>
        <w:t xml:space="preserve">, qui étudie le recueil de drames publiés par </w:t>
      </w:r>
      <w:r>
        <w:rPr>
          <w:rFonts w:cs="Times New Roman"/>
        </w:rPr>
        <w:t>M. </w:t>
      </w:r>
      <w:r w:rsidRPr="00781C58">
        <w:rPr>
          <w:rFonts w:cs="Times New Roman"/>
        </w:rPr>
        <w:t xml:space="preserve">Claudel, sous ce titre, </w:t>
      </w:r>
      <w:del w:id="468" w:author="Marguerite-Marie Bordry" w:date="2018-12-12T15:32:00Z">
        <w:r w:rsidRPr="00781C58" w:rsidDel="002E6F46">
          <w:rPr>
            <w:rFonts w:cs="Times New Roman"/>
            <w:i/>
          </w:rPr>
          <w:delText>l</w:delText>
        </w:r>
        <w:r w:rsidDel="002E6F46">
          <w:rPr>
            <w:rFonts w:cs="Times New Roman"/>
            <w:i/>
          </w:rPr>
          <w:delText>’</w:delText>
        </w:r>
        <w:r w:rsidRPr="00781C58" w:rsidDel="002E6F46">
          <w:rPr>
            <w:rFonts w:cs="Times New Roman"/>
            <w:i/>
          </w:rPr>
          <w:delText>Arbre</w:delText>
        </w:r>
      </w:del>
      <w:ins w:id="469" w:author="Marguerite-Marie Bordry" w:date="2018-12-12T15:32:00Z">
        <w:r w:rsidR="002E6F46">
          <w:rPr>
            <w:rFonts w:cs="Times New Roman"/>
            <w:i/>
          </w:rPr>
          <w:t>L</w:t>
        </w:r>
        <w:r w:rsidR="002E6F46">
          <w:rPr>
            <w:rFonts w:cs="Times New Roman"/>
            <w:i/>
          </w:rPr>
          <w:t>’</w:t>
        </w:r>
        <w:r w:rsidR="002E6F46" w:rsidRPr="00781C58">
          <w:rPr>
            <w:rFonts w:cs="Times New Roman"/>
            <w:i/>
          </w:rPr>
          <w:t>Arbre</w:t>
        </w:r>
      </w:ins>
      <w:r w:rsidRPr="00781C58">
        <w:rPr>
          <w:rFonts w:cs="Times New Roman"/>
        </w:rPr>
        <w:t xml:space="preserve">. Ayant analysé les cinq poèmes dont le plus célèbre est </w:t>
      </w:r>
      <w:proofErr w:type="spellStart"/>
      <w:r w:rsidRPr="00781C58">
        <w:rPr>
          <w:rFonts w:cs="Times New Roman"/>
          <w:i/>
        </w:rPr>
        <w:t>Tête-d</w:t>
      </w:r>
      <w:r>
        <w:rPr>
          <w:rFonts w:cs="Times New Roman"/>
          <w:i/>
        </w:rPr>
        <w:t>’</w:t>
      </w:r>
      <w:r w:rsidRPr="00781C58">
        <w:rPr>
          <w:rFonts w:cs="Times New Roman"/>
          <w:i/>
        </w:rPr>
        <w:t>Or</w:t>
      </w:r>
      <w:proofErr w:type="spellEnd"/>
      <w:r w:rsidRPr="00781C58">
        <w:rPr>
          <w:rFonts w:cs="Times New Roman"/>
        </w:rPr>
        <w:t xml:space="preserve">, </w:t>
      </w:r>
      <w:r>
        <w:rPr>
          <w:rFonts w:cs="Times New Roman"/>
        </w:rPr>
        <w:t>M. </w:t>
      </w:r>
      <w:proofErr w:type="spellStart"/>
      <w:r w:rsidRPr="00781C58">
        <w:rPr>
          <w:rFonts w:cs="Times New Roman"/>
        </w:rPr>
        <w:t>Zuccoli</w:t>
      </w:r>
      <w:proofErr w:type="spellEnd"/>
      <w:r w:rsidRPr="00781C58">
        <w:rPr>
          <w:rFonts w:cs="Times New Roman"/>
        </w:rPr>
        <w:t xml:space="preserve"> termine en regrettant l</w:t>
      </w:r>
      <w:r>
        <w:rPr>
          <w:rFonts w:cs="Times New Roman"/>
        </w:rPr>
        <w:t>’</w:t>
      </w:r>
      <w:r w:rsidRPr="00781C58">
        <w:rPr>
          <w:rFonts w:cs="Times New Roman"/>
        </w:rPr>
        <w:t>obscurité de la langue et certaines dispositions scéniques qui empêcheront certainement ces pièces admirables d</w:t>
      </w:r>
      <w:r>
        <w:rPr>
          <w:rFonts w:cs="Times New Roman"/>
        </w:rPr>
        <w:t>’</w:t>
      </w:r>
      <w:r w:rsidRPr="00781C58">
        <w:rPr>
          <w:rFonts w:cs="Times New Roman"/>
        </w:rPr>
        <w:t>être jouées sur l</w:t>
      </w:r>
      <w:r>
        <w:rPr>
          <w:rFonts w:cs="Times New Roman"/>
        </w:rPr>
        <w:t>’</w:t>
      </w:r>
      <w:r w:rsidRPr="00781C58">
        <w:rPr>
          <w:rFonts w:cs="Times New Roman"/>
        </w:rPr>
        <w:t>un de nos théâtres réguliers, bourgeois et financiers.</w:t>
      </w:r>
    </w:p>
    <w:p w14:paraId="11BF54AD" w14:textId="77777777" w:rsidR="00EE1AC8" w:rsidRPr="00781C58" w:rsidRDefault="00EE1AC8" w:rsidP="00EE1AC8">
      <w:pPr>
        <w:pStyle w:val="Corpsdetexte"/>
        <w:rPr>
          <w:rFonts w:cs="Times New Roman"/>
        </w:rPr>
      </w:pPr>
      <w:r w:rsidRPr="00781C58">
        <w:rPr>
          <w:rFonts w:cs="Times New Roman"/>
        </w:rPr>
        <w:t>Peut-être, comme le dit l</w:t>
      </w:r>
      <w:r>
        <w:rPr>
          <w:rFonts w:cs="Times New Roman"/>
        </w:rPr>
        <w:t>’</w:t>
      </w:r>
      <w:r w:rsidRPr="00781C58">
        <w:rPr>
          <w:rFonts w:cs="Times New Roman"/>
        </w:rPr>
        <w:t xml:space="preserve">excellent critique, lui-même auteur dramatique applaudi, </w:t>
      </w:r>
      <w:r>
        <w:rPr>
          <w:rFonts w:cs="Times New Roman"/>
        </w:rPr>
        <w:t>M. </w:t>
      </w:r>
      <w:r w:rsidRPr="00781C58">
        <w:rPr>
          <w:rFonts w:cs="Times New Roman"/>
        </w:rPr>
        <w:t>Claudel pourrait-il essayer quelques concessions à la lâcheté et à l</w:t>
      </w:r>
      <w:r>
        <w:rPr>
          <w:rFonts w:cs="Times New Roman"/>
        </w:rPr>
        <w:t>’</w:t>
      </w:r>
      <w:r w:rsidRPr="00781C58">
        <w:rPr>
          <w:rFonts w:cs="Times New Roman"/>
        </w:rPr>
        <w:t xml:space="preserve">avarice des </w:t>
      </w:r>
      <w:proofErr w:type="spellStart"/>
      <w:r w:rsidRPr="00781C58">
        <w:rPr>
          <w:rFonts w:cs="Times New Roman"/>
        </w:rPr>
        <w:t>Clareties</w:t>
      </w:r>
      <w:proofErr w:type="spellEnd"/>
      <w:r w:rsidRPr="00781C58">
        <w:rPr>
          <w:rFonts w:cs="Times New Roman"/>
        </w:rPr>
        <w:t>. Mais à quoi bon</w:t>
      </w:r>
      <w:r>
        <w:rPr>
          <w:rFonts w:cs="Times New Roman"/>
        </w:rPr>
        <w:t> ?</w:t>
      </w:r>
      <w:r w:rsidRPr="00781C58">
        <w:rPr>
          <w:rFonts w:cs="Times New Roman"/>
        </w:rPr>
        <w:t xml:space="preserve"> </w:t>
      </w:r>
      <w:r>
        <w:rPr>
          <w:rFonts w:cs="Times New Roman"/>
        </w:rPr>
        <w:t>M. </w:t>
      </w:r>
      <w:r w:rsidRPr="00781C58">
        <w:rPr>
          <w:rFonts w:cs="Times New Roman"/>
        </w:rPr>
        <w:t xml:space="preserve">Claudel </w:t>
      </w:r>
      <w:r w:rsidRPr="00803439">
        <w:rPr>
          <w:rStyle w:val="quotec"/>
        </w:rPr>
        <w:t>« apporte du nouveau »</w:t>
      </w:r>
      <w:r w:rsidRPr="00781C58">
        <w:rPr>
          <w:rFonts w:cs="Times New Roman"/>
        </w:rPr>
        <w:t xml:space="preserve">, dit </w:t>
      </w:r>
      <w:proofErr w:type="spellStart"/>
      <w:r w:rsidRPr="00781C58">
        <w:rPr>
          <w:rFonts w:cs="Times New Roman"/>
        </w:rPr>
        <w:t>Zuccoli</w:t>
      </w:r>
      <w:proofErr w:type="spellEnd"/>
      <w:r w:rsidRPr="00781C58">
        <w:rPr>
          <w:rFonts w:cs="Times New Roman"/>
        </w:rPr>
        <w:t xml:space="preserve">, cela suffit pour que toutes les portes lui soient fermées, </w:t>
      </w:r>
      <w:r>
        <w:rPr>
          <w:rFonts w:cs="Times New Roman"/>
        </w:rPr>
        <w:t>— </w:t>
      </w:r>
      <w:r w:rsidRPr="00781C58">
        <w:rPr>
          <w:rFonts w:cs="Times New Roman"/>
        </w:rPr>
        <w:t xml:space="preserve">portes des théâtres, portes des intelligences. </w:t>
      </w:r>
      <w:r w:rsidRPr="00781C58">
        <w:rPr>
          <w:rFonts w:cs="Times New Roman"/>
          <w:i/>
        </w:rPr>
        <w:t>To the happy few.</w:t>
      </w:r>
      <w:r w:rsidRPr="00781C58">
        <w:rPr>
          <w:rFonts w:cs="Times New Roman"/>
        </w:rPr>
        <w:t xml:space="preserve"> Respectons son orgueil.</w:t>
      </w:r>
    </w:p>
    <w:p w14:paraId="74202884" w14:textId="77777777" w:rsidR="00EE1AC8" w:rsidRDefault="00EE1AC8" w:rsidP="00EE1AC8">
      <w:pPr>
        <w:pStyle w:val="Titre1"/>
        <w:rPr>
          <w:rFonts w:hint="eastAsia"/>
        </w:rPr>
      </w:pPr>
      <w:r>
        <w:lastRenderedPageBreak/>
        <w:t>Tome XL, numéro 144, 1</w:t>
      </w:r>
      <w:r w:rsidRPr="00685873">
        <w:rPr>
          <w:vertAlign w:val="superscript"/>
        </w:rPr>
        <w:t>er</w:t>
      </w:r>
      <w:r>
        <w:t xml:space="preserve"> décembre 1901</w:t>
      </w:r>
    </w:p>
    <w:p w14:paraId="10BF4E96" w14:textId="77777777" w:rsidR="00EE1AC8" w:rsidRPr="00803439" w:rsidRDefault="00EE1AC8" w:rsidP="00EE1AC8">
      <w:pPr>
        <w:pStyle w:val="Titre2"/>
      </w:pPr>
      <w:r>
        <w:t xml:space="preserve">Histoire. </w:t>
      </w:r>
      <w:r>
        <w:br/>
        <w:t xml:space="preserve">Comte de </w:t>
      </w:r>
      <w:proofErr w:type="spellStart"/>
      <w:r>
        <w:t>Reiset</w:t>
      </w:r>
      <w:proofErr w:type="spellEnd"/>
      <w:r>
        <w:t xml:space="preserve"> : </w:t>
      </w:r>
      <w:r>
        <w:rPr>
          <w:i/>
        </w:rPr>
        <w:t>Mes souvenirs : Les Débuts de l’Indépendance italienne</w:t>
      </w:r>
      <w:r>
        <w:t>, préface par Robinet de Cléry, Plon, 7.50</w:t>
      </w:r>
    </w:p>
    <w:p w14:paraId="16368312" w14:textId="77777777" w:rsidR="00EE1AC8" w:rsidRPr="00925B7B" w:rsidRDefault="00EE1AC8" w:rsidP="00EE1AC8">
      <w:pPr>
        <w:pStyle w:val="term"/>
      </w:pPr>
      <w:proofErr w:type="gramStart"/>
      <w:r w:rsidRPr="00925B7B">
        <w:t>id</w:t>
      </w:r>
      <w:proofErr w:type="gramEnd"/>
      <w:r w:rsidRPr="00925B7B">
        <w:t> : article-</w:t>
      </w:r>
      <w:r>
        <w:t>1901</w:t>
      </w:r>
      <w:r w:rsidRPr="00925B7B">
        <w:t>-</w:t>
      </w:r>
      <w:r>
        <w:t>12-01_790</w:t>
      </w:r>
    </w:p>
    <w:p w14:paraId="444F1451" w14:textId="77777777" w:rsidR="00EE1AC8" w:rsidRPr="00925B7B" w:rsidRDefault="00EE1AC8" w:rsidP="00EE1AC8">
      <w:pPr>
        <w:pStyle w:val="term"/>
      </w:pPr>
      <w:proofErr w:type="spellStart"/>
      <w:proofErr w:type="gramStart"/>
      <w:r w:rsidRPr="00925B7B">
        <w:t>author</w:t>
      </w:r>
      <w:proofErr w:type="spellEnd"/>
      <w:proofErr w:type="gramEnd"/>
      <w:r w:rsidRPr="00925B7B">
        <w:t xml:space="preserve"> : </w:t>
      </w:r>
      <w:proofErr w:type="spellStart"/>
      <w:r>
        <w:t>Collière</w:t>
      </w:r>
      <w:proofErr w:type="spellEnd"/>
      <w:r>
        <w:t>, Marcel (1863-1932)</w:t>
      </w:r>
    </w:p>
    <w:p w14:paraId="28CB4BE8" w14:textId="77777777" w:rsidR="00EE1AC8" w:rsidRPr="00925B7B" w:rsidRDefault="00EE1AC8" w:rsidP="00EE1AC8">
      <w:pPr>
        <w:pStyle w:val="term"/>
      </w:pPr>
      <w:proofErr w:type="spellStart"/>
      <w:proofErr w:type="gramStart"/>
      <w:r w:rsidRPr="00925B7B">
        <w:t>signed</w:t>
      </w:r>
      <w:proofErr w:type="spellEnd"/>
      <w:proofErr w:type="gramEnd"/>
      <w:r w:rsidRPr="00925B7B">
        <w:t xml:space="preserve"> : </w:t>
      </w:r>
      <w:r>
        <w:t xml:space="preserve">Marcel </w:t>
      </w:r>
      <w:proofErr w:type="spellStart"/>
      <w:r>
        <w:t>Collière</w:t>
      </w:r>
      <w:proofErr w:type="spellEnd"/>
    </w:p>
    <w:p w14:paraId="1A2BCD03" w14:textId="77777777" w:rsidR="00EE1AC8" w:rsidRDefault="00EE1AC8" w:rsidP="00EE1AC8">
      <w:pPr>
        <w:pStyle w:val="term"/>
      </w:pPr>
      <w:proofErr w:type="gramStart"/>
      <w:r w:rsidRPr="00925B7B">
        <w:t>section</w:t>
      </w:r>
      <w:proofErr w:type="gramEnd"/>
      <w:r w:rsidRPr="00925B7B">
        <w:t xml:space="preserve"> : </w:t>
      </w:r>
      <w:r>
        <w:t>Histoire</w:t>
      </w:r>
    </w:p>
    <w:p w14:paraId="1D64BBBE"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t xml:space="preserve">Comte de </w:t>
      </w:r>
      <w:proofErr w:type="spellStart"/>
      <w:r>
        <w:t>Reiset</w:t>
      </w:r>
      <w:proofErr w:type="spellEnd"/>
      <w:r>
        <w:t xml:space="preserve"> : </w:t>
      </w:r>
      <w:r>
        <w:rPr>
          <w:i/>
        </w:rPr>
        <w:t>Mes souvenirs : Les Débuts de l’Indépendance italienne</w:t>
      </w:r>
      <w:r>
        <w:t>, préface par Robinet de Cléry, Plon, 7.50</w:t>
      </w:r>
    </w:p>
    <w:p w14:paraId="3C831EB9" w14:textId="77777777" w:rsidR="00EE1AC8" w:rsidRDefault="00EE1AC8" w:rsidP="00EE1AC8">
      <w:pPr>
        <w:pStyle w:val="term"/>
      </w:pPr>
      <w:proofErr w:type="gramStart"/>
      <w:r w:rsidRPr="00925B7B">
        <w:t>date</w:t>
      </w:r>
      <w:proofErr w:type="gramEnd"/>
      <w:r w:rsidRPr="00925B7B">
        <w:t> :</w:t>
      </w:r>
      <w:r>
        <w:t xml:space="preserve"> 1901-12-01</w:t>
      </w:r>
    </w:p>
    <w:p w14:paraId="0D3E699D" w14:textId="77777777" w:rsidR="00EE1AC8" w:rsidRDefault="00EE1AC8" w:rsidP="00EE1AC8">
      <w:pPr>
        <w:pStyle w:val="term"/>
      </w:pPr>
      <w:proofErr w:type="spellStart"/>
      <w:proofErr w:type="gramStart"/>
      <w:r>
        <w:t>ref</w:t>
      </w:r>
      <w:proofErr w:type="spellEnd"/>
      <w:proofErr w:type="gramEnd"/>
      <w:r w:rsidRPr="00925B7B">
        <w:t xml:space="preserve"> : </w:t>
      </w:r>
      <w:r>
        <w:t>Tome XL, numéro 144, 1</w:t>
      </w:r>
      <w:r w:rsidRPr="00685873">
        <w:rPr>
          <w:vertAlign w:val="superscript"/>
        </w:rPr>
        <w:t>er</w:t>
      </w:r>
      <w:r>
        <w:t xml:space="preserve"> décembre 1901, p. 785-791 [790-791]</w:t>
      </w:r>
    </w:p>
    <w:p w14:paraId="2E666DAC" w14:textId="77777777" w:rsidR="00EE1AC8" w:rsidRDefault="00EE1AC8" w:rsidP="00EE1AC8">
      <w:pPr>
        <w:pStyle w:val="byline"/>
      </w:pPr>
      <w:r>
        <w:rPr>
          <w:smallCaps/>
        </w:rPr>
        <w:t xml:space="preserve">Marcel </w:t>
      </w:r>
      <w:proofErr w:type="spellStart"/>
      <w:r>
        <w:rPr>
          <w:smallCaps/>
        </w:rPr>
        <w:t>Collière</w:t>
      </w:r>
      <w:proofErr w:type="spellEnd"/>
      <w:r>
        <w:t>.</w:t>
      </w:r>
    </w:p>
    <w:p w14:paraId="2A8A3DD2" w14:textId="77777777" w:rsidR="00EE1AC8" w:rsidRDefault="00EE1AC8" w:rsidP="00EE1AC8">
      <w:pPr>
        <w:pStyle w:val="bibl"/>
      </w:pPr>
      <w:r>
        <w:t>Tome XL, numéro 144, 1</w:t>
      </w:r>
      <w:r w:rsidRPr="00685873">
        <w:rPr>
          <w:vertAlign w:val="superscript"/>
        </w:rPr>
        <w:t>er</w:t>
      </w:r>
      <w:r>
        <w:t xml:space="preserve"> décembre 1901, p. 785-791 [790-791].</w:t>
      </w:r>
    </w:p>
    <w:p w14:paraId="14726F11" w14:textId="77777777" w:rsidR="00EE1AC8" w:rsidRPr="00781C58" w:rsidRDefault="00EE1AC8" w:rsidP="00EE1AC8">
      <w:pPr>
        <w:pStyle w:val="Corpsdetexte"/>
        <w:rPr>
          <w:rFonts w:cs="Times New Roman"/>
        </w:rPr>
      </w:pPr>
      <w:r w:rsidRPr="00781C58">
        <w:rPr>
          <w:rFonts w:cs="Times New Roman"/>
        </w:rPr>
        <w:t>Ces souvenirs intéressent par les événements qu</w:t>
      </w:r>
      <w:r>
        <w:rPr>
          <w:rFonts w:cs="Times New Roman"/>
        </w:rPr>
        <w:t>’</w:t>
      </w:r>
      <w:r w:rsidRPr="00781C58">
        <w:rPr>
          <w:rFonts w:cs="Times New Roman"/>
        </w:rPr>
        <w:t>ils retracent et plaisent par l</w:t>
      </w:r>
      <w:r>
        <w:rPr>
          <w:rFonts w:cs="Times New Roman"/>
        </w:rPr>
        <w:t>’</w:t>
      </w:r>
      <w:r w:rsidRPr="00781C58">
        <w:rPr>
          <w:rFonts w:cs="Times New Roman"/>
        </w:rPr>
        <w:t xml:space="preserve">alerte simplicité du récit. Très jeune encore, le comte de </w:t>
      </w:r>
      <w:proofErr w:type="spellStart"/>
      <w:r w:rsidRPr="00781C58">
        <w:rPr>
          <w:rFonts w:cs="Times New Roman"/>
        </w:rPr>
        <w:t>Reiset</w:t>
      </w:r>
      <w:proofErr w:type="spellEnd"/>
      <w:r w:rsidRPr="00781C58">
        <w:rPr>
          <w:rFonts w:cs="Times New Roman"/>
        </w:rPr>
        <w:t xml:space="preserve"> fut nommé premier secrétaire d</w:t>
      </w:r>
      <w:r>
        <w:rPr>
          <w:rFonts w:cs="Times New Roman"/>
        </w:rPr>
        <w:t>’</w:t>
      </w:r>
      <w:r w:rsidRPr="00781C58">
        <w:rPr>
          <w:rFonts w:cs="Times New Roman"/>
        </w:rPr>
        <w:t>ambassade à la cour du roi Charles-Albert, le 15 mai 1848. Il avait fait à Rome quelques années durant son apprentissage diplomatique et mondain, puis occupé quelques semaines un poste à Francfort. Il arrivait à Turin en un moment de crise pour la monarchie de Savoie et pour l</w:t>
      </w:r>
      <w:r>
        <w:rPr>
          <w:rFonts w:cs="Times New Roman"/>
        </w:rPr>
        <w:t>’</w:t>
      </w:r>
      <w:r w:rsidRPr="00781C58">
        <w:rPr>
          <w:rFonts w:cs="Times New Roman"/>
        </w:rPr>
        <w:t>Italie tout entière. Il fut le témoin des suprêmes efforts de Charles-Albert pour secouer le joug autrichien, de ses brefs succès, de ses revers et de son abdication.</w:t>
      </w:r>
    </w:p>
    <w:p w14:paraId="051BA77C" w14:textId="77777777" w:rsidR="00EE1AC8" w:rsidRPr="00781C58" w:rsidRDefault="00EE1AC8" w:rsidP="00EE1AC8">
      <w:pPr>
        <w:pStyle w:val="Corpsdetexte"/>
        <w:rPr>
          <w:rFonts w:cs="Times New Roman"/>
        </w:rPr>
      </w:pPr>
      <w:r w:rsidRPr="00781C58">
        <w:rPr>
          <w:rFonts w:cs="Times New Roman"/>
        </w:rPr>
        <w:t xml:space="preserve">Le caractère de ce souverain paraît avoir frappé </w:t>
      </w:r>
      <w:r>
        <w:rPr>
          <w:rFonts w:cs="Times New Roman"/>
        </w:rPr>
        <w:t>M. </w:t>
      </w:r>
      <w:r w:rsidRPr="00781C58">
        <w:rPr>
          <w:rFonts w:cs="Times New Roman"/>
        </w:rPr>
        <w:t xml:space="preserve">de </w:t>
      </w:r>
      <w:proofErr w:type="spellStart"/>
      <w:r w:rsidRPr="00781C58">
        <w:rPr>
          <w:rFonts w:cs="Times New Roman"/>
        </w:rPr>
        <w:t>Reiset</w:t>
      </w:r>
      <w:proofErr w:type="spellEnd"/>
      <w:r w:rsidRPr="00781C58">
        <w:rPr>
          <w:rFonts w:cs="Times New Roman"/>
        </w:rPr>
        <w:t xml:space="preserve"> qui lui consacre plusieurs chapitres rétrospectifs, depuis les premières années du </w:t>
      </w:r>
      <w:proofErr w:type="spellStart"/>
      <w:r w:rsidRPr="00781C58">
        <w:rPr>
          <w:rFonts w:cs="Times New Roman"/>
          <w:smallCaps/>
        </w:rPr>
        <w:t>xix</w:t>
      </w:r>
      <w:r w:rsidRPr="00781C58">
        <w:rPr>
          <w:vertAlign w:val="superscript"/>
        </w:rPr>
        <w:t>e</w:t>
      </w:r>
      <w:proofErr w:type="spellEnd"/>
      <w:r w:rsidRPr="00781C58">
        <w:rPr>
          <w:rFonts w:cs="Times New Roman"/>
        </w:rPr>
        <w:t> siècle, où le fils orphelin de Charles-Emmanuel de Savoie-Carignan</w:t>
      </w:r>
      <w:del w:id="470" w:author="Marguerite-Marie Bordry" w:date="2018-12-12T15:36:00Z">
        <w:r w:rsidRPr="00781C58" w:rsidDel="005809FD">
          <w:rPr>
            <w:rFonts w:cs="Times New Roman"/>
          </w:rPr>
          <w:delText>,</w:delText>
        </w:r>
      </w:del>
      <w:r w:rsidRPr="00781C58">
        <w:rPr>
          <w:rFonts w:cs="Times New Roman"/>
        </w:rPr>
        <w:t xml:space="preserve"> se trouvait à Genève dans la très modeste pension de </w:t>
      </w:r>
      <w:r>
        <w:rPr>
          <w:rFonts w:cs="Times New Roman"/>
        </w:rPr>
        <w:t>M. </w:t>
      </w:r>
      <w:proofErr w:type="spellStart"/>
      <w:r w:rsidRPr="00781C58">
        <w:rPr>
          <w:rFonts w:cs="Times New Roman"/>
        </w:rPr>
        <w:t>Vaucher</w:t>
      </w:r>
      <w:proofErr w:type="spellEnd"/>
      <w:r w:rsidRPr="00781C58">
        <w:rPr>
          <w:rFonts w:cs="Times New Roman"/>
        </w:rPr>
        <w:t>, où l</w:t>
      </w:r>
      <w:r>
        <w:rPr>
          <w:rFonts w:cs="Times New Roman"/>
        </w:rPr>
        <w:t>’</w:t>
      </w:r>
      <w:r w:rsidRPr="00781C58">
        <w:rPr>
          <w:rFonts w:cs="Times New Roman"/>
        </w:rPr>
        <w:t>on était fort mal nourri. Heureusement la sœur du maître de pension, s</w:t>
      </w:r>
      <w:r>
        <w:rPr>
          <w:rFonts w:cs="Times New Roman"/>
        </w:rPr>
        <w:t>’</w:t>
      </w:r>
      <w:r w:rsidRPr="00781C58">
        <w:rPr>
          <w:rFonts w:cs="Times New Roman"/>
        </w:rPr>
        <w:t xml:space="preserve">attachant à </w:t>
      </w:r>
      <w:r>
        <w:rPr>
          <w:rFonts w:cs="Times New Roman"/>
        </w:rPr>
        <w:t>M. </w:t>
      </w:r>
      <w:r w:rsidRPr="00781C58">
        <w:rPr>
          <w:rFonts w:cs="Times New Roman"/>
        </w:rPr>
        <w:t>Charles, lui faisait faire ses commissions pour la ville, et en retour le régalait de bons repas supplémentaires. En 1821, l</w:t>
      </w:r>
      <w:r>
        <w:rPr>
          <w:rFonts w:cs="Times New Roman"/>
        </w:rPr>
        <w:t>’</w:t>
      </w:r>
      <w:r w:rsidRPr="00781C58">
        <w:rPr>
          <w:rFonts w:cs="Times New Roman"/>
        </w:rPr>
        <w:t>ambassadeur de France, marquis de la Tour du Pin, écrivait au baron Pasquier</w:t>
      </w:r>
      <w:r>
        <w:rPr>
          <w:rFonts w:cs="Times New Roman"/>
        </w:rPr>
        <w:t> :</w:t>
      </w:r>
      <w:r w:rsidRPr="00781C58">
        <w:rPr>
          <w:rFonts w:cs="Times New Roman"/>
        </w:rPr>
        <w:t xml:space="preserve"> </w:t>
      </w:r>
      <w:r w:rsidRPr="00803439">
        <w:rPr>
          <w:rStyle w:val="quotec"/>
        </w:rPr>
        <w:t xml:space="preserve">« On ne peut pas, si jeune encore, être pourvu d’une réputation pire que celle du prince </w:t>
      </w:r>
      <w:r>
        <w:rPr>
          <w:rStyle w:val="quotec"/>
        </w:rPr>
        <w:t>de Carignan… il est en horreur à</w:t>
      </w:r>
      <w:r w:rsidRPr="00803439">
        <w:rPr>
          <w:rStyle w:val="quotec"/>
        </w:rPr>
        <w:t xml:space="preserve"> tous les partis. »</w:t>
      </w:r>
      <w:r w:rsidRPr="00781C58">
        <w:rPr>
          <w:rFonts w:cs="Times New Roman"/>
        </w:rPr>
        <w:t xml:space="preserve"> Jugement de l</w:t>
      </w:r>
      <w:r>
        <w:rPr>
          <w:rFonts w:cs="Times New Roman"/>
        </w:rPr>
        <w:t>’</w:t>
      </w:r>
      <w:r w:rsidRPr="00781C58">
        <w:rPr>
          <w:rFonts w:cs="Times New Roman"/>
        </w:rPr>
        <w:t xml:space="preserve">opinion trop sévère sans doute et que la carrière du prince devenu roi devait démentir, puisque </w:t>
      </w:r>
      <w:r>
        <w:rPr>
          <w:rFonts w:cs="Times New Roman"/>
        </w:rPr>
        <w:t>M. </w:t>
      </w:r>
      <w:r w:rsidRPr="00781C58">
        <w:rPr>
          <w:rFonts w:cs="Times New Roman"/>
        </w:rPr>
        <w:t xml:space="preserve">de </w:t>
      </w:r>
      <w:proofErr w:type="spellStart"/>
      <w:r w:rsidRPr="00781C58">
        <w:rPr>
          <w:rFonts w:cs="Times New Roman"/>
        </w:rPr>
        <w:t>Reiset</w:t>
      </w:r>
      <w:proofErr w:type="spellEnd"/>
      <w:r w:rsidRPr="00781C58">
        <w:rPr>
          <w:rFonts w:cs="Times New Roman"/>
        </w:rPr>
        <w:t xml:space="preserve"> conclut sur</w:t>
      </w:r>
      <w:r>
        <w:rPr>
          <w:rFonts w:cs="Times New Roman"/>
        </w:rPr>
        <w:t xml:space="preserve"> </w:t>
      </w:r>
      <w:r w:rsidRPr="00781C58">
        <w:rPr>
          <w:rFonts w:cs="Times New Roman"/>
        </w:rPr>
        <w:t>son compte</w:t>
      </w:r>
      <w:r>
        <w:rPr>
          <w:rFonts w:cs="Times New Roman"/>
        </w:rPr>
        <w:t> :</w:t>
      </w:r>
      <w:r w:rsidRPr="00781C58">
        <w:rPr>
          <w:rFonts w:cs="Times New Roman"/>
        </w:rPr>
        <w:t xml:space="preserve"> </w:t>
      </w:r>
      <w:r w:rsidRPr="00803439">
        <w:rPr>
          <w:rStyle w:val="quotec"/>
        </w:rPr>
        <w:t xml:space="preserve">« Je regarde Charles-Albert comme un des souverains les plus distingués que j’aie jamais connus… Sous une apparence de froideur, il cachait un cœur très aimant, et qui savait souffrir sans jamais se plaindre… Non seulement le roi Victor-Emmanuel ne lui a jamais ressemblé physiquement, mais moralement il ne pouvait y avoir aucune sympathie entre eux. Le roi </w:t>
      </w:r>
      <w:del w:id="471" w:author="Marguerite-Marie Bordry" w:date="2018-12-12T15:36:00Z">
        <w:r w:rsidRPr="00803439" w:rsidDel="002C7C73">
          <w:rPr>
            <w:rStyle w:val="quotec"/>
          </w:rPr>
          <w:delText xml:space="preserve">Charles </w:delText>
        </w:r>
      </w:del>
      <w:ins w:id="472" w:author="Marguerite-Marie Bordry" w:date="2018-12-12T15:36:00Z">
        <w:r w:rsidR="002C7C73" w:rsidRPr="00803439">
          <w:rPr>
            <w:rStyle w:val="quotec"/>
          </w:rPr>
          <w:t>Charles</w:t>
        </w:r>
        <w:r w:rsidR="002C7C73">
          <w:rPr>
            <w:rStyle w:val="quotec"/>
          </w:rPr>
          <w:t>-</w:t>
        </w:r>
      </w:ins>
      <w:r w:rsidRPr="00803439">
        <w:rPr>
          <w:rStyle w:val="quotec"/>
        </w:rPr>
        <w:t>Albert avait en lui de la race, de l’élégance, tandis que la nature du roi Victor était commune. »</w:t>
      </w:r>
    </w:p>
    <w:p w14:paraId="10F4FE64" w14:textId="77777777" w:rsidR="00EE1AC8" w:rsidRPr="00781C58" w:rsidRDefault="00EE1AC8" w:rsidP="00EE1AC8">
      <w:pPr>
        <w:pStyle w:val="Corpsdetexte"/>
        <w:rPr>
          <w:rFonts w:cs="Times New Roman"/>
        </w:rPr>
      </w:pPr>
      <w:r w:rsidRPr="00781C58">
        <w:rPr>
          <w:rFonts w:cs="Times New Roman"/>
        </w:rPr>
        <w:lastRenderedPageBreak/>
        <w:t xml:space="preserve">Et le comte de </w:t>
      </w:r>
      <w:proofErr w:type="spellStart"/>
      <w:r w:rsidRPr="00781C58">
        <w:rPr>
          <w:rFonts w:cs="Times New Roman"/>
        </w:rPr>
        <w:t>Reiset</w:t>
      </w:r>
      <w:proofErr w:type="spellEnd"/>
      <w:r w:rsidRPr="00781C58">
        <w:rPr>
          <w:rFonts w:cs="Times New Roman"/>
        </w:rPr>
        <w:t xml:space="preserve"> connaissait Victor-Emmanuel qui prince royal, venait chez lui avec une fausse barbe, et sous le nom de Martin, tant pour causer des choses de l</w:t>
      </w:r>
      <w:r>
        <w:rPr>
          <w:rFonts w:cs="Times New Roman"/>
        </w:rPr>
        <w:t>’</w:t>
      </w:r>
      <w:r w:rsidRPr="00781C58">
        <w:rPr>
          <w:rFonts w:cs="Times New Roman"/>
        </w:rPr>
        <w:t>état que</w:t>
      </w:r>
      <w:del w:id="473" w:author="Marguerite-Marie Bordry" w:date="2018-12-12T15:37:00Z">
        <w:r w:rsidDel="00396161">
          <w:rPr>
            <w:rFonts w:cs="Times New Roman"/>
          </w:rPr>
          <w:delText xml:space="preserve"> </w:delText>
        </w:r>
      </w:del>
      <w:r w:rsidRPr="00781C58">
        <w:rPr>
          <w:rFonts w:cs="Times New Roman"/>
        </w:rPr>
        <w:t xml:space="preserve"> pour faire confidence de ses escapades.</w:t>
      </w:r>
    </w:p>
    <w:p w14:paraId="21CFFA9A" w14:textId="77777777" w:rsidR="00EE1AC8" w:rsidRPr="00781C58" w:rsidRDefault="00EE1AC8" w:rsidP="00EE1AC8">
      <w:pPr>
        <w:pStyle w:val="Corpsdetexte"/>
        <w:rPr>
          <w:rFonts w:cs="Times New Roman"/>
        </w:rPr>
      </w:pPr>
      <w:r w:rsidRPr="00781C58">
        <w:rPr>
          <w:rFonts w:cs="Times New Roman"/>
        </w:rPr>
        <w:t>Il était l</w:t>
      </w:r>
      <w:r>
        <w:rPr>
          <w:rFonts w:cs="Times New Roman"/>
        </w:rPr>
        <w:t>’</w:t>
      </w:r>
      <w:r w:rsidRPr="00781C58">
        <w:rPr>
          <w:rFonts w:cs="Times New Roman"/>
        </w:rPr>
        <w:t>intime ami de Massimo d</w:t>
      </w:r>
      <w:r>
        <w:rPr>
          <w:rFonts w:cs="Times New Roman"/>
        </w:rPr>
        <w:t>’</w:t>
      </w:r>
      <w:r w:rsidRPr="00781C58">
        <w:rPr>
          <w:rFonts w:cs="Times New Roman"/>
        </w:rPr>
        <w:t>Azeglio, chef d</w:t>
      </w:r>
      <w:r>
        <w:rPr>
          <w:rFonts w:cs="Times New Roman"/>
        </w:rPr>
        <w:t>’</w:t>
      </w:r>
      <w:r w:rsidRPr="00781C58">
        <w:rPr>
          <w:rFonts w:cs="Times New Roman"/>
        </w:rPr>
        <w:t>un des premiers ministères de Victor-Emmanue</w:t>
      </w:r>
      <w:r>
        <w:rPr>
          <w:rFonts w:cs="Times New Roman"/>
        </w:rPr>
        <w:t>l, et il assiste aux débuts de C</w:t>
      </w:r>
      <w:r w:rsidRPr="00781C58">
        <w:rPr>
          <w:rFonts w:cs="Times New Roman"/>
        </w:rPr>
        <w:t xml:space="preserve">avour. Après </w:t>
      </w:r>
      <w:proofErr w:type="gramStart"/>
      <w:r w:rsidRPr="00781C58">
        <w:rPr>
          <w:rFonts w:cs="Times New Roman"/>
        </w:rPr>
        <w:t>le deux décembre</w:t>
      </w:r>
      <w:proofErr w:type="gramEnd"/>
      <w:r w:rsidRPr="00781C58">
        <w:rPr>
          <w:rFonts w:cs="Times New Roman"/>
        </w:rPr>
        <w:t xml:space="preserve"> il fut envoyé comme premier secrétaire à Saint-Pétersbourg. Il est à souhaiter qu</w:t>
      </w:r>
      <w:r>
        <w:rPr>
          <w:rFonts w:cs="Times New Roman"/>
        </w:rPr>
        <w:t>’</w:t>
      </w:r>
      <w:r w:rsidRPr="00781C58">
        <w:rPr>
          <w:rFonts w:cs="Times New Roman"/>
        </w:rPr>
        <w:t>un second volume de souvenirs nous fasse connaître ce qu</w:t>
      </w:r>
      <w:r>
        <w:rPr>
          <w:rFonts w:cs="Times New Roman"/>
        </w:rPr>
        <w:t>’</w:t>
      </w:r>
      <w:r w:rsidRPr="00781C58">
        <w:rPr>
          <w:rFonts w:cs="Times New Roman"/>
        </w:rPr>
        <w:t>il y vit. Celui-ci a un double intérêt</w:t>
      </w:r>
      <w:r>
        <w:rPr>
          <w:rFonts w:cs="Times New Roman"/>
        </w:rPr>
        <w:t> ;</w:t>
      </w:r>
      <w:r w:rsidRPr="00781C58">
        <w:rPr>
          <w:rFonts w:cs="Times New Roman"/>
        </w:rPr>
        <w:t xml:space="preserve"> il présente un tableau suivi de la politique piémontaise, pendant la période si intéressante qui va du soulèvement de 1848 à l</w:t>
      </w:r>
      <w:r>
        <w:rPr>
          <w:rFonts w:cs="Times New Roman"/>
        </w:rPr>
        <w:t>’</w:t>
      </w:r>
      <w:r w:rsidRPr="00781C58">
        <w:rPr>
          <w:rFonts w:cs="Times New Roman"/>
        </w:rPr>
        <w:t>arrivée au pouvoir de Cavour, et en outre il contient, tant sur les personnages de cette période que sur quelques princes</w:t>
      </w:r>
      <w:r>
        <w:rPr>
          <w:rFonts w:cs="Times New Roman"/>
        </w:rPr>
        <w:t xml:space="preserve"> antérieurs de curieuses anecdo</w:t>
      </w:r>
      <w:r w:rsidRPr="00781C58">
        <w:rPr>
          <w:rFonts w:cs="Times New Roman"/>
        </w:rPr>
        <w:t>tes. L</w:t>
      </w:r>
      <w:r>
        <w:rPr>
          <w:rFonts w:cs="Times New Roman"/>
        </w:rPr>
        <w:t>’</w:t>
      </w:r>
      <w:r w:rsidRPr="00781C58">
        <w:rPr>
          <w:rFonts w:cs="Times New Roman"/>
        </w:rPr>
        <w:t xml:space="preserve">histoire du mariage du futur empereur Guillaume </w:t>
      </w:r>
      <w:r>
        <w:rPr>
          <w:rFonts w:cs="Times New Roman"/>
        </w:rPr>
        <w:t>— </w:t>
      </w:r>
      <w:r w:rsidRPr="00781C58">
        <w:rPr>
          <w:rFonts w:cs="Times New Roman"/>
        </w:rPr>
        <w:t>l</w:t>
      </w:r>
      <w:r>
        <w:rPr>
          <w:rFonts w:cs="Times New Roman"/>
        </w:rPr>
        <w:t>’</w:t>
      </w:r>
      <w:r w:rsidRPr="00781C58">
        <w:rPr>
          <w:rFonts w:cs="Times New Roman"/>
        </w:rPr>
        <w:t>inoubliable grand-père </w:t>
      </w:r>
      <w:r>
        <w:rPr>
          <w:rFonts w:cs="Times New Roman"/>
        </w:rPr>
        <w:t>— </w:t>
      </w:r>
      <w:r w:rsidRPr="00781C58">
        <w:rPr>
          <w:rFonts w:cs="Times New Roman"/>
        </w:rPr>
        <w:t>est piquante et n</w:t>
      </w:r>
      <w:r>
        <w:rPr>
          <w:rFonts w:cs="Times New Roman"/>
        </w:rPr>
        <w:t>’</w:t>
      </w:r>
      <w:r w:rsidRPr="00781C58">
        <w:rPr>
          <w:rFonts w:cs="Times New Roman"/>
        </w:rPr>
        <w:t>était plus guère connue de notre temps.</w:t>
      </w:r>
    </w:p>
    <w:p w14:paraId="42CDA93B" w14:textId="77777777" w:rsidR="00EE1AC8" w:rsidRDefault="00EE1AC8" w:rsidP="00EE1AC8">
      <w:pPr>
        <w:pStyle w:val="Titre2"/>
      </w:pPr>
      <w:r>
        <w:t xml:space="preserve">Les Revues. </w:t>
      </w:r>
      <w:r>
        <w:br/>
        <w:t>Memento [extrait]</w:t>
      </w:r>
    </w:p>
    <w:p w14:paraId="66E21A9E" w14:textId="77777777" w:rsidR="00EE1AC8" w:rsidRPr="00F07154" w:rsidRDefault="00EE1AC8" w:rsidP="00EE1AC8">
      <w:pPr>
        <w:pStyle w:val="term"/>
        <w:rPr>
          <w:lang w:val="en-GB"/>
          <w:rPrChange w:id="474" w:author="Marguerite-Marie Bordry" w:date="2018-12-12T09:44:00Z">
            <w:rPr/>
          </w:rPrChange>
        </w:rPr>
      </w:pPr>
      <w:proofErr w:type="gramStart"/>
      <w:r w:rsidRPr="00F07154">
        <w:rPr>
          <w:lang w:val="en-GB"/>
          <w:rPrChange w:id="475" w:author="Marguerite-Marie Bordry" w:date="2018-12-12T09:44:00Z">
            <w:rPr/>
          </w:rPrChange>
        </w:rPr>
        <w:t>id :</w:t>
      </w:r>
      <w:proofErr w:type="gramEnd"/>
      <w:r w:rsidRPr="00F07154">
        <w:rPr>
          <w:lang w:val="en-GB"/>
          <w:rPrChange w:id="476" w:author="Marguerite-Marie Bordry" w:date="2018-12-12T09:44:00Z">
            <w:rPr/>
          </w:rPrChange>
        </w:rPr>
        <w:t xml:space="preserve"> article-1901-12-01_804</w:t>
      </w:r>
    </w:p>
    <w:p w14:paraId="0B24059B" w14:textId="77777777" w:rsidR="00EE1AC8" w:rsidRPr="00CC6DF6" w:rsidRDefault="00EE1AC8" w:rsidP="00EE1AC8">
      <w:pPr>
        <w:pStyle w:val="term"/>
        <w:rPr>
          <w:lang w:val="en-GB"/>
          <w:rPrChange w:id="477" w:author="Marguerite-Marie Bordry" w:date="2018-12-11T19:57:00Z">
            <w:rPr/>
          </w:rPrChange>
        </w:rPr>
      </w:pPr>
      <w:proofErr w:type="gramStart"/>
      <w:r w:rsidRPr="00CC6DF6">
        <w:rPr>
          <w:lang w:val="en-GB"/>
          <w:rPrChange w:id="478" w:author="Marguerite-Marie Bordry" w:date="2018-12-11T19:57:00Z">
            <w:rPr/>
          </w:rPrChange>
        </w:rPr>
        <w:t>author :</w:t>
      </w:r>
      <w:proofErr w:type="gramEnd"/>
      <w:r w:rsidRPr="00CC6DF6">
        <w:rPr>
          <w:lang w:val="en-GB"/>
          <w:rPrChange w:id="479" w:author="Marguerite-Marie Bordry" w:date="2018-12-11T19:57:00Z">
            <w:rPr/>
          </w:rPrChange>
        </w:rPr>
        <w:t xml:space="preserve"> Hirsch, Charles-Henry (1860-1948)</w:t>
      </w:r>
    </w:p>
    <w:p w14:paraId="7FF7B57D" w14:textId="77777777" w:rsidR="00EE1AC8" w:rsidRPr="00460DC4" w:rsidRDefault="00EE1AC8" w:rsidP="00EE1AC8">
      <w:pPr>
        <w:pStyle w:val="term"/>
      </w:pPr>
      <w:proofErr w:type="spellStart"/>
      <w:proofErr w:type="gramStart"/>
      <w:r w:rsidRPr="00F07154">
        <w:t>signed</w:t>
      </w:r>
      <w:proofErr w:type="spellEnd"/>
      <w:proofErr w:type="gramEnd"/>
      <w:r w:rsidRPr="00F07154">
        <w:t> : Charles-Henry Hirsch</w:t>
      </w:r>
    </w:p>
    <w:p w14:paraId="5CFA86BA" w14:textId="77777777" w:rsidR="00EE1AC8" w:rsidRDefault="00EE1AC8" w:rsidP="00EE1AC8">
      <w:pPr>
        <w:pStyle w:val="term"/>
      </w:pPr>
      <w:proofErr w:type="gramStart"/>
      <w:r w:rsidRPr="00925B7B">
        <w:t>section</w:t>
      </w:r>
      <w:proofErr w:type="gramEnd"/>
      <w:r w:rsidRPr="00925B7B">
        <w:t xml:space="preserve"> : </w:t>
      </w:r>
      <w:r>
        <w:t>Les Revues</w:t>
      </w:r>
    </w:p>
    <w:p w14:paraId="120F7367"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t>Mémento [extrait]</w:t>
      </w:r>
    </w:p>
    <w:p w14:paraId="75CAE41F" w14:textId="77777777" w:rsidR="00EE1AC8" w:rsidRDefault="00EE1AC8" w:rsidP="00EE1AC8">
      <w:pPr>
        <w:pStyle w:val="term"/>
      </w:pPr>
      <w:proofErr w:type="gramStart"/>
      <w:r w:rsidRPr="00925B7B">
        <w:t>date</w:t>
      </w:r>
      <w:proofErr w:type="gramEnd"/>
      <w:r w:rsidRPr="00925B7B">
        <w:t> :</w:t>
      </w:r>
      <w:r>
        <w:t xml:space="preserve"> 1901-12-01</w:t>
      </w:r>
    </w:p>
    <w:p w14:paraId="039E71D3" w14:textId="77777777" w:rsidR="00EE1AC8" w:rsidRDefault="00EE1AC8" w:rsidP="00EE1AC8">
      <w:pPr>
        <w:pStyle w:val="term"/>
      </w:pPr>
      <w:proofErr w:type="spellStart"/>
      <w:proofErr w:type="gramStart"/>
      <w:r>
        <w:t>ref</w:t>
      </w:r>
      <w:proofErr w:type="spellEnd"/>
      <w:proofErr w:type="gramEnd"/>
      <w:r w:rsidRPr="00925B7B">
        <w:t xml:space="preserve"> : </w:t>
      </w:r>
      <w:r>
        <w:t>Tome XL, numéro 144, 1</w:t>
      </w:r>
      <w:r w:rsidRPr="00685873">
        <w:rPr>
          <w:vertAlign w:val="superscript"/>
        </w:rPr>
        <w:t>er</w:t>
      </w:r>
      <w:r>
        <w:t xml:space="preserve"> décembre 1901, p. 796-804 [804]</w:t>
      </w:r>
    </w:p>
    <w:p w14:paraId="7081692A" w14:textId="77777777" w:rsidR="00EE1AC8" w:rsidRDefault="00EE1AC8" w:rsidP="00EE1AC8">
      <w:pPr>
        <w:pStyle w:val="byline"/>
      </w:pPr>
      <w:r w:rsidRPr="00540D3A">
        <w:rPr>
          <w:smallCaps/>
        </w:rPr>
        <w:t>Charles-Henry Hirsch</w:t>
      </w:r>
      <w:r>
        <w:t>.</w:t>
      </w:r>
    </w:p>
    <w:p w14:paraId="2FAC7555" w14:textId="77777777" w:rsidR="00EE1AC8" w:rsidRDefault="00EE1AC8" w:rsidP="00EE1AC8">
      <w:pPr>
        <w:pStyle w:val="bibl"/>
      </w:pPr>
      <w:r>
        <w:t>Tome XL, numéro 144, 1</w:t>
      </w:r>
      <w:r w:rsidRPr="00685873">
        <w:rPr>
          <w:vertAlign w:val="superscript"/>
        </w:rPr>
        <w:t>er</w:t>
      </w:r>
      <w:r>
        <w:t xml:space="preserve"> décembre 1901, p. 796-804 [804].</w:t>
      </w:r>
    </w:p>
    <w:p w14:paraId="061E0823" w14:textId="77777777" w:rsidR="00EE1AC8" w:rsidRDefault="00EE1AC8" w:rsidP="00EE1AC8">
      <w:pPr>
        <w:pStyle w:val="Corpsdetexte"/>
        <w:rPr>
          <w:rFonts w:cs="Times New Roman"/>
        </w:rPr>
      </w:pPr>
      <w:r>
        <w:rPr>
          <w:rFonts w:cs="Times New Roman"/>
        </w:rPr>
        <w:t>[…]</w:t>
      </w:r>
    </w:p>
    <w:p w14:paraId="492ADA6A" w14:textId="77777777" w:rsidR="00EE1AC8" w:rsidRPr="00781C58" w:rsidRDefault="00EE1AC8" w:rsidP="00EE1AC8">
      <w:pPr>
        <w:pStyle w:val="Corpsdetexte"/>
        <w:rPr>
          <w:rFonts w:cs="Times New Roman"/>
        </w:rPr>
      </w:pPr>
      <w:r w:rsidRPr="00781C58">
        <w:rPr>
          <w:rFonts w:cs="Times New Roman"/>
        </w:rPr>
        <w:t xml:space="preserve">La </w:t>
      </w:r>
      <w:r w:rsidRPr="00781C58">
        <w:rPr>
          <w:rFonts w:cs="Times New Roman"/>
          <w:b/>
        </w:rPr>
        <w:t>Revue hebdomadaire</w:t>
      </w:r>
      <w:r w:rsidRPr="00781C58">
        <w:rPr>
          <w:rFonts w:cs="Times New Roman"/>
        </w:rPr>
        <w:t xml:space="preserve"> a commencé, le 2 novembre, la publication de </w:t>
      </w:r>
      <w:r w:rsidRPr="00781C58">
        <w:rPr>
          <w:rFonts w:cs="Times New Roman"/>
          <w:i/>
        </w:rPr>
        <w:t>Miranda</w:t>
      </w:r>
      <w:r>
        <w:rPr>
          <w:rFonts w:cs="Times New Roman"/>
        </w:rPr>
        <w:t>, par A. </w:t>
      </w:r>
      <w:r w:rsidRPr="00781C58">
        <w:rPr>
          <w:rFonts w:cs="Times New Roman"/>
        </w:rPr>
        <w:t>Fogazzaro.</w:t>
      </w:r>
    </w:p>
    <w:p w14:paraId="0C09FB17" w14:textId="77777777" w:rsidR="00EE1AC8" w:rsidRDefault="00EE1AC8" w:rsidP="00EE1AC8">
      <w:pPr>
        <w:pStyle w:val="Corpsdetexte"/>
        <w:rPr>
          <w:rFonts w:cs="Times New Roman"/>
        </w:rPr>
      </w:pPr>
      <w:r>
        <w:rPr>
          <w:rFonts w:cs="Times New Roman"/>
        </w:rPr>
        <w:t>[…]</w:t>
      </w:r>
    </w:p>
    <w:p w14:paraId="75F24804" w14:textId="77777777" w:rsidR="00EE1AC8" w:rsidRDefault="00EE1AC8" w:rsidP="00EE1AC8">
      <w:pPr>
        <w:pStyle w:val="Titre2"/>
      </w:pPr>
      <w:r>
        <w:t xml:space="preserve">Lettres italiennes. </w:t>
      </w:r>
      <w:r>
        <w:br/>
      </w:r>
      <w:r w:rsidRPr="00781C58">
        <w:rPr>
          <w:rFonts w:cs="Times New Roman"/>
          <w:i/>
        </w:rPr>
        <w:t xml:space="preserve">Le Roi de </w:t>
      </w:r>
      <w:proofErr w:type="spellStart"/>
      <w:r w:rsidRPr="00781C58">
        <w:rPr>
          <w:rFonts w:cs="Times New Roman"/>
          <w:i/>
        </w:rPr>
        <w:t>Nirvanie</w:t>
      </w:r>
      <w:proofErr w:type="spellEnd"/>
      <w:r w:rsidRPr="00781C58">
        <w:rPr>
          <w:rFonts w:cs="Times New Roman"/>
        </w:rPr>
        <w:t>, pièce en quatre actes par Riccardo Carafa</w:t>
      </w:r>
    </w:p>
    <w:p w14:paraId="6AC1B72A" w14:textId="77777777" w:rsidR="00EE1AC8" w:rsidRPr="00CC6DF6" w:rsidRDefault="00EE1AC8" w:rsidP="00EE1AC8">
      <w:pPr>
        <w:pStyle w:val="term"/>
        <w:rPr>
          <w:lang w:val="it-IT"/>
          <w:rPrChange w:id="480" w:author="Marguerite-Marie Bordry" w:date="2018-12-11T19:57:00Z">
            <w:rPr/>
          </w:rPrChange>
        </w:rPr>
      </w:pPr>
      <w:proofErr w:type="gramStart"/>
      <w:r w:rsidRPr="00CC6DF6">
        <w:rPr>
          <w:lang w:val="it-IT"/>
          <w:rPrChange w:id="481" w:author="Marguerite-Marie Bordry" w:date="2018-12-11T19:57:00Z">
            <w:rPr/>
          </w:rPrChange>
        </w:rPr>
        <w:t>id :</w:t>
      </w:r>
      <w:proofErr w:type="gramEnd"/>
      <w:r w:rsidRPr="00CC6DF6">
        <w:rPr>
          <w:lang w:val="it-IT"/>
          <w:rPrChange w:id="482" w:author="Marguerite-Marie Bordry" w:date="2018-12-11T19:57:00Z">
            <w:rPr/>
          </w:rPrChange>
        </w:rPr>
        <w:t xml:space="preserve"> article-1901-12-01_839</w:t>
      </w:r>
    </w:p>
    <w:p w14:paraId="249CADE3" w14:textId="77777777" w:rsidR="00EE1AC8" w:rsidRPr="00CC6DF6" w:rsidRDefault="00EE1AC8" w:rsidP="00EE1AC8">
      <w:pPr>
        <w:pStyle w:val="term"/>
        <w:rPr>
          <w:lang w:val="it-IT"/>
          <w:rPrChange w:id="483" w:author="Marguerite-Marie Bordry" w:date="2018-12-11T19:57:00Z">
            <w:rPr/>
          </w:rPrChange>
        </w:rPr>
      </w:pPr>
      <w:proofErr w:type="spellStart"/>
      <w:proofErr w:type="gramStart"/>
      <w:r w:rsidRPr="00CC6DF6">
        <w:rPr>
          <w:lang w:val="it-IT"/>
          <w:rPrChange w:id="484" w:author="Marguerite-Marie Bordry" w:date="2018-12-11T19:57:00Z">
            <w:rPr/>
          </w:rPrChange>
        </w:rPr>
        <w:t>author</w:t>
      </w:r>
      <w:proofErr w:type="spellEnd"/>
      <w:r w:rsidRPr="00CC6DF6">
        <w:rPr>
          <w:lang w:val="it-IT"/>
          <w:rPrChange w:id="485" w:author="Marguerite-Marie Bordry" w:date="2018-12-11T19:57:00Z">
            <w:rPr/>
          </w:rPrChange>
        </w:rPr>
        <w:t> :</w:t>
      </w:r>
      <w:proofErr w:type="gramEnd"/>
      <w:r w:rsidRPr="00CC6DF6">
        <w:rPr>
          <w:lang w:val="it-IT"/>
          <w:rPrChange w:id="486" w:author="Marguerite-Marie Bordry" w:date="2018-12-11T19:57:00Z">
            <w:rPr/>
          </w:rPrChange>
        </w:rPr>
        <w:t xml:space="preserve"> </w:t>
      </w:r>
      <w:proofErr w:type="spellStart"/>
      <w:r w:rsidRPr="00CC6DF6">
        <w:rPr>
          <w:rFonts w:eastAsiaTheme="majorEastAsia"/>
          <w:lang w:val="it-IT"/>
          <w:rPrChange w:id="487" w:author="Marguerite-Marie Bordry" w:date="2018-12-11T19:57:00Z">
            <w:rPr>
              <w:rFonts w:eastAsiaTheme="majorEastAsia"/>
            </w:rPr>
          </w:rPrChange>
        </w:rPr>
        <w:t>Zùccoli</w:t>
      </w:r>
      <w:proofErr w:type="spellEnd"/>
      <w:r w:rsidRPr="00CC6DF6">
        <w:rPr>
          <w:rFonts w:eastAsiaTheme="majorEastAsia"/>
          <w:lang w:val="it-IT"/>
          <w:rPrChange w:id="488" w:author="Marguerite-Marie Bordry" w:date="2018-12-11T19:57:00Z">
            <w:rPr>
              <w:rFonts w:eastAsiaTheme="majorEastAsia"/>
            </w:rPr>
          </w:rPrChange>
        </w:rPr>
        <w:t>, Luciano (1868-1929)</w:t>
      </w:r>
    </w:p>
    <w:p w14:paraId="29C798F6" w14:textId="77777777" w:rsidR="00EE1AC8" w:rsidRPr="00925B7B" w:rsidRDefault="00EE1AC8" w:rsidP="00EE1AC8">
      <w:pPr>
        <w:pStyle w:val="term"/>
      </w:pPr>
      <w:proofErr w:type="spellStart"/>
      <w:proofErr w:type="gramStart"/>
      <w:r w:rsidRPr="00925B7B">
        <w:t>signed</w:t>
      </w:r>
      <w:proofErr w:type="spellEnd"/>
      <w:proofErr w:type="gramEnd"/>
      <w:r w:rsidRPr="00925B7B">
        <w:t xml:space="preserve"> : </w:t>
      </w:r>
      <w:r>
        <w:t xml:space="preserve">Luciano </w:t>
      </w:r>
      <w:proofErr w:type="spellStart"/>
      <w:r w:rsidRPr="0071019C">
        <w:rPr>
          <w:rFonts w:eastAsiaTheme="majorEastAsia"/>
        </w:rPr>
        <w:t>Zùccoli</w:t>
      </w:r>
      <w:proofErr w:type="spellEnd"/>
    </w:p>
    <w:p w14:paraId="6943D162" w14:textId="77777777" w:rsidR="00EE1AC8" w:rsidRDefault="00EE1AC8" w:rsidP="00EE1AC8">
      <w:pPr>
        <w:pStyle w:val="term"/>
      </w:pPr>
      <w:proofErr w:type="gramStart"/>
      <w:r w:rsidRPr="00925B7B">
        <w:t>section</w:t>
      </w:r>
      <w:proofErr w:type="gramEnd"/>
      <w:r w:rsidRPr="00925B7B">
        <w:t xml:space="preserve"> : </w:t>
      </w:r>
      <w:r>
        <w:t>Lettres italiennes</w:t>
      </w:r>
    </w:p>
    <w:p w14:paraId="69C48965" w14:textId="77777777" w:rsidR="00EE1AC8" w:rsidRPr="0044359D" w:rsidRDefault="00EE1AC8" w:rsidP="00EE1AC8">
      <w:pPr>
        <w:pStyle w:val="term"/>
      </w:pPr>
      <w:proofErr w:type="spellStart"/>
      <w:proofErr w:type="gramStart"/>
      <w:r w:rsidRPr="00DA7419">
        <w:t>title</w:t>
      </w:r>
      <w:proofErr w:type="spellEnd"/>
      <w:proofErr w:type="gramEnd"/>
      <w:r w:rsidRPr="00DA7419">
        <w:t xml:space="preserve"> : </w:t>
      </w:r>
      <w:r w:rsidRPr="00781C58">
        <w:rPr>
          <w:i/>
        </w:rPr>
        <w:t xml:space="preserve">Le Roi de </w:t>
      </w:r>
      <w:proofErr w:type="spellStart"/>
      <w:r w:rsidRPr="00781C58">
        <w:rPr>
          <w:i/>
        </w:rPr>
        <w:t>Nirvanie</w:t>
      </w:r>
      <w:proofErr w:type="spellEnd"/>
      <w:r w:rsidRPr="00781C58">
        <w:t>, pièce en quatre actes par Riccardo Carafa</w:t>
      </w:r>
    </w:p>
    <w:p w14:paraId="33D7DE01" w14:textId="77777777" w:rsidR="00EE1AC8" w:rsidRDefault="00EE1AC8" w:rsidP="00EE1AC8">
      <w:pPr>
        <w:pStyle w:val="term"/>
      </w:pPr>
      <w:proofErr w:type="gramStart"/>
      <w:r w:rsidRPr="00925B7B">
        <w:t>date</w:t>
      </w:r>
      <w:proofErr w:type="gramEnd"/>
      <w:r w:rsidRPr="00925B7B">
        <w:t> :</w:t>
      </w:r>
      <w:r>
        <w:t xml:space="preserve"> 1901-12-01</w:t>
      </w:r>
    </w:p>
    <w:p w14:paraId="7B6C9EEE" w14:textId="77777777" w:rsidR="00EE1AC8" w:rsidRDefault="00EE1AC8" w:rsidP="00EE1AC8">
      <w:pPr>
        <w:pStyle w:val="term"/>
      </w:pPr>
      <w:proofErr w:type="spellStart"/>
      <w:proofErr w:type="gramStart"/>
      <w:r>
        <w:t>ref</w:t>
      </w:r>
      <w:proofErr w:type="spellEnd"/>
      <w:proofErr w:type="gramEnd"/>
      <w:r w:rsidRPr="00925B7B">
        <w:t xml:space="preserve"> : </w:t>
      </w:r>
      <w:r>
        <w:t>Tome XL, numéro 144, 1</w:t>
      </w:r>
      <w:r w:rsidRPr="00685873">
        <w:rPr>
          <w:vertAlign w:val="superscript"/>
        </w:rPr>
        <w:t>er</w:t>
      </w:r>
      <w:r>
        <w:t xml:space="preserve"> décembre 1901, p. 839-843</w:t>
      </w:r>
    </w:p>
    <w:p w14:paraId="111A171C" w14:textId="77777777" w:rsidR="00EE1AC8" w:rsidRPr="00CC6DF6" w:rsidRDefault="00EE1AC8" w:rsidP="00EE1AC8">
      <w:pPr>
        <w:pStyle w:val="byline"/>
        <w:rPr>
          <w:lang w:val="it-IT"/>
          <w:rPrChange w:id="489" w:author="Marguerite-Marie Bordry" w:date="2018-12-11T19:57:00Z">
            <w:rPr/>
          </w:rPrChange>
        </w:rPr>
      </w:pPr>
      <w:r w:rsidRPr="00CC6DF6">
        <w:rPr>
          <w:smallCaps/>
          <w:lang w:val="it-IT"/>
          <w:rPrChange w:id="490" w:author="Marguerite-Marie Bordry" w:date="2018-12-11T19:57:00Z">
            <w:rPr>
              <w:smallCaps/>
            </w:rPr>
          </w:rPrChange>
        </w:rPr>
        <w:t xml:space="preserve">Luciano </w:t>
      </w:r>
      <w:proofErr w:type="spellStart"/>
      <w:r w:rsidRPr="00CC6DF6">
        <w:rPr>
          <w:smallCaps/>
          <w:lang w:val="it-IT"/>
          <w:rPrChange w:id="491" w:author="Marguerite-Marie Bordry" w:date="2018-12-11T19:57:00Z">
            <w:rPr>
              <w:smallCaps/>
            </w:rPr>
          </w:rPrChange>
        </w:rPr>
        <w:t>Zùccoli</w:t>
      </w:r>
      <w:proofErr w:type="spellEnd"/>
      <w:r w:rsidRPr="00CC6DF6">
        <w:rPr>
          <w:lang w:val="it-IT"/>
          <w:rPrChange w:id="492" w:author="Marguerite-Marie Bordry" w:date="2018-12-11T19:57:00Z">
            <w:rPr/>
          </w:rPrChange>
        </w:rPr>
        <w:t>.</w:t>
      </w:r>
    </w:p>
    <w:p w14:paraId="30F55062" w14:textId="77777777" w:rsidR="00EE1AC8" w:rsidRPr="00CC6DF6" w:rsidRDefault="00EE1AC8" w:rsidP="00EE1AC8">
      <w:pPr>
        <w:pStyle w:val="bibl"/>
        <w:rPr>
          <w:lang w:val="it-IT"/>
          <w:rPrChange w:id="493" w:author="Marguerite-Marie Bordry" w:date="2018-12-11T19:57:00Z">
            <w:rPr/>
          </w:rPrChange>
        </w:rPr>
      </w:pPr>
      <w:r w:rsidRPr="00CC6DF6">
        <w:rPr>
          <w:lang w:val="it-IT"/>
          <w:rPrChange w:id="494" w:author="Marguerite-Marie Bordry" w:date="2018-12-11T19:57:00Z">
            <w:rPr/>
          </w:rPrChange>
        </w:rPr>
        <w:lastRenderedPageBreak/>
        <w:t xml:space="preserve">Tome XL, </w:t>
      </w:r>
      <w:proofErr w:type="spellStart"/>
      <w:r w:rsidRPr="00CC6DF6">
        <w:rPr>
          <w:lang w:val="it-IT"/>
          <w:rPrChange w:id="495" w:author="Marguerite-Marie Bordry" w:date="2018-12-11T19:57:00Z">
            <w:rPr/>
          </w:rPrChange>
        </w:rPr>
        <w:t>numéro</w:t>
      </w:r>
      <w:proofErr w:type="spellEnd"/>
      <w:r w:rsidRPr="00CC6DF6">
        <w:rPr>
          <w:lang w:val="it-IT"/>
          <w:rPrChange w:id="496" w:author="Marguerite-Marie Bordry" w:date="2018-12-11T19:57:00Z">
            <w:rPr/>
          </w:rPrChange>
        </w:rPr>
        <w:t> 144, 1</w:t>
      </w:r>
      <w:r w:rsidRPr="00CC6DF6">
        <w:rPr>
          <w:vertAlign w:val="superscript"/>
          <w:lang w:val="it-IT"/>
          <w:rPrChange w:id="497" w:author="Marguerite-Marie Bordry" w:date="2018-12-11T19:57:00Z">
            <w:rPr>
              <w:vertAlign w:val="superscript"/>
            </w:rPr>
          </w:rPrChange>
        </w:rPr>
        <w:t>er</w:t>
      </w:r>
      <w:r w:rsidRPr="00CC6DF6">
        <w:rPr>
          <w:lang w:val="it-IT"/>
          <w:rPrChange w:id="498" w:author="Marguerite-Marie Bordry" w:date="2018-12-11T19:57:00Z">
            <w:rPr/>
          </w:rPrChange>
        </w:rPr>
        <w:t xml:space="preserve"> </w:t>
      </w:r>
      <w:proofErr w:type="spellStart"/>
      <w:r w:rsidRPr="00CC6DF6">
        <w:rPr>
          <w:lang w:val="it-IT"/>
          <w:rPrChange w:id="499" w:author="Marguerite-Marie Bordry" w:date="2018-12-11T19:57:00Z">
            <w:rPr/>
          </w:rPrChange>
        </w:rPr>
        <w:t>décembre</w:t>
      </w:r>
      <w:proofErr w:type="spellEnd"/>
      <w:r w:rsidRPr="00CC6DF6">
        <w:rPr>
          <w:lang w:val="it-IT"/>
          <w:rPrChange w:id="500" w:author="Marguerite-Marie Bordry" w:date="2018-12-11T19:57:00Z">
            <w:rPr/>
          </w:rPrChange>
        </w:rPr>
        <w:t xml:space="preserve"> 1901, p. 839-843.</w:t>
      </w:r>
    </w:p>
    <w:p w14:paraId="4E1996D1" w14:textId="77777777" w:rsidR="00EE1AC8" w:rsidRPr="00781C58" w:rsidRDefault="00EE1AC8" w:rsidP="00EE1AC8">
      <w:pPr>
        <w:pStyle w:val="Corpsdetexte"/>
        <w:rPr>
          <w:rFonts w:cs="Times New Roman"/>
        </w:rPr>
      </w:pPr>
      <w:r w:rsidRPr="00781C58">
        <w:rPr>
          <w:rFonts w:cs="Times New Roman"/>
        </w:rPr>
        <w:t>Il y a en Italie un drame d</w:t>
      </w:r>
      <w:r>
        <w:rPr>
          <w:rFonts w:cs="Times New Roman"/>
        </w:rPr>
        <w:t>’</w:t>
      </w:r>
      <w:r w:rsidRPr="00781C58">
        <w:rPr>
          <w:rFonts w:cs="Times New Roman"/>
        </w:rPr>
        <w:t>un intérêt artistique peu commun qu</w:t>
      </w:r>
      <w:r>
        <w:rPr>
          <w:rFonts w:cs="Times New Roman"/>
        </w:rPr>
        <w:t>’</w:t>
      </w:r>
      <w:r w:rsidRPr="00781C58">
        <w:rPr>
          <w:rFonts w:cs="Times New Roman"/>
        </w:rPr>
        <w:t>on ne peut pas jouer, faute de la permission de l</w:t>
      </w:r>
      <w:r>
        <w:rPr>
          <w:rFonts w:cs="Times New Roman"/>
        </w:rPr>
        <w:t>’</w:t>
      </w:r>
      <w:r w:rsidRPr="00781C58">
        <w:rPr>
          <w:rFonts w:cs="Times New Roman"/>
        </w:rPr>
        <w:t>autorité politique. J</w:t>
      </w:r>
      <w:r>
        <w:rPr>
          <w:rFonts w:cs="Times New Roman"/>
        </w:rPr>
        <w:t>’</w:t>
      </w:r>
      <w:r w:rsidRPr="00781C58">
        <w:rPr>
          <w:rFonts w:cs="Times New Roman"/>
        </w:rPr>
        <w:t>ignore profondément ce que cette autorité, si peu remarquable en toute occasion où elle devrait être remarquée, peut avoir relevé dans le drame de Riccardo Carafa</w:t>
      </w:r>
      <w:r>
        <w:rPr>
          <w:rFonts w:cs="Times New Roman"/>
        </w:rPr>
        <w:t> :</w:t>
      </w:r>
      <w:r w:rsidRPr="00781C58">
        <w:rPr>
          <w:rFonts w:cs="Times New Roman"/>
        </w:rPr>
        <w:t xml:space="preserve"> en le lisant, il m</w:t>
      </w:r>
      <w:r>
        <w:rPr>
          <w:rFonts w:cs="Times New Roman"/>
        </w:rPr>
        <w:t>’</w:t>
      </w:r>
      <w:r w:rsidRPr="00781C58">
        <w:rPr>
          <w:rFonts w:cs="Times New Roman"/>
        </w:rPr>
        <w:t>a été difficile de comprendre ces préoccupations qui doivent avoir troublé la censure. Mon étonnement est peut-être justifié par l</w:t>
      </w:r>
      <w:r>
        <w:rPr>
          <w:rFonts w:cs="Times New Roman"/>
        </w:rPr>
        <w:t>’</w:t>
      </w:r>
      <w:r w:rsidRPr="00781C58">
        <w:rPr>
          <w:rFonts w:cs="Times New Roman"/>
        </w:rPr>
        <w:t>indifférence que la même autorité déploie vis-à-vis des événements politiques proprement dits, et par l</w:t>
      </w:r>
      <w:r>
        <w:rPr>
          <w:rFonts w:cs="Times New Roman"/>
        </w:rPr>
        <w:t>’</w:t>
      </w:r>
      <w:r w:rsidRPr="00781C58">
        <w:rPr>
          <w:rFonts w:cs="Times New Roman"/>
        </w:rPr>
        <w:t>allure libertaire que le Gouvernement prend toutes les fois qu</w:t>
      </w:r>
      <w:r>
        <w:rPr>
          <w:rFonts w:cs="Times New Roman"/>
        </w:rPr>
        <w:t>’</w:t>
      </w:r>
      <w:r w:rsidRPr="00781C58">
        <w:rPr>
          <w:rFonts w:cs="Times New Roman"/>
        </w:rPr>
        <w:t>il a peur de sombrer quelques mois avant sa mort naturelle.</w:t>
      </w:r>
    </w:p>
    <w:p w14:paraId="46BBBA40" w14:textId="77777777" w:rsidR="00EE1AC8" w:rsidRPr="00781C58" w:rsidRDefault="00EE1AC8" w:rsidP="00EE1AC8">
      <w:pPr>
        <w:pStyle w:val="Corpsdetexte"/>
        <w:rPr>
          <w:rFonts w:cs="Times New Roman"/>
        </w:rPr>
      </w:pPr>
      <w:r w:rsidRPr="00781C58">
        <w:rPr>
          <w:rFonts w:cs="Times New Roman"/>
        </w:rPr>
        <w:t xml:space="preserve">Le fait est que </w:t>
      </w:r>
      <w:r w:rsidRPr="00781C58">
        <w:rPr>
          <w:rFonts w:cs="Times New Roman"/>
          <w:smallCaps/>
        </w:rPr>
        <w:t xml:space="preserve">le Roi de </w:t>
      </w:r>
      <w:proofErr w:type="spellStart"/>
      <w:r w:rsidRPr="00781C58">
        <w:rPr>
          <w:rFonts w:cs="Times New Roman"/>
          <w:smallCaps/>
        </w:rPr>
        <w:t>Nirvanie</w:t>
      </w:r>
      <w:proofErr w:type="spellEnd"/>
      <w:r w:rsidRPr="00781C58">
        <w:rPr>
          <w:rFonts w:cs="Times New Roman"/>
        </w:rPr>
        <w:t xml:space="preserve"> a été soustrait au jugement du public, et que Riccardo Carafa, qui a probablement travaillé pour livrer une forte et belle bataille, est bien sûr de ne </w:t>
      </w:r>
      <w:proofErr w:type="gramStart"/>
      <w:r w:rsidRPr="00781C58">
        <w:rPr>
          <w:rFonts w:cs="Times New Roman"/>
        </w:rPr>
        <w:t>voir</w:t>
      </w:r>
      <w:proofErr w:type="gramEnd"/>
      <w:r w:rsidRPr="00781C58">
        <w:rPr>
          <w:rFonts w:cs="Times New Roman"/>
        </w:rPr>
        <w:t xml:space="preserve"> pas une seule fois son drame à la place qui lui conviendrait. L</w:t>
      </w:r>
      <w:r>
        <w:rPr>
          <w:rFonts w:cs="Times New Roman"/>
        </w:rPr>
        <w:t>’</w:t>
      </w:r>
      <w:r w:rsidRPr="00781C58">
        <w:rPr>
          <w:rFonts w:cs="Times New Roman"/>
        </w:rPr>
        <w:t xml:space="preserve">auteur est assez spirituel pour ne pas se </w:t>
      </w:r>
      <w:proofErr w:type="spellStart"/>
      <w:r w:rsidRPr="00781C58">
        <w:rPr>
          <w:rFonts w:cs="Times New Roman"/>
        </w:rPr>
        <w:t>stalactiser</w:t>
      </w:r>
      <w:proofErr w:type="spellEnd"/>
      <w:r w:rsidRPr="00781C58">
        <w:rPr>
          <w:rFonts w:cs="Times New Roman"/>
        </w:rPr>
        <w:t xml:space="preserve"> sur cette aventure de sa vie littéraire, mais cependant le travail important et soigné d</w:t>
      </w:r>
      <w:r>
        <w:rPr>
          <w:rFonts w:cs="Times New Roman"/>
        </w:rPr>
        <w:t>’</w:t>
      </w:r>
      <w:r w:rsidRPr="00781C58">
        <w:rPr>
          <w:rFonts w:cs="Times New Roman"/>
        </w:rPr>
        <w:t>un artiste risque d</w:t>
      </w:r>
      <w:r>
        <w:rPr>
          <w:rFonts w:cs="Times New Roman"/>
        </w:rPr>
        <w:t>’</w:t>
      </w:r>
      <w:r w:rsidRPr="00781C58">
        <w:rPr>
          <w:rFonts w:cs="Times New Roman"/>
        </w:rPr>
        <w:t xml:space="preserve">être totalement perdu pour la grande majorité du public intelligent. </w:t>
      </w:r>
      <w:r w:rsidRPr="00781C58">
        <w:rPr>
          <w:rFonts w:cs="Times New Roman"/>
          <w:i/>
        </w:rPr>
        <w:t xml:space="preserve">Le Roi de </w:t>
      </w:r>
      <w:proofErr w:type="spellStart"/>
      <w:r w:rsidRPr="00781C58">
        <w:rPr>
          <w:rFonts w:cs="Times New Roman"/>
          <w:i/>
        </w:rPr>
        <w:t>Nirvanie</w:t>
      </w:r>
      <w:proofErr w:type="spellEnd"/>
      <w:r w:rsidRPr="00781C58">
        <w:rPr>
          <w:rFonts w:cs="Times New Roman"/>
        </w:rPr>
        <w:t xml:space="preserve"> n</w:t>
      </w:r>
      <w:r>
        <w:rPr>
          <w:rFonts w:cs="Times New Roman"/>
        </w:rPr>
        <w:t>’</w:t>
      </w:r>
      <w:r w:rsidRPr="00781C58">
        <w:rPr>
          <w:rFonts w:cs="Times New Roman"/>
        </w:rPr>
        <w:t>est pas un drame à clef, quoique la censure ait voulu voir sous les noms et les faits de ces quatre actes toute l</w:t>
      </w:r>
      <w:r>
        <w:rPr>
          <w:rFonts w:cs="Times New Roman"/>
        </w:rPr>
        <w:t>’</w:t>
      </w:r>
      <w:r w:rsidRPr="00781C58">
        <w:rPr>
          <w:rFonts w:cs="Times New Roman"/>
        </w:rPr>
        <w:t>histoire contemporaine du royaume d</w:t>
      </w:r>
      <w:r>
        <w:rPr>
          <w:rFonts w:cs="Times New Roman"/>
        </w:rPr>
        <w:t>’</w:t>
      </w:r>
      <w:r w:rsidRPr="00781C58">
        <w:rPr>
          <w:rFonts w:cs="Times New Roman"/>
        </w:rPr>
        <w:t>Italie. Il est inadmissible qu</w:t>
      </w:r>
      <w:r>
        <w:rPr>
          <w:rFonts w:cs="Times New Roman"/>
        </w:rPr>
        <w:t>’</w:t>
      </w:r>
      <w:r w:rsidRPr="00781C58">
        <w:rPr>
          <w:rFonts w:cs="Times New Roman"/>
        </w:rPr>
        <w:t>un écrivain probe et aristocrate tel que</w:t>
      </w:r>
      <w:r>
        <w:rPr>
          <w:rFonts w:cs="Times New Roman"/>
        </w:rPr>
        <w:t xml:space="preserve"> </w:t>
      </w:r>
      <w:r w:rsidRPr="00781C58">
        <w:rPr>
          <w:rFonts w:cs="Times New Roman"/>
        </w:rPr>
        <w:t>Riccardo Carafa se soit volontairement adonné à ce genre de cryptographie littéraire, qui place tous ses espoirs sur le bruit irrévérencieux que la découverte successive des personnages vrais produit autour d</w:t>
      </w:r>
      <w:r>
        <w:rPr>
          <w:rFonts w:cs="Times New Roman"/>
        </w:rPr>
        <w:t>’</w:t>
      </w:r>
      <w:r w:rsidRPr="00781C58">
        <w:rPr>
          <w:rFonts w:cs="Times New Roman"/>
        </w:rPr>
        <w:t>une œuvre</w:t>
      </w:r>
      <w:r>
        <w:rPr>
          <w:rFonts w:cs="Times New Roman"/>
        </w:rPr>
        <w:t> ;</w:t>
      </w:r>
      <w:r w:rsidRPr="00781C58">
        <w:rPr>
          <w:rFonts w:cs="Times New Roman"/>
        </w:rPr>
        <w:t xml:space="preserve"> tapage d</w:t>
      </w:r>
      <w:r>
        <w:rPr>
          <w:rFonts w:cs="Times New Roman"/>
        </w:rPr>
        <w:t>’</w:t>
      </w:r>
      <w:r w:rsidRPr="00781C58">
        <w:rPr>
          <w:rFonts w:cs="Times New Roman"/>
        </w:rPr>
        <w:t>un jour, où l</w:t>
      </w:r>
      <w:r>
        <w:rPr>
          <w:rFonts w:cs="Times New Roman"/>
        </w:rPr>
        <w:t>’</w:t>
      </w:r>
      <w:r w:rsidRPr="00781C58">
        <w:rPr>
          <w:rFonts w:cs="Times New Roman"/>
        </w:rPr>
        <w:t>art n</w:t>
      </w:r>
      <w:r>
        <w:rPr>
          <w:rFonts w:cs="Times New Roman"/>
        </w:rPr>
        <w:t>’</w:t>
      </w:r>
      <w:r w:rsidRPr="00781C58">
        <w:rPr>
          <w:rFonts w:cs="Times New Roman"/>
        </w:rPr>
        <w:t>a rien à voir.</w:t>
      </w:r>
    </w:p>
    <w:p w14:paraId="2AE4F96D" w14:textId="77777777" w:rsidR="00EE1AC8" w:rsidRPr="00781C58" w:rsidRDefault="00EE1AC8" w:rsidP="00EE1AC8">
      <w:pPr>
        <w:pStyle w:val="Corpsdetexte"/>
        <w:rPr>
          <w:rFonts w:cs="Times New Roman"/>
        </w:rPr>
      </w:pPr>
      <w:r w:rsidRPr="00781C58">
        <w:rPr>
          <w:rFonts w:cs="Times New Roman"/>
        </w:rPr>
        <w:t xml:space="preserve">La censure, avec ce flair que, pour faire une chose originale, on peut lui accorder de temps à autre, a probablement remarqué que ce roi de </w:t>
      </w:r>
      <w:proofErr w:type="spellStart"/>
      <w:r w:rsidRPr="00781C58">
        <w:rPr>
          <w:rFonts w:cs="Times New Roman"/>
        </w:rPr>
        <w:t>Nirvanie</w:t>
      </w:r>
      <w:proofErr w:type="spellEnd"/>
      <w:r w:rsidRPr="00781C58">
        <w:rPr>
          <w:rFonts w:cs="Times New Roman"/>
        </w:rPr>
        <w:t xml:space="preserve"> et tout son entourage sont vraisemblables, et de la vraisemblance littéraire à la réalité quotidienne il n</w:t>
      </w:r>
      <w:r>
        <w:rPr>
          <w:rFonts w:cs="Times New Roman"/>
        </w:rPr>
        <w:t>’</w:t>
      </w:r>
      <w:r w:rsidRPr="00781C58">
        <w:rPr>
          <w:rFonts w:cs="Times New Roman"/>
        </w:rPr>
        <w:t>y a qu</w:t>
      </w:r>
      <w:r>
        <w:rPr>
          <w:rFonts w:cs="Times New Roman"/>
        </w:rPr>
        <w:t>’</w:t>
      </w:r>
      <w:r w:rsidRPr="00781C58">
        <w:rPr>
          <w:rFonts w:cs="Times New Roman"/>
        </w:rPr>
        <w:t>un pas. On a défendu ce drame parce qu</w:t>
      </w:r>
      <w:r>
        <w:rPr>
          <w:rFonts w:cs="Times New Roman"/>
        </w:rPr>
        <w:t>’</w:t>
      </w:r>
      <w:r w:rsidRPr="00781C58">
        <w:rPr>
          <w:rFonts w:cs="Times New Roman"/>
        </w:rPr>
        <w:t>il n</w:t>
      </w:r>
      <w:r>
        <w:rPr>
          <w:rFonts w:cs="Times New Roman"/>
        </w:rPr>
        <w:t>’</w:t>
      </w:r>
      <w:r w:rsidRPr="00781C58">
        <w:rPr>
          <w:rFonts w:cs="Times New Roman"/>
        </w:rPr>
        <w:t>était pas absolument dépourvu de sens commun et parce qu</w:t>
      </w:r>
      <w:r>
        <w:rPr>
          <w:rFonts w:cs="Times New Roman"/>
        </w:rPr>
        <w:t>’</w:t>
      </w:r>
      <w:r w:rsidRPr="00781C58">
        <w:rPr>
          <w:rFonts w:cs="Times New Roman"/>
        </w:rPr>
        <w:t>on ne voit pas le roi marcher la tête en bas, les pieds en haut, suivi par les aides de camps et les dames d</w:t>
      </w:r>
      <w:r>
        <w:rPr>
          <w:rFonts w:cs="Times New Roman"/>
        </w:rPr>
        <w:t>’</w:t>
      </w:r>
      <w:r w:rsidRPr="00781C58">
        <w:rPr>
          <w:rFonts w:cs="Times New Roman"/>
        </w:rPr>
        <w:t>honneur dans la même extraordinaire position locomotrice. Probablement que si ce pauvre monarque pouvait imiter l</w:t>
      </w:r>
      <w:r>
        <w:rPr>
          <w:rFonts w:cs="Times New Roman"/>
        </w:rPr>
        <w:t>’</w:t>
      </w:r>
      <w:r w:rsidRPr="00781C58">
        <w:rPr>
          <w:rFonts w:cs="Times New Roman"/>
        </w:rPr>
        <w:t>homme-mouche, délice et terreur de mon enfance, le drame, quoique complètement renversé, serait joué sur tous les théâtres.</w:t>
      </w:r>
    </w:p>
    <w:p w14:paraId="2D418BB6" w14:textId="77777777" w:rsidR="00EE1AC8" w:rsidRPr="00781C58" w:rsidRDefault="00EE1AC8" w:rsidP="00EE1AC8">
      <w:pPr>
        <w:pStyle w:val="Corpsdetexte"/>
        <w:rPr>
          <w:rFonts w:cs="Times New Roman"/>
        </w:rPr>
      </w:pPr>
      <w:r w:rsidRPr="00781C58">
        <w:rPr>
          <w:rFonts w:cs="Times New Roman"/>
        </w:rPr>
        <w:t>Mais n</w:t>
      </w:r>
      <w:r>
        <w:rPr>
          <w:rFonts w:cs="Times New Roman"/>
        </w:rPr>
        <w:t>’</w:t>
      </w:r>
      <w:r w:rsidRPr="00781C58">
        <w:rPr>
          <w:rFonts w:cs="Times New Roman"/>
        </w:rPr>
        <w:t>abusons pas, avec notre esprit facile, de la situation délicate de la censure, qui, après tout, mérite un sincère respect. Voyons de près l</w:t>
      </w:r>
      <w:r>
        <w:rPr>
          <w:rFonts w:cs="Times New Roman"/>
        </w:rPr>
        <w:t>’</w:t>
      </w:r>
      <w:r w:rsidRPr="00781C58">
        <w:rPr>
          <w:rFonts w:cs="Times New Roman"/>
        </w:rPr>
        <w:t>œuvre de Riccardo Carafa, car j</w:t>
      </w:r>
      <w:r>
        <w:rPr>
          <w:rFonts w:cs="Times New Roman"/>
        </w:rPr>
        <w:t>’</w:t>
      </w:r>
      <w:r w:rsidRPr="00781C58">
        <w:rPr>
          <w:rFonts w:cs="Times New Roman"/>
        </w:rPr>
        <w:t xml:space="preserve">espère que tôt ou </w:t>
      </w:r>
      <w:del w:id="501" w:author="Marguerite-Marie Bordry" w:date="2018-12-12T15:38:00Z">
        <w:r w:rsidRPr="00781C58" w:rsidDel="00BA2E03">
          <w:rPr>
            <w:rFonts w:cs="Times New Roman"/>
          </w:rPr>
          <w:delText xml:space="preserve">lard </w:delText>
        </w:r>
      </w:del>
      <w:ins w:id="502" w:author="Marguerite-Marie Bordry" w:date="2018-12-12T15:38:00Z">
        <w:r w:rsidR="00BA2E03">
          <w:rPr>
            <w:rFonts w:cs="Times New Roman"/>
          </w:rPr>
          <w:t>t</w:t>
        </w:r>
        <w:r w:rsidR="00BA2E03" w:rsidRPr="00781C58">
          <w:rPr>
            <w:rFonts w:cs="Times New Roman"/>
          </w:rPr>
          <w:t xml:space="preserve">ard </w:t>
        </w:r>
      </w:ins>
      <w:r w:rsidRPr="00781C58">
        <w:rPr>
          <w:rFonts w:cs="Times New Roman"/>
        </w:rPr>
        <w:t>elle pourra compter sur un public plus nombreux qu</w:t>
      </w:r>
      <w:r>
        <w:rPr>
          <w:rFonts w:cs="Times New Roman"/>
        </w:rPr>
        <w:t>’</w:t>
      </w:r>
      <w:r w:rsidRPr="00781C58">
        <w:rPr>
          <w:rFonts w:cs="Times New Roman"/>
        </w:rPr>
        <w:t>aujourd</w:t>
      </w:r>
      <w:r>
        <w:rPr>
          <w:rFonts w:cs="Times New Roman"/>
        </w:rPr>
        <w:t>’</w:t>
      </w:r>
      <w:r w:rsidRPr="00781C58">
        <w:rPr>
          <w:rFonts w:cs="Times New Roman"/>
        </w:rPr>
        <w:t>hui.</w:t>
      </w:r>
    </w:p>
    <w:p w14:paraId="46999909" w14:textId="77777777" w:rsidR="00EE1AC8" w:rsidRPr="00781C58" w:rsidRDefault="00EE1AC8" w:rsidP="00EE1AC8">
      <w:pPr>
        <w:pStyle w:val="Corpsdetexte"/>
        <w:rPr>
          <w:rFonts w:cs="Times New Roman"/>
        </w:rPr>
      </w:pPr>
      <w:r w:rsidRPr="00781C58">
        <w:rPr>
          <w:rFonts w:cs="Times New Roman"/>
        </w:rPr>
        <w:t xml:space="preserve">Le roi de </w:t>
      </w:r>
      <w:proofErr w:type="spellStart"/>
      <w:r w:rsidRPr="00781C58">
        <w:rPr>
          <w:rFonts w:cs="Times New Roman"/>
        </w:rPr>
        <w:t>Nirvanie</w:t>
      </w:r>
      <w:proofErr w:type="spellEnd"/>
      <w:r w:rsidRPr="00781C58">
        <w:rPr>
          <w:rFonts w:cs="Times New Roman"/>
        </w:rPr>
        <w:t xml:space="preserve">, Othon III, appartient à celle élite de rois philosophes qui constituent un danger quotidien pour eux-mêmes, pour leur maison et pour le royaume qui est en leurs mains. </w:t>
      </w:r>
      <w:r w:rsidRPr="00781C58">
        <w:rPr>
          <w:rFonts w:cs="Times New Roman"/>
        </w:rPr>
        <w:lastRenderedPageBreak/>
        <w:t>Othon n</w:t>
      </w:r>
      <w:r>
        <w:rPr>
          <w:rFonts w:cs="Times New Roman"/>
        </w:rPr>
        <w:t>’</w:t>
      </w:r>
      <w:r w:rsidRPr="00781C58">
        <w:rPr>
          <w:rFonts w:cs="Times New Roman"/>
        </w:rPr>
        <w:t>est sûr de rien et il doute avant tout du principe par la grâce duquel il règne</w:t>
      </w:r>
      <w:r>
        <w:rPr>
          <w:rFonts w:cs="Times New Roman"/>
        </w:rPr>
        <w:t> ;</w:t>
      </w:r>
      <w:r w:rsidRPr="00781C58">
        <w:rPr>
          <w:rFonts w:cs="Times New Roman"/>
        </w:rPr>
        <w:t xml:space="preserve"> doué d</w:t>
      </w:r>
      <w:r>
        <w:rPr>
          <w:rFonts w:cs="Times New Roman"/>
        </w:rPr>
        <w:t>’</w:t>
      </w:r>
      <w:r w:rsidRPr="00781C58">
        <w:rPr>
          <w:rFonts w:cs="Times New Roman"/>
        </w:rPr>
        <w:t>un esprit mobile et d</w:t>
      </w:r>
      <w:r>
        <w:rPr>
          <w:rFonts w:cs="Times New Roman"/>
        </w:rPr>
        <w:t>’</w:t>
      </w:r>
      <w:r w:rsidRPr="00781C58">
        <w:rPr>
          <w:rFonts w:cs="Times New Roman"/>
        </w:rPr>
        <w:t>une âme profondément sensible, il est toujours un peu de l</w:t>
      </w:r>
      <w:r>
        <w:rPr>
          <w:rFonts w:cs="Times New Roman"/>
        </w:rPr>
        <w:t>’</w:t>
      </w:r>
      <w:r w:rsidRPr="00781C58">
        <w:rPr>
          <w:rFonts w:cs="Times New Roman"/>
        </w:rPr>
        <w:t>avis de ses adversaires et des adversaires de la Monarchie. Incapable donc d</w:t>
      </w:r>
      <w:r>
        <w:rPr>
          <w:rFonts w:cs="Times New Roman"/>
        </w:rPr>
        <w:t>’</w:t>
      </w:r>
      <w:r w:rsidRPr="00781C58">
        <w:rPr>
          <w:rFonts w:cs="Times New Roman"/>
        </w:rPr>
        <w:t>une action suivie, il est, au commencement du drame, au pouvoir d</w:t>
      </w:r>
      <w:r>
        <w:rPr>
          <w:rFonts w:cs="Times New Roman"/>
        </w:rPr>
        <w:t>’</w:t>
      </w:r>
      <w:r w:rsidRPr="00781C58">
        <w:rPr>
          <w:rFonts w:cs="Times New Roman"/>
        </w:rPr>
        <w:t>un ministère qui règne à l</w:t>
      </w:r>
      <w:r>
        <w:rPr>
          <w:rFonts w:cs="Times New Roman"/>
        </w:rPr>
        <w:t>’</w:t>
      </w:r>
      <w:r w:rsidRPr="00781C58">
        <w:rPr>
          <w:rFonts w:cs="Times New Roman"/>
        </w:rPr>
        <w:t>aide, c</w:t>
      </w:r>
      <w:r>
        <w:rPr>
          <w:rFonts w:cs="Times New Roman"/>
        </w:rPr>
        <w:t>’</w:t>
      </w:r>
      <w:r w:rsidRPr="00781C58">
        <w:rPr>
          <w:rFonts w:cs="Times New Roman"/>
        </w:rPr>
        <w:t>est-à-dire avec la permission de l</w:t>
      </w:r>
      <w:r>
        <w:rPr>
          <w:rFonts w:cs="Times New Roman"/>
        </w:rPr>
        <w:t>’</w:t>
      </w:r>
      <w:r w:rsidRPr="00781C58">
        <w:rPr>
          <w:rFonts w:cs="Times New Roman"/>
        </w:rPr>
        <w:t>extrême gauche. Ce roi moderne, bon et faible, rêveur et paresseux, voit le monde à travers les œuvres de Nietzsche, de Tolstoï, de Spencer et de Marx, d</w:t>
      </w:r>
      <w:r>
        <w:rPr>
          <w:rFonts w:cs="Times New Roman"/>
        </w:rPr>
        <w:t>’</w:t>
      </w:r>
      <w:r w:rsidRPr="00781C58">
        <w:rPr>
          <w:rFonts w:cs="Times New Roman"/>
        </w:rPr>
        <w:t>où un état d</w:t>
      </w:r>
      <w:r>
        <w:rPr>
          <w:rFonts w:cs="Times New Roman"/>
        </w:rPr>
        <w:t>’</w:t>
      </w:r>
      <w:r w:rsidRPr="00781C58">
        <w:rPr>
          <w:rFonts w:cs="Times New Roman"/>
        </w:rPr>
        <w:t>âme contradictoire qui en paralyse la volonté. Il n</w:t>
      </w:r>
      <w:r>
        <w:rPr>
          <w:rFonts w:cs="Times New Roman"/>
        </w:rPr>
        <w:t>’</w:t>
      </w:r>
      <w:r w:rsidRPr="00781C58">
        <w:rPr>
          <w:rFonts w:cs="Times New Roman"/>
        </w:rPr>
        <w:t>y a rien d</w:t>
      </w:r>
      <w:r>
        <w:rPr>
          <w:rFonts w:cs="Times New Roman"/>
        </w:rPr>
        <w:t>’</w:t>
      </w:r>
      <w:r w:rsidRPr="00781C58">
        <w:rPr>
          <w:rFonts w:cs="Times New Roman"/>
        </w:rPr>
        <w:t>étonnant, donc, qu</w:t>
      </w:r>
      <w:r>
        <w:rPr>
          <w:rFonts w:cs="Times New Roman"/>
        </w:rPr>
        <w:t>’</w:t>
      </w:r>
      <w:r w:rsidRPr="00781C58">
        <w:rPr>
          <w:rFonts w:cs="Times New Roman"/>
        </w:rPr>
        <w:t xml:space="preserve">il approuve les fiançailles de la Princesse Béatrice, sa fille, avec le Prince de </w:t>
      </w:r>
      <w:proofErr w:type="spellStart"/>
      <w:r w:rsidRPr="00781C58">
        <w:rPr>
          <w:rFonts w:cs="Times New Roman"/>
        </w:rPr>
        <w:t>Muringie</w:t>
      </w:r>
      <w:proofErr w:type="spellEnd"/>
      <w:r w:rsidRPr="00781C58">
        <w:rPr>
          <w:rFonts w:cs="Times New Roman"/>
        </w:rPr>
        <w:t>, en obéissant à la raison d</w:t>
      </w:r>
      <w:r>
        <w:rPr>
          <w:rFonts w:cs="Times New Roman"/>
        </w:rPr>
        <w:t>’</w:t>
      </w:r>
      <w:r w:rsidRPr="00781C58">
        <w:rPr>
          <w:rFonts w:cs="Times New Roman"/>
        </w:rPr>
        <w:t>État, bien qu</w:t>
      </w:r>
      <w:r>
        <w:rPr>
          <w:rFonts w:cs="Times New Roman"/>
        </w:rPr>
        <w:t>’</w:t>
      </w:r>
      <w:r w:rsidRPr="00781C58">
        <w:rPr>
          <w:rFonts w:cs="Times New Roman"/>
        </w:rPr>
        <w:t>il sache que ce mariage n</w:t>
      </w:r>
      <w:r>
        <w:rPr>
          <w:rFonts w:cs="Times New Roman"/>
        </w:rPr>
        <w:t>’</w:t>
      </w:r>
      <w:r w:rsidRPr="00781C58">
        <w:rPr>
          <w:rFonts w:cs="Times New Roman"/>
        </w:rPr>
        <w:t xml:space="preserve">exerce aucun attrait sur la jeune Princesse et </w:t>
      </w:r>
      <w:proofErr w:type="gramStart"/>
      <w:r w:rsidRPr="00781C58">
        <w:rPr>
          <w:rFonts w:cs="Times New Roman"/>
        </w:rPr>
        <w:t>quoique il</w:t>
      </w:r>
      <w:proofErr w:type="gramEnd"/>
      <w:r w:rsidRPr="00781C58">
        <w:rPr>
          <w:rFonts w:cs="Times New Roman"/>
        </w:rPr>
        <w:t xml:space="preserve"> se demande incessamment si le bonheur du royaume vaut son bonheur à lui et celui de toute la famille.</w:t>
      </w:r>
    </w:p>
    <w:p w14:paraId="0D90D8E5" w14:textId="77777777" w:rsidR="00EE1AC8" w:rsidRPr="00781C58" w:rsidRDefault="00EE1AC8" w:rsidP="00EE1AC8">
      <w:pPr>
        <w:pStyle w:val="Corpsdetexte"/>
        <w:rPr>
          <w:rFonts w:cs="Times New Roman"/>
        </w:rPr>
      </w:pPr>
      <w:r w:rsidRPr="00781C58">
        <w:rPr>
          <w:rFonts w:cs="Times New Roman"/>
        </w:rPr>
        <w:t>Mais les choses marchent</w:t>
      </w:r>
      <w:r>
        <w:rPr>
          <w:rFonts w:cs="Times New Roman"/>
        </w:rPr>
        <w:t> :</w:t>
      </w:r>
      <w:r w:rsidRPr="00781C58">
        <w:rPr>
          <w:rFonts w:cs="Times New Roman"/>
        </w:rPr>
        <w:t xml:space="preserve"> le peuple, longuement labouré par les démagogues, réclame impérieusement l</w:t>
      </w:r>
      <w:r>
        <w:rPr>
          <w:rFonts w:cs="Times New Roman"/>
        </w:rPr>
        <w:t>’</w:t>
      </w:r>
      <w:r w:rsidRPr="00781C58">
        <w:rPr>
          <w:rFonts w:cs="Times New Roman"/>
        </w:rPr>
        <w:t>amnistie, une amnistie quelconque qui soit un bon prétexte à des démonstrations et à des meetings. Le ministère maladroit ne sait pas céder à temps, d</w:t>
      </w:r>
      <w:r>
        <w:rPr>
          <w:rFonts w:cs="Times New Roman"/>
        </w:rPr>
        <w:t>’</w:t>
      </w:r>
      <w:r w:rsidRPr="00781C58">
        <w:rPr>
          <w:rFonts w:cs="Times New Roman"/>
        </w:rPr>
        <w:t>où un malentendu sourd et dangereux entre le peuple et la couronne. Quelques échauffourées ont pour épilogue la mort d</w:t>
      </w:r>
      <w:r>
        <w:rPr>
          <w:rFonts w:cs="Times New Roman"/>
        </w:rPr>
        <w:t>’</w:t>
      </w:r>
      <w:r w:rsidRPr="00781C58">
        <w:rPr>
          <w:rFonts w:cs="Times New Roman"/>
        </w:rPr>
        <w:t>un enfant qui tombe le crâne ouvert sous une décharge des soldats</w:t>
      </w:r>
      <w:r>
        <w:rPr>
          <w:rFonts w:cs="Times New Roman"/>
        </w:rPr>
        <w:t> ;</w:t>
      </w:r>
      <w:r w:rsidRPr="00781C58">
        <w:rPr>
          <w:rFonts w:cs="Times New Roman"/>
        </w:rPr>
        <w:t xml:space="preserve"> on porte le cadavre au Palais Royal au seuil duquel l</w:t>
      </w:r>
      <w:r>
        <w:rPr>
          <w:rFonts w:cs="Times New Roman"/>
        </w:rPr>
        <w:t>’</w:t>
      </w:r>
      <w:r w:rsidRPr="00781C58">
        <w:rPr>
          <w:rFonts w:cs="Times New Roman"/>
        </w:rPr>
        <w:t>orage populaire gronde menaçant. Le roi Othon accepte les démissions du ministère et il fait appeler deux des chefs les plus en vue pour connaître leur pensée s</w:t>
      </w:r>
      <w:r>
        <w:rPr>
          <w:rFonts w:cs="Times New Roman"/>
        </w:rPr>
        <w:t>’</w:t>
      </w:r>
      <w:r w:rsidRPr="00781C58">
        <w:rPr>
          <w:rFonts w:cs="Times New Roman"/>
        </w:rPr>
        <w:t>ils en ont une. L</w:t>
      </w:r>
      <w:r>
        <w:rPr>
          <w:rFonts w:cs="Times New Roman"/>
        </w:rPr>
        <w:t>’</w:t>
      </w:r>
      <w:r w:rsidRPr="00781C58">
        <w:rPr>
          <w:rFonts w:cs="Times New Roman"/>
        </w:rPr>
        <w:t xml:space="preserve">entrevue se passe tandis que les huées de la foule montent et le désarroi de ces hommes politiques devient de plus en plus clair et significatif. Enfin, </w:t>
      </w:r>
      <w:r>
        <w:rPr>
          <w:rFonts w:cs="Times New Roman"/>
        </w:rPr>
        <w:t>M. </w:t>
      </w:r>
      <w:proofErr w:type="spellStart"/>
      <w:r w:rsidRPr="00781C58">
        <w:rPr>
          <w:rFonts w:cs="Times New Roman"/>
        </w:rPr>
        <w:t>Fadda-Cuci</w:t>
      </w:r>
      <w:proofErr w:type="spellEnd"/>
      <w:r w:rsidRPr="00781C58">
        <w:rPr>
          <w:rFonts w:cs="Times New Roman"/>
        </w:rPr>
        <w:t>, un des chefs de la gauche, est chargé de la composition du nouveau cabinet et il s</w:t>
      </w:r>
      <w:r>
        <w:rPr>
          <w:rFonts w:cs="Times New Roman"/>
        </w:rPr>
        <w:t>’</w:t>
      </w:r>
      <w:r w:rsidRPr="00781C58">
        <w:rPr>
          <w:rFonts w:cs="Times New Roman"/>
        </w:rPr>
        <w:t>empresse de calmer le peuple avec la promesse de l</w:t>
      </w:r>
      <w:r>
        <w:rPr>
          <w:rFonts w:cs="Times New Roman"/>
        </w:rPr>
        <w:t>’</w:t>
      </w:r>
      <w:r w:rsidRPr="00781C58">
        <w:rPr>
          <w:rFonts w:cs="Times New Roman"/>
        </w:rPr>
        <w:t>amnistie.</w:t>
      </w:r>
    </w:p>
    <w:p w14:paraId="08DD8EE1" w14:textId="77777777" w:rsidR="00EE1AC8" w:rsidRPr="00781C58" w:rsidRDefault="00EE1AC8" w:rsidP="00EE1AC8">
      <w:pPr>
        <w:pStyle w:val="Corpsdetexte"/>
        <w:rPr>
          <w:rFonts w:cs="Times New Roman"/>
        </w:rPr>
      </w:pPr>
      <w:r w:rsidRPr="00781C58">
        <w:rPr>
          <w:rFonts w:cs="Times New Roman"/>
        </w:rPr>
        <w:t>Tous ces événements se développent dans ces deux premiers actes</w:t>
      </w:r>
      <w:r>
        <w:rPr>
          <w:rFonts w:cs="Times New Roman"/>
        </w:rPr>
        <w:t> ;</w:t>
      </w:r>
      <w:r w:rsidRPr="00781C58">
        <w:rPr>
          <w:rFonts w:cs="Times New Roman"/>
        </w:rPr>
        <w:t xml:space="preserve"> dessinés d</w:t>
      </w:r>
      <w:r>
        <w:rPr>
          <w:rFonts w:cs="Times New Roman"/>
        </w:rPr>
        <w:t>’</w:t>
      </w:r>
      <w:r w:rsidRPr="00781C58">
        <w:rPr>
          <w:rFonts w:cs="Times New Roman"/>
        </w:rPr>
        <w:t>une main robuste et précise, ils témoignent de longues méditations et d</w:t>
      </w:r>
      <w:r>
        <w:rPr>
          <w:rFonts w:cs="Times New Roman"/>
        </w:rPr>
        <w:t>’</w:t>
      </w:r>
      <w:r w:rsidRPr="00781C58">
        <w:rPr>
          <w:rFonts w:cs="Times New Roman"/>
        </w:rPr>
        <w:t>une profonde connaissance du milieu, mérites qu</w:t>
      </w:r>
      <w:r>
        <w:rPr>
          <w:rFonts w:cs="Times New Roman"/>
        </w:rPr>
        <w:t>’</w:t>
      </w:r>
      <w:r w:rsidRPr="00781C58">
        <w:rPr>
          <w:rFonts w:cs="Times New Roman"/>
        </w:rPr>
        <w:t xml:space="preserve">il </w:t>
      </w:r>
      <w:proofErr w:type="gramStart"/>
      <w:r w:rsidRPr="00781C58">
        <w:rPr>
          <w:rFonts w:cs="Times New Roman"/>
        </w:rPr>
        <w:t>faut</w:t>
      </w:r>
      <w:proofErr w:type="gramEnd"/>
      <w:r w:rsidRPr="00781C58">
        <w:rPr>
          <w:rFonts w:cs="Times New Roman"/>
        </w:rPr>
        <w:t xml:space="preserve"> reconnaître à l</w:t>
      </w:r>
      <w:r>
        <w:rPr>
          <w:rFonts w:cs="Times New Roman"/>
        </w:rPr>
        <w:t>’</w:t>
      </w:r>
      <w:r w:rsidRPr="00781C58">
        <w:rPr>
          <w:rFonts w:cs="Times New Roman"/>
        </w:rPr>
        <w:t>auteur. Dès les premières scènes, les personnages montrent leur physionomie</w:t>
      </w:r>
      <w:r>
        <w:rPr>
          <w:rFonts w:cs="Times New Roman"/>
        </w:rPr>
        <w:t> :</w:t>
      </w:r>
      <w:r w:rsidRPr="00781C58">
        <w:rPr>
          <w:rFonts w:cs="Times New Roman"/>
        </w:rPr>
        <w:t xml:space="preserve"> nous avons parlé du Roi, mais cette douce Princesse Béatrice, cette vaillante Reine Alexandre, toute dévouée à un idéal de sacrifice pour son auguste époux, ce député </w:t>
      </w:r>
      <w:proofErr w:type="spellStart"/>
      <w:r w:rsidRPr="00781C58">
        <w:rPr>
          <w:rFonts w:cs="Times New Roman"/>
        </w:rPr>
        <w:t>Forca</w:t>
      </w:r>
      <w:proofErr w:type="spellEnd"/>
      <w:r w:rsidRPr="00781C58">
        <w:rPr>
          <w:rFonts w:cs="Times New Roman"/>
        </w:rPr>
        <w:t xml:space="preserve"> qui se pose en maître de la populace tandis qu</w:t>
      </w:r>
      <w:r>
        <w:rPr>
          <w:rFonts w:cs="Times New Roman"/>
        </w:rPr>
        <w:t>’</w:t>
      </w:r>
      <w:r w:rsidRPr="00781C58">
        <w:rPr>
          <w:rFonts w:cs="Times New Roman"/>
        </w:rPr>
        <w:t>il n</w:t>
      </w:r>
      <w:r>
        <w:rPr>
          <w:rFonts w:cs="Times New Roman"/>
        </w:rPr>
        <w:t>’</w:t>
      </w:r>
      <w:r w:rsidRPr="00781C58">
        <w:rPr>
          <w:rFonts w:cs="Times New Roman"/>
        </w:rPr>
        <w:t>en est que l</w:t>
      </w:r>
      <w:r>
        <w:rPr>
          <w:rFonts w:cs="Times New Roman"/>
        </w:rPr>
        <w:t>’</w:t>
      </w:r>
      <w:r w:rsidRPr="00781C58">
        <w:rPr>
          <w:rFonts w:cs="Times New Roman"/>
        </w:rPr>
        <w:t>esclave tremblant, et d</w:t>
      </w:r>
      <w:r>
        <w:rPr>
          <w:rFonts w:cs="Times New Roman"/>
        </w:rPr>
        <w:t>’</w:t>
      </w:r>
      <w:r w:rsidRPr="00781C58">
        <w:rPr>
          <w:rFonts w:cs="Times New Roman"/>
        </w:rPr>
        <w:t>autres silhouettes ne sont pas moins heureusement présentées en quelques traits bien choisis. Jusqu</w:t>
      </w:r>
      <w:r>
        <w:rPr>
          <w:rFonts w:cs="Times New Roman"/>
        </w:rPr>
        <w:t>’</w:t>
      </w:r>
      <w:r w:rsidRPr="00781C58">
        <w:rPr>
          <w:rFonts w:cs="Times New Roman"/>
        </w:rPr>
        <w:t>à un certain point la censure trouve ici sa justification, car ces types ont un tel relief de vérité qu</w:t>
      </w:r>
      <w:r>
        <w:rPr>
          <w:rFonts w:cs="Times New Roman"/>
        </w:rPr>
        <w:t>’</w:t>
      </w:r>
      <w:r w:rsidRPr="00781C58">
        <w:rPr>
          <w:rFonts w:cs="Times New Roman"/>
        </w:rPr>
        <w:t>il ne serait assurément pas impossible d</w:t>
      </w:r>
      <w:r>
        <w:rPr>
          <w:rFonts w:cs="Times New Roman"/>
        </w:rPr>
        <w:t>’</w:t>
      </w:r>
      <w:r w:rsidRPr="00781C58">
        <w:rPr>
          <w:rFonts w:cs="Times New Roman"/>
        </w:rPr>
        <w:t>en rencontrer de pareils dans une cour européenne ou dans un vrai Parlement quelconque.</w:t>
      </w:r>
    </w:p>
    <w:p w14:paraId="36BEFE5E" w14:textId="77777777" w:rsidR="00EE1AC8" w:rsidRPr="00781C58" w:rsidDel="0034168F" w:rsidRDefault="00EE1AC8" w:rsidP="0034168F">
      <w:pPr>
        <w:pStyle w:val="Corpsdetexte"/>
        <w:rPr>
          <w:del w:id="503" w:author="Marguerite-Marie Bordry" w:date="2018-12-12T15:42:00Z"/>
          <w:rFonts w:cs="Times New Roman"/>
        </w:rPr>
      </w:pPr>
      <w:r w:rsidRPr="00781C58">
        <w:rPr>
          <w:rFonts w:cs="Times New Roman"/>
        </w:rPr>
        <w:t xml:space="preserve">Cependant le sang innocent de ce bambin, tué plutôt par la bêtise de ses parents que par les </w:t>
      </w:r>
      <w:r w:rsidRPr="00781C58">
        <w:rPr>
          <w:rFonts w:cs="Times New Roman"/>
        </w:rPr>
        <w:lastRenderedPageBreak/>
        <w:t>coups des soldats, mérite une vengeance. Au troisième acte, dans un cabaret du faubourg, un rendez-vous a lieu entre divers anarchistes, quelques femmes de joie et quelques esprits ignorants enflammés par des lectures mal comprises. La mère de l</w:t>
      </w:r>
      <w:r>
        <w:rPr>
          <w:rFonts w:cs="Times New Roman"/>
        </w:rPr>
        <w:t>’</w:t>
      </w:r>
      <w:r w:rsidRPr="00781C58">
        <w:rPr>
          <w:rFonts w:cs="Times New Roman"/>
        </w:rPr>
        <w:t>enfant tué survient, ivre de rancune</w:t>
      </w:r>
      <w:r>
        <w:rPr>
          <w:rFonts w:cs="Times New Roman"/>
        </w:rPr>
        <w:t> :</w:t>
      </w:r>
      <w:r w:rsidRPr="00781C58">
        <w:rPr>
          <w:rFonts w:cs="Times New Roman"/>
        </w:rPr>
        <w:t xml:space="preserve"> elle échange quelques mots avec Achille </w:t>
      </w:r>
      <w:proofErr w:type="spellStart"/>
      <w:r w:rsidRPr="00781C58">
        <w:rPr>
          <w:rFonts w:cs="Times New Roman"/>
        </w:rPr>
        <w:t>Lucchi</w:t>
      </w:r>
      <w:proofErr w:type="spellEnd"/>
      <w:r w:rsidRPr="00781C58">
        <w:rPr>
          <w:rFonts w:cs="Times New Roman"/>
        </w:rPr>
        <w:t>, un de ces hommes qu</w:t>
      </w:r>
      <w:r>
        <w:rPr>
          <w:rFonts w:cs="Times New Roman"/>
        </w:rPr>
        <w:t>’</w:t>
      </w:r>
      <w:r w:rsidRPr="00781C58">
        <w:rPr>
          <w:rFonts w:cs="Times New Roman"/>
        </w:rPr>
        <w:t>on lui a indiqués comme les plus résolus, et sans appuyer trop sur les détails, presque avec des sous-entendus, tout un complot se déroule à nos yeux</w:t>
      </w:r>
      <w:ins w:id="504" w:author="Marguerite-Marie Bordry" w:date="2018-12-12T15:40:00Z">
        <w:r w:rsidR="003D644B">
          <w:rPr>
            <w:rFonts w:cs="Times New Roman"/>
          </w:rPr>
          <w:t>,</w:t>
        </w:r>
      </w:ins>
      <w:r w:rsidRPr="00781C58">
        <w:rPr>
          <w:rFonts w:cs="Times New Roman"/>
        </w:rPr>
        <w:t xml:space="preserve"> entrecoupé par la propre histoire d</w:t>
      </w:r>
      <w:r>
        <w:rPr>
          <w:rFonts w:cs="Times New Roman"/>
        </w:rPr>
        <w:t>’</w:t>
      </w:r>
      <w:r w:rsidRPr="00781C58">
        <w:rPr>
          <w:rFonts w:cs="Times New Roman"/>
        </w:rPr>
        <w:t xml:space="preserve">Achille </w:t>
      </w:r>
      <w:proofErr w:type="spellStart"/>
      <w:r w:rsidRPr="00781C58">
        <w:rPr>
          <w:rFonts w:cs="Times New Roman"/>
        </w:rPr>
        <w:t>Lucchi</w:t>
      </w:r>
      <w:proofErr w:type="spellEnd"/>
      <w:r w:rsidRPr="00781C58">
        <w:rPr>
          <w:rFonts w:cs="Times New Roman"/>
        </w:rPr>
        <w:t>, histoire navrante qu</w:t>
      </w:r>
      <w:r>
        <w:rPr>
          <w:rFonts w:cs="Times New Roman"/>
        </w:rPr>
        <w:t>’</w:t>
      </w:r>
      <w:r w:rsidRPr="00781C58">
        <w:rPr>
          <w:rFonts w:cs="Times New Roman"/>
        </w:rPr>
        <w:t xml:space="preserve">il raconte lui-même, tableau fidèle de la vie du </w:t>
      </w:r>
      <w:commentRangeStart w:id="505"/>
      <w:del w:id="506" w:author="Marguerite-Marie Bordry" w:date="2018-12-12T15:42:00Z">
        <w:r w:rsidRPr="00781C58" w:rsidDel="0034168F">
          <w:rPr>
            <w:rFonts w:cs="Times New Roman"/>
          </w:rPr>
          <w:delText>amnistie quelconque qui soit un bon prétexte à des démonstrations et à des meetings. Le ministère maladroit ne sait pas céder à temps, d</w:delText>
        </w:r>
        <w:r w:rsidDel="0034168F">
          <w:rPr>
            <w:rFonts w:cs="Times New Roman"/>
          </w:rPr>
          <w:delText>’</w:delText>
        </w:r>
        <w:r w:rsidRPr="00781C58" w:rsidDel="0034168F">
          <w:rPr>
            <w:rFonts w:cs="Times New Roman"/>
          </w:rPr>
          <w:delText>où un malentendu sourd et dangereux entre le peuple et la couronne. Quelques échauffourées ont pour épilogue la mort d</w:delText>
        </w:r>
        <w:r w:rsidDel="0034168F">
          <w:rPr>
            <w:rFonts w:cs="Times New Roman"/>
          </w:rPr>
          <w:delText>’</w:delText>
        </w:r>
        <w:r w:rsidRPr="00781C58" w:rsidDel="0034168F">
          <w:rPr>
            <w:rFonts w:cs="Times New Roman"/>
          </w:rPr>
          <w:delText>un enfant qui tombe le crâne ouvert sous une décharge des soldats</w:delText>
        </w:r>
        <w:r w:rsidDel="0034168F">
          <w:rPr>
            <w:rFonts w:cs="Times New Roman"/>
          </w:rPr>
          <w:delText> ;</w:delText>
        </w:r>
        <w:r w:rsidRPr="00781C58" w:rsidDel="0034168F">
          <w:rPr>
            <w:rFonts w:cs="Times New Roman"/>
          </w:rPr>
          <w:delText xml:space="preserve"> on porte le cadavre au Palais Royal au seuil duquel l</w:delText>
        </w:r>
        <w:r w:rsidDel="0034168F">
          <w:rPr>
            <w:rFonts w:cs="Times New Roman"/>
          </w:rPr>
          <w:delText>’</w:delText>
        </w:r>
        <w:r w:rsidRPr="00781C58" w:rsidDel="0034168F">
          <w:rPr>
            <w:rFonts w:cs="Times New Roman"/>
          </w:rPr>
          <w:delText>orage populaire gronde menaçant. Le roi Othon accepte les démissions du ministère et il fait appeler deux des chefs les plus en vue pour connaître leur pensée s</w:delText>
        </w:r>
        <w:r w:rsidDel="0034168F">
          <w:rPr>
            <w:rFonts w:cs="Times New Roman"/>
          </w:rPr>
          <w:delText>’</w:delText>
        </w:r>
        <w:r w:rsidRPr="00781C58" w:rsidDel="0034168F">
          <w:rPr>
            <w:rFonts w:cs="Times New Roman"/>
          </w:rPr>
          <w:delText>ils en ont une. L</w:delText>
        </w:r>
        <w:r w:rsidDel="0034168F">
          <w:rPr>
            <w:rFonts w:cs="Times New Roman"/>
          </w:rPr>
          <w:delText>’</w:delText>
        </w:r>
        <w:r w:rsidRPr="00781C58" w:rsidDel="0034168F">
          <w:rPr>
            <w:rFonts w:cs="Times New Roman"/>
          </w:rPr>
          <w:delText xml:space="preserve">entrevue se passe tandis que les huées de la foule montent et le désarroi de ces hommes politiques devient de plus en plus clair et significatif. Enfin, </w:delText>
        </w:r>
        <w:r w:rsidDel="0034168F">
          <w:rPr>
            <w:rFonts w:cs="Times New Roman"/>
          </w:rPr>
          <w:delText>M. </w:delText>
        </w:r>
        <w:r w:rsidRPr="00781C58" w:rsidDel="0034168F">
          <w:rPr>
            <w:rFonts w:cs="Times New Roman"/>
          </w:rPr>
          <w:delText>Fadda-Cuci, un des chefs de la gauche, est chargé de la composition du nouveau cabinet et il s</w:delText>
        </w:r>
        <w:r w:rsidDel="0034168F">
          <w:rPr>
            <w:rFonts w:cs="Times New Roman"/>
          </w:rPr>
          <w:delText>’</w:delText>
        </w:r>
        <w:r w:rsidRPr="00781C58" w:rsidDel="0034168F">
          <w:rPr>
            <w:rFonts w:cs="Times New Roman"/>
          </w:rPr>
          <w:delText>empresse de calmer le peuple avec la promesse de l</w:delText>
        </w:r>
        <w:r w:rsidDel="0034168F">
          <w:rPr>
            <w:rFonts w:cs="Times New Roman"/>
          </w:rPr>
          <w:delText>’</w:delText>
        </w:r>
        <w:r w:rsidRPr="00781C58" w:rsidDel="0034168F">
          <w:rPr>
            <w:rFonts w:cs="Times New Roman"/>
          </w:rPr>
          <w:delText>amnistie.</w:delText>
        </w:r>
      </w:del>
    </w:p>
    <w:p w14:paraId="58313191" w14:textId="77777777" w:rsidR="00EE1AC8" w:rsidRPr="00781C58" w:rsidDel="0034168F" w:rsidRDefault="00EE1AC8" w:rsidP="0034168F">
      <w:pPr>
        <w:pStyle w:val="Corpsdetexte"/>
        <w:rPr>
          <w:del w:id="507" w:author="Marguerite-Marie Bordry" w:date="2018-12-12T15:42:00Z"/>
          <w:rFonts w:cs="Times New Roman"/>
        </w:rPr>
      </w:pPr>
      <w:del w:id="508" w:author="Marguerite-Marie Bordry" w:date="2018-12-12T15:42:00Z">
        <w:r w:rsidRPr="00781C58" w:rsidDel="0034168F">
          <w:rPr>
            <w:rFonts w:cs="Times New Roman"/>
          </w:rPr>
          <w:delText>Tous ces événements se développent dans ces deux premiers actes</w:delText>
        </w:r>
        <w:r w:rsidDel="0034168F">
          <w:rPr>
            <w:rFonts w:cs="Times New Roman"/>
          </w:rPr>
          <w:delText> ;</w:delText>
        </w:r>
        <w:r w:rsidRPr="00781C58" w:rsidDel="0034168F">
          <w:rPr>
            <w:rFonts w:cs="Times New Roman"/>
          </w:rPr>
          <w:delText xml:space="preserve"> dessinés d</w:delText>
        </w:r>
        <w:r w:rsidDel="0034168F">
          <w:rPr>
            <w:rFonts w:cs="Times New Roman"/>
          </w:rPr>
          <w:delText>’</w:delText>
        </w:r>
        <w:r w:rsidRPr="00781C58" w:rsidDel="0034168F">
          <w:rPr>
            <w:rFonts w:cs="Times New Roman"/>
          </w:rPr>
          <w:delText>une main robuste et précise, ils témoignent de longues méditations et d</w:delText>
        </w:r>
        <w:r w:rsidDel="0034168F">
          <w:rPr>
            <w:rFonts w:cs="Times New Roman"/>
          </w:rPr>
          <w:delText>’</w:delText>
        </w:r>
        <w:r w:rsidRPr="00781C58" w:rsidDel="0034168F">
          <w:rPr>
            <w:rFonts w:cs="Times New Roman"/>
          </w:rPr>
          <w:delText>une profonde connaissance du milieu, mérites qu</w:delText>
        </w:r>
        <w:r w:rsidDel="0034168F">
          <w:rPr>
            <w:rFonts w:cs="Times New Roman"/>
          </w:rPr>
          <w:delText>’</w:delText>
        </w:r>
        <w:r w:rsidRPr="00781C58" w:rsidDel="0034168F">
          <w:rPr>
            <w:rFonts w:cs="Times New Roman"/>
          </w:rPr>
          <w:delText>il faut reconnaître à l</w:delText>
        </w:r>
        <w:r w:rsidDel="0034168F">
          <w:rPr>
            <w:rFonts w:cs="Times New Roman"/>
          </w:rPr>
          <w:delText>’</w:delText>
        </w:r>
        <w:r w:rsidRPr="00781C58" w:rsidDel="0034168F">
          <w:rPr>
            <w:rFonts w:cs="Times New Roman"/>
          </w:rPr>
          <w:delText>auteur. Dès les premières scènes, les personnages montrent leur physionomie</w:delText>
        </w:r>
        <w:r w:rsidDel="0034168F">
          <w:rPr>
            <w:rFonts w:cs="Times New Roman"/>
          </w:rPr>
          <w:delText> :</w:delText>
        </w:r>
        <w:r w:rsidRPr="00781C58" w:rsidDel="0034168F">
          <w:rPr>
            <w:rFonts w:cs="Times New Roman"/>
          </w:rPr>
          <w:delText xml:space="preserve"> nous avons parlé du Roi, mais cette douce Princesse Béatrice, cette vaillante Reine Alexandre, toute dévouée à un idéal de sacrifice pour son auguste époux, ce député Forca qui se pose en maître de la populace tandis qu</w:delText>
        </w:r>
        <w:r w:rsidDel="0034168F">
          <w:rPr>
            <w:rFonts w:cs="Times New Roman"/>
          </w:rPr>
          <w:delText>’</w:delText>
        </w:r>
        <w:r w:rsidRPr="00781C58" w:rsidDel="0034168F">
          <w:rPr>
            <w:rFonts w:cs="Times New Roman"/>
          </w:rPr>
          <w:delText>il n</w:delText>
        </w:r>
        <w:r w:rsidDel="0034168F">
          <w:rPr>
            <w:rFonts w:cs="Times New Roman"/>
          </w:rPr>
          <w:delText>’</w:delText>
        </w:r>
        <w:r w:rsidRPr="00781C58" w:rsidDel="0034168F">
          <w:rPr>
            <w:rFonts w:cs="Times New Roman"/>
          </w:rPr>
          <w:delText>en est que l</w:delText>
        </w:r>
        <w:r w:rsidDel="0034168F">
          <w:rPr>
            <w:rFonts w:cs="Times New Roman"/>
          </w:rPr>
          <w:delText>’</w:delText>
        </w:r>
        <w:r w:rsidRPr="00781C58" w:rsidDel="0034168F">
          <w:rPr>
            <w:rFonts w:cs="Times New Roman"/>
          </w:rPr>
          <w:delText>esclave tremblant, et d</w:delText>
        </w:r>
        <w:r w:rsidDel="0034168F">
          <w:rPr>
            <w:rFonts w:cs="Times New Roman"/>
          </w:rPr>
          <w:delText>’</w:delText>
        </w:r>
        <w:r w:rsidRPr="00781C58" w:rsidDel="0034168F">
          <w:rPr>
            <w:rFonts w:cs="Times New Roman"/>
          </w:rPr>
          <w:delText>autres silhouettes ne sont pas moins heureusement présentées en quelques traits bien choisis. Jusqu</w:delText>
        </w:r>
        <w:r w:rsidDel="0034168F">
          <w:rPr>
            <w:rFonts w:cs="Times New Roman"/>
          </w:rPr>
          <w:delText>’</w:delText>
        </w:r>
        <w:r w:rsidRPr="00781C58" w:rsidDel="0034168F">
          <w:rPr>
            <w:rFonts w:cs="Times New Roman"/>
          </w:rPr>
          <w:delText>à un certain point la censure trouve ici sa justification, car ces types ont un tel relief de vérité qu</w:delText>
        </w:r>
        <w:r w:rsidDel="0034168F">
          <w:rPr>
            <w:rFonts w:cs="Times New Roman"/>
          </w:rPr>
          <w:delText>’</w:delText>
        </w:r>
        <w:r w:rsidRPr="00781C58" w:rsidDel="0034168F">
          <w:rPr>
            <w:rFonts w:cs="Times New Roman"/>
          </w:rPr>
          <w:delText>il ne serait assurément pas impossible d</w:delText>
        </w:r>
        <w:r w:rsidDel="0034168F">
          <w:rPr>
            <w:rFonts w:cs="Times New Roman"/>
          </w:rPr>
          <w:delText>’</w:delText>
        </w:r>
        <w:r w:rsidRPr="00781C58" w:rsidDel="0034168F">
          <w:rPr>
            <w:rFonts w:cs="Times New Roman"/>
          </w:rPr>
          <w:delText>en rencontrer de pareils dans une cour européenne ou dans un vrai Parlement quelconque.</w:delText>
        </w:r>
      </w:del>
    </w:p>
    <w:p w14:paraId="72476436" w14:textId="77777777" w:rsidR="007C098D" w:rsidRDefault="00EE1AC8" w:rsidP="0034168F">
      <w:pPr>
        <w:pStyle w:val="Corpsdetexte"/>
        <w:rPr>
          <w:ins w:id="509" w:author="Marguerite-Marie Bordry" w:date="2018-12-12T15:43:00Z"/>
        </w:rPr>
      </w:pPr>
      <w:del w:id="510" w:author="Marguerite-Marie Bordry" w:date="2018-12-12T15:42:00Z">
        <w:r w:rsidRPr="00781C58" w:rsidDel="0034168F">
          <w:delText>Cependant le sang innocent de ce bambin, tué plutôt par la bêtise de ses parents que par les coups des soldats, mérite une vengeance. Au troisième acte, dans un cabaret du faubourg, un rendez-vous a lieu entre divers anarchistes, quelques femmes de joie et quelques esprits ignorants enflammés par des lectures mal comprises. La mère de l</w:delText>
        </w:r>
        <w:r w:rsidDel="0034168F">
          <w:delText>’</w:delText>
        </w:r>
        <w:r w:rsidRPr="00781C58" w:rsidDel="0034168F">
          <w:delText>enfant tué survient, ivre de rancune</w:delText>
        </w:r>
        <w:r w:rsidDel="0034168F">
          <w:delText> :</w:delText>
        </w:r>
        <w:r w:rsidRPr="00781C58" w:rsidDel="0034168F">
          <w:delText xml:space="preserve"> elle échange quelques mots avec Achille Lucchi, un de ces hommes qu</w:delText>
        </w:r>
        <w:r w:rsidDel="0034168F">
          <w:delText>’</w:delText>
        </w:r>
        <w:r w:rsidRPr="00781C58" w:rsidDel="0034168F">
          <w:delText>on lui a indiqués comme les plus résolus, et sans appuyer trop sur les détails, presque avec des sous-</w:delText>
        </w:r>
        <w:r w:rsidRPr="00781C58" w:rsidDel="0034168F">
          <w:lastRenderedPageBreak/>
          <w:delText>entendus, tout un complot se déroule à nos yeux entrecoupé par la propre histoire d</w:delText>
        </w:r>
        <w:r w:rsidDel="0034168F">
          <w:delText>’</w:delText>
        </w:r>
        <w:r w:rsidRPr="00781C58" w:rsidDel="0034168F">
          <w:delText>Achille Lucchi, histoire navrante qu</w:delText>
        </w:r>
        <w:r w:rsidDel="0034168F">
          <w:delText>’</w:delText>
        </w:r>
        <w:r w:rsidRPr="00781C58" w:rsidDel="0034168F">
          <w:delText xml:space="preserve">il raconte lui-même, tableau fidèle de la vie du </w:delText>
        </w:r>
      </w:del>
      <w:ins w:id="511" w:author="Marguerite-Marie Bordry" w:date="2018-12-12T15:42:00Z">
        <w:r w:rsidR="0034168F">
          <w:t xml:space="preserve"> </w:t>
        </w:r>
      </w:ins>
      <w:commentRangeEnd w:id="505"/>
      <w:ins w:id="512" w:author="Marguerite-Marie Bordry" w:date="2018-12-12T15:58:00Z">
        <w:r w:rsidR="00810727">
          <w:rPr>
            <w:rStyle w:val="Marquedecommentaire"/>
            <w:rFonts w:ascii="Liberation Serif" w:hAnsi="Liberation Serif"/>
          </w:rPr>
          <w:commentReference w:id="505"/>
        </w:r>
      </w:ins>
      <w:proofErr w:type="gramStart"/>
      <w:ins w:id="514" w:author="Marguerite-Marie Bordry" w:date="2018-12-12T15:42:00Z">
        <w:r w:rsidR="0034168F">
          <w:t>prolétariat</w:t>
        </w:r>
        <w:proofErr w:type="gramEnd"/>
        <w:r w:rsidR="00F86153">
          <w:t xml:space="preserve"> et des malen</w:t>
        </w:r>
      </w:ins>
      <w:ins w:id="515" w:author="Marguerite-Marie Bordry" w:date="2018-12-12T15:43:00Z">
        <w:r w:rsidR="00F86153">
          <w:t>tendus qui règnent entre toutes les classes sociales.</w:t>
        </w:r>
        <w:r w:rsidR="00C153BB">
          <w:t xml:space="preserve"> </w:t>
        </w:r>
      </w:ins>
    </w:p>
    <w:p w14:paraId="37DC51F8" w14:textId="77777777" w:rsidR="007C098D" w:rsidRDefault="007C098D" w:rsidP="007C098D">
      <w:pPr>
        <w:pStyle w:val="Corpsdetexte"/>
        <w:rPr>
          <w:ins w:id="516" w:author="Marguerite-Marie Bordry" w:date="2018-12-12T15:51:00Z"/>
        </w:rPr>
      </w:pPr>
      <w:ins w:id="517" w:author="Marguerite-Marie Bordry" w:date="2018-12-12T15:43:00Z">
        <w:r>
          <w:t xml:space="preserve">Au Palais, on fête, au quatrième acte, le triomphe de la </w:t>
        </w:r>
      </w:ins>
      <w:ins w:id="518" w:author="Marguerite-Marie Bordry" w:date="2018-12-12T15:50:00Z">
        <w:r w:rsidR="0022397D">
          <w:t>P</w:t>
        </w:r>
      </w:ins>
      <w:ins w:id="519" w:author="Marguerite-Marie Bordry" w:date="2018-12-12T15:43:00Z">
        <w:r>
          <w:t>rincesse Béatrice</w:t>
        </w:r>
        <w:r w:rsidR="003F32B4">
          <w:t>, revenue d’une longue promenade au milieu du peuple.</w:t>
        </w:r>
        <w:r w:rsidR="00022223">
          <w:t xml:space="preserve"> Elle lui a apporté, comme son cadeau de noces, cette a</w:t>
        </w:r>
      </w:ins>
      <w:ins w:id="520" w:author="Marguerite-Marie Bordry" w:date="2018-12-12T15:44:00Z">
        <w:r w:rsidR="00022223">
          <w:t>mnistie</w:t>
        </w:r>
      </w:ins>
      <w:ins w:id="521" w:author="Marguerite-Marie Bordry" w:date="2018-12-12T15:46:00Z">
        <w:r w:rsidR="00AB6452">
          <w:t xml:space="preserve"> qu’on vient de concéder à l’occasion de mariage, </w:t>
        </w:r>
        <w:r w:rsidR="00C049F1">
          <w:t>et le peuple l’a couverte de fleurs et de bénédictions.</w:t>
        </w:r>
        <w:r w:rsidR="002C07FD">
          <w:t xml:space="preserve"> Le roi Othon est fier du succès de sa fille : tout le monde entoure la fiancée, </w:t>
        </w:r>
        <w:r w:rsidR="00EF6228">
          <w:t>heureuse enfin d’avoir donné à son sacrifice pour la raison d’</w:t>
        </w:r>
        <w:r w:rsidR="00EF6228">
          <w:rPr>
            <w:rFonts w:cs="Times New Roman"/>
          </w:rPr>
          <w:t>É</w:t>
        </w:r>
      </w:ins>
      <w:ins w:id="522" w:author="Marguerite-Marie Bordry" w:date="2018-12-12T15:47:00Z">
        <w:r w:rsidR="00EF6228">
          <w:t>tat une signification d’apaisement.</w:t>
        </w:r>
        <w:r w:rsidR="00E666D3">
          <w:t xml:space="preserve"> La foule revient, cependant, mais cette fois frémissante d’enthousiasme :</w:t>
        </w:r>
        <w:r w:rsidR="002A0DAA">
          <w:t xml:space="preserve"> on désire saluer le roi et sa famille pour leur témoigner ces sentiments de gratitude qui gonflent le cœur du peup</w:t>
        </w:r>
      </w:ins>
      <w:ins w:id="523" w:author="Marguerite-Marie Bordry" w:date="2018-12-12T15:48:00Z">
        <w:r w:rsidR="002A0DAA">
          <w:t>le.</w:t>
        </w:r>
        <w:r w:rsidR="002F71D2">
          <w:t xml:space="preserve"> Du haut du balcon, le Roi, la Reine, les Princes</w:t>
        </w:r>
        <w:r w:rsidR="006649A3">
          <w:t xml:space="preserve"> se montrent à la foule.</w:t>
        </w:r>
      </w:ins>
      <w:ins w:id="524" w:author="Marguerite-Marie Bordry" w:date="2018-12-12T15:49:00Z">
        <w:r w:rsidR="001D4F45">
          <w:t xml:space="preserve"> Les cris et les vivats redoublent et montent au ciel</w:t>
        </w:r>
        <w:r w:rsidR="00ED77D8">
          <w:t xml:space="preserve"> ; la joie est au comble… </w:t>
        </w:r>
        <w:r w:rsidR="00FF67C6">
          <w:t>Soudainement, un éclair, un coup de feu</w:t>
        </w:r>
        <w:r w:rsidR="0076714F">
          <w:t> :</w:t>
        </w:r>
        <w:r w:rsidR="005A0053">
          <w:t xml:space="preserve"> la </w:t>
        </w:r>
      </w:ins>
      <w:ins w:id="525" w:author="Marguerite-Marie Bordry" w:date="2018-12-12T15:50:00Z">
        <w:r w:rsidR="0022397D">
          <w:t>P</w:t>
        </w:r>
      </w:ins>
      <w:ins w:id="526" w:author="Marguerite-Marie Bordry" w:date="2018-12-12T15:49:00Z">
        <w:r w:rsidR="005A0053">
          <w:t>rincesse Béatrice, frappée en pleine poitrine, chancelle et tombe,</w:t>
        </w:r>
        <w:r w:rsidR="005E512A">
          <w:t xml:space="preserve"> elle vient de recevoir le plomb</w:t>
        </w:r>
      </w:ins>
      <w:ins w:id="527" w:author="Marguerite-Marie Bordry" w:date="2018-12-12T15:50:00Z">
        <w:r w:rsidR="005E512A">
          <w:t xml:space="preserve"> destiné à son père.</w:t>
        </w:r>
        <w:r w:rsidR="0086209B">
          <w:t xml:space="preserve"> Achille </w:t>
        </w:r>
        <w:proofErr w:type="spellStart"/>
        <w:r w:rsidR="0086209B">
          <w:t>Luchi</w:t>
        </w:r>
        <w:proofErr w:type="spellEnd"/>
        <w:r w:rsidR="0086209B">
          <w:t xml:space="preserve"> a manqué son coup et le sang innocent de l’enfant du peuple</w:t>
        </w:r>
        <w:r w:rsidR="00D17027">
          <w:t xml:space="preserve"> a été vengé par le sang d’une jeune vierge innocente.</w:t>
        </w:r>
        <w:r w:rsidR="00781239">
          <w:t xml:space="preserve"> La Princesse, transportée im</w:t>
        </w:r>
      </w:ins>
      <w:ins w:id="528" w:author="Marguerite-Marie Bordry" w:date="2018-12-12T15:51:00Z">
        <w:r w:rsidR="00781239">
          <w:t xml:space="preserve">médiatement dans ses appartements, rend le dernier soupir avec </w:t>
        </w:r>
        <w:r w:rsidR="00740B1C">
          <w:t>une</w:t>
        </w:r>
        <w:r w:rsidR="00781239">
          <w:t xml:space="preserve"> parole </w:t>
        </w:r>
        <w:r w:rsidR="00740B1C">
          <w:t>de paix</w:t>
        </w:r>
        <w:r w:rsidR="00781239">
          <w:t xml:space="preserve"> et de pardon.</w:t>
        </w:r>
      </w:ins>
    </w:p>
    <w:p w14:paraId="1A4175BB" w14:textId="77777777" w:rsidR="0094085A" w:rsidRDefault="0094085A" w:rsidP="007C098D">
      <w:pPr>
        <w:pStyle w:val="Corpsdetexte"/>
        <w:rPr>
          <w:ins w:id="529" w:author="Marguerite-Marie Bordry" w:date="2018-12-12T15:55:00Z"/>
        </w:rPr>
      </w:pPr>
      <w:ins w:id="530" w:author="Marguerite-Marie Bordry" w:date="2018-12-12T15:51:00Z">
        <w:r>
          <w:t xml:space="preserve">On dirait que l’heure vient de sonner d’une action énergique, </w:t>
        </w:r>
        <w:r w:rsidR="007123A2">
          <w:t>après tant d’incertitudes et de faiblesses.</w:t>
        </w:r>
        <w:r w:rsidR="00ED664A">
          <w:t xml:space="preserve"> Les ministres,</w:t>
        </w:r>
      </w:ins>
      <w:ins w:id="531" w:author="Marguerite-Marie Bordry" w:date="2018-12-12T15:52:00Z">
        <w:r w:rsidR="00ED664A">
          <w:t xml:space="preserve"> les grands dignitaires, </w:t>
        </w:r>
        <w:r w:rsidR="00964AA4">
          <w:t xml:space="preserve">les Princes, </w:t>
        </w:r>
        <w:r w:rsidR="00ED664A">
          <w:t>la Reine</w:t>
        </w:r>
        <w:r w:rsidR="00964AA4">
          <w:t xml:space="preserve"> entourent le Roi</w:t>
        </w:r>
        <w:r w:rsidR="00C222AC">
          <w:t xml:space="preserve"> pour qu’il donne l’ordre de cette action sévère qui tranche tous les doutes</w:t>
        </w:r>
        <w:r w:rsidR="00125D3A">
          <w:t> : une répression s’impose, terrible comme</w:t>
        </w:r>
        <w:r w:rsidR="00B85C8D">
          <w:t xml:space="preserve"> le crime qu’on vient de comme</w:t>
        </w:r>
      </w:ins>
      <w:ins w:id="532" w:author="Marguerite-Marie Bordry" w:date="2018-12-12T15:53:00Z">
        <w:r w:rsidR="00B85C8D">
          <w:t>ttre.</w:t>
        </w:r>
        <w:r w:rsidR="00112F16">
          <w:t xml:space="preserve"> Le Roi semble pencher lui aussi en ce sens :</w:t>
        </w:r>
        <w:r w:rsidR="002F63FB">
          <w:t xml:space="preserve"> </w:t>
        </w:r>
        <w:r w:rsidR="002140EE">
          <w:t>oui, qu’on arrête, qu’on poursuive</w:t>
        </w:r>
        <w:r w:rsidR="002F63FB">
          <w:t>, qu’on disperse la foule parmi laquelle le traître se cachait</w:t>
        </w:r>
        <w:r w:rsidR="009F4213">
          <w:t>… Mais la parole du pardon chuchotée par la vierge mourante</w:t>
        </w:r>
      </w:ins>
      <w:ins w:id="533" w:author="Marguerite-Marie Bordry" w:date="2018-12-12T15:54:00Z">
        <w:r w:rsidR="001D2963">
          <w:t xml:space="preserve"> lui revient à la mémoire et il retombe dans l’hésitation de toute sa vie.</w:t>
        </w:r>
        <w:r w:rsidR="007D336D">
          <w:t xml:space="preserve"> Il retient les ministres</w:t>
        </w:r>
        <w:r w:rsidR="004C0CF7">
          <w:t xml:space="preserve"> et les officiers et, devant sa famille</w:t>
        </w:r>
        <w:r w:rsidR="007B7CF0">
          <w:t xml:space="preserve"> et ces personnages réunis par une même douleur, </w:t>
        </w:r>
      </w:ins>
      <w:ins w:id="534" w:author="Marguerite-Marie Bordry" w:date="2018-12-12T15:55:00Z">
        <w:r w:rsidR="00336AED">
          <w:t xml:space="preserve">le Roi Othon III de </w:t>
        </w:r>
        <w:proofErr w:type="spellStart"/>
        <w:r w:rsidR="00336AED">
          <w:t>Nirvanie</w:t>
        </w:r>
        <w:proofErr w:type="spellEnd"/>
        <w:r w:rsidR="00336AED">
          <w:t xml:space="preserve"> accomplit la suprême lâcheté philosophique</w:t>
        </w:r>
        <w:r w:rsidR="00415657">
          <w:t xml:space="preserve"> de son règne : </w:t>
        </w:r>
        <w:r w:rsidR="00024BDC">
          <w:t>il abdique en faveur du fils, le Prince Adolphe.</w:t>
        </w:r>
      </w:ins>
    </w:p>
    <w:p w14:paraId="5C4E4A38" w14:textId="77777777" w:rsidR="00EE1AC8" w:rsidRPr="00781C58" w:rsidRDefault="00C70D24" w:rsidP="007C098D">
      <w:pPr>
        <w:pStyle w:val="Corpsdetexte"/>
      </w:pPr>
      <w:ins w:id="535" w:author="Marguerite-Marie Bordry" w:date="2018-12-12T15:55:00Z">
        <w:r>
          <w:t xml:space="preserve">L’abdication survenue si rapidement n’est pas faite, je crois, </w:t>
        </w:r>
        <w:r w:rsidR="00630FE9">
          <w:t>pour convaincre.</w:t>
        </w:r>
        <w:r w:rsidR="0079235F">
          <w:t xml:space="preserve"> </w:t>
        </w:r>
      </w:ins>
      <w:ins w:id="536" w:author="Marguerite-Marie Bordry" w:date="2018-12-12T15:56:00Z">
        <w:r w:rsidR="0079235F">
          <w:rPr>
            <w:rFonts w:cs="Times New Roman"/>
          </w:rPr>
          <w:t>À mon avis, elle est un trait que rien ne justifie</w:t>
        </w:r>
        <w:r w:rsidR="00900714">
          <w:rPr>
            <w:rFonts w:cs="Times New Roman"/>
          </w:rPr>
          <w:t xml:space="preserve"> et qui fausse le caractère </w:t>
        </w:r>
        <w:r w:rsidR="002607B2">
          <w:rPr>
            <w:rFonts w:cs="Times New Roman"/>
          </w:rPr>
          <w:t>de ce</w:t>
        </w:r>
        <w:r w:rsidR="00900714">
          <w:rPr>
            <w:rFonts w:cs="Times New Roman"/>
          </w:rPr>
          <w:t xml:space="preserve"> personnage</w:t>
        </w:r>
        <w:r w:rsidR="002607B2">
          <w:rPr>
            <w:rFonts w:cs="Times New Roman"/>
          </w:rPr>
          <w:t>, jusqu’ici remarquable et, par certains côtés, sympathique</w:t>
        </w:r>
      </w:ins>
      <w:ins w:id="537" w:author="Marguerite-Marie Bordry" w:date="2018-12-12T15:57:00Z">
        <w:r w:rsidR="00A06CD5">
          <w:rPr>
            <w:rFonts w:cs="Times New Roman"/>
          </w:rPr>
          <w:t xml:space="preserve">. Il est invraisemblable qu’il ne songe pas un moment aux conséquences </w:t>
        </w:r>
      </w:ins>
      <w:r w:rsidR="00EE1AC8" w:rsidRPr="00781C58">
        <w:t xml:space="preserve">de cette espèce de fuite devant le danger, le jour même où un crime odieux vient de jeter le deuil parmi ses fidèles. Le drame psychologique de ce Roi supérieur et absurde atteint son apogée avec la bataille de sentiments auxquels il tombe en proie lorsque la Princesse est tuée, et il a sa conclusion avec le triomphe des idées clémentes et humanitaires. </w:t>
      </w:r>
      <w:r w:rsidR="00EE1AC8" w:rsidRPr="00781C58">
        <w:lastRenderedPageBreak/>
        <w:t>Les épisodes suivants n</w:t>
      </w:r>
      <w:r w:rsidR="00EE1AC8">
        <w:t>’</w:t>
      </w:r>
      <w:r w:rsidR="00EE1AC8" w:rsidRPr="00781C58">
        <w:t>ajoutent rien, et l</w:t>
      </w:r>
      <w:r w:rsidR="00EE1AC8">
        <w:t>’</w:t>
      </w:r>
      <w:r w:rsidR="00EE1AC8" w:rsidRPr="00781C58">
        <w:t>abdication gâte l</w:t>
      </w:r>
      <w:r w:rsidR="00EE1AC8">
        <w:t>’</w:t>
      </w:r>
      <w:r w:rsidR="00EE1AC8" w:rsidRPr="00781C58">
        <w:t>effet sobre et poignant de cette scène très belle et d</w:t>
      </w:r>
      <w:r w:rsidR="00EE1AC8">
        <w:t>’</w:t>
      </w:r>
      <w:r w:rsidR="00EE1AC8" w:rsidRPr="00781C58">
        <w:t>une puissance dramatique rare.</w:t>
      </w:r>
    </w:p>
    <w:p w14:paraId="42822487" w14:textId="77777777" w:rsidR="00EE1AC8" w:rsidRPr="00781C58" w:rsidRDefault="00EE1AC8" w:rsidP="00EE1AC8">
      <w:pPr>
        <w:pStyle w:val="Corpsdetexte"/>
      </w:pPr>
      <w:r w:rsidRPr="00781C58">
        <w:t>Riccardo Carafa peut ne tenir aucun compte de cette observation que l</w:t>
      </w:r>
      <w:r>
        <w:t>’intérêt pour son œuvre</w:t>
      </w:r>
      <w:r w:rsidRPr="00781C58">
        <w:t xml:space="preserve"> me suggère. Il est probable que le manque de perspective, c</w:t>
      </w:r>
      <w:r>
        <w:t>’est-à-</w:t>
      </w:r>
      <w:r w:rsidRPr="00781C58">
        <w:t>dire la simple lecture d</w:t>
      </w:r>
      <w:r>
        <w:t>’</w:t>
      </w:r>
      <w:r w:rsidRPr="00781C58">
        <w:t>un drame qui devrait être joué et vivifié par les personnages, trompe mon œil</w:t>
      </w:r>
      <w:r>
        <w:t> ;</w:t>
      </w:r>
      <w:r w:rsidRPr="00781C58">
        <w:t xml:space="preserve"> d</w:t>
      </w:r>
      <w:r>
        <w:t>’</w:t>
      </w:r>
      <w:r w:rsidRPr="00781C58">
        <w:t>ailleurs, en matière de critique, il est bon d</w:t>
      </w:r>
      <w:r>
        <w:t>’</w:t>
      </w:r>
      <w:r w:rsidRPr="00781C58">
        <w:t xml:space="preserve">imiter le Roi de </w:t>
      </w:r>
      <w:proofErr w:type="spellStart"/>
      <w:r w:rsidRPr="00781C58">
        <w:t>Nirvanie</w:t>
      </w:r>
      <w:proofErr w:type="spellEnd"/>
      <w:r w:rsidRPr="00781C58">
        <w:t xml:space="preserve"> et de se garder des affirmations catégoriques. Mais l</w:t>
      </w:r>
      <w:r>
        <w:t>’</w:t>
      </w:r>
      <w:r w:rsidRPr="00781C58">
        <w:t>impression générale reste sûre en moi, et c</w:t>
      </w:r>
      <w:r>
        <w:t>’</w:t>
      </w:r>
      <w:r w:rsidRPr="00781C58">
        <w:t>est que l</w:t>
      </w:r>
      <w:r>
        <w:t>’</w:t>
      </w:r>
      <w:r w:rsidRPr="00781C58">
        <w:t>auteur vient de donner un essai éloquent de sa connaiss</w:t>
      </w:r>
      <w:r w:rsidR="006C17E1">
        <w:t>ance du théâtre et des ressource</w:t>
      </w:r>
      <w:r w:rsidRPr="00781C58">
        <w:t>s d</w:t>
      </w:r>
      <w:r>
        <w:t>’</w:t>
      </w:r>
      <w:r w:rsidRPr="00781C58">
        <w:t>un art hérissé de difficultés enfantines et énormes.</w:t>
      </w:r>
    </w:p>
    <w:p w14:paraId="15C03540" w14:textId="77777777" w:rsidR="001927AA" w:rsidRPr="00EE1AC8" w:rsidRDefault="00EE1AC8" w:rsidP="00EE1AC8">
      <w:pPr>
        <w:pStyle w:val="Corpsdetexte"/>
        <w:rPr>
          <w:rFonts w:cs="Times New Roman"/>
        </w:rPr>
      </w:pPr>
      <w:r w:rsidRPr="00781C58">
        <w:rPr>
          <w:rFonts w:cs="Times New Roman"/>
        </w:rPr>
        <w:t>En attendant que la censure désarme et que de quelque manière on puisse voir ou lire ce travail d</w:t>
      </w:r>
      <w:r>
        <w:rPr>
          <w:rFonts w:cs="Times New Roman"/>
        </w:rPr>
        <w:t>’</w:t>
      </w:r>
      <w:r w:rsidRPr="00781C58">
        <w:rPr>
          <w:rFonts w:cs="Times New Roman"/>
        </w:rPr>
        <w:t>un talent original et personnel, je souhaite à Riccardo Carafa de ne pas s</w:t>
      </w:r>
      <w:r>
        <w:rPr>
          <w:rFonts w:cs="Times New Roman"/>
        </w:rPr>
        <w:t>’</w:t>
      </w:r>
      <w:r w:rsidRPr="00781C58">
        <w:rPr>
          <w:rFonts w:cs="Times New Roman"/>
        </w:rPr>
        <w:t>arrêter sur la route. Nous avons besoin pour notre art dramatique de quelques esprits qui comprennent toute la noblesse et toute la force dont on peut animer une pièce destinée au grand public.</w:t>
      </w:r>
    </w:p>
    <w:sectPr w:rsidR="001927AA" w:rsidRPr="00EE1AC8" w:rsidSect="00CC6DF6">
      <w:pgSz w:w="11906" w:h="16838"/>
      <w:pgMar w:top="1417" w:right="1417" w:bottom="1417" w:left="1417" w:header="0" w:footer="0" w:gutter="0"/>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05" w:author="Marguerite-Marie Bordry" w:date="2018-12-12T15:58:00Z" w:initials="MB">
    <w:p w14:paraId="227C8DE3" w14:textId="667F9534" w:rsidR="00810727" w:rsidRDefault="00810727">
      <w:pPr>
        <w:pStyle w:val="Commentaire"/>
      </w:pPr>
      <w:r>
        <w:rPr>
          <w:rStyle w:val="Marquedecommentaire"/>
        </w:rPr>
        <w:annotationRef/>
      </w:r>
      <w:r>
        <w:t>Une page a été scannée deux fois de suite ; j’ai réinséré plus bas la page manquante.</w:t>
      </w:r>
      <w:r w:rsidR="00A2480B">
        <w:t xml:space="preserve"> </w:t>
      </w:r>
      <w:r w:rsidR="00232E27">
        <w:t>(</w:t>
      </w:r>
      <w:bookmarkStart w:id="513" w:name="_GoBack"/>
      <w:bookmarkEnd w:id="513"/>
      <w:r w:rsidR="00A2480B">
        <w:t>Décembre 1901, p. 842</w:t>
      </w:r>
      <w:r w:rsidR="00232E27">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27C8D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27C8DE3" w16cid:durableId="1FBBAE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A17825" w14:textId="77777777" w:rsidR="004F0A88" w:rsidRDefault="004F0A88" w:rsidP="00EE1AC8">
      <w:r>
        <w:separator/>
      </w:r>
    </w:p>
  </w:endnote>
  <w:endnote w:type="continuationSeparator" w:id="0">
    <w:p w14:paraId="2763F28E" w14:textId="77777777" w:rsidR="004F0A88" w:rsidRDefault="004F0A88" w:rsidP="00EE1A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6FF" w:usb1="420024FF" w:usb2="02000000" w:usb3="00000000" w:csb0="0000019F" w:csb1="00000000"/>
  </w:font>
  <w:font w:name="Albany">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72DF8" w14:textId="77777777" w:rsidR="004F0A88" w:rsidRDefault="004F0A88" w:rsidP="00EE1AC8">
      <w:r>
        <w:separator/>
      </w:r>
    </w:p>
  </w:footnote>
  <w:footnote w:type="continuationSeparator" w:id="0">
    <w:p w14:paraId="71266AB0" w14:textId="77777777" w:rsidR="004F0A88" w:rsidRDefault="004F0A88" w:rsidP="00EE1AC8">
      <w:r>
        <w:continuationSeparator/>
      </w:r>
    </w:p>
  </w:footnote>
  <w:footnote w:id="1">
    <w:p w14:paraId="65FCDE1B" w14:textId="77777777" w:rsidR="004C2142" w:rsidRPr="00CC6DF6" w:rsidRDefault="004C2142" w:rsidP="00EE1AC8">
      <w:pPr>
        <w:pStyle w:val="Notedebasdepage"/>
        <w:rPr>
          <w:lang w:val="it-IT"/>
          <w:rPrChange w:id="462" w:author="Marguerite-Marie Bordry" w:date="2018-12-11T19:57:00Z">
            <w:rPr/>
          </w:rPrChange>
        </w:rPr>
      </w:pPr>
      <w:r>
        <w:rPr>
          <w:rStyle w:val="Appelnotedebasdep"/>
        </w:rPr>
        <w:footnoteRef/>
      </w:r>
      <w:r w:rsidRPr="00CC6DF6">
        <w:rPr>
          <w:lang w:val="it-IT"/>
          <w:rPrChange w:id="463" w:author="Marguerite-Marie Bordry" w:date="2018-12-11T19:57:00Z">
            <w:rPr/>
          </w:rPrChange>
        </w:rPr>
        <w:t xml:space="preserve"> </w:t>
      </w:r>
      <w:r w:rsidRPr="00CC6DF6">
        <w:rPr>
          <w:i/>
          <w:lang w:val="it-IT"/>
          <w:rPrChange w:id="464" w:author="Marguerite-Marie Bordry" w:date="2018-12-11T19:57:00Z">
            <w:rPr>
              <w:i/>
            </w:rPr>
          </w:rPrChange>
        </w:rPr>
        <w:t>L’Italie</w:t>
      </w:r>
      <w:r w:rsidRPr="00CC6DF6">
        <w:rPr>
          <w:lang w:val="it-IT"/>
          <w:rPrChange w:id="465" w:author="Marguerite-Marie Bordry" w:date="2018-12-11T19:57:00Z">
            <w:rPr/>
          </w:rPrChange>
        </w:rPr>
        <w:t>, Rome, n</w:t>
      </w:r>
      <w:r w:rsidRPr="00CC6DF6">
        <w:rPr>
          <w:vertAlign w:val="superscript"/>
          <w:lang w:val="it-IT"/>
          <w:rPrChange w:id="466" w:author="Marguerite-Marie Bordry" w:date="2018-12-11T19:57:00Z">
            <w:rPr>
              <w:vertAlign w:val="superscript"/>
            </w:rPr>
          </w:rPrChange>
        </w:rPr>
        <w:t>o</w:t>
      </w:r>
      <w:r w:rsidRPr="00CC6DF6">
        <w:rPr>
          <w:lang w:val="it-IT"/>
          <w:rPrChange w:id="467" w:author="Marguerite-Marie Bordry" w:date="2018-12-11T19:57:00Z">
            <w:rPr/>
          </w:rPrChange>
        </w:rPr>
        <w:t xml:space="preserve"> du 10 août.</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guerite-Marie Bordry">
    <w15:presenceInfo w15:providerId="Windows Live" w15:userId="8cdc535d806cd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AC8"/>
    <w:rsid w:val="00004538"/>
    <w:rsid w:val="00022223"/>
    <w:rsid w:val="00024BDC"/>
    <w:rsid w:val="000603BB"/>
    <w:rsid w:val="00112F16"/>
    <w:rsid w:val="00125D3A"/>
    <w:rsid w:val="001927AA"/>
    <w:rsid w:val="001D2963"/>
    <w:rsid w:val="001D4F45"/>
    <w:rsid w:val="002140EE"/>
    <w:rsid w:val="00214DD6"/>
    <w:rsid w:val="0022397D"/>
    <w:rsid w:val="00232E27"/>
    <w:rsid w:val="002607B2"/>
    <w:rsid w:val="002A0DAA"/>
    <w:rsid w:val="002C07FD"/>
    <w:rsid w:val="002C7C73"/>
    <w:rsid w:val="002E6F46"/>
    <w:rsid w:val="002F63FB"/>
    <w:rsid w:val="002F71D2"/>
    <w:rsid w:val="00336AED"/>
    <w:rsid w:val="0034168F"/>
    <w:rsid w:val="00396161"/>
    <w:rsid w:val="003D644B"/>
    <w:rsid w:val="003F0DEA"/>
    <w:rsid w:val="003F32B4"/>
    <w:rsid w:val="00413402"/>
    <w:rsid w:val="00415657"/>
    <w:rsid w:val="00460DC4"/>
    <w:rsid w:val="004C0CF7"/>
    <w:rsid w:val="004C2142"/>
    <w:rsid w:val="004F0A88"/>
    <w:rsid w:val="005772B0"/>
    <w:rsid w:val="005809FD"/>
    <w:rsid w:val="005A0053"/>
    <w:rsid w:val="005E512A"/>
    <w:rsid w:val="00630FE9"/>
    <w:rsid w:val="00652669"/>
    <w:rsid w:val="006649A3"/>
    <w:rsid w:val="006C17E1"/>
    <w:rsid w:val="006C7B59"/>
    <w:rsid w:val="006D4D9D"/>
    <w:rsid w:val="007123A2"/>
    <w:rsid w:val="00740B1C"/>
    <w:rsid w:val="0076714F"/>
    <w:rsid w:val="00781239"/>
    <w:rsid w:val="00791E76"/>
    <w:rsid w:val="0079235F"/>
    <w:rsid w:val="007B7CF0"/>
    <w:rsid w:val="007C098D"/>
    <w:rsid w:val="007C52BA"/>
    <w:rsid w:val="007D336D"/>
    <w:rsid w:val="00806FC7"/>
    <w:rsid w:val="00810727"/>
    <w:rsid w:val="008170D8"/>
    <w:rsid w:val="0086209B"/>
    <w:rsid w:val="00900714"/>
    <w:rsid w:val="009137ED"/>
    <w:rsid w:val="0094085A"/>
    <w:rsid w:val="0094450A"/>
    <w:rsid w:val="00964AA4"/>
    <w:rsid w:val="009A6CE6"/>
    <w:rsid w:val="009B3B49"/>
    <w:rsid w:val="009F4213"/>
    <w:rsid w:val="00A06CD5"/>
    <w:rsid w:val="00A215A7"/>
    <w:rsid w:val="00A2480B"/>
    <w:rsid w:val="00AB6452"/>
    <w:rsid w:val="00B102C4"/>
    <w:rsid w:val="00B64D4E"/>
    <w:rsid w:val="00B85C8D"/>
    <w:rsid w:val="00BA2E03"/>
    <w:rsid w:val="00BD39BE"/>
    <w:rsid w:val="00C049F1"/>
    <w:rsid w:val="00C153BB"/>
    <w:rsid w:val="00C222AC"/>
    <w:rsid w:val="00C32351"/>
    <w:rsid w:val="00C70D24"/>
    <w:rsid w:val="00CC3EF1"/>
    <w:rsid w:val="00CC6DF6"/>
    <w:rsid w:val="00CF3E10"/>
    <w:rsid w:val="00D17027"/>
    <w:rsid w:val="00D5444F"/>
    <w:rsid w:val="00D82BB1"/>
    <w:rsid w:val="00E666D3"/>
    <w:rsid w:val="00ED664A"/>
    <w:rsid w:val="00ED77D8"/>
    <w:rsid w:val="00EE0838"/>
    <w:rsid w:val="00EE1AC8"/>
    <w:rsid w:val="00EF201B"/>
    <w:rsid w:val="00EF6228"/>
    <w:rsid w:val="00F0133C"/>
    <w:rsid w:val="00F07154"/>
    <w:rsid w:val="00F453A4"/>
    <w:rsid w:val="00F6563E"/>
    <w:rsid w:val="00F7023E"/>
    <w:rsid w:val="00F86153"/>
    <w:rsid w:val="00FE60CE"/>
    <w:rsid w:val="00FF67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6C58"/>
  <w15:docId w15:val="{9319FB60-3C9F-419F-A7E2-418B7A5A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E1AC8"/>
    <w:pPr>
      <w:widowControl w:val="0"/>
      <w:spacing w:after="0" w:line="240" w:lineRule="auto"/>
    </w:pPr>
    <w:rPr>
      <w:rFonts w:ascii="Liberation Serif" w:eastAsia="SimSun" w:hAnsi="Liberation Serif" w:cs="Mangal"/>
      <w:sz w:val="24"/>
      <w:szCs w:val="24"/>
      <w:lang w:eastAsia="zh-CN" w:bidi="hi-IN"/>
    </w:rPr>
  </w:style>
  <w:style w:type="paragraph" w:styleId="Titre1">
    <w:name w:val="heading 1"/>
    <w:basedOn w:val="Titre"/>
    <w:next w:val="Corpsdetexte"/>
    <w:link w:val="Titre1Car"/>
    <w:qFormat/>
    <w:rsid w:val="00EE1AC8"/>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EE1AC8"/>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EE1AC8"/>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unhideWhenUsed/>
    <w:qFormat/>
    <w:rsid w:val="00EE1AC8"/>
    <w:pPr>
      <w:keepNext/>
      <w:keepLines/>
      <w:spacing w:before="200"/>
      <w:outlineLvl w:val="3"/>
    </w:pPr>
    <w:rPr>
      <w:rFonts w:asciiTheme="majorHAnsi" w:eastAsiaTheme="majorEastAsia" w:hAnsiTheme="majorHAnsi"/>
      <w:b/>
      <w:bCs/>
      <w:i/>
      <w:iCs/>
      <w:color w:val="4F81BD" w:themeColor="accent1"/>
      <w:szCs w:val="21"/>
    </w:rPr>
  </w:style>
  <w:style w:type="paragraph" w:styleId="Titre5">
    <w:name w:val="heading 5"/>
    <w:basedOn w:val="Normal"/>
    <w:next w:val="Normal"/>
    <w:link w:val="Titre5Car"/>
    <w:uiPriority w:val="9"/>
    <w:unhideWhenUsed/>
    <w:qFormat/>
    <w:rsid w:val="00EE1AC8"/>
    <w:pPr>
      <w:keepNext/>
      <w:keepLines/>
      <w:spacing w:before="200"/>
      <w:outlineLvl w:val="4"/>
    </w:pPr>
    <w:rPr>
      <w:rFonts w:asciiTheme="majorHAnsi" w:eastAsiaTheme="majorEastAsia" w:hAnsiTheme="majorHAnsi"/>
      <w:color w:val="243F60" w:themeColor="accent1" w:themeShade="7F"/>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EE1AC8"/>
    <w:rPr>
      <w:rFonts w:ascii="Thorndale" w:eastAsia="SimSun" w:hAnsi="Thorndale" w:cs="Mangal"/>
      <w:b/>
      <w:bCs/>
      <w:sz w:val="48"/>
      <w:szCs w:val="44"/>
      <w:lang w:eastAsia="zh-CN" w:bidi="hi-IN"/>
    </w:rPr>
  </w:style>
  <w:style w:type="character" w:customStyle="1" w:styleId="Titre2Car">
    <w:name w:val="Titre 2 Car"/>
    <w:basedOn w:val="Policepardfaut"/>
    <w:link w:val="Titre2"/>
    <w:uiPriority w:val="9"/>
    <w:rsid w:val="00EE1AC8"/>
    <w:rPr>
      <w:rFonts w:asciiTheme="majorHAnsi" w:eastAsiaTheme="majorEastAsia" w:hAnsiTheme="majorHAnsi" w:cs="Mangal"/>
      <w:b/>
      <w:bCs/>
      <w:color w:val="4F81BD" w:themeColor="accent1"/>
      <w:sz w:val="26"/>
      <w:szCs w:val="23"/>
      <w:lang w:eastAsia="zh-CN" w:bidi="hi-IN"/>
    </w:rPr>
  </w:style>
  <w:style w:type="character" w:customStyle="1" w:styleId="Titre3Car">
    <w:name w:val="Titre 3 Car"/>
    <w:basedOn w:val="Policepardfaut"/>
    <w:link w:val="Titre3"/>
    <w:uiPriority w:val="9"/>
    <w:rsid w:val="00EE1AC8"/>
    <w:rPr>
      <w:rFonts w:asciiTheme="majorHAnsi" w:eastAsiaTheme="majorEastAsia" w:hAnsiTheme="majorHAnsi" w:cs="Mangal"/>
      <w:b/>
      <w:bCs/>
      <w:color w:val="4F81BD" w:themeColor="accent1"/>
      <w:sz w:val="24"/>
      <w:szCs w:val="21"/>
      <w:lang w:eastAsia="zh-CN" w:bidi="hi-IN"/>
    </w:rPr>
  </w:style>
  <w:style w:type="character" w:customStyle="1" w:styleId="Titre4Car">
    <w:name w:val="Titre 4 Car"/>
    <w:basedOn w:val="Policepardfaut"/>
    <w:link w:val="Titre4"/>
    <w:uiPriority w:val="9"/>
    <w:rsid w:val="00EE1AC8"/>
    <w:rPr>
      <w:rFonts w:asciiTheme="majorHAnsi" w:eastAsiaTheme="majorEastAsia" w:hAnsiTheme="majorHAnsi" w:cs="Mangal"/>
      <w:b/>
      <w:bCs/>
      <w:i/>
      <w:iCs/>
      <w:color w:val="4F81BD" w:themeColor="accent1"/>
      <w:sz w:val="24"/>
      <w:szCs w:val="21"/>
      <w:lang w:eastAsia="zh-CN" w:bidi="hi-IN"/>
    </w:rPr>
  </w:style>
  <w:style w:type="character" w:customStyle="1" w:styleId="Titre5Car">
    <w:name w:val="Titre 5 Car"/>
    <w:basedOn w:val="Policepardfaut"/>
    <w:link w:val="Titre5"/>
    <w:uiPriority w:val="9"/>
    <w:rsid w:val="00EE1AC8"/>
    <w:rPr>
      <w:rFonts w:asciiTheme="majorHAnsi" w:eastAsiaTheme="majorEastAsia" w:hAnsiTheme="majorHAnsi" w:cs="Mangal"/>
      <w:color w:val="243F60" w:themeColor="accent1" w:themeShade="7F"/>
      <w:sz w:val="24"/>
      <w:szCs w:val="21"/>
      <w:lang w:eastAsia="zh-CN" w:bidi="hi-IN"/>
    </w:rPr>
  </w:style>
  <w:style w:type="character" w:customStyle="1" w:styleId="Caractresdenotedefin">
    <w:name w:val="Caractères de note de fin"/>
    <w:qFormat/>
    <w:rsid w:val="00EE1AC8"/>
  </w:style>
  <w:style w:type="character" w:customStyle="1" w:styleId="Caractresdenotedebasdepage">
    <w:name w:val="Caractères de note de bas de page"/>
    <w:qFormat/>
    <w:rsid w:val="00EE1AC8"/>
  </w:style>
  <w:style w:type="character" w:customStyle="1" w:styleId="LienInternet">
    <w:name w:val="Lien Internet"/>
    <w:rsid w:val="00EE1AC8"/>
    <w:rPr>
      <w:color w:val="000080"/>
      <w:u w:val="single"/>
    </w:rPr>
  </w:style>
  <w:style w:type="paragraph" w:styleId="Titre">
    <w:name w:val="Title"/>
    <w:basedOn w:val="Normal"/>
    <w:next w:val="Corpsdetexte"/>
    <w:link w:val="TitreCar"/>
    <w:qFormat/>
    <w:rsid w:val="00EE1AC8"/>
    <w:pPr>
      <w:keepNext/>
      <w:spacing w:before="240" w:after="283"/>
    </w:pPr>
    <w:rPr>
      <w:rFonts w:ascii="Albany" w:hAnsi="Albany"/>
      <w:sz w:val="28"/>
      <w:szCs w:val="26"/>
    </w:rPr>
  </w:style>
  <w:style w:type="character" w:customStyle="1" w:styleId="TitreCar">
    <w:name w:val="Titre Car"/>
    <w:basedOn w:val="Policepardfaut"/>
    <w:link w:val="Titre"/>
    <w:rsid w:val="00EE1AC8"/>
    <w:rPr>
      <w:rFonts w:ascii="Albany" w:eastAsia="SimSun" w:hAnsi="Albany" w:cs="Mangal"/>
      <w:sz w:val="28"/>
      <w:szCs w:val="26"/>
      <w:lang w:eastAsia="zh-CN" w:bidi="hi-IN"/>
    </w:rPr>
  </w:style>
  <w:style w:type="paragraph" w:styleId="Corpsdetexte">
    <w:name w:val="Body Text"/>
    <w:basedOn w:val="Normal"/>
    <w:link w:val="CorpsdetexteCar"/>
    <w:rsid w:val="00EE1AC8"/>
    <w:pPr>
      <w:spacing w:after="120" w:line="360" w:lineRule="auto"/>
      <w:ind w:firstLine="240"/>
      <w:jc w:val="both"/>
    </w:pPr>
    <w:rPr>
      <w:rFonts w:ascii="Times New Roman" w:hAnsi="Times New Roman"/>
    </w:rPr>
  </w:style>
  <w:style w:type="character" w:customStyle="1" w:styleId="CorpsdetexteCar">
    <w:name w:val="Corps de texte Car"/>
    <w:basedOn w:val="Policepardfaut"/>
    <w:link w:val="Corpsdetexte"/>
    <w:rsid w:val="00EE1AC8"/>
    <w:rPr>
      <w:rFonts w:ascii="Times New Roman" w:eastAsia="SimSun" w:hAnsi="Times New Roman" w:cs="Mangal"/>
      <w:sz w:val="24"/>
      <w:szCs w:val="24"/>
      <w:lang w:eastAsia="zh-CN" w:bidi="hi-IN"/>
    </w:rPr>
  </w:style>
  <w:style w:type="paragraph" w:styleId="Liste">
    <w:name w:val="List"/>
    <w:basedOn w:val="Corpsdetexte"/>
    <w:rsid w:val="00EE1AC8"/>
  </w:style>
  <w:style w:type="paragraph" w:styleId="Lgende">
    <w:name w:val="caption"/>
    <w:basedOn w:val="Normal"/>
    <w:qFormat/>
    <w:rsid w:val="00EE1AC8"/>
    <w:pPr>
      <w:suppressLineNumbers/>
      <w:spacing w:before="120" w:after="120"/>
    </w:pPr>
    <w:rPr>
      <w:i/>
      <w:iCs/>
    </w:rPr>
  </w:style>
  <w:style w:type="paragraph" w:customStyle="1" w:styleId="Index">
    <w:name w:val="Index"/>
    <w:basedOn w:val="Normal"/>
    <w:qFormat/>
    <w:rsid w:val="00EE1AC8"/>
    <w:pPr>
      <w:suppressLineNumbers/>
    </w:pPr>
  </w:style>
  <w:style w:type="paragraph" w:customStyle="1" w:styleId="Lignehorizontale">
    <w:name w:val="Ligne horizontale"/>
    <w:basedOn w:val="Normal"/>
    <w:next w:val="Corpsdetexte"/>
    <w:qFormat/>
    <w:rsid w:val="00EE1AC8"/>
    <w:pPr>
      <w:pBdr>
        <w:bottom w:val="double" w:sz="2" w:space="0" w:color="808080"/>
      </w:pBdr>
      <w:spacing w:after="283"/>
    </w:pPr>
    <w:rPr>
      <w:sz w:val="12"/>
    </w:rPr>
  </w:style>
  <w:style w:type="paragraph" w:styleId="Adresseexpditeur">
    <w:name w:val="envelope return"/>
    <w:basedOn w:val="Normal"/>
    <w:rsid w:val="00EE1AC8"/>
    <w:rPr>
      <w:i/>
    </w:rPr>
  </w:style>
  <w:style w:type="paragraph" w:customStyle="1" w:styleId="Contenudetableau">
    <w:name w:val="Contenu de tableau"/>
    <w:basedOn w:val="Corpsdetexte"/>
    <w:qFormat/>
    <w:rsid w:val="00EE1AC8"/>
  </w:style>
  <w:style w:type="paragraph" w:styleId="Pieddepage">
    <w:name w:val="footer"/>
    <w:basedOn w:val="Normal"/>
    <w:link w:val="PieddepageCar"/>
    <w:rsid w:val="00EE1AC8"/>
    <w:pPr>
      <w:suppressLineNumbers/>
      <w:tabs>
        <w:tab w:val="center" w:pos="4818"/>
        <w:tab w:val="right" w:pos="9637"/>
      </w:tabs>
    </w:pPr>
  </w:style>
  <w:style w:type="character" w:customStyle="1" w:styleId="PieddepageCar">
    <w:name w:val="Pied de page Car"/>
    <w:basedOn w:val="Policepardfaut"/>
    <w:link w:val="Pieddepage"/>
    <w:rsid w:val="00EE1AC8"/>
    <w:rPr>
      <w:rFonts w:ascii="Liberation Serif" w:eastAsia="SimSun" w:hAnsi="Liberation Serif" w:cs="Mangal"/>
      <w:sz w:val="24"/>
      <w:szCs w:val="24"/>
      <w:lang w:eastAsia="zh-CN" w:bidi="hi-IN"/>
    </w:rPr>
  </w:style>
  <w:style w:type="paragraph" w:styleId="En-tte">
    <w:name w:val="header"/>
    <w:basedOn w:val="Normal"/>
    <w:link w:val="En-tteCar"/>
    <w:rsid w:val="00EE1AC8"/>
    <w:pPr>
      <w:suppressLineNumbers/>
      <w:tabs>
        <w:tab w:val="center" w:pos="4818"/>
        <w:tab w:val="right" w:pos="9637"/>
      </w:tabs>
    </w:pPr>
  </w:style>
  <w:style w:type="character" w:customStyle="1" w:styleId="En-tteCar">
    <w:name w:val="En-tête Car"/>
    <w:basedOn w:val="Policepardfaut"/>
    <w:link w:val="En-tte"/>
    <w:rsid w:val="00EE1AC8"/>
    <w:rPr>
      <w:rFonts w:ascii="Liberation Serif" w:eastAsia="SimSun" w:hAnsi="Liberation Serif" w:cs="Mangal"/>
      <w:sz w:val="24"/>
      <w:szCs w:val="24"/>
      <w:lang w:eastAsia="zh-CN" w:bidi="hi-IN"/>
    </w:rPr>
  </w:style>
  <w:style w:type="paragraph" w:styleId="Textedebulles">
    <w:name w:val="Balloon Text"/>
    <w:basedOn w:val="Normal"/>
    <w:link w:val="TextedebullesCar"/>
    <w:uiPriority w:val="99"/>
    <w:semiHidden/>
    <w:unhideWhenUsed/>
    <w:rsid w:val="00EE1AC8"/>
    <w:rPr>
      <w:rFonts w:ascii="Tahoma" w:hAnsi="Tahoma"/>
      <w:sz w:val="16"/>
      <w:szCs w:val="14"/>
    </w:rPr>
  </w:style>
  <w:style w:type="character" w:customStyle="1" w:styleId="TextedebullesCar">
    <w:name w:val="Texte de bulles Car"/>
    <w:basedOn w:val="Policepardfaut"/>
    <w:link w:val="Textedebulles"/>
    <w:uiPriority w:val="99"/>
    <w:semiHidden/>
    <w:rsid w:val="00EE1AC8"/>
    <w:rPr>
      <w:rFonts w:ascii="Tahoma" w:eastAsia="SimSun" w:hAnsi="Tahoma" w:cs="Mangal"/>
      <w:sz w:val="16"/>
      <w:szCs w:val="14"/>
      <w:lang w:eastAsia="zh-CN" w:bidi="hi-IN"/>
    </w:rPr>
  </w:style>
  <w:style w:type="character" w:customStyle="1" w:styleId="quotec">
    <w:name w:val="&lt;quote.c&gt;"/>
    <w:basedOn w:val="Policepardfaut"/>
    <w:uiPriority w:val="1"/>
    <w:qFormat/>
    <w:rsid w:val="00EE1AC8"/>
    <w:rPr>
      <w:color w:val="0070C0"/>
    </w:rPr>
  </w:style>
  <w:style w:type="paragraph" w:styleId="Notedebasdepage">
    <w:name w:val="footnote text"/>
    <w:basedOn w:val="Normal"/>
    <w:link w:val="NotedebasdepageCar"/>
    <w:rsid w:val="00EE1AC8"/>
    <w:pPr>
      <w:suppressAutoHyphens/>
      <w:autoSpaceDE w:val="0"/>
      <w:ind w:firstLine="200"/>
      <w:jc w:val="both"/>
    </w:pPr>
    <w:rPr>
      <w:rFonts w:ascii="Times New Roman" w:eastAsia="Times New Roman" w:hAnsi="Times New Roman" w:cs="Times New Roman"/>
      <w:sz w:val="20"/>
      <w:szCs w:val="20"/>
      <w:lang w:bidi="ar-SA"/>
    </w:rPr>
  </w:style>
  <w:style w:type="character" w:customStyle="1" w:styleId="NotedebasdepageCar">
    <w:name w:val="Note de bas de page Car"/>
    <w:basedOn w:val="Policepardfaut"/>
    <w:link w:val="Notedebasdepage"/>
    <w:rsid w:val="00EE1AC8"/>
    <w:rPr>
      <w:rFonts w:ascii="Times New Roman" w:eastAsia="Times New Roman" w:hAnsi="Times New Roman" w:cs="Times New Roman"/>
      <w:sz w:val="20"/>
      <w:szCs w:val="20"/>
      <w:lang w:eastAsia="zh-CN"/>
    </w:rPr>
  </w:style>
  <w:style w:type="paragraph" w:customStyle="1" w:styleId="postscript">
    <w:name w:val="&lt;postscript&gt;"/>
    <w:basedOn w:val="Corpsdetexte"/>
    <w:qFormat/>
    <w:rsid w:val="00EE1AC8"/>
    <w:pPr>
      <w:suppressAutoHyphens/>
      <w:autoSpaceDE w:val="0"/>
      <w:ind w:firstLine="0"/>
    </w:pPr>
    <w:rPr>
      <w:rFonts w:eastAsia="Times New Roman" w:cs="Times New Roman"/>
      <w:szCs w:val="20"/>
      <w:lang w:bidi="ar-SA"/>
    </w:rPr>
  </w:style>
  <w:style w:type="character" w:customStyle="1" w:styleId="stagec">
    <w:name w:val="&lt;stage.c&gt;"/>
    <w:uiPriority w:val="1"/>
    <w:qFormat/>
    <w:rsid w:val="00EE1AC8"/>
    <w:rPr>
      <w:i/>
    </w:rPr>
  </w:style>
  <w:style w:type="paragraph" w:customStyle="1" w:styleId="quotel">
    <w:name w:val="&lt;quote.l&gt;"/>
    <w:basedOn w:val="Corpsdetexte"/>
    <w:rsid w:val="00EE1AC8"/>
    <w:pPr>
      <w:suppressAutoHyphens/>
      <w:spacing w:before="240" w:after="240"/>
      <w:ind w:left="1071" w:hanging="220"/>
      <w:contextualSpacing/>
      <w:jc w:val="left"/>
    </w:pPr>
    <w:rPr>
      <w:rFonts w:cs="Times New Roman"/>
      <w:sz w:val="22"/>
    </w:rPr>
  </w:style>
  <w:style w:type="paragraph" w:customStyle="1" w:styleId="quote">
    <w:name w:val="&lt;quote&gt;"/>
    <w:basedOn w:val="Corpsdetexte"/>
    <w:rsid w:val="00EE1AC8"/>
    <w:pPr>
      <w:suppressAutoHyphens/>
      <w:spacing w:before="240" w:after="240"/>
      <w:ind w:left="851" w:firstLine="221"/>
      <w:contextualSpacing/>
    </w:pPr>
    <w:rPr>
      <w:rFonts w:cs="Times New Roman"/>
      <w:sz w:val="22"/>
    </w:rPr>
  </w:style>
  <w:style w:type="paragraph" w:customStyle="1" w:styleId="argument">
    <w:name w:val="&lt;argument&gt;"/>
    <w:qFormat/>
    <w:rsid w:val="00EE1AC8"/>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EE1AC8"/>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EE1AC8"/>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EE1AC8"/>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EE1AC8"/>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EE1AC8"/>
    <w:pPr>
      <w:suppressAutoHyphens/>
      <w:autoSpaceDE w:val="0"/>
      <w:ind w:firstLine="0"/>
    </w:pPr>
    <w:rPr>
      <w:rFonts w:eastAsia="Times New Roman" w:cs="Times New Roman"/>
      <w:i/>
      <w:szCs w:val="20"/>
      <w:lang w:bidi="ar-SA"/>
    </w:rPr>
  </w:style>
  <w:style w:type="paragraph" w:customStyle="1" w:styleId="bibl">
    <w:name w:val="&lt;bibl&gt;"/>
    <w:rsid w:val="00EE1AC8"/>
    <w:pPr>
      <w:spacing w:after="113" w:line="100" w:lineRule="atLeast"/>
      <w:ind w:left="1701"/>
    </w:pPr>
    <w:rPr>
      <w:rFonts w:ascii="Times New Roman" w:eastAsia="Arial Unicode MS" w:hAnsi="Times New Roman" w:cs="Arial Unicode MS"/>
      <w:sz w:val="20"/>
      <w:szCs w:val="24"/>
      <w:lang w:eastAsia="hi-IN" w:bidi="hi-IN"/>
    </w:rPr>
  </w:style>
  <w:style w:type="paragraph" w:customStyle="1" w:styleId="byline">
    <w:name w:val="&lt;byline&gt;"/>
    <w:rsid w:val="00EE1AC8"/>
    <w:pPr>
      <w:jc w:val="right"/>
    </w:pPr>
    <w:rPr>
      <w:rFonts w:eastAsia="Arial Unicode MS" w:cs="Arial Unicode MS"/>
      <w:sz w:val="24"/>
      <w:szCs w:val="24"/>
      <w:lang w:eastAsia="hi-IN" w:bidi="hi-IN"/>
    </w:rPr>
  </w:style>
  <w:style w:type="paragraph" w:customStyle="1" w:styleId="h1sub">
    <w:name w:val="&lt;h1.sub&gt;"/>
    <w:basedOn w:val="Titre1"/>
    <w:next w:val="Corpsdetexte"/>
    <w:rsid w:val="00EE1AC8"/>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EE1AC8"/>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EE1AC8"/>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EE1AC8"/>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EE1AC8"/>
    <w:pPr>
      <w:spacing w:after="120" w:line="240" w:lineRule="auto"/>
      <w:ind w:left="476" w:hanging="238"/>
      <w:contextualSpacing/>
    </w:pPr>
    <w:rPr>
      <w:rFonts w:ascii="Times New Roman" w:eastAsia="Arial Unicode MS" w:hAnsi="Times New Roman" w:cs="Arial Unicode MS"/>
      <w:sz w:val="24"/>
      <w:szCs w:val="24"/>
      <w:lang w:eastAsia="hi-IN" w:bidi="hi-IN"/>
    </w:rPr>
  </w:style>
  <w:style w:type="paragraph" w:customStyle="1" w:styleId="Acte">
    <w:name w:val="Acte"/>
    <w:basedOn w:val="Titre1"/>
    <w:next w:val="Corpsdetexte"/>
    <w:rsid w:val="00EE1AC8"/>
    <w:pPr>
      <w:suppressAutoHyphens/>
      <w:jc w:val="center"/>
    </w:pPr>
    <w:rPr>
      <w:rFonts w:eastAsia="HG Mincho Light J" w:cs="Arial Unicode MS"/>
      <w:szCs w:val="48"/>
      <w:lang w:eastAsia="hi-IN"/>
    </w:rPr>
  </w:style>
  <w:style w:type="paragraph" w:customStyle="1" w:styleId="Scne">
    <w:name w:val="Scène"/>
    <w:basedOn w:val="Titre2"/>
    <w:rsid w:val="00EE1AC8"/>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EE1AC8"/>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EE1AC8"/>
    <w:rPr>
      <w:color w:val="FF0000"/>
      <w:vertAlign w:val="subscript"/>
    </w:rPr>
  </w:style>
  <w:style w:type="paragraph" w:customStyle="1" w:styleId="label">
    <w:name w:val="&lt;label&gt;"/>
    <w:qFormat/>
    <w:rsid w:val="00EE1AC8"/>
    <w:pPr>
      <w:jc w:val="center"/>
    </w:pPr>
    <w:rPr>
      <w:rFonts w:ascii="Times New Roman" w:eastAsia="Times New Roman" w:hAnsi="Times New Roman" w:cs="Times New Roman"/>
      <w:smallCaps/>
      <w:sz w:val="24"/>
      <w:szCs w:val="24"/>
      <w:lang w:eastAsia="zh-CN"/>
    </w:rPr>
  </w:style>
  <w:style w:type="paragraph" w:customStyle="1" w:styleId="ab">
    <w:name w:val="&lt;ab&gt;"/>
    <w:qFormat/>
    <w:rsid w:val="00EE1AC8"/>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noindent">
    <w:name w:val="&lt;noindent&gt;"/>
    <w:basedOn w:val="Normal"/>
    <w:qFormat/>
    <w:rsid w:val="00EE1AC8"/>
    <w:pPr>
      <w:suppressAutoHyphens/>
      <w:autoSpaceDE w:val="0"/>
      <w:spacing w:after="120" w:line="360" w:lineRule="auto"/>
      <w:jc w:val="both"/>
    </w:pPr>
    <w:rPr>
      <w:rFonts w:ascii="Times New Roman" w:eastAsia="Times New Roman" w:hAnsi="Times New Roman" w:cs="Times New Roman"/>
      <w:szCs w:val="20"/>
      <w:lang w:bidi="ar-SA"/>
    </w:rPr>
  </w:style>
  <w:style w:type="paragraph" w:customStyle="1" w:styleId="speaker">
    <w:name w:val="&lt;speaker&gt;"/>
    <w:basedOn w:val="stage"/>
    <w:qFormat/>
    <w:rsid w:val="00EE1AC8"/>
    <w:pPr>
      <w:jc w:val="center"/>
    </w:pPr>
    <w:rPr>
      <w:i w:val="0"/>
    </w:rPr>
  </w:style>
  <w:style w:type="character" w:styleId="Appelnotedebasdep">
    <w:name w:val="footnote reference"/>
    <w:basedOn w:val="Policepardfaut"/>
    <w:uiPriority w:val="99"/>
    <w:semiHidden/>
    <w:unhideWhenUsed/>
    <w:rsid w:val="00EE1AC8"/>
    <w:rPr>
      <w:vertAlign w:val="superscript"/>
    </w:rPr>
  </w:style>
  <w:style w:type="paragraph" w:customStyle="1" w:styleId="term">
    <w:name w:val="term"/>
    <w:basedOn w:val="Normal"/>
    <w:rsid w:val="00EE1AC8"/>
    <w:pPr>
      <w:widowControl/>
    </w:pPr>
    <w:rPr>
      <w:rFonts w:ascii="Times New Roman" w:eastAsia="Times New Roman" w:hAnsi="Times New Roman" w:cs="Times New Roman"/>
      <w:lang w:eastAsia="fr-FR" w:bidi="ar-SA"/>
    </w:rPr>
  </w:style>
  <w:style w:type="character" w:customStyle="1" w:styleId="detailvalue">
    <w:name w:val="detail_value"/>
    <w:basedOn w:val="Policepardfaut"/>
    <w:rsid w:val="00EE1AC8"/>
  </w:style>
  <w:style w:type="character" w:styleId="Marquedecommentaire">
    <w:name w:val="annotation reference"/>
    <w:basedOn w:val="Policepardfaut"/>
    <w:uiPriority w:val="99"/>
    <w:semiHidden/>
    <w:unhideWhenUsed/>
    <w:rsid w:val="00EE1AC8"/>
    <w:rPr>
      <w:sz w:val="16"/>
      <w:szCs w:val="16"/>
    </w:rPr>
  </w:style>
  <w:style w:type="paragraph" w:styleId="Commentaire">
    <w:name w:val="annotation text"/>
    <w:basedOn w:val="Normal"/>
    <w:link w:val="CommentaireCar"/>
    <w:uiPriority w:val="99"/>
    <w:semiHidden/>
    <w:unhideWhenUsed/>
    <w:rsid w:val="00EE1AC8"/>
    <w:rPr>
      <w:sz w:val="20"/>
      <w:szCs w:val="18"/>
    </w:rPr>
  </w:style>
  <w:style w:type="character" w:customStyle="1" w:styleId="CommentaireCar">
    <w:name w:val="Commentaire Car"/>
    <w:basedOn w:val="Policepardfaut"/>
    <w:link w:val="Commentaire"/>
    <w:uiPriority w:val="99"/>
    <w:semiHidden/>
    <w:rsid w:val="00EE1AC8"/>
    <w:rPr>
      <w:rFonts w:ascii="Liberation Serif" w:eastAsia="SimSun" w:hAnsi="Liberation Serif" w:cs="Mangal"/>
      <w:sz w:val="20"/>
      <w:szCs w:val="18"/>
      <w:lang w:eastAsia="zh-CN" w:bidi="hi-IN"/>
    </w:rPr>
  </w:style>
  <w:style w:type="paragraph" w:styleId="Objetducommentaire">
    <w:name w:val="annotation subject"/>
    <w:basedOn w:val="Commentaire"/>
    <w:next w:val="Commentaire"/>
    <w:link w:val="ObjetducommentaireCar"/>
    <w:uiPriority w:val="99"/>
    <w:semiHidden/>
    <w:unhideWhenUsed/>
    <w:rsid w:val="00EE1AC8"/>
    <w:rPr>
      <w:b/>
      <w:bCs/>
    </w:rPr>
  </w:style>
  <w:style w:type="character" w:customStyle="1" w:styleId="ObjetducommentaireCar">
    <w:name w:val="Objet du commentaire Car"/>
    <w:basedOn w:val="CommentaireCar"/>
    <w:link w:val="Objetducommentaire"/>
    <w:uiPriority w:val="99"/>
    <w:semiHidden/>
    <w:rsid w:val="00EE1AC8"/>
    <w:rPr>
      <w:rFonts w:ascii="Liberation Serif" w:eastAsia="SimSun" w:hAnsi="Liberation Serif" w:cs="Mangal"/>
      <w:b/>
      <w:bCs/>
      <w:sz w:val="20"/>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TotalTime>
  <Pages>47</Pages>
  <Words>18534</Words>
  <Characters>101940</Characters>
  <Application>Microsoft Office Word</Application>
  <DocSecurity>0</DocSecurity>
  <Lines>849</Lines>
  <Paragraphs>240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Marguerite-Marie Bordry</cp:lastModifiedBy>
  <cp:revision>76</cp:revision>
  <dcterms:created xsi:type="dcterms:W3CDTF">2018-12-11T18:57:00Z</dcterms:created>
  <dcterms:modified xsi:type="dcterms:W3CDTF">2018-12-12T14:59:00Z</dcterms:modified>
</cp:coreProperties>
</file>