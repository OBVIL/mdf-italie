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6E5C" w14:textId="77777777" w:rsidR="00F80ED5" w:rsidRPr="00FC069A" w:rsidRDefault="00F80ED5" w:rsidP="00F80ED5">
      <w:pPr>
        <w:pStyle w:val="term"/>
      </w:pPr>
      <w:bookmarkStart w:id="0" w:name="_GoBack"/>
      <w:bookmarkEnd w:id="0"/>
      <w:r w:rsidRPr="00DA7419">
        <w:t xml:space="preserve">title : </w:t>
      </w:r>
      <w:r w:rsidRPr="00FC069A">
        <w:t xml:space="preserve">Articles du </w:t>
      </w:r>
      <w:r w:rsidRPr="00FC069A">
        <w:rPr>
          <w:i/>
        </w:rPr>
        <w:t>Mercure de France</w:t>
      </w:r>
      <w:r w:rsidRPr="00FC069A">
        <w:t xml:space="preserve">, année </w:t>
      </w:r>
      <w:r>
        <w:t>1897</w:t>
      </w:r>
    </w:p>
    <w:p w14:paraId="799680D5" w14:textId="77777777" w:rsidR="00F80ED5" w:rsidRPr="00FC069A" w:rsidRDefault="00F80ED5" w:rsidP="00F80ED5">
      <w:pPr>
        <w:pStyle w:val="term"/>
      </w:pPr>
      <w:r w:rsidRPr="00FC069A">
        <w:t>copyeditor : Éric Thiébaud (</w:t>
      </w:r>
      <w:r>
        <w:t xml:space="preserve">OCR, </w:t>
      </w:r>
      <w:r w:rsidRPr="00FC069A">
        <w:t>Stylage sémantique)</w:t>
      </w:r>
    </w:p>
    <w:p w14:paraId="1DD95B2D" w14:textId="77777777" w:rsidR="00F80ED5" w:rsidRPr="00BB6639" w:rsidRDefault="00F80ED5" w:rsidP="00F80ED5">
      <w:pPr>
        <w:pStyle w:val="term"/>
        <w:rPr>
          <w:lang w:val="en-US"/>
        </w:rPr>
      </w:pPr>
      <w:r w:rsidRPr="00BB6639">
        <w:rPr>
          <w:lang w:val="en-US"/>
        </w:rPr>
        <w:t>idno : http://</w:t>
      </w:r>
      <w:r w:rsidR="00FB7D69">
        <w:rPr>
          <w:lang w:val="en-US"/>
        </w:rPr>
        <w:t>obvil.sorbonne-universite.site</w:t>
      </w:r>
      <w:r w:rsidRPr="00BB6639">
        <w:rPr>
          <w:lang w:val="en-US"/>
        </w:rPr>
        <w:t>/corpus/mercure-italie/annee-</w:t>
      </w:r>
      <w:r>
        <w:rPr>
          <w:lang w:val="en-US"/>
        </w:rPr>
        <w:t>1897</w:t>
      </w:r>
      <w:r w:rsidRPr="00BB6639">
        <w:rPr>
          <w:lang w:val="en-US"/>
        </w:rPr>
        <w:t>.xml</w:t>
      </w:r>
    </w:p>
    <w:p w14:paraId="368B8120" w14:textId="77777777" w:rsidR="00F80ED5" w:rsidRPr="00BB6639" w:rsidRDefault="00F80ED5" w:rsidP="00F80ED5">
      <w:pPr>
        <w:pStyle w:val="term"/>
        <w:rPr>
          <w:lang w:val="en-US"/>
        </w:rPr>
      </w:pPr>
      <w:r w:rsidRPr="00BB6639">
        <w:rPr>
          <w:lang w:val="en-US"/>
        </w:rPr>
        <w:t>idno : http://</w:t>
      </w:r>
      <w:r w:rsidR="00FB7D69">
        <w:rPr>
          <w:lang w:val="en-US"/>
        </w:rPr>
        <w:t>obvil.sorbonne-universite.site</w:t>
      </w:r>
      <w:r w:rsidRPr="00BB6639">
        <w:rPr>
          <w:lang w:val="en-US"/>
        </w:rPr>
        <w:t>/corpus/mercure-italie/annee-</w:t>
      </w:r>
      <w:r>
        <w:rPr>
          <w:lang w:val="en-US"/>
        </w:rPr>
        <w:t>1897</w:t>
      </w:r>
      <w:r w:rsidRPr="00BB6639">
        <w:rPr>
          <w:lang w:val="en-US"/>
        </w:rPr>
        <w:t>.html</w:t>
      </w:r>
    </w:p>
    <w:p w14:paraId="20E56FCF" w14:textId="77777777" w:rsidR="00F80ED5" w:rsidRPr="00BB6639" w:rsidRDefault="00F80ED5" w:rsidP="00F80ED5">
      <w:pPr>
        <w:pStyle w:val="term"/>
        <w:rPr>
          <w:lang w:val="en-US"/>
        </w:rPr>
      </w:pPr>
      <w:r w:rsidRPr="00BB6639">
        <w:rPr>
          <w:lang w:val="en-US"/>
        </w:rPr>
        <w:t>idno : http://</w:t>
      </w:r>
      <w:r w:rsidR="00FB7D69">
        <w:rPr>
          <w:lang w:val="en-US"/>
        </w:rPr>
        <w:t>obvil.sorbonne-universite.site</w:t>
      </w:r>
      <w:r w:rsidRPr="00BB6639">
        <w:rPr>
          <w:lang w:val="en-US"/>
        </w:rPr>
        <w:t>/corpus/mercure-italie/annee-</w:t>
      </w:r>
      <w:r>
        <w:rPr>
          <w:lang w:val="en-US"/>
        </w:rPr>
        <w:t>1897</w:t>
      </w:r>
      <w:r w:rsidRPr="00BB6639">
        <w:rPr>
          <w:lang w:val="en-US"/>
        </w:rPr>
        <w:t>.epub</w:t>
      </w:r>
    </w:p>
    <w:p w14:paraId="1CFF211B" w14:textId="77777777" w:rsidR="00F80ED5" w:rsidRPr="00BB6639" w:rsidRDefault="00F80ED5" w:rsidP="00F80ED5">
      <w:pPr>
        <w:pStyle w:val="term"/>
        <w:rPr>
          <w:lang w:val="en-US"/>
        </w:rPr>
      </w:pPr>
      <w:r w:rsidRPr="00BB6639">
        <w:rPr>
          <w:lang w:val="en-US"/>
        </w:rPr>
        <w:t>idno : http://</w:t>
      </w:r>
      <w:r w:rsidR="00FB7D69">
        <w:rPr>
          <w:lang w:val="en-US"/>
        </w:rPr>
        <w:t>obvil.sorbonne-universite.site</w:t>
      </w:r>
      <w:r w:rsidRPr="00BB6639">
        <w:rPr>
          <w:lang w:val="en-US"/>
        </w:rPr>
        <w:t>/corpus/mercure-italie/annee-</w:t>
      </w:r>
      <w:r>
        <w:rPr>
          <w:lang w:val="en-US"/>
        </w:rPr>
        <w:t>1897</w:t>
      </w:r>
      <w:r w:rsidRPr="00BB6639">
        <w:rPr>
          <w:lang w:val="en-US"/>
        </w:rPr>
        <w:t>.txt</w:t>
      </w:r>
    </w:p>
    <w:p w14:paraId="02A5D889" w14:textId="77777777" w:rsidR="00F80ED5" w:rsidRPr="00FC069A" w:rsidRDefault="00F80ED5" w:rsidP="00F80ED5">
      <w:pPr>
        <w:pStyle w:val="term"/>
      </w:pPr>
      <w:r w:rsidRPr="00FC069A">
        <w:t xml:space="preserve">date : </w:t>
      </w:r>
      <w:r>
        <w:t>1897</w:t>
      </w:r>
    </w:p>
    <w:p w14:paraId="2F70BD70" w14:textId="77777777" w:rsidR="00F80ED5" w:rsidRPr="00FC069A" w:rsidRDefault="00F80ED5" w:rsidP="00F80ED5">
      <w:pPr>
        <w:pStyle w:val="term"/>
      </w:pPr>
      <w:r w:rsidRPr="00FC069A">
        <w:t>lang : fre</w:t>
      </w:r>
    </w:p>
    <w:p w14:paraId="132037FA" w14:textId="77777777" w:rsidR="00F80ED5" w:rsidRDefault="00F80ED5" w:rsidP="00F80ED5">
      <w:pPr>
        <w:pStyle w:val="Titre1"/>
      </w:pPr>
      <w:r>
        <w:t>Tome XXI, numéro 86, février 1897</w:t>
      </w:r>
    </w:p>
    <w:p w14:paraId="56102479" w14:textId="77777777" w:rsidR="00F80ED5" w:rsidRPr="008950E7" w:rsidRDefault="00F80ED5" w:rsidP="00F80ED5">
      <w:pPr>
        <w:pStyle w:val="Titre2"/>
        <w:rPr>
          <w:lang w:val="en-GB"/>
        </w:rPr>
      </w:pPr>
      <w:r w:rsidRPr="008950E7">
        <w:rPr>
          <w:lang w:val="en-GB"/>
        </w:rPr>
        <w:t>Musique [extrait]</w:t>
      </w:r>
    </w:p>
    <w:p w14:paraId="445407B4" w14:textId="77777777" w:rsidR="00F80ED5" w:rsidRPr="008950E7" w:rsidRDefault="00F80ED5" w:rsidP="00F80ED5">
      <w:pPr>
        <w:pStyle w:val="term"/>
        <w:rPr>
          <w:lang w:val="en-GB"/>
        </w:rPr>
      </w:pPr>
      <w:r w:rsidRPr="008950E7">
        <w:rPr>
          <w:lang w:val="en-GB"/>
        </w:rPr>
        <w:t>id : article-1897-02_426</w:t>
      </w:r>
    </w:p>
    <w:p w14:paraId="66B864BF" w14:textId="77777777" w:rsidR="00F80ED5" w:rsidRPr="008950E7" w:rsidRDefault="00F80ED5" w:rsidP="00F80ED5">
      <w:pPr>
        <w:pStyle w:val="term"/>
        <w:rPr>
          <w:lang w:val="en-GB"/>
        </w:rPr>
      </w:pPr>
      <w:r w:rsidRPr="008950E7">
        <w:rPr>
          <w:lang w:val="en-GB"/>
        </w:rPr>
        <w:t>author : Hirsch, Charles-Henry (1860-1948)</w:t>
      </w:r>
    </w:p>
    <w:p w14:paraId="4AFDE3DB" w14:textId="77777777" w:rsidR="00F80ED5" w:rsidRPr="008950E7" w:rsidRDefault="00F80ED5" w:rsidP="00F80ED5">
      <w:pPr>
        <w:pStyle w:val="term"/>
        <w:rPr>
          <w:lang w:val="en-GB"/>
        </w:rPr>
      </w:pPr>
      <w:r w:rsidRPr="008950E7">
        <w:rPr>
          <w:lang w:val="en-GB"/>
        </w:rPr>
        <w:t>signed : Charles-Henry Hirsch</w:t>
      </w:r>
    </w:p>
    <w:p w14:paraId="091B14B0" w14:textId="77777777" w:rsidR="00F80ED5" w:rsidRPr="006F2D76" w:rsidRDefault="00F80ED5" w:rsidP="00F80ED5">
      <w:pPr>
        <w:pStyle w:val="term"/>
        <w:rPr>
          <w:lang w:val="en-GB"/>
          <w:rPrChange w:id="1" w:author="Marguerite-Marie Bordry" w:date="2018-12-06T20:03:00Z">
            <w:rPr/>
          </w:rPrChange>
        </w:rPr>
      </w:pPr>
      <w:r w:rsidRPr="006F2D76">
        <w:rPr>
          <w:lang w:val="en-GB"/>
          <w:rPrChange w:id="2" w:author="Marguerite-Marie Bordry" w:date="2018-12-06T20:03:00Z">
            <w:rPr/>
          </w:rPrChange>
        </w:rPr>
        <w:t>section : Musique</w:t>
      </w:r>
    </w:p>
    <w:p w14:paraId="6EF56C64" w14:textId="77777777" w:rsidR="00F80ED5" w:rsidRPr="00B568AE" w:rsidRDefault="00F80ED5" w:rsidP="00F80ED5">
      <w:pPr>
        <w:pStyle w:val="term"/>
      </w:pPr>
      <w:r w:rsidRPr="00DA7419">
        <w:t xml:space="preserve">title : </w:t>
      </w:r>
      <w:r>
        <w:t>Musique [extrait]</w:t>
      </w:r>
    </w:p>
    <w:p w14:paraId="584C2AF8" w14:textId="77777777" w:rsidR="00F80ED5" w:rsidRPr="00925B7B" w:rsidRDefault="00F80ED5" w:rsidP="00F80ED5">
      <w:pPr>
        <w:pStyle w:val="term"/>
      </w:pPr>
      <w:r w:rsidRPr="00925B7B">
        <w:t>date :</w:t>
      </w:r>
      <w:r>
        <w:t xml:space="preserve"> 1897-02</w:t>
      </w:r>
    </w:p>
    <w:p w14:paraId="7D1942A2" w14:textId="77777777" w:rsidR="00F80ED5" w:rsidRDefault="00F80ED5" w:rsidP="00F80ED5">
      <w:pPr>
        <w:pStyle w:val="term"/>
      </w:pPr>
      <w:r w:rsidRPr="00925B7B">
        <w:t xml:space="preserve">ref : </w:t>
      </w:r>
      <w:r>
        <w:t>Tome XXI, numéro 86, février 1897</w:t>
      </w:r>
      <w:r w:rsidRPr="00925B7B">
        <w:t xml:space="preserve">, </w:t>
      </w:r>
      <w:r>
        <w:t>p. 423-426 [426]</w:t>
      </w:r>
    </w:p>
    <w:p w14:paraId="4D1E3930" w14:textId="77777777" w:rsidR="00F80ED5" w:rsidRDefault="00F80ED5" w:rsidP="00F80ED5">
      <w:pPr>
        <w:pStyle w:val="byline"/>
      </w:pPr>
      <w:r w:rsidRPr="00540D3A">
        <w:rPr>
          <w:smallCaps/>
        </w:rPr>
        <w:t>Charles-Henry Hirsch</w:t>
      </w:r>
      <w:r>
        <w:t>.</w:t>
      </w:r>
    </w:p>
    <w:p w14:paraId="1B84B57D" w14:textId="77777777" w:rsidR="00F80ED5" w:rsidRPr="00B568AE" w:rsidRDefault="00F80ED5" w:rsidP="00F80ED5">
      <w:pPr>
        <w:pStyle w:val="bibl"/>
      </w:pPr>
      <w:r>
        <w:t>Tome XXI, numéro 86, février 1897</w:t>
      </w:r>
      <w:r w:rsidRPr="00925B7B">
        <w:t xml:space="preserve">, </w:t>
      </w:r>
      <w:r>
        <w:t>p. 423-426 [426].</w:t>
      </w:r>
    </w:p>
    <w:p w14:paraId="4D334816" w14:textId="77777777" w:rsidR="00F80ED5" w:rsidRDefault="00F80ED5" w:rsidP="00F80ED5">
      <w:pPr>
        <w:pStyle w:val="Corpsdetexte"/>
        <w:rPr>
          <w:rFonts w:cs="Times New Roman"/>
        </w:rPr>
      </w:pPr>
      <w:r>
        <w:rPr>
          <w:rFonts w:cs="Times New Roman"/>
        </w:rPr>
        <w:t>[…]</w:t>
      </w:r>
    </w:p>
    <w:p w14:paraId="43615F5D" w14:textId="77777777" w:rsidR="00F80ED5" w:rsidRPr="00F8712A" w:rsidRDefault="00F80ED5" w:rsidP="00F80ED5">
      <w:pPr>
        <w:pStyle w:val="Corpsdetexte"/>
        <w:rPr>
          <w:rFonts w:cs="Times New Roman"/>
        </w:rPr>
      </w:pPr>
      <w:r>
        <w:rPr>
          <w:rFonts w:cs="Times New Roman"/>
        </w:rPr>
        <w:t>[Concerts de l’Opéra.] M. </w:t>
      </w:r>
      <w:r w:rsidRPr="00F8712A">
        <w:rPr>
          <w:rFonts w:cs="Times New Roman"/>
        </w:rPr>
        <w:t xml:space="preserve">Delmas a remporté un grand </w:t>
      </w:r>
      <w:r w:rsidRPr="00540D3A">
        <w:rPr>
          <w:rFonts w:cs="Times New Roman"/>
        </w:rPr>
        <w:t xml:space="preserve">succès, et le plus mérité, dans le </w:t>
      </w:r>
      <w:r w:rsidRPr="00540D3A">
        <w:rPr>
          <w:rFonts w:cs="Times New Roman"/>
          <w:i/>
        </w:rPr>
        <w:t>Méphistophélès</w:t>
      </w:r>
      <w:r w:rsidRPr="00540D3A">
        <w:rPr>
          <w:rFonts w:cs="Times New Roman"/>
        </w:rPr>
        <w:t xml:space="preserve"> de Boïto. Le librettiste ordinaire de Verdi serait un nègre</w:t>
      </w:r>
      <w:r w:rsidRPr="00F8712A">
        <w:rPr>
          <w:rFonts w:cs="Times New Roman"/>
        </w:rPr>
        <w:t xml:space="preserve"> d</w:t>
      </w:r>
      <w:r>
        <w:rPr>
          <w:rFonts w:cs="Times New Roman"/>
        </w:rPr>
        <w:t>’</w:t>
      </w:r>
      <w:r w:rsidRPr="00F8712A">
        <w:rPr>
          <w:rFonts w:cs="Times New Roman"/>
        </w:rPr>
        <w:t>ingratitude s</w:t>
      </w:r>
      <w:r>
        <w:rPr>
          <w:rFonts w:cs="Times New Roman"/>
        </w:rPr>
        <w:t>’</w:t>
      </w:r>
      <w:r w:rsidRPr="00F8712A">
        <w:rPr>
          <w:rFonts w:cs="Times New Roman"/>
        </w:rPr>
        <w:t>il ne se souvenait pas des formules d</w:t>
      </w:r>
      <w:r>
        <w:rPr>
          <w:rFonts w:cs="Times New Roman"/>
        </w:rPr>
        <w:t>’</w:t>
      </w:r>
      <w:r w:rsidRPr="00F8712A">
        <w:rPr>
          <w:rFonts w:cs="Times New Roman"/>
          <w:i/>
        </w:rPr>
        <w:t>Aïda</w:t>
      </w:r>
      <w:r w:rsidRPr="00F8712A">
        <w:rPr>
          <w:rFonts w:cs="Times New Roman"/>
        </w:rPr>
        <w:t>, quant à son tour il se fait compositeur. Pour qui aime le clinquant et supporte l</w:t>
      </w:r>
      <w:r>
        <w:rPr>
          <w:rFonts w:cs="Times New Roman"/>
        </w:rPr>
        <w:t>’</w:t>
      </w:r>
      <w:r w:rsidRPr="00F8712A">
        <w:rPr>
          <w:rFonts w:cs="Times New Roman"/>
        </w:rPr>
        <w:t xml:space="preserve">emphase, le prologue du </w:t>
      </w:r>
      <w:r w:rsidRPr="00F8712A">
        <w:rPr>
          <w:rFonts w:cs="Times New Roman"/>
          <w:i/>
        </w:rPr>
        <w:t>Mefistofele</w:t>
      </w:r>
      <w:r w:rsidRPr="00F8712A">
        <w:rPr>
          <w:rFonts w:cs="Times New Roman"/>
        </w:rPr>
        <w:t xml:space="preserve"> de Arrigo Boïto est un chef-d</w:t>
      </w:r>
      <w:r>
        <w:rPr>
          <w:rFonts w:cs="Times New Roman"/>
        </w:rPr>
        <w:t>’</w:t>
      </w:r>
      <w:r w:rsidRPr="00F8712A">
        <w:rPr>
          <w:rFonts w:cs="Times New Roman"/>
        </w:rPr>
        <w:t>œuvre. En l</w:t>
      </w:r>
      <w:r>
        <w:rPr>
          <w:rFonts w:cs="Times New Roman"/>
        </w:rPr>
        <w:t>’</w:t>
      </w:r>
      <w:r w:rsidRPr="00F8712A">
        <w:rPr>
          <w:rFonts w:cs="Times New Roman"/>
        </w:rPr>
        <w:t>écoutant l</w:t>
      </w:r>
      <w:r>
        <w:rPr>
          <w:rFonts w:cs="Times New Roman"/>
        </w:rPr>
        <w:t>’</w:t>
      </w:r>
      <w:r w:rsidRPr="00F8712A">
        <w:rPr>
          <w:rFonts w:cs="Times New Roman"/>
        </w:rPr>
        <w:t>autre jour, je prévoyais les orgues de Barbarie futurs</w:t>
      </w:r>
      <w:r>
        <w:rPr>
          <w:rFonts w:cs="Times New Roman"/>
        </w:rPr>
        <w:t>…</w:t>
      </w:r>
    </w:p>
    <w:p w14:paraId="099457CB" w14:textId="77777777" w:rsidR="00F80ED5" w:rsidRDefault="00F80ED5" w:rsidP="00F80ED5">
      <w:pPr>
        <w:pStyle w:val="Corpsdetexte"/>
        <w:rPr>
          <w:rFonts w:cs="Times New Roman"/>
        </w:rPr>
      </w:pPr>
      <w:r>
        <w:rPr>
          <w:rFonts w:cs="Times New Roman"/>
        </w:rPr>
        <w:t>[…]</w:t>
      </w:r>
    </w:p>
    <w:p w14:paraId="1AF8B488" w14:textId="77777777" w:rsidR="00F80ED5" w:rsidRDefault="00F80ED5" w:rsidP="00F80ED5">
      <w:pPr>
        <w:pStyle w:val="Titre1"/>
      </w:pPr>
      <w:r>
        <w:t>Tome XXI, numéro 87, mars 1897</w:t>
      </w:r>
    </w:p>
    <w:p w14:paraId="52327835" w14:textId="77777777" w:rsidR="00F80ED5" w:rsidRPr="00540D3A" w:rsidRDefault="00F80ED5" w:rsidP="00F80ED5">
      <w:pPr>
        <w:pStyle w:val="Titre2"/>
      </w:pPr>
      <w:r>
        <w:t xml:space="preserve">Roman. </w:t>
      </w:r>
      <w:r>
        <w:br/>
        <w:t xml:space="preserve">E.-A. Butti : </w:t>
      </w:r>
      <w:r>
        <w:rPr>
          <w:i/>
        </w:rPr>
        <w:t>L’Âme</w:t>
      </w:r>
      <w:r>
        <w:t>, traduit de l’italien par J. de Casamassimi, in-18, Ollendorff, 3.50</w:t>
      </w:r>
    </w:p>
    <w:p w14:paraId="753A68EF" w14:textId="77777777" w:rsidR="00F80ED5" w:rsidRPr="008950E7" w:rsidRDefault="00F80ED5" w:rsidP="00F80ED5">
      <w:pPr>
        <w:pStyle w:val="term"/>
        <w:rPr>
          <w:lang w:val="en-GB"/>
        </w:rPr>
      </w:pPr>
      <w:r w:rsidRPr="008950E7">
        <w:rPr>
          <w:lang w:val="en-GB"/>
        </w:rPr>
        <w:t>id : article-1897-03_597</w:t>
      </w:r>
    </w:p>
    <w:p w14:paraId="5CD8974D" w14:textId="77777777" w:rsidR="00F80ED5" w:rsidRPr="008950E7" w:rsidRDefault="00F80ED5" w:rsidP="00F80ED5">
      <w:pPr>
        <w:pStyle w:val="term"/>
        <w:rPr>
          <w:lang w:val="en-GB"/>
        </w:rPr>
      </w:pPr>
      <w:r w:rsidRPr="008950E7">
        <w:rPr>
          <w:lang w:val="en-GB"/>
        </w:rPr>
        <w:t>author : Rachilde (1860-1953)</w:t>
      </w:r>
    </w:p>
    <w:p w14:paraId="7C315630" w14:textId="77777777" w:rsidR="00F80ED5" w:rsidRPr="008950E7" w:rsidRDefault="00F80ED5" w:rsidP="00F80ED5">
      <w:pPr>
        <w:pStyle w:val="term"/>
        <w:rPr>
          <w:lang w:val="en-GB"/>
        </w:rPr>
      </w:pPr>
      <w:r w:rsidRPr="008950E7">
        <w:rPr>
          <w:lang w:val="en-GB"/>
        </w:rPr>
        <w:t>signed : Rachilde</w:t>
      </w:r>
    </w:p>
    <w:p w14:paraId="0BC45AE3" w14:textId="77777777" w:rsidR="00F80ED5" w:rsidRDefault="00F80ED5" w:rsidP="00F80ED5">
      <w:pPr>
        <w:pStyle w:val="term"/>
      </w:pPr>
      <w:r w:rsidRPr="00925B7B">
        <w:t xml:space="preserve">section : </w:t>
      </w:r>
      <w:r>
        <w:t>Roman</w:t>
      </w:r>
    </w:p>
    <w:p w14:paraId="06DF7C3A" w14:textId="77777777" w:rsidR="00F80ED5" w:rsidRPr="00B568AE" w:rsidRDefault="00F80ED5" w:rsidP="00F80ED5">
      <w:pPr>
        <w:pStyle w:val="term"/>
      </w:pPr>
      <w:r w:rsidRPr="00DA7419">
        <w:t xml:space="preserve">title : </w:t>
      </w:r>
      <w:r>
        <w:t xml:space="preserve">E.-A. Butti : </w:t>
      </w:r>
      <w:r>
        <w:rPr>
          <w:i/>
        </w:rPr>
        <w:t>L’Âme</w:t>
      </w:r>
      <w:r>
        <w:t>, traduit de l’italien par J. de Casamassimi, in-18, Ollendorff, 3.50</w:t>
      </w:r>
    </w:p>
    <w:p w14:paraId="46AD74AB" w14:textId="77777777" w:rsidR="00F80ED5" w:rsidRPr="00925B7B" w:rsidRDefault="00F80ED5" w:rsidP="00F80ED5">
      <w:pPr>
        <w:pStyle w:val="term"/>
      </w:pPr>
      <w:r w:rsidRPr="00925B7B">
        <w:t>date :</w:t>
      </w:r>
      <w:r>
        <w:t xml:space="preserve"> 1897-03</w:t>
      </w:r>
    </w:p>
    <w:p w14:paraId="0761956C" w14:textId="77777777" w:rsidR="00F80ED5" w:rsidRDefault="00F80ED5" w:rsidP="00F80ED5">
      <w:pPr>
        <w:pStyle w:val="term"/>
      </w:pPr>
      <w:r w:rsidRPr="00925B7B">
        <w:t xml:space="preserve">ref : </w:t>
      </w:r>
      <w:r>
        <w:t>Tome XXI, numéro 87, mars 1897</w:t>
      </w:r>
      <w:r w:rsidRPr="00925B7B">
        <w:t xml:space="preserve">, </w:t>
      </w:r>
      <w:r>
        <w:t>p. 595-599 [597]</w:t>
      </w:r>
    </w:p>
    <w:p w14:paraId="45AE06C8" w14:textId="77777777" w:rsidR="00F80ED5" w:rsidRDefault="00F80ED5" w:rsidP="00F80ED5">
      <w:pPr>
        <w:pStyle w:val="byline"/>
      </w:pPr>
      <w:r>
        <w:rPr>
          <w:smallCaps/>
        </w:rPr>
        <w:t>Rachilde</w:t>
      </w:r>
      <w:r>
        <w:t>.</w:t>
      </w:r>
    </w:p>
    <w:p w14:paraId="4047097D" w14:textId="77777777" w:rsidR="00F80ED5" w:rsidRPr="00B568AE" w:rsidRDefault="00F80ED5" w:rsidP="00F80ED5">
      <w:pPr>
        <w:pStyle w:val="bibl"/>
      </w:pPr>
      <w:r>
        <w:lastRenderedPageBreak/>
        <w:t>Tome XXI, numéro 87, mars 1897</w:t>
      </w:r>
      <w:r w:rsidRPr="00925B7B">
        <w:t xml:space="preserve">, </w:t>
      </w:r>
      <w:r>
        <w:t>p. 595-599 [597].</w:t>
      </w:r>
    </w:p>
    <w:p w14:paraId="0043CA4B" w14:textId="77777777" w:rsidR="00F80ED5" w:rsidRPr="00F8712A" w:rsidRDefault="00F80ED5" w:rsidP="00F80ED5">
      <w:pPr>
        <w:pStyle w:val="Corpsdetexte"/>
        <w:rPr>
          <w:rFonts w:cs="Times New Roman"/>
        </w:rPr>
      </w:pPr>
      <w:r w:rsidRPr="00F8712A">
        <w:rPr>
          <w:rFonts w:cs="Times New Roman"/>
          <w:b/>
        </w:rPr>
        <w:t>L</w:t>
      </w:r>
      <w:r>
        <w:rPr>
          <w:rFonts w:cs="Times New Roman"/>
          <w:b/>
        </w:rPr>
        <w:t>’</w:t>
      </w:r>
      <w:r w:rsidRPr="00F8712A">
        <w:rPr>
          <w:rFonts w:cs="Times New Roman"/>
          <w:b/>
        </w:rPr>
        <w:t>Âme</w:t>
      </w:r>
      <w:r w:rsidRPr="00F8712A">
        <w:rPr>
          <w:rFonts w:cs="Times New Roman"/>
        </w:rPr>
        <w:t>, traduit de l</w:t>
      </w:r>
      <w:r>
        <w:rPr>
          <w:rFonts w:cs="Times New Roman"/>
        </w:rPr>
        <w:t>’</w:t>
      </w:r>
      <w:r w:rsidRPr="00F8712A">
        <w:rPr>
          <w:rFonts w:cs="Times New Roman"/>
        </w:rPr>
        <w:t>italien (</w:t>
      </w:r>
      <w:r>
        <w:rPr>
          <w:rFonts w:cs="Times New Roman"/>
        </w:rPr>
        <w:t>A. </w:t>
      </w:r>
      <w:r w:rsidRPr="00F8712A">
        <w:rPr>
          <w:rFonts w:cs="Times New Roman"/>
        </w:rPr>
        <w:t>Butti, par Casamassimi). Une histoire de revenant scientifiquement démontrée, c</w:t>
      </w:r>
      <w:r>
        <w:rPr>
          <w:rFonts w:cs="Times New Roman"/>
        </w:rPr>
        <w:t>’</w:t>
      </w:r>
      <w:r w:rsidRPr="00F8712A">
        <w:rPr>
          <w:rFonts w:cs="Times New Roman"/>
        </w:rPr>
        <w:t>est-à-dire, se passant de nos jours. Un vampire suçant le cerveau d</w:t>
      </w:r>
      <w:r>
        <w:rPr>
          <w:rFonts w:cs="Times New Roman"/>
        </w:rPr>
        <w:t>’</w:t>
      </w:r>
      <w:r w:rsidRPr="00F8712A">
        <w:rPr>
          <w:rFonts w:cs="Times New Roman"/>
        </w:rPr>
        <w:t xml:space="preserve">une jeune fille. Le fiancé </w:t>
      </w:r>
      <w:r w:rsidRPr="00F8712A">
        <w:rPr>
          <w:rFonts w:cs="Times New Roman"/>
          <w:i/>
        </w:rPr>
        <w:t>humain</w:t>
      </w:r>
      <w:r w:rsidRPr="00F8712A">
        <w:rPr>
          <w:rFonts w:cs="Times New Roman"/>
        </w:rPr>
        <w:t xml:space="preserve"> en devient presque fou, mais il en découvre l</w:t>
      </w:r>
      <w:r>
        <w:rPr>
          <w:rFonts w:cs="Times New Roman"/>
        </w:rPr>
        <w:t>’</w:t>
      </w:r>
      <w:r w:rsidRPr="00F8712A">
        <w:rPr>
          <w:rFonts w:cs="Times New Roman"/>
        </w:rPr>
        <w:t>immortalité de l</w:t>
      </w:r>
      <w:r>
        <w:rPr>
          <w:rFonts w:cs="Times New Roman"/>
        </w:rPr>
        <w:t>’</w:t>
      </w:r>
      <w:r w:rsidRPr="00F8712A">
        <w:rPr>
          <w:rFonts w:cs="Times New Roman"/>
        </w:rPr>
        <w:t>âme. Conclusion morale un peu longue, peut-être parce que morale.</w:t>
      </w:r>
    </w:p>
    <w:p w14:paraId="43B45678" w14:textId="77777777" w:rsidR="00F80ED5" w:rsidRDefault="00F80ED5" w:rsidP="00F80ED5">
      <w:pPr>
        <w:pStyle w:val="Titre1"/>
      </w:pPr>
      <w:r>
        <w:t>Tome XXII, numéro 88, avril 1897</w:t>
      </w:r>
    </w:p>
    <w:p w14:paraId="78660E69" w14:textId="77777777" w:rsidR="00F80ED5" w:rsidRPr="00540D3A" w:rsidRDefault="00F80ED5" w:rsidP="00F80ED5">
      <w:pPr>
        <w:pStyle w:val="Titre2"/>
      </w:pPr>
      <w:r>
        <w:t xml:space="preserve">Histoire de l’art, bibliophilie. </w:t>
      </w:r>
      <w:r>
        <w:br/>
        <w:t xml:space="preserve">Arsène Alexandre : </w:t>
      </w:r>
      <w:r>
        <w:rPr>
          <w:i/>
        </w:rPr>
        <w:t>Histoire populaire de la Peinture : École Italienne</w:t>
      </w:r>
      <w:r>
        <w:t>, illustrée de 250 gravures, in-4</w:t>
      </w:r>
      <w:r w:rsidRPr="00540D3A">
        <w:rPr>
          <w:vertAlign w:val="superscript"/>
        </w:rPr>
        <w:t>o</w:t>
      </w:r>
      <w:r>
        <w:t>, Paris, Henri Laurens, 10 fr.</w:t>
      </w:r>
    </w:p>
    <w:p w14:paraId="7E43D20B" w14:textId="77777777" w:rsidR="00F80ED5" w:rsidRPr="008950E7" w:rsidRDefault="00F80ED5" w:rsidP="00F80ED5">
      <w:pPr>
        <w:pStyle w:val="term"/>
        <w:rPr>
          <w:lang w:val="en-GB"/>
        </w:rPr>
      </w:pPr>
      <w:r w:rsidRPr="008950E7">
        <w:rPr>
          <w:lang w:val="en-GB"/>
        </w:rPr>
        <w:t>id : article-1897-04_156</w:t>
      </w:r>
    </w:p>
    <w:p w14:paraId="0ADDF29A" w14:textId="77777777" w:rsidR="00F80ED5" w:rsidRPr="008950E7" w:rsidRDefault="00F80ED5" w:rsidP="00F80ED5">
      <w:pPr>
        <w:pStyle w:val="term"/>
        <w:rPr>
          <w:lang w:val="en-GB"/>
        </w:rPr>
      </w:pPr>
      <w:r w:rsidRPr="008950E7">
        <w:rPr>
          <w:lang w:val="en-GB"/>
        </w:rPr>
        <w:t>author : Bury, R. de (18..-19..)</w:t>
      </w:r>
    </w:p>
    <w:p w14:paraId="7FB0A222" w14:textId="77777777" w:rsidR="00F80ED5" w:rsidRPr="00925B7B" w:rsidRDefault="00F80ED5" w:rsidP="00F80ED5">
      <w:pPr>
        <w:pStyle w:val="term"/>
      </w:pPr>
      <w:r w:rsidRPr="00925B7B">
        <w:t xml:space="preserve">signed : </w:t>
      </w:r>
      <w:r>
        <w:t>R. de Bury</w:t>
      </w:r>
    </w:p>
    <w:p w14:paraId="3648E84A" w14:textId="77777777" w:rsidR="00F80ED5" w:rsidRDefault="00F80ED5" w:rsidP="00F80ED5">
      <w:pPr>
        <w:pStyle w:val="term"/>
      </w:pPr>
      <w:r w:rsidRPr="00925B7B">
        <w:t xml:space="preserve">section : </w:t>
      </w:r>
      <w:r>
        <w:t>Histoire de l’art, bibliophilie</w:t>
      </w:r>
    </w:p>
    <w:p w14:paraId="26043521" w14:textId="77777777" w:rsidR="00F80ED5" w:rsidRPr="00B568AE" w:rsidRDefault="00F80ED5" w:rsidP="00F80ED5">
      <w:pPr>
        <w:pStyle w:val="term"/>
      </w:pPr>
      <w:r w:rsidRPr="00DA7419">
        <w:t xml:space="preserve">title : </w:t>
      </w:r>
      <w:r>
        <w:t xml:space="preserve">Arsène Alexandre : </w:t>
      </w:r>
      <w:r>
        <w:rPr>
          <w:i/>
        </w:rPr>
        <w:t>Histoire populaire de la Peinture : École Italienne</w:t>
      </w:r>
      <w:r>
        <w:t>, illustrée de 250 gravures, in-4</w:t>
      </w:r>
      <w:r w:rsidRPr="00540D3A">
        <w:rPr>
          <w:vertAlign w:val="superscript"/>
        </w:rPr>
        <w:t>o</w:t>
      </w:r>
      <w:r>
        <w:t>, Paris, Henri Laurens, 10 fr.</w:t>
      </w:r>
    </w:p>
    <w:p w14:paraId="0A76E917" w14:textId="77777777" w:rsidR="00F80ED5" w:rsidRPr="00925B7B" w:rsidRDefault="00F80ED5" w:rsidP="00F80ED5">
      <w:pPr>
        <w:pStyle w:val="term"/>
      </w:pPr>
      <w:r w:rsidRPr="00925B7B">
        <w:t>date :</w:t>
      </w:r>
      <w:r>
        <w:t xml:space="preserve"> 1897-04</w:t>
      </w:r>
    </w:p>
    <w:p w14:paraId="0ED8D061" w14:textId="77777777" w:rsidR="00F80ED5" w:rsidRDefault="00F80ED5" w:rsidP="00F80ED5">
      <w:pPr>
        <w:pStyle w:val="term"/>
      </w:pPr>
      <w:r w:rsidRPr="00925B7B">
        <w:t xml:space="preserve">ref : </w:t>
      </w:r>
      <w:r>
        <w:t>Tome XXII, numéro 88, avril 1897</w:t>
      </w:r>
      <w:r w:rsidRPr="00925B7B">
        <w:t xml:space="preserve">, </w:t>
      </w:r>
      <w:r>
        <w:t>p. 155-157 [156-157]</w:t>
      </w:r>
    </w:p>
    <w:p w14:paraId="2EBED57B" w14:textId="77777777" w:rsidR="00F80ED5" w:rsidRDefault="00F80ED5" w:rsidP="00F80ED5">
      <w:pPr>
        <w:pStyle w:val="byline"/>
      </w:pPr>
      <w:r w:rsidRPr="0044359D">
        <w:rPr>
          <w:smallCaps/>
        </w:rPr>
        <w:t>R. de Bury</w:t>
      </w:r>
      <w:r>
        <w:t>.</w:t>
      </w:r>
    </w:p>
    <w:p w14:paraId="6A10AB05" w14:textId="77777777" w:rsidR="00F80ED5" w:rsidRDefault="00F80ED5" w:rsidP="00F80ED5">
      <w:pPr>
        <w:pStyle w:val="bibl"/>
      </w:pPr>
      <w:r>
        <w:t>Tome XXII, numéro 88, avril 1897</w:t>
      </w:r>
      <w:r w:rsidRPr="00925B7B">
        <w:t xml:space="preserve">, </w:t>
      </w:r>
      <w:r>
        <w:t>p. 155-157 [156-157].</w:t>
      </w:r>
    </w:p>
    <w:p w14:paraId="1C7DC8C4" w14:textId="77777777" w:rsidR="00F80ED5" w:rsidRPr="00F8712A" w:rsidRDefault="00F80ED5" w:rsidP="00F80ED5">
      <w:pPr>
        <w:pStyle w:val="Corpsdetexte"/>
        <w:rPr>
          <w:rFonts w:cs="Times New Roman"/>
        </w:rPr>
      </w:pPr>
      <w:r w:rsidRPr="00F8712A">
        <w:rPr>
          <w:rFonts w:cs="Times New Roman"/>
        </w:rPr>
        <w:t>Ce n</w:t>
      </w:r>
      <w:r>
        <w:rPr>
          <w:rFonts w:cs="Times New Roman"/>
        </w:rPr>
        <w:t>’</w:t>
      </w:r>
      <w:r w:rsidRPr="00F8712A">
        <w:rPr>
          <w:rFonts w:cs="Times New Roman"/>
        </w:rPr>
        <w:t>est pas à eux, ni d</w:t>
      </w:r>
      <w:r>
        <w:rPr>
          <w:rFonts w:cs="Times New Roman"/>
        </w:rPr>
        <w:t>’</w:t>
      </w:r>
      <w:r w:rsidRPr="00F8712A">
        <w:rPr>
          <w:rFonts w:cs="Times New Roman"/>
        </w:rPr>
        <w:t>ailleurs au peuple, que s</w:t>
      </w:r>
      <w:r>
        <w:rPr>
          <w:rFonts w:cs="Times New Roman"/>
        </w:rPr>
        <w:t>’</w:t>
      </w:r>
      <w:r w:rsidRPr="00F8712A">
        <w:rPr>
          <w:rFonts w:cs="Times New Roman"/>
        </w:rPr>
        <w:t xml:space="preserve">adresse </w:t>
      </w:r>
      <w:r w:rsidRPr="00F8712A">
        <w:rPr>
          <w:rFonts w:cs="Times New Roman"/>
          <w:b/>
        </w:rPr>
        <w:t>l</w:t>
      </w:r>
      <w:r>
        <w:rPr>
          <w:rFonts w:cs="Times New Roman"/>
          <w:b/>
        </w:rPr>
        <w:t>’</w:t>
      </w:r>
      <w:r w:rsidRPr="00F8712A">
        <w:rPr>
          <w:rFonts w:cs="Times New Roman"/>
          <w:b/>
        </w:rPr>
        <w:t>Histoire populaire de la peinture</w:t>
      </w:r>
      <w:r w:rsidRPr="00F8712A">
        <w:rPr>
          <w:rFonts w:cs="Times New Roman"/>
        </w:rPr>
        <w:t>, aujourd</w:t>
      </w:r>
      <w:r>
        <w:rPr>
          <w:rFonts w:cs="Times New Roman"/>
        </w:rPr>
        <w:t>’</w:t>
      </w:r>
      <w:r w:rsidRPr="00F8712A">
        <w:rPr>
          <w:rFonts w:cs="Times New Roman"/>
        </w:rPr>
        <w:t xml:space="preserve">hui achevée par un tome explicatif des écoles italiennes. </w:t>
      </w:r>
      <w:r>
        <w:rPr>
          <w:rFonts w:cs="Times New Roman"/>
        </w:rPr>
        <w:t>M. </w:t>
      </w:r>
      <w:r w:rsidRPr="00F8712A">
        <w:rPr>
          <w:rFonts w:cs="Times New Roman"/>
        </w:rPr>
        <w:t>Alexandre qui nous a habitués à des jugements quelquefois un peu rapides, quoique souvent clairvoyants, sur l</w:t>
      </w:r>
      <w:r>
        <w:rPr>
          <w:rFonts w:cs="Times New Roman"/>
        </w:rPr>
        <w:t>’</w:t>
      </w:r>
      <w:r w:rsidRPr="00F8712A">
        <w:rPr>
          <w:rFonts w:cs="Times New Roman"/>
        </w:rPr>
        <w:t>art contemporain, nous apparaît, en ce gros travail, plus pondéré et fort grave, non sans hardiesse. Il ose remettre à leur place quelques primitifs non encore bien appréciés</w:t>
      </w:r>
      <w:r>
        <w:rPr>
          <w:rFonts w:cs="Times New Roman"/>
        </w:rPr>
        <w:t> ;</w:t>
      </w:r>
      <w:r w:rsidRPr="00F8712A">
        <w:rPr>
          <w:rFonts w:cs="Times New Roman"/>
        </w:rPr>
        <w:t xml:space="preserve"> il ose diminuer Raphaël et même Michel-Ange, et cela à la fois par l</w:t>
      </w:r>
      <w:r>
        <w:rPr>
          <w:rFonts w:cs="Times New Roman"/>
        </w:rPr>
        <w:t>’</w:t>
      </w:r>
      <w:r w:rsidRPr="00F8712A">
        <w:rPr>
          <w:rFonts w:cs="Times New Roman"/>
        </w:rPr>
        <w:t>analyse de leurs origines et la critique directe de leurs œuvres. Le public sera étonné d</w:t>
      </w:r>
      <w:r>
        <w:rPr>
          <w:rFonts w:cs="Times New Roman"/>
        </w:rPr>
        <w:t>’</w:t>
      </w:r>
      <w:r w:rsidRPr="00F8712A">
        <w:rPr>
          <w:rFonts w:cs="Times New Roman"/>
        </w:rPr>
        <w:t xml:space="preserve">apprendre que la </w:t>
      </w:r>
      <w:r w:rsidRPr="00F8712A">
        <w:rPr>
          <w:rFonts w:cs="Times New Roman"/>
          <w:i/>
        </w:rPr>
        <w:t xml:space="preserve">Transfiguration </w:t>
      </w:r>
      <w:r w:rsidRPr="00F8712A">
        <w:rPr>
          <w:rFonts w:cs="Times New Roman"/>
        </w:rPr>
        <w:t>est une peinture déplorable</w:t>
      </w:r>
      <w:r>
        <w:rPr>
          <w:rFonts w:cs="Times New Roman"/>
        </w:rPr>
        <w:t> ;</w:t>
      </w:r>
      <w:r w:rsidRPr="00F8712A">
        <w:rPr>
          <w:rFonts w:cs="Times New Roman"/>
        </w:rPr>
        <w:t xml:space="preserve"> mais il faudrait peut-être étonner davantage encore le public et lui détailler les infamies de cette composition baroque où tout semble calculé pour dégoûter, à la fois de l</w:t>
      </w:r>
      <w:r>
        <w:rPr>
          <w:rFonts w:cs="Times New Roman"/>
        </w:rPr>
        <w:t>’</w:t>
      </w:r>
      <w:r w:rsidRPr="00F8712A">
        <w:rPr>
          <w:rFonts w:cs="Times New Roman"/>
        </w:rPr>
        <w:t xml:space="preserve">art, de la religion, de la couleur, des visages et des gestes humains. Et la </w:t>
      </w:r>
      <w:r w:rsidRPr="00F8712A">
        <w:rPr>
          <w:rFonts w:cs="Times New Roman"/>
          <w:i/>
        </w:rPr>
        <w:t>Vierge de Saint-Sixte,</w:t>
      </w:r>
      <w:r w:rsidRPr="00F8712A">
        <w:rPr>
          <w:rFonts w:cs="Times New Roman"/>
        </w:rPr>
        <w:t xml:space="preserve"> que le modelé du visage de la madone soit excellent, cela ne surélève pas beaucoup la valeur picturale ou mystique de ce tableau sérieux et froid. Tout le Raphaël admiré, le Raphaël de la période académique est, mais surtout fut, déplorable</w:t>
      </w:r>
      <w:r>
        <w:rPr>
          <w:rFonts w:cs="Times New Roman"/>
        </w:rPr>
        <w:t> ;</w:t>
      </w:r>
      <w:r w:rsidRPr="00F8712A">
        <w:rPr>
          <w:rFonts w:cs="Times New Roman"/>
        </w:rPr>
        <w:t xml:space="preserve"> sous son influence prépondérante l</w:t>
      </w:r>
      <w:r>
        <w:rPr>
          <w:rFonts w:cs="Times New Roman"/>
        </w:rPr>
        <w:t>’</w:t>
      </w:r>
      <w:r w:rsidRPr="00F8712A">
        <w:rPr>
          <w:rFonts w:cs="Times New Roman"/>
        </w:rPr>
        <w:t>art s</w:t>
      </w:r>
      <w:r>
        <w:rPr>
          <w:rFonts w:cs="Times New Roman"/>
        </w:rPr>
        <w:t>’</w:t>
      </w:r>
      <w:r w:rsidRPr="00F8712A">
        <w:rPr>
          <w:rFonts w:cs="Times New Roman"/>
        </w:rPr>
        <w:t>est glacé dans une formule pas bien supérieure à celle des Byzantins, quoique plus compliquée</w:t>
      </w:r>
      <w:r>
        <w:rPr>
          <w:rFonts w:cs="Times New Roman"/>
        </w:rPr>
        <w:t> ;</w:t>
      </w:r>
      <w:r w:rsidRPr="00F8712A">
        <w:rPr>
          <w:rFonts w:cs="Times New Roman"/>
        </w:rPr>
        <w:t xml:space="preserve"> influence pareille à celle de Racine sur la poésie française, qui eut pour conséquence un siècle entier de stérilité. </w:t>
      </w:r>
      <w:r>
        <w:rPr>
          <w:rFonts w:cs="Times New Roman"/>
        </w:rPr>
        <w:t>M. </w:t>
      </w:r>
      <w:r w:rsidRPr="00F8712A">
        <w:rPr>
          <w:rFonts w:cs="Times New Roman"/>
        </w:rPr>
        <w:t>Bouguereau, un jour qu</w:t>
      </w:r>
      <w:r>
        <w:rPr>
          <w:rFonts w:cs="Times New Roman"/>
        </w:rPr>
        <w:t>’</w:t>
      </w:r>
      <w:r w:rsidRPr="00F8712A">
        <w:rPr>
          <w:rFonts w:cs="Times New Roman"/>
        </w:rPr>
        <w:t xml:space="preserve">on </w:t>
      </w:r>
      <w:r w:rsidRPr="00F8712A">
        <w:rPr>
          <w:rFonts w:cs="Times New Roman"/>
        </w:rPr>
        <w:lastRenderedPageBreak/>
        <w:t>lui demandait son opinion sur tels peintres nouveaux, répondit</w:t>
      </w:r>
      <w:r>
        <w:rPr>
          <w:rFonts w:cs="Times New Roman"/>
        </w:rPr>
        <w:t> :</w:t>
      </w:r>
      <w:r w:rsidRPr="00F8712A">
        <w:rPr>
          <w:rFonts w:cs="Times New Roman"/>
        </w:rPr>
        <w:t xml:space="preserve"> </w:t>
      </w:r>
      <w:r>
        <w:rPr>
          <w:rFonts w:cs="Times New Roman"/>
        </w:rPr>
        <w:t>« </w:t>
      </w:r>
      <w:r w:rsidRPr="00F8712A">
        <w:rPr>
          <w:rFonts w:cs="Times New Roman"/>
        </w:rPr>
        <w:t>Si l</w:t>
      </w:r>
      <w:r>
        <w:rPr>
          <w:rFonts w:cs="Times New Roman"/>
        </w:rPr>
        <w:t>’</w:t>
      </w:r>
      <w:r w:rsidRPr="00F8712A">
        <w:rPr>
          <w:rFonts w:cs="Times New Roman"/>
        </w:rPr>
        <w:t>on admettait leurs principes, il faudrait se résigner à réinventer la peinture tous les siècles</w:t>
      </w:r>
      <w:r>
        <w:rPr>
          <w:rFonts w:cs="Times New Roman"/>
        </w:rPr>
        <w:t> ! »</w:t>
      </w:r>
      <w:r w:rsidRPr="00F8712A">
        <w:rPr>
          <w:rFonts w:cs="Times New Roman"/>
        </w:rPr>
        <w:t xml:space="preserve"> Et même deux fois par siècle, comme la poésie, comme tout. Au bout de cinquante ans et souvent moins, la valeur émotive d</w:t>
      </w:r>
      <w:r>
        <w:rPr>
          <w:rFonts w:cs="Times New Roman"/>
        </w:rPr>
        <w:t>’</w:t>
      </w:r>
      <w:r w:rsidRPr="00F8712A">
        <w:rPr>
          <w:rFonts w:cs="Times New Roman"/>
        </w:rPr>
        <w:t>un poème ou d</w:t>
      </w:r>
      <w:r>
        <w:rPr>
          <w:rFonts w:cs="Times New Roman"/>
        </w:rPr>
        <w:t>’</w:t>
      </w:r>
      <w:r w:rsidRPr="00F8712A">
        <w:rPr>
          <w:rFonts w:cs="Times New Roman"/>
        </w:rPr>
        <w:t>un tableau est usée</w:t>
      </w:r>
      <w:r>
        <w:rPr>
          <w:rFonts w:cs="Times New Roman"/>
        </w:rPr>
        <w:t> ;</w:t>
      </w:r>
      <w:r w:rsidRPr="00F8712A">
        <w:rPr>
          <w:rFonts w:cs="Times New Roman"/>
        </w:rPr>
        <w:t xml:space="preserve"> ce n</w:t>
      </w:r>
      <w:r>
        <w:rPr>
          <w:rFonts w:cs="Times New Roman"/>
        </w:rPr>
        <w:t>’</w:t>
      </w:r>
      <w:r w:rsidRPr="00F8712A">
        <w:rPr>
          <w:rFonts w:cs="Times New Roman"/>
        </w:rPr>
        <w:t>est qu</w:t>
      </w:r>
      <w:r>
        <w:rPr>
          <w:rFonts w:cs="Times New Roman"/>
        </w:rPr>
        <w:t>’</w:t>
      </w:r>
      <w:r w:rsidRPr="00F8712A">
        <w:rPr>
          <w:rFonts w:cs="Times New Roman"/>
        </w:rPr>
        <w:t>en suite d</w:t>
      </w:r>
      <w:r>
        <w:rPr>
          <w:rFonts w:cs="Times New Roman"/>
        </w:rPr>
        <w:t>’</w:t>
      </w:r>
      <w:r w:rsidRPr="00F8712A">
        <w:rPr>
          <w:rFonts w:cs="Times New Roman"/>
        </w:rPr>
        <w:t>un long repos dans l</w:t>
      </w:r>
      <w:r>
        <w:rPr>
          <w:rFonts w:cs="Times New Roman"/>
        </w:rPr>
        <w:t>’</w:t>
      </w:r>
      <w:r w:rsidRPr="00F8712A">
        <w:rPr>
          <w:rFonts w:cs="Times New Roman"/>
        </w:rPr>
        <w:t>oubli qu</w:t>
      </w:r>
      <w:r>
        <w:rPr>
          <w:rFonts w:cs="Times New Roman"/>
        </w:rPr>
        <w:t>’</w:t>
      </w:r>
      <w:r w:rsidRPr="00F8712A">
        <w:rPr>
          <w:rFonts w:cs="Times New Roman"/>
        </w:rPr>
        <w:t>elle reprendra</w:t>
      </w:r>
      <w:r>
        <w:rPr>
          <w:rFonts w:cs="Times New Roman"/>
        </w:rPr>
        <w:t xml:space="preserve"> </w:t>
      </w:r>
      <w:r w:rsidRPr="00F8712A">
        <w:rPr>
          <w:rFonts w:cs="Times New Roman"/>
        </w:rPr>
        <w:t>passagèrement quelque force. Un très petit nombre d</w:t>
      </w:r>
      <w:r>
        <w:rPr>
          <w:rFonts w:cs="Times New Roman"/>
        </w:rPr>
        <w:t>’</w:t>
      </w:r>
      <w:r w:rsidRPr="00F8712A">
        <w:rPr>
          <w:rFonts w:cs="Times New Roman"/>
        </w:rPr>
        <w:t xml:space="preserve">hommes cultivés et affinés est capable de ressentir franchement la beauté des anciennes pages, écritures ou peintures. Au Louvre, les admirations des étrangers (qui seuls entrent là) vont aux œuvres vulgarisées par les chansons, les complaintes ou les romans, </w:t>
      </w:r>
      <w:r w:rsidRPr="00F8712A">
        <w:rPr>
          <w:rFonts w:cs="Times New Roman"/>
          <w:i/>
        </w:rPr>
        <w:t>la Joconde</w:t>
      </w:r>
      <w:r w:rsidRPr="00F8712A">
        <w:rPr>
          <w:rFonts w:cs="Times New Roman"/>
        </w:rPr>
        <w:t xml:space="preserve">, </w:t>
      </w:r>
      <w:r w:rsidRPr="00F8712A">
        <w:rPr>
          <w:rFonts w:cs="Times New Roman"/>
          <w:i/>
        </w:rPr>
        <w:t>le Radeau</w:t>
      </w:r>
      <w:r w:rsidRPr="00F8712A">
        <w:rPr>
          <w:rFonts w:cs="Times New Roman"/>
        </w:rPr>
        <w:t xml:space="preserve">, </w:t>
      </w:r>
      <w:r w:rsidRPr="00F8712A">
        <w:rPr>
          <w:rFonts w:cs="Times New Roman"/>
          <w:i/>
        </w:rPr>
        <w:t>Atala</w:t>
      </w:r>
      <w:r>
        <w:rPr>
          <w:rFonts w:cs="Times New Roman"/>
        </w:rPr>
        <w:t> ;</w:t>
      </w:r>
      <w:r w:rsidRPr="00F8712A">
        <w:rPr>
          <w:rFonts w:cs="Times New Roman"/>
        </w:rPr>
        <w:t xml:space="preserve"> les musées ne sont pour le public que des boutiques de curiosités. Une histoire de la peinture doit donc servir à donner à quelques-uns la raison de leurs émotions. C</w:t>
      </w:r>
      <w:r>
        <w:rPr>
          <w:rFonts w:cs="Times New Roman"/>
        </w:rPr>
        <w:t>’</w:t>
      </w:r>
      <w:r w:rsidRPr="00F8712A">
        <w:rPr>
          <w:rFonts w:cs="Times New Roman"/>
        </w:rPr>
        <w:t>est ce qu</w:t>
      </w:r>
      <w:r>
        <w:rPr>
          <w:rFonts w:cs="Times New Roman"/>
        </w:rPr>
        <w:t>’</w:t>
      </w:r>
      <w:r w:rsidRPr="00F8712A">
        <w:rPr>
          <w:rFonts w:cs="Times New Roman"/>
        </w:rPr>
        <w:t xml:space="preserve">a voulu </w:t>
      </w:r>
      <w:r>
        <w:rPr>
          <w:rFonts w:cs="Times New Roman"/>
        </w:rPr>
        <w:t>M. </w:t>
      </w:r>
      <w:r w:rsidRPr="00F8712A">
        <w:rPr>
          <w:rFonts w:cs="Times New Roman"/>
        </w:rPr>
        <w:t>Arsène Alexandre et ce qu</w:t>
      </w:r>
      <w:r>
        <w:rPr>
          <w:rFonts w:cs="Times New Roman"/>
        </w:rPr>
        <w:t>’</w:t>
      </w:r>
      <w:r w:rsidRPr="00F8712A">
        <w:rPr>
          <w:rFonts w:cs="Times New Roman"/>
        </w:rPr>
        <w:t>il a réussi en partie, car assez souvent le souci de réagir contre les opinions vulgaires l</w:t>
      </w:r>
      <w:r>
        <w:rPr>
          <w:rFonts w:cs="Times New Roman"/>
        </w:rPr>
        <w:t>’</w:t>
      </w:r>
      <w:r w:rsidRPr="00F8712A">
        <w:rPr>
          <w:rFonts w:cs="Times New Roman"/>
        </w:rPr>
        <w:t>entraîne à des rigorismes</w:t>
      </w:r>
      <w:r>
        <w:rPr>
          <w:rFonts w:cs="Times New Roman"/>
        </w:rPr>
        <w:t> :</w:t>
      </w:r>
      <w:r w:rsidRPr="00F8712A">
        <w:rPr>
          <w:rFonts w:cs="Times New Roman"/>
        </w:rPr>
        <w:t xml:space="preserve"> </w:t>
      </w:r>
      <w:r>
        <w:rPr>
          <w:rFonts w:cs="Times New Roman"/>
        </w:rPr>
        <w:t>« </w:t>
      </w:r>
      <w:r w:rsidRPr="00F8712A">
        <w:rPr>
          <w:rFonts w:cs="Times New Roman"/>
        </w:rPr>
        <w:t>Le Sodoma peintre facile et médiocre… se fit une apparence d</w:t>
      </w:r>
      <w:r>
        <w:rPr>
          <w:rFonts w:cs="Times New Roman"/>
        </w:rPr>
        <w:t>’</w:t>
      </w:r>
      <w:r w:rsidRPr="00F8712A">
        <w:rPr>
          <w:rFonts w:cs="Times New Roman"/>
        </w:rPr>
        <w:t>originalité… Ses figures molles et soufflées… cette espèce d</w:t>
      </w:r>
      <w:r>
        <w:rPr>
          <w:rFonts w:cs="Times New Roman"/>
        </w:rPr>
        <w:t>’</w:t>
      </w:r>
      <w:r w:rsidRPr="00F8712A">
        <w:rPr>
          <w:rFonts w:cs="Times New Roman"/>
        </w:rPr>
        <w:t>écriture bâtarde…</w:t>
      </w:r>
      <w:r>
        <w:rPr>
          <w:rFonts w:cs="Times New Roman"/>
        </w:rPr>
        <w:t> »</w:t>
      </w:r>
      <w:r w:rsidRPr="00F8712A">
        <w:rPr>
          <w:rFonts w:cs="Times New Roman"/>
        </w:rPr>
        <w:t xml:space="preserve"> Il est pourtant difficile de nier </w:t>
      </w:r>
      <w:r w:rsidRPr="00F8712A">
        <w:rPr>
          <w:rFonts w:cs="Times New Roman"/>
          <w:i/>
        </w:rPr>
        <w:t>Saint Sébastien</w:t>
      </w:r>
      <w:r w:rsidRPr="00F8712A">
        <w:rPr>
          <w:rFonts w:cs="Times New Roman"/>
        </w:rPr>
        <w:t xml:space="preserve"> et surtout la douloureuse beauté de sa tête. </w:t>
      </w:r>
      <w:r>
        <w:rPr>
          <w:rFonts w:cs="Times New Roman"/>
        </w:rPr>
        <w:t>M. </w:t>
      </w:r>
      <w:r w:rsidRPr="00F8712A">
        <w:rPr>
          <w:rFonts w:cs="Times New Roman"/>
        </w:rPr>
        <w:t>Arsène Alexandre n</w:t>
      </w:r>
      <w:r>
        <w:rPr>
          <w:rFonts w:cs="Times New Roman"/>
        </w:rPr>
        <w:t>’</w:t>
      </w:r>
      <w:r w:rsidRPr="00F8712A">
        <w:rPr>
          <w:rFonts w:cs="Times New Roman"/>
        </w:rPr>
        <w:t>a sans doute pas prétendu, en tant de jugements prononcés sur tant d</w:t>
      </w:r>
      <w:r>
        <w:rPr>
          <w:rFonts w:cs="Times New Roman"/>
        </w:rPr>
        <w:t>’</w:t>
      </w:r>
      <w:r w:rsidRPr="00F8712A">
        <w:rPr>
          <w:rFonts w:cs="Times New Roman"/>
        </w:rPr>
        <w:t>œuvres et d</w:t>
      </w:r>
      <w:r>
        <w:rPr>
          <w:rFonts w:cs="Times New Roman"/>
        </w:rPr>
        <w:t>’</w:t>
      </w:r>
      <w:r w:rsidRPr="00F8712A">
        <w:rPr>
          <w:rFonts w:cs="Times New Roman"/>
        </w:rPr>
        <w:t>artistes divers, satisfaire également tous les critiques et lui-même</w:t>
      </w:r>
      <w:r>
        <w:rPr>
          <w:rFonts w:cs="Times New Roman"/>
        </w:rPr>
        <w:t> ;</w:t>
      </w:r>
      <w:r w:rsidRPr="00F8712A">
        <w:rPr>
          <w:rFonts w:cs="Times New Roman"/>
        </w:rPr>
        <w:t xml:space="preserve"> il suffit que ces jugements soient sérieusement motivés et que l</w:t>
      </w:r>
      <w:r>
        <w:rPr>
          <w:rFonts w:cs="Times New Roman"/>
        </w:rPr>
        <w:t>’</w:t>
      </w:r>
      <w:r w:rsidRPr="00F8712A">
        <w:rPr>
          <w:rFonts w:cs="Times New Roman"/>
        </w:rPr>
        <w:t>on sente leur sincérité et leur logique. Le livre se tient, ce n</w:t>
      </w:r>
      <w:r>
        <w:rPr>
          <w:rFonts w:cs="Times New Roman"/>
        </w:rPr>
        <w:t>’</w:t>
      </w:r>
      <w:r w:rsidRPr="00F8712A">
        <w:rPr>
          <w:rFonts w:cs="Times New Roman"/>
        </w:rPr>
        <w:t>est pas une suite de monographies reliées artificiellement par des raccords, mais bien une histoire, savamment ordonnée et conduite avec sûreté de Cimabue à Canaletto.</w:t>
      </w:r>
    </w:p>
    <w:p w14:paraId="208BDAE6" w14:textId="77777777" w:rsidR="00F80ED5" w:rsidRPr="00F8712A" w:rsidRDefault="00F80ED5" w:rsidP="00F80ED5">
      <w:pPr>
        <w:pStyle w:val="Corpsdetexte"/>
        <w:rPr>
          <w:rFonts w:cs="Times New Roman"/>
        </w:rPr>
      </w:pPr>
      <w:r w:rsidRPr="00F8712A">
        <w:rPr>
          <w:rFonts w:cs="Times New Roman"/>
        </w:rPr>
        <w:t>Dernière critique, comme en note</w:t>
      </w:r>
      <w:r>
        <w:rPr>
          <w:rFonts w:cs="Times New Roman"/>
        </w:rPr>
        <w:t> :</w:t>
      </w:r>
      <w:r w:rsidRPr="00F8712A">
        <w:rPr>
          <w:rFonts w:cs="Times New Roman"/>
        </w:rPr>
        <w:t xml:space="preserve"> avant Cimabue il y a Duccio, qui vraiment valait plus d</w:t>
      </w:r>
      <w:r>
        <w:rPr>
          <w:rFonts w:cs="Times New Roman"/>
        </w:rPr>
        <w:t>’</w:t>
      </w:r>
      <w:r w:rsidRPr="00F8712A">
        <w:rPr>
          <w:rFonts w:cs="Times New Roman"/>
        </w:rPr>
        <w:t xml:space="preserve">une ligne. Son </w:t>
      </w:r>
      <w:r w:rsidRPr="00F8712A">
        <w:rPr>
          <w:rFonts w:cs="Times New Roman"/>
          <w:i/>
        </w:rPr>
        <w:t>Christ apparaissant à Sainte Madeleine</w:t>
      </w:r>
      <w:r w:rsidRPr="00F8712A">
        <w:rPr>
          <w:rFonts w:cs="Times New Roman"/>
        </w:rPr>
        <w:t xml:space="preserve">, sa </w:t>
      </w:r>
      <w:r w:rsidRPr="00F8712A">
        <w:rPr>
          <w:rFonts w:cs="Times New Roman"/>
          <w:i/>
        </w:rPr>
        <w:t>Barque de Saint Pierre</w:t>
      </w:r>
      <w:r w:rsidRPr="00F8712A">
        <w:rPr>
          <w:rFonts w:cs="Times New Roman"/>
        </w:rPr>
        <w:t xml:space="preserve">, sa </w:t>
      </w:r>
      <w:r w:rsidRPr="00F8712A">
        <w:rPr>
          <w:rFonts w:cs="Times New Roman"/>
          <w:i/>
        </w:rPr>
        <w:t>Descente de Croix</w:t>
      </w:r>
      <w:r w:rsidRPr="00F8712A">
        <w:rPr>
          <w:rFonts w:cs="Times New Roman"/>
        </w:rPr>
        <w:t xml:space="preserve"> sont parmi les grandes choses de la peinture ancien</w:t>
      </w:r>
      <w:r>
        <w:rPr>
          <w:rFonts w:cs="Times New Roman"/>
        </w:rPr>
        <w:t>ne — </w:t>
      </w:r>
      <w:r w:rsidRPr="00F8712A">
        <w:rPr>
          <w:rFonts w:cs="Times New Roman"/>
        </w:rPr>
        <w:t>et je dis ancienne parce qu</w:t>
      </w:r>
      <w:r>
        <w:rPr>
          <w:rFonts w:cs="Times New Roman"/>
        </w:rPr>
        <w:t>’</w:t>
      </w:r>
      <w:r w:rsidRPr="00F8712A">
        <w:rPr>
          <w:rFonts w:cs="Times New Roman"/>
        </w:rPr>
        <w:t>on y voit moins l</w:t>
      </w:r>
      <w:r>
        <w:rPr>
          <w:rFonts w:cs="Times New Roman"/>
        </w:rPr>
        <w:t>’</w:t>
      </w:r>
      <w:r w:rsidRPr="00F8712A">
        <w:rPr>
          <w:rFonts w:cs="Times New Roman"/>
        </w:rPr>
        <w:t>influence de la tradition byzantine que celle de la tradition latine</w:t>
      </w:r>
      <w:r>
        <w:rPr>
          <w:rFonts w:cs="Times New Roman"/>
        </w:rPr>
        <w:t> ;</w:t>
      </w:r>
      <w:r w:rsidRPr="00F8712A">
        <w:rPr>
          <w:rFonts w:cs="Times New Roman"/>
        </w:rPr>
        <w:t xml:space="preserve"> telle de ses fresques fait songer aux images pompéiennes. Duccio, fort et simple, est, à sa date, mystérieux.</w:t>
      </w:r>
    </w:p>
    <w:p w14:paraId="30597F46" w14:textId="77777777" w:rsidR="00F80ED5" w:rsidRDefault="00F80ED5" w:rsidP="00F80ED5">
      <w:pPr>
        <w:pStyle w:val="Titre2"/>
      </w:pPr>
      <w:r>
        <w:t xml:space="preserve">Enquêtes et curiosités. </w:t>
      </w:r>
      <w:r>
        <w:br/>
      </w:r>
      <w:r w:rsidRPr="00F8712A">
        <w:t xml:space="preserve">Les Bains de Bade au </w:t>
      </w:r>
      <w:r w:rsidRPr="00F8712A">
        <w:rPr>
          <w:smallCaps/>
        </w:rPr>
        <w:t>xv</w:t>
      </w:r>
      <w:r w:rsidRPr="0044359D">
        <w:rPr>
          <w:vertAlign w:val="superscript"/>
        </w:rPr>
        <w:t>e</w:t>
      </w:r>
      <w:r w:rsidRPr="0044359D">
        <w:t> </w:t>
      </w:r>
      <w:r w:rsidRPr="00F8712A">
        <w:t>siècle, par Pogge, Florentin</w:t>
      </w:r>
    </w:p>
    <w:p w14:paraId="74747279" w14:textId="77777777" w:rsidR="00F80ED5" w:rsidRPr="008950E7" w:rsidRDefault="00F80ED5" w:rsidP="00F80ED5">
      <w:pPr>
        <w:pStyle w:val="term"/>
        <w:rPr>
          <w:lang w:val="en-GB"/>
        </w:rPr>
      </w:pPr>
      <w:r w:rsidRPr="008950E7">
        <w:rPr>
          <w:lang w:val="en-GB"/>
        </w:rPr>
        <w:t>id : article-1897-04_185</w:t>
      </w:r>
    </w:p>
    <w:p w14:paraId="32588830" w14:textId="77777777" w:rsidR="00F80ED5" w:rsidRPr="008950E7" w:rsidRDefault="00F80ED5" w:rsidP="00F80ED5">
      <w:pPr>
        <w:pStyle w:val="term"/>
        <w:rPr>
          <w:lang w:val="en-GB"/>
        </w:rPr>
      </w:pPr>
      <w:r w:rsidRPr="008950E7">
        <w:rPr>
          <w:lang w:val="en-GB"/>
        </w:rPr>
        <w:t>author : Dufay, Pierre (1864-1942)</w:t>
      </w:r>
    </w:p>
    <w:p w14:paraId="096D7993" w14:textId="77777777" w:rsidR="00F80ED5" w:rsidRPr="00925B7B" w:rsidRDefault="00F80ED5" w:rsidP="00F80ED5">
      <w:pPr>
        <w:pStyle w:val="term"/>
      </w:pPr>
      <w:r w:rsidRPr="00925B7B">
        <w:t xml:space="preserve">signed : </w:t>
      </w:r>
      <w:r>
        <w:t>Pierre Dufay</w:t>
      </w:r>
    </w:p>
    <w:p w14:paraId="47DDB19A" w14:textId="77777777" w:rsidR="00F80ED5" w:rsidRDefault="00F80ED5" w:rsidP="00F80ED5">
      <w:pPr>
        <w:pStyle w:val="term"/>
      </w:pPr>
      <w:r w:rsidRPr="00925B7B">
        <w:t xml:space="preserve">section : </w:t>
      </w:r>
      <w:r>
        <w:t>Enquêtes et curiosités</w:t>
      </w:r>
    </w:p>
    <w:p w14:paraId="1EF33970" w14:textId="77777777" w:rsidR="00F80ED5" w:rsidRPr="0044359D" w:rsidRDefault="00F80ED5" w:rsidP="00F80ED5">
      <w:pPr>
        <w:pStyle w:val="term"/>
      </w:pPr>
      <w:r w:rsidRPr="00DA7419">
        <w:t xml:space="preserve">title : </w:t>
      </w:r>
      <w:r w:rsidRPr="0044359D">
        <w:t xml:space="preserve">Les Bains de Bade au </w:t>
      </w:r>
      <w:r w:rsidRPr="0044359D">
        <w:rPr>
          <w:smallCaps/>
        </w:rPr>
        <w:t>xv</w:t>
      </w:r>
      <w:r w:rsidRPr="0044359D">
        <w:rPr>
          <w:vertAlign w:val="superscript"/>
        </w:rPr>
        <w:t>e</w:t>
      </w:r>
      <w:r w:rsidRPr="0044359D">
        <w:t> siècle, par Pogge, Florentin</w:t>
      </w:r>
    </w:p>
    <w:p w14:paraId="73EF4504" w14:textId="77777777" w:rsidR="00F80ED5" w:rsidRPr="00925B7B" w:rsidRDefault="00F80ED5" w:rsidP="00F80ED5">
      <w:pPr>
        <w:pStyle w:val="term"/>
      </w:pPr>
      <w:r w:rsidRPr="00925B7B">
        <w:t>date :</w:t>
      </w:r>
      <w:r>
        <w:t xml:space="preserve"> 1897-04</w:t>
      </w:r>
    </w:p>
    <w:p w14:paraId="3D37A7A9" w14:textId="77777777" w:rsidR="00F80ED5" w:rsidRDefault="00F80ED5" w:rsidP="00F80ED5">
      <w:pPr>
        <w:pStyle w:val="term"/>
      </w:pPr>
      <w:r w:rsidRPr="00925B7B">
        <w:t xml:space="preserve">ref : </w:t>
      </w:r>
      <w:r>
        <w:t>Tome XXII, numéro 88, avril 1897</w:t>
      </w:r>
      <w:r w:rsidRPr="00925B7B">
        <w:t xml:space="preserve">, </w:t>
      </w:r>
      <w:r>
        <w:t>p. 185-187</w:t>
      </w:r>
    </w:p>
    <w:p w14:paraId="1B27C5F4" w14:textId="77777777" w:rsidR="00F80ED5" w:rsidRDefault="00F80ED5" w:rsidP="00F80ED5">
      <w:pPr>
        <w:pStyle w:val="byline"/>
      </w:pPr>
      <w:r w:rsidRPr="0044359D">
        <w:rPr>
          <w:smallCaps/>
        </w:rPr>
        <w:lastRenderedPageBreak/>
        <w:t>Pierre Dufay</w:t>
      </w:r>
      <w:r>
        <w:t>.</w:t>
      </w:r>
    </w:p>
    <w:p w14:paraId="5FE1E706" w14:textId="77777777" w:rsidR="00F80ED5" w:rsidRDefault="00F80ED5" w:rsidP="00F80ED5">
      <w:pPr>
        <w:pStyle w:val="bibl"/>
      </w:pPr>
      <w:r>
        <w:t>Tome XXII, numéro 88, avril 1897</w:t>
      </w:r>
      <w:r w:rsidRPr="00925B7B">
        <w:t xml:space="preserve">, </w:t>
      </w:r>
      <w:r>
        <w:t>p. 185-187.</w:t>
      </w:r>
    </w:p>
    <w:p w14:paraId="7868B2A9" w14:textId="77777777" w:rsidR="00F80ED5" w:rsidRPr="00F8712A" w:rsidRDefault="00F80ED5" w:rsidP="00F80ED5">
      <w:pPr>
        <w:pStyle w:val="Corpsdetexte"/>
        <w:rPr>
          <w:rFonts w:cs="Times New Roman"/>
        </w:rPr>
      </w:pPr>
      <w:r>
        <w:rPr>
          <w:rFonts w:cs="Times New Roman"/>
        </w:rPr>
        <w:t>En mars </w:t>
      </w:r>
      <w:r w:rsidRPr="00F8712A">
        <w:rPr>
          <w:rFonts w:cs="Times New Roman"/>
        </w:rPr>
        <w:t>1896, l</w:t>
      </w:r>
      <w:r>
        <w:rPr>
          <w:rFonts w:cs="Times New Roman"/>
        </w:rPr>
        <w:t>’</w:t>
      </w:r>
      <w:r w:rsidRPr="00F8712A">
        <w:rPr>
          <w:rFonts w:cs="Times New Roman"/>
          <w:i/>
        </w:rPr>
        <w:t>Ermitage</w:t>
      </w:r>
      <w:r w:rsidRPr="00F8712A">
        <w:rPr>
          <w:rFonts w:cs="Times New Roman"/>
        </w:rPr>
        <w:t xml:space="preserve"> publiait, sous la signature de </w:t>
      </w:r>
      <w:r>
        <w:rPr>
          <w:rFonts w:cs="Times New Roman"/>
        </w:rPr>
        <w:t>M. </w:t>
      </w:r>
      <w:r w:rsidRPr="00F8712A">
        <w:rPr>
          <w:rFonts w:cs="Times New Roman"/>
        </w:rPr>
        <w:t>Élysée Pélagaud, la traduction d</w:t>
      </w:r>
      <w:r>
        <w:rPr>
          <w:rFonts w:cs="Times New Roman"/>
        </w:rPr>
        <w:t>’</w:t>
      </w:r>
      <w:r w:rsidRPr="00F8712A">
        <w:rPr>
          <w:rFonts w:cs="Times New Roman"/>
        </w:rPr>
        <w:t xml:space="preserve">une lettre de Pogge, contenant la description des bains de Bade, au </w:t>
      </w:r>
      <w:r w:rsidRPr="00F8712A">
        <w:rPr>
          <w:rFonts w:cs="Times New Roman"/>
          <w:smallCaps/>
        </w:rPr>
        <w:t>xv</w:t>
      </w:r>
      <w:r w:rsidRPr="00E554D0">
        <w:rPr>
          <w:vertAlign w:val="superscript"/>
        </w:rPr>
        <w:t>e</w:t>
      </w:r>
      <w:r>
        <w:rPr>
          <w:rFonts w:cs="Times New Roman"/>
        </w:rPr>
        <w:t> </w:t>
      </w:r>
      <w:r w:rsidRPr="00F8712A">
        <w:rPr>
          <w:rFonts w:cs="Times New Roman"/>
        </w:rPr>
        <w:t>siècle, lettre qu</w:t>
      </w:r>
      <w:r>
        <w:rPr>
          <w:rFonts w:cs="Times New Roman"/>
        </w:rPr>
        <w:t>’</w:t>
      </w:r>
      <w:r w:rsidRPr="00F8712A">
        <w:rPr>
          <w:rFonts w:cs="Times New Roman"/>
        </w:rPr>
        <w:t>il donnait, sinon comme inédite, du moins comme n</w:t>
      </w:r>
      <w:r>
        <w:rPr>
          <w:rFonts w:cs="Times New Roman"/>
        </w:rPr>
        <w:t>’</w:t>
      </w:r>
      <w:r w:rsidRPr="00F8712A">
        <w:rPr>
          <w:rFonts w:cs="Times New Roman"/>
        </w:rPr>
        <w:t>ayant jamais été traduite.</w:t>
      </w:r>
    </w:p>
    <w:p w14:paraId="639AE34C" w14:textId="77777777" w:rsidR="00F80ED5" w:rsidRPr="00F8712A" w:rsidRDefault="00F80ED5" w:rsidP="00F80ED5">
      <w:pPr>
        <w:pStyle w:val="Corpsdetexte"/>
        <w:rPr>
          <w:rFonts w:cs="Times New Roman"/>
        </w:rPr>
      </w:pPr>
      <w:r w:rsidRPr="00F8712A">
        <w:rPr>
          <w:rFonts w:cs="Times New Roman"/>
        </w:rPr>
        <w:t>Il y a lieu de s</w:t>
      </w:r>
      <w:r>
        <w:rPr>
          <w:rFonts w:cs="Times New Roman"/>
        </w:rPr>
        <w:t>’</w:t>
      </w:r>
      <w:r w:rsidRPr="00F8712A">
        <w:rPr>
          <w:rFonts w:cs="Times New Roman"/>
        </w:rPr>
        <w:t>étonner, quand il s</w:t>
      </w:r>
      <w:r>
        <w:rPr>
          <w:rFonts w:cs="Times New Roman"/>
        </w:rPr>
        <w:t>’</w:t>
      </w:r>
      <w:r w:rsidRPr="00F8712A">
        <w:rPr>
          <w:rFonts w:cs="Times New Roman"/>
        </w:rPr>
        <w:t xml:space="preserve">agit de Pogge et de la Renaissance italienne, que </w:t>
      </w:r>
      <w:r>
        <w:rPr>
          <w:rFonts w:cs="Times New Roman"/>
        </w:rPr>
        <w:t>M. </w:t>
      </w:r>
      <w:r w:rsidRPr="00F8712A">
        <w:rPr>
          <w:rFonts w:cs="Times New Roman"/>
        </w:rPr>
        <w:t>Pélagaud n</w:t>
      </w:r>
      <w:r>
        <w:rPr>
          <w:rFonts w:cs="Times New Roman"/>
        </w:rPr>
        <w:t>’</w:t>
      </w:r>
      <w:r w:rsidRPr="00F8712A">
        <w:rPr>
          <w:rFonts w:cs="Times New Roman"/>
        </w:rPr>
        <w:t xml:space="preserve">ait pas cru devoir consulter, tout au moins, le catalogue de ce tant bizarre éditeur, </w:t>
      </w:r>
      <w:r>
        <w:rPr>
          <w:rFonts w:cs="Times New Roman"/>
        </w:rPr>
        <w:t>M. </w:t>
      </w:r>
      <w:r w:rsidRPr="00F8712A">
        <w:rPr>
          <w:rFonts w:cs="Times New Roman"/>
        </w:rPr>
        <w:t xml:space="preserve">Isidore Liseux, mort récemment dans la misère ou presque, après avoir donné aux curieux de belles et soignées éditions des </w:t>
      </w:r>
      <w:r w:rsidRPr="00F8712A">
        <w:rPr>
          <w:rFonts w:cs="Times New Roman"/>
          <w:i/>
        </w:rPr>
        <w:t>Ragionamenti</w:t>
      </w:r>
      <w:r w:rsidRPr="00F8712A">
        <w:rPr>
          <w:rFonts w:cs="Times New Roman"/>
        </w:rPr>
        <w:t xml:space="preserve"> de Pietro Aretino, du </w:t>
      </w:r>
      <w:r w:rsidRPr="00F8712A">
        <w:rPr>
          <w:rFonts w:cs="Times New Roman"/>
          <w:i/>
        </w:rPr>
        <w:t>Manuel d</w:t>
      </w:r>
      <w:r>
        <w:rPr>
          <w:rFonts w:cs="Times New Roman"/>
          <w:i/>
        </w:rPr>
        <w:t>’</w:t>
      </w:r>
      <w:r w:rsidRPr="00F8712A">
        <w:rPr>
          <w:rFonts w:cs="Times New Roman"/>
          <w:i/>
        </w:rPr>
        <w:t>Érotologie classique</w:t>
      </w:r>
      <w:r w:rsidRPr="00F8712A">
        <w:rPr>
          <w:rFonts w:cs="Times New Roman"/>
        </w:rPr>
        <w:t xml:space="preserve"> de Forberg, cette amusante compilation d</w:t>
      </w:r>
      <w:r>
        <w:rPr>
          <w:rFonts w:cs="Times New Roman"/>
        </w:rPr>
        <w:t>’</w:t>
      </w:r>
      <w:r w:rsidRPr="00F8712A">
        <w:rPr>
          <w:rFonts w:cs="Times New Roman"/>
        </w:rPr>
        <w:t>un savant allemand, où toutes les sanies des civilisations grecque et romaine se trouvent classées et cataloguées avec la patience d</w:t>
      </w:r>
      <w:r>
        <w:rPr>
          <w:rFonts w:cs="Times New Roman"/>
        </w:rPr>
        <w:t>’</w:t>
      </w:r>
      <w:r w:rsidRPr="00F8712A">
        <w:rPr>
          <w:rFonts w:cs="Times New Roman"/>
        </w:rPr>
        <w:t>un enthomologiste et la naïveté d</w:t>
      </w:r>
      <w:r>
        <w:rPr>
          <w:rFonts w:cs="Times New Roman"/>
        </w:rPr>
        <w:t>’</w:t>
      </w:r>
      <w:r w:rsidRPr="00F8712A">
        <w:rPr>
          <w:rFonts w:cs="Times New Roman"/>
        </w:rPr>
        <w:t>un clerc</w:t>
      </w:r>
      <w:r>
        <w:rPr>
          <w:rFonts w:cs="Times New Roman"/>
        </w:rPr>
        <w:t> ;</w:t>
      </w:r>
      <w:r w:rsidRPr="00F8712A">
        <w:rPr>
          <w:rFonts w:cs="Times New Roman"/>
        </w:rPr>
        <w:t xml:space="preserve"> et enfin de tous les petits conteurs italiens, sans oublier l</w:t>
      </w:r>
      <w:r>
        <w:rPr>
          <w:rFonts w:cs="Times New Roman"/>
        </w:rPr>
        <w:t>’</w:t>
      </w:r>
      <w:r w:rsidRPr="00F8712A">
        <w:rPr>
          <w:rFonts w:cs="Times New Roman"/>
        </w:rPr>
        <w:t>excellent texte, que l</w:t>
      </w:r>
      <w:r>
        <w:rPr>
          <w:rFonts w:cs="Times New Roman"/>
        </w:rPr>
        <w:t>’</w:t>
      </w:r>
      <w:r w:rsidRPr="00F8712A">
        <w:rPr>
          <w:rFonts w:cs="Times New Roman"/>
        </w:rPr>
        <w:t xml:space="preserve">on peut considérer comme définitif, des Dialogues de </w:t>
      </w:r>
      <w:r w:rsidRPr="00F8712A">
        <w:rPr>
          <w:rFonts w:cs="Times New Roman"/>
          <w:i/>
        </w:rPr>
        <w:t>Luisa Sigea</w:t>
      </w:r>
      <w:r w:rsidRPr="00F8712A">
        <w:rPr>
          <w:rFonts w:cs="Times New Roman"/>
        </w:rPr>
        <w:t>.</w:t>
      </w:r>
    </w:p>
    <w:p w14:paraId="480EB5A6" w14:textId="77777777" w:rsidR="00F80ED5" w:rsidRPr="00F8712A" w:rsidRDefault="00F80ED5" w:rsidP="00F80ED5">
      <w:pPr>
        <w:pStyle w:val="Corpsdetexte"/>
        <w:rPr>
          <w:rFonts w:cs="Times New Roman"/>
        </w:rPr>
      </w:pPr>
      <w:r w:rsidRPr="00F8712A">
        <w:rPr>
          <w:rFonts w:cs="Times New Roman"/>
        </w:rPr>
        <w:t>À vue seule de ce catalogue, le traducteur nouveau de cette lettre de Pogge se serait rendu compte qu</w:t>
      </w:r>
      <w:r>
        <w:rPr>
          <w:rFonts w:cs="Times New Roman"/>
        </w:rPr>
        <w:t>’</w:t>
      </w:r>
      <w:r w:rsidRPr="00F8712A">
        <w:rPr>
          <w:rFonts w:cs="Times New Roman"/>
        </w:rPr>
        <w:t>un autre l</w:t>
      </w:r>
      <w:r>
        <w:rPr>
          <w:rFonts w:cs="Times New Roman"/>
        </w:rPr>
        <w:t>’</w:t>
      </w:r>
      <w:r w:rsidRPr="00F8712A">
        <w:rPr>
          <w:rFonts w:cs="Times New Roman"/>
        </w:rPr>
        <w:t>avait traduite avant lui, et cette première traduction n</w:t>
      </w:r>
      <w:r>
        <w:rPr>
          <w:rFonts w:cs="Times New Roman"/>
        </w:rPr>
        <w:t>’</w:t>
      </w:r>
      <w:r w:rsidRPr="00F8712A">
        <w:rPr>
          <w:rFonts w:cs="Times New Roman"/>
        </w:rPr>
        <w:t>est nullement à dédaigner.</w:t>
      </w:r>
    </w:p>
    <w:p w14:paraId="775B6F60" w14:textId="77777777" w:rsidR="00F80ED5" w:rsidRPr="00F8712A" w:rsidRDefault="00F80ED5" w:rsidP="00F80ED5">
      <w:pPr>
        <w:pStyle w:val="Corpsdetexte"/>
        <w:rPr>
          <w:rFonts w:cs="Times New Roman"/>
        </w:rPr>
      </w:pPr>
      <w:r w:rsidRPr="00F8712A">
        <w:rPr>
          <w:rFonts w:cs="Times New Roman"/>
        </w:rPr>
        <w:t>Après un tirage restreint fait par l</w:t>
      </w:r>
      <w:r>
        <w:rPr>
          <w:rFonts w:cs="Times New Roman"/>
        </w:rPr>
        <w:t>’</w:t>
      </w:r>
      <w:r w:rsidRPr="00F8712A">
        <w:rPr>
          <w:rFonts w:cs="Times New Roman"/>
          <w:i/>
        </w:rPr>
        <w:t xml:space="preserve">Académie des Bibliophiles </w:t>
      </w:r>
      <w:r w:rsidRPr="00F8712A">
        <w:rPr>
          <w:rFonts w:cs="Times New Roman"/>
        </w:rPr>
        <w:t>(Paris, imprimerie Jouaust, 1868), la lettre de Pogge se présente sous la forme d</w:t>
      </w:r>
      <w:r>
        <w:rPr>
          <w:rFonts w:cs="Times New Roman"/>
        </w:rPr>
        <w:t>’</w:t>
      </w:r>
      <w:r w:rsidRPr="00F8712A">
        <w:rPr>
          <w:rFonts w:cs="Times New Roman"/>
        </w:rPr>
        <w:t>un coquet petit in-18, sur hollande, composé en caractères elzéviriens et donnant le texte entier en regard de la traduction française</w:t>
      </w:r>
      <w:r>
        <w:rPr>
          <w:rFonts w:cs="Times New Roman"/>
        </w:rPr>
        <w:t> :</w:t>
      </w:r>
      <w:r w:rsidRPr="00F8712A">
        <w:rPr>
          <w:rFonts w:cs="Times New Roman"/>
        </w:rPr>
        <w:t xml:space="preserve"> </w:t>
      </w:r>
      <w:r w:rsidRPr="00F8712A">
        <w:rPr>
          <w:rFonts w:cs="Times New Roman"/>
          <w:i/>
        </w:rPr>
        <w:t xml:space="preserve">Les Bains de Bade au </w:t>
      </w:r>
      <w:r w:rsidRPr="00F8712A">
        <w:rPr>
          <w:rFonts w:cs="Times New Roman"/>
          <w:i/>
          <w:smallCaps/>
        </w:rPr>
        <w:t>xv</w:t>
      </w:r>
      <w:r w:rsidRPr="00E554D0">
        <w:rPr>
          <w:i/>
          <w:vertAlign w:val="superscript"/>
        </w:rPr>
        <w:t>e</w:t>
      </w:r>
      <w:r>
        <w:rPr>
          <w:rFonts w:cs="Times New Roman"/>
          <w:i/>
        </w:rPr>
        <w:t> </w:t>
      </w:r>
      <w:r w:rsidRPr="00F8712A">
        <w:rPr>
          <w:rFonts w:cs="Times New Roman"/>
          <w:i/>
        </w:rPr>
        <w:t>siècle, par</w:t>
      </w:r>
      <w:r w:rsidRPr="00F8712A">
        <w:rPr>
          <w:rFonts w:cs="Times New Roman"/>
        </w:rPr>
        <w:t xml:space="preserve"> </w:t>
      </w:r>
      <w:r w:rsidRPr="00F8712A">
        <w:rPr>
          <w:rFonts w:cs="Times New Roman"/>
          <w:smallCaps/>
        </w:rPr>
        <w:t>Pogge</w:t>
      </w:r>
      <w:r w:rsidRPr="00F8712A">
        <w:rPr>
          <w:rFonts w:cs="Times New Roman"/>
        </w:rPr>
        <w:t xml:space="preserve">, </w:t>
      </w:r>
      <w:r w:rsidRPr="00F8712A">
        <w:rPr>
          <w:rFonts w:cs="Times New Roman"/>
          <w:i/>
        </w:rPr>
        <w:t>Florentin</w:t>
      </w:r>
      <w:r w:rsidRPr="00F8712A">
        <w:rPr>
          <w:rFonts w:cs="Times New Roman"/>
        </w:rPr>
        <w:t xml:space="preserve">, </w:t>
      </w:r>
      <w:r w:rsidRPr="00F8712A">
        <w:rPr>
          <w:rFonts w:cs="Times New Roman"/>
          <w:i/>
        </w:rPr>
        <w:t>scène de mœurs de l</w:t>
      </w:r>
      <w:r>
        <w:rPr>
          <w:rFonts w:cs="Times New Roman"/>
          <w:i/>
        </w:rPr>
        <w:t>’</w:t>
      </w:r>
      <w:r w:rsidRPr="00F8712A">
        <w:rPr>
          <w:rFonts w:cs="Times New Roman"/>
          <w:i/>
        </w:rPr>
        <w:t>âge d</w:t>
      </w:r>
      <w:r>
        <w:rPr>
          <w:rFonts w:cs="Times New Roman"/>
          <w:i/>
        </w:rPr>
        <w:t>’</w:t>
      </w:r>
      <w:r w:rsidRPr="00F8712A">
        <w:rPr>
          <w:rFonts w:cs="Times New Roman"/>
          <w:i/>
        </w:rPr>
        <w:t>or. Traduit en français pour la première fois par</w:t>
      </w:r>
      <w:r w:rsidRPr="00F8712A">
        <w:rPr>
          <w:rFonts w:cs="Times New Roman"/>
        </w:rPr>
        <w:t xml:space="preserve"> </w:t>
      </w:r>
      <w:r w:rsidRPr="00F8712A">
        <w:rPr>
          <w:rFonts w:cs="Times New Roman"/>
          <w:smallCaps/>
        </w:rPr>
        <w:t>Antony Méray</w:t>
      </w:r>
      <w:r w:rsidRPr="00F8712A">
        <w:rPr>
          <w:rFonts w:cs="Times New Roman"/>
          <w:i/>
        </w:rPr>
        <w:t>. Texte latin en regard. Paris</w:t>
      </w:r>
      <w:r w:rsidRPr="00F8712A">
        <w:rPr>
          <w:rFonts w:cs="Times New Roman"/>
        </w:rPr>
        <w:t xml:space="preserve">, </w:t>
      </w:r>
      <w:r w:rsidRPr="00F8712A">
        <w:rPr>
          <w:rFonts w:cs="Times New Roman"/>
          <w:i/>
        </w:rPr>
        <w:t>Isidore Liseux</w:t>
      </w:r>
      <w:r w:rsidRPr="00F8712A">
        <w:rPr>
          <w:rFonts w:cs="Times New Roman"/>
        </w:rPr>
        <w:t xml:space="preserve">, 5, </w:t>
      </w:r>
      <w:r w:rsidRPr="00F8712A">
        <w:rPr>
          <w:rFonts w:cs="Times New Roman"/>
          <w:i/>
        </w:rPr>
        <w:t xml:space="preserve">rue Scribe. </w:t>
      </w:r>
      <w:r w:rsidRPr="0044359D">
        <w:rPr>
          <w:rFonts w:cs="Times New Roman"/>
        </w:rPr>
        <w:t>1876</w:t>
      </w:r>
      <w:r w:rsidRPr="00F8712A">
        <w:rPr>
          <w:rFonts w:cs="Times New Roman"/>
          <w:i/>
        </w:rPr>
        <w:t>.</w:t>
      </w:r>
    </w:p>
    <w:p w14:paraId="09CCC06C" w14:textId="77777777" w:rsidR="00F80ED5" w:rsidRPr="00F8712A" w:rsidRDefault="00F80ED5" w:rsidP="00F80ED5">
      <w:pPr>
        <w:pStyle w:val="Corpsdetexte"/>
        <w:rPr>
          <w:rFonts w:cs="Times New Roman"/>
        </w:rPr>
      </w:pPr>
      <w:r w:rsidRPr="00F8712A">
        <w:rPr>
          <w:rFonts w:cs="Times New Roman"/>
        </w:rPr>
        <w:t>Tandis que certains Liseux sont aujourd</w:t>
      </w:r>
      <w:r>
        <w:rPr>
          <w:rFonts w:cs="Times New Roman"/>
        </w:rPr>
        <w:t>’</w:t>
      </w:r>
      <w:r w:rsidRPr="00F8712A">
        <w:rPr>
          <w:rFonts w:cs="Times New Roman"/>
        </w:rPr>
        <w:t>hui devenus rares, celui-ci est assez commun, et ces dernières années se trouvait d</w:t>
      </w:r>
      <w:r>
        <w:rPr>
          <w:rFonts w:cs="Times New Roman"/>
        </w:rPr>
        <w:t>’</w:t>
      </w:r>
      <w:r w:rsidRPr="00F8712A">
        <w:rPr>
          <w:rFonts w:cs="Times New Roman"/>
        </w:rPr>
        <w:t>une façon courante sur les quais.</w:t>
      </w:r>
    </w:p>
    <w:p w14:paraId="0EFE9D2B" w14:textId="77777777" w:rsidR="00F80ED5" w:rsidRPr="00F8712A" w:rsidRDefault="00F80ED5" w:rsidP="00F80ED5">
      <w:pPr>
        <w:pStyle w:val="Corpsdetexte"/>
        <w:rPr>
          <w:rFonts w:cs="Times New Roman"/>
        </w:rPr>
      </w:pPr>
      <w:r w:rsidRPr="00F8712A">
        <w:rPr>
          <w:rFonts w:cs="Times New Roman"/>
        </w:rPr>
        <w:t xml:space="preserve">Il est à croire que les traductions ont été faites sur le même texte. </w:t>
      </w:r>
      <w:r>
        <w:rPr>
          <w:rFonts w:cs="Times New Roman"/>
        </w:rPr>
        <w:t>M. </w:t>
      </w:r>
      <w:r w:rsidRPr="00F8712A">
        <w:rPr>
          <w:rFonts w:cs="Times New Roman"/>
        </w:rPr>
        <w:t>Pélagaud, sans plus de références, indique l</w:t>
      </w:r>
      <w:r>
        <w:rPr>
          <w:rFonts w:cs="Times New Roman"/>
        </w:rPr>
        <w:t>’</w:t>
      </w:r>
      <w:r w:rsidRPr="00F8712A">
        <w:rPr>
          <w:rFonts w:cs="Times New Roman"/>
        </w:rPr>
        <w:t xml:space="preserve">édition de 1513, qui ne semble être autre, à vrai dire, que celle ainsi décrite par </w:t>
      </w:r>
      <w:r>
        <w:rPr>
          <w:rFonts w:cs="Times New Roman"/>
        </w:rPr>
        <w:t>M. </w:t>
      </w:r>
      <w:r w:rsidRPr="00F8712A">
        <w:rPr>
          <w:rFonts w:cs="Times New Roman"/>
        </w:rPr>
        <w:t>Antony Méray</w:t>
      </w:r>
      <w:r>
        <w:rPr>
          <w:rFonts w:cs="Times New Roman"/>
        </w:rPr>
        <w:t> :</w:t>
      </w:r>
    </w:p>
    <w:p w14:paraId="58E03B5C" w14:textId="77777777" w:rsidR="00F80ED5" w:rsidRPr="00F8712A" w:rsidRDefault="00F80ED5" w:rsidP="00F80ED5">
      <w:pPr>
        <w:pStyle w:val="quote"/>
      </w:pPr>
      <w:r>
        <w:t>« </w:t>
      </w:r>
      <w:r w:rsidRPr="00F8712A">
        <w:t>L</w:t>
      </w:r>
      <w:r>
        <w:t>’</w:t>
      </w:r>
      <w:r w:rsidRPr="00F8712A">
        <w:t>exemplaire des œuvres de Pogge où j</w:t>
      </w:r>
      <w:r>
        <w:t>’</w:t>
      </w:r>
      <w:r w:rsidRPr="00F8712A">
        <w:t>ai découvert cette lettre, très peu connue et non traduite en français, est un incunable à longues lignes</w:t>
      </w:r>
      <w:r>
        <w:t> :</w:t>
      </w:r>
      <w:r w:rsidRPr="00F8712A">
        <w:t xml:space="preserve"> imprimé en caractères ronds, par Jehan Petit, à Paris, sans date, </w:t>
      </w:r>
      <w:r w:rsidRPr="00F8712A">
        <w:rPr>
          <w:i/>
        </w:rPr>
        <w:t>sub signo lilii aurei</w:t>
      </w:r>
      <w:r w:rsidRPr="00F8712A">
        <w:t>. Notre édition n</w:t>
      </w:r>
      <w:r>
        <w:t>’</w:t>
      </w:r>
      <w:r w:rsidRPr="00F8712A">
        <w:t xml:space="preserve">a été décrite ni par de Bure, ni par Brunet. Cette charmante description y est placée entre celle des ruines de Rome, </w:t>
      </w:r>
      <w:r w:rsidRPr="00F8712A">
        <w:rPr>
          <w:i/>
        </w:rPr>
        <w:lastRenderedPageBreak/>
        <w:t>De Ruina Romanæ Civitatis</w:t>
      </w:r>
      <w:r w:rsidRPr="00F8712A">
        <w:t>, et la lettre à Léonardo d</w:t>
      </w:r>
      <w:r>
        <w:t>’</w:t>
      </w:r>
      <w:r w:rsidRPr="00F8712A">
        <w:t xml:space="preserve">Arezzo sur </w:t>
      </w:r>
      <w:del w:id="3" w:author="Marguerite-Marie Bordry" w:date="2018-12-06T16:08:00Z">
        <w:r w:rsidRPr="00F8712A" w:rsidDel="00AA1E45">
          <w:delText xml:space="preserve">sur </w:delText>
        </w:r>
      </w:del>
      <w:r w:rsidRPr="00F8712A">
        <w:t xml:space="preserve">le supplice de Jérôme de Prague, </w:t>
      </w:r>
      <w:r w:rsidRPr="00F8712A">
        <w:rPr>
          <w:i/>
        </w:rPr>
        <w:t>De Hieronimi hæretici obitu et supplicio</w:t>
      </w:r>
      <w:r>
        <w:t> »</w:t>
      </w:r>
      <w:r w:rsidRPr="00F8712A">
        <w:t>. Une traduction de cette seconde lettre a également été publiée par l</w:t>
      </w:r>
      <w:r>
        <w:t>’</w:t>
      </w:r>
      <w:r w:rsidRPr="00F8712A">
        <w:rPr>
          <w:i/>
        </w:rPr>
        <w:t>Ermitage</w:t>
      </w:r>
      <w:r>
        <w:t xml:space="preserve"> (avril </w:t>
      </w:r>
      <w:r w:rsidRPr="00F8712A">
        <w:t>1890).</w:t>
      </w:r>
    </w:p>
    <w:p w14:paraId="2D520FDD" w14:textId="77777777" w:rsidR="00F80ED5" w:rsidRPr="00F8712A" w:rsidRDefault="00F80ED5" w:rsidP="00F80ED5">
      <w:pPr>
        <w:pStyle w:val="Corpsdetexte"/>
        <w:rPr>
          <w:rFonts w:cs="Times New Roman"/>
        </w:rPr>
      </w:pPr>
      <w:r w:rsidRPr="00F8712A">
        <w:rPr>
          <w:rFonts w:cs="Times New Roman"/>
        </w:rPr>
        <w:t xml:space="preserve">Bien que cette édition soit mentionnée comme sans date, il est permis, par son </w:t>
      </w:r>
      <w:r w:rsidRPr="00F8712A">
        <w:rPr>
          <w:rFonts w:cs="Times New Roman"/>
          <w:i/>
        </w:rPr>
        <w:t>lis d</w:t>
      </w:r>
      <w:r>
        <w:rPr>
          <w:rFonts w:cs="Times New Roman"/>
          <w:i/>
        </w:rPr>
        <w:t>’</w:t>
      </w:r>
      <w:r w:rsidRPr="00F8712A">
        <w:rPr>
          <w:rFonts w:cs="Times New Roman"/>
          <w:i/>
        </w:rPr>
        <w:t>or</w:t>
      </w:r>
      <w:r w:rsidRPr="00F8712A">
        <w:rPr>
          <w:rFonts w:cs="Times New Roman"/>
        </w:rPr>
        <w:t>, d</w:t>
      </w:r>
      <w:r>
        <w:rPr>
          <w:rFonts w:cs="Times New Roman"/>
        </w:rPr>
        <w:t>’</w:t>
      </w:r>
      <w:r w:rsidRPr="00F8712A">
        <w:rPr>
          <w:rFonts w:cs="Times New Roman"/>
        </w:rPr>
        <w:t>en fixer l</w:t>
      </w:r>
      <w:r>
        <w:rPr>
          <w:rFonts w:cs="Times New Roman"/>
        </w:rPr>
        <w:t>’</w:t>
      </w:r>
      <w:r w:rsidRPr="00F8712A">
        <w:rPr>
          <w:rFonts w:cs="Times New Roman"/>
        </w:rPr>
        <w:t>impression à 1513,</w:t>
      </w:r>
      <w:r>
        <w:rPr>
          <w:rFonts w:cs="Times New Roman"/>
        </w:rPr>
        <w:t xml:space="preserve"> </w:t>
      </w:r>
      <w:r w:rsidRPr="00F8712A">
        <w:rPr>
          <w:rFonts w:cs="Times New Roman"/>
        </w:rPr>
        <w:t>l</w:t>
      </w:r>
      <w:r>
        <w:rPr>
          <w:rFonts w:cs="Times New Roman"/>
        </w:rPr>
        <w:t>’</w:t>
      </w:r>
      <w:r w:rsidRPr="00F8712A">
        <w:rPr>
          <w:rFonts w:cs="Times New Roman"/>
        </w:rPr>
        <w:t>enseigne de Jean Petit ayant été précédemment (1509)</w:t>
      </w:r>
      <w:r>
        <w:rPr>
          <w:rFonts w:cs="Times New Roman"/>
        </w:rPr>
        <w:t> :</w:t>
      </w:r>
      <w:r w:rsidRPr="00F8712A">
        <w:rPr>
          <w:rFonts w:cs="Times New Roman"/>
        </w:rPr>
        <w:t xml:space="preserve"> Au Lion d</w:t>
      </w:r>
      <w:r>
        <w:rPr>
          <w:rFonts w:cs="Times New Roman"/>
        </w:rPr>
        <w:t>’</w:t>
      </w:r>
      <w:r w:rsidRPr="00F8712A">
        <w:rPr>
          <w:rFonts w:cs="Times New Roman"/>
        </w:rPr>
        <w:t>argent.</w:t>
      </w:r>
    </w:p>
    <w:p w14:paraId="40376A27" w14:textId="77777777" w:rsidR="00F80ED5" w:rsidRPr="00F8712A" w:rsidRDefault="00F80ED5" w:rsidP="00F80ED5">
      <w:pPr>
        <w:pStyle w:val="Corpsdetexte"/>
        <w:rPr>
          <w:rFonts w:cs="Times New Roman"/>
        </w:rPr>
      </w:pPr>
      <w:r w:rsidRPr="00F8712A">
        <w:rPr>
          <w:rFonts w:cs="Times New Roman"/>
        </w:rPr>
        <w:t xml:space="preserve">Je regrette de ne pouvoir, </w:t>
      </w:r>
      <w:ins w:id="4" w:author="Marguerite-Marie Bordry" w:date="2018-12-06T16:08:00Z">
        <w:r w:rsidR="005334C3">
          <w:rPr>
            <w:rFonts w:cs="Times New Roman"/>
          </w:rPr>
          <w:t xml:space="preserve">de </w:t>
        </w:r>
      </w:ins>
      <w:r w:rsidRPr="00F8712A">
        <w:rPr>
          <w:rFonts w:cs="Times New Roman"/>
        </w:rPr>
        <w:t>crainte d</w:t>
      </w:r>
      <w:r>
        <w:rPr>
          <w:rFonts w:cs="Times New Roman"/>
        </w:rPr>
        <w:t>’</w:t>
      </w:r>
      <w:r w:rsidRPr="00F8712A">
        <w:rPr>
          <w:rFonts w:cs="Times New Roman"/>
        </w:rPr>
        <w:t>allonger outre mesure cette notice bibliographique, citer quelques passages de l</w:t>
      </w:r>
      <w:r>
        <w:rPr>
          <w:rFonts w:cs="Times New Roman"/>
        </w:rPr>
        <w:t>’</w:t>
      </w:r>
      <w:r w:rsidRPr="00F8712A">
        <w:rPr>
          <w:rFonts w:cs="Times New Roman"/>
        </w:rPr>
        <w:t xml:space="preserve">introduction charmante dont </w:t>
      </w:r>
      <w:r>
        <w:rPr>
          <w:rFonts w:cs="Times New Roman"/>
        </w:rPr>
        <w:t>M. </w:t>
      </w:r>
      <w:r w:rsidRPr="00F8712A">
        <w:rPr>
          <w:rFonts w:cs="Times New Roman"/>
        </w:rPr>
        <w:t>Antony Méray avait, il y a vingt ans, fait précéder sa traduction de la lettre de Pogge sur les Bains de Bade.</w:t>
      </w:r>
    </w:p>
    <w:p w14:paraId="28F01DFB" w14:textId="77777777" w:rsidR="00F80ED5" w:rsidRDefault="00F80ED5" w:rsidP="00F80ED5">
      <w:pPr>
        <w:pStyle w:val="Titre1"/>
      </w:pPr>
      <w:r>
        <w:t>Tome XXIII, numéro 91, juillet 1897</w:t>
      </w:r>
    </w:p>
    <w:p w14:paraId="1EBAE86C" w14:textId="77777777" w:rsidR="00F80ED5" w:rsidRDefault="00F80ED5" w:rsidP="00F80ED5">
      <w:pPr>
        <w:pStyle w:val="Titre2"/>
      </w:pPr>
      <w:r>
        <w:t xml:space="preserve">Épilogues. </w:t>
      </w:r>
      <w:r>
        <w:br/>
      </w:r>
      <w:r w:rsidRPr="00F8712A">
        <w:t>Le Blason des Anglais [extrait]</w:t>
      </w:r>
    </w:p>
    <w:p w14:paraId="03734098" w14:textId="77777777" w:rsidR="00F80ED5" w:rsidRPr="00925B7B" w:rsidRDefault="00F80ED5" w:rsidP="00F80ED5">
      <w:pPr>
        <w:pStyle w:val="term"/>
      </w:pPr>
      <w:r w:rsidRPr="00925B7B">
        <w:t>id : article-</w:t>
      </w:r>
      <w:r>
        <w:t>1897</w:t>
      </w:r>
      <w:r w:rsidRPr="00925B7B">
        <w:t>-</w:t>
      </w:r>
      <w:r>
        <w:t>07</w:t>
      </w:r>
      <w:r w:rsidRPr="00925B7B">
        <w:t>_</w:t>
      </w:r>
      <w:r>
        <w:t>139</w:t>
      </w:r>
    </w:p>
    <w:p w14:paraId="7781B406" w14:textId="77777777" w:rsidR="00F80ED5" w:rsidRPr="00925B7B" w:rsidRDefault="00F80ED5" w:rsidP="00F80ED5">
      <w:pPr>
        <w:pStyle w:val="term"/>
      </w:pPr>
      <w:r w:rsidRPr="00925B7B">
        <w:t xml:space="preserve">author : </w:t>
      </w:r>
      <w:r>
        <w:t>Gourmont, Remy de (1858-1915)</w:t>
      </w:r>
    </w:p>
    <w:p w14:paraId="45E43BD9" w14:textId="77777777" w:rsidR="00F80ED5" w:rsidRPr="00925B7B" w:rsidRDefault="00F80ED5" w:rsidP="00F80ED5">
      <w:pPr>
        <w:pStyle w:val="term"/>
      </w:pPr>
      <w:r w:rsidRPr="00925B7B">
        <w:t xml:space="preserve">signed : </w:t>
      </w:r>
      <w:r>
        <w:t>Remy de Gourmont</w:t>
      </w:r>
    </w:p>
    <w:p w14:paraId="5FD8BC70" w14:textId="77777777" w:rsidR="00F80ED5" w:rsidRDefault="00F80ED5" w:rsidP="00F80ED5">
      <w:pPr>
        <w:pStyle w:val="term"/>
      </w:pPr>
      <w:r w:rsidRPr="00925B7B">
        <w:t xml:space="preserve">section : </w:t>
      </w:r>
      <w:r>
        <w:t>Épilogues</w:t>
      </w:r>
    </w:p>
    <w:p w14:paraId="18C1EEE7" w14:textId="77777777" w:rsidR="00F80ED5" w:rsidRPr="0044359D" w:rsidRDefault="00F80ED5" w:rsidP="00F80ED5">
      <w:pPr>
        <w:pStyle w:val="term"/>
      </w:pPr>
      <w:r w:rsidRPr="00DA7419">
        <w:t xml:space="preserve">title : </w:t>
      </w:r>
      <w:r w:rsidRPr="00F8712A">
        <w:t>Le Blason des Anglais [extrait]</w:t>
      </w:r>
    </w:p>
    <w:p w14:paraId="62F6E211" w14:textId="77777777" w:rsidR="00F80ED5" w:rsidRPr="00925B7B" w:rsidRDefault="00F80ED5" w:rsidP="00F80ED5">
      <w:pPr>
        <w:pStyle w:val="term"/>
      </w:pPr>
      <w:r w:rsidRPr="00925B7B">
        <w:t>date :</w:t>
      </w:r>
      <w:r>
        <w:t xml:space="preserve"> 1897-07</w:t>
      </w:r>
    </w:p>
    <w:p w14:paraId="344B9153" w14:textId="77777777" w:rsidR="00F80ED5" w:rsidRDefault="00F80ED5" w:rsidP="00F80ED5">
      <w:pPr>
        <w:pStyle w:val="term"/>
      </w:pPr>
      <w:r w:rsidRPr="00925B7B">
        <w:t xml:space="preserve">ref : </w:t>
      </w:r>
      <w:r>
        <w:t>Tome XXIII, numéro 91, juillet 1897</w:t>
      </w:r>
      <w:r w:rsidRPr="00925B7B">
        <w:t xml:space="preserve">, </w:t>
      </w:r>
      <w:r>
        <w:t>p. 137-141 [139]</w:t>
      </w:r>
    </w:p>
    <w:p w14:paraId="5212ED40" w14:textId="77777777" w:rsidR="00F80ED5" w:rsidRPr="00B260A4" w:rsidRDefault="00F80ED5" w:rsidP="00F80ED5">
      <w:pPr>
        <w:pStyle w:val="byline"/>
      </w:pPr>
      <w:r w:rsidRPr="00642C49">
        <w:rPr>
          <w:smallCaps/>
        </w:rPr>
        <w:t>Remy de Gourmont</w:t>
      </w:r>
      <w:r w:rsidRPr="00B260A4">
        <w:t>.</w:t>
      </w:r>
    </w:p>
    <w:p w14:paraId="3B2490C2" w14:textId="77777777" w:rsidR="00F80ED5" w:rsidRDefault="00F80ED5" w:rsidP="00F80ED5">
      <w:pPr>
        <w:pStyle w:val="bibl"/>
      </w:pPr>
      <w:r>
        <w:t>Tome XXIII, numéro 91, juillet 1897</w:t>
      </w:r>
      <w:r w:rsidRPr="00925B7B">
        <w:t xml:space="preserve">, </w:t>
      </w:r>
      <w:r>
        <w:t>p. 137-141 [139].</w:t>
      </w:r>
    </w:p>
    <w:p w14:paraId="04D23A85" w14:textId="77777777" w:rsidR="00F80ED5" w:rsidRPr="00F8712A" w:rsidRDefault="00F80ED5" w:rsidP="00F80ED5">
      <w:pPr>
        <w:pStyle w:val="Corpsdetexte"/>
        <w:rPr>
          <w:rFonts w:cs="Times New Roman"/>
        </w:rPr>
      </w:pPr>
      <w:r w:rsidRPr="00F8712A">
        <w:rPr>
          <w:rFonts w:cs="Times New Roman"/>
        </w:rPr>
        <w:t>[…] L</w:t>
      </w:r>
      <w:r>
        <w:rPr>
          <w:rFonts w:cs="Times New Roman"/>
        </w:rPr>
        <w:t>’</w:t>
      </w:r>
      <w:r w:rsidRPr="00F8712A">
        <w:rPr>
          <w:rFonts w:cs="Times New Roman"/>
        </w:rPr>
        <w:t>Anglais a une mauvaise réputation, parmi le peuple. C</w:t>
      </w:r>
      <w:r>
        <w:rPr>
          <w:rFonts w:cs="Times New Roman"/>
        </w:rPr>
        <w:t>’</w:t>
      </w:r>
      <w:r w:rsidRPr="00F8712A">
        <w:rPr>
          <w:rFonts w:cs="Times New Roman"/>
        </w:rPr>
        <w:t>est le seul étranger, avec les Grecs, sur lequel il y ait dans les proverbes unanimité d</w:t>
      </w:r>
      <w:r>
        <w:rPr>
          <w:rFonts w:cs="Times New Roman"/>
        </w:rPr>
        <w:t>’</w:t>
      </w:r>
      <w:r w:rsidRPr="00F8712A">
        <w:rPr>
          <w:rFonts w:cs="Times New Roman"/>
        </w:rPr>
        <w:t>injures. Sur toutes les côtes de France l</w:t>
      </w:r>
      <w:r>
        <w:rPr>
          <w:rFonts w:cs="Times New Roman"/>
        </w:rPr>
        <w:t>’</w:t>
      </w:r>
      <w:r w:rsidRPr="00F8712A">
        <w:rPr>
          <w:rFonts w:cs="Times New Roman"/>
        </w:rPr>
        <w:t>Anglais est tantôt un ogre, tantôt un jocrisse</w:t>
      </w:r>
      <w:r>
        <w:rPr>
          <w:rFonts w:cs="Times New Roman"/>
        </w:rPr>
        <w:t> ;</w:t>
      </w:r>
      <w:r w:rsidRPr="00F8712A">
        <w:rPr>
          <w:rFonts w:cs="Times New Roman"/>
        </w:rPr>
        <w:t xml:space="preserve"> il a longtemps gardé ce dernier caractère dans les basses chansons comiques et les vaudevilles. Aujourd</w:t>
      </w:r>
      <w:r>
        <w:rPr>
          <w:rFonts w:cs="Times New Roman"/>
        </w:rPr>
        <w:t>’</w:t>
      </w:r>
      <w:r w:rsidRPr="00F8712A">
        <w:rPr>
          <w:rFonts w:cs="Times New Roman"/>
        </w:rPr>
        <w:t xml:space="preserve">hui, à Paris, pour le gamin des rues tout étranger est </w:t>
      </w:r>
      <w:r w:rsidRPr="00F8712A">
        <w:rPr>
          <w:rFonts w:cs="Times New Roman"/>
          <w:i/>
        </w:rPr>
        <w:t>a priori</w:t>
      </w:r>
      <w:r w:rsidRPr="00F8712A">
        <w:rPr>
          <w:rFonts w:cs="Times New Roman"/>
        </w:rPr>
        <w:t xml:space="preserve"> un Anglais</w:t>
      </w:r>
      <w:r>
        <w:rPr>
          <w:rFonts w:cs="Times New Roman"/>
        </w:rPr>
        <w:t> ;</w:t>
      </w:r>
      <w:r w:rsidRPr="00F8712A">
        <w:rPr>
          <w:rFonts w:cs="Times New Roman"/>
        </w:rPr>
        <w:t xml:space="preserve"> en général, on le déteste et on le raille, — mais non en face, car il est bon payeur. Grâce aux journaux, l</w:t>
      </w:r>
      <w:r>
        <w:rPr>
          <w:rFonts w:cs="Times New Roman"/>
        </w:rPr>
        <w:t>’</w:t>
      </w:r>
      <w:r w:rsidRPr="00F8712A">
        <w:rPr>
          <w:rFonts w:cs="Times New Roman"/>
        </w:rPr>
        <w:t>Allemand et l</w:t>
      </w:r>
      <w:r>
        <w:rPr>
          <w:rFonts w:cs="Times New Roman"/>
        </w:rPr>
        <w:t>’</w:t>
      </w:r>
      <w:r w:rsidRPr="00F8712A">
        <w:rPr>
          <w:rFonts w:cs="Times New Roman"/>
        </w:rPr>
        <w:t>Italien (depuis peu) se partagent la vieille haine populaire, mais, comme le répétait déjà si volontiers Robert Wace il y a un peu plus de sept siècles (la langue française n</w:t>
      </w:r>
      <w:r>
        <w:rPr>
          <w:rFonts w:cs="Times New Roman"/>
        </w:rPr>
        <w:t>’</w:t>
      </w:r>
      <w:r w:rsidRPr="00F8712A">
        <w:rPr>
          <w:rFonts w:cs="Times New Roman"/>
        </w:rPr>
        <w:t>est pas toute jeune)</w:t>
      </w:r>
      <w:r>
        <w:rPr>
          <w:rFonts w:cs="Times New Roman"/>
        </w:rPr>
        <w:t> :</w:t>
      </w:r>
    </w:p>
    <w:p w14:paraId="101BC434" w14:textId="77777777" w:rsidR="00F80ED5" w:rsidRPr="00F8712A" w:rsidRDefault="00F80ED5" w:rsidP="00F80ED5">
      <w:pPr>
        <w:pStyle w:val="Corpsdetexte"/>
        <w:rPr>
          <w:rFonts w:cs="Times New Roman"/>
        </w:rPr>
      </w:pPr>
      <w:r w:rsidRPr="00F8712A">
        <w:rPr>
          <w:rFonts w:cs="Times New Roman"/>
        </w:rPr>
        <w:t>E li Engleis bien se deffendent.</w:t>
      </w:r>
    </w:p>
    <w:p w14:paraId="1442C819" w14:textId="77777777" w:rsidR="00F80ED5" w:rsidRDefault="00F80ED5" w:rsidP="00F80ED5">
      <w:pPr>
        <w:pStyle w:val="Titre2"/>
      </w:pPr>
      <w:r>
        <w:t>Lettres italiennes</w:t>
      </w:r>
    </w:p>
    <w:p w14:paraId="61032C50" w14:textId="77777777" w:rsidR="00F80ED5" w:rsidRPr="008950E7" w:rsidRDefault="00F80ED5" w:rsidP="00F80ED5">
      <w:pPr>
        <w:pStyle w:val="term"/>
        <w:rPr>
          <w:lang w:val="it-IT"/>
        </w:rPr>
      </w:pPr>
      <w:r w:rsidRPr="008950E7">
        <w:rPr>
          <w:lang w:val="it-IT"/>
        </w:rPr>
        <w:t>id : article-1897-07_171</w:t>
      </w:r>
    </w:p>
    <w:p w14:paraId="51C7F2F8" w14:textId="77777777" w:rsidR="00F80ED5" w:rsidRPr="008950E7" w:rsidRDefault="00F80ED5" w:rsidP="00F80ED5">
      <w:pPr>
        <w:pStyle w:val="term"/>
        <w:rPr>
          <w:lang w:val="it-IT"/>
        </w:rPr>
      </w:pPr>
      <w:r w:rsidRPr="008950E7">
        <w:rPr>
          <w:lang w:val="it-IT"/>
        </w:rPr>
        <w:t>author : Zanoni, A.</w:t>
      </w:r>
    </w:p>
    <w:p w14:paraId="7EC1023C" w14:textId="77777777" w:rsidR="00F80ED5" w:rsidRPr="008950E7" w:rsidRDefault="00F80ED5" w:rsidP="00F80ED5">
      <w:pPr>
        <w:pStyle w:val="term"/>
        <w:rPr>
          <w:lang w:val="it-IT"/>
        </w:rPr>
      </w:pPr>
      <w:r w:rsidRPr="008950E7">
        <w:rPr>
          <w:lang w:val="it-IT"/>
        </w:rPr>
        <w:t>signed : Zanoni</w:t>
      </w:r>
    </w:p>
    <w:p w14:paraId="4D7FB873" w14:textId="77777777" w:rsidR="00F80ED5" w:rsidRDefault="00F80ED5" w:rsidP="00F80ED5">
      <w:pPr>
        <w:pStyle w:val="term"/>
      </w:pPr>
      <w:r w:rsidRPr="00925B7B">
        <w:lastRenderedPageBreak/>
        <w:t xml:space="preserve">section : </w:t>
      </w:r>
      <w:r>
        <w:t>Lettres italiennes</w:t>
      </w:r>
    </w:p>
    <w:p w14:paraId="37D3E8F9" w14:textId="77777777" w:rsidR="00F80ED5" w:rsidRPr="0044359D" w:rsidRDefault="00F80ED5" w:rsidP="00F80ED5">
      <w:pPr>
        <w:pStyle w:val="term"/>
      </w:pPr>
      <w:r w:rsidRPr="00DA7419">
        <w:t xml:space="preserve">title : </w:t>
      </w:r>
      <w:r>
        <w:t>Lettres italiennes</w:t>
      </w:r>
    </w:p>
    <w:p w14:paraId="579D6016" w14:textId="77777777" w:rsidR="00F80ED5" w:rsidRPr="008950E7" w:rsidRDefault="00F80ED5" w:rsidP="00F80ED5">
      <w:pPr>
        <w:pStyle w:val="term"/>
        <w:rPr>
          <w:lang w:val="it-IT"/>
        </w:rPr>
      </w:pPr>
      <w:r w:rsidRPr="008950E7">
        <w:rPr>
          <w:lang w:val="it-IT"/>
        </w:rPr>
        <w:t>date : 1897-07</w:t>
      </w:r>
    </w:p>
    <w:p w14:paraId="4B7C1EB5" w14:textId="77777777" w:rsidR="00F80ED5" w:rsidRPr="008950E7" w:rsidRDefault="00F80ED5" w:rsidP="00F80ED5">
      <w:pPr>
        <w:pStyle w:val="term"/>
        <w:rPr>
          <w:lang w:val="it-IT"/>
        </w:rPr>
      </w:pPr>
      <w:r w:rsidRPr="008950E7">
        <w:rPr>
          <w:lang w:val="it-IT"/>
        </w:rPr>
        <w:t>ref : Tome XXIII, numéro 91, juillet 1897, p. 171-175</w:t>
      </w:r>
    </w:p>
    <w:p w14:paraId="73B2E31D" w14:textId="77777777" w:rsidR="00F80ED5" w:rsidRPr="008950E7" w:rsidRDefault="00F80ED5" w:rsidP="00F80ED5">
      <w:pPr>
        <w:pStyle w:val="byline"/>
        <w:rPr>
          <w:smallCaps/>
          <w:lang w:val="it-IT"/>
        </w:rPr>
      </w:pPr>
      <w:r w:rsidRPr="008950E7">
        <w:rPr>
          <w:smallCaps/>
          <w:lang w:val="it-IT"/>
        </w:rPr>
        <w:t>Zanoni</w:t>
      </w:r>
      <w:r w:rsidRPr="008950E7">
        <w:rPr>
          <w:lang w:val="it-IT"/>
        </w:rPr>
        <w:t xml:space="preserve"> [A. Zanoni].</w:t>
      </w:r>
    </w:p>
    <w:p w14:paraId="30BFB5D0" w14:textId="77777777" w:rsidR="00F80ED5" w:rsidRDefault="00F80ED5" w:rsidP="00F80ED5">
      <w:pPr>
        <w:pStyle w:val="bibl"/>
      </w:pPr>
      <w:r>
        <w:t>Tome XXIII, numéro 91, juillet 1897</w:t>
      </w:r>
      <w:r w:rsidRPr="00925B7B">
        <w:t xml:space="preserve">, </w:t>
      </w:r>
      <w:r>
        <w:t>p. 171-175.</w:t>
      </w:r>
    </w:p>
    <w:p w14:paraId="45AEC427" w14:textId="77777777" w:rsidR="00F80ED5" w:rsidRPr="008950E7" w:rsidRDefault="00F80ED5" w:rsidP="00F80ED5">
      <w:pPr>
        <w:pStyle w:val="Titre3"/>
        <w:rPr>
          <w:lang w:val="it-IT"/>
        </w:rPr>
      </w:pPr>
      <w:r w:rsidRPr="008950E7">
        <w:rPr>
          <w:lang w:val="it-IT"/>
        </w:rPr>
        <w:t>I</w:t>
      </w:r>
    </w:p>
    <w:p w14:paraId="5CA7F2F8" w14:textId="77777777" w:rsidR="00F80ED5" w:rsidRPr="008950E7" w:rsidRDefault="00F80ED5" w:rsidP="00F80ED5">
      <w:pPr>
        <w:pStyle w:val="term"/>
        <w:rPr>
          <w:lang w:val="it-IT"/>
        </w:rPr>
      </w:pPr>
      <w:r w:rsidRPr="008950E7">
        <w:rPr>
          <w:lang w:val="it-IT"/>
        </w:rPr>
        <w:t>id : article-1897-07_172</w:t>
      </w:r>
    </w:p>
    <w:p w14:paraId="3220F607" w14:textId="77777777" w:rsidR="00F80ED5" w:rsidRPr="008950E7" w:rsidRDefault="00F80ED5" w:rsidP="00F80ED5">
      <w:pPr>
        <w:pStyle w:val="term"/>
        <w:rPr>
          <w:lang w:val="it-IT"/>
        </w:rPr>
      </w:pPr>
      <w:r w:rsidRPr="008950E7">
        <w:rPr>
          <w:lang w:val="it-IT"/>
        </w:rPr>
        <w:t>author : Zanoni, A.</w:t>
      </w:r>
    </w:p>
    <w:p w14:paraId="358B2D88" w14:textId="77777777" w:rsidR="00F80ED5" w:rsidRPr="008950E7" w:rsidRDefault="00F80ED5" w:rsidP="00F80ED5">
      <w:pPr>
        <w:pStyle w:val="term"/>
        <w:rPr>
          <w:lang w:val="it-IT"/>
        </w:rPr>
      </w:pPr>
      <w:r w:rsidRPr="008950E7">
        <w:rPr>
          <w:lang w:val="it-IT"/>
        </w:rPr>
        <w:t>signed : Zanoni</w:t>
      </w:r>
    </w:p>
    <w:p w14:paraId="375E7CB8" w14:textId="77777777" w:rsidR="00F80ED5" w:rsidRPr="008950E7" w:rsidRDefault="00F80ED5" w:rsidP="00F80ED5">
      <w:pPr>
        <w:pStyle w:val="term"/>
        <w:rPr>
          <w:lang w:val="it-IT"/>
        </w:rPr>
      </w:pPr>
      <w:r w:rsidRPr="008950E7">
        <w:rPr>
          <w:lang w:val="it-IT"/>
        </w:rPr>
        <w:t>section : Lettres italiennes</w:t>
      </w:r>
    </w:p>
    <w:p w14:paraId="3EE36F2B" w14:textId="77777777" w:rsidR="00F80ED5" w:rsidRPr="008950E7" w:rsidRDefault="00F80ED5" w:rsidP="00F80ED5">
      <w:pPr>
        <w:pStyle w:val="term"/>
        <w:rPr>
          <w:lang w:val="it-IT"/>
        </w:rPr>
      </w:pPr>
      <w:r w:rsidRPr="008950E7">
        <w:rPr>
          <w:lang w:val="it-IT"/>
        </w:rPr>
        <w:t xml:space="preserve">title : I. Luigi Donati : </w:t>
      </w:r>
      <w:r w:rsidRPr="008950E7">
        <w:rPr>
          <w:i/>
          <w:lang w:val="it-IT"/>
        </w:rPr>
        <w:t>Le Ballate d’amore et di dolore</w:t>
      </w:r>
      <w:r w:rsidRPr="008950E7">
        <w:rPr>
          <w:lang w:val="it-IT"/>
        </w:rPr>
        <w:t xml:space="preserve">, in-12, Milan, Galli, L. 2. — Salvatore Farina : </w:t>
      </w:r>
      <w:r w:rsidRPr="008950E7">
        <w:rPr>
          <w:i/>
          <w:lang w:val="it-IT"/>
        </w:rPr>
        <w:t>Vanitas : Madonnina Bianca</w:t>
      </w:r>
      <w:r w:rsidRPr="008950E7">
        <w:rPr>
          <w:lang w:val="it-IT"/>
        </w:rPr>
        <w:t xml:space="preserve">, in-18, Milan, Galli, L. 3. — Enrico Corradini : </w:t>
      </w:r>
      <w:r w:rsidRPr="008950E7">
        <w:rPr>
          <w:i/>
          <w:lang w:val="it-IT"/>
        </w:rPr>
        <w:t>La Gioa</w:t>
      </w:r>
      <w:r w:rsidRPr="008950E7">
        <w:rPr>
          <w:lang w:val="it-IT"/>
        </w:rPr>
        <w:t>, pet. in-8</w:t>
      </w:r>
      <w:r w:rsidRPr="008950E7">
        <w:rPr>
          <w:vertAlign w:val="superscript"/>
          <w:lang w:val="it-IT"/>
        </w:rPr>
        <w:t>o</w:t>
      </w:r>
      <w:r w:rsidRPr="008950E7">
        <w:rPr>
          <w:lang w:val="it-IT"/>
        </w:rPr>
        <w:t xml:space="preserve">, Florence, Paggi. — E. A. Butti : </w:t>
      </w:r>
      <w:r w:rsidRPr="008950E7">
        <w:rPr>
          <w:i/>
          <w:lang w:val="it-IT"/>
        </w:rPr>
        <w:t>L’Incantesimo,</w:t>
      </w:r>
      <w:r w:rsidRPr="008950E7">
        <w:rPr>
          <w:lang w:val="it-IT"/>
        </w:rPr>
        <w:t xml:space="preserve"> in-18, Milan, Treves, L. 4. — Luciano Zuccoli : </w:t>
      </w:r>
      <w:r w:rsidRPr="008950E7">
        <w:rPr>
          <w:i/>
          <w:lang w:val="it-IT"/>
        </w:rPr>
        <w:t>Roberta</w:t>
      </w:r>
      <w:r w:rsidRPr="008950E7">
        <w:rPr>
          <w:lang w:val="it-IT"/>
        </w:rPr>
        <w:t xml:space="preserve">, in-18, Milan, Brigola, L. 3.50. — Laura Gropallo : </w:t>
      </w:r>
      <w:r w:rsidRPr="008950E7">
        <w:rPr>
          <w:i/>
          <w:lang w:val="it-IT"/>
        </w:rPr>
        <w:t>In Hora Mortis</w:t>
      </w:r>
      <w:r w:rsidRPr="008950E7">
        <w:rPr>
          <w:lang w:val="it-IT"/>
        </w:rPr>
        <w:t xml:space="preserve">, in-18, Milan, Brigola, L. 3.50. — Luigi Capuana : </w:t>
      </w:r>
      <w:r w:rsidRPr="008950E7">
        <w:rPr>
          <w:i/>
          <w:lang w:val="it-IT"/>
        </w:rPr>
        <w:t>Fausto Bragia e altre novelle</w:t>
      </w:r>
      <w:r w:rsidRPr="008950E7">
        <w:rPr>
          <w:lang w:val="it-IT"/>
        </w:rPr>
        <w:t xml:space="preserve">, in-18, Catane, Giannotta L. 2. — Pietro Guastavano, </w:t>
      </w:r>
      <w:r w:rsidRPr="008950E7">
        <w:rPr>
          <w:i/>
          <w:lang w:val="it-IT"/>
        </w:rPr>
        <w:t>Vibrazioni,</w:t>
      </w:r>
      <w:r w:rsidRPr="008950E7">
        <w:rPr>
          <w:lang w:val="it-IT"/>
        </w:rPr>
        <w:t xml:space="preserve"> in-8</w:t>
      </w:r>
      <w:r w:rsidRPr="008950E7">
        <w:rPr>
          <w:vertAlign w:val="superscript"/>
          <w:lang w:val="it-IT"/>
        </w:rPr>
        <w:t>o</w:t>
      </w:r>
      <w:r w:rsidRPr="008950E7">
        <w:rPr>
          <w:lang w:val="it-IT"/>
        </w:rPr>
        <w:t xml:space="preserve">, Gênes, R. Stab. Sordo-Muti : L. 4. — Ugo Ojetti, </w:t>
      </w:r>
      <w:r w:rsidRPr="008950E7">
        <w:rPr>
          <w:i/>
          <w:lang w:val="it-IT"/>
        </w:rPr>
        <w:t>L’opera morale ed artistica di Antonio Fogazzaro</w:t>
      </w:r>
      <w:r w:rsidRPr="008950E7">
        <w:rPr>
          <w:lang w:val="it-IT"/>
        </w:rPr>
        <w:t> : in-8</w:t>
      </w:r>
      <w:r w:rsidRPr="008950E7">
        <w:rPr>
          <w:vertAlign w:val="superscript"/>
          <w:lang w:val="it-IT"/>
        </w:rPr>
        <w:t>o</w:t>
      </w:r>
      <w:r w:rsidRPr="008950E7">
        <w:rPr>
          <w:lang w:val="it-IT"/>
        </w:rPr>
        <w:t>, Rome, Forzani. — </w:t>
      </w:r>
      <w:r w:rsidRPr="008950E7">
        <w:rPr>
          <w:i/>
          <w:lang w:val="it-IT"/>
        </w:rPr>
        <w:t>Emporium</w:t>
      </w:r>
      <w:r w:rsidRPr="008950E7">
        <w:rPr>
          <w:lang w:val="it-IT"/>
        </w:rPr>
        <w:t>, rivista mensile, Bergame. — </w:t>
      </w:r>
      <w:r w:rsidRPr="008950E7">
        <w:rPr>
          <w:i/>
          <w:lang w:val="it-IT"/>
        </w:rPr>
        <w:t>La Scena illustrata</w:t>
      </w:r>
      <w:r w:rsidRPr="008950E7">
        <w:rPr>
          <w:lang w:val="it-IT"/>
        </w:rPr>
        <w:t>, rivista quindicinale, Florence</w:t>
      </w:r>
    </w:p>
    <w:p w14:paraId="362C93AC" w14:textId="77777777" w:rsidR="00F80ED5" w:rsidRPr="008950E7" w:rsidRDefault="00F80ED5" w:rsidP="00F80ED5">
      <w:pPr>
        <w:pStyle w:val="term"/>
        <w:rPr>
          <w:lang w:val="it-IT"/>
        </w:rPr>
      </w:pPr>
      <w:r w:rsidRPr="008950E7">
        <w:rPr>
          <w:lang w:val="it-IT"/>
        </w:rPr>
        <w:t>date : 1897-07</w:t>
      </w:r>
    </w:p>
    <w:p w14:paraId="6729F929" w14:textId="77777777" w:rsidR="00F80ED5" w:rsidRPr="008950E7" w:rsidRDefault="00F80ED5" w:rsidP="00F80ED5">
      <w:pPr>
        <w:pStyle w:val="term"/>
        <w:rPr>
          <w:lang w:val="it-IT"/>
        </w:rPr>
      </w:pPr>
      <w:r w:rsidRPr="008950E7">
        <w:rPr>
          <w:lang w:val="it-IT"/>
        </w:rPr>
        <w:t>ref : Tome XXIII, numéro 91, juillet 1897, p. 171-175 [172-174]</w:t>
      </w:r>
    </w:p>
    <w:p w14:paraId="50488544" w14:textId="77777777" w:rsidR="00F80ED5" w:rsidRPr="008950E7" w:rsidRDefault="00F80ED5" w:rsidP="00F80ED5">
      <w:pPr>
        <w:pStyle w:val="argument"/>
        <w:rPr>
          <w:lang w:val="it-IT"/>
        </w:rPr>
      </w:pPr>
      <w:r w:rsidRPr="008950E7">
        <w:rPr>
          <w:lang w:val="it-IT"/>
        </w:rPr>
        <w:t xml:space="preserve">Luigi Donati : </w:t>
      </w:r>
      <w:r w:rsidRPr="008950E7">
        <w:rPr>
          <w:i/>
          <w:lang w:val="it-IT"/>
        </w:rPr>
        <w:t>Le Ballate d’amore et di dolore</w:t>
      </w:r>
      <w:r w:rsidRPr="008950E7">
        <w:rPr>
          <w:lang w:val="it-IT"/>
        </w:rPr>
        <w:t xml:space="preserve">, in-12, Milan, Galli, L. 2. — Salvatore Farina : </w:t>
      </w:r>
      <w:r w:rsidRPr="008950E7">
        <w:rPr>
          <w:i/>
          <w:lang w:val="it-IT"/>
        </w:rPr>
        <w:t>Vanitas : Madonnina Bianca</w:t>
      </w:r>
      <w:r w:rsidRPr="008950E7">
        <w:rPr>
          <w:lang w:val="it-IT"/>
        </w:rPr>
        <w:t xml:space="preserve">, in-18, Milan, Galli, L. 3. — Enrico Corradini : </w:t>
      </w:r>
      <w:r w:rsidRPr="008950E7">
        <w:rPr>
          <w:i/>
          <w:lang w:val="it-IT"/>
        </w:rPr>
        <w:t>La Gioa</w:t>
      </w:r>
      <w:r w:rsidRPr="008950E7">
        <w:rPr>
          <w:lang w:val="it-IT"/>
        </w:rPr>
        <w:t>, pet. in-8</w:t>
      </w:r>
      <w:r w:rsidRPr="008950E7">
        <w:rPr>
          <w:vertAlign w:val="superscript"/>
          <w:lang w:val="it-IT"/>
        </w:rPr>
        <w:t>o</w:t>
      </w:r>
      <w:r w:rsidRPr="008950E7">
        <w:rPr>
          <w:lang w:val="it-IT"/>
        </w:rPr>
        <w:t xml:space="preserve">, Florence, Paggi. — E. A. Butti : </w:t>
      </w:r>
      <w:r w:rsidRPr="008950E7">
        <w:rPr>
          <w:i/>
          <w:lang w:val="it-IT"/>
        </w:rPr>
        <w:t>L’Incantesimo,</w:t>
      </w:r>
      <w:r w:rsidRPr="008950E7">
        <w:rPr>
          <w:lang w:val="it-IT"/>
        </w:rPr>
        <w:t xml:space="preserve"> in-18, Milan, Treves, L. 4. — Luciano Zuccoli : </w:t>
      </w:r>
      <w:r w:rsidRPr="008950E7">
        <w:rPr>
          <w:i/>
          <w:lang w:val="it-IT"/>
        </w:rPr>
        <w:t>Roberta</w:t>
      </w:r>
      <w:r w:rsidRPr="008950E7">
        <w:rPr>
          <w:lang w:val="it-IT"/>
        </w:rPr>
        <w:t xml:space="preserve">, in-18, Milan, Brigola, L. 3.50. — Laura Gropallo : </w:t>
      </w:r>
      <w:r w:rsidRPr="008950E7">
        <w:rPr>
          <w:i/>
          <w:lang w:val="it-IT"/>
        </w:rPr>
        <w:t>In Hora Mortis</w:t>
      </w:r>
      <w:r w:rsidRPr="008950E7">
        <w:rPr>
          <w:lang w:val="it-IT"/>
        </w:rPr>
        <w:t xml:space="preserve">, in-18, Milan, Brigola, L. 3.50. — Luigi Capuana : </w:t>
      </w:r>
      <w:r w:rsidRPr="008950E7">
        <w:rPr>
          <w:i/>
          <w:lang w:val="it-IT"/>
        </w:rPr>
        <w:t>Fausto Bragia e altre novelle</w:t>
      </w:r>
      <w:r w:rsidRPr="008950E7">
        <w:rPr>
          <w:lang w:val="it-IT"/>
        </w:rPr>
        <w:t xml:space="preserve">, in-18, Catane, Giannotta L. 2. — Pietro Guastavano, </w:t>
      </w:r>
      <w:r w:rsidRPr="008950E7">
        <w:rPr>
          <w:i/>
          <w:lang w:val="it-IT"/>
        </w:rPr>
        <w:t>Vibrazioni,</w:t>
      </w:r>
      <w:r w:rsidRPr="008950E7">
        <w:rPr>
          <w:lang w:val="it-IT"/>
        </w:rPr>
        <w:t xml:space="preserve"> in-8</w:t>
      </w:r>
      <w:r w:rsidRPr="008950E7">
        <w:rPr>
          <w:vertAlign w:val="superscript"/>
          <w:lang w:val="it-IT"/>
        </w:rPr>
        <w:t>o</w:t>
      </w:r>
      <w:r w:rsidRPr="008950E7">
        <w:rPr>
          <w:lang w:val="it-IT"/>
        </w:rPr>
        <w:t xml:space="preserve">, Gênes, R. Stab. Sordo-Muti : L. 4. — Ugo Ojetti, </w:t>
      </w:r>
      <w:r w:rsidRPr="008950E7">
        <w:rPr>
          <w:i/>
          <w:lang w:val="it-IT"/>
        </w:rPr>
        <w:t>L’opera morale ed artistica di Antonio Fogazzaro</w:t>
      </w:r>
      <w:r w:rsidRPr="008950E7">
        <w:rPr>
          <w:lang w:val="it-IT"/>
        </w:rPr>
        <w:t> : in-8</w:t>
      </w:r>
      <w:r w:rsidRPr="008950E7">
        <w:rPr>
          <w:vertAlign w:val="superscript"/>
          <w:lang w:val="it-IT"/>
        </w:rPr>
        <w:t>o</w:t>
      </w:r>
      <w:r w:rsidRPr="008950E7">
        <w:rPr>
          <w:lang w:val="it-IT"/>
        </w:rPr>
        <w:t>, Rome, Forzani. — </w:t>
      </w:r>
      <w:r w:rsidRPr="008950E7">
        <w:rPr>
          <w:i/>
          <w:lang w:val="it-IT"/>
        </w:rPr>
        <w:t>Emporium</w:t>
      </w:r>
      <w:r w:rsidRPr="008950E7">
        <w:rPr>
          <w:lang w:val="it-IT"/>
        </w:rPr>
        <w:t>, rivista mensile, Bergame. — </w:t>
      </w:r>
      <w:r w:rsidRPr="008950E7">
        <w:rPr>
          <w:i/>
          <w:lang w:val="it-IT"/>
        </w:rPr>
        <w:t>La Scena illustrata</w:t>
      </w:r>
      <w:r w:rsidRPr="008950E7">
        <w:rPr>
          <w:lang w:val="it-IT"/>
        </w:rPr>
        <w:t>, rivista quindicinale, Florence.</w:t>
      </w:r>
    </w:p>
    <w:p w14:paraId="092D66B6" w14:textId="77777777" w:rsidR="00F80ED5" w:rsidRPr="00F8712A" w:rsidRDefault="00F80ED5" w:rsidP="00F80ED5">
      <w:pPr>
        <w:pStyle w:val="Corpsdetexte"/>
        <w:rPr>
          <w:rFonts w:cs="Times New Roman"/>
        </w:rPr>
      </w:pPr>
      <w:r w:rsidRPr="00F8712A">
        <w:rPr>
          <w:rFonts w:cs="Times New Roman"/>
        </w:rPr>
        <w:t>C</w:t>
      </w:r>
      <w:r>
        <w:rPr>
          <w:rFonts w:cs="Times New Roman"/>
        </w:rPr>
        <w:t>’</w:t>
      </w:r>
      <w:r w:rsidRPr="00F8712A">
        <w:rPr>
          <w:rFonts w:cs="Times New Roman"/>
        </w:rPr>
        <w:t xml:space="preserve">est un charmant petit volume que celui de </w:t>
      </w:r>
      <w:r>
        <w:rPr>
          <w:rFonts w:cs="Times New Roman"/>
        </w:rPr>
        <w:t>M. </w:t>
      </w:r>
      <w:r w:rsidRPr="00F8712A">
        <w:rPr>
          <w:rFonts w:cs="Times New Roman"/>
        </w:rPr>
        <w:t xml:space="preserve">Donati, </w:t>
      </w:r>
      <w:r w:rsidRPr="00F8712A">
        <w:rPr>
          <w:rFonts w:cs="Times New Roman"/>
          <w:b/>
        </w:rPr>
        <w:t>Les Ballades d</w:t>
      </w:r>
      <w:r>
        <w:rPr>
          <w:rFonts w:cs="Times New Roman"/>
          <w:b/>
        </w:rPr>
        <w:t>’</w:t>
      </w:r>
      <w:r w:rsidRPr="00F8712A">
        <w:rPr>
          <w:rFonts w:cs="Times New Roman"/>
          <w:b/>
        </w:rPr>
        <w:t>amour et de douleur</w:t>
      </w:r>
      <w:r w:rsidRPr="00F8712A">
        <w:rPr>
          <w:rFonts w:cs="Times New Roman"/>
        </w:rPr>
        <w:t xml:space="preserve">. Après la couverture qui est jolie, on trouve une préface de </w:t>
      </w:r>
      <w:r>
        <w:rPr>
          <w:rFonts w:cs="Times New Roman"/>
        </w:rPr>
        <w:t>M. </w:t>
      </w:r>
      <w:r w:rsidRPr="00F8712A">
        <w:rPr>
          <w:rFonts w:cs="Times New Roman"/>
        </w:rPr>
        <w:t>Lucini et on est forcé de la lire, parce qu</w:t>
      </w:r>
      <w:r>
        <w:rPr>
          <w:rFonts w:cs="Times New Roman"/>
        </w:rPr>
        <w:t>’</w:t>
      </w:r>
      <w:r w:rsidRPr="00F8712A">
        <w:rPr>
          <w:rFonts w:cs="Times New Roman"/>
        </w:rPr>
        <w:t>elle est pleine d</w:t>
      </w:r>
      <w:r>
        <w:rPr>
          <w:rFonts w:cs="Times New Roman"/>
        </w:rPr>
        <w:t>’</w:t>
      </w:r>
      <w:r w:rsidRPr="00F8712A">
        <w:rPr>
          <w:rFonts w:cs="Times New Roman"/>
        </w:rPr>
        <w:t>idées agréables et rédigée en excellent italien. Les Ballades, toutes en la forme italienne traditionnelle</w:t>
      </w:r>
      <w:r>
        <w:rPr>
          <w:rStyle w:val="Appelnotedebasdep"/>
          <w:rFonts w:cs="Times New Roman"/>
        </w:rPr>
        <w:footnoteReference w:id="1"/>
      </w:r>
      <w:r>
        <w:rPr>
          <w:rFonts w:cs="Times New Roman"/>
        </w:rPr>
        <w:t>,</w:t>
      </w:r>
      <w:r w:rsidRPr="00F8712A">
        <w:rPr>
          <w:rFonts w:cs="Times New Roman"/>
        </w:rPr>
        <w:t xml:space="preserve"> sont de poésie tendre, sensuelle ou philosophique</w:t>
      </w:r>
      <w:r>
        <w:rPr>
          <w:rFonts w:cs="Times New Roman"/>
        </w:rPr>
        <w:t> ;</w:t>
      </w:r>
      <w:r w:rsidRPr="00F8712A">
        <w:rPr>
          <w:rFonts w:cs="Times New Roman"/>
        </w:rPr>
        <w:t xml:space="preserve"> le vers y supporte bien ses chaînes rigoureuses et, malgré quelques artifices, paraît pur, sans surcharge d</w:t>
      </w:r>
      <w:r>
        <w:rPr>
          <w:rFonts w:cs="Times New Roman"/>
        </w:rPr>
        <w:t>’</w:t>
      </w:r>
      <w:r w:rsidRPr="00F8712A">
        <w:rPr>
          <w:rFonts w:cs="Times New Roman"/>
        </w:rPr>
        <w:t>épithètes</w:t>
      </w:r>
      <w:r>
        <w:rPr>
          <w:rFonts w:cs="Times New Roman"/>
        </w:rPr>
        <w:t> ;</w:t>
      </w:r>
      <w:r w:rsidRPr="00F8712A">
        <w:rPr>
          <w:rFonts w:cs="Times New Roman"/>
        </w:rPr>
        <w:t xml:space="preserve"> je l</w:t>
      </w:r>
      <w:r>
        <w:rPr>
          <w:rFonts w:cs="Times New Roman"/>
        </w:rPr>
        <w:t>’</w:t>
      </w:r>
      <w:r w:rsidRPr="00F8712A">
        <w:rPr>
          <w:rFonts w:cs="Times New Roman"/>
        </w:rPr>
        <w:t xml:space="preserve">aimerais mieux sinon </w:t>
      </w:r>
      <w:r>
        <w:rPr>
          <w:rFonts w:cs="Times New Roman"/>
        </w:rPr>
        <w:t>« </w:t>
      </w:r>
      <w:r w:rsidRPr="00F8712A">
        <w:rPr>
          <w:rFonts w:cs="Times New Roman"/>
        </w:rPr>
        <w:t>libre</w:t>
      </w:r>
      <w:r>
        <w:rPr>
          <w:rFonts w:cs="Times New Roman"/>
        </w:rPr>
        <w:t> »</w:t>
      </w:r>
      <w:r w:rsidRPr="00F8712A">
        <w:rPr>
          <w:rFonts w:cs="Times New Roman"/>
        </w:rPr>
        <w:t>, du moins un peu plus libre et moins soucieux de rivaliser avec l</w:t>
      </w:r>
      <w:r>
        <w:rPr>
          <w:rFonts w:cs="Times New Roman"/>
        </w:rPr>
        <w:t>’</w:t>
      </w:r>
      <w:r w:rsidRPr="00F8712A">
        <w:rPr>
          <w:rFonts w:cs="Times New Roman"/>
        </w:rPr>
        <w:t>ingéniosité des trécentistes.</w:t>
      </w:r>
    </w:p>
    <w:p w14:paraId="2DCA01E6" w14:textId="77777777" w:rsidR="00F80ED5" w:rsidRPr="00F8712A" w:rsidRDefault="00F80ED5" w:rsidP="00F80ED5">
      <w:pPr>
        <w:pStyle w:val="Corpsdetexte"/>
        <w:rPr>
          <w:rFonts w:cs="Times New Roman"/>
        </w:rPr>
      </w:pPr>
      <w:r w:rsidRPr="00F8712A">
        <w:rPr>
          <w:rFonts w:cs="Times New Roman"/>
          <w:b/>
        </w:rPr>
        <w:t>Madonnina Bianca</w:t>
      </w:r>
      <w:r w:rsidRPr="00F8712A">
        <w:rPr>
          <w:rFonts w:cs="Times New Roman"/>
        </w:rPr>
        <w:t xml:space="preserve"> témoigne déjà par son titre du goût de </w:t>
      </w:r>
      <w:r>
        <w:rPr>
          <w:rFonts w:cs="Times New Roman"/>
        </w:rPr>
        <w:t>M. S. </w:t>
      </w:r>
      <w:r w:rsidRPr="00F8712A">
        <w:rPr>
          <w:rFonts w:cs="Times New Roman"/>
        </w:rPr>
        <w:t xml:space="preserve">Farina pour les diminutifs, les histoires simples et cordiales. Il observe avec soin et fait parfaitement vivre ses </w:t>
      </w:r>
      <w:r w:rsidRPr="00F8712A">
        <w:rPr>
          <w:rFonts w:cs="Times New Roman"/>
        </w:rPr>
        <w:lastRenderedPageBreak/>
        <w:t>personnages</w:t>
      </w:r>
      <w:r>
        <w:rPr>
          <w:rFonts w:cs="Times New Roman"/>
        </w:rPr>
        <w:t> ;</w:t>
      </w:r>
      <w:r w:rsidRPr="00F8712A">
        <w:rPr>
          <w:rFonts w:cs="Times New Roman"/>
        </w:rPr>
        <w:t xml:space="preserve"> si ses procédés sont quelquefois un peu factices, le résultat n</w:t>
      </w:r>
      <w:r>
        <w:rPr>
          <w:rFonts w:cs="Times New Roman"/>
        </w:rPr>
        <w:t>’</w:t>
      </w:r>
      <w:r w:rsidRPr="00F8712A">
        <w:rPr>
          <w:rFonts w:cs="Times New Roman"/>
        </w:rPr>
        <w:t>en est pas moins atteint et la popularité de la plupart de ses romans dit combien ils ont été goûtés par le rare public italien. Celui dont il s</w:t>
      </w:r>
      <w:r>
        <w:rPr>
          <w:rFonts w:cs="Times New Roman"/>
        </w:rPr>
        <w:t>’</w:t>
      </w:r>
      <w:r w:rsidRPr="00F8712A">
        <w:rPr>
          <w:rFonts w:cs="Times New Roman"/>
        </w:rPr>
        <w:t>agit aura le même succès mérité.</w:t>
      </w:r>
    </w:p>
    <w:p w14:paraId="39B7ADB8" w14:textId="77777777" w:rsidR="00F80ED5" w:rsidRPr="00F8712A" w:rsidRDefault="00F80ED5" w:rsidP="00F80ED5">
      <w:pPr>
        <w:pStyle w:val="Corpsdetexte"/>
        <w:rPr>
          <w:rFonts w:cs="Times New Roman"/>
        </w:rPr>
      </w:pPr>
      <w:r w:rsidRPr="00F8712A">
        <w:rPr>
          <w:rFonts w:cs="Times New Roman"/>
        </w:rPr>
        <w:t>Première partie d</w:t>
      </w:r>
      <w:r>
        <w:rPr>
          <w:rFonts w:cs="Times New Roman"/>
        </w:rPr>
        <w:t>’</w:t>
      </w:r>
      <w:r w:rsidRPr="00F8712A">
        <w:rPr>
          <w:rFonts w:cs="Times New Roman"/>
        </w:rPr>
        <w:t xml:space="preserve">une </w:t>
      </w:r>
      <w:r>
        <w:rPr>
          <w:rFonts w:cs="Times New Roman"/>
        </w:rPr>
        <w:t>« </w:t>
      </w:r>
      <w:r w:rsidRPr="00F8712A">
        <w:rPr>
          <w:rFonts w:cs="Times New Roman"/>
        </w:rPr>
        <w:t>Trilogie romantique</w:t>
      </w:r>
      <w:r>
        <w:rPr>
          <w:rFonts w:cs="Times New Roman"/>
        </w:rPr>
        <w:t> »</w:t>
      </w:r>
      <w:r w:rsidRPr="00F8712A">
        <w:rPr>
          <w:rFonts w:cs="Times New Roman"/>
        </w:rPr>
        <w:t xml:space="preserve">, la </w:t>
      </w:r>
      <w:r w:rsidRPr="00F8712A">
        <w:rPr>
          <w:rFonts w:cs="Times New Roman"/>
          <w:b/>
        </w:rPr>
        <w:t>Joie</w:t>
      </w:r>
      <w:r w:rsidRPr="00F8712A">
        <w:rPr>
          <w:rFonts w:cs="Times New Roman"/>
        </w:rPr>
        <w:t xml:space="preserve"> est l</w:t>
      </w:r>
      <w:r>
        <w:rPr>
          <w:rFonts w:cs="Times New Roman"/>
        </w:rPr>
        <w:t>’</w:t>
      </w:r>
      <w:r w:rsidRPr="00F8712A">
        <w:rPr>
          <w:rFonts w:cs="Times New Roman"/>
        </w:rPr>
        <w:t>histoire d</w:t>
      </w:r>
      <w:r>
        <w:rPr>
          <w:rFonts w:cs="Times New Roman"/>
        </w:rPr>
        <w:t>’</w:t>
      </w:r>
      <w:r w:rsidRPr="00F8712A">
        <w:rPr>
          <w:rFonts w:cs="Times New Roman"/>
        </w:rPr>
        <w:t>un homme qui s</w:t>
      </w:r>
      <w:r>
        <w:rPr>
          <w:rFonts w:cs="Times New Roman"/>
        </w:rPr>
        <w:t>’</w:t>
      </w:r>
      <w:r w:rsidRPr="00F8712A">
        <w:rPr>
          <w:rFonts w:cs="Times New Roman"/>
        </w:rPr>
        <w:t>est trop analysé, qui a trop réfléchi, et qui se trouve en désaccord avec l</w:t>
      </w:r>
      <w:r>
        <w:rPr>
          <w:rFonts w:cs="Times New Roman"/>
        </w:rPr>
        <w:t>’</w:t>
      </w:r>
      <w:r w:rsidRPr="00F8712A">
        <w:rPr>
          <w:rFonts w:cs="Times New Roman"/>
        </w:rPr>
        <w:t>ordinaire mélodie vitale. N</w:t>
      </w:r>
      <w:r>
        <w:rPr>
          <w:rFonts w:cs="Times New Roman"/>
        </w:rPr>
        <w:t>’</w:t>
      </w:r>
      <w:r w:rsidRPr="00F8712A">
        <w:rPr>
          <w:rFonts w:cs="Times New Roman"/>
        </w:rPr>
        <w:t>étant pas heureux, il souffre du bonheur d</w:t>
      </w:r>
      <w:r>
        <w:rPr>
          <w:rFonts w:cs="Times New Roman"/>
        </w:rPr>
        <w:t>’</w:t>
      </w:r>
      <w:r w:rsidRPr="00F8712A">
        <w:rPr>
          <w:rFonts w:cs="Times New Roman"/>
        </w:rPr>
        <w:t>autrui, dont l</w:t>
      </w:r>
      <w:r>
        <w:rPr>
          <w:rFonts w:cs="Times New Roman"/>
        </w:rPr>
        <w:t>’</w:t>
      </w:r>
      <w:r w:rsidRPr="00F8712A">
        <w:rPr>
          <w:rFonts w:cs="Times New Roman"/>
        </w:rPr>
        <w:t>évidence le surprend et l</w:t>
      </w:r>
      <w:r>
        <w:rPr>
          <w:rFonts w:cs="Times New Roman"/>
        </w:rPr>
        <w:t>’</w:t>
      </w:r>
      <w:r w:rsidRPr="00F8712A">
        <w:rPr>
          <w:rFonts w:cs="Times New Roman"/>
        </w:rPr>
        <w:t>irrite. Il s</w:t>
      </w:r>
      <w:r>
        <w:rPr>
          <w:rFonts w:cs="Times New Roman"/>
        </w:rPr>
        <w:t>’</w:t>
      </w:r>
      <w:r w:rsidRPr="00F8712A">
        <w:rPr>
          <w:rFonts w:cs="Times New Roman"/>
        </w:rPr>
        <w:t>en suit une tragédie et ayant tout ruiné autour de lui, il s</w:t>
      </w:r>
      <w:r>
        <w:rPr>
          <w:rFonts w:cs="Times New Roman"/>
        </w:rPr>
        <w:t>’</w:t>
      </w:r>
      <w:r w:rsidRPr="00F8712A">
        <w:rPr>
          <w:rFonts w:cs="Times New Roman"/>
        </w:rPr>
        <w:t>en va. Le héros de ce livre, Vittore Rodia, au lieu de se plier à la vie, voudrait plier la vie à ses principes</w:t>
      </w:r>
      <w:r>
        <w:rPr>
          <w:rFonts w:cs="Times New Roman"/>
        </w:rPr>
        <w:t> ;</w:t>
      </w:r>
      <w:r w:rsidRPr="00F8712A">
        <w:rPr>
          <w:rFonts w:cs="Times New Roman"/>
        </w:rPr>
        <w:t xml:space="preserve"> c</w:t>
      </w:r>
      <w:r>
        <w:rPr>
          <w:rFonts w:cs="Times New Roman"/>
        </w:rPr>
        <w:t>’</w:t>
      </w:r>
      <w:r w:rsidRPr="00F8712A">
        <w:rPr>
          <w:rFonts w:cs="Times New Roman"/>
        </w:rPr>
        <w:t>est un logicien qui s</w:t>
      </w:r>
      <w:r>
        <w:rPr>
          <w:rFonts w:cs="Times New Roman"/>
        </w:rPr>
        <w:t>’</w:t>
      </w:r>
      <w:r w:rsidRPr="00F8712A">
        <w:rPr>
          <w:rFonts w:cs="Times New Roman"/>
        </w:rPr>
        <w:t>indigne que la même quantité de vin pur soit versée dans les humbles gobelets et dans les larges cratères, et qu</w:t>
      </w:r>
      <w:r>
        <w:rPr>
          <w:rFonts w:cs="Times New Roman"/>
        </w:rPr>
        <w:t>’</w:t>
      </w:r>
      <w:r w:rsidRPr="00F8712A">
        <w:rPr>
          <w:rFonts w:cs="Times New Roman"/>
        </w:rPr>
        <w:t>à un homme qui peut comprendre tout et jouir de tout, la nature offre les mêmes banalités qu</w:t>
      </w:r>
      <w:r>
        <w:rPr>
          <w:rFonts w:cs="Times New Roman"/>
        </w:rPr>
        <w:t>’</w:t>
      </w:r>
      <w:r w:rsidRPr="00F8712A">
        <w:rPr>
          <w:rFonts w:cs="Times New Roman"/>
        </w:rPr>
        <w:t xml:space="preserve">au commun des humains. Ce caractère est peut-être un peu trop </w:t>
      </w:r>
      <w:r>
        <w:rPr>
          <w:rFonts w:cs="Times New Roman"/>
        </w:rPr>
        <w:t>« </w:t>
      </w:r>
      <w:r w:rsidRPr="00F8712A">
        <w:rPr>
          <w:rFonts w:cs="Times New Roman"/>
        </w:rPr>
        <w:t>romantique</w:t>
      </w:r>
      <w:r>
        <w:rPr>
          <w:rFonts w:cs="Times New Roman"/>
        </w:rPr>
        <w:t> »</w:t>
      </w:r>
      <w:r w:rsidRPr="00F8712A">
        <w:rPr>
          <w:rFonts w:cs="Times New Roman"/>
        </w:rPr>
        <w:t xml:space="preserve"> en effet</w:t>
      </w:r>
      <w:r>
        <w:rPr>
          <w:rFonts w:cs="Times New Roman"/>
        </w:rPr>
        <w:t> ;</w:t>
      </w:r>
      <w:r w:rsidRPr="00F8712A">
        <w:rPr>
          <w:rFonts w:cs="Times New Roman"/>
        </w:rPr>
        <w:t xml:space="preserve"> nous le comprendrons mieux sans doute par la suite. Œuvre en somme remarquable.</w:t>
      </w:r>
    </w:p>
    <w:p w14:paraId="56904B87" w14:textId="77777777" w:rsidR="00F80ED5" w:rsidRPr="00F8712A" w:rsidRDefault="00F80ED5" w:rsidP="00F80ED5">
      <w:pPr>
        <w:pStyle w:val="Corpsdetexte"/>
        <w:rPr>
          <w:rFonts w:cs="Times New Roman"/>
        </w:rPr>
      </w:pPr>
      <w:r w:rsidRPr="00F8712A">
        <w:rPr>
          <w:rFonts w:cs="Times New Roman"/>
        </w:rPr>
        <w:t xml:space="preserve">Le </w:t>
      </w:r>
      <w:r w:rsidRPr="00F8712A">
        <w:rPr>
          <w:rFonts w:cs="Times New Roman"/>
          <w:b/>
        </w:rPr>
        <w:t>Charme</w:t>
      </w:r>
      <w:r w:rsidRPr="00F8712A">
        <w:rPr>
          <w:rFonts w:cs="Times New Roman"/>
        </w:rPr>
        <w:t xml:space="preserve">, de </w:t>
      </w:r>
      <w:r>
        <w:rPr>
          <w:rFonts w:cs="Times New Roman"/>
        </w:rPr>
        <w:t>M. </w:t>
      </w:r>
      <w:r w:rsidRPr="00F8712A">
        <w:rPr>
          <w:rFonts w:cs="Times New Roman"/>
        </w:rPr>
        <w:t>Butti, appartient au genre sombre</w:t>
      </w:r>
      <w:r>
        <w:rPr>
          <w:rFonts w:cs="Times New Roman"/>
        </w:rPr>
        <w:t> ;</w:t>
      </w:r>
      <w:r w:rsidRPr="00F8712A">
        <w:rPr>
          <w:rFonts w:cs="Times New Roman"/>
        </w:rPr>
        <w:t xml:space="preserve"> l</w:t>
      </w:r>
      <w:r>
        <w:rPr>
          <w:rFonts w:cs="Times New Roman"/>
        </w:rPr>
        <w:t>’</w:t>
      </w:r>
      <w:r w:rsidRPr="00F8712A">
        <w:rPr>
          <w:rFonts w:cs="Times New Roman"/>
        </w:rPr>
        <w:t>amour y est exalté, mais comme le frère de la mort. Nous n</w:t>
      </w:r>
      <w:r>
        <w:rPr>
          <w:rFonts w:cs="Times New Roman"/>
        </w:rPr>
        <w:t>’</w:t>
      </w:r>
      <w:r w:rsidRPr="00F8712A">
        <w:rPr>
          <w:rFonts w:cs="Times New Roman"/>
        </w:rPr>
        <w:t>avons pas dans ce premier volume la conclusion définitive de l</w:t>
      </w:r>
      <w:r>
        <w:rPr>
          <w:rFonts w:cs="Times New Roman"/>
        </w:rPr>
        <w:t>’</w:t>
      </w:r>
      <w:r w:rsidRPr="00F8712A">
        <w:rPr>
          <w:rFonts w:cs="Times New Roman"/>
        </w:rPr>
        <w:t>auteur. L</w:t>
      </w:r>
      <w:r>
        <w:rPr>
          <w:rFonts w:cs="Times New Roman"/>
        </w:rPr>
        <w:t>’</w:t>
      </w:r>
      <w:r w:rsidRPr="00F8712A">
        <w:rPr>
          <w:rFonts w:cs="Times New Roman"/>
        </w:rPr>
        <w:t>amour est vainqueur de l</w:t>
      </w:r>
      <w:r>
        <w:rPr>
          <w:rFonts w:cs="Times New Roman"/>
        </w:rPr>
        <w:t>’</w:t>
      </w:r>
      <w:r w:rsidRPr="00F8712A">
        <w:rPr>
          <w:rFonts w:cs="Times New Roman"/>
        </w:rPr>
        <w:t>action, mais provisoirement. Ce roman intéressant, quoique écrit avec une redondance quelquefois fatigante, met l</w:t>
      </w:r>
      <w:r>
        <w:rPr>
          <w:rFonts w:cs="Times New Roman"/>
        </w:rPr>
        <w:t>’</w:t>
      </w:r>
      <w:r w:rsidRPr="00F8712A">
        <w:rPr>
          <w:rFonts w:cs="Times New Roman"/>
        </w:rPr>
        <w:t>auteur hors de pair</w:t>
      </w:r>
      <w:r>
        <w:rPr>
          <w:rFonts w:cs="Times New Roman"/>
        </w:rPr>
        <w:t> :</w:t>
      </w:r>
      <w:r w:rsidRPr="00F8712A">
        <w:rPr>
          <w:rFonts w:cs="Times New Roman"/>
        </w:rPr>
        <w:t xml:space="preserve"> ou commence à citer son nom en même temps que ceux de Fogazzaro et de d</w:t>
      </w:r>
      <w:r>
        <w:rPr>
          <w:rFonts w:cs="Times New Roman"/>
        </w:rPr>
        <w:t>’</w:t>
      </w:r>
      <w:r w:rsidRPr="00F8712A">
        <w:rPr>
          <w:rFonts w:cs="Times New Roman"/>
        </w:rPr>
        <w:t>Annunzio.</w:t>
      </w:r>
    </w:p>
    <w:p w14:paraId="78AE5228" w14:textId="77777777" w:rsidR="00F80ED5" w:rsidRPr="00F8712A" w:rsidRDefault="00F80ED5" w:rsidP="00F80ED5">
      <w:pPr>
        <w:pStyle w:val="Corpsdetexte"/>
        <w:rPr>
          <w:rFonts w:cs="Times New Roman"/>
        </w:rPr>
      </w:pPr>
      <w:r w:rsidRPr="00F8712A">
        <w:rPr>
          <w:rFonts w:cs="Times New Roman"/>
        </w:rPr>
        <w:t xml:space="preserve">Moins touffu, </w:t>
      </w:r>
      <w:r w:rsidRPr="00F8712A">
        <w:rPr>
          <w:rFonts w:cs="Times New Roman"/>
          <w:b/>
        </w:rPr>
        <w:t>Roberta</w:t>
      </w:r>
      <w:r w:rsidRPr="00F8712A">
        <w:rPr>
          <w:rFonts w:cs="Times New Roman"/>
        </w:rPr>
        <w:t xml:space="preserve"> est aussi un livre de moins hautes</w:t>
      </w:r>
      <w:r>
        <w:rPr>
          <w:rFonts w:cs="Times New Roman"/>
        </w:rPr>
        <w:t xml:space="preserve"> </w:t>
      </w:r>
      <w:r w:rsidRPr="00F8712A">
        <w:rPr>
          <w:rFonts w:cs="Times New Roman"/>
        </w:rPr>
        <w:t>visées. C</w:t>
      </w:r>
      <w:r>
        <w:rPr>
          <w:rFonts w:cs="Times New Roman"/>
        </w:rPr>
        <w:t>’</w:t>
      </w:r>
      <w:r w:rsidRPr="00F8712A">
        <w:rPr>
          <w:rFonts w:cs="Times New Roman"/>
        </w:rPr>
        <w:t xml:space="preserve">est une histoire mélancolique où il y a de jolies pages. Les nouvelles et la scène symbolique réunies sous le titre de </w:t>
      </w:r>
      <w:r w:rsidRPr="00F8712A">
        <w:rPr>
          <w:rFonts w:cs="Times New Roman"/>
          <w:b/>
        </w:rPr>
        <w:t>In hora mortis</w:t>
      </w:r>
      <w:r w:rsidRPr="00F8712A">
        <w:rPr>
          <w:rFonts w:cs="Times New Roman"/>
        </w:rPr>
        <w:t>, maigre de l</w:t>
      </w:r>
      <w:r>
        <w:rPr>
          <w:rFonts w:cs="Times New Roman"/>
        </w:rPr>
        <w:t>’</w:t>
      </w:r>
      <w:r w:rsidRPr="00F8712A">
        <w:rPr>
          <w:rFonts w:cs="Times New Roman"/>
        </w:rPr>
        <w:t>inexpérience et de la gaucherie, témoignent d</w:t>
      </w:r>
      <w:r>
        <w:rPr>
          <w:rFonts w:cs="Times New Roman"/>
        </w:rPr>
        <w:t>’</w:t>
      </w:r>
      <w:r w:rsidRPr="00F8712A">
        <w:rPr>
          <w:rFonts w:cs="Times New Roman"/>
        </w:rPr>
        <w:t>une certaine ingéniosité.</w:t>
      </w:r>
    </w:p>
    <w:p w14:paraId="5292B9BF" w14:textId="77777777" w:rsidR="00F80ED5" w:rsidRPr="00F8712A" w:rsidRDefault="00F80ED5" w:rsidP="00F80ED5">
      <w:pPr>
        <w:pStyle w:val="Corpsdetexte"/>
        <w:rPr>
          <w:rFonts w:cs="Times New Roman"/>
        </w:rPr>
      </w:pPr>
      <w:r w:rsidRPr="00F8712A">
        <w:rPr>
          <w:rFonts w:cs="Times New Roman"/>
        </w:rPr>
        <w:t xml:space="preserve">La gloire de </w:t>
      </w:r>
      <w:r>
        <w:rPr>
          <w:rFonts w:cs="Times New Roman"/>
        </w:rPr>
        <w:t>M. </w:t>
      </w:r>
      <w:r w:rsidRPr="00F8712A">
        <w:rPr>
          <w:rFonts w:cs="Times New Roman"/>
        </w:rPr>
        <w:t xml:space="preserve">Capuana sera sans doute peu augmentée par </w:t>
      </w:r>
      <w:r w:rsidRPr="00F8712A">
        <w:rPr>
          <w:rFonts w:cs="Times New Roman"/>
          <w:b/>
        </w:rPr>
        <w:t>Fausto Bragia</w:t>
      </w:r>
      <w:r w:rsidRPr="00F8712A">
        <w:rPr>
          <w:rFonts w:cs="Times New Roman"/>
        </w:rPr>
        <w:t>, histoire d</w:t>
      </w:r>
      <w:r>
        <w:rPr>
          <w:rFonts w:cs="Times New Roman"/>
        </w:rPr>
        <w:t>’</w:t>
      </w:r>
      <w:r w:rsidRPr="00F8712A">
        <w:rPr>
          <w:rFonts w:cs="Times New Roman"/>
        </w:rPr>
        <w:t>un empoisonnement par ricochet au moyen de bacilles charbonneux volés dans un laboratoire. L</w:t>
      </w:r>
      <w:r>
        <w:rPr>
          <w:rFonts w:cs="Times New Roman"/>
        </w:rPr>
        <w:t>’</w:t>
      </w:r>
      <w:r w:rsidRPr="00F8712A">
        <w:rPr>
          <w:rFonts w:cs="Times New Roman"/>
        </w:rPr>
        <w:t>empoisonnement réduit à une forte colique, c</w:t>
      </w:r>
      <w:r>
        <w:rPr>
          <w:rFonts w:cs="Times New Roman"/>
        </w:rPr>
        <w:t>’</w:t>
      </w:r>
      <w:r w:rsidRPr="00F8712A">
        <w:rPr>
          <w:rFonts w:cs="Times New Roman"/>
        </w:rPr>
        <w:t>était un vaudeville.</w:t>
      </w:r>
    </w:p>
    <w:p w14:paraId="61ECBFE8" w14:textId="77777777" w:rsidR="00F80ED5" w:rsidRPr="00F8712A" w:rsidRDefault="00F80ED5" w:rsidP="00F80ED5">
      <w:pPr>
        <w:pStyle w:val="Corpsdetexte"/>
        <w:rPr>
          <w:rFonts w:cs="Times New Roman"/>
        </w:rPr>
      </w:pPr>
      <w:r w:rsidRPr="00F8712A">
        <w:rPr>
          <w:rFonts w:cs="Times New Roman"/>
        </w:rPr>
        <w:t>L</w:t>
      </w:r>
      <w:r>
        <w:rPr>
          <w:rFonts w:cs="Times New Roman"/>
        </w:rPr>
        <w:t>’</w:t>
      </w:r>
      <w:r w:rsidRPr="00F8712A">
        <w:rPr>
          <w:rFonts w:cs="Times New Roman"/>
        </w:rPr>
        <w:t xml:space="preserve">Institut Royal des Sourds-Muets, de Gênes, a droit, au contraire, à quelques éloges pour la netteté et la correction du volume de vers appelé </w:t>
      </w:r>
      <w:r w:rsidRPr="00F8712A">
        <w:rPr>
          <w:rFonts w:cs="Times New Roman"/>
          <w:b/>
        </w:rPr>
        <w:t>Vibrations</w:t>
      </w:r>
      <w:r w:rsidRPr="00F8712A">
        <w:rPr>
          <w:rFonts w:cs="Times New Roman"/>
        </w:rPr>
        <w:t>. N</w:t>
      </w:r>
      <w:r>
        <w:rPr>
          <w:rFonts w:cs="Times New Roman"/>
        </w:rPr>
        <w:t>’</w:t>
      </w:r>
      <w:r w:rsidRPr="00F8712A">
        <w:rPr>
          <w:rFonts w:cs="Times New Roman"/>
        </w:rPr>
        <w:t xml:space="preserve">était la couverture, qui est </w:t>
      </w:r>
      <w:r w:rsidRPr="00F8712A">
        <w:rPr>
          <w:rFonts w:cs="Times New Roman"/>
          <w:i/>
        </w:rPr>
        <w:t>spaventosa</w:t>
      </w:r>
      <w:r w:rsidRPr="00F8712A">
        <w:rPr>
          <w:rFonts w:cs="Times New Roman"/>
        </w:rPr>
        <w:t xml:space="preserve"> (l</w:t>
      </w:r>
      <w:r>
        <w:rPr>
          <w:rFonts w:cs="Times New Roman"/>
        </w:rPr>
        <w:t>’</w:t>
      </w:r>
      <w:r w:rsidRPr="00F8712A">
        <w:rPr>
          <w:rFonts w:cs="Times New Roman"/>
        </w:rPr>
        <w:t>abjecte simili-gravure a conquis l</w:t>
      </w:r>
      <w:r>
        <w:rPr>
          <w:rFonts w:cs="Times New Roman"/>
        </w:rPr>
        <w:t>’</w:t>
      </w:r>
      <w:r w:rsidRPr="00F8712A">
        <w:rPr>
          <w:rFonts w:cs="Times New Roman"/>
        </w:rPr>
        <w:t>Italie, qui tient sans doute à déshonorer l</w:t>
      </w:r>
      <w:r>
        <w:rPr>
          <w:rFonts w:cs="Times New Roman"/>
        </w:rPr>
        <w:t>’</w:t>
      </w:r>
      <w:r w:rsidRPr="00F8712A">
        <w:rPr>
          <w:rFonts w:cs="Times New Roman"/>
        </w:rPr>
        <w:t>Art avec une fougue particulière), le tome serait irréprochable, quoique un peu lourd</w:t>
      </w:r>
      <w:r>
        <w:rPr>
          <w:rFonts w:cs="Times New Roman"/>
        </w:rPr>
        <w:t> ;</w:t>
      </w:r>
      <w:r w:rsidRPr="00F8712A">
        <w:rPr>
          <w:rFonts w:cs="Times New Roman"/>
        </w:rPr>
        <w:t xml:space="preserve"> les vers de </w:t>
      </w:r>
      <w:r>
        <w:rPr>
          <w:rFonts w:cs="Times New Roman"/>
        </w:rPr>
        <w:t>M. </w:t>
      </w:r>
      <w:r w:rsidRPr="00F8712A">
        <w:rPr>
          <w:rFonts w:cs="Times New Roman"/>
        </w:rPr>
        <w:t>Guastavino sont pleins de bonnes intentions.</w:t>
      </w:r>
    </w:p>
    <w:p w14:paraId="528B1A38" w14:textId="77777777" w:rsidR="00F80ED5" w:rsidRPr="00F8712A" w:rsidRDefault="00F80ED5" w:rsidP="00F80ED5">
      <w:pPr>
        <w:pStyle w:val="Corpsdetexte"/>
        <w:rPr>
          <w:rFonts w:cs="Times New Roman"/>
        </w:rPr>
      </w:pPr>
      <w:r w:rsidRPr="00F8712A">
        <w:rPr>
          <w:rFonts w:cs="Times New Roman"/>
        </w:rPr>
        <w:t>Les premières lignes de l</w:t>
      </w:r>
      <w:r>
        <w:rPr>
          <w:rFonts w:cs="Times New Roman"/>
        </w:rPr>
        <w:t>’</w:t>
      </w:r>
      <w:r w:rsidRPr="00F8712A">
        <w:rPr>
          <w:rFonts w:cs="Times New Roman"/>
        </w:rPr>
        <w:t xml:space="preserve">étude de </w:t>
      </w:r>
      <w:r>
        <w:rPr>
          <w:rFonts w:cs="Times New Roman"/>
        </w:rPr>
        <w:t>M. </w:t>
      </w:r>
      <w:r w:rsidRPr="00F8712A">
        <w:rPr>
          <w:rFonts w:cs="Times New Roman"/>
        </w:rPr>
        <w:t xml:space="preserve">Ojetti sur </w:t>
      </w:r>
      <w:r w:rsidRPr="00F8712A">
        <w:rPr>
          <w:rFonts w:cs="Times New Roman"/>
          <w:b/>
        </w:rPr>
        <w:t>Fogazzaro</w:t>
      </w:r>
      <w:r w:rsidRPr="00F8712A">
        <w:rPr>
          <w:rFonts w:cs="Times New Roman"/>
        </w:rPr>
        <w:t xml:space="preserve"> sont à citer</w:t>
      </w:r>
      <w:r>
        <w:rPr>
          <w:rFonts w:cs="Times New Roman"/>
        </w:rPr>
        <w:t> :</w:t>
      </w:r>
      <w:r w:rsidRPr="00F8712A">
        <w:rPr>
          <w:rFonts w:cs="Times New Roman"/>
        </w:rPr>
        <w:t xml:space="preserve"> </w:t>
      </w:r>
      <w:r w:rsidRPr="00C81EC7">
        <w:rPr>
          <w:rStyle w:val="quotec"/>
        </w:rPr>
        <w:t xml:space="preserve">« En chacune des pages de l’œuvre de Fogazzaro on sent la présence de l’auteur. Il semble qu’entre les lignes, </w:t>
      </w:r>
      <w:r w:rsidRPr="00C81EC7">
        <w:rPr>
          <w:rStyle w:val="quotec"/>
        </w:rPr>
        <w:lastRenderedPageBreak/>
        <w:t>en chaque blanc, ou derrière le lacis des paroles, deux yeux profonds vous regardent, vous invitent à méditer, deux yeux profonds qui ont sondé, avec anxiété les ténèbres et aussi la pleine lumière du soleil. Vous n’êtes pas seul avec un livre qui vous raconte objectivement des faits vus ou inventés avec tranquillité, avec art : vous êtes en présence d’une autre âme. »</w:t>
      </w:r>
      <w:r w:rsidRPr="00F8712A">
        <w:rPr>
          <w:rFonts w:cs="Times New Roman"/>
        </w:rPr>
        <w:t xml:space="preserve"> Quand on sent cette présence, c</w:t>
      </w:r>
      <w:r>
        <w:rPr>
          <w:rFonts w:cs="Times New Roman"/>
        </w:rPr>
        <w:t>’</w:t>
      </w:r>
      <w:r w:rsidRPr="00F8712A">
        <w:rPr>
          <w:rFonts w:cs="Times New Roman"/>
        </w:rPr>
        <w:t>est que l</w:t>
      </w:r>
      <w:r>
        <w:rPr>
          <w:rFonts w:cs="Times New Roman"/>
        </w:rPr>
        <w:t>’</w:t>
      </w:r>
      <w:r w:rsidRPr="00F8712A">
        <w:rPr>
          <w:rFonts w:cs="Times New Roman"/>
        </w:rPr>
        <w:t>écrivain est doué d</w:t>
      </w:r>
      <w:r>
        <w:rPr>
          <w:rFonts w:cs="Times New Roman"/>
        </w:rPr>
        <w:t>’</w:t>
      </w:r>
      <w:r w:rsidRPr="00F8712A">
        <w:rPr>
          <w:rFonts w:cs="Times New Roman"/>
        </w:rPr>
        <w:t>assez de génie, d</w:t>
      </w:r>
      <w:r>
        <w:rPr>
          <w:rFonts w:cs="Times New Roman"/>
        </w:rPr>
        <w:t>’</w:t>
      </w:r>
      <w:r w:rsidRPr="00F8712A">
        <w:rPr>
          <w:rFonts w:cs="Times New Roman"/>
        </w:rPr>
        <w:t>assez de force pour s</w:t>
      </w:r>
      <w:r>
        <w:rPr>
          <w:rFonts w:cs="Times New Roman"/>
        </w:rPr>
        <w:t>’</w:t>
      </w:r>
      <w:r w:rsidRPr="00F8712A">
        <w:rPr>
          <w:rFonts w:cs="Times New Roman"/>
        </w:rPr>
        <w:t>extérioriser</w:t>
      </w:r>
      <w:r>
        <w:rPr>
          <w:rFonts w:cs="Times New Roman"/>
        </w:rPr>
        <w:t> ;</w:t>
      </w:r>
      <w:r w:rsidRPr="00F8712A">
        <w:rPr>
          <w:rFonts w:cs="Times New Roman"/>
        </w:rPr>
        <w:t xml:space="preserve"> on la sent dans les plus froids, dans les plus volontairement clos, aussi bien que dans les plus accueillants et dans les plus chaleureux, dans Goethe et dans Lamartine, dans Villiers et dans Flaubert. Fogazzaro est très haut, il vit dans la sérénité. Son but a été d</w:t>
      </w:r>
      <w:r>
        <w:rPr>
          <w:rFonts w:cs="Times New Roman"/>
        </w:rPr>
        <w:t>’</w:t>
      </w:r>
      <w:r w:rsidRPr="00F8712A">
        <w:rPr>
          <w:rFonts w:cs="Times New Roman"/>
        </w:rPr>
        <w:t>unir l</w:t>
      </w:r>
      <w:r>
        <w:rPr>
          <w:rFonts w:cs="Times New Roman"/>
        </w:rPr>
        <w:t>’</w:t>
      </w:r>
      <w:r w:rsidRPr="00F8712A">
        <w:rPr>
          <w:rFonts w:cs="Times New Roman"/>
        </w:rPr>
        <w:t xml:space="preserve">art à la morale, </w:t>
      </w:r>
      <w:r>
        <w:rPr>
          <w:rFonts w:cs="Times New Roman"/>
        </w:rPr>
        <w:t>— </w:t>
      </w:r>
      <w:r w:rsidRPr="00F8712A">
        <w:rPr>
          <w:rFonts w:cs="Times New Roman"/>
        </w:rPr>
        <w:t>laquelle en soi n</w:t>
      </w:r>
      <w:r>
        <w:rPr>
          <w:rFonts w:cs="Times New Roman"/>
        </w:rPr>
        <w:t>’</w:t>
      </w:r>
      <w:r w:rsidRPr="00F8712A">
        <w:rPr>
          <w:rFonts w:cs="Times New Roman"/>
        </w:rPr>
        <w:t>est qu</w:t>
      </w:r>
      <w:r>
        <w:rPr>
          <w:rFonts w:cs="Times New Roman"/>
        </w:rPr>
        <w:t>’</w:t>
      </w:r>
      <w:r w:rsidRPr="00F8712A">
        <w:rPr>
          <w:rFonts w:cs="Times New Roman"/>
        </w:rPr>
        <w:t>une vanité, et d</w:t>
      </w:r>
      <w:r>
        <w:rPr>
          <w:rFonts w:cs="Times New Roman"/>
        </w:rPr>
        <w:t>’</w:t>
      </w:r>
      <w:r w:rsidRPr="00F8712A">
        <w:rPr>
          <w:rFonts w:cs="Times New Roman"/>
        </w:rPr>
        <w:t>ordonner ainsi une conception de la vie plus harmonieuse et plus pure. C</w:t>
      </w:r>
      <w:r>
        <w:rPr>
          <w:rFonts w:cs="Times New Roman"/>
        </w:rPr>
        <w:t>’</w:t>
      </w:r>
      <w:r w:rsidRPr="00F8712A">
        <w:rPr>
          <w:rFonts w:cs="Times New Roman"/>
        </w:rPr>
        <w:t>est un idéaliste</w:t>
      </w:r>
      <w:r>
        <w:rPr>
          <w:rFonts w:cs="Times New Roman"/>
        </w:rPr>
        <w:t> ;</w:t>
      </w:r>
      <w:r w:rsidRPr="00F8712A">
        <w:rPr>
          <w:rFonts w:cs="Times New Roman"/>
        </w:rPr>
        <w:t xml:space="preserve"> il sait que la nature n</w:t>
      </w:r>
      <w:r>
        <w:rPr>
          <w:rFonts w:cs="Times New Roman"/>
        </w:rPr>
        <w:t>’</w:t>
      </w:r>
      <w:r w:rsidRPr="00F8712A">
        <w:rPr>
          <w:rFonts w:cs="Times New Roman"/>
        </w:rPr>
        <w:t>est que le vêtement et le prétexte de l</w:t>
      </w:r>
      <w:r>
        <w:rPr>
          <w:rFonts w:cs="Times New Roman"/>
        </w:rPr>
        <w:t>’</w:t>
      </w:r>
      <w:r w:rsidRPr="00F8712A">
        <w:rPr>
          <w:rFonts w:cs="Times New Roman"/>
        </w:rPr>
        <w:t>idée. Malheureusement, Fogazzaro n</w:t>
      </w:r>
      <w:r>
        <w:rPr>
          <w:rFonts w:cs="Times New Roman"/>
        </w:rPr>
        <w:t>’</w:t>
      </w:r>
      <w:r w:rsidRPr="00F8712A">
        <w:rPr>
          <w:rFonts w:cs="Times New Roman"/>
        </w:rPr>
        <w:t>est pas un génie complet</w:t>
      </w:r>
      <w:r>
        <w:rPr>
          <w:rFonts w:cs="Times New Roman"/>
        </w:rPr>
        <w:t> :</w:t>
      </w:r>
      <w:r w:rsidRPr="00F8712A">
        <w:rPr>
          <w:rFonts w:cs="Times New Roman"/>
        </w:rPr>
        <w:t xml:space="preserve"> il y a des défaillances dans son style et il a cédé, pour des vues pittoresques, à la fâcheuse tentation de transcrire des dialogues en dialectes, en patois, </w:t>
      </w:r>
      <w:r>
        <w:rPr>
          <w:rFonts w:cs="Times New Roman"/>
        </w:rPr>
        <w:t>— </w:t>
      </w:r>
      <w:r w:rsidRPr="00F8712A">
        <w:rPr>
          <w:rFonts w:cs="Times New Roman"/>
        </w:rPr>
        <w:t>au lieu de les transposer</w:t>
      </w:r>
      <w:r>
        <w:rPr>
          <w:rFonts w:cs="Times New Roman"/>
        </w:rPr>
        <w:t> ;</w:t>
      </w:r>
      <w:r w:rsidRPr="00F8712A">
        <w:rPr>
          <w:rFonts w:cs="Times New Roman"/>
        </w:rPr>
        <w:t xml:space="preserve"> c</w:t>
      </w:r>
      <w:r>
        <w:rPr>
          <w:rFonts w:cs="Times New Roman"/>
        </w:rPr>
        <w:t>’</w:t>
      </w:r>
      <w:r w:rsidRPr="00F8712A">
        <w:rPr>
          <w:rFonts w:cs="Times New Roman"/>
        </w:rPr>
        <w:t>est grave. Rien ne pourrait justifier en France une telle aberration. Mais en Italie, si l</w:t>
      </w:r>
      <w:r>
        <w:rPr>
          <w:rFonts w:cs="Times New Roman"/>
        </w:rPr>
        <w:t>’</w:t>
      </w:r>
      <w:r w:rsidRPr="00F8712A">
        <w:rPr>
          <w:rFonts w:cs="Times New Roman"/>
        </w:rPr>
        <w:t>italien est lu et compris dans la classe moyenne, il n</w:t>
      </w:r>
      <w:r>
        <w:rPr>
          <w:rFonts w:cs="Times New Roman"/>
        </w:rPr>
        <w:t>’</w:t>
      </w:r>
      <w:r w:rsidRPr="00F8712A">
        <w:rPr>
          <w:rFonts w:cs="Times New Roman"/>
        </w:rPr>
        <w:t>est que rarement et difficilement parlé</w:t>
      </w:r>
      <w:r>
        <w:rPr>
          <w:rFonts w:cs="Times New Roman"/>
        </w:rPr>
        <w:t> ;</w:t>
      </w:r>
      <w:r w:rsidRPr="00F8712A">
        <w:rPr>
          <w:rFonts w:cs="Times New Roman"/>
        </w:rPr>
        <w:t xml:space="preserve"> quant aux paysans et aux ouvriers, ils ignorent quasi jusqu</w:t>
      </w:r>
      <w:r>
        <w:rPr>
          <w:rFonts w:cs="Times New Roman"/>
        </w:rPr>
        <w:t>’</w:t>
      </w:r>
      <w:r w:rsidRPr="00F8712A">
        <w:rPr>
          <w:rFonts w:cs="Times New Roman"/>
        </w:rPr>
        <w:t>à l</w:t>
      </w:r>
      <w:r>
        <w:rPr>
          <w:rFonts w:cs="Times New Roman"/>
        </w:rPr>
        <w:t>’</w:t>
      </w:r>
      <w:r w:rsidRPr="00F8712A">
        <w:rPr>
          <w:rFonts w:cs="Times New Roman"/>
        </w:rPr>
        <w:t xml:space="preserve">existence de la langue que manie si bien </w:t>
      </w:r>
      <w:r>
        <w:rPr>
          <w:rFonts w:cs="Times New Roman"/>
        </w:rPr>
        <w:t>M. </w:t>
      </w:r>
      <w:r w:rsidRPr="00F8712A">
        <w:rPr>
          <w:rFonts w:cs="Times New Roman"/>
        </w:rPr>
        <w:t>Carducci. L</w:t>
      </w:r>
      <w:r>
        <w:rPr>
          <w:rFonts w:cs="Times New Roman"/>
        </w:rPr>
        <w:t>’</w:t>
      </w:r>
      <w:r w:rsidRPr="00F8712A">
        <w:rPr>
          <w:rFonts w:cs="Times New Roman"/>
        </w:rPr>
        <w:t>italien est en Italie ce qu</w:t>
      </w:r>
      <w:r>
        <w:rPr>
          <w:rFonts w:cs="Times New Roman"/>
        </w:rPr>
        <w:t>’</w:t>
      </w:r>
      <w:r w:rsidRPr="00F8712A">
        <w:rPr>
          <w:rFonts w:cs="Times New Roman"/>
        </w:rPr>
        <w:t>était le latin dans l</w:t>
      </w:r>
      <w:r>
        <w:rPr>
          <w:rFonts w:cs="Times New Roman"/>
        </w:rPr>
        <w:t>’</w:t>
      </w:r>
      <w:r w:rsidRPr="00F8712A">
        <w:rPr>
          <w:rFonts w:cs="Times New Roman"/>
        </w:rPr>
        <w:t xml:space="preserve">Europe du </w:t>
      </w:r>
      <w:r w:rsidRPr="00F8712A">
        <w:rPr>
          <w:rFonts w:cs="Times New Roman"/>
          <w:smallCaps/>
        </w:rPr>
        <w:t>xiii</w:t>
      </w:r>
      <w:r w:rsidRPr="00E554D0">
        <w:rPr>
          <w:vertAlign w:val="superscript"/>
        </w:rPr>
        <w:t>e</w:t>
      </w:r>
      <w:r w:rsidRPr="00F8712A">
        <w:rPr>
          <w:rFonts w:cs="Times New Roman"/>
        </w:rPr>
        <w:t> siècle, la langue nécessaire mais non la langue familière</w:t>
      </w:r>
      <w:r>
        <w:rPr>
          <w:rFonts w:cs="Times New Roman"/>
        </w:rPr>
        <w:t> :</w:t>
      </w:r>
      <w:r w:rsidRPr="00F8712A">
        <w:rPr>
          <w:rFonts w:cs="Times New Roman"/>
        </w:rPr>
        <w:t xml:space="preserve"> les dialectes y vivent toujours et même littérairement.</w:t>
      </w:r>
    </w:p>
    <w:p w14:paraId="3D79C89C" w14:textId="77777777" w:rsidR="00F80ED5" w:rsidRPr="008950E7" w:rsidRDefault="00F80ED5" w:rsidP="00F80ED5">
      <w:pPr>
        <w:pStyle w:val="Titre3"/>
        <w:rPr>
          <w:lang w:val="it-IT"/>
          <w:rPrChange w:id="5" w:author="Marguerite-Marie Bordry" w:date="2018-12-06T15:42:00Z">
            <w:rPr/>
          </w:rPrChange>
        </w:rPr>
      </w:pPr>
      <w:r w:rsidRPr="008950E7">
        <w:rPr>
          <w:lang w:val="it-IT"/>
          <w:rPrChange w:id="6" w:author="Marguerite-Marie Bordry" w:date="2018-12-06T15:42:00Z">
            <w:rPr/>
          </w:rPrChange>
        </w:rPr>
        <w:t>II</w:t>
      </w:r>
    </w:p>
    <w:p w14:paraId="0411E297" w14:textId="77777777" w:rsidR="00F80ED5" w:rsidRPr="008950E7" w:rsidRDefault="00F80ED5" w:rsidP="00F80ED5">
      <w:pPr>
        <w:pStyle w:val="term"/>
        <w:rPr>
          <w:lang w:val="it-IT"/>
          <w:rPrChange w:id="7" w:author="Marguerite-Marie Bordry" w:date="2018-12-06T15:42:00Z">
            <w:rPr/>
          </w:rPrChange>
        </w:rPr>
      </w:pPr>
      <w:r w:rsidRPr="008950E7">
        <w:rPr>
          <w:lang w:val="it-IT"/>
          <w:rPrChange w:id="8" w:author="Marguerite-Marie Bordry" w:date="2018-12-06T15:42:00Z">
            <w:rPr/>
          </w:rPrChange>
        </w:rPr>
        <w:t>id : article-1897-07_174a</w:t>
      </w:r>
    </w:p>
    <w:p w14:paraId="3D2E6D22" w14:textId="77777777" w:rsidR="00F80ED5" w:rsidRPr="008950E7" w:rsidRDefault="00F80ED5" w:rsidP="00F80ED5">
      <w:pPr>
        <w:pStyle w:val="term"/>
        <w:rPr>
          <w:lang w:val="it-IT"/>
          <w:rPrChange w:id="9" w:author="Marguerite-Marie Bordry" w:date="2018-12-06T15:42:00Z">
            <w:rPr/>
          </w:rPrChange>
        </w:rPr>
      </w:pPr>
      <w:r w:rsidRPr="008950E7">
        <w:rPr>
          <w:lang w:val="it-IT"/>
          <w:rPrChange w:id="10" w:author="Marguerite-Marie Bordry" w:date="2018-12-06T15:42:00Z">
            <w:rPr/>
          </w:rPrChange>
        </w:rPr>
        <w:t>author : Zanoni, A.</w:t>
      </w:r>
    </w:p>
    <w:p w14:paraId="391D869F" w14:textId="77777777" w:rsidR="00F80ED5" w:rsidRPr="008950E7" w:rsidRDefault="00F80ED5" w:rsidP="00F80ED5">
      <w:pPr>
        <w:pStyle w:val="term"/>
        <w:rPr>
          <w:lang w:val="it-IT"/>
          <w:rPrChange w:id="11" w:author="Marguerite-Marie Bordry" w:date="2018-12-06T15:42:00Z">
            <w:rPr/>
          </w:rPrChange>
        </w:rPr>
      </w:pPr>
      <w:r w:rsidRPr="008950E7">
        <w:rPr>
          <w:lang w:val="it-IT"/>
          <w:rPrChange w:id="12" w:author="Marguerite-Marie Bordry" w:date="2018-12-06T15:42:00Z">
            <w:rPr/>
          </w:rPrChange>
        </w:rPr>
        <w:t>signed : Zanoni</w:t>
      </w:r>
    </w:p>
    <w:p w14:paraId="3CC2505D" w14:textId="77777777" w:rsidR="00F80ED5" w:rsidRDefault="00F80ED5" w:rsidP="00F80ED5">
      <w:pPr>
        <w:pStyle w:val="term"/>
      </w:pPr>
      <w:r w:rsidRPr="00925B7B">
        <w:t xml:space="preserve">section : </w:t>
      </w:r>
      <w:r>
        <w:t>Lettres italiennes</w:t>
      </w:r>
    </w:p>
    <w:p w14:paraId="0591C805" w14:textId="77777777" w:rsidR="00F80ED5" w:rsidRPr="0044359D" w:rsidRDefault="00F80ED5" w:rsidP="00F80ED5">
      <w:pPr>
        <w:pStyle w:val="term"/>
      </w:pPr>
      <w:r w:rsidRPr="00DA7419">
        <w:t xml:space="preserve">title : </w:t>
      </w:r>
      <w:r>
        <w:t xml:space="preserve">II. </w:t>
      </w:r>
      <w:r w:rsidRPr="008950E7">
        <w:rPr>
          <w:lang w:val="it-IT"/>
          <w:rPrChange w:id="13" w:author="Marguerite-Marie Bordry" w:date="2018-12-06T15:42:00Z">
            <w:rPr/>
          </w:rPrChange>
        </w:rPr>
        <w:t xml:space="preserve">Ugo Ojetti : </w:t>
      </w:r>
      <w:r w:rsidRPr="008950E7">
        <w:rPr>
          <w:i/>
          <w:lang w:val="it-IT"/>
          <w:rPrChange w:id="14" w:author="Marguerite-Marie Bordry" w:date="2018-12-06T15:42:00Z">
            <w:rPr>
              <w:i/>
            </w:rPr>
          </w:rPrChange>
        </w:rPr>
        <w:t>L’avvenire della letteratura in Italia</w:t>
      </w:r>
      <w:r w:rsidRPr="008950E7">
        <w:rPr>
          <w:lang w:val="it-IT"/>
          <w:rPrChange w:id="15" w:author="Marguerite-Marie Bordry" w:date="2018-12-06T15:42:00Z">
            <w:rPr/>
          </w:rPrChange>
        </w:rPr>
        <w:t xml:space="preserve">, in-16, Rome, Società edit. Dante Alighieri, L. 1. — D. Gnoli : </w:t>
      </w:r>
      <w:r w:rsidRPr="008950E7">
        <w:rPr>
          <w:i/>
          <w:lang w:val="it-IT"/>
          <w:rPrChange w:id="16" w:author="Marguerite-Marie Bordry" w:date="2018-12-06T15:42:00Z">
            <w:rPr>
              <w:i/>
            </w:rPr>
          </w:rPrChange>
        </w:rPr>
        <w:t xml:space="preserve">Nazionalità e arte, </w:t>
      </w:r>
      <w:r w:rsidRPr="008950E7">
        <w:rPr>
          <w:lang w:val="it-IT"/>
          <w:rPrChange w:id="17" w:author="Marguerite-Marie Bordry" w:date="2018-12-06T15:42:00Z">
            <w:rPr/>
          </w:rPrChange>
        </w:rPr>
        <w:t>in-8</w:t>
      </w:r>
      <w:r w:rsidRPr="008950E7">
        <w:rPr>
          <w:vertAlign w:val="superscript"/>
          <w:lang w:val="it-IT"/>
          <w:rPrChange w:id="18" w:author="Marguerite-Marie Bordry" w:date="2018-12-06T15:42:00Z">
            <w:rPr>
              <w:vertAlign w:val="superscript"/>
            </w:rPr>
          </w:rPrChange>
        </w:rPr>
        <w:t>o</w:t>
      </w:r>
      <w:r w:rsidRPr="008950E7">
        <w:rPr>
          <w:lang w:val="it-IT"/>
          <w:rPrChange w:id="19" w:author="Marguerite-Marie Bordry" w:date="2018-12-06T15:42:00Z">
            <w:rPr/>
          </w:rPrChange>
        </w:rPr>
        <w:t>, Rome, Forzani. — </w:t>
      </w:r>
      <w:r w:rsidRPr="008950E7">
        <w:rPr>
          <w:i/>
          <w:lang w:val="it-IT"/>
          <w:rPrChange w:id="20" w:author="Marguerite-Marie Bordry" w:date="2018-12-06T15:42:00Z">
            <w:rPr>
              <w:i/>
            </w:rPr>
          </w:rPrChange>
        </w:rPr>
        <w:t>Articles</w:t>
      </w:r>
      <w:r w:rsidRPr="008950E7">
        <w:rPr>
          <w:lang w:val="it-IT"/>
          <w:rPrChange w:id="21" w:author="Marguerite-Marie Bordry" w:date="2018-12-06T15:42:00Z">
            <w:rPr/>
          </w:rPrChange>
        </w:rPr>
        <w:t xml:space="preserve"> de Giosuè Carducci et Giovanni Pascoli dans la </w:t>
      </w:r>
      <w:r w:rsidRPr="008950E7">
        <w:rPr>
          <w:i/>
          <w:lang w:val="it-IT"/>
          <w:rPrChange w:id="22" w:author="Marguerite-Marie Bordry" w:date="2018-12-06T15:42:00Z">
            <w:rPr>
              <w:i/>
            </w:rPr>
          </w:rPrChange>
        </w:rPr>
        <w:t>Vita Italiana</w:t>
      </w:r>
      <w:r w:rsidRPr="008950E7">
        <w:rPr>
          <w:lang w:val="it-IT"/>
          <w:rPrChange w:id="23" w:author="Marguerite-Marie Bordry" w:date="2018-12-06T15:42:00Z">
            <w:rPr/>
          </w:rPrChange>
        </w:rPr>
        <w:t xml:space="preserve">. </w:t>
      </w:r>
      <w:r>
        <w:t>16 </w:t>
      </w:r>
      <w:r w:rsidRPr="00F8712A">
        <w:t>mars et 1</w:t>
      </w:r>
      <w:r w:rsidRPr="00E554D0">
        <w:rPr>
          <w:vertAlign w:val="superscript"/>
        </w:rPr>
        <w:t>er</w:t>
      </w:r>
      <w:r>
        <w:t> </w:t>
      </w:r>
      <w:r w:rsidRPr="00F8712A">
        <w:t>mai</w:t>
      </w:r>
      <w:r>
        <w:t> ;</w:t>
      </w:r>
      <w:r w:rsidRPr="00F8712A">
        <w:t xml:space="preserve"> de Ugo Ojetti dans la </w:t>
      </w:r>
      <w:r w:rsidRPr="00F8712A">
        <w:rPr>
          <w:i/>
        </w:rPr>
        <w:t>Revue de Paris</w:t>
      </w:r>
      <w:r>
        <w:t>, 15 février </w:t>
      </w:r>
      <w:r w:rsidRPr="00F8712A">
        <w:t xml:space="preserve">1896 et dans le </w:t>
      </w:r>
      <w:r w:rsidRPr="00F8712A">
        <w:rPr>
          <w:i/>
        </w:rPr>
        <w:t>Marzocco</w:t>
      </w:r>
      <w:r>
        <w:t>, 28 février et 28 mars </w:t>
      </w:r>
      <w:r w:rsidRPr="00F8712A">
        <w:t>1897</w:t>
      </w:r>
      <w:r>
        <w:t> ;</w:t>
      </w:r>
      <w:r w:rsidRPr="00F8712A">
        <w:t xml:space="preserve"> de Ricardo Forster, de Barzellotti, de Luigi Capuana,</w:t>
      </w:r>
      <w:r>
        <w:t xml:space="preserve"> </w:t>
      </w:r>
      <w:r w:rsidRPr="00F8712A">
        <w:t>de Angiolo Orvieto, de Adolfo Albertazzi, de Mario Morasso, etc.</w:t>
      </w:r>
    </w:p>
    <w:p w14:paraId="44B31F30" w14:textId="77777777" w:rsidR="00F80ED5" w:rsidRPr="008950E7" w:rsidRDefault="00F80ED5" w:rsidP="00F80ED5">
      <w:pPr>
        <w:pStyle w:val="term"/>
        <w:rPr>
          <w:lang w:val="it-IT"/>
          <w:rPrChange w:id="24" w:author="Marguerite-Marie Bordry" w:date="2018-12-06T15:42:00Z">
            <w:rPr/>
          </w:rPrChange>
        </w:rPr>
      </w:pPr>
      <w:r w:rsidRPr="008950E7">
        <w:rPr>
          <w:lang w:val="it-IT"/>
          <w:rPrChange w:id="25" w:author="Marguerite-Marie Bordry" w:date="2018-12-06T15:42:00Z">
            <w:rPr/>
          </w:rPrChange>
        </w:rPr>
        <w:t>date : 1897-07</w:t>
      </w:r>
    </w:p>
    <w:p w14:paraId="26C05732" w14:textId="77777777" w:rsidR="00F80ED5" w:rsidRPr="008950E7" w:rsidRDefault="00F80ED5" w:rsidP="00F80ED5">
      <w:pPr>
        <w:pStyle w:val="term"/>
        <w:rPr>
          <w:lang w:val="it-IT"/>
          <w:rPrChange w:id="26" w:author="Marguerite-Marie Bordry" w:date="2018-12-06T15:42:00Z">
            <w:rPr/>
          </w:rPrChange>
        </w:rPr>
      </w:pPr>
      <w:r w:rsidRPr="008950E7">
        <w:rPr>
          <w:lang w:val="it-IT"/>
          <w:rPrChange w:id="27" w:author="Marguerite-Marie Bordry" w:date="2018-12-06T15:42:00Z">
            <w:rPr/>
          </w:rPrChange>
        </w:rPr>
        <w:t>ref : Tome XXIII, numéro 91, juillet 1897, p. 171-175 [174]</w:t>
      </w:r>
    </w:p>
    <w:p w14:paraId="3BDDDC13" w14:textId="77777777" w:rsidR="00F80ED5" w:rsidRPr="00F8712A" w:rsidRDefault="00F80ED5" w:rsidP="00F80ED5">
      <w:pPr>
        <w:pStyle w:val="argument"/>
      </w:pPr>
      <w:r w:rsidRPr="008950E7">
        <w:rPr>
          <w:lang w:val="it-IT"/>
          <w:rPrChange w:id="28" w:author="Marguerite-Marie Bordry" w:date="2018-12-06T15:42:00Z">
            <w:rPr/>
          </w:rPrChange>
        </w:rPr>
        <w:t xml:space="preserve">Ugo Ojetti : </w:t>
      </w:r>
      <w:r w:rsidRPr="008950E7">
        <w:rPr>
          <w:i/>
          <w:lang w:val="it-IT"/>
          <w:rPrChange w:id="29" w:author="Marguerite-Marie Bordry" w:date="2018-12-06T15:42:00Z">
            <w:rPr>
              <w:i/>
            </w:rPr>
          </w:rPrChange>
        </w:rPr>
        <w:t>L’avvenire della letteratura in Italia</w:t>
      </w:r>
      <w:r w:rsidRPr="008950E7">
        <w:rPr>
          <w:lang w:val="it-IT"/>
          <w:rPrChange w:id="30" w:author="Marguerite-Marie Bordry" w:date="2018-12-06T15:42:00Z">
            <w:rPr/>
          </w:rPrChange>
        </w:rPr>
        <w:t xml:space="preserve">, in-16, Rome, Società edit. Dante Alighieri, L. 1. — D. Gnoli : </w:t>
      </w:r>
      <w:r w:rsidRPr="008950E7">
        <w:rPr>
          <w:i/>
          <w:lang w:val="it-IT"/>
          <w:rPrChange w:id="31" w:author="Marguerite-Marie Bordry" w:date="2018-12-06T15:42:00Z">
            <w:rPr>
              <w:i/>
            </w:rPr>
          </w:rPrChange>
        </w:rPr>
        <w:t xml:space="preserve">Nazionalità e arte, </w:t>
      </w:r>
      <w:r w:rsidRPr="008950E7">
        <w:rPr>
          <w:lang w:val="it-IT"/>
          <w:rPrChange w:id="32" w:author="Marguerite-Marie Bordry" w:date="2018-12-06T15:42:00Z">
            <w:rPr/>
          </w:rPrChange>
        </w:rPr>
        <w:t>in-8</w:t>
      </w:r>
      <w:r w:rsidRPr="008950E7">
        <w:rPr>
          <w:vertAlign w:val="superscript"/>
          <w:lang w:val="it-IT"/>
          <w:rPrChange w:id="33" w:author="Marguerite-Marie Bordry" w:date="2018-12-06T15:42:00Z">
            <w:rPr>
              <w:vertAlign w:val="superscript"/>
            </w:rPr>
          </w:rPrChange>
        </w:rPr>
        <w:t>o</w:t>
      </w:r>
      <w:r w:rsidRPr="008950E7">
        <w:rPr>
          <w:lang w:val="it-IT"/>
          <w:rPrChange w:id="34" w:author="Marguerite-Marie Bordry" w:date="2018-12-06T15:42:00Z">
            <w:rPr/>
          </w:rPrChange>
        </w:rPr>
        <w:t>, Rome, Forzani. — </w:t>
      </w:r>
      <w:r w:rsidRPr="008950E7">
        <w:rPr>
          <w:i/>
          <w:lang w:val="it-IT"/>
          <w:rPrChange w:id="35" w:author="Marguerite-Marie Bordry" w:date="2018-12-06T15:42:00Z">
            <w:rPr>
              <w:i/>
            </w:rPr>
          </w:rPrChange>
        </w:rPr>
        <w:t>Articles</w:t>
      </w:r>
      <w:r w:rsidRPr="008950E7">
        <w:rPr>
          <w:lang w:val="it-IT"/>
          <w:rPrChange w:id="36" w:author="Marguerite-Marie Bordry" w:date="2018-12-06T15:42:00Z">
            <w:rPr/>
          </w:rPrChange>
        </w:rPr>
        <w:t xml:space="preserve"> de Giosuè Carducci et Giovanni Pascoli dans la </w:t>
      </w:r>
      <w:r w:rsidRPr="008950E7">
        <w:rPr>
          <w:i/>
          <w:lang w:val="it-IT"/>
          <w:rPrChange w:id="37" w:author="Marguerite-Marie Bordry" w:date="2018-12-06T15:42:00Z">
            <w:rPr>
              <w:i/>
            </w:rPr>
          </w:rPrChange>
        </w:rPr>
        <w:t>Vita Italiana</w:t>
      </w:r>
      <w:r w:rsidRPr="008950E7">
        <w:rPr>
          <w:lang w:val="it-IT"/>
          <w:rPrChange w:id="38" w:author="Marguerite-Marie Bordry" w:date="2018-12-06T15:42:00Z">
            <w:rPr/>
          </w:rPrChange>
        </w:rPr>
        <w:t xml:space="preserve">. </w:t>
      </w:r>
      <w:r>
        <w:t>16 </w:t>
      </w:r>
      <w:r w:rsidRPr="00F8712A">
        <w:t>mars et 1</w:t>
      </w:r>
      <w:r w:rsidRPr="00E554D0">
        <w:rPr>
          <w:vertAlign w:val="superscript"/>
        </w:rPr>
        <w:t>er</w:t>
      </w:r>
      <w:r>
        <w:t> </w:t>
      </w:r>
      <w:r w:rsidRPr="00F8712A">
        <w:t>mai</w:t>
      </w:r>
      <w:r>
        <w:t> ;</w:t>
      </w:r>
      <w:r w:rsidRPr="00F8712A">
        <w:t xml:space="preserve"> de Ugo Ojetti dans la </w:t>
      </w:r>
      <w:r w:rsidRPr="00F8712A">
        <w:rPr>
          <w:i/>
        </w:rPr>
        <w:t>Revue de Paris</w:t>
      </w:r>
      <w:r>
        <w:t>, 15 février </w:t>
      </w:r>
      <w:r w:rsidRPr="00F8712A">
        <w:t xml:space="preserve">1896 et dans le </w:t>
      </w:r>
      <w:r w:rsidRPr="00F8712A">
        <w:rPr>
          <w:i/>
        </w:rPr>
        <w:t>Marzocco</w:t>
      </w:r>
      <w:r>
        <w:t>, 28 février et 28 mars </w:t>
      </w:r>
      <w:r w:rsidRPr="00F8712A">
        <w:t>1897</w:t>
      </w:r>
      <w:r>
        <w:t> ;</w:t>
      </w:r>
      <w:r w:rsidRPr="00F8712A">
        <w:t xml:space="preserve"> de Ricardo Forster, de Barzellotti, de Luigi Capuana,</w:t>
      </w:r>
      <w:r>
        <w:t xml:space="preserve"> </w:t>
      </w:r>
      <w:r w:rsidRPr="00F8712A">
        <w:t>de Angiolo Orvieto, de Adolfo Albertazzi, de Mario Morasso, etc.</w:t>
      </w:r>
    </w:p>
    <w:p w14:paraId="4950A69C" w14:textId="77777777" w:rsidR="00F80ED5" w:rsidRPr="00F8712A" w:rsidRDefault="00F80ED5" w:rsidP="00F80ED5">
      <w:pPr>
        <w:pStyle w:val="Corpsdetexte"/>
        <w:rPr>
          <w:rFonts w:cs="Times New Roman"/>
        </w:rPr>
      </w:pPr>
      <w:r w:rsidRPr="00F8712A">
        <w:rPr>
          <w:rFonts w:cs="Times New Roman"/>
        </w:rPr>
        <w:t>Alors quand la littérature d</w:t>
      </w:r>
      <w:r>
        <w:rPr>
          <w:rFonts w:cs="Times New Roman"/>
        </w:rPr>
        <w:t>’</w:t>
      </w:r>
      <w:r w:rsidRPr="00F8712A">
        <w:rPr>
          <w:rFonts w:cs="Times New Roman"/>
        </w:rPr>
        <w:t>Italie n</w:t>
      </w:r>
      <w:r>
        <w:rPr>
          <w:rFonts w:cs="Times New Roman"/>
        </w:rPr>
        <w:t>’</w:t>
      </w:r>
      <w:r w:rsidRPr="00F8712A">
        <w:rPr>
          <w:rFonts w:cs="Times New Roman"/>
        </w:rPr>
        <w:t xml:space="preserve">est pas provinciale ou particulariste, elle devient </w:t>
      </w:r>
      <w:r w:rsidRPr="00F8712A">
        <w:rPr>
          <w:rFonts w:cs="Times New Roman"/>
        </w:rPr>
        <w:lastRenderedPageBreak/>
        <w:t>internationale. Elle s</w:t>
      </w:r>
      <w:r>
        <w:rPr>
          <w:rFonts w:cs="Times New Roman"/>
        </w:rPr>
        <w:t>’</w:t>
      </w:r>
      <w:r w:rsidRPr="00F8712A">
        <w:rPr>
          <w:rFonts w:cs="Times New Roman"/>
        </w:rPr>
        <w:t>adresse à Naples, à Rome, à Venise, à Milan</w:t>
      </w:r>
      <w:r>
        <w:rPr>
          <w:rFonts w:cs="Times New Roman"/>
        </w:rPr>
        <w:t> ;</w:t>
      </w:r>
      <w:r w:rsidRPr="00F8712A">
        <w:rPr>
          <w:rFonts w:cs="Times New Roman"/>
        </w:rPr>
        <w:t xml:space="preserve"> jamais à l</w:t>
      </w:r>
      <w:r>
        <w:rPr>
          <w:rFonts w:cs="Times New Roman"/>
        </w:rPr>
        <w:t>’</w:t>
      </w:r>
      <w:r w:rsidRPr="00F8712A">
        <w:rPr>
          <w:rFonts w:cs="Times New Roman"/>
        </w:rPr>
        <w:t>Italie entière</w:t>
      </w:r>
      <w:r>
        <w:rPr>
          <w:rFonts w:cs="Times New Roman"/>
        </w:rPr>
        <w:t> ;</w:t>
      </w:r>
      <w:r w:rsidRPr="00F8712A">
        <w:rPr>
          <w:rFonts w:cs="Times New Roman"/>
        </w:rPr>
        <w:t xml:space="preserve"> ce qui est compris à Messine ne peut l</w:t>
      </w:r>
      <w:r>
        <w:rPr>
          <w:rFonts w:cs="Times New Roman"/>
        </w:rPr>
        <w:t>’</w:t>
      </w:r>
      <w:r w:rsidRPr="00F8712A">
        <w:rPr>
          <w:rFonts w:cs="Times New Roman"/>
        </w:rPr>
        <w:t>être à Turin. Ne pouvant conquérir chez eux un large public homogène, les écrivains italiens songent à l</w:t>
      </w:r>
      <w:r>
        <w:rPr>
          <w:rFonts w:cs="Times New Roman"/>
        </w:rPr>
        <w:t>’</w:t>
      </w:r>
      <w:r w:rsidRPr="00F8712A">
        <w:rPr>
          <w:rFonts w:cs="Times New Roman"/>
        </w:rPr>
        <w:t>Europe</w:t>
      </w:r>
      <w:r>
        <w:rPr>
          <w:rFonts w:cs="Times New Roman"/>
        </w:rPr>
        <w:t> :</w:t>
      </w:r>
      <w:r w:rsidRPr="00F8712A">
        <w:rPr>
          <w:rFonts w:cs="Times New Roman"/>
        </w:rPr>
        <w:t xml:space="preserve"> ils écrivent pour Paris. Leur littérature </w:t>
      </w:r>
      <w:r>
        <w:rPr>
          <w:rFonts w:cs="Times New Roman"/>
        </w:rPr>
        <w:t>— </w:t>
      </w:r>
      <w:r w:rsidRPr="00F8712A">
        <w:rPr>
          <w:rFonts w:cs="Times New Roman"/>
        </w:rPr>
        <w:t>si l</w:t>
      </w:r>
      <w:r>
        <w:rPr>
          <w:rFonts w:cs="Times New Roman"/>
        </w:rPr>
        <w:t>’</w:t>
      </w:r>
      <w:r w:rsidRPr="00F8712A">
        <w:rPr>
          <w:rFonts w:cs="Times New Roman"/>
        </w:rPr>
        <w:t>on excepte Fogazzaro, Verga, la Serao </w:t>
      </w:r>
      <w:r>
        <w:rPr>
          <w:rFonts w:cs="Times New Roman"/>
        </w:rPr>
        <w:t xml:space="preserve">— </w:t>
      </w:r>
      <w:r w:rsidRPr="00F8712A">
        <w:rPr>
          <w:rFonts w:cs="Times New Roman"/>
        </w:rPr>
        <w:t>ressemble un peu à ces vins savants où les uns goûtent et les autres déplorent la totale absence de la saveur du terroir. On sent, en Italie, le défaut non seulement d</w:t>
      </w:r>
      <w:r>
        <w:rPr>
          <w:rFonts w:cs="Times New Roman"/>
        </w:rPr>
        <w:t>’</w:t>
      </w:r>
      <w:r w:rsidRPr="00F8712A">
        <w:rPr>
          <w:rFonts w:cs="Times New Roman"/>
        </w:rPr>
        <w:t>un grand centre littéraire, mais aussi même de cénacles et même de coteries</w:t>
      </w:r>
      <w:r>
        <w:rPr>
          <w:rFonts w:cs="Times New Roman"/>
        </w:rPr>
        <w:t> ;</w:t>
      </w:r>
      <w:r w:rsidRPr="00F8712A">
        <w:rPr>
          <w:rFonts w:cs="Times New Roman"/>
        </w:rPr>
        <w:t xml:space="preserve"> pas d</w:t>
      </w:r>
      <w:r>
        <w:rPr>
          <w:rFonts w:cs="Times New Roman"/>
        </w:rPr>
        <w:t>’</w:t>
      </w:r>
      <w:r w:rsidRPr="00F8712A">
        <w:rPr>
          <w:rFonts w:cs="Times New Roman"/>
        </w:rPr>
        <w:t>écoles, partant pas de querelles, pas d</w:t>
      </w:r>
      <w:r>
        <w:rPr>
          <w:rFonts w:cs="Times New Roman"/>
        </w:rPr>
        <w:t>’</w:t>
      </w:r>
      <w:r w:rsidRPr="00F8712A">
        <w:rPr>
          <w:rFonts w:cs="Times New Roman"/>
        </w:rPr>
        <w:t>émulation, pas de critique des idées, pas de souci de continuer ou de violer la tradition. Une littérature dont l</w:t>
      </w:r>
      <w:r>
        <w:rPr>
          <w:rFonts w:cs="Times New Roman"/>
        </w:rPr>
        <w:t>’</w:t>
      </w:r>
      <w:r w:rsidRPr="00F8712A">
        <w:rPr>
          <w:rFonts w:cs="Times New Roman"/>
        </w:rPr>
        <w:t>individualisme sans principes se développe trop loin de la critique et des rivalités, s</w:t>
      </w:r>
      <w:r>
        <w:rPr>
          <w:rFonts w:cs="Times New Roman"/>
        </w:rPr>
        <w:t>’</w:t>
      </w:r>
      <w:r w:rsidRPr="00F8712A">
        <w:rPr>
          <w:rFonts w:cs="Times New Roman"/>
        </w:rPr>
        <w:t>engourdit et meurt d</w:t>
      </w:r>
      <w:r>
        <w:rPr>
          <w:rFonts w:cs="Times New Roman"/>
        </w:rPr>
        <w:t>’</w:t>
      </w:r>
      <w:r w:rsidRPr="00F8712A">
        <w:rPr>
          <w:rFonts w:cs="Times New Roman"/>
        </w:rPr>
        <w:t>autophagie. Il y a cependant eu une discussion intéressante et précisément sur ce sujet</w:t>
      </w:r>
      <w:r>
        <w:rPr>
          <w:rFonts w:cs="Times New Roman"/>
        </w:rPr>
        <w:t> :</w:t>
      </w:r>
      <w:r w:rsidRPr="00F8712A">
        <w:rPr>
          <w:rFonts w:cs="Times New Roman"/>
        </w:rPr>
        <w:t xml:space="preserve"> Y a-t-il aujourd</w:t>
      </w:r>
      <w:r>
        <w:rPr>
          <w:rFonts w:cs="Times New Roman"/>
        </w:rPr>
        <w:t>’</w:t>
      </w:r>
      <w:r w:rsidRPr="00F8712A">
        <w:rPr>
          <w:rFonts w:cs="Times New Roman"/>
        </w:rPr>
        <w:t>hui une littérature italienne</w:t>
      </w:r>
      <w:r>
        <w:rPr>
          <w:rFonts w:cs="Times New Roman"/>
        </w:rPr>
        <w:t> ?</w:t>
      </w:r>
      <w:r w:rsidRPr="00F8712A">
        <w:rPr>
          <w:rFonts w:cs="Times New Roman"/>
        </w:rPr>
        <w:t xml:space="preserve"> </w:t>
      </w:r>
      <w:r>
        <w:rPr>
          <w:rFonts w:cs="Times New Roman"/>
        </w:rPr>
        <w:t>M. </w:t>
      </w:r>
      <w:r w:rsidRPr="00F8712A">
        <w:rPr>
          <w:rFonts w:cs="Times New Roman"/>
        </w:rPr>
        <w:t>Ojetti a parlé le premier</w:t>
      </w:r>
      <w:r>
        <w:rPr>
          <w:rFonts w:cs="Times New Roman"/>
        </w:rPr>
        <w:t> ;</w:t>
      </w:r>
      <w:r w:rsidRPr="00F8712A">
        <w:rPr>
          <w:rFonts w:cs="Times New Roman"/>
        </w:rPr>
        <w:t xml:space="preserve"> puis </w:t>
      </w:r>
      <w:r>
        <w:rPr>
          <w:rFonts w:cs="Times New Roman"/>
        </w:rPr>
        <w:t>M. </w:t>
      </w:r>
      <w:r w:rsidRPr="00F8712A">
        <w:rPr>
          <w:rFonts w:cs="Times New Roman"/>
        </w:rPr>
        <w:t>Carducci</w:t>
      </w:r>
      <w:r>
        <w:rPr>
          <w:rFonts w:cs="Times New Roman"/>
        </w:rPr>
        <w:t> ;</w:t>
      </w:r>
      <w:r w:rsidRPr="00F8712A">
        <w:rPr>
          <w:rFonts w:cs="Times New Roman"/>
        </w:rPr>
        <w:t xml:space="preserve"> puis d</w:t>
      </w:r>
      <w:r>
        <w:rPr>
          <w:rFonts w:cs="Times New Roman"/>
        </w:rPr>
        <w:t>’</w:t>
      </w:r>
      <w:r w:rsidRPr="00F8712A">
        <w:rPr>
          <w:rFonts w:cs="Times New Roman"/>
        </w:rPr>
        <w:t xml:space="preserve">autres. Le vieux poète a été battu, malgré sa belle plaidoirie, et </w:t>
      </w:r>
      <w:r>
        <w:rPr>
          <w:rFonts w:cs="Times New Roman"/>
        </w:rPr>
        <w:t>M. </w:t>
      </w:r>
      <w:r w:rsidRPr="00F8712A">
        <w:rPr>
          <w:rFonts w:cs="Times New Roman"/>
        </w:rPr>
        <w:t>Ojetti a profité de sa victoire pour soulever aussi la question de l</w:t>
      </w:r>
      <w:r>
        <w:rPr>
          <w:rFonts w:cs="Times New Roman"/>
        </w:rPr>
        <w:t>’</w:t>
      </w:r>
      <w:r w:rsidRPr="00F8712A">
        <w:rPr>
          <w:rFonts w:cs="Times New Roman"/>
        </w:rPr>
        <w:t xml:space="preserve">idéalisme en art. </w:t>
      </w:r>
      <w:r>
        <w:rPr>
          <w:rFonts w:cs="Times New Roman"/>
        </w:rPr>
        <w:t>« </w:t>
      </w:r>
      <w:r w:rsidRPr="00F8712A">
        <w:rPr>
          <w:rFonts w:cs="Times New Roman"/>
        </w:rPr>
        <w:t>L</w:t>
      </w:r>
      <w:r>
        <w:rPr>
          <w:rFonts w:cs="Times New Roman"/>
        </w:rPr>
        <w:t>’</w:t>
      </w:r>
      <w:r w:rsidRPr="00F8712A">
        <w:rPr>
          <w:rFonts w:cs="Times New Roman"/>
        </w:rPr>
        <w:t>art, dit-il, n</w:t>
      </w:r>
      <w:r>
        <w:rPr>
          <w:rFonts w:cs="Times New Roman"/>
        </w:rPr>
        <w:t>’</w:t>
      </w:r>
      <w:r w:rsidRPr="00F8712A">
        <w:rPr>
          <w:rFonts w:cs="Times New Roman"/>
        </w:rPr>
        <w:t>est pas national, ne peut être volontairement national. L</w:t>
      </w:r>
      <w:r>
        <w:rPr>
          <w:rFonts w:cs="Times New Roman"/>
        </w:rPr>
        <w:t>’</w:t>
      </w:r>
      <w:r w:rsidRPr="00F8712A">
        <w:rPr>
          <w:rFonts w:cs="Times New Roman"/>
        </w:rPr>
        <w:t>art est individuel… L</w:t>
      </w:r>
      <w:r>
        <w:rPr>
          <w:rFonts w:cs="Times New Roman"/>
        </w:rPr>
        <w:t>’</w:t>
      </w:r>
      <w:r w:rsidRPr="00F8712A">
        <w:rPr>
          <w:rFonts w:cs="Times New Roman"/>
        </w:rPr>
        <w:t>écrivain n</w:t>
      </w:r>
      <w:r>
        <w:rPr>
          <w:rFonts w:cs="Times New Roman"/>
        </w:rPr>
        <w:t>’</w:t>
      </w:r>
      <w:r w:rsidRPr="00F8712A">
        <w:rPr>
          <w:rFonts w:cs="Times New Roman"/>
        </w:rPr>
        <w:t>a pas à se préoccuper de l</w:t>
      </w:r>
      <w:r>
        <w:rPr>
          <w:rFonts w:cs="Times New Roman"/>
        </w:rPr>
        <w:t>’</w:t>
      </w:r>
      <w:r w:rsidRPr="00F8712A">
        <w:rPr>
          <w:rFonts w:cs="Times New Roman"/>
        </w:rPr>
        <w:t>Italie plus que du Groenland. Si par son génie il produit une œuvre qui soit la gloire de sa patrie, qui en devienne le miroir symbolique, tant mieux. Mais il n</w:t>
      </w:r>
      <w:r>
        <w:rPr>
          <w:rFonts w:cs="Times New Roman"/>
        </w:rPr>
        <w:t>’</w:t>
      </w:r>
      <w:r w:rsidRPr="00F8712A">
        <w:rPr>
          <w:rFonts w:cs="Times New Roman"/>
        </w:rPr>
        <w:t>a pas à poursuivre un tel but.</w:t>
      </w:r>
      <w:r>
        <w:rPr>
          <w:rFonts w:cs="Times New Roman"/>
        </w:rPr>
        <w:t> »</w:t>
      </w:r>
      <w:r w:rsidRPr="00F8712A">
        <w:rPr>
          <w:rFonts w:cs="Times New Roman"/>
        </w:rPr>
        <w:t xml:space="preserve"> Il est bien évident que l</w:t>
      </w:r>
      <w:r>
        <w:rPr>
          <w:rFonts w:cs="Times New Roman"/>
        </w:rPr>
        <w:t>’</w:t>
      </w:r>
      <w:r w:rsidRPr="00F8712A">
        <w:rPr>
          <w:rFonts w:cs="Times New Roman"/>
        </w:rPr>
        <w:t>art a son but en soi</w:t>
      </w:r>
      <w:r>
        <w:rPr>
          <w:rFonts w:cs="Times New Roman"/>
        </w:rPr>
        <w:t> ;</w:t>
      </w:r>
      <w:r w:rsidRPr="00F8712A">
        <w:rPr>
          <w:rFonts w:cs="Times New Roman"/>
        </w:rPr>
        <w:t xml:space="preserve"> ce but atteint, l</w:t>
      </w:r>
      <w:r>
        <w:rPr>
          <w:rFonts w:cs="Times New Roman"/>
        </w:rPr>
        <w:t>’</w:t>
      </w:r>
      <w:r w:rsidRPr="00F8712A">
        <w:rPr>
          <w:rFonts w:cs="Times New Roman"/>
        </w:rPr>
        <w:t>artiste ne doit avoir souci d</w:t>
      </w:r>
      <w:r>
        <w:rPr>
          <w:rFonts w:cs="Times New Roman"/>
        </w:rPr>
        <w:t>’</w:t>
      </w:r>
      <w:r w:rsidRPr="00F8712A">
        <w:rPr>
          <w:rFonts w:cs="Times New Roman"/>
        </w:rPr>
        <w:t xml:space="preserve">aucune des conséquences de son œuvre, bonnes ou mauvaises. </w:t>
      </w:r>
      <w:r>
        <w:rPr>
          <w:rFonts w:cs="Times New Roman"/>
        </w:rPr>
        <w:t>M. </w:t>
      </w:r>
      <w:r w:rsidRPr="00F8712A">
        <w:rPr>
          <w:rFonts w:cs="Times New Roman"/>
        </w:rPr>
        <w:t>Ojetti dit bien</w:t>
      </w:r>
      <w:r>
        <w:rPr>
          <w:rFonts w:cs="Times New Roman"/>
        </w:rPr>
        <w:t> :</w:t>
      </w:r>
      <w:r w:rsidRPr="00F8712A">
        <w:rPr>
          <w:rFonts w:cs="Times New Roman"/>
        </w:rPr>
        <w:t xml:space="preserve"> l</w:t>
      </w:r>
      <w:r>
        <w:rPr>
          <w:rFonts w:cs="Times New Roman"/>
        </w:rPr>
        <w:t>’</w:t>
      </w:r>
      <w:r w:rsidRPr="00F8712A">
        <w:rPr>
          <w:rFonts w:cs="Times New Roman"/>
        </w:rPr>
        <w:t xml:space="preserve">art ne doit être </w:t>
      </w:r>
      <w:r w:rsidRPr="00F8712A">
        <w:rPr>
          <w:rFonts w:cs="Times New Roman"/>
          <w:i/>
        </w:rPr>
        <w:t>volontairement</w:t>
      </w:r>
      <w:r w:rsidRPr="00F8712A">
        <w:rPr>
          <w:rFonts w:cs="Times New Roman"/>
        </w:rPr>
        <w:t xml:space="preserve"> ni moral, ni patriotique, ni utile, ni immoral, ni frivole, ni anarchiste</w:t>
      </w:r>
      <w:r>
        <w:rPr>
          <w:rFonts w:cs="Times New Roman"/>
        </w:rPr>
        <w:t> ;</w:t>
      </w:r>
      <w:r w:rsidRPr="00F8712A">
        <w:rPr>
          <w:rFonts w:cs="Times New Roman"/>
        </w:rPr>
        <w:t xml:space="preserve"> il peut être tout cela </w:t>
      </w:r>
      <w:r w:rsidRPr="00F8712A">
        <w:rPr>
          <w:rFonts w:cs="Times New Roman"/>
          <w:i/>
        </w:rPr>
        <w:t>involontairement</w:t>
      </w:r>
      <w:r w:rsidRPr="00F8712A">
        <w:rPr>
          <w:rFonts w:cs="Times New Roman"/>
        </w:rPr>
        <w:t xml:space="preserve"> sans cesser d</w:t>
      </w:r>
      <w:r>
        <w:rPr>
          <w:rFonts w:cs="Times New Roman"/>
        </w:rPr>
        <w:t>’</w:t>
      </w:r>
      <w:r w:rsidRPr="00F8712A">
        <w:rPr>
          <w:rFonts w:cs="Times New Roman"/>
        </w:rPr>
        <w:t>être de l</w:t>
      </w:r>
      <w:r>
        <w:rPr>
          <w:rFonts w:cs="Times New Roman"/>
        </w:rPr>
        <w:t>’</w:t>
      </w:r>
      <w:r w:rsidRPr="00F8712A">
        <w:rPr>
          <w:rFonts w:cs="Times New Roman"/>
        </w:rPr>
        <w:t>art. C</w:t>
      </w:r>
      <w:r>
        <w:rPr>
          <w:rFonts w:cs="Times New Roman"/>
        </w:rPr>
        <w:t>’</w:t>
      </w:r>
      <w:r w:rsidRPr="00F8712A">
        <w:rPr>
          <w:rFonts w:cs="Times New Roman"/>
        </w:rPr>
        <w:t>est pourquoi un écrivain doit suivre son génie, aveuglément, sans raisonner, comme un chien suit son maître.</w:t>
      </w:r>
    </w:p>
    <w:p w14:paraId="3614831E" w14:textId="77777777" w:rsidR="00F80ED5" w:rsidRPr="00F8712A" w:rsidRDefault="00F80ED5" w:rsidP="00F80ED5">
      <w:pPr>
        <w:pStyle w:val="Titre3"/>
      </w:pPr>
      <w:r>
        <w:t>P.-S. — </w:t>
      </w:r>
      <w:r w:rsidRPr="00F8712A">
        <w:t xml:space="preserve">À propos de la </w:t>
      </w:r>
      <w:r w:rsidRPr="00F8712A">
        <w:rPr>
          <w:i/>
        </w:rPr>
        <w:t>Nichina</w:t>
      </w:r>
    </w:p>
    <w:p w14:paraId="4BF6E493" w14:textId="77777777" w:rsidR="00F80ED5" w:rsidRPr="00925B7B" w:rsidRDefault="00F80ED5" w:rsidP="00F80ED5">
      <w:pPr>
        <w:pStyle w:val="term"/>
      </w:pPr>
      <w:r w:rsidRPr="00925B7B">
        <w:t>id : article-</w:t>
      </w:r>
      <w:r>
        <w:t>1897</w:t>
      </w:r>
      <w:r w:rsidRPr="00925B7B">
        <w:t>-</w:t>
      </w:r>
      <w:r>
        <w:t>07</w:t>
      </w:r>
      <w:r w:rsidRPr="00925B7B">
        <w:t>_</w:t>
      </w:r>
      <w:r>
        <w:t>174b</w:t>
      </w:r>
    </w:p>
    <w:p w14:paraId="59ABAA9A" w14:textId="77777777" w:rsidR="00F80ED5" w:rsidRPr="00925B7B" w:rsidRDefault="00F80ED5" w:rsidP="00F80ED5">
      <w:pPr>
        <w:pStyle w:val="term"/>
      </w:pPr>
      <w:r w:rsidRPr="00925B7B">
        <w:t xml:space="preserve">author : </w:t>
      </w:r>
      <w:r>
        <w:t>Zanoni, A.</w:t>
      </w:r>
    </w:p>
    <w:p w14:paraId="29BCAF90" w14:textId="77777777" w:rsidR="00F80ED5" w:rsidRDefault="00F80ED5" w:rsidP="00F80ED5">
      <w:pPr>
        <w:pStyle w:val="term"/>
      </w:pPr>
      <w:r w:rsidRPr="00925B7B">
        <w:t xml:space="preserve">signed : </w:t>
      </w:r>
      <w:r>
        <w:t>Zanoni</w:t>
      </w:r>
    </w:p>
    <w:p w14:paraId="46A7E414" w14:textId="77777777" w:rsidR="00F80ED5" w:rsidRDefault="00F80ED5" w:rsidP="00F80ED5">
      <w:pPr>
        <w:pStyle w:val="term"/>
      </w:pPr>
      <w:r w:rsidRPr="00925B7B">
        <w:t xml:space="preserve">section : </w:t>
      </w:r>
      <w:r>
        <w:t>Lettres italiennes</w:t>
      </w:r>
    </w:p>
    <w:p w14:paraId="31E5B905" w14:textId="77777777" w:rsidR="00F80ED5" w:rsidRPr="0044359D" w:rsidRDefault="00F80ED5" w:rsidP="00F80ED5">
      <w:pPr>
        <w:pStyle w:val="term"/>
      </w:pPr>
      <w:r w:rsidRPr="00DA7419">
        <w:t xml:space="preserve">title : </w:t>
      </w:r>
      <w:r>
        <w:t>P.-S. — </w:t>
      </w:r>
      <w:r w:rsidRPr="00F8712A">
        <w:t xml:space="preserve">À propos de la </w:t>
      </w:r>
      <w:r w:rsidRPr="00F8712A">
        <w:rPr>
          <w:i/>
        </w:rPr>
        <w:t>Nichina</w:t>
      </w:r>
    </w:p>
    <w:p w14:paraId="54F7C1EB" w14:textId="77777777" w:rsidR="00F80ED5" w:rsidRPr="00925B7B" w:rsidRDefault="00F80ED5" w:rsidP="00F80ED5">
      <w:pPr>
        <w:pStyle w:val="term"/>
      </w:pPr>
      <w:r w:rsidRPr="00925B7B">
        <w:t>date :</w:t>
      </w:r>
      <w:r>
        <w:t xml:space="preserve"> 1897-07</w:t>
      </w:r>
    </w:p>
    <w:p w14:paraId="3FD72AB0" w14:textId="77777777" w:rsidR="00F80ED5" w:rsidRDefault="00F80ED5" w:rsidP="00F80ED5">
      <w:pPr>
        <w:pStyle w:val="term"/>
      </w:pPr>
      <w:r w:rsidRPr="00925B7B">
        <w:t xml:space="preserve">ref : </w:t>
      </w:r>
      <w:r>
        <w:t>Tome XXIII, numéro 91, juillet 1897</w:t>
      </w:r>
      <w:r w:rsidRPr="00925B7B">
        <w:t xml:space="preserve">, </w:t>
      </w:r>
      <w:r>
        <w:t>p. 171-175 [174-175]</w:t>
      </w:r>
    </w:p>
    <w:p w14:paraId="3C8D855E" w14:textId="77777777" w:rsidR="00F80ED5" w:rsidRPr="00F8712A" w:rsidRDefault="00F80ED5" w:rsidP="00F80ED5">
      <w:pPr>
        <w:pStyle w:val="Corpsdetexte"/>
        <w:rPr>
          <w:rFonts w:cs="Times New Roman"/>
        </w:rPr>
      </w:pPr>
      <w:r w:rsidRPr="00F8712A">
        <w:rPr>
          <w:rFonts w:cs="Times New Roman"/>
        </w:rPr>
        <w:t xml:space="preserve">Au dernier moment nous recevons de Venise, à propos de la </w:t>
      </w:r>
      <w:r w:rsidRPr="00F8712A">
        <w:rPr>
          <w:rFonts w:cs="Times New Roman"/>
          <w:i/>
        </w:rPr>
        <w:t>Nichina</w:t>
      </w:r>
      <w:r w:rsidRPr="00C81EC7">
        <w:rPr>
          <w:rStyle w:val="Appelnotedebasdep"/>
          <w:rFonts w:cs="Times New Roman"/>
        </w:rPr>
        <w:footnoteReference w:id="2"/>
      </w:r>
      <w:r w:rsidRPr="00F8712A">
        <w:rPr>
          <w:rFonts w:cs="Times New Roman"/>
        </w:rPr>
        <w:t>, une lettre dont on nous permet de donner au public quelques paragraphes</w:t>
      </w:r>
      <w:r>
        <w:rPr>
          <w:rFonts w:cs="Times New Roman"/>
        </w:rPr>
        <w:t> :</w:t>
      </w:r>
    </w:p>
    <w:p w14:paraId="1C42426A" w14:textId="77777777" w:rsidR="00F80ED5" w:rsidRPr="00F8712A" w:rsidRDefault="00F80ED5" w:rsidP="00F80ED5">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Pr="00F8712A">
        <w:rPr>
          <w:rFonts w:cs="Times New Roman"/>
        </w:rPr>
        <w:t xml:space="preserve">Ce roman intéresse beaucoup les vieux Vénitiens qui, comme moi, aiment chaque pierre </w:t>
      </w:r>
      <w:r w:rsidRPr="00F8712A">
        <w:rPr>
          <w:rFonts w:cs="Times New Roman"/>
        </w:rPr>
        <w:lastRenderedPageBreak/>
        <w:t>de la cité dogaresse</w:t>
      </w:r>
      <w:r>
        <w:rPr>
          <w:rFonts w:cs="Times New Roman"/>
        </w:rPr>
        <w:t> ;</w:t>
      </w:r>
      <w:r w:rsidRPr="00F8712A">
        <w:rPr>
          <w:rFonts w:cs="Times New Roman"/>
        </w:rPr>
        <w:t xml:space="preserve"> mais ils sont choqués par certaines inexactitudes. Aussi, en ce qui touche aux mœurs des courtisanes, si votre Théophile Gautier a dit</w:t>
      </w:r>
      <w:r>
        <w:rPr>
          <w:rFonts w:cs="Times New Roman"/>
        </w:rPr>
        <w:t> :</w:t>
      </w:r>
    </w:p>
    <w:p w14:paraId="34FA9920"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Au soleil tirant sans vergogne</w:t>
      </w:r>
    </w:p>
    <w:p w14:paraId="0CD13872"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Le drap de la blonde qui dort,</w:t>
      </w:r>
    </w:p>
    <w:p w14:paraId="516F1C65"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Comme Philippe de Bourgogne</w:t>
      </w:r>
    </w:p>
    <w:p w14:paraId="2EA12443"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Vous trouveriez la toison d’or…</w:t>
      </w:r>
    </w:p>
    <w:p w14:paraId="76F8E272"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Aussi j’aime tes courtisanes.</w:t>
      </w:r>
    </w:p>
    <w:p w14:paraId="451433E3"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Amant du vrai, grand Titien…</w:t>
      </w:r>
    </w:p>
    <w:p w14:paraId="33176AB3" w14:textId="77777777" w:rsidR="00F80ED5" w:rsidRPr="00F8712A" w:rsidRDefault="00F80ED5" w:rsidP="00F80ED5">
      <w:pPr>
        <w:pStyle w:val="noindent"/>
        <w:pBdr>
          <w:top w:val="single" w:sz="4" w:space="1" w:color="auto"/>
          <w:left w:val="single" w:sz="4" w:space="4" w:color="auto"/>
          <w:bottom w:val="single" w:sz="4" w:space="1" w:color="auto"/>
          <w:right w:val="single" w:sz="4" w:space="4" w:color="auto"/>
        </w:pBdr>
      </w:pPr>
      <w:r w:rsidRPr="00F8712A">
        <w:t>il s</w:t>
      </w:r>
      <w:r>
        <w:t>’</w:t>
      </w:r>
      <w:r w:rsidRPr="00F8712A">
        <w:t>est trompé. Les femmes qui, dans les tableaux de notre Vecellio, étalent bravement</w:t>
      </w:r>
    </w:p>
    <w:p w14:paraId="246529B3"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Sous une courtine pourprée…</w:t>
      </w:r>
    </w:p>
    <w:p w14:paraId="57FD753E"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Dans sa pâleur mate et dorée</w:t>
      </w:r>
    </w:p>
    <w:p w14:paraId="3187B4B9" w14:textId="77777777" w:rsidR="00F80ED5" w:rsidRPr="00C81EC7" w:rsidRDefault="00F80ED5" w:rsidP="00F80ED5">
      <w:pPr>
        <w:pStyle w:val="quotel"/>
        <w:pBdr>
          <w:top w:val="single" w:sz="4" w:space="1" w:color="auto"/>
          <w:left w:val="single" w:sz="4" w:space="4" w:color="auto"/>
          <w:bottom w:val="single" w:sz="4" w:space="1" w:color="auto"/>
          <w:right w:val="single" w:sz="4" w:space="4" w:color="auto"/>
        </w:pBdr>
        <w:rPr>
          <w:i/>
        </w:rPr>
      </w:pPr>
      <w:r w:rsidRPr="00C81EC7">
        <w:rPr>
          <w:i/>
        </w:rPr>
        <w:t>Un corps vivace où rien ne ment,</w:t>
      </w:r>
    </w:p>
    <w:p w14:paraId="3E2CF7F2" w14:textId="77777777" w:rsidR="00F80ED5" w:rsidRPr="00F8712A" w:rsidRDefault="00F80ED5" w:rsidP="00F80ED5">
      <w:pPr>
        <w:pStyle w:val="noindent"/>
        <w:pBdr>
          <w:top w:val="single" w:sz="4" w:space="1" w:color="auto"/>
          <w:left w:val="single" w:sz="4" w:space="4" w:color="auto"/>
          <w:bottom w:val="single" w:sz="4" w:space="1" w:color="auto"/>
          <w:right w:val="single" w:sz="4" w:space="4" w:color="auto"/>
        </w:pBdr>
      </w:pPr>
      <w:r w:rsidRPr="00F8712A">
        <w:t>ne sont pas des courtisanes, mais de libres et nobles dames qui faisaient l</w:t>
      </w:r>
      <w:r>
        <w:t>’</w:t>
      </w:r>
      <w:r w:rsidRPr="00F8712A">
        <w:t xml:space="preserve">amour selon leur bon plaisir, non par métier. Comme les courtisanes grecques dont elles avaient la tradition, nos admirables </w:t>
      </w:r>
      <w:r w:rsidRPr="00F8712A">
        <w:rPr>
          <w:i/>
        </w:rPr>
        <w:t>cortigiane</w:t>
      </w:r>
      <w:r w:rsidRPr="00F8712A">
        <w:t xml:space="preserve"> de jadis se tenaient le corps aussi net et poli qu</w:t>
      </w:r>
      <w:r>
        <w:t>’</w:t>
      </w:r>
      <w:r w:rsidRPr="00F8712A">
        <w:t>un marbre et, quoique cela puisse contrarier nos goûts moins raffinés, il aurait été impossible, et malhonnête, de louer leurs charmes en proférant ce vers de Virgile</w:t>
      </w:r>
      <w:r>
        <w:t> :</w:t>
      </w:r>
      <w:r w:rsidRPr="00F8712A">
        <w:t xml:space="preserve"> </w:t>
      </w:r>
      <w:r w:rsidRPr="00C81EC7">
        <w:rPr>
          <w:rStyle w:val="quotec"/>
          <w:rFonts w:eastAsia="SimSun"/>
          <w:i/>
        </w:rPr>
        <w:t>Muscosi fontes et somno mollior berba</w:t>
      </w:r>
      <w:r w:rsidRPr="00F8712A">
        <w:rPr>
          <w:i/>
        </w:rPr>
        <w:t>.</w:t>
      </w:r>
    </w:p>
    <w:p w14:paraId="5E30D77A" w14:textId="77777777" w:rsidR="00F80ED5" w:rsidRPr="00F8712A" w:rsidRDefault="00F80ED5" w:rsidP="00F80ED5">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Voici d</w:t>
      </w:r>
      <w:r>
        <w:rPr>
          <w:rFonts w:cs="Times New Roman"/>
        </w:rPr>
        <w:t>’</w:t>
      </w:r>
      <w:r w:rsidRPr="00F8712A">
        <w:rPr>
          <w:rFonts w:cs="Times New Roman"/>
        </w:rPr>
        <w:t xml:space="preserve">ailleurs, choisi parmi tous les textes que je pourrais vous citer </w:t>
      </w:r>
      <w:r>
        <w:rPr>
          <w:rFonts w:cs="Times New Roman"/>
        </w:rPr>
        <w:t>— </w:t>
      </w:r>
      <w:r w:rsidRPr="00F8712A">
        <w:rPr>
          <w:rFonts w:cs="Times New Roman"/>
        </w:rPr>
        <w:t>n</w:t>
      </w:r>
      <w:r>
        <w:rPr>
          <w:rFonts w:cs="Times New Roman"/>
        </w:rPr>
        <w:t xml:space="preserve">on compris les sonnets de Baffo — </w:t>
      </w:r>
      <w:r w:rsidRPr="00F8712A">
        <w:rPr>
          <w:rFonts w:cs="Times New Roman"/>
        </w:rPr>
        <w:t xml:space="preserve">un passage du </w:t>
      </w:r>
      <w:r w:rsidRPr="00F8712A">
        <w:rPr>
          <w:rFonts w:cs="Times New Roman"/>
          <w:i/>
        </w:rPr>
        <w:t>Corriero Svaligiato</w:t>
      </w:r>
      <w:r>
        <w:rPr>
          <w:rStyle w:val="Appelnotedebasdep"/>
          <w:rFonts w:cs="Times New Roman"/>
        </w:rPr>
        <w:footnoteReference w:id="3"/>
      </w:r>
      <w:r w:rsidRPr="00F8712A">
        <w:rPr>
          <w:rFonts w:cs="Times New Roman"/>
        </w:rPr>
        <w:t xml:space="preserve"> qui lèvera tous vos doutes</w:t>
      </w:r>
      <w:r>
        <w:rPr>
          <w:rFonts w:cs="Times New Roman"/>
        </w:rPr>
        <w:t> :</w:t>
      </w:r>
    </w:p>
    <w:p w14:paraId="12C757FD" w14:textId="77777777" w:rsidR="00F80ED5" w:rsidRPr="008950E7" w:rsidRDefault="00F80ED5" w:rsidP="00F80ED5">
      <w:pPr>
        <w:pStyle w:val="quote"/>
        <w:pBdr>
          <w:top w:val="single" w:sz="4" w:space="1" w:color="auto"/>
          <w:left w:val="single" w:sz="4" w:space="4" w:color="auto"/>
          <w:bottom w:val="single" w:sz="4" w:space="1" w:color="auto"/>
          <w:right w:val="single" w:sz="4" w:space="4" w:color="auto"/>
        </w:pBdr>
        <w:rPr>
          <w:lang w:val="it-IT"/>
          <w:rPrChange w:id="45" w:author="Marguerite-Marie Bordry" w:date="2018-12-06T15:42:00Z">
            <w:rPr/>
          </w:rPrChange>
        </w:rPr>
      </w:pPr>
      <w:r w:rsidRPr="008950E7">
        <w:rPr>
          <w:lang w:val="it-IT"/>
          <w:rPrChange w:id="46" w:author="Marguerite-Marie Bordry" w:date="2018-12-06T15:42:00Z">
            <w:rPr/>
          </w:rPrChange>
        </w:rPr>
        <w:t>« Queste mai non s’incontrano con un pelo di barba, esercitandosi con molto studio la cura di lavare ogni ruvidezza, da cui possa offendersi la delicatezza d’un tanto gusto. È ammirabile la loro sollicitudine in purgare le strade, in guisa che da frequente concorso non vengono corrose, nè allordate. »</w:t>
      </w:r>
    </w:p>
    <w:p w14:paraId="04873146" w14:textId="77777777" w:rsidR="00F80ED5" w:rsidRDefault="00F80ED5" w:rsidP="00F80ED5">
      <w:pPr>
        <w:pStyle w:val="Titre1"/>
      </w:pPr>
      <w:r>
        <w:t>Tome XXIII, numéro 93, septembre 1897</w:t>
      </w:r>
    </w:p>
    <w:p w14:paraId="5179EBEC" w14:textId="77777777" w:rsidR="00F80ED5" w:rsidRPr="008950E7" w:rsidRDefault="00F80ED5" w:rsidP="00F80ED5">
      <w:pPr>
        <w:pStyle w:val="Titre2"/>
        <w:rPr>
          <w:lang w:val="en-GB"/>
          <w:rPrChange w:id="47" w:author="Marguerite-Marie Bordry" w:date="2018-12-06T15:42:00Z">
            <w:rPr/>
          </w:rPrChange>
        </w:rPr>
      </w:pPr>
      <w:r>
        <w:t xml:space="preserve">Journaux et revues. </w:t>
      </w:r>
      <w:r>
        <w:br/>
      </w:r>
      <w:r w:rsidRPr="008950E7">
        <w:rPr>
          <w:lang w:val="en-GB"/>
          <w:rPrChange w:id="48" w:author="Marguerite-Marie Bordry" w:date="2018-12-06T15:42:00Z">
            <w:rPr/>
          </w:rPrChange>
        </w:rPr>
        <w:t>Memento [extrait]</w:t>
      </w:r>
    </w:p>
    <w:p w14:paraId="4D5C9DFE" w14:textId="77777777" w:rsidR="00F80ED5" w:rsidRPr="008950E7" w:rsidRDefault="00F80ED5" w:rsidP="00F80ED5">
      <w:pPr>
        <w:pStyle w:val="term"/>
        <w:rPr>
          <w:lang w:val="en-GB"/>
          <w:rPrChange w:id="49" w:author="Marguerite-Marie Bordry" w:date="2018-12-06T15:42:00Z">
            <w:rPr/>
          </w:rPrChange>
        </w:rPr>
      </w:pPr>
      <w:r w:rsidRPr="008950E7">
        <w:rPr>
          <w:lang w:val="en-GB"/>
          <w:rPrChange w:id="50" w:author="Marguerite-Marie Bordry" w:date="2018-12-06T15:42:00Z">
            <w:rPr/>
          </w:rPrChange>
        </w:rPr>
        <w:t>id : article-1897-09_552</w:t>
      </w:r>
    </w:p>
    <w:p w14:paraId="7525EA45" w14:textId="77777777" w:rsidR="00F80ED5" w:rsidRPr="008950E7" w:rsidRDefault="00F80ED5" w:rsidP="00F80ED5">
      <w:pPr>
        <w:pStyle w:val="term"/>
        <w:rPr>
          <w:lang w:val="en-GB"/>
          <w:rPrChange w:id="51" w:author="Marguerite-Marie Bordry" w:date="2018-12-06T15:42:00Z">
            <w:rPr/>
          </w:rPrChange>
        </w:rPr>
      </w:pPr>
      <w:r w:rsidRPr="008950E7">
        <w:rPr>
          <w:lang w:val="en-GB"/>
          <w:rPrChange w:id="52" w:author="Marguerite-Marie Bordry" w:date="2018-12-06T15:42:00Z">
            <w:rPr/>
          </w:rPrChange>
        </w:rPr>
        <w:t>author : Bury, R. de (18..-19..)</w:t>
      </w:r>
    </w:p>
    <w:p w14:paraId="4A994078" w14:textId="77777777" w:rsidR="00F80ED5" w:rsidRPr="00925B7B" w:rsidRDefault="00F80ED5" w:rsidP="00F80ED5">
      <w:pPr>
        <w:pStyle w:val="term"/>
      </w:pPr>
      <w:r w:rsidRPr="00925B7B">
        <w:lastRenderedPageBreak/>
        <w:t xml:space="preserve">signed : </w:t>
      </w:r>
      <w:r>
        <w:t>R. de Bury</w:t>
      </w:r>
    </w:p>
    <w:p w14:paraId="744B088B" w14:textId="77777777" w:rsidR="00F80ED5" w:rsidRDefault="00F80ED5" w:rsidP="00F80ED5">
      <w:pPr>
        <w:pStyle w:val="term"/>
      </w:pPr>
      <w:r w:rsidRPr="00925B7B">
        <w:t xml:space="preserve">section : </w:t>
      </w:r>
      <w:r>
        <w:t>Journaux et revues</w:t>
      </w:r>
    </w:p>
    <w:p w14:paraId="7D93AB3D" w14:textId="77777777" w:rsidR="00F80ED5" w:rsidRPr="0044359D" w:rsidRDefault="00F80ED5" w:rsidP="00F80ED5">
      <w:pPr>
        <w:pStyle w:val="term"/>
      </w:pPr>
      <w:r w:rsidRPr="00DA7419">
        <w:t xml:space="preserve">title : </w:t>
      </w:r>
      <w:r>
        <w:t>Memento [extrait]</w:t>
      </w:r>
    </w:p>
    <w:p w14:paraId="251D2EFC" w14:textId="77777777" w:rsidR="00F80ED5" w:rsidRPr="00925B7B" w:rsidRDefault="00F80ED5" w:rsidP="00F80ED5">
      <w:pPr>
        <w:pStyle w:val="term"/>
      </w:pPr>
      <w:r w:rsidRPr="00925B7B">
        <w:t>date :</w:t>
      </w:r>
      <w:r>
        <w:t xml:space="preserve"> 1897-09</w:t>
      </w:r>
    </w:p>
    <w:p w14:paraId="6BA03BB5" w14:textId="77777777" w:rsidR="00F80ED5" w:rsidRDefault="00F80ED5" w:rsidP="00F80ED5">
      <w:pPr>
        <w:pStyle w:val="term"/>
      </w:pPr>
      <w:r w:rsidRPr="00925B7B">
        <w:t xml:space="preserve">ref : </w:t>
      </w:r>
      <w:r>
        <w:t>Tome XXIII, numéro 93, septembre 1897</w:t>
      </w:r>
      <w:r w:rsidRPr="00925B7B">
        <w:t xml:space="preserve">, </w:t>
      </w:r>
      <w:r>
        <w:t>p. 545-554 [552]</w:t>
      </w:r>
    </w:p>
    <w:p w14:paraId="7D1F7780" w14:textId="77777777" w:rsidR="00F80ED5" w:rsidRDefault="00F80ED5" w:rsidP="00F80ED5">
      <w:pPr>
        <w:pStyle w:val="byline"/>
      </w:pPr>
      <w:r w:rsidRPr="0044359D">
        <w:rPr>
          <w:smallCaps/>
        </w:rPr>
        <w:t>R. de Bury</w:t>
      </w:r>
      <w:r>
        <w:t>.</w:t>
      </w:r>
    </w:p>
    <w:p w14:paraId="3B38674E" w14:textId="77777777" w:rsidR="00F80ED5" w:rsidRDefault="00F80ED5" w:rsidP="00F80ED5">
      <w:pPr>
        <w:pStyle w:val="bibl"/>
      </w:pPr>
      <w:r>
        <w:t>Tome XXIII, numéro 93, septembre 1897</w:t>
      </w:r>
      <w:r w:rsidRPr="00925B7B">
        <w:t xml:space="preserve">, </w:t>
      </w:r>
      <w:r>
        <w:t>p. 545-554 [552].</w:t>
      </w:r>
    </w:p>
    <w:p w14:paraId="7DDFF446" w14:textId="77777777" w:rsidR="00F80ED5" w:rsidRDefault="00F80ED5" w:rsidP="00F80ED5">
      <w:pPr>
        <w:pStyle w:val="Corpsdetexte"/>
      </w:pPr>
      <w:r>
        <w:t>[…]</w:t>
      </w:r>
    </w:p>
    <w:p w14:paraId="13AB1293" w14:textId="77777777" w:rsidR="00F80ED5" w:rsidRPr="00F8712A" w:rsidRDefault="00F80ED5" w:rsidP="00F80ED5">
      <w:pPr>
        <w:pStyle w:val="Corpsdetexte"/>
        <w:rPr>
          <w:rFonts w:cs="Times New Roman"/>
        </w:rPr>
      </w:pPr>
      <w:r w:rsidRPr="00F8712A">
        <w:rPr>
          <w:rFonts w:cs="Times New Roman"/>
          <w:b/>
        </w:rPr>
        <w:t>Le Temps</w:t>
      </w:r>
      <w:r>
        <w:rPr>
          <w:rFonts w:cs="Times New Roman"/>
        </w:rPr>
        <w:t xml:space="preserve"> (7 </w:t>
      </w:r>
      <w:r w:rsidRPr="00F8712A">
        <w:rPr>
          <w:rFonts w:cs="Times New Roman"/>
        </w:rPr>
        <w:t xml:space="preserve">août). </w:t>
      </w:r>
      <w:r>
        <w:rPr>
          <w:rFonts w:cs="Times New Roman"/>
        </w:rPr>
        <w:t>— </w:t>
      </w:r>
      <w:r w:rsidRPr="00F8712A">
        <w:rPr>
          <w:rFonts w:cs="Times New Roman"/>
          <w:i/>
        </w:rPr>
        <w:t>La jeune Europe</w:t>
      </w:r>
      <w:r w:rsidRPr="00F8712A">
        <w:rPr>
          <w:rFonts w:cs="Times New Roman"/>
        </w:rPr>
        <w:t xml:space="preserve">, par Thomas Emery. </w:t>
      </w:r>
      <w:r>
        <w:rPr>
          <w:rFonts w:cs="Times New Roman"/>
        </w:rPr>
        <w:t>— </w:t>
      </w:r>
      <w:r w:rsidRPr="00F8712A">
        <w:rPr>
          <w:rFonts w:cs="Times New Roman"/>
        </w:rPr>
        <w:t>Critique du récent livre de Guillaume Ferrero</w:t>
      </w:r>
      <w:r>
        <w:rPr>
          <w:rFonts w:cs="Times New Roman"/>
        </w:rPr>
        <w:t> ;</w:t>
      </w:r>
      <w:r w:rsidRPr="00F8712A">
        <w:rPr>
          <w:rFonts w:cs="Times New Roman"/>
        </w:rPr>
        <w:t xml:space="preserve"> le jeune sociologue italien nous informe qu</w:t>
      </w:r>
      <w:r>
        <w:rPr>
          <w:rFonts w:cs="Times New Roman"/>
        </w:rPr>
        <w:t>’</w:t>
      </w:r>
      <w:r w:rsidRPr="00F8712A">
        <w:rPr>
          <w:rFonts w:cs="Times New Roman"/>
        </w:rPr>
        <w:t>en France dans quatre-vingt-dix-neuf mariages sur cent l</w:t>
      </w:r>
      <w:r>
        <w:rPr>
          <w:rFonts w:cs="Times New Roman"/>
        </w:rPr>
        <w:t>’</w:t>
      </w:r>
      <w:r w:rsidRPr="00F8712A">
        <w:rPr>
          <w:rFonts w:cs="Times New Roman"/>
        </w:rPr>
        <w:t>homme seul aime sa femme, tandis qu</w:t>
      </w:r>
      <w:r>
        <w:rPr>
          <w:rFonts w:cs="Times New Roman"/>
        </w:rPr>
        <w:t>’</w:t>
      </w:r>
      <w:r w:rsidRPr="00F8712A">
        <w:rPr>
          <w:rFonts w:cs="Times New Roman"/>
        </w:rPr>
        <w:t>à la femme son mari est parfaitement indifférent. Supériorités anglo-saxonne, allemande, scandinave, etc. etc.</w:t>
      </w:r>
    </w:p>
    <w:p w14:paraId="24F44FAB" w14:textId="77777777" w:rsidR="00F80ED5" w:rsidRPr="00F8712A" w:rsidRDefault="00F80ED5" w:rsidP="00F80ED5">
      <w:pPr>
        <w:pStyle w:val="Corpsdetexte"/>
        <w:rPr>
          <w:rFonts w:cs="Times New Roman"/>
        </w:rPr>
      </w:pPr>
      <w:r w:rsidRPr="00F8712A">
        <w:rPr>
          <w:rFonts w:cs="Times New Roman"/>
          <w:b/>
        </w:rPr>
        <w:t xml:space="preserve">Revue hebdomadaire </w:t>
      </w:r>
      <w:r>
        <w:rPr>
          <w:rFonts w:cs="Times New Roman"/>
        </w:rPr>
        <w:t>(7 </w:t>
      </w:r>
      <w:r w:rsidRPr="00F8712A">
        <w:rPr>
          <w:rFonts w:cs="Times New Roman"/>
        </w:rPr>
        <w:t xml:space="preserve">août). </w:t>
      </w:r>
      <w:r>
        <w:rPr>
          <w:rFonts w:cs="Times New Roman"/>
        </w:rPr>
        <w:t>— </w:t>
      </w:r>
      <w:r w:rsidRPr="00F8712A">
        <w:rPr>
          <w:rFonts w:cs="Times New Roman"/>
          <w:i/>
        </w:rPr>
        <w:t>Neuf mois de captivité chez Ménélick</w:t>
      </w:r>
      <w:r w:rsidRPr="00F8712A">
        <w:rPr>
          <w:rFonts w:cs="Times New Roman"/>
        </w:rPr>
        <w:t>, par Giovanni Gamerra, ex-commandant du 1</w:t>
      </w:r>
      <w:r w:rsidRPr="00E554D0">
        <w:rPr>
          <w:vertAlign w:val="superscript"/>
        </w:rPr>
        <w:t>er</w:t>
      </w:r>
      <w:r w:rsidRPr="00F8712A">
        <w:rPr>
          <w:rFonts w:cs="Times New Roman"/>
        </w:rPr>
        <w:t> bataillon indigène.</w:t>
      </w:r>
    </w:p>
    <w:p w14:paraId="4BA12AC9" w14:textId="77777777" w:rsidR="00F80ED5" w:rsidRDefault="00F80ED5" w:rsidP="00F80ED5">
      <w:pPr>
        <w:pStyle w:val="Corpsdetexte"/>
      </w:pPr>
      <w:r>
        <w:t>[…]</w:t>
      </w:r>
    </w:p>
    <w:p w14:paraId="00F34ECB" w14:textId="77777777" w:rsidR="00F80ED5" w:rsidRDefault="00F80ED5" w:rsidP="00F80ED5">
      <w:pPr>
        <w:pStyle w:val="Titre1"/>
      </w:pPr>
      <w:r>
        <w:t>Tome XXIV, numéro 94, octobre 1897</w:t>
      </w:r>
    </w:p>
    <w:p w14:paraId="11227932" w14:textId="77777777" w:rsidR="00F80ED5" w:rsidRDefault="00F80ED5" w:rsidP="00F80ED5">
      <w:pPr>
        <w:pStyle w:val="Titre2"/>
      </w:pPr>
      <w:r>
        <w:t xml:space="preserve">Les Revues. </w:t>
      </w:r>
      <w:r>
        <w:br/>
        <w:t>Memento [extrait]</w:t>
      </w:r>
    </w:p>
    <w:p w14:paraId="72903686" w14:textId="77777777" w:rsidR="00F80ED5" w:rsidRPr="00925B7B" w:rsidRDefault="00F80ED5" w:rsidP="00F80ED5">
      <w:pPr>
        <w:pStyle w:val="term"/>
      </w:pPr>
      <w:r w:rsidRPr="00925B7B">
        <w:t>id : article-</w:t>
      </w:r>
      <w:r>
        <w:t>1897</w:t>
      </w:r>
      <w:r w:rsidRPr="00925B7B">
        <w:t>-</w:t>
      </w:r>
      <w:r>
        <w:t>10</w:t>
      </w:r>
      <w:r w:rsidRPr="00925B7B">
        <w:t>_</w:t>
      </w:r>
      <w:r>
        <w:t>267</w:t>
      </w:r>
    </w:p>
    <w:p w14:paraId="2188A356" w14:textId="77777777" w:rsidR="00F80ED5" w:rsidRPr="00925B7B" w:rsidRDefault="00F80ED5" w:rsidP="00F80ED5">
      <w:pPr>
        <w:pStyle w:val="term"/>
      </w:pPr>
      <w:r w:rsidRPr="00925B7B">
        <w:t xml:space="preserve">author : </w:t>
      </w:r>
      <w:r>
        <w:t>Souza, Robert de (1864-1946)</w:t>
      </w:r>
    </w:p>
    <w:p w14:paraId="11EEE4A6" w14:textId="77777777" w:rsidR="00F80ED5" w:rsidRPr="00925B7B" w:rsidRDefault="00F80ED5" w:rsidP="00F80ED5">
      <w:pPr>
        <w:pStyle w:val="term"/>
      </w:pPr>
      <w:r w:rsidRPr="00925B7B">
        <w:t xml:space="preserve">signed : </w:t>
      </w:r>
      <w:r>
        <w:t>Robert de Souza</w:t>
      </w:r>
    </w:p>
    <w:p w14:paraId="14C675F2" w14:textId="77777777" w:rsidR="00F80ED5" w:rsidRDefault="00F80ED5" w:rsidP="00F80ED5">
      <w:pPr>
        <w:pStyle w:val="term"/>
      </w:pPr>
      <w:r w:rsidRPr="00925B7B">
        <w:t xml:space="preserve">section : </w:t>
      </w:r>
      <w:r>
        <w:t>Les Revues</w:t>
      </w:r>
    </w:p>
    <w:p w14:paraId="1CA77CE3" w14:textId="77777777" w:rsidR="00F80ED5" w:rsidRPr="0044359D" w:rsidRDefault="00F80ED5" w:rsidP="00F80ED5">
      <w:pPr>
        <w:pStyle w:val="term"/>
      </w:pPr>
      <w:r w:rsidRPr="00DA7419">
        <w:t xml:space="preserve">title : </w:t>
      </w:r>
      <w:r>
        <w:t>Memento [extrait]</w:t>
      </w:r>
    </w:p>
    <w:p w14:paraId="606EDE3D" w14:textId="77777777" w:rsidR="00F80ED5" w:rsidRPr="00925B7B" w:rsidRDefault="00F80ED5" w:rsidP="00F80ED5">
      <w:pPr>
        <w:pStyle w:val="term"/>
      </w:pPr>
      <w:r w:rsidRPr="00925B7B">
        <w:t>date :</w:t>
      </w:r>
      <w:r>
        <w:t xml:space="preserve"> 1897-10</w:t>
      </w:r>
    </w:p>
    <w:p w14:paraId="1850B8D5" w14:textId="77777777" w:rsidR="00F80ED5" w:rsidRDefault="00F80ED5" w:rsidP="00F80ED5">
      <w:pPr>
        <w:pStyle w:val="term"/>
      </w:pPr>
      <w:r w:rsidRPr="00925B7B">
        <w:t xml:space="preserve">ref : </w:t>
      </w:r>
      <w:r>
        <w:t>Tome XXIV, numéro 94, octobre 1897</w:t>
      </w:r>
      <w:r w:rsidRPr="00925B7B">
        <w:t xml:space="preserve">, </w:t>
      </w:r>
      <w:r>
        <w:t>p. 263-268 [267]</w:t>
      </w:r>
    </w:p>
    <w:p w14:paraId="6BCF81B8" w14:textId="77777777" w:rsidR="00F80ED5" w:rsidRDefault="00F80ED5" w:rsidP="00F80ED5">
      <w:pPr>
        <w:pStyle w:val="byline"/>
      </w:pPr>
      <w:r>
        <w:rPr>
          <w:smallCaps/>
        </w:rPr>
        <w:t>Robert de Souza</w:t>
      </w:r>
      <w:r>
        <w:t>.</w:t>
      </w:r>
    </w:p>
    <w:p w14:paraId="12B04E7B" w14:textId="77777777" w:rsidR="00F80ED5" w:rsidRDefault="00F80ED5" w:rsidP="00F80ED5">
      <w:pPr>
        <w:pStyle w:val="bibl"/>
      </w:pPr>
      <w:r>
        <w:t>Tome XXIV, numéro 94, octobre 1897</w:t>
      </w:r>
      <w:r w:rsidRPr="00925B7B">
        <w:t xml:space="preserve">, </w:t>
      </w:r>
      <w:r>
        <w:t>p. 263-268 [267].</w:t>
      </w:r>
    </w:p>
    <w:p w14:paraId="10BF880C" w14:textId="77777777" w:rsidR="00F80ED5" w:rsidRPr="00F8712A" w:rsidRDefault="00F80ED5" w:rsidP="00F80ED5">
      <w:pPr>
        <w:pStyle w:val="Corpsdetexte"/>
        <w:rPr>
          <w:rFonts w:cs="Times New Roman"/>
        </w:rPr>
      </w:pPr>
      <w:r w:rsidRPr="00F8712A">
        <w:rPr>
          <w:rFonts w:cs="Times New Roman"/>
          <w:b/>
        </w:rPr>
        <w:t>L</w:t>
      </w:r>
      <w:r>
        <w:rPr>
          <w:rFonts w:cs="Times New Roman"/>
          <w:b/>
        </w:rPr>
        <w:t>’</w:t>
      </w:r>
      <w:r w:rsidRPr="00F8712A">
        <w:rPr>
          <w:rFonts w:cs="Times New Roman"/>
          <w:b/>
        </w:rPr>
        <w:t>Ermitage</w:t>
      </w:r>
      <w:r w:rsidRPr="000845CB">
        <w:rPr>
          <w:rFonts w:cs="Times New Roman"/>
        </w:rPr>
        <w:t xml:space="preserve"> </w:t>
      </w:r>
      <w:r w:rsidRPr="00F8712A">
        <w:rPr>
          <w:rFonts w:cs="Times New Roman"/>
        </w:rPr>
        <w:t xml:space="preserve">(septembre). </w:t>
      </w:r>
      <w:r>
        <w:rPr>
          <w:rFonts w:cs="Times New Roman"/>
        </w:rPr>
        <w:t>— </w:t>
      </w:r>
      <w:r w:rsidRPr="00F8712A">
        <w:rPr>
          <w:rFonts w:cs="Times New Roman"/>
          <w:i/>
        </w:rPr>
        <w:t>Le pessimisme de Léopardi</w:t>
      </w:r>
      <w:r w:rsidRPr="00F8712A">
        <w:rPr>
          <w:rFonts w:cs="Times New Roman"/>
        </w:rPr>
        <w:t>, par Camille Bos. […]</w:t>
      </w:r>
    </w:p>
    <w:p w14:paraId="1ED2F327" w14:textId="77777777" w:rsidR="00F80ED5" w:rsidRDefault="00F80ED5" w:rsidP="00F80ED5">
      <w:pPr>
        <w:pStyle w:val="Titre2"/>
      </w:pPr>
      <w:r>
        <w:t xml:space="preserve">Les Journaux. </w:t>
      </w:r>
      <w:r>
        <w:br/>
        <w:t>Memento [extrait]</w:t>
      </w:r>
    </w:p>
    <w:p w14:paraId="1DC6DAE3" w14:textId="77777777" w:rsidR="00F80ED5" w:rsidRPr="00925B7B" w:rsidRDefault="00F80ED5" w:rsidP="00F80ED5">
      <w:pPr>
        <w:pStyle w:val="term"/>
      </w:pPr>
      <w:r w:rsidRPr="00925B7B">
        <w:t>id : article-</w:t>
      </w:r>
      <w:r>
        <w:t>1897</w:t>
      </w:r>
      <w:r w:rsidRPr="00925B7B">
        <w:t>-</w:t>
      </w:r>
      <w:r>
        <w:t>10</w:t>
      </w:r>
      <w:r w:rsidRPr="00925B7B">
        <w:t>_</w:t>
      </w:r>
      <w:r>
        <w:t>277</w:t>
      </w:r>
    </w:p>
    <w:p w14:paraId="70C80762" w14:textId="77777777" w:rsidR="00F80ED5" w:rsidRPr="00925B7B" w:rsidRDefault="00F80ED5" w:rsidP="00F80ED5">
      <w:pPr>
        <w:pStyle w:val="term"/>
      </w:pPr>
      <w:r w:rsidRPr="00925B7B">
        <w:t xml:space="preserve">author : </w:t>
      </w:r>
      <w:r>
        <w:t>Bury, R. de (18..-19..)</w:t>
      </w:r>
    </w:p>
    <w:p w14:paraId="44D04166" w14:textId="77777777" w:rsidR="00F80ED5" w:rsidRPr="00925B7B" w:rsidRDefault="00F80ED5" w:rsidP="00F80ED5">
      <w:pPr>
        <w:pStyle w:val="term"/>
      </w:pPr>
      <w:r w:rsidRPr="00925B7B">
        <w:t xml:space="preserve">signed : </w:t>
      </w:r>
      <w:r>
        <w:t>R. de Bury</w:t>
      </w:r>
    </w:p>
    <w:p w14:paraId="0469B735" w14:textId="77777777" w:rsidR="00F80ED5" w:rsidRDefault="00F80ED5" w:rsidP="00F80ED5">
      <w:pPr>
        <w:pStyle w:val="term"/>
      </w:pPr>
      <w:r w:rsidRPr="00925B7B">
        <w:t xml:space="preserve">section : </w:t>
      </w:r>
      <w:r>
        <w:t>Les Journaux</w:t>
      </w:r>
    </w:p>
    <w:p w14:paraId="66A614DD" w14:textId="77777777" w:rsidR="00F80ED5" w:rsidRPr="0044359D" w:rsidRDefault="00F80ED5" w:rsidP="00F80ED5">
      <w:pPr>
        <w:pStyle w:val="term"/>
      </w:pPr>
      <w:r w:rsidRPr="00DA7419">
        <w:t xml:space="preserve">title : </w:t>
      </w:r>
      <w:r>
        <w:t>Memento [extrait]</w:t>
      </w:r>
    </w:p>
    <w:p w14:paraId="0C7B4D5C" w14:textId="77777777" w:rsidR="00F80ED5" w:rsidRPr="00925B7B" w:rsidRDefault="00F80ED5" w:rsidP="00F80ED5">
      <w:pPr>
        <w:pStyle w:val="term"/>
      </w:pPr>
      <w:r w:rsidRPr="00925B7B">
        <w:t>date :</w:t>
      </w:r>
      <w:r>
        <w:t xml:space="preserve"> 1897-10</w:t>
      </w:r>
    </w:p>
    <w:p w14:paraId="71538B8D" w14:textId="77777777" w:rsidR="00F80ED5" w:rsidRDefault="00F80ED5" w:rsidP="00F80ED5">
      <w:pPr>
        <w:pStyle w:val="term"/>
      </w:pPr>
      <w:r w:rsidRPr="00925B7B">
        <w:t xml:space="preserve">ref : </w:t>
      </w:r>
      <w:r>
        <w:t>Tome XXIV, numéro 94, octobre 1897</w:t>
      </w:r>
      <w:r w:rsidRPr="00925B7B">
        <w:t xml:space="preserve">, </w:t>
      </w:r>
      <w:r>
        <w:t>p. 268-278 [277]</w:t>
      </w:r>
    </w:p>
    <w:p w14:paraId="2D1D84DA" w14:textId="77777777" w:rsidR="00F80ED5" w:rsidRDefault="00F80ED5" w:rsidP="00F80ED5">
      <w:pPr>
        <w:pStyle w:val="byline"/>
      </w:pPr>
      <w:r w:rsidRPr="0044359D">
        <w:rPr>
          <w:smallCaps/>
        </w:rPr>
        <w:lastRenderedPageBreak/>
        <w:t>R. de Bury</w:t>
      </w:r>
      <w:r>
        <w:t>.</w:t>
      </w:r>
    </w:p>
    <w:p w14:paraId="607E76EF" w14:textId="77777777" w:rsidR="00F80ED5" w:rsidRDefault="00F80ED5" w:rsidP="00F80ED5">
      <w:pPr>
        <w:pStyle w:val="bibl"/>
      </w:pPr>
      <w:r>
        <w:t>Tome XXIV, numéro 94, octobre 1897</w:t>
      </w:r>
      <w:r w:rsidRPr="00925B7B">
        <w:t xml:space="preserve">, </w:t>
      </w:r>
      <w:r>
        <w:t>p. 268-278 [277].</w:t>
      </w:r>
    </w:p>
    <w:p w14:paraId="6EA5A38F" w14:textId="77777777" w:rsidR="00F80ED5" w:rsidRDefault="00F80ED5" w:rsidP="00F80ED5">
      <w:pPr>
        <w:pStyle w:val="Corpsdetexte"/>
      </w:pPr>
      <w:r>
        <w:t>[…]</w:t>
      </w:r>
    </w:p>
    <w:p w14:paraId="6380A500" w14:textId="77777777" w:rsidR="00F80ED5" w:rsidRPr="00F8712A" w:rsidRDefault="00F80ED5" w:rsidP="00F80ED5">
      <w:pPr>
        <w:pStyle w:val="Corpsdetexte"/>
        <w:rPr>
          <w:rFonts w:cs="Times New Roman"/>
        </w:rPr>
      </w:pPr>
      <w:r w:rsidRPr="00F8712A">
        <w:rPr>
          <w:rFonts w:cs="Times New Roman"/>
          <w:b/>
        </w:rPr>
        <w:t xml:space="preserve">Figaro </w:t>
      </w:r>
      <w:r>
        <w:rPr>
          <w:rFonts w:cs="Times New Roman"/>
        </w:rPr>
        <w:t>(16 </w:t>
      </w:r>
      <w:r w:rsidRPr="00F8712A">
        <w:rPr>
          <w:rFonts w:cs="Times New Roman"/>
        </w:rPr>
        <w:t xml:space="preserve">Sept. et suiv. ). </w:t>
      </w:r>
      <w:r>
        <w:rPr>
          <w:rFonts w:cs="Times New Roman"/>
        </w:rPr>
        <w:t>— </w:t>
      </w:r>
      <w:r w:rsidRPr="00F8712A">
        <w:rPr>
          <w:rFonts w:cs="Times New Roman"/>
        </w:rPr>
        <w:t xml:space="preserve">En trois beaux chapitres, </w:t>
      </w:r>
      <w:r>
        <w:rPr>
          <w:rFonts w:cs="Times New Roman"/>
        </w:rPr>
        <w:t>M. </w:t>
      </w:r>
      <w:r w:rsidRPr="00F8712A">
        <w:rPr>
          <w:rFonts w:cs="Times New Roman"/>
        </w:rPr>
        <w:t>Anatole France résume ses impressions d</w:t>
      </w:r>
      <w:r>
        <w:rPr>
          <w:rFonts w:cs="Times New Roman"/>
        </w:rPr>
        <w:t>’</w:t>
      </w:r>
      <w:r w:rsidRPr="00F8712A">
        <w:rPr>
          <w:rFonts w:cs="Times New Roman"/>
        </w:rPr>
        <w:t>un voyage dans l</w:t>
      </w:r>
      <w:r>
        <w:rPr>
          <w:rFonts w:cs="Times New Roman"/>
        </w:rPr>
        <w:t>’</w:t>
      </w:r>
      <w:r w:rsidRPr="00F8712A">
        <w:rPr>
          <w:rFonts w:cs="Times New Roman"/>
        </w:rPr>
        <w:t>Italie du Sud et sur les deux rivages de l</w:t>
      </w:r>
      <w:r>
        <w:rPr>
          <w:rFonts w:cs="Times New Roman"/>
        </w:rPr>
        <w:t>’</w:t>
      </w:r>
      <w:r w:rsidRPr="00F8712A">
        <w:rPr>
          <w:rFonts w:cs="Times New Roman"/>
        </w:rPr>
        <w:t xml:space="preserve">Adriatique, </w:t>
      </w:r>
      <w:r w:rsidRPr="00F8712A">
        <w:rPr>
          <w:rFonts w:cs="Times New Roman"/>
          <w:i/>
        </w:rPr>
        <w:t>De Naples à Pola</w:t>
      </w:r>
      <w:r>
        <w:rPr>
          <w:rFonts w:cs="Times New Roman"/>
        </w:rPr>
        <w:t> :</w:t>
      </w:r>
      <w:r w:rsidRPr="00F8712A">
        <w:rPr>
          <w:rFonts w:cs="Times New Roman"/>
        </w:rPr>
        <w:t xml:space="preserve"> Naples </w:t>
      </w:r>
      <w:r>
        <w:rPr>
          <w:rFonts w:cs="Times New Roman"/>
        </w:rPr>
        <w:t>— </w:t>
      </w:r>
      <w:r w:rsidRPr="00F8712A">
        <w:rPr>
          <w:rFonts w:cs="Times New Roman"/>
        </w:rPr>
        <w:t xml:space="preserve">Pompéi </w:t>
      </w:r>
      <w:r>
        <w:rPr>
          <w:rFonts w:cs="Times New Roman"/>
        </w:rPr>
        <w:t>— </w:t>
      </w:r>
      <w:r w:rsidRPr="00F8712A">
        <w:rPr>
          <w:rFonts w:cs="Times New Roman"/>
        </w:rPr>
        <w:t>Raguse. Sur les Napolitains</w:t>
      </w:r>
      <w:r>
        <w:rPr>
          <w:rFonts w:cs="Times New Roman"/>
        </w:rPr>
        <w:t xml:space="preserve"> : </w:t>
      </w:r>
      <w:r w:rsidRPr="00152E90">
        <w:rPr>
          <w:rStyle w:val="quotec"/>
        </w:rPr>
        <w:t>« Ils aiment la vie. À l’opposé des peuples avides qui la préparent sans cesse et ne la vivent point, ils la prennent telle qu’elle leur vient et ils en jouissent. »</w:t>
      </w:r>
    </w:p>
    <w:p w14:paraId="5946DB2C" w14:textId="77777777" w:rsidR="00F80ED5" w:rsidRDefault="00F80ED5" w:rsidP="00F80ED5">
      <w:pPr>
        <w:pStyle w:val="Corpsdetexte"/>
      </w:pPr>
      <w:r>
        <w:t>[…]</w:t>
      </w:r>
    </w:p>
    <w:p w14:paraId="0E530F96" w14:textId="77777777" w:rsidR="00F80ED5" w:rsidRDefault="00F80ED5" w:rsidP="00F80ED5">
      <w:pPr>
        <w:pStyle w:val="Titre2"/>
      </w:pPr>
      <w:r>
        <w:t>Lettres italiennes</w:t>
      </w:r>
    </w:p>
    <w:p w14:paraId="2389B6D9" w14:textId="77777777" w:rsidR="00F80ED5" w:rsidRPr="00925B7B" w:rsidRDefault="00F80ED5" w:rsidP="00F80ED5">
      <w:pPr>
        <w:pStyle w:val="term"/>
      </w:pPr>
      <w:r w:rsidRPr="00925B7B">
        <w:t>id : article-</w:t>
      </w:r>
      <w:r>
        <w:t>1897</w:t>
      </w:r>
      <w:r w:rsidRPr="00925B7B">
        <w:t>-</w:t>
      </w:r>
      <w:r>
        <w:t>10</w:t>
      </w:r>
      <w:r w:rsidRPr="00925B7B">
        <w:t>_</w:t>
      </w:r>
      <w:r>
        <w:t>300</w:t>
      </w:r>
    </w:p>
    <w:p w14:paraId="75387600" w14:textId="77777777" w:rsidR="00F80ED5" w:rsidRPr="00925B7B" w:rsidRDefault="00F80ED5" w:rsidP="00F80ED5">
      <w:pPr>
        <w:pStyle w:val="term"/>
      </w:pPr>
      <w:r w:rsidRPr="00925B7B">
        <w:t xml:space="preserve">author : </w:t>
      </w:r>
      <w:r>
        <w:t>Zanoni, A.</w:t>
      </w:r>
    </w:p>
    <w:p w14:paraId="1213CFAB" w14:textId="77777777" w:rsidR="00F80ED5" w:rsidRDefault="00F80ED5" w:rsidP="00F80ED5">
      <w:pPr>
        <w:pStyle w:val="term"/>
      </w:pPr>
      <w:r w:rsidRPr="00925B7B">
        <w:t xml:space="preserve">signed : </w:t>
      </w:r>
      <w:r>
        <w:t>Zanoni</w:t>
      </w:r>
    </w:p>
    <w:p w14:paraId="1D129BBB" w14:textId="77777777" w:rsidR="00F80ED5" w:rsidRDefault="00F80ED5" w:rsidP="00F80ED5">
      <w:pPr>
        <w:pStyle w:val="term"/>
      </w:pPr>
      <w:r w:rsidRPr="00925B7B">
        <w:t xml:space="preserve">section : </w:t>
      </w:r>
      <w:r>
        <w:t>Lettres italiennes</w:t>
      </w:r>
    </w:p>
    <w:p w14:paraId="6DED08C8" w14:textId="77777777" w:rsidR="00F80ED5" w:rsidRPr="0044359D" w:rsidRDefault="00F80ED5" w:rsidP="00F80ED5">
      <w:pPr>
        <w:pStyle w:val="term"/>
      </w:pPr>
      <w:r w:rsidRPr="00DA7419">
        <w:t xml:space="preserve">title : </w:t>
      </w:r>
      <w:r>
        <w:t>Lettres italiennes</w:t>
      </w:r>
    </w:p>
    <w:p w14:paraId="3976D52C" w14:textId="77777777" w:rsidR="00F80ED5" w:rsidRPr="008950E7" w:rsidRDefault="00F80ED5" w:rsidP="00F80ED5">
      <w:pPr>
        <w:pStyle w:val="term"/>
        <w:rPr>
          <w:lang w:val="it-IT"/>
          <w:rPrChange w:id="53" w:author="Marguerite-Marie Bordry" w:date="2018-12-06T15:42:00Z">
            <w:rPr/>
          </w:rPrChange>
        </w:rPr>
      </w:pPr>
      <w:r w:rsidRPr="008950E7">
        <w:rPr>
          <w:lang w:val="it-IT"/>
          <w:rPrChange w:id="54" w:author="Marguerite-Marie Bordry" w:date="2018-12-06T15:42:00Z">
            <w:rPr/>
          </w:rPrChange>
        </w:rPr>
        <w:t>date : 1897-10</w:t>
      </w:r>
    </w:p>
    <w:p w14:paraId="1EDCBDD9" w14:textId="77777777" w:rsidR="00F80ED5" w:rsidRPr="008950E7" w:rsidRDefault="00F80ED5" w:rsidP="00F80ED5">
      <w:pPr>
        <w:pStyle w:val="term"/>
        <w:rPr>
          <w:lang w:val="it-IT"/>
          <w:rPrChange w:id="55" w:author="Marguerite-Marie Bordry" w:date="2018-12-06T15:42:00Z">
            <w:rPr/>
          </w:rPrChange>
        </w:rPr>
      </w:pPr>
      <w:r w:rsidRPr="008950E7">
        <w:rPr>
          <w:lang w:val="it-IT"/>
          <w:rPrChange w:id="56" w:author="Marguerite-Marie Bordry" w:date="2018-12-06T15:42:00Z">
            <w:rPr/>
          </w:rPrChange>
        </w:rPr>
        <w:t>ref : Tome XXIV, numéro 94, octobre 1897, p. 300-302</w:t>
      </w:r>
    </w:p>
    <w:p w14:paraId="156BDE8A" w14:textId="77777777" w:rsidR="00F80ED5" w:rsidRPr="008950E7" w:rsidRDefault="00F80ED5" w:rsidP="00F80ED5">
      <w:pPr>
        <w:pStyle w:val="byline"/>
        <w:rPr>
          <w:smallCaps/>
          <w:lang w:val="it-IT"/>
          <w:rPrChange w:id="57" w:author="Marguerite-Marie Bordry" w:date="2018-12-06T15:42:00Z">
            <w:rPr>
              <w:smallCaps/>
            </w:rPr>
          </w:rPrChange>
        </w:rPr>
      </w:pPr>
      <w:r w:rsidRPr="008950E7">
        <w:rPr>
          <w:smallCaps/>
          <w:lang w:val="it-IT"/>
          <w:rPrChange w:id="58" w:author="Marguerite-Marie Bordry" w:date="2018-12-06T15:42:00Z">
            <w:rPr>
              <w:smallCaps/>
            </w:rPr>
          </w:rPrChange>
        </w:rPr>
        <w:t>Zanoni</w:t>
      </w:r>
      <w:r w:rsidRPr="008950E7">
        <w:rPr>
          <w:lang w:val="it-IT"/>
          <w:rPrChange w:id="59" w:author="Marguerite-Marie Bordry" w:date="2018-12-06T15:42:00Z">
            <w:rPr/>
          </w:rPrChange>
        </w:rPr>
        <w:t xml:space="preserve"> [A. Zanoni].</w:t>
      </w:r>
    </w:p>
    <w:p w14:paraId="66450A27" w14:textId="77777777" w:rsidR="00F80ED5" w:rsidRDefault="00F80ED5" w:rsidP="00F80ED5">
      <w:pPr>
        <w:pStyle w:val="bibl"/>
      </w:pPr>
      <w:r>
        <w:t>Tome XXIV, numéro 94, octobre 1897</w:t>
      </w:r>
      <w:r w:rsidRPr="00925B7B">
        <w:t xml:space="preserve">, </w:t>
      </w:r>
      <w:r>
        <w:t>p. 300-302.</w:t>
      </w:r>
    </w:p>
    <w:p w14:paraId="01A378F3" w14:textId="77777777" w:rsidR="00F80ED5" w:rsidRDefault="00F80ED5" w:rsidP="00F80ED5">
      <w:pPr>
        <w:pStyle w:val="Titre3"/>
      </w:pPr>
      <w:r w:rsidRPr="00F8712A">
        <w:t>Pierre de Bouchaud</w:t>
      </w:r>
      <w:r>
        <w:t> :</w:t>
      </w:r>
      <w:r w:rsidRPr="00F8712A">
        <w:t xml:space="preserve"> </w:t>
      </w:r>
      <w:r w:rsidRPr="00F8712A">
        <w:rPr>
          <w:i/>
        </w:rPr>
        <w:t>La Pastorale dans le Tasse</w:t>
      </w:r>
      <w:r w:rsidRPr="00F8712A">
        <w:t xml:space="preserve">, </w:t>
      </w:r>
      <w:r>
        <w:t>A. </w:t>
      </w:r>
      <w:r w:rsidRPr="00F8712A">
        <w:t>Lemerre</w:t>
      </w:r>
    </w:p>
    <w:p w14:paraId="7763C2A3" w14:textId="77777777" w:rsidR="00F80ED5" w:rsidRPr="008950E7" w:rsidRDefault="00F80ED5" w:rsidP="00F80ED5">
      <w:pPr>
        <w:pStyle w:val="term"/>
        <w:rPr>
          <w:lang w:val="it-IT"/>
          <w:rPrChange w:id="60" w:author="Marguerite-Marie Bordry" w:date="2018-12-06T15:42:00Z">
            <w:rPr/>
          </w:rPrChange>
        </w:rPr>
      </w:pPr>
      <w:r w:rsidRPr="008950E7">
        <w:rPr>
          <w:lang w:val="it-IT"/>
          <w:rPrChange w:id="61" w:author="Marguerite-Marie Bordry" w:date="2018-12-06T15:42:00Z">
            <w:rPr/>
          </w:rPrChange>
        </w:rPr>
        <w:t>id : article-1897-10_300a</w:t>
      </w:r>
    </w:p>
    <w:p w14:paraId="492EE88B" w14:textId="77777777" w:rsidR="00F80ED5" w:rsidRPr="008950E7" w:rsidRDefault="00F80ED5" w:rsidP="00F80ED5">
      <w:pPr>
        <w:pStyle w:val="term"/>
        <w:rPr>
          <w:lang w:val="it-IT"/>
          <w:rPrChange w:id="62" w:author="Marguerite-Marie Bordry" w:date="2018-12-06T15:42:00Z">
            <w:rPr/>
          </w:rPrChange>
        </w:rPr>
      </w:pPr>
      <w:r w:rsidRPr="008950E7">
        <w:rPr>
          <w:lang w:val="it-IT"/>
          <w:rPrChange w:id="63" w:author="Marguerite-Marie Bordry" w:date="2018-12-06T15:42:00Z">
            <w:rPr/>
          </w:rPrChange>
        </w:rPr>
        <w:t>author : Zanoni, A.</w:t>
      </w:r>
    </w:p>
    <w:p w14:paraId="279BEF25" w14:textId="77777777" w:rsidR="00F80ED5" w:rsidRPr="008950E7" w:rsidRDefault="00F80ED5" w:rsidP="00F80ED5">
      <w:pPr>
        <w:pStyle w:val="term"/>
        <w:rPr>
          <w:lang w:val="it-IT"/>
          <w:rPrChange w:id="64" w:author="Marguerite-Marie Bordry" w:date="2018-12-06T15:42:00Z">
            <w:rPr/>
          </w:rPrChange>
        </w:rPr>
      </w:pPr>
      <w:r w:rsidRPr="008950E7">
        <w:rPr>
          <w:lang w:val="it-IT"/>
          <w:rPrChange w:id="65" w:author="Marguerite-Marie Bordry" w:date="2018-12-06T15:42:00Z">
            <w:rPr/>
          </w:rPrChange>
        </w:rPr>
        <w:t>signed : Zanoni</w:t>
      </w:r>
    </w:p>
    <w:p w14:paraId="24321F55" w14:textId="77777777" w:rsidR="00F80ED5" w:rsidRDefault="00F80ED5" w:rsidP="00F80ED5">
      <w:pPr>
        <w:pStyle w:val="term"/>
      </w:pPr>
      <w:r w:rsidRPr="00925B7B">
        <w:t xml:space="preserve">section : </w:t>
      </w:r>
      <w:r>
        <w:t>Lettres italiennes</w:t>
      </w:r>
    </w:p>
    <w:p w14:paraId="31E8BEE5" w14:textId="77777777" w:rsidR="00F80ED5" w:rsidRPr="0044359D" w:rsidRDefault="00F80ED5" w:rsidP="00F80ED5">
      <w:pPr>
        <w:pStyle w:val="term"/>
      </w:pPr>
      <w:r w:rsidRPr="00DA7419">
        <w:t xml:space="preserve">title : </w:t>
      </w:r>
      <w:r w:rsidRPr="00F8712A">
        <w:t>Pierre de Bouchaud</w:t>
      </w:r>
      <w:r>
        <w:t> :</w:t>
      </w:r>
      <w:r w:rsidRPr="00F8712A">
        <w:t xml:space="preserve"> </w:t>
      </w:r>
      <w:r w:rsidRPr="00F8712A">
        <w:rPr>
          <w:i/>
        </w:rPr>
        <w:t>La Pastorale dans le Tasse</w:t>
      </w:r>
      <w:r w:rsidRPr="00F8712A">
        <w:t xml:space="preserve">, </w:t>
      </w:r>
      <w:r>
        <w:t>A. </w:t>
      </w:r>
      <w:r w:rsidRPr="00F8712A">
        <w:t>Lemerre</w:t>
      </w:r>
    </w:p>
    <w:p w14:paraId="48F027D0" w14:textId="77777777" w:rsidR="00F80ED5" w:rsidRPr="00925B7B" w:rsidRDefault="00F80ED5" w:rsidP="00F80ED5">
      <w:pPr>
        <w:pStyle w:val="term"/>
      </w:pPr>
      <w:r w:rsidRPr="00925B7B">
        <w:t>date :</w:t>
      </w:r>
      <w:r>
        <w:t xml:space="preserve"> 1897-10</w:t>
      </w:r>
    </w:p>
    <w:p w14:paraId="4034417C" w14:textId="77777777" w:rsidR="00F80ED5" w:rsidRDefault="00F80ED5" w:rsidP="00F80ED5">
      <w:pPr>
        <w:pStyle w:val="term"/>
      </w:pPr>
      <w:r w:rsidRPr="00925B7B">
        <w:t xml:space="preserve">ref : </w:t>
      </w:r>
      <w:r>
        <w:t>Tome XXIV, numéro 94, octobre 1897</w:t>
      </w:r>
      <w:r w:rsidRPr="00925B7B">
        <w:t xml:space="preserve">, </w:t>
      </w:r>
      <w:r>
        <w:t>p. 300-302 [300]</w:t>
      </w:r>
    </w:p>
    <w:p w14:paraId="2FC1139B" w14:textId="77777777" w:rsidR="00F80ED5" w:rsidRPr="00F8712A" w:rsidRDefault="00F80ED5" w:rsidP="00F80ED5">
      <w:pPr>
        <w:pStyle w:val="Corpsdetexte"/>
        <w:rPr>
          <w:rFonts w:cs="Times New Roman"/>
        </w:rPr>
      </w:pPr>
      <w:r>
        <w:rPr>
          <w:rFonts w:cs="Times New Roman"/>
        </w:rPr>
        <w:t>M. de </w:t>
      </w:r>
      <w:r w:rsidRPr="00F8712A">
        <w:rPr>
          <w:rFonts w:cs="Times New Roman"/>
        </w:rPr>
        <w:t>Bouchaud étudie avec beaucoup de soin et de savoir l</w:t>
      </w:r>
      <w:r>
        <w:rPr>
          <w:rFonts w:cs="Times New Roman"/>
        </w:rPr>
        <w:t>’</w:t>
      </w:r>
      <w:r w:rsidRPr="00F8712A">
        <w:rPr>
          <w:rFonts w:cs="Times New Roman"/>
        </w:rPr>
        <w:t>origine de la pastorale italienne et l</w:t>
      </w:r>
      <w:r>
        <w:rPr>
          <w:rFonts w:cs="Times New Roman"/>
        </w:rPr>
        <w:t>’</w:t>
      </w:r>
      <w:r w:rsidRPr="00F8712A">
        <w:rPr>
          <w:rFonts w:cs="Times New Roman"/>
        </w:rPr>
        <w:t>influence de l</w:t>
      </w:r>
      <w:r>
        <w:rPr>
          <w:rFonts w:cs="Times New Roman"/>
        </w:rPr>
        <w:t>’</w:t>
      </w:r>
      <w:r w:rsidRPr="00F8712A">
        <w:rPr>
          <w:rFonts w:cs="Times New Roman"/>
          <w:i/>
        </w:rPr>
        <w:t xml:space="preserve">Aminta </w:t>
      </w:r>
      <w:r w:rsidRPr="00F8712A">
        <w:rPr>
          <w:rFonts w:cs="Times New Roman"/>
        </w:rPr>
        <w:t>sur toutes les littératures de l</w:t>
      </w:r>
      <w:r>
        <w:rPr>
          <w:rFonts w:cs="Times New Roman"/>
        </w:rPr>
        <w:t>’</w:t>
      </w:r>
      <w:r w:rsidRPr="00F8712A">
        <w:rPr>
          <w:rFonts w:cs="Times New Roman"/>
        </w:rPr>
        <w:t xml:space="preserve">Europe au </w:t>
      </w:r>
      <w:r w:rsidRPr="00F8712A">
        <w:rPr>
          <w:rFonts w:cs="Times New Roman"/>
          <w:smallCaps/>
        </w:rPr>
        <w:t>xvii</w:t>
      </w:r>
      <w:r w:rsidRPr="00E554D0">
        <w:rPr>
          <w:vertAlign w:val="superscript"/>
        </w:rPr>
        <w:t>e</w:t>
      </w:r>
      <w:r w:rsidRPr="00F8712A">
        <w:rPr>
          <w:rFonts w:cs="Times New Roman"/>
        </w:rPr>
        <w:t> siècle. En l</w:t>
      </w:r>
      <w:r>
        <w:rPr>
          <w:rFonts w:cs="Times New Roman"/>
        </w:rPr>
        <w:t>’</w:t>
      </w:r>
      <w:r w:rsidRPr="00F8712A">
        <w:rPr>
          <w:rFonts w:cs="Times New Roman"/>
        </w:rPr>
        <w:t>an 1700 l</w:t>
      </w:r>
      <w:r>
        <w:rPr>
          <w:rFonts w:cs="Times New Roman"/>
        </w:rPr>
        <w:t>’</w:t>
      </w:r>
      <w:r w:rsidRPr="00F8712A">
        <w:rPr>
          <w:rFonts w:cs="Times New Roman"/>
        </w:rPr>
        <w:t>Italie n</w:t>
      </w:r>
      <w:r>
        <w:rPr>
          <w:rFonts w:cs="Times New Roman"/>
        </w:rPr>
        <w:t>’</w:t>
      </w:r>
      <w:r w:rsidRPr="00F8712A">
        <w:rPr>
          <w:rFonts w:cs="Times New Roman"/>
        </w:rPr>
        <w:t>avait pas produit, imitations de l</w:t>
      </w:r>
      <w:r>
        <w:rPr>
          <w:rFonts w:cs="Times New Roman"/>
        </w:rPr>
        <w:t>’</w:t>
      </w:r>
      <w:r w:rsidRPr="00F8712A">
        <w:rPr>
          <w:rFonts w:cs="Times New Roman"/>
        </w:rPr>
        <w:t>œuvre du Tasse, moins de deux cents drames pastoraux</w:t>
      </w:r>
      <w:r>
        <w:rPr>
          <w:rFonts w:cs="Times New Roman"/>
        </w:rPr>
        <w:t> ;</w:t>
      </w:r>
      <w:r w:rsidRPr="00F8712A">
        <w:rPr>
          <w:rFonts w:cs="Times New Roman"/>
        </w:rPr>
        <w:t xml:space="preserve"> en Angleterre, en Espagne, en France, Spencer, Shakespeare, Milton, Cervantès</w:t>
      </w:r>
      <w:del w:id="66" w:author="Marguerite-Marie Bordry" w:date="2018-12-06T17:16:00Z">
        <w:r w:rsidRPr="00F8712A" w:rsidDel="00961A14">
          <w:rPr>
            <w:rFonts w:cs="Times New Roman"/>
          </w:rPr>
          <w:delText xml:space="preserve">. </w:delText>
        </w:r>
      </w:del>
      <w:ins w:id="67" w:author="Marguerite-Marie Bordry" w:date="2018-12-06T17:16:00Z">
        <w:r w:rsidR="00961A14">
          <w:rPr>
            <w:rFonts w:cs="Times New Roman"/>
          </w:rPr>
          <w:t>,</w:t>
        </w:r>
        <w:r w:rsidR="00961A14" w:rsidRPr="00F8712A">
          <w:rPr>
            <w:rFonts w:cs="Times New Roman"/>
          </w:rPr>
          <w:t xml:space="preserve"> </w:t>
        </w:r>
      </w:ins>
      <w:r w:rsidRPr="00F8712A">
        <w:rPr>
          <w:rFonts w:cs="Times New Roman"/>
        </w:rPr>
        <w:t>Honoré d</w:t>
      </w:r>
      <w:r>
        <w:rPr>
          <w:rFonts w:cs="Times New Roman"/>
        </w:rPr>
        <w:t>’</w:t>
      </w:r>
      <w:r w:rsidRPr="00F8712A">
        <w:rPr>
          <w:rFonts w:cs="Times New Roman"/>
        </w:rPr>
        <w:t>Urfé furent touchés par le génie du Tasse, écrivirent des pastorales</w:t>
      </w:r>
      <w:r>
        <w:rPr>
          <w:rFonts w:cs="Times New Roman"/>
        </w:rPr>
        <w:t> :</w:t>
      </w:r>
      <w:r w:rsidRPr="00F8712A">
        <w:rPr>
          <w:rFonts w:cs="Times New Roman"/>
        </w:rPr>
        <w:t xml:space="preserve"> l</w:t>
      </w:r>
      <w:r>
        <w:rPr>
          <w:rFonts w:cs="Times New Roman"/>
        </w:rPr>
        <w:t>’</w:t>
      </w:r>
      <w:r w:rsidRPr="00F8712A">
        <w:rPr>
          <w:rFonts w:cs="Times New Roman"/>
          <w:i/>
        </w:rPr>
        <w:t>Astrée</w:t>
      </w:r>
      <w:r w:rsidRPr="00F8712A">
        <w:rPr>
          <w:rFonts w:cs="Times New Roman"/>
        </w:rPr>
        <w:t xml:space="preserve"> est une longue et très belle transposition de l</w:t>
      </w:r>
      <w:r>
        <w:rPr>
          <w:rFonts w:cs="Times New Roman"/>
        </w:rPr>
        <w:t>’</w:t>
      </w:r>
      <w:r w:rsidRPr="00F8712A">
        <w:rPr>
          <w:rFonts w:cs="Times New Roman"/>
          <w:i/>
        </w:rPr>
        <w:t>Aminta</w:t>
      </w:r>
      <w:r w:rsidRPr="00F8712A">
        <w:rPr>
          <w:rFonts w:cs="Times New Roman"/>
        </w:rPr>
        <w:t xml:space="preserve">, </w:t>
      </w:r>
      <w:r w:rsidRPr="00152E90">
        <w:rPr>
          <w:rStyle w:val="quotec"/>
        </w:rPr>
        <w:t>« ce tableau de l’âme et de la nature humaine à leur printemps »</w:t>
      </w:r>
      <w:r w:rsidRPr="00F8712A">
        <w:rPr>
          <w:rFonts w:cs="Times New Roman"/>
        </w:rPr>
        <w:t xml:space="preserve">. </w:t>
      </w:r>
      <w:r>
        <w:rPr>
          <w:rFonts w:cs="Times New Roman"/>
        </w:rPr>
        <w:t>M. de </w:t>
      </w:r>
      <w:r w:rsidRPr="00F8712A">
        <w:rPr>
          <w:rFonts w:cs="Times New Roman"/>
        </w:rPr>
        <w:t xml:space="preserve">Bouchaud a écrit une charmante dissertation sur un sujet charmant, </w:t>
      </w:r>
      <w:r w:rsidRPr="00F8712A">
        <w:rPr>
          <w:rFonts w:cs="Times New Roman"/>
          <w:b/>
        </w:rPr>
        <w:t>La Pastorale</w:t>
      </w:r>
      <w:r w:rsidRPr="00F8712A">
        <w:rPr>
          <w:rFonts w:cs="Times New Roman"/>
        </w:rPr>
        <w:t>.</w:t>
      </w:r>
    </w:p>
    <w:p w14:paraId="1D19E7D2" w14:textId="77777777" w:rsidR="00F80ED5" w:rsidRPr="008950E7" w:rsidRDefault="00F80ED5" w:rsidP="00F80ED5">
      <w:pPr>
        <w:pStyle w:val="Titre3"/>
        <w:rPr>
          <w:lang w:val="it-IT"/>
          <w:rPrChange w:id="68" w:author="Marguerite-Marie Bordry" w:date="2018-12-06T15:42:00Z">
            <w:rPr/>
          </w:rPrChange>
        </w:rPr>
      </w:pPr>
      <w:r w:rsidRPr="008950E7">
        <w:rPr>
          <w:lang w:val="it-IT"/>
          <w:rPrChange w:id="69" w:author="Marguerite-Marie Bordry" w:date="2018-12-06T15:42:00Z">
            <w:rPr/>
          </w:rPrChange>
        </w:rPr>
        <w:t xml:space="preserve">Ugo Ojetti : </w:t>
      </w:r>
      <w:r w:rsidRPr="008950E7">
        <w:rPr>
          <w:i/>
          <w:lang w:val="it-IT"/>
          <w:rPrChange w:id="70" w:author="Marguerite-Marie Bordry" w:date="2018-12-06T15:42:00Z">
            <w:rPr>
              <w:i/>
            </w:rPr>
          </w:rPrChange>
        </w:rPr>
        <w:t>L’Onesta Viltà</w:t>
      </w:r>
      <w:r w:rsidRPr="008950E7">
        <w:rPr>
          <w:lang w:val="it-IT"/>
          <w:rPrChange w:id="71" w:author="Marguerite-Marie Bordry" w:date="2018-12-06T15:42:00Z">
            <w:rPr/>
          </w:rPrChange>
        </w:rPr>
        <w:t>, Rome, Enrico Voghera, L. 1</w:t>
      </w:r>
    </w:p>
    <w:p w14:paraId="05DF13D9" w14:textId="77777777" w:rsidR="00F80ED5" w:rsidRPr="00925B7B" w:rsidRDefault="00F80ED5" w:rsidP="00F80ED5">
      <w:pPr>
        <w:pStyle w:val="term"/>
      </w:pPr>
      <w:r w:rsidRPr="00925B7B">
        <w:t>id : article-</w:t>
      </w:r>
      <w:r>
        <w:t>1897</w:t>
      </w:r>
      <w:r w:rsidRPr="00925B7B">
        <w:t>-</w:t>
      </w:r>
      <w:r>
        <w:t>10</w:t>
      </w:r>
      <w:r w:rsidRPr="00925B7B">
        <w:t>_</w:t>
      </w:r>
      <w:r>
        <w:t>300b</w:t>
      </w:r>
    </w:p>
    <w:p w14:paraId="5A0913EB" w14:textId="77777777" w:rsidR="00F80ED5" w:rsidRPr="00925B7B" w:rsidRDefault="00F80ED5" w:rsidP="00F80ED5">
      <w:pPr>
        <w:pStyle w:val="term"/>
      </w:pPr>
      <w:r w:rsidRPr="00925B7B">
        <w:lastRenderedPageBreak/>
        <w:t xml:space="preserve">author : </w:t>
      </w:r>
      <w:r>
        <w:t>Zanoni, A.</w:t>
      </w:r>
    </w:p>
    <w:p w14:paraId="294DFF08" w14:textId="77777777" w:rsidR="00F80ED5" w:rsidRDefault="00F80ED5" w:rsidP="00F80ED5">
      <w:pPr>
        <w:pStyle w:val="term"/>
      </w:pPr>
      <w:r w:rsidRPr="00925B7B">
        <w:t xml:space="preserve">signed : </w:t>
      </w:r>
      <w:r>
        <w:t>Zanoni</w:t>
      </w:r>
    </w:p>
    <w:p w14:paraId="303D9586" w14:textId="77777777" w:rsidR="00F80ED5" w:rsidRDefault="00F80ED5" w:rsidP="00F80ED5">
      <w:pPr>
        <w:pStyle w:val="term"/>
      </w:pPr>
      <w:r w:rsidRPr="00925B7B">
        <w:t xml:space="preserve">section : </w:t>
      </w:r>
      <w:r>
        <w:t>Lettres italiennes</w:t>
      </w:r>
    </w:p>
    <w:p w14:paraId="459DF153" w14:textId="77777777" w:rsidR="00F80ED5" w:rsidRPr="0044359D" w:rsidRDefault="00F80ED5" w:rsidP="00F80ED5">
      <w:pPr>
        <w:pStyle w:val="term"/>
      </w:pPr>
      <w:r w:rsidRPr="00DA7419">
        <w:t xml:space="preserve">title : </w:t>
      </w:r>
      <w:r w:rsidRPr="00F8712A">
        <w:t>Pierre de Bouchaud</w:t>
      </w:r>
      <w:r>
        <w:t> :</w:t>
      </w:r>
      <w:r w:rsidRPr="00F8712A">
        <w:t xml:space="preserve"> </w:t>
      </w:r>
      <w:r w:rsidRPr="00F8712A">
        <w:rPr>
          <w:i/>
        </w:rPr>
        <w:t>La Pastorale dans le Tasse</w:t>
      </w:r>
      <w:r w:rsidRPr="00F8712A">
        <w:t xml:space="preserve">, </w:t>
      </w:r>
      <w:r>
        <w:t>A. </w:t>
      </w:r>
      <w:r w:rsidRPr="00F8712A">
        <w:t>Lemerre</w:t>
      </w:r>
    </w:p>
    <w:p w14:paraId="573FC71B" w14:textId="77777777" w:rsidR="00F80ED5" w:rsidRPr="00925B7B" w:rsidRDefault="00F80ED5" w:rsidP="00F80ED5">
      <w:pPr>
        <w:pStyle w:val="term"/>
      </w:pPr>
      <w:r w:rsidRPr="00925B7B">
        <w:t>date :</w:t>
      </w:r>
      <w:r>
        <w:t xml:space="preserve"> 1897-10</w:t>
      </w:r>
    </w:p>
    <w:p w14:paraId="44C63B5D" w14:textId="77777777" w:rsidR="00F80ED5" w:rsidRDefault="00F80ED5" w:rsidP="00F80ED5">
      <w:pPr>
        <w:pStyle w:val="term"/>
      </w:pPr>
      <w:r w:rsidRPr="00925B7B">
        <w:t xml:space="preserve">ref : </w:t>
      </w:r>
      <w:r>
        <w:t>Tome XXIV, numéro 94, octobre 1897</w:t>
      </w:r>
      <w:r w:rsidRPr="00925B7B">
        <w:t xml:space="preserve">, </w:t>
      </w:r>
      <w:r>
        <w:t>p. 300-302 [300-301]</w:t>
      </w:r>
    </w:p>
    <w:p w14:paraId="03E02F7D" w14:textId="77777777" w:rsidR="00F80ED5" w:rsidRPr="00F8712A" w:rsidRDefault="00F80ED5" w:rsidP="00F80ED5">
      <w:pPr>
        <w:pStyle w:val="Corpsdetexte"/>
        <w:rPr>
          <w:rFonts w:cs="Times New Roman"/>
        </w:rPr>
      </w:pPr>
      <w:r w:rsidRPr="00F8712A">
        <w:rPr>
          <w:rFonts w:cs="Times New Roman"/>
        </w:rPr>
        <w:t xml:space="preserve">En un agréable petit volume de la collection </w:t>
      </w:r>
      <w:r>
        <w:rPr>
          <w:rFonts w:cs="Times New Roman"/>
        </w:rPr>
        <w:t>« </w:t>
      </w:r>
      <w:r w:rsidRPr="00F8712A">
        <w:rPr>
          <w:rFonts w:cs="Times New Roman"/>
        </w:rPr>
        <w:t>Margherita</w:t>
      </w:r>
      <w:r>
        <w:rPr>
          <w:rFonts w:cs="Times New Roman"/>
        </w:rPr>
        <w:t xml:space="preserve"> », </w:t>
      </w:r>
      <w:r w:rsidRPr="00F8712A">
        <w:rPr>
          <w:rFonts w:cs="Times New Roman"/>
        </w:rPr>
        <w:t>imitation d</w:t>
      </w:r>
      <w:r>
        <w:rPr>
          <w:rFonts w:cs="Times New Roman"/>
        </w:rPr>
        <w:t>’</w:t>
      </w:r>
      <w:r w:rsidRPr="00F8712A">
        <w:rPr>
          <w:rFonts w:cs="Times New Roman"/>
        </w:rPr>
        <w:t xml:space="preserve">une collection française (même caractère microscopique, gravurettes, format de carnet), </w:t>
      </w:r>
      <w:r>
        <w:rPr>
          <w:rFonts w:cs="Times New Roman"/>
        </w:rPr>
        <w:t>M. </w:t>
      </w:r>
      <w:r w:rsidRPr="00F8712A">
        <w:rPr>
          <w:rFonts w:cs="Times New Roman"/>
        </w:rPr>
        <w:t>Ugo Ojetti publie deux nouvelles, écrites en un style élégant, simple et net. Ce sont des histoires d</w:t>
      </w:r>
      <w:r>
        <w:rPr>
          <w:rFonts w:cs="Times New Roman"/>
        </w:rPr>
        <w:t>’</w:t>
      </w:r>
      <w:r w:rsidRPr="00F8712A">
        <w:rPr>
          <w:rFonts w:cs="Times New Roman"/>
        </w:rPr>
        <w:t>amour</w:t>
      </w:r>
      <w:r>
        <w:rPr>
          <w:rFonts w:cs="Times New Roman"/>
        </w:rPr>
        <w:t> :</w:t>
      </w:r>
      <w:r w:rsidRPr="00F8712A">
        <w:rPr>
          <w:rFonts w:cs="Times New Roman"/>
        </w:rPr>
        <w:t xml:space="preserve"> la seconde, la </w:t>
      </w:r>
      <w:r w:rsidRPr="00F8712A">
        <w:rPr>
          <w:rFonts w:cs="Times New Roman"/>
          <w:i/>
        </w:rPr>
        <w:t>Rose rouge</w:t>
      </w:r>
      <w:r w:rsidRPr="00F8712A">
        <w:rPr>
          <w:rFonts w:cs="Times New Roman"/>
        </w:rPr>
        <w:t>, ornée de délicieuses descriptions</w:t>
      </w:r>
      <w:r>
        <w:rPr>
          <w:rFonts w:cs="Times New Roman"/>
        </w:rPr>
        <w:t> ;</w:t>
      </w:r>
      <w:r w:rsidRPr="00F8712A">
        <w:rPr>
          <w:rFonts w:cs="Times New Roman"/>
        </w:rPr>
        <w:t xml:space="preserve"> la première, tragique, un suicide final rachetant une trahison d</w:t>
      </w:r>
      <w:r>
        <w:rPr>
          <w:rFonts w:cs="Times New Roman"/>
        </w:rPr>
        <w:t>’</w:t>
      </w:r>
      <w:r w:rsidRPr="00F8712A">
        <w:rPr>
          <w:rFonts w:cs="Times New Roman"/>
        </w:rPr>
        <w:t>amitié. Le sujet choisi sans doute exprès parmi les ordinaires drames passionnels est renouvelé par la finesse de l</w:t>
      </w:r>
      <w:r>
        <w:rPr>
          <w:rFonts w:cs="Times New Roman"/>
        </w:rPr>
        <w:t>’</w:t>
      </w:r>
      <w:r w:rsidRPr="00F8712A">
        <w:rPr>
          <w:rFonts w:cs="Times New Roman"/>
        </w:rPr>
        <w:t>analyse et l</w:t>
      </w:r>
      <w:r>
        <w:rPr>
          <w:rFonts w:cs="Times New Roman"/>
        </w:rPr>
        <w:t>’</w:t>
      </w:r>
      <w:r w:rsidRPr="00F8712A">
        <w:rPr>
          <w:rFonts w:cs="Times New Roman"/>
        </w:rPr>
        <w:t>observation que l</w:t>
      </w:r>
      <w:r>
        <w:rPr>
          <w:rFonts w:cs="Times New Roman"/>
        </w:rPr>
        <w:t>’</w:t>
      </w:r>
      <w:r w:rsidRPr="00F8712A">
        <w:rPr>
          <w:rFonts w:cs="Times New Roman"/>
        </w:rPr>
        <w:t>on sent personnelle et neuve. Quoique la forme soit celle du récit, de la confession, l</w:t>
      </w:r>
      <w:r>
        <w:rPr>
          <w:rFonts w:cs="Times New Roman"/>
        </w:rPr>
        <w:t>’</w:t>
      </w:r>
      <w:r w:rsidRPr="00F8712A">
        <w:rPr>
          <w:rFonts w:cs="Times New Roman"/>
        </w:rPr>
        <w:t xml:space="preserve">auteur est resté dans le ton de la littérature objective, </w:t>
      </w:r>
      <w:r>
        <w:rPr>
          <w:rFonts w:cs="Times New Roman"/>
        </w:rPr>
        <w:t>— </w:t>
      </w:r>
      <w:r w:rsidRPr="00F8712A">
        <w:rPr>
          <w:rFonts w:cs="Times New Roman"/>
        </w:rPr>
        <w:t>analysant une situation donnée avec le désintéressement de l</w:t>
      </w:r>
      <w:r>
        <w:rPr>
          <w:rFonts w:cs="Times New Roman"/>
        </w:rPr>
        <w:t>’</w:t>
      </w:r>
      <w:r w:rsidRPr="00F8712A">
        <w:rPr>
          <w:rFonts w:cs="Times New Roman"/>
        </w:rPr>
        <w:t>observateur. Je n</w:t>
      </w:r>
      <w:r>
        <w:rPr>
          <w:rFonts w:cs="Times New Roman"/>
        </w:rPr>
        <w:t>’</w:t>
      </w:r>
      <w:r w:rsidRPr="00F8712A">
        <w:rPr>
          <w:rFonts w:cs="Times New Roman"/>
        </w:rPr>
        <w:t xml:space="preserve">aime pas beaucoup le titre </w:t>
      </w:r>
      <w:r w:rsidRPr="00F8712A">
        <w:rPr>
          <w:rFonts w:cs="Times New Roman"/>
          <w:b/>
        </w:rPr>
        <w:t>L</w:t>
      </w:r>
      <w:r>
        <w:rPr>
          <w:rFonts w:cs="Times New Roman"/>
          <w:b/>
        </w:rPr>
        <w:t>’</w:t>
      </w:r>
      <w:r w:rsidRPr="00F8712A">
        <w:rPr>
          <w:rFonts w:cs="Times New Roman"/>
          <w:b/>
        </w:rPr>
        <w:t>Onesta Viltà</w:t>
      </w:r>
      <w:r w:rsidRPr="00F8712A">
        <w:rPr>
          <w:rFonts w:cs="Times New Roman"/>
        </w:rPr>
        <w:t>, trop explicatif.</w:t>
      </w:r>
    </w:p>
    <w:p w14:paraId="4A8A7393" w14:textId="77777777" w:rsidR="00F80ED5" w:rsidRPr="008950E7" w:rsidRDefault="00F80ED5" w:rsidP="00F80ED5">
      <w:pPr>
        <w:pStyle w:val="Titre3"/>
        <w:rPr>
          <w:lang w:val="it-IT"/>
          <w:rPrChange w:id="72" w:author="Marguerite-Marie Bordry" w:date="2018-12-06T15:42:00Z">
            <w:rPr/>
          </w:rPrChange>
        </w:rPr>
      </w:pPr>
      <w:r w:rsidRPr="008950E7">
        <w:rPr>
          <w:lang w:val="it-IT"/>
          <w:rPrChange w:id="73" w:author="Marguerite-Marie Bordry" w:date="2018-12-06T15:42:00Z">
            <w:rPr/>
          </w:rPrChange>
        </w:rPr>
        <w:t>Memento</w:t>
      </w:r>
    </w:p>
    <w:p w14:paraId="3C80ABD7" w14:textId="77777777" w:rsidR="00F80ED5" w:rsidRPr="008950E7" w:rsidRDefault="00F80ED5" w:rsidP="00F80ED5">
      <w:pPr>
        <w:pStyle w:val="term"/>
        <w:rPr>
          <w:lang w:val="it-IT"/>
          <w:rPrChange w:id="74" w:author="Marguerite-Marie Bordry" w:date="2018-12-06T15:42:00Z">
            <w:rPr/>
          </w:rPrChange>
        </w:rPr>
      </w:pPr>
      <w:r w:rsidRPr="008950E7">
        <w:rPr>
          <w:lang w:val="it-IT"/>
          <w:rPrChange w:id="75" w:author="Marguerite-Marie Bordry" w:date="2018-12-06T15:42:00Z">
            <w:rPr/>
          </w:rPrChange>
        </w:rPr>
        <w:t>id : article-1897-10_301</w:t>
      </w:r>
    </w:p>
    <w:p w14:paraId="2F4D1DFD" w14:textId="77777777" w:rsidR="00F80ED5" w:rsidRPr="008950E7" w:rsidRDefault="00F80ED5" w:rsidP="00F80ED5">
      <w:pPr>
        <w:pStyle w:val="term"/>
        <w:rPr>
          <w:lang w:val="it-IT"/>
          <w:rPrChange w:id="76" w:author="Marguerite-Marie Bordry" w:date="2018-12-06T15:42:00Z">
            <w:rPr/>
          </w:rPrChange>
        </w:rPr>
      </w:pPr>
      <w:r w:rsidRPr="008950E7">
        <w:rPr>
          <w:lang w:val="it-IT"/>
          <w:rPrChange w:id="77" w:author="Marguerite-Marie Bordry" w:date="2018-12-06T15:42:00Z">
            <w:rPr/>
          </w:rPrChange>
        </w:rPr>
        <w:t>author : Zanoni, A.</w:t>
      </w:r>
    </w:p>
    <w:p w14:paraId="3C84464E" w14:textId="77777777" w:rsidR="00F80ED5" w:rsidRPr="008950E7" w:rsidRDefault="00F80ED5" w:rsidP="00F80ED5">
      <w:pPr>
        <w:pStyle w:val="term"/>
        <w:rPr>
          <w:lang w:val="it-IT"/>
          <w:rPrChange w:id="78" w:author="Marguerite-Marie Bordry" w:date="2018-12-06T15:42:00Z">
            <w:rPr/>
          </w:rPrChange>
        </w:rPr>
      </w:pPr>
      <w:r w:rsidRPr="008950E7">
        <w:rPr>
          <w:lang w:val="it-IT"/>
          <w:rPrChange w:id="79" w:author="Marguerite-Marie Bordry" w:date="2018-12-06T15:42:00Z">
            <w:rPr/>
          </w:rPrChange>
        </w:rPr>
        <w:t>signed : Zanoni</w:t>
      </w:r>
    </w:p>
    <w:p w14:paraId="3989FE8B" w14:textId="77777777" w:rsidR="00F80ED5" w:rsidRDefault="00F80ED5" w:rsidP="00F80ED5">
      <w:pPr>
        <w:pStyle w:val="term"/>
      </w:pPr>
      <w:r w:rsidRPr="00925B7B">
        <w:t xml:space="preserve">section : </w:t>
      </w:r>
      <w:r>
        <w:t>Lettres italiennes</w:t>
      </w:r>
    </w:p>
    <w:p w14:paraId="7DF6FD06" w14:textId="77777777" w:rsidR="00F80ED5" w:rsidRPr="0044359D" w:rsidRDefault="00F80ED5" w:rsidP="00F80ED5">
      <w:pPr>
        <w:pStyle w:val="term"/>
      </w:pPr>
      <w:r w:rsidRPr="00DA7419">
        <w:t xml:space="preserve">title : </w:t>
      </w:r>
      <w:r>
        <w:t>Memento</w:t>
      </w:r>
    </w:p>
    <w:p w14:paraId="0755C9EB" w14:textId="77777777" w:rsidR="00F80ED5" w:rsidRPr="00925B7B" w:rsidRDefault="00F80ED5" w:rsidP="00F80ED5">
      <w:pPr>
        <w:pStyle w:val="term"/>
      </w:pPr>
      <w:r w:rsidRPr="00925B7B">
        <w:t>date :</w:t>
      </w:r>
      <w:r>
        <w:t xml:space="preserve"> 1897-10</w:t>
      </w:r>
    </w:p>
    <w:p w14:paraId="012FDDDE" w14:textId="77777777" w:rsidR="00F80ED5" w:rsidRDefault="00F80ED5" w:rsidP="00F80ED5">
      <w:pPr>
        <w:pStyle w:val="term"/>
      </w:pPr>
      <w:r w:rsidRPr="00925B7B">
        <w:t xml:space="preserve">ref : </w:t>
      </w:r>
      <w:r>
        <w:t>Tome XXIV, numéro 94, octobre 1897</w:t>
      </w:r>
      <w:r w:rsidRPr="00925B7B">
        <w:t xml:space="preserve">, </w:t>
      </w:r>
      <w:r>
        <w:t>p. 300-302 [301-302]</w:t>
      </w:r>
    </w:p>
    <w:p w14:paraId="245F488B" w14:textId="77777777" w:rsidR="00F80ED5" w:rsidRPr="00F8712A" w:rsidRDefault="00F80ED5" w:rsidP="00F80ED5">
      <w:pPr>
        <w:pStyle w:val="Corpsdetexte"/>
        <w:rPr>
          <w:rFonts w:cs="Times New Roman"/>
        </w:rPr>
      </w:pPr>
      <w:r w:rsidRPr="00F8712A">
        <w:rPr>
          <w:rFonts w:cs="Times New Roman"/>
          <w:b/>
        </w:rPr>
        <w:t>Pietro e Paola</w:t>
      </w:r>
      <w:r w:rsidRPr="00F8712A">
        <w:rPr>
          <w:rFonts w:cs="Times New Roman"/>
        </w:rPr>
        <w:t xml:space="preserve">, </w:t>
      </w:r>
      <w:r w:rsidRPr="00F8712A">
        <w:rPr>
          <w:rFonts w:cs="Times New Roman"/>
          <w:i/>
        </w:rPr>
        <w:t>con seguito di bei tipi novella critica,</w:t>
      </w:r>
      <w:r w:rsidRPr="00F8712A">
        <w:rPr>
          <w:rFonts w:cs="Times New Roman"/>
        </w:rPr>
        <w:t xml:space="preserve"> par Alberto Cantoni, Florence, Barbèra. </w:t>
      </w:r>
      <w:r>
        <w:rPr>
          <w:rFonts w:cs="Times New Roman"/>
        </w:rPr>
        <w:t>— </w:t>
      </w:r>
      <w:r w:rsidRPr="00F8712A">
        <w:rPr>
          <w:rFonts w:cs="Times New Roman"/>
        </w:rPr>
        <w:t>Roman où l</w:t>
      </w:r>
      <w:r>
        <w:rPr>
          <w:rFonts w:cs="Times New Roman"/>
        </w:rPr>
        <w:t>’</w:t>
      </w:r>
      <w:r w:rsidRPr="00F8712A">
        <w:rPr>
          <w:rFonts w:cs="Times New Roman"/>
        </w:rPr>
        <w:t>on traite</w:t>
      </w:r>
      <w:r>
        <w:rPr>
          <w:rFonts w:cs="Times New Roman"/>
        </w:rPr>
        <w:t> :</w:t>
      </w:r>
      <w:r w:rsidRPr="00F8712A">
        <w:rPr>
          <w:rFonts w:cs="Times New Roman"/>
        </w:rPr>
        <w:t xml:space="preserve"> du féminisme littéraire en Europe, du dilettantisme artistique, de l</w:t>
      </w:r>
      <w:r>
        <w:rPr>
          <w:rFonts w:cs="Times New Roman"/>
        </w:rPr>
        <w:t>’</w:t>
      </w:r>
      <w:r w:rsidRPr="00F8712A">
        <w:rPr>
          <w:rFonts w:cs="Times New Roman"/>
        </w:rPr>
        <w:t>éclectisme philosophique, etc</w:t>
      </w:r>
      <w:r>
        <w:rPr>
          <w:rFonts w:cs="Times New Roman"/>
        </w:rPr>
        <w:t>.,</w:t>
      </w:r>
      <w:r w:rsidRPr="00F8712A">
        <w:rPr>
          <w:rFonts w:cs="Times New Roman"/>
        </w:rPr>
        <w:t xml:space="preserve"> en somme de beaucoup trop de choses.</w:t>
      </w:r>
    </w:p>
    <w:p w14:paraId="766ECD7E" w14:textId="77777777" w:rsidR="00F80ED5" w:rsidRPr="008950E7" w:rsidRDefault="00F80ED5" w:rsidP="00F80ED5">
      <w:pPr>
        <w:pStyle w:val="Corpsdetexte"/>
        <w:rPr>
          <w:rFonts w:cs="Times New Roman"/>
          <w:lang w:val="it-IT"/>
          <w:rPrChange w:id="80" w:author="Marguerite-Marie Bordry" w:date="2018-12-06T15:42:00Z">
            <w:rPr>
              <w:rFonts w:cs="Times New Roman"/>
            </w:rPr>
          </w:rPrChange>
        </w:rPr>
      </w:pPr>
      <w:r w:rsidRPr="008950E7">
        <w:rPr>
          <w:rFonts w:cs="Times New Roman"/>
          <w:b/>
          <w:lang w:val="it-IT"/>
          <w:rPrChange w:id="81" w:author="Marguerite-Marie Bordry" w:date="2018-12-06T15:42:00Z">
            <w:rPr>
              <w:rFonts w:cs="Times New Roman"/>
              <w:b/>
            </w:rPr>
          </w:rPrChange>
        </w:rPr>
        <w:t>Fior’ brumali</w:t>
      </w:r>
      <w:r w:rsidRPr="008950E7">
        <w:rPr>
          <w:rFonts w:cs="Times New Roman"/>
          <w:lang w:val="it-IT"/>
          <w:rPrChange w:id="82" w:author="Marguerite-Marie Bordry" w:date="2018-12-06T15:42:00Z">
            <w:rPr>
              <w:rFonts w:cs="Times New Roman"/>
            </w:rPr>
          </w:rPrChange>
        </w:rPr>
        <w:t xml:space="preserve">, </w:t>
      </w:r>
      <w:r w:rsidRPr="008950E7">
        <w:rPr>
          <w:rFonts w:cs="Times New Roman"/>
          <w:i/>
          <w:lang w:val="it-IT"/>
          <w:rPrChange w:id="83" w:author="Marguerite-Marie Bordry" w:date="2018-12-06T15:42:00Z">
            <w:rPr>
              <w:rFonts w:cs="Times New Roman"/>
              <w:i/>
            </w:rPr>
          </w:rPrChange>
        </w:rPr>
        <w:t>versi</w:t>
      </w:r>
      <w:r w:rsidRPr="008950E7">
        <w:rPr>
          <w:rFonts w:cs="Times New Roman"/>
          <w:lang w:val="it-IT"/>
          <w:rPrChange w:id="84" w:author="Marguerite-Marie Bordry" w:date="2018-12-06T15:42:00Z">
            <w:rPr>
              <w:rFonts w:cs="Times New Roman"/>
            </w:rPr>
          </w:rPrChange>
        </w:rPr>
        <w:t>, par Quaglino Romolo, Milan, Sonzogno.</w:t>
      </w:r>
    </w:p>
    <w:p w14:paraId="13CE4DAE" w14:textId="77777777" w:rsidR="00F80ED5" w:rsidRPr="00F8712A" w:rsidRDefault="00F80ED5" w:rsidP="00F80ED5">
      <w:pPr>
        <w:pStyle w:val="Corpsdetexte"/>
        <w:rPr>
          <w:rFonts w:cs="Times New Roman"/>
        </w:rPr>
      </w:pPr>
      <w:r w:rsidRPr="00F8712A">
        <w:rPr>
          <w:rFonts w:cs="Times New Roman"/>
          <w:b/>
        </w:rPr>
        <w:t>Il Marzocco</w:t>
      </w:r>
      <w:r>
        <w:rPr>
          <w:rFonts w:cs="Times New Roman"/>
        </w:rPr>
        <w:t xml:space="preserve"> (25 </w:t>
      </w:r>
      <w:r w:rsidRPr="00F8712A">
        <w:rPr>
          <w:rFonts w:cs="Times New Roman"/>
        </w:rPr>
        <w:t xml:space="preserve">juillet). </w:t>
      </w:r>
      <w:r>
        <w:rPr>
          <w:rFonts w:cs="Times New Roman"/>
        </w:rPr>
        <w:t>— </w:t>
      </w:r>
      <w:r w:rsidRPr="00F8712A">
        <w:rPr>
          <w:rFonts w:cs="Times New Roman"/>
        </w:rPr>
        <w:t xml:space="preserve">Étude, par Diego Garoglio, sur les </w:t>
      </w:r>
      <w:r w:rsidRPr="00F8712A">
        <w:rPr>
          <w:rFonts w:cs="Times New Roman"/>
          <w:i/>
        </w:rPr>
        <w:t>Poèmes</w:t>
      </w:r>
      <w:r w:rsidRPr="00F8712A">
        <w:rPr>
          <w:rFonts w:cs="Times New Roman"/>
        </w:rPr>
        <w:t xml:space="preserve"> de Giovanni Pascoli, le plus beau recueil de vers paru cette année en Italie, et dont les deux qualités maîtresses sont la sérénité de la pensée et la perfection plastique. Le mot </w:t>
      </w:r>
      <w:r>
        <w:rPr>
          <w:rFonts w:cs="Times New Roman"/>
        </w:rPr>
        <w:t>« </w:t>
      </w:r>
      <w:r w:rsidRPr="00F8712A">
        <w:rPr>
          <w:rFonts w:cs="Times New Roman"/>
        </w:rPr>
        <w:t>virgilien</w:t>
      </w:r>
      <w:r>
        <w:rPr>
          <w:rFonts w:cs="Times New Roman"/>
        </w:rPr>
        <w:t> »</w:t>
      </w:r>
      <w:r w:rsidRPr="00F8712A">
        <w:rPr>
          <w:rFonts w:cs="Times New Roman"/>
        </w:rPr>
        <w:t xml:space="preserve"> a été écrit à propos de </w:t>
      </w:r>
      <w:r>
        <w:rPr>
          <w:rFonts w:cs="Times New Roman"/>
        </w:rPr>
        <w:t>M. </w:t>
      </w:r>
      <w:r w:rsidRPr="00F8712A">
        <w:rPr>
          <w:rFonts w:cs="Times New Roman"/>
        </w:rPr>
        <w:t xml:space="preserve">Pascoli. Nous nous sentons, dit </w:t>
      </w:r>
      <w:r>
        <w:rPr>
          <w:rFonts w:cs="Times New Roman"/>
        </w:rPr>
        <w:t>M. </w:t>
      </w:r>
      <w:r w:rsidRPr="00F8712A">
        <w:rPr>
          <w:rFonts w:cs="Times New Roman"/>
        </w:rPr>
        <w:t>Garoglio, en présence d</w:t>
      </w:r>
      <w:r>
        <w:rPr>
          <w:rFonts w:cs="Times New Roman"/>
        </w:rPr>
        <w:t>’</w:t>
      </w:r>
      <w:r w:rsidRPr="00F8712A">
        <w:rPr>
          <w:rFonts w:cs="Times New Roman"/>
        </w:rPr>
        <w:t>un grand artiste qui</w:t>
      </w:r>
      <w:ins w:id="85" w:author="Marguerite-Marie Bordry" w:date="2018-12-06T17:18:00Z">
        <w:r w:rsidR="000B725B">
          <w:rPr>
            <w:rFonts w:cs="Times New Roman"/>
          </w:rPr>
          <w:t>,</w:t>
        </w:r>
      </w:ins>
      <w:r w:rsidRPr="00F8712A">
        <w:rPr>
          <w:rFonts w:cs="Times New Roman"/>
        </w:rPr>
        <w:t xml:space="preserve"> nourri de Virgile et de tous les classiques</w:t>
      </w:r>
      <w:ins w:id="86" w:author="Marguerite-Marie Bordry" w:date="2018-12-06T17:18:00Z">
        <w:r w:rsidR="000B725B">
          <w:rPr>
            <w:rFonts w:cs="Times New Roman"/>
          </w:rPr>
          <w:t>,</w:t>
        </w:r>
      </w:ins>
      <w:r w:rsidRPr="00F8712A">
        <w:rPr>
          <w:rFonts w:cs="Times New Roman"/>
        </w:rPr>
        <w:t xml:space="preserve"> interprète cependant la nature avec une profonde originalité</w:t>
      </w:r>
      <w:r>
        <w:rPr>
          <w:rFonts w:cs="Times New Roman"/>
        </w:rPr>
        <w:t> ;</w:t>
      </w:r>
      <w:r w:rsidRPr="00F8712A">
        <w:rPr>
          <w:rFonts w:cs="Times New Roman"/>
        </w:rPr>
        <w:t xml:space="preserve"> on sent que les choses ont eu sur lui une influence directe et immédiate. </w:t>
      </w:r>
      <w:r>
        <w:rPr>
          <w:rFonts w:cs="Times New Roman"/>
        </w:rPr>
        <w:t>— (5 </w:t>
      </w:r>
      <w:r w:rsidRPr="00F8712A">
        <w:rPr>
          <w:rFonts w:cs="Times New Roman"/>
        </w:rPr>
        <w:t>septembre)</w:t>
      </w:r>
      <w:r>
        <w:rPr>
          <w:rFonts w:cs="Times New Roman"/>
        </w:rPr>
        <w:t> :</w:t>
      </w:r>
      <w:r w:rsidRPr="00F8712A">
        <w:rPr>
          <w:rFonts w:cs="Times New Roman"/>
        </w:rPr>
        <w:t xml:space="preserve"> </w:t>
      </w:r>
      <w:r>
        <w:rPr>
          <w:rFonts w:cs="Times New Roman"/>
        </w:rPr>
        <w:t>M. </w:t>
      </w:r>
      <w:r w:rsidRPr="00F8712A">
        <w:rPr>
          <w:rFonts w:cs="Times New Roman"/>
        </w:rPr>
        <w:t xml:space="preserve">Luciano Zuccoli massacre avec entrain et avec esprit la prétendue école des critiques </w:t>
      </w:r>
      <w:r>
        <w:rPr>
          <w:rFonts w:cs="Times New Roman"/>
        </w:rPr>
        <w:t>« </w:t>
      </w:r>
      <w:r w:rsidRPr="00F8712A">
        <w:rPr>
          <w:rFonts w:cs="Times New Roman"/>
        </w:rPr>
        <w:t>scientistes</w:t>
      </w:r>
      <w:r>
        <w:rPr>
          <w:rFonts w:cs="Times New Roman"/>
        </w:rPr>
        <w:t> »</w:t>
      </w:r>
      <w:r w:rsidRPr="00F8712A">
        <w:rPr>
          <w:rFonts w:cs="Times New Roman"/>
        </w:rPr>
        <w:t>, de ceux pour qui tout phénomène de littérature et d</w:t>
      </w:r>
      <w:r>
        <w:rPr>
          <w:rFonts w:cs="Times New Roman"/>
        </w:rPr>
        <w:t>’</w:t>
      </w:r>
      <w:r w:rsidRPr="00F8712A">
        <w:rPr>
          <w:rFonts w:cs="Times New Roman"/>
        </w:rPr>
        <w:t>art est une monstruosité pathologique, de ceux qui ont découvert, d</w:t>
      </w:r>
      <w:r>
        <w:rPr>
          <w:rFonts w:cs="Times New Roman"/>
        </w:rPr>
        <w:t>’</w:t>
      </w:r>
      <w:r w:rsidRPr="00F8712A">
        <w:rPr>
          <w:rFonts w:cs="Times New Roman"/>
        </w:rPr>
        <w:t xml:space="preserve">après certains vers de la Divine </w:t>
      </w:r>
      <w:r w:rsidRPr="00F8712A">
        <w:rPr>
          <w:rFonts w:cs="Times New Roman"/>
        </w:rPr>
        <w:lastRenderedPageBreak/>
        <w:t xml:space="preserve">Comédie que Dante était épileptique, </w:t>
      </w:r>
      <w:r>
        <w:rPr>
          <w:rFonts w:cs="Times New Roman"/>
        </w:rPr>
        <w:t>— </w:t>
      </w:r>
      <w:r w:rsidRPr="00F8712A">
        <w:rPr>
          <w:rFonts w:cs="Times New Roman"/>
        </w:rPr>
        <w:t xml:space="preserve">et naturellement </w:t>
      </w:r>
      <w:r>
        <w:rPr>
          <w:rFonts w:cs="Times New Roman"/>
        </w:rPr>
        <w:t>« </w:t>
      </w:r>
      <w:r w:rsidRPr="00F8712A">
        <w:rPr>
          <w:rFonts w:cs="Times New Roman"/>
        </w:rPr>
        <w:t>dégénéré supérieur</w:t>
      </w:r>
      <w:r>
        <w:rPr>
          <w:rFonts w:cs="Times New Roman"/>
        </w:rPr>
        <w:t> »</w:t>
      </w:r>
      <w:r w:rsidRPr="00F8712A">
        <w:rPr>
          <w:rFonts w:cs="Times New Roman"/>
        </w:rPr>
        <w:t>. Épileptique ou épileptoïde, car on adoucit par ce joli petit suffixe ce que telles appréciations auraient d</w:t>
      </w:r>
      <w:r>
        <w:rPr>
          <w:rFonts w:cs="Times New Roman"/>
        </w:rPr>
        <w:t>’</w:t>
      </w:r>
      <w:r w:rsidRPr="00F8712A">
        <w:rPr>
          <w:rFonts w:cs="Times New Roman"/>
        </w:rPr>
        <w:t xml:space="preserve">un peu lourd. Le mot </w:t>
      </w:r>
      <w:r w:rsidRPr="00F8712A">
        <w:rPr>
          <w:rFonts w:cs="Times New Roman"/>
          <w:i/>
        </w:rPr>
        <w:t>fou</w:t>
      </w:r>
      <w:r w:rsidRPr="00F8712A">
        <w:rPr>
          <w:rFonts w:cs="Times New Roman"/>
        </w:rPr>
        <w:t xml:space="preserve"> se prêtant mal aux flexions, l</w:t>
      </w:r>
      <w:r>
        <w:rPr>
          <w:rFonts w:cs="Times New Roman"/>
        </w:rPr>
        <w:t>’</w:t>
      </w:r>
      <w:r w:rsidRPr="00F8712A">
        <w:rPr>
          <w:rFonts w:cs="Times New Roman"/>
        </w:rPr>
        <w:t xml:space="preserve">italien nous donna </w:t>
      </w:r>
      <w:r w:rsidRPr="00F8712A">
        <w:rPr>
          <w:rFonts w:cs="Times New Roman"/>
          <w:i/>
        </w:rPr>
        <w:t>mattoïde</w:t>
      </w:r>
      <w:r w:rsidRPr="00F8712A">
        <w:rPr>
          <w:rFonts w:cs="Times New Roman"/>
        </w:rPr>
        <w:t xml:space="preserve">, </w:t>
      </w:r>
      <w:r>
        <w:rPr>
          <w:rFonts w:cs="Times New Roman"/>
        </w:rPr>
        <w:t>— </w:t>
      </w:r>
      <w:r w:rsidRPr="00F8712A">
        <w:rPr>
          <w:rFonts w:cs="Times New Roman"/>
        </w:rPr>
        <w:t xml:space="preserve">les mattoïdes, les quasi-fous, selon </w:t>
      </w:r>
      <w:r>
        <w:rPr>
          <w:rFonts w:cs="Times New Roman"/>
        </w:rPr>
        <w:t>M. </w:t>
      </w:r>
      <w:r w:rsidRPr="00F8712A">
        <w:rPr>
          <w:rFonts w:cs="Times New Roman"/>
        </w:rPr>
        <w:t>Nordau à peu près tous les écrivains et les artistes d</w:t>
      </w:r>
      <w:r>
        <w:rPr>
          <w:rFonts w:cs="Times New Roman"/>
        </w:rPr>
        <w:t>’</w:t>
      </w:r>
      <w:r w:rsidRPr="00F8712A">
        <w:rPr>
          <w:rFonts w:cs="Times New Roman"/>
        </w:rPr>
        <w:t>aujourd</w:t>
      </w:r>
      <w:r>
        <w:rPr>
          <w:rFonts w:cs="Times New Roman"/>
        </w:rPr>
        <w:t>’</w:t>
      </w:r>
      <w:r w:rsidRPr="00F8712A">
        <w:rPr>
          <w:rFonts w:cs="Times New Roman"/>
        </w:rPr>
        <w:t xml:space="preserve">hui et de tous les temps. </w:t>
      </w:r>
      <w:r>
        <w:rPr>
          <w:rFonts w:cs="Times New Roman"/>
        </w:rPr>
        <w:t>M. </w:t>
      </w:r>
      <w:r w:rsidRPr="00F8712A">
        <w:rPr>
          <w:rFonts w:cs="Times New Roman"/>
        </w:rPr>
        <w:t>Lombroso, l</w:t>
      </w:r>
      <w:r>
        <w:rPr>
          <w:rFonts w:cs="Times New Roman"/>
        </w:rPr>
        <w:t>’</w:t>
      </w:r>
      <w:r w:rsidRPr="00F8712A">
        <w:rPr>
          <w:rFonts w:cs="Times New Roman"/>
        </w:rPr>
        <w:t xml:space="preserve">inventeur de ces drôleries, a donné la mesure de son génie critique en appréciant </w:t>
      </w:r>
      <w:r>
        <w:rPr>
          <w:rFonts w:cs="Times New Roman"/>
        </w:rPr>
        <w:t>M. </w:t>
      </w:r>
      <w:r w:rsidRPr="00F8712A">
        <w:rPr>
          <w:rFonts w:cs="Times New Roman"/>
        </w:rPr>
        <w:t>Dubut de Laforêt tel qu</w:t>
      </w:r>
      <w:r>
        <w:rPr>
          <w:rFonts w:cs="Times New Roman"/>
        </w:rPr>
        <w:t>’</w:t>
      </w:r>
      <w:r w:rsidRPr="00F8712A">
        <w:rPr>
          <w:rFonts w:cs="Times New Roman"/>
        </w:rPr>
        <w:t>un grand écrivain et un rare penseur. L</w:t>
      </w:r>
      <w:r>
        <w:rPr>
          <w:rFonts w:cs="Times New Roman"/>
        </w:rPr>
        <w:t>’</w:t>
      </w:r>
      <w:r w:rsidRPr="00F8712A">
        <w:rPr>
          <w:rFonts w:cs="Times New Roman"/>
        </w:rPr>
        <w:t xml:space="preserve">auteur du </w:t>
      </w:r>
      <w:r>
        <w:rPr>
          <w:rFonts w:cs="Times New Roman"/>
        </w:rPr>
        <w:t>« </w:t>
      </w:r>
      <w:r w:rsidRPr="00F8712A">
        <w:rPr>
          <w:rFonts w:cs="Times New Roman"/>
        </w:rPr>
        <w:t>Gaga</w:t>
      </w:r>
      <w:r>
        <w:rPr>
          <w:rFonts w:cs="Times New Roman"/>
        </w:rPr>
        <w:t> »</w:t>
      </w:r>
      <w:r w:rsidRPr="00F8712A">
        <w:rPr>
          <w:rFonts w:cs="Times New Roman"/>
        </w:rPr>
        <w:t xml:space="preserve"> est l</w:t>
      </w:r>
      <w:r>
        <w:rPr>
          <w:rFonts w:cs="Times New Roman"/>
        </w:rPr>
        <w:t>’</w:t>
      </w:r>
      <w:r w:rsidRPr="00F8712A">
        <w:rPr>
          <w:rFonts w:cs="Times New Roman"/>
        </w:rPr>
        <w:t xml:space="preserve">étalon avec quoi il mesure la hauteur, la largeur et la profondeur des autres intelligences. Jugeons, à notre tour, </w:t>
      </w:r>
      <w:r>
        <w:rPr>
          <w:rFonts w:cs="Times New Roman"/>
        </w:rPr>
        <w:t>M. </w:t>
      </w:r>
      <w:r w:rsidRPr="00F8712A">
        <w:rPr>
          <w:rFonts w:cs="Times New Roman"/>
        </w:rPr>
        <w:t>Lombroso d</w:t>
      </w:r>
      <w:r>
        <w:rPr>
          <w:rFonts w:cs="Times New Roman"/>
        </w:rPr>
        <w:t>’</w:t>
      </w:r>
      <w:r w:rsidRPr="00F8712A">
        <w:rPr>
          <w:rFonts w:cs="Times New Roman"/>
        </w:rPr>
        <w:t>après ce critère.</w:t>
      </w:r>
    </w:p>
    <w:p w14:paraId="6C86C17C" w14:textId="77777777" w:rsidR="00F80ED5" w:rsidRPr="00F8712A" w:rsidRDefault="00F80ED5" w:rsidP="00F80ED5">
      <w:pPr>
        <w:pStyle w:val="Corpsdetexte"/>
        <w:rPr>
          <w:rFonts w:cs="Times New Roman"/>
        </w:rPr>
      </w:pPr>
      <w:r w:rsidRPr="00F8712A">
        <w:rPr>
          <w:rFonts w:cs="Times New Roman"/>
          <w:b/>
        </w:rPr>
        <w:t>La Vita italiana</w:t>
      </w:r>
      <w:r w:rsidRPr="00F8712A">
        <w:rPr>
          <w:rFonts w:cs="Times New Roman"/>
        </w:rPr>
        <w:t xml:space="preserve"> (1</w:t>
      </w:r>
      <w:r w:rsidRPr="00E554D0">
        <w:rPr>
          <w:vertAlign w:val="superscript"/>
        </w:rPr>
        <w:t>er</w:t>
      </w:r>
      <w:r w:rsidRPr="00F8712A">
        <w:rPr>
          <w:rFonts w:cs="Times New Roman"/>
        </w:rPr>
        <w:t xml:space="preserve"> juillet). </w:t>
      </w:r>
      <w:r>
        <w:rPr>
          <w:rFonts w:cs="Times New Roman"/>
        </w:rPr>
        <w:t>— </w:t>
      </w:r>
      <w:r w:rsidRPr="00F8712A">
        <w:rPr>
          <w:rFonts w:cs="Times New Roman"/>
          <w:i/>
        </w:rPr>
        <w:t>Saint Sébastien dans l</w:t>
      </w:r>
      <w:r>
        <w:rPr>
          <w:rFonts w:cs="Times New Roman"/>
          <w:i/>
        </w:rPr>
        <w:t>’</w:t>
      </w:r>
      <w:r w:rsidRPr="00F8712A">
        <w:rPr>
          <w:rFonts w:cs="Times New Roman"/>
          <w:i/>
        </w:rPr>
        <w:t xml:space="preserve">art </w:t>
      </w:r>
      <w:r w:rsidRPr="00F8712A">
        <w:rPr>
          <w:rFonts w:cs="Times New Roman"/>
        </w:rPr>
        <w:t xml:space="preserve">(illustré). </w:t>
      </w:r>
      <w:r>
        <w:rPr>
          <w:rFonts w:cs="Times New Roman"/>
        </w:rPr>
        <w:t>— </w:t>
      </w:r>
      <w:r w:rsidRPr="00F8712A">
        <w:rPr>
          <w:rFonts w:cs="Times New Roman"/>
        </w:rPr>
        <w:t>(1</w:t>
      </w:r>
      <w:r w:rsidRPr="00E554D0">
        <w:rPr>
          <w:vertAlign w:val="superscript"/>
        </w:rPr>
        <w:t>er </w:t>
      </w:r>
      <w:r w:rsidRPr="00F8712A">
        <w:rPr>
          <w:rFonts w:cs="Times New Roman"/>
        </w:rPr>
        <w:t>septembre)</w:t>
      </w:r>
      <w:r>
        <w:rPr>
          <w:rFonts w:cs="Times New Roman"/>
        </w:rPr>
        <w:t> :</w:t>
      </w:r>
      <w:r w:rsidRPr="00F8712A">
        <w:rPr>
          <w:rFonts w:cs="Times New Roman"/>
        </w:rPr>
        <w:t xml:space="preserve"> </w:t>
      </w:r>
      <w:r w:rsidRPr="00F8712A">
        <w:rPr>
          <w:rFonts w:cs="Times New Roman"/>
          <w:i/>
        </w:rPr>
        <w:t>Il Messo del Cielo</w:t>
      </w:r>
      <w:r w:rsidRPr="00F8712A">
        <w:rPr>
          <w:rFonts w:cs="Times New Roman"/>
        </w:rPr>
        <w:t>, par Giovanni Pascoli, commentaire du vers de Dante</w:t>
      </w:r>
      <w:r>
        <w:rPr>
          <w:rFonts w:cs="Times New Roman"/>
        </w:rPr>
        <w:t> :</w:t>
      </w:r>
    </w:p>
    <w:p w14:paraId="08B99182" w14:textId="77777777" w:rsidR="00F80ED5" w:rsidRPr="008950E7" w:rsidRDefault="00F80ED5" w:rsidP="00F80ED5">
      <w:pPr>
        <w:pStyle w:val="quotel"/>
        <w:rPr>
          <w:lang w:val="it-IT"/>
          <w:rPrChange w:id="87" w:author="Marguerite-Marie Bordry" w:date="2018-12-06T15:42:00Z">
            <w:rPr/>
          </w:rPrChange>
        </w:rPr>
      </w:pPr>
      <w:r w:rsidRPr="008950E7">
        <w:rPr>
          <w:lang w:val="it-IT"/>
          <w:rPrChange w:id="88" w:author="Marguerite-Marie Bordry" w:date="2018-12-06T15:42:00Z">
            <w:rPr/>
          </w:rPrChange>
        </w:rPr>
        <w:t>… ben m’accorsi ch’egli era del ciel messo.</w:t>
      </w:r>
    </w:p>
    <w:p w14:paraId="520FEB96" w14:textId="77777777" w:rsidR="00F80ED5" w:rsidRPr="00F8712A" w:rsidRDefault="00F80ED5" w:rsidP="00F80ED5">
      <w:pPr>
        <w:pStyle w:val="Corpsdetexte"/>
        <w:rPr>
          <w:rFonts w:cs="Times New Roman"/>
        </w:rPr>
      </w:pPr>
      <w:r w:rsidRPr="00F8712A">
        <w:rPr>
          <w:rFonts w:cs="Times New Roman"/>
        </w:rPr>
        <w:t xml:space="preserve">Cet envoyé est Énée, </w:t>
      </w:r>
      <w:r w:rsidRPr="00152E90">
        <w:rPr>
          <w:rStyle w:val="quotec"/>
        </w:rPr>
        <w:t>« qui seul avec la Sibylle, était descendu en Enfer pour aller chercher l’âme de son père Anchise »</w:t>
      </w:r>
      <w:r w:rsidRPr="00F8712A">
        <w:rPr>
          <w:rFonts w:cs="Times New Roman"/>
        </w:rPr>
        <w:t xml:space="preserve"> </w:t>
      </w:r>
      <w:r w:rsidRPr="00F8712A">
        <w:rPr>
          <w:rFonts w:cs="Times New Roman"/>
          <w:i/>
        </w:rPr>
        <w:t>(Convivio</w:t>
      </w:r>
      <w:r w:rsidRPr="00F8712A">
        <w:rPr>
          <w:rFonts w:cs="Times New Roman"/>
        </w:rPr>
        <w:t>, IV, 20).</w:t>
      </w:r>
    </w:p>
    <w:p w14:paraId="47CDBEA5" w14:textId="77777777" w:rsidR="00F80ED5" w:rsidRPr="008950E7" w:rsidRDefault="00F80ED5" w:rsidP="00F80ED5">
      <w:pPr>
        <w:pStyle w:val="Titre1"/>
        <w:rPr>
          <w:lang w:val="it-IT"/>
          <w:rPrChange w:id="89" w:author="Marguerite-Marie Bordry" w:date="2018-12-06T15:42:00Z">
            <w:rPr/>
          </w:rPrChange>
        </w:rPr>
      </w:pPr>
      <w:r w:rsidRPr="008950E7">
        <w:rPr>
          <w:lang w:val="it-IT"/>
          <w:rPrChange w:id="90" w:author="Marguerite-Marie Bordry" w:date="2018-12-06T15:42:00Z">
            <w:rPr/>
          </w:rPrChange>
        </w:rPr>
        <w:t>Tome XXIV, numéro 95, novembre 1897</w:t>
      </w:r>
    </w:p>
    <w:p w14:paraId="3B17A206" w14:textId="77777777" w:rsidR="00F80ED5" w:rsidRDefault="00F80ED5" w:rsidP="00F80ED5">
      <w:pPr>
        <w:pStyle w:val="Titre2"/>
      </w:pPr>
      <w:r w:rsidRPr="008950E7">
        <w:rPr>
          <w:lang w:val="it-IT"/>
          <w:rPrChange w:id="91" w:author="Marguerite-Marie Bordry" w:date="2018-12-06T15:42:00Z">
            <w:rPr/>
          </w:rPrChange>
        </w:rPr>
        <w:t xml:space="preserve">Romania, folklore. </w:t>
      </w:r>
      <w:r w:rsidRPr="008950E7">
        <w:rPr>
          <w:lang w:val="it-IT"/>
          <w:rPrChange w:id="92" w:author="Marguerite-Marie Bordry" w:date="2018-12-06T15:42:00Z">
            <w:rPr/>
          </w:rPrChange>
        </w:rPr>
        <w:br/>
      </w:r>
      <w:r w:rsidRPr="008950E7">
        <w:rPr>
          <w:rFonts w:cs="Times New Roman"/>
          <w:i/>
          <w:lang w:val="it-IT"/>
          <w:rPrChange w:id="93" w:author="Marguerite-Marie Bordry" w:date="2018-12-06T15:42:00Z">
            <w:rPr>
              <w:rFonts w:cs="Times New Roman"/>
              <w:i/>
            </w:rPr>
          </w:rPrChange>
        </w:rPr>
        <w:t xml:space="preserve">I Fioretti. </w:t>
      </w:r>
      <w:r w:rsidRPr="00F8712A">
        <w:rPr>
          <w:rFonts w:cs="Times New Roman"/>
          <w:i/>
        </w:rPr>
        <w:t>Les Petites Fleurs de la vie du petit pauvre de Jésus-Christ, saint François d</w:t>
      </w:r>
      <w:r>
        <w:rPr>
          <w:rFonts w:cs="Times New Roman"/>
          <w:i/>
        </w:rPr>
        <w:t>’</w:t>
      </w:r>
      <w:r w:rsidRPr="00F8712A">
        <w:rPr>
          <w:rFonts w:cs="Times New Roman"/>
          <w:i/>
        </w:rPr>
        <w:t>Assise</w:t>
      </w:r>
      <w:r w:rsidRPr="00F8712A">
        <w:rPr>
          <w:rFonts w:cs="Times New Roman"/>
        </w:rPr>
        <w:t>, traduction d</w:t>
      </w:r>
      <w:r>
        <w:rPr>
          <w:rFonts w:cs="Times New Roman"/>
        </w:rPr>
        <w:t>’</w:t>
      </w:r>
      <w:r w:rsidRPr="00F8712A">
        <w:rPr>
          <w:rFonts w:cs="Times New Roman"/>
        </w:rPr>
        <w:t>Arnold Goffin, Bruxelles, Société Belge de Librairie, 1.25</w:t>
      </w:r>
    </w:p>
    <w:p w14:paraId="14AF911B" w14:textId="77777777" w:rsidR="00F80ED5" w:rsidRPr="00925B7B" w:rsidRDefault="00F80ED5" w:rsidP="00F80ED5">
      <w:pPr>
        <w:pStyle w:val="term"/>
      </w:pPr>
      <w:r w:rsidRPr="00925B7B">
        <w:t>id : article-</w:t>
      </w:r>
      <w:r>
        <w:t>1897</w:t>
      </w:r>
      <w:r w:rsidRPr="00925B7B">
        <w:t>-</w:t>
      </w:r>
      <w:r>
        <w:t>11</w:t>
      </w:r>
      <w:r w:rsidRPr="00925B7B">
        <w:t>_</w:t>
      </w:r>
      <w:r>
        <w:t>589</w:t>
      </w:r>
    </w:p>
    <w:p w14:paraId="2E5E72E1" w14:textId="77777777" w:rsidR="00F80ED5" w:rsidRPr="00925B7B" w:rsidRDefault="00F80ED5" w:rsidP="00F80ED5">
      <w:pPr>
        <w:pStyle w:val="term"/>
      </w:pPr>
      <w:r w:rsidRPr="00925B7B">
        <w:t xml:space="preserve">author : </w:t>
      </w:r>
      <w:r w:rsidRPr="002C4AC0">
        <w:rPr>
          <w:rFonts w:eastAsiaTheme="majorEastAsia"/>
        </w:rPr>
        <w:t>Gourmont, Remy de (1858-1915)</w:t>
      </w:r>
    </w:p>
    <w:p w14:paraId="7869F2CF" w14:textId="77777777" w:rsidR="00F80ED5" w:rsidRDefault="00F80ED5" w:rsidP="00F80ED5">
      <w:pPr>
        <w:pStyle w:val="term"/>
      </w:pPr>
      <w:r w:rsidRPr="00925B7B">
        <w:t xml:space="preserve">signed : </w:t>
      </w:r>
      <w:r>
        <w:t>J. Drexelius</w:t>
      </w:r>
    </w:p>
    <w:p w14:paraId="1394DD92" w14:textId="77777777" w:rsidR="00F80ED5" w:rsidRDefault="00F80ED5" w:rsidP="00F80ED5">
      <w:pPr>
        <w:pStyle w:val="term"/>
      </w:pPr>
      <w:r w:rsidRPr="00925B7B">
        <w:t xml:space="preserve">section : </w:t>
      </w:r>
      <w:r>
        <w:t>Romania, folklore</w:t>
      </w:r>
    </w:p>
    <w:p w14:paraId="5104F2F2" w14:textId="77777777" w:rsidR="00F80ED5" w:rsidRPr="0044359D" w:rsidRDefault="00F80ED5" w:rsidP="00F80ED5">
      <w:pPr>
        <w:pStyle w:val="term"/>
      </w:pPr>
      <w:r w:rsidRPr="00DA7419">
        <w:t xml:space="preserve">title : </w:t>
      </w:r>
      <w:r w:rsidRPr="00F8712A">
        <w:rPr>
          <w:i/>
        </w:rPr>
        <w:t>I Fioretti. Les Petites Fleurs de la vie du petit pauvre de Jésus-Christ, saint François d</w:t>
      </w:r>
      <w:r>
        <w:rPr>
          <w:i/>
        </w:rPr>
        <w:t>’</w:t>
      </w:r>
      <w:r w:rsidRPr="00F8712A">
        <w:rPr>
          <w:i/>
        </w:rPr>
        <w:t>Assise</w:t>
      </w:r>
      <w:r w:rsidRPr="00F8712A">
        <w:t>, traduction d</w:t>
      </w:r>
      <w:r>
        <w:t>’</w:t>
      </w:r>
      <w:r w:rsidRPr="00F8712A">
        <w:t>Arnold Goffin, Bruxelles, Société Belge de Librairie, 1.25</w:t>
      </w:r>
    </w:p>
    <w:p w14:paraId="45E8FDA3" w14:textId="77777777" w:rsidR="00F80ED5" w:rsidRPr="00925B7B" w:rsidRDefault="00F80ED5" w:rsidP="00F80ED5">
      <w:pPr>
        <w:pStyle w:val="term"/>
      </w:pPr>
      <w:r w:rsidRPr="00925B7B">
        <w:t>date :</w:t>
      </w:r>
      <w:r>
        <w:t xml:space="preserve"> 1897-11</w:t>
      </w:r>
    </w:p>
    <w:p w14:paraId="16573A3F" w14:textId="77777777" w:rsidR="00F80ED5" w:rsidRDefault="00F80ED5" w:rsidP="00F80ED5">
      <w:pPr>
        <w:pStyle w:val="term"/>
      </w:pPr>
      <w:r w:rsidRPr="00925B7B">
        <w:t xml:space="preserve">ref : </w:t>
      </w:r>
      <w:r>
        <w:t>Tome XXIV, numéro 95, novembre 1897</w:t>
      </w:r>
      <w:r w:rsidRPr="00925B7B">
        <w:t xml:space="preserve">, </w:t>
      </w:r>
      <w:r>
        <w:t>p. 589-592 [589-591]</w:t>
      </w:r>
    </w:p>
    <w:p w14:paraId="2B62492C" w14:textId="77777777" w:rsidR="00F80ED5" w:rsidRPr="000832F6" w:rsidRDefault="00F80ED5" w:rsidP="00F80ED5">
      <w:pPr>
        <w:pStyle w:val="byline"/>
        <w:rPr>
          <w:smallCaps/>
        </w:rPr>
      </w:pPr>
      <w:r w:rsidRPr="0071019C">
        <w:rPr>
          <w:smallCaps/>
        </w:rPr>
        <w:t>J. Drexelius</w:t>
      </w:r>
      <w:r>
        <w:rPr>
          <w:smallCaps/>
        </w:rPr>
        <w:t xml:space="preserve"> </w:t>
      </w:r>
      <w:r w:rsidRPr="0071019C">
        <w:t>[</w:t>
      </w:r>
      <w:r>
        <w:t>Remy de Gourmont</w:t>
      </w:r>
      <w:r w:rsidRPr="0071019C">
        <w:t>]</w:t>
      </w:r>
      <w:r>
        <w:t>.</w:t>
      </w:r>
    </w:p>
    <w:p w14:paraId="749DDEFE" w14:textId="77777777" w:rsidR="00F80ED5" w:rsidRDefault="00F80ED5" w:rsidP="00F80ED5">
      <w:pPr>
        <w:pStyle w:val="bibl"/>
      </w:pPr>
      <w:r>
        <w:t>Tome XXIV, numéro 95, novembre 1897</w:t>
      </w:r>
      <w:r w:rsidRPr="00925B7B">
        <w:t xml:space="preserve">, </w:t>
      </w:r>
      <w:r>
        <w:t>p. 589-592 [589-591].</w:t>
      </w:r>
    </w:p>
    <w:p w14:paraId="6780B773" w14:textId="77777777" w:rsidR="00F80ED5" w:rsidRPr="00F8712A" w:rsidRDefault="00F80ED5" w:rsidP="00F80ED5">
      <w:pPr>
        <w:pStyle w:val="Corpsdetexte"/>
        <w:rPr>
          <w:rFonts w:cs="Times New Roman"/>
        </w:rPr>
      </w:pPr>
      <w:r w:rsidRPr="00F8712A">
        <w:rPr>
          <w:rFonts w:cs="Times New Roman"/>
        </w:rPr>
        <w:t>Malgré ce qu</w:t>
      </w:r>
      <w:r>
        <w:rPr>
          <w:rFonts w:cs="Times New Roman"/>
        </w:rPr>
        <w:t>’</w:t>
      </w:r>
      <w:r w:rsidRPr="00F8712A">
        <w:rPr>
          <w:rFonts w:cs="Times New Roman"/>
        </w:rPr>
        <w:t>il y a de mièvre et d</w:t>
      </w:r>
      <w:r>
        <w:rPr>
          <w:rFonts w:cs="Times New Roman"/>
        </w:rPr>
        <w:t>’</w:t>
      </w:r>
      <w:r w:rsidRPr="00F8712A">
        <w:rPr>
          <w:rFonts w:cs="Times New Roman"/>
        </w:rPr>
        <w:t xml:space="preserve">enfantin en ces petits récits, et peut-être pour cela, les </w:t>
      </w:r>
      <w:r w:rsidRPr="00F8712A">
        <w:rPr>
          <w:rFonts w:cs="Times New Roman"/>
          <w:b/>
        </w:rPr>
        <w:t>Fioretti</w:t>
      </w:r>
      <w:r w:rsidRPr="00F8712A">
        <w:rPr>
          <w:rFonts w:cs="Times New Roman"/>
        </w:rPr>
        <w:t xml:space="preserve"> ont gardé leur parfum de fleurs ombriennes. Il n</w:t>
      </w:r>
      <w:r>
        <w:rPr>
          <w:rFonts w:cs="Times New Roman"/>
        </w:rPr>
        <w:t>’</w:t>
      </w:r>
      <w:r w:rsidRPr="00F8712A">
        <w:rPr>
          <w:rFonts w:cs="Times New Roman"/>
        </w:rPr>
        <w:t>est pas bien certain que François d</w:t>
      </w:r>
      <w:r>
        <w:rPr>
          <w:rFonts w:cs="Times New Roman"/>
        </w:rPr>
        <w:t>’</w:t>
      </w:r>
      <w:r w:rsidRPr="00F8712A">
        <w:rPr>
          <w:rFonts w:cs="Times New Roman"/>
        </w:rPr>
        <w:t>Assise n</w:t>
      </w:r>
      <w:r>
        <w:rPr>
          <w:rFonts w:cs="Times New Roman"/>
        </w:rPr>
        <w:t>’</w:t>
      </w:r>
      <w:r w:rsidRPr="00F8712A">
        <w:rPr>
          <w:rFonts w:cs="Times New Roman"/>
        </w:rPr>
        <w:t>ait été que le simple et le candide dont les légendes ont conservé le souvenir. C</w:t>
      </w:r>
      <w:r>
        <w:rPr>
          <w:rFonts w:cs="Times New Roman"/>
        </w:rPr>
        <w:t>’</w:t>
      </w:r>
      <w:r w:rsidRPr="00F8712A">
        <w:rPr>
          <w:rFonts w:cs="Times New Roman"/>
        </w:rPr>
        <w:t>était aussi un homme d</w:t>
      </w:r>
      <w:r>
        <w:rPr>
          <w:rFonts w:cs="Times New Roman"/>
        </w:rPr>
        <w:t>’</w:t>
      </w:r>
      <w:r w:rsidRPr="00F8712A">
        <w:rPr>
          <w:rFonts w:cs="Times New Roman"/>
        </w:rPr>
        <w:t>une volonté admirable et d</w:t>
      </w:r>
      <w:r>
        <w:rPr>
          <w:rFonts w:cs="Times New Roman"/>
        </w:rPr>
        <w:t>’</w:t>
      </w:r>
      <w:r w:rsidRPr="00F8712A">
        <w:rPr>
          <w:rFonts w:cs="Times New Roman"/>
        </w:rPr>
        <w:t>une originalité farouche</w:t>
      </w:r>
      <w:r>
        <w:rPr>
          <w:rFonts w:cs="Times New Roman"/>
        </w:rPr>
        <w:t> ;</w:t>
      </w:r>
      <w:r w:rsidRPr="00F8712A">
        <w:rPr>
          <w:rFonts w:cs="Times New Roman"/>
        </w:rPr>
        <w:t xml:space="preserve"> il n</w:t>
      </w:r>
      <w:r>
        <w:rPr>
          <w:rFonts w:cs="Times New Roman"/>
        </w:rPr>
        <w:t>’</w:t>
      </w:r>
      <w:r w:rsidRPr="00F8712A">
        <w:rPr>
          <w:rFonts w:cs="Times New Roman"/>
        </w:rPr>
        <w:t>y a peut-être pas eu une autre créature humaine aussi personnelle, aussi différente du troupeau que ce saint qui, méprisant tout ce qui n</w:t>
      </w:r>
      <w:r>
        <w:rPr>
          <w:rFonts w:cs="Times New Roman"/>
        </w:rPr>
        <w:t>’</w:t>
      </w:r>
      <w:r w:rsidRPr="00F8712A">
        <w:rPr>
          <w:rFonts w:cs="Times New Roman"/>
        </w:rPr>
        <w:t>était pas l</w:t>
      </w:r>
      <w:r>
        <w:rPr>
          <w:rFonts w:cs="Times New Roman"/>
        </w:rPr>
        <w:t>’</w:t>
      </w:r>
      <w:r w:rsidRPr="00F8712A">
        <w:rPr>
          <w:rFonts w:cs="Times New Roman"/>
        </w:rPr>
        <w:t>amour pur et la charité absolue, vécut tel qu</w:t>
      </w:r>
      <w:r>
        <w:rPr>
          <w:rFonts w:cs="Times New Roman"/>
        </w:rPr>
        <w:t>’</w:t>
      </w:r>
      <w:r w:rsidRPr="00F8712A">
        <w:rPr>
          <w:rFonts w:cs="Times New Roman"/>
        </w:rPr>
        <w:t xml:space="preserve">un </w:t>
      </w:r>
      <w:r w:rsidRPr="00F8712A">
        <w:rPr>
          <w:rFonts w:cs="Times New Roman"/>
        </w:rPr>
        <w:lastRenderedPageBreak/>
        <w:t>pauvre pour vivre libre. Le jour où François, fils d</w:t>
      </w:r>
      <w:r>
        <w:rPr>
          <w:rFonts w:cs="Times New Roman"/>
        </w:rPr>
        <w:t>’</w:t>
      </w:r>
      <w:r w:rsidRPr="00F8712A">
        <w:rPr>
          <w:rFonts w:cs="Times New Roman"/>
        </w:rPr>
        <w:t>un riche marchand, se mit tout nu sur la place d</w:t>
      </w:r>
      <w:r>
        <w:rPr>
          <w:rFonts w:cs="Times New Roman"/>
        </w:rPr>
        <w:t>’</w:t>
      </w:r>
      <w:r w:rsidRPr="00F8712A">
        <w:rPr>
          <w:rFonts w:cs="Times New Roman"/>
        </w:rPr>
        <w:t>Assise, résolu à ne garder rien de la fortune paternelle, pas même un lambeau d</w:t>
      </w:r>
      <w:r>
        <w:rPr>
          <w:rFonts w:cs="Times New Roman"/>
        </w:rPr>
        <w:t>’</w:t>
      </w:r>
      <w:r w:rsidRPr="00F8712A">
        <w:rPr>
          <w:rFonts w:cs="Times New Roman"/>
        </w:rPr>
        <w:t xml:space="preserve">étoffe, à ne plus vivre que du travail et pour la charité, en </w:t>
      </w:r>
      <w:del w:id="94" w:author="Marguerite-Marie Bordry" w:date="2018-12-06T17:21:00Z">
        <w:r w:rsidRPr="00F8712A" w:rsidDel="008D221E">
          <w:rPr>
            <w:rFonts w:cs="Times New Roman"/>
          </w:rPr>
          <w:delText xml:space="preserve">Ce </w:delText>
        </w:r>
      </w:del>
      <w:ins w:id="95" w:author="Marguerite-Marie Bordry" w:date="2018-12-06T17:21:00Z">
        <w:r w:rsidR="008D221E">
          <w:rPr>
            <w:rFonts w:cs="Times New Roman"/>
          </w:rPr>
          <w:t>c</w:t>
        </w:r>
        <w:r w:rsidR="008D221E" w:rsidRPr="00F8712A">
          <w:rPr>
            <w:rFonts w:cs="Times New Roman"/>
          </w:rPr>
          <w:t xml:space="preserve">e </w:t>
        </w:r>
      </w:ins>
      <w:r w:rsidRPr="00F8712A">
        <w:rPr>
          <w:rFonts w:cs="Times New Roman"/>
        </w:rPr>
        <w:t>jour-là, mémorable parmi les grands jours de l</w:t>
      </w:r>
      <w:r>
        <w:rPr>
          <w:rFonts w:cs="Times New Roman"/>
        </w:rPr>
        <w:t>’</w:t>
      </w:r>
      <w:r w:rsidRPr="00F8712A">
        <w:rPr>
          <w:rFonts w:cs="Times New Roman"/>
        </w:rPr>
        <w:t>humanité, il dut y avoir quelque rumeur dans les régions de la Logique</w:t>
      </w:r>
      <w:r>
        <w:rPr>
          <w:rFonts w:cs="Times New Roman"/>
        </w:rPr>
        <w:t> :</w:t>
      </w:r>
      <w:r w:rsidRPr="00F8712A">
        <w:rPr>
          <w:rFonts w:cs="Times New Roman"/>
        </w:rPr>
        <w:t xml:space="preserve"> un homme mettait d</w:t>
      </w:r>
      <w:r>
        <w:rPr>
          <w:rFonts w:cs="Times New Roman"/>
        </w:rPr>
        <w:t>’</w:t>
      </w:r>
      <w:r w:rsidRPr="00F8712A">
        <w:rPr>
          <w:rFonts w:cs="Times New Roman"/>
        </w:rPr>
        <w:t>accord, jusqu</w:t>
      </w:r>
      <w:r>
        <w:rPr>
          <w:rFonts w:cs="Times New Roman"/>
        </w:rPr>
        <w:t>’</w:t>
      </w:r>
      <w:r w:rsidRPr="00F8712A">
        <w:rPr>
          <w:rFonts w:cs="Times New Roman"/>
        </w:rPr>
        <w:t>à l</w:t>
      </w:r>
      <w:r>
        <w:rPr>
          <w:rFonts w:cs="Times New Roman"/>
        </w:rPr>
        <w:t>’</w:t>
      </w:r>
      <w:r w:rsidRPr="00F8712A">
        <w:rPr>
          <w:rFonts w:cs="Times New Roman"/>
        </w:rPr>
        <w:t>extrême, jusqu</w:t>
      </w:r>
      <w:r>
        <w:rPr>
          <w:rFonts w:cs="Times New Roman"/>
        </w:rPr>
        <w:t>’</w:t>
      </w:r>
      <w:r w:rsidRPr="00F8712A">
        <w:rPr>
          <w:rFonts w:cs="Times New Roman"/>
        </w:rPr>
        <w:t>à l</w:t>
      </w:r>
      <w:r>
        <w:rPr>
          <w:rFonts w:cs="Times New Roman"/>
        </w:rPr>
        <w:t>’</w:t>
      </w:r>
      <w:r w:rsidRPr="00F8712A">
        <w:rPr>
          <w:rFonts w:cs="Times New Roman"/>
        </w:rPr>
        <w:t>absurde, sa vie et sa croyance. Quelle leçon et comme cela apprend à sourire des gens qui s</w:t>
      </w:r>
      <w:r>
        <w:rPr>
          <w:rFonts w:cs="Times New Roman"/>
        </w:rPr>
        <w:t>’</w:t>
      </w:r>
      <w:r w:rsidRPr="00F8712A">
        <w:rPr>
          <w:rFonts w:cs="Times New Roman"/>
        </w:rPr>
        <w:t>apitoient confortablement sur la misère du peuple, des journalistes qui pleurent sur les pauvres, à trente sous la ligne, et des romanciers qui, du fond d</w:t>
      </w:r>
      <w:r>
        <w:rPr>
          <w:rFonts w:cs="Times New Roman"/>
        </w:rPr>
        <w:t>’</w:t>
      </w:r>
      <w:r w:rsidRPr="00F8712A">
        <w:rPr>
          <w:rFonts w:cs="Times New Roman"/>
        </w:rPr>
        <w:t>un château, annoncent aux reporters à genoux l</w:t>
      </w:r>
      <w:r>
        <w:rPr>
          <w:rFonts w:cs="Times New Roman"/>
        </w:rPr>
        <w:t>’</w:t>
      </w:r>
      <w:r w:rsidRPr="00F8712A">
        <w:rPr>
          <w:rFonts w:cs="Times New Roman"/>
        </w:rPr>
        <w:t>avènement de la justice sociale</w:t>
      </w:r>
      <w:r>
        <w:rPr>
          <w:rFonts w:cs="Times New Roman"/>
        </w:rPr>
        <w:t> !</w:t>
      </w:r>
    </w:p>
    <w:p w14:paraId="500A964F" w14:textId="77777777" w:rsidR="00F80ED5" w:rsidRPr="00F8712A" w:rsidRDefault="00F80ED5" w:rsidP="00F80ED5">
      <w:pPr>
        <w:pStyle w:val="Corpsdetexte"/>
        <w:rPr>
          <w:rFonts w:cs="Times New Roman"/>
        </w:rPr>
      </w:pPr>
      <w:r w:rsidRPr="00F8712A">
        <w:rPr>
          <w:rFonts w:cs="Times New Roman"/>
        </w:rPr>
        <w:t>L</w:t>
      </w:r>
      <w:r>
        <w:rPr>
          <w:rFonts w:cs="Times New Roman"/>
        </w:rPr>
        <w:t>’</w:t>
      </w:r>
      <w:r w:rsidRPr="00F8712A">
        <w:rPr>
          <w:rFonts w:cs="Times New Roman"/>
        </w:rPr>
        <w:t>épisode du loup de Gubbio donne bien la réelle physionomie de saint François dont la douceur était profonde, quelques fois ironique à force de bonté et de sincérité. Il y avait une fois un loup gros et cruel qui ravageait la contrée, égorgeait les agneaux et les chevrettes. François, que le peuple vint consulter, prit son bâton et entra dans la forêt. Il rencontra le loup et lui dit</w:t>
      </w:r>
      <w:r>
        <w:rPr>
          <w:rFonts w:cs="Times New Roman"/>
        </w:rPr>
        <w:t> :</w:t>
      </w:r>
      <w:r w:rsidRPr="00F8712A">
        <w:rPr>
          <w:rFonts w:cs="Times New Roman"/>
        </w:rPr>
        <w:t xml:space="preserve"> </w:t>
      </w:r>
      <w:r w:rsidRPr="0071019C">
        <w:rPr>
          <w:rStyle w:val="quotec"/>
        </w:rPr>
        <w:t xml:space="preserve">« Viens ici, frère Loup, je te commande de la part du Christ que tu ne fasses mal à </w:t>
      </w:r>
      <w:del w:id="96" w:author="Marguerite-Marie Bordry" w:date="2018-12-06T17:22:00Z">
        <w:r w:rsidRPr="0071019C" w:rsidDel="00D32219">
          <w:rPr>
            <w:rStyle w:val="quotec"/>
          </w:rPr>
          <w:delText xml:space="preserve">mol </w:delText>
        </w:r>
      </w:del>
      <w:ins w:id="97" w:author="Marguerite-Marie Bordry" w:date="2018-12-06T17:22:00Z">
        <w:r w:rsidR="00D32219" w:rsidRPr="0071019C">
          <w:rPr>
            <w:rStyle w:val="quotec"/>
          </w:rPr>
          <w:t>mo</w:t>
        </w:r>
        <w:r w:rsidR="00D32219">
          <w:rPr>
            <w:rStyle w:val="quotec"/>
          </w:rPr>
          <w:t>i</w:t>
        </w:r>
        <w:r w:rsidR="00D32219" w:rsidRPr="0071019C">
          <w:rPr>
            <w:rStyle w:val="quotec"/>
          </w:rPr>
          <w:t xml:space="preserve"> </w:t>
        </w:r>
      </w:ins>
      <w:r w:rsidRPr="0071019C">
        <w:rPr>
          <w:rStyle w:val="quotec"/>
        </w:rPr>
        <w:t>ni à personne. »</w:t>
      </w:r>
      <w:r w:rsidRPr="00F8712A">
        <w:rPr>
          <w:rFonts w:cs="Times New Roman"/>
        </w:rPr>
        <w:t xml:space="preserve"> Le loup le suivit, se coucha à ses pieds, devant tout le peuple, et François dit encore</w:t>
      </w:r>
      <w:r>
        <w:rPr>
          <w:rFonts w:cs="Times New Roman"/>
        </w:rPr>
        <w:t> :</w:t>
      </w:r>
      <w:r w:rsidRPr="00F8712A">
        <w:rPr>
          <w:rFonts w:cs="Times New Roman"/>
        </w:rPr>
        <w:t xml:space="preserve"> </w:t>
      </w:r>
      <w:r w:rsidRPr="0071019C">
        <w:rPr>
          <w:rStyle w:val="quotec"/>
        </w:rPr>
        <w:t>« Frère Loup, tu fais beaucoup de dommages de ce</w:t>
      </w:r>
      <w:del w:id="98" w:author="Marguerite-Marie Bordry" w:date="2018-12-06T17:22:00Z">
        <w:r w:rsidRPr="0071019C" w:rsidDel="003C3024">
          <w:rPr>
            <w:rStyle w:val="quotec"/>
          </w:rPr>
          <w:delText>s</w:delText>
        </w:r>
      </w:del>
      <w:r w:rsidRPr="0071019C">
        <w:rPr>
          <w:rStyle w:val="quotec"/>
        </w:rPr>
        <w:t xml:space="preserve"> côtés, et tout le monde crie et murmure contre toi ; il faut faire la paix ; tu n’offenseras plus les hommes et les hommes te pardonneront. »</w:t>
      </w:r>
      <w:r w:rsidRPr="00F8712A">
        <w:rPr>
          <w:rFonts w:cs="Times New Roman"/>
        </w:rPr>
        <w:t xml:space="preserve"> Le Loup fit des signes de soumission et François dit encore</w:t>
      </w:r>
      <w:r>
        <w:rPr>
          <w:rFonts w:cs="Times New Roman"/>
        </w:rPr>
        <w:t> :</w:t>
      </w:r>
      <w:r w:rsidRPr="00F8712A">
        <w:rPr>
          <w:rFonts w:cs="Times New Roman"/>
        </w:rPr>
        <w:t xml:space="preserve"> </w:t>
      </w:r>
      <w:r w:rsidRPr="0071019C">
        <w:rPr>
          <w:rStyle w:val="quotec"/>
        </w:rPr>
        <w:t>« Frère Loup, puisqu’il te plaît de faire et de tenir cette paix, je te promets que je te ferai donner des aliments, de sorte que tu ne pâtiras plus de la faim : parce que je sais bien que c’est pour la faim que tu as fait tout ce mal. »</w:t>
      </w:r>
      <w:r w:rsidRPr="00F8712A">
        <w:rPr>
          <w:rFonts w:cs="Times New Roman"/>
        </w:rPr>
        <w:t xml:space="preserve"> Et il est convenu que le Loup bien nourri ne fera plus aucun mal et qu</w:t>
      </w:r>
      <w:r>
        <w:rPr>
          <w:rFonts w:cs="Times New Roman"/>
        </w:rPr>
        <w:t>’</w:t>
      </w:r>
      <w:r w:rsidRPr="00F8712A">
        <w:rPr>
          <w:rFonts w:cs="Times New Roman"/>
        </w:rPr>
        <w:t>il vivra comme un ami parmi les hommes. Cet apologue est admirable. Il semble la traduction de faits véritables</w:t>
      </w:r>
      <w:r>
        <w:rPr>
          <w:rFonts w:cs="Times New Roman"/>
        </w:rPr>
        <w:t> :</w:t>
      </w:r>
      <w:r w:rsidRPr="00F8712A">
        <w:rPr>
          <w:rFonts w:cs="Times New Roman"/>
        </w:rPr>
        <w:t xml:space="preserve"> François, aux environs du couvent de Monte-Casale, faisait porter des vivres aux brigands pour leur éviter le péché de vol et de pillage, car, disait-il, s</w:t>
      </w:r>
      <w:r>
        <w:rPr>
          <w:rFonts w:cs="Times New Roman"/>
        </w:rPr>
        <w:t>’</w:t>
      </w:r>
      <w:r w:rsidRPr="00F8712A">
        <w:rPr>
          <w:rFonts w:cs="Times New Roman"/>
        </w:rPr>
        <w:t>ils avaient de quoi manger et passer la vie, ils ne songeraient point à se faire voleurs. C</w:t>
      </w:r>
      <w:r>
        <w:rPr>
          <w:rFonts w:cs="Times New Roman"/>
        </w:rPr>
        <w:t>’</w:t>
      </w:r>
      <w:r w:rsidRPr="00F8712A">
        <w:rPr>
          <w:rFonts w:cs="Times New Roman"/>
        </w:rPr>
        <w:t>est tout à fait injustement qu</w:t>
      </w:r>
      <w:r>
        <w:rPr>
          <w:rFonts w:cs="Times New Roman"/>
        </w:rPr>
        <w:t>’</w:t>
      </w:r>
      <w:r w:rsidRPr="00F8712A">
        <w:rPr>
          <w:rFonts w:cs="Times New Roman"/>
        </w:rPr>
        <w:t xml:space="preserve">on a identifié pour la règle et pour les mœurs les premiers disciples de saint François avec les frères mendiants (des quatre obédiences </w:t>
      </w:r>
      <w:r>
        <w:rPr>
          <w:rFonts w:cs="Times New Roman"/>
        </w:rPr>
        <w:t>— </w:t>
      </w:r>
      <w:r w:rsidRPr="00F8712A">
        <w:rPr>
          <w:rFonts w:cs="Times New Roman"/>
        </w:rPr>
        <w:t>les quatre mendiants) qui plus tard pullulèrent. Saint François ordonna au contraire à chacun de vivre du travail de ses mains, mais de n</w:t>
      </w:r>
      <w:r>
        <w:rPr>
          <w:rFonts w:cs="Times New Roman"/>
        </w:rPr>
        <w:t>’</w:t>
      </w:r>
      <w:r w:rsidRPr="00F8712A">
        <w:rPr>
          <w:rFonts w:cs="Times New Roman"/>
        </w:rPr>
        <w:t>accepter en échange d</w:t>
      </w:r>
      <w:r>
        <w:rPr>
          <w:rFonts w:cs="Times New Roman"/>
        </w:rPr>
        <w:t>’</w:t>
      </w:r>
      <w:r w:rsidRPr="00F8712A">
        <w:rPr>
          <w:rFonts w:cs="Times New Roman"/>
        </w:rPr>
        <w:t>un labeur que la stricte nourriture, le lit le plus humble, et jamais d</w:t>
      </w:r>
      <w:r>
        <w:rPr>
          <w:rFonts w:cs="Times New Roman"/>
        </w:rPr>
        <w:t>’</w:t>
      </w:r>
      <w:r w:rsidRPr="00F8712A">
        <w:rPr>
          <w:rFonts w:cs="Times New Roman"/>
        </w:rPr>
        <w:t>argent</w:t>
      </w:r>
      <w:r>
        <w:rPr>
          <w:rFonts w:cs="Times New Roman"/>
        </w:rPr>
        <w:t> ;</w:t>
      </w:r>
      <w:r w:rsidRPr="00F8712A">
        <w:rPr>
          <w:rFonts w:cs="Times New Roman"/>
        </w:rPr>
        <w:t xml:space="preserve"> la quête, c</w:t>
      </w:r>
      <w:r>
        <w:rPr>
          <w:rFonts w:cs="Times New Roman"/>
        </w:rPr>
        <w:t>’</w:t>
      </w:r>
      <w:r w:rsidRPr="00F8712A">
        <w:rPr>
          <w:rFonts w:cs="Times New Roman"/>
        </w:rPr>
        <w:t>était la part des pauvres.</w:t>
      </w:r>
    </w:p>
    <w:p w14:paraId="4135453E" w14:textId="77777777" w:rsidR="00F80ED5" w:rsidRPr="00F8712A" w:rsidRDefault="00F80ED5" w:rsidP="00F80ED5">
      <w:pPr>
        <w:pStyle w:val="Corpsdetexte"/>
        <w:rPr>
          <w:rFonts w:cs="Times New Roman"/>
        </w:rPr>
      </w:pPr>
      <w:r w:rsidRPr="00F8712A">
        <w:rPr>
          <w:rFonts w:cs="Times New Roman"/>
        </w:rPr>
        <w:t xml:space="preserve">Dans les </w:t>
      </w:r>
      <w:r w:rsidRPr="00F8712A">
        <w:rPr>
          <w:rFonts w:cs="Times New Roman"/>
          <w:i/>
        </w:rPr>
        <w:t>Fioretti</w:t>
      </w:r>
      <w:r w:rsidRPr="00F8712A">
        <w:rPr>
          <w:rFonts w:cs="Times New Roman"/>
        </w:rPr>
        <w:t xml:space="preserve">, si parfaitement retraduits par </w:t>
      </w:r>
      <w:r>
        <w:rPr>
          <w:rFonts w:cs="Times New Roman"/>
        </w:rPr>
        <w:t>M. </w:t>
      </w:r>
      <w:r w:rsidRPr="00F8712A">
        <w:rPr>
          <w:rFonts w:cs="Times New Roman"/>
        </w:rPr>
        <w:t>Arnold Goffin, on ne trouvera que la vie légendaire de François d</w:t>
      </w:r>
      <w:r>
        <w:rPr>
          <w:rFonts w:cs="Times New Roman"/>
        </w:rPr>
        <w:t>’</w:t>
      </w:r>
      <w:r w:rsidRPr="00F8712A">
        <w:rPr>
          <w:rFonts w:cs="Times New Roman"/>
        </w:rPr>
        <w:t>Assise et de ses disciples</w:t>
      </w:r>
      <w:r>
        <w:rPr>
          <w:rFonts w:cs="Times New Roman"/>
        </w:rPr>
        <w:t> ;</w:t>
      </w:r>
      <w:r w:rsidRPr="00F8712A">
        <w:rPr>
          <w:rFonts w:cs="Times New Roman"/>
        </w:rPr>
        <w:t xml:space="preserve"> elle est charmante, mais bien moins belle que leur vie réelle, qui ne fut pas seulement de rêves et d</w:t>
      </w:r>
      <w:r>
        <w:rPr>
          <w:rFonts w:cs="Times New Roman"/>
        </w:rPr>
        <w:t>’</w:t>
      </w:r>
      <w:r w:rsidRPr="00F8712A">
        <w:rPr>
          <w:rFonts w:cs="Times New Roman"/>
        </w:rPr>
        <w:t xml:space="preserve">extases, mais de luttes même </w:t>
      </w:r>
      <w:r w:rsidRPr="00F8712A">
        <w:rPr>
          <w:rFonts w:cs="Times New Roman"/>
        </w:rPr>
        <w:lastRenderedPageBreak/>
        <w:t xml:space="preserve">sociales et de charité héroïque. Cette vie, il faut la chercher dans le livre admirable que publia, il y a trois ans, </w:t>
      </w:r>
      <w:r>
        <w:rPr>
          <w:rFonts w:cs="Times New Roman"/>
        </w:rPr>
        <w:t>M. Paul Sabatier</w:t>
      </w:r>
      <w:r>
        <w:rPr>
          <w:rStyle w:val="Appelnotedebasdep"/>
          <w:rFonts w:cs="Times New Roman"/>
        </w:rPr>
        <w:footnoteReference w:id="4"/>
      </w:r>
      <w:r w:rsidRPr="00F8712A">
        <w:rPr>
          <w:rFonts w:cs="Times New Roman"/>
        </w:rPr>
        <w:t>.</w:t>
      </w:r>
    </w:p>
    <w:p w14:paraId="33AE2E9F" w14:textId="77777777" w:rsidR="00F80ED5" w:rsidRPr="00F8712A" w:rsidRDefault="00F80ED5" w:rsidP="00F80ED5">
      <w:pPr>
        <w:pStyle w:val="Corpsdetexte"/>
        <w:rPr>
          <w:rFonts w:cs="Times New Roman"/>
        </w:rPr>
      </w:pPr>
      <w:r w:rsidRPr="00F8712A">
        <w:rPr>
          <w:rFonts w:cs="Times New Roman"/>
        </w:rPr>
        <w:t xml:space="preserve">Bien que de confession protestante, </w:t>
      </w:r>
      <w:r>
        <w:rPr>
          <w:rFonts w:cs="Times New Roman"/>
        </w:rPr>
        <w:t>M. </w:t>
      </w:r>
      <w:r w:rsidRPr="00F8712A">
        <w:rPr>
          <w:rFonts w:cs="Times New Roman"/>
        </w:rPr>
        <w:t>Sabatier a compris saint François et il l</w:t>
      </w:r>
      <w:r>
        <w:rPr>
          <w:rFonts w:cs="Times New Roman"/>
        </w:rPr>
        <w:t>’</w:t>
      </w:r>
      <w:r w:rsidRPr="00F8712A">
        <w:rPr>
          <w:rFonts w:cs="Times New Roman"/>
        </w:rPr>
        <w:t>a aimé. On peut même dire qu</w:t>
      </w:r>
      <w:r>
        <w:rPr>
          <w:rFonts w:cs="Times New Roman"/>
        </w:rPr>
        <w:t>’</w:t>
      </w:r>
      <w:r w:rsidRPr="00F8712A">
        <w:rPr>
          <w:rFonts w:cs="Times New Roman"/>
        </w:rPr>
        <w:t>il l</w:t>
      </w:r>
      <w:r>
        <w:rPr>
          <w:rFonts w:cs="Times New Roman"/>
        </w:rPr>
        <w:t>’</w:t>
      </w:r>
      <w:r w:rsidRPr="00F8712A">
        <w:rPr>
          <w:rFonts w:cs="Times New Roman"/>
        </w:rPr>
        <w:t>a fait connaître, bien que, en définitive, le saint François historique ne diffère que par l</w:t>
      </w:r>
      <w:r>
        <w:rPr>
          <w:rFonts w:cs="Times New Roman"/>
        </w:rPr>
        <w:t>’</w:t>
      </w:r>
      <w:r w:rsidRPr="00F8712A">
        <w:rPr>
          <w:rFonts w:cs="Times New Roman"/>
        </w:rPr>
        <w:t>intensité du saint François légendaire. Le petit pauvre qui mourut sur la cendre en se faisant chanter le Cantique du Soleil</w:t>
      </w:r>
    </w:p>
    <w:p w14:paraId="3C3F4E19" w14:textId="77777777" w:rsidR="00F80ED5" w:rsidRPr="008950E7" w:rsidRDefault="00F80ED5" w:rsidP="00F80ED5">
      <w:pPr>
        <w:pStyle w:val="quotel"/>
        <w:rPr>
          <w:i/>
          <w:lang w:val="it-IT"/>
          <w:rPrChange w:id="99" w:author="Marguerite-Marie Bordry" w:date="2018-12-06T15:42:00Z">
            <w:rPr>
              <w:i/>
            </w:rPr>
          </w:rPrChange>
        </w:rPr>
      </w:pPr>
      <w:r w:rsidRPr="008950E7">
        <w:rPr>
          <w:i/>
          <w:lang w:val="it-IT"/>
          <w:rPrChange w:id="100" w:author="Marguerite-Marie Bordry" w:date="2018-12-06T15:42:00Z">
            <w:rPr>
              <w:i/>
            </w:rPr>
          </w:rPrChange>
        </w:rPr>
        <w:t>Laudato sie, mi signore, cum tucte le tue creature</w:t>
      </w:r>
    </w:p>
    <w:p w14:paraId="63A3E1BB" w14:textId="77777777" w:rsidR="00F80ED5" w:rsidRPr="008950E7" w:rsidRDefault="00F80ED5" w:rsidP="00F80ED5">
      <w:pPr>
        <w:pStyle w:val="quotel"/>
        <w:rPr>
          <w:i/>
          <w:lang w:val="it-IT"/>
          <w:rPrChange w:id="101" w:author="Marguerite-Marie Bordry" w:date="2018-12-06T15:42:00Z">
            <w:rPr>
              <w:i/>
            </w:rPr>
          </w:rPrChange>
        </w:rPr>
      </w:pPr>
      <w:r w:rsidRPr="008950E7">
        <w:rPr>
          <w:i/>
          <w:lang w:val="it-IT"/>
          <w:rPrChange w:id="102" w:author="Marguerite-Marie Bordry" w:date="2018-12-06T15:42:00Z">
            <w:rPr>
              <w:i/>
            </w:rPr>
          </w:rPrChange>
        </w:rPr>
        <w:t>Spetialmente messor lo frate Sole…</w:t>
      </w:r>
    </w:p>
    <w:p w14:paraId="2117BC2B" w14:textId="77777777" w:rsidR="00F80ED5" w:rsidRPr="00F8712A" w:rsidRDefault="00F80ED5" w:rsidP="00F80ED5">
      <w:pPr>
        <w:pStyle w:val="noindent"/>
      </w:pPr>
      <w:r w:rsidRPr="00F8712A">
        <w:t>pendant qu</w:t>
      </w:r>
      <w:r>
        <w:t>’</w:t>
      </w:r>
      <w:r w:rsidRPr="00F8712A">
        <w:t>un volier d</w:t>
      </w:r>
      <w:r>
        <w:t>’</w:t>
      </w:r>
      <w:r w:rsidRPr="00F8712A">
        <w:t>alouettes venait se poser sur le chaume de sa cellule, apparaît certainement tel qu</w:t>
      </w:r>
      <w:r>
        <w:t>’</w:t>
      </w:r>
      <w:r w:rsidRPr="00F8712A">
        <w:t>une des figures originales de l</w:t>
      </w:r>
      <w:r>
        <w:t>’</w:t>
      </w:r>
      <w:r w:rsidRPr="00F8712A">
        <w:t>humanité. C</w:t>
      </w:r>
      <w:r>
        <w:t>’</w:t>
      </w:r>
      <w:r w:rsidRPr="00F8712A">
        <w:t>était l</w:t>
      </w:r>
      <w:r>
        <w:t>’</w:t>
      </w:r>
      <w:r w:rsidRPr="00F8712A">
        <w:t>opinion de Renan qu</w:t>
      </w:r>
      <w:r>
        <w:t>’</w:t>
      </w:r>
      <w:r w:rsidRPr="00F8712A">
        <w:t>il fut après Jésus la plus pure incarnation du Divin. Un biographe très sévère ne relèverait pas une tache dans cette vie si commentée, pourtant, et si souvent travestie. Les Protestants de la Renaissance qui voulurent le ridiculiser ne purent le salir</w:t>
      </w:r>
      <w:r>
        <w:t> :</w:t>
      </w:r>
      <w:r w:rsidRPr="00F8712A">
        <w:t xml:space="preserve"> et c</w:t>
      </w:r>
      <w:r>
        <w:t>’</w:t>
      </w:r>
      <w:r w:rsidRPr="00F8712A">
        <w:t>est un des leurs qui, vaincu par la grâce de ce génie, a écrit son panégyrique en écrivant son histoire.</w:t>
      </w:r>
    </w:p>
    <w:p w14:paraId="269A936A" w14:textId="77777777" w:rsidR="00F80ED5" w:rsidRDefault="00F80ED5" w:rsidP="00F80ED5">
      <w:pPr>
        <w:pStyle w:val="Titre1"/>
      </w:pPr>
      <w:r>
        <w:t>Tome XXIV, numéro 96, décembre 1897</w:t>
      </w:r>
    </w:p>
    <w:p w14:paraId="13162287" w14:textId="77777777" w:rsidR="00F80ED5" w:rsidRDefault="00F80ED5" w:rsidP="00F80ED5">
      <w:pPr>
        <w:pStyle w:val="Titre2"/>
      </w:pPr>
      <w:r>
        <w:t xml:space="preserve">Les Revues. </w:t>
      </w:r>
      <w:r>
        <w:br/>
        <w:t>Memento [extrait]</w:t>
      </w:r>
    </w:p>
    <w:p w14:paraId="5337406D" w14:textId="77777777" w:rsidR="00F80ED5" w:rsidRPr="00925B7B" w:rsidRDefault="00F80ED5" w:rsidP="00F80ED5">
      <w:pPr>
        <w:pStyle w:val="term"/>
      </w:pPr>
      <w:r w:rsidRPr="00925B7B">
        <w:t>id : article-</w:t>
      </w:r>
      <w:r>
        <w:t>1897</w:t>
      </w:r>
      <w:r w:rsidRPr="00925B7B">
        <w:t>-</w:t>
      </w:r>
      <w:r>
        <w:t>12</w:t>
      </w:r>
      <w:r w:rsidRPr="00925B7B">
        <w:t>_</w:t>
      </w:r>
      <w:r>
        <w:t>899</w:t>
      </w:r>
    </w:p>
    <w:p w14:paraId="09AF75F6" w14:textId="77777777" w:rsidR="00F80ED5" w:rsidRPr="00925B7B" w:rsidRDefault="00F80ED5" w:rsidP="00F80ED5">
      <w:pPr>
        <w:pStyle w:val="term"/>
      </w:pPr>
      <w:r w:rsidRPr="00925B7B">
        <w:t xml:space="preserve">author : </w:t>
      </w:r>
      <w:r>
        <w:t>Souza, Robert de (1864-1946)</w:t>
      </w:r>
    </w:p>
    <w:p w14:paraId="2B4D021C" w14:textId="77777777" w:rsidR="00F80ED5" w:rsidRPr="00925B7B" w:rsidRDefault="00F80ED5" w:rsidP="00F80ED5">
      <w:pPr>
        <w:pStyle w:val="term"/>
      </w:pPr>
      <w:r w:rsidRPr="00925B7B">
        <w:t xml:space="preserve">signed : </w:t>
      </w:r>
      <w:r>
        <w:t>Robert de Souza</w:t>
      </w:r>
    </w:p>
    <w:p w14:paraId="4456B84D" w14:textId="77777777" w:rsidR="00F80ED5" w:rsidRDefault="00F80ED5" w:rsidP="00F80ED5">
      <w:pPr>
        <w:pStyle w:val="term"/>
      </w:pPr>
      <w:r w:rsidRPr="00925B7B">
        <w:t xml:space="preserve">section : </w:t>
      </w:r>
      <w:r>
        <w:t>Les Revues</w:t>
      </w:r>
    </w:p>
    <w:p w14:paraId="4DE92A6E" w14:textId="77777777" w:rsidR="00F80ED5" w:rsidRPr="0044359D" w:rsidRDefault="00F80ED5" w:rsidP="00F80ED5">
      <w:pPr>
        <w:pStyle w:val="term"/>
      </w:pPr>
      <w:r w:rsidRPr="00DA7419">
        <w:t xml:space="preserve">title : </w:t>
      </w:r>
      <w:r>
        <w:t>Memento [extrait]</w:t>
      </w:r>
    </w:p>
    <w:p w14:paraId="050D8A3E" w14:textId="77777777" w:rsidR="00F80ED5" w:rsidRPr="00925B7B" w:rsidRDefault="00F80ED5" w:rsidP="00F80ED5">
      <w:pPr>
        <w:pStyle w:val="term"/>
      </w:pPr>
      <w:r w:rsidRPr="00925B7B">
        <w:t>date :</w:t>
      </w:r>
      <w:r>
        <w:t xml:space="preserve"> 1897-12</w:t>
      </w:r>
    </w:p>
    <w:p w14:paraId="737D1C8D" w14:textId="77777777" w:rsidR="00F80ED5" w:rsidRDefault="00F80ED5" w:rsidP="00F80ED5">
      <w:pPr>
        <w:pStyle w:val="term"/>
      </w:pPr>
      <w:r w:rsidRPr="00925B7B">
        <w:t xml:space="preserve">ref : </w:t>
      </w:r>
      <w:r>
        <w:t>Tome XXIV, numéro 96, décembre 1897</w:t>
      </w:r>
      <w:r w:rsidRPr="00925B7B">
        <w:t xml:space="preserve">, </w:t>
      </w:r>
      <w:r>
        <w:t>p. 893-900 [899-900]</w:t>
      </w:r>
    </w:p>
    <w:p w14:paraId="21BD379F" w14:textId="77777777" w:rsidR="00F80ED5" w:rsidRDefault="00F80ED5" w:rsidP="00F80ED5">
      <w:pPr>
        <w:pStyle w:val="byline"/>
      </w:pPr>
      <w:r>
        <w:rPr>
          <w:smallCaps/>
        </w:rPr>
        <w:t>Robert de Souza</w:t>
      </w:r>
      <w:r>
        <w:t>.</w:t>
      </w:r>
    </w:p>
    <w:p w14:paraId="730BA5E7" w14:textId="77777777" w:rsidR="00F80ED5" w:rsidRDefault="00F80ED5" w:rsidP="00F80ED5">
      <w:pPr>
        <w:pStyle w:val="bibl"/>
      </w:pPr>
      <w:r>
        <w:t>Tome XXIV, numéro 96, décembre 1897</w:t>
      </w:r>
      <w:r w:rsidRPr="00925B7B">
        <w:t xml:space="preserve">, </w:t>
      </w:r>
      <w:r>
        <w:t>p. 893-900 [899-900].</w:t>
      </w:r>
    </w:p>
    <w:p w14:paraId="20E87246" w14:textId="77777777" w:rsidR="00F80ED5" w:rsidRDefault="00F80ED5" w:rsidP="00F80ED5">
      <w:pPr>
        <w:pStyle w:val="Corpsdetexte"/>
        <w:rPr>
          <w:rFonts w:cs="Times New Roman"/>
        </w:rPr>
      </w:pPr>
      <w:r>
        <w:rPr>
          <w:rFonts w:cs="Times New Roman"/>
        </w:rPr>
        <w:t>[…]</w:t>
      </w:r>
    </w:p>
    <w:p w14:paraId="1074BBE1" w14:textId="77777777" w:rsidR="00F80ED5" w:rsidRPr="00F8712A" w:rsidRDefault="00F80ED5" w:rsidP="00F80ED5">
      <w:pPr>
        <w:pStyle w:val="Corpsdetexte"/>
        <w:rPr>
          <w:rFonts w:cs="Times New Roman"/>
        </w:rPr>
      </w:pPr>
      <w:r>
        <w:rPr>
          <w:rFonts w:cs="Times New Roman"/>
        </w:rPr>
        <w:t>— </w:t>
      </w:r>
      <w:r w:rsidRPr="00F8712A">
        <w:rPr>
          <w:rFonts w:cs="Times New Roman"/>
        </w:rPr>
        <w:t>3</w:t>
      </w:r>
      <w:r w:rsidRPr="00E554D0">
        <w:rPr>
          <w:vertAlign w:val="superscript"/>
        </w:rPr>
        <w:t>o</w:t>
      </w:r>
      <w:r w:rsidRPr="00F8712A">
        <w:rPr>
          <w:rFonts w:cs="Times New Roman"/>
        </w:rPr>
        <w:t xml:space="preserve"> </w:t>
      </w:r>
      <w:r w:rsidRPr="00F8712A">
        <w:rPr>
          <w:rFonts w:cs="Times New Roman"/>
          <w:b/>
        </w:rPr>
        <w:t>Anthologie-Revue de France et d</w:t>
      </w:r>
      <w:r>
        <w:rPr>
          <w:rFonts w:cs="Times New Roman"/>
          <w:b/>
        </w:rPr>
        <w:t>’</w:t>
      </w:r>
      <w:r w:rsidRPr="00F8712A">
        <w:rPr>
          <w:rFonts w:cs="Times New Roman"/>
          <w:b/>
        </w:rPr>
        <w:t>Italie</w:t>
      </w:r>
      <w:r w:rsidRPr="00F8712A">
        <w:rPr>
          <w:rFonts w:cs="Times New Roman"/>
        </w:rPr>
        <w:t>, recueil mensuel de littérature et d</w:t>
      </w:r>
      <w:r>
        <w:rPr>
          <w:rFonts w:cs="Times New Roman"/>
        </w:rPr>
        <w:t>’</w:t>
      </w:r>
      <w:r w:rsidRPr="00F8712A">
        <w:rPr>
          <w:rFonts w:cs="Times New Roman"/>
        </w:rPr>
        <w:t>art</w:t>
      </w:r>
      <w:r>
        <w:rPr>
          <w:rFonts w:cs="Times New Roman"/>
        </w:rPr>
        <w:t> ;</w:t>
      </w:r>
      <w:r w:rsidRPr="00F8712A">
        <w:rPr>
          <w:rFonts w:cs="Times New Roman"/>
        </w:rPr>
        <w:t xml:space="preserve"> </w:t>
      </w:r>
      <w:r>
        <w:rPr>
          <w:rFonts w:cs="Times New Roman"/>
        </w:rPr>
        <w:t>— </w:t>
      </w:r>
      <w:r w:rsidRPr="00F8712A">
        <w:rPr>
          <w:rFonts w:cs="Times New Roman"/>
        </w:rPr>
        <w:t>direction et réda</w:t>
      </w:r>
      <w:ins w:id="103" w:author="Marguerite-Marie Bordry" w:date="2018-12-06T17:25:00Z">
        <w:r w:rsidR="000F4047">
          <w:rPr>
            <w:rFonts w:cs="Times New Roman"/>
          </w:rPr>
          <w:t>c</w:t>
        </w:r>
      </w:ins>
      <w:r w:rsidRPr="00F8712A">
        <w:rPr>
          <w:rFonts w:cs="Times New Roman"/>
        </w:rPr>
        <w:t>tion, 19 via Pontaccio, à Milan. À Paris, 17, rue Guénégaud. Directeur Édouard Sansot-Orland.</w:t>
      </w:r>
    </w:p>
    <w:p w14:paraId="69584F0C" w14:textId="77777777" w:rsidR="00F80ED5" w:rsidRPr="00F8712A" w:rsidRDefault="00F80ED5" w:rsidP="00F80ED5">
      <w:pPr>
        <w:pStyle w:val="quote"/>
      </w:pPr>
      <w:r>
        <w:t>« </w:t>
      </w:r>
      <w:r w:rsidRPr="00F8712A">
        <w:t>Étant donné qu</w:t>
      </w:r>
      <w:r>
        <w:t>’</w:t>
      </w:r>
      <w:r w:rsidRPr="00F8712A">
        <w:t xml:space="preserve">en Italie on professe pour la langue et la littérature françaises un goût </w:t>
      </w:r>
      <w:r w:rsidRPr="00F8712A">
        <w:lastRenderedPageBreak/>
        <w:t>très marqué</w:t>
      </w:r>
      <w:r>
        <w:t> ;</w:t>
      </w:r>
      <w:r w:rsidRPr="00F8712A">
        <w:t xml:space="preserve"> que la plupart de ceux qui les cultivent sont, le plus souvent, mal renseignés ou mal guidés dans le choix de leurs modèles</w:t>
      </w:r>
      <w:r>
        <w:t> ;</w:t>
      </w:r>
      <w:r w:rsidRPr="00F8712A">
        <w:t xml:space="preserve"> que, parmi les jeunes écrivains dont s</w:t>
      </w:r>
      <w:r>
        <w:t>’</w:t>
      </w:r>
      <w:r w:rsidRPr="00F8712A">
        <w:t>honore la France, rares sont ceux qui jouissent en Italie d</w:t>
      </w:r>
      <w:r>
        <w:t>’</w:t>
      </w:r>
      <w:r w:rsidRPr="00F8712A">
        <w:t>une notoriété suffisante et relative à leur valeur incontestable</w:t>
      </w:r>
      <w:r>
        <w:t> ;</w:t>
      </w:r>
      <w:r w:rsidRPr="00F8712A">
        <w:t xml:space="preserve"> sachant, d</w:t>
      </w:r>
      <w:r>
        <w:t>’</w:t>
      </w:r>
      <w:r w:rsidRPr="00F8712A">
        <w:t>autre part, l</w:t>
      </w:r>
      <w:r>
        <w:t>’</w:t>
      </w:r>
      <w:r w:rsidRPr="00F8712A">
        <w:t>ignorance accoutumée où vivent la majeure partie des Français</w:t>
      </w:r>
      <w:del w:id="104" w:author="Marguerite-Marie Bordry" w:date="2018-12-06T17:26:00Z">
        <w:r w:rsidRPr="00F8712A" w:rsidDel="00D268A8">
          <w:delText>,</w:delText>
        </w:r>
      </w:del>
      <w:r w:rsidRPr="00F8712A">
        <w:t xml:space="preserve"> du mouvement littéraire et artistique qui se produit en </w:t>
      </w:r>
      <w:r>
        <w:t xml:space="preserve"> </w:t>
      </w:r>
      <w:r w:rsidRPr="00F8712A">
        <w:t>dehors de leurs frontières</w:t>
      </w:r>
      <w:r>
        <w:t> ;</w:t>
      </w:r>
      <w:r w:rsidRPr="00F8712A">
        <w:t xml:space="preserve"> et désireux que le génie italien, en ses diverses manifestations, soit, de l</w:t>
      </w:r>
      <w:r>
        <w:t>’</w:t>
      </w:r>
      <w:r w:rsidRPr="00F8712A">
        <w:t>autre côté des Alpes, apprécié comme il le mérite</w:t>
      </w:r>
      <w:r>
        <w:t> ;</w:t>
      </w:r>
      <w:r w:rsidRPr="00F8712A">
        <w:t xml:space="preserve"> nous avons pour ces motifs réunis, fondé l</w:t>
      </w:r>
      <w:r>
        <w:t>’</w:t>
      </w:r>
      <w:r w:rsidRPr="00F8712A">
        <w:rPr>
          <w:i/>
        </w:rPr>
        <w:t>Anthologie-Revue</w:t>
      </w:r>
      <w:r w:rsidRPr="00F8712A">
        <w:t>, de France et d</w:t>
      </w:r>
      <w:r>
        <w:t>’</w:t>
      </w:r>
      <w:r w:rsidRPr="00F8712A">
        <w:t>Italie, qui aura pour mission d</w:t>
      </w:r>
      <w:r>
        <w:t>’</w:t>
      </w:r>
      <w:r w:rsidRPr="00F8712A">
        <w:t>établir et d</w:t>
      </w:r>
      <w:r>
        <w:t>’</w:t>
      </w:r>
      <w:r w:rsidRPr="00F8712A">
        <w:t>entretenir entre les deux pays, dans le domaine artistique, un courant d</w:t>
      </w:r>
      <w:r>
        <w:t>’</w:t>
      </w:r>
      <w:r w:rsidRPr="00F8712A">
        <w:t>estime et de sympathie réciproques.</w:t>
      </w:r>
      <w:r>
        <w:t> »</w:t>
      </w:r>
    </w:p>
    <w:p w14:paraId="7BDD74EB" w14:textId="77777777" w:rsidR="00F80ED5" w:rsidRPr="008950E7" w:rsidRDefault="00F80ED5" w:rsidP="00F80ED5">
      <w:pPr>
        <w:pStyle w:val="Corpsdetexte"/>
        <w:rPr>
          <w:rFonts w:cs="Times New Roman"/>
          <w:lang w:val="it-IT"/>
          <w:rPrChange w:id="105" w:author="Marguerite-Marie Bordry" w:date="2018-12-06T15:42:00Z">
            <w:rPr>
              <w:rFonts w:cs="Times New Roman"/>
            </w:rPr>
          </w:rPrChange>
        </w:rPr>
      </w:pPr>
      <w:r w:rsidRPr="008950E7">
        <w:rPr>
          <w:rFonts w:cs="Times New Roman"/>
          <w:lang w:val="it-IT"/>
          <w:rPrChange w:id="106" w:author="Marguerite-Marie Bordry" w:date="2018-12-06T15:42:00Z">
            <w:rPr>
              <w:rFonts w:cs="Times New Roman"/>
            </w:rPr>
          </w:rPrChange>
        </w:rPr>
        <w:t>[…]</w:t>
      </w:r>
    </w:p>
    <w:p w14:paraId="79DB5B58" w14:textId="77777777" w:rsidR="00F80ED5" w:rsidRPr="008950E7" w:rsidRDefault="00F80ED5" w:rsidP="00F80ED5">
      <w:pPr>
        <w:pStyle w:val="Titre2"/>
        <w:rPr>
          <w:lang w:val="it-IT"/>
          <w:rPrChange w:id="107" w:author="Marguerite-Marie Bordry" w:date="2018-12-06T15:42:00Z">
            <w:rPr/>
          </w:rPrChange>
        </w:rPr>
      </w:pPr>
      <w:r w:rsidRPr="008950E7">
        <w:rPr>
          <w:lang w:val="it-IT"/>
          <w:rPrChange w:id="108" w:author="Marguerite-Marie Bordry" w:date="2018-12-06T15:42:00Z">
            <w:rPr/>
          </w:rPrChange>
        </w:rPr>
        <w:t>Lettres italiennes</w:t>
      </w:r>
      <w:r>
        <w:rPr>
          <w:rStyle w:val="Appelnotedebasdep"/>
        </w:rPr>
        <w:footnoteReference w:id="5"/>
      </w:r>
    </w:p>
    <w:p w14:paraId="6F4C4876" w14:textId="77777777" w:rsidR="00F80ED5" w:rsidRPr="008950E7" w:rsidRDefault="00F80ED5" w:rsidP="00F80ED5">
      <w:pPr>
        <w:pStyle w:val="term"/>
        <w:rPr>
          <w:lang w:val="it-IT"/>
          <w:rPrChange w:id="109" w:author="Marguerite-Marie Bordry" w:date="2018-12-06T15:42:00Z">
            <w:rPr/>
          </w:rPrChange>
        </w:rPr>
      </w:pPr>
      <w:r w:rsidRPr="008950E7">
        <w:rPr>
          <w:lang w:val="it-IT"/>
          <w:rPrChange w:id="110" w:author="Marguerite-Marie Bordry" w:date="2018-12-06T15:42:00Z">
            <w:rPr/>
          </w:rPrChange>
        </w:rPr>
        <w:t>id : article-1897-12_949</w:t>
      </w:r>
    </w:p>
    <w:p w14:paraId="5C84BCB1" w14:textId="77777777" w:rsidR="00F80ED5" w:rsidRPr="008950E7" w:rsidRDefault="00F80ED5" w:rsidP="00F80ED5">
      <w:pPr>
        <w:pStyle w:val="term"/>
        <w:rPr>
          <w:lang w:val="it-IT"/>
          <w:rPrChange w:id="111" w:author="Marguerite-Marie Bordry" w:date="2018-12-06T15:42:00Z">
            <w:rPr/>
          </w:rPrChange>
        </w:rPr>
      </w:pPr>
      <w:r w:rsidRPr="008950E7">
        <w:rPr>
          <w:lang w:val="it-IT"/>
          <w:rPrChange w:id="112" w:author="Marguerite-Marie Bordry" w:date="2018-12-06T15:42:00Z">
            <w:rPr/>
          </w:rPrChange>
        </w:rPr>
        <w:t xml:space="preserve">author : </w:t>
      </w:r>
      <w:r w:rsidRPr="008950E7">
        <w:rPr>
          <w:rFonts w:eastAsiaTheme="majorEastAsia"/>
          <w:lang w:val="it-IT"/>
          <w:rPrChange w:id="113" w:author="Marguerite-Marie Bordry" w:date="2018-12-06T15:42:00Z">
            <w:rPr>
              <w:rFonts w:eastAsiaTheme="majorEastAsia"/>
            </w:rPr>
          </w:rPrChange>
        </w:rPr>
        <w:t>Zùccoli, Luciano (1868-1929)</w:t>
      </w:r>
    </w:p>
    <w:p w14:paraId="6B47CCCE" w14:textId="77777777" w:rsidR="00F80ED5" w:rsidRPr="008950E7" w:rsidRDefault="00F80ED5" w:rsidP="00F80ED5">
      <w:pPr>
        <w:pStyle w:val="term"/>
        <w:rPr>
          <w:lang w:val="it-IT"/>
          <w:rPrChange w:id="114" w:author="Marguerite-Marie Bordry" w:date="2018-12-06T15:42:00Z">
            <w:rPr/>
          </w:rPrChange>
        </w:rPr>
      </w:pPr>
      <w:r w:rsidRPr="008950E7">
        <w:rPr>
          <w:lang w:val="it-IT"/>
          <w:rPrChange w:id="115" w:author="Marguerite-Marie Bordry" w:date="2018-12-06T15:42:00Z">
            <w:rPr/>
          </w:rPrChange>
        </w:rPr>
        <w:t xml:space="preserve">signed : Luciano </w:t>
      </w:r>
      <w:r w:rsidRPr="008950E7">
        <w:rPr>
          <w:rFonts w:eastAsiaTheme="majorEastAsia"/>
          <w:lang w:val="it-IT"/>
          <w:rPrChange w:id="116" w:author="Marguerite-Marie Bordry" w:date="2018-12-06T15:42:00Z">
            <w:rPr>
              <w:rFonts w:eastAsiaTheme="majorEastAsia"/>
            </w:rPr>
          </w:rPrChange>
        </w:rPr>
        <w:t>Zùccoli</w:t>
      </w:r>
    </w:p>
    <w:p w14:paraId="3C88FA5D" w14:textId="77777777" w:rsidR="00F80ED5" w:rsidRDefault="00F80ED5" w:rsidP="00F80ED5">
      <w:pPr>
        <w:pStyle w:val="term"/>
      </w:pPr>
      <w:r w:rsidRPr="00925B7B">
        <w:t xml:space="preserve">section : </w:t>
      </w:r>
      <w:r>
        <w:t>Lettres italiennes</w:t>
      </w:r>
    </w:p>
    <w:p w14:paraId="6DF9A19E" w14:textId="77777777" w:rsidR="00F80ED5" w:rsidRPr="0044359D" w:rsidRDefault="00F80ED5" w:rsidP="00F80ED5">
      <w:pPr>
        <w:pStyle w:val="term"/>
      </w:pPr>
      <w:r w:rsidRPr="00DA7419">
        <w:t xml:space="preserve">title : </w:t>
      </w:r>
      <w:r>
        <w:t>Lettres italiennes</w:t>
      </w:r>
    </w:p>
    <w:p w14:paraId="1CBA1074" w14:textId="77777777" w:rsidR="00F80ED5" w:rsidRPr="00925B7B" w:rsidRDefault="00F80ED5" w:rsidP="00F80ED5">
      <w:pPr>
        <w:pStyle w:val="term"/>
      </w:pPr>
      <w:r w:rsidRPr="00925B7B">
        <w:t>date :</w:t>
      </w:r>
      <w:r>
        <w:t xml:space="preserve"> 1897-12</w:t>
      </w:r>
    </w:p>
    <w:p w14:paraId="2915F4E7" w14:textId="77777777" w:rsidR="00F80ED5" w:rsidRDefault="00F80ED5" w:rsidP="00F80ED5">
      <w:pPr>
        <w:pStyle w:val="term"/>
      </w:pPr>
      <w:r w:rsidRPr="00925B7B">
        <w:t xml:space="preserve">ref : </w:t>
      </w:r>
      <w:r>
        <w:t>Tome XXIV, numéro 96, décembre 1897</w:t>
      </w:r>
      <w:r w:rsidRPr="00925B7B">
        <w:t xml:space="preserve">, </w:t>
      </w:r>
      <w:r>
        <w:t>p. 949-955</w:t>
      </w:r>
    </w:p>
    <w:p w14:paraId="4A6115B0" w14:textId="77777777" w:rsidR="00F80ED5" w:rsidRPr="008950E7" w:rsidRDefault="00F80ED5" w:rsidP="00F80ED5">
      <w:pPr>
        <w:pStyle w:val="byline"/>
        <w:rPr>
          <w:lang w:val="it-IT"/>
          <w:rPrChange w:id="117" w:author="Marguerite-Marie Bordry" w:date="2018-12-06T15:42:00Z">
            <w:rPr/>
          </w:rPrChange>
        </w:rPr>
      </w:pPr>
      <w:r w:rsidRPr="008950E7">
        <w:rPr>
          <w:smallCaps/>
          <w:lang w:val="it-IT"/>
          <w:rPrChange w:id="118" w:author="Marguerite-Marie Bordry" w:date="2018-12-06T15:42:00Z">
            <w:rPr>
              <w:smallCaps/>
            </w:rPr>
          </w:rPrChange>
        </w:rPr>
        <w:t>Luciano Zùccoli</w:t>
      </w:r>
      <w:r w:rsidRPr="008950E7">
        <w:rPr>
          <w:lang w:val="it-IT"/>
          <w:rPrChange w:id="119" w:author="Marguerite-Marie Bordry" w:date="2018-12-06T15:42:00Z">
            <w:rPr/>
          </w:rPrChange>
        </w:rPr>
        <w:t>.</w:t>
      </w:r>
    </w:p>
    <w:p w14:paraId="0989DDA1" w14:textId="77777777" w:rsidR="00F80ED5" w:rsidRPr="008950E7" w:rsidRDefault="00F80ED5" w:rsidP="00F80ED5">
      <w:pPr>
        <w:pStyle w:val="bibl"/>
        <w:rPr>
          <w:lang w:val="it-IT"/>
          <w:rPrChange w:id="120" w:author="Marguerite-Marie Bordry" w:date="2018-12-06T15:42:00Z">
            <w:rPr/>
          </w:rPrChange>
        </w:rPr>
      </w:pPr>
      <w:r w:rsidRPr="008950E7">
        <w:rPr>
          <w:lang w:val="it-IT"/>
          <w:rPrChange w:id="121" w:author="Marguerite-Marie Bordry" w:date="2018-12-06T15:42:00Z">
            <w:rPr/>
          </w:rPrChange>
        </w:rPr>
        <w:t>Tome XXIV, numéro 96, décembre 1897, p. 949-955.</w:t>
      </w:r>
    </w:p>
    <w:p w14:paraId="0908110E" w14:textId="77777777" w:rsidR="00F80ED5" w:rsidRPr="008950E7" w:rsidRDefault="00F80ED5" w:rsidP="00F80ED5">
      <w:pPr>
        <w:pStyle w:val="Titre3"/>
        <w:rPr>
          <w:lang w:val="it-IT"/>
          <w:rPrChange w:id="122" w:author="Marguerite-Marie Bordry" w:date="2018-12-06T15:42:00Z">
            <w:rPr/>
          </w:rPrChange>
        </w:rPr>
      </w:pPr>
      <w:r w:rsidRPr="008950E7">
        <w:rPr>
          <w:lang w:val="it-IT"/>
          <w:rPrChange w:id="123" w:author="Marguerite-Marie Bordry" w:date="2018-12-06T15:42:00Z">
            <w:rPr/>
          </w:rPrChange>
        </w:rPr>
        <w:t xml:space="preserve">M. Domenico Oliva : </w:t>
      </w:r>
      <w:r w:rsidRPr="008950E7">
        <w:rPr>
          <w:i/>
          <w:lang w:val="it-IT"/>
          <w:rPrChange w:id="124" w:author="Marguerite-Marie Bordry" w:date="2018-12-06T15:42:00Z">
            <w:rPr>
              <w:i/>
            </w:rPr>
          </w:rPrChange>
        </w:rPr>
        <w:t>Note letterarie</w:t>
      </w:r>
    </w:p>
    <w:p w14:paraId="1582F5F8" w14:textId="77777777" w:rsidR="00F80ED5" w:rsidRPr="008950E7" w:rsidRDefault="00F80ED5" w:rsidP="00F80ED5">
      <w:pPr>
        <w:pStyle w:val="term"/>
        <w:rPr>
          <w:lang w:val="it-IT"/>
          <w:rPrChange w:id="125" w:author="Marguerite-Marie Bordry" w:date="2018-12-06T15:42:00Z">
            <w:rPr/>
          </w:rPrChange>
        </w:rPr>
      </w:pPr>
      <w:r w:rsidRPr="008950E7">
        <w:rPr>
          <w:lang w:val="it-IT"/>
          <w:rPrChange w:id="126" w:author="Marguerite-Marie Bordry" w:date="2018-12-06T15:42:00Z">
            <w:rPr/>
          </w:rPrChange>
        </w:rPr>
        <w:t>id : article-1897-12_949a</w:t>
      </w:r>
    </w:p>
    <w:p w14:paraId="5C22E131" w14:textId="77777777" w:rsidR="00F80ED5" w:rsidRPr="008950E7" w:rsidRDefault="00F80ED5" w:rsidP="00F80ED5">
      <w:pPr>
        <w:pStyle w:val="term"/>
        <w:rPr>
          <w:lang w:val="it-IT"/>
          <w:rPrChange w:id="127" w:author="Marguerite-Marie Bordry" w:date="2018-12-06T15:42:00Z">
            <w:rPr/>
          </w:rPrChange>
        </w:rPr>
      </w:pPr>
      <w:r w:rsidRPr="008950E7">
        <w:rPr>
          <w:lang w:val="it-IT"/>
          <w:rPrChange w:id="128" w:author="Marguerite-Marie Bordry" w:date="2018-12-06T15:42:00Z">
            <w:rPr/>
          </w:rPrChange>
        </w:rPr>
        <w:t xml:space="preserve">author : </w:t>
      </w:r>
      <w:r w:rsidRPr="008950E7">
        <w:rPr>
          <w:rFonts w:eastAsiaTheme="majorEastAsia"/>
          <w:lang w:val="it-IT"/>
          <w:rPrChange w:id="129" w:author="Marguerite-Marie Bordry" w:date="2018-12-06T15:42:00Z">
            <w:rPr>
              <w:rFonts w:eastAsiaTheme="majorEastAsia"/>
            </w:rPr>
          </w:rPrChange>
        </w:rPr>
        <w:t>Zùccoli, Luciano (1868-1929)</w:t>
      </w:r>
    </w:p>
    <w:p w14:paraId="4125F42F" w14:textId="77777777" w:rsidR="00F80ED5" w:rsidRPr="008950E7" w:rsidRDefault="00F80ED5" w:rsidP="00F80ED5">
      <w:pPr>
        <w:pStyle w:val="term"/>
        <w:rPr>
          <w:lang w:val="it-IT"/>
          <w:rPrChange w:id="130" w:author="Marguerite-Marie Bordry" w:date="2018-12-06T15:42:00Z">
            <w:rPr/>
          </w:rPrChange>
        </w:rPr>
      </w:pPr>
      <w:r w:rsidRPr="008950E7">
        <w:rPr>
          <w:lang w:val="it-IT"/>
          <w:rPrChange w:id="131" w:author="Marguerite-Marie Bordry" w:date="2018-12-06T15:42:00Z">
            <w:rPr/>
          </w:rPrChange>
        </w:rPr>
        <w:t xml:space="preserve">signed : Luciano </w:t>
      </w:r>
      <w:r w:rsidRPr="008950E7">
        <w:rPr>
          <w:rFonts w:eastAsiaTheme="majorEastAsia"/>
          <w:lang w:val="it-IT"/>
          <w:rPrChange w:id="132" w:author="Marguerite-Marie Bordry" w:date="2018-12-06T15:42:00Z">
            <w:rPr>
              <w:rFonts w:eastAsiaTheme="majorEastAsia"/>
            </w:rPr>
          </w:rPrChange>
        </w:rPr>
        <w:t>Zùccoli</w:t>
      </w:r>
    </w:p>
    <w:p w14:paraId="681591AD" w14:textId="77777777" w:rsidR="00F80ED5" w:rsidRDefault="00F80ED5" w:rsidP="00F80ED5">
      <w:pPr>
        <w:pStyle w:val="term"/>
      </w:pPr>
      <w:r w:rsidRPr="00925B7B">
        <w:t xml:space="preserve">section : </w:t>
      </w:r>
      <w:r>
        <w:t>Lettres italiennes</w:t>
      </w:r>
    </w:p>
    <w:p w14:paraId="1E829B8D" w14:textId="77777777" w:rsidR="00F80ED5" w:rsidRPr="0044359D" w:rsidRDefault="00F80ED5" w:rsidP="00F80ED5">
      <w:pPr>
        <w:pStyle w:val="term"/>
      </w:pPr>
      <w:r w:rsidRPr="00DA7419">
        <w:t xml:space="preserve">title : </w:t>
      </w:r>
      <w:r>
        <w:t>M. </w:t>
      </w:r>
      <w:r w:rsidRPr="00F8712A">
        <w:t>Domenico Oliva</w:t>
      </w:r>
      <w:r>
        <w:t> :</w:t>
      </w:r>
      <w:r w:rsidRPr="00F8712A">
        <w:t xml:space="preserve"> </w:t>
      </w:r>
      <w:r w:rsidRPr="0071019C">
        <w:rPr>
          <w:i/>
        </w:rPr>
        <w:t>Note letterarie</w:t>
      </w:r>
    </w:p>
    <w:p w14:paraId="139633D0" w14:textId="77777777" w:rsidR="00F80ED5" w:rsidRPr="00925B7B" w:rsidRDefault="00F80ED5" w:rsidP="00F80ED5">
      <w:pPr>
        <w:pStyle w:val="term"/>
      </w:pPr>
      <w:r w:rsidRPr="00925B7B">
        <w:t>date :</w:t>
      </w:r>
      <w:r>
        <w:t xml:space="preserve"> 1897-12</w:t>
      </w:r>
    </w:p>
    <w:p w14:paraId="044E5FE6" w14:textId="77777777" w:rsidR="00F80ED5" w:rsidRDefault="00F80ED5" w:rsidP="00F80ED5">
      <w:pPr>
        <w:pStyle w:val="term"/>
      </w:pPr>
      <w:r w:rsidRPr="00925B7B">
        <w:t xml:space="preserve">ref : </w:t>
      </w:r>
      <w:r>
        <w:t>Tome XXIV, numéro 96, décembre 1897</w:t>
      </w:r>
      <w:r w:rsidRPr="00925B7B">
        <w:t xml:space="preserve">, </w:t>
      </w:r>
      <w:r>
        <w:t>p. 949-955 [949-951]</w:t>
      </w:r>
    </w:p>
    <w:p w14:paraId="4DC1A9E9" w14:textId="77777777" w:rsidR="00F80ED5" w:rsidRPr="00F8712A" w:rsidRDefault="00F80ED5" w:rsidP="00F80ED5">
      <w:pPr>
        <w:pStyle w:val="Corpsdetexte"/>
        <w:rPr>
          <w:rFonts w:cs="Times New Roman"/>
        </w:rPr>
      </w:pPr>
      <w:r>
        <w:rPr>
          <w:rFonts w:cs="Times New Roman"/>
        </w:rPr>
        <w:t>M. </w:t>
      </w:r>
      <w:r w:rsidRPr="00F8712A">
        <w:rPr>
          <w:rFonts w:cs="Times New Roman"/>
        </w:rPr>
        <w:t>Domenico Oliva est entré à la Chambre aux dernières élections. L</w:t>
      </w:r>
      <w:r>
        <w:rPr>
          <w:rFonts w:cs="Times New Roman"/>
        </w:rPr>
        <w:t>’</w:t>
      </w:r>
      <w:r w:rsidRPr="00F8712A">
        <w:rPr>
          <w:rFonts w:cs="Times New Roman"/>
        </w:rPr>
        <w:t>histoire nous dira si c</w:t>
      </w:r>
      <w:r>
        <w:rPr>
          <w:rFonts w:cs="Times New Roman"/>
        </w:rPr>
        <w:t>’</w:t>
      </w:r>
      <w:r w:rsidRPr="00F8712A">
        <w:rPr>
          <w:rFonts w:cs="Times New Roman"/>
        </w:rPr>
        <w:t>est un bien pour la politique italienne</w:t>
      </w:r>
      <w:r>
        <w:rPr>
          <w:rFonts w:cs="Times New Roman"/>
        </w:rPr>
        <w:t> ;</w:t>
      </w:r>
      <w:r w:rsidRPr="00F8712A">
        <w:rPr>
          <w:rFonts w:cs="Times New Roman"/>
        </w:rPr>
        <w:t xml:space="preserve"> mais en attendant, cela ne me paraît pas un mal pour sa carrière d</w:t>
      </w:r>
      <w:r>
        <w:rPr>
          <w:rFonts w:cs="Times New Roman"/>
        </w:rPr>
        <w:t>’</w:t>
      </w:r>
      <w:r w:rsidRPr="00F8712A">
        <w:rPr>
          <w:rFonts w:cs="Times New Roman"/>
        </w:rPr>
        <w:t xml:space="preserve">homme de lettres. </w:t>
      </w:r>
      <w:r>
        <w:rPr>
          <w:rFonts w:cs="Times New Roman"/>
        </w:rPr>
        <w:t>M. </w:t>
      </w:r>
      <w:r w:rsidRPr="00F8712A">
        <w:rPr>
          <w:rFonts w:cs="Times New Roman"/>
        </w:rPr>
        <w:t xml:space="preserve">Oliva publie, </w:t>
      </w:r>
      <w:r>
        <w:rPr>
          <w:rFonts w:cs="Times New Roman"/>
        </w:rPr>
        <w:t xml:space="preserve">— ou mieux, publiait, — </w:t>
      </w:r>
      <w:r w:rsidRPr="00F8712A">
        <w:rPr>
          <w:rFonts w:cs="Times New Roman"/>
        </w:rPr>
        <w:t xml:space="preserve">au </w:t>
      </w:r>
      <w:r w:rsidRPr="00F8712A">
        <w:rPr>
          <w:rFonts w:cs="Times New Roman"/>
          <w:i/>
        </w:rPr>
        <w:t>Corriere della Sera</w:t>
      </w:r>
      <w:r w:rsidRPr="00F8712A">
        <w:rPr>
          <w:rFonts w:cs="Times New Roman"/>
        </w:rPr>
        <w:t xml:space="preserve"> de Milan des articles sur la littérature contemporaine</w:t>
      </w:r>
      <w:r>
        <w:rPr>
          <w:rFonts w:cs="Times New Roman"/>
        </w:rPr>
        <w:t> ;</w:t>
      </w:r>
      <w:r w:rsidRPr="00F8712A">
        <w:rPr>
          <w:rFonts w:cs="Times New Roman"/>
        </w:rPr>
        <w:t xml:space="preserve"> sans paraître trop profond, ce qui aurait bouleversé les lecteurs paisibles du journal, il les tenait au courant des publications, il donnait</w:t>
      </w:r>
      <w:r>
        <w:rPr>
          <w:rFonts w:cs="Times New Roman"/>
        </w:rPr>
        <w:t xml:space="preserve"> </w:t>
      </w:r>
      <w:r w:rsidRPr="00F8712A">
        <w:rPr>
          <w:rFonts w:cs="Times New Roman"/>
        </w:rPr>
        <w:t>des abrégés et des jugements objectifs, et il avait réussi à s</w:t>
      </w:r>
      <w:r>
        <w:rPr>
          <w:rFonts w:cs="Times New Roman"/>
        </w:rPr>
        <w:t>’</w:t>
      </w:r>
      <w:r w:rsidRPr="00F8712A">
        <w:rPr>
          <w:rFonts w:cs="Times New Roman"/>
        </w:rPr>
        <w:t>entourer d</w:t>
      </w:r>
      <w:r>
        <w:rPr>
          <w:rFonts w:cs="Times New Roman"/>
        </w:rPr>
        <w:t>’</w:t>
      </w:r>
      <w:r w:rsidRPr="00F8712A">
        <w:rPr>
          <w:rFonts w:cs="Times New Roman"/>
        </w:rPr>
        <w:t xml:space="preserve">un public </w:t>
      </w:r>
      <w:r w:rsidRPr="00F8712A">
        <w:rPr>
          <w:rFonts w:cs="Times New Roman"/>
        </w:rPr>
        <w:lastRenderedPageBreak/>
        <w:t>nombreux et intelligent. C</w:t>
      </w:r>
      <w:r>
        <w:rPr>
          <w:rFonts w:cs="Times New Roman"/>
        </w:rPr>
        <w:t>’</w:t>
      </w:r>
      <w:r w:rsidRPr="00F8712A">
        <w:rPr>
          <w:rFonts w:cs="Times New Roman"/>
        </w:rPr>
        <w:t>est un diplomate de la critique</w:t>
      </w:r>
      <w:r>
        <w:rPr>
          <w:rFonts w:cs="Times New Roman"/>
        </w:rPr>
        <w:t> ;</w:t>
      </w:r>
      <w:r w:rsidRPr="00F8712A">
        <w:rPr>
          <w:rFonts w:cs="Times New Roman"/>
        </w:rPr>
        <w:t xml:space="preserve"> je ne peux me rappeler une seule brusquerie dans son style ou dans ses jugements</w:t>
      </w:r>
      <w:r>
        <w:rPr>
          <w:rFonts w:cs="Times New Roman"/>
        </w:rPr>
        <w:t> ;</w:t>
      </w:r>
      <w:r w:rsidRPr="00F8712A">
        <w:rPr>
          <w:rFonts w:cs="Times New Roman"/>
        </w:rPr>
        <w:t xml:space="preserve"> de cette manière, il ne compte d</w:t>
      </w:r>
      <w:r>
        <w:rPr>
          <w:rFonts w:cs="Times New Roman"/>
        </w:rPr>
        <w:t>’</w:t>
      </w:r>
      <w:r w:rsidRPr="00F8712A">
        <w:rPr>
          <w:rFonts w:cs="Times New Roman"/>
        </w:rPr>
        <w:t>ennemis que les ennemis des auteurs qu</w:t>
      </w:r>
      <w:r>
        <w:rPr>
          <w:rFonts w:cs="Times New Roman"/>
        </w:rPr>
        <w:t>’</w:t>
      </w:r>
      <w:r w:rsidRPr="00F8712A">
        <w:rPr>
          <w:rFonts w:cs="Times New Roman"/>
        </w:rPr>
        <w:t>il n</w:t>
      </w:r>
      <w:r>
        <w:rPr>
          <w:rFonts w:cs="Times New Roman"/>
        </w:rPr>
        <w:t>’</w:t>
      </w:r>
      <w:r w:rsidRPr="00F8712A">
        <w:rPr>
          <w:rFonts w:cs="Times New Roman"/>
        </w:rPr>
        <w:t>a pas assez fouettés au nom de l</w:t>
      </w:r>
      <w:r>
        <w:rPr>
          <w:rFonts w:cs="Times New Roman"/>
        </w:rPr>
        <w:t>’</w:t>
      </w:r>
      <w:r w:rsidRPr="00F8712A">
        <w:rPr>
          <w:rFonts w:cs="Times New Roman"/>
        </w:rPr>
        <w:t>art Mais depuis que les électeurs de Parme l</w:t>
      </w:r>
      <w:r>
        <w:rPr>
          <w:rFonts w:cs="Times New Roman"/>
        </w:rPr>
        <w:t>’</w:t>
      </w:r>
      <w:r w:rsidRPr="00F8712A">
        <w:rPr>
          <w:rFonts w:cs="Times New Roman"/>
        </w:rPr>
        <w:t xml:space="preserve">ont envoyé à la Chambre, ces aimables causeries littéraires de </w:t>
      </w:r>
      <w:r>
        <w:rPr>
          <w:rFonts w:cs="Times New Roman"/>
        </w:rPr>
        <w:t>M. </w:t>
      </w:r>
      <w:r w:rsidRPr="00F8712A">
        <w:rPr>
          <w:rFonts w:cs="Times New Roman"/>
        </w:rPr>
        <w:t>Oliva se sont faites de plus en plus rares</w:t>
      </w:r>
      <w:r>
        <w:rPr>
          <w:rFonts w:cs="Times New Roman"/>
        </w:rPr>
        <w:t> ;</w:t>
      </w:r>
      <w:r w:rsidRPr="00F8712A">
        <w:rPr>
          <w:rFonts w:cs="Times New Roman"/>
        </w:rPr>
        <w:t xml:space="preserve"> et on dirait que le volume qu</w:t>
      </w:r>
      <w:r>
        <w:rPr>
          <w:rFonts w:cs="Times New Roman"/>
        </w:rPr>
        <w:t>’</w:t>
      </w:r>
      <w:r w:rsidRPr="00F8712A">
        <w:rPr>
          <w:rFonts w:cs="Times New Roman"/>
        </w:rPr>
        <w:t>il vient de publier chez l</w:t>
      </w:r>
      <w:r>
        <w:rPr>
          <w:rFonts w:cs="Times New Roman"/>
        </w:rPr>
        <w:t>’</w:t>
      </w:r>
      <w:r w:rsidRPr="00F8712A">
        <w:rPr>
          <w:rFonts w:cs="Times New Roman"/>
        </w:rPr>
        <w:t xml:space="preserve">éditeur </w:t>
      </w:r>
      <w:r>
        <w:rPr>
          <w:rFonts w:cs="Times New Roman"/>
        </w:rPr>
        <w:t>G. </w:t>
      </w:r>
      <w:r w:rsidRPr="00F8712A">
        <w:rPr>
          <w:rFonts w:cs="Times New Roman"/>
        </w:rPr>
        <w:t>Marco de Milan a surtout pour but de renouer des relations cordiales avec ses lecteurs habituels.</w:t>
      </w:r>
    </w:p>
    <w:p w14:paraId="19A021B2" w14:textId="77777777" w:rsidR="00F80ED5" w:rsidRPr="00F8712A" w:rsidRDefault="00F80ED5" w:rsidP="00F80ED5">
      <w:pPr>
        <w:pStyle w:val="Corpsdetexte"/>
        <w:rPr>
          <w:rFonts w:cs="Times New Roman"/>
        </w:rPr>
      </w:pPr>
      <w:r w:rsidRPr="00F8712A">
        <w:rPr>
          <w:rFonts w:cs="Times New Roman"/>
        </w:rPr>
        <w:t xml:space="preserve">Dans ces </w:t>
      </w:r>
      <w:r w:rsidRPr="00F8712A">
        <w:rPr>
          <w:rFonts w:cs="Times New Roman"/>
          <w:b/>
        </w:rPr>
        <w:t>Note letterarie</w:t>
      </w:r>
      <w:r w:rsidRPr="00F8712A">
        <w:rPr>
          <w:rFonts w:cs="Times New Roman"/>
        </w:rPr>
        <w:t>, l</w:t>
      </w:r>
      <w:r>
        <w:rPr>
          <w:rFonts w:cs="Times New Roman"/>
        </w:rPr>
        <w:t>’</w:t>
      </w:r>
      <w:r w:rsidRPr="00F8712A">
        <w:rPr>
          <w:rFonts w:cs="Times New Roman"/>
        </w:rPr>
        <w:t>auteur nous présente donc divers de ses meilleurs Essais, qu</w:t>
      </w:r>
      <w:r>
        <w:rPr>
          <w:rFonts w:cs="Times New Roman"/>
        </w:rPr>
        <w:t>’</w:t>
      </w:r>
      <w:r w:rsidRPr="00F8712A">
        <w:rPr>
          <w:rFonts w:cs="Times New Roman"/>
        </w:rPr>
        <w:t>on lit très couramment, pour ce bienheureux défaut de profondeur que nous remarquions à propos de ses articles. Je n</w:t>
      </w:r>
      <w:r>
        <w:rPr>
          <w:rFonts w:cs="Times New Roman"/>
        </w:rPr>
        <w:t>’</w:t>
      </w:r>
      <w:r w:rsidRPr="00F8712A">
        <w:rPr>
          <w:rFonts w:cs="Times New Roman"/>
        </w:rPr>
        <w:t>oserais pas dire que tous les chapitres du livre soient assez développés</w:t>
      </w:r>
      <w:r>
        <w:rPr>
          <w:rFonts w:cs="Times New Roman"/>
        </w:rPr>
        <w:t> :</w:t>
      </w:r>
      <w:r w:rsidRPr="00F8712A">
        <w:rPr>
          <w:rFonts w:cs="Times New Roman"/>
        </w:rPr>
        <w:t xml:space="preserve"> il me semble, au contraire, que plusieurs ne marquent pas entièrement la pensée de </w:t>
      </w:r>
      <w:r>
        <w:rPr>
          <w:rFonts w:cs="Times New Roman"/>
        </w:rPr>
        <w:t>M. </w:t>
      </w:r>
      <w:r w:rsidRPr="00F8712A">
        <w:rPr>
          <w:rFonts w:cs="Times New Roman"/>
        </w:rPr>
        <w:t>Oliva, lequel n</w:t>
      </w:r>
      <w:r>
        <w:rPr>
          <w:rFonts w:cs="Times New Roman"/>
        </w:rPr>
        <w:t>’</w:t>
      </w:r>
      <w:r w:rsidRPr="00F8712A">
        <w:rPr>
          <w:rFonts w:cs="Times New Roman"/>
        </w:rPr>
        <w:t>a pas su prévoir que les lecteurs d</w:t>
      </w:r>
      <w:r>
        <w:rPr>
          <w:rFonts w:cs="Times New Roman"/>
        </w:rPr>
        <w:t>’</w:t>
      </w:r>
      <w:r w:rsidRPr="00F8712A">
        <w:rPr>
          <w:rFonts w:cs="Times New Roman"/>
        </w:rPr>
        <w:t>un livre ne peuvent pas s</w:t>
      </w:r>
      <w:r>
        <w:rPr>
          <w:rFonts w:cs="Times New Roman"/>
        </w:rPr>
        <w:t>’</w:t>
      </w:r>
      <w:r w:rsidRPr="00F8712A">
        <w:rPr>
          <w:rFonts w:cs="Times New Roman"/>
        </w:rPr>
        <w:t>en tenir aux à peu près qui suffisent aux lecteurs d</w:t>
      </w:r>
      <w:r>
        <w:rPr>
          <w:rFonts w:cs="Times New Roman"/>
        </w:rPr>
        <w:t>’</w:t>
      </w:r>
      <w:r w:rsidRPr="00F8712A">
        <w:rPr>
          <w:rFonts w:cs="Times New Roman"/>
        </w:rPr>
        <w:t>un journal.</w:t>
      </w:r>
    </w:p>
    <w:p w14:paraId="2F39592C" w14:textId="77777777" w:rsidR="00F80ED5" w:rsidRPr="00F8712A" w:rsidRDefault="00F80ED5" w:rsidP="00F80ED5">
      <w:pPr>
        <w:pStyle w:val="Corpsdetexte"/>
        <w:rPr>
          <w:rFonts w:cs="Times New Roman"/>
        </w:rPr>
      </w:pPr>
      <w:r w:rsidRPr="00F8712A">
        <w:rPr>
          <w:rFonts w:cs="Times New Roman"/>
        </w:rPr>
        <w:t>L</w:t>
      </w:r>
      <w:r>
        <w:rPr>
          <w:rFonts w:cs="Times New Roman"/>
        </w:rPr>
        <w:t>’</w:t>
      </w:r>
      <w:r w:rsidRPr="00F8712A">
        <w:rPr>
          <w:rFonts w:cs="Times New Roman"/>
        </w:rPr>
        <w:t>auteur donne, par exemple, un résumé de la philosophie de Frédéric Nietzsche. Il faut remarquer, en passant, que nous avons maintenant en Italie toute une floraison d</w:t>
      </w:r>
      <w:r>
        <w:rPr>
          <w:rFonts w:cs="Times New Roman"/>
        </w:rPr>
        <w:t>’</w:t>
      </w:r>
      <w:r w:rsidRPr="00F8712A">
        <w:rPr>
          <w:rFonts w:cs="Times New Roman"/>
        </w:rPr>
        <w:t>études sur cet argument</w:t>
      </w:r>
      <w:r>
        <w:rPr>
          <w:rFonts w:cs="Times New Roman"/>
        </w:rPr>
        <w:t> ;</w:t>
      </w:r>
      <w:r w:rsidRPr="00F8712A">
        <w:rPr>
          <w:rFonts w:cs="Times New Roman"/>
        </w:rPr>
        <w:t xml:space="preserve"> et, quoique les œuvres du malheureux philosophe ne soient pas encore traduites en italien, les vulgarisateurs de ses idées se multiplient et dres</w:t>
      </w:r>
      <w:r>
        <w:rPr>
          <w:rFonts w:cs="Times New Roman"/>
        </w:rPr>
        <w:t>s</w:t>
      </w:r>
      <w:r w:rsidRPr="00F8712A">
        <w:rPr>
          <w:rFonts w:cs="Times New Roman"/>
        </w:rPr>
        <w:t>ent un tableau presque complet de cette philosophie étrange et géniale.</w:t>
      </w:r>
    </w:p>
    <w:p w14:paraId="461EA69B" w14:textId="77777777" w:rsidR="00F80ED5" w:rsidRPr="00F8712A" w:rsidRDefault="00F80ED5" w:rsidP="00F80ED5">
      <w:pPr>
        <w:pStyle w:val="Corpsdetexte"/>
        <w:rPr>
          <w:rFonts w:cs="Times New Roman"/>
        </w:rPr>
      </w:pPr>
      <w:r>
        <w:rPr>
          <w:rFonts w:cs="Times New Roman"/>
        </w:rPr>
        <w:t>M. </w:t>
      </w:r>
      <w:r w:rsidRPr="00F8712A">
        <w:rPr>
          <w:rFonts w:cs="Times New Roman"/>
        </w:rPr>
        <w:t xml:space="preserve">Oliva se borne à résumer </w:t>
      </w:r>
      <w:r w:rsidRPr="00F8712A">
        <w:rPr>
          <w:rFonts w:cs="Times New Roman"/>
          <w:i/>
        </w:rPr>
        <w:t>Zarathustra</w:t>
      </w:r>
      <w:r>
        <w:rPr>
          <w:rFonts w:cs="Times New Roman"/>
        </w:rPr>
        <w:t> ;</w:t>
      </w:r>
      <w:r w:rsidRPr="00F8712A">
        <w:rPr>
          <w:rFonts w:cs="Times New Roman"/>
        </w:rPr>
        <w:t xml:space="preserve"> son style prend alors une allure très vive</w:t>
      </w:r>
      <w:r>
        <w:rPr>
          <w:rFonts w:cs="Times New Roman"/>
        </w:rPr>
        <w:t> ;</w:t>
      </w:r>
      <w:r w:rsidRPr="00F8712A">
        <w:rPr>
          <w:rFonts w:cs="Times New Roman"/>
        </w:rPr>
        <w:t xml:space="preserve"> mais en comparaison du sujet, le chapitre ne me semble pas suffisant, et il laisse le lecteur lé</w:t>
      </w:r>
      <w:r>
        <w:rPr>
          <w:rFonts w:cs="Times New Roman"/>
        </w:rPr>
        <w:t>gèrement désappointé. Il fallait</w:t>
      </w:r>
      <w:r w:rsidRPr="00F8712A">
        <w:rPr>
          <w:rFonts w:cs="Times New Roman"/>
        </w:rPr>
        <w:t xml:space="preserve"> dire quelque chose de l</w:t>
      </w:r>
      <w:r>
        <w:rPr>
          <w:rFonts w:cs="Times New Roman"/>
        </w:rPr>
        <w:t>’</w:t>
      </w:r>
      <w:r w:rsidRPr="00F8712A">
        <w:rPr>
          <w:rFonts w:cs="Times New Roman"/>
        </w:rPr>
        <w:t>homme, de sa vie, de ses œuvres. On sait qu</w:t>
      </w:r>
      <w:r>
        <w:rPr>
          <w:rFonts w:cs="Times New Roman"/>
        </w:rPr>
        <w:t>’</w:t>
      </w:r>
      <w:r w:rsidRPr="00F8712A">
        <w:rPr>
          <w:rFonts w:cs="Times New Roman"/>
        </w:rPr>
        <w:t>entre la vie de Frédéric Nietzsche et ses théories il n</w:t>
      </w:r>
      <w:r>
        <w:rPr>
          <w:rFonts w:cs="Times New Roman"/>
        </w:rPr>
        <w:t>’</w:t>
      </w:r>
      <w:r w:rsidRPr="00F8712A">
        <w:rPr>
          <w:rFonts w:cs="Times New Roman"/>
        </w:rPr>
        <w:t>y a pas trop de cohérence</w:t>
      </w:r>
      <w:r>
        <w:rPr>
          <w:rFonts w:cs="Times New Roman"/>
        </w:rPr>
        <w:t> ;</w:t>
      </w:r>
      <w:r w:rsidRPr="00F8712A">
        <w:rPr>
          <w:rFonts w:cs="Times New Roman"/>
        </w:rPr>
        <w:t xml:space="preserve"> sa vie était pure, simple, dévouée, amoureuse</w:t>
      </w:r>
      <w:r>
        <w:rPr>
          <w:rFonts w:cs="Times New Roman"/>
        </w:rPr>
        <w:t> ;</w:t>
      </w:r>
      <w:r w:rsidRPr="00F8712A">
        <w:rPr>
          <w:rFonts w:cs="Times New Roman"/>
        </w:rPr>
        <w:t xml:space="preserve"> sa philosophie, égoïste, cruelle, puissante, formidable. </w:t>
      </w:r>
      <w:r>
        <w:rPr>
          <w:rFonts w:cs="Times New Roman"/>
        </w:rPr>
        <w:t>M. </w:t>
      </w:r>
      <w:r w:rsidRPr="00F8712A">
        <w:rPr>
          <w:rFonts w:cs="Times New Roman"/>
        </w:rPr>
        <w:t>Oliva n</w:t>
      </w:r>
      <w:r>
        <w:rPr>
          <w:rFonts w:cs="Times New Roman"/>
        </w:rPr>
        <w:t>’</w:t>
      </w:r>
      <w:r w:rsidRPr="00F8712A">
        <w:rPr>
          <w:rFonts w:cs="Times New Roman"/>
        </w:rPr>
        <w:t>a pas cherché à tirer de là pour son essai un contraste lumineux, qui aurait tenté un artiste.</w:t>
      </w:r>
    </w:p>
    <w:p w14:paraId="20EA55F0" w14:textId="77777777" w:rsidR="00F80ED5" w:rsidRPr="00F8712A" w:rsidRDefault="00F80ED5" w:rsidP="00F80ED5">
      <w:pPr>
        <w:pStyle w:val="Corpsdetexte"/>
        <w:rPr>
          <w:rFonts w:cs="Times New Roman"/>
        </w:rPr>
      </w:pPr>
      <w:r w:rsidRPr="00F8712A">
        <w:rPr>
          <w:rFonts w:cs="Times New Roman"/>
        </w:rPr>
        <w:t>Le chapitre le plus complet de cette première série d</w:t>
      </w:r>
      <w:r>
        <w:rPr>
          <w:rFonts w:cs="Times New Roman"/>
        </w:rPr>
        <w:t>’</w:t>
      </w:r>
      <w:r w:rsidRPr="00F8712A">
        <w:rPr>
          <w:rFonts w:cs="Times New Roman"/>
        </w:rPr>
        <w:t>études littéraires est dédié à Hippolyte Taine, pour lequel l</w:t>
      </w:r>
      <w:r>
        <w:rPr>
          <w:rFonts w:cs="Times New Roman"/>
        </w:rPr>
        <w:t>’</w:t>
      </w:r>
      <w:r w:rsidRPr="00F8712A">
        <w:rPr>
          <w:rFonts w:cs="Times New Roman"/>
        </w:rPr>
        <w:t>auteur a une admiration presque sans borne, qu</w:t>
      </w:r>
      <w:r>
        <w:rPr>
          <w:rFonts w:cs="Times New Roman"/>
        </w:rPr>
        <w:t>’</w:t>
      </w:r>
      <w:r w:rsidRPr="00F8712A">
        <w:rPr>
          <w:rFonts w:cs="Times New Roman"/>
        </w:rPr>
        <w:t>il justifie, d</w:t>
      </w:r>
      <w:r>
        <w:rPr>
          <w:rFonts w:cs="Times New Roman"/>
        </w:rPr>
        <w:t>’</w:t>
      </w:r>
      <w:r w:rsidRPr="00F8712A">
        <w:rPr>
          <w:rFonts w:cs="Times New Roman"/>
        </w:rPr>
        <w:t>ailleurs, en considérant sa vie, son œuvre, les jugements qu</w:t>
      </w:r>
      <w:r>
        <w:rPr>
          <w:rFonts w:cs="Times New Roman"/>
        </w:rPr>
        <w:t>’</w:t>
      </w:r>
      <w:r w:rsidRPr="00F8712A">
        <w:rPr>
          <w:rFonts w:cs="Times New Roman"/>
        </w:rPr>
        <w:t>on a portés sur lui en Italie, et en donnant un précis très exact des idées critiques et philosophiques du Maître. Il décla</w:t>
      </w:r>
      <w:r>
        <w:rPr>
          <w:rFonts w:cs="Times New Roman"/>
        </w:rPr>
        <w:t>re, enfin, ne pas pouvoir accept</w:t>
      </w:r>
      <w:r w:rsidRPr="00F8712A">
        <w:rPr>
          <w:rFonts w:cs="Times New Roman"/>
        </w:rPr>
        <w:t xml:space="preserve">er le Taine que </w:t>
      </w:r>
      <w:r>
        <w:rPr>
          <w:rFonts w:cs="Times New Roman"/>
        </w:rPr>
        <w:t>M. </w:t>
      </w:r>
      <w:r w:rsidRPr="00F8712A">
        <w:rPr>
          <w:rFonts w:cs="Times New Roman"/>
        </w:rPr>
        <w:t>Paul Bourge</w:t>
      </w:r>
      <w:bookmarkStart w:id="133" w:name="bookmark22"/>
      <w:bookmarkEnd w:id="133"/>
      <w:r w:rsidRPr="00F8712A">
        <w:rPr>
          <w:rFonts w:cs="Times New Roman"/>
        </w:rPr>
        <w:t>t</w:t>
      </w:r>
      <w:r>
        <w:rPr>
          <w:rFonts w:cs="Times New Roman"/>
        </w:rPr>
        <w:t xml:space="preserve"> </w:t>
      </w:r>
      <w:r w:rsidRPr="00F8712A">
        <w:rPr>
          <w:rFonts w:cs="Times New Roman"/>
        </w:rPr>
        <w:t xml:space="preserve">nous a présenté dans un de ses </w:t>
      </w:r>
      <w:r w:rsidRPr="00F8712A">
        <w:rPr>
          <w:rFonts w:cs="Times New Roman"/>
          <w:i/>
        </w:rPr>
        <w:t>Essais de Psychologie</w:t>
      </w:r>
      <w:r w:rsidRPr="00F8712A">
        <w:rPr>
          <w:rFonts w:cs="Times New Roman"/>
        </w:rPr>
        <w:t xml:space="preserve"> et qui ferait croire, </w:t>
      </w:r>
      <w:r>
        <w:rPr>
          <w:rFonts w:cs="Times New Roman"/>
        </w:rPr>
        <w:t>— </w:t>
      </w:r>
      <w:r w:rsidRPr="00F8712A">
        <w:rPr>
          <w:rFonts w:cs="Times New Roman"/>
        </w:rPr>
        <w:t xml:space="preserve">dit </w:t>
      </w:r>
      <w:r>
        <w:rPr>
          <w:rFonts w:cs="Times New Roman"/>
        </w:rPr>
        <w:t xml:space="preserve">M. Oliva — </w:t>
      </w:r>
      <w:r w:rsidRPr="00560AEA">
        <w:rPr>
          <w:rStyle w:val="quotec"/>
        </w:rPr>
        <w:t>« à un terrible missionnaire du rien, à un critique destructeur, imaginé par le sentimentalisme féminin de cet aimable romancier »</w:t>
      </w:r>
      <w:r w:rsidRPr="00F8712A">
        <w:rPr>
          <w:rFonts w:cs="Times New Roman"/>
        </w:rPr>
        <w:t>.</w:t>
      </w:r>
    </w:p>
    <w:p w14:paraId="58EF928E" w14:textId="77777777" w:rsidR="00F80ED5" w:rsidRPr="00F8712A" w:rsidRDefault="00F80ED5" w:rsidP="00F80ED5">
      <w:pPr>
        <w:pStyle w:val="Corpsdetexte"/>
        <w:rPr>
          <w:rFonts w:cs="Times New Roman"/>
        </w:rPr>
      </w:pPr>
      <w:r w:rsidRPr="00F8712A">
        <w:rPr>
          <w:rFonts w:cs="Times New Roman"/>
        </w:rPr>
        <w:lastRenderedPageBreak/>
        <w:t>Je signale simplement les autres parties du volume</w:t>
      </w:r>
      <w:r>
        <w:rPr>
          <w:rFonts w:cs="Times New Roman"/>
        </w:rPr>
        <w:t> :</w:t>
      </w:r>
      <w:r w:rsidRPr="00F8712A">
        <w:rPr>
          <w:rFonts w:cs="Times New Roman"/>
        </w:rPr>
        <w:t xml:space="preserve"> des études sur Giordano Bruno, sur le Tasse considéré comme homme et poète moderne, sur Ferdinand Lassalle (dont </w:t>
      </w:r>
      <w:r>
        <w:rPr>
          <w:rFonts w:cs="Times New Roman"/>
        </w:rPr>
        <w:t>M. </w:t>
      </w:r>
      <w:r w:rsidRPr="00F8712A">
        <w:rPr>
          <w:rFonts w:cs="Times New Roman"/>
        </w:rPr>
        <w:t xml:space="preserve">Oliva nous raconte avec esprit les trois amours, y compris le dernier pour mademoiselle Hélène de Dœnnigy, qui a été la cause du duel avec </w:t>
      </w:r>
      <w:r>
        <w:rPr>
          <w:rFonts w:cs="Times New Roman"/>
        </w:rPr>
        <w:t>M. de </w:t>
      </w:r>
      <w:r w:rsidRPr="00F8712A">
        <w:rPr>
          <w:rFonts w:cs="Times New Roman"/>
        </w:rPr>
        <w:t>Rakowitz et de la mort de Lassalle), des études sur Giacomo Leopardi, etc.</w:t>
      </w:r>
    </w:p>
    <w:p w14:paraId="79D63E87" w14:textId="77777777" w:rsidR="00F80ED5" w:rsidRPr="008950E7" w:rsidRDefault="00F80ED5" w:rsidP="00F80ED5">
      <w:pPr>
        <w:pStyle w:val="Titre3"/>
        <w:rPr>
          <w:lang w:val="it-IT"/>
          <w:rPrChange w:id="134" w:author="Marguerite-Marie Bordry" w:date="2018-12-06T15:42:00Z">
            <w:rPr/>
          </w:rPrChange>
        </w:rPr>
      </w:pPr>
      <w:r w:rsidRPr="008950E7">
        <w:rPr>
          <w:lang w:val="it-IT"/>
          <w:rPrChange w:id="135" w:author="Marguerite-Marie Bordry" w:date="2018-12-06T15:42:00Z">
            <w:rPr/>
          </w:rPrChange>
        </w:rPr>
        <w:t xml:space="preserve">Luigi Capuana : </w:t>
      </w:r>
      <w:r w:rsidRPr="008950E7">
        <w:rPr>
          <w:i/>
          <w:lang w:val="it-IT"/>
          <w:rPrChange w:id="136" w:author="Marguerite-Marie Bordry" w:date="2018-12-06T15:42:00Z">
            <w:rPr>
              <w:i/>
            </w:rPr>
          </w:rPrChange>
        </w:rPr>
        <w:t>Gli « Isms » contemporanei</w:t>
      </w:r>
    </w:p>
    <w:p w14:paraId="2B29C54B" w14:textId="77777777" w:rsidR="00F80ED5" w:rsidRPr="008950E7" w:rsidRDefault="00F80ED5" w:rsidP="00F80ED5">
      <w:pPr>
        <w:pStyle w:val="term"/>
        <w:rPr>
          <w:lang w:val="it-IT"/>
          <w:rPrChange w:id="137" w:author="Marguerite-Marie Bordry" w:date="2018-12-06T15:42:00Z">
            <w:rPr/>
          </w:rPrChange>
        </w:rPr>
      </w:pPr>
      <w:r w:rsidRPr="008950E7">
        <w:rPr>
          <w:lang w:val="it-IT"/>
          <w:rPrChange w:id="138" w:author="Marguerite-Marie Bordry" w:date="2018-12-06T15:42:00Z">
            <w:rPr/>
          </w:rPrChange>
        </w:rPr>
        <w:t>id : article-1897-12_951a</w:t>
      </w:r>
    </w:p>
    <w:p w14:paraId="7C8298A6" w14:textId="77777777" w:rsidR="00F80ED5" w:rsidRPr="008950E7" w:rsidRDefault="00F80ED5" w:rsidP="00F80ED5">
      <w:pPr>
        <w:pStyle w:val="term"/>
        <w:rPr>
          <w:lang w:val="it-IT"/>
          <w:rPrChange w:id="139" w:author="Marguerite-Marie Bordry" w:date="2018-12-06T15:42:00Z">
            <w:rPr/>
          </w:rPrChange>
        </w:rPr>
      </w:pPr>
      <w:r w:rsidRPr="008950E7">
        <w:rPr>
          <w:lang w:val="it-IT"/>
          <w:rPrChange w:id="140" w:author="Marguerite-Marie Bordry" w:date="2018-12-06T15:42:00Z">
            <w:rPr/>
          </w:rPrChange>
        </w:rPr>
        <w:t xml:space="preserve">author : </w:t>
      </w:r>
      <w:r w:rsidRPr="008950E7">
        <w:rPr>
          <w:rFonts w:eastAsiaTheme="majorEastAsia"/>
          <w:lang w:val="it-IT"/>
          <w:rPrChange w:id="141" w:author="Marguerite-Marie Bordry" w:date="2018-12-06T15:42:00Z">
            <w:rPr>
              <w:rFonts w:eastAsiaTheme="majorEastAsia"/>
            </w:rPr>
          </w:rPrChange>
        </w:rPr>
        <w:t>Zùccoli, Luciano (1868-1929)</w:t>
      </w:r>
    </w:p>
    <w:p w14:paraId="3927004E" w14:textId="77777777" w:rsidR="00F80ED5" w:rsidRPr="008950E7" w:rsidRDefault="00F80ED5" w:rsidP="00F80ED5">
      <w:pPr>
        <w:pStyle w:val="term"/>
        <w:rPr>
          <w:lang w:val="it-IT"/>
          <w:rPrChange w:id="142" w:author="Marguerite-Marie Bordry" w:date="2018-12-06T15:42:00Z">
            <w:rPr/>
          </w:rPrChange>
        </w:rPr>
      </w:pPr>
      <w:r w:rsidRPr="008950E7">
        <w:rPr>
          <w:lang w:val="it-IT"/>
          <w:rPrChange w:id="143" w:author="Marguerite-Marie Bordry" w:date="2018-12-06T15:42:00Z">
            <w:rPr/>
          </w:rPrChange>
        </w:rPr>
        <w:t xml:space="preserve">signed : Luciano </w:t>
      </w:r>
      <w:r w:rsidRPr="008950E7">
        <w:rPr>
          <w:rFonts w:eastAsiaTheme="majorEastAsia"/>
          <w:lang w:val="it-IT"/>
          <w:rPrChange w:id="144" w:author="Marguerite-Marie Bordry" w:date="2018-12-06T15:42:00Z">
            <w:rPr>
              <w:rFonts w:eastAsiaTheme="majorEastAsia"/>
            </w:rPr>
          </w:rPrChange>
        </w:rPr>
        <w:t>Zùccoli</w:t>
      </w:r>
    </w:p>
    <w:p w14:paraId="28438EAC" w14:textId="77777777" w:rsidR="00F80ED5" w:rsidRDefault="00F80ED5" w:rsidP="00F80ED5">
      <w:pPr>
        <w:pStyle w:val="term"/>
      </w:pPr>
      <w:r w:rsidRPr="00925B7B">
        <w:t xml:space="preserve">section : </w:t>
      </w:r>
      <w:r>
        <w:t>Lettres italiennes</w:t>
      </w:r>
    </w:p>
    <w:p w14:paraId="42C52A43" w14:textId="77777777" w:rsidR="00F80ED5" w:rsidRPr="0044359D" w:rsidRDefault="00F80ED5" w:rsidP="00F80ED5">
      <w:pPr>
        <w:pStyle w:val="term"/>
      </w:pPr>
      <w:r w:rsidRPr="00DA7419">
        <w:t xml:space="preserve">title : </w:t>
      </w:r>
      <w:r w:rsidRPr="00F8712A">
        <w:t>Luigi Capuana</w:t>
      </w:r>
      <w:r>
        <w:t> :</w:t>
      </w:r>
      <w:r w:rsidRPr="00F8712A">
        <w:t xml:space="preserve"> </w:t>
      </w:r>
      <w:r w:rsidRPr="0071019C">
        <w:rPr>
          <w:i/>
        </w:rPr>
        <w:t>Gli « Isms » contemporanei</w:t>
      </w:r>
    </w:p>
    <w:p w14:paraId="20F314A6" w14:textId="77777777" w:rsidR="00F80ED5" w:rsidRPr="00925B7B" w:rsidRDefault="00F80ED5" w:rsidP="00F80ED5">
      <w:pPr>
        <w:pStyle w:val="term"/>
      </w:pPr>
      <w:r w:rsidRPr="00925B7B">
        <w:t>date :</w:t>
      </w:r>
      <w:r>
        <w:t xml:space="preserve"> 1897-12</w:t>
      </w:r>
    </w:p>
    <w:p w14:paraId="286BE2A6" w14:textId="77777777" w:rsidR="00F80ED5" w:rsidRDefault="00F80ED5" w:rsidP="00F80ED5">
      <w:pPr>
        <w:pStyle w:val="term"/>
      </w:pPr>
      <w:r w:rsidRPr="00925B7B">
        <w:t xml:space="preserve">ref : </w:t>
      </w:r>
      <w:r>
        <w:t>Tome XXIV, numéro 96, décembre 1897</w:t>
      </w:r>
      <w:r w:rsidRPr="00925B7B">
        <w:t xml:space="preserve">, </w:t>
      </w:r>
      <w:r>
        <w:t>p. 949-955 [951]</w:t>
      </w:r>
    </w:p>
    <w:p w14:paraId="4DE2B293" w14:textId="77777777" w:rsidR="00F80ED5" w:rsidRDefault="00F80ED5" w:rsidP="00F80ED5">
      <w:pPr>
        <w:pStyle w:val="Corpsdetexte"/>
        <w:rPr>
          <w:rFonts w:cs="Times New Roman"/>
        </w:rPr>
      </w:pPr>
      <w:r w:rsidRPr="00F8712A">
        <w:rPr>
          <w:rFonts w:cs="Times New Roman"/>
        </w:rPr>
        <w:t xml:space="preserve">Mais surtout nous devons savoir gré à </w:t>
      </w:r>
      <w:r>
        <w:rPr>
          <w:rFonts w:cs="Times New Roman"/>
        </w:rPr>
        <w:t>M. </w:t>
      </w:r>
      <w:r w:rsidRPr="00F8712A">
        <w:rPr>
          <w:rFonts w:cs="Times New Roman"/>
        </w:rPr>
        <w:t>Oliva de nous avoir épargné l</w:t>
      </w:r>
      <w:r>
        <w:rPr>
          <w:rFonts w:cs="Times New Roman"/>
        </w:rPr>
        <w:t>’</w:t>
      </w:r>
      <w:r w:rsidRPr="00F8712A">
        <w:rPr>
          <w:rFonts w:cs="Times New Roman"/>
        </w:rPr>
        <w:t>excès des discussions</w:t>
      </w:r>
      <w:r>
        <w:rPr>
          <w:rFonts w:cs="Times New Roman"/>
        </w:rPr>
        <w:t> ;</w:t>
      </w:r>
      <w:r w:rsidRPr="00F8712A">
        <w:rPr>
          <w:rFonts w:cs="Times New Roman"/>
        </w:rPr>
        <w:t xml:space="preserve"> ce système mélancolique a été, au contraire, adopté par </w:t>
      </w:r>
      <w:r>
        <w:rPr>
          <w:rFonts w:cs="Times New Roman"/>
        </w:rPr>
        <w:t>M. </w:t>
      </w:r>
      <w:r w:rsidRPr="00F8712A">
        <w:rPr>
          <w:rFonts w:cs="Times New Roman"/>
        </w:rPr>
        <w:t xml:space="preserve">Luigi Capuana dans </w:t>
      </w:r>
      <w:r w:rsidRPr="00F8712A">
        <w:rPr>
          <w:rFonts w:cs="Times New Roman"/>
          <w:b/>
        </w:rPr>
        <w:t xml:space="preserve">Gli </w:t>
      </w:r>
      <w:r>
        <w:rPr>
          <w:rFonts w:cs="Times New Roman"/>
          <w:b/>
        </w:rPr>
        <w:t>« </w:t>
      </w:r>
      <w:r w:rsidRPr="00F8712A">
        <w:rPr>
          <w:rFonts w:cs="Times New Roman"/>
          <w:b/>
        </w:rPr>
        <w:t>Ismi</w:t>
      </w:r>
      <w:r>
        <w:rPr>
          <w:rFonts w:cs="Times New Roman"/>
          <w:b/>
        </w:rPr>
        <w:t> »</w:t>
      </w:r>
      <w:r w:rsidRPr="00F8712A">
        <w:rPr>
          <w:rFonts w:cs="Times New Roman"/>
          <w:b/>
        </w:rPr>
        <w:t xml:space="preserve"> contemporanei </w:t>
      </w:r>
      <w:r w:rsidRPr="00F8712A">
        <w:rPr>
          <w:rFonts w:cs="Times New Roman"/>
        </w:rPr>
        <w:t xml:space="preserve">(les </w:t>
      </w:r>
      <w:r>
        <w:rPr>
          <w:rFonts w:cs="Times New Roman"/>
        </w:rPr>
        <w:t>« </w:t>
      </w:r>
      <w:r w:rsidRPr="00F8712A">
        <w:rPr>
          <w:rFonts w:cs="Times New Roman"/>
        </w:rPr>
        <w:t>Ismes</w:t>
      </w:r>
      <w:r>
        <w:rPr>
          <w:rFonts w:cs="Times New Roman"/>
        </w:rPr>
        <w:t> »</w:t>
      </w:r>
      <w:r w:rsidRPr="00F8712A">
        <w:rPr>
          <w:rFonts w:cs="Times New Roman"/>
        </w:rPr>
        <w:t xml:space="preserve"> contemporains)</w:t>
      </w:r>
      <w:r>
        <w:rPr>
          <w:rFonts w:cs="Times New Roman"/>
        </w:rPr>
        <w:t> :</w:t>
      </w:r>
      <w:r w:rsidRPr="00F8712A">
        <w:rPr>
          <w:rFonts w:cs="Times New Roman"/>
        </w:rPr>
        <w:t xml:space="preserve"> vérisme, symbolisme, idéalisme, etc. Au lieu d</w:t>
      </w:r>
      <w:r>
        <w:rPr>
          <w:rFonts w:cs="Times New Roman"/>
        </w:rPr>
        <w:t>’</w:t>
      </w:r>
      <w:r w:rsidRPr="00F8712A">
        <w:rPr>
          <w:rFonts w:cs="Times New Roman"/>
        </w:rPr>
        <w:t xml:space="preserve">ébaucher des croquis et des portraits, </w:t>
      </w:r>
      <w:r>
        <w:rPr>
          <w:rFonts w:cs="Times New Roman"/>
        </w:rPr>
        <w:t>M. </w:t>
      </w:r>
      <w:r w:rsidRPr="00F8712A">
        <w:rPr>
          <w:rFonts w:cs="Times New Roman"/>
        </w:rPr>
        <w:t>Capuana fait de la critique proprement dite, ce qui est moins amusant, peut-être. En Italie, comme dans tous les pays du monde, je suppose, la discussion méthodique et plate est toujours un peu oisive</w:t>
      </w:r>
      <w:r>
        <w:rPr>
          <w:rFonts w:cs="Times New Roman"/>
        </w:rPr>
        <w:t> ;</w:t>
      </w:r>
      <w:r w:rsidRPr="00F8712A">
        <w:rPr>
          <w:rFonts w:cs="Times New Roman"/>
        </w:rPr>
        <w:t xml:space="preserve"> on peut trouver de bonnes raisons pour admirer les naturalistes, par exemple, comme on peut en trouver d</w:t>
      </w:r>
      <w:r>
        <w:rPr>
          <w:rFonts w:cs="Times New Roman"/>
        </w:rPr>
        <w:t>’</w:t>
      </w:r>
      <w:r w:rsidRPr="00F8712A">
        <w:rPr>
          <w:rFonts w:cs="Times New Roman"/>
        </w:rPr>
        <w:t xml:space="preserve">excellentes pour ne les admirer pas, </w:t>
      </w:r>
      <w:r>
        <w:rPr>
          <w:rFonts w:cs="Times New Roman"/>
        </w:rPr>
        <w:t>M. </w:t>
      </w:r>
      <w:r w:rsidRPr="00F8712A">
        <w:rPr>
          <w:rFonts w:cs="Times New Roman"/>
        </w:rPr>
        <w:t>Capuana n</w:t>
      </w:r>
      <w:r>
        <w:rPr>
          <w:rFonts w:cs="Times New Roman"/>
        </w:rPr>
        <w:t>’</w:t>
      </w:r>
      <w:r w:rsidRPr="00F8712A">
        <w:rPr>
          <w:rFonts w:cs="Times New Roman"/>
        </w:rPr>
        <w:t>est plus un jeune, mais s</w:t>
      </w:r>
      <w:r>
        <w:rPr>
          <w:rFonts w:cs="Times New Roman"/>
        </w:rPr>
        <w:t>’</w:t>
      </w:r>
      <w:r w:rsidRPr="00F8712A">
        <w:rPr>
          <w:rFonts w:cs="Times New Roman"/>
        </w:rPr>
        <w:t>il conserve toute la vivacité méridionale, il manque de nouveauté d</w:t>
      </w:r>
      <w:r>
        <w:rPr>
          <w:rFonts w:cs="Times New Roman"/>
        </w:rPr>
        <w:t>’</w:t>
      </w:r>
      <w:r w:rsidRPr="00F8712A">
        <w:rPr>
          <w:rFonts w:cs="Times New Roman"/>
        </w:rPr>
        <w:t>argumentation, de coup d</w:t>
      </w:r>
      <w:r>
        <w:rPr>
          <w:rFonts w:cs="Times New Roman"/>
        </w:rPr>
        <w:t>’</w:t>
      </w:r>
      <w:r w:rsidRPr="00F8712A">
        <w:rPr>
          <w:rFonts w:cs="Times New Roman"/>
        </w:rPr>
        <w:t>œil, de foi et de scepticisme tout ensemble. Juger d</w:t>
      </w:r>
      <w:r>
        <w:rPr>
          <w:rFonts w:cs="Times New Roman"/>
        </w:rPr>
        <w:t>’</w:t>
      </w:r>
      <w:r w:rsidRPr="00F8712A">
        <w:rPr>
          <w:rFonts w:cs="Times New Roman"/>
        </w:rPr>
        <w:t>art et d</w:t>
      </w:r>
      <w:r>
        <w:rPr>
          <w:rFonts w:cs="Times New Roman"/>
        </w:rPr>
        <w:t>’</w:t>
      </w:r>
      <w:r w:rsidRPr="00F8712A">
        <w:rPr>
          <w:rFonts w:cs="Times New Roman"/>
        </w:rPr>
        <w:t>intentions littéraires avec le simple bon sens, c</w:t>
      </w:r>
      <w:r>
        <w:rPr>
          <w:rFonts w:cs="Times New Roman"/>
        </w:rPr>
        <w:t>’</w:t>
      </w:r>
      <w:r w:rsidRPr="00F8712A">
        <w:rPr>
          <w:rFonts w:cs="Times New Roman"/>
        </w:rPr>
        <w:t>est vraiment se fermer la voie à exprimer des idées moins communes. Son livre fait soupçonner que l</w:t>
      </w:r>
      <w:r>
        <w:rPr>
          <w:rFonts w:cs="Times New Roman"/>
        </w:rPr>
        <w:t>’</w:t>
      </w:r>
      <w:r w:rsidRPr="00F8712A">
        <w:rPr>
          <w:rFonts w:cs="Times New Roman"/>
        </w:rPr>
        <w:t>auteur est resté en arrière du mouvement artistique actuel et du tour particulier des esprits. Il caresse généralement des médiocrités, dans ce livre et dans ses articles</w:t>
      </w:r>
      <w:r>
        <w:rPr>
          <w:rFonts w:cs="Times New Roman"/>
        </w:rPr>
        <w:t> :</w:t>
      </w:r>
      <w:r w:rsidRPr="00F8712A">
        <w:rPr>
          <w:rFonts w:cs="Times New Roman"/>
        </w:rPr>
        <w:t xml:space="preserve"> à part quelques écrivains devenus désormais internationaux, on ne trouve guère ici que </w:t>
      </w:r>
      <w:r>
        <w:rPr>
          <w:rFonts w:cs="Times New Roman"/>
        </w:rPr>
        <w:t>M. E. A. </w:t>
      </w:r>
      <w:r w:rsidRPr="00F8712A">
        <w:rPr>
          <w:rFonts w:cs="Times New Roman"/>
        </w:rPr>
        <w:t xml:space="preserve">Butti et </w:t>
      </w:r>
      <w:r>
        <w:rPr>
          <w:rFonts w:cs="Times New Roman"/>
        </w:rPr>
        <w:t>M. </w:t>
      </w:r>
      <w:r w:rsidRPr="00F8712A">
        <w:rPr>
          <w:rFonts w:cs="Times New Roman"/>
        </w:rPr>
        <w:t xml:space="preserve">Corradini, à propos desquels nous puissions avoir le désir de connaître la pensée de </w:t>
      </w:r>
      <w:r>
        <w:rPr>
          <w:rFonts w:cs="Times New Roman"/>
        </w:rPr>
        <w:t>M. Capuana.</w:t>
      </w:r>
    </w:p>
    <w:p w14:paraId="0CE99B0E" w14:textId="77777777" w:rsidR="00F80ED5" w:rsidRPr="008950E7" w:rsidRDefault="00F80ED5" w:rsidP="00F80ED5">
      <w:pPr>
        <w:pStyle w:val="Titre3"/>
        <w:rPr>
          <w:lang w:val="it-IT"/>
          <w:rPrChange w:id="145" w:author="Marguerite-Marie Bordry" w:date="2018-12-06T15:42:00Z">
            <w:rPr/>
          </w:rPrChange>
        </w:rPr>
      </w:pPr>
      <w:r w:rsidRPr="008950E7">
        <w:rPr>
          <w:lang w:val="it-IT"/>
          <w:rPrChange w:id="146" w:author="Marguerite-Marie Bordry" w:date="2018-12-06T15:42:00Z">
            <w:rPr/>
          </w:rPrChange>
        </w:rPr>
        <w:t xml:space="preserve">Ugo Ojetti : </w:t>
      </w:r>
      <w:r w:rsidRPr="008950E7">
        <w:rPr>
          <w:i/>
          <w:lang w:val="it-IT"/>
          <w:rPrChange w:id="147" w:author="Marguerite-Marie Bordry" w:date="2018-12-06T15:42:00Z">
            <w:rPr>
              <w:i/>
            </w:rPr>
          </w:rPrChange>
        </w:rPr>
        <w:t>L’arte moderna a Venezia</w:t>
      </w:r>
    </w:p>
    <w:p w14:paraId="78EE1FE8" w14:textId="77777777" w:rsidR="00F80ED5" w:rsidRPr="008950E7" w:rsidRDefault="00F80ED5" w:rsidP="00F80ED5">
      <w:pPr>
        <w:pStyle w:val="term"/>
        <w:rPr>
          <w:lang w:val="it-IT"/>
          <w:rPrChange w:id="148" w:author="Marguerite-Marie Bordry" w:date="2018-12-06T15:42:00Z">
            <w:rPr/>
          </w:rPrChange>
        </w:rPr>
      </w:pPr>
      <w:r w:rsidRPr="008950E7">
        <w:rPr>
          <w:lang w:val="it-IT"/>
          <w:rPrChange w:id="149" w:author="Marguerite-Marie Bordry" w:date="2018-12-06T15:42:00Z">
            <w:rPr/>
          </w:rPrChange>
        </w:rPr>
        <w:t>id : article-1897-12_951b</w:t>
      </w:r>
    </w:p>
    <w:p w14:paraId="624AED7B" w14:textId="77777777" w:rsidR="00F80ED5" w:rsidRPr="008950E7" w:rsidRDefault="00F80ED5" w:rsidP="00F80ED5">
      <w:pPr>
        <w:pStyle w:val="term"/>
        <w:rPr>
          <w:lang w:val="it-IT"/>
          <w:rPrChange w:id="150" w:author="Marguerite-Marie Bordry" w:date="2018-12-06T15:42:00Z">
            <w:rPr/>
          </w:rPrChange>
        </w:rPr>
      </w:pPr>
      <w:r w:rsidRPr="008950E7">
        <w:rPr>
          <w:lang w:val="it-IT"/>
          <w:rPrChange w:id="151" w:author="Marguerite-Marie Bordry" w:date="2018-12-06T15:42:00Z">
            <w:rPr/>
          </w:rPrChange>
        </w:rPr>
        <w:t xml:space="preserve">author : </w:t>
      </w:r>
      <w:r w:rsidRPr="008950E7">
        <w:rPr>
          <w:rFonts w:eastAsiaTheme="majorEastAsia"/>
          <w:lang w:val="it-IT"/>
          <w:rPrChange w:id="152" w:author="Marguerite-Marie Bordry" w:date="2018-12-06T15:42:00Z">
            <w:rPr>
              <w:rFonts w:eastAsiaTheme="majorEastAsia"/>
            </w:rPr>
          </w:rPrChange>
        </w:rPr>
        <w:t>Zùccoli, Luciano (1868-1929)</w:t>
      </w:r>
    </w:p>
    <w:p w14:paraId="6F857E98" w14:textId="77777777" w:rsidR="00F80ED5" w:rsidRPr="008950E7" w:rsidRDefault="00F80ED5" w:rsidP="00F80ED5">
      <w:pPr>
        <w:pStyle w:val="term"/>
        <w:rPr>
          <w:lang w:val="it-IT"/>
          <w:rPrChange w:id="153" w:author="Marguerite-Marie Bordry" w:date="2018-12-06T15:42:00Z">
            <w:rPr/>
          </w:rPrChange>
        </w:rPr>
      </w:pPr>
      <w:r w:rsidRPr="008950E7">
        <w:rPr>
          <w:lang w:val="it-IT"/>
          <w:rPrChange w:id="154" w:author="Marguerite-Marie Bordry" w:date="2018-12-06T15:42:00Z">
            <w:rPr/>
          </w:rPrChange>
        </w:rPr>
        <w:t xml:space="preserve">signed : Luciano </w:t>
      </w:r>
      <w:r w:rsidRPr="008950E7">
        <w:rPr>
          <w:rFonts w:eastAsiaTheme="majorEastAsia"/>
          <w:lang w:val="it-IT"/>
          <w:rPrChange w:id="155" w:author="Marguerite-Marie Bordry" w:date="2018-12-06T15:42:00Z">
            <w:rPr>
              <w:rFonts w:eastAsiaTheme="majorEastAsia"/>
            </w:rPr>
          </w:rPrChange>
        </w:rPr>
        <w:t>Zùccoli</w:t>
      </w:r>
    </w:p>
    <w:p w14:paraId="6F56712C" w14:textId="77777777" w:rsidR="00F80ED5" w:rsidRPr="008950E7" w:rsidRDefault="00F80ED5" w:rsidP="00F80ED5">
      <w:pPr>
        <w:pStyle w:val="term"/>
        <w:rPr>
          <w:lang w:val="it-IT"/>
          <w:rPrChange w:id="156" w:author="Marguerite-Marie Bordry" w:date="2018-12-06T15:42:00Z">
            <w:rPr/>
          </w:rPrChange>
        </w:rPr>
      </w:pPr>
      <w:r w:rsidRPr="008950E7">
        <w:rPr>
          <w:lang w:val="it-IT"/>
          <w:rPrChange w:id="157" w:author="Marguerite-Marie Bordry" w:date="2018-12-06T15:42:00Z">
            <w:rPr/>
          </w:rPrChange>
        </w:rPr>
        <w:t>section : Lettres italiennes</w:t>
      </w:r>
    </w:p>
    <w:p w14:paraId="62408ACF" w14:textId="77777777" w:rsidR="00F80ED5" w:rsidRPr="008950E7" w:rsidRDefault="00F80ED5" w:rsidP="00F80ED5">
      <w:pPr>
        <w:pStyle w:val="term"/>
        <w:rPr>
          <w:lang w:val="it-IT"/>
          <w:rPrChange w:id="158" w:author="Marguerite-Marie Bordry" w:date="2018-12-06T15:42:00Z">
            <w:rPr/>
          </w:rPrChange>
        </w:rPr>
      </w:pPr>
      <w:r w:rsidRPr="008950E7">
        <w:rPr>
          <w:lang w:val="it-IT"/>
          <w:rPrChange w:id="159" w:author="Marguerite-Marie Bordry" w:date="2018-12-06T15:42:00Z">
            <w:rPr/>
          </w:rPrChange>
        </w:rPr>
        <w:t xml:space="preserve">title : Ugo Ojetti : </w:t>
      </w:r>
      <w:r w:rsidRPr="008950E7">
        <w:rPr>
          <w:i/>
          <w:lang w:val="it-IT"/>
          <w:rPrChange w:id="160" w:author="Marguerite-Marie Bordry" w:date="2018-12-06T15:42:00Z">
            <w:rPr>
              <w:i/>
            </w:rPr>
          </w:rPrChange>
        </w:rPr>
        <w:t>L’arte moderna a Venezia</w:t>
      </w:r>
    </w:p>
    <w:p w14:paraId="611A21B5" w14:textId="77777777" w:rsidR="00F80ED5" w:rsidRPr="008950E7" w:rsidRDefault="00F80ED5" w:rsidP="00F80ED5">
      <w:pPr>
        <w:pStyle w:val="term"/>
        <w:rPr>
          <w:lang w:val="it-IT"/>
          <w:rPrChange w:id="161" w:author="Marguerite-Marie Bordry" w:date="2018-12-06T15:42:00Z">
            <w:rPr/>
          </w:rPrChange>
        </w:rPr>
      </w:pPr>
      <w:r w:rsidRPr="008950E7">
        <w:rPr>
          <w:lang w:val="it-IT"/>
          <w:rPrChange w:id="162" w:author="Marguerite-Marie Bordry" w:date="2018-12-06T15:42:00Z">
            <w:rPr/>
          </w:rPrChange>
        </w:rPr>
        <w:t>date : 1897-12</w:t>
      </w:r>
    </w:p>
    <w:p w14:paraId="428BF5EB" w14:textId="77777777" w:rsidR="00F80ED5" w:rsidRPr="008950E7" w:rsidRDefault="00F80ED5" w:rsidP="00F80ED5">
      <w:pPr>
        <w:pStyle w:val="term"/>
        <w:rPr>
          <w:lang w:val="it-IT"/>
          <w:rPrChange w:id="163" w:author="Marguerite-Marie Bordry" w:date="2018-12-06T15:42:00Z">
            <w:rPr/>
          </w:rPrChange>
        </w:rPr>
      </w:pPr>
      <w:r w:rsidRPr="008950E7">
        <w:rPr>
          <w:lang w:val="it-IT"/>
          <w:rPrChange w:id="164" w:author="Marguerite-Marie Bordry" w:date="2018-12-06T15:42:00Z">
            <w:rPr/>
          </w:rPrChange>
        </w:rPr>
        <w:t>ref : Tome XXIV, numéro 96, décembre 1897, p. 949-955 [951-952]</w:t>
      </w:r>
    </w:p>
    <w:p w14:paraId="0E66180F" w14:textId="77777777" w:rsidR="00F80ED5" w:rsidRDefault="00F80ED5" w:rsidP="00F80ED5">
      <w:pPr>
        <w:pStyle w:val="Corpsdetexte"/>
        <w:rPr>
          <w:rFonts w:cs="Times New Roman"/>
        </w:rPr>
      </w:pPr>
      <w:r w:rsidRPr="00F8712A">
        <w:rPr>
          <w:rFonts w:cs="Times New Roman"/>
        </w:rPr>
        <w:t>J</w:t>
      </w:r>
      <w:r>
        <w:rPr>
          <w:rFonts w:cs="Times New Roman"/>
        </w:rPr>
        <w:t>’</w:t>
      </w:r>
      <w:r w:rsidRPr="00F8712A">
        <w:rPr>
          <w:rFonts w:cs="Times New Roman"/>
        </w:rPr>
        <w:t>exprime donc l</w:t>
      </w:r>
      <w:r>
        <w:rPr>
          <w:rFonts w:cs="Times New Roman"/>
        </w:rPr>
        <w:t>’</w:t>
      </w:r>
      <w:r w:rsidRPr="00F8712A">
        <w:rPr>
          <w:rFonts w:cs="Times New Roman"/>
        </w:rPr>
        <w:t xml:space="preserve">humble opinion que si </w:t>
      </w:r>
      <w:r>
        <w:rPr>
          <w:rFonts w:cs="Times New Roman"/>
        </w:rPr>
        <w:t>M. </w:t>
      </w:r>
      <w:r w:rsidRPr="00F8712A">
        <w:rPr>
          <w:rFonts w:cs="Times New Roman"/>
        </w:rPr>
        <w:t xml:space="preserve">Capuana revenait à ses travaux ordinaires, </w:t>
      </w:r>
      <w:r w:rsidRPr="00F8712A">
        <w:rPr>
          <w:rFonts w:cs="Times New Roman"/>
        </w:rPr>
        <w:lastRenderedPageBreak/>
        <w:t>romans, nouvelles, pièces de théâtre, il s</w:t>
      </w:r>
      <w:r>
        <w:rPr>
          <w:rFonts w:cs="Times New Roman"/>
        </w:rPr>
        <w:t>’</w:t>
      </w:r>
      <w:r w:rsidRPr="00F8712A">
        <w:rPr>
          <w:rFonts w:cs="Times New Roman"/>
        </w:rPr>
        <w:t>en trouverait bien. Il ne</w:t>
      </w:r>
      <w:r>
        <w:rPr>
          <w:rFonts w:cs="Times New Roman"/>
        </w:rPr>
        <w:t xml:space="preserve"> sait entraîner, ni par la magie</w:t>
      </w:r>
      <w:r w:rsidRPr="00F8712A">
        <w:rPr>
          <w:rFonts w:cs="Times New Roman"/>
        </w:rPr>
        <w:t xml:space="preserve"> du style, ni par la force de l</w:t>
      </w:r>
      <w:r>
        <w:rPr>
          <w:rFonts w:cs="Times New Roman"/>
        </w:rPr>
        <w:t>’</w:t>
      </w:r>
      <w:r w:rsidRPr="00F8712A">
        <w:rPr>
          <w:rFonts w:cs="Times New Roman"/>
        </w:rPr>
        <w:t>idée</w:t>
      </w:r>
      <w:r>
        <w:rPr>
          <w:rFonts w:cs="Times New Roman"/>
        </w:rPr>
        <w:t> ;</w:t>
      </w:r>
      <w:r w:rsidRPr="00F8712A">
        <w:rPr>
          <w:rFonts w:cs="Times New Roman"/>
        </w:rPr>
        <w:t xml:space="preserve"> il est bien loin, par exemple, d</w:t>
      </w:r>
      <w:r>
        <w:rPr>
          <w:rFonts w:cs="Times New Roman"/>
        </w:rPr>
        <w:t>’</w:t>
      </w:r>
      <w:r w:rsidRPr="00F8712A">
        <w:rPr>
          <w:rFonts w:cs="Times New Roman"/>
        </w:rPr>
        <w:t xml:space="preserve">être capable de composer un livre tout à fait captivant, </w:t>
      </w:r>
      <w:r>
        <w:rPr>
          <w:rFonts w:cs="Times New Roman"/>
        </w:rPr>
        <w:t>— </w:t>
      </w:r>
      <w:r w:rsidRPr="00F8712A">
        <w:rPr>
          <w:rFonts w:cs="Times New Roman"/>
        </w:rPr>
        <w:t>quoiqu</w:t>
      </w:r>
      <w:r>
        <w:rPr>
          <w:rFonts w:cs="Times New Roman"/>
        </w:rPr>
        <w:t>’</w:t>
      </w:r>
      <w:r w:rsidRPr="00F8712A">
        <w:rPr>
          <w:rFonts w:cs="Times New Roman"/>
        </w:rPr>
        <w:t>il s</w:t>
      </w:r>
      <w:r>
        <w:rPr>
          <w:rFonts w:cs="Times New Roman"/>
        </w:rPr>
        <w:t>’</w:t>
      </w:r>
      <w:r w:rsidRPr="00F8712A">
        <w:rPr>
          <w:rFonts w:cs="Times New Roman"/>
        </w:rPr>
        <w:t>agisse encore de critique,</w:t>
      </w:r>
      <w:r>
        <w:rPr>
          <w:rFonts w:cs="Times New Roman"/>
        </w:rPr>
        <w:t xml:space="preserve"> — </w:t>
      </w:r>
      <w:r w:rsidRPr="00F8712A">
        <w:rPr>
          <w:rFonts w:cs="Times New Roman"/>
        </w:rPr>
        <w:t xml:space="preserve">comme celui que vient de nous donner </w:t>
      </w:r>
      <w:r>
        <w:rPr>
          <w:rFonts w:cs="Times New Roman"/>
        </w:rPr>
        <w:t>M. </w:t>
      </w:r>
      <w:r w:rsidRPr="00F8712A">
        <w:rPr>
          <w:rFonts w:cs="Times New Roman"/>
        </w:rPr>
        <w:t xml:space="preserve">Ugo Ojetti, </w:t>
      </w:r>
      <w:r w:rsidRPr="00F8712A">
        <w:rPr>
          <w:rFonts w:cs="Times New Roman"/>
          <w:b/>
        </w:rPr>
        <w:t>L</w:t>
      </w:r>
      <w:r>
        <w:rPr>
          <w:rFonts w:cs="Times New Roman"/>
          <w:b/>
        </w:rPr>
        <w:t>’</w:t>
      </w:r>
      <w:r w:rsidRPr="00F8712A">
        <w:rPr>
          <w:rFonts w:cs="Times New Roman"/>
          <w:b/>
        </w:rPr>
        <w:t>Arte Moderna a Venezia</w:t>
      </w:r>
      <w:r w:rsidRPr="00F8712A">
        <w:rPr>
          <w:rFonts w:cs="Times New Roman"/>
        </w:rPr>
        <w:t xml:space="preserve"> (Roma, </w:t>
      </w:r>
      <w:r>
        <w:rPr>
          <w:rFonts w:cs="Times New Roman"/>
        </w:rPr>
        <w:t>E. Voghera é</w:t>
      </w:r>
      <w:r w:rsidRPr="00F8712A">
        <w:rPr>
          <w:rFonts w:cs="Times New Roman"/>
        </w:rPr>
        <w:t>dit., 1897). Pour les critiques de l</w:t>
      </w:r>
      <w:r>
        <w:rPr>
          <w:rFonts w:cs="Times New Roman"/>
        </w:rPr>
        <w:t>’</w:t>
      </w:r>
      <w:r w:rsidRPr="00F8712A">
        <w:rPr>
          <w:rFonts w:cs="Times New Roman"/>
        </w:rPr>
        <w:t>Exposition de Venise on a établi des prix</w:t>
      </w:r>
      <w:r>
        <w:rPr>
          <w:rFonts w:cs="Times New Roman"/>
        </w:rPr>
        <w:t> ;</w:t>
      </w:r>
      <w:r w:rsidRPr="00F8712A">
        <w:rPr>
          <w:rFonts w:cs="Times New Roman"/>
        </w:rPr>
        <w:t xml:space="preserve"> je ne sais pas si </w:t>
      </w:r>
      <w:r>
        <w:rPr>
          <w:rFonts w:cs="Times New Roman"/>
        </w:rPr>
        <w:t>M. </w:t>
      </w:r>
      <w:r w:rsidRPr="00F8712A">
        <w:rPr>
          <w:rFonts w:cs="Times New Roman"/>
        </w:rPr>
        <w:t>Ojetti est parmi les concurrents</w:t>
      </w:r>
      <w:r>
        <w:rPr>
          <w:rFonts w:cs="Times New Roman"/>
        </w:rPr>
        <w:t> ;</w:t>
      </w:r>
      <w:r w:rsidRPr="00F8712A">
        <w:rPr>
          <w:rFonts w:cs="Times New Roman"/>
        </w:rPr>
        <w:t xml:space="preserve"> on ne voit pas cette préoccupation dans son œuvre. Il donne son impression sur les peintres italiens et étrangers qui ont figuré à cette Exposition</w:t>
      </w:r>
      <w:r>
        <w:rPr>
          <w:rFonts w:cs="Times New Roman"/>
        </w:rPr>
        <w:t> ;</w:t>
      </w:r>
      <w:r w:rsidRPr="00F8712A">
        <w:rPr>
          <w:rFonts w:cs="Times New Roman"/>
        </w:rPr>
        <w:t xml:space="preserve"> il sait varier la forme de cette impression, il fait des parenthèses, il amuse, il plaît. C</w:t>
      </w:r>
      <w:r>
        <w:rPr>
          <w:rFonts w:cs="Times New Roman"/>
        </w:rPr>
        <w:t>’</w:t>
      </w:r>
      <w:r w:rsidRPr="00F8712A">
        <w:rPr>
          <w:rFonts w:cs="Times New Roman"/>
        </w:rPr>
        <w:t>est tout. Le lecteur ne lui demande pas de détruire une école ou de démolir un artiste qui fait fausse route</w:t>
      </w:r>
      <w:r>
        <w:rPr>
          <w:rFonts w:cs="Times New Roman"/>
        </w:rPr>
        <w:t> ;</w:t>
      </w:r>
      <w:r w:rsidRPr="00F8712A">
        <w:rPr>
          <w:rFonts w:cs="Times New Roman"/>
        </w:rPr>
        <w:t xml:space="preserve"> l</w:t>
      </w:r>
      <w:r>
        <w:rPr>
          <w:rFonts w:cs="Times New Roman"/>
        </w:rPr>
        <w:t>’</w:t>
      </w:r>
      <w:r w:rsidRPr="00F8712A">
        <w:rPr>
          <w:rFonts w:cs="Times New Roman"/>
        </w:rPr>
        <w:t>artiste à son tour ne croit pas, d</w:t>
      </w:r>
      <w:r>
        <w:rPr>
          <w:rFonts w:cs="Times New Roman"/>
        </w:rPr>
        <w:t>’</w:t>
      </w:r>
      <w:r w:rsidRPr="00F8712A">
        <w:rPr>
          <w:rFonts w:cs="Times New Roman"/>
        </w:rPr>
        <w:t>avance, à toute critique</w:t>
      </w:r>
      <w:r>
        <w:rPr>
          <w:rFonts w:cs="Times New Roman"/>
        </w:rPr>
        <w:t> ;</w:t>
      </w:r>
      <w:r w:rsidRPr="00F8712A">
        <w:rPr>
          <w:rFonts w:cs="Times New Roman"/>
        </w:rPr>
        <w:t xml:space="preserve"> si elle est flatteuse, il l</w:t>
      </w:r>
      <w:r>
        <w:rPr>
          <w:rFonts w:cs="Times New Roman"/>
        </w:rPr>
        <w:t>’</w:t>
      </w:r>
      <w:r w:rsidRPr="00F8712A">
        <w:rPr>
          <w:rFonts w:cs="Times New Roman"/>
        </w:rPr>
        <w:t>accepte et il passe</w:t>
      </w:r>
      <w:r>
        <w:rPr>
          <w:rFonts w:cs="Times New Roman"/>
        </w:rPr>
        <w:t> ;</w:t>
      </w:r>
      <w:r w:rsidRPr="00F8712A">
        <w:rPr>
          <w:rFonts w:cs="Times New Roman"/>
        </w:rPr>
        <w:t xml:space="preserve"> si elle est contraire, il a tout un vocabulaire spirituel et méprisant pour s</w:t>
      </w:r>
      <w:r>
        <w:rPr>
          <w:rFonts w:cs="Times New Roman"/>
        </w:rPr>
        <w:t>’</w:t>
      </w:r>
      <w:r w:rsidRPr="00F8712A">
        <w:rPr>
          <w:rFonts w:cs="Times New Roman"/>
        </w:rPr>
        <w:t>en défendre. C</w:t>
      </w:r>
      <w:r>
        <w:rPr>
          <w:rFonts w:cs="Times New Roman"/>
        </w:rPr>
        <w:t>’</w:t>
      </w:r>
      <w:r w:rsidRPr="00F8712A">
        <w:rPr>
          <w:rFonts w:cs="Times New Roman"/>
        </w:rPr>
        <w:t xml:space="preserve">est peut-être pour cela que </w:t>
      </w:r>
      <w:r>
        <w:rPr>
          <w:rFonts w:cs="Times New Roman"/>
        </w:rPr>
        <w:t>M. </w:t>
      </w:r>
      <w:r w:rsidRPr="00F8712A">
        <w:rPr>
          <w:rFonts w:cs="Times New Roman"/>
        </w:rPr>
        <w:t>Ojetti n</w:t>
      </w:r>
      <w:r>
        <w:rPr>
          <w:rFonts w:cs="Times New Roman"/>
        </w:rPr>
        <w:t>’</w:t>
      </w:r>
      <w:r w:rsidRPr="00F8712A">
        <w:rPr>
          <w:rFonts w:cs="Times New Roman"/>
        </w:rPr>
        <w:t>a pas voulu oublier</w:t>
      </w:r>
      <w:ins w:id="165" w:author="Marguerite-Marie Bordry" w:date="2018-12-06T17:30:00Z">
        <w:r w:rsidR="000D4429">
          <w:rPr>
            <w:rFonts w:cs="Times New Roman"/>
          </w:rPr>
          <w:t>,</w:t>
        </w:r>
      </w:ins>
      <w:r w:rsidRPr="00F8712A">
        <w:rPr>
          <w:rFonts w:cs="Times New Roman"/>
        </w:rPr>
        <w:t xml:space="preserve"> même dans un livre de critique</w:t>
      </w:r>
      <w:ins w:id="166" w:author="Marguerite-Marie Bordry" w:date="2018-12-06T17:30:00Z">
        <w:r w:rsidR="000D4429">
          <w:rPr>
            <w:rFonts w:cs="Times New Roman"/>
          </w:rPr>
          <w:t>,</w:t>
        </w:r>
      </w:ins>
      <w:r w:rsidRPr="00F8712A">
        <w:rPr>
          <w:rFonts w:cs="Times New Roman"/>
        </w:rPr>
        <w:t xml:space="preserve"> qu</w:t>
      </w:r>
      <w:r>
        <w:rPr>
          <w:rFonts w:cs="Times New Roman"/>
        </w:rPr>
        <w:t>’</w:t>
      </w:r>
      <w:r w:rsidRPr="00F8712A">
        <w:rPr>
          <w:rFonts w:cs="Times New Roman"/>
        </w:rPr>
        <w:t>il est aussi un charmant conteur. On peut ne pas admettre ses opinions, mais, le livre fermé, on demeure son ami</w:t>
      </w:r>
      <w:r>
        <w:rPr>
          <w:rFonts w:cs="Times New Roman"/>
        </w:rPr>
        <w:t> :</w:t>
      </w:r>
      <w:r w:rsidRPr="00F8712A">
        <w:rPr>
          <w:rFonts w:cs="Times New Roman"/>
        </w:rPr>
        <w:t xml:space="preserve"> </w:t>
      </w:r>
      <w:r>
        <w:rPr>
          <w:rFonts w:cs="Times New Roman"/>
        </w:rPr>
        <w:t>M. </w:t>
      </w:r>
      <w:r w:rsidRPr="00F8712A">
        <w:rPr>
          <w:rFonts w:cs="Times New Roman"/>
        </w:rPr>
        <w:t>Ojetti vous a donné une heure de distraction, il s</w:t>
      </w:r>
      <w:r>
        <w:rPr>
          <w:rFonts w:cs="Times New Roman"/>
        </w:rPr>
        <w:t>’</w:t>
      </w:r>
      <w:r w:rsidRPr="00F8712A">
        <w:rPr>
          <w:rFonts w:cs="Times New Roman"/>
        </w:rPr>
        <w:t>est montré homme d</w:t>
      </w:r>
      <w:r>
        <w:rPr>
          <w:rFonts w:cs="Times New Roman"/>
        </w:rPr>
        <w:t>’</w:t>
      </w:r>
      <w:r w:rsidRPr="00F8712A">
        <w:rPr>
          <w:rFonts w:cs="Times New Roman"/>
        </w:rPr>
        <w:t>esprit et de goût. C</w:t>
      </w:r>
      <w:r>
        <w:rPr>
          <w:rFonts w:cs="Times New Roman"/>
        </w:rPr>
        <w:t>’</w:t>
      </w:r>
      <w:r w:rsidRPr="00F8712A">
        <w:rPr>
          <w:rFonts w:cs="Times New Roman"/>
        </w:rPr>
        <w:t>est, d</w:t>
      </w:r>
      <w:r>
        <w:rPr>
          <w:rFonts w:cs="Times New Roman"/>
        </w:rPr>
        <w:t>’</w:t>
      </w:r>
      <w:r w:rsidRPr="00F8712A">
        <w:rPr>
          <w:rFonts w:cs="Times New Roman"/>
        </w:rPr>
        <w:t xml:space="preserve">autre part, un tableau complet </w:t>
      </w:r>
      <w:r>
        <w:rPr>
          <w:rFonts w:cs="Times New Roman"/>
        </w:rPr>
        <w:t>de cette Exposition importante.</w:t>
      </w:r>
    </w:p>
    <w:p w14:paraId="7DB5A933" w14:textId="77777777" w:rsidR="00F80ED5" w:rsidRPr="008950E7" w:rsidRDefault="00F80ED5" w:rsidP="00F80ED5">
      <w:pPr>
        <w:pStyle w:val="Titre3"/>
        <w:rPr>
          <w:lang w:val="it-IT"/>
          <w:rPrChange w:id="167" w:author="Marguerite-Marie Bordry" w:date="2018-12-06T15:42:00Z">
            <w:rPr/>
          </w:rPrChange>
        </w:rPr>
      </w:pPr>
      <w:r w:rsidRPr="008950E7">
        <w:rPr>
          <w:lang w:val="it-IT"/>
          <w:rPrChange w:id="168" w:author="Marguerite-Marie Bordry" w:date="2018-12-06T15:42:00Z">
            <w:rPr/>
          </w:rPrChange>
        </w:rPr>
        <w:t xml:space="preserve">Vittorio Pica : </w:t>
      </w:r>
      <w:r w:rsidRPr="008950E7">
        <w:rPr>
          <w:i/>
          <w:lang w:val="it-IT"/>
          <w:rPrChange w:id="169" w:author="Marguerite-Marie Bordry" w:date="2018-12-06T15:42:00Z">
            <w:rPr>
              <w:i/>
            </w:rPr>
          </w:rPrChange>
        </w:rPr>
        <w:t>L’arte mondiale a Venezia</w:t>
      </w:r>
    </w:p>
    <w:p w14:paraId="3D28FABF" w14:textId="77777777" w:rsidR="00F80ED5" w:rsidRPr="008950E7" w:rsidRDefault="00F80ED5" w:rsidP="00F80ED5">
      <w:pPr>
        <w:pStyle w:val="term"/>
        <w:rPr>
          <w:lang w:val="it-IT"/>
          <w:rPrChange w:id="170" w:author="Marguerite-Marie Bordry" w:date="2018-12-06T15:42:00Z">
            <w:rPr/>
          </w:rPrChange>
        </w:rPr>
      </w:pPr>
      <w:r w:rsidRPr="008950E7">
        <w:rPr>
          <w:lang w:val="it-IT"/>
          <w:rPrChange w:id="171" w:author="Marguerite-Marie Bordry" w:date="2018-12-06T15:42:00Z">
            <w:rPr/>
          </w:rPrChange>
        </w:rPr>
        <w:t>id : article-1897-12_952a</w:t>
      </w:r>
    </w:p>
    <w:p w14:paraId="6828368B" w14:textId="77777777" w:rsidR="00F80ED5" w:rsidRPr="008950E7" w:rsidRDefault="00F80ED5" w:rsidP="00F80ED5">
      <w:pPr>
        <w:pStyle w:val="term"/>
        <w:rPr>
          <w:lang w:val="it-IT"/>
          <w:rPrChange w:id="172" w:author="Marguerite-Marie Bordry" w:date="2018-12-06T15:42:00Z">
            <w:rPr/>
          </w:rPrChange>
        </w:rPr>
      </w:pPr>
      <w:r w:rsidRPr="008950E7">
        <w:rPr>
          <w:lang w:val="it-IT"/>
          <w:rPrChange w:id="173" w:author="Marguerite-Marie Bordry" w:date="2018-12-06T15:42:00Z">
            <w:rPr/>
          </w:rPrChange>
        </w:rPr>
        <w:t xml:space="preserve">author : </w:t>
      </w:r>
      <w:r w:rsidRPr="008950E7">
        <w:rPr>
          <w:rFonts w:eastAsiaTheme="majorEastAsia"/>
          <w:lang w:val="it-IT"/>
          <w:rPrChange w:id="174" w:author="Marguerite-Marie Bordry" w:date="2018-12-06T15:42:00Z">
            <w:rPr>
              <w:rFonts w:eastAsiaTheme="majorEastAsia"/>
            </w:rPr>
          </w:rPrChange>
        </w:rPr>
        <w:t>Zùccoli, Luciano (1868-1929)</w:t>
      </w:r>
    </w:p>
    <w:p w14:paraId="69C1656F" w14:textId="77777777" w:rsidR="00F80ED5" w:rsidRPr="008950E7" w:rsidRDefault="00F80ED5" w:rsidP="00F80ED5">
      <w:pPr>
        <w:pStyle w:val="term"/>
        <w:rPr>
          <w:lang w:val="it-IT"/>
          <w:rPrChange w:id="175" w:author="Marguerite-Marie Bordry" w:date="2018-12-06T15:42:00Z">
            <w:rPr/>
          </w:rPrChange>
        </w:rPr>
      </w:pPr>
      <w:r w:rsidRPr="008950E7">
        <w:rPr>
          <w:lang w:val="it-IT"/>
          <w:rPrChange w:id="176" w:author="Marguerite-Marie Bordry" w:date="2018-12-06T15:42:00Z">
            <w:rPr/>
          </w:rPrChange>
        </w:rPr>
        <w:t xml:space="preserve">signed : Luciano </w:t>
      </w:r>
      <w:r w:rsidRPr="008950E7">
        <w:rPr>
          <w:rFonts w:eastAsiaTheme="majorEastAsia"/>
          <w:lang w:val="it-IT"/>
          <w:rPrChange w:id="177" w:author="Marguerite-Marie Bordry" w:date="2018-12-06T15:42:00Z">
            <w:rPr>
              <w:rFonts w:eastAsiaTheme="majorEastAsia"/>
            </w:rPr>
          </w:rPrChange>
        </w:rPr>
        <w:t>Zùccoli</w:t>
      </w:r>
    </w:p>
    <w:p w14:paraId="3B5D4597" w14:textId="77777777" w:rsidR="00F80ED5" w:rsidRPr="008950E7" w:rsidRDefault="00F80ED5" w:rsidP="00F80ED5">
      <w:pPr>
        <w:pStyle w:val="term"/>
        <w:rPr>
          <w:lang w:val="it-IT"/>
          <w:rPrChange w:id="178" w:author="Marguerite-Marie Bordry" w:date="2018-12-06T15:42:00Z">
            <w:rPr/>
          </w:rPrChange>
        </w:rPr>
      </w:pPr>
      <w:r w:rsidRPr="008950E7">
        <w:rPr>
          <w:lang w:val="it-IT"/>
          <w:rPrChange w:id="179" w:author="Marguerite-Marie Bordry" w:date="2018-12-06T15:42:00Z">
            <w:rPr/>
          </w:rPrChange>
        </w:rPr>
        <w:t>section : Lettres italiennes</w:t>
      </w:r>
    </w:p>
    <w:p w14:paraId="04438BC6" w14:textId="77777777" w:rsidR="00F80ED5" w:rsidRPr="008950E7" w:rsidRDefault="00F80ED5" w:rsidP="00F80ED5">
      <w:pPr>
        <w:pStyle w:val="term"/>
        <w:rPr>
          <w:lang w:val="it-IT"/>
          <w:rPrChange w:id="180" w:author="Marguerite-Marie Bordry" w:date="2018-12-06T15:42:00Z">
            <w:rPr/>
          </w:rPrChange>
        </w:rPr>
      </w:pPr>
      <w:r w:rsidRPr="008950E7">
        <w:rPr>
          <w:lang w:val="it-IT"/>
          <w:rPrChange w:id="181" w:author="Marguerite-Marie Bordry" w:date="2018-12-06T15:42:00Z">
            <w:rPr/>
          </w:rPrChange>
        </w:rPr>
        <w:t xml:space="preserve">title : Vittorio Pica : </w:t>
      </w:r>
      <w:r w:rsidRPr="008950E7">
        <w:rPr>
          <w:i/>
          <w:lang w:val="it-IT"/>
          <w:rPrChange w:id="182" w:author="Marguerite-Marie Bordry" w:date="2018-12-06T15:42:00Z">
            <w:rPr>
              <w:i/>
            </w:rPr>
          </w:rPrChange>
        </w:rPr>
        <w:t>L’arte mondiale a Venezia</w:t>
      </w:r>
    </w:p>
    <w:p w14:paraId="2E55DD35" w14:textId="77777777" w:rsidR="00F80ED5" w:rsidRPr="00925B7B" w:rsidRDefault="00F80ED5" w:rsidP="00F80ED5">
      <w:pPr>
        <w:pStyle w:val="term"/>
      </w:pPr>
      <w:r w:rsidRPr="00925B7B">
        <w:t>date :</w:t>
      </w:r>
      <w:r>
        <w:t xml:space="preserve"> 1897-12</w:t>
      </w:r>
    </w:p>
    <w:p w14:paraId="2F140F86" w14:textId="77777777" w:rsidR="00F80ED5" w:rsidRDefault="00F80ED5" w:rsidP="00F80ED5">
      <w:pPr>
        <w:pStyle w:val="term"/>
      </w:pPr>
      <w:r w:rsidRPr="00925B7B">
        <w:t xml:space="preserve">ref : </w:t>
      </w:r>
      <w:r>
        <w:t>Tome XXIV, numéro 96, décembre 1897</w:t>
      </w:r>
      <w:r w:rsidRPr="00925B7B">
        <w:t xml:space="preserve">, </w:t>
      </w:r>
      <w:r>
        <w:t>p. 949-955 [952]</w:t>
      </w:r>
    </w:p>
    <w:p w14:paraId="2FA45648" w14:textId="77777777" w:rsidR="00F80ED5" w:rsidRDefault="00F80ED5" w:rsidP="00F80ED5">
      <w:pPr>
        <w:pStyle w:val="Corpsdetexte"/>
        <w:rPr>
          <w:rFonts w:cs="Times New Roman"/>
        </w:rPr>
      </w:pPr>
      <w:r w:rsidRPr="00F8712A">
        <w:rPr>
          <w:rFonts w:cs="Times New Roman"/>
        </w:rPr>
        <w:t>Comme si j</w:t>
      </w:r>
      <w:r>
        <w:rPr>
          <w:rFonts w:cs="Times New Roman"/>
        </w:rPr>
        <w:t>’</w:t>
      </w:r>
      <w:r w:rsidRPr="00F8712A">
        <w:rPr>
          <w:rFonts w:cs="Times New Roman"/>
        </w:rPr>
        <w:t xml:space="preserve">étais de la commission qui doit décerner les prix aux concurrents, je me suis amusé à comparer le recueil de </w:t>
      </w:r>
      <w:r>
        <w:rPr>
          <w:rFonts w:cs="Times New Roman"/>
        </w:rPr>
        <w:t>M. </w:t>
      </w:r>
      <w:r w:rsidRPr="00F8712A">
        <w:rPr>
          <w:rFonts w:cs="Times New Roman"/>
        </w:rPr>
        <w:t xml:space="preserve">Ojetti avec celui que </w:t>
      </w:r>
      <w:r>
        <w:rPr>
          <w:rFonts w:cs="Times New Roman"/>
        </w:rPr>
        <w:t>M. </w:t>
      </w:r>
      <w:r w:rsidRPr="00F8712A">
        <w:rPr>
          <w:rFonts w:cs="Times New Roman"/>
        </w:rPr>
        <w:t>Vittorio Pica vient de publier sur le même sujet, chez l</w:t>
      </w:r>
      <w:r>
        <w:rPr>
          <w:rFonts w:cs="Times New Roman"/>
        </w:rPr>
        <w:t>’</w:t>
      </w:r>
      <w:r w:rsidRPr="00F8712A">
        <w:rPr>
          <w:rFonts w:cs="Times New Roman"/>
        </w:rPr>
        <w:t>éditeur Pierro, de Naples. Je ne décernerai pas mon prix à l</w:t>
      </w:r>
      <w:r>
        <w:rPr>
          <w:rFonts w:cs="Times New Roman"/>
        </w:rPr>
        <w:t>’</w:t>
      </w:r>
      <w:r w:rsidRPr="00F8712A">
        <w:rPr>
          <w:rFonts w:cs="Times New Roman"/>
        </w:rPr>
        <w:t>un plutôt qu</w:t>
      </w:r>
      <w:r>
        <w:rPr>
          <w:rFonts w:cs="Times New Roman"/>
        </w:rPr>
        <w:t>’</w:t>
      </w:r>
      <w:r w:rsidRPr="00F8712A">
        <w:rPr>
          <w:rFonts w:cs="Times New Roman"/>
        </w:rPr>
        <w:t>à l</w:t>
      </w:r>
      <w:r>
        <w:rPr>
          <w:rFonts w:cs="Times New Roman"/>
        </w:rPr>
        <w:t>’</w:t>
      </w:r>
      <w:r w:rsidRPr="00F8712A">
        <w:rPr>
          <w:rFonts w:cs="Times New Roman"/>
        </w:rPr>
        <w:t>autre</w:t>
      </w:r>
      <w:r>
        <w:rPr>
          <w:rFonts w:cs="Times New Roman"/>
        </w:rPr>
        <w:t> ;</w:t>
      </w:r>
      <w:r w:rsidRPr="00F8712A">
        <w:rPr>
          <w:rFonts w:cs="Times New Roman"/>
        </w:rPr>
        <w:t xml:space="preserve"> tous les deux se recommandent par des mérites spéciaux, et par des mérites communs</w:t>
      </w:r>
      <w:r>
        <w:rPr>
          <w:rFonts w:cs="Times New Roman"/>
        </w:rPr>
        <w:t> :</w:t>
      </w:r>
      <w:r w:rsidRPr="00F8712A">
        <w:rPr>
          <w:rFonts w:cs="Times New Roman"/>
        </w:rPr>
        <w:t xml:space="preserve"> par exemple l</w:t>
      </w:r>
      <w:r>
        <w:rPr>
          <w:rFonts w:cs="Times New Roman"/>
        </w:rPr>
        <w:t>’</w:t>
      </w:r>
      <w:r w:rsidRPr="00F8712A">
        <w:rPr>
          <w:rFonts w:cs="Times New Roman"/>
        </w:rPr>
        <w:t xml:space="preserve">indépendance du jugement. </w:t>
      </w:r>
      <w:r>
        <w:rPr>
          <w:rFonts w:cs="Times New Roman"/>
        </w:rPr>
        <w:t>M. </w:t>
      </w:r>
      <w:r w:rsidRPr="00F8712A">
        <w:rPr>
          <w:rFonts w:cs="Times New Roman"/>
        </w:rPr>
        <w:t>Pica a peut-être moins de style et moins d</w:t>
      </w:r>
      <w:r>
        <w:rPr>
          <w:rFonts w:cs="Times New Roman"/>
        </w:rPr>
        <w:t>’</w:t>
      </w:r>
      <w:r w:rsidRPr="00F8712A">
        <w:rPr>
          <w:rFonts w:cs="Times New Roman"/>
        </w:rPr>
        <w:t xml:space="preserve">attrait littéraire que </w:t>
      </w:r>
      <w:r>
        <w:rPr>
          <w:rFonts w:cs="Times New Roman"/>
        </w:rPr>
        <w:t>M. </w:t>
      </w:r>
      <w:r w:rsidRPr="00F8712A">
        <w:rPr>
          <w:rFonts w:cs="Times New Roman"/>
        </w:rPr>
        <w:t>Ojetti</w:t>
      </w:r>
      <w:r>
        <w:rPr>
          <w:rFonts w:cs="Times New Roman"/>
        </w:rPr>
        <w:t> ;</w:t>
      </w:r>
      <w:r w:rsidRPr="00F8712A">
        <w:rPr>
          <w:rFonts w:cs="Times New Roman"/>
        </w:rPr>
        <w:t xml:space="preserve"> il est moins entraînant, mais il abonde en comparaisons, en confrontations, il est plus analytique. Tandis que </w:t>
      </w:r>
      <w:r>
        <w:rPr>
          <w:rFonts w:cs="Times New Roman"/>
        </w:rPr>
        <w:t>M. </w:t>
      </w:r>
      <w:r w:rsidRPr="00F8712A">
        <w:rPr>
          <w:rFonts w:cs="Times New Roman"/>
        </w:rPr>
        <w:t>Ojetti a considéré la peinture, même en dehors de la peinture, comme la manifestation d</w:t>
      </w:r>
      <w:r>
        <w:rPr>
          <w:rFonts w:cs="Times New Roman"/>
        </w:rPr>
        <w:t>’</w:t>
      </w:r>
      <w:r w:rsidRPr="00F8712A">
        <w:rPr>
          <w:rFonts w:cs="Times New Roman"/>
        </w:rPr>
        <w:t>une pensée générale, d</w:t>
      </w:r>
      <w:r>
        <w:rPr>
          <w:rFonts w:cs="Times New Roman"/>
        </w:rPr>
        <w:t>’</w:t>
      </w:r>
      <w:r w:rsidRPr="00F8712A">
        <w:rPr>
          <w:rFonts w:cs="Times New Roman"/>
        </w:rPr>
        <w:t xml:space="preserve">un sentiment, comme une des expressions de tout le mouvement artistique moderne, </w:t>
      </w:r>
      <w:r>
        <w:rPr>
          <w:rFonts w:cs="Times New Roman"/>
        </w:rPr>
        <w:t>M. </w:t>
      </w:r>
      <w:r w:rsidRPr="00F8712A">
        <w:rPr>
          <w:rFonts w:cs="Times New Roman"/>
        </w:rPr>
        <w:t>Vittorio Pica, plus fidèle aux règles, cherche avant tout et après tout le peintre dans le peintre. Je crois avoir ébauché le caractère de ces deux livres intéressants</w:t>
      </w:r>
      <w:r>
        <w:rPr>
          <w:rFonts w:cs="Times New Roman"/>
        </w:rPr>
        <w:t> ;</w:t>
      </w:r>
      <w:r w:rsidRPr="00F8712A">
        <w:rPr>
          <w:rFonts w:cs="Times New Roman"/>
        </w:rPr>
        <w:t xml:space="preserve"> ce qui n</w:t>
      </w:r>
      <w:r>
        <w:rPr>
          <w:rFonts w:cs="Times New Roman"/>
        </w:rPr>
        <w:t>’</w:t>
      </w:r>
      <w:r w:rsidRPr="00F8712A">
        <w:rPr>
          <w:rFonts w:cs="Times New Roman"/>
        </w:rPr>
        <w:t>empêche que M</w:t>
      </w:r>
      <w:ins w:id="183" w:author="Marguerite-Marie Bordry" w:date="2018-12-06T17:31:00Z">
        <w:r w:rsidR="00BE2E02">
          <w:rPr>
            <w:rFonts w:cs="Times New Roman"/>
          </w:rPr>
          <w:t>.</w:t>
        </w:r>
      </w:ins>
      <w:r w:rsidRPr="00F8712A">
        <w:rPr>
          <w:rFonts w:cs="Times New Roman"/>
        </w:rPr>
        <w:t xml:space="preserve"> Pica et </w:t>
      </w:r>
      <w:r>
        <w:rPr>
          <w:rFonts w:cs="Times New Roman"/>
        </w:rPr>
        <w:t>M. </w:t>
      </w:r>
      <w:r w:rsidRPr="00F8712A">
        <w:rPr>
          <w:rFonts w:cs="Times New Roman"/>
        </w:rPr>
        <w:t xml:space="preserve">Ojetti </w:t>
      </w:r>
      <w:r w:rsidRPr="0071019C">
        <w:rPr>
          <w:rFonts w:cs="Times New Roman"/>
        </w:rPr>
        <w:t xml:space="preserve">se </w:t>
      </w:r>
      <w:r w:rsidRPr="00F8712A">
        <w:rPr>
          <w:rFonts w:cs="Times New Roman"/>
        </w:rPr>
        <w:t>retrouvent souvent dans la même conclusion</w:t>
      </w:r>
      <w:r>
        <w:rPr>
          <w:rFonts w:cs="Times New Roman"/>
        </w:rPr>
        <w:t> ;</w:t>
      </w:r>
      <w:r w:rsidRPr="00F8712A">
        <w:rPr>
          <w:rFonts w:cs="Times New Roman"/>
        </w:rPr>
        <w:t xml:space="preserve"> phénomène désespérant pour les peintres qui, repoussés par l</w:t>
      </w:r>
      <w:r>
        <w:rPr>
          <w:rFonts w:cs="Times New Roman"/>
        </w:rPr>
        <w:t>’</w:t>
      </w:r>
      <w:r w:rsidRPr="00F8712A">
        <w:rPr>
          <w:rFonts w:cs="Times New Roman"/>
        </w:rPr>
        <w:t>un, ne peuvent pas se consoler dans les bras de l</w:t>
      </w:r>
      <w:r>
        <w:rPr>
          <w:rFonts w:cs="Times New Roman"/>
        </w:rPr>
        <w:t>’</w:t>
      </w:r>
      <w:r w:rsidRPr="00F8712A">
        <w:rPr>
          <w:rFonts w:cs="Times New Roman"/>
        </w:rPr>
        <w:t>autre</w:t>
      </w:r>
      <w:r>
        <w:rPr>
          <w:rFonts w:cs="Times New Roman"/>
        </w:rPr>
        <w:t> !</w:t>
      </w:r>
    </w:p>
    <w:p w14:paraId="4E8ED063" w14:textId="77777777" w:rsidR="00F80ED5" w:rsidRPr="008950E7" w:rsidRDefault="00F80ED5" w:rsidP="00F80ED5">
      <w:pPr>
        <w:pStyle w:val="Titre3"/>
        <w:rPr>
          <w:lang w:val="it-IT"/>
          <w:rPrChange w:id="184" w:author="Marguerite-Marie Bordry" w:date="2018-12-06T15:42:00Z">
            <w:rPr/>
          </w:rPrChange>
        </w:rPr>
      </w:pPr>
      <w:r w:rsidRPr="008950E7">
        <w:rPr>
          <w:lang w:val="it-IT"/>
          <w:rPrChange w:id="185" w:author="Marguerite-Marie Bordry" w:date="2018-12-06T15:42:00Z">
            <w:rPr/>
          </w:rPrChange>
        </w:rPr>
        <w:lastRenderedPageBreak/>
        <w:t xml:space="preserve">Casimiro Varese : </w:t>
      </w:r>
      <w:r w:rsidRPr="008950E7">
        <w:rPr>
          <w:i/>
          <w:lang w:val="it-IT"/>
          <w:rPrChange w:id="186" w:author="Marguerite-Marie Bordry" w:date="2018-12-06T15:42:00Z">
            <w:rPr>
              <w:i/>
            </w:rPr>
          </w:rPrChange>
        </w:rPr>
        <w:t>Vita e scritti di Roberto Hamerling, e la sua tragedia tradotta « Danton et Robespierre »</w:t>
      </w:r>
    </w:p>
    <w:p w14:paraId="57DD43B3" w14:textId="77777777" w:rsidR="00F80ED5" w:rsidRPr="008950E7" w:rsidRDefault="00F80ED5" w:rsidP="00F80ED5">
      <w:pPr>
        <w:pStyle w:val="term"/>
        <w:rPr>
          <w:lang w:val="it-IT"/>
          <w:rPrChange w:id="187" w:author="Marguerite-Marie Bordry" w:date="2018-12-06T15:42:00Z">
            <w:rPr/>
          </w:rPrChange>
        </w:rPr>
      </w:pPr>
      <w:r w:rsidRPr="008950E7">
        <w:rPr>
          <w:lang w:val="it-IT"/>
          <w:rPrChange w:id="188" w:author="Marguerite-Marie Bordry" w:date="2018-12-06T15:42:00Z">
            <w:rPr/>
          </w:rPrChange>
        </w:rPr>
        <w:t>id : article-1897-12_952b</w:t>
      </w:r>
    </w:p>
    <w:p w14:paraId="5E7B0CC8" w14:textId="77777777" w:rsidR="00F80ED5" w:rsidRPr="008950E7" w:rsidRDefault="00F80ED5" w:rsidP="00F80ED5">
      <w:pPr>
        <w:pStyle w:val="term"/>
        <w:rPr>
          <w:lang w:val="it-IT"/>
          <w:rPrChange w:id="189" w:author="Marguerite-Marie Bordry" w:date="2018-12-06T15:42:00Z">
            <w:rPr/>
          </w:rPrChange>
        </w:rPr>
      </w:pPr>
      <w:r w:rsidRPr="008950E7">
        <w:rPr>
          <w:lang w:val="it-IT"/>
          <w:rPrChange w:id="190" w:author="Marguerite-Marie Bordry" w:date="2018-12-06T15:42:00Z">
            <w:rPr/>
          </w:rPrChange>
        </w:rPr>
        <w:t xml:space="preserve">author : </w:t>
      </w:r>
      <w:r w:rsidRPr="008950E7">
        <w:rPr>
          <w:rFonts w:eastAsiaTheme="majorEastAsia"/>
          <w:lang w:val="it-IT"/>
          <w:rPrChange w:id="191" w:author="Marguerite-Marie Bordry" w:date="2018-12-06T15:42:00Z">
            <w:rPr>
              <w:rFonts w:eastAsiaTheme="majorEastAsia"/>
            </w:rPr>
          </w:rPrChange>
        </w:rPr>
        <w:t>Zùccoli, Luciano (1868-1929)</w:t>
      </w:r>
    </w:p>
    <w:p w14:paraId="31A63DEF" w14:textId="77777777" w:rsidR="00F80ED5" w:rsidRPr="008950E7" w:rsidRDefault="00F80ED5" w:rsidP="00F80ED5">
      <w:pPr>
        <w:pStyle w:val="term"/>
        <w:rPr>
          <w:lang w:val="it-IT"/>
          <w:rPrChange w:id="192" w:author="Marguerite-Marie Bordry" w:date="2018-12-06T15:42:00Z">
            <w:rPr/>
          </w:rPrChange>
        </w:rPr>
      </w:pPr>
      <w:r w:rsidRPr="008950E7">
        <w:rPr>
          <w:lang w:val="it-IT"/>
          <w:rPrChange w:id="193" w:author="Marguerite-Marie Bordry" w:date="2018-12-06T15:42:00Z">
            <w:rPr/>
          </w:rPrChange>
        </w:rPr>
        <w:t xml:space="preserve">signed : Luciano </w:t>
      </w:r>
      <w:r w:rsidRPr="008950E7">
        <w:rPr>
          <w:rFonts w:eastAsiaTheme="majorEastAsia"/>
          <w:lang w:val="it-IT"/>
          <w:rPrChange w:id="194" w:author="Marguerite-Marie Bordry" w:date="2018-12-06T15:42:00Z">
            <w:rPr>
              <w:rFonts w:eastAsiaTheme="majorEastAsia"/>
            </w:rPr>
          </w:rPrChange>
        </w:rPr>
        <w:t>Zùccoli</w:t>
      </w:r>
    </w:p>
    <w:p w14:paraId="51A2B52B" w14:textId="77777777" w:rsidR="00F80ED5" w:rsidRPr="008950E7" w:rsidRDefault="00F80ED5" w:rsidP="00F80ED5">
      <w:pPr>
        <w:pStyle w:val="term"/>
        <w:rPr>
          <w:lang w:val="it-IT"/>
          <w:rPrChange w:id="195" w:author="Marguerite-Marie Bordry" w:date="2018-12-06T15:42:00Z">
            <w:rPr/>
          </w:rPrChange>
        </w:rPr>
      </w:pPr>
      <w:r w:rsidRPr="008950E7">
        <w:rPr>
          <w:lang w:val="it-IT"/>
          <w:rPrChange w:id="196" w:author="Marguerite-Marie Bordry" w:date="2018-12-06T15:42:00Z">
            <w:rPr/>
          </w:rPrChange>
        </w:rPr>
        <w:t>section : Lettres italiennes</w:t>
      </w:r>
    </w:p>
    <w:p w14:paraId="6A0D0710" w14:textId="77777777" w:rsidR="00F80ED5" w:rsidRPr="008950E7" w:rsidRDefault="00F80ED5" w:rsidP="00F80ED5">
      <w:pPr>
        <w:pStyle w:val="term"/>
        <w:rPr>
          <w:lang w:val="it-IT"/>
          <w:rPrChange w:id="197" w:author="Marguerite-Marie Bordry" w:date="2018-12-06T15:42:00Z">
            <w:rPr/>
          </w:rPrChange>
        </w:rPr>
      </w:pPr>
      <w:r w:rsidRPr="008950E7">
        <w:rPr>
          <w:lang w:val="it-IT"/>
          <w:rPrChange w:id="198" w:author="Marguerite-Marie Bordry" w:date="2018-12-06T15:42:00Z">
            <w:rPr/>
          </w:rPrChange>
        </w:rPr>
        <w:t xml:space="preserve">title : Casimiro Varese : </w:t>
      </w:r>
      <w:r w:rsidRPr="008950E7">
        <w:rPr>
          <w:i/>
          <w:lang w:val="it-IT"/>
          <w:rPrChange w:id="199" w:author="Marguerite-Marie Bordry" w:date="2018-12-06T15:42:00Z">
            <w:rPr>
              <w:i/>
            </w:rPr>
          </w:rPrChange>
        </w:rPr>
        <w:t>Vita e scritti di Roberto Hamerling, e la sua tragedia tradotta « Danton et Robespierre »</w:t>
      </w:r>
    </w:p>
    <w:p w14:paraId="10D4E5DB" w14:textId="77777777" w:rsidR="00F80ED5" w:rsidRPr="00925B7B" w:rsidRDefault="00F80ED5" w:rsidP="00F80ED5">
      <w:pPr>
        <w:pStyle w:val="term"/>
      </w:pPr>
      <w:r w:rsidRPr="00925B7B">
        <w:t>date :</w:t>
      </w:r>
      <w:r>
        <w:t xml:space="preserve"> 1897-12</w:t>
      </w:r>
    </w:p>
    <w:p w14:paraId="5282AB65" w14:textId="77777777" w:rsidR="00F80ED5" w:rsidRDefault="00F80ED5" w:rsidP="00F80ED5">
      <w:pPr>
        <w:pStyle w:val="term"/>
      </w:pPr>
      <w:r w:rsidRPr="00925B7B">
        <w:t xml:space="preserve">ref : </w:t>
      </w:r>
      <w:r>
        <w:t>Tome XXIV, numéro 96, décembre 1897</w:t>
      </w:r>
      <w:r w:rsidRPr="00925B7B">
        <w:t xml:space="preserve">, </w:t>
      </w:r>
      <w:r>
        <w:t>p. 949-955 [952-953]</w:t>
      </w:r>
    </w:p>
    <w:p w14:paraId="79F61B4D" w14:textId="77777777" w:rsidR="00F80ED5" w:rsidRPr="00F8712A" w:rsidRDefault="00F80ED5" w:rsidP="00F80ED5">
      <w:pPr>
        <w:pStyle w:val="Corpsdetexte"/>
        <w:rPr>
          <w:rFonts w:cs="Times New Roman"/>
        </w:rPr>
      </w:pPr>
      <w:r w:rsidRPr="00F8712A">
        <w:rPr>
          <w:rFonts w:cs="Times New Roman"/>
        </w:rPr>
        <w:t xml:space="preserve">Puisque nous parlons des œuvres où la patience tient le rôle de la fantaisie, il serait injuste de ne pas mentionner le travail soigné et élégant de </w:t>
      </w:r>
      <w:r>
        <w:rPr>
          <w:rFonts w:cs="Times New Roman"/>
        </w:rPr>
        <w:t>M. </w:t>
      </w:r>
      <w:r w:rsidRPr="00F8712A">
        <w:rPr>
          <w:rFonts w:cs="Times New Roman"/>
        </w:rPr>
        <w:t xml:space="preserve">Casimiro Varese. </w:t>
      </w:r>
      <w:r w:rsidRPr="008950E7">
        <w:rPr>
          <w:rFonts w:cs="Times New Roman"/>
          <w:lang w:val="it-IT"/>
          <w:rPrChange w:id="200" w:author="Marguerite-Marie Bordry" w:date="2018-12-06T15:42:00Z">
            <w:rPr>
              <w:rFonts w:cs="Times New Roman"/>
            </w:rPr>
          </w:rPrChange>
        </w:rPr>
        <w:t xml:space="preserve">La Maison éditrice Galli de Milan vient de publier sa </w:t>
      </w:r>
      <w:r w:rsidRPr="008950E7">
        <w:rPr>
          <w:rFonts w:cs="Times New Roman"/>
          <w:b/>
          <w:lang w:val="it-IT"/>
          <w:rPrChange w:id="201" w:author="Marguerite-Marie Bordry" w:date="2018-12-06T15:42:00Z">
            <w:rPr>
              <w:rFonts w:cs="Times New Roman"/>
              <w:b/>
            </w:rPr>
          </w:rPrChange>
        </w:rPr>
        <w:t>Vita e Scritti di Roberto Hamerling e la sua tragedia tradotta : Danton e Robespierre</w:t>
      </w:r>
      <w:r w:rsidRPr="008950E7">
        <w:rPr>
          <w:rFonts w:cs="Times New Roman"/>
          <w:lang w:val="it-IT"/>
          <w:rPrChange w:id="202" w:author="Marguerite-Marie Bordry" w:date="2018-12-06T15:42:00Z">
            <w:rPr>
              <w:rFonts w:cs="Times New Roman"/>
            </w:rPr>
          </w:rPrChange>
        </w:rPr>
        <w:t xml:space="preserve">. </w:t>
      </w:r>
      <w:r w:rsidRPr="00F8712A">
        <w:rPr>
          <w:rFonts w:cs="Times New Roman"/>
        </w:rPr>
        <w:t>J</w:t>
      </w:r>
      <w:r>
        <w:rPr>
          <w:rFonts w:cs="Times New Roman"/>
        </w:rPr>
        <w:t>’</w:t>
      </w:r>
      <w:r w:rsidRPr="00F8712A">
        <w:rPr>
          <w:rFonts w:cs="Times New Roman"/>
        </w:rPr>
        <w:t>ai dit d</w:t>
      </w:r>
      <w:r>
        <w:rPr>
          <w:rFonts w:cs="Times New Roman"/>
        </w:rPr>
        <w:t>’</w:t>
      </w:r>
      <w:r w:rsidRPr="00F8712A">
        <w:rPr>
          <w:rFonts w:cs="Times New Roman"/>
        </w:rPr>
        <w:t xml:space="preserve">avance que ce travail de </w:t>
      </w:r>
      <w:r>
        <w:rPr>
          <w:rFonts w:cs="Times New Roman"/>
        </w:rPr>
        <w:t>M. </w:t>
      </w:r>
      <w:r w:rsidRPr="00F8712A">
        <w:rPr>
          <w:rFonts w:cs="Times New Roman"/>
        </w:rPr>
        <w:t>Casimiro Varese est très soigné</w:t>
      </w:r>
      <w:r>
        <w:rPr>
          <w:rFonts w:cs="Times New Roman"/>
        </w:rPr>
        <w:t> :</w:t>
      </w:r>
      <w:r w:rsidRPr="00F8712A">
        <w:rPr>
          <w:rFonts w:cs="Times New Roman"/>
        </w:rPr>
        <w:t xml:space="preserve"> la biographie qu</w:t>
      </w:r>
      <w:r>
        <w:rPr>
          <w:rFonts w:cs="Times New Roman"/>
        </w:rPr>
        <w:t>’</w:t>
      </w:r>
      <w:r w:rsidRPr="00F8712A">
        <w:rPr>
          <w:rFonts w:cs="Times New Roman"/>
        </w:rPr>
        <w:t>il donne de Robert Hamerling est scrupuleuse, minutieuse, abondante. Quoique la vie du grand poète autrichien n</w:t>
      </w:r>
      <w:r>
        <w:rPr>
          <w:rFonts w:cs="Times New Roman"/>
        </w:rPr>
        <w:t>’</w:t>
      </w:r>
      <w:r w:rsidRPr="00F8712A">
        <w:rPr>
          <w:rFonts w:cs="Times New Roman"/>
        </w:rPr>
        <w:t>offre pas d</w:t>
      </w:r>
      <w:r>
        <w:rPr>
          <w:rFonts w:cs="Times New Roman"/>
        </w:rPr>
        <w:t>’</w:t>
      </w:r>
      <w:r w:rsidRPr="00F8712A">
        <w:rPr>
          <w:rFonts w:cs="Times New Roman"/>
        </w:rPr>
        <w:t xml:space="preserve">aventures fort remarquables, mais tout un développement idéologique, pas trop facile à suivre et à rendre. </w:t>
      </w:r>
      <w:r>
        <w:rPr>
          <w:rFonts w:cs="Times New Roman"/>
        </w:rPr>
        <w:t>M. </w:t>
      </w:r>
      <w:r w:rsidRPr="00F8712A">
        <w:rPr>
          <w:rFonts w:cs="Times New Roman"/>
        </w:rPr>
        <w:t>Casimiro Varese est, d</w:t>
      </w:r>
      <w:r>
        <w:rPr>
          <w:rFonts w:cs="Times New Roman"/>
        </w:rPr>
        <w:t>’</w:t>
      </w:r>
      <w:r w:rsidRPr="00F8712A">
        <w:rPr>
          <w:rFonts w:cs="Times New Roman"/>
        </w:rPr>
        <w:t>ailleurs, un spécialiste du genre</w:t>
      </w:r>
      <w:r>
        <w:rPr>
          <w:rFonts w:cs="Times New Roman"/>
        </w:rPr>
        <w:t> ;</w:t>
      </w:r>
      <w:r w:rsidRPr="00F8712A">
        <w:rPr>
          <w:rFonts w:cs="Times New Roman"/>
        </w:rPr>
        <w:t xml:space="preserve"> il a traduit autrefois Bürger, Goethe, Klopstock, Grillparzer, Lessing</w:t>
      </w:r>
      <w:r>
        <w:rPr>
          <w:rFonts w:cs="Times New Roman"/>
        </w:rPr>
        <w:t> ;</w:t>
      </w:r>
      <w:r w:rsidRPr="00F8712A">
        <w:rPr>
          <w:rFonts w:cs="Times New Roman"/>
        </w:rPr>
        <w:t xml:space="preserve"> mais jamais il n</w:t>
      </w:r>
      <w:r>
        <w:rPr>
          <w:rFonts w:cs="Times New Roman"/>
        </w:rPr>
        <w:t>’</w:t>
      </w:r>
      <w:r w:rsidRPr="00F8712A">
        <w:rPr>
          <w:rFonts w:cs="Times New Roman"/>
        </w:rPr>
        <w:t xml:space="preserve">avait atteint à cette élégance, à cette souplesse de forme. </w:t>
      </w:r>
      <w:commentRangeStart w:id="203"/>
      <w:r w:rsidRPr="00F8712A">
        <w:rPr>
          <w:rFonts w:cs="Times New Roman"/>
        </w:rPr>
        <w:t xml:space="preserve">Sa traduction de </w:t>
      </w:r>
      <w:del w:id="204" w:author="Marguerite-Marie Bordry" w:date="2018-12-06T17:32:00Z">
        <w:r w:rsidDel="0015598E">
          <w:rPr>
            <w:rFonts w:cs="Times New Roman"/>
          </w:rPr>
          <w:delText>‘</w:delText>
        </w:r>
      </w:del>
      <w:ins w:id="205" w:author="Marguerite-Marie Bordry" w:date="2018-12-06T17:32:00Z">
        <w:r w:rsidR="0015598E">
          <w:rPr>
            <w:rFonts w:cs="Times New Roman"/>
          </w:rPr>
          <w:t>l</w:t>
        </w:r>
      </w:ins>
      <w:r w:rsidRPr="00F8712A">
        <w:rPr>
          <w:rFonts w:cs="Times New Roman"/>
        </w:rPr>
        <w:t xml:space="preserve">a tragédie </w:t>
      </w:r>
      <w:r w:rsidRPr="00F8712A">
        <w:rPr>
          <w:rFonts w:cs="Times New Roman"/>
          <w:i/>
        </w:rPr>
        <w:t xml:space="preserve">Danton et </w:t>
      </w:r>
    </w:p>
    <w:p w14:paraId="71826277" w14:textId="77777777" w:rsidR="00F80ED5" w:rsidRPr="00F8712A" w:rsidRDefault="00F80ED5" w:rsidP="00F80ED5">
      <w:pPr>
        <w:pStyle w:val="Corpsdetexte"/>
        <w:rPr>
          <w:rFonts w:cs="Times New Roman"/>
        </w:rPr>
      </w:pPr>
      <w:r w:rsidRPr="00F8712A">
        <w:rPr>
          <w:rFonts w:cs="Times New Roman"/>
          <w:i/>
        </w:rPr>
        <w:t>Robespierre</w:t>
      </w:r>
      <w:r w:rsidRPr="00F8712A">
        <w:rPr>
          <w:rFonts w:cs="Times New Roman"/>
        </w:rPr>
        <w:t xml:space="preserve"> a une valeur littéraire indéniable, et on la lit avec plaisir, sans ces brusques sursauts,</w:t>
      </w:r>
      <w:commentRangeEnd w:id="203"/>
      <w:r w:rsidR="00B31BAB">
        <w:rPr>
          <w:rStyle w:val="Marquedecommentaire"/>
          <w:rFonts w:asciiTheme="minorHAnsi" w:eastAsiaTheme="minorHAnsi" w:hAnsiTheme="minorHAnsi" w:cstheme="minorBidi"/>
          <w:lang w:eastAsia="en-US" w:bidi="ar-SA"/>
        </w:rPr>
        <w:commentReference w:id="203"/>
      </w:r>
      <w:r w:rsidRPr="00F8712A">
        <w:rPr>
          <w:rFonts w:cs="Times New Roman"/>
        </w:rPr>
        <w:t xml:space="preserve"> </w:t>
      </w:r>
      <w:r w:rsidRPr="0071019C">
        <w:rPr>
          <w:rFonts w:cs="Times New Roman"/>
        </w:rPr>
        <w:t>que les traductions donnent en général aux amateurs de style. Ce n’est pas le cas de s’arrêter à la tragédie</w:t>
      </w:r>
      <w:r w:rsidRPr="00F8712A">
        <w:rPr>
          <w:rFonts w:cs="Times New Roman"/>
        </w:rPr>
        <w:t xml:space="preserve"> et d</w:t>
      </w:r>
      <w:r>
        <w:rPr>
          <w:rFonts w:cs="Times New Roman"/>
        </w:rPr>
        <w:t>’</w:t>
      </w:r>
      <w:r w:rsidRPr="00F8712A">
        <w:rPr>
          <w:rFonts w:cs="Times New Roman"/>
        </w:rPr>
        <w:t>en résumer l</w:t>
      </w:r>
      <w:r>
        <w:rPr>
          <w:rFonts w:cs="Times New Roman"/>
        </w:rPr>
        <w:t>’</w:t>
      </w:r>
      <w:r w:rsidRPr="00F8712A">
        <w:rPr>
          <w:rFonts w:cs="Times New Roman"/>
        </w:rPr>
        <w:t>argument</w:t>
      </w:r>
      <w:r>
        <w:rPr>
          <w:rFonts w:cs="Times New Roman"/>
        </w:rPr>
        <w:t> ;</w:t>
      </w:r>
      <w:r w:rsidRPr="00F8712A">
        <w:rPr>
          <w:rFonts w:cs="Times New Roman"/>
        </w:rPr>
        <w:t xml:space="preserve"> on la considère désormais tel qu</w:t>
      </w:r>
      <w:r>
        <w:rPr>
          <w:rFonts w:cs="Times New Roman"/>
        </w:rPr>
        <w:t>’</w:t>
      </w:r>
      <w:r w:rsidRPr="00F8712A">
        <w:rPr>
          <w:rFonts w:cs="Times New Roman"/>
        </w:rPr>
        <w:t>un chef-d</w:t>
      </w:r>
      <w:r>
        <w:rPr>
          <w:rFonts w:cs="Times New Roman"/>
        </w:rPr>
        <w:t>’</w:t>
      </w:r>
      <w:r w:rsidRPr="00F8712A">
        <w:rPr>
          <w:rFonts w:cs="Times New Roman"/>
        </w:rPr>
        <w:t>œuvre</w:t>
      </w:r>
      <w:r>
        <w:rPr>
          <w:rFonts w:cs="Times New Roman"/>
        </w:rPr>
        <w:t> ;</w:t>
      </w:r>
      <w:r w:rsidRPr="00F8712A">
        <w:rPr>
          <w:rFonts w:cs="Times New Roman"/>
        </w:rPr>
        <w:t xml:space="preserve"> elle est puissante, et les personnages y atteignent des proportions plus grandes que nature, selon la bonne règle de la tragédie classique. Mais il faut cependant encore noter le succès que Robespierre, ce héros de l</w:t>
      </w:r>
      <w:r>
        <w:rPr>
          <w:rFonts w:cs="Times New Roman"/>
        </w:rPr>
        <w:t>’</w:t>
      </w:r>
      <w:r w:rsidRPr="00F8712A">
        <w:rPr>
          <w:rFonts w:cs="Times New Roman"/>
        </w:rPr>
        <w:t>occasion et de la confusion, obtient chez les dramaturges.</w:t>
      </w:r>
    </w:p>
    <w:p w14:paraId="3208550F" w14:textId="77777777" w:rsidR="00F80ED5" w:rsidRPr="008950E7" w:rsidRDefault="00F80ED5" w:rsidP="00F80ED5">
      <w:pPr>
        <w:pStyle w:val="Titre3"/>
        <w:rPr>
          <w:lang w:val="it-IT"/>
          <w:rPrChange w:id="206" w:author="Marguerite-Marie Bordry" w:date="2018-12-06T15:42:00Z">
            <w:rPr/>
          </w:rPrChange>
        </w:rPr>
      </w:pPr>
      <w:r w:rsidRPr="008950E7">
        <w:rPr>
          <w:lang w:val="it-IT"/>
          <w:rPrChange w:id="207" w:author="Marguerite-Marie Bordry" w:date="2018-12-06T15:42:00Z">
            <w:rPr/>
          </w:rPrChange>
        </w:rPr>
        <w:t xml:space="preserve">Domenico Oliva : </w:t>
      </w:r>
      <w:r w:rsidRPr="008950E7">
        <w:rPr>
          <w:i/>
          <w:lang w:val="it-IT"/>
          <w:rPrChange w:id="208" w:author="Marguerite-Marie Bordry" w:date="2018-12-06T15:42:00Z">
            <w:rPr>
              <w:i/>
            </w:rPr>
          </w:rPrChange>
        </w:rPr>
        <w:t>Robespierre</w:t>
      </w:r>
    </w:p>
    <w:p w14:paraId="04B3F499" w14:textId="77777777" w:rsidR="00F80ED5" w:rsidRPr="008950E7" w:rsidRDefault="00F80ED5" w:rsidP="00F80ED5">
      <w:pPr>
        <w:pStyle w:val="term"/>
        <w:rPr>
          <w:lang w:val="it-IT"/>
          <w:rPrChange w:id="209" w:author="Marguerite-Marie Bordry" w:date="2018-12-06T15:42:00Z">
            <w:rPr/>
          </w:rPrChange>
        </w:rPr>
      </w:pPr>
      <w:r w:rsidRPr="008950E7">
        <w:rPr>
          <w:lang w:val="it-IT"/>
          <w:rPrChange w:id="210" w:author="Marguerite-Marie Bordry" w:date="2018-12-06T15:42:00Z">
            <w:rPr/>
          </w:rPrChange>
        </w:rPr>
        <w:t>id : article-1897-12_953a</w:t>
      </w:r>
    </w:p>
    <w:p w14:paraId="06BB4463" w14:textId="77777777" w:rsidR="00F80ED5" w:rsidRPr="008950E7" w:rsidRDefault="00F80ED5" w:rsidP="00F80ED5">
      <w:pPr>
        <w:pStyle w:val="term"/>
        <w:rPr>
          <w:lang w:val="it-IT"/>
          <w:rPrChange w:id="211" w:author="Marguerite-Marie Bordry" w:date="2018-12-06T15:42:00Z">
            <w:rPr/>
          </w:rPrChange>
        </w:rPr>
      </w:pPr>
      <w:r w:rsidRPr="008950E7">
        <w:rPr>
          <w:lang w:val="it-IT"/>
          <w:rPrChange w:id="212" w:author="Marguerite-Marie Bordry" w:date="2018-12-06T15:42:00Z">
            <w:rPr/>
          </w:rPrChange>
        </w:rPr>
        <w:t xml:space="preserve">author : </w:t>
      </w:r>
      <w:r w:rsidRPr="008950E7">
        <w:rPr>
          <w:rFonts w:eastAsiaTheme="majorEastAsia"/>
          <w:lang w:val="it-IT"/>
          <w:rPrChange w:id="213" w:author="Marguerite-Marie Bordry" w:date="2018-12-06T15:42:00Z">
            <w:rPr>
              <w:rFonts w:eastAsiaTheme="majorEastAsia"/>
            </w:rPr>
          </w:rPrChange>
        </w:rPr>
        <w:t>Zùccoli, Luciano (1868-1929)</w:t>
      </w:r>
    </w:p>
    <w:p w14:paraId="593B4349" w14:textId="77777777" w:rsidR="00F80ED5" w:rsidRPr="008950E7" w:rsidRDefault="00F80ED5" w:rsidP="00F80ED5">
      <w:pPr>
        <w:pStyle w:val="term"/>
        <w:rPr>
          <w:lang w:val="it-IT"/>
          <w:rPrChange w:id="214" w:author="Marguerite-Marie Bordry" w:date="2018-12-06T15:42:00Z">
            <w:rPr/>
          </w:rPrChange>
        </w:rPr>
      </w:pPr>
      <w:r w:rsidRPr="008950E7">
        <w:rPr>
          <w:lang w:val="it-IT"/>
          <w:rPrChange w:id="215" w:author="Marguerite-Marie Bordry" w:date="2018-12-06T15:42:00Z">
            <w:rPr/>
          </w:rPrChange>
        </w:rPr>
        <w:t xml:space="preserve">signed : Luciano </w:t>
      </w:r>
      <w:r w:rsidRPr="008950E7">
        <w:rPr>
          <w:rFonts w:eastAsiaTheme="majorEastAsia"/>
          <w:lang w:val="it-IT"/>
          <w:rPrChange w:id="216" w:author="Marguerite-Marie Bordry" w:date="2018-12-06T15:42:00Z">
            <w:rPr>
              <w:rFonts w:eastAsiaTheme="majorEastAsia"/>
            </w:rPr>
          </w:rPrChange>
        </w:rPr>
        <w:t>Zùccoli</w:t>
      </w:r>
    </w:p>
    <w:p w14:paraId="51911FA2" w14:textId="77777777" w:rsidR="00F80ED5" w:rsidRDefault="00F80ED5" w:rsidP="00F80ED5">
      <w:pPr>
        <w:pStyle w:val="term"/>
      </w:pPr>
      <w:r w:rsidRPr="00925B7B">
        <w:t xml:space="preserve">section : </w:t>
      </w:r>
      <w:r>
        <w:t>Lettres italiennes</w:t>
      </w:r>
    </w:p>
    <w:p w14:paraId="47777B11" w14:textId="77777777" w:rsidR="00F80ED5" w:rsidRPr="0044359D" w:rsidRDefault="00F80ED5" w:rsidP="00F80ED5">
      <w:pPr>
        <w:pStyle w:val="term"/>
      </w:pPr>
      <w:r w:rsidRPr="00DA7419">
        <w:t xml:space="preserve">title : </w:t>
      </w:r>
      <w:r w:rsidRPr="00F8712A">
        <w:t>Domenico Oliva</w:t>
      </w:r>
      <w:r>
        <w:t> :</w:t>
      </w:r>
      <w:r w:rsidRPr="00F8712A">
        <w:t xml:space="preserve"> </w:t>
      </w:r>
      <w:r w:rsidRPr="0071019C">
        <w:rPr>
          <w:i/>
        </w:rPr>
        <w:t>Robespierre</w:t>
      </w:r>
    </w:p>
    <w:p w14:paraId="4DB9269F" w14:textId="77777777" w:rsidR="00F80ED5" w:rsidRPr="00925B7B" w:rsidRDefault="00F80ED5" w:rsidP="00F80ED5">
      <w:pPr>
        <w:pStyle w:val="term"/>
      </w:pPr>
      <w:r w:rsidRPr="00925B7B">
        <w:t>date :</w:t>
      </w:r>
      <w:r>
        <w:t xml:space="preserve"> 1897-12</w:t>
      </w:r>
    </w:p>
    <w:p w14:paraId="530B8DBC" w14:textId="77777777" w:rsidR="00F80ED5" w:rsidRDefault="00F80ED5" w:rsidP="00F80ED5">
      <w:pPr>
        <w:pStyle w:val="term"/>
      </w:pPr>
      <w:r w:rsidRPr="00925B7B">
        <w:t xml:space="preserve">ref : </w:t>
      </w:r>
      <w:r>
        <w:t>Tome XXIV, numéro 96, décembre 1897</w:t>
      </w:r>
      <w:r w:rsidRPr="00925B7B">
        <w:t xml:space="preserve">, </w:t>
      </w:r>
      <w:r>
        <w:t>p. 949-955 [953]</w:t>
      </w:r>
    </w:p>
    <w:p w14:paraId="7D493551" w14:textId="77777777" w:rsidR="00F80ED5" w:rsidRPr="008950E7" w:rsidRDefault="00F80ED5" w:rsidP="00F80ED5">
      <w:pPr>
        <w:pStyle w:val="Corpsdetexte"/>
        <w:rPr>
          <w:rFonts w:cs="Times New Roman"/>
          <w:lang w:val="it-IT"/>
          <w:rPrChange w:id="217" w:author="Marguerite-Marie Bordry" w:date="2018-12-06T15:42:00Z">
            <w:rPr>
              <w:rFonts w:cs="Times New Roman"/>
            </w:rPr>
          </w:rPrChange>
        </w:rPr>
      </w:pPr>
      <w:r>
        <w:rPr>
          <w:rFonts w:cs="Times New Roman"/>
        </w:rPr>
        <w:t>M. </w:t>
      </w:r>
      <w:r w:rsidRPr="00F8712A">
        <w:rPr>
          <w:rFonts w:cs="Times New Roman"/>
        </w:rPr>
        <w:t>Domenico Oliva, par exemple, que j</w:t>
      </w:r>
      <w:r>
        <w:rPr>
          <w:rFonts w:cs="Times New Roman"/>
        </w:rPr>
        <w:t>’</w:t>
      </w:r>
      <w:r w:rsidRPr="00F8712A">
        <w:rPr>
          <w:rFonts w:cs="Times New Roman"/>
        </w:rPr>
        <w:t>ai à tort considéré jusqu</w:t>
      </w:r>
      <w:r>
        <w:rPr>
          <w:rFonts w:cs="Times New Roman"/>
        </w:rPr>
        <w:t>’</w:t>
      </w:r>
      <w:r w:rsidRPr="00F8712A">
        <w:rPr>
          <w:rFonts w:cs="Times New Roman"/>
        </w:rPr>
        <w:t>ici simplement comme critique, a écrit un drame du plus haut intérêt sur ce sujet. (Domenico Oliva</w:t>
      </w:r>
      <w:r>
        <w:rPr>
          <w:rFonts w:cs="Times New Roman"/>
        </w:rPr>
        <w:t> :</w:t>
      </w:r>
      <w:r w:rsidRPr="00F8712A">
        <w:rPr>
          <w:rFonts w:cs="Times New Roman"/>
        </w:rPr>
        <w:t xml:space="preserve"> </w:t>
      </w:r>
      <w:r w:rsidRPr="00F8712A">
        <w:rPr>
          <w:rFonts w:cs="Times New Roman"/>
          <w:b/>
        </w:rPr>
        <w:t>Robespierre</w:t>
      </w:r>
      <w:r w:rsidRPr="00F8712A">
        <w:rPr>
          <w:rFonts w:cs="Times New Roman"/>
        </w:rPr>
        <w:t>, drame en cinq actes</w:t>
      </w:r>
      <w:r>
        <w:rPr>
          <w:rFonts w:cs="Times New Roman"/>
        </w:rPr>
        <w:t> ;</w:t>
      </w:r>
      <w:r w:rsidRPr="00F8712A">
        <w:rPr>
          <w:rFonts w:cs="Times New Roman"/>
        </w:rPr>
        <w:t xml:space="preserve"> Milan, maison Galli, édit.) La révolution de Thermidor y tient la plus grande place, mais le personnage de Robespierre y joue un rôle scrupuleusement historique. </w:t>
      </w:r>
      <w:r w:rsidRPr="00F8712A">
        <w:rPr>
          <w:rFonts w:cs="Times New Roman"/>
        </w:rPr>
        <w:lastRenderedPageBreak/>
        <w:t>On ne sent pas, dans ce drame, l</w:t>
      </w:r>
      <w:r>
        <w:rPr>
          <w:rFonts w:cs="Times New Roman"/>
        </w:rPr>
        <w:t>’</w:t>
      </w:r>
      <w:r w:rsidRPr="00F8712A">
        <w:rPr>
          <w:rFonts w:cs="Times New Roman"/>
        </w:rPr>
        <w:t>approche de l</w:t>
      </w:r>
      <w:r>
        <w:rPr>
          <w:rFonts w:cs="Times New Roman"/>
        </w:rPr>
        <w:t>’</w:t>
      </w:r>
      <w:r w:rsidRPr="00F8712A">
        <w:rPr>
          <w:rFonts w:cs="Times New Roman"/>
        </w:rPr>
        <w:t>Empire</w:t>
      </w:r>
      <w:r>
        <w:rPr>
          <w:rFonts w:cs="Times New Roman"/>
        </w:rPr>
        <w:t> ;</w:t>
      </w:r>
      <w:r w:rsidRPr="00F8712A">
        <w:rPr>
          <w:rFonts w:cs="Times New Roman"/>
        </w:rPr>
        <w:t xml:space="preserve"> Robespierre ne prêche pas, ne prévoit pas</w:t>
      </w:r>
      <w:r>
        <w:rPr>
          <w:rFonts w:cs="Times New Roman"/>
        </w:rPr>
        <w:t> :</w:t>
      </w:r>
      <w:r w:rsidRPr="00F8712A">
        <w:rPr>
          <w:rFonts w:cs="Times New Roman"/>
        </w:rPr>
        <w:t xml:space="preserve"> c</w:t>
      </w:r>
      <w:r>
        <w:rPr>
          <w:rFonts w:cs="Times New Roman"/>
        </w:rPr>
        <w:t>’</w:t>
      </w:r>
      <w:r w:rsidRPr="00F8712A">
        <w:rPr>
          <w:rFonts w:cs="Times New Roman"/>
        </w:rPr>
        <w:t>est le démagogue et non le prophète menaçant. Nous avons ici, enfin, le drame humain, tandis que Robert Hamerling nous donne la tragédie formidable et quelque peu trop subjective. Après tout, on ne peut pas instituer une comparaison</w:t>
      </w:r>
      <w:r>
        <w:rPr>
          <w:rFonts w:cs="Times New Roman"/>
        </w:rPr>
        <w:t> ;</w:t>
      </w:r>
      <w:r w:rsidRPr="00F8712A">
        <w:rPr>
          <w:rFonts w:cs="Times New Roman"/>
        </w:rPr>
        <w:t xml:space="preserve"> les thèmes seuls ont voulu ce rapprochement entre une tragédie et un drame, qui n</w:t>
      </w:r>
      <w:r>
        <w:rPr>
          <w:rFonts w:cs="Times New Roman"/>
        </w:rPr>
        <w:t>’</w:t>
      </w:r>
      <w:r w:rsidRPr="00F8712A">
        <w:rPr>
          <w:rFonts w:cs="Times New Roman"/>
        </w:rPr>
        <w:t xml:space="preserve">ont pas de communes intentions, ni politiques, ni artistiques. </w:t>
      </w:r>
      <w:r>
        <w:rPr>
          <w:rFonts w:cs="Times New Roman"/>
        </w:rPr>
        <w:t>M. </w:t>
      </w:r>
      <w:r w:rsidRPr="00F8712A">
        <w:rPr>
          <w:rFonts w:cs="Times New Roman"/>
        </w:rPr>
        <w:t>Oliva, surtout, n</w:t>
      </w:r>
      <w:r>
        <w:rPr>
          <w:rFonts w:cs="Times New Roman"/>
        </w:rPr>
        <w:t>’</w:t>
      </w:r>
      <w:r w:rsidRPr="00F8712A">
        <w:rPr>
          <w:rFonts w:cs="Times New Roman"/>
        </w:rPr>
        <w:t>a pas voulu imposer son opinion personnelle</w:t>
      </w:r>
      <w:r>
        <w:rPr>
          <w:rFonts w:cs="Times New Roman"/>
        </w:rPr>
        <w:t> ;</w:t>
      </w:r>
      <w:r w:rsidRPr="00F8712A">
        <w:rPr>
          <w:rFonts w:cs="Times New Roman"/>
        </w:rPr>
        <w:t xml:space="preserve"> il a fait d</w:t>
      </w:r>
      <w:r>
        <w:rPr>
          <w:rFonts w:cs="Times New Roman"/>
        </w:rPr>
        <w:t>’</w:t>
      </w:r>
      <w:r w:rsidRPr="00F8712A">
        <w:rPr>
          <w:rFonts w:cs="Times New Roman"/>
        </w:rPr>
        <w:t>un morceau d</w:t>
      </w:r>
      <w:r>
        <w:rPr>
          <w:rFonts w:cs="Times New Roman"/>
        </w:rPr>
        <w:t>’</w:t>
      </w:r>
      <w:r w:rsidRPr="00F8712A">
        <w:rPr>
          <w:rFonts w:cs="Times New Roman"/>
        </w:rPr>
        <w:t>histoire une pièce de théâtre et il n</w:t>
      </w:r>
      <w:r>
        <w:rPr>
          <w:rFonts w:cs="Times New Roman"/>
        </w:rPr>
        <w:t>’</w:t>
      </w:r>
      <w:r w:rsidRPr="00F8712A">
        <w:rPr>
          <w:rFonts w:cs="Times New Roman"/>
        </w:rPr>
        <w:t xml:space="preserve">a pas ajouté une ligne aux figures trop connues de la Révolution. </w:t>
      </w:r>
      <w:r w:rsidRPr="008950E7">
        <w:rPr>
          <w:rFonts w:cs="Times New Roman"/>
          <w:lang w:val="it-IT"/>
          <w:rPrChange w:id="218" w:author="Marguerite-Marie Bordry" w:date="2018-12-06T15:42:00Z">
            <w:rPr>
              <w:rFonts w:cs="Times New Roman"/>
            </w:rPr>
          </w:rPrChange>
        </w:rPr>
        <w:t>Son drame est beau.</w:t>
      </w:r>
    </w:p>
    <w:p w14:paraId="7C8F6453" w14:textId="77777777" w:rsidR="00F80ED5" w:rsidRPr="008950E7" w:rsidRDefault="00F80ED5" w:rsidP="00F80ED5">
      <w:pPr>
        <w:pStyle w:val="Titre3"/>
        <w:rPr>
          <w:lang w:val="it-IT"/>
          <w:rPrChange w:id="219" w:author="Marguerite-Marie Bordry" w:date="2018-12-06T15:42:00Z">
            <w:rPr/>
          </w:rPrChange>
        </w:rPr>
      </w:pPr>
      <w:r w:rsidRPr="008950E7">
        <w:rPr>
          <w:lang w:val="it-IT"/>
          <w:rPrChange w:id="220" w:author="Marguerite-Marie Bordry" w:date="2018-12-06T15:42:00Z">
            <w:rPr/>
          </w:rPrChange>
        </w:rPr>
        <w:t xml:space="preserve">Alessandro D’Ancona : </w:t>
      </w:r>
      <w:r w:rsidRPr="008950E7">
        <w:rPr>
          <w:i/>
          <w:lang w:val="it-IT"/>
          <w:rPrChange w:id="221" w:author="Marguerite-Marie Bordry" w:date="2018-12-06T15:42:00Z">
            <w:rPr>
              <w:i/>
            </w:rPr>
          </w:rPrChange>
        </w:rPr>
        <w:t>Federico Confalonieri</w:t>
      </w:r>
    </w:p>
    <w:p w14:paraId="2408C6C1" w14:textId="77777777" w:rsidR="00F80ED5" w:rsidRPr="008950E7" w:rsidRDefault="00F80ED5" w:rsidP="00F80ED5">
      <w:pPr>
        <w:pStyle w:val="term"/>
        <w:rPr>
          <w:lang w:val="it-IT"/>
          <w:rPrChange w:id="222" w:author="Marguerite-Marie Bordry" w:date="2018-12-06T15:42:00Z">
            <w:rPr/>
          </w:rPrChange>
        </w:rPr>
      </w:pPr>
      <w:r w:rsidRPr="008950E7">
        <w:rPr>
          <w:lang w:val="it-IT"/>
          <w:rPrChange w:id="223" w:author="Marguerite-Marie Bordry" w:date="2018-12-06T15:42:00Z">
            <w:rPr/>
          </w:rPrChange>
        </w:rPr>
        <w:t>id : article-1897-12_953b</w:t>
      </w:r>
    </w:p>
    <w:p w14:paraId="7FBDA4AA" w14:textId="77777777" w:rsidR="00F80ED5" w:rsidRPr="008950E7" w:rsidRDefault="00F80ED5" w:rsidP="00F80ED5">
      <w:pPr>
        <w:pStyle w:val="term"/>
        <w:rPr>
          <w:lang w:val="it-IT"/>
          <w:rPrChange w:id="224" w:author="Marguerite-Marie Bordry" w:date="2018-12-06T15:42:00Z">
            <w:rPr/>
          </w:rPrChange>
        </w:rPr>
      </w:pPr>
      <w:r w:rsidRPr="008950E7">
        <w:rPr>
          <w:lang w:val="it-IT"/>
          <w:rPrChange w:id="225" w:author="Marguerite-Marie Bordry" w:date="2018-12-06T15:42:00Z">
            <w:rPr/>
          </w:rPrChange>
        </w:rPr>
        <w:t xml:space="preserve">author : </w:t>
      </w:r>
      <w:r w:rsidRPr="008950E7">
        <w:rPr>
          <w:rFonts w:eastAsiaTheme="majorEastAsia"/>
          <w:lang w:val="it-IT"/>
          <w:rPrChange w:id="226" w:author="Marguerite-Marie Bordry" w:date="2018-12-06T15:42:00Z">
            <w:rPr>
              <w:rFonts w:eastAsiaTheme="majorEastAsia"/>
            </w:rPr>
          </w:rPrChange>
        </w:rPr>
        <w:t>Zùccoli, Luciano (1868-1929)</w:t>
      </w:r>
    </w:p>
    <w:p w14:paraId="296303B2" w14:textId="77777777" w:rsidR="00F80ED5" w:rsidRPr="008950E7" w:rsidRDefault="00F80ED5" w:rsidP="00F80ED5">
      <w:pPr>
        <w:pStyle w:val="term"/>
        <w:rPr>
          <w:lang w:val="it-IT"/>
          <w:rPrChange w:id="227" w:author="Marguerite-Marie Bordry" w:date="2018-12-06T15:42:00Z">
            <w:rPr/>
          </w:rPrChange>
        </w:rPr>
      </w:pPr>
      <w:r w:rsidRPr="008950E7">
        <w:rPr>
          <w:lang w:val="it-IT"/>
          <w:rPrChange w:id="228" w:author="Marguerite-Marie Bordry" w:date="2018-12-06T15:42:00Z">
            <w:rPr/>
          </w:rPrChange>
        </w:rPr>
        <w:t xml:space="preserve">signed : Luciano </w:t>
      </w:r>
      <w:r w:rsidRPr="008950E7">
        <w:rPr>
          <w:rFonts w:eastAsiaTheme="majorEastAsia"/>
          <w:lang w:val="it-IT"/>
          <w:rPrChange w:id="229" w:author="Marguerite-Marie Bordry" w:date="2018-12-06T15:42:00Z">
            <w:rPr>
              <w:rFonts w:eastAsiaTheme="majorEastAsia"/>
            </w:rPr>
          </w:rPrChange>
        </w:rPr>
        <w:t>Zùccoli</w:t>
      </w:r>
    </w:p>
    <w:p w14:paraId="569199E8" w14:textId="77777777" w:rsidR="00F80ED5" w:rsidRPr="008950E7" w:rsidRDefault="00F80ED5" w:rsidP="00F80ED5">
      <w:pPr>
        <w:pStyle w:val="term"/>
        <w:rPr>
          <w:lang w:val="it-IT"/>
          <w:rPrChange w:id="230" w:author="Marguerite-Marie Bordry" w:date="2018-12-06T15:42:00Z">
            <w:rPr/>
          </w:rPrChange>
        </w:rPr>
      </w:pPr>
      <w:r w:rsidRPr="008950E7">
        <w:rPr>
          <w:lang w:val="it-IT"/>
          <w:rPrChange w:id="231" w:author="Marguerite-Marie Bordry" w:date="2018-12-06T15:42:00Z">
            <w:rPr/>
          </w:rPrChange>
        </w:rPr>
        <w:t>section : Lettres italiennes</w:t>
      </w:r>
    </w:p>
    <w:p w14:paraId="2ACA35BF" w14:textId="77777777" w:rsidR="00F80ED5" w:rsidRPr="008950E7" w:rsidRDefault="00F80ED5" w:rsidP="00F80ED5">
      <w:pPr>
        <w:pStyle w:val="term"/>
        <w:rPr>
          <w:lang w:val="it-IT"/>
          <w:rPrChange w:id="232" w:author="Marguerite-Marie Bordry" w:date="2018-12-06T15:42:00Z">
            <w:rPr/>
          </w:rPrChange>
        </w:rPr>
      </w:pPr>
      <w:r w:rsidRPr="008950E7">
        <w:rPr>
          <w:lang w:val="it-IT"/>
          <w:rPrChange w:id="233" w:author="Marguerite-Marie Bordry" w:date="2018-12-06T15:42:00Z">
            <w:rPr/>
          </w:rPrChange>
        </w:rPr>
        <w:t xml:space="preserve">title : Alessandro D’Ancona : </w:t>
      </w:r>
      <w:r w:rsidRPr="008950E7">
        <w:rPr>
          <w:i/>
          <w:lang w:val="it-IT"/>
          <w:rPrChange w:id="234" w:author="Marguerite-Marie Bordry" w:date="2018-12-06T15:42:00Z">
            <w:rPr>
              <w:i/>
            </w:rPr>
          </w:rPrChange>
        </w:rPr>
        <w:t>Federico Confalonieri</w:t>
      </w:r>
    </w:p>
    <w:p w14:paraId="2A7C9969" w14:textId="77777777" w:rsidR="00F80ED5" w:rsidRPr="00925B7B" w:rsidRDefault="00F80ED5" w:rsidP="00F80ED5">
      <w:pPr>
        <w:pStyle w:val="term"/>
      </w:pPr>
      <w:r w:rsidRPr="00925B7B">
        <w:t>date :</w:t>
      </w:r>
      <w:r>
        <w:t xml:space="preserve"> 1897-12</w:t>
      </w:r>
    </w:p>
    <w:p w14:paraId="09160D64" w14:textId="77777777" w:rsidR="00F80ED5" w:rsidRDefault="00F80ED5" w:rsidP="00F80ED5">
      <w:pPr>
        <w:pStyle w:val="term"/>
      </w:pPr>
      <w:r w:rsidRPr="00925B7B">
        <w:t xml:space="preserve">ref : </w:t>
      </w:r>
      <w:r>
        <w:t>Tome XXIV, numéro 96, décembre 1897</w:t>
      </w:r>
      <w:r w:rsidRPr="00925B7B">
        <w:t xml:space="preserve">, </w:t>
      </w:r>
      <w:r>
        <w:t>p. 949-955 [953-954]</w:t>
      </w:r>
    </w:p>
    <w:p w14:paraId="2E0C6A4E" w14:textId="77777777" w:rsidR="00F80ED5" w:rsidRPr="00F8712A" w:rsidRDefault="00F80ED5" w:rsidP="00F80ED5">
      <w:pPr>
        <w:pStyle w:val="Corpsdetexte"/>
        <w:rPr>
          <w:rFonts w:cs="Times New Roman"/>
        </w:rPr>
      </w:pPr>
      <w:r w:rsidRPr="00F8712A">
        <w:rPr>
          <w:rFonts w:cs="Times New Roman"/>
        </w:rPr>
        <w:t>Mais si nous voulons jouir avec passion d</w:t>
      </w:r>
      <w:r>
        <w:rPr>
          <w:rFonts w:cs="Times New Roman"/>
        </w:rPr>
        <w:t>’</w:t>
      </w:r>
      <w:r w:rsidRPr="00F8712A">
        <w:rPr>
          <w:rFonts w:cs="Times New Roman"/>
        </w:rPr>
        <w:t xml:space="preserve">événements politiques terribles, il nous faut suivre </w:t>
      </w:r>
      <w:r>
        <w:rPr>
          <w:rFonts w:cs="Times New Roman"/>
        </w:rPr>
        <w:t>M. </w:t>
      </w:r>
      <w:r w:rsidRPr="00F8712A">
        <w:rPr>
          <w:rFonts w:cs="Times New Roman"/>
        </w:rPr>
        <w:t>Alessandro D</w:t>
      </w:r>
      <w:r>
        <w:rPr>
          <w:rFonts w:cs="Times New Roman"/>
        </w:rPr>
        <w:t>’</w:t>
      </w:r>
      <w:r w:rsidRPr="00F8712A">
        <w:rPr>
          <w:rFonts w:cs="Times New Roman"/>
        </w:rPr>
        <w:t>Ancona, dont la maison éditrice Treves de Milan, en continuant ses traditions de bon goût, vient de publier un volume qui a pour titre ce nom cher aux italiens</w:t>
      </w:r>
      <w:r>
        <w:rPr>
          <w:rFonts w:cs="Times New Roman"/>
        </w:rPr>
        <w:t> :</w:t>
      </w:r>
      <w:r w:rsidRPr="00F8712A">
        <w:rPr>
          <w:rFonts w:cs="Times New Roman"/>
        </w:rPr>
        <w:t xml:space="preserve"> </w:t>
      </w:r>
      <w:r w:rsidRPr="00F8712A">
        <w:rPr>
          <w:rFonts w:cs="Times New Roman"/>
          <w:b/>
        </w:rPr>
        <w:t>Federico Confalonieri</w:t>
      </w:r>
      <w:r w:rsidRPr="00F8712A">
        <w:rPr>
          <w:rFonts w:cs="Times New Roman"/>
        </w:rPr>
        <w:t>.</w:t>
      </w:r>
    </w:p>
    <w:p w14:paraId="2D56F5EC" w14:textId="77777777" w:rsidR="00F80ED5" w:rsidRDefault="00F80ED5" w:rsidP="00F80ED5">
      <w:pPr>
        <w:pStyle w:val="Corpsdetexte"/>
        <w:rPr>
          <w:rFonts w:cs="Times New Roman"/>
        </w:rPr>
      </w:pPr>
      <w:r w:rsidRPr="00F8712A">
        <w:rPr>
          <w:rFonts w:cs="Times New Roman"/>
        </w:rPr>
        <w:t xml:space="preserve">Le livre de </w:t>
      </w:r>
      <w:r>
        <w:rPr>
          <w:rFonts w:cs="Times New Roman"/>
        </w:rPr>
        <w:t>M. </w:t>
      </w:r>
      <w:r w:rsidRPr="00F8712A">
        <w:rPr>
          <w:rFonts w:cs="Times New Roman"/>
        </w:rPr>
        <w:t>D</w:t>
      </w:r>
      <w:r>
        <w:rPr>
          <w:rFonts w:cs="Times New Roman"/>
        </w:rPr>
        <w:t>’</w:t>
      </w:r>
      <w:r w:rsidRPr="00F8712A">
        <w:rPr>
          <w:rFonts w:cs="Times New Roman"/>
        </w:rPr>
        <w:t>Ancona est précieux. Cet érudit devient un artiste lorsqu</w:t>
      </w:r>
      <w:r>
        <w:rPr>
          <w:rFonts w:cs="Times New Roman"/>
        </w:rPr>
        <w:t>’</w:t>
      </w:r>
      <w:r w:rsidRPr="00F8712A">
        <w:rPr>
          <w:rFonts w:cs="Times New Roman"/>
        </w:rPr>
        <w:t>il nous parle du Comte Confalonieri. Celui-ci, beau, élégant, riche, autoritaire, tient dans l</w:t>
      </w:r>
      <w:r>
        <w:rPr>
          <w:rFonts w:cs="Times New Roman"/>
        </w:rPr>
        <w:t>’</w:t>
      </w:r>
      <w:r w:rsidRPr="00F8712A">
        <w:rPr>
          <w:rFonts w:cs="Times New Roman"/>
        </w:rPr>
        <w:t>histoire des conspirations pour la renaissance politique italienne la part la plus importante. Entouré d</w:t>
      </w:r>
      <w:r>
        <w:rPr>
          <w:rFonts w:cs="Times New Roman"/>
        </w:rPr>
        <w:t>’</w:t>
      </w:r>
      <w:r w:rsidRPr="00F8712A">
        <w:rPr>
          <w:rFonts w:cs="Times New Roman"/>
        </w:rPr>
        <w:t>envieux, son nom n</w:t>
      </w:r>
      <w:r>
        <w:rPr>
          <w:rFonts w:cs="Times New Roman"/>
        </w:rPr>
        <w:t>’</w:t>
      </w:r>
      <w:r w:rsidRPr="00F8712A">
        <w:rPr>
          <w:rFonts w:cs="Times New Roman"/>
        </w:rPr>
        <w:t>est pas arrivé à nous sans le soupçon malin de quelque tache</w:t>
      </w:r>
      <w:r>
        <w:rPr>
          <w:rFonts w:cs="Times New Roman"/>
        </w:rPr>
        <w:t> ;</w:t>
      </w:r>
      <w:r w:rsidRPr="00F8712A">
        <w:rPr>
          <w:rFonts w:cs="Times New Roman"/>
        </w:rPr>
        <w:t xml:space="preserve"> mais </w:t>
      </w:r>
      <w:r>
        <w:rPr>
          <w:rFonts w:cs="Times New Roman"/>
        </w:rPr>
        <w:t>M. </w:t>
      </w:r>
      <w:r w:rsidRPr="00F8712A">
        <w:rPr>
          <w:rFonts w:cs="Times New Roman"/>
        </w:rPr>
        <w:t>D</w:t>
      </w:r>
      <w:r>
        <w:rPr>
          <w:rFonts w:cs="Times New Roman"/>
        </w:rPr>
        <w:t>’</w:t>
      </w:r>
      <w:r w:rsidRPr="00F8712A">
        <w:rPr>
          <w:rFonts w:cs="Times New Roman"/>
        </w:rPr>
        <w:t>Ancona le défend victorieusement</w:t>
      </w:r>
      <w:r>
        <w:rPr>
          <w:rFonts w:cs="Times New Roman"/>
        </w:rPr>
        <w:t> ;</w:t>
      </w:r>
      <w:r w:rsidRPr="00F8712A">
        <w:rPr>
          <w:rFonts w:cs="Times New Roman"/>
        </w:rPr>
        <w:t xml:space="preserve"> il suit le Comte Confalonieri dans toutes ses aventures et mésaventures politiques, dans ses exils, dans les prisons du Spielberg, jusqu</w:t>
      </w:r>
      <w:r>
        <w:rPr>
          <w:rFonts w:cs="Times New Roman"/>
        </w:rPr>
        <w:t>’</w:t>
      </w:r>
      <w:r w:rsidRPr="00F8712A">
        <w:rPr>
          <w:rFonts w:cs="Times New Roman"/>
        </w:rPr>
        <w:t>à sa mort</w:t>
      </w:r>
      <w:r>
        <w:rPr>
          <w:rFonts w:cs="Times New Roman"/>
        </w:rPr>
        <w:t> ;</w:t>
      </w:r>
      <w:r w:rsidRPr="00F8712A">
        <w:rPr>
          <w:rFonts w:cs="Times New Roman"/>
        </w:rPr>
        <w:t xml:space="preserve"> on ne peut pas être un biographe plus amoureux, plus diligent. Et </w:t>
      </w:r>
      <w:r>
        <w:rPr>
          <w:rFonts w:cs="Times New Roman"/>
        </w:rPr>
        <w:t>M. </w:t>
      </w:r>
      <w:r w:rsidRPr="00F8712A">
        <w:rPr>
          <w:rFonts w:cs="Times New Roman"/>
        </w:rPr>
        <w:t>D</w:t>
      </w:r>
      <w:r>
        <w:rPr>
          <w:rFonts w:cs="Times New Roman"/>
        </w:rPr>
        <w:t>’</w:t>
      </w:r>
      <w:r w:rsidRPr="00F8712A">
        <w:rPr>
          <w:rFonts w:cs="Times New Roman"/>
        </w:rPr>
        <w:t>Ancona</w:t>
      </w:r>
      <w:del w:id="235" w:author="Marguerite-Marie Bordry" w:date="2018-12-06T19:59:00Z">
        <w:r w:rsidRPr="00837939" w:rsidDel="00837939">
          <w:delText>-</w:delText>
        </w:r>
      </w:del>
      <w:r w:rsidRPr="00F8712A">
        <w:rPr>
          <w:rFonts w:cs="Times New Roman"/>
        </w:rPr>
        <w:t>a</w:t>
      </w:r>
      <w:del w:id="236" w:author="Marguerite-Marie Bordry" w:date="2018-12-06T19:59:00Z">
        <w:r w:rsidRPr="00F8712A" w:rsidDel="00001F8F">
          <w:rPr>
            <w:rFonts w:cs="Times New Roman"/>
          </w:rPr>
          <w:delText xml:space="preserve"> </w:delText>
        </w:r>
      </w:del>
      <w:r w:rsidRPr="00F8712A">
        <w:rPr>
          <w:rFonts w:cs="Times New Roman"/>
        </w:rPr>
        <w:t>ajouté à la part narrative un recueil de documents presque tous inédits, qui éclairent d</w:t>
      </w:r>
      <w:r>
        <w:rPr>
          <w:rFonts w:cs="Times New Roman"/>
        </w:rPr>
        <w:t>’</w:t>
      </w:r>
      <w:r w:rsidRPr="00F8712A">
        <w:rPr>
          <w:rFonts w:cs="Times New Roman"/>
        </w:rPr>
        <w:t>une manière lumineuse la période historique dans laquelle brille</w:t>
      </w:r>
      <w:r>
        <w:rPr>
          <w:rFonts w:cs="Times New Roman"/>
        </w:rPr>
        <w:t xml:space="preserve"> </w:t>
      </w:r>
      <w:r w:rsidRPr="00F8712A">
        <w:rPr>
          <w:rFonts w:cs="Times New Roman"/>
        </w:rPr>
        <w:t>la figure de Confalonieri. Le livre, à peine paru, a déjà obtenu un grand succès dans tous les publics, comme il arrive aux œuvres sérieuses et méditées.</w:t>
      </w:r>
    </w:p>
    <w:p w14:paraId="7C25326D" w14:textId="77777777" w:rsidR="00F80ED5" w:rsidRDefault="00F80ED5" w:rsidP="00F80ED5">
      <w:pPr>
        <w:pStyle w:val="Titre3"/>
      </w:pPr>
      <w:r w:rsidRPr="00F8712A">
        <w:t>Marginalia</w:t>
      </w:r>
    </w:p>
    <w:p w14:paraId="3A0C7BAE" w14:textId="77777777" w:rsidR="00F80ED5" w:rsidRDefault="00F80ED5" w:rsidP="00F80ED5">
      <w:pPr>
        <w:pStyle w:val="Titre4"/>
      </w:pPr>
      <w:r w:rsidRPr="00F8712A">
        <w:t>Le Théâtre des Muses</w:t>
      </w:r>
    </w:p>
    <w:p w14:paraId="0BF19443" w14:textId="77777777" w:rsidR="00F80ED5" w:rsidRPr="00925B7B" w:rsidRDefault="00F80ED5" w:rsidP="00F80ED5">
      <w:pPr>
        <w:pStyle w:val="term"/>
      </w:pPr>
      <w:r w:rsidRPr="00925B7B">
        <w:t>id : article-</w:t>
      </w:r>
      <w:r>
        <w:t>1897</w:t>
      </w:r>
      <w:r w:rsidRPr="00925B7B">
        <w:t>-</w:t>
      </w:r>
      <w:r>
        <w:t>12</w:t>
      </w:r>
      <w:r w:rsidRPr="00925B7B">
        <w:t>_</w:t>
      </w:r>
      <w:r>
        <w:t>954a</w:t>
      </w:r>
    </w:p>
    <w:p w14:paraId="4DD17DD8" w14:textId="77777777" w:rsidR="00F80ED5" w:rsidRPr="008950E7" w:rsidRDefault="00F80ED5" w:rsidP="00F80ED5">
      <w:pPr>
        <w:pStyle w:val="term"/>
        <w:rPr>
          <w:lang w:val="it-IT"/>
          <w:rPrChange w:id="237" w:author="Marguerite-Marie Bordry" w:date="2018-12-06T15:42:00Z">
            <w:rPr/>
          </w:rPrChange>
        </w:rPr>
      </w:pPr>
      <w:r w:rsidRPr="008950E7">
        <w:rPr>
          <w:lang w:val="it-IT"/>
          <w:rPrChange w:id="238" w:author="Marguerite-Marie Bordry" w:date="2018-12-06T15:42:00Z">
            <w:rPr/>
          </w:rPrChange>
        </w:rPr>
        <w:t xml:space="preserve">author : </w:t>
      </w:r>
      <w:r w:rsidRPr="008950E7">
        <w:rPr>
          <w:rFonts w:eastAsiaTheme="majorEastAsia"/>
          <w:lang w:val="it-IT"/>
          <w:rPrChange w:id="239" w:author="Marguerite-Marie Bordry" w:date="2018-12-06T15:42:00Z">
            <w:rPr>
              <w:rFonts w:eastAsiaTheme="majorEastAsia"/>
            </w:rPr>
          </w:rPrChange>
        </w:rPr>
        <w:t>Zùccoli, Luciano (1868-1929)</w:t>
      </w:r>
    </w:p>
    <w:p w14:paraId="78D5A773" w14:textId="77777777" w:rsidR="00F80ED5" w:rsidRPr="008950E7" w:rsidRDefault="00F80ED5" w:rsidP="00F80ED5">
      <w:pPr>
        <w:pStyle w:val="term"/>
        <w:rPr>
          <w:lang w:val="it-IT"/>
          <w:rPrChange w:id="240" w:author="Marguerite-Marie Bordry" w:date="2018-12-06T15:42:00Z">
            <w:rPr/>
          </w:rPrChange>
        </w:rPr>
      </w:pPr>
      <w:r w:rsidRPr="008950E7">
        <w:rPr>
          <w:lang w:val="it-IT"/>
          <w:rPrChange w:id="241" w:author="Marguerite-Marie Bordry" w:date="2018-12-06T15:42:00Z">
            <w:rPr/>
          </w:rPrChange>
        </w:rPr>
        <w:t xml:space="preserve">signed : Luciano </w:t>
      </w:r>
      <w:r w:rsidRPr="008950E7">
        <w:rPr>
          <w:rFonts w:eastAsiaTheme="majorEastAsia"/>
          <w:lang w:val="it-IT"/>
          <w:rPrChange w:id="242" w:author="Marguerite-Marie Bordry" w:date="2018-12-06T15:42:00Z">
            <w:rPr>
              <w:rFonts w:eastAsiaTheme="majorEastAsia"/>
            </w:rPr>
          </w:rPrChange>
        </w:rPr>
        <w:t>Zùccoli</w:t>
      </w:r>
    </w:p>
    <w:p w14:paraId="3785DAC4" w14:textId="77777777" w:rsidR="00F80ED5" w:rsidRDefault="00F80ED5" w:rsidP="00F80ED5">
      <w:pPr>
        <w:pStyle w:val="term"/>
      </w:pPr>
      <w:r w:rsidRPr="00925B7B">
        <w:lastRenderedPageBreak/>
        <w:t xml:space="preserve">section : </w:t>
      </w:r>
      <w:r>
        <w:t>Lettres italiennes</w:t>
      </w:r>
    </w:p>
    <w:p w14:paraId="252671F0" w14:textId="77777777" w:rsidR="00F80ED5" w:rsidRPr="0044359D" w:rsidRDefault="00F80ED5" w:rsidP="00F80ED5">
      <w:pPr>
        <w:pStyle w:val="term"/>
      </w:pPr>
      <w:r w:rsidRPr="00DA7419">
        <w:t xml:space="preserve">title : </w:t>
      </w:r>
      <w:r>
        <w:t xml:space="preserve">Marginalia. </w:t>
      </w:r>
      <w:r w:rsidRPr="00F767C0">
        <w:t>Le Théâtre des Muses</w:t>
      </w:r>
    </w:p>
    <w:p w14:paraId="4EEDCAC5" w14:textId="77777777" w:rsidR="00F80ED5" w:rsidRPr="00925B7B" w:rsidRDefault="00F80ED5" w:rsidP="00F80ED5">
      <w:pPr>
        <w:pStyle w:val="term"/>
      </w:pPr>
      <w:r w:rsidRPr="00925B7B">
        <w:t>date :</w:t>
      </w:r>
      <w:r>
        <w:t xml:space="preserve"> 1897-12</w:t>
      </w:r>
    </w:p>
    <w:p w14:paraId="1388C574" w14:textId="77777777" w:rsidR="00F80ED5" w:rsidRDefault="00F80ED5" w:rsidP="00F80ED5">
      <w:pPr>
        <w:pStyle w:val="term"/>
      </w:pPr>
      <w:r w:rsidRPr="00925B7B">
        <w:t xml:space="preserve">ref : </w:t>
      </w:r>
      <w:r>
        <w:t>Tome XXIV, numéro 96, décembre 1897</w:t>
      </w:r>
      <w:r w:rsidRPr="00925B7B">
        <w:t xml:space="preserve">, </w:t>
      </w:r>
      <w:r>
        <w:t>p. 949-955 [954]</w:t>
      </w:r>
    </w:p>
    <w:p w14:paraId="010BBD79" w14:textId="77777777" w:rsidR="00F80ED5" w:rsidRPr="00F8712A" w:rsidRDefault="00F80ED5" w:rsidP="00F80ED5">
      <w:pPr>
        <w:pStyle w:val="Corpsdetexte"/>
        <w:rPr>
          <w:rFonts w:cs="Times New Roman"/>
        </w:rPr>
      </w:pPr>
      <w:r w:rsidRPr="00F8712A">
        <w:rPr>
          <w:rFonts w:cs="Times New Roman"/>
        </w:rPr>
        <w:t>Nous allons avoir en Italie, aux portes de Rome, sur les bords enchanteurs du lac d</w:t>
      </w:r>
      <w:r>
        <w:rPr>
          <w:rFonts w:cs="Times New Roman"/>
        </w:rPr>
        <w:t>’</w:t>
      </w:r>
      <w:r w:rsidRPr="00F8712A">
        <w:rPr>
          <w:rFonts w:cs="Times New Roman"/>
        </w:rPr>
        <w:t xml:space="preserve">Albano, un Théâtre Tragique. </w:t>
      </w:r>
      <w:r>
        <w:rPr>
          <w:rFonts w:cs="Times New Roman"/>
        </w:rPr>
        <w:t>M. </w:t>
      </w:r>
      <w:r w:rsidRPr="00F8712A">
        <w:rPr>
          <w:rFonts w:cs="Times New Roman"/>
        </w:rPr>
        <w:t>Gabriele d</w:t>
      </w:r>
      <w:r>
        <w:rPr>
          <w:rFonts w:cs="Times New Roman"/>
        </w:rPr>
        <w:t>’</w:t>
      </w:r>
      <w:r w:rsidRPr="00F8712A">
        <w:rPr>
          <w:rFonts w:cs="Times New Roman"/>
        </w:rPr>
        <w:t>Annunzio a été l</w:t>
      </w:r>
      <w:r>
        <w:rPr>
          <w:rFonts w:cs="Times New Roman"/>
        </w:rPr>
        <w:t>’</w:t>
      </w:r>
      <w:r w:rsidRPr="00F8712A">
        <w:rPr>
          <w:rFonts w:cs="Times New Roman"/>
        </w:rPr>
        <w:t>initiateur du projet</w:t>
      </w:r>
      <w:r>
        <w:rPr>
          <w:rFonts w:cs="Times New Roman"/>
        </w:rPr>
        <w:t> ;</w:t>
      </w:r>
      <w:r w:rsidRPr="00F8712A">
        <w:rPr>
          <w:rFonts w:cs="Times New Roman"/>
        </w:rPr>
        <w:t xml:space="preserve"> </w:t>
      </w:r>
      <w:r>
        <w:rPr>
          <w:rFonts w:cs="Times New Roman"/>
        </w:rPr>
        <w:t>M. </w:t>
      </w:r>
      <w:r w:rsidRPr="00F8712A">
        <w:rPr>
          <w:rFonts w:cs="Times New Roman"/>
        </w:rPr>
        <w:t xml:space="preserve">Gordon Bennett, le propriétaire du </w:t>
      </w:r>
      <w:r w:rsidRPr="00F8712A">
        <w:rPr>
          <w:rFonts w:cs="Times New Roman"/>
          <w:i/>
        </w:rPr>
        <w:t>New-York Herald</w:t>
      </w:r>
      <w:r w:rsidRPr="00F8712A">
        <w:rPr>
          <w:rFonts w:cs="Times New Roman"/>
        </w:rPr>
        <w:t>, est entré dans la société par actions qu</w:t>
      </w:r>
      <w:r>
        <w:rPr>
          <w:rFonts w:cs="Times New Roman"/>
        </w:rPr>
        <w:t>’</w:t>
      </w:r>
      <w:r w:rsidRPr="00F8712A">
        <w:rPr>
          <w:rFonts w:cs="Times New Roman"/>
        </w:rPr>
        <w:t xml:space="preserve">on a créée dans ce but. Nous remarquons, parmi les noms des adhérents, ceux de </w:t>
      </w:r>
      <w:r>
        <w:rPr>
          <w:rFonts w:cs="Times New Roman"/>
        </w:rPr>
        <w:t>M. </w:t>
      </w:r>
      <w:r w:rsidRPr="00F8712A">
        <w:rPr>
          <w:rFonts w:cs="Times New Roman"/>
        </w:rPr>
        <w:t xml:space="preserve">le Comte Primoli, de </w:t>
      </w:r>
      <w:r>
        <w:rPr>
          <w:rFonts w:cs="Times New Roman"/>
        </w:rPr>
        <w:t>Mme </w:t>
      </w:r>
      <w:r w:rsidRPr="00F8712A">
        <w:rPr>
          <w:rFonts w:cs="Times New Roman"/>
        </w:rPr>
        <w:t>la Comtesse Pasolini, de la Princesse de Wagram, de la Comtesse de Vogüé, de la Comtesse de Béarn, de la Princesse Pia di Savoja, de la marquise d</w:t>
      </w:r>
      <w:r>
        <w:rPr>
          <w:rFonts w:cs="Times New Roman"/>
        </w:rPr>
        <w:t>’</w:t>
      </w:r>
      <w:r w:rsidRPr="00F8712A">
        <w:rPr>
          <w:rFonts w:cs="Times New Roman"/>
        </w:rPr>
        <w:t xml:space="preserve">Aramon, etc. </w:t>
      </w:r>
      <w:r>
        <w:rPr>
          <w:rFonts w:cs="Times New Roman"/>
        </w:rPr>
        <w:t>Mme </w:t>
      </w:r>
      <w:r w:rsidRPr="00F8712A">
        <w:rPr>
          <w:rFonts w:cs="Times New Roman"/>
        </w:rPr>
        <w:t xml:space="preserve">Eleonora Duse sera à la tête de la compagnie dramatique, qui donnera sa première le 21 mars 1899, à la naissance du Printemps. On jouera </w:t>
      </w:r>
      <w:r w:rsidRPr="00F8712A">
        <w:rPr>
          <w:rFonts w:cs="Times New Roman"/>
          <w:i/>
        </w:rPr>
        <w:t>Persofone</w:t>
      </w:r>
      <w:r w:rsidRPr="00F8712A">
        <w:rPr>
          <w:rFonts w:cs="Times New Roman"/>
        </w:rPr>
        <w:t xml:space="preserve">, tragédie ancienne, de </w:t>
      </w:r>
      <w:r>
        <w:rPr>
          <w:rFonts w:cs="Times New Roman"/>
        </w:rPr>
        <w:t>M. </w:t>
      </w:r>
      <w:r w:rsidRPr="00F8712A">
        <w:rPr>
          <w:rFonts w:cs="Times New Roman"/>
        </w:rPr>
        <w:t>Gabriele d</w:t>
      </w:r>
      <w:r>
        <w:rPr>
          <w:rFonts w:cs="Times New Roman"/>
        </w:rPr>
        <w:t>’</w:t>
      </w:r>
      <w:r w:rsidRPr="00F8712A">
        <w:rPr>
          <w:rFonts w:cs="Times New Roman"/>
        </w:rPr>
        <w:t>Annunzio. Les représentations ont le but discutable de faire renaître la tragédie</w:t>
      </w:r>
      <w:r>
        <w:rPr>
          <w:rFonts w:cs="Times New Roman"/>
        </w:rPr>
        <w:t> ;</w:t>
      </w:r>
      <w:r w:rsidRPr="00F8712A">
        <w:rPr>
          <w:rFonts w:cs="Times New Roman"/>
        </w:rPr>
        <w:t xml:space="preserve"> et l</w:t>
      </w:r>
      <w:r>
        <w:rPr>
          <w:rFonts w:cs="Times New Roman"/>
        </w:rPr>
        <w:t>’</w:t>
      </w:r>
      <w:r w:rsidRPr="00F8712A">
        <w:rPr>
          <w:rFonts w:cs="Times New Roman"/>
        </w:rPr>
        <w:t>auteur de l</w:t>
      </w:r>
      <w:r>
        <w:rPr>
          <w:rFonts w:cs="Times New Roman"/>
        </w:rPr>
        <w:t>’</w:t>
      </w:r>
      <w:r w:rsidRPr="00F8712A">
        <w:rPr>
          <w:rFonts w:cs="Times New Roman"/>
          <w:i/>
        </w:rPr>
        <w:t>Enfant de volupté</w:t>
      </w:r>
      <w:r w:rsidRPr="00F8712A">
        <w:rPr>
          <w:rFonts w:cs="Times New Roman"/>
        </w:rPr>
        <w:t xml:space="preserve"> a traduit pour son théâtre, en prose rythmique, l</w:t>
      </w:r>
      <w:r>
        <w:rPr>
          <w:rFonts w:cs="Times New Roman"/>
        </w:rPr>
        <w:t>’</w:t>
      </w:r>
      <w:r w:rsidRPr="00F8712A">
        <w:rPr>
          <w:rFonts w:cs="Times New Roman"/>
          <w:i/>
        </w:rPr>
        <w:t>Agamemnon</w:t>
      </w:r>
      <w:r w:rsidRPr="00F8712A">
        <w:rPr>
          <w:rFonts w:cs="Times New Roman"/>
        </w:rPr>
        <w:t xml:space="preserve"> d</w:t>
      </w:r>
      <w:r>
        <w:rPr>
          <w:rFonts w:cs="Times New Roman"/>
        </w:rPr>
        <w:t>’</w:t>
      </w:r>
      <w:r w:rsidRPr="00F8712A">
        <w:rPr>
          <w:rFonts w:cs="Times New Roman"/>
        </w:rPr>
        <w:t>Eschyle, et l</w:t>
      </w:r>
      <w:r>
        <w:rPr>
          <w:rFonts w:cs="Times New Roman"/>
        </w:rPr>
        <w:t>’</w:t>
      </w:r>
      <w:r w:rsidRPr="00F8712A">
        <w:rPr>
          <w:rFonts w:cs="Times New Roman"/>
          <w:i/>
        </w:rPr>
        <w:t>Antigone</w:t>
      </w:r>
      <w:r w:rsidRPr="00F8712A">
        <w:rPr>
          <w:rFonts w:cs="Times New Roman"/>
        </w:rPr>
        <w:t xml:space="preserve"> de Sophocle. Si les poètes modernes ne répondent pas à son appel, </w:t>
      </w:r>
      <w:r>
        <w:rPr>
          <w:rFonts w:cs="Times New Roman"/>
        </w:rPr>
        <w:t>M. </w:t>
      </w:r>
      <w:r w:rsidRPr="00F8712A">
        <w:rPr>
          <w:rFonts w:cs="Times New Roman"/>
        </w:rPr>
        <w:t>d</w:t>
      </w:r>
      <w:r>
        <w:rPr>
          <w:rFonts w:cs="Times New Roman"/>
        </w:rPr>
        <w:t>’</w:t>
      </w:r>
      <w:r w:rsidRPr="00F8712A">
        <w:rPr>
          <w:rFonts w:cs="Times New Roman"/>
        </w:rPr>
        <w:t>Annunzio se propose d</w:t>
      </w:r>
      <w:r>
        <w:rPr>
          <w:rFonts w:cs="Times New Roman"/>
        </w:rPr>
        <w:t>’</w:t>
      </w:r>
      <w:r w:rsidRPr="00F8712A">
        <w:rPr>
          <w:rFonts w:cs="Times New Roman"/>
        </w:rPr>
        <w:t>écrire lui-même quatre tragédies par an, et de les faire jouer au Théâtre des Muses.</w:t>
      </w:r>
    </w:p>
    <w:p w14:paraId="3A7085A0" w14:textId="77777777" w:rsidR="00F80ED5" w:rsidRPr="00F8712A" w:rsidRDefault="00F80ED5" w:rsidP="00F80ED5">
      <w:pPr>
        <w:pStyle w:val="Corpsdetexte"/>
        <w:rPr>
          <w:rFonts w:cs="Times New Roman"/>
        </w:rPr>
      </w:pPr>
      <w:r w:rsidRPr="00F8712A">
        <w:rPr>
          <w:rFonts w:cs="Times New Roman"/>
        </w:rPr>
        <w:t>On voit que la tragédie coûte peu de fatigue, mais on voit en même temps que nous marchons à grands pas à la Renaissance du classicisme le plus pur.</w:t>
      </w:r>
    </w:p>
    <w:p w14:paraId="09C32D96" w14:textId="77777777" w:rsidR="00F80ED5" w:rsidRPr="00F8712A" w:rsidRDefault="00F80ED5" w:rsidP="00F80ED5">
      <w:pPr>
        <w:pStyle w:val="Corpsdetexte"/>
        <w:rPr>
          <w:rFonts w:cs="Times New Roman"/>
        </w:rPr>
      </w:pPr>
      <w:r w:rsidRPr="00F8712A">
        <w:rPr>
          <w:rFonts w:cs="Times New Roman"/>
        </w:rPr>
        <w:t>Nous ne pourrions passer sous silence que l</w:t>
      </w:r>
      <w:r>
        <w:rPr>
          <w:rFonts w:cs="Times New Roman"/>
        </w:rPr>
        <w:t>’</w:t>
      </w:r>
      <w:r w:rsidRPr="00F8712A">
        <w:rPr>
          <w:rFonts w:cs="Times New Roman"/>
        </w:rPr>
        <w:t xml:space="preserve">idée de </w:t>
      </w:r>
      <w:r>
        <w:rPr>
          <w:rFonts w:cs="Times New Roman"/>
        </w:rPr>
        <w:t>M. </w:t>
      </w:r>
      <w:r w:rsidRPr="00F8712A">
        <w:rPr>
          <w:rFonts w:cs="Times New Roman"/>
        </w:rPr>
        <w:t>d</w:t>
      </w:r>
      <w:r>
        <w:rPr>
          <w:rFonts w:cs="Times New Roman"/>
        </w:rPr>
        <w:t>’</w:t>
      </w:r>
      <w:r w:rsidRPr="00F8712A">
        <w:rPr>
          <w:rFonts w:cs="Times New Roman"/>
        </w:rPr>
        <w:t>Annunzio, en réveillant d</w:t>
      </w:r>
      <w:r>
        <w:rPr>
          <w:rFonts w:cs="Times New Roman"/>
        </w:rPr>
        <w:t>’</w:t>
      </w:r>
      <w:r w:rsidRPr="00F8712A">
        <w:rPr>
          <w:rFonts w:cs="Times New Roman"/>
        </w:rPr>
        <w:t>un côté tous les enthousiasmes intellectuels, a donné matière aux épigrammes les plus spirituelles de la presse sceptique. Rien n</w:t>
      </w:r>
      <w:r>
        <w:rPr>
          <w:rFonts w:cs="Times New Roman"/>
        </w:rPr>
        <w:t>’</w:t>
      </w:r>
      <w:r w:rsidRPr="00F8712A">
        <w:rPr>
          <w:rFonts w:cs="Times New Roman"/>
        </w:rPr>
        <w:t>est parfait</w:t>
      </w:r>
      <w:r>
        <w:rPr>
          <w:rFonts w:cs="Times New Roman"/>
        </w:rPr>
        <w:t> :</w:t>
      </w:r>
      <w:r w:rsidRPr="00F8712A">
        <w:rPr>
          <w:rFonts w:cs="Times New Roman"/>
        </w:rPr>
        <w:t xml:space="preserve"> la tragédie même fait sourire, en ces temps de malveillance</w:t>
      </w:r>
      <w:r>
        <w:rPr>
          <w:rFonts w:cs="Times New Roman"/>
        </w:rPr>
        <w:t> !</w:t>
      </w:r>
    </w:p>
    <w:p w14:paraId="1FB885FF" w14:textId="77777777" w:rsidR="00F80ED5" w:rsidRDefault="00F80ED5" w:rsidP="00F80ED5">
      <w:pPr>
        <w:pStyle w:val="Titre4"/>
      </w:pPr>
      <w:r w:rsidRPr="00F8712A">
        <w:t>Les manuscrits de Giacomo Leopardi</w:t>
      </w:r>
    </w:p>
    <w:p w14:paraId="04F94B73" w14:textId="77777777" w:rsidR="00F80ED5" w:rsidRPr="00925B7B" w:rsidRDefault="00F80ED5" w:rsidP="00F80ED5">
      <w:pPr>
        <w:pStyle w:val="term"/>
      </w:pPr>
      <w:r w:rsidRPr="00925B7B">
        <w:t>id : article-</w:t>
      </w:r>
      <w:r>
        <w:t>1897</w:t>
      </w:r>
      <w:r w:rsidRPr="00925B7B">
        <w:t>-</w:t>
      </w:r>
      <w:r>
        <w:t>12</w:t>
      </w:r>
      <w:r w:rsidRPr="00925B7B">
        <w:t>_</w:t>
      </w:r>
      <w:r>
        <w:t>954b</w:t>
      </w:r>
    </w:p>
    <w:p w14:paraId="6AD03D03" w14:textId="77777777" w:rsidR="00F80ED5" w:rsidRPr="008950E7" w:rsidRDefault="00F80ED5" w:rsidP="00F80ED5">
      <w:pPr>
        <w:pStyle w:val="term"/>
        <w:rPr>
          <w:lang w:val="it-IT"/>
          <w:rPrChange w:id="243" w:author="Marguerite-Marie Bordry" w:date="2018-12-06T15:42:00Z">
            <w:rPr/>
          </w:rPrChange>
        </w:rPr>
      </w:pPr>
      <w:r w:rsidRPr="008950E7">
        <w:rPr>
          <w:lang w:val="it-IT"/>
          <w:rPrChange w:id="244" w:author="Marguerite-Marie Bordry" w:date="2018-12-06T15:42:00Z">
            <w:rPr/>
          </w:rPrChange>
        </w:rPr>
        <w:t xml:space="preserve">author : </w:t>
      </w:r>
      <w:r w:rsidRPr="008950E7">
        <w:rPr>
          <w:rFonts w:eastAsiaTheme="majorEastAsia"/>
          <w:lang w:val="it-IT"/>
          <w:rPrChange w:id="245" w:author="Marguerite-Marie Bordry" w:date="2018-12-06T15:42:00Z">
            <w:rPr>
              <w:rFonts w:eastAsiaTheme="majorEastAsia"/>
            </w:rPr>
          </w:rPrChange>
        </w:rPr>
        <w:t>Zùccoli, Luciano (1868-1929)</w:t>
      </w:r>
    </w:p>
    <w:p w14:paraId="51C18BCF" w14:textId="77777777" w:rsidR="00F80ED5" w:rsidRPr="008950E7" w:rsidRDefault="00F80ED5" w:rsidP="00F80ED5">
      <w:pPr>
        <w:pStyle w:val="term"/>
        <w:rPr>
          <w:lang w:val="it-IT"/>
          <w:rPrChange w:id="246" w:author="Marguerite-Marie Bordry" w:date="2018-12-06T15:42:00Z">
            <w:rPr/>
          </w:rPrChange>
        </w:rPr>
      </w:pPr>
      <w:r w:rsidRPr="008950E7">
        <w:rPr>
          <w:lang w:val="it-IT"/>
          <w:rPrChange w:id="247" w:author="Marguerite-Marie Bordry" w:date="2018-12-06T15:42:00Z">
            <w:rPr/>
          </w:rPrChange>
        </w:rPr>
        <w:t xml:space="preserve">signed : Luciano </w:t>
      </w:r>
      <w:r w:rsidRPr="008950E7">
        <w:rPr>
          <w:rFonts w:eastAsiaTheme="majorEastAsia"/>
          <w:lang w:val="it-IT"/>
          <w:rPrChange w:id="248" w:author="Marguerite-Marie Bordry" w:date="2018-12-06T15:42:00Z">
            <w:rPr>
              <w:rFonts w:eastAsiaTheme="majorEastAsia"/>
            </w:rPr>
          </w:rPrChange>
        </w:rPr>
        <w:t>Zùccoli</w:t>
      </w:r>
    </w:p>
    <w:p w14:paraId="091D5773" w14:textId="77777777" w:rsidR="00F80ED5" w:rsidRDefault="00F80ED5" w:rsidP="00F80ED5">
      <w:pPr>
        <w:pStyle w:val="term"/>
      </w:pPr>
      <w:r w:rsidRPr="00925B7B">
        <w:t xml:space="preserve">section : </w:t>
      </w:r>
      <w:r>
        <w:t>Lettres italiennes</w:t>
      </w:r>
    </w:p>
    <w:p w14:paraId="45B082AF" w14:textId="77777777" w:rsidR="00F80ED5" w:rsidRPr="00F767C0" w:rsidRDefault="00F80ED5" w:rsidP="00F80ED5">
      <w:pPr>
        <w:pStyle w:val="term"/>
      </w:pPr>
      <w:r w:rsidRPr="00DA7419">
        <w:t xml:space="preserve">title : </w:t>
      </w:r>
      <w:r>
        <w:t>Marginalia</w:t>
      </w:r>
      <w:r w:rsidRPr="00F767C0">
        <w:t>. Les manuscrits de Giacomo Leopardi</w:t>
      </w:r>
    </w:p>
    <w:p w14:paraId="1F925E59" w14:textId="77777777" w:rsidR="00F80ED5" w:rsidRPr="00925B7B" w:rsidRDefault="00F80ED5" w:rsidP="00F80ED5">
      <w:pPr>
        <w:pStyle w:val="term"/>
      </w:pPr>
      <w:r w:rsidRPr="00925B7B">
        <w:t>date :</w:t>
      </w:r>
      <w:r>
        <w:t xml:space="preserve"> 1897-12</w:t>
      </w:r>
    </w:p>
    <w:p w14:paraId="4D3A4FF4" w14:textId="77777777" w:rsidR="00F80ED5" w:rsidRDefault="00F80ED5" w:rsidP="00F80ED5">
      <w:pPr>
        <w:pStyle w:val="term"/>
      </w:pPr>
      <w:r w:rsidRPr="00925B7B">
        <w:t xml:space="preserve">ref : </w:t>
      </w:r>
      <w:r>
        <w:t>Tome XXIV, numéro 96, décembre 1897</w:t>
      </w:r>
      <w:r w:rsidRPr="00925B7B">
        <w:t xml:space="preserve">, </w:t>
      </w:r>
      <w:r>
        <w:t>p. 949-955 [954-955]</w:t>
      </w:r>
    </w:p>
    <w:p w14:paraId="511A1264" w14:textId="2FAA50F6" w:rsidR="00F80ED5" w:rsidRPr="00F767C0" w:rsidRDefault="00F80ED5" w:rsidP="00F80ED5">
      <w:pPr>
        <w:pStyle w:val="Corpsdetexte"/>
      </w:pPr>
      <w:r w:rsidRPr="00F8712A">
        <w:t xml:space="preserve">On peut bien parler de conquête à propos des manuscrits de Giacomo Leopardi. Le grand poète de Recanati, en mourant, avait laissé ces papiers précieux à son meilleur ami. </w:t>
      </w:r>
      <w:r>
        <w:t>M. A. </w:t>
      </w:r>
      <w:r w:rsidRPr="00F8712A">
        <w:t>Ranieri, qui, à son tour, en faisait un legs à la Bibliothèque Nationale de Naples, à la condition que cette dernière n</w:t>
      </w:r>
      <w:r>
        <w:t>’</w:t>
      </w:r>
      <w:r w:rsidRPr="00F8712A">
        <w:t>entrât en possession des manuscrits qu</w:t>
      </w:r>
      <w:r>
        <w:t>’</w:t>
      </w:r>
      <w:r w:rsidRPr="00F8712A">
        <w:t xml:space="preserve">à la mort des deux femmes de chambre de </w:t>
      </w:r>
      <w:r>
        <w:t>M. </w:t>
      </w:r>
      <w:r w:rsidRPr="00F8712A">
        <w:t xml:space="preserve">Ranieri, usufruitières de ses biens, </w:t>
      </w:r>
      <w:del w:id="249" w:author="Marguerite-Marie Bordry" w:date="2018-12-06T20:01:00Z">
        <w:r w:rsidRPr="00F8712A" w:rsidDel="00603101">
          <w:delText>complètemet</w:delText>
        </w:r>
      </w:del>
      <w:ins w:id="250" w:author="Marguerite-Marie Bordry" w:date="2018-12-06T20:01:00Z">
        <w:r w:rsidR="00603101" w:rsidRPr="00F8712A">
          <w:t>complétement</w:t>
        </w:r>
      </w:ins>
      <w:r w:rsidRPr="00F8712A">
        <w:t xml:space="preserve"> illettrées</w:t>
      </w:r>
      <w:r w:rsidRPr="00F767C0">
        <w:t xml:space="preserve">. Les deux dames respectables, plus amies des prêtres que la grande littérature, </w:t>
      </w:r>
      <w:r w:rsidRPr="00F767C0">
        <w:lastRenderedPageBreak/>
        <w:t>enfermèrent les documents parmi leurs frusques et s’opposèrent résolument à toute publication. C’est seulement après un long débat et grâce à une ruse légale, que le Gouvernement italien a pu reconquérir les papiers de Giacomo Leopardi et les confier à une commission d’hommes de lettres et d’érudits qui en surveilleront l’édition.</w:t>
      </w:r>
    </w:p>
    <w:p w14:paraId="70405C7E" w14:textId="77777777" w:rsidR="00F80ED5" w:rsidRDefault="00F80ED5" w:rsidP="00F80ED5">
      <w:pPr>
        <w:pStyle w:val="Corpsdetexte"/>
        <w:rPr>
          <w:rFonts w:cs="Times New Roman"/>
        </w:rPr>
      </w:pPr>
      <w:r w:rsidRPr="00F8712A">
        <w:rPr>
          <w:rFonts w:cs="Times New Roman"/>
        </w:rPr>
        <w:t>Si ces documents ne présentent pas l</w:t>
      </w:r>
      <w:r>
        <w:rPr>
          <w:rFonts w:cs="Times New Roman"/>
        </w:rPr>
        <w:t>’</w:t>
      </w:r>
      <w:r w:rsidRPr="00F8712A">
        <w:rPr>
          <w:rFonts w:cs="Times New Roman"/>
        </w:rPr>
        <w:t>intérêt de travaux</w:t>
      </w:r>
      <w:r>
        <w:rPr>
          <w:rFonts w:cs="Times New Roman"/>
        </w:rPr>
        <w:t xml:space="preserve"> </w:t>
      </w:r>
      <w:r w:rsidRPr="00F8712A">
        <w:rPr>
          <w:rFonts w:cs="Times New Roman"/>
        </w:rPr>
        <w:t>littéraires inédits, ils auront toutefois, paraît-il, une grande importance relativement à la vie privée du grand poète de la douleur. On parle aussi d</w:t>
      </w:r>
      <w:r>
        <w:rPr>
          <w:rFonts w:cs="Times New Roman"/>
        </w:rPr>
        <w:t>’</w:t>
      </w:r>
      <w:r w:rsidRPr="00F8712A">
        <w:rPr>
          <w:rFonts w:cs="Times New Roman"/>
        </w:rPr>
        <w:t>un poème satirique trouvé parmi les papiers</w:t>
      </w:r>
      <w:r>
        <w:rPr>
          <w:rFonts w:cs="Times New Roman"/>
        </w:rPr>
        <w:t> :</w:t>
      </w:r>
      <w:r w:rsidRPr="00F8712A">
        <w:rPr>
          <w:rFonts w:cs="Times New Roman"/>
        </w:rPr>
        <w:t xml:space="preserve"> il va sans dire que les éditeurs se disputent la publication de ces friandises inattendues.</w:t>
      </w:r>
    </w:p>
    <w:p w14:paraId="702949A1" w14:textId="77777777" w:rsidR="00F80ED5" w:rsidRPr="008950E7" w:rsidRDefault="00F80ED5" w:rsidP="00F80ED5">
      <w:pPr>
        <w:pStyle w:val="Titre4"/>
        <w:rPr>
          <w:lang w:val="it-IT"/>
          <w:rPrChange w:id="251" w:author="Marguerite-Marie Bordry" w:date="2018-12-06T15:42:00Z">
            <w:rPr/>
          </w:rPrChange>
        </w:rPr>
      </w:pPr>
      <w:r w:rsidRPr="008950E7">
        <w:rPr>
          <w:lang w:val="it-IT"/>
          <w:rPrChange w:id="252" w:author="Marguerite-Marie Bordry" w:date="2018-12-06T15:42:00Z">
            <w:rPr/>
          </w:rPrChange>
        </w:rPr>
        <w:t>[Eleonora Duse]</w:t>
      </w:r>
    </w:p>
    <w:p w14:paraId="7AFA8911" w14:textId="77777777" w:rsidR="00F80ED5" w:rsidRPr="008950E7" w:rsidRDefault="00F80ED5" w:rsidP="00F80ED5">
      <w:pPr>
        <w:pStyle w:val="term"/>
        <w:rPr>
          <w:lang w:val="it-IT"/>
          <w:rPrChange w:id="253" w:author="Marguerite-Marie Bordry" w:date="2018-12-06T15:42:00Z">
            <w:rPr/>
          </w:rPrChange>
        </w:rPr>
      </w:pPr>
      <w:r w:rsidRPr="008950E7">
        <w:rPr>
          <w:lang w:val="it-IT"/>
          <w:rPrChange w:id="254" w:author="Marguerite-Marie Bordry" w:date="2018-12-06T15:42:00Z">
            <w:rPr/>
          </w:rPrChange>
        </w:rPr>
        <w:t>id : article-1897-12_955a</w:t>
      </w:r>
    </w:p>
    <w:p w14:paraId="78693A72" w14:textId="77777777" w:rsidR="00F80ED5" w:rsidRPr="008950E7" w:rsidRDefault="00F80ED5" w:rsidP="00F80ED5">
      <w:pPr>
        <w:pStyle w:val="term"/>
        <w:rPr>
          <w:lang w:val="it-IT"/>
          <w:rPrChange w:id="255" w:author="Marguerite-Marie Bordry" w:date="2018-12-06T15:42:00Z">
            <w:rPr/>
          </w:rPrChange>
        </w:rPr>
      </w:pPr>
      <w:r w:rsidRPr="008950E7">
        <w:rPr>
          <w:lang w:val="it-IT"/>
          <w:rPrChange w:id="256" w:author="Marguerite-Marie Bordry" w:date="2018-12-06T15:42:00Z">
            <w:rPr/>
          </w:rPrChange>
        </w:rPr>
        <w:t xml:space="preserve">author : </w:t>
      </w:r>
      <w:r w:rsidRPr="008950E7">
        <w:rPr>
          <w:rFonts w:eastAsiaTheme="majorEastAsia"/>
          <w:lang w:val="it-IT"/>
          <w:rPrChange w:id="257" w:author="Marguerite-Marie Bordry" w:date="2018-12-06T15:42:00Z">
            <w:rPr>
              <w:rFonts w:eastAsiaTheme="majorEastAsia"/>
            </w:rPr>
          </w:rPrChange>
        </w:rPr>
        <w:t>Zùccoli, Luciano (1868-1929)</w:t>
      </w:r>
    </w:p>
    <w:p w14:paraId="77F42F8E" w14:textId="77777777" w:rsidR="00F80ED5" w:rsidRPr="008950E7" w:rsidRDefault="00F80ED5" w:rsidP="00F80ED5">
      <w:pPr>
        <w:pStyle w:val="term"/>
        <w:rPr>
          <w:lang w:val="it-IT"/>
          <w:rPrChange w:id="258" w:author="Marguerite-Marie Bordry" w:date="2018-12-06T15:42:00Z">
            <w:rPr/>
          </w:rPrChange>
        </w:rPr>
      </w:pPr>
      <w:r w:rsidRPr="008950E7">
        <w:rPr>
          <w:lang w:val="it-IT"/>
          <w:rPrChange w:id="259" w:author="Marguerite-Marie Bordry" w:date="2018-12-06T15:42:00Z">
            <w:rPr/>
          </w:rPrChange>
        </w:rPr>
        <w:t xml:space="preserve">signed : Luciano </w:t>
      </w:r>
      <w:r w:rsidRPr="008950E7">
        <w:rPr>
          <w:rFonts w:eastAsiaTheme="majorEastAsia"/>
          <w:lang w:val="it-IT"/>
          <w:rPrChange w:id="260" w:author="Marguerite-Marie Bordry" w:date="2018-12-06T15:42:00Z">
            <w:rPr>
              <w:rFonts w:eastAsiaTheme="majorEastAsia"/>
            </w:rPr>
          </w:rPrChange>
        </w:rPr>
        <w:t>Zùccoli</w:t>
      </w:r>
    </w:p>
    <w:p w14:paraId="6DD15C6F" w14:textId="77777777" w:rsidR="00F80ED5" w:rsidRPr="008950E7" w:rsidRDefault="00F80ED5" w:rsidP="00F80ED5">
      <w:pPr>
        <w:pStyle w:val="term"/>
        <w:rPr>
          <w:lang w:val="it-IT"/>
          <w:rPrChange w:id="261" w:author="Marguerite-Marie Bordry" w:date="2018-12-06T15:42:00Z">
            <w:rPr/>
          </w:rPrChange>
        </w:rPr>
      </w:pPr>
      <w:r w:rsidRPr="008950E7">
        <w:rPr>
          <w:lang w:val="it-IT"/>
          <w:rPrChange w:id="262" w:author="Marguerite-Marie Bordry" w:date="2018-12-06T15:42:00Z">
            <w:rPr/>
          </w:rPrChange>
        </w:rPr>
        <w:t>section : Lettres italiennes</w:t>
      </w:r>
    </w:p>
    <w:p w14:paraId="13D4064A" w14:textId="77777777" w:rsidR="00F80ED5" w:rsidRPr="008950E7" w:rsidRDefault="00F80ED5" w:rsidP="00F80ED5">
      <w:pPr>
        <w:pStyle w:val="term"/>
        <w:rPr>
          <w:lang w:val="it-IT"/>
          <w:rPrChange w:id="263" w:author="Marguerite-Marie Bordry" w:date="2018-12-06T15:42:00Z">
            <w:rPr/>
          </w:rPrChange>
        </w:rPr>
      </w:pPr>
      <w:r w:rsidRPr="008950E7">
        <w:rPr>
          <w:lang w:val="it-IT"/>
          <w:rPrChange w:id="264" w:author="Marguerite-Marie Bordry" w:date="2018-12-06T15:42:00Z">
            <w:rPr/>
          </w:rPrChange>
        </w:rPr>
        <w:t>title : Marginalia. [Eleonora Duse]</w:t>
      </w:r>
    </w:p>
    <w:p w14:paraId="4801F104" w14:textId="77777777" w:rsidR="00F80ED5" w:rsidRPr="00925B7B" w:rsidRDefault="00F80ED5" w:rsidP="00F80ED5">
      <w:pPr>
        <w:pStyle w:val="term"/>
      </w:pPr>
      <w:r w:rsidRPr="00925B7B">
        <w:t>date :</w:t>
      </w:r>
      <w:r>
        <w:t xml:space="preserve"> 1897-12</w:t>
      </w:r>
    </w:p>
    <w:p w14:paraId="0D87FFC5" w14:textId="77777777" w:rsidR="00F80ED5" w:rsidRDefault="00F80ED5" w:rsidP="00F80ED5">
      <w:pPr>
        <w:pStyle w:val="term"/>
      </w:pPr>
      <w:r w:rsidRPr="00925B7B">
        <w:t xml:space="preserve">ref : </w:t>
      </w:r>
      <w:r>
        <w:t>Tome XXIV, numéro 96, décembre 1897</w:t>
      </w:r>
      <w:r w:rsidRPr="00925B7B">
        <w:t xml:space="preserve">, </w:t>
      </w:r>
      <w:r>
        <w:t>p. 949-955 [955]</w:t>
      </w:r>
    </w:p>
    <w:p w14:paraId="356BEFD3" w14:textId="535B2B1D" w:rsidR="00F80ED5" w:rsidRPr="00F8712A" w:rsidRDefault="00F80ED5" w:rsidP="00F80ED5">
      <w:pPr>
        <w:pStyle w:val="Corpsdetexte"/>
        <w:rPr>
          <w:rFonts w:cs="Times New Roman"/>
        </w:rPr>
      </w:pPr>
      <w:r>
        <w:rPr>
          <w:rFonts w:cs="Times New Roman"/>
          <w:b/>
        </w:rPr>
        <w:t>Mme </w:t>
      </w:r>
      <w:r w:rsidRPr="00F8712A">
        <w:rPr>
          <w:rFonts w:cs="Times New Roman"/>
          <w:b/>
        </w:rPr>
        <w:t>Eleonora Duse</w:t>
      </w:r>
      <w:r w:rsidRPr="00F8712A">
        <w:rPr>
          <w:rFonts w:cs="Times New Roman"/>
        </w:rPr>
        <w:t xml:space="preserve"> a </w:t>
      </w:r>
      <w:del w:id="265" w:author="Marguerite-Marie Bordry" w:date="2018-12-06T20:02:00Z">
        <w:r w:rsidRPr="00F8712A" w:rsidDel="00AC0577">
          <w:rPr>
            <w:rFonts w:cs="Times New Roman"/>
          </w:rPr>
          <w:delText xml:space="preserve">commence </w:delText>
        </w:r>
      </w:del>
      <w:ins w:id="266" w:author="Marguerite-Marie Bordry" w:date="2018-12-06T20:02:00Z">
        <w:r w:rsidR="00AC0577" w:rsidRPr="00F8712A">
          <w:rPr>
            <w:rFonts w:cs="Times New Roman"/>
          </w:rPr>
          <w:t>commenc</w:t>
        </w:r>
        <w:r w:rsidR="00AC0577">
          <w:rPr>
            <w:rFonts w:cs="Times New Roman"/>
          </w:rPr>
          <w:t>é</w:t>
        </w:r>
        <w:r w:rsidR="00AC0577" w:rsidRPr="00F8712A">
          <w:rPr>
            <w:rFonts w:cs="Times New Roman"/>
          </w:rPr>
          <w:t xml:space="preserve"> </w:t>
        </w:r>
      </w:ins>
      <w:r w:rsidRPr="00F8712A">
        <w:rPr>
          <w:rFonts w:cs="Times New Roman"/>
        </w:rPr>
        <w:t xml:space="preserve">son tour artistique en Italie. Elle provoque partout un grand enthousiasme, mêlé toutefois à quelque peu de surprise. Voilà six ans que </w:t>
      </w:r>
      <w:r>
        <w:rPr>
          <w:rFonts w:cs="Times New Roman"/>
        </w:rPr>
        <w:t>Mme </w:t>
      </w:r>
      <w:r w:rsidRPr="00F8712A">
        <w:rPr>
          <w:rFonts w:cs="Times New Roman"/>
        </w:rPr>
        <w:t>Duse ne jouait plus dans sa patrie</w:t>
      </w:r>
      <w:r>
        <w:rPr>
          <w:rFonts w:cs="Times New Roman"/>
        </w:rPr>
        <w:t> ;</w:t>
      </w:r>
      <w:r w:rsidRPr="00F8712A">
        <w:rPr>
          <w:rFonts w:cs="Times New Roman"/>
        </w:rPr>
        <w:t xml:space="preserve"> et le public et la critique remarquent en elle un changement, que personne ne sait définir. C</w:t>
      </w:r>
      <w:r>
        <w:rPr>
          <w:rFonts w:cs="Times New Roman"/>
        </w:rPr>
        <w:t>’</w:t>
      </w:r>
      <w:r w:rsidRPr="00F8712A">
        <w:rPr>
          <w:rFonts w:cs="Times New Roman"/>
        </w:rPr>
        <w:t>est de la perfection sans doute</w:t>
      </w:r>
      <w:r>
        <w:rPr>
          <w:rFonts w:cs="Times New Roman"/>
        </w:rPr>
        <w:t> ;</w:t>
      </w:r>
      <w:r w:rsidRPr="00F8712A">
        <w:rPr>
          <w:rFonts w:cs="Times New Roman"/>
        </w:rPr>
        <w:t xml:space="preserve"> mais il ne manque pas de critiques pour oser préférer à la Duse actuelle la Duse de 1891, lorsqu</w:t>
      </w:r>
      <w:r>
        <w:rPr>
          <w:rFonts w:cs="Times New Roman"/>
        </w:rPr>
        <w:t>’</w:t>
      </w:r>
      <w:r w:rsidRPr="00F8712A">
        <w:rPr>
          <w:rFonts w:cs="Times New Roman"/>
        </w:rPr>
        <w:t>elle était moins parfaite. Ils font des différences très subtiles entre la grande actrice de jadis et la grande tragédienne de maintenant</w:t>
      </w:r>
      <w:r>
        <w:rPr>
          <w:rFonts w:cs="Times New Roman"/>
        </w:rPr>
        <w:t> :</w:t>
      </w:r>
      <w:r w:rsidRPr="00F8712A">
        <w:rPr>
          <w:rFonts w:cs="Times New Roman"/>
        </w:rPr>
        <w:t xml:space="preserve"> son art, enfin, a changé. Ce qui n</w:t>
      </w:r>
      <w:r>
        <w:rPr>
          <w:rFonts w:cs="Times New Roman"/>
        </w:rPr>
        <w:t>’</w:t>
      </w:r>
      <w:r w:rsidRPr="00F8712A">
        <w:rPr>
          <w:rFonts w:cs="Times New Roman"/>
        </w:rPr>
        <w:t>empêche que c</w:t>
      </w:r>
      <w:r>
        <w:rPr>
          <w:rFonts w:cs="Times New Roman"/>
        </w:rPr>
        <w:t>’</w:t>
      </w:r>
      <w:r w:rsidRPr="00F8712A">
        <w:rPr>
          <w:rFonts w:cs="Times New Roman"/>
        </w:rPr>
        <w:t>est toujours du grand art.</w:t>
      </w:r>
    </w:p>
    <w:p w14:paraId="08DC4188" w14:textId="77777777" w:rsidR="00F80ED5" w:rsidRDefault="00F80ED5" w:rsidP="00F80ED5">
      <w:pPr>
        <w:pStyle w:val="Titre3"/>
      </w:pPr>
      <w:r>
        <w:t>Memento</w:t>
      </w:r>
    </w:p>
    <w:p w14:paraId="04CAA3A6" w14:textId="77777777" w:rsidR="00F80ED5" w:rsidRPr="00925B7B" w:rsidRDefault="00F80ED5" w:rsidP="00F80ED5">
      <w:pPr>
        <w:pStyle w:val="term"/>
      </w:pPr>
      <w:r w:rsidRPr="00925B7B">
        <w:t>id : article-</w:t>
      </w:r>
      <w:r>
        <w:t>1897</w:t>
      </w:r>
      <w:r w:rsidRPr="00925B7B">
        <w:t>-</w:t>
      </w:r>
      <w:r>
        <w:t>12</w:t>
      </w:r>
      <w:r w:rsidRPr="00925B7B">
        <w:t>_</w:t>
      </w:r>
      <w:r>
        <w:t>955b</w:t>
      </w:r>
    </w:p>
    <w:p w14:paraId="6CF4D558" w14:textId="77777777" w:rsidR="00F80ED5" w:rsidRPr="008950E7" w:rsidRDefault="00F80ED5" w:rsidP="00F80ED5">
      <w:pPr>
        <w:pStyle w:val="term"/>
        <w:rPr>
          <w:lang w:val="it-IT"/>
          <w:rPrChange w:id="267" w:author="Marguerite-Marie Bordry" w:date="2018-12-06T15:42:00Z">
            <w:rPr/>
          </w:rPrChange>
        </w:rPr>
      </w:pPr>
      <w:r w:rsidRPr="008950E7">
        <w:rPr>
          <w:lang w:val="it-IT"/>
          <w:rPrChange w:id="268" w:author="Marguerite-Marie Bordry" w:date="2018-12-06T15:42:00Z">
            <w:rPr/>
          </w:rPrChange>
        </w:rPr>
        <w:t xml:space="preserve">author : </w:t>
      </w:r>
      <w:r w:rsidRPr="008950E7">
        <w:rPr>
          <w:rFonts w:eastAsiaTheme="majorEastAsia"/>
          <w:lang w:val="it-IT"/>
          <w:rPrChange w:id="269" w:author="Marguerite-Marie Bordry" w:date="2018-12-06T15:42:00Z">
            <w:rPr>
              <w:rFonts w:eastAsiaTheme="majorEastAsia"/>
            </w:rPr>
          </w:rPrChange>
        </w:rPr>
        <w:t>Zùccoli, Luciano (1868-1929)</w:t>
      </w:r>
    </w:p>
    <w:p w14:paraId="07A97A19" w14:textId="77777777" w:rsidR="00F80ED5" w:rsidRPr="008950E7" w:rsidRDefault="00F80ED5" w:rsidP="00F80ED5">
      <w:pPr>
        <w:pStyle w:val="term"/>
        <w:rPr>
          <w:lang w:val="it-IT"/>
          <w:rPrChange w:id="270" w:author="Marguerite-Marie Bordry" w:date="2018-12-06T15:42:00Z">
            <w:rPr/>
          </w:rPrChange>
        </w:rPr>
      </w:pPr>
      <w:r w:rsidRPr="008950E7">
        <w:rPr>
          <w:lang w:val="it-IT"/>
          <w:rPrChange w:id="271" w:author="Marguerite-Marie Bordry" w:date="2018-12-06T15:42:00Z">
            <w:rPr/>
          </w:rPrChange>
        </w:rPr>
        <w:t xml:space="preserve">signed : Luciano </w:t>
      </w:r>
      <w:r w:rsidRPr="008950E7">
        <w:rPr>
          <w:rFonts w:eastAsiaTheme="majorEastAsia"/>
          <w:lang w:val="it-IT"/>
          <w:rPrChange w:id="272" w:author="Marguerite-Marie Bordry" w:date="2018-12-06T15:42:00Z">
            <w:rPr>
              <w:rFonts w:eastAsiaTheme="majorEastAsia"/>
            </w:rPr>
          </w:rPrChange>
        </w:rPr>
        <w:t>Zùccoli</w:t>
      </w:r>
    </w:p>
    <w:p w14:paraId="0BBDBE91" w14:textId="77777777" w:rsidR="00F80ED5" w:rsidRDefault="00F80ED5" w:rsidP="00F80ED5">
      <w:pPr>
        <w:pStyle w:val="term"/>
      </w:pPr>
      <w:r w:rsidRPr="00925B7B">
        <w:t xml:space="preserve">section : </w:t>
      </w:r>
      <w:r>
        <w:t>Lettres italiennes</w:t>
      </w:r>
    </w:p>
    <w:p w14:paraId="09447DF9" w14:textId="77777777" w:rsidR="00F80ED5" w:rsidRPr="00F767C0" w:rsidRDefault="00F80ED5" w:rsidP="00F80ED5">
      <w:pPr>
        <w:pStyle w:val="term"/>
      </w:pPr>
      <w:r w:rsidRPr="00DA7419">
        <w:t xml:space="preserve">title : </w:t>
      </w:r>
      <w:r>
        <w:t>Memento</w:t>
      </w:r>
    </w:p>
    <w:p w14:paraId="23A15CE6" w14:textId="77777777" w:rsidR="00F80ED5" w:rsidRPr="00925B7B" w:rsidRDefault="00F80ED5" w:rsidP="00F80ED5">
      <w:pPr>
        <w:pStyle w:val="term"/>
      </w:pPr>
      <w:r w:rsidRPr="00925B7B">
        <w:t>date :</w:t>
      </w:r>
      <w:r>
        <w:t xml:space="preserve"> 1897-12</w:t>
      </w:r>
    </w:p>
    <w:p w14:paraId="0075BA2D" w14:textId="77777777" w:rsidR="00F80ED5" w:rsidRDefault="00F80ED5" w:rsidP="00F80ED5">
      <w:pPr>
        <w:pStyle w:val="term"/>
      </w:pPr>
      <w:r w:rsidRPr="00925B7B">
        <w:t xml:space="preserve">ref : </w:t>
      </w:r>
      <w:r>
        <w:t>Tome XXIV, numéro 96, décembre 1897</w:t>
      </w:r>
      <w:r w:rsidRPr="00925B7B">
        <w:t xml:space="preserve">, </w:t>
      </w:r>
      <w:r>
        <w:t>p. 949-955 [955]</w:t>
      </w:r>
    </w:p>
    <w:p w14:paraId="3F7402ED" w14:textId="77777777" w:rsidR="001927AA" w:rsidRPr="008950E7" w:rsidRDefault="00F80ED5" w:rsidP="00F80ED5">
      <w:pPr>
        <w:pStyle w:val="Corpsdetexte"/>
        <w:rPr>
          <w:rFonts w:cs="Times New Roman"/>
          <w:lang w:val="it-IT"/>
          <w:rPrChange w:id="273" w:author="Marguerite-Marie Bordry" w:date="2018-12-06T15:42:00Z">
            <w:rPr>
              <w:rFonts w:cs="Times New Roman"/>
            </w:rPr>
          </w:rPrChange>
        </w:rPr>
      </w:pPr>
      <w:r w:rsidRPr="008950E7">
        <w:rPr>
          <w:rFonts w:cs="Times New Roman"/>
          <w:lang w:val="it-IT"/>
          <w:rPrChange w:id="274" w:author="Marguerite-Marie Bordry" w:date="2018-12-06T15:42:00Z">
            <w:rPr>
              <w:rFonts w:cs="Times New Roman"/>
            </w:rPr>
          </w:rPrChange>
        </w:rPr>
        <w:t xml:space="preserve">Luigi Capuana : </w:t>
      </w:r>
      <w:r w:rsidRPr="008950E7">
        <w:rPr>
          <w:rFonts w:cs="Times New Roman"/>
          <w:i/>
          <w:lang w:val="it-IT"/>
          <w:rPrChange w:id="275" w:author="Marguerite-Marie Bordry" w:date="2018-12-06T15:42:00Z">
            <w:rPr>
              <w:rFonts w:cs="Times New Roman"/>
              <w:i/>
            </w:rPr>
          </w:rPrChange>
        </w:rPr>
        <w:t>Gli</w:t>
      </w:r>
      <w:r w:rsidRPr="008950E7">
        <w:rPr>
          <w:rFonts w:cs="Times New Roman"/>
          <w:lang w:val="it-IT"/>
          <w:rPrChange w:id="276" w:author="Marguerite-Marie Bordry" w:date="2018-12-06T15:42:00Z">
            <w:rPr>
              <w:rFonts w:cs="Times New Roman"/>
            </w:rPr>
          </w:rPrChange>
        </w:rPr>
        <w:t xml:space="preserve"> </w:t>
      </w:r>
      <w:r w:rsidRPr="008950E7">
        <w:rPr>
          <w:rFonts w:cs="Times New Roman"/>
          <w:i/>
          <w:lang w:val="it-IT"/>
          <w:rPrChange w:id="277" w:author="Marguerite-Marie Bordry" w:date="2018-12-06T15:42:00Z">
            <w:rPr>
              <w:rFonts w:cs="Times New Roman"/>
              <w:i/>
            </w:rPr>
          </w:rPrChange>
        </w:rPr>
        <w:t>« Ismi » contemporanei</w:t>
      </w:r>
      <w:r w:rsidRPr="008950E7">
        <w:rPr>
          <w:rFonts w:cs="Times New Roman"/>
          <w:lang w:val="it-IT"/>
          <w:rPrChange w:id="278" w:author="Marguerite-Marie Bordry" w:date="2018-12-06T15:42:00Z">
            <w:rPr>
              <w:rFonts w:cs="Times New Roman"/>
            </w:rPr>
          </w:rPrChange>
        </w:rPr>
        <w:t xml:space="preserve">, Catane, N. Giannotta. — Edmondo De Amicis : </w:t>
      </w:r>
      <w:r w:rsidRPr="008950E7">
        <w:rPr>
          <w:rFonts w:cs="Times New Roman"/>
          <w:i/>
          <w:lang w:val="it-IT"/>
          <w:rPrChange w:id="279" w:author="Marguerite-Marie Bordry" w:date="2018-12-06T15:42:00Z">
            <w:rPr>
              <w:rFonts w:cs="Times New Roman"/>
              <w:i/>
            </w:rPr>
          </w:rPrChange>
        </w:rPr>
        <w:t>Le Tre Capitali</w:t>
      </w:r>
      <w:r w:rsidRPr="008950E7">
        <w:rPr>
          <w:rFonts w:cs="Times New Roman"/>
          <w:lang w:val="it-IT"/>
          <w:rPrChange w:id="280" w:author="Marguerite-Marie Bordry" w:date="2018-12-06T15:42:00Z">
            <w:rPr>
              <w:rFonts w:cs="Times New Roman"/>
            </w:rPr>
          </w:rPrChange>
        </w:rPr>
        <w:t xml:space="preserve">, Catane, N. Giannotta. — Matilde Serao : </w:t>
      </w:r>
      <w:r w:rsidRPr="008950E7">
        <w:rPr>
          <w:rFonts w:cs="Times New Roman"/>
          <w:i/>
          <w:lang w:val="it-IT"/>
          <w:rPrChange w:id="281" w:author="Marguerite-Marie Bordry" w:date="2018-12-06T15:42:00Z">
            <w:rPr>
              <w:rFonts w:cs="Times New Roman"/>
              <w:i/>
            </w:rPr>
          </w:rPrChange>
        </w:rPr>
        <w:t>Storia d’una monaca</w:t>
      </w:r>
      <w:r w:rsidRPr="008950E7">
        <w:rPr>
          <w:rFonts w:cs="Times New Roman"/>
          <w:lang w:val="it-IT"/>
          <w:rPrChange w:id="282" w:author="Marguerite-Marie Bordry" w:date="2018-12-06T15:42:00Z">
            <w:rPr>
              <w:rFonts w:cs="Times New Roman"/>
            </w:rPr>
          </w:rPrChange>
        </w:rPr>
        <w:t xml:space="preserve">, Catane, N. Giannotta. — Giovanni Verga : </w:t>
      </w:r>
      <w:r w:rsidRPr="008950E7">
        <w:rPr>
          <w:rFonts w:cs="Times New Roman"/>
          <w:i/>
          <w:lang w:val="it-IT"/>
          <w:rPrChange w:id="283" w:author="Marguerite-Marie Bordry" w:date="2018-12-06T15:42:00Z">
            <w:rPr>
              <w:rFonts w:cs="Times New Roman"/>
              <w:i/>
            </w:rPr>
          </w:rPrChange>
        </w:rPr>
        <w:t>Una peccatrice</w:t>
      </w:r>
      <w:r w:rsidRPr="008950E7">
        <w:rPr>
          <w:rFonts w:cs="Times New Roman"/>
          <w:lang w:val="it-IT"/>
          <w:rPrChange w:id="284" w:author="Marguerite-Marie Bordry" w:date="2018-12-06T15:42:00Z">
            <w:rPr>
              <w:rFonts w:cs="Times New Roman"/>
            </w:rPr>
          </w:rPrChange>
        </w:rPr>
        <w:t xml:space="preserve">, Catane, N. Giannotta. — Alberto Cantoni : </w:t>
      </w:r>
      <w:r w:rsidRPr="008950E7">
        <w:rPr>
          <w:rFonts w:cs="Times New Roman"/>
          <w:i/>
          <w:lang w:val="it-IT"/>
          <w:rPrChange w:id="285" w:author="Marguerite-Marie Bordry" w:date="2018-12-06T15:42:00Z">
            <w:rPr>
              <w:rFonts w:cs="Times New Roman"/>
              <w:i/>
            </w:rPr>
          </w:rPrChange>
        </w:rPr>
        <w:t>Pietro e Paola con seguito di bei Tipi</w:t>
      </w:r>
      <w:r w:rsidRPr="008950E7">
        <w:rPr>
          <w:rFonts w:cs="Times New Roman"/>
          <w:lang w:val="it-IT"/>
          <w:rPrChange w:id="286" w:author="Marguerite-Marie Bordry" w:date="2018-12-06T15:42:00Z">
            <w:rPr>
              <w:rFonts w:cs="Times New Roman"/>
            </w:rPr>
          </w:rPrChange>
        </w:rPr>
        <w:t xml:space="preserve">, Florence, G. Barbera. — Renato Fucini : </w:t>
      </w:r>
      <w:r w:rsidRPr="008950E7">
        <w:rPr>
          <w:rFonts w:cs="Times New Roman"/>
          <w:i/>
          <w:lang w:val="it-IT"/>
          <w:rPrChange w:id="287" w:author="Marguerite-Marie Bordry" w:date="2018-12-06T15:42:00Z">
            <w:rPr>
              <w:rFonts w:cs="Times New Roman"/>
              <w:i/>
            </w:rPr>
          </w:rPrChange>
        </w:rPr>
        <w:t>All’aria aperta</w:t>
      </w:r>
      <w:r w:rsidRPr="008950E7">
        <w:rPr>
          <w:rFonts w:cs="Times New Roman"/>
          <w:lang w:val="it-IT"/>
          <w:rPrChange w:id="288" w:author="Marguerite-Marie Bordry" w:date="2018-12-06T15:42:00Z">
            <w:rPr>
              <w:rFonts w:cs="Times New Roman"/>
            </w:rPr>
          </w:rPrChange>
        </w:rPr>
        <w:t xml:space="preserve">,  Florence, R. Bemporad e Figlio. — Ernesto Zenuti : </w:t>
      </w:r>
      <w:r w:rsidRPr="008950E7">
        <w:rPr>
          <w:rFonts w:cs="Times New Roman"/>
          <w:i/>
          <w:lang w:val="it-IT"/>
          <w:rPrChange w:id="289" w:author="Marguerite-Marie Bordry" w:date="2018-12-06T15:42:00Z">
            <w:rPr>
              <w:rFonts w:cs="Times New Roman"/>
              <w:i/>
            </w:rPr>
          </w:rPrChange>
        </w:rPr>
        <w:t>Vita Olandese</w:t>
      </w:r>
      <w:r w:rsidRPr="008950E7">
        <w:rPr>
          <w:rFonts w:cs="Times New Roman"/>
          <w:lang w:val="it-IT"/>
          <w:rPrChange w:id="290" w:author="Marguerite-Marie Bordry" w:date="2018-12-06T15:42:00Z">
            <w:rPr>
              <w:rFonts w:cs="Times New Roman"/>
            </w:rPr>
          </w:rPrChange>
        </w:rPr>
        <w:t xml:space="preserve">, Florence, R. Bemporad e Figlio. — Casimiro Vareje : </w:t>
      </w:r>
      <w:r w:rsidRPr="008950E7">
        <w:rPr>
          <w:rFonts w:cs="Times New Roman"/>
          <w:i/>
          <w:lang w:val="it-IT"/>
          <w:rPrChange w:id="291" w:author="Marguerite-Marie Bordry" w:date="2018-12-06T15:42:00Z">
            <w:rPr>
              <w:rFonts w:cs="Times New Roman"/>
              <w:i/>
            </w:rPr>
          </w:rPrChange>
        </w:rPr>
        <w:t xml:space="preserve">Vita e Scritti di Roberto Hamerling e la </w:t>
      </w:r>
      <w:r w:rsidRPr="008950E7">
        <w:rPr>
          <w:rFonts w:cs="Times New Roman"/>
          <w:i/>
          <w:lang w:val="it-IT"/>
          <w:rPrChange w:id="292" w:author="Marguerite-Marie Bordry" w:date="2018-12-06T15:42:00Z">
            <w:rPr>
              <w:rFonts w:cs="Times New Roman"/>
              <w:i/>
            </w:rPr>
          </w:rPrChange>
        </w:rPr>
        <w:lastRenderedPageBreak/>
        <w:t>stia tragedia tradotta : Danton e Robespierre</w:t>
      </w:r>
      <w:r w:rsidRPr="008950E7">
        <w:rPr>
          <w:rFonts w:cs="Times New Roman"/>
          <w:lang w:val="it-IT"/>
          <w:rPrChange w:id="293" w:author="Marguerite-Marie Bordry" w:date="2018-12-06T15:42:00Z">
            <w:rPr>
              <w:rFonts w:cs="Times New Roman"/>
            </w:rPr>
          </w:rPrChange>
        </w:rPr>
        <w:t xml:space="preserve">, con ritratto del poeta, Milan, Casa editrice Galli. — Avancinio, Avancini : </w:t>
      </w:r>
      <w:r w:rsidRPr="008950E7">
        <w:rPr>
          <w:rFonts w:cs="Times New Roman"/>
          <w:i/>
          <w:lang w:val="it-IT"/>
          <w:rPrChange w:id="294" w:author="Marguerite-Marie Bordry" w:date="2018-12-06T15:42:00Z">
            <w:rPr>
              <w:rFonts w:cs="Times New Roman"/>
              <w:i/>
            </w:rPr>
          </w:rPrChange>
        </w:rPr>
        <w:t>L’Idolo Infranto</w:t>
      </w:r>
      <w:r w:rsidRPr="008950E7">
        <w:rPr>
          <w:rFonts w:cs="Times New Roman"/>
          <w:lang w:val="it-IT"/>
          <w:rPrChange w:id="295" w:author="Marguerite-Marie Bordry" w:date="2018-12-06T15:42:00Z">
            <w:rPr>
              <w:rFonts w:cs="Times New Roman"/>
            </w:rPr>
          </w:rPrChange>
        </w:rPr>
        <w:t xml:space="preserve">, romanzo, Milan, Casa editrice Galli. — Domenico Oliva : </w:t>
      </w:r>
      <w:r w:rsidRPr="008950E7">
        <w:rPr>
          <w:rFonts w:cs="Times New Roman"/>
          <w:i/>
          <w:lang w:val="it-IT"/>
          <w:rPrChange w:id="296" w:author="Marguerite-Marie Bordry" w:date="2018-12-06T15:42:00Z">
            <w:rPr>
              <w:rFonts w:cs="Times New Roman"/>
              <w:i/>
            </w:rPr>
          </w:rPrChange>
        </w:rPr>
        <w:t>Note letterarie</w:t>
      </w:r>
      <w:r w:rsidRPr="008950E7">
        <w:rPr>
          <w:rFonts w:cs="Times New Roman"/>
          <w:lang w:val="it-IT"/>
          <w:rPrChange w:id="297" w:author="Marguerite-Marie Bordry" w:date="2018-12-06T15:42:00Z">
            <w:rPr>
              <w:rFonts w:cs="Times New Roman"/>
            </w:rPr>
          </w:rPrChange>
        </w:rPr>
        <w:t xml:space="preserve">, Milan, G. Marco. — Domenico Oliva : </w:t>
      </w:r>
      <w:r w:rsidRPr="008950E7">
        <w:rPr>
          <w:rFonts w:cs="Times New Roman"/>
          <w:i/>
          <w:lang w:val="it-IT"/>
          <w:rPrChange w:id="298" w:author="Marguerite-Marie Bordry" w:date="2018-12-06T15:42:00Z">
            <w:rPr>
              <w:rFonts w:cs="Times New Roman"/>
              <w:i/>
            </w:rPr>
          </w:rPrChange>
        </w:rPr>
        <w:t>Robespierre</w:t>
      </w:r>
      <w:r w:rsidRPr="008950E7">
        <w:rPr>
          <w:rFonts w:cs="Times New Roman"/>
          <w:lang w:val="it-IT"/>
          <w:rPrChange w:id="299" w:author="Marguerite-Marie Bordry" w:date="2018-12-06T15:42:00Z">
            <w:rPr>
              <w:rFonts w:cs="Times New Roman"/>
            </w:rPr>
          </w:rPrChange>
        </w:rPr>
        <w:t xml:space="preserve">, dramma in cinque atti, Milan, Casa Galli. — Ugo Ojetti : </w:t>
      </w:r>
      <w:r w:rsidRPr="008950E7">
        <w:rPr>
          <w:rFonts w:cs="Times New Roman"/>
          <w:i/>
          <w:lang w:val="it-IT"/>
          <w:rPrChange w:id="300" w:author="Marguerite-Marie Bordry" w:date="2018-12-06T15:42:00Z">
            <w:rPr>
              <w:rFonts w:cs="Times New Roman"/>
              <w:i/>
            </w:rPr>
          </w:rPrChange>
        </w:rPr>
        <w:t>L’Arte moderna a Venezia</w:t>
      </w:r>
      <w:r w:rsidRPr="008950E7">
        <w:rPr>
          <w:rFonts w:cs="Times New Roman"/>
          <w:lang w:val="it-IT"/>
          <w:rPrChange w:id="301" w:author="Marguerite-Marie Bordry" w:date="2018-12-06T15:42:00Z">
            <w:rPr>
              <w:rFonts w:cs="Times New Roman"/>
            </w:rPr>
          </w:rPrChange>
        </w:rPr>
        <w:t xml:space="preserve">, Rome, Enrico Voguera. — Alessandro D’Ancona : </w:t>
      </w:r>
      <w:r w:rsidRPr="008950E7">
        <w:rPr>
          <w:rFonts w:cs="Times New Roman"/>
          <w:i/>
          <w:lang w:val="it-IT"/>
          <w:rPrChange w:id="302" w:author="Marguerite-Marie Bordry" w:date="2018-12-06T15:42:00Z">
            <w:rPr>
              <w:rFonts w:cs="Times New Roman"/>
              <w:i/>
            </w:rPr>
          </w:rPrChange>
        </w:rPr>
        <w:t>Federico Confalonieri</w:t>
      </w:r>
      <w:r w:rsidRPr="008950E7">
        <w:rPr>
          <w:rFonts w:cs="Times New Roman"/>
          <w:lang w:val="it-IT"/>
          <w:rPrChange w:id="303" w:author="Marguerite-Marie Bordry" w:date="2018-12-06T15:42:00Z">
            <w:rPr>
              <w:rFonts w:cs="Times New Roman"/>
            </w:rPr>
          </w:rPrChange>
        </w:rPr>
        <w:t>, Milan, Treves.</w:t>
      </w:r>
    </w:p>
    <w:sectPr w:rsidR="001927AA" w:rsidRPr="008950E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3" w:author="Marguerite-Marie Bordry" w:date="2018-12-06T17:32:00Z" w:initials="MB">
    <w:p w14:paraId="1B7B3081" w14:textId="77777777" w:rsidR="00B31BAB" w:rsidRDefault="00B31BAB">
      <w:pPr>
        <w:pStyle w:val="Commentaire"/>
      </w:pPr>
      <w:r>
        <w:rPr>
          <w:rStyle w:val="Marquedecommentaire"/>
        </w:rPr>
        <w:annotationRef/>
      </w:r>
      <w:r>
        <w:t>Supprimer le saut de paragraphe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30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3081" w16cid:durableId="1FB3D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FEFEF" w14:textId="77777777" w:rsidR="0022648A" w:rsidRDefault="0022648A" w:rsidP="00F80ED5">
      <w:pPr>
        <w:spacing w:after="0" w:line="240" w:lineRule="auto"/>
      </w:pPr>
      <w:r>
        <w:separator/>
      </w:r>
    </w:p>
  </w:endnote>
  <w:endnote w:type="continuationSeparator" w:id="0">
    <w:p w14:paraId="1C40458F" w14:textId="77777777" w:rsidR="0022648A" w:rsidRDefault="0022648A" w:rsidP="00F8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bany">
    <w:altName w:val="Arial"/>
    <w:charset w:val="00"/>
    <w:family w:val="swiss"/>
    <w:pitch w:val="variable"/>
  </w:font>
  <w:font w:name="Liberation Serif">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9CA0F" w14:textId="77777777" w:rsidR="0022648A" w:rsidRDefault="0022648A" w:rsidP="00F80ED5">
      <w:pPr>
        <w:spacing w:after="0" w:line="240" w:lineRule="auto"/>
      </w:pPr>
      <w:r>
        <w:separator/>
      </w:r>
    </w:p>
  </w:footnote>
  <w:footnote w:type="continuationSeparator" w:id="0">
    <w:p w14:paraId="48D8D8CB" w14:textId="77777777" w:rsidR="0022648A" w:rsidRDefault="0022648A" w:rsidP="00F80ED5">
      <w:pPr>
        <w:spacing w:after="0" w:line="240" w:lineRule="auto"/>
      </w:pPr>
      <w:r>
        <w:continuationSeparator/>
      </w:r>
    </w:p>
  </w:footnote>
  <w:footnote w:id="1">
    <w:p w14:paraId="3C7C2D9D" w14:textId="77777777" w:rsidR="00F80ED5" w:rsidRDefault="00F80ED5" w:rsidP="00F80ED5">
      <w:pPr>
        <w:pStyle w:val="Notedebasdepage"/>
      </w:pPr>
      <w:r>
        <w:rPr>
          <w:rStyle w:val="Appelnotedebasdep"/>
        </w:rPr>
        <w:footnoteRef/>
      </w:r>
      <w:r>
        <w:t xml:space="preserve"> </w:t>
      </w:r>
      <w:r w:rsidRPr="00F8712A">
        <w:t xml:space="preserve">Si heureusement transposée en français par </w:t>
      </w:r>
      <w:r>
        <w:t>M. </w:t>
      </w:r>
      <w:r w:rsidRPr="00F8712A">
        <w:t xml:space="preserve">Pierre de Nolhac. Voir les Essais métriques dans son beau recueil de vers, </w:t>
      </w:r>
      <w:r w:rsidRPr="00F8712A">
        <w:rPr>
          <w:i/>
        </w:rPr>
        <w:t>Paysages de France et d</w:t>
      </w:r>
      <w:r>
        <w:rPr>
          <w:i/>
        </w:rPr>
        <w:t>’</w:t>
      </w:r>
      <w:r w:rsidRPr="00F8712A">
        <w:rPr>
          <w:i/>
        </w:rPr>
        <w:t>Italie</w:t>
      </w:r>
      <w:r w:rsidRPr="00F8712A">
        <w:t xml:space="preserve"> (1894).</w:t>
      </w:r>
    </w:p>
  </w:footnote>
  <w:footnote w:id="2">
    <w:p w14:paraId="02EEC365" w14:textId="77777777" w:rsidR="00F80ED5" w:rsidRPr="00C81EC7" w:rsidRDefault="00F80ED5" w:rsidP="00F80ED5">
      <w:pPr>
        <w:pStyle w:val="Notedebasdepage"/>
      </w:pPr>
      <w:r>
        <w:rPr>
          <w:rStyle w:val="Appelnotedebasdep"/>
        </w:rPr>
        <w:footnoteRef/>
      </w:r>
      <w:r>
        <w:t xml:space="preserve"> [NdE] Hugues Rebell, </w:t>
      </w:r>
      <w:r>
        <w:rPr>
          <w:i/>
        </w:rPr>
        <w:t>La Nichina : mémoires inédits de Lorenzo Vendramin</w:t>
      </w:r>
      <w:r>
        <w:t xml:space="preserve">, Paris, Société du Mercure de France, 1897. Roman sur une courtisane vénitienne paru en feuilleton dans le </w:t>
      </w:r>
      <w:r>
        <w:rPr>
          <w:i/>
        </w:rPr>
        <w:t>Mercure de France</w:t>
      </w:r>
      <w:r>
        <w:t>, d’août à décembre 1896 ; recensé par Rachilde dans le numéro 91, juillet 1897, p. 145-147.</w:t>
      </w:r>
    </w:p>
  </w:footnote>
  <w:footnote w:id="3">
    <w:p w14:paraId="1CCAA7A0" w14:textId="77777777" w:rsidR="00F80ED5" w:rsidRPr="008950E7" w:rsidRDefault="00F80ED5" w:rsidP="00F80ED5">
      <w:pPr>
        <w:pStyle w:val="Notedebasdepage"/>
        <w:rPr>
          <w:lang w:val="it-IT"/>
          <w:rPrChange w:id="39" w:author="Marguerite-Marie Bordry" w:date="2018-12-06T15:42:00Z">
            <w:rPr/>
          </w:rPrChange>
        </w:rPr>
      </w:pPr>
      <w:r>
        <w:rPr>
          <w:rStyle w:val="Appelnotedebasdep"/>
        </w:rPr>
        <w:footnoteRef/>
      </w:r>
      <w:r w:rsidRPr="008950E7">
        <w:rPr>
          <w:lang w:val="it-IT"/>
          <w:rPrChange w:id="40" w:author="Marguerite-Marie Bordry" w:date="2018-12-06T15:42:00Z">
            <w:rPr/>
          </w:rPrChange>
        </w:rPr>
        <w:t xml:space="preserve"> </w:t>
      </w:r>
      <w:r w:rsidRPr="008950E7">
        <w:rPr>
          <w:i/>
          <w:lang w:val="it-IT"/>
          <w:rPrChange w:id="41" w:author="Marguerite-Marie Bordry" w:date="2018-12-06T15:42:00Z">
            <w:rPr>
              <w:i/>
            </w:rPr>
          </w:rPrChange>
        </w:rPr>
        <w:t>Continuazione del ecc.</w:t>
      </w:r>
      <w:r w:rsidRPr="008950E7">
        <w:rPr>
          <w:lang w:val="it-IT"/>
          <w:rPrChange w:id="42" w:author="Marguerite-Marie Bordry" w:date="2018-12-06T15:42:00Z">
            <w:rPr/>
          </w:rPrChange>
        </w:rPr>
        <w:t xml:space="preserve"> In Villafranca, 1671. </w:t>
      </w:r>
      <w:r w:rsidRPr="008950E7">
        <w:rPr>
          <w:i/>
          <w:lang w:val="it-IT"/>
          <w:rPrChange w:id="43" w:author="Marguerite-Marie Bordry" w:date="2018-12-06T15:42:00Z">
            <w:rPr>
              <w:i/>
            </w:rPr>
          </w:rPrChange>
        </w:rPr>
        <w:t>Lettera che rifrisce la qualità delle Cortigiane di Venetia</w:t>
      </w:r>
      <w:r w:rsidRPr="008950E7">
        <w:rPr>
          <w:lang w:val="it-IT"/>
          <w:rPrChange w:id="44" w:author="Marguerite-Marie Bordry" w:date="2018-12-06T15:42:00Z">
            <w:rPr/>
          </w:rPrChange>
        </w:rPr>
        <w:t>.</w:t>
      </w:r>
    </w:p>
  </w:footnote>
  <w:footnote w:id="4">
    <w:p w14:paraId="258D65DE" w14:textId="77777777" w:rsidR="00F80ED5" w:rsidRDefault="00F80ED5" w:rsidP="00F80ED5">
      <w:pPr>
        <w:pStyle w:val="Notedebasdepage"/>
      </w:pPr>
      <w:r>
        <w:rPr>
          <w:rStyle w:val="Appelnotedebasdep"/>
        </w:rPr>
        <w:footnoteRef/>
      </w:r>
      <w:r>
        <w:t xml:space="preserve"> </w:t>
      </w:r>
      <w:r w:rsidRPr="00F8712A">
        <w:rPr>
          <w:i/>
        </w:rPr>
        <w:t>Vie de Saint François d</w:t>
      </w:r>
      <w:r>
        <w:rPr>
          <w:i/>
        </w:rPr>
        <w:t>’</w:t>
      </w:r>
      <w:r w:rsidRPr="00F8712A">
        <w:rPr>
          <w:i/>
        </w:rPr>
        <w:t>Assise</w:t>
      </w:r>
      <w:r w:rsidRPr="00F8712A">
        <w:t>, Paris, librairie Fischbacher, 1894, in-8.</w:t>
      </w:r>
    </w:p>
  </w:footnote>
  <w:footnote w:id="5">
    <w:p w14:paraId="3C89BDBB" w14:textId="77777777" w:rsidR="00F80ED5" w:rsidRDefault="00F80ED5" w:rsidP="00F80ED5">
      <w:pPr>
        <w:pStyle w:val="Notedebasdepage"/>
      </w:pPr>
      <w:r>
        <w:rPr>
          <w:rStyle w:val="Appelnotedebasdep"/>
        </w:rPr>
        <w:footnoteRef/>
      </w:r>
      <w:r>
        <w:t xml:space="preserve"> M. </w:t>
      </w:r>
      <w:r w:rsidRPr="00F8712A">
        <w:t>Luciano Zùccoli, qui signera désormais cette rubrique, en lui donnant le développement qui lui convient, est un des jeunes écrivains italiens les plus connus, parmi les Pascoli, Ojetti, Corradini. et autres, poètes, romanciers, critiques, pratiquant et détendant une littérature d</w:t>
      </w:r>
      <w:r>
        <w:t>’</w:t>
      </w:r>
      <w:r w:rsidRPr="00F8712A">
        <w:t>art et d</w:t>
      </w:r>
      <w:r>
        <w:t>’idée</w:t>
      </w:r>
      <w:r w:rsidRPr="00F8712A">
        <w:t>. Il est très apprécié en Allemagne</w:t>
      </w:r>
      <w:r>
        <w:t> :</w:t>
      </w:r>
      <w:r w:rsidRPr="00F8712A">
        <w:t xml:space="preserve"> le théâtre de Munich joue en ce moment deux de ses pièces, </w:t>
      </w:r>
      <w:r w:rsidRPr="00F8712A">
        <w:rPr>
          <w:i/>
        </w:rPr>
        <w:t>La Protégée</w:t>
      </w:r>
      <w:r w:rsidRPr="00F8712A">
        <w:t xml:space="preserve"> et </w:t>
      </w:r>
      <w:r w:rsidRPr="00F8712A">
        <w:rPr>
          <w:i/>
        </w:rPr>
        <w:t>l</w:t>
      </w:r>
      <w:r>
        <w:rPr>
          <w:i/>
        </w:rPr>
        <w:t>’</w:t>
      </w:r>
      <w:r w:rsidRPr="00F8712A">
        <w:rPr>
          <w:i/>
        </w:rPr>
        <w:t>Ouragan</w:t>
      </w:r>
      <w:r w:rsidRPr="00F8712A">
        <w:t xml:space="preserve">. </w:t>
      </w:r>
      <w:r>
        <w:t>— M. Zùcc</w:t>
      </w:r>
      <w:r w:rsidRPr="00F8712A">
        <w:t>oli écrivant directement en français, on ne sera pas surpris de quelques italianismes</w:t>
      </w:r>
      <w:r>
        <w:t> ;</w:t>
      </w:r>
      <w:r w:rsidRPr="00F8712A">
        <w:t xml:space="preserve"> peut-être même en sera-t-on charmé</w:t>
      </w:r>
      <w:r>
        <w:t> »</w:t>
      </w:r>
      <w:r w:rsidRPr="00F8712A">
        <w:t xml:space="preserve"> </w:t>
      </w:r>
      <w:r>
        <w:t>— </w:t>
      </w:r>
      <w:r w:rsidRPr="0071019C">
        <w:rPr>
          <w:smallCaps/>
        </w:rPr>
        <w:t>Zanoni</w:t>
      </w:r>
      <w:r w:rsidRPr="00F8712A">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D5"/>
    <w:rsid w:val="00001F8F"/>
    <w:rsid w:val="000603BB"/>
    <w:rsid w:val="000B725B"/>
    <w:rsid w:val="000D4429"/>
    <w:rsid w:val="000F4047"/>
    <w:rsid w:val="0015598E"/>
    <w:rsid w:val="001927AA"/>
    <w:rsid w:val="001D10E7"/>
    <w:rsid w:val="0022648A"/>
    <w:rsid w:val="003C3024"/>
    <w:rsid w:val="00413402"/>
    <w:rsid w:val="004C745E"/>
    <w:rsid w:val="005334C3"/>
    <w:rsid w:val="005772B0"/>
    <w:rsid w:val="00603101"/>
    <w:rsid w:val="0068681E"/>
    <w:rsid w:val="006C7B59"/>
    <w:rsid w:val="006F2D76"/>
    <w:rsid w:val="007C52BA"/>
    <w:rsid w:val="008170D8"/>
    <w:rsid w:val="00837939"/>
    <w:rsid w:val="0088679A"/>
    <w:rsid w:val="008950E7"/>
    <w:rsid w:val="008D221E"/>
    <w:rsid w:val="009137ED"/>
    <w:rsid w:val="0094450A"/>
    <w:rsid w:val="00961A14"/>
    <w:rsid w:val="009A6CE6"/>
    <w:rsid w:val="00AA1E45"/>
    <w:rsid w:val="00AC0577"/>
    <w:rsid w:val="00B102C4"/>
    <w:rsid w:val="00B31BAB"/>
    <w:rsid w:val="00BD39BE"/>
    <w:rsid w:val="00BE2E02"/>
    <w:rsid w:val="00CC3EF1"/>
    <w:rsid w:val="00D268A8"/>
    <w:rsid w:val="00D32219"/>
    <w:rsid w:val="00EF201B"/>
    <w:rsid w:val="00F80ED5"/>
    <w:rsid w:val="00FB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B0FD"/>
  <w15:docId w15:val="{6CDC4C20-2B0B-4EA5-B2E4-412FF678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ED5"/>
  </w:style>
  <w:style w:type="paragraph" w:styleId="Titre1">
    <w:name w:val="heading 1"/>
    <w:basedOn w:val="Normal"/>
    <w:next w:val="Normal"/>
    <w:link w:val="Titre1Car"/>
    <w:uiPriority w:val="9"/>
    <w:qFormat/>
    <w:rsid w:val="00F80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80E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0ED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80ED5"/>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F80E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ED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80ED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80ED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80ED5"/>
    <w:rPr>
      <w:rFonts w:asciiTheme="majorHAnsi" w:eastAsiaTheme="majorEastAsia" w:hAnsiTheme="majorHAnsi" w:cstheme="majorBidi"/>
      <w:b/>
      <w:bCs/>
      <w:iCs/>
      <w:color w:val="4F81BD" w:themeColor="accent1"/>
    </w:rPr>
  </w:style>
  <w:style w:type="character" w:customStyle="1" w:styleId="Titre5Car">
    <w:name w:val="Titre 5 Car"/>
    <w:basedOn w:val="Policepardfaut"/>
    <w:link w:val="Titre5"/>
    <w:uiPriority w:val="9"/>
    <w:rsid w:val="00F80ED5"/>
    <w:rPr>
      <w:rFonts w:asciiTheme="majorHAnsi" w:eastAsiaTheme="majorEastAsia" w:hAnsiTheme="majorHAnsi" w:cstheme="majorBidi"/>
      <w:color w:val="243F60" w:themeColor="accent1" w:themeShade="7F"/>
    </w:rPr>
  </w:style>
  <w:style w:type="paragraph" w:styleId="Corpsdetexte">
    <w:name w:val="Body Text"/>
    <w:basedOn w:val="Normal"/>
    <w:link w:val="CorpsdetexteCar"/>
    <w:rsid w:val="00F80ED5"/>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F80ED5"/>
    <w:rPr>
      <w:rFonts w:ascii="Times New Roman" w:eastAsia="SimSun" w:hAnsi="Times New Roman" w:cs="Mangal"/>
      <w:sz w:val="24"/>
      <w:szCs w:val="24"/>
      <w:lang w:eastAsia="zh-CN" w:bidi="hi-IN"/>
    </w:rPr>
  </w:style>
  <w:style w:type="character" w:customStyle="1" w:styleId="Caractresdenotedefin">
    <w:name w:val="Caractères de note de fin"/>
    <w:qFormat/>
    <w:rsid w:val="00F80ED5"/>
  </w:style>
  <w:style w:type="character" w:customStyle="1" w:styleId="Caractresdenotedebasdepage">
    <w:name w:val="Caractères de note de bas de page"/>
    <w:qFormat/>
    <w:rsid w:val="00F80ED5"/>
  </w:style>
  <w:style w:type="character" w:customStyle="1" w:styleId="LienInternet">
    <w:name w:val="Lien Internet"/>
    <w:rsid w:val="00F80ED5"/>
    <w:rPr>
      <w:color w:val="000080"/>
      <w:u w:val="single"/>
    </w:rPr>
  </w:style>
  <w:style w:type="paragraph" w:styleId="Titre">
    <w:name w:val="Title"/>
    <w:basedOn w:val="Normal"/>
    <w:next w:val="Corpsdetexte"/>
    <w:link w:val="TitreCar"/>
    <w:qFormat/>
    <w:rsid w:val="00F80ED5"/>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F80ED5"/>
    <w:rPr>
      <w:rFonts w:ascii="Albany" w:eastAsia="SimSun" w:hAnsi="Albany" w:cs="Mangal"/>
      <w:sz w:val="28"/>
      <w:szCs w:val="26"/>
      <w:lang w:eastAsia="zh-CN" w:bidi="hi-IN"/>
    </w:rPr>
  </w:style>
  <w:style w:type="paragraph" w:styleId="Liste">
    <w:name w:val="List"/>
    <w:basedOn w:val="Corpsdetexte"/>
    <w:rsid w:val="00F80ED5"/>
  </w:style>
  <w:style w:type="paragraph" w:styleId="Lgende">
    <w:name w:val="caption"/>
    <w:basedOn w:val="Normal"/>
    <w:qFormat/>
    <w:rsid w:val="00F80ED5"/>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F80ED5"/>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F80ED5"/>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F80ED5"/>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F80ED5"/>
  </w:style>
  <w:style w:type="paragraph" w:styleId="Pieddepage">
    <w:name w:val="footer"/>
    <w:basedOn w:val="Normal"/>
    <w:link w:val="PieddepageCar"/>
    <w:rsid w:val="00F80ED5"/>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F80ED5"/>
    <w:rPr>
      <w:rFonts w:ascii="Liberation Serif" w:eastAsia="SimSun" w:hAnsi="Liberation Serif" w:cs="Mangal"/>
      <w:sz w:val="24"/>
      <w:szCs w:val="24"/>
      <w:lang w:eastAsia="zh-CN" w:bidi="hi-IN"/>
    </w:rPr>
  </w:style>
  <w:style w:type="paragraph" w:styleId="En-tte">
    <w:name w:val="header"/>
    <w:basedOn w:val="Normal"/>
    <w:link w:val="En-tteCar"/>
    <w:rsid w:val="00F80ED5"/>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F80ED5"/>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F80ED5"/>
    <w:rPr>
      <w:color w:val="0070C0"/>
    </w:rPr>
  </w:style>
  <w:style w:type="paragraph" w:styleId="Notedebasdepage">
    <w:name w:val="footnote text"/>
    <w:basedOn w:val="Normal"/>
    <w:link w:val="NotedebasdepageCar"/>
    <w:rsid w:val="00F80ED5"/>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F80ED5"/>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F80ED5"/>
    <w:pPr>
      <w:suppressAutoHyphens/>
      <w:autoSpaceDE w:val="0"/>
    </w:pPr>
    <w:rPr>
      <w:rFonts w:eastAsia="Times New Roman" w:cs="Times New Roman"/>
      <w:szCs w:val="20"/>
      <w:lang w:bidi="ar-SA"/>
    </w:rPr>
  </w:style>
  <w:style w:type="character" w:customStyle="1" w:styleId="stagec">
    <w:name w:val="&lt;stage.c&gt;"/>
    <w:uiPriority w:val="1"/>
    <w:qFormat/>
    <w:rsid w:val="00F80ED5"/>
    <w:rPr>
      <w:i/>
    </w:rPr>
  </w:style>
  <w:style w:type="paragraph" w:customStyle="1" w:styleId="quotel">
    <w:name w:val="&lt;quote.l&gt;"/>
    <w:basedOn w:val="Corpsdetexte"/>
    <w:rsid w:val="00F80ED5"/>
    <w:pPr>
      <w:suppressAutoHyphens/>
      <w:spacing w:before="240" w:after="240"/>
      <w:ind w:left="1071" w:hanging="220"/>
      <w:contextualSpacing/>
    </w:pPr>
    <w:rPr>
      <w:rFonts w:cs="Times New Roman"/>
      <w:sz w:val="22"/>
    </w:rPr>
  </w:style>
  <w:style w:type="paragraph" w:customStyle="1" w:styleId="quote">
    <w:name w:val="&lt;quote&gt;"/>
    <w:basedOn w:val="Corpsdetexte"/>
    <w:rsid w:val="00F80ED5"/>
    <w:pPr>
      <w:suppressAutoHyphens/>
      <w:spacing w:before="240" w:after="240"/>
      <w:ind w:left="851" w:firstLine="221"/>
      <w:contextualSpacing/>
    </w:pPr>
    <w:rPr>
      <w:rFonts w:cs="Times New Roman"/>
      <w:sz w:val="22"/>
    </w:rPr>
  </w:style>
  <w:style w:type="paragraph" w:customStyle="1" w:styleId="argument">
    <w:name w:val="&lt;argument&gt;"/>
    <w:qFormat/>
    <w:rsid w:val="00F80ED5"/>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80ED5"/>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80ED5"/>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80ED5"/>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F80ED5"/>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80ED5"/>
    <w:pPr>
      <w:suppressAutoHyphens/>
      <w:autoSpaceDE w:val="0"/>
    </w:pPr>
    <w:rPr>
      <w:rFonts w:eastAsia="Times New Roman" w:cs="Times New Roman"/>
      <w:i/>
      <w:szCs w:val="20"/>
      <w:lang w:bidi="ar-SA"/>
    </w:rPr>
  </w:style>
  <w:style w:type="paragraph" w:customStyle="1" w:styleId="bibl">
    <w:name w:val="&lt;bibl&gt;"/>
    <w:rsid w:val="00F80ED5"/>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F80ED5"/>
    <w:pPr>
      <w:jc w:val="right"/>
    </w:pPr>
    <w:rPr>
      <w:rFonts w:eastAsia="Arial Unicode MS" w:cs="Arial Unicode MS"/>
      <w:sz w:val="24"/>
      <w:szCs w:val="24"/>
      <w:lang w:eastAsia="hi-IN" w:bidi="hi-IN"/>
    </w:rPr>
  </w:style>
  <w:style w:type="paragraph" w:customStyle="1" w:styleId="h1sub">
    <w:name w:val="&lt;h1.sub&gt;"/>
    <w:basedOn w:val="Titre1"/>
    <w:next w:val="Corpsdetexte"/>
    <w:rsid w:val="00F80ED5"/>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80ED5"/>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F80ED5"/>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F80ED5"/>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F80ED5"/>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80ED5"/>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80ED5"/>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F80ED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80ED5"/>
    <w:rPr>
      <w:color w:val="FF0000"/>
      <w:vertAlign w:val="subscript"/>
    </w:rPr>
  </w:style>
  <w:style w:type="paragraph" w:customStyle="1" w:styleId="label">
    <w:name w:val="&lt;label&gt;"/>
    <w:qFormat/>
    <w:rsid w:val="00F80ED5"/>
    <w:pPr>
      <w:jc w:val="center"/>
    </w:pPr>
    <w:rPr>
      <w:rFonts w:ascii="Times New Roman" w:eastAsia="Times New Roman" w:hAnsi="Times New Roman" w:cs="Times New Roman"/>
      <w:smallCaps/>
      <w:sz w:val="24"/>
      <w:szCs w:val="24"/>
      <w:lang w:eastAsia="zh-CN"/>
    </w:rPr>
  </w:style>
  <w:style w:type="paragraph" w:customStyle="1" w:styleId="ab">
    <w:name w:val="&lt;ab&gt;"/>
    <w:qFormat/>
    <w:rsid w:val="00F80ED5"/>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F80ED5"/>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F80ED5"/>
    <w:pPr>
      <w:jc w:val="center"/>
    </w:pPr>
    <w:rPr>
      <w:i w:val="0"/>
    </w:rPr>
  </w:style>
  <w:style w:type="character" w:styleId="Appelnotedebasdep">
    <w:name w:val="footnote reference"/>
    <w:basedOn w:val="Policepardfaut"/>
    <w:uiPriority w:val="99"/>
    <w:semiHidden/>
    <w:unhideWhenUsed/>
    <w:rsid w:val="00F80ED5"/>
    <w:rPr>
      <w:vertAlign w:val="superscript"/>
    </w:rPr>
  </w:style>
  <w:style w:type="paragraph" w:customStyle="1" w:styleId="term">
    <w:name w:val="term"/>
    <w:basedOn w:val="Normal"/>
    <w:rsid w:val="00F80ED5"/>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80E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0ED5"/>
    <w:rPr>
      <w:rFonts w:ascii="Tahoma" w:hAnsi="Tahoma" w:cs="Tahoma"/>
      <w:sz w:val="16"/>
      <w:szCs w:val="16"/>
    </w:rPr>
  </w:style>
  <w:style w:type="character" w:customStyle="1" w:styleId="detailvalue">
    <w:name w:val="detail_value"/>
    <w:basedOn w:val="Policepardfaut"/>
    <w:rsid w:val="00F80ED5"/>
  </w:style>
  <w:style w:type="paragraph" w:customStyle="1" w:styleId="quotelcenter">
    <w:name w:val="&lt;quote.l.center&gt;"/>
    <w:basedOn w:val="quotel"/>
    <w:qFormat/>
    <w:rsid w:val="00F80ED5"/>
    <w:pPr>
      <w:jc w:val="center"/>
    </w:pPr>
  </w:style>
  <w:style w:type="character" w:styleId="Marquedecommentaire">
    <w:name w:val="annotation reference"/>
    <w:basedOn w:val="Policepardfaut"/>
    <w:uiPriority w:val="99"/>
    <w:semiHidden/>
    <w:unhideWhenUsed/>
    <w:rsid w:val="00F80ED5"/>
    <w:rPr>
      <w:sz w:val="16"/>
      <w:szCs w:val="16"/>
    </w:rPr>
  </w:style>
  <w:style w:type="paragraph" w:styleId="Commentaire">
    <w:name w:val="annotation text"/>
    <w:basedOn w:val="Normal"/>
    <w:link w:val="CommentaireCar"/>
    <w:uiPriority w:val="99"/>
    <w:semiHidden/>
    <w:unhideWhenUsed/>
    <w:rsid w:val="00F80ED5"/>
    <w:pPr>
      <w:spacing w:line="240" w:lineRule="auto"/>
    </w:pPr>
    <w:rPr>
      <w:sz w:val="20"/>
      <w:szCs w:val="20"/>
    </w:rPr>
  </w:style>
  <w:style w:type="character" w:customStyle="1" w:styleId="CommentaireCar">
    <w:name w:val="Commentaire Car"/>
    <w:basedOn w:val="Policepardfaut"/>
    <w:link w:val="Commentaire"/>
    <w:uiPriority w:val="99"/>
    <w:semiHidden/>
    <w:rsid w:val="00F80ED5"/>
    <w:rPr>
      <w:sz w:val="20"/>
      <w:szCs w:val="20"/>
    </w:rPr>
  </w:style>
  <w:style w:type="paragraph" w:styleId="Objetducommentaire">
    <w:name w:val="annotation subject"/>
    <w:basedOn w:val="Commentaire"/>
    <w:next w:val="Commentaire"/>
    <w:link w:val="ObjetducommentaireCar"/>
    <w:uiPriority w:val="99"/>
    <w:semiHidden/>
    <w:unhideWhenUsed/>
    <w:rsid w:val="00F80ED5"/>
    <w:rPr>
      <w:b/>
      <w:bCs/>
    </w:rPr>
  </w:style>
  <w:style w:type="character" w:customStyle="1" w:styleId="ObjetducommentaireCar">
    <w:name w:val="Objet du commentaire Car"/>
    <w:basedOn w:val="CommentaireCar"/>
    <w:link w:val="Objetducommentaire"/>
    <w:uiPriority w:val="99"/>
    <w:semiHidden/>
    <w:rsid w:val="00F80ED5"/>
    <w:rPr>
      <w:b/>
      <w:bCs/>
      <w:sz w:val="20"/>
      <w:szCs w:val="20"/>
    </w:rPr>
  </w:style>
  <w:style w:type="character" w:customStyle="1" w:styleId="gras">
    <w:name w:val="gras"/>
    <w:basedOn w:val="Policepardfaut"/>
    <w:rsid w:val="00F80ED5"/>
  </w:style>
  <w:style w:type="character" w:styleId="Lienhypertexte">
    <w:name w:val="Hyperlink"/>
    <w:basedOn w:val="Policepardfaut"/>
    <w:uiPriority w:val="99"/>
    <w:unhideWhenUsed/>
    <w:rsid w:val="00F80ED5"/>
    <w:rPr>
      <w:color w:val="0000FF"/>
      <w:u w:val="single"/>
    </w:rPr>
  </w:style>
  <w:style w:type="paragraph" w:customStyle="1" w:styleId="pcenter">
    <w:name w:val="&lt;p.center&gt;"/>
    <w:basedOn w:val="Corpsdetexte"/>
    <w:qFormat/>
    <w:rsid w:val="00F80ED5"/>
    <w:pPr>
      <w:jc w:val="center"/>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8661</Words>
  <Characters>47637</Characters>
  <Application>Microsoft Office Word</Application>
  <DocSecurity>0</DocSecurity>
  <Lines>396</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2</cp:revision>
  <dcterms:created xsi:type="dcterms:W3CDTF">2018-12-06T19:03:00Z</dcterms:created>
  <dcterms:modified xsi:type="dcterms:W3CDTF">2018-12-06T19:03:00Z</dcterms:modified>
</cp:coreProperties>
</file>