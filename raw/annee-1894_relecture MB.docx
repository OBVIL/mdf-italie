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73D" w:rsidRPr="00FC069A" w:rsidRDefault="00DA173D" w:rsidP="00DA173D">
      <w:pPr>
        <w:pStyle w:val="term"/>
      </w:pPr>
      <w:proofErr w:type="spellStart"/>
      <w:proofErr w:type="gramStart"/>
      <w:r w:rsidRPr="00DA7419">
        <w:t>title</w:t>
      </w:r>
      <w:proofErr w:type="spellEnd"/>
      <w:proofErr w:type="gramEnd"/>
      <w:r w:rsidRPr="00DA7419">
        <w:t xml:space="preserve"> : </w:t>
      </w:r>
      <w:r w:rsidRPr="00FC069A">
        <w:t xml:space="preserve">Articles du </w:t>
      </w:r>
      <w:r w:rsidRPr="00FC069A">
        <w:rPr>
          <w:i/>
        </w:rPr>
        <w:t>Mercure de France</w:t>
      </w:r>
      <w:r w:rsidRPr="00FC069A">
        <w:t xml:space="preserve">, année </w:t>
      </w:r>
      <w:r>
        <w:t>1894</w:t>
      </w:r>
    </w:p>
    <w:p w:rsidR="00DA173D" w:rsidRPr="00FC069A" w:rsidRDefault="00DA173D" w:rsidP="00DA173D">
      <w:pPr>
        <w:pStyle w:val="term"/>
      </w:pPr>
      <w:proofErr w:type="spellStart"/>
      <w:proofErr w:type="gramStart"/>
      <w:r w:rsidRPr="00FC069A">
        <w:t>copyeditor</w:t>
      </w:r>
      <w:proofErr w:type="spellEnd"/>
      <w:proofErr w:type="gramEnd"/>
      <w:r w:rsidRPr="00FC069A">
        <w:t> : Éric Thiébaud (</w:t>
      </w:r>
      <w:r>
        <w:t xml:space="preserve">OCR, </w:t>
      </w:r>
      <w:proofErr w:type="spellStart"/>
      <w:r w:rsidRPr="00FC069A">
        <w:t>Stylage</w:t>
      </w:r>
      <w:proofErr w:type="spellEnd"/>
      <w:r w:rsidRPr="00FC069A">
        <w:t xml:space="preserve"> sémantique)</w:t>
      </w:r>
    </w:p>
    <w:p w:rsidR="00DA173D" w:rsidRPr="00BB6639" w:rsidRDefault="00DA173D" w:rsidP="00DA173D">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040983">
        <w:rPr>
          <w:lang w:val="en-US"/>
        </w:rPr>
        <w:t>obvil.sorbonne-universite.site</w:t>
      </w:r>
      <w:r w:rsidRPr="00BB6639">
        <w:rPr>
          <w:lang w:val="en-US"/>
        </w:rPr>
        <w:t>/corpus/mercure-italie/annee-</w:t>
      </w:r>
      <w:r>
        <w:rPr>
          <w:lang w:val="en-US"/>
        </w:rPr>
        <w:t>1894</w:t>
      </w:r>
      <w:r w:rsidRPr="00BB6639">
        <w:rPr>
          <w:lang w:val="en-US"/>
        </w:rPr>
        <w:t>.xml</w:t>
      </w:r>
    </w:p>
    <w:p w:rsidR="00DA173D" w:rsidRPr="00BB6639" w:rsidRDefault="00DA173D" w:rsidP="00DA173D">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040983">
        <w:rPr>
          <w:lang w:val="en-US"/>
        </w:rPr>
        <w:t>obvil.sorbonne-universite.site</w:t>
      </w:r>
      <w:r w:rsidRPr="00BB6639">
        <w:rPr>
          <w:lang w:val="en-US"/>
        </w:rPr>
        <w:t>/corpus/mercure-italie/annee-</w:t>
      </w:r>
      <w:r>
        <w:rPr>
          <w:lang w:val="en-US"/>
        </w:rPr>
        <w:t>1894</w:t>
      </w:r>
      <w:r w:rsidRPr="00BB6639">
        <w:rPr>
          <w:lang w:val="en-US"/>
        </w:rPr>
        <w:t>.html</w:t>
      </w:r>
    </w:p>
    <w:p w:rsidR="00DA173D" w:rsidRPr="00BB6639" w:rsidRDefault="00DA173D" w:rsidP="00DA173D">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040983">
        <w:rPr>
          <w:lang w:val="en-US"/>
        </w:rPr>
        <w:t>obvil.sorbonne-universite.site</w:t>
      </w:r>
      <w:r w:rsidRPr="00BB6639">
        <w:rPr>
          <w:lang w:val="en-US"/>
        </w:rPr>
        <w:t>/corpus/mercure-italie/annee-</w:t>
      </w:r>
      <w:r>
        <w:rPr>
          <w:lang w:val="en-US"/>
        </w:rPr>
        <w:t>1894</w:t>
      </w:r>
      <w:r w:rsidRPr="00BB6639">
        <w:rPr>
          <w:lang w:val="en-US"/>
        </w:rPr>
        <w:t>.epub</w:t>
      </w:r>
    </w:p>
    <w:p w:rsidR="00DA173D" w:rsidRPr="00BB6639" w:rsidRDefault="00DA173D" w:rsidP="00DA173D">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sidR="00040983">
        <w:rPr>
          <w:lang w:val="en-US"/>
        </w:rPr>
        <w:t>obvil.sorbonne-universite.site</w:t>
      </w:r>
      <w:r w:rsidRPr="00BB6639">
        <w:rPr>
          <w:lang w:val="en-US"/>
        </w:rPr>
        <w:t>/corpus/mercure-italie/annee-</w:t>
      </w:r>
      <w:r>
        <w:rPr>
          <w:lang w:val="en-US"/>
        </w:rPr>
        <w:t>1894</w:t>
      </w:r>
      <w:r w:rsidRPr="00BB6639">
        <w:rPr>
          <w:lang w:val="en-US"/>
        </w:rPr>
        <w:t>.txt</w:t>
      </w:r>
    </w:p>
    <w:p w:rsidR="00DA173D" w:rsidRPr="00FC069A" w:rsidRDefault="00DA173D" w:rsidP="00DA173D">
      <w:pPr>
        <w:pStyle w:val="term"/>
      </w:pPr>
      <w:proofErr w:type="gramStart"/>
      <w:r w:rsidRPr="00FC069A">
        <w:t>date</w:t>
      </w:r>
      <w:proofErr w:type="gramEnd"/>
      <w:r w:rsidRPr="00FC069A">
        <w:t xml:space="preserve"> : </w:t>
      </w:r>
      <w:r>
        <w:t>1894</w:t>
      </w:r>
    </w:p>
    <w:p w:rsidR="00DA173D" w:rsidRPr="00FC069A" w:rsidRDefault="00DA173D" w:rsidP="00DA173D">
      <w:pPr>
        <w:pStyle w:val="term"/>
      </w:pPr>
      <w:proofErr w:type="spellStart"/>
      <w:proofErr w:type="gramStart"/>
      <w:r w:rsidRPr="00FC069A">
        <w:t>lang</w:t>
      </w:r>
      <w:proofErr w:type="spellEnd"/>
      <w:proofErr w:type="gramEnd"/>
      <w:r w:rsidRPr="00FC069A">
        <w:t xml:space="preserve"> : </w:t>
      </w:r>
      <w:proofErr w:type="spellStart"/>
      <w:r w:rsidRPr="00FC069A">
        <w:t>fre</w:t>
      </w:r>
      <w:proofErr w:type="spellEnd"/>
    </w:p>
    <w:p w:rsidR="00DA173D" w:rsidRDefault="00DA173D" w:rsidP="00DA173D">
      <w:pPr>
        <w:pStyle w:val="Titre1"/>
      </w:pPr>
      <w:r>
        <w:t>Tome X, numéro 50, février 1894</w:t>
      </w:r>
    </w:p>
    <w:p w:rsidR="00DA173D" w:rsidRDefault="00DA173D" w:rsidP="00DA173D">
      <w:pPr>
        <w:pStyle w:val="Titre2"/>
      </w:pPr>
      <w:r>
        <w:t>Fantaisie</w:t>
      </w:r>
    </w:p>
    <w:p w:rsidR="00DA173D" w:rsidRPr="00925B7B" w:rsidRDefault="00DA173D" w:rsidP="00DA173D">
      <w:pPr>
        <w:pStyle w:val="term"/>
      </w:pPr>
      <w:proofErr w:type="gramStart"/>
      <w:r w:rsidRPr="00925B7B">
        <w:t>id</w:t>
      </w:r>
      <w:proofErr w:type="gramEnd"/>
      <w:r w:rsidRPr="00925B7B">
        <w:t> : article-</w:t>
      </w:r>
      <w:r>
        <w:t>1894</w:t>
      </w:r>
      <w:r w:rsidRPr="00925B7B">
        <w:t>-</w:t>
      </w:r>
      <w:r>
        <w:t>02</w:t>
      </w:r>
      <w:r w:rsidRPr="00925B7B">
        <w:t>_</w:t>
      </w:r>
      <w:r>
        <w:t>116</w:t>
      </w:r>
    </w:p>
    <w:p w:rsidR="00DA173D" w:rsidRPr="00925B7B" w:rsidRDefault="00DA173D" w:rsidP="00DA173D">
      <w:pPr>
        <w:pStyle w:val="term"/>
      </w:pPr>
      <w:proofErr w:type="spellStart"/>
      <w:proofErr w:type="gramStart"/>
      <w:r>
        <w:t>author</w:t>
      </w:r>
      <w:proofErr w:type="spellEnd"/>
      <w:proofErr w:type="gramEnd"/>
      <w:r>
        <w:t xml:space="preserve"> : Carducci, </w:t>
      </w:r>
      <w:proofErr w:type="spellStart"/>
      <w:r>
        <w:t>Giosuè</w:t>
      </w:r>
      <w:proofErr w:type="spellEnd"/>
      <w:r>
        <w:t xml:space="preserve"> (1835-1906)</w:t>
      </w:r>
    </w:p>
    <w:p w:rsidR="00DA173D" w:rsidRPr="00B158B0" w:rsidRDefault="00DA173D" w:rsidP="00DA173D">
      <w:pPr>
        <w:pStyle w:val="term"/>
        <w:rPr>
          <w:lang w:val="en-GB"/>
        </w:rPr>
      </w:pPr>
      <w:proofErr w:type="gramStart"/>
      <w:r w:rsidRPr="00B158B0">
        <w:rPr>
          <w:lang w:val="en-GB"/>
        </w:rPr>
        <w:t>author :</w:t>
      </w:r>
      <w:proofErr w:type="gramEnd"/>
      <w:r w:rsidRPr="00B158B0">
        <w:rPr>
          <w:lang w:val="en-GB"/>
        </w:rPr>
        <w:t xml:space="preserve"> </w:t>
      </w:r>
      <w:proofErr w:type="spellStart"/>
      <w:r w:rsidRPr="00B158B0">
        <w:rPr>
          <w:lang w:val="en-GB"/>
        </w:rPr>
        <w:t>Barrucand</w:t>
      </w:r>
      <w:proofErr w:type="spellEnd"/>
      <w:r w:rsidRPr="00B158B0">
        <w:rPr>
          <w:lang w:val="en-GB"/>
        </w:rPr>
        <w:t xml:space="preserve">, Victor (1864-1934). </w:t>
      </w:r>
      <w:proofErr w:type="spellStart"/>
      <w:r w:rsidRPr="00B158B0">
        <w:rPr>
          <w:lang w:val="en-GB"/>
        </w:rPr>
        <w:t>Traducteur</w:t>
      </w:r>
      <w:proofErr w:type="spellEnd"/>
    </w:p>
    <w:p w:rsidR="00DA173D" w:rsidRPr="00B158B0" w:rsidRDefault="00DA173D" w:rsidP="00DA173D">
      <w:pPr>
        <w:pStyle w:val="term"/>
        <w:rPr>
          <w:lang w:val="en-GB"/>
        </w:rPr>
      </w:pPr>
      <w:proofErr w:type="gramStart"/>
      <w:r w:rsidRPr="00B158B0">
        <w:rPr>
          <w:lang w:val="en-GB"/>
        </w:rPr>
        <w:t>signed :</w:t>
      </w:r>
      <w:proofErr w:type="gramEnd"/>
      <w:r w:rsidRPr="00B158B0">
        <w:rPr>
          <w:lang w:val="en-GB"/>
        </w:rPr>
        <w:t xml:space="preserve"> </w:t>
      </w:r>
      <w:proofErr w:type="spellStart"/>
      <w:r w:rsidRPr="00B158B0">
        <w:rPr>
          <w:lang w:val="en-GB"/>
        </w:rPr>
        <w:t>Giosuè</w:t>
      </w:r>
      <w:proofErr w:type="spellEnd"/>
      <w:r w:rsidRPr="00B158B0">
        <w:rPr>
          <w:lang w:val="en-GB"/>
        </w:rPr>
        <w:t xml:space="preserve"> Carducci</w:t>
      </w:r>
    </w:p>
    <w:p w:rsidR="00DA173D" w:rsidRPr="00925B7B" w:rsidRDefault="00DA173D" w:rsidP="00DA173D">
      <w:pPr>
        <w:pStyle w:val="term"/>
      </w:pPr>
      <w:proofErr w:type="spellStart"/>
      <w:proofErr w:type="gramStart"/>
      <w:r>
        <w:t>signed</w:t>
      </w:r>
      <w:proofErr w:type="spellEnd"/>
      <w:proofErr w:type="gramEnd"/>
      <w:r>
        <w:t xml:space="preserve"> : </w:t>
      </w:r>
      <w:r w:rsidRPr="00173B52">
        <w:t xml:space="preserve">Traduit de l’italien par Victor </w:t>
      </w:r>
      <w:proofErr w:type="spellStart"/>
      <w:r w:rsidRPr="00173B52">
        <w:t>Barrucand</w:t>
      </w:r>
      <w:proofErr w:type="spellEnd"/>
    </w:p>
    <w:p w:rsidR="00DA173D" w:rsidRDefault="00DA173D" w:rsidP="00DA173D">
      <w:pPr>
        <w:pStyle w:val="term"/>
      </w:pPr>
      <w:proofErr w:type="gramStart"/>
      <w:r w:rsidRPr="00925B7B">
        <w:t>section</w:t>
      </w:r>
      <w:proofErr w:type="gramEnd"/>
      <w:r w:rsidRPr="00925B7B">
        <w:t xml:space="preserve"> : </w:t>
      </w:r>
      <w:r>
        <w:t>none</w:t>
      </w:r>
    </w:p>
    <w:p w:rsidR="00DA173D" w:rsidRDefault="00DA173D" w:rsidP="00DA173D">
      <w:pPr>
        <w:pStyle w:val="term"/>
      </w:pPr>
      <w:proofErr w:type="spellStart"/>
      <w:proofErr w:type="gramStart"/>
      <w:r w:rsidRPr="00DA7419">
        <w:t>title</w:t>
      </w:r>
      <w:proofErr w:type="spellEnd"/>
      <w:proofErr w:type="gramEnd"/>
      <w:r w:rsidRPr="00DA7419">
        <w:t xml:space="preserve"> : </w:t>
      </w:r>
      <w:r>
        <w:t>Fantaisie</w:t>
      </w:r>
    </w:p>
    <w:p w:rsidR="00DA173D" w:rsidRPr="00925B7B" w:rsidRDefault="00DA173D" w:rsidP="00DA173D">
      <w:pPr>
        <w:pStyle w:val="term"/>
      </w:pPr>
      <w:proofErr w:type="gramStart"/>
      <w:r w:rsidRPr="00925B7B">
        <w:t>date</w:t>
      </w:r>
      <w:proofErr w:type="gramEnd"/>
      <w:r w:rsidRPr="00925B7B">
        <w:t> :</w:t>
      </w:r>
      <w:r>
        <w:t xml:space="preserve"> 1894-02</w:t>
      </w:r>
    </w:p>
    <w:p w:rsidR="00DA173D" w:rsidRDefault="00DA173D" w:rsidP="00DA173D">
      <w:pPr>
        <w:pStyle w:val="term"/>
      </w:pPr>
      <w:proofErr w:type="spellStart"/>
      <w:proofErr w:type="gramStart"/>
      <w:r w:rsidRPr="00925B7B">
        <w:t>ref</w:t>
      </w:r>
      <w:proofErr w:type="spellEnd"/>
      <w:proofErr w:type="gramEnd"/>
      <w:r w:rsidRPr="00925B7B">
        <w:t xml:space="preserve"> : </w:t>
      </w:r>
      <w:r>
        <w:t>Tome X, numéro 50, février 1894</w:t>
      </w:r>
      <w:r w:rsidRPr="00925B7B">
        <w:t xml:space="preserve">, </w:t>
      </w:r>
      <w:r>
        <w:t>p. 116</w:t>
      </w:r>
    </w:p>
    <w:p w:rsidR="00DA173D" w:rsidRPr="00173B52" w:rsidRDefault="00DA173D" w:rsidP="00DA173D">
      <w:pPr>
        <w:pStyle w:val="byline"/>
        <w:rPr>
          <w:smallCaps/>
        </w:rPr>
      </w:pPr>
      <w:proofErr w:type="spellStart"/>
      <w:r w:rsidRPr="00173B52">
        <w:rPr>
          <w:smallCaps/>
        </w:rPr>
        <w:t>Giosu</w:t>
      </w:r>
      <w:r w:rsidR="00A7409A">
        <w:rPr>
          <w:smallCaps/>
        </w:rPr>
        <w:t>é</w:t>
      </w:r>
      <w:proofErr w:type="spellEnd"/>
      <w:r w:rsidRPr="00173B52">
        <w:rPr>
          <w:smallCaps/>
        </w:rPr>
        <w:t xml:space="preserve"> Carducci</w:t>
      </w:r>
      <w:r w:rsidRPr="00B260A4">
        <w:t>.</w:t>
      </w:r>
      <w:r>
        <w:t xml:space="preserve"> </w:t>
      </w:r>
      <w:r>
        <w:br/>
      </w:r>
      <w:r>
        <w:rPr>
          <w:i/>
        </w:rPr>
        <w:t xml:space="preserve">Traduit de l’italien par </w:t>
      </w:r>
      <w:r>
        <w:rPr>
          <w:smallCaps/>
        </w:rPr>
        <w:t xml:space="preserve">Victor </w:t>
      </w:r>
      <w:proofErr w:type="spellStart"/>
      <w:r>
        <w:rPr>
          <w:smallCaps/>
        </w:rPr>
        <w:t>Barrucand</w:t>
      </w:r>
      <w:proofErr w:type="spellEnd"/>
      <w:r>
        <w:rPr>
          <w:smallCaps/>
        </w:rPr>
        <w:t>.</w:t>
      </w:r>
    </w:p>
    <w:p w:rsidR="00DA173D" w:rsidRDefault="00DA173D" w:rsidP="00DA173D">
      <w:pPr>
        <w:pStyle w:val="bibl"/>
      </w:pPr>
      <w:r>
        <w:t>Tome X, numéro 50, février 1894</w:t>
      </w:r>
      <w:r w:rsidRPr="00925B7B">
        <w:t xml:space="preserve">, </w:t>
      </w:r>
      <w:r>
        <w:t>p. 116.</w:t>
      </w:r>
    </w:p>
    <w:p w:rsidR="00DA173D" w:rsidRPr="00F8712A" w:rsidRDefault="00DA173D" w:rsidP="00DA173D">
      <w:pPr>
        <w:pStyle w:val="l"/>
      </w:pPr>
      <w:r w:rsidRPr="00F8712A">
        <w:t>Tu parles</w:t>
      </w:r>
      <w:r>
        <w:t> ;</w:t>
      </w:r>
      <w:r w:rsidRPr="00F8712A">
        <w:t xml:space="preserve"> et cédant à la molle brise de ta voix</w:t>
      </w:r>
    </w:p>
    <w:p w:rsidR="00DA173D" w:rsidRPr="00F8712A" w:rsidRDefault="00DA173D" w:rsidP="00DA173D">
      <w:pPr>
        <w:pStyle w:val="l"/>
      </w:pPr>
      <w:r w:rsidRPr="00F8712A">
        <w:t>L</w:t>
      </w:r>
      <w:r>
        <w:t>’</w:t>
      </w:r>
      <w:r w:rsidRPr="00F8712A">
        <w:t>âme s</w:t>
      </w:r>
      <w:r>
        <w:t>’</w:t>
      </w:r>
      <w:r w:rsidRPr="00F8712A">
        <w:t>abandonne</w:t>
      </w:r>
    </w:p>
    <w:p w:rsidR="00DA173D" w:rsidRPr="00F8712A" w:rsidRDefault="00DA173D" w:rsidP="00DA173D">
      <w:pPr>
        <w:pStyle w:val="l"/>
      </w:pPr>
      <w:r w:rsidRPr="00F8712A">
        <w:t>Sur les ondes caressantes de ton parler</w:t>
      </w:r>
    </w:p>
    <w:p w:rsidR="00DA173D" w:rsidRPr="00F8712A" w:rsidRDefault="00DA173D" w:rsidP="00DA173D">
      <w:pPr>
        <w:pStyle w:val="l"/>
      </w:pPr>
      <w:r w:rsidRPr="00F8712A">
        <w:t>Et vogue vers d</w:t>
      </w:r>
      <w:r>
        <w:t>’</w:t>
      </w:r>
      <w:r w:rsidRPr="00F8712A">
        <w:t>étranges plages.</w:t>
      </w:r>
    </w:p>
    <w:p w:rsidR="00DA173D" w:rsidRDefault="00DA173D" w:rsidP="00DA173D">
      <w:pPr>
        <w:pStyle w:val="l"/>
      </w:pPr>
    </w:p>
    <w:p w:rsidR="00DA173D" w:rsidRPr="00F8712A" w:rsidRDefault="00DA173D" w:rsidP="00DA173D">
      <w:pPr>
        <w:pStyle w:val="l"/>
      </w:pPr>
      <w:r w:rsidRPr="00F8712A">
        <w:t>Vogue en une tiédeur de soleil occidental</w:t>
      </w:r>
    </w:p>
    <w:p w:rsidR="00DA173D" w:rsidRPr="00F8712A" w:rsidRDefault="00DA173D" w:rsidP="00DA173D">
      <w:pPr>
        <w:pStyle w:val="l"/>
      </w:pPr>
      <w:r w:rsidRPr="00F8712A">
        <w:t>Riant aux céruléennes solitudes</w:t>
      </w:r>
      <w:r>
        <w:t> :</w:t>
      </w:r>
    </w:p>
    <w:p w:rsidR="00DA173D" w:rsidRPr="00F8712A" w:rsidRDefault="00DA173D" w:rsidP="00DA173D">
      <w:pPr>
        <w:pStyle w:val="l"/>
      </w:pPr>
      <w:r w:rsidRPr="00F8712A">
        <w:t>Entre ciel et mer de candides oiseaux volent,</w:t>
      </w:r>
    </w:p>
    <w:p w:rsidR="00DA173D" w:rsidRPr="00F8712A" w:rsidRDefault="00DA173D" w:rsidP="00DA173D">
      <w:pPr>
        <w:pStyle w:val="l"/>
      </w:pPr>
      <w:r w:rsidRPr="00F8712A">
        <w:t>Des îles vertes s</w:t>
      </w:r>
      <w:r>
        <w:t>’</w:t>
      </w:r>
      <w:r w:rsidRPr="00F8712A">
        <w:t>éloignent.</w:t>
      </w:r>
    </w:p>
    <w:p w:rsidR="00DA173D" w:rsidRDefault="00DA173D" w:rsidP="00DA173D">
      <w:pPr>
        <w:pStyle w:val="l"/>
      </w:pPr>
    </w:p>
    <w:p w:rsidR="00DA173D" w:rsidRPr="00F8712A" w:rsidRDefault="00DA173D" w:rsidP="00DA173D">
      <w:pPr>
        <w:pStyle w:val="l"/>
      </w:pPr>
      <w:r w:rsidRPr="00F8712A">
        <w:t>Sur les cimes, ardues les temples flamboient.</w:t>
      </w:r>
    </w:p>
    <w:p w:rsidR="00DA173D" w:rsidRPr="00F8712A" w:rsidRDefault="00DA173D" w:rsidP="00DA173D">
      <w:pPr>
        <w:pStyle w:val="l"/>
      </w:pPr>
      <w:r w:rsidRPr="00F8712A">
        <w:t xml:space="preserve">De </w:t>
      </w:r>
      <w:proofErr w:type="spellStart"/>
      <w:r w:rsidRPr="00F8712A">
        <w:t>nitide</w:t>
      </w:r>
      <w:proofErr w:type="spellEnd"/>
      <w:r w:rsidRPr="00F8712A">
        <w:t xml:space="preserve"> Paros dans le couchant rose</w:t>
      </w:r>
      <w:r>
        <w:t> ;</w:t>
      </w:r>
    </w:p>
    <w:p w:rsidR="00DA173D" w:rsidRPr="00F8712A" w:rsidRDefault="00DA173D" w:rsidP="00DA173D">
      <w:pPr>
        <w:pStyle w:val="l"/>
      </w:pPr>
      <w:r w:rsidRPr="00F8712A">
        <w:t>Et les cyprès de la rivé frémissent,</w:t>
      </w:r>
    </w:p>
    <w:p w:rsidR="00DA173D" w:rsidRPr="00F8712A" w:rsidRDefault="00DA173D" w:rsidP="00DA173D">
      <w:pPr>
        <w:pStyle w:val="l"/>
      </w:pPr>
      <w:r w:rsidRPr="00F8712A">
        <w:t>Et les épais myrtes odorent.</w:t>
      </w:r>
    </w:p>
    <w:p w:rsidR="00DA173D" w:rsidRDefault="00DA173D" w:rsidP="00DA173D">
      <w:pPr>
        <w:pStyle w:val="l"/>
      </w:pPr>
    </w:p>
    <w:p w:rsidR="00DA173D" w:rsidRPr="00F8712A" w:rsidRDefault="00DA173D" w:rsidP="00DA173D">
      <w:pPr>
        <w:pStyle w:val="l"/>
      </w:pPr>
      <w:r w:rsidRPr="00F8712A">
        <w:t>L</w:t>
      </w:r>
      <w:r>
        <w:t>’</w:t>
      </w:r>
      <w:proofErr w:type="spellStart"/>
      <w:r w:rsidRPr="00F8712A">
        <w:t>effragrance</w:t>
      </w:r>
      <w:proofErr w:type="spellEnd"/>
      <w:r w:rsidRPr="00F8712A">
        <w:t xml:space="preserve"> se propage sur les haleines salines.</w:t>
      </w:r>
    </w:p>
    <w:p w:rsidR="00DA173D" w:rsidRPr="00F8712A" w:rsidRDefault="00DA173D" w:rsidP="00DA173D">
      <w:pPr>
        <w:pStyle w:val="l"/>
      </w:pPr>
      <w:r w:rsidRPr="00F8712A">
        <w:t>Et se mêle aux chansons traînantes des marins,</w:t>
      </w:r>
    </w:p>
    <w:p w:rsidR="00DA173D" w:rsidRPr="00F8712A" w:rsidRDefault="00DA173D" w:rsidP="00DA173D">
      <w:pPr>
        <w:pStyle w:val="l"/>
      </w:pPr>
      <w:r w:rsidRPr="00F8712A">
        <w:t>Cependant qu</w:t>
      </w:r>
      <w:r>
        <w:t>’</w:t>
      </w:r>
      <w:r w:rsidRPr="00F8712A">
        <w:t>une barque en vue du port amène</w:t>
      </w:r>
    </w:p>
    <w:p w:rsidR="00DA173D" w:rsidRPr="00F8712A" w:rsidRDefault="00DA173D" w:rsidP="00DA173D">
      <w:pPr>
        <w:pStyle w:val="l"/>
      </w:pPr>
      <w:r w:rsidRPr="00F8712A">
        <w:t>Avec lenteur ses voiles rouges.</w:t>
      </w:r>
    </w:p>
    <w:p w:rsidR="00DA173D" w:rsidRDefault="00DA173D" w:rsidP="00DA173D">
      <w:pPr>
        <w:pStyle w:val="l"/>
      </w:pPr>
    </w:p>
    <w:p w:rsidR="00DA173D" w:rsidRPr="00F8712A" w:rsidRDefault="00DA173D" w:rsidP="00DA173D">
      <w:pPr>
        <w:pStyle w:val="l"/>
      </w:pPr>
      <w:r w:rsidRPr="00F8712A">
        <w:t>Je vois des jeunes filles descendre de l</w:t>
      </w:r>
      <w:r>
        <w:t>’</w:t>
      </w:r>
      <w:r w:rsidRPr="00F8712A">
        <w:t>Acropole</w:t>
      </w:r>
    </w:p>
    <w:p w:rsidR="00DA173D" w:rsidRPr="00F8712A" w:rsidRDefault="00DA173D" w:rsidP="00DA173D">
      <w:pPr>
        <w:pStyle w:val="l"/>
      </w:pPr>
      <w:r w:rsidRPr="00F8712A">
        <w:t>En théories</w:t>
      </w:r>
      <w:r>
        <w:t> ;</w:t>
      </w:r>
      <w:r w:rsidRPr="00F8712A">
        <w:t xml:space="preserve"> elles ont des tuniques blanches,</w:t>
      </w:r>
    </w:p>
    <w:p w:rsidR="00DA173D" w:rsidRPr="00F8712A" w:rsidRDefault="00DA173D" w:rsidP="00DA173D">
      <w:pPr>
        <w:pStyle w:val="l"/>
      </w:pPr>
      <w:r w:rsidRPr="00F8712A">
        <w:t>Au front des guirlandes, en main des lauriers</w:t>
      </w:r>
      <w:r>
        <w:t> :</w:t>
      </w:r>
    </w:p>
    <w:p w:rsidR="00DA173D" w:rsidRPr="00F8712A" w:rsidRDefault="00DA173D" w:rsidP="00DA173D">
      <w:pPr>
        <w:pStyle w:val="l"/>
      </w:pPr>
      <w:r w:rsidRPr="00F8712A">
        <w:t>Elles tendent les bras et chantent.</w:t>
      </w:r>
    </w:p>
    <w:p w:rsidR="00DA173D" w:rsidRDefault="00DA173D" w:rsidP="00DA173D">
      <w:pPr>
        <w:pStyle w:val="l"/>
      </w:pPr>
    </w:p>
    <w:p w:rsidR="00DA173D" w:rsidRPr="00F8712A" w:rsidRDefault="00DA173D" w:rsidP="00DA173D">
      <w:pPr>
        <w:pStyle w:val="l"/>
      </w:pPr>
      <w:r w:rsidRPr="00F8712A">
        <w:t xml:space="preserve">Sa </w:t>
      </w:r>
      <w:proofErr w:type="spellStart"/>
      <w:r w:rsidRPr="00F8712A">
        <w:t>haste</w:t>
      </w:r>
      <w:proofErr w:type="spellEnd"/>
      <w:r w:rsidRPr="00F8712A">
        <w:t xml:space="preserve"> enfoncée dans l</w:t>
      </w:r>
      <w:r>
        <w:t>’</w:t>
      </w:r>
      <w:r w:rsidRPr="00F8712A">
        <w:t>arène-patrie,</w:t>
      </w:r>
    </w:p>
    <w:p w:rsidR="00DA173D" w:rsidRPr="00F8712A" w:rsidRDefault="00DA173D" w:rsidP="00DA173D">
      <w:pPr>
        <w:pStyle w:val="l"/>
      </w:pPr>
      <w:r w:rsidRPr="00F8712A">
        <w:t>Atterrit un homme en armes splendide</w:t>
      </w:r>
      <w:r>
        <w:t> :</w:t>
      </w:r>
    </w:p>
    <w:p w:rsidR="00DA173D" w:rsidRPr="00F8712A" w:rsidRDefault="00DA173D" w:rsidP="00DA173D">
      <w:pPr>
        <w:pStyle w:val="l"/>
      </w:pPr>
      <w:r w:rsidRPr="00F8712A">
        <w:t>N</w:t>
      </w:r>
      <w:r>
        <w:t>’</w:t>
      </w:r>
      <w:r w:rsidRPr="00F8712A">
        <w:t>est-ce point Alcée qui revient des combats</w:t>
      </w:r>
    </w:p>
    <w:p w:rsidR="00DA173D" w:rsidRPr="00F8712A" w:rsidRDefault="00DA173D" w:rsidP="00DA173D">
      <w:pPr>
        <w:pStyle w:val="l"/>
      </w:pPr>
      <w:r w:rsidRPr="00F8712A">
        <w:t>Vers les vierges lesbiennes</w:t>
      </w:r>
      <w:r>
        <w:t> ?</w:t>
      </w:r>
    </w:p>
    <w:p w:rsidR="00DA173D" w:rsidRDefault="00DA173D" w:rsidP="00DA173D">
      <w:pPr>
        <w:pStyle w:val="Titre2"/>
      </w:pPr>
      <w:r>
        <w:t xml:space="preserve">Les Livres. </w:t>
      </w:r>
      <w:r>
        <w:br/>
      </w:r>
      <w:r w:rsidRPr="00173B52">
        <w:rPr>
          <w:i/>
        </w:rPr>
        <w:t>Les Déclins</w:t>
      </w:r>
      <w:r w:rsidRPr="00173B52">
        <w:t xml:space="preserve">, par </w:t>
      </w:r>
      <w:proofErr w:type="spellStart"/>
      <w:r w:rsidRPr="00173B52">
        <w:t>Sfenosa</w:t>
      </w:r>
      <w:proofErr w:type="spellEnd"/>
      <w:r w:rsidRPr="00173B52">
        <w:t xml:space="preserve"> (</w:t>
      </w:r>
      <w:proofErr w:type="spellStart"/>
      <w:r w:rsidRPr="00173B52">
        <w:t>Lemerre</w:t>
      </w:r>
      <w:proofErr w:type="spellEnd"/>
      <w:r w:rsidRPr="00173B52">
        <w:t>)</w:t>
      </w:r>
    </w:p>
    <w:p w:rsidR="00DA173D" w:rsidRPr="00B158B0" w:rsidRDefault="00DA173D" w:rsidP="00DA173D">
      <w:pPr>
        <w:pStyle w:val="term"/>
        <w:rPr>
          <w:lang w:val="en-GB"/>
        </w:rPr>
      </w:pPr>
      <w:proofErr w:type="gramStart"/>
      <w:r w:rsidRPr="00B158B0">
        <w:rPr>
          <w:lang w:val="en-GB"/>
        </w:rPr>
        <w:t>id :</w:t>
      </w:r>
      <w:proofErr w:type="gramEnd"/>
      <w:r w:rsidRPr="00B158B0">
        <w:rPr>
          <w:lang w:val="en-GB"/>
        </w:rPr>
        <w:t xml:space="preserve"> article-1894-02_184</w:t>
      </w:r>
    </w:p>
    <w:p w:rsidR="00DA173D" w:rsidRPr="00B158B0" w:rsidRDefault="00DA173D" w:rsidP="00DA173D">
      <w:pPr>
        <w:pStyle w:val="term"/>
        <w:rPr>
          <w:lang w:val="en-GB"/>
        </w:rPr>
      </w:pPr>
      <w:proofErr w:type="gramStart"/>
      <w:r w:rsidRPr="00B158B0">
        <w:rPr>
          <w:lang w:val="en-GB"/>
        </w:rPr>
        <w:t>author :</w:t>
      </w:r>
      <w:proofErr w:type="gramEnd"/>
      <w:r w:rsidRPr="00B158B0">
        <w:rPr>
          <w:lang w:val="en-GB"/>
        </w:rPr>
        <w:t xml:space="preserve"> </w:t>
      </w:r>
      <w:proofErr w:type="spellStart"/>
      <w:r w:rsidRPr="00B158B0">
        <w:rPr>
          <w:rFonts w:eastAsiaTheme="majorEastAsia"/>
          <w:lang w:val="en-GB"/>
        </w:rPr>
        <w:t>Rambosson</w:t>
      </w:r>
      <w:proofErr w:type="spellEnd"/>
      <w:r w:rsidRPr="00B158B0">
        <w:rPr>
          <w:rFonts w:eastAsiaTheme="majorEastAsia"/>
          <w:lang w:val="en-GB"/>
        </w:rPr>
        <w:t xml:space="preserve">, </w:t>
      </w:r>
      <w:proofErr w:type="spellStart"/>
      <w:r w:rsidRPr="00B158B0">
        <w:rPr>
          <w:rFonts w:eastAsiaTheme="majorEastAsia"/>
          <w:lang w:val="en-GB"/>
        </w:rPr>
        <w:t>Yvanhoé</w:t>
      </w:r>
      <w:proofErr w:type="spellEnd"/>
      <w:r w:rsidRPr="00B158B0">
        <w:rPr>
          <w:rFonts w:eastAsiaTheme="majorEastAsia"/>
          <w:lang w:val="en-GB"/>
        </w:rPr>
        <w:t xml:space="preserve"> (1872-1943)</w:t>
      </w:r>
    </w:p>
    <w:p w:rsidR="00DA173D" w:rsidRPr="00B158B0" w:rsidRDefault="00DA173D" w:rsidP="00DA173D">
      <w:pPr>
        <w:pStyle w:val="term"/>
        <w:rPr>
          <w:lang w:val="en-GB"/>
        </w:rPr>
      </w:pPr>
      <w:proofErr w:type="gramStart"/>
      <w:r w:rsidRPr="00B158B0">
        <w:rPr>
          <w:lang w:val="en-GB"/>
        </w:rPr>
        <w:t>signed :</w:t>
      </w:r>
      <w:proofErr w:type="gramEnd"/>
      <w:r w:rsidRPr="00B158B0">
        <w:rPr>
          <w:lang w:val="en-GB"/>
        </w:rPr>
        <w:t xml:space="preserve"> Y. </w:t>
      </w:r>
      <w:proofErr w:type="spellStart"/>
      <w:r w:rsidRPr="00B158B0">
        <w:rPr>
          <w:lang w:val="en-GB"/>
        </w:rPr>
        <w:t>Rambosson</w:t>
      </w:r>
      <w:proofErr w:type="spellEnd"/>
    </w:p>
    <w:p w:rsidR="00DA173D" w:rsidRDefault="00DA173D" w:rsidP="00DA173D">
      <w:pPr>
        <w:pStyle w:val="term"/>
      </w:pPr>
      <w:proofErr w:type="gramStart"/>
      <w:r w:rsidRPr="00925B7B">
        <w:t>section</w:t>
      </w:r>
      <w:proofErr w:type="gramEnd"/>
      <w:r w:rsidRPr="00925B7B">
        <w:t xml:space="preserve"> : </w:t>
      </w:r>
      <w:r>
        <w:t>Les Livres</w:t>
      </w:r>
    </w:p>
    <w:p w:rsidR="00DA173D" w:rsidRDefault="00DA173D" w:rsidP="00DA173D">
      <w:pPr>
        <w:pStyle w:val="term"/>
      </w:pPr>
      <w:proofErr w:type="spellStart"/>
      <w:proofErr w:type="gramStart"/>
      <w:r w:rsidRPr="00DA7419">
        <w:t>title</w:t>
      </w:r>
      <w:proofErr w:type="spellEnd"/>
      <w:proofErr w:type="gramEnd"/>
      <w:r w:rsidRPr="00DA7419">
        <w:t xml:space="preserve"> : </w:t>
      </w:r>
      <w:r w:rsidRPr="00173B52">
        <w:rPr>
          <w:i/>
        </w:rPr>
        <w:t>Les Déclins</w:t>
      </w:r>
      <w:r w:rsidRPr="00173B52">
        <w:t xml:space="preserve">, par </w:t>
      </w:r>
      <w:proofErr w:type="spellStart"/>
      <w:r w:rsidRPr="00173B52">
        <w:t>Sfenosa</w:t>
      </w:r>
      <w:proofErr w:type="spellEnd"/>
      <w:r w:rsidRPr="00173B52">
        <w:t xml:space="preserve"> (</w:t>
      </w:r>
      <w:proofErr w:type="spellStart"/>
      <w:r w:rsidRPr="00173B52">
        <w:t>Lemerre</w:t>
      </w:r>
      <w:proofErr w:type="spellEnd"/>
      <w:r w:rsidRPr="00173B52">
        <w:t>)</w:t>
      </w:r>
    </w:p>
    <w:p w:rsidR="00DA173D" w:rsidRPr="00925B7B" w:rsidRDefault="00DA173D" w:rsidP="00DA173D">
      <w:pPr>
        <w:pStyle w:val="term"/>
      </w:pPr>
      <w:proofErr w:type="gramStart"/>
      <w:r w:rsidRPr="00925B7B">
        <w:t>date</w:t>
      </w:r>
      <w:proofErr w:type="gramEnd"/>
      <w:r w:rsidRPr="00925B7B">
        <w:t> :</w:t>
      </w:r>
      <w:r>
        <w:t xml:space="preserve"> 1894-02</w:t>
      </w:r>
    </w:p>
    <w:p w:rsidR="00DA173D" w:rsidRDefault="00DA173D" w:rsidP="00DA173D">
      <w:pPr>
        <w:pStyle w:val="term"/>
      </w:pPr>
      <w:proofErr w:type="spellStart"/>
      <w:proofErr w:type="gramStart"/>
      <w:r w:rsidRPr="00925B7B">
        <w:t>ref</w:t>
      </w:r>
      <w:proofErr w:type="spellEnd"/>
      <w:proofErr w:type="gramEnd"/>
      <w:r w:rsidRPr="00925B7B">
        <w:t xml:space="preserve"> : </w:t>
      </w:r>
      <w:r>
        <w:t>Tome X, numéro 50, février 1894</w:t>
      </w:r>
      <w:r w:rsidRPr="00925B7B">
        <w:t xml:space="preserve">, </w:t>
      </w:r>
      <w:r>
        <w:t>p. 178-184 [184]</w:t>
      </w:r>
    </w:p>
    <w:p w:rsidR="00DA173D" w:rsidRPr="00173B52" w:rsidRDefault="00DA173D" w:rsidP="00DA173D">
      <w:pPr>
        <w:pStyle w:val="byline"/>
        <w:rPr>
          <w:smallCaps/>
        </w:rPr>
      </w:pPr>
      <w:r w:rsidRPr="00173B52">
        <w:rPr>
          <w:smallCaps/>
        </w:rPr>
        <w:t>Y. </w:t>
      </w:r>
      <w:proofErr w:type="spellStart"/>
      <w:r w:rsidRPr="00173B52">
        <w:rPr>
          <w:smallCaps/>
        </w:rPr>
        <w:t>Rambosson</w:t>
      </w:r>
      <w:proofErr w:type="spellEnd"/>
      <w:r>
        <w:rPr>
          <w:smallCaps/>
        </w:rPr>
        <w:t>.</w:t>
      </w:r>
    </w:p>
    <w:p w:rsidR="00DA173D" w:rsidRDefault="00DA173D" w:rsidP="00DA173D">
      <w:pPr>
        <w:pStyle w:val="bibl"/>
      </w:pPr>
      <w:r>
        <w:t>Tome X, numéro 50, février 1894</w:t>
      </w:r>
      <w:r w:rsidRPr="00925B7B">
        <w:t xml:space="preserve">, </w:t>
      </w:r>
      <w:r>
        <w:t>p. 178-184 [184].</w:t>
      </w:r>
    </w:p>
    <w:p w:rsidR="00DA173D" w:rsidRPr="00173B52" w:rsidRDefault="00DA173D" w:rsidP="00DA173D">
      <w:pPr>
        <w:pStyle w:val="quote"/>
        <w:rPr>
          <w:i/>
        </w:rPr>
      </w:pPr>
      <w:r w:rsidRPr="00173B52">
        <w:rPr>
          <w:i/>
        </w:rPr>
        <w:t>Elle est morte la Poésie !</w:t>
      </w:r>
    </w:p>
    <w:p w:rsidR="00DA173D" w:rsidRPr="00F8712A" w:rsidRDefault="00DA173D" w:rsidP="00DA173D">
      <w:pPr>
        <w:pStyle w:val="noindent"/>
      </w:pPr>
      <w:proofErr w:type="gramStart"/>
      <w:r w:rsidRPr="00F8712A">
        <w:t>proclame</w:t>
      </w:r>
      <w:proofErr w:type="gramEnd"/>
      <w:r w:rsidRPr="00F8712A">
        <w:t xml:space="preserve"> </w:t>
      </w:r>
      <w:r>
        <w:t>M. </w:t>
      </w:r>
      <w:proofErr w:type="spellStart"/>
      <w:r w:rsidRPr="00F8712A">
        <w:t>Sfenosa</w:t>
      </w:r>
      <w:proofErr w:type="spellEnd"/>
      <w:r w:rsidRPr="00F8712A">
        <w:t>. Voyons, Monsieur, ne blaguez pas l</w:t>
      </w:r>
      <w:r>
        <w:t>’</w:t>
      </w:r>
      <w:r w:rsidRPr="00F8712A">
        <w:t>éternité. Auriez-vous donc conscience que vous étranglez cette pauvre Muse</w:t>
      </w:r>
      <w:r>
        <w:t> ?</w:t>
      </w:r>
      <w:r w:rsidRPr="00F8712A">
        <w:t xml:space="preserve"> D</w:t>
      </w:r>
      <w:r>
        <w:t>’</w:t>
      </w:r>
      <w:r w:rsidRPr="00F8712A">
        <w:t>ailleurs, la Poésie morte, je ne vois pas pourquoi vous continuez à faire des vers</w:t>
      </w:r>
      <w:r>
        <w:t> ;</w:t>
      </w:r>
      <w:r w:rsidRPr="00F8712A">
        <w:t xml:space="preserve"> on demande grâce.</w:t>
      </w:r>
    </w:p>
    <w:p w:rsidR="00DA173D" w:rsidRDefault="00DA173D" w:rsidP="00DA173D">
      <w:pPr>
        <w:pStyle w:val="Titre2"/>
      </w:pPr>
      <w:r>
        <w:t>Journaux et revues [extrait]</w:t>
      </w:r>
    </w:p>
    <w:p w:rsidR="00DA173D" w:rsidRPr="00925B7B" w:rsidRDefault="00DA173D" w:rsidP="00DA173D">
      <w:pPr>
        <w:pStyle w:val="term"/>
      </w:pPr>
      <w:proofErr w:type="gramStart"/>
      <w:r w:rsidRPr="00925B7B">
        <w:t>id</w:t>
      </w:r>
      <w:proofErr w:type="gramEnd"/>
      <w:r w:rsidRPr="00925B7B">
        <w:t> : article-</w:t>
      </w:r>
      <w:r>
        <w:t>1894</w:t>
      </w:r>
      <w:r w:rsidRPr="00925B7B">
        <w:t>-</w:t>
      </w:r>
      <w:r>
        <w:t>02</w:t>
      </w:r>
      <w:r w:rsidRPr="00925B7B">
        <w:t>_</w:t>
      </w:r>
      <w:r>
        <w:t>185</w:t>
      </w:r>
    </w:p>
    <w:p w:rsidR="00DA173D" w:rsidRPr="00925B7B" w:rsidRDefault="00DA173D" w:rsidP="00DA173D">
      <w:pPr>
        <w:pStyle w:val="term"/>
      </w:pPr>
      <w:proofErr w:type="spellStart"/>
      <w:proofErr w:type="gramStart"/>
      <w:r w:rsidRPr="00925B7B">
        <w:t>author</w:t>
      </w:r>
      <w:proofErr w:type="spellEnd"/>
      <w:proofErr w:type="gramEnd"/>
      <w:r w:rsidRPr="00925B7B">
        <w:t xml:space="preserve"> : </w:t>
      </w:r>
      <w:r>
        <w:t>Gourmont, Remy de (1858-1915)</w:t>
      </w:r>
    </w:p>
    <w:p w:rsidR="00DA173D" w:rsidRPr="00925B7B" w:rsidRDefault="00DA173D" w:rsidP="00DA173D">
      <w:pPr>
        <w:pStyle w:val="term"/>
      </w:pPr>
      <w:proofErr w:type="spellStart"/>
      <w:proofErr w:type="gramStart"/>
      <w:r w:rsidRPr="00925B7B">
        <w:t>signed</w:t>
      </w:r>
      <w:proofErr w:type="spellEnd"/>
      <w:proofErr w:type="gramEnd"/>
      <w:r w:rsidRPr="00925B7B">
        <w:t xml:space="preserve"> : </w:t>
      </w:r>
      <w:r>
        <w:t>Remy de Gourmont</w:t>
      </w:r>
    </w:p>
    <w:p w:rsidR="00DA173D" w:rsidRDefault="00DA173D" w:rsidP="00DA173D">
      <w:pPr>
        <w:pStyle w:val="term"/>
      </w:pPr>
      <w:proofErr w:type="gramStart"/>
      <w:r w:rsidRPr="00925B7B">
        <w:t>section</w:t>
      </w:r>
      <w:proofErr w:type="gramEnd"/>
      <w:r w:rsidRPr="00925B7B">
        <w:t xml:space="preserve"> : </w:t>
      </w:r>
      <w:r>
        <w:t>Journaux et revues</w:t>
      </w:r>
    </w:p>
    <w:p w:rsidR="00DA173D" w:rsidRDefault="00DA173D" w:rsidP="00DA173D">
      <w:pPr>
        <w:pStyle w:val="term"/>
      </w:pPr>
      <w:proofErr w:type="spellStart"/>
      <w:proofErr w:type="gramStart"/>
      <w:r w:rsidRPr="00DA7419">
        <w:t>title</w:t>
      </w:r>
      <w:proofErr w:type="spellEnd"/>
      <w:proofErr w:type="gramEnd"/>
      <w:r w:rsidRPr="00DA7419">
        <w:t xml:space="preserve"> : </w:t>
      </w:r>
      <w:r>
        <w:t>Journaux et revues [extrait]</w:t>
      </w:r>
    </w:p>
    <w:p w:rsidR="00DA173D" w:rsidRPr="00925B7B" w:rsidRDefault="00DA173D" w:rsidP="00DA173D">
      <w:pPr>
        <w:pStyle w:val="term"/>
      </w:pPr>
      <w:proofErr w:type="gramStart"/>
      <w:r w:rsidRPr="00925B7B">
        <w:t>date</w:t>
      </w:r>
      <w:proofErr w:type="gramEnd"/>
      <w:r w:rsidRPr="00925B7B">
        <w:t> :</w:t>
      </w:r>
      <w:r>
        <w:t xml:space="preserve"> 1894-02</w:t>
      </w:r>
    </w:p>
    <w:p w:rsidR="00DA173D" w:rsidRDefault="00DA173D" w:rsidP="00DA173D">
      <w:pPr>
        <w:pStyle w:val="term"/>
      </w:pPr>
      <w:proofErr w:type="spellStart"/>
      <w:proofErr w:type="gramStart"/>
      <w:r w:rsidRPr="00925B7B">
        <w:t>ref</w:t>
      </w:r>
      <w:proofErr w:type="spellEnd"/>
      <w:proofErr w:type="gramEnd"/>
      <w:r w:rsidRPr="00925B7B">
        <w:t xml:space="preserve"> : </w:t>
      </w:r>
      <w:r>
        <w:t>Tome X, numéro 50, février 1894</w:t>
      </w:r>
      <w:r w:rsidRPr="00925B7B">
        <w:t xml:space="preserve">, </w:t>
      </w:r>
      <w:r>
        <w:t>p. 184-189 [185]</w:t>
      </w:r>
    </w:p>
    <w:p w:rsidR="00DA173D" w:rsidRPr="00B260A4" w:rsidRDefault="00DA173D" w:rsidP="00DA173D">
      <w:pPr>
        <w:pStyle w:val="byline"/>
      </w:pPr>
      <w:r w:rsidRPr="00642C49">
        <w:rPr>
          <w:smallCaps/>
        </w:rPr>
        <w:t>Remy de Gourmont</w:t>
      </w:r>
      <w:r w:rsidRPr="00B260A4">
        <w:t>.</w:t>
      </w:r>
    </w:p>
    <w:p w:rsidR="00DA173D" w:rsidRDefault="00DA173D" w:rsidP="00DA173D">
      <w:pPr>
        <w:pStyle w:val="bibl"/>
      </w:pPr>
      <w:r>
        <w:t>Tome X, numéro 50, février 1894</w:t>
      </w:r>
      <w:r w:rsidRPr="00925B7B">
        <w:t xml:space="preserve">, </w:t>
      </w:r>
      <w:r>
        <w:t>p. 184-189 [185].</w:t>
      </w:r>
    </w:p>
    <w:p w:rsidR="00DA173D" w:rsidRDefault="00DA173D" w:rsidP="00DA173D">
      <w:pPr>
        <w:pStyle w:val="Corpsdetexte"/>
        <w:rPr>
          <w:rFonts w:cs="Times New Roman"/>
        </w:rPr>
      </w:pPr>
      <w:r>
        <w:rPr>
          <w:rFonts w:cs="Times New Roman"/>
        </w:rPr>
        <w:t>[…]</w:t>
      </w:r>
    </w:p>
    <w:p w:rsidR="00DA173D" w:rsidRPr="00F8712A" w:rsidRDefault="00DA173D" w:rsidP="00DA173D">
      <w:pPr>
        <w:pStyle w:val="Corpsdetexte"/>
        <w:rPr>
          <w:rFonts w:cs="Times New Roman"/>
        </w:rPr>
      </w:pPr>
      <w:r w:rsidRPr="00F8712A">
        <w:rPr>
          <w:rFonts w:cs="Times New Roman"/>
        </w:rPr>
        <w:t xml:space="preserve">La </w:t>
      </w:r>
      <w:proofErr w:type="spellStart"/>
      <w:r w:rsidRPr="00F8712A">
        <w:rPr>
          <w:rFonts w:cs="Times New Roman"/>
          <w:b/>
        </w:rPr>
        <w:t>Tavola</w:t>
      </w:r>
      <w:proofErr w:type="spellEnd"/>
      <w:r w:rsidRPr="00F8712A">
        <w:rPr>
          <w:rFonts w:cs="Times New Roman"/>
          <w:b/>
        </w:rPr>
        <w:t xml:space="preserve"> </w:t>
      </w:r>
      <w:proofErr w:type="spellStart"/>
      <w:r w:rsidRPr="00F8712A">
        <w:rPr>
          <w:rFonts w:cs="Times New Roman"/>
          <w:b/>
        </w:rPr>
        <w:t>Rotunda</w:t>
      </w:r>
      <w:proofErr w:type="spellEnd"/>
      <w:r w:rsidRPr="00F8712A">
        <w:rPr>
          <w:rFonts w:cs="Times New Roman"/>
        </w:rPr>
        <w:t xml:space="preserve"> a publié un numéro double tout entier consacré à </w:t>
      </w:r>
      <w:r>
        <w:rPr>
          <w:rFonts w:cs="Times New Roman"/>
        </w:rPr>
        <w:t>M. </w:t>
      </w:r>
      <w:r w:rsidRPr="00F8712A">
        <w:rPr>
          <w:rFonts w:cs="Times New Roman"/>
        </w:rPr>
        <w:t>Gabriele d</w:t>
      </w:r>
      <w:r>
        <w:rPr>
          <w:rFonts w:cs="Times New Roman"/>
        </w:rPr>
        <w:t>’</w:t>
      </w:r>
      <w:r w:rsidRPr="00F8712A">
        <w:rPr>
          <w:rFonts w:cs="Times New Roman"/>
        </w:rPr>
        <w:t>Annunzio.</w:t>
      </w:r>
    </w:p>
    <w:p w:rsidR="00DA173D" w:rsidRPr="00F8712A" w:rsidRDefault="00DA173D" w:rsidP="00DA173D">
      <w:pPr>
        <w:pStyle w:val="Corpsdetexte"/>
        <w:rPr>
          <w:rFonts w:cs="Times New Roman"/>
        </w:rPr>
      </w:pPr>
      <w:r w:rsidRPr="00F8712A">
        <w:rPr>
          <w:rFonts w:cs="Times New Roman"/>
        </w:rPr>
        <w:t xml:space="preserve">Même attention de la part de la </w:t>
      </w:r>
      <w:r w:rsidRPr="00F8712A">
        <w:rPr>
          <w:rFonts w:cs="Times New Roman"/>
          <w:b/>
        </w:rPr>
        <w:t xml:space="preserve">Vita </w:t>
      </w:r>
      <w:proofErr w:type="spellStart"/>
      <w:r w:rsidRPr="00F8712A">
        <w:rPr>
          <w:rFonts w:cs="Times New Roman"/>
          <w:b/>
        </w:rPr>
        <w:t>Moderna</w:t>
      </w:r>
      <w:proofErr w:type="spellEnd"/>
      <w:r w:rsidRPr="00F8712A">
        <w:rPr>
          <w:rFonts w:cs="Times New Roman"/>
        </w:rPr>
        <w:t xml:space="preserve"> pour Wagner et la Walkyrie.</w:t>
      </w:r>
    </w:p>
    <w:p w:rsidR="00DA173D" w:rsidRDefault="00DA173D" w:rsidP="00DA173D">
      <w:pPr>
        <w:pStyle w:val="Corpsdetexte"/>
        <w:rPr>
          <w:rFonts w:cs="Times New Roman"/>
        </w:rPr>
      </w:pPr>
      <w:r>
        <w:rPr>
          <w:rFonts w:cs="Times New Roman"/>
        </w:rPr>
        <w:t>[…]</w:t>
      </w:r>
    </w:p>
    <w:p w:rsidR="00DA173D" w:rsidRDefault="00DA173D" w:rsidP="00DA173D">
      <w:pPr>
        <w:pStyle w:val="Titre1"/>
      </w:pPr>
      <w:r>
        <w:lastRenderedPageBreak/>
        <w:t>Tome X, numéro 51, mars 1894</w:t>
      </w:r>
    </w:p>
    <w:p w:rsidR="00DA173D" w:rsidRDefault="00DA173D" w:rsidP="00DA173D">
      <w:pPr>
        <w:pStyle w:val="Titre2"/>
      </w:pPr>
      <w:r>
        <w:t>Les Livres [extraits]</w:t>
      </w:r>
    </w:p>
    <w:p w:rsidR="00DA173D" w:rsidRPr="00925B7B" w:rsidRDefault="00DA173D" w:rsidP="00DA173D">
      <w:pPr>
        <w:pStyle w:val="term"/>
      </w:pPr>
      <w:proofErr w:type="gramStart"/>
      <w:r w:rsidRPr="00925B7B">
        <w:t>id</w:t>
      </w:r>
      <w:proofErr w:type="gramEnd"/>
      <w:r w:rsidRPr="00925B7B">
        <w:t> : article-</w:t>
      </w:r>
      <w:r>
        <w:t>1894</w:t>
      </w:r>
      <w:r w:rsidRPr="00925B7B">
        <w:t>-</w:t>
      </w:r>
      <w:r>
        <w:t>03</w:t>
      </w:r>
      <w:r w:rsidRPr="00925B7B">
        <w:t>_</w:t>
      </w:r>
      <w:r>
        <w:t>279</w:t>
      </w:r>
    </w:p>
    <w:p w:rsidR="00DA173D" w:rsidRPr="00925B7B" w:rsidRDefault="00DA173D" w:rsidP="00DA173D">
      <w:pPr>
        <w:pStyle w:val="term"/>
      </w:pPr>
      <w:proofErr w:type="spellStart"/>
      <w:proofErr w:type="gramStart"/>
      <w:r w:rsidRPr="00925B7B">
        <w:t>author</w:t>
      </w:r>
      <w:proofErr w:type="spellEnd"/>
      <w:proofErr w:type="gramEnd"/>
      <w:r w:rsidRPr="00925B7B">
        <w:t xml:space="preserve"> : </w:t>
      </w:r>
      <w:r>
        <w:t>Gourmont, Remy de (1858-1915)</w:t>
      </w:r>
    </w:p>
    <w:p w:rsidR="00DA173D" w:rsidRPr="00925B7B" w:rsidRDefault="00DA173D" w:rsidP="00DA173D">
      <w:pPr>
        <w:pStyle w:val="term"/>
      </w:pPr>
      <w:proofErr w:type="spellStart"/>
      <w:proofErr w:type="gramStart"/>
      <w:r w:rsidRPr="00925B7B">
        <w:t>signed</w:t>
      </w:r>
      <w:proofErr w:type="spellEnd"/>
      <w:proofErr w:type="gramEnd"/>
      <w:r w:rsidRPr="00925B7B">
        <w:t xml:space="preserve"> : </w:t>
      </w:r>
      <w:r>
        <w:t>R. de Gourmont</w:t>
      </w:r>
    </w:p>
    <w:p w:rsidR="00DA173D" w:rsidRDefault="00DA173D" w:rsidP="00DA173D">
      <w:pPr>
        <w:pStyle w:val="term"/>
      </w:pPr>
      <w:proofErr w:type="gramStart"/>
      <w:r w:rsidRPr="00925B7B">
        <w:t>section</w:t>
      </w:r>
      <w:proofErr w:type="gramEnd"/>
      <w:r w:rsidRPr="00925B7B">
        <w:t xml:space="preserve"> : </w:t>
      </w:r>
      <w:r>
        <w:t>Les Livres</w:t>
      </w:r>
    </w:p>
    <w:p w:rsidR="00DA173D" w:rsidRDefault="00DA173D" w:rsidP="00DA173D">
      <w:pPr>
        <w:pStyle w:val="term"/>
      </w:pPr>
      <w:proofErr w:type="spellStart"/>
      <w:proofErr w:type="gramStart"/>
      <w:r w:rsidRPr="00DA7419">
        <w:t>title</w:t>
      </w:r>
      <w:proofErr w:type="spellEnd"/>
      <w:proofErr w:type="gramEnd"/>
      <w:r w:rsidRPr="00DA7419">
        <w:t xml:space="preserve"> : </w:t>
      </w:r>
      <w:r>
        <w:t>Les Livres [extraits]</w:t>
      </w:r>
    </w:p>
    <w:p w:rsidR="00DA173D" w:rsidRPr="00925B7B" w:rsidRDefault="00DA173D" w:rsidP="00DA173D">
      <w:pPr>
        <w:pStyle w:val="term"/>
      </w:pPr>
      <w:proofErr w:type="gramStart"/>
      <w:r w:rsidRPr="00925B7B">
        <w:t>date</w:t>
      </w:r>
      <w:proofErr w:type="gramEnd"/>
      <w:r w:rsidRPr="00925B7B">
        <w:t> :</w:t>
      </w:r>
      <w:r>
        <w:t xml:space="preserve"> 1894-03</w:t>
      </w:r>
    </w:p>
    <w:p w:rsidR="00DA173D" w:rsidRDefault="00DA173D" w:rsidP="00DA173D">
      <w:pPr>
        <w:pStyle w:val="term"/>
      </w:pPr>
      <w:proofErr w:type="spellStart"/>
      <w:proofErr w:type="gramStart"/>
      <w:r w:rsidRPr="00925B7B">
        <w:t>ref</w:t>
      </w:r>
      <w:proofErr w:type="spellEnd"/>
      <w:proofErr w:type="gramEnd"/>
      <w:r w:rsidRPr="00925B7B">
        <w:t xml:space="preserve"> : </w:t>
      </w:r>
      <w:r>
        <w:t>Tome X, numéro 51, mars 1894</w:t>
      </w:r>
      <w:r w:rsidRPr="00925B7B">
        <w:t xml:space="preserve">, </w:t>
      </w:r>
      <w:r>
        <w:t>p. 279-283 [279-280, 280-281]</w:t>
      </w:r>
    </w:p>
    <w:p w:rsidR="00DA173D" w:rsidRPr="00B260A4" w:rsidRDefault="00DA173D" w:rsidP="00DA173D">
      <w:pPr>
        <w:pStyle w:val="byline"/>
      </w:pPr>
      <w:r w:rsidRPr="00ED4811">
        <w:rPr>
          <w:smallCaps/>
        </w:rPr>
        <w:t>R. de Gourmont</w:t>
      </w:r>
      <w:r>
        <w:t xml:space="preserve"> [Remy de </w:t>
      </w:r>
      <w:proofErr w:type="spellStart"/>
      <w:r>
        <w:t>Goumon</w:t>
      </w:r>
      <w:r w:rsidRPr="00370C0E">
        <w:t>t</w:t>
      </w:r>
      <w:proofErr w:type="spellEnd"/>
      <w:r w:rsidRPr="00370C0E">
        <w:t>].</w:t>
      </w:r>
    </w:p>
    <w:p w:rsidR="00DA173D" w:rsidRDefault="00DA173D" w:rsidP="00DA173D">
      <w:pPr>
        <w:pStyle w:val="bibl"/>
      </w:pPr>
      <w:r>
        <w:t>Tome X, numéro 51, mars 1894</w:t>
      </w:r>
      <w:r w:rsidRPr="00925B7B">
        <w:t xml:space="preserve">, </w:t>
      </w:r>
      <w:r>
        <w:t>p. 279-283 [279-280, 280-281].</w:t>
      </w:r>
    </w:p>
    <w:p w:rsidR="00DA173D" w:rsidRPr="00B158B0" w:rsidRDefault="00DA173D" w:rsidP="00DA173D">
      <w:pPr>
        <w:pStyle w:val="Titre3"/>
        <w:rPr>
          <w:lang w:val="it-IT"/>
        </w:rPr>
      </w:pPr>
      <w:r w:rsidRPr="00B158B0">
        <w:rPr>
          <w:i/>
          <w:lang w:val="it-IT"/>
        </w:rPr>
        <w:t>I Canti dei Goliardi, o studenti vaganti del medio-evo</w:t>
      </w:r>
      <w:r w:rsidRPr="00B158B0">
        <w:rPr>
          <w:lang w:val="it-IT"/>
        </w:rPr>
        <w:t>, par Corrado Corradini (</w:t>
      </w:r>
      <w:proofErr w:type="spellStart"/>
      <w:r w:rsidRPr="00B158B0">
        <w:rPr>
          <w:lang w:val="it-IT"/>
        </w:rPr>
        <w:t>Turin</w:t>
      </w:r>
      <w:proofErr w:type="spellEnd"/>
      <w:r w:rsidRPr="00B158B0">
        <w:rPr>
          <w:lang w:val="it-IT"/>
        </w:rPr>
        <w:t>, L. Roux)</w:t>
      </w:r>
    </w:p>
    <w:p w:rsidR="00DA173D" w:rsidRPr="00925B7B" w:rsidRDefault="00DA173D" w:rsidP="00DA173D">
      <w:pPr>
        <w:pStyle w:val="term"/>
      </w:pPr>
      <w:proofErr w:type="gramStart"/>
      <w:r w:rsidRPr="00925B7B">
        <w:t>id</w:t>
      </w:r>
      <w:proofErr w:type="gramEnd"/>
      <w:r w:rsidRPr="00925B7B">
        <w:t> : article-</w:t>
      </w:r>
      <w:r>
        <w:t>1894</w:t>
      </w:r>
      <w:r w:rsidRPr="00925B7B">
        <w:t>-</w:t>
      </w:r>
      <w:r>
        <w:t>03</w:t>
      </w:r>
      <w:r w:rsidRPr="00925B7B">
        <w:t>_</w:t>
      </w:r>
      <w:r>
        <w:t>279a</w:t>
      </w:r>
    </w:p>
    <w:p w:rsidR="00DA173D" w:rsidRPr="00925B7B" w:rsidRDefault="00DA173D" w:rsidP="00DA173D">
      <w:pPr>
        <w:pStyle w:val="term"/>
      </w:pPr>
      <w:proofErr w:type="spellStart"/>
      <w:proofErr w:type="gramStart"/>
      <w:r w:rsidRPr="00925B7B">
        <w:t>author</w:t>
      </w:r>
      <w:proofErr w:type="spellEnd"/>
      <w:proofErr w:type="gramEnd"/>
      <w:r w:rsidRPr="00925B7B">
        <w:t xml:space="preserve"> : </w:t>
      </w:r>
      <w:r>
        <w:t>Gourmont, Remy de (1858-1915)</w:t>
      </w:r>
    </w:p>
    <w:p w:rsidR="00DA173D" w:rsidRPr="00925B7B" w:rsidRDefault="00DA173D" w:rsidP="00DA173D">
      <w:pPr>
        <w:pStyle w:val="term"/>
      </w:pPr>
      <w:proofErr w:type="spellStart"/>
      <w:proofErr w:type="gramStart"/>
      <w:r w:rsidRPr="00925B7B">
        <w:t>signed</w:t>
      </w:r>
      <w:proofErr w:type="spellEnd"/>
      <w:proofErr w:type="gramEnd"/>
      <w:r w:rsidRPr="00925B7B">
        <w:t xml:space="preserve"> : </w:t>
      </w:r>
      <w:r>
        <w:t>R. de Gourmont</w:t>
      </w:r>
    </w:p>
    <w:p w:rsidR="00DA173D" w:rsidRPr="00B158B0" w:rsidRDefault="00DA173D" w:rsidP="00DA173D">
      <w:pPr>
        <w:pStyle w:val="term"/>
        <w:rPr>
          <w:lang w:val="it-IT"/>
        </w:rPr>
      </w:pPr>
      <w:proofErr w:type="gramStart"/>
      <w:r w:rsidRPr="00B158B0">
        <w:rPr>
          <w:lang w:val="it-IT"/>
        </w:rPr>
        <w:t>section :</w:t>
      </w:r>
      <w:proofErr w:type="gramEnd"/>
      <w:r w:rsidRPr="00B158B0">
        <w:rPr>
          <w:lang w:val="it-IT"/>
        </w:rPr>
        <w:t xml:space="preserve"> </w:t>
      </w:r>
      <w:proofErr w:type="spellStart"/>
      <w:r w:rsidRPr="00B158B0">
        <w:rPr>
          <w:lang w:val="it-IT"/>
        </w:rPr>
        <w:t>Les</w:t>
      </w:r>
      <w:proofErr w:type="spellEnd"/>
      <w:r w:rsidRPr="00B158B0">
        <w:rPr>
          <w:lang w:val="it-IT"/>
        </w:rPr>
        <w:t xml:space="preserve"> </w:t>
      </w:r>
      <w:proofErr w:type="spellStart"/>
      <w:r w:rsidRPr="00B158B0">
        <w:rPr>
          <w:lang w:val="it-IT"/>
        </w:rPr>
        <w:t>Livres</w:t>
      </w:r>
      <w:proofErr w:type="spellEnd"/>
    </w:p>
    <w:p w:rsidR="00DA173D" w:rsidRPr="00B158B0" w:rsidRDefault="00DA173D" w:rsidP="00DA173D">
      <w:pPr>
        <w:pStyle w:val="term"/>
        <w:rPr>
          <w:lang w:val="it-IT"/>
        </w:rPr>
      </w:pPr>
      <w:proofErr w:type="spellStart"/>
      <w:proofErr w:type="gramStart"/>
      <w:r w:rsidRPr="00B158B0">
        <w:rPr>
          <w:lang w:val="it-IT"/>
        </w:rPr>
        <w:t>title</w:t>
      </w:r>
      <w:proofErr w:type="spellEnd"/>
      <w:r w:rsidRPr="00B158B0">
        <w:rPr>
          <w:lang w:val="it-IT"/>
        </w:rPr>
        <w:t> :</w:t>
      </w:r>
      <w:proofErr w:type="gramEnd"/>
      <w:r w:rsidRPr="00B158B0">
        <w:rPr>
          <w:lang w:val="it-IT"/>
        </w:rPr>
        <w:t xml:space="preserve"> </w:t>
      </w:r>
      <w:r w:rsidRPr="00B158B0">
        <w:rPr>
          <w:i/>
          <w:lang w:val="it-IT"/>
        </w:rPr>
        <w:t>I Canti dei Goliardi, o studenti vaganti del medio-evo</w:t>
      </w:r>
      <w:r w:rsidRPr="00B158B0">
        <w:rPr>
          <w:lang w:val="it-IT"/>
        </w:rPr>
        <w:t>, par Corrado Corradini (</w:t>
      </w:r>
      <w:proofErr w:type="spellStart"/>
      <w:r w:rsidRPr="00B158B0">
        <w:rPr>
          <w:lang w:val="it-IT"/>
        </w:rPr>
        <w:t>Turin</w:t>
      </w:r>
      <w:proofErr w:type="spellEnd"/>
      <w:r w:rsidRPr="00B158B0">
        <w:rPr>
          <w:lang w:val="it-IT"/>
        </w:rPr>
        <w:t>, L. Roux)</w:t>
      </w:r>
    </w:p>
    <w:p w:rsidR="00DA173D" w:rsidRPr="00925B7B" w:rsidRDefault="00DA173D" w:rsidP="00DA173D">
      <w:pPr>
        <w:pStyle w:val="term"/>
      </w:pPr>
      <w:proofErr w:type="gramStart"/>
      <w:r w:rsidRPr="00925B7B">
        <w:t>date</w:t>
      </w:r>
      <w:proofErr w:type="gramEnd"/>
      <w:r w:rsidRPr="00925B7B">
        <w:t> :</w:t>
      </w:r>
      <w:r>
        <w:t xml:space="preserve"> 1894-03</w:t>
      </w:r>
    </w:p>
    <w:p w:rsidR="00DA173D" w:rsidRDefault="00DA173D" w:rsidP="00DA173D">
      <w:pPr>
        <w:pStyle w:val="term"/>
      </w:pPr>
      <w:proofErr w:type="spellStart"/>
      <w:proofErr w:type="gramStart"/>
      <w:r w:rsidRPr="00925B7B">
        <w:t>ref</w:t>
      </w:r>
      <w:proofErr w:type="spellEnd"/>
      <w:proofErr w:type="gramEnd"/>
      <w:r w:rsidRPr="00925B7B">
        <w:t xml:space="preserve"> : </w:t>
      </w:r>
      <w:r>
        <w:t>Tome X, numéro 51, mars 1894</w:t>
      </w:r>
      <w:r w:rsidRPr="00925B7B">
        <w:t xml:space="preserve">, </w:t>
      </w:r>
      <w:r>
        <w:t>p. 279-283 [279-280]</w:t>
      </w:r>
    </w:p>
    <w:p w:rsidR="00DA173D" w:rsidRPr="00F8712A" w:rsidRDefault="00DA173D" w:rsidP="00DA173D">
      <w:pPr>
        <w:pStyle w:val="Corpsdetexte"/>
        <w:rPr>
          <w:rFonts w:cs="Times New Roman"/>
        </w:rPr>
      </w:pPr>
      <w:r w:rsidRPr="00F8712A">
        <w:rPr>
          <w:rFonts w:cs="Times New Roman"/>
        </w:rPr>
        <w:t>Les Goliards étaient des clercs vagabonds, des clercs ribauds, qui s</w:t>
      </w:r>
      <w:r>
        <w:rPr>
          <w:rFonts w:cs="Times New Roman"/>
        </w:rPr>
        <w:t>’</w:t>
      </w:r>
      <w:r w:rsidRPr="00F8712A">
        <w:rPr>
          <w:rFonts w:cs="Times New Roman"/>
        </w:rPr>
        <w:t>en allaient de ville en ville, ou d</w:t>
      </w:r>
      <w:r>
        <w:rPr>
          <w:rFonts w:cs="Times New Roman"/>
        </w:rPr>
        <w:t>’</w:t>
      </w:r>
      <w:r w:rsidRPr="00F8712A">
        <w:rPr>
          <w:rFonts w:cs="Times New Roman"/>
        </w:rPr>
        <w:t>abbaye en abbaye, récitant à qui les logeait et les nourrissait de légères ou même d</w:t>
      </w:r>
      <w:r>
        <w:rPr>
          <w:rFonts w:cs="Times New Roman"/>
        </w:rPr>
        <w:t>’</w:t>
      </w:r>
      <w:r w:rsidRPr="00F8712A">
        <w:rPr>
          <w:rFonts w:cs="Times New Roman"/>
        </w:rPr>
        <w:t>obscènes poésies latines. C</w:t>
      </w:r>
      <w:r>
        <w:rPr>
          <w:rFonts w:cs="Times New Roman"/>
        </w:rPr>
        <w:t>’</w:t>
      </w:r>
      <w:r w:rsidRPr="00F8712A">
        <w:rPr>
          <w:rFonts w:cs="Times New Roman"/>
        </w:rPr>
        <w:t>est la con</w:t>
      </w:r>
      <w:r w:rsidRPr="00E554D0">
        <w:t>t</w:t>
      </w:r>
      <w:r w:rsidRPr="00F8712A">
        <w:rPr>
          <w:rFonts w:cs="Times New Roman"/>
        </w:rPr>
        <w:t>r</w:t>
      </w:r>
      <w:r w:rsidRPr="00E554D0">
        <w:t>e</w:t>
      </w:r>
      <w:r w:rsidRPr="00F8712A">
        <w:rPr>
          <w:rFonts w:cs="Times New Roman"/>
        </w:rPr>
        <w:t xml:space="preserve">partie et souvent la parodie de la poésie latine mystique du moyen-âge. Quelques-uns de ces poètes eurent une grande réputation, au moins dans le monde clérical, Primat, Walter </w:t>
      </w:r>
      <w:proofErr w:type="spellStart"/>
      <w:r w:rsidRPr="00F8712A">
        <w:rPr>
          <w:rFonts w:cs="Times New Roman"/>
        </w:rPr>
        <w:t>Map</w:t>
      </w:r>
      <w:proofErr w:type="spellEnd"/>
      <w:r w:rsidRPr="00F8712A">
        <w:rPr>
          <w:rFonts w:cs="Times New Roman"/>
        </w:rPr>
        <w:t xml:space="preserve">, </w:t>
      </w:r>
      <w:proofErr w:type="spellStart"/>
      <w:r w:rsidRPr="00F8712A">
        <w:rPr>
          <w:rFonts w:cs="Times New Roman"/>
        </w:rPr>
        <w:t>Serlon</w:t>
      </w:r>
      <w:proofErr w:type="spellEnd"/>
      <w:r w:rsidRPr="00F8712A">
        <w:rPr>
          <w:rFonts w:cs="Times New Roman"/>
        </w:rPr>
        <w:t xml:space="preserve"> de Wilton, Philippe de Grève, mais la majeure partie de la littérature goliardique est anonyme. Les clercs vagabonds chantaient les joies printanières</w:t>
      </w:r>
      <w:r>
        <w:rPr>
          <w:rFonts w:cs="Times New Roman"/>
        </w:rPr>
        <w:t> :</w:t>
      </w:r>
    </w:p>
    <w:p w:rsidR="00DA173D" w:rsidRPr="00ED4811" w:rsidRDefault="00DA173D" w:rsidP="00DA173D">
      <w:pPr>
        <w:pStyle w:val="quotelcenter"/>
        <w:rPr>
          <w:i/>
        </w:rPr>
      </w:pPr>
      <w:r w:rsidRPr="00ED4811">
        <w:rPr>
          <w:i/>
        </w:rPr>
        <w:t xml:space="preserve">Terra jam pandit </w:t>
      </w:r>
      <w:proofErr w:type="spellStart"/>
      <w:r w:rsidRPr="00ED4811">
        <w:rPr>
          <w:i/>
        </w:rPr>
        <w:t>gremium</w:t>
      </w:r>
      <w:proofErr w:type="spellEnd"/>
    </w:p>
    <w:p w:rsidR="00DA173D" w:rsidRPr="00B158B0" w:rsidRDefault="00DA173D" w:rsidP="00DA173D">
      <w:pPr>
        <w:pStyle w:val="quotelcenter"/>
        <w:rPr>
          <w:i/>
          <w:lang w:val="it-IT"/>
        </w:rPr>
      </w:pPr>
      <w:r w:rsidRPr="00B158B0">
        <w:rPr>
          <w:i/>
          <w:lang w:val="it-IT"/>
        </w:rPr>
        <w:t xml:space="preserve">Vernali </w:t>
      </w:r>
      <w:proofErr w:type="spellStart"/>
      <w:r w:rsidRPr="00B158B0">
        <w:rPr>
          <w:i/>
          <w:lang w:val="it-IT"/>
        </w:rPr>
        <w:t>lenitate</w:t>
      </w:r>
      <w:proofErr w:type="spellEnd"/>
      <w:r w:rsidRPr="00B158B0">
        <w:rPr>
          <w:i/>
          <w:lang w:val="it-IT"/>
        </w:rPr>
        <w:t>…</w:t>
      </w:r>
    </w:p>
    <w:p w:rsidR="00DA173D" w:rsidRPr="00B158B0" w:rsidRDefault="00DA173D" w:rsidP="00DA173D">
      <w:pPr>
        <w:pStyle w:val="quotelcenter"/>
        <w:rPr>
          <w:i/>
          <w:lang w:val="it-IT"/>
        </w:rPr>
      </w:pPr>
    </w:p>
    <w:p w:rsidR="00DA173D" w:rsidRPr="00B158B0" w:rsidRDefault="00DA173D" w:rsidP="00DA173D">
      <w:pPr>
        <w:pStyle w:val="quotelcenter"/>
        <w:rPr>
          <w:i/>
          <w:lang w:val="it-IT"/>
        </w:rPr>
      </w:pPr>
      <w:r w:rsidRPr="00B158B0">
        <w:rPr>
          <w:i/>
          <w:lang w:val="it-IT"/>
        </w:rPr>
        <w:t>Estivali gaudio</w:t>
      </w:r>
    </w:p>
    <w:p w:rsidR="00DA173D" w:rsidRPr="00B158B0" w:rsidRDefault="00DA173D" w:rsidP="00DA173D">
      <w:pPr>
        <w:pStyle w:val="quotelcenter"/>
        <w:rPr>
          <w:i/>
          <w:lang w:val="it-IT"/>
        </w:rPr>
      </w:pPr>
      <w:proofErr w:type="spellStart"/>
      <w:r w:rsidRPr="00B158B0">
        <w:rPr>
          <w:i/>
          <w:lang w:val="it-IT"/>
        </w:rPr>
        <w:t>Tellus</w:t>
      </w:r>
      <w:proofErr w:type="spellEnd"/>
      <w:r w:rsidRPr="00B158B0">
        <w:rPr>
          <w:i/>
          <w:lang w:val="it-IT"/>
        </w:rPr>
        <w:t xml:space="preserve"> </w:t>
      </w:r>
      <w:proofErr w:type="spellStart"/>
      <w:r w:rsidRPr="00B158B0">
        <w:rPr>
          <w:i/>
          <w:lang w:val="it-IT"/>
        </w:rPr>
        <w:t>renovatur</w:t>
      </w:r>
      <w:proofErr w:type="spellEnd"/>
      <w:r w:rsidRPr="00B158B0">
        <w:rPr>
          <w:i/>
          <w:lang w:val="it-IT"/>
        </w:rPr>
        <w:t>…</w:t>
      </w:r>
    </w:p>
    <w:p w:rsidR="00DA173D" w:rsidRPr="00B158B0" w:rsidRDefault="00DA173D" w:rsidP="00DA173D">
      <w:pPr>
        <w:pStyle w:val="quotelcenter"/>
        <w:rPr>
          <w:i/>
          <w:lang w:val="it-IT"/>
        </w:rPr>
      </w:pPr>
    </w:p>
    <w:p w:rsidR="00DA173D" w:rsidRPr="00ED4811" w:rsidRDefault="00DA173D" w:rsidP="00DA173D">
      <w:pPr>
        <w:pStyle w:val="quotelcenter"/>
        <w:rPr>
          <w:i/>
        </w:rPr>
      </w:pPr>
      <w:r w:rsidRPr="00ED4811">
        <w:rPr>
          <w:i/>
        </w:rPr>
        <w:t xml:space="preserve">Fronde </w:t>
      </w:r>
      <w:proofErr w:type="spellStart"/>
      <w:r w:rsidRPr="00ED4811">
        <w:rPr>
          <w:i/>
        </w:rPr>
        <w:t>sub</w:t>
      </w:r>
      <w:proofErr w:type="spellEnd"/>
      <w:r w:rsidRPr="00ED4811">
        <w:rPr>
          <w:i/>
        </w:rPr>
        <w:t xml:space="preserve"> </w:t>
      </w:r>
      <w:proofErr w:type="spellStart"/>
      <w:r w:rsidRPr="00ED4811">
        <w:rPr>
          <w:i/>
        </w:rPr>
        <w:t>arboris</w:t>
      </w:r>
      <w:proofErr w:type="spellEnd"/>
      <w:r w:rsidRPr="00ED4811">
        <w:rPr>
          <w:i/>
        </w:rPr>
        <w:t xml:space="preserve"> amena</w:t>
      </w:r>
    </w:p>
    <w:p w:rsidR="00DA173D" w:rsidRPr="00ED4811" w:rsidRDefault="00DA173D" w:rsidP="00DA173D">
      <w:pPr>
        <w:pStyle w:val="quotelcenter"/>
        <w:rPr>
          <w:i/>
        </w:rPr>
      </w:pPr>
      <w:r w:rsidRPr="00ED4811">
        <w:rPr>
          <w:i/>
        </w:rPr>
        <w:t xml:space="preserve">Suave est </w:t>
      </w:r>
      <w:proofErr w:type="spellStart"/>
      <w:r w:rsidRPr="00ED4811">
        <w:rPr>
          <w:i/>
        </w:rPr>
        <w:t>quiescere</w:t>
      </w:r>
      <w:proofErr w:type="spellEnd"/>
      <w:r w:rsidRPr="00ED4811">
        <w:rPr>
          <w:i/>
        </w:rPr>
        <w:t>,</w:t>
      </w:r>
    </w:p>
    <w:p w:rsidR="00DA173D" w:rsidRPr="00B158B0" w:rsidRDefault="00DA173D" w:rsidP="00DA173D">
      <w:pPr>
        <w:pStyle w:val="quotelcenter"/>
        <w:rPr>
          <w:i/>
          <w:lang w:val="it-IT"/>
        </w:rPr>
      </w:pPr>
      <w:proofErr w:type="spellStart"/>
      <w:r w:rsidRPr="00B158B0">
        <w:rPr>
          <w:i/>
          <w:lang w:val="it-IT"/>
        </w:rPr>
        <w:t>Suavius</w:t>
      </w:r>
      <w:proofErr w:type="spellEnd"/>
      <w:r w:rsidRPr="00B158B0">
        <w:rPr>
          <w:i/>
          <w:lang w:val="it-IT"/>
        </w:rPr>
        <w:t xml:space="preserve"> </w:t>
      </w:r>
      <w:proofErr w:type="spellStart"/>
      <w:r w:rsidRPr="00B158B0">
        <w:rPr>
          <w:i/>
          <w:lang w:val="it-IT"/>
        </w:rPr>
        <w:t>ludere</w:t>
      </w:r>
      <w:proofErr w:type="spellEnd"/>
      <w:r w:rsidRPr="00B158B0">
        <w:rPr>
          <w:i/>
          <w:lang w:val="it-IT"/>
        </w:rPr>
        <w:t xml:space="preserve"> in </w:t>
      </w:r>
      <w:proofErr w:type="spellStart"/>
      <w:r w:rsidRPr="00B158B0">
        <w:rPr>
          <w:i/>
          <w:lang w:val="it-IT"/>
        </w:rPr>
        <w:t>gramine</w:t>
      </w:r>
      <w:proofErr w:type="spellEnd"/>
    </w:p>
    <w:p w:rsidR="00DA173D" w:rsidRPr="00B158B0" w:rsidRDefault="00DA173D" w:rsidP="00DA173D">
      <w:pPr>
        <w:pStyle w:val="quotelcenter"/>
        <w:rPr>
          <w:i/>
          <w:lang w:val="it-IT"/>
        </w:rPr>
      </w:pPr>
      <w:proofErr w:type="spellStart"/>
      <w:r w:rsidRPr="00B158B0">
        <w:rPr>
          <w:i/>
          <w:lang w:val="it-IT"/>
        </w:rPr>
        <w:t>Cum</w:t>
      </w:r>
      <w:proofErr w:type="spellEnd"/>
      <w:r w:rsidRPr="00B158B0">
        <w:rPr>
          <w:i/>
          <w:lang w:val="it-IT"/>
        </w:rPr>
        <w:t xml:space="preserve"> </w:t>
      </w:r>
      <w:proofErr w:type="spellStart"/>
      <w:r w:rsidRPr="00B158B0">
        <w:rPr>
          <w:i/>
          <w:lang w:val="it-IT"/>
        </w:rPr>
        <w:t>virgine</w:t>
      </w:r>
      <w:proofErr w:type="spellEnd"/>
      <w:r w:rsidRPr="00B158B0">
        <w:rPr>
          <w:i/>
          <w:lang w:val="it-IT"/>
        </w:rPr>
        <w:t xml:space="preserve"> speciosa.</w:t>
      </w:r>
    </w:p>
    <w:p w:rsidR="00DA173D" w:rsidRPr="00F8712A" w:rsidRDefault="00DA173D" w:rsidP="00DA173D">
      <w:pPr>
        <w:pStyle w:val="Corpsdetexte"/>
        <w:rPr>
          <w:rFonts w:cs="Times New Roman"/>
        </w:rPr>
      </w:pPr>
      <w:r w:rsidRPr="00F8712A">
        <w:rPr>
          <w:rFonts w:cs="Times New Roman"/>
        </w:rPr>
        <w:lastRenderedPageBreak/>
        <w:t>Ils ont d</w:t>
      </w:r>
      <w:r>
        <w:rPr>
          <w:rFonts w:cs="Times New Roman"/>
        </w:rPr>
        <w:t>’</w:t>
      </w:r>
      <w:r w:rsidRPr="00F8712A">
        <w:rPr>
          <w:rFonts w:cs="Times New Roman"/>
        </w:rPr>
        <w:t>exquises façons de dire la beauté de leur belle</w:t>
      </w:r>
      <w:r>
        <w:rPr>
          <w:rFonts w:cs="Times New Roman"/>
        </w:rPr>
        <w:t> :</w:t>
      </w:r>
    </w:p>
    <w:p w:rsidR="00DA173D" w:rsidRPr="00B158B0" w:rsidRDefault="00DA173D" w:rsidP="00DA173D">
      <w:pPr>
        <w:pStyle w:val="quotelcenter"/>
        <w:rPr>
          <w:i/>
          <w:iCs/>
          <w:lang w:val="en-GB"/>
        </w:rPr>
      </w:pPr>
      <w:proofErr w:type="spellStart"/>
      <w:r w:rsidRPr="00B158B0">
        <w:rPr>
          <w:i/>
          <w:iCs/>
          <w:lang w:val="en-GB"/>
        </w:rPr>
        <w:t>Nudam</w:t>
      </w:r>
      <w:proofErr w:type="spellEnd"/>
      <w:r w:rsidRPr="00B158B0">
        <w:rPr>
          <w:i/>
          <w:iCs/>
          <w:lang w:val="en-GB"/>
        </w:rPr>
        <w:t xml:space="preserve"> </w:t>
      </w:r>
      <w:proofErr w:type="spellStart"/>
      <w:r w:rsidRPr="00B158B0">
        <w:rPr>
          <w:i/>
          <w:iCs/>
          <w:lang w:val="en-GB"/>
        </w:rPr>
        <w:t>fovet</w:t>
      </w:r>
      <w:proofErr w:type="spellEnd"/>
      <w:r w:rsidRPr="00B158B0">
        <w:rPr>
          <w:i/>
          <w:iCs/>
          <w:lang w:val="en-GB"/>
        </w:rPr>
        <w:t xml:space="preserve"> </w:t>
      </w:r>
      <w:proofErr w:type="spellStart"/>
      <w:r w:rsidRPr="00B158B0">
        <w:rPr>
          <w:i/>
          <w:iCs/>
          <w:lang w:val="en-GB"/>
        </w:rPr>
        <w:t>Floram</w:t>
      </w:r>
      <w:proofErr w:type="spellEnd"/>
      <w:r w:rsidRPr="00B158B0">
        <w:rPr>
          <w:i/>
          <w:iCs/>
          <w:lang w:val="en-GB"/>
        </w:rPr>
        <w:t xml:space="preserve"> </w:t>
      </w:r>
      <w:proofErr w:type="spellStart"/>
      <w:r w:rsidRPr="00B158B0">
        <w:rPr>
          <w:i/>
          <w:iCs/>
          <w:lang w:val="en-GB"/>
        </w:rPr>
        <w:t>lectus</w:t>
      </w:r>
      <w:proofErr w:type="spellEnd"/>
      <w:r w:rsidRPr="00B158B0">
        <w:rPr>
          <w:i/>
          <w:iCs/>
          <w:lang w:val="en-GB"/>
        </w:rPr>
        <w:t>,</w:t>
      </w:r>
    </w:p>
    <w:p w:rsidR="00DA173D" w:rsidRPr="00B158B0" w:rsidRDefault="00DA173D" w:rsidP="00DA173D">
      <w:pPr>
        <w:pStyle w:val="quotelcenter"/>
        <w:rPr>
          <w:i/>
          <w:iCs/>
          <w:lang w:val="en-GB"/>
        </w:rPr>
      </w:pPr>
      <w:r w:rsidRPr="00B158B0">
        <w:rPr>
          <w:i/>
          <w:iCs/>
          <w:lang w:val="en-GB"/>
        </w:rPr>
        <w:t xml:space="preserve">Caro </w:t>
      </w:r>
      <w:proofErr w:type="spellStart"/>
      <w:r w:rsidRPr="00B158B0">
        <w:rPr>
          <w:i/>
          <w:iCs/>
          <w:lang w:val="en-GB"/>
        </w:rPr>
        <w:t>candet</w:t>
      </w:r>
      <w:proofErr w:type="spellEnd"/>
      <w:r w:rsidRPr="00B158B0">
        <w:rPr>
          <w:i/>
          <w:iCs/>
          <w:lang w:val="en-GB"/>
        </w:rPr>
        <w:t xml:space="preserve"> </w:t>
      </w:r>
      <w:proofErr w:type="spellStart"/>
      <w:r w:rsidRPr="00B158B0">
        <w:rPr>
          <w:i/>
          <w:iCs/>
          <w:lang w:val="en-GB"/>
        </w:rPr>
        <w:t>tenera</w:t>
      </w:r>
      <w:proofErr w:type="spellEnd"/>
      <w:r w:rsidRPr="00B158B0">
        <w:rPr>
          <w:i/>
          <w:iCs/>
          <w:lang w:val="en-GB"/>
        </w:rPr>
        <w:t>,</w:t>
      </w:r>
    </w:p>
    <w:p w:rsidR="00DA173D" w:rsidRPr="00ED4811" w:rsidRDefault="00DA173D" w:rsidP="00DA173D">
      <w:pPr>
        <w:pStyle w:val="quotelcenter"/>
        <w:rPr>
          <w:i/>
          <w:iCs/>
        </w:rPr>
      </w:pPr>
      <w:r w:rsidRPr="00ED4811">
        <w:rPr>
          <w:i/>
          <w:iCs/>
        </w:rPr>
        <w:t xml:space="preserve">Virginale lucet </w:t>
      </w:r>
      <w:proofErr w:type="spellStart"/>
      <w:r w:rsidRPr="00ED4811">
        <w:rPr>
          <w:i/>
          <w:iCs/>
        </w:rPr>
        <w:t>pectus</w:t>
      </w:r>
      <w:proofErr w:type="spellEnd"/>
    </w:p>
    <w:p w:rsidR="00DA173D" w:rsidRPr="00ED4811" w:rsidRDefault="00DA173D" w:rsidP="00DA173D">
      <w:pPr>
        <w:pStyle w:val="quotelcenter"/>
        <w:rPr>
          <w:i/>
          <w:iCs/>
        </w:rPr>
      </w:pPr>
      <w:proofErr w:type="spellStart"/>
      <w:r w:rsidRPr="00ED4811">
        <w:rPr>
          <w:i/>
          <w:iCs/>
        </w:rPr>
        <w:t>Parum</w:t>
      </w:r>
      <w:proofErr w:type="spellEnd"/>
      <w:r w:rsidRPr="00ED4811">
        <w:rPr>
          <w:i/>
          <w:iCs/>
        </w:rPr>
        <w:t xml:space="preserve"> </w:t>
      </w:r>
      <w:proofErr w:type="spellStart"/>
      <w:r w:rsidRPr="00ED4811">
        <w:rPr>
          <w:i/>
          <w:iCs/>
        </w:rPr>
        <w:t>surgunt</w:t>
      </w:r>
      <w:proofErr w:type="spellEnd"/>
      <w:r w:rsidRPr="00ED4811">
        <w:rPr>
          <w:i/>
          <w:iCs/>
        </w:rPr>
        <w:t xml:space="preserve"> </w:t>
      </w:r>
      <w:proofErr w:type="spellStart"/>
      <w:r w:rsidRPr="00ED4811">
        <w:rPr>
          <w:i/>
          <w:iCs/>
        </w:rPr>
        <w:t>ubera</w:t>
      </w:r>
      <w:proofErr w:type="spellEnd"/>
      <w:r w:rsidRPr="00ED4811">
        <w:rPr>
          <w:i/>
          <w:iCs/>
        </w:rPr>
        <w:t>.</w:t>
      </w:r>
    </w:p>
    <w:p w:rsidR="00DA173D" w:rsidRPr="00F8712A" w:rsidRDefault="00DA173D" w:rsidP="00DA173D">
      <w:pPr>
        <w:pStyle w:val="Corpsdetexte"/>
        <w:rPr>
          <w:rFonts w:cs="Times New Roman"/>
        </w:rPr>
      </w:pPr>
      <w:r w:rsidRPr="00F8712A">
        <w:rPr>
          <w:rFonts w:cs="Times New Roman"/>
        </w:rPr>
        <w:t>Ils parodient les hymnes de l</w:t>
      </w:r>
      <w:r>
        <w:rPr>
          <w:rFonts w:cs="Times New Roman"/>
        </w:rPr>
        <w:t>’</w:t>
      </w:r>
      <w:r w:rsidRPr="00F8712A">
        <w:rPr>
          <w:rFonts w:cs="Times New Roman"/>
        </w:rPr>
        <w:t>Église</w:t>
      </w:r>
      <w:r>
        <w:rPr>
          <w:rFonts w:cs="Times New Roman"/>
        </w:rPr>
        <w:t> ;</w:t>
      </w:r>
      <w:r w:rsidRPr="00F8712A">
        <w:rPr>
          <w:rFonts w:cs="Times New Roman"/>
        </w:rPr>
        <w:t xml:space="preserve"> au lieu du </w:t>
      </w:r>
      <w:proofErr w:type="spellStart"/>
      <w:r w:rsidRPr="00F8712A">
        <w:rPr>
          <w:rFonts w:cs="Times New Roman"/>
          <w:i/>
        </w:rPr>
        <w:t>Procul</w:t>
      </w:r>
      <w:proofErr w:type="spellEnd"/>
      <w:r w:rsidRPr="00F8712A">
        <w:rPr>
          <w:rFonts w:cs="Times New Roman"/>
          <w:i/>
        </w:rPr>
        <w:t xml:space="preserve"> </w:t>
      </w:r>
      <w:proofErr w:type="spellStart"/>
      <w:r w:rsidRPr="00F8712A">
        <w:rPr>
          <w:rFonts w:cs="Times New Roman"/>
          <w:i/>
        </w:rPr>
        <w:t>recedant</w:t>
      </w:r>
      <w:proofErr w:type="spellEnd"/>
      <w:r w:rsidRPr="00F8712A">
        <w:rPr>
          <w:rFonts w:cs="Times New Roman"/>
          <w:i/>
        </w:rPr>
        <w:t xml:space="preserve"> </w:t>
      </w:r>
      <w:proofErr w:type="spellStart"/>
      <w:r w:rsidRPr="00F8712A">
        <w:rPr>
          <w:rFonts w:cs="Times New Roman"/>
          <w:i/>
        </w:rPr>
        <w:t>somnia</w:t>
      </w:r>
      <w:proofErr w:type="spellEnd"/>
      <w:r w:rsidRPr="00F8712A">
        <w:rPr>
          <w:rFonts w:cs="Times New Roman"/>
        </w:rPr>
        <w:t>, ils chantent</w:t>
      </w:r>
      <w:r>
        <w:rPr>
          <w:rFonts w:cs="Times New Roman"/>
        </w:rPr>
        <w:t> :</w:t>
      </w:r>
    </w:p>
    <w:p w:rsidR="00DA173D" w:rsidRPr="00B158B0" w:rsidRDefault="00DA173D" w:rsidP="00DA173D">
      <w:pPr>
        <w:pStyle w:val="quotelcenter"/>
        <w:rPr>
          <w:i/>
          <w:iCs/>
          <w:lang w:val="it-IT"/>
        </w:rPr>
      </w:pPr>
      <w:proofErr w:type="spellStart"/>
      <w:r w:rsidRPr="00B158B0">
        <w:rPr>
          <w:i/>
          <w:iCs/>
          <w:lang w:val="it-IT"/>
        </w:rPr>
        <w:t>Procul</w:t>
      </w:r>
      <w:proofErr w:type="spellEnd"/>
      <w:r w:rsidRPr="00B158B0">
        <w:rPr>
          <w:i/>
          <w:iCs/>
          <w:lang w:val="it-IT"/>
        </w:rPr>
        <w:t xml:space="preserve"> </w:t>
      </w:r>
      <w:proofErr w:type="spellStart"/>
      <w:r w:rsidRPr="00B158B0">
        <w:rPr>
          <w:i/>
          <w:iCs/>
          <w:lang w:val="it-IT"/>
        </w:rPr>
        <w:t>sint</w:t>
      </w:r>
      <w:proofErr w:type="spellEnd"/>
      <w:r w:rsidRPr="00B158B0">
        <w:rPr>
          <w:i/>
          <w:iCs/>
          <w:lang w:val="it-IT"/>
        </w:rPr>
        <w:t xml:space="preserve"> jam </w:t>
      </w:r>
      <w:proofErr w:type="spellStart"/>
      <w:proofErr w:type="gramStart"/>
      <w:r w:rsidRPr="00B158B0">
        <w:rPr>
          <w:i/>
          <w:iCs/>
          <w:lang w:val="it-IT"/>
        </w:rPr>
        <w:t>tristia</w:t>
      </w:r>
      <w:proofErr w:type="spellEnd"/>
      <w:r w:rsidRPr="00B158B0">
        <w:rPr>
          <w:i/>
          <w:iCs/>
          <w:lang w:val="it-IT"/>
        </w:rPr>
        <w:t> ;</w:t>
      </w:r>
      <w:proofErr w:type="gramEnd"/>
    </w:p>
    <w:p w:rsidR="00DA173D" w:rsidRPr="00B158B0" w:rsidRDefault="00DA173D" w:rsidP="00DA173D">
      <w:pPr>
        <w:pStyle w:val="quotelcenter"/>
        <w:rPr>
          <w:i/>
          <w:iCs/>
          <w:lang w:val="it-IT"/>
        </w:rPr>
      </w:pPr>
      <w:proofErr w:type="spellStart"/>
      <w:r w:rsidRPr="00B158B0">
        <w:rPr>
          <w:i/>
          <w:iCs/>
          <w:lang w:val="it-IT"/>
        </w:rPr>
        <w:t>Dulcia</w:t>
      </w:r>
      <w:proofErr w:type="spellEnd"/>
      <w:r w:rsidRPr="00B158B0">
        <w:rPr>
          <w:i/>
          <w:iCs/>
          <w:lang w:val="it-IT"/>
        </w:rPr>
        <w:t xml:space="preserve"> </w:t>
      </w:r>
      <w:proofErr w:type="spellStart"/>
      <w:r w:rsidRPr="00B158B0">
        <w:rPr>
          <w:i/>
          <w:iCs/>
          <w:lang w:val="it-IT"/>
        </w:rPr>
        <w:t>gaudia</w:t>
      </w:r>
      <w:proofErr w:type="spellEnd"/>
    </w:p>
    <w:p w:rsidR="00DA173D" w:rsidRPr="00ED4811" w:rsidRDefault="00DA173D" w:rsidP="00DA173D">
      <w:pPr>
        <w:pStyle w:val="quotelcenter"/>
        <w:rPr>
          <w:i/>
          <w:iCs/>
        </w:rPr>
      </w:pPr>
      <w:proofErr w:type="spellStart"/>
      <w:r w:rsidRPr="00ED4811">
        <w:rPr>
          <w:i/>
          <w:iCs/>
        </w:rPr>
        <w:t>Solemnizant</w:t>
      </w:r>
      <w:proofErr w:type="spellEnd"/>
      <w:r w:rsidRPr="00ED4811">
        <w:rPr>
          <w:i/>
          <w:iCs/>
        </w:rPr>
        <w:t xml:space="preserve"> </w:t>
      </w:r>
      <w:proofErr w:type="spellStart"/>
      <w:r w:rsidRPr="00ED4811">
        <w:rPr>
          <w:i/>
          <w:iCs/>
        </w:rPr>
        <w:t>omnia</w:t>
      </w:r>
      <w:proofErr w:type="spellEnd"/>
    </w:p>
    <w:p w:rsidR="00DA173D" w:rsidRPr="00ED4811" w:rsidRDefault="00DA173D" w:rsidP="00DA173D">
      <w:pPr>
        <w:pStyle w:val="quotelcenter"/>
        <w:rPr>
          <w:i/>
          <w:iCs/>
        </w:rPr>
      </w:pPr>
      <w:proofErr w:type="spellStart"/>
      <w:r w:rsidRPr="00ED4811">
        <w:rPr>
          <w:i/>
          <w:iCs/>
        </w:rPr>
        <w:t>Veneris</w:t>
      </w:r>
      <w:proofErr w:type="spellEnd"/>
      <w:r w:rsidRPr="00ED4811">
        <w:rPr>
          <w:i/>
          <w:iCs/>
        </w:rPr>
        <w:t xml:space="preserve"> </w:t>
      </w:r>
      <w:proofErr w:type="spellStart"/>
      <w:r w:rsidRPr="00ED4811">
        <w:rPr>
          <w:i/>
          <w:iCs/>
        </w:rPr>
        <w:t>gymnazia</w:t>
      </w:r>
      <w:proofErr w:type="spellEnd"/>
      <w:r w:rsidRPr="00ED4811">
        <w:rPr>
          <w:i/>
          <w:iCs/>
        </w:rPr>
        <w:t>.</w:t>
      </w:r>
    </w:p>
    <w:p w:rsidR="00DA173D" w:rsidRPr="00F8712A" w:rsidRDefault="00DA173D" w:rsidP="00DA173D">
      <w:pPr>
        <w:pStyle w:val="Corpsdetexte"/>
        <w:rPr>
          <w:rFonts w:cs="Times New Roman"/>
        </w:rPr>
      </w:pPr>
      <w:r w:rsidRPr="00F8712A">
        <w:rPr>
          <w:rFonts w:cs="Times New Roman"/>
        </w:rPr>
        <w:t xml:space="preserve">Et au lieu du </w:t>
      </w:r>
      <w:proofErr w:type="spellStart"/>
      <w:r w:rsidRPr="00F8712A">
        <w:rPr>
          <w:rFonts w:cs="Times New Roman"/>
          <w:i/>
        </w:rPr>
        <w:t>Rorate</w:t>
      </w:r>
      <w:proofErr w:type="spellEnd"/>
      <w:r w:rsidRPr="00F8712A">
        <w:rPr>
          <w:rFonts w:cs="Times New Roman"/>
          <w:i/>
        </w:rPr>
        <w:t xml:space="preserve"> </w:t>
      </w:r>
      <w:proofErr w:type="spellStart"/>
      <w:r w:rsidRPr="00F8712A">
        <w:rPr>
          <w:rFonts w:cs="Times New Roman"/>
          <w:i/>
        </w:rPr>
        <w:t>cœli</w:t>
      </w:r>
      <w:proofErr w:type="spellEnd"/>
      <w:r>
        <w:rPr>
          <w:rFonts w:cs="Times New Roman"/>
        </w:rPr>
        <w:t> :</w:t>
      </w:r>
    </w:p>
    <w:p w:rsidR="00DA173D" w:rsidRPr="00ED4811" w:rsidRDefault="00DA173D" w:rsidP="00DA173D">
      <w:pPr>
        <w:pStyle w:val="quotelcenter"/>
        <w:rPr>
          <w:i/>
          <w:iCs/>
        </w:rPr>
      </w:pPr>
      <w:proofErr w:type="spellStart"/>
      <w:r w:rsidRPr="00ED4811">
        <w:rPr>
          <w:i/>
          <w:iCs/>
        </w:rPr>
        <w:t>Rorate</w:t>
      </w:r>
      <w:proofErr w:type="spellEnd"/>
      <w:r w:rsidRPr="00ED4811">
        <w:rPr>
          <w:i/>
          <w:iCs/>
        </w:rPr>
        <w:t xml:space="preserve"> </w:t>
      </w:r>
      <w:proofErr w:type="spellStart"/>
      <w:r w:rsidRPr="00ED4811">
        <w:rPr>
          <w:i/>
          <w:iCs/>
        </w:rPr>
        <w:t>scyphi</w:t>
      </w:r>
      <w:proofErr w:type="spellEnd"/>
      <w:r w:rsidRPr="00ED4811">
        <w:rPr>
          <w:i/>
          <w:iCs/>
        </w:rPr>
        <w:t xml:space="preserve"> </w:t>
      </w:r>
      <w:proofErr w:type="spellStart"/>
      <w:r w:rsidRPr="00ED4811">
        <w:rPr>
          <w:i/>
          <w:iCs/>
        </w:rPr>
        <w:t>desuper</w:t>
      </w:r>
      <w:proofErr w:type="spellEnd"/>
    </w:p>
    <w:p w:rsidR="00DA173D" w:rsidRPr="00ED4811" w:rsidRDefault="00DA173D" w:rsidP="00DA173D">
      <w:pPr>
        <w:pStyle w:val="quotelcenter"/>
        <w:rPr>
          <w:i/>
          <w:iCs/>
        </w:rPr>
      </w:pPr>
      <w:r w:rsidRPr="00ED4811">
        <w:rPr>
          <w:i/>
          <w:iCs/>
        </w:rPr>
        <w:t xml:space="preserve">Et </w:t>
      </w:r>
      <w:proofErr w:type="spellStart"/>
      <w:r w:rsidRPr="00ED4811">
        <w:rPr>
          <w:i/>
          <w:iCs/>
        </w:rPr>
        <w:t>nubes</w:t>
      </w:r>
      <w:proofErr w:type="spellEnd"/>
      <w:r w:rsidRPr="00ED4811">
        <w:rPr>
          <w:i/>
          <w:iCs/>
        </w:rPr>
        <w:t xml:space="preserve"> </w:t>
      </w:r>
      <w:proofErr w:type="spellStart"/>
      <w:r w:rsidRPr="00ED4811">
        <w:rPr>
          <w:i/>
          <w:iCs/>
        </w:rPr>
        <w:t>pluant</w:t>
      </w:r>
      <w:proofErr w:type="spellEnd"/>
      <w:r w:rsidRPr="00ED4811">
        <w:rPr>
          <w:i/>
          <w:iCs/>
        </w:rPr>
        <w:t xml:space="preserve"> </w:t>
      </w:r>
      <w:proofErr w:type="spellStart"/>
      <w:r w:rsidRPr="00ED4811">
        <w:rPr>
          <w:i/>
          <w:iCs/>
        </w:rPr>
        <w:t>mustum</w:t>
      </w:r>
      <w:proofErr w:type="spellEnd"/>
      <w:r w:rsidRPr="00ED4811">
        <w:rPr>
          <w:i/>
          <w:iCs/>
        </w:rPr>
        <w:t>.</w:t>
      </w:r>
    </w:p>
    <w:p w:rsidR="00DA173D" w:rsidRPr="00F8712A" w:rsidRDefault="00DA173D" w:rsidP="00DA173D">
      <w:pPr>
        <w:pStyle w:val="Corpsdetexte"/>
        <w:rPr>
          <w:rFonts w:cs="Times New Roman"/>
        </w:rPr>
      </w:pPr>
      <w:r>
        <w:rPr>
          <w:rFonts w:cs="Times New Roman"/>
        </w:rPr>
        <w:t>M. </w:t>
      </w:r>
      <w:r w:rsidRPr="00F8712A">
        <w:rPr>
          <w:rFonts w:cs="Times New Roman"/>
        </w:rPr>
        <w:t>Corrado Corradini a traduit en vers élégants un choix</w:t>
      </w:r>
      <w:r>
        <w:rPr>
          <w:rFonts w:cs="Times New Roman"/>
        </w:rPr>
        <w:t xml:space="preserve"> </w:t>
      </w:r>
      <w:r w:rsidRPr="00F8712A">
        <w:rPr>
          <w:rFonts w:cs="Times New Roman"/>
        </w:rPr>
        <w:t>de cette bizarre littérature, mais il faudrait le texte</w:t>
      </w:r>
      <w:r>
        <w:rPr>
          <w:rFonts w:cs="Times New Roman"/>
        </w:rPr>
        <w:t> ;</w:t>
      </w:r>
      <w:r w:rsidRPr="00F8712A">
        <w:rPr>
          <w:rFonts w:cs="Times New Roman"/>
        </w:rPr>
        <w:t xml:space="preserve"> ce latin a son charme que ne peut rendre nulle transposition.</w:t>
      </w:r>
    </w:p>
    <w:p w:rsidR="00DA173D" w:rsidRPr="00F8712A" w:rsidRDefault="00DA173D" w:rsidP="00DA173D">
      <w:pPr>
        <w:pStyle w:val="Corpsdetexte"/>
        <w:rPr>
          <w:rFonts w:cs="Times New Roman"/>
        </w:rPr>
      </w:pPr>
      <w:r w:rsidRPr="00F8712A">
        <w:rPr>
          <w:rFonts w:cs="Times New Roman"/>
        </w:rPr>
        <w:t>Nous croyons d</w:t>
      </w:r>
      <w:r>
        <w:rPr>
          <w:rFonts w:cs="Times New Roman"/>
        </w:rPr>
        <w:t>’</w:t>
      </w:r>
      <w:r w:rsidRPr="00F8712A">
        <w:rPr>
          <w:rFonts w:cs="Times New Roman"/>
        </w:rPr>
        <w:t>ailleurs qu</w:t>
      </w:r>
      <w:r>
        <w:rPr>
          <w:rFonts w:cs="Times New Roman"/>
        </w:rPr>
        <w:t>’</w:t>
      </w:r>
      <w:r w:rsidRPr="00F8712A">
        <w:rPr>
          <w:rFonts w:cs="Times New Roman"/>
        </w:rPr>
        <w:t>il se prépare, texte et traduction en prose littérale, une petite Anthologie goliardique. Ce sera pour les lettrés curieux la révélation d</w:t>
      </w:r>
      <w:r>
        <w:rPr>
          <w:rFonts w:cs="Times New Roman"/>
        </w:rPr>
        <w:t>’</w:t>
      </w:r>
      <w:r w:rsidRPr="00F8712A">
        <w:rPr>
          <w:rFonts w:cs="Times New Roman"/>
        </w:rPr>
        <w:t>un moyen-âge bien inattendu, — mais d</w:t>
      </w:r>
      <w:r>
        <w:rPr>
          <w:rFonts w:cs="Times New Roman"/>
        </w:rPr>
        <w:t>’</w:t>
      </w:r>
      <w:r w:rsidRPr="00F8712A">
        <w:rPr>
          <w:rFonts w:cs="Times New Roman"/>
        </w:rPr>
        <w:t>ailleurs amplement connu de tous les érudits moyenâgistes.</w:t>
      </w:r>
    </w:p>
    <w:p w:rsidR="00DA173D" w:rsidRPr="00B158B0" w:rsidRDefault="00DA173D" w:rsidP="00DA173D">
      <w:pPr>
        <w:pStyle w:val="Titre3"/>
        <w:rPr>
          <w:lang w:val="it-IT"/>
        </w:rPr>
      </w:pPr>
      <w:r w:rsidRPr="00B158B0">
        <w:rPr>
          <w:i/>
          <w:lang w:val="it-IT"/>
        </w:rPr>
        <w:t>La Fata e la Musa. I Notturni. Leggende Reali</w:t>
      </w:r>
      <w:r w:rsidRPr="00B158B0">
        <w:rPr>
          <w:lang w:val="it-IT"/>
        </w:rPr>
        <w:t>, par C. Reina (</w:t>
      </w:r>
      <w:proofErr w:type="spellStart"/>
      <w:r w:rsidRPr="00B158B0">
        <w:rPr>
          <w:lang w:val="it-IT"/>
        </w:rPr>
        <w:t>Naples</w:t>
      </w:r>
      <w:proofErr w:type="spellEnd"/>
      <w:r w:rsidRPr="00B158B0">
        <w:rPr>
          <w:lang w:val="it-IT"/>
        </w:rPr>
        <w:t xml:space="preserve">, Luigi </w:t>
      </w:r>
      <w:proofErr w:type="spellStart"/>
      <w:r w:rsidRPr="00B158B0">
        <w:rPr>
          <w:lang w:val="it-IT"/>
        </w:rPr>
        <w:t>Pierro</w:t>
      </w:r>
      <w:proofErr w:type="spellEnd"/>
      <w:r w:rsidRPr="00B158B0">
        <w:rPr>
          <w:lang w:val="it-IT"/>
        </w:rPr>
        <w:t>)</w:t>
      </w:r>
    </w:p>
    <w:p w:rsidR="00DA173D" w:rsidRPr="00925B7B" w:rsidRDefault="00DA173D" w:rsidP="00DA173D">
      <w:pPr>
        <w:pStyle w:val="term"/>
      </w:pPr>
      <w:proofErr w:type="gramStart"/>
      <w:r w:rsidRPr="00925B7B">
        <w:t>id</w:t>
      </w:r>
      <w:proofErr w:type="gramEnd"/>
      <w:r w:rsidRPr="00925B7B">
        <w:t> : article-</w:t>
      </w:r>
      <w:r>
        <w:t>1894</w:t>
      </w:r>
      <w:r w:rsidRPr="00925B7B">
        <w:t>-</w:t>
      </w:r>
      <w:r>
        <w:t>03</w:t>
      </w:r>
      <w:r w:rsidRPr="00925B7B">
        <w:t>_</w:t>
      </w:r>
      <w:r>
        <w:t>280</w:t>
      </w:r>
    </w:p>
    <w:p w:rsidR="00DA173D" w:rsidRPr="00925B7B" w:rsidRDefault="00DA173D" w:rsidP="00DA173D">
      <w:pPr>
        <w:pStyle w:val="term"/>
      </w:pPr>
      <w:proofErr w:type="spellStart"/>
      <w:proofErr w:type="gramStart"/>
      <w:r w:rsidRPr="00925B7B">
        <w:t>author</w:t>
      </w:r>
      <w:proofErr w:type="spellEnd"/>
      <w:proofErr w:type="gramEnd"/>
      <w:r w:rsidRPr="00925B7B">
        <w:t xml:space="preserve"> : </w:t>
      </w:r>
      <w:r>
        <w:t>Gourmont, Remy de (1858-1915)</w:t>
      </w:r>
    </w:p>
    <w:p w:rsidR="00DA173D" w:rsidRPr="00925B7B" w:rsidRDefault="00DA173D" w:rsidP="00DA173D">
      <w:pPr>
        <w:pStyle w:val="term"/>
      </w:pPr>
      <w:proofErr w:type="spellStart"/>
      <w:proofErr w:type="gramStart"/>
      <w:r w:rsidRPr="00925B7B">
        <w:t>signed</w:t>
      </w:r>
      <w:proofErr w:type="spellEnd"/>
      <w:proofErr w:type="gramEnd"/>
      <w:r w:rsidRPr="00925B7B">
        <w:t xml:space="preserve"> : </w:t>
      </w:r>
      <w:r>
        <w:t>R. de Gourmont</w:t>
      </w:r>
    </w:p>
    <w:p w:rsidR="00DA173D" w:rsidRDefault="00DA173D" w:rsidP="00DA173D">
      <w:pPr>
        <w:pStyle w:val="term"/>
      </w:pPr>
      <w:proofErr w:type="gramStart"/>
      <w:r w:rsidRPr="00925B7B">
        <w:t>section</w:t>
      </w:r>
      <w:proofErr w:type="gramEnd"/>
      <w:r w:rsidRPr="00925B7B">
        <w:t xml:space="preserve"> : </w:t>
      </w:r>
      <w:r>
        <w:t>Les Livres</w:t>
      </w:r>
    </w:p>
    <w:p w:rsidR="00DA173D" w:rsidRPr="00B158B0" w:rsidRDefault="00DA173D" w:rsidP="00DA173D">
      <w:pPr>
        <w:pStyle w:val="term"/>
        <w:rPr>
          <w:lang w:val="it-IT"/>
        </w:rPr>
      </w:pPr>
      <w:proofErr w:type="spellStart"/>
      <w:proofErr w:type="gramStart"/>
      <w:r w:rsidRPr="00DA7419">
        <w:t>title</w:t>
      </w:r>
      <w:proofErr w:type="spellEnd"/>
      <w:proofErr w:type="gramEnd"/>
      <w:r w:rsidRPr="00DA7419">
        <w:t xml:space="preserve"> : </w:t>
      </w:r>
      <w:r w:rsidRPr="00ED4811">
        <w:rPr>
          <w:i/>
        </w:rPr>
        <w:t xml:space="preserve">La </w:t>
      </w:r>
      <w:proofErr w:type="spellStart"/>
      <w:r w:rsidRPr="00ED4811">
        <w:rPr>
          <w:i/>
        </w:rPr>
        <w:t>Fata</w:t>
      </w:r>
      <w:proofErr w:type="spellEnd"/>
      <w:r w:rsidRPr="00ED4811">
        <w:rPr>
          <w:i/>
        </w:rPr>
        <w:t xml:space="preserve"> e la Musa. </w:t>
      </w:r>
      <w:r w:rsidRPr="00B158B0">
        <w:rPr>
          <w:i/>
          <w:lang w:val="it-IT"/>
        </w:rPr>
        <w:t>I Notturni. Leggende Reali</w:t>
      </w:r>
      <w:r w:rsidRPr="00B158B0">
        <w:rPr>
          <w:lang w:val="it-IT"/>
        </w:rPr>
        <w:t>, par C. Reina (</w:t>
      </w:r>
      <w:proofErr w:type="spellStart"/>
      <w:r w:rsidRPr="00B158B0">
        <w:rPr>
          <w:lang w:val="it-IT"/>
        </w:rPr>
        <w:t>Naples</w:t>
      </w:r>
      <w:proofErr w:type="spellEnd"/>
      <w:r w:rsidRPr="00B158B0">
        <w:rPr>
          <w:lang w:val="it-IT"/>
        </w:rPr>
        <w:t xml:space="preserve">, Luigi </w:t>
      </w:r>
      <w:proofErr w:type="spellStart"/>
      <w:r w:rsidRPr="00B158B0">
        <w:rPr>
          <w:lang w:val="it-IT"/>
        </w:rPr>
        <w:t>Pierro</w:t>
      </w:r>
      <w:proofErr w:type="spellEnd"/>
      <w:r w:rsidRPr="00B158B0">
        <w:rPr>
          <w:lang w:val="it-IT"/>
        </w:rPr>
        <w:t>)</w:t>
      </w:r>
    </w:p>
    <w:p w:rsidR="00DA173D" w:rsidRPr="00925B7B" w:rsidRDefault="00DA173D" w:rsidP="00DA173D">
      <w:pPr>
        <w:pStyle w:val="term"/>
      </w:pPr>
      <w:proofErr w:type="gramStart"/>
      <w:r w:rsidRPr="00925B7B">
        <w:t>date</w:t>
      </w:r>
      <w:proofErr w:type="gramEnd"/>
      <w:r w:rsidRPr="00925B7B">
        <w:t> :</w:t>
      </w:r>
      <w:r>
        <w:t xml:space="preserve"> 1894-03</w:t>
      </w:r>
    </w:p>
    <w:p w:rsidR="00DA173D" w:rsidRDefault="00DA173D" w:rsidP="00DA173D">
      <w:pPr>
        <w:pStyle w:val="term"/>
      </w:pPr>
      <w:proofErr w:type="spellStart"/>
      <w:proofErr w:type="gramStart"/>
      <w:r w:rsidRPr="00925B7B">
        <w:t>ref</w:t>
      </w:r>
      <w:proofErr w:type="spellEnd"/>
      <w:proofErr w:type="gramEnd"/>
      <w:r w:rsidRPr="00925B7B">
        <w:t xml:space="preserve"> : </w:t>
      </w:r>
      <w:r>
        <w:t>Tome X, numéro 51, mars 1894</w:t>
      </w:r>
      <w:r w:rsidRPr="00925B7B">
        <w:t xml:space="preserve">, </w:t>
      </w:r>
      <w:r>
        <w:t>p. 279-283 [280-281]</w:t>
      </w:r>
    </w:p>
    <w:p w:rsidR="00DA173D" w:rsidRPr="00F8712A" w:rsidRDefault="00DA173D" w:rsidP="00DA173D">
      <w:pPr>
        <w:pStyle w:val="Corpsdetexte"/>
        <w:rPr>
          <w:rFonts w:cs="Times New Roman"/>
        </w:rPr>
      </w:pPr>
      <w:r w:rsidRPr="00F8712A">
        <w:rPr>
          <w:rFonts w:cs="Times New Roman"/>
        </w:rPr>
        <w:t>Ce sont des vers, disant de beaux sentiments en une langue imagée et colorée, mais</w:t>
      </w:r>
      <w:r>
        <w:rPr>
          <w:rFonts w:cs="Times New Roman"/>
        </w:rPr>
        <w:t xml:space="preserve"> </w:t>
      </w:r>
      <w:r w:rsidRPr="00F8712A">
        <w:rPr>
          <w:rFonts w:cs="Times New Roman"/>
        </w:rPr>
        <w:t>le poète qui a de l</w:t>
      </w:r>
      <w:r>
        <w:rPr>
          <w:rFonts w:cs="Times New Roman"/>
        </w:rPr>
        <w:t>’</w:t>
      </w:r>
      <w:r w:rsidRPr="00F8712A">
        <w:rPr>
          <w:rFonts w:cs="Times New Roman"/>
        </w:rPr>
        <w:t>imagination a aussi de la mémoire. En décrivant un vol de corbeaux</w:t>
      </w:r>
      <w:r>
        <w:rPr>
          <w:rFonts w:cs="Times New Roman"/>
        </w:rPr>
        <w:t> :</w:t>
      </w:r>
    </w:p>
    <w:p w:rsidR="00DA173D" w:rsidRPr="000832F6" w:rsidRDefault="00DA173D" w:rsidP="00DA173D">
      <w:pPr>
        <w:pStyle w:val="quotel"/>
        <w:rPr>
          <w:i/>
        </w:rPr>
      </w:pPr>
      <w:r w:rsidRPr="000832F6">
        <w:rPr>
          <w:i/>
        </w:rPr>
        <w:t xml:space="preserve">Con </w:t>
      </w:r>
      <w:proofErr w:type="spellStart"/>
      <w:r w:rsidRPr="000832F6">
        <w:rPr>
          <w:i/>
        </w:rPr>
        <w:t>l’ali</w:t>
      </w:r>
      <w:proofErr w:type="spellEnd"/>
      <w:r w:rsidRPr="000832F6">
        <w:rPr>
          <w:i/>
        </w:rPr>
        <w:t xml:space="preserve"> aperte e ferme, </w:t>
      </w:r>
      <w:proofErr w:type="spellStart"/>
      <w:r w:rsidRPr="000832F6">
        <w:rPr>
          <w:i/>
        </w:rPr>
        <w:t>pel</w:t>
      </w:r>
      <w:proofErr w:type="spellEnd"/>
      <w:r w:rsidRPr="000832F6">
        <w:rPr>
          <w:i/>
        </w:rPr>
        <w:t xml:space="preserve"> </w:t>
      </w:r>
      <w:proofErr w:type="spellStart"/>
      <w:r w:rsidRPr="000832F6">
        <w:rPr>
          <w:i/>
        </w:rPr>
        <w:t>cielo</w:t>
      </w:r>
      <w:proofErr w:type="spellEnd"/>
      <w:r w:rsidRPr="000832F6">
        <w:rPr>
          <w:i/>
        </w:rPr>
        <w:t xml:space="preserve"> senza </w:t>
      </w:r>
      <w:proofErr w:type="spellStart"/>
      <w:r w:rsidRPr="000832F6">
        <w:rPr>
          <w:i/>
        </w:rPr>
        <w:t>vento</w:t>
      </w:r>
      <w:proofErr w:type="spellEnd"/>
      <w:r w:rsidRPr="000832F6">
        <w:rPr>
          <w:i/>
        </w:rPr>
        <w:t>.</w:t>
      </w:r>
    </w:p>
    <w:p w:rsidR="00DA173D" w:rsidRPr="00F8712A" w:rsidRDefault="00DA173D" w:rsidP="00DA173D">
      <w:pPr>
        <w:pStyle w:val="Corpsdetexte"/>
        <w:rPr>
          <w:rFonts w:cs="Times New Roman"/>
        </w:rPr>
      </w:pPr>
      <w:r w:rsidRPr="00F8712A">
        <w:rPr>
          <w:rFonts w:cs="Times New Roman"/>
        </w:rPr>
        <w:t>Le vers est beau, mais il appartient, au moins pour la moitié, à Dante.</w:t>
      </w:r>
    </w:p>
    <w:p w:rsidR="00DA173D" w:rsidRDefault="00DA173D" w:rsidP="00DA173D">
      <w:pPr>
        <w:pStyle w:val="Titre2"/>
      </w:pPr>
      <w:r>
        <w:lastRenderedPageBreak/>
        <w:t xml:space="preserve">Journaux et </w:t>
      </w:r>
      <w:proofErr w:type="gramStart"/>
      <w:r>
        <w:t>revues  [</w:t>
      </w:r>
      <w:proofErr w:type="gramEnd"/>
      <w:r>
        <w:t>extrait]</w:t>
      </w:r>
    </w:p>
    <w:p w:rsidR="00DA173D" w:rsidRPr="00925B7B" w:rsidRDefault="00DA173D" w:rsidP="00DA173D">
      <w:pPr>
        <w:pStyle w:val="term"/>
      </w:pPr>
      <w:proofErr w:type="gramStart"/>
      <w:r w:rsidRPr="00925B7B">
        <w:t>id</w:t>
      </w:r>
      <w:proofErr w:type="gramEnd"/>
      <w:r w:rsidRPr="00925B7B">
        <w:t> : article-</w:t>
      </w:r>
      <w:r>
        <w:t>1894</w:t>
      </w:r>
      <w:r w:rsidRPr="00925B7B">
        <w:t>-</w:t>
      </w:r>
      <w:r>
        <w:t>03</w:t>
      </w:r>
      <w:r w:rsidRPr="00925B7B">
        <w:t>_</w:t>
      </w:r>
      <w:r>
        <w:t>285</w:t>
      </w:r>
    </w:p>
    <w:p w:rsidR="00DA173D" w:rsidRPr="00925B7B" w:rsidRDefault="00DA173D" w:rsidP="00DA173D">
      <w:pPr>
        <w:pStyle w:val="term"/>
      </w:pPr>
      <w:proofErr w:type="spellStart"/>
      <w:proofErr w:type="gramStart"/>
      <w:r w:rsidRPr="00925B7B">
        <w:t>author</w:t>
      </w:r>
      <w:proofErr w:type="spellEnd"/>
      <w:proofErr w:type="gramEnd"/>
      <w:r w:rsidRPr="00925B7B">
        <w:t xml:space="preserve"> : </w:t>
      </w:r>
      <w:proofErr w:type="spellStart"/>
      <w:r>
        <w:t>Zanoni</w:t>
      </w:r>
      <w:proofErr w:type="spellEnd"/>
      <w:r>
        <w:t>, A.</w:t>
      </w:r>
    </w:p>
    <w:p w:rsidR="00DA173D" w:rsidRDefault="00DA173D" w:rsidP="00DA173D">
      <w:pPr>
        <w:pStyle w:val="term"/>
      </w:pPr>
      <w:proofErr w:type="spellStart"/>
      <w:proofErr w:type="gramStart"/>
      <w:r w:rsidRPr="00925B7B">
        <w:t>signed</w:t>
      </w:r>
      <w:proofErr w:type="spellEnd"/>
      <w:proofErr w:type="gramEnd"/>
      <w:r w:rsidRPr="00925B7B">
        <w:t xml:space="preserve"> : </w:t>
      </w:r>
      <w:proofErr w:type="spellStart"/>
      <w:r>
        <w:t>Zanoni</w:t>
      </w:r>
      <w:proofErr w:type="spellEnd"/>
    </w:p>
    <w:p w:rsidR="00DA173D" w:rsidRDefault="00DA173D" w:rsidP="00DA173D">
      <w:pPr>
        <w:pStyle w:val="term"/>
      </w:pPr>
      <w:proofErr w:type="gramStart"/>
      <w:r w:rsidRPr="00925B7B">
        <w:t>section</w:t>
      </w:r>
      <w:proofErr w:type="gramEnd"/>
      <w:r w:rsidRPr="00925B7B">
        <w:t xml:space="preserve"> : </w:t>
      </w:r>
      <w:r>
        <w:t>Les Livres</w:t>
      </w:r>
    </w:p>
    <w:p w:rsidR="00DA173D" w:rsidRDefault="00DA173D" w:rsidP="00DA173D">
      <w:pPr>
        <w:pStyle w:val="term"/>
      </w:pPr>
      <w:proofErr w:type="spellStart"/>
      <w:proofErr w:type="gramStart"/>
      <w:r w:rsidRPr="00DA7419">
        <w:t>title</w:t>
      </w:r>
      <w:proofErr w:type="spellEnd"/>
      <w:proofErr w:type="gramEnd"/>
      <w:r w:rsidRPr="00DA7419">
        <w:t xml:space="preserve"> : </w:t>
      </w:r>
      <w:r>
        <w:t>Les Livres [extraits]</w:t>
      </w:r>
    </w:p>
    <w:p w:rsidR="00DA173D" w:rsidRPr="00925B7B" w:rsidRDefault="00DA173D" w:rsidP="00DA173D">
      <w:pPr>
        <w:pStyle w:val="term"/>
      </w:pPr>
      <w:proofErr w:type="gramStart"/>
      <w:r w:rsidRPr="00925B7B">
        <w:t>date</w:t>
      </w:r>
      <w:proofErr w:type="gramEnd"/>
      <w:r w:rsidRPr="00925B7B">
        <w:t> :</w:t>
      </w:r>
      <w:r>
        <w:t xml:space="preserve"> 1894-03</w:t>
      </w:r>
    </w:p>
    <w:p w:rsidR="00DA173D" w:rsidRDefault="00DA173D" w:rsidP="00DA173D">
      <w:pPr>
        <w:pStyle w:val="term"/>
      </w:pPr>
      <w:proofErr w:type="spellStart"/>
      <w:proofErr w:type="gramStart"/>
      <w:r w:rsidRPr="00925B7B">
        <w:t>ref</w:t>
      </w:r>
      <w:proofErr w:type="spellEnd"/>
      <w:proofErr w:type="gramEnd"/>
      <w:r w:rsidRPr="00925B7B">
        <w:t xml:space="preserve"> : </w:t>
      </w:r>
      <w:r>
        <w:t>Tome X, numéro 51, mars 1894</w:t>
      </w:r>
      <w:r w:rsidRPr="00925B7B">
        <w:t xml:space="preserve">, </w:t>
      </w:r>
      <w:r>
        <w:t>p. </w:t>
      </w:r>
      <w:del w:id="0" w:author="Marguerite-Marie Bordry" w:date="2018-12-05T16:56:00Z">
        <w:r w:rsidDel="008D78FD">
          <w:delText>284</w:delText>
        </w:r>
      </w:del>
      <w:ins w:id="1" w:author="Marguerite-Marie Bordry" w:date="2018-12-05T16:56:00Z">
        <w:r w:rsidR="008D78FD">
          <w:t>28</w:t>
        </w:r>
        <w:r w:rsidR="008D78FD">
          <w:t>3</w:t>
        </w:r>
      </w:ins>
      <w:r>
        <w:t>-</w:t>
      </w:r>
      <w:del w:id="2" w:author="Marguerite-Marie Bordry" w:date="2018-12-05T16:56:00Z">
        <w:r w:rsidDel="008D78FD">
          <w:delText xml:space="preserve">285 </w:delText>
        </w:r>
      </w:del>
      <w:ins w:id="3" w:author="Marguerite-Marie Bordry" w:date="2018-12-05T16:56:00Z">
        <w:r w:rsidR="008D78FD">
          <w:t>28</w:t>
        </w:r>
        <w:r w:rsidR="008D78FD">
          <w:t>4</w:t>
        </w:r>
        <w:r w:rsidR="008D78FD">
          <w:t xml:space="preserve"> </w:t>
        </w:r>
      </w:ins>
      <w:r>
        <w:t>[</w:t>
      </w:r>
      <w:del w:id="4" w:author="Marguerite-Marie Bordry" w:date="2018-12-05T16:56:00Z">
        <w:r w:rsidDel="008D78FD">
          <w:delText>285</w:delText>
        </w:r>
      </w:del>
      <w:ins w:id="5" w:author="Marguerite-Marie Bordry" w:date="2018-12-05T16:56:00Z">
        <w:r w:rsidR="008D78FD">
          <w:t>283-284</w:t>
        </w:r>
      </w:ins>
      <w:r>
        <w:t>]</w:t>
      </w:r>
    </w:p>
    <w:p w:rsidR="00DA173D" w:rsidRPr="00B158B0" w:rsidRDefault="00DA173D" w:rsidP="00DA173D">
      <w:pPr>
        <w:pStyle w:val="byline"/>
        <w:rPr>
          <w:smallCaps/>
          <w:lang w:val="it-IT"/>
        </w:rPr>
      </w:pPr>
      <w:r w:rsidRPr="00B158B0">
        <w:rPr>
          <w:smallCaps/>
          <w:lang w:val="it-IT"/>
        </w:rPr>
        <w:t>Zanoni</w:t>
      </w:r>
      <w:r w:rsidRPr="00B158B0">
        <w:rPr>
          <w:lang w:val="it-IT"/>
        </w:rPr>
        <w:t xml:space="preserve"> [A. Zanoni].</w:t>
      </w:r>
    </w:p>
    <w:p w:rsidR="00DA173D" w:rsidRPr="00B158B0" w:rsidRDefault="00DA173D" w:rsidP="00DA173D">
      <w:pPr>
        <w:pStyle w:val="bibl"/>
        <w:rPr>
          <w:lang w:val="it-IT"/>
        </w:rPr>
      </w:pPr>
      <w:r w:rsidRPr="00B158B0">
        <w:rPr>
          <w:lang w:val="it-IT"/>
        </w:rPr>
        <w:t xml:space="preserve">Tome X, </w:t>
      </w:r>
      <w:proofErr w:type="spellStart"/>
      <w:r w:rsidRPr="00B158B0">
        <w:rPr>
          <w:lang w:val="it-IT"/>
        </w:rPr>
        <w:t>numéro</w:t>
      </w:r>
      <w:proofErr w:type="spellEnd"/>
      <w:r w:rsidRPr="00B158B0">
        <w:rPr>
          <w:lang w:val="it-IT"/>
        </w:rPr>
        <w:t xml:space="preserve"> 51, </w:t>
      </w:r>
      <w:proofErr w:type="spellStart"/>
      <w:r w:rsidRPr="00B158B0">
        <w:rPr>
          <w:lang w:val="it-IT"/>
        </w:rPr>
        <w:t>mars</w:t>
      </w:r>
      <w:proofErr w:type="spellEnd"/>
      <w:r w:rsidRPr="00B158B0">
        <w:rPr>
          <w:lang w:val="it-IT"/>
        </w:rPr>
        <w:t> 1894, p. 284-285 [285].</w:t>
      </w:r>
    </w:p>
    <w:p w:rsidR="00DA173D" w:rsidRPr="00F8712A" w:rsidRDefault="00DA173D" w:rsidP="00DA173D">
      <w:pPr>
        <w:pStyle w:val="Corpsdetexte"/>
        <w:rPr>
          <w:rFonts w:cs="Times New Roman"/>
        </w:rPr>
      </w:pPr>
      <w:r w:rsidRPr="00F8712A">
        <w:rPr>
          <w:rFonts w:cs="Times New Roman"/>
        </w:rPr>
        <w:t>[…]</w:t>
      </w:r>
    </w:p>
    <w:p w:rsidR="00DA173D" w:rsidRPr="00F8712A" w:rsidRDefault="00DA173D" w:rsidP="00DA173D">
      <w:pPr>
        <w:pStyle w:val="Corpsdetexte"/>
        <w:rPr>
          <w:rFonts w:cs="Times New Roman"/>
        </w:rPr>
      </w:pPr>
      <w:proofErr w:type="spellStart"/>
      <w:r w:rsidRPr="00F8712A">
        <w:rPr>
          <w:rFonts w:cs="Times New Roman"/>
          <w:b/>
        </w:rPr>
        <w:t>L</w:t>
      </w:r>
      <w:r>
        <w:rPr>
          <w:rFonts w:cs="Times New Roman"/>
          <w:b/>
        </w:rPr>
        <w:t>’</w:t>
      </w:r>
      <w:r w:rsidRPr="00F8712A">
        <w:rPr>
          <w:rFonts w:cs="Times New Roman"/>
          <w:b/>
        </w:rPr>
        <w:t>Idea</w:t>
      </w:r>
      <w:proofErr w:type="spellEnd"/>
      <w:r w:rsidRPr="00F8712A">
        <w:rPr>
          <w:rFonts w:cs="Times New Roman"/>
          <w:b/>
        </w:rPr>
        <w:t xml:space="preserve"> </w:t>
      </w:r>
      <w:proofErr w:type="spellStart"/>
      <w:r w:rsidRPr="00F8712A">
        <w:rPr>
          <w:rFonts w:cs="Times New Roman"/>
          <w:b/>
        </w:rPr>
        <w:t>Liberale</w:t>
      </w:r>
      <w:proofErr w:type="spellEnd"/>
      <w:r>
        <w:rPr>
          <w:rFonts w:cs="Times New Roman"/>
        </w:rPr>
        <w:t xml:space="preserve"> du 4 </w:t>
      </w:r>
      <w:r w:rsidRPr="00F8712A">
        <w:rPr>
          <w:rFonts w:cs="Times New Roman"/>
        </w:rPr>
        <w:t xml:space="preserve">février a publié un article des plus importants et des plus intéressants, </w:t>
      </w:r>
      <w:r w:rsidRPr="00F8712A">
        <w:rPr>
          <w:rFonts w:cs="Times New Roman"/>
          <w:i/>
        </w:rPr>
        <w:t>La Réaction antidémocratique</w:t>
      </w:r>
      <w:r w:rsidRPr="00F8712A">
        <w:rPr>
          <w:rFonts w:cs="Times New Roman"/>
        </w:rPr>
        <w:t xml:space="preserve">, par </w:t>
      </w:r>
      <w:r>
        <w:rPr>
          <w:rFonts w:cs="Times New Roman"/>
        </w:rPr>
        <w:t>G. </w:t>
      </w:r>
      <w:r w:rsidRPr="00F8712A">
        <w:rPr>
          <w:rFonts w:cs="Times New Roman"/>
        </w:rPr>
        <w:t>Martinelli. Le dégoût qu</w:t>
      </w:r>
      <w:r>
        <w:rPr>
          <w:rFonts w:cs="Times New Roman"/>
        </w:rPr>
        <w:t>’</w:t>
      </w:r>
      <w:r w:rsidRPr="00F8712A">
        <w:rPr>
          <w:rFonts w:cs="Times New Roman"/>
        </w:rPr>
        <w:t>inspire la démocratie à tout intellectuel et même à tout esprit sensé est bien plus violent en Italie qu</w:t>
      </w:r>
      <w:r>
        <w:rPr>
          <w:rFonts w:cs="Times New Roman"/>
        </w:rPr>
        <w:t>’</w:t>
      </w:r>
      <w:r w:rsidRPr="00F8712A">
        <w:rPr>
          <w:rFonts w:cs="Times New Roman"/>
        </w:rPr>
        <w:t xml:space="preserve">en France, et il faut voir comme </w:t>
      </w:r>
      <w:r>
        <w:rPr>
          <w:rFonts w:cs="Times New Roman"/>
        </w:rPr>
        <w:t>M. </w:t>
      </w:r>
      <w:r w:rsidRPr="00F8712A">
        <w:rPr>
          <w:rFonts w:cs="Times New Roman"/>
        </w:rPr>
        <w:t xml:space="preserve">Martinelli, avec un courage évident, signale et approuve </w:t>
      </w:r>
      <w:r w:rsidRPr="000832F6">
        <w:rPr>
          <w:rStyle w:val="quotec"/>
        </w:rPr>
        <w:t>« le vif courant d’antipathie et de dégoût pour toutes ces pompeusement grotesques manières de gouverner et de diriger l’activité humaine qui caractérisent les institutions jusqu’ici sacrées de la Démocratie »</w:t>
      </w:r>
      <w:r>
        <w:rPr>
          <w:rFonts w:cs="Times New Roman"/>
        </w:rPr>
        <w:t xml:space="preserve">. </w:t>
      </w:r>
      <w:r w:rsidRPr="00F8712A">
        <w:rPr>
          <w:rFonts w:cs="Times New Roman"/>
        </w:rPr>
        <w:t>Et plus loin</w:t>
      </w:r>
      <w:r>
        <w:rPr>
          <w:rFonts w:cs="Times New Roman"/>
        </w:rPr>
        <w:t> :</w:t>
      </w:r>
      <w:r w:rsidRPr="00F8712A">
        <w:rPr>
          <w:rFonts w:cs="Times New Roman"/>
        </w:rPr>
        <w:t xml:space="preserve"> </w:t>
      </w:r>
      <w:r w:rsidRPr="000832F6">
        <w:rPr>
          <w:rStyle w:val="quotec"/>
        </w:rPr>
        <w:t xml:space="preserve">« La réaction que je constate contre la tyrannie </w:t>
      </w:r>
      <w:proofErr w:type="spellStart"/>
      <w:r w:rsidRPr="000832F6">
        <w:rPr>
          <w:rStyle w:val="quotec"/>
        </w:rPr>
        <w:t>médiocratique</w:t>
      </w:r>
      <w:proofErr w:type="spellEnd"/>
      <w:r w:rsidRPr="000832F6">
        <w:rPr>
          <w:rStyle w:val="quotec"/>
        </w:rPr>
        <w:t xml:space="preserve"> du nombre a quelque chose de plus intime, de plus systématique que ne le serait un simple dégoût inspiré par les turpitudes et infamies de quelques hommes. »</w:t>
      </w:r>
      <w:r w:rsidRPr="00F8712A">
        <w:rPr>
          <w:rFonts w:cs="Times New Roman"/>
        </w:rPr>
        <w:t xml:space="preserve"> Comme bien d</w:t>
      </w:r>
      <w:r>
        <w:rPr>
          <w:rFonts w:cs="Times New Roman"/>
        </w:rPr>
        <w:t>’</w:t>
      </w:r>
      <w:r w:rsidRPr="00F8712A">
        <w:rPr>
          <w:rFonts w:cs="Times New Roman"/>
        </w:rPr>
        <w:t>autres, il semble moins choqué de la malhonnêteté des gouvernants actuels, que de leur stupidité et de leur bassesse</w:t>
      </w:r>
      <w:r>
        <w:rPr>
          <w:rFonts w:cs="Times New Roman"/>
        </w:rPr>
        <w:t> :</w:t>
      </w:r>
      <w:r w:rsidRPr="00F8712A">
        <w:rPr>
          <w:rFonts w:cs="Times New Roman"/>
        </w:rPr>
        <w:t xml:space="preserve"> c</w:t>
      </w:r>
      <w:r>
        <w:rPr>
          <w:rFonts w:cs="Times New Roman"/>
        </w:rPr>
        <w:t>’</w:t>
      </w:r>
      <w:r w:rsidRPr="00F8712A">
        <w:rPr>
          <w:rFonts w:cs="Times New Roman"/>
        </w:rPr>
        <w:t xml:space="preserve">est </w:t>
      </w:r>
      <w:r w:rsidRPr="00F8712A">
        <w:rPr>
          <w:rFonts w:cs="Times New Roman"/>
          <w:i/>
        </w:rPr>
        <w:t>ça</w:t>
      </w:r>
      <w:r w:rsidRPr="00F8712A">
        <w:rPr>
          <w:rFonts w:cs="Times New Roman"/>
        </w:rPr>
        <w:t xml:space="preserve"> qui fait les lois</w:t>
      </w:r>
      <w:r>
        <w:rPr>
          <w:rFonts w:cs="Times New Roman"/>
        </w:rPr>
        <w:t> !</w:t>
      </w:r>
      <w:r w:rsidRPr="00F8712A">
        <w:rPr>
          <w:rFonts w:cs="Times New Roman"/>
        </w:rPr>
        <w:t xml:space="preserve"> C</w:t>
      </w:r>
      <w:r>
        <w:rPr>
          <w:rFonts w:cs="Times New Roman"/>
        </w:rPr>
        <w:t>’</w:t>
      </w:r>
      <w:r w:rsidRPr="00F8712A">
        <w:rPr>
          <w:rFonts w:cs="Times New Roman"/>
        </w:rPr>
        <w:t xml:space="preserve">est </w:t>
      </w:r>
      <w:r w:rsidRPr="00F8712A">
        <w:rPr>
          <w:rFonts w:cs="Times New Roman"/>
          <w:i/>
        </w:rPr>
        <w:t>ça</w:t>
      </w:r>
      <w:r w:rsidRPr="00F8712A">
        <w:rPr>
          <w:rFonts w:cs="Times New Roman"/>
        </w:rPr>
        <w:t xml:space="preserve"> qui nous commande</w:t>
      </w:r>
      <w:r>
        <w:rPr>
          <w:rFonts w:cs="Times New Roman"/>
        </w:rPr>
        <w:t> !</w:t>
      </w:r>
      <w:r w:rsidRPr="00F8712A">
        <w:rPr>
          <w:rFonts w:cs="Times New Roman"/>
        </w:rPr>
        <w:t xml:space="preserve"> Mais </w:t>
      </w:r>
      <w:r>
        <w:rPr>
          <w:rFonts w:cs="Times New Roman"/>
        </w:rPr>
        <w:t>M. </w:t>
      </w:r>
      <w:r w:rsidRPr="00F8712A">
        <w:rPr>
          <w:rFonts w:cs="Times New Roman"/>
        </w:rPr>
        <w:t xml:space="preserve">Martinelli se garde des idées anarchistes, il est simplement dans la pure signification du mot un </w:t>
      </w:r>
      <w:r w:rsidRPr="00F8712A">
        <w:rPr>
          <w:rFonts w:cs="Times New Roman"/>
          <w:i/>
        </w:rPr>
        <w:t>libéral</w:t>
      </w:r>
      <w:r w:rsidRPr="00F8712A">
        <w:rPr>
          <w:rFonts w:cs="Times New Roman"/>
        </w:rPr>
        <w:t>, et il associe intimement ces deux idées</w:t>
      </w:r>
      <w:r>
        <w:rPr>
          <w:rFonts w:cs="Times New Roman"/>
        </w:rPr>
        <w:t> :</w:t>
      </w:r>
      <w:r w:rsidRPr="00F8712A">
        <w:rPr>
          <w:rFonts w:cs="Times New Roman"/>
        </w:rPr>
        <w:t xml:space="preserve"> Aristocratie et Liberté.</w:t>
      </w:r>
    </w:p>
    <w:p w:rsidR="00DA173D" w:rsidRPr="00F8712A" w:rsidRDefault="00DA173D" w:rsidP="00DA173D">
      <w:pPr>
        <w:pStyle w:val="Corpsdetexte"/>
        <w:rPr>
          <w:rFonts w:cs="Times New Roman"/>
        </w:rPr>
      </w:pPr>
      <w:r w:rsidRPr="000832F6">
        <w:rPr>
          <w:rFonts w:cs="Times New Roman"/>
        </w:rPr>
        <w:t>Il appelle</w:t>
      </w:r>
      <w:r w:rsidRPr="00F8712A">
        <w:rPr>
          <w:rFonts w:cs="Times New Roman"/>
        </w:rPr>
        <w:t xml:space="preserve"> Aristocratie le triomphe et le gouvernement des meilleurs. On reconnaît là l</w:t>
      </w:r>
      <w:r>
        <w:rPr>
          <w:rFonts w:cs="Times New Roman"/>
        </w:rPr>
        <w:t>’</w:t>
      </w:r>
      <w:r w:rsidRPr="00F8712A">
        <w:rPr>
          <w:rFonts w:cs="Times New Roman"/>
        </w:rPr>
        <w:t xml:space="preserve">inspiration de </w:t>
      </w:r>
      <w:r>
        <w:rPr>
          <w:rFonts w:cs="Times New Roman"/>
        </w:rPr>
        <w:t>M. H. </w:t>
      </w:r>
      <w:r w:rsidRPr="00F8712A">
        <w:rPr>
          <w:rFonts w:cs="Times New Roman"/>
        </w:rPr>
        <w:t>Mazel et la théorie qu</w:t>
      </w:r>
      <w:r>
        <w:rPr>
          <w:rFonts w:cs="Times New Roman"/>
        </w:rPr>
        <w:t>’</w:t>
      </w:r>
      <w:r w:rsidRPr="00F8712A">
        <w:rPr>
          <w:rFonts w:cs="Times New Roman"/>
        </w:rPr>
        <w:t>il a déjà indiquée et qu</w:t>
      </w:r>
      <w:r>
        <w:rPr>
          <w:rFonts w:cs="Times New Roman"/>
        </w:rPr>
        <w:t>’</w:t>
      </w:r>
      <w:r w:rsidRPr="00F8712A">
        <w:rPr>
          <w:rFonts w:cs="Times New Roman"/>
        </w:rPr>
        <w:t>il développera certainement, puisqu</w:t>
      </w:r>
      <w:r>
        <w:rPr>
          <w:rFonts w:cs="Times New Roman"/>
        </w:rPr>
        <w:t>’</w:t>
      </w:r>
      <w:r w:rsidRPr="00F8712A">
        <w:rPr>
          <w:rFonts w:cs="Times New Roman"/>
        </w:rPr>
        <w:t>elle est bien accueillie.</w:t>
      </w:r>
    </w:p>
    <w:p w:rsidR="00DA173D" w:rsidRPr="00F8712A" w:rsidRDefault="00DA173D" w:rsidP="00DA173D">
      <w:pPr>
        <w:pStyle w:val="Corpsdetexte"/>
        <w:rPr>
          <w:rFonts w:cs="Times New Roman"/>
        </w:rPr>
      </w:pPr>
      <w:r w:rsidRPr="00F8712A">
        <w:rPr>
          <w:rFonts w:cs="Times New Roman"/>
        </w:rPr>
        <w:t xml:space="preserve">Cette même </w:t>
      </w:r>
      <w:proofErr w:type="spellStart"/>
      <w:r w:rsidRPr="00F8712A">
        <w:rPr>
          <w:rFonts w:cs="Times New Roman"/>
          <w:i/>
        </w:rPr>
        <w:t>Idea</w:t>
      </w:r>
      <w:proofErr w:type="spellEnd"/>
      <w:r w:rsidRPr="00F8712A">
        <w:rPr>
          <w:rFonts w:cs="Times New Roman"/>
          <w:i/>
        </w:rPr>
        <w:t xml:space="preserve"> </w:t>
      </w:r>
      <w:proofErr w:type="spellStart"/>
      <w:r w:rsidRPr="00F8712A">
        <w:rPr>
          <w:rFonts w:cs="Times New Roman"/>
          <w:i/>
        </w:rPr>
        <w:t>Liberale</w:t>
      </w:r>
      <w:proofErr w:type="spellEnd"/>
      <w:r w:rsidRPr="00F8712A">
        <w:rPr>
          <w:rFonts w:cs="Times New Roman"/>
        </w:rPr>
        <w:t xml:space="preserve"> nous avait donné, il y a quelque temps, une remarquable étude sur Nietzsche, par Domenico Oliva</w:t>
      </w:r>
      <w:r>
        <w:rPr>
          <w:rFonts w:cs="Times New Roman"/>
        </w:rPr>
        <w:t> ;</w:t>
      </w:r>
      <w:r w:rsidRPr="00F8712A">
        <w:rPr>
          <w:rFonts w:cs="Times New Roman"/>
        </w:rPr>
        <w:t xml:space="preserve"> la </w:t>
      </w:r>
      <w:proofErr w:type="spellStart"/>
      <w:r w:rsidRPr="00F8712A">
        <w:rPr>
          <w:rFonts w:cs="Times New Roman"/>
          <w:b/>
        </w:rPr>
        <w:t>Gazetta</w:t>
      </w:r>
      <w:proofErr w:type="spellEnd"/>
      <w:r w:rsidRPr="00F8712A">
        <w:rPr>
          <w:rFonts w:cs="Times New Roman"/>
          <w:b/>
        </w:rPr>
        <w:t xml:space="preserve"> </w:t>
      </w:r>
      <w:proofErr w:type="spellStart"/>
      <w:r w:rsidRPr="00F8712A">
        <w:rPr>
          <w:rFonts w:cs="Times New Roman"/>
          <w:b/>
        </w:rPr>
        <w:t>Letteraria</w:t>
      </w:r>
      <w:proofErr w:type="spellEnd"/>
      <w:r>
        <w:rPr>
          <w:rFonts w:cs="Times New Roman"/>
        </w:rPr>
        <w:t xml:space="preserve"> du 10 </w:t>
      </w:r>
      <w:r w:rsidRPr="00F8712A">
        <w:rPr>
          <w:rFonts w:cs="Times New Roman"/>
        </w:rPr>
        <w:t>février revient sur l</w:t>
      </w:r>
      <w:r>
        <w:rPr>
          <w:rFonts w:cs="Times New Roman"/>
        </w:rPr>
        <w:t>’</w:t>
      </w:r>
      <w:r w:rsidRPr="00F8712A">
        <w:rPr>
          <w:rFonts w:cs="Times New Roman"/>
        </w:rPr>
        <w:t>inquiétant iconoclaste et analyse sa philosophie sans dénigrement, mais sans enthousiasme, reconnaissant son influence, en art, en littérature et même en politique.</w:t>
      </w:r>
    </w:p>
    <w:p w:rsidR="00DA173D" w:rsidRPr="00F8712A" w:rsidRDefault="00DA173D" w:rsidP="00DA173D">
      <w:pPr>
        <w:pStyle w:val="Corpsdetexte"/>
        <w:rPr>
          <w:rFonts w:cs="Times New Roman"/>
        </w:rPr>
      </w:pPr>
      <w:r w:rsidRPr="00F8712A">
        <w:rPr>
          <w:rFonts w:cs="Times New Roman"/>
        </w:rPr>
        <w:t>[…]</w:t>
      </w:r>
    </w:p>
    <w:p w:rsidR="00DA173D" w:rsidRDefault="00DA173D" w:rsidP="00DA173D">
      <w:pPr>
        <w:pStyle w:val="Titre1"/>
      </w:pPr>
      <w:r>
        <w:lastRenderedPageBreak/>
        <w:t>Tome X, numéro 52, avril 1894</w:t>
      </w:r>
    </w:p>
    <w:p w:rsidR="00DA173D" w:rsidRDefault="00DA173D" w:rsidP="00DA173D">
      <w:pPr>
        <w:pStyle w:val="Titre2"/>
      </w:pPr>
      <w:r>
        <w:t>Les Livres [extraits]</w:t>
      </w:r>
    </w:p>
    <w:p w:rsidR="00DA173D" w:rsidRPr="00B158B0" w:rsidRDefault="00DA173D" w:rsidP="00DA173D">
      <w:pPr>
        <w:pStyle w:val="term"/>
        <w:rPr>
          <w:lang w:val="it-IT"/>
        </w:rPr>
      </w:pPr>
      <w:proofErr w:type="gramStart"/>
      <w:r w:rsidRPr="00B158B0">
        <w:rPr>
          <w:lang w:val="it-IT"/>
        </w:rPr>
        <w:t>id :</w:t>
      </w:r>
      <w:proofErr w:type="gramEnd"/>
      <w:r w:rsidRPr="00B158B0">
        <w:rPr>
          <w:lang w:val="it-IT"/>
        </w:rPr>
        <w:t xml:space="preserve"> article-1894-04_364</w:t>
      </w:r>
    </w:p>
    <w:p w:rsidR="00DA173D" w:rsidRPr="00B158B0" w:rsidRDefault="00DA173D" w:rsidP="00DA173D">
      <w:pPr>
        <w:pStyle w:val="term"/>
        <w:rPr>
          <w:lang w:val="it-IT"/>
        </w:rPr>
      </w:pPr>
      <w:proofErr w:type="spellStart"/>
      <w:proofErr w:type="gramStart"/>
      <w:r w:rsidRPr="00B158B0">
        <w:rPr>
          <w:lang w:val="it-IT"/>
        </w:rPr>
        <w:t>author</w:t>
      </w:r>
      <w:proofErr w:type="spellEnd"/>
      <w:r w:rsidRPr="00B158B0">
        <w:rPr>
          <w:lang w:val="it-IT"/>
        </w:rPr>
        <w:t> :</w:t>
      </w:r>
      <w:proofErr w:type="gramEnd"/>
      <w:r w:rsidRPr="00B158B0">
        <w:rPr>
          <w:lang w:val="it-IT"/>
        </w:rPr>
        <w:t xml:space="preserve"> Zanoni, A.</w:t>
      </w:r>
    </w:p>
    <w:p w:rsidR="00DA173D" w:rsidRPr="00B158B0" w:rsidRDefault="00DA173D" w:rsidP="00DA173D">
      <w:pPr>
        <w:pStyle w:val="term"/>
        <w:rPr>
          <w:lang w:val="it-IT"/>
        </w:rPr>
      </w:pPr>
      <w:proofErr w:type="spellStart"/>
      <w:proofErr w:type="gramStart"/>
      <w:r w:rsidRPr="00B158B0">
        <w:rPr>
          <w:lang w:val="it-IT"/>
        </w:rPr>
        <w:t>signed</w:t>
      </w:r>
      <w:proofErr w:type="spellEnd"/>
      <w:r w:rsidRPr="00B158B0">
        <w:rPr>
          <w:lang w:val="it-IT"/>
        </w:rPr>
        <w:t> :</w:t>
      </w:r>
      <w:proofErr w:type="gramEnd"/>
      <w:r w:rsidRPr="00B158B0">
        <w:rPr>
          <w:lang w:val="it-IT"/>
        </w:rPr>
        <w:t xml:space="preserve"> Zanoni</w:t>
      </w:r>
    </w:p>
    <w:p w:rsidR="00DA173D" w:rsidRDefault="00DA173D" w:rsidP="00DA173D">
      <w:pPr>
        <w:pStyle w:val="term"/>
      </w:pPr>
      <w:proofErr w:type="gramStart"/>
      <w:r w:rsidRPr="00925B7B">
        <w:t>section</w:t>
      </w:r>
      <w:proofErr w:type="gramEnd"/>
      <w:r w:rsidRPr="00925B7B">
        <w:t xml:space="preserve"> : </w:t>
      </w:r>
      <w:r>
        <w:t>Les Livres</w:t>
      </w:r>
    </w:p>
    <w:p w:rsidR="00DA173D" w:rsidRDefault="00DA173D" w:rsidP="00DA173D">
      <w:pPr>
        <w:pStyle w:val="term"/>
      </w:pPr>
      <w:proofErr w:type="spellStart"/>
      <w:proofErr w:type="gramStart"/>
      <w:r w:rsidRPr="00DA7419">
        <w:t>title</w:t>
      </w:r>
      <w:proofErr w:type="spellEnd"/>
      <w:proofErr w:type="gramEnd"/>
      <w:r w:rsidRPr="00DA7419">
        <w:t xml:space="preserve"> : </w:t>
      </w:r>
      <w:r>
        <w:t>Les Livres [extraits]</w:t>
      </w:r>
    </w:p>
    <w:p w:rsidR="00DA173D" w:rsidRPr="00925B7B" w:rsidRDefault="00DA173D" w:rsidP="00DA173D">
      <w:pPr>
        <w:pStyle w:val="term"/>
      </w:pPr>
      <w:proofErr w:type="gramStart"/>
      <w:r w:rsidRPr="00925B7B">
        <w:t>date</w:t>
      </w:r>
      <w:proofErr w:type="gramEnd"/>
      <w:r w:rsidRPr="00925B7B">
        <w:t> :</w:t>
      </w:r>
      <w:r>
        <w:t xml:space="preserve"> 1894-04</w:t>
      </w:r>
    </w:p>
    <w:p w:rsidR="00DA173D" w:rsidRDefault="00DA173D" w:rsidP="00DA173D">
      <w:pPr>
        <w:pStyle w:val="term"/>
      </w:pPr>
      <w:proofErr w:type="spellStart"/>
      <w:proofErr w:type="gramStart"/>
      <w:r w:rsidRPr="00925B7B">
        <w:t>ref</w:t>
      </w:r>
      <w:proofErr w:type="spellEnd"/>
      <w:proofErr w:type="gramEnd"/>
      <w:r w:rsidRPr="00925B7B">
        <w:t xml:space="preserve"> : </w:t>
      </w:r>
      <w:r>
        <w:t>Tome X, numéro 52, avril 1894</w:t>
      </w:r>
      <w:r w:rsidRPr="00925B7B">
        <w:t xml:space="preserve">, </w:t>
      </w:r>
      <w:r>
        <w:t>p. 364-371 [367, 368]</w:t>
      </w:r>
    </w:p>
    <w:p w:rsidR="00DA173D" w:rsidRPr="00B158B0" w:rsidRDefault="00DA173D" w:rsidP="00DA173D">
      <w:pPr>
        <w:pStyle w:val="byline"/>
        <w:rPr>
          <w:smallCaps/>
          <w:lang w:val="it-IT"/>
        </w:rPr>
      </w:pPr>
      <w:r w:rsidRPr="00B158B0">
        <w:rPr>
          <w:smallCaps/>
          <w:lang w:val="it-IT"/>
        </w:rPr>
        <w:t>Zanoni</w:t>
      </w:r>
      <w:r w:rsidRPr="00B158B0">
        <w:rPr>
          <w:lang w:val="it-IT"/>
        </w:rPr>
        <w:t xml:space="preserve"> [A. Zanoni].</w:t>
      </w:r>
    </w:p>
    <w:p w:rsidR="00DA173D" w:rsidRPr="00B158B0" w:rsidRDefault="00DA173D" w:rsidP="00DA173D">
      <w:pPr>
        <w:pStyle w:val="bibl"/>
        <w:rPr>
          <w:lang w:val="it-IT"/>
        </w:rPr>
      </w:pPr>
      <w:r w:rsidRPr="00B158B0">
        <w:rPr>
          <w:lang w:val="it-IT"/>
        </w:rPr>
        <w:t xml:space="preserve">Tome X, </w:t>
      </w:r>
      <w:proofErr w:type="spellStart"/>
      <w:r w:rsidRPr="00B158B0">
        <w:rPr>
          <w:lang w:val="it-IT"/>
        </w:rPr>
        <w:t>numéro</w:t>
      </w:r>
      <w:proofErr w:type="spellEnd"/>
      <w:r w:rsidRPr="00B158B0">
        <w:rPr>
          <w:lang w:val="it-IT"/>
        </w:rPr>
        <w:t xml:space="preserve"> 52, </w:t>
      </w:r>
      <w:proofErr w:type="spellStart"/>
      <w:r w:rsidRPr="00B158B0">
        <w:rPr>
          <w:lang w:val="it-IT"/>
        </w:rPr>
        <w:t>avril</w:t>
      </w:r>
      <w:proofErr w:type="spellEnd"/>
      <w:r w:rsidRPr="00B158B0">
        <w:rPr>
          <w:lang w:val="it-IT"/>
        </w:rPr>
        <w:t> 1894, p. 364-371 [367, 368].</w:t>
      </w:r>
    </w:p>
    <w:p w:rsidR="00DA173D" w:rsidRPr="00B158B0" w:rsidRDefault="00DA173D" w:rsidP="00DA173D">
      <w:pPr>
        <w:pStyle w:val="Titre3"/>
        <w:rPr>
          <w:lang w:val="it-IT"/>
        </w:rPr>
      </w:pPr>
      <w:r w:rsidRPr="00B158B0">
        <w:rPr>
          <w:i/>
          <w:lang w:val="it-IT"/>
        </w:rPr>
        <w:t>Le Paesane</w:t>
      </w:r>
      <w:r w:rsidRPr="00B158B0">
        <w:rPr>
          <w:lang w:val="it-IT"/>
        </w:rPr>
        <w:t>, par Luigi Capuana (Catane, M. Giannotta)</w:t>
      </w:r>
    </w:p>
    <w:p w:rsidR="00DA173D" w:rsidRPr="00B158B0" w:rsidRDefault="00DA173D" w:rsidP="00DA173D">
      <w:pPr>
        <w:pStyle w:val="term"/>
        <w:rPr>
          <w:lang w:val="it-IT"/>
        </w:rPr>
      </w:pPr>
      <w:proofErr w:type="gramStart"/>
      <w:r w:rsidRPr="00B158B0">
        <w:rPr>
          <w:lang w:val="it-IT"/>
        </w:rPr>
        <w:t>id :</w:t>
      </w:r>
      <w:proofErr w:type="gramEnd"/>
      <w:r w:rsidRPr="00B158B0">
        <w:rPr>
          <w:lang w:val="it-IT"/>
        </w:rPr>
        <w:t xml:space="preserve"> article-1894-04_367</w:t>
      </w:r>
    </w:p>
    <w:p w:rsidR="00DA173D" w:rsidRPr="00B158B0" w:rsidRDefault="00DA173D" w:rsidP="00DA173D">
      <w:pPr>
        <w:pStyle w:val="term"/>
        <w:rPr>
          <w:lang w:val="it-IT"/>
        </w:rPr>
      </w:pPr>
      <w:proofErr w:type="spellStart"/>
      <w:proofErr w:type="gramStart"/>
      <w:r w:rsidRPr="00B158B0">
        <w:rPr>
          <w:lang w:val="it-IT"/>
        </w:rPr>
        <w:t>author</w:t>
      </w:r>
      <w:proofErr w:type="spellEnd"/>
      <w:r w:rsidRPr="00B158B0">
        <w:rPr>
          <w:lang w:val="it-IT"/>
        </w:rPr>
        <w:t> :</w:t>
      </w:r>
      <w:proofErr w:type="gramEnd"/>
      <w:r w:rsidRPr="00B158B0">
        <w:rPr>
          <w:lang w:val="it-IT"/>
        </w:rPr>
        <w:t xml:space="preserve"> Zanoni, A.</w:t>
      </w:r>
    </w:p>
    <w:p w:rsidR="00DA173D" w:rsidRPr="00B158B0" w:rsidRDefault="00DA173D" w:rsidP="00DA173D">
      <w:pPr>
        <w:pStyle w:val="term"/>
        <w:rPr>
          <w:lang w:val="it-IT"/>
        </w:rPr>
      </w:pPr>
      <w:proofErr w:type="spellStart"/>
      <w:proofErr w:type="gramStart"/>
      <w:r w:rsidRPr="00B158B0">
        <w:rPr>
          <w:lang w:val="it-IT"/>
        </w:rPr>
        <w:t>signed</w:t>
      </w:r>
      <w:proofErr w:type="spellEnd"/>
      <w:r w:rsidRPr="00B158B0">
        <w:rPr>
          <w:lang w:val="it-IT"/>
        </w:rPr>
        <w:t> :</w:t>
      </w:r>
      <w:proofErr w:type="gramEnd"/>
      <w:r w:rsidRPr="00B158B0">
        <w:rPr>
          <w:lang w:val="it-IT"/>
        </w:rPr>
        <w:t xml:space="preserve"> Zanoni</w:t>
      </w:r>
    </w:p>
    <w:p w:rsidR="00DA173D" w:rsidRDefault="00DA173D" w:rsidP="00DA173D">
      <w:pPr>
        <w:pStyle w:val="term"/>
      </w:pPr>
      <w:proofErr w:type="gramStart"/>
      <w:r w:rsidRPr="00925B7B">
        <w:t>section</w:t>
      </w:r>
      <w:proofErr w:type="gramEnd"/>
      <w:r w:rsidRPr="00925B7B">
        <w:t xml:space="preserve"> : </w:t>
      </w:r>
      <w:r>
        <w:t>Les Livres</w:t>
      </w:r>
    </w:p>
    <w:p w:rsidR="00DA173D" w:rsidRDefault="00DA173D" w:rsidP="00DA173D">
      <w:pPr>
        <w:pStyle w:val="term"/>
      </w:pPr>
      <w:proofErr w:type="spellStart"/>
      <w:proofErr w:type="gramStart"/>
      <w:r w:rsidRPr="00DA7419">
        <w:t>title</w:t>
      </w:r>
      <w:proofErr w:type="spellEnd"/>
      <w:proofErr w:type="gramEnd"/>
      <w:r w:rsidRPr="00DA7419">
        <w:t xml:space="preserve"> : </w:t>
      </w:r>
      <w:r w:rsidRPr="000832F6">
        <w:rPr>
          <w:i/>
        </w:rPr>
        <w:t xml:space="preserve">Le </w:t>
      </w:r>
      <w:proofErr w:type="spellStart"/>
      <w:r w:rsidRPr="000832F6">
        <w:rPr>
          <w:i/>
        </w:rPr>
        <w:t>Paesane</w:t>
      </w:r>
      <w:proofErr w:type="spellEnd"/>
      <w:r w:rsidRPr="000832F6">
        <w:t xml:space="preserve">, par Luigi </w:t>
      </w:r>
      <w:proofErr w:type="spellStart"/>
      <w:r w:rsidRPr="000832F6">
        <w:t>Capuana</w:t>
      </w:r>
      <w:proofErr w:type="spellEnd"/>
      <w:r w:rsidRPr="000832F6">
        <w:t xml:space="preserve"> (Catane, M. </w:t>
      </w:r>
      <w:proofErr w:type="spellStart"/>
      <w:r w:rsidRPr="000832F6">
        <w:t>Giannotta</w:t>
      </w:r>
      <w:proofErr w:type="spellEnd"/>
      <w:r w:rsidRPr="000832F6">
        <w:t>)</w:t>
      </w:r>
    </w:p>
    <w:p w:rsidR="00DA173D" w:rsidRPr="00925B7B" w:rsidRDefault="00DA173D" w:rsidP="00DA173D">
      <w:pPr>
        <w:pStyle w:val="term"/>
      </w:pPr>
      <w:proofErr w:type="gramStart"/>
      <w:r w:rsidRPr="00925B7B">
        <w:t>date</w:t>
      </w:r>
      <w:proofErr w:type="gramEnd"/>
      <w:r w:rsidRPr="00925B7B">
        <w:t> :</w:t>
      </w:r>
      <w:r>
        <w:t xml:space="preserve"> 1894-04</w:t>
      </w:r>
    </w:p>
    <w:p w:rsidR="00DA173D" w:rsidRDefault="00DA173D" w:rsidP="00DA173D">
      <w:pPr>
        <w:pStyle w:val="term"/>
      </w:pPr>
      <w:proofErr w:type="spellStart"/>
      <w:proofErr w:type="gramStart"/>
      <w:r w:rsidRPr="00925B7B">
        <w:t>ref</w:t>
      </w:r>
      <w:proofErr w:type="spellEnd"/>
      <w:proofErr w:type="gramEnd"/>
      <w:r w:rsidRPr="00925B7B">
        <w:t xml:space="preserve"> : </w:t>
      </w:r>
      <w:r>
        <w:t>Tome X, numéro 52, avril 1894</w:t>
      </w:r>
      <w:r w:rsidRPr="00925B7B">
        <w:t xml:space="preserve">, </w:t>
      </w:r>
      <w:r>
        <w:t>p. 364-371 [367]</w:t>
      </w:r>
    </w:p>
    <w:p w:rsidR="00DA173D" w:rsidRPr="00F8712A" w:rsidRDefault="00DA173D" w:rsidP="00DA173D">
      <w:pPr>
        <w:pStyle w:val="Corpsdetexte"/>
        <w:rPr>
          <w:rFonts w:cs="Times New Roman"/>
        </w:rPr>
      </w:pPr>
      <w:r w:rsidRPr="00F8712A">
        <w:rPr>
          <w:rFonts w:cs="Times New Roman"/>
        </w:rPr>
        <w:t>C</w:t>
      </w:r>
      <w:r>
        <w:rPr>
          <w:rFonts w:cs="Times New Roman"/>
        </w:rPr>
        <w:t>’</w:t>
      </w:r>
      <w:r w:rsidRPr="00F8712A">
        <w:rPr>
          <w:rFonts w:cs="Times New Roman"/>
        </w:rPr>
        <w:t>est un recueil de nouvelles écrites de 1881 à 1892 par l</w:t>
      </w:r>
      <w:r>
        <w:rPr>
          <w:rFonts w:cs="Times New Roman"/>
        </w:rPr>
        <w:t>’</w:t>
      </w:r>
      <w:r w:rsidRPr="00F8712A">
        <w:rPr>
          <w:rFonts w:cs="Times New Roman"/>
        </w:rPr>
        <w:t xml:space="preserve">auteur de </w:t>
      </w:r>
      <w:proofErr w:type="spellStart"/>
      <w:r w:rsidRPr="00F8712A">
        <w:rPr>
          <w:rFonts w:cs="Times New Roman"/>
          <w:i/>
        </w:rPr>
        <w:t>Giacinta</w:t>
      </w:r>
      <w:proofErr w:type="spellEnd"/>
      <w:r w:rsidRPr="00F8712A">
        <w:rPr>
          <w:rFonts w:cs="Times New Roman"/>
        </w:rPr>
        <w:t xml:space="preserve"> et de </w:t>
      </w:r>
      <w:proofErr w:type="spellStart"/>
      <w:r w:rsidRPr="00F8712A">
        <w:rPr>
          <w:rFonts w:cs="Times New Roman"/>
          <w:i/>
        </w:rPr>
        <w:t>Storia</w:t>
      </w:r>
      <w:proofErr w:type="spellEnd"/>
      <w:r w:rsidRPr="00F8712A">
        <w:rPr>
          <w:rFonts w:cs="Times New Roman"/>
          <w:i/>
        </w:rPr>
        <w:t xml:space="preserve"> </w:t>
      </w:r>
      <w:proofErr w:type="spellStart"/>
      <w:r w:rsidRPr="00F8712A">
        <w:rPr>
          <w:rFonts w:cs="Times New Roman"/>
          <w:i/>
        </w:rPr>
        <w:t>Forca</w:t>
      </w:r>
      <w:proofErr w:type="spellEnd"/>
      <w:r w:rsidRPr="00F8712A">
        <w:rPr>
          <w:rFonts w:cs="Times New Roman"/>
        </w:rPr>
        <w:t>. Le titre le dit, ce sont des paysanneries, et, le nom de l</w:t>
      </w:r>
      <w:r>
        <w:rPr>
          <w:rFonts w:cs="Times New Roman"/>
        </w:rPr>
        <w:t>’</w:t>
      </w:r>
      <w:r w:rsidRPr="00F8712A">
        <w:rPr>
          <w:rFonts w:cs="Times New Roman"/>
        </w:rPr>
        <w:t>auteur le dit, — naturalistes, mais d</w:t>
      </w:r>
      <w:r>
        <w:rPr>
          <w:rFonts w:cs="Times New Roman"/>
        </w:rPr>
        <w:t>’</w:t>
      </w:r>
      <w:r w:rsidRPr="00F8712A">
        <w:rPr>
          <w:rFonts w:cs="Times New Roman"/>
        </w:rPr>
        <w:t>un naturalisme pas méchant, presque sentimental</w:t>
      </w:r>
      <w:del w:id="6" w:author="Marguerite-Marie Bordry" w:date="2018-12-05T16:55:00Z">
        <w:r w:rsidRPr="00F8712A" w:rsidDel="001B3B30">
          <w:rPr>
            <w:rFonts w:cs="Times New Roman"/>
          </w:rPr>
          <w:delText>e</w:delText>
        </w:r>
      </w:del>
      <w:r w:rsidRPr="00F8712A">
        <w:rPr>
          <w:rFonts w:cs="Times New Roman"/>
        </w:rPr>
        <w:t xml:space="preserve"> et presque spirituel. Généralement, la psychologie de ses personnages est juste </w:t>
      </w:r>
      <w:proofErr w:type="gramStart"/>
      <w:r w:rsidRPr="00F8712A">
        <w:rPr>
          <w:rFonts w:cs="Times New Roman"/>
        </w:rPr>
        <w:t>quoique assez</w:t>
      </w:r>
      <w:proofErr w:type="gramEnd"/>
      <w:r w:rsidRPr="00F8712A">
        <w:rPr>
          <w:rFonts w:cs="Times New Roman"/>
        </w:rPr>
        <w:t xml:space="preserve"> superficielle</w:t>
      </w:r>
      <w:r>
        <w:rPr>
          <w:rFonts w:cs="Times New Roman"/>
        </w:rPr>
        <w:t> ;</w:t>
      </w:r>
      <w:r w:rsidRPr="00F8712A">
        <w:rPr>
          <w:rFonts w:cs="Times New Roman"/>
        </w:rPr>
        <w:t xml:space="preserve"> si ces petites études de mœurs étaient plus serrées, plus synthétiques, elles ne seraient pas sans valeur, mais que tout cela est anecdotique</w:t>
      </w:r>
      <w:r>
        <w:rPr>
          <w:rFonts w:cs="Times New Roman"/>
        </w:rPr>
        <w:t> !</w:t>
      </w:r>
      <w:r w:rsidRPr="00F8712A">
        <w:rPr>
          <w:rFonts w:cs="Times New Roman"/>
        </w:rPr>
        <w:t xml:space="preserve"> Puis, un style fort médiocre, sans être cependant absolument impersonnel</w:t>
      </w:r>
      <w:r>
        <w:rPr>
          <w:rFonts w:cs="Times New Roman"/>
        </w:rPr>
        <w:t> :</w:t>
      </w:r>
      <w:r w:rsidRPr="00F8712A">
        <w:rPr>
          <w:rFonts w:cs="Times New Roman"/>
        </w:rPr>
        <w:t xml:space="preserve"> trop de détails, trop de petites vulgarités. Oh</w:t>
      </w:r>
      <w:r>
        <w:rPr>
          <w:rFonts w:cs="Times New Roman"/>
        </w:rPr>
        <w:t> !</w:t>
      </w:r>
      <w:r w:rsidRPr="00F8712A">
        <w:rPr>
          <w:rFonts w:cs="Times New Roman"/>
        </w:rPr>
        <w:t xml:space="preserve"> qu</w:t>
      </w:r>
      <w:r>
        <w:rPr>
          <w:rFonts w:cs="Times New Roman"/>
        </w:rPr>
        <w:t>’</w:t>
      </w:r>
      <w:r w:rsidRPr="00F8712A">
        <w:rPr>
          <w:rFonts w:cs="Times New Roman"/>
        </w:rPr>
        <w:t>elles m</w:t>
      </w:r>
      <w:r>
        <w:rPr>
          <w:rFonts w:cs="Times New Roman"/>
        </w:rPr>
        <w:t>’</w:t>
      </w:r>
      <w:r w:rsidRPr="00F8712A">
        <w:rPr>
          <w:rFonts w:cs="Times New Roman"/>
        </w:rPr>
        <w:t>intéressent peu, ces paysannes siciliennes.</w:t>
      </w:r>
    </w:p>
    <w:p w:rsidR="00DA173D" w:rsidRPr="00B158B0" w:rsidRDefault="00DA173D" w:rsidP="00DA173D">
      <w:pPr>
        <w:pStyle w:val="Titre3"/>
        <w:rPr>
          <w:lang w:val="it-IT"/>
        </w:rPr>
      </w:pPr>
      <w:r w:rsidRPr="000832F6">
        <w:rPr>
          <w:i/>
        </w:rPr>
        <w:t>Vincenzo Bellini</w:t>
      </w:r>
      <w:r w:rsidRPr="000832F6">
        <w:t>, par Antonino Amore.</w:t>
      </w:r>
      <w:r>
        <w:t xml:space="preserve"> </w:t>
      </w:r>
      <w:r w:rsidRPr="00B158B0">
        <w:rPr>
          <w:i/>
          <w:lang w:val="it-IT"/>
        </w:rPr>
        <w:t>II. Vita, Studi e Ricerche</w:t>
      </w:r>
      <w:r w:rsidRPr="00B158B0">
        <w:rPr>
          <w:lang w:val="it-IT"/>
        </w:rPr>
        <w:t xml:space="preserve"> (Catane, N. Giannotta, </w:t>
      </w:r>
      <w:proofErr w:type="spellStart"/>
      <w:r w:rsidRPr="00B158B0">
        <w:rPr>
          <w:lang w:val="it-IT"/>
        </w:rPr>
        <w:t>éditeur</w:t>
      </w:r>
      <w:proofErr w:type="spellEnd"/>
      <w:r w:rsidRPr="00B158B0">
        <w:rPr>
          <w:lang w:val="it-IT"/>
        </w:rPr>
        <w:t>)</w:t>
      </w:r>
    </w:p>
    <w:p w:rsidR="00DA173D" w:rsidRPr="00B158B0" w:rsidRDefault="00DA173D" w:rsidP="00DA173D">
      <w:pPr>
        <w:pStyle w:val="term"/>
        <w:rPr>
          <w:lang w:val="it-IT"/>
        </w:rPr>
      </w:pPr>
      <w:proofErr w:type="gramStart"/>
      <w:r w:rsidRPr="00B158B0">
        <w:rPr>
          <w:lang w:val="it-IT"/>
        </w:rPr>
        <w:t>id :</w:t>
      </w:r>
      <w:proofErr w:type="gramEnd"/>
      <w:r w:rsidRPr="00B158B0">
        <w:rPr>
          <w:lang w:val="it-IT"/>
        </w:rPr>
        <w:t xml:space="preserve"> article-1894-04_368</w:t>
      </w:r>
    </w:p>
    <w:p w:rsidR="00DA173D" w:rsidRPr="00B158B0" w:rsidRDefault="00DA173D" w:rsidP="00DA173D">
      <w:pPr>
        <w:pStyle w:val="term"/>
        <w:rPr>
          <w:lang w:val="it-IT"/>
        </w:rPr>
      </w:pPr>
      <w:proofErr w:type="spellStart"/>
      <w:proofErr w:type="gramStart"/>
      <w:r w:rsidRPr="00B158B0">
        <w:rPr>
          <w:lang w:val="it-IT"/>
        </w:rPr>
        <w:t>author</w:t>
      </w:r>
      <w:proofErr w:type="spellEnd"/>
      <w:r w:rsidRPr="00B158B0">
        <w:rPr>
          <w:lang w:val="it-IT"/>
        </w:rPr>
        <w:t> :</w:t>
      </w:r>
      <w:proofErr w:type="gramEnd"/>
      <w:r w:rsidRPr="00B158B0">
        <w:rPr>
          <w:lang w:val="it-IT"/>
        </w:rPr>
        <w:t xml:space="preserve"> Zanoni, A.</w:t>
      </w:r>
    </w:p>
    <w:p w:rsidR="00DA173D" w:rsidRPr="00B158B0" w:rsidRDefault="00DA173D" w:rsidP="00DA173D">
      <w:pPr>
        <w:pStyle w:val="term"/>
        <w:rPr>
          <w:lang w:val="it-IT"/>
        </w:rPr>
      </w:pPr>
      <w:proofErr w:type="spellStart"/>
      <w:proofErr w:type="gramStart"/>
      <w:r w:rsidRPr="00B158B0">
        <w:rPr>
          <w:lang w:val="it-IT"/>
        </w:rPr>
        <w:t>signed</w:t>
      </w:r>
      <w:proofErr w:type="spellEnd"/>
      <w:r w:rsidRPr="00B158B0">
        <w:rPr>
          <w:lang w:val="it-IT"/>
        </w:rPr>
        <w:t> :</w:t>
      </w:r>
      <w:proofErr w:type="gramEnd"/>
      <w:r w:rsidRPr="00B158B0">
        <w:rPr>
          <w:lang w:val="it-IT"/>
        </w:rPr>
        <w:t xml:space="preserve"> Zanoni</w:t>
      </w:r>
    </w:p>
    <w:p w:rsidR="00DA173D" w:rsidRDefault="00DA173D" w:rsidP="00DA173D">
      <w:pPr>
        <w:pStyle w:val="term"/>
      </w:pPr>
      <w:proofErr w:type="gramStart"/>
      <w:r w:rsidRPr="00925B7B">
        <w:t>section</w:t>
      </w:r>
      <w:proofErr w:type="gramEnd"/>
      <w:r w:rsidRPr="00925B7B">
        <w:t xml:space="preserve"> : </w:t>
      </w:r>
      <w:r>
        <w:t>Les Livres</w:t>
      </w:r>
    </w:p>
    <w:p w:rsidR="00DA173D" w:rsidRPr="00B158B0" w:rsidRDefault="00DA173D" w:rsidP="00DA173D">
      <w:pPr>
        <w:pStyle w:val="term"/>
        <w:rPr>
          <w:lang w:val="it-IT"/>
        </w:rPr>
      </w:pPr>
      <w:proofErr w:type="spellStart"/>
      <w:proofErr w:type="gramStart"/>
      <w:r w:rsidRPr="00DA7419">
        <w:t>title</w:t>
      </w:r>
      <w:proofErr w:type="spellEnd"/>
      <w:proofErr w:type="gramEnd"/>
      <w:r w:rsidRPr="00DA7419">
        <w:t xml:space="preserve"> : </w:t>
      </w:r>
      <w:r w:rsidRPr="000832F6">
        <w:rPr>
          <w:i/>
        </w:rPr>
        <w:t>Vincenzo Bellini</w:t>
      </w:r>
      <w:r w:rsidRPr="000832F6">
        <w:t>, par Antonino Amore.</w:t>
      </w:r>
      <w:r>
        <w:t xml:space="preserve"> </w:t>
      </w:r>
      <w:r w:rsidRPr="00B158B0">
        <w:rPr>
          <w:i/>
          <w:lang w:val="it-IT"/>
        </w:rPr>
        <w:t>II. Vita, Studi e Ricerche</w:t>
      </w:r>
      <w:r w:rsidRPr="00B158B0">
        <w:rPr>
          <w:lang w:val="it-IT"/>
        </w:rPr>
        <w:t xml:space="preserve"> (Catane, N. Giannotta, </w:t>
      </w:r>
      <w:proofErr w:type="spellStart"/>
      <w:r w:rsidRPr="00B158B0">
        <w:rPr>
          <w:lang w:val="it-IT"/>
        </w:rPr>
        <w:t>éditeur</w:t>
      </w:r>
      <w:proofErr w:type="spellEnd"/>
      <w:r w:rsidRPr="00B158B0">
        <w:rPr>
          <w:lang w:val="it-IT"/>
        </w:rPr>
        <w:t>)</w:t>
      </w:r>
    </w:p>
    <w:p w:rsidR="00DA173D" w:rsidRPr="00925B7B" w:rsidRDefault="00DA173D" w:rsidP="00DA173D">
      <w:pPr>
        <w:pStyle w:val="term"/>
      </w:pPr>
      <w:proofErr w:type="gramStart"/>
      <w:r w:rsidRPr="00925B7B">
        <w:t>date</w:t>
      </w:r>
      <w:proofErr w:type="gramEnd"/>
      <w:r w:rsidRPr="00925B7B">
        <w:t> :</w:t>
      </w:r>
      <w:r>
        <w:t xml:space="preserve"> 1894-04</w:t>
      </w:r>
    </w:p>
    <w:p w:rsidR="00DA173D" w:rsidRDefault="00DA173D" w:rsidP="00DA173D">
      <w:pPr>
        <w:pStyle w:val="term"/>
      </w:pPr>
      <w:proofErr w:type="spellStart"/>
      <w:proofErr w:type="gramStart"/>
      <w:r w:rsidRPr="00925B7B">
        <w:t>ref</w:t>
      </w:r>
      <w:proofErr w:type="spellEnd"/>
      <w:proofErr w:type="gramEnd"/>
      <w:r w:rsidRPr="00925B7B">
        <w:t xml:space="preserve"> : </w:t>
      </w:r>
      <w:r>
        <w:t>Tome X, numéro 52, avril 1894</w:t>
      </w:r>
      <w:r w:rsidRPr="00925B7B">
        <w:t xml:space="preserve">, </w:t>
      </w:r>
      <w:r>
        <w:t>p. 364-371 [368]</w:t>
      </w:r>
    </w:p>
    <w:p w:rsidR="00DA173D" w:rsidRPr="00F8712A" w:rsidRDefault="00DA173D" w:rsidP="00DA173D">
      <w:pPr>
        <w:pStyle w:val="Corpsdetexte"/>
        <w:rPr>
          <w:rFonts w:cs="Times New Roman"/>
        </w:rPr>
      </w:pPr>
      <w:r w:rsidRPr="00F8712A">
        <w:rPr>
          <w:rFonts w:cs="Times New Roman"/>
        </w:rPr>
        <w:t xml:space="preserve">En un premier volume, paru en 1891, </w:t>
      </w:r>
      <w:r>
        <w:rPr>
          <w:rFonts w:cs="Times New Roman"/>
        </w:rPr>
        <w:t>M. A. </w:t>
      </w:r>
      <w:r w:rsidRPr="00F8712A">
        <w:rPr>
          <w:rFonts w:cs="Times New Roman"/>
        </w:rPr>
        <w:t>Amore avait étudié l</w:t>
      </w:r>
      <w:r>
        <w:rPr>
          <w:rFonts w:cs="Times New Roman"/>
        </w:rPr>
        <w:t>’</w:t>
      </w:r>
      <w:r w:rsidRPr="00F8712A">
        <w:rPr>
          <w:rFonts w:cs="Times New Roman"/>
        </w:rPr>
        <w:t>art de Bellini, en se plaisant peut-être à surfaire un peu le génie de l</w:t>
      </w:r>
      <w:r>
        <w:rPr>
          <w:rFonts w:cs="Times New Roman"/>
        </w:rPr>
        <w:t>’</w:t>
      </w:r>
      <w:r w:rsidRPr="00F8712A">
        <w:rPr>
          <w:rFonts w:cs="Times New Roman"/>
        </w:rPr>
        <w:t xml:space="preserve">auteur de </w:t>
      </w:r>
      <w:r w:rsidRPr="00F8712A">
        <w:rPr>
          <w:rFonts w:cs="Times New Roman"/>
          <w:i/>
        </w:rPr>
        <w:t>Norma</w:t>
      </w:r>
      <w:r w:rsidRPr="00F8712A">
        <w:rPr>
          <w:rFonts w:cs="Times New Roman"/>
        </w:rPr>
        <w:t>. En Italie, on surfait toujours</w:t>
      </w:r>
      <w:r>
        <w:rPr>
          <w:rFonts w:cs="Times New Roman"/>
        </w:rPr>
        <w:t> ;</w:t>
      </w:r>
      <w:r w:rsidRPr="00F8712A">
        <w:rPr>
          <w:rFonts w:cs="Times New Roman"/>
        </w:rPr>
        <w:t xml:space="preserve"> c</w:t>
      </w:r>
      <w:r>
        <w:rPr>
          <w:rFonts w:cs="Times New Roman"/>
        </w:rPr>
        <w:t>’</w:t>
      </w:r>
      <w:r w:rsidRPr="00F8712A">
        <w:rPr>
          <w:rFonts w:cs="Times New Roman"/>
        </w:rPr>
        <w:t>est préférable au dénigrement, qui est notre maladie, à nous. En ce volume, c</w:t>
      </w:r>
      <w:r>
        <w:rPr>
          <w:rFonts w:cs="Times New Roman"/>
        </w:rPr>
        <w:t>’</w:t>
      </w:r>
      <w:r w:rsidRPr="00F8712A">
        <w:rPr>
          <w:rFonts w:cs="Times New Roman"/>
        </w:rPr>
        <w:t>est la vie de Bellini qui est racontée. Comme documentation, c</w:t>
      </w:r>
      <w:r>
        <w:rPr>
          <w:rFonts w:cs="Times New Roman"/>
        </w:rPr>
        <w:t>’est un travail excellent, — </w:t>
      </w:r>
      <w:r w:rsidRPr="00F8712A">
        <w:rPr>
          <w:rFonts w:cs="Times New Roman"/>
        </w:rPr>
        <w:t xml:space="preserve">et voilà Bellini </w:t>
      </w:r>
      <w:r>
        <w:rPr>
          <w:rFonts w:cs="Times New Roman"/>
        </w:rPr>
        <w:t>« </w:t>
      </w:r>
      <w:r w:rsidRPr="00F8712A">
        <w:rPr>
          <w:rFonts w:cs="Times New Roman"/>
        </w:rPr>
        <w:t>fait</w:t>
      </w:r>
      <w:r>
        <w:rPr>
          <w:rFonts w:cs="Times New Roman"/>
        </w:rPr>
        <w:t> »</w:t>
      </w:r>
      <w:r w:rsidRPr="00F8712A">
        <w:rPr>
          <w:rFonts w:cs="Times New Roman"/>
        </w:rPr>
        <w:t xml:space="preserve"> </w:t>
      </w:r>
      <w:r w:rsidRPr="00F8712A">
        <w:rPr>
          <w:rFonts w:cs="Times New Roman"/>
        </w:rPr>
        <w:lastRenderedPageBreak/>
        <w:t>pour bien des années. On n</w:t>
      </w:r>
      <w:r>
        <w:rPr>
          <w:rFonts w:cs="Times New Roman"/>
        </w:rPr>
        <w:t>’</w:t>
      </w:r>
      <w:r w:rsidRPr="00F8712A">
        <w:rPr>
          <w:rFonts w:cs="Times New Roman"/>
        </w:rPr>
        <w:t>y reviendra pas</w:t>
      </w:r>
      <w:r>
        <w:rPr>
          <w:rFonts w:cs="Times New Roman"/>
        </w:rPr>
        <w:t> ;</w:t>
      </w:r>
      <w:r w:rsidRPr="00F8712A">
        <w:rPr>
          <w:rFonts w:cs="Times New Roman"/>
        </w:rPr>
        <w:t xml:space="preserve"> le sujet a été traité à fond.</w:t>
      </w:r>
    </w:p>
    <w:p w:rsidR="00DA173D" w:rsidRDefault="00DA173D" w:rsidP="00DA173D">
      <w:pPr>
        <w:pStyle w:val="Titre2"/>
      </w:pPr>
      <w:r>
        <w:t>Journaux et revues [extrait]</w:t>
      </w:r>
    </w:p>
    <w:p w:rsidR="00DA173D" w:rsidRPr="00925B7B" w:rsidRDefault="00DA173D" w:rsidP="00DA173D">
      <w:pPr>
        <w:pStyle w:val="term"/>
      </w:pPr>
      <w:proofErr w:type="gramStart"/>
      <w:r w:rsidRPr="00925B7B">
        <w:t>id</w:t>
      </w:r>
      <w:proofErr w:type="gramEnd"/>
      <w:r w:rsidRPr="00925B7B">
        <w:t> : article-</w:t>
      </w:r>
      <w:r>
        <w:t>1894</w:t>
      </w:r>
      <w:r w:rsidRPr="00925B7B">
        <w:t>-</w:t>
      </w:r>
      <w:r>
        <w:t>04</w:t>
      </w:r>
      <w:r w:rsidRPr="00925B7B">
        <w:t>_</w:t>
      </w:r>
      <w:r>
        <w:t>375</w:t>
      </w:r>
    </w:p>
    <w:p w:rsidR="00DA173D" w:rsidRPr="00925B7B" w:rsidRDefault="00DA173D" w:rsidP="00DA173D">
      <w:pPr>
        <w:pStyle w:val="term"/>
      </w:pPr>
      <w:proofErr w:type="spellStart"/>
      <w:proofErr w:type="gramStart"/>
      <w:r w:rsidRPr="00925B7B">
        <w:t>author</w:t>
      </w:r>
      <w:proofErr w:type="spellEnd"/>
      <w:proofErr w:type="gramEnd"/>
      <w:r w:rsidRPr="00925B7B">
        <w:t xml:space="preserve"> : </w:t>
      </w:r>
      <w:r>
        <w:t>Gourmont, Remy de (1858-1915)</w:t>
      </w:r>
    </w:p>
    <w:p w:rsidR="00DA173D" w:rsidRPr="00925B7B" w:rsidRDefault="00DA173D" w:rsidP="00DA173D">
      <w:pPr>
        <w:pStyle w:val="term"/>
      </w:pPr>
      <w:proofErr w:type="spellStart"/>
      <w:proofErr w:type="gramStart"/>
      <w:r w:rsidRPr="00925B7B">
        <w:t>signed</w:t>
      </w:r>
      <w:proofErr w:type="spellEnd"/>
      <w:proofErr w:type="gramEnd"/>
      <w:r w:rsidRPr="00925B7B">
        <w:t xml:space="preserve"> : </w:t>
      </w:r>
      <w:r>
        <w:t>Remy de Gourmont</w:t>
      </w:r>
    </w:p>
    <w:p w:rsidR="00DA173D" w:rsidRDefault="00DA173D" w:rsidP="00DA173D">
      <w:pPr>
        <w:pStyle w:val="term"/>
      </w:pPr>
      <w:proofErr w:type="gramStart"/>
      <w:r w:rsidRPr="00925B7B">
        <w:t>section</w:t>
      </w:r>
      <w:proofErr w:type="gramEnd"/>
      <w:r w:rsidRPr="00925B7B">
        <w:t xml:space="preserve"> : </w:t>
      </w:r>
      <w:r>
        <w:t>Journaux et revues</w:t>
      </w:r>
    </w:p>
    <w:p w:rsidR="00DA173D" w:rsidRDefault="00DA173D" w:rsidP="00DA173D">
      <w:pPr>
        <w:pStyle w:val="term"/>
      </w:pPr>
      <w:proofErr w:type="spellStart"/>
      <w:proofErr w:type="gramStart"/>
      <w:r w:rsidRPr="00DA7419">
        <w:t>title</w:t>
      </w:r>
      <w:proofErr w:type="spellEnd"/>
      <w:proofErr w:type="gramEnd"/>
      <w:r w:rsidRPr="00DA7419">
        <w:t xml:space="preserve"> : </w:t>
      </w:r>
      <w:r>
        <w:t>Journaux et revues [extrait]</w:t>
      </w:r>
    </w:p>
    <w:p w:rsidR="00DA173D" w:rsidRPr="00925B7B" w:rsidRDefault="00DA173D" w:rsidP="00DA173D">
      <w:pPr>
        <w:pStyle w:val="term"/>
      </w:pPr>
      <w:proofErr w:type="gramStart"/>
      <w:r w:rsidRPr="00925B7B">
        <w:t>date</w:t>
      </w:r>
      <w:proofErr w:type="gramEnd"/>
      <w:r w:rsidRPr="00925B7B">
        <w:t> :</w:t>
      </w:r>
      <w:r>
        <w:t xml:space="preserve"> 1894-04</w:t>
      </w:r>
    </w:p>
    <w:p w:rsidR="00DA173D" w:rsidRDefault="00DA173D" w:rsidP="00DA173D">
      <w:pPr>
        <w:pStyle w:val="term"/>
      </w:pPr>
      <w:proofErr w:type="spellStart"/>
      <w:proofErr w:type="gramStart"/>
      <w:r w:rsidRPr="00925B7B">
        <w:t>ref</w:t>
      </w:r>
      <w:proofErr w:type="spellEnd"/>
      <w:proofErr w:type="gramEnd"/>
      <w:r w:rsidRPr="00925B7B">
        <w:t xml:space="preserve"> : </w:t>
      </w:r>
      <w:r>
        <w:t>Tome X, numéro 52, avril 1894</w:t>
      </w:r>
      <w:r w:rsidRPr="00925B7B">
        <w:t xml:space="preserve">, </w:t>
      </w:r>
      <w:r>
        <w:t>p. 371-376 [375-376]</w:t>
      </w:r>
    </w:p>
    <w:p w:rsidR="00DA173D" w:rsidRPr="000832F6" w:rsidRDefault="00DA173D" w:rsidP="00DA173D">
      <w:pPr>
        <w:pStyle w:val="byline"/>
        <w:rPr>
          <w:smallCaps/>
        </w:rPr>
      </w:pPr>
      <w:r>
        <w:rPr>
          <w:smallCaps/>
        </w:rPr>
        <w:t>Remy de Gourmont.</w:t>
      </w:r>
    </w:p>
    <w:p w:rsidR="00DA173D" w:rsidRDefault="00DA173D" w:rsidP="00DA173D">
      <w:pPr>
        <w:pStyle w:val="bibl"/>
      </w:pPr>
      <w:r>
        <w:t>Tome X, numéro 52, avril 1894</w:t>
      </w:r>
      <w:r w:rsidRPr="00925B7B">
        <w:t xml:space="preserve">, </w:t>
      </w:r>
      <w:r>
        <w:t>p. 371-376 [375-376].</w:t>
      </w:r>
    </w:p>
    <w:p w:rsidR="00DA173D" w:rsidRPr="00F8712A" w:rsidRDefault="00DA173D" w:rsidP="00DA173D">
      <w:pPr>
        <w:pStyle w:val="Corpsdetexte"/>
        <w:rPr>
          <w:rFonts w:cs="Times New Roman"/>
        </w:rPr>
      </w:pPr>
      <w:r w:rsidRPr="00F8712A">
        <w:rPr>
          <w:rFonts w:cs="Times New Roman"/>
        </w:rPr>
        <w:t xml:space="preserve">Dans ce goût-là, on dépassera difficilement la niaiserie de </w:t>
      </w:r>
      <w:r>
        <w:rPr>
          <w:rFonts w:cs="Times New Roman"/>
        </w:rPr>
        <w:t>M. </w:t>
      </w:r>
      <w:r w:rsidRPr="00F8712A">
        <w:rPr>
          <w:rFonts w:cs="Times New Roman"/>
        </w:rPr>
        <w:t>Guido Bosio, qui (</w:t>
      </w:r>
      <w:proofErr w:type="spellStart"/>
      <w:r w:rsidRPr="00F8712A">
        <w:rPr>
          <w:rFonts w:cs="Times New Roman"/>
          <w:b/>
        </w:rPr>
        <w:t>Gazetta</w:t>
      </w:r>
      <w:proofErr w:type="spellEnd"/>
      <w:r w:rsidRPr="00F8712A">
        <w:rPr>
          <w:rFonts w:cs="Times New Roman"/>
          <w:b/>
        </w:rPr>
        <w:t xml:space="preserve"> </w:t>
      </w:r>
      <w:proofErr w:type="spellStart"/>
      <w:r w:rsidRPr="00F8712A">
        <w:rPr>
          <w:rFonts w:cs="Times New Roman"/>
          <w:b/>
        </w:rPr>
        <w:t>Letteraria</w:t>
      </w:r>
      <w:proofErr w:type="spellEnd"/>
      <w:r w:rsidRPr="00F8712A">
        <w:rPr>
          <w:rFonts w:cs="Times New Roman"/>
        </w:rPr>
        <w:t>) rédige sur Wagner des phrases à résumer ainsi</w:t>
      </w:r>
      <w:r>
        <w:rPr>
          <w:rFonts w:cs="Times New Roman"/>
        </w:rPr>
        <w:t> :</w:t>
      </w:r>
      <w:r w:rsidRPr="00F8712A">
        <w:rPr>
          <w:rFonts w:cs="Times New Roman"/>
        </w:rPr>
        <w:t xml:space="preserve"> </w:t>
      </w:r>
      <w:r>
        <w:rPr>
          <w:rFonts w:cs="Times New Roman"/>
        </w:rPr>
        <w:t>« </w:t>
      </w:r>
      <w:r w:rsidRPr="00F8712A">
        <w:rPr>
          <w:rFonts w:cs="Times New Roman"/>
        </w:rPr>
        <w:t>Wagner était un dégénéré supérieur, atteint de délire des persécutions et des grandeurs, de folie mystique, de folie anarchique, de graphomanie, d</w:t>
      </w:r>
      <w:r>
        <w:rPr>
          <w:rFonts w:cs="Times New Roman"/>
        </w:rPr>
        <w:t>’</w:t>
      </w:r>
      <w:r w:rsidRPr="00F8712A">
        <w:rPr>
          <w:rFonts w:cs="Times New Roman"/>
        </w:rPr>
        <w:t>incohérence, d</w:t>
      </w:r>
      <w:r>
        <w:rPr>
          <w:rFonts w:cs="Times New Roman"/>
        </w:rPr>
        <w:t>’</w:t>
      </w:r>
      <w:r w:rsidRPr="00F8712A">
        <w:rPr>
          <w:rFonts w:cs="Times New Roman"/>
        </w:rPr>
        <w:t>émotivité exagérée, de psychopathie sexuelle et de fanatisme religieux. Ses écrits sont incompréhensibles pour qui n</w:t>
      </w:r>
      <w:r>
        <w:rPr>
          <w:rFonts w:cs="Times New Roman"/>
        </w:rPr>
        <w:t>’</w:t>
      </w:r>
      <w:r w:rsidRPr="00F8712A">
        <w:rPr>
          <w:rFonts w:cs="Times New Roman"/>
        </w:rPr>
        <w:t xml:space="preserve">est pas familier avec la psychologie des dégénérés. Il a tous les caractères de la </w:t>
      </w:r>
      <w:r>
        <w:rPr>
          <w:rFonts w:cs="Times New Roman"/>
        </w:rPr>
        <w:t>“</w:t>
      </w:r>
      <w:proofErr w:type="spellStart"/>
      <w:r w:rsidRPr="00F8712A">
        <w:rPr>
          <w:rFonts w:cs="Times New Roman"/>
        </w:rPr>
        <w:t>régressivité</w:t>
      </w:r>
      <w:proofErr w:type="spellEnd"/>
      <w:r>
        <w:rPr>
          <w:rFonts w:cs="Times New Roman"/>
        </w:rPr>
        <w:t>”</w:t>
      </w:r>
      <w:r w:rsidRPr="00F8712A">
        <w:rPr>
          <w:rFonts w:cs="Times New Roman"/>
        </w:rPr>
        <w:t>, c</w:t>
      </w:r>
      <w:r>
        <w:rPr>
          <w:rFonts w:cs="Times New Roman"/>
        </w:rPr>
        <w:t>’</w:t>
      </w:r>
      <w:r w:rsidRPr="00F8712A">
        <w:rPr>
          <w:rFonts w:cs="Times New Roman"/>
        </w:rPr>
        <w:t>est-à-dire que son art est un recul manifeste vers la pauvreté des conceptions primitives de l</w:t>
      </w:r>
      <w:r>
        <w:rPr>
          <w:rFonts w:cs="Times New Roman"/>
        </w:rPr>
        <w:t>’</w:t>
      </w:r>
      <w:r w:rsidRPr="00F8712A">
        <w:rPr>
          <w:rFonts w:cs="Times New Roman"/>
        </w:rPr>
        <w:t>humanité</w:t>
      </w:r>
      <w:r>
        <w:rPr>
          <w:rFonts w:cs="Times New Roman"/>
        </w:rPr>
        <w:t> ;</w:t>
      </w:r>
      <w:r w:rsidRPr="00F8712A">
        <w:rPr>
          <w:rFonts w:cs="Times New Roman"/>
        </w:rPr>
        <w:t xml:space="preserve"> sa débilité mentale est manifeste</w:t>
      </w:r>
      <w:r>
        <w:rPr>
          <w:rFonts w:cs="Times New Roman"/>
        </w:rPr>
        <w:t> ;</w:t>
      </w:r>
      <w:r w:rsidRPr="00F8712A">
        <w:rPr>
          <w:rFonts w:cs="Times New Roman"/>
        </w:rPr>
        <w:t xml:space="preserve"> enfin il est immoral</w:t>
      </w:r>
      <w:r>
        <w:rPr>
          <w:rFonts w:cs="Times New Roman"/>
        </w:rPr>
        <w:t> ;</w:t>
      </w:r>
      <w:r w:rsidRPr="00F8712A">
        <w:rPr>
          <w:rFonts w:cs="Times New Roman"/>
        </w:rPr>
        <w:t xml:space="preserve"> il ne conçoit jamais le coït normal et fécond, patriotique</w:t>
      </w:r>
      <w:r>
        <w:rPr>
          <w:rFonts w:cs="Times New Roman"/>
        </w:rPr>
        <w:t> ;</w:t>
      </w:r>
      <w:r w:rsidRPr="00F8712A">
        <w:rPr>
          <w:rFonts w:cs="Times New Roman"/>
        </w:rPr>
        <w:t xml:space="preserve"> les amours qu</w:t>
      </w:r>
      <w:r>
        <w:rPr>
          <w:rFonts w:cs="Times New Roman"/>
        </w:rPr>
        <w:t>’</w:t>
      </w:r>
      <w:r w:rsidRPr="00F8712A">
        <w:rPr>
          <w:rFonts w:cs="Times New Roman"/>
        </w:rPr>
        <w:t>il rêve et qu</w:t>
      </w:r>
      <w:r>
        <w:rPr>
          <w:rFonts w:cs="Times New Roman"/>
        </w:rPr>
        <w:t>’</w:t>
      </w:r>
      <w:r w:rsidRPr="00F8712A">
        <w:rPr>
          <w:rFonts w:cs="Times New Roman"/>
        </w:rPr>
        <w:t>il fait paraître dans ses œuvres sont de pures conceptions délirantes</w:t>
      </w:r>
      <w:r>
        <w:rPr>
          <w:rFonts w:cs="Times New Roman"/>
        </w:rPr>
        <w:t> ;</w:t>
      </w:r>
      <w:r w:rsidRPr="00F8712A">
        <w:rPr>
          <w:rFonts w:cs="Times New Roman"/>
        </w:rPr>
        <w:t xml:space="preserve"> c</w:t>
      </w:r>
      <w:r>
        <w:rPr>
          <w:rFonts w:cs="Times New Roman"/>
        </w:rPr>
        <w:t>’</w:t>
      </w:r>
      <w:r w:rsidRPr="00F8712A">
        <w:rPr>
          <w:rFonts w:cs="Times New Roman"/>
        </w:rPr>
        <w:t>est un hystérique et un érotomane, — et ses œuvres n</w:t>
      </w:r>
      <w:r>
        <w:rPr>
          <w:rFonts w:cs="Times New Roman"/>
        </w:rPr>
        <w:t>’</w:t>
      </w:r>
      <w:r w:rsidRPr="00F8712A">
        <w:rPr>
          <w:rFonts w:cs="Times New Roman"/>
        </w:rPr>
        <w:t>ont été propagées que par des maniaques qui lui ressemblaient</w:t>
      </w:r>
      <w:r>
        <w:rPr>
          <w:rFonts w:cs="Times New Roman"/>
        </w:rPr>
        <w:t> ;</w:t>
      </w:r>
      <w:r w:rsidRPr="00F8712A">
        <w:rPr>
          <w:rFonts w:cs="Times New Roman"/>
        </w:rPr>
        <w:t xml:space="preserve"> en Amérique, </w:t>
      </w:r>
      <w:del w:id="7" w:author="Marguerite-Marie Bordry" w:date="2018-12-05T17:00:00Z">
        <w:r w:rsidRPr="00F8712A" w:rsidDel="00391481">
          <w:rPr>
            <w:rFonts w:cs="Times New Roman"/>
          </w:rPr>
          <w:delText xml:space="preserve">e </w:delText>
        </w:r>
      </w:del>
      <w:ins w:id="8" w:author="Marguerite-Marie Bordry" w:date="2018-12-05T17:00:00Z">
        <w:r w:rsidR="00391481">
          <w:rPr>
            <w:rFonts w:cs="Times New Roman"/>
          </w:rPr>
          <w:t>c’</w:t>
        </w:r>
      </w:ins>
      <w:r w:rsidRPr="00F8712A">
        <w:rPr>
          <w:rFonts w:cs="Times New Roman"/>
        </w:rPr>
        <w:t>est l</w:t>
      </w:r>
      <w:r>
        <w:rPr>
          <w:rFonts w:cs="Times New Roman"/>
        </w:rPr>
        <w:t>’</w:t>
      </w:r>
      <w:r w:rsidRPr="00F8712A">
        <w:rPr>
          <w:rFonts w:cs="Times New Roman"/>
        </w:rPr>
        <w:t>Armée du Salut qui a fait le succès de Wagner, etc.</w:t>
      </w:r>
      <w:r>
        <w:rPr>
          <w:rFonts w:cs="Times New Roman"/>
        </w:rPr>
        <w:t> »</w:t>
      </w:r>
      <w:r w:rsidRPr="00F8712A">
        <w:rPr>
          <w:rFonts w:cs="Times New Roman"/>
        </w:rPr>
        <w:t xml:space="preserve"> Que voulez-vous</w:t>
      </w:r>
      <w:r>
        <w:rPr>
          <w:rFonts w:cs="Times New Roman"/>
        </w:rPr>
        <w:t> ?</w:t>
      </w:r>
      <w:r w:rsidRPr="00F8712A">
        <w:rPr>
          <w:rFonts w:cs="Times New Roman"/>
        </w:rPr>
        <w:t xml:space="preserve"> Il y a une hiérarchie intellectuelle, et elle est </w:t>
      </w:r>
      <w:r w:rsidRPr="00F8712A">
        <w:rPr>
          <w:rFonts w:cs="Times New Roman"/>
          <w:i/>
        </w:rPr>
        <w:t>infrangible.</w:t>
      </w:r>
    </w:p>
    <w:p w:rsidR="00DA173D" w:rsidRDefault="00DA173D" w:rsidP="00DA173D">
      <w:pPr>
        <w:pStyle w:val="Titre1"/>
      </w:pPr>
      <w:r>
        <w:t>Tome XI, numéro 55, juillet 1894</w:t>
      </w:r>
    </w:p>
    <w:p w:rsidR="00DA173D" w:rsidRDefault="00DA173D" w:rsidP="00DA173D">
      <w:pPr>
        <w:pStyle w:val="Titre2"/>
      </w:pPr>
      <w:r>
        <w:t xml:space="preserve">Les Livres. </w:t>
      </w:r>
      <w:r>
        <w:br/>
      </w:r>
      <w:r w:rsidRPr="00EA0D1B">
        <w:rPr>
          <w:rFonts w:cs="Times New Roman"/>
          <w:i/>
        </w:rPr>
        <w:t>Vie de saint François d’Assise</w:t>
      </w:r>
      <w:r w:rsidRPr="00EA0D1B">
        <w:rPr>
          <w:rFonts w:cs="Times New Roman"/>
        </w:rPr>
        <w:t>, par Paul Sabatier (</w:t>
      </w:r>
      <w:proofErr w:type="spellStart"/>
      <w:r w:rsidRPr="00EA0D1B">
        <w:rPr>
          <w:rFonts w:cs="Times New Roman"/>
        </w:rPr>
        <w:t>Fischbacher</w:t>
      </w:r>
      <w:proofErr w:type="spellEnd"/>
      <w:r w:rsidRPr="00EA0D1B">
        <w:rPr>
          <w:rFonts w:cs="Times New Roman"/>
        </w:rPr>
        <w:t>)</w:t>
      </w:r>
    </w:p>
    <w:p w:rsidR="00DA173D" w:rsidRPr="00B158B0" w:rsidRDefault="00DA173D" w:rsidP="00DA173D">
      <w:pPr>
        <w:pStyle w:val="term"/>
        <w:rPr>
          <w:lang w:val="en-GB"/>
        </w:rPr>
      </w:pPr>
      <w:proofErr w:type="gramStart"/>
      <w:r w:rsidRPr="00B158B0">
        <w:rPr>
          <w:lang w:val="en-GB"/>
        </w:rPr>
        <w:t>id :</w:t>
      </w:r>
      <w:proofErr w:type="gramEnd"/>
      <w:r w:rsidRPr="00B158B0">
        <w:rPr>
          <w:lang w:val="en-GB"/>
        </w:rPr>
        <w:t xml:space="preserve"> article-1894-07_285</w:t>
      </w:r>
    </w:p>
    <w:p w:rsidR="00DA173D" w:rsidRPr="00B158B0" w:rsidRDefault="00DA173D" w:rsidP="00DA173D">
      <w:pPr>
        <w:pStyle w:val="term"/>
        <w:rPr>
          <w:lang w:val="en-GB"/>
        </w:rPr>
      </w:pPr>
      <w:proofErr w:type="gramStart"/>
      <w:r w:rsidRPr="00B158B0">
        <w:rPr>
          <w:lang w:val="en-GB"/>
        </w:rPr>
        <w:t>author :</w:t>
      </w:r>
      <w:proofErr w:type="gramEnd"/>
      <w:r w:rsidRPr="00B158B0">
        <w:rPr>
          <w:lang w:val="en-GB"/>
        </w:rPr>
        <w:t xml:space="preserve"> Albert, Henri (1869-1921)</w:t>
      </w:r>
    </w:p>
    <w:p w:rsidR="00DA173D" w:rsidRPr="00925B7B" w:rsidRDefault="00DA173D" w:rsidP="00DA173D">
      <w:pPr>
        <w:pStyle w:val="term"/>
      </w:pPr>
      <w:proofErr w:type="spellStart"/>
      <w:proofErr w:type="gramStart"/>
      <w:r w:rsidRPr="00925B7B">
        <w:t>signed</w:t>
      </w:r>
      <w:proofErr w:type="spellEnd"/>
      <w:proofErr w:type="gramEnd"/>
      <w:r w:rsidRPr="00925B7B">
        <w:t xml:space="preserve"> : </w:t>
      </w:r>
      <w:r>
        <w:t>H. Albert</w:t>
      </w:r>
    </w:p>
    <w:p w:rsidR="00DA173D" w:rsidRDefault="00DA173D" w:rsidP="00DA173D">
      <w:pPr>
        <w:pStyle w:val="term"/>
      </w:pPr>
      <w:proofErr w:type="gramStart"/>
      <w:r w:rsidRPr="00925B7B">
        <w:t>section</w:t>
      </w:r>
      <w:proofErr w:type="gramEnd"/>
      <w:r w:rsidRPr="00925B7B">
        <w:t xml:space="preserve"> : </w:t>
      </w:r>
      <w:r>
        <w:t>Les Livres</w:t>
      </w:r>
    </w:p>
    <w:p w:rsidR="00DA173D" w:rsidRDefault="00DA173D" w:rsidP="00DA173D">
      <w:pPr>
        <w:pStyle w:val="term"/>
      </w:pPr>
      <w:proofErr w:type="spellStart"/>
      <w:proofErr w:type="gramStart"/>
      <w:r w:rsidRPr="00DA7419">
        <w:t>title</w:t>
      </w:r>
      <w:proofErr w:type="spellEnd"/>
      <w:proofErr w:type="gramEnd"/>
      <w:r w:rsidRPr="00DA7419">
        <w:t xml:space="preserve"> : </w:t>
      </w:r>
      <w:r w:rsidRPr="00EA0D1B">
        <w:rPr>
          <w:i/>
        </w:rPr>
        <w:t>Vie de saint François d’Assise</w:t>
      </w:r>
      <w:r w:rsidRPr="00EA0D1B">
        <w:t>, par Paul Sabatier (</w:t>
      </w:r>
      <w:proofErr w:type="spellStart"/>
      <w:r w:rsidRPr="00EA0D1B">
        <w:t>Fischbacher</w:t>
      </w:r>
      <w:proofErr w:type="spellEnd"/>
      <w:r w:rsidRPr="00EA0D1B">
        <w:t>)</w:t>
      </w:r>
    </w:p>
    <w:p w:rsidR="00DA173D" w:rsidRPr="00925B7B" w:rsidRDefault="00DA173D" w:rsidP="00DA173D">
      <w:pPr>
        <w:pStyle w:val="term"/>
      </w:pPr>
      <w:proofErr w:type="gramStart"/>
      <w:r w:rsidRPr="00925B7B">
        <w:t>date</w:t>
      </w:r>
      <w:proofErr w:type="gramEnd"/>
      <w:r w:rsidRPr="00925B7B">
        <w:t> :</w:t>
      </w:r>
      <w:r>
        <w:t xml:space="preserve"> 1894-07</w:t>
      </w:r>
    </w:p>
    <w:p w:rsidR="00DA173D" w:rsidRDefault="00DA173D" w:rsidP="00DA173D">
      <w:pPr>
        <w:pStyle w:val="term"/>
      </w:pPr>
      <w:proofErr w:type="spellStart"/>
      <w:proofErr w:type="gramStart"/>
      <w:r w:rsidRPr="00925B7B">
        <w:t>ref</w:t>
      </w:r>
      <w:proofErr w:type="spellEnd"/>
      <w:proofErr w:type="gramEnd"/>
      <w:r w:rsidRPr="00925B7B">
        <w:t xml:space="preserve"> : </w:t>
      </w:r>
      <w:r>
        <w:t>Tome XI, numéro 55, juillet 1894</w:t>
      </w:r>
      <w:r w:rsidRPr="00925B7B">
        <w:t xml:space="preserve">, </w:t>
      </w:r>
      <w:r>
        <w:t>p. 284-286 [285]</w:t>
      </w:r>
    </w:p>
    <w:p w:rsidR="00DA173D" w:rsidRPr="000832F6" w:rsidRDefault="00DA173D" w:rsidP="00DA173D">
      <w:pPr>
        <w:pStyle w:val="byline"/>
        <w:rPr>
          <w:smallCaps/>
        </w:rPr>
      </w:pPr>
      <w:r w:rsidRPr="00EA0D1B">
        <w:rPr>
          <w:smallCaps/>
        </w:rPr>
        <w:t>H. Albert</w:t>
      </w:r>
      <w:r>
        <w:t xml:space="preserve"> [Henri Albert].</w:t>
      </w:r>
    </w:p>
    <w:p w:rsidR="00DA173D" w:rsidRDefault="00DA173D" w:rsidP="00DA173D">
      <w:pPr>
        <w:pStyle w:val="bibl"/>
      </w:pPr>
      <w:r>
        <w:t>Tome XI, numéro 55, juillet 1894</w:t>
      </w:r>
      <w:r w:rsidRPr="00925B7B">
        <w:t xml:space="preserve">, </w:t>
      </w:r>
      <w:r>
        <w:t>p. 284-286 [285].</w:t>
      </w:r>
    </w:p>
    <w:p w:rsidR="00DA173D" w:rsidRPr="00F8712A" w:rsidRDefault="00DA173D" w:rsidP="00DA173D">
      <w:pPr>
        <w:pStyle w:val="Corpsdetexte"/>
        <w:rPr>
          <w:rFonts w:cs="Times New Roman"/>
        </w:rPr>
      </w:pPr>
      <w:r>
        <w:rPr>
          <w:rFonts w:cs="Times New Roman"/>
        </w:rPr>
        <w:lastRenderedPageBreak/>
        <w:t>M. de </w:t>
      </w:r>
      <w:proofErr w:type="spellStart"/>
      <w:r w:rsidRPr="00F8712A">
        <w:rPr>
          <w:rFonts w:cs="Times New Roman"/>
        </w:rPr>
        <w:t>Wyzewa</w:t>
      </w:r>
      <w:proofErr w:type="spellEnd"/>
      <w:r w:rsidRPr="00F8712A">
        <w:rPr>
          <w:rFonts w:cs="Times New Roman"/>
        </w:rPr>
        <w:t xml:space="preserve"> a annoncé au public que </w:t>
      </w:r>
      <w:r>
        <w:rPr>
          <w:rFonts w:cs="Times New Roman"/>
        </w:rPr>
        <w:t>M. </w:t>
      </w:r>
      <w:r w:rsidRPr="00F8712A">
        <w:rPr>
          <w:rFonts w:cs="Times New Roman"/>
        </w:rPr>
        <w:t>Sabatier s</w:t>
      </w:r>
      <w:r>
        <w:rPr>
          <w:rFonts w:cs="Times New Roman"/>
        </w:rPr>
        <w:t>’</w:t>
      </w:r>
      <w:r w:rsidRPr="00F8712A">
        <w:rPr>
          <w:rFonts w:cs="Times New Roman"/>
        </w:rPr>
        <w:t>était proposé d</w:t>
      </w:r>
      <w:r>
        <w:rPr>
          <w:rFonts w:cs="Times New Roman"/>
        </w:rPr>
        <w:t>’</w:t>
      </w:r>
      <w:r w:rsidRPr="00F8712A">
        <w:rPr>
          <w:rFonts w:cs="Times New Roman"/>
        </w:rPr>
        <w:t xml:space="preserve">écrire un pendant à la </w:t>
      </w:r>
      <w:r w:rsidRPr="005B7716">
        <w:rPr>
          <w:rFonts w:cs="Times New Roman"/>
          <w:i/>
        </w:rPr>
        <w:t>Vie de Jésus</w:t>
      </w:r>
      <w:r w:rsidRPr="005B7716">
        <w:rPr>
          <w:rFonts w:cs="Times New Roman"/>
        </w:rPr>
        <w:t xml:space="preserve"> de</w:t>
      </w:r>
      <w:r w:rsidRPr="00F8712A">
        <w:rPr>
          <w:rFonts w:cs="Times New Roman"/>
        </w:rPr>
        <w:t xml:space="preserve"> Renan, le pape a envoyé sa bénédiction à </w:t>
      </w:r>
      <w:r>
        <w:rPr>
          <w:rFonts w:cs="Times New Roman"/>
        </w:rPr>
        <w:t>« </w:t>
      </w:r>
      <w:r w:rsidRPr="00F8712A">
        <w:rPr>
          <w:rFonts w:cs="Times New Roman"/>
        </w:rPr>
        <w:t>l</w:t>
      </w:r>
      <w:r>
        <w:rPr>
          <w:rFonts w:cs="Times New Roman"/>
        </w:rPr>
        <w:t>’</w:t>
      </w:r>
      <w:r w:rsidRPr="00F8712A">
        <w:rPr>
          <w:rFonts w:cs="Times New Roman"/>
        </w:rPr>
        <w:t>éminent théologien</w:t>
      </w:r>
      <w:r>
        <w:rPr>
          <w:rFonts w:cs="Times New Roman"/>
        </w:rPr>
        <w:t> »</w:t>
      </w:r>
      <w:r w:rsidRPr="00F8712A">
        <w:rPr>
          <w:rFonts w:cs="Times New Roman"/>
        </w:rPr>
        <w:t xml:space="preserve">, et </w:t>
      </w:r>
      <w:r>
        <w:rPr>
          <w:rFonts w:cs="Times New Roman"/>
        </w:rPr>
        <w:t>M. </w:t>
      </w:r>
      <w:r w:rsidRPr="00F8712A">
        <w:rPr>
          <w:rFonts w:cs="Times New Roman"/>
        </w:rPr>
        <w:t>Léon Tolstoï lui a demandé l</w:t>
      </w:r>
      <w:r>
        <w:rPr>
          <w:rFonts w:cs="Times New Roman"/>
        </w:rPr>
        <w:t>’</w:t>
      </w:r>
      <w:r w:rsidRPr="00F8712A">
        <w:rPr>
          <w:rFonts w:cs="Times New Roman"/>
        </w:rPr>
        <w:t xml:space="preserve">autorisation de faire traduire son ouvrage en russe. Après </w:t>
      </w:r>
      <w:r w:rsidRPr="00F8712A">
        <w:rPr>
          <w:rFonts w:cs="Times New Roman"/>
          <w:i/>
        </w:rPr>
        <w:t>cela</w:t>
      </w:r>
      <w:r w:rsidRPr="00F8712A">
        <w:rPr>
          <w:rFonts w:cs="Times New Roman"/>
        </w:rPr>
        <w:t>, que restait-il à dire en l</w:t>
      </w:r>
      <w:r>
        <w:rPr>
          <w:rFonts w:cs="Times New Roman"/>
        </w:rPr>
        <w:t>’</w:t>
      </w:r>
      <w:r w:rsidRPr="00F8712A">
        <w:rPr>
          <w:rFonts w:cs="Times New Roman"/>
        </w:rPr>
        <w:t xml:space="preserve">honneur de la </w:t>
      </w:r>
      <w:r w:rsidRPr="00F8712A">
        <w:rPr>
          <w:rFonts w:cs="Times New Roman"/>
          <w:i/>
        </w:rPr>
        <w:t>Vie de saint François d</w:t>
      </w:r>
      <w:r>
        <w:rPr>
          <w:rFonts w:cs="Times New Roman"/>
          <w:i/>
        </w:rPr>
        <w:t>’</w:t>
      </w:r>
      <w:r w:rsidRPr="00F8712A">
        <w:rPr>
          <w:rFonts w:cs="Times New Roman"/>
          <w:i/>
        </w:rPr>
        <w:t>Assise</w:t>
      </w:r>
      <w:r w:rsidRPr="00F8712A">
        <w:rPr>
          <w:rFonts w:cs="Times New Roman"/>
        </w:rPr>
        <w:t>, qui a atteint, dit-on, un nombre d</w:t>
      </w:r>
      <w:r>
        <w:rPr>
          <w:rFonts w:cs="Times New Roman"/>
        </w:rPr>
        <w:t>’</w:t>
      </w:r>
      <w:r w:rsidRPr="00F8712A">
        <w:rPr>
          <w:rFonts w:cs="Times New Roman"/>
        </w:rPr>
        <w:t>éditions considérable</w:t>
      </w:r>
      <w:r>
        <w:rPr>
          <w:rFonts w:cs="Times New Roman"/>
        </w:rPr>
        <w:t> ?</w:t>
      </w:r>
      <w:r w:rsidRPr="00F8712A">
        <w:rPr>
          <w:rFonts w:cs="Times New Roman"/>
        </w:rPr>
        <w:t xml:space="preserve"> </w:t>
      </w:r>
      <w:r w:rsidRPr="005B7716">
        <w:rPr>
          <w:rStyle w:val="quotec"/>
        </w:rPr>
        <w:t>« Il a fait l’objet de 333 articles dans la presse religieuse et politique de la France et de l’Europe »</w:t>
      </w:r>
      <w:r w:rsidRPr="00F8712A">
        <w:rPr>
          <w:rFonts w:cs="Times New Roman"/>
        </w:rPr>
        <w:t xml:space="preserve">, nous annonce </w:t>
      </w:r>
      <w:r>
        <w:rPr>
          <w:rFonts w:cs="Times New Roman"/>
        </w:rPr>
        <w:t>M. </w:t>
      </w:r>
      <w:r w:rsidRPr="00F8712A">
        <w:rPr>
          <w:rFonts w:cs="Times New Roman"/>
        </w:rPr>
        <w:t xml:space="preserve">Sabatier lui-même dans une lettre adressée au journal </w:t>
      </w:r>
      <w:r w:rsidRPr="00F8712A">
        <w:rPr>
          <w:rFonts w:cs="Times New Roman"/>
          <w:i/>
        </w:rPr>
        <w:t>Le Christianisme au</w:t>
      </w:r>
      <w:r w:rsidRPr="00F8712A">
        <w:rPr>
          <w:rFonts w:cs="Times New Roman"/>
        </w:rPr>
        <w:t xml:space="preserve"> </w:t>
      </w:r>
      <w:proofErr w:type="spellStart"/>
      <w:r w:rsidRPr="00F8712A">
        <w:rPr>
          <w:rFonts w:cs="Times New Roman"/>
          <w:i/>
          <w:smallCaps/>
        </w:rPr>
        <w:t>xix</w:t>
      </w:r>
      <w:r w:rsidRPr="00E554D0">
        <w:rPr>
          <w:i/>
          <w:vertAlign w:val="superscript"/>
        </w:rPr>
        <w:t>e</w:t>
      </w:r>
      <w:proofErr w:type="spellEnd"/>
      <w:r w:rsidRPr="00F8712A">
        <w:rPr>
          <w:rFonts w:cs="Times New Roman"/>
          <w:i/>
        </w:rPr>
        <w:t> siècle</w:t>
      </w:r>
      <w:r w:rsidRPr="00F8712A">
        <w:rPr>
          <w:rFonts w:cs="Times New Roman"/>
        </w:rPr>
        <w:t xml:space="preserve">. </w:t>
      </w:r>
      <w:r w:rsidRPr="005B7716">
        <w:rPr>
          <w:rStyle w:val="quotec"/>
        </w:rPr>
        <w:t>« C’est là, ajoute-t-il, un succès inattendu et tel qu’on n’en avait pas vu depuis bien longtemps pour un ouvrage d’histoire religieuse. »</w:t>
      </w:r>
      <w:r w:rsidRPr="00F8712A">
        <w:rPr>
          <w:rFonts w:cs="Times New Roman"/>
        </w:rPr>
        <w:t xml:space="preserve"> Ce succès lui a suggéré l</w:t>
      </w:r>
      <w:r>
        <w:rPr>
          <w:rFonts w:cs="Times New Roman"/>
        </w:rPr>
        <w:t>’</w:t>
      </w:r>
      <w:r w:rsidRPr="00F8712A">
        <w:rPr>
          <w:rFonts w:cs="Times New Roman"/>
        </w:rPr>
        <w:t xml:space="preserve">idée de donner sa démission </w:t>
      </w:r>
      <w:r w:rsidRPr="005B7716">
        <w:rPr>
          <w:rStyle w:val="quotec"/>
        </w:rPr>
        <w:t>« de pasteur à l’Église Réformée de Saint-Cierge-la-Serre »</w:t>
      </w:r>
      <w:r w:rsidRPr="00F8712A">
        <w:rPr>
          <w:rFonts w:cs="Times New Roman"/>
        </w:rPr>
        <w:t>, situation peu rémunératrice dont il ne s</w:t>
      </w:r>
      <w:r>
        <w:rPr>
          <w:rFonts w:cs="Times New Roman"/>
        </w:rPr>
        <w:t>’</w:t>
      </w:r>
      <w:r w:rsidRPr="00F8712A">
        <w:rPr>
          <w:rFonts w:cs="Times New Roman"/>
        </w:rPr>
        <w:t>était d</w:t>
      </w:r>
      <w:r>
        <w:rPr>
          <w:rFonts w:cs="Times New Roman"/>
        </w:rPr>
        <w:t>’</w:t>
      </w:r>
      <w:r w:rsidRPr="00F8712A">
        <w:rPr>
          <w:rFonts w:cs="Times New Roman"/>
        </w:rPr>
        <w:t>ailleurs jamais beaucoup soucié, et lui a valu l</w:t>
      </w:r>
      <w:r>
        <w:rPr>
          <w:rFonts w:cs="Times New Roman"/>
        </w:rPr>
        <w:t>’</w:t>
      </w:r>
      <w:r w:rsidRPr="00F8712A">
        <w:rPr>
          <w:rFonts w:cs="Times New Roman"/>
        </w:rPr>
        <w:t>honneur d</w:t>
      </w:r>
      <w:r>
        <w:rPr>
          <w:rFonts w:cs="Times New Roman"/>
        </w:rPr>
        <w:t>’</w:t>
      </w:r>
      <w:r w:rsidRPr="00F8712A">
        <w:rPr>
          <w:rFonts w:cs="Times New Roman"/>
        </w:rPr>
        <w:t>être traité d</w:t>
      </w:r>
      <w:r>
        <w:rPr>
          <w:rFonts w:cs="Times New Roman"/>
        </w:rPr>
        <w:t>’</w:t>
      </w:r>
      <w:r w:rsidRPr="00F8712A">
        <w:rPr>
          <w:rFonts w:cs="Times New Roman"/>
        </w:rPr>
        <w:t xml:space="preserve">anarchiste par un rédacteur de la feuille protestante nommée plus haut. Le volume de </w:t>
      </w:r>
      <w:r>
        <w:rPr>
          <w:rFonts w:cs="Times New Roman"/>
        </w:rPr>
        <w:t>M. </w:t>
      </w:r>
      <w:r w:rsidRPr="00F8712A">
        <w:rPr>
          <w:rFonts w:cs="Times New Roman"/>
        </w:rPr>
        <w:t>Sabatier est un travail consciencieux, une compilation bien faite, avec parfois, sur la vie de son saint, de jolis détails rédigés en style gris. La moitié du livre est remplie de laborieuses indications de sources, le reste était partiellement connu par d</w:t>
      </w:r>
      <w:r>
        <w:rPr>
          <w:rFonts w:cs="Times New Roman"/>
        </w:rPr>
        <w:t>’</w:t>
      </w:r>
      <w:r w:rsidRPr="00F8712A">
        <w:rPr>
          <w:rFonts w:cs="Times New Roman"/>
        </w:rPr>
        <w:t xml:space="preserve">autres biographies et notamment par une très bonne étude sur saint François publiée par </w:t>
      </w:r>
      <w:r>
        <w:rPr>
          <w:rFonts w:cs="Times New Roman"/>
        </w:rPr>
        <w:t>Mme </w:t>
      </w:r>
      <w:proofErr w:type="spellStart"/>
      <w:r w:rsidRPr="00F8712A">
        <w:rPr>
          <w:rFonts w:cs="Times New Roman"/>
        </w:rPr>
        <w:t>Arvède</w:t>
      </w:r>
      <w:proofErr w:type="spellEnd"/>
      <w:r w:rsidRPr="00F8712A">
        <w:rPr>
          <w:rFonts w:cs="Times New Roman"/>
        </w:rPr>
        <w:t xml:space="preserve"> Barine dans une </w:t>
      </w:r>
      <w:r w:rsidRPr="00F8712A">
        <w:rPr>
          <w:rFonts w:cs="Times New Roman"/>
          <w:i/>
        </w:rPr>
        <w:t>Revue des Deux-Mondes</w:t>
      </w:r>
      <w:r w:rsidRPr="00F8712A">
        <w:rPr>
          <w:rFonts w:cs="Times New Roman"/>
        </w:rPr>
        <w:t xml:space="preserve"> d</w:t>
      </w:r>
      <w:r>
        <w:rPr>
          <w:rFonts w:cs="Times New Roman"/>
        </w:rPr>
        <w:t>’</w:t>
      </w:r>
      <w:r w:rsidRPr="00F8712A">
        <w:rPr>
          <w:rFonts w:cs="Times New Roman"/>
        </w:rPr>
        <w:t>il y a quelques années.</w:t>
      </w:r>
    </w:p>
    <w:p w:rsidR="00DA173D" w:rsidRDefault="00DA173D" w:rsidP="00DA173D">
      <w:pPr>
        <w:pStyle w:val="Titre2"/>
      </w:pPr>
      <w:r>
        <w:t>Choses d’art [extrait]</w:t>
      </w:r>
    </w:p>
    <w:p w:rsidR="00DA173D" w:rsidRPr="00925B7B" w:rsidRDefault="00DA173D" w:rsidP="00DA173D">
      <w:pPr>
        <w:pStyle w:val="term"/>
      </w:pPr>
      <w:proofErr w:type="gramStart"/>
      <w:r w:rsidRPr="00925B7B">
        <w:t>id</w:t>
      </w:r>
      <w:proofErr w:type="gramEnd"/>
      <w:r w:rsidRPr="00925B7B">
        <w:t> : article-</w:t>
      </w:r>
      <w:r>
        <w:t>1894</w:t>
      </w:r>
      <w:r w:rsidRPr="00925B7B">
        <w:t>-</w:t>
      </w:r>
      <w:r>
        <w:t>07</w:t>
      </w:r>
      <w:r w:rsidRPr="00925B7B">
        <w:t>_</w:t>
      </w:r>
      <w:r>
        <w:t>301</w:t>
      </w:r>
    </w:p>
    <w:p w:rsidR="00DA173D" w:rsidRPr="00B158B0" w:rsidRDefault="00DA173D" w:rsidP="00DA173D">
      <w:pPr>
        <w:pStyle w:val="term"/>
        <w:rPr>
          <w:lang w:val="en-GB"/>
        </w:rPr>
      </w:pPr>
      <w:proofErr w:type="gramStart"/>
      <w:r w:rsidRPr="00B158B0">
        <w:rPr>
          <w:lang w:val="en-GB"/>
        </w:rPr>
        <w:t>author :</w:t>
      </w:r>
      <w:proofErr w:type="gramEnd"/>
      <w:r w:rsidRPr="00B158B0">
        <w:rPr>
          <w:lang w:val="en-GB"/>
        </w:rPr>
        <w:t xml:space="preserve"> </w:t>
      </w:r>
      <w:proofErr w:type="spellStart"/>
      <w:r w:rsidRPr="00B158B0">
        <w:rPr>
          <w:lang w:val="en-GB"/>
        </w:rPr>
        <w:t>Mauclair</w:t>
      </w:r>
      <w:proofErr w:type="spellEnd"/>
      <w:r w:rsidRPr="00B158B0">
        <w:rPr>
          <w:lang w:val="en-GB"/>
        </w:rPr>
        <w:t>, Camille (1872-1945)</w:t>
      </w:r>
    </w:p>
    <w:p w:rsidR="00DA173D" w:rsidRPr="00B158B0" w:rsidRDefault="00DA173D" w:rsidP="00DA173D">
      <w:pPr>
        <w:pStyle w:val="term"/>
        <w:rPr>
          <w:lang w:val="en-GB"/>
        </w:rPr>
      </w:pPr>
      <w:proofErr w:type="gramStart"/>
      <w:r w:rsidRPr="00B158B0">
        <w:rPr>
          <w:lang w:val="en-GB"/>
        </w:rPr>
        <w:t>signed :</w:t>
      </w:r>
      <w:proofErr w:type="gramEnd"/>
      <w:r w:rsidRPr="00B158B0">
        <w:rPr>
          <w:lang w:val="en-GB"/>
        </w:rPr>
        <w:t xml:space="preserve"> C. Albert</w:t>
      </w:r>
    </w:p>
    <w:p w:rsidR="00DA173D" w:rsidRDefault="00DA173D" w:rsidP="00DA173D">
      <w:pPr>
        <w:pStyle w:val="term"/>
      </w:pPr>
      <w:proofErr w:type="gramStart"/>
      <w:r w:rsidRPr="00925B7B">
        <w:t>section</w:t>
      </w:r>
      <w:proofErr w:type="gramEnd"/>
      <w:r w:rsidRPr="00925B7B">
        <w:t xml:space="preserve"> : </w:t>
      </w:r>
      <w:r>
        <w:t>Choses d’art</w:t>
      </w:r>
    </w:p>
    <w:p w:rsidR="00DA173D" w:rsidRDefault="00DA173D" w:rsidP="00DA173D">
      <w:pPr>
        <w:pStyle w:val="term"/>
      </w:pPr>
      <w:proofErr w:type="spellStart"/>
      <w:proofErr w:type="gramStart"/>
      <w:r w:rsidRPr="00DA7419">
        <w:t>title</w:t>
      </w:r>
      <w:proofErr w:type="spellEnd"/>
      <w:proofErr w:type="gramEnd"/>
      <w:r w:rsidRPr="00DA7419">
        <w:t xml:space="preserve"> : </w:t>
      </w:r>
      <w:r>
        <w:t>Choses d’art [extrait]</w:t>
      </w:r>
    </w:p>
    <w:p w:rsidR="00DA173D" w:rsidRPr="00925B7B" w:rsidRDefault="00DA173D" w:rsidP="00DA173D">
      <w:pPr>
        <w:pStyle w:val="term"/>
      </w:pPr>
      <w:proofErr w:type="gramStart"/>
      <w:r w:rsidRPr="00925B7B">
        <w:t>date</w:t>
      </w:r>
      <w:proofErr w:type="gramEnd"/>
      <w:r w:rsidRPr="00925B7B">
        <w:t> :</w:t>
      </w:r>
      <w:r>
        <w:t xml:space="preserve"> 1894-07</w:t>
      </w:r>
    </w:p>
    <w:p w:rsidR="00DA173D" w:rsidRDefault="00DA173D" w:rsidP="00DA173D">
      <w:pPr>
        <w:pStyle w:val="term"/>
      </w:pPr>
      <w:proofErr w:type="spellStart"/>
      <w:proofErr w:type="gramStart"/>
      <w:r w:rsidRPr="00925B7B">
        <w:t>ref</w:t>
      </w:r>
      <w:proofErr w:type="spellEnd"/>
      <w:proofErr w:type="gramEnd"/>
      <w:r w:rsidRPr="00925B7B">
        <w:t xml:space="preserve"> : </w:t>
      </w:r>
      <w:r>
        <w:t>Tome XI, numéro 55, juillet 1894</w:t>
      </w:r>
      <w:r w:rsidRPr="00925B7B">
        <w:t xml:space="preserve">, </w:t>
      </w:r>
      <w:r>
        <w:t>p. 300-301 [301]</w:t>
      </w:r>
    </w:p>
    <w:p w:rsidR="00DA173D" w:rsidRPr="000832F6" w:rsidRDefault="00DA173D" w:rsidP="00DA173D">
      <w:pPr>
        <w:pStyle w:val="byline"/>
        <w:rPr>
          <w:smallCaps/>
        </w:rPr>
      </w:pPr>
      <w:r>
        <w:rPr>
          <w:smallCaps/>
        </w:rPr>
        <w:t>C</w:t>
      </w:r>
      <w:r w:rsidRPr="00EA0D1B">
        <w:rPr>
          <w:smallCaps/>
        </w:rPr>
        <w:t>. </w:t>
      </w:r>
      <w:proofErr w:type="spellStart"/>
      <w:r>
        <w:rPr>
          <w:smallCaps/>
        </w:rPr>
        <w:t>Mauclair</w:t>
      </w:r>
      <w:proofErr w:type="spellEnd"/>
      <w:r>
        <w:t xml:space="preserve"> [Camille </w:t>
      </w:r>
      <w:proofErr w:type="spellStart"/>
      <w:r>
        <w:t>Mauclair</w:t>
      </w:r>
      <w:proofErr w:type="spellEnd"/>
      <w:r>
        <w:t>].</w:t>
      </w:r>
    </w:p>
    <w:p w:rsidR="00DA173D" w:rsidRDefault="00DA173D" w:rsidP="00DA173D">
      <w:pPr>
        <w:pStyle w:val="bibl"/>
      </w:pPr>
      <w:r>
        <w:t>Tome XI, numéro 55, juillet 1894</w:t>
      </w:r>
      <w:r w:rsidRPr="00925B7B">
        <w:t xml:space="preserve">, </w:t>
      </w:r>
      <w:r>
        <w:t>p. 300-301 [301].</w:t>
      </w:r>
    </w:p>
    <w:p w:rsidR="00DA173D" w:rsidRPr="00F8712A" w:rsidRDefault="00DA173D" w:rsidP="00DA173D">
      <w:pPr>
        <w:pStyle w:val="Corpsdetexte"/>
        <w:rPr>
          <w:rFonts w:cs="Times New Roman"/>
        </w:rPr>
      </w:pPr>
      <w:r w:rsidRPr="00F8712A">
        <w:rPr>
          <w:rFonts w:cs="Times New Roman"/>
        </w:rPr>
        <w:t>[…]</w:t>
      </w:r>
    </w:p>
    <w:p w:rsidR="00DA173D" w:rsidRPr="00F8712A" w:rsidRDefault="00DA173D" w:rsidP="00DA173D">
      <w:pPr>
        <w:pStyle w:val="Corpsdetexte"/>
        <w:rPr>
          <w:rFonts w:cs="Times New Roman"/>
        </w:rPr>
      </w:pPr>
      <w:r w:rsidRPr="00F8712A">
        <w:rPr>
          <w:rFonts w:cs="Times New Roman"/>
        </w:rPr>
        <w:t xml:space="preserve">Chez Durand-Ruel se voient des Jeanne Jacquemin, des Monet, de fatigants </w:t>
      </w:r>
      <w:proofErr w:type="spellStart"/>
      <w:r w:rsidRPr="00F8712A">
        <w:rPr>
          <w:rFonts w:cs="Times New Roman"/>
        </w:rPr>
        <w:t>Zandomeneghi</w:t>
      </w:r>
      <w:proofErr w:type="spellEnd"/>
      <w:r w:rsidRPr="00F8712A">
        <w:rPr>
          <w:rFonts w:cs="Times New Roman"/>
        </w:rPr>
        <w:t>, et les derniers paysages de Renoir, d</w:t>
      </w:r>
      <w:r>
        <w:rPr>
          <w:rFonts w:cs="Times New Roman"/>
        </w:rPr>
        <w:t>’</w:t>
      </w:r>
      <w:r w:rsidRPr="00F8712A">
        <w:rPr>
          <w:rFonts w:cs="Times New Roman"/>
        </w:rPr>
        <w:t>une couleur épanouie et chantant</w:t>
      </w:r>
      <w:r>
        <w:rPr>
          <w:rFonts w:cs="Times New Roman"/>
        </w:rPr>
        <w:t>e.</w:t>
      </w:r>
    </w:p>
    <w:p w:rsidR="00DA173D" w:rsidRPr="00F8712A" w:rsidRDefault="00DA173D" w:rsidP="00DA173D">
      <w:pPr>
        <w:pStyle w:val="Corpsdetexte"/>
        <w:rPr>
          <w:rFonts w:cs="Times New Roman"/>
        </w:rPr>
      </w:pPr>
      <w:r w:rsidRPr="00F8712A">
        <w:rPr>
          <w:rFonts w:cs="Times New Roman"/>
        </w:rPr>
        <w:t>[…]</w:t>
      </w:r>
    </w:p>
    <w:p w:rsidR="00DA173D" w:rsidRDefault="00DA173D" w:rsidP="00DA173D">
      <w:pPr>
        <w:pStyle w:val="Titre1"/>
      </w:pPr>
      <w:r>
        <w:t>Tome XI, numéro 56, août 1894</w:t>
      </w:r>
    </w:p>
    <w:p w:rsidR="00DA173D" w:rsidRPr="00B158B0" w:rsidRDefault="00DA173D" w:rsidP="00DA173D">
      <w:pPr>
        <w:pStyle w:val="Titre2"/>
        <w:rPr>
          <w:lang w:val="it-IT"/>
        </w:rPr>
      </w:pPr>
      <w:r>
        <w:t xml:space="preserve">Les Livres. </w:t>
      </w:r>
      <w:r>
        <w:br/>
      </w:r>
      <w:r w:rsidRPr="00B158B0">
        <w:rPr>
          <w:rFonts w:cs="Times New Roman"/>
          <w:i/>
          <w:lang w:val="it-IT"/>
        </w:rPr>
        <w:t xml:space="preserve">L’Arte </w:t>
      </w:r>
      <w:proofErr w:type="gramStart"/>
      <w:r w:rsidRPr="00B158B0">
        <w:rPr>
          <w:rFonts w:cs="Times New Roman"/>
          <w:i/>
          <w:lang w:val="it-IT"/>
        </w:rPr>
        <w:t>dell’ Estremo</w:t>
      </w:r>
      <w:proofErr w:type="gramEnd"/>
      <w:r w:rsidRPr="00B158B0">
        <w:rPr>
          <w:rFonts w:cs="Times New Roman"/>
          <w:i/>
          <w:lang w:val="it-IT"/>
        </w:rPr>
        <w:t xml:space="preserve"> Oriente</w:t>
      </w:r>
      <w:r w:rsidRPr="00B158B0">
        <w:rPr>
          <w:rFonts w:cs="Times New Roman"/>
          <w:lang w:val="it-IT"/>
        </w:rPr>
        <w:t>, par Vittorio Pica (</w:t>
      </w:r>
      <w:proofErr w:type="spellStart"/>
      <w:r w:rsidRPr="00B158B0">
        <w:rPr>
          <w:rFonts w:cs="Times New Roman"/>
          <w:lang w:val="it-IT"/>
        </w:rPr>
        <w:t>Turin</w:t>
      </w:r>
      <w:proofErr w:type="spellEnd"/>
      <w:r w:rsidRPr="00B158B0">
        <w:rPr>
          <w:rFonts w:cs="Times New Roman"/>
          <w:lang w:val="it-IT"/>
        </w:rPr>
        <w:t>, L. Roux)</w:t>
      </w:r>
    </w:p>
    <w:p w:rsidR="00DA173D" w:rsidRPr="00925B7B" w:rsidRDefault="00DA173D" w:rsidP="00DA173D">
      <w:pPr>
        <w:pStyle w:val="term"/>
      </w:pPr>
      <w:proofErr w:type="gramStart"/>
      <w:r w:rsidRPr="00925B7B">
        <w:t>id</w:t>
      </w:r>
      <w:proofErr w:type="gramEnd"/>
      <w:r w:rsidRPr="00925B7B">
        <w:t> : article-</w:t>
      </w:r>
      <w:r>
        <w:t>1894</w:t>
      </w:r>
      <w:r w:rsidRPr="00925B7B">
        <w:t>-</w:t>
      </w:r>
      <w:r>
        <w:t>08</w:t>
      </w:r>
      <w:r w:rsidRPr="00925B7B">
        <w:t>_</w:t>
      </w:r>
      <w:r>
        <w:t>389</w:t>
      </w:r>
    </w:p>
    <w:p w:rsidR="00DA173D" w:rsidRPr="00925B7B" w:rsidRDefault="00DA173D" w:rsidP="00DA173D">
      <w:pPr>
        <w:pStyle w:val="term"/>
      </w:pPr>
      <w:proofErr w:type="spellStart"/>
      <w:proofErr w:type="gramStart"/>
      <w:r w:rsidRPr="00925B7B">
        <w:lastRenderedPageBreak/>
        <w:t>author</w:t>
      </w:r>
      <w:proofErr w:type="spellEnd"/>
      <w:proofErr w:type="gramEnd"/>
      <w:r w:rsidRPr="00925B7B">
        <w:t xml:space="preserve"> : </w:t>
      </w:r>
      <w:r>
        <w:t>Gourmont, Remy de (1858-1915)</w:t>
      </w:r>
    </w:p>
    <w:p w:rsidR="00DA173D" w:rsidRPr="00925B7B" w:rsidRDefault="00DA173D" w:rsidP="00DA173D">
      <w:pPr>
        <w:pStyle w:val="term"/>
      </w:pPr>
      <w:proofErr w:type="spellStart"/>
      <w:proofErr w:type="gramStart"/>
      <w:r w:rsidRPr="00925B7B">
        <w:t>signed</w:t>
      </w:r>
      <w:proofErr w:type="spellEnd"/>
      <w:proofErr w:type="gramEnd"/>
      <w:r w:rsidRPr="00925B7B">
        <w:t xml:space="preserve"> : </w:t>
      </w:r>
      <w:r>
        <w:t>R. de Gourmont</w:t>
      </w:r>
    </w:p>
    <w:p w:rsidR="00DA173D" w:rsidRDefault="00DA173D" w:rsidP="00DA173D">
      <w:pPr>
        <w:pStyle w:val="term"/>
      </w:pPr>
      <w:proofErr w:type="gramStart"/>
      <w:r w:rsidRPr="00925B7B">
        <w:t>section</w:t>
      </w:r>
      <w:proofErr w:type="gramEnd"/>
      <w:r w:rsidRPr="00925B7B">
        <w:t xml:space="preserve"> : </w:t>
      </w:r>
      <w:r>
        <w:t>Les Livres</w:t>
      </w:r>
    </w:p>
    <w:p w:rsidR="00DA173D" w:rsidRDefault="00DA173D" w:rsidP="00DA173D">
      <w:pPr>
        <w:pStyle w:val="term"/>
      </w:pPr>
      <w:proofErr w:type="spellStart"/>
      <w:proofErr w:type="gramStart"/>
      <w:r w:rsidRPr="00DA7419">
        <w:t>title</w:t>
      </w:r>
      <w:proofErr w:type="spellEnd"/>
      <w:proofErr w:type="gramEnd"/>
      <w:r w:rsidRPr="00DA7419">
        <w:t xml:space="preserve"> : </w:t>
      </w:r>
      <w:r w:rsidRPr="005B7716">
        <w:rPr>
          <w:i/>
        </w:rPr>
        <w:t xml:space="preserve">L’Arte dell’ </w:t>
      </w:r>
      <w:proofErr w:type="spellStart"/>
      <w:r w:rsidRPr="005B7716">
        <w:rPr>
          <w:i/>
        </w:rPr>
        <w:t>Estremo</w:t>
      </w:r>
      <w:proofErr w:type="spellEnd"/>
      <w:r w:rsidRPr="005B7716">
        <w:rPr>
          <w:i/>
        </w:rPr>
        <w:t xml:space="preserve"> Oriente</w:t>
      </w:r>
      <w:r w:rsidRPr="005B7716">
        <w:t>,</w:t>
      </w:r>
      <w:r>
        <w:t xml:space="preserve"> par Vittorio Pica (Turin, L. </w:t>
      </w:r>
      <w:r w:rsidRPr="00F8712A">
        <w:t>Roux)</w:t>
      </w:r>
    </w:p>
    <w:p w:rsidR="00DA173D" w:rsidRPr="00925B7B" w:rsidRDefault="00DA173D" w:rsidP="00DA173D">
      <w:pPr>
        <w:pStyle w:val="term"/>
      </w:pPr>
      <w:proofErr w:type="gramStart"/>
      <w:r w:rsidRPr="00925B7B">
        <w:t>date</w:t>
      </w:r>
      <w:proofErr w:type="gramEnd"/>
      <w:r w:rsidRPr="00925B7B">
        <w:t> :</w:t>
      </w:r>
      <w:r>
        <w:t xml:space="preserve"> 1894-08</w:t>
      </w:r>
    </w:p>
    <w:p w:rsidR="00DA173D" w:rsidRDefault="00DA173D" w:rsidP="00DA173D">
      <w:pPr>
        <w:pStyle w:val="term"/>
      </w:pPr>
      <w:proofErr w:type="spellStart"/>
      <w:proofErr w:type="gramStart"/>
      <w:r w:rsidRPr="00925B7B">
        <w:t>ref</w:t>
      </w:r>
      <w:proofErr w:type="spellEnd"/>
      <w:proofErr w:type="gramEnd"/>
      <w:r w:rsidRPr="00925B7B">
        <w:t xml:space="preserve"> : </w:t>
      </w:r>
      <w:r>
        <w:t>Tome XI, numéro 56, août 1894</w:t>
      </w:r>
      <w:r w:rsidRPr="00925B7B">
        <w:t xml:space="preserve">, </w:t>
      </w:r>
      <w:r>
        <w:t>p. 383-390 [389]</w:t>
      </w:r>
    </w:p>
    <w:p w:rsidR="00DA173D" w:rsidRPr="000832F6" w:rsidRDefault="00DA173D" w:rsidP="00DA173D">
      <w:pPr>
        <w:pStyle w:val="byline"/>
        <w:rPr>
          <w:smallCaps/>
        </w:rPr>
      </w:pPr>
      <w:r>
        <w:rPr>
          <w:smallCaps/>
        </w:rPr>
        <w:t>R</w:t>
      </w:r>
      <w:r w:rsidRPr="00EA0D1B">
        <w:rPr>
          <w:smallCaps/>
        </w:rPr>
        <w:t>. </w:t>
      </w:r>
      <w:r>
        <w:rPr>
          <w:smallCaps/>
        </w:rPr>
        <w:t>de Gourmont</w:t>
      </w:r>
      <w:r>
        <w:t xml:space="preserve"> [Remy de Gourmont].</w:t>
      </w:r>
    </w:p>
    <w:p w:rsidR="00DA173D" w:rsidRDefault="00DA173D" w:rsidP="00DA173D">
      <w:pPr>
        <w:pStyle w:val="bibl"/>
      </w:pPr>
      <w:r>
        <w:t>Tome XI, numéro 56, août 1894</w:t>
      </w:r>
      <w:r w:rsidRPr="00925B7B">
        <w:t xml:space="preserve">, </w:t>
      </w:r>
      <w:r>
        <w:t>p. 383-390 [389].</w:t>
      </w:r>
    </w:p>
    <w:p w:rsidR="00DA173D" w:rsidRPr="00F8712A" w:rsidRDefault="00DA173D" w:rsidP="00DA173D">
      <w:pPr>
        <w:pStyle w:val="Corpsdetexte"/>
        <w:rPr>
          <w:rFonts w:cs="Times New Roman"/>
        </w:rPr>
      </w:pPr>
      <w:r w:rsidRPr="00F8712A">
        <w:rPr>
          <w:rFonts w:cs="Times New Roman"/>
        </w:rPr>
        <w:t>C</w:t>
      </w:r>
      <w:r>
        <w:rPr>
          <w:rFonts w:cs="Times New Roman"/>
        </w:rPr>
        <w:t>’</w:t>
      </w:r>
      <w:r w:rsidRPr="00F8712A">
        <w:rPr>
          <w:rFonts w:cs="Times New Roman"/>
        </w:rPr>
        <w:t>est une étude sur l</w:t>
      </w:r>
      <w:r>
        <w:rPr>
          <w:rFonts w:cs="Times New Roman"/>
        </w:rPr>
        <w:t>’</w:t>
      </w:r>
      <w:r w:rsidRPr="00F8712A">
        <w:rPr>
          <w:rFonts w:cs="Times New Roman"/>
        </w:rPr>
        <w:t xml:space="preserve">art japonais, sur Hokusai, </w:t>
      </w:r>
      <w:proofErr w:type="spellStart"/>
      <w:r w:rsidRPr="00F8712A">
        <w:rPr>
          <w:rFonts w:cs="Times New Roman"/>
        </w:rPr>
        <w:t>Outamaro</w:t>
      </w:r>
      <w:proofErr w:type="spellEnd"/>
      <w:r w:rsidRPr="00F8712A">
        <w:rPr>
          <w:rFonts w:cs="Times New Roman"/>
        </w:rPr>
        <w:t xml:space="preserve">, </w:t>
      </w:r>
      <w:proofErr w:type="spellStart"/>
      <w:r w:rsidRPr="00F8712A">
        <w:rPr>
          <w:rFonts w:cs="Times New Roman"/>
        </w:rPr>
        <w:t>Toyokuni</w:t>
      </w:r>
      <w:proofErr w:type="spellEnd"/>
      <w:r w:rsidRPr="00F8712A">
        <w:rPr>
          <w:rFonts w:cs="Times New Roman"/>
        </w:rPr>
        <w:t xml:space="preserve">, </w:t>
      </w:r>
      <w:proofErr w:type="spellStart"/>
      <w:r w:rsidRPr="00F8712A">
        <w:rPr>
          <w:rFonts w:cs="Times New Roman"/>
        </w:rPr>
        <w:t>Kuniyoshi</w:t>
      </w:r>
      <w:proofErr w:type="spellEnd"/>
      <w:r w:rsidRPr="00F8712A">
        <w:rPr>
          <w:rFonts w:cs="Times New Roman"/>
        </w:rPr>
        <w:t>, etc., petit résumé agréable à lire, et qui, s</w:t>
      </w:r>
      <w:r>
        <w:rPr>
          <w:rFonts w:cs="Times New Roman"/>
        </w:rPr>
        <w:t>’</w:t>
      </w:r>
      <w:r w:rsidRPr="00F8712A">
        <w:rPr>
          <w:rFonts w:cs="Times New Roman"/>
        </w:rPr>
        <w:t>il n</w:t>
      </w:r>
      <w:r>
        <w:rPr>
          <w:rFonts w:cs="Times New Roman"/>
        </w:rPr>
        <w:t>’</w:t>
      </w:r>
      <w:r w:rsidRPr="00F8712A">
        <w:rPr>
          <w:rFonts w:cs="Times New Roman"/>
        </w:rPr>
        <w:t>apprend rien de bien nouveau, est tout à fait digne du célèbre critique, dont la curiosité d</w:t>
      </w:r>
      <w:r>
        <w:rPr>
          <w:rFonts w:cs="Times New Roman"/>
        </w:rPr>
        <w:t>’</w:t>
      </w:r>
      <w:r w:rsidRPr="00F8712A">
        <w:rPr>
          <w:rFonts w:cs="Times New Roman"/>
        </w:rPr>
        <w:t>esprit ne dédaigne rien d</w:t>
      </w:r>
      <w:r>
        <w:rPr>
          <w:rFonts w:cs="Times New Roman"/>
        </w:rPr>
        <w:t>’</w:t>
      </w:r>
      <w:r w:rsidRPr="00F8712A">
        <w:rPr>
          <w:rFonts w:cs="Times New Roman"/>
        </w:rPr>
        <w:t>important.</w:t>
      </w:r>
    </w:p>
    <w:p w:rsidR="00DA173D" w:rsidRDefault="00DA173D" w:rsidP="00DA173D">
      <w:pPr>
        <w:pStyle w:val="Titre2"/>
      </w:pPr>
      <w:r>
        <w:t>Journaux et revues [extrait]</w:t>
      </w:r>
    </w:p>
    <w:p w:rsidR="00DA173D" w:rsidRPr="00925B7B" w:rsidRDefault="00DA173D" w:rsidP="00DA173D">
      <w:pPr>
        <w:pStyle w:val="term"/>
      </w:pPr>
      <w:proofErr w:type="gramStart"/>
      <w:r w:rsidRPr="00925B7B">
        <w:t>id</w:t>
      </w:r>
      <w:proofErr w:type="gramEnd"/>
      <w:r w:rsidRPr="00925B7B">
        <w:t> : article-</w:t>
      </w:r>
      <w:r>
        <w:t>1894</w:t>
      </w:r>
      <w:r w:rsidRPr="00925B7B">
        <w:t>-</w:t>
      </w:r>
      <w:r>
        <w:t>08</w:t>
      </w:r>
      <w:r w:rsidRPr="00925B7B">
        <w:t>_</w:t>
      </w:r>
      <w:r>
        <w:t>391</w:t>
      </w:r>
    </w:p>
    <w:p w:rsidR="00DA173D" w:rsidRPr="00B158B0" w:rsidRDefault="00DA173D" w:rsidP="00DA173D">
      <w:pPr>
        <w:pStyle w:val="term"/>
        <w:rPr>
          <w:lang w:val="en-GB"/>
        </w:rPr>
      </w:pPr>
      <w:proofErr w:type="gramStart"/>
      <w:r w:rsidRPr="00B158B0">
        <w:rPr>
          <w:lang w:val="en-GB"/>
        </w:rPr>
        <w:t>author :</w:t>
      </w:r>
      <w:proofErr w:type="gramEnd"/>
      <w:r w:rsidRPr="00B158B0">
        <w:rPr>
          <w:lang w:val="en-GB"/>
        </w:rPr>
        <w:t xml:space="preserve"> </w:t>
      </w:r>
      <w:proofErr w:type="spellStart"/>
      <w:r w:rsidRPr="00B158B0">
        <w:rPr>
          <w:lang w:val="en-GB"/>
        </w:rPr>
        <w:t>Vallette</w:t>
      </w:r>
      <w:proofErr w:type="spellEnd"/>
      <w:r w:rsidRPr="00B158B0">
        <w:rPr>
          <w:lang w:val="en-GB"/>
        </w:rPr>
        <w:t>, Alfred (1858-1935)</w:t>
      </w:r>
    </w:p>
    <w:p w:rsidR="00DA173D" w:rsidRPr="00B158B0" w:rsidRDefault="00DA173D" w:rsidP="00DA173D">
      <w:pPr>
        <w:pStyle w:val="term"/>
        <w:rPr>
          <w:lang w:val="en-GB"/>
        </w:rPr>
      </w:pPr>
      <w:proofErr w:type="gramStart"/>
      <w:r w:rsidRPr="00B158B0">
        <w:rPr>
          <w:lang w:val="en-GB"/>
        </w:rPr>
        <w:t>signed :</w:t>
      </w:r>
      <w:proofErr w:type="gramEnd"/>
      <w:r w:rsidRPr="00B158B0">
        <w:rPr>
          <w:lang w:val="en-GB"/>
        </w:rPr>
        <w:t xml:space="preserve"> A. </w:t>
      </w:r>
      <w:proofErr w:type="spellStart"/>
      <w:r w:rsidRPr="00B158B0">
        <w:rPr>
          <w:lang w:val="en-GB"/>
        </w:rPr>
        <w:t>Vallette</w:t>
      </w:r>
      <w:proofErr w:type="spellEnd"/>
    </w:p>
    <w:p w:rsidR="00DA173D" w:rsidRDefault="00DA173D" w:rsidP="00DA173D">
      <w:pPr>
        <w:pStyle w:val="term"/>
      </w:pPr>
      <w:proofErr w:type="gramStart"/>
      <w:r w:rsidRPr="00925B7B">
        <w:t>section</w:t>
      </w:r>
      <w:proofErr w:type="gramEnd"/>
      <w:r w:rsidRPr="00925B7B">
        <w:t xml:space="preserve"> : </w:t>
      </w:r>
      <w:r>
        <w:t>Journaux et revues</w:t>
      </w:r>
    </w:p>
    <w:p w:rsidR="00DA173D" w:rsidRDefault="00DA173D" w:rsidP="00DA173D">
      <w:pPr>
        <w:pStyle w:val="term"/>
      </w:pPr>
      <w:proofErr w:type="spellStart"/>
      <w:proofErr w:type="gramStart"/>
      <w:r w:rsidRPr="00DA7419">
        <w:t>title</w:t>
      </w:r>
      <w:proofErr w:type="spellEnd"/>
      <w:proofErr w:type="gramEnd"/>
      <w:r w:rsidRPr="00DA7419">
        <w:t xml:space="preserve"> : </w:t>
      </w:r>
      <w:r>
        <w:t>Journaux et revues [extrait]</w:t>
      </w:r>
    </w:p>
    <w:p w:rsidR="00DA173D" w:rsidRPr="00925B7B" w:rsidRDefault="00DA173D" w:rsidP="00DA173D">
      <w:pPr>
        <w:pStyle w:val="term"/>
      </w:pPr>
      <w:proofErr w:type="gramStart"/>
      <w:r w:rsidRPr="00925B7B">
        <w:t>date</w:t>
      </w:r>
      <w:proofErr w:type="gramEnd"/>
      <w:r w:rsidRPr="00925B7B">
        <w:t> :</w:t>
      </w:r>
      <w:r>
        <w:t xml:space="preserve"> 1894-08</w:t>
      </w:r>
    </w:p>
    <w:p w:rsidR="00DA173D" w:rsidRDefault="00DA173D" w:rsidP="00DA173D">
      <w:pPr>
        <w:pStyle w:val="term"/>
      </w:pPr>
      <w:proofErr w:type="spellStart"/>
      <w:proofErr w:type="gramStart"/>
      <w:r w:rsidRPr="00925B7B">
        <w:t>ref</w:t>
      </w:r>
      <w:proofErr w:type="spellEnd"/>
      <w:proofErr w:type="gramEnd"/>
      <w:r w:rsidRPr="00925B7B">
        <w:t xml:space="preserve"> : </w:t>
      </w:r>
      <w:r>
        <w:t>Tome XI, numéro 56, août 1894</w:t>
      </w:r>
      <w:r w:rsidRPr="00925B7B">
        <w:t xml:space="preserve">, </w:t>
      </w:r>
      <w:r>
        <w:t>p. 390-392 [391]</w:t>
      </w:r>
    </w:p>
    <w:p w:rsidR="00DA173D" w:rsidRPr="000832F6" w:rsidRDefault="00DA173D" w:rsidP="00DA173D">
      <w:pPr>
        <w:pStyle w:val="byline"/>
        <w:rPr>
          <w:smallCaps/>
        </w:rPr>
      </w:pPr>
      <w:r w:rsidRPr="005B7716">
        <w:rPr>
          <w:smallCaps/>
        </w:rPr>
        <w:t>A. </w:t>
      </w:r>
      <w:proofErr w:type="spellStart"/>
      <w:r w:rsidRPr="005B7716">
        <w:rPr>
          <w:smallCaps/>
        </w:rPr>
        <w:t>Vallette</w:t>
      </w:r>
      <w:proofErr w:type="spellEnd"/>
      <w:r>
        <w:t xml:space="preserve"> [Alfred </w:t>
      </w:r>
      <w:proofErr w:type="spellStart"/>
      <w:r>
        <w:t>Vallette</w:t>
      </w:r>
      <w:proofErr w:type="spellEnd"/>
      <w:r>
        <w:t>].</w:t>
      </w:r>
    </w:p>
    <w:p w:rsidR="00DA173D" w:rsidRDefault="00DA173D" w:rsidP="00DA173D">
      <w:pPr>
        <w:pStyle w:val="bibl"/>
      </w:pPr>
      <w:r>
        <w:t>Tome XI, numéro 56, août 1894</w:t>
      </w:r>
      <w:r w:rsidRPr="00925B7B">
        <w:t xml:space="preserve">, </w:t>
      </w:r>
      <w:r>
        <w:t>p. 390-392 [391].</w:t>
      </w:r>
    </w:p>
    <w:p w:rsidR="00DA173D" w:rsidRDefault="00DA173D" w:rsidP="00DA173D">
      <w:pPr>
        <w:pStyle w:val="Corpsdetexte"/>
      </w:pPr>
      <w:r>
        <w:t>[…]</w:t>
      </w:r>
    </w:p>
    <w:p w:rsidR="00DA173D" w:rsidRPr="00EB5477" w:rsidRDefault="00DA173D" w:rsidP="00DA173D">
      <w:pPr>
        <w:pStyle w:val="Corpsdetexte"/>
      </w:pPr>
      <w:r>
        <w:t xml:space="preserve">Dans la </w:t>
      </w:r>
      <w:r>
        <w:rPr>
          <w:b/>
        </w:rPr>
        <w:t>Revue des Revues</w:t>
      </w:r>
      <w:r>
        <w:t xml:space="preserve"> (15 juillet), Mlle Paula Lombroso, la fille du professeur, publie un article sur la </w:t>
      </w:r>
      <w:r>
        <w:rPr>
          <w:i/>
        </w:rPr>
        <w:t>Cérébration inconsciente dans l’Art</w:t>
      </w:r>
      <w:r>
        <w:t>. […]</w:t>
      </w:r>
    </w:p>
    <w:p w:rsidR="00DA173D" w:rsidRDefault="00DA173D" w:rsidP="00DA173D">
      <w:pPr>
        <w:pStyle w:val="Titre1"/>
      </w:pPr>
      <w:r>
        <w:t>Tome XII, numéro 59, novembre 1894</w:t>
      </w:r>
    </w:p>
    <w:p w:rsidR="00DA173D" w:rsidRDefault="00DA173D" w:rsidP="00DA173D">
      <w:pPr>
        <w:pStyle w:val="Titre2"/>
      </w:pPr>
      <w:r>
        <w:t xml:space="preserve">À tâtons. </w:t>
      </w:r>
      <w:r>
        <w:br/>
        <w:t>Les Primitifs et la Renaissance</w:t>
      </w:r>
    </w:p>
    <w:p w:rsidR="00DA173D" w:rsidRPr="00925B7B" w:rsidRDefault="00DA173D" w:rsidP="00DA173D">
      <w:pPr>
        <w:pStyle w:val="term"/>
      </w:pPr>
      <w:proofErr w:type="gramStart"/>
      <w:r w:rsidRPr="00925B7B">
        <w:t>id</w:t>
      </w:r>
      <w:proofErr w:type="gramEnd"/>
      <w:r w:rsidRPr="00925B7B">
        <w:t> : article-</w:t>
      </w:r>
      <w:r>
        <w:t>1894</w:t>
      </w:r>
      <w:r w:rsidRPr="00925B7B">
        <w:t>-</w:t>
      </w:r>
      <w:r>
        <w:t>11</w:t>
      </w:r>
      <w:r w:rsidRPr="00925B7B">
        <w:t>_</w:t>
      </w:r>
      <w:r>
        <w:t>226</w:t>
      </w:r>
    </w:p>
    <w:p w:rsidR="00DA173D" w:rsidRPr="00B158B0" w:rsidRDefault="00DA173D" w:rsidP="00DA173D">
      <w:pPr>
        <w:pStyle w:val="term"/>
        <w:rPr>
          <w:lang w:val="en-GB"/>
        </w:rPr>
      </w:pPr>
      <w:proofErr w:type="gramStart"/>
      <w:r w:rsidRPr="00B158B0">
        <w:rPr>
          <w:lang w:val="en-GB"/>
        </w:rPr>
        <w:t>author :</w:t>
      </w:r>
      <w:proofErr w:type="gramEnd"/>
      <w:r w:rsidRPr="00B158B0">
        <w:rPr>
          <w:lang w:val="en-GB"/>
        </w:rPr>
        <w:t xml:space="preserve"> Bernard, Émile (1868-1941)</w:t>
      </w:r>
    </w:p>
    <w:p w:rsidR="00DA173D" w:rsidRPr="00B158B0" w:rsidRDefault="00DA173D" w:rsidP="00DA173D">
      <w:pPr>
        <w:pStyle w:val="term"/>
        <w:rPr>
          <w:lang w:val="en-GB"/>
        </w:rPr>
      </w:pPr>
      <w:proofErr w:type="gramStart"/>
      <w:r w:rsidRPr="00B158B0">
        <w:rPr>
          <w:lang w:val="en-GB"/>
        </w:rPr>
        <w:t>signed :</w:t>
      </w:r>
      <w:proofErr w:type="gramEnd"/>
      <w:r w:rsidRPr="00B158B0">
        <w:rPr>
          <w:lang w:val="en-GB"/>
        </w:rPr>
        <w:t xml:space="preserve"> Émile Bernard</w:t>
      </w:r>
    </w:p>
    <w:p w:rsidR="00DA173D" w:rsidRDefault="00DA173D" w:rsidP="00DA173D">
      <w:pPr>
        <w:pStyle w:val="term"/>
      </w:pPr>
      <w:proofErr w:type="gramStart"/>
      <w:r w:rsidRPr="00925B7B">
        <w:t>section</w:t>
      </w:r>
      <w:proofErr w:type="gramEnd"/>
      <w:r w:rsidRPr="00925B7B">
        <w:t xml:space="preserve"> : </w:t>
      </w:r>
      <w:r>
        <w:t>none</w:t>
      </w:r>
    </w:p>
    <w:p w:rsidR="00DA173D" w:rsidRDefault="00DA173D" w:rsidP="00DA173D">
      <w:pPr>
        <w:pStyle w:val="term"/>
      </w:pPr>
      <w:proofErr w:type="spellStart"/>
      <w:proofErr w:type="gramStart"/>
      <w:r w:rsidRPr="00DA7419">
        <w:t>title</w:t>
      </w:r>
      <w:proofErr w:type="spellEnd"/>
      <w:proofErr w:type="gramEnd"/>
      <w:r w:rsidRPr="00DA7419">
        <w:t xml:space="preserve"> : </w:t>
      </w:r>
      <w:r>
        <w:t>À tâtons. Les Primitifs et la Renaissance</w:t>
      </w:r>
    </w:p>
    <w:p w:rsidR="00DA173D" w:rsidRPr="00925B7B" w:rsidRDefault="00DA173D" w:rsidP="00DA173D">
      <w:pPr>
        <w:pStyle w:val="term"/>
      </w:pPr>
      <w:proofErr w:type="gramStart"/>
      <w:r w:rsidRPr="00925B7B">
        <w:t>date</w:t>
      </w:r>
      <w:proofErr w:type="gramEnd"/>
      <w:r w:rsidRPr="00925B7B">
        <w:t> :</w:t>
      </w:r>
      <w:r>
        <w:t xml:space="preserve"> 1894-11</w:t>
      </w:r>
    </w:p>
    <w:p w:rsidR="00DA173D" w:rsidRDefault="00DA173D" w:rsidP="00DA173D">
      <w:pPr>
        <w:pStyle w:val="term"/>
      </w:pPr>
      <w:proofErr w:type="spellStart"/>
      <w:proofErr w:type="gramStart"/>
      <w:r w:rsidRPr="00925B7B">
        <w:t>ref</w:t>
      </w:r>
      <w:proofErr w:type="spellEnd"/>
      <w:proofErr w:type="gramEnd"/>
      <w:r w:rsidRPr="00925B7B">
        <w:t xml:space="preserve"> : </w:t>
      </w:r>
      <w:r>
        <w:t>Tome XII, numéro 59, novembre 1894</w:t>
      </w:r>
      <w:r w:rsidRPr="00925B7B">
        <w:t xml:space="preserve">, </w:t>
      </w:r>
      <w:r>
        <w:t>p. 226-230</w:t>
      </w:r>
    </w:p>
    <w:p w:rsidR="00DA173D" w:rsidRPr="000832F6" w:rsidRDefault="00DA173D" w:rsidP="00DA173D">
      <w:pPr>
        <w:pStyle w:val="byline"/>
        <w:rPr>
          <w:smallCaps/>
        </w:rPr>
      </w:pPr>
      <w:r w:rsidRPr="00EB5477">
        <w:rPr>
          <w:smallCaps/>
        </w:rPr>
        <w:t>Émile Bernard</w:t>
      </w:r>
      <w:r>
        <w:t>.</w:t>
      </w:r>
    </w:p>
    <w:p w:rsidR="00DA173D" w:rsidRDefault="00DA173D" w:rsidP="00DA173D">
      <w:pPr>
        <w:pStyle w:val="bibl"/>
      </w:pPr>
      <w:r>
        <w:t>Tome XII, numéro 59, novembre 1894</w:t>
      </w:r>
      <w:r w:rsidRPr="00925B7B">
        <w:t xml:space="preserve">, </w:t>
      </w:r>
      <w:r>
        <w:t>p. 226-230.</w:t>
      </w:r>
    </w:p>
    <w:p w:rsidR="00DA173D" w:rsidRDefault="00DA173D" w:rsidP="00DA173D">
      <w:pPr>
        <w:pStyle w:val="epigraph"/>
      </w:pPr>
      <w:r w:rsidRPr="00F8712A">
        <w:t>Celui qui est Dieu entend les paroles de Dieu.</w:t>
      </w:r>
    </w:p>
    <w:p w:rsidR="00DA173D" w:rsidRPr="00F8712A" w:rsidRDefault="00DA173D" w:rsidP="00DA173D">
      <w:pPr>
        <w:pStyle w:val="epigraph"/>
      </w:pPr>
      <w:r>
        <w:t>                        </w:t>
      </w:r>
      <w:r>
        <w:tab/>
        <w:t>  </w:t>
      </w:r>
      <w:proofErr w:type="spellStart"/>
      <w:r w:rsidRPr="00F8712A">
        <w:rPr>
          <w:i/>
        </w:rPr>
        <w:t>Ev</w:t>
      </w:r>
      <w:proofErr w:type="spellEnd"/>
      <w:r w:rsidRPr="00F8712A">
        <w:t xml:space="preserve">. </w:t>
      </w:r>
      <w:proofErr w:type="gramStart"/>
      <w:r w:rsidRPr="00F8712A">
        <w:rPr>
          <w:i/>
        </w:rPr>
        <w:t>de</w:t>
      </w:r>
      <w:proofErr w:type="gramEnd"/>
      <w:r w:rsidRPr="00F8712A">
        <w:t xml:space="preserve"> </w:t>
      </w:r>
      <w:r w:rsidRPr="00F8712A">
        <w:rPr>
          <w:smallCaps/>
        </w:rPr>
        <w:t>Saint Jean.</w:t>
      </w:r>
    </w:p>
    <w:p w:rsidR="00DA173D" w:rsidRPr="00F8712A" w:rsidRDefault="00DA173D" w:rsidP="00DA173D">
      <w:pPr>
        <w:pStyle w:val="Corpsdetexte"/>
        <w:rPr>
          <w:rFonts w:cs="Times New Roman"/>
        </w:rPr>
      </w:pPr>
      <w:r w:rsidRPr="00F8712A">
        <w:rPr>
          <w:rFonts w:cs="Times New Roman"/>
        </w:rPr>
        <w:lastRenderedPageBreak/>
        <w:t>Des règles d</w:t>
      </w:r>
      <w:r>
        <w:rPr>
          <w:rFonts w:cs="Times New Roman"/>
        </w:rPr>
        <w:t>’</w:t>
      </w:r>
      <w:r w:rsidRPr="00F8712A">
        <w:rPr>
          <w:rFonts w:cs="Times New Roman"/>
        </w:rPr>
        <w:t>un Idéal, d</w:t>
      </w:r>
      <w:r>
        <w:rPr>
          <w:rFonts w:cs="Times New Roman"/>
        </w:rPr>
        <w:t>’</w:t>
      </w:r>
      <w:r w:rsidRPr="00F8712A">
        <w:rPr>
          <w:rFonts w:cs="Times New Roman"/>
        </w:rPr>
        <w:t>un Beau, nous voulons faire abstraction afin de ne point entrer dans de stériles discussions</w:t>
      </w:r>
      <w:r>
        <w:rPr>
          <w:rFonts w:cs="Times New Roman"/>
        </w:rPr>
        <w:t> ;</w:t>
      </w:r>
      <w:r w:rsidRPr="00F8712A">
        <w:rPr>
          <w:rFonts w:cs="Times New Roman"/>
        </w:rPr>
        <w:t xml:space="preserve"> car le Beau, illimité comme tout ce qui est Esprit, se révèle, selon les tempéraments, sous les formes les plus indescriptibles et les lois les plus inqualifiables, adéquates à sa splendeur éblouissante. Opterai-je entre ceci ou cela, chercherai-je plus de talent, plus de grâce, plus de science ou en ceci ou en cela</w:t>
      </w:r>
      <w:r>
        <w:rPr>
          <w:rFonts w:cs="Times New Roman"/>
        </w:rPr>
        <w:t> ?</w:t>
      </w:r>
      <w:r w:rsidRPr="00F8712A">
        <w:rPr>
          <w:rFonts w:cs="Times New Roman"/>
        </w:rPr>
        <w:t xml:space="preserve"> Telles sont les embarrassantes traverses qui encombrent la voie directe du Beau. Le Beau, c</w:t>
      </w:r>
      <w:r>
        <w:rPr>
          <w:rFonts w:cs="Times New Roman"/>
        </w:rPr>
        <w:t>’</w:t>
      </w:r>
      <w:r w:rsidRPr="00F8712A">
        <w:rPr>
          <w:rFonts w:cs="Times New Roman"/>
        </w:rPr>
        <w:t>est ce que l</w:t>
      </w:r>
      <w:r>
        <w:rPr>
          <w:rFonts w:cs="Times New Roman"/>
        </w:rPr>
        <w:t>’</w:t>
      </w:r>
      <w:r w:rsidRPr="00F8712A">
        <w:rPr>
          <w:rFonts w:cs="Times New Roman"/>
        </w:rPr>
        <w:t>on sent être Beau, c</w:t>
      </w:r>
      <w:r>
        <w:rPr>
          <w:rFonts w:cs="Times New Roman"/>
        </w:rPr>
        <w:t>’</w:t>
      </w:r>
      <w:r w:rsidRPr="00F8712A">
        <w:rPr>
          <w:rFonts w:cs="Times New Roman"/>
        </w:rPr>
        <w:t>est ce qui, même sans plaire, s</w:t>
      </w:r>
      <w:r>
        <w:rPr>
          <w:rFonts w:cs="Times New Roman"/>
        </w:rPr>
        <w:t>’</w:t>
      </w:r>
      <w:r w:rsidRPr="00F8712A">
        <w:rPr>
          <w:rFonts w:cs="Times New Roman"/>
        </w:rPr>
        <w:t>impose</w:t>
      </w:r>
      <w:r>
        <w:rPr>
          <w:rFonts w:cs="Times New Roman"/>
        </w:rPr>
        <w:t> ;</w:t>
      </w:r>
      <w:r w:rsidRPr="00F8712A">
        <w:rPr>
          <w:rFonts w:cs="Times New Roman"/>
        </w:rPr>
        <w:t xml:space="preserve"> c</w:t>
      </w:r>
      <w:r>
        <w:rPr>
          <w:rFonts w:cs="Times New Roman"/>
        </w:rPr>
        <w:t>’</w:t>
      </w:r>
      <w:r w:rsidRPr="00F8712A">
        <w:rPr>
          <w:rFonts w:cs="Times New Roman"/>
        </w:rPr>
        <w:t>est une lueur de l</w:t>
      </w:r>
      <w:r>
        <w:rPr>
          <w:rFonts w:cs="Times New Roman"/>
        </w:rPr>
        <w:t>’</w:t>
      </w:r>
      <w:r w:rsidRPr="00F8712A">
        <w:rPr>
          <w:rFonts w:cs="Times New Roman"/>
        </w:rPr>
        <w:t>Éternel devant notre infirmité.</w:t>
      </w:r>
    </w:p>
    <w:p w:rsidR="00DA173D" w:rsidRPr="00F8712A" w:rsidRDefault="00DA173D" w:rsidP="00DA173D">
      <w:pPr>
        <w:pStyle w:val="Corpsdetexte"/>
        <w:rPr>
          <w:rFonts w:cs="Times New Roman"/>
        </w:rPr>
      </w:pPr>
      <w:r w:rsidRPr="00F8712A">
        <w:rPr>
          <w:rFonts w:cs="Times New Roman"/>
        </w:rPr>
        <w:t>Deux questions ont été longtemps agitées (lesquelles ne semblent pas encore résolues), savoir</w:t>
      </w:r>
      <w:r>
        <w:rPr>
          <w:rFonts w:cs="Times New Roman"/>
        </w:rPr>
        <w:t> :</w:t>
      </w:r>
      <w:r w:rsidRPr="00F8712A">
        <w:rPr>
          <w:rFonts w:cs="Times New Roman"/>
        </w:rPr>
        <w:t xml:space="preserve"> celle du </w:t>
      </w:r>
      <w:proofErr w:type="gramStart"/>
      <w:r w:rsidRPr="00F8712A">
        <w:rPr>
          <w:rFonts w:cs="Times New Roman"/>
        </w:rPr>
        <w:t>Beau</w:t>
      </w:r>
      <w:proofErr w:type="gramEnd"/>
      <w:r w:rsidRPr="00F8712A">
        <w:rPr>
          <w:rFonts w:cs="Times New Roman"/>
        </w:rPr>
        <w:t xml:space="preserve"> antique et du Beau chrétien (ou moderne).</w:t>
      </w:r>
    </w:p>
    <w:p w:rsidR="00DA173D" w:rsidRPr="00F8712A" w:rsidRDefault="00DA173D" w:rsidP="00DA173D">
      <w:pPr>
        <w:pStyle w:val="Corpsdetexte"/>
        <w:rPr>
          <w:rFonts w:cs="Times New Roman"/>
        </w:rPr>
      </w:pPr>
      <w:r w:rsidRPr="00F8712A">
        <w:rPr>
          <w:rFonts w:cs="Times New Roman"/>
        </w:rPr>
        <w:t>Avant la révélation de la forme de Beauté que nous ont donnée Raphaël, Michel-Ange, Vinci, s</w:t>
      </w:r>
      <w:r>
        <w:rPr>
          <w:rFonts w:cs="Times New Roman"/>
        </w:rPr>
        <w:t>’</w:t>
      </w:r>
      <w:r w:rsidRPr="00F8712A">
        <w:rPr>
          <w:rFonts w:cs="Times New Roman"/>
        </w:rPr>
        <w:t>était-il trouvé en le moyen-âge quelque œuvre de génie pouvant s</w:t>
      </w:r>
      <w:r>
        <w:rPr>
          <w:rFonts w:cs="Times New Roman"/>
        </w:rPr>
        <w:t>’</w:t>
      </w:r>
      <w:r w:rsidRPr="00F8712A">
        <w:rPr>
          <w:rFonts w:cs="Times New Roman"/>
        </w:rPr>
        <w:t>égaler à cette réalisation</w:t>
      </w:r>
      <w:r>
        <w:rPr>
          <w:rFonts w:cs="Times New Roman"/>
        </w:rPr>
        <w:t> ?</w:t>
      </w:r>
    </w:p>
    <w:p w:rsidR="00DA173D" w:rsidRPr="00F8712A" w:rsidRDefault="00DA173D" w:rsidP="00DA173D">
      <w:pPr>
        <w:pStyle w:val="Corpsdetexte"/>
        <w:rPr>
          <w:rFonts w:cs="Times New Roman"/>
        </w:rPr>
      </w:pPr>
      <w:r>
        <w:rPr>
          <w:rFonts w:cs="Times New Roman"/>
        </w:rPr>
        <w:t>Cette question — </w:t>
      </w:r>
      <w:r w:rsidRPr="00F8712A">
        <w:rPr>
          <w:rFonts w:cs="Times New Roman"/>
        </w:rPr>
        <w:t>à l</w:t>
      </w:r>
      <w:r>
        <w:rPr>
          <w:rFonts w:cs="Times New Roman"/>
        </w:rPr>
        <w:t>’</w:t>
      </w:r>
      <w:r w:rsidRPr="00F8712A">
        <w:rPr>
          <w:rFonts w:cs="Times New Roman"/>
        </w:rPr>
        <w:t>appui de toutes les théories apprises dès l</w:t>
      </w:r>
      <w:r>
        <w:rPr>
          <w:rFonts w:cs="Times New Roman"/>
        </w:rPr>
        <w:t>’</w:t>
      </w:r>
      <w:r w:rsidRPr="00F8712A">
        <w:rPr>
          <w:rFonts w:cs="Times New Roman"/>
        </w:rPr>
        <w:t xml:space="preserve">enfance et </w:t>
      </w:r>
      <w:r>
        <w:rPr>
          <w:rFonts w:cs="Times New Roman"/>
        </w:rPr>
        <w:t>rabâchées durant la vie entière </w:t>
      </w:r>
      <w:r w:rsidRPr="00F8712A">
        <w:rPr>
          <w:rFonts w:cs="Times New Roman"/>
        </w:rPr>
        <w:t>— paraissait des plus embarrassantes aux hommes de ce siècle commençant, qui, épris de perfection (un mot), ne pouvant la trouver nulle part, crurent bon, afin de suivre plus directement un but, de déduire sur la forme la plus antique contentant leur raison et de</w:t>
      </w:r>
      <w:r>
        <w:rPr>
          <w:rFonts w:cs="Times New Roman"/>
        </w:rPr>
        <w:t xml:space="preserve"> </w:t>
      </w:r>
      <w:r w:rsidRPr="00F8712A">
        <w:rPr>
          <w:rFonts w:cs="Times New Roman"/>
        </w:rPr>
        <w:t>condamner tout le re</w:t>
      </w:r>
      <w:r>
        <w:rPr>
          <w:rFonts w:cs="Times New Roman"/>
        </w:rPr>
        <w:t>ste comme nuisible et avorté</w:t>
      </w:r>
      <w:r>
        <w:rPr>
          <w:rStyle w:val="Appelnotedebasdep"/>
          <w:rFonts w:cs="Times New Roman"/>
        </w:rPr>
        <w:footnoteReference w:id="1"/>
      </w:r>
      <w:r w:rsidRPr="00F8712A">
        <w:rPr>
          <w:rFonts w:cs="Times New Roman"/>
        </w:rPr>
        <w:t>. Grandiose stupidité des écoles, démontrant l</w:t>
      </w:r>
      <w:r>
        <w:rPr>
          <w:rFonts w:cs="Times New Roman"/>
        </w:rPr>
        <w:t>’</w:t>
      </w:r>
      <w:r w:rsidRPr="00F8712A">
        <w:rPr>
          <w:rFonts w:cs="Times New Roman"/>
        </w:rPr>
        <w:t>infériorité de l</w:t>
      </w:r>
      <w:r>
        <w:rPr>
          <w:rFonts w:cs="Times New Roman"/>
        </w:rPr>
        <w:t>’</w:t>
      </w:r>
      <w:r w:rsidRPr="00F8712A">
        <w:rPr>
          <w:rFonts w:cs="Times New Roman"/>
        </w:rPr>
        <w:t>analyse devant une création</w:t>
      </w:r>
      <w:r>
        <w:rPr>
          <w:rFonts w:cs="Times New Roman"/>
        </w:rPr>
        <w:t> !</w:t>
      </w:r>
    </w:p>
    <w:p w:rsidR="00DA173D" w:rsidRPr="00F8712A" w:rsidRDefault="00DA173D" w:rsidP="00DA173D">
      <w:pPr>
        <w:pStyle w:val="Corpsdetexte"/>
        <w:rPr>
          <w:rFonts w:cs="Times New Roman"/>
        </w:rPr>
      </w:pPr>
      <w:r w:rsidRPr="00F8712A">
        <w:rPr>
          <w:rFonts w:cs="Times New Roman"/>
        </w:rPr>
        <w:t>Raphaël, par d</w:t>
      </w:r>
      <w:r>
        <w:rPr>
          <w:rFonts w:cs="Times New Roman"/>
        </w:rPr>
        <w:t>’</w:t>
      </w:r>
      <w:r w:rsidRPr="00F8712A">
        <w:rPr>
          <w:rFonts w:cs="Times New Roman"/>
        </w:rPr>
        <w:t xml:space="preserve">exquis </w:t>
      </w:r>
      <w:proofErr w:type="spellStart"/>
      <w:r w:rsidRPr="00F8712A">
        <w:rPr>
          <w:rFonts w:cs="Times New Roman"/>
        </w:rPr>
        <w:t>encorbeillements</w:t>
      </w:r>
      <w:proofErr w:type="spellEnd"/>
      <w:r w:rsidRPr="00F8712A">
        <w:rPr>
          <w:rFonts w:cs="Times New Roman"/>
        </w:rPr>
        <w:t xml:space="preserve"> de lignes, par une afféterie que nous voyons s</w:t>
      </w:r>
      <w:r>
        <w:rPr>
          <w:rFonts w:cs="Times New Roman"/>
        </w:rPr>
        <w:t>’</w:t>
      </w:r>
      <w:r w:rsidRPr="00F8712A">
        <w:rPr>
          <w:rFonts w:cs="Times New Roman"/>
        </w:rPr>
        <w:t>affadir selon la faiblesse de ses imitateurs, a été le grand oracle et le modèle</w:t>
      </w:r>
      <w:r>
        <w:rPr>
          <w:rFonts w:cs="Times New Roman"/>
        </w:rPr>
        <w:t> ;</w:t>
      </w:r>
      <w:r w:rsidRPr="00F8712A">
        <w:rPr>
          <w:rFonts w:cs="Times New Roman"/>
        </w:rPr>
        <w:t xml:space="preserve"> mais non point en ce que son immense génie a de libre, d</w:t>
      </w:r>
      <w:r>
        <w:rPr>
          <w:rFonts w:cs="Times New Roman"/>
        </w:rPr>
        <w:t>’</w:t>
      </w:r>
      <w:r w:rsidRPr="00F8712A">
        <w:rPr>
          <w:rFonts w:cs="Times New Roman"/>
        </w:rPr>
        <w:t>imposant, de grandiose</w:t>
      </w:r>
      <w:r>
        <w:rPr>
          <w:rFonts w:cs="Times New Roman"/>
        </w:rPr>
        <w:t> ;</w:t>
      </w:r>
      <w:r w:rsidRPr="00F8712A">
        <w:rPr>
          <w:rFonts w:cs="Times New Roman"/>
        </w:rPr>
        <w:t xml:space="preserve"> mais en ce qu</w:t>
      </w:r>
      <w:r>
        <w:rPr>
          <w:rFonts w:cs="Times New Roman"/>
        </w:rPr>
        <w:t>’</w:t>
      </w:r>
      <w:r w:rsidRPr="00F8712A">
        <w:rPr>
          <w:rFonts w:cs="Times New Roman"/>
        </w:rPr>
        <w:t>il emprunta de l</w:t>
      </w:r>
      <w:r>
        <w:rPr>
          <w:rFonts w:cs="Times New Roman"/>
        </w:rPr>
        <w:t>’</w:t>
      </w:r>
      <w:r w:rsidRPr="00F8712A">
        <w:rPr>
          <w:rFonts w:cs="Times New Roman"/>
        </w:rPr>
        <w:t xml:space="preserve">art </w:t>
      </w:r>
      <w:r w:rsidRPr="00F8712A">
        <w:rPr>
          <w:rFonts w:cs="Times New Roman"/>
        </w:rPr>
        <w:lastRenderedPageBreak/>
        <w:t>antique</w:t>
      </w:r>
      <w:r>
        <w:rPr>
          <w:rFonts w:cs="Times New Roman"/>
        </w:rPr>
        <w:t> :</w:t>
      </w:r>
      <w:r w:rsidRPr="00F8712A">
        <w:rPr>
          <w:rFonts w:cs="Times New Roman"/>
        </w:rPr>
        <w:t xml:space="preserve"> il s</w:t>
      </w:r>
      <w:r>
        <w:rPr>
          <w:rFonts w:cs="Times New Roman"/>
        </w:rPr>
        <w:t>’</w:t>
      </w:r>
      <w:r w:rsidRPr="00F8712A">
        <w:rPr>
          <w:rFonts w:cs="Times New Roman"/>
        </w:rPr>
        <w:t>en est suivi que l</w:t>
      </w:r>
      <w:r>
        <w:rPr>
          <w:rFonts w:cs="Times New Roman"/>
        </w:rPr>
        <w:t>’</w:t>
      </w:r>
      <w:r w:rsidRPr="00F8712A">
        <w:rPr>
          <w:rFonts w:cs="Times New Roman"/>
        </w:rPr>
        <w:t>art antique, très propice à l</w:t>
      </w:r>
      <w:r>
        <w:rPr>
          <w:rFonts w:cs="Times New Roman"/>
        </w:rPr>
        <w:t>’</w:t>
      </w:r>
      <w:r w:rsidRPr="00F8712A">
        <w:rPr>
          <w:rFonts w:cs="Times New Roman"/>
        </w:rPr>
        <w:t>inspiration des trois maîtres</w:t>
      </w:r>
      <w:r>
        <w:rPr>
          <w:rFonts w:cs="Times New Roman"/>
        </w:rPr>
        <w:t xml:space="preserve"> </w:t>
      </w:r>
      <w:r w:rsidRPr="00F8712A">
        <w:rPr>
          <w:rFonts w:cs="Times New Roman"/>
        </w:rPr>
        <w:t>les plus éblouissants de la Renaissance, a été proclamé la seule vraie, la seule bonne école de l</w:t>
      </w:r>
      <w:r>
        <w:rPr>
          <w:rFonts w:cs="Times New Roman"/>
        </w:rPr>
        <w:t>’</w:t>
      </w:r>
      <w:r w:rsidRPr="00F8712A">
        <w:rPr>
          <w:rFonts w:cs="Times New Roman"/>
        </w:rPr>
        <w:t>art, et nécessaire à son équilibre comme à sa connaissance. Cet aveuglement a produit ce qu</w:t>
      </w:r>
      <w:r>
        <w:rPr>
          <w:rFonts w:cs="Times New Roman"/>
        </w:rPr>
        <w:t>’</w:t>
      </w:r>
      <w:r w:rsidRPr="00F8712A">
        <w:rPr>
          <w:rFonts w:cs="Times New Roman"/>
        </w:rPr>
        <w:t>on sait de pires balivernes, de poncifs vides et laids, de rondeurs sans signifiance. Il faut l</w:t>
      </w:r>
      <w:r>
        <w:rPr>
          <w:rFonts w:cs="Times New Roman"/>
        </w:rPr>
        <w:t>’</w:t>
      </w:r>
      <w:r w:rsidRPr="00F8712A">
        <w:rPr>
          <w:rFonts w:cs="Times New Roman"/>
        </w:rPr>
        <w:t>amour et la science qu</w:t>
      </w:r>
      <w:r>
        <w:rPr>
          <w:rFonts w:cs="Times New Roman"/>
        </w:rPr>
        <w:t>’</w:t>
      </w:r>
      <w:r w:rsidRPr="00F8712A">
        <w:rPr>
          <w:rFonts w:cs="Times New Roman"/>
        </w:rPr>
        <w:t>a un Ingres des œuvres du maître très divin pour historier un peu la froideur et la monotonie de sa doctrine.</w:t>
      </w:r>
    </w:p>
    <w:p w:rsidR="00DA173D" w:rsidRPr="00F8712A" w:rsidRDefault="00DA173D" w:rsidP="00DA173D">
      <w:pPr>
        <w:pStyle w:val="Corpsdetexte"/>
        <w:rPr>
          <w:rFonts w:cs="Times New Roman"/>
        </w:rPr>
      </w:pPr>
      <w:r w:rsidRPr="00F8712A">
        <w:rPr>
          <w:rFonts w:cs="Times New Roman"/>
        </w:rPr>
        <w:t>Regardons-y de plus près et entrons dans l</w:t>
      </w:r>
      <w:r>
        <w:rPr>
          <w:rFonts w:cs="Times New Roman"/>
        </w:rPr>
        <w:t>’</w:t>
      </w:r>
      <w:r w:rsidRPr="00F8712A">
        <w:rPr>
          <w:rFonts w:cs="Times New Roman"/>
        </w:rPr>
        <w:t>esprit même de la chose. Quel est le but de l</w:t>
      </w:r>
      <w:r>
        <w:rPr>
          <w:rFonts w:cs="Times New Roman"/>
        </w:rPr>
        <w:t>’</w:t>
      </w:r>
      <w:r w:rsidRPr="00F8712A">
        <w:rPr>
          <w:rFonts w:cs="Times New Roman"/>
        </w:rPr>
        <w:t>art, sinon d</w:t>
      </w:r>
      <w:r>
        <w:rPr>
          <w:rFonts w:cs="Times New Roman"/>
        </w:rPr>
        <w:t>’</w:t>
      </w:r>
      <w:r w:rsidRPr="00F8712A">
        <w:rPr>
          <w:rFonts w:cs="Times New Roman"/>
        </w:rPr>
        <w:t>exprimer un mouvement d</w:t>
      </w:r>
      <w:r>
        <w:rPr>
          <w:rFonts w:cs="Times New Roman"/>
        </w:rPr>
        <w:t>’</w:t>
      </w:r>
      <w:r w:rsidRPr="00F8712A">
        <w:rPr>
          <w:rFonts w:cs="Times New Roman"/>
        </w:rPr>
        <w:t>âme, une noble aspiration, une parcelle d</w:t>
      </w:r>
      <w:r>
        <w:rPr>
          <w:rFonts w:cs="Times New Roman"/>
        </w:rPr>
        <w:t>’</w:t>
      </w:r>
      <w:r w:rsidRPr="00F8712A">
        <w:rPr>
          <w:rFonts w:cs="Times New Roman"/>
        </w:rPr>
        <w:t>harmonie avant la lettre, l</w:t>
      </w:r>
      <w:r>
        <w:rPr>
          <w:rFonts w:cs="Times New Roman"/>
        </w:rPr>
        <w:t>’</w:t>
      </w:r>
      <w:r w:rsidRPr="00F8712A">
        <w:rPr>
          <w:rFonts w:cs="Times New Roman"/>
        </w:rPr>
        <w:t xml:space="preserve">harmonie absolue ne nous devant être révélée </w:t>
      </w:r>
      <w:del w:id="11" w:author="Marguerite-Marie Bordry" w:date="2018-12-05T17:22:00Z">
        <w:r w:rsidRPr="00F8712A" w:rsidDel="00940F8D">
          <w:rPr>
            <w:rFonts w:cs="Times New Roman"/>
          </w:rPr>
          <w:delText>qu</w:delText>
        </w:r>
        <w:r w:rsidDel="00940F8D">
          <w:rPr>
            <w:rFonts w:cs="Times New Roman"/>
          </w:rPr>
          <w:delText>’</w:delText>
        </w:r>
        <w:r w:rsidRPr="00F8712A" w:rsidDel="00940F8D">
          <w:rPr>
            <w:rFonts w:cs="Times New Roman"/>
          </w:rPr>
          <w:delText xml:space="preserve">au </w:delText>
        </w:r>
      </w:del>
      <w:ins w:id="12" w:author="Marguerite-Marie Bordry" w:date="2018-12-05T17:22:00Z">
        <w:r w:rsidR="00940F8D" w:rsidRPr="00F8712A">
          <w:rPr>
            <w:rFonts w:cs="Times New Roman"/>
          </w:rPr>
          <w:t>qu</w:t>
        </w:r>
        <w:r w:rsidR="00940F8D">
          <w:rPr>
            <w:rFonts w:cs="Times New Roman"/>
          </w:rPr>
          <w:t>’</w:t>
        </w:r>
        <w:r w:rsidR="00940F8D" w:rsidRPr="00F8712A">
          <w:rPr>
            <w:rFonts w:cs="Times New Roman"/>
          </w:rPr>
          <w:t>au</w:t>
        </w:r>
        <w:r w:rsidR="00940F8D">
          <w:rPr>
            <w:rFonts w:cs="Times New Roman"/>
          </w:rPr>
          <w:t>-</w:t>
        </w:r>
      </w:ins>
      <w:r w:rsidRPr="00F8712A">
        <w:rPr>
          <w:rFonts w:cs="Times New Roman"/>
        </w:rPr>
        <w:t>delà de la vie d</w:t>
      </w:r>
      <w:r>
        <w:rPr>
          <w:rFonts w:cs="Times New Roman"/>
        </w:rPr>
        <w:t>’</w:t>
      </w:r>
      <w:r w:rsidRPr="00F8712A">
        <w:rPr>
          <w:rFonts w:cs="Times New Roman"/>
        </w:rPr>
        <w:t>ici</w:t>
      </w:r>
      <w:r>
        <w:rPr>
          <w:rFonts w:cs="Times New Roman"/>
        </w:rPr>
        <w:t> ?</w:t>
      </w:r>
      <w:r w:rsidRPr="00F8712A">
        <w:rPr>
          <w:rFonts w:cs="Times New Roman"/>
        </w:rPr>
        <w:t xml:space="preserve"> Or, ces choses ne sont point en dehors de nous, mais en nous, car il n</w:t>
      </w:r>
      <w:r>
        <w:rPr>
          <w:rFonts w:cs="Times New Roman"/>
        </w:rPr>
        <w:t>’</w:t>
      </w:r>
      <w:r w:rsidRPr="00F8712A">
        <w:rPr>
          <w:rFonts w:cs="Times New Roman"/>
        </w:rPr>
        <w:t>y a pas, que je sache, de gens qui aillent demander aux autres leur colère propre, leur douleur propre ou leur joie propre</w:t>
      </w:r>
      <w:r>
        <w:rPr>
          <w:rFonts w:cs="Times New Roman"/>
        </w:rPr>
        <w:t> ;</w:t>
      </w:r>
      <w:r w:rsidRPr="00F8712A">
        <w:rPr>
          <w:rFonts w:cs="Times New Roman"/>
        </w:rPr>
        <w:t xml:space="preserve"> ils n</w:t>
      </w:r>
      <w:r>
        <w:rPr>
          <w:rFonts w:cs="Times New Roman"/>
        </w:rPr>
        <w:t>’</w:t>
      </w:r>
      <w:r w:rsidRPr="00F8712A">
        <w:rPr>
          <w:rFonts w:cs="Times New Roman"/>
        </w:rPr>
        <w:t xml:space="preserve">obéissent en cela </w:t>
      </w:r>
      <w:del w:id="13" w:author="Marguerite-Marie Bordry" w:date="2018-12-05T17:22:00Z">
        <w:r w:rsidRPr="00F8712A" w:rsidDel="00C813C3">
          <w:rPr>
            <w:rFonts w:cs="Times New Roman"/>
          </w:rPr>
          <w:delText xml:space="preserve">qu </w:delText>
        </w:r>
      </w:del>
      <w:ins w:id="14" w:author="Marguerite-Marie Bordry" w:date="2018-12-05T17:22:00Z">
        <w:r w:rsidR="00C813C3" w:rsidRPr="00F8712A">
          <w:rPr>
            <w:rFonts w:cs="Times New Roman"/>
          </w:rPr>
          <w:t>qu</w:t>
        </w:r>
        <w:r w:rsidR="00C813C3">
          <w:rPr>
            <w:rFonts w:cs="Times New Roman"/>
          </w:rPr>
          <w:t>’</w:t>
        </w:r>
      </w:ins>
      <w:r w:rsidRPr="00F8712A">
        <w:rPr>
          <w:rFonts w:cs="Times New Roman"/>
        </w:rPr>
        <w:t>à une impulsion naturelle</w:t>
      </w:r>
      <w:r>
        <w:rPr>
          <w:rFonts w:cs="Times New Roman"/>
        </w:rPr>
        <w:t> ;</w:t>
      </w:r>
      <w:r w:rsidRPr="00F8712A">
        <w:rPr>
          <w:rFonts w:cs="Times New Roman"/>
        </w:rPr>
        <w:t xml:space="preserve"> que sera-ce donc pour le génie, qui est créateur</w:t>
      </w:r>
      <w:r>
        <w:rPr>
          <w:rFonts w:cs="Times New Roman"/>
        </w:rPr>
        <w:t> !</w:t>
      </w:r>
      <w:r w:rsidRPr="00F8712A">
        <w:rPr>
          <w:rFonts w:cs="Times New Roman"/>
        </w:rPr>
        <w:t xml:space="preserve"> La lettre tue, l</w:t>
      </w:r>
      <w:r>
        <w:rPr>
          <w:rFonts w:cs="Times New Roman"/>
        </w:rPr>
        <w:t>’</w:t>
      </w:r>
      <w:r w:rsidRPr="00F8712A">
        <w:rPr>
          <w:rFonts w:cs="Times New Roman"/>
        </w:rPr>
        <w:t>esprit vivifie, dit le grand apôtre</w:t>
      </w:r>
      <w:r>
        <w:rPr>
          <w:rFonts w:cs="Times New Roman"/>
        </w:rPr>
        <w:t> :</w:t>
      </w:r>
      <w:r w:rsidRPr="00F8712A">
        <w:rPr>
          <w:rFonts w:cs="Times New Roman"/>
        </w:rPr>
        <w:t xml:space="preserve"> parole vérifiée clairement dans cette question du Beau.</w:t>
      </w:r>
    </w:p>
    <w:p w:rsidR="00DA173D" w:rsidRPr="00F8712A" w:rsidRDefault="00DA173D" w:rsidP="00DA173D">
      <w:pPr>
        <w:pStyle w:val="Corpsdetexte"/>
        <w:rPr>
          <w:rFonts w:cs="Times New Roman"/>
        </w:rPr>
      </w:pPr>
      <w:r w:rsidRPr="00F8712A">
        <w:rPr>
          <w:rFonts w:cs="Times New Roman"/>
        </w:rPr>
        <w:t>N</w:t>
      </w:r>
      <w:r>
        <w:rPr>
          <w:rFonts w:cs="Times New Roman"/>
        </w:rPr>
        <w:t>’y a-t-il pas eu — avant la Renaissance </w:t>
      </w:r>
      <w:r w:rsidRPr="00F8712A">
        <w:rPr>
          <w:rFonts w:cs="Times New Roman"/>
        </w:rPr>
        <w:t>— d</w:t>
      </w:r>
      <w:r>
        <w:rPr>
          <w:rFonts w:cs="Times New Roman"/>
        </w:rPr>
        <w:t>’</w:t>
      </w:r>
      <w:r w:rsidRPr="00F8712A">
        <w:rPr>
          <w:rFonts w:cs="Times New Roman"/>
        </w:rPr>
        <w:t>hommes sentant et pensant</w:t>
      </w:r>
      <w:r>
        <w:rPr>
          <w:rFonts w:cs="Times New Roman"/>
        </w:rPr>
        <w:t> ?</w:t>
      </w:r>
      <w:r w:rsidRPr="00F8712A">
        <w:rPr>
          <w:rFonts w:cs="Times New Roman"/>
        </w:rPr>
        <w:t xml:space="preserve"> n</w:t>
      </w:r>
      <w:r>
        <w:rPr>
          <w:rFonts w:cs="Times New Roman"/>
        </w:rPr>
        <w:t>’</w:t>
      </w:r>
      <w:r w:rsidRPr="00F8712A">
        <w:rPr>
          <w:rFonts w:cs="Times New Roman"/>
        </w:rPr>
        <w:t>y a-t-il pas eu des souffrants, des attristés, des contemplatifs, des joyeux, des saints, des héros, des génies</w:t>
      </w:r>
      <w:r>
        <w:rPr>
          <w:rFonts w:cs="Times New Roman"/>
        </w:rPr>
        <w:t> ?</w:t>
      </w:r>
      <w:r w:rsidRPr="00F8712A">
        <w:rPr>
          <w:rFonts w:cs="Times New Roman"/>
        </w:rPr>
        <w:t xml:space="preserve"> Tout examen fait, il résulte qu</w:t>
      </w:r>
      <w:r>
        <w:rPr>
          <w:rFonts w:cs="Times New Roman"/>
        </w:rPr>
        <w:t>’</w:t>
      </w:r>
      <w:r w:rsidRPr="00F8712A">
        <w:rPr>
          <w:rFonts w:cs="Times New Roman"/>
        </w:rPr>
        <w:t>aucune période ne fut plus fertile en gloires anonymes de tous les genres, et cela parce tous se fondaient en un, parce que les esprits possédés d</w:t>
      </w:r>
      <w:r>
        <w:rPr>
          <w:rFonts w:cs="Times New Roman"/>
        </w:rPr>
        <w:t>’</w:t>
      </w:r>
      <w:r w:rsidRPr="00F8712A">
        <w:rPr>
          <w:rFonts w:cs="Times New Roman"/>
        </w:rPr>
        <w:t>une science simple et claire fonctionnaient dans un système ayant l</w:t>
      </w:r>
      <w:r>
        <w:rPr>
          <w:rFonts w:cs="Times New Roman"/>
        </w:rPr>
        <w:t>’</w:t>
      </w:r>
      <w:r w:rsidRPr="00F8712A">
        <w:rPr>
          <w:rFonts w:cs="Times New Roman"/>
        </w:rPr>
        <w:t>idéal et l</w:t>
      </w:r>
      <w:r>
        <w:rPr>
          <w:rFonts w:cs="Times New Roman"/>
        </w:rPr>
        <w:t>’</w:t>
      </w:r>
      <w:r w:rsidRPr="00F8712A">
        <w:rPr>
          <w:rFonts w:cs="Times New Roman"/>
        </w:rPr>
        <w:t>harmonie pour but. Il est donc impossible et même révoltant de dire qu</w:t>
      </w:r>
      <w:r>
        <w:rPr>
          <w:rFonts w:cs="Times New Roman"/>
        </w:rPr>
        <w:t>’</w:t>
      </w:r>
      <w:r w:rsidRPr="00F8712A">
        <w:rPr>
          <w:rFonts w:cs="Times New Roman"/>
        </w:rPr>
        <w:t>avant la Renaissance il n</w:t>
      </w:r>
      <w:r>
        <w:rPr>
          <w:rFonts w:cs="Times New Roman"/>
        </w:rPr>
        <w:t>’</w:t>
      </w:r>
      <w:r w:rsidRPr="00F8712A">
        <w:rPr>
          <w:rFonts w:cs="Times New Roman"/>
        </w:rPr>
        <w:t>y ait pas eu d</w:t>
      </w:r>
      <w:r>
        <w:rPr>
          <w:rFonts w:cs="Times New Roman"/>
        </w:rPr>
        <w:t>’art</w:t>
      </w:r>
      <w:r>
        <w:rPr>
          <w:rStyle w:val="Appelnotedebasdep"/>
          <w:rFonts w:cs="Times New Roman"/>
        </w:rPr>
        <w:footnoteReference w:id="2"/>
      </w:r>
      <w:r w:rsidRPr="00F8712A">
        <w:rPr>
          <w:rFonts w:cs="Times New Roman"/>
        </w:rPr>
        <w:t>.</w:t>
      </w:r>
    </w:p>
    <w:p w:rsidR="00DA173D" w:rsidRPr="00F8712A" w:rsidRDefault="00DA173D" w:rsidP="00DA173D">
      <w:pPr>
        <w:pStyle w:val="Corpsdetexte"/>
        <w:rPr>
          <w:rFonts w:cs="Times New Roman"/>
        </w:rPr>
      </w:pPr>
      <w:r w:rsidRPr="00F8712A">
        <w:rPr>
          <w:rFonts w:cs="Times New Roman"/>
        </w:rPr>
        <w:t>Cet art, puisqu</w:t>
      </w:r>
      <w:r>
        <w:rPr>
          <w:rFonts w:cs="Times New Roman"/>
        </w:rPr>
        <w:t>’</w:t>
      </w:r>
      <w:r w:rsidRPr="00F8712A">
        <w:rPr>
          <w:rFonts w:cs="Times New Roman"/>
        </w:rPr>
        <w:t xml:space="preserve">il y en eut un, que </w:t>
      </w:r>
      <w:proofErr w:type="spellStart"/>
      <w:r w:rsidRPr="00F8712A">
        <w:rPr>
          <w:rFonts w:cs="Times New Roman"/>
        </w:rPr>
        <w:t>fut-il</w:t>
      </w:r>
      <w:proofErr w:type="spellEnd"/>
      <w:r>
        <w:rPr>
          <w:rFonts w:cs="Times New Roman"/>
        </w:rPr>
        <w:t> ?</w:t>
      </w:r>
      <w:r w:rsidRPr="00F8712A">
        <w:rPr>
          <w:rFonts w:cs="Times New Roman"/>
        </w:rPr>
        <w:t xml:space="preserve"> Comportait-il cette sérénité et cette radieuse beauté des œuvres proclamées, ou priait-il, ou pensait-il, ou pleurait-il</w:t>
      </w:r>
      <w:r>
        <w:rPr>
          <w:rFonts w:cs="Times New Roman"/>
        </w:rPr>
        <w:t> ?</w:t>
      </w:r>
      <w:r w:rsidRPr="00F8712A">
        <w:rPr>
          <w:rFonts w:cs="Times New Roman"/>
        </w:rPr>
        <w:t xml:space="preserve"> Il eut un plus grand tort encore que tout cela</w:t>
      </w:r>
      <w:r>
        <w:rPr>
          <w:rFonts w:cs="Times New Roman"/>
        </w:rPr>
        <w:t> !</w:t>
      </w:r>
      <w:r w:rsidRPr="00F8712A">
        <w:rPr>
          <w:rFonts w:cs="Times New Roman"/>
        </w:rPr>
        <w:t xml:space="preserve"> il rêva. C</w:t>
      </w:r>
      <w:r>
        <w:rPr>
          <w:rFonts w:cs="Times New Roman"/>
        </w:rPr>
        <w:t>’</w:t>
      </w:r>
      <w:r w:rsidRPr="00F8712A">
        <w:rPr>
          <w:rFonts w:cs="Times New Roman"/>
        </w:rPr>
        <w:t>est qu</w:t>
      </w:r>
      <w:r>
        <w:rPr>
          <w:rFonts w:cs="Times New Roman"/>
        </w:rPr>
        <w:t>’</w:t>
      </w:r>
      <w:r w:rsidRPr="00F8712A">
        <w:rPr>
          <w:rFonts w:cs="Times New Roman"/>
        </w:rPr>
        <w:t>alors on était en des temps de croyance et de vision, en des temps de guerres terribles et de paix exquises, en des carnages abominables et des féeries délicieuses. Rien n</w:t>
      </w:r>
      <w:r>
        <w:rPr>
          <w:rFonts w:cs="Times New Roman"/>
        </w:rPr>
        <w:t>’</w:t>
      </w:r>
      <w:r w:rsidRPr="00F8712A">
        <w:rPr>
          <w:rFonts w:cs="Times New Roman"/>
        </w:rPr>
        <w:t>entravait l</w:t>
      </w:r>
      <w:r>
        <w:rPr>
          <w:rFonts w:cs="Times New Roman"/>
        </w:rPr>
        <w:t>’</w:t>
      </w:r>
      <w:r w:rsidRPr="00F8712A">
        <w:rPr>
          <w:rFonts w:cs="Times New Roman"/>
        </w:rPr>
        <w:t>Esprit des hommes</w:t>
      </w:r>
      <w:r>
        <w:rPr>
          <w:rFonts w:cs="Times New Roman"/>
        </w:rPr>
        <w:t> ;</w:t>
      </w:r>
      <w:r w:rsidRPr="00F8712A">
        <w:rPr>
          <w:rFonts w:cs="Times New Roman"/>
        </w:rPr>
        <w:t xml:space="preserve"> le Doute n</w:t>
      </w:r>
      <w:r>
        <w:rPr>
          <w:rFonts w:cs="Times New Roman"/>
        </w:rPr>
        <w:t>’</w:t>
      </w:r>
      <w:r w:rsidRPr="00F8712A">
        <w:rPr>
          <w:rFonts w:cs="Times New Roman"/>
        </w:rPr>
        <w:t>était point né</w:t>
      </w:r>
      <w:r>
        <w:rPr>
          <w:rFonts w:cs="Times New Roman"/>
        </w:rPr>
        <w:t> ;</w:t>
      </w:r>
      <w:r w:rsidRPr="00F8712A">
        <w:rPr>
          <w:rFonts w:cs="Times New Roman"/>
        </w:rPr>
        <w:t xml:space="preserve"> et des</w:t>
      </w:r>
      <w:r>
        <w:rPr>
          <w:rFonts w:cs="Times New Roman"/>
        </w:rPr>
        <w:t xml:space="preserve"> </w:t>
      </w:r>
      <w:r w:rsidRPr="00F8712A">
        <w:rPr>
          <w:rFonts w:cs="Times New Roman"/>
        </w:rPr>
        <w:t>millions d</w:t>
      </w:r>
      <w:r>
        <w:rPr>
          <w:rFonts w:cs="Times New Roman"/>
        </w:rPr>
        <w:t>’</w:t>
      </w:r>
      <w:r w:rsidRPr="00F8712A">
        <w:rPr>
          <w:rFonts w:cs="Times New Roman"/>
        </w:rPr>
        <w:t>êtres partaient pour délivrer le tombeau du Christ sans avoir songé un instant à ce qu</w:t>
      </w:r>
      <w:r>
        <w:rPr>
          <w:rFonts w:cs="Times New Roman"/>
        </w:rPr>
        <w:t>’</w:t>
      </w:r>
      <w:r w:rsidRPr="00F8712A">
        <w:rPr>
          <w:rFonts w:cs="Times New Roman"/>
        </w:rPr>
        <w:t>ils mangeraient en chemin et de quelle étoffe ils se vêtiraient. Une égale ardeur était dans tous les esprits</w:t>
      </w:r>
      <w:r>
        <w:rPr>
          <w:rFonts w:cs="Times New Roman"/>
        </w:rPr>
        <w:t> ;</w:t>
      </w:r>
      <w:r w:rsidRPr="00F8712A">
        <w:rPr>
          <w:rFonts w:cs="Times New Roman"/>
        </w:rPr>
        <w:t xml:space="preserve"> aucune entreprise ne semblait dérisoire, pourvu qu</w:t>
      </w:r>
      <w:r>
        <w:rPr>
          <w:rFonts w:cs="Times New Roman"/>
        </w:rPr>
        <w:t>’</w:t>
      </w:r>
      <w:r w:rsidRPr="00F8712A">
        <w:rPr>
          <w:rFonts w:cs="Times New Roman"/>
        </w:rPr>
        <w:t>elle eût Dieu pour fin, et le dogmatisme protestant n</w:t>
      </w:r>
      <w:r>
        <w:rPr>
          <w:rFonts w:cs="Times New Roman"/>
        </w:rPr>
        <w:t>’</w:t>
      </w:r>
      <w:r w:rsidRPr="00F8712A">
        <w:rPr>
          <w:rFonts w:cs="Times New Roman"/>
        </w:rPr>
        <w:t>avait point encore montré son nez de cafard sur les marches de la chaire.</w:t>
      </w:r>
    </w:p>
    <w:p w:rsidR="00DA173D" w:rsidRPr="00F8712A" w:rsidRDefault="00DA173D" w:rsidP="00DA173D">
      <w:pPr>
        <w:pStyle w:val="Corpsdetexte"/>
        <w:rPr>
          <w:rFonts w:cs="Times New Roman"/>
        </w:rPr>
      </w:pPr>
      <w:r w:rsidRPr="00F8712A">
        <w:rPr>
          <w:rFonts w:cs="Times New Roman"/>
        </w:rPr>
        <w:t>Parmi une telle effervescence, devant un tel abandon de tout ce qui tient au corps, l</w:t>
      </w:r>
      <w:r>
        <w:rPr>
          <w:rFonts w:cs="Times New Roman"/>
        </w:rPr>
        <w:t>’</w:t>
      </w:r>
      <w:r w:rsidRPr="00F8712A">
        <w:rPr>
          <w:rFonts w:cs="Times New Roman"/>
        </w:rPr>
        <w:t xml:space="preserve">art </w:t>
      </w:r>
      <w:r w:rsidRPr="00F8712A">
        <w:rPr>
          <w:rFonts w:cs="Times New Roman"/>
        </w:rPr>
        <w:lastRenderedPageBreak/>
        <w:t>florissait poussant ses immenses lys de pierre</w:t>
      </w:r>
      <w:r>
        <w:rPr>
          <w:rFonts w:cs="Times New Roman"/>
        </w:rPr>
        <w:t> :</w:t>
      </w:r>
      <w:r w:rsidRPr="00F8712A">
        <w:rPr>
          <w:rFonts w:cs="Times New Roman"/>
        </w:rPr>
        <w:t xml:space="preserve"> les cathédrales, les chapelles, les couvents</w:t>
      </w:r>
      <w:r>
        <w:rPr>
          <w:rFonts w:cs="Times New Roman"/>
        </w:rPr>
        <w:t> ;</w:t>
      </w:r>
      <w:r w:rsidRPr="00F8712A">
        <w:rPr>
          <w:rFonts w:cs="Times New Roman"/>
        </w:rPr>
        <w:t xml:space="preserve"> couvrant les murs de ses romans, de ses contes, de ses rêveries</w:t>
      </w:r>
      <w:r>
        <w:rPr>
          <w:rFonts w:cs="Times New Roman"/>
        </w:rPr>
        <w:t> ;</w:t>
      </w:r>
      <w:r w:rsidRPr="00F8712A">
        <w:rPr>
          <w:rFonts w:cs="Times New Roman"/>
        </w:rPr>
        <w:t xml:space="preserve"> volant trop haut pour s</w:t>
      </w:r>
      <w:r>
        <w:rPr>
          <w:rFonts w:cs="Times New Roman"/>
        </w:rPr>
        <w:t>’</w:t>
      </w:r>
      <w:r w:rsidRPr="00F8712A">
        <w:rPr>
          <w:rFonts w:cs="Times New Roman"/>
        </w:rPr>
        <w:t>attarder à un pittoresque étroit</w:t>
      </w:r>
      <w:r>
        <w:rPr>
          <w:rFonts w:cs="Times New Roman"/>
        </w:rPr>
        <w:t> :</w:t>
      </w:r>
      <w:r w:rsidRPr="00F8712A">
        <w:rPr>
          <w:rFonts w:cs="Times New Roman"/>
        </w:rPr>
        <w:t xml:space="preserve"> s</w:t>
      </w:r>
      <w:r>
        <w:rPr>
          <w:rFonts w:cs="Times New Roman"/>
        </w:rPr>
        <w:t>’</w:t>
      </w:r>
      <w:r w:rsidRPr="00F8712A">
        <w:rPr>
          <w:rFonts w:cs="Times New Roman"/>
        </w:rPr>
        <w:t>élevant toujours au-dessus de son objet, il apportait à l</w:t>
      </w:r>
      <w:r>
        <w:rPr>
          <w:rFonts w:cs="Times New Roman"/>
        </w:rPr>
        <w:t>’</w:t>
      </w:r>
      <w:r w:rsidRPr="00F8712A">
        <w:rPr>
          <w:rFonts w:cs="Times New Roman"/>
        </w:rPr>
        <w:t>œuvre ce vague qui est la songerie même de l</w:t>
      </w:r>
      <w:r>
        <w:rPr>
          <w:rFonts w:cs="Times New Roman"/>
        </w:rPr>
        <w:t>’</w:t>
      </w:r>
      <w:r w:rsidRPr="00F8712A">
        <w:rPr>
          <w:rFonts w:cs="Times New Roman"/>
        </w:rPr>
        <w:t xml:space="preserve">inconnu, et cette précision expressive si intense qui ne peut faire douter du but </w:t>
      </w:r>
      <w:proofErr w:type="spellStart"/>
      <w:r w:rsidRPr="00F8712A">
        <w:rPr>
          <w:rFonts w:cs="Times New Roman"/>
        </w:rPr>
        <w:t>qu</w:t>
      </w:r>
      <w:proofErr w:type="spellEnd"/>
      <w:r w:rsidRPr="00F8712A">
        <w:rPr>
          <w:rFonts w:cs="Times New Roman"/>
        </w:rPr>
        <w:t xml:space="preserve"> il</w:t>
      </w:r>
      <w:r>
        <w:rPr>
          <w:rFonts w:cs="Times New Roman"/>
        </w:rPr>
        <w:t xml:space="preserve"> voulait atteindre. En un mot — </w:t>
      </w:r>
      <w:r w:rsidRPr="00F8712A">
        <w:rPr>
          <w:rFonts w:cs="Times New Roman"/>
        </w:rPr>
        <w:t>et c</w:t>
      </w:r>
      <w:r>
        <w:rPr>
          <w:rFonts w:cs="Times New Roman"/>
        </w:rPr>
        <w:t>’est pourquoi il fut condamné </w:t>
      </w:r>
      <w:r w:rsidRPr="00F8712A">
        <w:rPr>
          <w:rFonts w:cs="Times New Roman"/>
        </w:rPr>
        <w:t>— il était trop haut</w:t>
      </w:r>
      <w:r>
        <w:rPr>
          <w:rFonts w:cs="Times New Roman"/>
        </w:rPr>
        <w:t> ;</w:t>
      </w:r>
      <w:r w:rsidRPr="00F8712A">
        <w:rPr>
          <w:rFonts w:cs="Times New Roman"/>
        </w:rPr>
        <w:t xml:space="preserve"> il ne pouvait satisfaire l</w:t>
      </w:r>
      <w:r>
        <w:rPr>
          <w:rFonts w:cs="Times New Roman"/>
        </w:rPr>
        <w:t>’</w:t>
      </w:r>
      <w:r w:rsidRPr="00F8712A">
        <w:rPr>
          <w:rFonts w:cs="Times New Roman"/>
        </w:rPr>
        <w:t>analyse d</w:t>
      </w:r>
      <w:r>
        <w:rPr>
          <w:rFonts w:cs="Times New Roman"/>
        </w:rPr>
        <w:t>’</w:t>
      </w:r>
      <w:r w:rsidRPr="00F8712A">
        <w:rPr>
          <w:rFonts w:cs="Times New Roman"/>
        </w:rPr>
        <w:t>hommes qui descendaient de ces pions, de ces chrétiens à l</w:t>
      </w:r>
      <w:r>
        <w:rPr>
          <w:rFonts w:cs="Times New Roman"/>
        </w:rPr>
        <w:t>’</w:t>
      </w:r>
      <w:r w:rsidRPr="00F8712A">
        <w:rPr>
          <w:rFonts w:cs="Times New Roman"/>
        </w:rPr>
        <w:t>âme affaiblie préparant sa destruction dans sa chute même.</w:t>
      </w:r>
    </w:p>
    <w:p w:rsidR="00DA173D" w:rsidRPr="00F8712A" w:rsidRDefault="00DA173D" w:rsidP="00DA173D">
      <w:pPr>
        <w:pStyle w:val="Corpsdetexte"/>
        <w:rPr>
          <w:rFonts w:cs="Times New Roman"/>
        </w:rPr>
      </w:pPr>
      <w:r w:rsidRPr="00F8712A">
        <w:rPr>
          <w:rFonts w:cs="Times New Roman"/>
        </w:rPr>
        <w:t>Pourtant, combien ce langage incompris était clair et simple</w:t>
      </w:r>
      <w:r>
        <w:rPr>
          <w:rFonts w:cs="Times New Roman"/>
        </w:rPr>
        <w:t> ;</w:t>
      </w:r>
      <w:r w:rsidRPr="00F8712A">
        <w:rPr>
          <w:rFonts w:cs="Times New Roman"/>
        </w:rPr>
        <w:t xml:space="preserve"> sans autre désir que la pensée, il la précise dans de grandes lignes plus proches souvent du hiératisme monumental que de la nature imitée</w:t>
      </w:r>
      <w:r>
        <w:rPr>
          <w:rFonts w:cs="Times New Roman"/>
        </w:rPr>
        <w:t> ;</w:t>
      </w:r>
      <w:r w:rsidRPr="00F8712A">
        <w:rPr>
          <w:rFonts w:cs="Times New Roman"/>
        </w:rPr>
        <w:t xml:space="preserve"> mariant son essor à toutes les aspirations de son temps, il était un accord de plus, et le plus beau peut-être de cette immense symphonie des cœurs vers Dieu. Loin d</w:t>
      </w:r>
      <w:r>
        <w:rPr>
          <w:rFonts w:cs="Times New Roman"/>
        </w:rPr>
        <w:t>’</w:t>
      </w:r>
      <w:r w:rsidRPr="00F8712A">
        <w:rPr>
          <w:rFonts w:cs="Times New Roman"/>
        </w:rPr>
        <w:t>en diminuer le caractère, il l</w:t>
      </w:r>
      <w:r>
        <w:rPr>
          <w:rFonts w:cs="Times New Roman"/>
        </w:rPr>
        <w:t>’</w:t>
      </w:r>
      <w:r w:rsidRPr="00F8712A">
        <w:rPr>
          <w:rFonts w:cs="Times New Roman"/>
        </w:rPr>
        <w:t>accentue et le fait entendre par ses hardiesses, par sa force qui ne doute de rien</w:t>
      </w:r>
      <w:r>
        <w:rPr>
          <w:rFonts w:cs="Times New Roman"/>
        </w:rPr>
        <w:t> ;</w:t>
      </w:r>
      <w:r w:rsidRPr="00F8712A">
        <w:rPr>
          <w:rFonts w:cs="Times New Roman"/>
        </w:rPr>
        <w:t xml:space="preserve"> il méprise le détail de mauvais aloi, il veut le simple parce qu</w:t>
      </w:r>
      <w:r>
        <w:rPr>
          <w:rFonts w:cs="Times New Roman"/>
        </w:rPr>
        <w:t>’</w:t>
      </w:r>
      <w:r w:rsidRPr="00F8712A">
        <w:rPr>
          <w:rFonts w:cs="Times New Roman"/>
        </w:rPr>
        <w:t>il pense au grand, et qu</w:t>
      </w:r>
      <w:r>
        <w:rPr>
          <w:rFonts w:cs="Times New Roman"/>
        </w:rPr>
        <w:t>’</w:t>
      </w:r>
      <w:r w:rsidRPr="00F8712A">
        <w:rPr>
          <w:rFonts w:cs="Times New Roman"/>
        </w:rPr>
        <w:t>il soit byzantin, gothique, italien, français ou allemand, il ne cesse jamais d</w:t>
      </w:r>
      <w:r>
        <w:rPr>
          <w:rFonts w:cs="Times New Roman"/>
        </w:rPr>
        <w:t>’</w:t>
      </w:r>
      <w:r w:rsidRPr="00F8712A">
        <w:rPr>
          <w:rFonts w:cs="Times New Roman"/>
        </w:rPr>
        <w:t>être Lui et de parler hautement à l</w:t>
      </w:r>
      <w:r>
        <w:rPr>
          <w:rFonts w:cs="Times New Roman"/>
        </w:rPr>
        <w:t>’</w:t>
      </w:r>
      <w:r w:rsidRPr="00F8712A">
        <w:rPr>
          <w:rFonts w:cs="Times New Roman"/>
        </w:rPr>
        <w:t xml:space="preserve">âme. Si Raphaël, si Vinci </w:t>
      </w:r>
      <w:proofErr w:type="gramStart"/>
      <w:r w:rsidRPr="00F8712A">
        <w:rPr>
          <w:rFonts w:cs="Times New Roman"/>
        </w:rPr>
        <w:t>ont</w:t>
      </w:r>
      <w:proofErr w:type="gramEnd"/>
      <w:r w:rsidRPr="00F8712A">
        <w:rPr>
          <w:rFonts w:cs="Times New Roman"/>
        </w:rPr>
        <w:t xml:space="preserve"> de la science et de la grâce, il n</w:t>
      </w:r>
      <w:r>
        <w:rPr>
          <w:rFonts w:cs="Times New Roman"/>
        </w:rPr>
        <w:t>’</w:t>
      </w:r>
      <w:r w:rsidRPr="00F8712A">
        <w:rPr>
          <w:rFonts w:cs="Times New Roman"/>
        </w:rPr>
        <w:t>en manque point, lui qui se promène dans les jardins du ciel</w:t>
      </w:r>
      <w:r>
        <w:rPr>
          <w:rFonts w:cs="Times New Roman"/>
        </w:rPr>
        <w:t> ;</w:t>
      </w:r>
      <w:r w:rsidRPr="00F8712A">
        <w:rPr>
          <w:rFonts w:cs="Times New Roman"/>
        </w:rPr>
        <w:t xml:space="preserve"> et apte s</w:t>
      </w:r>
      <w:r>
        <w:rPr>
          <w:rFonts w:cs="Times New Roman"/>
        </w:rPr>
        <w:t>’</w:t>
      </w:r>
      <w:r w:rsidRPr="00F8712A">
        <w:rPr>
          <w:rFonts w:cs="Times New Roman"/>
        </w:rPr>
        <w:t>ils sont à tout dire, il ne leur est point inférieur, puisqu</w:t>
      </w:r>
      <w:r>
        <w:rPr>
          <w:rFonts w:cs="Times New Roman"/>
        </w:rPr>
        <w:t>’</w:t>
      </w:r>
      <w:r w:rsidRPr="00F8712A">
        <w:rPr>
          <w:rFonts w:cs="Times New Roman"/>
        </w:rPr>
        <w:t>il va de l</w:t>
      </w:r>
      <w:r>
        <w:rPr>
          <w:rFonts w:cs="Times New Roman"/>
        </w:rPr>
        <w:t>’</w:t>
      </w:r>
      <w:r w:rsidRPr="00F8712A">
        <w:rPr>
          <w:rFonts w:cs="Times New Roman"/>
        </w:rPr>
        <w:t xml:space="preserve">ange </w:t>
      </w:r>
      <w:proofErr w:type="spellStart"/>
      <w:r w:rsidRPr="00F8712A">
        <w:rPr>
          <w:rFonts w:cs="Times New Roman"/>
        </w:rPr>
        <w:t>au</w:t>
      </w:r>
      <w:proofErr w:type="spellEnd"/>
      <w:r w:rsidRPr="00F8712A">
        <w:rPr>
          <w:rFonts w:cs="Times New Roman"/>
        </w:rPr>
        <w:t xml:space="preserve"> démon, de l</w:t>
      </w:r>
      <w:r>
        <w:rPr>
          <w:rFonts w:cs="Times New Roman"/>
        </w:rPr>
        <w:t>’</w:t>
      </w:r>
      <w:r w:rsidRPr="00F8712A">
        <w:rPr>
          <w:rFonts w:cs="Times New Roman"/>
        </w:rPr>
        <w:t xml:space="preserve">Eden </w:t>
      </w:r>
      <w:del w:id="15" w:author="Marguerite-Marie Bordry" w:date="2018-12-05T17:24:00Z">
        <w:r w:rsidRPr="00F8712A" w:rsidDel="00601B91">
          <w:rPr>
            <w:rFonts w:cs="Times New Roman"/>
          </w:rPr>
          <w:delText xml:space="preserve">â </w:delText>
        </w:r>
      </w:del>
      <w:ins w:id="16" w:author="Marguerite-Marie Bordry" w:date="2018-12-05T17:24:00Z">
        <w:r w:rsidR="00601B91">
          <w:rPr>
            <w:rFonts w:cs="Times New Roman"/>
          </w:rPr>
          <w:t>à</w:t>
        </w:r>
        <w:r w:rsidR="00601B91" w:rsidRPr="00F8712A">
          <w:rPr>
            <w:rFonts w:cs="Times New Roman"/>
          </w:rPr>
          <w:t xml:space="preserve"> </w:t>
        </w:r>
      </w:ins>
      <w:r w:rsidRPr="00F8712A">
        <w:rPr>
          <w:rFonts w:cs="Times New Roman"/>
        </w:rPr>
        <w:t>l</w:t>
      </w:r>
      <w:r>
        <w:rPr>
          <w:rFonts w:cs="Times New Roman"/>
        </w:rPr>
        <w:t>’</w:t>
      </w:r>
      <w:r w:rsidRPr="00F8712A">
        <w:rPr>
          <w:rFonts w:cs="Times New Roman"/>
        </w:rPr>
        <w:t>abîme. Non, il ne fut jamais vulgaire, plat, lourd, grossier dans son intensité</w:t>
      </w:r>
      <w:r>
        <w:rPr>
          <w:rFonts w:cs="Times New Roman"/>
        </w:rPr>
        <w:t> ;</w:t>
      </w:r>
      <w:r w:rsidRPr="00F8712A">
        <w:rPr>
          <w:rFonts w:cs="Times New Roman"/>
        </w:rPr>
        <w:t xml:space="preserve"> non, messieurs les rhéteurs, il fut libre, il fut fort.</w:t>
      </w:r>
    </w:p>
    <w:p w:rsidR="00DA173D" w:rsidRPr="00F8712A" w:rsidRDefault="00DA173D" w:rsidP="00DA173D">
      <w:pPr>
        <w:pStyle w:val="Corpsdetexte"/>
        <w:rPr>
          <w:rFonts w:cs="Times New Roman"/>
        </w:rPr>
      </w:pPr>
      <w:r w:rsidRPr="00F8712A">
        <w:rPr>
          <w:rFonts w:cs="Times New Roman"/>
        </w:rPr>
        <w:t>Épris des vérités de détail, Stendhal s</w:t>
      </w:r>
      <w:r>
        <w:rPr>
          <w:rFonts w:cs="Times New Roman"/>
        </w:rPr>
        <w:t>’</w:t>
      </w:r>
      <w:r w:rsidRPr="00F8712A">
        <w:rPr>
          <w:rFonts w:cs="Times New Roman"/>
        </w:rPr>
        <w:t>écriait</w:t>
      </w:r>
      <w:r>
        <w:rPr>
          <w:rFonts w:cs="Times New Roman"/>
        </w:rPr>
        <w:t> :</w:t>
      </w:r>
      <w:r w:rsidRPr="00F8712A">
        <w:rPr>
          <w:rFonts w:cs="Times New Roman"/>
        </w:rPr>
        <w:t xml:space="preserve"> Que manque-t-il à Raphaël</w:t>
      </w:r>
      <w:r>
        <w:rPr>
          <w:rFonts w:cs="Times New Roman"/>
        </w:rPr>
        <w:t> ?</w:t>
      </w:r>
      <w:r w:rsidRPr="00F8712A">
        <w:rPr>
          <w:rFonts w:cs="Times New Roman"/>
        </w:rPr>
        <w:t xml:space="preserve"> la science moderne</w:t>
      </w:r>
      <w:r>
        <w:rPr>
          <w:rFonts w:cs="Times New Roman"/>
        </w:rPr>
        <w:t> !</w:t>
      </w:r>
    </w:p>
    <w:p w:rsidR="00DA173D" w:rsidRPr="00F8712A" w:rsidRDefault="00DA173D" w:rsidP="00DA173D">
      <w:pPr>
        <w:pStyle w:val="Corpsdetexte"/>
        <w:rPr>
          <w:rFonts w:cs="Times New Roman"/>
        </w:rPr>
      </w:pPr>
      <w:r w:rsidRPr="00F8712A">
        <w:rPr>
          <w:rFonts w:cs="Times New Roman"/>
        </w:rPr>
        <w:t>Qu</w:t>
      </w:r>
      <w:r>
        <w:rPr>
          <w:rFonts w:cs="Times New Roman"/>
        </w:rPr>
        <w:t>’</w:t>
      </w:r>
      <w:r w:rsidRPr="00F8712A">
        <w:rPr>
          <w:rFonts w:cs="Times New Roman"/>
        </w:rPr>
        <w:t>aurait fait Raphaël de Gall et de Lavater, de</w:t>
      </w:r>
      <w:r>
        <w:rPr>
          <w:rFonts w:cs="Times New Roman"/>
        </w:rPr>
        <w:t xml:space="preserve"> </w:t>
      </w:r>
      <w:proofErr w:type="spellStart"/>
      <w:r w:rsidRPr="00F8712A">
        <w:rPr>
          <w:rFonts w:cs="Times New Roman"/>
        </w:rPr>
        <w:t>Desbarolles</w:t>
      </w:r>
      <w:proofErr w:type="spellEnd"/>
      <w:r w:rsidRPr="00F8712A">
        <w:rPr>
          <w:rFonts w:cs="Times New Roman"/>
        </w:rPr>
        <w:t xml:space="preserve"> ou de Charcot</w:t>
      </w:r>
      <w:r>
        <w:rPr>
          <w:rFonts w:cs="Times New Roman"/>
        </w:rPr>
        <w:t> ?</w:t>
      </w:r>
      <w:r w:rsidRPr="00F8712A">
        <w:rPr>
          <w:rFonts w:cs="Times New Roman"/>
        </w:rPr>
        <w:t xml:space="preserve"> Ces connaissances ne sont pas des sources d</w:t>
      </w:r>
      <w:r>
        <w:rPr>
          <w:rFonts w:cs="Times New Roman"/>
        </w:rPr>
        <w:t>’</w:t>
      </w:r>
      <w:r w:rsidRPr="00F8712A">
        <w:rPr>
          <w:rFonts w:cs="Times New Roman"/>
        </w:rPr>
        <w:t xml:space="preserve">inspiration, et ces vérités infinitésimales ne peuvent que </w:t>
      </w:r>
      <w:proofErr w:type="gramStart"/>
      <w:r w:rsidRPr="00F8712A">
        <w:rPr>
          <w:rFonts w:cs="Times New Roman"/>
        </w:rPr>
        <w:t>la mal</w:t>
      </w:r>
      <w:proofErr w:type="gramEnd"/>
      <w:r w:rsidRPr="00F8712A">
        <w:rPr>
          <w:rFonts w:cs="Times New Roman"/>
        </w:rPr>
        <w:t xml:space="preserve"> servir. Sentir, tout est là, et il faut le redire, et il faut le cracher au nez de toute cette bande d</w:t>
      </w:r>
      <w:r>
        <w:rPr>
          <w:rFonts w:cs="Times New Roman"/>
        </w:rPr>
        <w:t>’</w:t>
      </w:r>
      <w:r w:rsidRPr="00F8712A">
        <w:rPr>
          <w:rFonts w:cs="Times New Roman"/>
        </w:rPr>
        <w:t>esthéticiens, cause des méconnaissances et des ravages perpétuels commis dans l</w:t>
      </w:r>
      <w:r>
        <w:rPr>
          <w:rFonts w:cs="Times New Roman"/>
        </w:rPr>
        <w:t>’</w:t>
      </w:r>
      <w:r w:rsidRPr="00F8712A">
        <w:rPr>
          <w:rFonts w:cs="Times New Roman"/>
        </w:rPr>
        <w:t>histoire de l</w:t>
      </w:r>
      <w:r>
        <w:rPr>
          <w:rFonts w:cs="Times New Roman"/>
        </w:rPr>
        <w:t>’</w:t>
      </w:r>
      <w:r w:rsidRPr="00F8712A">
        <w:rPr>
          <w:rFonts w:cs="Times New Roman"/>
        </w:rPr>
        <w:t xml:space="preserve">art. </w:t>
      </w:r>
      <w:r>
        <w:rPr>
          <w:rFonts w:cs="Times New Roman"/>
        </w:rPr>
        <w:t>C. </w:t>
      </w:r>
      <w:r w:rsidRPr="00F8712A">
        <w:rPr>
          <w:rFonts w:cs="Times New Roman"/>
        </w:rPr>
        <w:t>Baudelaire,</w:t>
      </w:r>
      <w:r>
        <w:rPr>
          <w:rFonts w:cs="Times New Roman"/>
        </w:rPr>
        <w:t xml:space="preserve"> — </w:t>
      </w:r>
      <w:r w:rsidRPr="00F8712A">
        <w:rPr>
          <w:rFonts w:cs="Times New Roman"/>
        </w:rPr>
        <w:t>le premier et le seul critique d</w:t>
      </w:r>
      <w:r>
        <w:rPr>
          <w:rFonts w:cs="Times New Roman"/>
        </w:rPr>
        <w:t>’art de ce siècle </w:t>
      </w:r>
      <w:r w:rsidRPr="00F8712A">
        <w:rPr>
          <w:rFonts w:cs="Times New Roman"/>
        </w:rPr>
        <w:t>— disait</w:t>
      </w:r>
      <w:r>
        <w:rPr>
          <w:rFonts w:cs="Times New Roman"/>
        </w:rPr>
        <w:t> :</w:t>
      </w:r>
      <w:r w:rsidRPr="00F8712A">
        <w:rPr>
          <w:rFonts w:cs="Times New Roman"/>
        </w:rPr>
        <w:t xml:space="preserve"> </w:t>
      </w:r>
      <w:r w:rsidRPr="00CC33D0">
        <w:rPr>
          <w:rStyle w:val="quotec"/>
        </w:rPr>
        <w:t>« Décidément, je ne puis m’arrêter à aucune esthétique, le tout consistant à sentir »</w:t>
      </w:r>
      <w:r w:rsidRPr="00F8712A">
        <w:rPr>
          <w:rFonts w:cs="Times New Roman"/>
        </w:rPr>
        <w:t>. L</w:t>
      </w:r>
      <w:r>
        <w:rPr>
          <w:rFonts w:cs="Times New Roman"/>
        </w:rPr>
        <w:t>’</w:t>
      </w:r>
      <w:r w:rsidRPr="00F8712A">
        <w:rPr>
          <w:rFonts w:cs="Times New Roman"/>
        </w:rPr>
        <w:t>art tient à l</w:t>
      </w:r>
      <w:r>
        <w:rPr>
          <w:rFonts w:cs="Times New Roman"/>
        </w:rPr>
        <w:t>’</w:t>
      </w:r>
      <w:r w:rsidRPr="00F8712A">
        <w:rPr>
          <w:rFonts w:cs="Times New Roman"/>
        </w:rPr>
        <w:t>âme. La médiocrité présente de l</w:t>
      </w:r>
      <w:r>
        <w:rPr>
          <w:rFonts w:cs="Times New Roman"/>
        </w:rPr>
        <w:t>’</w:t>
      </w:r>
      <w:r w:rsidRPr="00F8712A">
        <w:rPr>
          <w:rFonts w:cs="Times New Roman"/>
        </w:rPr>
        <w:t>art chrétien est une cause de la tiédeur des fidèles. Les cathédrales ont fait des conversions. La présence réelle de l</w:t>
      </w:r>
      <w:r>
        <w:rPr>
          <w:rFonts w:cs="Times New Roman"/>
        </w:rPr>
        <w:t>’</w:t>
      </w:r>
      <w:r w:rsidRPr="00F8712A">
        <w:rPr>
          <w:rFonts w:cs="Times New Roman"/>
        </w:rPr>
        <w:t>Esprit, reflet du Divin, est donc la première condition de l</w:t>
      </w:r>
      <w:r>
        <w:rPr>
          <w:rFonts w:cs="Times New Roman"/>
        </w:rPr>
        <w:t>’</w:t>
      </w:r>
      <w:r w:rsidRPr="00F8712A">
        <w:rPr>
          <w:rFonts w:cs="Times New Roman"/>
        </w:rPr>
        <w:t>œuvre</w:t>
      </w:r>
      <w:r>
        <w:rPr>
          <w:rFonts w:cs="Times New Roman"/>
        </w:rPr>
        <w:t> ;</w:t>
      </w:r>
      <w:r w:rsidRPr="00F8712A">
        <w:rPr>
          <w:rFonts w:cs="Times New Roman"/>
        </w:rPr>
        <w:t xml:space="preserve"> et après cela, que l</w:t>
      </w:r>
      <w:r>
        <w:rPr>
          <w:rFonts w:cs="Times New Roman"/>
        </w:rPr>
        <w:t>’</w:t>
      </w:r>
      <w:r w:rsidRPr="00F8712A">
        <w:rPr>
          <w:rFonts w:cs="Times New Roman"/>
        </w:rPr>
        <w:t>on ne vienne pas nous dire qu</w:t>
      </w:r>
      <w:r>
        <w:rPr>
          <w:rFonts w:cs="Times New Roman"/>
        </w:rPr>
        <w:t>’</w:t>
      </w:r>
      <w:r w:rsidRPr="00F8712A">
        <w:rPr>
          <w:rFonts w:cs="Times New Roman"/>
        </w:rPr>
        <w:t>il y a des règles que l</w:t>
      </w:r>
      <w:r>
        <w:rPr>
          <w:rFonts w:cs="Times New Roman"/>
        </w:rPr>
        <w:t>’</w:t>
      </w:r>
      <w:r w:rsidRPr="00F8712A">
        <w:rPr>
          <w:rFonts w:cs="Times New Roman"/>
        </w:rPr>
        <w:t>on ne peut outrepasser</w:t>
      </w:r>
      <w:r>
        <w:rPr>
          <w:rFonts w:cs="Times New Roman"/>
        </w:rPr>
        <w:t> :</w:t>
      </w:r>
      <w:r w:rsidRPr="00F8712A">
        <w:rPr>
          <w:rFonts w:cs="Times New Roman"/>
        </w:rPr>
        <w:t xml:space="preserve"> au nom du style, tout est permis, car le style c</w:t>
      </w:r>
      <w:r>
        <w:rPr>
          <w:rFonts w:cs="Times New Roman"/>
        </w:rPr>
        <w:t>’</w:t>
      </w:r>
      <w:r w:rsidRPr="00F8712A">
        <w:rPr>
          <w:rFonts w:cs="Times New Roman"/>
        </w:rPr>
        <w:t>est l</w:t>
      </w:r>
      <w:r>
        <w:rPr>
          <w:rFonts w:cs="Times New Roman"/>
        </w:rPr>
        <w:t>’</w:t>
      </w:r>
      <w:r w:rsidRPr="00F8712A">
        <w:rPr>
          <w:rFonts w:cs="Times New Roman"/>
        </w:rPr>
        <w:t>homme, et c</w:t>
      </w:r>
      <w:r>
        <w:rPr>
          <w:rFonts w:cs="Times New Roman"/>
        </w:rPr>
        <w:t>’</w:t>
      </w:r>
      <w:r w:rsidRPr="00F8712A">
        <w:rPr>
          <w:rFonts w:cs="Times New Roman"/>
        </w:rPr>
        <w:t>est l</w:t>
      </w:r>
      <w:r>
        <w:rPr>
          <w:rFonts w:cs="Times New Roman"/>
        </w:rPr>
        <w:t>’</w:t>
      </w:r>
      <w:r w:rsidRPr="00F8712A">
        <w:rPr>
          <w:rFonts w:cs="Times New Roman"/>
        </w:rPr>
        <w:t>homme que nous voulons avant tout dans l</w:t>
      </w:r>
      <w:r>
        <w:rPr>
          <w:rFonts w:cs="Times New Roman"/>
        </w:rPr>
        <w:t>’</w:t>
      </w:r>
      <w:r w:rsidRPr="00F8712A">
        <w:rPr>
          <w:rFonts w:cs="Times New Roman"/>
        </w:rPr>
        <w:t>œuvre d</w:t>
      </w:r>
      <w:r>
        <w:rPr>
          <w:rFonts w:cs="Times New Roman"/>
        </w:rPr>
        <w:t>’</w:t>
      </w:r>
      <w:r w:rsidRPr="00F8712A">
        <w:rPr>
          <w:rFonts w:cs="Times New Roman"/>
        </w:rPr>
        <w:t>art, l</w:t>
      </w:r>
      <w:r>
        <w:rPr>
          <w:rFonts w:cs="Times New Roman"/>
        </w:rPr>
        <w:t>’</w:t>
      </w:r>
      <w:r w:rsidRPr="00F8712A">
        <w:rPr>
          <w:rFonts w:cs="Times New Roman"/>
        </w:rPr>
        <w:t>homme moral, l</w:t>
      </w:r>
      <w:r>
        <w:rPr>
          <w:rFonts w:cs="Times New Roman"/>
        </w:rPr>
        <w:t>’</w:t>
      </w:r>
      <w:r w:rsidRPr="00F8712A">
        <w:rPr>
          <w:rFonts w:cs="Times New Roman"/>
        </w:rPr>
        <w:t>homme spirituel, l</w:t>
      </w:r>
      <w:r>
        <w:rPr>
          <w:rFonts w:cs="Times New Roman"/>
        </w:rPr>
        <w:t>’</w:t>
      </w:r>
      <w:r w:rsidRPr="00F8712A">
        <w:rPr>
          <w:rFonts w:cs="Times New Roman"/>
        </w:rPr>
        <w:t>homme créature de Dieu enfin.</w:t>
      </w:r>
    </w:p>
    <w:p w:rsidR="00DA173D" w:rsidRPr="00F8712A" w:rsidRDefault="00DA173D" w:rsidP="00DA173D">
      <w:pPr>
        <w:pStyle w:val="Corpsdetexte"/>
        <w:rPr>
          <w:rFonts w:cs="Times New Roman"/>
        </w:rPr>
      </w:pPr>
      <w:r w:rsidRPr="00F8712A">
        <w:rPr>
          <w:rFonts w:cs="Times New Roman"/>
        </w:rPr>
        <w:t>Un mauvais tableau est plus répugnant qu</w:t>
      </w:r>
      <w:r>
        <w:rPr>
          <w:rFonts w:cs="Times New Roman"/>
        </w:rPr>
        <w:t>’</w:t>
      </w:r>
      <w:r w:rsidRPr="00F8712A">
        <w:rPr>
          <w:rFonts w:cs="Times New Roman"/>
        </w:rPr>
        <w:t>un imbécile</w:t>
      </w:r>
      <w:r>
        <w:rPr>
          <w:rFonts w:cs="Times New Roman"/>
        </w:rPr>
        <w:t>,</w:t>
      </w:r>
      <w:r w:rsidRPr="00F8712A">
        <w:rPr>
          <w:rFonts w:cs="Times New Roman"/>
        </w:rPr>
        <w:t xml:space="preserve"> parce que l</w:t>
      </w:r>
      <w:r>
        <w:rPr>
          <w:rFonts w:cs="Times New Roman"/>
        </w:rPr>
        <w:t>’</w:t>
      </w:r>
      <w:r w:rsidRPr="00F8712A">
        <w:rPr>
          <w:rFonts w:cs="Times New Roman"/>
        </w:rPr>
        <w:t xml:space="preserve">imbécile dissimule </w:t>
      </w:r>
      <w:r w:rsidRPr="00F8712A">
        <w:rPr>
          <w:rFonts w:cs="Times New Roman"/>
        </w:rPr>
        <w:lastRenderedPageBreak/>
        <w:t>toujours malgré lui quelque côté de sa sottise, tandis que dans l</w:t>
      </w:r>
      <w:r>
        <w:rPr>
          <w:rFonts w:cs="Times New Roman"/>
        </w:rPr>
        <w:t>’</w:t>
      </w:r>
      <w:r w:rsidRPr="00F8712A">
        <w:rPr>
          <w:rFonts w:cs="Times New Roman"/>
        </w:rPr>
        <w:t>œuvre on le voit d</w:t>
      </w:r>
      <w:r>
        <w:rPr>
          <w:rFonts w:cs="Times New Roman"/>
        </w:rPr>
        <w:t>’</w:t>
      </w:r>
      <w:r w:rsidRPr="00F8712A">
        <w:rPr>
          <w:rFonts w:cs="Times New Roman"/>
        </w:rPr>
        <w:t>un coup tout entier. N</w:t>
      </w:r>
      <w:r>
        <w:rPr>
          <w:rFonts w:cs="Times New Roman"/>
        </w:rPr>
        <w:t>’</w:t>
      </w:r>
      <w:r w:rsidRPr="00F8712A">
        <w:rPr>
          <w:rFonts w:cs="Times New Roman"/>
        </w:rPr>
        <w:t xml:space="preserve">avons-nous pas assez de concierges, de cireurs de bottes qui se mettent du </w:t>
      </w:r>
      <w:r>
        <w:rPr>
          <w:rFonts w:cs="Times New Roman"/>
        </w:rPr>
        <w:t>« </w:t>
      </w:r>
      <w:r w:rsidRPr="00F8712A">
        <w:rPr>
          <w:rFonts w:cs="Times New Roman"/>
        </w:rPr>
        <w:t>métier de la Peinture</w:t>
      </w:r>
      <w:r>
        <w:rPr>
          <w:rFonts w:cs="Times New Roman"/>
        </w:rPr>
        <w:t> » ?</w:t>
      </w:r>
      <w:r w:rsidRPr="00F8712A">
        <w:rPr>
          <w:rFonts w:cs="Times New Roman"/>
        </w:rPr>
        <w:t xml:space="preserve"> On ne saurait assez les exécrer. Le malheur est qu</w:t>
      </w:r>
      <w:r>
        <w:rPr>
          <w:rFonts w:cs="Times New Roman"/>
        </w:rPr>
        <w:t>’</w:t>
      </w:r>
      <w:r w:rsidRPr="00F8712A">
        <w:rPr>
          <w:rFonts w:cs="Times New Roman"/>
        </w:rPr>
        <w:t>ils se sont glissés partout, faux prêtres interceptant la lumière, et qu</w:t>
      </w:r>
      <w:r>
        <w:rPr>
          <w:rFonts w:cs="Times New Roman"/>
        </w:rPr>
        <w:t>’</w:t>
      </w:r>
      <w:r w:rsidRPr="00F8712A">
        <w:rPr>
          <w:rFonts w:cs="Times New Roman"/>
        </w:rPr>
        <w:t>ils gardent les écoles, les musées, les places, dignes cerbères de la médiocrité triomphante. C</w:t>
      </w:r>
      <w:r>
        <w:rPr>
          <w:rFonts w:cs="Times New Roman"/>
        </w:rPr>
        <w:t>’</w:t>
      </w:r>
      <w:r w:rsidRPr="00F8712A">
        <w:rPr>
          <w:rFonts w:cs="Times New Roman"/>
        </w:rPr>
        <w:t>est ce reflet de leur trivialité éclatant en tout qui nous force à nous boucher le nez devant l</w:t>
      </w:r>
      <w:r>
        <w:rPr>
          <w:rFonts w:cs="Times New Roman"/>
        </w:rPr>
        <w:t>’</w:t>
      </w:r>
      <w:r w:rsidRPr="00F8712A">
        <w:rPr>
          <w:rFonts w:cs="Times New Roman"/>
        </w:rPr>
        <w:t xml:space="preserve">azur </w:t>
      </w:r>
      <w:r w:rsidRPr="00F8712A">
        <w:rPr>
          <w:rFonts w:cs="Times New Roman"/>
          <w:smallCaps/>
        </w:rPr>
        <w:t xml:space="preserve">(Mallarmé). </w:t>
      </w:r>
      <w:r w:rsidRPr="00F8712A">
        <w:rPr>
          <w:rFonts w:cs="Times New Roman"/>
        </w:rPr>
        <w:t>C</w:t>
      </w:r>
      <w:r>
        <w:rPr>
          <w:rFonts w:cs="Times New Roman"/>
        </w:rPr>
        <w:t>’</w:t>
      </w:r>
      <w:r w:rsidRPr="00F8712A">
        <w:rPr>
          <w:rFonts w:cs="Times New Roman"/>
        </w:rPr>
        <w:t>est à eux surtout que s</w:t>
      </w:r>
      <w:r>
        <w:rPr>
          <w:rFonts w:cs="Times New Roman"/>
        </w:rPr>
        <w:t>’</w:t>
      </w:r>
      <w:r w:rsidRPr="00F8712A">
        <w:rPr>
          <w:rFonts w:cs="Times New Roman"/>
        </w:rPr>
        <w:t>adresse cette note hâtive pleine de haine, car c</w:t>
      </w:r>
      <w:r>
        <w:rPr>
          <w:rFonts w:cs="Times New Roman"/>
        </w:rPr>
        <w:t>’</w:t>
      </w:r>
      <w:r w:rsidRPr="00F8712A">
        <w:rPr>
          <w:rFonts w:cs="Times New Roman"/>
        </w:rPr>
        <w:t>est d</w:t>
      </w:r>
      <w:r>
        <w:rPr>
          <w:rFonts w:cs="Times New Roman"/>
        </w:rPr>
        <w:t>’</w:t>
      </w:r>
      <w:r w:rsidRPr="00F8712A">
        <w:rPr>
          <w:rFonts w:cs="Times New Roman"/>
        </w:rPr>
        <w:t>eux que vient le mépris du passé et le doute de l</w:t>
      </w:r>
      <w:r>
        <w:rPr>
          <w:rFonts w:cs="Times New Roman"/>
        </w:rPr>
        <w:t>’</w:t>
      </w:r>
      <w:r w:rsidRPr="00F8712A">
        <w:rPr>
          <w:rFonts w:cs="Times New Roman"/>
        </w:rPr>
        <w:t>avenir, avenir qu</w:t>
      </w:r>
      <w:r>
        <w:rPr>
          <w:rFonts w:cs="Times New Roman"/>
        </w:rPr>
        <w:t>’</w:t>
      </w:r>
      <w:r w:rsidRPr="00F8712A">
        <w:rPr>
          <w:rFonts w:cs="Times New Roman"/>
        </w:rPr>
        <w:t>ils déclarent lumineux quoiqu</w:t>
      </w:r>
      <w:r>
        <w:rPr>
          <w:rFonts w:cs="Times New Roman"/>
        </w:rPr>
        <w:t>’</w:t>
      </w:r>
      <w:r w:rsidRPr="00F8712A">
        <w:rPr>
          <w:rFonts w:cs="Times New Roman"/>
        </w:rPr>
        <w:t>ils aient mis le néant au bout. Grâce à leur éclatante crasse, Raphaël, Michel-Ange eux-mêmes ne sont plus compris, car, armés de formules aussi stériles que creuses, ces pédants gouvernent l</w:t>
      </w:r>
      <w:r>
        <w:rPr>
          <w:rFonts w:cs="Times New Roman"/>
        </w:rPr>
        <w:t>’</w:t>
      </w:r>
      <w:r w:rsidRPr="00F8712A">
        <w:rPr>
          <w:rFonts w:cs="Times New Roman"/>
        </w:rPr>
        <w:t>univers répétant comme des automates forains les mêmes gestes secs et les mêmes accents discordants. Nous concluons donc</w:t>
      </w:r>
      <w:r>
        <w:rPr>
          <w:rFonts w:cs="Times New Roman"/>
        </w:rPr>
        <w:t> :</w:t>
      </w:r>
      <w:r w:rsidRPr="00F8712A">
        <w:rPr>
          <w:rFonts w:cs="Times New Roman"/>
        </w:rPr>
        <w:t xml:space="preserve"> haine à eux et gloire au Beau sous toutes ses formes, place à l</w:t>
      </w:r>
      <w:r>
        <w:rPr>
          <w:rFonts w:cs="Times New Roman"/>
        </w:rPr>
        <w:t>’</w:t>
      </w:r>
      <w:r w:rsidRPr="00F8712A">
        <w:rPr>
          <w:rFonts w:cs="Times New Roman"/>
        </w:rPr>
        <w:t>Esprit dans son éclat.</w:t>
      </w:r>
    </w:p>
    <w:p w:rsidR="00DA173D" w:rsidRPr="00CC33D0" w:rsidRDefault="00DA173D" w:rsidP="00DA173D">
      <w:pPr>
        <w:pStyle w:val="dateline"/>
        <w:rPr>
          <w:i/>
        </w:rPr>
      </w:pPr>
      <w:r w:rsidRPr="00CC33D0">
        <w:rPr>
          <w:i/>
        </w:rPr>
        <w:t>Écrit à Tantah en 1893.</w:t>
      </w:r>
    </w:p>
    <w:p w:rsidR="00DA173D" w:rsidRPr="00B158B0" w:rsidRDefault="00DA173D" w:rsidP="00DA173D">
      <w:pPr>
        <w:pStyle w:val="Titre2"/>
        <w:rPr>
          <w:lang w:val="en-GB"/>
        </w:rPr>
      </w:pPr>
      <w:r>
        <w:t xml:space="preserve">Musique. </w:t>
      </w:r>
      <w:r>
        <w:br/>
      </w:r>
      <w:r w:rsidRPr="00B158B0">
        <w:rPr>
          <w:i/>
          <w:lang w:val="en-GB"/>
        </w:rPr>
        <w:t>Othello</w:t>
      </w:r>
    </w:p>
    <w:p w:rsidR="00DA173D" w:rsidRPr="00B158B0" w:rsidRDefault="00DA173D" w:rsidP="00DA173D">
      <w:pPr>
        <w:pStyle w:val="term"/>
        <w:rPr>
          <w:lang w:val="en-GB"/>
        </w:rPr>
      </w:pPr>
      <w:proofErr w:type="gramStart"/>
      <w:r w:rsidRPr="00B158B0">
        <w:rPr>
          <w:lang w:val="en-GB"/>
        </w:rPr>
        <w:t>id :</w:t>
      </w:r>
      <w:proofErr w:type="gramEnd"/>
      <w:r w:rsidRPr="00B158B0">
        <w:rPr>
          <w:lang w:val="en-GB"/>
        </w:rPr>
        <w:t xml:space="preserve"> article-1894-11_274</w:t>
      </w:r>
    </w:p>
    <w:p w:rsidR="00DA173D" w:rsidRPr="00B158B0" w:rsidRDefault="00DA173D" w:rsidP="00DA173D">
      <w:pPr>
        <w:pStyle w:val="term"/>
        <w:rPr>
          <w:lang w:val="en-GB"/>
        </w:rPr>
      </w:pPr>
      <w:proofErr w:type="gramStart"/>
      <w:r w:rsidRPr="00B158B0">
        <w:rPr>
          <w:lang w:val="en-GB"/>
        </w:rPr>
        <w:t>author :</w:t>
      </w:r>
      <w:proofErr w:type="gramEnd"/>
      <w:r w:rsidRPr="00B158B0">
        <w:rPr>
          <w:lang w:val="en-GB"/>
        </w:rPr>
        <w:t xml:space="preserve"> Mortier, Alfred (1865-1937)</w:t>
      </w:r>
    </w:p>
    <w:p w:rsidR="00DA173D" w:rsidRPr="00B158B0" w:rsidRDefault="00DA173D" w:rsidP="00DA173D">
      <w:pPr>
        <w:pStyle w:val="term"/>
        <w:rPr>
          <w:lang w:val="en-GB"/>
        </w:rPr>
      </w:pPr>
      <w:proofErr w:type="gramStart"/>
      <w:r w:rsidRPr="00B158B0">
        <w:rPr>
          <w:lang w:val="en-GB"/>
        </w:rPr>
        <w:t>signed :</w:t>
      </w:r>
      <w:proofErr w:type="gramEnd"/>
      <w:r w:rsidRPr="00B158B0">
        <w:rPr>
          <w:lang w:val="en-GB"/>
        </w:rPr>
        <w:t xml:space="preserve"> Alfred Mortier</w:t>
      </w:r>
    </w:p>
    <w:p w:rsidR="00DA173D" w:rsidRPr="00B158B0" w:rsidRDefault="00DA173D" w:rsidP="00DA173D">
      <w:pPr>
        <w:pStyle w:val="term"/>
        <w:rPr>
          <w:lang w:val="en-GB"/>
        </w:rPr>
      </w:pPr>
      <w:proofErr w:type="gramStart"/>
      <w:r w:rsidRPr="00B158B0">
        <w:rPr>
          <w:lang w:val="en-GB"/>
        </w:rPr>
        <w:t>section :</w:t>
      </w:r>
      <w:proofErr w:type="gramEnd"/>
      <w:r w:rsidRPr="00B158B0">
        <w:rPr>
          <w:lang w:val="en-GB"/>
        </w:rPr>
        <w:t xml:space="preserve"> Musique</w:t>
      </w:r>
    </w:p>
    <w:p w:rsidR="00DA173D" w:rsidRPr="00B158B0" w:rsidRDefault="00DA173D" w:rsidP="00DA173D">
      <w:pPr>
        <w:pStyle w:val="term"/>
        <w:rPr>
          <w:lang w:val="en-GB"/>
        </w:rPr>
      </w:pPr>
      <w:proofErr w:type="gramStart"/>
      <w:r w:rsidRPr="00B158B0">
        <w:rPr>
          <w:lang w:val="en-GB"/>
        </w:rPr>
        <w:t>title :</w:t>
      </w:r>
      <w:proofErr w:type="gramEnd"/>
      <w:r w:rsidRPr="00B158B0">
        <w:rPr>
          <w:lang w:val="en-GB"/>
        </w:rPr>
        <w:t xml:space="preserve"> Othello</w:t>
      </w:r>
    </w:p>
    <w:p w:rsidR="00DA173D" w:rsidRPr="00925B7B" w:rsidRDefault="00DA173D" w:rsidP="00DA173D">
      <w:pPr>
        <w:pStyle w:val="term"/>
      </w:pPr>
      <w:proofErr w:type="gramStart"/>
      <w:r w:rsidRPr="00925B7B">
        <w:t>date</w:t>
      </w:r>
      <w:proofErr w:type="gramEnd"/>
      <w:r w:rsidRPr="00925B7B">
        <w:t> :</w:t>
      </w:r>
      <w:r>
        <w:t xml:space="preserve"> 1894-11</w:t>
      </w:r>
    </w:p>
    <w:p w:rsidR="00DA173D" w:rsidRDefault="00DA173D" w:rsidP="00DA173D">
      <w:pPr>
        <w:pStyle w:val="term"/>
      </w:pPr>
      <w:proofErr w:type="spellStart"/>
      <w:proofErr w:type="gramStart"/>
      <w:r w:rsidRPr="00925B7B">
        <w:t>ref</w:t>
      </w:r>
      <w:proofErr w:type="spellEnd"/>
      <w:proofErr w:type="gramEnd"/>
      <w:r w:rsidRPr="00925B7B">
        <w:t xml:space="preserve"> : </w:t>
      </w:r>
      <w:r>
        <w:t>Tome XII, numéro 59, novembre 1894</w:t>
      </w:r>
      <w:r w:rsidRPr="00925B7B">
        <w:t xml:space="preserve">, </w:t>
      </w:r>
      <w:r>
        <w:t>p. 274-276</w:t>
      </w:r>
    </w:p>
    <w:p w:rsidR="00DA173D" w:rsidRPr="000832F6" w:rsidRDefault="00DA173D" w:rsidP="00DA173D">
      <w:pPr>
        <w:pStyle w:val="byline"/>
        <w:rPr>
          <w:smallCaps/>
        </w:rPr>
      </w:pPr>
      <w:r w:rsidRPr="00CC33D0">
        <w:rPr>
          <w:smallCaps/>
        </w:rPr>
        <w:t>Alfred Mortier</w:t>
      </w:r>
      <w:r>
        <w:t>.</w:t>
      </w:r>
    </w:p>
    <w:p w:rsidR="00DA173D" w:rsidRDefault="00DA173D" w:rsidP="00DA173D">
      <w:pPr>
        <w:pStyle w:val="bibl"/>
      </w:pPr>
      <w:r>
        <w:t>Tome XII, numéro 59, novembre 1894</w:t>
      </w:r>
      <w:r w:rsidRPr="00925B7B">
        <w:t xml:space="preserve">, </w:t>
      </w:r>
      <w:r>
        <w:t>p. 274-276.</w:t>
      </w:r>
    </w:p>
    <w:p w:rsidR="00DA173D" w:rsidRPr="00F8712A" w:rsidRDefault="00DA173D" w:rsidP="00DA173D">
      <w:pPr>
        <w:pStyle w:val="Corpsdetexte"/>
        <w:rPr>
          <w:rFonts w:cs="Times New Roman"/>
        </w:rPr>
      </w:pPr>
      <w:r w:rsidRPr="00F8712A">
        <w:rPr>
          <w:rFonts w:cs="Times New Roman"/>
        </w:rPr>
        <w:t>Bien que d</w:t>
      </w:r>
      <w:r>
        <w:rPr>
          <w:rFonts w:cs="Times New Roman"/>
        </w:rPr>
        <w:t>’</w:t>
      </w:r>
      <w:r w:rsidRPr="00F8712A">
        <w:rPr>
          <w:rFonts w:cs="Times New Roman"/>
        </w:rPr>
        <w:t>une grande simplicité de moyens, de ligne et de composition, bien que d</w:t>
      </w:r>
      <w:r>
        <w:rPr>
          <w:rFonts w:cs="Times New Roman"/>
        </w:rPr>
        <w:t>’</w:t>
      </w:r>
      <w:r w:rsidRPr="00F8712A">
        <w:rPr>
          <w:rFonts w:cs="Times New Roman"/>
        </w:rPr>
        <w:t>une clarté dont Verdi est coutumier, pourquoi cette œuvre, qui est une belle œuvre, n</w:t>
      </w:r>
      <w:r>
        <w:rPr>
          <w:rFonts w:cs="Times New Roman"/>
        </w:rPr>
        <w:t>’</w:t>
      </w:r>
      <w:r w:rsidRPr="00F8712A">
        <w:rPr>
          <w:rFonts w:cs="Times New Roman"/>
        </w:rPr>
        <w:t>atteint-elle point à l</w:t>
      </w:r>
      <w:r>
        <w:rPr>
          <w:rFonts w:cs="Times New Roman"/>
        </w:rPr>
        <w:t>’</w:t>
      </w:r>
      <w:r w:rsidRPr="00F8712A">
        <w:rPr>
          <w:rFonts w:cs="Times New Roman"/>
        </w:rPr>
        <w:t>effet considérable que visiblement elle sollicite</w:t>
      </w:r>
      <w:r>
        <w:rPr>
          <w:rFonts w:cs="Times New Roman"/>
        </w:rPr>
        <w:t> ?</w:t>
      </w:r>
      <w:r w:rsidRPr="00F8712A">
        <w:rPr>
          <w:rFonts w:cs="Times New Roman"/>
        </w:rPr>
        <w:t xml:space="preserve"> À cela plusieurs raisons</w:t>
      </w:r>
      <w:r>
        <w:rPr>
          <w:rFonts w:cs="Times New Roman"/>
        </w:rPr>
        <w:t> :</w:t>
      </w:r>
      <w:r w:rsidRPr="00F8712A">
        <w:rPr>
          <w:rFonts w:cs="Times New Roman"/>
        </w:rPr>
        <w:t xml:space="preserve"> l</w:t>
      </w:r>
      <w:r>
        <w:rPr>
          <w:rFonts w:cs="Times New Roman"/>
        </w:rPr>
        <w:t>’</w:t>
      </w:r>
      <w:r w:rsidRPr="00F8712A">
        <w:rPr>
          <w:rFonts w:cs="Times New Roman"/>
        </w:rPr>
        <w:t>une, c</w:t>
      </w:r>
      <w:r>
        <w:rPr>
          <w:rFonts w:cs="Times New Roman"/>
        </w:rPr>
        <w:t>’</w:t>
      </w:r>
      <w:r w:rsidRPr="00F8712A">
        <w:rPr>
          <w:rFonts w:cs="Times New Roman"/>
        </w:rPr>
        <w:t>est que, de par les nécessités de l</w:t>
      </w:r>
      <w:r>
        <w:rPr>
          <w:rFonts w:cs="Times New Roman"/>
        </w:rPr>
        <w:t>’</w:t>
      </w:r>
      <w:r w:rsidRPr="00F8712A">
        <w:rPr>
          <w:rFonts w:cs="Times New Roman"/>
        </w:rPr>
        <w:t>adaptation, le drame shakespearien a été falsifié comme il convient en tout opéra qui se respecte jusqu</w:t>
      </w:r>
      <w:r>
        <w:rPr>
          <w:rFonts w:cs="Times New Roman"/>
        </w:rPr>
        <w:t>’</w:t>
      </w:r>
      <w:r w:rsidRPr="00F8712A">
        <w:rPr>
          <w:rFonts w:cs="Times New Roman"/>
        </w:rPr>
        <w:t>à ne point respecter les chefs-d</w:t>
      </w:r>
      <w:r>
        <w:rPr>
          <w:rFonts w:cs="Times New Roman"/>
        </w:rPr>
        <w:t>’</w:t>
      </w:r>
      <w:r w:rsidRPr="00F8712A">
        <w:rPr>
          <w:rFonts w:cs="Times New Roman"/>
        </w:rPr>
        <w:t>œuvre. De l</w:t>
      </w:r>
      <w:r>
        <w:rPr>
          <w:rFonts w:cs="Times New Roman"/>
        </w:rPr>
        <w:t>’</w:t>
      </w:r>
      <w:r w:rsidRPr="00F8712A">
        <w:rPr>
          <w:rFonts w:cs="Times New Roman"/>
          <w:i/>
        </w:rPr>
        <w:t>Othello</w:t>
      </w:r>
      <w:r w:rsidRPr="00F8712A">
        <w:rPr>
          <w:rFonts w:cs="Times New Roman"/>
        </w:rPr>
        <w:t xml:space="preserve"> du grand Will il ne reste plus qu</w:t>
      </w:r>
      <w:r>
        <w:rPr>
          <w:rFonts w:cs="Times New Roman"/>
        </w:rPr>
        <w:t>’</w:t>
      </w:r>
      <w:r w:rsidRPr="00F8712A">
        <w:rPr>
          <w:rFonts w:cs="Times New Roman"/>
        </w:rPr>
        <w:t xml:space="preserve">une carcasse dont la maigreur égale celle de la fable originelle des </w:t>
      </w:r>
      <w:proofErr w:type="spellStart"/>
      <w:r w:rsidRPr="00F8712A">
        <w:rPr>
          <w:rFonts w:cs="Times New Roman"/>
          <w:i/>
        </w:rPr>
        <w:t>Hecatommithi</w:t>
      </w:r>
      <w:proofErr w:type="spellEnd"/>
      <w:r w:rsidRPr="00F8712A">
        <w:rPr>
          <w:rFonts w:cs="Times New Roman"/>
        </w:rPr>
        <w:t xml:space="preserve"> de </w:t>
      </w:r>
      <w:proofErr w:type="spellStart"/>
      <w:r w:rsidRPr="00F8712A">
        <w:rPr>
          <w:rFonts w:cs="Times New Roman"/>
        </w:rPr>
        <w:t>Cinthio</w:t>
      </w:r>
      <w:proofErr w:type="spellEnd"/>
      <w:r>
        <w:rPr>
          <w:rFonts w:cs="Times New Roman"/>
        </w:rPr>
        <w:t> ;</w:t>
      </w:r>
      <w:r w:rsidRPr="00F8712A">
        <w:rPr>
          <w:rFonts w:cs="Times New Roman"/>
        </w:rPr>
        <w:t xml:space="preserve"> la psychologie a disparu et, selon l</w:t>
      </w:r>
      <w:r>
        <w:rPr>
          <w:rFonts w:cs="Times New Roman"/>
        </w:rPr>
        <w:t>’</w:t>
      </w:r>
      <w:r w:rsidRPr="00F8712A">
        <w:rPr>
          <w:rFonts w:cs="Times New Roman"/>
        </w:rPr>
        <w:t xml:space="preserve">expression de </w:t>
      </w:r>
      <w:r>
        <w:rPr>
          <w:rFonts w:cs="Times New Roman"/>
        </w:rPr>
        <w:t>M. </w:t>
      </w:r>
      <w:r w:rsidRPr="00F8712A">
        <w:rPr>
          <w:rFonts w:cs="Times New Roman"/>
        </w:rPr>
        <w:t xml:space="preserve">Henry </w:t>
      </w:r>
      <w:proofErr w:type="spellStart"/>
      <w:r w:rsidRPr="00F8712A">
        <w:rPr>
          <w:rFonts w:cs="Times New Roman"/>
        </w:rPr>
        <w:t>Baüer</w:t>
      </w:r>
      <w:proofErr w:type="spellEnd"/>
      <w:r w:rsidRPr="00F8712A">
        <w:rPr>
          <w:rFonts w:cs="Times New Roman"/>
        </w:rPr>
        <w:t xml:space="preserve">, le </w:t>
      </w:r>
      <w:r>
        <w:rPr>
          <w:rFonts w:cs="Times New Roman"/>
        </w:rPr>
        <w:t xml:space="preserve">« fait </w:t>
      </w:r>
      <w:r w:rsidRPr="00F8712A">
        <w:rPr>
          <w:rFonts w:cs="Times New Roman"/>
        </w:rPr>
        <w:t>divers</w:t>
      </w:r>
      <w:r>
        <w:rPr>
          <w:rFonts w:cs="Times New Roman"/>
        </w:rPr>
        <w:t> »</w:t>
      </w:r>
      <w:r w:rsidRPr="00F8712A">
        <w:rPr>
          <w:rFonts w:cs="Times New Roman"/>
        </w:rPr>
        <w:t xml:space="preserve"> demeure. En outre, l</w:t>
      </w:r>
      <w:r>
        <w:rPr>
          <w:rFonts w:cs="Times New Roman"/>
        </w:rPr>
        <w:t>’</w:t>
      </w:r>
      <w:r w:rsidRPr="00F8712A">
        <w:rPr>
          <w:rFonts w:cs="Times New Roman"/>
        </w:rPr>
        <w:t>image légendaire et préjudicielle que nous suggéra le génie anglais persistant en notre rétine cérébrale avec la force des créations éternelles, une étrange superposition, un parallélisme constant nous déroute au grand désavantage de l</w:t>
      </w:r>
      <w:r>
        <w:rPr>
          <w:rFonts w:cs="Times New Roman"/>
        </w:rPr>
        <w:t>’</w:t>
      </w:r>
      <w:r w:rsidRPr="00F8712A">
        <w:rPr>
          <w:rFonts w:cs="Times New Roman"/>
        </w:rPr>
        <w:t>œuvre italienne. Enfin, par suite de l</w:t>
      </w:r>
      <w:r>
        <w:rPr>
          <w:rFonts w:cs="Times New Roman"/>
        </w:rPr>
        <w:t>’</w:t>
      </w:r>
      <w:r w:rsidRPr="00F8712A">
        <w:rPr>
          <w:rFonts w:cs="Times New Roman"/>
        </w:rPr>
        <w:t>idéalisation nécessaire (est-ce bien une idéalisation, est-elle nécessaire</w:t>
      </w:r>
      <w:r>
        <w:rPr>
          <w:rFonts w:cs="Times New Roman"/>
        </w:rPr>
        <w:t> ?</w:t>
      </w:r>
      <w:r w:rsidRPr="00F8712A">
        <w:rPr>
          <w:rFonts w:cs="Times New Roman"/>
        </w:rPr>
        <w:t xml:space="preserve">) réalisée par </w:t>
      </w:r>
      <w:r>
        <w:rPr>
          <w:rFonts w:cs="Times New Roman"/>
        </w:rPr>
        <w:t>M. </w:t>
      </w:r>
      <w:del w:id="17" w:author="Marguerite-Marie Bordry" w:date="2018-12-05T17:28:00Z">
        <w:r w:rsidRPr="00F8712A" w:rsidDel="00367E93">
          <w:rPr>
            <w:rFonts w:cs="Times New Roman"/>
          </w:rPr>
          <w:delText>Boïto</w:delText>
        </w:r>
      </w:del>
      <w:ins w:id="18" w:author="Marguerite-Marie Bordry" w:date="2018-12-05T17:28:00Z">
        <w:r w:rsidR="00367E93" w:rsidRPr="00F8712A">
          <w:rPr>
            <w:rFonts w:cs="Times New Roman"/>
          </w:rPr>
          <w:t>Bo</w:t>
        </w:r>
        <w:r w:rsidR="00367E93">
          <w:rPr>
            <w:rFonts w:cs="Times New Roman"/>
          </w:rPr>
          <w:t>i</w:t>
        </w:r>
        <w:r w:rsidR="00367E93" w:rsidRPr="00F8712A">
          <w:rPr>
            <w:rFonts w:cs="Times New Roman"/>
          </w:rPr>
          <w:t>to</w:t>
        </w:r>
      </w:ins>
      <w:r w:rsidRPr="00F8712A">
        <w:rPr>
          <w:rFonts w:cs="Times New Roman"/>
        </w:rPr>
        <w:t>, les personnages ont changé d</w:t>
      </w:r>
      <w:r>
        <w:rPr>
          <w:rFonts w:cs="Times New Roman"/>
        </w:rPr>
        <w:t>’</w:t>
      </w:r>
      <w:r w:rsidRPr="00F8712A">
        <w:rPr>
          <w:rFonts w:cs="Times New Roman"/>
        </w:rPr>
        <w:t>allures au point qu</w:t>
      </w:r>
      <w:r>
        <w:rPr>
          <w:rFonts w:cs="Times New Roman"/>
        </w:rPr>
        <w:t>’</w:t>
      </w:r>
      <w:r w:rsidRPr="00F8712A">
        <w:rPr>
          <w:rFonts w:cs="Times New Roman"/>
        </w:rPr>
        <w:t xml:space="preserve">on </w:t>
      </w:r>
      <w:r w:rsidRPr="00F8712A">
        <w:rPr>
          <w:rFonts w:cs="Times New Roman"/>
        </w:rPr>
        <w:lastRenderedPageBreak/>
        <w:t>croit assister par moments à une parodie, à une succession inexplicable de sentiments sans liens logiques, dénués de cette merveilleuse gradation qui dans Shakespeare rend vrai l</w:t>
      </w:r>
      <w:r>
        <w:rPr>
          <w:rFonts w:cs="Times New Roman"/>
        </w:rPr>
        <w:t>’</w:t>
      </w:r>
      <w:r w:rsidRPr="00F8712A">
        <w:rPr>
          <w:rFonts w:cs="Times New Roman"/>
        </w:rPr>
        <w:t>invraisemblable. Quelques traits souligneront ces observations</w:t>
      </w:r>
      <w:r>
        <w:rPr>
          <w:rFonts w:cs="Times New Roman"/>
        </w:rPr>
        <w:t> :</w:t>
      </w:r>
    </w:p>
    <w:p w:rsidR="00DA173D" w:rsidRPr="00F8712A" w:rsidRDefault="00DA173D" w:rsidP="00DA173D">
      <w:pPr>
        <w:pStyle w:val="Corpsdetexte"/>
        <w:rPr>
          <w:rFonts w:cs="Times New Roman"/>
        </w:rPr>
      </w:pPr>
      <w:r w:rsidRPr="00F8712A">
        <w:rPr>
          <w:rFonts w:cs="Times New Roman"/>
        </w:rPr>
        <w:t>L</w:t>
      </w:r>
      <w:r>
        <w:rPr>
          <w:rFonts w:cs="Times New Roman"/>
        </w:rPr>
        <w:t>’</w:t>
      </w:r>
      <w:r w:rsidRPr="00F8712A">
        <w:rPr>
          <w:rFonts w:cs="Times New Roman"/>
        </w:rPr>
        <w:t>acte à Venise étant supprimé, nous ne connaissons pas Desdémone, si bellement sculptée en le noble langage qu</w:t>
      </w:r>
      <w:r>
        <w:rPr>
          <w:rFonts w:cs="Times New Roman"/>
        </w:rPr>
        <w:t xml:space="preserve">’elle tient à </w:t>
      </w:r>
      <w:proofErr w:type="spellStart"/>
      <w:r>
        <w:rPr>
          <w:rFonts w:cs="Times New Roman"/>
        </w:rPr>
        <w:t>Brabantio</w:t>
      </w:r>
      <w:proofErr w:type="spellEnd"/>
      <w:r>
        <w:rPr>
          <w:rFonts w:cs="Times New Roman"/>
        </w:rPr>
        <w:t>. — </w:t>
      </w:r>
      <w:r w:rsidRPr="00F8712A">
        <w:rPr>
          <w:rFonts w:cs="Times New Roman"/>
        </w:rPr>
        <w:t>Othello est âgé d</w:t>
      </w:r>
      <w:r>
        <w:rPr>
          <w:rFonts w:cs="Times New Roman"/>
        </w:rPr>
        <w:t>’</w:t>
      </w:r>
      <w:r w:rsidRPr="00F8712A">
        <w:rPr>
          <w:rFonts w:cs="Times New Roman"/>
        </w:rPr>
        <w:t>environ cinquante ans</w:t>
      </w:r>
      <w:r>
        <w:rPr>
          <w:rFonts w:cs="Times New Roman"/>
        </w:rPr>
        <w:t> ;</w:t>
      </w:r>
      <w:r w:rsidRPr="00F8712A">
        <w:rPr>
          <w:rFonts w:cs="Times New Roman"/>
        </w:rPr>
        <w:t xml:space="preserve"> ce n</w:t>
      </w:r>
      <w:r>
        <w:rPr>
          <w:rFonts w:cs="Times New Roman"/>
        </w:rPr>
        <w:t>’</w:t>
      </w:r>
      <w:r w:rsidRPr="00F8712A">
        <w:rPr>
          <w:rFonts w:cs="Times New Roman"/>
        </w:rPr>
        <w:t>est pas en vain que Shakespeare a élu pour victime de la jalousie un homme mûr, un rude soldat ignorant l</w:t>
      </w:r>
      <w:r>
        <w:rPr>
          <w:rFonts w:cs="Times New Roman"/>
        </w:rPr>
        <w:t>’</w:t>
      </w:r>
      <w:r w:rsidRPr="00F8712A">
        <w:rPr>
          <w:rFonts w:cs="Times New Roman"/>
        </w:rPr>
        <w:t xml:space="preserve">amour léger des damerets. Le duo de passion qui termine le premier acte de Verdi est au contraire juvénile et tendre, et </w:t>
      </w:r>
      <w:r>
        <w:rPr>
          <w:rFonts w:cs="Times New Roman"/>
        </w:rPr>
        <w:t>M. </w:t>
      </w:r>
      <w:proofErr w:type="spellStart"/>
      <w:r w:rsidRPr="00F8712A">
        <w:rPr>
          <w:rFonts w:cs="Times New Roman"/>
        </w:rPr>
        <w:t>Saléza</w:t>
      </w:r>
      <w:proofErr w:type="spellEnd"/>
      <w:r>
        <w:rPr>
          <w:rFonts w:cs="Times New Roman"/>
        </w:rPr>
        <w:t xml:space="preserve"> </w:t>
      </w:r>
      <w:r w:rsidRPr="00F8712A">
        <w:rPr>
          <w:rFonts w:cs="Times New Roman"/>
        </w:rPr>
        <w:t>l</w:t>
      </w:r>
      <w:r>
        <w:rPr>
          <w:rFonts w:cs="Times New Roman"/>
        </w:rPr>
        <w:t>’</w:t>
      </w:r>
      <w:r w:rsidRPr="00F8712A">
        <w:rPr>
          <w:rFonts w:cs="Times New Roman"/>
        </w:rPr>
        <w:t>a chanté comme s</w:t>
      </w:r>
      <w:r>
        <w:rPr>
          <w:rFonts w:cs="Times New Roman"/>
        </w:rPr>
        <w:t>’</w:t>
      </w:r>
      <w:r w:rsidRPr="00F8712A">
        <w:rPr>
          <w:rFonts w:cs="Times New Roman"/>
        </w:rPr>
        <w:t>il se fût agi de Roméo, La musique et le livret l</w:t>
      </w:r>
      <w:r>
        <w:rPr>
          <w:rFonts w:cs="Times New Roman"/>
        </w:rPr>
        <w:t>’y portaient. — </w:t>
      </w:r>
      <w:r w:rsidRPr="00F8712A">
        <w:rPr>
          <w:rFonts w:cs="Times New Roman"/>
        </w:rPr>
        <w:t xml:space="preserve">Enfin </w:t>
      </w:r>
      <w:proofErr w:type="spellStart"/>
      <w:r w:rsidRPr="00F8712A">
        <w:rPr>
          <w:rFonts w:cs="Times New Roman"/>
        </w:rPr>
        <w:t>Iago</w:t>
      </w:r>
      <w:proofErr w:type="spellEnd"/>
      <w:r w:rsidRPr="00F8712A">
        <w:rPr>
          <w:rFonts w:cs="Times New Roman"/>
        </w:rPr>
        <w:t xml:space="preserve"> n</w:t>
      </w:r>
      <w:r>
        <w:rPr>
          <w:rFonts w:cs="Times New Roman"/>
        </w:rPr>
        <w:t>’</w:t>
      </w:r>
      <w:r w:rsidRPr="00F8712A">
        <w:rPr>
          <w:rFonts w:cs="Times New Roman"/>
        </w:rPr>
        <w:t>est pas un philosophe plus ou moins diabolique, un machinateur d</w:t>
      </w:r>
      <w:r>
        <w:rPr>
          <w:rFonts w:cs="Times New Roman"/>
        </w:rPr>
        <w:t>’</w:t>
      </w:r>
      <w:r w:rsidRPr="00F8712A">
        <w:rPr>
          <w:rFonts w:cs="Times New Roman"/>
        </w:rPr>
        <w:t>intrigues, c</w:t>
      </w:r>
      <w:r>
        <w:rPr>
          <w:rFonts w:cs="Times New Roman"/>
        </w:rPr>
        <w:t>’</w:t>
      </w:r>
      <w:r w:rsidRPr="00F8712A">
        <w:rPr>
          <w:rFonts w:cs="Times New Roman"/>
        </w:rPr>
        <w:t xml:space="preserve">est une brute malfaisante, un soldat de fortune ayant roulé partout, pas très intelligent, mais pervers, cruel et dissimulé. La forte et curieuse physionomie de cet homme disparaît dans le livret de </w:t>
      </w:r>
      <w:r>
        <w:rPr>
          <w:rFonts w:cs="Times New Roman"/>
        </w:rPr>
        <w:t>M. </w:t>
      </w:r>
      <w:del w:id="19" w:author="Marguerite-Marie Bordry" w:date="2018-12-05T17:29:00Z">
        <w:r w:rsidRPr="00F8712A" w:rsidDel="00253CB3">
          <w:rPr>
            <w:rFonts w:cs="Times New Roman"/>
          </w:rPr>
          <w:delText xml:space="preserve">Boïto </w:delText>
        </w:r>
      </w:del>
      <w:ins w:id="20" w:author="Marguerite-Marie Bordry" w:date="2018-12-05T17:29:00Z">
        <w:r w:rsidR="00253CB3" w:rsidRPr="00F8712A">
          <w:rPr>
            <w:rFonts w:cs="Times New Roman"/>
          </w:rPr>
          <w:t>Bo</w:t>
        </w:r>
        <w:r w:rsidR="00253CB3">
          <w:rPr>
            <w:rFonts w:cs="Times New Roman"/>
          </w:rPr>
          <w:t>i</w:t>
        </w:r>
        <w:r w:rsidR="00253CB3" w:rsidRPr="00F8712A">
          <w:rPr>
            <w:rFonts w:cs="Times New Roman"/>
          </w:rPr>
          <w:t xml:space="preserve">to </w:t>
        </w:r>
      </w:ins>
      <w:r w:rsidRPr="00F8712A">
        <w:rPr>
          <w:rFonts w:cs="Times New Roman"/>
        </w:rPr>
        <w:t>pour laisser la place à une façon de Méphisto de cour, de sous-Machiavel, d</w:t>
      </w:r>
      <w:r>
        <w:rPr>
          <w:rFonts w:cs="Times New Roman"/>
        </w:rPr>
        <w:t>’</w:t>
      </w:r>
      <w:r w:rsidRPr="00F8712A">
        <w:rPr>
          <w:rFonts w:cs="Times New Roman"/>
        </w:rPr>
        <w:t>ailleurs merveilleusement animé par le superbe artiste qu</w:t>
      </w:r>
      <w:r>
        <w:rPr>
          <w:rFonts w:cs="Times New Roman"/>
        </w:rPr>
        <w:t>’</w:t>
      </w:r>
      <w:r w:rsidRPr="00F8712A">
        <w:rPr>
          <w:rFonts w:cs="Times New Roman"/>
        </w:rPr>
        <w:t xml:space="preserve">est </w:t>
      </w:r>
      <w:r>
        <w:rPr>
          <w:rFonts w:cs="Times New Roman"/>
        </w:rPr>
        <w:t>M. </w:t>
      </w:r>
      <w:r w:rsidRPr="00F8712A">
        <w:rPr>
          <w:rFonts w:cs="Times New Roman"/>
        </w:rPr>
        <w:t>Victor Maurel, mais tout autre que nous n</w:t>
      </w:r>
      <w:r>
        <w:rPr>
          <w:rFonts w:cs="Times New Roman"/>
        </w:rPr>
        <w:t>’</w:t>
      </w:r>
      <w:r w:rsidRPr="00F8712A">
        <w:rPr>
          <w:rFonts w:cs="Times New Roman"/>
        </w:rPr>
        <w:t>avons coutume de l</w:t>
      </w:r>
      <w:r>
        <w:rPr>
          <w:rFonts w:cs="Times New Roman"/>
        </w:rPr>
        <w:t>’</w:t>
      </w:r>
      <w:r w:rsidRPr="00F8712A">
        <w:rPr>
          <w:rFonts w:cs="Times New Roman"/>
        </w:rPr>
        <w:t>imaginer et qu</w:t>
      </w:r>
      <w:r>
        <w:rPr>
          <w:rFonts w:cs="Times New Roman"/>
        </w:rPr>
        <w:t>’</w:t>
      </w:r>
      <w:r w:rsidRPr="00F8712A">
        <w:rPr>
          <w:rFonts w:cs="Times New Roman"/>
        </w:rPr>
        <w:t>il n</w:t>
      </w:r>
      <w:r>
        <w:rPr>
          <w:rFonts w:cs="Times New Roman"/>
        </w:rPr>
        <w:t>’</w:t>
      </w:r>
      <w:r w:rsidRPr="00F8712A">
        <w:rPr>
          <w:rFonts w:cs="Times New Roman"/>
        </w:rPr>
        <w:t>est en réalité.</w:t>
      </w:r>
    </w:p>
    <w:p w:rsidR="00DA173D" w:rsidRPr="00F8712A" w:rsidRDefault="00DA173D" w:rsidP="00DA173D">
      <w:pPr>
        <w:pStyle w:val="Corpsdetexte"/>
        <w:rPr>
          <w:rFonts w:cs="Times New Roman"/>
        </w:rPr>
      </w:pPr>
      <w:r w:rsidRPr="00F8712A">
        <w:rPr>
          <w:rFonts w:cs="Times New Roman"/>
        </w:rPr>
        <w:t>Voilà pour le livret.</w:t>
      </w:r>
    </w:p>
    <w:p w:rsidR="00DA173D" w:rsidRPr="00F8712A" w:rsidRDefault="00DA173D" w:rsidP="00DA173D">
      <w:pPr>
        <w:pStyle w:val="Corpsdetexte"/>
        <w:rPr>
          <w:rFonts w:cs="Times New Roman"/>
        </w:rPr>
      </w:pPr>
      <w:r w:rsidRPr="00F8712A">
        <w:rPr>
          <w:rFonts w:cs="Times New Roman"/>
        </w:rPr>
        <w:t>La partition, abstraction faite de plusieurs tares, est dans son ensemble fort belle. Si elle ne produit point tout l</w:t>
      </w:r>
      <w:r>
        <w:rPr>
          <w:rFonts w:cs="Times New Roman"/>
        </w:rPr>
        <w:t>’</w:t>
      </w:r>
      <w:r w:rsidRPr="00F8712A">
        <w:rPr>
          <w:rFonts w:cs="Times New Roman"/>
        </w:rPr>
        <w:t>effet qu</w:t>
      </w:r>
      <w:r>
        <w:rPr>
          <w:rFonts w:cs="Times New Roman"/>
        </w:rPr>
        <w:t>’</w:t>
      </w:r>
      <w:r w:rsidRPr="00F8712A">
        <w:rPr>
          <w:rFonts w:cs="Times New Roman"/>
        </w:rPr>
        <w:t>on est en droit d</w:t>
      </w:r>
      <w:r>
        <w:rPr>
          <w:rFonts w:cs="Times New Roman"/>
        </w:rPr>
        <w:t>’</w:t>
      </w:r>
      <w:r w:rsidRPr="00F8712A">
        <w:rPr>
          <w:rFonts w:cs="Times New Roman"/>
        </w:rPr>
        <w:t>en attendre, c</w:t>
      </w:r>
      <w:r>
        <w:rPr>
          <w:rFonts w:cs="Times New Roman"/>
        </w:rPr>
        <w:t>’</w:t>
      </w:r>
      <w:r w:rsidRPr="00F8712A">
        <w:rPr>
          <w:rFonts w:cs="Times New Roman"/>
        </w:rPr>
        <w:t>est d</w:t>
      </w:r>
      <w:r>
        <w:rPr>
          <w:rFonts w:cs="Times New Roman"/>
        </w:rPr>
        <w:t>’</w:t>
      </w:r>
      <w:r w:rsidRPr="00F8712A">
        <w:rPr>
          <w:rFonts w:cs="Times New Roman"/>
        </w:rPr>
        <w:t>abord que les situations sont plus intérieures qu</w:t>
      </w:r>
      <w:r>
        <w:rPr>
          <w:rFonts w:cs="Times New Roman"/>
        </w:rPr>
        <w:t>’</w:t>
      </w:r>
      <w:r w:rsidRPr="00F8712A">
        <w:rPr>
          <w:rFonts w:cs="Times New Roman"/>
        </w:rPr>
        <w:t>extérieures et par suite moins musicales au sens habituel des œuvres lyriques</w:t>
      </w:r>
      <w:r>
        <w:rPr>
          <w:rFonts w:cs="Times New Roman"/>
        </w:rPr>
        <w:t> ;</w:t>
      </w:r>
      <w:r w:rsidRPr="00F8712A">
        <w:rPr>
          <w:rFonts w:cs="Times New Roman"/>
        </w:rPr>
        <w:t xml:space="preserve"> c</w:t>
      </w:r>
      <w:r>
        <w:rPr>
          <w:rFonts w:cs="Times New Roman"/>
        </w:rPr>
        <w:t>’</w:t>
      </w:r>
      <w:r w:rsidRPr="00F8712A">
        <w:rPr>
          <w:rFonts w:cs="Times New Roman"/>
        </w:rPr>
        <w:t>est aussi que l</w:t>
      </w:r>
      <w:r>
        <w:rPr>
          <w:rFonts w:cs="Times New Roman"/>
        </w:rPr>
        <w:t>’</w:t>
      </w:r>
      <w:r w:rsidRPr="00F8712A">
        <w:rPr>
          <w:rFonts w:cs="Times New Roman"/>
        </w:rPr>
        <w:t xml:space="preserve">inspiration manque certainement </w:t>
      </w:r>
      <w:del w:id="21" w:author="Marguerite-Marie Bordry" w:date="2018-12-05T17:29:00Z">
        <w:r w:rsidRPr="00F8712A" w:rsidDel="00CA5300">
          <w:rPr>
            <w:rFonts w:cs="Times New Roman"/>
          </w:rPr>
          <w:delText>d</w:delText>
        </w:r>
        <w:r w:rsidDel="00CA5300">
          <w:rPr>
            <w:rFonts w:cs="Times New Roman"/>
          </w:rPr>
          <w:delText>’</w:delText>
        </w:r>
        <w:r w:rsidRPr="00F8712A" w:rsidDel="00CA5300">
          <w:rPr>
            <w:rFonts w:cs="Times New Roman"/>
          </w:rPr>
          <w:delText>intensite</w:delText>
        </w:r>
        <w:r w:rsidDel="00CA5300">
          <w:rPr>
            <w:rFonts w:cs="Times New Roman"/>
          </w:rPr>
          <w:delText> </w:delText>
        </w:r>
      </w:del>
      <w:ins w:id="22" w:author="Marguerite-Marie Bordry" w:date="2018-12-05T17:29:00Z">
        <w:r w:rsidR="00CA5300" w:rsidRPr="00F8712A">
          <w:rPr>
            <w:rFonts w:cs="Times New Roman"/>
          </w:rPr>
          <w:t>d</w:t>
        </w:r>
        <w:r w:rsidR="00CA5300">
          <w:rPr>
            <w:rFonts w:cs="Times New Roman"/>
          </w:rPr>
          <w:t>’</w:t>
        </w:r>
        <w:r w:rsidR="00CA5300" w:rsidRPr="00F8712A">
          <w:rPr>
            <w:rFonts w:cs="Times New Roman"/>
          </w:rPr>
          <w:t>intensit</w:t>
        </w:r>
        <w:r w:rsidR="00CA5300">
          <w:rPr>
            <w:rFonts w:cs="Times New Roman"/>
          </w:rPr>
          <w:t>é</w:t>
        </w:r>
        <w:r w:rsidR="00CA5300">
          <w:rPr>
            <w:rFonts w:cs="Times New Roman"/>
          </w:rPr>
          <w:t> </w:t>
        </w:r>
      </w:ins>
      <w:r>
        <w:rPr>
          <w:rFonts w:cs="Times New Roman"/>
        </w:rPr>
        <w:t>;</w:t>
      </w:r>
      <w:r w:rsidRPr="00F8712A">
        <w:rPr>
          <w:rFonts w:cs="Times New Roman"/>
        </w:rPr>
        <w:t xml:space="preserve"> cette dernière appréciation peut sembler hasardée lorsqu</w:t>
      </w:r>
      <w:r>
        <w:rPr>
          <w:rFonts w:cs="Times New Roman"/>
        </w:rPr>
        <w:t>’</w:t>
      </w:r>
      <w:r w:rsidRPr="00F8712A">
        <w:rPr>
          <w:rFonts w:cs="Times New Roman"/>
        </w:rPr>
        <w:t xml:space="preserve">il est question de Verdi, mais </w:t>
      </w:r>
      <w:proofErr w:type="spellStart"/>
      <w:r w:rsidRPr="00F8712A">
        <w:rPr>
          <w:rFonts w:cs="Times New Roman"/>
        </w:rPr>
        <w:t>j ai</w:t>
      </w:r>
      <w:proofErr w:type="spellEnd"/>
      <w:r w:rsidRPr="00F8712A">
        <w:rPr>
          <w:rFonts w:cs="Times New Roman"/>
        </w:rPr>
        <w:t xml:space="preserve"> toujours pensé que chez ce maitre la </w:t>
      </w:r>
      <w:proofErr w:type="spellStart"/>
      <w:r w:rsidRPr="00F8712A">
        <w:rPr>
          <w:rFonts w:cs="Times New Roman"/>
        </w:rPr>
        <w:t>magui-loquence</w:t>
      </w:r>
      <w:proofErr w:type="spellEnd"/>
      <w:r w:rsidRPr="00F8712A">
        <w:rPr>
          <w:rFonts w:cs="Times New Roman"/>
        </w:rPr>
        <w:t xml:space="preserve"> donna souvent l</w:t>
      </w:r>
      <w:r>
        <w:rPr>
          <w:rFonts w:cs="Times New Roman"/>
        </w:rPr>
        <w:t>’</w:t>
      </w:r>
      <w:r w:rsidRPr="00F8712A">
        <w:rPr>
          <w:rFonts w:cs="Times New Roman"/>
        </w:rPr>
        <w:t>illusion de la force. Expressive à un haut degré, parfaite de sobriété et de justesse (sauf en quelques endroits), la musique d</w:t>
      </w:r>
      <w:r>
        <w:rPr>
          <w:rFonts w:cs="Times New Roman"/>
        </w:rPr>
        <w:t>’</w:t>
      </w:r>
      <w:r w:rsidRPr="00F8712A">
        <w:rPr>
          <w:rFonts w:cs="Times New Roman"/>
          <w:i/>
        </w:rPr>
        <w:t>Othello</w:t>
      </w:r>
      <w:r w:rsidRPr="00F8712A">
        <w:rPr>
          <w:rFonts w:cs="Times New Roman"/>
        </w:rPr>
        <w:t xml:space="preserve"> manque pourtant de puissance, et ce n</w:t>
      </w:r>
      <w:r>
        <w:rPr>
          <w:rFonts w:cs="Times New Roman"/>
        </w:rPr>
        <w:t>’</w:t>
      </w:r>
      <w:r w:rsidRPr="00F8712A">
        <w:rPr>
          <w:rFonts w:cs="Times New Roman"/>
        </w:rPr>
        <w:t xml:space="preserve">est pas le fameux </w:t>
      </w:r>
      <w:r w:rsidRPr="00F8712A">
        <w:rPr>
          <w:rFonts w:cs="Times New Roman"/>
          <w:i/>
        </w:rPr>
        <w:t>Credo</w:t>
      </w:r>
      <w:r w:rsidRPr="00F8712A">
        <w:rPr>
          <w:rFonts w:cs="Times New Roman"/>
        </w:rPr>
        <w:t xml:space="preserve"> d</w:t>
      </w:r>
      <w:r>
        <w:rPr>
          <w:rFonts w:cs="Times New Roman"/>
        </w:rPr>
        <w:t>’</w:t>
      </w:r>
      <w:proofErr w:type="spellStart"/>
      <w:r w:rsidRPr="00F8712A">
        <w:rPr>
          <w:rFonts w:cs="Times New Roman"/>
        </w:rPr>
        <w:t>Iago</w:t>
      </w:r>
      <w:proofErr w:type="spellEnd"/>
      <w:r w:rsidRPr="00F8712A">
        <w:rPr>
          <w:rFonts w:cs="Times New Roman"/>
        </w:rPr>
        <w:t xml:space="preserve"> qui me fera revenir sur cette opinion</w:t>
      </w:r>
      <w:r>
        <w:rPr>
          <w:rFonts w:cs="Times New Roman"/>
        </w:rPr>
        <w:t> ;</w:t>
      </w:r>
      <w:r w:rsidRPr="00F8712A">
        <w:rPr>
          <w:rFonts w:cs="Times New Roman"/>
        </w:rPr>
        <w:t xml:space="preserve"> il y a là, comme on dit, plus de beurre que de pain. Ajoutez à tout cela l</w:t>
      </w:r>
      <w:r>
        <w:rPr>
          <w:rFonts w:cs="Times New Roman"/>
        </w:rPr>
        <w:t>’</w:t>
      </w:r>
      <w:r w:rsidRPr="00F8712A">
        <w:rPr>
          <w:rFonts w:cs="Times New Roman"/>
        </w:rPr>
        <w:t>effacement voulu ou involontaire du commentaire orchestral sous le fallacieux prétexte de donner plus d</w:t>
      </w:r>
      <w:r>
        <w:rPr>
          <w:rFonts w:cs="Times New Roman"/>
        </w:rPr>
        <w:t>’</w:t>
      </w:r>
      <w:r w:rsidRPr="00F8712A">
        <w:rPr>
          <w:rFonts w:cs="Times New Roman"/>
        </w:rPr>
        <w:t>importance aux voix, quelques airs de bravoure d</w:t>
      </w:r>
      <w:r>
        <w:rPr>
          <w:rFonts w:cs="Times New Roman"/>
        </w:rPr>
        <w:t>’</w:t>
      </w:r>
      <w:r w:rsidRPr="00F8712A">
        <w:rPr>
          <w:rFonts w:cs="Times New Roman"/>
        </w:rPr>
        <w:t>un bel italianisme, tels que le</w:t>
      </w:r>
      <w:r>
        <w:rPr>
          <w:rFonts w:cs="Times New Roman"/>
        </w:rPr>
        <w:t> :</w:t>
      </w:r>
    </w:p>
    <w:p w:rsidR="00DA173D" w:rsidRPr="00CC33D0" w:rsidRDefault="00DA173D" w:rsidP="00DA173D">
      <w:pPr>
        <w:pStyle w:val="quotel"/>
        <w:rPr>
          <w:i/>
        </w:rPr>
      </w:pPr>
      <w:r w:rsidRPr="00CC33D0">
        <w:rPr>
          <w:i/>
        </w:rPr>
        <w:t>Tout m’abandonne… Adieu, rêves de gloire,</w:t>
      </w:r>
    </w:p>
    <w:p w:rsidR="00DA173D" w:rsidRPr="00F8712A" w:rsidRDefault="00DA173D" w:rsidP="00DA173D">
      <w:pPr>
        <w:pStyle w:val="noindent"/>
      </w:pPr>
      <w:proofErr w:type="gramStart"/>
      <w:r w:rsidRPr="00F8712A">
        <w:t>un</w:t>
      </w:r>
      <w:proofErr w:type="gramEnd"/>
      <w:r w:rsidRPr="00F8712A">
        <w:t xml:space="preserve"> certain finale du III</w:t>
      </w:r>
      <w:r w:rsidRPr="00E554D0">
        <w:rPr>
          <w:vertAlign w:val="superscript"/>
        </w:rPr>
        <w:t>e</w:t>
      </w:r>
      <w:r>
        <w:t> </w:t>
      </w:r>
      <w:r w:rsidRPr="00F8712A">
        <w:t>acte qui nous ramène aux plus mauvais jours de notre histoire, et vous aurez une idée des quelques vices qui entachent la partition.</w:t>
      </w:r>
    </w:p>
    <w:p w:rsidR="00DA173D" w:rsidRPr="00F8712A" w:rsidRDefault="00DA173D" w:rsidP="00DA173D">
      <w:pPr>
        <w:pStyle w:val="Corpsdetexte"/>
        <w:rPr>
          <w:rFonts w:cs="Times New Roman"/>
        </w:rPr>
      </w:pPr>
      <w:r w:rsidRPr="00F8712A">
        <w:rPr>
          <w:rFonts w:cs="Times New Roman"/>
        </w:rPr>
        <w:lastRenderedPageBreak/>
        <w:t>Malgré tout, l</w:t>
      </w:r>
      <w:r>
        <w:rPr>
          <w:rFonts w:cs="Times New Roman"/>
        </w:rPr>
        <w:t>’</w:t>
      </w:r>
      <w:r w:rsidRPr="00F8712A">
        <w:rPr>
          <w:rFonts w:cs="Times New Roman"/>
        </w:rPr>
        <w:t>œuvre est d</w:t>
      </w:r>
      <w:r>
        <w:rPr>
          <w:rFonts w:cs="Times New Roman"/>
        </w:rPr>
        <w:t>’</w:t>
      </w:r>
      <w:r w:rsidRPr="00F8712A">
        <w:rPr>
          <w:rFonts w:cs="Times New Roman"/>
        </w:rPr>
        <w:t>un maître, et d</w:t>
      </w:r>
      <w:r>
        <w:rPr>
          <w:rFonts w:cs="Times New Roman"/>
        </w:rPr>
        <w:t>’</w:t>
      </w:r>
      <w:r w:rsidRPr="00F8712A">
        <w:rPr>
          <w:rFonts w:cs="Times New Roman"/>
        </w:rPr>
        <w:t>une superbe tenue. Il faut en louer l</w:t>
      </w:r>
      <w:r>
        <w:rPr>
          <w:rFonts w:cs="Times New Roman"/>
        </w:rPr>
        <w:t>’</w:t>
      </w:r>
      <w:r w:rsidRPr="00F8712A">
        <w:rPr>
          <w:rFonts w:cs="Times New Roman"/>
        </w:rPr>
        <w:t>ordonnance générale et la belle harmonie. Le second acte notamment contient d</w:t>
      </w:r>
      <w:r>
        <w:rPr>
          <w:rFonts w:cs="Times New Roman"/>
        </w:rPr>
        <w:t>’</w:t>
      </w:r>
      <w:r w:rsidRPr="00F8712A">
        <w:rPr>
          <w:rFonts w:cs="Times New Roman"/>
        </w:rPr>
        <w:t xml:space="preserve">admirables pages parmi lesquelles le </w:t>
      </w:r>
      <w:r>
        <w:rPr>
          <w:rFonts w:cs="Times New Roman"/>
        </w:rPr>
        <w:t>« </w:t>
      </w:r>
      <w:r w:rsidRPr="00F8712A">
        <w:rPr>
          <w:rFonts w:cs="Times New Roman"/>
        </w:rPr>
        <w:t xml:space="preserve">rêve de </w:t>
      </w:r>
      <w:proofErr w:type="spellStart"/>
      <w:r w:rsidRPr="00F8712A">
        <w:rPr>
          <w:rFonts w:cs="Times New Roman"/>
        </w:rPr>
        <w:t>Cassio</w:t>
      </w:r>
      <w:proofErr w:type="spellEnd"/>
      <w:r>
        <w:rPr>
          <w:rFonts w:cs="Times New Roman"/>
        </w:rPr>
        <w:t> »</w:t>
      </w:r>
      <w:r w:rsidRPr="00F8712A">
        <w:rPr>
          <w:rFonts w:cs="Times New Roman"/>
        </w:rPr>
        <w:t>, supérieurement chanté par Maurel. Le trio qui ouvre le troisième acte est d</w:t>
      </w:r>
      <w:r>
        <w:rPr>
          <w:rFonts w:cs="Times New Roman"/>
        </w:rPr>
        <w:t>’</w:t>
      </w:r>
      <w:r w:rsidRPr="00F8712A">
        <w:rPr>
          <w:rFonts w:cs="Times New Roman"/>
        </w:rPr>
        <w:t>exquise élégance et d</w:t>
      </w:r>
      <w:r>
        <w:rPr>
          <w:rFonts w:cs="Times New Roman"/>
        </w:rPr>
        <w:t>’</w:t>
      </w:r>
      <w:r w:rsidRPr="00F8712A">
        <w:rPr>
          <w:rFonts w:cs="Times New Roman"/>
        </w:rPr>
        <w:t>une écriture orchestrale qui égale les plus gracieuses instrumentations de Mendelssohn. Enfin le quatrième acte tout entier est un chef-d</w:t>
      </w:r>
      <w:r>
        <w:rPr>
          <w:rFonts w:cs="Times New Roman"/>
        </w:rPr>
        <w:t>’</w:t>
      </w:r>
      <w:r w:rsidRPr="00F8712A">
        <w:rPr>
          <w:rFonts w:cs="Times New Roman"/>
        </w:rPr>
        <w:t>œuvre</w:t>
      </w:r>
      <w:r>
        <w:rPr>
          <w:rFonts w:cs="Times New Roman"/>
        </w:rPr>
        <w:t> ;</w:t>
      </w:r>
      <w:r w:rsidRPr="00F8712A">
        <w:rPr>
          <w:rFonts w:cs="Times New Roman"/>
        </w:rPr>
        <w:t xml:space="preserve"> le monologue de Desdémone, l</w:t>
      </w:r>
      <w:r>
        <w:rPr>
          <w:rFonts w:cs="Times New Roman"/>
        </w:rPr>
        <w:t>’</w:t>
      </w:r>
      <w:r w:rsidRPr="00F8712A">
        <w:rPr>
          <w:rFonts w:cs="Times New Roman"/>
          <w:i/>
        </w:rPr>
        <w:t>Ave Maria</w:t>
      </w:r>
      <w:r w:rsidRPr="00F8712A">
        <w:rPr>
          <w:rFonts w:cs="Times New Roman"/>
        </w:rPr>
        <w:t>, la scène d</w:t>
      </w:r>
      <w:r>
        <w:rPr>
          <w:rFonts w:cs="Times New Roman"/>
        </w:rPr>
        <w:t>’</w:t>
      </w:r>
      <w:r w:rsidRPr="00F8712A">
        <w:rPr>
          <w:rFonts w:cs="Times New Roman"/>
        </w:rPr>
        <w:t>Othello, portent l</w:t>
      </w:r>
      <w:r>
        <w:rPr>
          <w:rFonts w:cs="Times New Roman"/>
        </w:rPr>
        <w:t>’</w:t>
      </w:r>
      <w:r w:rsidRPr="00F8712A">
        <w:rPr>
          <w:rFonts w:cs="Times New Roman"/>
        </w:rPr>
        <w:t>empreinte d</w:t>
      </w:r>
      <w:r>
        <w:rPr>
          <w:rFonts w:cs="Times New Roman"/>
        </w:rPr>
        <w:t>’</w:t>
      </w:r>
      <w:r w:rsidRPr="00F8712A">
        <w:rPr>
          <w:rFonts w:cs="Times New Roman"/>
        </w:rPr>
        <w:t>un grand musicien qui a su créer une atmosphère sonore d</w:t>
      </w:r>
      <w:r>
        <w:rPr>
          <w:rFonts w:cs="Times New Roman"/>
        </w:rPr>
        <w:t>’</w:t>
      </w:r>
      <w:r w:rsidRPr="00F8712A">
        <w:rPr>
          <w:rFonts w:cs="Times New Roman"/>
        </w:rPr>
        <w:t>une sombre et douloureuse mélancolie à l</w:t>
      </w:r>
      <w:r>
        <w:rPr>
          <w:rFonts w:cs="Times New Roman"/>
        </w:rPr>
        <w:t>’</w:t>
      </w:r>
      <w:r w:rsidRPr="00F8712A">
        <w:rPr>
          <w:rFonts w:cs="Times New Roman"/>
        </w:rPr>
        <w:t>entour d</w:t>
      </w:r>
      <w:r>
        <w:rPr>
          <w:rFonts w:cs="Times New Roman"/>
        </w:rPr>
        <w:t>’</w:t>
      </w:r>
      <w:r w:rsidRPr="00F8712A">
        <w:rPr>
          <w:rFonts w:cs="Times New Roman"/>
        </w:rPr>
        <w:t>âmes destinées par la Volupté à la Mort.</w:t>
      </w:r>
    </w:p>
    <w:p w:rsidR="00DA173D" w:rsidRPr="00F8712A" w:rsidRDefault="00DA173D" w:rsidP="00DA173D">
      <w:pPr>
        <w:pStyle w:val="Corpsdetexte"/>
        <w:rPr>
          <w:rFonts w:cs="Times New Roman"/>
        </w:rPr>
      </w:pPr>
      <w:r w:rsidRPr="00F8712A">
        <w:rPr>
          <w:rFonts w:cs="Times New Roman"/>
        </w:rPr>
        <w:t>Dirai-je pour terminer que, contrairement à quelques critiques, l</w:t>
      </w:r>
      <w:r>
        <w:rPr>
          <w:rFonts w:cs="Times New Roman"/>
        </w:rPr>
        <w:t>’</w:t>
      </w:r>
      <w:r w:rsidRPr="00F8712A">
        <w:rPr>
          <w:rFonts w:cs="Times New Roman"/>
        </w:rPr>
        <w:t xml:space="preserve">absence de </w:t>
      </w:r>
      <w:proofErr w:type="spellStart"/>
      <w:r w:rsidRPr="00F8712A">
        <w:rPr>
          <w:rFonts w:cs="Times New Roman"/>
        </w:rPr>
        <w:t>leitmotifs</w:t>
      </w:r>
      <w:proofErr w:type="spellEnd"/>
      <w:r w:rsidRPr="00F8712A">
        <w:rPr>
          <w:rFonts w:cs="Times New Roman"/>
        </w:rPr>
        <w:t xml:space="preserve"> ne m</w:t>
      </w:r>
      <w:r>
        <w:rPr>
          <w:rFonts w:cs="Times New Roman"/>
        </w:rPr>
        <w:t>’</w:t>
      </w:r>
      <w:r w:rsidRPr="00F8712A">
        <w:rPr>
          <w:rFonts w:cs="Times New Roman"/>
        </w:rPr>
        <w:t xml:space="preserve">a point du tout choqué. À ce point de vue, </w:t>
      </w:r>
      <w:r w:rsidRPr="00F8712A">
        <w:rPr>
          <w:rFonts w:cs="Times New Roman"/>
          <w:i/>
        </w:rPr>
        <w:t>Othello</w:t>
      </w:r>
      <w:r w:rsidRPr="00F8712A">
        <w:rPr>
          <w:rFonts w:cs="Times New Roman"/>
        </w:rPr>
        <w:t xml:space="preserve"> me paraît, dans une certaine mesure, démontrer que le </w:t>
      </w:r>
      <w:proofErr w:type="spellStart"/>
      <w:r w:rsidRPr="00F8712A">
        <w:rPr>
          <w:rFonts w:cs="Times New Roman"/>
        </w:rPr>
        <w:t>leitmotif</w:t>
      </w:r>
      <w:proofErr w:type="spellEnd"/>
      <w:r w:rsidRPr="00F8712A">
        <w:rPr>
          <w:rFonts w:cs="Times New Roman"/>
        </w:rPr>
        <w:t xml:space="preserve"> n</w:t>
      </w:r>
      <w:r>
        <w:rPr>
          <w:rFonts w:cs="Times New Roman"/>
        </w:rPr>
        <w:t>’</w:t>
      </w:r>
      <w:r w:rsidRPr="00F8712A">
        <w:rPr>
          <w:rFonts w:cs="Times New Roman"/>
        </w:rPr>
        <w:t>est pas indispensable au drame lyrique. De ce que Wagner en a fait la pierre angulaire de son temple, il ne s</w:t>
      </w:r>
      <w:r>
        <w:rPr>
          <w:rFonts w:cs="Times New Roman"/>
        </w:rPr>
        <w:t>’</w:t>
      </w:r>
      <w:r w:rsidRPr="00F8712A">
        <w:rPr>
          <w:rFonts w:cs="Times New Roman"/>
        </w:rPr>
        <w:t>ensuit nullement qu</w:t>
      </w:r>
      <w:r>
        <w:rPr>
          <w:rFonts w:cs="Times New Roman"/>
        </w:rPr>
        <w:t>’</w:t>
      </w:r>
      <w:r w:rsidRPr="00F8712A">
        <w:rPr>
          <w:rFonts w:cs="Times New Roman"/>
        </w:rPr>
        <w:t xml:space="preserve">une autre conception musicale soit inadmissible. Le </w:t>
      </w:r>
      <w:proofErr w:type="spellStart"/>
      <w:r w:rsidRPr="00F8712A">
        <w:rPr>
          <w:rFonts w:cs="Times New Roman"/>
        </w:rPr>
        <w:t>leitmotif</w:t>
      </w:r>
      <w:proofErr w:type="spellEnd"/>
      <w:r w:rsidRPr="00F8712A">
        <w:rPr>
          <w:rFonts w:cs="Times New Roman"/>
        </w:rPr>
        <w:t xml:space="preserve"> est un procédé remarquable, mais un procédé seulement, et ce n</w:t>
      </w:r>
      <w:r>
        <w:rPr>
          <w:rFonts w:cs="Times New Roman"/>
        </w:rPr>
        <w:t>’</w:t>
      </w:r>
      <w:r w:rsidRPr="00F8712A">
        <w:rPr>
          <w:rFonts w:cs="Times New Roman"/>
        </w:rPr>
        <w:t>est point de l</w:t>
      </w:r>
      <w:r>
        <w:rPr>
          <w:rFonts w:cs="Times New Roman"/>
        </w:rPr>
        <w:t>’</w:t>
      </w:r>
      <w:r w:rsidRPr="00F8712A">
        <w:rPr>
          <w:rFonts w:cs="Times New Roman"/>
        </w:rPr>
        <w:t>employer systématiquement qui fait le génie. Il y a d</w:t>
      </w:r>
      <w:r>
        <w:rPr>
          <w:rFonts w:cs="Times New Roman"/>
        </w:rPr>
        <w:t>’</w:t>
      </w:r>
      <w:r w:rsidRPr="00F8712A">
        <w:rPr>
          <w:rFonts w:cs="Times New Roman"/>
        </w:rPr>
        <w:t>autres moyens encore de donner de l</w:t>
      </w:r>
      <w:r>
        <w:rPr>
          <w:rFonts w:cs="Times New Roman"/>
        </w:rPr>
        <w:t>’</w:t>
      </w:r>
      <w:r w:rsidRPr="00F8712A">
        <w:rPr>
          <w:rFonts w:cs="Times New Roman"/>
        </w:rPr>
        <w:t>unité à une partition, et, quoi qu</w:t>
      </w:r>
      <w:r>
        <w:rPr>
          <w:rFonts w:cs="Times New Roman"/>
        </w:rPr>
        <w:t>’</w:t>
      </w:r>
      <w:r w:rsidRPr="00F8712A">
        <w:rPr>
          <w:rFonts w:cs="Times New Roman"/>
        </w:rPr>
        <w:t xml:space="preserve">on dise, </w:t>
      </w:r>
      <w:r w:rsidRPr="00F8712A">
        <w:rPr>
          <w:rFonts w:cs="Times New Roman"/>
          <w:i/>
        </w:rPr>
        <w:t>Othello</w:t>
      </w:r>
      <w:r w:rsidRPr="00F8712A">
        <w:rPr>
          <w:rFonts w:cs="Times New Roman"/>
        </w:rPr>
        <w:t xml:space="preserve"> est une œuvre marquée d</w:t>
      </w:r>
      <w:r>
        <w:rPr>
          <w:rFonts w:cs="Times New Roman"/>
        </w:rPr>
        <w:t>’</w:t>
      </w:r>
      <w:r w:rsidRPr="00F8712A">
        <w:rPr>
          <w:rFonts w:cs="Times New Roman"/>
        </w:rPr>
        <w:t>unité. J</w:t>
      </w:r>
      <w:r>
        <w:rPr>
          <w:rFonts w:cs="Times New Roman"/>
        </w:rPr>
        <w:t>’</w:t>
      </w:r>
      <w:r w:rsidRPr="00F8712A">
        <w:rPr>
          <w:rFonts w:cs="Times New Roman"/>
        </w:rPr>
        <w:t>en</w:t>
      </w:r>
      <w:r>
        <w:rPr>
          <w:rFonts w:cs="Times New Roman"/>
        </w:rPr>
        <w:t xml:space="preserve"> trouve la preuve dans la scène </w:t>
      </w:r>
      <w:del w:id="23" w:author="Marguerite-Marie Bordry" w:date="2018-12-05T18:06:00Z">
        <w:r w:rsidRPr="001C1D57" w:rsidDel="001C1D57">
          <w:rPr>
            <w:rFonts w:cs="Times New Roman"/>
            <w:rPrChange w:id="24" w:author="Marguerite-Marie Bordry" w:date="2018-12-05T18:06:00Z">
              <w:rPr>
                <w:rFonts w:cs="Times New Roman"/>
                <w:smallCaps/>
              </w:rPr>
            </w:rPrChange>
          </w:rPr>
          <w:delText>ii</w:delText>
        </w:r>
        <w:r w:rsidRPr="00F8712A" w:rsidDel="001C1D57">
          <w:rPr>
            <w:rFonts w:cs="Times New Roman"/>
          </w:rPr>
          <w:delText xml:space="preserve"> </w:delText>
        </w:r>
      </w:del>
      <w:ins w:id="25" w:author="Marguerite-Marie Bordry" w:date="2018-12-05T18:06:00Z">
        <w:r w:rsidR="001C1D57">
          <w:rPr>
            <w:rFonts w:cs="Times New Roman"/>
          </w:rPr>
          <w:t>II</w:t>
        </w:r>
        <w:bookmarkStart w:id="26" w:name="_GoBack"/>
        <w:bookmarkEnd w:id="26"/>
        <w:r w:rsidR="001C1D57" w:rsidRPr="00F8712A">
          <w:rPr>
            <w:rFonts w:cs="Times New Roman"/>
          </w:rPr>
          <w:t xml:space="preserve"> </w:t>
        </w:r>
      </w:ins>
      <w:r w:rsidRPr="00F8712A">
        <w:rPr>
          <w:rFonts w:cs="Times New Roman"/>
        </w:rPr>
        <w:t>de l</w:t>
      </w:r>
      <w:r>
        <w:rPr>
          <w:rFonts w:cs="Times New Roman"/>
        </w:rPr>
        <w:t>’acte </w:t>
      </w:r>
      <w:r w:rsidRPr="00F8712A">
        <w:rPr>
          <w:rFonts w:cs="Times New Roman"/>
        </w:rPr>
        <w:t>III entre Othello et Desdémone, commençant par ces mots</w:t>
      </w:r>
      <w:r>
        <w:rPr>
          <w:rFonts w:cs="Times New Roman"/>
        </w:rPr>
        <w:t> :</w:t>
      </w:r>
    </w:p>
    <w:p w:rsidR="00DA173D" w:rsidRPr="00CC33D0" w:rsidRDefault="00DA173D" w:rsidP="00DA173D">
      <w:pPr>
        <w:pStyle w:val="quotel"/>
        <w:rPr>
          <w:i/>
        </w:rPr>
      </w:pPr>
      <w:r w:rsidRPr="00CC33D0">
        <w:rPr>
          <w:i/>
        </w:rPr>
        <w:t xml:space="preserve">Que Dieu te tienne en joie, </w:t>
      </w:r>
      <w:r>
        <w:rPr>
          <w:i/>
        </w:rPr>
        <w:t>ô maître de mon âme,</w:t>
      </w:r>
    </w:p>
    <w:p w:rsidR="00DA173D" w:rsidRPr="00F8712A" w:rsidRDefault="00DA173D" w:rsidP="00DA173D">
      <w:pPr>
        <w:pStyle w:val="noindent"/>
      </w:pPr>
      <w:proofErr w:type="gramStart"/>
      <w:r w:rsidRPr="00F8712A">
        <w:t>et</w:t>
      </w:r>
      <w:proofErr w:type="gramEnd"/>
      <w:r w:rsidRPr="00F8712A">
        <w:t xml:space="preserve"> dans plusieurs autres scènes qui sont développées suivant le modèle symétrique de l</w:t>
      </w:r>
      <w:r>
        <w:t>’</w:t>
      </w:r>
      <w:r w:rsidRPr="00F8712A">
        <w:t>ancienne manière sans nuire à l</w:t>
      </w:r>
      <w:r>
        <w:t>’</w:t>
      </w:r>
      <w:r w:rsidRPr="00F8712A">
        <w:t>évolution des sentiments. Par contre, l</w:t>
      </w:r>
      <w:r>
        <w:t>’</w:t>
      </w:r>
      <w:r w:rsidRPr="00F8712A">
        <w:t xml:space="preserve">absence de </w:t>
      </w:r>
      <w:proofErr w:type="spellStart"/>
      <w:r w:rsidRPr="00F8712A">
        <w:t>leitmotif</w:t>
      </w:r>
      <w:proofErr w:type="spellEnd"/>
      <w:r w:rsidRPr="00F8712A">
        <w:t xml:space="preserve"> rend son usage accidentel infiniment plus expressif</w:t>
      </w:r>
      <w:r>
        <w:t> :</w:t>
      </w:r>
      <w:r w:rsidRPr="00F8712A">
        <w:t xml:space="preserve"> nous en avons un exemple dans </w:t>
      </w:r>
      <w:r w:rsidRPr="00F8712A">
        <w:rPr>
          <w:i/>
        </w:rPr>
        <w:t>Othello</w:t>
      </w:r>
      <w:r w:rsidRPr="00F8712A">
        <w:t xml:space="preserve"> avec la phrase du </w:t>
      </w:r>
      <w:r>
        <w:t>« </w:t>
      </w:r>
      <w:r w:rsidRPr="00F8712A">
        <w:t>Baiser</w:t>
      </w:r>
      <w:r>
        <w:t> »</w:t>
      </w:r>
      <w:r w:rsidRPr="00F8712A">
        <w:t xml:space="preserve">, dont la réapparition à la fin </w:t>
      </w:r>
      <w:proofErr w:type="gramStart"/>
      <w:r w:rsidRPr="00F8712A">
        <w:t>du IV</w:t>
      </w:r>
      <w:r w:rsidRPr="00E554D0">
        <w:rPr>
          <w:vertAlign w:val="superscript"/>
        </w:rPr>
        <w:t>e</w:t>
      </w:r>
      <w:proofErr w:type="gramEnd"/>
      <w:r>
        <w:t> </w:t>
      </w:r>
      <w:r w:rsidRPr="00F8712A">
        <w:t>acte provoque une très intense émotion</w:t>
      </w:r>
      <w:r>
        <w:t> :</w:t>
      </w:r>
    </w:p>
    <w:p w:rsidR="00DA173D" w:rsidRPr="00F8712A" w:rsidRDefault="00DA173D" w:rsidP="00DA173D">
      <w:pPr>
        <w:pStyle w:val="Corpsdetexte"/>
        <w:rPr>
          <w:rFonts w:cs="Times New Roman"/>
        </w:rPr>
      </w:pPr>
      <w:r w:rsidRPr="00F8712A">
        <w:rPr>
          <w:rFonts w:cs="Times New Roman"/>
        </w:rPr>
        <w:t>La mise en scène est fastueuse. L</w:t>
      </w:r>
      <w:r>
        <w:rPr>
          <w:rFonts w:cs="Times New Roman"/>
        </w:rPr>
        <w:t>’</w:t>
      </w:r>
      <w:r w:rsidRPr="00F8712A">
        <w:rPr>
          <w:rFonts w:cs="Times New Roman"/>
        </w:rPr>
        <w:t xml:space="preserve">interprétation est bonne. </w:t>
      </w:r>
      <w:r>
        <w:rPr>
          <w:rFonts w:cs="Times New Roman"/>
        </w:rPr>
        <w:t>M. </w:t>
      </w:r>
      <w:proofErr w:type="spellStart"/>
      <w:r w:rsidRPr="00F8712A">
        <w:rPr>
          <w:rFonts w:cs="Times New Roman"/>
        </w:rPr>
        <w:t>Saléza</w:t>
      </w:r>
      <w:proofErr w:type="spellEnd"/>
      <w:r w:rsidRPr="00F8712A">
        <w:rPr>
          <w:rFonts w:cs="Times New Roman"/>
        </w:rPr>
        <w:t xml:space="preserve"> a du feu et de l</w:t>
      </w:r>
      <w:r>
        <w:rPr>
          <w:rFonts w:cs="Times New Roman"/>
        </w:rPr>
        <w:t>’</w:t>
      </w:r>
      <w:r w:rsidRPr="00F8712A">
        <w:rPr>
          <w:rFonts w:cs="Times New Roman"/>
        </w:rPr>
        <w:t>intelligence</w:t>
      </w:r>
      <w:r>
        <w:rPr>
          <w:rFonts w:cs="Times New Roman"/>
        </w:rPr>
        <w:t> ;</w:t>
      </w:r>
      <w:r w:rsidRPr="00F8712A">
        <w:rPr>
          <w:rFonts w:cs="Times New Roman"/>
        </w:rPr>
        <w:t xml:space="preserve"> mais la voix manque d</w:t>
      </w:r>
      <w:r>
        <w:rPr>
          <w:rFonts w:cs="Times New Roman"/>
        </w:rPr>
        <w:t>’</w:t>
      </w:r>
      <w:r w:rsidRPr="00F8712A">
        <w:rPr>
          <w:rFonts w:cs="Times New Roman"/>
        </w:rPr>
        <w:t>ampleur, se fatigue vite et tend à baisser. Le rôle est d</w:t>
      </w:r>
      <w:r>
        <w:rPr>
          <w:rFonts w:cs="Times New Roman"/>
        </w:rPr>
        <w:t>’</w:t>
      </w:r>
      <w:r w:rsidRPr="00F8712A">
        <w:rPr>
          <w:rFonts w:cs="Times New Roman"/>
        </w:rPr>
        <w:t>ailleurs écrasant et je ne connais qu</w:t>
      </w:r>
      <w:r>
        <w:rPr>
          <w:rFonts w:cs="Times New Roman"/>
        </w:rPr>
        <w:t>’</w:t>
      </w:r>
      <w:r w:rsidRPr="00F8712A">
        <w:rPr>
          <w:rFonts w:cs="Times New Roman"/>
        </w:rPr>
        <w:t xml:space="preserve">un </w:t>
      </w:r>
      <w:proofErr w:type="spellStart"/>
      <w:r w:rsidRPr="00F8712A">
        <w:rPr>
          <w:rFonts w:cs="Times New Roman"/>
        </w:rPr>
        <w:t>Tamagno</w:t>
      </w:r>
      <w:proofErr w:type="spellEnd"/>
      <w:r w:rsidRPr="00F8712A">
        <w:rPr>
          <w:rFonts w:cs="Times New Roman"/>
        </w:rPr>
        <w:t xml:space="preserve"> capable de le remplir.</w:t>
      </w:r>
    </w:p>
    <w:p w:rsidR="00DA173D" w:rsidRPr="00F8712A" w:rsidRDefault="00DA173D" w:rsidP="00DA173D">
      <w:pPr>
        <w:pStyle w:val="Corpsdetexte"/>
        <w:rPr>
          <w:rFonts w:cs="Times New Roman"/>
        </w:rPr>
      </w:pPr>
      <w:r w:rsidRPr="00F8712A">
        <w:rPr>
          <w:rFonts w:cs="Times New Roman"/>
        </w:rPr>
        <w:t>Madame Rose Caron est une agréable Desdémone.</w:t>
      </w:r>
    </w:p>
    <w:p w:rsidR="00DA173D" w:rsidRPr="00F8712A" w:rsidRDefault="00DA173D" w:rsidP="00DA173D">
      <w:pPr>
        <w:pStyle w:val="Corpsdetexte"/>
        <w:rPr>
          <w:rFonts w:cs="Times New Roman"/>
        </w:rPr>
      </w:pPr>
      <w:r w:rsidRPr="00F8712A">
        <w:rPr>
          <w:rFonts w:cs="Times New Roman"/>
        </w:rPr>
        <w:t xml:space="preserve">Il faut mettre hors de pair </w:t>
      </w:r>
      <w:r>
        <w:rPr>
          <w:rFonts w:cs="Times New Roman"/>
        </w:rPr>
        <w:t>M. </w:t>
      </w:r>
      <w:r w:rsidRPr="00F8712A">
        <w:rPr>
          <w:rFonts w:cs="Times New Roman"/>
        </w:rPr>
        <w:t>Victor Maurel, qui dans le costume, la démarche, le geste, la diction, est simplement surprenant. Avec ce grand artiste on a la sensation d</w:t>
      </w:r>
      <w:r>
        <w:rPr>
          <w:rFonts w:cs="Times New Roman"/>
        </w:rPr>
        <w:t>’</w:t>
      </w:r>
      <w:r w:rsidRPr="00F8712A">
        <w:rPr>
          <w:rFonts w:cs="Times New Roman"/>
        </w:rPr>
        <w:t>un art spécial et synthétique qui n</w:t>
      </w:r>
      <w:r>
        <w:rPr>
          <w:rFonts w:cs="Times New Roman"/>
        </w:rPr>
        <w:t>’</w:t>
      </w:r>
      <w:r w:rsidRPr="00F8712A">
        <w:rPr>
          <w:rFonts w:cs="Times New Roman"/>
        </w:rPr>
        <w:t>est ni la tragédie seule, ni l</w:t>
      </w:r>
      <w:r>
        <w:rPr>
          <w:rFonts w:cs="Times New Roman"/>
        </w:rPr>
        <w:t>’</w:t>
      </w:r>
      <w:r w:rsidRPr="00F8712A">
        <w:rPr>
          <w:rFonts w:cs="Times New Roman"/>
        </w:rPr>
        <w:t>opéra, mais l</w:t>
      </w:r>
      <w:r>
        <w:rPr>
          <w:rFonts w:cs="Times New Roman"/>
        </w:rPr>
        <w:t>’</w:t>
      </w:r>
      <w:r w:rsidRPr="00F8712A">
        <w:rPr>
          <w:rFonts w:cs="Times New Roman"/>
        </w:rPr>
        <w:t>un est l</w:t>
      </w:r>
      <w:r>
        <w:rPr>
          <w:rFonts w:cs="Times New Roman"/>
        </w:rPr>
        <w:t>’</w:t>
      </w:r>
      <w:r w:rsidRPr="00F8712A">
        <w:rPr>
          <w:rFonts w:cs="Times New Roman"/>
        </w:rPr>
        <w:t>autre. Imaginez un Talma qui aurait su chanter comme il disait. C</w:t>
      </w:r>
      <w:r>
        <w:rPr>
          <w:rFonts w:cs="Times New Roman"/>
        </w:rPr>
        <w:t>’</w:t>
      </w:r>
      <w:r w:rsidRPr="00F8712A">
        <w:rPr>
          <w:rFonts w:cs="Times New Roman"/>
        </w:rPr>
        <w:t>est en vérité cela, l</w:t>
      </w:r>
      <w:r>
        <w:rPr>
          <w:rFonts w:cs="Times New Roman"/>
        </w:rPr>
        <w:t>’</w:t>
      </w:r>
      <w:r w:rsidRPr="00F8712A">
        <w:rPr>
          <w:rFonts w:cs="Times New Roman"/>
        </w:rPr>
        <w:t xml:space="preserve">acteur du drame lyrique, et je </w:t>
      </w:r>
      <w:r w:rsidRPr="00F8712A">
        <w:rPr>
          <w:rFonts w:cs="Times New Roman"/>
        </w:rPr>
        <w:lastRenderedPageBreak/>
        <w:t xml:space="preserve">voudrais que </w:t>
      </w:r>
      <w:r>
        <w:rPr>
          <w:rFonts w:cs="Times New Roman"/>
        </w:rPr>
        <w:t>M. </w:t>
      </w:r>
      <w:r w:rsidRPr="00F8712A">
        <w:rPr>
          <w:rFonts w:cs="Times New Roman"/>
        </w:rPr>
        <w:t xml:space="preserve">Maurel, qui incarne si aisément un </w:t>
      </w:r>
      <w:proofErr w:type="spellStart"/>
      <w:r>
        <w:rPr>
          <w:rFonts w:cs="Times New Roman"/>
        </w:rPr>
        <w:t>I</w:t>
      </w:r>
      <w:r w:rsidRPr="00F8712A">
        <w:rPr>
          <w:rFonts w:cs="Times New Roman"/>
        </w:rPr>
        <w:t>ago</w:t>
      </w:r>
      <w:proofErr w:type="spellEnd"/>
      <w:r w:rsidRPr="00F8712A">
        <w:rPr>
          <w:rFonts w:cs="Times New Roman"/>
        </w:rPr>
        <w:t xml:space="preserve"> après un Falstaff, nous fît la joie de créer à Paris Hans Sachs des </w:t>
      </w:r>
      <w:r w:rsidRPr="00F8712A">
        <w:rPr>
          <w:rFonts w:cs="Times New Roman"/>
          <w:i/>
        </w:rPr>
        <w:t>Maîtres chanteurs</w:t>
      </w:r>
      <w:r w:rsidRPr="00F8712A">
        <w:rPr>
          <w:rFonts w:cs="Times New Roman"/>
        </w:rPr>
        <w:t>.</w:t>
      </w:r>
    </w:p>
    <w:p w:rsidR="00DA173D" w:rsidRDefault="00DA173D" w:rsidP="00DA173D">
      <w:pPr>
        <w:pStyle w:val="Titre1"/>
      </w:pPr>
      <w:r>
        <w:t>Tome XII, numéro 60, décembre 1894</w:t>
      </w:r>
    </w:p>
    <w:p w:rsidR="00DA173D" w:rsidRDefault="00DA173D" w:rsidP="00DA173D">
      <w:pPr>
        <w:pStyle w:val="Titre2"/>
      </w:pPr>
      <w:r>
        <w:t>Journaux et revues [extrait]</w:t>
      </w:r>
    </w:p>
    <w:p w:rsidR="00DA173D" w:rsidRPr="00B158B0" w:rsidRDefault="00DA173D" w:rsidP="00DA173D">
      <w:pPr>
        <w:pStyle w:val="term"/>
        <w:rPr>
          <w:lang w:val="en-GB"/>
        </w:rPr>
      </w:pPr>
      <w:proofErr w:type="gramStart"/>
      <w:r w:rsidRPr="00B158B0">
        <w:rPr>
          <w:lang w:val="en-GB"/>
        </w:rPr>
        <w:t>id :</w:t>
      </w:r>
      <w:proofErr w:type="gramEnd"/>
      <w:r w:rsidRPr="00B158B0">
        <w:rPr>
          <w:lang w:val="en-GB"/>
        </w:rPr>
        <w:t xml:space="preserve"> article-1894-12_383</w:t>
      </w:r>
    </w:p>
    <w:p w:rsidR="00DA173D" w:rsidRPr="00B158B0" w:rsidRDefault="00DA173D" w:rsidP="00DA173D">
      <w:pPr>
        <w:pStyle w:val="term"/>
        <w:rPr>
          <w:lang w:val="en-GB"/>
        </w:rPr>
      </w:pPr>
      <w:proofErr w:type="gramStart"/>
      <w:r w:rsidRPr="00B158B0">
        <w:rPr>
          <w:lang w:val="en-GB"/>
        </w:rPr>
        <w:t>author :</w:t>
      </w:r>
      <w:proofErr w:type="gramEnd"/>
      <w:r w:rsidRPr="00B158B0">
        <w:rPr>
          <w:lang w:val="en-GB"/>
        </w:rPr>
        <w:t xml:space="preserve"> </w:t>
      </w:r>
      <w:proofErr w:type="spellStart"/>
      <w:r w:rsidRPr="00B158B0">
        <w:rPr>
          <w:lang w:val="en-GB"/>
        </w:rPr>
        <w:t>Vallette</w:t>
      </w:r>
      <w:proofErr w:type="spellEnd"/>
      <w:r w:rsidRPr="00B158B0">
        <w:rPr>
          <w:lang w:val="en-GB"/>
        </w:rPr>
        <w:t>, Alfred (1858-1935)</w:t>
      </w:r>
    </w:p>
    <w:p w:rsidR="00DA173D" w:rsidRPr="00925B7B" w:rsidRDefault="00DA173D" w:rsidP="00DA173D">
      <w:pPr>
        <w:pStyle w:val="term"/>
      </w:pPr>
      <w:proofErr w:type="spellStart"/>
      <w:proofErr w:type="gramStart"/>
      <w:r w:rsidRPr="00925B7B">
        <w:t>signed</w:t>
      </w:r>
      <w:proofErr w:type="spellEnd"/>
      <w:proofErr w:type="gramEnd"/>
      <w:r w:rsidRPr="00925B7B">
        <w:t xml:space="preserve"> : </w:t>
      </w:r>
      <w:r>
        <w:t>A. V.</w:t>
      </w:r>
    </w:p>
    <w:p w:rsidR="00DA173D" w:rsidRDefault="00DA173D" w:rsidP="00DA173D">
      <w:pPr>
        <w:pStyle w:val="term"/>
      </w:pPr>
      <w:proofErr w:type="gramStart"/>
      <w:r w:rsidRPr="00925B7B">
        <w:t>section</w:t>
      </w:r>
      <w:proofErr w:type="gramEnd"/>
      <w:r w:rsidRPr="00925B7B">
        <w:t xml:space="preserve"> : </w:t>
      </w:r>
      <w:r>
        <w:t>Journaux et revues</w:t>
      </w:r>
    </w:p>
    <w:p w:rsidR="00DA173D" w:rsidRDefault="00DA173D" w:rsidP="00DA173D">
      <w:pPr>
        <w:pStyle w:val="term"/>
      </w:pPr>
      <w:proofErr w:type="spellStart"/>
      <w:proofErr w:type="gramStart"/>
      <w:r w:rsidRPr="00DA7419">
        <w:t>title</w:t>
      </w:r>
      <w:proofErr w:type="spellEnd"/>
      <w:proofErr w:type="gramEnd"/>
      <w:r w:rsidRPr="00DA7419">
        <w:t xml:space="preserve"> : </w:t>
      </w:r>
      <w:r>
        <w:t>Journaux et revues [extrait]</w:t>
      </w:r>
    </w:p>
    <w:p w:rsidR="00DA173D" w:rsidRPr="00925B7B" w:rsidRDefault="00DA173D" w:rsidP="00DA173D">
      <w:pPr>
        <w:pStyle w:val="term"/>
      </w:pPr>
      <w:proofErr w:type="gramStart"/>
      <w:r w:rsidRPr="00925B7B">
        <w:t>date</w:t>
      </w:r>
      <w:proofErr w:type="gramEnd"/>
      <w:r w:rsidRPr="00925B7B">
        <w:t> :</w:t>
      </w:r>
      <w:r>
        <w:t xml:space="preserve"> 1894-12</w:t>
      </w:r>
    </w:p>
    <w:p w:rsidR="00DA173D" w:rsidRDefault="00DA173D" w:rsidP="00DA173D">
      <w:pPr>
        <w:pStyle w:val="term"/>
      </w:pPr>
      <w:proofErr w:type="spellStart"/>
      <w:proofErr w:type="gramStart"/>
      <w:r w:rsidRPr="00925B7B">
        <w:t>ref</w:t>
      </w:r>
      <w:proofErr w:type="spellEnd"/>
      <w:proofErr w:type="gramEnd"/>
      <w:r w:rsidRPr="00925B7B">
        <w:t xml:space="preserve"> : </w:t>
      </w:r>
      <w:r>
        <w:t>Tome XII, numéro 60, décembre 1894</w:t>
      </w:r>
      <w:r w:rsidRPr="00925B7B">
        <w:t xml:space="preserve">, </w:t>
      </w:r>
      <w:r>
        <w:t>p. 382-383 [383]</w:t>
      </w:r>
    </w:p>
    <w:p w:rsidR="00DA173D" w:rsidRPr="000832F6" w:rsidRDefault="00DA173D" w:rsidP="00DA173D">
      <w:pPr>
        <w:pStyle w:val="byline"/>
        <w:rPr>
          <w:smallCaps/>
        </w:rPr>
      </w:pPr>
      <w:r>
        <w:t xml:space="preserve">A. V. [Alfred </w:t>
      </w:r>
      <w:proofErr w:type="spellStart"/>
      <w:r>
        <w:t>Vallette</w:t>
      </w:r>
      <w:proofErr w:type="spellEnd"/>
      <w:r>
        <w:t>]</w:t>
      </w:r>
    </w:p>
    <w:p w:rsidR="00DA173D" w:rsidRDefault="00DA173D" w:rsidP="00DA173D">
      <w:pPr>
        <w:pStyle w:val="bibl"/>
      </w:pPr>
      <w:r>
        <w:t>Tome XII, numéro 60, décembre 1894</w:t>
      </w:r>
      <w:r w:rsidRPr="00925B7B">
        <w:t xml:space="preserve">, </w:t>
      </w:r>
      <w:r>
        <w:t>p. 382-383 [383].</w:t>
      </w:r>
    </w:p>
    <w:p w:rsidR="00DA173D" w:rsidRDefault="00DA173D" w:rsidP="00DA173D">
      <w:pPr>
        <w:pStyle w:val="Corpsdetexte"/>
        <w:rPr>
          <w:rFonts w:cs="Times New Roman"/>
        </w:rPr>
      </w:pPr>
      <w:r>
        <w:rPr>
          <w:rFonts w:cs="Times New Roman"/>
        </w:rPr>
        <w:t>[…]</w:t>
      </w:r>
    </w:p>
    <w:p w:rsidR="001927AA" w:rsidRPr="00DA173D" w:rsidRDefault="00DA173D" w:rsidP="00DA173D">
      <w:pPr>
        <w:pStyle w:val="Corpsdetexte"/>
        <w:rPr>
          <w:rFonts w:cs="Times New Roman"/>
        </w:rPr>
      </w:pPr>
      <w:r w:rsidRPr="00F8712A">
        <w:rPr>
          <w:rFonts w:cs="Times New Roman"/>
        </w:rPr>
        <w:t xml:space="preserve">Un des écrivains italiens qui connaissent le mieux la littérature française dans ses dernières manifestations, </w:t>
      </w:r>
      <w:r>
        <w:rPr>
          <w:rFonts w:cs="Times New Roman"/>
        </w:rPr>
        <w:t>M. F. </w:t>
      </w:r>
      <w:proofErr w:type="spellStart"/>
      <w:r w:rsidRPr="00F8712A">
        <w:rPr>
          <w:rFonts w:cs="Times New Roman"/>
        </w:rPr>
        <w:t>Accinelli</w:t>
      </w:r>
      <w:proofErr w:type="spellEnd"/>
      <w:r w:rsidRPr="00F8712A">
        <w:rPr>
          <w:rFonts w:cs="Times New Roman"/>
        </w:rPr>
        <w:t xml:space="preserve">, publie dans </w:t>
      </w:r>
      <w:r w:rsidRPr="00F8712A">
        <w:rPr>
          <w:rFonts w:cs="Times New Roman"/>
          <w:b/>
        </w:rPr>
        <w:t>Il Vero</w:t>
      </w:r>
      <w:r w:rsidRPr="00F8712A">
        <w:rPr>
          <w:rFonts w:cs="Times New Roman"/>
        </w:rPr>
        <w:t>, de Savone, une excellente tradition italienne d</w:t>
      </w:r>
      <w:r>
        <w:rPr>
          <w:rFonts w:cs="Times New Roman"/>
        </w:rPr>
        <w:t>’</w:t>
      </w:r>
      <w:r w:rsidRPr="00F8712A">
        <w:rPr>
          <w:rFonts w:cs="Times New Roman"/>
          <w:i/>
        </w:rPr>
        <w:t>Albert</w:t>
      </w:r>
      <w:r w:rsidRPr="00F8712A">
        <w:rPr>
          <w:rFonts w:cs="Times New Roman"/>
        </w:rPr>
        <w:t xml:space="preserve">, le roman de notre collaborateur Louis </w:t>
      </w:r>
      <w:proofErr w:type="spellStart"/>
      <w:r w:rsidRPr="00F8712A">
        <w:rPr>
          <w:rFonts w:cs="Times New Roman"/>
        </w:rPr>
        <w:t>Dumur</w:t>
      </w:r>
      <w:proofErr w:type="spellEnd"/>
      <w:r w:rsidRPr="00F8712A">
        <w:rPr>
          <w:rFonts w:cs="Times New Roman"/>
        </w:rPr>
        <w:t xml:space="preserve">. Le même journal annonce la publication en italien de la </w:t>
      </w:r>
      <w:r w:rsidRPr="00F8712A">
        <w:rPr>
          <w:rFonts w:cs="Times New Roman"/>
          <w:i/>
        </w:rPr>
        <w:t>Motte de Terre</w:t>
      </w:r>
      <w:r w:rsidRPr="00F8712A">
        <w:rPr>
          <w:rFonts w:cs="Times New Roman"/>
        </w:rPr>
        <w:t>, à laquelle il consacre en attendant un article des plus élogieux.</w:t>
      </w:r>
    </w:p>
    <w:sectPr w:rsidR="001927AA" w:rsidRPr="00DA17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708" w:rsidRDefault="00CB6708" w:rsidP="00DA173D">
      <w:pPr>
        <w:spacing w:after="0" w:line="240" w:lineRule="auto"/>
      </w:pPr>
      <w:r>
        <w:separator/>
      </w:r>
    </w:p>
  </w:endnote>
  <w:endnote w:type="continuationSeparator" w:id="0">
    <w:p w:rsidR="00CB6708" w:rsidRDefault="00CB6708" w:rsidP="00DA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lbany">
    <w:altName w:val="Arial"/>
    <w:charset w:val="00"/>
    <w:family w:val="swiss"/>
    <w:pitch w:val="variable"/>
  </w:font>
  <w:font w:name="Liberation Serif">
    <w:altName w:val="Times New Roman"/>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Thorndale">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708" w:rsidRDefault="00CB6708" w:rsidP="00DA173D">
      <w:pPr>
        <w:spacing w:after="0" w:line="240" w:lineRule="auto"/>
      </w:pPr>
      <w:r>
        <w:separator/>
      </w:r>
    </w:p>
  </w:footnote>
  <w:footnote w:type="continuationSeparator" w:id="0">
    <w:p w:rsidR="00CB6708" w:rsidRDefault="00CB6708" w:rsidP="00DA173D">
      <w:pPr>
        <w:spacing w:after="0" w:line="240" w:lineRule="auto"/>
      </w:pPr>
      <w:r>
        <w:continuationSeparator/>
      </w:r>
    </w:p>
  </w:footnote>
  <w:footnote w:id="1">
    <w:p w:rsidR="00DA173D" w:rsidRDefault="00DA173D" w:rsidP="00DA173D">
      <w:pPr>
        <w:pStyle w:val="Notedebasdepage"/>
      </w:pPr>
      <w:r>
        <w:rPr>
          <w:rStyle w:val="Appelnotedebasdep"/>
        </w:rPr>
        <w:footnoteRef/>
      </w:r>
      <w:r>
        <w:t xml:space="preserve"> À</w:t>
      </w:r>
      <w:r w:rsidRPr="00F8712A">
        <w:t xml:space="preserve"> ce propos, voici quelques paroles d</w:t>
      </w:r>
      <w:r>
        <w:t>’</w:t>
      </w:r>
      <w:r w:rsidRPr="00F8712A">
        <w:t>Eugène Delacroix rapportées par les récentes publications de ses agendas</w:t>
      </w:r>
      <w:r>
        <w:t> :</w:t>
      </w:r>
      <w:r w:rsidRPr="00F8712A">
        <w:t xml:space="preserve"> La question du Beau se réduit à peu près à ceci</w:t>
      </w:r>
      <w:r>
        <w:t> :</w:t>
      </w:r>
      <w:r w:rsidRPr="00F8712A">
        <w:t xml:space="preserve"> Qu</w:t>
      </w:r>
      <w:r>
        <w:t>’</w:t>
      </w:r>
      <w:r w:rsidRPr="00F8712A">
        <w:t>aimez-vous mieux d</w:t>
      </w:r>
      <w:r>
        <w:t>’</w:t>
      </w:r>
      <w:r w:rsidRPr="00F8712A">
        <w:t>un lion ou d</w:t>
      </w:r>
      <w:r>
        <w:t>’</w:t>
      </w:r>
      <w:r w:rsidRPr="00F8712A">
        <w:t>un tigre</w:t>
      </w:r>
      <w:r>
        <w:t> ?</w:t>
      </w:r>
      <w:r w:rsidRPr="00F8712A">
        <w:t xml:space="preserve"> Un Grec et un Anglais ont chacun une manière d</w:t>
      </w:r>
      <w:r>
        <w:t>’</w:t>
      </w:r>
      <w:r w:rsidRPr="00F8712A">
        <w:t>être beau qui n</w:t>
      </w:r>
      <w:r>
        <w:t>’</w:t>
      </w:r>
      <w:r w:rsidRPr="00F8712A">
        <w:t>a rien de commun… nos peintres sont enchantés d</w:t>
      </w:r>
      <w:r>
        <w:t>’</w:t>
      </w:r>
      <w:r w:rsidRPr="00F8712A">
        <w:t xml:space="preserve">avoir un </w:t>
      </w:r>
      <w:proofErr w:type="gramStart"/>
      <w:r w:rsidRPr="00F8712A">
        <w:t>beau</w:t>
      </w:r>
      <w:proofErr w:type="gramEnd"/>
      <w:r w:rsidRPr="00F8712A">
        <w:t xml:space="preserve"> idéal (et nos littérateurs aussi donc</w:t>
      </w:r>
      <w:r>
        <w:t> !</w:t>
      </w:r>
      <w:r w:rsidRPr="00F8712A">
        <w:t>) tout fait et en poche, qu</w:t>
      </w:r>
      <w:r>
        <w:t>’</w:t>
      </w:r>
      <w:r w:rsidRPr="00F8712A">
        <w:t>ils peuvent communiquer aux leurs et à leurs amis. Aujourd</w:t>
      </w:r>
      <w:r>
        <w:t>’</w:t>
      </w:r>
      <w:r w:rsidRPr="00F8712A">
        <w:t>hui, si la question de l</w:t>
      </w:r>
      <w:r>
        <w:t>’</w:t>
      </w:r>
      <w:r w:rsidRPr="00F8712A">
        <w:t>antique s</w:t>
      </w:r>
      <w:r>
        <w:t>’</w:t>
      </w:r>
      <w:r w:rsidRPr="00F8712A">
        <w:t>est déplacée, elle n</w:t>
      </w:r>
      <w:r>
        <w:t>’</w:t>
      </w:r>
      <w:r w:rsidRPr="00F8712A">
        <w:t>en a pas moins fait place à un autre abus</w:t>
      </w:r>
      <w:r>
        <w:t> ;</w:t>
      </w:r>
      <w:r w:rsidRPr="00F8712A">
        <w:t xml:space="preserve"> je veux parler de l</w:t>
      </w:r>
      <w:r>
        <w:t>’</w:t>
      </w:r>
      <w:r w:rsidRPr="00F8712A">
        <w:t>idée littéraire qui semble avoir fait de tous les tableaux modernes de l</w:t>
      </w:r>
      <w:r>
        <w:t>’</w:t>
      </w:r>
      <w:r w:rsidRPr="00F8712A">
        <w:t>Illustration. L</w:t>
      </w:r>
      <w:r>
        <w:t>’</w:t>
      </w:r>
      <w:r w:rsidRPr="00F8712A">
        <w:t>idée d</w:t>
      </w:r>
      <w:r>
        <w:t>’</w:t>
      </w:r>
      <w:r w:rsidRPr="00F8712A">
        <w:t>un peintre ne doit-elle pas avant tout être peinture, et peinture surtout plus que littérature</w:t>
      </w:r>
      <w:r>
        <w:t> !</w:t>
      </w:r>
      <w:r w:rsidRPr="00F8712A">
        <w:t xml:space="preserve"> Goya, Rembrandt, Daumier étaient de grands peintres dans tout ce que ce mot implique de qualités particulières à cet art. Leur idée n</w:t>
      </w:r>
      <w:r>
        <w:t>’</w:t>
      </w:r>
      <w:r w:rsidRPr="00F8712A">
        <w:t>est que parce qu</w:t>
      </w:r>
      <w:r>
        <w:t>’</w:t>
      </w:r>
      <w:r w:rsidRPr="00F8712A">
        <w:rPr>
          <w:i/>
        </w:rPr>
        <w:t>elle est picturale</w:t>
      </w:r>
      <w:r w:rsidRPr="00F8712A">
        <w:t>, c</w:t>
      </w:r>
      <w:r>
        <w:t>’</w:t>
      </w:r>
      <w:r w:rsidRPr="00F8712A">
        <w:t>est-à-dire parce qu</w:t>
      </w:r>
      <w:r>
        <w:t>’</w:t>
      </w:r>
      <w:r w:rsidRPr="00F8712A">
        <w:t>elle se prête admirablement à toutes les qualités saisissantes de l</w:t>
      </w:r>
      <w:r>
        <w:t>’</w:t>
      </w:r>
      <w:r w:rsidRPr="00F8712A">
        <w:t>art auquel ils s</w:t>
      </w:r>
      <w:r>
        <w:t>’</w:t>
      </w:r>
      <w:r w:rsidRPr="00F8712A">
        <w:t>adressent pour la traduire. Or, nous voyons avec peine les jeunes peintres s</w:t>
      </w:r>
      <w:r>
        <w:t>’</w:t>
      </w:r>
      <w:r w:rsidRPr="00F8712A">
        <w:t>écarter de cette considération, et les littérateurs, soit par faiblesse, soit par ignorance, encourager ce défaut de déploiement qui n</w:t>
      </w:r>
      <w:r>
        <w:t>’</w:t>
      </w:r>
      <w:r w:rsidRPr="00F8712A">
        <w:t>engendre rien que d</w:t>
      </w:r>
      <w:r>
        <w:t>’</w:t>
      </w:r>
      <w:r w:rsidRPr="00F8712A">
        <w:t>anormal et de bouffon, partant d</w:t>
      </w:r>
      <w:r>
        <w:t>’</w:t>
      </w:r>
      <w:r w:rsidRPr="00F8712A">
        <w:t>inharmonique. L</w:t>
      </w:r>
      <w:r>
        <w:t>’</w:t>
      </w:r>
      <w:r w:rsidRPr="00F8712A">
        <w:t>harmonie ne peut pas naître de deux choses opposées. Or, sans dire que la littérature et la peinture n</w:t>
      </w:r>
      <w:r>
        <w:t>’</w:t>
      </w:r>
      <w:r w:rsidRPr="00F8712A">
        <w:t>ont aucune connexion, je puis au moins dire, sans que personne me puisse démentir, que ce qui fait la Beauté de l</w:t>
      </w:r>
      <w:r>
        <w:t>’</w:t>
      </w:r>
      <w:r w:rsidRPr="00F8712A">
        <w:t>une dans son tout, transporté dans l</w:t>
      </w:r>
      <w:r>
        <w:t>’</w:t>
      </w:r>
      <w:r w:rsidRPr="00F8712A">
        <w:t>autre n</w:t>
      </w:r>
      <w:r>
        <w:t>’</w:t>
      </w:r>
      <w:r w:rsidRPr="00F8712A">
        <w:t>y engendrera pas la Beauté si les éléments de l</w:t>
      </w:r>
      <w:r>
        <w:t>’</w:t>
      </w:r>
      <w:r w:rsidRPr="00F8712A">
        <w:t>art auquel on s</w:t>
      </w:r>
      <w:r>
        <w:t>’</w:t>
      </w:r>
      <w:r w:rsidRPr="00F8712A">
        <w:t>adressera ne sont satisfaits</w:t>
      </w:r>
      <w:r>
        <w:t> ;</w:t>
      </w:r>
      <w:r w:rsidRPr="00F8712A">
        <w:t xml:space="preserve"> c</w:t>
      </w:r>
      <w:r>
        <w:t>’</w:t>
      </w:r>
      <w:r w:rsidRPr="00F8712A">
        <w:t xml:space="preserve">est de cette </w:t>
      </w:r>
      <w:del w:id="9" w:author="Marguerite-Marie Bordry" w:date="2018-12-05T17:21:00Z">
        <w:r w:rsidRPr="00F8712A" w:rsidDel="003D053D">
          <w:delText>maniere</w:delText>
        </w:r>
      </w:del>
      <w:ins w:id="10" w:author="Marguerite-Marie Bordry" w:date="2018-12-05T17:21:00Z">
        <w:r w:rsidR="003D053D" w:rsidRPr="00F8712A">
          <w:t>manière</w:t>
        </w:r>
      </w:ins>
      <w:r w:rsidRPr="00F8712A">
        <w:t xml:space="preserve"> que les longues et les brèves qui sont opposées entre elles composent, le </w:t>
      </w:r>
      <w:proofErr w:type="spellStart"/>
      <w:r w:rsidRPr="00F8712A">
        <w:t>rhythme</w:t>
      </w:r>
      <w:proofErr w:type="spellEnd"/>
      <w:r w:rsidRPr="00F8712A">
        <w:t xml:space="preserve"> lorsqu</w:t>
      </w:r>
      <w:r>
        <w:t>’</w:t>
      </w:r>
      <w:r w:rsidRPr="00F8712A">
        <w:t xml:space="preserve">elles sont accordées </w:t>
      </w:r>
      <w:r w:rsidRPr="00F8712A">
        <w:rPr>
          <w:b/>
          <w:smallCaps/>
        </w:rPr>
        <w:t>(</w:t>
      </w:r>
      <w:r w:rsidRPr="00F8712A">
        <w:rPr>
          <w:smallCaps/>
        </w:rPr>
        <w:t xml:space="preserve">Platon). </w:t>
      </w:r>
      <w:r w:rsidRPr="00F8712A">
        <w:t>Ainsi donc, tant que l</w:t>
      </w:r>
      <w:r>
        <w:t>’</w:t>
      </w:r>
      <w:r w:rsidRPr="00F8712A">
        <w:t>idée littéraire restera purement littéraire il y aura désaccord entre elle et la peinture, car chacun de ces arts se compose d</w:t>
      </w:r>
      <w:r>
        <w:t>’</w:t>
      </w:r>
      <w:r w:rsidRPr="00F8712A">
        <w:t>éléments différents. Exemple</w:t>
      </w:r>
      <w:r>
        <w:t> :</w:t>
      </w:r>
      <w:r w:rsidRPr="00F8712A">
        <w:t xml:space="preserve"> La lune ouvre dans l</w:t>
      </w:r>
      <w:r>
        <w:t>’</w:t>
      </w:r>
      <w:r w:rsidRPr="00F8712A">
        <w:t>onde un éventail d</w:t>
      </w:r>
      <w:r>
        <w:t>’</w:t>
      </w:r>
      <w:r w:rsidRPr="00F8712A">
        <w:t>argent</w:t>
      </w:r>
      <w:r>
        <w:t> ;</w:t>
      </w:r>
      <w:r w:rsidRPr="00F8712A">
        <w:t xml:space="preserve"> qui ne voit du premier coup que cela, très pictural en poésie, ne peut rien donner en peinture, et </w:t>
      </w:r>
      <w:proofErr w:type="spellStart"/>
      <w:r w:rsidRPr="00F8712A">
        <w:t>qu</w:t>
      </w:r>
      <w:proofErr w:type="spellEnd"/>
      <w:r w:rsidRPr="00F8712A">
        <w:t xml:space="preserve"> un visage peint par un bon peintre lui sera toujours préférable en tant que peinture</w:t>
      </w:r>
      <w:r>
        <w:t> ?</w:t>
      </w:r>
    </w:p>
  </w:footnote>
  <w:footnote w:id="2">
    <w:p w:rsidR="00DA173D" w:rsidRDefault="00DA173D" w:rsidP="00DA173D">
      <w:pPr>
        <w:pStyle w:val="Notedebasdepage"/>
      </w:pPr>
      <w:r>
        <w:rPr>
          <w:rStyle w:val="Appelnotedebasdep"/>
        </w:rPr>
        <w:footnoteRef/>
      </w:r>
      <w:r>
        <w:t xml:space="preserve"> </w:t>
      </w:r>
      <w:r w:rsidRPr="00F8712A">
        <w:t>Et voilà cependant ce que vous apprennent tous les manuels écrits depuis trois siècles…</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73D"/>
    <w:rsid w:val="00040983"/>
    <w:rsid w:val="000603BB"/>
    <w:rsid w:val="001927AA"/>
    <w:rsid w:val="001B3B30"/>
    <w:rsid w:val="001C1D57"/>
    <w:rsid w:val="00253CB3"/>
    <w:rsid w:val="00367E93"/>
    <w:rsid w:val="00391481"/>
    <w:rsid w:val="003D053D"/>
    <w:rsid w:val="00413402"/>
    <w:rsid w:val="00491CC9"/>
    <w:rsid w:val="005772B0"/>
    <w:rsid w:val="00601B91"/>
    <w:rsid w:val="006C7B59"/>
    <w:rsid w:val="007C52BA"/>
    <w:rsid w:val="008170D8"/>
    <w:rsid w:val="008D78FD"/>
    <w:rsid w:val="009137ED"/>
    <w:rsid w:val="00940F8D"/>
    <w:rsid w:val="0094450A"/>
    <w:rsid w:val="009A6CE6"/>
    <w:rsid w:val="00A7409A"/>
    <w:rsid w:val="00B102C4"/>
    <w:rsid w:val="00B158B0"/>
    <w:rsid w:val="00BD39BE"/>
    <w:rsid w:val="00C813C3"/>
    <w:rsid w:val="00CA5300"/>
    <w:rsid w:val="00CB6708"/>
    <w:rsid w:val="00CC3EF1"/>
    <w:rsid w:val="00DA173D"/>
    <w:rsid w:val="00DC092A"/>
    <w:rsid w:val="00EF201B"/>
    <w:rsid w:val="00FD0C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D59C"/>
  <w15:docId w15:val="{5939E635-F1C1-4990-83D2-6469C3925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73D"/>
  </w:style>
  <w:style w:type="paragraph" w:styleId="Titre1">
    <w:name w:val="heading 1"/>
    <w:basedOn w:val="Normal"/>
    <w:next w:val="Normal"/>
    <w:link w:val="Titre1Car"/>
    <w:uiPriority w:val="9"/>
    <w:qFormat/>
    <w:rsid w:val="00DA17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A17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173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A173D"/>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DA173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173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A17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A173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A173D"/>
    <w:rPr>
      <w:rFonts w:asciiTheme="majorHAnsi" w:eastAsiaTheme="majorEastAsia" w:hAnsiTheme="majorHAnsi" w:cstheme="majorBidi"/>
      <w:b/>
      <w:bCs/>
      <w:iCs/>
      <w:color w:val="4F81BD" w:themeColor="accent1"/>
    </w:rPr>
  </w:style>
  <w:style w:type="character" w:customStyle="1" w:styleId="Titre5Car">
    <w:name w:val="Titre 5 Car"/>
    <w:basedOn w:val="Policepardfaut"/>
    <w:link w:val="Titre5"/>
    <w:uiPriority w:val="9"/>
    <w:rsid w:val="00DA173D"/>
    <w:rPr>
      <w:rFonts w:asciiTheme="majorHAnsi" w:eastAsiaTheme="majorEastAsia" w:hAnsiTheme="majorHAnsi" w:cstheme="majorBidi"/>
      <w:color w:val="243F60" w:themeColor="accent1" w:themeShade="7F"/>
    </w:rPr>
  </w:style>
  <w:style w:type="paragraph" w:styleId="Corpsdetexte">
    <w:name w:val="Body Text"/>
    <w:basedOn w:val="Normal"/>
    <w:link w:val="CorpsdetexteCar"/>
    <w:rsid w:val="00DA173D"/>
    <w:pPr>
      <w:widowControl w:val="0"/>
      <w:spacing w:after="120" w:line="36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DA173D"/>
    <w:rPr>
      <w:rFonts w:ascii="Times New Roman" w:eastAsia="SimSun" w:hAnsi="Times New Roman" w:cs="Mangal"/>
      <w:sz w:val="24"/>
      <w:szCs w:val="24"/>
      <w:lang w:eastAsia="zh-CN" w:bidi="hi-IN"/>
    </w:rPr>
  </w:style>
  <w:style w:type="character" w:customStyle="1" w:styleId="Caractresdenotedefin">
    <w:name w:val="Caractères de note de fin"/>
    <w:qFormat/>
    <w:rsid w:val="00DA173D"/>
  </w:style>
  <w:style w:type="character" w:customStyle="1" w:styleId="Caractresdenotedebasdepage">
    <w:name w:val="Caractères de note de bas de page"/>
    <w:qFormat/>
    <w:rsid w:val="00DA173D"/>
  </w:style>
  <w:style w:type="character" w:customStyle="1" w:styleId="LienInternet">
    <w:name w:val="Lien Internet"/>
    <w:rsid w:val="00DA173D"/>
    <w:rPr>
      <w:color w:val="000080"/>
      <w:u w:val="single"/>
    </w:rPr>
  </w:style>
  <w:style w:type="paragraph" w:styleId="Titre">
    <w:name w:val="Title"/>
    <w:basedOn w:val="Normal"/>
    <w:next w:val="Corpsdetexte"/>
    <w:link w:val="TitreCar"/>
    <w:qFormat/>
    <w:rsid w:val="00DA173D"/>
    <w:pPr>
      <w:keepNext/>
      <w:widowControl w:val="0"/>
      <w:spacing w:before="240" w:after="283" w:line="240" w:lineRule="auto"/>
    </w:pPr>
    <w:rPr>
      <w:rFonts w:ascii="Albany" w:eastAsia="SimSun" w:hAnsi="Albany" w:cs="Mangal"/>
      <w:sz w:val="28"/>
      <w:szCs w:val="26"/>
      <w:lang w:eastAsia="zh-CN" w:bidi="hi-IN"/>
    </w:rPr>
  </w:style>
  <w:style w:type="character" w:customStyle="1" w:styleId="TitreCar">
    <w:name w:val="Titre Car"/>
    <w:basedOn w:val="Policepardfaut"/>
    <w:link w:val="Titre"/>
    <w:rsid w:val="00DA173D"/>
    <w:rPr>
      <w:rFonts w:ascii="Albany" w:eastAsia="SimSun" w:hAnsi="Albany" w:cs="Mangal"/>
      <w:sz w:val="28"/>
      <w:szCs w:val="26"/>
      <w:lang w:eastAsia="zh-CN" w:bidi="hi-IN"/>
    </w:rPr>
  </w:style>
  <w:style w:type="paragraph" w:styleId="Liste">
    <w:name w:val="List"/>
    <w:basedOn w:val="Corpsdetexte"/>
    <w:rsid w:val="00DA173D"/>
  </w:style>
  <w:style w:type="paragraph" w:styleId="Lgende">
    <w:name w:val="caption"/>
    <w:basedOn w:val="Normal"/>
    <w:qFormat/>
    <w:rsid w:val="00DA173D"/>
    <w:pPr>
      <w:widowControl w:val="0"/>
      <w:suppressLineNumbers/>
      <w:spacing w:before="120" w:after="120" w:line="240" w:lineRule="auto"/>
    </w:pPr>
    <w:rPr>
      <w:rFonts w:ascii="Liberation Serif" w:eastAsia="SimSun" w:hAnsi="Liberation Serif" w:cs="Mangal"/>
      <w:i/>
      <w:iCs/>
      <w:sz w:val="24"/>
      <w:szCs w:val="24"/>
      <w:lang w:eastAsia="zh-CN" w:bidi="hi-IN"/>
    </w:rPr>
  </w:style>
  <w:style w:type="paragraph" w:customStyle="1" w:styleId="Index">
    <w:name w:val="Index"/>
    <w:basedOn w:val="Normal"/>
    <w:qFormat/>
    <w:rsid w:val="00DA173D"/>
    <w:pPr>
      <w:widowControl w:val="0"/>
      <w:suppressLineNumbers/>
      <w:spacing w:after="0" w:line="240" w:lineRule="auto"/>
    </w:pPr>
    <w:rPr>
      <w:rFonts w:ascii="Liberation Serif" w:eastAsia="SimSun" w:hAnsi="Liberation Serif" w:cs="Mangal"/>
      <w:sz w:val="24"/>
      <w:szCs w:val="24"/>
      <w:lang w:eastAsia="zh-CN" w:bidi="hi-IN"/>
    </w:rPr>
  </w:style>
  <w:style w:type="paragraph" w:customStyle="1" w:styleId="Lignehorizontale">
    <w:name w:val="Ligne horizontale"/>
    <w:basedOn w:val="Normal"/>
    <w:next w:val="Corpsdetexte"/>
    <w:qFormat/>
    <w:rsid w:val="00DA173D"/>
    <w:pPr>
      <w:widowControl w:val="0"/>
      <w:pBdr>
        <w:bottom w:val="double" w:sz="2" w:space="0" w:color="808080"/>
      </w:pBdr>
      <w:spacing w:after="283" w:line="240" w:lineRule="auto"/>
    </w:pPr>
    <w:rPr>
      <w:rFonts w:ascii="Liberation Serif" w:eastAsia="SimSun" w:hAnsi="Liberation Serif" w:cs="Mangal"/>
      <w:sz w:val="12"/>
      <w:szCs w:val="24"/>
      <w:lang w:eastAsia="zh-CN" w:bidi="hi-IN"/>
    </w:rPr>
  </w:style>
  <w:style w:type="paragraph" w:styleId="Adresseexpditeur">
    <w:name w:val="envelope return"/>
    <w:basedOn w:val="Normal"/>
    <w:rsid w:val="00DA173D"/>
    <w:pPr>
      <w:widowControl w:val="0"/>
      <w:spacing w:after="0" w:line="240" w:lineRule="auto"/>
    </w:pPr>
    <w:rPr>
      <w:rFonts w:ascii="Liberation Serif" w:eastAsia="SimSun" w:hAnsi="Liberation Serif" w:cs="Mangal"/>
      <w:i/>
      <w:sz w:val="24"/>
      <w:szCs w:val="24"/>
      <w:lang w:eastAsia="zh-CN" w:bidi="hi-IN"/>
    </w:rPr>
  </w:style>
  <w:style w:type="paragraph" w:customStyle="1" w:styleId="Contenudetableau">
    <w:name w:val="Contenu de tableau"/>
    <w:basedOn w:val="Corpsdetexte"/>
    <w:qFormat/>
    <w:rsid w:val="00DA173D"/>
  </w:style>
  <w:style w:type="paragraph" w:styleId="Pieddepage">
    <w:name w:val="footer"/>
    <w:basedOn w:val="Normal"/>
    <w:link w:val="PieddepageCar"/>
    <w:rsid w:val="00DA173D"/>
    <w:pPr>
      <w:widowControl w:val="0"/>
      <w:suppressLineNumbers/>
      <w:tabs>
        <w:tab w:val="center" w:pos="4818"/>
        <w:tab w:val="right" w:pos="9637"/>
      </w:tabs>
      <w:spacing w:after="0" w:line="240" w:lineRule="auto"/>
    </w:pPr>
    <w:rPr>
      <w:rFonts w:ascii="Liberation Serif" w:eastAsia="SimSun" w:hAnsi="Liberation Serif" w:cs="Mangal"/>
      <w:sz w:val="24"/>
      <w:szCs w:val="24"/>
      <w:lang w:eastAsia="zh-CN" w:bidi="hi-IN"/>
    </w:rPr>
  </w:style>
  <w:style w:type="character" w:customStyle="1" w:styleId="PieddepageCar">
    <w:name w:val="Pied de page Car"/>
    <w:basedOn w:val="Policepardfaut"/>
    <w:link w:val="Pieddepage"/>
    <w:rsid w:val="00DA173D"/>
    <w:rPr>
      <w:rFonts w:ascii="Liberation Serif" w:eastAsia="SimSun" w:hAnsi="Liberation Serif" w:cs="Mangal"/>
      <w:sz w:val="24"/>
      <w:szCs w:val="24"/>
      <w:lang w:eastAsia="zh-CN" w:bidi="hi-IN"/>
    </w:rPr>
  </w:style>
  <w:style w:type="paragraph" w:styleId="En-tte">
    <w:name w:val="header"/>
    <w:basedOn w:val="Normal"/>
    <w:link w:val="En-tteCar"/>
    <w:rsid w:val="00DA173D"/>
    <w:pPr>
      <w:widowControl w:val="0"/>
      <w:suppressLineNumbers/>
      <w:tabs>
        <w:tab w:val="center" w:pos="4818"/>
        <w:tab w:val="right" w:pos="9637"/>
      </w:tabs>
      <w:spacing w:after="0" w:line="240" w:lineRule="auto"/>
    </w:pPr>
    <w:rPr>
      <w:rFonts w:ascii="Liberation Serif" w:eastAsia="SimSun" w:hAnsi="Liberation Serif" w:cs="Mangal"/>
      <w:sz w:val="24"/>
      <w:szCs w:val="24"/>
      <w:lang w:eastAsia="zh-CN" w:bidi="hi-IN"/>
    </w:rPr>
  </w:style>
  <w:style w:type="character" w:customStyle="1" w:styleId="En-tteCar">
    <w:name w:val="En-tête Car"/>
    <w:basedOn w:val="Policepardfaut"/>
    <w:link w:val="En-tte"/>
    <w:rsid w:val="00DA173D"/>
    <w:rPr>
      <w:rFonts w:ascii="Liberation Serif" w:eastAsia="SimSun" w:hAnsi="Liberation Serif" w:cs="Mangal"/>
      <w:sz w:val="24"/>
      <w:szCs w:val="24"/>
      <w:lang w:eastAsia="zh-CN" w:bidi="hi-IN"/>
    </w:rPr>
  </w:style>
  <w:style w:type="character" w:customStyle="1" w:styleId="quotec">
    <w:name w:val="&lt;quote.c&gt;"/>
    <w:basedOn w:val="Policepardfaut"/>
    <w:uiPriority w:val="1"/>
    <w:qFormat/>
    <w:rsid w:val="00DA173D"/>
    <w:rPr>
      <w:color w:val="0070C0"/>
    </w:rPr>
  </w:style>
  <w:style w:type="paragraph" w:styleId="Notedebasdepage">
    <w:name w:val="footnote text"/>
    <w:basedOn w:val="Normal"/>
    <w:link w:val="NotedebasdepageCar"/>
    <w:rsid w:val="00DA173D"/>
    <w:pPr>
      <w:widowControl w:val="0"/>
      <w:suppressAutoHyphens/>
      <w:autoSpaceDE w:val="0"/>
      <w:spacing w:after="0" w:line="240" w:lineRule="auto"/>
      <w:ind w:firstLine="200"/>
      <w:jc w:val="both"/>
    </w:pPr>
    <w:rPr>
      <w:rFonts w:ascii="Times New Roman" w:eastAsia="Times New Roman" w:hAnsi="Times New Roman" w:cs="Times New Roman"/>
      <w:sz w:val="20"/>
      <w:szCs w:val="20"/>
      <w:lang w:eastAsia="zh-CN"/>
    </w:rPr>
  </w:style>
  <w:style w:type="character" w:customStyle="1" w:styleId="NotedebasdepageCar">
    <w:name w:val="Note de bas de page Car"/>
    <w:basedOn w:val="Policepardfaut"/>
    <w:link w:val="Notedebasdepage"/>
    <w:rsid w:val="00DA173D"/>
    <w:rPr>
      <w:rFonts w:ascii="Times New Roman" w:eastAsia="Times New Roman" w:hAnsi="Times New Roman" w:cs="Times New Roman"/>
      <w:sz w:val="20"/>
      <w:szCs w:val="20"/>
      <w:lang w:eastAsia="zh-CN"/>
    </w:rPr>
  </w:style>
  <w:style w:type="paragraph" w:customStyle="1" w:styleId="postscript">
    <w:name w:val="&lt;postscript&gt;"/>
    <w:basedOn w:val="Corpsdetexte"/>
    <w:qFormat/>
    <w:rsid w:val="00DA173D"/>
    <w:pPr>
      <w:suppressAutoHyphens/>
      <w:autoSpaceDE w:val="0"/>
    </w:pPr>
    <w:rPr>
      <w:rFonts w:eastAsia="Times New Roman" w:cs="Times New Roman"/>
      <w:szCs w:val="20"/>
      <w:lang w:bidi="ar-SA"/>
    </w:rPr>
  </w:style>
  <w:style w:type="character" w:customStyle="1" w:styleId="stagec">
    <w:name w:val="&lt;stage.c&gt;"/>
    <w:uiPriority w:val="1"/>
    <w:qFormat/>
    <w:rsid w:val="00DA173D"/>
    <w:rPr>
      <w:i/>
    </w:rPr>
  </w:style>
  <w:style w:type="paragraph" w:customStyle="1" w:styleId="quotel">
    <w:name w:val="&lt;quote.l&gt;"/>
    <w:basedOn w:val="Corpsdetexte"/>
    <w:rsid w:val="00DA173D"/>
    <w:pPr>
      <w:suppressAutoHyphens/>
      <w:spacing w:before="240" w:after="240"/>
      <w:ind w:left="1071" w:hanging="220"/>
      <w:contextualSpacing/>
    </w:pPr>
    <w:rPr>
      <w:rFonts w:cs="Times New Roman"/>
      <w:sz w:val="22"/>
    </w:rPr>
  </w:style>
  <w:style w:type="paragraph" w:customStyle="1" w:styleId="quote">
    <w:name w:val="&lt;quote&gt;"/>
    <w:basedOn w:val="Corpsdetexte"/>
    <w:rsid w:val="00DA173D"/>
    <w:pPr>
      <w:suppressAutoHyphens/>
      <w:spacing w:before="240" w:after="240"/>
      <w:ind w:left="851" w:firstLine="221"/>
      <w:contextualSpacing/>
    </w:pPr>
    <w:rPr>
      <w:rFonts w:cs="Times New Roman"/>
      <w:sz w:val="22"/>
    </w:rPr>
  </w:style>
  <w:style w:type="paragraph" w:customStyle="1" w:styleId="argument">
    <w:name w:val="&lt;argument&gt;"/>
    <w:qFormat/>
    <w:rsid w:val="00DA173D"/>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DA173D"/>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DA173D"/>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DA173D"/>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DA173D"/>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DA173D"/>
    <w:pPr>
      <w:suppressAutoHyphens/>
      <w:autoSpaceDE w:val="0"/>
    </w:pPr>
    <w:rPr>
      <w:rFonts w:eastAsia="Times New Roman" w:cs="Times New Roman"/>
      <w:i/>
      <w:szCs w:val="20"/>
      <w:lang w:bidi="ar-SA"/>
    </w:rPr>
  </w:style>
  <w:style w:type="paragraph" w:customStyle="1" w:styleId="bibl">
    <w:name w:val="&lt;bibl&gt;"/>
    <w:rsid w:val="00DA173D"/>
    <w:pPr>
      <w:spacing w:after="113" w:line="100" w:lineRule="atLeast"/>
      <w:ind w:left="1701"/>
    </w:pPr>
    <w:rPr>
      <w:rFonts w:ascii="Times New Roman" w:eastAsia="Arial Unicode MS" w:hAnsi="Times New Roman" w:cs="Arial Unicode MS"/>
      <w:sz w:val="20"/>
      <w:szCs w:val="24"/>
      <w:lang w:eastAsia="hi-IN" w:bidi="hi-IN"/>
    </w:rPr>
  </w:style>
  <w:style w:type="paragraph" w:customStyle="1" w:styleId="byline">
    <w:name w:val="&lt;byline&gt;"/>
    <w:rsid w:val="00DA173D"/>
    <w:pPr>
      <w:jc w:val="right"/>
    </w:pPr>
    <w:rPr>
      <w:rFonts w:eastAsia="Arial Unicode MS" w:cs="Arial Unicode MS"/>
      <w:sz w:val="24"/>
      <w:szCs w:val="24"/>
      <w:lang w:eastAsia="hi-IN" w:bidi="hi-IN"/>
    </w:rPr>
  </w:style>
  <w:style w:type="paragraph" w:customStyle="1" w:styleId="h1sub">
    <w:name w:val="&lt;h1.sub&gt;"/>
    <w:basedOn w:val="Titre1"/>
    <w:next w:val="Corpsdetexte"/>
    <w:rsid w:val="00DA173D"/>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DA173D"/>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DA173D"/>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DA173D"/>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bidi="hi-IN"/>
    </w:rPr>
  </w:style>
  <w:style w:type="paragraph" w:customStyle="1" w:styleId="l">
    <w:name w:val="&lt;l&gt;"/>
    <w:rsid w:val="00DA173D"/>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DA173D"/>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DA173D"/>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DA173D"/>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DA173D"/>
    <w:rPr>
      <w:color w:val="FF0000"/>
      <w:vertAlign w:val="subscript"/>
    </w:rPr>
  </w:style>
  <w:style w:type="paragraph" w:customStyle="1" w:styleId="label">
    <w:name w:val="&lt;label&gt;"/>
    <w:qFormat/>
    <w:rsid w:val="00DA173D"/>
    <w:pPr>
      <w:jc w:val="center"/>
    </w:pPr>
    <w:rPr>
      <w:rFonts w:ascii="Times New Roman" w:eastAsia="Times New Roman" w:hAnsi="Times New Roman" w:cs="Times New Roman"/>
      <w:smallCaps/>
      <w:sz w:val="24"/>
      <w:szCs w:val="24"/>
      <w:lang w:eastAsia="zh-CN"/>
    </w:rPr>
  </w:style>
  <w:style w:type="paragraph" w:customStyle="1" w:styleId="ab">
    <w:name w:val="&lt;ab&gt;"/>
    <w:qFormat/>
    <w:rsid w:val="00DA173D"/>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noindent">
    <w:name w:val="&lt;noindent&gt;"/>
    <w:basedOn w:val="Normal"/>
    <w:qFormat/>
    <w:rsid w:val="00DA173D"/>
    <w:pPr>
      <w:widowControl w:val="0"/>
      <w:suppressAutoHyphens/>
      <w:autoSpaceDE w:val="0"/>
      <w:spacing w:after="120" w:line="360" w:lineRule="auto"/>
      <w:jc w:val="both"/>
    </w:pPr>
    <w:rPr>
      <w:rFonts w:ascii="Times New Roman" w:eastAsia="Times New Roman" w:hAnsi="Times New Roman" w:cs="Times New Roman"/>
      <w:sz w:val="24"/>
      <w:szCs w:val="20"/>
      <w:lang w:eastAsia="zh-CN"/>
    </w:rPr>
  </w:style>
  <w:style w:type="paragraph" w:customStyle="1" w:styleId="speaker">
    <w:name w:val="&lt;speaker&gt;"/>
    <w:basedOn w:val="stage"/>
    <w:qFormat/>
    <w:rsid w:val="00DA173D"/>
    <w:pPr>
      <w:jc w:val="center"/>
    </w:pPr>
    <w:rPr>
      <w:i w:val="0"/>
    </w:rPr>
  </w:style>
  <w:style w:type="character" w:styleId="Appelnotedebasdep">
    <w:name w:val="footnote reference"/>
    <w:basedOn w:val="Policepardfaut"/>
    <w:uiPriority w:val="99"/>
    <w:semiHidden/>
    <w:unhideWhenUsed/>
    <w:rsid w:val="00DA173D"/>
    <w:rPr>
      <w:vertAlign w:val="superscript"/>
    </w:rPr>
  </w:style>
  <w:style w:type="paragraph" w:customStyle="1" w:styleId="term">
    <w:name w:val="term"/>
    <w:basedOn w:val="Normal"/>
    <w:rsid w:val="00DA173D"/>
    <w:pPr>
      <w:spacing w:after="0"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A173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173D"/>
    <w:rPr>
      <w:rFonts w:ascii="Tahoma" w:hAnsi="Tahoma" w:cs="Tahoma"/>
      <w:sz w:val="16"/>
      <w:szCs w:val="16"/>
    </w:rPr>
  </w:style>
  <w:style w:type="character" w:customStyle="1" w:styleId="detailvalue">
    <w:name w:val="detail_value"/>
    <w:basedOn w:val="Policepardfaut"/>
    <w:rsid w:val="00DA173D"/>
  </w:style>
  <w:style w:type="paragraph" w:customStyle="1" w:styleId="quotelcenter">
    <w:name w:val="&lt;quote.l.center&gt;"/>
    <w:basedOn w:val="quotel"/>
    <w:qFormat/>
    <w:rsid w:val="00DA173D"/>
    <w:pPr>
      <w:jc w:val="center"/>
    </w:pPr>
  </w:style>
  <w:style w:type="character" w:styleId="Marquedecommentaire">
    <w:name w:val="annotation reference"/>
    <w:basedOn w:val="Policepardfaut"/>
    <w:uiPriority w:val="99"/>
    <w:semiHidden/>
    <w:unhideWhenUsed/>
    <w:rsid w:val="00DA173D"/>
    <w:rPr>
      <w:sz w:val="16"/>
      <w:szCs w:val="16"/>
    </w:rPr>
  </w:style>
  <w:style w:type="paragraph" w:styleId="Commentaire">
    <w:name w:val="annotation text"/>
    <w:basedOn w:val="Normal"/>
    <w:link w:val="CommentaireCar"/>
    <w:uiPriority w:val="99"/>
    <w:semiHidden/>
    <w:unhideWhenUsed/>
    <w:rsid w:val="00DA173D"/>
    <w:pPr>
      <w:spacing w:line="240" w:lineRule="auto"/>
    </w:pPr>
    <w:rPr>
      <w:sz w:val="20"/>
      <w:szCs w:val="20"/>
    </w:rPr>
  </w:style>
  <w:style w:type="character" w:customStyle="1" w:styleId="CommentaireCar">
    <w:name w:val="Commentaire Car"/>
    <w:basedOn w:val="Policepardfaut"/>
    <w:link w:val="Commentaire"/>
    <w:uiPriority w:val="99"/>
    <w:semiHidden/>
    <w:rsid w:val="00DA173D"/>
    <w:rPr>
      <w:sz w:val="20"/>
      <w:szCs w:val="20"/>
    </w:rPr>
  </w:style>
  <w:style w:type="paragraph" w:styleId="Objetducommentaire">
    <w:name w:val="annotation subject"/>
    <w:basedOn w:val="Commentaire"/>
    <w:next w:val="Commentaire"/>
    <w:link w:val="ObjetducommentaireCar"/>
    <w:uiPriority w:val="99"/>
    <w:semiHidden/>
    <w:unhideWhenUsed/>
    <w:rsid w:val="00DA173D"/>
    <w:rPr>
      <w:b/>
      <w:bCs/>
    </w:rPr>
  </w:style>
  <w:style w:type="character" w:customStyle="1" w:styleId="ObjetducommentaireCar">
    <w:name w:val="Objet du commentaire Car"/>
    <w:basedOn w:val="CommentaireCar"/>
    <w:link w:val="Objetducommentaire"/>
    <w:uiPriority w:val="99"/>
    <w:semiHidden/>
    <w:rsid w:val="00DA173D"/>
    <w:rPr>
      <w:b/>
      <w:bCs/>
      <w:sz w:val="20"/>
      <w:szCs w:val="20"/>
    </w:rPr>
  </w:style>
  <w:style w:type="character" w:customStyle="1" w:styleId="gras">
    <w:name w:val="gras"/>
    <w:basedOn w:val="Policepardfaut"/>
    <w:rsid w:val="00DA173D"/>
  </w:style>
  <w:style w:type="character" w:styleId="Lienhypertexte">
    <w:name w:val="Hyperlink"/>
    <w:basedOn w:val="Policepardfaut"/>
    <w:uiPriority w:val="99"/>
    <w:unhideWhenUsed/>
    <w:rsid w:val="00DA173D"/>
    <w:rPr>
      <w:color w:val="0000FF"/>
      <w:u w:val="single"/>
    </w:rPr>
  </w:style>
  <w:style w:type="paragraph" w:customStyle="1" w:styleId="pcenter">
    <w:name w:val="&lt;p.center&gt;"/>
    <w:basedOn w:val="Corpsdetexte"/>
    <w:qFormat/>
    <w:rsid w:val="00DA173D"/>
    <w:pPr>
      <w:jc w:val="center"/>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16</Pages>
  <Words>4863</Words>
  <Characters>26751</Characters>
  <Application>Microsoft Office Word</Application>
  <DocSecurity>0</DocSecurity>
  <Lines>222</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Marguerite-Marie Bordry</cp:lastModifiedBy>
  <cp:revision>15</cp:revision>
  <dcterms:created xsi:type="dcterms:W3CDTF">2018-12-05T15:24:00Z</dcterms:created>
  <dcterms:modified xsi:type="dcterms:W3CDTF">2018-12-05T17:06:00Z</dcterms:modified>
</cp:coreProperties>
</file>