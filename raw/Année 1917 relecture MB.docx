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193" w:rsidRDefault="00D53193" w:rsidP="00D53193">
      <w:pPr>
        <w:jc w:val="center"/>
      </w:pPr>
      <w:r>
        <w:t xml:space="preserve">Relecture </w:t>
      </w:r>
      <w:r>
        <w:rPr>
          <w:i/>
        </w:rPr>
        <w:t xml:space="preserve">Mercure de France – </w:t>
      </w:r>
      <w:r>
        <w:t>Italie</w:t>
      </w:r>
    </w:p>
    <w:p w:rsidR="00D53193" w:rsidRDefault="00D53193" w:rsidP="00D53193">
      <w:pPr>
        <w:jc w:val="center"/>
      </w:pPr>
      <w:r>
        <w:t>Année 1917</w:t>
      </w:r>
    </w:p>
    <w:p w:rsidR="00F85CA7" w:rsidRDefault="00F85CA7" w:rsidP="00D53193">
      <w:pPr>
        <w:jc w:val="center"/>
      </w:pPr>
    </w:p>
    <w:p w:rsidR="00F85CA7" w:rsidRPr="00F85CA7" w:rsidRDefault="00F85CA7" w:rsidP="00F85CA7">
      <w:pPr>
        <w:shd w:val="clear" w:color="auto" w:fill="F3F2EC"/>
        <w:jc w:val="center"/>
        <w:rPr>
          <w:rFonts w:ascii="Georgia" w:eastAsia="Times New Roman" w:hAnsi="Georgia" w:cs="Times New Roman"/>
          <w:color w:val="161616"/>
          <w:szCs w:val="24"/>
          <w:lang w:eastAsia="fr-FR"/>
        </w:rPr>
      </w:pPr>
      <w:r w:rsidRPr="00F85CA7">
        <w:rPr>
          <w:rFonts w:ascii="Georgia" w:eastAsia="Times New Roman" w:hAnsi="Georgia" w:cs="Times New Roman"/>
          <w:color w:val="161616"/>
          <w:szCs w:val="24"/>
          <w:lang w:eastAsia="fr-FR"/>
        </w:rPr>
        <w:t>1917</w:t>
      </w:r>
    </w:p>
    <w:p w:rsidR="00F85CA7" w:rsidRPr="00F85CA7" w:rsidRDefault="00F85CA7" w:rsidP="00F85CA7">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F85CA7">
        <w:rPr>
          <w:rFonts w:ascii="Georgia" w:eastAsia="Times New Roman" w:hAnsi="Georgia" w:cs="Times New Roman"/>
          <w:color w:val="161616"/>
          <w:kern w:val="36"/>
          <w:sz w:val="36"/>
          <w:szCs w:val="36"/>
          <w:lang w:eastAsia="fr-FR"/>
        </w:rPr>
        <w:t>Articles du </w:t>
      </w:r>
      <w:r w:rsidRPr="00F85CA7">
        <w:rPr>
          <w:rFonts w:ascii="Georgia" w:eastAsia="Times New Roman" w:hAnsi="Georgia" w:cs="Times New Roman"/>
          <w:i/>
          <w:iCs/>
          <w:color w:val="161616"/>
          <w:kern w:val="36"/>
          <w:sz w:val="36"/>
          <w:szCs w:val="36"/>
          <w:lang w:eastAsia="fr-FR"/>
        </w:rPr>
        <w:t>Mercure de France</w:t>
      </w:r>
      <w:r w:rsidRPr="00F85CA7">
        <w:rPr>
          <w:rFonts w:ascii="Georgia" w:eastAsia="Times New Roman" w:hAnsi="Georgia" w:cs="Times New Roman"/>
          <w:color w:val="161616"/>
          <w:kern w:val="36"/>
          <w:sz w:val="36"/>
          <w:szCs w:val="36"/>
          <w:lang w:eastAsia="fr-FR"/>
        </w:rPr>
        <w:t>, année 1917</w:t>
      </w:r>
    </w:p>
    <w:p w:rsidR="00F85CA7" w:rsidRDefault="00F85CA7" w:rsidP="00F85CA7"/>
    <w:p w:rsidR="006B3A5A" w:rsidRPr="006B3A5A" w:rsidRDefault="006B3A5A" w:rsidP="006B3A5A">
      <w:pPr>
        <w:spacing w:before="240" w:after="240" w:line="468" w:lineRule="atLeast"/>
        <w:jc w:val="center"/>
        <w:outlineLvl w:val="1"/>
        <w:rPr>
          <w:rFonts w:ascii="Source Sans Pro" w:eastAsia="Times New Roman" w:hAnsi="Source Sans Pro" w:cs="Times New Roman"/>
          <w:sz w:val="31"/>
          <w:szCs w:val="31"/>
          <w:lang w:eastAsia="fr-FR"/>
        </w:rPr>
      </w:pPr>
      <w:r w:rsidRPr="006B3A5A">
        <w:rPr>
          <w:rFonts w:ascii="Source Sans Pro" w:eastAsia="Times New Roman" w:hAnsi="Source Sans Pro" w:cs="Times New Roman"/>
          <w:sz w:val="31"/>
          <w:szCs w:val="31"/>
          <w:lang w:eastAsia="fr-FR"/>
        </w:rPr>
        <w:t>Tome CXX, numéro 449, 1</w:t>
      </w:r>
      <w:r w:rsidRPr="006B3A5A">
        <w:rPr>
          <w:rFonts w:ascii="Source Sans Pro" w:eastAsia="Times New Roman" w:hAnsi="Source Sans Pro" w:cs="Times New Roman"/>
          <w:sz w:val="23"/>
          <w:szCs w:val="23"/>
          <w:vertAlign w:val="superscript"/>
          <w:lang w:eastAsia="fr-FR"/>
        </w:rPr>
        <w:t>er</w:t>
      </w:r>
      <w:r w:rsidRPr="006B3A5A">
        <w:rPr>
          <w:rFonts w:ascii="Source Sans Pro" w:eastAsia="Times New Roman" w:hAnsi="Source Sans Pro" w:cs="Times New Roman"/>
          <w:sz w:val="31"/>
          <w:szCs w:val="31"/>
          <w:lang w:eastAsia="fr-FR"/>
        </w:rPr>
        <w:t> mars 1917</w:t>
      </w:r>
    </w:p>
    <w:p w:rsidR="006B3A5A" w:rsidRPr="00B94E30" w:rsidRDefault="006B3A5A" w:rsidP="006B3A5A">
      <w:pPr>
        <w:spacing w:before="240" w:after="240"/>
        <w:jc w:val="left"/>
        <w:outlineLvl w:val="2"/>
        <w:rPr>
          <w:rFonts w:ascii="Source Sans Pro" w:eastAsia="Times New Roman" w:hAnsi="Source Sans Pro" w:cs="Times New Roman"/>
          <w:b/>
          <w:bCs/>
          <w:sz w:val="27"/>
          <w:szCs w:val="27"/>
          <w:lang w:eastAsia="fr-FR"/>
          <w:rPrChange w:id="0" w:author="Marguerite-Marie Bordry" w:date="2019-02-15T19:01:00Z">
            <w:rPr>
              <w:rFonts w:ascii="Source Sans Pro" w:eastAsia="Times New Roman" w:hAnsi="Source Sans Pro" w:cs="Times New Roman"/>
              <w:b/>
              <w:bCs/>
              <w:sz w:val="27"/>
              <w:szCs w:val="27"/>
              <w:lang w:val="it-IT" w:eastAsia="fr-FR"/>
            </w:rPr>
          </w:rPrChange>
        </w:rPr>
      </w:pPr>
      <w:r w:rsidRPr="00B94E30">
        <w:rPr>
          <w:rFonts w:ascii="Source Sans Pro" w:eastAsia="Times New Roman" w:hAnsi="Source Sans Pro" w:cs="Times New Roman"/>
          <w:b/>
          <w:bCs/>
          <w:sz w:val="27"/>
          <w:szCs w:val="27"/>
          <w:lang w:eastAsia="fr-FR"/>
          <w:rPrChange w:id="1" w:author="Marguerite-Marie Bordry" w:date="2019-02-15T19:01:00Z">
            <w:rPr>
              <w:rFonts w:ascii="Source Sans Pro" w:eastAsia="Times New Roman" w:hAnsi="Source Sans Pro" w:cs="Times New Roman"/>
              <w:b/>
              <w:bCs/>
              <w:sz w:val="27"/>
              <w:szCs w:val="27"/>
              <w:lang w:val="it-IT" w:eastAsia="fr-FR"/>
            </w:rPr>
          </w:rPrChange>
        </w:rPr>
        <w:t>Musique. </w:t>
      </w:r>
      <w:r w:rsidRPr="00B94E30">
        <w:rPr>
          <w:rFonts w:ascii="Source Sans Pro" w:eastAsia="Times New Roman" w:hAnsi="Source Sans Pro" w:cs="Times New Roman"/>
          <w:b/>
          <w:bCs/>
          <w:sz w:val="17"/>
          <w:szCs w:val="17"/>
          <w:lang w:eastAsia="fr-FR"/>
          <w:rPrChange w:id="2" w:author="Marguerite-Marie Bordry" w:date="2019-02-15T19:01:00Z">
            <w:rPr>
              <w:rFonts w:ascii="Source Sans Pro" w:eastAsia="Times New Roman" w:hAnsi="Source Sans Pro" w:cs="Times New Roman"/>
              <w:b/>
              <w:bCs/>
              <w:sz w:val="17"/>
              <w:szCs w:val="17"/>
              <w:lang w:val="it-IT" w:eastAsia="fr-FR"/>
            </w:rPr>
          </w:rPrChange>
        </w:rPr>
        <w:br/>
      </w:r>
      <w:r w:rsidRPr="00B94E30">
        <w:rPr>
          <w:rFonts w:ascii="Source Sans Pro" w:eastAsia="Times New Roman" w:hAnsi="Source Sans Pro" w:cs="Times New Roman"/>
          <w:b/>
          <w:bCs/>
          <w:smallCaps/>
          <w:sz w:val="27"/>
          <w:szCs w:val="27"/>
          <w:lang w:eastAsia="fr-FR"/>
          <w:rPrChange w:id="3" w:author="Marguerite-Marie Bordry" w:date="2019-02-15T19:01:00Z">
            <w:rPr>
              <w:rFonts w:ascii="Source Sans Pro" w:eastAsia="Times New Roman" w:hAnsi="Source Sans Pro" w:cs="Times New Roman"/>
              <w:b/>
              <w:bCs/>
              <w:smallCaps/>
              <w:sz w:val="27"/>
              <w:szCs w:val="27"/>
              <w:lang w:val="it-IT" w:eastAsia="fr-FR"/>
            </w:rPr>
          </w:rPrChange>
        </w:rPr>
        <w:t>Opéra National</w:t>
      </w:r>
      <w:r w:rsidRPr="00B94E30">
        <w:rPr>
          <w:rFonts w:ascii="Source Sans Pro" w:eastAsia="Times New Roman" w:hAnsi="Source Sans Pro" w:cs="Times New Roman"/>
          <w:b/>
          <w:bCs/>
          <w:sz w:val="27"/>
          <w:szCs w:val="27"/>
          <w:lang w:eastAsia="fr-FR"/>
          <w:rPrChange w:id="4" w:author="Marguerite-Marie Bordry" w:date="2019-02-15T19:01:00Z">
            <w:rPr>
              <w:rFonts w:ascii="Source Sans Pro" w:eastAsia="Times New Roman" w:hAnsi="Source Sans Pro" w:cs="Times New Roman"/>
              <w:b/>
              <w:bCs/>
              <w:sz w:val="27"/>
              <w:szCs w:val="27"/>
              <w:lang w:val="it-IT" w:eastAsia="fr-FR"/>
            </w:rPr>
          </w:rPrChange>
        </w:rPr>
        <w:t> : </w:t>
      </w:r>
      <w:proofErr w:type="spellStart"/>
      <w:r w:rsidRPr="00B94E30">
        <w:rPr>
          <w:rFonts w:ascii="Source Sans Pro" w:eastAsia="Times New Roman" w:hAnsi="Source Sans Pro" w:cs="Times New Roman"/>
          <w:b/>
          <w:bCs/>
          <w:i/>
          <w:iCs/>
          <w:sz w:val="27"/>
          <w:szCs w:val="27"/>
          <w:lang w:eastAsia="fr-FR"/>
          <w:rPrChange w:id="5" w:author="Marguerite-Marie Bordry" w:date="2019-02-15T19:01:00Z">
            <w:rPr>
              <w:rFonts w:ascii="Source Sans Pro" w:eastAsia="Times New Roman" w:hAnsi="Source Sans Pro" w:cs="Times New Roman"/>
              <w:b/>
              <w:bCs/>
              <w:i/>
              <w:iCs/>
              <w:sz w:val="27"/>
              <w:szCs w:val="27"/>
              <w:lang w:val="it-IT" w:eastAsia="fr-FR"/>
            </w:rPr>
          </w:rPrChange>
        </w:rPr>
        <w:t>Rigoletto</w:t>
      </w:r>
      <w:proofErr w:type="spellEnd"/>
      <w:r w:rsidRPr="00B94E30">
        <w:rPr>
          <w:rFonts w:ascii="Source Sans Pro" w:eastAsia="Times New Roman" w:hAnsi="Source Sans Pro" w:cs="Times New Roman"/>
          <w:b/>
          <w:bCs/>
          <w:sz w:val="27"/>
          <w:szCs w:val="27"/>
          <w:lang w:eastAsia="fr-FR"/>
          <w:rPrChange w:id="6" w:author="Marguerite-Marie Bordry" w:date="2019-02-15T19:01:00Z">
            <w:rPr>
              <w:rFonts w:ascii="Source Sans Pro" w:eastAsia="Times New Roman" w:hAnsi="Source Sans Pro" w:cs="Times New Roman"/>
              <w:b/>
              <w:bCs/>
              <w:sz w:val="27"/>
              <w:szCs w:val="27"/>
              <w:lang w:val="it-IT" w:eastAsia="fr-FR"/>
            </w:rPr>
          </w:rPrChange>
        </w:rPr>
        <w:t> de Verdi</w:t>
      </w:r>
    </w:p>
    <w:p w:rsidR="006B3A5A" w:rsidRPr="006B3A5A" w:rsidRDefault="006B3A5A" w:rsidP="006B3A5A">
      <w:pPr>
        <w:jc w:val="right"/>
        <w:rPr>
          <w:rFonts w:ascii="Times New Roman" w:eastAsia="Times New Roman" w:hAnsi="Times New Roman" w:cs="Times New Roman"/>
          <w:szCs w:val="24"/>
          <w:lang w:eastAsia="fr-FR"/>
        </w:rPr>
      </w:pPr>
      <w:r w:rsidRPr="006B3A5A">
        <w:rPr>
          <w:rFonts w:ascii="Times New Roman" w:eastAsia="Times New Roman" w:hAnsi="Times New Roman" w:cs="Times New Roman"/>
          <w:szCs w:val="24"/>
          <w:lang w:eastAsia="fr-FR"/>
        </w:rPr>
        <w:t xml:space="preserve">Jean </w:t>
      </w:r>
      <w:proofErr w:type="spellStart"/>
      <w:r w:rsidRPr="006B3A5A">
        <w:rPr>
          <w:rFonts w:ascii="Times New Roman" w:eastAsia="Times New Roman" w:hAnsi="Times New Roman" w:cs="Times New Roman"/>
          <w:szCs w:val="24"/>
          <w:lang w:eastAsia="fr-FR"/>
        </w:rPr>
        <w:t>Marnold</w:t>
      </w:r>
      <w:proofErr w:type="spellEnd"/>
      <w:r w:rsidRPr="006B3A5A">
        <w:rPr>
          <w:rFonts w:ascii="Times New Roman" w:eastAsia="Times New Roman" w:hAnsi="Times New Roman" w:cs="Times New Roman"/>
          <w:szCs w:val="24"/>
          <w:lang w:eastAsia="fr-FR"/>
        </w:rPr>
        <w:t>.</w:t>
      </w:r>
    </w:p>
    <w:p w:rsidR="006B3A5A" w:rsidRPr="006B3A5A" w:rsidRDefault="006B3A5A" w:rsidP="006B3A5A">
      <w:pPr>
        <w:rPr>
          <w:rFonts w:ascii="Verdana" w:eastAsia="Times New Roman" w:hAnsi="Verdana" w:cs="Times New Roman"/>
          <w:sz w:val="21"/>
          <w:szCs w:val="21"/>
          <w:lang w:eastAsia="fr-FR"/>
        </w:rPr>
      </w:pPr>
      <w:r w:rsidRPr="006B3A5A">
        <w:rPr>
          <w:rFonts w:ascii="Verdana" w:eastAsia="Times New Roman" w:hAnsi="Verdana" w:cs="Times New Roman"/>
          <w:sz w:val="21"/>
          <w:szCs w:val="21"/>
          <w:lang w:eastAsia="fr-FR"/>
        </w:rPr>
        <w:t>Tome CXX, numéro 449, 1</w:t>
      </w:r>
      <w:r w:rsidRPr="006B3A5A">
        <w:rPr>
          <w:rFonts w:ascii="Verdana" w:eastAsia="Times New Roman" w:hAnsi="Verdana" w:cs="Times New Roman"/>
          <w:sz w:val="16"/>
          <w:szCs w:val="16"/>
          <w:vertAlign w:val="superscript"/>
          <w:lang w:eastAsia="fr-FR"/>
        </w:rPr>
        <w:t>er</w:t>
      </w:r>
      <w:r w:rsidRPr="006B3A5A">
        <w:rPr>
          <w:rFonts w:ascii="Verdana" w:eastAsia="Times New Roman" w:hAnsi="Verdana" w:cs="Times New Roman"/>
          <w:sz w:val="21"/>
          <w:szCs w:val="21"/>
          <w:lang w:eastAsia="fr-FR"/>
        </w:rPr>
        <w:t> mars 1917, p. 130-136 [132-136].</w:t>
      </w:r>
    </w:p>
    <w:p w:rsidR="006B3A5A" w:rsidRPr="006B3A5A" w:rsidRDefault="004C47FE" w:rsidP="006B3A5A">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r w:rsidR="006B3A5A" w:rsidRPr="006B3A5A">
        <w:rPr>
          <w:rFonts w:ascii="Times New Roman" w:eastAsia="Times New Roman" w:hAnsi="Times New Roman" w:cs="Times New Roman"/>
          <w:szCs w:val="24"/>
          <w:lang w:eastAsia="fr-FR"/>
        </w:rPr>
        <w:t xml:space="preserve"> Le chœur des « conjurés », « Voici l’instant de la vengeance », s’en imprégna d’une bouffonnerie la plus cocasse, à laquelle, d’ailleurs, collaborait à son insu l’ineffable bobine accoutumée de nos choristes. À l’instar de ses émules concitoyens, M. </w:t>
      </w:r>
      <w:proofErr w:type="spellStart"/>
      <w:r w:rsidR="006B3A5A" w:rsidRPr="006B3A5A">
        <w:rPr>
          <w:rFonts w:ascii="Times New Roman" w:eastAsia="Times New Roman" w:hAnsi="Times New Roman" w:cs="Times New Roman"/>
          <w:szCs w:val="24"/>
          <w:lang w:eastAsia="fr-FR"/>
        </w:rPr>
        <w:t>Vigna</w:t>
      </w:r>
      <w:proofErr w:type="spellEnd"/>
      <w:r w:rsidR="006B3A5A" w:rsidRPr="006B3A5A">
        <w:rPr>
          <w:rFonts w:ascii="Times New Roman" w:eastAsia="Times New Roman" w:hAnsi="Times New Roman" w:cs="Times New Roman"/>
          <w:szCs w:val="24"/>
          <w:lang w:eastAsia="fr-FR"/>
        </w:rPr>
        <w:t xml:space="preserve"> ne se contente pas d’exagérer : il brode. Il enjolive, y met du sien, invente et introduit des rubatos hystériques, de langoureux rallentandos, des </w:t>
      </w:r>
      <w:proofErr w:type="spellStart"/>
      <w:r w:rsidR="006B3A5A" w:rsidRPr="006B3A5A">
        <w:rPr>
          <w:rFonts w:ascii="Times New Roman" w:eastAsia="Times New Roman" w:hAnsi="Times New Roman" w:cs="Times New Roman"/>
          <w:szCs w:val="24"/>
          <w:lang w:eastAsia="fr-FR"/>
        </w:rPr>
        <w:t>galoppandos</w:t>
      </w:r>
      <w:proofErr w:type="spellEnd"/>
      <w:r w:rsidR="006B3A5A" w:rsidRPr="006B3A5A">
        <w:rPr>
          <w:rFonts w:ascii="Times New Roman" w:eastAsia="Times New Roman" w:hAnsi="Times New Roman" w:cs="Times New Roman"/>
          <w:szCs w:val="24"/>
          <w:lang w:eastAsia="fr-FR"/>
        </w:rPr>
        <w:t xml:space="preserve"> trépidants. Il impose aux gosiers, par bonheur souvent réfractaires, des spasmes, des soubresauts, des hoquets. Il aurait mieux valu qu’il </w:t>
      </w:r>
      <w:del w:id="7" w:author="Marguerite-Marie Bordry" w:date="2019-02-15T19:02:00Z">
        <w:r w:rsidR="006B3A5A" w:rsidRPr="006B3A5A" w:rsidDel="00872C08">
          <w:rPr>
            <w:rFonts w:ascii="Times New Roman" w:eastAsia="Times New Roman" w:hAnsi="Times New Roman" w:cs="Times New Roman"/>
            <w:szCs w:val="24"/>
            <w:lang w:eastAsia="fr-FR"/>
          </w:rPr>
          <w:delText>ne</w:delText>
        </w:r>
      </w:del>
      <w:del w:id="8" w:author="Marguerite-Marie Bordry" w:date="2019-02-13T20:13:00Z">
        <w:r w:rsidR="006B3A5A" w:rsidRPr="006B3A5A" w:rsidDel="001D4800">
          <w:rPr>
            <w:rFonts w:ascii="Times New Roman" w:eastAsia="Times New Roman" w:hAnsi="Times New Roman" w:cs="Times New Roman"/>
            <w:szCs w:val="24"/>
            <w:lang w:eastAsia="fr-FR"/>
          </w:rPr>
          <w:delText>.</w:delText>
        </w:r>
      </w:del>
      <w:del w:id="9" w:author="Marguerite-Marie Bordry" w:date="2019-02-15T19:02:00Z">
        <w:r w:rsidR="006B3A5A" w:rsidRPr="006B3A5A" w:rsidDel="00872C08">
          <w:rPr>
            <w:rFonts w:ascii="Times New Roman" w:eastAsia="Times New Roman" w:hAnsi="Times New Roman" w:cs="Times New Roman"/>
            <w:szCs w:val="24"/>
            <w:lang w:eastAsia="fr-FR"/>
          </w:rPr>
          <w:delText xml:space="preserve"> </w:delText>
        </w:r>
        <w:r w:rsidR="00872C08" w:rsidRPr="006B3A5A" w:rsidDel="00872C08">
          <w:rPr>
            <w:rFonts w:ascii="Times New Roman" w:eastAsia="Times New Roman" w:hAnsi="Times New Roman" w:cs="Times New Roman"/>
            <w:szCs w:val="24"/>
            <w:lang w:eastAsia="fr-FR"/>
          </w:rPr>
          <w:delText>T</w:delText>
        </w:r>
        <w:r w:rsidR="006B3A5A" w:rsidRPr="006B3A5A" w:rsidDel="00872C08">
          <w:rPr>
            <w:rFonts w:ascii="Times New Roman" w:eastAsia="Times New Roman" w:hAnsi="Times New Roman" w:cs="Times New Roman"/>
            <w:szCs w:val="24"/>
            <w:lang w:eastAsia="fr-FR"/>
          </w:rPr>
          <w:delText>olérât</w:delText>
        </w:r>
      </w:del>
      <w:ins w:id="10" w:author="Marguerite-Marie Bordry" w:date="2019-02-15T19:02:00Z">
        <w:r w:rsidR="00872C08">
          <w:rPr>
            <w:rFonts w:ascii="Times New Roman" w:eastAsia="Times New Roman" w:hAnsi="Times New Roman" w:cs="Times New Roman"/>
            <w:szCs w:val="24"/>
            <w:lang w:eastAsia="fr-FR"/>
          </w:rPr>
          <w:t xml:space="preserve"> </w:t>
        </w:r>
        <w:bookmarkStart w:id="11" w:name="_GoBack"/>
        <w:bookmarkEnd w:id="11"/>
        <w:r w:rsidR="006B7B0C">
          <w:rPr>
            <w:rFonts w:ascii="Times New Roman" w:eastAsia="Times New Roman" w:hAnsi="Times New Roman" w:cs="Times New Roman"/>
            <w:szCs w:val="24"/>
            <w:lang w:eastAsia="fr-FR"/>
          </w:rPr>
          <w:t xml:space="preserve">ne </w:t>
        </w:r>
        <w:proofErr w:type="spellStart"/>
        <w:r w:rsidR="00872C08">
          <w:rPr>
            <w:rFonts w:ascii="Times New Roman" w:eastAsia="Times New Roman" w:hAnsi="Times New Roman" w:cs="Times New Roman"/>
            <w:szCs w:val="24"/>
            <w:lang w:eastAsia="fr-FR"/>
          </w:rPr>
          <w:t>olérât</w:t>
        </w:r>
      </w:ins>
      <w:proofErr w:type="spellEnd"/>
      <w:r w:rsidR="006B3A5A" w:rsidRPr="006B3A5A">
        <w:rPr>
          <w:rFonts w:ascii="Times New Roman" w:eastAsia="Times New Roman" w:hAnsi="Times New Roman" w:cs="Times New Roman"/>
          <w:szCs w:val="24"/>
          <w:lang w:eastAsia="fr-FR"/>
        </w:rPr>
        <w:t xml:space="preserve"> point à la scène quatrième du second acte, une coupure aussi superflue par sa brièveté que regrettable ici pour le développement musical. Mais son pire méfait fut peut-être le niais, </w:t>
      </w:r>
      <w:proofErr w:type="spellStart"/>
      <w:r w:rsidR="006B3A5A" w:rsidRPr="006B3A5A">
        <w:rPr>
          <w:rFonts w:ascii="Times New Roman" w:eastAsia="Times New Roman" w:hAnsi="Times New Roman" w:cs="Times New Roman"/>
          <w:szCs w:val="24"/>
          <w:lang w:eastAsia="fr-FR"/>
        </w:rPr>
        <w:t>traînando</w:t>
      </w:r>
      <w:proofErr w:type="spellEnd"/>
      <w:r w:rsidR="006B3A5A" w:rsidRPr="006B3A5A">
        <w:rPr>
          <w:rFonts w:ascii="Times New Roman" w:eastAsia="Times New Roman" w:hAnsi="Times New Roman" w:cs="Times New Roman"/>
          <w:szCs w:val="24"/>
          <w:lang w:eastAsia="fr-FR"/>
        </w:rPr>
        <w:t xml:space="preserve"> dont il sut </w:t>
      </w:r>
      <w:del w:id="12" w:author="Marguerite-Marie Bordry" w:date="2019-02-15T19:01:00Z">
        <w:r w:rsidR="006B3A5A" w:rsidRPr="006B3A5A" w:rsidDel="00B94E30">
          <w:rPr>
            <w:rFonts w:ascii="Times New Roman" w:eastAsia="Times New Roman" w:hAnsi="Times New Roman" w:cs="Times New Roman"/>
            <w:szCs w:val="24"/>
            <w:lang w:eastAsia="fr-FR"/>
          </w:rPr>
          <w:delText>pesamment</w:delText>
        </w:r>
      </w:del>
      <w:del w:id="13" w:author="Marguerite-Marie Bordry" w:date="2019-02-13T20:13:00Z">
        <w:r w:rsidR="006B3A5A" w:rsidRPr="006B3A5A" w:rsidDel="00187437">
          <w:rPr>
            <w:rFonts w:ascii="Times New Roman" w:eastAsia="Times New Roman" w:hAnsi="Times New Roman" w:cs="Times New Roman"/>
            <w:szCs w:val="24"/>
            <w:lang w:eastAsia="fr-FR"/>
          </w:rPr>
          <w:delText>.</w:delText>
        </w:r>
      </w:del>
      <w:del w:id="14" w:author="Marguerite-Marie Bordry" w:date="2019-02-15T19:01:00Z">
        <w:r w:rsidR="006B3A5A" w:rsidRPr="006B3A5A" w:rsidDel="00B94E30">
          <w:rPr>
            <w:rFonts w:ascii="Times New Roman" w:eastAsia="Times New Roman" w:hAnsi="Times New Roman" w:cs="Times New Roman"/>
            <w:szCs w:val="24"/>
            <w:lang w:eastAsia="fr-FR"/>
          </w:rPr>
          <w:delText xml:space="preserve"> </w:delText>
        </w:r>
        <w:r w:rsidR="00B94E30" w:rsidRPr="006B3A5A" w:rsidDel="00B94E30">
          <w:rPr>
            <w:rFonts w:ascii="Times New Roman" w:eastAsia="Times New Roman" w:hAnsi="Times New Roman" w:cs="Times New Roman"/>
            <w:szCs w:val="24"/>
            <w:lang w:eastAsia="fr-FR"/>
          </w:rPr>
          <w:delText>A</w:delText>
        </w:r>
        <w:r w:rsidR="006B3A5A" w:rsidRPr="006B3A5A" w:rsidDel="00B94E30">
          <w:rPr>
            <w:rFonts w:ascii="Times New Roman" w:eastAsia="Times New Roman" w:hAnsi="Times New Roman" w:cs="Times New Roman"/>
            <w:szCs w:val="24"/>
            <w:lang w:eastAsia="fr-FR"/>
          </w:rPr>
          <w:delText>bîmer</w:delText>
        </w:r>
      </w:del>
      <w:ins w:id="15" w:author="Marguerite-Marie Bordry" w:date="2019-02-15T19:01:00Z">
        <w:r w:rsidR="00B94E30">
          <w:rPr>
            <w:rFonts w:ascii="Times New Roman" w:eastAsia="Times New Roman" w:hAnsi="Times New Roman" w:cs="Times New Roman"/>
            <w:szCs w:val="24"/>
            <w:lang w:eastAsia="fr-FR"/>
          </w:rPr>
          <w:t>pesamment abîmer</w:t>
        </w:r>
      </w:ins>
      <w:r w:rsidR="006B3A5A" w:rsidRPr="006B3A5A">
        <w:rPr>
          <w:rFonts w:ascii="Times New Roman" w:eastAsia="Times New Roman" w:hAnsi="Times New Roman" w:cs="Times New Roman"/>
          <w:szCs w:val="24"/>
          <w:lang w:eastAsia="fr-FR"/>
        </w:rPr>
        <w:t xml:space="preserve"> la gracieuse et alerte chanson. </w:t>
      </w:r>
      <w:r w:rsidR="006B3A5A" w:rsidRPr="006B3A5A">
        <w:rPr>
          <w:rFonts w:ascii="Times New Roman" w:eastAsia="Times New Roman" w:hAnsi="Times New Roman" w:cs="Times New Roman"/>
          <w:i/>
          <w:iCs/>
          <w:szCs w:val="24"/>
          <w:lang w:eastAsia="fr-FR"/>
        </w:rPr>
        <w:t>Souvent femme varie</w:t>
      </w:r>
      <w:r w:rsidR="006B3A5A" w:rsidRPr="006B3A5A">
        <w:rPr>
          <w:rFonts w:ascii="Times New Roman" w:eastAsia="Times New Roman" w:hAnsi="Times New Roman" w:cs="Times New Roman"/>
          <w:szCs w:val="24"/>
          <w:lang w:eastAsia="fr-FR"/>
        </w:rPr>
        <w:t>, précisément à la mesure, où Verdi, dans sa partition, a prescrit « </w:t>
      </w:r>
      <w:proofErr w:type="spellStart"/>
      <w:r w:rsidR="006B3A5A" w:rsidRPr="006B3A5A">
        <w:rPr>
          <w:rFonts w:ascii="Times New Roman" w:eastAsia="Times New Roman" w:hAnsi="Times New Roman" w:cs="Times New Roman"/>
          <w:szCs w:val="24"/>
          <w:lang w:eastAsia="fr-FR"/>
        </w:rPr>
        <w:t>leggero</w:t>
      </w:r>
      <w:proofErr w:type="spellEnd"/>
      <w:r w:rsidR="006B3A5A" w:rsidRPr="006B3A5A">
        <w:rPr>
          <w:rFonts w:ascii="Times New Roman" w:eastAsia="Times New Roman" w:hAnsi="Times New Roman" w:cs="Times New Roman"/>
          <w:szCs w:val="24"/>
          <w:lang w:eastAsia="fr-FR"/>
        </w:rPr>
        <w:t> ». M. </w:t>
      </w:r>
      <w:proofErr w:type="spellStart"/>
      <w:r w:rsidR="006B3A5A" w:rsidRPr="006B3A5A">
        <w:rPr>
          <w:rFonts w:ascii="Times New Roman" w:eastAsia="Times New Roman" w:hAnsi="Times New Roman" w:cs="Times New Roman"/>
          <w:szCs w:val="24"/>
          <w:lang w:eastAsia="fr-FR"/>
        </w:rPr>
        <w:t>Vigna</w:t>
      </w:r>
      <w:proofErr w:type="spellEnd"/>
      <w:r w:rsidR="006B3A5A" w:rsidRPr="006B3A5A">
        <w:rPr>
          <w:rFonts w:ascii="Times New Roman" w:eastAsia="Times New Roman" w:hAnsi="Times New Roman" w:cs="Times New Roman"/>
          <w:szCs w:val="24"/>
          <w:lang w:eastAsia="fr-FR"/>
        </w:rPr>
        <w:t xml:space="preserve"> et ses pareils appuient sans cesse, et le plus volontiers, d’ordinaire, où il faudrait glisser… Ils ne paraissent pas se douter du désastreux dommage que cause ainsi au drame leur sollicitude incontinente. Évidemment, il faut savoir chanter pour jouer du Verdi, mais il faut avant tout le jouer. Le musicien lui-même proclamait ne pouvoir composer qu’exalté par l’action, dramatique. S’il écrivit pour des voix exercées, il est invraisemblable que Verdi ait voulu et qu’il eût supporté l’extravagante acrobatie d’un fignolage tout postiche qui, non seulement, détourne l’attention du drame et le paralyse, mais le galvaude et le bafoue d’une sorte de parodie perpétuelle. Notre hôte, nonobstant, accomplit ces prouesses avec une conviction peu banale. M. Arturo </w:t>
      </w:r>
      <w:proofErr w:type="spellStart"/>
      <w:r w:rsidR="006B3A5A" w:rsidRPr="006B3A5A">
        <w:rPr>
          <w:rFonts w:ascii="Times New Roman" w:eastAsia="Times New Roman" w:hAnsi="Times New Roman" w:cs="Times New Roman"/>
          <w:szCs w:val="24"/>
          <w:lang w:eastAsia="fr-FR"/>
        </w:rPr>
        <w:t>Vigna</w:t>
      </w:r>
      <w:proofErr w:type="spellEnd"/>
      <w:r w:rsidR="006B3A5A" w:rsidRPr="006B3A5A">
        <w:rPr>
          <w:rFonts w:ascii="Times New Roman" w:eastAsia="Times New Roman" w:hAnsi="Times New Roman" w:cs="Times New Roman"/>
          <w:szCs w:val="24"/>
          <w:lang w:eastAsia="fr-FR"/>
        </w:rPr>
        <w:t xml:space="preserve"> est un homme ostensiblement énergique qui, outre par aventure le facies, semble posséder l’élasticité de la grenouille. On dirait qu’il est fait en ressorts à boudin. Il disparaît soudain, enfoui sous son pupitre, se détend, </w:t>
      </w:r>
      <w:proofErr w:type="gramStart"/>
      <w:r w:rsidR="006B3A5A" w:rsidRPr="006B3A5A">
        <w:rPr>
          <w:rFonts w:ascii="Times New Roman" w:eastAsia="Times New Roman" w:hAnsi="Times New Roman" w:cs="Times New Roman"/>
          <w:szCs w:val="24"/>
          <w:lang w:eastAsia="fr-FR"/>
        </w:rPr>
        <w:t>retombe accroupi</w:t>
      </w:r>
      <w:proofErr w:type="gramEnd"/>
      <w:r w:rsidR="006B3A5A" w:rsidRPr="006B3A5A">
        <w:rPr>
          <w:rFonts w:ascii="Times New Roman" w:eastAsia="Times New Roman" w:hAnsi="Times New Roman" w:cs="Times New Roman"/>
          <w:szCs w:val="24"/>
          <w:lang w:eastAsia="fr-FR"/>
        </w:rPr>
        <w:t xml:space="preserve">, rebondit, se trémousse, explose. On est sidéré de l’escrime où son bâton menace, impavide flamberge, de tailler, d’embrocher, d’éventrer, d’éborgner les impassibles « professeurs » d’un orchestré subventionné. Son regard, tour à tour olympien, caressant ou farouche, foudroie, persuade, approuve, fulmine, objurgue. Sa mimique incarne, effigie péripéties autant qu’émois ou </w:t>
      </w:r>
      <w:r w:rsidR="006B3A5A" w:rsidRPr="006B3A5A">
        <w:rPr>
          <w:rFonts w:ascii="Times New Roman" w:eastAsia="Times New Roman" w:hAnsi="Times New Roman" w:cs="Times New Roman"/>
          <w:szCs w:val="24"/>
          <w:lang w:eastAsia="fr-FR"/>
        </w:rPr>
        <w:lastRenderedPageBreak/>
        <w:t xml:space="preserve">sentiments. Il exubère, </w:t>
      </w:r>
      <w:proofErr w:type="spellStart"/>
      <w:r w:rsidR="006B3A5A" w:rsidRPr="006B3A5A">
        <w:rPr>
          <w:rFonts w:ascii="Times New Roman" w:eastAsia="Times New Roman" w:hAnsi="Times New Roman" w:cs="Times New Roman"/>
          <w:szCs w:val="24"/>
          <w:lang w:eastAsia="fr-FR"/>
        </w:rPr>
        <w:t>effusionne</w:t>
      </w:r>
      <w:proofErr w:type="spellEnd"/>
      <w:r w:rsidR="006B3A5A" w:rsidRPr="006B3A5A">
        <w:rPr>
          <w:rFonts w:ascii="Times New Roman" w:eastAsia="Times New Roman" w:hAnsi="Times New Roman" w:cs="Times New Roman"/>
          <w:szCs w:val="24"/>
          <w:lang w:eastAsia="fr-FR"/>
        </w:rPr>
        <w:t xml:space="preserve">, tire-bouchonne et </w:t>
      </w:r>
      <w:proofErr w:type="spellStart"/>
      <w:r w:rsidR="006B3A5A" w:rsidRPr="006B3A5A">
        <w:rPr>
          <w:rFonts w:ascii="Times New Roman" w:eastAsia="Times New Roman" w:hAnsi="Times New Roman" w:cs="Times New Roman"/>
          <w:szCs w:val="24"/>
          <w:lang w:eastAsia="fr-FR"/>
        </w:rPr>
        <w:t>pâmoisonne</w:t>
      </w:r>
      <w:proofErr w:type="spellEnd"/>
      <w:r w:rsidR="006B3A5A" w:rsidRPr="006B3A5A">
        <w:rPr>
          <w:rFonts w:ascii="Times New Roman" w:eastAsia="Times New Roman" w:hAnsi="Times New Roman" w:cs="Times New Roman"/>
          <w:szCs w:val="24"/>
          <w:lang w:eastAsia="fr-FR"/>
        </w:rPr>
        <w:t>. Il doit avoir joliment chaud. On conçoit sans difficulté que les acteurs en apparussent visiblement interloqués. On soupçonnait chez eux la préoccupation de se mordre les lèvres et la terreur de rigoler. Ils firent cependant de leur mieux, ce qui n’est peut-être pas beaucoup dire. Si la plupart n’étincelaient aucunement pour la virtuosité vocale, ils péchaient surtout par l’allure. Seule entre tous les interprètes, M</w:t>
      </w:r>
      <w:r w:rsidR="006B3A5A" w:rsidRPr="006B3A5A">
        <w:rPr>
          <w:rFonts w:ascii="Times New Roman" w:eastAsia="Times New Roman" w:hAnsi="Times New Roman" w:cs="Times New Roman"/>
          <w:sz w:val="18"/>
          <w:szCs w:val="18"/>
          <w:vertAlign w:val="superscript"/>
          <w:lang w:eastAsia="fr-FR"/>
        </w:rPr>
        <w:t>lle</w:t>
      </w:r>
      <w:r w:rsidR="006B3A5A" w:rsidRPr="006B3A5A">
        <w:rPr>
          <w:rFonts w:ascii="Times New Roman" w:eastAsia="Times New Roman" w:hAnsi="Times New Roman" w:cs="Times New Roman"/>
          <w:szCs w:val="24"/>
          <w:lang w:eastAsia="fr-FR"/>
        </w:rPr>
        <w:t> Arné se signala, en Madeleine, par un jeu plein de vie, parfait de naturel et de justesse, sans préjudice d’une voix expressive et prenante que favorisait mal le rôle, un peu ingrat. M</w:t>
      </w:r>
      <w:r w:rsidR="006B3A5A" w:rsidRPr="006B3A5A">
        <w:rPr>
          <w:rFonts w:ascii="Times New Roman" w:eastAsia="Times New Roman" w:hAnsi="Times New Roman" w:cs="Times New Roman"/>
          <w:sz w:val="18"/>
          <w:szCs w:val="18"/>
          <w:vertAlign w:val="superscript"/>
          <w:lang w:eastAsia="fr-FR"/>
        </w:rPr>
        <w:t>lle</w:t>
      </w:r>
      <w:r w:rsidR="006B3A5A" w:rsidRPr="006B3A5A">
        <w:rPr>
          <w:rFonts w:ascii="Times New Roman" w:eastAsia="Times New Roman" w:hAnsi="Times New Roman" w:cs="Times New Roman"/>
          <w:szCs w:val="24"/>
          <w:lang w:eastAsia="fr-FR"/>
        </w:rPr>
        <w:t> Arné est pour notre Opéra une recrue précieuse. Il paraît qu’elle vient de province. On n’en est point surpris. C’est là probablement, en travaillant, comme on y est astreint, dans un répertoire constamment renouvelé et pour un public exigeant, qu’elle acquit sa maîtrise scénique. Je me suis toujours émerveillé, je l’avoue, que maintes de nos vedettes lyriques parisiennes, lorsqu’elles se risquent hors de nos murs, ne soient point arrosées de pommes cuites. La charité adjure, de passer sous silence les choristes et M. Noté. La mise en scène de meure toulousaine. M. Rouché devrait bien remonter </w:t>
      </w:r>
      <w:proofErr w:type="spellStart"/>
      <w:r w:rsidR="006B3A5A" w:rsidRPr="006B3A5A">
        <w:rPr>
          <w:rFonts w:ascii="Times New Roman" w:eastAsia="Times New Roman" w:hAnsi="Times New Roman" w:cs="Times New Roman"/>
          <w:i/>
          <w:iCs/>
          <w:szCs w:val="24"/>
          <w:lang w:eastAsia="fr-FR"/>
        </w:rPr>
        <w:t>Rigoletto</w:t>
      </w:r>
      <w:proofErr w:type="spellEnd"/>
      <w:r w:rsidR="006B3A5A" w:rsidRPr="006B3A5A">
        <w:rPr>
          <w:rFonts w:ascii="Times New Roman" w:eastAsia="Times New Roman" w:hAnsi="Times New Roman" w:cs="Times New Roman"/>
          <w:szCs w:val="24"/>
          <w:lang w:eastAsia="fr-FR"/>
        </w:rPr>
        <w:t> à sa façon. L’ouvrage le mérite tout autant que </w:t>
      </w:r>
      <w:r w:rsidR="006B3A5A" w:rsidRPr="006B3A5A">
        <w:rPr>
          <w:rFonts w:ascii="Times New Roman" w:eastAsia="Times New Roman" w:hAnsi="Times New Roman" w:cs="Times New Roman"/>
          <w:i/>
          <w:iCs/>
          <w:szCs w:val="24"/>
          <w:lang w:eastAsia="fr-FR"/>
        </w:rPr>
        <w:t>le Roi s’amuse</w:t>
      </w:r>
      <w:r w:rsidR="006B3A5A" w:rsidRPr="006B3A5A">
        <w:rPr>
          <w:rFonts w:ascii="Times New Roman" w:eastAsia="Times New Roman" w:hAnsi="Times New Roman" w:cs="Times New Roman"/>
          <w:szCs w:val="24"/>
          <w:lang w:eastAsia="fr-FR"/>
        </w:rPr>
        <w:t xml:space="preserve">. Ce n’est pas plus profond, mais non moins fascinant. </w:t>
      </w:r>
      <w:del w:id="16" w:author="Marguerite-Marie Bordry" w:date="2019-02-13T20:13:00Z">
        <w:r w:rsidR="006B3A5A" w:rsidRPr="006B3A5A" w:rsidDel="001D4800">
          <w:rPr>
            <w:rFonts w:ascii="Times New Roman" w:eastAsia="Times New Roman" w:hAnsi="Times New Roman" w:cs="Times New Roman"/>
            <w:szCs w:val="24"/>
            <w:lang w:eastAsia="fr-FR"/>
          </w:rPr>
          <w:delText xml:space="preserve">La </w:delText>
        </w:r>
      </w:del>
      <w:ins w:id="17" w:author="Marguerite-Marie Bordry" w:date="2019-02-13T20:13:00Z">
        <w:r w:rsidR="001D4800" w:rsidRPr="006B3A5A">
          <w:rPr>
            <w:rFonts w:ascii="Times New Roman" w:eastAsia="Times New Roman" w:hAnsi="Times New Roman" w:cs="Times New Roman"/>
            <w:szCs w:val="24"/>
            <w:lang w:eastAsia="fr-FR"/>
          </w:rPr>
          <w:t>L</w:t>
        </w:r>
        <w:r w:rsidR="001D4800">
          <w:rPr>
            <w:rFonts w:ascii="Times New Roman" w:eastAsia="Times New Roman" w:hAnsi="Times New Roman" w:cs="Times New Roman"/>
            <w:szCs w:val="24"/>
            <w:lang w:eastAsia="fr-FR"/>
          </w:rPr>
          <w:t>e</w:t>
        </w:r>
        <w:r w:rsidR="001D4800" w:rsidRPr="006B3A5A">
          <w:rPr>
            <w:rFonts w:ascii="Times New Roman" w:eastAsia="Times New Roman" w:hAnsi="Times New Roman" w:cs="Times New Roman"/>
            <w:szCs w:val="24"/>
            <w:lang w:eastAsia="fr-FR"/>
          </w:rPr>
          <w:t xml:space="preserve"> </w:t>
        </w:r>
      </w:ins>
      <w:r w:rsidR="006B3A5A" w:rsidRPr="006B3A5A">
        <w:rPr>
          <w:rFonts w:ascii="Times New Roman" w:eastAsia="Times New Roman" w:hAnsi="Times New Roman" w:cs="Times New Roman"/>
          <w:szCs w:val="24"/>
          <w:lang w:eastAsia="fr-FR"/>
        </w:rPr>
        <w:t xml:space="preserve">romantisme de Verdi offre plus d’une affinité avec celui d’Hugo. </w:t>
      </w:r>
      <w:r w:rsidR="00947246">
        <w:rPr>
          <w:rFonts w:ascii="Times New Roman" w:eastAsia="Times New Roman" w:hAnsi="Times New Roman" w:cs="Times New Roman"/>
          <w:szCs w:val="24"/>
          <w:lang w:eastAsia="fr-FR"/>
        </w:rPr>
        <w:t>[…]</w:t>
      </w:r>
    </w:p>
    <w:p w:rsidR="006B3A5A" w:rsidRPr="006B3A5A" w:rsidRDefault="006B3A5A" w:rsidP="006B3A5A">
      <w:pPr>
        <w:spacing w:before="240" w:after="240" w:line="468" w:lineRule="atLeast"/>
        <w:jc w:val="center"/>
        <w:outlineLvl w:val="1"/>
        <w:rPr>
          <w:rFonts w:ascii="Source Sans Pro" w:eastAsia="Times New Roman" w:hAnsi="Source Sans Pro" w:cs="Times New Roman"/>
          <w:sz w:val="31"/>
          <w:szCs w:val="31"/>
          <w:lang w:eastAsia="fr-FR"/>
        </w:rPr>
      </w:pPr>
      <w:r w:rsidRPr="006B3A5A">
        <w:rPr>
          <w:rFonts w:ascii="Source Sans Pro" w:eastAsia="Times New Roman" w:hAnsi="Source Sans Pro" w:cs="Times New Roman"/>
          <w:sz w:val="31"/>
          <w:szCs w:val="31"/>
          <w:lang w:eastAsia="fr-FR"/>
        </w:rPr>
        <w:t>Tome CXX, numéro 450, 16 mars 1917</w:t>
      </w:r>
    </w:p>
    <w:p w:rsidR="006B3A5A" w:rsidRPr="00B94E30" w:rsidRDefault="006B3A5A" w:rsidP="006B3A5A">
      <w:pPr>
        <w:spacing w:before="240" w:after="240"/>
        <w:jc w:val="left"/>
        <w:outlineLvl w:val="2"/>
        <w:rPr>
          <w:rFonts w:ascii="Source Sans Pro" w:eastAsia="Times New Roman" w:hAnsi="Source Sans Pro" w:cs="Times New Roman"/>
          <w:b/>
          <w:bCs/>
          <w:sz w:val="27"/>
          <w:szCs w:val="27"/>
          <w:lang w:eastAsia="fr-FR"/>
          <w:rPrChange w:id="18" w:author="Marguerite-Marie Bordry" w:date="2019-02-15T19:01:00Z">
            <w:rPr>
              <w:rFonts w:ascii="Source Sans Pro" w:eastAsia="Times New Roman" w:hAnsi="Source Sans Pro" w:cs="Times New Roman"/>
              <w:b/>
              <w:bCs/>
              <w:sz w:val="27"/>
              <w:szCs w:val="27"/>
              <w:lang w:val="it-IT" w:eastAsia="fr-FR"/>
            </w:rPr>
          </w:rPrChange>
        </w:rPr>
      </w:pPr>
      <w:r w:rsidRPr="00B94E30">
        <w:rPr>
          <w:rFonts w:ascii="Source Sans Pro" w:eastAsia="Times New Roman" w:hAnsi="Source Sans Pro" w:cs="Times New Roman"/>
          <w:b/>
          <w:bCs/>
          <w:sz w:val="27"/>
          <w:szCs w:val="27"/>
          <w:lang w:eastAsia="fr-FR"/>
          <w:rPrChange w:id="19" w:author="Marguerite-Marie Bordry" w:date="2019-02-15T19:01:00Z">
            <w:rPr>
              <w:rFonts w:ascii="Source Sans Pro" w:eastAsia="Times New Roman" w:hAnsi="Source Sans Pro" w:cs="Times New Roman"/>
              <w:b/>
              <w:bCs/>
              <w:sz w:val="27"/>
              <w:szCs w:val="27"/>
              <w:lang w:val="it-IT" w:eastAsia="fr-FR"/>
            </w:rPr>
          </w:rPrChange>
        </w:rPr>
        <w:t>Lettres italiennes</w:t>
      </w:r>
    </w:p>
    <w:p w:rsidR="006B3A5A" w:rsidRPr="00B94E30" w:rsidRDefault="006B3A5A" w:rsidP="006B3A5A">
      <w:pPr>
        <w:jc w:val="right"/>
        <w:rPr>
          <w:rFonts w:ascii="Times New Roman" w:eastAsia="Times New Roman" w:hAnsi="Times New Roman" w:cs="Times New Roman"/>
          <w:szCs w:val="24"/>
          <w:lang w:eastAsia="fr-FR"/>
          <w:rPrChange w:id="20" w:author="Marguerite-Marie Bordry" w:date="2019-02-15T19:01:00Z">
            <w:rPr>
              <w:rFonts w:ascii="Times New Roman" w:eastAsia="Times New Roman" w:hAnsi="Times New Roman" w:cs="Times New Roman"/>
              <w:szCs w:val="24"/>
              <w:lang w:val="it-IT" w:eastAsia="fr-FR"/>
            </w:rPr>
          </w:rPrChange>
        </w:rPr>
      </w:pPr>
      <w:r w:rsidRPr="00B94E30">
        <w:rPr>
          <w:rFonts w:ascii="Times New Roman" w:eastAsia="Times New Roman" w:hAnsi="Times New Roman" w:cs="Times New Roman"/>
          <w:szCs w:val="24"/>
          <w:lang w:eastAsia="fr-FR"/>
          <w:rPrChange w:id="21" w:author="Marguerite-Marie Bordry" w:date="2019-02-15T19:01:00Z">
            <w:rPr>
              <w:rFonts w:ascii="Times New Roman" w:eastAsia="Times New Roman" w:hAnsi="Times New Roman" w:cs="Times New Roman"/>
              <w:szCs w:val="24"/>
              <w:lang w:val="it-IT" w:eastAsia="fr-FR"/>
            </w:rPr>
          </w:rPrChange>
        </w:rPr>
        <w:t>Giovanni Papini.</w:t>
      </w:r>
    </w:p>
    <w:p w:rsidR="006B3A5A" w:rsidRPr="00B94E30" w:rsidRDefault="006B3A5A" w:rsidP="006B3A5A">
      <w:pPr>
        <w:rPr>
          <w:rFonts w:ascii="Verdana" w:eastAsia="Times New Roman" w:hAnsi="Verdana" w:cs="Times New Roman"/>
          <w:sz w:val="21"/>
          <w:szCs w:val="21"/>
          <w:lang w:eastAsia="fr-FR"/>
          <w:rPrChange w:id="22" w:author="Marguerite-Marie Bordry" w:date="2019-02-15T19:01:00Z">
            <w:rPr>
              <w:rFonts w:ascii="Verdana" w:eastAsia="Times New Roman" w:hAnsi="Verdana" w:cs="Times New Roman"/>
              <w:sz w:val="21"/>
              <w:szCs w:val="21"/>
              <w:lang w:val="it-IT" w:eastAsia="fr-FR"/>
            </w:rPr>
          </w:rPrChange>
        </w:rPr>
      </w:pPr>
      <w:r w:rsidRPr="00B94E30">
        <w:rPr>
          <w:rFonts w:ascii="Verdana" w:eastAsia="Times New Roman" w:hAnsi="Verdana" w:cs="Times New Roman"/>
          <w:sz w:val="21"/>
          <w:szCs w:val="21"/>
          <w:lang w:eastAsia="fr-FR"/>
          <w:rPrChange w:id="23" w:author="Marguerite-Marie Bordry" w:date="2019-02-15T19:01:00Z">
            <w:rPr>
              <w:rFonts w:ascii="Verdana" w:eastAsia="Times New Roman" w:hAnsi="Verdana" w:cs="Times New Roman"/>
              <w:sz w:val="21"/>
              <w:szCs w:val="21"/>
              <w:lang w:val="it-IT" w:eastAsia="fr-FR"/>
            </w:rPr>
          </w:rPrChange>
        </w:rPr>
        <w:t>Tome CXX, numéro 450, 16 mars 1917, p. 327-332.</w:t>
      </w:r>
    </w:p>
    <w:p w:rsidR="006B3A5A" w:rsidRPr="006B3A5A" w:rsidRDefault="002706A3" w:rsidP="006B3A5A">
      <w:pPr>
        <w:spacing w:line="360" w:lineRule="atLeast"/>
        <w:rPr>
          <w:rFonts w:ascii="Times New Roman" w:eastAsia="Times New Roman" w:hAnsi="Times New Roman" w:cs="Times New Roman"/>
          <w:szCs w:val="24"/>
          <w:lang w:eastAsia="fr-FR"/>
        </w:rPr>
      </w:pPr>
      <w:r w:rsidRPr="00B94E30">
        <w:rPr>
          <w:rFonts w:ascii="Source Sans Pro" w:eastAsia="Times New Roman" w:hAnsi="Source Sans Pro" w:cs="Times New Roman"/>
          <w:b/>
          <w:bCs/>
          <w:szCs w:val="24"/>
          <w:lang w:eastAsia="fr-FR"/>
          <w:rPrChange w:id="24" w:author="Marguerite-Marie Bordry" w:date="2019-02-15T19:01:00Z">
            <w:rPr>
              <w:rFonts w:ascii="Source Sans Pro" w:eastAsia="Times New Roman" w:hAnsi="Source Sans Pro" w:cs="Times New Roman"/>
              <w:b/>
              <w:bCs/>
              <w:szCs w:val="24"/>
              <w:lang w:val="it-IT" w:eastAsia="fr-FR"/>
            </w:rPr>
          </w:rPrChange>
        </w:rPr>
        <w:t>[…]</w:t>
      </w:r>
    </w:p>
    <w:p w:rsidR="006B3A5A" w:rsidRPr="006B3A5A" w:rsidRDefault="006B3A5A" w:rsidP="006B3A5A">
      <w:pPr>
        <w:spacing w:before="100" w:beforeAutospacing="1" w:after="100" w:afterAutospacing="1"/>
        <w:jc w:val="left"/>
        <w:outlineLvl w:val="3"/>
        <w:rPr>
          <w:rFonts w:ascii="Source Sans Pro" w:eastAsia="Times New Roman" w:hAnsi="Source Sans Pro" w:cs="Times New Roman"/>
          <w:b/>
          <w:bCs/>
          <w:szCs w:val="24"/>
          <w:lang w:eastAsia="fr-FR"/>
        </w:rPr>
      </w:pPr>
      <w:r w:rsidRPr="006B3A5A">
        <w:rPr>
          <w:rFonts w:ascii="Source Sans Pro" w:eastAsia="Times New Roman" w:hAnsi="Source Sans Pro" w:cs="Times New Roman"/>
          <w:b/>
          <w:bCs/>
          <w:szCs w:val="24"/>
          <w:lang w:eastAsia="fr-FR"/>
        </w:rPr>
        <w:t>Giuseppe Ungaretti</w:t>
      </w:r>
    </w:p>
    <w:p w:rsidR="006B3A5A" w:rsidRPr="006B3A5A" w:rsidRDefault="006B3A5A" w:rsidP="006B3A5A">
      <w:pPr>
        <w:spacing w:line="360" w:lineRule="atLeast"/>
        <w:rPr>
          <w:rFonts w:ascii="Times New Roman" w:eastAsia="Times New Roman" w:hAnsi="Times New Roman" w:cs="Times New Roman"/>
          <w:szCs w:val="24"/>
          <w:lang w:eastAsia="fr-FR"/>
        </w:rPr>
      </w:pPr>
      <w:r w:rsidRPr="006B3A5A">
        <w:rPr>
          <w:rFonts w:ascii="Times New Roman" w:eastAsia="Times New Roman" w:hAnsi="Times New Roman" w:cs="Times New Roman"/>
          <w:szCs w:val="24"/>
          <w:lang w:eastAsia="fr-FR"/>
        </w:rPr>
        <w:t>Voici un nouveau poète, — qui est aussi un poète nouveau. </w:t>
      </w:r>
      <w:r w:rsidRPr="006B3A5A">
        <w:rPr>
          <w:rFonts w:ascii="Times New Roman" w:eastAsia="Times New Roman" w:hAnsi="Times New Roman" w:cs="Times New Roman"/>
          <w:b/>
          <w:bCs/>
          <w:szCs w:val="24"/>
          <w:lang w:eastAsia="fr-FR"/>
        </w:rPr>
        <w:t>Giuseppe Ungaretti</w:t>
      </w:r>
      <w:r w:rsidRPr="006B3A5A">
        <w:rPr>
          <w:rFonts w:ascii="Times New Roman" w:eastAsia="Times New Roman" w:hAnsi="Times New Roman" w:cs="Times New Roman"/>
          <w:szCs w:val="24"/>
          <w:lang w:eastAsia="fr-FR"/>
        </w:rPr>
        <w:t xml:space="preserve">, né de parents toscans en Alexandrie d’Égypte (1888), a vécu longtemps à Paris, où il comptait des amis dans les groupes littéraires du quartier Montparnasse. Il connaît admirablement la littérature française moderne et la poésie populaire arabe. Rentré en Italie au commencement de la guerre, il fait, dès le mois de mai 1915, son devoir de soldat dans les tranchées du </w:t>
      </w:r>
      <w:proofErr w:type="spellStart"/>
      <w:r w:rsidRPr="006B3A5A">
        <w:rPr>
          <w:rFonts w:ascii="Times New Roman" w:eastAsia="Times New Roman" w:hAnsi="Times New Roman" w:cs="Times New Roman"/>
          <w:szCs w:val="24"/>
          <w:lang w:eastAsia="fr-FR"/>
        </w:rPr>
        <w:t>Carso</w:t>
      </w:r>
      <w:proofErr w:type="spellEnd"/>
      <w:r w:rsidRPr="006B3A5A">
        <w:rPr>
          <w:rFonts w:ascii="Times New Roman" w:eastAsia="Times New Roman" w:hAnsi="Times New Roman" w:cs="Times New Roman"/>
          <w:szCs w:val="24"/>
          <w:lang w:eastAsia="fr-FR"/>
        </w:rPr>
        <w:t>. C’est un poilu au vrai sens du mot, mais il n’a pas oublié le plus grand amour de sa vie. Il avait déjà donné à </w:t>
      </w:r>
      <w:proofErr w:type="spellStart"/>
      <w:r w:rsidRPr="006B3A5A">
        <w:rPr>
          <w:rFonts w:ascii="Times New Roman" w:eastAsia="Times New Roman" w:hAnsi="Times New Roman" w:cs="Times New Roman"/>
          <w:i/>
          <w:iCs/>
          <w:szCs w:val="24"/>
          <w:lang w:eastAsia="fr-FR"/>
        </w:rPr>
        <w:t>Lacerba</w:t>
      </w:r>
      <w:proofErr w:type="spellEnd"/>
      <w:r w:rsidRPr="006B3A5A">
        <w:rPr>
          <w:rFonts w:ascii="Times New Roman" w:eastAsia="Times New Roman" w:hAnsi="Times New Roman" w:cs="Times New Roman"/>
          <w:szCs w:val="24"/>
          <w:lang w:eastAsia="fr-FR"/>
        </w:rPr>
        <w:t> et à </w:t>
      </w:r>
      <w:r w:rsidRPr="006B3A5A">
        <w:rPr>
          <w:rFonts w:ascii="Times New Roman" w:eastAsia="Times New Roman" w:hAnsi="Times New Roman" w:cs="Times New Roman"/>
          <w:i/>
          <w:iCs/>
          <w:szCs w:val="24"/>
          <w:lang w:eastAsia="fr-FR"/>
        </w:rPr>
        <w:t>La Voce</w:t>
      </w:r>
      <w:r w:rsidRPr="006B3A5A">
        <w:rPr>
          <w:rFonts w:ascii="Times New Roman" w:eastAsia="Times New Roman" w:hAnsi="Times New Roman" w:cs="Times New Roman"/>
          <w:szCs w:val="24"/>
          <w:lang w:eastAsia="fr-FR"/>
        </w:rPr>
        <w:t xml:space="preserve"> de très courts poèmes, d’allure étrange et nonchalante, qui avaient attiré l’attention des connaisseurs. Au plus fort de la mêlée il a continué à exprimer sur des cartes postales sa spécieuse sensibilité. Il vient de recueillir le meilleur de sa moisson dans un petit volume hors commerce, imprimé à </w:t>
      </w:r>
      <w:del w:id="25" w:author="Marguerite-Marie Bordry" w:date="2019-02-13T20:15:00Z">
        <w:r w:rsidRPr="006B3A5A" w:rsidDel="002706A3">
          <w:rPr>
            <w:rFonts w:ascii="Times New Roman" w:eastAsia="Times New Roman" w:hAnsi="Times New Roman" w:cs="Times New Roman"/>
            <w:szCs w:val="24"/>
            <w:lang w:eastAsia="fr-FR"/>
          </w:rPr>
          <w:delText>quatre-vingts exemplaire</w:delText>
        </w:r>
      </w:del>
      <w:ins w:id="26" w:author="Marguerite-Marie Bordry" w:date="2019-02-13T20:15:00Z">
        <w:r w:rsidR="002706A3" w:rsidRPr="006B3A5A">
          <w:rPr>
            <w:rFonts w:ascii="Times New Roman" w:eastAsia="Times New Roman" w:hAnsi="Times New Roman" w:cs="Times New Roman"/>
            <w:szCs w:val="24"/>
            <w:lang w:eastAsia="fr-FR"/>
          </w:rPr>
          <w:t>quatre-vingts exemplaires</w:t>
        </w:r>
      </w:ins>
      <w:r w:rsidRPr="006B3A5A">
        <w:rPr>
          <w:rFonts w:ascii="Times New Roman" w:eastAsia="Times New Roman" w:hAnsi="Times New Roman" w:cs="Times New Roman"/>
          <w:szCs w:val="24"/>
          <w:lang w:eastAsia="fr-FR"/>
        </w:rPr>
        <w:t xml:space="preserve"> avec une luxueuse simplicité. Le </w:t>
      </w:r>
      <w:r w:rsidRPr="006B3A5A">
        <w:rPr>
          <w:rFonts w:ascii="Times New Roman" w:eastAsia="Times New Roman" w:hAnsi="Times New Roman" w:cs="Times New Roman"/>
          <w:i/>
          <w:iCs/>
          <w:szCs w:val="24"/>
          <w:lang w:eastAsia="fr-FR"/>
        </w:rPr>
        <w:t xml:space="preserve">Porto </w:t>
      </w:r>
      <w:proofErr w:type="spellStart"/>
      <w:r w:rsidRPr="006B3A5A">
        <w:rPr>
          <w:rFonts w:ascii="Times New Roman" w:eastAsia="Times New Roman" w:hAnsi="Times New Roman" w:cs="Times New Roman"/>
          <w:i/>
          <w:iCs/>
          <w:szCs w:val="24"/>
          <w:lang w:eastAsia="fr-FR"/>
        </w:rPr>
        <w:t>Sepolto</w:t>
      </w:r>
      <w:proofErr w:type="spellEnd"/>
      <w:r w:rsidRPr="006B3A5A">
        <w:rPr>
          <w:rFonts w:ascii="Times New Roman" w:eastAsia="Times New Roman" w:hAnsi="Times New Roman" w:cs="Times New Roman"/>
          <w:szCs w:val="24"/>
          <w:lang w:eastAsia="fr-FR"/>
        </w:rPr>
        <w:t xml:space="preserve"> (Udine, 1916) contient une vingtaine de petits poèmes qui sont parmi les meilleurs de la dernière génération littéraire. Ungaretti possède au plus haut degré l’art de manifester des états d’âme compliqués, des nostalgies pathétiques, des </w:t>
      </w:r>
      <w:r w:rsidRPr="006B3A5A">
        <w:rPr>
          <w:rFonts w:ascii="Times New Roman" w:eastAsia="Times New Roman" w:hAnsi="Times New Roman" w:cs="Times New Roman"/>
          <w:szCs w:val="24"/>
          <w:lang w:eastAsia="fr-FR"/>
        </w:rPr>
        <w:lastRenderedPageBreak/>
        <w:t>simultanéités fantastiques dans une forme sobre, avec une félicité suave qui nous enserre dans le cercle magnétique de son charme naturel. Il est tout à fait libre sans tomber dans les trucs extérieurs et typographiques du futurisme ; il est dans la ligne maîtresse de la poésie moderne. Il ne ressemble à personne : faut-il lui demander davantage ?</w:t>
      </w:r>
      <w:r w:rsidR="00BD16DC">
        <w:rPr>
          <w:rFonts w:ascii="Times New Roman" w:eastAsia="Times New Roman" w:hAnsi="Times New Roman" w:cs="Times New Roman"/>
          <w:szCs w:val="24"/>
          <w:lang w:eastAsia="fr-FR"/>
        </w:rPr>
        <w:t xml:space="preserve"> […]</w:t>
      </w:r>
    </w:p>
    <w:p w:rsidR="006B3A5A" w:rsidRPr="006B3A5A" w:rsidRDefault="006B3A5A" w:rsidP="006B3A5A">
      <w:pPr>
        <w:spacing w:line="360" w:lineRule="atLeast"/>
        <w:rPr>
          <w:rFonts w:ascii="Times New Roman" w:eastAsia="Times New Roman" w:hAnsi="Times New Roman" w:cs="Times New Roman"/>
          <w:szCs w:val="24"/>
          <w:lang w:eastAsia="fr-FR"/>
        </w:rPr>
      </w:pPr>
    </w:p>
    <w:p w:rsidR="006B3A5A" w:rsidRPr="006B3A5A" w:rsidRDefault="006B3A5A" w:rsidP="006B3A5A">
      <w:pPr>
        <w:spacing w:before="240" w:after="240" w:line="468" w:lineRule="atLeast"/>
        <w:jc w:val="center"/>
        <w:outlineLvl w:val="1"/>
        <w:rPr>
          <w:rFonts w:ascii="Source Sans Pro" w:eastAsia="Times New Roman" w:hAnsi="Source Sans Pro" w:cs="Times New Roman"/>
          <w:sz w:val="31"/>
          <w:szCs w:val="31"/>
          <w:lang w:eastAsia="fr-FR"/>
        </w:rPr>
      </w:pPr>
      <w:r w:rsidRPr="006B3A5A">
        <w:rPr>
          <w:rFonts w:ascii="Source Sans Pro" w:eastAsia="Times New Roman" w:hAnsi="Source Sans Pro" w:cs="Times New Roman"/>
          <w:sz w:val="31"/>
          <w:szCs w:val="31"/>
          <w:lang w:eastAsia="fr-FR"/>
        </w:rPr>
        <w:t>Tome CXX, numéro 452, 16 avril 1917</w:t>
      </w:r>
    </w:p>
    <w:p w:rsidR="006B3A5A" w:rsidRPr="006B3A5A" w:rsidRDefault="006B3A5A" w:rsidP="006B3A5A">
      <w:pPr>
        <w:spacing w:before="240" w:after="240"/>
        <w:jc w:val="left"/>
        <w:outlineLvl w:val="2"/>
        <w:rPr>
          <w:rFonts w:ascii="Source Sans Pro" w:eastAsia="Times New Roman" w:hAnsi="Source Sans Pro" w:cs="Times New Roman"/>
          <w:b/>
          <w:bCs/>
          <w:sz w:val="27"/>
          <w:szCs w:val="27"/>
          <w:lang w:eastAsia="fr-FR"/>
        </w:rPr>
      </w:pPr>
      <w:r w:rsidRPr="006B3A5A">
        <w:rPr>
          <w:rFonts w:ascii="Source Sans Pro" w:eastAsia="Times New Roman" w:hAnsi="Source Sans Pro" w:cs="Times New Roman"/>
          <w:b/>
          <w:bCs/>
          <w:sz w:val="27"/>
          <w:szCs w:val="27"/>
          <w:lang w:eastAsia="fr-FR"/>
        </w:rPr>
        <w:t>Les Journaux. </w:t>
      </w:r>
      <w:r w:rsidRPr="006B3A5A">
        <w:rPr>
          <w:rFonts w:ascii="Source Sans Pro" w:eastAsia="Times New Roman" w:hAnsi="Source Sans Pro" w:cs="Times New Roman"/>
          <w:b/>
          <w:bCs/>
          <w:sz w:val="17"/>
          <w:szCs w:val="17"/>
          <w:lang w:eastAsia="fr-FR"/>
        </w:rPr>
        <w:br/>
      </w:r>
      <w:r w:rsidRPr="006B3A5A">
        <w:rPr>
          <w:rFonts w:ascii="Source Sans Pro" w:eastAsia="Times New Roman" w:hAnsi="Source Sans Pro" w:cs="Times New Roman"/>
          <w:b/>
          <w:bCs/>
          <w:sz w:val="27"/>
          <w:szCs w:val="27"/>
          <w:lang w:eastAsia="fr-FR"/>
        </w:rPr>
        <w:t>Un article rétrospectif de M</w:t>
      </w:r>
      <w:r w:rsidRPr="006B3A5A">
        <w:rPr>
          <w:rFonts w:ascii="Source Sans Pro" w:eastAsia="Times New Roman" w:hAnsi="Source Sans Pro" w:cs="Times New Roman"/>
          <w:b/>
          <w:bCs/>
          <w:sz w:val="21"/>
          <w:szCs w:val="21"/>
          <w:vertAlign w:val="superscript"/>
          <w:lang w:eastAsia="fr-FR"/>
        </w:rPr>
        <w:t>me</w:t>
      </w:r>
      <w:r w:rsidRPr="006B3A5A">
        <w:rPr>
          <w:rFonts w:ascii="Source Sans Pro" w:eastAsia="Times New Roman" w:hAnsi="Source Sans Pro" w:cs="Times New Roman"/>
          <w:b/>
          <w:bCs/>
          <w:sz w:val="27"/>
          <w:szCs w:val="27"/>
          <w:lang w:eastAsia="fr-FR"/>
        </w:rPr>
        <w:t xml:space="preserve"> Mathilde </w:t>
      </w:r>
      <w:proofErr w:type="spellStart"/>
      <w:r w:rsidRPr="006B3A5A">
        <w:rPr>
          <w:rFonts w:ascii="Source Sans Pro" w:eastAsia="Times New Roman" w:hAnsi="Source Sans Pro" w:cs="Times New Roman"/>
          <w:b/>
          <w:bCs/>
          <w:sz w:val="27"/>
          <w:szCs w:val="27"/>
          <w:lang w:eastAsia="fr-FR"/>
        </w:rPr>
        <w:t>Serao</w:t>
      </w:r>
      <w:proofErr w:type="spellEnd"/>
      <w:r w:rsidRPr="006B3A5A">
        <w:rPr>
          <w:rFonts w:ascii="Source Sans Pro" w:eastAsia="Times New Roman" w:hAnsi="Source Sans Pro" w:cs="Times New Roman"/>
          <w:b/>
          <w:bCs/>
          <w:sz w:val="27"/>
          <w:szCs w:val="27"/>
          <w:lang w:eastAsia="fr-FR"/>
        </w:rPr>
        <w:t> : </w:t>
      </w:r>
      <w:r w:rsidRPr="006B3A5A">
        <w:rPr>
          <w:rFonts w:ascii="Source Sans Pro" w:eastAsia="Times New Roman" w:hAnsi="Source Sans Pro" w:cs="Times New Roman"/>
          <w:b/>
          <w:bCs/>
          <w:i/>
          <w:iCs/>
          <w:sz w:val="27"/>
          <w:szCs w:val="27"/>
          <w:lang w:eastAsia="fr-FR"/>
        </w:rPr>
        <w:t>Germanie ou France</w:t>
      </w:r>
      <w:r w:rsidRPr="006B3A5A">
        <w:rPr>
          <w:rFonts w:ascii="Source Sans Pro" w:eastAsia="Times New Roman" w:hAnsi="Source Sans Pro" w:cs="Times New Roman"/>
          <w:b/>
          <w:bCs/>
          <w:sz w:val="27"/>
          <w:szCs w:val="27"/>
          <w:lang w:eastAsia="fr-FR"/>
        </w:rPr>
        <w:t> ? (</w:t>
      </w:r>
      <w:r w:rsidRPr="006B3A5A">
        <w:rPr>
          <w:rFonts w:ascii="Source Sans Pro" w:eastAsia="Times New Roman" w:hAnsi="Source Sans Pro" w:cs="Times New Roman"/>
          <w:b/>
          <w:bCs/>
          <w:i/>
          <w:iCs/>
          <w:sz w:val="27"/>
          <w:szCs w:val="27"/>
          <w:lang w:eastAsia="fr-FR"/>
        </w:rPr>
        <w:t>Le Matin</w:t>
      </w:r>
      <w:r w:rsidRPr="006B3A5A">
        <w:rPr>
          <w:rFonts w:ascii="Source Sans Pro" w:eastAsia="Times New Roman" w:hAnsi="Source Sans Pro" w:cs="Times New Roman"/>
          <w:b/>
          <w:bCs/>
          <w:sz w:val="27"/>
          <w:szCs w:val="27"/>
          <w:lang w:eastAsia="fr-FR"/>
        </w:rPr>
        <w:t>, 21 septembre 1906)</w:t>
      </w:r>
    </w:p>
    <w:p w:rsidR="006B3A5A" w:rsidRPr="006B3A5A" w:rsidRDefault="006B3A5A" w:rsidP="006B3A5A">
      <w:pPr>
        <w:jc w:val="right"/>
        <w:rPr>
          <w:rFonts w:ascii="Times New Roman" w:eastAsia="Times New Roman" w:hAnsi="Times New Roman" w:cs="Times New Roman"/>
          <w:szCs w:val="24"/>
          <w:lang w:eastAsia="fr-FR"/>
        </w:rPr>
      </w:pPr>
      <w:r w:rsidRPr="006B3A5A">
        <w:rPr>
          <w:rFonts w:ascii="Times New Roman" w:eastAsia="Times New Roman" w:hAnsi="Times New Roman" w:cs="Times New Roman"/>
          <w:szCs w:val="24"/>
          <w:lang w:eastAsia="fr-FR"/>
        </w:rPr>
        <w:t>R. de Bury [Jean de Gourmont].</w:t>
      </w:r>
    </w:p>
    <w:p w:rsidR="006B3A5A" w:rsidRPr="006B3A5A" w:rsidRDefault="006B3A5A" w:rsidP="006B3A5A">
      <w:pPr>
        <w:rPr>
          <w:rFonts w:ascii="Verdana" w:eastAsia="Times New Roman" w:hAnsi="Verdana" w:cs="Times New Roman"/>
          <w:sz w:val="21"/>
          <w:szCs w:val="21"/>
          <w:lang w:eastAsia="fr-FR"/>
        </w:rPr>
      </w:pPr>
      <w:r w:rsidRPr="006B3A5A">
        <w:rPr>
          <w:rFonts w:ascii="Verdana" w:eastAsia="Times New Roman" w:hAnsi="Verdana" w:cs="Times New Roman"/>
          <w:sz w:val="21"/>
          <w:szCs w:val="21"/>
          <w:lang w:eastAsia="fr-FR"/>
        </w:rPr>
        <w:t>Tome CXX, numéro 452, 16 avril 1917, p. 729-734 [732-734].</w:t>
      </w:r>
    </w:p>
    <w:p w:rsidR="006B3A5A" w:rsidRPr="006B3A5A" w:rsidRDefault="0084539A" w:rsidP="006B3A5A">
      <w:pPr>
        <w:spacing w:line="331" w:lineRule="atLeast"/>
        <w:rPr>
          <w:rFonts w:ascii="Times New Roman" w:eastAsia="Times New Roman" w:hAnsi="Times New Roman" w:cs="Times New Roman"/>
          <w:sz w:val="22"/>
          <w:lang w:eastAsia="fr-FR"/>
        </w:rPr>
      </w:pPr>
      <w:r>
        <w:rPr>
          <w:rFonts w:ascii="Times New Roman" w:eastAsia="Times New Roman" w:hAnsi="Times New Roman" w:cs="Times New Roman"/>
          <w:szCs w:val="24"/>
          <w:lang w:eastAsia="fr-FR"/>
        </w:rPr>
        <w:t>[…]</w:t>
      </w:r>
    </w:p>
    <w:p w:rsidR="006B3A5A" w:rsidRPr="006B3A5A" w:rsidRDefault="006B3A5A" w:rsidP="006B3A5A">
      <w:pPr>
        <w:spacing w:line="331" w:lineRule="atLeast"/>
        <w:rPr>
          <w:rFonts w:ascii="Times New Roman" w:eastAsia="Times New Roman" w:hAnsi="Times New Roman" w:cs="Times New Roman"/>
          <w:sz w:val="22"/>
          <w:lang w:eastAsia="fr-FR"/>
        </w:rPr>
      </w:pPr>
      <w:r w:rsidRPr="006B3A5A">
        <w:rPr>
          <w:rFonts w:ascii="Times New Roman" w:eastAsia="Times New Roman" w:hAnsi="Times New Roman" w:cs="Times New Roman"/>
          <w:sz w:val="22"/>
          <w:lang w:eastAsia="fr-FR"/>
        </w:rPr>
        <w:t xml:space="preserve">Mais quelle école d’énergie attirera </w:t>
      </w:r>
      <w:del w:id="27" w:author="Marguerite-Marie Bordry" w:date="2019-02-13T20:17:00Z">
        <w:r w:rsidRPr="006B3A5A" w:rsidDel="0084539A">
          <w:rPr>
            <w:rFonts w:ascii="Times New Roman" w:eastAsia="Times New Roman" w:hAnsi="Times New Roman" w:cs="Times New Roman"/>
            <w:sz w:val="22"/>
            <w:lang w:eastAsia="fr-FR"/>
          </w:rPr>
          <w:delText>les esprit</w:delText>
        </w:r>
      </w:del>
      <w:ins w:id="28" w:author="Marguerite-Marie Bordry" w:date="2019-02-13T20:17:00Z">
        <w:r w:rsidR="0084539A" w:rsidRPr="006B3A5A">
          <w:rPr>
            <w:rFonts w:ascii="Times New Roman" w:eastAsia="Times New Roman" w:hAnsi="Times New Roman" w:cs="Times New Roman"/>
            <w:sz w:val="22"/>
            <w:lang w:eastAsia="fr-FR"/>
          </w:rPr>
          <w:t>les esprits</w:t>
        </w:r>
      </w:ins>
      <w:r w:rsidRPr="006B3A5A">
        <w:rPr>
          <w:rFonts w:ascii="Times New Roman" w:eastAsia="Times New Roman" w:hAnsi="Times New Roman" w:cs="Times New Roman"/>
          <w:sz w:val="22"/>
          <w:lang w:eastAsia="fr-FR"/>
        </w:rPr>
        <w:t xml:space="preserve"> et les volontés, quelle école d’énergie imprimera son influence sur les masses européennes, quelle école, sinon celle qui a le génie latin pour inspirateur, et quel pays, sinon celui de France ? Si nous devons arracher notre âme à sa vie intérieure et la mettre en face de l’action, aux prises avec la vie ; si nous devons lui demander non seulement sa pensée, seulement son sentiment, mais encore des actes réels, ce n’est qu’à une énergie latine que nous ferons le sacrifice de nos antiques aspirations et de nos antiques revendications, à une énergie qui soit faite de tous les éléments spirituels, des plus humbles aux plus sublimes, des plus simples aux plus héroïques, des plus forts aux plus beaux.</w:t>
      </w:r>
    </w:p>
    <w:p w:rsidR="006B3A5A" w:rsidRPr="006B3A5A" w:rsidRDefault="00B30F14" w:rsidP="006B3A5A">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 w:val="22"/>
          <w:lang w:eastAsia="fr-FR"/>
        </w:rPr>
        <w:t>[…]</w:t>
      </w:r>
    </w:p>
    <w:p w:rsidR="006B3A5A" w:rsidRPr="006B3A5A" w:rsidRDefault="006B3A5A" w:rsidP="006B3A5A">
      <w:pPr>
        <w:spacing w:before="240" w:after="240" w:line="468" w:lineRule="atLeast"/>
        <w:jc w:val="center"/>
        <w:outlineLvl w:val="1"/>
        <w:rPr>
          <w:rFonts w:ascii="Source Sans Pro" w:eastAsia="Times New Roman" w:hAnsi="Source Sans Pro" w:cs="Times New Roman"/>
          <w:sz w:val="31"/>
          <w:szCs w:val="31"/>
          <w:lang w:eastAsia="fr-FR"/>
        </w:rPr>
      </w:pPr>
      <w:r w:rsidRPr="006B3A5A">
        <w:rPr>
          <w:rFonts w:ascii="Source Sans Pro" w:eastAsia="Times New Roman" w:hAnsi="Source Sans Pro" w:cs="Times New Roman"/>
          <w:sz w:val="31"/>
          <w:szCs w:val="31"/>
          <w:lang w:eastAsia="fr-FR"/>
        </w:rPr>
        <w:t>Tome CXXI, numéro 455, 1</w:t>
      </w:r>
      <w:r w:rsidRPr="006B3A5A">
        <w:rPr>
          <w:rFonts w:ascii="Source Sans Pro" w:eastAsia="Times New Roman" w:hAnsi="Source Sans Pro" w:cs="Times New Roman"/>
          <w:sz w:val="23"/>
          <w:szCs w:val="23"/>
          <w:vertAlign w:val="superscript"/>
          <w:lang w:eastAsia="fr-FR"/>
        </w:rPr>
        <w:t>er</w:t>
      </w:r>
      <w:r w:rsidRPr="006B3A5A">
        <w:rPr>
          <w:rFonts w:ascii="Source Sans Pro" w:eastAsia="Times New Roman" w:hAnsi="Source Sans Pro" w:cs="Times New Roman"/>
          <w:sz w:val="31"/>
          <w:szCs w:val="31"/>
          <w:lang w:eastAsia="fr-FR"/>
        </w:rPr>
        <w:t> juin 1917</w:t>
      </w:r>
    </w:p>
    <w:p w:rsidR="006B3A5A" w:rsidRPr="006B3A5A" w:rsidRDefault="006B3A5A" w:rsidP="006B3A5A">
      <w:pPr>
        <w:spacing w:before="240" w:after="240"/>
        <w:jc w:val="left"/>
        <w:outlineLvl w:val="2"/>
        <w:rPr>
          <w:rFonts w:ascii="Source Sans Pro" w:eastAsia="Times New Roman" w:hAnsi="Source Sans Pro" w:cs="Times New Roman"/>
          <w:b/>
          <w:bCs/>
          <w:sz w:val="27"/>
          <w:szCs w:val="27"/>
          <w:lang w:eastAsia="fr-FR"/>
        </w:rPr>
      </w:pPr>
      <w:r w:rsidRPr="006B3A5A">
        <w:rPr>
          <w:rFonts w:ascii="Source Sans Pro" w:eastAsia="Times New Roman" w:hAnsi="Source Sans Pro" w:cs="Times New Roman"/>
          <w:b/>
          <w:bCs/>
          <w:sz w:val="27"/>
          <w:szCs w:val="27"/>
          <w:lang w:eastAsia="fr-FR"/>
        </w:rPr>
        <w:t>La Peinture d’avant-garde</w:t>
      </w:r>
    </w:p>
    <w:p w:rsidR="006B3A5A" w:rsidRPr="006B3A5A" w:rsidRDefault="006B3A5A" w:rsidP="006B3A5A">
      <w:pPr>
        <w:jc w:val="right"/>
        <w:rPr>
          <w:rFonts w:ascii="Times New Roman" w:eastAsia="Times New Roman" w:hAnsi="Times New Roman" w:cs="Times New Roman"/>
          <w:szCs w:val="24"/>
          <w:lang w:eastAsia="fr-FR"/>
        </w:rPr>
      </w:pPr>
      <w:r w:rsidRPr="006B3A5A">
        <w:rPr>
          <w:rFonts w:ascii="Times New Roman" w:eastAsia="Times New Roman" w:hAnsi="Times New Roman" w:cs="Times New Roman"/>
          <w:szCs w:val="24"/>
          <w:lang w:eastAsia="fr-FR"/>
        </w:rPr>
        <w:t>Gino Severini.</w:t>
      </w:r>
    </w:p>
    <w:p w:rsidR="006B3A5A" w:rsidRPr="006B3A5A" w:rsidRDefault="006B3A5A" w:rsidP="006B3A5A">
      <w:pPr>
        <w:rPr>
          <w:rFonts w:ascii="Verdana" w:eastAsia="Times New Roman" w:hAnsi="Verdana" w:cs="Times New Roman"/>
          <w:sz w:val="21"/>
          <w:szCs w:val="21"/>
          <w:lang w:eastAsia="fr-FR"/>
        </w:rPr>
      </w:pPr>
      <w:r w:rsidRPr="006B3A5A">
        <w:rPr>
          <w:rFonts w:ascii="Verdana" w:eastAsia="Times New Roman" w:hAnsi="Verdana" w:cs="Times New Roman"/>
          <w:sz w:val="21"/>
          <w:szCs w:val="21"/>
          <w:lang w:eastAsia="fr-FR"/>
        </w:rPr>
        <w:t>Tome CXXI, numéro 455, 1</w:t>
      </w:r>
      <w:r w:rsidRPr="006B3A5A">
        <w:rPr>
          <w:rFonts w:ascii="Verdana" w:eastAsia="Times New Roman" w:hAnsi="Verdana" w:cs="Times New Roman"/>
          <w:sz w:val="16"/>
          <w:szCs w:val="16"/>
          <w:vertAlign w:val="superscript"/>
          <w:lang w:eastAsia="fr-FR"/>
        </w:rPr>
        <w:t>er</w:t>
      </w:r>
      <w:r w:rsidRPr="006B3A5A">
        <w:rPr>
          <w:rFonts w:ascii="Verdana" w:eastAsia="Times New Roman" w:hAnsi="Verdana" w:cs="Times New Roman"/>
          <w:sz w:val="21"/>
          <w:szCs w:val="21"/>
          <w:lang w:eastAsia="fr-FR"/>
        </w:rPr>
        <w:t> juin 1917, p. 451-468.</w:t>
      </w:r>
    </w:p>
    <w:p w:rsidR="006B3A5A" w:rsidRPr="006B3A5A" w:rsidRDefault="00AD7CA5" w:rsidP="006B3A5A">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mallCaps/>
          <w:szCs w:val="24"/>
          <w:lang w:eastAsia="fr-FR"/>
        </w:rPr>
        <w:t>[…]</w:t>
      </w:r>
    </w:p>
    <w:p w:rsidR="006B3A5A" w:rsidRPr="006B3A5A" w:rsidRDefault="006B3A5A" w:rsidP="006B3A5A">
      <w:pPr>
        <w:spacing w:line="360" w:lineRule="atLeast"/>
        <w:rPr>
          <w:rFonts w:ascii="Times New Roman" w:eastAsia="Times New Roman" w:hAnsi="Times New Roman" w:cs="Times New Roman"/>
          <w:szCs w:val="24"/>
          <w:lang w:eastAsia="fr-FR"/>
        </w:rPr>
      </w:pPr>
      <w:r w:rsidRPr="006B3A5A">
        <w:rPr>
          <w:rFonts w:ascii="Times New Roman" w:eastAsia="Times New Roman" w:hAnsi="Times New Roman" w:cs="Times New Roman"/>
          <w:i/>
          <w:iCs/>
          <w:szCs w:val="24"/>
          <w:lang w:eastAsia="fr-FR"/>
        </w:rPr>
        <w:t xml:space="preserve">Lorsque la sensation produite en nous par </w:t>
      </w:r>
      <w:del w:id="29" w:author="Marguerite-Marie Bordry" w:date="2019-02-13T22:29:00Z">
        <w:r w:rsidRPr="006B3A5A" w:rsidDel="00AD7CA5">
          <w:rPr>
            <w:rFonts w:ascii="Times New Roman" w:eastAsia="Times New Roman" w:hAnsi="Times New Roman" w:cs="Times New Roman"/>
            <w:i/>
            <w:iCs/>
            <w:szCs w:val="24"/>
            <w:lang w:eastAsia="fr-FR"/>
          </w:rPr>
          <w:delText>u n</w:delText>
        </w:r>
      </w:del>
      <w:ins w:id="30" w:author="Marguerite-Marie Bordry" w:date="2019-02-13T22:29:00Z">
        <w:r w:rsidR="00AD7CA5">
          <w:rPr>
            <w:rFonts w:ascii="Times New Roman" w:eastAsia="Times New Roman" w:hAnsi="Times New Roman" w:cs="Times New Roman"/>
            <w:i/>
            <w:iCs/>
            <w:szCs w:val="24"/>
            <w:lang w:eastAsia="fr-FR"/>
          </w:rPr>
          <w:t>un</w:t>
        </w:r>
      </w:ins>
      <w:r w:rsidRPr="006B3A5A">
        <w:rPr>
          <w:rFonts w:ascii="Times New Roman" w:eastAsia="Times New Roman" w:hAnsi="Times New Roman" w:cs="Times New Roman"/>
          <w:i/>
          <w:iCs/>
          <w:szCs w:val="24"/>
          <w:lang w:eastAsia="fr-FR"/>
        </w:rPr>
        <w:t xml:space="preserve"> objet, après avoir produit une excitation dans nos nerfs centripètes ou sensitifs, se transmet, par le contact des prolongements, dans les nerfs centrifuges ou moteurs, l’objet-cause de ce travail mécanique, a déjà perdu de sa valeur objective et il n’existe plus que par notre organisme physique et psychique auquel il peut bien avoir imprimé un mouvement ou direction.</w:t>
      </w:r>
    </w:p>
    <w:p w:rsidR="006B3A5A" w:rsidRPr="006B3A5A" w:rsidRDefault="00F94581" w:rsidP="006B3A5A">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rsidR="006B3A5A" w:rsidRPr="006B3A5A" w:rsidRDefault="006B3A5A" w:rsidP="006B3A5A">
      <w:pPr>
        <w:spacing w:before="240" w:after="240" w:line="468" w:lineRule="atLeast"/>
        <w:jc w:val="center"/>
        <w:outlineLvl w:val="1"/>
        <w:rPr>
          <w:rFonts w:ascii="Source Sans Pro" w:eastAsia="Times New Roman" w:hAnsi="Source Sans Pro" w:cs="Times New Roman"/>
          <w:sz w:val="31"/>
          <w:szCs w:val="31"/>
          <w:lang w:eastAsia="fr-FR"/>
        </w:rPr>
      </w:pPr>
      <w:r w:rsidRPr="006B3A5A">
        <w:rPr>
          <w:rFonts w:ascii="Source Sans Pro" w:eastAsia="Times New Roman" w:hAnsi="Source Sans Pro" w:cs="Times New Roman"/>
          <w:sz w:val="31"/>
          <w:szCs w:val="31"/>
          <w:lang w:eastAsia="fr-FR"/>
        </w:rPr>
        <w:t>Tome CXXIII, numéro 461, 1</w:t>
      </w:r>
      <w:r w:rsidRPr="006B3A5A">
        <w:rPr>
          <w:rFonts w:ascii="Source Sans Pro" w:eastAsia="Times New Roman" w:hAnsi="Source Sans Pro" w:cs="Times New Roman"/>
          <w:sz w:val="23"/>
          <w:szCs w:val="23"/>
          <w:vertAlign w:val="superscript"/>
          <w:lang w:eastAsia="fr-FR"/>
        </w:rPr>
        <w:t>er</w:t>
      </w:r>
      <w:r w:rsidRPr="006B3A5A">
        <w:rPr>
          <w:rFonts w:ascii="Source Sans Pro" w:eastAsia="Times New Roman" w:hAnsi="Source Sans Pro" w:cs="Times New Roman"/>
          <w:sz w:val="31"/>
          <w:szCs w:val="31"/>
          <w:lang w:eastAsia="fr-FR"/>
        </w:rPr>
        <w:t> septembre 1917</w:t>
      </w:r>
    </w:p>
    <w:p w:rsidR="006B3A5A" w:rsidRPr="006B3A5A" w:rsidRDefault="006B3A5A" w:rsidP="006B3A5A">
      <w:pPr>
        <w:spacing w:before="240" w:after="240"/>
        <w:jc w:val="left"/>
        <w:outlineLvl w:val="2"/>
        <w:rPr>
          <w:rFonts w:ascii="Source Sans Pro" w:eastAsia="Times New Roman" w:hAnsi="Source Sans Pro" w:cs="Times New Roman"/>
          <w:b/>
          <w:bCs/>
          <w:sz w:val="27"/>
          <w:szCs w:val="27"/>
          <w:lang w:eastAsia="fr-FR"/>
        </w:rPr>
      </w:pPr>
      <w:r w:rsidRPr="006B3A5A">
        <w:rPr>
          <w:rFonts w:ascii="Source Sans Pro" w:eastAsia="Times New Roman" w:hAnsi="Source Sans Pro" w:cs="Times New Roman"/>
          <w:b/>
          <w:bCs/>
          <w:sz w:val="27"/>
          <w:szCs w:val="27"/>
          <w:lang w:eastAsia="fr-FR"/>
        </w:rPr>
        <w:lastRenderedPageBreak/>
        <w:t>Ouvrages sur la guerre actuelle. </w:t>
      </w:r>
      <w:r w:rsidRPr="006B3A5A">
        <w:rPr>
          <w:rFonts w:ascii="Source Sans Pro" w:eastAsia="Times New Roman" w:hAnsi="Source Sans Pro" w:cs="Times New Roman"/>
          <w:b/>
          <w:bCs/>
          <w:sz w:val="17"/>
          <w:szCs w:val="17"/>
          <w:lang w:eastAsia="fr-FR"/>
        </w:rPr>
        <w:br/>
      </w:r>
      <w:r w:rsidRPr="006B3A5A">
        <w:rPr>
          <w:rFonts w:ascii="Source Sans Pro" w:eastAsia="Times New Roman" w:hAnsi="Source Sans Pro" w:cs="Times New Roman"/>
          <w:b/>
          <w:bCs/>
          <w:sz w:val="27"/>
          <w:szCs w:val="27"/>
          <w:lang w:eastAsia="fr-FR"/>
        </w:rPr>
        <w:t xml:space="preserve">Luigi </w:t>
      </w:r>
      <w:proofErr w:type="spellStart"/>
      <w:r w:rsidRPr="006B3A5A">
        <w:rPr>
          <w:rFonts w:ascii="Source Sans Pro" w:eastAsia="Times New Roman" w:hAnsi="Source Sans Pro" w:cs="Times New Roman"/>
          <w:b/>
          <w:bCs/>
          <w:sz w:val="27"/>
          <w:szCs w:val="27"/>
          <w:lang w:eastAsia="fr-FR"/>
        </w:rPr>
        <w:t>Barzini</w:t>
      </w:r>
      <w:proofErr w:type="spellEnd"/>
      <w:r w:rsidRPr="006B3A5A">
        <w:rPr>
          <w:rFonts w:ascii="Source Sans Pro" w:eastAsia="Times New Roman" w:hAnsi="Source Sans Pro" w:cs="Times New Roman"/>
          <w:b/>
          <w:bCs/>
          <w:sz w:val="27"/>
          <w:szCs w:val="27"/>
          <w:lang w:eastAsia="fr-FR"/>
        </w:rPr>
        <w:t> : </w:t>
      </w:r>
      <w:r w:rsidRPr="006B3A5A">
        <w:rPr>
          <w:rFonts w:ascii="Source Sans Pro" w:eastAsia="Times New Roman" w:hAnsi="Source Sans Pro" w:cs="Times New Roman"/>
          <w:b/>
          <w:bCs/>
          <w:i/>
          <w:iCs/>
          <w:sz w:val="27"/>
          <w:szCs w:val="27"/>
          <w:lang w:eastAsia="fr-FR"/>
        </w:rPr>
        <w:t>La Guerre moderne</w:t>
      </w:r>
      <w:r w:rsidRPr="006B3A5A">
        <w:rPr>
          <w:rFonts w:ascii="Source Sans Pro" w:eastAsia="Times New Roman" w:hAnsi="Source Sans Pro" w:cs="Times New Roman"/>
          <w:b/>
          <w:bCs/>
          <w:sz w:val="27"/>
          <w:szCs w:val="27"/>
          <w:lang w:eastAsia="fr-FR"/>
        </w:rPr>
        <w:t>, Payot, 3,50</w:t>
      </w:r>
    </w:p>
    <w:p w:rsidR="006B3A5A" w:rsidRPr="006B3A5A" w:rsidRDefault="006B3A5A" w:rsidP="006B3A5A">
      <w:pPr>
        <w:jc w:val="right"/>
        <w:rPr>
          <w:rFonts w:ascii="Times New Roman" w:eastAsia="Times New Roman" w:hAnsi="Times New Roman" w:cs="Times New Roman"/>
          <w:szCs w:val="24"/>
          <w:lang w:eastAsia="fr-FR"/>
        </w:rPr>
      </w:pPr>
      <w:r w:rsidRPr="006B3A5A">
        <w:rPr>
          <w:rFonts w:ascii="Times New Roman" w:eastAsia="Times New Roman" w:hAnsi="Times New Roman" w:cs="Times New Roman"/>
          <w:szCs w:val="24"/>
          <w:lang w:eastAsia="fr-FR"/>
        </w:rPr>
        <w:t>Charles Merki.</w:t>
      </w:r>
    </w:p>
    <w:p w:rsidR="006B3A5A" w:rsidRPr="006B3A5A" w:rsidRDefault="006B3A5A" w:rsidP="006B3A5A">
      <w:pPr>
        <w:rPr>
          <w:rFonts w:ascii="Verdana" w:eastAsia="Times New Roman" w:hAnsi="Verdana" w:cs="Times New Roman"/>
          <w:sz w:val="21"/>
          <w:szCs w:val="21"/>
          <w:lang w:eastAsia="fr-FR"/>
        </w:rPr>
      </w:pPr>
      <w:r w:rsidRPr="006B3A5A">
        <w:rPr>
          <w:rFonts w:ascii="Verdana" w:eastAsia="Times New Roman" w:hAnsi="Verdana" w:cs="Times New Roman"/>
          <w:sz w:val="21"/>
          <w:szCs w:val="21"/>
          <w:lang w:eastAsia="fr-FR"/>
        </w:rPr>
        <w:t>Tome CXXIII, numéro 461, 1</w:t>
      </w:r>
      <w:r w:rsidRPr="006B3A5A">
        <w:rPr>
          <w:rFonts w:ascii="Verdana" w:eastAsia="Times New Roman" w:hAnsi="Verdana" w:cs="Times New Roman"/>
          <w:sz w:val="16"/>
          <w:szCs w:val="16"/>
          <w:vertAlign w:val="superscript"/>
          <w:lang w:eastAsia="fr-FR"/>
        </w:rPr>
        <w:t>er</w:t>
      </w:r>
      <w:r w:rsidRPr="006B3A5A">
        <w:rPr>
          <w:rFonts w:ascii="Verdana" w:eastAsia="Times New Roman" w:hAnsi="Verdana" w:cs="Times New Roman"/>
          <w:sz w:val="21"/>
          <w:szCs w:val="21"/>
          <w:lang w:eastAsia="fr-FR"/>
        </w:rPr>
        <w:t> septembre 1917, p. 137-151 [147-149].</w:t>
      </w:r>
    </w:p>
    <w:p w:rsidR="006B3A5A" w:rsidRPr="006B3A5A" w:rsidRDefault="006B3A5A" w:rsidP="006B3A5A">
      <w:pPr>
        <w:spacing w:line="360" w:lineRule="atLeast"/>
        <w:rPr>
          <w:rFonts w:ascii="Times New Roman" w:eastAsia="Times New Roman" w:hAnsi="Times New Roman" w:cs="Times New Roman"/>
          <w:szCs w:val="24"/>
          <w:lang w:eastAsia="fr-FR"/>
        </w:rPr>
      </w:pPr>
      <w:r w:rsidRPr="006B3A5A">
        <w:rPr>
          <w:rFonts w:ascii="Times New Roman" w:eastAsia="Times New Roman" w:hAnsi="Times New Roman" w:cs="Times New Roman"/>
          <w:szCs w:val="24"/>
          <w:lang w:eastAsia="fr-FR"/>
        </w:rPr>
        <w:t xml:space="preserve">De M. Luigi </w:t>
      </w:r>
      <w:proofErr w:type="spellStart"/>
      <w:r w:rsidRPr="006B3A5A">
        <w:rPr>
          <w:rFonts w:ascii="Times New Roman" w:eastAsia="Times New Roman" w:hAnsi="Times New Roman" w:cs="Times New Roman"/>
          <w:szCs w:val="24"/>
          <w:lang w:eastAsia="fr-FR"/>
        </w:rPr>
        <w:t>Barzini</w:t>
      </w:r>
      <w:proofErr w:type="spellEnd"/>
      <w:r w:rsidRPr="006B3A5A">
        <w:rPr>
          <w:rFonts w:ascii="Times New Roman" w:eastAsia="Times New Roman" w:hAnsi="Times New Roman" w:cs="Times New Roman"/>
          <w:szCs w:val="24"/>
          <w:lang w:eastAsia="fr-FR"/>
        </w:rPr>
        <w:t>, on a publié encore un curieux ouvrage : </w:t>
      </w:r>
      <w:r w:rsidRPr="006B3A5A">
        <w:rPr>
          <w:rFonts w:ascii="Times New Roman" w:eastAsia="Times New Roman" w:hAnsi="Times New Roman" w:cs="Times New Roman"/>
          <w:b/>
          <w:bCs/>
          <w:szCs w:val="24"/>
          <w:lang w:eastAsia="fr-FR"/>
        </w:rPr>
        <w:t>La Guerre moderne</w:t>
      </w:r>
      <w:r w:rsidRPr="006B3A5A">
        <w:rPr>
          <w:rFonts w:ascii="Times New Roman" w:eastAsia="Times New Roman" w:hAnsi="Times New Roman" w:cs="Times New Roman"/>
          <w:szCs w:val="24"/>
          <w:lang w:eastAsia="fr-FR"/>
        </w:rPr>
        <w:t>, </w:t>
      </w:r>
      <w:r w:rsidRPr="006B3A5A">
        <w:rPr>
          <w:rFonts w:ascii="Times New Roman" w:eastAsia="Times New Roman" w:hAnsi="Times New Roman" w:cs="Times New Roman"/>
          <w:i/>
          <w:iCs/>
          <w:szCs w:val="24"/>
          <w:lang w:eastAsia="fr-FR"/>
        </w:rPr>
        <w:t>sur terre, dans les airs et sous les eaux</w:t>
      </w:r>
      <w:r w:rsidRPr="006B3A5A">
        <w:rPr>
          <w:rFonts w:ascii="Times New Roman" w:eastAsia="Times New Roman" w:hAnsi="Times New Roman" w:cs="Times New Roman"/>
          <w:szCs w:val="24"/>
          <w:lang w:eastAsia="fr-FR"/>
        </w:rPr>
        <w:t xml:space="preserve">, traduit de l’italien par Jacques Mesnil. C’est, en quelque sorte et au point de vue de nos alliés, le bilan des nouvelles méthodes de combattre, des nouveaux procédés. La guerre moderne a pris des formes inattendues, dit l’auteur ; elle présente des situations inédites, offre des problèmes étranges, graves, angoissants, urgents ; elle bouleverse les principes fondamentaux de la science militaire, — arrête la bataille le long d’une ligne, transforme en pression ce qui était mouvement, réduit l’action à la forme unique de l’attaque de front ; et cette attaque ne ressemble à aucun combat du passé ; elle se développe en dehors des lois traditionnelles sur l’emploi des différentes armes ; elle prend des apparences étranges et réclame des tactiques nouvelles. La cavalerie a disparu, les forteresses ne comptent pas, ou à peine ; on arrête les armées avec des réseaux de fils de fer. La guerre de tranchées a pris naissance dans l’immobilité des deux adversaires, le Français et l’Allemand, après la bataille de la Marne. En essayant de se tourner réciproquement ils prolongèrent la lutte sur leurs flancs, mais avec de petites forces, sans autre résultat que de porter le front retranché jusqu’à la mer ; et avec la résistance du front, la tranchée se révéla, dépassant les prévisions et les calculs. — L’ancienne tranchée est devenue dès lors une chose formidable et neuve ; le principe de la marée humaine, — sur laquelle comptaient les Allemands, — est désormais caduc. Quand les colonnes arrivaient aux retranchements, elles étaient si réduites et si fatiguées que les contre-attaques les rejetaient en arrière. — Le rôle de l’artillerie de même s’est modifié ; les batteries maintenant s’éparpillent, se dissimulent, — tant qu’il faut pour les atteindre bombarder des régions entières. Les conditions de l’assaut, de l’attaque, — de même que celles de la résistance, — ont été en somme complètement modifiées. — Nul ne prévoyait aux débuts, de même, le rôle de l’aéronautique, — dont nous comprenons maintenant très bien l’importance ; mais l’auteur de ce travail a peut-être un peu trop exagéré en écrivant : « Tous les jours, à la même heure, quelque </w:t>
      </w:r>
      <w:proofErr w:type="spellStart"/>
      <w:r w:rsidRPr="00687FD8">
        <w:rPr>
          <w:rFonts w:ascii="Times New Roman" w:eastAsia="Times New Roman" w:hAnsi="Times New Roman" w:cs="Times New Roman"/>
          <w:i/>
          <w:szCs w:val="24"/>
          <w:lang w:eastAsia="fr-FR"/>
          <w:rPrChange w:id="31" w:author="Marguerite-Marie Bordry" w:date="2019-02-13T22:46:00Z">
            <w:rPr>
              <w:rFonts w:ascii="Times New Roman" w:eastAsia="Times New Roman" w:hAnsi="Times New Roman" w:cs="Times New Roman"/>
              <w:szCs w:val="24"/>
              <w:lang w:eastAsia="fr-FR"/>
            </w:rPr>
          </w:rPrChange>
        </w:rPr>
        <w:t>taube</w:t>
      </w:r>
      <w:proofErr w:type="spellEnd"/>
      <w:r w:rsidRPr="006B3A5A">
        <w:rPr>
          <w:rFonts w:ascii="Times New Roman" w:eastAsia="Times New Roman" w:hAnsi="Times New Roman" w:cs="Times New Roman"/>
          <w:szCs w:val="24"/>
          <w:lang w:eastAsia="fr-FR"/>
        </w:rPr>
        <w:t xml:space="preserve">, quelque </w:t>
      </w:r>
      <w:proofErr w:type="spellStart"/>
      <w:r w:rsidRPr="00687FD8">
        <w:rPr>
          <w:rFonts w:ascii="Times New Roman" w:eastAsia="Times New Roman" w:hAnsi="Times New Roman" w:cs="Times New Roman"/>
          <w:i/>
          <w:szCs w:val="24"/>
          <w:lang w:eastAsia="fr-FR"/>
          <w:rPrChange w:id="32" w:author="Marguerite-Marie Bordry" w:date="2019-02-13T22:46:00Z">
            <w:rPr>
              <w:rFonts w:ascii="Times New Roman" w:eastAsia="Times New Roman" w:hAnsi="Times New Roman" w:cs="Times New Roman"/>
              <w:szCs w:val="24"/>
              <w:lang w:eastAsia="fr-FR"/>
            </w:rPr>
          </w:rPrChange>
        </w:rPr>
        <w:t>aviatik</w:t>
      </w:r>
      <w:proofErr w:type="spellEnd"/>
      <w:r w:rsidRPr="006B3A5A">
        <w:rPr>
          <w:rFonts w:ascii="Times New Roman" w:eastAsia="Times New Roman" w:hAnsi="Times New Roman" w:cs="Times New Roman"/>
          <w:szCs w:val="24"/>
          <w:lang w:eastAsia="fr-FR"/>
        </w:rPr>
        <w:t xml:space="preserve"> planait sur Paris, rigide, impassible, inapprochable, et mitraillait et bombardait. » Il suffit qu’il nous montre la lutte des systèmes allemands et des systèmes français ; l’organisation de la défense, — qui a tout de même fait quelque progrès depuis trois ans. — Il illustre ses considérations, ensuite, en nous racontant une bataille entre avions sur le front italien (</w:t>
      </w:r>
      <w:r w:rsidRPr="006B3A5A">
        <w:rPr>
          <w:rFonts w:ascii="Times New Roman" w:eastAsia="Times New Roman" w:hAnsi="Times New Roman" w:cs="Times New Roman"/>
          <w:i/>
          <w:iCs/>
          <w:szCs w:val="24"/>
          <w:lang w:eastAsia="fr-FR"/>
        </w:rPr>
        <w:t xml:space="preserve">La </w:t>
      </w:r>
      <w:proofErr w:type="spellStart"/>
      <w:r w:rsidRPr="006B3A5A">
        <w:rPr>
          <w:rFonts w:ascii="Times New Roman" w:eastAsia="Times New Roman" w:hAnsi="Times New Roman" w:cs="Times New Roman"/>
          <w:i/>
          <w:iCs/>
          <w:szCs w:val="24"/>
          <w:lang w:eastAsia="fr-FR"/>
        </w:rPr>
        <w:t>Représaille</w:t>
      </w:r>
      <w:proofErr w:type="spellEnd"/>
      <w:r w:rsidRPr="006B3A5A">
        <w:rPr>
          <w:rFonts w:ascii="Times New Roman" w:eastAsia="Times New Roman" w:hAnsi="Times New Roman" w:cs="Times New Roman"/>
          <w:szCs w:val="24"/>
          <w:lang w:eastAsia="fr-FR"/>
        </w:rPr>
        <w:t>, 19 février 1916) et une nuit de Venise sous les bombes, — où il y eut d’ailleurs quelques dégâts.</w:t>
      </w:r>
    </w:p>
    <w:p w:rsidR="006B3A5A" w:rsidRPr="006B3A5A" w:rsidRDefault="00FB72D6" w:rsidP="006B3A5A">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rsidR="006B3A5A" w:rsidRPr="006B3A5A" w:rsidRDefault="006B3A5A" w:rsidP="006B3A5A">
      <w:pPr>
        <w:spacing w:before="240" w:after="240" w:line="468" w:lineRule="atLeast"/>
        <w:jc w:val="center"/>
        <w:outlineLvl w:val="1"/>
        <w:rPr>
          <w:rFonts w:ascii="Source Sans Pro" w:eastAsia="Times New Roman" w:hAnsi="Source Sans Pro" w:cs="Times New Roman"/>
          <w:sz w:val="31"/>
          <w:szCs w:val="31"/>
          <w:lang w:eastAsia="fr-FR"/>
        </w:rPr>
      </w:pPr>
      <w:r w:rsidRPr="006B3A5A">
        <w:rPr>
          <w:rFonts w:ascii="Source Sans Pro" w:eastAsia="Times New Roman" w:hAnsi="Source Sans Pro" w:cs="Times New Roman"/>
          <w:sz w:val="31"/>
          <w:szCs w:val="31"/>
          <w:lang w:eastAsia="fr-FR"/>
        </w:rPr>
        <w:t>Tome CXXIV, numéro 467, 1</w:t>
      </w:r>
      <w:r w:rsidRPr="006B3A5A">
        <w:rPr>
          <w:rFonts w:ascii="Source Sans Pro" w:eastAsia="Times New Roman" w:hAnsi="Source Sans Pro" w:cs="Times New Roman"/>
          <w:sz w:val="23"/>
          <w:szCs w:val="23"/>
          <w:vertAlign w:val="superscript"/>
          <w:lang w:eastAsia="fr-FR"/>
        </w:rPr>
        <w:t>er</w:t>
      </w:r>
      <w:r w:rsidRPr="006B3A5A">
        <w:rPr>
          <w:rFonts w:ascii="Source Sans Pro" w:eastAsia="Times New Roman" w:hAnsi="Source Sans Pro" w:cs="Times New Roman"/>
          <w:sz w:val="31"/>
          <w:szCs w:val="31"/>
          <w:lang w:eastAsia="fr-FR"/>
        </w:rPr>
        <w:t> décembre 1917</w:t>
      </w:r>
    </w:p>
    <w:p w:rsidR="006B3A5A" w:rsidRPr="006B3A5A" w:rsidRDefault="006B3A5A" w:rsidP="006B3A5A">
      <w:pPr>
        <w:spacing w:before="240" w:after="240"/>
        <w:jc w:val="left"/>
        <w:outlineLvl w:val="2"/>
        <w:rPr>
          <w:rFonts w:ascii="Source Sans Pro" w:eastAsia="Times New Roman" w:hAnsi="Source Sans Pro" w:cs="Times New Roman"/>
          <w:b/>
          <w:bCs/>
          <w:sz w:val="27"/>
          <w:szCs w:val="27"/>
          <w:lang w:eastAsia="fr-FR"/>
        </w:rPr>
      </w:pPr>
      <w:r w:rsidRPr="006B3A5A">
        <w:rPr>
          <w:rFonts w:ascii="Source Sans Pro" w:eastAsia="Times New Roman" w:hAnsi="Source Sans Pro" w:cs="Times New Roman"/>
          <w:b/>
          <w:bCs/>
          <w:sz w:val="27"/>
          <w:szCs w:val="27"/>
          <w:lang w:eastAsia="fr-FR"/>
        </w:rPr>
        <w:t>L’Esprit de guerre en Italie</w:t>
      </w:r>
    </w:p>
    <w:p w:rsidR="006B3A5A" w:rsidRPr="006B3A5A" w:rsidRDefault="006B3A5A" w:rsidP="006B3A5A">
      <w:pPr>
        <w:jc w:val="right"/>
        <w:rPr>
          <w:rFonts w:ascii="Times New Roman" w:eastAsia="Times New Roman" w:hAnsi="Times New Roman" w:cs="Times New Roman"/>
          <w:szCs w:val="24"/>
          <w:lang w:eastAsia="fr-FR"/>
        </w:rPr>
      </w:pPr>
      <w:r w:rsidRPr="006B3A5A">
        <w:rPr>
          <w:rFonts w:ascii="Times New Roman" w:eastAsia="Times New Roman" w:hAnsi="Times New Roman" w:cs="Times New Roman"/>
          <w:szCs w:val="24"/>
          <w:lang w:eastAsia="fr-FR"/>
        </w:rPr>
        <w:lastRenderedPageBreak/>
        <w:t>Jean Alazard.</w:t>
      </w:r>
    </w:p>
    <w:p w:rsidR="006B3A5A" w:rsidRPr="006B3A5A" w:rsidRDefault="006B3A5A" w:rsidP="006B3A5A">
      <w:pPr>
        <w:rPr>
          <w:rFonts w:ascii="Verdana" w:eastAsia="Times New Roman" w:hAnsi="Verdana" w:cs="Times New Roman"/>
          <w:sz w:val="21"/>
          <w:szCs w:val="21"/>
          <w:lang w:eastAsia="fr-FR"/>
        </w:rPr>
      </w:pPr>
      <w:r w:rsidRPr="006B3A5A">
        <w:rPr>
          <w:rFonts w:ascii="Verdana" w:eastAsia="Times New Roman" w:hAnsi="Verdana" w:cs="Times New Roman"/>
          <w:sz w:val="21"/>
          <w:szCs w:val="21"/>
          <w:lang w:eastAsia="fr-FR"/>
        </w:rPr>
        <w:t>Tome CXXIV, numéro 467, 1</w:t>
      </w:r>
      <w:r w:rsidRPr="006B3A5A">
        <w:rPr>
          <w:rFonts w:ascii="Verdana" w:eastAsia="Times New Roman" w:hAnsi="Verdana" w:cs="Times New Roman"/>
          <w:sz w:val="16"/>
          <w:szCs w:val="16"/>
          <w:vertAlign w:val="superscript"/>
          <w:lang w:eastAsia="fr-FR"/>
        </w:rPr>
        <w:t>er</w:t>
      </w:r>
      <w:r w:rsidRPr="006B3A5A">
        <w:rPr>
          <w:rFonts w:ascii="Verdana" w:eastAsia="Times New Roman" w:hAnsi="Verdana" w:cs="Times New Roman"/>
          <w:sz w:val="21"/>
          <w:szCs w:val="21"/>
          <w:lang w:eastAsia="fr-FR"/>
        </w:rPr>
        <w:t> décembre 1917, p. 445-466.</w:t>
      </w:r>
    </w:p>
    <w:p w:rsidR="006B3A5A" w:rsidRPr="006B3A5A" w:rsidRDefault="001B3EDC" w:rsidP="006B3A5A">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rsidR="006B3A5A" w:rsidRPr="006B3A5A" w:rsidRDefault="006B3A5A" w:rsidP="006B3A5A">
      <w:pPr>
        <w:spacing w:line="360" w:lineRule="atLeast"/>
        <w:rPr>
          <w:rFonts w:ascii="Times New Roman" w:eastAsia="Times New Roman" w:hAnsi="Times New Roman" w:cs="Times New Roman"/>
          <w:szCs w:val="24"/>
          <w:lang w:eastAsia="fr-FR"/>
        </w:rPr>
      </w:pPr>
      <w:r w:rsidRPr="006B3A5A">
        <w:rPr>
          <w:rFonts w:ascii="Times New Roman" w:eastAsia="Times New Roman" w:hAnsi="Times New Roman" w:cs="Times New Roman"/>
          <w:szCs w:val="24"/>
          <w:lang w:eastAsia="fr-FR"/>
        </w:rPr>
        <w:t xml:space="preserve">Pendant les deux premières années de guerre une session parlementaire s’est presque toujours passée de la façon suivante. D’abord les déclarations du Cabinet, faites par le Président du Conseil, ou quelquefois par le Ministre des Affaires Étrangères. Les députés semblent prendre intérêt à la discussion de ces déclarations et à celle des divers budgets. Mais les pièces de résistance sont les discours prononcés par quelques giolittiens ou </w:t>
      </w:r>
      <w:del w:id="33" w:author="Marguerite-Marie Bordry" w:date="2019-02-13T22:57:00Z">
        <w:r w:rsidRPr="006B3A5A" w:rsidDel="000D6A0C">
          <w:rPr>
            <w:rFonts w:ascii="Times New Roman" w:eastAsia="Times New Roman" w:hAnsi="Times New Roman" w:cs="Times New Roman"/>
            <w:szCs w:val="24"/>
            <w:lang w:eastAsia="fr-FR"/>
          </w:rPr>
          <w:delText>quelque socialistes officiels</w:delText>
        </w:r>
      </w:del>
      <w:ins w:id="34" w:author="Marguerite-Marie Bordry" w:date="2019-02-13T22:57:00Z">
        <w:r w:rsidR="000D6A0C" w:rsidRPr="006B3A5A">
          <w:rPr>
            <w:rFonts w:ascii="Times New Roman" w:eastAsia="Times New Roman" w:hAnsi="Times New Roman" w:cs="Times New Roman"/>
            <w:szCs w:val="24"/>
            <w:lang w:eastAsia="fr-FR"/>
          </w:rPr>
          <w:t>quelques socialistes officiels</w:t>
        </w:r>
      </w:ins>
      <w:r w:rsidRPr="006B3A5A">
        <w:rPr>
          <w:rFonts w:ascii="Times New Roman" w:eastAsia="Times New Roman" w:hAnsi="Times New Roman" w:cs="Times New Roman"/>
          <w:szCs w:val="24"/>
          <w:lang w:eastAsia="fr-FR"/>
        </w:rPr>
        <w:t xml:space="preserve"> sur l’état de guerre. Ils déchaînent des tumultes, et les journaux « bien informés » dénoncent les habituelles manœuvres des ex-neutralistes, décidés à renverser le ministère qui fait la guerre. Des intrigues de ce genre n’auraient d’ailleurs pas rendu possible en 1916 la chute du ministère Salandra, s’il ne s’y était ajouté le profond mécontentement des milieux démocratiques, fatigués de l’apathie ministérielle.</w:t>
      </w:r>
    </w:p>
    <w:p w:rsidR="006B3A5A" w:rsidRPr="006B3A5A" w:rsidRDefault="006B3A5A" w:rsidP="006B3A5A">
      <w:pPr>
        <w:spacing w:before="240" w:after="240"/>
        <w:jc w:val="left"/>
        <w:outlineLvl w:val="2"/>
        <w:rPr>
          <w:rFonts w:ascii="Source Sans Pro" w:eastAsia="Times New Roman" w:hAnsi="Source Sans Pro" w:cs="Times New Roman"/>
          <w:b/>
          <w:bCs/>
          <w:sz w:val="27"/>
          <w:szCs w:val="27"/>
          <w:lang w:eastAsia="fr-FR"/>
        </w:rPr>
      </w:pPr>
      <w:r w:rsidRPr="006B3A5A">
        <w:rPr>
          <w:rFonts w:ascii="Source Sans Pro" w:eastAsia="Times New Roman" w:hAnsi="Source Sans Pro" w:cs="Times New Roman"/>
          <w:b/>
          <w:bCs/>
          <w:sz w:val="27"/>
          <w:szCs w:val="27"/>
          <w:lang w:eastAsia="fr-FR"/>
        </w:rPr>
        <w:t>À l’étranger. Italie. </w:t>
      </w:r>
      <w:r w:rsidRPr="006B3A5A">
        <w:rPr>
          <w:rFonts w:ascii="Source Sans Pro" w:eastAsia="Times New Roman" w:hAnsi="Source Sans Pro" w:cs="Times New Roman"/>
          <w:b/>
          <w:bCs/>
          <w:sz w:val="17"/>
          <w:szCs w:val="17"/>
          <w:lang w:eastAsia="fr-FR"/>
        </w:rPr>
        <w:br/>
      </w:r>
      <w:r w:rsidRPr="006B3A5A">
        <w:rPr>
          <w:rFonts w:ascii="Source Sans Pro" w:eastAsia="Times New Roman" w:hAnsi="Source Sans Pro" w:cs="Times New Roman"/>
          <w:b/>
          <w:bCs/>
          <w:sz w:val="27"/>
          <w:szCs w:val="27"/>
          <w:lang w:eastAsia="fr-FR"/>
        </w:rPr>
        <w:t>L’offensive austro-allemande et l’opinion publique</w:t>
      </w:r>
    </w:p>
    <w:p w:rsidR="006B3A5A" w:rsidRPr="006B3A5A" w:rsidRDefault="006B3A5A" w:rsidP="006B3A5A">
      <w:pPr>
        <w:jc w:val="right"/>
        <w:rPr>
          <w:rFonts w:ascii="Times New Roman" w:eastAsia="Times New Roman" w:hAnsi="Times New Roman" w:cs="Times New Roman"/>
          <w:szCs w:val="24"/>
          <w:lang w:eastAsia="fr-FR"/>
        </w:rPr>
      </w:pPr>
      <w:r w:rsidRPr="006B3A5A">
        <w:rPr>
          <w:rFonts w:ascii="Times New Roman" w:eastAsia="Times New Roman" w:hAnsi="Times New Roman" w:cs="Times New Roman"/>
          <w:szCs w:val="24"/>
          <w:lang w:eastAsia="fr-FR"/>
        </w:rPr>
        <w:t>J. Mirabel.</w:t>
      </w:r>
    </w:p>
    <w:p w:rsidR="006B3A5A" w:rsidRPr="006B3A5A" w:rsidRDefault="006B3A5A" w:rsidP="006B3A5A">
      <w:pPr>
        <w:rPr>
          <w:rFonts w:ascii="Verdana" w:eastAsia="Times New Roman" w:hAnsi="Verdana" w:cs="Times New Roman"/>
          <w:sz w:val="21"/>
          <w:szCs w:val="21"/>
          <w:lang w:eastAsia="fr-FR"/>
        </w:rPr>
      </w:pPr>
      <w:r w:rsidRPr="006B3A5A">
        <w:rPr>
          <w:rFonts w:ascii="Verdana" w:eastAsia="Times New Roman" w:hAnsi="Verdana" w:cs="Times New Roman"/>
          <w:sz w:val="21"/>
          <w:szCs w:val="21"/>
          <w:lang w:eastAsia="fr-FR"/>
        </w:rPr>
        <w:t>Tome CXXIV, numéro 467, 1</w:t>
      </w:r>
      <w:r w:rsidRPr="006B3A5A">
        <w:rPr>
          <w:rFonts w:ascii="Verdana" w:eastAsia="Times New Roman" w:hAnsi="Verdana" w:cs="Times New Roman"/>
          <w:sz w:val="16"/>
          <w:szCs w:val="16"/>
          <w:vertAlign w:val="superscript"/>
          <w:lang w:eastAsia="fr-FR"/>
        </w:rPr>
        <w:t>er</w:t>
      </w:r>
      <w:r w:rsidRPr="006B3A5A">
        <w:rPr>
          <w:rFonts w:ascii="Verdana" w:eastAsia="Times New Roman" w:hAnsi="Verdana" w:cs="Times New Roman"/>
          <w:sz w:val="21"/>
          <w:szCs w:val="21"/>
          <w:lang w:eastAsia="fr-FR"/>
        </w:rPr>
        <w:t> décembre 1917, p. 552-557.</w:t>
      </w:r>
    </w:p>
    <w:p w:rsidR="006B3A5A" w:rsidRPr="006B3A5A" w:rsidRDefault="0069747C" w:rsidP="006B3A5A">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rsidR="006B3A5A" w:rsidRPr="006B3A5A" w:rsidRDefault="006B3A5A" w:rsidP="006B3A5A">
      <w:pPr>
        <w:spacing w:line="360" w:lineRule="atLeast"/>
        <w:rPr>
          <w:rFonts w:ascii="Times New Roman" w:eastAsia="Times New Roman" w:hAnsi="Times New Roman" w:cs="Times New Roman"/>
          <w:szCs w:val="24"/>
          <w:lang w:eastAsia="fr-FR"/>
        </w:rPr>
      </w:pPr>
      <w:r w:rsidRPr="006B3A5A">
        <w:rPr>
          <w:rFonts w:ascii="Times New Roman" w:eastAsia="Times New Roman" w:hAnsi="Times New Roman" w:cs="Times New Roman"/>
          <w:szCs w:val="24"/>
          <w:lang w:eastAsia="fr-FR"/>
        </w:rPr>
        <w:t xml:space="preserve">Ce document suffirait à prouver que l’union sacrée n’est plus un vain mot en Italie. Il est à prévoir du reste que les résistances des quelques extrémités du « socialisme officiel » tomberont, et ainsi l’ordre du jour présenté le 14 novembre par MM. Giolitti, </w:t>
      </w:r>
      <w:proofErr w:type="spellStart"/>
      <w:r w:rsidRPr="006B3A5A">
        <w:rPr>
          <w:rFonts w:ascii="Times New Roman" w:eastAsia="Times New Roman" w:hAnsi="Times New Roman" w:cs="Times New Roman"/>
          <w:szCs w:val="24"/>
          <w:lang w:eastAsia="fr-FR"/>
        </w:rPr>
        <w:t>Luzzatti</w:t>
      </w:r>
      <w:proofErr w:type="spellEnd"/>
      <w:r w:rsidRPr="006B3A5A">
        <w:rPr>
          <w:rFonts w:ascii="Times New Roman" w:eastAsia="Times New Roman" w:hAnsi="Times New Roman" w:cs="Times New Roman"/>
          <w:szCs w:val="24"/>
          <w:lang w:eastAsia="fr-FR"/>
        </w:rPr>
        <w:t xml:space="preserve">, </w:t>
      </w:r>
      <w:proofErr w:type="spellStart"/>
      <w:r w:rsidRPr="006B3A5A">
        <w:rPr>
          <w:rFonts w:ascii="Times New Roman" w:eastAsia="Times New Roman" w:hAnsi="Times New Roman" w:cs="Times New Roman"/>
          <w:szCs w:val="24"/>
          <w:lang w:eastAsia="fr-FR"/>
        </w:rPr>
        <w:t>Boselli</w:t>
      </w:r>
      <w:proofErr w:type="spellEnd"/>
      <w:r w:rsidRPr="006B3A5A">
        <w:rPr>
          <w:rFonts w:ascii="Times New Roman" w:eastAsia="Times New Roman" w:hAnsi="Times New Roman" w:cs="Times New Roman"/>
          <w:szCs w:val="24"/>
          <w:lang w:eastAsia="fr-FR"/>
        </w:rPr>
        <w:t xml:space="preserve">, Salandra, et soutenu par Turati, et voté par le Parlement, reflète parfaitement </w:t>
      </w:r>
      <w:del w:id="35" w:author="Marguerite-Marie Bordry" w:date="2019-02-13T23:01:00Z">
        <w:r w:rsidRPr="006B3A5A" w:rsidDel="003A2C41">
          <w:rPr>
            <w:rFonts w:ascii="Times New Roman" w:eastAsia="Times New Roman" w:hAnsi="Times New Roman" w:cs="Times New Roman"/>
            <w:szCs w:val="24"/>
            <w:lang w:eastAsia="fr-FR"/>
          </w:rPr>
          <w:delText>les sentiment</w:delText>
        </w:r>
      </w:del>
      <w:ins w:id="36" w:author="Marguerite-Marie Bordry" w:date="2019-02-13T23:01:00Z">
        <w:r w:rsidR="003A2C41" w:rsidRPr="006B3A5A">
          <w:rPr>
            <w:rFonts w:ascii="Times New Roman" w:eastAsia="Times New Roman" w:hAnsi="Times New Roman" w:cs="Times New Roman"/>
            <w:szCs w:val="24"/>
            <w:lang w:eastAsia="fr-FR"/>
          </w:rPr>
          <w:t>les sentiments</w:t>
        </w:r>
      </w:ins>
      <w:r w:rsidRPr="006B3A5A">
        <w:rPr>
          <w:rFonts w:ascii="Times New Roman" w:eastAsia="Times New Roman" w:hAnsi="Times New Roman" w:cs="Times New Roman"/>
          <w:szCs w:val="24"/>
          <w:lang w:eastAsia="fr-FR"/>
        </w:rPr>
        <w:t xml:space="preserve"> de la nation entière.</w:t>
      </w:r>
    </w:p>
    <w:sectPr w:rsidR="006B3A5A" w:rsidRPr="006B3A5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2F0" w:rsidRDefault="003472F0" w:rsidP="00E65542">
      <w:r>
        <w:separator/>
      </w:r>
    </w:p>
  </w:endnote>
  <w:endnote w:type="continuationSeparator" w:id="0">
    <w:p w:rsidR="003472F0" w:rsidRDefault="003472F0" w:rsidP="00E65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157415"/>
      <w:docPartObj>
        <w:docPartGallery w:val="Page Numbers (Bottom of Page)"/>
        <w:docPartUnique/>
      </w:docPartObj>
    </w:sdtPr>
    <w:sdtEndPr/>
    <w:sdtContent>
      <w:p w:rsidR="00F538B3" w:rsidRDefault="00F538B3">
        <w:pPr>
          <w:pStyle w:val="Pieddepage"/>
          <w:jc w:val="center"/>
        </w:pPr>
        <w:r>
          <w:fldChar w:fldCharType="begin"/>
        </w:r>
        <w:r>
          <w:instrText>PAGE   \* MERGEFORMAT</w:instrText>
        </w:r>
        <w:r>
          <w:fldChar w:fldCharType="separate"/>
        </w:r>
        <w:r>
          <w:t>2</w:t>
        </w:r>
        <w:r>
          <w:fldChar w:fldCharType="end"/>
        </w:r>
      </w:p>
    </w:sdtContent>
  </w:sdt>
  <w:p w:rsidR="00F538B3" w:rsidRDefault="00F538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2F0" w:rsidRDefault="003472F0" w:rsidP="00E65542">
      <w:r>
        <w:separator/>
      </w:r>
    </w:p>
  </w:footnote>
  <w:footnote w:type="continuationSeparator" w:id="0">
    <w:p w:rsidR="003472F0" w:rsidRDefault="003472F0" w:rsidP="00E6554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93"/>
    <w:rsid w:val="00097F69"/>
    <w:rsid w:val="000D6A0C"/>
    <w:rsid w:val="00121BFE"/>
    <w:rsid w:val="00182B25"/>
    <w:rsid w:val="00187437"/>
    <w:rsid w:val="001B3EDC"/>
    <w:rsid w:val="001D4800"/>
    <w:rsid w:val="001E5000"/>
    <w:rsid w:val="002706A3"/>
    <w:rsid w:val="0030560A"/>
    <w:rsid w:val="003472F0"/>
    <w:rsid w:val="003A213E"/>
    <w:rsid w:val="003A2C41"/>
    <w:rsid w:val="004774AB"/>
    <w:rsid w:val="004C47FE"/>
    <w:rsid w:val="004E5912"/>
    <w:rsid w:val="005366F6"/>
    <w:rsid w:val="005707B0"/>
    <w:rsid w:val="005909E1"/>
    <w:rsid w:val="00687FD8"/>
    <w:rsid w:val="0069747C"/>
    <w:rsid w:val="006B3A5A"/>
    <w:rsid w:val="006B7B0C"/>
    <w:rsid w:val="006E11CF"/>
    <w:rsid w:val="006E66A9"/>
    <w:rsid w:val="00756A80"/>
    <w:rsid w:val="007611A0"/>
    <w:rsid w:val="0077655A"/>
    <w:rsid w:val="00787CB2"/>
    <w:rsid w:val="007C7183"/>
    <w:rsid w:val="0084539A"/>
    <w:rsid w:val="00855329"/>
    <w:rsid w:val="008563EF"/>
    <w:rsid w:val="00866C86"/>
    <w:rsid w:val="00872C08"/>
    <w:rsid w:val="0088787F"/>
    <w:rsid w:val="008B23E2"/>
    <w:rsid w:val="008C2566"/>
    <w:rsid w:val="00936D2A"/>
    <w:rsid w:val="00947246"/>
    <w:rsid w:val="009F2F05"/>
    <w:rsid w:val="00A3351C"/>
    <w:rsid w:val="00A578B1"/>
    <w:rsid w:val="00A965F5"/>
    <w:rsid w:val="00AB2262"/>
    <w:rsid w:val="00AC5957"/>
    <w:rsid w:val="00AD534F"/>
    <w:rsid w:val="00AD7CA5"/>
    <w:rsid w:val="00B30F14"/>
    <w:rsid w:val="00B64EC8"/>
    <w:rsid w:val="00B94E30"/>
    <w:rsid w:val="00BD16DC"/>
    <w:rsid w:val="00CB33A4"/>
    <w:rsid w:val="00CC7526"/>
    <w:rsid w:val="00D22580"/>
    <w:rsid w:val="00D33D33"/>
    <w:rsid w:val="00D53193"/>
    <w:rsid w:val="00DA179D"/>
    <w:rsid w:val="00E30A7B"/>
    <w:rsid w:val="00E335E4"/>
    <w:rsid w:val="00E33A5C"/>
    <w:rsid w:val="00E65542"/>
    <w:rsid w:val="00EA09AB"/>
    <w:rsid w:val="00EE7902"/>
    <w:rsid w:val="00F538B3"/>
    <w:rsid w:val="00F85CA7"/>
    <w:rsid w:val="00F94581"/>
    <w:rsid w:val="00FB7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1850"/>
  <w15:chartTrackingRefBased/>
  <w15:docId w15:val="{FDC2FA35-D0C2-4496-82CE-CD3B0E50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D53193"/>
    <w:pPr>
      <w:spacing w:after="0" w:line="240" w:lineRule="auto"/>
      <w:jc w:val="both"/>
    </w:pPr>
    <w:rPr>
      <w:rFonts w:ascii="Garamond" w:hAnsi="Garamond"/>
      <w:sz w:val="24"/>
    </w:rPr>
  </w:style>
  <w:style w:type="paragraph" w:styleId="Titre1">
    <w:name w:val="heading 1"/>
    <w:basedOn w:val="Normal"/>
    <w:link w:val="Titre1Car"/>
    <w:uiPriority w:val="9"/>
    <w:qFormat/>
    <w:rsid w:val="00F85CA7"/>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E655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65542"/>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unhideWhenUsed/>
    <w:qFormat/>
    <w:rsid w:val="00E65542"/>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link w:val="Titre5Car"/>
    <w:uiPriority w:val="9"/>
    <w:qFormat/>
    <w:rsid w:val="006B3A5A"/>
    <w:pPr>
      <w:spacing w:before="100" w:beforeAutospacing="1" w:after="100" w:afterAutospacing="1"/>
      <w:jc w:val="left"/>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5CA7"/>
    <w:rPr>
      <w:rFonts w:ascii="Times New Roman" w:eastAsia="Times New Roman" w:hAnsi="Times New Roman" w:cs="Times New Roman"/>
      <w:b/>
      <w:bCs/>
      <w:kern w:val="36"/>
      <w:sz w:val="48"/>
      <w:szCs w:val="48"/>
      <w:lang w:eastAsia="fr-FR"/>
    </w:rPr>
  </w:style>
  <w:style w:type="character" w:customStyle="1" w:styleId="Date1">
    <w:name w:val="Date1"/>
    <w:basedOn w:val="Policepardfaut"/>
    <w:rsid w:val="00F85CA7"/>
  </w:style>
  <w:style w:type="paragraph" w:styleId="En-tte">
    <w:name w:val="header"/>
    <w:basedOn w:val="Normal"/>
    <w:link w:val="En-tteCar"/>
    <w:uiPriority w:val="99"/>
    <w:unhideWhenUsed/>
    <w:rsid w:val="00E65542"/>
    <w:pPr>
      <w:tabs>
        <w:tab w:val="center" w:pos="4536"/>
        <w:tab w:val="right" w:pos="9072"/>
      </w:tabs>
    </w:pPr>
  </w:style>
  <w:style w:type="character" w:customStyle="1" w:styleId="En-tteCar">
    <w:name w:val="En-tête Car"/>
    <w:basedOn w:val="Policepardfaut"/>
    <w:link w:val="En-tte"/>
    <w:uiPriority w:val="99"/>
    <w:rsid w:val="00E65542"/>
    <w:rPr>
      <w:rFonts w:ascii="Garamond" w:hAnsi="Garamond"/>
      <w:sz w:val="24"/>
    </w:rPr>
  </w:style>
  <w:style w:type="paragraph" w:styleId="Pieddepage">
    <w:name w:val="footer"/>
    <w:basedOn w:val="Normal"/>
    <w:link w:val="PieddepageCar"/>
    <w:uiPriority w:val="99"/>
    <w:unhideWhenUsed/>
    <w:rsid w:val="00E65542"/>
    <w:pPr>
      <w:tabs>
        <w:tab w:val="center" w:pos="4536"/>
        <w:tab w:val="right" w:pos="9072"/>
      </w:tabs>
    </w:pPr>
  </w:style>
  <w:style w:type="character" w:customStyle="1" w:styleId="PieddepageCar">
    <w:name w:val="Pied de page Car"/>
    <w:basedOn w:val="Policepardfaut"/>
    <w:link w:val="Pieddepage"/>
    <w:uiPriority w:val="99"/>
    <w:rsid w:val="00E65542"/>
    <w:rPr>
      <w:rFonts w:ascii="Garamond" w:hAnsi="Garamond"/>
      <w:sz w:val="24"/>
    </w:rPr>
  </w:style>
  <w:style w:type="character" w:customStyle="1" w:styleId="Titre2Car">
    <w:name w:val="Titre 2 Car"/>
    <w:basedOn w:val="Policepardfaut"/>
    <w:link w:val="Titre2"/>
    <w:uiPriority w:val="9"/>
    <w:rsid w:val="00E6554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6554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E65542"/>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rsid w:val="006B3A5A"/>
    <w:rPr>
      <w:rFonts w:ascii="Times New Roman" w:eastAsia="Times New Roman" w:hAnsi="Times New Roman" w:cs="Times New Roman"/>
      <w:b/>
      <w:bCs/>
      <w:sz w:val="20"/>
      <w:szCs w:val="20"/>
      <w:lang w:eastAsia="fr-FR"/>
    </w:rPr>
  </w:style>
  <w:style w:type="numbering" w:customStyle="1" w:styleId="Aucuneliste1">
    <w:name w:val="Aucune liste1"/>
    <w:next w:val="Aucuneliste"/>
    <w:uiPriority w:val="99"/>
    <w:semiHidden/>
    <w:unhideWhenUsed/>
    <w:rsid w:val="006B3A5A"/>
  </w:style>
  <w:style w:type="paragraph" w:customStyle="1" w:styleId="msonormal0">
    <w:name w:val="msonormal"/>
    <w:basedOn w:val="Normal"/>
    <w:rsid w:val="006B3A5A"/>
    <w:pPr>
      <w:spacing w:before="100" w:beforeAutospacing="1" w:after="100" w:afterAutospacing="1"/>
      <w:jc w:val="left"/>
    </w:pPr>
    <w:rPr>
      <w:rFonts w:ascii="Times New Roman" w:eastAsia="Times New Roman" w:hAnsi="Times New Roman" w:cs="Times New Roman"/>
      <w:szCs w:val="24"/>
      <w:lang w:eastAsia="fr-FR"/>
    </w:rPr>
  </w:style>
  <w:style w:type="character" w:styleId="Lienhypertexte">
    <w:name w:val="Hyperlink"/>
    <w:basedOn w:val="Policepardfaut"/>
    <w:uiPriority w:val="99"/>
    <w:semiHidden/>
    <w:unhideWhenUsed/>
    <w:rsid w:val="006B3A5A"/>
    <w:rPr>
      <w:color w:val="0000FF"/>
      <w:u w:val="single"/>
    </w:rPr>
  </w:style>
  <w:style w:type="character" w:styleId="Lienhypertextesuivivisit">
    <w:name w:val="FollowedHyperlink"/>
    <w:basedOn w:val="Policepardfaut"/>
    <w:uiPriority w:val="99"/>
    <w:semiHidden/>
    <w:unhideWhenUsed/>
    <w:rsid w:val="006B3A5A"/>
    <w:rPr>
      <w:color w:val="800080"/>
      <w:u w:val="single"/>
    </w:rPr>
  </w:style>
  <w:style w:type="paragraph" w:customStyle="1" w:styleId="p">
    <w:name w:val="p"/>
    <w:basedOn w:val="Normal"/>
    <w:rsid w:val="006B3A5A"/>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sc">
    <w:name w:val="sc"/>
    <w:basedOn w:val="Policepardfaut"/>
    <w:rsid w:val="006B3A5A"/>
  </w:style>
  <w:style w:type="character" w:customStyle="1" w:styleId="num">
    <w:name w:val="num"/>
    <w:basedOn w:val="Policepardfaut"/>
    <w:rsid w:val="006B3A5A"/>
  </w:style>
  <w:style w:type="paragraph" w:customStyle="1" w:styleId="noindent">
    <w:name w:val="noindent"/>
    <w:basedOn w:val="Normal"/>
    <w:rsid w:val="006B3A5A"/>
    <w:pPr>
      <w:spacing w:before="100" w:beforeAutospacing="1" w:after="100" w:afterAutospacing="1"/>
      <w:jc w:val="left"/>
    </w:pPr>
    <w:rPr>
      <w:rFonts w:ascii="Times New Roman" w:eastAsia="Times New Roman" w:hAnsi="Times New Roman" w:cs="Times New Roman"/>
      <w:szCs w:val="24"/>
      <w:lang w:eastAsia="fr-FR"/>
    </w:rPr>
  </w:style>
  <w:style w:type="paragraph" w:styleId="Textedebulles">
    <w:name w:val="Balloon Text"/>
    <w:basedOn w:val="Normal"/>
    <w:link w:val="TextedebullesCar"/>
    <w:uiPriority w:val="99"/>
    <w:semiHidden/>
    <w:unhideWhenUsed/>
    <w:rsid w:val="00947246"/>
    <w:rPr>
      <w:rFonts w:ascii="Segoe UI" w:hAnsi="Segoe UI" w:cs="Segoe UI"/>
      <w:sz w:val="18"/>
      <w:szCs w:val="18"/>
    </w:rPr>
  </w:style>
  <w:style w:type="character" w:customStyle="1" w:styleId="TextedebullesCar">
    <w:name w:val="Texte de bulles Car"/>
    <w:basedOn w:val="Policepardfaut"/>
    <w:link w:val="Textedebulles"/>
    <w:uiPriority w:val="99"/>
    <w:semiHidden/>
    <w:rsid w:val="009472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2491">
      <w:bodyDiv w:val="1"/>
      <w:marLeft w:val="0"/>
      <w:marRight w:val="0"/>
      <w:marTop w:val="0"/>
      <w:marBottom w:val="0"/>
      <w:divBdr>
        <w:top w:val="none" w:sz="0" w:space="0" w:color="auto"/>
        <w:left w:val="none" w:sz="0" w:space="0" w:color="auto"/>
        <w:bottom w:val="none" w:sz="0" w:space="0" w:color="auto"/>
        <w:right w:val="none" w:sz="0" w:space="0" w:color="auto"/>
      </w:divBdr>
      <w:divsChild>
        <w:div w:id="921837170">
          <w:marLeft w:val="0"/>
          <w:marRight w:val="0"/>
          <w:marTop w:val="120"/>
          <w:marBottom w:val="120"/>
          <w:divBdr>
            <w:top w:val="none" w:sz="0" w:space="0" w:color="auto"/>
            <w:left w:val="none" w:sz="0" w:space="0" w:color="auto"/>
            <w:bottom w:val="none" w:sz="0" w:space="0" w:color="auto"/>
            <w:right w:val="none" w:sz="0" w:space="0" w:color="auto"/>
          </w:divBdr>
        </w:div>
      </w:divsChild>
    </w:div>
    <w:div w:id="225839587">
      <w:bodyDiv w:val="1"/>
      <w:marLeft w:val="0"/>
      <w:marRight w:val="0"/>
      <w:marTop w:val="0"/>
      <w:marBottom w:val="0"/>
      <w:divBdr>
        <w:top w:val="none" w:sz="0" w:space="0" w:color="auto"/>
        <w:left w:val="none" w:sz="0" w:space="0" w:color="auto"/>
        <w:bottom w:val="none" w:sz="0" w:space="0" w:color="auto"/>
        <w:right w:val="none" w:sz="0" w:space="0" w:color="auto"/>
      </w:divBdr>
      <w:divsChild>
        <w:div w:id="278225999">
          <w:marLeft w:val="3402"/>
          <w:marRight w:val="0"/>
          <w:marTop w:val="0"/>
          <w:marBottom w:val="0"/>
          <w:divBdr>
            <w:top w:val="none" w:sz="0" w:space="0" w:color="auto"/>
            <w:left w:val="none" w:sz="0" w:space="0" w:color="auto"/>
            <w:bottom w:val="none" w:sz="0" w:space="0" w:color="auto"/>
            <w:right w:val="none" w:sz="0" w:space="0" w:color="auto"/>
          </w:divBdr>
        </w:div>
        <w:div w:id="1395927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449968">
          <w:marLeft w:val="3402"/>
          <w:marRight w:val="0"/>
          <w:marTop w:val="0"/>
          <w:marBottom w:val="0"/>
          <w:divBdr>
            <w:top w:val="none" w:sz="0" w:space="0" w:color="auto"/>
            <w:left w:val="none" w:sz="0" w:space="0" w:color="auto"/>
            <w:bottom w:val="none" w:sz="0" w:space="0" w:color="auto"/>
            <w:right w:val="none" w:sz="0" w:space="0" w:color="auto"/>
          </w:divBdr>
        </w:div>
        <w:div w:id="644315548">
          <w:marLeft w:val="3402"/>
          <w:marRight w:val="0"/>
          <w:marTop w:val="0"/>
          <w:marBottom w:val="0"/>
          <w:divBdr>
            <w:top w:val="none" w:sz="0" w:space="0" w:color="auto"/>
            <w:left w:val="none" w:sz="0" w:space="0" w:color="auto"/>
            <w:bottom w:val="none" w:sz="0" w:space="0" w:color="auto"/>
            <w:right w:val="none" w:sz="0" w:space="0" w:color="auto"/>
          </w:divBdr>
        </w:div>
        <w:div w:id="270405526">
          <w:marLeft w:val="3402"/>
          <w:marRight w:val="0"/>
          <w:marTop w:val="0"/>
          <w:marBottom w:val="0"/>
          <w:divBdr>
            <w:top w:val="none" w:sz="0" w:space="0" w:color="auto"/>
            <w:left w:val="none" w:sz="0" w:space="0" w:color="auto"/>
            <w:bottom w:val="none" w:sz="0" w:space="0" w:color="auto"/>
            <w:right w:val="none" w:sz="0" w:space="0" w:color="auto"/>
          </w:divBdr>
        </w:div>
        <w:div w:id="1869564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104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072366">
          <w:marLeft w:val="3402"/>
          <w:marRight w:val="0"/>
          <w:marTop w:val="0"/>
          <w:marBottom w:val="0"/>
          <w:divBdr>
            <w:top w:val="none" w:sz="0" w:space="0" w:color="auto"/>
            <w:left w:val="none" w:sz="0" w:space="0" w:color="auto"/>
            <w:bottom w:val="none" w:sz="0" w:space="0" w:color="auto"/>
            <w:right w:val="none" w:sz="0" w:space="0" w:color="auto"/>
          </w:divBdr>
        </w:div>
        <w:div w:id="29035540">
          <w:marLeft w:val="3402"/>
          <w:marRight w:val="0"/>
          <w:marTop w:val="0"/>
          <w:marBottom w:val="0"/>
          <w:divBdr>
            <w:top w:val="none" w:sz="0" w:space="0" w:color="auto"/>
            <w:left w:val="none" w:sz="0" w:space="0" w:color="auto"/>
            <w:bottom w:val="none" w:sz="0" w:space="0" w:color="auto"/>
            <w:right w:val="none" w:sz="0" w:space="0" w:color="auto"/>
          </w:divBdr>
        </w:div>
        <w:div w:id="1798915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86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17847">
          <w:blockQuote w:val="1"/>
          <w:marLeft w:val="720"/>
          <w:marRight w:val="720"/>
          <w:marTop w:val="100"/>
          <w:marBottom w:val="100"/>
          <w:divBdr>
            <w:top w:val="none" w:sz="0" w:space="0" w:color="auto"/>
            <w:left w:val="none" w:sz="0" w:space="0" w:color="auto"/>
            <w:bottom w:val="none" w:sz="0" w:space="0" w:color="auto"/>
            <w:right w:val="none" w:sz="0" w:space="0" w:color="auto"/>
          </w:divBdr>
        </w:div>
        <w:div w:id="3867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35731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143300">
          <w:marLeft w:val="3402"/>
          <w:marRight w:val="0"/>
          <w:marTop w:val="0"/>
          <w:marBottom w:val="0"/>
          <w:divBdr>
            <w:top w:val="none" w:sz="0" w:space="0" w:color="auto"/>
            <w:left w:val="none" w:sz="0" w:space="0" w:color="auto"/>
            <w:bottom w:val="none" w:sz="0" w:space="0" w:color="auto"/>
            <w:right w:val="none" w:sz="0" w:space="0" w:color="auto"/>
          </w:divBdr>
        </w:div>
        <w:div w:id="1024358273">
          <w:marLeft w:val="3402"/>
          <w:marRight w:val="0"/>
          <w:marTop w:val="0"/>
          <w:marBottom w:val="0"/>
          <w:divBdr>
            <w:top w:val="none" w:sz="0" w:space="0" w:color="auto"/>
            <w:left w:val="none" w:sz="0" w:space="0" w:color="auto"/>
            <w:bottom w:val="none" w:sz="0" w:space="0" w:color="auto"/>
            <w:right w:val="none" w:sz="0" w:space="0" w:color="auto"/>
          </w:divBdr>
        </w:div>
        <w:div w:id="764300034">
          <w:marLeft w:val="3402"/>
          <w:marRight w:val="0"/>
          <w:marTop w:val="0"/>
          <w:marBottom w:val="0"/>
          <w:divBdr>
            <w:top w:val="none" w:sz="0" w:space="0" w:color="auto"/>
            <w:left w:val="none" w:sz="0" w:space="0" w:color="auto"/>
            <w:bottom w:val="none" w:sz="0" w:space="0" w:color="auto"/>
            <w:right w:val="none" w:sz="0" w:space="0" w:color="auto"/>
          </w:divBdr>
        </w:div>
        <w:div w:id="424571080">
          <w:marLeft w:val="3402"/>
          <w:marRight w:val="0"/>
          <w:marTop w:val="0"/>
          <w:marBottom w:val="0"/>
          <w:divBdr>
            <w:top w:val="none" w:sz="0" w:space="0" w:color="auto"/>
            <w:left w:val="none" w:sz="0" w:space="0" w:color="auto"/>
            <w:bottom w:val="none" w:sz="0" w:space="0" w:color="auto"/>
            <w:right w:val="none" w:sz="0" w:space="0" w:color="auto"/>
          </w:divBdr>
        </w:div>
        <w:div w:id="1430664630">
          <w:marLeft w:val="3402"/>
          <w:marRight w:val="0"/>
          <w:marTop w:val="0"/>
          <w:marBottom w:val="0"/>
          <w:divBdr>
            <w:top w:val="none" w:sz="0" w:space="0" w:color="auto"/>
            <w:left w:val="none" w:sz="0" w:space="0" w:color="auto"/>
            <w:bottom w:val="none" w:sz="0" w:space="0" w:color="auto"/>
            <w:right w:val="none" w:sz="0" w:space="0" w:color="auto"/>
          </w:divBdr>
        </w:div>
        <w:div w:id="236717440">
          <w:marLeft w:val="3402"/>
          <w:marRight w:val="0"/>
          <w:marTop w:val="0"/>
          <w:marBottom w:val="0"/>
          <w:divBdr>
            <w:top w:val="none" w:sz="0" w:space="0" w:color="auto"/>
            <w:left w:val="none" w:sz="0" w:space="0" w:color="auto"/>
            <w:bottom w:val="none" w:sz="0" w:space="0" w:color="auto"/>
            <w:right w:val="none" w:sz="0" w:space="0" w:color="auto"/>
          </w:divBdr>
        </w:div>
        <w:div w:id="2066221185">
          <w:marLeft w:val="3402"/>
          <w:marRight w:val="0"/>
          <w:marTop w:val="0"/>
          <w:marBottom w:val="0"/>
          <w:divBdr>
            <w:top w:val="none" w:sz="0" w:space="0" w:color="auto"/>
            <w:left w:val="none" w:sz="0" w:space="0" w:color="auto"/>
            <w:bottom w:val="none" w:sz="0" w:space="0" w:color="auto"/>
            <w:right w:val="none" w:sz="0" w:space="0" w:color="auto"/>
          </w:divBdr>
        </w:div>
        <w:div w:id="1112170902">
          <w:marLeft w:val="1200"/>
          <w:marRight w:val="1200"/>
          <w:marTop w:val="240"/>
          <w:marBottom w:val="240"/>
          <w:divBdr>
            <w:top w:val="none" w:sz="0" w:space="0" w:color="auto"/>
            <w:left w:val="none" w:sz="0" w:space="0" w:color="auto"/>
            <w:bottom w:val="none" w:sz="0" w:space="0" w:color="auto"/>
            <w:right w:val="none" w:sz="0" w:space="0" w:color="auto"/>
          </w:divBdr>
        </w:div>
        <w:div w:id="1261916776">
          <w:marLeft w:val="3402"/>
          <w:marRight w:val="0"/>
          <w:marTop w:val="0"/>
          <w:marBottom w:val="0"/>
          <w:divBdr>
            <w:top w:val="none" w:sz="0" w:space="0" w:color="auto"/>
            <w:left w:val="none" w:sz="0" w:space="0" w:color="auto"/>
            <w:bottom w:val="none" w:sz="0" w:space="0" w:color="auto"/>
            <w:right w:val="none" w:sz="0" w:space="0" w:color="auto"/>
          </w:divBdr>
        </w:div>
        <w:div w:id="44380178">
          <w:marLeft w:val="3402"/>
          <w:marRight w:val="0"/>
          <w:marTop w:val="0"/>
          <w:marBottom w:val="0"/>
          <w:divBdr>
            <w:top w:val="none" w:sz="0" w:space="0" w:color="auto"/>
            <w:left w:val="none" w:sz="0" w:space="0" w:color="auto"/>
            <w:bottom w:val="none" w:sz="0" w:space="0" w:color="auto"/>
            <w:right w:val="none" w:sz="0" w:space="0" w:color="auto"/>
          </w:divBdr>
        </w:div>
        <w:div w:id="111949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770549">
          <w:marLeft w:val="3402"/>
          <w:marRight w:val="0"/>
          <w:marTop w:val="0"/>
          <w:marBottom w:val="0"/>
          <w:divBdr>
            <w:top w:val="none" w:sz="0" w:space="0" w:color="auto"/>
            <w:left w:val="none" w:sz="0" w:space="0" w:color="auto"/>
            <w:bottom w:val="none" w:sz="0" w:space="0" w:color="auto"/>
            <w:right w:val="none" w:sz="0" w:space="0" w:color="auto"/>
          </w:divBdr>
        </w:div>
        <w:div w:id="1341274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121733">
          <w:marLeft w:val="3402"/>
          <w:marRight w:val="0"/>
          <w:marTop w:val="0"/>
          <w:marBottom w:val="0"/>
          <w:divBdr>
            <w:top w:val="none" w:sz="0" w:space="0" w:color="auto"/>
            <w:left w:val="none" w:sz="0" w:space="0" w:color="auto"/>
            <w:bottom w:val="none" w:sz="0" w:space="0" w:color="auto"/>
            <w:right w:val="none" w:sz="0" w:space="0" w:color="auto"/>
          </w:divBdr>
        </w:div>
        <w:div w:id="809833471">
          <w:blockQuote w:val="1"/>
          <w:marLeft w:val="720"/>
          <w:marRight w:val="720"/>
          <w:marTop w:val="100"/>
          <w:marBottom w:val="100"/>
          <w:divBdr>
            <w:top w:val="none" w:sz="0" w:space="0" w:color="auto"/>
            <w:left w:val="none" w:sz="0" w:space="0" w:color="auto"/>
            <w:bottom w:val="none" w:sz="0" w:space="0" w:color="auto"/>
            <w:right w:val="none" w:sz="0" w:space="0" w:color="auto"/>
          </w:divBdr>
        </w:div>
        <w:div w:id="928611640">
          <w:marLeft w:val="3402"/>
          <w:marRight w:val="0"/>
          <w:marTop w:val="0"/>
          <w:marBottom w:val="0"/>
          <w:divBdr>
            <w:top w:val="none" w:sz="0" w:space="0" w:color="auto"/>
            <w:left w:val="none" w:sz="0" w:space="0" w:color="auto"/>
            <w:bottom w:val="none" w:sz="0" w:space="0" w:color="auto"/>
            <w:right w:val="none" w:sz="0" w:space="0" w:color="auto"/>
          </w:divBdr>
        </w:div>
        <w:div w:id="207107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440074977">
          <w:marLeft w:val="3402"/>
          <w:marRight w:val="0"/>
          <w:marTop w:val="0"/>
          <w:marBottom w:val="0"/>
          <w:divBdr>
            <w:top w:val="none" w:sz="0" w:space="0" w:color="auto"/>
            <w:left w:val="none" w:sz="0" w:space="0" w:color="auto"/>
            <w:bottom w:val="none" w:sz="0" w:space="0" w:color="auto"/>
            <w:right w:val="none" w:sz="0" w:space="0" w:color="auto"/>
          </w:divBdr>
        </w:div>
        <w:div w:id="1787433109">
          <w:marLeft w:val="3402"/>
          <w:marRight w:val="0"/>
          <w:marTop w:val="0"/>
          <w:marBottom w:val="0"/>
          <w:divBdr>
            <w:top w:val="none" w:sz="0" w:space="0" w:color="auto"/>
            <w:left w:val="none" w:sz="0" w:space="0" w:color="auto"/>
            <w:bottom w:val="none" w:sz="0" w:space="0" w:color="auto"/>
            <w:right w:val="none" w:sz="0" w:space="0" w:color="auto"/>
          </w:divBdr>
        </w:div>
        <w:div w:id="910382209">
          <w:blockQuote w:val="1"/>
          <w:marLeft w:val="720"/>
          <w:marRight w:val="720"/>
          <w:marTop w:val="100"/>
          <w:marBottom w:val="100"/>
          <w:divBdr>
            <w:top w:val="none" w:sz="0" w:space="0" w:color="auto"/>
            <w:left w:val="none" w:sz="0" w:space="0" w:color="auto"/>
            <w:bottom w:val="none" w:sz="0" w:space="0" w:color="auto"/>
            <w:right w:val="none" w:sz="0" w:space="0" w:color="auto"/>
          </w:divBdr>
        </w:div>
        <w:div w:id="64454571">
          <w:marLeft w:val="1200"/>
          <w:marRight w:val="1200"/>
          <w:marTop w:val="240"/>
          <w:marBottom w:val="240"/>
          <w:divBdr>
            <w:top w:val="none" w:sz="0" w:space="0" w:color="auto"/>
            <w:left w:val="none" w:sz="0" w:space="0" w:color="auto"/>
            <w:bottom w:val="none" w:sz="0" w:space="0" w:color="auto"/>
            <w:right w:val="none" w:sz="0" w:space="0" w:color="auto"/>
          </w:divBdr>
        </w:div>
        <w:div w:id="1989897026">
          <w:marLeft w:val="1200"/>
          <w:marRight w:val="1200"/>
          <w:marTop w:val="240"/>
          <w:marBottom w:val="240"/>
          <w:divBdr>
            <w:top w:val="none" w:sz="0" w:space="0" w:color="auto"/>
            <w:left w:val="none" w:sz="0" w:space="0" w:color="auto"/>
            <w:bottom w:val="none" w:sz="0" w:space="0" w:color="auto"/>
            <w:right w:val="none" w:sz="0" w:space="0" w:color="auto"/>
          </w:divBdr>
        </w:div>
        <w:div w:id="1978291497">
          <w:marLeft w:val="3402"/>
          <w:marRight w:val="0"/>
          <w:marTop w:val="0"/>
          <w:marBottom w:val="0"/>
          <w:divBdr>
            <w:top w:val="none" w:sz="0" w:space="0" w:color="auto"/>
            <w:left w:val="none" w:sz="0" w:space="0" w:color="auto"/>
            <w:bottom w:val="none" w:sz="0" w:space="0" w:color="auto"/>
            <w:right w:val="none" w:sz="0" w:space="0" w:color="auto"/>
          </w:divBdr>
        </w:div>
        <w:div w:id="776406510">
          <w:marLeft w:val="3402"/>
          <w:marRight w:val="0"/>
          <w:marTop w:val="0"/>
          <w:marBottom w:val="0"/>
          <w:divBdr>
            <w:top w:val="none" w:sz="0" w:space="0" w:color="auto"/>
            <w:left w:val="none" w:sz="0" w:space="0" w:color="auto"/>
            <w:bottom w:val="none" w:sz="0" w:space="0" w:color="auto"/>
            <w:right w:val="none" w:sz="0" w:space="0" w:color="auto"/>
          </w:divBdr>
        </w:div>
        <w:div w:id="1817994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1928365">
              <w:marLeft w:val="0"/>
              <w:marRight w:val="0"/>
              <w:marTop w:val="0"/>
              <w:marBottom w:val="0"/>
              <w:divBdr>
                <w:top w:val="none" w:sz="0" w:space="0" w:color="auto"/>
                <w:left w:val="none" w:sz="0" w:space="0" w:color="auto"/>
                <w:bottom w:val="none" w:sz="0" w:space="0" w:color="auto"/>
                <w:right w:val="none" w:sz="0" w:space="0" w:color="auto"/>
              </w:divBdr>
            </w:div>
            <w:div w:id="590509844">
              <w:marLeft w:val="0"/>
              <w:marRight w:val="0"/>
              <w:marTop w:val="0"/>
              <w:marBottom w:val="0"/>
              <w:divBdr>
                <w:top w:val="none" w:sz="0" w:space="0" w:color="auto"/>
                <w:left w:val="none" w:sz="0" w:space="0" w:color="auto"/>
                <w:bottom w:val="none" w:sz="0" w:space="0" w:color="auto"/>
                <w:right w:val="none" w:sz="0" w:space="0" w:color="auto"/>
              </w:divBdr>
            </w:div>
          </w:divsChild>
        </w:div>
        <w:div w:id="9752565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3248975">
              <w:marLeft w:val="0"/>
              <w:marRight w:val="0"/>
              <w:marTop w:val="0"/>
              <w:marBottom w:val="0"/>
              <w:divBdr>
                <w:top w:val="none" w:sz="0" w:space="0" w:color="auto"/>
                <w:left w:val="none" w:sz="0" w:space="0" w:color="auto"/>
                <w:bottom w:val="none" w:sz="0" w:space="0" w:color="auto"/>
                <w:right w:val="none" w:sz="0" w:space="0" w:color="auto"/>
              </w:divBdr>
            </w:div>
            <w:div w:id="1836722387">
              <w:marLeft w:val="0"/>
              <w:marRight w:val="0"/>
              <w:marTop w:val="0"/>
              <w:marBottom w:val="0"/>
              <w:divBdr>
                <w:top w:val="none" w:sz="0" w:space="0" w:color="auto"/>
                <w:left w:val="none" w:sz="0" w:space="0" w:color="auto"/>
                <w:bottom w:val="none" w:sz="0" w:space="0" w:color="auto"/>
                <w:right w:val="none" w:sz="0" w:space="0" w:color="auto"/>
              </w:divBdr>
            </w:div>
          </w:divsChild>
        </w:div>
        <w:div w:id="15931235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632548">
              <w:marLeft w:val="0"/>
              <w:marRight w:val="0"/>
              <w:marTop w:val="0"/>
              <w:marBottom w:val="0"/>
              <w:divBdr>
                <w:top w:val="none" w:sz="0" w:space="0" w:color="auto"/>
                <w:left w:val="none" w:sz="0" w:space="0" w:color="auto"/>
                <w:bottom w:val="none" w:sz="0" w:space="0" w:color="auto"/>
                <w:right w:val="none" w:sz="0" w:space="0" w:color="auto"/>
              </w:divBdr>
            </w:div>
          </w:divsChild>
        </w:div>
        <w:div w:id="1409494008">
          <w:marLeft w:val="3402"/>
          <w:marRight w:val="0"/>
          <w:marTop w:val="0"/>
          <w:marBottom w:val="0"/>
          <w:divBdr>
            <w:top w:val="none" w:sz="0" w:space="0" w:color="auto"/>
            <w:left w:val="none" w:sz="0" w:space="0" w:color="auto"/>
            <w:bottom w:val="none" w:sz="0" w:space="0" w:color="auto"/>
            <w:right w:val="none" w:sz="0" w:space="0" w:color="auto"/>
          </w:divBdr>
        </w:div>
        <w:div w:id="1494564631">
          <w:marLeft w:val="3402"/>
          <w:marRight w:val="0"/>
          <w:marTop w:val="0"/>
          <w:marBottom w:val="0"/>
          <w:divBdr>
            <w:top w:val="none" w:sz="0" w:space="0" w:color="auto"/>
            <w:left w:val="none" w:sz="0" w:space="0" w:color="auto"/>
            <w:bottom w:val="none" w:sz="0" w:space="0" w:color="auto"/>
            <w:right w:val="none" w:sz="0" w:space="0" w:color="auto"/>
          </w:divBdr>
        </w:div>
        <w:div w:id="165644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527">
          <w:marLeft w:val="3402"/>
          <w:marRight w:val="0"/>
          <w:marTop w:val="0"/>
          <w:marBottom w:val="0"/>
          <w:divBdr>
            <w:top w:val="none" w:sz="0" w:space="0" w:color="auto"/>
            <w:left w:val="none" w:sz="0" w:space="0" w:color="auto"/>
            <w:bottom w:val="none" w:sz="0" w:space="0" w:color="auto"/>
            <w:right w:val="none" w:sz="0" w:space="0" w:color="auto"/>
          </w:divBdr>
        </w:div>
        <w:div w:id="1335262719">
          <w:marLeft w:val="3402"/>
          <w:marRight w:val="0"/>
          <w:marTop w:val="0"/>
          <w:marBottom w:val="0"/>
          <w:divBdr>
            <w:top w:val="none" w:sz="0" w:space="0" w:color="auto"/>
            <w:left w:val="none" w:sz="0" w:space="0" w:color="auto"/>
            <w:bottom w:val="none" w:sz="0" w:space="0" w:color="auto"/>
            <w:right w:val="none" w:sz="0" w:space="0" w:color="auto"/>
          </w:divBdr>
        </w:div>
        <w:div w:id="127868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467473270">
          <w:marLeft w:val="3402"/>
          <w:marRight w:val="0"/>
          <w:marTop w:val="0"/>
          <w:marBottom w:val="0"/>
          <w:divBdr>
            <w:top w:val="none" w:sz="0" w:space="0" w:color="auto"/>
            <w:left w:val="none" w:sz="0" w:space="0" w:color="auto"/>
            <w:bottom w:val="none" w:sz="0" w:space="0" w:color="auto"/>
            <w:right w:val="none" w:sz="0" w:space="0" w:color="auto"/>
          </w:divBdr>
        </w:div>
        <w:div w:id="387923304">
          <w:marLeft w:val="3402"/>
          <w:marRight w:val="0"/>
          <w:marTop w:val="0"/>
          <w:marBottom w:val="0"/>
          <w:divBdr>
            <w:top w:val="none" w:sz="0" w:space="0" w:color="auto"/>
            <w:left w:val="none" w:sz="0" w:space="0" w:color="auto"/>
            <w:bottom w:val="none" w:sz="0" w:space="0" w:color="auto"/>
            <w:right w:val="none" w:sz="0" w:space="0" w:color="auto"/>
          </w:divBdr>
        </w:div>
        <w:div w:id="1460143563">
          <w:marLeft w:val="3402"/>
          <w:marRight w:val="0"/>
          <w:marTop w:val="0"/>
          <w:marBottom w:val="0"/>
          <w:divBdr>
            <w:top w:val="none" w:sz="0" w:space="0" w:color="auto"/>
            <w:left w:val="none" w:sz="0" w:space="0" w:color="auto"/>
            <w:bottom w:val="none" w:sz="0" w:space="0" w:color="auto"/>
            <w:right w:val="none" w:sz="0" w:space="0" w:color="auto"/>
          </w:divBdr>
        </w:div>
        <w:div w:id="1459496642">
          <w:marLeft w:val="3402"/>
          <w:marRight w:val="0"/>
          <w:marTop w:val="0"/>
          <w:marBottom w:val="0"/>
          <w:divBdr>
            <w:top w:val="none" w:sz="0" w:space="0" w:color="auto"/>
            <w:left w:val="none" w:sz="0" w:space="0" w:color="auto"/>
            <w:bottom w:val="none" w:sz="0" w:space="0" w:color="auto"/>
            <w:right w:val="none" w:sz="0" w:space="0" w:color="auto"/>
          </w:divBdr>
        </w:div>
        <w:div w:id="104466838">
          <w:marLeft w:val="3402"/>
          <w:marRight w:val="0"/>
          <w:marTop w:val="0"/>
          <w:marBottom w:val="0"/>
          <w:divBdr>
            <w:top w:val="none" w:sz="0" w:space="0" w:color="auto"/>
            <w:left w:val="none" w:sz="0" w:space="0" w:color="auto"/>
            <w:bottom w:val="none" w:sz="0" w:space="0" w:color="auto"/>
            <w:right w:val="none" w:sz="0" w:space="0" w:color="auto"/>
          </w:divBdr>
        </w:div>
        <w:div w:id="1011877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84344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5364104">
                  <w:marLeft w:val="0"/>
                  <w:marRight w:val="0"/>
                  <w:marTop w:val="0"/>
                  <w:marBottom w:val="0"/>
                  <w:divBdr>
                    <w:top w:val="none" w:sz="0" w:space="0" w:color="auto"/>
                    <w:left w:val="none" w:sz="0" w:space="0" w:color="auto"/>
                    <w:bottom w:val="none" w:sz="0" w:space="0" w:color="auto"/>
                    <w:right w:val="none" w:sz="0" w:space="0" w:color="auto"/>
                  </w:divBdr>
                </w:div>
                <w:div w:id="3801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0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9345436">
              <w:marLeft w:val="0"/>
              <w:marRight w:val="0"/>
              <w:marTop w:val="0"/>
              <w:marBottom w:val="0"/>
              <w:divBdr>
                <w:top w:val="none" w:sz="0" w:space="0" w:color="auto"/>
                <w:left w:val="none" w:sz="0" w:space="0" w:color="auto"/>
                <w:bottom w:val="none" w:sz="0" w:space="0" w:color="auto"/>
                <w:right w:val="none" w:sz="0" w:space="0" w:color="auto"/>
              </w:divBdr>
            </w:div>
            <w:div w:id="835338941">
              <w:marLeft w:val="0"/>
              <w:marRight w:val="0"/>
              <w:marTop w:val="0"/>
              <w:marBottom w:val="0"/>
              <w:divBdr>
                <w:top w:val="none" w:sz="0" w:space="0" w:color="auto"/>
                <w:left w:val="none" w:sz="0" w:space="0" w:color="auto"/>
                <w:bottom w:val="none" w:sz="0" w:space="0" w:color="auto"/>
                <w:right w:val="none" w:sz="0" w:space="0" w:color="auto"/>
              </w:divBdr>
            </w:div>
            <w:div w:id="1694381384">
              <w:marLeft w:val="0"/>
              <w:marRight w:val="0"/>
              <w:marTop w:val="0"/>
              <w:marBottom w:val="0"/>
              <w:divBdr>
                <w:top w:val="none" w:sz="0" w:space="0" w:color="auto"/>
                <w:left w:val="none" w:sz="0" w:space="0" w:color="auto"/>
                <w:bottom w:val="none" w:sz="0" w:space="0" w:color="auto"/>
                <w:right w:val="none" w:sz="0" w:space="0" w:color="auto"/>
              </w:divBdr>
            </w:div>
          </w:divsChild>
        </w:div>
        <w:div w:id="13363453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674744">
              <w:marLeft w:val="0"/>
              <w:marRight w:val="0"/>
              <w:marTop w:val="0"/>
              <w:marBottom w:val="0"/>
              <w:divBdr>
                <w:top w:val="none" w:sz="0" w:space="0" w:color="auto"/>
                <w:left w:val="none" w:sz="0" w:space="0" w:color="auto"/>
                <w:bottom w:val="none" w:sz="0" w:space="0" w:color="auto"/>
                <w:right w:val="none" w:sz="0" w:space="0" w:color="auto"/>
              </w:divBdr>
            </w:div>
            <w:div w:id="1781218643">
              <w:marLeft w:val="0"/>
              <w:marRight w:val="0"/>
              <w:marTop w:val="0"/>
              <w:marBottom w:val="0"/>
              <w:divBdr>
                <w:top w:val="none" w:sz="0" w:space="0" w:color="auto"/>
                <w:left w:val="none" w:sz="0" w:space="0" w:color="auto"/>
                <w:bottom w:val="none" w:sz="0" w:space="0" w:color="auto"/>
                <w:right w:val="none" w:sz="0" w:space="0" w:color="auto"/>
              </w:divBdr>
            </w:div>
            <w:div w:id="1019308011">
              <w:marLeft w:val="0"/>
              <w:marRight w:val="0"/>
              <w:marTop w:val="0"/>
              <w:marBottom w:val="0"/>
              <w:divBdr>
                <w:top w:val="none" w:sz="0" w:space="0" w:color="auto"/>
                <w:left w:val="none" w:sz="0" w:space="0" w:color="auto"/>
                <w:bottom w:val="none" w:sz="0" w:space="0" w:color="auto"/>
                <w:right w:val="none" w:sz="0" w:space="0" w:color="auto"/>
              </w:divBdr>
            </w:div>
          </w:divsChild>
        </w:div>
        <w:div w:id="12931693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3198102">
              <w:marLeft w:val="0"/>
              <w:marRight w:val="0"/>
              <w:marTop w:val="0"/>
              <w:marBottom w:val="0"/>
              <w:divBdr>
                <w:top w:val="none" w:sz="0" w:space="0" w:color="auto"/>
                <w:left w:val="none" w:sz="0" w:space="0" w:color="auto"/>
                <w:bottom w:val="none" w:sz="0" w:space="0" w:color="auto"/>
                <w:right w:val="none" w:sz="0" w:space="0" w:color="auto"/>
              </w:divBdr>
            </w:div>
            <w:div w:id="575824301">
              <w:marLeft w:val="0"/>
              <w:marRight w:val="0"/>
              <w:marTop w:val="0"/>
              <w:marBottom w:val="0"/>
              <w:divBdr>
                <w:top w:val="none" w:sz="0" w:space="0" w:color="auto"/>
                <w:left w:val="none" w:sz="0" w:space="0" w:color="auto"/>
                <w:bottom w:val="none" w:sz="0" w:space="0" w:color="auto"/>
                <w:right w:val="none" w:sz="0" w:space="0" w:color="auto"/>
              </w:divBdr>
            </w:div>
          </w:divsChild>
        </w:div>
        <w:div w:id="1211303420">
          <w:marLeft w:val="3402"/>
          <w:marRight w:val="0"/>
          <w:marTop w:val="0"/>
          <w:marBottom w:val="0"/>
          <w:divBdr>
            <w:top w:val="none" w:sz="0" w:space="0" w:color="auto"/>
            <w:left w:val="none" w:sz="0" w:space="0" w:color="auto"/>
            <w:bottom w:val="none" w:sz="0" w:space="0" w:color="auto"/>
            <w:right w:val="none" w:sz="0" w:space="0" w:color="auto"/>
          </w:divBdr>
        </w:div>
        <w:div w:id="585574284">
          <w:marLeft w:val="3402"/>
          <w:marRight w:val="0"/>
          <w:marTop w:val="0"/>
          <w:marBottom w:val="0"/>
          <w:divBdr>
            <w:top w:val="none" w:sz="0" w:space="0" w:color="auto"/>
            <w:left w:val="none" w:sz="0" w:space="0" w:color="auto"/>
            <w:bottom w:val="none" w:sz="0" w:space="0" w:color="auto"/>
            <w:right w:val="none" w:sz="0" w:space="0" w:color="auto"/>
          </w:divBdr>
        </w:div>
        <w:div w:id="1279988549">
          <w:marLeft w:val="3402"/>
          <w:marRight w:val="0"/>
          <w:marTop w:val="0"/>
          <w:marBottom w:val="0"/>
          <w:divBdr>
            <w:top w:val="none" w:sz="0" w:space="0" w:color="auto"/>
            <w:left w:val="none" w:sz="0" w:space="0" w:color="auto"/>
            <w:bottom w:val="none" w:sz="0" w:space="0" w:color="auto"/>
            <w:right w:val="none" w:sz="0" w:space="0" w:color="auto"/>
          </w:divBdr>
        </w:div>
        <w:div w:id="1201669602">
          <w:marLeft w:val="3402"/>
          <w:marRight w:val="0"/>
          <w:marTop w:val="0"/>
          <w:marBottom w:val="0"/>
          <w:divBdr>
            <w:top w:val="none" w:sz="0" w:space="0" w:color="auto"/>
            <w:left w:val="none" w:sz="0" w:space="0" w:color="auto"/>
            <w:bottom w:val="none" w:sz="0" w:space="0" w:color="auto"/>
            <w:right w:val="none" w:sz="0" w:space="0" w:color="auto"/>
          </w:divBdr>
        </w:div>
        <w:div w:id="95344297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900599">
          <w:marLeft w:val="3402"/>
          <w:marRight w:val="0"/>
          <w:marTop w:val="0"/>
          <w:marBottom w:val="0"/>
          <w:divBdr>
            <w:top w:val="none" w:sz="0" w:space="0" w:color="auto"/>
            <w:left w:val="none" w:sz="0" w:space="0" w:color="auto"/>
            <w:bottom w:val="none" w:sz="0" w:space="0" w:color="auto"/>
            <w:right w:val="none" w:sz="0" w:space="0" w:color="auto"/>
          </w:divBdr>
        </w:div>
        <w:div w:id="481699174">
          <w:marLeft w:val="3402"/>
          <w:marRight w:val="0"/>
          <w:marTop w:val="0"/>
          <w:marBottom w:val="0"/>
          <w:divBdr>
            <w:top w:val="none" w:sz="0" w:space="0" w:color="auto"/>
            <w:left w:val="none" w:sz="0" w:space="0" w:color="auto"/>
            <w:bottom w:val="none" w:sz="0" w:space="0" w:color="auto"/>
            <w:right w:val="none" w:sz="0" w:space="0" w:color="auto"/>
          </w:divBdr>
        </w:div>
        <w:div w:id="1141192314">
          <w:marLeft w:val="3402"/>
          <w:marRight w:val="0"/>
          <w:marTop w:val="0"/>
          <w:marBottom w:val="0"/>
          <w:divBdr>
            <w:top w:val="none" w:sz="0" w:space="0" w:color="auto"/>
            <w:left w:val="none" w:sz="0" w:space="0" w:color="auto"/>
            <w:bottom w:val="none" w:sz="0" w:space="0" w:color="auto"/>
            <w:right w:val="none" w:sz="0" w:space="0" w:color="auto"/>
          </w:divBdr>
        </w:div>
        <w:div w:id="2144232319">
          <w:marLeft w:val="0"/>
          <w:marRight w:val="0"/>
          <w:marTop w:val="480"/>
          <w:marBottom w:val="480"/>
          <w:divBdr>
            <w:top w:val="none" w:sz="0" w:space="0" w:color="auto"/>
            <w:left w:val="none" w:sz="0" w:space="0" w:color="auto"/>
            <w:bottom w:val="none" w:sz="0" w:space="0" w:color="auto"/>
            <w:right w:val="none" w:sz="0" w:space="0" w:color="auto"/>
          </w:divBdr>
        </w:div>
        <w:div w:id="397636753">
          <w:marLeft w:val="960"/>
          <w:marRight w:val="0"/>
          <w:marTop w:val="240"/>
          <w:marBottom w:val="240"/>
          <w:divBdr>
            <w:top w:val="none" w:sz="0" w:space="0" w:color="auto"/>
            <w:left w:val="none" w:sz="0" w:space="0" w:color="auto"/>
            <w:bottom w:val="none" w:sz="0" w:space="0" w:color="auto"/>
            <w:right w:val="none" w:sz="0" w:space="0" w:color="auto"/>
          </w:divBdr>
        </w:div>
        <w:div w:id="2116364110">
          <w:marLeft w:val="0"/>
          <w:marRight w:val="0"/>
          <w:marTop w:val="480"/>
          <w:marBottom w:val="480"/>
          <w:divBdr>
            <w:top w:val="none" w:sz="0" w:space="0" w:color="auto"/>
            <w:left w:val="none" w:sz="0" w:space="0" w:color="auto"/>
            <w:bottom w:val="none" w:sz="0" w:space="0" w:color="auto"/>
            <w:right w:val="none" w:sz="0" w:space="0" w:color="auto"/>
          </w:divBdr>
        </w:div>
        <w:div w:id="1739354260">
          <w:marLeft w:val="0"/>
          <w:marRight w:val="0"/>
          <w:marTop w:val="480"/>
          <w:marBottom w:val="480"/>
          <w:divBdr>
            <w:top w:val="none" w:sz="0" w:space="0" w:color="auto"/>
            <w:left w:val="none" w:sz="0" w:space="0" w:color="auto"/>
            <w:bottom w:val="none" w:sz="0" w:space="0" w:color="auto"/>
            <w:right w:val="none" w:sz="0" w:space="0" w:color="auto"/>
          </w:divBdr>
        </w:div>
        <w:div w:id="243489880">
          <w:marLeft w:val="960"/>
          <w:marRight w:val="0"/>
          <w:marTop w:val="240"/>
          <w:marBottom w:val="240"/>
          <w:divBdr>
            <w:top w:val="none" w:sz="0" w:space="0" w:color="auto"/>
            <w:left w:val="none" w:sz="0" w:space="0" w:color="auto"/>
            <w:bottom w:val="none" w:sz="0" w:space="0" w:color="auto"/>
            <w:right w:val="none" w:sz="0" w:space="0" w:color="auto"/>
          </w:divBdr>
        </w:div>
        <w:div w:id="1243879186">
          <w:marLeft w:val="0"/>
          <w:marRight w:val="0"/>
          <w:marTop w:val="480"/>
          <w:marBottom w:val="480"/>
          <w:divBdr>
            <w:top w:val="none" w:sz="0" w:space="0" w:color="auto"/>
            <w:left w:val="none" w:sz="0" w:space="0" w:color="auto"/>
            <w:bottom w:val="none" w:sz="0" w:space="0" w:color="auto"/>
            <w:right w:val="none" w:sz="0" w:space="0" w:color="auto"/>
          </w:divBdr>
        </w:div>
        <w:div w:id="751047533">
          <w:marLeft w:val="0"/>
          <w:marRight w:val="0"/>
          <w:marTop w:val="0"/>
          <w:marBottom w:val="0"/>
          <w:divBdr>
            <w:top w:val="none" w:sz="0" w:space="0" w:color="auto"/>
            <w:left w:val="none" w:sz="0" w:space="0" w:color="auto"/>
            <w:bottom w:val="none" w:sz="0" w:space="0" w:color="auto"/>
            <w:right w:val="none" w:sz="0" w:space="0" w:color="auto"/>
          </w:divBdr>
        </w:div>
        <w:div w:id="1204291753">
          <w:marLeft w:val="0"/>
          <w:marRight w:val="0"/>
          <w:marTop w:val="480"/>
          <w:marBottom w:val="480"/>
          <w:divBdr>
            <w:top w:val="none" w:sz="0" w:space="0" w:color="auto"/>
            <w:left w:val="none" w:sz="0" w:space="0" w:color="auto"/>
            <w:bottom w:val="none" w:sz="0" w:space="0" w:color="auto"/>
            <w:right w:val="none" w:sz="0" w:space="0" w:color="auto"/>
          </w:divBdr>
        </w:div>
        <w:div w:id="1349480850">
          <w:marLeft w:val="960"/>
          <w:marRight w:val="0"/>
          <w:marTop w:val="240"/>
          <w:marBottom w:val="240"/>
          <w:divBdr>
            <w:top w:val="none" w:sz="0" w:space="0" w:color="auto"/>
            <w:left w:val="none" w:sz="0" w:space="0" w:color="auto"/>
            <w:bottom w:val="none" w:sz="0" w:space="0" w:color="auto"/>
            <w:right w:val="none" w:sz="0" w:space="0" w:color="auto"/>
          </w:divBdr>
        </w:div>
        <w:div w:id="259484929">
          <w:marLeft w:val="0"/>
          <w:marRight w:val="0"/>
          <w:marTop w:val="480"/>
          <w:marBottom w:val="480"/>
          <w:divBdr>
            <w:top w:val="none" w:sz="0" w:space="0" w:color="auto"/>
            <w:left w:val="none" w:sz="0" w:space="0" w:color="auto"/>
            <w:bottom w:val="none" w:sz="0" w:space="0" w:color="auto"/>
            <w:right w:val="none" w:sz="0" w:space="0" w:color="auto"/>
          </w:divBdr>
        </w:div>
        <w:div w:id="1501848614">
          <w:marLeft w:val="0"/>
          <w:marRight w:val="0"/>
          <w:marTop w:val="480"/>
          <w:marBottom w:val="480"/>
          <w:divBdr>
            <w:top w:val="none" w:sz="0" w:space="0" w:color="auto"/>
            <w:left w:val="none" w:sz="0" w:space="0" w:color="auto"/>
            <w:bottom w:val="none" w:sz="0" w:space="0" w:color="auto"/>
            <w:right w:val="none" w:sz="0" w:space="0" w:color="auto"/>
          </w:divBdr>
        </w:div>
        <w:div w:id="1021781669">
          <w:marLeft w:val="960"/>
          <w:marRight w:val="0"/>
          <w:marTop w:val="240"/>
          <w:marBottom w:val="240"/>
          <w:divBdr>
            <w:top w:val="none" w:sz="0" w:space="0" w:color="auto"/>
            <w:left w:val="none" w:sz="0" w:space="0" w:color="auto"/>
            <w:bottom w:val="none" w:sz="0" w:space="0" w:color="auto"/>
            <w:right w:val="none" w:sz="0" w:space="0" w:color="auto"/>
          </w:divBdr>
        </w:div>
        <w:div w:id="636254746">
          <w:marLeft w:val="0"/>
          <w:marRight w:val="0"/>
          <w:marTop w:val="480"/>
          <w:marBottom w:val="480"/>
          <w:divBdr>
            <w:top w:val="none" w:sz="0" w:space="0" w:color="auto"/>
            <w:left w:val="none" w:sz="0" w:space="0" w:color="auto"/>
            <w:bottom w:val="none" w:sz="0" w:space="0" w:color="auto"/>
            <w:right w:val="none" w:sz="0" w:space="0" w:color="auto"/>
          </w:divBdr>
        </w:div>
        <w:div w:id="1871335158">
          <w:marLeft w:val="0"/>
          <w:marRight w:val="0"/>
          <w:marTop w:val="480"/>
          <w:marBottom w:val="480"/>
          <w:divBdr>
            <w:top w:val="none" w:sz="0" w:space="0" w:color="auto"/>
            <w:left w:val="none" w:sz="0" w:space="0" w:color="auto"/>
            <w:bottom w:val="none" w:sz="0" w:space="0" w:color="auto"/>
            <w:right w:val="none" w:sz="0" w:space="0" w:color="auto"/>
          </w:divBdr>
        </w:div>
        <w:div w:id="1108890210">
          <w:marLeft w:val="960"/>
          <w:marRight w:val="0"/>
          <w:marTop w:val="240"/>
          <w:marBottom w:val="240"/>
          <w:divBdr>
            <w:top w:val="none" w:sz="0" w:space="0" w:color="auto"/>
            <w:left w:val="none" w:sz="0" w:space="0" w:color="auto"/>
            <w:bottom w:val="none" w:sz="0" w:space="0" w:color="auto"/>
            <w:right w:val="none" w:sz="0" w:space="0" w:color="auto"/>
          </w:divBdr>
        </w:div>
        <w:div w:id="334117393">
          <w:marLeft w:val="0"/>
          <w:marRight w:val="0"/>
          <w:marTop w:val="480"/>
          <w:marBottom w:val="480"/>
          <w:divBdr>
            <w:top w:val="none" w:sz="0" w:space="0" w:color="auto"/>
            <w:left w:val="none" w:sz="0" w:space="0" w:color="auto"/>
            <w:bottom w:val="none" w:sz="0" w:space="0" w:color="auto"/>
            <w:right w:val="none" w:sz="0" w:space="0" w:color="auto"/>
          </w:divBdr>
        </w:div>
        <w:div w:id="1166630844">
          <w:marLeft w:val="0"/>
          <w:marRight w:val="0"/>
          <w:marTop w:val="480"/>
          <w:marBottom w:val="480"/>
          <w:divBdr>
            <w:top w:val="none" w:sz="0" w:space="0" w:color="auto"/>
            <w:left w:val="none" w:sz="0" w:space="0" w:color="auto"/>
            <w:bottom w:val="none" w:sz="0" w:space="0" w:color="auto"/>
            <w:right w:val="none" w:sz="0" w:space="0" w:color="auto"/>
          </w:divBdr>
        </w:div>
        <w:div w:id="1263958247">
          <w:marLeft w:val="960"/>
          <w:marRight w:val="0"/>
          <w:marTop w:val="240"/>
          <w:marBottom w:val="240"/>
          <w:divBdr>
            <w:top w:val="none" w:sz="0" w:space="0" w:color="auto"/>
            <w:left w:val="none" w:sz="0" w:space="0" w:color="auto"/>
            <w:bottom w:val="none" w:sz="0" w:space="0" w:color="auto"/>
            <w:right w:val="none" w:sz="0" w:space="0" w:color="auto"/>
          </w:divBdr>
        </w:div>
        <w:div w:id="1361052991">
          <w:marLeft w:val="0"/>
          <w:marRight w:val="0"/>
          <w:marTop w:val="480"/>
          <w:marBottom w:val="480"/>
          <w:divBdr>
            <w:top w:val="none" w:sz="0" w:space="0" w:color="auto"/>
            <w:left w:val="none" w:sz="0" w:space="0" w:color="auto"/>
            <w:bottom w:val="none" w:sz="0" w:space="0" w:color="auto"/>
            <w:right w:val="none" w:sz="0" w:space="0" w:color="auto"/>
          </w:divBdr>
        </w:div>
        <w:div w:id="1458255590">
          <w:marLeft w:val="0"/>
          <w:marRight w:val="0"/>
          <w:marTop w:val="480"/>
          <w:marBottom w:val="480"/>
          <w:divBdr>
            <w:top w:val="none" w:sz="0" w:space="0" w:color="auto"/>
            <w:left w:val="none" w:sz="0" w:space="0" w:color="auto"/>
            <w:bottom w:val="none" w:sz="0" w:space="0" w:color="auto"/>
            <w:right w:val="none" w:sz="0" w:space="0" w:color="auto"/>
          </w:divBdr>
        </w:div>
        <w:div w:id="986321682">
          <w:marLeft w:val="0"/>
          <w:marRight w:val="0"/>
          <w:marTop w:val="480"/>
          <w:marBottom w:val="480"/>
          <w:divBdr>
            <w:top w:val="none" w:sz="0" w:space="0" w:color="auto"/>
            <w:left w:val="none" w:sz="0" w:space="0" w:color="auto"/>
            <w:bottom w:val="none" w:sz="0" w:space="0" w:color="auto"/>
            <w:right w:val="none" w:sz="0" w:space="0" w:color="auto"/>
          </w:divBdr>
        </w:div>
        <w:div w:id="785582552">
          <w:marLeft w:val="0"/>
          <w:marRight w:val="0"/>
          <w:marTop w:val="480"/>
          <w:marBottom w:val="480"/>
          <w:divBdr>
            <w:top w:val="none" w:sz="0" w:space="0" w:color="auto"/>
            <w:left w:val="none" w:sz="0" w:space="0" w:color="auto"/>
            <w:bottom w:val="none" w:sz="0" w:space="0" w:color="auto"/>
            <w:right w:val="none" w:sz="0" w:space="0" w:color="auto"/>
          </w:divBdr>
        </w:div>
        <w:div w:id="489566004">
          <w:marLeft w:val="960"/>
          <w:marRight w:val="0"/>
          <w:marTop w:val="240"/>
          <w:marBottom w:val="240"/>
          <w:divBdr>
            <w:top w:val="none" w:sz="0" w:space="0" w:color="auto"/>
            <w:left w:val="none" w:sz="0" w:space="0" w:color="auto"/>
            <w:bottom w:val="none" w:sz="0" w:space="0" w:color="auto"/>
            <w:right w:val="none" w:sz="0" w:space="0" w:color="auto"/>
          </w:divBdr>
        </w:div>
        <w:div w:id="2111587268">
          <w:marLeft w:val="0"/>
          <w:marRight w:val="0"/>
          <w:marTop w:val="480"/>
          <w:marBottom w:val="480"/>
          <w:divBdr>
            <w:top w:val="none" w:sz="0" w:space="0" w:color="auto"/>
            <w:left w:val="none" w:sz="0" w:space="0" w:color="auto"/>
            <w:bottom w:val="none" w:sz="0" w:space="0" w:color="auto"/>
            <w:right w:val="none" w:sz="0" w:space="0" w:color="auto"/>
          </w:divBdr>
        </w:div>
        <w:div w:id="1350107146">
          <w:marLeft w:val="0"/>
          <w:marRight w:val="0"/>
          <w:marTop w:val="480"/>
          <w:marBottom w:val="480"/>
          <w:divBdr>
            <w:top w:val="none" w:sz="0" w:space="0" w:color="auto"/>
            <w:left w:val="none" w:sz="0" w:space="0" w:color="auto"/>
            <w:bottom w:val="none" w:sz="0" w:space="0" w:color="auto"/>
            <w:right w:val="none" w:sz="0" w:space="0" w:color="auto"/>
          </w:divBdr>
        </w:div>
        <w:div w:id="297106063">
          <w:marLeft w:val="960"/>
          <w:marRight w:val="0"/>
          <w:marTop w:val="240"/>
          <w:marBottom w:val="240"/>
          <w:divBdr>
            <w:top w:val="none" w:sz="0" w:space="0" w:color="auto"/>
            <w:left w:val="none" w:sz="0" w:space="0" w:color="auto"/>
            <w:bottom w:val="none" w:sz="0" w:space="0" w:color="auto"/>
            <w:right w:val="none" w:sz="0" w:space="0" w:color="auto"/>
          </w:divBdr>
        </w:div>
        <w:div w:id="1595094142">
          <w:marLeft w:val="0"/>
          <w:marRight w:val="0"/>
          <w:marTop w:val="480"/>
          <w:marBottom w:val="480"/>
          <w:divBdr>
            <w:top w:val="none" w:sz="0" w:space="0" w:color="auto"/>
            <w:left w:val="none" w:sz="0" w:space="0" w:color="auto"/>
            <w:bottom w:val="none" w:sz="0" w:space="0" w:color="auto"/>
            <w:right w:val="none" w:sz="0" w:space="0" w:color="auto"/>
          </w:divBdr>
        </w:div>
        <w:div w:id="1849827897">
          <w:marLeft w:val="0"/>
          <w:marRight w:val="0"/>
          <w:marTop w:val="480"/>
          <w:marBottom w:val="480"/>
          <w:divBdr>
            <w:top w:val="none" w:sz="0" w:space="0" w:color="auto"/>
            <w:left w:val="none" w:sz="0" w:space="0" w:color="auto"/>
            <w:bottom w:val="none" w:sz="0" w:space="0" w:color="auto"/>
            <w:right w:val="none" w:sz="0" w:space="0" w:color="auto"/>
          </w:divBdr>
        </w:div>
        <w:div w:id="201072">
          <w:marLeft w:val="960"/>
          <w:marRight w:val="0"/>
          <w:marTop w:val="240"/>
          <w:marBottom w:val="240"/>
          <w:divBdr>
            <w:top w:val="none" w:sz="0" w:space="0" w:color="auto"/>
            <w:left w:val="none" w:sz="0" w:space="0" w:color="auto"/>
            <w:bottom w:val="none" w:sz="0" w:space="0" w:color="auto"/>
            <w:right w:val="none" w:sz="0" w:space="0" w:color="auto"/>
          </w:divBdr>
        </w:div>
        <w:div w:id="296834614">
          <w:marLeft w:val="0"/>
          <w:marRight w:val="0"/>
          <w:marTop w:val="480"/>
          <w:marBottom w:val="480"/>
          <w:divBdr>
            <w:top w:val="none" w:sz="0" w:space="0" w:color="auto"/>
            <w:left w:val="none" w:sz="0" w:space="0" w:color="auto"/>
            <w:bottom w:val="none" w:sz="0" w:space="0" w:color="auto"/>
            <w:right w:val="none" w:sz="0" w:space="0" w:color="auto"/>
          </w:divBdr>
        </w:div>
        <w:div w:id="174225604">
          <w:marLeft w:val="960"/>
          <w:marRight w:val="0"/>
          <w:marTop w:val="240"/>
          <w:marBottom w:val="240"/>
          <w:divBdr>
            <w:top w:val="none" w:sz="0" w:space="0" w:color="auto"/>
            <w:left w:val="none" w:sz="0" w:space="0" w:color="auto"/>
            <w:bottom w:val="none" w:sz="0" w:space="0" w:color="auto"/>
            <w:right w:val="none" w:sz="0" w:space="0" w:color="auto"/>
          </w:divBdr>
        </w:div>
        <w:div w:id="806901487">
          <w:marLeft w:val="0"/>
          <w:marRight w:val="0"/>
          <w:marTop w:val="480"/>
          <w:marBottom w:val="480"/>
          <w:divBdr>
            <w:top w:val="none" w:sz="0" w:space="0" w:color="auto"/>
            <w:left w:val="none" w:sz="0" w:space="0" w:color="auto"/>
            <w:bottom w:val="none" w:sz="0" w:space="0" w:color="auto"/>
            <w:right w:val="none" w:sz="0" w:space="0" w:color="auto"/>
          </w:divBdr>
        </w:div>
        <w:div w:id="659427074">
          <w:marLeft w:val="0"/>
          <w:marRight w:val="0"/>
          <w:marTop w:val="480"/>
          <w:marBottom w:val="480"/>
          <w:divBdr>
            <w:top w:val="none" w:sz="0" w:space="0" w:color="auto"/>
            <w:left w:val="none" w:sz="0" w:space="0" w:color="auto"/>
            <w:bottom w:val="none" w:sz="0" w:space="0" w:color="auto"/>
            <w:right w:val="none" w:sz="0" w:space="0" w:color="auto"/>
          </w:divBdr>
        </w:div>
        <w:div w:id="1416852900">
          <w:marLeft w:val="960"/>
          <w:marRight w:val="0"/>
          <w:marTop w:val="240"/>
          <w:marBottom w:val="240"/>
          <w:divBdr>
            <w:top w:val="none" w:sz="0" w:space="0" w:color="auto"/>
            <w:left w:val="none" w:sz="0" w:space="0" w:color="auto"/>
            <w:bottom w:val="none" w:sz="0" w:space="0" w:color="auto"/>
            <w:right w:val="none" w:sz="0" w:space="0" w:color="auto"/>
          </w:divBdr>
        </w:div>
        <w:div w:id="1374309478">
          <w:marLeft w:val="0"/>
          <w:marRight w:val="0"/>
          <w:marTop w:val="480"/>
          <w:marBottom w:val="480"/>
          <w:divBdr>
            <w:top w:val="none" w:sz="0" w:space="0" w:color="auto"/>
            <w:left w:val="none" w:sz="0" w:space="0" w:color="auto"/>
            <w:bottom w:val="none" w:sz="0" w:space="0" w:color="auto"/>
            <w:right w:val="none" w:sz="0" w:space="0" w:color="auto"/>
          </w:divBdr>
        </w:div>
        <w:div w:id="238440749">
          <w:marLeft w:val="960"/>
          <w:marRight w:val="0"/>
          <w:marTop w:val="240"/>
          <w:marBottom w:val="240"/>
          <w:divBdr>
            <w:top w:val="none" w:sz="0" w:space="0" w:color="auto"/>
            <w:left w:val="none" w:sz="0" w:space="0" w:color="auto"/>
            <w:bottom w:val="none" w:sz="0" w:space="0" w:color="auto"/>
            <w:right w:val="none" w:sz="0" w:space="0" w:color="auto"/>
          </w:divBdr>
        </w:div>
        <w:div w:id="1365129009">
          <w:marLeft w:val="0"/>
          <w:marRight w:val="0"/>
          <w:marTop w:val="480"/>
          <w:marBottom w:val="480"/>
          <w:divBdr>
            <w:top w:val="none" w:sz="0" w:space="0" w:color="auto"/>
            <w:left w:val="none" w:sz="0" w:space="0" w:color="auto"/>
            <w:bottom w:val="none" w:sz="0" w:space="0" w:color="auto"/>
            <w:right w:val="none" w:sz="0" w:space="0" w:color="auto"/>
          </w:divBdr>
        </w:div>
        <w:div w:id="2015766342">
          <w:marLeft w:val="960"/>
          <w:marRight w:val="0"/>
          <w:marTop w:val="240"/>
          <w:marBottom w:val="240"/>
          <w:divBdr>
            <w:top w:val="none" w:sz="0" w:space="0" w:color="auto"/>
            <w:left w:val="none" w:sz="0" w:space="0" w:color="auto"/>
            <w:bottom w:val="none" w:sz="0" w:space="0" w:color="auto"/>
            <w:right w:val="none" w:sz="0" w:space="0" w:color="auto"/>
          </w:divBdr>
        </w:div>
        <w:div w:id="1148859133">
          <w:marLeft w:val="0"/>
          <w:marRight w:val="0"/>
          <w:marTop w:val="480"/>
          <w:marBottom w:val="480"/>
          <w:divBdr>
            <w:top w:val="none" w:sz="0" w:space="0" w:color="auto"/>
            <w:left w:val="none" w:sz="0" w:space="0" w:color="auto"/>
            <w:bottom w:val="none" w:sz="0" w:space="0" w:color="auto"/>
            <w:right w:val="none" w:sz="0" w:space="0" w:color="auto"/>
          </w:divBdr>
        </w:div>
        <w:div w:id="782386825">
          <w:marLeft w:val="0"/>
          <w:marRight w:val="0"/>
          <w:marTop w:val="480"/>
          <w:marBottom w:val="480"/>
          <w:divBdr>
            <w:top w:val="none" w:sz="0" w:space="0" w:color="auto"/>
            <w:left w:val="none" w:sz="0" w:space="0" w:color="auto"/>
            <w:bottom w:val="none" w:sz="0" w:space="0" w:color="auto"/>
            <w:right w:val="none" w:sz="0" w:space="0" w:color="auto"/>
          </w:divBdr>
        </w:div>
        <w:div w:id="281156747">
          <w:marLeft w:val="960"/>
          <w:marRight w:val="0"/>
          <w:marTop w:val="240"/>
          <w:marBottom w:val="240"/>
          <w:divBdr>
            <w:top w:val="none" w:sz="0" w:space="0" w:color="auto"/>
            <w:left w:val="none" w:sz="0" w:space="0" w:color="auto"/>
            <w:bottom w:val="none" w:sz="0" w:space="0" w:color="auto"/>
            <w:right w:val="none" w:sz="0" w:space="0" w:color="auto"/>
          </w:divBdr>
        </w:div>
        <w:div w:id="515776046">
          <w:marLeft w:val="0"/>
          <w:marRight w:val="0"/>
          <w:marTop w:val="480"/>
          <w:marBottom w:val="480"/>
          <w:divBdr>
            <w:top w:val="none" w:sz="0" w:space="0" w:color="auto"/>
            <w:left w:val="none" w:sz="0" w:space="0" w:color="auto"/>
            <w:bottom w:val="none" w:sz="0" w:space="0" w:color="auto"/>
            <w:right w:val="none" w:sz="0" w:space="0" w:color="auto"/>
          </w:divBdr>
        </w:div>
        <w:div w:id="1787195642">
          <w:marLeft w:val="0"/>
          <w:marRight w:val="0"/>
          <w:marTop w:val="480"/>
          <w:marBottom w:val="480"/>
          <w:divBdr>
            <w:top w:val="none" w:sz="0" w:space="0" w:color="auto"/>
            <w:left w:val="none" w:sz="0" w:space="0" w:color="auto"/>
            <w:bottom w:val="none" w:sz="0" w:space="0" w:color="auto"/>
            <w:right w:val="none" w:sz="0" w:space="0" w:color="auto"/>
          </w:divBdr>
        </w:div>
        <w:div w:id="1445541607">
          <w:marLeft w:val="960"/>
          <w:marRight w:val="0"/>
          <w:marTop w:val="240"/>
          <w:marBottom w:val="240"/>
          <w:divBdr>
            <w:top w:val="none" w:sz="0" w:space="0" w:color="auto"/>
            <w:left w:val="none" w:sz="0" w:space="0" w:color="auto"/>
            <w:bottom w:val="none" w:sz="0" w:space="0" w:color="auto"/>
            <w:right w:val="none" w:sz="0" w:space="0" w:color="auto"/>
          </w:divBdr>
        </w:div>
        <w:div w:id="1285891169">
          <w:marLeft w:val="0"/>
          <w:marRight w:val="0"/>
          <w:marTop w:val="480"/>
          <w:marBottom w:val="480"/>
          <w:divBdr>
            <w:top w:val="none" w:sz="0" w:space="0" w:color="auto"/>
            <w:left w:val="none" w:sz="0" w:space="0" w:color="auto"/>
            <w:bottom w:val="none" w:sz="0" w:space="0" w:color="auto"/>
            <w:right w:val="none" w:sz="0" w:space="0" w:color="auto"/>
          </w:divBdr>
        </w:div>
        <w:div w:id="771559948">
          <w:marLeft w:val="0"/>
          <w:marRight w:val="0"/>
          <w:marTop w:val="480"/>
          <w:marBottom w:val="480"/>
          <w:divBdr>
            <w:top w:val="none" w:sz="0" w:space="0" w:color="auto"/>
            <w:left w:val="none" w:sz="0" w:space="0" w:color="auto"/>
            <w:bottom w:val="none" w:sz="0" w:space="0" w:color="auto"/>
            <w:right w:val="none" w:sz="0" w:space="0" w:color="auto"/>
          </w:divBdr>
        </w:div>
        <w:div w:id="1963225128">
          <w:marLeft w:val="0"/>
          <w:marRight w:val="0"/>
          <w:marTop w:val="480"/>
          <w:marBottom w:val="480"/>
          <w:divBdr>
            <w:top w:val="none" w:sz="0" w:space="0" w:color="auto"/>
            <w:left w:val="none" w:sz="0" w:space="0" w:color="auto"/>
            <w:bottom w:val="none" w:sz="0" w:space="0" w:color="auto"/>
            <w:right w:val="none" w:sz="0" w:space="0" w:color="auto"/>
          </w:divBdr>
        </w:div>
        <w:div w:id="1237935807">
          <w:marLeft w:val="0"/>
          <w:marRight w:val="0"/>
          <w:marTop w:val="480"/>
          <w:marBottom w:val="480"/>
          <w:divBdr>
            <w:top w:val="none" w:sz="0" w:space="0" w:color="auto"/>
            <w:left w:val="none" w:sz="0" w:space="0" w:color="auto"/>
            <w:bottom w:val="none" w:sz="0" w:space="0" w:color="auto"/>
            <w:right w:val="none" w:sz="0" w:space="0" w:color="auto"/>
          </w:divBdr>
        </w:div>
        <w:div w:id="1103500056">
          <w:marLeft w:val="960"/>
          <w:marRight w:val="0"/>
          <w:marTop w:val="240"/>
          <w:marBottom w:val="240"/>
          <w:divBdr>
            <w:top w:val="none" w:sz="0" w:space="0" w:color="auto"/>
            <w:left w:val="none" w:sz="0" w:space="0" w:color="auto"/>
            <w:bottom w:val="none" w:sz="0" w:space="0" w:color="auto"/>
            <w:right w:val="none" w:sz="0" w:space="0" w:color="auto"/>
          </w:divBdr>
        </w:div>
        <w:div w:id="395203044">
          <w:marLeft w:val="0"/>
          <w:marRight w:val="0"/>
          <w:marTop w:val="480"/>
          <w:marBottom w:val="480"/>
          <w:divBdr>
            <w:top w:val="none" w:sz="0" w:space="0" w:color="auto"/>
            <w:left w:val="none" w:sz="0" w:space="0" w:color="auto"/>
            <w:bottom w:val="none" w:sz="0" w:space="0" w:color="auto"/>
            <w:right w:val="none" w:sz="0" w:space="0" w:color="auto"/>
          </w:divBdr>
        </w:div>
        <w:div w:id="738282557">
          <w:marLeft w:val="0"/>
          <w:marRight w:val="0"/>
          <w:marTop w:val="480"/>
          <w:marBottom w:val="480"/>
          <w:divBdr>
            <w:top w:val="none" w:sz="0" w:space="0" w:color="auto"/>
            <w:left w:val="none" w:sz="0" w:space="0" w:color="auto"/>
            <w:bottom w:val="none" w:sz="0" w:space="0" w:color="auto"/>
            <w:right w:val="none" w:sz="0" w:space="0" w:color="auto"/>
          </w:divBdr>
        </w:div>
        <w:div w:id="1577007803">
          <w:marLeft w:val="0"/>
          <w:marRight w:val="0"/>
          <w:marTop w:val="480"/>
          <w:marBottom w:val="480"/>
          <w:divBdr>
            <w:top w:val="none" w:sz="0" w:space="0" w:color="auto"/>
            <w:left w:val="none" w:sz="0" w:space="0" w:color="auto"/>
            <w:bottom w:val="none" w:sz="0" w:space="0" w:color="auto"/>
            <w:right w:val="none" w:sz="0" w:space="0" w:color="auto"/>
          </w:divBdr>
        </w:div>
        <w:div w:id="637539208">
          <w:marLeft w:val="0"/>
          <w:marRight w:val="0"/>
          <w:marTop w:val="0"/>
          <w:marBottom w:val="0"/>
          <w:divBdr>
            <w:top w:val="none" w:sz="0" w:space="0" w:color="auto"/>
            <w:left w:val="none" w:sz="0" w:space="0" w:color="auto"/>
            <w:bottom w:val="none" w:sz="0" w:space="0" w:color="auto"/>
            <w:right w:val="none" w:sz="0" w:space="0" w:color="auto"/>
          </w:divBdr>
        </w:div>
        <w:div w:id="1530290117">
          <w:marLeft w:val="3402"/>
          <w:marRight w:val="0"/>
          <w:marTop w:val="0"/>
          <w:marBottom w:val="0"/>
          <w:divBdr>
            <w:top w:val="none" w:sz="0" w:space="0" w:color="auto"/>
            <w:left w:val="none" w:sz="0" w:space="0" w:color="auto"/>
            <w:bottom w:val="none" w:sz="0" w:space="0" w:color="auto"/>
            <w:right w:val="none" w:sz="0" w:space="0" w:color="auto"/>
          </w:divBdr>
        </w:div>
        <w:div w:id="893351220">
          <w:marLeft w:val="3402"/>
          <w:marRight w:val="0"/>
          <w:marTop w:val="0"/>
          <w:marBottom w:val="0"/>
          <w:divBdr>
            <w:top w:val="none" w:sz="0" w:space="0" w:color="auto"/>
            <w:left w:val="none" w:sz="0" w:space="0" w:color="auto"/>
            <w:bottom w:val="none" w:sz="0" w:space="0" w:color="auto"/>
            <w:right w:val="none" w:sz="0" w:space="0" w:color="auto"/>
          </w:divBdr>
        </w:div>
        <w:div w:id="68307685">
          <w:marLeft w:val="3402"/>
          <w:marRight w:val="0"/>
          <w:marTop w:val="0"/>
          <w:marBottom w:val="0"/>
          <w:divBdr>
            <w:top w:val="none" w:sz="0" w:space="0" w:color="auto"/>
            <w:left w:val="none" w:sz="0" w:space="0" w:color="auto"/>
            <w:bottom w:val="none" w:sz="0" w:space="0" w:color="auto"/>
            <w:right w:val="none" w:sz="0" w:space="0" w:color="auto"/>
          </w:divBdr>
        </w:div>
        <w:div w:id="1681199697">
          <w:marLeft w:val="3402"/>
          <w:marRight w:val="0"/>
          <w:marTop w:val="0"/>
          <w:marBottom w:val="0"/>
          <w:divBdr>
            <w:top w:val="none" w:sz="0" w:space="0" w:color="auto"/>
            <w:left w:val="none" w:sz="0" w:space="0" w:color="auto"/>
            <w:bottom w:val="none" w:sz="0" w:space="0" w:color="auto"/>
            <w:right w:val="none" w:sz="0" w:space="0" w:color="auto"/>
          </w:divBdr>
        </w:div>
        <w:div w:id="1033265766">
          <w:marLeft w:val="3402"/>
          <w:marRight w:val="0"/>
          <w:marTop w:val="0"/>
          <w:marBottom w:val="0"/>
          <w:divBdr>
            <w:top w:val="none" w:sz="0" w:space="0" w:color="auto"/>
            <w:left w:val="none" w:sz="0" w:space="0" w:color="auto"/>
            <w:bottom w:val="none" w:sz="0" w:space="0" w:color="auto"/>
            <w:right w:val="none" w:sz="0" w:space="0" w:color="auto"/>
          </w:divBdr>
        </w:div>
        <w:div w:id="25756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3512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556207816">
          <w:marLeft w:val="3402"/>
          <w:marRight w:val="0"/>
          <w:marTop w:val="0"/>
          <w:marBottom w:val="0"/>
          <w:divBdr>
            <w:top w:val="none" w:sz="0" w:space="0" w:color="auto"/>
            <w:left w:val="none" w:sz="0" w:space="0" w:color="auto"/>
            <w:bottom w:val="none" w:sz="0" w:space="0" w:color="auto"/>
            <w:right w:val="none" w:sz="0" w:space="0" w:color="auto"/>
          </w:divBdr>
        </w:div>
        <w:div w:id="576786859">
          <w:marLeft w:val="3402"/>
          <w:marRight w:val="0"/>
          <w:marTop w:val="0"/>
          <w:marBottom w:val="0"/>
          <w:divBdr>
            <w:top w:val="none" w:sz="0" w:space="0" w:color="auto"/>
            <w:left w:val="none" w:sz="0" w:space="0" w:color="auto"/>
            <w:bottom w:val="none" w:sz="0" w:space="0" w:color="auto"/>
            <w:right w:val="none" w:sz="0" w:space="0" w:color="auto"/>
          </w:divBdr>
        </w:div>
        <w:div w:id="1801221528">
          <w:marLeft w:val="3402"/>
          <w:marRight w:val="0"/>
          <w:marTop w:val="0"/>
          <w:marBottom w:val="0"/>
          <w:divBdr>
            <w:top w:val="none" w:sz="0" w:space="0" w:color="auto"/>
            <w:left w:val="none" w:sz="0" w:space="0" w:color="auto"/>
            <w:bottom w:val="none" w:sz="0" w:space="0" w:color="auto"/>
            <w:right w:val="none" w:sz="0" w:space="0" w:color="auto"/>
          </w:divBdr>
        </w:div>
        <w:div w:id="1710914619">
          <w:blockQuote w:val="1"/>
          <w:marLeft w:val="720"/>
          <w:marRight w:val="720"/>
          <w:marTop w:val="100"/>
          <w:marBottom w:val="100"/>
          <w:divBdr>
            <w:top w:val="none" w:sz="0" w:space="0" w:color="auto"/>
            <w:left w:val="none" w:sz="0" w:space="0" w:color="auto"/>
            <w:bottom w:val="none" w:sz="0" w:space="0" w:color="auto"/>
            <w:right w:val="none" w:sz="0" w:space="0" w:color="auto"/>
          </w:divBdr>
        </w:div>
        <w:div w:id="404298144">
          <w:marLeft w:val="3402"/>
          <w:marRight w:val="0"/>
          <w:marTop w:val="0"/>
          <w:marBottom w:val="0"/>
          <w:divBdr>
            <w:top w:val="none" w:sz="0" w:space="0" w:color="auto"/>
            <w:left w:val="none" w:sz="0" w:space="0" w:color="auto"/>
            <w:bottom w:val="none" w:sz="0" w:space="0" w:color="auto"/>
            <w:right w:val="none" w:sz="0" w:space="0" w:color="auto"/>
          </w:divBdr>
        </w:div>
        <w:div w:id="578559302">
          <w:marLeft w:val="3402"/>
          <w:marRight w:val="0"/>
          <w:marTop w:val="0"/>
          <w:marBottom w:val="0"/>
          <w:divBdr>
            <w:top w:val="none" w:sz="0" w:space="0" w:color="auto"/>
            <w:left w:val="none" w:sz="0" w:space="0" w:color="auto"/>
            <w:bottom w:val="none" w:sz="0" w:space="0" w:color="auto"/>
            <w:right w:val="none" w:sz="0" w:space="0" w:color="auto"/>
          </w:divBdr>
        </w:div>
        <w:div w:id="471559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57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015197">
              <w:marLeft w:val="0"/>
              <w:marRight w:val="0"/>
              <w:marTop w:val="0"/>
              <w:marBottom w:val="0"/>
              <w:divBdr>
                <w:top w:val="none" w:sz="0" w:space="0" w:color="auto"/>
                <w:left w:val="none" w:sz="0" w:space="0" w:color="auto"/>
                <w:bottom w:val="none" w:sz="0" w:space="0" w:color="auto"/>
                <w:right w:val="none" w:sz="0" w:space="0" w:color="auto"/>
              </w:divBdr>
            </w:div>
            <w:div w:id="1655914274">
              <w:marLeft w:val="0"/>
              <w:marRight w:val="0"/>
              <w:marTop w:val="0"/>
              <w:marBottom w:val="0"/>
              <w:divBdr>
                <w:top w:val="none" w:sz="0" w:space="0" w:color="auto"/>
                <w:left w:val="none" w:sz="0" w:space="0" w:color="auto"/>
                <w:bottom w:val="none" w:sz="0" w:space="0" w:color="auto"/>
                <w:right w:val="none" w:sz="0" w:space="0" w:color="auto"/>
              </w:divBdr>
            </w:div>
            <w:div w:id="212931892">
              <w:marLeft w:val="0"/>
              <w:marRight w:val="0"/>
              <w:marTop w:val="0"/>
              <w:marBottom w:val="0"/>
              <w:divBdr>
                <w:top w:val="none" w:sz="0" w:space="0" w:color="auto"/>
                <w:left w:val="none" w:sz="0" w:space="0" w:color="auto"/>
                <w:bottom w:val="none" w:sz="0" w:space="0" w:color="auto"/>
                <w:right w:val="none" w:sz="0" w:space="0" w:color="auto"/>
              </w:divBdr>
            </w:div>
            <w:div w:id="2095976515">
              <w:marLeft w:val="0"/>
              <w:marRight w:val="0"/>
              <w:marTop w:val="0"/>
              <w:marBottom w:val="0"/>
              <w:divBdr>
                <w:top w:val="none" w:sz="0" w:space="0" w:color="auto"/>
                <w:left w:val="none" w:sz="0" w:space="0" w:color="auto"/>
                <w:bottom w:val="none" w:sz="0" w:space="0" w:color="auto"/>
                <w:right w:val="none" w:sz="0" w:space="0" w:color="auto"/>
              </w:divBdr>
            </w:div>
            <w:div w:id="1738238552">
              <w:marLeft w:val="0"/>
              <w:marRight w:val="0"/>
              <w:marTop w:val="0"/>
              <w:marBottom w:val="0"/>
              <w:divBdr>
                <w:top w:val="none" w:sz="0" w:space="0" w:color="auto"/>
                <w:left w:val="none" w:sz="0" w:space="0" w:color="auto"/>
                <w:bottom w:val="none" w:sz="0" w:space="0" w:color="auto"/>
                <w:right w:val="none" w:sz="0" w:space="0" w:color="auto"/>
              </w:divBdr>
            </w:div>
          </w:divsChild>
        </w:div>
        <w:div w:id="1165318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8675083">
              <w:marLeft w:val="0"/>
              <w:marRight w:val="0"/>
              <w:marTop w:val="0"/>
              <w:marBottom w:val="0"/>
              <w:divBdr>
                <w:top w:val="none" w:sz="0" w:space="0" w:color="auto"/>
                <w:left w:val="none" w:sz="0" w:space="0" w:color="auto"/>
                <w:bottom w:val="none" w:sz="0" w:space="0" w:color="auto"/>
                <w:right w:val="none" w:sz="0" w:space="0" w:color="auto"/>
              </w:divBdr>
            </w:div>
            <w:div w:id="1393697972">
              <w:marLeft w:val="0"/>
              <w:marRight w:val="0"/>
              <w:marTop w:val="0"/>
              <w:marBottom w:val="0"/>
              <w:divBdr>
                <w:top w:val="none" w:sz="0" w:space="0" w:color="auto"/>
                <w:left w:val="none" w:sz="0" w:space="0" w:color="auto"/>
                <w:bottom w:val="none" w:sz="0" w:space="0" w:color="auto"/>
                <w:right w:val="none" w:sz="0" w:space="0" w:color="auto"/>
              </w:divBdr>
            </w:div>
            <w:div w:id="234126214">
              <w:marLeft w:val="0"/>
              <w:marRight w:val="0"/>
              <w:marTop w:val="0"/>
              <w:marBottom w:val="0"/>
              <w:divBdr>
                <w:top w:val="none" w:sz="0" w:space="0" w:color="auto"/>
                <w:left w:val="none" w:sz="0" w:space="0" w:color="auto"/>
                <w:bottom w:val="none" w:sz="0" w:space="0" w:color="auto"/>
                <w:right w:val="none" w:sz="0" w:space="0" w:color="auto"/>
              </w:divBdr>
            </w:div>
            <w:div w:id="1949510079">
              <w:marLeft w:val="0"/>
              <w:marRight w:val="0"/>
              <w:marTop w:val="0"/>
              <w:marBottom w:val="0"/>
              <w:divBdr>
                <w:top w:val="none" w:sz="0" w:space="0" w:color="auto"/>
                <w:left w:val="none" w:sz="0" w:space="0" w:color="auto"/>
                <w:bottom w:val="none" w:sz="0" w:space="0" w:color="auto"/>
                <w:right w:val="none" w:sz="0" w:space="0" w:color="auto"/>
              </w:divBdr>
            </w:div>
            <w:div w:id="614943683">
              <w:marLeft w:val="0"/>
              <w:marRight w:val="0"/>
              <w:marTop w:val="0"/>
              <w:marBottom w:val="0"/>
              <w:divBdr>
                <w:top w:val="none" w:sz="0" w:space="0" w:color="auto"/>
                <w:left w:val="none" w:sz="0" w:space="0" w:color="auto"/>
                <w:bottom w:val="none" w:sz="0" w:space="0" w:color="auto"/>
                <w:right w:val="none" w:sz="0" w:space="0" w:color="auto"/>
              </w:divBdr>
            </w:div>
            <w:div w:id="424618384">
              <w:marLeft w:val="0"/>
              <w:marRight w:val="0"/>
              <w:marTop w:val="0"/>
              <w:marBottom w:val="0"/>
              <w:divBdr>
                <w:top w:val="none" w:sz="0" w:space="0" w:color="auto"/>
                <w:left w:val="none" w:sz="0" w:space="0" w:color="auto"/>
                <w:bottom w:val="none" w:sz="0" w:space="0" w:color="auto"/>
                <w:right w:val="none" w:sz="0" w:space="0" w:color="auto"/>
              </w:divBdr>
            </w:div>
            <w:div w:id="171989249">
              <w:marLeft w:val="0"/>
              <w:marRight w:val="0"/>
              <w:marTop w:val="0"/>
              <w:marBottom w:val="0"/>
              <w:divBdr>
                <w:top w:val="none" w:sz="0" w:space="0" w:color="auto"/>
                <w:left w:val="none" w:sz="0" w:space="0" w:color="auto"/>
                <w:bottom w:val="none" w:sz="0" w:space="0" w:color="auto"/>
                <w:right w:val="none" w:sz="0" w:space="0" w:color="auto"/>
              </w:divBdr>
            </w:div>
            <w:div w:id="538903772">
              <w:marLeft w:val="0"/>
              <w:marRight w:val="0"/>
              <w:marTop w:val="0"/>
              <w:marBottom w:val="0"/>
              <w:divBdr>
                <w:top w:val="none" w:sz="0" w:space="0" w:color="auto"/>
                <w:left w:val="none" w:sz="0" w:space="0" w:color="auto"/>
                <w:bottom w:val="none" w:sz="0" w:space="0" w:color="auto"/>
                <w:right w:val="none" w:sz="0" w:space="0" w:color="auto"/>
              </w:divBdr>
            </w:div>
            <w:div w:id="33501335">
              <w:marLeft w:val="0"/>
              <w:marRight w:val="0"/>
              <w:marTop w:val="0"/>
              <w:marBottom w:val="0"/>
              <w:divBdr>
                <w:top w:val="none" w:sz="0" w:space="0" w:color="auto"/>
                <w:left w:val="none" w:sz="0" w:space="0" w:color="auto"/>
                <w:bottom w:val="none" w:sz="0" w:space="0" w:color="auto"/>
                <w:right w:val="none" w:sz="0" w:space="0" w:color="auto"/>
              </w:divBdr>
            </w:div>
            <w:div w:id="862285465">
              <w:marLeft w:val="0"/>
              <w:marRight w:val="0"/>
              <w:marTop w:val="0"/>
              <w:marBottom w:val="0"/>
              <w:divBdr>
                <w:top w:val="none" w:sz="0" w:space="0" w:color="auto"/>
                <w:left w:val="none" w:sz="0" w:space="0" w:color="auto"/>
                <w:bottom w:val="none" w:sz="0" w:space="0" w:color="auto"/>
                <w:right w:val="none" w:sz="0" w:space="0" w:color="auto"/>
              </w:divBdr>
            </w:div>
            <w:div w:id="354574418">
              <w:marLeft w:val="0"/>
              <w:marRight w:val="0"/>
              <w:marTop w:val="0"/>
              <w:marBottom w:val="0"/>
              <w:divBdr>
                <w:top w:val="none" w:sz="0" w:space="0" w:color="auto"/>
                <w:left w:val="none" w:sz="0" w:space="0" w:color="auto"/>
                <w:bottom w:val="none" w:sz="0" w:space="0" w:color="auto"/>
                <w:right w:val="none" w:sz="0" w:space="0" w:color="auto"/>
              </w:divBdr>
            </w:div>
            <w:div w:id="1617365888">
              <w:marLeft w:val="0"/>
              <w:marRight w:val="0"/>
              <w:marTop w:val="0"/>
              <w:marBottom w:val="0"/>
              <w:divBdr>
                <w:top w:val="none" w:sz="0" w:space="0" w:color="auto"/>
                <w:left w:val="none" w:sz="0" w:space="0" w:color="auto"/>
                <w:bottom w:val="none" w:sz="0" w:space="0" w:color="auto"/>
                <w:right w:val="none" w:sz="0" w:space="0" w:color="auto"/>
              </w:divBdr>
            </w:div>
            <w:div w:id="978336972">
              <w:marLeft w:val="0"/>
              <w:marRight w:val="0"/>
              <w:marTop w:val="0"/>
              <w:marBottom w:val="0"/>
              <w:divBdr>
                <w:top w:val="none" w:sz="0" w:space="0" w:color="auto"/>
                <w:left w:val="none" w:sz="0" w:space="0" w:color="auto"/>
                <w:bottom w:val="none" w:sz="0" w:space="0" w:color="auto"/>
                <w:right w:val="none" w:sz="0" w:space="0" w:color="auto"/>
              </w:divBdr>
            </w:div>
            <w:div w:id="1968465494">
              <w:marLeft w:val="0"/>
              <w:marRight w:val="0"/>
              <w:marTop w:val="0"/>
              <w:marBottom w:val="0"/>
              <w:divBdr>
                <w:top w:val="none" w:sz="0" w:space="0" w:color="auto"/>
                <w:left w:val="none" w:sz="0" w:space="0" w:color="auto"/>
                <w:bottom w:val="none" w:sz="0" w:space="0" w:color="auto"/>
                <w:right w:val="none" w:sz="0" w:space="0" w:color="auto"/>
              </w:divBdr>
            </w:div>
            <w:div w:id="277104737">
              <w:marLeft w:val="0"/>
              <w:marRight w:val="0"/>
              <w:marTop w:val="0"/>
              <w:marBottom w:val="0"/>
              <w:divBdr>
                <w:top w:val="none" w:sz="0" w:space="0" w:color="auto"/>
                <w:left w:val="none" w:sz="0" w:space="0" w:color="auto"/>
                <w:bottom w:val="none" w:sz="0" w:space="0" w:color="auto"/>
                <w:right w:val="none" w:sz="0" w:space="0" w:color="auto"/>
              </w:divBdr>
            </w:div>
            <w:div w:id="1344429324">
              <w:marLeft w:val="0"/>
              <w:marRight w:val="0"/>
              <w:marTop w:val="0"/>
              <w:marBottom w:val="0"/>
              <w:divBdr>
                <w:top w:val="none" w:sz="0" w:space="0" w:color="auto"/>
                <w:left w:val="none" w:sz="0" w:space="0" w:color="auto"/>
                <w:bottom w:val="none" w:sz="0" w:space="0" w:color="auto"/>
                <w:right w:val="none" w:sz="0" w:space="0" w:color="auto"/>
              </w:divBdr>
            </w:div>
            <w:div w:id="863443810">
              <w:marLeft w:val="0"/>
              <w:marRight w:val="0"/>
              <w:marTop w:val="0"/>
              <w:marBottom w:val="0"/>
              <w:divBdr>
                <w:top w:val="none" w:sz="0" w:space="0" w:color="auto"/>
                <w:left w:val="none" w:sz="0" w:space="0" w:color="auto"/>
                <w:bottom w:val="none" w:sz="0" w:space="0" w:color="auto"/>
                <w:right w:val="none" w:sz="0" w:space="0" w:color="auto"/>
              </w:divBdr>
            </w:div>
            <w:div w:id="437020093">
              <w:marLeft w:val="0"/>
              <w:marRight w:val="0"/>
              <w:marTop w:val="0"/>
              <w:marBottom w:val="0"/>
              <w:divBdr>
                <w:top w:val="none" w:sz="0" w:space="0" w:color="auto"/>
                <w:left w:val="none" w:sz="0" w:space="0" w:color="auto"/>
                <w:bottom w:val="none" w:sz="0" w:space="0" w:color="auto"/>
                <w:right w:val="none" w:sz="0" w:space="0" w:color="auto"/>
              </w:divBdr>
            </w:div>
            <w:div w:id="664942314">
              <w:marLeft w:val="0"/>
              <w:marRight w:val="0"/>
              <w:marTop w:val="0"/>
              <w:marBottom w:val="0"/>
              <w:divBdr>
                <w:top w:val="none" w:sz="0" w:space="0" w:color="auto"/>
                <w:left w:val="none" w:sz="0" w:space="0" w:color="auto"/>
                <w:bottom w:val="none" w:sz="0" w:space="0" w:color="auto"/>
                <w:right w:val="none" w:sz="0" w:space="0" w:color="auto"/>
              </w:divBdr>
            </w:div>
            <w:div w:id="1113399751">
              <w:marLeft w:val="0"/>
              <w:marRight w:val="0"/>
              <w:marTop w:val="0"/>
              <w:marBottom w:val="0"/>
              <w:divBdr>
                <w:top w:val="none" w:sz="0" w:space="0" w:color="auto"/>
                <w:left w:val="none" w:sz="0" w:space="0" w:color="auto"/>
                <w:bottom w:val="none" w:sz="0" w:space="0" w:color="auto"/>
                <w:right w:val="none" w:sz="0" w:space="0" w:color="auto"/>
              </w:divBdr>
            </w:div>
            <w:div w:id="1476218016">
              <w:marLeft w:val="0"/>
              <w:marRight w:val="0"/>
              <w:marTop w:val="0"/>
              <w:marBottom w:val="0"/>
              <w:divBdr>
                <w:top w:val="none" w:sz="0" w:space="0" w:color="auto"/>
                <w:left w:val="none" w:sz="0" w:space="0" w:color="auto"/>
                <w:bottom w:val="none" w:sz="0" w:space="0" w:color="auto"/>
                <w:right w:val="none" w:sz="0" w:space="0" w:color="auto"/>
              </w:divBdr>
            </w:div>
            <w:div w:id="699748715">
              <w:marLeft w:val="0"/>
              <w:marRight w:val="0"/>
              <w:marTop w:val="0"/>
              <w:marBottom w:val="0"/>
              <w:divBdr>
                <w:top w:val="none" w:sz="0" w:space="0" w:color="auto"/>
                <w:left w:val="none" w:sz="0" w:space="0" w:color="auto"/>
                <w:bottom w:val="none" w:sz="0" w:space="0" w:color="auto"/>
                <w:right w:val="none" w:sz="0" w:space="0" w:color="auto"/>
              </w:divBdr>
            </w:div>
            <w:div w:id="273445161">
              <w:marLeft w:val="0"/>
              <w:marRight w:val="0"/>
              <w:marTop w:val="0"/>
              <w:marBottom w:val="0"/>
              <w:divBdr>
                <w:top w:val="none" w:sz="0" w:space="0" w:color="auto"/>
                <w:left w:val="none" w:sz="0" w:space="0" w:color="auto"/>
                <w:bottom w:val="none" w:sz="0" w:space="0" w:color="auto"/>
                <w:right w:val="none" w:sz="0" w:space="0" w:color="auto"/>
              </w:divBdr>
            </w:div>
            <w:div w:id="1593247097">
              <w:marLeft w:val="0"/>
              <w:marRight w:val="0"/>
              <w:marTop w:val="0"/>
              <w:marBottom w:val="0"/>
              <w:divBdr>
                <w:top w:val="none" w:sz="0" w:space="0" w:color="auto"/>
                <w:left w:val="none" w:sz="0" w:space="0" w:color="auto"/>
                <w:bottom w:val="none" w:sz="0" w:space="0" w:color="auto"/>
                <w:right w:val="none" w:sz="0" w:space="0" w:color="auto"/>
              </w:divBdr>
            </w:div>
            <w:div w:id="33118621">
              <w:marLeft w:val="0"/>
              <w:marRight w:val="0"/>
              <w:marTop w:val="0"/>
              <w:marBottom w:val="0"/>
              <w:divBdr>
                <w:top w:val="none" w:sz="0" w:space="0" w:color="auto"/>
                <w:left w:val="none" w:sz="0" w:space="0" w:color="auto"/>
                <w:bottom w:val="none" w:sz="0" w:space="0" w:color="auto"/>
                <w:right w:val="none" w:sz="0" w:space="0" w:color="auto"/>
              </w:divBdr>
            </w:div>
            <w:div w:id="1843350257">
              <w:marLeft w:val="0"/>
              <w:marRight w:val="0"/>
              <w:marTop w:val="0"/>
              <w:marBottom w:val="0"/>
              <w:divBdr>
                <w:top w:val="none" w:sz="0" w:space="0" w:color="auto"/>
                <w:left w:val="none" w:sz="0" w:space="0" w:color="auto"/>
                <w:bottom w:val="none" w:sz="0" w:space="0" w:color="auto"/>
                <w:right w:val="none" w:sz="0" w:space="0" w:color="auto"/>
              </w:divBdr>
            </w:div>
            <w:div w:id="592053608">
              <w:marLeft w:val="0"/>
              <w:marRight w:val="0"/>
              <w:marTop w:val="0"/>
              <w:marBottom w:val="0"/>
              <w:divBdr>
                <w:top w:val="none" w:sz="0" w:space="0" w:color="auto"/>
                <w:left w:val="none" w:sz="0" w:space="0" w:color="auto"/>
                <w:bottom w:val="none" w:sz="0" w:space="0" w:color="auto"/>
                <w:right w:val="none" w:sz="0" w:space="0" w:color="auto"/>
              </w:divBdr>
            </w:div>
            <w:div w:id="1675109033">
              <w:marLeft w:val="0"/>
              <w:marRight w:val="0"/>
              <w:marTop w:val="0"/>
              <w:marBottom w:val="0"/>
              <w:divBdr>
                <w:top w:val="none" w:sz="0" w:space="0" w:color="auto"/>
                <w:left w:val="none" w:sz="0" w:space="0" w:color="auto"/>
                <w:bottom w:val="none" w:sz="0" w:space="0" w:color="auto"/>
                <w:right w:val="none" w:sz="0" w:space="0" w:color="auto"/>
              </w:divBdr>
            </w:div>
            <w:div w:id="1262378388">
              <w:marLeft w:val="0"/>
              <w:marRight w:val="0"/>
              <w:marTop w:val="0"/>
              <w:marBottom w:val="0"/>
              <w:divBdr>
                <w:top w:val="none" w:sz="0" w:space="0" w:color="auto"/>
                <w:left w:val="none" w:sz="0" w:space="0" w:color="auto"/>
                <w:bottom w:val="none" w:sz="0" w:space="0" w:color="auto"/>
                <w:right w:val="none" w:sz="0" w:space="0" w:color="auto"/>
              </w:divBdr>
            </w:div>
            <w:div w:id="450512611">
              <w:marLeft w:val="0"/>
              <w:marRight w:val="0"/>
              <w:marTop w:val="0"/>
              <w:marBottom w:val="0"/>
              <w:divBdr>
                <w:top w:val="none" w:sz="0" w:space="0" w:color="auto"/>
                <w:left w:val="none" w:sz="0" w:space="0" w:color="auto"/>
                <w:bottom w:val="none" w:sz="0" w:space="0" w:color="auto"/>
                <w:right w:val="none" w:sz="0" w:space="0" w:color="auto"/>
              </w:divBdr>
            </w:div>
            <w:div w:id="533663428">
              <w:marLeft w:val="0"/>
              <w:marRight w:val="0"/>
              <w:marTop w:val="0"/>
              <w:marBottom w:val="0"/>
              <w:divBdr>
                <w:top w:val="none" w:sz="0" w:space="0" w:color="auto"/>
                <w:left w:val="none" w:sz="0" w:space="0" w:color="auto"/>
                <w:bottom w:val="none" w:sz="0" w:space="0" w:color="auto"/>
                <w:right w:val="none" w:sz="0" w:space="0" w:color="auto"/>
              </w:divBdr>
            </w:div>
            <w:div w:id="1981881825">
              <w:marLeft w:val="0"/>
              <w:marRight w:val="0"/>
              <w:marTop w:val="0"/>
              <w:marBottom w:val="0"/>
              <w:divBdr>
                <w:top w:val="none" w:sz="0" w:space="0" w:color="auto"/>
                <w:left w:val="none" w:sz="0" w:space="0" w:color="auto"/>
                <w:bottom w:val="none" w:sz="0" w:space="0" w:color="auto"/>
                <w:right w:val="none" w:sz="0" w:space="0" w:color="auto"/>
              </w:divBdr>
            </w:div>
            <w:div w:id="1560633695">
              <w:marLeft w:val="0"/>
              <w:marRight w:val="0"/>
              <w:marTop w:val="0"/>
              <w:marBottom w:val="0"/>
              <w:divBdr>
                <w:top w:val="none" w:sz="0" w:space="0" w:color="auto"/>
                <w:left w:val="none" w:sz="0" w:space="0" w:color="auto"/>
                <w:bottom w:val="none" w:sz="0" w:space="0" w:color="auto"/>
                <w:right w:val="none" w:sz="0" w:space="0" w:color="auto"/>
              </w:divBdr>
            </w:div>
            <w:div w:id="446126797">
              <w:marLeft w:val="0"/>
              <w:marRight w:val="0"/>
              <w:marTop w:val="0"/>
              <w:marBottom w:val="0"/>
              <w:divBdr>
                <w:top w:val="none" w:sz="0" w:space="0" w:color="auto"/>
                <w:left w:val="none" w:sz="0" w:space="0" w:color="auto"/>
                <w:bottom w:val="none" w:sz="0" w:space="0" w:color="auto"/>
                <w:right w:val="none" w:sz="0" w:space="0" w:color="auto"/>
              </w:divBdr>
            </w:div>
            <w:div w:id="177743519">
              <w:marLeft w:val="0"/>
              <w:marRight w:val="0"/>
              <w:marTop w:val="0"/>
              <w:marBottom w:val="0"/>
              <w:divBdr>
                <w:top w:val="none" w:sz="0" w:space="0" w:color="auto"/>
                <w:left w:val="none" w:sz="0" w:space="0" w:color="auto"/>
                <w:bottom w:val="none" w:sz="0" w:space="0" w:color="auto"/>
                <w:right w:val="none" w:sz="0" w:space="0" w:color="auto"/>
              </w:divBdr>
            </w:div>
          </w:divsChild>
        </w:div>
        <w:div w:id="144787467">
          <w:marLeft w:val="3402"/>
          <w:marRight w:val="0"/>
          <w:marTop w:val="0"/>
          <w:marBottom w:val="0"/>
          <w:divBdr>
            <w:top w:val="none" w:sz="0" w:space="0" w:color="auto"/>
            <w:left w:val="none" w:sz="0" w:space="0" w:color="auto"/>
            <w:bottom w:val="none" w:sz="0" w:space="0" w:color="auto"/>
            <w:right w:val="none" w:sz="0" w:space="0" w:color="auto"/>
          </w:divBdr>
        </w:div>
        <w:div w:id="1750954790">
          <w:marLeft w:val="1200"/>
          <w:marRight w:val="1200"/>
          <w:marTop w:val="240"/>
          <w:marBottom w:val="240"/>
          <w:divBdr>
            <w:top w:val="none" w:sz="0" w:space="0" w:color="auto"/>
            <w:left w:val="none" w:sz="0" w:space="0" w:color="auto"/>
            <w:bottom w:val="none" w:sz="0" w:space="0" w:color="auto"/>
            <w:right w:val="none" w:sz="0" w:space="0" w:color="auto"/>
          </w:divBdr>
        </w:div>
        <w:div w:id="306281139">
          <w:marLeft w:val="1200"/>
          <w:marRight w:val="1200"/>
          <w:marTop w:val="240"/>
          <w:marBottom w:val="240"/>
          <w:divBdr>
            <w:top w:val="none" w:sz="0" w:space="0" w:color="auto"/>
            <w:left w:val="none" w:sz="0" w:space="0" w:color="auto"/>
            <w:bottom w:val="none" w:sz="0" w:space="0" w:color="auto"/>
            <w:right w:val="none" w:sz="0" w:space="0" w:color="auto"/>
          </w:divBdr>
        </w:div>
        <w:div w:id="1518930304">
          <w:marLeft w:val="1200"/>
          <w:marRight w:val="1200"/>
          <w:marTop w:val="240"/>
          <w:marBottom w:val="240"/>
          <w:divBdr>
            <w:top w:val="none" w:sz="0" w:space="0" w:color="auto"/>
            <w:left w:val="none" w:sz="0" w:space="0" w:color="auto"/>
            <w:bottom w:val="none" w:sz="0" w:space="0" w:color="auto"/>
            <w:right w:val="none" w:sz="0" w:space="0" w:color="auto"/>
          </w:divBdr>
        </w:div>
        <w:div w:id="52394004">
          <w:marLeft w:val="1200"/>
          <w:marRight w:val="1200"/>
          <w:marTop w:val="240"/>
          <w:marBottom w:val="240"/>
          <w:divBdr>
            <w:top w:val="none" w:sz="0" w:space="0" w:color="auto"/>
            <w:left w:val="none" w:sz="0" w:space="0" w:color="auto"/>
            <w:bottom w:val="none" w:sz="0" w:space="0" w:color="auto"/>
            <w:right w:val="none" w:sz="0" w:space="0" w:color="auto"/>
          </w:divBdr>
        </w:div>
        <w:div w:id="1182627476">
          <w:marLeft w:val="1200"/>
          <w:marRight w:val="1200"/>
          <w:marTop w:val="240"/>
          <w:marBottom w:val="240"/>
          <w:divBdr>
            <w:top w:val="none" w:sz="0" w:space="0" w:color="auto"/>
            <w:left w:val="none" w:sz="0" w:space="0" w:color="auto"/>
            <w:bottom w:val="none" w:sz="0" w:space="0" w:color="auto"/>
            <w:right w:val="none" w:sz="0" w:space="0" w:color="auto"/>
          </w:divBdr>
        </w:div>
        <w:div w:id="833571833">
          <w:marLeft w:val="1200"/>
          <w:marRight w:val="1200"/>
          <w:marTop w:val="240"/>
          <w:marBottom w:val="240"/>
          <w:divBdr>
            <w:top w:val="none" w:sz="0" w:space="0" w:color="auto"/>
            <w:left w:val="none" w:sz="0" w:space="0" w:color="auto"/>
            <w:bottom w:val="none" w:sz="0" w:space="0" w:color="auto"/>
            <w:right w:val="none" w:sz="0" w:space="0" w:color="auto"/>
          </w:divBdr>
        </w:div>
        <w:div w:id="786659343">
          <w:marLeft w:val="1200"/>
          <w:marRight w:val="1200"/>
          <w:marTop w:val="240"/>
          <w:marBottom w:val="240"/>
          <w:divBdr>
            <w:top w:val="none" w:sz="0" w:space="0" w:color="auto"/>
            <w:left w:val="none" w:sz="0" w:space="0" w:color="auto"/>
            <w:bottom w:val="none" w:sz="0" w:space="0" w:color="auto"/>
            <w:right w:val="none" w:sz="0" w:space="0" w:color="auto"/>
          </w:divBdr>
        </w:div>
        <w:div w:id="315962410">
          <w:marLeft w:val="3402"/>
          <w:marRight w:val="0"/>
          <w:marTop w:val="0"/>
          <w:marBottom w:val="0"/>
          <w:divBdr>
            <w:top w:val="none" w:sz="0" w:space="0" w:color="auto"/>
            <w:left w:val="none" w:sz="0" w:space="0" w:color="auto"/>
            <w:bottom w:val="none" w:sz="0" w:space="0" w:color="auto"/>
            <w:right w:val="none" w:sz="0" w:space="0" w:color="auto"/>
          </w:divBdr>
        </w:div>
        <w:div w:id="1450587251">
          <w:marLeft w:val="3402"/>
          <w:marRight w:val="0"/>
          <w:marTop w:val="0"/>
          <w:marBottom w:val="0"/>
          <w:divBdr>
            <w:top w:val="none" w:sz="0" w:space="0" w:color="auto"/>
            <w:left w:val="none" w:sz="0" w:space="0" w:color="auto"/>
            <w:bottom w:val="none" w:sz="0" w:space="0" w:color="auto"/>
            <w:right w:val="none" w:sz="0" w:space="0" w:color="auto"/>
          </w:divBdr>
        </w:div>
        <w:div w:id="1091780693">
          <w:marLeft w:val="3402"/>
          <w:marRight w:val="0"/>
          <w:marTop w:val="0"/>
          <w:marBottom w:val="0"/>
          <w:divBdr>
            <w:top w:val="none" w:sz="0" w:space="0" w:color="auto"/>
            <w:left w:val="none" w:sz="0" w:space="0" w:color="auto"/>
            <w:bottom w:val="none" w:sz="0" w:space="0" w:color="auto"/>
            <w:right w:val="none" w:sz="0" w:space="0" w:color="auto"/>
          </w:divBdr>
        </w:div>
        <w:div w:id="716591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98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88000">
          <w:marLeft w:val="3402"/>
          <w:marRight w:val="0"/>
          <w:marTop w:val="0"/>
          <w:marBottom w:val="0"/>
          <w:divBdr>
            <w:top w:val="none" w:sz="0" w:space="0" w:color="auto"/>
            <w:left w:val="none" w:sz="0" w:space="0" w:color="auto"/>
            <w:bottom w:val="none" w:sz="0" w:space="0" w:color="auto"/>
            <w:right w:val="none" w:sz="0" w:space="0" w:color="auto"/>
          </w:divBdr>
        </w:div>
        <w:div w:id="90105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06886">
          <w:marLeft w:val="3402"/>
          <w:marRight w:val="0"/>
          <w:marTop w:val="0"/>
          <w:marBottom w:val="0"/>
          <w:divBdr>
            <w:top w:val="none" w:sz="0" w:space="0" w:color="auto"/>
            <w:left w:val="none" w:sz="0" w:space="0" w:color="auto"/>
            <w:bottom w:val="none" w:sz="0" w:space="0" w:color="auto"/>
            <w:right w:val="none" w:sz="0" w:space="0" w:color="auto"/>
          </w:divBdr>
        </w:div>
        <w:div w:id="8676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116415">
          <w:marLeft w:val="3402"/>
          <w:marRight w:val="0"/>
          <w:marTop w:val="0"/>
          <w:marBottom w:val="0"/>
          <w:divBdr>
            <w:top w:val="none" w:sz="0" w:space="0" w:color="auto"/>
            <w:left w:val="none" w:sz="0" w:space="0" w:color="auto"/>
            <w:bottom w:val="none" w:sz="0" w:space="0" w:color="auto"/>
            <w:right w:val="none" w:sz="0" w:space="0" w:color="auto"/>
          </w:divBdr>
        </w:div>
        <w:div w:id="1324964700">
          <w:marLeft w:val="3402"/>
          <w:marRight w:val="0"/>
          <w:marTop w:val="0"/>
          <w:marBottom w:val="0"/>
          <w:divBdr>
            <w:top w:val="none" w:sz="0" w:space="0" w:color="auto"/>
            <w:left w:val="none" w:sz="0" w:space="0" w:color="auto"/>
            <w:bottom w:val="none" w:sz="0" w:space="0" w:color="auto"/>
            <w:right w:val="none" w:sz="0" w:space="0" w:color="auto"/>
          </w:divBdr>
        </w:div>
      </w:divsChild>
    </w:div>
    <w:div w:id="1632663325">
      <w:bodyDiv w:val="1"/>
      <w:marLeft w:val="0"/>
      <w:marRight w:val="0"/>
      <w:marTop w:val="0"/>
      <w:marBottom w:val="0"/>
      <w:divBdr>
        <w:top w:val="none" w:sz="0" w:space="0" w:color="auto"/>
        <w:left w:val="none" w:sz="0" w:space="0" w:color="auto"/>
        <w:bottom w:val="none" w:sz="0" w:space="0" w:color="auto"/>
        <w:right w:val="none" w:sz="0" w:space="0" w:color="auto"/>
      </w:divBdr>
      <w:divsChild>
        <w:div w:id="1828132310">
          <w:marLeft w:val="3402"/>
          <w:marRight w:val="0"/>
          <w:marTop w:val="0"/>
          <w:marBottom w:val="0"/>
          <w:divBdr>
            <w:top w:val="none" w:sz="0" w:space="0" w:color="auto"/>
            <w:left w:val="none" w:sz="0" w:space="0" w:color="auto"/>
            <w:bottom w:val="none" w:sz="0" w:space="0" w:color="auto"/>
            <w:right w:val="none" w:sz="0" w:space="0" w:color="auto"/>
          </w:divBdr>
        </w:div>
        <w:div w:id="1001353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149176">
          <w:marLeft w:val="3402"/>
          <w:marRight w:val="0"/>
          <w:marTop w:val="0"/>
          <w:marBottom w:val="0"/>
          <w:divBdr>
            <w:top w:val="none" w:sz="0" w:space="0" w:color="auto"/>
            <w:left w:val="none" w:sz="0" w:space="0" w:color="auto"/>
            <w:bottom w:val="none" w:sz="0" w:space="0" w:color="auto"/>
            <w:right w:val="none" w:sz="0" w:space="0" w:color="auto"/>
          </w:divBdr>
        </w:div>
        <w:div w:id="1044597415">
          <w:marLeft w:val="3402"/>
          <w:marRight w:val="0"/>
          <w:marTop w:val="0"/>
          <w:marBottom w:val="0"/>
          <w:divBdr>
            <w:top w:val="none" w:sz="0" w:space="0" w:color="auto"/>
            <w:left w:val="none" w:sz="0" w:space="0" w:color="auto"/>
            <w:bottom w:val="none" w:sz="0" w:space="0" w:color="auto"/>
            <w:right w:val="none" w:sz="0" w:space="0" w:color="auto"/>
          </w:divBdr>
        </w:div>
        <w:div w:id="2030834720">
          <w:marLeft w:val="3402"/>
          <w:marRight w:val="0"/>
          <w:marTop w:val="0"/>
          <w:marBottom w:val="0"/>
          <w:divBdr>
            <w:top w:val="none" w:sz="0" w:space="0" w:color="auto"/>
            <w:left w:val="none" w:sz="0" w:space="0" w:color="auto"/>
            <w:bottom w:val="none" w:sz="0" w:space="0" w:color="auto"/>
            <w:right w:val="none" w:sz="0" w:space="0" w:color="auto"/>
          </w:divBdr>
        </w:div>
        <w:div w:id="49102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43802338">
          <w:blockQuote w:val="1"/>
          <w:marLeft w:val="720"/>
          <w:marRight w:val="720"/>
          <w:marTop w:val="100"/>
          <w:marBottom w:val="100"/>
          <w:divBdr>
            <w:top w:val="none" w:sz="0" w:space="0" w:color="auto"/>
            <w:left w:val="none" w:sz="0" w:space="0" w:color="auto"/>
            <w:bottom w:val="none" w:sz="0" w:space="0" w:color="auto"/>
            <w:right w:val="none" w:sz="0" w:space="0" w:color="auto"/>
          </w:divBdr>
        </w:div>
        <w:div w:id="46997859">
          <w:marLeft w:val="3402"/>
          <w:marRight w:val="0"/>
          <w:marTop w:val="0"/>
          <w:marBottom w:val="0"/>
          <w:divBdr>
            <w:top w:val="none" w:sz="0" w:space="0" w:color="auto"/>
            <w:left w:val="none" w:sz="0" w:space="0" w:color="auto"/>
            <w:bottom w:val="none" w:sz="0" w:space="0" w:color="auto"/>
            <w:right w:val="none" w:sz="0" w:space="0" w:color="auto"/>
          </w:divBdr>
        </w:div>
        <w:div w:id="1517117033">
          <w:marLeft w:val="3402"/>
          <w:marRight w:val="0"/>
          <w:marTop w:val="0"/>
          <w:marBottom w:val="0"/>
          <w:divBdr>
            <w:top w:val="none" w:sz="0" w:space="0" w:color="auto"/>
            <w:left w:val="none" w:sz="0" w:space="0" w:color="auto"/>
            <w:bottom w:val="none" w:sz="0" w:space="0" w:color="auto"/>
            <w:right w:val="none" w:sz="0" w:space="0" w:color="auto"/>
          </w:divBdr>
        </w:div>
        <w:div w:id="1173777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7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6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0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16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846229">
          <w:marLeft w:val="3402"/>
          <w:marRight w:val="0"/>
          <w:marTop w:val="0"/>
          <w:marBottom w:val="0"/>
          <w:divBdr>
            <w:top w:val="none" w:sz="0" w:space="0" w:color="auto"/>
            <w:left w:val="none" w:sz="0" w:space="0" w:color="auto"/>
            <w:bottom w:val="none" w:sz="0" w:space="0" w:color="auto"/>
            <w:right w:val="none" w:sz="0" w:space="0" w:color="auto"/>
          </w:divBdr>
        </w:div>
        <w:div w:id="1754889204">
          <w:marLeft w:val="3402"/>
          <w:marRight w:val="0"/>
          <w:marTop w:val="0"/>
          <w:marBottom w:val="0"/>
          <w:divBdr>
            <w:top w:val="none" w:sz="0" w:space="0" w:color="auto"/>
            <w:left w:val="none" w:sz="0" w:space="0" w:color="auto"/>
            <w:bottom w:val="none" w:sz="0" w:space="0" w:color="auto"/>
            <w:right w:val="none" w:sz="0" w:space="0" w:color="auto"/>
          </w:divBdr>
        </w:div>
        <w:div w:id="1704939047">
          <w:marLeft w:val="3402"/>
          <w:marRight w:val="0"/>
          <w:marTop w:val="0"/>
          <w:marBottom w:val="0"/>
          <w:divBdr>
            <w:top w:val="none" w:sz="0" w:space="0" w:color="auto"/>
            <w:left w:val="none" w:sz="0" w:space="0" w:color="auto"/>
            <w:bottom w:val="none" w:sz="0" w:space="0" w:color="auto"/>
            <w:right w:val="none" w:sz="0" w:space="0" w:color="auto"/>
          </w:divBdr>
        </w:div>
        <w:div w:id="1031103963">
          <w:marLeft w:val="3402"/>
          <w:marRight w:val="0"/>
          <w:marTop w:val="0"/>
          <w:marBottom w:val="0"/>
          <w:divBdr>
            <w:top w:val="none" w:sz="0" w:space="0" w:color="auto"/>
            <w:left w:val="none" w:sz="0" w:space="0" w:color="auto"/>
            <w:bottom w:val="none" w:sz="0" w:space="0" w:color="auto"/>
            <w:right w:val="none" w:sz="0" w:space="0" w:color="auto"/>
          </w:divBdr>
        </w:div>
        <w:div w:id="542717571">
          <w:marLeft w:val="3402"/>
          <w:marRight w:val="0"/>
          <w:marTop w:val="0"/>
          <w:marBottom w:val="0"/>
          <w:divBdr>
            <w:top w:val="none" w:sz="0" w:space="0" w:color="auto"/>
            <w:left w:val="none" w:sz="0" w:space="0" w:color="auto"/>
            <w:bottom w:val="none" w:sz="0" w:space="0" w:color="auto"/>
            <w:right w:val="none" w:sz="0" w:space="0" w:color="auto"/>
          </w:divBdr>
        </w:div>
        <w:div w:id="1774662351">
          <w:marLeft w:val="3402"/>
          <w:marRight w:val="0"/>
          <w:marTop w:val="0"/>
          <w:marBottom w:val="0"/>
          <w:divBdr>
            <w:top w:val="none" w:sz="0" w:space="0" w:color="auto"/>
            <w:left w:val="none" w:sz="0" w:space="0" w:color="auto"/>
            <w:bottom w:val="none" w:sz="0" w:space="0" w:color="auto"/>
            <w:right w:val="none" w:sz="0" w:space="0" w:color="auto"/>
          </w:divBdr>
        </w:div>
        <w:div w:id="1274899394">
          <w:marLeft w:val="3402"/>
          <w:marRight w:val="0"/>
          <w:marTop w:val="0"/>
          <w:marBottom w:val="0"/>
          <w:divBdr>
            <w:top w:val="none" w:sz="0" w:space="0" w:color="auto"/>
            <w:left w:val="none" w:sz="0" w:space="0" w:color="auto"/>
            <w:bottom w:val="none" w:sz="0" w:space="0" w:color="auto"/>
            <w:right w:val="none" w:sz="0" w:space="0" w:color="auto"/>
          </w:divBdr>
        </w:div>
        <w:div w:id="615217368">
          <w:marLeft w:val="1200"/>
          <w:marRight w:val="1200"/>
          <w:marTop w:val="240"/>
          <w:marBottom w:val="240"/>
          <w:divBdr>
            <w:top w:val="none" w:sz="0" w:space="0" w:color="auto"/>
            <w:left w:val="none" w:sz="0" w:space="0" w:color="auto"/>
            <w:bottom w:val="none" w:sz="0" w:space="0" w:color="auto"/>
            <w:right w:val="none" w:sz="0" w:space="0" w:color="auto"/>
          </w:divBdr>
        </w:div>
        <w:div w:id="752435433">
          <w:marLeft w:val="3402"/>
          <w:marRight w:val="0"/>
          <w:marTop w:val="0"/>
          <w:marBottom w:val="0"/>
          <w:divBdr>
            <w:top w:val="none" w:sz="0" w:space="0" w:color="auto"/>
            <w:left w:val="none" w:sz="0" w:space="0" w:color="auto"/>
            <w:bottom w:val="none" w:sz="0" w:space="0" w:color="auto"/>
            <w:right w:val="none" w:sz="0" w:space="0" w:color="auto"/>
          </w:divBdr>
        </w:div>
        <w:div w:id="1175264719">
          <w:marLeft w:val="3402"/>
          <w:marRight w:val="0"/>
          <w:marTop w:val="0"/>
          <w:marBottom w:val="0"/>
          <w:divBdr>
            <w:top w:val="none" w:sz="0" w:space="0" w:color="auto"/>
            <w:left w:val="none" w:sz="0" w:space="0" w:color="auto"/>
            <w:bottom w:val="none" w:sz="0" w:space="0" w:color="auto"/>
            <w:right w:val="none" w:sz="0" w:space="0" w:color="auto"/>
          </w:divBdr>
        </w:div>
        <w:div w:id="46107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315303992">
          <w:marLeft w:val="3402"/>
          <w:marRight w:val="0"/>
          <w:marTop w:val="0"/>
          <w:marBottom w:val="0"/>
          <w:divBdr>
            <w:top w:val="none" w:sz="0" w:space="0" w:color="auto"/>
            <w:left w:val="none" w:sz="0" w:space="0" w:color="auto"/>
            <w:bottom w:val="none" w:sz="0" w:space="0" w:color="auto"/>
            <w:right w:val="none" w:sz="0" w:space="0" w:color="auto"/>
          </w:divBdr>
        </w:div>
        <w:div w:id="183463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467625192">
          <w:marLeft w:val="3402"/>
          <w:marRight w:val="0"/>
          <w:marTop w:val="0"/>
          <w:marBottom w:val="0"/>
          <w:divBdr>
            <w:top w:val="none" w:sz="0" w:space="0" w:color="auto"/>
            <w:left w:val="none" w:sz="0" w:space="0" w:color="auto"/>
            <w:bottom w:val="none" w:sz="0" w:space="0" w:color="auto"/>
            <w:right w:val="none" w:sz="0" w:space="0" w:color="auto"/>
          </w:divBdr>
        </w:div>
        <w:div w:id="107192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435971">
          <w:marLeft w:val="3402"/>
          <w:marRight w:val="0"/>
          <w:marTop w:val="0"/>
          <w:marBottom w:val="0"/>
          <w:divBdr>
            <w:top w:val="none" w:sz="0" w:space="0" w:color="auto"/>
            <w:left w:val="none" w:sz="0" w:space="0" w:color="auto"/>
            <w:bottom w:val="none" w:sz="0" w:space="0" w:color="auto"/>
            <w:right w:val="none" w:sz="0" w:space="0" w:color="auto"/>
          </w:divBdr>
        </w:div>
        <w:div w:id="229312447">
          <w:blockQuote w:val="1"/>
          <w:marLeft w:val="720"/>
          <w:marRight w:val="720"/>
          <w:marTop w:val="100"/>
          <w:marBottom w:val="100"/>
          <w:divBdr>
            <w:top w:val="none" w:sz="0" w:space="0" w:color="auto"/>
            <w:left w:val="none" w:sz="0" w:space="0" w:color="auto"/>
            <w:bottom w:val="none" w:sz="0" w:space="0" w:color="auto"/>
            <w:right w:val="none" w:sz="0" w:space="0" w:color="auto"/>
          </w:divBdr>
        </w:div>
        <w:div w:id="688533930">
          <w:marLeft w:val="3402"/>
          <w:marRight w:val="0"/>
          <w:marTop w:val="0"/>
          <w:marBottom w:val="0"/>
          <w:divBdr>
            <w:top w:val="none" w:sz="0" w:space="0" w:color="auto"/>
            <w:left w:val="none" w:sz="0" w:space="0" w:color="auto"/>
            <w:bottom w:val="none" w:sz="0" w:space="0" w:color="auto"/>
            <w:right w:val="none" w:sz="0" w:space="0" w:color="auto"/>
          </w:divBdr>
        </w:div>
        <w:div w:id="1544513665">
          <w:marLeft w:val="3402"/>
          <w:marRight w:val="0"/>
          <w:marTop w:val="0"/>
          <w:marBottom w:val="0"/>
          <w:divBdr>
            <w:top w:val="none" w:sz="0" w:space="0" w:color="auto"/>
            <w:left w:val="none" w:sz="0" w:space="0" w:color="auto"/>
            <w:bottom w:val="none" w:sz="0" w:space="0" w:color="auto"/>
            <w:right w:val="none" w:sz="0" w:space="0" w:color="auto"/>
          </w:divBdr>
        </w:div>
        <w:div w:id="936864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560097">
          <w:marLeft w:val="1200"/>
          <w:marRight w:val="1200"/>
          <w:marTop w:val="240"/>
          <w:marBottom w:val="240"/>
          <w:divBdr>
            <w:top w:val="none" w:sz="0" w:space="0" w:color="auto"/>
            <w:left w:val="none" w:sz="0" w:space="0" w:color="auto"/>
            <w:bottom w:val="none" w:sz="0" w:space="0" w:color="auto"/>
            <w:right w:val="none" w:sz="0" w:space="0" w:color="auto"/>
          </w:divBdr>
        </w:div>
        <w:div w:id="746390105">
          <w:marLeft w:val="1200"/>
          <w:marRight w:val="1200"/>
          <w:marTop w:val="240"/>
          <w:marBottom w:val="240"/>
          <w:divBdr>
            <w:top w:val="none" w:sz="0" w:space="0" w:color="auto"/>
            <w:left w:val="none" w:sz="0" w:space="0" w:color="auto"/>
            <w:bottom w:val="none" w:sz="0" w:space="0" w:color="auto"/>
            <w:right w:val="none" w:sz="0" w:space="0" w:color="auto"/>
          </w:divBdr>
        </w:div>
        <w:div w:id="422262771">
          <w:marLeft w:val="3402"/>
          <w:marRight w:val="0"/>
          <w:marTop w:val="0"/>
          <w:marBottom w:val="0"/>
          <w:divBdr>
            <w:top w:val="none" w:sz="0" w:space="0" w:color="auto"/>
            <w:left w:val="none" w:sz="0" w:space="0" w:color="auto"/>
            <w:bottom w:val="none" w:sz="0" w:space="0" w:color="auto"/>
            <w:right w:val="none" w:sz="0" w:space="0" w:color="auto"/>
          </w:divBdr>
        </w:div>
        <w:div w:id="119231797">
          <w:marLeft w:val="3402"/>
          <w:marRight w:val="0"/>
          <w:marTop w:val="0"/>
          <w:marBottom w:val="0"/>
          <w:divBdr>
            <w:top w:val="none" w:sz="0" w:space="0" w:color="auto"/>
            <w:left w:val="none" w:sz="0" w:space="0" w:color="auto"/>
            <w:bottom w:val="none" w:sz="0" w:space="0" w:color="auto"/>
            <w:right w:val="none" w:sz="0" w:space="0" w:color="auto"/>
          </w:divBdr>
        </w:div>
        <w:div w:id="126123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3132161">
              <w:marLeft w:val="0"/>
              <w:marRight w:val="0"/>
              <w:marTop w:val="0"/>
              <w:marBottom w:val="0"/>
              <w:divBdr>
                <w:top w:val="none" w:sz="0" w:space="0" w:color="auto"/>
                <w:left w:val="none" w:sz="0" w:space="0" w:color="auto"/>
                <w:bottom w:val="none" w:sz="0" w:space="0" w:color="auto"/>
                <w:right w:val="none" w:sz="0" w:space="0" w:color="auto"/>
              </w:divBdr>
            </w:div>
            <w:div w:id="1074665804">
              <w:marLeft w:val="0"/>
              <w:marRight w:val="0"/>
              <w:marTop w:val="0"/>
              <w:marBottom w:val="0"/>
              <w:divBdr>
                <w:top w:val="none" w:sz="0" w:space="0" w:color="auto"/>
                <w:left w:val="none" w:sz="0" w:space="0" w:color="auto"/>
                <w:bottom w:val="none" w:sz="0" w:space="0" w:color="auto"/>
                <w:right w:val="none" w:sz="0" w:space="0" w:color="auto"/>
              </w:divBdr>
            </w:div>
          </w:divsChild>
        </w:div>
        <w:div w:id="450441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8114826">
              <w:marLeft w:val="0"/>
              <w:marRight w:val="0"/>
              <w:marTop w:val="0"/>
              <w:marBottom w:val="0"/>
              <w:divBdr>
                <w:top w:val="none" w:sz="0" w:space="0" w:color="auto"/>
                <w:left w:val="none" w:sz="0" w:space="0" w:color="auto"/>
                <w:bottom w:val="none" w:sz="0" w:space="0" w:color="auto"/>
                <w:right w:val="none" w:sz="0" w:space="0" w:color="auto"/>
              </w:divBdr>
            </w:div>
            <w:div w:id="554851208">
              <w:marLeft w:val="0"/>
              <w:marRight w:val="0"/>
              <w:marTop w:val="0"/>
              <w:marBottom w:val="0"/>
              <w:divBdr>
                <w:top w:val="none" w:sz="0" w:space="0" w:color="auto"/>
                <w:left w:val="none" w:sz="0" w:space="0" w:color="auto"/>
                <w:bottom w:val="none" w:sz="0" w:space="0" w:color="auto"/>
                <w:right w:val="none" w:sz="0" w:space="0" w:color="auto"/>
              </w:divBdr>
            </w:div>
          </w:divsChild>
        </w:div>
        <w:div w:id="509219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1217399">
              <w:marLeft w:val="0"/>
              <w:marRight w:val="0"/>
              <w:marTop w:val="0"/>
              <w:marBottom w:val="0"/>
              <w:divBdr>
                <w:top w:val="none" w:sz="0" w:space="0" w:color="auto"/>
                <w:left w:val="none" w:sz="0" w:space="0" w:color="auto"/>
                <w:bottom w:val="none" w:sz="0" w:space="0" w:color="auto"/>
                <w:right w:val="none" w:sz="0" w:space="0" w:color="auto"/>
              </w:divBdr>
            </w:div>
          </w:divsChild>
        </w:div>
        <w:div w:id="127237319">
          <w:marLeft w:val="3402"/>
          <w:marRight w:val="0"/>
          <w:marTop w:val="0"/>
          <w:marBottom w:val="0"/>
          <w:divBdr>
            <w:top w:val="none" w:sz="0" w:space="0" w:color="auto"/>
            <w:left w:val="none" w:sz="0" w:space="0" w:color="auto"/>
            <w:bottom w:val="none" w:sz="0" w:space="0" w:color="auto"/>
            <w:right w:val="none" w:sz="0" w:space="0" w:color="auto"/>
          </w:divBdr>
        </w:div>
        <w:div w:id="56981058">
          <w:marLeft w:val="3402"/>
          <w:marRight w:val="0"/>
          <w:marTop w:val="0"/>
          <w:marBottom w:val="0"/>
          <w:divBdr>
            <w:top w:val="none" w:sz="0" w:space="0" w:color="auto"/>
            <w:left w:val="none" w:sz="0" w:space="0" w:color="auto"/>
            <w:bottom w:val="none" w:sz="0" w:space="0" w:color="auto"/>
            <w:right w:val="none" w:sz="0" w:space="0" w:color="auto"/>
          </w:divBdr>
        </w:div>
        <w:div w:id="171811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943476">
          <w:marLeft w:val="3402"/>
          <w:marRight w:val="0"/>
          <w:marTop w:val="0"/>
          <w:marBottom w:val="0"/>
          <w:divBdr>
            <w:top w:val="none" w:sz="0" w:space="0" w:color="auto"/>
            <w:left w:val="none" w:sz="0" w:space="0" w:color="auto"/>
            <w:bottom w:val="none" w:sz="0" w:space="0" w:color="auto"/>
            <w:right w:val="none" w:sz="0" w:space="0" w:color="auto"/>
          </w:divBdr>
        </w:div>
        <w:div w:id="1277564933">
          <w:marLeft w:val="3402"/>
          <w:marRight w:val="0"/>
          <w:marTop w:val="0"/>
          <w:marBottom w:val="0"/>
          <w:divBdr>
            <w:top w:val="none" w:sz="0" w:space="0" w:color="auto"/>
            <w:left w:val="none" w:sz="0" w:space="0" w:color="auto"/>
            <w:bottom w:val="none" w:sz="0" w:space="0" w:color="auto"/>
            <w:right w:val="none" w:sz="0" w:space="0" w:color="auto"/>
          </w:divBdr>
        </w:div>
        <w:div w:id="392656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643160">
          <w:marLeft w:val="3402"/>
          <w:marRight w:val="0"/>
          <w:marTop w:val="0"/>
          <w:marBottom w:val="0"/>
          <w:divBdr>
            <w:top w:val="none" w:sz="0" w:space="0" w:color="auto"/>
            <w:left w:val="none" w:sz="0" w:space="0" w:color="auto"/>
            <w:bottom w:val="none" w:sz="0" w:space="0" w:color="auto"/>
            <w:right w:val="none" w:sz="0" w:space="0" w:color="auto"/>
          </w:divBdr>
        </w:div>
        <w:div w:id="1398628176">
          <w:marLeft w:val="3402"/>
          <w:marRight w:val="0"/>
          <w:marTop w:val="0"/>
          <w:marBottom w:val="0"/>
          <w:divBdr>
            <w:top w:val="none" w:sz="0" w:space="0" w:color="auto"/>
            <w:left w:val="none" w:sz="0" w:space="0" w:color="auto"/>
            <w:bottom w:val="none" w:sz="0" w:space="0" w:color="auto"/>
            <w:right w:val="none" w:sz="0" w:space="0" w:color="auto"/>
          </w:divBdr>
        </w:div>
        <w:div w:id="585847243">
          <w:marLeft w:val="3402"/>
          <w:marRight w:val="0"/>
          <w:marTop w:val="0"/>
          <w:marBottom w:val="0"/>
          <w:divBdr>
            <w:top w:val="none" w:sz="0" w:space="0" w:color="auto"/>
            <w:left w:val="none" w:sz="0" w:space="0" w:color="auto"/>
            <w:bottom w:val="none" w:sz="0" w:space="0" w:color="auto"/>
            <w:right w:val="none" w:sz="0" w:space="0" w:color="auto"/>
          </w:divBdr>
        </w:div>
        <w:div w:id="1793354503">
          <w:marLeft w:val="3402"/>
          <w:marRight w:val="0"/>
          <w:marTop w:val="0"/>
          <w:marBottom w:val="0"/>
          <w:divBdr>
            <w:top w:val="none" w:sz="0" w:space="0" w:color="auto"/>
            <w:left w:val="none" w:sz="0" w:space="0" w:color="auto"/>
            <w:bottom w:val="none" w:sz="0" w:space="0" w:color="auto"/>
            <w:right w:val="none" w:sz="0" w:space="0" w:color="auto"/>
          </w:divBdr>
        </w:div>
        <w:div w:id="384644359">
          <w:marLeft w:val="3402"/>
          <w:marRight w:val="0"/>
          <w:marTop w:val="0"/>
          <w:marBottom w:val="0"/>
          <w:divBdr>
            <w:top w:val="none" w:sz="0" w:space="0" w:color="auto"/>
            <w:left w:val="none" w:sz="0" w:space="0" w:color="auto"/>
            <w:bottom w:val="none" w:sz="0" w:space="0" w:color="auto"/>
            <w:right w:val="none" w:sz="0" w:space="0" w:color="auto"/>
          </w:divBdr>
        </w:div>
        <w:div w:id="2057312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82984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949846">
                  <w:marLeft w:val="0"/>
                  <w:marRight w:val="0"/>
                  <w:marTop w:val="0"/>
                  <w:marBottom w:val="0"/>
                  <w:divBdr>
                    <w:top w:val="none" w:sz="0" w:space="0" w:color="auto"/>
                    <w:left w:val="none" w:sz="0" w:space="0" w:color="auto"/>
                    <w:bottom w:val="none" w:sz="0" w:space="0" w:color="auto"/>
                    <w:right w:val="none" w:sz="0" w:space="0" w:color="auto"/>
                  </w:divBdr>
                </w:div>
                <w:div w:id="8768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2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5264484">
              <w:marLeft w:val="0"/>
              <w:marRight w:val="0"/>
              <w:marTop w:val="0"/>
              <w:marBottom w:val="0"/>
              <w:divBdr>
                <w:top w:val="none" w:sz="0" w:space="0" w:color="auto"/>
                <w:left w:val="none" w:sz="0" w:space="0" w:color="auto"/>
                <w:bottom w:val="none" w:sz="0" w:space="0" w:color="auto"/>
                <w:right w:val="none" w:sz="0" w:space="0" w:color="auto"/>
              </w:divBdr>
            </w:div>
            <w:div w:id="1428622931">
              <w:marLeft w:val="0"/>
              <w:marRight w:val="0"/>
              <w:marTop w:val="0"/>
              <w:marBottom w:val="0"/>
              <w:divBdr>
                <w:top w:val="none" w:sz="0" w:space="0" w:color="auto"/>
                <w:left w:val="none" w:sz="0" w:space="0" w:color="auto"/>
                <w:bottom w:val="none" w:sz="0" w:space="0" w:color="auto"/>
                <w:right w:val="none" w:sz="0" w:space="0" w:color="auto"/>
              </w:divBdr>
            </w:div>
            <w:div w:id="599459271">
              <w:marLeft w:val="0"/>
              <w:marRight w:val="0"/>
              <w:marTop w:val="0"/>
              <w:marBottom w:val="0"/>
              <w:divBdr>
                <w:top w:val="none" w:sz="0" w:space="0" w:color="auto"/>
                <w:left w:val="none" w:sz="0" w:space="0" w:color="auto"/>
                <w:bottom w:val="none" w:sz="0" w:space="0" w:color="auto"/>
                <w:right w:val="none" w:sz="0" w:space="0" w:color="auto"/>
              </w:divBdr>
            </w:div>
          </w:divsChild>
        </w:div>
        <w:div w:id="1074544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1864572">
              <w:marLeft w:val="0"/>
              <w:marRight w:val="0"/>
              <w:marTop w:val="0"/>
              <w:marBottom w:val="0"/>
              <w:divBdr>
                <w:top w:val="none" w:sz="0" w:space="0" w:color="auto"/>
                <w:left w:val="none" w:sz="0" w:space="0" w:color="auto"/>
                <w:bottom w:val="none" w:sz="0" w:space="0" w:color="auto"/>
                <w:right w:val="none" w:sz="0" w:space="0" w:color="auto"/>
              </w:divBdr>
            </w:div>
            <w:div w:id="860818285">
              <w:marLeft w:val="0"/>
              <w:marRight w:val="0"/>
              <w:marTop w:val="0"/>
              <w:marBottom w:val="0"/>
              <w:divBdr>
                <w:top w:val="none" w:sz="0" w:space="0" w:color="auto"/>
                <w:left w:val="none" w:sz="0" w:space="0" w:color="auto"/>
                <w:bottom w:val="none" w:sz="0" w:space="0" w:color="auto"/>
                <w:right w:val="none" w:sz="0" w:space="0" w:color="auto"/>
              </w:divBdr>
            </w:div>
            <w:div w:id="1704137971">
              <w:marLeft w:val="0"/>
              <w:marRight w:val="0"/>
              <w:marTop w:val="0"/>
              <w:marBottom w:val="0"/>
              <w:divBdr>
                <w:top w:val="none" w:sz="0" w:space="0" w:color="auto"/>
                <w:left w:val="none" w:sz="0" w:space="0" w:color="auto"/>
                <w:bottom w:val="none" w:sz="0" w:space="0" w:color="auto"/>
                <w:right w:val="none" w:sz="0" w:space="0" w:color="auto"/>
              </w:divBdr>
            </w:div>
          </w:divsChild>
        </w:div>
        <w:div w:id="12994513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8354108">
              <w:marLeft w:val="0"/>
              <w:marRight w:val="0"/>
              <w:marTop w:val="0"/>
              <w:marBottom w:val="0"/>
              <w:divBdr>
                <w:top w:val="none" w:sz="0" w:space="0" w:color="auto"/>
                <w:left w:val="none" w:sz="0" w:space="0" w:color="auto"/>
                <w:bottom w:val="none" w:sz="0" w:space="0" w:color="auto"/>
                <w:right w:val="none" w:sz="0" w:space="0" w:color="auto"/>
              </w:divBdr>
            </w:div>
            <w:div w:id="1774394922">
              <w:marLeft w:val="0"/>
              <w:marRight w:val="0"/>
              <w:marTop w:val="0"/>
              <w:marBottom w:val="0"/>
              <w:divBdr>
                <w:top w:val="none" w:sz="0" w:space="0" w:color="auto"/>
                <w:left w:val="none" w:sz="0" w:space="0" w:color="auto"/>
                <w:bottom w:val="none" w:sz="0" w:space="0" w:color="auto"/>
                <w:right w:val="none" w:sz="0" w:space="0" w:color="auto"/>
              </w:divBdr>
            </w:div>
          </w:divsChild>
        </w:div>
        <w:div w:id="1911884859">
          <w:marLeft w:val="3402"/>
          <w:marRight w:val="0"/>
          <w:marTop w:val="0"/>
          <w:marBottom w:val="0"/>
          <w:divBdr>
            <w:top w:val="none" w:sz="0" w:space="0" w:color="auto"/>
            <w:left w:val="none" w:sz="0" w:space="0" w:color="auto"/>
            <w:bottom w:val="none" w:sz="0" w:space="0" w:color="auto"/>
            <w:right w:val="none" w:sz="0" w:space="0" w:color="auto"/>
          </w:divBdr>
        </w:div>
        <w:div w:id="1064183373">
          <w:marLeft w:val="3402"/>
          <w:marRight w:val="0"/>
          <w:marTop w:val="0"/>
          <w:marBottom w:val="0"/>
          <w:divBdr>
            <w:top w:val="none" w:sz="0" w:space="0" w:color="auto"/>
            <w:left w:val="none" w:sz="0" w:space="0" w:color="auto"/>
            <w:bottom w:val="none" w:sz="0" w:space="0" w:color="auto"/>
            <w:right w:val="none" w:sz="0" w:space="0" w:color="auto"/>
          </w:divBdr>
        </w:div>
        <w:div w:id="1998069136">
          <w:marLeft w:val="3402"/>
          <w:marRight w:val="0"/>
          <w:marTop w:val="0"/>
          <w:marBottom w:val="0"/>
          <w:divBdr>
            <w:top w:val="none" w:sz="0" w:space="0" w:color="auto"/>
            <w:left w:val="none" w:sz="0" w:space="0" w:color="auto"/>
            <w:bottom w:val="none" w:sz="0" w:space="0" w:color="auto"/>
            <w:right w:val="none" w:sz="0" w:space="0" w:color="auto"/>
          </w:divBdr>
        </w:div>
        <w:div w:id="476149894">
          <w:marLeft w:val="3402"/>
          <w:marRight w:val="0"/>
          <w:marTop w:val="0"/>
          <w:marBottom w:val="0"/>
          <w:divBdr>
            <w:top w:val="none" w:sz="0" w:space="0" w:color="auto"/>
            <w:left w:val="none" w:sz="0" w:space="0" w:color="auto"/>
            <w:bottom w:val="none" w:sz="0" w:space="0" w:color="auto"/>
            <w:right w:val="none" w:sz="0" w:space="0" w:color="auto"/>
          </w:divBdr>
        </w:div>
        <w:div w:id="1739548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776357">
          <w:marLeft w:val="3402"/>
          <w:marRight w:val="0"/>
          <w:marTop w:val="0"/>
          <w:marBottom w:val="0"/>
          <w:divBdr>
            <w:top w:val="none" w:sz="0" w:space="0" w:color="auto"/>
            <w:left w:val="none" w:sz="0" w:space="0" w:color="auto"/>
            <w:bottom w:val="none" w:sz="0" w:space="0" w:color="auto"/>
            <w:right w:val="none" w:sz="0" w:space="0" w:color="auto"/>
          </w:divBdr>
        </w:div>
        <w:div w:id="585116021">
          <w:marLeft w:val="3402"/>
          <w:marRight w:val="0"/>
          <w:marTop w:val="0"/>
          <w:marBottom w:val="0"/>
          <w:divBdr>
            <w:top w:val="none" w:sz="0" w:space="0" w:color="auto"/>
            <w:left w:val="none" w:sz="0" w:space="0" w:color="auto"/>
            <w:bottom w:val="none" w:sz="0" w:space="0" w:color="auto"/>
            <w:right w:val="none" w:sz="0" w:space="0" w:color="auto"/>
          </w:divBdr>
        </w:div>
        <w:div w:id="1981378665">
          <w:marLeft w:val="3402"/>
          <w:marRight w:val="0"/>
          <w:marTop w:val="0"/>
          <w:marBottom w:val="0"/>
          <w:divBdr>
            <w:top w:val="none" w:sz="0" w:space="0" w:color="auto"/>
            <w:left w:val="none" w:sz="0" w:space="0" w:color="auto"/>
            <w:bottom w:val="none" w:sz="0" w:space="0" w:color="auto"/>
            <w:right w:val="none" w:sz="0" w:space="0" w:color="auto"/>
          </w:divBdr>
        </w:div>
        <w:div w:id="625114445">
          <w:marLeft w:val="0"/>
          <w:marRight w:val="0"/>
          <w:marTop w:val="480"/>
          <w:marBottom w:val="480"/>
          <w:divBdr>
            <w:top w:val="none" w:sz="0" w:space="0" w:color="auto"/>
            <w:left w:val="none" w:sz="0" w:space="0" w:color="auto"/>
            <w:bottom w:val="none" w:sz="0" w:space="0" w:color="auto"/>
            <w:right w:val="none" w:sz="0" w:space="0" w:color="auto"/>
          </w:divBdr>
        </w:div>
        <w:div w:id="721755002">
          <w:marLeft w:val="960"/>
          <w:marRight w:val="0"/>
          <w:marTop w:val="240"/>
          <w:marBottom w:val="240"/>
          <w:divBdr>
            <w:top w:val="none" w:sz="0" w:space="0" w:color="auto"/>
            <w:left w:val="none" w:sz="0" w:space="0" w:color="auto"/>
            <w:bottom w:val="none" w:sz="0" w:space="0" w:color="auto"/>
            <w:right w:val="none" w:sz="0" w:space="0" w:color="auto"/>
          </w:divBdr>
        </w:div>
        <w:div w:id="950013559">
          <w:marLeft w:val="0"/>
          <w:marRight w:val="0"/>
          <w:marTop w:val="480"/>
          <w:marBottom w:val="480"/>
          <w:divBdr>
            <w:top w:val="none" w:sz="0" w:space="0" w:color="auto"/>
            <w:left w:val="none" w:sz="0" w:space="0" w:color="auto"/>
            <w:bottom w:val="none" w:sz="0" w:space="0" w:color="auto"/>
            <w:right w:val="none" w:sz="0" w:space="0" w:color="auto"/>
          </w:divBdr>
        </w:div>
        <w:div w:id="1880627861">
          <w:marLeft w:val="0"/>
          <w:marRight w:val="0"/>
          <w:marTop w:val="480"/>
          <w:marBottom w:val="480"/>
          <w:divBdr>
            <w:top w:val="none" w:sz="0" w:space="0" w:color="auto"/>
            <w:left w:val="none" w:sz="0" w:space="0" w:color="auto"/>
            <w:bottom w:val="none" w:sz="0" w:space="0" w:color="auto"/>
            <w:right w:val="none" w:sz="0" w:space="0" w:color="auto"/>
          </w:divBdr>
        </w:div>
        <w:div w:id="1743066709">
          <w:marLeft w:val="960"/>
          <w:marRight w:val="0"/>
          <w:marTop w:val="240"/>
          <w:marBottom w:val="240"/>
          <w:divBdr>
            <w:top w:val="none" w:sz="0" w:space="0" w:color="auto"/>
            <w:left w:val="none" w:sz="0" w:space="0" w:color="auto"/>
            <w:bottom w:val="none" w:sz="0" w:space="0" w:color="auto"/>
            <w:right w:val="none" w:sz="0" w:space="0" w:color="auto"/>
          </w:divBdr>
        </w:div>
        <w:div w:id="1305503742">
          <w:marLeft w:val="0"/>
          <w:marRight w:val="0"/>
          <w:marTop w:val="480"/>
          <w:marBottom w:val="480"/>
          <w:divBdr>
            <w:top w:val="none" w:sz="0" w:space="0" w:color="auto"/>
            <w:left w:val="none" w:sz="0" w:space="0" w:color="auto"/>
            <w:bottom w:val="none" w:sz="0" w:space="0" w:color="auto"/>
            <w:right w:val="none" w:sz="0" w:space="0" w:color="auto"/>
          </w:divBdr>
        </w:div>
        <w:div w:id="480317792">
          <w:marLeft w:val="0"/>
          <w:marRight w:val="0"/>
          <w:marTop w:val="0"/>
          <w:marBottom w:val="0"/>
          <w:divBdr>
            <w:top w:val="none" w:sz="0" w:space="0" w:color="auto"/>
            <w:left w:val="none" w:sz="0" w:space="0" w:color="auto"/>
            <w:bottom w:val="none" w:sz="0" w:space="0" w:color="auto"/>
            <w:right w:val="none" w:sz="0" w:space="0" w:color="auto"/>
          </w:divBdr>
        </w:div>
        <w:div w:id="381826191">
          <w:marLeft w:val="0"/>
          <w:marRight w:val="0"/>
          <w:marTop w:val="480"/>
          <w:marBottom w:val="480"/>
          <w:divBdr>
            <w:top w:val="none" w:sz="0" w:space="0" w:color="auto"/>
            <w:left w:val="none" w:sz="0" w:space="0" w:color="auto"/>
            <w:bottom w:val="none" w:sz="0" w:space="0" w:color="auto"/>
            <w:right w:val="none" w:sz="0" w:space="0" w:color="auto"/>
          </w:divBdr>
        </w:div>
        <w:div w:id="1680889227">
          <w:marLeft w:val="960"/>
          <w:marRight w:val="0"/>
          <w:marTop w:val="240"/>
          <w:marBottom w:val="240"/>
          <w:divBdr>
            <w:top w:val="none" w:sz="0" w:space="0" w:color="auto"/>
            <w:left w:val="none" w:sz="0" w:space="0" w:color="auto"/>
            <w:bottom w:val="none" w:sz="0" w:space="0" w:color="auto"/>
            <w:right w:val="none" w:sz="0" w:space="0" w:color="auto"/>
          </w:divBdr>
        </w:div>
        <w:div w:id="1397171457">
          <w:marLeft w:val="0"/>
          <w:marRight w:val="0"/>
          <w:marTop w:val="480"/>
          <w:marBottom w:val="480"/>
          <w:divBdr>
            <w:top w:val="none" w:sz="0" w:space="0" w:color="auto"/>
            <w:left w:val="none" w:sz="0" w:space="0" w:color="auto"/>
            <w:bottom w:val="none" w:sz="0" w:space="0" w:color="auto"/>
            <w:right w:val="none" w:sz="0" w:space="0" w:color="auto"/>
          </w:divBdr>
        </w:div>
        <w:div w:id="878249621">
          <w:marLeft w:val="0"/>
          <w:marRight w:val="0"/>
          <w:marTop w:val="480"/>
          <w:marBottom w:val="480"/>
          <w:divBdr>
            <w:top w:val="none" w:sz="0" w:space="0" w:color="auto"/>
            <w:left w:val="none" w:sz="0" w:space="0" w:color="auto"/>
            <w:bottom w:val="none" w:sz="0" w:space="0" w:color="auto"/>
            <w:right w:val="none" w:sz="0" w:space="0" w:color="auto"/>
          </w:divBdr>
        </w:div>
        <w:div w:id="188182628">
          <w:marLeft w:val="960"/>
          <w:marRight w:val="0"/>
          <w:marTop w:val="240"/>
          <w:marBottom w:val="240"/>
          <w:divBdr>
            <w:top w:val="none" w:sz="0" w:space="0" w:color="auto"/>
            <w:left w:val="none" w:sz="0" w:space="0" w:color="auto"/>
            <w:bottom w:val="none" w:sz="0" w:space="0" w:color="auto"/>
            <w:right w:val="none" w:sz="0" w:space="0" w:color="auto"/>
          </w:divBdr>
        </w:div>
        <w:div w:id="1596088594">
          <w:marLeft w:val="0"/>
          <w:marRight w:val="0"/>
          <w:marTop w:val="480"/>
          <w:marBottom w:val="480"/>
          <w:divBdr>
            <w:top w:val="none" w:sz="0" w:space="0" w:color="auto"/>
            <w:left w:val="none" w:sz="0" w:space="0" w:color="auto"/>
            <w:bottom w:val="none" w:sz="0" w:space="0" w:color="auto"/>
            <w:right w:val="none" w:sz="0" w:space="0" w:color="auto"/>
          </w:divBdr>
        </w:div>
        <w:div w:id="123618379">
          <w:marLeft w:val="0"/>
          <w:marRight w:val="0"/>
          <w:marTop w:val="480"/>
          <w:marBottom w:val="480"/>
          <w:divBdr>
            <w:top w:val="none" w:sz="0" w:space="0" w:color="auto"/>
            <w:left w:val="none" w:sz="0" w:space="0" w:color="auto"/>
            <w:bottom w:val="none" w:sz="0" w:space="0" w:color="auto"/>
            <w:right w:val="none" w:sz="0" w:space="0" w:color="auto"/>
          </w:divBdr>
        </w:div>
        <w:div w:id="412094359">
          <w:marLeft w:val="960"/>
          <w:marRight w:val="0"/>
          <w:marTop w:val="240"/>
          <w:marBottom w:val="240"/>
          <w:divBdr>
            <w:top w:val="none" w:sz="0" w:space="0" w:color="auto"/>
            <w:left w:val="none" w:sz="0" w:space="0" w:color="auto"/>
            <w:bottom w:val="none" w:sz="0" w:space="0" w:color="auto"/>
            <w:right w:val="none" w:sz="0" w:space="0" w:color="auto"/>
          </w:divBdr>
        </w:div>
        <w:div w:id="820854280">
          <w:marLeft w:val="0"/>
          <w:marRight w:val="0"/>
          <w:marTop w:val="480"/>
          <w:marBottom w:val="480"/>
          <w:divBdr>
            <w:top w:val="none" w:sz="0" w:space="0" w:color="auto"/>
            <w:left w:val="none" w:sz="0" w:space="0" w:color="auto"/>
            <w:bottom w:val="none" w:sz="0" w:space="0" w:color="auto"/>
            <w:right w:val="none" w:sz="0" w:space="0" w:color="auto"/>
          </w:divBdr>
        </w:div>
        <w:div w:id="1272710411">
          <w:marLeft w:val="0"/>
          <w:marRight w:val="0"/>
          <w:marTop w:val="480"/>
          <w:marBottom w:val="480"/>
          <w:divBdr>
            <w:top w:val="none" w:sz="0" w:space="0" w:color="auto"/>
            <w:left w:val="none" w:sz="0" w:space="0" w:color="auto"/>
            <w:bottom w:val="none" w:sz="0" w:space="0" w:color="auto"/>
            <w:right w:val="none" w:sz="0" w:space="0" w:color="auto"/>
          </w:divBdr>
        </w:div>
        <w:div w:id="95836345">
          <w:marLeft w:val="960"/>
          <w:marRight w:val="0"/>
          <w:marTop w:val="240"/>
          <w:marBottom w:val="240"/>
          <w:divBdr>
            <w:top w:val="none" w:sz="0" w:space="0" w:color="auto"/>
            <w:left w:val="none" w:sz="0" w:space="0" w:color="auto"/>
            <w:bottom w:val="none" w:sz="0" w:space="0" w:color="auto"/>
            <w:right w:val="none" w:sz="0" w:space="0" w:color="auto"/>
          </w:divBdr>
        </w:div>
        <w:div w:id="1084031302">
          <w:marLeft w:val="0"/>
          <w:marRight w:val="0"/>
          <w:marTop w:val="480"/>
          <w:marBottom w:val="480"/>
          <w:divBdr>
            <w:top w:val="none" w:sz="0" w:space="0" w:color="auto"/>
            <w:left w:val="none" w:sz="0" w:space="0" w:color="auto"/>
            <w:bottom w:val="none" w:sz="0" w:space="0" w:color="auto"/>
            <w:right w:val="none" w:sz="0" w:space="0" w:color="auto"/>
          </w:divBdr>
        </w:div>
        <w:div w:id="1505515121">
          <w:marLeft w:val="0"/>
          <w:marRight w:val="0"/>
          <w:marTop w:val="480"/>
          <w:marBottom w:val="480"/>
          <w:divBdr>
            <w:top w:val="none" w:sz="0" w:space="0" w:color="auto"/>
            <w:left w:val="none" w:sz="0" w:space="0" w:color="auto"/>
            <w:bottom w:val="none" w:sz="0" w:space="0" w:color="auto"/>
            <w:right w:val="none" w:sz="0" w:space="0" w:color="auto"/>
          </w:divBdr>
        </w:div>
        <w:div w:id="1447038410">
          <w:marLeft w:val="0"/>
          <w:marRight w:val="0"/>
          <w:marTop w:val="480"/>
          <w:marBottom w:val="480"/>
          <w:divBdr>
            <w:top w:val="none" w:sz="0" w:space="0" w:color="auto"/>
            <w:left w:val="none" w:sz="0" w:space="0" w:color="auto"/>
            <w:bottom w:val="none" w:sz="0" w:space="0" w:color="auto"/>
            <w:right w:val="none" w:sz="0" w:space="0" w:color="auto"/>
          </w:divBdr>
        </w:div>
        <w:div w:id="414521464">
          <w:marLeft w:val="0"/>
          <w:marRight w:val="0"/>
          <w:marTop w:val="480"/>
          <w:marBottom w:val="480"/>
          <w:divBdr>
            <w:top w:val="none" w:sz="0" w:space="0" w:color="auto"/>
            <w:left w:val="none" w:sz="0" w:space="0" w:color="auto"/>
            <w:bottom w:val="none" w:sz="0" w:space="0" w:color="auto"/>
            <w:right w:val="none" w:sz="0" w:space="0" w:color="auto"/>
          </w:divBdr>
        </w:div>
        <w:div w:id="1289435490">
          <w:marLeft w:val="960"/>
          <w:marRight w:val="0"/>
          <w:marTop w:val="240"/>
          <w:marBottom w:val="240"/>
          <w:divBdr>
            <w:top w:val="none" w:sz="0" w:space="0" w:color="auto"/>
            <w:left w:val="none" w:sz="0" w:space="0" w:color="auto"/>
            <w:bottom w:val="none" w:sz="0" w:space="0" w:color="auto"/>
            <w:right w:val="none" w:sz="0" w:space="0" w:color="auto"/>
          </w:divBdr>
        </w:div>
        <w:div w:id="1932010643">
          <w:marLeft w:val="0"/>
          <w:marRight w:val="0"/>
          <w:marTop w:val="480"/>
          <w:marBottom w:val="480"/>
          <w:divBdr>
            <w:top w:val="none" w:sz="0" w:space="0" w:color="auto"/>
            <w:left w:val="none" w:sz="0" w:space="0" w:color="auto"/>
            <w:bottom w:val="none" w:sz="0" w:space="0" w:color="auto"/>
            <w:right w:val="none" w:sz="0" w:space="0" w:color="auto"/>
          </w:divBdr>
        </w:div>
        <w:div w:id="600069109">
          <w:marLeft w:val="0"/>
          <w:marRight w:val="0"/>
          <w:marTop w:val="480"/>
          <w:marBottom w:val="480"/>
          <w:divBdr>
            <w:top w:val="none" w:sz="0" w:space="0" w:color="auto"/>
            <w:left w:val="none" w:sz="0" w:space="0" w:color="auto"/>
            <w:bottom w:val="none" w:sz="0" w:space="0" w:color="auto"/>
            <w:right w:val="none" w:sz="0" w:space="0" w:color="auto"/>
          </w:divBdr>
        </w:div>
        <w:div w:id="20665441">
          <w:marLeft w:val="960"/>
          <w:marRight w:val="0"/>
          <w:marTop w:val="240"/>
          <w:marBottom w:val="240"/>
          <w:divBdr>
            <w:top w:val="none" w:sz="0" w:space="0" w:color="auto"/>
            <w:left w:val="none" w:sz="0" w:space="0" w:color="auto"/>
            <w:bottom w:val="none" w:sz="0" w:space="0" w:color="auto"/>
            <w:right w:val="none" w:sz="0" w:space="0" w:color="auto"/>
          </w:divBdr>
        </w:div>
        <w:div w:id="1084186022">
          <w:marLeft w:val="0"/>
          <w:marRight w:val="0"/>
          <w:marTop w:val="480"/>
          <w:marBottom w:val="480"/>
          <w:divBdr>
            <w:top w:val="none" w:sz="0" w:space="0" w:color="auto"/>
            <w:left w:val="none" w:sz="0" w:space="0" w:color="auto"/>
            <w:bottom w:val="none" w:sz="0" w:space="0" w:color="auto"/>
            <w:right w:val="none" w:sz="0" w:space="0" w:color="auto"/>
          </w:divBdr>
        </w:div>
        <w:div w:id="1034579197">
          <w:marLeft w:val="0"/>
          <w:marRight w:val="0"/>
          <w:marTop w:val="480"/>
          <w:marBottom w:val="480"/>
          <w:divBdr>
            <w:top w:val="none" w:sz="0" w:space="0" w:color="auto"/>
            <w:left w:val="none" w:sz="0" w:space="0" w:color="auto"/>
            <w:bottom w:val="none" w:sz="0" w:space="0" w:color="auto"/>
            <w:right w:val="none" w:sz="0" w:space="0" w:color="auto"/>
          </w:divBdr>
        </w:div>
        <w:div w:id="1569344496">
          <w:marLeft w:val="960"/>
          <w:marRight w:val="0"/>
          <w:marTop w:val="240"/>
          <w:marBottom w:val="240"/>
          <w:divBdr>
            <w:top w:val="none" w:sz="0" w:space="0" w:color="auto"/>
            <w:left w:val="none" w:sz="0" w:space="0" w:color="auto"/>
            <w:bottom w:val="none" w:sz="0" w:space="0" w:color="auto"/>
            <w:right w:val="none" w:sz="0" w:space="0" w:color="auto"/>
          </w:divBdr>
        </w:div>
        <w:div w:id="1367873983">
          <w:marLeft w:val="0"/>
          <w:marRight w:val="0"/>
          <w:marTop w:val="480"/>
          <w:marBottom w:val="480"/>
          <w:divBdr>
            <w:top w:val="none" w:sz="0" w:space="0" w:color="auto"/>
            <w:left w:val="none" w:sz="0" w:space="0" w:color="auto"/>
            <w:bottom w:val="none" w:sz="0" w:space="0" w:color="auto"/>
            <w:right w:val="none" w:sz="0" w:space="0" w:color="auto"/>
          </w:divBdr>
        </w:div>
        <w:div w:id="1407143921">
          <w:marLeft w:val="960"/>
          <w:marRight w:val="0"/>
          <w:marTop w:val="240"/>
          <w:marBottom w:val="240"/>
          <w:divBdr>
            <w:top w:val="none" w:sz="0" w:space="0" w:color="auto"/>
            <w:left w:val="none" w:sz="0" w:space="0" w:color="auto"/>
            <w:bottom w:val="none" w:sz="0" w:space="0" w:color="auto"/>
            <w:right w:val="none" w:sz="0" w:space="0" w:color="auto"/>
          </w:divBdr>
        </w:div>
        <w:div w:id="1749842539">
          <w:marLeft w:val="0"/>
          <w:marRight w:val="0"/>
          <w:marTop w:val="480"/>
          <w:marBottom w:val="480"/>
          <w:divBdr>
            <w:top w:val="none" w:sz="0" w:space="0" w:color="auto"/>
            <w:left w:val="none" w:sz="0" w:space="0" w:color="auto"/>
            <w:bottom w:val="none" w:sz="0" w:space="0" w:color="auto"/>
            <w:right w:val="none" w:sz="0" w:space="0" w:color="auto"/>
          </w:divBdr>
        </w:div>
        <w:div w:id="2043481002">
          <w:marLeft w:val="0"/>
          <w:marRight w:val="0"/>
          <w:marTop w:val="480"/>
          <w:marBottom w:val="480"/>
          <w:divBdr>
            <w:top w:val="none" w:sz="0" w:space="0" w:color="auto"/>
            <w:left w:val="none" w:sz="0" w:space="0" w:color="auto"/>
            <w:bottom w:val="none" w:sz="0" w:space="0" w:color="auto"/>
            <w:right w:val="none" w:sz="0" w:space="0" w:color="auto"/>
          </w:divBdr>
        </w:div>
        <w:div w:id="366952082">
          <w:marLeft w:val="960"/>
          <w:marRight w:val="0"/>
          <w:marTop w:val="240"/>
          <w:marBottom w:val="240"/>
          <w:divBdr>
            <w:top w:val="none" w:sz="0" w:space="0" w:color="auto"/>
            <w:left w:val="none" w:sz="0" w:space="0" w:color="auto"/>
            <w:bottom w:val="none" w:sz="0" w:space="0" w:color="auto"/>
            <w:right w:val="none" w:sz="0" w:space="0" w:color="auto"/>
          </w:divBdr>
        </w:div>
        <w:div w:id="182866780">
          <w:marLeft w:val="0"/>
          <w:marRight w:val="0"/>
          <w:marTop w:val="480"/>
          <w:marBottom w:val="480"/>
          <w:divBdr>
            <w:top w:val="none" w:sz="0" w:space="0" w:color="auto"/>
            <w:left w:val="none" w:sz="0" w:space="0" w:color="auto"/>
            <w:bottom w:val="none" w:sz="0" w:space="0" w:color="auto"/>
            <w:right w:val="none" w:sz="0" w:space="0" w:color="auto"/>
          </w:divBdr>
        </w:div>
        <w:div w:id="102265792">
          <w:marLeft w:val="960"/>
          <w:marRight w:val="0"/>
          <w:marTop w:val="240"/>
          <w:marBottom w:val="240"/>
          <w:divBdr>
            <w:top w:val="none" w:sz="0" w:space="0" w:color="auto"/>
            <w:left w:val="none" w:sz="0" w:space="0" w:color="auto"/>
            <w:bottom w:val="none" w:sz="0" w:space="0" w:color="auto"/>
            <w:right w:val="none" w:sz="0" w:space="0" w:color="auto"/>
          </w:divBdr>
        </w:div>
        <w:div w:id="667368968">
          <w:marLeft w:val="0"/>
          <w:marRight w:val="0"/>
          <w:marTop w:val="480"/>
          <w:marBottom w:val="480"/>
          <w:divBdr>
            <w:top w:val="none" w:sz="0" w:space="0" w:color="auto"/>
            <w:left w:val="none" w:sz="0" w:space="0" w:color="auto"/>
            <w:bottom w:val="none" w:sz="0" w:space="0" w:color="auto"/>
            <w:right w:val="none" w:sz="0" w:space="0" w:color="auto"/>
          </w:divBdr>
        </w:div>
        <w:div w:id="1101949253">
          <w:marLeft w:val="960"/>
          <w:marRight w:val="0"/>
          <w:marTop w:val="240"/>
          <w:marBottom w:val="240"/>
          <w:divBdr>
            <w:top w:val="none" w:sz="0" w:space="0" w:color="auto"/>
            <w:left w:val="none" w:sz="0" w:space="0" w:color="auto"/>
            <w:bottom w:val="none" w:sz="0" w:space="0" w:color="auto"/>
            <w:right w:val="none" w:sz="0" w:space="0" w:color="auto"/>
          </w:divBdr>
        </w:div>
        <w:div w:id="754519847">
          <w:marLeft w:val="0"/>
          <w:marRight w:val="0"/>
          <w:marTop w:val="480"/>
          <w:marBottom w:val="480"/>
          <w:divBdr>
            <w:top w:val="none" w:sz="0" w:space="0" w:color="auto"/>
            <w:left w:val="none" w:sz="0" w:space="0" w:color="auto"/>
            <w:bottom w:val="none" w:sz="0" w:space="0" w:color="auto"/>
            <w:right w:val="none" w:sz="0" w:space="0" w:color="auto"/>
          </w:divBdr>
        </w:div>
        <w:div w:id="1721594370">
          <w:marLeft w:val="0"/>
          <w:marRight w:val="0"/>
          <w:marTop w:val="480"/>
          <w:marBottom w:val="480"/>
          <w:divBdr>
            <w:top w:val="none" w:sz="0" w:space="0" w:color="auto"/>
            <w:left w:val="none" w:sz="0" w:space="0" w:color="auto"/>
            <w:bottom w:val="none" w:sz="0" w:space="0" w:color="auto"/>
            <w:right w:val="none" w:sz="0" w:space="0" w:color="auto"/>
          </w:divBdr>
        </w:div>
        <w:div w:id="1498381202">
          <w:marLeft w:val="960"/>
          <w:marRight w:val="0"/>
          <w:marTop w:val="240"/>
          <w:marBottom w:val="240"/>
          <w:divBdr>
            <w:top w:val="none" w:sz="0" w:space="0" w:color="auto"/>
            <w:left w:val="none" w:sz="0" w:space="0" w:color="auto"/>
            <w:bottom w:val="none" w:sz="0" w:space="0" w:color="auto"/>
            <w:right w:val="none" w:sz="0" w:space="0" w:color="auto"/>
          </w:divBdr>
        </w:div>
        <w:div w:id="814954286">
          <w:marLeft w:val="0"/>
          <w:marRight w:val="0"/>
          <w:marTop w:val="480"/>
          <w:marBottom w:val="480"/>
          <w:divBdr>
            <w:top w:val="none" w:sz="0" w:space="0" w:color="auto"/>
            <w:left w:val="none" w:sz="0" w:space="0" w:color="auto"/>
            <w:bottom w:val="none" w:sz="0" w:space="0" w:color="auto"/>
            <w:right w:val="none" w:sz="0" w:space="0" w:color="auto"/>
          </w:divBdr>
        </w:div>
        <w:div w:id="1923561622">
          <w:marLeft w:val="0"/>
          <w:marRight w:val="0"/>
          <w:marTop w:val="480"/>
          <w:marBottom w:val="480"/>
          <w:divBdr>
            <w:top w:val="none" w:sz="0" w:space="0" w:color="auto"/>
            <w:left w:val="none" w:sz="0" w:space="0" w:color="auto"/>
            <w:bottom w:val="none" w:sz="0" w:space="0" w:color="auto"/>
            <w:right w:val="none" w:sz="0" w:space="0" w:color="auto"/>
          </w:divBdr>
        </w:div>
        <w:div w:id="2085839025">
          <w:marLeft w:val="960"/>
          <w:marRight w:val="0"/>
          <w:marTop w:val="240"/>
          <w:marBottom w:val="240"/>
          <w:divBdr>
            <w:top w:val="none" w:sz="0" w:space="0" w:color="auto"/>
            <w:left w:val="none" w:sz="0" w:space="0" w:color="auto"/>
            <w:bottom w:val="none" w:sz="0" w:space="0" w:color="auto"/>
            <w:right w:val="none" w:sz="0" w:space="0" w:color="auto"/>
          </w:divBdr>
        </w:div>
        <w:div w:id="273829460">
          <w:marLeft w:val="0"/>
          <w:marRight w:val="0"/>
          <w:marTop w:val="480"/>
          <w:marBottom w:val="480"/>
          <w:divBdr>
            <w:top w:val="none" w:sz="0" w:space="0" w:color="auto"/>
            <w:left w:val="none" w:sz="0" w:space="0" w:color="auto"/>
            <w:bottom w:val="none" w:sz="0" w:space="0" w:color="auto"/>
            <w:right w:val="none" w:sz="0" w:space="0" w:color="auto"/>
          </w:divBdr>
        </w:div>
        <w:div w:id="417866831">
          <w:marLeft w:val="0"/>
          <w:marRight w:val="0"/>
          <w:marTop w:val="480"/>
          <w:marBottom w:val="480"/>
          <w:divBdr>
            <w:top w:val="none" w:sz="0" w:space="0" w:color="auto"/>
            <w:left w:val="none" w:sz="0" w:space="0" w:color="auto"/>
            <w:bottom w:val="none" w:sz="0" w:space="0" w:color="auto"/>
            <w:right w:val="none" w:sz="0" w:space="0" w:color="auto"/>
          </w:divBdr>
        </w:div>
        <w:div w:id="151718206">
          <w:marLeft w:val="0"/>
          <w:marRight w:val="0"/>
          <w:marTop w:val="480"/>
          <w:marBottom w:val="480"/>
          <w:divBdr>
            <w:top w:val="none" w:sz="0" w:space="0" w:color="auto"/>
            <w:left w:val="none" w:sz="0" w:space="0" w:color="auto"/>
            <w:bottom w:val="none" w:sz="0" w:space="0" w:color="auto"/>
            <w:right w:val="none" w:sz="0" w:space="0" w:color="auto"/>
          </w:divBdr>
        </w:div>
        <w:div w:id="685329504">
          <w:marLeft w:val="0"/>
          <w:marRight w:val="0"/>
          <w:marTop w:val="480"/>
          <w:marBottom w:val="480"/>
          <w:divBdr>
            <w:top w:val="none" w:sz="0" w:space="0" w:color="auto"/>
            <w:left w:val="none" w:sz="0" w:space="0" w:color="auto"/>
            <w:bottom w:val="none" w:sz="0" w:space="0" w:color="auto"/>
            <w:right w:val="none" w:sz="0" w:space="0" w:color="auto"/>
          </w:divBdr>
        </w:div>
        <w:div w:id="506334713">
          <w:marLeft w:val="960"/>
          <w:marRight w:val="0"/>
          <w:marTop w:val="240"/>
          <w:marBottom w:val="240"/>
          <w:divBdr>
            <w:top w:val="none" w:sz="0" w:space="0" w:color="auto"/>
            <w:left w:val="none" w:sz="0" w:space="0" w:color="auto"/>
            <w:bottom w:val="none" w:sz="0" w:space="0" w:color="auto"/>
            <w:right w:val="none" w:sz="0" w:space="0" w:color="auto"/>
          </w:divBdr>
        </w:div>
        <w:div w:id="94400270">
          <w:marLeft w:val="0"/>
          <w:marRight w:val="0"/>
          <w:marTop w:val="480"/>
          <w:marBottom w:val="480"/>
          <w:divBdr>
            <w:top w:val="none" w:sz="0" w:space="0" w:color="auto"/>
            <w:left w:val="none" w:sz="0" w:space="0" w:color="auto"/>
            <w:bottom w:val="none" w:sz="0" w:space="0" w:color="auto"/>
            <w:right w:val="none" w:sz="0" w:space="0" w:color="auto"/>
          </w:divBdr>
        </w:div>
        <w:div w:id="558827174">
          <w:marLeft w:val="0"/>
          <w:marRight w:val="0"/>
          <w:marTop w:val="480"/>
          <w:marBottom w:val="480"/>
          <w:divBdr>
            <w:top w:val="none" w:sz="0" w:space="0" w:color="auto"/>
            <w:left w:val="none" w:sz="0" w:space="0" w:color="auto"/>
            <w:bottom w:val="none" w:sz="0" w:space="0" w:color="auto"/>
            <w:right w:val="none" w:sz="0" w:space="0" w:color="auto"/>
          </w:divBdr>
        </w:div>
        <w:div w:id="609707687">
          <w:marLeft w:val="0"/>
          <w:marRight w:val="0"/>
          <w:marTop w:val="480"/>
          <w:marBottom w:val="480"/>
          <w:divBdr>
            <w:top w:val="none" w:sz="0" w:space="0" w:color="auto"/>
            <w:left w:val="none" w:sz="0" w:space="0" w:color="auto"/>
            <w:bottom w:val="none" w:sz="0" w:space="0" w:color="auto"/>
            <w:right w:val="none" w:sz="0" w:space="0" w:color="auto"/>
          </w:divBdr>
        </w:div>
        <w:div w:id="1023481678">
          <w:marLeft w:val="0"/>
          <w:marRight w:val="0"/>
          <w:marTop w:val="0"/>
          <w:marBottom w:val="0"/>
          <w:divBdr>
            <w:top w:val="none" w:sz="0" w:space="0" w:color="auto"/>
            <w:left w:val="none" w:sz="0" w:space="0" w:color="auto"/>
            <w:bottom w:val="none" w:sz="0" w:space="0" w:color="auto"/>
            <w:right w:val="none" w:sz="0" w:space="0" w:color="auto"/>
          </w:divBdr>
        </w:div>
        <w:div w:id="552666979">
          <w:marLeft w:val="3402"/>
          <w:marRight w:val="0"/>
          <w:marTop w:val="0"/>
          <w:marBottom w:val="0"/>
          <w:divBdr>
            <w:top w:val="none" w:sz="0" w:space="0" w:color="auto"/>
            <w:left w:val="none" w:sz="0" w:space="0" w:color="auto"/>
            <w:bottom w:val="none" w:sz="0" w:space="0" w:color="auto"/>
            <w:right w:val="none" w:sz="0" w:space="0" w:color="auto"/>
          </w:divBdr>
        </w:div>
        <w:div w:id="1868519436">
          <w:marLeft w:val="3402"/>
          <w:marRight w:val="0"/>
          <w:marTop w:val="0"/>
          <w:marBottom w:val="0"/>
          <w:divBdr>
            <w:top w:val="none" w:sz="0" w:space="0" w:color="auto"/>
            <w:left w:val="none" w:sz="0" w:space="0" w:color="auto"/>
            <w:bottom w:val="none" w:sz="0" w:space="0" w:color="auto"/>
            <w:right w:val="none" w:sz="0" w:space="0" w:color="auto"/>
          </w:divBdr>
        </w:div>
        <w:div w:id="1914926312">
          <w:marLeft w:val="3402"/>
          <w:marRight w:val="0"/>
          <w:marTop w:val="0"/>
          <w:marBottom w:val="0"/>
          <w:divBdr>
            <w:top w:val="none" w:sz="0" w:space="0" w:color="auto"/>
            <w:left w:val="none" w:sz="0" w:space="0" w:color="auto"/>
            <w:bottom w:val="none" w:sz="0" w:space="0" w:color="auto"/>
            <w:right w:val="none" w:sz="0" w:space="0" w:color="auto"/>
          </w:divBdr>
        </w:div>
        <w:div w:id="365064346">
          <w:marLeft w:val="3402"/>
          <w:marRight w:val="0"/>
          <w:marTop w:val="0"/>
          <w:marBottom w:val="0"/>
          <w:divBdr>
            <w:top w:val="none" w:sz="0" w:space="0" w:color="auto"/>
            <w:left w:val="none" w:sz="0" w:space="0" w:color="auto"/>
            <w:bottom w:val="none" w:sz="0" w:space="0" w:color="auto"/>
            <w:right w:val="none" w:sz="0" w:space="0" w:color="auto"/>
          </w:divBdr>
        </w:div>
        <w:div w:id="1954242350">
          <w:marLeft w:val="3402"/>
          <w:marRight w:val="0"/>
          <w:marTop w:val="0"/>
          <w:marBottom w:val="0"/>
          <w:divBdr>
            <w:top w:val="none" w:sz="0" w:space="0" w:color="auto"/>
            <w:left w:val="none" w:sz="0" w:space="0" w:color="auto"/>
            <w:bottom w:val="none" w:sz="0" w:space="0" w:color="auto"/>
            <w:right w:val="none" w:sz="0" w:space="0" w:color="auto"/>
          </w:divBdr>
        </w:div>
        <w:div w:id="39355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2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467390">
          <w:marLeft w:val="3402"/>
          <w:marRight w:val="0"/>
          <w:marTop w:val="0"/>
          <w:marBottom w:val="0"/>
          <w:divBdr>
            <w:top w:val="none" w:sz="0" w:space="0" w:color="auto"/>
            <w:left w:val="none" w:sz="0" w:space="0" w:color="auto"/>
            <w:bottom w:val="none" w:sz="0" w:space="0" w:color="auto"/>
            <w:right w:val="none" w:sz="0" w:space="0" w:color="auto"/>
          </w:divBdr>
        </w:div>
        <w:div w:id="1871993111">
          <w:marLeft w:val="3402"/>
          <w:marRight w:val="0"/>
          <w:marTop w:val="0"/>
          <w:marBottom w:val="0"/>
          <w:divBdr>
            <w:top w:val="none" w:sz="0" w:space="0" w:color="auto"/>
            <w:left w:val="none" w:sz="0" w:space="0" w:color="auto"/>
            <w:bottom w:val="none" w:sz="0" w:space="0" w:color="auto"/>
            <w:right w:val="none" w:sz="0" w:space="0" w:color="auto"/>
          </w:divBdr>
        </w:div>
        <w:div w:id="1565874848">
          <w:marLeft w:val="3402"/>
          <w:marRight w:val="0"/>
          <w:marTop w:val="0"/>
          <w:marBottom w:val="0"/>
          <w:divBdr>
            <w:top w:val="none" w:sz="0" w:space="0" w:color="auto"/>
            <w:left w:val="none" w:sz="0" w:space="0" w:color="auto"/>
            <w:bottom w:val="none" w:sz="0" w:space="0" w:color="auto"/>
            <w:right w:val="none" w:sz="0" w:space="0" w:color="auto"/>
          </w:divBdr>
        </w:div>
        <w:div w:id="157057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253904">
          <w:marLeft w:val="3402"/>
          <w:marRight w:val="0"/>
          <w:marTop w:val="0"/>
          <w:marBottom w:val="0"/>
          <w:divBdr>
            <w:top w:val="none" w:sz="0" w:space="0" w:color="auto"/>
            <w:left w:val="none" w:sz="0" w:space="0" w:color="auto"/>
            <w:bottom w:val="none" w:sz="0" w:space="0" w:color="auto"/>
            <w:right w:val="none" w:sz="0" w:space="0" w:color="auto"/>
          </w:divBdr>
        </w:div>
        <w:div w:id="1191408088">
          <w:marLeft w:val="3402"/>
          <w:marRight w:val="0"/>
          <w:marTop w:val="0"/>
          <w:marBottom w:val="0"/>
          <w:divBdr>
            <w:top w:val="none" w:sz="0" w:space="0" w:color="auto"/>
            <w:left w:val="none" w:sz="0" w:space="0" w:color="auto"/>
            <w:bottom w:val="none" w:sz="0" w:space="0" w:color="auto"/>
            <w:right w:val="none" w:sz="0" w:space="0" w:color="auto"/>
          </w:divBdr>
        </w:div>
        <w:div w:id="34691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90703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254501">
              <w:marLeft w:val="0"/>
              <w:marRight w:val="0"/>
              <w:marTop w:val="0"/>
              <w:marBottom w:val="0"/>
              <w:divBdr>
                <w:top w:val="none" w:sz="0" w:space="0" w:color="auto"/>
                <w:left w:val="none" w:sz="0" w:space="0" w:color="auto"/>
                <w:bottom w:val="none" w:sz="0" w:space="0" w:color="auto"/>
                <w:right w:val="none" w:sz="0" w:space="0" w:color="auto"/>
              </w:divBdr>
            </w:div>
            <w:div w:id="1870873270">
              <w:marLeft w:val="0"/>
              <w:marRight w:val="0"/>
              <w:marTop w:val="0"/>
              <w:marBottom w:val="0"/>
              <w:divBdr>
                <w:top w:val="none" w:sz="0" w:space="0" w:color="auto"/>
                <w:left w:val="none" w:sz="0" w:space="0" w:color="auto"/>
                <w:bottom w:val="none" w:sz="0" w:space="0" w:color="auto"/>
                <w:right w:val="none" w:sz="0" w:space="0" w:color="auto"/>
              </w:divBdr>
            </w:div>
            <w:div w:id="1813133116">
              <w:marLeft w:val="0"/>
              <w:marRight w:val="0"/>
              <w:marTop w:val="0"/>
              <w:marBottom w:val="0"/>
              <w:divBdr>
                <w:top w:val="none" w:sz="0" w:space="0" w:color="auto"/>
                <w:left w:val="none" w:sz="0" w:space="0" w:color="auto"/>
                <w:bottom w:val="none" w:sz="0" w:space="0" w:color="auto"/>
                <w:right w:val="none" w:sz="0" w:space="0" w:color="auto"/>
              </w:divBdr>
            </w:div>
            <w:div w:id="125441601">
              <w:marLeft w:val="0"/>
              <w:marRight w:val="0"/>
              <w:marTop w:val="0"/>
              <w:marBottom w:val="0"/>
              <w:divBdr>
                <w:top w:val="none" w:sz="0" w:space="0" w:color="auto"/>
                <w:left w:val="none" w:sz="0" w:space="0" w:color="auto"/>
                <w:bottom w:val="none" w:sz="0" w:space="0" w:color="auto"/>
                <w:right w:val="none" w:sz="0" w:space="0" w:color="auto"/>
              </w:divBdr>
            </w:div>
            <w:div w:id="1483346486">
              <w:marLeft w:val="0"/>
              <w:marRight w:val="0"/>
              <w:marTop w:val="0"/>
              <w:marBottom w:val="0"/>
              <w:divBdr>
                <w:top w:val="none" w:sz="0" w:space="0" w:color="auto"/>
                <w:left w:val="none" w:sz="0" w:space="0" w:color="auto"/>
                <w:bottom w:val="none" w:sz="0" w:space="0" w:color="auto"/>
                <w:right w:val="none" w:sz="0" w:space="0" w:color="auto"/>
              </w:divBdr>
            </w:div>
          </w:divsChild>
        </w:div>
        <w:div w:id="1336885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4097224">
              <w:marLeft w:val="0"/>
              <w:marRight w:val="0"/>
              <w:marTop w:val="0"/>
              <w:marBottom w:val="0"/>
              <w:divBdr>
                <w:top w:val="none" w:sz="0" w:space="0" w:color="auto"/>
                <w:left w:val="none" w:sz="0" w:space="0" w:color="auto"/>
                <w:bottom w:val="none" w:sz="0" w:space="0" w:color="auto"/>
                <w:right w:val="none" w:sz="0" w:space="0" w:color="auto"/>
              </w:divBdr>
            </w:div>
            <w:div w:id="924919942">
              <w:marLeft w:val="0"/>
              <w:marRight w:val="0"/>
              <w:marTop w:val="0"/>
              <w:marBottom w:val="0"/>
              <w:divBdr>
                <w:top w:val="none" w:sz="0" w:space="0" w:color="auto"/>
                <w:left w:val="none" w:sz="0" w:space="0" w:color="auto"/>
                <w:bottom w:val="none" w:sz="0" w:space="0" w:color="auto"/>
                <w:right w:val="none" w:sz="0" w:space="0" w:color="auto"/>
              </w:divBdr>
            </w:div>
            <w:div w:id="972098255">
              <w:marLeft w:val="0"/>
              <w:marRight w:val="0"/>
              <w:marTop w:val="0"/>
              <w:marBottom w:val="0"/>
              <w:divBdr>
                <w:top w:val="none" w:sz="0" w:space="0" w:color="auto"/>
                <w:left w:val="none" w:sz="0" w:space="0" w:color="auto"/>
                <w:bottom w:val="none" w:sz="0" w:space="0" w:color="auto"/>
                <w:right w:val="none" w:sz="0" w:space="0" w:color="auto"/>
              </w:divBdr>
            </w:div>
            <w:div w:id="555094674">
              <w:marLeft w:val="0"/>
              <w:marRight w:val="0"/>
              <w:marTop w:val="0"/>
              <w:marBottom w:val="0"/>
              <w:divBdr>
                <w:top w:val="none" w:sz="0" w:space="0" w:color="auto"/>
                <w:left w:val="none" w:sz="0" w:space="0" w:color="auto"/>
                <w:bottom w:val="none" w:sz="0" w:space="0" w:color="auto"/>
                <w:right w:val="none" w:sz="0" w:space="0" w:color="auto"/>
              </w:divBdr>
            </w:div>
            <w:div w:id="2069263832">
              <w:marLeft w:val="0"/>
              <w:marRight w:val="0"/>
              <w:marTop w:val="0"/>
              <w:marBottom w:val="0"/>
              <w:divBdr>
                <w:top w:val="none" w:sz="0" w:space="0" w:color="auto"/>
                <w:left w:val="none" w:sz="0" w:space="0" w:color="auto"/>
                <w:bottom w:val="none" w:sz="0" w:space="0" w:color="auto"/>
                <w:right w:val="none" w:sz="0" w:space="0" w:color="auto"/>
              </w:divBdr>
            </w:div>
            <w:div w:id="77866827">
              <w:marLeft w:val="0"/>
              <w:marRight w:val="0"/>
              <w:marTop w:val="0"/>
              <w:marBottom w:val="0"/>
              <w:divBdr>
                <w:top w:val="none" w:sz="0" w:space="0" w:color="auto"/>
                <w:left w:val="none" w:sz="0" w:space="0" w:color="auto"/>
                <w:bottom w:val="none" w:sz="0" w:space="0" w:color="auto"/>
                <w:right w:val="none" w:sz="0" w:space="0" w:color="auto"/>
              </w:divBdr>
            </w:div>
            <w:div w:id="1784110144">
              <w:marLeft w:val="0"/>
              <w:marRight w:val="0"/>
              <w:marTop w:val="0"/>
              <w:marBottom w:val="0"/>
              <w:divBdr>
                <w:top w:val="none" w:sz="0" w:space="0" w:color="auto"/>
                <w:left w:val="none" w:sz="0" w:space="0" w:color="auto"/>
                <w:bottom w:val="none" w:sz="0" w:space="0" w:color="auto"/>
                <w:right w:val="none" w:sz="0" w:space="0" w:color="auto"/>
              </w:divBdr>
            </w:div>
            <w:div w:id="965698463">
              <w:marLeft w:val="0"/>
              <w:marRight w:val="0"/>
              <w:marTop w:val="0"/>
              <w:marBottom w:val="0"/>
              <w:divBdr>
                <w:top w:val="none" w:sz="0" w:space="0" w:color="auto"/>
                <w:left w:val="none" w:sz="0" w:space="0" w:color="auto"/>
                <w:bottom w:val="none" w:sz="0" w:space="0" w:color="auto"/>
                <w:right w:val="none" w:sz="0" w:space="0" w:color="auto"/>
              </w:divBdr>
            </w:div>
            <w:div w:id="1579360816">
              <w:marLeft w:val="0"/>
              <w:marRight w:val="0"/>
              <w:marTop w:val="0"/>
              <w:marBottom w:val="0"/>
              <w:divBdr>
                <w:top w:val="none" w:sz="0" w:space="0" w:color="auto"/>
                <w:left w:val="none" w:sz="0" w:space="0" w:color="auto"/>
                <w:bottom w:val="none" w:sz="0" w:space="0" w:color="auto"/>
                <w:right w:val="none" w:sz="0" w:space="0" w:color="auto"/>
              </w:divBdr>
            </w:div>
            <w:div w:id="175996489">
              <w:marLeft w:val="0"/>
              <w:marRight w:val="0"/>
              <w:marTop w:val="0"/>
              <w:marBottom w:val="0"/>
              <w:divBdr>
                <w:top w:val="none" w:sz="0" w:space="0" w:color="auto"/>
                <w:left w:val="none" w:sz="0" w:space="0" w:color="auto"/>
                <w:bottom w:val="none" w:sz="0" w:space="0" w:color="auto"/>
                <w:right w:val="none" w:sz="0" w:space="0" w:color="auto"/>
              </w:divBdr>
            </w:div>
            <w:div w:id="1793327611">
              <w:marLeft w:val="0"/>
              <w:marRight w:val="0"/>
              <w:marTop w:val="0"/>
              <w:marBottom w:val="0"/>
              <w:divBdr>
                <w:top w:val="none" w:sz="0" w:space="0" w:color="auto"/>
                <w:left w:val="none" w:sz="0" w:space="0" w:color="auto"/>
                <w:bottom w:val="none" w:sz="0" w:space="0" w:color="auto"/>
                <w:right w:val="none" w:sz="0" w:space="0" w:color="auto"/>
              </w:divBdr>
            </w:div>
            <w:div w:id="2003507320">
              <w:marLeft w:val="0"/>
              <w:marRight w:val="0"/>
              <w:marTop w:val="0"/>
              <w:marBottom w:val="0"/>
              <w:divBdr>
                <w:top w:val="none" w:sz="0" w:space="0" w:color="auto"/>
                <w:left w:val="none" w:sz="0" w:space="0" w:color="auto"/>
                <w:bottom w:val="none" w:sz="0" w:space="0" w:color="auto"/>
                <w:right w:val="none" w:sz="0" w:space="0" w:color="auto"/>
              </w:divBdr>
            </w:div>
            <w:div w:id="1349023228">
              <w:marLeft w:val="0"/>
              <w:marRight w:val="0"/>
              <w:marTop w:val="0"/>
              <w:marBottom w:val="0"/>
              <w:divBdr>
                <w:top w:val="none" w:sz="0" w:space="0" w:color="auto"/>
                <w:left w:val="none" w:sz="0" w:space="0" w:color="auto"/>
                <w:bottom w:val="none" w:sz="0" w:space="0" w:color="auto"/>
                <w:right w:val="none" w:sz="0" w:space="0" w:color="auto"/>
              </w:divBdr>
            </w:div>
            <w:div w:id="1956209480">
              <w:marLeft w:val="0"/>
              <w:marRight w:val="0"/>
              <w:marTop w:val="0"/>
              <w:marBottom w:val="0"/>
              <w:divBdr>
                <w:top w:val="none" w:sz="0" w:space="0" w:color="auto"/>
                <w:left w:val="none" w:sz="0" w:space="0" w:color="auto"/>
                <w:bottom w:val="none" w:sz="0" w:space="0" w:color="auto"/>
                <w:right w:val="none" w:sz="0" w:space="0" w:color="auto"/>
              </w:divBdr>
            </w:div>
            <w:div w:id="1999728641">
              <w:marLeft w:val="0"/>
              <w:marRight w:val="0"/>
              <w:marTop w:val="0"/>
              <w:marBottom w:val="0"/>
              <w:divBdr>
                <w:top w:val="none" w:sz="0" w:space="0" w:color="auto"/>
                <w:left w:val="none" w:sz="0" w:space="0" w:color="auto"/>
                <w:bottom w:val="none" w:sz="0" w:space="0" w:color="auto"/>
                <w:right w:val="none" w:sz="0" w:space="0" w:color="auto"/>
              </w:divBdr>
            </w:div>
            <w:div w:id="1877616718">
              <w:marLeft w:val="0"/>
              <w:marRight w:val="0"/>
              <w:marTop w:val="0"/>
              <w:marBottom w:val="0"/>
              <w:divBdr>
                <w:top w:val="none" w:sz="0" w:space="0" w:color="auto"/>
                <w:left w:val="none" w:sz="0" w:space="0" w:color="auto"/>
                <w:bottom w:val="none" w:sz="0" w:space="0" w:color="auto"/>
                <w:right w:val="none" w:sz="0" w:space="0" w:color="auto"/>
              </w:divBdr>
            </w:div>
            <w:div w:id="1102725812">
              <w:marLeft w:val="0"/>
              <w:marRight w:val="0"/>
              <w:marTop w:val="0"/>
              <w:marBottom w:val="0"/>
              <w:divBdr>
                <w:top w:val="none" w:sz="0" w:space="0" w:color="auto"/>
                <w:left w:val="none" w:sz="0" w:space="0" w:color="auto"/>
                <w:bottom w:val="none" w:sz="0" w:space="0" w:color="auto"/>
                <w:right w:val="none" w:sz="0" w:space="0" w:color="auto"/>
              </w:divBdr>
            </w:div>
            <w:div w:id="177545440">
              <w:marLeft w:val="0"/>
              <w:marRight w:val="0"/>
              <w:marTop w:val="0"/>
              <w:marBottom w:val="0"/>
              <w:divBdr>
                <w:top w:val="none" w:sz="0" w:space="0" w:color="auto"/>
                <w:left w:val="none" w:sz="0" w:space="0" w:color="auto"/>
                <w:bottom w:val="none" w:sz="0" w:space="0" w:color="auto"/>
                <w:right w:val="none" w:sz="0" w:space="0" w:color="auto"/>
              </w:divBdr>
            </w:div>
            <w:div w:id="1243639975">
              <w:marLeft w:val="0"/>
              <w:marRight w:val="0"/>
              <w:marTop w:val="0"/>
              <w:marBottom w:val="0"/>
              <w:divBdr>
                <w:top w:val="none" w:sz="0" w:space="0" w:color="auto"/>
                <w:left w:val="none" w:sz="0" w:space="0" w:color="auto"/>
                <w:bottom w:val="none" w:sz="0" w:space="0" w:color="auto"/>
                <w:right w:val="none" w:sz="0" w:space="0" w:color="auto"/>
              </w:divBdr>
            </w:div>
            <w:div w:id="1323044992">
              <w:marLeft w:val="0"/>
              <w:marRight w:val="0"/>
              <w:marTop w:val="0"/>
              <w:marBottom w:val="0"/>
              <w:divBdr>
                <w:top w:val="none" w:sz="0" w:space="0" w:color="auto"/>
                <w:left w:val="none" w:sz="0" w:space="0" w:color="auto"/>
                <w:bottom w:val="none" w:sz="0" w:space="0" w:color="auto"/>
                <w:right w:val="none" w:sz="0" w:space="0" w:color="auto"/>
              </w:divBdr>
            </w:div>
            <w:div w:id="115492862">
              <w:marLeft w:val="0"/>
              <w:marRight w:val="0"/>
              <w:marTop w:val="0"/>
              <w:marBottom w:val="0"/>
              <w:divBdr>
                <w:top w:val="none" w:sz="0" w:space="0" w:color="auto"/>
                <w:left w:val="none" w:sz="0" w:space="0" w:color="auto"/>
                <w:bottom w:val="none" w:sz="0" w:space="0" w:color="auto"/>
                <w:right w:val="none" w:sz="0" w:space="0" w:color="auto"/>
              </w:divBdr>
            </w:div>
            <w:div w:id="2012102095">
              <w:marLeft w:val="0"/>
              <w:marRight w:val="0"/>
              <w:marTop w:val="0"/>
              <w:marBottom w:val="0"/>
              <w:divBdr>
                <w:top w:val="none" w:sz="0" w:space="0" w:color="auto"/>
                <w:left w:val="none" w:sz="0" w:space="0" w:color="auto"/>
                <w:bottom w:val="none" w:sz="0" w:space="0" w:color="auto"/>
                <w:right w:val="none" w:sz="0" w:space="0" w:color="auto"/>
              </w:divBdr>
            </w:div>
            <w:div w:id="968902001">
              <w:marLeft w:val="0"/>
              <w:marRight w:val="0"/>
              <w:marTop w:val="0"/>
              <w:marBottom w:val="0"/>
              <w:divBdr>
                <w:top w:val="none" w:sz="0" w:space="0" w:color="auto"/>
                <w:left w:val="none" w:sz="0" w:space="0" w:color="auto"/>
                <w:bottom w:val="none" w:sz="0" w:space="0" w:color="auto"/>
                <w:right w:val="none" w:sz="0" w:space="0" w:color="auto"/>
              </w:divBdr>
            </w:div>
            <w:div w:id="434639648">
              <w:marLeft w:val="0"/>
              <w:marRight w:val="0"/>
              <w:marTop w:val="0"/>
              <w:marBottom w:val="0"/>
              <w:divBdr>
                <w:top w:val="none" w:sz="0" w:space="0" w:color="auto"/>
                <w:left w:val="none" w:sz="0" w:space="0" w:color="auto"/>
                <w:bottom w:val="none" w:sz="0" w:space="0" w:color="auto"/>
                <w:right w:val="none" w:sz="0" w:space="0" w:color="auto"/>
              </w:divBdr>
            </w:div>
            <w:div w:id="1227257129">
              <w:marLeft w:val="0"/>
              <w:marRight w:val="0"/>
              <w:marTop w:val="0"/>
              <w:marBottom w:val="0"/>
              <w:divBdr>
                <w:top w:val="none" w:sz="0" w:space="0" w:color="auto"/>
                <w:left w:val="none" w:sz="0" w:space="0" w:color="auto"/>
                <w:bottom w:val="none" w:sz="0" w:space="0" w:color="auto"/>
                <w:right w:val="none" w:sz="0" w:space="0" w:color="auto"/>
              </w:divBdr>
            </w:div>
            <w:div w:id="1542009001">
              <w:marLeft w:val="0"/>
              <w:marRight w:val="0"/>
              <w:marTop w:val="0"/>
              <w:marBottom w:val="0"/>
              <w:divBdr>
                <w:top w:val="none" w:sz="0" w:space="0" w:color="auto"/>
                <w:left w:val="none" w:sz="0" w:space="0" w:color="auto"/>
                <w:bottom w:val="none" w:sz="0" w:space="0" w:color="auto"/>
                <w:right w:val="none" w:sz="0" w:space="0" w:color="auto"/>
              </w:divBdr>
            </w:div>
            <w:div w:id="1461800958">
              <w:marLeft w:val="0"/>
              <w:marRight w:val="0"/>
              <w:marTop w:val="0"/>
              <w:marBottom w:val="0"/>
              <w:divBdr>
                <w:top w:val="none" w:sz="0" w:space="0" w:color="auto"/>
                <w:left w:val="none" w:sz="0" w:space="0" w:color="auto"/>
                <w:bottom w:val="none" w:sz="0" w:space="0" w:color="auto"/>
                <w:right w:val="none" w:sz="0" w:space="0" w:color="auto"/>
              </w:divBdr>
            </w:div>
            <w:div w:id="1408453866">
              <w:marLeft w:val="0"/>
              <w:marRight w:val="0"/>
              <w:marTop w:val="0"/>
              <w:marBottom w:val="0"/>
              <w:divBdr>
                <w:top w:val="none" w:sz="0" w:space="0" w:color="auto"/>
                <w:left w:val="none" w:sz="0" w:space="0" w:color="auto"/>
                <w:bottom w:val="none" w:sz="0" w:space="0" w:color="auto"/>
                <w:right w:val="none" w:sz="0" w:space="0" w:color="auto"/>
              </w:divBdr>
            </w:div>
            <w:div w:id="1379665268">
              <w:marLeft w:val="0"/>
              <w:marRight w:val="0"/>
              <w:marTop w:val="0"/>
              <w:marBottom w:val="0"/>
              <w:divBdr>
                <w:top w:val="none" w:sz="0" w:space="0" w:color="auto"/>
                <w:left w:val="none" w:sz="0" w:space="0" w:color="auto"/>
                <w:bottom w:val="none" w:sz="0" w:space="0" w:color="auto"/>
                <w:right w:val="none" w:sz="0" w:space="0" w:color="auto"/>
              </w:divBdr>
            </w:div>
            <w:div w:id="966350941">
              <w:marLeft w:val="0"/>
              <w:marRight w:val="0"/>
              <w:marTop w:val="0"/>
              <w:marBottom w:val="0"/>
              <w:divBdr>
                <w:top w:val="none" w:sz="0" w:space="0" w:color="auto"/>
                <w:left w:val="none" w:sz="0" w:space="0" w:color="auto"/>
                <w:bottom w:val="none" w:sz="0" w:space="0" w:color="auto"/>
                <w:right w:val="none" w:sz="0" w:space="0" w:color="auto"/>
              </w:divBdr>
            </w:div>
            <w:div w:id="197206528">
              <w:marLeft w:val="0"/>
              <w:marRight w:val="0"/>
              <w:marTop w:val="0"/>
              <w:marBottom w:val="0"/>
              <w:divBdr>
                <w:top w:val="none" w:sz="0" w:space="0" w:color="auto"/>
                <w:left w:val="none" w:sz="0" w:space="0" w:color="auto"/>
                <w:bottom w:val="none" w:sz="0" w:space="0" w:color="auto"/>
                <w:right w:val="none" w:sz="0" w:space="0" w:color="auto"/>
              </w:divBdr>
            </w:div>
            <w:div w:id="1988316825">
              <w:marLeft w:val="0"/>
              <w:marRight w:val="0"/>
              <w:marTop w:val="0"/>
              <w:marBottom w:val="0"/>
              <w:divBdr>
                <w:top w:val="none" w:sz="0" w:space="0" w:color="auto"/>
                <w:left w:val="none" w:sz="0" w:space="0" w:color="auto"/>
                <w:bottom w:val="none" w:sz="0" w:space="0" w:color="auto"/>
                <w:right w:val="none" w:sz="0" w:space="0" w:color="auto"/>
              </w:divBdr>
            </w:div>
            <w:div w:id="1348286770">
              <w:marLeft w:val="0"/>
              <w:marRight w:val="0"/>
              <w:marTop w:val="0"/>
              <w:marBottom w:val="0"/>
              <w:divBdr>
                <w:top w:val="none" w:sz="0" w:space="0" w:color="auto"/>
                <w:left w:val="none" w:sz="0" w:space="0" w:color="auto"/>
                <w:bottom w:val="none" w:sz="0" w:space="0" w:color="auto"/>
                <w:right w:val="none" w:sz="0" w:space="0" w:color="auto"/>
              </w:divBdr>
            </w:div>
            <w:div w:id="1188593621">
              <w:marLeft w:val="0"/>
              <w:marRight w:val="0"/>
              <w:marTop w:val="0"/>
              <w:marBottom w:val="0"/>
              <w:divBdr>
                <w:top w:val="none" w:sz="0" w:space="0" w:color="auto"/>
                <w:left w:val="none" w:sz="0" w:space="0" w:color="auto"/>
                <w:bottom w:val="none" w:sz="0" w:space="0" w:color="auto"/>
                <w:right w:val="none" w:sz="0" w:space="0" w:color="auto"/>
              </w:divBdr>
            </w:div>
            <w:div w:id="1159804634">
              <w:marLeft w:val="0"/>
              <w:marRight w:val="0"/>
              <w:marTop w:val="0"/>
              <w:marBottom w:val="0"/>
              <w:divBdr>
                <w:top w:val="none" w:sz="0" w:space="0" w:color="auto"/>
                <w:left w:val="none" w:sz="0" w:space="0" w:color="auto"/>
                <w:bottom w:val="none" w:sz="0" w:space="0" w:color="auto"/>
                <w:right w:val="none" w:sz="0" w:space="0" w:color="auto"/>
              </w:divBdr>
            </w:div>
          </w:divsChild>
        </w:div>
        <w:div w:id="236596222">
          <w:marLeft w:val="3402"/>
          <w:marRight w:val="0"/>
          <w:marTop w:val="0"/>
          <w:marBottom w:val="0"/>
          <w:divBdr>
            <w:top w:val="none" w:sz="0" w:space="0" w:color="auto"/>
            <w:left w:val="none" w:sz="0" w:space="0" w:color="auto"/>
            <w:bottom w:val="none" w:sz="0" w:space="0" w:color="auto"/>
            <w:right w:val="none" w:sz="0" w:space="0" w:color="auto"/>
          </w:divBdr>
        </w:div>
        <w:div w:id="943002942">
          <w:marLeft w:val="1200"/>
          <w:marRight w:val="1200"/>
          <w:marTop w:val="240"/>
          <w:marBottom w:val="240"/>
          <w:divBdr>
            <w:top w:val="none" w:sz="0" w:space="0" w:color="auto"/>
            <w:left w:val="none" w:sz="0" w:space="0" w:color="auto"/>
            <w:bottom w:val="none" w:sz="0" w:space="0" w:color="auto"/>
            <w:right w:val="none" w:sz="0" w:space="0" w:color="auto"/>
          </w:divBdr>
        </w:div>
        <w:div w:id="1744450883">
          <w:marLeft w:val="1200"/>
          <w:marRight w:val="1200"/>
          <w:marTop w:val="240"/>
          <w:marBottom w:val="240"/>
          <w:divBdr>
            <w:top w:val="none" w:sz="0" w:space="0" w:color="auto"/>
            <w:left w:val="none" w:sz="0" w:space="0" w:color="auto"/>
            <w:bottom w:val="none" w:sz="0" w:space="0" w:color="auto"/>
            <w:right w:val="none" w:sz="0" w:space="0" w:color="auto"/>
          </w:divBdr>
        </w:div>
        <w:div w:id="1828549799">
          <w:marLeft w:val="1200"/>
          <w:marRight w:val="1200"/>
          <w:marTop w:val="240"/>
          <w:marBottom w:val="240"/>
          <w:divBdr>
            <w:top w:val="none" w:sz="0" w:space="0" w:color="auto"/>
            <w:left w:val="none" w:sz="0" w:space="0" w:color="auto"/>
            <w:bottom w:val="none" w:sz="0" w:space="0" w:color="auto"/>
            <w:right w:val="none" w:sz="0" w:space="0" w:color="auto"/>
          </w:divBdr>
        </w:div>
        <w:div w:id="1302273526">
          <w:marLeft w:val="1200"/>
          <w:marRight w:val="1200"/>
          <w:marTop w:val="240"/>
          <w:marBottom w:val="240"/>
          <w:divBdr>
            <w:top w:val="none" w:sz="0" w:space="0" w:color="auto"/>
            <w:left w:val="none" w:sz="0" w:space="0" w:color="auto"/>
            <w:bottom w:val="none" w:sz="0" w:space="0" w:color="auto"/>
            <w:right w:val="none" w:sz="0" w:space="0" w:color="auto"/>
          </w:divBdr>
        </w:div>
        <w:div w:id="1681158348">
          <w:marLeft w:val="1200"/>
          <w:marRight w:val="1200"/>
          <w:marTop w:val="240"/>
          <w:marBottom w:val="240"/>
          <w:divBdr>
            <w:top w:val="none" w:sz="0" w:space="0" w:color="auto"/>
            <w:left w:val="none" w:sz="0" w:space="0" w:color="auto"/>
            <w:bottom w:val="none" w:sz="0" w:space="0" w:color="auto"/>
            <w:right w:val="none" w:sz="0" w:space="0" w:color="auto"/>
          </w:divBdr>
        </w:div>
        <w:div w:id="2038384044">
          <w:marLeft w:val="1200"/>
          <w:marRight w:val="1200"/>
          <w:marTop w:val="240"/>
          <w:marBottom w:val="240"/>
          <w:divBdr>
            <w:top w:val="none" w:sz="0" w:space="0" w:color="auto"/>
            <w:left w:val="none" w:sz="0" w:space="0" w:color="auto"/>
            <w:bottom w:val="none" w:sz="0" w:space="0" w:color="auto"/>
            <w:right w:val="none" w:sz="0" w:space="0" w:color="auto"/>
          </w:divBdr>
        </w:div>
        <w:div w:id="1807039875">
          <w:marLeft w:val="1200"/>
          <w:marRight w:val="1200"/>
          <w:marTop w:val="240"/>
          <w:marBottom w:val="240"/>
          <w:divBdr>
            <w:top w:val="none" w:sz="0" w:space="0" w:color="auto"/>
            <w:left w:val="none" w:sz="0" w:space="0" w:color="auto"/>
            <w:bottom w:val="none" w:sz="0" w:space="0" w:color="auto"/>
            <w:right w:val="none" w:sz="0" w:space="0" w:color="auto"/>
          </w:divBdr>
        </w:div>
        <w:div w:id="1734959680">
          <w:marLeft w:val="3402"/>
          <w:marRight w:val="0"/>
          <w:marTop w:val="0"/>
          <w:marBottom w:val="0"/>
          <w:divBdr>
            <w:top w:val="none" w:sz="0" w:space="0" w:color="auto"/>
            <w:left w:val="none" w:sz="0" w:space="0" w:color="auto"/>
            <w:bottom w:val="none" w:sz="0" w:space="0" w:color="auto"/>
            <w:right w:val="none" w:sz="0" w:space="0" w:color="auto"/>
          </w:divBdr>
        </w:div>
        <w:div w:id="1148084491">
          <w:marLeft w:val="3402"/>
          <w:marRight w:val="0"/>
          <w:marTop w:val="0"/>
          <w:marBottom w:val="0"/>
          <w:divBdr>
            <w:top w:val="none" w:sz="0" w:space="0" w:color="auto"/>
            <w:left w:val="none" w:sz="0" w:space="0" w:color="auto"/>
            <w:bottom w:val="none" w:sz="0" w:space="0" w:color="auto"/>
            <w:right w:val="none" w:sz="0" w:space="0" w:color="auto"/>
          </w:divBdr>
        </w:div>
        <w:div w:id="451287734">
          <w:marLeft w:val="3402"/>
          <w:marRight w:val="0"/>
          <w:marTop w:val="0"/>
          <w:marBottom w:val="0"/>
          <w:divBdr>
            <w:top w:val="none" w:sz="0" w:space="0" w:color="auto"/>
            <w:left w:val="none" w:sz="0" w:space="0" w:color="auto"/>
            <w:bottom w:val="none" w:sz="0" w:space="0" w:color="auto"/>
            <w:right w:val="none" w:sz="0" w:space="0" w:color="auto"/>
          </w:divBdr>
        </w:div>
        <w:div w:id="10200841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8384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750019">
          <w:marLeft w:val="3402"/>
          <w:marRight w:val="0"/>
          <w:marTop w:val="0"/>
          <w:marBottom w:val="0"/>
          <w:divBdr>
            <w:top w:val="none" w:sz="0" w:space="0" w:color="auto"/>
            <w:left w:val="none" w:sz="0" w:space="0" w:color="auto"/>
            <w:bottom w:val="none" w:sz="0" w:space="0" w:color="auto"/>
            <w:right w:val="none" w:sz="0" w:space="0" w:color="auto"/>
          </w:divBdr>
        </w:div>
        <w:div w:id="1072775219">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76969">
          <w:marLeft w:val="3402"/>
          <w:marRight w:val="0"/>
          <w:marTop w:val="0"/>
          <w:marBottom w:val="0"/>
          <w:divBdr>
            <w:top w:val="none" w:sz="0" w:space="0" w:color="auto"/>
            <w:left w:val="none" w:sz="0" w:space="0" w:color="auto"/>
            <w:bottom w:val="none" w:sz="0" w:space="0" w:color="auto"/>
            <w:right w:val="none" w:sz="0" w:space="0" w:color="auto"/>
          </w:divBdr>
        </w:div>
        <w:div w:id="1874031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306803">
          <w:marLeft w:val="3402"/>
          <w:marRight w:val="0"/>
          <w:marTop w:val="0"/>
          <w:marBottom w:val="0"/>
          <w:divBdr>
            <w:top w:val="none" w:sz="0" w:space="0" w:color="auto"/>
            <w:left w:val="none" w:sz="0" w:space="0" w:color="auto"/>
            <w:bottom w:val="none" w:sz="0" w:space="0" w:color="auto"/>
            <w:right w:val="none" w:sz="0" w:space="0" w:color="auto"/>
          </w:divBdr>
        </w:div>
        <w:div w:id="793133450">
          <w:marLeft w:val="3402"/>
          <w:marRight w:val="0"/>
          <w:marTop w:val="0"/>
          <w:marBottom w:val="0"/>
          <w:divBdr>
            <w:top w:val="none" w:sz="0" w:space="0" w:color="auto"/>
            <w:left w:val="none" w:sz="0" w:space="0" w:color="auto"/>
            <w:bottom w:val="none" w:sz="0" w:space="0" w:color="auto"/>
            <w:right w:val="none" w:sz="0" w:space="0" w:color="auto"/>
          </w:divBdr>
        </w:div>
      </w:divsChild>
    </w:div>
    <w:div w:id="1795560790">
      <w:bodyDiv w:val="1"/>
      <w:marLeft w:val="0"/>
      <w:marRight w:val="0"/>
      <w:marTop w:val="0"/>
      <w:marBottom w:val="0"/>
      <w:divBdr>
        <w:top w:val="none" w:sz="0" w:space="0" w:color="auto"/>
        <w:left w:val="none" w:sz="0" w:space="0" w:color="auto"/>
        <w:bottom w:val="none" w:sz="0" w:space="0" w:color="auto"/>
        <w:right w:val="none" w:sz="0" w:space="0" w:color="auto"/>
      </w:divBdr>
      <w:divsChild>
        <w:div w:id="1200825501">
          <w:marLeft w:val="3402"/>
          <w:marRight w:val="0"/>
          <w:marTop w:val="0"/>
          <w:marBottom w:val="0"/>
          <w:divBdr>
            <w:top w:val="none" w:sz="0" w:space="0" w:color="auto"/>
            <w:left w:val="none" w:sz="0" w:space="0" w:color="auto"/>
            <w:bottom w:val="none" w:sz="0" w:space="0" w:color="auto"/>
            <w:right w:val="none" w:sz="0" w:space="0" w:color="auto"/>
          </w:divBdr>
        </w:div>
        <w:div w:id="743719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918214">
          <w:marLeft w:val="3402"/>
          <w:marRight w:val="0"/>
          <w:marTop w:val="0"/>
          <w:marBottom w:val="0"/>
          <w:divBdr>
            <w:top w:val="none" w:sz="0" w:space="0" w:color="auto"/>
            <w:left w:val="none" w:sz="0" w:space="0" w:color="auto"/>
            <w:bottom w:val="none" w:sz="0" w:space="0" w:color="auto"/>
            <w:right w:val="none" w:sz="0" w:space="0" w:color="auto"/>
          </w:divBdr>
        </w:div>
        <w:div w:id="1361011132">
          <w:marLeft w:val="3402"/>
          <w:marRight w:val="0"/>
          <w:marTop w:val="0"/>
          <w:marBottom w:val="0"/>
          <w:divBdr>
            <w:top w:val="none" w:sz="0" w:space="0" w:color="auto"/>
            <w:left w:val="none" w:sz="0" w:space="0" w:color="auto"/>
            <w:bottom w:val="none" w:sz="0" w:space="0" w:color="auto"/>
            <w:right w:val="none" w:sz="0" w:space="0" w:color="auto"/>
          </w:divBdr>
        </w:div>
        <w:div w:id="260918299">
          <w:marLeft w:val="3402"/>
          <w:marRight w:val="0"/>
          <w:marTop w:val="0"/>
          <w:marBottom w:val="0"/>
          <w:divBdr>
            <w:top w:val="none" w:sz="0" w:space="0" w:color="auto"/>
            <w:left w:val="none" w:sz="0" w:space="0" w:color="auto"/>
            <w:bottom w:val="none" w:sz="0" w:space="0" w:color="auto"/>
            <w:right w:val="none" w:sz="0" w:space="0" w:color="auto"/>
          </w:divBdr>
        </w:div>
        <w:div w:id="1305812488">
          <w:blockQuote w:val="1"/>
          <w:marLeft w:val="720"/>
          <w:marRight w:val="720"/>
          <w:marTop w:val="100"/>
          <w:marBottom w:val="100"/>
          <w:divBdr>
            <w:top w:val="none" w:sz="0" w:space="0" w:color="auto"/>
            <w:left w:val="none" w:sz="0" w:space="0" w:color="auto"/>
            <w:bottom w:val="none" w:sz="0" w:space="0" w:color="auto"/>
            <w:right w:val="none" w:sz="0" w:space="0" w:color="auto"/>
          </w:divBdr>
        </w:div>
        <w:div w:id="736704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983488">
          <w:marLeft w:val="3402"/>
          <w:marRight w:val="0"/>
          <w:marTop w:val="0"/>
          <w:marBottom w:val="0"/>
          <w:divBdr>
            <w:top w:val="none" w:sz="0" w:space="0" w:color="auto"/>
            <w:left w:val="none" w:sz="0" w:space="0" w:color="auto"/>
            <w:bottom w:val="none" w:sz="0" w:space="0" w:color="auto"/>
            <w:right w:val="none" w:sz="0" w:space="0" w:color="auto"/>
          </w:divBdr>
        </w:div>
        <w:div w:id="156112564">
          <w:marLeft w:val="3402"/>
          <w:marRight w:val="0"/>
          <w:marTop w:val="0"/>
          <w:marBottom w:val="0"/>
          <w:divBdr>
            <w:top w:val="none" w:sz="0" w:space="0" w:color="auto"/>
            <w:left w:val="none" w:sz="0" w:space="0" w:color="auto"/>
            <w:bottom w:val="none" w:sz="0" w:space="0" w:color="auto"/>
            <w:right w:val="none" w:sz="0" w:space="0" w:color="auto"/>
          </w:divBdr>
        </w:div>
        <w:div w:id="224604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350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0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1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40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15030">
          <w:marLeft w:val="3402"/>
          <w:marRight w:val="0"/>
          <w:marTop w:val="0"/>
          <w:marBottom w:val="0"/>
          <w:divBdr>
            <w:top w:val="none" w:sz="0" w:space="0" w:color="auto"/>
            <w:left w:val="none" w:sz="0" w:space="0" w:color="auto"/>
            <w:bottom w:val="none" w:sz="0" w:space="0" w:color="auto"/>
            <w:right w:val="none" w:sz="0" w:space="0" w:color="auto"/>
          </w:divBdr>
        </w:div>
        <w:div w:id="1856721909">
          <w:marLeft w:val="3402"/>
          <w:marRight w:val="0"/>
          <w:marTop w:val="0"/>
          <w:marBottom w:val="0"/>
          <w:divBdr>
            <w:top w:val="none" w:sz="0" w:space="0" w:color="auto"/>
            <w:left w:val="none" w:sz="0" w:space="0" w:color="auto"/>
            <w:bottom w:val="none" w:sz="0" w:space="0" w:color="auto"/>
            <w:right w:val="none" w:sz="0" w:space="0" w:color="auto"/>
          </w:divBdr>
        </w:div>
        <w:div w:id="1952785230">
          <w:marLeft w:val="3402"/>
          <w:marRight w:val="0"/>
          <w:marTop w:val="0"/>
          <w:marBottom w:val="0"/>
          <w:divBdr>
            <w:top w:val="none" w:sz="0" w:space="0" w:color="auto"/>
            <w:left w:val="none" w:sz="0" w:space="0" w:color="auto"/>
            <w:bottom w:val="none" w:sz="0" w:space="0" w:color="auto"/>
            <w:right w:val="none" w:sz="0" w:space="0" w:color="auto"/>
          </w:divBdr>
        </w:div>
        <w:div w:id="2043049550">
          <w:marLeft w:val="3402"/>
          <w:marRight w:val="0"/>
          <w:marTop w:val="0"/>
          <w:marBottom w:val="0"/>
          <w:divBdr>
            <w:top w:val="none" w:sz="0" w:space="0" w:color="auto"/>
            <w:left w:val="none" w:sz="0" w:space="0" w:color="auto"/>
            <w:bottom w:val="none" w:sz="0" w:space="0" w:color="auto"/>
            <w:right w:val="none" w:sz="0" w:space="0" w:color="auto"/>
          </w:divBdr>
        </w:div>
        <w:div w:id="892817047">
          <w:marLeft w:val="3402"/>
          <w:marRight w:val="0"/>
          <w:marTop w:val="0"/>
          <w:marBottom w:val="0"/>
          <w:divBdr>
            <w:top w:val="none" w:sz="0" w:space="0" w:color="auto"/>
            <w:left w:val="none" w:sz="0" w:space="0" w:color="auto"/>
            <w:bottom w:val="none" w:sz="0" w:space="0" w:color="auto"/>
            <w:right w:val="none" w:sz="0" w:space="0" w:color="auto"/>
          </w:divBdr>
        </w:div>
        <w:div w:id="258374625">
          <w:marLeft w:val="3402"/>
          <w:marRight w:val="0"/>
          <w:marTop w:val="0"/>
          <w:marBottom w:val="0"/>
          <w:divBdr>
            <w:top w:val="none" w:sz="0" w:space="0" w:color="auto"/>
            <w:left w:val="none" w:sz="0" w:space="0" w:color="auto"/>
            <w:bottom w:val="none" w:sz="0" w:space="0" w:color="auto"/>
            <w:right w:val="none" w:sz="0" w:space="0" w:color="auto"/>
          </w:divBdr>
        </w:div>
        <w:div w:id="140932150">
          <w:marLeft w:val="3402"/>
          <w:marRight w:val="0"/>
          <w:marTop w:val="0"/>
          <w:marBottom w:val="0"/>
          <w:divBdr>
            <w:top w:val="none" w:sz="0" w:space="0" w:color="auto"/>
            <w:left w:val="none" w:sz="0" w:space="0" w:color="auto"/>
            <w:bottom w:val="none" w:sz="0" w:space="0" w:color="auto"/>
            <w:right w:val="none" w:sz="0" w:space="0" w:color="auto"/>
          </w:divBdr>
        </w:div>
        <w:div w:id="1646663889">
          <w:marLeft w:val="1200"/>
          <w:marRight w:val="1200"/>
          <w:marTop w:val="240"/>
          <w:marBottom w:val="240"/>
          <w:divBdr>
            <w:top w:val="none" w:sz="0" w:space="0" w:color="auto"/>
            <w:left w:val="none" w:sz="0" w:space="0" w:color="auto"/>
            <w:bottom w:val="none" w:sz="0" w:space="0" w:color="auto"/>
            <w:right w:val="none" w:sz="0" w:space="0" w:color="auto"/>
          </w:divBdr>
        </w:div>
        <w:div w:id="163713898">
          <w:marLeft w:val="3402"/>
          <w:marRight w:val="0"/>
          <w:marTop w:val="0"/>
          <w:marBottom w:val="0"/>
          <w:divBdr>
            <w:top w:val="none" w:sz="0" w:space="0" w:color="auto"/>
            <w:left w:val="none" w:sz="0" w:space="0" w:color="auto"/>
            <w:bottom w:val="none" w:sz="0" w:space="0" w:color="auto"/>
            <w:right w:val="none" w:sz="0" w:space="0" w:color="auto"/>
          </w:divBdr>
        </w:div>
        <w:div w:id="1682900917">
          <w:marLeft w:val="3402"/>
          <w:marRight w:val="0"/>
          <w:marTop w:val="0"/>
          <w:marBottom w:val="0"/>
          <w:divBdr>
            <w:top w:val="none" w:sz="0" w:space="0" w:color="auto"/>
            <w:left w:val="none" w:sz="0" w:space="0" w:color="auto"/>
            <w:bottom w:val="none" w:sz="0" w:space="0" w:color="auto"/>
            <w:right w:val="none" w:sz="0" w:space="0" w:color="auto"/>
          </w:divBdr>
        </w:div>
        <w:div w:id="1160852031">
          <w:blockQuote w:val="1"/>
          <w:marLeft w:val="720"/>
          <w:marRight w:val="720"/>
          <w:marTop w:val="100"/>
          <w:marBottom w:val="100"/>
          <w:divBdr>
            <w:top w:val="none" w:sz="0" w:space="0" w:color="auto"/>
            <w:left w:val="none" w:sz="0" w:space="0" w:color="auto"/>
            <w:bottom w:val="none" w:sz="0" w:space="0" w:color="auto"/>
            <w:right w:val="none" w:sz="0" w:space="0" w:color="auto"/>
          </w:divBdr>
        </w:div>
        <w:div w:id="989745174">
          <w:marLeft w:val="3402"/>
          <w:marRight w:val="0"/>
          <w:marTop w:val="0"/>
          <w:marBottom w:val="0"/>
          <w:divBdr>
            <w:top w:val="none" w:sz="0" w:space="0" w:color="auto"/>
            <w:left w:val="none" w:sz="0" w:space="0" w:color="auto"/>
            <w:bottom w:val="none" w:sz="0" w:space="0" w:color="auto"/>
            <w:right w:val="none" w:sz="0" w:space="0" w:color="auto"/>
          </w:divBdr>
        </w:div>
        <w:div w:id="180782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154327">
          <w:marLeft w:val="3402"/>
          <w:marRight w:val="0"/>
          <w:marTop w:val="0"/>
          <w:marBottom w:val="0"/>
          <w:divBdr>
            <w:top w:val="none" w:sz="0" w:space="0" w:color="auto"/>
            <w:left w:val="none" w:sz="0" w:space="0" w:color="auto"/>
            <w:bottom w:val="none" w:sz="0" w:space="0" w:color="auto"/>
            <w:right w:val="none" w:sz="0" w:space="0" w:color="auto"/>
          </w:divBdr>
        </w:div>
        <w:div w:id="2007787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730836">
          <w:marLeft w:val="3402"/>
          <w:marRight w:val="0"/>
          <w:marTop w:val="0"/>
          <w:marBottom w:val="0"/>
          <w:divBdr>
            <w:top w:val="none" w:sz="0" w:space="0" w:color="auto"/>
            <w:left w:val="none" w:sz="0" w:space="0" w:color="auto"/>
            <w:bottom w:val="none" w:sz="0" w:space="0" w:color="auto"/>
            <w:right w:val="none" w:sz="0" w:space="0" w:color="auto"/>
          </w:divBdr>
        </w:div>
        <w:div w:id="145879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339889003">
          <w:marLeft w:val="3402"/>
          <w:marRight w:val="0"/>
          <w:marTop w:val="0"/>
          <w:marBottom w:val="0"/>
          <w:divBdr>
            <w:top w:val="none" w:sz="0" w:space="0" w:color="auto"/>
            <w:left w:val="none" w:sz="0" w:space="0" w:color="auto"/>
            <w:bottom w:val="none" w:sz="0" w:space="0" w:color="auto"/>
            <w:right w:val="none" w:sz="0" w:space="0" w:color="auto"/>
          </w:divBdr>
        </w:div>
        <w:div w:id="1760559545">
          <w:marLeft w:val="3402"/>
          <w:marRight w:val="0"/>
          <w:marTop w:val="0"/>
          <w:marBottom w:val="0"/>
          <w:divBdr>
            <w:top w:val="none" w:sz="0" w:space="0" w:color="auto"/>
            <w:left w:val="none" w:sz="0" w:space="0" w:color="auto"/>
            <w:bottom w:val="none" w:sz="0" w:space="0" w:color="auto"/>
            <w:right w:val="none" w:sz="0" w:space="0" w:color="auto"/>
          </w:divBdr>
        </w:div>
        <w:div w:id="217402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336378">
          <w:marLeft w:val="1200"/>
          <w:marRight w:val="1200"/>
          <w:marTop w:val="240"/>
          <w:marBottom w:val="240"/>
          <w:divBdr>
            <w:top w:val="none" w:sz="0" w:space="0" w:color="auto"/>
            <w:left w:val="none" w:sz="0" w:space="0" w:color="auto"/>
            <w:bottom w:val="none" w:sz="0" w:space="0" w:color="auto"/>
            <w:right w:val="none" w:sz="0" w:space="0" w:color="auto"/>
          </w:divBdr>
        </w:div>
        <w:div w:id="1448894258">
          <w:marLeft w:val="1200"/>
          <w:marRight w:val="1200"/>
          <w:marTop w:val="240"/>
          <w:marBottom w:val="240"/>
          <w:divBdr>
            <w:top w:val="none" w:sz="0" w:space="0" w:color="auto"/>
            <w:left w:val="none" w:sz="0" w:space="0" w:color="auto"/>
            <w:bottom w:val="none" w:sz="0" w:space="0" w:color="auto"/>
            <w:right w:val="none" w:sz="0" w:space="0" w:color="auto"/>
          </w:divBdr>
        </w:div>
        <w:div w:id="446241483">
          <w:marLeft w:val="3402"/>
          <w:marRight w:val="0"/>
          <w:marTop w:val="0"/>
          <w:marBottom w:val="0"/>
          <w:divBdr>
            <w:top w:val="none" w:sz="0" w:space="0" w:color="auto"/>
            <w:left w:val="none" w:sz="0" w:space="0" w:color="auto"/>
            <w:bottom w:val="none" w:sz="0" w:space="0" w:color="auto"/>
            <w:right w:val="none" w:sz="0" w:space="0" w:color="auto"/>
          </w:divBdr>
        </w:div>
        <w:div w:id="2092852666">
          <w:marLeft w:val="3402"/>
          <w:marRight w:val="0"/>
          <w:marTop w:val="0"/>
          <w:marBottom w:val="0"/>
          <w:divBdr>
            <w:top w:val="none" w:sz="0" w:space="0" w:color="auto"/>
            <w:left w:val="none" w:sz="0" w:space="0" w:color="auto"/>
            <w:bottom w:val="none" w:sz="0" w:space="0" w:color="auto"/>
            <w:right w:val="none" w:sz="0" w:space="0" w:color="auto"/>
          </w:divBdr>
        </w:div>
        <w:div w:id="20483293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6332005">
              <w:marLeft w:val="0"/>
              <w:marRight w:val="0"/>
              <w:marTop w:val="0"/>
              <w:marBottom w:val="0"/>
              <w:divBdr>
                <w:top w:val="none" w:sz="0" w:space="0" w:color="auto"/>
                <w:left w:val="none" w:sz="0" w:space="0" w:color="auto"/>
                <w:bottom w:val="none" w:sz="0" w:space="0" w:color="auto"/>
                <w:right w:val="none" w:sz="0" w:space="0" w:color="auto"/>
              </w:divBdr>
            </w:div>
            <w:div w:id="681707407">
              <w:marLeft w:val="0"/>
              <w:marRight w:val="0"/>
              <w:marTop w:val="0"/>
              <w:marBottom w:val="0"/>
              <w:divBdr>
                <w:top w:val="none" w:sz="0" w:space="0" w:color="auto"/>
                <w:left w:val="none" w:sz="0" w:space="0" w:color="auto"/>
                <w:bottom w:val="none" w:sz="0" w:space="0" w:color="auto"/>
                <w:right w:val="none" w:sz="0" w:space="0" w:color="auto"/>
              </w:divBdr>
            </w:div>
          </w:divsChild>
        </w:div>
        <w:div w:id="1502740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4093932">
              <w:marLeft w:val="0"/>
              <w:marRight w:val="0"/>
              <w:marTop w:val="0"/>
              <w:marBottom w:val="0"/>
              <w:divBdr>
                <w:top w:val="none" w:sz="0" w:space="0" w:color="auto"/>
                <w:left w:val="none" w:sz="0" w:space="0" w:color="auto"/>
                <w:bottom w:val="none" w:sz="0" w:space="0" w:color="auto"/>
                <w:right w:val="none" w:sz="0" w:space="0" w:color="auto"/>
              </w:divBdr>
            </w:div>
            <w:div w:id="51272579">
              <w:marLeft w:val="0"/>
              <w:marRight w:val="0"/>
              <w:marTop w:val="0"/>
              <w:marBottom w:val="0"/>
              <w:divBdr>
                <w:top w:val="none" w:sz="0" w:space="0" w:color="auto"/>
                <w:left w:val="none" w:sz="0" w:space="0" w:color="auto"/>
                <w:bottom w:val="none" w:sz="0" w:space="0" w:color="auto"/>
                <w:right w:val="none" w:sz="0" w:space="0" w:color="auto"/>
              </w:divBdr>
            </w:div>
          </w:divsChild>
        </w:div>
        <w:div w:id="16450441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9575835">
              <w:marLeft w:val="0"/>
              <w:marRight w:val="0"/>
              <w:marTop w:val="0"/>
              <w:marBottom w:val="0"/>
              <w:divBdr>
                <w:top w:val="none" w:sz="0" w:space="0" w:color="auto"/>
                <w:left w:val="none" w:sz="0" w:space="0" w:color="auto"/>
                <w:bottom w:val="none" w:sz="0" w:space="0" w:color="auto"/>
                <w:right w:val="none" w:sz="0" w:space="0" w:color="auto"/>
              </w:divBdr>
            </w:div>
          </w:divsChild>
        </w:div>
        <w:div w:id="535195754">
          <w:marLeft w:val="3402"/>
          <w:marRight w:val="0"/>
          <w:marTop w:val="0"/>
          <w:marBottom w:val="0"/>
          <w:divBdr>
            <w:top w:val="none" w:sz="0" w:space="0" w:color="auto"/>
            <w:left w:val="none" w:sz="0" w:space="0" w:color="auto"/>
            <w:bottom w:val="none" w:sz="0" w:space="0" w:color="auto"/>
            <w:right w:val="none" w:sz="0" w:space="0" w:color="auto"/>
          </w:divBdr>
        </w:div>
        <w:div w:id="997613201">
          <w:marLeft w:val="3402"/>
          <w:marRight w:val="0"/>
          <w:marTop w:val="0"/>
          <w:marBottom w:val="0"/>
          <w:divBdr>
            <w:top w:val="none" w:sz="0" w:space="0" w:color="auto"/>
            <w:left w:val="none" w:sz="0" w:space="0" w:color="auto"/>
            <w:bottom w:val="none" w:sz="0" w:space="0" w:color="auto"/>
            <w:right w:val="none" w:sz="0" w:space="0" w:color="auto"/>
          </w:divBdr>
        </w:div>
        <w:div w:id="74590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13353">
          <w:marLeft w:val="3402"/>
          <w:marRight w:val="0"/>
          <w:marTop w:val="0"/>
          <w:marBottom w:val="0"/>
          <w:divBdr>
            <w:top w:val="none" w:sz="0" w:space="0" w:color="auto"/>
            <w:left w:val="none" w:sz="0" w:space="0" w:color="auto"/>
            <w:bottom w:val="none" w:sz="0" w:space="0" w:color="auto"/>
            <w:right w:val="none" w:sz="0" w:space="0" w:color="auto"/>
          </w:divBdr>
        </w:div>
        <w:div w:id="1662737367">
          <w:marLeft w:val="3402"/>
          <w:marRight w:val="0"/>
          <w:marTop w:val="0"/>
          <w:marBottom w:val="0"/>
          <w:divBdr>
            <w:top w:val="none" w:sz="0" w:space="0" w:color="auto"/>
            <w:left w:val="none" w:sz="0" w:space="0" w:color="auto"/>
            <w:bottom w:val="none" w:sz="0" w:space="0" w:color="auto"/>
            <w:right w:val="none" w:sz="0" w:space="0" w:color="auto"/>
          </w:divBdr>
        </w:div>
        <w:div w:id="1909144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458749">
          <w:marLeft w:val="3402"/>
          <w:marRight w:val="0"/>
          <w:marTop w:val="0"/>
          <w:marBottom w:val="0"/>
          <w:divBdr>
            <w:top w:val="none" w:sz="0" w:space="0" w:color="auto"/>
            <w:left w:val="none" w:sz="0" w:space="0" w:color="auto"/>
            <w:bottom w:val="none" w:sz="0" w:space="0" w:color="auto"/>
            <w:right w:val="none" w:sz="0" w:space="0" w:color="auto"/>
          </w:divBdr>
        </w:div>
        <w:div w:id="840044784">
          <w:marLeft w:val="3402"/>
          <w:marRight w:val="0"/>
          <w:marTop w:val="0"/>
          <w:marBottom w:val="0"/>
          <w:divBdr>
            <w:top w:val="none" w:sz="0" w:space="0" w:color="auto"/>
            <w:left w:val="none" w:sz="0" w:space="0" w:color="auto"/>
            <w:bottom w:val="none" w:sz="0" w:space="0" w:color="auto"/>
            <w:right w:val="none" w:sz="0" w:space="0" w:color="auto"/>
          </w:divBdr>
        </w:div>
        <w:div w:id="1437675556">
          <w:marLeft w:val="3402"/>
          <w:marRight w:val="0"/>
          <w:marTop w:val="0"/>
          <w:marBottom w:val="0"/>
          <w:divBdr>
            <w:top w:val="none" w:sz="0" w:space="0" w:color="auto"/>
            <w:left w:val="none" w:sz="0" w:space="0" w:color="auto"/>
            <w:bottom w:val="none" w:sz="0" w:space="0" w:color="auto"/>
            <w:right w:val="none" w:sz="0" w:space="0" w:color="auto"/>
          </w:divBdr>
        </w:div>
        <w:div w:id="1929265195">
          <w:marLeft w:val="3402"/>
          <w:marRight w:val="0"/>
          <w:marTop w:val="0"/>
          <w:marBottom w:val="0"/>
          <w:divBdr>
            <w:top w:val="none" w:sz="0" w:space="0" w:color="auto"/>
            <w:left w:val="none" w:sz="0" w:space="0" w:color="auto"/>
            <w:bottom w:val="none" w:sz="0" w:space="0" w:color="auto"/>
            <w:right w:val="none" w:sz="0" w:space="0" w:color="auto"/>
          </w:divBdr>
        </w:div>
        <w:div w:id="1225608855">
          <w:marLeft w:val="3402"/>
          <w:marRight w:val="0"/>
          <w:marTop w:val="0"/>
          <w:marBottom w:val="0"/>
          <w:divBdr>
            <w:top w:val="none" w:sz="0" w:space="0" w:color="auto"/>
            <w:left w:val="none" w:sz="0" w:space="0" w:color="auto"/>
            <w:bottom w:val="none" w:sz="0" w:space="0" w:color="auto"/>
            <w:right w:val="none" w:sz="0" w:space="0" w:color="auto"/>
          </w:divBdr>
        </w:div>
        <w:div w:id="1857384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07384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8538291">
                  <w:marLeft w:val="0"/>
                  <w:marRight w:val="0"/>
                  <w:marTop w:val="0"/>
                  <w:marBottom w:val="0"/>
                  <w:divBdr>
                    <w:top w:val="none" w:sz="0" w:space="0" w:color="auto"/>
                    <w:left w:val="none" w:sz="0" w:space="0" w:color="auto"/>
                    <w:bottom w:val="none" w:sz="0" w:space="0" w:color="auto"/>
                    <w:right w:val="none" w:sz="0" w:space="0" w:color="auto"/>
                  </w:divBdr>
                </w:div>
                <w:div w:id="11004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39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6443931">
              <w:marLeft w:val="0"/>
              <w:marRight w:val="0"/>
              <w:marTop w:val="0"/>
              <w:marBottom w:val="0"/>
              <w:divBdr>
                <w:top w:val="none" w:sz="0" w:space="0" w:color="auto"/>
                <w:left w:val="none" w:sz="0" w:space="0" w:color="auto"/>
                <w:bottom w:val="none" w:sz="0" w:space="0" w:color="auto"/>
                <w:right w:val="none" w:sz="0" w:space="0" w:color="auto"/>
              </w:divBdr>
            </w:div>
            <w:div w:id="601299513">
              <w:marLeft w:val="0"/>
              <w:marRight w:val="0"/>
              <w:marTop w:val="0"/>
              <w:marBottom w:val="0"/>
              <w:divBdr>
                <w:top w:val="none" w:sz="0" w:space="0" w:color="auto"/>
                <w:left w:val="none" w:sz="0" w:space="0" w:color="auto"/>
                <w:bottom w:val="none" w:sz="0" w:space="0" w:color="auto"/>
                <w:right w:val="none" w:sz="0" w:space="0" w:color="auto"/>
              </w:divBdr>
            </w:div>
            <w:div w:id="175391578">
              <w:marLeft w:val="0"/>
              <w:marRight w:val="0"/>
              <w:marTop w:val="0"/>
              <w:marBottom w:val="0"/>
              <w:divBdr>
                <w:top w:val="none" w:sz="0" w:space="0" w:color="auto"/>
                <w:left w:val="none" w:sz="0" w:space="0" w:color="auto"/>
                <w:bottom w:val="none" w:sz="0" w:space="0" w:color="auto"/>
                <w:right w:val="none" w:sz="0" w:space="0" w:color="auto"/>
              </w:divBdr>
            </w:div>
          </w:divsChild>
        </w:div>
        <w:div w:id="21111939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3642869">
              <w:marLeft w:val="0"/>
              <w:marRight w:val="0"/>
              <w:marTop w:val="0"/>
              <w:marBottom w:val="0"/>
              <w:divBdr>
                <w:top w:val="none" w:sz="0" w:space="0" w:color="auto"/>
                <w:left w:val="none" w:sz="0" w:space="0" w:color="auto"/>
                <w:bottom w:val="none" w:sz="0" w:space="0" w:color="auto"/>
                <w:right w:val="none" w:sz="0" w:space="0" w:color="auto"/>
              </w:divBdr>
            </w:div>
            <w:div w:id="721758988">
              <w:marLeft w:val="0"/>
              <w:marRight w:val="0"/>
              <w:marTop w:val="0"/>
              <w:marBottom w:val="0"/>
              <w:divBdr>
                <w:top w:val="none" w:sz="0" w:space="0" w:color="auto"/>
                <w:left w:val="none" w:sz="0" w:space="0" w:color="auto"/>
                <w:bottom w:val="none" w:sz="0" w:space="0" w:color="auto"/>
                <w:right w:val="none" w:sz="0" w:space="0" w:color="auto"/>
              </w:divBdr>
            </w:div>
            <w:div w:id="231895715">
              <w:marLeft w:val="0"/>
              <w:marRight w:val="0"/>
              <w:marTop w:val="0"/>
              <w:marBottom w:val="0"/>
              <w:divBdr>
                <w:top w:val="none" w:sz="0" w:space="0" w:color="auto"/>
                <w:left w:val="none" w:sz="0" w:space="0" w:color="auto"/>
                <w:bottom w:val="none" w:sz="0" w:space="0" w:color="auto"/>
                <w:right w:val="none" w:sz="0" w:space="0" w:color="auto"/>
              </w:divBdr>
            </w:div>
          </w:divsChild>
        </w:div>
        <w:div w:id="333076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7265313">
              <w:marLeft w:val="0"/>
              <w:marRight w:val="0"/>
              <w:marTop w:val="0"/>
              <w:marBottom w:val="0"/>
              <w:divBdr>
                <w:top w:val="none" w:sz="0" w:space="0" w:color="auto"/>
                <w:left w:val="none" w:sz="0" w:space="0" w:color="auto"/>
                <w:bottom w:val="none" w:sz="0" w:space="0" w:color="auto"/>
                <w:right w:val="none" w:sz="0" w:space="0" w:color="auto"/>
              </w:divBdr>
            </w:div>
            <w:div w:id="219247424">
              <w:marLeft w:val="0"/>
              <w:marRight w:val="0"/>
              <w:marTop w:val="0"/>
              <w:marBottom w:val="0"/>
              <w:divBdr>
                <w:top w:val="none" w:sz="0" w:space="0" w:color="auto"/>
                <w:left w:val="none" w:sz="0" w:space="0" w:color="auto"/>
                <w:bottom w:val="none" w:sz="0" w:space="0" w:color="auto"/>
                <w:right w:val="none" w:sz="0" w:space="0" w:color="auto"/>
              </w:divBdr>
            </w:div>
          </w:divsChild>
        </w:div>
        <w:div w:id="399596418">
          <w:marLeft w:val="3402"/>
          <w:marRight w:val="0"/>
          <w:marTop w:val="0"/>
          <w:marBottom w:val="0"/>
          <w:divBdr>
            <w:top w:val="none" w:sz="0" w:space="0" w:color="auto"/>
            <w:left w:val="none" w:sz="0" w:space="0" w:color="auto"/>
            <w:bottom w:val="none" w:sz="0" w:space="0" w:color="auto"/>
            <w:right w:val="none" w:sz="0" w:space="0" w:color="auto"/>
          </w:divBdr>
        </w:div>
        <w:div w:id="1078019492">
          <w:marLeft w:val="3402"/>
          <w:marRight w:val="0"/>
          <w:marTop w:val="0"/>
          <w:marBottom w:val="0"/>
          <w:divBdr>
            <w:top w:val="none" w:sz="0" w:space="0" w:color="auto"/>
            <w:left w:val="none" w:sz="0" w:space="0" w:color="auto"/>
            <w:bottom w:val="none" w:sz="0" w:space="0" w:color="auto"/>
            <w:right w:val="none" w:sz="0" w:space="0" w:color="auto"/>
          </w:divBdr>
        </w:div>
        <w:div w:id="1222398338">
          <w:marLeft w:val="3402"/>
          <w:marRight w:val="0"/>
          <w:marTop w:val="0"/>
          <w:marBottom w:val="0"/>
          <w:divBdr>
            <w:top w:val="none" w:sz="0" w:space="0" w:color="auto"/>
            <w:left w:val="none" w:sz="0" w:space="0" w:color="auto"/>
            <w:bottom w:val="none" w:sz="0" w:space="0" w:color="auto"/>
            <w:right w:val="none" w:sz="0" w:space="0" w:color="auto"/>
          </w:divBdr>
        </w:div>
        <w:div w:id="181819547">
          <w:marLeft w:val="3402"/>
          <w:marRight w:val="0"/>
          <w:marTop w:val="0"/>
          <w:marBottom w:val="0"/>
          <w:divBdr>
            <w:top w:val="none" w:sz="0" w:space="0" w:color="auto"/>
            <w:left w:val="none" w:sz="0" w:space="0" w:color="auto"/>
            <w:bottom w:val="none" w:sz="0" w:space="0" w:color="auto"/>
            <w:right w:val="none" w:sz="0" w:space="0" w:color="auto"/>
          </w:divBdr>
        </w:div>
        <w:div w:id="1455757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424718">
          <w:marLeft w:val="3402"/>
          <w:marRight w:val="0"/>
          <w:marTop w:val="0"/>
          <w:marBottom w:val="0"/>
          <w:divBdr>
            <w:top w:val="none" w:sz="0" w:space="0" w:color="auto"/>
            <w:left w:val="none" w:sz="0" w:space="0" w:color="auto"/>
            <w:bottom w:val="none" w:sz="0" w:space="0" w:color="auto"/>
            <w:right w:val="none" w:sz="0" w:space="0" w:color="auto"/>
          </w:divBdr>
        </w:div>
        <w:div w:id="1217088685">
          <w:marLeft w:val="3402"/>
          <w:marRight w:val="0"/>
          <w:marTop w:val="0"/>
          <w:marBottom w:val="0"/>
          <w:divBdr>
            <w:top w:val="none" w:sz="0" w:space="0" w:color="auto"/>
            <w:left w:val="none" w:sz="0" w:space="0" w:color="auto"/>
            <w:bottom w:val="none" w:sz="0" w:space="0" w:color="auto"/>
            <w:right w:val="none" w:sz="0" w:space="0" w:color="auto"/>
          </w:divBdr>
        </w:div>
        <w:div w:id="628510530">
          <w:marLeft w:val="3402"/>
          <w:marRight w:val="0"/>
          <w:marTop w:val="0"/>
          <w:marBottom w:val="0"/>
          <w:divBdr>
            <w:top w:val="none" w:sz="0" w:space="0" w:color="auto"/>
            <w:left w:val="none" w:sz="0" w:space="0" w:color="auto"/>
            <w:bottom w:val="none" w:sz="0" w:space="0" w:color="auto"/>
            <w:right w:val="none" w:sz="0" w:space="0" w:color="auto"/>
          </w:divBdr>
        </w:div>
        <w:div w:id="951669936">
          <w:marLeft w:val="0"/>
          <w:marRight w:val="0"/>
          <w:marTop w:val="480"/>
          <w:marBottom w:val="480"/>
          <w:divBdr>
            <w:top w:val="none" w:sz="0" w:space="0" w:color="auto"/>
            <w:left w:val="none" w:sz="0" w:space="0" w:color="auto"/>
            <w:bottom w:val="none" w:sz="0" w:space="0" w:color="auto"/>
            <w:right w:val="none" w:sz="0" w:space="0" w:color="auto"/>
          </w:divBdr>
        </w:div>
        <w:div w:id="23555903">
          <w:marLeft w:val="960"/>
          <w:marRight w:val="0"/>
          <w:marTop w:val="240"/>
          <w:marBottom w:val="240"/>
          <w:divBdr>
            <w:top w:val="none" w:sz="0" w:space="0" w:color="auto"/>
            <w:left w:val="none" w:sz="0" w:space="0" w:color="auto"/>
            <w:bottom w:val="none" w:sz="0" w:space="0" w:color="auto"/>
            <w:right w:val="none" w:sz="0" w:space="0" w:color="auto"/>
          </w:divBdr>
        </w:div>
        <w:div w:id="1575243830">
          <w:marLeft w:val="0"/>
          <w:marRight w:val="0"/>
          <w:marTop w:val="480"/>
          <w:marBottom w:val="480"/>
          <w:divBdr>
            <w:top w:val="none" w:sz="0" w:space="0" w:color="auto"/>
            <w:left w:val="none" w:sz="0" w:space="0" w:color="auto"/>
            <w:bottom w:val="none" w:sz="0" w:space="0" w:color="auto"/>
            <w:right w:val="none" w:sz="0" w:space="0" w:color="auto"/>
          </w:divBdr>
        </w:div>
        <w:div w:id="1382486814">
          <w:marLeft w:val="0"/>
          <w:marRight w:val="0"/>
          <w:marTop w:val="480"/>
          <w:marBottom w:val="480"/>
          <w:divBdr>
            <w:top w:val="none" w:sz="0" w:space="0" w:color="auto"/>
            <w:left w:val="none" w:sz="0" w:space="0" w:color="auto"/>
            <w:bottom w:val="none" w:sz="0" w:space="0" w:color="auto"/>
            <w:right w:val="none" w:sz="0" w:space="0" w:color="auto"/>
          </w:divBdr>
        </w:div>
        <w:div w:id="86777178">
          <w:marLeft w:val="960"/>
          <w:marRight w:val="0"/>
          <w:marTop w:val="240"/>
          <w:marBottom w:val="240"/>
          <w:divBdr>
            <w:top w:val="none" w:sz="0" w:space="0" w:color="auto"/>
            <w:left w:val="none" w:sz="0" w:space="0" w:color="auto"/>
            <w:bottom w:val="none" w:sz="0" w:space="0" w:color="auto"/>
            <w:right w:val="none" w:sz="0" w:space="0" w:color="auto"/>
          </w:divBdr>
        </w:div>
        <w:div w:id="580217334">
          <w:marLeft w:val="0"/>
          <w:marRight w:val="0"/>
          <w:marTop w:val="480"/>
          <w:marBottom w:val="480"/>
          <w:divBdr>
            <w:top w:val="none" w:sz="0" w:space="0" w:color="auto"/>
            <w:left w:val="none" w:sz="0" w:space="0" w:color="auto"/>
            <w:bottom w:val="none" w:sz="0" w:space="0" w:color="auto"/>
            <w:right w:val="none" w:sz="0" w:space="0" w:color="auto"/>
          </w:divBdr>
        </w:div>
        <w:div w:id="522600224">
          <w:marLeft w:val="0"/>
          <w:marRight w:val="0"/>
          <w:marTop w:val="0"/>
          <w:marBottom w:val="0"/>
          <w:divBdr>
            <w:top w:val="none" w:sz="0" w:space="0" w:color="auto"/>
            <w:left w:val="none" w:sz="0" w:space="0" w:color="auto"/>
            <w:bottom w:val="none" w:sz="0" w:space="0" w:color="auto"/>
            <w:right w:val="none" w:sz="0" w:space="0" w:color="auto"/>
          </w:divBdr>
        </w:div>
        <w:div w:id="1072118275">
          <w:marLeft w:val="0"/>
          <w:marRight w:val="0"/>
          <w:marTop w:val="480"/>
          <w:marBottom w:val="480"/>
          <w:divBdr>
            <w:top w:val="none" w:sz="0" w:space="0" w:color="auto"/>
            <w:left w:val="none" w:sz="0" w:space="0" w:color="auto"/>
            <w:bottom w:val="none" w:sz="0" w:space="0" w:color="auto"/>
            <w:right w:val="none" w:sz="0" w:space="0" w:color="auto"/>
          </w:divBdr>
        </w:div>
        <w:div w:id="749279055">
          <w:marLeft w:val="960"/>
          <w:marRight w:val="0"/>
          <w:marTop w:val="240"/>
          <w:marBottom w:val="240"/>
          <w:divBdr>
            <w:top w:val="none" w:sz="0" w:space="0" w:color="auto"/>
            <w:left w:val="none" w:sz="0" w:space="0" w:color="auto"/>
            <w:bottom w:val="none" w:sz="0" w:space="0" w:color="auto"/>
            <w:right w:val="none" w:sz="0" w:space="0" w:color="auto"/>
          </w:divBdr>
        </w:div>
        <w:div w:id="1387022809">
          <w:marLeft w:val="0"/>
          <w:marRight w:val="0"/>
          <w:marTop w:val="480"/>
          <w:marBottom w:val="480"/>
          <w:divBdr>
            <w:top w:val="none" w:sz="0" w:space="0" w:color="auto"/>
            <w:left w:val="none" w:sz="0" w:space="0" w:color="auto"/>
            <w:bottom w:val="none" w:sz="0" w:space="0" w:color="auto"/>
            <w:right w:val="none" w:sz="0" w:space="0" w:color="auto"/>
          </w:divBdr>
        </w:div>
        <w:div w:id="467669072">
          <w:marLeft w:val="0"/>
          <w:marRight w:val="0"/>
          <w:marTop w:val="480"/>
          <w:marBottom w:val="480"/>
          <w:divBdr>
            <w:top w:val="none" w:sz="0" w:space="0" w:color="auto"/>
            <w:left w:val="none" w:sz="0" w:space="0" w:color="auto"/>
            <w:bottom w:val="none" w:sz="0" w:space="0" w:color="auto"/>
            <w:right w:val="none" w:sz="0" w:space="0" w:color="auto"/>
          </w:divBdr>
        </w:div>
        <w:div w:id="1549339942">
          <w:marLeft w:val="960"/>
          <w:marRight w:val="0"/>
          <w:marTop w:val="240"/>
          <w:marBottom w:val="240"/>
          <w:divBdr>
            <w:top w:val="none" w:sz="0" w:space="0" w:color="auto"/>
            <w:left w:val="none" w:sz="0" w:space="0" w:color="auto"/>
            <w:bottom w:val="none" w:sz="0" w:space="0" w:color="auto"/>
            <w:right w:val="none" w:sz="0" w:space="0" w:color="auto"/>
          </w:divBdr>
        </w:div>
        <w:div w:id="2108455648">
          <w:marLeft w:val="0"/>
          <w:marRight w:val="0"/>
          <w:marTop w:val="480"/>
          <w:marBottom w:val="480"/>
          <w:divBdr>
            <w:top w:val="none" w:sz="0" w:space="0" w:color="auto"/>
            <w:left w:val="none" w:sz="0" w:space="0" w:color="auto"/>
            <w:bottom w:val="none" w:sz="0" w:space="0" w:color="auto"/>
            <w:right w:val="none" w:sz="0" w:space="0" w:color="auto"/>
          </w:divBdr>
        </w:div>
        <w:div w:id="471139121">
          <w:marLeft w:val="0"/>
          <w:marRight w:val="0"/>
          <w:marTop w:val="480"/>
          <w:marBottom w:val="480"/>
          <w:divBdr>
            <w:top w:val="none" w:sz="0" w:space="0" w:color="auto"/>
            <w:left w:val="none" w:sz="0" w:space="0" w:color="auto"/>
            <w:bottom w:val="none" w:sz="0" w:space="0" w:color="auto"/>
            <w:right w:val="none" w:sz="0" w:space="0" w:color="auto"/>
          </w:divBdr>
        </w:div>
        <w:div w:id="64840298">
          <w:marLeft w:val="960"/>
          <w:marRight w:val="0"/>
          <w:marTop w:val="240"/>
          <w:marBottom w:val="240"/>
          <w:divBdr>
            <w:top w:val="none" w:sz="0" w:space="0" w:color="auto"/>
            <w:left w:val="none" w:sz="0" w:space="0" w:color="auto"/>
            <w:bottom w:val="none" w:sz="0" w:space="0" w:color="auto"/>
            <w:right w:val="none" w:sz="0" w:space="0" w:color="auto"/>
          </w:divBdr>
        </w:div>
        <w:div w:id="315031904">
          <w:marLeft w:val="0"/>
          <w:marRight w:val="0"/>
          <w:marTop w:val="480"/>
          <w:marBottom w:val="480"/>
          <w:divBdr>
            <w:top w:val="none" w:sz="0" w:space="0" w:color="auto"/>
            <w:left w:val="none" w:sz="0" w:space="0" w:color="auto"/>
            <w:bottom w:val="none" w:sz="0" w:space="0" w:color="auto"/>
            <w:right w:val="none" w:sz="0" w:space="0" w:color="auto"/>
          </w:divBdr>
        </w:div>
        <w:div w:id="1474175438">
          <w:marLeft w:val="0"/>
          <w:marRight w:val="0"/>
          <w:marTop w:val="480"/>
          <w:marBottom w:val="480"/>
          <w:divBdr>
            <w:top w:val="none" w:sz="0" w:space="0" w:color="auto"/>
            <w:left w:val="none" w:sz="0" w:space="0" w:color="auto"/>
            <w:bottom w:val="none" w:sz="0" w:space="0" w:color="auto"/>
            <w:right w:val="none" w:sz="0" w:space="0" w:color="auto"/>
          </w:divBdr>
        </w:div>
        <w:div w:id="2031754143">
          <w:marLeft w:val="960"/>
          <w:marRight w:val="0"/>
          <w:marTop w:val="240"/>
          <w:marBottom w:val="240"/>
          <w:divBdr>
            <w:top w:val="none" w:sz="0" w:space="0" w:color="auto"/>
            <w:left w:val="none" w:sz="0" w:space="0" w:color="auto"/>
            <w:bottom w:val="none" w:sz="0" w:space="0" w:color="auto"/>
            <w:right w:val="none" w:sz="0" w:space="0" w:color="auto"/>
          </w:divBdr>
        </w:div>
        <w:div w:id="801001128">
          <w:marLeft w:val="0"/>
          <w:marRight w:val="0"/>
          <w:marTop w:val="480"/>
          <w:marBottom w:val="480"/>
          <w:divBdr>
            <w:top w:val="none" w:sz="0" w:space="0" w:color="auto"/>
            <w:left w:val="none" w:sz="0" w:space="0" w:color="auto"/>
            <w:bottom w:val="none" w:sz="0" w:space="0" w:color="auto"/>
            <w:right w:val="none" w:sz="0" w:space="0" w:color="auto"/>
          </w:divBdr>
        </w:div>
        <w:div w:id="419183435">
          <w:marLeft w:val="0"/>
          <w:marRight w:val="0"/>
          <w:marTop w:val="480"/>
          <w:marBottom w:val="480"/>
          <w:divBdr>
            <w:top w:val="none" w:sz="0" w:space="0" w:color="auto"/>
            <w:left w:val="none" w:sz="0" w:space="0" w:color="auto"/>
            <w:bottom w:val="none" w:sz="0" w:space="0" w:color="auto"/>
            <w:right w:val="none" w:sz="0" w:space="0" w:color="auto"/>
          </w:divBdr>
        </w:div>
        <w:div w:id="1283533010">
          <w:marLeft w:val="0"/>
          <w:marRight w:val="0"/>
          <w:marTop w:val="480"/>
          <w:marBottom w:val="480"/>
          <w:divBdr>
            <w:top w:val="none" w:sz="0" w:space="0" w:color="auto"/>
            <w:left w:val="none" w:sz="0" w:space="0" w:color="auto"/>
            <w:bottom w:val="none" w:sz="0" w:space="0" w:color="auto"/>
            <w:right w:val="none" w:sz="0" w:space="0" w:color="auto"/>
          </w:divBdr>
        </w:div>
        <w:div w:id="497690647">
          <w:marLeft w:val="0"/>
          <w:marRight w:val="0"/>
          <w:marTop w:val="480"/>
          <w:marBottom w:val="480"/>
          <w:divBdr>
            <w:top w:val="none" w:sz="0" w:space="0" w:color="auto"/>
            <w:left w:val="none" w:sz="0" w:space="0" w:color="auto"/>
            <w:bottom w:val="none" w:sz="0" w:space="0" w:color="auto"/>
            <w:right w:val="none" w:sz="0" w:space="0" w:color="auto"/>
          </w:divBdr>
        </w:div>
        <w:div w:id="2141727295">
          <w:marLeft w:val="960"/>
          <w:marRight w:val="0"/>
          <w:marTop w:val="240"/>
          <w:marBottom w:val="240"/>
          <w:divBdr>
            <w:top w:val="none" w:sz="0" w:space="0" w:color="auto"/>
            <w:left w:val="none" w:sz="0" w:space="0" w:color="auto"/>
            <w:bottom w:val="none" w:sz="0" w:space="0" w:color="auto"/>
            <w:right w:val="none" w:sz="0" w:space="0" w:color="auto"/>
          </w:divBdr>
        </w:div>
        <w:div w:id="1380275953">
          <w:marLeft w:val="0"/>
          <w:marRight w:val="0"/>
          <w:marTop w:val="480"/>
          <w:marBottom w:val="480"/>
          <w:divBdr>
            <w:top w:val="none" w:sz="0" w:space="0" w:color="auto"/>
            <w:left w:val="none" w:sz="0" w:space="0" w:color="auto"/>
            <w:bottom w:val="none" w:sz="0" w:space="0" w:color="auto"/>
            <w:right w:val="none" w:sz="0" w:space="0" w:color="auto"/>
          </w:divBdr>
        </w:div>
        <w:div w:id="1846363512">
          <w:marLeft w:val="0"/>
          <w:marRight w:val="0"/>
          <w:marTop w:val="480"/>
          <w:marBottom w:val="480"/>
          <w:divBdr>
            <w:top w:val="none" w:sz="0" w:space="0" w:color="auto"/>
            <w:left w:val="none" w:sz="0" w:space="0" w:color="auto"/>
            <w:bottom w:val="none" w:sz="0" w:space="0" w:color="auto"/>
            <w:right w:val="none" w:sz="0" w:space="0" w:color="auto"/>
          </w:divBdr>
        </w:div>
        <w:div w:id="736511248">
          <w:marLeft w:val="960"/>
          <w:marRight w:val="0"/>
          <w:marTop w:val="240"/>
          <w:marBottom w:val="240"/>
          <w:divBdr>
            <w:top w:val="none" w:sz="0" w:space="0" w:color="auto"/>
            <w:left w:val="none" w:sz="0" w:space="0" w:color="auto"/>
            <w:bottom w:val="none" w:sz="0" w:space="0" w:color="auto"/>
            <w:right w:val="none" w:sz="0" w:space="0" w:color="auto"/>
          </w:divBdr>
        </w:div>
        <w:div w:id="382411972">
          <w:marLeft w:val="0"/>
          <w:marRight w:val="0"/>
          <w:marTop w:val="480"/>
          <w:marBottom w:val="480"/>
          <w:divBdr>
            <w:top w:val="none" w:sz="0" w:space="0" w:color="auto"/>
            <w:left w:val="none" w:sz="0" w:space="0" w:color="auto"/>
            <w:bottom w:val="none" w:sz="0" w:space="0" w:color="auto"/>
            <w:right w:val="none" w:sz="0" w:space="0" w:color="auto"/>
          </w:divBdr>
        </w:div>
        <w:div w:id="57948107">
          <w:marLeft w:val="0"/>
          <w:marRight w:val="0"/>
          <w:marTop w:val="480"/>
          <w:marBottom w:val="480"/>
          <w:divBdr>
            <w:top w:val="none" w:sz="0" w:space="0" w:color="auto"/>
            <w:left w:val="none" w:sz="0" w:space="0" w:color="auto"/>
            <w:bottom w:val="none" w:sz="0" w:space="0" w:color="auto"/>
            <w:right w:val="none" w:sz="0" w:space="0" w:color="auto"/>
          </w:divBdr>
        </w:div>
        <w:div w:id="2105608017">
          <w:marLeft w:val="960"/>
          <w:marRight w:val="0"/>
          <w:marTop w:val="240"/>
          <w:marBottom w:val="240"/>
          <w:divBdr>
            <w:top w:val="none" w:sz="0" w:space="0" w:color="auto"/>
            <w:left w:val="none" w:sz="0" w:space="0" w:color="auto"/>
            <w:bottom w:val="none" w:sz="0" w:space="0" w:color="auto"/>
            <w:right w:val="none" w:sz="0" w:space="0" w:color="auto"/>
          </w:divBdr>
        </w:div>
        <w:div w:id="1003628761">
          <w:marLeft w:val="0"/>
          <w:marRight w:val="0"/>
          <w:marTop w:val="480"/>
          <w:marBottom w:val="480"/>
          <w:divBdr>
            <w:top w:val="none" w:sz="0" w:space="0" w:color="auto"/>
            <w:left w:val="none" w:sz="0" w:space="0" w:color="auto"/>
            <w:bottom w:val="none" w:sz="0" w:space="0" w:color="auto"/>
            <w:right w:val="none" w:sz="0" w:space="0" w:color="auto"/>
          </w:divBdr>
        </w:div>
        <w:div w:id="643387509">
          <w:marLeft w:val="960"/>
          <w:marRight w:val="0"/>
          <w:marTop w:val="240"/>
          <w:marBottom w:val="240"/>
          <w:divBdr>
            <w:top w:val="none" w:sz="0" w:space="0" w:color="auto"/>
            <w:left w:val="none" w:sz="0" w:space="0" w:color="auto"/>
            <w:bottom w:val="none" w:sz="0" w:space="0" w:color="auto"/>
            <w:right w:val="none" w:sz="0" w:space="0" w:color="auto"/>
          </w:divBdr>
        </w:div>
        <w:div w:id="807551671">
          <w:marLeft w:val="0"/>
          <w:marRight w:val="0"/>
          <w:marTop w:val="480"/>
          <w:marBottom w:val="480"/>
          <w:divBdr>
            <w:top w:val="none" w:sz="0" w:space="0" w:color="auto"/>
            <w:left w:val="none" w:sz="0" w:space="0" w:color="auto"/>
            <w:bottom w:val="none" w:sz="0" w:space="0" w:color="auto"/>
            <w:right w:val="none" w:sz="0" w:space="0" w:color="auto"/>
          </w:divBdr>
        </w:div>
        <w:div w:id="1964580112">
          <w:marLeft w:val="0"/>
          <w:marRight w:val="0"/>
          <w:marTop w:val="480"/>
          <w:marBottom w:val="480"/>
          <w:divBdr>
            <w:top w:val="none" w:sz="0" w:space="0" w:color="auto"/>
            <w:left w:val="none" w:sz="0" w:space="0" w:color="auto"/>
            <w:bottom w:val="none" w:sz="0" w:space="0" w:color="auto"/>
            <w:right w:val="none" w:sz="0" w:space="0" w:color="auto"/>
          </w:divBdr>
        </w:div>
        <w:div w:id="2145389658">
          <w:marLeft w:val="960"/>
          <w:marRight w:val="0"/>
          <w:marTop w:val="240"/>
          <w:marBottom w:val="240"/>
          <w:divBdr>
            <w:top w:val="none" w:sz="0" w:space="0" w:color="auto"/>
            <w:left w:val="none" w:sz="0" w:space="0" w:color="auto"/>
            <w:bottom w:val="none" w:sz="0" w:space="0" w:color="auto"/>
            <w:right w:val="none" w:sz="0" w:space="0" w:color="auto"/>
          </w:divBdr>
        </w:div>
        <w:div w:id="1453939303">
          <w:marLeft w:val="0"/>
          <w:marRight w:val="0"/>
          <w:marTop w:val="480"/>
          <w:marBottom w:val="480"/>
          <w:divBdr>
            <w:top w:val="none" w:sz="0" w:space="0" w:color="auto"/>
            <w:left w:val="none" w:sz="0" w:space="0" w:color="auto"/>
            <w:bottom w:val="none" w:sz="0" w:space="0" w:color="auto"/>
            <w:right w:val="none" w:sz="0" w:space="0" w:color="auto"/>
          </w:divBdr>
        </w:div>
        <w:div w:id="889878518">
          <w:marLeft w:val="960"/>
          <w:marRight w:val="0"/>
          <w:marTop w:val="240"/>
          <w:marBottom w:val="240"/>
          <w:divBdr>
            <w:top w:val="none" w:sz="0" w:space="0" w:color="auto"/>
            <w:left w:val="none" w:sz="0" w:space="0" w:color="auto"/>
            <w:bottom w:val="none" w:sz="0" w:space="0" w:color="auto"/>
            <w:right w:val="none" w:sz="0" w:space="0" w:color="auto"/>
          </w:divBdr>
        </w:div>
        <w:div w:id="1141731861">
          <w:marLeft w:val="0"/>
          <w:marRight w:val="0"/>
          <w:marTop w:val="480"/>
          <w:marBottom w:val="480"/>
          <w:divBdr>
            <w:top w:val="none" w:sz="0" w:space="0" w:color="auto"/>
            <w:left w:val="none" w:sz="0" w:space="0" w:color="auto"/>
            <w:bottom w:val="none" w:sz="0" w:space="0" w:color="auto"/>
            <w:right w:val="none" w:sz="0" w:space="0" w:color="auto"/>
          </w:divBdr>
        </w:div>
        <w:div w:id="813638939">
          <w:marLeft w:val="960"/>
          <w:marRight w:val="0"/>
          <w:marTop w:val="240"/>
          <w:marBottom w:val="240"/>
          <w:divBdr>
            <w:top w:val="none" w:sz="0" w:space="0" w:color="auto"/>
            <w:left w:val="none" w:sz="0" w:space="0" w:color="auto"/>
            <w:bottom w:val="none" w:sz="0" w:space="0" w:color="auto"/>
            <w:right w:val="none" w:sz="0" w:space="0" w:color="auto"/>
          </w:divBdr>
        </w:div>
        <w:div w:id="352192101">
          <w:marLeft w:val="0"/>
          <w:marRight w:val="0"/>
          <w:marTop w:val="480"/>
          <w:marBottom w:val="480"/>
          <w:divBdr>
            <w:top w:val="none" w:sz="0" w:space="0" w:color="auto"/>
            <w:left w:val="none" w:sz="0" w:space="0" w:color="auto"/>
            <w:bottom w:val="none" w:sz="0" w:space="0" w:color="auto"/>
            <w:right w:val="none" w:sz="0" w:space="0" w:color="auto"/>
          </w:divBdr>
        </w:div>
        <w:div w:id="1215851903">
          <w:marLeft w:val="0"/>
          <w:marRight w:val="0"/>
          <w:marTop w:val="480"/>
          <w:marBottom w:val="480"/>
          <w:divBdr>
            <w:top w:val="none" w:sz="0" w:space="0" w:color="auto"/>
            <w:left w:val="none" w:sz="0" w:space="0" w:color="auto"/>
            <w:bottom w:val="none" w:sz="0" w:space="0" w:color="auto"/>
            <w:right w:val="none" w:sz="0" w:space="0" w:color="auto"/>
          </w:divBdr>
        </w:div>
        <w:div w:id="1407191911">
          <w:marLeft w:val="960"/>
          <w:marRight w:val="0"/>
          <w:marTop w:val="240"/>
          <w:marBottom w:val="240"/>
          <w:divBdr>
            <w:top w:val="none" w:sz="0" w:space="0" w:color="auto"/>
            <w:left w:val="none" w:sz="0" w:space="0" w:color="auto"/>
            <w:bottom w:val="none" w:sz="0" w:space="0" w:color="auto"/>
            <w:right w:val="none" w:sz="0" w:space="0" w:color="auto"/>
          </w:divBdr>
        </w:div>
        <w:div w:id="20131503">
          <w:marLeft w:val="0"/>
          <w:marRight w:val="0"/>
          <w:marTop w:val="480"/>
          <w:marBottom w:val="480"/>
          <w:divBdr>
            <w:top w:val="none" w:sz="0" w:space="0" w:color="auto"/>
            <w:left w:val="none" w:sz="0" w:space="0" w:color="auto"/>
            <w:bottom w:val="none" w:sz="0" w:space="0" w:color="auto"/>
            <w:right w:val="none" w:sz="0" w:space="0" w:color="auto"/>
          </w:divBdr>
        </w:div>
        <w:div w:id="406924767">
          <w:marLeft w:val="0"/>
          <w:marRight w:val="0"/>
          <w:marTop w:val="480"/>
          <w:marBottom w:val="480"/>
          <w:divBdr>
            <w:top w:val="none" w:sz="0" w:space="0" w:color="auto"/>
            <w:left w:val="none" w:sz="0" w:space="0" w:color="auto"/>
            <w:bottom w:val="none" w:sz="0" w:space="0" w:color="auto"/>
            <w:right w:val="none" w:sz="0" w:space="0" w:color="auto"/>
          </w:divBdr>
        </w:div>
        <w:div w:id="1415325536">
          <w:marLeft w:val="960"/>
          <w:marRight w:val="0"/>
          <w:marTop w:val="240"/>
          <w:marBottom w:val="240"/>
          <w:divBdr>
            <w:top w:val="none" w:sz="0" w:space="0" w:color="auto"/>
            <w:left w:val="none" w:sz="0" w:space="0" w:color="auto"/>
            <w:bottom w:val="none" w:sz="0" w:space="0" w:color="auto"/>
            <w:right w:val="none" w:sz="0" w:space="0" w:color="auto"/>
          </w:divBdr>
        </w:div>
        <w:div w:id="813715917">
          <w:marLeft w:val="0"/>
          <w:marRight w:val="0"/>
          <w:marTop w:val="480"/>
          <w:marBottom w:val="480"/>
          <w:divBdr>
            <w:top w:val="none" w:sz="0" w:space="0" w:color="auto"/>
            <w:left w:val="none" w:sz="0" w:space="0" w:color="auto"/>
            <w:bottom w:val="none" w:sz="0" w:space="0" w:color="auto"/>
            <w:right w:val="none" w:sz="0" w:space="0" w:color="auto"/>
          </w:divBdr>
        </w:div>
        <w:div w:id="884221224">
          <w:marLeft w:val="0"/>
          <w:marRight w:val="0"/>
          <w:marTop w:val="480"/>
          <w:marBottom w:val="480"/>
          <w:divBdr>
            <w:top w:val="none" w:sz="0" w:space="0" w:color="auto"/>
            <w:left w:val="none" w:sz="0" w:space="0" w:color="auto"/>
            <w:bottom w:val="none" w:sz="0" w:space="0" w:color="auto"/>
            <w:right w:val="none" w:sz="0" w:space="0" w:color="auto"/>
          </w:divBdr>
        </w:div>
        <w:div w:id="234094896">
          <w:marLeft w:val="0"/>
          <w:marRight w:val="0"/>
          <w:marTop w:val="480"/>
          <w:marBottom w:val="480"/>
          <w:divBdr>
            <w:top w:val="none" w:sz="0" w:space="0" w:color="auto"/>
            <w:left w:val="none" w:sz="0" w:space="0" w:color="auto"/>
            <w:bottom w:val="none" w:sz="0" w:space="0" w:color="auto"/>
            <w:right w:val="none" w:sz="0" w:space="0" w:color="auto"/>
          </w:divBdr>
        </w:div>
        <w:div w:id="163129559">
          <w:marLeft w:val="0"/>
          <w:marRight w:val="0"/>
          <w:marTop w:val="480"/>
          <w:marBottom w:val="480"/>
          <w:divBdr>
            <w:top w:val="none" w:sz="0" w:space="0" w:color="auto"/>
            <w:left w:val="none" w:sz="0" w:space="0" w:color="auto"/>
            <w:bottom w:val="none" w:sz="0" w:space="0" w:color="auto"/>
            <w:right w:val="none" w:sz="0" w:space="0" w:color="auto"/>
          </w:divBdr>
        </w:div>
        <w:div w:id="1420370088">
          <w:marLeft w:val="960"/>
          <w:marRight w:val="0"/>
          <w:marTop w:val="240"/>
          <w:marBottom w:val="240"/>
          <w:divBdr>
            <w:top w:val="none" w:sz="0" w:space="0" w:color="auto"/>
            <w:left w:val="none" w:sz="0" w:space="0" w:color="auto"/>
            <w:bottom w:val="none" w:sz="0" w:space="0" w:color="auto"/>
            <w:right w:val="none" w:sz="0" w:space="0" w:color="auto"/>
          </w:divBdr>
        </w:div>
        <w:div w:id="1779326689">
          <w:marLeft w:val="0"/>
          <w:marRight w:val="0"/>
          <w:marTop w:val="480"/>
          <w:marBottom w:val="480"/>
          <w:divBdr>
            <w:top w:val="none" w:sz="0" w:space="0" w:color="auto"/>
            <w:left w:val="none" w:sz="0" w:space="0" w:color="auto"/>
            <w:bottom w:val="none" w:sz="0" w:space="0" w:color="auto"/>
            <w:right w:val="none" w:sz="0" w:space="0" w:color="auto"/>
          </w:divBdr>
        </w:div>
        <w:div w:id="2043939868">
          <w:marLeft w:val="0"/>
          <w:marRight w:val="0"/>
          <w:marTop w:val="480"/>
          <w:marBottom w:val="480"/>
          <w:divBdr>
            <w:top w:val="none" w:sz="0" w:space="0" w:color="auto"/>
            <w:left w:val="none" w:sz="0" w:space="0" w:color="auto"/>
            <w:bottom w:val="none" w:sz="0" w:space="0" w:color="auto"/>
            <w:right w:val="none" w:sz="0" w:space="0" w:color="auto"/>
          </w:divBdr>
        </w:div>
        <w:div w:id="464203647">
          <w:marLeft w:val="0"/>
          <w:marRight w:val="0"/>
          <w:marTop w:val="480"/>
          <w:marBottom w:val="480"/>
          <w:divBdr>
            <w:top w:val="none" w:sz="0" w:space="0" w:color="auto"/>
            <w:left w:val="none" w:sz="0" w:space="0" w:color="auto"/>
            <w:bottom w:val="none" w:sz="0" w:space="0" w:color="auto"/>
            <w:right w:val="none" w:sz="0" w:space="0" w:color="auto"/>
          </w:divBdr>
        </w:div>
        <w:div w:id="514882125">
          <w:marLeft w:val="0"/>
          <w:marRight w:val="0"/>
          <w:marTop w:val="0"/>
          <w:marBottom w:val="0"/>
          <w:divBdr>
            <w:top w:val="none" w:sz="0" w:space="0" w:color="auto"/>
            <w:left w:val="none" w:sz="0" w:space="0" w:color="auto"/>
            <w:bottom w:val="none" w:sz="0" w:space="0" w:color="auto"/>
            <w:right w:val="none" w:sz="0" w:space="0" w:color="auto"/>
          </w:divBdr>
        </w:div>
        <w:div w:id="2036616418">
          <w:marLeft w:val="3402"/>
          <w:marRight w:val="0"/>
          <w:marTop w:val="0"/>
          <w:marBottom w:val="0"/>
          <w:divBdr>
            <w:top w:val="none" w:sz="0" w:space="0" w:color="auto"/>
            <w:left w:val="none" w:sz="0" w:space="0" w:color="auto"/>
            <w:bottom w:val="none" w:sz="0" w:space="0" w:color="auto"/>
            <w:right w:val="none" w:sz="0" w:space="0" w:color="auto"/>
          </w:divBdr>
        </w:div>
        <w:div w:id="681705963">
          <w:marLeft w:val="3402"/>
          <w:marRight w:val="0"/>
          <w:marTop w:val="0"/>
          <w:marBottom w:val="0"/>
          <w:divBdr>
            <w:top w:val="none" w:sz="0" w:space="0" w:color="auto"/>
            <w:left w:val="none" w:sz="0" w:space="0" w:color="auto"/>
            <w:bottom w:val="none" w:sz="0" w:space="0" w:color="auto"/>
            <w:right w:val="none" w:sz="0" w:space="0" w:color="auto"/>
          </w:divBdr>
        </w:div>
        <w:div w:id="630674352">
          <w:marLeft w:val="3402"/>
          <w:marRight w:val="0"/>
          <w:marTop w:val="0"/>
          <w:marBottom w:val="0"/>
          <w:divBdr>
            <w:top w:val="none" w:sz="0" w:space="0" w:color="auto"/>
            <w:left w:val="none" w:sz="0" w:space="0" w:color="auto"/>
            <w:bottom w:val="none" w:sz="0" w:space="0" w:color="auto"/>
            <w:right w:val="none" w:sz="0" w:space="0" w:color="auto"/>
          </w:divBdr>
        </w:div>
        <w:div w:id="376050981">
          <w:marLeft w:val="3402"/>
          <w:marRight w:val="0"/>
          <w:marTop w:val="0"/>
          <w:marBottom w:val="0"/>
          <w:divBdr>
            <w:top w:val="none" w:sz="0" w:space="0" w:color="auto"/>
            <w:left w:val="none" w:sz="0" w:space="0" w:color="auto"/>
            <w:bottom w:val="none" w:sz="0" w:space="0" w:color="auto"/>
            <w:right w:val="none" w:sz="0" w:space="0" w:color="auto"/>
          </w:divBdr>
        </w:div>
        <w:div w:id="852458271">
          <w:marLeft w:val="3402"/>
          <w:marRight w:val="0"/>
          <w:marTop w:val="0"/>
          <w:marBottom w:val="0"/>
          <w:divBdr>
            <w:top w:val="none" w:sz="0" w:space="0" w:color="auto"/>
            <w:left w:val="none" w:sz="0" w:space="0" w:color="auto"/>
            <w:bottom w:val="none" w:sz="0" w:space="0" w:color="auto"/>
            <w:right w:val="none" w:sz="0" w:space="0" w:color="auto"/>
          </w:divBdr>
        </w:div>
        <w:div w:id="1986080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928483">
          <w:blockQuote w:val="1"/>
          <w:marLeft w:val="720"/>
          <w:marRight w:val="720"/>
          <w:marTop w:val="100"/>
          <w:marBottom w:val="100"/>
          <w:divBdr>
            <w:top w:val="none" w:sz="0" w:space="0" w:color="auto"/>
            <w:left w:val="none" w:sz="0" w:space="0" w:color="auto"/>
            <w:bottom w:val="none" w:sz="0" w:space="0" w:color="auto"/>
            <w:right w:val="none" w:sz="0" w:space="0" w:color="auto"/>
          </w:divBdr>
        </w:div>
        <w:div w:id="794905034">
          <w:marLeft w:val="3402"/>
          <w:marRight w:val="0"/>
          <w:marTop w:val="0"/>
          <w:marBottom w:val="0"/>
          <w:divBdr>
            <w:top w:val="none" w:sz="0" w:space="0" w:color="auto"/>
            <w:left w:val="none" w:sz="0" w:space="0" w:color="auto"/>
            <w:bottom w:val="none" w:sz="0" w:space="0" w:color="auto"/>
            <w:right w:val="none" w:sz="0" w:space="0" w:color="auto"/>
          </w:divBdr>
        </w:div>
        <w:div w:id="1480999180">
          <w:marLeft w:val="3402"/>
          <w:marRight w:val="0"/>
          <w:marTop w:val="0"/>
          <w:marBottom w:val="0"/>
          <w:divBdr>
            <w:top w:val="none" w:sz="0" w:space="0" w:color="auto"/>
            <w:left w:val="none" w:sz="0" w:space="0" w:color="auto"/>
            <w:bottom w:val="none" w:sz="0" w:space="0" w:color="auto"/>
            <w:right w:val="none" w:sz="0" w:space="0" w:color="auto"/>
          </w:divBdr>
        </w:div>
        <w:div w:id="2096590538">
          <w:marLeft w:val="3402"/>
          <w:marRight w:val="0"/>
          <w:marTop w:val="0"/>
          <w:marBottom w:val="0"/>
          <w:divBdr>
            <w:top w:val="none" w:sz="0" w:space="0" w:color="auto"/>
            <w:left w:val="none" w:sz="0" w:space="0" w:color="auto"/>
            <w:bottom w:val="none" w:sz="0" w:space="0" w:color="auto"/>
            <w:right w:val="none" w:sz="0" w:space="0" w:color="auto"/>
          </w:divBdr>
        </w:div>
        <w:div w:id="1804150437">
          <w:blockQuote w:val="1"/>
          <w:marLeft w:val="720"/>
          <w:marRight w:val="720"/>
          <w:marTop w:val="100"/>
          <w:marBottom w:val="100"/>
          <w:divBdr>
            <w:top w:val="none" w:sz="0" w:space="0" w:color="auto"/>
            <w:left w:val="none" w:sz="0" w:space="0" w:color="auto"/>
            <w:bottom w:val="none" w:sz="0" w:space="0" w:color="auto"/>
            <w:right w:val="none" w:sz="0" w:space="0" w:color="auto"/>
          </w:divBdr>
        </w:div>
        <w:div w:id="670526851">
          <w:marLeft w:val="3402"/>
          <w:marRight w:val="0"/>
          <w:marTop w:val="0"/>
          <w:marBottom w:val="0"/>
          <w:divBdr>
            <w:top w:val="none" w:sz="0" w:space="0" w:color="auto"/>
            <w:left w:val="none" w:sz="0" w:space="0" w:color="auto"/>
            <w:bottom w:val="none" w:sz="0" w:space="0" w:color="auto"/>
            <w:right w:val="none" w:sz="0" w:space="0" w:color="auto"/>
          </w:divBdr>
        </w:div>
        <w:div w:id="1960138431">
          <w:marLeft w:val="3402"/>
          <w:marRight w:val="0"/>
          <w:marTop w:val="0"/>
          <w:marBottom w:val="0"/>
          <w:divBdr>
            <w:top w:val="none" w:sz="0" w:space="0" w:color="auto"/>
            <w:left w:val="none" w:sz="0" w:space="0" w:color="auto"/>
            <w:bottom w:val="none" w:sz="0" w:space="0" w:color="auto"/>
            <w:right w:val="none" w:sz="0" w:space="0" w:color="auto"/>
          </w:divBdr>
        </w:div>
        <w:div w:id="64038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40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4624842">
              <w:marLeft w:val="0"/>
              <w:marRight w:val="0"/>
              <w:marTop w:val="0"/>
              <w:marBottom w:val="0"/>
              <w:divBdr>
                <w:top w:val="none" w:sz="0" w:space="0" w:color="auto"/>
                <w:left w:val="none" w:sz="0" w:space="0" w:color="auto"/>
                <w:bottom w:val="none" w:sz="0" w:space="0" w:color="auto"/>
                <w:right w:val="none" w:sz="0" w:space="0" w:color="auto"/>
              </w:divBdr>
            </w:div>
            <w:div w:id="584994565">
              <w:marLeft w:val="0"/>
              <w:marRight w:val="0"/>
              <w:marTop w:val="0"/>
              <w:marBottom w:val="0"/>
              <w:divBdr>
                <w:top w:val="none" w:sz="0" w:space="0" w:color="auto"/>
                <w:left w:val="none" w:sz="0" w:space="0" w:color="auto"/>
                <w:bottom w:val="none" w:sz="0" w:space="0" w:color="auto"/>
                <w:right w:val="none" w:sz="0" w:space="0" w:color="auto"/>
              </w:divBdr>
            </w:div>
            <w:div w:id="390692066">
              <w:marLeft w:val="0"/>
              <w:marRight w:val="0"/>
              <w:marTop w:val="0"/>
              <w:marBottom w:val="0"/>
              <w:divBdr>
                <w:top w:val="none" w:sz="0" w:space="0" w:color="auto"/>
                <w:left w:val="none" w:sz="0" w:space="0" w:color="auto"/>
                <w:bottom w:val="none" w:sz="0" w:space="0" w:color="auto"/>
                <w:right w:val="none" w:sz="0" w:space="0" w:color="auto"/>
              </w:divBdr>
            </w:div>
            <w:div w:id="237179941">
              <w:marLeft w:val="0"/>
              <w:marRight w:val="0"/>
              <w:marTop w:val="0"/>
              <w:marBottom w:val="0"/>
              <w:divBdr>
                <w:top w:val="none" w:sz="0" w:space="0" w:color="auto"/>
                <w:left w:val="none" w:sz="0" w:space="0" w:color="auto"/>
                <w:bottom w:val="none" w:sz="0" w:space="0" w:color="auto"/>
                <w:right w:val="none" w:sz="0" w:space="0" w:color="auto"/>
              </w:divBdr>
            </w:div>
            <w:div w:id="1746151035">
              <w:marLeft w:val="0"/>
              <w:marRight w:val="0"/>
              <w:marTop w:val="0"/>
              <w:marBottom w:val="0"/>
              <w:divBdr>
                <w:top w:val="none" w:sz="0" w:space="0" w:color="auto"/>
                <w:left w:val="none" w:sz="0" w:space="0" w:color="auto"/>
                <w:bottom w:val="none" w:sz="0" w:space="0" w:color="auto"/>
                <w:right w:val="none" w:sz="0" w:space="0" w:color="auto"/>
              </w:divBdr>
            </w:div>
          </w:divsChild>
        </w:div>
        <w:div w:id="18961632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627803">
              <w:marLeft w:val="0"/>
              <w:marRight w:val="0"/>
              <w:marTop w:val="0"/>
              <w:marBottom w:val="0"/>
              <w:divBdr>
                <w:top w:val="none" w:sz="0" w:space="0" w:color="auto"/>
                <w:left w:val="none" w:sz="0" w:space="0" w:color="auto"/>
                <w:bottom w:val="none" w:sz="0" w:space="0" w:color="auto"/>
                <w:right w:val="none" w:sz="0" w:space="0" w:color="auto"/>
              </w:divBdr>
            </w:div>
            <w:div w:id="1200163662">
              <w:marLeft w:val="0"/>
              <w:marRight w:val="0"/>
              <w:marTop w:val="0"/>
              <w:marBottom w:val="0"/>
              <w:divBdr>
                <w:top w:val="none" w:sz="0" w:space="0" w:color="auto"/>
                <w:left w:val="none" w:sz="0" w:space="0" w:color="auto"/>
                <w:bottom w:val="none" w:sz="0" w:space="0" w:color="auto"/>
                <w:right w:val="none" w:sz="0" w:space="0" w:color="auto"/>
              </w:divBdr>
            </w:div>
            <w:div w:id="1178082527">
              <w:marLeft w:val="0"/>
              <w:marRight w:val="0"/>
              <w:marTop w:val="0"/>
              <w:marBottom w:val="0"/>
              <w:divBdr>
                <w:top w:val="none" w:sz="0" w:space="0" w:color="auto"/>
                <w:left w:val="none" w:sz="0" w:space="0" w:color="auto"/>
                <w:bottom w:val="none" w:sz="0" w:space="0" w:color="auto"/>
                <w:right w:val="none" w:sz="0" w:space="0" w:color="auto"/>
              </w:divBdr>
            </w:div>
            <w:div w:id="832721114">
              <w:marLeft w:val="0"/>
              <w:marRight w:val="0"/>
              <w:marTop w:val="0"/>
              <w:marBottom w:val="0"/>
              <w:divBdr>
                <w:top w:val="none" w:sz="0" w:space="0" w:color="auto"/>
                <w:left w:val="none" w:sz="0" w:space="0" w:color="auto"/>
                <w:bottom w:val="none" w:sz="0" w:space="0" w:color="auto"/>
                <w:right w:val="none" w:sz="0" w:space="0" w:color="auto"/>
              </w:divBdr>
            </w:div>
            <w:div w:id="1813675977">
              <w:marLeft w:val="0"/>
              <w:marRight w:val="0"/>
              <w:marTop w:val="0"/>
              <w:marBottom w:val="0"/>
              <w:divBdr>
                <w:top w:val="none" w:sz="0" w:space="0" w:color="auto"/>
                <w:left w:val="none" w:sz="0" w:space="0" w:color="auto"/>
                <w:bottom w:val="none" w:sz="0" w:space="0" w:color="auto"/>
                <w:right w:val="none" w:sz="0" w:space="0" w:color="auto"/>
              </w:divBdr>
            </w:div>
            <w:div w:id="1572154774">
              <w:marLeft w:val="0"/>
              <w:marRight w:val="0"/>
              <w:marTop w:val="0"/>
              <w:marBottom w:val="0"/>
              <w:divBdr>
                <w:top w:val="none" w:sz="0" w:space="0" w:color="auto"/>
                <w:left w:val="none" w:sz="0" w:space="0" w:color="auto"/>
                <w:bottom w:val="none" w:sz="0" w:space="0" w:color="auto"/>
                <w:right w:val="none" w:sz="0" w:space="0" w:color="auto"/>
              </w:divBdr>
            </w:div>
            <w:div w:id="1465999913">
              <w:marLeft w:val="0"/>
              <w:marRight w:val="0"/>
              <w:marTop w:val="0"/>
              <w:marBottom w:val="0"/>
              <w:divBdr>
                <w:top w:val="none" w:sz="0" w:space="0" w:color="auto"/>
                <w:left w:val="none" w:sz="0" w:space="0" w:color="auto"/>
                <w:bottom w:val="none" w:sz="0" w:space="0" w:color="auto"/>
                <w:right w:val="none" w:sz="0" w:space="0" w:color="auto"/>
              </w:divBdr>
            </w:div>
            <w:div w:id="1715693342">
              <w:marLeft w:val="0"/>
              <w:marRight w:val="0"/>
              <w:marTop w:val="0"/>
              <w:marBottom w:val="0"/>
              <w:divBdr>
                <w:top w:val="none" w:sz="0" w:space="0" w:color="auto"/>
                <w:left w:val="none" w:sz="0" w:space="0" w:color="auto"/>
                <w:bottom w:val="none" w:sz="0" w:space="0" w:color="auto"/>
                <w:right w:val="none" w:sz="0" w:space="0" w:color="auto"/>
              </w:divBdr>
            </w:div>
            <w:div w:id="145710050">
              <w:marLeft w:val="0"/>
              <w:marRight w:val="0"/>
              <w:marTop w:val="0"/>
              <w:marBottom w:val="0"/>
              <w:divBdr>
                <w:top w:val="none" w:sz="0" w:space="0" w:color="auto"/>
                <w:left w:val="none" w:sz="0" w:space="0" w:color="auto"/>
                <w:bottom w:val="none" w:sz="0" w:space="0" w:color="auto"/>
                <w:right w:val="none" w:sz="0" w:space="0" w:color="auto"/>
              </w:divBdr>
            </w:div>
            <w:div w:id="2142648093">
              <w:marLeft w:val="0"/>
              <w:marRight w:val="0"/>
              <w:marTop w:val="0"/>
              <w:marBottom w:val="0"/>
              <w:divBdr>
                <w:top w:val="none" w:sz="0" w:space="0" w:color="auto"/>
                <w:left w:val="none" w:sz="0" w:space="0" w:color="auto"/>
                <w:bottom w:val="none" w:sz="0" w:space="0" w:color="auto"/>
                <w:right w:val="none" w:sz="0" w:space="0" w:color="auto"/>
              </w:divBdr>
            </w:div>
            <w:div w:id="1579634623">
              <w:marLeft w:val="0"/>
              <w:marRight w:val="0"/>
              <w:marTop w:val="0"/>
              <w:marBottom w:val="0"/>
              <w:divBdr>
                <w:top w:val="none" w:sz="0" w:space="0" w:color="auto"/>
                <w:left w:val="none" w:sz="0" w:space="0" w:color="auto"/>
                <w:bottom w:val="none" w:sz="0" w:space="0" w:color="auto"/>
                <w:right w:val="none" w:sz="0" w:space="0" w:color="auto"/>
              </w:divBdr>
            </w:div>
            <w:div w:id="2107532518">
              <w:marLeft w:val="0"/>
              <w:marRight w:val="0"/>
              <w:marTop w:val="0"/>
              <w:marBottom w:val="0"/>
              <w:divBdr>
                <w:top w:val="none" w:sz="0" w:space="0" w:color="auto"/>
                <w:left w:val="none" w:sz="0" w:space="0" w:color="auto"/>
                <w:bottom w:val="none" w:sz="0" w:space="0" w:color="auto"/>
                <w:right w:val="none" w:sz="0" w:space="0" w:color="auto"/>
              </w:divBdr>
            </w:div>
            <w:div w:id="1705667095">
              <w:marLeft w:val="0"/>
              <w:marRight w:val="0"/>
              <w:marTop w:val="0"/>
              <w:marBottom w:val="0"/>
              <w:divBdr>
                <w:top w:val="none" w:sz="0" w:space="0" w:color="auto"/>
                <w:left w:val="none" w:sz="0" w:space="0" w:color="auto"/>
                <w:bottom w:val="none" w:sz="0" w:space="0" w:color="auto"/>
                <w:right w:val="none" w:sz="0" w:space="0" w:color="auto"/>
              </w:divBdr>
            </w:div>
            <w:div w:id="545069552">
              <w:marLeft w:val="0"/>
              <w:marRight w:val="0"/>
              <w:marTop w:val="0"/>
              <w:marBottom w:val="0"/>
              <w:divBdr>
                <w:top w:val="none" w:sz="0" w:space="0" w:color="auto"/>
                <w:left w:val="none" w:sz="0" w:space="0" w:color="auto"/>
                <w:bottom w:val="none" w:sz="0" w:space="0" w:color="auto"/>
                <w:right w:val="none" w:sz="0" w:space="0" w:color="auto"/>
              </w:divBdr>
            </w:div>
            <w:div w:id="329604542">
              <w:marLeft w:val="0"/>
              <w:marRight w:val="0"/>
              <w:marTop w:val="0"/>
              <w:marBottom w:val="0"/>
              <w:divBdr>
                <w:top w:val="none" w:sz="0" w:space="0" w:color="auto"/>
                <w:left w:val="none" w:sz="0" w:space="0" w:color="auto"/>
                <w:bottom w:val="none" w:sz="0" w:space="0" w:color="auto"/>
                <w:right w:val="none" w:sz="0" w:space="0" w:color="auto"/>
              </w:divBdr>
            </w:div>
            <w:div w:id="2003506857">
              <w:marLeft w:val="0"/>
              <w:marRight w:val="0"/>
              <w:marTop w:val="0"/>
              <w:marBottom w:val="0"/>
              <w:divBdr>
                <w:top w:val="none" w:sz="0" w:space="0" w:color="auto"/>
                <w:left w:val="none" w:sz="0" w:space="0" w:color="auto"/>
                <w:bottom w:val="none" w:sz="0" w:space="0" w:color="auto"/>
                <w:right w:val="none" w:sz="0" w:space="0" w:color="auto"/>
              </w:divBdr>
            </w:div>
            <w:div w:id="1653828266">
              <w:marLeft w:val="0"/>
              <w:marRight w:val="0"/>
              <w:marTop w:val="0"/>
              <w:marBottom w:val="0"/>
              <w:divBdr>
                <w:top w:val="none" w:sz="0" w:space="0" w:color="auto"/>
                <w:left w:val="none" w:sz="0" w:space="0" w:color="auto"/>
                <w:bottom w:val="none" w:sz="0" w:space="0" w:color="auto"/>
                <w:right w:val="none" w:sz="0" w:space="0" w:color="auto"/>
              </w:divBdr>
            </w:div>
            <w:div w:id="784158543">
              <w:marLeft w:val="0"/>
              <w:marRight w:val="0"/>
              <w:marTop w:val="0"/>
              <w:marBottom w:val="0"/>
              <w:divBdr>
                <w:top w:val="none" w:sz="0" w:space="0" w:color="auto"/>
                <w:left w:val="none" w:sz="0" w:space="0" w:color="auto"/>
                <w:bottom w:val="none" w:sz="0" w:space="0" w:color="auto"/>
                <w:right w:val="none" w:sz="0" w:space="0" w:color="auto"/>
              </w:divBdr>
            </w:div>
            <w:div w:id="908731829">
              <w:marLeft w:val="0"/>
              <w:marRight w:val="0"/>
              <w:marTop w:val="0"/>
              <w:marBottom w:val="0"/>
              <w:divBdr>
                <w:top w:val="none" w:sz="0" w:space="0" w:color="auto"/>
                <w:left w:val="none" w:sz="0" w:space="0" w:color="auto"/>
                <w:bottom w:val="none" w:sz="0" w:space="0" w:color="auto"/>
                <w:right w:val="none" w:sz="0" w:space="0" w:color="auto"/>
              </w:divBdr>
            </w:div>
            <w:div w:id="492376701">
              <w:marLeft w:val="0"/>
              <w:marRight w:val="0"/>
              <w:marTop w:val="0"/>
              <w:marBottom w:val="0"/>
              <w:divBdr>
                <w:top w:val="none" w:sz="0" w:space="0" w:color="auto"/>
                <w:left w:val="none" w:sz="0" w:space="0" w:color="auto"/>
                <w:bottom w:val="none" w:sz="0" w:space="0" w:color="auto"/>
                <w:right w:val="none" w:sz="0" w:space="0" w:color="auto"/>
              </w:divBdr>
            </w:div>
            <w:div w:id="1095132760">
              <w:marLeft w:val="0"/>
              <w:marRight w:val="0"/>
              <w:marTop w:val="0"/>
              <w:marBottom w:val="0"/>
              <w:divBdr>
                <w:top w:val="none" w:sz="0" w:space="0" w:color="auto"/>
                <w:left w:val="none" w:sz="0" w:space="0" w:color="auto"/>
                <w:bottom w:val="none" w:sz="0" w:space="0" w:color="auto"/>
                <w:right w:val="none" w:sz="0" w:space="0" w:color="auto"/>
              </w:divBdr>
            </w:div>
            <w:div w:id="1661494298">
              <w:marLeft w:val="0"/>
              <w:marRight w:val="0"/>
              <w:marTop w:val="0"/>
              <w:marBottom w:val="0"/>
              <w:divBdr>
                <w:top w:val="none" w:sz="0" w:space="0" w:color="auto"/>
                <w:left w:val="none" w:sz="0" w:space="0" w:color="auto"/>
                <w:bottom w:val="none" w:sz="0" w:space="0" w:color="auto"/>
                <w:right w:val="none" w:sz="0" w:space="0" w:color="auto"/>
              </w:divBdr>
            </w:div>
            <w:div w:id="1890923026">
              <w:marLeft w:val="0"/>
              <w:marRight w:val="0"/>
              <w:marTop w:val="0"/>
              <w:marBottom w:val="0"/>
              <w:divBdr>
                <w:top w:val="none" w:sz="0" w:space="0" w:color="auto"/>
                <w:left w:val="none" w:sz="0" w:space="0" w:color="auto"/>
                <w:bottom w:val="none" w:sz="0" w:space="0" w:color="auto"/>
                <w:right w:val="none" w:sz="0" w:space="0" w:color="auto"/>
              </w:divBdr>
            </w:div>
            <w:div w:id="31617445">
              <w:marLeft w:val="0"/>
              <w:marRight w:val="0"/>
              <w:marTop w:val="0"/>
              <w:marBottom w:val="0"/>
              <w:divBdr>
                <w:top w:val="none" w:sz="0" w:space="0" w:color="auto"/>
                <w:left w:val="none" w:sz="0" w:space="0" w:color="auto"/>
                <w:bottom w:val="none" w:sz="0" w:space="0" w:color="auto"/>
                <w:right w:val="none" w:sz="0" w:space="0" w:color="auto"/>
              </w:divBdr>
            </w:div>
            <w:div w:id="61759195">
              <w:marLeft w:val="0"/>
              <w:marRight w:val="0"/>
              <w:marTop w:val="0"/>
              <w:marBottom w:val="0"/>
              <w:divBdr>
                <w:top w:val="none" w:sz="0" w:space="0" w:color="auto"/>
                <w:left w:val="none" w:sz="0" w:space="0" w:color="auto"/>
                <w:bottom w:val="none" w:sz="0" w:space="0" w:color="auto"/>
                <w:right w:val="none" w:sz="0" w:space="0" w:color="auto"/>
              </w:divBdr>
            </w:div>
            <w:div w:id="194853934">
              <w:marLeft w:val="0"/>
              <w:marRight w:val="0"/>
              <w:marTop w:val="0"/>
              <w:marBottom w:val="0"/>
              <w:divBdr>
                <w:top w:val="none" w:sz="0" w:space="0" w:color="auto"/>
                <w:left w:val="none" w:sz="0" w:space="0" w:color="auto"/>
                <w:bottom w:val="none" w:sz="0" w:space="0" w:color="auto"/>
                <w:right w:val="none" w:sz="0" w:space="0" w:color="auto"/>
              </w:divBdr>
            </w:div>
            <w:div w:id="1127235602">
              <w:marLeft w:val="0"/>
              <w:marRight w:val="0"/>
              <w:marTop w:val="0"/>
              <w:marBottom w:val="0"/>
              <w:divBdr>
                <w:top w:val="none" w:sz="0" w:space="0" w:color="auto"/>
                <w:left w:val="none" w:sz="0" w:space="0" w:color="auto"/>
                <w:bottom w:val="none" w:sz="0" w:space="0" w:color="auto"/>
                <w:right w:val="none" w:sz="0" w:space="0" w:color="auto"/>
              </w:divBdr>
            </w:div>
            <w:div w:id="74598303">
              <w:marLeft w:val="0"/>
              <w:marRight w:val="0"/>
              <w:marTop w:val="0"/>
              <w:marBottom w:val="0"/>
              <w:divBdr>
                <w:top w:val="none" w:sz="0" w:space="0" w:color="auto"/>
                <w:left w:val="none" w:sz="0" w:space="0" w:color="auto"/>
                <w:bottom w:val="none" w:sz="0" w:space="0" w:color="auto"/>
                <w:right w:val="none" w:sz="0" w:space="0" w:color="auto"/>
              </w:divBdr>
            </w:div>
            <w:div w:id="1105808029">
              <w:marLeft w:val="0"/>
              <w:marRight w:val="0"/>
              <w:marTop w:val="0"/>
              <w:marBottom w:val="0"/>
              <w:divBdr>
                <w:top w:val="none" w:sz="0" w:space="0" w:color="auto"/>
                <w:left w:val="none" w:sz="0" w:space="0" w:color="auto"/>
                <w:bottom w:val="none" w:sz="0" w:space="0" w:color="auto"/>
                <w:right w:val="none" w:sz="0" w:space="0" w:color="auto"/>
              </w:divBdr>
            </w:div>
            <w:div w:id="199559813">
              <w:marLeft w:val="0"/>
              <w:marRight w:val="0"/>
              <w:marTop w:val="0"/>
              <w:marBottom w:val="0"/>
              <w:divBdr>
                <w:top w:val="none" w:sz="0" w:space="0" w:color="auto"/>
                <w:left w:val="none" w:sz="0" w:space="0" w:color="auto"/>
                <w:bottom w:val="none" w:sz="0" w:space="0" w:color="auto"/>
                <w:right w:val="none" w:sz="0" w:space="0" w:color="auto"/>
              </w:divBdr>
            </w:div>
            <w:div w:id="770049697">
              <w:marLeft w:val="0"/>
              <w:marRight w:val="0"/>
              <w:marTop w:val="0"/>
              <w:marBottom w:val="0"/>
              <w:divBdr>
                <w:top w:val="none" w:sz="0" w:space="0" w:color="auto"/>
                <w:left w:val="none" w:sz="0" w:space="0" w:color="auto"/>
                <w:bottom w:val="none" w:sz="0" w:space="0" w:color="auto"/>
                <w:right w:val="none" w:sz="0" w:space="0" w:color="auto"/>
              </w:divBdr>
            </w:div>
            <w:div w:id="1659308949">
              <w:marLeft w:val="0"/>
              <w:marRight w:val="0"/>
              <w:marTop w:val="0"/>
              <w:marBottom w:val="0"/>
              <w:divBdr>
                <w:top w:val="none" w:sz="0" w:space="0" w:color="auto"/>
                <w:left w:val="none" w:sz="0" w:space="0" w:color="auto"/>
                <w:bottom w:val="none" w:sz="0" w:space="0" w:color="auto"/>
                <w:right w:val="none" w:sz="0" w:space="0" w:color="auto"/>
              </w:divBdr>
            </w:div>
            <w:div w:id="1305889515">
              <w:marLeft w:val="0"/>
              <w:marRight w:val="0"/>
              <w:marTop w:val="0"/>
              <w:marBottom w:val="0"/>
              <w:divBdr>
                <w:top w:val="none" w:sz="0" w:space="0" w:color="auto"/>
                <w:left w:val="none" w:sz="0" w:space="0" w:color="auto"/>
                <w:bottom w:val="none" w:sz="0" w:space="0" w:color="auto"/>
                <w:right w:val="none" w:sz="0" w:space="0" w:color="auto"/>
              </w:divBdr>
            </w:div>
            <w:div w:id="1239055538">
              <w:marLeft w:val="0"/>
              <w:marRight w:val="0"/>
              <w:marTop w:val="0"/>
              <w:marBottom w:val="0"/>
              <w:divBdr>
                <w:top w:val="none" w:sz="0" w:space="0" w:color="auto"/>
                <w:left w:val="none" w:sz="0" w:space="0" w:color="auto"/>
                <w:bottom w:val="none" w:sz="0" w:space="0" w:color="auto"/>
                <w:right w:val="none" w:sz="0" w:space="0" w:color="auto"/>
              </w:divBdr>
            </w:div>
            <w:div w:id="1856725529">
              <w:marLeft w:val="0"/>
              <w:marRight w:val="0"/>
              <w:marTop w:val="0"/>
              <w:marBottom w:val="0"/>
              <w:divBdr>
                <w:top w:val="none" w:sz="0" w:space="0" w:color="auto"/>
                <w:left w:val="none" w:sz="0" w:space="0" w:color="auto"/>
                <w:bottom w:val="none" w:sz="0" w:space="0" w:color="auto"/>
                <w:right w:val="none" w:sz="0" w:space="0" w:color="auto"/>
              </w:divBdr>
            </w:div>
          </w:divsChild>
        </w:div>
        <w:div w:id="1205143892">
          <w:marLeft w:val="3402"/>
          <w:marRight w:val="0"/>
          <w:marTop w:val="0"/>
          <w:marBottom w:val="0"/>
          <w:divBdr>
            <w:top w:val="none" w:sz="0" w:space="0" w:color="auto"/>
            <w:left w:val="none" w:sz="0" w:space="0" w:color="auto"/>
            <w:bottom w:val="none" w:sz="0" w:space="0" w:color="auto"/>
            <w:right w:val="none" w:sz="0" w:space="0" w:color="auto"/>
          </w:divBdr>
        </w:div>
        <w:div w:id="1707096119">
          <w:marLeft w:val="1200"/>
          <w:marRight w:val="1200"/>
          <w:marTop w:val="240"/>
          <w:marBottom w:val="240"/>
          <w:divBdr>
            <w:top w:val="none" w:sz="0" w:space="0" w:color="auto"/>
            <w:left w:val="none" w:sz="0" w:space="0" w:color="auto"/>
            <w:bottom w:val="none" w:sz="0" w:space="0" w:color="auto"/>
            <w:right w:val="none" w:sz="0" w:space="0" w:color="auto"/>
          </w:divBdr>
        </w:div>
        <w:div w:id="851182465">
          <w:marLeft w:val="1200"/>
          <w:marRight w:val="1200"/>
          <w:marTop w:val="240"/>
          <w:marBottom w:val="240"/>
          <w:divBdr>
            <w:top w:val="none" w:sz="0" w:space="0" w:color="auto"/>
            <w:left w:val="none" w:sz="0" w:space="0" w:color="auto"/>
            <w:bottom w:val="none" w:sz="0" w:space="0" w:color="auto"/>
            <w:right w:val="none" w:sz="0" w:space="0" w:color="auto"/>
          </w:divBdr>
        </w:div>
        <w:div w:id="2110275271">
          <w:marLeft w:val="1200"/>
          <w:marRight w:val="1200"/>
          <w:marTop w:val="240"/>
          <w:marBottom w:val="240"/>
          <w:divBdr>
            <w:top w:val="none" w:sz="0" w:space="0" w:color="auto"/>
            <w:left w:val="none" w:sz="0" w:space="0" w:color="auto"/>
            <w:bottom w:val="none" w:sz="0" w:space="0" w:color="auto"/>
            <w:right w:val="none" w:sz="0" w:space="0" w:color="auto"/>
          </w:divBdr>
        </w:div>
        <w:div w:id="2107115114">
          <w:marLeft w:val="1200"/>
          <w:marRight w:val="1200"/>
          <w:marTop w:val="240"/>
          <w:marBottom w:val="240"/>
          <w:divBdr>
            <w:top w:val="none" w:sz="0" w:space="0" w:color="auto"/>
            <w:left w:val="none" w:sz="0" w:space="0" w:color="auto"/>
            <w:bottom w:val="none" w:sz="0" w:space="0" w:color="auto"/>
            <w:right w:val="none" w:sz="0" w:space="0" w:color="auto"/>
          </w:divBdr>
        </w:div>
        <w:div w:id="692269706">
          <w:marLeft w:val="1200"/>
          <w:marRight w:val="1200"/>
          <w:marTop w:val="240"/>
          <w:marBottom w:val="240"/>
          <w:divBdr>
            <w:top w:val="none" w:sz="0" w:space="0" w:color="auto"/>
            <w:left w:val="none" w:sz="0" w:space="0" w:color="auto"/>
            <w:bottom w:val="none" w:sz="0" w:space="0" w:color="auto"/>
            <w:right w:val="none" w:sz="0" w:space="0" w:color="auto"/>
          </w:divBdr>
        </w:div>
        <w:div w:id="2055811901">
          <w:marLeft w:val="1200"/>
          <w:marRight w:val="1200"/>
          <w:marTop w:val="240"/>
          <w:marBottom w:val="240"/>
          <w:divBdr>
            <w:top w:val="none" w:sz="0" w:space="0" w:color="auto"/>
            <w:left w:val="none" w:sz="0" w:space="0" w:color="auto"/>
            <w:bottom w:val="none" w:sz="0" w:space="0" w:color="auto"/>
            <w:right w:val="none" w:sz="0" w:space="0" w:color="auto"/>
          </w:divBdr>
        </w:div>
        <w:div w:id="1005092642">
          <w:marLeft w:val="1200"/>
          <w:marRight w:val="1200"/>
          <w:marTop w:val="240"/>
          <w:marBottom w:val="240"/>
          <w:divBdr>
            <w:top w:val="none" w:sz="0" w:space="0" w:color="auto"/>
            <w:left w:val="none" w:sz="0" w:space="0" w:color="auto"/>
            <w:bottom w:val="none" w:sz="0" w:space="0" w:color="auto"/>
            <w:right w:val="none" w:sz="0" w:space="0" w:color="auto"/>
          </w:divBdr>
        </w:div>
        <w:div w:id="1831095582">
          <w:marLeft w:val="3402"/>
          <w:marRight w:val="0"/>
          <w:marTop w:val="0"/>
          <w:marBottom w:val="0"/>
          <w:divBdr>
            <w:top w:val="none" w:sz="0" w:space="0" w:color="auto"/>
            <w:left w:val="none" w:sz="0" w:space="0" w:color="auto"/>
            <w:bottom w:val="none" w:sz="0" w:space="0" w:color="auto"/>
            <w:right w:val="none" w:sz="0" w:space="0" w:color="auto"/>
          </w:divBdr>
        </w:div>
        <w:div w:id="321394410">
          <w:marLeft w:val="3402"/>
          <w:marRight w:val="0"/>
          <w:marTop w:val="0"/>
          <w:marBottom w:val="0"/>
          <w:divBdr>
            <w:top w:val="none" w:sz="0" w:space="0" w:color="auto"/>
            <w:left w:val="none" w:sz="0" w:space="0" w:color="auto"/>
            <w:bottom w:val="none" w:sz="0" w:space="0" w:color="auto"/>
            <w:right w:val="none" w:sz="0" w:space="0" w:color="auto"/>
          </w:divBdr>
        </w:div>
        <w:div w:id="628629938">
          <w:marLeft w:val="3402"/>
          <w:marRight w:val="0"/>
          <w:marTop w:val="0"/>
          <w:marBottom w:val="0"/>
          <w:divBdr>
            <w:top w:val="none" w:sz="0" w:space="0" w:color="auto"/>
            <w:left w:val="none" w:sz="0" w:space="0" w:color="auto"/>
            <w:bottom w:val="none" w:sz="0" w:space="0" w:color="auto"/>
            <w:right w:val="none" w:sz="0" w:space="0" w:color="auto"/>
          </w:divBdr>
        </w:div>
        <w:div w:id="1143352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665535">
          <w:blockQuote w:val="1"/>
          <w:marLeft w:val="720"/>
          <w:marRight w:val="720"/>
          <w:marTop w:val="100"/>
          <w:marBottom w:val="100"/>
          <w:divBdr>
            <w:top w:val="none" w:sz="0" w:space="0" w:color="auto"/>
            <w:left w:val="none" w:sz="0" w:space="0" w:color="auto"/>
            <w:bottom w:val="none" w:sz="0" w:space="0" w:color="auto"/>
            <w:right w:val="none" w:sz="0" w:space="0" w:color="auto"/>
          </w:divBdr>
        </w:div>
        <w:div w:id="777944208">
          <w:marLeft w:val="3402"/>
          <w:marRight w:val="0"/>
          <w:marTop w:val="0"/>
          <w:marBottom w:val="0"/>
          <w:divBdr>
            <w:top w:val="none" w:sz="0" w:space="0" w:color="auto"/>
            <w:left w:val="none" w:sz="0" w:space="0" w:color="auto"/>
            <w:bottom w:val="none" w:sz="0" w:space="0" w:color="auto"/>
            <w:right w:val="none" w:sz="0" w:space="0" w:color="auto"/>
          </w:divBdr>
        </w:div>
        <w:div w:id="1471822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889528">
          <w:marLeft w:val="3402"/>
          <w:marRight w:val="0"/>
          <w:marTop w:val="0"/>
          <w:marBottom w:val="0"/>
          <w:divBdr>
            <w:top w:val="none" w:sz="0" w:space="0" w:color="auto"/>
            <w:left w:val="none" w:sz="0" w:space="0" w:color="auto"/>
            <w:bottom w:val="none" w:sz="0" w:space="0" w:color="auto"/>
            <w:right w:val="none" w:sz="0" w:space="0" w:color="auto"/>
          </w:divBdr>
        </w:div>
        <w:div w:id="268783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4780157">
          <w:marLeft w:val="3402"/>
          <w:marRight w:val="0"/>
          <w:marTop w:val="0"/>
          <w:marBottom w:val="0"/>
          <w:divBdr>
            <w:top w:val="none" w:sz="0" w:space="0" w:color="auto"/>
            <w:left w:val="none" w:sz="0" w:space="0" w:color="auto"/>
            <w:bottom w:val="none" w:sz="0" w:space="0" w:color="auto"/>
            <w:right w:val="none" w:sz="0" w:space="0" w:color="auto"/>
          </w:divBdr>
        </w:div>
        <w:div w:id="1858544965">
          <w:marLeft w:val="340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1844</Words>
  <Characters>10144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59</cp:revision>
  <dcterms:created xsi:type="dcterms:W3CDTF">2019-02-13T18:39:00Z</dcterms:created>
  <dcterms:modified xsi:type="dcterms:W3CDTF">2019-02-15T18:02:00Z</dcterms:modified>
</cp:coreProperties>
</file>