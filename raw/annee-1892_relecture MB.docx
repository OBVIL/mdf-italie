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303" w:rsidRPr="00FC069A" w:rsidRDefault="007A4303" w:rsidP="007A4303">
      <w:pPr>
        <w:pStyle w:val="term"/>
      </w:pPr>
      <w:proofErr w:type="gramStart"/>
      <w:r w:rsidRPr="00FC069A">
        <w:t>title</w:t>
      </w:r>
      <w:proofErr w:type="gramEnd"/>
      <w:r w:rsidRPr="00FC069A">
        <w:t xml:space="preserve"> : Articles du </w:t>
      </w:r>
      <w:r w:rsidRPr="00FC069A">
        <w:rPr>
          <w:i/>
        </w:rPr>
        <w:t>Mercure de France</w:t>
      </w:r>
      <w:r w:rsidRPr="00FC069A">
        <w:t xml:space="preserve">, année </w:t>
      </w:r>
      <w:r>
        <w:t>1892</w:t>
      </w:r>
    </w:p>
    <w:p w:rsidR="00CA4100" w:rsidRDefault="00CA4100" w:rsidP="00CA4100">
      <w:pPr>
        <w:pStyle w:val="term"/>
      </w:pPr>
      <w:proofErr w:type="spellStart"/>
      <w:proofErr w:type="gramStart"/>
      <w:r>
        <w:t>copyeditor</w:t>
      </w:r>
      <w:proofErr w:type="spellEnd"/>
      <w:proofErr w:type="gramEnd"/>
      <w:r>
        <w:t xml:space="preserve"> : Marguerite </w:t>
      </w:r>
      <w:proofErr w:type="spellStart"/>
      <w:r>
        <w:t>Bordry</w:t>
      </w:r>
      <w:proofErr w:type="spellEnd"/>
      <w:r>
        <w:t xml:space="preserve"> (Relecture)</w:t>
      </w:r>
    </w:p>
    <w:p w:rsidR="007A4303" w:rsidRPr="00FC069A" w:rsidRDefault="007A4303" w:rsidP="007A4303">
      <w:pPr>
        <w:pStyle w:val="term"/>
      </w:pPr>
      <w:proofErr w:type="spellStart"/>
      <w:proofErr w:type="gramStart"/>
      <w:r w:rsidRPr="00FC069A">
        <w:t>copyeditor</w:t>
      </w:r>
      <w:proofErr w:type="spellEnd"/>
      <w:proofErr w:type="gramEnd"/>
      <w:r w:rsidRPr="00FC069A">
        <w:t> : Éric Thiébaud (</w:t>
      </w:r>
      <w:r>
        <w:t xml:space="preserve">OCR, </w:t>
      </w:r>
      <w:r w:rsidRPr="00FC069A">
        <w:t>Stylage sémantique)</w:t>
      </w:r>
    </w:p>
    <w:p w:rsidR="007A4303" w:rsidRPr="00BB6639" w:rsidRDefault="007A4303" w:rsidP="007A4303">
      <w:pPr>
        <w:pStyle w:val="term"/>
        <w:rPr>
          <w:lang w:val="en-US"/>
        </w:rPr>
      </w:pPr>
      <w:proofErr w:type="gramStart"/>
      <w:r w:rsidRPr="00BB6639">
        <w:rPr>
          <w:lang w:val="en-US"/>
        </w:rPr>
        <w:t>idno :</w:t>
      </w:r>
      <w:proofErr w:type="gramEnd"/>
      <w:r w:rsidRPr="00BB6639">
        <w:rPr>
          <w:lang w:val="en-US"/>
        </w:rPr>
        <w:t xml:space="preserve"> http://</w:t>
      </w:r>
      <w:r w:rsidR="006E2B71">
        <w:rPr>
          <w:lang w:val="en-US"/>
        </w:rPr>
        <w:t>obvil.sorbonne-universite.site</w:t>
      </w:r>
      <w:r w:rsidRPr="00BB6639">
        <w:rPr>
          <w:lang w:val="en-US"/>
        </w:rPr>
        <w:t>/corpus/mercure-italie/annee-</w:t>
      </w:r>
      <w:r>
        <w:rPr>
          <w:lang w:val="en-US"/>
        </w:rPr>
        <w:t>1892</w:t>
      </w:r>
      <w:r w:rsidRPr="00BB6639">
        <w:rPr>
          <w:lang w:val="en-US"/>
        </w:rPr>
        <w:t>.xml</w:t>
      </w:r>
    </w:p>
    <w:p w:rsidR="007A4303" w:rsidRPr="00BB6639" w:rsidRDefault="007A4303" w:rsidP="007A4303">
      <w:pPr>
        <w:pStyle w:val="term"/>
        <w:rPr>
          <w:lang w:val="en-US"/>
        </w:rPr>
      </w:pPr>
      <w:proofErr w:type="gramStart"/>
      <w:r w:rsidRPr="00BB6639">
        <w:rPr>
          <w:lang w:val="en-US"/>
        </w:rPr>
        <w:t>idno :</w:t>
      </w:r>
      <w:proofErr w:type="gramEnd"/>
      <w:r w:rsidRPr="00BB6639">
        <w:rPr>
          <w:lang w:val="en-US"/>
        </w:rPr>
        <w:t xml:space="preserve"> http://</w:t>
      </w:r>
      <w:r w:rsidR="006E2B71">
        <w:rPr>
          <w:lang w:val="en-US"/>
        </w:rPr>
        <w:t>obvil.sorbonne-universite.site</w:t>
      </w:r>
      <w:r w:rsidRPr="00BB6639">
        <w:rPr>
          <w:lang w:val="en-US"/>
        </w:rPr>
        <w:t>/corpus/mercure-italie/annee-</w:t>
      </w:r>
      <w:r>
        <w:rPr>
          <w:lang w:val="en-US"/>
        </w:rPr>
        <w:t>1892</w:t>
      </w:r>
      <w:r w:rsidRPr="00BB6639">
        <w:rPr>
          <w:lang w:val="en-US"/>
        </w:rPr>
        <w:t>.html</w:t>
      </w:r>
    </w:p>
    <w:p w:rsidR="007A4303" w:rsidRPr="00BB6639" w:rsidRDefault="007A4303" w:rsidP="007A4303">
      <w:pPr>
        <w:pStyle w:val="term"/>
        <w:rPr>
          <w:lang w:val="en-US"/>
        </w:rPr>
      </w:pPr>
      <w:proofErr w:type="gramStart"/>
      <w:r w:rsidRPr="00BB6639">
        <w:rPr>
          <w:lang w:val="en-US"/>
        </w:rPr>
        <w:t>idno :</w:t>
      </w:r>
      <w:proofErr w:type="gramEnd"/>
      <w:r w:rsidRPr="00BB6639">
        <w:rPr>
          <w:lang w:val="en-US"/>
        </w:rPr>
        <w:t xml:space="preserve"> http://</w:t>
      </w:r>
      <w:r w:rsidR="006E2B71">
        <w:rPr>
          <w:lang w:val="en-US"/>
        </w:rPr>
        <w:t>obvil.sorbonne-universite.site</w:t>
      </w:r>
      <w:r w:rsidRPr="00BB6639">
        <w:rPr>
          <w:lang w:val="en-US"/>
        </w:rPr>
        <w:t>/corpus/mercure-italie/annee-</w:t>
      </w:r>
      <w:r>
        <w:rPr>
          <w:lang w:val="en-US"/>
        </w:rPr>
        <w:t>1892</w:t>
      </w:r>
      <w:r w:rsidRPr="00BB6639">
        <w:rPr>
          <w:lang w:val="en-US"/>
        </w:rPr>
        <w:t>.epub</w:t>
      </w:r>
    </w:p>
    <w:p w:rsidR="007A4303" w:rsidRPr="00BB6639" w:rsidRDefault="007A4303" w:rsidP="007A4303">
      <w:pPr>
        <w:pStyle w:val="term"/>
        <w:rPr>
          <w:lang w:val="en-US"/>
        </w:rPr>
      </w:pPr>
      <w:proofErr w:type="gramStart"/>
      <w:r w:rsidRPr="00BB6639">
        <w:rPr>
          <w:lang w:val="en-US"/>
        </w:rPr>
        <w:t>idno :</w:t>
      </w:r>
      <w:proofErr w:type="gramEnd"/>
      <w:r w:rsidRPr="00BB6639">
        <w:rPr>
          <w:lang w:val="en-US"/>
        </w:rPr>
        <w:t xml:space="preserve"> http://</w:t>
      </w:r>
      <w:r w:rsidR="006E2B71">
        <w:rPr>
          <w:lang w:val="en-US"/>
        </w:rPr>
        <w:t>obvil.sorbonne-universite.site</w:t>
      </w:r>
      <w:r w:rsidRPr="00BB6639">
        <w:rPr>
          <w:lang w:val="en-US"/>
        </w:rPr>
        <w:t>/corpus/mercure-italie/annee-</w:t>
      </w:r>
      <w:r>
        <w:rPr>
          <w:lang w:val="en-US"/>
        </w:rPr>
        <w:t>1892</w:t>
      </w:r>
      <w:r w:rsidRPr="00BB6639">
        <w:rPr>
          <w:lang w:val="en-US"/>
        </w:rPr>
        <w:t>.txt</w:t>
      </w:r>
    </w:p>
    <w:p w:rsidR="007A4303" w:rsidRPr="00FC069A" w:rsidRDefault="007A4303" w:rsidP="007A4303">
      <w:pPr>
        <w:pStyle w:val="term"/>
      </w:pPr>
      <w:proofErr w:type="gramStart"/>
      <w:r w:rsidRPr="00FC069A">
        <w:t>date</w:t>
      </w:r>
      <w:proofErr w:type="gramEnd"/>
      <w:r w:rsidRPr="00FC069A">
        <w:t xml:space="preserve"> : </w:t>
      </w:r>
      <w:r>
        <w:t>1892</w:t>
      </w:r>
    </w:p>
    <w:p w:rsidR="007A4303" w:rsidRPr="00FC069A" w:rsidRDefault="007A4303" w:rsidP="007A4303">
      <w:pPr>
        <w:pStyle w:val="term"/>
      </w:pPr>
      <w:proofErr w:type="spellStart"/>
      <w:proofErr w:type="gramStart"/>
      <w:r w:rsidRPr="00FC069A">
        <w:t>lang</w:t>
      </w:r>
      <w:proofErr w:type="spellEnd"/>
      <w:proofErr w:type="gramEnd"/>
      <w:r w:rsidRPr="00FC069A">
        <w:t xml:space="preserve"> : </w:t>
      </w:r>
      <w:proofErr w:type="spellStart"/>
      <w:r w:rsidRPr="00FC069A">
        <w:t>fre</w:t>
      </w:r>
      <w:proofErr w:type="spellEnd"/>
    </w:p>
    <w:p w:rsidR="007A4303" w:rsidRDefault="007A4303" w:rsidP="007A4303">
      <w:pPr>
        <w:pStyle w:val="Titre1"/>
      </w:pPr>
      <w:r>
        <w:t>Tome IV, numéro 25, janvier 1892</w:t>
      </w:r>
    </w:p>
    <w:p w:rsidR="007A4303" w:rsidRPr="000B1783" w:rsidRDefault="007A4303" w:rsidP="007A4303">
      <w:pPr>
        <w:pStyle w:val="Titre2"/>
        <w:rPr>
          <w:sz w:val="24"/>
        </w:rPr>
      </w:pPr>
      <w:r>
        <w:t xml:space="preserve">Journaux et revues </w:t>
      </w:r>
      <w:r>
        <w:rPr>
          <w:sz w:val="24"/>
        </w:rPr>
        <w:t>[extrait]</w:t>
      </w:r>
    </w:p>
    <w:p w:rsidR="007A4303" w:rsidRPr="00925B7B" w:rsidRDefault="007A4303" w:rsidP="007A4303">
      <w:pPr>
        <w:pStyle w:val="term"/>
      </w:pPr>
      <w:proofErr w:type="gramStart"/>
      <w:r w:rsidRPr="00925B7B">
        <w:t>id</w:t>
      </w:r>
      <w:proofErr w:type="gramEnd"/>
      <w:r w:rsidRPr="00925B7B">
        <w:t> : article-</w:t>
      </w:r>
      <w:r>
        <w:t>1892</w:t>
      </w:r>
      <w:r w:rsidRPr="00925B7B">
        <w:t>-</w:t>
      </w:r>
      <w:r>
        <w:t>01</w:t>
      </w:r>
      <w:r w:rsidRPr="00925B7B">
        <w:t>_</w:t>
      </w:r>
      <w:r>
        <w:t>091</w:t>
      </w:r>
    </w:p>
    <w:p w:rsidR="007A4303" w:rsidRPr="00C277E9" w:rsidRDefault="007A4303" w:rsidP="007A4303">
      <w:pPr>
        <w:pStyle w:val="term"/>
        <w:rPr>
          <w:lang w:val="en-GB"/>
        </w:rPr>
      </w:pPr>
      <w:proofErr w:type="gramStart"/>
      <w:r w:rsidRPr="00C277E9">
        <w:rPr>
          <w:lang w:val="en-GB"/>
        </w:rPr>
        <w:t>author :</w:t>
      </w:r>
      <w:proofErr w:type="gramEnd"/>
      <w:r w:rsidRPr="00C277E9">
        <w:rPr>
          <w:lang w:val="en-GB"/>
        </w:rPr>
        <w:t xml:space="preserve"> Gourmont, Remy de (1858-1915)</w:t>
      </w:r>
    </w:p>
    <w:p w:rsidR="007A4303" w:rsidRPr="00C277E9" w:rsidRDefault="007A4303" w:rsidP="007A4303">
      <w:pPr>
        <w:pStyle w:val="term"/>
        <w:rPr>
          <w:lang w:val="en-GB"/>
        </w:rPr>
      </w:pPr>
      <w:proofErr w:type="gramStart"/>
      <w:r w:rsidRPr="00C277E9">
        <w:rPr>
          <w:lang w:val="en-GB"/>
        </w:rPr>
        <w:t>signed :</w:t>
      </w:r>
      <w:proofErr w:type="gramEnd"/>
      <w:r w:rsidRPr="00C277E9">
        <w:rPr>
          <w:lang w:val="en-GB"/>
        </w:rPr>
        <w:t xml:space="preserve"> R. G.</w:t>
      </w:r>
    </w:p>
    <w:p w:rsidR="007A4303" w:rsidRPr="00925B7B" w:rsidRDefault="007A4303" w:rsidP="007A4303">
      <w:pPr>
        <w:pStyle w:val="term"/>
      </w:pPr>
      <w:proofErr w:type="gramStart"/>
      <w:r w:rsidRPr="00925B7B">
        <w:t>section</w:t>
      </w:r>
      <w:proofErr w:type="gramEnd"/>
      <w:r w:rsidRPr="00925B7B">
        <w:t xml:space="preserve"> : </w:t>
      </w:r>
      <w:r>
        <w:t>Journaux et revues</w:t>
      </w:r>
    </w:p>
    <w:p w:rsidR="007A4303" w:rsidRDefault="007A4303" w:rsidP="007A4303">
      <w:pPr>
        <w:pStyle w:val="term"/>
      </w:pPr>
      <w:proofErr w:type="gramStart"/>
      <w:r w:rsidRPr="00925B7B">
        <w:t>title</w:t>
      </w:r>
      <w:proofErr w:type="gramEnd"/>
      <w:r w:rsidRPr="00925B7B">
        <w:t xml:space="preserve"> : </w:t>
      </w:r>
      <w:r>
        <w:t>Journaux et revues [extrait]</w:t>
      </w:r>
    </w:p>
    <w:p w:rsidR="007A4303" w:rsidRPr="00925B7B" w:rsidRDefault="007A4303" w:rsidP="007A4303">
      <w:pPr>
        <w:pStyle w:val="term"/>
      </w:pPr>
      <w:proofErr w:type="gramStart"/>
      <w:r w:rsidRPr="00925B7B">
        <w:t>date</w:t>
      </w:r>
      <w:proofErr w:type="gramEnd"/>
      <w:r w:rsidRPr="00925B7B">
        <w:t> :</w:t>
      </w:r>
      <w:r>
        <w:t xml:space="preserve"> 1892-01</w:t>
      </w:r>
    </w:p>
    <w:p w:rsidR="007A4303" w:rsidRPr="00925B7B" w:rsidRDefault="007A4303" w:rsidP="007A4303">
      <w:pPr>
        <w:pStyle w:val="term"/>
      </w:pPr>
      <w:proofErr w:type="spellStart"/>
      <w:proofErr w:type="gramStart"/>
      <w:r w:rsidRPr="00925B7B">
        <w:t>ref</w:t>
      </w:r>
      <w:proofErr w:type="spellEnd"/>
      <w:proofErr w:type="gramEnd"/>
      <w:r w:rsidRPr="00925B7B">
        <w:t xml:space="preserve"> : </w:t>
      </w:r>
      <w:r>
        <w:t>Tome IV, numéro 25, janvier 1892</w:t>
      </w:r>
      <w:r w:rsidRPr="00925B7B">
        <w:t xml:space="preserve">, </w:t>
      </w:r>
      <w:r>
        <w:t>p. 91-95 [91-92]</w:t>
      </w:r>
    </w:p>
    <w:p w:rsidR="007A4303" w:rsidRPr="00B260A4" w:rsidRDefault="007A4303" w:rsidP="007A4303">
      <w:pPr>
        <w:pStyle w:val="byline"/>
      </w:pPr>
      <w:r>
        <w:t>R. G. [Remy de Gourmont]</w:t>
      </w:r>
      <w:r w:rsidRPr="00B260A4">
        <w:t>.</w:t>
      </w:r>
    </w:p>
    <w:p w:rsidR="007A4303" w:rsidRDefault="007A4303" w:rsidP="007A4303">
      <w:pPr>
        <w:pStyle w:val="bibl"/>
      </w:pPr>
      <w:r>
        <w:t>Tome IV, numéro 25, janvier 1892</w:t>
      </w:r>
      <w:r w:rsidRPr="00925B7B">
        <w:t xml:space="preserve">, </w:t>
      </w:r>
      <w:r>
        <w:t>p. 91-95 [91-92].</w:t>
      </w:r>
    </w:p>
    <w:p w:rsidR="007A4303" w:rsidRPr="00F8712A" w:rsidRDefault="007A4303" w:rsidP="007A4303">
      <w:pPr>
        <w:pStyle w:val="Corpsdetexte"/>
        <w:rPr>
          <w:rFonts w:cs="Times New Roman"/>
        </w:rPr>
      </w:pPr>
      <w:bookmarkStart w:id="0" w:name="bookmark0"/>
      <w:bookmarkEnd w:id="0"/>
      <w:r w:rsidRPr="00F8712A">
        <w:t xml:space="preserve">Giosuè Carducci vient de prouver une fois de plus, comme le dit </w:t>
      </w:r>
      <w:r>
        <w:t>M. A. </w:t>
      </w:r>
      <w:r w:rsidRPr="00F8712A">
        <w:t xml:space="preserve">Ferrero dans la </w:t>
      </w:r>
      <w:r w:rsidRPr="00F8712A">
        <w:rPr>
          <w:b/>
        </w:rPr>
        <w:t>Gazzetta Letteraria</w:t>
      </w:r>
      <w:r w:rsidRPr="00F8712A">
        <w:t>, que nulle loi ne condamne les grands poètes au chef-d</w:t>
      </w:r>
      <w:r>
        <w:t>’</w:t>
      </w:r>
      <w:r w:rsidRPr="00F8712A">
        <w:t xml:space="preserve">œuvre </w:t>
      </w:r>
      <w:r w:rsidR="00194294">
        <w:t>à</w:t>
      </w:r>
      <w:r w:rsidR="00194294" w:rsidRPr="00F8712A">
        <w:t xml:space="preserve"> </w:t>
      </w:r>
      <w:r w:rsidRPr="00F8712A">
        <w:t xml:space="preserve">perpétuité. Sa dernière production. </w:t>
      </w:r>
      <w:r w:rsidRPr="00F8712A">
        <w:rPr>
          <w:i/>
        </w:rPr>
        <w:t>Ode à la Guerre</w:t>
      </w:r>
      <w:r w:rsidRPr="00F8712A">
        <w:t>, est en effet assez médiocre</w:t>
      </w:r>
      <w:r>
        <w:t> ;</w:t>
      </w:r>
      <w:r w:rsidRPr="00F8712A">
        <w:t xml:space="preserve"> c</w:t>
      </w:r>
      <w:r>
        <w:t>’</w:t>
      </w:r>
      <w:r w:rsidRPr="00F8712A">
        <w:t>est de la poésie presque à la Déroulède, du patriotisme en vers sans même le mérite de la naïve</w:t>
      </w:r>
      <w:r>
        <w:t xml:space="preserve"> </w:t>
      </w:r>
      <w:r w:rsidRPr="00F8712A">
        <w:rPr>
          <w:rFonts w:cs="Times New Roman"/>
        </w:rPr>
        <w:t xml:space="preserve">sincérité. Grande polémique à ce sujet dans les revues littéraires italiennes. La </w:t>
      </w:r>
      <w:r w:rsidRPr="00F8712A">
        <w:rPr>
          <w:rFonts w:cs="Times New Roman"/>
          <w:i/>
        </w:rPr>
        <w:t>Gazzetta</w:t>
      </w:r>
      <w:r w:rsidRPr="00F8712A">
        <w:rPr>
          <w:rFonts w:cs="Times New Roman"/>
        </w:rPr>
        <w:t xml:space="preserve"> explique, excuse</w:t>
      </w:r>
      <w:r>
        <w:rPr>
          <w:rFonts w:cs="Times New Roman"/>
        </w:rPr>
        <w:t> ;</w:t>
      </w:r>
      <w:r w:rsidRPr="00F8712A">
        <w:rPr>
          <w:rFonts w:cs="Times New Roman"/>
        </w:rPr>
        <w:t xml:space="preserve"> la </w:t>
      </w:r>
      <w:r w:rsidRPr="00F8712A">
        <w:rPr>
          <w:rFonts w:cs="Times New Roman"/>
          <w:b/>
        </w:rPr>
        <w:t>Cronaca d</w:t>
      </w:r>
      <w:r>
        <w:rPr>
          <w:rFonts w:cs="Times New Roman"/>
          <w:b/>
        </w:rPr>
        <w:t>’</w:t>
      </w:r>
      <w:r w:rsidRPr="00F8712A">
        <w:rPr>
          <w:rFonts w:cs="Times New Roman"/>
          <w:b/>
        </w:rPr>
        <w:t>Arte</w:t>
      </w:r>
      <w:r w:rsidRPr="00F8712A">
        <w:rPr>
          <w:rFonts w:cs="Times New Roman"/>
        </w:rPr>
        <w:t>, moins résignée, blâme, répète le mot de Pétrarque</w:t>
      </w:r>
      <w:r>
        <w:rPr>
          <w:rFonts w:cs="Times New Roman"/>
        </w:rPr>
        <w:t> :</w:t>
      </w:r>
      <w:r w:rsidRPr="00F8712A">
        <w:rPr>
          <w:rFonts w:cs="Times New Roman"/>
        </w:rPr>
        <w:t xml:space="preserve"> </w:t>
      </w:r>
      <w:r w:rsidRPr="00F8712A">
        <w:rPr>
          <w:rFonts w:cs="Times New Roman"/>
          <w:i/>
        </w:rPr>
        <w:t>Pace</w:t>
      </w:r>
      <w:r>
        <w:rPr>
          <w:rFonts w:cs="Times New Roman"/>
          <w:i/>
        </w:rPr>
        <w:t> !</w:t>
      </w:r>
      <w:r w:rsidRPr="00F8712A">
        <w:rPr>
          <w:rFonts w:cs="Times New Roman"/>
          <w:i/>
        </w:rPr>
        <w:t xml:space="preserve"> Pace</w:t>
      </w:r>
      <w:r>
        <w:rPr>
          <w:rFonts w:cs="Times New Roman"/>
          <w:i/>
        </w:rPr>
        <w:t> !</w:t>
      </w:r>
      <w:r w:rsidRPr="00F8712A">
        <w:rPr>
          <w:rFonts w:cs="Times New Roman"/>
          <w:i/>
        </w:rPr>
        <w:t xml:space="preserve"> Pace</w:t>
      </w:r>
      <w:r>
        <w:rPr>
          <w:rFonts w:cs="Times New Roman"/>
          <w:i/>
        </w:rPr>
        <w:t> !</w:t>
      </w:r>
      <w:r w:rsidRPr="00F8712A">
        <w:rPr>
          <w:rFonts w:cs="Times New Roman"/>
        </w:rPr>
        <w:t xml:space="preserve"> et dans un article </w:t>
      </w:r>
      <w:r>
        <w:rPr>
          <w:rFonts w:cs="Times New Roman"/>
        </w:rPr>
        <w:t>M. U. </w:t>
      </w:r>
      <w:r w:rsidRPr="00F8712A">
        <w:rPr>
          <w:rFonts w:cs="Times New Roman"/>
        </w:rPr>
        <w:t>Valcarenghi déclare que Carducci s</w:t>
      </w:r>
      <w:r>
        <w:rPr>
          <w:rFonts w:cs="Times New Roman"/>
        </w:rPr>
        <w:t>’</w:t>
      </w:r>
      <w:r w:rsidRPr="00F8712A">
        <w:rPr>
          <w:rFonts w:cs="Times New Roman"/>
        </w:rPr>
        <w:t>est mis au ban des poètes italiens</w:t>
      </w:r>
      <w:r>
        <w:rPr>
          <w:rFonts w:cs="Times New Roman"/>
        </w:rPr>
        <w:t> ;</w:t>
      </w:r>
      <w:r w:rsidRPr="00F8712A">
        <w:rPr>
          <w:rFonts w:cs="Times New Roman"/>
        </w:rPr>
        <w:t xml:space="preserve"> la </w:t>
      </w:r>
      <w:r w:rsidRPr="000B1783">
        <w:rPr>
          <w:rFonts w:cs="Times New Roman"/>
          <w:b/>
        </w:rPr>
        <w:t>Critica sociale</w:t>
      </w:r>
      <w:r w:rsidRPr="00F8712A">
        <w:rPr>
          <w:rFonts w:cs="Times New Roman"/>
        </w:rPr>
        <w:t xml:space="preserve"> l</w:t>
      </w:r>
      <w:r>
        <w:rPr>
          <w:rFonts w:cs="Times New Roman"/>
        </w:rPr>
        <w:t>’</w:t>
      </w:r>
      <w:r w:rsidRPr="00F8712A">
        <w:rPr>
          <w:rFonts w:cs="Times New Roman"/>
        </w:rPr>
        <w:t xml:space="preserve">exécute en quelques phrases ironiques. Enfin une brochure anonyme, </w:t>
      </w:r>
      <w:r w:rsidRPr="00F8712A">
        <w:rPr>
          <w:rFonts w:cs="Times New Roman"/>
          <w:i/>
        </w:rPr>
        <w:t xml:space="preserve">La Guerra del </w:t>
      </w:r>
      <w:proofErr w:type="spellStart"/>
      <w:r w:rsidRPr="00F8712A">
        <w:rPr>
          <w:rFonts w:cs="Times New Roman"/>
          <w:i/>
        </w:rPr>
        <w:t>professore</w:t>
      </w:r>
      <w:proofErr w:type="spellEnd"/>
      <w:r w:rsidRPr="00F8712A">
        <w:rPr>
          <w:rFonts w:cs="Times New Roman"/>
          <w:i/>
        </w:rPr>
        <w:t xml:space="preserve"> Carducci </w:t>
      </w:r>
      <w:proofErr w:type="spellStart"/>
      <w:r w:rsidRPr="00F8712A">
        <w:rPr>
          <w:rFonts w:cs="Times New Roman"/>
          <w:i/>
        </w:rPr>
        <w:t>flagellata</w:t>
      </w:r>
      <w:proofErr w:type="spellEnd"/>
      <w:r w:rsidRPr="00F8712A">
        <w:rPr>
          <w:rFonts w:cs="Times New Roman"/>
          <w:i/>
        </w:rPr>
        <w:t xml:space="preserve"> da </w:t>
      </w:r>
      <w:proofErr w:type="spellStart"/>
      <w:r w:rsidRPr="00F8712A">
        <w:rPr>
          <w:rFonts w:cs="Times New Roman"/>
          <w:i/>
        </w:rPr>
        <w:t>Umano</w:t>
      </w:r>
      <w:proofErr w:type="spellEnd"/>
      <w:r w:rsidRPr="00F8712A">
        <w:rPr>
          <w:rFonts w:cs="Times New Roman"/>
        </w:rPr>
        <w:t xml:space="preserve">, a frappé le dernier coup. Profitant de la circonstance, un poète de talent, guère sorti encore des limbes, </w:t>
      </w:r>
      <w:r>
        <w:rPr>
          <w:rFonts w:cs="Times New Roman"/>
        </w:rPr>
        <w:t>M. </w:t>
      </w:r>
      <w:r w:rsidRPr="00F8712A">
        <w:rPr>
          <w:rFonts w:cs="Times New Roman"/>
        </w:rPr>
        <w:t>Rapisardi, a publié une contrepartie de l</w:t>
      </w:r>
      <w:r>
        <w:rPr>
          <w:rFonts w:cs="Times New Roman"/>
        </w:rPr>
        <w:t>’</w:t>
      </w:r>
      <w:r w:rsidRPr="00F8712A">
        <w:rPr>
          <w:rFonts w:cs="Times New Roman"/>
        </w:rPr>
        <w:t xml:space="preserve">ode de Carducci, intitulée </w:t>
      </w:r>
      <w:r w:rsidRPr="00F8712A">
        <w:rPr>
          <w:rFonts w:cs="Times New Roman"/>
          <w:i/>
        </w:rPr>
        <w:t>All</w:t>
      </w:r>
      <w:r>
        <w:rPr>
          <w:rFonts w:cs="Times New Roman"/>
          <w:i/>
        </w:rPr>
        <w:t>’</w:t>
      </w:r>
      <w:r w:rsidRPr="00F8712A">
        <w:rPr>
          <w:rFonts w:cs="Times New Roman"/>
          <w:i/>
        </w:rPr>
        <w:t xml:space="preserve"> Utopia</w:t>
      </w:r>
      <w:r w:rsidRPr="00F8712A">
        <w:rPr>
          <w:rFonts w:cs="Times New Roman"/>
        </w:rPr>
        <w:t xml:space="preserve"> et qui contient de belles strophes.</w:t>
      </w:r>
    </w:p>
    <w:p w:rsidR="007A4303" w:rsidRDefault="007A4303" w:rsidP="007A4303">
      <w:pPr>
        <w:pStyle w:val="Titre1"/>
      </w:pPr>
      <w:r>
        <w:t>Tome IV, numéro 26, février 1892</w:t>
      </w:r>
    </w:p>
    <w:p w:rsidR="007A4303" w:rsidRDefault="007A4303" w:rsidP="007A4303">
      <w:pPr>
        <w:pStyle w:val="Titre2"/>
      </w:pPr>
      <w:r>
        <w:t>Les Livres [extrait]</w:t>
      </w:r>
    </w:p>
    <w:p w:rsidR="007A4303" w:rsidRPr="00925B7B" w:rsidRDefault="007A4303" w:rsidP="007A4303">
      <w:pPr>
        <w:pStyle w:val="term"/>
      </w:pPr>
      <w:proofErr w:type="gramStart"/>
      <w:r w:rsidRPr="00925B7B">
        <w:t>id</w:t>
      </w:r>
      <w:proofErr w:type="gramEnd"/>
      <w:r w:rsidRPr="00925B7B">
        <w:t> : article-</w:t>
      </w:r>
      <w:r>
        <w:t>1892</w:t>
      </w:r>
      <w:r w:rsidRPr="00925B7B">
        <w:t>-</w:t>
      </w:r>
      <w:r>
        <w:t>02</w:t>
      </w:r>
      <w:r w:rsidRPr="00925B7B">
        <w:t>_</w:t>
      </w:r>
      <w:r>
        <w:t>178</w:t>
      </w:r>
    </w:p>
    <w:p w:rsidR="007A4303" w:rsidRPr="00925B7B" w:rsidRDefault="007A4303" w:rsidP="007A4303">
      <w:pPr>
        <w:pStyle w:val="term"/>
      </w:pPr>
      <w:proofErr w:type="gramStart"/>
      <w:r w:rsidRPr="00925B7B">
        <w:t>author</w:t>
      </w:r>
      <w:proofErr w:type="gramEnd"/>
      <w:r w:rsidRPr="00925B7B">
        <w:t xml:space="preserve"> : </w:t>
      </w:r>
      <w:r>
        <w:t>Gourmont, Remy de (1858-1915)</w:t>
      </w:r>
    </w:p>
    <w:p w:rsidR="007A4303" w:rsidRPr="00925B7B" w:rsidRDefault="007A4303" w:rsidP="007A4303">
      <w:pPr>
        <w:pStyle w:val="term"/>
      </w:pPr>
      <w:proofErr w:type="gramStart"/>
      <w:r>
        <w:t>signed</w:t>
      </w:r>
      <w:proofErr w:type="gramEnd"/>
      <w:r>
        <w:t> : R. G.</w:t>
      </w:r>
    </w:p>
    <w:p w:rsidR="007A4303" w:rsidRPr="00925B7B" w:rsidRDefault="007A4303" w:rsidP="007A4303">
      <w:pPr>
        <w:pStyle w:val="term"/>
      </w:pPr>
      <w:proofErr w:type="gramStart"/>
      <w:r w:rsidRPr="00925B7B">
        <w:lastRenderedPageBreak/>
        <w:t>section</w:t>
      </w:r>
      <w:proofErr w:type="gramEnd"/>
      <w:r w:rsidRPr="00925B7B">
        <w:t xml:space="preserve"> : </w:t>
      </w:r>
      <w:r>
        <w:t>Les Livres</w:t>
      </w:r>
    </w:p>
    <w:p w:rsidR="007A4303" w:rsidRDefault="007A4303" w:rsidP="007A4303">
      <w:pPr>
        <w:pStyle w:val="term"/>
      </w:pPr>
      <w:proofErr w:type="gramStart"/>
      <w:r w:rsidRPr="00925B7B">
        <w:t>title</w:t>
      </w:r>
      <w:proofErr w:type="gramEnd"/>
      <w:r w:rsidRPr="00925B7B">
        <w:t xml:space="preserve"> : </w:t>
      </w:r>
      <w:r>
        <w:t>Les Livres [extrait]</w:t>
      </w:r>
    </w:p>
    <w:p w:rsidR="007A4303" w:rsidRPr="00925B7B" w:rsidRDefault="007A4303" w:rsidP="007A4303">
      <w:pPr>
        <w:pStyle w:val="term"/>
      </w:pPr>
      <w:proofErr w:type="gramStart"/>
      <w:r w:rsidRPr="00925B7B">
        <w:t>date</w:t>
      </w:r>
      <w:proofErr w:type="gramEnd"/>
      <w:r w:rsidRPr="00925B7B">
        <w:t> :</w:t>
      </w:r>
      <w:r>
        <w:t xml:space="preserve"> 1892-02</w:t>
      </w:r>
    </w:p>
    <w:p w:rsidR="007A4303" w:rsidRPr="00925B7B" w:rsidRDefault="007A4303" w:rsidP="007A4303">
      <w:pPr>
        <w:pStyle w:val="term"/>
      </w:pPr>
      <w:proofErr w:type="spellStart"/>
      <w:proofErr w:type="gramStart"/>
      <w:r w:rsidRPr="00925B7B">
        <w:t>ref</w:t>
      </w:r>
      <w:proofErr w:type="spellEnd"/>
      <w:proofErr w:type="gramEnd"/>
      <w:r w:rsidRPr="00925B7B">
        <w:t xml:space="preserve"> : </w:t>
      </w:r>
      <w:r>
        <w:t>Tome IV, numéro 26, février 1892</w:t>
      </w:r>
      <w:r w:rsidRPr="00925B7B">
        <w:t xml:space="preserve">, </w:t>
      </w:r>
      <w:r>
        <w:t>p. 173-179 [178-179]</w:t>
      </w:r>
    </w:p>
    <w:p w:rsidR="007A4303" w:rsidRPr="00B260A4" w:rsidRDefault="007A4303" w:rsidP="007A4303">
      <w:pPr>
        <w:pStyle w:val="byline"/>
      </w:pPr>
      <w:r>
        <w:t>R. G. [Remy de Gourmont]</w:t>
      </w:r>
      <w:r w:rsidRPr="00B260A4">
        <w:t>.</w:t>
      </w:r>
    </w:p>
    <w:p w:rsidR="007A4303" w:rsidRDefault="007A4303" w:rsidP="007A4303">
      <w:pPr>
        <w:pStyle w:val="bibl"/>
      </w:pPr>
      <w:r>
        <w:t>Tome IV, numéro 26, février 1892</w:t>
      </w:r>
      <w:r w:rsidRPr="00925B7B">
        <w:t xml:space="preserve">, </w:t>
      </w:r>
      <w:r>
        <w:t>p. 173-179 [178-179].</w:t>
      </w:r>
    </w:p>
    <w:p w:rsidR="007A4303" w:rsidRDefault="007A4303" w:rsidP="007A4303">
      <w:pPr>
        <w:pStyle w:val="Corpsdetexte"/>
      </w:pPr>
      <w:r>
        <w:t>[…]</w:t>
      </w:r>
    </w:p>
    <w:p w:rsidR="007A4303" w:rsidRPr="00F8712A" w:rsidRDefault="007A4303" w:rsidP="007A4303">
      <w:pPr>
        <w:pStyle w:val="Corpsdetexte"/>
        <w:rPr>
          <w:rFonts w:cs="Times New Roman"/>
        </w:rPr>
      </w:pPr>
      <w:r w:rsidRPr="00F8712A">
        <w:t>L</w:t>
      </w:r>
      <w:r>
        <w:t>’</w:t>
      </w:r>
      <w:r w:rsidRPr="00F8712A">
        <w:t xml:space="preserve">éditeur </w:t>
      </w:r>
      <w:proofErr w:type="spellStart"/>
      <w:r w:rsidRPr="00F8712A">
        <w:t>Nicolo</w:t>
      </w:r>
      <w:proofErr w:type="spellEnd"/>
      <w:r w:rsidRPr="00F8712A">
        <w:t xml:space="preserve"> Giannotta, de Catane, nous annonce la prochaine publication de plusieurs volumes, parmi lesquels</w:t>
      </w:r>
      <w:r>
        <w:t> </w:t>
      </w:r>
      <w:r w:rsidRPr="00F8712A">
        <w:t xml:space="preserve">: </w:t>
      </w:r>
      <w:proofErr w:type="spellStart"/>
      <w:r w:rsidRPr="00F8712A">
        <w:rPr>
          <w:b/>
        </w:rPr>
        <w:t>Confessioni</w:t>
      </w:r>
      <w:proofErr w:type="spellEnd"/>
      <w:r w:rsidRPr="00F8712A">
        <w:rPr>
          <w:b/>
        </w:rPr>
        <w:t xml:space="preserve"> </w:t>
      </w:r>
      <w:proofErr w:type="spellStart"/>
      <w:r w:rsidRPr="00F8712A">
        <w:rPr>
          <w:b/>
        </w:rPr>
        <w:t>letterarie</w:t>
      </w:r>
      <w:proofErr w:type="spellEnd"/>
      <w:r w:rsidRPr="00F8712A">
        <w:t xml:space="preserve"> de Luigi Capuana, le romancier </w:t>
      </w:r>
      <w:r w:rsidRPr="00F8712A">
        <w:rPr>
          <w:i/>
        </w:rPr>
        <w:t xml:space="preserve">vériste </w:t>
      </w:r>
      <w:r w:rsidRPr="00F8712A">
        <w:t xml:space="preserve">(notons en passant que ce mot fut écrit pour la première fois, en France, par Édouard Rod, </w:t>
      </w:r>
      <w:r w:rsidRPr="00F8712A">
        <w:rPr>
          <w:i/>
        </w:rPr>
        <w:t>Revue indépendante,</w:t>
      </w:r>
      <w:r w:rsidRPr="00F8712A">
        <w:t xml:space="preserve"> août 1884, et qu</w:t>
      </w:r>
      <w:r>
        <w:t>’</w:t>
      </w:r>
      <w:r w:rsidRPr="00F8712A">
        <w:t>il n</w:t>
      </w:r>
      <w:r>
        <w:t>’</w:t>
      </w:r>
      <w:r w:rsidRPr="00F8712A">
        <w:t>a de sens qu</w:t>
      </w:r>
      <w:r>
        <w:t>’</w:t>
      </w:r>
      <w:r w:rsidRPr="00F8712A">
        <w:t>en littérature italienne, où il désigne un groupe de romanciers à tendances naturalistes spéciales, parmi</w:t>
      </w:r>
      <w:r>
        <w:t xml:space="preserve"> </w:t>
      </w:r>
      <w:r w:rsidRPr="00F8712A">
        <w:rPr>
          <w:rFonts w:cs="Times New Roman"/>
        </w:rPr>
        <w:t xml:space="preserve">lesquels Verga et Capuana). — Du même Capuana vient de paraître chez </w:t>
      </w:r>
      <w:proofErr w:type="spellStart"/>
      <w:r w:rsidRPr="00F8712A">
        <w:rPr>
          <w:rFonts w:cs="Times New Roman"/>
        </w:rPr>
        <w:t>Pedone-Lauriel</w:t>
      </w:r>
      <w:proofErr w:type="spellEnd"/>
      <w:r w:rsidRPr="00F8712A">
        <w:rPr>
          <w:rFonts w:cs="Times New Roman"/>
        </w:rPr>
        <w:t xml:space="preserve">, à Palerme, un roman, </w:t>
      </w:r>
      <w:r w:rsidRPr="00F8712A">
        <w:rPr>
          <w:rFonts w:cs="Times New Roman"/>
          <w:i/>
        </w:rPr>
        <w:t xml:space="preserve">Il </w:t>
      </w:r>
      <w:proofErr w:type="spellStart"/>
      <w:r w:rsidRPr="00F8712A">
        <w:rPr>
          <w:rFonts w:cs="Times New Roman"/>
          <w:i/>
        </w:rPr>
        <w:t>Profumo</w:t>
      </w:r>
      <w:proofErr w:type="spellEnd"/>
      <w:r w:rsidRPr="00F8712A">
        <w:rPr>
          <w:rFonts w:cs="Times New Roman"/>
        </w:rPr>
        <w:t>, où se modifie un peu, vers le sens idéaliste, la manière de l</w:t>
      </w:r>
      <w:r>
        <w:rPr>
          <w:rFonts w:cs="Times New Roman"/>
        </w:rPr>
        <w:t>’</w:t>
      </w:r>
      <w:r w:rsidRPr="00F8712A">
        <w:rPr>
          <w:rFonts w:cs="Times New Roman"/>
        </w:rPr>
        <w:t xml:space="preserve">auteur de </w:t>
      </w:r>
      <w:proofErr w:type="spellStart"/>
      <w:r w:rsidRPr="00F8712A">
        <w:rPr>
          <w:rFonts w:cs="Times New Roman"/>
          <w:i/>
        </w:rPr>
        <w:t>Giacinta</w:t>
      </w:r>
      <w:proofErr w:type="spellEnd"/>
      <w:r w:rsidRPr="00F8712A">
        <w:rPr>
          <w:rFonts w:cs="Times New Roman"/>
        </w:rPr>
        <w:t>.</w:t>
      </w:r>
    </w:p>
    <w:p w:rsidR="007A4303" w:rsidRDefault="007A4303" w:rsidP="007A4303">
      <w:pPr>
        <w:pStyle w:val="Titre2"/>
      </w:pPr>
      <w:r>
        <w:t>Journaux et revues [extrait]</w:t>
      </w:r>
    </w:p>
    <w:p w:rsidR="007A4303" w:rsidRPr="00925B7B" w:rsidRDefault="007A4303" w:rsidP="007A4303">
      <w:pPr>
        <w:pStyle w:val="term"/>
      </w:pPr>
      <w:proofErr w:type="gramStart"/>
      <w:r w:rsidRPr="00925B7B">
        <w:t>id</w:t>
      </w:r>
      <w:proofErr w:type="gramEnd"/>
      <w:r w:rsidRPr="00925B7B">
        <w:t> : article-</w:t>
      </w:r>
      <w:r>
        <w:t>1892</w:t>
      </w:r>
      <w:r w:rsidRPr="00925B7B">
        <w:t>-</w:t>
      </w:r>
      <w:r>
        <w:t>02</w:t>
      </w:r>
      <w:r w:rsidRPr="00925B7B">
        <w:t>_</w:t>
      </w:r>
      <w:r>
        <w:t>180</w:t>
      </w:r>
    </w:p>
    <w:p w:rsidR="007A4303" w:rsidRPr="00C277E9" w:rsidRDefault="007A4303" w:rsidP="007A4303">
      <w:pPr>
        <w:pStyle w:val="term"/>
        <w:rPr>
          <w:lang w:val="en-GB"/>
        </w:rPr>
      </w:pPr>
      <w:proofErr w:type="gramStart"/>
      <w:r w:rsidRPr="003D0109">
        <w:rPr>
          <w:lang w:val="en-GB"/>
        </w:rPr>
        <w:t>author :</w:t>
      </w:r>
      <w:proofErr w:type="gramEnd"/>
      <w:r w:rsidRPr="003D0109">
        <w:rPr>
          <w:lang w:val="en-GB"/>
        </w:rPr>
        <w:t xml:space="preserve"> </w:t>
      </w:r>
      <w:r w:rsidRPr="00C277E9">
        <w:rPr>
          <w:lang w:val="en-GB"/>
        </w:rPr>
        <w:t>Gourmont, Remy de (1858-1915)</w:t>
      </w:r>
    </w:p>
    <w:p w:rsidR="007A4303" w:rsidRPr="00C277E9" w:rsidRDefault="007A4303" w:rsidP="007A4303">
      <w:pPr>
        <w:pStyle w:val="term"/>
        <w:rPr>
          <w:lang w:val="en-GB"/>
        </w:rPr>
      </w:pPr>
      <w:proofErr w:type="gramStart"/>
      <w:r w:rsidRPr="00C277E9">
        <w:rPr>
          <w:lang w:val="en-GB"/>
        </w:rPr>
        <w:t>signed :</w:t>
      </w:r>
      <w:proofErr w:type="gramEnd"/>
      <w:r w:rsidRPr="00C277E9">
        <w:rPr>
          <w:lang w:val="en-GB"/>
        </w:rPr>
        <w:t xml:space="preserve"> R. G.</w:t>
      </w:r>
    </w:p>
    <w:p w:rsidR="007A4303" w:rsidRPr="00925B7B" w:rsidRDefault="007A4303" w:rsidP="007A4303">
      <w:pPr>
        <w:pStyle w:val="term"/>
      </w:pPr>
      <w:proofErr w:type="gramStart"/>
      <w:r w:rsidRPr="00925B7B">
        <w:t>section</w:t>
      </w:r>
      <w:proofErr w:type="gramEnd"/>
      <w:r w:rsidRPr="00925B7B">
        <w:t xml:space="preserve"> : </w:t>
      </w:r>
      <w:r>
        <w:t>Journaux et revues</w:t>
      </w:r>
    </w:p>
    <w:p w:rsidR="007A4303" w:rsidRDefault="007A4303" w:rsidP="007A4303">
      <w:pPr>
        <w:pStyle w:val="term"/>
      </w:pPr>
      <w:proofErr w:type="gramStart"/>
      <w:r w:rsidRPr="00925B7B">
        <w:t>title</w:t>
      </w:r>
      <w:proofErr w:type="gramEnd"/>
      <w:r w:rsidRPr="00925B7B">
        <w:t xml:space="preserve"> : </w:t>
      </w:r>
      <w:r>
        <w:t>Journaux et revues [extrait]</w:t>
      </w:r>
    </w:p>
    <w:p w:rsidR="007A4303" w:rsidRPr="00925B7B" w:rsidRDefault="007A4303" w:rsidP="007A4303">
      <w:pPr>
        <w:pStyle w:val="term"/>
      </w:pPr>
      <w:proofErr w:type="gramStart"/>
      <w:r w:rsidRPr="00925B7B">
        <w:t>date</w:t>
      </w:r>
      <w:proofErr w:type="gramEnd"/>
      <w:r w:rsidRPr="00925B7B">
        <w:t> :</w:t>
      </w:r>
      <w:r>
        <w:t xml:space="preserve"> 1892-02</w:t>
      </w:r>
    </w:p>
    <w:p w:rsidR="007A4303" w:rsidRPr="00925B7B" w:rsidRDefault="007A4303" w:rsidP="007A4303">
      <w:pPr>
        <w:pStyle w:val="term"/>
      </w:pPr>
      <w:proofErr w:type="spellStart"/>
      <w:proofErr w:type="gramStart"/>
      <w:r w:rsidRPr="00925B7B">
        <w:t>ref</w:t>
      </w:r>
      <w:proofErr w:type="spellEnd"/>
      <w:proofErr w:type="gramEnd"/>
      <w:r w:rsidRPr="00925B7B">
        <w:t xml:space="preserve"> : </w:t>
      </w:r>
      <w:r>
        <w:t>Tome IV, numéro 26, février 1892</w:t>
      </w:r>
      <w:r w:rsidRPr="00925B7B">
        <w:t xml:space="preserve">, </w:t>
      </w:r>
      <w:r>
        <w:t>p. 179-185 [180-181]</w:t>
      </w:r>
    </w:p>
    <w:p w:rsidR="007A4303" w:rsidRPr="00B260A4" w:rsidRDefault="007A4303" w:rsidP="007A4303">
      <w:pPr>
        <w:pStyle w:val="byline"/>
      </w:pPr>
      <w:r>
        <w:t>R. G. [Remy de Gourmont]</w:t>
      </w:r>
      <w:r w:rsidRPr="00B260A4">
        <w:t>.</w:t>
      </w:r>
    </w:p>
    <w:p w:rsidR="007A4303" w:rsidRDefault="007A4303" w:rsidP="007A4303">
      <w:pPr>
        <w:pStyle w:val="bibl"/>
      </w:pPr>
      <w:r>
        <w:t>Tome IV, numéro 26, février 1892</w:t>
      </w:r>
      <w:r w:rsidRPr="00925B7B">
        <w:t xml:space="preserve">, </w:t>
      </w:r>
      <w:r>
        <w:t>p. 179-185 [180-181].</w:t>
      </w:r>
    </w:p>
    <w:p w:rsidR="007A4303" w:rsidRDefault="007A4303" w:rsidP="007A4303">
      <w:pPr>
        <w:pStyle w:val="Corpsdetexte"/>
      </w:pPr>
      <w:r>
        <w:t>[…]</w:t>
      </w:r>
    </w:p>
    <w:p w:rsidR="007A4303" w:rsidRPr="002E1DF8" w:rsidRDefault="007A4303" w:rsidP="007A4303">
      <w:pPr>
        <w:pStyle w:val="Corpsdetexte"/>
      </w:pPr>
      <w:r>
        <w:t xml:space="preserve">Un nouveau </w:t>
      </w:r>
      <w:proofErr w:type="spellStart"/>
      <w:r>
        <w:rPr>
          <w:i/>
        </w:rPr>
        <w:t>giornale</w:t>
      </w:r>
      <w:proofErr w:type="spellEnd"/>
      <w:r>
        <w:rPr>
          <w:i/>
        </w:rPr>
        <w:t xml:space="preserve"> </w:t>
      </w:r>
      <w:proofErr w:type="spellStart"/>
      <w:r>
        <w:rPr>
          <w:i/>
        </w:rPr>
        <w:t>d’arte</w:t>
      </w:r>
      <w:proofErr w:type="spellEnd"/>
      <w:r>
        <w:t xml:space="preserve"> paraît toutes les semaines à Florence ; titre : </w:t>
      </w:r>
      <w:r>
        <w:rPr>
          <w:b/>
        </w:rPr>
        <w:t>Germinal</w:t>
      </w:r>
      <w:r>
        <w:t>. Ne se réclame nullement de M. Zola, ce qu’on aurait pu craindre, et le déclare.</w:t>
      </w:r>
    </w:p>
    <w:p w:rsidR="007A4303" w:rsidRDefault="007A4303" w:rsidP="007A4303">
      <w:pPr>
        <w:pStyle w:val="Corpsdetexte"/>
      </w:pPr>
      <w:r w:rsidRPr="00F8712A">
        <w:t xml:space="preserve">Numéro double de la </w:t>
      </w:r>
      <w:r w:rsidRPr="00F8712A">
        <w:rPr>
          <w:b/>
        </w:rPr>
        <w:t>Cronaca d</w:t>
      </w:r>
      <w:r>
        <w:rPr>
          <w:b/>
        </w:rPr>
        <w:t>’</w:t>
      </w:r>
      <w:r w:rsidRPr="00F8712A">
        <w:rPr>
          <w:b/>
        </w:rPr>
        <w:t>Arte</w:t>
      </w:r>
      <w:r w:rsidRPr="00F8712A">
        <w:t xml:space="preserve"> (1-2 de la seconde année). </w:t>
      </w:r>
      <w:r>
        <w:t>M. </w:t>
      </w:r>
      <w:r w:rsidRPr="00F8712A">
        <w:t xml:space="preserve">Valcarenghi y commence un roman, </w:t>
      </w:r>
      <w:proofErr w:type="spellStart"/>
      <w:r w:rsidRPr="00F8712A">
        <w:rPr>
          <w:i/>
        </w:rPr>
        <w:t>Dedizione</w:t>
      </w:r>
      <w:proofErr w:type="spellEnd"/>
      <w:r>
        <w:t> ;</w:t>
      </w:r>
      <w:r w:rsidRPr="00F8712A">
        <w:t xml:space="preserve"> musique, très intéressante, de </w:t>
      </w:r>
      <w:r>
        <w:t>M. </w:t>
      </w:r>
      <w:proofErr w:type="spellStart"/>
      <w:r w:rsidRPr="00F8712A">
        <w:t>Celega</w:t>
      </w:r>
      <w:proofErr w:type="spellEnd"/>
      <w:r>
        <w:t> ;</w:t>
      </w:r>
      <w:r w:rsidRPr="00F8712A">
        <w:t xml:space="preserve"> une étude de </w:t>
      </w:r>
      <w:r>
        <w:t>M. </w:t>
      </w:r>
      <w:r w:rsidRPr="00F8712A">
        <w:t>A.-</w:t>
      </w:r>
      <w:r>
        <w:t>G. </w:t>
      </w:r>
      <w:r w:rsidRPr="00F8712A">
        <w:t>Bianchi sur la peinture abyssinienne. C</w:t>
      </w:r>
      <w:r>
        <w:t>’</w:t>
      </w:r>
      <w:r w:rsidRPr="00F8712A">
        <w:t>est à l</w:t>
      </w:r>
      <w:r>
        <w:t>’</w:t>
      </w:r>
      <w:r w:rsidRPr="00F8712A">
        <w:t>exposition de Palerme que l</w:t>
      </w:r>
      <w:r>
        <w:t>’</w:t>
      </w:r>
      <w:r w:rsidRPr="00F8712A">
        <w:t>on a pu voir des spécimens de cet art primitif, quoique contemporain</w:t>
      </w:r>
      <w:r>
        <w:t> ;</w:t>
      </w:r>
      <w:r w:rsidRPr="00F8712A">
        <w:t xml:space="preserve"> la </w:t>
      </w:r>
      <w:r w:rsidRPr="00F8712A">
        <w:rPr>
          <w:i/>
        </w:rPr>
        <w:t>Cronaca</w:t>
      </w:r>
      <w:r w:rsidRPr="00F8712A">
        <w:t xml:space="preserve"> donne les reproductions d</w:t>
      </w:r>
      <w:r>
        <w:t>’</w:t>
      </w:r>
      <w:r w:rsidRPr="00F8712A">
        <w:t>un saint George et d</w:t>
      </w:r>
      <w:r>
        <w:t>’</w:t>
      </w:r>
      <w:r w:rsidRPr="00F8712A">
        <w:t>une Vierge, à l</w:t>
      </w:r>
      <w:r>
        <w:t>’</w:t>
      </w:r>
      <w:r w:rsidRPr="00F8712A">
        <w:t>enfant. L</w:t>
      </w:r>
      <w:r>
        <w:t>’</w:t>
      </w:r>
      <w:r w:rsidRPr="00F8712A">
        <w:t>auteur de ces enluminures, né et vivant dans le Tigré, royaume abyssinien ou éthiopien indép</w:t>
      </w:r>
      <w:r>
        <w:t xml:space="preserve">endant, se nomme </w:t>
      </w:r>
      <w:proofErr w:type="spellStart"/>
      <w:r>
        <w:t>Haleka-Luccas</w:t>
      </w:r>
      <w:proofErr w:type="spellEnd"/>
      <w:r>
        <w:t>.</w:t>
      </w:r>
    </w:p>
    <w:p w:rsidR="007A4303" w:rsidRPr="00F8712A" w:rsidRDefault="007A4303" w:rsidP="007A4303">
      <w:pPr>
        <w:pStyle w:val="quote"/>
      </w:pPr>
      <w:r>
        <w:t>« </w:t>
      </w:r>
      <w:r w:rsidRPr="00F8712A">
        <w:t>Âgé d</w:t>
      </w:r>
      <w:r>
        <w:t>’</w:t>
      </w:r>
      <w:r w:rsidRPr="00F8712A">
        <w:t>une trentaine d</w:t>
      </w:r>
      <w:r>
        <w:t>’</w:t>
      </w:r>
      <w:r w:rsidRPr="00F8712A">
        <w:t>années, dit M</w:t>
      </w:r>
      <w:r>
        <w:t>. </w:t>
      </w:r>
      <w:r w:rsidRPr="00F8712A">
        <w:t>Bianchi, il a l</w:t>
      </w:r>
      <w:r>
        <w:t>’</w:t>
      </w:r>
      <w:r w:rsidRPr="00F8712A">
        <w:t xml:space="preserve">œil </w:t>
      </w:r>
      <w:r>
        <w:t>vif et paraî</w:t>
      </w:r>
      <w:r w:rsidRPr="00F8712A">
        <w:t xml:space="preserve">t assez intelligent. Je </w:t>
      </w:r>
      <w:r w:rsidRPr="00F8712A">
        <w:lastRenderedPageBreak/>
        <w:t>le vis, dans sa cabane, assis par terre</w:t>
      </w:r>
      <w:r>
        <w:t> ;</w:t>
      </w:r>
      <w:r w:rsidRPr="00F8712A">
        <w:t xml:space="preserve"> il dessinait sur un morceau de carton un Christ en croix entre deux saintes femmes et il soignait le buste avec une grande minutie, arrivant à le rendre épouvantablement squelettique. Il travaillait sans arrêt, comme un homme sûr de lui-même et dont la main est faite à la besogne. Près de lui son frère coloriait trois pères éternels déjà dessinés et destinés à représenter la Trinité</w:t>
      </w:r>
      <w:r>
        <w:t> ;</w:t>
      </w:r>
      <w:r w:rsidRPr="00F8712A">
        <w:t xml:space="preserve"> il se servait d</w:t>
      </w:r>
      <w:r>
        <w:t>’</w:t>
      </w:r>
      <w:r w:rsidRPr="00F8712A">
        <w:t>un unique pinceau trempé successivement dans des godets pleins de couleurs délayées à l</w:t>
      </w:r>
      <w:r>
        <w:t>’</w:t>
      </w:r>
      <w:r w:rsidRPr="00F8712A">
        <w:t>eau</w:t>
      </w:r>
      <w:r>
        <w:t> ;</w:t>
      </w:r>
      <w:r w:rsidRPr="00F8712A">
        <w:t xml:space="preserve"> ces couleurs étaient le jaune, le rouge, le bleu, le vert, le noir, le violet, le chair et rien de plus</w:t>
      </w:r>
      <w:r>
        <w:t> :</w:t>
      </w:r>
    </w:p>
    <w:p w:rsidR="007A4303" w:rsidRPr="00F8712A" w:rsidRDefault="007A4303" w:rsidP="007A4303">
      <w:pPr>
        <w:pStyle w:val="quote"/>
      </w:pPr>
      <w:r>
        <w:t>« </w:t>
      </w:r>
      <w:proofErr w:type="spellStart"/>
      <w:r w:rsidRPr="00F8712A">
        <w:t>Haleka-Luccas</w:t>
      </w:r>
      <w:proofErr w:type="spellEnd"/>
      <w:r w:rsidRPr="00F8712A">
        <w:t>, ayant lui-même terminé son dessin, prit un pinceau et se mit à colorier. Je lui demandai pourquoi il ne le donnait pas, comme les autres, à colorier à son frère</w:t>
      </w:r>
      <w:r>
        <w:t xml:space="preserve"> ; </w:t>
      </w:r>
      <w:r w:rsidRPr="00F8712A">
        <w:t>il me répondit</w:t>
      </w:r>
      <w:r>
        <w:t> :</w:t>
      </w:r>
    </w:p>
    <w:p w:rsidR="007A4303" w:rsidRPr="002E1DF8" w:rsidRDefault="007A4303" w:rsidP="007A4303">
      <w:pPr>
        <w:pStyle w:val="quote"/>
        <w:rPr>
          <w:rStyle w:val="quotec"/>
        </w:rPr>
      </w:pPr>
      <w:r>
        <w:t>« — </w:t>
      </w:r>
      <w:r w:rsidRPr="00F8712A">
        <w:t>Parce qu</w:t>
      </w:r>
      <w:r>
        <w:t>’</w:t>
      </w:r>
      <w:r w:rsidRPr="00F8712A">
        <w:t>il est trop difficile.</w:t>
      </w:r>
    </w:p>
    <w:p w:rsidR="007A4303" w:rsidRPr="00F8712A" w:rsidRDefault="007A4303" w:rsidP="007A4303">
      <w:pPr>
        <w:pStyle w:val="quote"/>
      </w:pPr>
      <w:r>
        <w:t>« </w:t>
      </w:r>
      <w:r w:rsidRPr="00F8712A">
        <w:t>Je vis en effet qu</w:t>
      </w:r>
      <w:r>
        <w:t>’</w:t>
      </w:r>
      <w:r w:rsidRPr="00F8712A">
        <w:t>il était plus habile à manier le pinceau.</w:t>
      </w:r>
    </w:p>
    <w:p w:rsidR="007A4303" w:rsidRPr="00F8712A" w:rsidRDefault="007A4303" w:rsidP="007A4303">
      <w:pPr>
        <w:pStyle w:val="quote"/>
      </w:pPr>
      <w:r>
        <w:t>« — </w:t>
      </w:r>
      <w:r w:rsidRPr="00F8712A">
        <w:t>Combien vous faut-il de temps pour faire un tableau</w:t>
      </w:r>
      <w:r>
        <w:t> ?</w:t>
      </w:r>
    </w:p>
    <w:p w:rsidR="007A4303" w:rsidRPr="00F8712A" w:rsidRDefault="007A4303" w:rsidP="007A4303">
      <w:pPr>
        <w:pStyle w:val="quote"/>
      </w:pPr>
      <w:r>
        <w:t>« — </w:t>
      </w:r>
      <w:r w:rsidRPr="00F8712A">
        <w:t>Une heure.</w:t>
      </w:r>
      <w:r>
        <w:t> »</w:t>
      </w:r>
    </w:p>
    <w:p w:rsidR="007A4303" w:rsidRPr="00F8712A" w:rsidRDefault="007A4303" w:rsidP="007A4303">
      <w:pPr>
        <w:pStyle w:val="Corpsdetexte"/>
        <w:rPr>
          <w:rFonts w:cs="Times New Roman"/>
        </w:rPr>
      </w:pPr>
      <w:r w:rsidRPr="00F8712A">
        <w:rPr>
          <w:rFonts w:cs="Times New Roman"/>
        </w:rPr>
        <w:t>La précision et la rapidité formaient tout l</w:t>
      </w:r>
      <w:r>
        <w:rPr>
          <w:rFonts w:cs="Times New Roman"/>
        </w:rPr>
        <w:t>’</w:t>
      </w:r>
      <w:r w:rsidRPr="00F8712A">
        <w:rPr>
          <w:rFonts w:cs="Times New Roman"/>
        </w:rPr>
        <w:t xml:space="preserve">idéal de cet artiste étrange. </w:t>
      </w:r>
      <w:r>
        <w:rPr>
          <w:rFonts w:cs="Times New Roman"/>
        </w:rPr>
        <w:t>M. </w:t>
      </w:r>
      <w:r w:rsidRPr="00F8712A">
        <w:rPr>
          <w:rFonts w:cs="Times New Roman"/>
        </w:rPr>
        <w:t>Bianchi remarque que toute la peinture abyssinienne se ressemble prodigieusement</w:t>
      </w:r>
      <w:r>
        <w:rPr>
          <w:rFonts w:cs="Times New Roman"/>
        </w:rPr>
        <w:t> ;</w:t>
      </w:r>
      <w:r w:rsidRPr="00F8712A">
        <w:rPr>
          <w:rFonts w:cs="Times New Roman"/>
        </w:rPr>
        <w:t xml:space="preserve"> il y a une seule manière de faire tout le nécessaire d</w:t>
      </w:r>
      <w:r>
        <w:rPr>
          <w:rFonts w:cs="Times New Roman"/>
        </w:rPr>
        <w:t>’</w:t>
      </w:r>
      <w:r w:rsidRPr="00F8712A">
        <w:rPr>
          <w:rFonts w:cs="Times New Roman"/>
        </w:rPr>
        <w:t>un personnage. Tous les yeux, et non seulement des figures humaines, mais des animaux, sont ordonnés de même (cela s</w:t>
      </w:r>
      <w:r>
        <w:rPr>
          <w:rFonts w:cs="Times New Roman"/>
        </w:rPr>
        <w:t>’</w:t>
      </w:r>
      <w:r w:rsidRPr="00F8712A">
        <w:rPr>
          <w:rFonts w:cs="Times New Roman"/>
        </w:rPr>
        <w:t>appelle les fresques égyptiennes)</w:t>
      </w:r>
      <w:r>
        <w:rPr>
          <w:rFonts w:cs="Times New Roman"/>
        </w:rPr>
        <w:t> :</w:t>
      </w:r>
      <w:r w:rsidRPr="00F8712A">
        <w:rPr>
          <w:rFonts w:cs="Times New Roman"/>
        </w:rPr>
        <w:t xml:space="preserve"> un ovale allongé avec </w:t>
      </w:r>
      <w:r>
        <w:rPr>
          <w:rFonts w:cs="Times New Roman"/>
        </w:rPr>
        <w:t>une boule noire dans un coin, — </w:t>
      </w:r>
      <w:r w:rsidRPr="00F8712A">
        <w:rPr>
          <w:rFonts w:cs="Times New Roman"/>
        </w:rPr>
        <w:t>ce qui produit un certain effet de pétrification, surtout quand il y a plusieurs paires d</w:t>
      </w:r>
      <w:r>
        <w:rPr>
          <w:rFonts w:cs="Times New Roman"/>
        </w:rPr>
        <w:t>’</w:t>
      </w:r>
      <w:r w:rsidRPr="00F8712A">
        <w:rPr>
          <w:rFonts w:cs="Times New Roman"/>
        </w:rPr>
        <w:t>yeux dans le même tableau.</w:t>
      </w:r>
    </w:p>
    <w:p w:rsidR="007A4303" w:rsidRPr="00F8712A" w:rsidRDefault="007A4303" w:rsidP="007A4303">
      <w:pPr>
        <w:pStyle w:val="Corpsdetexte"/>
        <w:rPr>
          <w:rFonts w:cs="Times New Roman"/>
        </w:rPr>
      </w:pPr>
      <w:r w:rsidRPr="00F8712A">
        <w:rPr>
          <w:rFonts w:cs="Times New Roman"/>
        </w:rPr>
        <w:t>Tous les chevaux galopent</w:t>
      </w:r>
      <w:r>
        <w:rPr>
          <w:rFonts w:cs="Times New Roman"/>
        </w:rPr>
        <w:t> ;</w:t>
      </w:r>
      <w:r w:rsidRPr="00F8712A">
        <w:rPr>
          <w:rFonts w:cs="Times New Roman"/>
        </w:rPr>
        <w:t xml:space="preserve"> tous les vieillards et tous les dignitaires ont des barbes de fleuve</w:t>
      </w:r>
      <w:r>
        <w:rPr>
          <w:rFonts w:cs="Times New Roman"/>
        </w:rPr>
        <w:t> ;</w:t>
      </w:r>
      <w:r w:rsidRPr="00F8712A">
        <w:rPr>
          <w:rFonts w:cs="Times New Roman"/>
        </w:rPr>
        <w:t xml:space="preserve"> tous les Christ sont de cette maigreur qui permet de compter les côtes</w:t>
      </w:r>
      <w:r>
        <w:rPr>
          <w:rFonts w:cs="Times New Roman"/>
        </w:rPr>
        <w:t> ;</w:t>
      </w:r>
      <w:r w:rsidRPr="00F8712A">
        <w:rPr>
          <w:rFonts w:cs="Times New Roman"/>
        </w:rPr>
        <w:t xml:space="preserve"> jamais de paysages</w:t>
      </w:r>
      <w:r>
        <w:rPr>
          <w:rFonts w:cs="Times New Roman"/>
        </w:rPr>
        <w:t> ;</w:t>
      </w:r>
      <w:r w:rsidRPr="00F8712A">
        <w:rPr>
          <w:rFonts w:cs="Times New Roman"/>
        </w:rPr>
        <w:t xml:space="preserve"> les sujets sont de piété ou d</w:t>
      </w:r>
      <w:r>
        <w:rPr>
          <w:rFonts w:cs="Times New Roman"/>
        </w:rPr>
        <w:t>’</w:t>
      </w:r>
      <w:r w:rsidRPr="00F8712A">
        <w:rPr>
          <w:rFonts w:cs="Times New Roman"/>
        </w:rPr>
        <w:t>anecdote</w:t>
      </w:r>
      <w:r>
        <w:rPr>
          <w:rFonts w:cs="Times New Roman"/>
        </w:rPr>
        <w:t> :</w:t>
      </w:r>
      <w:r w:rsidRPr="00F8712A">
        <w:rPr>
          <w:rFonts w:cs="Times New Roman"/>
        </w:rPr>
        <w:t xml:space="preserve"> miracles saints, batailles. Le saint George est ainsi colorié</w:t>
      </w:r>
      <w:r>
        <w:rPr>
          <w:rFonts w:cs="Times New Roman"/>
        </w:rPr>
        <w:t> ;</w:t>
      </w:r>
      <w:r w:rsidRPr="00F8712A">
        <w:rPr>
          <w:rFonts w:cs="Times New Roman"/>
        </w:rPr>
        <w:t xml:space="preserve"> le fond,</w:t>
      </w:r>
      <w:r>
        <w:rPr>
          <w:rFonts w:cs="Times New Roman"/>
        </w:rPr>
        <w:t xml:space="preserve"> </w:t>
      </w:r>
      <w:r w:rsidRPr="00F8712A">
        <w:rPr>
          <w:rFonts w:cs="Times New Roman"/>
        </w:rPr>
        <w:t>jaune</w:t>
      </w:r>
      <w:r>
        <w:rPr>
          <w:rFonts w:cs="Times New Roman"/>
        </w:rPr>
        <w:t> ;</w:t>
      </w:r>
      <w:r w:rsidRPr="00F8712A">
        <w:rPr>
          <w:rFonts w:cs="Times New Roman"/>
        </w:rPr>
        <w:t xml:space="preserve"> le cheval, blanc, cerclé de violet</w:t>
      </w:r>
      <w:r>
        <w:rPr>
          <w:rFonts w:cs="Times New Roman"/>
        </w:rPr>
        <w:t> ;</w:t>
      </w:r>
      <w:r w:rsidRPr="00F8712A">
        <w:rPr>
          <w:rFonts w:cs="Times New Roman"/>
        </w:rPr>
        <w:t xml:space="preserve"> la selle, rouge</w:t>
      </w:r>
      <w:r>
        <w:rPr>
          <w:rFonts w:cs="Times New Roman"/>
        </w:rPr>
        <w:t> ;</w:t>
      </w:r>
      <w:r w:rsidRPr="00F8712A">
        <w:rPr>
          <w:rFonts w:cs="Times New Roman"/>
        </w:rPr>
        <w:t xml:space="preserve"> le cavalier, bleu, sauf les mains, le visage et les pieds, naturellement chair</w:t>
      </w:r>
      <w:r>
        <w:rPr>
          <w:rFonts w:cs="Times New Roman"/>
        </w:rPr>
        <w:t> ;</w:t>
      </w:r>
      <w:r w:rsidRPr="00F8712A">
        <w:rPr>
          <w:rFonts w:cs="Times New Roman"/>
        </w:rPr>
        <w:t xml:space="preserve"> le dragon, vert.</w:t>
      </w:r>
    </w:p>
    <w:p w:rsidR="007A4303" w:rsidRPr="00F8712A" w:rsidRDefault="007A4303" w:rsidP="007A4303">
      <w:pPr>
        <w:pStyle w:val="Corpsdetexte"/>
        <w:rPr>
          <w:rFonts w:cs="Times New Roman"/>
        </w:rPr>
      </w:pPr>
      <w:r w:rsidRPr="00F8712A">
        <w:rPr>
          <w:rFonts w:cs="Times New Roman"/>
        </w:rPr>
        <w:t>Ce saint George ressemble enc</w:t>
      </w:r>
      <w:r>
        <w:rPr>
          <w:rFonts w:cs="Times New Roman"/>
        </w:rPr>
        <w:t>ore beaucoup aux peintures que l’</w:t>
      </w:r>
      <w:r w:rsidRPr="00F8712A">
        <w:rPr>
          <w:rFonts w:cs="Times New Roman"/>
        </w:rPr>
        <w:t>on voit sur les vases étrusques</w:t>
      </w:r>
      <w:r>
        <w:rPr>
          <w:rFonts w:cs="Times New Roman"/>
        </w:rPr>
        <w:t> ;</w:t>
      </w:r>
      <w:r w:rsidRPr="00F8712A">
        <w:rPr>
          <w:rFonts w:cs="Times New Roman"/>
        </w:rPr>
        <w:t xml:space="preserve"> il a une certaine allure et séduit plus, en sa noble barbarie, que toute la bondieuserie académique.</w:t>
      </w:r>
    </w:p>
    <w:p w:rsidR="007A4303" w:rsidRPr="00F8712A" w:rsidRDefault="007A4303" w:rsidP="007A4303">
      <w:pPr>
        <w:pStyle w:val="Corpsdetexte"/>
        <w:rPr>
          <w:rFonts w:cs="Times New Roman"/>
        </w:rPr>
      </w:pPr>
      <w:r w:rsidRPr="00F8712A">
        <w:rPr>
          <w:rFonts w:cs="Times New Roman"/>
        </w:rPr>
        <w:t>[…]</w:t>
      </w:r>
    </w:p>
    <w:p w:rsidR="007A4303" w:rsidRDefault="007A4303" w:rsidP="007A4303">
      <w:pPr>
        <w:pStyle w:val="Titre1"/>
      </w:pPr>
      <w:r>
        <w:lastRenderedPageBreak/>
        <w:t>Tome IV, numéro 28, avril 1892</w:t>
      </w:r>
    </w:p>
    <w:p w:rsidR="007A4303" w:rsidRDefault="007A4303" w:rsidP="007A4303">
      <w:pPr>
        <w:pStyle w:val="Titre2"/>
      </w:pPr>
      <w:r>
        <w:t>Les Livres.</w:t>
      </w:r>
    </w:p>
    <w:p w:rsidR="007A4303" w:rsidRPr="00925B7B" w:rsidRDefault="007A4303" w:rsidP="007A4303">
      <w:pPr>
        <w:pStyle w:val="term"/>
      </w:pPr>
      <w:proofErr w:type="gramStart"/>
      <w:r w:rsidRPr="00925B7B">
        <w:t>id</w:t>
      </w:r>
      <w:proofErr w:type="gramEnd"/>
      <w:r w:rsidRPr="00925B7B">
        <w:t> : article-</w:t>
      </w:r>
      <w:r>
        <w:t>1892</w:t>
      </w:r>
      <w:r w:rsidRPr="00925B7B">
        <w:t>-</w:t>
      </w:r>
      <w:r>
        <w:t>04</w:t>
      </w:r>
      <w:r w:rsidRPr="00925B7B">
        <w:t>_</w:t>
      </w:r>
      <w:r>
        <w:t>357</w:t>
      </w:r>
    </w:p>
    <w:p w:rsidR="007A4303" w:rsidRPr="00925B7B" w:rsidRDefault="007A4303" w:rsidP="007A4303">
      <w:pPr>
        <w:pStyle w:val="term"/>
      </w:pPr>
      <w:proofErr w:type="gramStart"/>
      <w:r w:rsidRPr="00925B7B">
        <w:t>author</w:t>
      </w:r>
      <w:proofErr w:type="gramEnd"/>
      <w:r w:rsidRPr="00925B7B">
        <w:t xml:space="preserve"> : </w:t>
      </w:r>
      <w:r>
        <w:t>Gourmont, Remy de (1858-1915)</w:t>
      </w:r>
    </w:p>
    <w:p w:rsidR="007A4303" w:rsidRPr="00925B7B" w:rsidRDefault="007A4303" w:rsidP="007A4303">
      <w:pPr>
        <w:pStyle w:val="term"/>
      </w:pPr>
      <w:proofErr w:type="gramStart"/>
      <w:r>
        <w:t>signed</w:t>
      </w:r>
      <w:proofErr w:type="gramEnd"/>
      <w:r>
        <w:t> : R. G.</w:t>
      </w:r>
    </w:p>
    <w:p w:rsidR="007A4303" w:rsidRPr="00925B7B" w:rsidRDefault="007A4303" w:rsidP="007A4303">
      <w:pPr>
        <w:pStyle w:val="term"/>
      </w:pPr>
      <w:proofErr w:type="gramStart"/>
      <w:r w:rsidRPr="00925B7B">
        <w:t>section</w:t>
      </w:r>
      <w:proofErr w:type="gramEnd"/>
      <w:r w:rsidRPr="00925B7B">
        <w:t xml:space="preserve"> : </w:t>
      </w:r>
      <w:r>
        <w:t>Les Livres</w:t>
      </w:r>
    </w:p>
    <w:p w:rsidR="007A4303" w:rsidRDefault="007A4303" w:rsidP="007A4303">
      <w:pPr>
        <w:pStyle w:val="term"/>
      </w:pPr>
      <w:proofErr w:type="gramStart"/>
      <w:r w:rsidRPr="00925B7B">
        <w:t>title</w:t>
      </w:r>
      <w:proofErr w:type="gramEnd"/>
      <w:r w:rsidRPr="00925B7B">
        <w:t xml:space="preserve"> : </w:t>
      </w:r>
      <w:r>
        <w:t>Les Livres</w:t>
      </w:r>
    </w:p>
    <w:p w:rsidR="007A4303" w:rsidRPr="00925B7B" w:rsidRDefault="007A4303" w:rsidP="007A4303">
      <w:pPr>
        <w:pStyle w:val="term"/>
      </w:pPr>
      <w:proofErr w:type="gramStart"/>
      <w:r w:rsidRPr="00925B7B">
        <w:t>date</w:t>
      </w:r>
      <w:proofErr w:type="gramEnd"/>
      <w:r w:rsidRPr="00925B7B">
        <w:t> :</w:t>
      </w:r>
      <w:r>
        <w:t xml:space="preserve"> 1892-04</w:t>
      </w:r>
    </w:p>
    <w:p w:rsidR="007A4303" w:rsidRPr="00925B7B" w:rsidRDefault="007A4303" w:rsidP="007A4303">
      <w:pPr>
        <w:pStyle w:val="term"/>
      </w:pPr>
      <w:proofErr w:type="spellStart"/>
      <w:proofErr w:type="gramStart"/>
      <w:r w:rsidRPr="00925B7B">
        <w:t>ref</w:t>
      </w:r>
      <w:proofErr w:type="spellEnd"/>
      <w:proofErr w:type="gramEnd"/>
      <w:r w:rsidRPr="00925B7B">
        <w:t xml:space="preserve"> : </w:t>
      </w:r>
      <w:r>
        <w:t>Tome IV, numéro 28, avril 1892</w:t>
      </w:r>
      <w:r w:rsidRPr="00925B7B">
        <w:t xml:space="preserve">, </w:t>
      </w:r>
      <w:r>
        <w:t>p. 357-366 [362, 365]</w:t>
      </w:r>
    </w:p>
    <w:p w:rsidR="007A4303" w:rsidRPr="00B260A4" w:rsidRDefault="007A4303" w:rsidP="007A4303">
      <w:pPr>
        <w:pStyle w:val="byline"/>
      </w:pPr>
      <w:r>
        <w:t>R. G. [Remy de Gourmont]</w:t>
      </w:r>
      <w:r w:rsidRPr="00B260A4">
        <w:t>.</w:t>
      </w:r>
    </w:p>
    <w:p w:rsidR="007A4303" w:rsidRDefault="007A4303" w:rsidP="007A4303">
      <w:pPr>
        <w:pStyle w:val="bibl"/>
      </w:pPr>
      <w:r>
        <w:t>Tome IV, numéro 28, avril 1892</w:t>
      </w:r>
      <w:r w:rsidRPr="00925B7B">
        <w:t xml:space="preserve">, </w:t>
      </w:r>
      <w:r>
        <w:t>p. 357-366 [362, 365].</w:t>
      </w:r>
    </w:p>
    <w:p w:rsidR="007A4303" w:rsidRPr="00194294" w:rsidRDefault="007A4303" w:rsidP="007A4303">
      <w:pPr>
        <w:pStyle w:val="Titre3"/>
        <w:rPr>
          <w:lang w:val="it-IT"/>
        </w:rPr>
      </w:pPr>
      <w:r w:rsidRPr="00194294">
        <w:rPr>
          <w:i/>
          <w:lang w:val="it-IT"/>
        </w:rPr>
        <w:t>L’Automa</w:t>
      </w:r>
      <w:r w:rsidRPr="00194294">
        <w:rPr>
          <w:lang w:val="it-IT"/>
        </w:rPr>
        <w:t>, romanzo biografico, di E. A. Butti (Milano, Libreria editrice di C. Chiesa e F. Guindani)</w:t>
      </w:r>
    </w:p>
    <w:p w:rsidR="007A4303" w:rsidRPr="00925B7B" w:rsidRDefault="007A4303" w:rsidP="007A4303">
      <w:pPr>
        <w:pStyle w:val="term"/>
      </w:pPr>
      <w:proofErr w:type="gramStart"/>
      <w:r w:rsidRPr="00925B7B">
        <w:t>id</w:t>
      </w:r>
      <w:proofErr w:type="gramEnd"/>
      <w:r w:rsidRPr="00925B7B">
        <w:t> : article-</w:t>
      </w:r>
      <w:r>
        <w:t>1892</w:t>
      </w:r>
      <w:r w:rsidRPr="00925B7B">
        <w:t>-</w:t>
      </w:r>
      <w:r>
        <w:t>04</w:t>
      </w:r>
      <w:r w:rsidRPr="00925B7B">
        <w:t>_</w:t>
      </w:r>
      <w:r>
        <w:t>362</w:t>
      </w:r>
    </w:p>
    <w:p w:rsidR="007A4303" w:rsidRPr="00925B7B" w:rsidRDefault="007A4303" w:rsidP="007A4303">
      <w:pPr>
        <w:pStyle w:val="term"/>
      </w:pPr>
      <w:proofErr w:type="gramStart"/>
      <w:r w:rsidRPr="00925B7B">
        <w:t>author</w:t>
      </w:r>
      <w:proofErr w:type="gramEnd"/>
      <w:r w:rsidRPr="00925B7B">
        <w:t xml:space="preserve"> : </w:t>
      </w:r>
      <w:r>
        <w:t>Gourmont, Remy de (1858-1915)</w:t>
      </w:r>
    </w:p>
    <w:p w:rsidR="007A4303" w:rsidRPr="00925B7B" w:rsidRDefault="007A4303" w:rsidP="007A4303">
      <w:pPr>
        <w:pStyle w:val="term"/>
      </w:pPr>
      <w:proofErr w:type="gramStart"/>
      <w:r>
        <w:t>signed</w:t>
      </w:r>
      <w:proofErr w:type="gramEnd"/>
      <w:r>
        <w:t> : R. G.</w:t>
      </w:r>
    </w:p>
    <w:p w:rsidR="007A4303" w:rsidRPr="00925B7B" w:rsidRDefault="007A4303" w:rsidP="007A4303">
      <w:pPr>
        <w:pStyle w:val="term"/>
      </w:pPr>
      <w:proofErr w:type="gramStart"/>
      <w:r w:rsidRPr="00925B7B">
        <w:t>section</w:t>
      </w:r>
      <w:proofErr w:type="gramEnd"/>
      <w:r w:rsidRPr="00925B7B">
        <w:t xml:space="preserve"> : </w:t>
      </w:r>
      <w:r>
        <w:t>Les Livres</w:t>
      </w:r>
    </w:p>
    <w:p w:rsidR="007A4303" w:rsidRPr="00194294" w:rsidRDefault="007A4303" w:rsidP="007A4303">
      <w:pPr>
        <w:pStyle w:val="term"/>
        <w:rPr>
          <w:lang w:val="it-IT"/>
        </w:rPr>
      </w:pPr>
      <w:r w:rsidRPr="00194294">
        <w:rPr>
          <w:lang w:val="it-IT"/>
        </w:rPr>
        <w:t xml:space="preserve">title : </w:t>
      </w:r>
      <w:r w:rsidRPr="00194294">
        <w:rPr>
          <w:i/>
          <w:lang w:val="it-IT"/>
        </w:rPr>
        <w:t>L’Automa</w:t>
      </w:r>
      <w:r w:rsidRPr="00194294">
        <w:rPr>
          <w:lang w:val="it-IT"/>
        </w:rPr>
        <w:t>, romanzo biografico, di E. A. Butti (Milano, Libreria editrice di C. Chiesa e F. Guindani)</w:t>
      </w:r>
    </w:p>
    <w:p w:rsidR="007A4303" w:rsidRPr="00925B7B" w:rsidRDefault="007A4303" w:rsidP="007A4303">
      <w:pPr>
        <w:pStyle w:val="term"/>
      </w:pPr>
      <w:proofErr w:type="gramStart"/>
      <w:r w:rsidRPr="00925B7B">
        <w:t>date</w:t>
      </w:r>
      <w:proofErr w:type="gramEnd"/>
      <w:r w:rsidRPr="00925B7B">
        <w:t> :</w:t>
      </w:r>
      <w:r>
        <w:t xml:space="preserve"> 1892-04</w:t>
      </w:r>
    </w:p>
    <w:p w:rsidR="007A4303" w:rsidRPr="00925B7B" w:rsidRDefault="007A4303" w:rsidP="007A4303">
      <w:pPr>
        <w:pStyle w:val="term"/>
      </w:pPr>
      <w:proofErr w:type="spellStart"/>
      <w:proofErr w:type="gramStart"/>
      <w:r w:rsidRPr="00925B7B">
        <w:t>ref</w:t>
      </w:r>
      <w:proofErr w:type="spellEnd"/>
      <w:proofErr w:type="gramEnd"/>
      <w:r w:rsidRPr="00925B7B">
        <w:t xml:space="preserve"> : </w:t>
      </w:r>
      <w:r>
        <w:t>Tome IV, numéro 28, avril 1892</w:t>
      </w:r>
      <w:r w:rsidRPr="00925B7B">
        <w:t xml:space="preserve">, </w:t>
      </w:r>
      <w:r>
        <w:t>p. 357-366 [362]</w:t>
      </w:r>
    </w:p>
    <w:p w:rsidR="007A4303" w:rsidRPr="00194294" w:rsidRDefault="007A4303" w:rsidP="007A4303">
      <w:pPr>
        <w:pStyle w:val="Corpsdetexte"/>
        <w:rPr>
          <w:lang w:val="it-IT"/>
        </w:rPr>
      </w:pPr>
      <w:r w:rsidRPr="00194294">
        <w:rPr>
          <w:lang w:val="it-IT"/>
        </w:rPr>
        <w:t xml:space="preserve">Romanzo biografico : mi pare che ogni romanzo, se non è una biografia, deve pure essere biografico, </w:t>
      </w:r>
      <w:r w:rsidR="00902597">
        <w:rPr>
          <w:lang w:val="it-IT"/>
        </w:rPr>
        <w:t>cioè</w:t>
      </w:r>
      <w:r w:rsidRPr="00194294">
        <w:rPr>
          <w:lang w:val="it-IT"/>
        </w:rPr>
        <w:t xml:space="preserve"> un racconto della vita, sia positiva, sia ideale, sia rusticana, sia borghese, sia artistica, ecc. ; ma forse che il Butti ha che </w:t>
      </w:r>
      <w:r w:rsidR="00902597" w:rsidRPr="00194294">
        <w:rPr>
          <w:lang w:val="it-IT"/>
        </w:rPr>
        <w:t>dir</w:t>
      </w:r>
      <w:r w:rsidR="00902597">
        <w:rPr>
          <w:lang w:val="it-IT"/>
        </w:rPr>
        <w:t>e</w:t>
      </w:r>
      <w:r w:rsidR="00902597" w:rsidRPr="00194294">
        <w:rPr>
          <w:lang w:val="it-IT"/>
        </w:rPr>
        <w:t xml:space="preserve"> </w:t>
      </w:r>
      <w:r w:rsidRPr="00194294">
        <w:rPr>
          <w:lang w:val="it-IT"/>
        </w:rPr>
        <w:t xml:space="preserve">colle comuni definizioni o forse, ha intitolato cosi il suo libro </w:t>
      </w:r>
      <w:r w:rsidR="006157CF" w:rsidRPr="00194294">
        <w:rPr>
          <w:lang w:val="it-IT"/>
        </w:rPr>
        <w:t>perché</w:t>
      </w:r>
      <w:r w:rsidRPr="00194294">
        <w:rPr>
          <w:lang w:val="it-IT"/>
        </w:rPr>
        <w:t xml:space="preserve"> è una storia dove il protagonista rimane quasi sempre sul proscenio. Frattanto, una successione di episodi non costituiscono </w:t>
      </w:r>
      <w:r w:rsidR="006157CF" w:rsidRPr="00194294">
        <w:rPr>
          <w:lang w:val="it-IT"/>
        </w:rPr>
        <w:t>n</w:t>
      </w:r>
      <w:r w:rsidR="006157CF">
        <w:rPr>
          <w:lang w:val="it-IT"/>
        </w:rPr>
        <w:t>é</w:t>
      </w:r>
      <w:r w:rsidR="006157CF" w:rsidRPr="00194294">
        <w:rPr>
          <w:lang w:val="it-IT"/>
        </w:rPr>
        <w:t xml:space="preserve"> </w:t>
      </w:r>
      <w:r w:rsidRPr="00194294">
        <w:rPr>
          <w:lang w:val="it-IT"/>
        </w:rPr>
        <w:t xml:space="preserve">una biografia, </w:t>
      </w:r>
      <w:r w:rsidR="006157CF" w:rsidRPr="00194294">
        <w:rPr>
          <w:lang w:val="it-IT"/>
        </w:rPr>
        <w:t>n</w:t>
      </w:r>
      <w:r w:rsidR="006157CF">
        <w:rPr>
          <w:lang w:val="it-IT"/>
        </w:rPr>
        <w:t>é</w:t>
      </w:r>
      <w:r w:rsidR="006157CF" w:rsidRPr="00194294">
        <w:rPr>
          <w:lang w:val="it-IT"/>
        </w:rPr>
        <w:t xml:space="preserve"> </w:t>
      </w:r>
      <w:r w:rsidRPr="00194294">
        <w:rPr>
          <w:lang w:val="it-IT"/>
        </w:rPr>
        <w:t>un dram</w:t>
      </w:r>
      <w:r w:rsidR="006157CF">
        <w:rPr>
          <w:lang w:val="it-IT"/>
        </w:rPr>
        <w:t>m</w:t>
      </w:r>
      <w:r w:rsidRPr="00194294">
        <w:rPr>
          <w:lang w:val="it-IT"/>
        </w:rPr>
        <w:t>a, nè un romanzo, — e l’</w:t>
      </w:r>
      <w:r w:rsidRPr="00194294">
        <w:rPr>
          <w:i/>
          <w:lang w:val="it-IT"/>
        </w:rPr>
        <w:t>Automa</w:t>
      </w:r>
      <w:r w:rsidRPr="00194294">
        <w:rPr>
          <w:lang w:val="it-IT"/>
        </w:rPr>
        <w:t xml:space="preserve"> non è un romanzo ma una successione di episodi romanzeschi. Quanto allo stile, è un po inconsistente e troppo agevole, benche pieno di neologismi. In somma, primo lavoro di un giovane inesperto assai, ma audace, esuberante e di cui il talento non ha molto da fare per svelarsi : solamente aspettare, lavorare e diffidarsi del Verga, prima maniera.</w:t>
      </w:r>
    </w:p>
    <w:p w:rsidR="007A4303" w:rsidRPr="00194294" w:rsidRDefault="007A4303" w:rsidP="007A4303">
      <w:pPr>
        <w:pStyle w:val="Titre3"/>
        <w:rPr>
          <w:lang w:val="it-IT"/>
        </w:rPr>
      </w:pPr>
      <w:r w:rsidRPr="00194294">
        <w:rPr>
          <w:i/>
          <w:lang w:val="it-IT"/>
        </w:rPr>
        <w:t>In morte di Virginia Valentini-Zanardelli da Macerata</w:t>
      </w:r>
      <w:r w:rsidRPr="00194294">
        <w:rPr>
          <w:lang w:val="it-IT"/>
        </w:rPr>
        <w:t>, Trecento Sonetti di Tito Zanardelli (Bruxelles, J. Morel).</w:t>
      </w:r>
    </w:p>
    <w:p w:rsidR="007A4303" w:rsidRPr="00925B7B" w:rsidRDefault="007A4303" w:rsidP="007A4303">
      <w:pPr>
        <w:pStyle w:val="term"/>
      </w:pPr>
      <w:proofErr w:type="gramStart"/>
      <w:r w:rsidRPr="00925B7B">
        <w:t>id</w:t>
      </w:r>
      <w:proofErr w:type="gramEnd"/>
      <w:r w:rsidRPr="00925B7B">
        <w:t> : article-</w:t>
      </w:r>
      <w:r>
        <w:t>1892</w:t>
      </w:r>
      <w:r w:rsidRPr="00925B7B">
        <w:t>-</w:t>
      </w:r>
      <w:r>
        <w:t>04</w:t>
      </w:r>
      <w:r w:rsidRPr="00925B7B">
        <w:t>_</w:t>
      </w:r>
      <w:r>
        <w:t>365</w:t>
      </w:r>
    </w:p>
    <w:p w:rsidR="007A4303" w:rsidRPr="00925B7B" w:rsidRDefault="007A4303" w:rsidP="007A4303">
      <w:pPr>
        <w:pStyle w:val="term"/>
      </w:pPr>
      <w:proofErr w:type="gramStart"/>
      <w:r w:rsidRPr="00925B7B">
        <w:t>author</w:t>
      </w:r>
      <w:proofErr w:type="gramEnd"/>
      <w:r w:rsidRPr="00925B7B">
        <w:t xml:space="preserve"> : </w:t>
      </w:r>
      <w:r>
        <w:t>Gourmont, Remy de (1858-1915)</w:t>
      </w:r>
    </w:p>
    <w:p w:rsidR="007A4303" w:rsidRPr="00925B7B" w:rsidRDefault="007A4303" w:rsidP="007A4303">
      <w:pPr>
        <w:pStyle w:val="term"/>
      </w:pPr>
      <w:proofErr w:type="gramStart"/>
      <w:r>
        <w:t>signed</w:t>
      </w:r>
      <w:proofErr w:type="gramEnd"/>
      <w:r>
        <w:t> : R. G.</w:t>
      </w:r>
    </w:p>
    <w:p w:rsidR="007A4303" w:rsidRDefault="007A4303" w:rsidP="007A4303">
      <w:pPr>
        <w:pStyle w:val="term"/>
      </w:pPr>
      <w:proofErr w:type="gramStart"/>
      <w:r w:rsidRPr="00925B7B">
        <w:t>section</w:t>
      </w:r>
      <w:proofErr w:type="gramEnd"/>
      <w:r w:rsidRPr="00925B7B">
        <w:t xml:space="preserve"> : </w:t>
      </w:r>
      <w:r>
        <w:t>Les Livres</w:t>
      </w:r>
    </w:p>
    <w:p w:rsidR="007A4303" w:rsidRPr="00194294" w:rsidRDefault="007A4303" w:rsidP="007A4303">
      <w:pPr>
        <w:pStyle w:val="term"/>
        <w:rPr>
          <w:lang w:val="it-IT"/>
        </w:rPr>
      </w:pPr>
      <w:r w:rsidRPr="00194294">
        <w:rPr>
          <w:lang w:val="it-IT"/>
        </w:rPr>
        <w:t xml:space="preserve">title : </w:t>
      </w:r>
      <w:r w:rsidRPr="00194294">
        <w:rPr>
          <w:i/>
          <w:lang w:val="it-IT"/>
        </w:rPr>
        <w:t>In morte di Virginia Valentini-Zanardelli da Macerata</w:t>
      </w:r>
      <w:r w:rsidRPr="00194294">
        <w:rPr>
          <w:lang w:val="it-IT"/>
        </w:rPr>
        <w:t>, Trecento Sonetti di Tito Zanardelli (Bruxelles, J. Morel).</w:t>
      </w:r>
    </w:p>
    <w:p w:rsidR="007A4303" w:rsidRPr="00925B7B" w:rsidRDefault="007A4303" w:rsidP="007A4303">
      <w:pPr>
        <w:pStyle w:val="term"/>
      </w:pPr>
      <w:proofErr w:type="gramStart"/>
      <w:r w:rsidRPr="00925B7B">
        <w:t>date</w:t>
      </w:r>
      <w:proofErr w:type="gramEnd"/>
      <w:r w:rsidRPr="00925B7B">
        <w:t> :</w:t>
      </w:r>
      <w:r>
        <w:t xml:space="preserve"> 1892-04</w:t>
      </w:r>
    </w:p>
    <w:p w:rsidR="007A4303" w:rsidRPr="00925B7B" w:rsidRDefault="007A4303" w:rsidP="007A4303">
      <w:pPr>
        <w:pStyle w:val="term"/>
      </w:pPr>
      <w:proofErr w:type="spellStart"/>
      <w:proofErr w:type="gramStart"/>
      <w:r w:rsidRPr="00925B7B">
        <w:t>ref</w:t>
      </w:r>
      <w:proofErr w:type="spellEnd"/>
      <w:proofErr w:type="gramEnd"/>
      <w:r w:rsidRPr="00925B7B">
        <w:t xml:space="preserve"> : </w:t>
      </w:r>
      <w:r>
        <w:t>Tome IV, numéro 28, avril 1892</w:t>
      </w:r>
      <w:r w:rsidRPr="00925B7B">
        <w:t xml:space="preserve">, </w:t>
      </w:r>
      <w:r>
        <w:t>p. 357-366 [365]</w:t>
      </w:r>
    </w:p>
    <w:p w:rsidR="007A4303" w:rsidRPr="00F8712A" w:rsidRDefault="007A4303" w:rsidP="007A4303">
      <w:pPr>
        <w:pStyle w:val="Corpsdetexte"/>
      </w:pPr>
      <w:r w:rsidRPr="00F8712A">
        <w:lastRenderedPageBreak/>
        <w:t>Sonnets d</w:t>
      </w:r>
      <w:r>
        <w:t>’</w:t>
      </w:r>
      <w:r w:rsidRPr="00F8712A">
        <w:t>amour où le poète pleure sa femme morte. Le présent opuscule ne contient que les trente-trois premiers</w:t>
      </w:r>
      <w:r>
        <w:t> :</w:t>
      </w:r>
      <w:r w:rsidRPr="00F8712A">
        <w:t xml:space="preserve"> ils sont tous d</w:t>
      </w:r>
      <w:r>
        <w:t>’</w:t>
      </w:r>
      <w:r w:rsidRPr="00F8712A">
        <w:t>une douloureuse sincérité.</w:t>
      </w:r>
    </w:p>
    <w:p w:rsidR="007A4303" w:rsidRDefault="007A4303" w:rsidP="007A4303">
      <w:pPr>
        <w:pStyle w:val="Titre2"/>
      </w:pPr>
      <w:r>
        <w:t>Journaux et revues [extraits]</w:t>
      </w:r>
    </w:p>
    <w:p w:rsidR="007A4303" w:rsidRPr="00925B7B" w:rsidRDefault="007A4303" w:rsidP="007A4303">
      <w:pPr>
        <w:pStyle w:val="term"/>
      </w:pPr>
      <w:proofErr w:type="gramStart"/>
      <w:r w:rsidRPr="00925B7B">
        <w:t>id</w:t>
      </w:r>
      <w:proofErr w:type="gramEnd"/>
      <w:r w:rsidRPr="00925B7B">
        <w:t> : article-</w:t>
      </w:r>
      <w:r>
        <w:t>1892</w:t>
      </w:r>
      <w:r w:rsidRPr="00925B7B">
        <w:t>-</w:t>
      </w:r>
      <w:r>
        <w:t>04</w:t>
      </w:r>
      <w:r w:rsidRPr="00925B7B">
        <w:t>_</w:t>
      </w:r>
      <w:r>
        <w:t>368</w:t>
      </w:r>
    </w:p>
    <w:p w:rsidR="007A4303" w:rsidRPr="00C277E9" w:rsidRDefault="007A4303" w:rsidP="007A4303">
      <w:pPr>
        <w:pStyle w:val="term"/>
        <w:rPr>
          <w:lang w:val="en-GB"/>
        </w:rPr>
      </w:pPr>
      <w:proofErr w:type="gramStart"/>
      <w:r w:rsidRPr="003D0109">
        <w:rPr>
          <w:lang w:val="en-GB"/>
        </w:rPr>
        <w:t>author :</w:t>
      </w:r>
      <w:proofErr w:type="gramEnd"/>
      <w:r w:rsidRPr="003D0109">
        <w:rPr>
          <w:lang w:val="en-GB"/>
        </w:rPr>
        <w:t xml:space="preserve"> Gourmont, Remy de (1858-1915)</w:t>
      </w:r>
    </w:p>
    <w:p w:rsidR="007A4303" w:rsidRPr="00C277E9" w:rsidRDefault="007A4303" w:rsidP="007A4303">
      <w:pPr>
        <w:pStyle w:val="term"/>
        <w:rPr>
          <w:lang w:val="en-GB"/>
        </w:rPr>
      </w:pPr>
      <w:proofErr w:type="gramStart"/>
      <w:r w:rsidRPr="00C277E9">
        <w:rPr>
          <w:lang w:val="en-GB"/>
        </w:rPr>
        <w:t>signed :</w:t>
      </w:r>
      <w:proofErr w:type="gramEnd"/>
      <w:r w:rsidRPr="00C277E9">
        <w:rPr>
          <w:lang w:val="en-GB"/>
        </w:rPr>
        <w:t xml:space="preserve"> R. G.</w:t>
      </w:r>
    </w:p>
    <w:p w:rsidR="007A4303" w:rsidRDefault="007A4303" w:rsidP="007A4303">
      <w:pPr>
        <w:pStyle w:val="term"/>
      </w:pPr>
      <w:proofErr w:type="gramStart"/>
      <w:r w:rsidRPr="00925B7B">
        <w:t>section</w:t>
      </w:r>
      <w:proofErr w:type="gramEnd"/>
      <w:r w:rsidRPr="00925B7B">
        <w:t xml:space="preserve"> : </w:t>
      </w:r>
      <w:r>
        <w:t>Journaux et revues</w:t>
      </w:r>
    </w:p>
    <w:p w:rsidR="007A4303" w:rsidRDefault="007A4303" w:rsidP="007A4303">
      <w:pPr>
        <w:pStyle w:val="term"/>
      </w:pPr>
      <w:proofErr w:type="gramStart"/>
      <w:r w:rsidRPr="00925B7B">
        <w:t>title</w:t>
      </w:r>
      <w:proofErr w:type="gramEnd"/>
      <w:r w:rsidRPr="00925B7B">
        <w:t xml:space="preserve"> : </w:t>
      </w:r>
      <w:r>
        <w:t>Journaux et revues [extraits]</w:t>
      </w:r>
    </w:p>
    <w:p w:rsidR="007A4303" w:rsidRPr="00925B7B" w:rsidRDefault="007A4303" w:rsidP="007A4303">
      <w:pPr>
        <w:pStyle w:val="term"/>
      </w:pPr>
      <w:proofErr w:type="gramStart"/>
      <w:r w:rsidRPr="00925B7B">
        <w:t>date</w:t>
      </w:r>
      <w:proofErr w:type="gramEnd"/>
      <w:r w:rsidRPr="00925B7B">
        <w:t> :</w:t>
      </w:r>
      <w:r>
        <w:t xml:space="preserve"> 1892-04</w:t>
      </w:r>
    </w:p>
    <w:p w:rsidR="007A4303" w:rsidRPr="00925B7B" w:rsidRDefault="007A4303" w:rsidP="007A4303">
      <w:pPr>
        <w:pStyle w:val="term"/>
      </w:pPr>
      <w:proofErr w:type="spellStart"/>
      <w:proofErr w:type="gramStart"/>
      <w:r w:rsidRPr="00925B7B">
        <w:t>ref</w:t>
      </w:r>
      <w:proofErr w:type="spellEnd"/>
      <w:proofErr w:type="gramEnd"/>
      <w:r w:rsidRPr="00925B7B">
        <w:t xml:space="preserve"> : </w:t>
      </w:r>
      <w:r>
        <w:t>Tome IV, numéro 28, avril 1892</w:t>
      </w:r>
      <w:r w:rsidRPr="00925B7B">
        <w:t xml:space="preserve">, </w:t>
      </w:r>
      <w:r>
        <w:t>p. 366-371 [368-369, 369]</w:t>
      </w:r>
    </w:p>
    <w:p w:rsidR="007A4303" w:rsidRPr="00B260A4" w:rsidRDefault="007A4303" w:rsidP="007A4303">
      <w:pPr>
        <w:pStyle w:val="byline"/>
      </w:pPr>
      <w:r>
        <w:t>R. G. [Remy de Gourmont]</w:t>
      </w:r>
      <w:r w:rsidRPr="00B260A4">
        <w:t>.</w:t>
      </w:r>
    </w:p>
    <w:p w:rsidR="007A4303" w:rsidRDefault="007A4303" w:rsidP="007A4303">
      <w:pPr>
        <w:pStyle w:val="bibl"/>
      </w:pPr>
      <w:r>
        <w:t>Tome IV, numéro 28, avril 1892</w:t>
      </w:r>
      <w:r w:rsidRPr="00925B7B">
        <w:t xml:space="preserve">, </w:t>
      </w:r>
      <w:r>
        <w:t>p. 366-371 [368-369, 369].</w:t>
      </w:r>
    </w:p>
    <w:p w:rsidR="007A4303" w:rsidRPr="00F8712A" w:rsidRDefault="007A4303" w:rsidP="007A4303">
      <w:pPr>
        <w:pStyle w:val="Corpsdetexte"/>
        <w:rPr>
          <w:rFonts w:cs="Times New Roman"/>
        </w:rPr>
      </w:pPr>
      <w:r w:rsidRPr="00F8712A">
        <w:rPr>
          <w:rFonts w:cs="Times New Roman"/>
        </w:rPr>
        <w:t>[…]</w:t>
      </w:r>
    </w:p>
    <w:p w:rsidR="007A4303" w:rsidRPr="00F8712A" w:rsidRDefault="007A4303" w:rsidP="007A4303">
      <w:pPr>
        <w:pStyle w:val="Corpsdetexte"/>
        <w:rPr>
          <w:rFonts w:cs="Times New Roman"/>
        </w:rPr>
      </w:pPr>
      <w:r w:rsidRPr="00F8712A">
        <w:t>Une série d</w:t>
      </w:r>
      <w:r>
        <w:t>’</w:t>
      </w:r>
      <w:r w:rsidRPr="00F8712A">
        <w:t xml:space="preserve">intéressants articles dans la </w:t>
      </w:r>
      <w:r w:rsidRPr="00F8712A">
        <w:rPr>
          <w:b/>
        </w:rPr>
        <w:t>Gazzetta Letteraria</w:t>
      </w:r>
      <w:r w:rsidRPr="00F8712A">
        <w:t xml:space="preserve"> (février et mars)</w:t>
      </w:r>
      <w:r>
        <w:t> :</w:t>
      </w:r>
      <w:r w:rsidRPr="00F8712A">
        <w:t xml:space="preserve"> </w:t>
      </w:r>
      <w:r w:rsidRPr="00F8712A">
        <w:rPr>
          <w:i/>
        </w:rPr>
        <w:t>L</w:t>
      </w:r>
      <w:r>
        <w:rPr>
          <w:i/>
        </w:rPr>
        <w:t>’</w:t>
      </w:r>
      <w:proofErr w:type="spellStart"/>
      <w:r w:rsidRPr="00F8712A">
        <w:rPr>
          <w:i/>
        </w:rPr>
        <w:t>idealità</w:t>
      </w:r>
      <w:proofErr w:type="spellEnd"/>
      <w:r w:rsidRPr="00F8712A">
        <w:rPr>
          <w:i/>
        </w:rPr>
        <w:t xml:space="preserve"> </w:t>
      </w:r>
      <w:proofErr w:type="spellStart"/>
      <w:r w:rsidRPr="00F8712A">
        <w:rPr>
          <w:i/>
        </w:rPr>
        <w:t>nella</w:t>
      </w:r>
      <w:proofErr w:type="spellEnd"/>
      <w:r w:rsidRPr="00F8712A">
        <w:rPr>
          <w:i/>
        </w:rPr>
        <w:t xml:space="preserve"> </w:t>
      </w:r>
      <w:proofErr w:type="spellStart"/>
      <w:r w:rsidRPr="00F8712A">
        <w:rPr>
          <w:i/>
        </w:rPr>
        <w:t>vita</w:t>
      </w:r>
      <w:proofErr w:type="spellEnd"/>
      <w:r w:rsidRPr="00F8712A">
        <w:t xml:space="preserve">, où </w:t>
      </w:r>
      <w:r>
        <w:t>M. </w:t>
      </w:r>
      <w:proofErr w:type="spellStart"/>
      <w:r w:rsidRPr="00F8712A">
        <w:t>Lenzoni</w:t>
      </w:r>
      <w:proofErr w:type="spellEnd"/>
      <w:r w:rsidRPr="00F8712A">
        <w:t xml:space="preserve"> démontre l</w:t>
      </w:r>
      <w:r>
        <w:t>’</w:t>
      </w:r>
      <w:r w:rsidRPr="00F8712A">
        <w:t>impuissance .de la science à établir une vraie vérité</w:t>
      </w:r>
      <w:r>
        <w:t> ;</w:t>
      </w:r>
      <w:r w:rsidRPr="00F8712A">
        <w:t xml:space="preserve"> de la comtesse Lara, une étude sur Francis Saltus,</w:t>
      </w:r>
      <w:r>
        <w:t xml:space="preserve"> </w:t>
      </w:r>
      <w:r w:rsidRPr="00F8712A">
        <w:rPr>
          <w:rFonts w:cs="Times New Roman"/>
        </w:rPr>
        <w:t>littérateur américain</w:t>
      </w:r>
      <w:r>
        <w:rPr>
          <w:rFonts w:cs="Times New Roman"/>
        </w:rPr>
        <w:t> ;</w:t>
      </w:r>
      <w:r w:rsidRPr="00F8712A">
        <w:rPr>
          <w:rFonts w:cs="Times New Roman"/>
        </w:rPr>
        <w:t xml:space="preserve"> Cesare Lombroso note que beaucoup d</w:t>
      </w:r>
      <w:r>
        <w:rPr>
          <w:rFonts w:cs="Times New Roman"/>
        </w:rPr>
        <w:t>’</w:t>
      </w:r>
      <w:r w:rsidRPr="00F8712A">
        <w:rPr>
          <w:rFonts w:cs="Times New Roman"/>
        </w:rPr>
        <w:t>hommes de génie furent épileptiques et se hâte de conclure</w:t>
      </w:r>
      <w:r>
        <w:rPr>
          <w:rFonts w:cs="Times New Roman"/>
        </w:rPr>
        <w:t> :</w:t>
      </w:r>
      <w:r w:rsidRPr="00F8712A">
        <w:rPr>
          <w:rFonts w:cs="Times New Roman"/>
        </w:rPr>
        <w:t xml:space="preserve"> </w:t>
      </w:r>
      <w:r w:rsidRPr="002E1DF8">
        <w:rPr>
          <w:rStyle w:val="quotec"/>
        </w:rPr>
        <w:t>« Le génie n’est qu’une des formes de l’épilepsie »</w:t>
      </w:r>
      <w:r w:rsidRPr="00F8712A">
        <w:rPr>
          <w:rFonts w:cs="Times New Roman"/>
        </w:rPr>
        <w:t>, — raisonnement dont la naïveté a quelque charme</w:t>
      </w:r>
      <w:r>
        <w:rPr>
          <w:rFonts w:cs="Times New Roman"/>
        </w:rPr>
        <w:t> ;</w:t>
      </w:r>
      <w:r w:rsidRPr="00F8712A">
        <w:rPr>
          <w:rFonts w:cs="Times New Roman"/>
        </w:rPr>
        <w:t xml:space="preserve"> </w:t>
      </w:r>
      <w:r>
        <w:rPr>
          <w:rFonts w:cs="Times New Roman"/>
        </w:rPr>
        <w:t>M. </w:t>
      </w:r>
      <w:proofErr w:type="spellStart"/>
      <w:r w:rsidRPr="00F8712A">
        <w:rPr>
          <w:rFonts w:cs="Times New Roman"/>
        </w:rPr>
        <w:t>Cipolla</w:t>
      </w:r>
      <w:proofErr w:type="spellEnd"/>
      <w:r w:rsidRPr="00F8712A">
        <w:rPr>
          <w:rFonts w:cs="Times New Roman"/>
        </w:rPr>
        <w:t xml:space="preserve"> narre la vie et l</w:t>
      </w:r>
      <w:r>
        <w:rPr>
          <w:rFonts w:cs="Times New Roman"/>
        </w:rPr>
        <w:t>’</w:t>
      </w:r>
      <w:r w:rsidRPr="00F8712A">
        <w:rPr>
          <w:rFonts w:cs="Times New Roman"/>
        </w:rPr>
        <w:t>œuvre d</w:t>
      </w:r>
      <w:r>
        <w:rPr>
          <w:rFonts w:cs="Times New Roman"/>
        </w:rPr>
        <w:t>’</w:t>
      </w:r>
      <w:r w:rsidRPr="00F8712A">
        <w:rPr>
          <w:rFonts w:cs="Times New Roman"/>
        </w:rPr>
        <w:t xml:space="preserve">un poète populaire, le curé don Pietro </w:t>
      </w:r>
      <w:proofErr w:type="spellStart"/>
      <w:r w:rsidRPr="00F8712A">
        <w:rPr>
          <w:rFonts w:cs="Times New Roman"/>
        </w:rPr>
        <w:t>Zenari</w:t>
      </w:r>
      <w:proofErr w:type="spellEnd"/>
      <w:r w:rsidRPr="00F8712A">
        <w:rPr>
          <w:rFonts w:cs="Times New Roman"/>
        </w:rPr>
        <w:t xml:space="preserve">, connu sous le pseudonyme de Mario </w:t>
      </w:r>
      <w:proofErr w:type="spellStart"/>
      <w:r w:rsidRPr="00F8712A">
        <w:rPr>
          <w:rFonts w:cs="Times New Roman"/>
        </w:rPr>
        <w:t>Zocaro</w:t>
      </w:r>
      <w:proofErr w:type="spellEnd"/>
      <w:r w:rsidRPr="00F8712A">
        <w:rPr>
          <w:rFonts w:cs="Times New Roman"/>
        </w:rPr>
        <w:t xml:space="preserve">, dont la maison </w:t>
      </w:r>
      <w:proofErr w:type="spellStart"/>
      <w:r w:rsidRPr="00F8712A">
        <w:rPr>
          <w:rFonts w:cs="Times New Roman"/>
        </w:rPr>
        <w:t>Franchini</w:t>
      </w:r>
      <w:proofErr w:type="spellEnd"/>
      <w:r w:rsidRPr="00F8712A">
        <w:rPr>
          <w:rFonts w:cs="Times New Roman"/>
        </w:rPr>
        <w:t xml:space="preserve">, de Vérone, vient de publier les </w:t>
      </w:r>
      <w:r w:rsidRPr="00F8712A">
        <w:rPr>
          <w:rFonts w:cs="Times New Roman"/>
          <w:i/>
        </w:rPr>
        <w:t xml:space="preserve">Poesie </w:t>
      </w:r>
      <w:proofErr w:type="spellStart"/>
      <w:r w:rsidRPr="00F8712A">
        <w:rPr>
          <w:rFonts w:cs="Times New Roman"/>
          <w:i/>
        </w:rPr>
        <w:t>scelte</w:t>
      </w:r>
      <w:proofErr w:type="spellEnd"/>
      <w:r w:rsidRPr="00F8712A">
        <w:rPr>
          <w:rFonts w:cs="Times New Roman"/>
        </w:rPr>
        <w:t>.</w:t>
      </w:r>
    </w:p>
    <w:p w:rsidR="007A4303" w:rsidRPr="00F8712A" w:rsidRDefault="007A4303" w:rsidP="007A4303">
      <w:pPr>
        <w:pStyle w:val="Corpsdetexte"/>
        <w:rPr>
          <w:rFonts w:cs="Times New Roman"/>
        </w:rPr>
      </w:pPr>
      <w:r w:rsidRPr="00F8712A">
        <w:rPr>
          <w:rFonts w:cs="Times New Roman"/>
          <w:b/>
        </w:rPr>
        <w:t>La Cronaca d</w:t>
      </w:r>
      <w:r>
        <w:rPr>
          <w:rFonts w:cs="Times New Roman"/>
          <w:b/>
        </w:rPr>
        <w:t>’</w:t>
      </w:r>
      <w:r w:rsidRPr="00F8712A">
        <w:rPr>
          <w:rFonts w:cs="Times New Roman"/>
          <w:b/>
        </w:rPr>
        <w:t>Arte</w:t>
      </w:r>
      <w:r w:rsidRPr="00F8712A">
        <w:rPr>
          <w:rFonts w:cs="Times New Roman"/>
        </w:rPr>
        <w:t xml:space="preserve"> résume, en un court article, l</w:t>
      </w:r>
      <w:r>
        <w:rPr>
          <w:rFonts w:cs="Times New Roman"/>
        </w:rPr>
        <w:t>’</w:t>
      </w:r>
      <w:r w:rsidRPr="00F8712A">
        <w:rPr>
          <w:rFonts w:cs="Times New Roman"/>
        </w:rPr>
        <w:t>état des nouvelles écoles littéraires en France</w:t>
      </w:r>
      <w:r>
        <w:rPr>
          <w:rFonts w:cs="Times New Roman"/>
        </w:rPr>
        <w:t> ;</w:t>
      </w:r>
      <w:r w:rsidRPr="00F8712A">
        <w:rPr>
          <w:rFonts w:cs="Times New Roman"/>
        </w:rPr>
        <w:t xml:space="preserve"> l</w:t>
      </w:r>
      <w:r>
        <w:rPr>
          <w:rFonts w:cs="Times New Roman"/>
        </w:rPr>
        <w:t>’</w:t>
      </w:r>
      <w:r w:rsidRPr="00F8712A">
        <w:rPr>
          <w:rFonts w:cs="Times New Roman"/>
        </w:rPr>
        <w:t xml:space="preserve">auteur, qui doit être </w:t>
      </w:r>
      <w:r>
        <w:rPr>
          <w:rFonts w:cs="Times New Roman"/>
        </w:rPr>
        <w:t>M. </w:t>
      </w:r>
      <w:r w:rsidRPr="00F8712A">
        <w:rPr>
          <w:rFonts w:cs="Times New Roman"/>
        </w:rPr>
        <w:t xml:space="preserve">Alberto </w:t>
      </w:r>
      <w:proofErr w:type="spellStart"/>
      <w:r w:rsidRPr="00F8712A">
        <w:rPr>
          <w:rFonts w:cs="Times New Roman"/>
        </w:rPr>
        <w:t>Sormani</w:t>
      </w:r>
      <w:proofErr w:type="spellEnd"/>
      <w:r w:rsidRPr="00F8712A">
        <w:rPr>
          <w:rFonts w:cs="Times New Roman"/>
        </w:rPr>
        <w:t>, paraît bien renseigné et se rend bien compte que la lutte n</w:t>
      </w:r>
      <w:r>
        <w:rPr>
          <w:rFonts w:cs="Times New Roman"/>
        </w:rPr>
        <w:t>’</w:t>
      </w:r>
      <w:r w:rsidRPr="00F8712A">
        <w:rPr>
          <w:rFonts w:cs="Times New Roman"/>
        </w:rPr>
        <w:t>a, sous des noms divers, que deux groupes de protagonistes</w:t>
      </w:r>
      <w:r>
        <w:rPr>
          <w:rFonts w:cs="Times New Roman"/>
        </w:rPr>
        <w:t> :</w:t>
      </w:r>
      <w:r w:rsidRPr="00F8712A">
        <w:rPr>
          <w:rFonts w:cs="Times New Roman"/>
        </w:rPr>
        <w:t xml:space="preserve"> </w:t>
      </w:r>
      <w:r>
        <w:rPr>
          <w:rFonts w:cs="Times New Roman"/>
        </w:rPr>
        <w:t>« </w:t>
      </w:r>
      <w:r w:rsidRPr="00F8712A">
        <w:rPr>
          <w:rFonts w:cs="Times New Roman"/>
        </w:rPr>
        <w:t xml:space="preserve">les </w:t>
      </w:r>
      <w:r w:rsidRPr="00F8712A">
        <w:rPr>
          <w:rFonts w:cs="Times New Roman"/>
          <w:i/>
        </w:rPr>
        <w:t>véristes</w:t>
      </w:r>
      <w:r w:rsidRPr="00F8712A">
        <w:rPr>
          <w:rFonts w:cs="Times New Roman"/>
        </w:rPr>
        <w:t xml:space="preserve"> et les </w:t>
      </w:r>
      <w:r w:rsidRPr="00F8712A">
        <w:rPr>
          <w:rFonts w:cs="Times New Roman"/>
          <w:i/>
        </w:rPr>
        <w:t>idéalistes</w:t>
      </w:r>
      <w:r>
        <w:rPr>
          <w:rFonts w:cs="Times New Roman"/>
        </w:rPr>
        <w:t> »</w:t>
      </w:r>
      <w:r w:rsidRPr="00F8712A">
        <w:rPr>
          <w:rFonts w:cs="Times New Roman"/>
        </w:rPr>
        <w:t>.</w:t>
      </w:r>
    </w:p>
    <w:p w:rsidR="007A4303" w:rsidRPr="00F8712A" w:rsidRDefault="007A4303" w:rsidP="007A4303">
      <w:pPr>
        <w:pStyle w:val="Corpsdetexte"/>
        <w:rPr>
          <w:rFonts w:cs="Times New Roman"/>
        </w:rPr>
      </w:pPr>
      <w:r w:rsidRPr="00F8712A">
        <w:rPr>
          <w:rFonts w:cs="Times New Roman"/>
          <w:b/>
        </w:rPr>
        <w:t>La Critica sociale</w:t>
      </w:r>
      <w:r w:rsidRPr="00F8712A">
        <w:rPr>
          <w:rFonts w:cs="Times New Roman"/>
        </w:rPr>
        <w:t xml:space="preserve"> est toujours l</w:t>
      </w:r>
      <w:r>
        <w:rPr>
          <w:rFonts w:cs="Times New Roman"/>
        </w:rPr>
        <w:t>’</w:t>
      </w:r>
      <w:r w:rsidRPr="00F8712A">
        <w:rPr>
          <w:rFonts w:cs="Times New Roman"/>
        </w:rPr>
        <w:t>une des meilleures revues socialistes et l</w:t>
      </w:r>
      <w:r>
        <w:rPr>
          <w:rFonts w:cs="Times New Roman"/>
        </w:rPr>
        <w:t>’</w:t>
      </w:r>
      <w:r w:rsidRPr="00F8712A">
        <w:rPr>
          <w:rFonts w:cs="Times New Roman"/>
        </w:rPr>
        <w:t>une des plus audacieuses.</w:t>
      </w:r>
    </w:p>
    <w:p w:rsidR="007A4303" w:rsidRPr="00F8712A" w:rsidRDefault="007A4303" w:rsidP="007A4303">
      <w:pPr>
        <w:pStyle w:val="Corpsdetexte"/>
        <w:rPr>
          <w:rFonts w:cs="Times New Roman"/>
        </w:rPr>
      </w:pPr>
      <w:r w:rsidRPr="00F8712A">
        <w:rPr>
          <w:rFonts w:cs="Times New Roman"/>
        </w:rPr>
        <w:t>Livres nouveaux italiens annoncés par les revues</w:t>
      </w:r>
      <w:r>
        <w:rPr>
          <w:rFonts w:cs="Times New Roman"/>
        </w:rPr>
        <w:t> :</w:t>
      </w:r>
      <w:r w:rsidRPr="00F8712A">
        <w:rPr>
          <w:rFonts w:cs="Times New Roman"/>
        </w:rPr>
        <w:t xml:space="preserve"> </w:t>
      </w:r>
      <w:r w:rsidRPr="00F8712A">
        <w:rPr>
          <w:rFonts w:cs="Times New Roman"/>
          <w:i/>
        </w:rPr>
        <w:t xml:space="preserve">Per la </w:t>
      </w:r>
      <w:proofErr w:type="spellStart"/>
      <w:r w:rsidRPr="00F8712A">
        <w:rPr>
          <w:rFonts w:cs="Times New Roman"/>
          <w:i/>
        </w:rPr>
        <w:t>vita</w:t>
      </w:r>
      <w:proofErr w:type="spellEnd"/>
      <w:r w:rsidRPr="00F8712A">
        <w:rPr>
          <w:rFonts w:cs="Times New Roman"/>
          <w:i/>
        </w:rPr>
        <w:t xml:space="preserve"> e per la morte</w:t>
      </w:r>
      <w:r w:rsidRPr="00F8712A">
        <w:rPr>
          <w:rFonts w:cs="Times New Roman"/>
        </w:rPr>
        <w:t>, par Salvatore Farina</w:t>
      </w:r>
      <w:r>
        <w:rPr>
          <w:rFonts w:cs="Times New Roman"/>
        </w:rPr>
        <w:t> ;</w:t>
      </w:r>
      <w:r w:rsidRPr="00F8712A">
        <w:rPr>
          <w:rFonts w:cs="Times New Roman"/>
        </w:rPr>
        <w:t xml:space="preserve"> </w:t>
      </w:r>
      <w:r w:rsidRPr="00F8712A">
        <w:rPr>
          <w:rFonts w:cs="Times New Roman"/>
          <w:i/>
        </w:rPr>
        <w:t xml:space="preserve">Giovanni </w:t>
      </w:r>
      <w:proofErr w:type="spellStart"/>
      <w:r w:rsidRPr="00F8712A">
        <w:rPr>
          <w:rFonts w:cs="Times New Roman"/>
          <w:i/>
        </w:rPr>
        <w:t>Episcopo</w:t>
      </w:r>
      <w:proofErr w:type="spellEnd"/>
      <w:r w:rsidRPr="00F8712A">
        <w:rPr>
          <w:rFonts w:cs="Times New Roman"/>
        </w:rPr>
        <w:t>, par Gabriele d</w:t>
      </w:r>
      <w:r>
        <w:rPr>
          <w:rFonts w:cs="Times New Roman"/>
        </w:rPr>
        <w:t>’</w:t>
      </w:r>
      <w:r w:rsidRPr="00F8712A">
        <w:rPr>
          <w:rFonts w:cs="Times New Roman"/>
        </w:rPr>
        <w:t>Annunzio.</w:t>
      </w:r>
    </w:p>
    <w:p w:rsidR="007A4303" w:rsidRPr="00F8712A" w:rsidRDefault="007A4303" w:rsidP="007A4303">
      <w:pPr>
        <w:pStyle w:val="Corpsdetexte"/>
        <w:rPr>
          <w:rFonts w:cs="Times New Roman"/>
        </w:rPr>
      </w:pPr>
      <w:r w:rsidRPr="00F8712A">
        <w:rPr>
          <w:rFonts w:cs="Times New Roman"/>
        </w:rPr>
        <w:t>[…]</w:t>
      </w:r>
    </w:p>
    <w:p w:rsidR="007A4303" w:rsidRPr="00F8712A" w:rsidRDefault="007A4303" w:rsidP="007A4303">
      <w:pPr>
        <w:pStyle w:val="Corpsdetexte"/>
        <w:rPr>
          <w:rFonts w:cs="Times New Roman"/>
        </w:rPr>
      </w:pPr>
      <w:r w:rsidRPr="00F8712A">
        <w:rPr>
          <w:rFonts w:cs="Times New Roman"/>
          <w:b/>
        </w:rPr>
        <w:t xml:space="preserve">Revue des Questions historiques </w:t>
      </w:r>
      <w:r w:rsidRPr="00F8712A">
        <w:rPr>
          <w:rFonts w:cs="Times New Roman"/>
        </w:rPr>
        <w:t xml:space="preserve">(janvier-mai). </w:t>
      </w:r>
      <w:r>
        <w:rPr>
          <w:rFonts w:cs="Times New Roman"/>
        </w:rPr>
        <w:t>M. </w:t>
      </w:r>
      <w:proofErr w:type="spellStart"/>
      <w:r w:rsidRPr="00F8712A">
        <w:rPr>
          <w:rFonts w:cs="Times New Roman"/>
        </w:rPr>
        <w:t>Beurlier</w:t>
      </w:r>
      <w:proofErr w:type="spellEnd"/>
      <w:r w:rsidRPr="00F8712A">
        <w:rPr>
          <w:rFonts w:cs="Times New Roman"/>
        </w:rPr>
        <w:t xml:space="preserve"> disserte savamment sur le </w:t>
      </w:r>
      <w:r w:rsidRPr="00F8712A">
        <w:rPr>
          <w:rFonts w:cs="Times New Roman"/>
          <w:i/>
        </w:rPr>
        <w:t>Culte rendu aux souverains dans l</w:t>
      </w:r>
      <w:r>
        <w:rPr>
          <w:rFonts w:cs="Times New Roman"/>
          <w:i/>
        </w:rPr>
        <w:t>’</w:t>
      </w:r>
      <w:r w:rsidRPr="00F8712A">
        <w:rPr>
          <w:rFonts w:cs="Times New Roman"/>
          <w:i/>
        </w:rPr>
        <w:t>antiquité grecque et romaine</w:t>
      </w:r>
      <w:r w:rsidRPr="00F8712A">
        <w:rPr>
          <w:rFonts w:cs="Times New Roman"/>
        </w:rPr>
        <w:t>. Cela commence avec Alexandre, aux rois de Macédoine</w:t>
      </w:r>
      <w:r>
        <w:rPr>
          <w:rFonts w:cs="Times New Roman"/>
        </w:rPr>
        <w:t> ;</w:t>
      </w:r>
      <w:r w:rsidRPr="00F8712A">
        <w:rPr>
          <w:rFonts w:cs="Times New Roman"/>
        </w:rPr>
        <w:t xml:space="preserve"> ensuite furent adorés les Ptolémées en Égypte, les Séleucides en Syrie</w:t>
      </w:r>
      <w:r>
        <w:rPr>
          <w:rFonts w:cs="Times New Roman"/>
        </w:rPr>
        <w:t> :</w:t>
      </w:r>
      <w:r w:rsidRPr="00F8712A">
        <w:rPr>
          <w:rFonts w:cs="Times New Roman"/>
        </w:rPr>
        <w:t xml:space="preserve"> à Rome </w:t>
      </w:r>
      <w:r>
        <w:rPr>
          <w:rFonts w:cs="Times New Roman"/>
        </w:rPr>
        <w:t>J. </w:t>
      </w:r>
      <w:r w:rsidRPr="00F8712A">
        <w:rPr>
          <w:rFonts w:cs="Times New Roman"/>
        </w:rPr>
        <w:t>César fut le premier</w:t>
      </w:r>
      <w:r>
        <w:rPr>
          <w:rFonts w:cs="Times New Roman"/>
        </w:rPr>
        <w:t> : il eut un collè</w:t>
      </w:r>
      <w:r w:rsidRPr="00F8712A">
        <w:rPr>
          <w:rFonts w:cs="Times New Roman"/>
        </w:rPr>
        <w:t xml:space="preserve">ge de prêtres, les </w:t>
      </w:r>
      <w:proofErr w:type="spellStart"/>
      <w:r w:rsidRPr="00F8712A">
        <w:rPr>
          <w:rFonts w:cs="Times New Roman"/>
          <w:i/>
        </w:rPr>
        <w:t>Luperci</w:t>
      </w:r>
      <w:proofErr w:type="spellEnd"/>
      <w:r w:rsidRPr="00F8712A">
        <w:rPr>
          <w:rFonts w:cs="Times New Roman"/>
          <w:i/>
        </w:rPr>
        <w:t xml:space="preserve"> </w:t>
      </w:r>
      <w:proofErr w:type="spellStart"/>
      <w:r w:rsidRPr="00F8712A">
        <w:rPr>
          <w:rFonts w:cs="Times New Roman"/>
          <w:i/>
        </w:rPr>
        <w:lastRenderedPageBreak/>
        <w:t>Julii</w:t>
      </w:r>
      <w:proofErr w:type="spellEnd"/>
      <w:r w:rsidRPr="00F8712A">
        <w:rPr>
          <w:rFonts w:cs="Times New Roman"/>
        </w:rPr>
        <w:t xml:space="preserve">, un temple dédié </w:t>
      </w:r>
      <w:r w:rsidRPr="00F8712A">
        <w:rPr>
          <w:rFonts w:cs="Times New Roman"/>
          <w:i/>
        </w:rPr>
        <w:t>À la Clémence de César,</w:t>
      </w:r>
      <w:r w:rsidRPr="00F8712A">
        <w:rPr>
          <w:rFonts w:cs="Times New Roman"/>
        </w:rPr>
        <w:t xml:space="preserve"> un flamine spécial, tout comme Jupiter, Mars et Quirinus. La conversion de Constantin modifia un peu le culte des empereurs, mais très peu, puisque saint Jérôme s</w:t>
      </w:r>
      <w:r>
        <w:rPr>
          <w:rFonts w:cs="Times New Roman"/>
        </w:rPr>
        <w:t>’</w:t>
      </w:r>
      <w:r w:rsidRPr="00F8712A">
        <w:rPr>
          <w:rFonts w:cs="Times New Roman"/>
        </w:rPr>
        <w:t>indigne qu</w:t>
      </w:r>
      <w:r>
        <w:rPr>
          <w:rFonts w:cs="Times New Roman"/>
        </w:rPr>
        <w:t>’</w:t>
      </w:r>
      <w:r w:rsidRPr="00F8712A">
        <w:rPr>
          <w:rFonts w:cs="Times New Roman"/>
        </w:rPr>
        <w:t xml:space="preserve">on </w:t>
      </w:r>
      <w:r w:rsidR="00007604" w:rsidRPr="00F8712A">
        <w:rPr>
          <w:rFonts w:cs="Times New Roman"/>
        </w:rPr>
        <w:t>rendît</w:t>
      </w:r>
      <w:r w:rsidRPr="00F8712A">
        <w:rPr>
          <w:rFonts w:cs="Times New Roman"/>
        </w:rPr>
        <w:t xml:space="preserve"> des sacrifices à leurs images</w:t>
      </w:r>
      <w:r>
        <w:rPr>
          <w:rFonts w:cs="Times New Roman"/>
        </w:rPr>
        <w:t> ;</w:t>
      </w:r>
      <w:r w:rsidRPr="00F8712A">
        <w:rPr>
          <w:rFonts w:cs="Times New Roman"/>
        </w:rPr>
        <w:t xml:space="preserve"> Julien essaya de restaurer cette religion d</w:t>
      </w:r>
      <w:r>
        <w:rPr>
          <w:rFonts w:cs="Times New Roman"/>
        </w:rPr>
        <w:t>’</w:t>
      </w:r>
      <w:r w:rsidRPr="00F8712A">
        <w:rPr>
          <w:rFonts w:cs="Times New Roman"/>
        </w:rPr>
        <w:t>État. Les flamines impériaux, devenus, dans la suite, de simples organisateurs de jeux publics, se perpétuèrent en Occident jusqu</w:t>
      </w:r>
      <w:r>
        <w:rPr>
          <w:rFonts w:cs="Times New Roman"/>
        </w:rPr>
        <w:t>’</w:t>
      </w:r>
      <w:r w:rsidRPr="00F8712A">
        <w:rPr>
          <w:rFonts w:cs="Times New Roman"/>
        </w:rPr>
        <w:t>aux invasions barbares et en Orient jusqu</w:t>
      </w:r>
      <w:r>
        <w:rPr>
          <w:rFonts w:cs="Times New Roman"/>
        </w:rPr>
        <w:t>’</w:t>
      </w:r>
      <w:r w:rsidRPr="00F8712A">
        <w:rPr>
          <w:rFonts w:cs="Times New Roman"/>
        </w:rPr>
        <w:t>à la chute de Constantinople.</w:t>
      </w:r>
    </w:p>
    <w:p w:rsidR="007A4303" w:rsidRDefault="007A4303" w:rsidP="007A4303">
      <w:pPr>
        <w:pStyle w:val="Titre1"/>
      </w:pPr>
      <w:r>
        <w:t>Tome V, numéro 29, mai 1892</w:t>
      </w:r>
    </w:p>
    <w:p w:rsidR="007A4303" w:rsidRPr="0057373A" w:rsidRDefault="007A4303" w:rsidP="007A4303">
      <w:pPr>
        <w:pStyle w:val="Titre2"/>
      </w:pPr>
      <w:r>
        <w:t>Boèce au moyen-âge</w:t>
      </w:r>
      <w:r>
        <w:rPr>
          <w:rStyle w:val="Appelnotedebasdep"/>
        </w:rPr>
        <w:footnoteReference w:id="1"/>
      </w:r>
    </w:p>
    <w:p w:rsidR="007A4303" w:rsidRPr="00CA4100" w:rsidRDefault="007A4303" w:rsidP="00CA4100">
      <w:pPr>
        <w:pStyle w:val="term"/>
      </w:pPr>
      <w:bookmarkStart w:id="1" w:name="bookmark3"/>
      <w:bookmarkEnd w:id="1"/>
      <w:proofErr w:type="gramStart"/>
      <w:r w:rsidRPr="00CA4100">
        <w:t>id</w:t>
      </w:r>
      <w:proofErr w:type="gramEnd"/>
      <w:r w:rsidRPr="00CA4100">
        <w:t> : article-1892-05_369</w:t>
      </w:r>
    </w:p>
    <w:p w:rsidR="007A4303" w:rsidRPr="00CA4100" w:rsidRDefault="007A4303" w:rsidP="00CA4100">
      <w:pPr>
        <w:pStyle w:val="term"/>
      </w:pPr>
      <w:proofErr w:type="gramStart"/>
      <w:r w:rsidRPr="00CA4100">
        <w:t>author</w:t>
      </w:r>
      <w:proofErr w:type="gramEnd"/>
      <w:r w:rsidRPr="00CA4100">
        <w:t> : Hermès</w:t>
      </w:r>
    </w:p>
    <w:p w:rsidR="007A4303" w:rsidRPr="00CA4100" w:rsidRDefault="007A4303" w:rsidP="00CA4100">
      <w:pPr>
        <w:pStyle w:val="term"/>
      </w:pPr>
      <w:proofErr w:type="gramStart"/>
      <w:r w:rsidRPr="00CA4100">
        <w:t>signed</w:t>
      </w:r>
      <w:proofErr w:type="gramEnd"/>
      <w:r w:rsidRPr="00CA4100">
        <w:t> : Hermès</w:t>
      </w:r>
    </w:p>
    <w:p w:rsidR="007A4303" w:rsidRPr="00CA4100" w:rsidRDefault="007A4303" w:rsidP="00CA4100">
      <w:pPr>
        <w:pStyle w:val="term"/>
      </w:pPr>
      <w:proofErr w:type="gramStart"/>
      <w:r w:rsidRPr="00CA4100">
        <w:t>section</w:t>
      </w:r>
      <w:proofErr w:type="gramEnd"/>
      <w:r w:rsidRPr="00CA4100">
        <w:t> : none</w:t>
      </w:r>
    </w:p>
    <w:p w:rsidR="007A4303" w:rsidRPr="00CA4100" w:rsidRDefault="007A4303" w:rsidP="00CA4100">
      <w:pPr>
        <w:pStyle w:val="term"/>
      </w:pPr>
      <w:proofErr w:type="gramStart"/>
      <w:r w:rsidRPr="00CA4100">
        <w:t>title</w:t>
      </w:r>
      <w:proofErr w:type="gramEnd"/>
      <w:r w:rsidRPr="00CA4100">
        <w:t> : Boèce au Moyen-Âge</w:t>
      </w:r>
    </w:p>
    <w:p w:rsidR="007A4303" w:rsidRPr="00CA4100" w:rsidRDefault="007A4303" w:rsidP="00CA4100">
      <w:pPr>
        <w:pStyle w:val="term"/>
      </w:pPr>
      <w:proofErr w:type="gramStart"/>
      <w:r w:rsidRPr="00CA4100">
        <w:t>date</w:t>
      </w:r>
      <w:proofErr w:type="gramEnd"/>
      <w:r w:rsidRPr="00CA4100">
        <w:t> : 1892-05</w:t>
      </w:r>
    </w:p>
    <w:p w:rsidR="007A4303" w:rsidRPr="00CA4100" w:rsidRDefault="007A4303" w:rsidP="00CA4100">
      <w:pPr>
        <w:pStyle w:val="term"/>
      </w:pPr>
      <w:proofErr w:type="spellStart"/>
      <w:proofErr w:type="gramStart"/>
      <w:r w:rsidRPr="00CA4100">
        <w:t>ref</w:t>
      </w:r>
      <w:proofErr w:type="spellEnd"/>
      <w:proofErr w:type="gramEnd"/>
      <w:r w:rsidRPr="00CA4100">
        <w:t> : Tome V, numéro 29, mai 1892, p. 66-69</w:t>
      </w:r>
    </w:p>
    <w:p w:rsidR="007A4303" w:rsidRPr="00B260A4" w:rsidRDefault="007A4303" w:rsidP="007A4303">
      <w:pPr>
        <w:pStyle w:val="byline"/>
      </w:pPr>
      <w:r w:rsidRPr="0057373A">
        <w:rPr>
          <w:smallCaps/>
        </w:rPr>
        <w:t>Hermès</w:t>
      </w:r>
      <w:r w:rsidRPr="00B260A4">
        <w:t>.</w:t>
      </w:r>
    </w:p>
    <w:p w:rsidR="007A4303" w:rsidRDefault="007A4303" w:rsidP="007A4303">
      <w:pPr>
        <w:pStyle w:val="bibl"/>
      </w:pPr>
      <w:r>
        <w:t>Tome V, numéro 29, mai 1892</w:t>
      </w:r>
      <w:r w:rsidRPr="00925B7B">
        <w:t xml:space="preserve">, </w:t>
      </w:r>
      <w:r>
        <w:t>p. 66-69.</w:t>
      </w:r>
    </w:p>
    <w:p w:rsidR="007A4303" w:rsidRPr="00F8712A" w:rsidRDefault="007A4303" w:rsidP="007A4303">
      <w:pPr>
        <w:pStyle w:val="Corpsdetexte"/>
        <w:rPr>
          <w:rFonts w:cs="Times New Roman"/>
        </w:rPr>
      </w:pPr>
      <w:bookmarkStart w:id="2" w:name="bookmark4"/>
      <w:bookmarkEnd w:id="2"/>
      <w:r w:rsidRPr="00F8712A">
        <w:rPr>
          <w:rFonts w:cs="Times New Roman"/>
        </w:rPr>
        <w:t>Le grec Hermas, chrétien et platonicien, et familier même davantage avec les dires de Diotime qu</w:t>
      </w:r>
      <w:r>
        <w:rPr>
          <w:rFonts w:cs="Times New Roman"/>
        </w:rPr>
        <w:t>’</w:t>
      </w:r>
      <w:r w:rsidRPr="00F8712A">
        <w:rPr>
          <w:rFonts w:cs="Times New Roman"/>
        </w:rPr>
        <w:t xml:space="preserve">avec les paraboles évangéliques, écrivit, aux temps de saint Paul, un livre, le </w:t>
      </w:r>
      <w:r w:rsidRPr="00F8712A">
        <w:rPr>
          <w:rFonts w:cs="Times New Roman"/>
          <w:i/>
        </w:rPr>
        <w:t>Pasteur</w:t>
      </w:r>
      <w:r w:rsidRPr="00F8712A">
        <w:rPr>
          <w:rFonts w:cs="Times New Roman"/>
        </w:rPr>
        <w:t>, qui a servi de modèle à tout un cycle de livres. Le début en est tout à fait pur et plein de grâce</w:t>
      </w:r>
      <w:r>
        <w:rPr>
          <w:rFonts w:cs="Times New Roman"/>
        </w:rPr>
        <w:t> :</w:t>
      </w:r>
    </w:p>
    <w:p w:rsidR="007A4303" w:rsidRPr="00F8712A" w:rsidRDefault="007A4303" w:rsidP="007A4303">
      <w:pPr>
        <w:pStyle w:val="quote"/>
      </w:pPr>
      <w:r>
        <w:t>« </w:t>
      </w:r>
      <w:r w:rsidRPr="00F8712A">
        <w:t>Celui qui fut mon hôte à Rome me vendit une jeune fille. Beaucoup d</w:t>
      </w:r>
      <w:r>
        <w:t>’</w:t>
      </w:r>
      <w:r w:rsidRPr="00F8712A">
        <w:t>années après, je la revis, je la</w:t>
      </w:r>
      <w:r>
        <w:t xml:space="preserve"> </w:t>
      </w:r>
      <w:r w:rsidRPr="00F8712A">
        <w:t>reconnus et je me mis à l</w:t>
      </w:r>
      <w:r>
        <w:t>’</w:t>
      </w:r>
      <w:r w:rsidRPr="00F8712A">
        <w:t>aimer comme une sœur. Mais avant cela, un jour qu</w:t>
      </w:r>
      <w:r>
        <w:t>’</w:t>
      </w:r>
      <w:r w:rsidRPr="00F8712A">
        <w:t>elle s</w:t>
      </w:r>
      <w:r>
        <w:t>’</w:t>
      </w:r>
      <w:r w:rsidRPr="00F8712A">
        <w:t>apprêtait à se baigner dans le Tibre, je lui tendis la main et la menai vers le fleuve. En la regardant, je me disais en mon cœur</w:t>
      </w:r>
      <w:r>
        <w:t> :</w:t>
      </w:r>
      <w:r w:rsidRPr="00F8712A">
        <w:t xml:space="preserve"> Je serais heureux de posséder une telle femme, si belle et si honnête. Je pensais cela et pas davantage. Or, quelque temps après, en me promenant avec ces pensées, je rendis hommage à la créature de Dieu, songeant combien elle était magnifique et belle. Et m</w:t>
      </w:r>
      <w:r>
        <w:t>’étant promené, je</w:t>
      </w:r>
      <w:r w:rsidRPr="00F8712A">
        <w:t xml:space="preserve"> m</w:t>
      </w:r>
      <w:r>
        <w:t>’</w:t>
      </w:r>
      <w:r w:rsidRPr="00F8712A">
        <w:t>endormis. Et l</w:t>
      </w:r>
      <w:r>
        <w:t>’</w:t>
      </w:r>
      <w:r w:rsidRPr="00F8712A">
        <w:t>Esprit me ravit et m</w:t>
      </w:r>
      <w:r>
        <w:t>’</w:t>
      </w:r>
      <w:r w:rsidRPr="00F8712A">
        <w:t>enleva vers la droite, en un lieu où un homme n</w:t>
      </w:r>
      <w:r>
        <w:t>’</w:t>
      </w:r>
      <w:r w:rsidRPr="00F8712A">
        <w:t>aurait pu marcher. Car c</w:t>
      </w:r>
      <w:r>
        <w:t>’</w:t>
      </w:r>
      <w:r w:rsidRPr="00F8712A">
        <w:t>était un lieu plein de rochers et abrupt, et impraticable à cause des eaux. Quand j</w:t>
      </w:r>
      <w:r>
        <w:t>’</w:t>
      </w:r>
      <w:r w:rsidRPr="00F8712A">
        <w:t>eus franchi ce lieu, j</w:t>
      </w:r>
      <w:r>
        <w:t>’</w:t>
      </w:r>
      <w:r w:rsidRPr="00F8712A">
        <w:t>arrivai dans une plaine</w:t>
      </w:r>
      <w:r>
        <w:t> :</w:t>
      </w:r>
      <w:r w:rsidRPr="00F8712A">
        <w:t xml:space="preserve"> et, les genoux fléchis, je commençai de prier le Seigneur et de confesser mes péchés. Et comme je priais, le ciel s</w:t>
      </w:r>
      <w:r>
        <w:t>’</w:t>
      </w:r>
      <w:r w:rsidRPr="00F8712A">
        <w:t>ouvrit, et j</w:t>
      </w:r>
      <w:r>
        <w:t>’</w:t>
      </w:r>
      <w:r w:rsidRPr="00F8712A">
        <w:t>aperçus cette femme que j</w:t>
      </w:r>
      <w:r>
        <w:t>’</w:t>
      </w:r>
      <w:r w:rsidRPr="00F8712A">
        <w:t>avais désirée, me saluant du haut du ciel et disant</w:t>
      </w:r>
      <w:r>
        <w:t> :</w:t>
      </w:r>
      <w:r w:rsidRPr="00F8712A">
        <w:t xml:space="preserve"> Hermas, salut. Et moi, l</w:t>
      </w:r>
      <w:r>
        <w:t>’</w:t>
      </w:r>
      <w:r w:rsidRPr="00F8712A">
        <w:t>apercevant, je luis dis</w:t>
      </w:r>
      <w:r>
        <w:t> :</w:t>
      </w:r>
      <w:r w:rsidRPr="00F8712A">
        <w:t xml:space="preserve"> Madame, </w:t>
      </w:r>
      <w:r w:rsidRPr="00F8712A">
        <w:lastRenderedPageBreak/>
        <w:t>que faites-vous là</w:t>
      </w:r>
      <w:r>
        <w:t> ?</w:t>
      </w:r>
      <w:r w:rsidRPr="00F8712A">
        <w:t xml:space="preserve"> Et elle me répondit</w:t>
      </w:r>
      <w:r>
        <w:t xml:space="preserve"> : </w:t>
      </w:r>
      <w:r w:rsidRPr="00F8712A">
        <w:t>J</w:t>
      </w:r>
      <w:r>
        <w:t>’</w:t>
      </w:r>
      <w:r w:rsidRPr="00F8712A">
        <w:t>ai été reçue ici pour dévoiler tes péchés au Seigneur, Madame, demandai-je, les dévoilerez-vous vraiment</w:t>
      </w:r>
      <w:r>
        <w:t> ?</w:t>
      </w:r>
      <w:r w:rsidRPr="00F8712A">
        <w:t xml:space="preserve"> Non, dit-elle. Mais écoute les paroles que je vais te dire. Dieu, qui habite dans les cieux et qui de rien a créé toutes choses et le</w:t>
      </w:r>
      <w:r>
        <w:t>s a multipliées pour sa sainte É</w:t>
      </w:r>
      <w:r w:rsidRPr="00F8712A">
        <w:t>glise, Dieu est irrité contre toi</w:t>
      </w:r>
      <w:r>
        <w:t> :</w:t>
      </w:r>
      <w:r w:rsidRPr="00F8712A">
        <w:t xml:space="preserve"> parce que tu as péché envers moi. Répondant, je lui dis</w:t>
      </w:r>
      <w:r>
        <w:t> :</w:t>
      </w:r>
      <w:r w:rsidRPr="00F8712A">
        <w:t xml:space="preserve"> Madame, si j</w:t>
      </w:r>
      <w:r>
        <w:t>’</w:t>
      </w:r>
      <w:r w:rsidRPr="00F8712A">
        <w:t>ai péché envers vous, où, en quel lieu et en quel temps vous ai-je jamais adressé une parole déshonnête</w:t>
      </w:r>
      <w:r>
        <w:t> ?</w:t>
      </w:r>
      <w:r w:rsidRPr="00F8712A">
        <w:t xml:space="preserve"> Ne vous ai-je pas toujours estimée comme une dame</w:t>
      </w:r>
      <w:r>
        <w:t> ?</w:t>
      </w:r>
      <w:r w:rsidRPr="00F8712A">
        <w:t xml:space="preserve"> Ne vous ai-je pas toujours révérée comme une sœur</w:t>
      </w:r>
      <w:r>
        <w:t> ?</w:t>
      </w:r>
      <w:r w:rsidRPr="00F8712A">
        <w:t xml:space="preserve"> Pourquoi donc m</w:t>
      </w:r>
      <w:r>
        <w:t>’</w:t>
      </w:r>
      <w:r w:rsidRPr="00F8712A">
        <w:t>accusez-vous d</w:t>
      </w:r>
      <w:r>
        <w:t>’</w:t>
      </w:r>
      <w:r w:rsidRPr="00F8712A">
        <w:t>actions si abominables</w:t>
      </w:r>
      <w:r>
        <w:t> ?</w:t>
      </w:r>
      <w:r w:rsidRPr="00F8712A">
        <w:t xml:space="preserve"> Alors, se mettant à rire de moi, elle dit</w:t>
      </w:r>
      <w:r>
        <w:t> :</w:t>
      </w:r>
      <w:r w:rsidRPr="00F8712A">
        <w:t xml:space="preserve"> En ton cœur est montée la conc</w:t>
      </w:r>
      <w:r>
        <w:t>upiscence du mal. Et ne te paraî</w:t>
      </w:r>
      <w:r w:rsidRPr="00F8712A">
        <w:t>t-il pas que c</w:t>
      </w:r>
      <w:r>
        <w:t>’</w:t>
      </w:r>
      <w:r w:rsidRPr="00F8712A">
        <w:t>est une laide chose pour l</w:t>
      </w:r>
      <w:r>
        <w:t>’</w:t>
      </w:r>
      <w:r w:rsidRPr="00F8712A">
        <w:t>homme juste que la concupiscence du mal soit montée dans son cœur</w:t>
      </w:r>
      <w:r>
        <w:t> ?</w:t>
      </w:r>
      <w:r w:rsidRPr="00F8712A">
        <w:t xml:space="preserve"> C</w:t>
      </w:r>
      <w:r>
        <w:t>’</w:t>
      </w:r>
      <w:r w:rsidRPr="00F8712A">
        <w:t>est un péché pour lui, un très grand péché. L</w:t>
      </w:r>
      <w:r>
        <w:t>’</w:t>
      </w:r>
      <w:r w:rsidRPr="00F8712A">
        <w:t>homme juste en effet pense des choses justes. Et c</w:t>
      </w:r>
      <w:r>
        <w:t>’</w:t>
      </w:r>
      <w:r w:rsidRPr="00F8712A">
        <w:t>est en pensant des choses qui sont justes et s</w:t>
      </w:r>
      <w:r>
        <w:t>’</w:t>
      </w:r>
      <w:r w:rsidRPr="00F8712A">
        <w:t>avançant dans cette droite voie qu</w:t>
      </w:r>
      <w:r>
        <w:t>’</w:t>
      </w:r>
      <w:r w:rsidRPr="00F8712A">
        <w:t>il trouvera au ciel un Seigneur propice à sa cause. Mais ceux qui pensent en leur cœur des choses défendues assument la mort et la captivité</w:t>
      </w:r>
      <w:r>
        <w:t> :</w:t>
      </w:r>
      <w:r w:rsidRPr="00F8712A">
        <w:t xml:space="preserve"> surtout ceux qui aiment ce siècle et qui se glorifient dans leurs richesses</w:t>
      </w:r>
      <w:r>
        <w:t> :</w:t>
      </w:r>
      <w:r w:rsidRPr="00F8712A">
        <w:t xml:space="preserve"> et ceux qui ne pensent pas aux biens futurs, leurs âmes sont vidées de tout. Ainsi font les</w:t>
      </w:r>
      <w:r>
        <w:t xml:space="preserve"> </w:t>
      </w:r>
      <w:r w:rsidRPr="00F8712A">
        <w:t>douteux qui n</w:t>
      </w:r>
      <w:r>
        <w:t>’</w:t>
      </w:r>
      <w:r w:rsidRPr="00F8712A">
        <w:t>ont pas d</w:t>
      </w:r>
      <w:r>
        <w:t>’</w:t>
      </w:r>
      <w:r w:rsidRPr="00F8712A">
        <w:t>espoir en le Seigneur et méprisent et négligent sa vie. Mais toi, prie le Seigneur, et il guérira tes péchés et ceux de toute ta maison et ceux de tous les saints. Quand elle eut prononcé ces paroles, les cieux se fermèrent</w:t>
      </w:r>
      <w:r>
        <w:rPr>
          <w:rStyle w:val="Appelnotedebasdep"/>
        </w:rPr>
        <w:footnoteReference w:id="2"/>
      </w:r>
      <w:r>
        <w:t>. »</w:t>
      </w:r>
    </w:p>
    <w:p w:rsidR="007A4303" w:rsidRPr="00F8712A" w:rsidRDefault="007A4303" w:rsidP="007A4303">
      <w:pPr>
        <w:pStyle w:val="Corpsdetexte"/>
        <w:rPr>
          <w:rFonts w:cs="Times New Roman"/>
        </w:rPr>
      </w:pPr>
      <w:r w:rsidRPr="00F8712A">
        <w:rPr>
          <w:rFonts w:cs="Times New Roman"/>
        </w:rPr>
        <w:t xml:space="preserve">Voilà bien le prototype de la </w:t>
      </w:r>
      <w:r w:rsidRPr="00F8712A">
        <w:rPr>
          <w:rFonts w:cs="Times New Roman"/>
          <w:i/>
        </w:rPr>
        <w:t xml:space="preserve">Vita </w:t>
      </w:r>
      <w:proofErr w:type="spellStart"/>
      <w:r w:rsidRPr="00F8712A">
        <w:rPr>
          <w:rFonts w:cs="Times New Roman"/>
          <w:i/>
        </w:rPr>
        <w:t>nuova</w:t>
      </w:r>
      <w:proofErr w:type="spellEnd"/>
      <w:r w:rsidRPr="00F8712A">
        <w:rPr>
          <w:rFonts w:cs="Times New Roman"/>
        </w:rPr>
        <w:t xml:space="preserve"> de Dante</w:t>
      </w:r>
      <w:r>
        <w:rPr>
          <w:rFonts w:cs="Times New Roman"/>
        </w:rPr>
        <w:t> ;</w:t>
      </w:r>
      <w:r w:rsidRPr="00F8712A">
        <w:rPr>
          <w:rFonts w:cs="Times New Roman"/>
        </w:rPr>
        <w:t xml:space="preserve"> mais Dante n</w:t>
      </w:r>
      <w:r>
        <w:rPr>
          <w:rFonts w:cs="Times New Roman"/>
        </w:rPr>
        <w:t>’</w:t>
      </w:r>
      <w:r w:rsidRPr="00F8712A">
        <w:rPr>
          <w:rFonts w:cs="Times New Roman"/>
        </w:rPr>
        <w:t>a sans doute connu Hermas qu</w:t>
      </w:r>
      <w:r>
        <w:rPr>
          <w:rFonts w:cs="Times New Roman"/>
        </w:rPr>
        <w:t>’</w:t>
      </w:r>
      <w:r w:rsidRPr="00F8712A">
        <w:rPr>
          <w:rFonts w:cs="Times New Roman"/>
        </w:rPr>
        <w:t>à travers l</w:t>
      </w:r>
      <w:r>
        <w:rPr>
          <w:rFonts w:cs="Times New Roman"/>
        </w:rPr>
        <w:t>’</w:t>
      </w:r>
      <w:r w:rsidRPr="00F8712A">
        <w:rPr>
          <w:rFonts w:cs="Times New Roman"/>
        </w:rPr>
        <w:t>imitation qu</w:t>
      </w:r>
      <w:r>
        <w:rPr>
          <w:rFonts w:cs="Times New Roman"/>
        </w:rPr>
        <w:t>’</w:t>
      </w:r>
      <w:r w:rsidRPr="00F8712A">
        <w:rPr>
          <w:rFonts w:cs="Times New Roman"/>
        </w:rPr>
        <w:t xml:space="preserve">en a faite Boèce dans sa </w:t>
      </w:r>
      <w:r w:rsidRPr="00F8712A">
        <w:rPr>
          <w:rFonts w:cs="Times New Roman"/>
          <w:i/>
        </w:rPr>
        <w:t>Consolation</w:t>
      </w:r>
      <w:r w:rsidRPr="00F8712A">
        <w:rPr>
          <w:rFonts w:cs="Times New Roman"/>
        </w:rPr>
        <w:t xml:space="preserve">. À vrai dire, le traité de Boèce provient du </w:t>
      </w:r>
      <w:r w:rsidRPr="00F8712A">
        <w:rPr>
          <w:rFonts w:cs="Times New Roman"/>
          <w:i/>
        </w:rPr>
        <w:t>Banquet</w:t>
      </w:r>
      <w:r w:rsidRPr="00F8712A">
        <w:rPr>
          <w:rFonts w:cs="Times New Roman"/>
        </w:rPr>
        <w:t xml:space="preserve"> encore plus que du </w:t>
      </w:r>
      <w:r w:rsidRPr="00F8712A">
        <w:rPr>
          <w:rFonts w:cs="Times New Roman"/>
          <w:i/>
        </w:rPr>
        <w:t>Pasteur</w:t>
      </w:r>
      <w:r w:rsidRPr="00F8712A">
        <w:rPr>
          <w:rFonts w:cs="Times New Roman"/>
        </w:rPr>
        <w:t>, mais tous ces livres et d</w:t>
      </w:r>
      <w:r>
        <w:rPr>
          <w:rFonts w:cs="Times New Roman"/>
        </w:rPr>
        <w:t>’</w:t>
      </w:r>
      <w:r w:rsidRPr="00F8712A">
        <w:rPr>
          <w:rFonts w:cs="Times New Roman"/>
        </w:rPr>
        <w:t xml:space="preserve">autres ont des analogies de filiation. Diotime, la </w:t>
      </w:r>
      <w:r w:rsidRPr="00F8712A">
        <w:rPr>
          <w:rFonts w:cs="Times New Roman"/>
          <w:i/>
        </w:rPr>
        <w:t>Domina</w:t>
      </w:r>
      <w:r w:rsidRPr="00F8712A">
        <w:rPr>
          <w:rFonts w:cs="Times New Roman"/>
        </w:rPr>
        <w:t xml:space="preserve"> d</w:t>
      </w:r>
      <w:r>
        <w:rPr>
          <w:rFonts w:cs="Times New Roman"/>
        </w:rPr>
        <w:t>’</w:t>
      </w:r>
      <w:r w:rsidRPr="00F8712A">
        <w:rPr>
          <w:rFonts w:cs="Times New Roman"/>
        </w:rPr>
        <w:t xml:space="preserve">Hermas, la Monique évoquée dans la </w:t>
      </w:r>
      <w:r w:rsidRPr="00F8712A">
        <w:rPr>
          <w:rFonts w:cs="Times New Roman"/>
          <w:i/>
        </w:rPr>
        <w:t>Vie heureuse</w:t>
      </w:r>
      <w:r w:rsidRPr="00F8712A">
        <w:rPr>
          <w:rFonts w:cs="Times New Roman"/>
        </w:rPr>
        <w:t xml:space="preserve"> de saint Augustin, la Philosophie telle que la voit Boèce, Béatrice, — autant d</w:t>
      </w:r>
      <w:r>
        <w:rPr>
          <w:rFonts w:cs="Times New Roman"/>
        </w:rPr>
        <w:t>’</w:t>
      </w:r>
      <w:r w:rsidRPr="00F8712A">
        <w:rPr>
          <w:rFonts w:cs="Times New Roman"/>
        </w:rPr>
        <w:t>êtres de rêve ou d</w:t>
      </w:r>
      <w:r>
        <w:rPr>
          <w:rFonts w:cs="Times New Roman"/>
        </w:rPr>
        <w:t>’</w:t>
      </w:r>
      <w:r w:rsidRPr="00F8712A">
        <w:rPr>
          <w:rFonts w:cs="Times New Roman"/>
        </w:rPr>
        <w:t>idéalisation appartenant à la mystérieuse famille.</w:t>
      </w:r>
    </w:p>
    <w:p w:rsidR="007A4303" w:rsidRPr="00F8712A" w:rsidRDefault="007A4303" w:rsidP="007A4303">
      <w:pPr>
        <w:pStyle w:val="Corpsdetexte"/>
        <w:rPr>
          <w:rFonts w:cs="Times New Roman"/>
        </w:rPr>
      </w:pPr>
      <w:r w:rsidRPr="00F8712A">
        <w:rPr>
          <w:rFonts w:cs="Times New Roman"/>
        </w:rPr>
        <w:t>Avoir une place, même toute petite, parmi ces créateurs d</w:t>
      </w:r>
      <w:r>
        <w:rPr>
          <w:rFonts w:cs="Times New Roman"/>
        </w:rPr>
        <w:t>’</w:t>
      </w:r>
      <w:r w:rsidRPr="00F8712A">
        <w:rPr>
          <w:rFonts w:cs="Times New Roman"/>
        </w:rPr>
        <w:t>âmes, c</w:t>
      </w:r>
      <w:r>
        <w:rPr>
          <w:rFonts w:cs="Times New Roman"/>
        </w:rPr>
        <w:t>’</w:t>
      </w:r>
      <w:r w:rsidRPr="00F8712A">
        <w:rPr>
          <w:rFonts w:cs="Times New Roman"/>
        </w:rPr>
        <w:t>est la gloire du sénateur Boèce, Maître des Offices à la cour de Théodoric et qui fut mis à mort sur des accusations assez obscures portées contre lui par Cyprien, comte des Sacrées Largesses.</w:t>
      </w:r>
    </w:p>
    <w:p w:rsidR="007A4303" w:rsidRPr="00F8712A" w:rsidRDefault="007A4303" w:rsidP="007A4303">
      <w:pPr>
        <w:pStyle w:val="Corpsdetexte"/>
        <w:rPr>
          <w:rFonts w:cs="Times New Roman"/>
        </w:rPr>
      </w:pPr>
      <w:r w:rsidRPr="00F8712A">
        <w:rPr>
          <w:rFonts w:cs="Times New Roman"/>
        </w:rPr>
        <w:t>Sa réputation durant tout le moyen-âge et son influence sur le développement de la philosophie scolastique proviennent évidemment d</w:t>
      </w:r>
      <w:r>
        <w:rPr>
          <w:rFonts w:cs="Times New Roman"/>
        </w:rPr>
        <w:t>’</w:t>
      </w:r>
      <w:r w:rsidRPr="00F8712A">
        <w:rPr>
          <w:rFonts w:cs="Times New Roman"/>
        </w:rPr>
        <w:t>une toute autre cause</w:t>
      </w:r>
      <w:r>
        <w:rPr>
          <w:rFonts w:cs="Times New Roman"/>
        </w:rPr>
        <w:t> ;</w:t>
      </w:r>
      <w:r w:rsidRPr="00F8712A">
        <w:rPr>
          <w:rFonts w:cs="Times New Roman"/>
        </w:rPr>
        <w:t xml:space="preserve"> beaucoup plus pratiques, qu</w:t>
      </w:r>
      <w:r>
        <w:rPr>
          <w:rFonts w:cs="Times New Roman"/>
        </w:rPr>
        <w:t>’</w:t>
      </w:r>
      <w:r w:rsidRPr="00F8712A">
        <w:rPr>
          <w:rFonts w:cs="Times New Roman"/>
        </w:rPr>
        <w:t>on ne le croit et avides de savoir à un degré ignoré de notre siècle de lassitude, les gens de ces temps (si pleinement lumineux pour qui n</w:t>
      </w:r>
      <w:r>
        <w:rPr>
          <w:rFonts w:cs="Times New Roman"/>
        </w:rPr>
        <w:t>’</w:t>
      </w:r>
      <w:r w:rsidRPr="00F8712A">
        <w:rPr>
          <w:rFonts w:cs="Times New Roman"/>
        </w:rPr>
        <w:t>a pas sur les yeux le bonnet d</w:t>
      </w:r>
      <w:r>
        <w:rPr>
          <w:rFonts w:cs="Times New Roman"/>
        </w:rPr>
        <w:t>’</w:t>
      </w:r>
      <w:r w:rsidRPr="00F8712A">
        <w:rPr>
          <w:rFonts w:cs="Times New Roman"/>
        </w:rPr>
        <w:t xml:space="preserve">âne fabriqué par la Renaissance) estimaient au-dessus de tout le livre qui leur apportait soit des </w:t>
      </w:r>
      <w:r w:rsidRPr="00F8712A">
        <w:rPr>
          <w:rFonts w:cs="Times New Roman"/>
        </w:rPr>
        <w:lastRenderedPageBreak/>
        <w:t>arguments de raisonnement, soit des faits, soit des notions nouvelles touchant les sérieux problèmes qu</w:t>
      </w:r>
      <w:r>
        <w:rPr>
          <w:rFonts w:cs="Times New Roman"/>
        </w:rPr>
        <w:t>’</w:t>
      </w:r>
      <w:r w:rsidRPr="00F8712A">
        <w:rPr>
          <w:rFonts w:cs="Times New Roman"/>
        </w:rPr>
        <w:t>ils ne se lassèrent jamais d</w:t>
      </w:r>
      <w:r>
        <w:rPr>
          <w:rFonts w:cs="Times New Roman"/>
        </w:rPr>
        <w:t>’</w:t>
      </w:r>
      <w:r w:rsidRPr="00F8712A">
        <w:rPr>
          <w:rFonts w:cs="Times New Roman"/>
        </w:rPr>
        <w:t>étudier. Or, entre les deux grandes écoles qui se battaient, sous des noms différents, pour les éternelles causes qui sont l</w:t>
      </w:r>
      <w:r>
        <w:rPr>
          <w:rFonts w:cs="Times New Roman"/>
        </w:rPr>
        <w:t>’</w:t>
      </w:r>
      <w:r w:rsidRPr="00F8712A">
        <w:rPr>
          <w:rFonts w:cs="Times New Roman"/>
        </w:rPr>
        <w:t>idéalisme (</w:t>
      </w:r>
      <w:r w:rsidRPr="00F8712A">
        <w:rPr>
          <w:rFonts w:cs="Times New Roman"/>
          <w:i/>
        </w:rPr>
        <w:t>réalisme</w:t>
      </w:r>
      <w:r w:rsidRPr="00F8712A">
        <w:rPr>
          <w:rFonts w:cs="Times New Roman"/>
        </w:rPr>
        <w:t xml:space="preserve"> du moyen-âge) et le réalisme (</w:t>
      </w:r>
      <w:r w:rsidRPr="00F8712A">
        <w:rPr>
          <w:rFonts w:cs="Times New Roman"/>
          <w:i/>
        </w:rPr>
        <w:t>nominalisme</w:t>
      </w:r>
      <w:r w:rsidRPr="00F8712A">
        <w:rPr>
          <w:rFonts w:cs="Times New Roman"/>
        </w:rPr>
        <w:t xml:space="preserve"> du moyen-âge)</w:t>
      </w:r>
      <w:r>
        <w:rPr>
          <w:rFonts w:cs="Times New Roman"/>
        </w:rPr>
        <w:t> ;</w:t>
      </w:r>
      <w:r w:rsidRPr="00F8712A">
        <w:rPr>
          <w:rFonts w:cs="Times New Roman"/>
        </w:rPr>
        <w:t xml:space="preserve"> entre Platon et Aristote, également mal connus par les traditions et par des bribes de textes incorrects, de traductions libres, — Boèce, philosophe mitoyen, </w:t>
      </w:r>
      <w:proofErr w:type="spellStart"/>
      <w:r w:rsidRPr="00F8712A">
        <w:rPr>
          <w:rFonts w:cs="Times New Roman"/>
        </w:rPr>
        <w:t>mi-platonicien</w:t>
      </w:r>
      <w:proofErr w:type="spellEnd"/>
      <w:r w:rsidRPr="00F8712A">
        <w:rPr>
          <w:rFonts w:cs="Times New Roman"/>
        </w:rPr>
        <w:t>, mi-</w:t>
      </w:r>
      <w:proofErr w:type="spellStart"/>
      <w:r w:rsidRPr="00F8712A">
        <w:rPr>
          <w:rFonts w:cs="Times New Roman"/>
        </w:rPr>
        <w:t>aristotélien</w:t>
      </w:r>
      <w:proofErr w:type="spellEnd"/>
      <w:r w:rsidRPr="00F8712A">
        <w:rPr>
          <w:rFonts w:cs="Times New Roman"/>
        </w:rPr>
        <w:t>, apparut comme une sorte de Juge, dont l</w:t>
      </w:r>
      <w:r>
        <w:rPr>
          <w:rFonts w:cs="Times New Roman"/>
        </w:rPr>
        <w:t>’</w:t>
      </w:r>
      <w:r w:rsidRPr="00F8712A">
        <w:rPr>
          <w:rFonts w:cs="Times New Roman"/>
        </w:rPr>
        <w:t>impartialité était sans cesse consultée.</w:t>
      </w:r>
    </w:p>
    <w:p w:rsidR="007A4303" w:rsidRPr="00F8712A" w:rsidRDefault="007A4303" w:rsidP="007A4303">
      <w:pPr>
        <w:pStyle w:val="Corpsdetexte"/>
        <w:rPr>
          <w:rFonts w:cs="Times New Roman"/>
        </w:rPr>
      </w:pPr>
      <w:r w:rsidRPr="00F8712A">
        <w:rPr>
          <w:rFonts w:cs="Times New Roman"/>
        </w:rPr>
        <w:t>Cette position de Boèce est nettement indiquée par Godefroi de Saint-Victor</w:t>
      </w:r>
      <w:r>
        <w:rPr>
          <w:rFonts w:cs="Times New Roman"/>
        </w:rPr>
        <w:t> :</w:t>
      </w:r>
      <w:r w:rsidRPr="00F8712A">
        <w:rPr>
          <w:rFonts w:cs="Times New Roman"/>
        </w:rPr>
        <w:t xml:space="preserve"> assis entre Platon et Aristote, étonné de la controverse indéfinie, écoutant avec soin ce que disent l</w:t>
      </w:r>
      <w:r>
        <w:rPr>
          <w:rFonts w:cs="Times New Roman"/>
        </w:rPr>
        <w:t>’</w:t>
      </w:r>
      <w:r w:rsidRPr="00F8712A">
        <w:rPr>
          <w:rFonts w:cs="Times New Roman"/>
        </w:rPr>
        <w:t>un et l</w:t>
      </w:r>
      <w:r>
        <w:rPr>
          <w:rFonts w:cs="Times New Roman"/>
        </w:rPr>
        <w:t>’</w:t>
      </w:r>
      <w:r w:rsidRPr="00F8712A">
        <w:rPr>
          <w:rFonts w:cs="Times New Roman"/>
        </w:rPr>
        <w:t>autre, il ne sait lequel des disputeurs favoriser, il n</w:t>
      </w:r>
      <w:r>
        <w:rPr>
          <w:rFonts w:cs="Times New Roman"/>
        </w:rPr>
        <w:t>’</w:t>
      </w:r>
      <w:r w:rsidRPr="00F8712A">
        <w:rPr>
          <w:rFonts w:cs="Times New Roman"/>
        </w:rPr>
        <w:t>ose clore définitivement le débat</w:t>
      </w:r>
      <w:r>
        <w:rPr>
          <w:rFonts w:cs="Times New Roman"/>
        </w:rPr>
        <w:t> :</w:t>
      </w:r>
    </w:p>
    <w:p w:rsidR="007A4303" w:rsidRPr="00F8712A" w:rsidRDefault="007A4303" w:rsidP="007A4303">
      <w:pPr>
        <w:pStyle w:val="quotel"/>
      </w:pPr>
      <w:proofErr w:type="spellStart"/>
      <w:r w:rsidRPr="00F8712A">
        <w:t>Assidet</w:t>
      </w:r>
      <w:proofErr w:type="spellEnd"/>
      <w:r w:rsidRPr="00F8712A">
        <w:t xml:space="preserve"> </w:t>
      </w:r>
      <w:proofErr w:type="spellStart"/>
      <w:r w:rsidRPr="00F8712A">
        <w:t>Boethius</w:t>
      </w:r>
      <w:proofErr w:type="spellEnd"/>
      <w:r w:rsidRPr="00F8712A">
        <w:t xml:space="preserve">, </w:t>
      </w:r>
      <w:proofErr w:type="spellStart"/>
      <w:r w:rsidRPr="00F8712A">
        <w:t>stupens</w:t>
      </w:r>
      <w:proofErr w:type="spellEnd"/>
      <w:r w:rsidRPr="00F8712A">
        <w:t xml:space="preserve"> de </w:t>
      </w:r>
      <w:proofErr w:type="spellStart"/>
      <w:r w:rsidRPr="00F8712A">
        <w:t>hac</w:t>
      </w:r>
      <w:proofErr w:type="spellEnd"/>
      <w:r w:rsidRPr="00F8712A">
        <w:t xml:space="preserve"> lite,</w:t>
      </w:r>
    </w:p>
    <w:p w:rsidR="007A4303" w:rsidRPr="00F8712A" w:rsidRDefault="007A4303" w:rsidP="007A4303">
      <w:pPr>
        <w:pStyle w:val="quotel"/>
      </w:pPr>
      <w:r w:rsidRPr="00F8712A">
        <w:t xml:space="preserve">Audiens quid hic et hic </w:t>
      </w:r>
      <w:proofErr w:type="spellStart"/>
      <w:r w:rsidRPr="00F8712A">
        <w:t>asserat</w:t>
      </w:r>
      <w:proofErr w:type="spellEnd"/>
      <w:r w:rsidRPr="00F8712A">
        <w:t xml:space="preserve"> </w:t>
      </w:r>
      <w:proofErr w:type="spellStart"/>
      <w:r w:rsidRPr="00F8712A">
        <w:t>perite</w:t>
      </w:r>
      <w:proofErr w:type="spellEnd"/>
      <w:r w:rsidRPr="00F8712A">
        <w:t>,</w:t>
      </w:r>
    </w:p>
    <w:p w:rsidR="007A4303" w:rsidRPr="00F8712A" w:rsidRDefault="007A4303" w:rsidP="007A4303">
      <w:pPr>
        <w:pStyle w:val="quotel"/>
      </w:pPr>
      <w:r w:rsidRPr="00F8712A">
        <w:t xml:space="preserve">Et quid </w:t>
      </w:r>
      <w:proofErr w:type="spellStart"/>
      <w:r w:rsidRPr="00F8712A">
        <w:t>cui</w:t>
      </w:r>
      <w:proofErr w:type="spellEnd"/>
      <w:r w:rsidRPr="00F8712A">
        <w:t xml:space="preserve"> </w:t>
      </w:r>
      <w:proofErr w:type="spellStart"/>
      <w:r w:rsidRPr="00F8712A">
        <w:t>faveat</w:t>
      </w:r>
      <w:proofErr w:type="spellEnd"/>
      <w:r w:rsidRPr="00F8712A">
        <w:t xml:space="preserve"> non </w:t>
      </w:r>
      <w:proofErr w:type="spellStart"/>
      <w:r w:rsidRPr="00F8712A">
        <w:t>discernit</w:t>
      </w:r>
      <w:proofErr w:type="spellEnd"/>
      <w:r w:rsidRPr="00F8712A">
        <w:t xml:space="preserve"> rite</w:t>
      </w:r>
      <w:r>
        <w:t> ;</w:t>
      </w:r>
    </w:p>
    <w:p w:rsidR="007A4303" w:rsidRPr="00F8712A" w:rsidRDefault="007A4303" w:rsidP="007A4303">
      <w:pPr>
        <w:pStyle w:val="quotel"/>
      </w:pPr>
      <w:r w:rsidRPr="00F8712A">
        <w:t xml:space="preserve">Nec </w:t>
      </w:r>
      <w:proofErr w:type="spellStart"/>
      <w:r w:rsidRPr="00F8712A">
        <w:t>praesumit</w:t>
      </w:r>
      <w:proofErr w:type="spellEnd"/>
      <w:r w:rsidRPr="00F8712A">
        <w:t xml:space="preserve"> </w:t>
      </w:r>
      <w:proofErr w:type="spellStart"/>
      <w:r w:rsidRPr="00F8712A">
        <w:t>solvere</w:t>
      </w:r>
      <w:proofErr w:type="spellEnd"/>
      <w:r w:rsidRPr="00F8712A">
        <w:t xml:space="preserve"> litem </w:t>
      </w:r>
      <w:proofErr w:type="spellStart"/>
      <w:r w:rsidRPr="00F8712A">
        <w:t>definite</w:t>
      </w:r>
      <w:proofErr w:type="spellEnd"/>
      <w:r w:rsidRPr="00F8712A">
        <w:t>.</w:t>
      </w:r>
    </w:p>
    <w:p w:rsidR="007A4303" w:rsidRPr="00F8712A" w:rsidRDefault="007A4303" w:rsidP="007A4303">
      <w:pPr>
        <w:pStyle w:val="Corpsdetexte"/>
        <w:rPr>
          <w:rFonts w:cs="Times New Roman"/>
        </w:rPr>
      </w:pPr>
      <w:r w:rsidRPr="00F8712A">
        <w:rPr>
          <w:rFonts w:cs="Times New Roman"/>
        </w:rPr>
        <w:t>Donc, au tribunal du Maître des Offices, Platon disait</w:t>
      </w:r>
      <w:r>
        <w:rPr>
          <w:rFonts w:cs="Times New Roman"/>
        </w:rPr>
        <w:t> :</w:t>
      </w:r>
      <w:r w:rsidRPr="00F8712A">
        <w:rPr>
          <w:rFonts w:cs="Times New Roman"/>
        </w:rPr>
        <w:t xml:space="preserve"> Les universaux existent en dehors de toute connaissance subjective. Il y a dans le monde, au-dessus de nous, une idée, un archétype de chacune des choses qui forment le monde visible</w:t>
      </w:r>
      <w:r>
        <w:rPr>
          <w:rFonts w:cs="Times New Roman"/>
        </w:rPr>
        <w:t> ;</w:t>
      </w:r>
      <w:r w:rsidRPr="00F8712A">
        <w:rPr>
          <w:rFonts w:cs="Times New Roman"/>
        </w:rPr>
        <w:t xml:space="preserve"> et ces idées seules sont stables et permanentes</w:t>
      </w:r>
      <w:r>
        <w:rPr>
          <w:rFonts w:cs="Times New Roman"/>
        </w:rPr>
        <w:t> ;</w:t>
      </w:r>
      <w:r w:rsidRPr="00F8712A">
        <w:rPr>
          <w:rFonts w:cs="Times New Roman"/>
        </w:rPr>
        <w:t xml:space="preserve"> elles sont, en somme, les seules réalités véritables et connaissables</w:t>
      </w:r>
      <w:r>
        <w:rPr>
          <w:rFonts w:cs="Times New Roman"/>
        </w:rPr>
        <w:t> ;</w:t>
      </w:r>
      <w:r w:rsidRPr="00F8712A">
        <w:rPr>
          <w:rFonts w:cs="Times New Roman"/>
        </w:rPr>
        <w:t xml:space="preserve"> les choses ne sont que d</w:t>
      </w:r>
      <w:r>
        <w:rPr>
          <w:rFonts w:cs="Times New Roman"/>
        </w:rPr>
        <w:t>’</w:t>
      </w:r>
      <w:r w:rsidRPr="00F8712A">
        <w:rPr>
          <w:rFonts w:cs="Times New Roman"/>
        </w:rPr>
        <w:t>obscures copies de ces formes éternelles, et on ne peut les connaître que par leur ressemblance avec les immuables types. — Aristote disait</w:t>
      </w:r>
      <w:r>
        <w:rPr>
          <w:rFonts w:cs="Times New Roman"/>
        </w:rPr>
        <w:t> :</w:t>
      </w:r>
      <w:r w:rsidRPr="00F8712A">
        <w:rPr>
          <w:rFonts w:cs="Times New Roman"/>
        </w:rPr>
        <w:t xml:space="preserve"> Cette doctrine que l</w:t>
      </w:r>
      <w:r>
        <w:rPr>
          <w:rFonts w:cs="Times New Roman"/>
        </w:rPr>
        <w:t>’</w:t>
      </w:r>
      <w:r w:rsidRPr="00F8712A">
        <w:rPr>
          <w:rFonts w:cs="Times New Roman"/>
        </w:rPr>
        <w:t xml:space="preserve">École résume, </w:t>
      </w:r>
      <w:r w:rsidRPr="0057373A">
        <w:rPr>
          <w:rStyle w:val="quotec"/>
        </w:rPr>
        <w:t>« </w:t>
      </w:r>
      <w:proofErr w:type="spellStart"/>
      <w:r w:rsidRPr="0057373A">
        <w:rPr>
          <w:rStyle w:val="quotec"/>
        </w:rPr>
        <w:t>Universalia</w:t>
      </w:r>
      <w:proofErr w:type="spellEnd"/>
      <w:r w:rsidRPr="0057373A">
        <w:rPr>
          <w:rStyle w:val="quotec"/>
        </w:rPr>
        <w:t xml:space="preserve"> extra et ante rem »</w:t>
      </w:r>
      <w:r w:rsidRPr="00F8712A">
        <w:rPr>
          <w:rFonts w:cs="Times New Roman"/>
          <w:i/>
        </w:rPr>
        <w:t>,</w:t>
      </w:r>
      <w:r w:rsidRPr="00F8712A">
        <w:rPr>
          <w:rFonts w:cs="Times New Roman"/>
        </w:rPr>
        <w:t xml:space="preserve"> me semble radicalement irrationnelle. Moi, je ne monte point au général pour redescendre au particulier, mais je pars du particulier pour atteindre le général</w:t>
      </w:r>
      <w:r>
        <w:rPr>
          <w:rFonts w:cs="Times New Roman"/>
        </w:rPr>
        <w:t> ;</w:t>
      </w:r>
      <w:r w:rsidRPr="00F8712A">
        <w:rPr>
          <w:rFonts w:cs="Times New Roman"/>
        </w:rPr>
        <w:t xml:space="preserve"> le particulier seul existe vraiment</w:t>
      </w:r>
      <w:r>
        <w:rPr>
          <w:rFonts w:cs="Times New Roman"/>
        </w:rPr>
        <w:t> ;</w:t>
      </w:r>
      <w:r w:rsidRPr="00F8712A">
        <w:rPr>
          <w:rFonts w:cs="Times New Roman"/>
        </w:rPr>
        <w:t xml:space="preserve"> l</w:t>
      </w:r>
      <w:r>
        <w:rPr>
          <w:rFonts w:cs="Times New Roman"/>
        </w:rPr>
        <w:t>’</w:t>
      </w:r>
      <w:r w:rsidRPr="00F8712A">
        <w:rPr>
          <w:rFonts w:cs="Times New Roman"/>
        </w:rPr>
        <w:t>individuel seul est réel et l</w:t>
      </w:r>
      <w:r>
        <w:rPr>
          <w:rFonts w:cs="Times New Roman"/>
        </w:rPr>
        <w:t>’</w:t>
      </w:r>
      <w:r w:rsidRPr="00F8712A">
        <w:rPr>
          <w:rFonts w:cs="Times New Roman"/>
        </w:rPr>
        <w:t>unive</w:t>
      </w:r>
      <w:r>
        <w:rPr>
          <w:rFonts w:cs="Times New Roman"/>
        </w:rPr>
        <w:t>rsel est un de ses attributs</w:t>
      </w:r>
      <w:r>
        <w:rPr>
          <w:rStyle w:val="Appelnotedebasdep"/>
          <w:rFonts w:cs="Times New Roman"/>
        </w:rPr>
        <w:footnoteReference w:id="3"/>
      </w:r>
      <w:r w:rsidRPr="00F8712A">
        <w:rPr>
          <w:rFonts w:cs="Times New Roman"/>
        </w:rPr>
        <w:t>.</w:t>
      </w:r>
    </w:p>
    <w:p w:rsidR="007A4303" w:rsidRPr="00F8712A" w:rsidRDefault="007A4303" w:rsidP="007A4303">
      <w:pPr>
        <w:pStyle w:val="Corpsdetexte"/>
        <w:rPr>
          <w:rFonts w:cs="Times New Roman"/>
        </w:rPr>
      </w:pPr>
      <w:r w:rsidRPr="00F8712A">
        <w:rPr>
          <w:rFonts w:cs="Times New Roman"/>
        </w:rPr>
        <w:t>Platon parlait comme un métaphysicien, Aristote comme un savant, et Boèce, simple philosophe de bonne volonté, n</w:t>
      </w:r>
      <w:r>
        <w:rPr>
          <w:rFonts w:cs="Times New Roman"/>
        </w:rPr>
        <w:t>’</w:t>
      </w:r>
      <w:r w:rsidRPr="00F8712A">
        <w:rPr>
          <w:rFonts w:cs="Times New Roman"/>
        </w:rPr>
        <w:t>osa jamais aller si loin ni à droite, ni à gauche. Ayant traduit Aristote et commenté Platon, il lui restait pour l</w:t>
      </w:r>
      <w:r>
        <w:rPr>
          <w:rFonts w:cs="Times New Roman"/>
        </w:rPr>
        <w:t>’</w:t>
      </w:r>
      <w:r w:rsidRPr="00F8712A">
        <w:rPr>
          <w:rFonts w:cs="Times New Roman"/>
        </w:rPr>
        <w:t>un et pour l</w:t>
      </w:r>
      <w:r>
        <w:rPr>
          <w:rFonts w:cs="Times New Roman"/>
        </w:rPr>
        <w:t>’</w:t>
      </w:r>
      <w:r w:rsidRPr="00F8712A">
        <w:rPr>
          <w:rFonts w:cs="Times New Roman"/>
        </w:rPr>
        <w:t>autre une timide tendresse presque naïve. Il aurait voulu les concilier</w:t>
      </w:r>
      <w:r>
        <w:rPr>
          <w:rFonts w:cs="Times New Roman"/>
        </w:rPr>
        <w:t> :</w:t>
      </w:r>
      <w:r w:rsidRPr="00F8712A">
        <w:rPr>
          <w:rFonts w:cs="Times New Roman"/>
        </w:rPr>
        <w:t xml:space="preserve"> la conciliation est encore à faire</w:t>
      </w:r>
      <w:r>
        <w:rPr>
          <w:rFonts w:cs="Times New Roman"/>
        </w:rPr>
        <w:t> ;</w:t>
      </w:r>
      <w:r w:rsidRPr="00F8712A">
        <w:rPr>
          <w:rFonts w:cs="Times New Roman"/>
        </w:rPr>
        <w:t xml:space="preserve"> ce fut l</w:t>
      </w:r>
      <w:r>
        <w:rPr>
          <w:rFonts w:cs="Times New Roman"/>
        </w:rPr>
        <w:t>’</w:t>
      </w:r>
      <w:r w:rsidRPr="00F8712A">
        <w:rPr>
          <w:rFonts w:cs="Times New Roman"/>
        </w:rPr>
        <w:t>œuvre tentée par la philosophie scolastique, — mais Boèce ayant refusé de dire le dernier mot, nul ne le proféra</w:t>
      </w:r>
      <w:r>
        <w:rPr>
          <w:rFonts w:cs="Times New Roman"/>
        </w:rPr>
        <w:t> :</w:t>
      </w:r>
      <w:r w:rsidRPr="00F8712A">
        <w:rPr>
          <w:rFonts w:cs="Times New Roman"/>
        </w:rPr>
        <w:t xml:space="preserve"> Platon triompha avec le génie de Scott Érigène</w:t>
      </w:r>
      <w:r>
        <w:rPr>
          <w:rFonts w:cs="Times New Roman"/>
        </w:rPr>
        <w:t> ;</w:t>
      </w:r>
      <w:r w:rsidRPr="00F8712A">
        <w:rPr>
          <w:rFonts w:cs="Times New Roman"/>
        </w:rPr>
        <w:t xml:space="preserve"> Aristote, avec le génie de </w:t>
      </w:r>
      <w:r w:rsidRPr="00F8712A">
        <w:rPr>
          <w:rFonts w:cs="Times New Roman"/>
        </w:rPr>
        <w:lastRenderedPageBreak/>
        <w:t>Thomas d</w:t>
      </w:r>
      <w:r>
        <w:rPr>
          <w:rFonts w:cs="Times New Roman"/>
        </w:rPr>
        <w:t>’</w:t>
      </w:r>
      <w:r w:rsidRPr="00F8712A">
        <w:rPr>
          <w:rFonts w:cs="Times New Roman"/>
        </w:rPr>
        <w:t>Aquin.</w:t>
      </w:r>
    </w:p>
    <w:p w:rsidR="007A4303" w:rsidRPr="0057373A" w:rsidRDefault="007A4303" w:rsidP="007A4303">
      <w:pPr>
        <w:pStyle w:val="Titre2"/>
      </w:pPr>
      <w:r>
        <w:t>Journaux et revues [extrait]</w:t>
      </w:r>
    </w:p>
    <w:p w:rsidR="007A4303" w:rsidRPr="00925B7B" w:rsidRDefault="007A4303" w:rsidP="007A4303">
      <w:pPr>
        <w:pStyle w:val="term"/>
      </w:pPr>
      <w:proofErr w:type="gramStart"/>
      <w:r w:rsidRPr="00925B7B">
        <w:t>id</w:t>
      </w:r>
      <w:proofErr w:type="gramEnd"/>
      <w:r w:rsidRPr="00925B7B">
        <w:t> : article-</w:t>
      </w:r>
      <w:r>
        <w:t>1892</w:t>
      </w:r>
      <w:r w:rsidRPr="00925B7B">
        <w:t>-</w:t>
      </w:r>
      <w:r>
        <w:t>05</w:t>
      </w:r>
      <w:r w:rsidRPr="00925B7B">
        <w:t>_</w:t>
      </w:r>
      <w:r>
        <w:t>087</w:t>
      </w:r>
    </w:p>
    <w:p w:rsidR="007A4303" w:rsidRPr="00CA4100" w:rsidRDefault="007A4303" w:rsidP="00CA4100">
      <w:pPr>
        <w:pStyle w:val="term"/>
      </w:pPr>
      <w:proofErr w:type="gramStart"/>
      <w:r w:rsidRPr="00CA4100">
        <w:t>author</w:t>
      </w:r>
      <w:proofErr w:type="gramEnd"/>
      <w:r w:rsidRPr="00CA4100">
        <w:t> : Gourmont, Remy de (1858-1915)</w:t>
      </w:r>
    </w:p>
    <w:p w:rsidR="007A4303" w:rsidRPr="00CA4100" w:rsidRDefault="007A4303" w:rsidP="00CA4100">
      <w:pPr>
        <w:pStyle w:val="term"/>
      </w:pPr>
      <w:proofErr w:type="gramStart"/>
      <w:r w:rsidRPr="00CA4100">
        <w:t>signed</w:t>
      </w:r>
      <w:proofErr w:type="gramEnd"/>
      <w:r w:rsidRPr="00CA4100">
        <w:t> : R. G.</w:t>
      </w:r>
    </w:p>
    <w:p w:rsidR="007A4303" w:rsidRDefault="007A4303" w:rsidP="007A4303">
      <w:pPr>
        <w:pStyle w:val="term"/>
      </w:pPr>
      <w:proofErr w:type="gramStart"/>
      <w:r w:rsidRPr="00925B7B">
        <w:t>section</w:t>
      </w:r>
      <w:proofErr w:type="gramEnd"/>
      <w:r w:rsidRPr="00925B7B">
        <w:t xml:space="preserve"> : </w:t>
      </w:r>
      <w:r>
        <w:t>Journaux et revues</w:t>
      </w:r>
    </w:p>
    <w:p w:rsidR="007A4303" w:rsidRDefault="007A4303" w:rsidP="007A4303">
      <w:pPr>
        <w:pStyle w:val="term"/>
      </w:pPr>
      <w:proofErr w:type="gramStart"/>
      <w:r w:rsidRPr="00925B7B">
        <w:t>title</w:t>
      </w:r>
      <w:proofErr w:type="gramEnd"/>
      <w:r w:rsidRPr="00925B7B">
        <w:t xml:space="preserve"> : </w:t>
      </w:r>
      <w:r>
        <w:t>Journaux et revues [extrait]</w:t>
      </w:r>
    </w:p>
    <w:p w:rsidR="007A4303" w:rsidRPr="00925B7B" w:rsidRDefault="007A4303" w:rsidP="007A4303">
      <w:pPr>
        <w:pStyle w:val="term"/>
      </w:pPr>
      <w:proofErr w:type="gramStart"/>
      <w:r w:rsidRPr="00925B7B">
        <w:t>date</w:t>
      </w:r>
      <w:proofErr w:type="gramEnd"/>
      <w:r w:rsidRPr="00925B7B">
        <w:t> :</w:t>
      </w:r>
      <w:r>
        <w:t xml:space="preserve"> 1892-05</w:t>
      </w:r>
    </w:p>
    <w:p w:rsidR="007A4303" w:rsidRDefault="007A4303" w:rsidP="007A4303">
      <w:pPr>
        <w:pStyle w:val="term"/>
      </w:pPr>
      <w:proofErr w:type="spellStart"/>
      <w:proofErr w:type="gramStart"/>
      <w:r w:rsidRPr="00925B7B">
        <w:t>ref</w:t>
      </w:r>
      <w:proofErr w:type="spellEnd"/>
      <w:proofErr w:type="gramEnd"/>
      <w:r w:rsidRPr="00925B7B">
        <w:t xml:space="preserve"> : </w:t>
      </w:r>
      <w:r>
        <w:t>Tome V, numéro 29, mai 1892</w:t>
      </w:r>
      <w:r w:rsidRPr="00925B7B">
        <w:t xml:space="preserve">, </w:t>
      </w:r>
      <w:r>
        <w:t>p. 87-90 [87-88]</w:t>
      </w:r>
    </w:p>
    <w:p w:rsidR="007A4303" w:rsidRPr="00B260A4" w:rsidRDefault="007A4303" w:rsidP="007A4303">
      <w:pPr>
        <w:pStyle w:val="byline"/>
      </w:pPr>
      <w:r>
        <w:t>R. G. [Remy de Gourmont]</w:t>
      </w:r>
      <w:r w:rsidRPr="00B260A4">
        <w:t>.</w:t>
      </w:r>
    </w:p>
    <w:p w:rsidR="007A4303" w:rsidRPr="00CA4100" w:rsidRDefault="007A4303" w:rsidP="00CA4100">
      <w:pPr>
        <w:pStyle w:val="bibl"/>
      </w:pPr>
      <w:r w:rsidRPr="00CA4100">
        <w:t>Tome V, numéro 29, mai 1892, p. 87-90 [87-88].</w:t>
      </w:r>
    </w:p>
    <w:p w:rsidR="007A4303" w:rsidRPr="00F8712A" w:rsidRDefault="007A4303" w:rsidP="007A4303">
      <w:pPr>
        <w:pStyle w:val="Corpsdetexte"/>
        <w:rPr>
          <w:rFonts w:cs="Times New Roman"/>
        </w:rPr>
      </w:pPr>
      <w:r w:rsidRPr="00F8712A">
        <w:rPr>
          <w:rFonts w:cs="Times New Roman"/>
        </w:rPr>
        <w:t xml:space="preserve">Le </w:t>
      </w:r>
      <w:r w:rsidRPr="00F8712A">
        <w:rPr>
          <w:rFonts w:cs="Times New Roman"/>
          <w:b/>
        </w:rPr>
        <w:t>Don Marzio</w:t>
      </w:r>
      <w:r w:rsidRPr="00F8712A">
        <w:rPr>
          <w:rFonts w:cs="Times New Roman"/>
        </w:rPr>
        <w:t>, de Napl</w:t>
      </w:r>
      <w:r>
        <w:rPr>
          <w:rFonts w:cs="Times New Roman"/>
        </w:rPr>
        <w:t>es, analyse, en son numéro du 4 </w:t>
      </w:r>
      <w:r w:rsidRPr="00F8712A">
        <w:rPr>
          <w:rFonts w:cs="Times New Roman"/>
        </w:rPr>
        <w:t xml:space="preserve">avril, une conférence donnée par </w:t>
      </w:r>
      <w:r>
        <w:rPr>
          <w:rFonts w:cs="Times New Roman"/>
        </w:rPr>
        <w:t>M. </w:t>
      </w:r>
      <w:r w:rsidRPr="00F8712A">
        <w:rPr>
          <w:rFonts w:cs="Times New Roman"/>
        </w:rPr>
        <w:t xml:space="preserve">Vittorio Pica dans la salle du </w:t>
      </w:r>
      <w:proofErr w:type="spellStart"/>
      <w:r w:rsidRPr="00F8712A">
        <w:rPr>
          <w:rFonts w:cs="Times New Roman"/>
          <w:i/>
        </w:rPr>
        <w:t>Filologico</w:t>
      </w:r>
      <w:proofErr w:type="spellEnd"/>
      <w:r w:rsidRPr="00F8712A">
        <w:rPr>
          <w:rFonts w:cs="Times New Roman"/>
        </w:rPr>
        <w:t>. Sujet</w:t>
      </w:r>
      <w:r>
        <w:rPr>
          <w:rFonts w:cs="Times New Roman"/>
        </w:rPr>
        <w:t> :</w:t>
      </w:r>
      <w:r w:rsidRPr="00F8712A">
        <w:rPr>
          <w:rFonts w:cs="Times New Roman"/>
        </w:rPr>
        <w:t xml:space="preserve"> l</w:t>
      </w:r>
      <w:r>
        <w:rPr>
          <w:rFonts w:cs="Times New Roman"/>
        </w:rPr>
        <w:t>’</w:t>
      </w:r>
      <w:r w:rsidRPr="00F8712A">
        <w:rPr>
          <w:rFonts w:cs="Times New Roman"/>
          <w:i/>
        </w:rPr>
        <w:t>Art aristocratique</w:t>
      </w:r>
      <w:r w:rsidRPr="00F8712A">
        <w:rPr>
          <w:rFonts w:cs="Times New Roman"/>
        </w:rPr>
        <w:t xml:space="preserve">. </w:t>
      </w:r>
      <w:r>
        <w:rPr>
          <w:rFonts w:cs="Times New Roman"/>
        </w:rPr>
        <w:t>M. </w:t>
      </w:r>
      <w:r w:rsidRPr="00F8712A">
        <w:rPr>
          <w:rFonts w:cs="Times New Roman"/>
        </w:rPr>
        <w:t>V. Pica reconnaît un art de telle essence qu</w:t>
      </w:r>
      <w:r>
        <w:rPr>
          <w:rFonts w:cs="Times New Roman"/>
        </w:rPr>
        <w:t>’</w:t>
      </w:r>
      <w:r w:rsidRPr="00F8712A">
        <w:rPr>
          <w:rFonts w:cs="Times New Roman"/>
        </w:rPr>
        <w:t>il s</w:t>
      </w:r>
      <w:r>
        <w:rPr>
          <w:rFonts w:cs="Times New Roman"/>
        </w:rPr>
        <w:t>’</w:t>
      </w:r>
      <w:r w:rsidRPr="00F8712A">
        <w:rPr>
          <w:rFonts w:cs="Times New Roman"/>
        </w:rPr>
        <w:t>oppose indéniablement à l</w:t>
      </w:r>
      <w:r>
        <w:rPr>
          <w:rFonts w:cs="Times New Roman"/>
        </w:rPr>
        <w:t>’</w:t>
      </w:r>
      <w:r w:rsidRPr="00F8712A">
        <w:rPr>
          <w:rFonts w:cs="Times New Roman"/>
        </w:rPr>
        <w:t>esprit démocratique et demeure fermé à la foule. Le plus grand de ces artistes fut hier Wagner, aujourd</w:t>
      </w:r>
      <w:r>
        <w:rPr>
          <w:rFonts w:cs="Times New Roman"/>
        </w:rPr>
        <w:t>’</w:t>
      </w:r>
      <w:r w:rsidRPr="00F8712A">
        <w:rPr>
          <w:rFonts w:cs="Times New Roman"/>
        </w:rPr>
        <w:t>hui il se nomme Stéphane Mallarmé, et, sous l</w:t>
      </w:r>
      <w:r>
        <w:rPr>
          <w:rFonts w:cs="Times New Roman"/>
        </w:rPr>
        <w:t>’</w:t>
      </w:r>
      <w:r w:rsidRPr="00F8712A">
        <w:rPr>
          <w:rFonts w:cs="Times New Roman"/>
        </w:rPr>
        <w:t>égide de l</w:t>
      </w:r>
      <w:r>
        <w:rPr>
          <w:rFonts w:cs="Times New Roman"/>
        </w:rPr>
        <w:t>’</w:t>
      </w:r>
      <w:r w:rsidRPr="00F8712A">
        <w:rPr>
          <w:rFonts w:cs="Times New Roman"/>
        </w:rPr>
        <w:t>un ou de l</w:t>
      </w:r>
      <w:r>
        <w:rPr>
          <w:rFonts w:cs="Times New Roman"/>
        </w:rPr>
        <w:t>’</w:t>
      </w:r>
      <w:r w:rsidRPr="00F8712A">
        <w:rPr>
          <w:rFonts w:cs="Times New Roman"/>
        </w:rPr>
        <w:t>autre, à la suite aussi de Baudelaire et de Verlaine, ont lui ou luisent au ciel invisible les noms de Villiers de l</w:t>
      </w:r>
      <w:r>
        <w:rPr>
          <w:rFonts w:cs="Times New Roman"/>
        </w:rPr>
        <w:t>’</w:t>
      </w:r>
      <w:r w:rsidRPr="00F8712A">
        <w:rPr>
          <w:rFonts w:cs="Times New Roman"/>
        </w:rPr>
        <w:t xml:space="preserve">Isle-Adam, Laforgue, Rimbaud, Poictevin, Barrès, Puvis de Chavannes, O. Redon, Maeterlinck, </w:t>
      </w:r>
      <w:r>
        <w:rPr>
          <w:rFonts w:cs="Times New Roman"/>
        </w:rPr>
        <w:t>C. </w:t>
      </w:r>
      <w:r w:rsidRPr="00F8712A">
        <w:rPr>
          <w:rFonts w:cs="Times New Roman"/>
        </w:rPr>
        <w:t xml:space="preserve">Lemonnier, Huysmans, Hannon, Verhaeren, Rodenbach, Rops, </w:t>
      </w:r>
      <w:r>
        <w:rPr>
          <w:rFonts w:cs="Times New Roman"/>
        </w:rPr>
        <w:t>H. </w:t>
      </w:r>
      <w:r w:rsidRPr="00F8712A">
        <w:rPr>
          <w:rFonts w:cs="Times New Roman"/>
        </w:rPr>
        <w:t xml:space="preserve">de Groux, Minne, Holman Hunt, </w:t>
      </w:r>
      <w:bookmarkStart w:id="3" w:name="_GoBack"/>
      <w:bookmarkEnd w:id="3"/>
      <w:r w:rsidRPr="00F8712A">
        <w:rPr>
          <w:rFonts w:cs="Times New Roman"/>
        </w:rPr>
        <w:t>Burne-Jones, Swinburne, Morris, Whistler</w:t>
      </w:r>
      <w:r>
        <w:rPr>
          <w:rFonts w:cs="Times New Roman"/>
        </w:rPr>
        <w:t> ;</w:t>
      </w:r>
      <w:r w:rsidRPr="00F8712A">
        <w:rPr>
          <w:rFonts w:cs="Times New Roman"/>
        </w:rPr>
        <w:t xml:space="preserve"> les peintres italiens </w:t>
      </w:r>
      <w:proofErr w:type="spellStart"/>
      <w:r w:rsidRPr="00F8712A">
        <w:rPr>
          <w:rFonts w:cs="Times New Roman"/>
        </w:rPr>
        <w:t>Morelli</w:t>
      </w:r>
      <w:proofErr w:type="spellEnd"/>
      <w:r w:rsidRPr="00F8712A">
        <w:rPr>
          <w:rFonts w:cs="Times New Roman"/>
        </w:rPr>
        <w:t xml:space="preserve">, </w:t>
      </w:r>
      <w:proofErr w:type="spellStart"/>
      <w:r w:rsidRPr="00F8712A">
        <w:rPr>
          <w:rFonts w:cs="Times New Roman"/>
        </w:rPr>
        <w:t>Sartorio</w:t>
      </w:r>
      <w:proofErr w:type="spellEnd"/>
      <w:ins w:id="4" w:author="Marguerite-Marie Bordry" w:date="2018-12-01T11:12:00Z">
        <w:r w:rsidR="009B45AE">
          <w:rPr>
            <w:rFonts w:cs="Times New Roman"/>
          </w:rPr>
          <w:t>,</w:t>
        </w:r>
      </w:ins>
      <w:r w:rsidRPr="00F8712A">
        <w:rPr>
          <w:rFonts w:cs="Times New Roman"/>
        </w:rPr>
        <w:t xml:space="preserve"> </w:t>
      </w:r>
      <w:proofErr w:type="spellStart"/>
      <w:r w:rsidRPr="00F8712A">
        <w:rPr>
          <w:rFonts w:cs="Times New Roman"/>
        </w:rPr>
        <w:t>Previati</w:t>
      </w:r>
      <w:proofErr w:type="spellEnd"/>
      <w:r>
        <w:rPr>
          <w:rFonts w:cs="Times New Roman"/>
        </w:rPr>
        <w:t> ;</w:t>
      </w:r>
      <w:r w:rsidRPr="00F8712A">
        <w:rPr>
          <w:rFonts w:cs="Times New Roman"/>
        </w:rPr>
        <w:t xml:space="preserve"> les écrivains Carlo Dossi et d</w:t>
      </w:r>
      <w:r>
        <w:rPr>
          <w:rFonts w:cs="Times New Roman"/>
        </w:rPr>
        <w:t>’</w:t>
      </w:r>
      <w:r w:rsidRPr="00F8712A">
        <w:rPr>
          <w:rFonts w:cs="Times New Roman"/>
        </w:rPr>
        <w:t>Annunzio</w:t>
      </w:r>
      <w:r>
        <w:rPr>
          <w:rFonts w:cs="Times New Roman"/>
        </w:rPr>
        <w:t> ;</w:t>
      </w:r>
      <w:r w:rsidRPr="00F8712A">
        <w:rPr>
          <w:rFonts w:cs="Times New Roman"/>
        </w:rPr>
        <w:t xml:space="preserve"> Tolstoï, Rod, Goncourt, etc. Les énumérations sont toujours incohérentes</w:t>
      </w:r>
      <w:r>
        <w:rPr>
          <w:rFonts w:cs="Times New Roman"/>
        </w:rPr>
        <w:t> ;</w:t>
      </w:r>
      <w:r w:rsidRPr="00F8712A">
        <w:rPr>
          <w:rFonts w:cs="Times New Roman"/>
        </w:rPr>
        <w:t xml:space="preserve"> il y a à retenir de</w:t>
      </w:r>
      <w:r>
        <w:rPr>
          <w:rFonts w:cs="Times New Roman"/>
        </w:rPr>
        <w:t xml:space="preserve"> </w:t>
      </w:r>
      <w:r w:rsidRPr="00F8712A">
        <w:rPr>
          <w:rFonts w:cs="Times New Roman"/>
        </w:rPr>
        <w:t>ce compte rendu autre chose, l</w:t>
      </w:r>
      <w:r>
        <w:rPr>
          <w:rFonts w:cs="Times New Roman"/>
        </w:rPr>
        <w:t>’</w:t>
      </w:r>
      <w:r w:rsidRPr="00F8712A">
        <w:rPr>
          <w:rFonts w:cs="Times New Roman"/>
        </w:rPr>
        <w:t>idée dominante de la conférence</w:t>
      </w:r>
      <w:r>
        <w:rPr>
          <w:rFonts w:cs="Times New Roman"/>
        </w:rPr>
        <w:t> :</w:t>
      </w:r>
      <w:r w:rsidRPr="00F8712A">
        <w:rPr>
          <w:rFonts w:cs="Times New Roman"/>
        </w:rPr>
        <w:t xml:space="preserve"> qu</w:t>
      </w:r>
      <w:r>
        <w:rPr>
          <w:rFonts w:cs="Times New Roman"/>
        </w:rPr>
        <w:t>’</w:t>
      </w:r>
      <w:r w:rsidRPr="00F8712A">
        <w:rPr>
          <w:rFonts w:cs="Times New Roman"/>
        </w:rPr>
        <w:t xml:space="preserve">il y a un art </w:t>
      </w:r>
      <w:r>
        <w:rPr>
          <w:rFonts w:cs="Times New Roman"/>
        </w:rPr>
        <w:t>« </w:t>
      </w:r>
      <w:r w:rsidRPr="00F8712A">
        <w:rPr>
          <w:rFonts w:cs="Times New Roman"/>
        </w:rPr>
        <w:t>ésotérique</w:t>
      </w:r>
      <w:r>
        <w:rPr>
          <w:rFonts w:cs="Times New Roman"/>
        </w:rPr>
        <w:t> »</w:t>
      </w:r>
      <w:r w:rsidRPr="00F8712A">
        <w:rPr>
          <w:rFonts w:cs="Times New Roman"/>
        </w:rPr>
        <w:t xml:space="preserve"> et qu</w:t>
      </w:r>
      <w:r>
        <w:rPr>
          <w:rFonts w:cs="Times New Roman"/>
        </w:rPr>
        <w:t>’</w:t>
      </w:r>
      <w:r w:rsidRPr="00F8712A">
        <w:rPr>
          <w:rFonts w:cs="Times New Roman"/>
        </w:rPr>
        <w:t>il est absolument légitime.</w:t>
      </w:r>
    </w:p>
    <w:p w:rsidR="007A4303" w:rsidRPr="00F8712A" w:rsidRDefault="007A4303" w:rsidP="007A4303">
      <w:pPr>
        <w:pStyle w:val="Corpsdetexte"/>
        <w:rPr>
          <w:rFonts w:cs="Times New Roman"/>
        </w:rPr>
      </w:pPr>
      <w:r>
        <w:rPr>
          <w:rFonts w:cs="Times New Roman"/>
        </w:rPr>
        <w:t>À</w:t>
      </w:r>
      <w:r w:rsidRPr="00F8712A">
        <w:rPr>
          <w:rFonts w:cs="Times New Roman"/>
        </w:rPr>
        <w:t xml:space="preserve"> mentionner dans la </w:t>
      </w:r>
      <w:r w:rsidRPr="00F8712A">
        <w:rPr>
          <w:rFonts w:cs="Times New Roman"/>
          <w:b/>
        </w:rPr>
        <w:t>Gazzetta Letteraria</w:t>
      </w:r>
      <w:r>
        <w:rPr>
          <w:rFonts w:cs="Times New Roman"/>
        </w:rPr>
        <w:t xml:space="preserve"> (26 </w:t>
      </w:r>
      <w:r w:rsidRPr="00F8712A">
        <w:rPr>
          <w:rFonts w:cs="Times New Roman"/>
        </w:rPr>
        <w:t>mars)</w:t>
      </w:r>
      <w:r>
        <w:rPr>
          <w:rFonts w:cs="Times New Roman"/>
        </w:rPr>
        <w:t> :</w:t>
      </w:r>
      <w:r w:rsidRPr="00F8712A">
        <w:rPr>
          <w:rFonts w:cs="Times New Roman"/>
        </w:rPr>
        <w:t xml:space="preserve"> </w:t>
      </w:r>
      <w:r w:rsidRPr="00F8712A">
        <w:rPr>
          <w:rFonts w:cs="Times New Roman"/>
          <w:i/>
        </w:rPr>
        <w:t>L</w:t>
      </w:r>
      <w:r>
        <w:rPr>
          <w:rFonts w:cs="Times New Roman"/>
          <w:i/>
        </w:rPr>
        <w:t>’</w:t>
      </w:r>
      <w:proofErr w:type="spellStart"/>
      <w:r w:rsidRPr="00F8712A">
        <w:rPr>
          <w:rFonts w:cs="Times New Roman"/>
          <w:i/>
        </w:rPr>
        <w:t>Oltretombo</w:t>
      </w:r>
      <w:proofErr w:type="spellEnd"/>
      <w:r w:rsidRPr="00F8712A">
        <w:rPr>
          <w:rFonts w:cs="Times New Roman"/>
        </w:rPr>
        <w:t xml:space="preserve">, par </w:t>
      </w:r>
      <w:r>
        <w:rPr>
          <w:rFonts w:cs="Times New Roman"/>
        </w:rPr>
        <w:t>A. </w:t>
      </w:r>
      <w:proofErr w:type="spellStart"/>
      <w:r w:rsidRPr="00F8712A">
        <w:rPr>
          <w:rFonts w:cs="Times New Roman"/>
        </w:rPr>
        <w:t>Lenzoni</w:t>
      </w:r>
      <w:proofErr w:type="spellEnd"/>
      <w:r>
        <w:rPr>
          <w:rFonts w:cs="Times New Roman"/>
        </w:rPr>
        <w:t> ;</w:t>
      </w:r>
      <w:r w:rsidRPr="00F8712A">
        <w:rPr>
          <w:rFonts w:cs="Times New Roman"/>
        </w:rPr>
        <w:t xml:space="preserve"> </w:t>
      </w:r>
      <w:r w:rsidRPr="00F8712A">
        <w:rPr>
          <w:rFonts w:cs="Times New Roman"/>
          <w:i/>
        </w:rPr>
        <w:t xml:space="preserve">I </w:t>
      </w:r>
      <w:proofErr w:type="spellStart"/>
      <w:r w:rsidRPr="00F8712A">
        <w:rPr>
          <w:rFonts w:cs="Times New Roman"/>
          <w:i/>
        </w:rPr>
        <w:t>Pressitimenti</w:t>
      </w:r>
      <w:proofErr w:type="spellEnd"/>
      <w:r w:rsidRPr="00F8712A">
        <w:rPr>
          <w:rFonts w:cs="Times New Roman"/>
        </w:rPr>
        <w:t xml:space="preserve">, par </w:t>
      </w:r>
      <w:r>
        <w:rPr>
          <w:rFonts w:cs="Times New Roman"/>
        </w:rPr>
        <w:t>F. </w:t>
      </w:r>
      <w:proofErr w:type="spellStart"/>
      <w:r w:rsidRPr="00F8712A">
        <w:rPr>
          <w:rFonts w:cs="Times New Roman"/>
        </w:rPr>
        <w:t>Rizzati</w:t>
      </w:r>
      <w:proofErr w:type="spellEnd"/>
      <w:r>
        <w:rPr>
          <w:rFonts w:cs="Times New Roman"/>
        </w:rPr>
        <w:t> ;</w:t>
      </w:r>
      <w:r w:rsidRPr="00F8712A">
        <w:rPr>
          <w:rFonts w:cs="Times New Roman"/>
        </w:rPr>
        <w:t xml:space="preserve"> dans la </w:t>
      </w:r>
      <w:r w:rsidRPr="00F8712A">
        <w:rPr>
          <w:rFonts w:cs="Times New Roman"/>
          <w:b/>
        </w:rPr>
        <w:t>Cronaca d</w:t>
      </w:r>
      <w:r>
        <w:rPr>
          <w:rFonts w:cs="Times New Roman"/>
          <w:b/>
        </w:rPr>
        <w:t>’</w:t>
      </w:r>
      <w:r w:rsidRPr="00F8712A">
        <w:rPr>
          <w:rFonts w:cs="Times New Roman"/>
          <w:b/>
        </w:rPr>
        <w:t>Arte</w:t>
      </w:r>
      <w:r>
        <w:rPr>
          <w:rFonts w:cs="Times New Roman"/>
        </w:rPr>
        <w:t xml:space="preserve"> (27 </w:t>
      </w:r>
      <w:r w:rsidRPr="00F8712A">
        <w:rPr>
          <w:rFonts w:cs="Times New Roman"/>
        </w:rPr>
        <w:t>mars)</w:t>
      </w:r>
      <w:r>
        <w:rPr>
          <w:rFonts w:cs="Times New Roman"/>
        </w:rPr>
        <w:t> :</w:t>
      </w:r>
      <w:r w:rsidRPr="00F8712A">
        <w:rPr>
          <w:rFonts w:cs="Times New Roman"/>
        </w:rPr>
        <w:t xml:space="preserve"> un intéressant article d</w:t>
      </w:r>
      <w:r>
        <w:rPr>
          <w:rFonts w:cs="Times New Roman"/>
        </w:rPr>
        <w:t>’</w:t>
      </w:r>
      <w:r w:rsidRPr="00F8712A">
        <w:rPr>
          <w:rFonts w:cs="Times New Roman"/>
        </w:rPr>
        <w:t xml:space="preserve">Alberto </w:t>
      </w:r>
      <w:proofErr w:type="spellStart"/>
      <w:r w:rsidRPr="00F8712A">
        <w:rPr>
          <w:rFonts w:cs="Times New Roman"/>
        </w:rPr>
        <w:t>Sormani</w:t>
      </w:r>
      <w:proofErr w:type="spellEnd"/>
      <w:r w:rsidRPr="00F8712A">
        <w:rPr>
          <w:rFonts w:cs="Times New Roman"/>
        </w:rPr>
        <w:t xml:space="preserve">, </w:t>
      </w:r>
      <w:r w:rsidRPr="00F8712A">
        <w:rPr>
          <w:rFonts w:cs="Times New Roman"/>
          <w:i/>
        </w:rPr>
        <w:t xml:space="preserve">Arte </w:t>
      </w:r>
      <w:proofErr w:type="spellStart"/>
      <w:r w:rsidRPr="00F8712A">
        <w:rPr>
          <w:rFonts w:cs="Times New Roman"/>
          <w:i/>
        </w:rPr>
        <w:t>nuova</w:t>
      </w:r>
      <w:proofErr w:type="spellEnd"/>
      <w:r w:rsidRPr="00F8712A">
        <w:rPr>
          <w:rFonts w:cs="Times New Roman"/>
        </w:rPr>
        <w:t>, et sous ce titre</w:t>
      </w:r>
      <w:r>
        <w:rPr>
          <w:rFonts w:cs="Times New Roman"/>
        </w:rPr>
        <w:t> :</w:t>
      </w:r>
      <w:r w:rsidRPr="00F8712A">
        <w:rPr>
          <w:rFonts w:cs="Times New Roman"/>
        </w:rPr>
        <w:t xml:space="preserve"> </w:t>
      </w:r>
      <w:proofErr w:type="spellStart"/>
      <w:r w:rsidRPr="00F8712A">
        <w:rPr>
          <w:rFonts w:cs="Times New Roman"/>
          <w:i/>
        </w:rPr>
        <w:t>Venezia</w:t>
      </w:r>
      <w:proofErr w:type="spellEnd"/>
      <w:r w:rsidRPr="00F8712A">
        <w:rPr>
          <w:rFonts w:cs="Times New Roman"/>
          <w:i/>
        </w:rPr>
        <w:t xml:space="preserve"> </w:t>
      </w:r>
      <w:proofErr w:type="spellStart"/>
      <w:r w:rsidRPr="00F8712A">
        <w:rPr>
          <w:rFonts w:cs="Times New Roman"/>
          <w:i/>
        </w:rPr>
        <w:t>nell</w:t>
      </w:r>
      <w:r>
        <w:rPr>
          <w:rFonts w:cs="Times New Roman"/>
          <w:i/>
        </w:rPr>
        <w:t>’</w:t>
      </w:r>
      <w:r w:rsidRPr="00F8712A">
        <w:rPr>
          <w:rFonts w:cs="Times New Roman"/>
          <w:i/>
        </w:rPr>
        <w:t>arte</w:t>
      </w:r>
      <w:proofErr w:type="spellEnd"/>
      <w:r w:rsidRPr="00F8712A">
        <w:rPr>
          <w:rFonts w:cs="Times New Roman"/>
          <w:i/>
        </w:rPr>
        <w:t xml:space="preserve"> e </w:t>
      </w:r>
      <w:proofErr w:type="spellStart"/>
      <w:r w:rsidRPr="00F8712A">
        <w:rPr>
          <w:rFonts w:cs="Times New Roman"/>
          <w:i/>
        </w:rPr>
        <w:t>nella</w:t>
      </w:r>
      <w:proofErr w:type="spellEnd"/>
      <w:r w:rsidRPr="00F8712A">
        <w:rPr>
          <w:rFonts w:cs="Times New Roman"/>
          <w:i/>
        </w:rPr>
        <w:t xml:space="preserve"> </w:t>
      </w:r>
      <w:proofErr w:type="spellStart"/>
      <w:r w:rsidRPr="00F8712A">
        <w:rPr>
          <w:rFonts w:cs="Times New Roman"/>
          <w:i/>
        </w:rPr>
        <w:t>litteratura</w:t>
      </w:r>
      <w:proofErr w:type="spellEnd"/>
      <w:r w:rsidRPr="00F8712A">
        <w:rPr>
          <w:rFonts w:cs="Times New Roman"/>
          <w:i/>
        </w:rPr>
        <w:t xml:space="preserve"> </w:t>
      </w:r>
      <w:proofErr w:type="spellStart"/>
      <w:r w:rsidRPr="00F8712A">
        <w:rPr>
          <w:rFonts w:cs="Times New Roman"/>
          <w:i/>
        </w:rPr>
        <w:t>francese</w:t>
      </w:r>
      <w:proofErr w:type="spellEnd"/>
      <w:r w:rsidRPr="00F8712A">
        <w:rPr>
          <w:rFonts w:cs="Times New Roman"/>
        </w:rPr>
        <w:t>, un important extrait d</w:t>
      </w:r>
      <w:r>
        <w:rPr>
          <w:rFonts w:cs="Times New Roman"/>
        </w:rPr>
        <w:t>’</w:t>
      </w:r>
      <w:r w:rsidRPr="00F8712A">
        <w:rPr>
          <w:rFonts w:cs="Times New Roman"/>
        </w:rPr>
        <w:t xml:space="preserve">un volume de </w:t>
      </w:r>
      <w:r>
        <w:rPr>
          <w:rFonts w:cs="Times New Roman"/>
        </w:rPr>
        <w:t>G. </w:t>
      </w:r>
      <w:r w:rsidRPr="00F8712A">
        <w:rPr>
          <w:rFonts w:cs="Times New Roman"/>
        </w:rPr>
        <w:t>Molmenti</w:t>
      </w:r>
      <w:r>
        <w:rPr>
          <w:rFonts w:cs="Times New Roman"/>
        </w:rPr>
        <w:t> :</w:t>
      </w:r>
      <w:r w:rsidRPr="00F8712A">
        <w:rPr>
          <w:rFonts w:cs="Times New Roman"/>
        </w:rPr>
        <w:t xml:space="preserve"> </w:t>
      </w:r>
      <w:proofErr w:type="spellStart"/>
      <w:r w:rsidRPr="00F8712A">
        <w:rPr>
          <w:rFonts w:cs="Times New Roman"/>
          <w:i/>
        </w:rPr>
        <w:t>Studi</w:t>
      </w:r>
      <w:proofErr w:type="spellEnd"/>
      <w:r w:rsidRPr="00F8712A">
        <w:rPr>
          <w:rFonts w:cs="Times New Roman"/>
          <w:i/>
        </w:rPr>
        <w:t xml:space="preserve"> e </w:t>
      </w:r>
      <w:proofErr w:type="spellStart"/>
      <w:r w:rsidRPr="00F8712A">
        <w:rPr>
          <w:rFonts w:cs="Times New Roman"/>
          <w:i/>
        </w:rPr>
        <w:t>Ricerche</w:t>
      </w:r>
      <w:proofErr w:type="spellEnd"/>
      <w:r w:rsidRPr="00F8712A">
        <w:rPr>
          <w:rFonts w:cs="Times New Roman"/>
          <w:i/>
        </w:rPr>
        <w:t>,</w:t>
      </w:r>
      <w:r w:rsidRPr="00F8712A">
        <w:rPr>
          <w:rFonts w:cs="Times New Roman"/>
        </w:rPr>
        <w:t xml:space="preserve"> leq</w:t>
      </w:r>
      <w:r>
        <w:rPr>
          <w:rFonts w:cs="Times New Roman"/>
        </w:rPr>
        <w:t>uel va paraître à Turin chez L. </w:t>
      </w:r>
      <w:r w:rsidRPr="00F8712A">
        <w:rPr>
          <w:rFonts w:cs="Times New Roman"/>
        </w:rPr>
        <w:t>Roux</w:t>
      </w:r>
      <w:r>
        <w:rPr>
          <w:rFonts w:cs="Times New Roman"/>
        </w:rPr>
        <w:t> ;</w:t>
      </w:r>
      <w:r w:rsidRPr="00F8712A">
        <w:rPr>
          <w:rFonts w:cs="Times New Roman"/>
        </w:rPr>
        <w:t xml:space="preserve"> dans la </w:t>
      </w:r>
      <w:r w:rsidRPr="00F8712A">
        <w:rPr>
          <w:rFonts w:cs="Times New Roman"/>
          <w:b/>
        </w:rPr>
        <w:t xml:space="preserve">Critica Sociale </w:t>
      </w:r>
      <w:r w:rsidRPr="00F8712A">
        <w:rPr>
          <w:rFonts w:cs="Times New Roman"/>
        </w:rPr>
        <w:t>(1</w:t>
      </w:r>
      <w:r w:rsidRPr="00E554D0">
        <w:rPr>
          <w:vertAlign w:val="superscript"/>
        </w:rPr>
        <w:t>er</w:t>
      </w:r>
      <w:r>
        <w:rPr>
          <w:rFonts w:cs="Times New Roman"/>
        </w:rPr>
        <w:t> </w:t>
      </w:r>
      <w:r w:rsidRPr="00F8712A">
        <w:rPr>
          <w:rFonts w:cs="Times New Roman"/>
        </w:rPr>
        <w:t>avril)</w:t>
      </w:r>
      <w:r>
        <w:rPr>
          <w:rFonts w:cs="Times New Roman"/>
        </w:rPr>
        <w:t> :</w:t>
      </w:r>
      <w:r w:rsidRPr="00F8712A">
        <w:rPr>
          <w:rFonts w:cs="Times New Roman"/>
        </w:rPr>
        <w:t xml:space="preserve"> </w:t>
      </w:r>
      <w:r w:rsidRPr="00F8712A">
        <w:rPr>
          <w:rFonts w:cs="Times New Roman"/>
          <w:i/>
        </w:rPr>
        <w:t xml:space="preserve">La </w:t>
      </w:r>
      <w:proofErr w:type="spellStart"/>
      <w:r w:rsidRPr="00F8712A">
        <w:rPr>
          <w:rFonts w:cs="Times New Roman"/>
          <w:i/>
        </w:rPr>
        <w:t>carestia</w:t>
      </w:r>
      <w:proofErr w:type="spellEnd"/>
      <w:r w:rsidRPr="00F8712A">
        <w:rPr>
          <w:rFonts w:cs="Times New Roman"/>
          <w:i/>
        </w:rPr>
        <w:t xml:space="preserve"> in </w:t>
      </w:r>
      <w:proofErr w:type="spellStart"/>
      <w:r w:rsidRPr="00F8712A">
        <w:rPr>
          <w:rFonts w:cs="Times New Roman"/>
          <w:i/>
        </w:rPr>
        <w:t>Russia</w:t>
      </w:r>
      <w:proofErr w:type="spellEnd"/>
      <w:r w:rsidRPr="00F8712A">
        <w:rPr>
          <w:rFonts w:cs="Times New Roman"/>
          <w:i/>
        </w:rPr>
        <w:t xml:space="preserve">, sue </w:t>
      </w:r>
      <w:proofErr w:type="spellStart"/>
      <w:r w:rsidRPr="00F8712A">
        <w:rPr>
          <w:rFonts w:cs="Times New Roman"/>
          <w:i/>
        </w:rPr>
        <w:t>vere</w:t>
      </w:r>
      <w:proofErr w:type="spellEnd"/>
      <w:r w:rsidRPr="00F8712A">
        <w:rPr>
          <w:rFonts w:cs="Times New Roman"/>
          <w:i/>
        </w:rPr>
        <w:t xml:space="preserve"> cause e </w:t>
      </w:r>
      <w:proofErr w:type="spellStart"/>
      <w:r w:rsidRPr="00F8712A">
        <w:rPr>
          <w:rFonts w:cs="Times New Roman"/>
          <w:i/>
        </w:rPr>
        <w:t>suo</w:t>
      </w:r>
      <w:proofErr w:type="spellEnd"/>
      <w:r w:rsidRPr="00F8712A">
        <w:rPr>
          <w:rFonts w:cs="Times New Roman"/>
          <w:i/>
        </w:rPr>
        <w:t xml:space="preserve"> </w:t>
      </w:r>
      <w:proofErr w:type="spellStart"/>
      <w:r w:rsidRPr="00F8712A">
        <w:rPr>
          <w:rFonts w:cs="Times New Roman"/>
          <w:i/>
        </w:rPr>
        <w:t>significato</w:t>
      </w:r>
      <w:proofErr w:type="spellEnd"/>
      <w:r w:rsidRPr="00F8712A">
        <w:rPr>
          <w:rFonts w:cs="Times New Roman"/>
        </w:rPr>
        <w:t xml:space="preserve">, par Federico Engels, et </w:t>
      </w:r>
      <w:r w:rsidRPr="00F8712A">
        <w:rPr>
          <w:rFonts w:cs="Times New Roman"/>
          <w:i/>
        </w:rPr>
        <w:t xml:space="preserve">Il Quinto </w:t>
      </w:r>
      <w:proofErr w:type="spellStart"/>
      <w:r w:rsidRPr="00F8712A">
        <w:rPr>
          <w:rFonts w:cs="Times New Roman"/>
          <w:i/>
        </w:rPr>
        <w:t>Stato</w:t>
      </w:r>
      <w:proofErr w:type="spellEnd"/>
      <w:r w:rsidRPr="00E554D0">
        <w:rPr>
          <w:rFonts w:cs="Times New Roman"/>
        </w:rPr>
        <w:t xml:space="preserve">, </w:t>
      </w:r>
      <w:r w:rsidRPr="00F8712A">
        <w:rPr>
          <w:rFonts w:cs="Times New Roman"/>
        </w:rPr>
        <w:t xml:space="preserve">par </w:t>
      </w:r>
      <w:r>
        <w:rPr>
          <w:rFonts w:cs="Times New Roman"/>
        </w:rPr>
        <w:t>I. </w:t>
      </w:r>
      <w:proofErr w:type="spellStart"/>
      <w:r w:rsidRPr="00F8712A">
        <w:rPr>
          <w:rFonts w:cs="Times New Roman"/>
        </w:rPr>
        <w:t>Gherardini</w:t>
      </w:r>
      <w:proofErr w:type="spellEnd"/>
      <w:r w:rsidRPr="00F8712A">
        <w:rPr>
          <w:rFonts w:cs="Times New Roman"/>
        </w:rPr>
        <w:t>.</w:t>
      </w:r>
    </w:p>
    <w:p w:rsidR="007A4303" w:rsidRPr="00CA4100" w:rsidRDefault="007A4303" w:rsidP="007A4303">
      <w:pPr>
        <w:pStyle w:val="Corpsdetexte"/>
        <w:rPr>
          <w:rFonts w:cs="Times New Roman"/>
        </w:rPr>
      </w:pPr>
      <w:r w:rsidRPr="00CA4100">
        <w:rPr>
          <w:rFonts w:cs="Times New Roman"/>
        </w:rPr>
        <w:t xml:space="preserve">Livres nouveaux annoncés par les revues italiennes : </w:t>
      </w:r>
      <w:r w:rsidRPr="00CA4100">
        <w:rPr>
          <w:rFonts w:cs="Times New Roman"/>
          <w:i/>
        </w:rPr>
        <w:t>Eva</w:t>
      </w:r>
      <w:r w:rsidRPr="00CA4100">
        <w:rPr>
          <w:rFonts w:cs="Times New Roman"/>
        </w:rPr>
        <w:t xml:space="preserve">, poème d’Antonio Fogazzaro (Milan, Chiesa et Guindani) ; </w:t>
      </w:r>
      <w:r w:rsidRPr="00CA4100">
        <w:rPr>
          <w:rFonts w:cs="Times New Roman"/>
          <w:i/>
        </w:rPr>
        <w:t>I Poeti bolognesi : Carducci, Panzacchi, Stecchetti</w:t>
      </w:r>
      <w:r w:rsidRPr="00CA4100">
        <w:rPr>
          <w:rFonts w:cs="Times New Roman"/>
        </w:rPr>
        <w:t xml:space="preserve">, par Augusto Lenzoni (Bologne, Treves) ; </w:t>
      </w:r>
      <w:r w:rsidRPr="00CA4100">
        <w:rPr>
          <w:rFonts w:cs="Times New Roman"/>
          <w:i/>
        </w:rPr>
        <w:t xml:space="preserve">La Patologia del genio, </w:t>
      </w:r>
      <w:r w:rsidR="000601F6">
        <w:rPr>
          <w:rFonts w:cs="Times New Roman"/>
          <w:i/>
          <w:lang w:val="it-IT"/>
        </w:rPr>
        <w:t xml:space="preserve"> inchiesta</w:t>
      </w:r>
      <w:r w:rsidRPr="00CA4100">
        <w:rPr>
          <w:rFonts w:cs="Times New Roman"/>
          <w:i/>
          <w:lang w:val="it-IT"/>
        </w:rPr>
        <w:t xml:space="preserve"> a proposito de</w:t>
      </w:r>
      <w:r w:rsidR="000601F6">
        <w:rPr>
          <w:rFonts w:cs="Times New Roman"/>
          <w:i/>
          <w:lang w:val="it-IT"/>
        </w:rPr>
        <w:t>l</w:t>
      </w:r>
      <w:r w:rsidRPr="00CA4100">
        <w:rPr>
          <w:rFonts w:cs="Times New Roman"/>
          <w:i/>
        </w:rPr>
        <w:t>i caso di Guy de Maupassant,</w:t>
      </w:r>
      <w:r w:rsidRPr="00CA4100">
        <w:rPr>
          <w:rFonts w:cs="Times New Roman"/>
        </w:rPr>
        <w:t xml:space="preserve"> par A.-G. Bianchi (Milan, Kantorowicz).</w:t>
      </w:r>
    </w:p>
    <w:p w:rsidR="007A4303" w:rsidRPr="0057373A" w:rsidRDefault="007A4303" w:rsidP="007A4303">
      <w:pPr>
        <w:pStyle w:val="Titre2"/>
      </w:pPr>
      <w:bookmarkStart w:id="5" w:name="bookmark5"/>
      <w:bookmarkEnd w:id="5"/>
      <w:r>
        <w:t>Choses d’art [extrait]</w:t>
      </w:r>
    </w:p>
    <w:p w:rsidR="007A4303" w:rsidRPr="00925B7B" w:rsidRDefault="007A4303" w:rsidP="007A4303">
      <w:pPr>
        <w:pStyle w:val="term"/>
      </w:pPr>
      <w:proofErr w:type="gramStart"/>
      <w:r w:rsidRPr="00925B7B">
        <w:t>id</w:t>
      </w:r>
      <w:proofErr w:type="gramEnd"/>
      <w:r w:rsidRPr="00925B7B">
        <w:t> : article-</w:t>
      </w:r>
      <w:r>
        <w:t>1892</w:t>
      </w:r>
      <w:r w:rsidRPr="00925B7B">
        <w:t>-</w:t>
      </w:r>
      <w:r>
        <w:t>05</w:t>
      </w:r>
      <w:r w:rsidRPr="00925B7B">
        <w:t>_</w:t>
      </w:r>
      <w:r>
        <w:t>090</w:t>
      </w:r>
    </w:p>
    <w:p w:rsidR="007A4303" w:rsidRPr="00CA4100" w:rsidRDefault="007A4303" w:rsidP="00CA4100">
      <w:pPr>
        <w:pStyle w:val="term"/>
      </w:pPr>
      <w:proofErr w:type="gramStart"/>
      <w:r w:rsidRPr="00CA4100">
        <w:lastRenderedPageBreak/>
        <w:t>author</w:t>
      </w:r>
      <w:proofErr w:type="gramEnd"/>
      <w:r w:rsidRPr="00CA4100">
        <w:t> : Gourmont, Remy de (1858-1915)</w:t>
      </w:r>
    </w:p>
    <w:p w:rsidR="007A4303" w:rsidRPr="00CA4100" w:rsidRDefault="007A4303" w:rsidP="00CA4100">
      <w:pPr>
        <w:pStyle w:val="term"/>
      </w:pPr>
      <w:proofErr w:type="gramStart"/>
      <w:r w:rsidRPr="00CA4100">
        <w:t>signed</w:t>
      </w:r>
      <w:proofErr w:type="gramEnd"/>
      <w:r w:rsidRPr="00CA4100">
        <w:t> : R. G.</w:t>
      </w:r>
    </w:p>
    <w:p w:rsidR="007A4303" w:rsidRDefault="007A4303" w:rsidP="007A4303">
      <w:pPr>
        <w:pStyle w:val="term"/>
      </w:pPr>
      <w:proofErr w:type="gramStart"/>
      <w:r w:rsidRPr="00925B7B">
        <w:t>section</w:t>
      </w:r>
      <w:proofErr w:type="gramEnd"/>
      <w:r w:rsidRPr="00925B7B">
        <w:t xml:space="preserve"> : </w:t>
      </w:r>
      <w:r>
        <w:t>Choses d’art</w:t>
      </w:r>
    </w:p>
    <w:p w:rsidR="007A4303" w:rsidRDefault="007A4303" w:rsidP="007A4303">
      <w:pPr>
        <w:pStyle w:val="term"/>
      </w:pPr>
      <w:proofErr w:type="gramStart"/>
      <w:r w:rsidRPr="00925B7B">
        <w:t>title</w:t>
      </w:r>
      <w:proofErr w:type="gramEnd"/>
      <w:r w:rsidRPr="00925B7B">
        <w:t xml:space="preserve"> : </w:t>
      </w:r>
      <w:r>
        <w:t>Choses d’art [extrait]</w:t>
      </w:r>
    </w:p>
    <w:p w:rsidR="007A4303" w:rsidRPr="00925B7B" w:rsidRDefault="007A4303" w:rsidP="007A4303">
      <w:pPr>
        <w:pStyle w:val="term"/>
      </w:pPr>
      <w:proofErr w:type="gramStart"/>
      <w:r w:rsidRPr="00925B7B">
        <w:t>date</w:t>
      </w:r>
      <w:proofErr w:type="gramEnd"/>
      <w:r w:rsidRPr="00925B7B">
        <w:t> :</w:t>
      </w:r>
      <w:r>
        <w:t xml:space="preserve"> 1892-05</w:t>
      </w:r>
    </w:p>
    <w:p w:rsidR="007A4303" w:rsidRDefault="007A4303" w:rsidP="007A4303">
      <w:pPr>
        <w:pStyle w:val="term"/>
      </w:pPr>
      <w:proofErr w:type="spellStart"/>
      <w:proofErr w:type="gramStart"/>
      <w:r w:rsidRPr="00925B7B">
        <w:t>ref</w:t>
      </w:r>
      <w:proofErr w:type="spellEnd"/>
      <w:proofErr w:type="gramEnd"/>
      <w:r w:rsidRPr="00925B7B">
        <w:t xml:space="preserve"> : </w:t>
      </w:r>
      <w:r>
        <w:t>Tome V, numéro 29, mai 1892</w:t>
      </w:r>
      <w:r w:rsidRPr="00925B7B">
        <w:t xml:space="preserve">, </w:t>
      </w:r>
      <w:r>
        <w:t>p. 90-92 [90-91]</w:t>
      </w:r>
    </w:p>
    <w:p w:rsidR="007A4303" w:rsidRPr="00B260A4" w:rsidRDefault="007A4303" w:rsidP="007A4303">
      <w:pPr>
        <w:pStyle w:val="byline"/>
      </w:pPr>
      <w:r>
        <w:t>R. G. [Remy de Gourmont]</w:t>
      </w:r>
      <w:r w:rsidRPr="00B260A4">
        <w:t>.</w:t>
      </w:r>
    </w:p>
    <w:p w:rsidR="007A4303" w:rsidRPr="00CA4100" w:rsidRDefault="007A4303" w:rsidP="00CA4100">
      <w:pPr>
        <w:pStyle w:val="bibl"/>
      </w:pPr>
      <w:r w:rsidRPr="00CA4100">
        <w:t>Tome V, numéro 29, mai 1892, p. 90-92 [90-91].</w:t>
      </w:r>
    </w:p>
    <w:p w:rsidR="007A4303" w:rsidRPr="00F8712A" w:rsidRDefault="007A4303" w:rsidP="007A4303">
      <w:pPr>
        <w:pStyle w:val="Corpsdetexte"/>
        <w:rPr>
          <w:rFonts w:cs="Times New Roman"/>
        </w:rPr>
      </w:pPr>
      <w:r w:rsidRPr="00F8712A">
        <w:rPr>
          <w:rFonts w:cs="Times New Roman"/>
        </w:rPr>
        <w:t>Au Louvre, on fait cuire avec le plus grand soin, dans l</w:t>
      </w:r>
      <w:r>
        <w:rPr>
          <w:rFonts w:cs="Times New Roman"/>
        </w:rPr>
        <w:t>’</w:t>
      </w:r>
      <w:r w:rsidRPr="00F8712A">
        <w:rPr>
          <w:rFonts w:cs="Times New Roman"/>
        </w:rPr>
        <w:t>étuve des combles, un excellent petit Cranach</w:t>
      </w:r>
      <w:r>
        <w:rPr>
          <w:rFonts w:cs="Times New Roman"/>
        </w:rPr>
        <w:t> ;</w:t>
      </w:r>
      <w:r w:rsidRPr="00F8712A">
        <w:rPr>
          <w:rFonts w:cs="Times New Roman"/>
        </w:rPr>
        <w:t xml:space="preserve"> à la pinacothèque de Brera, à Milan, ce travail est organisé en grand, et l</w:t>
      </w:r>
      <w:r>
        <w:rPr>
          <w:rFonts w:cs="Times New Roman"/>
        </w:rPr>
        <w:t>’</w:t>
      </w:r>
      <w:r w:rsidRPr="00F8712A">
        <w:rPr>
          <w:rFonts w:cs="Times New Roman"/>
        </w:rPr>
        <w:t>on considère comme arrivés à un bon degré de cuisson et de craquelure une douzaine de tableaux, parmi lesquels</w:t>
      </w:r>
      <w:r>
        <w:rPr>
          <w:rFonts w:cs="Times New Roman"/>
        </w:rPr>
        <w:t xml:space="preserve"> : </w:t>
      </w:r>
      <w:r w:rsidRPr="00F8712A">
        <w:rPr>
          <w:rFonts w:cs="Times New Roman"/>
        </w:rPr>
        <w:t>une Madone de Jean Bellini</w:t>
      </w:r>
      <w:r>
        <w:rPr>
          <w:rFonts w:cs="Times New Roman"/>
        </w:rPr>
        <w:t> ;</w:t>
      </w:r>
      <w:r w:rsidRPr="00F8712A">
        <w:rPr>
          <w:rFonts w:cs="Times New Roman"/>
        </w:rPr>
        <w:t xml:space="preserve"> la Cène de Rubens</w:t>
      </w:r>
      <w:r>
        <w:rPr>
          <w:rFonts w:cs="Times New Roman"/>
        </w:rPr>
        <w:t> ;</w:t>
      </w:r>
      <w:r w:rsidRPr="00F8712A">
        <w:rPr>
          <w:rFonts w:cs="Times New Roman"/>
        </w:rPr>
        <w:t xml:space="preserve"> une grande Borgognone</w:t>
      </w:r>
      <w:r>
        <w:rPr>
          <w:rFonts w:cs="Times New Roman"/>
        </w:rPr>
        <w:t> :</w:t>
      </w:r>
      <w:r w:rsidRPr="00F8712A">
        <w:rPr>
          <w:rFonts w:cs="Times New Roman"/>
        </w:rPr>
        <w:t xml:space="preserve"> le St. François de Nicolas de Foligno</w:t>
      </w:r>
      <w:r>
        <w:rPr>
          <w:rFonts w:cs="Times New Roman"/>
        </w:rPr>
        <w:t> ;</w:t>
      </w:r>
      <w:r w:rsidRPr="00F8712A">
        <w:rPr>
          <w:rFonts w:cs="Times New Roman"/>
        </w:rPr>
        <w:t xml:space="preserve"> un grand Hercule de Roberti</w:t>
      </w:r>
      <w:r>
        <w:rPr>
          <w:rFonts w:cs="Times New Roman"/>
        </w:rPr>
        <w:t> ;</w:t>
      </w:r>
      <w:r w:rsidRPr="00F8712A">
        <w:rPr>
          <w:rFonts w:cs="Times New Roman"/>
        </w:rPr>
        <w:t xml:space="preserve"> un triptyque de Palma Vecchio</w:t>
      </w:r>
      <w:r>
        <w:rPr>
          <w:rFonts w:cs="Times New Roman"/>
        </w:rPr>
        <w:t> ;</w:t>
      </w:r>
      <w:r w:rsidRPr="00F8712A">
        <w:rPr>
          <w:rFonts w:cs="Times New Roman"/>
        </w:rPr>
        <w:t xml:space="preserve"> un André de Milan</w:t>
      </w:r>
      <w:r>
        <w:rPr>
          <w:rFonts w:cs="Times New Roman"/>
        </w:rPr>
        <w:t> ;</w:t>
      </w:r>
      <w:r w:rsidRPr="00F8712A">
        <w:rPr>
          <w:rFonts w:cs="Times New Roman"/>
        </w:rPr>
        <w:t xml:space="preserve"> la Sainte Famille de </w:t>
      </w:r>
      <w:proofErr w:type="spellStart"/>
      <w:r w:rsidRPr="00F8712A">
        <w:rPr>
          <w:rFonts w:cs="Times New Roman"/>
        </w:rPr>
        <w:t>Magnis</w:t>
      </w:r>
      <w:proofErr w:type="spellEnd"/>
      <w:r>
        <w:rPr>
          <w:rFonts w:cs="Times New Roman"/>
        </w:rPr>
        <w:t> ;</w:t>
      </w:r>
      <w:r w:rsidRPr="00F8712A">
        <w:rPr>
          <w:rFonts w:cs="Times New Roman"/>
        </w:rPr>
        <w:t xml:space="preserve"> la Madone de Signorelli</w:t>
      </w:r>
      <w:r>
        <w:rPr>
          <w:rFonts w:cs="Times New Roman"/>
        </w:rPr>
        <w:t> ;</w:t>
      </w:r>
      <w:r w:rsidRPr="00F8712A">
        <w:rPr>
          <w:rFonts w:cs="Times New Roman"/>
        </w:rPr>
        <w:t xml:space="preserve"> un Luini</w:t>
      </w:r>
      <w:r>
        <w:rPr>
          <w:rFonts w:cs="Times New Roman"/>
        </w:rPr>
        <w:t> :</w:t>
      </w:r>
      <w:r w:rsidRPr="00F8712A">
        <w:rPr>
          <w:rFonts w:cs="Times New Roman"/>
        </w:rPr>
        <w:t xml:space="preserve"> un Benvenuto </w:t>
      </w:r>
      <w:proofErr w:type="spellStart"/>
      <w:r w:rsidRPr="00F8712A">
        <w:rPr>
          <w:rFonts w:cs="Times New Roman"/>
        </w:rPr>
        <w:t>Tisi</w:t>
      </w:r>
      <w:proofErr w:type="spellEnd"/>
      <w:r w:rsidRPr="00F8712A">
        <w:rPr>
          <w:rFonts w:cs="Times New Roman"/>
        </w:rPr>
        <w:t>.</w:t>
      </w:r>
    </w:p>
    <w:p w:rsidR="007A4303" w:rsidRPr="00F8712A" w:rsidRDefault="007A4303" w:rsidP="007A4303">
      <w:pPr>
        <w:pStyle w:val="Corpsdetexte"/>
        <w:rPr>
          <w:rFonts w:cs="Times New Roman"/>
        </w:rPr>
      </w:pPr>
      <w:r w:rsidRPr="00F8712A">
        <w:rPr>
          <w:rFonts w:cs="Times New Roman"/>
        </w:rPr>
        <w:t>Il paraît que les fameux greniers du Louvre renferment, sous triple cadenas</w:t>
      </w:r>
      <w:r>
        <w:rPr>
          <w:rFonts w:cs="Times New Roman"/>
        </w:rPr>
        <w:t> :</w:t>
      </w:r>
      <w:r w:rsidRPr="00F8712A">
        <w:rPr>
          <w:rFonts w:cs="Times New Roman"/>
        </w:rPr>
        <w:t xml:space="preserve"> </w:t>
      </w:r>
      <w:r w:rsidRPr="00F8712A">
        <w:rPr>
          <w:rFonts w:cs="Times New Roman"/>
          <w:smallCaps/>
        </w:rPr>
        <w:t>i</w:t>
      </w:r>
      <w:r w:rsidRPr="00F8712A">
        <w:rPr>
          <w:rFonts w:cs="Times New Roman"/>
        </w:rPr>
        <w:t xml:space="preserve">° 30 à 40 </w:t>
      </w:r>
      <w:proofErr w:type="spellStart"/>
      <w:r w:rsidRPr="00F8712A">
        <w:rPr>
          <w:rFonts w:cs="Times New Roman"/>
          <w:i/>
        </w:rPr>
        <w:t>Moys</w:t>
      </w:r>
      <w:proofErr w:type="spellEnd"/>
      <w:r w:rsidRPr="00F8712A">
        <w:rPr>
          <w:rFonts w:cs="Times New Roman"/>
        </w:rPr>
        <w:t xml:space="preserve"> ou tableaux de corporations du </w:t>
      </w:r>
      <w:proofErr w:type="spellStart"/>
      <w:r w:rsidRPr="00F8712A">
        <w:rPr>
          <w:rFonts w:cs="Times New Roman"/>
          <w:smallCaps/>
        </w:rPr>
        <w:t>xvii</w:t>
      </w:r>
      <w:r w:rsidRPr="00E554D0">
        <w:rPr>
          <w:vertAlign w:val="superscript"/>
        </w:rPr>
        <w:t>e</w:t>
      </w:r>
      <w:proofErr w:type="spellEnd"/>
      <w:r>
        <w:rPr>
          <w:rFonts w:cs="Times New Roman"/>
        </w:rPr>
        <w:t> </w:t>
      </w:r>
      <w:r w:rsidRPr="00F8712A">
        <w:rPr>
          <w:rFonts w:cs="Times New Roman"/>
        </w:rPr>
        <w:t>siècle, enlevés à Notre-Dame lors de la dernière restauration</w:t>
      </w:r>
      <w:r>
        <w:rPr>
          <w:rFonts w:cs="Times New Roman"/>
        </w:rPr>
        <w:t> ;</w:t>
      </w:r>
      <w:r w:rsidRPr="00F8712A">
        <w:rPr>
          <w:rFonts w:cs="Times New Roman"/>
        </w:rPr>
        <w:t xml:space="preserve"> 2° divers Léonard, Raphaël, Titien, Véronèse, disparus</w:t>
      </w:r>
      <w:r>
        <w:rPr>
          <w:rFonts w:cs="Times New Roman"/>
        </w:rPr>
        <w:t> :</w:t>
      </w:r>
      <w:r w:rsidRPr="00F8712A">
        <w:rPr>
          <w:rFonts w:cs="Times New Roman"/>
        </w:rPr>
        <w:t xml:space="preserve"> ne seraient-ils pas roulés céans ou </w:t>
      </w:r>
      <w:proofErr w:type="spellStart"/>
      <w:r w:rsidRPr="00F8712A">
        <w:rPr>
          <w:rFonts w:cs="Times New Roman"/>
        </w:rPr>
        <w:t>céhaut</w:t>
      </w:r>
      <w:proofErr w:type="spellEnd"/>
      <w:r>
        <w:rPr>
          <w:rFonts w:cs="Times New Roman"/>
        </w:rPr>
        <w:t> ?</w:t>
      </w:r>
    </w:p>
    <w:p w:rsidR="007A4303" w:rsidRPr="00F8712A" w:rsidRDefault="007A4303" w:rsidP="007A4303">
      <w:pPr>
        <w:pStyle w:val="Corpsdetexte"/>
        <w:rPr>
          <w:rFonts w:cs="Times New Roman"/>
        </w:rPr>
      </w:pPr>
      <w:r w:rsidRPr="00F8712A">
        <w:rPr>
          <w:rFonts w:cs="Times New Roman"/>
        </w:rPr>
        <w:t>[…]</w:t>
      </w:r>
    </w:p>
    <w:p w:rsidR="007A4303" w:rsidRDefault="007A4303" w:rsidP="007A4303">
      <w:pPr>
        <w:pStyle w:val="Titre1"/>
      </w:pPr>
      <w:r>
        <w:t>Tome V, numéro 30, juin 1892</w:t>
      </w:r>
    </w:p>
    <w:p w:rsidR="007A4303" w:rsidRPr="00E554D0" w:rsidRDefault="007A4303" w:rsidP="007A4303">
      <w:pPr>
        <w:pStyle w:val="Titre2"/>
      </w:pPr>
      <w:r>
        <w:t xml:space="preserve">Les Livres. </w:t>
      </w:r>
      <w:r>
        <w:br/>
      </w:r>
      <w:r w:rsidRPr="00CA4100">
        <w:rPr>
          <w:i/>
        </w:rPr>
        <w:t>Arte aristocratica</w:t>
      </w:r>
      <w:r w:rsidRPr="00CA4100">
        <w:t xml:space="preserve">, par Vittorio Pica. </w:t>
      </w:r>
      <w:r>
        <w:t xml:space="preserve">(Naples, Luigi </w:t>
      </w:r>
      <w:proofErr w:type="spellStart"/>
      <w:r>
        <w:t>Pierro</w:t>
      </w:r>
      <w:proofErr w:type="spellEnd"/>
      <w:r w:rsidRPr="00E554D0">
        <w:t>)</w:t>
      </w:r>
    </w:p>
    <w:p w:rsidR="007A4303" w:rsidRPr="00925B7B" w:rsidRDefault="007A4303" w:rsidP="007A4303">
      <w:pPr>
        <w:pStyle w:val="term"/>
      </w:pPr>
      <w:proofErr w:type="gramStart"/>
      <w:r w:rsidRPr="00925B7B">
        <w:t>id</w:t>
      </w:r>
      <w:proofErr w:type="gramEnd"/>
      <w:r w:rsidRPr="00925B7B">
        <w:t> : article-</w:t>
      </w:r>
      <w:r>
        <w:t>1892</w:t>
      </w:r>
      <w:r w:rsidRPr="00925B7B">
        <w:t>-</w:t>
      </w:r>
      <w:r>
        <w:t>06</w:t>
      </w:r>
      <w:r w:rsidRPr="00925B7B">
        <w:t>_</w:t>
      </w:r>
      <w:r>
        <w:t>176</w:t>
      </w:r>
    </w:p>
    <w:p w:rsidR="007A4303" w:rsidRPr="00925B7B" w:rsidRDefault="007A4303" w:rsidP="007A4303">
      <w:pPr>
        <w:pStyle w:val="term"/>
      </w:pPr>
      <w:proofErr w:type="gramStart"/>
      <w:r w:rsidRPr="00925B7B">
        <w:t>author</w:t>
      </w:r>
      <w:proofErr w:type="gramEnd"/>
      <w:r w:rsidRPr="00925B7B">
        <w:t xml:space="preserve"> : </w:t>
      </w:r>
      <w:r>
        <w:t>Gourmont, Remy de (1858-1915)</w:t>
      </w:r>
    </w:p>
    <w:p w:rsidR="007A4303" w:rsidRPr="00925B7B" w:rsidRDefault="007A4303" w:rsidP="007A4303">
      <w:pPr>
        <w:pStyle w:val="term"/>
      </w:pPr>
      <w:proofErr w:type="gramStart"/>
      <w:r>
        <w:t>signed</w:t>
      </w:r>
      <w:proofErr w:type="gramEnd"/>
      <w:r>
        <w:t> : R. G.</w:t>
      </w:r>
    </w:p>
    <w:p w:rsidR="007A4303" w:rsidRDefault="007A4303" w:rsidP="007A4303">
      <w:pPr>
        <w:pStyle w:val="term"/>
      </w:pPr>
      <w:proofErr w:type="gramStart"/>
      <w:r w:rsidRPr="00925B7B">
        <w:t>section</w:t>
      </w:r>
      <w:proofErr w:type="gramEnd"/>
      <w:r w:rsidRPr="00925B7B">
        <w:t xml:space="preserve"> : </w:t>
      </w:r>
      <w:r>
        <w:t>Les Livres</w:t>
      </w:r>
    </w:p>
    <w:p w:rsidR="007A4303" w:rsidRDefault="007A4303" w:rsidP="007A4303">
      <w:pPr>
        <w:pStyle w:val="term"/>
      </w:pPr>
      <w:r w:rsidRPr="00CA4100">
        <w:t xml:space="preserve">title : </w:t>
      </w:r>
      <w:r w:rsidRPr="00CA4100">
        <w:rPr>
          <w:i/>
        </w:rPr>
        <w:t>Arte aristocratica</w:t>
      </w:r>
      <w:r w:rsidRPr="00CA4100">
        <w:t xml:space="preserve">, par Vittorio Pica. </w:t>
      </w:r>
      <w:r>
        <w:t xml:space="preserve">(Naples, Luigi </w:t>
      </w:r>
      <w:proofErr w:type="spellStart"/>
      <w:r>
        <w:t>Pierro</w:t>
      </w:r>
      <w:proofErr w:type="spellEnd"/>
      <w:r w:rsidRPr="00E554D0">
        <w:t>)</w:t>
      </w:r>
    </w:p>
    <w:p w:rsidR="007A4303" w:rsidRPr="00925B7B" w:rsidRDefault="007A4303" w:rsidP="007A4303">
      <w:pPr>
        <w:pStyle w:val="term"/>
      </w:pPr>
      <w:proofErr w:type="gramStart"/>
      <w:r w:rsidRPr="00925B7B">
        <w:t>date</w:t>
      </w:r>
      <w:proofErr w:type="gramEnd"/>
      <w:r w:rsidRPr="00925B7B">
        <w:t> :</w:t>
      </w:r>
      <w:r>
        <w:t xml:space="preserve"> 1892-06</w:t>
      </w:r>
    </w:p>
    <w:p w:rsidR="007A4303" w:rsidRDefault="007A4303" w:rsidP="007A4303">
      <w:pPr>
        <w:pStyle w:val="term"/>
      </w:pPr>
      <w:proofErr w:type="spellStart"/>
      <w:proofErr w:type="gramStart"/>
      <w:r w:rsidRPr="00925B7B">
        <w:t>ref</w:t>
      </w:r>
      <w:proofErr w:type="spellEnd"/>
      <w:proofErr w:type="gramEnd"/>
      <w:r w:rsidRPr="00925B7B">
        <w:t xml:space="preserve"> : </w:t>
      </w:r>
      <w:r>
        <w:t>Tome V, numéro 30, juin 1892</w:t>
      </w:r>
      <w:r w:rsidRPr="00925B7B">
        <w:t xml:space="preserve">, </w:t>
      </w:r>
      <w:r>
        <w:t>p. 173-181 [176]</w:t>
      </w:r>
    </w:p>
    <w:p w:rsidR="007A4303" w:rsidRPr="00B260A4" w:rsidRDefault="007A4303" w:rsidP="007A4303">
      <w:pPr>
        <w:pStyle w:val="byline"/>
      </w:pPr>
      <w:r>
        <w:t>R. G. [Remy de Gourmont]</w:t>
      </w:r>
      <w:r w:rsidRPr="00B260A4">
        <w:t>.</w:t>
      </w:r>
    </w:p>
    <w:p w:rsidR="007A4303" w:rsidRDefault="007A4303" w:rsidP="007A4303">
      <w:pPr>
        <w:pStyle w:val="bibl"/>
      </w:pPr>
      <w:r>
        <w:t>Tome V, numéro 30, juin 1892</w:t>
      </w:r>
      <w:r w:rsidRPr="00925B7B">
        <w:t xml:space="preserve">, </w:t>
      </w:r>
      <w:r>
        <w:t>p. 173-181 [176].</w:t>
      </w:r>
    </w:p>
    <w:p w:rsidR="007A4303" w:rsidRPr="00F8712A" w:rsidRDefault="007A4303" w:rsidP="007A4303">
      <w:pPr>
        <w:pStyle w:val="Corpsdetexte"/>
        <w:rPr>
          <w:rFonts w:cs="Times New Roman"/>
        </w:rPr>
      </w:pPr>
      <w:r w:rsidRPr="00F8712A">
        <w:rPr>
          <w:rFonts w:cs="Times New Roman"/>
        </w:rPr>
        <w:t>Nous avons déjà, d</w:t>
      </w:r>
      <w:r>
        <w:rPr>
          <w:rFonts w:cs="Times New Roman"/>
        </w:rPr>
        <w:t>’</w:t>
      </w:r>
      <w:r w:rsidRPr="00F8712A">
        <w:rPr>
          <w:rFonts w:cs="Times New Roman"/>
        </w:rPr>
        <w:t xml:space="preserve">après le </w:t>
      </w:r>
      <w:r w:rsidRPr="00F8712A">
        <w:rPr>
          <w:rFonts w:cs="Times New Roman"/>
          <w:i/>
        </w:rPr>
        <w:t>Don Marzio</w:t>
      </w:r>
      <w:r w:rsidRPr="00F8712A">
        <w:rPr>
          <w:rFonts w:cs="Times New Roman"/>
        </w:rPr>
        <w:t xml:space="preserve">, analysé cette conférence que donna </w:t>
      </w:r>
      <w:r>
        <w:rPr>
          <w:rFonts w:cs="Times New Roman"/>
        </w:rPr>
        <w:t>M. </w:t>
      </w:r>
      <w:r w:rsidRPr="00F8712A">
        <w:rPr>
          <w:rFonts w:cs="Times New Roman"/>
        </w:rPr>
        <w:t>Pica, le 5 avril dernier, au Cercle Philologique de Naples. Elle nous revient aujourd</w:t>
      </w:r>
      <w:r>
        <w:rPr>
          <w:rFonts w:cs="Times New Roman"/>
        </w:rPr>
        <w:t>’</w:t>
      </w:r>
      <w:r w:rsidRPr="00F8712A">
        <w:rPr>
          <w:rFonts w:cs="Times New Roman"/>
        </w:rPr>
        <w:t>hui, en une typographie merveilleusement nette et en le format étrange d</w:t>
      </w:r>
      <w:r>
        <w:rPr>
          <w:rFonts w:cs="Times New Roman"/>
        </w:rPr>
        <w:t>’</w:t>
      </w:r>
      <w:r w:rsidRPr="00F8712A">
        <w:rPr>
          <w:rFonts w:cs="Times New Roman"/>
        </w:rPr>
        <w:t>un étroit agenda de poche. Ces trop brèves pages sont un complet et fort juste résumé de l</w:t>
      </w:r>
      <w:r>
        <w:rPr>
          <w:rFonts w:cs="Times New Roman"/>
        </w:rPr>
        <w:t>’</w:t>
      </w:r>
      <w:r w:rsidRPr="00F8712A">
        <w:rPr>
          <w:rFonts w:cs="Times New Roman"/>
        </w:rPr>
        <w:t xml:space="preserve">actuelle histoire littéraire, qui nous </w:t>
      </w:r>
      <w:r w:rsidRPr="00F8712A">
        <w:rPr>
          <w:rFonts w:cs="Times New Roman"/>
        </w:rPr>
        <w:lastRenderedPageBreak/>
        <w:t>fera prendre patience jusqu</w:t>
      </w:r>
      <w:r>
        <w:rPr>
          <w:rFonts w:cs="Times New Roman"/>
        </w:rPr>
        <w:t>’</w:t>
      </w:r>
      <w:r w:rsidRPr="00F8712A">
        <w:rPr>
          <w:rFonts w:cs="Times New Roman"/>
        </w:rPr>
        <w:t>à l</w:t>
      </w:r>
      <w:r>
        <w:rPr>
          <w:rFonts w:cs="Times New Roman"/>
        </w:rPr>
        <w:t>’</w:t>
      </w:r>
      <w:r w:rsidRPr="00F8712A">
        <w:rPr>
          <w:rFonts w:cs="Times New Roman"/>
        </w:rPr>
        <w:t xml:space="preserve">apparition des </w:t>
      </w:r>
      <w:r w:rsidRPr="00F8712A">
        <w:rPr>
          <w:rFonts w:cs="Times New Roman"/>
          <w:i/>
        </w:rPr>
        <w:t>Modernes Byzantins</w:t>
      </w:r>
      <w:r w:rsidRPr="00F8712A">
        <w:rPr>
          <w:rFonts w:cs="Times New Roman"/>
        </w:rPr>
        <w:t>.</w:t>
      </w:r>
    </w:p>
    <w:p w:rsidR="007A4303" w:rsidRDefault="007A4303" w:rsidP="007A4303">
      <w:pPr>
        <w:pStyle w:val="Titre1"/>
      </w:pPr>
      <w:r>
        <w:t>Tome V, numéro 31, juillet 1892</w:t>
      </w:r>
    </w:p>
    <w:p w:rsidR="007A4303" w:rsidRDefault="007A4303" w:rsidP="007A4303">
      <w:pPr>
        <w:pStyle w:val="Titre2"/>
      </w:pPr>
      <w:r>
        <w:t>Comment on nous juge en Italie</w:t>
      </w:r>
    </w:p>
    <w:p w:rsidR="007A4303" w:rsidRPr="00925B7B" w:rsidRDefault="007A4303" w:rsidP="007A4303">
      <w:pPr>
        <w:pStyle w:val="term"/>
      </w:pPr>
      <w:proofErr w:type="gramStart"/>
      <w:r w:rsidRPr="00925B7B">
        <w:t>id</w:t>
      </w:r>
      <w:proofErr w:type="gramEnd"/>
      <w:r w:rsidRPr="00925B7B">
        <w:t> : article-</w:t>
      </w:r>
      <w:r>
        <w:t>1892</w:t>
      </w:r>
      <w:r w:rsidRPr="00925B7B">
        <w:t>-</w:t>
      </w:r>
      <w:r>
        <w:t>07</w:t>
      </w:r>
      <w:r w:rsidRPr="00925B7B">
        <w:t>_</w:t>
      </w:r>
      <w:r>
        <w:t>249</w:t>
      </w:r>
    </w:p>
    <w:p w:rsidR="007A4303" w:rsidRPr="00925B7B" w:rsidRDefault="007A4303" w:rsidP="007A4303">
      <w:pPr>
        <w:pStyle w:val="term"/>
      </w:pPr>
      <w:proofErr w:type="gramStart"/>
      <w:r w:rsidRPr="00925B7B">
        <w:t>author</w:t>
      </w:r>
      <w:proofErr w:type="gramEnd"/>
      <w:r w:rsidRPr="00925B7B">
        <w:t xml:space="preserve"> : </w:t>
      </w:r>
      <w:r>
        <w:t>Tissot, Ernest (1867-1922)</w:t>
      </w:r>
    </w:p>
    <w:p w:rsidR="007A4303" w:rsidRPr="00925B7B" w:rsidRDefault="007A4303" w:rsidP="007A4303">
      <w:pPr>
        <w:pStyle w:val="term"/>
      </w:pPr>
      <w:proofErr w:type="gramStart"/>
      <w:r w:rsidRPr="00925B7B">
        <w:t>signed</w:t>
      </w:r>
      <w:proofErr w:type="gramEnd"/>
      <w:r w:rsidRPr="00925B7B">
        <w:t xml:space="preserve"> : </w:t>
      </w:r>
      <w:r>
        <w:t>Ernest Tissot</w:t>
      </w:r>
    </w:p>
    <w:p w:rsidR="007A4303" w:rsidRDefault="007A4303" w:rsidP="007A4303">
      <w:pPr>
        <w:pStyle w:val="term"/>
      </w:pPr>
      <w:proofErr w:type="gramStart"/>
      <w:r w:rsidRPr="00925B7B">
        <w:t>section</w:t>
      </w:r>
      <w:proofErr w:type="gramEnd"/>
      <w:r w:rsidRPr="00925B7B">
        <w:t xml:space="preserve"> : </w:t>
      </w:r>
      <w:r>
        <w:t>none</w:t>
      </w:r>
    </w:p>
    <w:p w:rsidR="007A4303" w:rsidRDefault="007A4303" w:rsidP="007A4303">
      <w:pPr>
        <w:pStyle w:val="term"/>
      </w:pPr>
      <w:proofErr w:type="gramStart"/>
      <w:r w:rsidRPr="00925B7B">
        <w:t>title</w:t>
      </w:r>
      <w:proofErr w:type="gramEnd"/>
      <w:r w:rsidRPr="00925B7B">
        <w:t xml:space="preserve"> : </w:t>
      </w:r>
      <w:r>
        <w:t>Comment on nous juge en Italie</w:t>
      </w:r>
    </w:p>
    <w:p w:rsidR="007A4303" w:rsidRPr="00925B7B" w:rsidRDefault="007A4303" w:rsidP="007A4303">
      <w:pPr>
        <w:pStyle w:val="term"/>
      </w:pPr>
      <w:proofErr w:type="gramStart"/>
      <w:r w:rsidRPr="00925B7B">
        <w:t>date</w:t>
      </w:r>
      <w:proofErr w:type="gramEnd"/>
      <w:r w:rsidRPr="00925B7B">
        <w:t> :</w:t>
      </w:r>
      <w:r>
        <w:t xml:space="preserve"> 1892-07</w:t>
      </w:r>
    </w:p>
    <w:p w:rsidR="007A4303" w:rsidRDefault="007A4303" w:rsidP="007A4303">
      <w:pPr>
        <w:pStyle w:val="term"/>
      </w:pPr>
      <w:proofErr w:type="spellStart"/>
      <w:proofErr w:type="gramStart"/>
      <w:r w:rsidRPr="00925B7B">
        <w:t>ref</w:t>
      </w:r>
      <w:proofErr w:type="spellEnd"/>
      <w:proofErr w:type="gramEnd"/>
      <w:r w:rsidRPr="00925B7B">
        <w:t xml:space="preserve"> : </w:t>
      </w:r>
      <w:r>
        <w:t>Tome V, numéro 31, juillet 1892</w:t>
      </w:r>
      <w:r w:rsidRPr="00925B7B">
        <w:t xml:space="preserve">, </w:t>
      </w:r>
      <w:r>
        <w:t>p. 249-253</w:t>
      </w:r>
    </w:p>
    <w:p w:rsidR="007A4303" w:rsidRPr="00B260A4" w:rsidRDefault="007A4303" w:rsidP="007A4303">
      <w:pPr>
        <w:pStyle w:val="byline"/>
      </w:pPr>
      <w:r>
        <w:t>Ernest Tissot</w:t>
      </w:r>
      <w:r w:rsidRPr="00B260A4">
        <w:t>.</w:t>
      </w:r>
    </w:p>
    <w:p w:rsidR="007A4303" w:rsidRDefault="007A4303" w:rsidP="007A4303">
      <w:pPr>
        <w:pStyle w:val="bibl"/>
      </w:pPr>
      <w:r>
        <w:t>Tome V, numéro 31, juillet 1892</w:t>
      </w:r>
      <w:r w:rsidRPr="00925B7B">
        <w:t xml:space="preserve">, </w:t>
      </w:r>
      <w:r>
        <w:t>p. 249-253.</w:t>
      </w:r>
    </w:p>
    <w:p w:rsidR="007A4303" w:rsidRPr="00F8712A" w:rsidRDefault="007A4303" w:rsidP="007A4303">
      <w:pPr>
        <w:pStyle w:val="Corpsdetexte"/>
        <w:rPr>
          <w:rFonts w:cs="Times New Roman"/>
        </w:rPr>
      </w:pPr>
      <w:r w:rsidRPr="00F8712A">
        <w:rPr>
          <w:rFonts w:cs="Times New Roman"/>
        </w:rPr>
        <w:t>L</w:t>
      </w:r>
      <w:r>
        <w:rPr>
          <w:rFonts w:cs="Times New Roman"/>
        </w:rPr>
        <w:t>’</w:t>
      </w:r>
      <w:r w:rsidRPr="00F8712A">
        <w:rPr>
          <w:rFonts w:cs="Times New Roman"/>
        </w:rPr>
        <w:t>autre mois, parmi les livres que l</w:t>
      </w:r>
      <w:r>
        <w:rPr>
          <w:rFonts w:cs="Times New Roman"/>
        </w:rPr>
        <w:t>’</w:t>
      </w:r>
      <w:r w:rsidRPr="00F8712A">
        <w:rPr>
          <w:rFonts w:cs="Times New Roman"/>
        </w:rPr>
        <w:t>éditeur Gian</w:t>
      </w:r>
      <w:r>
        <w:rPr>
          <w:rFonts w:cs="Times New Roman"/>
        </w:rPr>
        <w:t>n</w:t>
      </w:r>
      <w:r w:rsidRPr="00F8712A">
        <w:rPr>
          <w:rFonts w:cs="Times New Roman"/>
        </w:rPr>
        <w:t>otta de Catane prenait la peine de m</w:t>
      </w:r>
      <w:r>
        <w:rPr>
          <w:rFonts w:cs="Times New Roman"/>
        </w:rPr>
        <w:t>’</w:t>
      </w:r>
      <w:r w:rsidRPr="00F8712A">
        <w:rPr>
          <w:rFonts w:cs="Times New Roman"/>
        </w:rPr>
        <w:t>envoyer, il s</w:t>
      </w:r>
      <w:r>
        <w:rPr>
          <w:rFonts w:cs="Times New Roman"/>
        </w:rPr>
        <w:t>’</w:t>
      </w:r>
      <w:r w:rsidRPr="00F8712A">
        <w:rPr>
          <w:rFonts w:cs="Times New Roman"/>
        </w:rPr>
        <w:t>en trouvait un de critique li</w:t>
      </w:r>
      <w:r>
        <w:rPr>
          <w:rFonts w:cs="Times New Roman"/>
        </w:rPr>
        <w:t>ttéraire signé Luigi Capuana</w:t>
      </w:r>
      <w:r>
        <w:rPr>
          <w:rStyle w:val="Appelnotedebasdep"/>
          <w:rFonts w:cs="Times New Roman"/>
        </w:rPr>
        <w:footnoteReference w:id="4"/>
      </w:r>
      <w:r w:rsidRPr="00F8712A">
        <w:rPr>
          <w:rFonts w:cs="Times New Roman"/>
        </w:rPr>
        <w:t xml:space="preserve">. Ce fut le premier ouvert, car un ouvrage de </w:t>
      </w:r>
      <w:r>
        <w:rPr>
          <w:rFonts w:cs="Times New Roman"/>
        </w:rPr>
        <w:t>M. </w:t>
      </w:r>
      <w:r w:rsidRPr="00F8712A">
        <w:rPr>
          <w:rFonts w:cs="Times New Roman"/>
        </w:rPr>
        <w:t>Capuana a grandes chances de n</w:t>
      </w:r>
      <w:r>
        <w:rPr>
          <w:rFonts w:cs="Times New Roman"/>
        </w:rPr>
        <w:t>’être pas quelconque,</w:t>
      </w:r>
      <w:r w:rsidRPr="00F8712A">
        <w:rPr>
          <w:rFonts w:cs="Times New Roman"/>
        </w:rPr>
        <w:t xml:space="preserve"> et, par le temps qui court, ceux qui valent la peine d être lus se font rares, même chez nous. Mais quel ne fut pas mon étonnement à voir qu</w:t>
      </w:r>
      <w:r>
        <w:rPr>
          <w:rFonts w:cs="Times New Roman"/>
        </w:rPr>
        <w:t>’</w:t>
      </w:r>
      <w:r w:rsidRPr="00F8712A">
        <w:rPr>
          <w:rFonts w:cs="Times New Roman"/>
        </w:rPr>
        <w:t>il y était question du Théâtre Libre, du Théâtre d</w:t>
      </w:r>
      <w:r>
        <w:rPr>
          <w:rFonts w:cs="Times New Roman"/>
        </w:rPr>
        <w:t>’</w:t>
      </w:r>
      <w:r w:rsidRPr="00F8712A">
        <w:rPr>
          <w:rFonts w:cs="Times New Roman"/>
        </w:rPr>
        <w:t>Art, et que ces sujets y étaient traités avec une compétence, une politesse qui sont des leçons de prince à l</w:t>
      </w:r>
      <w:r>
        <w:rPr>
          <w:rFonts w:cs="Times New Roman"/>
        </w:rPr>
        <w:t>’</w:t>
      </w:r>
      <w:r w:rsidRPr="00F8712A">
        <w:rPr>
          <w:rFonts w:cs="Times New Roman"/>
        </w:rPr>
        <w:t>adresse de plusieurs de nos critiques patentés. J</w:t>
      </w:r>
      <w:r>
        <w:rPr>
          <w:rFonts w:cs="Times New Roman"/>
        </w:rPr>
        <w:t>’</w:t>
      </w:r>
      <w:r w:rsidRPr="00F8712A">
        <w:rPr>
          <w:rFonts w:cs="Times New Roman"/>
        </w:rPr>
        <w:t>ai cru donc</w:t>
      </w:r>
      <w:r>
        <w:rPr>
          <w:rFonts w:cs="Times New Roman"/>
        </w:rPr>
        <w:t xml:space="preserve"> </w:t>
      </w:r>
      <w:r w:rsidRPr="00F8712A">
        <w:rPr>
          <w:rFonts w:cs="Times New Roman"/>
        </w:rPr>
        <w:t>qu</w:t>
      </w:r>
      <w:r>
        <w:rPr>
          <w:rFonts w:cs="Times New Roman"/>
        </w:rPr>
        <w:t>’</w:t>
      </w:r>
      <w:r w:rsidRPr="00F8712A">
        <w:rPr>
          <w:rFonts w:cs="Times New Roman"/>
        </w:rPr>
        <w:t xml:space="preserve">il intéresserait les lecteurs du </w:t>
      </w:r>
      <w:r w:rsidRPr="00F8712A">
        <w:rPr>
          <w:rFonts w:cs="Times New Roman"/>
          <w:i/>
        </w:rPr>
        <w:t xml:space="preserve">Mercure de France </w:t>
      </w:r>
      <w:r w:rsidRPr="00F8712A">
        <w:rPr>
          <w:rFonts w:cs="Times New Roman"/>
        </w:rPr>
        <w:t>de savoir ce que pense un des bons critiques d</w:t>
      </w:r>
      <w:r>
        <w:rPr>
          <w:rFonts w:cs="Times New Roman"/>
        </w:rPr>
        <w:t>’</w:t>
      </w:r>
      <w:r w:rsidRPr="00F8712A">
        <w:rPr>
          <w:rFonts w:cs="Times New Roman"/>
        </w:rPr>
        <w:t>Italie des tentatives de ceux que l</w:t>
      </w:r>
      <w:r>
        <w:rPr>
          <w:rFonts w:cs="Times New Roman"/>
        </w:rPr>
        <w:t>’on pourrait appeler — </w:t>
      </w:r>
      <w:r w:rsidRPr="00F8712A">
        <w:rPr>
          <w:rFonts w:cs="Times New Roman"/>
        </w:rPr>
        <w:t xml:space="preserve">en poursuivant la comparaison ébauchée au </w:t>
      </w:r>
      <w:r w:rsidRPr="00F8712A">
        <w:rPr>
          <w:rFonts w:cs="Times New Roman"/>
          <w:i/>
        </w:rPr>
        <w:t>Figaro</w:t>
      </w:r>
      <w:r w:rsidRPr="00F8712A">
        <w:rPr>
          <w:rFonts w:cs="Times New Roman"/>
        </w:rPr>
        <w:t xml:space="preserve">, par </w:t>
      </w:r>
      <w:r>
        <w:rPr>
          <w:rFonts w:cs="Times New Roman"/>
        </w:rPr>
        <w:t>M. </w:t>
      </w:r>
      <w:r w:rsidRPr="00F8712A">
        <w:rPr>
          <w:rFonts w:cs="Times New Roman"/>
        </w:rPr>
        <w:t xml:space="preserve">Huret, je crois, entre le </w:t>
      </w:r>
      <w:r w:rsidRPr="00F8712A">
        <w:rPr>
          <w:rFonts w:cs="Times New Roman"/>
          <w:i/>
        </w:rPr>
        <w:t>Mercure de France</w:t>
      </w:r>
      <w:r w:rsidRPr="00F8712A">
        <w:rPr>
          <w:rFonts w:cs="Times New Roman"/>
        </w:rPr>
        <w:t xml:space="preserve"> et la </w:t>
      </w:r>
      <w:r w:rsidRPr="00F8712A">
        <w:rPr>
          <w:rFonts w:cs="Times New Roman"/>
          <w:i/>
        </w:rPr>
        <w:t>Revue des Deux-Mondes</w:t>
      </w:r>
      <w:r>
        <w:rPr>
          <w:rFonts w:cs="Times New Roman"/>
        </w:rPr>
        <w:t> </w:t>
      </w:r>
      <w:r w:rsidRPr="00F8712A">
        <w:rPr>
          <w:rFonts w:cs="Times New Roman"/>
        </w:rPr>
        <w:t>— vos poètes et vos auteurs ordinaires. Et si, par la même occasion, j</w:t>
      </w:r>
      <w:r>
        <w:rPr>
          <w:rFonts w:cs="Times New Roman"/>
        </w:rPr>
        <w:t>’</w:t>
      </w:r>
      <w:r w:rsidRPr="00F8712A">
        <w:rPr>
          <w:rFonts w:cs="Times New Roman"/>
        </w:rPr>
        <w:t xml:space="preserve">indique aux curieux de littérature </w:t>
      </w:r>
      <w:r>
        <w:rPr>
          <w:rFonts w:cs="Times New Roman"/>
        </w:rPr>
        <w:t>étrangère un auteur très fort — </w:t>
      </w:r>
      <w:r w:rsidRPr="00F8712A">
        <w:rPr>
          <w:rFonts w:cs="Times New Roman"/>
        </w:rPr>
        <w:t>c</w:t>
      </w:r>
      <w:r>
        <w:rPr>
          <w:rFonts w:cs="Times New Roman"/>
        </w:rPr>
        <w:t>omme on dit en style de journal </w:t>
      </w:r>
      <w:r w:rsidRPr="00F8712A">
        <w:rPr>
          <w:rFonts w:cs="Times New Roman"/>
        </w:rPr>
        <w:t>— j</w:t>
      </w:r>
      <w:r>
        <w:rPr>
          <w:rFonts w:cs="Times New Roman"/>
        </w:rPr>
        <w:t>’</w:t>
      </w:r>
      <w:r w:rsidRPr="00F8712A">
        <w:rPr>
          <w:rFonts w:cs="Times New Roman"/>
        </w:rPr>
        <w:t>aurai vraiment atteint le but que je m</w:t>
      </w:r>
      <w:r>
        <w:rPr>
          <w:rFonts w:cs="Times New Roman"/>
        </w:rPr>
        <w:t>’étais proposé — </w:t>
      </w:r>
      <w:r w:rsidRPr="00F8712A">
        <w:rPr>
          <w:rFonts w:cs="Times New Roman"/>
        </w:rPr>
        <w:t xml:space="preserve">un but tout à fait </w:t>
      </w:r>
      <w:r w:rsidRPr="00F8712A">
        <w:rPr>
          <w:rFonts w:cs="Times New Roman"/>
          <w:i/>
        </w:rPr>
        <w:t>devoir présent</w:t>
      </w:r>
      <w:r w:rsidRPr="00F8712A">
        <w:rPr>
          <w:rFonts w:cs="Times New Roman"/>
        </w:rPr>
        <w:t>, d</w:t>
      </w:r>
      <w:r>
        <w:rPr>
          <w:rFonts w:cs="Times New Roman"/>
        </w:rPr>
        <w:t>’</w:t>
      </w:r>
      <w:r w:rsidRPr="00F8712A">
        <w:rPr>
          <w:rFonts w:cs="Times New Roman"/>
        </w:rPr>
        <w:t>ailleurs, n</w:t>
      </w:r>
      <w:r>
        <w:rPr>
          <w:rFonts w:cs="Times New Roman"/>
        </w:rPr>
        <w:t>’</w:t>
      </w:r>
      <w:r w:rsidRPr="00F8712A">
        <w:rPr>
          <w:rFonts w:cs="Times New Roman"/>
        </w:rPr>
        <w:t>est-il pas vrai</w:t>
      </w:r>
      <w:r>
        <w:rPr>
          <w:rFonts w:cs="Times New Roman"/>
        </w:rPr>
        <w:t> ?</w:t>
      </w:r>
    </w:p>
    <w:p w:rsidR="007A4303" w:rsidRPr="00F8712A" w:rsidDel="00CA4100" w:rsidRDefault="007A4303" w:rsidP="007A4303">
      <w:pPr>
        <w:pStyle w:val="Corpsdetexte"/>
        <w:rPr>
          <w:del w:id="6" w:author="User" w:date="2018-12-17T15:24:00Z"/>
          <w:rFonts w:cs="Times New Roman"/>
        </w:rPr>
      </w:pPr>
      <w:r w:rsidRPr="00F8712A">
        <w:rPr>
          <w:rFonts w:cs="Times New Roman"/>
        </w:rPr>
        <w:t>Deux mots sur l</w:t>
      </w:r>
      <w:r>
        <w:rPr>
          <w:rFonts w:cs="Times New Roman"/>
        </w:rPr>
        <w:t>’</w:t>
      </w:r>
      <w:r w:rsidRPr="00F8712A">
        <w:rPr>
          <w:rFonts w:cs="Times New Roman"/>
        </w:rPr>
        <w:t>auteur</w:t>
      </w:r>
      <w:r>
        <w:rPr>
          <w:rFonts w:cs="Times New Roman"/>
        </w:rPr>
        <w:t> :</w:t>
      </w:r>
      <w:r w:rsidRPr="00F8712A">
        <w:rPr>
          <w:rFonts w:cs="Times New Roman"/>
        </w:rPr>
        <w:t xml:space="preserve"> </w:t>
      </w:r>
      <w:r>
        <w:rPr>
          <w:rFonts w:cs="Times New Roman"/>
        </w:rPr>
        <w:t>M. </w:t>
      </w:r>
      <w:r w:rsidRPr="00F8712A">
        <w:rPr>
          <w:rFonts w:cs="Times New Roman"/>
        </w:rPr>
        <w:t xml:space="preserve">Luigi Capuana est avec </w:t>
      </w:r>
      <w:r>
        <w:rPr>
          <w:rFonts w:cs="Times New Roman"/>
        </w:rPr>
        <w:t>M. </w:t>
      </w:r>
      <w:r w:rsidRPr="00F8712A">
        <w:rPr>
          <w:rFonts w:cs="Times New Roman"/>
        </w:rPr>
        <w:t>Giovanni Verga, dont il est, depuis de longues années, l</w:t>
      </w:r>
      <w:r>
        <w:rPr>
          <w:rFonts w:cs="Times New Roman"/>
        </w:rPr>
        <w:t>’</w:t>
      </w:r>
      <w:r w:rsidRPr="00F8712A">
        <w:rPr>
          <w:rFonts w:cs="Times New Roman"/>
        </w:rPr>
        <w:t xml:space="preserve">ami très intime, le représentant le plus </w:t>
      </w:r>
      <w:r>
        <w:rPr>
          <w:rFonts w:cs="Times New Roman"/>
        </w:rPr>
        <w:t>en vue du naturalisme italien — </w:t>
      </w:r>
      <w:r w:rsidRPr="00F8712A">
        <w:rPr>
          <w:rFonts w:cs="Times New Roman"/>
        </w:rPr>
        <w:t xml:space="preserve">ou, selon la manière de dire de là-bas, du vérisme. Il a publié </w:t>
      </w:r>
      <w:proofErr w:type="spellStart"/>
      <w:r w:rsidRPr="00F8712A">
        <w:rPr>
          <w:rFonts w:cs="Times New Roman"/>
          <w:i/>
        </w:rPr>
        <w:t>Giacinta</w:t>
      </w:r>
      <w:proofErr w:type="spellEnd"/>
      <w:r w:rsidRPr="00F8712A">
        <w:rPr>
          <w:rFonts w:cs="Times New Roman"/>
        </w:rPr>
        <w:t>, un roman brutal et palpitant que l</w:t>
      </w:r>
      <w:r>
        <w:rPr>
          <w:rFonts w:cs="Times New Roman"/>
        </w:rPr>
        <w:t>’</w:t>
      </w:r>
      <w:r w:rsidRPr="00F8712A">
        <w:rPr>
          <w:rFonts w:cs="Times New Roman"/>
        </w:rPr>
        <w:t>on a été jusqu</w:t>
      </w:r>
      <w:r>
        <w:rPr>
          <w:rFonts w:cs="Times New Roman"/>
        </w:rPr>
        <w:t>’</w:t>
      </w:r>
      <w:r w:rsidRPr="00F8712A">
        <w:rPr>
          <w:rFonts w:cs="Times New Roman"/>
        </w:rPr>
        <w:t xml:space="preserve">à comparer à </w:t>
      </w:r>
      <w:r w:rsidRPr="00F8712A">
        <w:rPr>
          <w:rFonts w:cs="Times New Roman"/>
          <w:i/>
        </w:rPr>
        <w:t>Madame Bovary</w:t>
      </w:r>
      <w:r w:rsidRPr="00F8712A">
        <w:rPr>
          <w:rFonts w:cs="Times New Roman"/>
        </w:rPr>
        <w:t xml:space="preserve"> et qui eut bien quatre éditions. Ce qui, en Italie, indique un grand succès, car en librairie, comme en philosophie, tout ici-bas est relatif. On lui doit encore un recueil de contes pour les enfants vraiment délicieux, dont une traduction française serait tout indiquée</w:t>
      </w:r>
      <w:r>
        <w:rPr>
          <w:rFonts w:cs="Times New Roman"/>
        </w:rPr>
        <w:t> ;</w:t>
      </w:r>
      <w:r w:rsidRPr="00F8712A">
        <w:rPr>
          <w:rFonts w:cs="Times New Roman"/>
        </w:rPr>
        <w:t xml:space="preserve"> deux ou trois romans</w:t>
      </w:r>
      <w:r>
        <w:rPr>
          <w:rFonts w:cs="Times New Roman"/>
        </w:rPr>
        <w:t> :</w:t>
      </w:r>
      <w:r w:rsidRPr="00F8712A">
        <w:rPr>
          <w:rFonts w:cs="Times New Roman"/>
        </w:rPr>
        <w:t xml:space="preserve"> </w:t>
      </w:r>
      <w:r w:rsidRPr="00F8712A">
        <w:rPr>
          <w:rFonts w:cs="Times New Roman"/>
          <w:i/>
        </w:rPr>
        <w:t>Le Parfum</w:t>
      </w:r>
      <w:r w:rsidRPr="00F8712A">
        <w:rPr>
          <w:rFonts w:cs="Times New Roman"/>
        </w:rPr>
        <w:t xml:space="preserve">, </w:t>
      </w:r>
      <w:r w:rsidRPr="00F8712A">
        <w:rPr>
          <w:rFonts w:cs="Times New Roman"/>
          <w:i/>
        </w:rPr>
        <w:t>Frisson,</w:t>
      </w:r>
      <w:r w:rsidRPr="00F8712A">
        <w:rPr>
          <w:rFonts w:cs="Times New Roman"/>
        </w:rPr>
        <w:t xml:space="preserve"> aucun </w:t>
      </w:r>
      <w:r w:rsidRPr="00F8712A">
        <w:rPr>
          <w:rFonts w:cs="Times New Roman"/>
        </w:rPr>
        <w:lastRenderedPageBreak/>
        <w:t>n</w:t>
      </w:r>
      <w:r>
        <w:rPr>
          <w:rFonts w:cs="Times New Roman"/>
        </w:rPr>
        <w:t>’</w:t>
      </w:r>
      <w:r w:rsidRPr="00F8712A">
        <w:rPr>
          <w:rFonts w:cs="Times New Roman"/>
        </w:rPr>
        <w:t xml:space="preserve">atteignant la maîtrise, de </w:t>
      </w:r>
      <w:proofErr w:type="spellStart"/>
      <w:r w:rsidRPr="00F8712A">
        <w:rPr>
          <w:rFonts w:cs="Times New Roman"/>
          <w:i/>
        </w:rPr>
        <w:t>Giacinta</w:t>
      </w:r>
      <w:proofErr w:type="spellEnd"/>
      <w:r>
        <w:rPr>
          <w:rFonts w:cs="Times New Roman"/>
        </w:rPr>
        <w:t> ;</w:t>
      </w:r>
      <w:r w:rsidRPr="00F8712A">
        <w:rPr>
          <w:rFonts w:cs="Times New Roman"/>
        </w:rPr>
        <w:t xml:space="preserve"> quelques volumes de nouvelles parfois exquises, jamais banales, et quatre volumes de critique parmi lesquels celui que j</w:t>
      </w:r>
      <w:r>
        <w:rPr>
          <w:rFonts w:cs="Times New Roman"/>
        </w:rPr>
        <w:t>’</w:t>
      </w:r>
      <w:r w:rsidRPr="00F8712A">
        <w:rPr>
          <w:rFonts w:cs="Times New Roman"/>
        </w:rPr>
        <w:t>ai l</w:t>
      </w:r>
      <w:r>
        <w:rPr>
          <w:rFonts w:cs="Times New Roman"/>
        </w:rPr>
        <w:t>’</w:t>
      </w:r>
      <w:r w:rsidRPr="00F8712A">
        <w:rPr>
          <w:rFonts w:cs="Times New Roman"/>
        </w:rPr>
        <w:t xml:space="preserve">honneur de vous présenter. </w:t>
      </w:r>
      <w:r>
        <w:rPr>
          <w:rFonts w:cs="Times New Roman"/>
        </w:rPr>
        <w:t>M. </w:t>
      </w:r>
      <w:r w:rsidRPr="00F8712A">
        <w:rPr>
          <w:rFonts w:cs="Times New Roman"/>
        </w:rPr>
        <w:t xml:space="preserve">Capuana est </w:t>
      </w:r>
      <w:proofErr w:type="spellStart"/>
      <w:r w:rsidRPr="00F8712A">
        <w:rPr>
          <w:rFonts w:cs="Times New Roman"/>
        </w:rPr>
        <w:t>Catanais</w:t>
      </w:r>
      <w:proofErr w:type="spellEnd"/>
      <w:r>
        <w:rPr>
          <w:rFonts w:cs="Times New Roman"/>
        </w:rPr>
        <w:t> ;</w:t>
      </w:r>
      <w:r w:rsidRPr="00F8712A">
        <w:rPr>
          <w:rFonts w:cs="Times New Roman"/>
        </w:rPr>
        <w:t xml:space="preserve"> il aurait donc dans ses veines, d</w:t>
      </w:r>
      <w:r>
        <w:rPr>
          <w:rFonts w:cs="Times New Roman"/>
        </w:rPr>
        <w:t>’</w:t>
      </w:r>
      <w:r w:rsidRPr="00F8712A">
        <w:rPr>
          <w:rFonts w:cs="Times New Roman"/>
        </w:rPr>
        <w:t xml:space="preserve">après </w:t>
      </w:r>
      <w:r>
        <w:rPr>
          <w:rFonts w:cs="Times New Roman"/>
        </w:rPr>
        <w:t>M. </w:t>
      </w:r>
      <w:r w:rsidRPr="00F8712A">
        <w:rPr>
          <w:rFonts w:cs="Times New Roman"/>
        </w:rPr>
        <w:t>Reclus, du sang grec plus pur que celui des Athéniens d</w:t>
      </w:r>
      <w:r>
        <w:rPr>
          <w:rFonts w:cs="Times New Roman"/>
        </w:rPr>
        <w:t>’</w:t>
      </w:r>
      <w:r w:rsidRPr="00F8712A">
        <w:rPr>
          <w:rFonts w:cs="Times New Roman"/>
        </w:rPr>
        <w:t>Athènes. Vous comprendrez alors pourquoi il est artiste au point qu</w:t>
      </w:r>
      <w:r>
        <w:rPr>
          <w:rFonts w:cs="Times New Roman"/>
        </w:rPr>
        <w:t>’</w:t>
      </w:r>
      <w:r w:rsidRPr="00F8712A">
        <w:rPr>
          <w:rFonts w:cs="Times New Roman"/>
        </w:rPr>
        <w:t>on l</w:t>
      </w:r>
      <w:r>
        <w:rPr>
          <w:rFonts w:cs="Times New Roman"/>
        </w:rPr>
        <w:t>’</w:t>
      </w:r>
      <w:r w:rsidRPr="00F8712A">
        <w:rPr>
          <w:rFonts w:cs="Times New Roman"/>
        </w:rPr>
        <w:t>appelle volontiers le Paul Bourget d</w:t>
      </w:r>
      <w:r>
        <w:rPr>
          <w:rFonts w:cs="Times New Roman"/>
        </w:rPr>
        <w:t>’</w:t>
      </w:r>
      <w:r w:rsidRPr="00F8712A">
        <w:rPr>
          <w:rFonts w:cs="Times New Roman"/>
        </w:rPr>
        <w:t>Italie (n</w:t>
      </w:r>
      <w:r>
        <w:rPr>
          <w:rFonts w:cs="Times New Roman"/>
        </w:rPr>
        <w:t>’</w:t>
      </w:r>
      <w:r w:rsidRPr="00F8712A">
        <w:rPr>
          <w:rFonts w:cs="Times New Roman"/>
        </w:rPr>
        <w:t>est-ce pas tout dire</w:t>
      </w:r>
      <w:r>
        <w:rPr>
          <w:rFonts w:cs="Times New Roman"/>
        </w:rPr>
        <w:t> ?</w:t>
      </w:r>
      <w:r w:rsidRPr="00F8712A">
        <w:rPr>
          <w:rFonts w:cs="Times New Roman"/>
        </w:rPr>
        <w:t>) et pourquoi aussi il ne se départ guère, en critique, de la plus aimable bienveillance. Il est des traditions de race comme il est des traditions de fam</w:t>
      </w:r>
      <w:r>
        <w:rPr>
          <w:rFonts w:cs="Times New Roman"/>
        </w:rPr>
        <w:t>ille, elles sont inoubliables — </w:t>
      </w:r>
      <w:r w:rsidRPr="00F8712A">
        <w:rPr>
          <w:rFonts w:cs="Times New Roman"/>
        </w:rPr>
        <w:t>et ceux de la patrie de Théocrite ne seront jamais des barbares. Il est possible qu</w:t>
      </w:r>
      <w:r>
        <w:rPr>
          <w:rFonts w:cs="Times New Roman"/>
        </w:rPr>
        <w:t>’</w:t>
      </w:r>
      <w:r w:rsidRPr="00F8712A">
        <w:rPr>
          <w:rFonts w:cs="Times New Roman"/>
        </w:rPr>
        <w:t>ils en sachent sur beaucoup de choses bien moins long que nous, car, là-</w:t>
      </w:r>
      <w:r>
        <w:rPr>
          <w:rFonts w:cs="Times New Roman"/>
        </w:rPr>
        <w:t>bas, la nature est trop belle — </w:t>
      </w:r>
      <w:r w:rsidRPr="00F8712A">
        <w:rPr>
          <w:rFonts w:cs="Times New Roman"/>
        </w:rPr>
        <w:t>et pour eux, le mot de Méphistophélès est, certes, plus vrai que pou</w:t>
      </w:r>
      <w:r>
        <w:rPr>
          <w:rFonts w:cs="Times New Roman"/>
        </w:rPr>
        <w:t>r nous </w:t>
      </w:r>
      <w:r w:rsidRPr="00F8712A">
        <w:rPr>
          <w:rFonts w:cs="Times New Roman"/>
        </w:rPr>
        <w:t>— mais n</w:t>
      </w:r>
      <w:r>
        <w:rPr>
          <w:rFonts w:cs="Times New Roman"/>
        </w:rPr>
        <w:t>’</w:t>
      </w:r>
      <w:r w:rsidRPr="00F8712A">
        <w:rPr>
          <w:rFonts w:cs="Times New Roman"/>
        </w:rPr>
        <w:t>importe, vous ne leur ferez jamais prendre des lanternes pour des étoiles. Si peu qu</w:t>
      </w:r>
      <w:r>
        <w:rPr>
          <w:rFonts w:cs="Times New Roman"/>
        </w:rPr>
        <w:t>’</w:t>
      </w:r>
      <w:r w:rsidRPr="00F8712A">
        <w:rPr>
          <w:rFonts w:cs="Times New Roman"/>
        </w:rPr>
        <w:t>ils sachent, c</w:t>
      </w:r>
      <w:r>
        <w:rPr>
          <w:rFonts w:cs="Times New Roman"/>
        </w:rPr>
        <w:t>’est assez pour no</w:t>
      </w:r>
      <w:r w:rsidRPr="00F8712A">
        <w:rPr>
          <w:rFonts w:cs="Times New Roman"/>
        </w:rPr>
        <w:t xml:space="preserve">us pénétrer. Ne sont-ils pas fils de la race la plus intelligemment artiste </w:t>
      </w:r>
      <w:proofErr w:type="gramStart"/>
      <w:r w:rsidRPr="00F8712A">
        <w:rPr>
          <w:rFonts w:cs="Times New Roman"/>
        </w:rPr>
        <w:t>qui ait</w:t>
      </w:r>
      <w:proofErr w:type="gramEnd"/>
      <w:r w:rsidRPr="00F8712A">
        <w:rPr>
          <w:rFonts w:cs="Times New Roman"/>
        </w:rPr>
        <w:t xml:space="preserve"> jamais été</w:t>
      </w:r>
      <w:r>
        <w:rPr>
          <w:rFonts w:cs="Times New Roman"/>
        </w:rPr>
        <w:t> ?</w:t>
      </w:r>
    </w:p>
    <w:p w:rsidR="007A4303" w:rsidRPr="00F8712A" w:rsidRDefault="00DF6F5C" w:rsidP="00CA4100">
      <w:pPr>
        <w:pStyle w:val="Corpsdetexte"/>
        <w:rPr>
          <w:rFonts w:cs="Times New Roman"/>
        </w:rPr>
      </w:pPr>
      <w:r w:rsidRPr="00F8712A">
        <w:rPr>
          <w:rFonts w:cs="Times New Roman"/>
        </w:rPr>
        <w:t xml:space="preserve">Écoutez plutôt </w:t>
      </w:r>
      <w:r>
        <w:rPr>
          <w:rFonts w:cs="Times New Roman"/>
        </w:rPr>
        <w:t>M. </w:t>
      </w:r>
      <w:r w:rsidRPr="00F8712A">
        <w:rPr>
          <w:rFonts w:cs="Times New Roman"/>
        </w:rPr>
        <w:t>Capuana</w:t>
      </w:r>
      <w:r>
        <w:rPr>
          <w:rFonts w:cs="Times New Roman"/>
        </w:rPr>
        <w:t> :</w:t>
      </w:r>
      <w:r w:rsidRPr="00F8712A">
        <w:rPr>
          <w:rFonts w:cs="Times New Roman"/>
        </w:rPr>
        <w:t xml:space="preserve"> sa critique, genre</w:t>
      </w:r>
      <w:r>
        <w:rPr>
          <w:rFonts w:cs="Times New Roman"/>
        </w:rPr>
        <w:t xml:space="preserve"> </w:t>
      </w:r>
      <w:r w:rsidR="007A4303" w:rsidRPr="00F8712A">
        <w:rPr>
          <w:rFonts w:cs="Times New Roman"/>
        </w:rPr>
        <w:t>Lemaître, n</w:t>
      </w:r>
      <w:r w:rsidR="007A4303">
        <w:rPr>
          <w:rFonts w:cs="Times New Roman"/>
        </w:rPr>
        <w:t>’</w:t>
      </w:r>
      <w:r w:rsidR="007A4303" w:rsidRPr="00F8712A">
        <w:rPr>
          <w:rFonts w:cs="Times New Roman"/>
        </w:rPr>
        <w:t>a pas ombre d</w:t>
      </w:r>
      <w:r w:rsidR="007A4303">
        <w:rPr>
          <w:rFonts w:cs="Times New Roman"/>
        </w:rPr>
        <w:t>’</w:t>
      </w:r>
      <w:r w:rsidR="007A4303" w:rsidRPr="00F8712A">
        <w:rPr>
          <w:rFonts w:cs="Times New Roman"/>
        </w:rPr>
        <w:t>érudition, et pourtant, quoiqu</w:t>
      </w:r>
      <w:r w:rsidR="007A4303">
        <w:rPr>
          <w:rFonts w:cs="Times New Roman"/>
        </w:rPr>
        <w:t>’</w:t>
      </w:r>
      <w:r w:rsidR="007A4303" w:rsidRPr="00F8712A">
        <w:rPr>
          <w:rFonts w:cs="Times New Roman"/>
        </w:rPr>
        <w:t>elle parle d</w:t>
      </w:r>
      <w:r w:rsidR="007A4303">
        <w:rPr>
          <w:rFonts w:cs="Times New Roman"/>
        </w:rPr>
        <w:t>’</w:t>
      </w:r>
      <w:r w:rsidR="007A4303" w:rsidRPr="00F8712A">
        <w:rPr>
          <w:rFonts w:cs="Times New Roman"/>
        </w:rPr>
        <w:t>étrangers qui lui sont presque des inconnus, elle est juste que c</w:t>
      </w:r>
      <w:r w:rsidR="007A4303">
        <w:rPr>
          <w:rFonts w:cs="Times New Roman"/>
        </w:rPr>
        <w:t>’</w:t>
      </w:r>
      <w:r w:rsidR="007A4303" w:rsidRPr="00F8712A">
        <w:rPr>
          <w:rFonts w:cs="Times New Roman"/>
        </w:rPr>
        <w:t>est un charme et jusque dans les nuances des idées</w:t>
      </w:r>
      <w:r w:rsidR="007A4303">
        <w:rPr>
          <w:rFonts w:cs="Times New Roman"/>
        </w:rPr>
        <w:t> :</w:t>
      </w:r>
      <w:r w:rsidR="007A4303" w:rsidRPr="00F8712A">
        <w:rPr>
          <w:rFonts w:cs="Times New Roman"/>
        </w:rPr>
        <w:t xml:space="preserve"> </w:t>
      </w:r>
      <w:r w:rsidR="007A4303" w:rsidRPr="002D4B6B">
        <w:rPr>
          <w:rStyle w:val="quotec"/>
        </w:rPr>
        <w:t>« Armand de Pontmartin, dit-il, ne laisse rien qui puisse lui survivre. Avec lui, ses Causeries sont mortes. De son vivant, cette espèce de Marquis de la Seiglière de la critique littéraire faisait plaisir. Égaré dans la société nouvelle, il ne la comprenait, ni ne la voyait guère telle qu’elle était. Il la jugeait selon les critères d’un autre siècle, mais sa parole facile, plaisante, claire et élégante était une compensation. Il parlait des faits de la journée et pour cela il intéressait. »</w:t>
      </w:r>
      <w:r w:rsidR="007A4303">
        <w:rPr>
          <w:rFonts w:cs="Times New Roman"/>
        </w:rPr>
        <w:t xml:space="preserve"> — </w:t>
      </w:r>
      <w:r w:rsidR="007A4303" w:rsidRPr="002D4B6B">
        <w:rPr>
          <w:rStyle w:val="quotec"/>
        </w:rPr>
        <w:t>« Alphonse Daudet, écrit-il dans un autre chapitre, est le Sardou du roman. Presque tous ses travaux sont, pourrait-on dire, le diagnostic de quelque curiosité maladive du public parisien. Or Daudet sait que la moitié du public européen, grâce aux chroniques des journaux, est pris, lui aussi, plus ou moins profondément, de la même curiosité malsaine. Le coup tiré sur Paris se répercute donc aussitôt à des milliers de lieues loin de Paris. Et Daudet ne s’est trompé qu’une fois, avec l’</w:t>
      </w:r>
      <w:r w:rsidR="007A4303" w:rsidRPr="002D4B6B">
        <w:rPr>
          <w:rStyle w:val="quotec"/>
          <w:i/>
        </w:rPr>
        <w:t>Évangéliste</w:t>
      </w:r>
      <w:r w:rsidR="007A4303" w:rsidRPr="002D4B6B">
        <w:rPr>
          <w:rStyle w:val="quotec"/>
        </w:rPr>
        <w:t>. »</w:t>
      </w:r>
      <w:r w:rsidR="007A4303" w:rsidRPr="00F8712A">
        <w:rPr>
          <w:rFonts w:cs="Times New Roman"/>
        </w:rPr>
        <w:t xml:space="preserve"> Il faudrait traduire encore ses considérations sur Jules Sandeau, qu</w:t>
      </w:r>
      <w:r w:rsidR="007A4303">
        <w:rPr>
          <w:rFonts w:cs="Times New Roman"/>
        </w:rPr>
        <w:t>’</w:t>
      </w:r>
      <w:r w:rsidR="007A4303" w:rsidRPr="00F8712A">
        <w:rPr>
          <w:rFonts w:cs="Times New Roman"/>
        </w:rPr>
        <w:t xml:space="preserve">il appelle bien joliment un écrivain </w:t>
      </w:r>
      <w:r w:rsidR="007A4303" w:rsidRPr="00F8712A">
        <w:rPr>
          <w:rFonts w:cs="Times New Roman"/>
          <w:i/>
        </w:rPr>
        <w:t>clair de lune</w:t>
      </w:r>
      <w:r w:rsidR="007A4303">
        <w:rPr>
          <w:rFonts w:cs="Times New Roman"/>
        </w:rPr>
        <w:t> ;</w:t>
      </w:r>
      <w:r w:rsidR="007A4303" w:rsidRPr="00F8712A">
        <w:rPr>
          <w:rFonts w:cs="Times New Roman"/>
        </w:rPr>
        <w:t xml:space="preserve"> sur Émile Augier, dont il admire les grandes œuvres en regrettant trop de </w:t>
      </w:r>
      <w:r w:rsidR="007A4303" w:rsidRPr="00F8712A">
        <w:rPr>
          <w:rFonts w:cs="Times New Roman"/>
          <w:i/>
        </w:rPr>
        <w:t>Gabrielle</w:t>
      </w:r>
      <w:r w:rsidR="007A4303" w:rsidRPr="00F8712A">
        <w:rPr>
          <w:rFonts w:cs="Times New Roman"/>
        </w:rPr>
        <w:t xml:space="preserve">, trop de </w:t>
      </w:r>
      <w:r w:rsidR="007A4303" w:rsidRPr="00F8712A">
        <w:rPr>
          <w:rFonts w:cs="Times New Roman"/>
          <w:i/>
        </w:rPr>
        <w:t>Paul Forestier</w:t>
      </w:r>
      <w:r w:rsidR="007A4303">
        <w:rPr>
          <w:rFonts w:cs="Times New Roman"/>
        </w:rPr>
        <w:t> ;</w:t>
      </w:r>
      <w:r w:rsidR="007A4303" w:rsidRPr="00F8712A">
        <w:rPr>
          <w:rFonts w:cs="Times New Roman"/>
        </w:rPr>
        <w:t xml:space="preserve"> sur </w:t>
      </w:r>
      <w:r w:rsidR="007A4303">
        <w:rPr>
          <w:rFonts w:cs="Times New Roman"/>
        </w:rPr>
        <w:t>M. </w:t>
      </w:r>
      <w:r w:rsidR="007A4303" w:rsidRPr="00F8712A">
        <w:rPr>
          <w:rFonts w:cs="Times New Roman"/>
        </w:rPr>
        <w:t>Édouard Rod, auquel il reproche de faire, au détriment de l</w:t>
      </w:r>
      <w:r w:rsidR="007A4303">
        <w:rPr>
          <w:rFonts w:cs="Times New Roman"/>
        </w:rPr>
        <w:t>’</w:t>
      </w:r>
      <w:r w:rsidR="007A4303" w:rsidRPr="00F8712A">
        <w:rPr>
          <w:rFonts w:cs="Times New Roman"/>
        </w:rPr>
        <w:t xml:space="preserve">art, la part trop belle à la </w:t>
      </w:r>
      <w:proofErr w:type="spellStart"/>
      <w:r w:rsidR="007A4303" w:rsidRPr="00F8712A">
        <w:rPr>
          <w:rFonts w:cs="Times New Roman"/>
        </w:rPr>
        <w:t>psychophilosophie</w:t>
      </w:r>
      <w:proofErr w:type="spellEnd"/>
      <w:r w:rsidR="007A4303">
        <w:rPr>
          <w:rFonts w:cs="Times New Roman"/>
        </w:rPr>
        <w:t> ;</w:t>
      </w:r>
      <w:r w:rsidR="007A4303" w:rsidRPr="00F8712A">
        <w:rPr>
          <w:rFonts w:cs="Times New Roman"/>
        </w:rPr>
        <w:t xml:space="preserve"> sur </w:t>
      </w:r>
      <w:r w:rsidR="007A4303">
        <w:rPr>
          <w:rFonts w:cs="Times New Roman"/>
        </w:rPr>
        <w:t>M. </w:t>
      </w:r>
      <w:r w:rsidR="007A4303" w:rsidRPr="00F8712A">
        <w:rPr>
          <w:rFonts w:cs="Times New Roman"/>
        </w:rPr>
        <w:t xml:space="preserve">Henry Becque enfin. Il admire comme il convient </w:t>
      </w:r>
      <w:r w:rsidR="007A4303" w:rsidRPr="00F8712A">
        <w:rPr>
          <w:rFonts w:cs="Times New Roman"/>
          <w:i/>
        </w:rPr>
        <w:t>Les Corbeaux</w:t>
      </w:r>
      <w:r w:rsidR="007A4303" w:rsidRPr="00F8712A">
        <w:rPr>
          <w:rFonts w:cs="Times New Roman"/>
        </w:rPr>
        <w:t xml:space="preserve"> et </w:t>
      </w:r>
      <w:r w:rsidR="007A4303" w:rsidRPr="00F8712A">
        <w:rPr>
          <w:rFonts w:cs="Times New Roman"/>
          <w:i/>
        </w:rPr>
        <w:t>La Parisienne</w:t>
      </w:r>
      <w:r w:rsidR="007A4303" w:rsidRPr="00F8712A">
        <w:rPr>
          <w:rFonts w:cs="Times New Roman"/>
        </w:rPr>
        <w:t xml:space="preserve"> et dit, avec raison, que la représentation de ses pièces seront plus tard </w:t>
      </w:r>
      <w:r w:rsidR="007A4303" w:rsidRPr="002D4B6B">
        <w:rPr>
          <w:rStyle w:val="quotec"/>
        </w:rPr>
        <w:t>« des dates mémorables dans l’histoire de l’art dramatique moderne »</w:t>
      </w:r>
      <w:r w:rsidR="007A4303" w:rsidRPr="00F8712A">
        <w:rPr>
          <w:rFonts w:cs="Times New Roman"/>
        </w:rPr>
        <w:t>. Mais j</w:t>
      </w:r>
      <w:r w:rsidR="007A4303">
        <w:rPr>
          <w:rFonts w:cs="Times New Roman"/>
        </w:rPr>
        <w:t>’</w:t>
      </w:r>
      <w:r w:rsidR="007A4303" w:rsidRPr="00F8712A">
        <w:rPr>
          <w:rFonts w:cs="Times New Roman"/>
        </w:rPr>
        <w:t>ai hâte d</w:t>
      </w:r>
      <w:r w:rsidR="007A4303">
        <w:rPr>
          <w:rFonts w:cs="Times New Roman"/>
        </w:rPr>
        <w:t>’</w:t>
      </w:r>
      <w:r w:rsidR="007A4303" w:rsidRPr="00F8712A">
        <w:rPr>
          <w:rFonts w:cs="Times New Roman"/>
        </w:rPr>
        <w:t>arriver aux pages sur les œuvres et les auteurs dont je vous parlais en commençant. Après avoir répété l</w:t>
      </w:r>
      <w:r w:rsidR="007A4303">
        <w:rPr>
          <w:rFonts w:cs="Times New Roman"/>
        </w:rPr>
        <w:t>’</w:t>
      </w:r>
      <w:r w:rsidR="007A4303" w:rsidRPr="00F8712A">
        <w:rPr>
          <w:rFonts w:cs="Times New Roman"/>
        </w:rPr>
        <w:t>intérêt et l</w:t>
      </w:r>
      <w:r w:rsidR="007A4303">
        <w:rPr>
          <w:rFonts w:cs="Times New Roman"/>
        </w:rPr>
        <w:t>’</w:t>
      </w:r>
      <w:r w:rsidR="007A4303" w:rsidRPr="00F8712A">
        <w:rPr>
          <w:rFonts w:cs="Times New Roman"/>
        </w:rPr>
        <w:t xml:space="preserve">influence </w:t>
      </w:r>
      <w:r w:rsidR="007A4303" w:rsidRPr="00F8712A">
        <w:rPr>
          <w:rFonts w:cs="Times New Roman"/>
        </w:rPr>
        <w:lastRenderedPageBreak/>
        <w:t>qu</w:t>
      </w:r>
      <w:r w:rsidR="007A4303">
        <w:rPr>
          <w:rFonts w:cs="Times New Roman"/>
        </w:rPr>
        <w:t>’</w:t>
      </w:r>
      <w:r w:rsidR="007A4303" w:rsidRPr="00F8712A">
        <w:rPr>
          <w:rFonts w:cs="Times New Roman"/>
        </w:rPr>
        <w:t xml:space="preserve">eut en Italie le naturalisme français, </w:t>
      </w:r>
      <w:r w:rsidR="007A4303">
        <w:rPr>
          <w:rFonts w:cs="Times New Roman"/>
        </w:rPr>
        <w:t>M. </w:t>
      </w:r>
      <w:r w:rsidR="007A4303" w:rsidRPr="00F8712A">
        <w:rPr>
          <w:rFonts w:cs="Times New Roman"/>
        </w:rPr>
        <w:t>Capuana se demande si le spiritualisme, le symbolisme ou le décaden</w:t>
      </w:r>
      <w:r w:rsidR="007A4303">
        <w:rPr>
          <w:rFonts w:cs="Times New Roman"/>
        </w:rPr>
        <w:t>tisme — </w:t>
      </w:r>
      <w:r w:rsidR="007A4303" w:rsidRPr="00F8712A">
        <w:rPr>
          <w:rFonts w:cs="Times New Roman"/>
        </w:rPr>
        <w:t>car il hésite ent</w:t>
      </w:r>
      <w:r w:rsidR="007A4303">
        <w:rPr>
          <w:rFonts w:cs="Times New Roman"/>
        </w:rPr>
        <w:t>re ces différentes appellations </w:t>
      </w:r>
      <w:r w:rsidR="007A4303" w:rsidRPr="00F8712A">
        <w:rPr>
          <w:rFonts w:cs="Times New Roman"/>
        </w:rPr>
        <w:t>— semble promis à de si glorieuses destinées. Il en doute, mais ajoute en italien grécisant</w:t>
      </w:r>
      <w:r w:rsidR="007A4303">
        <w:rPr>
          <w:rFonts w:cs="Times New Roman"/>
        </w:rPr>
        <w:t> :</w:t>
      </w:r>
      <w:r w:rsidR="007A4303" w:rsidRPr="00F8712A">
        <w:rPr>
          <w:rFonts w:cs="Times New Roman"/>
        </w:rPr>
        <w:t xml:space="preserve"> </w:t>
      </w:r>
      <w:r w:rsidR="007A4303" w:rsidRPr="002D4B6B">
        <w:rPr>
          <w:rStyle w:val="quotec"/>
        </w:rPr>
        <w:t>« D’ailleurs, s’il y a des roses, elles fleuriront. Et puis, ce n’est pas un mal de donner un coup d’œil à ce que l’on va tentant autre part. L’expérience apprend. »</w:t>
      </w:r>
      <w:r w:rsidR="007A4303" w:rsidRPr="00F8712A">
        <w:rPr>
          <w:rFonts w:cs="Times New Roman"/>
        </w:rPr>
        <w:t xml:space="preserve"> Alors rapidement, d</w:t>
      </w:r>
      <w:r w:rsidR="007A4303">
        <w:rPr>
          <w:rFonts w:cs="Times New Roman"/>
        </w:rPr>
        <w:t>’</w:t>
      </w:r>
      <w:r w:rsidR="007A4303" w:rsidRPr="00F8712A">
        <w:rPr>
          <w:rFonts w:cs="Times New Roman"/>
        </w:rPr>
        <w:t>après Charles Morice et d</w:t>
      </w:r>
      <w:r w:rsidR="007A4303">
        <w:rPr>
          <w:rFonts w:cs="Times New Roman"/>
        </w:rPr>
        <w:t>’</w:t>
      </w:r>
      <w:r w:rsidR="007A4303" w:rsidRPr="00F8712A">
        <w:rPr>
          <w:rFonts w:cs="Times New Roman"/>
        </w:rPr>
        <w:t>autres esthéticiens qu</w:t>
      </w:r>
      <w:r w:rsidR="007A4303">
        <w:rPr>
          <w:rFonts w:cs="Times New Roman"/>
        </w:rPr>
        <w:t>’</w:t>
      </w:r>
      <w:r w:rsidR="007A4303" w:rsidRPr="00F8712A">
        <w:rPr>
          <w:rFonts w:cs="Times New Roman"/>
        </w:rPr>
        <w:t xml:space="preserve">il ne nomme pas, </w:t>
      </w:r>
      <w:r w:rsidR="007A4303">
        <w:rPr>
          <w:rFonts w:cs="Times New Roman"/>
        </w:rPr>
        <w:t>M. </w:t>
      </w:r>
      <w:r w:rsidR="007A4303" w:rsidRPr="00F8712A">
        <w:rPr>
          <w:rFonts w:cs="Times New Roman"/>
        </w:rPr>
        <w:t>Capuana cherche à résumer les théories du Théâtre d</w:t>
      </w:r>
      <w:r w:rsidR="007A4303">
        <w:rPr>
          <w:rFonts w:cs="Times New Roman"/>
        </w:rPr>
        <w:t>’</w:t>
      </w:r>
      <w:r w:rsidR="007A4303" w:rsidRPr="00F8712A">
        <w:rPr>
          <w:rFonts w:cs="Times New Roman"/>
        </w:rPr>
        <w:t xml:space="preserve">Art et du Théâtre Libre. À propos de ce dernier, il a tort de nommer un arrangeur de spectacles dont on ne doit parler que dans les comptes rendus des tribunaux, mais il a raison de signaler la concordance entre les efforts des George </w:t>
      </w:r>
      <w:proofErr w:type="spellStart"/>
      <w:r w:rsidR="007A4303" w:rsidRPr="00F8712A">
        <w:rPr>
          <w:rFonts w:cs="Times New Roman"/>
        </w:rPr>
        <w:t>Ancey</w:t>
      </w:r>
      <w:proofErr w:type="spellEnd"/>
      <w:r w:rsidR="007A4303" w:rsidRPr="00F8712A">
        <w:rPr>
          <w:rFonts w:cs="Times New Roman"/>
        </w:rPr>
        <w:t xml:space="preserve">, des Pierre Wolf, de Paris, et des Hauptmann, des </w:t>
      </w:r>
      <w:proofErr w:type="spellStart"/>
      <w:r w:rsidR="007A4303" w:rsidRPr="00F8712A">
        <w:rPr>
          <w:rFonts w:cs="Times New Roman"/>
        </w:rPr>
        <w:t>Sundermann</w:t>
      </w:r>
      <w:proofErr w:type="spellEnd"/>
      <w:r w:rsidR="007A4303" w:rsidRPr="00F8712A">
        <w:rPr>
          <w:rFonts w:cs="Times New Roman"/>
        </w:rPr>
        <w:t>, de Berlin. Il y aurait, sur ce point, toute une étude à faire</w:t>
      </w:r>
      <w:r w:rsidR="007A4303">
        <w:rPr>
          <w:rFonts w:cs="Times New Roman"/>
        </w:rPr>
        <w:t> ;</w:t>
      </w:r>
      <w:r w:rsidR="007A4303" w:rsidRPr="00F8712A">
        <w:rPr>
          <w:rFonts w:cs="Times New Roman"/>
        </w:rPr>
        <w:t xml:space="preserve"> je la signale à qui de droit, des pièces comme l</w:t>
      </w:r>
      <w:r w:rsidR="007A4303">
        <w:rPr>
          <w:rFonts w:cs="Times New Roman"/>
        </w:rPr>
        <w:t>’</w:t>
      </w:r>
      <w:r w:rsidR="007A4303" w:rsidRPr="00F8712A">
        <w:rPr>
          <w:rFonts w:cs="Times New Roman"/>
          <w:i/>
        </w:rPr>
        <w:t>Honneur,</w:t>
      </w:r>
      <w:r w:rsidR="007A4303" w:rsidRPr="00F8712A">
        <w:rPr>
          <w:rFonts w:cs="Times New Roman"/>
        </w:rPr>
        <w:t xml:space="preserve"> de </w:t>
      </w:r>
      <w:proofErr w:type="spellStart"/>
      <w:r w:rsidR="007A4303" w:rsidRPr="00F8712A">
        <w:rPr>
          <w:rFonts w:cs="Times New Roman"/>
        </w:rPr>
        <w:t>Sundermann</w:t>
      </w:r>
      <w:proofErr w:type="spellEnd"/>
      <w:r w:rsidR="007A4303" w:rsidRPr="00F8712A">
        <w:rPr>
          <w:rFonts w:cs="Times New Roman"/>
        </w:rPr>
        <w:t>, méritant plus que notre curiosité. Comme exemple du Théâtre d</w:t>
      </w:r>
      <w:r w:rsidR="007A4303">
        <w:rPr>
          <w:rFonts w:cs="Times New Roman"/>
        </w:rPr>
        <w:t>’</w:t>
      </w:r>
      <w:r w:rsidR="007A4303" w:rsidRPr="00F8712A">
        <w:rPr>
          <w:rFonts w:cs="Times New Roman"/>
        </w:rPr>
        <w:t xml:space="preserve">Art, il nomme </w:t>
      </w:r>
      <w:r w:rsidR="007A4303" w:rsidRPr="00F8712A">
        <w:rPr>
          <w:rFonts w:cs="Times New Roman"/>
          <w:i/>
        </w:rPr>
        <w:t>Chérubin</w:t>
      </w:r>
      <w:r w:rsidR="007A4303" w:rsidRPr="00F8712A">
        <w:rPr>
          <w:rFonts w:cs="Times New Roman"/>
        </w:rPr>
        <w:t xml:space="preserve">, de </w:t>
      </w:r>
      <w:r w:rsidR="007A4303">
        <w:rPr>
          <w:rFonts w:cs="Times New Roman"/>
        </w:rPr>
        <w:t>M. </w:t>
      </w:r>
      <w:r w:rsidR="007A4303" w:rsidRPr="00F8712A">
        <w:rPr>
          <w:rFonts w:cs="Times New Roman"/>
        </w:rPr>
        <w:t xml:space="preserve">Morice, </w:t>
      </w:r>
      <w:r w:rsidR="007A4303" w:rsidRPr="002D4B6B">
        <w:rPr>
          <w:rStyle w:val="quotec"/>
        </w:rPr>
        <w:t>« qu’il n’a pas lu et dont il ne peut parler »</w:t>
      </w:r>
      <w:r w:rsidR="007A4303">
        <w:rPr>
          <w:rFonts w:cs="Times New Roman"/>
        </w:rPr>
        <w:t> ;</w:t>
      </w:r>
      <w:r w:rsidR="007A4303" w:rsidRPr="00F8712A">
        <w:rPr>
          <w:rFonts w:cs="Times New Roman"/>
        </w:rPr>
        <w:t xml:space="preserve"> la </w:t>
      </w:r>
      <w:r w:rsidR="007A4303" w:rsidRPr="00F8712A">
        <w:rPr>
          <w:rFonts w:cs="Times New Roman"/>
          <w:i/>
        </w:rPr>
        <w:t>Fille aux mains coupées</w:t>
      </w:r>
      <w:r w:rsidR="007A4303" w:rsidRPr="00F8712A">
        <w:rPr>
          <w:rFonts w:cs="Times New Roman"/>
        </w:rPr>
        <w:t xml:space="preserve">, de </w:t>
      </w:r>
      <w:r w:rsidR="007A4303">
        <w:rPr>
          <w:rFonts w:cs="Times New Roman"/>
        </w:rPr>
        <w:t>M. </w:t>
      </w:r>
      <w:r w:rsidR="007A4303" w:rsidRPr="00F8712A">
        <w:rPr>
          <w:rFonts w:cs="Times New Roman"/>
        </w:rPr>
        <w:t xml:space="preserve">Pierre Quillard, </w:t>
      </w:r>
      <w:r w:rsidR="007A4303" w:rsidRPr="002D4B6B">
        <w:rPr>
          <w:rStyle w:val="quotec"/>
        </w:rPr>
        <w:t>« qui plaît par l’étrangeté de la conception et par l’excellence de la forme »</w:t>
      </w:r>
      <w:r w:rsidR="007A4303">
        <w:rPr>
          <w:rFonts w:cs="Times New Roman"/>
        </w:rPr>
        <w:t> ;</w:t>
      </w:r>
      <w:r w:rsidR="007A4303" w:rsidRPr="00F8712A">
        <w:rPr>
          <w:rFonts w:cs="Times New Roman"/>
        </w:rPr>
        <w:t xml:space="preserve"> et </w:t>
      </w:r>
      <w:r w:rsidR="007A4303" w:rsidRPr="00F8712A">
        <w:rPr>
          <w:rFonts w:cs="Times New Roman"/>
          <w:i/>
        </w:rPr>
        <w:t>Madame la Mort</w:t>
      </w:r>
      <w:r w:rsidR="007A4303" w:rsidRPr="00F8712A">
        <w:rPr>
          <w:rFonts w:cs="Times New Roman"/>
        </w:rPr>
        <w:t xml:space="preserve">, de </w:t>
      </w:r>
      <w:r w:rsidR="007A4303">
        <w:rPr>
          <w:rFonts w:cs="Times New Roman"/>
        </w:rPr>
        <w:t>Mme </w:t>
      </w:r>
      <w:r w:rsidR="007A4303" w:rsidRPr="00F8712A">
        <w:rPr>
          <w:rFonts w:cs="Times New Roman"/>
        </w:rPr>
        <w:t>Rachilde, dont, au cours d</w:t>
      </w:r>
      <w:r w:rsidR="007A4303">
        <w:rPr>
          <w:rFonts w:cs="Times New Roman"/>
        </w:rPr>
        <w:t>’</w:t>
      </w:r>
      <w:r w:rsidR="007A4303" w:rsidRPr="00F8712A">
        <w:rPr>
          <w:rFonts w:cs="Times New Roman"/>
        </w:rPr>
        <w:t xml:space="preserve">une analyse aimable, il traduit un fragment de la scène du second acte, entre Paul </w:t>
      </w:r>
      <w:proofErr w:type="spellStart"/>
      <w:r w:rsidR="007A4303" w:rsidRPr="00F8712A">
        <w:rPr>
          <w:rFonts w:cs="Times New Roman"/>
        </w:rPr>
        <w:t>Dartigny</w:t>
      </w:r>
      <w:proofErr w:type="spellEnd"/>
      <w:r w:rsidR="007A4303" w:rsidRPr="00F8712A">
        <w:rPr>
          <w:rFonts w:cs="Times New Roman"/>
        </w:rPr>
        <w:t>, Lucie et la Femme voilée. L</w:t>
      </w:r>
      <w:r w:rsidR="007A4303">
        <w:rPr>
          <w:rFonts w:cs="Times New Roman"/>
        </w:rPr>
        <w:t>’</w:t>
      </w:r>
      <w:r w:rsidR="007A4303" w:rsidRPr="00F8712A">
        <w:rPr>
          <w:rFonts w:cs="Times New Roman"/>
        </w:rPr>
        <w:t>étude se termine par des considérations coupées de citations sur l</w:t>
      </w:r>
      <w:r w:rsidR="007A4303">
        <w:rPr>
          <w:rFonts w:cs="Times New Roman"/>
        </w:rPr>
        <w:t>’</w:t>
      </w:r>
      <w:r w:rsidR="007A4303" w:rsidRPr="00F8712A">
        <w:rPr>
          <w:rFonts w:cs="Times New Roman"/>
          <w:i/>
        </w:rPr>
        <w:t>Intruse</w:t>
      </w:r>
      <w:r w:rsidR="007A4303" w:rsidRPr="00F8712A">
        <w:rPr>
          <w:rFonts w:cs="Times New Roman"/>
        </w:rPr>
        <w:t xml:space="preserve"> et les </w:t>
      </w:r>
      <w:r w:rsidR="007A4303" w:rsidRPr="00F8712A">
        <w:rPr>
          <w:rFonts w:cs="Times New Roman"/>
          <w:i/>
        </w:rPr>
        <w:t>Aveugles</w:t>
      </w:r>
      <w:r w:rsidR="007A4303" w:rsidRPr="00F8712A">
        <w:rPr>
          <w:rFonts w:cs="Times New Roman"/>
        </w:rPr>
        <w:t xml:space="preserve">, de </w:t>
      </w:r>
      <w:r w:rsidR="007A4303">
        <w:rPr>
          <w:rFonts w:cs="Times New Roman"/>
        </w:rPr>
        <w:t>M. </w:t>
      </w:r>
      <w:r w:rsidR="007A4303" w:rsidRPr="00F8712A">
        <w:rPr>
          <w:rFonts w:cs="Times New Roman"/>
        </w:rPr>
        <w:t>Maurice Maeterlinck. Voici la conclusion</w:t>
      </w:r>
      <w:r w:rsidR="007A4303">
        <w:rPr>
          <w:rFonts w:cs="Times New Roman"/>
        </w:rPr>
        <w:t> :</w:t>
      </w:r>
      <w:r w:rsidR="007A4303" w:rsidRPr="00F8712A">
        <w:rPr>
          <w:rFonts w:cs="Times New Roman"/>
        </w:rPr>
        <w:t xml:space="preserve"> </w:t>
      </w:r>
      <w:r w:rsidR="007A4303" w:rsidRPr="002D4B6B">
        <w:rPr>
          <w:rStyle w:val="quotec"/>
        </w:rPr>
        <w:t xml:space="preserve">« À observer ces différents ouvrages, on remarque bien clairement une confusion entre la poésie lyrique et la poésie dramatique, comme si l’on tentait d’employer dans un art les moyens d’un autre. Les symbolistes citent Eschyle, Shakespeare, Molière parmi leurs prédécesseurs. Mme Rachilde avait probablement en mémoire les fantômes de Banco et du roi de Danemark lorsqu’elle imagina le personnage voilé de </w:t>
      </w:r>
      <w:r w:rsidR="007A4303" w:rsidRPr="002D4B6B">
        <w:rPr>
          <w:rStyle w:val="quotec"/>
          <w:i/>
        </w:rPr>
        <w:t>Madame la Mort</w:t>
      </w:r>
      <w:r w:rsidR="007A4303" w:rsidRPr="002D4B6B">
        <w:rPr>
          <w:rStyle w:val="quotec"/>
        </w:rPr>
        <w:t>. Sans doute, Maeterlinck a cru faire du Shakespeare en notant les sensations d’où naît la terreur de l’inconnu. Et les caractères ? et les passions ? et le choc qui produit les catastrophes vraiment tragiques ? Eschyle, Shakespeare, Molière s’en occupaient avant tout. Le fantôme qui apparaît sur l’esplanade du château d’Elseneur n’est pas une hallucination objective, mais c’est pour ainsi dire un être de chair et d’os. Il veut que le crime dont il a été victime soit puni, il vient demander vengeance. Hamlet ne sachant rien ne peut, par conséquent, se créer l’hallucination du fantôme de son père… Quant à la terreur de l’inconnu, plus qu’une sensation, c’est un sentiment qui peut devenir, si l’on veut, un moment de l’action dramatique, mais qui ne saurait, comme semble le prétendre M. Maeterlinck, constituer toute l’action, tout le drame… Ah, avant de s’aventurer à la recherche</w:t>
      </w:r>
      <w:r w:rsidR="007A4303">
        <w:rPr>
          <w:rStyle w:val="quotec"/>
        </w:rPr>
        <w:t xml:space="preserve"> </w:t>
      </w:r>
      <w:r w:rsidR="007A4303" w:rsidRPr="002D4B6B">
        <w:rPr>
          <w:rStyle w:val="quotec"/>
        </w:rPr>
        <w:t xml:space="preserve">d’une nouvelle formule dramatique, ne serait-il pas plus sensé, plus opportun de rechercher si en débarrassant l’ancienne formule de toutes les inutiles conventions dont elle est encombrée il </w:t>
      </w:r>
      <w:r w:rsidR="007A4303" w:rsidRPr="002D4B6B">
        <w:rPr>
          <w:rStyle w:val="quotec"/>
        </w:rPr>
        <w:lastRenderedPageBreak/>
        <w:t>ne serait pas possible d’en extraire de nouveaux sucs vitaux pour l’art théâtral ? À ce point de vue, retourner en arrière, refaire au théâtre une tentative pareille à celle des préraphaélites en peinture, pourra seulement, et si l’on veut, divertir un</w:t>
      </w:r>
      <w:r w:rsidR="007A4303">
        <w:rPr>
          <w:rStyle w:val="quotec"/>
        </w:rPr>
        <w:t xml:space="preserve"> instant et intéresser un peu — </w:t>
      </w:r>
      <w:r w:rsidR="007A4303" w:rsidRPr="002D4B6B">
        <w:rPr>
          <w:rStyle w:val="quotec"/>
        </w:rPr>
        <w:t>parce que l’habileté de l’artiste est grande et que le goût du spectateur est fatigué. »</w:t>
      </w:r>
    </w:p>
    <w:p w:rsidR="007A4303" w:rsidRPr="00F8712A" w:rsidRDefault="007A4303" w:rsidP="007A4303">
      <w:pPr>
        <w:pStyle w:val="Corpsdetexte"/>
        <w:rPr>
          <w:rFonts w:cs="Times New Roman"/>
        </w:rPr>
      </w:pPr>
      <w:r w:rsidRPr="00F8712A">
        <w:rPr>
          <w:rFonts w:cs="Times New Roman"/>
        </w:rPr>
        <w:t>Ces remarques sont sévère</w:t>
      </w:r>
      <w:r>
        <w:rPr>
          <w:rFonts w:cs="Times New Roman"/>
        </w:rPr>
        <w:t>s, mais elles sont courtoises — </w:t>
      </w:r>
      <w:r w:rsidRPr="00F8712A">
        <w:rPr>
          <w:rFonts w:cs="Times New Roman"/>
        </w:rPr>
        <w:t>on comprendra que je ne les discute pas. Je ne tenais, d</w:t>
      </w:r>
      <w:r>
        <w:rPr>
          <w:rFonts w:cs="Times New Roman"/>
        </w:rPr>
        <w:t>’</w:t>
      </w:r>
      <w:r w:rsidRPr="00F8712A">
        <w:rPr>
          <w:rFonts w:cs="Times New Roman"/>
        </w:rPr>
        <w:t>ailleurs, qu</w:t>
      </w:r>
      <w:r>
        <w:rPr>
          <w:rFonts w:cs="Times New Roman"/>
        </w:rPr>
        <w:t>’</w:t>
      </w:r>
      <w:r w:rsidRPr="00F8712A">
        <w:rPr>
          <w:rFonts w:cs="Times New Roman"/>
        </w:rPr>
        <w:t>à vous indiquer comment le Paul Bourget d</w:t>
      </w:r>
      <w:r>
        <w:rPr>
          <w:rFonts w:cs="Times New Roman"/>
        </w:rPr>
        <w:t>’</w:t>
      </w:r>
      <w:r w:rsidRPr="00F8712A">
        <w:rPr>
          <w:rFonts w:cs="Times New Roman"/>
        </w:rPr>
        <w:t xml:space="preserve">Italie appréciait la fantaisie bizarre de </w:t>
      </w:r>
      <w:r>
        <w:rPr>
          <w:rFonts w:cs="Times New Roman"/>
        </w:rPr>
        <w:t>Mme </w:t>
      </w:r>
      <w:r w:rsidRPr="00F8712A">
        <w:rPr>
          <w:rFonts w:cs="Times New Roman"/>
        </w:rPr>
        <w:t>Rachilde, la poésie d</w:t>
      </w:r>
      <w:r>
        <w:rPr>
          <w:rFonts w:cs="Times New Roman"/>
        </w:rPr>
        <w:t>’</w:t>
      </w:r>
      <w:r w:rsidRPr="00F8712A">
        <w:rPr>
          <w:rFonts w:cs="Times New Roman"/>
        </w:rPr>
        <w:t xml:space="preserve">art de </w:t>
      </w:r>
      <w:r>
        <w:rPr>
          <w:rFonts w:cs="Times New Roman"/>
        </w:rPr>
        <w:t>M. </w:t>
      </w:r>
      <w:r w:rsidRPr="00F8712A">
        <w:rPr>
          <w:rFonts w:cs="Times New Roman"/>
        </w:rPr>
        <w:t>Pierre Quillard, l</w:t>
      </w:r>
      <w:r>
        <w:rPr>
          <w:rFonts w:cs="Times New Roman"/>
        </w:rPr>
        <w:t>’</w:t>
      </w:r>
      <w:r w:rsidRPr="00F8712A">
        <w:rPr>
          <w:rFonts w:cs="Times New Roman"/>
        </w:rPr>
        <w:t xml:space="preserve">étrangeté névrosée de </w:t>
      </w:r>
      <w:r>
        <w:rPr>
          <w:rFonts w:cs="Times New Roman"/>
        </w:rPr>
        <w:t>M. </w:t>
      </w:r>
      <w:r w:rsidRPr="00F8712A">
        <w:rPr>
          <w:rFonts w:cs="Times New Roman"/>
        </w:rPr>
        <w:t>Maurice Maeterlinck ou l</w:t>
      </w:r>
      <w:r>
        <w:rPr>
          <w:rFonts w:cs="Times New Roman"/>
        </w:rPr>
        <w:t>’</w:t>
      </w:r>
      <w:r w:rsidRPr="00F8712A">
        <w:rPr>
          <w:rFonts w:cs="Times New Roman"/>
        </w:rPr>
        <w:t xml:space="preserve">esthétique subtile de </w:t>
      </w:r>
      <w:r>
        <w:rPr>
          <w:rFonts w:cs="Times New Roman"/>
        </w:rPr>
        <w:t>M. </w:t>
      </w:r>
      <w:r w:rsidRPr="00F8712A">
        <w:rPr>
          <w:rFonts w:cs="Times New Roman"/>
        </w:rPr>
        <w:t>Charles Morice.</w:t>
      </w:r>
    </w:p>
    <w:p w:rsidR="007A4303" w:rsidRPr="00F8712A" w:rsidRDefault="007A4303" w:rsidP="007A4303">
      <w:pPr>
        <w:pStyle w:val="Corpsdetexte"/>
        <w:rPr>
          <w:rFonts w:cs="Times New Roman"/>
        </w:rPr>
      </w:pPr>
      <w:r w:rsidRPr="00F8712A">
        <w:rPr>
          <w:rFonts w:cs="Times New Roman"/>
        </w:rPr>
        <w:t>Il y avai</w:t>
      </w:r>
      <w:r>
        <w:rPr>
          <w:rFonts w:cs="Times New Roman"/>
        </w:rPr>
        <w:t>t aussi une politesse à faire — </w:t>
      </w:r>
      <w:r w:rsidRPr="00F8712A">
        <w:rPr>
          <w:rFonts w:cs="Times New Roman"/>
        </w:rPr>
        <w:t>elle est faite.</w:t>
      </w:r>
    </w:p>
    <w:p w:rsidR="007A4303" w:rsidRPr="00CA4100" w:rsidRDefault="007A4303" w:rsidP="007A4303">
      <w:pPr>
        <w:pStyle w:val="Titre2"/>
      </w:pPr>
      <w:r w:rsidRPr="00CA4100">
        <w:t xml:space="preserve">Les Livres. </w:t>
      </w:r>
      <w:r w:rsidRPr="00CA4100">
        <w:br/>
      </w:r>
      <w:r w:rsidRPr="00CA4100">
        <w:rPr>
          <w:i/>
        </w:rPr>
        <w:t>La Messa a Psiche</w:t>
      </w:r>
      <w:r w:rsidRPr="00CA4100">
        <w:t>, di Emma (E. Viola Ferretti) — (Città di Castello, tipografia dello stabilimento S. Lapi)</w:t>
      </w:r>
    </w:p>
    <w:p w:rsidR="007A4303" w:rsidRPr="00925B7B" w:rsidRDefault="007A4303" w:rsidP="007A4303">
      <w:pPr>
        <w:pStyle w:val="term"/>
      </w:pPr>
      <w:proofErr w:type="gramStart"/>
      <w:r w:rsidRPr="00925B7B">
        <w:t>id</w:t>
      </w:r>
      <w:proofErr w:type="gramEnd"/>
      <w:r w:rsidRPr="00925B7B">
        <w:t> : article-</w:t>
      </w:r>
      <w:r>
        <w:t>1892</w:t>
      </w:r>
      <w:r w:rsidRPr="00925B7B">
        <w:t>-</w:t>
      </w:r>
      <w:r>
        <w:t>07</w:t>
      </w:r>
      <w:r w:rsidRPr="00925B7B">
        <w:t>_</w:t>
      </w:r>
      <w:r>
        <w:t>270</w:t>
      </w:r>
    </w:p>
    <w:p w:rsidR="007A4303" w:rsidRPr="00925B7B" w:rsidRDefault="007A4303" w:rsidP="007A4303">
      <w:pPr>
        <w:pStyle w:val="term"/>
      </w:pPr>
      <w:proofErr w:type="gramStart"/>
      <w:r w:rsidRPr="00925B7B">
        <w:t>author</w:t>
      </w:r>
      <w:proofErr w:type="gramEnd"/>
      <w:r w:rsidRPr="00925B7B">
        <w:t xml:space="preserve"> : </w:t>
      </w:r>
      <w:r>
        <w:t>Gourmont, Remy de (1858-1915)</w:t>
      </w:r>
    </w:p>
    <w:p w:rsidR="007A4303" w:rsidRPr="00925B7B" w:rsidRDefault="007A4303" w:rsidP="007A4303">
      <w:pPr>
        <w:pStyle w:val="term"/>
      </w:pPr>
      <w:proofErr w:type="gramStart"/>
      <w:r>
        <w:t>signed</w:t>
      </w:r>
      <w:proofErr w:type="gramEnd"/>
      <w:r>
        <w:t> : R. G.</w:t>
      </w:r>
    </w:p>
    <w:p w:rsidR="007A4303" w:rsidRDefault="007A4303" w:rsidP="007A4303">
      <w:pPr>
        <w:pStyle w:val="term"/>
      </w:pPr>
      <w:proofErr w:type="gramStart"/>
      <w:r w:rsidRPr="00925B7B">
        <w:t>section</w:t>
      </w:r>
      <w:proofErr w:type="gramEnd"/>
      <w:r w:rsidRPr="00925B7B">
        <w:t xml:space="preserve"> : </w:t>
      </w:r>
      <w:r>
        <w:t>Les Livres</w:t>
      </w:r>
    </w:p>
    <w:p w:rsidR="007A4303" w:rsidRPr="00CA4100" w:rsidRDefault="007A4303" w:rsidP="007A4303">
      <w:pPr>
        <w:pStyle w:val="term"/>
      </w:pPr>
      <w:r w:rsidRPr="00CA4100">
        <w:t xml:space="preserve">title : </w:t>
      </w:r>
      <w:r w:rsidRPr="00CA4100">
        <w:rPr>
          <w:i/>
        </w:rPr>
        <w:t>La Messa a Psiche</w:t>
      </w:r>
      <w:r w:rsidRPr="00CA4100">
        <w:t>, di Emma (E. Viola Ferretti) — (Città di Castello, tipografia dello stabilimento S. Lapi)</w:t>
      </w:r>
    </w:p>
    <w:p w:rsidR="007A4303" w:rsidRPr="00925B7B" w:rsidRDefault="007A4303" w:rsidP="007A4303">
      <w:pPr>
        <w:pStyle w:val="term"/>
      </w:pPr>
      <w:proofErr w:type="gramStart"/>
      <w:r w:rsidRPr="00925B7B">
        <w:t>date</w:t>
      </w:r>
      <w:proofErr w:type="gramEnd"/>
      <w:r w:rsidRPr="00925B7B">
        <w:t> :</w:t>
      </w:r>
      <w:r>
        <w:t xml:space="preserve"> 1892-07</w:t>
      </w:r>
    </w:p>
    <w:p w:rsidR="007A4303" w:rsidRDefault="007A4303" w:rsidP="007A4303">
      <w:pPr>
        <w:pStyle w:val="term"/>
      </w:pPr>
      <w:proofErr w:type="spellStart"/>
      <w:proofErr w:type="gramStart"/>
      <w:r w:rsidRPr="00925B7B">
        <w:t>ref</w:t>
      </w:r>
      <w:proofErr w:type="spellEnd"/>
      <w:proofErr w:type="gramEnd"/>
      <w:r w:rsidRPr="00925B7B">
        <w:t xml:space="preserve"> : </w:t>
      </w:r>
      <w:r>
        <w:t>Tome V, numéro 31, juillet 1892</w:t>
      </w:r>
      <w:r w:rsidRPr="00925B7B">
        <w:t xml:space="preserve">, </w:t>
      </w:r>
      <w:r>
        <w:t>p. 265-276 [270]</w:t>
      </w:r>
    </w:p>
    <w:p w:rsidR="007A4303" w:rsidRPr="00B260A4" w:rsidRDefault="007A4303" w:rsidP="007A4303">
      <w:pPr>
        <w:pStyle w:val="byline"/>
      </w:pPr>
      <w:r>
        <w:t>R. G. [Remy de Gourmont]</w:t>
      </w:r>
      <w:r w:rsidRPr="00B260A4">
        <w:t>.</w:t>
      </w:r>
    </w:p>
    <w:p w:rsidR="007A4303" w:rsidRDefault="007A4303" w:rsidP="007A4303">
      <w:pPr>
        <w:pStyle w:val="bibl"/>
      </w:pPr>
      <w:r>
        <w:t>Tome V, numéro 31, juillet 1892</w:t>
      </w:r>
      <w:r w:rsidRPr="00925B7B">
        <w:t xml:space="preserve">, </w:t>
      </w:r>
      <w:r>
        <w:t>p. 265-276 [270].</w:t>
      </w:r>
    </w:p>
    <w:p w:rsidR="007A4303" w:rsidRPr="00F8712A" w:rsidRDefault="007A4303" w:rsidP="007A4303">
      <w:pPr>
        <w:pStyle w:val="Corpsdetexte"/>
        <w:rPr>
          <w:rFonts w:cs="Times New Roman"/>
        </w:rPr>
      </w:pPr>
      <w:r w:rsidRPr="00F8712A">
        <w:rPr>
          <w:rFonts w:cs="Times New Roman"/>
        </w:rPr>
        <w:t>Ce volume nous est parvenu orné d</w:t>
      </w:r>
      <w:r>
        <w:rPr>
          <w:rFonts w:cs="Times New Roman"/>
        </w:rPr>
        <w:t>’</w:t>
      </w:r>
      <w:r w:rsidRPr="00F8712A">
        <w:rPr>
          <w:rFonts w:cs="Times New Roman"/>
        </w:rPr>
        <w:t>une dédicace bizarre dont voici la traduction</w:t>
      </w:r>
      <w:r>
        <w:rPr>
          <w:rFonts w:cs="Times New Roman"/>
        </w:rPr>
        <w:t> :</w:t>
      </w:r>
      <w:r w:rsidRPr="00F8712A">
        <w:rPr>
          <w:rFonts w:cs="Times New Roman"/>
        </w:rPr>
        <w:t xml:space="preserve"> </w:t>
      </w:r>
      <w:r w:rsidRPr="00C916C5">
        <w:rPr>
          <w:rStyle w:val="quotec"/>
        </w:rPr>
        <w:t>« </w:t>
      </w:r>
      <w:r w:rsidRPr="00C916C5">
        <w:rPr>
          <w:rStyle w:val="quotec"/>
          <w:i/>
        </w:rPr>
        <w:t xml:space="preserve">Au </w:t>
      </w:r>
      <w:r w:rsidRPr="00C916C5">
        <w:rPr>
          <w:rStyle w:val="quotec"/>
          <w:smallCaps/>
        </w:rPr>
        <w:t>Mercure de France</w:t>
      </w:r>
      <w:r w:rsidRPr="00C916C5">
        <w:rPr>
          <w:rStyle w:val="quotec"/>
          <w:i/>
        </w:rPr>
        <w:t xml:space="preserve">, qui tente de galvaniser les symboles, un vieux rat de librairie matérialiste adresse </w:t>
      </w:r>
      <w:r w:rsidRPr="00C916C5">
        <w:rPr>
          <w:rStyle w:val="quotec"/>
        </w:rPr>
        <w:t>[</w:t>
      </w:r>
      <w:r w:rsidRPr="00C916C5">
        <w:rPr>
          <w:rStyle w:val="quotec"/>
          <w:i/>
        </w:rPr>
        <w:t>ce livre</w:t>
      </w:r>
      <w:r w:rsidRPr="00C916C5">
        <w:rPr>
          <w:rStyle w:val="quotec"/>
        </w:rPr>
        <w:t>]</w:t>
      </w:r>
      <w:r w:rsidRPr="00C916C5">
        <w:rPr>
          <w:rStyle w:val="quotec"/>
          <w:i/>
        </w:rPr>
        <w:t xml:space="preserve"> par dilettantisme d’antithèse. — Milan, 18</w:t>
      </w:r>
      <w:r>
        <w:rPr>
          <w:rStyle w:val="quotec"/>
          <w:i/>
        </w:rPr>
        <w:t> </w:t>
      </w:r>
      <w:r w:rsidRPr="00C916C5">
        <w:rPr>
          <w:rStyle w:val="quotec"/>
        </w:rPr>
        <w:t>avril</w:t>
      </w:r>
      <w:r>
        <w:rPr>
          <w:rStyle w:val="quotec"/>
        </w:rPr>
        <w:t> </w:t>
      </w:r>
      <w:r w:rsidRPr="00C916C5">
        <w:rPr>
          <w:rStyle w:val="quotec"/>
          <w:i/>
        </w:rPr>
        <w:t xml:space="preserve"> 1892.</w:t>
      </w:r>
      <w:r w:rsidRPr="00C916C5">
        <w:rPr>
          <w:rStyle w:val="quotec"/>
        </w:rPr>
        <w:t> »</w:t>
      </w:r>
      <w:r w:rsidRPr="00F8712A">
        <w:rPr>
          <w:rFonts w:cs="Times New Roman"/>
        </w:rPr>
        <w:t xml:space="preserve"> Le vieux </w:t>
      </w:r>
      <w:r>
        <w:rPr>
          <w:rFonts w:cs="Times New Roman"/>
        </w:rPr>
        <w:t>« </w:t>
      </w:r>
      <w:r w:rsidRPr="00F8712A">
        <w:rPr>
          <w:rFonts w:cs="Times New Roman"/>
        </w:rPr>
        <w:t>Rat</w:t>
      </w:r>
      <w:r>
        <w:rPr>
          <w:rFonts w:cs="Times New Roman"/>
        </w:rPr>
        <w:t> »</w:t>
      </w:r>
      <w:r w:rsidRPr="00F8712A">
        <w:rPr>
          <w:rFonts w:cs="Times New Roman"/>
        </w:rPr>
        <w:t>, qui n</w:t>
      </w:r>
      <w:r>
        <w:rPr>
          <w:rFonts w:cs="Times New Roman"/>
        </w:rPr>
        <w:t>’</w:t>
      </w:r>
      <w:r w:rsidRPr="00F8712A">
        <w:rPr>
          <w:rFonts w:cs="Times New Roman"/>
        </w:rPr>
        <w:t>est sans doute ni l</w:t>
      </w:r>
      <w:r>
        <w:rPr>
          <w:rFonts w:cs="Times New Roman"/>
        </w:rPr>
        <w:t>’</w:t>
      </w:r>
      <w:r w:rsidRPr="00F8712A">
        <w:rPr>
          <w:rFonts w:cs="Times New Roman"/>
        </w:rPr>
        <w:t>éditeur, ni la signorina Emma, a cru nous jouer un bon (ou mauvais) tour, en nous obligeant à lire cette historiette, et il ne s</w:t>
      </w:r>
      <w:r>
        <w:rPr>
          <w:rFonts w:cs="Times New Roman"/>
        </w:rPr>
        <w:t>’</w:t>
      </w:r>
      <w:r w:rsidRPr="00F8712A">
        <w:rPr>
          <w:rFonts w:cs="Times New Roman"/>
        </w:rPr>
        <w:t>est trompé qu</w:t>
      </w:r>
      <w:r>
        <w:rPr>
          <w:rFonts w:cs="Times New Roman"/>
        </w:rPr>
        <w:t>’</w:t>
      </w:r>
      <w:r w:rsidRPr="00F8712A">
        <w:rPr>
          <w:rFonts w:cs="Times New Roman"/>
        </w:rPr>
        <w:t xml:space="preserve">à moitié. Dans ce conte fantastique assez compliqué qui commence au </w:t>
      </w:r>
      <w:proofErr w:type="spellStart"/>
      <w:r w:rsidRPr="00F8712A">
        <w:rPr>
          <w:rFonts w:cs="Times New Roman"/>
          <w:smallCaps/>
        </w:rPr>
        <w:t>v</w:t>
      </w:r>
      <w:r w:rsidRPr="00E554D0">
        <w:rPr>
          <w:vertAlign w:val="superscript"/>
        </w:rPr>
        <w:t>e</w:t>
      </w:r>
      <w:proofErr w:type="spellEnd"/>
      <w:r>
        <w:rPr>
          <w:rFonts w:cs="Times New Roman"/>
        </w:rPr>
        <w:t> </w:t>
      </w:r>
      <w:r w:rsidRPr="00F8712A">
        <w:rPr>
          <w:rFonts w:cs="Times New Roman"/>
        </w:rPr>
        <w:t xml:space="preserve">siècle et finit aux </w:t>
      </w:r>
      <w:r w:rsidRPr="00F8712A">
        <w:rPr>
          <w:rFonts w:cs="Times New Roman"/>
          <w:smallCaps/>
        </w:rPr>
        <w:t>xviii</w:t>
      </w:r>
      <w:r w:rsidRPr="00E554D0">
        <w:rPr>
          <w:vertAlign w:val="superscript"/>
        </w:rPr>
        <w:t>e</w:t>
      </w:r>
      <w:r w:rsidRPr="00F8712A">
        <w:rPr>
          <w:rFonts w:cs="Times New Roman"/>
          <w:smallCaps/>
        </w:rPr>
        <w:t xml:space="preserve">, </w:t>
      </w:r>
      <w:r w:rsidRPr="00C916C5">
        <w:rPr>
          <w:rFonts w:cs="Times New Roman"/>
        </w:rPr>
        <w:t>la Psyc</w:t>
      </w:r>
      <w:r w:rsidRPr="00F8712A">
        <w:rPr>
          <w:rFonts w:cs="Times New Roman"/>
        </w:rPr>
        <w:t>hé est une statuette, jetée dans un puits par le dernier poète païen</w:t>
      </w:r>
      <w:r>
        <w:rPr>
          <w:rFonts w:cs="Times New Roman"/>
        </w:rPr>
        <w:t> ;</w:t>
      </w:r>
      <w:r w:rsidRPr="00F8712A">
        <w:rPr>
          <w:rFonts w:cs="Times New Roman"/>
        </w:rPr>
        <w:t xml:space="preserve"> un couvent se bâtit autour du puits</w:t>
      </w:r>
      <w:r>
        <w:rPr>
          <w:rFonts w:cs="Times New Roman"/>
        </w:rPr>
        <w:t> ;</w:t>
      </w:r>
      <w:r w:rsidRPr="00F8712A">
        <w:rPr>
          <w:rFonts w:cs="Times New Roman"/>
        </w:rPr>
        <w:t xml:space="preserve"> Psyché </w:t>
      </w:r>
      <w:r>
        <w:rPr>
          <w:rFonts w:cs="Times New Roman"/>
        </w:rPr>
        <w:t>« </w:t>
      </w:r>
      <w:r w:rsidRPr="00F8712A">
        <w:rPr>
          <w:rFonts w:cs="Times New Roman"/>
        </w:rPr>
        <w:t>revient</w:t>
      </w:r>
      <w:r>
        <w:rPr>
          <w:rFonts w:cs="Times New Roman"/>
        </w:rPr>
        <w:t> »</w:t>
      </w:r>
      <w:r w:rsidRPr="00F8712A">
        <w:rPr>
          <w:rFonts w:cs="Times New Roman"/>
        </w:rPr>
        <w:t>, se promène, est vue par un peintre, qui, croyant faire une Vierge pour l</w:t>
      </w:r>
      <w:r>
        <w:rPr>
          <w:rFonts w:cs="Times New Roman"/>
        </w:rPr>
        <w:t>’</w:t>
      </w:r>
      <w:r w:rsidRPr="00F8712A">
        <w:rPr>
          <w:rFonts w:cs="Times New Roman"/>
        </w:rPr>
        <w:t xml:space="preserve">église du couvent, fait une Psyché. On dit la messe </w:t>
      </w:r>
      <w:r w:rsidRPr="00F8712A">
        <w:rPr>
          <w:rFonts w:cs="Times New Roman"/>
          <w:i/>
        </w:rPr>
        <w:t>devant</w:t>
      </w:r>
      <w:r>
        <w:rPr>
          <w:rFonts w:cs="Times New Roman"/>
        </w:rPr>
        <w:t xml:space="preserve"> cette Psyché, — </w:t>
      </w:r>
      <w:r w:rsidRPr="00F8712A">
        <w:rPr>
          <w:rFonts w:cs="Times New Roman"/>
        </w:rPr>
        <w:t>ce qui n</w:t>
      </w:r>
      <w:r>
        <w:rPr>
          <w:rFonts w:cs="Times New Roman"/>
        </w:rPr>
        <w:t>’</w:t>
      </w:r>
      <w:r w:rsidRPr="00F8712A">
        <w:rPr>
          <w:rFonts w:cs="Times New Roman"/>
        </w:rPr>
        <w:t>est pas bien grave. Quant à l</w:t>
      </w:r>
      <w:r>
        <w:rPr>
          <w:rFonts w:cs="Times New Roman"/>
        </w:rPr>
        <w:t>’</w:t>
      </w:r>
      <w:r w:rsidRPr="00F8712A">
        <w:rPr>
          <w:rFonts w:cs="Times New Roman"/>
        </w:rPr>
        <w:t xml:space="preserve">expression la messe </w:t>
      </w:r>
      <w:r w:rsidRPr="00F8712A">
        <w:rPr>
          <w:rFonts w:cs="Times New Roman"/>
          <w:i/>
        </w:rPr>
        <w:t>à</w:t>
      </w:r>
      <w:r w:rsidRPr="00F8712A">
        <w:rPr>
          <w:rFonts w:cs="Times New Roman"/>
        </w:rPr>
        <w:t xml:space="preserve"> Psyché, elle est singulièrement fausse, car on ne dit la messe ni </w:t>
      </w:r>
      <w:r w:rsidRPr="00F8712A">
        <w:rPr>
          <w:rFonts w:cs="Times New Roman"/>
          <w:i/>
        </w:rPr>
        <w:t>à</w:t>
      </w:r>
      <w:r w:rsidRPr="00F8712A">
        <w:rPr>
          <w:rFonts w:cs="Times New Roman"/>
        </w:rPr>
        <w:t xml:space="preserve"> aucun personnage, ni </w:t>
      </w:r>
      <w:r w:rsidRPr="00F8712A">
        <w:rPr>
          <w:rFonts w:cs="Times New Roman"/>
          <w:i/>
        </w:rPr>
        <w:t>à</w:t>
      </w:r>
      <w:r w:rsidRPr="00F8712A">
        <w:rPr>
          <w:rFonts w:cs="Times New Roman"/>
        </w:rPr>
        <w:t xml:space="preserve"> aucun saint, ni même </w:t>
      </w:r>
      <w:r w:rsidRPr="00F8712A">
        <w:rPr>
          <w:rFonts w:cs="Times New Roman"/>
          <w:i/>
        </w:rPr>
        <w:t>à</w:t>
      </w:r>
      <w:r w:rsidRPr="00F8712A">
        <w:rPr>
          <w:rFonts w:cs="Times New Roman"/>
        </w:rPr>
        <w:t xml:space="preserve"> la Vierge. Le petit blasphème final est donc assez maladroitement raté. Je supplie le vieux </w:t>
      </w:r>
      <w:r>
        <w:rPr>
          <w:rFonts w:cs="Times New Roman"/>
        </w:rPr>
        <w:t>« </w:t>
      </w:r>
      <w:r w:rsidRPr="00F8712A">
        <w:rPr>
          <w:rFonts w:cs="Times New Roman"/>
        </w:rPr>
        <w:t>Rat</w:t>
      </w:r>
      <w:r>
        <w:rPr>
          <w:rFonts w:cs="Times New Roman"/>
        </w:rPr>
        <w:t> »</w:t>
      </w:r>
      <w:r w:rsidRPr="00F8712A">
        <w:rPr>
          <w:rFonts w:cs="Times New Roman"/>
        </w:rPr>
        <w:t xml:space="preserve"> de ne plus m</w:t>
      </w:r>
      <w:r>
        <w:rPr>
          <w:rFonts w:cs="Times New Roman"/>
        </w:rPr>
        <w:t>’</w:t>
      </w:r>
      <w:r w:rsidRPr="00F8712A">
        <w:rPr>
          <w:rFonts w:cs="Times New Roman"/>
        </w:rPr>
        <w:t>envoyer que des chefs-d</w:t>
      </w:r>
      <w:r>
        <w:rPr>
          <w:rFonts w:cs="Times New Roman"/>
        </w:rPr>
        <w:t>’</w:t>
      </w:r>
      <w:r w:rsidRPr="00F8712A">
        <w:rPr>
          <w:rFonts w:cs="Times New Roman"/>
        </w:rPr>
        <w:t>œuvre.</w:t>
      </w:r>
    </w:p>
    <w:p w:rsidR="007A4303" w:rsidRDefault="007A4303" w:rsidP="007A4303">
      <w:pPr>
        <w:pStyle w:val="Titre2"/>
      </w:pPr>
      <w:r>
        <w:lastRenderedPageBreak/>
        <w:t>Journaux et revues [extrait]</w:t>
      </w:r>
    </w:p>
    <w:p w:rsidR="007A4303" w:rsidRPr="00925B7B" w:rsidRDefault="007A4303" w:rsidP="007A4303">
      <w:pPr>
        <w:pStyle w:val="term"/>
      </w:pPr>
      <w:proofErr w:type="gramStart"/>
      <w:r w:rsidRPr="00925B7B">
        <w:t>id</w:t>
      </w:r>
      <w:proofErr w:type="gramEnd"/>
      <w:r w:rsidRPr="00925B7B">
        <w:t> : article-</w:t>
      </w:r>
      <w:r>
        <w:t>1892</w:t>
      </w:r>
      <w:r w:rsidRPr="00925B7B">
        <w:t>-</w:t>
      </w:r>
      <w:r>
        <w:t>07</w:t>
      </w:r>
      <w:r w:rsidRPr="00925B7B">
        <w:t>_</w:t>
      </w:r>
      <w:r>
        <w:t>279</w:t>
      </w:r>
    </w:p>
    <w:p w:rsidR="007A4303" w:rsidRPr="00CA4100" w:rsidRDefault="007A4303" w:rsidP="007A4303">
      <w:pPr>
        <w:pStyle w:val="term"/>
      </w:pPr>
      <w:proofErr w:type="gramStart"/>
      <w:r w:rsidRPr="00CA4100">
        <w:t>author :</w:t>
      </w:r>
      <w:proofErr w:type="gramEnd"/>
      <w:r w:rsidRPr="00CA4100">
        <w:t xml:space="preserve"> Gourmont, Remy de (1858-1915)</w:t>
      </w:r>
    </w:p>
    <w:p w:rsidR="007A4303" w:rsidRPr="00CA4100" w:rsidRDefault="007A4303" w:rsidP="007A4303">
      <w:pPr>
        <w:pStyle w:val="term"/>
      </w:pPr>
      <w:proofErr w:type="gramStart"/>
      <w:r w:rsidRPr="00CA4100">
        <w:t>signed :</w:t>
      </w:r>
      <w:proofErr w:type="gramEnd"/>
      <w:r w:rsidRPr="00CA4100">
        <w:t xml:space="preserve"> R. G.</w:t>
      </w:r>
    </w:p>
    <w:p w:rsidR="007A4303" w:rsidRDefault="007A4303" w:rsidP="007A4303">
      <w:pPr>
        <w:pStyle w:val="term"/>
      </w:pPr>
      <w:proofErr w:type="gramStart"/>
      <w:r w:rsidRPr="00925B7B">
        <w:t>section</w:t>
      </w:r>
      <w:proofErr w:type="gramEnd"/>
      <w:r w:rsidRPr="00925B7B">
        <w:t xml:space="preserve"> : </w:t>
      </w:r>
      <w:r>
        <w:t>Journaux et revues</w:t>
      </w:r>
    </w:p>
    <w:p w:rsidR="007A4303" w:rsidRDefault="007A4303" w:rsidP="007A4303">
      <w:pPr>
        <w:pStyle w:val="term"/>
      </w:pPr>
      <w:proofErr w:type="gramStart"/>
      <w:r w:rsidRPr="00925B7B">
        <w:t>title</w:t>
      </w:r>
      <w:proofErr w:type="gramEnd"/>
      <w:r w:rsidRPr="00925B7B">
        <w:t xml:space="preserve"> : </w:t>
      </w:r>
      <w:r>
        <w:t>Journaux et revues [extrait]</w:t>
      </w:r>
    </w:p>
    <w:p w:rsidR="007A4303" w:rsidRPr="00925B7B" w:rsidRDefault="007A4303" w:rsidP="007A4303">
      <w:pPr>
        <w:pStyle w:val="term"/>
      </w:pPr>
      <w:proofErr w:type="gramStart"/>
      <w:r w:rsidRPr="00925B7B">
        <w:t>date</w:t>
      </w:r>
      <w:proofErr w:type="gramEnd"/>
      <w:r w:rsidRPr="00925B7B">
        <w:t> :</w:t>
      </w:r>
      <w:r>
        <w:t xml:space="preserve"> 1892-07</w:t>
      </w:r>
    </w:p>
    <w:p w:rsidR="007A4303" w:rsidRDefault="007A4303" w:rsidP="007A4303">
      <w:pPr>
        <w:pStyle w:val="term"/>
      </w:pPr>
      <w:proofErr w:type="spellStart"/>
      <w:proofErr w:type="gramStart"/>
      <w:r w:rsidRPr="00925B7B">
        <w:t>ref</w:t>
      </w:r>
      <w:proofErr w:type="spellEnd"/>
      <w:proofErr w:type="gramEnd"/>
      <w:r w:rsidRPr="00925B7B">
        <w:t xml:space="preserve"> : </w:t>
      </w:r>
      <w:r>
        <w:t>Tome V, numéro 31, juillet 1892</w:t>
      </w:r>
      <w:r w:rsidRPr="00925B7B">
        <w:t xml:space="preserve">, </w:t>
      </w:r>
      <w:r>
        <w:t>p. 276-280 [279-280]</w:t>
      </w:r>
    </w:p>
    <w:p w:rsidR="007A4303" w:rsidRPr="00B260A4" w:rsidRDefault="007A4303" w:rsidP="007A4303">
      <w:pPr>
        <w:pStyle w:val="byline"/>
      </w:pPr>
      <w:r>
        <w:t>R. G. [Remy de Gourmont]</w:t>
      </w:r>
      <w:r w:rsidRPr="00B260A4">
        <w:t>.</w:t>
      </w:r>
    </w:p>
    <w:p w:rsidR="007A4303" w:rsidRDefault="007A4303" w:rsidP="007A4303">
      <w:pPr>
        <w:pStyle w:val="bibl"/>
      </w:pPr>
      <w:r>
        <w:t>Tome V, numéro 31, juillet 1892</w:t>
      </w:r>
      <w:r w:rsidRPr="00925B7B">
        <w:t xml:space="preserve">, </w:t>
      </w:r>
      <w:r>
        <w:t>p. 276-280 [279-280].</w:t>
      </w:r>
    </w:p>
    <w:p w:rsidR="007A4303" w:rsidRDefault="007A4303" w:rsidP="007A4303">
      <w:pPr>
        <w:pStyle w:val="Corpsdetexte"/>
      </w:pPr>
      <w:r>
        <w:t>[…]</w:t>
      </w:r>
    </w:p>
    <w:p w:rsidR="007A4303" w:rsidRPr="00F8712A" w:rsidRDefault="007A4303" w:rsidP="007A4303">
      <w:pPr>
        <w:pStyle w:val="Corpsdetexte"/>
        <w:rPr>
          <w:rFonts w:cs="Times New Roman"/>
        </w:rPr>
      </w:pPr>
      <w:r w:rsidRPr="00F8712A">
        <w:rPr>
          <w:rFonts w:cs="Times New Roman"/>
          <w:b/>
        </w:rPr>
        <w:t>Gazzetta Letteraria</w:t>
      </w:r>
      <w:r>
        <w:rPr>
          <w:rFonts w:cs="Times New Roman"/>
        </w:rPr>
        <w:t> :</w:t>
      </w:r>
      <w:r w:rsidRPr="00F8712A">
        <w:rPr>
          <w:rFonts w:cs="Times New Roman"/>
        </w:rPr>
        <w:t xml:space="preserve"> un bon article de Giuseppe </w:t>
      </w:r>
      <w:proofErr w:type="spellStart"/>
      <w:r w:rsidRPr="00F8712A">
        <w:rPr>
          <w:rFonts w:cs="Times New Roman"/>
        </w:rPr>
        <w:t>Depapis</w:t>
      </w:r>
      <w:proofErr w:type="spellEnd"/>
      <w:r w:rsidRPr="00F8712A">
        <w:rPr>
          <w:rFonts w:cs="Times New Roman"/>
        </w:rPr>
        <w:t xml:space="preserve"> sur le dernier roman de Gabriele d</w:t>
      </w:r>
      <w:r>
        <w:rPr>
          <w:rFonts w:cs="Times New Roman"/>
        </w:rPr>
        <w:t>’</w:t>
      </w:r>
      <w:r w:rsidRPr="00F8712A">
        <w:rPr>
          <w:rFonts w:cs="Times New Roman"/>
        </w:rPr>
        <w:t>Annunzio, l</w:t>
      </w:r>
      <w:r>
        <w:rPr>
          <w:rFonts w:cs="Times New Roman"/>
        </w:rPr>
        <w:t>’</w:t>
      </w:r>
      <w:r w:rsidRPr="00F8712A">
        <w:rPr>
          <w:rFonts w:cs="Times New Roman"/>
          <w:i/>
        </w:rPr>
        <w:t>Innocente</w:t>
      </w:r>
      <w:r w:rsidRPr="00C916C5">
        <w:rPr>
          <w:rFonts w:cs="Times New Roman"/>
        </w:rPr>
        <w:t xml:space="preserve"> : </w:t>
      </w:r>
      <w:r w:rsidRPr="00C916C5">
        <w:rPr>
          <w:rStyle w:val="quotec"/>
        </w:rPr>
        <w:t>« Comme œuvre d’art pure, c’est un des meilleurs livres publiés en Italie ; la forme est merveilleuse par la clarté des images, la ciselure du style, la franche saveur d’italianité de la langue ; quelques chapitres ont un relief et une force de coloris extraordinaires… »</w:t>
      </w:r>
    </w:p>
    <w:p w:rsidR="007A4303" w:rsidRPr="00F8712A" w:rsidRDefault="007A4303" w:rsidP="007A4303">
      <w:pPr>
        <w:pStyle w:val="Corpsdetexte"/>
        <w:rPr>
          <w:rFonts w:cs="Times New Roman"/>
        </w:rPr>
      </w:pPr>
      <w:r w:rsidRPr="00F8712A">
        <w:rPr>
          <w:rFonts w:cs="Times New Roman"/>
          <w:b/>
        </w:rPr>
        <w:t>Cronaca d</w:t>
      </w:r>
      <w:r>
        <w:rPr>
          <w:rFonts w:cs="Times New Roman"/>
          <w:b/>
        </w:rPr>
        <w:t>’</w:t>
      </w:r>
      <w:r w:rsidRPr="00F8712A">
        <w:rPr>
          <w:rFonts w:cs="Times New Roman"/>
          <w:b/>
        </w:rPr>
        <w:t>Arte</w:t>
      </w:r>
      <w:r>
        <w:rPr>
          <w:rFonts w:cs="Times New Roman"/>
          <w:b/>
        </w:rPr>
        <w:t> :</w:t>
      </w:r>
      <w:r w:rsidRPr="00F8712A">
        <w:rPr>
          <w:rFonts w:cs="Times New Roman"/>
        </w:rPr>
        <w:t xml:space="preserve"> de jolis vers français d</w:t>
      </w:r>
      <w:r>
        <w:rPr>
          <w:rFonts w:cs="Times New Roman"/>
        </w:rPr>
        <w:t>’</w:t>
      </w:r>
      <w:r w:rsidRPr="00F8712A">
        <w:rPr>
          <w:rFonts w:cs="Times New Roman"/>
        </w:rPr>
        <w:t xml:space="preserve">Alberto </w:t>
      </w:r>
      <w:proofErr w:type="spellStart"/>
      <w:r w:rsidRPr="00F8712A">
        <w:rPr>
          <w:rFonts w:cs="Times New Roman"/>
        </w:rPr>
        <w:t>Sormani</w:t>
      </w:r>
      <w:proofErr w:type="spellEnd"/>
      <w:r>
        <w:rPr>
          <w:rFonts w:cs="Times New Roman"/>
        </w:rPr>
        <w:t> :</w:t>
      </w:r>
    </w:p>
    <w:p w:rsidR="007A4303" w:rsidRPr="00C916C5" w:rsidRDefault="007A4303" w:rsidP="007A4303">
      <w:pPr>
        <w:pStyle w:val="quotel"/>
        <w:rPr>
          <w:i/>
        </w:rPr>
      </w:pPr>
      <w:r w:rsidRPr="00C916C5">
        <w:rPr>
          <w:i/>
        </w:rPr>
        <w:t>Comme une barque, perdues les rames,</w:t>
      </w:r>
    </w:p>
    <w:p w:rsidR="007A4303" w:rsidRPr="00C916C5" w:rsidRDefault="007A4303" w:rsidP="007A4303">
      <w:pPr>
        <w:pStyle w:val="quotel"/>
        <w:rPr>
          <w:i/>
        </w:rPr>
      </w:pPr>
      <w:proofErr w:type="gramStart"/>
      <w:r w:rsidRPr="00C916C5">
        <w:rPr>
          <w:i/>
        </w:rPr>
        <w:t>je</w:t>
      </w:r>
      <w:proofErr w:type="gramEnd"/>
      <w:r w:rsidRPr="00C916C5">
        <w:rPr>
          <w:i/>
        </w:rPr>
        <w:t xml:space="preserve"> ne vaux plus rien. Amour est mort.</w:t>
      </w:r>
    </w:p>
    <w:p w:rsidR="007A4303" w:rsidRPr="00F8712A" w:rsidRDefault="007A4303" w:rsidP="007A4303">
      <w:pPr>
        <w:pStyle w:val="Corpsdetexte"/>
        <w:rPr>
          <w:rFonts w:cs="Times New Roman"/>
        </w:rPr>
      </w:pPr>
      <w:r w:rsidRPr="00F8712A">
        <w:rPr>
          <w:rFonts w:cs="Times New Roman"/>
          <w:b/>
        </w:rPr>
        <w:t xml:space="preserve">Vita </w:t>
      </w:r>
      <w:proofErr w:type="spellStart"/>
      <w:r w:rsidRPr="00F8712A">
        <w:rPr>
          <w:rFonts w:cs="Times New Roman"/>
          <w:b/>
        </w:rPr>
        <w:t>Moderna</w:t>
      </w:r>
      <w:proofErr w:type="spellEnd"/>
      <w:r w:rsidRPr="00F8712A">
        <w:rPr>
          <w:rFonts w:cs="Times New Roman"/>
          <w:b/>
        </w:rPr>
        <w:t xml:space="preserve"> </w:t>
      </w:r>
      <w:r w:rsidRPr="00F8712A">
        <w:rPr>
          <w:rFonts w:cs="Times New Roman"/>
        </w:rPr>
        <w:t>(Milan)</w:t>
      </w:r>
      <w:r>
        <w:rPr>
          <w:rFonts w:cs="Times New Roman"/>
        </w:rPr>
        <w:t> :</w:t>
      </w:r>
      <w:r w:rsidRPr="00F8712A">
        <w:rPr>
          <w:rFonts w:cs="Times New Roman"/>
        </w:rPr>
        <w:t xml:space="preserve"> une étude de Enrico </w:t>
      </w:r>
      <w:r>
        <w:rPr>
          <w:rFonts w:cs="Times New Roman"/>
        </w:rPr>
        <w:t>A. </w:t>
      </w:r>
      <w:r w:rsidRPr="00F8712A">
        <w:rPr>
          <w:rFonts w:cs="Times New Roman"/>
        </w:rPr>
        <w:t xml:space="preserve">Butti sur </w:t>
      </w:r>
      <w:r w:rsidRPr="00F8712A">
        <w:rPr>
          <w:rFonts w:cs="Times New Roman"/>
          <w:i/>
        </w:rPr>
        <w:t>deux nouveaux romans français</w:t>
      </w:r>
      <w:r w:rsidRPr="00F8712A">
        <w:rPr>
          <w:rFonts w:cs="Times New Roman"/>
        </w:rPr>
        <w:t xml:space="preserve">. Ce jeune romancier avoue un goût particulier (et bien dangereux) pour </w:t>
      </w:r>
      <w:r w:rsidRPr="00F8712A">
        <w:rPr>
          <w:rFonts w:cs="Times New Roman"/>
          <w:i/>
        </w:rPr>
        <w:t>La Sacrifiée</w:t>
      </w:r>
      <w:r w:rsidRPr="00F8712A">
        <w:rPr>
          <w:rFonts w:cs="Times New Roman"/>
        </w:rPr>
        <w:t xml:space="preserve"> de </w:t>
      </w:r>
      <w:r>
        <w:rPr>
          <w:rFonts w:cs="Times New Roman"/>
        </w:rPr>
        <w:t>M. </w:t>
      </w:r>
      <w:r w:rsidRPr="00F8712A">
        <w:rPr>
          <w:rFonts w:cs="Times New Roman"/>
        </w:rPr>
        <w:t>Rod et le manuel d</w:t>
      </w:r>
      <w:r>
        <w:rPr>
          <w:rFonts w:cs="Times New Roman"/>
        </w:rPr>
        <w:t>’</w:t>
      </w:r>
      <w:r w:rsidRPr="00F8712A">
        <w:rPr>
          <w:rFonts w:cs="Times New Roman"/>
        </w:rPr>
        <w:t xml:space="preserve">anthropologie préhistorique que </w:t>
      </w:r>
      <w:r>
        <w:rPr>
          <w:rFonts w:cs="Times New Roman"/>
        </w:rPr>
        <w:t>M. </w:t>
      </w:r>
      <w:r w:rsidRPr="00F8712A">
        <w:rPr>
          <w:rFonts w:cs="Times New Roman"/>
        </w:rPr>
        <w:t xml:space="preserve">Rosny publia (en collaboration avec Louis Figuier et Camille Flammarion) sous le titre de </w:t>
      </w:r>
      <w:r w:rsidRPr="00F8712A">
        <w:rPr>
          <w:rFonts w:cs="Times New Roman"/>
          <w:i/>
        </w:rPr>
        <w:t>Vamireh</w:t>
      </w:r>
      <w:r w:rsidRPr="00F8712A">
        <w:rPr>
          <w:rFonts w:cs="Times New Roman"/>
        </w:rPr>
        <w:t>.</w:t>
      </w:r>
    </w:p>
    <w:p w:rsidR="007A4303" w:rsidRPr="00F8712A" w:rsidRDefault="007A4303" w:rsidP="007A4303">
      <w:pPr>
        <w:pStyle w:val="Corpsdetexte"/>
        <w:rPr>
          <w:rFonts w:cs="Times New Roman"/>
        </w:rPr>
      </w:pPr>
      <w:r w:rsidRPr="00F8712A">
        <w:rPr>
          <w:rFonts w:cs="Times New Roman"/>
        </w:rPr>
        <w:t xml:space="preserve">La </w:t>
      </w:r>
      <w:r w:rsidRPr="00F8712A">
        <w:rPr>
          <w:rFonts w:cs="Times New Roman"/>
          <w:b/>
        </w:rPr>
        <w:t xml:space="preserve">Critica Sociale </w:t>
      </w:r>
      <w:r w:rsidRPr="00F8712A">
        <w:rPr>
          <w:rFonts w:cs="Times New Roman"/>
        </w:rPr>
        <w:t xml:space="preserve">réclame, article de </w:t>
      </w:r>
      <w:r>
        <w:rPr>
          <w:rFonts w:cs="Times New Roman"/>
        </w:rPr>
        <w:t>M. G. de </w:t>
      </w:r>
      <w:r w:rsidRPr="00F8712A">
        <w:rPr>
          <w:rFonts w:cs="Times New Roman"/>
        </w:rPr>
        <w:t>Franceschi, la liberté pour la femme. Mais la femme, en comparaison de l</w:t>
      </w:r>
      <w:r>
        <w:rPr>
          <w:rFonts w:cs="Times New Roman"/>
        </w:rPr>
        <w:t>’</w:t>
      </w:r>
      <w:r w:rsidRPr="00F8712A">
        <w:rPr>
          <w:rFonts w:cs="Times New Roman"/>
        </w:rPr>
        <w:t>homme, est scandaleusement libre dans la société actuelle</w:t>
      </w:r>
      <w:r>
        <w:rPr>
          <w:rFonts w:cs="Times New Roman"/>
        </w:rPr>
        <w:t> !</w:t>
      </w:r>
      <w:r w:rsidRPr="00F8712A">
        <w:rPr>
          <w:rFonts w:cs="Times New Roman"/>
        </w:rPr>
        <w:t xml:space="preserve"> Elle n</w:t>
      </w:r>
      <w:r>
        <w:rPr>
          <w:rFonts w:cs="Times New Roman"/>
        </w:rPr>
        <w:t>’</w:t>
      </w:r>
      <w:r w:rsidRPr="00F8712A">
        <w:rPr>
          <w:rFonts w:cs="Times New Roman"/>
        </w:rPr>
        <w:t>est soumise à aucune des obligations qui mangent la vie du mâle… Ell</w:t>
      </w:r>
      <w:r>
        <w:rPr>
          <w:rFonts w:cs="Times New Roman"/>
        </w:rPr>
        <w:t>e est libre comme le moineau, — </w:t>
      </w:r>
      <w:r w:rsidRPr="00F8712A">
        <w:rPr>
          <w:rFonts w:cs="Times New Roman"/>
        </w:rPr>
        <w:t>et aussi paillarde, ce qui fait que le mâle ne proteste pas contre ses privilèges.</w:t>
      </w:r>
    </w:p>
    <w:p w:rsidR="007A4303" w:rsidRDefault="007A4303" w:rsidP="007A4303">
      <w:pPr>
        <w:pStyle w:val="Titre1"/>
      </w:pPr>
      <w:r>
        <w:t>Tome V, numéro 32, août 1892</w:t>
      </w:r>
    </w:p>
    <w:p w:rsidR="007A4303" w:rsidRPr="00F8712A" w:rsidRDefault="007A4303" w:rsidP="007A4303">
      <w:pPr>
        <w:pStyle w:val="Titre2"/>
      </w:pPr>
      <w:r w:rsidRPr="00F8712A">
        <w:t>Études d</w:t>
      </w:r>
      <w:r>
        <w:t>’</w:t>
      </w:r>
      <w:r w:rsidRPr="00F8712A">
        <w:t>art religieux</w:t>
      </w:r>
      <w:r>
        <w:t xml:space="preserve">. </w:t>
      </w:r>
      <w:r>
        <w:br/>
      </w:r>
      <w:r w:rsidRPr="00F8712A">
        <w:t xml:space="preserve">La tradition du crucifiement </w:t>
      </w:r>
      <w:r>
        <w:t>en O</w:t>
      </w:r>
      <w:r w:rsidRPr="00F8712A">
        <w:t>rient</w:t>
      </w:r>
    </w:p>
    <w:p w:rsidR="007A4303" w:rsidRPr="00CA4100" w:rsidRDefault="007A4303" w:rsidP="007A4303">
      <w:pPr>
        <w:pStyle w:val="term"/>
      </w:pPr>
      <w:proofErr w:type="gramStart"/>
      <w:r w:rsidRPr="00CA4100">
        <w:t>id :</w:t>
      </w:r>
      <w:proofErr w:type="gramEnd"/>
      <w:r w:rsidRPr="00CA4100">
        <w:t xml:space="preserve"> article-1892-08_289</w:t>
      </w:r>
    </w:p>
    <w:p w:rsidR="007A4303" w:rsidRPr="00CA4100" w:rsidRDefault="007A4303" w:rsidP="007A4303">
      <w:pPr>
        <w:pStyle w:val="term"/>
      </w:pPr>
      <w:proofErr w:type="gramStart"/>
      <w:r w:rsidRPr="00CA4100">
        <w:t>author :</w:t>
      </w:r>
      <w:proofErr w:type="gramEnd"/>
      <w:r w:rsidRPr="00CA4100">
        <w:t xml:space="preserve"> </w:t>
      </w:r>
      <w:proofErr w:type="spellStart"/>
      <w:r w:rsidRPr="00CA4100">
        <w:t>Barthèlemy</w:t>
      </w:r>
      <w:proofErr w:type="spellEnd"/>
      <w:r w:rsidRPr="00CA4100">
        <w:t>, Edmond (1868-1934)</w:t>
      </w:r>
    </w:p>
    <w:p w:rsidR="007A4303" w:rsidRPr="00925B7B" w:rsidRDefault="007A4303" w:rsidP="007A4303">
      <w:pPr>
        <w:pStyle w:val="term"/>
      </w:pPr>
      <w:proofErr w:type="gramStart"/>
      <w:r w:rsidRPr="00925B7B">
        <w:t>signed</w:t>
      </w:r>
      <w:proofErr w:type="gramEnd"/>
      <w:r w:rsidRPr="00925B7B">
        <w:t xml:space="preserve"> : </w:t>
      </w:r>
      <w:r>
        <w:t xml:space="preserve">Edmond </w:t>
      </w:r>
      <w:proofErr w:type="spellStart"/>
      <w:r>
        <w:t>Barthèlemy</w:t>
      </w:r>
      <w:proofErr w:type="spellEnd"/>
    </w:p>
    <w:p w:rsidR="007A4303" w:rsidRDefault="007A4303" w:rsidP="007A4303">
      <w:pPr>
        <w:pStyle w:val="term"/>
      </w:pPr>
      <w:proofErr w:type="gramStart"/>
      <w:r w:rsidRPr="00925B7B">
        <w:lastRenderedPageBreak/>
        <w:t>section</w:t>
      </w:r>
      <w:proofErr w:type="gramEnd"/>
      <w:r w:rsidRPr="00925B7B">
        <w:t xml:space="preserve"> : </w:t>
      </w:r>
      <w:r>
        <w:t>none</w:t>
      </w:r>
    </w:p>
    <w:p w:rsidR="007A4303" w:rsidRPr="00F8712A" w:rsidRDefault="007A4303" w:rsidP="007A4303">
      <w:pPr>
        <w:pStyle w:val="term"/>
      </w:pPr>
      <w:proofErr w:type="gramStart"/>
      <w:r w:rsidRPr="00925B7B">
        <w:t>title</w:t>
      </w:r>
      <w:proofErr w:type="gramEnd"/>
      <w:r w:rsidRPr="00925B7B">
        <w:t xml:space="preserve"> : </w:t>
      </w:r>
      <w:r w:rsidRPr="00C916C5">
        <w:t>Études d’art religieux. La tradition</w:t>
      </w:r>
      <w:r w:rsidRPr="00F8712A">
        <w:t xml:space="preserve"> du crucifiement </w:t>
      </w:r>
      <w:r>
        <w:t>en O</w:t>
      </w:r>
      <w:r w:rsidRPr="00F8712A">
        <w:t>rient</w:t>
      </w:r>
    </w:p>
    <w:p w:rsidR="007A4303" w:rsidRPr="00CA4100" w:rsidRDefault="007A4303" w:rsidP="007A4303">
      <w:pPr>
        <w:pStyle w:val="term"/>
      </w:pPr>
      <w:proofErr w:type="gramStart"/>
      <w:r w:rsidRPr="00CA4100">
        <w:t>date :</w:t>
      </w:r>
      <w:proofErr w:type="gramEnd"/>
      <w:r w:rsidRPr="00CA4100">
        <w:t xml:space="preserve"> 1892-08</w:t>
      </w:r>
    </w:p>
    <w:p w:rsidR="007A4303" w:rsidRPr="00CA4100" w:rsidRDefault="007A4303" w:rsidP="007A4303">
      <w:pPr>
        <w:pStyle w:val="term"/>
      </w:pPr>
      <w:proofErr w:type="gramStart"/>
      <w:r w:rsidRPr="00CA4100">
        <w:t>ref :</w:t>
      </w:r>
      <w:proofErr w:type="gramEnd"/>
      <w:r w:rsidRPr="00CA4100">
        <w:t xml:space="preserve"> Tome V, numéro 32, </w:t>
      </w:r>
      <w:proofErr w:type="spellStart"/>
      <w:r w:rsidRPr="00CA4100">
        <w:t>août</w:t>
      </w:r>
      <w:proofErr w:type="spellEnd"/>
      <w:r w:rsidRPr="00CA4100">
        <w:t> 1892, p. 289-302</w:t>
      </w:r>
    </w:p>
    <w:p w:rsidR="007A4303" w:rsidRPr="00CA4100" w:rsidRDefault="007A4303" w:rsidP="007A4303">
      <w:pPr>
        <w:pStyle w:val="byline"/>
        <w:rPr>
          <w:lang w:val="en-GB"/>
        </w:rPr>
      </w:pPr>
      <w:r w:rsidRPr="00CA4100">
        <w:rPr>
          <w:smallCaps/>
        </w:rPr>
        <w:t xml:space="preserve">Edmond </w:t>
      </w:r>
      <w:r w:rsidR="003D0109" w:rsidRPr="00CA4100">
        <w:rPr>
          <w:smallCaps/>
        </w:rPr>
        <w:t>Barth</w:t>
      </w:r>
      <w:proofErr w:type="spellStart"/>
      <w:r w:rsidR="00CA4100">
        <w:rPr>
          <w:smallCaps/>
          <w:lang w:val="en-GB"/>
        </w:rPr>
        <w:t>è</w:t>
      </w:r>
      <w:r w:rsidR="003D0109" w:rsidRPr="00CA4100">
        <w:rPr>
          <w:smallCaps/>
          <w:lang w:val="en-GB"/>
        </w:rPr>
        <w:t>lemy</w:t>
      </w:r>
      <w:proofErr w:type="spellEnd"/>
      <w:r w:rsidRPr="00CA4100">
        <w:rPr>
          <w:lang w:val="en-GB"/>
        </w:rPr>
        <w:t>.</w:t>
      </w:r>
    </w:p>
    <w:p w:rsidR="007A4303" w:rsidRDefault="007A4303" w:rsidP="007A4303">
      <w:pPr>
        <w:pStyle w:val="bibl"/>
      </w:pPr>
      <w:r>
        <w:t>Tome V, numéro 32, août 1892</w:t>
      </w:r>
      <w:r w:rsidRPr="00925B7B">
        <w:t xml:space="preserve">, </w:t>
      </w:r>
      <w:r>
        <w:t>p. 289-302.</w:t>
      </w:r>
    </w:p>
    <w:p w:rsidR="007A4303" w:rsidRPr="00F8712A" w:rsidRDefault="007A4303" w:rsidP="007A4303">
      <w:pPr>
        <w:pStyle w:val="Titre3"/>
      </w:pPr>
      <w:bookmarkStart w:id="7" w:name="bookmark9"/>
      <w:bookmarkEnd w:id="7"/>
      <w:r w:rsidRPr="00F8712A">
        <w:t>I</w:t>
      </w:r>
    </w:p>
    <w:p w:rsidR="007A4303" w:rsidRPr="00F8712A" w:rsidRDefault="007A4303" w:rsidP="007A4303">
      <w:pPr>
        <w:pStyle w:val="Corpsdetexte"/>
        <w:rPr>
          <w:rFonts w:cs="Times New Roman"/>
        </w:rPr>
      </w:pPr>
      <w:r w:rsidRPr="00F8712A">
        <w:rPr>
          <w:rFonts w:cs="Times New Roman"/>
        </w:rPr>
        <w:t>Les façades des pylônes égyptiens, les péristyles des temples grecs, les colonnades de Rome impériale, et les Cortèges, et les Théories, et les Triomphes qui s</w:t>
      </w:r>
      <w:r>
        <w:rPr>
          <w:rFonts w:cs="Times New Roman"/>
        </w:rPr>
        <w:t>’</w:t>
      </w:r>
      <w:r w:rsidRPr="00F8712A">
        <w:rPr>
          <w:rFonts w:cs="Times New Roman"/>
        </w:rPr>
        <w:t>y déroulèrent, avaient tour à tour surgi dans la grande lumière orientale. Les pompes de la religion chrétienne se dorèrent, à Byzance, du même rayon</w:t>
      </w:r>
      <w:r>
        <w:rPr>
          <w:rFonts w:cs="Times New Roman"/>
        </w:rPr>
        <w:t> ;</w:t>
      </w:r>
      <w:r w:rsidRPr="00F8712A">
        <w:rPr>
          <w:rFonts w:cs="Times New Roman"/>
        </w:rPr>
        <w:t xml:space="preserve"> et c</w:t>
      </w:r>
      <w:r>
        <w:rPr>
          <w:rFonts w:cs="Times New Roman"/>
        </w:rPr>
        <w:t>’</w:t>
      </w:r>
      <w:r w:rsidRPr="00F8712A">
        <w:rPr>
          <w:rFonts w:cs="Times New Roman"/>
        </w:rPr>
        <w:t>est pour cela que l</w:t>
      </w:r>
      <w:r>
        <w:rPr>
          <w:rFonts w:cs="Times New Roman"/>
        </w:rPr>
        <w:t>’</w:t>
      </w:r>
      <w:r w:rsidRPr="00F8712A">
        <w:rPr>
          <w:rFonts w:cs="Times New Roman"/>
        </w:rPr>
        <w:t>on y voit si peu profonde cette pénombre où s</w:t>
      </w:r>
      <w:r>
        <w:rPr>
          <w:rFonts w:cs="Times New Roman"/>
        </w:rPr>
        <w:t>’en</w:t>
      </w:r>
      <w:r w:rsidRPr="00F8712A">
        <w:rPr>
          <w:rFonts w:cs="Times New Roman"/>
        </w:rPr>
        <w:t>fonçait, en Occident, par-delà ces clartés éternelles, le monacal Moyen-Âge.</w:t>
      </w:r>
    </w:p>
    <w:p w:rsidR="007A4303" w:rsidRPr="00F8712A" w:rsidRDefault="007A4303" w:rsidP="007A4303">
      <w:pPr>
        <w:pStyle w:val="Corpsdetexte"/>
        <w:rPr>
          <w:rFonts w:cs="Times New Roman"/>
        </w:rPr>
      </w:pPr>
      <w:r w:rsidRPr="00F8712A">
        <w:rPr>
          <w:rFonts w:cs="Times New Roman"/>
        </w:rPr>
        <w:t>Les peuples chrétiens d</w:t>
      </w:r>
      <w:r>
        <w:rPr>
          <w:rFonts w:cs="Times New Roman"/>
        </w:rPr>
        <w:t>’</w:t>
      </w:r>
      <w:r w:rsidRPr="00F8712A">
        <w:rPr>
          <w:rFonts w:cs="Times New Roman"/>
        </w:rPr>
        <w:t>Orient ne fréquentaient point les églises dans un distinct et unique but de prière. Leur dévotion était plutôt une manière d</w:t>
      </w:r>
      <w:r>
        <w:rPr>
          <w:rFonts w:cs="Times New Roman"/>
        </w:rPr>
        <w:t>’</w:t>
      </w:r>
      <w:r w:rsidRPr="00F8712A">
        <w:rPr>
          <w:rFonts w:cs="Times New Roman"/>
        </w:rPr>
        <w:t>être foncière, végétale, inconsciente, comme celle des multitudes théocratiques du monde païen. Étalée du portique du Narthex à l</w:t>
      </w:r>
      <w:r>
        <w:rPr>
          <w:rFonts w:cs="Times New Roman"/>
        </w:rPr>
        <w:t>’</w:t>
      </w:r>
      <w:r w:rsidRPr="00F8712A">
        <w:rPr>
          <w:rFonts w:cs="Times New Roman"/>
        </w:rPr>
        <w:t>escalier de la Porte-Sainte, sur les dalles, parmi cette buée voluptueuse, affadissante, qui, des temples de l</w:t>
      </w:r>
      <w:r>
        <w:rPr>
          <w:rFonts w:cs="Times New Roman"/>
        </w:rPr>
        <w:t>’</w:t>
      </w:r>
      <w:r w:rsidRPr="00F8712A">
        <w:rPr>
          <w:rFonts w:cs="Times New Roman"/>
        </w:rPr>
        <w:t>antiquité, était passée dans les basiliques byzantines (déjà, et bien auparavant, l</w:t>
      </w:r>
      <w:r>
        <w:rPr>
          <w:rFonts w:cs="Times New Roman"/>
        </w:rPr>
        <w:t>’</w:t>
      </w:r>
      <w:r w:rsidRPr="00F8712A">
        <w:rPr>
          <w:rFonts w:cs="Times New Roman"/>
        </w:rPr>
        <w:t>empereur Licinius, au cours de ses persécutions, avait fait fermer les églises, sous prétexte que l</w:t>
      </w:r>
      <w:r>
        <w:rPr>
          <w:rFonts w:cs="Times New Roman"/>
        </w:rPr>
        <w:t>’</w:t>
      </w:r>
      <w:r w:rsidRPr="00F8712A">
        <w:rPr>
          <w:rFonts w:cs="Times New Roman"/>
        </w:rPr>
        <w:t>on y respirait un air trop étouffé), la plèbe était là chez soi</w:t>
      </w:r>
      <w:r>
        <w:rPr>
          <w:rFonts w:cs="Times New Roman"/>
        </w:rPr>
        <w:t> ;</w:t>
      </w:r>
      <w:r w:rsidRPr="00F8712A">
        <w:rPr>
          <w:rFonts w:cs="Times New Roman"/>
        </w:rPr>
        <w:t xml:space="preserve"> elle s</w:t>
      </w:r>
      <w:r>
        <w:rPr>
          <w:rFonts w:cs="Times New Roman"/>
        </w:rPr>
        <w:t>’</w:t>
      </w:r>
      <w:r w:rsidRPr="00F8712A">
        <w:rPr>
          <w:rFonts w:cs="Times New Roman"/>
        </w:rPr>
        <w:t>y laissait couler à ses habitudes les plus obscurément invétérées. Les Icônes étaient ses dieux lares</w:t>
      </w:r>
      <w:r>
        <w:rPr>
          <w:rFonts w:cs="Times New Roman"/>
        </w:rPr>
        <w:t> ;</w:t>
      </w:r>
      <w:r w:rsidRPr="00F8712A">
        <w:rPr>
          <w:rFonts w:cs="Times New Roman"/>
        </w:rPr>
        <w:t xml:space="preserve"> leur protection semblait descendre, en rayons vermeils, du haut des dômes, sur ses haillons. Clapie et sombre partout ailleurs, la populace se dilatait là, et, au reflet des auréoles, mieux qu</w:t>
      </w:r>
      <w:r>
        <w:rPr>
          <w:rFonts w:cs="Times New Roman"/>
        </w:rPr>
        <w:t>’</w:t>
      </w:r>
      <w:r w:rsidRPr="00F8712A">
        <w:rPr>
          <w:rFonts w:cs="Times New Roman"/>
        </w:rPr>
        <w:t>au soleil des carrefours, elle prenait des entournures d</w:t>
      </w:r>
      <w:r>
        <w:rPr>
          <w:rFonts w:cs="Times New Roman"/>
        </w:rPr>
        <w:t>’</w:t>
      </w:r>
      <w:r w:rsidRPr="00F8712A">
        <w:rPr>
          <w:rFonts w:cs="Times New Roman"/>
        </w:rPr>
        <w:t xml:space="preserve">or. Là, </w:t>
      </w:r>
      <w:r>
        <w:rPr>
          <w:rFonts w:cs="Times New Roman"/>
        </w:rPr>
        <w:t>le mendiant chrétien, — </w:t>
      </w:r>
      <w:r w:rsidRPr="00F8712A">
        <w:rPr>
          <w:rFonts w:cs="Times New Roman"/>
        </w:rPr>
        <w:t xml:space="preserve">comme autrefois le mendiant païen, sous </w:t>
      </w:r>
      <w:r>
        <w:rPr>
          <w:rFonts w:cs="Times New Roman"/>
        </w:rPr>
        <w:t>les portiques où passait César, </w:t>
      </w:r>
      <w:r w:rsidRPr="00F8712A">
        <w:rPr>
          <w:rFonts w:cs="Times New Roman"/>
        </w:rPr>
        <w:t>—vivait jovial, familier avec l</w:t>
      </w:r>
      <w:r>
        <w:rPr>
          <w:rFonts w:cs="Times New Roman"/>
        </w:rPr>
        <w:t>’</w:t>
      </w:r>
      <w:r w:rsidRPr="00F8712A">
        <w:rPr>
          <w:rFonts w:cs="Times New Roman"/>
        </w:rPr>
        <w:t>opulence de Dieu, sorte de Benoît Labre scrutant sa vermine à la lueur des nimbes. La gloire de l</w:t>
      </w:r>
      <w:r>
        <w:rPr>
          <w:rFonts w:cs="Times New Roman"/>
        </w:rPr>
        <w:t>’</w:t>
      </w:r>
      <w:r w:rsidRPr="00F8712A">
        <w:rPr>
          <w:rFonts w:cs="Times New Roman"/>
        </w:rPr>
        <w:t>Empire et la splendeur du Paradis se confondaient, à ses yeux émerveillés, en un même champ d</w:t>
      </w:r>
      <w:r>
        <w:rPr>
          <w:rFonts w:cs="Times New Roman"/>
        </w:rPr>
        <w:t>’</w:t>
      </w:r>
      <w:r w:rsidRPr="00F8712A">
        <w:rPr>
          <w:rFonts w:cs="Times New Roman"/>
        </w:rPr>
        <w:t>or, où, semblables à des Christs, s</w:t>
      </w:r>
      <w:r>
        <w:rPr>
          <w:rFonts w:cs="Times New Roman"/>
        </w:rPr>
        <w:t>’</w:t>
      </w:r>
      <w:r w:rsidRPr="00F8712A">
        <w:rPr>
          <w:rFonts w:cs="Times New Roman"/>
        </w:rPr>
        <w:t>érigeaient des Basileus. Et il restait accroupi au bord de cette flamboyante Légende dorée, confiant, comme sur les marches ensoleillées d</w:t>
      </w:r>
      <w:r>
        <w:rPr>
          <w:rFonts w:cs="Times New Roman"/>
        </w:rPr>
        <w:t>’</w:t>
      </w:r>
      <w:r w:rsidRPr="00F8712A">
        <w:rPr>
          <w:rFonts w:cs="Times New Roman"/>
        </w:rPr>
        <w:t>un Palais hospitalier.</w:t>
      </w:r>
    </w:p>
    <w:p w:rsidR="007A4303" w:rsidRPr="00F8712A" w:rsidRDefault="007A4303" w:rsidP="007A4303">
      <w:pPr>
        <w:pStyle w:val="Corpsdetexte"/>
        <w:rPr>
          <w:rFonts w:cs="Times New Roman"/>
        </w:rPr>
      </w:pPr>
      <w:r w:rsidRPr="00F8712A">
        <w:rPr>
          <w:rFonts w:cs="Times New Roman"/>
        </w:rPr>
        <w:t>Mais voici que des soldats investissent les basiliques, traînant dans le silence des nefs lumineuses le fracas des rues et la poussière de l</w:t>
      </w:r>
      <w:r>
        <w:rPr>
          <w:rFonts w:cs="Times New Roman"/>
        </w:rPr>
        <w:t>’</w:t>
      </w:r>
      <w:r w:rsidRPr="00F8712A">
        <w:rPr>
          <w:rFonts w:cs="Times New Roman"/>
        </w:rPr>
        <w:t>Hippodrome. Des tourbillons s</w:t>
      </w:r>
      <w:r>
        <w:rPr>
          <w:rFonts w:cs="Times New Roman"/>
        </w:rPr>
        <w:t>’</w:t>
      </w:r>
      <w:r w:rsidRPr="00F8712A">
        <w:rPr>
          <w:rFonts w:cs="Times New Roman"/>
        </w:rPr>
        <w:t>élèvent, et la grande lueur d</w:t>
      </w:r>
      <w:r>
        <w:rPr>
          <w:rFonts w:cs="Times New Roman"/>
        </w:rPr>
        <w:t>’</w:t>
      </w:r>
      <w:r w:rsidRPr="00F8712A">
        <w:rPr>
          <w:rFonts w:cs="Times New Roman"/>
        </w:rPr>
        <w:t>or des mosaïques, épanouie en aurore, se brouille comme le crépuscule d</w:t>
      </w:r>
      <w:r>
        <w:rPr>
          <w:rFonts w:cs="Times New Roman"/>
        </w:rPr>
        <w:t>’</w:t>
      </w:r>
      <w:r w:rsidRPr="00F8712A">
        <w:rPr>
          <w:rFonts w:cs="Times New Roman"/>
        </w:rPr>
        <w:t xml:space="preserve">un soir orageux. De toutes parts des clartés tombent. </w:t>
      </w:r>
      <w:r>
        <w:rPr>
          <w:rFonts w:cs="Times New Roman"/>
        </w:rPr>
        <w:t>« </w:t>
      </w:r>
      <w:r w:rsidRPr="00F8712A">
        <w:rPr>
          <w:rFonts w:cs="Times New Roman"/>
        </w:rPr>
        <w:t>Au nom du Très-Saint Empereur, soient détruites les Images</w:t>
      </w:r>
      <w:r>
        <w:rPr>
          <w:rFonts w:cs="Times New Roman"/>
        </w:rPr>
        <w:t> ! »</w:t>
      </w:r>
      <w:r w:rsidRPr="00F8712A">
        <w:rPr>
          <w:rFonts w:cs="Times New Roman"/>
        </w:rPr>
        <w:t xml:space="preserve"> Et l</w:t>
      </w:r>
      <w:r>
        <w:rPr>
          <w:rFonts w:cs="Times New Roman"/>
        </w:rPr>
        <w:t>’</w:t>
      </w:r>
      <w:r w:rsidRPr="00F8712A">
        <w:rPr>
          <w:rFonts w:cs="Times New Roman"/>
        </w:rPr>
        <w:t xml:space="preserve">éclair bleu des haches fulgure par-dessus les auréoles. Là-bas, </w:t>
      </w:r>
      <w:r w:rsidRPr="00F8712A">
        <w:rPr>
          <w:rFonts w:cs="Times New Roman"/>
        </w:rPr>
        <w:lastRenderedPageBreak/>
        <w:t>pourtant, parmi la poussière vermeille des images croulantes, une haute stature rouge demeure ferme</w:t>
      </w:r>
      <w:r>
        <w:rPr>
          <w:rFonts w:cs="Times New Roman"/>
        </w:rPr>
        <w:t> ;</w:t>
      </w:r>
      <w:r w:rsidRPr="00F8712A">
        <w:rPr>
          <w:rFonts w:cs="Times New Roman"/>
        </w:rPr>
        <w:t xml:space="preserve"> et la multitude, éperdue, supplie vers le grand Christ en croix, tout debout, au fond du </w:t>
      </w:r>
      <w:r>
        <w:rPr>
          <w:rFonts w:cs="Times New Roman"/>
        </w:rPr>
        <w:t>chœur</w:t>
      </w:r>
      <w:r w:rsidRPr="00F8712A">
        <w:rPr>
          <w:rFonts w:cs="Times New Roman"/>
        </w:rPr>
        <w:t>, dans la p</w:t>
      </w:r>
      <w:r>
        <w:rPr>
          <w:rFonts w:cs="Times New Roman"/>
        </w:rPr>
        <w:t>ourpre de sa fière dalmatique — « </w:t>
      </w:r>
      <w:r w:rsidRPr="00F8712A">
        <w:rPr>
          <w:rFonts w:cs="Times New Roman"/>
          <w:smallCaps/>
        </w:rPr>
        <w:t>Jésus</w:t>
      </w:r>
      <w:r>
        <w:rPr>
          <w:rFonts w:cs="Times New Roman"/>
        </w:rPr>
        <w:t> !</w:t>
      </w:r>
      <w:r w:rsidRPr="00F8712A">
        <w:rPr>
          <w:rFonts w:cs="Times New Roman"/>
        </w:rPr>
        <w:t xml:space="preserve"> vas-tu laisser s</w:t>
      </w:r>
      <w:r>
        <w:rPr>
          <w:rFonts w:cs="Times New Roman"/>
        </w:rPr>
        <w:t>’</w:t>
      </w:r>
      <w:r w:rsidRPr="00F8712A">
        <w:rPr>
          <w:rFonts w:cs="Times New Roman"/>
        </w:rPr>
        <w:t>accomplir ce sacrilège</w:t>
      </w:r>
      <w:r>
        <w:rPr>
          <w:rFonts w:cs="Times New Roman"/>
        </w:rPr>
        <w:t> ? »</w:t>
      </w:r>
      <w:r w:rsidRPr="00F8712A">
        <w:rPr>
          <w:rFonts w:cs="Times New Roman"/>
        </w:rPr>
        <w:t xml:space="preserve"> Mais le Christ même est renversé, et, piétinant l</w:t>
      </w:r>
      <w:r>
        <w:rPr>
          <w:rFonts w:cs="Times New Roman"/>
        </w:rPr>
        <w:t>’</w:t>
      </w:r>
      <w:r w:rsidRPr="00F8712A">
        <w:rPr>
          <w:rFonts w:cs="Times New Roman"/>
        </w:rPr>
        <w:t>auguste simulacre mutilé, un soldat, comme autrefois le centurion du Golgotha, brandit haut sa lance.</w:t>
      </w:r>
    </w:p>
    <w:p w:rsidR="007A4303" w:rsidRPr="00F8712A" w:rsidRDefault="007A4303" w:rsidP="007A4303">
      <w:pPr>
        <w:pStyle w:val="Corpsdetexte"/>
        <w:rPr>
          <w:rFonts w:cs="Times New Roman"/>
        </w:rPr>
      </w:pPr>
      <w:r w:rsidRPr="00F8712A">
        <w:rPr>
          <w:rFonts w:cs="Times New Roman"/>
        </w:rPr>
        <w:t>Trident fragile sur la fureur de la foule.</w:t>
      </w:r>
    </w:p>
    <w:p w:rsidR="007A4303" w:rsidRPr="00F8712A" w:rsidRDefault="007A4303" w:rsidP="007A4303">
      <w:pPr>
        <w:pStyle w:val="Corpsdetexte"/>
        <w:rPr>
          <w:rFonts w:cs="Times New Roman"/>
        </w:rPr>
      </w:pPr>
      <w:r w:rsidRPr="00F8712A">
        <w:rPr>
          <w:rFonts w:cs="Times New Roman"/>
        </w:rPr>
        <w:t>Les Images étaient aux Basiliques ce que le Bœuf Apis était aux temples de l</w:t>
      </w:r>
      <w:r>
        <w:rPr>
          <w:rFonts w:cs="Times New Roman"/>
        </w:rPr>
        <w:t>’</w:t>
      </w:r>
      <w:r w:rsidRPr="00F8712A">
        <w:rPr>
          <w:rFonts w:cs="Times New Roman"/>
        </w:rPr>
        <w:t>Égypte, Minerve au Parthénon, Jupiter au Capitole. Le cri qui se fût élevé, à une profanation analogue, dans les sanctuaires de ces religions, n</w:t>
      </w:r>
      <w:r>
        <w:rPr>
          <w:rFonts w:cs="Times New Roman"/>
        </w:rPr>
        <w:t>’</w:t>
      </w:r>
      <w:r w:rsidRPr="00F8712A">
        <w:rPr>
          <w:rFonts w:cs="Times New Roman"/>
        </w:rPr>
        <w:t>eût pas été plus terrible. Qu</w:t>
      </w:r>
      <w:r>
        <w:rPr>
          <w:rFonts w:cs="Times New Roman"/>
        </w:rPr>
        <w:t>’</w:t>
      </w:r>
      <w:r w:rsidRPr="00F8712A">
        <w:rPr>
          <w:rFonts w:cs="Times New Roman"/>
        </w:rPr>
        <w:t>allaient devenir les pauvres gens,</w:t>
      </w:r>
      <w:r>
        <w:rPr>
          <w:rFonts w:cs="Times New Roman"/>
        </w:rPr>
        <w:t xml:space="preserve"> </w:t>
      </w:r>
      <w:r w:rsidRPr="00F8712A">
        <w:rPr>
          <w:rFonts w:cs="Times New Roman"/>
        </w:rPr>
        <w:t>ainsi privés de leurs chères enluminures</w:t>
      </w:r>
      <w:r>
        <w:rPr>
          <w:rFonts w:cs="Times New Roman"/>
        </w:rPr>
        <w:t> ?</w:t>
      </w:r>
      <w:r w:rsidRPr="00F8712A">
        <w:rPr>
          <w:rFonts w:cs="Times New Roman"/>
        </w:rPr>
        <w:t xml:space="preserve"> Le plaisir de les contempler les consolait de leurs maux. Ne savait-on pas que l</w:t>
      </w:r>
      <w:r>
        <w:rPr>
          <w:rFonts w:cs="Times New Roman"/>
        </w:rPr>
        <w:t>’</w:t>
      </w:r>
      <w:r w:rsidRPr="00F8712A">
        <w:rPr>
          <w:rFonts w:cs="Times New Roman"/>
        </w:rPr>
        <w:t>Image du Bon-Pasteur, dont s</w:t>
      </w:r>
      <w:r>
        <w:rPr>
          <w:rFonts w:cs="Times New Roman"/>
        </w:rPr>
        <w:t>’</w:t>
      </w:r>
      <w:r w:rsidRPr="00F8712A">
        <w:rPr>
          <w:rFonts w:cs="Times New Roman"/>
        </w:rPr>
        <w:t xml:space="preserve">ornait, sous le péristyle du Grand-Palais, la </w:t>
      </w:r>
      <w:proofErr w:type="spellStart"/>
      <w:r w:rsidRPr="00F8712A">
        <w:rPr>
          <w:rFonts w:cs="Times New Roman"/>
        </w:rPr>
        <w:t>Porte-d</w:t>
      </w:r>
      <w:r>
        <w:rPr>
          <w:rFonts w:cs="Times New Roman"/>
        </w:rPr>
        <w:t>’</w:t>
      </w:r>
      <w:r w:rsidRPr="00F8712A">
        <w:rPr>
          <w:rFonts w:cs="Times New Roman"/>
        </w:rPr>
        <w:t>Airain</w:t>
      </w:r>
      <w:proofErr w:type="spellEnd"/>
      <w:r w:rsidRPr="00F8712A">
        <w:rPr>
          <w:rFonts w:cs="Times New Roman"/>
        </w:rPr>
        <w:t xml:space="preserve">, avait guéri une femme </w:t>
      </w:r>
      <w:proofErr w:type="spellStart"/>
      <w:r w:rsidRPr="00F8712A">
        <w:rPr>
          <w:rFonts w:cs="Times New Roman"/>
        </w:rPr>
        <w:t>hémoroïdesse</w:t>
      </w:r>
      <w:proofErr w:type="spellEnd"/>
      <w:r w:rsidRPr="00F8712A">
        <w:rPr>
          <w:rFonts w:cs="Times New Roman"/>
        </w:rPr>
        <w:t>, qui l</w:t>
      </w:r>
      <w:r>
        <w:rPr>
          <w:rFonts w:cs="Times New Roman"/>
        </w:rPr>
        <w:t>’</w:t>
      </w:r>
      <w:r w:rsidRPr="00F8712A">
        <w:rPr>
          <w:rFonts w:cs="Times New Roman"/>
        </w:rPr>
        <w:t>avait palpée de la même foi que l</w:t>
      </w:r>
      <w:r>
        <w:rPr>
          <w:rFonts w:cs="Times New Roman"/>
        </w:rPr>
        <w:t>’</w:t>
      </w:r>
      <w:proofErr w:type="spellStart"/>
      <w:r w:rsidRPr="00F8712A">
        <w:rPr>
          <w:rFonts w:cs="Times New Roman"/>
        </w:rPr>
        <w:t>hémoroïdesse</w:t>
      </w:r>
      <w:proofErr w:type="spellEnd"/>
      <w:r w:rsidRPr="00F8712A">
        <w:rPr>
          <w:rFonts w:cs="Times New Roman"/>
        </w:rPr>
        <w:t xml:space="preserve"> de l</w:t>
      </w:r>
      <w:r>
        <w:rPr>
          <w:rFonts w:cs="Times New Roman"/>
        </w:rPr>
        <w:t>’</w:t>
      </w:r>
      <w:r w:rsidRPr="00F8712A">
        <w:rPr>
          <w:rFonts w:cs="Times New Roman"/>
        </w:rPr>
        <w:t>Évangile attoucha le manteau du Christ.</w:t>
      </w:r>
    </w:p>
    <w:p w:rsidR="007A4303" w:rsidRPr="00F8712A" w:rsidRDefault="007A4303" w:rsidP="007A4303">
      <w:pPr>
        <w:pStyle w:val="Corpsdetexte"/>
        <w:rPr>
          <w:rFonts w:cs="Times New Roman"/>
        </w:rPr>
      </w:pPr>
      <w:r w:rsidRPr="00F8712A">
        <w:rPr>
          <w:rFonts w:cs="Times New Roman"/>
        </w:rPr>
        <w:t>Mais c</w:t>
      </w:r>
      <w:r>
        <w:rPr>
          <w:rFonts w:cs="Times New Roman"/>
        </w:rPr>
        <w:t>’</w:t>
      </w:r>
      <w:r w:rsidRPr="00F8712A">
        <w:rPr>
          <w:rFonts w:cs="Times New Roman"/>
        </w:rPr>
        <w:t>était aussi et surtout comme la majesté même de l</w:t>
      </w:r>
      <w:r>
        <w:rPr>
          <w:rFonts w:cs="Times New Roman"/>
        </w:rPr>
        <w:t>’</w:t>
      </w:r>
      <w:r w:rsidRPr="00F8712A">
        <w:rPr>
          <w:rFonts w:cs="Times New Roman"/>
        </w:rPr>
        <w:t>Empire que l</w:t>
      </w:r>
      <w:r>
        <w:rPr>
          <w:rFonts w:cs="Times New Roman"/>
        </w:rPr>
        <w:t>’</w:t>
      </w:r>
      <w:r w:rsidRPr="00F8712A">
        <w:rPr>
          <w:rFonts w:cs="Times New Roman"/>
        </w:rPr>
        <w:t>impiété iconoclaste comprenait dans cet outrage aux pompes du culte. Ce Christ, qu</w:t>
      </w:r>
      <w:r>
        <w:rPr>
          <w:rFonts w:cs="Times New Roman"/>
        </w:rPr>
        <w:t>’</w:t>
      </w:r>
      <w:r w:rsidRPr="00F8712A">
        <w:rPr>
          <w:rFonts w:cs="Times New Roman"/>
        </w:rPr>
        <w:t xml:space="preserve">abattait la hache des soldats, portait la rouge </w:t>
      </w:r>
      <w:proofErr w:type="spellStart"/>
      <w:r w:rsidRPr="00F8712A">
        <w:rPr>
          <w:rFonts w:cs="Times New Roman"/>
        </w:rPr>
        <w:t>stola</w:t>
      </w:r>
      <w:proofErr w:type="spellEnd"/>
      <w:r w:rsidRPr="00F8712A">
        <w:rPr>
          <w:rFonts w:cs="Times New Roman"/>
        </w:rPr>
        <w:t xml:space="preserve"> des Basileus. Intronisée, en toute sa formidable largeur, au plus haut de l</w:t>
      </w:r>
      <w:r>
        <w:rPr>
          <w:rFonts w:cs="Times New Roman"/>
        </w:rPr>
        <w:t>’</w:t>
      </w:r>
      <w:r w:rsidRPr="00F8712A">
        <w:rPr>
          <w:rFonts w:cs="Times New Roman"/>
        </w:rPr>
        <w:t>empyrée flamboyant des coupoles, voici que l</w:t>
      </w:r>
      <w:r>
        <w:rPr>
          <w:rFonts w:cs="Times New Roman"/>
        </w:rPr>
        <w:t>’</w:t>
      </w:r>
      <w:r w:rsidRPr="00F8712A">
        <w:rPr>
          <w:rFonts w:cs="Times New Roman"/>
        </w:rPr>
        <w:t xml:space="preserve">Image suprême du </w:t>
      </w:r>
      <w:proofErr w:type="spellStart"/>
      <w:r w:rsidRPr="00F8712A">
        <w:rPr>
          <w:rFonts w:cs="Times New Roman"/>
        </w:rPr>
        <w:t>Théos</w:t>
      </w:r>
      <w:proofErr w:type="spellEnd"/>
      <w:r w:rsidRPr="00F8712A">
        <w:rPr>
          <w:rFonts w:cs="Times New Roman"/>
        </w:rPr>
        <w:t xml:space="preserve"> était précipitée</w:t>
      </w:r>
      <w:r>
        <w:rPr>
          <w:rFonts w:cs="Times New Roman"/>
        </w:rPr>
        <w:t> ; — </w:t>
      </w:r>
      <w:r w:rsidRPr="00F8712A">
        <w:rPr>
          <w:rFonts w:cs="Times New Roman"/>
        </w:rPr>
        <w:t>mais, lorsque, selon le rite, l</w:t>
      </w:r>
      <w:r>
        <w:rPr>
          <w:rFonts w:cs="Times New Roman"/>
        </w:rPr>
        <w:t>’</w:t>
      </w:r>
      <w:r w:rsidRPr="00F8712A">
        <w:rPr>
          <w:rFonts w:cs="Times New Roman"/>
        </w:rPr>
        <w:t>empereur, en présence d</w:t>
      </w:r>
      <w:r>
        <w:rPr>
          <w:rFonts w:cs="Times New Roman"/>
        </w:rPr>
        <w:t>’</w:t>
      </w:r>
      <w:r w:rsidRPr="00F8712A">
        <w:rPr>
          <w:rFonts w:cs="Times New Roman"/>
        </w:rPr>
        <w:t>ambassadeurs prosternés, s</w:t>
      </w:r>
      <w:r>
        <w:rPr>
          <w:rFonts w:cs="Times New Roman"/>
        </w:rPr>
        <w:t>’</w:t>
      </w:r>
      <w:r w:rsidRPr="00F8712A">
        <w:rPr>
          <w:rFonts w:cs="Times New Roman"/>
        </w:rPr>
        <w:t>enlèverait sur son trône, au rugissement des lions d</w:t>
      </w:r>
      <w:r>
        <w:rPr>
          <w:rFonts w:cs="Times New Roman"/>
        </w:rPr>
        <w:t>’</w:t>
      </w:r>
      <w:r w:rsidRPr="00F8712A">
        <w:rPr>
          <w:rFonts w:cs="Times New Roman"/>
        </w:rPr>
        <w:t>airain qui le gardent, pourrait-on rêver d</w:t>
      </w:r>
      <w:r>
        <w:rPr>
          <w:rFonts w:cs="Times New Roman"/>
        </w:rPr>
        <w:t>’</w:t>
      </w:r>
      <w:r w:rsidRPr="00F8712A">
        <w:rPr>
          <w:rFonts w:cs="Times New Roman"/>
        </w:rPr>
        <w:t>un Éternel sur des nuages roulés du souffle des trompettes archangéliques. Et la fastueuse ordonnance des Conciles ne se prolongerait plus, dans les</w:t>
      </w:r>
      <w:r>
        <w:rPr>
          <w:rFonts w:cs="Times New Roman"/>
        </w:rPr>
        <w:t xml:space="preserve"> </w:t>
      </w:r>
      <w:r w:rsidRPr="00F8712A">
        <w:rPr>
          <w:rFonts w:cs="Times New Roman"/>
        </w:rPr>
        <w:t>perspectives du Paradis, en chœurs d</w:t>
      </w:r>
      <w:r>
        <w:rPr>
          <w:rFonts w:cs="Times New Roman"/>
        </w:rPr>
        <w:t>’</w:t>
      </w:r>
      <w:r w:rsidRPr="00F8712A">
        <w:rPr>
          <w:rFonts w:cs="Times New Roman"/>
        </w:rPr>
        <w:t>apôtres et de psalmistes.</w:t>
      </w:r>
    </w:p>
    <w:p w:rsidR="007A4303" w:rsidRPr="00F8712A" w:rsidRDefault="007A4303" w:rsidP="007A4303">
      <w:pPr>
        <w:pStyle w:val="Corpsdetexte"/>
        <w:rPr>
          <w:rFonts w:cs="Times New Roman"/>
        </w:rPr>
      </w:pPr>
      <w:r w:rsidRPr="00F8712A">
        <w:rPr>
          <w:rFonts w:cs="Times New Roman"/>
        </w:rPr>
        <w:t>Tandis que se fanait cette apothéose, une autre rougeur se levait, barbare, au fond de l</w:t>
      </w:r>
      <w:r>
        <w:rPr>
          <w:rFonts w:cs="Times New Roman"/>
        </w:rPr>
        <w:t>’</w:t>
      </w:r>
      <w:r w:rsidRPr="00F8712A">
        <w:rPr>
          <w:rFonts w:cs="Times New Roman"/>
        </w:rPr>
        <w:t>Orient. Ruisselantes d</w:t>
      </w:r>
      <w:r>
        <w:rPr>
          <w:rFonts w:cs="Times New Roman"/>
        </w:rPr>
        <w:t>’</w:t>
      </w:r>
      <w:r w:rsidRPr="00F8712A">
        <w:rPr>
          <w:rFonts w:cs="Times New Roman"/>
        </w:rPr>
        <w:t>yatagans et d</w:t>
      </w:r>
      <w:r>
        <w:rPr>
          <w:rFonts w:cs="Times New Roman"/>
        </w:rPr>
        <w:t>’</w:t>
      </w:r>
      <w:r w:rsidRPr="00F8712A">
        <w:rPr>
          <w:rFonts w:cs="Times New Roman"/>
        </w:rPr>
        <w:t>étendards, les hordes de l</w:t>
      </w:r>
      <w:r>
        <w:rPr>
          <w:rFonts w:cs="Times New Roman"/>
        </w:rPr>
        <w:t>’</w:t>
      </w:r>
      <w:r w:rsidRPr="00F8712A">
        <w:rPr>
          <w:rFonts w:cs="Times New Roman"/>
        </w:rPr>
        <w:t>Islam s</w:t>
      </w:r>
      <w:r>
        <w:rPr>
          <w:rFonts w:cs="Times New Roman"/>
        </w:rPr>
        <w:t>’</w:t>
      </w:r>
      <w:r w:rsidRPr="00F8712A">
        <w:rPr>
          <w:rFonts w:cs="Times New Roman"/>
        </w:rPr>
        <w:t xml:space="preserve">avançaient. Les Khalifes, partout où ils passaient, anéantissaient le culte dont les empereurs iconoclastes avaient aboli déjà la représentation. Ils se souvenaient de la prophétie jadis faite à </w:t>
      </w:r>
      <w:proofErr w:type="spellStart"/>
      <w:r w:rsidRPr="00F8712A">
        <w:rPr>
          <w:rFonts w:cs="Times New Roman"/>
        </w:rPr>
        <w:t>Yézid</w:t>
      </w:r>
      <w:proofErr w:type="spellEnd"/>
      <w:r>
        <w:rPr>
          <w:rFonts w:cs="Times New Roman"/>
        </w:rPr>
        <w:t> :</w:t>
      </w:r>
      <w:r w:rsidRPr="00F8712A">
        <w:rPr>
          <w:rFonts w:cs="Times New Roman"/>
        </w:rPr>
        <w:t xml:space="preserve"> au Khalife qui porterait les coups les plus profonds à la religion du Christ, toute félicité sur la terre, et puis tout le rayonnement des sept cieux</w:t>
      </w:r>
      <w:r>
        <w:rPr>
          <w:rFonts w:cs="Times New Roman"/>
        </w:rPr>
        <w:t> :</w:t>
      </w:r>
      <w:r w:rsidRPr="00F8712A">
        <w:rPr>
          <w:rFonts w:cs="Times New Roman"/>
        </w:rPr>
        <w:t xml:space="preserve"> diamant, émeraude, topaze, saphir, perle, or, hyacinthe. Et les auteurs de cette prophétie étaient ceux-là même qui, naguère, en Isaurie, prédirent à Conon la pourpre impériale, sous la condition que, devenu Léon l</w:t>
      </w:r>
      <w:r>
        <w:rPr>
          <w:rFonts w:cs="Times New Roman"/>
        </w:rPr>
        <w:t>’</w:t>
      </w:r>
      <w:r w:rsidRPr="00F8712A">
        <w:rPr>
          <w:rFonts w:cs="Times New Roman"/>
        </w:rPr>
        <w:t>Isaurien, il détruirait les Images.</w:t>
      </w:r>
    </w:p>
    <w:p w:rsidR="007A4303" w:rsidRPr="00F8712A" w:rsidRDefault="007A4303" w:rsidP="007A4303">
      <w:pPr>
        <w:pStyle w:val="Corpsdetexte"/>
        <w:rPr>
          <w:rFonts w:cs="Times New Roman"/>
        </w:rPr>
      </w:pPr>
      <w:r w:rsidRPr="00F8712A">
        <w:rPr>
          <w:rFonts w:cs="Times New Roman"/>
        </w:rPr>
        <w:t xml:space="preserve">Ainsi la barbarie asiatique envahissait la civilisation néo-grecque, cette civilisation qui fut </w:t>
      </w:r>
      <w:r w:rsidRPr="00F8712A">
        <w:rPr>
          <w:rFonts w:cs="Times New Roman"/>
        </w:rPr>
        <w:lastRenderedPageBreak/>
        <w:t>la première, tenant d</w:t>
      </w:r>
      <w:r>
        <w:rPr>
          <w:rFonts w:cs="Times New Roman"/>
        </w:rPr>
        <w:t>’</w:t>
      </w:r>
      <w:r w:rsidRPr="00F8712A">
        <w:rPr>
          <w:rFonts w:cs="Times New Roman"/>
        </w:rPr>
        <w:t>Athènes le génie plastique et de Rome le génie politique, où le dogme évangélique se soit, de forme et d</w:t>
      </w:r>
      <w:r>
        <w:rPr>
          <w:rFonts w:cs="Times New Roman"/>
        </w:rPr>
        <w:t>’</w:t>
      </w:r>
      <w:r w:rsidRPr="00F8712A">
        <w:rPr>
          <w:rFonts w:cs="Times New Roman"/>
        </w:rPr>
        <w:t>action, identifié aux nommes, ait trouvé sa mise en œuvre. Et l</w:t>
      </w:r>
      <w:r>
        <w:rPr>
          <w:rFonts w:cs="Times New Roman"/>
        </w:rPr>
        <w:t>’</w:t>
      </w:r>
      <w:r w:rsidRPr="00F8712A">
        <w:rPr>
          <w:rFonts w:cs="Times New Roman"/>
        </w:rPr>
        <w:t>on se reporte, parallèlement, à l</w:t>
      </w:r>
      <w:r>
        <w:rPr>
          <w:rFonts w:cs="Times New Roman"/>
        </w:rPr>
        <w:t>’</w:t>
      </w:r>
      <w:r w:rsidRPr="00F8712A">
        <w:rPr>
          <w:rFonts w:cs="Times New Roman"/>
        </w:rPr>
        <w:t>époque où l</w:t>
      </w:r>
      <w:r>
        <w:rPr>
          <w:rFonts w:cs="Times New Roman"/>
        </w:rPr>
        <w:t>’</w:t>
      </w:r>
      <w:r w:rsidRPr="00F8712A">
        <w:rPr>
          <w:rFonts w:cs="Times New Roman"/>
        </w:rPr>
        <w:t>Asie afflua pour la première fois vers l</w:t>
      </w:r>
      <w:r>
        <w:rPr>
          <w:rFonts w:cs="Times New Roman"/>
        </w:rPr>
        <w:t>’</w:t>
      </w:r>
      <w:r w:rsidRPr="00F8712A">
        <w:rPr>
          <w:rFonts w:cs="Times New Roman"/>
        </w:rPr>
        <w:t>Europe, lorsque la Grèce ancienne fut inondée par les Perses. L</w:t>
      </w:r>
      <w:r>
        <w:rPr>
          <w:rFonts w:cs="Times New Roman"/>
        </w:rPr>
        <w:t>’</w:t>
      </w:r>
      <w:r w:rsidRPr="00F8712A">
        <w:rPr>
          <w:rFonts w:cs="Times New Roman"/>
        </w:rPr>
        <w:t xml:space="preserve">examen de cette correspondance a son utilité. Ce fut, là aussi, le choc de deux mondes, de deux croyances, </w:t>
      </w:r>
      <w:proofErr w:type="spellStart"/>
      <w:r w:rsidRPr="00F8712A">
        <w:rPr>
          <w:rFonts w:cs="Times New Roman"/>
        </w:rPr>
        <w:t>Mithrâ</w:t>
      </w:r>
      <w:proofErr w:type="spellEnd"/>
      <w:r w:rsidRPr="00F8712A">
        <w:rPr>
          <w:rFonts w:cs="Times New Roman"/>
        </w:rPr>
        <w:t xml:space="preserve"> contre Jupiter</w:t>
      </w:r>
      <w:r>
        <w:rPr>
          <w:rFonts w:cs="Times New Roman"/>
        </w:rPr>
        <w:t> ;</w:t>
      </w:r>
      <w:r w:rsidRPr="00F8712A">
        <w:rPr>
          <w:rFonts w:cs="Times New Roman"/>
        </w:rPr>
        <w:t xml:space="preserve"> et, de même qu</w:t>
      </w:r>
      <w:r>
        <w:rPr>
          <w:rFonts w:cs="Times New Roman"/>
        </w:rPr>
        <w:t>’</w:t>
      </w:r>
      <w:r w:rsidRPr="00F8712A">
        <w:rPr>
          <w:rFonts w:cs="Times New Roman"/>
        </w:rPr>
        <w:t>a tous les moments de l</w:t>
      </w:r>
      <w:r>
        <w:rPr>
          <w:rFonts w:cs="Times New Roman"/>
        </w:rPr>
        <w:t>’</w:t>
      </w:r>
      <w:r w:rsidRPr="00F8712A">
        <w:rPr>
          <w:rFonts w:cs="Times New Roman"/>
        </w:rPr>
        <w:t>histoire où deux races se sont heurtées, jamais, comme alors, les idées religieuses ne revêtirent, de part et d</w:t>
      </w:r>
      <w:r>
        <w:rPr>
          <w:rFonts w:cs="Times New Roman"/>
        </w:rPr>
        <w:t>’</w:t>
      </w:r>
      <w:r w:rsidRPr="00F8712A">
        <w:rPr>
          <w:rFonts w:cs="Times New Roman"/>
        </w:rPr>
        <w:t>autre, d</w:t>
      </w:r>
      <w:r>
        <w:rPr>
          <w:rFonts w:cs="Times New Roman"/>
        </w:rPr>
        <w:t>’</w:t>
      </w:r>
      <w:r w:rsidRPr="00F8712A">
        <w:rPr>
          <w:rFonts w:cs="Times New Roman"/>
        </w:rPr>
        <w:t>aussi nombreuses matérialités</w:t>
      </w:r>
      <w:r>
        <w:rPr>
          <w:rFonts w:cs="Times New Roman"/>
        </w:rPr>
        <w:t> ;</w:t>
      </w:r>
      <w:r w:rsidRPr="00F8712A">
        <w:rPr>
          <w:rFonts w:cs="Times New Roman"/>
        </w:rPr>
        <w:t xml:space="preserve"> jamais le panthéisme grec ne multiplia pareillement ses symboles, ses emblèmes, ses aspects, ses attributs</w:t>
      </w:r>
      <w:r>
        <w:rPr>
          <w:rFonts w:cs="Times New Roman"/>
        </w:rPr>
        <w:t> ;</w:t>
      </w:r>
      <w:r w:rsidRPr="00F8712A">
        <w:rPr>
          <w:rFonts w:cs="Times New Roman"/>
        </w:rPr>
        <w:t xml:space="preserve"> jamais il n</w:t>
      </w:r>
      <w:r>
        <w:rPr>
          <w:rFonts w:cs="Times New Roman"/>
        </w:rPr>
        <w:t>’</w:t>
      </w:r>
      <w:r w:rsidRPr="00F8712A">
        <w:rPr>
          <w:rFonts w:cs="Times New Roman"/>
        </w:rPr>
        <w:t>y eut telle profusion d</w:t>
      </w:r>
      <w:r>
        <w:rPr>
          <w:rFonts w:cs="Times New Roman"/>
        </w:rPr>
        <w:t>’idoles, tant de cu</w:t>
      </w:r>
      <w:r w:rsidRPr="00F8712A">
        <w:rPr>
          <w:rFonts w:cs="Times New Roman"/>
        </w:rPr>
        <w:t>ltes particuliers. La vie nationale, comme près de cesser, voulait se définir, pour qu</w:t>
      </w:r>
      <w:r>
        <w:rPr>
          <w:rFonts w:cs="Times New Roman"/>
        </w:rPr>
        <w:t>’</w:t>
      </w:r>
      <w:r w:rsidRPr="00F8712A">
        <w:rPr>
          <w:rFonts w:cs="Times New Roman"/>
        </w:rPr>
        <w:t>il restât d elle une mémoire éternelle, en une glorieuse, en une impérissable expression. Chacune de ses activités, pour ainsi dire divinisée et comme déjà en puissance au sein de l</w:t>
      </w:r>
      <w:r>
        <w:rPr>
          <w:rFonts w:cs="Times New Roman"/>
        </w:rPr>
        <w:t>’</w:t>
      </w:r>
      <w:r w:rsidRPr="00F8712A">
        <w:rPr>
          <w:rFonts w:cs="Times New Roman"/>
        </w:rPr>
        <w:t>infini, se manifesta hiératiquement. Et l</w:t>
      </w:r>
      <w:r>
        <w:rPr>
          <w:rFonts w:cs="Times New Roman"/>
        </w:rPr>
        <w:t>’</w:t>
      </w:r>
      <w:r w:rsidRPr="00F8712A">
        <w:rPr>
          <w:rFonts w:cs="Times New Roman"/>
        </w:rPr>
        <w:t>Hellénie en armes offrait comme le spectacle d</w:t>
      </w:r>
      <w:r>
        <w:rPr>
          <w:rFonts w:cs="Times New Roman"/>
        </w:rPr>
        <w:t>’</w:t>
      </w:r>
      <w:r w:rsidRPr="00F8712A">
        <w:rPr>
          <w:rFonts w:cs="Times New Roman"/>
        </w:rPr>
        <w:t>un camp d</w:t>
      </w:r>
      <w:r>
        <w:rPr>
          <w:rFonts w:cs="Times New Roman"/>
        </w:rPr>
        <w:t>’</w:t>
      </w:r>
      <w:r w:rsidRPr="00F8712A">
        <w:rPr>
          <w:rFonts w:cs="Times New Roman"/>
        </w:rPr>
        <w:t>Homère, où les dieux se mêlent aux hommes, et où la foudre de Jupiter et les javelots d</w:t>
      </w:r>
      <w:r>
        <w:rPr>
          <w:rFonts w:cs="Times New Roman"/>
        </w:rPr>
        <w:t>’</w:t>
      </w:r>
      <w:r w:rsidRPr="00F8712A">
        <w:rPr>
          <w:rFonts w:cs="Times New Roman"/>
        </w:rPr>
        <w:t>Achille sont noués en un même faisceau.</w:t>
      </w:r>
    </w:p>
    <w:p w:rsidR="007A4303" w:rsidRPr="00F8712A" w:rsidRDefault="007A4303" w:rsidP="007A4303">
      <w:pPr>
        <w:pStyle w:val="Corpsdetexte"/>
        <w:rPr>
          <w:rFonts w:cs="Times New Roman"/>
        </w:rPr>
      </w:pPr>
      <w:r w:rsidRPr="00F8712A">
        <w:rPr>
          <w:rFonts w:cs="Times New Roman"/>
        </w:rPr>
        <w:t>Qu</w:t>
      </w:r>
      <w:r>
        <w:rPr>
          <w:rFonts w:cs="Times New Roman"/>
        </w:rPr>
        <w:t>’</w:t>
      </w:r>
      <w:r w:rsidRPr="00F8712A">
        <w:rPr>
          <w:rFonts w:cs="Times New Roman"/>
        </w:rPr>
        <w:t>on nous permette, afin de mieux faire ressortir bientôt la désolation du monde oriental chrétien, bouleversé, dans sa religiosité, par la main des empereurs iconoclastes, et cela au moment précis des invasions musulmanes, qu</w:t>
      </w:r>
      <w:r>
        <w:rPr>
          <w:rFonts w:cs="Times New Roman"/>
        </w:rPr>
        <w:t>’</w:t>
      </w:r>
      <w:r w:rsidRPr="00F8712A">
        <w:rPr>
          <w:rFonts w:cs="Times New Roman"/>
        </w:rPr>
        <w:t>on nous permette de développer ce tableau des religions aux prises, sous les couleurs de deux autres époques analogues, et non moins caractéristiques, de l</w:t>
      </w:r>
      <w:r>
        <w:rPr>
          <w:rFonts w:cs="Times New Roman"/>
        </w:rPr>
        <w:t>’</w:t>
      </w:r>
      <w:r w:rsidRPr="00F8712A">
        <w:rPr>
          <w:rFonts w:cs="Times New Roman"/>
        </w:rPr>
        <w:t>histoire.</w:t>
      </w:r>
    </w:p>
    <w:p w:rsidR="007A4303" w:rsidRPr="00F8712A" w:rsidRDefault="007A4303" w:rsidP="007A4303">
      <w:pPr>
        <w:pStyle w:val="Corpsdetexte"/>
        <w:rPr>
          <w:rFonts w:cs="Times New Roman"/>
        </w:rPr>
      </w:pPr>
      <w:r w:rsidRPr="00F8712A">
        <w:rPr>
          <w:rFonts w:cs="Times New Roman"/>
        </w:rPr>
        <w:t>Ainsi, à la bataille d</w:t>
      </w:r>
      <w:r>
        <w:rPr>
          <w:rFonts w:cs="Times New Roman"/>
        </w:rPr>
        <w:t>’</w:t>
      </w:r>
      <w:r w:rsidRPr="00F8712A">
        <w:rPr>
          <w:rFonts w:cs="Times New Roman"/>
        </w:rPr>
        <w:t>Andrinople, qui se livra entre Constantin et Licinius, où le monde païen et le monde chrétien se heurtèrent, et non par métaphore, mais formellement, chacun dans la disposition de ses suprêmes ressources et dans la combinaison générale de ses attributs, ainsi toutes les effigies connues des Dieux du Paganisme, qu</w:t>
      </w:r>
      <w:r>
        <w:rPr>
          <w:rFonts w:cs="Times New Roman"/>
        </w:rPr>
        <w:t>’</w:t>
      </w:r>
      <w:r w:rsidRPr="00F8712A">
        <w:rPr>
          <w:rFonts w:cs="Times New Roman"/>
        </w:rPr>
        <w:t>étala par défi l</w:t>
      </w:r>
      <w:r>
        <w:rPr>
          <w:rFonts w:cs="Times New Roman"/>
        </w:rPr>
        <w:t>’</w:t>
      </w:r>
      <w:r w:rsidRPr="00F8712A">
        <w:rPr>
          <w:rFonts w:cs="Times New Roman"/>
        </w:rPr>
        <w:t>empereur païen Licinius, s</w:t>
      </w:r>
      <w:r>
        <w:rPr>
          <w:rFonts w:cs="Times New Roman"/>
        </w:rPr>
        <w:t>’</w:t>
      </w:r>
      <w:r w:rsidRPr="00F8712A">
        <w:rPr>
          <w:rFonts w:cs="Times New Roman"/>
        </w:rPr>
        <w:t>alignaient entre les rangs des cohortes, les renforçant de leur royale multitude, qui roulait, formidable Olympe ému par de nouveaux Titans, dans la poussière de l</w:t>
      </w:r>
      <w:r>
        <w:rPr>
          <w:rFonts w:cs="Times New Roman"/>
        </w:rPr>
        <w:t>’</w:t>
      </w:r>
      <w:r w:rsidRPr="00F8712A">
        <w:rPr>
          <w:rFonts w:cs="Times New Roman"/>
        </w:rPr>
        <w:t>armée. Du fond de sa Corne d</w:t>
      </w:r>
      <w:r>
        <w:rPr>
          <w:rFonts w:cs="Times New Roman"/>
        </w:rPr>
        <w:t>’</w:t>
      </w:r>
      <w:r w:rsidRPr="00F8712A">
        <w:rPr>
          <w:rFonts w:cs="Times New Roman"/>
        </w:rPr>
        <w:t>abondance, le Panthéisme avait comme vidé là, résumées en une complète série d</w:t>
      </w:r>
      <w:r>
        <w:rPr>
          <w:rFonts w:cs="Times New Roman"/>
        </w:rPr>
        <w:t>’</w:t>
      </w:r>
      <w:r w:rsidRPr="00F8712A">
        <w:rPr>
          <w:rFonts w:cs="Times New Roman"/>
        </w:rPr>
        <w:t>emblèmes, ses myriades d</w:t>
      </w:r>
      <w:r>
        <w:rPr>
          <w:rFonts w:cs="Times New Roman"/>
        </w:rPr>
        <w:t>’</w:t>
      </w:r>
      <w:r w:rsidRPr="00F8712A">
        <w:rPr>
          <w:rFonts w:cs="Times New Roman"/>
        </w:rPr>
        <w:t>êtres, de forces, de volontés, frémissant, parmi la trépidation haletante des dernières légions païennes, de sentir si imminente leur catastrophe. Dans l</w:t>
      </w:r>
      <w:r>
        <w:rPr>
          <w:rFonts w:cs="Times New Roman"/>
        </w:rPr>
        <w:t>’</w:t>
      </w:r>
      <w:r w:rsidRPr="00F8712A">
        <w:rPr>
          <w:rFonts w:cs="Times New Roman"/>
        </w:rPr>
        <w:t>autre armée, l</w:t>
      </w:r>
      <w:r>
        <w:rPr>
          <w:rFonts w:cs="Times New Roman"/>
        </w:rPr>
        <w:t>’</w:t>
      </w:r>
      <w:r w:rsidRPr="00F8712A">
        <w:rPr>
          <w:rFonts w:cs="Times New Roman"/>
        </w:rPr>
        <w:t>égide du Labarum se repliait, en flottants plis de pourpre, sur les rangs chrétiens. Les cieux, tout autour, pleins d</w:t>
      </w:r>
      <w:r>
        <w:rPr>
          <w:rFonts w:cs="Times New Roman"/>
        </w:rPr>
        <w:t>’</w:t>
      </w:r>
      <w:r w:rsidRPr="00F8712A">
        <w:rPr>
          <w:rFonts w:cs="Times New Roman"/>
        </w:rPr>
        <w:t>ondulations, semblaient comme le prolongement de cet étendard, qui refoula, de son flamboyant gonflement, les clartés flétries de l</w:t>
      </w:r>
      <w:r>
        <w:rPr>
          <w:rFonts w:cs="Times New Roman"/>
        </w:rPr>
        <w:t>’</w:t>
      </w:r>
      <w:r w:rsidRPr="00F8712A">
        <w:rPr>
          <w:rFonts w:cs="Times New Roman"/>
        </w:rPr>
        <w:t xml:space="preserve">Olympe écroulé. Mais du moins, au moment de périr, le </w:t>
      </w:r>
      <w:r w:rsidRPr="00F8712A">
        <w:rPr>
          <w:rFonts w:cs="Times New Roman"/>
        </w:rPr>
        <w:lastRenderedPageBreak/>
        <w:t>monde ancien apparut-il tout entier résumé dans l</w:t>
      </w:r>
      <w:r>
        <w:rPr>
          <w:rFonts w:cs="Times New Roman"/>
        </w:rPr>
        <w:t>’</w:t>
      </w:r>
      <w:r w:rsidRPr="00F8712A">
        <w:rPr>
          <w:rFonts w:cs="Times New Roman"/>
        </w:rPr>
        <w:t>éclair de cette bataille.</w:t>
      </w:r>
    </w:p>
    <w:p w:rsidR="007A4303" w:rsidRPr="00F8712A" w:rsidRDefault="007A4303" w:rsidP="007A4303">
      <w:pPr>
        <w:pStyle w:val="Corpsdetexte"/>
        <w:rPr>
          <w:rFonts w:cs="Times New Roman"/>
        </w:rPr>
      </w:pPr>
      <w:r w:rsidRPr="00F8712A">
        <w:rPr>
          <w:rFonts w:cs="Times New Roman"/>
        </w:rPr>
        <w:t>Plus tard, à l</w:t>
      </w:r>
      <w:r>
        <w:rPr>
          <w:rFonts w:cs="Times New Roman"/>
        </w:rPr>
        <w:t>’</w:t>
      </w:r>
      <w:r w:rsidRPr="00F8712A">
        <w:rPr>
          <w:rFonts w:cs="Times New Roman"/>
        </w:rPr>
        <w:t>époque des invasions normandes, ce fut, au-devant des païens du Nord, le même déploiement suprême des majestés de la religion chrétienne, à son tour menacée. Des religieuses, plutôt que de déserter leur couvent et afin de déconcerter la lubricité des barbares, se mutilèrent le visage. Les oriflammes, comme un déploiement d</w:t>
      </w:r>
      <w:r>
        <w:rPr>
          <w:rFonts w:cs="Times New Roman"/>
        </w:rPr>
        <w:t>’</w:t>
      </w:r>
      <w:r w:rsidRPr="00F8712A">
        <w:rPr>
          <w:rFonts w:cs="Times New Roman"/>
        </w:rPr>
        <w:t>archanges, avançaient à l</w:t>
      </w:r>
      <w:r>
        <w:rPr>
          <w:rFonts w:cs="Times New Roman"/>
        </w:rPr>
        <w:t>’</w:t>
      </w:r>
      <w:r w:rsidRPr="00F8712A">
        <w:rPr>
          <w:rFonts w:cs="Times New Roman"/>
        </w:rPr>
        <w:t>encontre des rafales où tournoyaient les corbeaux des sinistres étendards danois. Translaté d</w:t>
      </w:r>
      <w:r>
        <w:rPr>
          <w:rFonts w:cs="Times New Roman"/>
        </w:rPr>
        <w:t>’</w:t>
      </w:r>
      <w:r w:rsidRPr="00F8712A">
        <w:rPr>
          <w:rFonts w:cs="Times New Roman"/>
        </w:rPr>
        <w:t>église en église, de monastère en monastère, tout un ossuaire de préservatrices reliques circulait parmi l</w:t>
      </w:r>
      <w:r>
        <w:rPr>
          <w:rFonts w:cs="Times New Roman"/>
        </w:rPr>
        <w:t>’</w:t>
      </w:r>
      <w:r w:rsidRPr="00F8712A">
        <w:rPr>
          <w:rFonts w:cs="Times New Roman"/>
        </w:rPr>
        <w:t>imploration des peuples. Ce fut l</w:t>
      </w:r>
      <w:r>
        <w:rPr>
          <w:rFonts w:cs="Times New Roman"/>
        </w:rPr>
        <w:t>’époque des reliques.  </w:t>
      </w:r>
      <w:r w:rsidRPr="00F8712A">
        <w:rPr>
          <w:rFonts w:cs="Times New Roman"/>
        </w:rPr>
        <w:t>De toutes parts, des processions se déroulaient, ruisselantes de châsses dorées. La noirceur des hordes barbares s</w:t>
      </w:r>
      <w:r>
        <w:rPr>
          <w:rFonts w:cs="Times New Roman"/>
        </w:rPr>
        <w:t>’</w:t>
      </w:r>
      <w:r w:rsidRPr="00F8712A">
        <w:rPr>
          <w:rFonts w:cs="Times New Roman"/>
        </w:rPr>
        <w:t xml:space="preserve">arrêtait, indécise, sur les bords de ces méandres resplendissants. Un jour, </w:t>
      </w:r>
      <w:r>
        <w:rPr>
          <w:rFonts w:cs="Times New Roman"/>
        </w:rPr>
        <w:t>enfin, elle recula, le jour où R</w:t>
      </w:r>
      <w:r w:rsidRPr="00F8712A">
        <w:rPr>
          <w:rFonts w:cs="Times New Roman"/>
        </w:rPr>
        <w:t>ollon, converti, s</w:t>
      </w:r>
      <w:r>
        <w:rPr>
          <w:rFonts w:cs="Times New Roman"/>
        </w:rPr>
        <w:t>’</w:t>
      </w:r>
      <w:r w:rsidRPr="00F8712A">
        <w:rPr>
          <w:rFonts w:cs="Times New Roman"/>
        </w:rPr>
        <w:t>agenouilla devant l</w:t>
      </w:r>
      <w:r>
        <w:rPr>
          <w:rFonts w:cs="Times New Roman"/>
        </w:rPr>
        <w:t>’</w:t>
      </w:r>
      <w:r w:rsidRPr="00F8712A">
        <w:rPr>
          <w:rFonts w:cs="Times New Roman"/>
        </w:rPr>
        <w:t>archevêque de Rouen, lui demandant quelles étaient les églises considérables qu</w:t>
      </w:r>
      <w:r>
        <w:rPr>
          <w:rFonts w:cs="Times New Roman"/>
        </w:rPr>
        <w:t>’</w:t>
      </w:r>
      <w:r w:rsidRPr="00F8712A">
        <w:rPr>
          <w:rFonts w:cs="Times New Roman"/>
        </w:rPr>
        <w:t>il pourrait le plus magnifiquement doter.</w:t>
      </w:r>
    </w:p>
    <w:p w:rsidR="007A4303" w:rsidRPr="00F8712A" w:rsidRDefault="007A4303" w:rsidP="007A4303">
      <w:pPr>
        <w:pStyle w:val="Corpsdetexte"/>
        <w:rPr>
          <w:rFonts w:cs="Times New Roman"/>
        </w:rPr>
      </w:pPr>
      <w:r w:rsidRPr="00F8712A">
        <w:rPr>
          <w:rFonts w:cs="Times New Roman"/>
        </w:rPr>
        <w:t>Ainsi, à toutes les époques de l</w:t>
      </w:r>
      <w:r>
        <w:rPr>
          <w:rFonts w:cs="Times New Roman"/>
        </w:rPr>
        <w:t>’</w:t>
      </w:r>
      <w:r w:rsidRPr="00F8712A">
        <w:rPr>
          <w:rFonts w:cs="Times New Roman"/>
        </w:rPr>
        <w:t>histoire, les cultes, quels que fussent les attributs de leur représentation, les cultes jamais ne se déployèrent avec un appareil plus somptueux, ne s</w:t>
      </w:r>
      <w:r>
        <w:rPr>
          <w:rFonts w:cs="Times New Roman"/>
        </w:rPr>
        <w:t>’</w:t>
      </w:r>
      <w:r w:rsidRPr="00F8712A">
        <w:rPr>
          <w:rFonts w:cs="Times New Roman"/>
        </w:rPr>
        <w:t>organisèrent en rites aussi actifs, que lorsqu</w:t>
      </w:r>
      <w:r>
        <w:rPr>
          <w:rFonts w:cs="Times New Roman"/>
        </w:rPr>
        <w:t>’</w:t>
      </w:r>
      <w:r w:rsidRPr="00F8712A">
        <w:rPr>
          <w:rFonts w:cs="Times New Roman"/>
        </w:rPr>
        <w:t>ils furent le plus menacés. Il n</w:t>
      </w:r>
      <w:r>
        <w:rPr>
          <w:rFonts w:cs="Times New Roman"/>
        </w:rPr>
        <w:t>’</w:t>
      </w:r>
      <w:r w:rsidRPr="00F8712A">
        <w:rPr>
          <w:rFonts w:cs="Times New Roman"/>
        </w:rPr>
        <w:t>en fut pas de même à Byzance, nous l</w:t>
      </w:r>
      <w:r>
        <w:rPr>
          <w:rFonts w:cs="Times New Roman"/>
        </w:rPr>
        <w:t>’</w:t>
      </w:r>
      <w:r w:rsidRPr="00F8712A">
        <w:rPr>
          <w:rFonts w:cs="Times New Roman"/>
        </w:rPr>
        <w:t>avons vu, aux jours des plus foudroyantes incursions sarrasines, lorsque les Khalifes campaient sous les murs mêmes de la Ville-Impériale. Il ne fallut rien moins, alors, que l</w:t>
      </w:r>
      <w:r>
        <w:rPr>
          <w:rFonts w:cs="Times New Roman"/>
        </w:rPr>
        <w:t>’</w:t>
      </w:r>
      <w:r w:rsidRPr="00F8712A">
        <w:rPr>
          <w:rFonts w:cs="Times New Roman"/>
        </w:rPr>
        <w:t>effrénée tyrannie des empereurs iconoclastes, pour avoir raison de ce jeune Orient chrétien, qui, avec une nouvelle exubérance, avait apporté, ans ses conceptions religieuses, tout le fétichisme, toute la sensualité du vieil Orient païen. Une sorte de réaction du sombre esprit biblique, si aristocratiquement abstrait, s</w:t>
      </w:r>
      <w:r>
        <w:rPr>
          <w:rFonts w:cs="Times New Roman"/>
        </w:rPr>
        <w:t>’</w:t>
      </w:r>
      <w:r w:rsidRPr="00F8712A">
        <w:rPr>
          <w:rFonts w:cs="Times New Roman"/>
        </w:rPr>
        <w:t>opérait, par ces despotes, de race asiatique d</w:t>
      </w:r>
      <w:r>
        <w:rPr>
          <w:rFonts w:cs="Times New Roman"/>
        </w:rPr>
        <w:t>’</w:t>
      </w:r>
      <w:r w:rsidRPr="00F8712A">
        <w:rPr>
          <w:rFonts w:cs="Times New Roman"/>
        </w:rPr>
        <w:t xml:space="preserve">ailleurs, contre le </w:t>
      </w:r>
      <w:proofErr w:type="spellStart"/>
      <w:r w:rsidRPr="00F8712A">
        <w:rPr>
          <w:rFonts w:cs="Times New Roman"/>
        </w:rPr>
        <w:t>praticisme</w:t>
      </w:r>
      <w:proofErr w:type="spellEnd"/>
      <w:r w:rsidRPr="00F8712A">
        <w:rPr>
          <w:rFonts w:cs="Times New Roman"/>
        </w:rPr>
        <w:t xml:space="preserve"> naïf et populaire du Nouveau-Testament. Et, certes, cette réaction partait directement de la Bible, car il est facile de reconnaître des façons de docteurs de la loi, race de ces scribes qu</w:t>
      </w:r>
      <w:r>
        <w:rPr>
          <w:rFonts w:cs="Times New Roman"/>
        </w:rPr>
        <w:t>’</w:t>
      </w:r>
      <w:r w:rsidRPr="00F8712A">
        <w:rPr>
          <w:rFonts w:cs="Times New Roman"/>
        </w:rPr>
        <w:t>anathématisa Jésus, et venus, pour surcroît de supercherie, après les charlatanismes de Simon-le-Magicien, dans ces astrologues juifs qui prédirent, en Asie-Mineure, la pourpre à l</w:t>
      </w:r>
      <w:r>
        <w:rPr>
          <w:rFonts w:cs="Times New Roman"/>
        </w:rPr>
        <w:t>’</w:t>
      </w:r>
      <w:r w:rsidRPr="00F8712A">
        <w:rPr>
          <w:rFonts w:cs="Times New Roman"/>
        </w:rPr>
        <w:t>Isaurien, alors enfant, sous la condition qu</w:t>
      </w:r>
      <w:r>
        <w:rPr>
          <w:rFonts w:cs="Times New Roman"/>
        </w:rPr>
        <w:t>’</w:t>
      </w:r>
      <w:r w:rsidRPr="00F8712A">
        <w:rPr>
          <w:rFonts w:cs="Times New Roman"/>
        </w:rPr>
        <w:t>il abolirait le culte des Images. Et pourtant, si les peuples chrétiens d</w:t>
      </w:r>
      <w:r>
        <w:rPr>
          <w:rFonts w:cs="Times New Roman"/>
        </w:rPr>
        <w:t>’</w:t>
      </w:r>
      <w:r w:rsidRPr="00F8712A">
        <w:rPr>
          <w:rFonts w:cs="Times New Roman"/>
        </w:rPr>
        <w:t>Orient durent jamais être, par le langage des emblèmes, entretenus des mystères de leur religion, c</w:t>
      </w:r>
      <w:r>
        <w:rPr>
          <w:rFonts w:cs="Times New Roman"/>
        </w:rPr>
        <w:t>’</w:t>
      </w:r>
      <w:r w:rsidRPr="00F8712A">
        <w:rPr>
          <w:rFonts w:cs="Times New Roman"/>
        </w:rPr>
        <w:t>est bien à l</w:t>
      </w:r>
      <w:r>
        <w:rPr>
          <w:rFonts w:cs="Times New Roman"/>
        </w:rPr>
        <w:t>’</w:t>
      </w:r>
      <w:r w:rsidRPr="00F8712A">
        <w:rPr>
          <w:rFonts w:cs="Times New Roman"/>
        </w:rPr>
        <w:t>époque où l</w:t>
      </w:r>
      <w:r>
        <w:rPr>
          <w:rFonts w:cs="Times New Roman"/>
        </w:rPr>
        <w:t>’</w:t>
      </w:r>
      <w:r w:rsidRPr="00F8712A">
        <w:rPr>
          <w:rFonts w:cs="Times New Roman"/>
        </w:rPr>
        <w:t>Islam menaçait de tout absorber. Quoi</w:t>
      </w:r>
      <w:r>
        <w:rPr>
          <w:rFonts w:cs="Times New Roman"/>
        </w:rPr>
        <w:t> !</w:t>
      </w:r>
      <w:r w:rsidRPr="00F8712A">
        <w:rPr>
          <w:rFonts w:cs="Times New Roman"/>
        </w:rPr>
        <w:t xml:space="preserve"> le Saint-Sépulcre était au pouvoir des Infidèles, et l</w:t>
      </w:r>
      <w:r>
        <w:rPr>
          <w:rFonts w:cs="Times New Roman"/>
        </w:rPr>
        <w:t>’</w:t>
      </w:r>
      <w:r w:rsidRPr="00F8712A">
        <w:rPr>
          <w:rFonts w:cs="Times New Roman"/>
        </w:rPr>
        <w:t>on cherchait, en vain, dans les basiliques, l</w:t>
      </w:r>
      <w:r>
        <w:rPr>
          <w:rFonts w:cs="Times New Roman"/>
        </w:rPr>
        <w:t>’</w:t>
      </w:r>
      <w:r w:rsidRPr="00F8712A">
        <w:rPr>
          <w:rFonts w:cs="Times New Roman"/>
        </w:rPr>
        <w:t>Image du Sauveur, cette Image que les premiers Conciles, où régnait un génie encore à demi païen, avaient conçue si jeune, si sereine, si triomphante. Telle elle s</w:t>
      </w:r>
      <w:r>
        <w:rPr>
          <w:rFonts w:cs="Times New Roman"/>
        </w:rPr>
        <w:t>’</w:t>
      </w:r>
      <w:r w:rsidRPr="00F8712A">
        <w:rPr>
          <w:rFonts w:cs="Times New Roman"/>
        </w:rPr>
        <w:t>était reflétée dans l</w:t>
      </w:r>
      <w:r>
        <w:rPr>
          <w:rFonts w:cs="Times New Roman"/>
        </w:rPr>
        <w:t>’</w:t>
      </w:r>
      <w:r w:rsidRPr="00F8712A">
        <w:rPr>
          <w:rFonts w:cs="Times New Roman"/>
        </w:rPr>
        <w:t>imagination populaire. On ne se</w:t>
      </w:r>
      <w:r>
        <w:rPr>
          <w:rFonts w:cs="Times New Roman"/>
        </w:rPr>
        <w:t xml:space="preserve"> </w:t>
      </w:r>
      <w:r w:rsidRPr="00F8712A">
        <w:rPr>
          <w:rFonts w:cs="Times New Roman"/>
        </w:rPr>
        <w:t>représentait le Christ que sous l</w:t>
      </w:r>
      <w:r>
        <w:rPr>
          <w:rFonts w:cs="Times New Roman"/>
        </w:rPr>
        <w:t>’</w:t>
      </w:r>
      <w:r w:rsidRPr="00F8712A">
        <w:rPr>
          <w:rFonts w:cs="Times New Roman"/>
        </w:rPr>
        <w:t>apparence d</w:t>
      </w:r>
      <w:r>
        <w:rPr>
          <w:rFonts w:cs="Times New Roman"/>
        </w:rPr>
        <w:t>’</w:t>
      </w:r>
      <w:r w:rsidRPr="00F8712A">
        <w:rPr>
          <w:rFonts w:cs="Times New Roman"/>
        </w:rPr>
        <w:t>un éternel Adolescent, d</w:t>
      </w:r>
      <w:r>
        <w:rPr>
          <w:rFonts w:cs="Times New Roman"/>
        </w:rPr>
        <w:t>’</w:t>
      </w:r>
      <w:r w:rsidRPr="00F8712A">
        <w:rPr>
          <w:rFonts w:cs="Times New Roman"/>
        </w:rPr>
        <w:t xml:space="preserve">un nouvel Adonis, dont </w:t>
      </w:r>
      <w:r w:rsidRPr="00F8712A">
        <w:rPr>
          <w:rFonts w:cs="Times New Roman"/>
        </w:rPr>
        <w:lastRenderedPageBreak/>
        <w:t>le bleuâtre soir de mystique angoisse, passé au jardin des Oliviers, aurait à peine pâli et affiné la chaude beauté. Les femmes de Byzance, lorsque, extasiées, elles serraient cette Image sur leur sein, faisaient songer aux prêtresses des sanctuaires de Byblos.</w:t>
      </w:r>
    </w:p>
    <w:p w:rsidR="007A4303" w:rsidRPr="00F8712A" w:rsidRDefault="007A4303" w:rsidP="007A4303">
      <w:pPr>
        <w:pStyle w:val="Corpsdetexte"/>
        <w:rPr>
          <w:rFonts w:cs="Times New Roman"/>
        </w:rPr>
      </w:pPr>
      <w:r w:rsidRPr="00F8712A">
        <w:rPr>
          <w:rFonts w:cs="Times New Roman"/>
        </w:rPr>
        <w:t>L</w:t>
      </w:r>
      <w:r>
        <w:rPr>
          <w:rFonts w:cs="Times New Roman"/>
        </w:rPr>
        <w:t>’</w:t>
      </w:r>
      <w:r w:rsidRPr="00F8712A">
        <w:rPr>
          <w:rFonts w:cs="Times New Roman"/>
        </w:rPr>
        <w:t>idée du supplice ombrait si peu cette vision, que souvent, dans les représentations du Crucifiement, la Croix était seule, et Jésus, au-devant, se tenait paisiblement debout, grave et doux, comme lorsque, dans Béthanie, il donna la salutation à Marie-Madeleine.</w:t>
      </w:r>
    </w:p>
    <w:p w:rsidR="007A4303" w:rsidRPr="00F8712A" w:rsidRDefault="007A4303" w:rsidP="007A4303">
      <w:pPr>
        <w:pStyle w:val="Corpsdetexte"/>
        <w:rPr>
          <w:rFonts w:cs="Times New Roman"/>
        </w:rPr>
      </w:pPr>
      <w:r w:rsidRPr="00F8712A">
        <w:rPr>
          <w:rFonts w:cs="Times New Roman"/>
        </w:rPr>
        <w:t>Tel il rayonnait dans tout l</w:t>
      </w:r>
      <w:r>
        <w:rPr>
          <w:rFonts w:cs="Times New Roman"/>
        </w:rPr>
        <w:t>’</w:t>
      </w:r>
      <w:r w:rsidRPr="00F8712A">
        <w:rPr>
          <w:rFonts w:cs="Times New Roman"/>
        </w:rPr>
        <w:t>Orient, où flottait, à peine d</w:t>
      </w:r>
      <w:r>
        <w:rPr>
          <w:rFonts w:cs="Times New Roman"/>
        </w:rPr>
        <w:t>’</w:t>
      </w:r>
      <w:r w:rsidRPr="00F8712A">
        <w:rPr>
          <w:rFonts w:cs="Times New Roman"/>
        </w:rPr>
        <w:t>hier, la blonde langueur des vieilles religions du Soleil. Et brusquement, voici que c</w:t>
      </w:r>
      <w:r>
        <w:rPr>
          <w:rFonts w:cs="Times New Roman"/>
        </w:rPr>
        <w:t>’</w:t>
      </w:r>
      <w:r w:rsidRPr="00F8712A">
        <w:rPr>
          <w:rFonts w:cs="Times New Roman"/>
        </w:rPr>
        <w:t>était la nuit, la nuit dans les églises, où ne resplendissaient plus ses Icônes, le vide dans les villes, que ne peuplaient plus ses simulacres</w:t>
      </w:r>
      <w:r>
        <w:rPr>
          <w:rFonts w:cs="Times New Roman"/>
        </w:rPr>
        <w:t> ;</w:t>
      </w:r>
      <w:r w:rsidRPr="00F8712A">
        <w:rPr>
          <w:rFonts w:cs="Times New Roman"/>
        </w:rPr>
        <w:t xml:space="preserve"> déserts et ténèbres, comme aux Lieux-Saints ravagés par le glaive d</w:t>
      </w:r>
      <w:r>
        <w:rPr>
          <w:rFonts w:cs="Times New Roman"/>
        </w:rPr>
        <w:t>’</w:t>
      </w:r>
      <w:r w:rsidRPr="00F8712A">
        <w:rPr>
          <w:rFonts w:cs="Times New Roman"/>
        </w:rPr>
        <w:t>Omar.</w:t>
      </w:r>
    </w:p>
    <w:p w:rsidR="007A4303" w:rsidRPr="00F8712A" w:rsidRDefault="007A4303" w:rsidP="007A4303">
      <w:pPr>
        <w:pStyle w:val="Corpsdetexte"/>
        <w:rPr>
          <w:rFonts w:cs="Times New Roman"/>
        </w:rPr>
      </w:pPr>
      <w:r w:rsidRPr="00F8712A">
        <w:rPr>
          <w:rFonts w:cs="Times New Roman"/>
        </w:rPr>
        <w:t>Alors les Moines fomentèrent dans tout l</w:t>
      </w:r>
      <w:r>
        <w:rPr>
          <w:rFonts w:cs="Times New Roman"/>
        </w:rPr>
        <w:t>’</w:t>
      </w:r>
      <w:r w:rsidRPr="00F8712A">
        <w:rPr>
          <w:rFonts w:cs="Times New Roman"/>
        </w:rPr>
        <w:t>empire grec une formidable agitation. Sous le narthex des basiliques, on les voyait déclamer, montrant au peuple le crépis jaune, boueux, qui recouvrait maintenant les murailles, hier tout enluminées de mosaïques, gémissant que le Diable ne craindrait plus d</w:t>
      </w:r>
      <w:r>
        <w:rPr>
          <w:rFonts w:cs="Times New Roman"/>
        </w:rPr>
        <w:t>’</w:t>
      </w:r>
      <w:r w:rsidRPr="00F8712A">
        <w:rPr>
          <w:rFonts w:cs="Times New Roman"/>
        </w:rPr>
        <w:t>entrer dans les sanctuaires dénués des Saintes-Images, qui les avaient, jusqu</w:t>
      </w:r>
      <w:r>
        <w:rPr>
          <w:rFonts w:cs="Times New Roman"/>
        </w:rPr>
        <w:t>’</w:t>
      </w:r>
      <w:r w:rsidRPr="00F8712A">
        <w:rPr>
          <w:rFonts w:cs="Times New Roman"/>
        </w:rPr>
        <w:t>alors, préservés. C</w:t>
      </w:r>
      <w:r>
        <w:rPr>
          <w:rFonts w:cs="Times New Roman"/>
        </w:rPr>
        <w:t>’</w:t>
      </w:r>
      <w:r w:rsidRPr="00F8712A">
        <w:rPr>
          <w:rFonts w:cs="Times New Roman"/>
        </w:rPr>
        <w:t>est, que l</w:t>
      </w:r>
      <w:r>
        <w:rPr>
          <w:rFonts w:cs="Times New Roman"/>
        </w:rPr>
        <w:t>’</w:t>
      </w:r>
      <w:r w:rsidRPr="00F8712A">
        <w:rPr>
          <w:rFonts w:cs="Times New Roman"/>
        </w:rPr>
        <w:t>Iconoclastie ruinait, en Orient, l</w:t>
      </w:r>
      <w:r>
        <w:rPr>
          <w:rFonts w:cs="Times New Roman"/>
        </w:rPr>
        <w:t>’</w:t>
      </w:r>
      <w:r w:rsidRPr="00F8712A">
        <w:rPr>
          <w:rFonts w:cs="Times New Roman"/>
        </w:rPr>
        <w:t>influence des ordres monastiques. Peinture ou mosaïque, les Icônes étaient presque toujours l</w:t>
      </w:r>
      <w:r>
        <w:rPr>
          <w:rFonts w:cs="Times New Roman"/>
        </w:rPr>
        <w:t>’</w:t>
      </w:r>
      <w:r w:rsidRPr="00F8712A">
        <w:rPr>
          <w:rFonts w:cs="Times New Roman"/>
        </w:rPr>
        <w:t>œuvre des Moines, manifestation de leur génie, et la vénération publique allait autant à l</w:t>
      </w:r>
      <w:r>
        <w:rPr>
          <w:rFonts w:cs="Times New Roman"/>
        </w:rPr>
        <w:t>’</w:t>
      </w:r>
      <w:r w:rsidRPr="00F8712A">
        <w:rPr>
          <w:rFonts w:cs="Times New Roman"/>
        </w:rPr>
        <w:t>auteur qu</w:t>
      </w:r>
      <w:r>
        <w:rPr>
          <w:rFonts w:cs="Times New Roman"/>
        </w:rPr>
        <w:t>’</w:t>
      </w:r>
      <w:r w:rsidRPr="00F8712A">
        <w:rPr>
          <w:rFonts w:cs="Times New Roman"/>
        </w:rPr>
        <w:t>à l</w:t>
      </w:r>
      <w:r>
        <w:rPr>
          <w:rFonts w:cs="Times New Roman"/>
        </w:rPr>
        <w:t>’</w:t>
      </w:r>
      <w:r w:rsidRPr="00F8712A">
        <w:rPr>
          <w:rFonts w:cs="Times New Roman"/>
        </w:rPr>
        <w:t>ouvrage. Cela leur avait conféré, sous les empereurs orthodoxes, une autorité presque sans bornes. C</w:t>
      </w:r>
      <w:r>
        <w:rPr>
          <w:rFonts w:cs="Times New Roman"/>
        </w:rPr>
        <w:t>’</w:t>
      </w:r>
      <w:r w:rsidRPr="00F8712A">
        <w:rPr>
          <w:rFonts w:cs="Times New Roman"/>
        </w:rPr>
        <w:t>est ainsi qu</w:t>
      </w:r>
      <w:r>
        <w:rPr>
          <w:rFonts w:cs="Times New Roman"/>
        </w:rPr>
        <w:t>’</w:t>
      </w:r>
      <w:r w:rsidRPr="00F8712A">
        <w:rPr>
          <w:rFonts w:cs="Times New Roman"/>
        </w:rPr>
        <w:t>ils régissaient même les armées, employées à bâtir des églises, armées où c</w:t>
      </w:r>
      <w:r>
        <w:rPr>
          <w:rFonts w:cs="Times New Roman"/>
        </w:rPr>
        <w:t>’</w:t>
      </w:r>
      <w:r w:rsidRPr="00F8712A">
        <w:rPr>
          <w:rFonts w:cs="Times New Roman"/>
        </w:rPr>
        <w:t>était, sous les étendards, plus d</w:t>
      </w:r>
      <w:r>
        <w:rPr>
          <w:rFonts w:cs="Times New Roman"/>
        </w:rPr>
        <w:t>’</w:t>
      </w:r>
      <w:r w:rsidRPr="00F8712A">
        <w:rPr>
          <w:rFonts w:cs="Times New Roman"/>
        </w:rPr>
        <w:t>auréoles que de casques, et qui gravissaient vers des calvaires plus souvent qu</w:t>
      </w:r>
      <w:r>
        <w:rPr>
          <w:rFonts w:cs="Times New Roman"/>
        </w:rPr>
        <w:t>’</w:t>
      </w:r>
      <w:r w:rsidRPr="00F8712A">
        <w:rPr>
          <w:rFonts w:cs="Times New Roman"/>
        </w:rPr>
        <w:t>elles n</w:t>
      </w:r>
      <w:r>
        <w:rPr>
          <w:rFonts w:cs="Times New Roman"/>
        </w:rPr>
        <w:t>’</w:t>
      </w:r>
      <w:r w:rsidRPr="00F8712A">
        <w:rPr>
          <w:rFonts w:cs="Times New Roman"/>
        </w:rPr>
        <w:t>escaladaient des citadelles.</w:t>
      </w:r>
    </w:p>
    <w:p w:rsidR="007A4303" w:rsidRPr="00F8712A" w:rsidRDefault="007A4303" w:rsidP="007A4303">
      <w:pPr>
        <w:pStyle w:val="Corpsdetexte"/>
        <w:rPr>
          <w:rFonts w:cs="Times New Roman"/>
        </w:rPr>
      </w:pPr>
      <w:r w:rsidRPr="00F8712A">
        <w:rPr>
          <w:rFonts w:cs="Times New Roman"/>
        </w:rPr>
        <w:t>Tout cet empire, sous l</w:t>
      </w:r>
      <w:r>
        <w:rPr>
          <w:rFonts w:cs="Times New Roman"/>
        </w:rPr>
        <w:t>’</w:t>
      </w:r>
      <w:r w:rsidRPr="00F8712A">
        <w:rPr>
          <w:rFonts w:cs="Times New Roman"/>
        </w:rPr>
        <w:t>action gourde des Moines, se penchait comme vers un mirage chaud et bleu de paradis crépusculaire. Le mysticisme qui noyait alors toutes choses n</w:t>
      </w:r>
      <w:r>
        <w:rPr>
          <w:rFonts w:cs="Times New Roman"/>
        </w:rPr>
        <w:t>’</w:t>
      </w:r>
      <w:r w:rsidRPr="00F8712A">
        <w:rPr>
          <w:rFonts w:cs="Times New Roman"/>
        </w:rPr>
        <w:t>était, nous l</w:t>
      </w:r>
      <w:r>
        <w:rPr>
          <w:rFonts w:cs="Times New Roman"/>
        </w:rPr>
        <w:t>’</w:t>
      </w:r>
      <w:r w:rsidRPr="00F8712A">
        <w:rPr>
          <w:rFonts w:cs="Times New Roman"/>
        </w:rPr>
        <w:t>avons vu, que la paresse, à peine plus consciente, des anciennes religions. Qu</w:t>
      </w:r>
      <w:r>
        <w:rPr>
          <w:rFonts w:cs="Times New Roman"/>
        </w:rPr>
        <w:t>’</w:t>
      </w:r>
      <w:r w:rsidRPr="00F8712A">
        <w:rPr>
          <w:rFonts w:cs="Times New Roman"/>
        </w:rPr>
        <w:t>on imaginât toute la gloire du Haut-Empire Romain à demi perdue dans la profondeur de quelque cathédrale universelle</w:t>
      </w:r>
      <w:r>
        <w:rPr>
          <w:rFonts w:cs="Times New Roman"/>
        </w:rPr>
        <w:t> ;</w:t>
      </w:r>
      <w:r w:rsidRPr="00F8712A">
        <w:rPr>
          <w:rFonts w:cs="Times New Roman"/>
        </w:rPr>
        <w:t xml:space="preserve"> la clameur du Cirque, des Camps et des Triomphes fondue parmi le silence d</w:t>
      </w:r>
      <w:r>
        <w:rPr>
          <w:rFonts w:cs="Times New Roman"/>
        </w:rPr>
        <w:t>’</w:t>
      </w:r>
      <w:r w:rsidRPr="00F8712A">
        <w:rPr>
          <w:rFonts w:cs="Times New Roman"/>
        </w:rPr>
        <w:t>une insondable abside, buccins mourants en gémissements d</w:t>
      </w:r>
      <w:r>
        <w:rPr>
          <w:rFonts w:cs="Times New Roman"/>
        </w:rPr>
        <w:t>’</w:t>
      </w:r>
      <w:r w:rsidRPr="00F8712A">
        <w:rPr>
          <w:rFonts w:cs="Times New Roman"/>
        </w:rPr>
        <w:t>orgue</w:t>
      </w:r>
      <w:r>
        <w:rPr>
          <w:rFonts w:cs="Times New Roman"/>
        </w:rPr>
        <w:t> ;</w:t>
      </w:r>
      <w:r w:rsidRPr="00F8712A">
        <w:rPr>
          <w:rFonts w:cs="Times New Roman"/>
        </w:rPr>
        <w:t xml:space="preserve"> la pourpre et les trophées irradiés à travers un nuage d</w:t>
      </w:r>
      <w:r>
        <w:rPr>
          <w:rFonts w:cs="Times New Roman"/>
        </w:rPr>
        <w:t>’</w:t>
      </w:r>
      <w:r w:rsidRPr="00F8712A">
        <w:rPr>
          <w:rFonts w:cs="Times New Roman"/>
        </w:rPr>
        <w:t>encens</w:t>
      </w:r>
      <w:r>
        <w:rPr>
          <w:rFonts w:cs="Times New Roman"/>
        </w:rPr>
        <w:t> ;</w:t>
      </w:r>
      <w:r w:rsidRPr="00F8712A">
        <w:rPr>
          <w:rFonts w:cs="Times New Roman"/>
        </w:rPr>
        <w:t xml:space="preserve"> une rayonnante après-midi d</w:t>
      </w:r>
      <w:r>
        <w:rPr>
          <w:rFonts w:cs="Times New Roman"/>
        </w:rPr>
        <w:t>’</w:t>
      </w:r>
      <w:r w:rsidRPr="00F8712A">
        <w:rPr>
          <w:rFonts w:cs="Times New Roman"/>
        </w:rPr>
        <w:t>été voilée d</w:t>
      </w:r>
      <w:r>
        <w:rPr>
          <w:rFonts w:cs="Times New Roman"/>
        </w:rPr>
        <w:t>’</w:t>
      </w:r>
      <w:r w:rsidRPr="00F8712A">
        <w:rPr>
          <w:rFonts w:cs="Times New Roman"/>
        </w:rPr>
        <w:t>une ondée soudaine</w:t>
      </w:r>
      <w:r>
        <w:rPr>
          <w:rFonts w:cs="Times New Roman"/>
        </w:rPr>
        <w:t> ;</w:t>
      </w:r>
      <w:r w:rsidRPr="00F8712A">
        <w:rPr>
          <w:rFonts w:cs="Times New Roman"/>
        </w:rPr>
        <w:t xml:space="preserve"> que l</w:t>
      </w:r>
      <w:r>
        <w:rPr>
          <w:rFonts w:cs="Times New Roman"/>
        </w:rPr>
        <w:t>’</w:t>
      </w:r>
      <w:r w:rsidRPr="00F8712A">
        <w:rPr>
          <w:rFonts w:cs="Times New Roman"/>
        </w:rPr>
        <w:t>on mît cette gaze de mélancolie sur ce flamboiement de jouissances, — et l</w:t>
      </w:r>
      <w:r>
        <w:rPr>
          <w:rFonts w:cs="Times New Roman"/>
        </w:rPr>
        <w:t>’</w:t>
      </w:r>
      <w:r w:rsidRPr="00F8712A">
        <w:rPr>
          <w:rFonts w:cs="Times New Roman"/>
        </w:rPr>
        <w:t>on aurait, semble-t-il, l</w:t>
      </w:r>
      <w:r>
        <w:rPr>
          <w:rFonts w:cs="Times New Roman"/>
        </w:rPr>
        <w:t>’</w:t>
      </w:r>
      <w:r w:rsidRPr="00F8712A">
        <w:rPr>
          <w:rFonts w:cs="Times New Roman"/>
        </w:rPr>
        <w:t>impression de la crépusculaire et chatoyante civilisation byzantine.</w:t>
      </w:r>
    </w:p>
    <w:p w:rsidR="007A4303" w:rsidRPr="00F8712A" w:rsidRDefault="007A4303" w:rsidP="007A4303">
      <w:pPr>
        <w:pStyle w:val="Corpsdetexte"/>
        <w:rPr>
          <w:rFonts w:cs="Times New Roman"/>
        </w:rPr>
      </w:pPr>
      <w:r w:rsidRPr="00F8712A">
        <w:rPr>
          <w:rFonts w:cs="Times New Roman"/>
        </w:rPr>
        <w:t>Or l</w:t>
      </w:r>
      <w:r>
        <w:rPr>
          <w:rFonts w:cs="Times New Roman"/>
        </w:rPr>
        <w:t>’</w:t>
      </w:r>
      <w:r w:rsidRPr="00F8712A">
        <w:rPr>
          <w:rFonts w:cs="Times New Roman"/>
        </w:rPr>
        <w:t>Iconoclastie chassait cette brume d</w:t>
      </w:r>
      <w:r>
        <w:rPr>
          <w:rFonts w:cs="Times New Roman"/>
        </w:rPr>
        <w:t>’</w:t>
      </w:r>
      <w:r w:rsidRPr="00F8712A">
        <w:rPr>
          <w:rFonts w:cs="Times New Roman"/>
        </w:rPr>
        <w:t>infini, ce mysticisme sensuel qu</w:t>
      </w:r>
      <w:r>
        <w:rPr>
          <w:rFonts w:cs="Times New Roman"/>
        </w:rPr>
        <w:t>’</w:t>
      </w:r>
      <w:r w:rsidRPr="00F8712A">
        <w:rPr>
          <w:rFonts w:cs="Times New Roman"/>
        </w:rPr>
        <w:t xml:space="preserve">entretenait dans </w:t>
      </w:r>
      <w:r w:rsidRPr="00F8712A">
        <w:rPr>
          <w:rFonts w:cs="Times New Roman"/>
        </w:rPr>
        <w:lastRenderedPageBreak/>
        <w:t>les âmes la contemplation des Images. Elle ramenait les esprits sur la terre, à des objets plus précis. Le gouvernement passait aux laïques. L</w:t>
      </w:r>
      <w:r>
        <w:rPr>
          <w:rFonts w:cs="Times New Roman"/>
        </w:rPr>
        <w:t>’</w:t>
      </w:r>
      <w:r w:rsidRPr="00F8712A">
        <w:rPr>
          <w:rFonts w:cs="Times New Roman"/>
        </w:rPr>
        <w:t>administration romaine renaissait, ayant, en plus, ce qu</w:t>
      </w:r>
      <w:r>
        <w:rPr>
          <w:rFonts w:cs="Times New Roman"/>
        </w:rPr>
        <w:t>’</w:t>
      </w:r>
      <w:r w:rsidRPr="00F8712A">
        <w:rPr>
          <w:rFonts w:cs="Times New Roman"/>
        </w:rPr>
        <w:t>elle tenait de l</w:t>
      </w:r>
      <w:r>
        <w:rPr>
          <w:rFonts w:cs="Times New Roman"/>
        </w:rPr>
        <w:t>’</w:t>
      </w:r>
      <w:r w:rsidRPr="00F8712A">
        <w:rPr>
          <w:rFonts w:cs="Times New Roman"/>
        </w:rPr>
        <w:t>esprit grec, ce je ne sais quoi d</w:t>
      </w:r>
      <w:r>
        <w:rPr>
          <w:rFonts w:cs="Times New Roman"/>
        </w:rPr>
        <w:t>’</w:t>
      </w:r>
      <w:r w:rsidRPr="00F8712A">
        <w:rPr>
          <w:rFonts w:cs="Times New Roman"/>
        </w:rPr>
        <w:t>ergoteur, qui caractérise, par exemple, le Code de Justinien. C</w:t>
      </w:r>
      <w:r>
        <w:rPr>
          <w:rFonts w:cs="Times New Roman"/>
        </w:rPr>
        <w:t>’</w:t>
      </w:r>
      <w:r w:rsidRPr="00F8712A">
        <w:rPr>
          <w:rFonts w:cs="Times New Roman"/>
        </w:rPr>
        <w:t>était donc la sécheresse de cette administration, mais sans gloire, sans aucun retentissement de ses actes dans le monde. Le peuple, qui n</w:t>
      </w:r>
      <w:r>
        <w:rPr>
          <w:rFonts w:cs="Times New Roman"/>
        </w:rPr>
        <w:t>’</w:t>
      </w:r>
      <w:r w:rsidRPr="00F8712A">
        <w:rPr>
          <w:rFonts w:cs="Times New Roman"/>
        </w:rPr>
        <w:t>est si idolâtre que par ce besoin qu</w:t>
      </w:r>
      <w:r>
        <w:rPr>
          <w:rFonts w:cs="Times New Roman"/>
        </w:rPr>
        <w:t>’</w:t>
      </w:r>
      <w:r w:rsidRPr="00F8712A">
        <w:rPr>
          <w:rFonts w:cs="Times New Roman"/>
        </w:rPr>
        <w:t>il a de prolonger sa jouissance, en la reportant sur les objets représentatifs de l</w:t>
      </w:r>
      <w:r>
        <w:rPr>
          <w:rFonts w:cs="Times New Roman"/>
        </w:rPr>
        <w:t>’</w:t>
      </w:r>
      <w:r w:rsidRPr="00F8712A">
        <w:rPr>
          <w:rFonts w:cs="Times New Roman"/>
        </w:rPr>
        <w:t>éternité, le peuple ne voulut point se résoudre à une existence disciplinée, précise. Il se sentait, avec impatience, ramené à lui-même, et, par lui-même, il était si peu de chose</w:t>
      </w:r>
      <w:r>
        <w:rPr>
          <w:rFonts w:cs="Times New Roman"/>
        </w:rPr>
        <w:t> :</w:t>
      </w:r>
      <w:r w:rsidRPr="00F8712A">
        <w:rPr>
          <w:rFonts w:cs="Times New Roman"/>
        </w:rPr>
        <w:t xml:space="preserve"> ce que l</w:t>
      </w:r>
      <w:r>
        <w:rPr>
          <w:rFonts w:cs="Times New Roman"/>
        </w:rPr>
        <w:t>’</w:t>
      </w:r>
      <w:r w:rsidRPr="00F8712A">
        <w:rPr>
          <w:rFonts w:cs="Times New Roman"/>
        </w:rPr>
        <w:t>avait fait l</w:t>
      </w:r>
      <w:r>
        <w:rPr>
          <w:rFonts w:cs="Times New Roman"/>
        </w:rPr>
        <w:t>’</w:t>
      </w:r>
      <w:r w:rsidRPr="00F8712A">
        <w:rPr>
          <w:rFonts w:cs="Times New Roman"/>
        </w:rPr>
        <w:t>Empire Romain, ce qu</w:t>
      </w:r>
      <w:r>
        <w:rPr>
          <w:rFonts w:cs="Times New Roman"/>
        </w:rPr>
        <w:t>’</w:t>
      </w:r>
      <w:r w:rsidRPr="00F8712A">
        <w:rPr>
          <w:rFonts w:cs="Times New Roman"/>
        </w:rPr>
        <w:t>il ne voulait plus être, en cette brûlante et mystique atmosphère de Byzance. Les Moines, invoquant Jésus, l</w:t>
      </w:r>
      <w:r>
        <w:rPr>
          <w:rFonts w:cs="Times New Roman"/>
        </w:rPr>
        <w:t>’</w:t>
      </w:r>
      <w:r w:rsidRPr="00F8712A">
        <w:rPr>
          <w:rFonts w:cs="Times New Roman"/>
        </w:rPr>
        <w:t>eurent donc vite soulevé.</w:t>
      </w:r>
    </w:p>
    <w:p w:rsidR="007A4303" w:rsidRPr="00F8712A" w:rsidRDefault="007A4303" w:rsidP="007A4303">
      <w:pPr>
        <w:pStyle w:val="Corpsdetexte"/>
        <w:rPr>
          <w:rFonts w:cs="Times New Roman"/>
        </w:rPr>
      </w:pPr>
      <w:r w:rsidRPr="00F8712A">
        <w:rPr>
          <w:rFonts w:cs="Times New Roman"/>
        </w:rPr>
        <w:t>L</w:t>
      </w:r>
      <w:r>
        <w:rPr>
          <w:rFonts w:cs="Times New Roman"/>
        </w:rPr>
        <w:t>’</w:t>
      </w:r>
      <w:r w:rsidRPr="00F8712A">
        <w:rPr>
          <w:rFonts w:cs="Times New Roman"/>
        </w:rPr>
        <w:t>on sait quelle répression les empereurs iconoclastes exercèrent. Léon l</w:t>
      </w:r>
      <w:r>
        <w:rPr>
          <w:rFonts w:cs="Times New Roman"/>
        </w:rPr>
        <w:t>’</w:t>
      </w:r>
      <w:r w:rsidRPr="00F8712A">
        <w:rPr>
          <w:rFonts w:cs="Times New Roman"/>
        </w:rPr>
        <w:t>Isaurien brûla la bibliothèque de l</w:t>
      </w:r>
      <w:r>
        <w:rPr>
          <w:rFonts w:cs="Times New Roman"/>
        </w:rPr>
        <w:t>’</w:t>
      </w:r>
      <w:r w:rsidRPr="00F8712A">
        <w:rPr>
          <w:rFonts w:cs="Times New Roman"/>
        </w:rPr>
        <w:t>Octogone, véritable sanctuaire où la Pensée nouvelle, païenne encore par ses procédés spéculatifs, chrétienne déjà quant à son unique but divin, s</w:t>
      </w:r>
      <w:r>
        <w:rPr>
          <w:rFonts w:cs="Times New Roman"/>
        </w:rPr>
        <w:t>’</w:t>
      </w:r>
      <w:r w:rsidRPr="00F8712A">
        <w:rPr>
          <w:rFonts w:cs="Times New Roman"/>
        </w:rPr>
        <w:t>attestait dans les monuments les plus complets du néo-</w:t>
      </w:r>
      <w:proofErr w:type="spellStart"/>
      <w:r w:rsidRPr="00F8712A">
        <w:rPr>
          <w:rFonts w:cs="Times New Roman"/>
        </w:rPr>
        <w:t>platonicisme</w:t>
      </w:r>
      <w:proofErr w:type="spellEnd"/>
      <w:r w:rsidRPr="00F8712A">
        <w:rPr>
          <w:rFonts w:cs="Times New Roman"/>
        </w:rPr>
        <w:t xml:space="preserve"> et les conceptions les plus formelles des Conciles. Ainsi, après les Images, c</w:t>
      </w:r>
      <w:r>
        <w:rPr>
          <w:rFonts w:cs="Times New Roman"/>
        </w:rPr>
        <w:t>’</w:t>
      </w:r>
      <w:r w:rsidRPr="00F8712A">
        <w:rPr>
          <w:rFonts w:cs="Times New Roman"/>
        </w:rPr>
        <w:t>était, pour ainsi dire, le principe même de ces Images qui s</w:t>
      </w:r>
      <w:r>
        <w:rPr>
          <w:rFonts w:cs="Times New Roman"/>
        </w:rPr>
        <w:t>e trouvait aboli. É</w:t>
      </w:r>
      <w:r w:rsidRPr="00F8712A">
        <w:rPr>
          <w:rFonts w:cs="Times New Roman"/>
        </w:rPr>
        <w:t>vêques ou laïques réfractaires furent dépouillés de leurs biens, emprisonnés</w:t>
      </w:r>
      <w:r>
        <w:rPr>
          <w:rFonts w:cs="Times New Roman"/>
        </w:rPr>
        <w:t> ;</w:t>
      </w:r>
      <w:r w:rsidRPr="00F8712A">
        <w:rPr>
          <w:rFonts w:cs="Times New Roman"/>
        </w:rPr>
        <w:t xml:space="preserve"> la populace massacrée. Une multitude de Moines périt par le glaive. Ceux qui purent échapper se réfugièrent en </w:t>
      </w:r>
      <w:r>
        <w:rPr>
          <w:rFonts w:cs="Times New Roman"/>
        </w:rPr>
        <w:t>Italie, auprès du pape Grégoire </w:t>
      </w:r>
      <w:r w:rsidRPr="00F8712A">
        <w:rPr>
          <w:rFonts w:cs="Times New Roman"/>
        </w:rPr>
        <w:t>II.</w:t>
      </w:r>
    </w:p>
    <w:p w:rsidR="007A4303" w:rsidRPr="00F8712A" w:rsidRDefault="007A4303" w:rsidP="007A4303">
      <w:pPr>
        <w:pStyle w:val="Titre3"/>
      </w:pPr>
      <w:r w:rsidRPr="00F8712A">
        <w:t>II</w:t>
      </w:r>
    </w:p>
    <w:p w:rsidR="007A4303" w:rsidRPr="00F8712A" w:rsidRDefault="007A4303" w:rsidP="007A4303">
      <w:pPr>
        <w:pStyle w:val="Corpsdetexte"/>
        <w:rPr>
          <w:rFonts w:cs="Times New Roman"/>
        </w:rPr>
      </w:pPr>
      <w:r w:rsidRPr="00F8712A">
        <w:rPr>
          <w:rFonts w:cs="Times New Roman"/>
        </w:rPr>
        <w:t>Cette dernière circonstance est d</w:t>
      </w:r>
      <w:r>
        <w:rPr>
          <w:rFonts w:cs="Times New Roman"/>
        </w:rPr>
        <w:t>’</w:t>
      </w:r>
      <w:r w:rsidRPr="00F8712A">
        <w:rPr>
          <w:rFonts w:cs="Times New Roman"/>
        </w:rPr>
        <w:t>une importance considérable. En effet, ces débris des ordres monastiques de l</w:t>
      </w:r>
      <w:r>
        <w:rPr>
          <w:rFonts w:cs="Times New Roman"/>
        </w:rPr>
        <w:t>’</w:t>
      </w:r>
      <w:r w:rsidRPr="00F8712A">
        <w:rPr>
          <w:rFonts w:cs="Times New Roman"/>
        </w:rPr>
        <w:t>Orient importèrent ainsi en Occident la tradition de l</w:t>
      </w:r>
      <w:r>
        <w:rPr>
          <w:rFonts w:cs="Times New Roman"/>
        </w:rPr>
        <w:t>’</w:t>
      </w:r>
      <w:r w:rsidRPr="00F8712A">
        <w:rPr>
          <w:rFonts w:cs="Times New Roman"/>
        </w:rPr>
        <w:t>art des Icônes. Transplantée dans Saint-Jean-de-Latran, la fulgurante floraison de Sainte-Sophie reprit, et s</w:t>
      </w:r>
      <w:r>
        <w:rPr>
          <w:rFonts w:cs="Times New Roman"/>
        </w:rPr>
        <w:t>’</w:t>
      </w:r>
      <w:r w:rsidRPr="00F8712A">
        <w:rPr>
          <w:rFonts w:cs="Times New Roman"/>
        </w:rPr>
        <w:t>épanouit avec une nouvelle vigueur. À vrai dire, c</w:t>
      </w:r>
      <w:r>
        <w:rPr>
          <w:rFonts w:cs="Times New Roman"/>
        </w:rPr>
        <w:t>’</w:t>
      </w:r>
      <w:r w:rsidRPr="00F8712A">
        <w:rPr>
          <w:rFonts w:cs="Times New Roman"/>
        </w:rPr>
        <w:t>était l</w:t>
      </w:r>
      <w:r>
        <w:rPr>
          <w:rFonts w:cs="Times New Roman"/>
        </w:rPr>
        <w:t>’</w:t>
      </w:r>
      <w:r w:rsidRPr="00F8712A">
        <w:rPr>
          <w:rFonts w:cs="Times New Roman"/>
        </w:rPr>
        <w:t xml:space="preserve">art chrétien revenant à son berceau latin, mais magnifiquement développé, orné de tout ce que lui avait ajouté le génie néo-grec et qui adoucissait sa primitive sévérité romaine. Déjà, dès la fin du </w:t>
      </w:r>
      <w:proofErr w:type="spellStart"/>
      <w:r w:rsidRPr="00F8712A">
        <w:rPr>
          <w:rFonts w:cs="Times New Roman"/>
          <w:smallCaps/>
        </w:rPr>
        <w:t>v</w:t>
      </w:r>
      <w:r w:rsidRPr="00E554D0">
        <w:rPr>
          <w:vertAlign w:val="superscript"/>
        </w:rPr>
        <w:t>e</w:t>
      </w:r>
      <w:proofErr w:type="spellEnd"/>
      <w:r w:rsidRPr="00F8712A">
        <w:rPr>
          <w:rFonts w:cs="Times New Roman"/>
        </w:rPr>
        <w:t> siècle, l</w:t>
      </w:r>
      <w:r>
        <w:rPr>
          <w:rFonts w:cs="Times New Roman"/>
        </w:rPr>
        <w:t>’</w:t>
      </w:r>
      <w:r w:rsidRPr="00F8712A">
        <w:rPr>
          <w:rFonts w:cs="Times New Roman"/>
        </w:rPr>
        <w:t>influence byzantine avait, à ce point de vue, commencé d</w:t>
      </w:r>
      <w:r>
        <w:rPr>
          <w:rFonts w:cs="Times New Roman"/>
        </w:rPr>
        <w:t>’</w:t>
      </w:r>
      <w:r w:rsidRPr="00F8712A">
        <w:rPr>
          <w:rFonts w:cs="Times New Roman"/>
        </w:rPr>
        <w:t>agir sur l</w:t>
      </w:r>
      <w:r>
        <w:rPr>
          <w:rFonts w:cs="Times New Roman"/>
        </w:rPr>
        <w:t>’</w:t>
      </w:r>
      <w:r w:rsidRPr="00F8712A">
        <w:rPr>
          <w:rFonts w:cs="Times New Roman"/>
        </w:rPr>
        <w:t>Italie (règne de Théodoric), et les symboles, sortis des Catacombes, dans la simplicité de leur représentation primordiale, s</w:t>
      </w:r>
      <w:r>
        <w:rPr>
          <w:rFonts w:cs="Times New Roman"/>
        </w:rPr>
        <w:t>’</w:t>
      </w:r>
      <w:r w:rsidRPr="00F8712A">
        <w:rPr>
          <w:rFonts w:cs="Times New Roman"/>
        </w:rPr>
        <w:t>étaient, comme à Constantinople, matérialisés avec un faste triomphal. Les Croix latines, de même que les Croix grecques, sont gemmées, étoilées de pierreries, enguirlandées de feuillages d</w:t>
      </w:r>
      <w:r>
        <w:rPr>
          <w:rFonts w:cs="Times New Roman"/>
        </w:rPr>
        <w:t>’</w:t>
      </w:r>
      <w:r w:rsidRPr="00F8712A">
        <w:rPr>
          <w:rFonts w:cs="Times New Roman"/>
        </w:rPr>
        <w:t xml:space="preserve">or, </w:t>
      </w:r>
      <w:proofErr w:type="spellStart"/>
      <w:r w:rsidRPr="00F8712A">
        <w:rPr>
          <w:rFonts w:cs="Times New Roman"/>
          <w:i/>
        </w:rPr>
        <w:t>arbor</w:t>
      </w:r>
      <w:proofErr w:type="spellEnd"/>
      <w:r w:rsidRPr="00F8712A">
        <w:rPr>
          <w:rFonts w:cs="Times New Roman"/>
          <w:i/>
        </w:rPr>
        <w:t xml:space="preserve"> </w:t>
      </w:r>
      <w:proofErr w:type="spellStart"/>
      <w:r w:rsidRPr="00F8712A">
        <w:rPr>
          <w:rFonts w:cs="Times New Roman"/>
          <w:i/>
        </w:rPr>
        <w:t>decora</w:t>
      </w:r>
      <w:proofErr w:type="spellEnd"/>
      <w:r w:rsidRPr="00F8712A">
        <w:rPr>
          <w:rFonts w:cs="Times New Roman"/>
          <w:i/>
        </w:rPr>
        <w:t xml:space="preserve"> et </w:t>
      </w:r>
      <w:proofErr w:type="spellStart"/>
      <w:r w:rsidRPr="00F8712A">
        <w:rPr>
          <w:rFonts w:cs="Times New Roman"/>
          <w:i/>
        </w:rPr>
        <w:t>fulgida</w:t>
      </w:r>
      <w:proofErr w:type="spellEnd"/>
      <w:r>
        <w:rPr>
          <w:rStyle w:val="Appelnotedebasdep"/>
          <w:rFonts w:cs="Times New Roman"/>
        </w:rPr>
        <w:footnoteReference w:id="5"/>
      </w:r>
      <w:r w:rsidRPr="00F8712A">
        <w:rPr>
          <w:rFonts w:cs="Times New Roman"/>
        </w:rPr>
        <w:t>. Lorsque la figure</w:t>
      </w:r>
      <w:r>
        <w:rPr>
          <w:rFonts w:cs="Times New Roman"/>
        </w:rPr>
        <w:t xml:space="preserve"> </w:t>
      </w:r>
      <w:r w:rsidRPr="00F8712A">
        <w:rPr>
          <w:rFonts w:cs="Times New Roman"/>
        </w:rPr>
        <w:t>du Sauveur apparaît, remplaçant l</w:t>
      </w:r>
      <w:r>
        <w:rPr>
          <w:rFonts w:cs="Times New Roman"/>
        </w:rPr>
        <w:t>’</w:t>
      </w:r>
      <w:r w:rsidRPr="00F8712A">
        <w:rPr>
          <w:rFonts w:cs="Times New Roman"/>
        </w:rPr>
        <w:t xml:space="preserve">Agneau, cette figure est, comme en Orient (telle que la consacra plus tard le Concile </w:t>
      </w:r>
      <w:proofErr w:type="spellStart"/>
      <w:r w:rsidRPr="00F8712A">
        <w:rPr>
          <w:rFonts w:cs="Times New Roman"/>
        </w:rPr>
        <w:lastRenderedPageBreak/>
        <w:t>Quinisexte</w:t>
      </w:r>
      <w:proofErr w:type="spellEnd"/>
      <w:r w:rsidRPr="00F8712A">
        <w:rPr>
          <w:rFonts w:cs="Times New Roman"/>
        </w:rPr>
        <w:t>), impériale, vêtue de long, la tête nimbée, les bras ouverts (mosaïque de Saint-Étienne). L</w:t>
      </w:r>
      <w:r>
        <w:rPr>
          <w:rFonts w:cs="Times New Roman"/>
        </w:rPr>
        <w:t>’</w:t>
      </w:r>
      <w:r w:rsidRPr="00F8712A">
        <w:rPr>
          <w:rFonts w:cs="Times New Roman"/>
        </w:rPr>
        <w:t>idée du supplice est également atténuée, écartée même, puisque cette mosaïque de Saint-Étienne avec d</w:t>
      </w:r>
      <w:r>
        <w:rPr>
          <w:rFonts w:cs="Times New Roman"/>
        </w:rPr>
        <w:t>’</w:t>
      </w:r>
      <w:r w:rsidRPr="00F8712A">
        <w:rPr>
          <w:rFonts w:cs="Times New Roman"/>
        </w:rPr>
        <w:t xml:space="preserve">autres monuments du </w:t>
      </w:r>
      <w:r w:rsidRPr="00F8712A">
        <w:rPr>
          <w:rFonts w:cs="Times New Roman"/>
          <w:smallCaps/>
        </w:rPr>
        <w:t>vi</w:t>
      </w:r>
      <w:r w:rsidRPr="00E554D0">
        <w:rPr>
          <w:vertAlign w:val="superscript"/>
        </w:rPr>
        <w:t>e</w:t>
      </w:r>
      <w:r w:rsidRPr="00F8712A">
        <w:rPr>
          <w:rFonts w:cs="Times New Roman"/>
        </w:rPr>
        <w:t> siècle, représente le Christ sans la Croix.</w:t>
      </w:r>
    </w:p>
    <w:p w:rsidR="007A4303" w:rsidRPr="00F8712A" w:rsidRDefault="007A4303" w:rsidP="007A4303">
      <w:pPr>
        <w:pStyle w:val="Corpsdetexte"/>
        <w:rPr>
          <w:rFonts w:cs="Times New Roman"/>
        </w:rPr>
      </w:pPr>
      <w:r w:rsidRPr="00F8712A">
        <w:rPr>
          <w:rFonts w:cs="Times New Roman"/>
        </w:rPr>
        <w:t>Cette idée du supplice, il faut le dire en passant, paraît cependant exprimée dans une ancienne mosaïque de la basilique du Vatican</w:t>
      </w:r>
      <w:r>
        <w:rPr>
          <w:rFonts w:cs="Times New Roman"/>
        </w:rPr>
        <w:t> :</w:t>
      </w:r>
      <w:r w:rsidRPr="00F8712A">
        <w:rPr>
          <w:rFonts w:cs="Times New Roman"/>
        </w:rPr>
        <w:t xml:space="preserve"> </w:t>
      </w:r>
      <w:r w:rsidR="00140976">
        <w:rPr>
          <w:rFonts w:cs="Times New Roman"/>
        </w:rPr>
        <w:t>a</w:t>
      </w:r>
      <w:r w:rsidR="00140976" w:rsidRPr="00F8712A">
        <w:rPr>
          <w:rFonts w:cs="Times New Roman"/>
        </w:rPr>
        <w:t xml:space="preserve">u </w:t>
      </w:r>
      <w:r w:rsidRPr="00F8712A">
        <w:rPr>
          <w:rFonts w:cs="Times New Roman"/>
        </w:rPr>
        <w:t>pied d</w:t>
      </w:r>
      <w:r>
        <w:rPr>
          <w:rFonts w:cs="Times New Roman"/>
        </w:rPr>
        <w:t>’</w:t>
      </w:r>
      <w:r w:rsidRPr="00F8712A">
        <w:rPr>
          <w:rFonts w:cs="Times New Roman"/>
        </w:rPr>
        <w:t>une flamboyante Croix gemmée, sur un tertre, un Agneau</w:t>
      </w:r>
      <w:r>
        <w:rPr>
          <w:rFonts w:cs="Times New Roman"/>
        </w:rPr>
        <w:t> ;</w:t>
      </w:r>
      <w:r w:rsidRPr="00F8712A">
        <w:rPr>
          <w:rFonts w:cs="Times New Roman"/>
        </w:rPr>
        <w:t xml:space="preserve"> de son côté percé le sang jaillit dans un calice</w:t>
      </w:r>
      <w:r>
        <w:rPr>
          <w:rFonts w:cs="Times New Roman"/>
        </w:rPr>
        <w:t> ;</w:t>
      </w:r>
      <w:r w:rsidRPr="00F8712A">
        <w:rPr>
          <w:rFonts w:cs="Times New Roman"/>
        </w:rPr>
        <w:t xml:space="preserve"> du sang coule de ses pieds et se déroule, arrosant la terre de quatre fleuves de pourpre. Mais cette idée, cette sensation est d</w:t>
      </w:r>
      <w:r>
        <w:rPr>
          <w:rFonts w:cs="Times New Roman"/>
        </w:rPr>
        <w:t>’</w:t>
      </w:r>
      <w:r w:rsidRPr="00F8712A">
        <w:rPr>
          <w:rFonts w:cs="Times New Roman"/>
        </w:rPr>
        <w:t xml:space="preserve">origine toute latine, et elle est antérieure au </w:t>
      </w:r>
      <w:r w:rsidRPr="00F8712A">
        <w:rPr>
          <w:rFonts w:cs="Times New Roman"/>
          <w:smallCaps/>
        </w:rPr>
        <w:t>iv</w:t>
      </w:r>
      <w:r w:rsidRPr="00E554D0">
        <w:rPr>
          <w:vertAlign w:val="superscript"/>
        </w:rPr>
        <w:t>e</w:t>
      </w:r>
      <w:r w:rsidRPr="00F8712A">
        <w:rPr>
          <w:rFonts w:cs="Times New Roman"/>
        </w:rPr>
        <w:t xml:space="preserve"> siècle. Dès le </w:t>
      </w:r>
      <w:proofErr w:type="spellStart"/>
      <w:r w:rsidRPr="00F8712A">
        <w:rPr>
          <w:rFonts w:cs="Times New Roman"/>
          <w:smallCaps/>
        </w:rPr>
        <w:t>iii</w:t>
      </w:r>
      <w:r w:rsidRPr="00E554D0">
        <w:rPr>
          <w:vertAlign w:val="superscript"/>
        </w:rPr>
        <w:t>e</w:t>
      </w:r>
      <w:proofErr w:type="spellEnd"/>
      <w:r w:rsidRPr="00F8712A">
        <w:rPr>
          <w:rFonts w:cs="Times New Roman"/>
        </w:rPr>
        <w:t xml:space="preserve"> siècle, en effet, on en trouve la représentation dans les Catacombes, sur les sarcophages des </w:t>
      </w:r>
      <w:r w:rsidRPr="00F8712A">
        <w:rPr>
          <w:rFonts w:cs="Times New Roman"/>
          <w:i/>
        </w:rPr>
        <w:t>premiers</w:t>
      </w:r>
      <w:r w:rsidRPr="00F8712A">
        <w:rPr>
          <w:rFonts w:cs="Times New Roman"/>
        </w:rPr>
        <w:t xml:space="preserve"> chrétiens, où la Croix est sculptée, à leur centre, entourée des mots</w:t>
      </w:r>
      <w:r>
        <w:rPr>
          <w:rFonts w:cs="Times New Roman"/>
        </w:rPr>
        <w:t> :</w:t>
      </w:r>
      <w:r w:rsidRPr="00F8712A">
        <w:rPr>
          <w:rFonts w:cs="Times New Roman"/>
        </w:rPr>
        <w:t xml:space="preserve"> </w:t>
      </w:r>
      <w:proofErr w:type="spellStart"/>
      <w:r w:rsidRPr="00F8712A">
        <w:rPr>
          <w:rFonts w:cs="Times New Roman"/>
          <w:i/>
        </w:rPr>
        <w:t>Crux</w:t>
      </w:r>
      <w:proofErr w:type="spellEnd"/>
      <w:r w:rsidRPr="00F8712A">
        <w:rPr>
          <w:rFonts w:cs="Times New Roman"/>
          <w:i/>
        </w:rPr>
        <w:t xml:space="preserve"> </w:t>
      </w:r>
      <w:proofErr w:type="spellStart"/>
      <w:r w:rsidRPr="00F8712A">
        <w:rPr>
          <w:rFonts w:cs="Times New Roman"/>
          <w:i/>
        </w:rPr>
        <w:t>adoranda</w:t>
      </w:r>
      <w:proofErr w:type="spellEnd"/>
      <w:r w:rsidRPr="00F8712A">
        <w:rPr>
          <w:rFonts w:cs="Times New Roman"/>
        </w:rPr>
        <w:t>, ou de leurs sigles, et sortant du Vase de la Cène, qui reçut l</w:t>
      </w:r>
      <w:r>
        <w:rPr>
          <w:rFonts w:cs="Times New Roman"/>
        </w:rPr>
        <w:t>’</w:t>
      </w:r>
      <w:r w:rsidRPr="00F8712A">
        <w:rPr>
          <w:rFonts w:cs="Times New Roman"/>
        </w:rPr>
        <w:t>ineffable Sang. L</w:t>
      </w:r>
      <w:r>
        <w:rPr>
          <w:rFonts w:cs="Times New Roman"/>
        </w:rPr>
        <w:t>’</w:t>
      </w:r>
      <w:r w:rsidRPr="00F8712A">
        <w:rPr>
          <w:rFonts w:cs="Times New Roman"/>
        </w:rPr>
        <w:t>esprit du Moyen-Âge développera, d</w:t>
      </w:r>
      <w:r>
        <w:rPr>
          <w:rFonts w:cs="Times New Roman"/>
        </w:rPr>
        <w:t>’</w:t>
      </w:r>
      <w:r w:rsidRPr="00F8712A">
        <w:rPr>
          <w:rFonts w:cs="Times New Roman"/>
        </w:rPr>
        <w:t>une façon sublime, cette idée eucharistique, dans sa légende du Saint-Graal, interprétation la plus belle qui jamais ait été faite du Crucifiement, mais qui eût été prématurée, déclamatoire, dans les premiers siècles de notre ère, trop proches de la sérénité antique pour concevoir la Rédemption possible seulement au prix de la Divine-Douleur. Imaginer une souffrance inhérente à la nature des Dieux n</w:t>
      </w:r>
      <w:r>
        <w:rPr>
          <w:rFonts w:cs="Times New Roman"/>
        </w:rPr>
        <w:t>’</w:t>
      </w:r>
      <w:r w:rsidRPr="00F8712A">
        <w:rPr>
          <w:rFonts w:cs="Times New Roman"/>
        </w:rPr>
        <w:t>était pas dans l</w:t>
      </w:r>
      <w:r>
        <w:rPr>
          <w:rFonts w:cs="Times New Roman"/>
        </w:rPr>
        <w:t>’</w:t>
      </w:r>
      <w:r w:rsidRPr="00F8712A">
        <w:rPr>
          <w:rFonts w:cs="Times New Roman"/>
        </w:rPr>
        <w:t>esprit du monde païen, et lorsque le Christianisme arriva, l</w:t>
      </w:r>
      <w:r>
        <w:rPr>
          <w:rFonts w:cs="Times New Roman"/>
        </w:rPr>
        <w:t>’</w:t>
      </w:r>
      <w:r w:rsidRPr="00F8712A">
        <w:rPr>
          <w:rFonts w:cs="Times New Roman"/>
        </w:rPr>
        <w:t>on ne put concevoir d</w:t>
      </w:r>
      <w:r>
        <w:rPr>
          <w:rFonts w:cs="Times New Roman"/>
        </w:rPr>
        <w:t>e suite une telle souffrance</w:t>
      </w:r>
      <w:r>
        <w:rPr>
          <w:rStyle w:val="Appelnotedebasdep"/>
          <w:rFonts w:cs="Times New Roman"/>
        </w:rPr>
        <w:footnoteReference w:id="6"/>
      </w:r>
      <w:r w:rsidRPr="00F8712A">
        <w:rPr>
          <w:rFonts w:cs="Times New Roman"/>
        </w:rPr>
        <w:t>. L</w:t>
      </w:r>
      <w:r>
        <w:rPr>
          <w:rFonts w:cs="Times New Roman"/>
        </w:rPr>
        <w:t>’</w:t>
      </w:r>
      <w:r w:rsidRPr="00F8712A">
        <w:rPr>
          <w:rFonts w:cs="Times New Roman"/>
        </w:rPr>
        <w:t>on avait tant de souvenirs à proscrire</w:t>
      </w:r>
      <w:r>
        <w:rPr>
          <w:rFonts w:cs="Times New Roman"/>
        </w:rPr>
        <w:t> !</w:t>
      </w:r>
      <w:r w:rsidRPr="00F8712A">
        <w:rPr>
          <w:rFonts w:cs="Times New Roman"/>
        </w:rPr>
        <w:t xml:space="preserve"> non, la douleur, au-delà de la terre,</w:t>
      </w:r>
      <w:r>
        <w:rPr>
          <w:rFonts w:cs="Times New Roman"/>
        </w:rPr>
        <w:t xml:space="preserve"> </w:t>
      </w:r>
      <w:r w:rsidRPr="00F8712A">
        <w:rPr>
          <w:rFonts w:cs="Times New Roman"/>
        </w:rPr>
        <w:t>n</w:t>
      </w:r>
      <w:r>
        <w:rPr>
          <w:rFonts w:cs="Times New Roman"/>
        </w:rPr>
        <w:t>’</w:t>
      </w:r>
      <w:r w:rsidRPr="00F8712A">
        <w:rPr>
          <w:rFonts w:cs="Times New Roman"/>
        </w:rPr>
        <w:t>existait point</w:t>
      </w:r>
      <w:r>
        <w:rPr>
          <w:rFonts w:cs="Times New Roman"/>
        </w:rPr>
        <w:t> ;</w:t>
      </w:r>
      <w:r w:rsidRPr="00F8712A">
        <w:rPr>
          <w:rFonts w:cs="Times New Roman"/>
        </w:rPr>
        <w:t xml:space="preserve"> les stoïciens avaient été comme les théoriciens de cette doctrine, et, plus haut, les poètes avaient montré la douloureuse humanité des Héros et des Demi-Dieux qui méritèrent l</w:t>
      </w:r>
      <w:r>
        <w:rPr>
          <w:rFonts w:cs="Times New Roman"/>
        </w:rPr>
        <w:t>’</w:t>
      </w:r>
      <w:r w:rsidRPr="00F8712A">
        <w:rPr>
          <w:rFonts w:cs="Times New Roman"/>
        </w:rPr>
        <w:t>Olympe se dissolvant aussitôt dans l</w:t>
      </w:r>
      <w:r>
        <w:rPr>
          <w:rFonts w:cs="Times New Roman"/>
        </w:rPr>
        <w:t>’</w:t>
      </w:r>
      <w:r w:rsidRPr="00F8712A">
        <w:rPr>
          <w:rFonts w:cs="Times New Roman"/>
        </w:rPr>
        <w:t>harmonie des plus pures substances éternelles</w:t>
      </w:r>
      <w:r>
        <w:rPr>
          <w:rFonts w:cs="Times New Roman"/>
        </w:rPr>
        <w:t> :</w:t>
      </w:r>
      <w:r w:rsidRPr="00F8712A">
        <w:rPr>
          <w:rFonts w:cs="Times New Roman"/>
        </w:rPr>
        <w:t xml:space="preserve"> Hercule sur le sein d</w:t>
      </w:r>
      <w:r>
        <w:rPr>
          <w:rFonts w:cs="Times New Roman"/>
        </w:rPr>
        <w:t>’</w:t>
      </w:r>
      <w:r w:rsidRPr="00F8712A">
        <w:rPr>
          <w:rFonts w:cs="Times New Roman"/>
        </w:rPr>
        <w:t>Hébé, Adonis sur le sein de Vénus. Symbole strict, sans développement immédiat, sans correspondance dans l</w:t>
      </w:r>
      <w:r>
        <w:rPr>
          <w:rFonts w:cs="Times New Roman"/>
        </w:rPr>
        <w:t>’</w:t>
      </w:r>
      <w:r w:rsidRPr="00F8712A">
        <w:rPr>
          <w:rFonts w:cs="Times New Roman"/>
        </w:rPr>
        <w:t>âme des peuples, l</w:t>
      </w:r>
      <w:r>
        <w:rPr>
          <w:rFonts w:cs="Times New Roman"/>
        </w:rPr>
        <w:t>’</w:t>
      </w:r>
      <w:r w:rsidRPr="00F8712A">
        <w:rPr>
          <w:rFonts w:cs="Times New Roman"/>
        </w:rPr>
        <w:t>Agneau sanglant disparut, en effet, dès que l</w:t>
      </w:r>
      <w:r>
        <w:rPr>
          <w:rFonts w:cs="Times New Roman"/>
        </w:rPr>
        <w:t>’</w:t>
      </w:r>
      <w:r w:rsidRPr="00F8712A">
        <w:rPr>
          <w:rFonts w:cs="Times New Roman"/>
        </w:rPr>
        <w:t>Orient lui eut substitué l</w:t>
      </w:r>
      <w:r>
        <w:rPr>
          <w:rFonts w:cs="Times New Roman"/>
        </w:rPr>
        <w:t>’</w:t>
      </w:r>
      <w:r w:rsidRPr="00F8712A">
        <w:rPr>
          <w:rFonts w:cs="Times New Roman"/>
        </w:rPr>
        <w:t xml:space="preserve">Image de Christ triomphant, exaltée au </w:t>
      </w:r>
      <w:proofErr w:type="spellStart"/>
      <w:r w:rsidRPr="00F8712A">
        <w:rPr>
          <w:rFonts w:cs="Times New Roman"/>
          <w:smallCaps/>
        </w:rPr>
        <w:t>vii</w:t>
      </w:r>
      <w:r w:rsidRPr="00E554D0">
        <w:rPr>
          <w:vertAlign w:val="superscript"/>
        </w:rPr>
        <w:t>e</w:t>
      </w:r>
      <w:proofErr w:type="spellEnd"/>
      <w:r w:rsidRPr="00F8712A">
        <w:rPr>
          <w:rFonts w:cs="Times New Roman"/>
        </w:rPr>
        <w:t> siècle par le concile de Constantinople, type que l</w:t>
      </w:r>
      <w:r>
        <w:rPr>
          <w:rFonts w:cs="Times New Roman"/>
        </w:rPr>
        <w:t>’</w:t>
      </w:r>
      <w:r w:rsidRPr="00F8712A">
        <w:rPr>
          <w:rFonts w:cs="Times New Roman"/>
        </w:rPr>
        <w:t>art de la mosaïque byzantine fut si merveilleusement apte à réaliser dans son rigide et impérieux resplendissement.</w:t>
      </w:r>
    </w:p>
    <w:p w:rsidR="007A4303" w:rsidRPr="00F8712A" w:rsidRDefault="007A4303" w:rsidP="007A4303">
      <w:pPr>
        <w:pStyle w:val="Corpsdetexte"/>
        <w:rPr>
          <w:rFonts w:cs="Times New Roman"/>
        </w:rPr>
      </w:pPr>
      <w:r w:rsidRPr="00F8712A">
        <w:rPr>
          <w:rFonts w:cs="Times New Roman"/>
        </w:rPr>
        <w:t>Il était malaisé d</w:t>
      </w:r>
      <w:r>
        <w:rPr>
          <w:rFonts w:cs="Times New Roman"/>
        </w:rPr>
        <w:t>’</w:t>
      </w:r>
      <w:r w:rsidRPr="00F8712A">
        <w:rPr>
          <w:rFonts w:cs="Times New Roman"/>
        </w:rPr>
        <w:t xml:space="preserve">assembler sous un dessin souple et mouvementé tous ces dés multicolores, tous ces </w:t>
      </w:r>
      <w:proofErr w:type="spellStart"/>
      <w:r w:rsidRPr="00F8712A">
        <w:rPr>
          <w:rFonts w:cs="Times New Roman"/>
          <w:i/>
        </w:rPr>
        <w:t>môssions</w:t>
      </w:r>
      <w:proofErr w:type="spellEnd"/>
      <w:r w:rsidRPr="00F8712A">
        <w:rPr>
          <w:rFonts w:cs="Times New Roman"/>
        </w:rPr>
        <w:t xml:space="preserve"> dont se composent, champ et motifs, les mosaïques byzantines</w:t>
      </w:r>
      <w:r>
        <w:rPr>
          <w:rFonts w:cs="Times New Roman"/>
        </w:rPr>
        <w:t> :</w:t>
      </w:r>
      <w:r w:rsidRPr="00F8712A">
        <w:rPr>
          <w:rFonts w:cs="Times New Roman"/>
        </w:rPr>
        <w:t xml:space="preserve"> verre doré, lapis, grenat syrien, cyprine, ophite. La roideur presque sculpturale au Christ grec, sorte de Jupiter anguleux et momifié, s</w:t>
      </w:r>
      <w:r>
        <w:rPr>
          <w:rFonts w:cs="Times New Roman"/>
        </w:rPr>
        <w:t>’</w:t>
      </w:r>
      <w:r w:rsidRPr="00F8712A">
        <w:rPr>
          <w:rFonts w:cs="Times New Roman"/>
        </w:rPr>
        <w:t>harmoniait avec la sérénité de l</w:t>
      </w:r>
      <w:r>
        <w:rPr>
          <w:rFonts w:cs="Times New Roman"/>
        </w:rPr>
        <w:t>’</w:t>
      </w:r>
      <w:r w:rsidRPr="00F8712A">
        <w:rPr>
          <w:rFonts w:cs="Times New Roman"/>
        </w:rPr>
        <w:t>immobile Orient. Une telle image devait être, après tout, de peu d</w:t>
      </w:r>
      <w:r>
        <w:rPr>
          <w:rFonts w:cs="Times New Roman"/>
        </w:rPr>
        <w:t>’</w:t>
      </w:r>
      <w:r w:rsidRPr="00F8712A">
        <w:rPr>
          <w:rFonts w:cs="Times New Roman"/>
        </w:rPr>
        <w:t xml:space="preserve">effet dramatique, et le sentiment pouvant résulter de sa </w:t>
      </w:r>
      <w:r w:rsidRPr="00F8712A">
        <w:rPr>
          <w:rFonts w:cs="Times New Roman"/>
        </w:rPr>
        <w:lastRenderedPageBreak/>
        <w:t>contemplation n</w:t>
      </w:r>
      <w:r>
        <w:rPr>
          <w:rFonts w:cs="Times New Roman"/>
        </w:rPr>
        <w:t>’</w:t>
      </w:r>
      <w:r w:rsidRPr="00F8712A">
        <w:rPr>
          <w:rFonts w:cs="Times New Roman"/>
        </w:rPr>
        <w:t xml:space="preserve">était point, semble-t-il, pour </w:t>
      </w:r>
      <w:r w:rsidRPr="00F8712A">
        <w:rPr>
          <w:rFonts w:cs="Times New Roman"/>
          <w:i/>
        </w:rPr>
        <w:t>faire date</w:t>
      </w:r>
      <w:r w:rsidRPr="00F8712A">
        <w:rPr>
          <w:rFonts w:cs="Times New Roman"/>
        </w:rPr>
        <w:t xml:space="preserve"> dans l</w:t>
      </w:r>
      <w:r>
        <w:rPr>
          <w:rFonts w:cs="Times New Roman"/>
        </w:rPr>
        <w:t>’</w:t>
      </w:r>
      <w:r w:rsidRPr="00F8712A">
        <w:rPr>
          <w:rFonts w:cs="Times New Roman"/>
        </w:rPr>
        <w:t>âme de ces peuples qui n</w:t>
      </w:r>
      <w:r>
        <w:rPr>
          <w:rFonts w:cs="Times New Roman"/>
        </w:rPr>
        <w:t>’</w:t>
      </w:r>
      <w:r w:rsidRPr="00F8712A">
        <w:rPr>
          <w:rFonts w:cs="Times New Roman"/>
        </w:rPr>
        <w:t>auront jamais d</w:t>
      </w:r>
      <w:r>
        <w:rPr>
          <w:rFonts w:cs="Times New Roman"/>
        </w:rPr>
        <w:t>’</w:t>
      </w:r>
      <w:r w:rsidRPr="00F8712A">
        <w:rPr>
          <w:rFonts w:cs="Times New Roman"/>
        </w:rPr>
        <w:t>âge. Qu</w:t>
      </w:r>
      <w:r>
        <w:rPr>
          <w:rFonts w:cs="Times New Roman"/>
        </w:rPr>
        <w:t>’</w:t>
      </w:r>
      <w:r w:rsidRPr="00F8712A">
        <w:rPr>
          <w:rFonts w:cs="Times New Roman"/>
        </w:rPr>
        <w:t>on nous excuse d</w:t>
      </w:r>
      <w:r>
        <w:rPr>
          <w:rFonts w:cs="Times New Roman"/>
        </w:rPr>
        <w:t>’</w:t>
      </w:r>
      <w:r w:rsidRPr="00F8712A">
        <w:rPr>
          <w:rFonts w:cs="Times New Roman"/>
        </w:rPr>
        <w:t>alléguer que le sens de cette figure ne pouvait être bien dramatique. En effet, si la largeur, le laisser-aller antique y est comme comprimé par les premières restrictions du Moyen-Âge, si la pompe des draperies, la splendeur des auréoles, si toute cette écarlate expansion est enfermée et comme cloîtrée dans l</w:t>
      </w:r>
      <w:r>
        <w:rPr>
          <w:rFonts w:cs="Times New Roman"/>
        </w:rPr>
        <w:t>’</w:t>
      </w:r>
      <w:r w:rsidRPr="00F8712A">
        <w:rPr>
          <w:rFonts w:cs="Times New Roman"/>
        </w:rPr>
        <w:t>inflexibilité d</w:t>
      </w:r>
      <w:r>
        <w:rPr>
          <w:rFonts w:cs="Times New Roman"/>
        </w:rPr>
        <w:t>’</w:t>
      </w:r>
      <w:r w:rsidRPr="00F8712A">
        <w:rPr>
          <w:rFonts w:cs="Times New Roman"/>
        </w:rPr>
        <w:t>incisifs contours, si ce n</w:t>
      </w:r>
      <w:r>
        <w:rPr>
          <w:rFonts w:cs="Times New Roman"/>
        </w:rPr>
        <w:t>’</w:t>
      </w:r>
      <w:r w:rsidRPr="00F8712A">
        <w:rPr>
          <w:rFonts w:cs="Times New Roman"/>
        </w:rPr>
        <w:t>est plus l</w:t>
      </w:r>
      <w:r>
        <w:rPr>
          <w:rFonts w:cs="Times New Roman"/>
        </w:rPr>
        <w:t>’</w:t>
      </w:r>
      <w:r w:rsidRPr="00F8712A">
        <w:rPr>
          <w:rFonts w:cs="Times New Roman"/>
        </w:rPr>
        <w:t>épanouissement païen, ce n</w:t>
      </w:r>
      <w:r>
        <w:rPr>
          <w:rFonts w:cs="Times New Roman"/>
        </w:rPr>
        <w:t>’</w:t>
      </w:r>
      <w:r w:rsidRPr="00F8712A">
        <w:rPr>
          <w:rFonts w:cs="Times New Roman"/>
        </w:rPr>
        <w:t>est pas encore e recueillement chrétien. Entre cette effervescence orgueilleuse et cette suavité humiliée, il est une attitude terme d</w:t>
      </w:r>
      <w:r>
        <w:rPr>
          <w:rFonts w:cs="Times New Roman"/>
        </w:rPr>
        <w:t>’</w:t>
      </w:r>
      <w:r w:rsidRPr="00F8712A">
        <w:rPr>
          <w:rFonts w:cs="Times New Roman"/>
        </w:rPr>
        <w:t>impassibilité hiératique que l</w:t>
      </w:r>
      <w:r>
        <w:rPr>
          <w:rFonts w:cs="Times New Roman"/>
        </w:rPr>
        <w:t>’</w:t>
      </w:r>
      <w:r w:rsidRPr="00F8712A">
        <w:rPr>
          <w:rFonts w:cs="Times New Roman"/>
        </w:rPr>
        <w:t>art byzantin a fixée.</w:t>
      </w:r>
    </w:p>
    <w:p w:rsidR="007A4303" w:rsidRPr="00F8712A" w:rsidRDefault="007A4303" w:rsidP="007A4303">
      <w:pPr>
        <w:pStyle w:val="Corpsdetexte"/>
        <w:rPr>
          <w:rFonts w:cs="Times New Roman"/>
        </w:rPr>
      </w:pPr>
      <w:r w:rsidRPr="00F8712A">
        <w:rPr>
          <w:rFonts w:cs="Times New Roman"/>
        </w:rPr>
        <w:t>Chassé de Constantinople, cet art, pour reprendre racine, trouva donc en Italie un fonds longuement préparé. Il s</w:t>
      </w:r>
      <w:r>
        <w:rPr>
          <w:rFonts w:cs="Times New Roman"/>
        </w:rPr>
        <w:t>’</w:t>
      </w:r>
      <w:r w:rsidRPr="00F8712A">
        <w:rPr>
          <w:rFonts w:cs="Times New Roman"/>
        </w:rPr>
        <w:t>était particulièrement développé à Ravenne, siège de l</w:t>
      </w:r>
      <w:r>
        <w:rPr>
          <w:rFonts w:cs="Times New Roman"/>
        </w:rPr>
        <w:t>’</w:t>
      </w:r>
      <w:r w:rsidRPr="00F8712A">
        <w:rPr>
          <w:rFonts w:cs="Times New Roman"/>
        </w:rPr>
        <w:t>exarchat de ce nom, et où l</w:t>
      </w:r>
      <w:r>
        <w:rPr>
          <w:rFonts w:cs="Times New Roman"/>
        </w:rPr>
        <w:t>’</w:t>
      </w:r>
      <w:r w:rsidRPr="00F8712A">
        <w:rPr>
          <w:rFonts w:cs="Times New Roman"/>
        </w:rPr>
        <w:t>influence grecque était plus directe que partout ailleurs. L</w:t>
      </w:r>
      <w:r>
        <w:rPr>
          <w:rFonts w:cs="Times New Roman"/>
        </w:rPr>
        <w:t>’</w:t>
      </w:r>
      <w:r w:rsidRPr="00F8712A">
        <w:rPr>
          <w:rFonts w:cs="Times New Roman"/>
        </w:rPr>
        <w:t>Adriatique flamboyait, sous la basilique octogone de Saint-Vital, de reflets aussi vermeils que le Bosphore sous Sainte-Sophie.</w:t>
      </w:r>
    </w:p>
    <w:p w:rsidR="007A4303" w:rsidRPr="00F8712A" w:rsidRDefault="007A4303" w:rsidP="007A4303">
      <w:pPr>
        <w:pStyle w:val="Corpsdetexte"/>
        <w:rPr>
          <w:rFonts w:cs="Times New Roman"/>
        </w:rPr>
      </w:pPr>
      <w:r w:rsidRPr="00F8712A">
        <w:rPr>
          <w:rFonts w:cs="Times New Roman"/>
        </w:rPr>
        <w:t xml:space="preserve">Au </w:t>
      </w:r>
      <w:proofErr w:type="spellStart"/>
      <w:r w:rsidRPr="00F8712A">
        <w:rPr>
          <w:rFonts w:cs="Times New Roman"/>
          <w:smallCaps/>
        </w:rPr>
        <w:t>vii</w:t>
      </w:r>
      <w:r w:rsidRPr="00E554D0">
        <w:rPr>
          <w:vertAlign w:val="superscript"/>
        </w:rPr>
        <w:t>e</w:t>
      </w:r>
      <w:proofErr w:type="spellEnd"/>
      <w:r w:rsidRPr="00F8712A">
        <w:rPr>
          <w:rFonts w:cs="Times New Roman"/>
        </w:rPr>
        <w:t> siècle, la tradition de l</w:t>
      </w:r>
      <w:r>
        <w:rPr>
          <w:rFonts w:cs="Times New Roman"/>
        </w:rPr>
        <w:t>’</w:t>
      </w:r>
      <w:r w:rsidRPr="00F8712A">
        <w:rPr>
          <w:rFonts w:cs="Times New Roman"/>
        </w:rPr>
        <w:t>art des Icônes passe de Ravenne à Rome. Elle trouva là le décor du Haut-Empire, toujours debout dans sa sévérité latine, tout le solennel poème de marbre que le déferlement des invasions n</w:t>
      </w:r>
      <w:r>
        <w:rPr>
          <w:rFonts w:cs="Times New Roman"/>
        </w:rPr>
        <w:t>’</w:t>
      </w:r>
      <w:r w:rsidRPr="00F8712A">
        <w:rPr>
          <w:rFonts w:cs="Times New Roman"/>
        </w:rPr>
        <w:t>avait pas effrité, car ce que leur flot emporta fut plutôt l</w:t>
      </w:r>
      <w:r>
        <w:rPr>
          <w:rFonts w:cs="Times New Roman"/>
        </w:rPr>
        <w:t>’</w:t>
      </w:r>
      <w:r w:rsidRPr="00F8712A">
        <w:rPr>
          <w:rFonts w:cs="Times New Roman"/>
        </w:rPr>
        <w:t>apparat, le faste éphémère, extérieur, des Néron et des Héliogabale, tout ce qui était somptuaire et n</w:t>
      </w:r>
      <w:r>
        <w:rPr>
          <w:rFonts w:cs="Times New Roman"/>
        </w:rPr>
        <w:t>’</w:t>
      </w:r>
      <w:r w:rsidRPr="00F8712A">
        <w:rPr>
          <w:rFonts w:cs="Times New Roman"/>
        </w:rPr>
        <w:t>était point scellé dans l</w:t>
      </w:r>
      <w:r>
        <w:rPr>
          <w:rFonts w:cs="Times New Roman"/>
        </w:rPr>
        <w:t>’</w:t>
      </w:r>
      <w:r w:rsidRPr="00F8712A">
        <w:rPr>
          <w:rFonts w:cs="Times New Roman"/>
        </w:rPr>
        <w:t>austère granit de la Ville-Éternelle. Sur ces pages de pierre, ainsi dégagées, l</w:t>
      </w:r>
      <w:r>
        <w:rPr>
          <w:rFonts w:cs="Times New Roman"/>
        </w:rPr>
        <w:t>’</w:t>
      </w:r>
      <w:r w:rsidRPr="00F8712A">
        <w:rPr>
          <w:rFonts w:cs="Times New Roman"/>
        </w:rPr>
        <w:t>art pieux des Images s</w:t>
      </w:r>
      <w:r>
        <w:rPr>
          <w:rFonts w:cs="Times New Roman"/>
        </w:rPr>
        <w:t>’</w:t>
      </w:r>
      <w:r w:rsidRPr="00F8712A">
        <w:rPr>
          <w:rFonts w:cs="Times New Roman"/>
        </w:rPr>
        <w:t xml:space="preserve">inscrivit avec le plus pur éclat </w:t>
      </w:r>
      <w:r w:rsidR="00D315EE">
        <w:rPr>
          <w:rFonts w:cs="Times New Roman"/>
        </w:rPr>
        <w:t>L</w:t>
      </w:r>
      <w:r w:rsidRPr="00F8712A">
        <w:rPr>
          <w:rFonts w:cs="Times New Roman"/>
        </w:rPr>
        <w:t>es portiques, où roulaient les tournoyantes et fumeuses bacchanales, s</w:t>
      </w:r>
      <w:r>
        <w:rPr>
          <w:rFonts w:cs="Times New Roman"/>
        </w:rPr>
        <w:t>’</w:t>
      </w:r>
      <w:r w:rsidRPr="00F8712A">
        <w:rPr>
          <w:rFonts w:cs="Times New Roman"/>
        </w:rPr>
        <w:t>ouvrirent sur l</w:t>
      </w:r>
      <w:r>
        <w:rPr>
          <w:rFonts w:cs="Times New Roman"/>
        </w:rPr>
        <w:t>’</w:t>
      </w:r>
      <w:r w:rsidRPr="00F8712A">
        <w:rPr>
          <w:rFonts w:cs="Times New Roman"/>
        </w:rPr>
        <w:t>azur limpide du Paradis. La robustesse romaine, spiritualisée, s</w:t>
      </w:r>
      <w:r>
        <w:rPr>
          <w:rFonts w:cs="Times New Roman"/>
        </w:rPr>
        <w:t>’</w:t>
      </w:r>
      <w:r w:rsidRPr="00F8712A">
        <w:rPr>
          <w:rFonts w:cs="Times New Roman"/>
        </w:rPr>
        <w:t>estompa dans la gloire de la religion qui s</w:t>
      </w:r>
      <w:r>
        <w:rPr>
          <w:rFonts w:cs="Times New Roman"/>
        </w:rPr>
        <w:t>’</w:t>
      </w:r>
      <w:r w:rsidRPr="00F8712A">
        <w:rPr>
          <w:rFonts w:cs="Times New Roman"/>
        </w:rPr>
        <w:t>appuyait, temporellement, sur elle, comme le géant Saint-Christophe s</w:t>
      </w:r>
      <w:r>
        <w:rPr>
          <w:rFonts w:cs="Times New Roman"/>
        </w:rPr>
        <w:t>’</w:t>
      </w:r>
      <w:r w:rsidRPr="00F8712A">
        <w:rPr>
          <w:rFonts w:cs="Times New Roman"/>
        </w:rPr>
        <w:t>effaçait dans le rayonnement de Jésus-Christ, quand il porta le Messie sur ses épaules pour lui faire passer un fleuve.</w:t>
      </w:r>
    </w:p>
    <w:p w:rsidR="007A4303" w:rsidRPr="00F8712A" w:rsidRDefault="007A4303" w:rsidP="007A4303">
      <w:pPr>
        <w:pStyle w:val="Corpsdetexte"/>
        <w:rPr>
          <w:rFonts w:cs="Times New Roman"/>
        </w:rPr>
      </w:pPr>
      <w:r w:rsidRPr="00F8712A">
        <w:rPr>
          <w:rFonts w:cs="Times New Roman"/>
        </w:rPr>
        <w:t>D</w:t>
      </w:r>
      <w:r>
        <w:rPr>
          <w:rFonts w:cs="Times New Roman"/>
        </w:rPr>
        <w:t>’</w:t>
      </w:r>
      <w:r w:rsidRPr="00F8712A">
        <w:rPr>
          <w:rFonts w:cs="Times New Roman"/>
        </w:rPr>
        <w:t xml:space="preserve">ailleurs, en ce </w:t>
      </w:r>
      <w:proofErr w:type="spellStart"/>
      <w:r w:rsidRPr="00F8712A">
        <w:rPr>
          <w:rFonts w:cs="Times New Roman"/>
          <w:smallCaps/>
        </w:rPr>
        <w:t>vii</w:t>
      </w:r>
      <w:r w:rsidRPr="00E554D0">
        <w:rPr>
          <w:vertAlign w:val="superscript"/>
        </w:rPr>
        <w:t>e</w:t>
      </w:r>
      <w:proofErr w:type="spellEnd"/>
      <w:r w:rsidRPr="00F8712A">
        <w:rPr>
          <w:rFonts w:cs="Times New Roman"/>
        </w:rPr>
        <w:t> siècle, l</w:t>
      </w:r>
      <w:r>
        <w:rPr>
          <w:rFonts w:cs="Times New Roman"/>
        </w:rPr>
        <w:t>’</w:t>
      </w:r>
      <w:r w:rsidRPr="00F8712A">
        <w:rPr>
          <w:rFonts w:cs="Times New Roman"/>
        </w:rPr>
        <w:t>iconographie sacrée parvint à Rome, non seulement par Ravenne, mais directement, de Constantinople même. En effet, avant de se réfugier auprès du Pape, dans le siècle suivant, les ordres monastiques de l</w:t>
      </w:r>
      <w:r>
        <w:rPr>
          <w:rFonts w:cs="Times New Roman"/>
        </w:rPr>
        <w:t>’</w:t>
      </w:r>
      <w:r w:rsidRPr="00F8712A">
        <w:rPr>
          <w:rFonts w:cs="Times New Roman"/>
        </w:rPr>
        <w:t>Empire Grec, les moines de la règle de Saint Basile, envoyaient déjà en Italie tous les tableaux qu</w:t>
      </w:r>
      <w:r>
        <w:rPr>
          <w:rFonts w:cs="Times New Roman"/>
        </w:rPr>
        <w:t>’</w:t>
      </w:r>
      <w:r w:rsidRPr="00F8712A">
        <w:rPr>
          <w:rFonts w:cs="Times New Roman"/>
        </w:rPr>
        <w:t>ils peignaient du Crucifiement, tous ces diptyques, à fond d</w:t>
      </w:r>
      <w:r>
        <w:rPr>
          <w:rFonts w:cs="Times New Roman"/>
        </w:rPr>
        <w:t>’</w:t>
      </w:r>
      <w:r w:rsidRPr="00F8712A">
        <w:rPr>
          <w:rFonts w:cs="Times New Roman"/>
        </w:rPr>
        <w:t>or, dont on peut lire la description dans Gori, et qui venaient orner les murs des églises de Rome, ou servir à des imitations développées. Cette imitation est évidente dans le Crucifix en mosaïque de Saint-Étienne-le-Rond, lequel est du temps du pape Théodore I</w:t>
      </w:r>
      <w:r w:rsidRPr="00E554D0">
        <w:rPr>
          <w:vertAlign w:val="superscript"/>
        </w:rPr>
        <w:t>er</w:t>
      </w:r>
      <w:r w:rsidRPr="00F8712A">
        <w:rPr>
          <w:rFonts w:cs="Times New Roman"/>
        </w:rPr>
        <w:t xml:space="preserve">, mort en 649. Le style de cet ouvrage est bien byzantin. Le Christ, dont le buste orne la Croix, qui est gemmée, bénit de la main droite, et, de la gauche, il tient une croix. Or </w:t>
      </w:r>
      <w:r w:rsidRPr="00F8712A">
        <w:rPr>
          <w:rFonts w:cs="Times New Roman"/>
        </w:rPr>
        <w:lastRenderedPageBreak/>
        <w:t xml:space="preserve">les médailles du Bas-Empire, et, particulièrement, celles de </w:t>
      </w:r>
      <w:proofErr w:type="spellStart"/>
      <w:r w:rsidRPr="00F8712A">
        <w:rPr>
          <w:rFonts w:cs="Times New Roman"/>
        </w:rPr>
        <w:t>Crispus</w:t>
      </w:r>
      <w:proofErr w:type="spellEnd"/>
      <w:r w:rsidRPr="00F8712A">
        <w:rPr>
          <w:rFonts w:cs="Times New Roman"/>
        </w:rPr>
        <w:t>, fils de Constantin, sont frappées d</w:t>
      </w:r>
      <w:r>
        <w:rPr>
          <w:rFonts w:cs="Times New Roman"/>
        </w:rPr>
        <w:t>’</w:t>
      </w:r>
      <w:r w:rsidRPr="00F8712A">
        <w:rPr>
          <w:rFonts w:cs="Times New Roman"/>
        </w:rPr>
        <w:t>un bu</w:t>
      </w:r>
      <w:r>
        <w:rPr>
          <w:rFonts w:cs="Times New Roman"/>
        </w:rPr>
        <w:t>ste de Christ tout semblable</w:t>
      </w:r>
      <w:r>
        <w:rPr>
          <w:rStyle w:val="Appelnotedebasdep"/>
          <w:rFonts w:cs="Times New Roman"/>
        </w:rPr>
        <w:footnoteReference w:id="7"/>
      </w:r>
      <w:r w:rsidRPr="00F8712A">
        <w:rPr>
          <w:rFonts w:cs="Times New Roman"/>
        </w:rPr>
        <w:t>, etc.</w:t>
      </w:r>
    </w:p>
    <w:p w:rsidR="007A4303" w:rsidRPr="00F8712A" w:rsidRDefault="007A4303" w:rsidP="007A4303">
      <w:pPr>
        <w:pStyle w:val="Corpsdetexte"/>
        <w:rPr>
          <w:rFonts w:cs="Times New Roman"/>
        </w:rPr>
      </w:pPr>
      <w:r w:rsidRPr="00F8712A">
        <w:rPr>
          <w:rFonts w:cs="Times New Roman"/>
        </w:rPr>
        <w:t>Nulle trace de douleur. Jusqu</w:t>
      </w:r>
      <w:r>
        <w:rPr>
          <w:rFonts w:cs="Times New Roman"/>
        </w:rPr>
        <w:t>’</w:t>
      </w:r>
      <w:r w:rsidRPr="00F8712A">
        <w:rPr>
          <w:rFonts w:cs="Times New Roman"/>
        </w:rPr>
        <w:t xml:space="preserve">au </w:t>
      </w:r>
      <w:proofErr w:type="spellStart"/>
      <w:r w:rsidRPr="00F8712A">
        <w:rPr>
          <w:rFonts w:cs="Times New Roman"/>
          <w:smallCaps/>
        </w:rPr>
        <w:t>vii</w:t>
      </w:r>
      <w:r w:rsidRPr="00E554D0">
        <w:rPr>
          <w:vertAlign w:val="superscript"/>
        </w:rPr>
        <w:t>e</w:t>
      </w:r>
      <w:proofErr w:type="spellEnd"/>
      <w:r w:rsidRPr="00F8712A">
        <w:rPr>
          <w:rFonts w:cs="Times New Roman"/>
        </w:rPr>
        <w:t> siècle, l</w:t>
      </w:r>
      <w:r>
        <w:rPr>
          <w:rFonts w:cs="Times New Roman"/>
        </w:rPr>
        <w:t>’</w:t>
      </w:r>
      <w:r w:rsidRPr="00F8712A">
        <w:rPr>
          <w:rFonts w:cs="Times New Roman"/>
        </w:rPr>
        <w:t>idée du triomphe prévaut dans l</w:t>
      </w:r>
      <w:r>
        <w:rPr>
          <w:rFonts w:cs="Times New Roman"/>
        </w:rPr>
        <w:t>’</w:t>
      </w:r>
      <w:r w:rsidRPr="00F8712A">
        <w:rPr>
          <w:rFonts w:cs="Times New Roman"/>
        </w:rPr>
        <w:t>interprétation de la scène du Crucifiement, idée païenne quant à ses résultats plastiques.</w:t>
      </w:r>
    </w:p>
    <w:p w:rsidR="007A4303" w:rsidRPr="00F8712A" w:rsidRDefault="007A4303" w:rsidP="007A4303">
      <w:pPr>
        <w:pStyle w:val="Corpsdetexte"/>
        <w:rPr>
          <w:rFonts w:cs="Times New Roman"/>
        </w:rPr>
      </w:pPr>
      <w:r w:rsidRPr="00F8712A">
        <w:rPr>
          <w:rFonts w:cs="Times New Roman"/>
        </w:rPr>
        <w:t>L</w:t>
      </w:r>
      <w:r>
        <w:rPr>
          <w:rFonts w:cs="Times New Roman"/>
        </w:rPr>
        <w:t>’</w:t>
      </w:r>
      <w:r w:rsidRPr="00F8712A">
        <w:rPr>
          <w:rFonts w:cs="Times New Roman"/>
        </w:rPr>
        <w:t>ombre</w:t>
      </w:r>
      <w:r>
        <w:rPr>
          <w:rFonts w:cs="Times New Roman"/>
        </w:rPr>
        <w:t xml:space="preserve"> des Catacombes, cependant, rece</w:t>
      </w:r>
      <w:r w:rsidRPr="00F8712A">
        <w:rPr>
          <w:rFonts w:cs="Times New Roman"/>
        </w:rPr>
        <w:t>lait toujours la frugale semence des symboles tumultueusement développés, là-haut, sous le ciel sonore des cités</w:t>
      </w:r>
      <w:r>
        <w:rPr>
          <w:rFonts w:cs="Times New Roman"/>
        </w:rPr>
        <w:t> :</w:t>
      </w:r>
      <w:r w:rsidRPr="00F8712A">
        <w:rPr>
          <w:rFonts w:cs="Times New Roman"/>
        </w:rPr>
        <w:t xml:space="preserve"> le Cheval en course, le Paon, la Colombe, l</w:t>
      </w:r>
      <w:r>
        <w:rPr>
          <w:rFonts w:cs="Times New Roman"/>
        </w:rPr>
        <w:t>e Pélican, le Calice, Orphée</w:t>
      </w:r>
      <w:r>
        <w:rPr>
          <w:rStyle w:val="Appelnotedebasdep"/>
          <w:rFonts w:cs="Times New Roman"/>
        </w:rPr>
        <w:footnoteReference w:id="8"/>
      </w:r>
      <w:r w:rsidRPr="00F8712A">
        <w:rPr>
          <w:rFonts w:cs="Times New Roman"/>
        </w:rPr>
        <w:t>. Toutes ces formes vagues nageaient dans l</w:t>
      </w:r>
      <w:r>
        <w:rPr>
          <w:rFonts w:cs="Times New Roman"/>
        </w:rPr>
        <w:t>’</w:t>
      </w:r>
      <w:r w:rsidRPr="00F8712A">
        <w:rPr>
          <w:rFonts w:cs="Times New Roman"/>
        </w:rPr>
        <w:t>abondance des ténèbres, initiales et indécises épreuves d</w:t>
      </w:r>
      <w:r>
        <w:rPr>
          <w:rFonts w:cs="Times New Roman"/>
        </w:rPr>
        <w:t>’</w:t>
      </w:r>
      <w:r w:rsidRPr="00F8712A">
        <w:rPr>
          <w:rFonts w:cs="Times New Roman"/>
        </w:rPr>
        <w:t>apparitions qui ne se révélaient aux hommes que par un lent dévoilement. Les lampes, allumées depuis l</w:t>
      </w:r>
      <w:r>
        <w:rPr>
          <w:rFonts w:cs="Times New Roman"/>
        </w:rPr>
        <w:t>’</w:t>
      </w:r>
      <w:r w:rsidRPr="00F8712A">
        <w:rPr>
          <w:rFonts w:cs="Times New Roman"/>
        </w:rPr>
        <w:t>antique jour natal des martyrs, brûlaient encore, auprès de leurs tombeaux, de loin en loin, espacées par des règnes d</w:t>
      </w:r>
      <w:r>
        <w:rPr>
          <w:rFonts w:cs="Times New Roman"/>
        </w:rPr>
        <w:t>’</w:t>
      </w:r>
      <w:r w:rsidRPr="00F8712A">
        <w:rPr>
          <w:rFonts w:cs="Times New Roman"/>
        </w:rPr>
        <w:t>ombre, lueurs muettes, fluides, éternelles, comme l</w:t>
      </w:r>
      <w:r>
        <w:rPr>
          <w:rFonts w:cs="Times New Roman"/>
        </w:rPr>
        <w:t>’</w:t>
      </w:r>
      <w:r w:rsidRPr="00F8712A">
        <w:rPr>
          <w:rFonts w:cs="Times New Roman"/>
        </w:rPr>
        <w:t>écoulement d</w:t>
      </w:r>
      <w:r>
        <w:rPr>
          <w:rFonts w:cs="Times New Roman"/>
        </w:rPr>
        <w:t>’</w:t>
      </w:r>
      <w:r w:rsidRPr="00F8712A">
        <w:rPr>
          <w:rFonts w:cs="Times New Roman"/>
        </w:rPr>
        <w:t>un sablier dans les limbes des temps infinis.</w:t>
      </w:r>
    </w:p>
    <w:p w:rsidR="007A4303" w:rsidRPr="00F8712A" w:rsidRDefault="007A4303" w:rsidP="007A4303">
      <w:pPr>
        <w:pStyle w:val="Corpsdetexte"/>
        <w:rPr>
          <w:rFonts w:cs="Times New Roman"/>
        </w:rPr>
      </w:pPr>
      <w:r w:rsidRPr="00F8712A">
        <w:rPr>
          <w:rFonts w:cs="Times New Roman"/>
        </w:rPr>
        <w:t>Soudain une rumeur envahit les cryptes obituaires. Ce n</w:t>
      </w:r>
      <w:r>
        <w:rPr>
          <w:rFonts w:cs="Times New Roman"/>
        </w:rPr>
        <w:t>’</w:t>
      </w:r>
      <w:r w:rsidRPr="00F8712A">
        <w:rPr>
          <w:rFonts w:cs="Times New Roman"/>
        </w:rPr>
        <w:t>était plus le fracas de la Rome païenne. Du dehors, du grand soleil, ne venait pas le rugissement des lions déchirant les martyrs, mais de doux cantiques, des hymnes de miséricorde et d</w:t>
      </w:r>
      <w:r>
        <w:rPr>
          <w:rFonts w:cs="Times New Roman"/>
        </w:rPr>
        <w:t>’</w:t>
      </w:r>
      <w:r w:rsidRPr="00F8712A">
        <w:rPr>
          <w:rFonts w:cs="Times New Roman"/>
        </w:rPr>
        <w:t>espoir.</w:t>
      </w:r>
    </w:p>
    <w:p w:rsidR="007A4303" w:rsidRPr="00F8712A" w:rsidRDefault="007A4303" w:rsidP="007A4303">
      <w:pPr>
        <w:pStyle w:val="Corpsdetexte"/>
        <w:rPr>
          <w:rFonts w:cs="Times New Roman"/>
        </w:rPr>
      </w:pPr>
      <w:r w:rsidRPr="00F8712A">
        <w:rPr>
          <w:rFonts w:cs="Times New Roman"/>
        </w:rPr>
        <w:t>L</w:t>
      </w:r>
      <w:r>
        <w:rPr>
          <w:rFonts w:cs="Times New Roman"/>
        </w:rPr>
        <w:t>’</w:t>
      </w:r>
      <w:r w:rsidRPr="00F8712A">
        <w:rPr>
          <w:rFonts w:cs="Times New Roman"/>
        </w:rPr>
        <w:t xml:space="preserve">époque était arrivée où les Catacombes allaient perdre leur mystère, leur utilité </w:t>
      </w:r>
      <w:proofErr w:type="spellStart"/>
      <w:r w:rsidRPr="00F8712A">
        <w:rPr>
          <w:rFonts w:cs="Times New Roman"/>
        </w:rPr>
        <w:t>tabernaculaire</w:t>
      </w:r>
      <w:proofErr w:type="spellEnd"/>
      <w:r w:rsidRPr="00F8712A">
        <w:rPr>
          <w:rFonts w:cs="Times New Roman"/>
        </w:rPr>
        <w:t>, et s</w:t>
      </w:r>
      <w:r>
        <w:rPr>
          <w:rFonts w:cs="Times New Roman"/>
        </w:rPr>
        <w:t>’</w:t>
      </w:r>
      <w:r w:rsidRPr="00F8712A">
        <w:rPr>
          <w:rFonts w:cs="Times New Roman"/>
        </w:rPr>
        <w:t>ouvrir à l</w:t>
      </w:r>
      <w:r>
        <w:rPr>
          <w:rFonts w:cs="Times New Roman"/>
        </w:rPr>
        <w:t>’</w:t>
      </w:r>
      <w:r w:rsidRPr="00F8712A">
        <w:rPr>
          <w:rFonts w:cs="Times New Roman"/>
        </w:rPr>
        <w:t>activité des siècles nouveaux. Un pape, Adrien I</w:t>
      </w:r>
      <w:r w:rsidRPr="00E554D0">
        <w:rPr>
          <w:vertAlign w:val="superscript"/>
        </w:rPr>
        <w:t>er</w:t>
      </w:r>
      <w:r w:rsidRPr="00F8712A">
        <w:rPr>
          <w:rFonts w:cs="Times New Roman"/>
        </w:rPr>
        <w:t>, les restaura, les anima de liturgies et y fit entrer l</w:t>
      </w:r>
      <w:r>
        <w:rPr>
          <w:rFonts w:cs="Times New Roman"/>
        </w:rPr>
        <w:t>’</w:t>
      </w:r>
      <w:r w:rsidRPr="00F8712A">
        <w:rPr>
          <w:rFonts w:cs="Times New Roman"/>
        </w:rPr>
        <w:t>air fervent des Églises. La chape papale rayonna dans cette même nuit où se glissaient les anciens confesseurs en leur tunique de fantôme. Ce fut comme un soleil revenant visiter l</w:t>
      </w:r>
      <w:r>
        <w:rPr>
          <w:rFonts w:cs="Times New Roman"/>
        </w:rPr>
        <w:t>’</w:t>
      </w:r>
      <w:r w:rsidRPr="00F8712A">
        <w:rPr>
          <w:rFonts w:cs="Times New Roman"/>
        </w:rPr>
        <w:t>ombre qui le couva. Mais dans cette ombre résidait, depuis les premiers chrétiens, le dogme, organique et pur. Ses fastueux développements mondains, lorsqu</w:t>
      </w:r>
      <w:r>
        <w:rPr>
          <w:rFonts w:cs="Times New Roman"/>
        </w:rPr>
        <w:t>’</w:t>
      </w:r>
      <w:r w:rsidRPr="00F8712A">
        <w:rPr>
          <w:rFonts w:cs="Times New Roman"/>
        </w:rPr>
        <w:t>ils retournèrent vers leur berceau, reprirent, par l</w:t>
      </w:r>
      <w:r>
        <w:rPr>
          <w:rFonts w:cs="Times New Roman"/>
        </w:rPr>
        <w:t>’</w:t>
      </w:r>
      <w:r w:rsidRPr="00F8712A">
        <w:rPr>
          <w:rFonts w:cs="Times New Roman"/>
        </w:rPr>
        <w:t>effet de cette confrontation, la sévérité de leur principe. L</w:t>
      </w:r>
      <w:r>
        <w:rPr>
          <w:rFonts w:cs="Times New Roman"/>
        </w:rPr>
        <w:t>’</w:t>
      </w:r>
      <w:r w:rsidRPr="00F8712A">
        <w:rPr>
          <w:rFonts w:cs="Times New Roman"/>
        </w:rPr>
        <w:t>éblouissant paradis byzantin fut enclavé dans la grave architecture romane.</w:t>
      </w:r>
    </w:p>
    <w:p w:rsidR="007A4303" w:rsidRPr="00F8712A" w:rsidRDefault="007A4303" w:rsidP="007A4303">
      <w:pPr>
        <w:pStyle w:val="Corpsdetexte"/>
        <w:rPr>
          <w:rFonts w:cs="Times New Roman"/>
        </w:rPr>
      </w:pPr>
      <w:r w:rsidRPr="00F8712A">
        <w:rPr>
          <w:rFonts w:cs="Times New Roman"/>
        </w:rPr>
        <w:t>Par rapport aux nations du Levant, Rome était le seuil de l</w:t>
      </w:r>
      <w:r>
        <w:rPr>
          <w:rFonts w:cs="Times New Roman"/>
        </w:rPr>
        <w:t>’</w:t>
      </w:r>
      <w:r w:rsidRPr="00F8712A">
        <w:rPr>
          <w:rFonts w:cs="Times New Roman"/>
        </w:rPr>
        <w:t>Occident</w:t>
      </w:r>
      <w:r>
        <w:rPr>
          <w:rFonts w:cs="Times New Roman"/>
        </w:rPr>
        <w:t> ;</w:t>
      </w:r>
      <w:r w:rsidRPr="00F8712A">
        <w:rPr>
          <w:rFonts w:cs="Times New Roman"/>
        </w:rPr>
        <w:t xml:space="preserve"> elle était, au </w:t>
      </w:r>
      <w:r w:rsidRPr="00F8712A">
        <w:rPr>
          <w:rFonts w:cs="Times New Roman"/>
          <w:smallCaps/>
        </w:rPr>
        <w:t>ix</w:t>
      </w:r>
      <w:r w:rsidRPr="00E554D0">
        <w:rPr>
          <w:vertAlign w:val="superscript"/>
        </w:rPr>
        <w:t>e</w:t>
      </w:r>
      <w:r w:rsidRPr="00F8712A">
        <w:rPr>
          <w:rFonts w:cs="Times New Roman"/>
        </w:rPr>
        <w:t xml:space="preserve"> siècle, le portique ouvert sur le Moyen-Âge. La tradition du Crucifiement, parée à faux de </w:t>
      </w:r>
      <w:r w:rsidRPr="00F8712A">
        <w:rPr>
          <w:rFonts w:cs="Times New Roman"/>
        </w:rPr>
        <w:lastRenderedPageBreak/>
        <w:t>tout l</w:t>
      </w:r>
      <w:r>
        <w:rPr>
          <w:rFonts w:cs="Times New Roman"/>
        </w:rPr>
        <w:t>’</w:t>
      </w:r>
      <w:r w:rsidRPr="00F8712A">
        <w:rPr>
          <w:rFonts w:cs="Times New Roman"/>
        </w:rPr>
        <w:t>héritage de l</w:t>
      </w:r>
      <w:r>
        <w:rPr>
          <w:rFonts w:cs="Times New Roman"/>
        </w:rPr>
        <w:t>’</w:t>
      </w:r>
      <w:r w:rsidRPr="00F8712A">
        <w:rPr>
          <w:rFonts w:cs="Times New Roman"/>
        </w:rPr>
        <w:t>antiquité, reçu dans Byzance, revenait se recueillir sous ce natal portique, avant de pénétrer, par l</w:t>
      </w:r>
      <w:r>
        <w:rPr>
          <w:rFonts w:cs="Times New Roman"/>
        </w:rPr>
        <w:t>’</w:t>
      </w:r>
      <w:r w:rsidRPr="00F8712A">
        <w:rPr>
          <w:rFonts w:cs="Times New Roman"/>
        </w:rPr>
        <w:t>intermédiaire de Charlemagne, dans la nuit de l</w:t>
      </w:r>
      <w:r>
        <w:rPr>
          <w:rFonts w:cs="Times New Roman"/>
        </w:rPr>
        <w:t>’</w:t>
      </w:r>
      <w:r w:rsidRPr="00F8712A">
        <w:rPr>
          <w:rFonts w:cs="Times New Roman"/>
        </w:rPr>
        <w:t>Occident, où elle prit son véritable caractère mystique, durant les douloureuses époques qui suivirent.</w:t>
      </w:r>
    </w:p>
    <w:p w:rsidR="007A4303" w:rsidRPr="00F8712A" w:rsidRDefault="007A4303" w:rsidP="007A4303">
      <w:pPr>
        <w:pStyle w:val="Titre2"/>
      </w:pPr>
      <w:r>
        <w:t>Journaux et revues [extrait]</w:t>
      </w:r>
    </w:p>
    <w:p w:rsidR="007A4303" w:rsidRPr="00925B7B" w:rsidRDefault="007A4303" w:rsidP="007A4303">
      <w:pPr>
        <w:pStyle w:val="term"/>
      </w:pPr>
      <w:proofErr w:type="gramStart"/>
      <w:r w:rsidRPr="00925B7B">
        <w:t>id</w:t>
      </w:r>
      <w:proofErr w:type="gramEnd"/>
      <w:r w:rsidRPr="00925B7B">
        <w:t> : article-</w:t>
      </w:r>
      <w:r>
        <w:t>1892</w:t>
      </w:r>
      <w:r w:rsidRPr="00925B7B">
        <w:t>-</w:t>
      </w:r>
      <w:r>
        <w:t>08</w:t>
      </w:r>
      <w:r w:rsidRPr="00925B7B">
        <w:t>_</w:t>
      </w:r>
      <w:r>
        <w:t>370</w:t>
      </w:r>
    </w:p>
    <w:p w:rsidR="007A4303" w:rsidRPr="00EB0C28" w:rsidRDefault="007A4303" w:rsidP="007A4303">
      <w:pPr>
        <w:pStyle w:val="term"/>
      </w:pPr>
      <w:proofErr w:type="gramStart"/>
      <w:r w:rsidRPr="00EB0C28">
        <w:t>author</w:t>
      </w:r>
      <w:proofErr w:type="gramEnd"/>
      <w:r w:rsidRPr="00EB0C28">
        <w:t> : Gourmont, Remy de (1858-1915)</w:t>
      </w:r>
    </w:p>
    <w:p w:rsidR="007A4303" w:rsidRPr="00EB0C28" w:rsidRDefault="007A4303" w:rsidP="007A4303">
      <w:pPr>
        <w:pStyle w:val="term"/>
      </w:pPr>
      <w:proofErr w:type="gramStart"/>
      <w:r w:rsidRPr="00EB0C28">
        <w:t>signed</w:t>
      </w:r>
      <w:proofErr w:type="gramEnd"/>
      <w:r w:rsidRPr="00EB0C28">
        <w:t> : R. G.</w:t>
      </w:r>
    </w:p>
    <w:p w:rsidR="007A4303" w:rsidRDefault="007A4303" w:rsidP="007A4303">
      <w:pPr>
        <w:pStyle w:val="term"/>
      </w:pPr>
      <w:proofErr w:type="gramStart"/>
      <w:r w:rsidRPr="00925B7B">
        <w:t>section</w:t>
      </w:r>
      <w:proofErr w:type="gramEnd"/>
      <w:r w:rsidRPr="00925B7B">
        <w:t xml:space="preserve"> : </w:t>
      </w:r>
      <w:r>
        <w:t>Journaux et revues</w:t>
      </w:r>
    </w:p>
    <w:p w:rsidR="007A4303" w:rsidRDefault="007A4303" w:rsidP="007A4303">
      <w:pPr>
        <w:pStyle w:val="term"/>
      </w:pPr>
      <w:proofErr w:type="gramStart"/>
      <w:r w:rsidRPr="00925B7B">
        <w:t>title</w:t>
      </w:r>
      <w:proofErr w:type="gramEnd"/>
      <w:r w:rsidRPr="00925B7B">
        <w:t xml:space="preserve"> : </w:t>
      </w:r>
      <w:r>
        <w:t>Journaux et revues [extrait]</w:t>
      </w:r>
    </w:p>
    <w:p w:rsidR="007A4303" w:rsidRPr="00925B7B" w:rsidRDefault="007A4303" w:rsidP="007A4303">
      <w:pPr>
        <w:pStyle w:val="term"/>
      </w:pPr>
      <w:proofErr w:type="gramStart"/>
      <w:r w:rsidRPr="00925B7B">
        <w:t>date</w:t>
      </w:r>
      <w:proofErr w:type="gramEnd"/>
      <w:r w:rsidRPr="00925B7B">
        <w:t> :</w:t>
      </w:r>
      <w:r>
        <w:t xml:space="preserve"> 1892-08</w:t>
      </w:r>
    </w:p>
    <w:p w:rsidR="007A4303" w:rsidRPr="00B76F1A" w:rsidRDefault="007A4303" w:rsidP="007A4303">
      <w:pPr>
        <w:pStyle w:val="term"/>
        <w:rPr>
          <w:vertAlign w:val="subscript"/>
        </w:rPr>
      </w:pPr>
      <w:proofErr w:type="spellStart"/>
      <w:proofErr w:type="gramStart"/>
      <w:r w:rsidRPr="00925B7B">
        <w:t>ref</w:t>
      </w:r>
      <w:proofErr w:type="spellEnd"/>
      <w:proofErr w:type="gramEnd"/>
      <w:r w:rsidRPr="00925B7B">
        <w:t xml:space="preserve"> : </w:t>
      </w:r>
      <w:r>
        <w:t>Tome V, numéro 32, août 1892</w:t>
      </w:r>
      <w:r w:rsidRPr="00925B7B">
        <w:t xml:space="preserve">, </w:t>
      </w:r>
      <w:r>
        <w:t>p. 366-372 [370]</w:t>
      </w:r>
    </w:p>
    <w:p w:rsidR="007A4303" w:rsidRPr="00B260A4" w:rsidRDefault="007A4303" w:rsidP="007A4303">
      <w:pPr>
        <w:pStyle w:val="byline"/>
      </w:pPr>
      <w:r>
        <w:t>R. G. [Remy de Gourmont]</w:t>
      </w:r>
      <w:r w:rsidRPr="00B260A4">
        <w:t>.</w:t>
      </w:r>
    </w:p>
    <w:p w:rsidR="007A4303" w:rsidRDefault="007A4303" w:rsidP="007A4303">
      <w:pPr>
        <w:pStyle w:val="bibl"/>
      </w:pPr>
      <w:r>
        <w:t>Tome V, numéro 32, août 1892</w:t>
      </w:r>
      <w:r w:rsidRPr="00925B7B">
        <w:t xml:space="preserve">, </w:t>
      </w:r>
      <w:r>
        <w:t>p. 366-372 [370].</w:t>
      </w:r>
    </w:p>
    <w:p w:rsidR="007A4303" w:rsidRDefault="007A4303" w:rsidP="007A4303">
      <w:pPr>
        <w:pStyle w:val="Corpsdetexte"/>
        <w:rPr>
          <w:rFonts w:cs="Times New Roman"/>
        </w:rPr>
      </w:pPr>
      <w:r>
        <w:rPr>
          <w:rFonts w:cs="Times New Roman"/>
        </w:rPr>
        <w:t>[…]</w:t>
      </w:r>
    </w:p>
    <w:p w:rsidR="007A4303" w:rsidRPr="00F8712A" w:rsidRDefault="007A4303" w:rsidP="007A4303">
      <w:pPr>
        <w:pStyle w:val="Corpsdetexte"/>
        <w:rPr>
          <w:rFonts w:cs="Times New Roman"/>
        </w:rPr>
      </w:pPr>
      <w:r w:rsidRPr="00F8712A">
        <w:rPr>
          <w:rFonts w:cs="Times New Roman"/>
        </w:rPr>
        <w:t xml:space="preserve">La </w:t>
      </w:r>
      <w:r w:rsidRPr="00F8712A">
        <w:rPr>
          <w:rFonts w:cs="Times New Roman"/>
          <w:b/>
        </w:rPr>
        <w:t>Cronaca d</w:t>
      </w:r>
      <w:r>
        <w:rPr>
          <w:rFonts w:cs="Times New Roman"/>
          <w:b/>
        </w:rPr>
        <w:t>’</w:t>
      </w:r>
      <w:r w:rsidRPr="00F8712A">
        <w:rPr>
          <w:rFonts w:cs="Times New Roman"/>
          <w:b/>
        </w:rPr>
        <w:t>Arte</w:t>
      </w:r>
      <w:r w:rsidRPr="00F8712A">
        <w:rPr>
          <w:rFonts w:cs="Times New Roman"/>
        </w:rPr>
        <w:t xml:space="preserve"> cesse de paraître</w:t>
      </w:r>
      <w:r>
        <w:rPr>
          <w:rFonts w:cs="Times New Roman"/>
        </w:rPr>
        <w:t> ;</w:t>
      </w:r>
      <w:r w:rsidRPr="00F8712A">
        <w:rPr>
          <w:rFonts w:cs="Times New Roman"/>
        </w:rPr>
        <w:t xml:space="preserve"> ses services sont, dès ce jour, assurés par la </w:t>
      </w:r>
      <w:r w:rsidRPr="00F8712A">
        <w:rPr>
          <w:rFonts w:cs="Times New Roman"/>
          <w:b/>
        </w:rPr>
        <w:t xml:space="preserve">Vita </w:t>
      </w:r>
      <w:proofErr w:type="spellStart"/>
      <w:r w:rsidRPr="00F8712A">
        <w:rPr>
          <w:rFonts w:cs="Times New Roman"/>
          <w:b/>
        </w:rPr>
        <w:t>Moderna</w:t>
      </w:r>
      <w:proofErr w:type="spellEnd"/>
      <w:r w:rsidRPr="00F8712A">
        <w:rPr>
          <w:rFonts w:cs="Times New Roman"/>
        </w:rPr>
        <w:t>. Nous ferons bon accueil à la seconde de ces revues (dont nous avons déjà parlé), tout en regrettant la première.</w:t>
      </w:r>
    </w:p>
    <w:p w:rsidR="007A4303" w:rsidRPr="00F8712A" w:rsidRDefault="007A4303" w:rsidP="007A4303">
      <w:pPr>
        <w:pStyle w:val="Corpsdetexte"/>
        <w:rPr>
          <w:rFonts w:cs="Times New Roman"/>
        </w:rPr>
      </w:pPr>
      <w:r w:rsidRPr="00F8712A">
        <w:rPr>
          <w:rFonts w:cs="Times New Roman"/>
        </w:rPr>
        <w:t>[…]</w:t>
      </w:r>
    </w:p>
    <w:p w:rsidR="007A4303" w:rsidRDefault="007A4303" w:rsidP="007A4303">
      <w:pPr>
        <w:pStyle w:val="Titre1"/>
      </w:pPr>
      <w:bookmarkStart w:id="8" w:name="bookmark10"/>
      <w:bookmarkEnd w:id="8"/>
      <w:r>
        <w:t>Tome VI, numéro 33, septembre 1892</w:t>
      </w:r>
    </w:p>
    <w:p w:rsidR="007A4303" w:rsidRDefault="007A4303" w:rsidP="007A4303">
      <w:pPr>
        <w:pStyle w:val="Titre2"/>
      </w:pPr>
      <w:r>
        <w:t>Les Livres [extraits]</w:t>
      </w:r>
    </w:p>
    <w:p w:rsidR="007A4303" w:rsidRPr="00925B7B" w:rsidRDefault="007A4303" w:rsidP="007A4303">
      <w:pPr>
        <w:pStyle w:val="term"/>
      </w:pPr>
      <w:proofErr w:type="gramStart"/>
      <w:r w:rsidRPr="00925B7B">
        <w:t>id</w:t>
      </w:r>
      <w:proofErr w:type="gramEnd"/>
      <w:r w:rsidRPr="00925B7B">
        <w:t> : article-</w:t>
      </w:r>
      <w:r>
        <w:t>1892</w:t>
      </w:r>
      <w:r w:rsidRPr="00925B7B">
        <w:t>-</w:t>
      </w:r>
      <w:r>
        <w:t>09</w:t>
      </w:r>
      <w:r w:rsidRPr="00925B7B">
        <w:t>_</w:t>
      </w:r>
      <w:r>
        <w:t>079</w:t>
      </w:r>
    </w:p>
    <w:p w:rsidR="007A4303" w:rsidRPr="00925B7B" w:rsidRDefault="007A4303" w:rsidP="007A4303">
      <w:pPr>
        <w:pStyle w:val="term"/>
      </w:pPr>
      <w:proofErr w:type="gramStart"/>
      <w:r w:rsidRPr="00925B7B">
        <w:t>author</w:t>
      </w:r>
      <w:proofErr w:type="gramEnd"/>
      <w:r w:rsidRPr="00925B7B">
        <w:t xml:space="preserve"> : </w:t>
      </w:r>
      <w:r>
        <w:t>Gourmont, Remy de (1858-1915)</w:t>
      </w:r>
    </w:p>
    <w:p w:rsidR="007A4303" w:rsidRPr="00925B7B" w:rsidRDefault="007A4303" w:rsidP="007A4303">
      <w:pPr>
        <w:pStyle w:val="term"/>
      </w:pPr>
      <w:proofErr w:type="gramStart"/>
      <w:r>
        <w:t>signed</w:t>
      </w:r>
      <w:proofErr w:type="gramEnd"/>
      <w:r>
        <w:t> : R. G.</w:t>
      </w:r>
    </w:p>
    <w:p w:rsidR="007A4303" w:rsidRDefault="007A4303" w:rsidP="007A4303">
      <w:pPr>
        <w:pStyle w:val="term"/>
      </w:pPr>
      <w:proofErr w:type="gramStart"/>
      <w:r w:rsidRPr="00925B7B">
        <w:t>section</w:t>
      </w:r>
      <w:proofErr w:type="gramEnd"/>
      <w:r w:rsidRPr="00925B7B">
        <w:t xml:space="preserve"> : </w:t>
      </w:r>
      <w:r>
        <w:t>Les Livres</w:t>
      </w:r>
    </w:p>
    <w:p w:rsidR="007A4303" w:rsidRDefault="007A4303" w:rsidP="007A4303">
      <w:pPr>
        <w:pStyle w:val="term"/>
      </w:pPr>
      <w:proofErr w:type="gramStart"/>
      <w:r w:rsidRPr="00925B7B">
        <w:t>title</w:t>
      </w:r>
      <w:proofErr w:type="gramEnd"/>
      <w:r w:rsidRPr="00925B7B">
        <w:t xml:space="preserve"> : </w:t>
      </w:r>
      <w:r>
        <w:t>Les Livres [extraits]</w:t>
      </w:r>
    </w:p>
    <w:p w:rsidR="007A4303" w:rsidRPr="00925B7B" w:rsidRDefault="007A4303" w:rsidP="007A4303">
      <w:pPr>
        <w:pStyle w:val="term"/>
      </w:pPr>
      <w:proofErr w:type="gramStart"/>
      <w:r w:rsidRPr="00925B7B">
        <w:t>date</w:t>
      </w:r>
      <w:proofErr w:type="gramEnd"/>
      <w:r w:rsidRPr="00925B7B">
        <w:t> :</w:t>
      </w:r>
      <w:r>
        <w:t xml:space="preserve"> 1892-09</w:t>
      </w:r>
    </w:p>
    <w:p w:rsidR="007A4303" w:rsidRPr="00CA4100" w:rsidRDefault="007A4303" w:rsidP="007A4303">
      <w:pPr>
        <w:pStyle w:val="term"/>
      </w:pPr>
      <w:r w:rsidRPr="00CA4100">
        <w:t>ref : Tome VI, numéro 33, septembre 1892, p. 79-88 [83, 84]</w:t>
      </w:r>
    </w:p>
    <w:p w:rsidR="007A4303" w:rsidRPr="00B260A4" w:rsidRDefault="007A4303" w:rsidP="007A4303">
      <w:pPr>
        <w:pStyle w:val="byline"/>
      </w:pPr>
      <w:r>
        <w:t>R. G. [Remy de Gourmont]</w:t>
      </w:r>
      <w:r w:rsidRPr="00B260A4">
        <w:t>.</w:t>
      </w:r>
    </w:p>
    <w:p w:rsidR="007A4303" w:rsidRPr="00CA4100" w:rsidRDefault="007A4303" w:rsidP="007A4303">
      <w:pPr>
        <w:pStyle w:val="bibl"/>
      </w:pPr>
      <w:r w:rsidRPr="00CA4100">
        <w:t>Tome VI, numéro 33, septembre 1892, p. 79-88 [83, 84].</w:t>
      </w:r>
    </w:p>
    <w:p w:rsidR="007A4303" w:rsidRPr="00CA4100" w:rsidRDefault="007A4303" w:rsidP="007A4303">
      <w:pPr>
        <w:pStyle w:val="Titre3"/>
      </w:pPr>
      <w:r w:rsidRPr="00CA4100">
        <w:rPr>
          <w:i/>
        </w:rPr>
        <w:t>Empedocle ed altri Versi</w:t>
      </w:r>
      <w:r w:rsidRPr="00CA4100">
        <w:t>, par Mario Rapisardi (Catane, Niccolo Giannotta)</w:t>
      </w:r>
    </w:p>
    <w:p w:rsidR="007A4303" w:rsidRPr="00925B7B" w:rsidRDefault="007A4303" w:rsidP="007A4303">
      <w:pPr>
        <w:pStyle w:val="term"/>
      </w:pPr>
      <w:proofErr w:type="gramStart"/>
      <w:r w:rsidRPr="00925B7B">
        <w:t>id</w:t>
      </w:r>
      <w:proofErr w:type="gramEnd"/>
      <w:r w:rsidRPr="00925B7B">
        <w:t> : article-</w:t>
      </w:r>
      <w:r>
        <w:t>1892</w:t>
      </w:r>
      <w:r w:rsidRPr="00925B7B">
        <w:t>-</w:t>
      </w:r>
      <w:r>
        <w:t>09</w:t>
      </w:r>
      <w:r w:rsidRPr="00925B7B">
        <w:t>_</w:t>
      </w:r>
      <w:r>
        <w:t>083</w:t>
      </w:r>
    </w:p>
    <w:p w:rsidR="007A4303" w:rsidRPr="00925B7B" w:rsidRDefault="007A4303" w:rsidP="007A4303">
      <w:pPr>
        <w:pStyle w:val="term"/>
      </w:pPr>
      <w:proofErr w:type="gramStart"/>
      <w:r w:rsidRPr="00925B7B">
        <w:t>author</w:t>
      </w:r>
      <w:proofErr w:type="gramEnd"/>
      <w:r w:rsidRPr="00925B7B">
        <w:t xml:space="preserve"> : </w:t>
      </w:r>
      <w:r>
        <w:t>Gourmont, Remy de (1858-1915)</w:t>
      </w:r>
    </w:p>
    <w:p w:rsidR="007A4303" w:rsidRPr="00925B7B" w:rsidRDefault="007A4303" w:rsidP="007A4303">
      <w:pPr>
        <w:pStyle w:val="term"/>
      </w:pPr>
      <w:proofErr w:type="gramStart"/>
      <w:r>
        <w:t>signed</w:t>
      </w:r>
      <w:proofErr w:type="gramEnd"/>
      <w:r>
        <w:t> : R. G.</w:t>
      </w:r>
    </w:p>
    <w:p w:rsidR="007A4303" w:rsidRDefault="007A4303" w:rsidP="007A4303">
      <w:pPr>
        <w:pStyle w:val="term"/>
      </w:pPr>
      <w:proofErr w:type="gramStart"/>
      <w:r w:rsidRPr="00925B7B">
        <w:t>section</w:t>
      </w:r>
      <w:proofErr w:type="gramEnd"/>
      <w:r w:rsidRPr="00925B7B">
        <w:t xml:space="preserve"> : </w:t>
      </w:r>
      <w:r>
        <w:t>Les Livres</w:t>
      </w:r>
    </w:p>
    <w:p w:rsidR="007A4303" w:rsidRPr="00CA4100" w:rsidRDefault="007A4303" w:rsidP="007A4303">
      <w:pPr>
        <w:pStyle w:val="term"/>
      </w:pPr>
      <w:r w:rsidRPr="00CA4100">
        <w:t xml:space="preserve">title : </w:t>
      </w:r>
      <w:r w:rsidRPr="00CA4100">
        <w:rPr>
          <w:i/>
        </w:rPr>
        <w:t>Empedocle ed altri Versi</w:t>
      </w:r>
      <w:r w:rsidRPr="00CA4100">
        <w:t>, par Mario Rapisardi (Catane, Niccolo Giannotta)</w:t>
      </w:r>
    </w:p>
    <w:p w:rsidR="007A4303" w:rsidRPr="00925B7B" w:rsidRDefault="007A4303" w:rsidP="007A4303">
      <w:pPr>
        <w:pStyle w:val="term"/>
      </w:pPr>
      <w:proofErr w:type="gramStart"/>
      <w:r w:rsidRPr="00925B7B">
        <w:t>date</w:t>
      </w:r>
      <w:proofErr w:type="gramEnd"/>
      <w:r w:rsidRPr="00925B7B">
        <w:t> :</w:t>
      </w:r>
      <w:r>
        <w:t xml:space="preserve"> 1892-09</w:t>
      </w:r>
    </w:p>
    <w:p w:rsidR="007A4303" w:rsidRDefault="007A4303" w:rsidP="007A4303">
      <w:pPr>
        <w:pStyle w:val="term"/>
      </w:pPr>
      <w:proofErr w:type="spellStart"/>
      <w:proofErr w:type="gramStart"/>
      <w:r w:rsidRPr="00925B7B">
        <w:t>ref</w:t>
      </w:r>
      <w:proofErr w:type="spellEnd"/>
      <w:proofErr w:type="gramEnd"/>
      <w:r w:rsidRPr="00925B7B">
        <w:t xml:space="preserve"> : </w:t>
      </w:r>
      <w:r>
        <w:t>Tome VI, numéro 33, septembre 1892</w:t>
      </w:r>
      <w:r w:rsidRPr="00925B7B">
        <w:t xml:space="preserve">, </w:t>
      </w:r>
      <w:r>
        <w:t>p. 79-88 [83]</w:t>
      </w:r>
    </w:p>
    <w:p w:rsidR="007A4303" w:rsidRPr="00F8712A" w:rsidRDefault="007A4303" w:rsidP="007A4303">
      <w:pPr>
        <w:pStyle w:val="Corpsdetexte"/>
        <w:rPr>
          <w:rFonts w:cs="Times New Roman"/>
        </w:rPr>
      </w:pPr>
      <w:r w:rsidRPr="00F8712A">
        <w:rPr>
          <w:rFonts w:cs="Times New Roman"/>
        </w:rPr>
        <w:t xml:space="preserve">Le temps est loin où ce poète, avec son </w:t>
      </w:r>
      <w:r w:rsidRPr="00F8712A">
        <w:rPr>
          <w:rFonts w:cs="Times New Roman"/>
          <w:i/>
        </w:rPr>
        <w:t>Giobbe</w:t>
      </w:r>
      <w:r w:rsidRPr="00F8712A">
        <w:rPr>
          <w:rFonts w:cs="Times New Roman"/>
        </w:rPr>
        <w:t xml:space="preserve">, éveillait la curiosité et la contradiction. Il a </w:t>
      </w:r>
      <w:r w:rsidRPr="00F8712A">
        <w:rPr>
          <w:rFonts w:cs="Times New Roman"/>
        </w:rPr>
        <w:lastRenderedPageBreak/>
        <w:t xml:space="preserve">publié, depuis, bien des vers, sans atteindre à la célébrité de son rival Carducci, qui avait au moins trouvé un peu de neuf. </w:t>
      </w:r>
      <w:r>
        <w:rPr>
          <w:rFonts w:cs="Times New Roman"/>
        </w:rPr>
        <w:t>M. </w:t>
      </w:r>
      <w:r w:rsidRPr="00F8712A">
        <w:rPr>
          <w:rFonts w:cs="Times New Roman"/>
        </w:rPr>
        <w:t>Rapisardi est décidément trop impersonnel pour séduire, et la hardiesse, assez modérée, de sa pensée n</w:t>
      </w:r>
      <w:r>
        <w:rPr>
          <w:rFonts w:cs="Times New Roman"/>
        </w:rPr>
        <w:t>’</w:t>
      </w:r>
      <w:r w:rsidRPr="00F8712A">
        <w:rPr>
          <w:rFonts w:cs="Times New Roman"/>
        </w:rPr>
        <w:t>est pas soutenue par le verbe. Poète sincère, courageux, orgueilleux, mais incomplet.</w:t>
      </w:r>
    </w:p>
    <w:p w:rsidR="007A4303" w:rsidRPr="00897288" w:rsidRDefault="007A4303" w:rsidP="007A4303">
      <w:pPr>
        <w:pStyle w:val="Titre3"/>
      </w:pPr>
      <w:bookmarkStart w:id="9" w:name="bookmark11"/>
      <w:bookmarkEnd w:id="9"/>
      <w:proofErr w:type="spellStart"/>
      <w:r w:rsidRPr="00897288">
        <w:rPr>
          <w:i/>
        </w:rPr>
        <w:t>Raggi</w:t>
      </w:r>
      <w:proofErr w:type="spellEnd"/>
      <w:r w:rsidRPr="00897288">
        <w:rPr>
          <w:i/>
        </w:rPr>
        <w:t xml:space="preserve"> e Ombre</w:t>
      </w:r>
      <w:r w:rsidRPr="00897288">
        <w:t xml:space="preserve">, </w:t>
      </w:r>
      <w:proofErr w:type="spellStart"/>
      <w:r w:rsidRPr="00897288">
        <w:t>Versi</w:t>
      </w:r>
      <w:proofErr w:type="spellEnd"/>
      <w:r w:rsidRPr="00897288">
        <w:t xml:space="preserve">, par </w:t>
      </w:r>
      <w:proofErr w:type="spellStart"/>
      <w:r w:rsidRPr="00897288">
        <w:t>Alfio</w:t>
      </w:r>
      <w:proofErr w:type="spellEnd"/>
      <w:r w:rsidRPr="00897288">
        <w:t xml:space="preserve"> </w:t>
      </w:r>
      <w:proofErr w:type="spellStart"/>
      <w:r w:rsidRPr="00897288">
        <w:t>Bellusio</w:t>
      </w:r>
      <w:proofErr w:type="spellEnd"/>
      <w:r w:rsidRPr="00897288">
        <w:t xml:space="preserve"> </w:t>
      </w:r>
      <w:r>
        <w:t xml:space="preserve">(Catane, </w:t>
      </w:r>
      <w:proofErr w:type="spellStart"/>
      <w:r>
        <w:t>Niccolo</w:t>
      </w:r>
      <w:proofErr w:type="spellEnd"/>
      <w:r>
        <w:t xml:space="preserve"> Giannotta)</w:t>
      </w:r>
    </w:p>
    <w:p w:rsidR="007A4303" w:rsidRPr="00925B7B" w:rsidRDefault="007A4303" w:rsidP="007A4303">
      <w:pPr>
        <w:pStyle w:val="term"/>
      </w:pPr>
      <w:proofErr w:type="gramStart"/>
      <w:r w:rsidRPr="00925B7B">
        <w:t>id</w:t>
      </w:r>
      <w:proofErr w:type="gramEnd"/>
      <w:r w:rsidRPr="00925B7B">
        <w:t> : article-</w:t>
      </w:r>
      <w:r>
        <w:t>1892</w:t>
      </w:r>
      <w:r w:rsidRPr="00925B7B">
        <w:t>-</w:t>
      </w:r>
      <w:r>
        <w:t>09</w:t>
      </w:r>
      <w:r w:rsidRPr="00925B7B">
        <w:t>_</w:t>
      </w:r>
      <w:r>
        <w:t>084</w:t>
      </w:r>
    </w:p>
    <w:p w:rsidR="007A4303" w:rsidRPr="00925B7B" w:rsidRDefault="007A4303" w:rsidP="007A4303">
      <w:pPr>
        <w:pStyle w:val="term"/>
      </w:pPr>
      <w:proofErr w:type="gramStart"/>
      <w:r w:rsidRPr="00925B7B">
        <w:t>author</w:t>
      </w:r>
      <w:proofErr w:type="gramEnd"/>
      <w:r w:rsidRPr="00925B7B">
        <w:t xml:space="preserve"> : </w:t>
      </w:r>
      <w:r>
        <w:t>Gourmont, Remy de (1858-1915)</w:t>
      </w:r>
    </w:p>
    <w:p w:rsidR="007A4303" w:rsidRPr="00925B7B" w:rsidRDefault="007A4303" w:rsidP="007A4303">
      <w:pPr>
        <w:pStyle w:val="term"/>
      </w:pPr>
      <w:proofErr w:type="gramStart"/>
      <w:r>
        <w:t>signed</w:t>
      </w:r>
      <w:proofErr w:type="gramEnd"/>
      <w:r>
        <w:t> : R. G.</w:t>
      </w:r>
    </w:p>
    <w:p w:rsidR="007A4303" w:rsidRDefault="007A4303" w:rsidP="007A4303">
      <w:pPr>
        <w:pStyle w:val="term"/>
      </w:pPr>
      <w:proofErr w:type="gramStart"/>
      <w:r w:rsidRPr="00925B7B">
        <w:t>section</w:t>
      </w:r>
      <w:proofErr w:type="gramEnd"/>
      <w:r w:rsidRPr="00925B7B">
        <w:t xml:space="preserve"> : </w:t>
      </w:r>
      <w:r>
        <w:t>Les Livres</w:t>
      </w:r>
    </w:p>
    <w:p w:rsidR="007A4303" w:rsidRPr="00CA4100" w:rsidRDefault="007A4303" w:rsidP="007A4303">
      <w:pPr>
        <w:pStyle w:val="term"/>
      </w:pPr>
      <w:r w:rsidRPr="00CA4100">
        <w:t xml:space="preserve">title : </w:t>
      </w:r>
      <w:r w:rsidRPr="00CA4100">
        <w:rPr>
          <w:i/>
        </w:rPr>
        <w:t>Raggi e Ombre</w:t>
      </w:r>
      <w:r w:rsidRPr="00CA4100">
        <w:t>, Versi, par Alfio Bellusio (Catane, Niccolo Giannotta)</w:t>
      </w:r>
    </w:p>
    <w:p w:rsidR="007A4303" w:rsidRPr="00925B7B" w:rsidRDefault="007A4303" w:rsidP="007A4303">
      <w:pPr>
        <w:pStyle w:val="term"/>
      </w:pPr>
      <w:proofErr w:type="gramStart"/>
      <w:r w:rsidRPr="00925B7B">
        <w:t>date</w:t>
      </w:r>
      <w:proofErr w:type="gramEnd"/>
      <w:r w:rsidRPr="00925B7B">
        <w:t> :</w:t>
      </w:r>
      <w:r>
        <w:t xml:space="preserve"> 1892-09</w:t>
      </w:r>
    </w:p>
    <w:p w:rsidR="007A4303" w:rsidRDefault="007A4303" w:rsidP="007A4303">
      <w:pPr>
        <w:pStyle w:val="term"/>
      </w:pPr>
      <w:proofErr w:type="spellStart"/>
      <w:proofErr w:type="gramStart"/>
      <w:r w:rsidRPr="00925B7B">
        <w:t>ref</w:t>
      </w:r>
      <w:proofErr w:type="spellEnd"/>
      <w:proofErr w:type="gramEnd"/>
      <w:r w:rsidRPr="00925B7B">
        <w:t xml:space="preserve"> : </w:t>
      </w:r>
      <w:r>
        <w:t>Tome VI, numéro 33, septembre 1892</w:t>
      </w:r>
      <w:r w:rsidRPr="00925B7B">
        <w:t xml:space="preserve">, </w:t>
      </w:r>
      <w:r>
        <w:t>p. 79-88 [84]</w:t>
      </w:r>
    </w:p>
    <w:p w:rsidR="007A4303" w:rsidRPr="00F8712A" w:rsidRDefault="007A4303" w:rsidP="007A4303">
      <w:pPr>
        <w:pStyle w:val="Corpsdetexte"/>
      </w:pPr>
      <w:r w:rsidRPr="00F8712A">
        <w:t xml:space="preserve">Ce sont des vers faciles décrivant des paysages siciliens avec un vif sentiment de la nature ensoleillée, de ce pays que Verga nous a fait connaître. Les expressions </w:t>
      </w:r>
      <w:proofErr w:type="spellStart"/>
      <w:r w:rsidRPr="00F8712A">
        <w:rPr>
          <w:i/>
        </w:rPr>
        <w:t>vespro</w:t>
      </w:r>
      <w:proofErr w:type="spellEnd"/>
      <w:r w:rsidRPr="00F8712A">
        <w:rPr>
          <w:i/>
        </w:rPr>
        <w:t xml:space="preserve"> </w:t>
      </w:r>
      <w:proofErr w:type="spellStart"/>
      <w:r w:rsidRPr="00F8712A">
        <w:rPr>
          <w:i/>
        </w:rPr>
        <w:t>dorato</w:t>
      </w:r>
      <w:proofErr w:type="spellEnd"/>
      <w:r w:rsidRPr="00F8712A">
        <w:t xml:space="preserve">, </w:t>
      </w:r>
      <w:r w:rsidRPr="00F8712A">
        <w:rPr>
          <w:i/>
        </w:rPr>
        <w:t xml:space="preserve">via </w:t>
      </w:r>
      <w:proofErr w:type="spellStart"/>
      <w:r w:rsidRPr="00F8712A">
        <w:rPr>
          <w:i/>
        </w:rPr>
        <w:t>luminosa</w:t>
      </w:r>
      <w:proofErr w:type="spellEnd"/>
      <w:r w:rsidRPr="00F8712A">
        <w:t xml:space="preserve">, </w:t>
      </w:r>
      <w:r w:rsidRPr="00F8712A">
        <w:rPr>
          <w:i/>
        </w:rPr>
        <w:t xml:space="preserve">divino </w:t>
      </w:r>
      <w:proofErr w:type="spellStart"/>
      <w:r w:rsidRPr="00F8712A">
        <w:rPr>
          <w:i/>
        </w:rPr>
        <w:t>baccio</w:t>
      </w:r>
      <w:proofErr w:type="spellEnd"/>
      <w:r w:rsidRPr="00F8712A">
        <w:rPr>
          <w:i/>
        </w:rPr>
        <w:t xml:space="preserve"> del sole</w:t>
      </w:r>
      <w:r w:rsidRPr="00F8712A">
        <w:t>, etc., disent le ton de cette poésie où, malgré le titre, il y a peu d</w:t>
      </w:r>
      <w:r>
        <w:t>’</w:t>
      </w:r>
      <w:r w:rsidRPr="00F8712A">
        <w:t>ombres.</w:t>
      </w:r>
    </w:p>
    <w:p w:rsidR="007A4303" w:rsidRDefault="007A4303" w:rsidP="007A4303">
      <w:pPr>
        <w:pStyle w:val="Titre2"/>
      </w:pPr>
      <w:r>
        <w:t xml:space="preserve">Choses d’art. </w:t>
      </w:r>
      <w:r>
        <w:br/>
        <w:t>Musée du Louvre</w:t>
      </w:r>
    </w:p>
    <w:p w:rsidR="007A4303" w:rsidRPr="00925B7B" w:rsidRDefault="007A4303" w:rsidP="007A4303">
      <w:pPr>
        <w:pStyle w:val="term"/>
      </w:pPr>
      <w:bookmarkStart w:id="10" w:name="bookmark12"/>
      <w:bookmarkEnd w:id="10"/>
      <w:proofErr w:type="gramStart"/>
      <w:r w:rsidRPr="00925B7B">
        <w:t>id</w:t>
      </w:r>
      <w:proofErr w:type="gramEnd"/>
      <w:r w:rsidRPr="00925B7B">
        <w:t> : article-</w:t>
      </w:r>
      <w:r>
        <w:t>1892</w:t>
      </w:r>
      <w:r w:rsidRPr="00925B7B">
        <w:t>-</w:t>
      </w:r>
      <w:r>
        <w:t>09</w:t>
      </w:r>
      <w:r w:rsidRPr="00925B7B">
        <w:t>_</w:t>
      </w:r>
      <w:r>
        <w:t>092</w:t>
      </w:r>
    </w:p>
    <w:p w:rsidR="007A4303" w:rsidRPr="00EB0C28" w:rsidRDefault="007A4303" w:rsidP="007A4303">
      <w:pPr>
        <w:pStyle w:val="term"/>
      </w:pPr>
      <w:proofErr w:type="gramStart"/>
      <w:r w:rsidRPr="00EB0C28">
        <w:t>author</w:t>
      </w:r>
      <w:proofErr w:type="gramEnd"/>
      <w:r w:rsidRPr="00EB0C28">
        <w:t xml:space="preserve"> : </w:t>
      </w:r>
      <w:proofErr w:type="spellStart"/>
      <w:r w:rsidRPr="00EB0C28">
        <w:t>Aurier</w:t>
      </w:r>
      <w:proofErr w:type="spellEnd"/>
      <w:r w:rsidRPr="00EB0C28">
        <w:t>, Gabriel-Albert (1865-1892)</w:t>
      </w:r>
    </w:p>
    <w:p w:rsidR="007A4303" w:rsidRPr="00EB0C28" w:rsidRDefault="007A4303" w:rsidP="007A4303">
      <w:pPr>
        <w:pStyle w:val="term"/>
      </w:pPr>
      <w:proofErr w:type="gramStart"/>
      <w:r w:rsidRPr="00EB0C28">
        <w:t>signed</w:t>
      </w:r>
      <w:proofErr w:type="gramEnd"/>
      <w:r w:rsidRPr="00EB0C28">
        <w:t> : G.-A. A.</w:t>
      </w:r>
    </w:p>
    <w:p w:rsidR="007A4303" w:rsidRDefault="007A4303" w:rsidP="007A4303">
      <w:pPr>
        <w:pStyle w:val="term"/>
      </w:pPr>
      <w:proofErr w:type="gramStart"/>
      <w:r w:rsidRPr="00925B7B">
        <w:t>section</w:t>
      </w:r>
      <w:proofErr w:type="gramEnd"/>
      <w:r w:rsidRPr="00925B7B">
        <w:t xml:space="preserve"> : </w:t>
      </w:r>
      <w:r>
        <w:t>Choses d’art</w:t>
      </w:r>
    </w:p>
    <w:p w:rsidR="007A4303" w:rsidRDefault="007A4303" w:rsidP="007A4303">
      <w:pPr>
        <w:pStyle w:val="term"/>
      </w:pPr>
      <w:proofErr w:type="gramStart"/>
      <w:r w:rsidRPr="00925B7B">
        <w:t>title</w:t>
      </w:r>
      <w:proofErr w:type="gramEnd"/>
      <w:r w:rsidRPr="00925B7B">
        <w:t xml:space="preserve"> : </w:t>
      </w:r>
      <w:r>
        <w:t>Musée du Louvre</w:t>
      </w:r>
    </w:p>
    <w:p w:rsidR="007A4303" w:rsidRPr="00925B7B" w:rsidRDefault="007A4303" w:rsidP="007A4303">
      <w:pPr>
        <w:pStyle w:val="term"/>
      </w:pPr>
      <w:proofErr w:type="gramStart"/>
      <w:r w:rsidRPr="00925B7B">
        <w:t>date</w:t>
      </w:r>
      <w:proofErr w:type="gramEnd"/>
      <w:r w:rsidRPr="00925B7B">
        <w:t> :</w:t>
      </w:r>
      <w:r>
        <w:t xml:space="preserve"> 1892-09</w:t>
      </w:r>
    </w:p>
    <w:p w:rsidR="007A4303" w:rsidRDefault="007A4303" w:rsidP="007A4303">
      <w:pPr>
        <w:pStyle w:val="term"/>
      </w:pPr>
      <w:proofErr w:type="spellStart"/>
      <w:proofErr w:type="gramStart"/>
      <w:r w:rsidRPr="00925B7B">
        <w:t>ref</w:t>
      </w:r>
      <w:proofErr w:type="spellEnd"/>
      <w:proofErr w:type="gramEnd"/>
      <w:r w:rsidRPr="00925B7B">
        <w:t xml:space="preserve"> : </w:t>
      </w:r>
      <w:r>
        <w:t>Tome VI, numéro 33, septembre 1892</w:t>
      </w:r>
      <w:r w:rsidRPr="00925B7B">
        <w:t xml:space="preserve">, </w:t>
      </w:r>
      <w:r>
        <w:t>p. 92-93 [92]</w:t>
      </w:r>
    </w:p>
    <w:p w:rsidR="007A4303" w:rsidRDefault="007A4303" w:rsidP="007A4303">
      <w:pPr>
        <w:pStyle w:val="byline"/>
      </w:pPr>
      <w:r>
        <w:t xml:space="preserve">G.-A. A. [Gabriel-Albert </w:t>
      </w:r>
      <w:proofErr w:type="spellStart"/>
      <w:r>
        <w:t>Aurier</w:t>
      </w:r>
      <w:proofErr w:type="spellEnd"/>
      <w:r>
        <w:t>]</w:t>
      </w:r>
    </w:p>
    <w:p w:rsidR="007A4303" w:rsidRPr="00CA4100" w:rsidRDefault="007A4303" w:rsidP="007A4303">
      <w:pPr>
        <w:pStyle w:val="bibl"/>
      </w:pPr>
      <w:r w:rsidRPr="00CA4100">
        <w:t>Tome VI, numéro 33, septembre 1892, p. 92-93 [92].</w:t>
      </w:r>
    </w:p>
    <w:p w:rsidR="007A4303" w:rsidRPr="00F8712A" w:rsidRDefault="007A4303" w:rsidP="007A4303">
      <w:pPr>
        <w:pStyle w:val="Corpsdetexte"/>
        <w:rPr>
          <w:rFonts w:cs="Times New Roman"/>
        </w:rPr>
      </w:pPr>
      <w:r w:rsidRPr="00F8712A">
        <w:rPr>
          <w:rFonts w:cs="Times New Roman"/>
        </w:rPr>
        <w:t>Acquisitions nouvelles</w:t>
      </w:r>
      <w:r>
        <w:rPr>
          <w:rFonts w:cs="Times New Roman"/>
        </w:rPr>
        <w:t> :</w:t>
      </w:r>
    </w:p>
    <w:p w:rsidR="007A4303" w:rsidRPr="00F8712A" w:rsidRDefault="007A4303" w:rsidP="007A4303">
      <w:pPr>
        <w:pStyle w:val="Corpsdetexte"/>
        <w:rPr>
          <w:rFonts w:cs="Times New Roman"/>
        </w:rPr>
      </w:pPr>
      <w:r w:rsidRPr="00F8712A">
        <w:rPr>
          <w:rFonts w:cs="Times New Roman"/>
        </w:rPr>
        <w:t>Un portrait de Jules II, bas-relief bronze attribué à Francia.</w:t>
      </w:r>
    </w:p>
    <w:p w:rsidR="007A4303" w:rsidRPr="00F8712A" w:rsidRDefault="007A4303" w:rsidP="007A4303">
      <w:pPr>
        <w:pStyle w:val="Corpsdetexte"/>
        <w:rPr>
          <w:rFonts w:cs="Times New Roman"/>
        </w:rPr>
      </w:pPr>
      <w:r w:rsidRPr="00F8712A">
        <w:rPr>
          <w:rFonts w:cs="Times New Roman"/>
        </w:rPr>
        <w:t xml:space="preserve">Une statuette bronze représentant un homme </w:t>
      </w:r>
      <w:r>
        <w:rPr>
          <w:rFonts w:cs="Times New Roman"/>
        </w:rPr>
        <w:t>nu (école vénitienne, h. 0,</w:t>
      </w:r>
      <w:r w:rsidRPr="00F8712A">
        <w:rPr>
          <w:rFonts w:cs="Times New Roman"/>
        </w:rPr>
        <w:t>40).</w:t>
      </w:r>
    </w:p>
    <w:p w:rsidR="007A4303" w:rsidRDefault="007A4303" w:rsidP="007A4303">
      <w:pPr>
        <w:pStyle w:val="Titre1"/>
      </w:pPr>
      <w:r>
        <w:t>Tome VI, numéro 34, octobre 1892</w:t>
      </w:r>
    </w:p>
    <w:p w:rsidR="007A4303" w:rsidRDefault="007A4303" w:rsidP="007A4303">
      <w:pPr>
        <w:pStyle w:val="Titre2"/>
      </w:pPr>
      <w:r>
        <w:t>Journaux et revues [extrait]</w:t>
      </w:r>
    </w:p>
    <w:p w:rsidR="007A4303" w:rsidRPr="00925B7B" w:rsidRDefault="007A4303" w:rsidP="007A4303">
      <w:pPr>
        <w:pStyle w:val="term"/>
      </w:pPr>
      <w:proofErr w:type="gramStart"/>
      <w:r w:rsidRPr="00925B7B">
        <w:t>id</w:t>
      </w:r>
      <w:proofErr w:type="gramEnd"/>
      <w:r w:rsidRPr="00925B7B">
        <w:t> : article-</w:t>
      </w:r>
      <w:r>
        <w:t>1892</w:t>
      </w:r>
      <w:r w:rsidRPr="00925B7B">
        <w:t>-</w:t>
      </w:r>
      <w:r>
        <w:t>10</w:t>
      </w:r>
      <w:r w:rsidRPr="00925B7B">
        <w:t>_</w:t>
      </w:r>
      <w:r>
        <w:t>182</w:t>
      </w:r>
    </w:p>
    <w:p w:rsidR="007A4303" w:rsidRPr="00925B7B" w:rsidRDefault="007A4303" w:rsidP="007A4303">
      <w:pPr>
        <w:pStyle w:val="term"/>
      </w:pPr>
      <w:proofErr w:type="gramStart"/>
      <w:r w:rsidRPr="00925B7B">
        <w:t>author</w:t>
      </w:r>
      <w:proofErr w:type="gramEnd"/>
      <w:r w:rsidRPr="00925B7B">
        <w:t xml:space="preserve"> : </w:t>
      </w:r>
      <w:r>
        <w:t>Gourmont, Remy de (1858-1915)</w:t>
      </w:r>
    </w:p>
    <w:p w:rsidR="007A4303" w:rsidRPr="00925B7B" w:rsidRDefault="007A4303" w:rsidP="007A4303">
      <w:pPr>
        <w:pStyle w:val="term"/>
      </w:pPr>
      <w:proofErr w:type="gramStart"/>
      <w:r>
        <w:t>signed</w:t>
      </w:r>
      <w:proofErr w:type="gramEnd"/>
      <w:r>
        <w:t> : R. G.</w:t>
      </w:r>
    </w:p>
    <w:p w:rsidR="007A4303" w:rsidRDefault="007A4303" w:rsidP="007A4303">
      <w:pPr>
        <w:pStyle w:val="term"/>
      </w:pPr>
      <w:proofErr w:type="gramStart"/>
      <w:r w:rsidRPr="00925B7B">
        <w:t>section</w:t>
      </w:r>
      <w:proofErr w:type="gramEnd"/>
      <w:r w:rsidRPr="00925B7B">
        <w:t xml:space="preserve"> : </w:t>
      </w:r>
      <w:r>
        <w:t>Journaux et revues</w:t>
      </w:r>
    </w:p>
    <w:p w:rsidR="007A4303" w:rsidRDefault="007A4303" w:rsidP="007A4303">
      <w:pPr>
        <w:pStyle w:val="term"/>
      </w:pPr>
      <w:proofErr w:type="gramStart"/>
      <w:r w:rsidRPr="00925B7B">
        <w:t>title</w:t>
      </w:r>
      <w:proofErr w:type="gramEnd"/>
      <w:r w:rsidRPr="00925B7B">
        <w:t xml:space="preserve"> : </w:t>
      </w:r>
      <w:r>
        <w:t>Journaux et revues [extraits]</w:t>
      </w:r>
    </w:p>
    <w:p w:rsidR="007A4303" w:rsidRPr="00925B7B" w:rsidRDefault="007A4303" w:rsidP="007A4303">
      <w:pPr>
        <w:pStyle w:val="term"/>
      </w:pPr>
      <w:proofErr w:type="gramStart"/>
      <w:r w:rsidRPr="00925B7B">
        <w:t>date</w:t>
      </w:r>
      <w:proofErr w:type="gramEnd"/>
      <w:r w:rsidRPr="00925B7B">
        <w:t> :</w:t>
      </w:r>
      <w:r>
        <w:t xml:space="preserve"> 1892-10</w:t>
      </w:r>
    </w:p>
    <w:p w:rsidR="007A4303" w:rsidRDefault="007A4303" w:rsidP="007A4303">
      <w:pPr>
        <w:pStyle w:val="term"/>
      </w:pPr>
      <w:proofErr w:type="spellStart"/>
      <w:proofErr w:type="gramStart"/>
      <w:r w:rsidRPr="00925B7B">
        <w:lastRenderedPageBreak/>
        <w:t>ref</w:t>
      </w:r>
      <w:proofErr w:type="spellEnd"/>
      <w:proofErr w:type="gramEnd"/>
      <w:r w:rsidRPr="00925B7B">
        <w:t xml:space="preserve"> : </w:t>
      </w:r>
      <w:r>
        <w:t>Tome VI, numéro 34, octobre 1892</w:t>
      </w:r>
      <w:r w:rsidRPr="00925B7B">
        <w:t xml:space="preserve">, </w:t>
      </w:r>
      <w:r>
        <w:t>p. 178-185 [182]</w:t>
      </w:r>
    </w:p>
    <w:p w:rsidR="007A4303" w:rsidRPr="00B260A4" w:rsidRDefault="007A4303" w:rsidP="007A4303">
      <w:pPr>
        <w:pStyle w:val="byline"/>
      </w:pPr>
      <w:r>
        <w:t>R. G. [Remy de Gourmont]</w:t>
      </w:r>
      <w:r w:rsidRPr="00B260A4">
        <w:t>.</w:t>
      </w:r>
    </w:p>
    <w:p w:rsidR="007A4303" w:rsidRPr="00CA4100" w:rsidRDefault="007A4303" w:rsidP="007A4303">
      <w:pPr>
        <w:pStyle w:val="bibl"/>
      </w:pPr>
      <w:r w:rsidRPr="00CA4100">
        <w:t>Tome VI, numéro 34, octobre 1892, p. 178-185 [182].</w:t>
      </w:r>
    </w:p>
    <w:p w:rsidR="007A4303" w:rsidRPr="00F8712A" w:rsidRDefault="007A4303" w:rsidP="007A4303">
      <w:pPr>
        <w:pStyle w:val="Corpsdetexte"/>
        <w:rPr>
          <w:rFonts w:cs="Times New Roman"/>
        </w:rPr>
      </w:pPr>
      <w:r w:rsidRPr="00F8712A">
        <w:rPr>
          <w:rFonts w:cs="Times New Roman"/>
        </w:rPr>
        <w:t>[…]</w:t>
      </w:r>
    </w:p>
    <w:p w:rsidR="007A4303" w:rsidRPr="00F8712A" w:rsidRDefault="007A4303" w:rsidP="007A4303">
      <w:pPr>
        <w:pStyle w:val="Corpsdetexte"/>
        <w:rPr>
          <w:rFonts w:cs="Times New Roman"/>
        </w:rPr>
      </w:pPr>
      <w:r w:rsidRPr="00F8712A">
        <w:rPr>
          <w:rFonts w:cs="Times New Roman"/>
        </w:rPr>
        <w:t xml:space="preserve">Dans la </w:t>
      </w:r>
      <w:r w:rsidRPr="00F8712A">
        <w:rPr>
          <w:rFonts w:cs="Times New Roman"/>
          <w:b/>
        </w:rPr>
        <w:t xml:space="preserve">Vita </w:t>
      </w:r>
      <w:proofErr w:type="spellStart"/>
      <w:r w:rsidRPr="00F8712A">
        <w:rPr>
          <w:rFonts w:cs="Times New Roman"/>
          <w:b/>
        </w:rPr>
        <w:t>Moderna</w:t>
      </w:r>
      <w:proofErr w:type="spellEnd"/>
      <w:r w:rsidRPr="00F8712A">
        <w:rPr>
          <w:rFonts w:cs="Times New Roman"/>
        </w:rPr>
        <w:t xml:space="preserve"> (4 septembre)</w:t>
      </w:r>
      <w:r>
        <w:rPr>
          <w:rFonts w:cs="Times New Roman"/>
        </w:rPr>
        <w:t>, une curieuse notice sur le P. </w:t>
      </w:r>
      <w:r w:rsidRPr="00F8712A">
        <w:rPr>
          <w:rFonts w:cs="Times New Roman"/>
        </w:rPr>
        <w:t xml:space="preserve">Antonino </w:t>
      </w:r>
      <w:proofErr w:type="spellStart"/>
      <w:r w:rsidRPr="00F8712A">
        <w:rPr>
          <w:rFonts w:cs="Times New Roman"/>
        </w:rPr>
        <w:t>Arguis</w:t>
      </w:r>
      <w:proofErr w:type="spellEnd"/>
      <w:r w:rsidRPr="00F8712A">
        <w:rPr>
          <w:rFonts w:cs="Times New Roman"/>
        </w:rPr>
        <w:t xml:space="preserve"> de </w:t>
      </w:r>
      <w:proofErr w:type="spellStart"/>
      <w:r w:rsidRPr="00F8712A">
        <w:rPr>
          <w:rFonts w:cs="Times New Roman"/>
        </w:rPr>
        <w:t>V</w:t>
      </w:r>
      <w:r>
        <w:rPr>
          <w:rFonts w:cs="Times New Roman"/>
        </w:rPr>
        <w:t>elasco</w:t>
      </w:r>
      <w:proofErr w:type="spellEnd"/>
      <w:r>
        <w:rPr>
          <w:rFonts w:cs="Times New Roman"/>
        </w:rPr>
        <w:t xml:space="preserve">, clerc régulier théatin </w:t>
      </w:r>
      <w:r w:rsidRPr="00F8712A">
        <w:rPr>
          <w:rFonts w:cs="Times New Roman"/>
        </w:rPr>
        <w:t xml:space="preserve">et agent théâtral. Cela se passait au </w:t>
      </w:r>
      <w:proofErr w:type="spellStart"/>
      <w:r w:rsidRPr="00F8712A">
        <w:rPr>
          <w:rFonts w:cs="Times New Roman"/>
          <w:smallCaps/>
        </w:rPr>
        <w:t>xvii</w:t>
      </w:r>
      <w:r w:rsidRPr="00E554D0">
        <w:rPr>
          <w:vertAlign w:val="superscript"/>
        </w:rPr>
        <w:t>e</w:t>
      </w:r>
      <w:proofErr w:type="spellEnd"/>
      <w:r w:rsidRPr="00F8712A">
        <w:rPr>
          <w:rFonts w:cs="Times New Roman"/>
        </w:rPr>
        <w:t> siècle, à Mantoue, puis à Modène où le R. P. était, de plus, résident pour S. </w:t>
      </w:r>
      <w:r>
        <w:rPr>
          <w:rFonts w:cs="Times New Roman"/>
        </w:rPr>
        <w:t>M. </w:t>
      </w:r>
      <w:r w:rsidRPr="00F8712A">
        <w:rPr>
          <w:rFonts w:cs="Times New Roman"/>
        </w:rPr>
        <w:t>Catholique</w:t>
      </w:r>
      <w:r>
        <w:rPr>
          <w:rFonts w:cs="Times New Roman"/>
        </w:rPr>
        <w:t> :</w:t>
      </w:r>
      <w:r w:rsidRPr="00F8712A">
        <w:rPr>
          <w:rFonts w:cs="Times New Roman"/>
        </w:rPr>
        <w:t xml:space="preserve"> </w:t>
      </w:r>
      <w:r w:rsidR="00AE3F74">
        <w:rPr>
          <w:rFonts w:cs="Times New Roman"/>
        </w:rPr>
        <w:t>i</w:t>
      </w:r>
      <w:r w:rsidR="00AE3F74" w:rsidRPr="00F8712A">
        <w:rPr>
          <w:rFonts w:cs="Times New Roman"/>
        </w:rPr>
        <w:t xml:space="preserve">l </w:t>
      </w:r>
      <w:r w:rsidRPr="00F8712A">
        <w:rPr>
          <w:rFonts w:cs="Times New Roman"/>
        </w:rPr>
        <w:t>embauchait les ténors et les ballerines, veillait sur la voix des uns, sur les jambes et la vertu des autres. Ses correspondants lui rendent compte de la conduite des sujets qu</w:t>
      </w:r>
      <w:r>
        <w:rPr>
          <w:rFonts w:cs="Times New Roman"/>
        </w:rPr>
        <w:t>’</w:t>
      </w:r>
      <w:r w:rsidRPr="00F8712A">
        <w:rPr>
          <w:rFonts w:cs="Times New Roman"/>
        </w:rPr>
        <w:t>il a placés</w:t>
      </w:r>
      <w:r>
        <w:rPr>
          <w:rFonts w:cs="Times New Roman"/>
        </w:rPr>
        <w:t> </w:t>
      </w:r>
      <w:r w:rsidRPr="00897288">
        <w:rPr>
          <w:rStyle w:val="quotec"/>
        </w:rPr>
        <w:t xml:space="preserve">: « … La Signora </w:t>
      </w:r>
      <w:proofErr w:type="spellStart"/>
      <w:r w:rsidRPr="00897288">
        <w:rPr>
          <w:rStyle w:val="quotec"/>
        </w:rPr>
        <w:t>Appolonia</w:t>
      </w:r>
      <w:proofErr w:type="spellEnd"/>
      <w:r w:rsidRPr="00897288">
        <w:rPr>
          <w:rStyle w:val="quotec"/>
        </w:rPr>
        <w:t xml:space="preserve"> conserve toujours sa candeur et sa modestie… »</w:t>
      </w:r>
      <w:r>
        <w:rPr>
          <w:rFonts w:cs="Times New Roman"/>
        </w:rPr>
        <w:t xml:space="preserve"> — </w:t>
      </w:r>
      <w:r w:rsidRPr="00F8712A">
        <w:rPr>
          <w:rFonts w:cs="Times New Roman"/>
        </w:rPr>
        <w:t xml:space="preserve">La même revue annonce une traduction italienne des </w:t>
      </w:r>
      <w:r w:rsidRPr="00F8712A">
        <w:rPr>
          <w:rFonts w:cs="Times New Roman"/>
          <w:i/>
        </w:rPr>
        <w:t>Cenci</w:t>
      </w:r>
      <w:r w:rsidRPr="00F8712A">
        <w:rPr>
          <w:rFonts w:cs="Times New Roman"/>
        </w:rPr>
        <w:t xml:space="preserve"> de Shelley.</w:t>
      </w:r>
    </w:p>
    <w:p w:rsidR="007A4303" w:rsidRDefault="007A4303" w:rsidP="007A4303">
      <w:pPr>
        <w:pStyle w:val="Titre1"/>
      </w:pPr>
      <w:r>
        <w:t>Tome VI, numéro 35, novembre 1892</w:t>
      </w:r>
    </w:p>
    <w:p w:rsidR="007A4303" w:rsidRPr="00CA4100" w:rsidRDefault="007A4303" w:rsidP="007A4303">
      <w:pPr>
        <w:pStyle w:val="Titre2"/>
      </w:pPr>
      <w:r>
        <w:t xml:space="preserve">Les Livres. </w:t>
      </w:r>
      <w:r>
        <w:br/>
      </w:r>
      <w:r w:rsidRPr="00CA4100">
        <w:rPr>
          <w:i/>
        </w:rPr>
        <w:t>Nudo</w:t>
      </w:r>
      <w:r w:rsidRPr="00CA4100">
        <w:t>, monologhi e scene, par Giuseppe Gramegna (Torre Annunziata, Casa editrice Giuseppe Maggi)</w:t>
      </w:r>
    </w:p>
    <w:p w:rsidR="007A4303" w:rsidRPr="00CA4100" w:rsidRDefault="007A4303" w:rsidP="007A4303">
      <w:pPr>
        <w:pStyle w:val="term"/>
      </w:pPr>
      <w:r w:rsidRPr="00CA4100">
        <w:t>id : article-1892-11_274</w:t>
      </w:r>
    </w:p>
    <w:p w:rsidR="007A4303" w:rsidRPr="00CA4100" w:rsidRDefault="007A4303" w:rsidP="007A4303">
      <w:pPr>
        <w:pStyle w:val="term"/>
      </w:pPr>
      <w:r w:rsidRPr="00CA4100">
        <w:t>author : Zanoni, A.</w:t>
      </w:r>
    </w:p>
    <w:p w:rsidR="007A4303" w:rsidRPr="00CA4100" w:rsidRDefault="007A4303" w:rsidP="007A4303">
      <w:pPr>
        <w:pStyle w:val="term"/>
      </w:pPr>
      <w:r w:rsidRPr="00CA4100">
        <w:t>signed : Z.</w:t>
      </w:r>
    </w:p>
    <w:p w:rsidR="007A4303" w:rsidRPr="00CA4100" w:rsidRDefault="007A4303" w:rsidP="007A4303">
      <w:pPr>
        <w:pStyle w:val="term"/>
      </w:pPr>
      <w:r w:rsidRPr="00CA4100">
        <w:t>section : Les Livres</w:t>
      </w:r>
    </w:p>
    <w:p w:rsidR="007A4303" w:rsidRPr="00CA4100" w:rsidRDefault="007A4303" w:rsidP="007A4303">
      <w:pPr>
        <w:pStyle w:val="term"/>
      </w:pPr>
      <w:r w:rsidRPr="00CA4100">
        <w:t xml:space="preserve">title : </w:t>
      </w:r>
      <w:r w:rsidRPr="00CA4100">
        <w:rPr>
          <w:i/>
        </w:rPr>
        <w:t>Nudo</w:t>
      </w:r>
      <w:r w:rsidRPr="00CA4100">
        <w:t>, monologhi e scene, par Giuseppe Gramegna (Torre Annunziata, Casa editrice Giuseppe Maggi)</w:t>
      </w:r>
    </w:p>
    <w:p w:rsidR="007A4303" w:rsidRPr="00CA4100" w:rsidRDefault="007A4303" w:rsidP="007A4303">
      <w:pPr>
        <w:pStyle w:val="term"/>
      </w:pPr>
      <w:r w:rsidRPr="00CA4100">
        <w:t>date : 1892-11</w:t>
      </w:r>
    </w:p>
    <w:p w:rsidR="007A4303" w:rsidRPr="00CA4100" w:rsidRDefault="007A4303" w:rsidP="007A4303">
      <w:pPr>
        <w:pStyle w:val="term"/>
      </w:pPr>
      <w:r w:rsidRPr="00CA4100">
        <w:t>ref : Tome VI, numéro 35, novembre 1892, p. 268-275 [274]</w:t>
      </w:r>
    </w:p>
    <w:p w:rsidR="007A4303" w:rsidRPr="00CA4100" w:rsidRDefault="007A4303" w:rsidP="007A4303">
      <w:pPr>
        <w:pStyle w:val="byline"/>
      </w:pPr>
      <w:r w:rsidRPr="00CA4100">
        <w:t>Z. [A. Zanoni].</w:t>
      </w:r>
    </w:p>
    <w:p w:rsidR="007A4303" w:rsidRPr="00CA4100" w:rsidRDefault="007A4303" w:rsidP="007A4303">
      <w:pPr>
        <w:pStyle w:val="bibl"/>
      </w:pPr>
      <w:r w:rsidRPr="00CA4100">
        <w:t>Tome VI, numéro 35, novembre 1892, p. 268-275 [274].</w:t>
      </w:r>
    </w:p>
    <w:p w:rsidR="007A4303" w:rsidRPr="00F8712A" w:rsidRDefault="007A4303" w:rsidP="007A4303">
      <w:pPr>
        <w:pStyle w:val="Corpsdetexte"/>
        <w:rPr>
          <w:rFonts w:cs="Times New Roman"/>
        </w:rPr>
      </w:pPr>
      <w:r w:rsidRPr="00F8712A">
        <w:rPr>
          <w:rFonts w:cs="Times New Roman"/>
        </w:rPr>
        <w:t>Ce recueil de dialogues et monologues a eu, paraît-il, un certain succès</w:t>
      </w:r>
      <w:r>
        <w:rPr>
          <w:rFonts w:cs="Times New Roman"/>
        </w:rPr>
        <w:t> ;</w:t>
      </w:r>
      <w:r w:rsidRPr="00F8712A">
        <w:rPr>
          <w:rFonts w:cs="Times New Roman"/>
        </w:rPr>
        <w:t xml:space="preserve"> que dis-je</w:t>
      </w:r>
      <w:r>
        <w:rPr>
          <w:rFonts w:cs="Times New Roman"/>
        </w:rPr>
        <w:t> ?</w:t>
      </w:r>
      <w:r w:rsidRPr="00F8712A">
        <w:rPr>
          <w:rFonts w:cs="Times New Roman"/>
        </w:rPr>
        <w:t xml:space="preserve"> un immense succès</w:t>
      </w:r>
      <w:r>
        <w:rPr>
          <w:rFonts w:cs="Times New Roman"/>
        </w:rPr>
        <w:t> !</w:t>
      </w:r>
      <w:r w:rsidRPr="00F8712A">
        <w:rPr>
          <w:rFonts w:cs="Times New Roman"/>
        </w:rPr>
        <w:t xml:space="preserve"> L</w:t>
      </w:r>
      <w:r>
        <w:rPr>
          <w:rFonts w:cs="Times New Roman"/>
        </w:rPr>
        <w:t>’</w:t>
      </w:r>
      <w:r w:rsidRPr="00F8712A">
        <w:rPr>
          <w:rFonts w:cs="Times New Roman"/>
        </w:rPr>
        <w:t>éditeur nous en prévient avec raison, mais qu</w:t>
      </w:r>
      <w:r>
        <w:rPr>
          <w:rFonts w:cs="Times New Roman"/>
        </w:rPr>
        <w:t>’</w:t>
      </w:r>
      <w:r w:rsidRPr="00F8712A">
        <w:rPr>
          <w:rFonts w:cs="Times New Roman"/>
        </w:rPr>
        <w:t>il ne croie pas que cela puisse influencer notre sentiment.</w:t>
      </w:r>
    </w:p>
    <w:p w:rsidR="001927AA" w:rsidRPr="007A4303" w:rsidRDefault="007A4303" w:rsidP="007A4303">
      <w:pPr>
        <w:pStyle w:val="Corpsdetexte"/>
        <w:rPr>
          <w:rFonts w:cs="Times New Roman"/>
        </w:rPr>
      </w:pPr>
      <w:r w:rsidRPr="00F8712A">
        <w:rPr>
          <w:rFonts w:cs="Times New Roman"/>
        </w:rPr>
        <w:t>C</w:t>
      </w:r>
      <w:r>
        <w:rPr>
          <w:rFonts w:cs="Times New Roman"/>
        </w:rPr>
        <w:t>’</w:t>
      </w:r>
      <w:r w:rsidRPr="00F8712A">
        <w:rPr>
          <w:rFonts w:cs="Times New Roman"/>
        </w:rPr>
        <w:t>est avec une parfaite spontanéité que nous rendons grâce à l</w:t>
      </w:r>
      <w:r>
        <w:rPr>
          <w:rFonts w:cs="Times New Roman"/>
        </w:rPr>
        <w:t>’</w:t>
      </w:r>
      <w:r w:rsidRPr="00F8712A">
        <w:rPr>
          <w:rFonts w:cs="Times New Roman"/>
        </w:rPr>
        <w:t>auteur de nous avoir initié au genre d</w:t>
      </w:r>
      <w:r>
        <w:rPr>
          <w:rFonts w:cs="Times New Roman"/>
        </w:rPr>
        <w:t>’</w:t>
      </w:r>
      <w:r w:rsidRPr="00F8712A">
        <w:rPr>
          <w:rFonts w:cs="Times New Roman"/>
        </w:rPr>
        <w:t>esprit où se plaisent les Napolitains d</w:t>
      </w:r>
      <w:r>
        <w:rPr>
          <w:rFonts w:cs="Times New Roman"/>
        </w:rPr>
        <w:t>’</w:t>
      </w:r>
      <w:r w:rsidRPr="00F8712A">
        <w:rPr>
          <w:rFonts w:cs="Times New Roman"/>
        </w:rPr>
        <w:t>aujourd</w:t>
      </w:r>
      <w:r>
        <w:rPr>
          <w:rFonts w:cs="Times New Roman"/>
        </w:rPr>
        <w:t>’</w:t>
      </w:r>
      <w:r w:rsidRPr="00F8712A">
        <w:rPr>
          <w:rFonts w:cs="Times New Roman"/>
        </w:rPr>
        <w:t xml:space="preserve">hui. Il y a des illustrations </w:t>
      </w:r>
      <w:r>
        <w:rPr>
          <w:rFonts w:cs="Times New Roman"/>
        </w:rPr>
        <w:t>« </w:t>
      </w:r>
      <w:r w:rsidRPr="00F8712A">
        <w:rPr>
          <w:rFonts w:cs="Times New Roman"/>
        </w:rPr>
        <w:t>comiques</w:t>
      </w:r>
      <w:r>
        <w:rPr>
          <w:rFonts w:cs="Times New Roman"/>
        </w:rPr>
        <w:t> »</w:t>
      </w:r>
      <w:r w:rsidRPr="00F8712A">
        <w:rPr>
          <w:rFonts w:cs="Times New Roman"/>
        </w:rPr>
        <w:t xml:space="preserve"> en rouge, en bleu, en vert, en violet, qui ne sont pas moins spirituelles que le texte</w:t>
      </w:r>
      <w:r>
        <w:rPr>
          <w:rFonts w:cs="Times New Roman"/>
        </w:rPr>
        <w:t> ;</w:t>
      </w:r>
      <w:r w:rsidRPr="00F8712A">
        <w:rPr>
          <w:rFonts w:cs="Times New Roman"/>
        </w:rPr>
        <w:t xml:space="preserve"> elles ont la finesse et l</w:t>
      </w:r>
      <w:r>
        <w:rPr>
          <w:rFonts w:cs="Times New Roman"/>
        </w:rPr>
        <w:t>’</w:t>
      </w:r>
      <w:r w:rsidRPr="00F8712A">
        <w:rPr>
          <w:rFonts w:cs="Times New Roman"/>
        </w:rPr>
        <w:t>inattendu des</w:t>
      </w:r>
      <w:r>
        <w:rPr>
          <w:rFonts w:cs="Times New Roman"/>
        </w:rPr>
        <w:t xml:space="preserve"> images des Mars et des </w:t>
      </w:r>
      <w:proofErr w:type="spellStart"/>
      <w:r>
        <w:rPr>
          <w:rFonts w:cs="Times New Roman"/>
        </w:rPr>
        <w:t>Draner</w:t>
      </w:r>
      <w:proofErr w:type="spellEnd"/>
      <w:r>
        <w:rPr>
          <w:rFonts w:cs="Times New Roman"/>
        </w:rPr>
        <w:t>.</w:t>
      </w:r>
    </w:p>
    <w:sectPr w:rsidR="001927AA" w:rsidRPr="007A430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652" w:rsidRDefault="00802652" w:rsidP="007A4303">
      <w:pPr>
        <w:spacing w:after="0" w:line="240" w:lineRule="auto"/>
      </w:pPr>
      <w:r>
        <w:separator/>
      </w:r>
    </w:p>
  </w:endnote>
  <w:endnote w:type="continuationSeparator" w:id="0">
    <w:p w:rsidR="00802652" w:rsidRDefault="00802652" w:rsidP="007A4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lbany">
    <w:altName w:val="Arial"/>
    <w:charset w:val="00"/>
    <w:family w:val="swiss"/>
    <w:pitch w:val="variable"/>
  </w:font>
  <w:font w:name="Liberation Serif">
    <w:panose1 w:val="02020603050405020304"/>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Thorndale">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652" w:rsidRDefault="00802652" w:rsidP="007A4303">
      <w:pPr>
        <w:spacing w:after="0" w:line="240" w:lineRule="auto"/>
      </w:pPr>
      <w:r>
        <w:separator/>
      </w:r>
    </w:p>
  </w:footnote>
  <w:footnote w:type="continuationSeparator" w:id="0">
    <w:p w:rsidR="00802652" w:rsidRDefault="00802652" w:rsidP="007A4303">
      <w:pPr>
        <w:spacing w:after="0" w:line="240" w:lineRule="auto"/>
      </w:pPr>
      <w:r>
        <w:continuationSeparator/>
      </w:r>
    </w:p>
  </w:footnote>
  <w:footnote w:id="1">
    <w:p w:rsidR="007A4303" w:rsidRDefault="007A4303" w:rsidP="007A4303">
      <w:pPr>
        <w:pStyle w:val="Notedebasdepage"/>
      </w:pPr>
      <w:r>
        <w:rPr>
          <w:rStyle w:val="Appelnotedebasdep"/>
        </w:rPr>
        <w:footnoteRef/>
      </w:r>
      <w:r w:rsidRPr="00CA4100">
        <w:t xml:space="preserve"> </w:t>
      </w:r>
      <w:r w:rsidRPr="00CA4100">
        <w:rPr>
          <w:i/>
        </w:rPr>
        <w:t>Boethius, an essay</w:t>
      </w:r>
      <w:r w:rsidRPr="00CA4100">
        <w:t xml:space="preserve">, by Hugh Fraser Stewart (Londres, </w:t>
      </w:r>
      <w:proofErr w:type="spellStart"/>
      <w:r w:rsidRPr="00CA4100">
        <w:t>Blackwood</w:t>
      </w:r>
      <w:proofErr w:type="spellEnd"/>
      <w:r w:rsidRPr="00CA4100">
        <w:t>)</w:t>
      </w:r>
      <w:proofErr w:type="gramStart"/>
      <w:r w:rsidRPr="00CA4100">
        <w:t>.—</w:t>
      </w:r>
      <w:proofErr w:type="gramEnd"/>
      <w:r w:rsidRPr="00CA4100">
        <w:t xml:space="preserve"> </w:t>
      </w:r>
      <w:r w:rsidRPr="00F8712A">
        <w:t xml:space="preserve">Cet ouvrage est un </w:t>
      </w:r>
      <w:r w:rsidRPr="00F8712A">
        <w:rPr>
          <w:i/>
        </w:rPr>
        <w:t>manuel</w:t>
      </w:r>
      <w:r w:rsidRPr="00F8712A">
        <w:t xml:space="preserve"> de Boèce, un très bon travail d</w:t>
      </w:r>
      <w:r>
        <w:t>’</w:t>
      </w:r>
      <w:r w:rsidRPr="00F8712A">
        <w:t>érudition où tout est dit avec méthode et sobriété.</w:t>
      </w:r>
    </w:p>
  </w:footnote>
  <w:footnote w:id="2">
    <w:p w:rsidR="007A4303" w:rsidRPr="00CA4100" w:rsidRDefault="007A4303" w:rsidP="007A4303">
      <w:pPr>
        <w:pStyle w:val="Notedebasdepage"/>
      </w:pPr>
      <w:r>
        <w:rPr>
          <w:rStyle w:val="Appelnotedebasdep"/>
        </w:rPr>
        <w:footnoteRef/>
      </w:r>
      <w:r w:rsidRPr="00CA4100">
        <w:t xml:space="preserve"> </w:t>
      </w:r>
      <w:r w:rsidRPr="00CA4100">
        <w:rPr>
          <w:i/>
        </w:rPr>
        <w:t>Hermae vetustissimi theologi Pastor</w:t>
      </w:r>
      <w:r w:rsidRPr="00CA4100">
        <w:t xml:space="preserve"> ; à la suite de </w:t>
      </w:r>
      <w:r w:rsidRPr="00CA4100">
        <w:rPr>
          <w:i/>
        </w:rPr>
        <w:t>Claudiani Mamerti De Statu Animae</w:t>
      </w:r>
      <w:r w:rsidRPr="00CA4100">
        <w:t xml:space="preserve"> (Cygneae, 1655, in-16).</w:t>
      </w:r>
    </w:p>
  </w:footnote>
  <w:footnote w:id="3">
    <w:p w:rsidR="007A4303" w:rsidRDefault="007A4303" w:rsidP="007A4303">
      <w:pPr>
        <w:pStyle w:val="Notedebasdepage"/>
      </w:pPr>
      <w:r>
        <w:rPr>
          <w:rStyle w:val="Appelnotedebasdep"/>
        </w:rPr>
        <w:footnoteRef/>
      </w:r>
      <w:r>
        <w:t xml:space="preserve"> </w:t>
      </w:r>
      <w:r w:rsidRPr="00F8712A">
        <w:t>Voir le chapitre intitulé</w:t>
      </w:r>
      <w:r>
        <w:t> :</w:t>
      </w:r>
      <w:r w:rsidRPr="00F8712A">
        <w:t xml:space="preserve"> </w:t>
      </w:r>
      <w:proofErr w:type="spellStart"/>
      <w:r w:rsidRPr="00F8712A">
        <w:rPr>
          <w:i/>
        </w:rPr>
        <w:t>Boethius</w:t>
      </w:r>
      <w:proofErr w:type="spellEnd"/>
      <w:r w:rsidRPr="00F8712A">
        <w:rPr>
          <w:i/>
        </w:rPr>
        <w:t xml:space="preserve"> and the </w:t>
      </w:r>
      <w:proofErr w:type="spellStart"/>
      <w:r w:rsidRPr="00F8712A">
        <w:rPr>
          <w:i/>
        </w:rPr>
        <w:t>scholastic</w:t>
      </w:r>
      <w:proofErr w:type="spellEnd"/>
      <w:r w:rsidRPr="00F8712A">
        <w:rPr>
          <w:i/>
        </w:rPr>
        <w:t xml:space="preserve"> </w:t>
      </w:r>
      <w:proofErr w:type="spellStart"/>
      <w:r w:rsidRPr="00F8712A">
        <w:rPr>
          <w:i/>
        </w:rPr>
        <w:t>problem</w:t>
      </w:r>
      <w:proofErr w:type="spellEnd"/>
      <w:r w:rsidRPr="00F8712A">
        <w:t xml:space="preserve">. — Cf. </w:t>
      </w:r>
      <w:r>
        <w:t>B. </w:t>
      </w:r>
      <w:proofErr w:type="spellStart"/>
      <w:r w:rsidRPr="00F8712A">
        <w:t>Hauréau</w:t>
      </w:r>
      <w:proofErr w:type="spellEnd"/>
      <w:r w:rsidRPr="00F8712A">
        <w:t xml:space="preserve">, </w:t>
      </w:r>
      <w:r w:rsidRPr="00F8712A">
        <w:rPr>
          <w:i/>
        </w:rPr>
        <w:t>Histoire de la philosophie scolastique</w:t>
      </w:r>
      <w:r w:rsidRPr="00F8712A">
        <w:t>, t. I</w:t>
      </w:r>
      <w:r w:rsidRPr="0057373A">
        <w:rPr>
          <w:vertAlign w:val="superscript"/>
        </w:rPr>
        <w:t>er</w:t>
      </w:r>
      <w:r w:rsidRPr="00F8712A">
        <w:t>.</w:t>
      </w:r>
    </w:p>
  </w:footnote>
  <w:footnote w:id="4">
    <w:p w:rsidR="007A4303" w:rsidRDefault="007A4303" w:rsidP="007A4303">
      <w:pPr>
        <w:pStyle w:val="Notedebasdepage"/>
      </w:pPr>
      <w:r>
        <w:rPr>
          <w:rStyle w:val="Appelnotedebasdep"/>
        </w:rPr>
        <w:footnoteRef/>
      </w:r>
      <w:r w:rsidRPr="00CA4100">
        <w:rPr>
          <w:lang w:val="it-IT"/>
        </w:rPr>
        <w:t xml:space="preserve"> </w:t>
      </w:r>
      <w:r w:rsidRPr="00CA4100">
        <w:rPr>
          <w:i/>
          <w:lang w:val="it-IT"/>
        </w:rPr>
        <w:t>Libri e Teatro.</w:t>
      </w:r>
      <w:r w:rsidRPr="00CA4100">
        <w:rPr>
          <w:lang w:val="it-IT"/>
        </w:rPr>
        <w:t xml:space="preserve"> Luigi Capuana. 1 vol. (Niccolo Giannotta, editore. Catane. </w:t>
      </w:r>
      <w:r w:rsidRPr="00F8712A">
        <w:t>1892.)</w:t>
      </w:r>
    </w:p>
  </w:footnote>
  <w:footnote w:id="5">
    <w:p w:rsidR="007A4303" w:rsidRDefault="007A4303" w:rsidP="007A4303">
      <w:pPr>
        <w:pStyle w:val="Notedebasdepage"/>
      </w:pPr>
      <w:r>
        <w:rPr>
          <w:rStyle w:val="Appelnotedebasdep"/>
        </w:rPr>
        <w:footnoteRef/>
      </w:r>
      <w:r>
        <w:t xml:space="preserve"> </w:t>
      </w:r>
      <w:r w:rsidRPr="00F8712A">
        <w:t xml:space="preserve">Il y aura, au Moyen-Âge, une curieuse interprétation de </w:t>
      </w:r>
      <w:proofErr w:type="spellStart"/>
      <w:r w:rsidRPr="00F8712A">
        <w:t>l</w:t>
      </w:r>
      <w:r>
        <w:t>’</w:t>
      </w:r>
      <w:r w:rsidRPr="00F8712A">
        <w:rPr>
          <w:i/>
        </w:rPr>
        <w:t>arbor</w:t>
      </w:r>
      <w:proofErr w:type="spellEnd"/>
      <w:r w:rsidRPr="00F8712A">
        <w:rPr>
          <w:i/>
        </w:rPr>
        <w:t xml:space="preserve"> </w:t>
      </w:r>
      <w:proofErr w:type="spellStart"/>
      <w:r w:rsidRPr="00F8712A">
        <w:rPr>
          <w:i/>
        </w:rPr>
        <w:t>decora</w:t>
      </w:r>
      <w:proofErr w:type="spellEnd"/>
      <w:r w:rsidRPr="00F8712A">
        <w:rPr>
          <w:i/>
        </w:rPr>
        <w:t xml:space="preserve"> et </w:t>
      </w:r>
      <w:proofErr w:type="spellStart"/>
      <w:r w:rsidRPr="00F8712A">
        <w:rPr>
          <w:i/>
        </w:rPr>
        <w:t>fulgida</w:t>
      </w:r>
      <w:proofErr w:type="spellEnd"/>
      <w:r w:rsidRPr="00B76F1A">
        <w:t xml:space="preserve">, </w:t>
      </w:r>
      <w:r w:rsidRPr="00F8712A">
        <w:rPr>
          <w:smallCaps/>
        </w:rPr>
        <w:t>xii</w:t>
      </w:r>
      <w:r w:rsidRPr="00E554D0">
        <w:rPr>
          <w:vertAlign w:val="superscript"/>
        </w:rPr>
        <w:t>e</w:t>
      </w:r>
      <w:r w:rsidRPr="00F8712A">
        <w:t xml:space="preserve"> et </w:t>
      </w:r>
      <w:proofErr w:type="spellStart"/>
      <w:r w:rsidRPr="00F8712A">
        <w:rPr>
          <w:smallCaps/>
        </w:rPr>
        <w:t>xiii</w:t>
      </w:r>
      <w:r w:rsidRPr="00E554D0">
        <w:rPr>
          <w:vertAlign w:val="superscript"/>
        </w:rPr>
        <w:t>e</w:t>
      </w:r>
      <w:proofErr w:type="spellEnd"/>
      <w:r w:rsidRPr="00F8712A">
        <w:t> siècles. La Croix sera un arbre équarri, ou seulement ébranché, ayant encore la couleur verdâtre de l</w:t>
      </w:r>
      <w:r>
        <w:t>’</w:t>
      </w:r>
      <w:r w:rsidRPr="00F8712A">
        <w:t>écorce, avec des rinceaux rappelant le feuillage.</w:t>
      </w:r>
    </w:p>
  </w:footnote>
  <w:footnote w:id="6">
    <w:p w:rsidR="007A4303" w:rsidRDefault="007A4303" w:rsidP="007A4303">
      <w:pPr>
        <w:pStyle w:val="Notedebasdepage"/>
      </w:pPr>
      <w:r>
        <w:rPr>
          <w:rStyle w:val="Appelnotedebasdep"/>
        </w:rPr>
        <w:footnoteRef/>
      </w:r>
      <w:r>
        <w:t xml:space="preserve"> </w:t>
      </w:r>
      <w:r w:rsidRPr="00F8712A">
        <w:t>Excepté cependant durant la brève époque des Catacombes. Mais il s</w:t>
      </w:r>
      <w:r>
        <w:t>’</w:t>
      </w:r>
      <w:r w:rsidRPr="00F8712A">
        <w:t>agissait alors d</w:t>
      </w:r>
      <w:r>
        <w:t>’</w:t>
      </w:r>
      <w:r w:rsidRPr="00F8712A">
        <w:t>une secte et non de la vie générale.</w:t>
      </w:r>
    </w:p>
  </w:footnote>
  <w:footnote w:id="7">
    <w:p w:rsidR="007A4303" w:rsidRDefault="007A4303" w:rsidP="007A4303">
      <w:pPr>
        <w:pStyle w:val="Notedebasdepage"/>
      </w:pPr>
      <w:r>
        <w:rPr>
          <w:rStyle w:val="Appelnotedebasdep"/>
        </w:rPr>
        <w:footnoteRef/>
      </w:r>
      <w:r>
        <w:t xml:space="preserve"> </w:t>
      </w:r>
      <w:r w:rsidRPr="00F8712A">
        <w:t>Nous passons ici sous silence une documentation fastidieuse.</w:t>
      </w:r>
    </w:p>
  </w:footnote>
  <w:footnote w:id="8">
    <w:p w:rsidR="007A4303" w:rsidRDefault="007A4303" w:rsidP="007A4303">
      <w:pPr>
        <w:pStyle w:val="Notedebasdepage"/>
      </w:pPr>
      <w:r>
        <w:rPr>
          <w:rStyle w:val="Appelnotedebasdep"/>
        </w:rPr>
        <w:footnoteRef/>
      </w:r>
      <w:r>
        <w:t xml:space="preserve"> </w:t>
      </w:r>
      <w:r w:rsidRPr="00F8712A">
        <w:t>Le mythe orphique, en sa sublime pureté, que l</w:t>
      </w:r>
      <w:r>
        <w:t>’</w:t>
      </w:r>
      <w:r w:rsidRPr="00F8712A">
        <w:t>on ne retrouve dans aucun des autres mythes du Paganisme, était bien digne de vêtir de son pittoresque la Foi nouvelle. Sous une expression surannée, et, par ainsi, plus simple, plus ingénue qu</w:t>
      </w:r>
      <w:r>
        <w:t>’</w:t>
      </w:r>
      <w:r w:rsidRPr="00F8712A">
        <w:t>une expression immédiate, militante, il en disait bien, mélangé d</w:t>
      </w:r>
      <w:r>
        <w:t>’</w:t>
      </w:r>
      <w:r w:rsidRPr="00F8712A">
        <w:t>espérance et de navrement, la mélancolique ferveur.</w:t>
      </w:r>
    </w:p>
    <w:p w:rsidR="007A4303" w:rsidRDefault="007A4303" w:rsidP="007A4303">
      <w:pPr>
        <w:pStyle w:val="Notedebasdepage"/>
      </w:pPr>
      <w:r w:rsidRPr="00F8712A">
        <w:t>L</w:t>
      </w:r>
      <w:r>
        <w:t>’</w:t>
      </w:r>
      <w:r w:rsidRPr="00F8712A">
        <w:t>Église, cherchant dans la Tradition païenne une forme archaïque par où elle pût présenter ses premières affirmations aux hommes, sous le bénéfice de je ne sais quel air doucement légendaire, choisit excellemment cette suave figure de l</w:t>
      </w:r>
      <w:r>
        <w:t>’Aède, — </w:t>
      </w:r>
      <w:r w:rsidRPr="00F8712A">
        <w:t>de l</w:t>
      </w:r>
      <w:r>
        <w:t>’</w:t>
      </w:r>
      <w:r w:rsidRPr="00F8712A">
        <w:t>Aède que les sanglantes Bacchantes attendaient sur la montagne, alors que du fond des ténèbres d</w:t>
      </w:r>
      <w:r>
        <w:t>’</w:t>
      </w:r>
      <w:r w:rsidRPr="00F8712A">
        <w:t>où il avait tenté, comme le Christ, de dégager son idéal, il s</w:t>
      </w:r>
      <w:r>
        <w:t>’</w:t>
      </w:r>
      <w:r w:rsidRPr="00F8712A">
        <w:t xml:space="preserve">élevait, toujours solitaire, vers le néant resplendissant des cieux. </w:t>
      </w:r>
      <w:proofErr w:type="spellStart"/>
      <w:r w:rsidRPr="00B76F1A">
        <w:rPr>
          <w:rStyle w:val="quotec"/>
          <w:i/>
        </w:rPr>
        <w:t>Eloï</w:t>
      </w:r>
      <w:proofErr w:type="spellEnd"/>
      <w:r w:rsidRPr="00B76F1A">
        <w:rPr>
          <w:rStyle w:val="quotec"/>
          <w:i/>
        </w:rPr>
        <w:t xml:space="preserve"> ! </w:t>
      </w:r>
      <w:proofErr w:type="spellStart"/>
      <w:r w:rsidRPr="00B76F1A">
        <w:rPr>
          <w:rStyle w:val="quotec"/>
          <w:i/>
        </w:rPr>
        <w:t>Eloï</w:t>
      </w:r>
      <w:proofErr w:type="spellEnd"/>
      <w:r w:rsidRPr="00B76F1A">
        <w:rPr>
          <w:rStyle w:val="quotec"/>
          <w:i/>
        </w:rPr>
        <w:t xml:space="preserve"> ! </w:t>
      </w:r>
      <w:proofErr w:type="spellStart"/>
      <w:r w:rsidRPr="00B76F1A">
        <w:rPr>
          <w:rStyle w:val="quotec"/>
          <w:i/>
        </w:rPr>
        <w:t>lamma</w:t>
      </w:r>
      <w:proofErr w:type="spellEnd"/>
      <w:r w:rsidRPr="00B76F1A">
        <w:rPr>
          <w:rStyle w:val="quotec"/>
          <w:i/>
        </w:rPr>
        <w:t xml:space="preserve"> </w:t>
      </w:r>
      <w:proofErr w:type="spellStart"/>
      <w:r w:rsidRPr="00B76F1A">
        <w:rPr>
          <w:rStyle w:val="quotec"/>
          <w:i/>
        </w:rPr>
        <w:t>sabacthani</w:t>
      </w:r>
      <w:proofErr w:type="spellEnd"/>
      <w:r w:rsidRPr="00B76F1A">
        <w:rPr>
          <w:rStyle w:val="quotec"/>
          <w:i/>
        </w:rPr>
        <w:t>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303"/>
    <w:rsid w:val="00007604"/>
    <w:rsid w:val="000601F6"/>
    <w:rsid w:val="000603BB"/>
    <w:rsid w:val="00140976"/>
    <w:rsid w:val="001927AA"/>
    <w:rsid w:val="00194294"/>
    <w:rsid w:val="003A2CF5"/>
    <w:rsid w:val="003C0E19"/>
    <w:rsid w:val="003D0109"/>
    <w:rsid w:val="00413402"/>
    <w:rsid w:val="005772B0"/>
    <w:rsid w:val="005F3EC7"/>
    <w:rsid w:val="006157CF"/>
    <w:rsid w:val="006B4BFF"/>
    <w:rsid w:val="006C7B59"/>
    <w:rsid w:val="006E2B71"/>
    <w:rsid w:val="007A4303"/>
    <w:rsid w:val="007C3546"/>
    <w:rsid w:val="007C52BA"/>
    <w:rsid w:val="00802652"/>
    <w:rsid w:val="008170D8"/>
    <w:rsid w:val="0086036D"/>
    <w:rsid w:val="008F4FEB"/>
    <w:rsid w:val="00902597"/>
    <w:rsid w:val="00906521"/>
    <w:rsid w:val="009137ED"/>
    <w:rsid w:val="0094450A"/>
    <w:rsid w:val="0098280F"/>
    <w:rsid w:val="009A6CE6"/>
    <w:rsid w:val="009B45AE"/>
    <w:rsid w:val="00AE3F74"/>
    <w:rsid w:val="00B102C4"/>
    <w:rsid w:val="00B90E75"/>
    <w:rsid w:val="00BD39BE"/>
    <w:rsid w:val="00C277E9"/>
    <w:rsid w:val="00CA4100"/>
    <w:rsid w:val="00CC3EF1"/>
    <w:rsid w:val="00D315EE"/>
    <w:rsid w:val="00DF6F5C"/>
    <w:rsid w:val="00EB0C28"/>
    <w:rsid w:val="00EF201B"/>
    <w:rsid w:val="00F61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envelope return"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303"/>
  </w:style>
  <w:style w:type="paragraph" w:styleId="Titre1">
    <w:name w:val="heading 1"/>
    <w:basedOn w:val="Normal"/>
    <w:next w:val="Normal"/>
    <w:link w:val="Titre1Car"/>
    <w:uiPriority w:val="9"/>
    <w:qFormat/>
    <w:rsid w:val="007A4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A43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A430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A43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430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A430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A430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7A4303"/>
    <w:rPr>
      <w:rFonts w:asciiTheme="majorHAnsi" w:eastAsiaTheme="majorEastAsia" w:hAnsiTheme="majorHAnsi" w:cstheme="majorBidi"/>
      <w:b/>
      <w:bCs/>
      <w:i/>
      <w:iCs/>
      <w:color w:val="4F81BD" w:themeColor="accent1"/>
    </w:rPr>
  </w:style>
  <w:style w:type="paragraph" w:styleId="Corpsdetexte">
    <w:name w:val="Body Text"/>
    <w:basedOn w:val="Normal"/>
    <w:link w:val="CorpsdetexteCar"/>
    <w:rsid w:val="007A4303"/>
    <w:pPr>
      <w:widowControl w:val="0"/>
      <w:spacing w:after="120" w:line="36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7A4303"/>
    <w:rPr>
      <w:rFonts w:ascii="Times New Roman" w:eastAsia="SimSun" w:hAnsi="Times New Roman" w:cs="Mangal"/>
      <w:sz w:val="24"/>
      <w:szCs w:val="24"/>
      <w:lang w:eastAsia="zh-CN" w:bidi="hi-IN"/>
    </w:rPr>
  </w:style>
  <w:style w:type="character" w:customStyle="1" w:styleId="Caractresdenotedefin">
    <w:name w:val="Caractères de note de fin"/>
    <w:qFormat/>
    <w:rsid w:val="007A4303"/>
  </w:style>
  <w:style w:type="character" w:customStyle="1" w:styleId="Caractresdenotedebasdepage">
    <w:name w:val="Caractères de note de bas de page"/>
    <w:qFormat/>
    <w:rsid w:val="007A4303"/>
  </w:style>
  <w:style w:type="character" w:customStyle="1" w:styleId="LienInternet">
    <w:name w:val="Lien Internet"/>
    <w:rsid w:val="007A4303"/>
    <w:rPr>
      <w:color w:val="000080"/>
      <w:u w:val="single"/>
    </w:rPr>
  </w:style>
  <w:style w:type="paragraph" w:styleId="Titre">
    <w:name w:val="Title"/>
    <w:basedOn w:val="Normal"/>
    <w:next w:val="Corpsdetexte"/>
    <w:link w:val="TitreCar"/>
    <w:qFormat/>
    <w:rsid w:val="007A4303"/>
    <w:pPr>
      <w:keepNext/>
      <w:widowControl w:val="0"/>
      <w:spacing w:before="240" w:after="283" w:line="240" w:lineRule="auto"/>
    </w:pPr>
    <w:rPr>
      <w:rFonts w:ascii="Albany" w:eastAsia="SimSun" w:hAnsi="Albany" w:cs="Mangal"/>
      <w:sz w:val="28"/>
      <w:szCs w:val="26"/>
      <w:lang w:eastAsia="zh-CN" w:bidi="hi-IN"/>
    </w:rPr>
  </w:style>
  <w:style w:type="character" w:customStyle="1" w:styleId="TitreCar">
    <w:name w:val="Titre Car"/>
    <w:basedOn w:val="Policepardfaut"/>
    <w:link w:val="Titre"/>
    <w:rsid w:val="007A4303"/>
    <w:rPr>
      <w:rFonts w:ascii="Albany" w:eastAsia="SimSun" w:hAnsi="Albany" w:cs="Mangal"/>
      <w:sz w:val="28"/>
      <w:szCs w:val="26"/>
      <w:lang w:eastAsia="zh-CN" w:bidi="hi-IN"/>
    </w:rPr>
  </w:style>
  <w:style w:type="paragraph" w:styleId="Liste">
    <w:name w:val="List"/>
    <w:basedOn w:val="Corpsdetexte"/>
    <w:rsid w:val="007A4303"/>
  </w:style>
  <w:style w:type="paragraph" w:styleId="Lgende">
    <w:name w:val="caption"/>
    <w:basedOn w:val="Normal"/>
    <w:qFormat/>
    <w:rsid w:val="007A4303"/>
    <w:pPr>
      <w:widowControl w:val="0"/>
      <w:suppressLineNumbers/>
      <w:spacing w:before="120" w:after="120" w:line="240" w:lineRule="auto"/>
    </w:pPr>
    <w:rPr>
      <w:rFonts w:ascii="Liberation Serif" w:eastAsia="SimSun" w:hAnsi="Liberation Serif" w:cs="Mangal"/>
      <w:i/>
      <w:iCs/>
      <w:sz w:val="24"/>
      <w:szCs w:val="24"/>
      <w:lang w:eastAsia="zh-CN" w:bidi="hi-IN"/>
    </w:rPr>
  </w:style>
  <w:style w:type="paragraph" w:customStyle="1" w:styleId="Index">
    <w:name w:val="Index"/>
    <w:basedOn w:val="Normal"/>
    <w:qFormat/>
    <w:rsid w:val="007A4303"/>
    <w:pPr>
      <w:widowControl w:val="0"/>
      <w:suppressLineNumbers/>
      <w:spacing w:after="0" w:line="240" w:lineRule="auto"/>
    </w:pPr>
    <w:rPr>
      <w:rFonts w:ascii="Liberation Serif" w:eastAsia="SimSun" w:hAnsi="Liberation Serif" w:cs="Mangal"/>
      <w:sz w:val="24"/>
      <w:szCs w:val="24"/>
      <w:lang w:eastAsia="zh-CN" w:bidi="hi-IN"/>
    </w:rPr>
  </w:style>
  <w:style w:type="paragraph" w:customStyle="1" w:styleId="Lignehorizontale">
    <w:name w:val="Ligne horizontale"/>
    <w:basedOn w:val="Normal"/>
    <w:next w:val="Corpsdetexte"/>
    <w:qFormat/>
    <w:rsid w:val="007A4303"/>
    <w:pPr>
      <w:widowControl w:val="0"/>
      <w:pBdr>
        <w:bottom w:val="double" w:sz="2" w:space="0" w:color="808080"/>
      </w:pBdr>
      <w:spacing w:after="283" w:line="240" w:lineRule="auto"/>
    </w:pPr>
    <w:rPr>
      <w:rFonts w:ascii="Liberation Serif" w:eastAsia="SimSun" w:hAnsi="Liberation Serif" w:cs="Mangal"/>
      <w:sz w:val="12"/>
      <w:szCs w:val="24"/>
      <w:lang w:eastAsia="zh-CN" w:bidi="hi-IN"/>
    </w:rPr>
  </w:style>
  <w:style w:type="paragraph" w:styleId="Adresseexpditeur">
    <w:name w:val="envelope return"/>
    <w:basedOn w:val="Normal"/>
    <w:rsid w:val="007A4303"/>
    <w:pPr>
      <w:widowControl w:val="0"/>
      <w:spacing w:after="0" w:line="240" w:lineRule="auto"/>
    </w:pPr>
    <w:rPr>
      <w:rFonts w:ascii="Liberation Serif" w:eastAsia="SimSun" w:hAnsi="Liberation Serif" w:cs="Mangal"/>
      <w:i/>
      <w:sz w:val="24"/>
      <w:szCs w:val="24"/>
      <w:lang w:eastAsia="zh-CN" w:bidi="hi-IN"/>
    </w:rPr>
  </w:style>
  <w:style w:type="paragraph" w:customStyle="1" w:styleId="Contenudetableau">
    <w:name w:val="Contenu de tableau"/>
    <w:basedOn w:val="Corpsdetexte"/>
    <w:qFormat/>
    <w:rsid w:val="007A4303"/>
  </w:style>
  <w:style w:type="paragraph" w:styleId="Pieddepage">
    <w:name w:val="footer"/>
    <w:basedOn w:val="Normal"/>
    <w:link w:val="PieddepageCar"/>
    <w:rsid w:val="007A4303"/>
    <w:pPr>
      <w:widowControl w:val="0"/>
      <w:suppressLineNumbers/>
      <w:tabs>
        <w:tab w:val="center" w:pos="4818"/>
        <w:tab w:val="right" w:pos="9637"/>
      </w:tabs>
      <w:spacing w:after="0" w:line="240" w:lineRule="auto"/>
    </w:pPr>
    <w:rPr>
      <w:rFonts w:ascii="Liberation Serif" w:eastAsia="SimSun" w:hAnsi="Liberation Serif" w:cs="Mangal"/>
      <w:sz w:val="24"/>
      <w:szCs w:val="24"/>
      <w:lang w:eastAsia="zh-CN" w:bidi="hi-IN"/>
    </w:rPr>
  </w:style>
  <w:style w:type="character" w:customStyle="1" w:styleId="PieddepageCar">
    <w:name w:val="Pied de page Car"/>
    <w:basedOn w:val="Policepardfaut"/>
    <w:link w:val="Pieddepage"/>
    <w:rsid w:val="007A4303"/>
    <w:rPr>
      <w:rFonts w:ascii="Liberation Serif" w:eastAsia="SimSun" w:hAnsi="Liberation Serif" w:cs="Mangal"/>
      <w:sz w:val="24"/>
      <w:szCs w:val="24"/>
      <w:lang w:eastAsia="zh-CN" w:bidi="hi-IN"/>
    </w:rPr>
  </w:style>
  <w:style w:type="paragraph" w:styleId="En-tte">
    <w:name w:val="header"/>
    <w:basedOn w:val="Normal"/>
    <w:link w:val="En-tteCar"/>
    <w:rsid w:val="007A4303"/>
    <w:pPr>
      <w:widowControl w:val="0"/>
      <w:suppressLineNumbers/>
      <w:tabs>
        <w:tab w:val="center" w:pos="4818"/>
        <w:tab w:val="right" w:pos="9637"/>
      </w:tabs>
      <w:spacing w:after="0" w:line="240" w:lineRule="auto"/>
    </w:pPr>
    <w:rPr>
      <w:rFonts w:ascii="Liberation Serif" w:eastAsia="SimSun" w:hAnsi="Liberation Serif" w:cs="Mangal"/>
      <w:sz w:val="24"/>
      <w:szCs w:val="24"/>
      <w:lang w:eastAsia="zh-CN" w:bidi="hi-IN"/>
    </w:rPr>
  </w:style>
  <w:style w:type="character" w:customStyle="1" w:styleId="En-tteCar">
    <w:name w:val="En-tête Car"/>
    <w:basedOn w:val="Policepardfaut"/>
    <w:link w:val="En-tte"/>
    <w:rsid w:val="007A4303"/>
    <w:rPr>
      <w:rFonts w:ascii="Liberation Serif" w:eastAsia="SimSun" w:hAnsi="Liberation Serif" w:cs="Mangal"/>
      <w:sz w:val="24"/>
      <w:szCs w:val="24"/>
      <w:lang w:eastAsia="zh-CN" w:bidi="hi-IN"/>
    </w:rPr>
  </w:style>
  <w:style w:type="character" w:customStyle="1" w:styleId="quotec">
    <w:name w:val="&lt;quote.c&gt;"/>
    <w:basedOn w:val="Policepardfaut"/>
    <w:uiPriority w:val="1"/>
    <w:qFormat/>
    <w:rsid w:val="007A4303"/>
    <w:rPr>
      <w:color w:val="0070C0"/>
    </w:rPr>
  </w:style>
  <w:style w:type="paragraph" w:styleId="Notedebasdepage">
    <w:name w:val="footnote text"/>
    <w:basedOn w:val="Normal"/>
    <w:link w:val="NotedebasdepageCar"/>
    <w:rsid w:val="007A4303"/>
    <w:pPr>
      <w:widowControl w:val="0"/>
      <w:suppressAutoHyphens/>
      <w:autoSpaceDE w:val="0"/>
      <w:spacing w:after="0" w:line="240" w:lineRule="auto"/>
      <w:ind w:firstLine="200"/>
      <w:jc w:val="both"/>
    </w:pPr>
    <w:rPr>
      <w:rFonts w:ascii="Times New Roman" w:eastAsia="Times New Roman" w:hAnsi="Times New Roman" w:cs="Times New Roman"/>
      <w:sz w:val="20"/>
      <w:szCs w:val="20"/>
      <w:lang w:eastAsia="zh-CN"/>
    </w:rPr>
  </w:style>
  <w:style w:type="character" w:customStyle="1" w:styleId="NotedebasdepageCar">
    <w:name w:val="Note de bas de page Car"/>
    <w:basedOn w:val="Policepardfaut"/>
    <w:link w:val="Notedebasdepage"/>
    <w:rsid w:val="007A4303"/>
    <w:rPr>
      <w:rFonts w:ascii="Times New Roman" w:eastAsia="Times New Roman" w:hAnsi="Times New Roman" w:cs="Times New Roman"/>
      <w:sz w:val="20"/>
      <w:szCs w:val="20"/>
      <w:lang w:eastAsia="zh-CN"/>
    </w:rPr>
  </w:style>
  <w:style w:type="paragraph" w:customStyle="1" w:styleId="postscript">
    <w:name w:val="&lt;postscript&gt;"/>
    <w:basedOn w:val="Corpsdetexte"/>
    <w:qFormat/>
    <w:rsid w:val="007A4303"/>
    <w:pPr>
      <w:suppressAutoHyphens/>
      <w:autoSpaceDE w:val="0"/>
    </w:pPr>
    <w:rPr>
      <w:rFonts w:eastAsia="Times New Roman" w:cs="Times New Roman"/>
      <w:szCs w:val="20"/>
      <w:lang w:bidi="ar-SA"/>
    </w:rPr>
  </w:style>
  <w:style w:type="character" w:customStyle="1" w:styleId="stagec">
    <w:name w:val="&lt;stage.c&gt;"/>
    <w:uiPriority w:val="1"/>
    <w:qFormat/>
    <w:rsid w:val="007A4303"/>
    <w:rPr>
      <w:i/>
    </w:rPr>
  </w:style>
  <w:style w:type="paragraph" w:customStyle="1" w:styleId="quotel">
    <w:name w:val="&lt;quote.l&gt;"/>
    <w:basedOn w:val="Corpsdetexte"/>
    <w:rsid w:val="007A4303"/>
    <w:pPr>
      <w:suppressAutoHyphens/>
      <w:spacing w:before="240" w:after="240"/>
      <w:ind w:left="1071" w:hanging="220"/>
      <w:contextualSpacing/>
    </w:pPr>
    <w:rPr>
      <w:rFonts w:cs="Times New Roman"/>
      <w:sz w:val="22"/>
    </w:rPr>
  </w:style>
  <w:style w:type="paragraph" w:customStyle="1" w:styleId="quote">
    <w:name w:val="&lt;quote&gt;"/>
    <w:basedOn w:val="Corpsdetexte"/>
    <w:rsid w:val="007A4303"/>
    <w:pPr>
      <w:suppressAutoHyphens/>
      <w:spacing w:before="240" w:after="240"/>
      <w:ind w:left="851" w:firstLine="221"/>
      <w:contextualSpacing/>
    </w:pPr>
    <w:rPr>
      <w:rFonts w:cs="Times New Roman"/>
      <w:sz w:val="22"/>
    </w:rPr>
  </w:style>
  <w:style w:type="paragraph" w:customStyle="1" w:styleId="argument">
    <w:name w:val="&lt;argument&gt;"/>
    <w:qFormat/>
    <w:rsid w:val="007A4303"/>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7A4303"/>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7A4303"/>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7A4303"/>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7A4303"/>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7A4303"/>
    <w:pPr>
      <w:suppressAutoHyphens/>
      <w:autoSpaceDE w:val="0"/>
    </w:pPr>
    <w:rPr>
      <w:rFonts w:eastAsia="Times New Roman" w:cs="Times New Roman"/>
      <w:i/>
      <w:szCs w:val="20"/>
      <w:lang w:bidi="ar-SA"/>
    </w:rPr>
  </w:style>
  <w:style w:type="paragraph" w:customStyle="1" w:styleId="bibl">
    <w:name w:val="&lt;bibl&gt;"/>
    <w:rsid w:val="007A4303"/>
    <w:pPr>
      <w:spacing w:after="113" w:line="100" w:lineRule="atLeast"/>
      <w:ind w:left="1701"/>
    </w:pPr>
    <w:rPr>
      <w:rFonts w:ascii="Times New Roman" w:eastAsia="Arial Unicode MS" w:hAnsi="Times New Roman" w:cs="Arial Unicode MS"/>
      <w:sz w:val="20"/>
      <w:szCs w:val="24"/>
      <w:lang w:eastAsia="hi-IN" w:bidi="hi-IN"/>
    </w:rPr>
  </w:style>
  <w:style w:type="paragraph" w:customStyle="1" w:styleId="byline">
    <w:name w:val="&lt;byline&gt;"/>
    <w:rsid w:val="007A4303"/>
    <w:pPr>
      <w:jc w:val="right"/>
    </w:pPr>
    <w:rPr>
      <w:rFonts w:eastAsia="Arial Unicode MS" w:cs="Arial Unicode MS"/>
      <w:sz w:val="24"/>
      <w:szCs w:val="24"/>
      <w:lang w:eastAsia="hi-IN" w:bidi="hi-IN"/>
    </w:rPr>
  </w:style>
  <w:style w:type="paragraph" w:customStyle="1" w:styleId="h1sub">
    <w:name w:val="&lt;h1.sub&gt;"/>
    <w:basedOn w:val="Titre1"/>
    <w:next w:val="Corpsdetexte"/>
    <w:rsid w:val="007A4303"/>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7A4303"/>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7A4303"/>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7A4303"/>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7A4303"/>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7A4303"/>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7A4303"/>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7A4303"/>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7A4303"/>
    <w:rPr>
      <w:color w:val="FF0000"/>
      <w:vertAlign w:val="subscript"/>
    </w:rPr>
  </w:style>
  <w:style w:type="paragraph" w:customStyle="1" w:styleId="label">
    <w:name w:val="&lt;label&gt;"/>
    <w:qFormat/>
    <w:rsid w:val="007A4303"/>
    <w:pPr>
      <w:jc w:val="center"/>
    </w:pPr>
    <w:rPr>
      <w:rFonts w:ascii="Times New Roman" w:eastAsia="Times New Roman" w:hAnsi="Times New Roman" w:cs="Times New Roman"/>
      <w:smallCaps/>
      <w:sz w:val="24"/>
      <w:szCs w:val="24"/>
      <w:lang w:eastAsia="zh-CN"/>
    </w:rPr>
  </w:style>
  <w:style w:type="paragraph" w:customStyle="1" w:styleId="ab">
    <w:name w:val="&lt;ab&gt;"/>
    <w:qFormat/>
    <w:rsid w:val="007A4303"/>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noindent">
    <w:name w:val="&lt;noindent&gt;"/>
    <w:basedOn w:val="Normal"/>
    <w:qFormat/>
    <w:rsid w:val="007A4303"/>
    <w:pPr>
      <w:widowControl w:val="0"/>
      <w:suppressAutoHyphens/>
      <w:autoSpaceDE w:val="0"/>
      <w:spacing w:after="120" w:line="360" w:lineRule="auto"/>
      <w:jc w:val="both"/>
    </w:pPr>
    <w:rPr>
      <w:rFonts w:ascii="Times New Roman" w:eastAsia="Times New Roman" w:hAnsi="Times New Roman" w:cs="Times New Roman"/>
      <w:sz w:val="24"/>
      <w:szCs w:val="20"/>
      <w:lang w:eastAsia="zh-CN"/>
    </w:rPr>
  </w:style>
  <w:style w:type="paragraph" w:customStyle="1" w:styleId="speaker">
    <w:name w:val="&lt;speaker&gt;"/>
    <w:basedOn w:val="stage"/>
    <w:qFormat/>
    <w:rsid w:val="007A4303"/>
    <w:pPr>
      <w:jc w:val="center"/>
    </w:pPr>
    <w:rPr>
      <w:i w:val="0"/>
    </w:rPr>
  </w:style>
  <w:style w:type="character" w:styleId="Appelnotedebasdep">
    <w:name w:val="footnote reference"/>
    <w:basedOn w:val="Policepardfaut"/>
    <w:uiPriority w:val="99"/>
    <w:semiHidden/>
    <w:unhideWhenUsed/>
    <w:rsid w:val="007A4303"/>
    <w:rPr>
      <w:vertAlign w:val="superscript"/>
    </w:rPr>
  </w:style>
  <w:style w:type="paragraph" w:customStyle="1" w:styleId="term">
    <w:name w:val="term"/>
    <w:basedOn w:val="Normal"/>
    <w:rsid w:val="007A4303"/>
    <w:pPr>
      <w:spacing w:after="0"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7A43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4303"/>
    <w:rPr>
      <w:rFonts w:ascii="Tahoma" w:hAnsi="Tahoma" w:cs="Tahoma"/>
      <w:sz w:val="16"/>
      <w:szCs w:val="16"/>
    </w:rPr>
  </w:style>
  <w:style w:type="character" w:customStyle="1" w:styleId="detailvalue">
    <w:name w:val="detail_value"/>
    <w:basedOn w:val="Policepardfaut"/>
    <w:rsid w:val="007A4303"/>
  </w:style>
  <w:style w:type="paragraph" w:customStyle="1" w:styleId="quotelcenter">
    <w:name w:val="&lt;quote.l.center&gt;"/>
    <w:basedOn w:val="quotel"/>
    <w:qFormat/>
    <w:rsid w:val="007A4303"/>
    <w:pPr>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envelope return"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303"/>
  </w:style>
  <w:style w:type="paragraph" w:styleId="Titre1">
    <w:name w:val="heading 1"/>
    <w:basedOn w:val="Normal"/>
    <w:next w:val="Normal"/>
    <w:link w:val="Titre1Car"/>
    <w:uiPriority w:val="9"/>
    <w:qFormat/>
    <w:rsid w:val="007A4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A43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A430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A43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430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A430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A430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7A4303"/>
    <w:rPr>
      <w:rFonts w:asciiTheme="majorHAnsi" w:eastAsiaTheme="majorEastAsia" w:hAnsiTheme="majorHAnsi" w:cstheme="majorBidi"/>
      <w:b/>
      <w:bCs/>
      <w:i/>
      <w:iCs/>
      <w:color w:val="4F81BD" w:themeColor="accent1"/>
    </w:rPr>
  </w:style>
  <w:style w:type="paragraph" w:styleId="Corpsdetexte">
    <w:name w:val="Body Text"/>
    <w:basedOn w:val="Normal"/>
    <w:link w:val="CorpsdetexteCar"/>
    <w:rsid w:val="007A4303"/>
    <w:pPr>
      <w:widowControl w:val="0"/>
      <w:spacing w:after="120" w:line="36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7A4303"/>
    <w:rPr>
      <w:rFonts w:ascii="Times New Roman" w:eastAsia="SimSun" w:hAnsi="Times New Roman" w:cs="Mangal"/>
      <w:sz w:val="24"/>
      <w:szCs w:val="24"/>
      <w:lang w:eastAsia="zh-CN" w:bidi="hi-IN"/>
    </w:rPr>
  </w:style>
  <w:style w:type="character" w:customStyle="1" w:styleId="Caractresdenotedefin">
    <w:name w:val="Caractères de note de fin"/>
    <w:qFormat/>
    <w:rsid w:val="007A4303"/>
  </w:style>
  <w:style w:type="character" w:customStyle="1" w:styleId="Caractresdenotedebasdepage">
    <w:name w:val="Caractères de note de bas de page"/>
    <w:qFormat/>
    <w:rsid w:val="007A4303"/>
  </w:style>
  <w:style w:type="character" w:customStyle="1" w:styleId="LienInternet">
    <w:name w:val="Lien Internet"/>
    <w:rsid w:val="007A4303"/>
    <w:rPr>
      <w:color w:val="000080"/>
      <w:u w:val="single"/>
    </w:rPr>
  </w:style>
  <w:style w:type="paragraph" w:styleId="Titre">
    <w:name w:val="Title"/>
    <w:basedOn w:val="Normal"/>
    <w:next w:val="Corpsdetexte"/>
    <w:link w:val="TitreCar"/>
    <w:qFormat/>
    <w:rsid w:val="007A4303"/>
    <w:pPr>
      <w:keepNext/>
      <w:widowControl w:val="0"/>
      <w:spacing w:before="240" w:after="283" w:line="240" w:lineRule="auto"/>
    </w:pPr>
    <w:rPr>
      <w:rFonts w:ascii="Albany" w:eastAsia="SimSun" w:hAnsi="Albany" w:cs="Mangal"/>
      <w:sz w:val="28"/>
      <w:szCs w:val="26"/>
      <w:lang w:eastAsia="zh-CN" w:bidi="hi-IN"/>
    </w:rPr>
  </w:style>
  <w:style w:type="character" w:customStyle="1" w:styleId="TitreCar">
    <w:name w:val="Titre Car"/>
    <w:basedOn w:val="Policepardfaut"/>
    <w:link w:val="Titre"/>
    <w:rsid w:val="007A4303"/>
    <w:rPr>
      <w:rFonts w:ascii="Albany" w:eastAsia="SimSun" w:hAnsi="Albany" w:cs="Mangal"/>
      <w:sz w:val="28"/>
      <w:szCs w:val="26"/>
      <w:lang w:eastAsia="zh-CN" w:bidi="hi-IN"/>
    </w:rPr>
  </w:style>
  <w:style w:type="paragraph" w:styleId="Liste">
    <w:name w:val="List"/>
    <w:basedOn w:val="Corpsdetexte"/>
    <w:rsid w:val="007A4303"/>
  </w:style>
  <w:style w:type="paragraph" w:styleId="Lgende">
    <w:name w:val="caption"/>
    <w:basedOn w:val="Normal"/>
    <w:qFormat/>
    <w:rsid w:val="007A4303"/>
    <w:pPr>
      <w:widowControl w:val="0"/>
      <w:suppressLineNumbers/>
      <w:spacing w:before="120" w:after="120" w:line="240" w:lineRule="auto"/>
    </w:pPr>
    <w:rPr>
      <w:rFonts w:ascii="Liberation Serif" w:eastAsia="SimSun" w:hAnsi="Liberation Serif" w:cs="Mangal"/>
      <w:i/>
      <w:iCs/>
      <w:sz w:val="24"/>
      <w:szCs w:val="24"/>
      <w:lang w:eastAsia="zh-CN" w:bidi="hi-IN"/>
    </w:rPr>
  </w:style>
  <w:style w:type="paragraph" w:customStyle="1" w:styleId="Index">
    <w:name w:val="Index"/>
    <w:basedOn w:val="Normal"/>
    <w:qFormat/>
    <w:rsid w:val="007A4303"/>
    <w:pPr>
      <w:widowControl w:val="0"/>
      <w:suppressLineNumbers/>
      <w:spacing w:after="0" w:line="240" w:lineRule="auto"/>
    </w:pPr>
    <w:rPr>
      <w:rFonts w:ascii="Liberation Serif" w:eastAsia="SimSun" w:hAnsi="Liberation Serif" w:cs="Mangal"/>
      <w:sz w:val="24"/>
      <w:szCs w:val="24"/>
      <w:lang w:eastAsia="zh-CN" w:bidi="hi-IN"/>
    </w:rPr>
  </w:style>
  <w:style w:type="paragraph" w:customStyle="1" w:styleId="Lignehorizontale">
    <w:name w:val="Ligne horizontale"/>
    <w:basedOn w:val="Normal"/>
    <w:next w:val="Corpsdetexte"/>
    <w:qFormat/>
    <w:rsid w:val="007A4303"/>
    <w:pPr>
      <w:widowControl w:val="0"/>
      <w:pBdr>
        <w:bottom w:val="double" w:sz="2" w:space="0" w:color="808080"/>
      </w:pBdr>
      <w:spacing w:after="283" w:line="240" w:lineRule="auto"/>
    </w:pPr>
    <w:rPr>
      <w:rFonts w:ascii="Liberation Serif" w:eastAsia="SimSun" w:hAnsi="Liberation Serif" w:cs="Mangal"/>
      <w:sz w:val="12"/>
      <w:szCs w:val="24"/>
      <w:lang w:eastAsia="zh-CN" w:bidi="hi-IN"/>
    </w:rPr>
  </w:style>
  <w:style w:type="paragraph" w:styleId="Adresseexpditeur">
    <w:name w:val="envelope return"/>
    <w:basedOn w:val="Normal"/>
    <w:rsid w:val="007A4303"/>
    <w:pPr>
      <w:widowControl w:val="0"/>
      <w:spacing w:after="0" w:line="240" w:lineRule="auto"/>
    </w:pPr>
    <w:rPr>
      <w:rFonts w:ascii="Liberation Serif" w:eastAsia="SimSun" w:hAnsi="Liberation Serif" w:cs="Mangal"/>
      <w:i/>
      <w:sz w:val="24"/>
      <w:szCs w:val="24"/>
      <w:lang w:eastAsia="zh-CN" w:bidi="hi-IN"/>
    </w:rPr>
  </w:style>
  <w:style w:type="paragraph" w:customStyle="1" w:styleId="Contenudetableau">
    <w:name w:val="Contenu de tableau"/>
    <w:basedOn w:val="Corpsdetexte"/>
    <w:qFormat/>
    <w:rsid w:val="007A4303"/>
  </w:style>
  <w:style w:type="paragraph" w:styleId="Pieddepage">
    <w:name w:val="footer"/>
    <w:basedOn w:val="Normal"/>
    <w:link w:val="PieddepageCar"/>
    <w:rsid w:val="007A4303"/>
    <w:pPr>
      <w:widowControl w:val="0"/>
      <w:suppressLineNumbers/>
      <w:tabs>
        <w:tab w:val="center" w:pos="4818"/>
        <w:tab w:val="right" w:pos="9637"/>
      </w:tabs>
      <w:spacing w:after="0" w:line="240" w:lineRule="auto"/>
    </w:pPr>
    <w:rPr>
      <w:rFonts w:ascii="Liberation Serif" w:eastAsia="SimSun" w:hAnsi="Liberation Serif" w:cs="Mangal"/>
      <w:sz w:val="24"/>
      <w:szCs w:val="24"/>
      <w:lang w:eastAsia="zh-CN" w:bidi="hi-IN"/>
    </w:rPr>
  </w:style>
  <w:style w:type="character" w:customStyle="1" w:styleId="PieddepageCar">
    <w:name w:val="Pied de page Car"/>
    <w:basedOn w:val="Policepardfaut"/>
    <w:link w:val="Pieddepage"/>
    <w:rsid w:val="007A4303"/>
    <w:rPr>
      <w:rFonts w:ascii="Liberation Serif" w:eastAsia="SimSun" w:hAnsi="Liberation Serif" w:cs="Mangal"/>
      <w:sz w:val="24"/>
      <w:szCs w:val="24"/>
      <w:lang w:eastAsia="zh-CN" w:bidi="hi-IN"/>
    </w:rPr>
  </w:style>
  <w:style w:type="paragraph" w:styleId="En-tte">
    <w:name w:val="header"/>
    <w:basedOn w:val="Normal"/>
    <w:link w:val="En-tteCar"/>
    <w:rsid w:val="007A4303"/>
    <w:pPr>
      <w:widowControl w:val="0"/>
      <w:suppressLineNumbers/>
      <w:tabs>
        <w:tab w:val="center" w:pos="4818"/>
        <w:tab w:val="right" w:pos="9637"/>
      </w:tabs>
      <w:spacing w:after="0" w:line="240" w:lineRule="auto"/>
    </w:pPr>
    <w:rPr>
      <w:rFonts w:ascii="Liberation Serif" w:eastAsia="SimSun" w:hAnsi="Liberation Serif" w:cs="Mangal"/>
      <w:sz w:val="24"/>
      <w:szCs w:val="24"/>
      <w:lang w:eastAsia="zh-CN" w:bidi="hi-IN"/>
    </w:rPr>
  </w:style>
  <w:style w:type="character" w:customStyle="1" w:styleId="En-tteCar">
    <w:name w:val="En-tête Car"/>
    <w:basedOn w:val="Policepardfaut"/>
    <w:link w:val="En-tte"/>
    <w:rsid w:val="007A4303"/>
    <w:rPr>
      <w:rFonts w:ascii="Liberation Serif" w:eastAsia="SimSun" w:hAnsi="Liberation Serif" w:cs="Mangal"/>
      <w:sz w:val="24"/>
      <w:szCs w:val="24"/>
      <w:lang w:eastAsia="zh-CN" w:bidi="hi-IN"/>
    </w:rPr>
  </w:style>
  <w:style w:type="character" w:customStyle="1" w:styleId="quotec">
    <w:name w:val="&lt;quote.c&gt;"/>
    <w:basedOn w:val="Policepardfaut"/>
    <w:uiPriority w:val="1"/>
    <w:qFormat/>
    <w:rsid w:val="007A4303"/>
    <w:rPr>
      <w:color w:val="0070C0"/>
    </w:rPr>
  </w:style>
  <w:style w:type="paragraph" w:styleId="Notedebasdepage">
    <w:name w:val="footnote text"/>
    <w:basedOn w:val="Normal"/>
    <w:link w:val="NotedebasdepageCar"/>
    <w:rsid w:val="007A4303"/>
    <w:pPr>
      <w:widowControl w:val="0"/>
      <w:suppressAutoHyphens/>
      <w:autoSpaceDE w:val="0"/>
      <w:spacing w:after="0" w:line="240" w:lineRule="auto"/>
      <w:ind w:firstLine="200"/>
      <w:jc w:val="both"/>
    </w:pPr>
    <w:rPr>
      <w:rFonts w:ascii="Times New Roman" w:eastAsia="Times New Roman" w:hAnsi="Times New Roman" w:cs="Times New Roman"/>
      <w:sz w:val="20"/>
      <w:szCs w:val="20"/>
      <w:lang w:eastAsia="zh-CN"/>
    </w:rPr>
  </w:style>
  <w:style w:type="character" w:customStyle="1" w:styleId="NotedebasdepageCar">
    <w:name w:val="Note de bas de page Car"/>
    <w:basedOn w:val="Policepardfaut"/>
    <w:link w:val="Notedebasdepage"/>
    <w:rsid w:val="007A4303"/>
    <w:rPr>
      <w:rFonts w:ascii="Times New Roman" w:eastAsia="Times New Roman" w:hAnsi="Times New Roman" w:cs="Times New Roman"/>
      <w:sz w:val="20"/>
      <w:szCs w:val="20"/>
      <w:lang w:eastAsia="zh-CN"/>
    </w:rPr>
  </w:style>
  <w:style w:type="paragraph" w:customStyle="1" w:styleId="postscript">
    <w:name w:val="&lt;postscript&gt;"/>
    <w:basedOn w:val="Corpsdetexte"/>
    <w:qFormat/>
    <w:rsid w:val="007A4303"/>
    <w:pPr>
      <w:suppressAutoHyphens/>
      <w:autoSpaceDE w:val="0"/>
    </w:pPr>
    <w:rPr>
      <w:rFonts w:eastAsia="Times New Roman" w:cs="Times New Roman"/>
      <w:szCs w:val="20"/>
      <w:lang w:bidi="ar-SA"/>
    </w:rPr>
  </w:style>
  <w:style w:type="character" w:customStyle="1" w:styleId="stagec">
    <w:name w:val="&lt;stage.c&gt;"/>
    <w:uiPriority w:val="1"/>
    <w:qFormat/>
    <w:rsid w:val="007A4303"/>
    <w:rPr>
      <w:i/>
    </w:rPr>
  </w:style>
  <w:style w:type="paragraph" w:customStyle="1" w:styleId="quotel">
    <w:name w:val="&lt;quote.l&gt;"/>
    <w:basedOn w:val="Corpsdetexte"/>
    <w:rsid w:val="007A4303"/>
    <w:pPr>
      <w:suppressAutoHyphens/>
      <w:spacing w:before="240" w:after="240"/>
      <w:ind w:left="1071" w:hanging="220"/>
      <w:contextualSpacing/>
    </w:pPr>
    <w:rPr>
      <w:rFonts w:cs="Times New Roman"/>
      <w:sz w:val="22"/>
    </w:rPr>
  </w:style>
  <w:style w:type="paragraph" w:customStyle="1" w:styleId="quote">
    <w:name w:val="&lt;quote&gt;"/>
    <w:basedOn w:val="Corpsdetexte"/>
    <w:rsid w:val="007A4303"/>
    <w:pPr>
      <w:suppressAutoHyphens/>
      <w:spacing w:before="240" w:after="240"/>
      <w:ind w:left="851" w:firstLine="221"/>
      <w:contextualSpacing/>
    </w:pPr>
    <w:rPr>
      <w:rFonts w:cs="Times New Roman"/>
      <w:sz w:val="22"/>
    </w:rPr>
  </w:style>
  <w:style w:type="paragraph" w:customStyle="1" w:styleId="argument">
    <w:name w:val="&lt;argument&gt;"/>
    <w:qFormat/>
    <w:rsid w:val="007A4303"/>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7A4303"/>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7A4303"/>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7A4303"/>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7A4303"/>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7A4303"/>
    <w:pPr>
      <w:suppressAutoHyphens/>
      <w:autoSpaceDE w:val="0"/>
    </w:pPr>
    <w:rPr>
      <w:rFonts w:eastAsia="Times New Roman" w:cs="Times New Roman"/>
      <w:i/>
      <w:szCs w:val="20"/>
      <w:lang w:bidi="ar-SA"/>
    </w:rPr>
  </w:style>
  <w:style w:type="paragraph" w:customStyle="1" w:styleId="bibl">
    <w:name w:val="&lt;bibl&gt;"/>
    <w:rsid w:val="007A4303"/>
    <w:pPr>
      <w:spacing w:after="113" w:line="100" w:lineRule="atLeast"/>
      <w:ind w:left="1701"/>
    </w:pPr>
    <w:rPr>
      <w:rFonts w:ascii="Times New Roman" w:eastAsia="Arial Unicode MS" w:hAnsi="Times New Roman" w:cs="Arial Unicode MS"/>
      <w:sz w:val="20"/>
      <w:szCs w:val="24"/>
      <w:lang w:eastAsia="hi-IN" w:bidi="hi-IN"/>
    </w:rPr>
  </w:style>
  <w:style w:type="paragraph" w:customStyle="1" w:styleId="byline">
    <w:name w:val="&lt;byline&gt;"/>
    <w:rsid w:val="007A4303"/>
    <w:pPr>
      <w:jc w:val="right"/>
    </w:pPr>
    <w:rPr>
      <w:rFonts w:eastAsia="Arial Unicode MS" w:cs="Arial Unicode MS"/>
      <w:sz w:val="24"/>
      <w:szCs w:val="24"/>
      <w:lang w:eastAsia="hi-IN" w:bidi="hi-IN"/>
    </w:rPr>
  </w:style>
  <w:style w:type="paragraph" w:customStyle="1" w:styleId="h1sub">
    <w:name w:val="&lt;h1.sub&gt;"/>
    <w:basedOn w:val="Titre1"/>
    <w:next w:val="Corpsdetexte"/>
    <w:rsid w:val="007A4303"/>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7A4303"/>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7A4303"/>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7A4303"/>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7A4303"/>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7A4303"/>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7A4303"/>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7A4303"/>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7A4303"/>
    <w:rPr>
      <w:color w:val="FF0000"/>
      <w:vertAlign w:val="subscript"/>
    </w:rPr>
  </w:style>
  <w:style w:type="paragraph" w:customStyle="1" w:styleId="label">
    <w:name w:val="&lt;label&gt;"/>
    <w:qFormat/>
    <w:rsid w:val="007A4303"/>
    <w:pPr>
      <w:jc w:val="center"/>
    </w:pPr>
    <w:rPr>
      <w:rFonts w:ascii="Times New Roman" w:eastAsia="Times New Roman" w:hAnsi="Times New Roman" w:cs="Times New Roman"/>
      <w:smallCaps/>
      <w:sz w:val="24"/>
      <w:szCs w:val="24"/>
      <w:lang w:eastAsia="zh-CN"/>
    </w:rPr>
  </w:style>
  <w:style w:type="paragraph" w:customStyle="1" w:styleId="ab">
    <w:name w:val="&lt;ab&gt;"/>
    <w:qFormat/>
    <w:rsid w:val="007A4303"/>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noindent">
    <w:name w:val="&lt;noindent&gt;"/>
    <w:basedOn w:val="Normal"/>
    <w:qFormat/>
    <w:rsid w:val="007A4303"/>
    <w:pPr>
      <w:widowControl w:val="0"/>
      <w:suppressAutoHyphens/>
      <w:autoSpaceDE w:val="0"/>
      <w:spacing w:after="120" w:line="360" w:lineRule="auto"/>
      <w:jc w:val="both"/>
    </w:pPr>
    <w:rPr>
      <w:rFonts w:ascii="Times New Roman" w:eastAsia="Times New Roman" w:hAnsi="Times New Roman" w:cs="Times New Roman"/>
      <w:sz w:val="24"/>
      <w:szCs w:val="20"/>
      <w:lang w:eastAsia="zh-CN"/>
    </w:rPr>
  </w:style>
  <w:style w:type="paragraph" w:customStyle="1" w:styleId="speaker">
    <w:name w:val="&lt;speaker&gt;"/>
    <w:basedOn w:val="stage"/>
    <w:qFormat/>
    <w:rsid w:val="007A4303"/>
    <w:pPr>
      <w:jc w:val="center"/>
    </w:pPr>
    <w:rPr>
      <w:i w:val="0"/>
    </w:rPr>
  </w:style>
  <w:style w:type="character" w:styleId="Appelnotedebasdep">
    <w:name w:val="footnote reference"/>
    <w:basedOn w:val="Policepardfaut"/>
    <w:uiPriority w:val="99"/>
    <w:semiHidden/>
    <w:unhideWhenUsed/>
    <w:rsid w:val="007A4303"/>
    <w:rPr>
      <w:vertAlign w:val="superscript"/>
    </w:rPr>
  </w:style>
  <w:style w:type="paragraph" w:customStyle="1" w:styleId="term">
    <w:name w:val="term"/>
    <w:basedOn w:val="Normal"/>
    <w:rsid w:val="007A4303"/>
    <w:pPr>
      <w:spacing w:after="0"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7A43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4303"/>
    <w:rPr>
      <w:rFonts w:ascii="Tahoma" w:hAnsi="Tahoma" w:cs="Tahoma"/>
      <w:sz w:val="16"/>
      <w:szCs w:val="16"/>
    </w:rPr>
  </w:style>
  <w:style w:type="character" w:customStyle="1" w:styleId="detailvalue">
    <w:name w:val="detail_value"/>
    <w:basedOn w:val="Policepardfaut"/>
    <w:rsid w:val="007A4303"/>
  </w:style>
  <w:style w:type="paragraph" w:customStyle="1" w:styleId="quotelcenter">
    <w:name w:val="&lt;quote.l.center&gt;"/>
    <w:basedOn w:val="quotel"/>
    <w:qFormat/>
    <w:rsid w:val="007A4303"/>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27</Pages>
  <Words>9889</Words>
  <Characters>54391</Characters>
  <Application>Microsoft Office Word</Application>
  <DocSecurity>0</DocSecurity>
  <Lines>453</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2018-11-30T18:20:00Z</dcterms:created>
  <dcterms:modified xsi:type="dcterms:W3CDTF">2018-12-17T14:25:00Z</dcterms:modified>
</cp:coreProperties>
</file>