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8EF33" w14:textId="77777777" w:rsidR="00B6747D" w:rsidRPr="00B6747D" w:rsidRDefault="00B6747D" w:rsidP="00B6747D">
      <w:pPr>
        <w:shd w:val="clear" w:color="auto" w:fill="F3F2EC"/>
        <w:jc w:val="center"/>
        <w:rPr>
          <w:rFonts w:ascii="Georgia" w:eastAsia="Times New Roman" w:hAnsi="Georgia" w:cs="Times New Roman"/>
          <w:color w:val="161616"/>
          <w:szCs w:val="24"/>
          <w:lang w:eastAsia="fr-FR"/>
        </w:rPr>
      </w:pPr>
      <w:r w:rsidRPr="00B6747D">
        <w:rPr>
          <w:rFonts w:ascii="Georgia" w:eastAsia="Times New Roman" w:hAnsi="Georgia" w:cs="Times New Roman"/>
          <w:color w:val="161616"/>
          <w:szCs w:val="24"/>
          <w:lang w:eastAsia="fr-FR"/>
        </w:rPr>
        <w:t>1908</w:t>
      </w:r>
    </w:p>
    <w:p w14:paraId="5BAD3B30" w14:textId="77777777" w:rsidR="00B6747D" w:rsidRPr="00B6747D" w:rsidRDefault="00B6747D" w:rsidP="00B6747D">
      <w:pPr>
        <w:shd w:val="clear" w:color="auto" w:fill="F3F2EC"/>
        <w:spacing w:before="240" w:after="240" w:line="414" w:lineRule="atLeast"/>
        <w:jc w:val="center"/>
        <w:outlineLvl w:val="0"/>
        <w:rPr>
          <w:rFonts w:ascii="Georgia" w:eastAsia="Times New Roman" w:hAnsi="Georgia" w:cs="Times New Roman"/>
          <w:color w:val="161616"/>
          <w:kern w:val="36"/>
          <w:sz w:val="36"/>
          <w:szCs w:val="36"/>
          <w:lang w:eastAsia="fr-FR"/>
        </w:rPr>
      </w:pPr>
      <w:r w:rsidRPr="00B6747D">
        <w:rPr>
          <w:rFonts w:ascii="Georgia" w:eastAsia="Times New Roman" w:hAnsi="Georgia" w:cs="Times New Roman"/>
          <w:color w:val="161616"/>
          <w:kern w:val="36"/>
          <w:sz w:val="36"/>
          <w:szCs w:val="36"/>
          <w:lang w:eastAsia="fr-FR"/>
        </w:rPr>
        <w:t>Articles du </w:t>
      </w:r>
      <w:r w:rsidRPr="00B6747D">
        <w:rPr>
          <w:rFonts w:ascii="Georgia" w:eastAsia="Times New Roman" w:hAnsi="Georgia" w:cs="Times New Roman"/>
          <w:i/>
          <w:iCs/>
          <w:color w:val="161616"/>
          <w:kern w:val="36"/>
          <w:sz w:val="36"/>
          <w:szCs w:val="36"/>
          <w:lang w:eastAsia="fr-FR"/>
        </w:rPr>
        <w:t>Mercure de France</w:t>
      </w:r>
      <w:r w:rsidRPr="00B6747D">
        <w:rPr>
          <w:rFonts w:ascii="Georgia" w:eastAsia="Times New Roman" w:hAnsi="Georgia" w:cs="Times New Roman"/>
          <w:color w:val="161616"/>
          <w:kern w:val="36"/>
          <w:sz w:val="36"/>
          <w:szCs w:val="36"/>
          <w:lang w:eastAsia="fr-FR"/>
        </w:rPr>
        <w:t>, année 1908</w:t>
      </w:r>
    </w:p>
    <w:p w14:paraId="1FC47B1A" w14:textId="77777777" w:rsidR="008300A3" w:rsidRDefault="008300A3" w:rsidP="008300A3">
      <w:pPr>
        <w:pStyle w:val="Titre2"/>
        <w:shd w:val="clear" w:color="auto" w:fill="F3F2EC"/>
        <w:spacing w:before="240" w:after="240" w:line="468" w:lineRule="atLeast"/>
        <w:jc w:val="center"/>
        <w:rPr>
          <w:rFonts w:ascii="Source Sans Pro" w:hAnsi="Source Sans Pro"/>
          <w:color w:val="161616"/>
          <w:sz w:val="31"/>
          <w:szCs w:val="31"/>
        </w:rPr>
      </w:pPr>
      <w:r>
        <w:rPr>
          <w:rFonts w:ascii="Source Sans Pro" w:hAnsi="Source Sans Pro"/>
          <w:b/>
          <w:bCs/>
          <w:color w:val="161616"/>
          <w:sz w:val="31"/>
          <w:szCs w:val="31"/>
        </w:rPr>
        <w:t>Tome LXXI, numéro 256, 16 février 1908</w:t>
      </w:r>
      <w:hyperlink r:id="rId6" w:anchor="body-4" w:history="1">
        <w:r>
          <w:rPr>
            <w:rStyle w:val="Lienhypertexte"/>
            <w:rFonts w:ascii="Source Sans Pro" w:hAnsi="Source Sans Pro"/>
            <w:b/>
            <w:bCs/>
            <w:color w:val="808080"/>
            <w:sz w:val="19"/>
            <w:szCs w:val="19"/>
          </w:rPr>
          <w:t> §</w:t>
        </w:r>
      </w:hyperlink>
    </w:p>
    <w:p w14:paraId="4FB3660B" w14:textId="77777777" w:rsidR="00123195" w:rsidRDefault="00123195" w:rsidP="00123195">
      <w:pPr>
        <w:shd w:val="clear" w:color="auto" w:fill="F3F2EC"/>
        <w:spacing w:before="240" w:after="240"/>
        <w:jc w:val="left"/>
        <w:outlineLvl w:val="2"/>
        <w:rPr>
          <w:rFonts w:ascii="Source Sans Pro" w:eastAsia="Times New Roman" w:hAnsi="Source Sans Pro" w:cs="Times New Roman"/>
          <w:b/>
          <w:bCs/>
          <w:color w:val="161616"/>
          <w:sz w:val="27"/>
          <w:szCs w:val="27"/>
          <w:lang w:eastAsia="fr-FR"/>
        </w:rPr>
      </w:pPr>
    </w:p>
    <w:p w14:paraId="305E866B" w14:textId="77777777" w:rsidR="00123195" w:rsidRPr="00123195" w:rsidRDefault="00123195" w:rsidP="00123195">
      <w:pPr>
        <w:shd w:val="clear" w:color="auto" w:fill="F3F2EC"/>
        <w:spacing w:before="240" w:after="240"/>
        <w:jc w:val="left"/>
        <w:outlineLvl w:val="2"/>
        <w:rPr>
          <w:rFonts w:ascii="Source Sans Pro" w:eastAsia="Times New Roman" w:hAnsi="Source Sans Pro" w:cs="Times New Roman"/>
          <w:b/>
          <w:bCs/>
          <w:color w:val="161616"/>
          <w:sz w:val="27"/>
          <w:szCs w:val="27"/>
          <w:lang w:eastAsia="fr-FR"/>
        </w:rPr>
      </w:pPr>
      <w:r w:rsidRPr="00123195">
        <w:rPr>
          <w:rFonts w:ascii="Source Sans Pro" w:eastAsia="Times New Roman" w:hAnsi="Source Sans Pro" w:cs="Times New Roman"/>
          <w:b/>
          <w:bCs/>
          <w:color w:val="161616"/>
          <w:sz w:val="27"/>
          <w:szCs w:val="27"/>
          <w:lang w:eastAsia="fr-FR"/>
        </w:rPr>
        <w:t>Le voyage à Venise. </w:t>
      </w:r>
      <w:r w:rsidRPr="00123195">
        <w:rPr>
          <w:rFonts w:ascii="Source Sans Pro" w:eastAsia="Times New Roman" w:hAnsi="Source Sans Pro" w:cs="Times New Roman"/>
          <w:b/>
          <w:bCs/>
          <w:color w:val="161616"/>
          <w:sz w:val="17"/>
          <w:szCs w:val="17"/>
          <w:lang w:eastAsia="fr-FR"/>
        </w:rPr>
        <w:br/>
      </w:r>
      <w:r w:rsidRPr="00123195">
        <w:rPr>
          <w:rFonts w:ascii="Source Sans Pro" w:eastAsia="Times New Roman" w:hAnsi="Source Sans Pro" w:cs="Times New Roman"/>
          <w:b/>
          <w:bCs/>
          <w:color w:val="161616"/>
          <w:sz w:val="27"/>
          <w:szCs w:val="27"/>
          <w:lang w:eastAsia="fr-FR"/>
        </w:rPr>
        <w:t>Dix-sept sonnets inspirés de Venise</w:t>
      </w:r>
    </w:p>
    <w:p w14:paraId="35578938" w14:textId="77777777" w:rsidR="00123195" w:rsidRPr="00123195" w:rsidRDefault="00123195" w:rsidP="00123195">
      <w:pPr>
        <w:shd w:val="clear" w:color="auto" w:fill="F3F2EC"/>
        <w:jc w:val="right"/>
        <w:rPr>
          <w:rFonts w:ascii="Georgia" w:eastAsia="Times New Roman" w:hAnsi="Georgia" w:cs="Times New Roman"/>
          <w:color w:val="161616"/>
          <w:szCs w:val="24"/>
          <w:lang w:eastAsia="fr-FR"/>
        </w:rPr>
      </w:pPr>
      <w:r w:rsidRPr="00123195">
        <w:rPr>
          <w:rFonts w:ascii="Georgia" w:eastAsia="Times New Roman" w:hAnsi="Georgia" w:cs="Times New Roman"/>
          <w:color w:val="161616"/>
          <w:szCs w:val="24"/>
          <w:lang w:eastAsia="fr-FR"/>
        </w:rPr>
        <w:t>Ernest Raynaud.</w:t>
      </w:r>
    </w:p>
    <w:p w14:paraId="7A37F4B8" w14:textId="77777777" w:rsidR="00936D2A" w:rsidRDefault="00936D2A" w:rsidP="008300A3"/>
    <w:p w14:paraId="4FB42CB5" w14:textId="77777777" w:rsidR="002C6881" w:rsidRPr="002C6881" w:rsidRDefault="002C6881" w:rsidP="002C6881">
      <w:pPr>
        <w:spacing w:before="100" w:beforeAutospacing="1" w:after="100" w:afterAutospacing="1"/>
        <w:jc w:val="left"/>
        <w:outlineLvl w:val="3"/>
        <w:rPr>
          <w:rFonts w:ascii="Source Sans Pro" w:eastAsia="Times New Roman" w:hAnsi="Source Sans Pro" w:cs="Times New Roman"/>
          <w:b/>
          <w:bCs/>
          <w:szCs w:val="24"/>
          <w:lang w:eastAsia="fr-FR"/>
        </w:rPr>
      </w:pPr>
      <w:r w:rsidRPr="002C6881">
        <w:rPr>
          <w:rFonts w:ascii="Source Sans Pro" w:eastAsia="Times New Roman" w:hAnsi="Source Sans Pro" w:cs="Times New Roman"/>
          <w:b/>
          <w:bCs/>
          <w:szCs w:val="24"/>
          <w:lang w:eastAsia="fr-FR"/>
        </w:rPr>
        <w:t>VI</w:t>
      </w:r>
    </w:p>
    <w:p w14:paraId="4E23EAF4" w14:textId="77777777" w:rsidR="002C6881" w:rsidRPr="002C6881" w:rsidRDefault="002C6881" w:rsidP="002C6881">
      <w:pPr>
        <w:spacing w:line="360" w:lineRule="atLeast"/>
        <w:jc w:val="left"/>
        <w:rPr>
          <w:rFonts w:ascii="Times New Roman" w:eastAsia="Times New Roman" w:hAnsi="Times New Roman" w:cs="Times New Roman"/>
          <w:szCs w:val="24"/>
          <w:lang w:eastAsia="fr-FR"/>
        </w:rPr>
      </w:pPr>
      <w:r w:rsidRPr="002C6881">
        <w:rPr>
          <w:rFonts w:ascii="Times New Roman" w:eastAsia="Times New Roman" w:hAnsi="Times New Roman" w:cs="Times New Roman"/>
          <w:i/>
          <w:iCs/>
          <w:szCs w:val="24"/>
          <w:lang w:eastAsia="fr-FR"/>
        </w:rPr>
        <w:t>J’ai passé devant toi jadis indifférent</w:t>
      </w:r>
    </w:p>
    <w:p w14:paraId="52F96C41" w14:textId="77777777" w:rsidR="002C6881" w:rsidRPr="002C6881" w:rsidRDefault="002C6881" w:rsidP="002C6881">
      <w:pPr>
        <w:spacing w:line="360" w:lineRule="atLeast"/>
        <w:jc w:val="left"/>
        <w:rPr>
          <w:rFonts w:ascii="Times New Roman" w:eastAsia="Times New Roman" w:hAnsi="Times New Roman" w:cs="Times New Roman"/>
          <w:szCs w:val="24"/>
          <w:lang w:eastAsia="fr-FR"/>
        </w:rPr>
      </w:pPr>
      <w:r w:rsidRPr="002C6881">
        <w:rPr>
          <w:rFonts w:ascii="Times New Roman" w:eastAsia="Times New Roman" w:hAnsi="Times New Roman" w:cs="Times New Roman"/>
          <w:i/>
          <w:iCs/>
          <w:szCs w:val="24"/>
          <w:lang w:eastAsia="fr-FR"/>
        </w:rPr>
        <w:t>Ô Maître </w:t>
      </w:r>
      <w:del w:id="0" w:author="Marguerite-Marie Bordry" w:date="2019-02-07T10:50:00Z">
        <w:r w:rsidRPr="002C6881" w:rsidDel="002C6881">
          <w:rPr>
            <w:rFonts w:ascii="Times New Roman" w:eastAsia="Times New Roman" w:hAnsi="Times New Roman" w:cs="Times New Roman"/>
            <w:i/>
            <w:iCs/>
            <w:szCs w:val="24"/>
            <w:lang w:eastAsia="fr-FR"/>
          </w:rPr>
          <w:delText>!Ô</w:delText>
        </w:r>
      </w:del>
      <w:ins w:id="1" w:author="Marguerite-Marie Bordry" w:date="2019-02-07T10:51:00Z">
        <w:r>
          <w:rPr>
            <w:rFonts w:ascii="Times New Roman" w:eastAsia="Times New Roman" w:hAnsi="Times New Roman" w:cs="Times New Roman"/>
            <w:i/>
            <w:iCs/>
            <w:szCs w:val="24"/>
            <w:lang w:eastAsia="fr-FR"/>
          </w:rPr>
          <w:t xml:space="preserve"> </w:t>
        </w:r>
      </w:ins>
      <w:ins w:id="2" w:author="Marguerite-Marie Bordry" w:date="2019-02-07T10:50:00Z">
        <w:r>
          <w:rPr>
            <w:rFonts w:ascii="Times New Roman" w:eastAsia="Times New Roman" w:hAnsi="Times New Roman" w:cs="Times New Roman"/>
            <w:i/>
            <w:iCs/>
            <w:szCs w:val="24"/>
            <w:lang w:eastAsia="fr-FR"/>
          </w:rPr>
          <w:t>!</w:t>
        </w:r>
      </w:ins>
      <w:ins w:id="3" w:author="Marguerite-Marie Bordry" w:date="2019-02-07T10:51:00Z">
        <w:r>
          <w:rPr>
            <w:rFonts w:ascii="Times New Roman" w:eastAsia="Times New Roman" w:hAnsi="Times New Roman" w:cs="Times New Roman"/>
            <w:i/>
            <w:iCs/>
            <w:szCs w:val="24"/>
            <w:lang w:eastAsia="fr-FR"/>
          </w:rPr>
          <w:t xml:space="preserve"> </w:t>
        </w:r>
      </w:ins>
      <w:del w:id="4" w:author="Marguerite-Marie Bordry" w:date="2019-02-07T10:51:00Z">
        <w:r w:rsidRPr="002C6881" w:rsidDel="003B5544">
          <w:rPr>
            <w:rFonts w:ascii="Times New Roman" w:eastAsia="Times New Roman" w:hAnsi="Times New Roman" w:cs="Times New Roman"/>
            <w:i/>
            <w:iCs/>
            <w:szCs w:val="24"/>
            <w:lang w:eastAsia="fr-FR"/>
          </w:rPr>
          <w:delText xml:space="preserve"> Titien</w:delText>
        </w:r>
      </w:del>
      <w:ins w:id="5" w:author="Marguerite-Marie Bordry" w:date="2019-02-07T10:51:00Z">
        <w:r w:rsidR="003B5544">
          <w:rPr>
            <w:rFonts w:ascii="Times New Roman" w:eastAsia="Times New Roman" w:hAnsi="Times New Roman" w:cs="Times New Roman"/>
            <w:i/>
            <w:iCs/>
            <w:szCs w:val="24"/>
            <w:lang w:eastAsia="fr-FR"/>
          </w:rPr>
          <w:t xml:space="preserve"> Ô </w:t>
        </w:r>
        <w:r w:rsidR="003B5544" w:rsidRPr="002C6881">
          <w:rPr>
            <w:rFonts w:ascii="Times New Roman" w:eastAsia="Times New Roman" w:hAnsi="Times New Roman" w:cs="Times New Roman"/>
            <w:i/>
            <w:iCs/>
            <w:szCs w:val="24"/>
            <w:lang w:eastAsia="fr-FR"/>
          </w:rPr>
          <w:t>Titien</w:t>
        </w:r>
      </w:ins>
      <w:r w:rsidRPr="002C6881">
        <w:rPr>
          <w:rFonts w:ascii="Times New Roman" w:eastAsia="Times New Roman" w:hAnsi="Times New Roman" w:cs="Times New Roman"/>
          <w:i/>
          <w:iCs/>
          <w:szCs w:val="24"/>
          <w:lang w:eastAsia="fr-FR"/>
        </w:rPr>
        <w:t>, plein de vie et de force</w:t>
      </w:r>
      <w:r w:rsidRPr="002C6881">
        <w:rPr>
          <w:rFonts w:ascii="Times New Roman" w:eastAsia="Times New Roman" w:hAnsi="Times New Roman" w:cs="Times New Roman"/>
          <w:szCs w:val="24"/>
          <w:lang w:eastAsia="fr-FR"/>
        </w:rPr>
        <w:t>,</w:t>
      </w:r>
    </w:p>
    <w:p w14:paraId="45BADCBE" w14:textId="77777777" w:rsidR="002C6881" w:rsidRPr="002C6881" w:rsidRDefault="002C6881" w:rsidP="002C6881">
      <w:pPr>
        <w:spacing w:line="360" w:lineRule="atLeast"/>
        <w:jc w:val="left"/>
        <w:rPr>
          <w:rFonts w:ascii="Times New Roman" w:eastAsia="Times New Roman" w:hAnsi="Times New Roman" w:cs="Times New Roman"/>
          <w:szCs w:val="24"/>
          <w:lang w:eastAsia="fr-FR"/>
        </w:rPr>
      </w:pPr>
      <w:r w:rsidRPr="002C6881">
        <w:rPr>
          <w:rFonts w:ascii="Times New Roman" w:eastAsia="Times New Roman" w:hAnsi="Times New Roman" w:cs="Times New Roman"/>
          <w:i/>
          <w:iCs/>
          <w:szCs w:val="24"/>
          <w:lang w:eastAsia="fr-FR"/>
        </w:rPr>
        <w:t>Mais ton</w:t>
      </w:r>
      <w:r w:rsidRPr="002C6881">
        <w:rPr>
          <w:rFonts w:ascii="Times New Roman" w:eastAsia="Times New Roman" w:hAnsi="Times New Roman" w:cs="Times New Roman"/>
          <w:szCs w:val="24"/>
          <w:lang w:eastAsia="fr-FR"/>
        </w:rPr>
        <w:t> Assomption</w:t>
      </w:r>
      <w:r w:rsidRPr="002C6881">
        <w:rPr>
          <w:rFonts w:ascii="Times New Roman" w:eastAsia="Times New Roman" w:hAnsi="Times New Roman" w:cs="Times New Roman"/>
          <w:i/>
          <w:iCs/>
          <w:szCs w:val="24"/>
          <w:lang w:eastAsia="fr-FR"/>
        </w:rPr>
        <w:t>, dans sa guirlande torse</w:t>
      </w:r>
      <w:r w:rsidRPr="002C6881">
        <w:rPr>
          <w:rFonts w:ascii="Times New Roman" w:eastAsia="Times New Roman" w:hAnsi="Times New Roman" w:cs="Times New Roman"/>
          <w:szCs w:val="24"/>
          <w:lang w:eastAsia="fr-FR"/>
        </w:rPr>
        <w:t>,</w:t>
      </w:r>
    </w:p>
    <w:p w14:paraId="2CB34AC7" w14:textId="77777777" w:rsidR="002C6881" w:rsidRPr="002C6881" w:rsidRDefault="002C6881" w:rsidP="002C6881">
      <w:pPr>
        <w:spacing w:line="360" w:lineRule="atLeast"/>
        <w:jc w:val="left"/>
        <w:rPr>
          <w:rFonts w:ascii="Times New Roman" w:eastAsia="Times New Roman" w:hAnsi="Times New Roman" w:cs="Times New Roman"/>
          <w:szCs w:val="24"/>
          <w:lang w:eastAsia="fr-FR"/>
        </w:rPr>
      </w:pPr>
      <w:r w:rsidRPr="002C6881">
        <w:rPr>
          <w:rFonts w:ascii="Times New Roman" w:eastAsia="Times New Roman" w:hAnsi="Times New Roman" w:cs="Times New Roman"/>
          <w:i/>
          <w:iCs/>
          <w:szCs w:val="24"/>
          <w:lang w:eastAsia="fr-FR"/>
        </w:rPr>
        <w:t>Fait que je n’ose plus t’approcher qu’en tremblant.</w:t>
      </w:r>
    </w:p>
    <w:p w14:paraId="75488164" w14:textId="77777777" w:rsidR="002C6881" w:rsidRPr="002C6881" w:rsidRDefault="002C6881" w:rsidP="002C6881">
      <w:pPr>
        <w:spacing w:line="360" w:lineRule="atLeast"/>
        <w:jc w:val="left"/>
        <w:rPr>
          <w:rFonts w:ascii="Times New Roman" w:eastAsia="Times New Roman" w:hAnsi="Times New Roman" w:cs="Times New Roman"/>
          <w:szCs w:val="24"/>
          <w:lang w:eastAsia="fr-FR"/>
        </w:rPr>
      </w:pPr>
      <w:r w:rsidRPr="002C6881">
        <w:rPr>
          <w:rFonts w:ascii="Times New Roman" w:eastAsia="Times New Roman" w:hAnsi="Times New Roman" w:cs="Times New Roman"/>
          <w:i/>
          <w:iCs/>
          <w:szCs w:val="24"/>
          <w:lang w:eastAsia="fr-FR"/>
        </w:rPr>
        <w:t>Comme aux pieds de tes saints un nuage aveuglant</w:t>
      </w:r>
    </w:p>
    <w:p w14:paraId="7998D601" w14:textId="77777777" w:rsidR="002C6881" w:rsidRPr="002C6881" w:rsidRDefault="002C6881" w:rsidP="002C6881">
      <w:pPr>
        <w:spacing w:line="360" w:lineRule="atLeast"/>
        <w:jc w:val="left"/>
        <w:rPr>
          <w:rFonts w:ascii="Times New Roman" w:eastAsia="Times New Roman" w:hAnsi="Times New Roman" w:cs="Times New Roman"/>
          <w:szCs w:val="24"/>
          <w:lang w:eastAsia="fr-FR"/>
        </w:rPr>
      </w:pPr>
      <w:r w:rsidRPr="002C6881">
        <w:rPr>
          <w:rFonts w:ascii="Times New Roman" w:eastAsia="Times New Roman" w:hAnsi="Times New Roman" w:cs="Times New Roman"/>
          <w:i/>
          <w:iCs/>
          <w:szCs w:val="24"/>
          <w:lang w:eastAsia="fr-FR"/>
        </w:rPr>
        <w:t>Flottait devant mes yeux : j’en ai rompu l’écorce.</w:t>
      </w:r>
    </w:p>
    <w:p w14:paraId="7756EE27" w14:textId="77777777" w:rsidR="002C6881" w:rsidRPr="002C6881" w:rsidRDefault="002C6881" w:rsidP="002C6881">
      <w:pPr>
        <w:spacing w:line="360" w:lineRule="atLeast"/>
        <w:jc w:val="left"/>
        <w:rPr>
          <w:rFonts w:ascii="Times New Roman" w:eastAsia="Times New Roman" w:hAnsi="Times New Roman" w:cs="Times New Roman"/>
          <w:szCs w:val="24"/>
          <w:lang w:eastAsia="fr-FR"/>
        </w:rPr>
      </w:pPr>
      <w:r w:rsidRPr="002C6881">
        <w:rPr>
          <w:rFonts w:ascii="Times New Roman" w:eastAsia="Times New Roman" w:hAnsi="Times New Roman" w:cs="Times New Roman"/>
          <w:i/>
          <w:iCs/>
          <w:szCs w:val="24"/>
          <w:lang w:eastAsia="fr-FR"/>
        </w:rPr>
        <w:t>De l’azur éprouvant l’irrésistible amorce</w:t>
      </w:r>
    </w:p>
    <w:p w14:paraId="5CFB4FDE" w14:textId="77777777" w:rsidR="002C6881" w:rsidRPr="002C6881" w:rsidRDefault="002C6881" w:rsidP="002C6881">
      <w:pPr>
        <w:spacing w:line="360" w:lineRule="atLeast"/>
        <w:jc w:val="left"/>
        <w:rPr>
          <w:rFonts w:ascii="Times New Roman" w:eastAsia="Times New Roman" w:hAnsi="Times New Roman" w:cs="Times New Roman"/>
          <w:szCs w:val="24"/>
          <w:lang w:eastAsia="fr-FR"/>
        </w:rPr>
      </w:pPr>
      <w:r w:rsidRPr="002C6881">
        <w:rPr>
          <w:rFonts w:ascii="Times New Roman" w:eastAsia="Times New Roman" w:hAnsi="Times New Roman" w:cs="Times New Roman"/>
          <w:i/>
          <w:iCs/>
          <w:szCs w:val="24"/>
          <w:lang w:eastAsia="fr-FR"/>
        </w:rPr>
        <w:t>Ton génie à Marie a prêté son élan</w:t>
      </w:r>
      <w:r w:rsidRPr="002C6881">
        <w:rPr>
          <w:rFonts w:ascii="Times New Roman" w:eastAsia="Times New Roman" w:hAnsi="Times New Roman" w:cs="Times New Roman"/>
          <w:szCs w:val="24"/>
          <w:lang w:eastAsia="fr-FR"/>
        </w:rPr>
        <w:t> !</w:t>
      </w:r>
    </w:p>
    <w:p w14:paraId="3033E1AC" w14:textId="77777777" w:rsidR="002C6881" w:rsidRPr="002C6881" w:rsidRDefault="002C6881" w:rsidP="002C6881">
      <w:pPr>
        <w:spacing w:line="360" w:lineRule="atLeast"/>
        <w:jc w:val="left"/>
        <w:rPr>
          <w:rFonts w:ascii="Times New Roman" w:eastAsia="Times New Roman" w:hAnsi="Times New Roman" w:cs="Times New Roman"/>
          <w:szCs w:val="24"/>
          <w:lang w:eastAsia="fr-FR"/>
        </w:rPr>
      </w:pPr>
      <w:r w:rsidRPr="002C6881">
        <w:rPr>
          <w:rFonts w:ascii="Times New Roman" w:eastAsia="Times New Roman" w:hAnsi="Times New Roman" w:cs="Times New Roman"/>
          <w:i/>
          <w:iCs/>
          <w:szCs w:val="24"/>
          <w:lang w:eastAsia="fr-FR"/>
        </w:rPr>
        <w:t>Presque à ton rang je veux honorer Pordenone</w:t>
      </w:r>
      <w:r w:rsidRPr="002C6881">
        <w:rPr>
          <w:rFonts w:ascii="Times New Roman" w:eastAsia="Times New Roman" w:hAnsi="Times New Roman" w:cs="Times New Roman"/>
          <w:szCs w:val="24"/>
          <w:lang w:eastAsia="fr-FR"/>
        </w:rPr>
        <w:t> ;</w:t>
      </w:r>
    </w:p>
    <w:p w14:paraId="51655E26" w14:textId="77777777" w:rsidR="002C6881" w:rsidRPr="002C6881" w:rsidRDefault="002C6881" w:rsidP="002C6881">
      <w:pPr>
        <w:spacing w:line="360" w:lineRule="atLeast"/>
        <w:jc w:val="left"/>
        <w:rPr>
          <w:rFonts w:ascii="Times New Roman" w:eastAsia="Times New Roman" w:hAnsi="Times New Roman" w:cs="Times New Roman"/>
          <w:szCs w:val="24"/>
          <w:lang w:eastAsia="fr-FR"/>
        </w:rPr>
      </w:pPr>
      <w:r w:rsidRPr="002C6881">
        <w:rPr>
          <w:rFonts w:ascii="Times New Roman" w:eastAsia="Times New Roman" w:hAnsi="Times New Roman" w:cs="Times New Roman"/>
          <w:i/>
          <w:iCs/>
          <w:szCs w:val="24"/>
          <w:lang w:eastAsia="fr-FR"/>
        </w:rPr>
        <w:t>Le Ciel vous distribue une même couronne</w:t>
      </w:r>
      <w:r w:rsidRPr="002C6881">
        <w:rPr>
          <w:rFonts w:ascii="Times New Roman" w:eastAsia="Times New Roman" w:hAnsi="Times New Roman" w:cs="Times New Roman"/>
          <w:szCs w:val="24"/>
          <w:lang w:eastAsia="fr-FR"/>
        </w:rPr>
        <w:t>,</w:t>
      </w:r>
    </w:p>
    <w:p w14:paraId="38D9A967" w14:textId="77777777" w:rsidR="002C6881" w:rsidRPr="002C6881" w:rsidRDefault="002C6881" w:rsidP="002C6881">
      <w:pPr>
        <w:spacing w:line="360" w:lineRule="atLeast"/>
        <w:jc w:val="left"/>
        <w:rPr>
          <w:rFonts w:ascii="Times New Roman" w:eastAsia="Times New Roman" w:hAnsi="Times New Roman" w:cs="Times New Roman"/>
          <w:szCs w:val="24"/>
          <w:lang w:eastAsia="fr-FR"/>
        </w:rPr>
      </w:pPr>
      <w:r w:rsidRPr="002C6881">
        <w:rPr>
          <w:rFonts w:ascii="Times New Roman" w:eastAsia="Times New Roman" w:hAnsi="Times New Roman" w:cs="Times New Roman"/>
          <w:i/>
          <w:iCs/>
          <w:szCs w:val="24"/>
          <w:lang w:eastAsia="fr-FR"/>
        </w:rPr>
        <w:t>Et vous réconcilie, indomptables rivaux.</w:t>
      </w:r>
    </w:p>
    <w:p w14:paraId="1144A6D8" w14:textId="77777777" w:rsidR="002C6881" w:rsidRPr="002C6881" w:rsidRDefault="002C6881" w:rsidP="002C6881">
      <w:pPr>
        <w:spacing w:line="360" w:lineRule="atLeast"/>
        <w:jc w:val="left"/>
        <w:rPr>
          <w:rFonts w:ascii="Times New Roman" w:eastAsia="Times New Roman" w:hAnsi="Times New Roman" w:cs="Times New Roman"/>
          <w:szCs w:val="24"/>
          <w:lang w:eastAsia="fr-FR"/>
        </w:rPr>
      </w:pPr>
      <w:r w:rsidRPr="002C6881">
        <w:rPr>
          <w:rFonts w:ascii="Times New Roman" w:eastAsia="Times New Roman" w:hAnsi="Times New Roman" w:cs="Times New Roman"/>
          <w:i/>
          <w:iCs/>
          <w:szCs w:val="24"/>
          <w:lang w:eastAsia="fr-FR"/>
        </w:rPr>
        <w:t>Accueillez, fraternels, dans la gloire des âmes</w:t>
      </w:r>
      <w:r w:rsidRPr="002C6881">
        <w:rPr>
          <w:rFonts w:ascii="Times New Roman" w:eastAsia="Times New Roman" w:hAnsi="Times New Roman" w:cs="Times New Roman"/>
          <w:szCs w:val="24"/>
          <w:lang w:eastAsia="fr-FR"/>
        </w:rPr>
        <w:t>,</w:t>
      </w:r>
    </w:p>
    <w:p w14:paraId="11C15874" w14:textId="77777777" w:rsidR="002C6881" w:rsidRPr="002C6881" w:rsidRDefault="002C6881" w:rsidP="002C6881">
      <w:pPr>
        <w:spacing w:line="360" w:lineRule="atLeast"/>
        <w:jc w:val="left"/>
        <w:rPr>
          <w:rFonts w:ascii="Times New Roman" w:eastAsia="Times New Roman" w:hAnsi="Times New Roman" w:cs="Times New Roman"/>
          <w:szCs w:val="24"/>
          <w:lang w:eastAsia="fr-FR"/>
        </w:rPr>
      </w:pPr>
      <w:r w:rsidRPr="002C6881">
        <w:rPr>
          <w:rFonts w:ascii="Times New Roman" w:eastAsia="Times New Roman" w:hAnsi="Times New Roman" w:cs="Times New Roman"/>
          <w:i/>
          <w:iCs/>
          <w:szCs w:val="24"/>
          <w:lang w:eastAsia="fr-FR"/>
        </w:rPr>
        <w:t>Giorgione, resté fidèle à son berceau</w:t>
      </w:r>
      <w:r w:rsidRPr="002C6881">
        <w:rPr>
          <w:rFonts w:ascii="Times New Roman" w:eastAsia="Times New Roman" w:hAnsi="Times New Roman" w:cs="Times New Roman"/>
          <w:szCs w:val="24"/>
          <w:lang w:eastAsia="fr-FR"/>
        </w:rPr>
        <w:t>,</w:t>
      </w:r>
    </w:p>
    <w:p w14:paraId="416B2585" w14:textId="77777777" w:rsidR="002C6881" w:rsidRDefault="002C6881" w:rsidP="008E0C73">
      <w:pPr>
        <w:spacing w:line="360" w:lineRule="atLeast"/>
        <w:jc w:val="left"/>
        <w:rPr>
          <w:rFonts w:ascii="Times New Roman" w:eastAsia="Times New Roman" w:hAnsi="Times New Roman" w:cs="Times New Roman"/>
          <w:szCs w:val="24"/>
          <w:lang w:eastAsia="fr-FR"/>
        </w:rPr>
      </w:pPr>
      <w:r w:rsidRPr="002C6881">
        <w:rPr>
          <w:rFonts w:ascii="Times New Roman" w:eastAsia="Times New Roman" w:hAnsi="Times New Roman" w:cs="Times New Roman"/>
          <w:i/>
          <w:iCs/>
          <w:szCs w:val="24"/>
          <w:lang w:eastAsia="fr-FR"/>
        </w:rPr>
        <w:t>Et Véronèse dont le nom jette des flammes</w:t>
      </w:r>
      <w:r w:rsidRPr="002C6881">
        <w:rPr>
          <w:rFonts w:ascii="Times New Roman" w:eastAsia="Times New Roman" w:hAnsi="Times New Roman" w:cs="Times New Roman"/>
          <w:szCs w:val="24"/>
          <w:lang w:eastAsia="fr-FR"/>
        </w:rPr>
        <w:t> !</w:t>
      </w:r>
    </w:p>
    <w:p w14:paraId="468B2ED1" w14:textId="77777777" w:rsidR="008E0C73" w:rsidRDefault="008E0C73" w:rsidP="008E0C73">
      <w:pPr>
        <w:spacing w:line="360" w:lineRule="atLeast"/>
        <w:jc w:val="left"/>
        <w:rPr>
          <w:rFonts w:ascii="Times New Roman" w:eastAsia="Times New Roman" w:hAnsi="Times New Roman" w:cs="Times New Roman"/>
          <w:szCs w:val="24"/>
          <w:lang w:eastAsia="fr-FR"/>
        </w:rPr>
      </w:pPr>
    </w:p>
    <w:p w14:paraId="648FD70C" w14:textId="77777777" w:rsidR="008E0C73" w:rsidRPr="008E0C73" w:rsidRDefault="008E0C73" w:rsidP="008E0C73">
      <w:pPr>
        <w:shd w:val="clear" w:color="auto" w:fill="F3F2EC"/>
        <w:spacing w:line="360" w:lineRule="atLeast"/>
        <w:jc w:val="left"/>
        <w:rPr>
          <w:rFonts w:ascii="Georgia" w:eastAsia="Times New Roman" w:hAnsi="Georgia" w:cs="Times New Roman"/>
          <w:color w:val="161616"/>
          <w:szCs w:val="24"/>
          <w:lang w:eastAsia="fr-FR"/>
        </w:rPr>
      </w:pPr>
      <w:r w:rsidRPr="008E0C73">
        <w:rPr>
          <w:rFonts w:ascii="Georgia" w:eastAsia="Times New Roman" w:hAnsi="Georgia" w:cs="Times New Roman"/>
          <w:i/>
          <w:iCs/>
          <w:color w:val="161616"/>
          <w:szCs w:val="24"/>
          <w:lang w:eastAsia="fr-FR"/>
        </w:rPr>
        <w:br/>
        <w:t>Maîtres de la lumière, ô peintres, noble race</w:t>
      </w:r>
      <w:r w:rsidRPr="008E0C73">
        <w:rPr>
          <w:rFonts w:ascii="Georgia" w:eastAsia="Times New Roman" w:hAnsi="Georgia" w:cs="Times New Roman"/>
          <w:color w:val="161616"/>
          <w:szCs w:val="24"/>
          <w:lang w:eastAsia="fr-FR"/>
        </w:rPr>
        <w:t>,</w:t>
      </w:r>
    </w:p>
    <w:p w14:paraId="7D39E05D" w14:textId="77777777" w:rsidR="008E0C73" w:rsidRPr="008E0C73" w:rsidRDefault="008E0C73" w:rsidP="008E0C73">
      <w:pPr>
        <w:shd w:val="clear" w:color="auto" w:fill="F3F2EC"/>
        <w:spacing w:line="360" w:lineRule="atLeast"/>
        <w:jc w:val="left"/>
        <w:rPr>
          <w:rFonts w:ascii="Georgia" w:eastAsia="Times New Roman" w:hAnsi="Georgia" w:cs="Times New Roman"/>
          <w:color w:val="161616"/>
          <w:szCs w:val="24"/>
          <w:lang w:eastAsia="fr-FR"/>
        </w:rPr>
      </w:pPr>
      <w:r w:rsidRPr="008E0C73">
        <w:rPr>
          <w:rFonts w:ascii="Georgia" w:eastAsia="Times New Roman" w:hAnsi="Georgia" w:cs="Times New Roman"/>
          <w:i/>
          <w:iCs/>
          <w:color w:val="161616"/>
          <w:szCs w:val="24"/>
          <w:lang w:eastAsia="fr-FR"/>
        </w:rPr>
        <w:t>Qui dorez notre nuit d’une belle clarté</w:t>
      </w:r>
      <w:r w:rsidRPr="008E0C73">
        <w:rPr>
          <w:rFonts w:ascii="Georgia" w:eastAsia="Times New Roman" w:hAnsi="Georgia" w:cs="Times New Roman"/>
          <w:color w:val="161616"/>
          <w:szCs w:val="24"/>
          <w:lang w:eastAsia="fr-FR"/>
        </w:rPr>
        <w:t>,</w:t>
      </w:r>
    </w:p>
    <w:p w14:paraId="30615D67" w14:textId="77777777" w:rsidR="008E0C73" w:rsidRPr="008E0C73" w:rsidRDefault="008E0C73" w:rsidP="008E0C73">
      <w:pPr>
        <w:shd w:val="clear" w:color="auto" w:fill="F3F2EC"/>
        <w:spacing w:line="360" w:lineRule="atLeast"/>
        <w:jc w:val="left"/>
        <w:rPr>
          <w:rFonts w:ascii="Georgia" w:eastAsia="Times New Roman" w:hAnsi="Georgia" w:cs="Times New Roman"/>
          <w:color w:val="161616"/>
          <w:szCs w:val="24"/>
          <w:lang w:eastAsia="fr-FR"/>
        </w:rPr>
      </w:pPr>
      <w:r w:rsidRPr="008E0C73">
        <w:rPr>
          <w:rFonts w:ascii="Georgia" w:eastAsia="Times New Roman" w:hAnsi="Georgia" w:cs="Times New Roman"/>
          <w:i/>
          <w:iCs/>
          <w:color w:val="161616"/>
          <w:szCs w:val="24"/>
          <w:lang w:eastAsia="fr-FR"/>
        </w:rPr>
        <w:t>Je ne puis m’empêcher de vous suivre à la trace</w:t>
      </w:r>
      <w:r w:rsidRPr="008E0C73">
        <w:rPr>
          <w:rFonts w:ascii="Georgia" w:eastAsia="Times New Roman" w:hAnsi="Georgia" w:cs="Times New Roman"/>
          <w:color w:val="161616"/>
          <w:szCs w:val="24"/>
          <w:lang w:eastAsia="fr-FR"/>
        </w:rPr>
        <w:t>,</w:t>
      </w:r>
    </w:p>
    <w:p w14:paraId="2248F796" w14:textId="77777777" w:rsidR="008E0C73" w:rsidRPr="008E0C73" w:rsidRDefault="008E0C73" w:rsidP="008E0C73">
      <w:pPr>
        <w:shd w:val="clear" w:color="auto" w:fill="F3F2EC"/>
        <w:spacing w:line="360" w:lineRule="atLeast"/>
        <w:jc w:val="left"/>
        <w:rPr>
          <w:rFonts w:ascii="Georgia" w:eastAsia="Times New Roman" w:hAnsi="Georgia" w:cs="Times New Roman"/>
          <w:color w:val="161616"/>
          <w:szCs w:val="24"/>
          <w:lang w:eastAsia="fr-FR"/>
        </w:rPr>
      </w:pPr>
      <w:r w:rsidRPr="008E0C73">
        <w:rPr>
          <w:rFonts w:ascii="Georgia" w:eastAsia="Times New Roman" w:hAnsi="Georgia" w:cs="Times New Roman"/>
          <w:i/>
          <w:iCs/>
          <w:color w:val="161616"/>
          <w:szCs w:val="24"/>
          <w:lang w:eastAsia="fr-FR"/>
        </w:rPr>
        <w:t>Par vous j’entre au séjour de la Félicité</w:t>
      </w:r>
      <w:r w:rsidRPr="008E0C73">
        <w:rPr>
          <w:rFonts w:ascii="Georgia" w:eastAsia="Times New Roman" w:hAnsi="Georgia" w:cs="Times New Roman"/>
          <w:color w:val="161616"/>
          <w:szCs w:val="24"/>
          <w:lang w:eastAsia="fr-FR"/>
        </w:rPr>
        <w:t> !</w:t>
      </w:r>
    </w:p>
    <w:p w14:paraId="644EEDB0" w14:textId="77777777" w:rsidR="008E0C73" w:rsidRPr="008E0C73" w:rsidRDefault="008E0C73" w:rsidP="008E0C73">
      <w:pPr>
        <w:shd w:val="clear" w:color="auto" w:fill="F3F2EC"/>
        <w:spacing w:line="360" w:lineRule="atLeast"/>
        <w:jc w:val="left"/>
        <w:rPr>
          <w:rFonts w:ascii="Georgia" w:eastAsia="Times New Roman" w:hAnsi="Georgia" w:cs="Times New Roman"/>
          <w:color w:val="161616"/>
          <w:szCs w:val="24"/>
          <w:lang w:eastAsia="fr-FR"/>
        </w:rPr>
      </w:pPr>
      <w:r w:rsidRPr="008E0C73">
        <w:rPr>
          <w:rFonts w:ascii="Georgia" w:eastAsia="Times New Roman" w:hAnsi="Georgia" w:cs="Times New Roman"/>
          <w:i/>
          <w:iCs/>
          <w:color w:val="161616"/>
          <w:szCs w:val="24"/>
          <w:lang w:eastAsia="fr-FR"/>
        </w:rPr>
        <w:t>L’Art détache un rayon de ta Divinité.</w:t>
      </w:r>
    </w:p>
    <w:p w14:paraId="43015B9E" w14:textId="77777777" w:rsidR="008E0C73" w:rsidRPr="008E0C73" w:rsidRDefault="008E0C73" w:rsidP="008E0C73">
      <w:pPr>
        <w:shd w:val="clear" w:color="auto" w:fill="F3F2EC"/>
        <w:spacing w:line="360" w:lineRule="atLeast"/>
        <w:jc w:val="left"/>
        <w:rPr>
          <w:rFonts w:ascii="Georgia" w:eastAsia="Times New Roman" w:hAnsi="Georgia" w:cs="Times New Roman"/>
          <w:color w:val="161616"/>
          <w:szCs w:val="24"/>
          <w:lang w:eastAsia="fr-FR"/>
        </w:rPr>
      </w:pPr>
      <w:r w:rsidRPr="008E0C73">
        <w:rPr>
          <w:rFonts w:ascii="Georgia" w:eastAsia="Times New Roman" w:hAnsi="Georgia" w:cs="Times New Roman"/>
          <w:i/>
          <w:iCs/>
          <w:color w:val="161616"/>
          <w:szCs w:val="24"/>
          <w:lang w:eastAsia="fr-FR"/>
        </w:rPr>
        <w:t>Sainte Perfection</w:t>
      </w:r>
      <w:proofErr w:type="gramStart"/>
      <w:r w:rsidRPr="008E0C73">
        <w:rPr>
          <w:rFonts w:ascii="Georgia" w:eastAsia="Times New Roman" w:hAnsi="Georgia" w:cs="Times New Roman"/>
          <w:i/>
          <w:iCs/>
          <w:color w:val="161616"/>
          <w:szCs w:val="24"/>
          <w:lang w:eastAsia="fr-FR"/>
        </w:rPr>
        <w:t> !dont</w:t>
      </w:r>
      <w:proofErr w:type="gramEnd"/>
      <w:r w:rsidRPr="008E0C73">
        <w:rPr>
          <w:rFonts w:ascii="Georgia" w:eastAsia="Times New Roman" w:hAnsi="Georgia" w:cs="Times New Roman"/>
          <w:i/>
          <w:iCs/>
          <w:color w:val="161616"/>
          <w:szCs w:val="24"/>
          <w:lang w:eastAsia="fr-FR"/>
        </w:rPr>
        <w:t xml:space="preserve"> le front brûle et glace.</w:t>
      </w:r>
    </w:p>
    <w:p w14:paraId="26249EB5" w14:textId="77777777" w:rsidR="008E0C73" w:rsidRPr="008E0C73" w:rsidRDefault="008E0C73" w:rsidP="008E0C73">
      <w:pPr>
        <w:shd w:val="clear" w:color="auto" w:fill="F3F2EC"/>
        <w:spacing w:line="360" w:lineRule="atLeast"/>
        <w:jc w:val="left"/>
        <w:rPr>
          <w:rFonts w:ascii="Georgia" w:eastAsia="Times New Roman" w:hAnsi="Georgia" w:cs="Times New Roman"/>
          <w:color w:val="161616"/>
          <w:szCs w:val="24"/>
          <w:lang w:eastAsia="fr-FR"/>
        </w:rPr>
      </w:pPr>
      <w:r w:rsidRPr="008E0C73">
        <w:rPr>
          <w:rFonts w:ascii="Georgia" w:eastAsia="Times New Roman" w:hAnsi="Georgia" w:cs="Times New Roman"/>
          <w:i/>
          <w:iCs/>
          <w:color w:val="161616"/>
          <w:szCs w:val="24"/>
          <w:lang w:eastAsia="fr-FR"/>
        </w:rPr>
        <w:t>Celui qui te contemple un instant face à face</w:t>
      </w:r>
      <w:r w:rsidRPr="008E0C73">
        <w:rPr>
          <w:rFonts w:ascii="Georgia" w:eastAsia="Times New Roman" w:hAnsi="Georgia" w:cs="Times New Roman"/>
          <w:color w:val="161616"/>
          <w:szCs w:val="24"/>
          <w:lang w:eastAsia="fr-FR"/>
        </w:rPr>
        <w:t>,</w:t>
      </w:r>
    </w:p>
    <w:p w14:paraId="65E94537" w14:textId="77777777" w:rsidR="008E0C73" w:rsidRPr="008E0C73" w:rsidRDefault="008E0C73" w:rsidP="008E0C73">
      <w:pPr>
        <w:shd w:val="clear" w:color="auto" w:fill="F3F2EC"/>
        <w:spacing w:line="360" w:lineRule="atLeast"/>
        <w:jc w:val="left"/>
        <w:rPr>
          <w:rFonts w:ascii="Georgia" w:eastAsia="Times New Roman" w:hAnsi="Georgia" w:cs="Times New Roman"/>
          <w:color w:val="161616"/>
          <w:szCs w:val="24"/>
          <w:lang w:eastAsia="fr-FR"/>
        </w:rPr>
      </w:pPr>
      <w:r w:rsidRPr="008E0C73">
        <w:rPr>
          <w:rFonts w:ascii="Georgia" w:eastAsia="Times New Roman" w:hAnsi="Georgia" w:cs="Times New Roman"/>
          <w:i/>
          <w:iCs/>
          <w:color w:val="161616"/>
          <w:szCs w:val="24"/>
          <w:lang w:eastAsia="fr-FR"/>
        </w:rPr>
        <w:t>A du Ciel épuisé toute la volupté</w:t>
      </w:r>
      <w:r w:rsidRPr="008E0C73">
        <w:rPr>
          <w:rFonts w:ascii="Georgia" w:eastAsia="Times New Roman" w:hAnsi="Georgia" w:cs="Times New Roman"/>
          <w:color w:val="161616"/>
          <w:szCs w:val="24"/>
          <w:lang w:eastAsia="fr-FR"/>
        </w:rPr>
        <w:t>,</w:t>
      </w:r>
    </w:p>
    <w:p w14:paraId="4111496A" w14:textId="77777777" w:rsidR="008E0C73" w:rsidRPr="008E0C73" w:rsidRDefault="008E0C73" w:rsidP="008E0C73">
      <w:pPr>
        <w:shd w:val="clear" w:color="auto" w:fill="F3F2EC"/>
        <w:spacing w:line="360" w:lineRule="atLeast"/>
        <w:jc w:val="left"/>
        <w:rPr>
          <w:rFonts w:ascii="Georgia" w:eastAsia="Times New Roman" w:hAnsi="Georgia" w:cs="Times New Roman"/>
          <w:color w:val="161616"/>
          <w:szCs w:val="24"/>
          <w:lang w:eastAsia="fr-FR"/>
        </w:rPr>
      </w:pPr>
      <w:r w:rsidRPr="008E0C73">
        <w:rPr>
          <w:rFonts w:ascii="Georgia" w:eastAsia="Times New Roman" w:hAnsi="Georgia" w:cs="Times New Roman"/>
          <w:i/>
          <w:iCs/>
          <w:color w:val="161616"/>
          <w:szCs w:val="24"/>
          <w:lang w:eastAsia="fr-FR"/>
        </w:rPr>
        <w:t>Ah ! qui n’irait du Beau propager l’Évangile</w:t>
      </w:r>
    </w:p>
    <w:p w14:paraId="4F3A39B4" w14:textId="77777777" w:rsidR="008E0C73" w:rsidRPr="008E0C73" w:rsidRDefault="008E0C73" w:rsidP="008E0C73">
      <w:pPr>
        <w:shd w:val="clear" w:color="auto" w:fill="F3F2EC"/>
        <w:spacing w:line="360" w:lineRule="atLeast"/>
        <w:jc w:val="left"/>
        <w:rPr>
          <w:rFonts w:ascii="Georgia" w:eastAsia="Times New Roman" w:hAnsi="Georgia" w:cs="Times New Roman"/>
          <w:color w:val="161616"/>
          <w:szCs w:val="24"/>
          <w:lang w:eastAsia="fr-FR"/>
        </w:rPr>
      </w:pPr>
      <w:r w:rsidRPr="008E0C73">
        <w:rPr>
          <w:rFonts w:ascii="Georgia" w:eastAsia="Times New Roman" w:hAnsi="Georgia" w:cs="Times New Roman"/>
          <w:i/>
          <w:iCs/>
          <w:color w:val="161616"/>
          <w:szCs w:val="24"/>
          <w:lang w:eastAsia="fr-FR"/>
        </w:rPr>
        <w:lastRenderedPageBreak/>
        <w:t>Par le monde, assuré d’un triomphe facile</w:t>
      </w:r>
      <w:r w:rsidRPr="008E0C73">
        <w:rPr>
          <w:rFonts w:ascii="Georgia" w:eastAsia="Times New Roman" w:hAnsi="Georgia" w:cs="Times New Roman"/>
          <w:color w:val="161616"/>
          <w:szCs w:val="24"/>
          <w:lang w:eastAsia="fr-FR"/>
        </w:rPr>
        <w:t>,</w:t>
      </w:r>
    </w:p>
    <w:p w14:paraId="07C49233" w14:textId="77777777" w:rsidR="008E0C73" w:rsidRPr="008E0C73" w:rsidRDefault="008E0C73" w:rsidP="008E0C73">
      <w:pPr>
        <w:shd w:val="clear" w:color="auto" w:fill="F3F2EC"/>
        <w:spacing w:line="360" w:lineRule="atLeast"/>
        <w:jc w:val="left"/>
        <w:rPr>
          <w:rFonts w:ascii="Georgia" w:eastAsia="Times New Roman" w:hAnsi="Georgia" w:cs="Times New Roman"/>
          <w:color w:val="161616"/>
          <w:szCs w:val="24"/>
          <w:lang w:eastAsia="fr-FR"/>
        </w:rPr>
      </w:pPr>
      <w:r w:rsidRPr="008E0C73">
        <w:rPr>
          <w:rFonts w:ascii="Georgia" w:eastAsia="Times New Roman" w:hAnsi="Georgia" w:cs="Times New Roman"/>
          <w:i/>
          <w:iCs/>
          <w:color w:val="161616"/>
          <w:szCs w:val="24"/>
          <w:lang w:eastAsia="fr-FR"/>
        </w:rPr>
        <w:t>S’il menait à sa suite et les saints du Palma</w:t>
      </w:r>
      <w:r w:rsidRPr="008E0C73">
        <w:rPr>
          <w:rFonts w:ascii="Georgia" w:eastAsia="Times New Roman" w:hAnsi="Georgia" w:cs="Times New Roman"/>
          <w:color w:val="161616"/>
          <w:szCs w:val="24"/>
          <w:lang w:eastAsia="fr-FR"/>
        </w:rPr>
        <w:t>,</w:t>
      </w:r>
    </w:p>
    <w:p w14:paraId="1B295FE8" w14:textId="77777777" w:rsidR="008E0C73" w:rsidRPr="008E0C73" w:rsidRDefault="008E0C73" w:rsidP="008E0C73">
      <w:pPr>
        <w:shd w:val="clear" w:color="auto" w:fill="F3F2EC"/>
        <w:spacing w:line="360" w:lineRule="atLeast"/>
        <w:jc w:val="left"/>
        <w:rPr>
          <w:rFonts w:ascii="Georgia" w:eastAsia="Times New Roman" w:hAnsi="Georgia" w:cs="Times New Roman"/>
          <w:color w:val="161616"/>
          <w:szCs w:val="24"/>
          <w:lang w:eastAsia="fr-FR"/>
        </w:rPr>
      </w:pPr>
      <w:r w:rsidRPr="008E0C73">
        <w:rPr>
          <w:rFonts w:ascii="Georgia" w:eastAsia="Times New Roman" w:hAnsi="Georgia" w:cs="Times New Roman"/>
          <w:i/>
          <w:iCs/>
          <w:color w:val="161616"/>
          <w:szCs w:val="24"/>
          <w:lang w:eastAsia="fr-FR"/>
        </w:rPr>
        <w:t xml:space="preserve">Et l’Alexandre </w:t>
      </w:r>
      <w:del w:id="6" w:author="Marguerite-Marie Bordry" w:date="2019-02-07T10:56:00Z">
        <w:r w:rsidRPr="008E0C73" w:rsidDel="00CD1BE6">
          <w:rPr>
            <w:rFonts w:ascii="Georgia" w:eastAsia="Times New Roman" w:hAnsi="Georgia" w:cs="Times New Roman"/>
            <w:i/>
            <w:iCs/>
            <w:color w:val="161616"/>
            <w:szCs w:val="24"/>
            <w:lang w:eastAsia="fr-FR"/>
          </w:rPr>
          <w:delText xml:space="preserve">oùVéronèse </w:delText>
        </w:r>
      </w:del>
      <w:ins w:id="7" w:author="Marguerite-Marie Bordry" w:date="2019-02-07T10:56:00Z">
        <w:r w:rsidR="00CD1BE6">
          <w:rPr>
            <w:rFonts w:ascii="Georgia" w:eastAsia="Times New Roman" w:hAnsi="Georgia" w:cs="Times New Roman"/>
            <w:i/>
            <w:iCs/>
            <w:color w:val="161616"/>
            <w:szCs w:val="24"/>
            <w:lang w:eastAsia="fr-FR"/>
          </w:rPr>
          <w:t xml:space="preserve">où Véronèse </w:t>
        </w:r>
      </w:ins>
      <w:r w:rsidRPr="008E0C73">
        <w:rPr>
          <w:rFonts w:ascii="Georgia" w:eastAsia="Times New Roman" w:hAnsi="Georgia" w:cs="Times New Roman"/>
          <w:i/>
          <w:iCs/>
          <w:color w:val="161616"/>
          <w:szCs w:val="24"/>
          <w:lang w:eastAsia="fr-FR"/>
        </w:rPr>
        <w:t>a mis son âme</w:t>
      </w:r>
      <w:r w:rsidRPr="008E0C73">
        <w:rPr>
          <w:rFonts w:ascii="Georgia" w:eastAsia="Times New Roman" w:hAnsi="Georgia" w:cs="Times New Roman"/>
          <w:color w:val="161616"/>
          <w:szCs w:val="24"/>
          <w:lang w:eastAsia="fr-FR"/>
        </w:rPr>
        <w:t>,</w:t>
      </w:r>
    </w:p>
    <w:p w14:paraId="1D5115A9" w14:textId="77777777" w:rsidR="008E0C73" w:rsidRPr="008E0C73" w:rsidRDefault="008E0C73" w:rsidP="008E0C73">
      <w:pPr>
        <w:shd w:val="clear" w:color="auto" w:fill="F3F2EC"/>
        <w:spacing w:line="360" w:lineRule="atLeast"/>
        <w:jc w:val="left"/>
        <w:rPr>
          <w:rFonts w:ascii="Georgia" w:eastAsia="Times New Roman" w:hAnsi="Georgia" w:cs="Times New Roman"/>
          <w:color w:val="161616"/>
          <w:szCs w:val="24"/>
          <w:lang w:eastAsia="fr-FR"/>
        </w:rPr>
      </w:pPr>
      <w:r w:rsidRPr="008E0C73">
        <w:rPr>
          <w:rFonts w:ascii="Georgia" w:eastAsia="Times New Roman" w:hAnsi="Georgia" w:cs="Times New Roman"/>
          <w:i/>
          <w:iCs/>
          <w:color w:val="161616"/>
          <w:szCs w:val="24"/>
          <w:lang w:eastAsia="fr-FR"/>
        </w:rPr>
        <w:t>Et l’Ange revêtu d’une robe de flamme</w:t>
      </w:r>
      <w:r w:rsidRPr="008E0C73">
        <w:rPr>
          <w:rFonts w:ascii="Georgia" w:eastAsia="Times New Roman" w:hAnsi="Georgia" w:cs="Times New Roman"/>
          <w:color w:val="161616"/>
          <w:szCs w:val="24"/>
          <w:lang w:eastAsia="fr-FR"/>
        </w:rPr>
        <w:t>,</w:t>
      </w:r>
    </w:p>
    <w:p w14:paraId="4AB8A7B8" w14:textId="77777777" w:rsidR="008E0C73" w:rsidRPr="008E0C73" w:rsidRDefault="008E0C73" w:rsidP="008E0C73">
      <w:pPr>
        <w:shd w:val="clear" w:color="auto" w:fill="F3F2EC"/>
        <w:spacing w:line="360" w:lineRule="atLeast"/>
        <w:jc w:val="left"/>
        <w:rPr>
          <w:rFonts w:ascii="Georgia" w:eastAsia="Times New Roman" w:hAnsi="Georgia" w:cs="Times New Roman"/>
          <w:color w:val="161616"/>
          <w:szCs w:val="24"/>
          <w:lang w:eastAsia="fr-FR"/>
        </w:rPr>
      </w:pPr>
      <w:r w:rsidRPr="008E0C73">
        <w:rPr>
          <w:rFonts w:ascii="Georgia" w:eastAsia="Times New Roman" w:hAnsi="Georgia" w:cs="Times New Roman"/>
          <w:i/>
          <w:iCs/>
          <w:color w:val="161616"/>
          <w:szCs w:val="24"/>
          <w:lang w:eastAsia="fr-FR"/>
        </w:rPr>
        <w:t>Qui du jeune Tobie accompagne les pas</w:t>
      </w:r>
      <w:del w:id="8" w:author="Marguerite-Marie Bordry" w:date="2019-02-07T10:56:00Z">
        <w:r w:rsidRPr="008E0C73" w:rsidDel="00523600">
          <w:rPr>
            <w:rFonts w:ascii="Georgia" w:eastAsia="Times New Roman" w:hAnsi="Georgia" w:cs="Times New Roman"/>
            <w:color w:val="161616"/>
            <w:szCs w:val="24"/>
            <w:lang w:eastAsia="fr-FR"/>
          </w:rPr>
          <w:delText> </w:delText>
        </w:r>
      </w:del>
      <w:r w:rsidRPr="008E0C73">
        <w:rPr>
          <w:rFonts w:ascii="Georgia" w:eastAsia="Times New Roman" w:hAnsi="Georgia" w:cs="Times New Roman"/>
          <w:color w:val="161616"/>
          <w:szCs w:val="24"/>
          <w:lang w:eastAsia="fr-FR"/>
        </w:rPr>
        <w:t> !</w:t>
      </w:r>
    </w:p>
    <w:p w14:paraId="290727F2" w14:textId="77777777" w:rsidR="008E0C73" w:rsidRDefault="008E0C73" w:rsidP="008E0C73">
      <w:pPr>
        <w:spacing w:line="360" w:lineRule="atLeast"/>
        <w:jc w:val="left"/>
        <w:rPr>
          <w:rFonts w:ascii="Times New Roman" w:eastAsia="Times New Roman" w:hAnsi="Times New Roman" w:cs="Times New Roman"/>
          <w:szCs w:val="24"/>
          <w:lang w:eastAsia="fr-FR"/>
        </w:rPr>
      </w:pPr>
    </w:p>
    <w:p w14:paraId="12942A2F" w14:textId="77777777" w:rsidR="00AA3C82" w:rsidRDefault="00AA3C82" w:rsidP="00AA3C82">
      <w:pPr>
        <w:pStyle w:val="Titre2"/>
        <w:shd w:val="clear" w:color="auto" w:fill="F3F2EC"/>
        <w:spacing w:before="240" w:after="240" w:line="468" w:lineRule="atLeast"/>
        <w:jc w:val="center"/>
        <w:rPr>
          <w:rFonts w:ascii="Source Sans Pro" w:hAnsi="Source Sans Pro"/>
          <w:b/>
          <w:bCs/>
          <w:color w:val="161616"/>
          <w:sz w:val="31"/>
          <w:szCs w:val="31"/>
        </w:rPr>
      </w:pPr>
      <w:r>
        <w:rPr>
          <w:rFonts w:ascii="Source Sans Pro" w:hAnsi="Source Sans Pro"/>
          <w:b/>
          <w:bCs/>
          <w:color w:val="161616"/>
          <w:sz w:val="31"/>
          <w:szCs w:val="31"/>
        </w:rPr>
        <w:t>Tome LXXIII, numéro 262, 16 mai 1908</w:t>
      </w:r>
      <w:hyperlink r:id="rId7" w:anchor="body-9" w:history="1">
        <w:r>
          <w:rPr>
            <w:rStyle w:val="Lienhypertexte"/>
            <w:rFonts w:ascii="Source Sans Pro" w:hAnsi="Source Sans Pro"/>
            <w:b/>
            <w:bCs/>
            <w:color w:val="808080"/>
            <w:sz w:val="19"/>
            <w:szCs w:val="19"/>
          </w:rPr>
          <w:t> §</w:t>
        </w:r>
      </w:hyperlink>
    </w:p>
    <w:p w14:paraId="59231A8D" w14:textId="77777777" w:rsidR="00C46AE8" w:rsidRDefault="00C46AE8" w:rsidP="00C46AE8"/>
    <w:p w14:paraId="32BE6605" w14:textId="77777777" w:rsidR="00C46AE8" w:rsidRPr="00C46AE8" w:rsidRDefault="00C46AE8" w:rsidP="00C46AE8">
      <w:pPr>
        <w:pStyle w:val="Titre3"/>
        <w:shd w:val="clear" w:color="auto" w:fill="F3F2EC"/>
        <w:spacing w:before="240" w:after="240"/>
        <w:rPr>
          <w:rFonts w:ascii="Source Sans Pro" w:eastAsia="Times New Roman" w:hAnsi="Source Sans Pro" w:cs="Times New Roman"/>
          <w:b/>
          <w:bCs/>
          <w:color w:val="161616"/>
          <w:sz w:val="27"/>
          <w:szCs w:val="27"/>
          <w:lang w:eastAsia="fr-FR"/>
        </w:rPr>
      </w:pPr>
      <w:r>
        <w:rPr>
          <w:rFonts w:ascii="Source Sans Pro" w:hAnsi="Source Sans Pro"/>
          <w:color w:val="161616"/>
        </w:rPr>
        <w:t xml:space="preserve"> </w:t>
      </w:r>
      <w:r w:rsidRPr="00C46AE8">
        <w:rPr>
          <w:rFonts w:ascii="Source Sans Pro" w:eastAsia="Times New Roman" w:hAnsi="Source Sans Pro" w:cs="Times New Roman"/>
          <w:b/>
          <w:bCs/>
          <w:color w:val="161616"/>
          <w:sz w:val="27"/>
          <w:szCs w:val="27"/>
          <w:lang w:eastAsia="fr-FR"/>
        </w:rPr>
        <w:t>Variétés. </w:t>
      </w:r>
      <w:r w:rsidRPr="00C46AE8">
        <w:rPr>
          <w:rFonts w:ascii="Source Sans Pro" w:eastAsia="Times New Roman" w:hAnsi="Source Sans Pro" w:cs="Times New Roman"/>
          <w:b/>
          <w:bCs/>
          <w:color w:val="161616"/>
          <w:sz w:val="17"/>
          <w:szCs w:val="17"/>
          <w:lang w:eastAsia="fr-FR"/>
        </w:rPr>
        <w:br/>
      </w:r>
      <w:r w:rsidRPr="00C46AE8">
        <w:rPr>
          <w:rFonts w:ascii="Source Sans Pro" w:eastAsia="Times New Roman" w:hAnsi="Source Sans Pro" w:cs="Times New Roman"/>
          <w:b/>
          <w:bCs/>
          <w:color w:val="161616"/>
          <w:sz w:val="27"/>
          <w:szCs w:val="27"/>
          <w:lang w:eastAsia="fr-FR"/>
        </w:rPr>
        <w:t>Les deux Saül</w:t>
      </w:r>
    </w:p>
    <w:p w14:paraId="4D5C9CA4" w14:textId="77777777" w:rsidR="00C46AE8" w:rsidRPr="00C46AE8" w:rsidRDefault="00C46AE8" w:rsidP="00C46AE8">
      <w:pPr>
        <w:shd w:val="clear" w:color="auto" w:fill="F3F2EC"/>
        <w:jc w:val="right"/>
        <w:rPr>
          <w:rFonts w:ascii="Georgia" w:eastAsia="Times New Roman" w:hAnsi="Georgia" w:cs="Times New Roman"/>
          <w:color w:val="161616"/>
          <w:szCs w:val="24"/>
          <w:lang w:eastAsia="fr-FR"/>
        </w:rPr>
      </w:pPr>
      <w:proofErr w:type="spellStart"/>
      <w:r w:rsidRPr="00C46AE8">
        <w:rPr>
          <w:rFonts w:ascii="Georgia" w:eastAsia="Times New Roman" w:hAnsi="Georgia" w:cs="Times New Roman"/>
          <w:color w:val="161616"/>
          <w:szCs w:val="24"/>
          <w:lang w:eastAsia="fr-FR"/>
        </w:rPr>
        <w:t>Ricciotto</w:t>
      </w:r>
      <w:proofErr w:type="spellEnd"/>
      <w:r w:rsidRPr="00C46AE8">
        <w:rPr>
          <w:rFonts w:ascii="Georgia" w:eastAsia="Times New Roman" w:hAnsi="Georgia" w:cs="Times New Roman"/>
          <w:color w:val="161616"/>
          <w:szCs w:val="24"/>
          <w:lang w:eastAsia="fr-FR"/>
        </w:rPr>
        <w:t xml:space="preserve"> </w:t>
      </w:r>
      <w:proofErr w:type="spellStart"/>
      <w:r w:rsidRPr="00C46AE8">
        <w:rPr>
          <w:rFonts w:ascii="Georgia" w:eastAsia="Times New Roman" w:hAnsi="Georgia" w:cs="Times New Roman"/>
          <w:color w:val="161616"/>
          <w:szCs w:val="24"/>
          <w:lang w:eastAsia="fr-FR"/>
        </w:rPr>
        <w:t>Canudo</w:t>
      </w:r>
      <w:proofErr w:type="spellEnd"/>
      <w:r w:rsidRPr="00C46AE8">
        <w:rPr>
          <w:rFonts w:ascii="Georgia" w:eastAsia="Times New Roman" w:hAnsi="Georgia" w:cs="Times New Roman"/>
          <w:color w:val="161616"/>
          <w:szCs w:val="24"/>
          <w:lang w:eastAsia="fr-FR"/>
        </w:rPr>
        <w:t>.</w:t>
      </w:r>
    </w:p>
    <w:p w14:paraId="74F21CB6" w14:textId="77777777" w:rsidR="00C46AE8" w:rsidRPr="00C46AE8" w:rsidRDefault="00C46AE8" w:rsidP="00C46AE8">
      <w:pPr>
        <w:shd w:val="clear" w:color="auto" w:fill="F3F2EC"/>
        <w:rPr>
          <w:rFonts w:ascii="Verdana" w:eastAsia="Times New Roman" w:hAnsi="Verdana" w:cs="Times New Roman"/>
          <w:color w:val="161616"/>
          <w:sz w:val="21"/>
          <w:szCs w:val="21"/>
          <w:lang w:val="it-IT" w:eastAsia="fr-FR"/>
        </w:rPr>
      </w:pPr>
      <w:r w:rsidRPr="00C46AE8">
        <w:rPr>
          <w:rFonts w:ascii="Verdana" w:eastAsia="Times New Roman" w:hAnsi="Verdana" w:cs="Times New Roman"/>
          <w:color w:val="161616"/>
          <w:sz w:val="21"/>
          <w:szCs w:val="21"/>
          <w:lang w:val="it-IT" w:eastAsia="fr-FR"/>
        </w:rPr>
        <w:t xml:space="preserve">Tome LXXIII, </w:t>
      </w:r>
      <w:proofErr w:type="spellStart"/>
      <w:r w:rsidRPr="00C46AE8">
        <w:rPr>
          <w:rFonts w:ascii="Verdana" w:eastAsia="Times New Roman" w:hAnsi="Verdana" w:cs="Times New Roman"/>
          <w:color w:val="161616"/>
          <w:sz w:val="21"/>
          <w:szCs w:val="21"/>
          <w:lang w:val="it-IT" w:eastAsia="fr-FR"/>
        </w:rPr>
        <w:t>numéro</w:t>
      </w:r>
      <w:proofErr w:type="spellEnd"/>
      <w:r w:rsidRPr="00C46AE8">
        <w:rPr>
          <w:rFonts w:ascii="Verdana" w:eastAsia="Times New Roman" w:hAnsi="Verdana" w:cs="Times New Roman"/>
          <w:color w:val="161616"/>
          <w:sz w:val="21"/>
          <w:szCs w:val="21"/>
          <w:lang w:val="it-IT" w:eastAsia="fr-FR"/>
        </w:rPr>
        <w:t> 262, 16 mai 1908, p. 370</w:t>
      </w:r>
      <w:r w:rsidRPr="00C46AE8">
        <w:rPr>
          <w:rFonts w:ascii="Verdana" w:eastAsia="Times New Roman" w:hAnsi="Verdana" w:cs="Times New Roman"/>
          <w:color w:val="161616"/>
          <w:sz w:val="21"/>
          <w:szCs w:val="21"/>
          <w:lang w:val="it-IT" w:eastAsia="fr-FR"/>
        </w:rPr>
        <w:noBreakHyphen/>
        <w:t>376.</w:t>
      </w:r>
    </w:p>
    <w:p w14:paraId="074469DB" w14:textId="77777777" w:rsidR="00C46AE8" w:rsidRDefault="00C46AE8" w:rsidP="00C46AE8">
      <w:pPr>
        <w:rPr>
          <w:lang w:val="it-IT"/>
        </w:rPr>
      </w:pPr>
    </w:p>
    <w:p w14:paraId="669DB439" w14:textId="77777777" w:rsidR="00515A18" w:rsidRDefault="00515A18" w:rsidP="00C46AE8">
      <w:pPr>
        <w:rPr>
          <w:lang w:val="it-IT"/>
        </w:rPr>
      </w:pPr>
      <w:r>
        <w:rPr>
          <w:lang w:val="it-IT"/>
        </w:rPr>
        <w:t>[…]</w:t>
      </w:r>
    </w:p>
    <w:p w14:paraId="4B17DB5A" w14:textId="77777777" w:rsidR="00C46AE8" w:rsidRPr="00C46AE8" w:rsidRDefault="00C46AE8" w:rsidP="00C46AE8">
      <w:pPr>
        <w:rPr>
          <w:lang w:val="it-IT"/>
        </w:rPr>
      </w:pPr>
    </w:p>
    <w:p w14:paraId="6D46F411" w14:textId="77777777" w:rsidR="00FE7DB0" w:rsidRDefault="007C33F4" w:rsidP="008E0C73">
      <w:pPr>
        <w:spacing w:line="360" w:lineRule="atLeast"/>
        <w:jc w:val="left"/>
        <w:rPr>
          <w:rFonts w:ascii="Georgia" w:hAnsi="Georgia"/>
          <w:color w:val="161616"/>
          <w:shd w:val="clear" w:color="auto" w:fill="F3F2EC"/>
        </w:rPr>
      </w:pPr>
      <w:r>
        <w:rPr>
          <w:rFonts w:ascii="Georgia" w:hAnsi="Georgia"/>
          <w:color w:val="161616"/>
          <w:shd w:val="clear" w:color="auto" w:fill="F3F2EC"/>
        </w:rPr>
        <w:t xml:space="preserve">M. Poizat, lui, a cru plus opportun de faire dire ici à </w:t>
      </w:r>
      <w:proofErr w:type="spellStart"/>
      <w:r>
        <w:rPr>
          <w:rFonts w:ascii="Georgia" w:hAnsi="Georgia"/>
          <w:color w:val="161616"/>
          <w:shd w:val="clear" w:color="auto" w:fill="F3F2EC"/>
        </w:rPr>
        <w:t>Michol</w:t>
      </w:r>
      <w:proofErr w:type="spellEnd"/>
      <w:r>
        <w:rPr>
          <w:rFonts w:ascii="Georgia" w:hAnsi="Georgia"/>
          <w:color w:val="161616"/>
          <w:shd w:val="clear" w:color="auto" w:fill="F3F2EC"/>
        </w:rPr>
        <w:t xml:space="preserve"> quelques versets du Cantique des Cantiques, chantés dans une mélopée absolument incolore, d’un sentimentalisme très populaire. La </w:t>
      </w:r>
      <w:proofErr w:type="spellStart"/>
      <w:r>
        <w:rPr>
          <w:rFonts w:ascii="Georgia" w:hAnsi="Georgia"/>
          <w:color w:val="161616"/>
          <w:shd w:val="clear" w:color="auto" w:fill="F3F2EC"/>
        </w:rPr>
        <w:t>Sulamite</w:t>
      </w:r>
      <w:proofErr w:type="spellEnd"/>
      <w:r>
        <w:rPr>
          <w:rFonts w:ascii="Georgia" w:hAnsi="Georgia"/>
          <w:color w:val="161616"/>
          <w:shd w:val="clear" w:color="auto" w:fill="F3F2EC"/>
        </w:rPr>
        <w:t xml:space="preserve"> confondue avec </w:t>
      </w:r>
      <w:proofErr w:type="spellStart"/>
      <w:r>
        <w:rPr>
          <w:rFonts w:ascii="Georgia" w:hAnsi="Georgia"/>
          <w:color w:val="161616"/>
          <w:shd w:val="clear" w:color="auto" w:fill="F3F2EC"/>
        </w:rPr>
        <w:t>Michol</w:t>
      </w:r>
      <w:proofErr w:type="spellEnd"/>
      <w:r>
        <w:rPr>
          <w:rFonts w:ascii="Georgia" w:hAnsi="Georgia"/>
          <w:color w:val="161616"/>
          <w:shd w:val="clear" w:color="auto" w:fill="F3F2EC"/>
        </w:rPr>
        <w:t xml:space="preserve">, quelle erreur ! Le Cantique des Cantiques, que la critique moderne considère définitivement comme un drame de passion à plusieurs personnages et non plus comme un monologue prophétique, se développe dans une atmosphère psychique absolument différente de celle de la tragédie d’Alfieri. C’est aussi pour des raisons psychologiques analogues que le fantôme féminin appelé </w:t>
      </w:r>
      <w:proofErr w:type="spellStart"/>
      <w:r>
        <w:rPr>
          <w:rFonts w:ascii="Georgia" w:hAnsi="Georgia"/>
          <w:color w:val="161616"/>
          <w:shd w:val="clear" w:color="auto" w:fill="F3F2EC"/>
        </w:rPr>
        <w:t>Abigaïd</w:t>
      </w:r>
      <w:proofErr w:type="spellEnd"/>
      <w:r>
        <w:rPr>
          <w:rFonts w:ascii="Georgia" w:hAnsi="Georgia"/>
          <w:color w:val="161616"/>
          <w:shd w:val="clear" w:color="auto" w:fill="F3F2EC"/>
        </w:rPr>
        <w:t xml:space="preserve">, qu’il a plu à M. Poizat d’ajouter à la pièce, est contraire à l’esprit fier, âpre, de la très rapide réalisation tragique rêvée par le poète italien. </w:t>
      </w:r>
      <w:proofErr w:type="spellStart"/>
      <w:r>
        <w:rPr>
          <w:rFonts w:ascii="Georgia" w:hAnsi="Georgia"/>
          <w:color w:val="161616"/>
          <w:shd w:val="clear" w:color="auto" w:fill="F3F2EC"/>
        </w:rPr>
        <w:t>Abigaïd</w:t>
      </w:r>
      <w:proofErr w:type="spellEnd"/>
      <w:r>
        <w:rPr>
          <w:rFonts w:ascii="Georgia" w:hAnsi="Georgia"/>
          <w:color w:val="161616"/>
          <w:shd w:val="clear" w:color="auto" w:fill="F3F2EC"/>
        </w:rPr>
        <w:t xml:space="preserve">, d’ailleurs, est, je le répète, parfaitement inutile, </w:t>
      </w:r>
      <w:del w:id="9" w:author="Marguerite-Marie Bordry" w:date="2019-02-07T12:02:00Z">
        <w:r w:rsidDel="00CF6703">
          <w:rPr>
            <w:rFonts w:ascii="Georgia" w:hAnsi="Georgia"/>
            <w:color w:val="161616"/>
            <w:shd w:val="clear" w:color="auto" w:fill="F3F2EC"/>
          </w:rPr>
          <w:delText xml:space="preserve">on </w:delText>
        </w:r>
      </w:del>
      <w:ins w:id="10" w:author="Marguerite-Marie Bordry" w:date="2019-02-07T12:02:00Z">
        <w:r w:rsidR="00CF6703">
          <w:rPr>
            <w:rFonts w:ascii="Georgia" w:hAnsi="Georgia"/>
            <w:color w:val="161616"/>
            <w:shd w:val="clear" w:color="auto" w:fill="F3F2EC"/>
          </w:rPr>
          <w:t>ou</w:t>
        </w:r>
        <w:r w:rsidR="00CF6703">
          <w:rPr>
            <w:rFonts w:ascii="Georgia" w:hAnsi="Georgia"/>
            <w:color w:val="161616"/>
            <w:shd w:val="clear" w:color="auto" w:fill="F3F2EC"/>
          </w:rPr>
          <w:t xml:space="preserve"> </w:t>
        </w:r>
      </w:ins>
      <w:r>
        <w:rPr>
          <w:rFonts w:ascii="Georgia" w:hAnsi="Georgia"/>
          <w:color w:val="161616"/>
          <w:shd w:val="clear" w:color="auto" w:fill="F3F2EC"/>
        </w:rPr>
        <w:t xml:space="preserve">elle ne sert qu’à amoindrir le caractère de </w:t>
      </w:r>
      <w:proofErr w:type="spellStart"/>
      <w:r>
        <w:rPr>
          <w:rFonts w:ascii="Georgia" w:hAnsi="Georgia"/>
          <w:color w:val="161616"/>
          <w:shd w:val="clear" w:color="auto" w:fill="F3F2EC"/>
        </w:rPr>
        <w:t>Michol</w:t>
      </w:r>
      <w:proofErr w:type="spellEnd"/>
      <w:r>
        <w:rPr>
          <w:rFonts w:ascii="Georgia" w:hAnsi="Georgia"/>
          <w:color w:val="161616"/>
          <w:shd w:val="clear" w:color="auto" w:fill="F3F2EC"/>
        </w:rPr>
        <w:t xml:space="preserve"> par la scène de la jalousie. Et M. Poizat lui-même a été peut-être gêné par cette femme inutile, puisqu’elle apparaît pendant deux actes de la pièce, et disparaît ensuite, sans nulle raison, comme sans nulle raison elle s’était montrée.</w:t>
      </w:r>
      <w:r w:rsidR="00BE504C">
        <w:rPr>
          <w:rFonts w:ascii="Georgia" w:hAnsi="Georgia"/>
          <w:color w:val="161616"/>
          <w:shd w:val="clear" w:color="auto" w:fill="F3F2EC"/>
        </w:rPr>
        <w:t xml:space="preserve"> […]</w:t>
      </w:r>
    </w:p>
    <w:p w14:paraId="560E315A" w14:textId="77777777" w:rsidR="002E4AB9" w:rsidRDefault="002E4AB9" w:rsidP="008E0C73">
      <w:pPr>
        <w:spacing w:line="360" w:lineRule="atLeast"/>
        <w:jc w:val="left"/>
        <w:rPr>
          <w:rFonts w:ascii="Georgia" w:hAnsi="Georgia"/>
          <w:color w:val="161616"/>
          <w:shd w:val="clear" w:color="auto" w:fill="F3F2EC"/>
        </w:rPr>
      </w:pPr>
    </w:p>
    <w:p w14:paraId="7988293A" w14:textId="77777777" w:rsidR="00F2199B" w:rsidRDefault="00F2199B" w:rsidP="00F2199B">
      <w:pPr>
        <w:pStyle w:val="Titre2"/>
        <w:shd w:val="clear" w:color="auto" w:fill="F3F2EC"/>
        <w:spacing w:before="240" w:after="240" w:line="468" w:lineRule="atLeast"/>
        <w:jc w:val="center"/>
        <w:rPr>
          <w:rFonts w:ascii="Source Sans Pro" w:hAnsi="Source Sans Pro"/>
          <w:color w:val="161616"/>
          <w:sz w:val="31"/>
          <w:szCs w:val="31"/>
        </w:rPr>
      </w:pPr>
      <w:r>
        <w:rPr>
          <w:rFonts w:ascii="Source Sans Pro" w:hAnsi="Source Sans Pro"/>
          <w:b/>
          <w:bCs/>
          <w:color w:val="161616"/>
          <w:sz w:val="31"/>
          <w:szCs w:val="31"/>
        </w:rPr>
        <w:t>Tome LXXIV, numéro 268, 16 août 1908</w:t>
      </w:r>
      <w:hyperlink r:id="rId8" w:anchor="body-15" w:history="1">
        <w:r>
          <w:rPr>
            <w:rStyle w:val="Lienhypertexte"/>
            <w:rFonts w:ascii="Source Sans Pro" w:hAnsi="Source Sans Pro"/>
            <w:b/>
            <w:bCs/>
            <w:color w:val="808080"/>
            <w:sz w:val="19"/>
            <w:szCs w:val="19"/>
          </w:rPr>
          <w:t> §</w:t>
        </w:r>
      </w:hyperlink>
    </w:p>
    <w:p w14:paraId="77A2869C" w14:textId="77777777" w:rsidR="00C2563F" w:rsidRPr="00C2563F" w:rsidRDefault="00C2563F" w:rsidP="00C2563F">
      <w:pPr>
        <w:pStyle w:val="Titre3"/>
        <w:shd w:val="clear" w:color="auto" w:fill="F3F2EC"/>
        <w:spacing w:before="240" w:after="240"/>
        <w:rPr>
          <w:rFonts w:ascii="Source Sans Pro" w:eastAsia="Times New Roman" w:hAnsi="Source Sans Pro" w:cs="Times New Roman"/>
          <w:b/>
          <w:bCs/>
          <w:color w:val="161616"/>
          <w:sz w:val="27"/>
          <w:szCs w:val="27"/>
          <w:lang w:eastAsia="fr-FR"/>
        </w:rPr>
      </w:pPr>
      <w:commentRangeStart w:id="11"/>
      <w:r w:rsidRPr="00C2563F">
        <w:rPr>
          <w:rFonts w:ascii="Source Sans Pro" w:eastAsia="Times New Roman" w:hAnsi="Source Sans Pro" w:cs="Times New Roman"/>
          <w:b/>
          <w:bCs/>
          <w:color w:val="161616"/>
          <w:sz w:val="27"/>
          <w:szCs w:val="27"/>
          <w:lang w:eastAsia="fr-FR"/>
        </w:rPr>
        <w:t>Lettres anglaises. </w:t>
      </w:r>
      <w:r w:rsidRPr="00C2563F">
        <w:rPr>
          <w:rFonts w:ascii="Source Sans Pro" w:eastAsia="Times New Roman" w:hAnsi="Source Sans Pro" w:cs="Times New Roman"/>
          <w:b/>
          <w:bCs/>
          <w:color w:val="161616"/>
          <w:sz w:val="17"/>
          <w:szCs w:val="17"/>
          <w:lang w:eastAsia="fr-FR"/>
        </w:rPr>
        <w:br/>
      </w:r>
      <w:r w:rsidRPr="00C2563F">
        <w:rPr>
          <w:rFonts w:ascii="Source Sans Pro" w:eastAsia="Times New Roman" w:hAnsi="Source Sans Pro" w:cs="Times New Roman"/>
          <w:b/>
          <w:bCs/>
          <w:color w:val="161616"/>
          <w:sz w:val="27"/>
          <w:szCs w:val="27"/>
          <w:lang w:eastAsia="fr-FR"/>
        </w:rPr>
        <w:t>Maurice Hewlett : </w:t>
      </w:r>
      <w:r w:rsidRPr="00C2563F">
        <w:rPr>
          <w:rFonts w:ascii="Source Sans Pro" w:eastAsia="Times New Roman" w:hAnsi="Source Sans Pro" w:cs="Times New Roman"/>
          <w:b/>
          <w:bCs/>
          <w:i/>
          <w:iCs/>
          <w:color w:val="161616"/>
          <w:sz w:val="27"/>
          <w:szCs w:val="27"/>
          <w:lang w:eastAsia="fr-FR"/>
        </w:rPr>
        <w:t>Amours charmantes et cruelles</w:t>
      </w:r>
      <w:r w:rsidRPr="00C2563F">
        <w:rPr>
          <w:rFonts w:ascii="Source Sans Pro" w:eastAsia="Times New Roman" w:hAnsi="Source Sans Pro" w:cs="Times New Roman"/>
          <w:b/>
          <w:bCs/>
          <w:color w:val="161616"/>
          <w:sz w:val="27"/>
          <w:szCs w:val="27"/>
          <w:lang w:eastAsia="fr-FR"/>
        </w:rPr>
        <w:t> [</w:t>
      </w:r>
      <w:r w:rsidRPr="00C2563F">
        <w:rPr>
          <w:rFonts w:ascii="Source Sans Pro" w:eastAsia="Times New Roman" w:hAnsi="Source Sans Pro" w:cs="Times New Roman"/>
          <w:b/>
          <w:bCs/>
          <w:i/>
          <w:iCs/>
          <w:color w:val="161616"/>
          <w:sz w:val="27"/>
          <w:szCs w:val="27"/>
          <w:lang w:eastAsia="fr-FR"/>
        </w:rPr>
        <w:t xml:space="preserve">Little </w:t>
      </w:r>
      <w:proofErr w:type="spellStart"/>
      <w:r w:rsidRPr="00C2563F">
        <w:rPr>
          <w:rFonts w:ascii="Source Sans Pro" w:eastAsia="Times New Roman" w:hAnsi="Source Sans Pro" w:cs="Times New Roman"/>
          <w:b/>
          <w:bCs/>
          <w:i/>
          <w:iCs/>
          <w:color w:val="161616"/>
          <w:sz w:val="27"/>
          <w:szCs w:val="27"/>
          <w:lang w:eastAsia="fr-FR"/>
        </w:rPr>
        <w:t>Novels</w:t>
      </w:r>
      <w:proofErr w:type="spellEnd"/>
      <w:r w:rsidRPr="00C2563F">
        <w:rPr>
          <w:rFonts w:ascii="Source Sans Pro" w:eastAsia="Times New Roman" w:hAnsi="Source Sans Pro" w:cs="Times New Roman"/>
          <w:b/>
          <w:bCs/>
          <w:i/>
          <w:iCs/>
          <w:color w:val="161616"/>
          <w:sz w:val="27"/>
          <w:szCs w:val="27"/>
          <w:lang w:eastAsia="fr-FR"/>
        </w:rPr>
        <w:t xml:space="preserve"> of </w:t>
      </w:r>
      <w:proofErr w:type="spellStart"/>
      <w:r w:rsidRPr="00C2563F">
        <w:rPr>
          <w:rFonts w:ascii="Source Sans Pro" w:eastAsia="Times New Roman" w:hAnsi="Source Sans Pro" w:cs="Times New Roman"/>
          <w:b/>
          <w:bCs/>
          <w:i/>
          <w:iCs/>
          <w:color w:val="161616"/>
          <w:sz w:val="27"/>
          <w:szCs w:val="27"/>
          <w:lang w:eastAsia="fr-FR"/>
        </w:rPr>
        <w:t>Italy</w:t>
      </w:r>
      <w:proofErr w:type="spellEnd"/>
      <w:r w:rsidRPr="00C2563F">
        <w:rPr>
          <w:rFonts w:ascii="Source Sans Pro" w:eastAsia="Times New Roman" w:hAnsi="Source Sans Pro" w:cs="Times New Roman"/>
          <w:b/>
          <w:bCs/>
          <w:color w:val="161616"/>
          <w:sz w:val="27"/>
          <w:szCs w:val="27"/>
          <w:lang w:eastAsia="fr-FR"/>
        </w:rPr>
        <w:t>], Mercure de France, 3,50</w:t>
      </w:r>
      <w:commentRangeEnd w:id="11"/>
      <w:r>
        <w:rPr>
          <w:rStyle w:val="Marquedecommentaire"/>
          <w:rFonts w:ascii="Garamond" w:eastAsiaTheme="minorHAnsi" w:hAnsi="Garamond" w:cstheme="minorBidi"/>
          <w:color w:val="auto"/>
        </w:rPr>
        <w:commentReference w:id="11"/>
      </w:r>
    </w:p>
    <w:p w14:paraId="31130848" w14:textId="77777777" w:rsidR="00C2563F" w:rsidRPr="00C2563F" w:rsidRDefault="00C2563F" w:rsidP="00C2563F">
      <w:pPr>
        <w:shd w:val="clear" w:color="auto" w:fill="F3F2EC"/>
        <w:jc w:val="right"/>
        <w:rPr>
          <w:rFonts w:ascii="Georgia" w:eastAsia="Times New Roman" w:hAnsi="Georgia" w:cs="Times New Roman"/>
          <w:color w:val="161616"/>
          <w:szCs w:val="24"/>
          <w:lang w:val="en-GB" w:eastAsia="fr-FR"/>
        </w:rPr>
      </w:pPr>
      <w:r w:rsidRPr="00C2563F">
        <w:rPr>
          <w:rFonts w:ascii="Georgia" w:eastAsia="Times New Roman" w:hAnsi="Georgia" w:cs="Times New Roman"/>
          <w:color w:val="161616"/>
          <w:szCs w:val="24"/>
          <w:lang w:val="en-GB" w:eastAsia="fr-FR"/>
        </w:rPr>
        <w:t>Henry-D. </w:t>
      </w:r>
      <w:proofErr w:type="spellStart"/>
      <w:r w:rsidRPr="00C2563F">
        <w:rPr>
          <w:rFonts w:ascii="Georgia" w:eastAsia="Times New Roman" w:hAnsi="Georgia" w:cs="Times New Roman"/>
          <w:color w:val="161616"/>
          <w:szCs w:val="24"/>
          <w:lang w:val="en-GB" w:eastAsia="fr-FR"/>
        </w:rPr>
        <w:t>Davray</w:t>
      </w:r>
      <w:proofErr w:type="spellEnd"/>
      <w:r w:rsidRPr="00C2563F">
        <w:rPr>
          <w:rFonts w:ascii="Georgia" w:eastAsia="Times New Roman" w:hAnsi="Georgia" w:cs="Times New Roman"/>
          <w:color w:val="161616"/>
          <w:szCs w:val="24"/>
          <w:lang w:val="en-GB" w:eastAsia="fr-FR"/>
        </w:rPr>
        <w:t>.</w:t>
      </w:r>
    </w:p>
    <w:p w14:paraId="42318481" w14:textId="38C519D3" w:rsidR="00C2563F" w:rsidRPr="00C2563F" w:rsidDel="003A7C34" w:rsidRDefault="00C2563F" w:rsidP="00C2563F">
      <w:pPr>
        <w:shd w:val="clear" w:color="auto" w:fill="F3F2EC"/>
        <w:rPr>
          <w:del w:id="12" w:author="Marguerite-Marie Bordry" w:date="2019-02-07T12:33:00Z"/>
          <w:rFonts w:ascii="Verdana" w:eastAsia="Times New Roman" w:hAnsi="Verdana" w:cs="Times New Roman"/>
          <w:color w:val="161616"/>
          <w:sz w:val="21"/>
          <w:szCs w:val="21"/>
          <w:lang w:val="en-GB" w:eastAsia="fr-FR"/>
        </w:rPr>
      </w:pPr>
      <w:del w:id="13" w:author="Marguerite-Marie Bordry" w:date="2019-02-07T12:33:00Z">
        <w:r w:rsidRPr="00C2563F" w:rsidDel="003A7C34">
          <w:rPr>
            <w:rFonts w:ascii="Verdana" w:eastAsia="Times New Roman" w:hAnsi="Verdana" w:cs="Times New Roman"/>
            <w:color w:val="161616"/>
            <w:sz w:val="21"/>
            <w:szCs w:val="21"/>
            <w:lang w:val="en-GB" w:eastAsia="fr-FR"/>
          </w:rPr>
          <w:lastRenderedPageBreak/>
          <w:delText>Tome LXXIV, numéro 268, 16 août 1908, p. 728-733 [728-732].</w:delText>
        </w:r>
      </w:del>
    </w:p>
    <w:p w14:paraId="00B5143F" w14:textId="08DF3953" w:rsidR="00C2563F" w:rsidRPr="00C2563F" w:rsidDel="003A7C34" w:rsidRDefault="00C2563F" w:rsidP="00C2563F">
      <w:pPr>
        <w:shd w:val="clear" w:color="auto" w:fill="F3F2EC"/>
        <w:spacing w:line="360" w:lineRule="atLeast"/>
        <w:rPr>
          <w:del w:id="14" w:author="Marguerite-Marie Bordry" w:date="2019-02-07T12:33:00Z"/>
          <w:rFonts w:ascii="Georgia" w:eastAsia="Times New Roman" w:hAnsi="Georgia" w:cs="Times New Roman"/>
          <w:color w:val="161616"/>
          <w:szCs w:val="24"/>
          <w:lang w:eastAsia="fr-FR"/>
        </w:rPr>
      </w:pPr>
      <w:del w:id="15" w:author="Marguerite-Marie Bordry" w:date="2019-02-07T12:33:00Z">
        <w:r w:rsidRPr="00C2563F" w:rsidDel="003A7C34">
          <w:rPr>
            <w:rFonts w:ascii="Georgia" w:eastAsia="Times New Roman" w:hAnsi="Georgia" w:cs="Times New Roman"/>
            <w:color w:val="161616"/>
            <w:szCs w:val="24"/>
            <w:lang w:eastAsia="fr-FR"/>
          </w:rPr>
          <w:delText>En moins de quinze ans, Mr Maurice Hewlett a conquis une place de premier rang parmi les auteurs de langue anglaise. Si nous devions ici rédiger un long essai, il nous serait loisible, sans doute, de tenter un parallèle entre le succès des </w:delText>
        </w:r>
        <w:r w:rsidRPr="00C2563F" w:rsidDel="003A7C34">
          <w:rPr>
            <w:rFonts w:ascii="Georgia" w:eastAsia="Times New Roman" w:hAnsi="Georgia" w:cs="Times New Roman"/>
            <w:i/>
            <w:iCs/>
            <w:color w:val="161616"/>
            <w:szCs w:val="24"/>
            <w:lang w:eastAsia="fr-FR"/>
          </w:rPr>
          <w:delText>Waverley novels</w:delText>
        </w:r>
        <w:r w:rsidRPr="00C2563F" w:rsidDel="003A7C34">
          <w:rPr>
            <w:rFonts w:ascii="Georgia" w:eastAsia="Times New Roman" w:hAnsi="Georgia" w:cs="Times New Roman"/>
            <w:color w:val="161616"/>
            <w:szCs w:val="24"/>
            <w:lang w:eastAsia="fr-FR"/>
          </w:rPr>
          <w:delText> et celui des </w:delText>
        </w:r>
        <w:r w:rsidRPr="00C2563F" w:rsidDel="003A7C34">
          <w:rPr>
            <w:rFonts w:ascii="Georgia" w:eastAsia="Times New Roman" w:hAnsi="Georgia" w:cs="Times New Roman"/>
            <w:i/>
            <w:iCs/>
            <w:color w:val="161616"/>
            <w:szCs w:val="24"/>
            <w:lang w:eastAsia="fr-FR"/>
          </w:rPr>
          <w:delText>Forest Lovers</w:delText>
        </w:r>
        <w:r w:rsidRPr="00C2563F" w:rsidDel="003A7C34">
          <w:rPr>
            <w:rFonts w:ascii="Georgia" w:eastAsia="Times New Roman" w:hAnsi="Georgia" w:cs="Times New Roman"/>
            <w:color w:val="161616"/>
            <w:szCs w:val="24"/>
            <w:lang w:eastAsia="fr-FR"/>
          </w:rPr>
          <w:delText> et des </w:delText>
        </w:r>
        <w:r w:rsidRPr="00C2563F" w:rsidDel="003A7C34">
          <w:rPr>
            <w:rFonts w:ascii="Georgia" w:eastAsia="Times New Roman" w:hAnsi="Georgia" w:cs="Times New Roman"/>
            <w:i/>
            <w:iCs/>
            <w:color w:val="161616"/>
            <w:szCs w:val="24"/>
            <w:lang w:eastAsia="fr-FR"/>
          </w:rPr>
          <w:delText>Little Novels of Italy</w:delText>
        </w:r>
        <w:r w:rsidRPr="00C2563F" w:rsidDel="003A7C34">
          <w:rPr>
            <w:rFonts w:ascii="Georgia" w:eastAsia="Times New Roman" w:hAnsi="Georgia" w:cs="Times New Roman"/>
            <w:color w:val="161616"/>
            <w:szCs w:val="24"/>
            <w:lang w:eastAsia="fr-FR"/>
          </w:rPr>
          <w:delText>, toutes proportions gardées, bien entendu. Pour les qualités respectives des deux écrivains, nous accorderions plus de fantaisie, plus de dévergondage d’imagination à Sir Walter Scott, mais plus de souci de la vérité historique et plus de conscience artistique à Mr Maurice Hewlett. Et nous conviendrons aussi que son style a des mérites qu’on refuse d’ordinaire à l’auteur d’</w:delText>
        </w:r>
        <w:r w:rsidRPr="00C2563F" w:rsidDel="003A7C34">
          <w:rPr>
            <w:rFonts w:ascii="Georgia" w:eastAsia="Times New Roman" w:hAnsi="Georgia" w:cs="Times New Roman"/>
            <w:i/>
            <w:iCs/>
            <w:color w:val="161616"/>
            <w:szCs w:val="24"/>
            <w:lang w:eastAsia="fr-FR"/>
          </w:rPr>
          <w:delText>Ivanhoe</w:delText>
        </w:r>
        <w:r w:rsidRPr="00C2563F" w:rsidDel="003A7C34">
          <w:rPr>
            <w:rFonts w:ascii="Georgia" w:eastAsia="Times New Roman" w:hAnsi="Georgia" w:cs="Times New Roman"/>
            <w:color w:val="161616"/>
            <w:szCs w:val="24"/>
            <w:lang w:eastAsia="fr-FR"/>
          </w:rPr>
          <w:delText>. « J’abhorre également la </w:delText>
        </w:r>
        <w:r w:rsidRPr="00C2563F" w:rsidDel="003A7C34">
          <w:rPr>
            <w:rFonts w:ascii="Georgia" w:eastAsia="Times New Roman" w:hAnsi="Georgia" w:cs="Times New Roman"/>
            <w:i/>
            <w:iCs/>
            <w:color w:val="161616"/>
            <w:szCs w:val="24"/>
            <w:lang w:eastAsia="fr-FR"/>
          </w:rPr>
          <w:delText>description</w:delText>
        </w:r>
        <w:r w:rsidRPr="00C2563F" w:rsidDel="003A7C34">
          <w:rPr>
            <w:rFonts w:ascii="Georgia" w:eastAsia="Times New Roman" w:hAnsi="Georgia" w:cs="Times New Roman"/>
            <w:color w:val="161616"/>
            <w:szCs w:val="24"/>
            <w:lang w:eastAsia="fr-FR"/>
          </w:rPr>
          <w:delText> de Walter Scott et l’emphase de Rousseau », lisons-nous dans la </w:delText>
        </w:r>
        <w:r w:rsidRPr="00C2563F" w:rsidDel="003A7C34">
          <w:rPr>
            <w:rFonts w:ascii="Georgia" w:eastAsia="Times New Roman" w:hAnsi="Georgia" w:cs="Times New Roman"/>
            <w:i/>
            <w:iCs/>
            <w:color w:val="161616"/>
            <w:szCs w:val="24"/>
            <w:lang w:eastAsia="fr-FR"/>
          </w:rPr>
          <w:delText>Vie de Henry Brulard</w:delText>
        </w:r>
        <w:r w:rsidRPr="00C2563F" w:rsidDel="003A7C34">
          <w:rPr>
            <w:rFonts w:ascii="Georgia" w:eastAsia="Times New Roman" w:hAnsi="Georgia" w:cs="Times New Roman"/>
            <w:color w:val="161616"/>
            <w:szCs w:val="24"/>
            <w:lang w:eastAsia="fr-FR"/>
          </w:rPr>
          <w:delText> ; ailleurs, dans une lettre à Balzac, du 30 octobre 1840, Stendhal dénigre encore « le style bourgeois de Walter Scott », et comme à l’époque où Stendhal écrivait ces phrases sévères le baronet d’Abbotsford avait beaucoup d’admirateurs et peu de juges, on est heureux de trouver un lecteur aussi clairvoyant. Cela, non pas tant que nous redoutions pour Mr Maurice Hewlett la concurrence que pourrait être la popularité obstinée des </w:delText>
        </w:r>
        <w:r w:rsidRPr="00C2563F" w:rsidDel="003A7C34">
          <w:rPr>
            <w:rFonts w:ascii="Georgia" w:eastAsia="Times New Roman" w:hAnsi="Georgia" w:cs="Times New Roman"/>
            <w:i/>
            <w:iCs/>
            <w:color w:val="161616"/>
            <w:szCs w:val="24"/>
            <w:lang w:eastAsia="fr-FR"/>
          </w:rPr>
          <w:delText>Waverley novels</w:delText>
        </w:r>
        <w:r w:rsidRPr="00C2563F" w:rsidDel="003A7C34">
          <w:rPr>
            <w:rFonts w:ascii="Georgia" w:eastAsia="Times New Roman" w:hAnsi="Georgia" w:cs="Times New Roman"/>
            <w:color w:val="161616"/>
            <w:szCs w:val="24"/>
            <w:lang w:eastAsia="fr-FR"/>
          </w:rPr>
          <w:delText>, mais simplement parce que nous triomphons de ce qu’on ne saurait adresser à l’auteur des </w:delText>
        </w:r>
        <w:r w:rsidRPr="00C2563F" w:rsidDel="003A7C34">
          <w:rPr>
            <w:rFonts w:ascii="Georgia" w:eastAsia="Times New Roman" w:hAnsi="Georgia" w:cs="Times New Roman"/>
            <w:b/>
            <w:bCs/>
            <w:color w:val="161616"/>
            <w:szCs w:val="24"/>
            <w:lang w:eastAsia="fr-FR"/>
          </w:rPr>
          <w:delText>Amours charmantes et cruelles</w:delText>
        </w:r>
        <w:r w:rsidRPr="00C2563F" w:rsidDel="003A7C34">
          <w:rPr>
            <w:rFonts w:ascii="Georgia" w:eastAsia="Times New Roman" w:hAnsi="Georgia" w:cs="Times New Roman"/>
            <w:color w:val="161616"/>
            <w:szCs w:val="24"/>
            <w:lang w:eastAsia="fr-FR"/>
          </w:rPr>
          <w:delText> des reproches aussi alarmants. À moins que, de parti-pris, et pour le plaisir de dénigrer, on ne lui accole des étiquettes désobligeantes. Je ne prétends pas que le génie de Mr Hewlett oblige universellement à l’admiration, et il faut bien qu’aux louanges autorisées qu’on lui décerne se mêlent les récriminations grincheuses de certains soi-disant critiques qui déclareront, par exemple, d’un air entendu, que « ça ne vaut pas les conteurs italiens ». Mais à ce compte-là que dirons-nous de Shakespeare, de Corneille, de Racine, de tous ceux qui ont pris leurs sujets et leurs personnages ailleurs qu’à leur propre époque ? Certes, il est permis de sourire quand on entend des balourdises aussi pesantes, car on n’empêchera pas certains myopes de prendre des vessies pour des lanternes et de ne voir en l’auteur des</w:delText>
        </w:r>
        <w:r w:rsidRPr="00C2563F" w:rsidDel="003A7C34">
          <w:rPr>
            <w:rFonts w:ascii="Georgia" w:eastAsia="Times New Roman" w:hAnsi="Georgia" w:cs="Times New Roman"/>
            <w:i/>
            <w:iCs/>
            <w:color w:val="161616"/>
            <w:szCs w:val="24"/>
            <w:lang w:eastAsia="fr-FR"/>
          </w:rPr>
          <w:delText>Little Novels of Italy</w:delText>
        </w:r>
        <w:r w:rsidRPr="00C2563F" w:rsidDel="003A7C34">
          <w:rPr>
            <w:rFonts w:ascii="Georgia" w:eastAsia="Times New Roman" w:hAnsi="Georgia" w:cs="Times New Roman"/>
            <w:color w:val="161616"/>
            <w:szCs w:val="24"/>
            <w:lang w:eastAsia="fr-FR"/>
          </w:rPr>
          <w:delText> qu’un piètre imitateur de Boccace. Respectons l’ignorance et le manque de goût, et passons. Rien de ceci, du reste, ne fait allusion à Stendhal. Les deux opinions que nous avons citées de lui sur le compte de Walter Scott pourraient n’être que des boutades, si, dans un parallèle entre Walter Scott et </w:delText>
        </w:r>
        <w:r w:rsidRPr="00C2563F" w:rsidDel="003A7C34">
          <w:rPr>
            <w:rFonts w:ascii="Georgia" w:eastAsia="Times New Roman" w:hAnsi="Georgia" w:cs="Times New Roman"/>
            <w:i/>
            <w:iCs/>
            <w:color w:val="161616"/>
            <w:szCs w:val="24"/>
            <w:lang w:eastAsia="fr-FR"/>
          </w:rPr>
          <w:delText>la Princesse de Clèves</w:delText>
        </w:r>
        <w:r w:rsidRPr="00C2563F" w:rsidDel="003A7C34">
          <w:rPr>
            <w:rFonts w:ascii="Georgia" w:eastAsia="Times New Roman" w:hAnsi="Georgia" w:cs="Times New Roman"/>
            <w:color w:val="161616"/>
            <w:szCs w:val="24"/>
            <w:lang w:eastAsia="fr-FR"/>
          </w:rPr>
          <w:delText>, il n’exposait nettement les raisons de son antipathie.</w:delText>
        </w:r>
      </w:del>
    </w:p>
    <w:p w14:paraId="3DD65E06" w14:textId="3553E1E8" w:rsidR="00C2563F" w:rsidRPr="00C2563F" w:rsidDel="003A7C34" w:rsidRDefault="00C2563F" w:rsidP="00C2563F">
      <w:pPr>
        <w:shd w:val="clear" w:color="auto" w:fill="F3F2EC"/>
        <w:spacing w:line="331" w:lineRule="atLeast"/>
        <w:rPr>
          <w:del w:id="16" w:author="Marguerite-Marie Bordry" w:date="2019-02-07T12:33:00Z"/>
          <w:rFonts w:ascii="Georgia" w:eastAsia="Times New Roman" w:hAnsi="Georgia" w:cs="Times New Roman"/>
          <w:color w:val="161616"/>
          <w:sz w:val="22"/>
          <w:lang w:eastAsia="fr-FR"/>
        </w:rPr>
      </w:pPr>
      <w:del w:id="17" w:author="Marguerite-Marie Bordry" w:date="2019-02-07T12:33:00Z">
        <w:r w:rsidRPr="00C2563F" w:rsidDel="003A7C34">
          <w:rPr>
            <w:rFonts w:ascii="Georgia" w:eastAsia="Times New Roman" w:hAnsi="Georgia" w:cs="Times New Roman"/>
            <w:color w:val="161616"/>
            <w:sz w:val="22"/>
            <w:lang w:eastAsia="fr-FR"/>
          </w:rPr>
          <w:delText xml:space="preserve">Faut-il décrire les habits des personnages, le paysage au milieu duquel ils se trouvent, les formes de leur visage ? demande-t-il. — Ou bien fera-t-on mieux de peindre les passions et les divers sentiments qui agitent leurs âmes ?… L’habit et le collier de cuivre d’un serf du moyen-âge sont plus faciles à décrire que les mouvements du cœur humain. On peut imaginer ou peindre mal un costume du moyen-âge (nous n’avons qu’une demi-connaissance des usages et des costumes que l’on portait dans l’antichambre du cardinal de Richelieu), tandis que nous </w:delText>
        </w:r>
        <w:r w:rsidRPr="00C2563F" w:rsidDel="003A7C34">
          <w:rPr>
            <w:rFonts w:ascii="Georgia" w:eastAsia="Times New Roman" w:hAnsi="Georgia" w:cs="Times New Roman"/>
            <w:color w:val="161616"/>
            <w:sz w:val="22"/>
            <w:lang w:eastAsia="fr-FR"/>
          </w:rPr>
          <w:lastRenderedPageBreak/>
          <w:delText>jetons le livre avec dégoût si l’auteur peint mal le cœur humain, et donne à un homme illustre, compagnon d’armes du fils de Henri IV, les sentiments ignobles d’un laquais.</w:delText>
        </w:r>
      </w:del>
    </w:p>
    <w:p w14:paraId="63E1DB4E" w14:textId="67A3E8FA" w:rsidR="00C2563F" w:rsidRPr="00C2563F" w:rsidDel="003A7C34" w:rsidRDefault="00C2563F" w:rsidP="00C2563F">
      <w:pPr>
        <w:shd w:val="clear" w:color="auto" w:fill="F3F2EC"/>
        <w:spacing w:line="360" w:lineRule="atLeast"/>
        <w:rPr>
          <w:del w:id="18" w:author="Marguerite-Marie Bordry" w:date="2019-02-07T12:33:00Z"/>
          <w:rFonts w:ascii="Georgia" w:eastAsia="Times New Roman" w:hAnsi="Georgia" w:cs="Times New Roman"/>
          <w:color w:val="161616"/>
          <w:szCs w:val="24"/>
          <w:lang w:eastAsia="fr-FR"/>
        </w:rPr>
      </w:pPr>
      <w:del w:id="19" w:author="Marguerite-Marie Bordry" w:date="2019-02-07T12:33:00Z">
        <w:r w:rsidRPr="00C2563F" w:rsidDel="003A7C34">
          <w:rPr>
            <w:rFonts w:ascii="Georgia" w:eastAsia="Times New Roman" w:hAnsi="Georgia" w:cs="Times New Roman"/>
            <w:color w:val="161616"/>
            <w:szCs w:val="24"/>
            <w:lang w:eastAsia="fr-FR"/>
          </w:rPr>
          <w:delText>Ouvrez maintenant les livres de Mr Maurice Hewlett, et il n’est pas besoin d’un sens critique bien extraordinaire, ni d’une imagination spécialement brillante pour supposer que Stendhal aurait parlé de lui en d’autres termes. Mr Hewlett ne se propose pas seulement d’apprendre « quelques petites choses sur l’histoire aux gens qui l’ignorent ou qui la savent mal », et tout comme Stendhal il peut avancer « qu’il est infiniment moins difficile de décrire d’une façon pittoresque le costume d’un personnage, que de dire ce qu’il sent, et de le faire parler ». Que les gens sachent l’histoire ou qu’ils l’ignorent, je suis absolument convaincu que Mr Maurice Hewlett professe à cet égard la plus sereine indifférence, de même qu’il est parfaitement dédaigneux de la vogue de ses œuvres et de leur popularité. Je ne connais guère d’écrivain qui écrive davantage pour lui-même, pour satisfaire son goût personnel et nullement le goût du lecteur. Mr Hewlett a la hautaine fierté de l’artiste, et rien ne lui serait plus désagréable, j’en suis persuadé, que d’être confondu avec le troupeau des industriels de la littérature. Il est par tempérament, et non par pose, à coup sûr, un gentilhomme de lettres, et aux époques qu’il reconstitue si prestigieusement, il eût porté l’épée. À ces affinités, nous devons le </w:delText>
        </w:r>
        <w:r w:rsidRPr="00C2563F" w:rsidDel="003A7C34">
          <w:rPr>
            <w:rFonts w:ascii="Georgia" w:eastAsia="Times New Roman" w:hAnsi="Georgia" w:cs="Times New Roman"/>
            <w:i/>
            <w:iCs/>
            <w:color w:val="161616"/>
            <w:szCs w:val="24"/>
            <w:lang w:eastAsia="fr-FR"/>
          </w:rPr>
          <w:delText>ton</w:delText>
        </w:r>
        <w:r w:rsidRPr="00C2563F" w:rsidDel="003A7C34">
          <w:rPr>
            <w:rFonts w:ascii="Georgia" w:eastAsia="Times New Roman" w:hAnsi="Georgia" w:cs="Times New Roman"/>
            <w:color w:val="161616"/>
            <w:szCs w:val="24"/>
            <w:lang w:eastAsia="fr-FR"/>
          </w:rPr>
          <w:delText> très spécial de ces récits, et c’est pourquoi les traducteurs, soucieux de ne pas trahir l’auteur, se sont efforcés de reproduire la même note, de donner le même ton : et si nous avons, mon ami Kozakiewicz et moi, réussi à mimer la même attitude et à prendre le même ton, sans les déformer et sans nous préoccuper des scrupules et des susceptibilités de la foule, notre récompense est suffisante. Qu’importe si, après avoir hâtivement parcouru ces beaux récits du quattrocento, des esprits d’autant plus présomptueux qu’ils sont plus superficiels profèrent de ridicules opinions ! Nous avons acquis une autre conviction basée sur une longue intimité avec l’œuvre entier de notre auteur, et nous avons la prétention de le connaître et de le comprendre mieux que les dénigreurs ne le peuvent. Et pour ne négliger aucun argument dans ce plaidoyer </w:delText>
        </w:r>
        <w:r w:rsidRPr="00C2563F" w:rsidDel="003A7C34">
          <w:rPr>
            <w:rFonts w:ascii="Georgia" w:eastAsia="Times New Roman" w:hAnsi="Georgia" w:cs="Times New Roman"/>
            <w:i/>
            <w:iCs/>
            <w:color w:val="161616"/>
            <w:szCs w:val="24"/>
            <w:lang w:eastAsia="fr-FR"/>
          </w:rPr>
          <w:delText>pro domo</w:delText>
        </w:r>
        <w:r w:rsidRPr="00C2563F" w:rsidDel="003A7C34">
          <w:rPr>
            <w:rFonts w:ascii="Georgia" w:eastAsia="Times New Roman" w:hAnsi="Georgia" w:cs="Times New Roman"/>
            <w:color w:val="161616"/>
            <w:szCs w:val="24"/>
            <w:lang w:eastAsia="fr-FR"/>
          </w:rPr>
          <w:delText>, que l’on compare le texte de ces récits tels qu’ils parurent l’an dernier, ou il y a sept ou huit ans, dans </w:delText>
        </w:r>
        <w:r w:rsidRPr="00C2563F" w:rsidDel="003A7C34">
          <w:rPr>
            <w:rFonts w:ascii="Georgia" w:eastAsia="Times New Roman" w:hAnsi="Georgia" w:cs="Times New Roman"/>
            <w:i/>
            <w:iCs/>
            <w:color w:val="161616"/>
            <w:szCs w:val="24"/>
            <w:lang w:eastAsia="fr-FR"/>
          </w:rPr>
          <w:delText>le Mercure de France, le Siècle, la Revue de Paris, le Temps, l’Européen</w:delText>
        </w:r>
        <w:r w:rsidRPr="00C2563F" w:rsidDel="003A7C34">
          <w:rPr>
            <w:rFonts w:ascii="Georgia" w:eastAsia="Times New Roman" w:hAnsi="Georgia" w:cs="Times New Roman"/>
            <w:color w:val="161616"/>
            <w:szCs w:val="24"/>
            <w:lang w:eastAsia="fr-FR"/>
          </w:rPr>
          <w:delText>, avec le texte du volume et l’on se rendra compte du soin avec lequel l’original anglais a été calqué pour respecter justement le caractère de cet original. Le traducteur serait téméraire s’il ambitionnait d’ajouter des mérites inédits à son auteur, et gardons-nous de l’outrecuidance de l’abbé Desfontaines qui, ayant traduit Gulliver, écrivait à Swift : « Vous trouverez. Monsieur, en beaucoup d’endroits, une traduction peu fidèle… J’ai </w:delText>
        </w:r>
        <w:r w:rsidRPr="00C2563F" w:rsidDel="003A7C34">
          <w:rPr>
            <w:rFonts w:ascii="Georgia" w:eastAsia="Times New Roman" w:hAnsi="Georgia" w:cs="Times New Roman"/>
            <w:i/>
            <w:iCs/>
            <w:color w:val="161616"/>
            <w:szCs w:val="24"/>
            <w:lang w:eastAsia="fr-FR"/>
          </w:rPr>
          <w:delText>voulu</w:delText>
        </w:r>
        <w:r w:rsidRPr="00C2563F" w:rsidDel="003A7C34">
          <w:rPr>
            <w:rFonts w:ascii="Georgia" w:eastAsia="Times New Roman" w:hAnsi="Georgia" w:cs="Times New Roman"/>
            <w:color w:val="161616"/>
            <w:szCs w:val="24"/>
            <w:lang w:eastAsia="fr-FR"/>
          </w:rPr>
          <w:delText xml:space="preserve"> donner aux Français un livre qui fût à leur usage : voilà ce qui m’a rendu traducteur libre et peu fidèle. » Et il avoue ingénument : « J’ai même pris la liberté d’ajouter, selon que votre imagination échauffait la mienne. » Dans sa préface, il terminait en disant : « Au reste, je me suis figuré que j’étais capable de suppléer à ces </w:delText>
        </w:r>
        <w:r w:rsidRPr="00C2563F" w:rsidDel="003A7C34">
          <w:rPr>
            <w:rFonts w:ascii="Georgia" w:eastAsia="Times New Roman" w:hAnsi="Georgia" w:cs="Times New Roman"/>
            <w:color w:val="161616"/>
            <w:szCs w:val="24"/>
            <w:lang w:eastAsia="fr-FR"/>
          </w:rPr>
          <w:lastRenderedPageBreak/>
          <w:delText>défauts et de réparer ces pertes par le secours de mon imagination, et par de certains tours que je donnerais aux choses qui me déplaisaient. » Je confesse que ni mon collaborateur Kozakiewicz, ni moi, n’avons à nous congratuler de la même manière. Notre traduction est rigoureusement fidèle, et si, dans quelques endroits, elle s’écarte du texte original, ces modifications ont été soumises à l’approbation de l’auteur, qui, connaissant admirablement notre langue, a bien voulu revoir les épreuves. Mais j’ai hâte d’en finir : si j’ai traduit les </w:delText>
        </w:r>
        <w:r w:rsidRPr="00C2563F" w:rsidDel="003A7C34">
          <w:rPr>
            <w:rFonts w:ascii="Georgia" w:eastAsia="Times New Roman" w:hAnsi="Georgia" w:cs="Times New Roman"/>
            <w:i/>
            <w:iCs/>
            <w:color w:val="161616"/>
            <w:szCs w:val="24"/>
            <w:lang w:eastAsia="fr-FR"/>
          </w:rPr>
          <w:delText>Little Novels of Italy</w:delText>
        </w:r>
        <w:r w:rsidRPr="00C2563F" w:rsidDel="003A7C34">
          <w:rPr>
            <w:rFonts w:ascii="Georgia" w:eastAsia="Times New Roman" w:hAnsi="Georgia" w:cs="Times New Roman"/>
            <w:color w:val="161616"/>
            <w:szCs w:val="24"/>
            <w:lang w:eastAsia="fr-FR"/>
          </w:rPr>
          <w:delText> en leur donnant ce titre d’</w:delText>
        </w:r>
        <w:r w:rsidRPr="00C2563F" w:rsidDel="003A7C34">
          <w:rPr>
            <w:rFonts w:ascii="Georgia" w:eastAsia="Times New Roman" w:hAnsi="Georgia" w:cs="Times New Roman"/>
            <w:i/>
            <w:iCs/>
            <w:color w:val="161616"/>
            <w:szCs w:val="24"/>
            <w:lang w:eastAsia="fr-FR"/>
          </w:rPr>
          <w:delText>Amours charmantes et cruelles</w:delText>
        </w:r>
        <w:r w:rsidRPr="00C2563F" w:rsidDel="003A7C34">
          <w:rPr>
            <w:rFonts w:ascii="Georgia" w:eastAsia="Times New Roman" w:hAnsi="Georgia" w:cs="Times New Roman"/>
            <w:color w:val="161616"/>
            <w:szCs w:val="24"/>
            <w:lang w:eastAsia="fr-FR"/>
          </w:rPr>
          <w:delText>, choisi avec l’auteur, c’est que ce volume m’avait, dès qu’il parut, inspiré une admiration profonde, et c’est à ce titre de lecteur et d’admirateur, auquel j’ajoute la dangereuse responsabilité du traducteur, que je défends contre des appréciations inintelligentes ou improvisées le beau livre de Mr Maurice Hewlett. Du reste, je suis en bonne compagnie. Voici ce qu’en dit M. Alfred Mortier :</w:delText>
        </w:r>
      </w:del>
    </w:p>
    <w:p w14:paraId="6AA71D72" w14:textId="1F0A9482" w:rsidR="00C2563F" w:rsidRPr="00C2563F" w:rsidDel="003A7C34" w:rsidRDefault="00C2563F" w:rsidP="00C2563F">
      <w:pPr>
        <w:shd w:val="clear" w:color="auto" w:fill="F3F2EC"/>
        <w:spacing w:line="331" w:lineRule="atLeast"/>
        <w:rPr>
          <w:del w:id="20" w:author="Marguerite-Marie Bordry" w:date="2019-02-07T12:33:00Z"/>
          <w:rFonts w:ascii="Georgia" w:eastAsia="Times New Roman" w:hAnsi="Georgia" w:cs="Times New Roman"/>
          <w:color w:val="161616"/>
          <w:sz w:val="22"/>
          <w:lang w:eastAsia="fr-FR"/>
        </w:rPr>
      </w:pPr>
      <w:del w:id="21" w:author="Marguerite-Marie Bordry" w:date="2019-02-07T12:33:00Z">
        <w:r w:rsidRPr="00C2563F" w:rsidDel="003A7C34">
          <w:rPr>
            <w:rFonts w:ascii="Georgia" w:eastAsia="Times New Roman" w:hAnsi="Georgia" w:cs="Times New Roman"/>
            <w:color w:val="161616"/>
            <w:sz w:val="22"/>
            <w:lang w:eastAsia="fr-FR"/>
          </w:rPr>
          <w:delText>Pour ma part, j’ignorais jusqu’au nom de M. Hewlett et après avoir lu ces nouvelles italiennes, je reconnais que cet exquis écrivain méritait de nous être révélé. L’auteur de ces jolies histoires d’amour est un conteur délicat, pittoresque, ému, ironique et spirituel ; sur l’armature invisible et légère d’une érudition serrée, il a su tendre les riches tapisseries de ses paysages, de ses fictions colorées ; il a su évoquer à merveille l’âme du </w:delText>
        </w:r>
        <w:r w:rsidRPr="00C2563F" w:rsidDel="003A7C34">
          <w:rPr>
            <w:rFonts w:ascii="inherit" w:eastAsia="Times New Roman" w:hAnsi="inherit" w:cs="Times New Roman"/>
            <w:smallCaps/>
            <w:color w:val="161616"/>
            <w:sz w:val="22"/>
            <w:lang w:eastAsia="fr-FR"/>
          </w:rPr>
          <w:delText>xv</w:delText>
        </w:r>
        <w:r w:rsidRPr="00C2563F" w:rsidDel="003A7C34">
          <w:rPr>
            <w:rFonts w:ascii="inherit" w:eastAsia="Times New Roman" w:hAnsi="inherit" w:cs="Times New Roman"/>
            <w:color w:val="161616"/>
            <w:sz w:val="17"/>
            <w:szCs w:val="17"/>
            <w:vertAlign w:val="superscript"/>
            <w:lang w:eastAsia="fr-FR"/>
          </w:rPr>
          <w:delText>e</w:delText>
        </w:r>
        <w:r w:rsidRPr="00C2563F" w:rsidDel="003A7C34">
          <w:rPr>
            <w:rFonts w:ascii="Georgia" w:eastAsia="Times New Roman" w:hAnsi="Georgia" w:cs="Times New Roman"/>
            <w:color w:val="161616"/>
            <w:sz w:val="22"/>
            <w:lang w:eastAsia="fr-FR"/>
          </w:rPr>
          <w:delText> siècle italien ; Hewlett excelle à dessiner un type, à le faire vivre et à recréer ce milieu galant, cruel et dévot de la Renaissance. Pour tout dire, Hewlett est un parfait artiste et il est fait pour nous plaire, car il possède une grâce et une vivacité toutes françaises, et il n’est point jusqu’à son immoralité qui ne le sépare des pays d’outre-Manche, étant entendu que l’immoralité des présentes aventures n’est point un parti pris et ne constitue qu’un appoint de plus à la véracité des tableaux.</w:delText>
        </w:r>
      </w:del>
    </w:p>
    <w:p w14:paraId="28217DA6" w14:textId="1C503417" w:rsidR="00C2563F" w:rsidRPr="00C2563F" w:rsidDel="003A7C34" w:rsidRDefault="00C2563F" w:rsidP="00C2563F">
      <w:pPr>
        <w:shd w:val="clear" w:color="auto" w:fill="F3F2EC"/>
        <w:spacing w:line="360" w:lineRule="atLeast"/>
        <w:rPr>
          <w:del w:id="22" w:author="Marguerite-Marie Bordry" w:date="2019-02-07T12:33:00Z"/>
          <w:rFonts w:ascii="Georgia" w:eastAsia="Times New Roman" w:hAnsi="Georgia" w:cs="Times New Roman"/>
          <w:color w:val="161616"/>
          <w:szCs w:val="24"/>
          <w:lang w:eastAsia="fr-FR"/>
        </w:rPr>
      </w:pPr>
      <w:del w:id="23" w:author="Marguerite-Marie Bordry" w:date="2019-02-07T12:33:00Z">
        <w:r w:rsidRPr="00C2563F" w:rsidDel="003A7C34">
          <w:rPr>
            <w:rFonts w:ascii="Georgia" w:eastAsia="Times New Roman" w:hAnsi="Georgia" w:cs="Times New Roman"/>
            <w:color w:val="161616"/>
            <w:szCs w:val="24"/>
            <w:lang w:eastAsia="fr-FR"/>
          </w:rPr>
          <w:delText>Ailleurs, M. Jules Bertaut applaudit : « Ces cinq petits romans, dont l’action se passe dans l’Italie du quattrocento, sont cinq petits chefs d’œuvre d’émotion, de pittoresque et de reconstitution des milieux… Si vous aimez cette époque autant que l’aimait Stendhal, qui en était fou, n’hésitez pas à lire le livre de Maurice Hewlett. » Enfin, du très complet et très bel essai que M. Georges Grappe consacre, dans </w:delText>
        </w:r>
        <w:r w:rsidRPr="00C2563F" w:rsidDel="003A7C34">
          <w:rPr>
            <w:rFonts w:ascii="Georgia" w:eastAsia="Times New Roman" w:hAnsi="Georgia" w:cs="Times New Roman"/>
            <w:i/>
            <w:iCs/>
            <w:color w:val="161616"/>
            <w:szCs w:val="24"/>
            <w:lang w:eastAsia="fr-FR"/>
          </w:rPr>
          <w:delText>l’Opinion</w:delText>
        </w:r>
        <w:r w:rsidRPr="00C2563F" w:rsidDel="003A7C34">
          <w:rPr>
            <w:rFonts w:ascii="Georgia" w:eastAsia="Times New Roman" w:hAnsi="Georgia" w:cs="Times New Roman"/>
            <w:color w:val="161616"/>
            <w:szCs w:val="24"/>
            <w:lang w:eastAsia="fr-FR"/>
          </w:rPr>
          <w:delText>, à M. Maurice Hewlett, nous sommes heureux de citer le passage qui suit :</w:delText>
        </w:r>
      </w:del>
    </w:p>
    <w:p w14:paraId="27DE1DFA" w14:textId="70C4C5F5" w:rsidR="00C2563F" w:rsidRPr="00C2563F" w:rsidDel="003A7C34" w:rsidRDefault="00C2563F" w:rsidP="00C2563F">
      <w:pPr>
        <w:shd w:val="clear" w:color="auto" w:fill="F3F2EC"/>
        <w:spacing w:line="331" w:lineRule="atLeast"/>
        <w:rPr>
          <w:del w:id="24" w:author="Marguerite-Marie Bordry" w:date="2019-02-07T12:33:00Z"/>
          <w:rFonts w:ascii="Georgia" w:eastAsia="Times New Roman" w:hAnsi="Georgia" w:cs="Times New Roman"/>
          <w:color w:val="161616"/>
          <w:sz w:val="22"/>
          <w:lang w:eastAsia="fr-FR"/>
        </w:rPr>
      </w:pPr>
      <w:del w:id="25" w:author="Marguerite-Marie Bordry" w:date="2019-02-07T12:33:00Z">
        <w:r w:rsidRPr="00C2563F" w:rsidDel="003A7C34">
          <w:rPr>
            <w:rFonts w:ascii="Georgia" w:eastAsia="Times New Roman" w:hAnsi="Georgia" w:cs="Times New Roman"/>
            <w:color w:val="161616"/>
            <w:sz w:val="22"/>
            <w:lang w:eastAsia="fr-FR"/>
          </w:rPr>
          <w:delText xml:space="preserve">En les lisant, on pense à Stendhal, à Gebhart, à M. Anatole France et cela est bien un éloge. Mais cet éloge deviendrait un reproche si la personnalité de l’écrivain ne dépassait ces comparaisons. Alors que, le plus souvent, la grande critique que l’on peut adresser aux écrivains anglais est de composer leurs œuvres de manière trop lâche et en un style abandonné, plus intéressantes par le fond que par la forme, M. Maurice Hewlett a vêtu sa pensée de parures charmantes. Ses personnages, à quelque plan qu’ils se trouvent, sont dessinés avec justesse et pittoresques. Jeunes filles, courtisanes, grandes dames, moines et curés italiens, condottieri, tyrans, scribes et alchimistes, tout ce petit monde d’autrefois surgit de ce livre comme du tombeau et ressuscite. Le moindre détail est exact, restitué sans appareil d’érudition. Les paysages sont lumineux. Lisez cette description rapide d’un jour d’été en Italie : “C’était un de ces après-midi chauffés à blanc où les ombres semblent taillées dans l’ébène et où il est, croirait-on, interdit aux vieux murs de rester immobiles.” Ceux qui ont passé des après-midi </w:delText>
        </w:r>
        <w:r w:rsidRPr="00C2563F" w:rsidDel="003A7C34">
          <w:rPr>
            <w:rFonts w:ascii="Georgia" w:eastAsia="Times New Roman" w:hAnsi="Georgia" w:cs="Times New Roman"/>
            <w:color w:val="161616"/>
            <w:sz w:val="22"/>
            <w:lang w:eastAsia="fr-FR"/>
          </w:rPr>
          <w:lastRenderedPageBreak/>
          <w:delText>d’août en Italie, dans les petites villes, revivront leurs sensations à lire cette seule phrase et verront surgir devant leurs yeux ces sombres palais, qui semblent étincelants dans leur matité, tant la lumière est hallucinante et puissante…</w:delText>
        </w:r>
      </w:del>
    </w:p>
    <w:p w14:paraId="0F30BD0A" w14:textId="4592DB64" w:rsidR="00C2563F" w:rsidRPr="00C2563F" w:rsidDel="003A7C34" w:rsidRDefault="00C2563F" w:rsidP="00C2563F">
      <w:pPr>
        <w:shd w:val="clear" w:color="auto" w:fill="F3F2EC"/>
        <w:spacing w:line="331" w:lineRule="atLeast"/>
        <w:rPr>
          <w:del w:id="26" w:author="Marguerite-Marie Bordry" w:date="2019-02-07T12:33:00Z"/>
          <w:rFonts w:ascii="Georgia" w:eastAsia="Times New Roman" w:hAnsi="Georgia" w:cs="Times New Roman"/>
          <w:color w:val="161616"/>
          <w:sz w:val="22"/>
          <w:lang w:eastAsia="fr-FR"/>
        </w:rPr>
      </w:pPr>
      <w:del w:id="27" w:author="Marguerite-Marie Bordry" w:date="2019-02-07T12:33:00Z">
        <w:r w:rsidRPr="00C2563F" w:rsidDel="003A7C34">
          <w:rPr>
            <w:rFonts w:ascii="Georgia" w:eastAsia="Times New Roman" w:hAnsi="Georgia" w:cs="Times New Roman"/>
            <w:color w:val="161616"/>
            <w:sz w:val="22"/>
            <w:lang w:eastAsia="fr-FR"/>
          </w:rPr>
          <w:delText>À relire ces romans, comme je viens de le faire, à l’occasion de cet essai, les uns après les autres, on voit mieux se dessiner l’admirable personnalité de cet artiste, puissant et délicat, formé à l’école italienne des belles-lettres et de la beauté, doué d’un tempérament magnifique, en qui s’unissent les grâces classiques et le sens romanesque des races du nord. On peut tout attendre de la maturité présente de ce robuste écrivain qui, à côté de Kipling, de Wells et de Hardy, domine le mouvement de la littérature anglaise d’aujourd’hui. Et on ne saurait trop le répéter, il est, lui, plus près de nous, de notre esthétique et de notre culture. À ce titre, il rencontrera toujours en France, à mesure qu’on le connaîtra davantage, plus de sympathies que ses grands confrères. Nous le considérerons toujours quelque peu comme l’un des nôtres…</w:delText>
        </w:r>
      </w:del>
    </w:p>
    <w:p w14:paraId="5BD0EB78" w14:textId="3A9FFFC0" w:rsidR="00C2563F" w:rsidRPr="00C2563F" w:rsidDel="003A7C34" w:rsidRDefault="00C2563F" w:rsidP="00C2563F">
      <w:pPr>
        <w:shd w:val="clear" w:color="auto" w:fill="F3F2EC"/>
        <w:spacing w:line="360" w:lineRule="atLeast"/>
        <w:rPr>
          <w:del w:id="28" w:author="Marguerite-Marie Bordry" w:date="2019-02-07T12:33:00Z"/>
          <w:rFonts w:ascii="Georgia" w:eastAsia="Times New Roman" w:hAnsi="Georgia" w:cs="Times New Roman"/>
          <w:color w:val="161616"/>
          <w:szCs w:val="24"/>
          <w:lang w:eastAsia="fr-FR"/>
        </w:rPr>
      </w:pPr>
      <w:del w:id="29" w:author="Marguerite-Marie Bordry" w:date="2019-02-07T12:33:00Z">
        <w:r w:rsidRPr="00C2563F" w:rsidDel="003A7C34">
          <w:rPr>
            <w:rFonts w:ascii="Georgia" w:eastAsia="Times New Roman" w:hAnsi="Georgia" w:cs="Times New Roman"/>
            <w:color w:val="161616"/>
            <w:szCs w:val="24"/>
            <w:lang w:eastAsia="fr-FR"/>
          </w:rPr>
          <w:delText>Cette conclusion de M. Georges Groppe nous apparaît comme extrêmement juste. « Les mouvements de l’âme, qui d’abord coûtent tant de peine à trouver, et qui ensuite sont si difficiles à exprimer avec justesse », selon Stendhal, Mr Maurice Hewlett n’en ignore aucun, de même qu’il a, pour ses descriptions, sur sa palette, toutes les couleurs et dans sa technique toutes les subtilités. Et, en nous servant encore des termes de Stendhal, nous dirons qu’il plaira « davantage aux âmes élevées, qui, à la longue, décident de tant es littérature, car, dans la peinture des passions, il a admis </w:delText>
        </w:r>
        <w:r w:rsidRPr="00C2563F" w:rsidDel="003A7C34">
          <w:rPr>
            <w:rFonts w:ascii="Georgia" w:eastAsia="Times New Roman" w:hAnsi="Georgia" w:cs="Times New Roman"/>
            <w:i/>
            <w:iCs/>
            <w:color w:val="161616"/>
            <w:szCs w:val="24"/>
            <w:lang w:eastAsia="fr-FR"/>
          </w:rPr>
          <w:delText>le plus grand nombre de traits de nature</w:delText>
        </w:r>
        <w:r w:rsidRPr="00C2563F" w:rsidDel="003A7C34">
          <w:rPr>
            <w:rFonts w:ascii="Georgia" w:eastAsia="Times New Roman" w:hAnsi="Georgia" w:cs="Times New Roman"/>
            <w:color w:val="161616"/>
            <w:szCs w:val="24"/>
            <w:lang w:eastAsia="fr-FR"/>
          </w:rPr>
          <w:delText> ».</w:delText>
        </w:r>
      </w:del>
    </w:p>
    <w:p w14:paraId="78E63554" w14:textId="272343F1" w:rsidR="002E4AB9" w:rsidRDefault="002E4AB9" w:rsidP="008E0C73">
      <w:pPr>
        <w:spacing w:line="360" w:lineRule="atLeast"/>
        <w:jc w:val="left"/>
        <w:rPr>
          <w:rFonts w:ascii="Times New Roman" w:eastAsia="Times New Roman" w:hAnsi="Times New Roman" w:cs="Times New Roman"/>
          <w:szCs w:val="24"/>
          <w:lang w:eastAsia="fr-FR"/>
        </w:rPr>
      </w:pPr>
    </w:p>
    <w:p w14:paraId="349CAB3F" w14:textId="77777777" w:rsidR="00046E84" w:rsidRDefault="00046E84" w:rsidP="00046E84">
      <w:pPr>
        <w:pStyle w:val="Titre2"/>
        <w:shd w:val="clear" w:color="auto" w:fill="F3F2EC"/>
        <w:spacing w:before="240" w:after="240" w:line="468" w:lineRule="atLeast"/>
        <w:jc w:val="center"/>
        <w:rPr>
          <w:rFonts w:ascii="Source Sans Pro" w:hAnsi="Source Sans Pro"/>
          <w:color w:val="161616"/>
          <w:sz w:val="31"/>
          <w:szCs w:val="31"/>
        </w:rPr>
      </w:pPr>
      <w:r>
        <w:rPr>
          <w:rFonts w:ascii="Source Sans Pro" w:hAnsi="Source Sans Pro"/>
          <w:b/>
          <w:bCs/>
          <w:color w:val="161616"/>
          <w:sz w:val="31"/>
          <w:szCs w:val="31"/>
        </w:rPr>
        <w:t>Tome LXXV, numéro 270, 16 septembre 1908</w:t>
      </w:r>
      <w:hyperlink r:id="rId12" w:anchor="body-17" w:history="1">
        <w:r>
          <w:rPr>
            <w:rStyle w:val="Lienhypertexte"/>
            <w:rFonts w:ascii="Source Sans Pro" w:hAnsi="Source Sans Pro"/>
            <w:b/>
            <w:bCs/>
            <w:color w:val="808080"/>
            <w:sz w:val="19"/>
            <w:szCs w:val="19"/>
          </w:rPr>
          <w:t> §</w:t>
        </w:r>
      </w:hyperlink>
    </w:p>
    <w:p w14:paraId="1A589585" w14:textId="07C051C1" w:rsidR="000C572C" w:rsidRPr="000C572C" w:rsidRDefault="000C572C" w:rsidP="000C572C">
      <w:pPr>
        <w:pStyle w:val="Titre3"/>
        <w:shd w:val="clear" w:color="auto" w:fill="F3F2EC"/>
        <w:spacing w:before="240" w:after="240"/>
        <w:jc w:val="left"/>
        <w:rPr>
          <w:rFonts w:ascii="Source Sans Pro" w:eastAsia="Times New Roman" w:hAnsi="Source Sans Pro" w:cs="Times New Roman"/>
          <w:b/>
          <w:bCs/>
          <w:color w:val="161616"/>
          <w:sz w:val="27"/>
          <w:szCs w:val="27"/>
          <w:lang w:eastAsia="fr-FR"/>
        </w:rPr>
      </w:pPr>
      <w:r>
        <w:rPr>
          <w:rFonts w:ascii="Source Sans Pro" w:eastAsia="Times New Roman" w:hAnsi="Source Sans Pro" w:cs="Times New Roman"/>
          <w:b/>
          <w:bCs/>
          <w:color w:val="161616"/>
          <w:sz w:val="27"/>
          <w:szCs w:val="27"/>
          <w:lang w:eastAsia="fr-FR"/>
        </w:rPr>
        <w:t>L</w:t>
      </w:r>
      <w:r w:rsidRPr="000C572C">
        <w:rPr>
          <w:rFonts w:ascii="Source Sans Pro" w:eastAsia="Times New Roman" w:hAnsi="Source Sans Pro" w:cs="Times New Roman"/>
          <w:b/>
          <w:bCs/>
          <w:color w:val="161616"/>
          <w:sz w:val="27"/>
          <w:szCs w:val="27"/>
          <w:lang w:eastAsia="fr-FR"/>
        </w:rPr>
        <w:t>ettres allemandes. </w:t>
      </w:r>
      <w:r w:rsidRPr="000C572C">
        <w:rPr>
          <w:rFonts w:ascii="Source Sans Pro" w:eastAsia="Times New Roman" w:hAnsi="Source Sans Pro" w:cs="Times New Roman"/>
          <w:b/>
          <w:bCs/>
          <w:color w:val="161616"/>
          <w:sz w:val="17"/>
          <w:szCs w:val="17"/>
          <w:lang w:eastAsia="fr-FR"/>
        </w:rPr>
        <w:br/>
      </w:r>
      <w:r w:rsidRPr="000C572C">
        <w:rPr>
          <w:rFonts w:ascii="Source Sans Pro" w:eastAsia="Times New Roman" w:hAnsi="Source Sans Pro" w:cs="Times New Roman"/>
          <w:b/>
          <w:bCs/>
          <w:color w:val="161616"/>
          <w:sz w:val="27"/>
          <w:szCs w:val="27"/>
          <w:lang w:eastAsia="fr-FR"/>
        </w:rPr>
        <w:t>Memento [extrait]</w:t>
      </w:r>
    </w:p>
    <w:p w14:paraId="536CCA5C" w14:textId="77777777" w:rsidR="000C572C" w:rsidRPr="000C572C" w:rsidRDefault="000C572C" w:rsidP="000C572C">
      <w:pPr>
        <w:shd w:val="clear" w:color="auto" w:fill="F3F2EC"/>
        <w:jc w:val="right"/>
        <w:rPr>
          <w:rFonts w:ascii="Georgia" w:eastAsia="Times New Roman" w:hAnsi="Georgia" w:cs="Times New Roman"/>
          <w:color w:val="161616"/>
          <w:szCs w:val="24"/>
          <w:lang w:eastAsia="fr-FR"/>
        </w:rPr>
      </w:pPr>
      <w:r w:rsidRPr="000C572C">
        <w:rPr>
          <w:rFonts w:ascii="Georgia" w:eastAsia="Times New Roman" w:hAnsi="Georgia" w:cs="Times New Roman"/>
          <w:color w:val="161616"/>
          <w:szCs w:val="24"/>
          <w:lang w:eastAsia="fr-FR"/>
        </w:rPr>
        <w:t>Henri Albert.</w:t>
      </w:r>
    </w:p>
    <w:p w14:paraId="0F9C0A5C" w14:textId="5DA64192" w:rsidR="000C572C" w:rsidRPr="000C572C" w:rsidDel="00C23C75" w:rsidRDefault="000C572C" w:rsidP="000C572C">
      <w:pPr>
        <w:shd w:val="clear" w:color="auto" w:fill="F3F2EC"/>
        <w:rPr>
          <w:del w:id="30" w:author="Marguerite-Marie Bordry" w:date="2019-02-07T12:52:00Z"/>
          <w:rFonts w:ascii="Verdana" w:eastAsia="Times New Roman" w:hAnsi="Verdana" w:cs="Times New Roman"/>
          <w:color w:val="161616"/>
          <w:sz w:val="21"/>
          <w:szCs w:val="21"/>
          <w:lang w:eastAsia="fr-FR"/>
        </w:rPr>
      </w:pPr>
      <w:del w:id="31" w:author="Marguerite-Marie Bordry" w:date="2019-02-07T12:52:00Z">
        <w:r w:rsidRPr="000C572C" w:rsidDel="00C23C75">
          <w:rPr>
            <w:rFonts w:ascii="Verdana" w:eastAsia="Times New Roman" w:hAnsi="Verdana" w:cs="Times New Roman"/>
            <w:color w:val="161616"/>
            <w:sz w:val="21"/>
            <w:szCs w:val="21"/>
            <w:lang w:eastAsia="fr-FR"/>
          </w:rPr>
          <w:delText>Tome LXXIII, numéro 270, 16 septembre 1908, p. 313-318 [346].</w:delText>
        </w:r>
      </w:del>
    </w:p>
    <w:p w14:paraId="70462437" w14:textId="645B33FC" w:rsidR="000C572C" w:rsidRPr="000C572C" w:rsidDel="00C23C75" w:rsidRDefault="000C572C" w:rsidP="000C572C">
      <w:pPr>
        <w:shd w:val="clear" w:color="auto" w:fill="F3F2EC"/>
        <w:spacing w:line="360" w:lineRule="atLeast"/>
        <w:rPr>
          <w:del w:id="32" w:author="Marguerite-Marie Bordry" w:date="2019-02-07T12:52:00Z"/>
          <w:rFonts w:ascii="Georgia" w:eastAsia="Times New Roman" w:hAnsi="Georgia" w:cs="Times New Roman"/>
          <w:color w:val="161616"/>
          <w:szCs w:val="24"/>
          <w:lang w:eastAsia="fr-FR"/>
        </w:rPr>
      </w:pPr>
      <w:del w:id="33" w:author="Marguerite-Marie Bordry" w:date="2019-02-07T12:52:00Z">
        <w:r w:rsidRPr="000C572C" w:rsidDel="00C23C75">
          <w:rPr>
            <w:rFonts w:ascii="Georgia" w:eastAsia="Times New Roman" w:hAnsi="Georgia" w:cs="Times New Roman"/>
            <w:color w:val="161616"/>
            <w:szCs w:val="24"/>
            <w:lang w:eastAsia="fr-FR"/>
          </w:rPr>
          <w:delText>[…]</w:delText>
        </w:r>
      </w:del>
    </w:p>
    <w:p w14:paraId="4DE8460B" w14:textId="0D75BD6D" w:rsidR="000C572C" w:rsidRPr="000C572C" w:rsidDel="00C23C75" w:rsidRDefault="000C572C" w:rsidP="000C572C">
      <w:pPr>
        <w:shd w:val="clear" w:color="auto" w:fill="F3F2EC"/>
        <w:spacing w:line="360" w:lineRule="atLeast"/>
        <w:rPr>
          <w:del w:id="34" w:author="Marguerite-Marie Bordry" w:date="2019-02-07T12:52:00Z"/>
          <w:rFonts w:ascii="Georgia" w:eastAsia="Times New Roman" w:hAnsi="Georgia" w:cs="Times New Roman"/>
          <w:color w:val="161616"/>
          <w:szCs w:val="24"/>
          <w:lang w:eastAsia="fr-FR"/>
        </w:rPr>
      </w:pPr>
      <w:del w:id="35" w:author="Marguerite-Marie Bordry" w:date="2019-02-07T12:52:00Z">
        <w:r w:rsidRPr="000C572C" w:rsidDel="00C23C75">
          <w:rPr>
            <w:rFonts w:ascii="Georgia" w:eastAsia="Times New Roman" w:hAnsi="Georgia" w:cs="Times New Roman"/>
            <w:i/>
            <w:iCs/>
            <w:color w:val="161616"/>
            <w:szCs w:val="24"/>
            <w:lang w:eastAsia="fr-FR"/>
          </w:rPr>
          <w:delText>Hyperion</w:delText>
        </w:r>
        <w:r w:rsidRPr="000C572C" w:rsidDel="00C23C75">
          <w:rPr>
            <w:rFonts w:ascii="Georgia" w:eastAsia="Times New Roman" w:hAnsi="Georgia" w:cs="Times New Roman"/>
            <w:color w:val="161616"/>
            <w:szCs w:val="24"/>
            <w:lang w:eastAsia="fr-FR"/>
          </w:rPr>
          <w:delText> fait paraître son troisième cahier […]. M. Carl Schüddekopf communique des fragments d’un journal de voyage de Heinse écrit pendant un voyage à Rome et à Florence en 1783. […]</w:delText>
        </w:r>
      </w:del>
    </w:p>
    <w:p w14:paraId="0EF22A34" w14:textId="3764079E" w:rsidR="003A7C34" w:rsidRDefault="003A7C34" w:rsidP="008E0C73">
      <w:pPr>
        <w:spacing w:line="360" w:lineRule="atLeast"/>
        <w:jc w:val="left"/>
        <w:rPr>
          <w:rFonts w:ascii="Times New Roman" w:eastAsia="Times New Roman" w:hAnsi="Times New Roman" w:cs="Times New Roman"/>
          <w:szCs w:val="24"/>
          <w:lang w:eastAsia="fr-FR"/>
        </w:rPr>
      </w:pPr>
    </w:p>
    <w:p w14:paraId="7ACED3A9" w14:textId="77777777" w:rsidR="00D27F4B" w:rsidRDefault="00D27F4B" w:rsidP="00D27F4B">
      <w:pPr>
        <w:pStyle w:val="Titre2"/>
        <w:shd w:val="clear" w:color="auto" w:fill="F3F2EC"/>
        <w:spacing w:before="240" w:after="240" w:line="468" w:lineRule="atLeast"/>
        <w:jc w:val="center"/>
        <w:rPr>
          <w:rFonts w:ascii="Source Sans Pro" w:hAnsi="Source Sans Pro"/>
          <w:color w:val="161616"/>
          <w:sz w:val="31"/>
          <w:szCs w:val="31"/>
        </w:rPr>
      </w:pPr>
      <w:r>
        <w:rPr>
          <w:rFonts w:ascii="Source Sans Pro" w:hAnsi="Source Sans Pro"/>
          <w:b/>
          <w:bCs/>
          <w:color w:val="161616"/>
          <w:sz w:val="31"/>
          <w:szCs w:val="31"/>
        </w:rPr>
        <w:t>Tome LXXV, numéro 274, 16 novembre 1908</w:t>
      </w:r>
      <w:hyperlink r:id="rId13" w:anchor="body-21" w:history="1">
        <w:r>
          <w:rPr>
            <w:rStyle w:val="Lienhypertexte"/>
            <w:rFonts w:ascii="Source Sans Pro" w:hAnsi="Source Sans Pro"/>
            <w:b/>
            <w:bCs/>
            <w:color w:val="808080"/>
            <w:sz w:val="19"/>
            <w:szCs w:val="19"/>
          </w:rPr>
          <w:t> §</w:t>
        </w:r>
      </w:hyperlink>
    </w:p>
    <w:p w14:paraId="20700B83" w14:textId="77777777" w:rsidR="00BC536B" w:rsidRPr="00BC536B" w:rsidRDefault="00BC536B" w:rsidP="00BC536B">
      <w:pPr>
        <w:shd w:val="clear" w:color="auto" w:fill="F3F2EC"/>
        <w:spacing w:before="240" w:after="240"/>
        <w:jc w:val="left"/>
        <w:outlineLvl w:val="2"/>
        <w:rPr>
          <w:rFonts w:ascii="Source Sans Pro" w:eastAsia="Times New Roman" w:hAnsi="Source Sans Pro" w:cs="Times New Roman"/>
          <w:b/>
          <w:bCs/>
          <w:color w:val="161616"/>
          <w:sz w:val="27"/>
          <w:szCs w:val="27"/>
          <w:lang w:eastAsia="fr-FR"/>
        </w:rPr>
      </w:pPr>
      <w:r w:rsidRPr="00BC536B">
        <w:rPr>
          <w:rFonts w:ascii="Source Sans Pro" w:eastAsia="Times New Roman" w:hAnsi="Source Sans Pro" w:cs="Times New Roman"/>
          <w:b/>
          <w:bCs/>
          <w:color w:val="161616"/>
          <w:sz w:val="27"/>
          <w:szCs w:val="27"/>
          <w:lang w:eastAsia="fr-FR"/>
        </w:rPr>
        <w:t>Art ancien. </w:t>
      </w:r>
      <w:r w:rsidRPr="00BC536B">
        <w:rPr>
          <w:rFonts w:ascii="Source Sans Pro" w:eastAsia="Times New Roman" w:hAnsi="Source Sans Pro" w:cs="Times New Roman"/>
          <w:b/>
          <w:bCs/>
          <w:color w:val="161616"/>
          <w:sz w:val="17"/>
          <w:szCs w:val="17"/>
          <w:lang w:eastAsia="fr-FR"/>
        </w:rPr>
        <w:br/>
      </w:r>
      <w:r w:rsidRPr="00BC536B">
        <w:rPr>
          <w:rFonts w:ascii="Source Sans Pro" w:eastAsia="Times New Roman" w:hAnsi="Source Sans Pro" w:cs="Times New Roman"/>
          <w:b/>
          <w:bCs/>
          <w:color w:val="161616"/>
          <w:sz w:val="27"/>
          <w:szCs w:val="27"/>
          <w:lang w:eastAsia="fr-FR"/>
        </w:rPr>
        <w:t>Memento [extrait]</w:t>
      </w:r>
    </w:p>
    <w:p w14:paraId="0576763D" w14:textId="77777777" w:rsidR="00BC536B" w:rsidRPr="00BC536B" w:rsidRDefault="00BC536B" w:rsidP="00BC536B">
      <w:pPr>
        <w:shd w:val="clear" w:color="auto" w:fill="F3F2EC"/>
        <w:jc w:val="right"/>
        <w:rPr>
          <w:rFonts w:ascii="Georgia" w:eastAsia="Times New Roman" w:hAnsi="Georgia" w:cs="Times New Roman"/>
          <w:color w:val="161616"/>
          <w:szCs w:val="24"/>
          <w:lang w:eastAsia="fr-FR"/>
        </w:rPr>
      </w:pPr>
      <w:r w:rsidRPr="00BC536B">
        <w:rPr>
          <w:rFonts w:ascii="Georgia" w:eastAsia="Times New Roman" w:hAnsi="Georgia" w:cs="Times New Roman"/>
          <w:color w:val="161616"/>
          <w:szCs w:val="24"/>
          <w:lang w:eastAsia="fr-FR"/>
        </w:rPr>
        <w:t xml:space="preserve">Tristan </w:t>
      </w:r>
      <w:proofErr w:type="spellStart"/>
      <w:r w:rsidRPr="00BC536B">
        <w:rPr>
          <w:rFonts w:ascii="Georgia" w:eastAsia="Times New Roman" w:hAnsi="Georgia" w:cs="Times New Roman"/>
          <w:color w:val="161616"/>
          <w:szCs w:val="24"/>
          <w:lang w:eastAsia="fr-FR"/>
        </w:rPr>
        <w:t>Leclère</w:t>
      </w:r>
      <w:proofErr w:type="spellEnd"/>
      <w:r w:rsidRPr="00BC536B">
        <w:rPr>
          <w:rFonts w:ascii="Georgia" w:eastAsia="Times New Roman" w:hAnsi="Georgia" w:cs="Times New Roman"/>
          <w:color w:val="161616"/>
          <w:szCs w:val="24"/>
          <w:lang w:eastAsia="fr-FR"/>
        </w:rPr>
        <w:t xml:space="preserve"> [Tristan Klingsor].</w:t>
      </w:r>
    </w:p>
    <w:p w14:paraId="2CA2A6E0" w14:textId="77777777" w:rsidR="00BC536B" w:rsidRPr="00BC536B" w:rsidRDefault="00BC536B" w:rsidP="00BC536B">
      <w:pPr>
        <w:shd w:val="clear" w:color="auto" w:fill="F3F2EC"/>
        <w:rPr>
          <w:rFonts w:ascii="Verdana" w:eastAsia="Times New Roman" w:hAnsi="Verdana" w:cs="Times New Roman"/>
          <w:color w:val="161616"/>
          <w:sz w:val="21"/>
          <w:szCs w:val="21"/>
          <w:lang w:eastAsia="fr-FR"/>
        </w:rPr>
      </w:pPr>
      <w:r w:rsidRPr="00BC536B">
        <w:rPr>
          <w:rFonts w:ascii="Verdana" w:eastAsia="Times New Roman" w:hAnsi="Verdana" w:cs="Times New Roman"/>
          <w:color w:val="161616"/>
          <w:sz w:val="21"/>
          <w:szCs w:val="21"/>
          <w:lang w:eastAsia="fr-FR"/>
        </w:rPr>
        <w:t>Tome LXXV, numéro 274, 16 novembre 1908, p. 347-351 [350-351].</w:t>
      </w:r>
    </w:p>
    <w:p w14:paraId="76E8B95C" w14:textId="460256BC" w:rsidR="00BC536B" w:rsidRPr="00BC536B" w:rsidRDefault="00BC536B" w:rsidP="00BC536B">
      <w:pPr>
        <w:shd w:val="clear" w:color="auto" w:fill="F3F2EC"/>
        <w:spacing w:line="360" w:lineRule="atLeast"/>
        <w:rPr>
          <w:rFonts w:ascii="Georgia" w:eastAsia="Times New Roman" w:hAnsi="Georgia" w:cs="Times New Roman"/>
          <w:color w:val="161616"/>
          <w:szCs w:val="24"/>
          <w:lang w:eastAsia="fr-FR"/>
        </w:rPr>
      </w:pPr>
      <w:r w:rsidRPr="00BC536B">
        <w:rPr>
          <w:rFonts w:ascii="Georgia" w:eastAsia="Times New Roman" w:hAnsi="Georgia" w:cs="Times New Roman"/>
          <w:color w:val="161616"/>
          <w:szCs w:val="24"/>
          <w:lang w:eastAsia="fr-FR"/>
        </w:rPr>
        <w:lastRenderedPageBreak/>
        <w:t>Dans la </w:t>
      </w:r>
      <w:r w:rsidRPr="00BC536B">
        <w:rPr>
          <w:rFonts w:ascii="Georgia" w:eastAsia="Times New Roman" w:hAnsi="Georgia" w:cs="Times New Roman"/>
          <w:i/>
          <w:iCs/>
          <w:color w:val="161616"/>
          <w:szCs w:val="24"/>
          <w:lang w:eastAsia="fr-FR"/>
        </w:rPr>
        <w:t>Revue de l’Art ancien et moderne</w:t>
      </w:r>
      <w:r w:rsidRPr="00BC536B">
        <w:rPr>
          <w:rFonts w:ascii="Georgia" w:eastAsia="Times New Roman" w:hAnsi="Georgia" w:cs="Times New Roman"/>
          <w:color w:val="161616"/>
          <w:szCs w:val="24"/>
          <w:lang w:eastAsia="fr-FR"/>
        </w:rPr>
        <w:t xml:space="preserve">, […] M. Jean de Foville </w:t>
      </w:r>
      <w:del w:id="36" w:author="Marguerite-Marie Bordry" w:date="2019-02-07T13:01:00Z">
        <w:r w:rsidRPr="00BC536B" w:rsidDel="00BC536B">
          <w:rPr>
            <w:rFonts w:ascii="Georgia" w:eastAsia="Times New Roman" w:hAnsi="Georgia" w:cs="Times New Roman"/>
            <w:color w:val="161616"/>
            <w:szCs w:val="24"/>
            <w:lang w:eastAsia="fr-FR"/>
          </w:rPr>
          <w:delText xml:space="preserve">de Foville </w:delText>
        </w:r>
      </w:del>
      <w:r w:rsidRPr="00BC536B">
        <w:rPr>
          <w:rFonts w:ascii="Georgia" w:eastAsia="Times New Roman" w:hAnsi="Georgia" w:cs="Times New Roman"/>
          <w:color w:val="161616"/>
          <w:szCs w:val="24"/>
          <w:lang w:eastAsia="fr-FR"/>
        </w:rPr>
        <w:t>résume les découvertes récentes de M. </w:t>
      </w:r>
      <w:proofErr w:type="spellStart"/>
      <w:r w:rsidRPr="00BC536B">
        <w:rPr>
          <w:rFonts w:ascii="Georgia" w:eastAsia="Times New Roman" w:hAnsi="Georgia" w:cs="Times New Roman"/>
          <w:color w:val="161616"/>
          <w:szCs w:val="24"/>
          <w:lang w:eastAsia="fr-FR"/>
        </w:rPr>
        <w:t>Biadego</w:t>
      </w:r>
      <w:proofErr w:type="spellEnd"/>
      <w:r w:rsidRPr="00BC536B">
        <w:rPr>
          <w:rFonts w:ascii="Georgia" w:eastAsia="Times New Roman" w:hAnsi="Georgia" w:cs="Times New Roman"/>
          <w:color w:val="161616"/>
          <w:szCs w:val="24"/>
          <w:lang w:eastAsia="fr-FR"/>
        </w:rPr>
        <w:t>, archiviste de Vérone, sur la biographie de </w:t>
      </w:r>
      <w:r w:rsidRPr="00BC536B">
        <w:rPr>
          <w:rFonts w:ascii="Georgia" w:eastAsia="Times New Roman" w:hAnsi="Georgia" w:cs="Times New Roman"/>
          <w:i/>
          <w:iCs/>
          <w:color w:val="161616"/>
          <w:szCs w:val="24"/>
          <w:lang w:eastAsia="fr-FR"/>
        </w:rPr>
        <w:t>Pisanello</w:t>
      </w:r>
      <w:r w:rsidRPr="00BC536B">
        <w:rPr>
          <w:rFonts w:ascii="Georgia" w:eastAsia="Times New Roman" w:hAnsi="Georgia" w:cs="Times New Roman"/>
          <w:color w:val="161616"/>
          <w:szCs w:val="24"/>
          <w:lang w:eastAsia="fr-FR"/>
        </w:rPr>
        <w:t>, qui fut jusqu’ici prénommé </w:t>
      </w:r>
      <w:proofErr w:type="spellStart"/>
      <w:r w:rsidRPr="00BC536B">
        <w:rPr>
          <w:rFonts w:ascii="Georgia" w:eastAsia="Times New Roman" w:hAnsi="Georgia" w:cs="Times New Roman"/>
          <w:i/>
          <w:iCs/>
          <w:color w:val="161616"/>
          <w:szCs w:val="24"/>
          <w:lang w:eastAsia="fr-FR"/>
        </w:rPr>
        <w:t>Vittore</w:t>
      </w:r>
      <w:proofErr w:type="spellEnd"/>
      <w:r w:rsidRPr="00BC536B">
        <w:rPr>
          <w:rFonts w:ascii="Georgia" w:eastAsia="Times New Roman" w:hAnsi="Georgia" w:cs="Times New Roman"/>
          <w:color w:val="161616"/>
          <w:szCs w:val="24"/>
          <w:lang w:eastAsia="fr-FR"/>
        </w:rPr>
        <w:t>, sur la foi de Vasari, et s’est en réalité appelé </w:t>
      </w:r>
      <w:r w:rsidRPr="00BC536B">
        <w:rPr>
          <w:rFonts w:ascii="Georgia" w:eastAsia="Times New Roman" w:hAnsi="Georgia" w:cs="Times New Roman"/>
          <w:i/>
          <w:iCs/>
          <w:color w:val="161616"/>
          <w:szCs w:val="24"/>
          <w:lang w:eastAsia="fr-FR"/>
        </w:rPr>
        <w:t>Antonio</w:t>
      </w:r>
      <w:r w:rsidRPr="00BC536B">
        <w:rPr>
          <w:rFonts w:ascii="Georgia" w:eastAsia="Times New Roman" w:hAnsi="Georgia" w:cs="Times New Roman"/>
          <w:color w:val="161616"/>
          <w:szCs w:val="24"/>
          <w:lang w:eastAsia="fr-FR"/>
        </w:rPr>
        <w:t>.</w:t>
      </w:r>
    </w:p>
    <w:p w14:paraId="591C0464" w14:textId="77777777" w:rsidR="00BC536B" w:rsidRPr="00BC536B" w:rsidRDefault="00BC536B" w:rsidP="00BC536B">
      <w:pPr>
        <w:shd w:val="clear" w:color="auto" w:fill="F3F2EC"/>
        <w:spacing w:line="360" w:lineRule="atLeast"/>
        <w:rPr>
          <w:rFonts w:ascii="Georgia" w:eastAsia="Times New Roman" w:hAnsi="Georgia" w:cs="Times New Roman"/>
          <w:color w:val="161616"/>
          <w:szCs w:val="24"/>
          <w:lang w:eastAsia="fr-FR"/>
        </w:rPr>
      </w:pPr>
      <w:r w:rsidRPr="00BC536B">
        <w:rPr>
          <w:rFonts w:ascii="Georgia" w:eastAsia="Times New Roman" w:hAnsi="Georgia" w:cs="Times New Roman"/>
          <w:color w:val="161616"/>
          <w:szCs w:val="24"/>
          <w:lang w:eastAsia="fr-FR"/>
        </w:rPr>
        <w:t>Les documents retrouvés et publiés dans les </w:t>
      </w:r>
      <w:proofErr w:type="spellStart"/>
      <w:r w:rsidRPr="00BC536B">
        <w:rPr>
          <w:rFonts w:ascii="Georgia" w:eastAsia="Times New Roman" w:hAnsi="Georgia" w:cs="Times New Roman"/>
          <w:i/>
          <w:iCs/>
          <w:color w:val="161616"/>
          <w:szCs w:val="24"/>
          <w:lang w:eastAsia="fr-FR"/>
        </w:rPr>
        <w:t>Atti</w:t>
      </w:r>
      <w:proofErr w:type="spellEnd"/>
      <w:r w:rsidRPr="00BC536B">
        <w:rPr>
          <w:rFonts w:ascii="Georgia" w:eastAsia="Times New Roman" w:hAnsi="Georgia" w:cs="Times New Roman"/>
          <w:i/>
          <w:iCs/>
          <w:color w:val="161616"/>
          <w:szCs w:val="24"/>
          <w:lang w:eastAsia="fr-FR"/>
        </w:rPr>
        <w:t xml:space="preserve"> del R. Instituto </w:t>
      </w:r>
      <w:proofErr w:type="spellStart"/>
      <w:r w:rsidRPr="00BC536B">
        <w:rPr>
          <w:rFonts w:ascii="Georgia" w:eastAsia="Times New Roman" w:hAnsi="Georgia" w:cs="Times New Roman"/>
          <w:i/>
          <w:iCs/>
          <w:color w:val="161616"/>
          <w:szCs w:val="24"/>
          <w:lang w:eastAsia="fr-FR"/>
        </w:rPr>
        <w:t>veneto</w:t>
      </w:r>
      <w:proofErr w:type="spellEnd"/>
      <w:r w:rsidRPr="00BC536B">
        <w:rPr>
          <w:rFonts w:ascii="Georgia" w:eastAsia="Times New Roman" w:hAnsi="Georgia" w:cs="Times New Roman"/>
          <w:i/>
          <w:iCs/>
          <w:color w:val="161616"/>
          <w:szCs w:val="24"/>
          <w:lang w:eastAsia="fr-FR"/>
        </w:rPr>
        <w:t xml:space="preserve"> di </w:t>
      </w:r>
      <w:proofErr w:type="spellStart"/>
      <w:r w:rsidRPr="00BC536B">
        <w:rPr>
          <w:rFonts w:ascii="Georgia" w:eastAsia="Times New Roman" w:hAnsi="Georgia" w:cs="Times New Roman"/>
          <w:i/>
          <w:iCs/>
          <w:color w:val="161616"/>
          <w:szCs w:val="24"/>
          <w:lang w:eastAsia="fr-FR"/>
        </w:rPr>
        <w:t>scienze</w:t>
      </w:r>
      <w:proofErr w:type="spellEnd"/>
      <w:r w:rsidRPr="00BC536B">
        <w:rPr>
          <w:rFonts w:ascii="Georgia" w:eastAsia="Times New Roman" w:hAnsi="Georgia" w:cs="Times New Roman"/>
          <w:i/>
          <w:iCs/>
          <w:color w:val="161616"/>
          <w:szCs w:val="24"/>
          <w:lang w:eastAsia="fr-FR"/>
        </w:rPr>
        <w:t xml:space="preserve">, </w:t>
      </w:r>
      <w:proofErr w:type="spellStart"/>
      <w:r w:rsidRPr="00BC536B">
        <w:rPr>
          <w:rFonts w:ascii="Georgia" w:eastAsia="Times New Roman" w:hAnsi="Georgia" w:cs="Times New Roman"/>
          <w:i/>
          <w:iCs/>
          <w:color w:val="161616"/>
          <w:szCs w:val="24"/>
          <w:lang w:eastAsia="fr-FR"/>
        </w:rPr>
        <w:t>lettere</w:t>
      </w:r>
      <w:proofErr w:type="spellEnd"/>
      <w:r w:rsidRPr="00BC536B">
        <w:rPr>
          <w:rFonts w:ascii="Georgia" w:eastAsia="Times New Roman" w:hAnsi="Georgia" w:cs="Times New Roman"/>
          <w:i/>
          <w:iCs/>
          <w:color w:val="161616"/>
          <w:szCs w:val="24"/>
          <w:lang w:eastAsia="fr-FR"/>
        </w:rPr>
        <w:t xml:space="preserve"> </w:t>
      </w:r>
      <w:proofErr w:type="spellStart"/>
      <w:r w:rsidRPr="00BC536B">
        <w:rPr>
          <w:rFonts w:ascii="Georgia" w:eastAsia="Times New Roman" w:hAnsi="Georgia" w:cs="Times New Roman"/>
          <w:i/>
          <w:iCs/>
          <w:color w:val="161616"/>
          <w:szCs w:val="24"/>
          <w:lang w:eastAsia="fr-FR"/>
        </w:rPr>
        <w:t>ed</w:t>
      </w:r>
      <w:proofErr w:type="spellEnd"/>
      <w:r w:rsidRPr="00BC536B">
        <w:rPr>
          <w:rFonts w:ascii="Georgia" w:eastAsia="Times New Roman" w:hAnsi="Georgia" w:cs="Times New Roman"/>
          <w:i/>
          <w:iCs/>
          <w:color w:val="161616"/>
          <w:szCs w:val="24"/>
          <w:lang w:eastAsia="fr-FR"/>
        </w:rPr>
        <w:t xml:space="preserve"> </w:t>
      </w:r>
      <w:proofErr w:type="spellStart"/>
      <w:r w:rsidRPr="00BC536B">
        <w:rPr>
          <w:rFonts w:ascii="Georgia" w:eastAsia="Times New Roman" w:hAnsi="Georgia" w:cs="Times New Roman"/>
          <w:i/>
          <w:iCs/>
          <w:color w:val="161616"/>
          <w:szCs w:val="24"/>
          <w:lang w:eastAsia="fr-FR"/>
        </w:rPr>
        <w:t>arti</w:t>
      </w:r>
      <w:proofErr w:type="spellEnd"/>
      <w:r w:rsidRPr="00BC536B">
        <w:rPr>
          <w:rFonts w:ascii="Georgia" w:eastAsia="Times New Roman" w:hAnsi="Georgia" w:cs="Times New Roman"/>
          <w:color w:val="161616"/>
          <w:szCs w:val="24"/>
          <w:lang w:eastAsia="fr-FR"/>
        </w:rPr>
        <w:t xml:space="preserve">, t. LXVII, 13 juin 1908, nous apprennent en effet qu’en 1433 un peintre nommé Antonio Pisano, âgé de 36 ans, vivait à Vérone, rue San Paolo, avec sa mère </w:t>
      </w:r>
      <w:proofErr w:type="spellStart"/>
      <w:r w:rsidRPr="00BC536B">
        <w:rPr>
          <w:rFonts w:ascii="Georgia" w:eastAsia="Times New Roman" w:hAnsi="Georgia" w:cs="Times New Roman"/>
          <w:color w:val="161616"/>
          <w:szCs w:val="24"/>
          <w:lang w:eastAsia="fr-FR"/>
        </w:rPr>
        <w:t>Isabetta</w:t>
      </w:r>
      <w:proofErr w:type="spellEnd"/>
      <w:r w:rsidRPr="00BC536B">
        <w:rPr>
          <w:rFonts w:ascii="Georgia" w:eastAsia="Times New Roman" w:hAnsi="Georgia" w:cs="Times New Roman"/>
          <w:color w:val="161616"/>
          <w:szCs w:val="24"/>
          <w:lang w:eastAsia="fr-FR"/>
        </w:rPr>
        <w:t>, âgée de 70 ans, et sa fille Camilla, enfant de 4 ans. Antonio Pisano, né en 1397, était le fils cadet d’</w:t>
      </w:r>
      <w:proofErr w:type="spellStart"/>
      <w:r w:rsidRPr="00BC536B">
        <w:rPr>
          <w:rFonts w:ascii="Georgia" w:eastAsia="Times New Roman" w:hAnsi="Georgia" w:cs="Times New Roman"/>
          <w:color w:val="161616"/>
          <w:szCs w:val="24"/>
          <w:lang w:eastAsia="fr-FR"/>
        </w:rPr>
        <w:t>Isabetta</w:t>
      </w:r>
      <w:proofErr w:type="spellEnd"/>
      <w:r w:rsidRPr="00BC536B">
        <w:rPr>
          <w:rFonts w:ascii="Georgia" w:eastAsia="Times New Roman" w:hAnsi="Georgia" w:cs="Times New Roman"/>
          <w:color w:val="161616"/>
          <w:szCs w:val="24"/>
          <w:lang w:eastAsia="fr-FR"/>
        </w:rPr>
        <w:t xml:space="preserve"> et d’un Pisan du nom de </w:t>
      </w:r>
      <w:proofErr w:type="spellStart"/>
      <w:r w:rsidRPr="00BC536B">
        <w:rPr>
          <w:rFonts w:ascii="Georgia" w:eastAsia="Times New Roman" w:hAnsi="Georgia" w:cs="Times New Roman"/>
          <w:color w:val="161616"/>
          <w:szCs w:val="24"/>
          <w:lang w:eastAsia="fr-FR"/>
        </w:rPr>
        <w:t>Bartolommeo</w:t>
      </w:r>
      <w:proofErr w:type="spellEnd"/>
      <w:r w:rsidRPr="00BC536B">
        <w:rPr>
          <w:rFonts w:ascii="Georgia" w:eastAsia="Times New Roman" w:hAnsi="Georgia" w:cs="Times New Roman"/>
          <w:color w:val="161616"/>
          <w:szCs w:val="24"/>
          <w:lang w:eastAsia="fr-FR"/>
        </w:rPr>
        <w:t xml:space="preserve"> ; il fut exilé de Vérone après 1438 comme partisan du marquis de Mantoue, et nous savons d’autre part que le peintre Pisanello avait subi le même sort à la même époque. Antonio prend lui-même le nom de Pisanello, et il doit donc se confondre avec le pseudo </w:t>
      </w:r>
      <w:proofErr w:type="spellStart"/>
      <w:r w:rsidRPr="00BC536B">
        <w:rPr>
          <w:rFonts w:ascii="Georgia" w:eastAsia="Times New Roman" w:hAnsi="Georgia" w:cs="Times New Roman"/>
          <w:color w:val="161616"/>
          <w:szCs w:val="24"/>
          <w:lang w:eastAsia="fr-FR"/>
        </w:rPr>
        <w:t>Vittore</w:t>
      </w:r>
      <w:proofErr w:type="spellEnd"/>
      <w:r w:rsidRPr="00BC536B">
        <w:rPr>
          <w:rFonts w:ascii="Georgia" w:eastAsia="Times New Roman" w:hAnsi="Georgia" w:cs="Times New Roman"/>
          <w:color w:val="161616"/>
          <w:szCs w:val="24"/>
          <w:lang w:eastAsia="fr-FR"/>
        </w:rPr>
        <w:t>. En 1442, Antonio Pisano obtint du Conseil des Dix l’autorisation de rentrer sur le territoire vénitien et d’aller à Ferrare rechercher des objets mobiliers. En 1443, Pisanello, depuis longtemps en rapport avec la maison d’Este, revient donc à Ferrare. C’est à 42 ans que Pisanello exécuta sa première médaille, puisqu’elle est de 1439 : il est possible que la fresque célèbre de Sainte-Anastasie soit postérieure à 1442, puisque Pisanello demeura toujours en relations avec Vérone, où il était à nouveau en 1445 et 1446.</w:t>
      </w:r>
    </w:p>
    <w:p w14:paraId="22E167D7" w14:textId="0D5DB532" w:rsidR="00BC536B" w:rsidRDefault="00BC536B" w:rsidP="00BC536B">
      <w:pPr>
        <w:shd w:val="clear" w:color="auto" w:fill="F3F2EC"/>
        <w:spacing w:line="360" w:lineRule="atLeast"/>
        <w:rPr>
          <w:rFonts w:ascii="Georgia" w:eastAsia="Times New Roman" w:hAnsi="Georgia" w:cs="Times New Roman"/>
          <w:color w:val="161616"/>
          <w:szCs w:val="24"/>
          <w:lang w:eastAsia="fr-FR"/>
        </w:rPr>
      </w:pPr>
      <w:r w:rsidRPr="00BC536B">
        <w:rPr>
          <w:rFonts w:ascii="Georgia" w:eastAsia="Times New Roman" w:hAnsi="Georgia" w:cs="Times New Roman"/>
          <w:color w:val="161616"/>
          <w:szCs w:val="24"/>
          <w:lang w:eastAsia="fr-FR"/>
        </w:rPr>
        <w:t>Ces documents, joints à ceux précédemment publiés par M. Venturi, vont permettre de reconstituer à peu près complètement l’œuvre du grand peintre et médailleur véronais, et il est à souhaiter qu’un nouvel ouvrage d’ensemble soit bientôt publié sur l’artiste.</w:t>
      </w:r>
    </w:p>
    <w:p w14:paraId="5EFCE72D" w14:textId="77777777" w:rsidR="00EC220D" w:rsidRPr="00BC536B" w:rsidRDefault="00EC220D" w:rsidP="00BC536B">
      <w:pPr>
        <w:shd w:val="clear" w:color="auto" w:fill="F3F2EC"/>
        <w:spacing w:line="360" w:lineRule="atLeast"/>
        <w:rPr>
          <w:rFonts w:ascii="Georgia" w:eastAsia="Times New Roman" w:hAnsi="Georgia" w:cs="Times New Roman"/>
          <w:color w:val="161616"/>
          <w:szCs w:val="24"/>
          <w:lang w:eastAsia="fr-FR"/>
        </w:rPr>
      </w:pPr>
    </w:p>
    <w:p w14:paraId="176596FA" w14:textId="77777777" w:rsidR="003E77F6" w:rsidRDefault="003E77F6" w:rsidP="003E77F6">
      <w:pPr>
        <w:pStyle w:val="Titre2"/>
        <w:shd w:val="clear" w:color="auto" w:fill="F3F2EC"/>
        <w:spacing w:before="240" w:after="240" w:line="468" w:lineRule="atLeast"/>
        <w:jc w:val="center"/>
        <w:rPr>
          <w:rFonts w:ascii="Source Sans Pro" w:hAnsi="Source Sans Pro"/>
          <w:color w:val="161616"/>
          <w:sz w:val="31"/>
          <w:szCs w:val="31"/>
        </w:rPr>
      </w:pPr>
      <w:r>
        <w:rPr>
          <w:rFonts w:ascii="Source Sans Pro" w:hAnsi="Source Sans Pro"/>
          <w:b/>
          <w:bCs/>
          <w:color w:val="161616"/>
          <w:sz w:val="31"/>
          <w:szCs w:val="31"/>
        </w:rPr>
        <w:t>Tome LXXV, numéro 276, 16 décembre 1908</w:t>
      </w:r>
      <w:hyperlink r:id="rId14" w:anchor="body-23" w:history="1">
        <w:r>
          <w:rPr>
            <w:rStyle w:val="Lienhypertexte"/>
            <w:rFonts w:ascii="Source Sans Pro" w:hAnsi="Source Sans Pro"/>
            <w:b/>
            <w:bCs/>
            <w:color w:val="808080"/>
            <w:sz w:val="19"/>
            <w:szCs w:val="19"/>
          </w:rPr>
          <w:t> §</w:t>
        </w:r>
      </w:hyperlink>
    </w:p>
    <w:p w14:paraId="1384F851" w14:textId="77777777" w:rsidR="00D80E73" w:rsidRPr="007C33F4" w:rsidRDefault="00D80E73" w:rsidP="008E0C73">
      <w:pPr>
        <w:spacing w:line="360" w:lineRule="atLeast"/>
        <w:jc w:val="left"/>
        <w:rPr>
          <w:rFonts w:ascii="Times New Roman" w:eastAsia="Times New Roman" w:hAnsi="Times New Roman" w:cs="Times New Roman"/>
          <w:szCs w:val="24"/>
          <w:lang w:eastAsia="fr-FR"/>
        </w:rPr>
      </w:pPr>
      <w:bookmarkStart w:id="37" w:name="_GoBack"/>
      <w:bookmarkEnd w:id="37"/>
    </w:p>
    <w:sectPr w:rsidR="00D80E73" w:rsidRPr="007C33F4">
      <w:headerReference w:type="default" r:id="rId1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Marguerite-Marie Bordry" w:date="2019-02-07T12:32:00Z" w:initials="MB">
    <w:p w14:paraId="6A66933D" w14:textId="77777777" w:rsidR="00C2563F" w:rsidRDefault="00C2563F">
      <w:pPr>
        <w:pStyle w:val="Commentaire"/>
      </w:pPr>
      <w:r>
        <w:rPr>
          <w:rStyle w:val="Marquedecommentaire"/>
        </w:rPr>
        <w:annotationRef/>
      </w:r>
      <w:r>
        <w:t xml:space="preserve">Pour moi cet article </w:t>
      </w:r>
      <w:r w:rsidR="00987275">
        <w:t>devrait être supprimé, parce qu’il traite de littérature anglaise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6693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66933D" w16cid:durableId="2006A3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08170" w14:textId="77777777" w:rsidR="00F106F5" w:rsidRDefault="00F106F5" w:rsidP="00FE7DB0">
      <w:r>
        <w:separator/>
      </w:r>
    </w:p>
  </w:endnote>
  <w:endnote w:type="continuationSeparator" w:id="0">
    <w:p w14:paraId="5546B152" w14:textId="77777777" w:rsidR="00F106F5" w:rsidRDefault="00F106F5" w:rsidP="00FE7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9F3BC7" w14:textId="77777777" w:rsidR="00F106F5" w:rsidRDefault="00F106F5" w:rsidP="00FE7DB0">
      <w:r>
        <w:separator/>
      </w:r>
    </w:p>
  </w:footnote>
  <w:footnote w:type="continuationSeparator" w:id="0">
    <w:p w14:paraId="7E94DA2F" w14:textId="77777777" w:rsidR="00F106F5" w:rsidRDefault="00F106F5" w:rsidP="00FE7D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0570621"/>
      <w:docPartObj>
        <w:docPartGallery w:val="Page Numbers (Top of Page)"/>
        <w:docPartUnique/>
      </w:docPartObj>
    </w:sdtPr>
    <w:sdtContent>
      <w:p w14:paraId="16A6CBE6" w14:textId="77777777" w:rsidR="00FE7DB0" w:rsidRDefault="00FE7DB0">
        <w:pPr>
          <w:pStyle w:val="En-tte"/>
          <w:jc w:val="right"/>
        </w:pPr>
        <w:r>
          <w:fldChar w:fldCharType="begin"/>
        </w:r>
        <w:r>
          <w:instrText>PAGE   \* MERGEFORMAT</w:instrText>
        </w:r>
        <w:r>
          <w:fldChar w:fldCharType="separate"/>
        </w:r>
        <w:r>
          <w:t>2</w:t>
        </w:r>
        <w:r>
          <w:fldChar w:fldCharType="end"/>
        </w:r>
      </w:p>
    </w:sdtContent>
  </w:sdt>
  <w:p w14:paraId="17E8E730" w14:textId="77777777" w:rsidR="00FE7DB0" w:rsidRDefault="00FE7DB0">
    <w:pPr>
      <w:pStyle w:val="En-tte"/>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guerite-Marie Bordry">
    <w15:presenceInfo w15:providerId="Windows Live" w15:userId="8cdc535d806cd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47D"/>
    <w:rsid w:val="00046E84"/>
    <w:rsid w:val="000951B1"/>
    <w:rsid w:val="000C572C"/>
    <w:rsid w:val="0012307B"/>
    <w:rsid w:val="00123195"/>
    <w:rsid w:val="002C6881"/>
    <w:rsid w:val="002E4AB9"/>
    <w:rsid w:val="002F53F6"/>
    <w:rsid w:val="003A7C34"/>
    <w:rsid w:val="003B5544"/>
    <w:rsid w:val="003D3941"/>
    <w:rsid w:val="003E77F6"/>
    <w:rsid w:val="0041176A"/>
    <w:rsid w:val="0049351B"/>
    <w:rsid w:val="00515A18"/>
    <w:rsid w:val="00523600"/>
    <w:rsid w:val="0052714E"/>
    <w:rsid w:val="00672B3D"/>
    <w:rsid w:val="006C3CFB"/>
    <w:rsid w:val="007611A0"/>
    <w:rsid w:val="007C33F4"/>
    <w:rsid w:val="008300A3"/>
    <w:rsid w:val="008B0145"/>
    <w:rsid w:val="008E0C73"/>
    <w:rsid w:val="00936D2A"/>
    <w:rsid w:val="00987275"/>
    <w:rsid w:val="00A65641"/>
    <w:rsid w:val="00A746AB"/>
    <w:rsid w:val="00AA3C82"/>
    <w:rsid w:val="00B6747D"/>
    <w:rsid w:val="00BC536B"/>
    <w:rsid w:val="00BE504C"/>
    <w:rsid w:val="00C23C75"/>
    <w:rsid w:val="00C2563F"/>
    <w:rsid w:val="00C46AE8"/>
    <w:rsid w:val="00C62C74"/>
    <w:rsid w:val="00C86175"/>
    <w:rsid w:val="00CB5379"/>
    <w:rsid w:val="00CD1BE6"/>
    <w:rsid w:val="00CF6703"/>
    <w:rsid w:val="00D27F4B"/>
    <w:rsid w:val="00D64285"/>
    <w:rsid w:val="00D7319A"/>
    <w:rsid w:val="00D80E73"/>
    <w:rsid w:val="00DD2BA6"/>
    <w:rsid w:val="00EC0233"/>
    <w:rsid w:val="00EC220D"/>
    <w:rsid w:val="00ED191A"/>
    <w:rsid w:val="00F106F5"/>
    <w:rsid w:val="00F2199B"/>
    <w:rsid w:val="00F21BDE"/>
    <w:rsid w:val="00FA71F7"/>
    <w:rsid w:val="00FE7D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C45E0"/>
  <w15:chartTrackingRefBased/>
  <w15:docId w15:val="{024523F4-135A-4D2F-8273-774E2EDEB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Garamond"/>
    <w:qFormat/>
    <w:rsid w:val="007611A0"/>
    <w:pPr>
      <w:spacing w:after="0" w:line="240" w:lineRule="auto"/>
      <w:jc w:val="both"/>
    </w:pPr>
    <w:rPr>
      <w:rFonts w:ascii="Garamond" w:hAnsi="Garamond"/>
      <w:sz w:val="24"/>
    </w:rPr>
  </w:style>
  <w:style w:type="paragraph" w:styleId="Titre1">
    <w:name w:val="heading 1"/>
    <w:basedOn w:val="Normal"/>
    <w:link w:val="Titre1Car"/>
    <w:uiPriority w:val="9"/>
    <w:qFormat/>
    <w:rsid w:val="00B6747D"/>
    <w:pPr>
      <w:spacing w:before="100" w:beforeAutospacing="1" w:after="100" w:afterAutospacing="1"/>
      <w:jc w:val="left"/>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52714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D7319A"/>
    <w:pPr>
      <w:keepNext/>
      <w:keepLines/>
      <w:spacing w:before="4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2C688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6747D"/>
    <w:rPr>
      <w:rFonts w:ascii="Times New Roman" w:eastAsia="Times New Roman" w:hAnsi="Times New Roman" w:cs="Times New Roman"/>
      <w:b/>
      <w:bCs/>
      <w:kern w:val="36"/>
      <w:sz w:val="48"/>
      <w:szCs w:val="48"/>
      <w:lang w:eastAsia="fr-FR"/>
    </w:rPr>
  </w:style>
  <w:style w:type="character" w:customStyle="1" w:styleId="Date1">
    <w:name w:val="Date1"/>
    <w:basedOn w:val="Policepardfaut"/>
    <w:rsid w:val="00B6747D"/>
  </w:style>
  <w:style w:type="character" w:customStyle="1" w:styleId="Titre2Car">
    <w:name w:val="Titre 2 Car"/>
    <w:basedOn w:val="Policepardfaut"/>
    <w:link w:val="Titre2"/>
    <w:uiPriority w:val="9"/>
    <w:semiHidden/>
    <w:rsid w:val="0052714E"/>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semiHidden/>
    <w:unhideWhenUsed/>
    <w:rsid w:val="00ED191A"/>
    <w:rPr>
      <w:color w:val="0000FF"/>
      <w:u w:val="single"/>
    </w:rPr>
  </w:style>
  <w:style w:type="character" w:customStyle="1" w:styleId="Titre3Car">
    <w:name w:val="Titre 3 Car"/>
    <w:basedOn w:val="Policepardfaut"/>
    <w:link w:val="Titre3"/>
    <w:uiPriority w:val="9"/>
    <w:semiHidden/>
    <w:rsid w:val="00D7319A"/>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2C6881"/>
    <w:rPr>
      <w:rFonts w:asciiTheme="majorHAnsi" w:eastAsiaTheme="majorEastAsia" w:hAnsiTheme="majorHAnsi" w:cstheme="majorBidi"/>
      <w:i/>
      <w:iCs/>
      <w:color w:val="2F5496" w:themeColor="accent1" w:themeShade="BF"/>
      <w:sz w:val="24"/>
    </w:rPr>
  </w:style>
  <w:style w:type="paragraph" w:styleId="En-tte">
    <w:name w:val="header"/>
    <w:basedOn w:val="Normal"/>
    <w:link w:val="En-tteCar"/>
    <w:uiPriority w:val="99"/>
    <w:unhideWhenUsed/>
    <w:rsid w:val="00FE7DB0"/>
    <w:pPr>
      <w:tabs>
        <w:tab w:val="center" w:pos="4536"/>
        <w:tab w:val="right" w:pos="9072"/>
      </w:tabs>
    </w:pPr>
  </w:style>
  <w:style w:type="character" w:customStyle="1" w:styleId="En-tteCar">
    <w:name w:val="En-tête Car"/>
    <w:basedOn w:val="Policepardfaut"/>
    <w:link w:val="En-tte"/>
    <w:uiPriority w:val="99"/>
    <w:rsid w:val="00FE7DB0"/>
    <w:rPr>
      <w:rFonts w:ascii="Garamond" w:hAnsi="Garamond"/>
      <w:sz w:val="24"/>
    </w:rPr>
  </w:style>
  <w:style w:type="paragraph" w:styleId="Pieddepage">
    <w:name w:val="footer"/>
    <w:basedOn w:val="Normal"/>
    <w:link w:val="PieddepageCar"/>
    <w:uiPriority w:val="99"/>
    <w:unhideWhenUsed/>
    <w:rsid w:val="00FE7DB0"/>
    <w:pPr>
      <w:tabs>
        <w:tab w:val="center" w:pos="4536"/>
        <w:tab w:val="right" w:pos="9072"/>
      </w:tabs>
    </w:pPr>
  </w:style>
  <w:style w:type="character" w:customStyle="1" w:styleId="PieddepageCar">
    <w:name w:val="Pied de page Car"/>
    <w:basedOn w:val="Policepardfaut"/>
    <w:link w:val="Pieddepage"/>
    <w:uiPriority w:val="99"/>
    <w:rsid w:val="00FE7DB0"/>
    <w:rPr>
      <w:rFonts w:ascii="Garamond" w:hAnsi="Garamond"/>
      <w:sz w:val="24"/>
    </w:rPr>
  </w:style>
  <w:style w:type="paragraph" w:customStyle="1" w:styleId="p">
    <w:name w:val="p"/>
    <w:basedOn w:val="Normal"/>
    <w:rsid w:val="00C2563F"/>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num">
    <w:name w:val="num"/>
    <w:basedOn w:val="Policepardfaut"/>
    <w:rsid w:val="00C2563F"/>
  </w:style>
  <w:style w:type="character" w:styleId="Marquedecommentaire">
    <w:name w:val="annotation reference"/>
    <w:basedOn w:val="Policepardfaut"/>
    <w:uiPriority w:val="99"/>
    <w:semiHidden/>
    <w:unhideWhenUsed/>
    <w:rsid w:val="00C2563F"/>
    <w:rPr>
      <w:sz w:val="16"/>
      <w:szCs w:val="16"/>
    </w:rPr>
  </w:style>
  <w:style w:type="paragraph" w:styleId="Commentaire">
    <w:name w:val="annotation text"/>
    <w:basedOn w:val="Normal"/>
    <w:link w:val="CommentaireCar"/>
    <w:uiPriority w:val="99"/>
    <w:semiHidden/>
    <w:unhideWhenUsed/>
    <w:rsid w:val="00C2563F"/>
    <w:rPr>
      <w:sz w:val="20"/>
      <w:szCs w:val="20"/>
    </w:rPr>
  </w:style>
  <w:style w:type="character" w:customStyle="1" w:styleId="CommentaireCar">
    <w:name w:val="Commentaire Car"/>
    <w:basedOn w:val="Policepardfaut"/>
    <w:link w:val="Commentaire"/>
    <w:uiPriority w:val="99"/>
    <w:semiHidden/>
    <w:rsid w:val="00C2563F"/>
    <w:rPr>
      <w:rFonts w:ascii="Garamond" w:hAnsi="Garamond"/>
      <w:sz w:val="20"/>
      <w:szCs w:val="20"/>
    </w:rPr>
  </w:style>
  <w:style w:type="paragraph" w:styleId="Objetducommentaire">
    <w:name w:val="annotation subject"/>
    <w:basedOn w:val="Commentaire"/>
    <w:next w:val="Commentaire"/>
    <w:link w:val="ObjetducommentaireCar"/>
    <w:uiPriority w:val="99"/>
    <w:semiHidden/>
    <w:unhideWhenUsed/>
    <w:rsid w:val="00C2563F"/>
    <w:rPr>
      <w:b/>
      <w:bCs/>
    </w:rPr>
  </w:style>
  <w:style w:type="character" w:customStyle="1" w:styleId="ObjetducommentaireCar">
    <w:name w:val="Objet du commentaire Car"/>
    <w:basedOn w:val="CommentaireCar"/>
    <w:link w:val="Objetducommentaire"/>
    <w:uiPriority w:val="99"/>
    <w:semiHidden/>
    <w:rsid w:val="00C2563F"/>
    <w:rPr>
      <w:rFonts w:ascii="Garamond" w:hAnsi="Garamond"/>
      <w:b/>
      <w:bCs/>
      <w:sz w:val="20"/>
      <w:szCs w:val="20"/>
    </w:rPr>
  </w:style>
  <w:style w:type="paragraph" w:styleId="Textedebulles">
    <w:name w:val="Balloon Text"/>
    <w:basedOn w:val="Normal"/>
    <w:link w:val="TextedebullesCar"/>
    <w:uiPriority w:val="99"/>
    <w:semiHidden/>
    <w:unhideWhenUsed/>
    <w:rsid w:val="00C2563F"/>
    <w:rPr>
      <w:rFonts w:ascii="Segoe UI" w:hAnsi="Segoe UI" w:cs="Segoe UI"/>
      <w:sz w:val="18"/>
      <w:szCs w:val="18"/>
    </w:rPr>
  </w:style>
  <w:style w:type="character" w:customStyle="1" w:styleId="TextedebullesCar">
    <w:name w:val="Texte de bulles Car"/>
    <w:basedOn w:val="Policepardfaut"/>
    <w:link w:val="Textedebulles"/>
    <w:uiPriority w:val="99"/>
    <w:semiHidden/>
    <w:rsid w:val="00C256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6363">
      <w:bodyDiv w:val="1"/>
      <w:marLeft w:val="0"/>
      <w:marRight w:val="0"/>
      <w:marTop w:val="0"/>
      <w:marBottom w:val="0"/>
      <w:divBdr>
        <w:top w:val="none" w:sz="0" w:space="0" w:color="auto"/>
        <w:left w:val="none" w:sz="0" w:space="0" w:color="auto"/>
        <w:bottom w:val="none" w:sz="0" w:space="0" w:color="auto"/>
        <w:right w:val="none" w:sz="0" w:space="0" w:color="auto"/>
      </w:divBdr>
    </w:div>
    <w:div w:id="89081837">
      <w:bodyDiv w:val="1"/>
      <w:marLeft w:val="0"/>
      <w:marRight w:val="0"/>
      <w:marTop w:val="0"/>
      <w:marBottom w:val="0"/>
      <w:divBdr>
        <w:top w:val="none" w:sz="0" w:space="0" w:color="auto"/>
        <w:left w:val="none" w:sz="0" w:space="0" w:color="auto"/>
        <w:bottom w:val="none" w:sz="0" w:space="0" w:color="auto"/>
        <w:right w:val="none" w:sz="0" w:space="0" w:color="auto"/>
      </w:divBdr>
      <w:divsChild>
        <w:div w:id="943148388">
          <w:marLeft w:val="3312"/>
          <w:marRight w:val="0"/>
          <w:marTop w:val="0"/>
          <w:marBottom w:val="0"/>
          <w:divBdr>
            <w:top w:val="none" w:sz="0" w:space="0" w:color="auto"/>
            <w:left w:val="none" w:sz="0" w:space="0" w:color="auto"/>
            <w:bottom w:val="none" w:sz="0" w:space="0" w:color="auto"/>
            <w:right w:val="none" w:sz="0" w:space="0" w:color="auto"/>
          </w:divBdr>
        </w:div>
      </w:divsChild>
    </w:div>
    <w:div w:id="136925099">
      <w:bodyDiv w:val="1"/>
      <w:marLeft w:val="0"/>
      <w:marRight w:val="0"/>
      <w:marTop w:val="0"/>
      <w:marBottom w:val="0"/>
      <w:divBdr>
        <w:top w:val="none" w:sz="0" w:space="0" w:color="auto"/>
        <w:left w:val="none" w:sz="0" w:space="0" w:color="auto"/>
        <w:bottom w:val="none" w:sz="0" w:space="0" w:color="auto"/>
        <w:right w:val="none" w:sz="0" w:space="0" w:color="auto"/>
      </w:divBdr>
      <w:divsChild>
        <w:div w:id="797336206">
          <w:marLeft w:val="3312"/>
          <w:marRight w:val="0"/>
          <w:marTop w:val="0"/>
          <w:marBottom w:val="0"/>
          <w:divBdr>
            <w:top w:val="none" w:sz="0" w:space="0" w:color="auto"/>
            <w:left w:val="none" w:sz="0" w:space="0" w:color="auto"/>
            <w:bottom w:val="none" w:sz="0" w:space="0" w:color="auto"/>
            <w:right w:val="none" w:sz="0" w:space="0" w:color="auto"/>
          </w:divBdr>
        </w:div>
      </w:divsChild>
    </w:div>
    <w:div w:id="150950265">
      <w:bodyDiv w:val="1"/>
      <w:marLeft w:val="0"/>
      <w:marRight w:val="0"/>
      <w:marTop w:val="0"/>
      <w:marBottom w:val="0"/>
      <w:divBdr>
        <w:top w:val="none" w:sz="0" w:space="0" w:color="auto"/>
        <w:left w:val="none" w:sz="0" w:space="0" w:color="auto"/>
        <w:bottom w:val="none" w:sz="0" w:space="0" w:color="auto"/>
        <w:right w:val="none" w:sz="0" w:space="0" w:color="auto"/>
      </w:divBdr>
      <w:divsChild>
        <w:div w:id="830563949">
          <w:marLeft w:val="3312"/>
          <w:marRight w:val="0"/>
          <w:marTop w:val="0"/>
          <w:marBottom w:val="0"/>
          <w:divBdr>
            <w:top w:val="none" w:sz="0" w:space="0" w:color="auto"/>
            <w:left w:val="none" w:sz="0" w:space="0" w:color="auto"/>
            <w:bottom w:val="none" w:sz="0" w:space="0" w:color="auto"/>
            <w:right w:val="none" w:sz="0" w:space="0" w:color="auto"/>
          </w:divBdr>
        </w:div>
      </w:divsChild>
    </w:div>
    <w:div w:id="375396925">
      <w:bodyDiv w:val="1"/>
      <w:marLeft w:val="0"/>
      <w:marRight w:val="0"/>
      <w:marTop w:val="0"/>
      <w:marBottom w:val="0"/>
      <w:divBdr>
        <w:top w:val="none" w:sz="0" w:space="0" w:color="auto"/>
        <w:left w:val="none" w:sz="0" w:space="0" w:color="auto"/>
        <w:bottom w:val="none" w:sz="0" w:space="0" w:color="auto"/>
        <w:right w:val="none" w:sz="0" w:space="0" w:color="auto"/>
      </w:divBdr>
      <w:divsChild>
        <w:div w:id="573205466">
          <w:marLeft w:val="0"/>
          <w:marRight w:val="0"/>
          <w:marTop w:val="240"/>
          <w:marBottom w:val="240"/>
          <w:divBdr>
            <w:top w:val="none" w:sz="0" w:space="0" w:color="auto"/>
            <w:left w:val="none" w:sz="0" w:space="0" w:color="auto"/>
            <w:bottom w:val="none" w:sz="0" w:space="0" w:color="auto"/>
            <w:right w:val="none" w:sz="0" w:space="0" w:color="auto"/>
          </w:divBdr>
          <w:divsChild>
            <w:div w:id="1238173217">
              <w:marLeft w:val="0"/>
              <w:marRight w:val="0"/>
              <w:marTop w:val="0"/>
              <w:marBottom w:val="0"/>
              <w:divBdr>
                <w:top w:val="none" w:sz="0" w:space="0" w:color="auto"/>
                <w:left w:val="none" w:sz="0" w:space="0" w:color="auto"/>
                <w:bottom w:val="none" w:sz="0" w:space="0" w:color="auto"/>
                <w:right w:val="none" w:sz="0" w:space="0" w:color="auto"/>
              </w:divBdr>
            </w:div>
            <w:div w:id="977956888">
              <w:marLeft w:val="0"/>
              <w:marRight w:val="0"/>
              <w:marTop w:val="0"/>
              <w:marBottom w:val="0"/>
              <w:divBdr>
                <w:top w:val="none" w:sz="0" w:space="0" w:color="auto"/>
                <w:left w:val="none" w:sz="0" w:space="0" w:color="auto"/>
                <w:bottom w:val="none" w:sz="0" w:space="0" w:color="auto"/>
                <w:right w:val="none" w:sz="0" w:space="0" w:color="auto"/>
              </w:divBdr>
            </w:div>
            <w:div w:id="1765299195">
              <w:marLeft w:val="0"/>
              <w:marRight w:val="0"/>
              <w:marTop w:val="0"/>
              <w:marBottom w:val="0"/>
              <w:divBdr>
                <w:top w:val="none" w:sz="0" w:space="0" w:color="auto"/>
                <w:left w:val="none" w:sz="0" w:space="0" w:color="auto"/>
                <w:bottom w:val="none" w:sz="0" w:space="0" w:color="auto"/>
                <w:right w:val="none" w:sz="0" w:space="0" w:color="auto"/>
              </w:divBdr>
            </w:div>
            <w:div w:id="1973172085">
              <w:marLeft w:val="0"/>
              <w:marRight w:val="0"/>
              <w:marTop w:val="0"/>
              <w:marBottom w:val="0"/>
              <w:divBdr>
                <w:top w:val="none" w:sz="0" w:space="0" w:color="auto"/>
                <w:left w:val="none" w:sz="0" w:space="0" w:color="auto"/>
                <w:bottom w:val="none" w:sz="0" w:space="0" w:color="auto"/>
                <w:right w:val="none" w:sz="0" w:space="0" w:color="auto"/>
              </w:divBdr>
            </w:div>
          </w:divsChild>
        </w:div>
        <w:div w:id="154423466">
          <w:marLeft w:val="0"/>
          <w:marRight w:val="0"/>
          <w:marTop w:val="240"/>
          <w:marBottom w:val="240"/>
          <w:divBdr>
            <w:top w:val="none" w:sz="0" w:space="0" w:color="auto"/>
            <w:left w:val="none" w:sz="0" w:space="0" w:color="auto"/>
            <w:bottom w:val="none" w:sz="0" w:space="0" w:color="auto"/>
            <w:right w:val="none" w:sz="0" w:space="0" w:color="auto"/>
          </w:divBdr>
          <w:divsChild>
            <w:div w:id="679042770">
              <w:marLeft w:val="0"/>
              <w:marRight w:val="0"/>
              <w:marTop w:val="0"/>
              <w:marBottom w:val="0"/>
              <w:divBdr>
                <w:top w:val="none" w:sz="0" w:space="0" w:color="auto"/>
                <w:left w:val="none" w:sz="0" w:space="0" w:color="auto"/>
                <w:bottom w:val="none" w:sz="0" w:space="0" w:color="auto"/>
                <w:right w:val="none" w:sz="0" w:space="0" w:color="auto"/>
              </w:divBdr>
            </w:div>
            <w:div w:id="820197972">
              <w:marLeft w:val="0"/>
              <w:marRight w:val="0"/>
              <w:marTop w:val="0"/>
              <w:marBottom w:val="0"/>
              <w:divBdr>
                <w:top w:val="none" w:sz="0" w:space="0" w:color="auto"/>
                <w:left w:val="none" w:sz="0" w:space="0" w:color="auto"/>
                <w:bottom w:val="none" w:sz="0" w:space="0" w:color="auto"/>
                <w:right w:val="none" w:sz="0" w:space="0" w:color="auto"/>
              </w:divBdr>
            </w:div>
            <w:div w:id="1047028822">
              <w:marLeft w:val="0"/>
              <w:marRight w:val="0"/>
              <w:marTop w:val="0"/>
              <w:marBottom w:val="0"/>
              <w:divBdr>
                <w:top w:val="none" w:sz="0" w:space="0" w:color="auto"/>
                <w:left w:val="none" w:sz="0" w:space="0" w:color="auto"/>
                <w:bottom w:val="none" w:sz="0" w:space="0" w:color="auto"/>
                <w:right w:val="none" w:sz="0" w:space="0" w:color="auto"/>
              </w:divBdr>
            </w:div>
            <w:div w:id="1689721698">
              <w:marLeft w:val="0"/>
              <w:marRight w:val="0"/>
              <w:marTop w:val="0"/>
              <w:marBottom w:val="0"/>
              <w:divBdr>
                <w:top w:val="none" w:sz="0" w:space="0" w:color="auto"/>
                <w:left w:val="none" w:sz="0" w:space="0" w:color="auto"/>
                <w:bottom w:val="none" w:sz="0" w:space="0" w:color="auto"/>
                <w:right w:val="none" w:sz="0" w:space="0" w:color="auto"/>
              </w:divBdr>
            </w:div>
          </w:divsChild>
        </w:div>
        <w:div w:id="2062946631">
          <w:marLeft w:val="0"/>
          <w:marRight w:val="0"/>
          <w:marTop w:val="240"/>
          <w:marBottom w:val="240"/>
          <w:divBdr>
            <w:top w:val="none" w:sz="0" w:space="0" w:color="auto"/>
            <w:left w:val="none" w:sz="0" w:space="0" w:color="auto"/>
            <w:bottom w:val="none" w:sz="0" w:space="0" w:color="auto"/>
            <w:right w:val="none" w:sz="0" w:space="0" w:color="auto"/>
          </w:divBdr>
          <w:divsChild>
            <w:div w:id="911551273">
              <w:marLeft w:val="0"/>
              <w:marRight w:val="0"/>
              <w:marTop w:val="0"/>
              <w:marBottom w:val="0"/>
              <w:divBdr>
                <w:top w:val="none" w:sz="0" w:space="0" w:color="auto"/>
                <w:left w:val="none" w:sz="0" w:space="0" w:color="auto"/>
                <w:bottom w:val="none" w:sz="0" w:space="0" w:color="auto"/>
                <w:right w:val="none" w:sz="0" w:space="0" w:color="auto"/>
              </w:divBdr>
            </w:div>
            <w:div w:id="1289094104">
              <w:marLeft w:val="0"/>
              <w:marRight w:val="0"/>
              <w:marTop w:val="0"/>
              <w:marBottom w:val="0"/>
              <w:divBdr>
                <w:top w:val="none" w:sz="0" w:space="0" w:color="auto"/>
                <w:left w:val="none" w:sz="0" w:space="0" w:color="auto"/>
                <w:bottom w:val="none" w:sz="0" w:space="0" w:color="auto"/>
                <w:right w:val="none" w:sz="0" w:space="0" w:color="auto"/>
              </w:divBdr>
            </w:div>
            <w:div w:id="2132047837">
              <w:marLeft w:val="0"/>
              <w:marRight w:val="0"/>
              <w:marTop w:val="0"/>
              <w:marBottom w:val="0"/>
              <w:divBdr>
                <w:top w:val="none" w:sz="0" w:space="0" w:color="auto"/>
                <w:left w:val="none" w:sz="0" w:space="0" w:color="auto"/>
                <w:bottom w:val="none" w:sz="0" w:space="0" w:color="auto"/>
                <w:right w:val="none" w:sz="0" w:space="0" w:color="auto"/>
              </w:divBdr>
            </w:div>
          </w:divsChild>
        </w:div>
        <w:div w:id="1626544294">
          <w:marLeft w:val="0"/>
          <w:marRight w:val="0"/>
          <w:marTop w:val="240"/>
          <w:marBottom w:val="240"/>
          <w:divBdr>
            <w:top w:val="none" w:sz="0" w:space="0" w:color="auto"/>
            <w:left w:val="none" w:sz="0" w:space="0" w:color="auto"/>
            <w:bottom w:val="none" w:sz="0" w:space="0" w:color="auto"/>
            <w:right w:val="none" w:sz="0" w:space="0" w:color="auto"/>
          </w:divBdr>
          <w:divsChild>
            <w:div w:id="1414888741">
              <w:marLeft w:val="0"/>
              <w:marRight w:val="0"/>
              <w:marTop w:val="0"/>
              <w:marBottom w:val="0"/>
              <w:divBdr>
                <w:top w:val="none" w:sz="0" w:space="0" w:color="auto"/>
                <w:left w:val="none" w:sz="0" w:space="0" w:color="auto"/>
                <w:bottom w:val="none" w:sz="0" w:space="0" w:color="auto"/>
                <w:right w:val="none" w:sz="0" w:space="0" w:color="auto"/>
              </w:divBdr>
            </w:div>
            <w:div w:id="346299780">
              <w:marLeft w:val="0"/>
              <w:marRight w:val="0"/>
              <w:marTop w:val="0"/>
              <w:marBottom w:val="0"/>
              <w:divBdr>
                <w:top w:val="none" w:sz="0" w:space="0" w:color="auto"/>
                <w:left w:val="none" w:sz="0" w:space="0" w:color="auto"/>
                <w:bottom w:val="none" w:sz="0" w:space="0" w:color="auto"/>
                <w:right w:val="none" w:sz="0" w:space="0" w:color="auto"/>
              </w:divBdr>
            </w:div>
            <w:div w:id="169727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06365">
      <w:bodyDiv w:val="1"/>
      <w:marLeft w:val="0"/>
      <w:marRight w:val="0"/>
      <w:marTop w:val="0"/>
      <w:marBottom w:val="0"/>
      <w:divBdr>
        <w:top w:val="none" w:sz="0" w:space="0" w:color="auto"/>
        <w:left w:val="none" w:sz="0" w:space="0" w:color="auto"/>
        <w:bottom w:val="none" w:sz="0" w:space="0" w:color="auto"/>
        <w:right w:val="none" w:sz="0" w:space="0" w:color="auto"/>
      </w:divBdr>
    </w:div>
    <w:div w:id="427698601">
      <w:bodyDiv w:val="1"/>
      <w:marLeft w:val="0"/>
      <w:marRight w:val="0"/>
      <w:marTop w:val="0"/>
      <w:marBottom w:val="0"/>
      <w:divBdr>
        <w:top w:val="none" w:sz="0" w:space="0" w:color="auto"/>
        <w:left w:val="none" w:sz="0" w:space="0" w:color="auto"/>
        <w:bottom w:val="none" w:sz="0" w:space="0" w:color="auto"/>
        <w:right w:val="none" w:sz="0" w:space="0" w:color="auto"/>
      </w:divBdr>
    </w:div>
    <w:div w:id="437874565">
      <w:bodyDiv w:val="1"/>
      <w:marLeft w:val="0"/>
      <w:marRight w:val="0"/>
      <w:marTop w:val="0"/>
      <w:marBottom w:val="0"/>
      <w:divBdr>
        <w:top w:val="none" w:sz="0" w:space="0" w:color="auto"/>
        <w:left w:val="none" w:sz="0" w:space="0" w:color="auto"/>
        <w:bottom w:val="none" w:sz="0" w:space="0" w:color="auto"/>
        <w:right w:val="none" w:sz="0" w:space="0" w:color="auto"/>
      </w:divBdr>
      <w:divsChild>
        <w:div w:id="1105416735">
          <w:marLeft w:val="3312"/>
          <w:marRight w:val="0"/>
          <w:marTop w:val="0"/>
          <w:marBottom w:val="0"/>
          <w:divBdr>
            <w:top w:val="none" w:sz="0" w:space="0" w:color="auto"/>
            <w:left w:val="none" w:sz="0" w:space="0" w:color="auto"/>
            <w:bottom w:val="none" w:sz="0" w:space="0" w:color="auto"/>
            <w:right w:val="none" w:sz="0" w:space="0" w:color="auto"/>
          </w:divBdr>
        </w:div>
      </w:divsChild>
    </w:div>
    <w:div w:id="540364859">
      <w:bodyDiv w:val="1"/>
      <w:marLeft w:val="0"/>
      <w:marRight w:val="0"/>
      <w:marTop w:val="0"/>
      <w:marBottom w:val="0"/>
      <w:divBdr>
        <w:top w:val="none" w:sz="0" w:space="0" w:color="auto"/>
        <w:left w:val="none" w:sz="0" w:space="0" w:color="auto"/>
        <w:bottom w:val="none" w:sz="0" w:space="0" w:color="auto"/>
        <w:right w:val="none" w:sz="0" w:space="0" w:color="auto"/>
      </w:divBdr>
    </w:div>
    <w:div w:id="587925708">
      <w:bodyDiv w:val="1"/>
      <w:marLeft w:val="0"/>
      <w:marRight w:val="0"/>
      <w:marTop w:val="0"/>
      <w:marBottom w:val="0"/>
      <w:divBdr>
        <w:top w:val="none" w:sz="0" w:space="0" w:color="auto"/>
        <w:left w:val="none" w:sz="0" w:space="0" w:color="auto"/>
        <w:bottom w:val="none" w:sz="0" w:space="0" w:color="auto"/>
        <w:right w:val="none" w:sz="0" w:space="0" w:color="auto"/>
      </w:divBdr>
      <w:divsChild>
        <w:div w:id="201670161">
          <w:marLeft w:val="3312"/>
          <w:marRight w:val="0"/>
          <w:marTop w:val="0"/>
          <w:marBottom w:val="0"/>
          <w:divBdr>
            <w:top w:val="none" w:sz="0" w:space="0" w:color="auto"/>
            <w:left w:val="none" w:sz="0" w:space="0" w:color="auto"/>
            <w:bottom w:val="none" w:sz="0" w:space="0" w:color="auto"/>
            <w:right w:val="none" w:sz="0" w:space="0" w:color="auto"/>
          </w:divBdr>
        </w:div>
      </w:divsChild>
    </w:div>
    <w:div w:id="601686452">
      <w:bodyDiv w:val="1"/>
      <w:marLeft w:val="0"/>
      <w:marRight w:val="0"/>
      <w:marTop w:val="0"/>
      <w:marBottom w:val="0"/>
      <w:divBdr>
        <w:top w:val="none" w:sz="0" w:space="0" w:color="auto"/>
        <w:left w:val="none" w:sz="0" w:space="0" w:color="auto"/>
        <w:bottom w:val="none" w:sz="0" w:space="0" w:color="auto"/>
        <w:right w:val="none" w:sz="0" w:space="0" w:color="auto"/>
      </w:divBdr>
      <w:divsChild>
        <w:div w:id="1103376366">
          <w:marLeft w:val="0"/>
          <w:marRight w:val="0"/>
          <w:marTop w:val="240"/>
          <w:marBottom w:val="240"/>
          <w:divBdr>
            <w:top w:val="none" w:sz="0" w:space="0" w:color="auto"/>
            <w:left w:val="none" w:sz="0" w:space="0" w:color="auto"/>
            <w:bottom w:val="none" w:sz="0" w:space="0" w:color="auto"/>
            <w:right w:val="none" w:sz="0" w:space="0" w:color="auto"/>
          </w:divBdr>
          <w:divsChild>
            <w:div w:id="379978163">
              <w:marLeft w:val="0"/>
              <w:marRight w:val="0"/>
              <w:marTop w:val="0"/>
              <w:marBottom w:val="0"/>
              <w:divBdr>
                <w:top w:val="none" w:sz="0" w:space="0" w:color="auto"/>
                <w:left w:val="none" w:sz="0" w:space="0" w:color="auto"/>
                <w:bottom w:val="none" w:sz="0" w:space="0" w:color="auto"/>
                <w:right w:val="none" w:sz="0" w:space="0" w:color="auto"/>
              </w:divBdr>
            </w:div>
            <w:div w:id="1138299444">
              <w:marLeft w:val="0"/>
              <w:marRight w:val="0"/>
              <w:marTop w:val="0"/>
              <w:marBottom w:val="0"/>
              <w:divBdr>
                <w:top w:val="none" w:sz="0" w:space="0" w:color="auto"/>
                <w:left w:val="none" w:sz="0" w:space="0" w:color="auto"/>
                <w:bottom w:val="none" w:sz="0" w:space="0" w:color="auto"/>
                <w:right w:val="none" w:sz="0" w:space="0" w:color="auto"/>
              </w:divBdr>
            </w:div>
            <w:div w:id="1444306627">
              <w:marLeft w:val="0"/>
              <w:marRight w:val="0"/>
              <w:marTop w:val="0"/>
              <w:marBottom w:val="0"/>
              <w:divBdr>
                <w:top w:val="none" w:sz="0" w:space="0" w:color="auto"/>
                <w:left w:val="none" w:sz="0" w:space="0" w:color="auto"/>
                <w:bottom w:val="none" w:sz="0" w:space="0" w:color="auto"/>
                <w:right w:val="none" w:sz="0" w:space="0" w:color="auto"/>
              </w:divBdr>
            </w:div>
            <w:div w:id="1967082456">
              <w:marLeft w:val="0"/>
              <w:marRight w:val="0"/>
              <w:marTop w:val="0"/>
              <w:marBottom w:val="0"/>
              <w:divBdr>
                <w:top w:val="none" w:sz="0" w:space="0" w:color="auto"/>
                <w:left w:val="none" w:sz="0" w:space="0" w:color="auto"/>
                <w:bottom w:val="none" w:sz="0" w:space="0" w:color="auto"/>
                <w:right w:val="none" w:sz="0" w:space="0" w:color="auto"/>
              </w:divBdr>
            </w:div>
          </w:divsChild>
        </w:div>
        <w:div w:id="157423543">
          <w:marLeft w:val="0"/>
          <w:marRight w:val="0"/>
          <w:marTop w:val="240"/>
          <w:marBottom w:val="240"/>
          <w:divBdr>
            <w:top w:val="none" w:sz="0" w:space="0" w:color="auto"/>
            <w:left w:val="none" w:sz="0" w:space="0" w:color="auto"/>
            <w:bottom w:val="none" w:sz="0" w:space="0" w:color="auto"/>
            <w:right w:val="none" w:sz="0" w:space="0" w:color="auto"/>
          </w:divBdr>
          <w:divsChild>
            <w:div w:id="1531140816">
              <w:marLeft w:val="0"/>
              <w:marRight w:val="0"/>
              <w:marTop w:val="0"/>
              <w:marBottom w:val="0"/>
              <w:divBdr>
                <w:top w:val="none" w:sz="0" w:space="0" w:color="auto"/>
                <w:left w:val="none" w:sz="0" w:space="0" w:color="auto"/>
                <w:bottom w:val="none" w:sz="0" w:space="0" w:color="auto"/>
                <w:right w:val="none" w:sz="0" w:space="0" w:color="auto"/>
              </w:divBdr>
            </w:div>
            <w:div w:id="219437597">
              <w:marLeft w:val="0"/>
              <w:marRight w:val="0"/>
              <w:marTop w:val="0"/>
              <w:marBottom w:val="0"/>
              <w:divBdr>
                <w:top w:val="none" w:sz="0" w:space="0" w:color="auto"/>
                <w:left w:val="none" w:sz="0" w:space="0" w:color="auto"/>
                <w:bottom w:val="none" w:sz="0" w:space="0" w:color="auto"/>
                <w:right w:val="none" w:sz="0" w:space="0" w:color="auto"/>
              </w:divBdr>
            </w:div>
            <w:div w:id="834956288">
              <w:marLeft w:val="0"/>
              <w:marRight w:val="0"/>
              <w:marTop w:val="0"/>
              <w:marBottom w:val="0"/>
              <w:divBdr>
                <w:top w:val="none" w:sz="0" w:space="0" w:color="auto"/>
                <w:left w:val="none" w:sz="0" w:space="0" w:color="auto"/>
                <w:bottom w:val="none" w:sz="0" w:space="0" w:color="auto"/>
                <w:right w:val="none" w:sz="0" w:space="0" w:color="auto"/>
              </w:divBdr>
            </w:div>
            <w:div w:id="1818374264">
              <w:marLeft w:val="0"/>
              <w:marRight w:val="0"/>
              <w:marTop w:val="0"/>
              <w:marBottom w:val="0"/>
              <w:divBdr>
                <w:top w:val="none" w:sz="0" w:space="0" w:color="auto"/>
                <w:left w:val="none" w:sz="0" w:space="0" w:color="auto"/>
                <w:bottom w:val="none" w:sz="0" w:space="0" w:color="auto"/>
                <w:right w:val="none" w:sz="0" w:space="0" w:color="auto"/>
              </w:divBdr>
            </w:div>
          </w:divsChild>
        </w:div>
        <w:div w:id="1934124674">
          <w:marLeft w:val="0"/>
          <w:marRight w:val="0"/>
          <w:marTop w:val="240"/>
          <w:marBottom w:val="240"/>
          <w:divBdr>
            <w:top w:val="none" w:sz="0" w:space="0" w:color="auto"/>
            <w:left w:val="none" w:sz="0" w:space="0" w:color="auto"/>
            <w:bottom w:val="none" w:sz="0" w:space="0" w:color="auto"/>
            <w:right w:val="none" w:sz="0" w:space="0" w:color="auto"/>
          </w:divBdr>
          <w:divsChild>
            <w:div w:id="1220242741">
              <w:marLeft w:val="0"/>
              <w:marRight w:val="0"/>
              <w:marTop w:val="0"/>
              <w:marBottom w:val="0"/>
              <w:divBdr>
                <w:top w:val="none" w:sz="0" w:space="0" w:color="auto"/>
                <w:left w:val="none" w:sz="0" w:space="0" w:color="auto"/>
                <w:bottom w:val="none" w:sz="0" w:space="0" w:color="auto"/>
                <w:right w:val="none" w:sz="0" w:space="0" w:color="auto"/>
              </w:divBdr>
            </w:div>
            <w:div w:id="582226661">
              <w:marLeft w:val="0"/>
              <w:marRight w:val="0"/>
              <w:marTop w:val="0"/>
              <w:marBottom w:val="0"/>
              <w:divBdr>
                <w:top w:val="none" w:sz="0" w:space="0" w:color="auto"/>
                <w:left w:val="none" w:sz="0" w:space="0" w:color="auto"/>
                <w:bottom w:val="none" w:sz="0" w:space="0" w:color="auto"/>
                <w:right w:val="none" w:sz="0" w:space="0" w:color="auto"/>
              </w:divBdr>
            </w:div>
            <w:div w:id="1974677076">
              <w:marLeft w:val="0"/>
              <w:marRight w:val="0"/>
              <w:marTop w:val="0"/>
              <w:marBottom w:val="0"/>
              <w:divBdr>
                <w:top w:val="none" w:sz="0" w:space="0" w:color="auto"/>
                <w:left w:val="none" w:sz="0" w:space="0" w:color="auto"/>
                <w:bottom w:val="none" w:sz="0" w:space="0" w:color="auto"/>
                <w:right w:val="none" w:sz="0" w:space="0" w:color="auto"/>
              </w:divBdr>
            </w:div>
          </w:divsChild>
        </w:div>
        <w:div w:id="6444509">
          <w:marLeft w:val="0"/>
          <w:marRight w:val="0"/>
          <w:marTop w:val="240"/>
          <w:marBottom w:val="240"/>
          <w:divBdr>
            <w:top w:val="none" w:sz="0" w:space="0" w:color="auto"/>
            <w:left w:val="none" w:sz="0" w:space="0" w:color="auto"/>
            <w:bottom w:val="none" w:sz="0" w:space="0" w:color="auto"/>
            <w:right w:val="none" w:sz="0" w:space="0" w:color="auto"/>
          </w:divBdr>
          <w:divsChild>
            <w:div w:id="595676903">
              <w:marLeft w:val="0"/>
              <w:marRight w:val="0"/>
              <w:marTop w:val="0"/>
              <w:marBottom w:val="0"/>
              <w:divBdr>
                <w:top w:val="none" w:sz="0" w:space="0" w:color="auto"/>
                <w:left w:val="none" w:sz="0" w:space="0" w:color="auto"/>
                <w:bottom w:val="none" w:sz="0" w:space="0" w:color="auto"/>
                <w:right w:val="none" w:sz="0" w:space="0" w:color="auto"/>
              </w:divBdr>
            </w:div>
            <w:div w:id="611985294">
              <w:marLeft w:val="0"/>
              <w:marRight w:val="0"/>
              <w:marTop w:val="0"/>
              <w:marBottom w:val="0"/>
              <w:divBdr>
                <w:top w:val="none" w:sz="0" w:space="0" w:color="auto"/>
                <w:left w:val="none" w:sz="0" w:space="0" w:color="auto"/>
                <w:bottom w:val="none" w:sz="0" w:space="0" w:color="auto"/>
                <w:right w:val="none" w:sz="0" w:space="0" w:color="auto"/>
              </w:divBdr>
            </w:div>
            <w:div w:id="1418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7666">
      <w:bodyDiv w:val="1"/>
      <w:marLeft w:val="0"/>
      <w:marRight w:val="0"/>
      <w:marTop w:val="0"/>
      <w:marBottom w:val="0"/>
      <w:divBdr>
        <w:top w:val="none" w:sz="0" w:space="0" w:color="auto"/>
        <w:left w:val="none" w:sz="0" w:space="0" w:color="auto"/>
        <w:bottom w:val="none" w:sz="0" w:space="0" w:color="auto"/>
        <w:right w:val="none" w:sz="0" w:space="0" w:color="auto"/>
      </w:divBdr>
    </w:div>
    <w:div w:id="643000198">
      <w:bodyDiv w:val="1"/>
      <w:marLeft w:val="0"/>
      <w:marRight w:val="0"/>
      <w:marTop w:val="0"/>
      <w:marBottom w:val="0"/>
      <w:divBdr>
        <w:top w:val="none" w:sz="0" w:space="0" w:color="auto"/>
        <w:left w:val="none" w:sz="0" w:space="0" w:color="auto"/>
        <w:bottom w:val="none" w:sz="0" w:space="0" w:color="auto"/>
        <w:right w:val="none" w:sz="0" w:space="0" w:color="auto"/>
      </w:divBdr>
      <w:divsChild>
        <w:div w:id="569854902">
          <w:marLeft w:val="3312"/>
          <w:marRight w:val="0"/>
          <w:marTop w:val="0"/>
          <w:marBottom w:val="0"/>
          <w:divBdr>
            <w:top w:val="none" w:sz="0" w:space="0" w:color="auto"/>
            <w:left w:val="none" w:sz="0" w:space="0" w:color="auto"/>
            <w:bottom w:val="none" w:sz="0" w:space="0" w:color="auto"/>
            <w:right w:val="none" w:sz="0" w:space="0" w:color="auto"/>
          </w:divBdr>
        </w:div>
      </w:divsChild>
    </w:div>
    <w:div w:id="672031562">
      <w:bodyDiv w:val="1"/>
      <w:marLeft w:val="0"/>
      <w:marRight w:val="0"/>
      <w:marTop w:val="0"/>
      <w:marBottom w:val="0"/>
      <w:divBdr>
        <w:top w:val="none" w:sz="0" w:space="0" w:color="auto"/>
        <w:left w:val="none" w:sz="0" w:space="0" w:color="auto"/>
        <w:bottom w:val="none" w:sz="0" w:space="0" w:color="auto"/>
        <w:right w:val="none" w:sz="0" w:space="0" w:color="auto"/>
      </w:divBdr>
    </w:div>
    <w:div w:id="741753251">
      <w:bodyDiv w:val="1"/>
      <w:marLeft w:val="0"/>
      <w:marRight w:val="0"/>
      <w:marTop w:val="0"/>
      <w:marBottom w:val="0"/>
      <w:divBdr>
        <w:top w:val="none" w:sz="0" w:space="0" w:color="auto"/>
        <w:left w:val="none" w:sz="0" w:space="0" w:color="auto"/>
        <w:bottom w:val="none" w:sz="0" w:space="0" w:color="auto"/>
        <w:right w:val="none" w:sz="0" w:space="0" w:color="auto"/>
      </w:divBdr>
    </w:div>
    <w:div w:id="755589470">
      <w:bodyDiv w:val="1"/>
      <w:marLeft w:val="0"/>
      <w:marRight w:val="0"/>
      <w:marTop w:val="0"/>
      <w:marBottom w:val="0"/>
      <w:divBdr>
        <w:top w:val="none" w:sz="0" w:space="0" w:color="auto"/>
        <w:left w:val="none" w:sz="0" w:space="0" w:color="auto"/>
        <w:bottom w:val="none" w:sz="0" w:space="0" w:color="auto"/>
        <w:right w:val="none" w:sz="0" w:space="0" w:color="auto"/>
      </w:divBdr>
      <w:divsChild>
        <w:div w:id="1437480518">
          <w:marLeft w:val="3312"/>
          <w:marRight w:val="0"/>
          <w:marTop w:val="0"/>
          <w:marBottom w:val="0"/>
          <w:divBdr>
            <w:top w:val="none" w:sz="0" w:space="0" w:color="auto"/>
            <w:left w:val="none" w:sz="0" w:space="0" w:color="auto"/>
            <w:bottom w:val="none" w:sz="0" w:space="0" w:color="auto"/>
            <w:right w:val="none" w:sz="0" w:space="0" w:color="auto"/>
          </w:divBdr>
        </w:div>
      </w:divsChild>
    </w:div>
    <w:div w:id="785199810">
      <w:bodyDiv w:val="1"/>
      <w:marLeft w:val="0"/>
      <w:marRight w:val="0"/>
      <w:marTop w:val="0"/>
      <w:marBottom w:val="0"/>
      <w:divBdr>
        <w:top w:val="none" w:sz="0" w:space="0" w:color="auto"/>
        <w:left w:val="none" w:sz="0" w:space="0" w:color="auto"/>
        <w:bottom w:val="none" w:sz="0" w:space="0" w:color="auto"/>
        <w:right w:val="none" w:sz="0" w:space="0" w:color="auto"/>
      </w:divBdr>
    </w:div>
    <w:div w:id="885029532">
      <w:bodyDiv w:val="1"/>
      <w:marLeft w:val="0"/>
      <w:marRight w:val="0"/>
      <w:marTop w:val="0"/>
      <w:marBottom w:val="0"/>
      <w:divBdr>
        <w:top w:val="none" w:sz="0" w:space="0" w:color="auto"/>
        <w:left w:val="none" w:sz="0" w:space="0" w:color="auto"/>
        <w:bottom w:val="none" w:sz="0" w:space="0" w:color="auto"/>
        <w:right w:val="none" w:sz="0" w:space="0" w:color="auto"/>
      </w:divBdr>
      <w:divsChild>
        <w:div w:id="471144269">
          <w:marLeft w:val="3312"/>
          <w:marRight w:val="0"/>
          <w:marTop w:val="0"/>
          <w:marBottom w:val="0"/>
          <w:divBdr>
            <w:top w:val="none" w:sz="0" w:space="0" w:color="auto"/>
            <w:left w:val="none" w:sz="0" w:space="0" w:color="auto"/>
            <w:bottom w:val="none" w:sz="0" w:space="0" w:color="auto"/>
            <w:right w:val="none" w:sz="0" w:space="0" w:color="auto"/>
          </w:divBdr>
        </w:div>
        <w:div w:id="8721197">
          <w:blockQuote w:val="1"/>
          <w:marLeft w:val="720"/>
          <w:marRight w:val="720"/>
          <w:marTop w:val="100"/>
          <w:marBottom w:val="100"/>
          <w:divBdr>
            <w:top w:val="none" w:sz="0" w:space="0" w:color="auto"/>
            <w:left w:val="none" w:sz="0" w:space="0" w:color="auto"/>
            <w:bottom w:val="none" w:sz="0" w:space="0" w:color="auto"/>
            <w:right w:val="none" w:sz="0" w:space="0" w:color="auto"/>
          </w:divBdr>
        </w:div>
        <w:div w:id="8198864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010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264137">
      <w:bodyDiv w:val="1"/>
      <w:marLeft w:val="0"/>
      <w:marRight w:val="0"/>
      <w:marTop w:val="0"/>
      <w:marBottom w:val="0"/>
      <w:divBdr>
        <w:top w:val="none" w:sz="0" w:space="0" w:color="auto"/>
        <w:left w:val="none" w:sz="0" w:space="0" w:color="auto"/>
        <w:bottom w:val="none" w:sz="0" w:space="0" w:color="auto"/>
        <w:right w:val="none" w:sz="0" w:space="0" w:color="auto"/>
      </w:divBdr>
    </w:div>
    <w:div w:id="926958114">
      <w:bodyDiv w:val="1"/>
      <w:marLeft w:val="0"/>
      <w:marRight w:val="0"/>
      <w:marTop w:val="0"/>
      <w:marBottom w:val="0"/>
      <w:divBdr>
        <w:top w:val="none" w:sz="0" w:space="0" w:color="auto"/>
        <w:left w:val="none" w:sz="0" w:space="0" w:color="auto"/>
        <w:bottom w:val="none" w:sz="0" w:space="0" w:color="auto"/>
        <w:right w:val="none" w:sz="0" w:space="0" w:color="auto"/>
      </w:divBdr>
      <w:divsChild>
        <w:div w:id="477916432">
          <w:marLeft w:val="0"/>
          <w:marRight w:val="0"/>
          <w:marTop w:val="120"/>
          <w:marBottom w:val="120"/>
          <w:divBdr>
            <w:top w:val="none" w:sz="0" w:space="0" w:color="auto"/>
            <w:left w:val="none" w:sz="0" w:space="0" w:color="auto"/>
            <w:bottom w:val="none" w:sz="0" w:space="0" w:color="auto"/>
            <w:right w:val="none" w:sz="0" w:space="0" w:color="auto"/>
          </w:divBdr>
        </w:div>
      </w:divsChild>
    </w:div>
    <w:div w:id="1029767446">
      <w:bodyDiv w:val="1"/>
      <w:marLeft w:val="0"/>
      <w:marRight w:val="0"/>
      <w:marTop w:val="0"/>
      <w:marBottom w:val="0"/>
      <w:divBdr>
        <w:top w:val="none" w:sz="0" w:space="0" w:color="auto"/>
        <w:left w:val="none" w:sz="0" w:space="0" w:color="auto"/>
        <w:bottom w:val="none" w:sz="0" w:space="0" w:color="auto"/>
        <w:right w:val="none" w:sz="0" w:space="0" w:color="auto"/>
      </w:divBdr>
    </w:div>
    <w:div w:id="1089041434">
      <w:bodyDiv w:val="1"/>
      <w:marLeft w:val="0"/>
      <w:marRight w:val="0"/>
      <w:marTop w:val="0"/>
      <w:marBottom w:val="0"/>
      <w:divBdr>
        <w:top w:val="none" w:sz="0" w:space="0" w:color="auto"/>
        <w:left w:val="none" w:sz="0" w:space="0" w:color="auto"/>
        <w:bottom w:val="none" w:sz="0" w:space="0" w:color="auto"/>
        <w:right w:val="none" w:sz="0" w:space="0" w:color="auto"/>
      </w:divBdr>
      <w:divsChild>
        <w:div w:id="676928918">
          <w:marLeft w:val="0"/>
          <w:marRight w:val="0"/>
          <w:marTop w:val="240"/>
          <w:marBottom w:val="240"/>
          <w:divBdr>
            <w:top w:val="none" w:sz="0" w:space="0" w:color="auto"/>
            <w:left w:val="none" w:sz="0" w:space="0" w:color="auto"/>
            <w:bottom w:val="none" w:sz="0" w:space="0" w:color="auto"/>
            <w:right w:val="none" w:sz="0" w:space="0" w:color="auto"/>
          </w:divBdr>
          <w:divsChild>
            <w:div w:id="1521432364">
              <w:marLeft w:val="0"/>
              <w:marRight w:val="0"/>
              <w:marTop w:val="0"/>
              <w:marBottom w:val="0"/>
              <w:divBdr>
                <w:top w:val="none" w:sz="0" w:space="0" w:color="auto"/>
                <w:left w:val="none" w:sz="0" w:space="0" w:color="auto"/>
                <w:bottom w:val="none" w:sz="0" w:space="0" w:color="auto"/>
                <w:right w:val="none" w:sz="0" w:space="0" w:color="auto"/>
              </w:divBdr>
            </w:div>
            <w:div w:id="727732040">
              <w:marLeft w:val="0"/>
              <w:marRight w:val="0"/>
              <w:marTop w:val="0"/>
              <w:marBottom w:val="0"/>
              <w:divBdr>
                <w:top w:val="none" w:sz="0" w:space="0" w:color="auto"/>
                <w:left w:val="none" w:sz="0" w:space="0" w:color="auto"/>
                <w:bottom w:val="none" w:sz="0" w:space="0" w:color="auto"/>
                <w:right w:val="none" w:sz="0" w:space="0" w:color="auto"/>
              </w:divBdr>
            </w:div>
            <w:div w:id="164902525">
              <w:marLeft w:val="0"/>
              <w:marRight w:val="0"/>
              <w:marTop w:val="0"/>
              <w:marBottom w:val="0"/>
              <w:divBdr>
                <w:top w:val="none" w:sz="0" w:space="0" w:color="auto"/>
                <w:left w:val="none" w:sz="0" w:space="0" w:color="auto"/>
                <w:bottom w:val="none" w:sz="0" w:space="0" w:color="auto"/>
                <w:right w:val="none" w:sz="0" w:space="0" w:color="auto"/>
              </w:divBdr>
            </w:div>
            <w:div w:id="1852647341">
              <w:marLeft w:val="0"/>
              <w:marRight w:val="0"/>
              <w:marTop w:val="0"/>
              <w:marBottom w:val="0"/>
              <w:divBdr>
                <w:top w:val="none" w:sz="0" w:space="0" w:color="auto"/>
                <w:left w:val="none" w:sz="0" w:space="0" w:color="auto"/>
                <w:bottom w:val="none" w:sz="0" w:space="0" w:color="auto"/>
                <w:right w:val="none" w:sz="0" w:space="0" w:color="auto"/>
              </w:divBdr>
            </w:div>
          </w:divsChild>
        </w:div>
        <w:div w:id="174615765">
          <w:marLeft w:val="0"/>
          <w:marRight w:val="0"/>
          <w:marTop w:val="240"/>
          <w:marBottom w:val="240"/>
          <w:divBdr>
            <w:top w:val="none" w:sz="0" w:space="0" w:color="auto"/>
            <w:left w:val="none" w:sz="0" w:space="0" w:color="auto"/>
            <w:bottom w:val="none" w:sz="0" w:space="0" w:color="auto"/>
            <w:right w:val="none" w:sz="0" w:space="0" w:color="auto"/>
          </w:divBdr>
          <w:divsChild>
            <w:div w:id="446392707">
              <w:marLeft w:val="0"/>
              <w:marRight w:val="0"/>
              <w:marTop w:val="0"/>
              <w:marBottom w:val="0"/>
              <w:divBdr>
                <w:top w:val="none" w:sz="0" w:space="0" w:color="auto"/>
                <w:left w:val="none" w:sz="0" w:space="0" w:color="auto"/>
                <w:bottom w:val="none" w:sz="0" w:space="0" w:color="auto"/>
                <w:right w:val="none" w:sz="0" w:space="0" w:color="auto"/>
              </w:divBdr>
            </w:div>
            <w:div w:id="2043242892">
              <w:marLeft w:val="0"/>
              <w:marRight w:val="0"/>
              <w:marTop w:val="0"/>
              <w:marBottom w:val="0"/>
              <w:divBdr>
                <w:top w:val="none" w:sz="0" w:space="0" w:color="auto"/>
                <w:left w:val="none" w:sz="0" w:space="0" w:color="auto"/>
                <w:bottom w:val="none" w:sz="0" w:space="0" w:color="auto"/>
                <w:right w:val="none" w:sz="0" w:space="0" w:color="auto"/>
              </w:divBdr>
            </w:div>
            <w:div w:id="1055785347">
              <w:marLeft w:val="0"/>
              <w:marRight w:val="0"/>
              <w:marTop w:val="0"/>
              <w:marBottom w:val="0"/>
              <w:divBdr>
                <w:top w:val="none" w:sz="0" w:space="0" w:color="auto"/>
                <w:left w:val="none" w:sz="0" w:space="0" w:color="auto"/>
                <w:bottom w:val="none" w:sz="0" w:space="0" w:color="auto"/>
                <w:right w:val="none" w:sz="0" w:space="0" w:color="auto"/>
              </w:divBdr>
            </w:div>
            <w:div w:id="2020427004">
              <w:marLeft w:val="0"/>
              <w:marRight w:val="0"/>
              <w:marTop w:val="0"/>
              <w:marBottom w:val="0"/>
              <w:divBdr>
                <w:top w:val="none" w:sz="0" w:space="0" w:color="auto"/>
                <w:left w:val="none" w:sz="0" w:space="0" w:color="auto"/>
                <w:bottom w:val="none" w:sz="0" w:space="0" w:color="auto"/>
                <w:right w:val="none" w:sz="0" w:space="0" w:color="auto"/>
              </w:divBdr>
            </w:div>
          </w:divsChild>
        </w:div>
        <w:div w:id="1144355330">
          <w:marLeft w:val="0"/>
          <w:marRight w:val="0"/>
          <w:marTop w:val="240"/>
          <w:marBottom w:val="240"/>
          <w:divBdr>
            <w:top w:val="none" w:sz="0" w:space="0" w:color="auto"/>
            <w:left w:val="none" w:sz="0" w:space="0" w:color="auto"/>
            <w:bottom w:val="none" w:sz="0" w:space="0" w:color="auto"/>
            <w:right w:val="none" w:sz="0" w:space="0" w:color="auto"/>
          </w:divBdr>
          <w:divsChild>
            <w:div w:id="1182205892">
              <w:marLeft w:val="0"/>
              <w:marRight w:val="0"/>
              <w:marTop w:val="0"/>
              <w:marBottom w:val="0"/>
              <w:divBdr>
                <w:top w:val="none" w:sz="0" w:space="0" w:color="auto"/>
                <w:left w:val="none" w:sz="0" w:space="0" w:color="auto"/>
                <w:bottom w:val="none" w:sz="0" w:space="0" w:color="auto"/>
                <w:right w:val="none" w:sz="0" w:space="0" w:color="auto"/>
              </w:divBdr>
            </w:div>
            <w:div w:id="2102752919">
              <w:marLeft w:val="0"/>
              <w:marRight w:val="0"/>
              <w:marTop w:val="0"/>
              <w:marBottom w:val="0"/>
              <w:divBdr>
                <w:top w:val="none" w:sz="0" w:space="0" w:color="auto"/>
                <w:left w:val="none" w:sz="0" w:space="0" w:color="auto"/>
                <w:bottom w:val="none" w:sz="0" w:space="0" w:color="auto"/>
                <w:right w:val="none" w:sz="0" w:space="0" w:color="auto"/>
              </w:divBdr>
            </w:div>
            <w:div w:id="847866335">
              <w:marLeft w:val="0"/>
              <w:marRight w:val="0"/>
              <w:marTop w:val="0"/>
              <w:marBottom w:val="0"/>
              <w:divBdr>
                <w:top w:val="none" w:sz="0" w:space="0" w:color="auto"/>
                <w:left w:val="none" w:sz="0" w:space="0" w:color="auto"/>
                <w:bottom w:val="none" w:sz="0" w:space="0" w:color="auto"/>
                <w:right w:val="none" w:sz="0" w:space="0" w:color="auto"/>
              </w:divBdr>
            </w:div>
          </w:divsChild>
        </w:div>
        <w:div w:id="1999187879">
          <w:marLeft w:val="0"/>
          <w:marRight w:val="0"/>
          <w:marTop w:val="240"/>
          <w:marBottom w:val="240"/>
          <w:divBdr>
            <w:top w:val="none" w:sz="0" w:space="0" w:color="auto"/>
            <w:left w:val="none" w:sz="0" w:space="0" w:color="auto"/>
            <w:bottom w:val="none" w:sz="0" w:space="0" w:color="auto"/>
            <w:right w:val="none" w:sz="0" w:space="0" w:color="auto"/>
          </w:divBdr>
          <w:divsChild>
            <w:div w:id="1393964836">
              <w:marLeft w:val="0"/>
              <w:marRight w:val="0"/>
              <w:marTop w:val="0"/>
              <w:marBottom w:val="0"/>
              <w:divBdr>
                <w:top w:val="none" w:sz="0" w:space="0" w:color="auto"/>
                <w:left w:val="none" w:sz="0" w:space="0" w:color="auto"/>
                <w:bottom w:val="none" w:sz="0" w:space="0" w:color="auto"/>
                <w:right w:val="none" w:sz="0" w:space="0" w:color="auto"/>
              </w:divBdr>
            </w:div>
            <w:div w:id="1850636968">
              <w:marLeft w:val="0"/>
              <w:marRight w:val="0"/>
              <w:marTop w:val="0"/>
              <w:marBottom w:val="0"/>
              <w:divBdr>
                <w:top w:val="none" w:sz="0" w:space="0" w:color="auto"/>
                <w:left w:val="none" w:sz="0" w:space="0" w:color="auto"/>
                <w:bottom w:val="none" w:sz="0" w:space="0" w:color="auto"/>
                <w:right w:val="none" w:sz="0" w:space="0" w:color="auto"/>
              </w:divBdr>
            </w:div>
            <w:div w:id="82616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7106">
      <w:bodyDiv w:val="1"/>
      <w:marLeft w:val="0"/>
      <w:marRight w:val="0"/>
      <w:marTop w:val="0"/>
      <w:marBottom w:val="0"/>
      <w:divBdr>
        <w:top w:val="none" w:sz="0" w:space="0" w:color="auto"/>
        <w:left w:val="none" w:sz="0" w:space="0" w:color="auto"/>
        <w:bottom w:val="none" w:sz="0" w:space="0" w:color="auto"/>
        <w:right w:val="none" w:sz="0" w:space="0" w:color="auto"/>
      </w:divBdr>
    </w:div>
    <w:div w:id="1169490292">
      <w:bodyDiv w:val="1"/>
      <w:marLeft w:val="0"/>
      <w:marRight w:val="0"/>
      <w:marTop w:val="0"/>
      <w:marBottom w:val="0"/>
      <w:divBdr>
        <w:top w:val="none" w:sz="0" w:space="0" w:color="auto"/>
        <w:left w:val="none" w:sz="0" w:space="0" w:color="auto"/>
        <w:bottom w:val="none" w:sz="0" w:space="0" w:color="auto"/>
        <w:right w:val="none" w:sz="0" w:space="0" w:color="auto"/>
      </w:divBdr>
    </w:div>
    <w:div w:id="1169564079">
      <w:bodyDiv w:val="1"/>
      <w:marLeft w:val="0"/>
      <w:marRight w:val="0"/>
      <w:marTop w:val="0"/>
      <w:marBottom w:val="0"/>
      <w:divBdr>
        <w:top w:val="none" w:sz="0" w:space="0" w:color="auto"/>
        <w:left w:val="none" w:sz="0" w:space="0" w:color="auto"/>
        <w:bottom w:val="none" w:sz="0" w:space="0" w:color="auto"/>
        <w:right w:val="none" w:sz="0" w:space="0" w:color="auto"/>
      </w:divBdr>
    </w:div>
    <w:div w:id="1219054667">
      <w:bodyDiv w:val="1"/>
      <w:marLeft w:val="0"/>
      <w:marRight w:val="0"/>
      <w:marTop w:val="0"/>
      <w:marBottom w:val="0"/>
      <w:divBdr>
        <w:top w:val="none" w:sz="0" w:space="0" w:color="auto"/>
        <w:left w:val="none" w:sz="0" w:space="0" w:color="auto"/>
        <w:bottom w:val="none" w:sz="0" w:space="0" w:color="auto"/>
        <w:right w:val="none" w:sz="0" w:space="0" w:color="auto"/>
      </w:divBdr>
    </w:div>
    <w:div w:id="1290160427">
      <w:bodyDiv w:val="1"/>
      <w:marLeft w:val="0"/>
      <w:marRight w:val="0"/>
      <w:marTop w:val="0"/>
      <w:marBottom w:val="0"/>
      <w:divBdr>
        <w:top w:val="none" w:sz="0" w:space="0" w:color="auto"/>
        <w:left w:val="none" w:sz="0" w:space="0" w:color="auto"/>
        <w:bottom w:val="none" w:sz="0" w:space="0" w:color="auto"/>
        <w:right w:val="none" w:sz="0" w:space="0" w:color="auto"/>
      </w:divBdr>
    </w:div>
    <w:div w:id="1515924424">
      <w:bodyDiv w:val="1"/>
      <w:marLeft w:val="0"/>
      <w:marRight w:val="0"/>
      <w:marTop w:val="0"/>
      <w:marBottom w:val="0"/>
      <w:divBdr>
        <w:top w:val="none" w:sz="0" w:space="0" w:color="auto"/>
        <w:left w:val="none" w:sz="0" w:space="0" w:color="auto"/>
        <w:bottom w:val="none" w:sz="0" w:space="0" w:color="auto"/>
        <w:right w:val="none" w:sz="0" w:space="0" w:color="auto"/>
      </w:divBdr>
    </w:div>
    <w:div w:id="1543979871">
      <w:bodyDiv w:val="1"/>
      <w:marLeft w:val="0"/>
      <w:marRight w:val="0"/>
      <w:marTop w:val="0"/>
      <w:marBottom w:val="0"/>
      <w:divBdr>
        <w:top w:val="none" w:sz="0" w:space="0" w:color="auto"/>
        <w:left w:val="none" w:sz="0" w:space="0" w:color="auto"/>
        <w:bottom w:val="none" w:sz="0" w:space="0" w:color="auto"/>
        <w:right w:val="none" w:sz="0" w:space="0" w:color="auto"/>
      </w:divBdr>
      <w:divsChild>
        <w:div w:id="1289780288">
          <w:marLeft w:val="3312"/>
          <w:marRight w:val="0"/>
          <w:marTop w:val="0"/>
          <w:marBottom w:val="0"/>
          <w:divBdr>
            <w:top w:val="none" w:sz="0" w:space="0" w:color="auto"/>
            <w:left w:val="none" w:sz="0" w:space="0" w:color="auto"/>
            <w:bottom w:val="none" w:sz="0" w:space="0" w:color="auto"/>
            <w:right w:val="none" w:sz="0" w:space="0" w:color="auto"/>
          </w:divBdr>
        </w:div>
      </w:divsChild>
    </w:div>
    <w:div w:id="1654942640">
      <w:bodyDiv w:val="1"/>
      <w:marLeft w:val="0"/>
      <w:marRight w:val="0"/>
      <w:marTop w:val="0"/>
      <w:marBottom w:val="0"/>
      <w:divBdr>
        <w:top w:val="none" w:sz="0" w:space="0" w:color="auto"/>
        <w:left w:val="none" w:sz="0" w:space="0" w:color="auto"/>
        <w:bottom w:val="none" w:sz="0" w:space="0" w:color="auto"/>
        <w:right w:val="none" w:sz="0" w:space="0" w:color="auto"/>
      </w:divBdr>
    </w:div>
    <w:div w:id="1667634589">
      <w:bodyDiv w:val="1"/>
      <w:marLeft w:val="0"/>
      <w:marRight w:val="0"/>
      <w:marTop w:val="0"/>
      <w:marBottom w:val="0"/>
      <w:divBdr>
        <w:top w:val="none" w:sz="0" w:space="0" w:color="auto"/>
        <w:left w:val="none" w:sz="0" w:space="0" w:color="auto"/>
        <w:bottom w:val="none" w:sz="0" w:space="0" w:color="auto"/>
        <w:right w:val="none" w:sz="0" w:space="0" w:color="auto"/>
      </w:divBdr>
    </w:div>
    <w:div w:id="1669553666">
      <w:bodyDiv w:val="1"/>
      <w:marLeft w:val="0"/>
      <w:marRight w:val="0"/>
      <w:marTop w:val="0"/>
      <w:marBottom w:val="0"/>
      <w:divBdr>
        <w:top w:val="none" w:sz="0" w:space="0" w:color="auto"/>
        <w:left w:val="none" w:sz="0" w:space="0" w:color="auto"/>
        <w:bottom w:val="none" w:sz="0" w:space="0" w:color="auto"/>
        <w:right w:val="none" w:sz="0" w:space="0" w:color="auto"/>
      </w:divBdr>
    </w:div>
    <w:div w:id="1672679188">
      <w:bodyDiv w:val="1"/>
      <w:marLeft w:val="0"/>
      <w:marRight w:val="0"/>
      <w:marTop w:val="0"/>
      <w:marBottom w:val="0"/>
      <w:divBdr>
        <w:top w:val="none" w:sz="0" w:space="0" w:color="auto"/>
        <w:left w:val="none" w:sz="0" w:space="0" w:color="auto"/>
        <w:bottom w:val="none" w:sz="0" w:space="0" w:color="auto"/>
        <w:right w:val="none" w:sz="0" w:space="0" w:color="auto"/>
      </w:divBdr>
      <w:divsChild>
        <w:div w:id="1446265089">
          <w:marLeft w:val="3312"/>
          <w:marRight w:val="0"/>
          <w:marTop w:val="0"/>
          <w:marBottom w:val="0"/>
          <w:divBdr>
            <w:top w:val="none" w:sz="0" w:space="0" w:color="auto"/>
            <w:left w:val="none" w:sz="0" w:space="0" w:color="auto"/>
            <w:bottom w:val="none" w:sz="0" w:space="0" w:color="auto"/>
            <w:right w:val="none" w:sz="0" w:space="0" w:color="auto"/>
          </w:divBdr>
        </w:div>
      </w:divsChild>
    </w:div>
    <w:div w:id="1811484221">
      <w:bodyDiv w:val="1"/>
      <w:marLeft w:val="0"/>
      <w:marRight w:val="0"/>
      <w:marTop w:val="0"/>
      <w:marBottom w:val="0"/>
      <w:divBdr>
        <w:top w:val="none" w:sz="0" w:space="0" w:color="auto"/>
        <w:left w:val="none" w:sz="0" w:space="0" w:color="auto"/>
        <w:bottom w:val="none" w:sz="0" w:space="0" w:color="auto"/>
        <w:right w:val="none" w:sz="0" w:space="0" w:color="auto"/>
      </w:divBdr>
    </w:div>
    <w:div w:id="1914705754">
      <w:bodyDiv w:val="1"/>
      <w:marLeft w:val="0"/>
      <w:marRight w:val="0"/>
      <w:marTop w:val="0"/>
      <w:marBottom w:val="0"/>
      <w:divBdr>
        <w:top w:val="none" w:sz="0" w:space="0" w:color="auto"/>
        <w:left w:val="none" w:sz="0" w:space="0" w:color="auto"/>
        <w:bottom w:val="none" w:sz="0" w:space="0" w:color="auto"/>
        <w:right w:val="none" w:sz="0" w:space="0" w:color="auto"/>
      </w:divBdr>
    </w:div>
    <w:div w:id="1931238190">
      <w:bodyDiv w:val="1"/>
      <w:marLeft w:val="0"/>
      <w:marRight w:val="0"/>
      <w:marTop w:val="0"/>
      <w:marBottom w:val="0"/>
      <w:divBdr>
        <w:top w:val="none" w:sz="0" w:space="0" w:color="auto"/>
        <w:left w:val="none" w:sz="0" w:space="0" w:color="auto"/>
        <w:bottom w:val="none" w:sz="0" w:space="0" w:color="auto"/>
        <w:right w:val="none" w:sz="0" w:space="0" w:color="auto"/>
      </w:divBdr>
      <w:divsChild>
        <w:div w:id="688915396">
          <w:marLeft w:val="3312"/>
          <w:marRight w:val="0"/>
          <w:marTop w:val="0"/>
          <w:marBottom w:val="0"/>
          <w:divBdr>
            <w:top w:val="none" w:sz="0" w:space="0" w:color="auto"/>
            <w:left w:val="none" w:sz="0" w:space="0" w:color="auto"/>
            <w:bottom w:val="none" w:sz="0" w:space="0" w:color="auto"/>
            <w:right w:val="none" w:sz="0" w:space="0" w:color="auto"/>
          </w:divBdr>
        </w:div>
      </w:divsChild>
    </w:div>
    <w:div w:id="1931697669">
      <w:bodyDiv w:val="1"/>
      <w:marLeft w:val="0"/>
      <w:marRight w:val="0"/>
      <w:marTop w:val="0"/>
      <w:marBottom w:val="0"/>
      <w:divBdr>
        <w:top w:val="none" w:sz="0" w:space="0" w:color="auto"/>
        <w:left w:val="none" w:sz="0" w:space="0" w:color="auto"/>
        <w:bottom w:val="none" w:sz="0" w:space="0" w:color="auto"/>
        <w:right w:val="none" w:sz="0" w:space="0" w:color="auto"/>
      </w:divBdr>
      <w:divsChild>
        <w:div w:id="52781029">
          <w:marLeft w:val="3312"/>
          <w:marRight w:val="0"/>
          <w:marTop w:val="0"/>
          <w:marBottom w:val="0"/>
          <w:divBdr>
            <w:top w:val="none" w:sz="0" w:space="0" w:color="auto"/>
            <w:left w:val="none" w:sz="0" w:space="0" w:color="auto"/>
            <w:bottom w:val="none" w:sz="0" w:space="0" w:color="auto"/>
            <w:right w:val="none" w:sz="0" w:space="0" w:color="auto"/>
          </w:divBdr>
        </w:div>
      </w:divsChild>
    </w:div>
    <w:div w:id="2001882975">
      <w:bodyDiv w:val="1"/>
      <w:marLeft w:val="0"/>
      <w:marRight w:val="0"/>
      <w:marTop w:val="0"/>
      <w:marBottom w:val="0"/>
      <w:divBdr>
        <w:top w:val="none" w:sz="0" w:space="0" w:color="auto"/>
        <w:left w:val="none" w:sz="0" w:space="0" w:color="auto"/>
        <w:bottom w:val="none" w:sz="0" w:space="0" w:color="auto"/>
        <w:right w:val="none" w:sz="0" w:space="0" w:color="auto"/>
      </w:divBdr>
    </w:div>
    <w:div w:id="2002922686">
      <w:bodyDiv w:val="1"/>
      <w:marLeft w:val="0"/>
      <w:marRight w:val="0"/>
      <w:marTop w:val="0"/>
      <w:marBottom w:val="0"/>
      <w:divBdr>
        <w:top w:val="none" w:sz="0" w:space="0" w:color="auto"/>
        <w:left w:val="none" w:sz="0" w:space="0" w:color="auto"/>
        <w:bottom w:val="none" w:sz="0" w:space="0" w:color="auto"/>
        <w:right w:val="none" w:sz="0" w:space="0" w:color="auto"/>
      </w:divBdr>
    </w:div>
    <w:div w:id="2017998756">
      <w:bodyDiv w:val="1"/>
      <w:marLeft w:val="0"/>
      <w:marRight w:val="0"/>
      <w:marTop w:val="0"/>
      <w:marBottom w:val="0"/>
      <w:divBdr>
        <w:top w:val="none" w:sz="0" w:space="0" w:color="auto"/>
        <w:left w:val="none" w:sz="0" w:space="0" w:color="auto"/>
        <w:bottom w:val="none" w:sz="0" w:space="0" w:color="auto"/>
        <w:right w:val="none" w:sz="0" w:space="0" w:color="auto"/>
      </w:divBdr>
    </w:div>
    <w:div w:id="2117090407">
      <w:bodyDiv w:val="1"/>
      <w:marLeft w:val="0"/>
      <w:marRight w:val="0"/>
      <w:marTop w:val="0"/>
      <w:marBottom w:val="0"/>
      <w:divBdr>
        <w:top w:val="none" w:sz="0" w:space="0" w:color="auto"/>
        <w:left w:val="none" w:sz="0" w:space="0" w:color="auto"/>
        <w:bottom w:val="none" w:sz="0" w:space="0" w:color="auto"/>
        <w:right w:val="none" w:sz="0" w:space="0" w:color="auto"/>
      </w:divBdr>
    </w:div>
    <w:div w:id="2129813586">
      <w:bodyDiv w:val="1"/>
      <w:marLeft w:val="0"/>
      <w:marRight w:val="0"/>
      <w:marTop w:val="0"/>
      <w:marBottom w:val="0"/>
      <w:divBdr>
        <w:top w:val="none" w:sz="0" w:space="0" w:color="auto"/>
        <w:left w:val="none" w:sz="0" w:space="0" w:color="auto"/>
        <w:bottom w:val="none" w:sz="0" w:space="0" w:color="auto"/>
        <w:right w:val="none" w:sz="0" w:space="0" w:color="auto"/>
      </w:divBdr>
      <w:divsChild>
        <w:div w:id="1267033901">
          <w:marLeft w:val="3312"/>
          <w:marRight w:val="0"/>
          <w:marTop w:val="0"/>
          <w:marBottom w:val="0"/>
          <w:divBdr>
            <w:top w:val="none" w:sz="0" w:space="0" w:color="auto"/>
            <w:left w:val="none" w:sz="0" w:space="0" w:color="auto"/>
            <w:bottom w:val="none" w:sz="0" w:space="0" w:color="auto"/>
            <w:right w:val="none" w:sz="0" w:space="0" w:color="auto"/>
          </w:divBdr>
        </w:div>
        <w:div w:id="1126124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5201631">
          <w:blockQuote w:val="1"/>
          <w:marLeft w:val="720"/>
          <w:marRight w:val="720"/>
          <w:marTop w:val="100"/>
          <w:marBottom w:val="100"/>
          <w:divBdr>
            <w:top w:val="none" w:sz="0" w:space="0" w:color="auto"/>
            <w:left w:val="none" w:sz="0" w:space="0" w:color="auto"/>
            <w:bottom w:val="none" w:sz="0" w:space="0" w:color="auto"/>
            <w:right w:val="none" w:sz="0" w:space="0" w:color="auto"/>
          </w:divBdr>
        </w:div>
        <w:div w:id="64246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bvil.sorbonne-universite.site/corpus/mdf-italie/mercure-italie_1908" TargetMode="External"/><Relationship Id="rId13" Type="http://schemas.openxmlformats.org/officeDocument/2006/relationships/hyperlink" Target="http://obvil.sorbonne-universite.site/corpus/mdf-italie/mercure-italie_1908"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obvil.sorbonne-universite.site/corpus/mdf-italie/mercure-italie_1908" TargetMode="External"/><Relationship Id="rId12" Type="http://schemas.openxmlformats.org/officeDocument/2006/relationships/hyperlink" Target="http://obvil.sorbonne-universite.site/corpus/mdf-italie/mercure-italie_1908" TargetMode="Externa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obvil.sorbonne-universite.site/corpus/mdf-italie/mercure-italie_1908" TargetMode="External"/><Relationship Id="rId11" Type="http://schemas.microsoft.com/office/2016/09/relationships/commentsIds" Target="commentsIds.xml"/><Relationship Id="rId5" Type="http://schemas.openxmlformats.org/officeDocument/2006/relationships/endnotes" Target="endnotes.xml"/><Relationship Id="rId15" Type="http://schemas.openxmlformats.org/officeDocument/2006/relationships/header" Target="header1.xml"/><Relationship Id="rId10" Type="http://schemas.microsoft.com/office/2011/relationships/commentsExtended" Target="commentsExtended.xml"/><Relationship Id="rId4" Type="http://schemas.openxmlformats.org/officeDocument/2006/relationships/footnotes" Target="footnotes.xml"/><Relationship Id="rId9" Type="http://schemas.openxmlformats.org/officeDocument/2006/relationships/comments" Target="comments.xml"/><Relationship Id="rId14" Type="http://schemas.openxmlformats.org/officeDocument/2006/relationships/hyperlink" Target="http://obvil.sorbonne-universite.site/corpus/mdf-italie/mercure-italie_1908"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7</Pages>
  <Words>2710</Words>
  <Characters>14909</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Marguerite-Marie Bordry</dc:creator>
  <cp:keywords/>
  <dc:description/>
  <cp:lastModifiedBy>Marguerite-Marie Bordry</cp:lastModifiedBy>
  <cp:revision>46</cp:revision>
  <dcterms:created xsi:type="dcterms:W3CDTF">2019-02-06T16:54:00Z</dcterms:created>
  <dcterms:modified xsi:type="dcterms:W3CDTF">2019-02-07T12:04:00Z</dcterms:modified>
</cp:coreProperties>
</file>