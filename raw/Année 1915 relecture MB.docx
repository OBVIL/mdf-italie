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2A" w:rsidRDefault="0046516A" w:rsidP="0046516A">
      <w:pPr>
        <w:jc w:val="center"/>
      </w:pPr>
      <w:r>
        <w:t xml:space="preserve">Relecture </w:t>
      </w:r>
      <w:r>
        <w:rPr>
          <w:i/>
        </w:rPr>
        <w:t>Mercure de France – Italie</w:t>
      </w:r>
    </w:p>
    <w:p w:rsidR="0046516A" w:rsidRDefault="0046516A" w:rsidP="0046516A">
      <w:pPr>
        <w:jc w:val="center"/>
      </w:pPr>
      <w:r>
        <w:t>Année 1915</w:t>
      </w:r>
    </w:p>
    <w:p w:rsidR="0046516A" w:rsidRDefault="0046516A" w:rsidP="0046516A">
      <w:pPr>
        <w:jc w:val="center"/>
      </w:pPr>
    </w:p>
    <w:p w:rsidR="004C4574" w:rsidRPr="004C4574" w:rsidRDefault="004C4574" w:rsidP="004C4574">
      <w:pPr>
        <w:shd w:val="clear" w:color="auto" w:fill="F3F2EC"/>
        <w:jc w:val="center"/>
        <w:rPr>
          <w:rFonts w:ascii="Georgia" w:eastAsia="Times New Roman" w:hAnsi="Georgia" w:cs="Times New Roman"/>
          <w:color w:val="161616"/>
          <w:szCs w:val="24"/>
          <w:lang w:eastAsia="fr-FR"/>
        </w:rPr>
      </w:pPr>
      <w:r w:rsidRPr="004C4574">
        <w:rPr>
          <w:rFonts w:ascii="Georgia" w:eastAsia="Times New Roman" w:hAnsi="Georgia" w:cs="Times New Roman"/>
          <w:color w:val="161616"/>
          <w:szCs w:val="24"/>
          <w:lang w:eastAsia="fr-FR"/>
        </w:rPr>
        <w:t>1915</w:t>
      </w:r>
    </w:p>
    <w:p w:rsidR="004C4574" w:rsidRPr="004C4574" w:rsidRDefault="004C4574" w:rsidP="004C4574">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4C4574">
        <w:rPr>
          <w:rFonts w:ascii="Georgia" w:eastAsia="Times New Roman" w:hAnsi="Georgia" w:cs="Times New Roman"/>
          <w:color w:val="161616"/>
          <w:kern w:val="36"/>
          <w:sz w:val="36"/>
          <w:szCs w:val="36"/>
          <w:lang w:eastAsia="fr-FR"/>
        </w:rPr>
        <w:t>Articles du </w:t>
      </w:r>
      <w:r w:rsidRPr="004C4574">
        <w:rPr>
          <w:rFonts w:ascii="Georgia" w:eastAsia="Times New Roman" w:hAnsi="Georgia" w:cs="Times New Roman"/>
          <w:i/>
          <w:iCs/>
          <w:color w:val="161616"/>
          <w:kern w:val="36"/>
          <w:sz w:val="36"/>
          <w:szCs w:val="36"/>
          <w:lang w:eastAsia="fr-FR"/>
        </w:rPr>
        <w:t>Mercure de France</w:t>
      </w:r>
      <w:r w:rsidRPr="004C4574">
        <w:rPr>
          <w:rFonts w:ascii="Georgia" w:eastAsia="Times New Roman" w:hAnsi="Georgia" w:cs="Times New Roman"/>
          <w:color w:val="161616"/>
          <w:kern w:val="36"/>
          <w:sz w:val="36"/>
          <w:szCs w:val="36"/>
          <w:lang w:eastAsia="fr-FR"/>
        </w:rPr>
        <w:t>, année 1915</w:t>
      </w:r>
    </w:p>
    <w:p w:rsidR="00D339AA" w:rsidRPr="00D339AA" w:rsidRDefault="00D339AA" w:rsidP="00D339AA">
      <w:pPr>
        <w:spacing w:before="240" w:after="240" w:line="468" w:lineRule="atLeast"/>
        <w:jc w:val="center"/>
        <w:outlineLvl w:val="1"/>
        <w:rPr>
          <w:rFonts w:ascii="Source Sans Pro" w:eastAsia="Times New Roman" w:hAnsi="Source Sans Pro" w:cs="Times New Roman"/>
          <w:sz w:val="31"/>
          <w:szCs w:val="31"/>
          <w:lang w:eastAsia="fr-FR"/>
        </w:rPr>
      </w:pPr>
      <w:r w:rsidRPr="00D339AA">
        <w:rPr>
          <w:rFonts w:ascii="Source Sans Pro" w:eastAsia="Times New Roman" w:hAnsi="Source Sans Pro" w:cs="Times New Roman"/>
          <w:sz w:val="31"/>
          <w:szCs w:val="31"/>
          <w:lang w:eastAsia="fr-FR"/>
        </w:rPr>
        <w:t>Tome CX, numéro 412, 1</w:t>
      </w:r>
      <w:r w:rsidRPr="00D339AA">
        <w:rPr>
          <w:rFonts w:ascii="Source Sans Pro" w:eastAsia="Times New Roman" w:hAnsi="Source Sans Pro" w:cs="Times New Roman"/>
          <w:sz w:val="23"/>
          <w:szCs w:val="23"/>
          <w:vertAlign w:val="superscript"/>
          <w:lang w:eastAsia="fr-FR"/>
        </w:rPr>
        <w:t>er</w:t>
      </w:r>
      <w:r w:rsidRPr="00D339AA">
        <w:rPr>
          <w:rFonts w:ascii="Source Sans Pro" w:eastAsia="Times New Roman" w:hAnsi="Source Sans Pro" w:cs="Times New Roman"/>
          <w:sz w:val="31"/>
          <w:szCs w:val="31"/>
          <w:lang w:eastAsia="fr-FR"/>
        </w:rPr>
        <w:t> avril 1915</w:t>
      </w:r>
    </w:p>
    <w:p w:rsidR="00D339AA" w:rsidRPr="00D339AA" w:rsidRDefault="00D339AA" w:rsidP="00D339AA">
      <w:pPr>
        <w:spacing w:before="240" w:after="240"/>
        <w:jc w:val="left"/>
        <w:outlineLvl w:val="2"/>
        <w:rPr>
          <w:rFonts w:ascii="Source Sans Pro" w:eastAsia="Times New Roman" w:hAnsi="Source Sans Pro" w:cs="Times New Roman"/>
          <w:b/>
          <w:bCs/>
          <w:sz w:val="27"/>
          <w:szCs w:val="27"/>
          <w:lang w:eastAsia="fr-FR"/>
        </w:rPr>
      </w:pPr>
      <w:r w:rsidRPr="00D339AA">
        <w:rPr>
          <w:rFonts w:ascii="Source Sans Pro" w:eastAsia="Times New Roman" w:hAnsi="Source Sans Pro" w:cs="Times New Roman"/>
          <w:b/>
          <w:bCs/>
          <w:sz w:val="27"/>
          <w:szCs w:val="27"/>
          <w:lang w:eastAsia="fr-FR"/>
        </w:rPr>
        <w:t>Les Revues. </w:t>
      </w:r>
      <w:r w:rsidRPr="00D339AA">
        <w:rPr>
          <w:rFonts w:ascii="Source Sans Pro" w:eastAsia="Times New Roman" w:hAnsi="Source Sans Pro" w:cs="Times New Roman"/>
          <w:b/>
          <w:bCs/>
          <w:sz w:val="17"/>
          <w:szCs w:val="17"/>
          <w:lang w:eastAsia="fr-FR"/>
        </w:rPr>
        <w:br/>
      </w:r>
      <w:proofErr w:type="spellStart"/>
      <w:r w:rsidRPr="00D339AA">
        <w:rPr>
          <w:rFonts w:ascii="Source Sans Pro" w:eastAsia="Times New Roman" w:hAnsi="Source Sans Pro" w:cs="Times New Roman"/>
          <w:b/>
          <w:bCs/>
          <w:i/>
          <w:iCs/>
          <w:sz w:val="27"/>
          <w:szCs w:val="27"/>
          <w:lang w:eastAsia="fr-FR"/>
        </w:rPr>
        <w:t>Scientia</w:t>
      </w:r>
      <w:proofErr w:type="spellEnd"/>
      <w:r w:rsidRPr="00D339AA">
        <w:rPr>
          <w:rFonts w:ascii="Source Sans Pro" w:eastAsia="Times New Roman" w:hAnsi="Source Sans Pro" w:cs="Times New Roman"/>
          <w:b/>
          <w:bCs/>
          <w:sz w:val="27"/>
          <w:szCs w:val="27"/>
          <w:lang w:eastAsia="fr-FR"/>
        </w:rPr>
        <w:t> : enquête internationale sur les causes et les conséquences de la guerre</w:t>
      </w:r>
    </w:p>
    <w:p w:rsidR="00D339AA" w:rsidRPr="00D339AA" w:rsidRDefault="00D339AA" w:rsidP="00D339AA">
      <w:pPr>
        <w:jc w:val="right"/>
        <w:rPr>
          <w:rFonts w:ascii="Times New Roman" w:eastAsia="Times New Roman" w:hAnsi="Times New Roman" w:cs="Times New Roman"/>
          <w:szCs w:val="24"/>
          <w:lang w:eastAsia="fr-FR"/>
        </w:rPr>
      </w:pPr>
      <w:r w:rsidRPr="00D339AA">
        <w:rPr>
          <w:rFonts w:ascii="Times New Roman" w:eastAsia="Times New Roman" w:hAnsi="Times New Roman" w:cs="Times New Roman"/>
          <w:szCs w:val="24"/>
          <w:lang w:eastAsia="fr-FR"/>
        </w:rPr>
        <w:t>Charles-Henry Hirsch.</w:t>
      </w:r>
    </w:p>
    <w:p w:rsidR="00D339AA" w:rsidRPr="00D339AA" w:rsidRDefault="00D339AA" w:rsidP="00D339AA">
      <w:pPr>
        <w:rPr>
          <w:rFonts w:ascii="Verdana" w:eastAsia="Times New Roman" w:hAnsi="Verdana" w:cs="Times New Roman"/>
          <w:sz w:val="21"/>
          <w:szCs w:val="21"/>
          <w:lang w:eastAsia="fr-FR"/>
        </w:rPr>
      </w:pPr>
      <w:r w:rsidRPr="00D339AA">
        <w:rPr>
          <w:rFonts w:ascii="Verdana" w:eastAsia="Times New Roman" w:hAnsi="Verdana" w:cs="Times New Roman"/>
          <w:sz w:val="21"/>
          <w:szCs w:val="21"/>
          <w:lang w:eastAsia="fr-FR"/>
        </w:rPr>
        <w:t>Tome CX, numéro 412, 1</w:t>
      </w:r>
      <w:r w:rsidRPr="00D339AA">
        <w:rPr>
          <w:rFonts w:ascii="Verdana" w:eastAsia="Times New Roman" w:hAnsi="Verdana" w:cs="Times New Roman"/>
          <w:sz w:val="16"/>
          <w:szCs w:val="16"/>
          <w:vertAlign w:val="superscript"/>
          <w:lang w:eastAsia="fr-FR"/>
        </w:rPr>
        <w:t>er</w:t>
      </w:r>
      <w:r w:rsidRPr="00D339AA">
        <w:rPr>
          <w:rFonts w:ascii="Verdana" w:eastAsia="Times New Roman" w:hAnsi="Verdana" w:cs="Times New Roman"/>
          <w:sz w:val="21"/>
          <w:szCs w:val="21"/>
          <w:lang w:eastAsia="fr-FR"/>
        </w:rPr>
        <w:t> avril 1915, p. 776-784 [782-783].</w:t>
      </w:r>
    </w:p>
    <w:p w:rsidR="00D339AA" w:rsidRPr="00D339AA" w:rsidRDefault="00D339AA" w:rsidP="00D339AA">
      <w:pPr>
        <w:spacing w:line="360" w:lineRule="atLeast"/>
        <w:rPr>
          <w:rFonts w:ascii="Times New Roman" w:eastAsia="Times New Roman" w:hAnsi="Times New Roman" w:cs="Times New Roman"/>
          <w:szCs w:val="24"/>
          <w:lang w:eastAsia="fr-FR"/>
        </w:rPr>
      </w:pPr>
      <w:r w:rsidRPr="00D339AA">
        <w:rPr>
          <w:rFonts w:ascii="Times New Roman" w:eastAsia="Times New Roman" w:hAnsi="Times New Roman" w:cs="Times New Roman"/>
          <w:szCs w:val="24"/>
          <w:lang w:eastAsia="fr-FR"/>
        </w:rPr>
        <w:t>La revue bolonaise </w:t>
      </w:r>
      <w:proofErr w:type="spellStart"/>
      <w:r w:rsidRPr="00D339AA">
        <w:rPr>
          <w:rFonts w:ascii="Times New Roman" w:eastAsia="Times New Roman" w:hAnsi="Times New Roman" w:cs="Times New Roman"/>
          <w:b/>
          <w:bCs/>
          <w:szCs w:val="24"/>
          <w:lang w:eastAsia="fr-FR"/>
        </w:rPr>
        <w:t>Scientia</w:t>
      </w:r>
      <w:proofErr w:type="spellEnd"/>
      <w:r w:rsidRPr="00D339AA">
        <w:rPr>
          <w:rFonts w:ascii="Times New Roman" w:eastAsia="Times New Roman" w:hAnsi="Times New Roman" w:cs="Times New Roman"/>
          <w:szCs w:val="24"/>
          <w:lang w:eastAsia="fr-FR"/>
        </w:rPr>
        <w:t>, qui paraissait tous les deux mois, sera mensuelle pendant la durée des hostilités, afin d’offrir à ses lecteurs une consultation internationale sur la guerre.</w:t>
      </w:r>
    </w:p>
    <w:p w:rsidR="00D339AA" w:rsidRPr="00D339AA" w:rsidRDefault="00D339AA" w:rsidP="00D339AA">
      <w:pPr>
        <w:spacing w:line="331" w:lineRule="atLeast"/>
        <w:rPr>
          <w:rFonts w:ascii="Times New Roman" w:eastAsia="Times New Roman" w:hAnsi="Times New Roman" w:cs="Times New Roman"/>
          <w:sz w:val="22"/>
          <w:lang w:eastAsia="fr-FR"/>
        </w:rPr>
      </w:pPr>
      <w:r w:rsidRPr="00D339AA">
        <w:rPr>
          <w:rFonts w:ascii="Times New Roman" w:eastAsia="Times New Roman" w:hAnsi="Times New Roman" w:cs="Times New Roman"/>
          <w:sz w:val="22"/>
          <w:lang w:eastAsia="fr-FR"/>
        </w:rPr>
        <w:t xml:space="preserve">Il s’agissait, naturellement, non pas d’imiter la presse quotidienne et de rapetisser ce grandiose événement, le plus grand peut-être de toute l’histoire, en l’attribuant </w:t>
      </w:r>
      <w:del w:id="0" w:author="Marguerite-Marie Bordry" w:date="2019-02-13T11:42:00Z">
        <w:r w:rsidRPr="00D339AA" w:rsidDel="00D14FC2">
          <w:rPr>
            <w:rFonts w:ascii="Times New Roman" w:eastAsia="Times New Roman" w:hAnsi="Times New Roman" w:cs="Times New Roman"/>
            <w:sz w:val="22"/>
            <w:lang w:eastAsia="fr-FR"/>
          </w:rPr>
          <w:delText xml:space="preserve">superficiellernent </w:delText>
        </w:r>
      </w:del>
      <w:ins w:id="1" w:author="Marguerite-Marie Bordry" w:date="2019-02-13T11:42:00Z">
        <w:r w:rsidR="00D14FC2">
          <w:rPr>
            <w:rFonts w:ascii="Times New Roman" w:eastAsia="Times New Roman" w:hAnsi="Times New Roman" w:cs="Times New Roman"/>
            <w:sz w:val="22"/>
            <w:lang w:eastAsia="fr-FR"/>
          </w:rPr>
          <w:t>superficiellement</w:t>
        </w:r>
        <w:r w:rsidR="00D14FC2" w:rsidRPr="00D339AA">
          <w:rPr>
            <w:rFonts w:ascii="Times New Roman" w:eastAsia="Times New Roman" w:hAnsi="Times New Roman" w:cs="Times New Roman"/>
            <w:sz w:val="22"/>
            <w:lang w:eastAsia="fr-FR"/>
          </w:rPr>
          <w:t xml:space="preserve"> </w:t>
        </w:r>
      </w:ins>
      <w:r w:rsidRPr="00D339AA">
        <w:rPr>
          <w:rFonts w:ascii="Times New Roman" w:eastAsia="Times New Roman" w:hAnsi="Times New Roman" w:cs="Times New Roman"/>
          <w:sz w:val="22"/>
          <w:lang w:eastAsia="fr-FR"/>
        </w:rPr>
        <w:t xml:space="preserve">au Kaiser ou au Tzar, ou à tel ou tel autre personnage politique, niais plutôt de relever et d’analyser les grandes causes profondes, les facteurs sociologiques puissants, qui tôt ou tard auraient rendu le cataclysme également inévitable. C’est dans ce sens qu’une recherche objective, sereine, scientifique en un mot, de ces causes et de ces facteurs peut être, non seulement d’un grand intérêt scientifique, mais aussi </w:t>
      </w:r>
      <w:proofErr w:type="gramStart"/>
      <w:r w:rsidRPr="00D339AA">
        <w:rPr>
          <w:rFonts w:ascii="Times New Roman" w:eastAsia="Times New Roman" w:hAnsi="Times New Roman" w:cs="Times New Roman"/>
          <w:sz w:val="22"/>
          <w:lang w:eastAsia="fr-FR"/>
        </w:rPr>
        <w:t>d’une suprême</w:t>
      </w:r>
      <w:proofErr w:type="gramEnd"/>
      <w:r w:rsidRPr="00D339AA">
        <w:rPr>
          <w:rFonts w:ascii="Times New Roman" w:eastAsia="Times New Roman" w:hAnsi="Times New Roman" w:cs="Times New Roman"/>
          <w:sz w:val="22"/>
          <w:lang w:eastAsia="fr-FR"/>
        </w:rPr>
        <w:t xml:space="preserve"> et vitale importance pratique, car de cette analyse on pourra déduire si, sous quelles conditions et de quelles façons, la guerre actuelle pourra nous préserver à jamais d’autres guerres pour le grand bien de l’humanité et de la civilisation.</w:t>
      </w:r>
    </w:p>
    <w:p w:rsidR="00D339AA" w:rsidRPr="00D339AA" w:rsidRDefault="004B7539" w:rsidP="00D339AA">
      <w:pPr>
        <w:spacing w:line="360" w:lineRule="atLeast"/>
        <w:rPr>
          <w:rFonts w:ascii="Times New Roman" w:eastAsia="Times New Roman" w:hAnsi="Times New Roman" w:cs="Times New Roman"/>
          <w:szCs w:val="24"/>
          <w:lang w:val="it-IT" w:eastAsia="fr-FR"/>
        </w:rPr>
      </w:pPr>
      <w:r w:rsidRPr="00C45FDA">
        <w:rPr>
          <w:rFonts w:ascii="Times New Roman" w:eastAsia="Times New Roman" w:hAnsi="Times New Roman" w:cs="Times New Roman"/>
          <w:sz w:val="22"/>
          <w:lang w:val="it-IT" w:eastAsia="fr-FR"/>
        </w:rPr>
        <w:t>[…]</w:t>
      </w:r>
    </w:p>
    <w:p w:rsidR="00D339AA" w:rsidRPr="00D339AA" w:rsidRDefault="00D339AA" w:rsidP="00D339AA">
      <w:pPr>
        <w:spacing w:before="240" w:after="240" w:line="468" w:lineRule="atLeast"/>
        <w:jc w:val="center"/>
        <w:outlineLvl w:val="1"/>
        <w:rPr>
          <w:rFonts w:ascii="Source Sans Pro" w:eastAsia="Times New Roman" w:hAnsi="Source Sans Pro" w:cs="Times New Roman"/>
          <w:sz w:val="31"/>
          <w:szCs w:val="31"/>
          <w:lang w:eastAsia="fr-FR"/>
        </w:rPr>
      </w:pPr>
      <w:r w:rsidRPr="00D339AA">
        <w:rPr>
          <w:rFonts w:ascii="Source Sans Pro" w:eastAsia="Times New Roman" w:hAnsi="Source Sans Pro" w:cs="Times New Roman"/>
          <w:sz w:val="31"/>
          <w:szCs w:val="31"/>
          <w:lang w:eastAsia="fr-FR"/>
        </w:rPr>
        <w:t>Tome CXI, numéro 415, 1</w:t>
      </w:r>
      <w:r w:rsidRPr="00D339AA">
        <w:rPr>
          <w:rFonts w:ascii="Source Sans Pro" w:eastAsia="Times New Roman" w:hAnsi="Source Sans Pro" w:cs="Times New Roman"/>
          <w:sz w:val="23"/>
          <w:szCs w:val="23"/>
          <w:vertAlign w:val="superscript"/>
          <w:lang w:eastAsia="fr-FR"/>
        </w:rPr>
        <w:t>er</w:t>
      </w:r>
      <w:r w:rsidRPr="00D339AA">
        <w:rPr>
          <w:rFonts w:ascii="Source Sans Pro" w:eastAsia="Times New Roman" w:hAnsi="Source Sans Pro" w:cs="Times New Roman"/>
          <w:sz w:val="31"/>
          <w:szCs w:val="31"/>
          <w:lang w:eastAsia="fr-FR"/>
        </w:rPr>
        <w:t> juillet 1915</w:t>
      </w:r>
    </w:p>
    <w:p w:rsidR="00D339AA" w:rsidRPr="00D339AA" w:rsidRDefault="00D339AA" w:rsidP="00D339AA">
      <w:pPr>
        <w:spacing w:before="240" w:after="240"/>
        <w:jc w:val="left"/>
        <w:outlineLvl w:val="2"/>
        <w:rPr>
          <w:rFonts w:ascii="Source Sans Pro" w:eastAsia="Times New Roman" w:hAnsi="Source Sans Pro" w:cs="Times New Roman"/>
          <w:b/>
          <w:bCs/>
          <w:sz w:val="27"/>
          <w:szCs w:val="27"/>
          <w:lang w:eastAsia="fr-FR"/>
        </w:rPr>
      </w:pPr>
      <w:r w:rsidRPr="00D339AA">
        <w:rPr>
          <w:rFonts w:ascii="Source Sans Pro" w:eastAsia="Times New Roman" w:hAnsi="Source Sans Pro" w:cs="Times New Roman"/>
          <w:b/>
          <w:bCs/>
          <w:sz w:val="27"/>
          <w:szCs w:val="27"/>
          <w:lang w:eastAsia="fr-FR"/>
        </w:rPr>
        <w:t>Les Journaux. </w:t>
      </w:r>
      <w:r w:rsidRPr="00D339AA">
        <w:rPr>
          <w:rFonts w:ascii="Source Sans Pro" w:eastAsia="Times New Roman" w:hAnsi="Source Sans Pro" w:cs="Times New Roman"/>
          <w:b/>
          <w:bCs/>
          <w:sz w:val="17"/>
          <w:szCs w:val="17"/>
          <w:lang w:eastAsia="fr-FR"/>
        </w:rPr>
        <w:br/>
      </w:r>
      <w:r w:rsidRPr="00D339AA">
        <w:rPr>
          <w:rFonts w:ascii="Source Sans Pro" w:eastAsia="Times New Roman" w:hAnsi="Source Sans Pro" w:cs="Times New Roman"/>
          <w:b/>
          <w:bCs/>
          <w:sz w:val="27"/>
          <w:szCs w:val="27"/>
          <w:lang w:eastAsia="fr-FR"/>
        </w:rPr>
        <w:t>Un philosophe (</w:t>
      </w:r>
      <w:r w:rsidRPr="00D339AA">
        <w:rPr>
          <w:rFonts w:ascii="Source Sans Pro" w:eastAsia="Times New Roman" w:hAnsi="Source Sans Pro" w:cs="Times New Roman"/>
          <w:b/>
          <w:bCs/>
          <w:i/>
          <w:iCs/>
          <w:sz w:val="27"/>
          <w:szCs w:val="27"/>
          <w:lang w:eastAsia="fr-FR"/>
        </w:rPr>
        <w:t>Le Temps</w:t>
      </w:r>
      <w:r w:rsidRPr="00D339AA">
        <w:rPr>
          <w:rFonts w:ascii="Source Sans Pro" w:eastAsia="Times New Roman" w:hAnsi="Source Sans Pro" w:cs="Times New Roman"/>
          <w:b/>
          <w:bCs/>
          <w:sz w:val="27"/>
          <w:szCs w:val="27"/>
          <w:lang w:eastAsia="fr-FR"/>
        </w:rPr>
        <w:t>, 22 mai)</w:t>
      </w:r>
    </w:p>
    <w:p w:rsidR="00D339AA" w:rsidRPr="00D339AA" w:rsidRDefault="00D339AA" w:rsidP="00D339AA">
      <w:pPr>
        <w:jc w:val="right"/>
        <w:rPr>
          <w:rFonts w:ascii="Times New Roman" w:eastAsia="Times New Roman" w:hAnsi="Times New Roman" w:cs="Times New Roman"/>
          <w:szCs w:val="24"/>
          <w:lang w:eastAsia="fr-FR"/>
        </w:rPr>
      </w:pPr>
      <w:r w:rsidRPr="00D339AA">
        <w:rPr>
          <w:rFonts w:ascii="Times New Roman" w:eastAsia="Times New Roman" w:hAnsi="Times New Roman" w:cs="Times New Roman"/>
          <w:szCs w:val="24"/>
          <w:lang w:eastAsia="fr-FR"/>
        </w:rPr>
        <w:t>R. de Bury [Remy de Gourmont].</w:t>
      </w:r>
    </w:p>
    <w:p w:rsidR="00D339AA" w:rsidRPr="00D339AA" w:rsidRDefault="00D339AA" w:rsidP="00D339AA">
      <w:pPr>
        <w:rPr>
          <w:rFonts w:ascii="Verdana" w:eastAsia="Times New Roman" w:hAnsi="Verdana" w:cs="Times New Roman"/>
          <w:sz w:val="21"/>
          <w:szCs w:val="21"/>
          <w:lang w:eastAsia="fr-FR"/>
        </w:rPr>
      </w:pPr>
      <w:r w:rsidRPr="00D339AA">
        <w:rPr>
          <w:rFonts w:ascii="Verdana" w:eastAsia="Times New Roman" w:hAnsi="Verdana" w:cs="Times New Roman"/>
          <w:sz w:val="21"/>
          <w:szCs w:val="21"/>
          <w:lang w:eastAsia="fr-FR"/>
        </w:rPr>
        <w:t>Tome CXI, numéro 415, 1</w:t>
      </w:r>
      <w:r w:rsidRPr="00D339AA">
        <w:rPr>
          <w:rFonts w:ascii="Verdana" w:eastAsia="Times New Roman" w:hAnsi="Verdana" w:cs="Times New Roman"/>
          <w:sz w:val="16"/>
          <w:szCs w:val="16"/>
          <w:vertAlign w:val="superscript"/>
          <w:lang w:eastAsia="fr-FR"/>
        </w:rPr>
        <w:t>er</w:t>
      </w:r>
      <w:r w:rsidRPr="00D339AA">
        <w:rPr>
          <w:rFonts w:ascii="Verdana" w:eastAsia="Times New Roman" w:hAnsi="Verdana" w:cs="Times New Roman"/>
          <w:sz w:val="21"/>
          <w:szCs w:val="21"/>
          <w:lang w:eastAsia="fr-FR"/>
        </w:rPr>
        <w:t> juillet 1915, p. 523-529 [523-525].</w:t>
      </w:r>
    </w:p>
    <w:p w:rsidR="00D339AA" w:rsidRPr="00D339AA" w:rsidRDefault="007513E2" w:rsidP="00D339AA">
      <w:pPr>
        <w:spacing w:line="331" w:lineRule="atLeast"/>
        <w:rPr>
          <w:rFonts w:ascii="Times New Roman" w:eastAsia="Times New Roman" w:hAnsi="Times New Roman" w:cs="Times New Roman"/>
          <w:sz w:val="22"/>
          <w:lang w:eastAsia="fr-FR"/>
        </w:rPr>
      </w:pPr>
      <w:r>
        <w:rPr>
          <w:rFonts w:ascii="Times New Roman" w:eastAsia="Times New Roman" w:hAnsi="Times New Roman" w:cs="Times New Roman"/>
          <w:szCs w:val="24"/>
          <w:lang w:eastAsia="fr-FR"/>
        </w:rPr>
        <w:t>[…]</w:t>
      </w:r>
    </w:p>
    <w:p w:rsidR="00D339AA" w:rsidRPr="00D339AA" w:rsidRDefault="00D339AA" w:rsidP="00D339AA">
      <w:pPr>
        <w:spacing w:line="331" w:lineRule="atLeast"/>
        <w:rPr>
          <w:rFonts w:ascii="Times New Roman" w:eastAsia="Times New Roman" w:hAnsi="Times New Roman" w:cs="Times New Roman"/>
          <w:sz w:val="22"/>
          <w:lang w:eastAsia="fr-FR"/>
        </w:rPr>
      </w:pPr>
      <w:r w:rsidRPr="00D339AA">
        <w:rPr>
          <w:rFonts w:ascii="Times New Roman" w:eastAsia="Times New Roman" w:hAnsi="Times New Roman" w:cs="Times New Roman"/>
          <w:sz w:val="22"/>
          <w:lang w:eastAsia="fr-FR"/>
        </w:rPr>
        <w:t xml:space="preserve">L’excellent propriétaire campagnard s’était même muni, pour sa </w:t>
      </w:r>
      <w:del w:id="2" w:author="Marguerite-Marie Bordry" w:date="2019-02-13T11:46:00Z">
        <w:r w:rsidRPr="00D339AA" w:rsidDel="00CF12B0">
          <w:rPr>
            <w:rFonts w:ascii="Times New Roman" w:eastAsia="Times New Roman" w:hAnsi="Times New Roman" w:cs="Times New Roman"/>
            <w:sz w:val="22"/>
            <w:lang w:eastAsia="fr-FR"/>
          </w:rPr>
          <w:delText>roule</w:delText>
        </w:r>
      </w:del>
      <w:ins w:id="3" w:author="Marguerite-Marie Bordry" w:date="2019-02-13T11:46:00Z">
        <w:r w:rsidR="00CF12B0" w:rsidRPr="00D339AA">
          <w:rPr>
            <w:rFonts w:ascii="Times New Roman" w:eastAsia="Times New Roman" w:hAnsi="Times New Roman" w:cs="Times New Roman"/>
            <w:sz w:val="22"/>
            <w:lang w:eastAsia="fr-FR"/>
          </w:rPr>
          <w:t>rou</w:t>
        </w:r>
        <w:r w:rsidR="00CF12B0">
          <w:rPr>
            <w:rFonts w:ascii="Times New Roman" w:eastAsia="Times New Roman" w:hAnsi="Times New Roman" w:cs="Times New Roman"/>
            <w:sz w:val="22"/>
            <w:lang w:eastAsia="fr-FR"/>
          </w:rPr>
          <w:t>t</w:t>
        </w:r>
        <w:r w:rsidR="00CF12B0" w:rsidRPr="00D339AA">
          <w:rPr>
            <w:rFonts w:ascii="Times New Roman" w:eastAsia="Times New Roman" w:hAnsi="Times New Roman" w:cs="Times New Roman"/>
            <w:sz w:val="22"/>
            <w:lang w:eastAsia="fr-FR"/>
          </w:rPr>
          <w:t>e</w:t>
        </w:r>
      </w:ins>
      <w:r w:rsidRPr="00D339AA">
        <w:rPr>
          <w:rFonts w:ascii="Times New Roman" w:eastAsia="Times New Roman" w:hAnsi="Times New Roman" w:cs="Times New Roman"/>
          <w:sz w:val="22"/>
          <w:lang w:eastAsia="fr-FR"/>
        </w:rPr>
        <w:t>, d’un petit volume de poche contenant les tragédies de ce dernier poète, et tout d’abord son entretien avec le journaliste italien a eu pour objet une comparaison des </w:t>
      </w:r>
      <w:r w:rsidRPr="00D339AA">
        <w:rPr>
          <w:rFonts w:ascii="Times New Roman" w:eastAsia="Times New Roman" w:hAnsi="Times New Roman" w:cs="Times New Roman"/>
          <w:i/>
          <w:iCs/>
          <w:sz w:val="22"/>
          <w:lang w:eastAsia="fr-FR"/>
        </w:rPr>
        <w:t>Perses</w:t>
      </w:r>
      <w:r w:rsidRPr="00D339AA">
        <w:rPr>
          <w:rFonts w:ascii="Times New Roman" w:eastAsia="Times New Roman" w:hAnsi="Times New Roman" w:cs="Times New Roman"/>
          <w:sz w:val="22"/>
          <w:lang w:eastAsia="fr-FR"/>
        </w:rPr>
        <w:t> et du </w:t>
      </w:r>
      <w:r w:rsidRPr="00D339AA">
        <w:rPr>
          <w:rFonts w:ascii="Times New Roman" w:eastAsia="Times New Roman" w:hAnsi="Times New Roman" w:cs="Times New Roman"/>
          <w:i/>
          <w:iCs/>
          <w:sz w:val="22"/>
          <w:lang w:eastAsia="fr-FR"/>
        </w:rPr>
        <w:t>Prométhée enchaîné</w:t>
      </w:r>
      <w:r w:rsidRPr="00D339AA">
        <w:rPr>
          <w:rFonts w:ascii="Times New Roman" w:eastAsia="Times New Roman" w:hAnsi="Times New Roman" w:cs="Times New Roman"/>
          <w:sz w:val="22"/>
          <w:lang w:eastAsia="fr-FR"/>
        </w:rPr>
        <w:t>, avec probablement des intermèdes consacrés aux craintes de pluie pour le lendemain, ou à la qualité de lu récolte d’olives du mois passé. Mais bientôt M. </w:t>
      </w:r>
      <w:proofErr w:type="spellStart"/>
      <w:r w:rsidRPr="00D339AA">
        <w:rPr>
          <w:rFonts w:ascii="Times New Roman" w:eastAsia="Times New Roman" w:hAnsi="Times New Roman" w:cs="Times New Roman"/>
          <w:sz w:val="22"/>
          <w:lang w:eastAsia="fr-FR"/>
        </w:rPr>
        <w:t>Piermarini</w:t>
      </w:r>
      <w:proofErr w:type="spellEnd"/>
      <w:r w:rsidRPr="00D339AA">
        <w:rPr>
          <w:rFonts w:ascii="Times New Roman" w:eastAsia="Times New Roman" w:hAnsi="Times New Roman" w:cs="Times New Roman"/>
          <w:sz w:val="22"/>
          <w:lang w:eastAsia="fr-FR"/>
        </w:rPr>
        <w:t>, désormais bien certain d’avoir là devant soi un sage en même temps qu’un lettré, lui a naturellement demandé ce qu’il pensait de la guerre.</w:t>
      </w:r>
    </w:p>
    <w:p w:rsidR="00D339AA" w:rsidRPr="00D339AA" w:rsidRDefault="00D339AA" w:rsidP="00D339AA">
      <w:pPr>
        <w:spacing w:before="240" w:after="240" w:line="468" w:lineRule="atLeast"/>
        <w:jc w:val="center"/>
        <w:outlineLvl w:val="1"/>
        <w:rPr>
          <w:rFonts w:ascii="Source Sans Pro" w:eastAsia="Times New Roman" w:hAnsi="Source Sans Pro" w:cs="Times New Roman"/>
          <w:sz w:val="31"/>
          <w:szCs w:val="31"/>
          <w:lang w:eastAsia="fr-FR"/>
        </w:rPr>
      </w:pPr>
      <w:bookmarkStart w:id="4" w:name="_GoBack"/>
      <w:bookmarkEnd w:id="4"/>
    </w:p>
    <w:sectPr w:rsidR="00D339AA" w:rsidRPr="00D339A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7EB" w:rsidRDefault="008C17EB" w:rsidP="00D14FC2">
      <w:r>
        <w:separator/>
      </w:r>
    </w:p>
  </w:endnote>
  <w:endnote w:type="continuationSeparator" w:id="0">
    <w:p w:rsidR="008C17EB" w:rsidRDefault="008C17EB" w:rsidP="00D1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403310"/>
      <w:docPartObj>
        <w:docPartGallery w:val="Page Numbers (Bottom of Page)"/>
        <w:docPartUnique/>
      </w:docPartObj>
    </w:sdtPr>
    <w:sdtContent>
      <w:p w:rsidR="00D14FC2" w:rsidRDefault="00D14FC2">
        <w:pPr>
          <w:pStyle w:val="Pieddepage"/>
          <w:jc w:val="center"/>
        </w:pPr>
        <w:r>
          <w:fldChar w:fldCharType="begin"/>
        </w:r>
        <w:r>
          <w:instrText>PAGE   \* MERGEFORMAT</w:instrText>
        </w:r>
        <w:r>
          <w:fldChar w:fldCharType="separate"/>
        </w:r>
        <w:r>
          <w:t>2</w:t>
        </w:r>
        <w:r>
          <w:fldChar w:fldCharType="end"/>
        </w:r>
      </w:p>
    </w:sdtContent>
  </w:sdt>
  <w:p w:rsidR="00D14FC2" w:rsidRDefault="00D14F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7EB" w:rsidRDefault="008C17EB" w:rsidP="00D14FC2">
      <w:r>
        <w:separator/>
      </w:r>
    </w:p>
  </w:footnote>
  <w:footnote w:type="continuationSeparator" w:id="0">
    <w:p w:rsidR="008C17EB" w:rsidRDefault="008C17EB" w:rsidP="00D14FC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6A"/>
    <w:rsid w:val="000E0D62"/>
    <w:rsid w:val="002300EE"/>
    <w:rsid w:val="00322195"/>
    <w:rsid w:val="003927C8"/>
    <w:rsid w:val="0046516A"/>
    <w:rsid w:val="004B7539"/>
    <w:rsid w:val="004C4574"/>
    <w:rsid w:val="006F036E"/>
    <w:rsid w:val="007513E2"/>
    <w:rsid w:val="007611A0"/>
    <w:rsid w:val="008A39BB"/>
    <w:rsid w:val="008C17EB"/>
    <w:rsid w:val="00936D2A"/>
    <w:rsid w:val="009763FD"/>
    <w:rsid w:val="0099352F"/>
    <w:rsid w:val="009C2D4F"/>
    <w:rsid w:val="00AE7D16"/>
    <w:rsid w:val="00B42135"/>
    <w:rsid w:val="00BD29F1"/>
    <w:rsid w:val="00C45FDA"/>
    <w:rsid w:val="00CF12B0"/>
    <w:rsid w:val="00D059A4"/>
    <w:rsid w:val="00D14FC2"/>
    <w:rsid w:val="00D339AA"/>
    <w:rsid w:val="00DD5A23"/>
    <w:rsid w:val="00E41DE3"/>
    <w:rsid w:val="00E75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2908"/>
  <w15:chartTrackingRefBased/>
  <w15:docId w15:val="{176F58E0-CF40-4744-8B0F-F6C41CDD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4C4574"/>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D339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339A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574"/>
    <w:rPr>
      <w:rFonts w:ascii="Times New Roman" w:eastAsia="Times New Roman" w:hAnsi="Times New Roman" w:cs="Times New Roman"/>
      <w:b/>
      <w:bCs/>
      <w:kern w:val="36"/>
      <w:sz w:val="48"/>
      <w:szCs w:val="48"/>
      <w:lang w:eastAsia="fr-FR"/>
    </w:rPr>
  </w:style>
  <w:style w:type="character" w:customStyle="1" w:styleId="date">
    <w:name w:val="date"/>
    <w:basedOn w:val="Policepardfaut"/>
    <w:rsid w:val="004C4574"/>
  </w:style>
  <w:style w:type="character" w:customStyle="1" w:styleId="Titre2Car">
    <w:name w:val="Titre 2 Car"/>
    <w:basedOn w:val="Policepardfaut"/>
    <w:link w:val="Titre2"/>
    <w:uiPriority w:val="9"/>
    <w:semiHidden/>
    <w:rsid w:val="00D339A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339AA"/>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D14FC2"/>
    <w:pPr>
      <w:tabs>
        <w:tab w:val="center" w:pos="4536"/>
        <w:tab w:val="right" w:pos="9072"/>
      </w:tabs>
    </w:pPr>
  </w:style>
  <w:style w:type="character" w:customStyle="1" w:styleId="En-tteCar">
    <w:name w:val="En-tête Car"/>
    <w:basedOn w:val="Policepardfaut"/>
    <w:link w:val="En-tte"/>
    <w:uiPriority w:val="99"/>
    <w:rsid w:val="00D14FC2"/>
    <w:rPr>
      <w:rFonts w:ascii="Garamond" w:hAnsi="Garamond"/>
      <w:sz w:val="24"/>
    </w:rPr>
  </w:style>
  <w:style w:type="paragraph" w:styleId="Pieddepage">
    <w:name w:val="footer"/>
    <w:basedOn w:val="Normal"/>
    <w:link w:val="PieddepageCar"/>
    <w:uiPriority w:val="99"/>
    <w:unhideWhenUsed/>
    <w:rsid w:val="00D14FC2"/>
    <w:pPr>
      <w:tabs>
        <w:tab w:val="center" w:pos="4536"/>
        <w:tab w:val="right" w:pos="9072"/>
      </w:tabs>
    </w:pPr>
  </w:style>
  <w:style w:type="character" w:customStyle="1" w:styleId="PieddepageCar">
    <w:name w:val="Pied de page Car"/>
    <w:basedOn w:val="Policepardfaut"/>
    <w:link w:val="Pieddepage"/>
    <w:uiPriority w:val="99"/>
    <w:rsid w:val="00D14FC2"/>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90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257">
          <w:marLeft w:val="3402"/>
          <w:marRight w:val="0"/>
          <w:marTop w:val="0"/>
          <w:marBottom w:val="0"/>
          <w:divBdr>
            <w:top w:val="none" w:sz="0" w:space="0" w:color="auto"/>
            <w:left w:val="none" w:sz="0" w:space="0" w:color="auto"/>
            <w:bottom w:val="none" w:sz="0" w:space="0" w:color="auto"/>
            <w:right w:val="none" w:sz="0" w:space="0" w:color="auto"/>
          </w:divBdr>
        </w:div>
        <w:div w:id="1176461885">
          <w:marLeft w:val="3402"/>
          <w:marRight w:val="0"/>
          <w:marTop w:val="0"/>
          <w:marBottom w:val="0"/>
          <w:divBdr>
            <w:top w:val="none" w:sz="0" w:space="0" w:color="auto"/>
            <w:left w:val="none" w:sz="0" w:space="0" w:color="auto"/>
            <w:bottom w:val="none" w:sz="0" w:space="0" w:color="auto"/>
            <w:right w:val="none" w:sz="0" w:space="0" w:color="auto"/>
          </w:divBdr>
        </w:div>
        <w:div w:id="148539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85405">
          <w:marLeft w:val="3402"/>
          <w:marRight w:val="0"/>
          <w:marTop w:val="0"/>
          <w:marBottom w:val="0"/>
          <w:divBdr>
            <w:top w:val="none" w:sz="0" w:space="0" w:color="auto"/>
            <w:left w:val="none" w:sz="0" w:space="0" w:color="auto"/>
            <w:bottom w:val="none" w:sz="0" w:space="0" w:color="auto"/>
            <w:right w:val="none" w:sz="0" w:space="0" w:color="auto"/>
          </w:divBdr>
        </w:div>
        <w:div w:id="840238816">
          <w:marLeft w:val="3402"/>
          <w:marRight w:val="0"/>
          <w:marTop w:val="0"/>
          <w:marBottom w:val="0"/>
          <w:divBdr>
            <w:top w:val="none" w:sz="0" w:space="0" w:color="auto"/>
            <w:left w:val="none" w:sz="0" w:space="0" w:color="auto"/>
            <w:bottom w:val="none" w:sz="0" w:space="0" w:color="auto"/>
            <w:right w:val="none" w:sz="0" w:space="0" w:color="auto"/>
          </w:divBdr>
        </w:div>
        <w:div w:id="1479610474">
          <w:marLeft w:val="3402"/>
          <w:marRight w:val="0"/>
          <w:marTop w:val="0"/>
          <w:marBottom w:val="0"/>
          <w:divBdr>
            <w:top w:val="none" w:sz="0" w:space="0" w:color="auto"/>
            <w:left w:val="none" w:sz="0" w:space="0" w:color="auto"/>
            <w:bottom w:val="none" w:sz="0" w:space="0" w:color="auto"/>
            <w:right w:val="none" w:sz="0" w:space="0" w:color="auto"/>
          </w:divBdr>
        </w:div>
        <w:div w:id="86182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204269">
          <w:marLeft w:val="3402"/>
          <w:marRight w:val="0"/>
          <w:marTop w:val="0"/>
          <w:marBottom w:val="0"/>
          <w:divBdr>
            <w:top w:val="none" w:sz="0" w:space="0" w:color="auto"/>
            <w:left w:val="none" w:sz="0" w:space="0" w:color="auto"/>
            <w:bottom w:val="none" w:sz="0" w:space="0" w:color="auto"/>
            <w:right w:val="none" w:sz="0" w:space="0" w:color="auto"/>
          </w:divBdr>
        </w:div>
        <w:div w:id="184820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175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79185113">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307">
          <w:marLeft w:val="3402"/>
          <w:marRight w:val="0"/>
          <w:marTop w:val="0"/>
          <w:marBottom w:val="0"/>
          <w:divBdr>
            <w:top w:val="none" w:sz="0" w:space="0" w:color="auto"/>
            <w:left w:val="none" w:sz="0" w:space="0" w:color="auto"/>
            <w:bottom w:val="none" w:sz="0" w:space="0" w:color="auto"/>
            <w:right w:val="none" w:sz="0" w:space="0" w:color="auto"/>
          </w:divBdr>
        </w:div>
        <w:div w:id="193806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13141">
          <w:marLeft w:val="3402"/>
          <w:marRight w:val="0"/>
          <w:marTop w:val="0"/>
          <w:marBottom w:val="0"/>
          <w:divBdr>
            <w:top w:val="none" w:sz="0" w:space="0" w:color="auto"/>
            <w:left w:val="none" w:sz="0" w:space="0" w:color="auto"/>
            <w:bottom w:val="none" w:sz="0" w:space="0" w:color="auto"/>
            <w:right w:val="none" w:sz="0" w:space="0" w:color="auto"/>
          </w:divBdr>
        </w:div>
        <w:div w:id="1969041752">
          <w:marLeft w:val="3402"/>
          <w:marRight w:val="0"/>
          <w:marTop w:val="0"/>
          <w:marBottom w:val="0"/>
          <w:divBdr>
            <w:top w:val="none" w:sz="0" w:space="0" w:color="auto"/>
            <w:left w:val="none" w:sz="0" w:space="0" w:color="auto"/>
            <w:bottom w:val="none" w:sz="0" w:space="0" w:color="auto"/>
            <w:right w:val="none" w:sz="0" w:space="0" w:color="auto"/>
          </w:divBdr>
        </w:div>
        <w:div w:id="55385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85021">
          <w:marLeft w:val="3402"/>
          <w:marRight w:val="0"/>
          <w:marTop w:val="0"/>
          <w:marBottom w:val="0"/>
          <w:divBdr>
            <w:top w:val="none" w:sz="0" w:space="0" w:color="auto"/>
            <w:left w:val="none" w:sz="0" w:space="0" w:color="auto"/>
            <w:bottom w:val="none" w:sz="0" w:space="0" w:color="auto"/>
            <w:right w:val="none" w:sz="0" w:space="0" w:color="auto"/>
          </w:divBdr>
        </w:div>
        <w:div w:id="102887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8761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45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4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5553">
          <w:blockQuote w:val="1"/>
          <w:marLeft w:val="720"/>
          <w:marRight w:val="720"/>
          <w:marTop w:val="100"/>
          <w:marBottom w:val="100"/>
          <w:divBdr>
            <w:top w:val="none" w:sz="0" w:space="0" w:color="auto"/>
            <w:left w:val="none" w:sz="0" w:space="0" w:color="auto"/>
            <w:bottom w:val="none" w:sz="0" w:space="0" w:color="auto"/>
            <w:right w:val="none" w:sz="0" w:space="0" w:color="auto"/>
          </w:divBdr>
        </w:div>
        <w:div w:id="624851647">
          <w:marLeft w:val="3402"/>
          <w:marRight w:val="0"/>
          <w:marTop w:val="0"/>
          <w:marBottom w:val="0"/>
          <w:divBdr>
            <w:top w:val="none" w:sz="0" w:space="0" w:color="auto"/>
            <w:left w:val="none" w:sz="0" w:space="0" w:color="auto"/>
            <w:bottom w:val="none" w:sz="0" w:space="0" w:color="auto"/>
            <w:right w:val="none" w:sz="0" w:space="0" w:color="auto"/>
          </w:divBdr>
        </w:div>
        <w:div w:id="664817767">
          <w:marLeft w:val="3402"/>
          <w:marRight w:val="0"/>
          <w:marTop w:val="0"/>
          <w:marBottom w:val="0"/>
          <w:divBdr>
            <w:top w:val="none" w:sz="0" w:space="0" w:color="auto"/>
            <w:left w:val="none" w:sz="0" w:space="0" w:color="auto"/>
            <w:bottom w:val="none" w:sz="0" w:space="0" w:color="auto"/>
            <w:right w:val="none" w:sz="0" w:space="0" w:color="auto"/>
          </w:divBdr>
        </w:div>
        <w:div w:id="656689206">
          <w:marLeft w:val="3402"/>
          <w:marRight w:val="0"/>
          <w:marTop w:val="0"/>
          <w:marBottom w:val="0"/>
          <w:divBdr>
            <w:top w:val="none" w:sz="0" w:space="0" w:color="auto"/>
            <w:left w:val="none" w:sz="0" w:space="0" w:color="auto"/>
            <w:bottom w:val="none" w:sz="0" w:space="0" w:color="auto"/>
            <w:right w:val="none" w:sz="0" w:space="0" w:color="auto"/>
          </w:divBdr>
        </w:div>
        <w:div w:id="1714575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3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66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48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51997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787871">
          <w:marLeft w:val="3402"/>
          <w:marRight w:val="0"/>
          <w:marTop w:val="0"/>
          <w:marBottom w:val="0"/>
          <w:divBdr>
            <w:top w:val="none" w:sz="0" w:space="0" w:color="auto"/>
            <w:left w:val="none" w:sz="0" w:space="0" w:color="auto"/>
            <w:bottom w:val="none" w:sz="0" w:space="0" w:color="auto"/>
            <w:right w:val="none" w:sz="0" w:space="0" w:color="auto"/>
          </w:divBdr>
        </w:div>
        <w:div w:id="503087000">
          <w:blockQuote w:val="1"/>
          <w:marLeft w:val="720"/>
          <w:marRight w:val="720"/>
          <w:marTop w:val="100"/>
          <w:marBottom w:val="100"/>
          <w:divBdr>
            <w:top w:val="none" w:sz="0" w:space="0" w:color="auto"/>
            <w:left w:val="none" w:sz="0" w:space="0" w:color="auto"/>
            <w:bottom w:val="none" w:sz="0" w:space="0" w:color="auto"/>
            <w:right w:val="none" w:sz="0" w:space="0" w:color="auto"/>
          </w:divBdr>
        </w:div>
        <w:div w:id="30967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418249">
          <w:marLeft w:val="3402"/>
          <w:marRight w:val="0"/>
          <w:marTop w:val="0"/>
          <w:marBottom w:val="0"/>
          <w:divBdr>
            <w:top w:val="none" w:sz="0" w:space="0" w:color="auto"/>
            <w:left w:val="none" w:sz="0" w:space="0" w:color="auto"/>
            <w:bottom w:val="none" w:sz="0" w:space="0" w:color="auto"/>
            <w:right w:val="none" w:sz="0" w:space="0" w:color="auto"/>
          </w:divBdr>
        </w:div>
        <w:div w:id="330454202">
          <w:marLeft w:val="3402"/>
          <w:marRight w:val="0"/>
          <w:marTop w:val="0"/>
          <w:marBottom w:val="0"/>
          <w:divBdr>
            <w:top w:val="none" w:sz="0" w:space="0" w:color="auto"/>
            <w:left w:val="none" w:sz="0" w:space="0" w:color="auto"/>
            <w:bottom w:val="none" w:sz="0" w:space="0" w:color="auto"/>
            <w:right w:val="none" w:sz="0" w:space="0" w:color="auto"/>
          </w:divBdr>
        </w:div>
        <w:div w:id="1957517313">
          <w:marLeft w:val="3402"/>
          <w:marRight w:val="0"/>
          <w:marTop w:val="0"/>
          <w:marBottom w:val="0"/>
          <w:divBdr>
            <w:top w:val="none" w:sz="0" w:space="0" w:color="auto"/>
            <w:left w:val="none" w:sz="0" w:space="0" w:color="auto"/>
            <w:bottom w:val="none" w:sz="0" w:space="0" w:color="auto"/>
            <w:right w:val="none" w:sz="0" w:space="0" w:color="auto"/>
          </w:divBdr>
        </w:div>
        <w:div w:id="121261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52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07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9612">
          <w:blockQuote w:val="1"/>
          <w:marLeft w:val="720"/>
          <w:marRight w:val="720"/>
          <w:marTop w:val="100"/>
          <w:marBottom w:val="100"/>
          <w:divBdr>
            <w:top w:val="none" w:sz="0" w:space="0" w:color="auto"/>
            <w:left w:val="none" w:sz="0" w:space="0" w:color="auto"/>
            <w:bottom w:val="none" w:sz="0" w:space="0" w:color="auto"/>
            <w:right w:val="none" w:sz="0" w:space="0" w:color="auto"/>
          </w:divBdr>
        </w:div>
        <w:div w:id="464662761">
          <w:marLeft w:val="3402"/>
          <w:marRight w:val="0"/>
          <w:marTop w:val="0"/>
          <w:marBottom w:val="0"/>
          <w:divBdr>
            <w:top w:val="none" w:sz="0" w:space="0" w:color="auto"/>
            <w:left w:val="none" w:sz="0" w:space="0" w:color="auto"/>
            <w:bottom w:val="none" w:sz="0" w:space="0" w:color="auto"/>
            <w:right w:val="none" w:sz="0" w:space="0" w:color="auto"/>
          </w:divBdr>
        </w:div>
        <w:div w:id="2041513078">
          <w:marLeft w:val="3402"/>
          <w:marRight w:val="0"/>
          <w:marTop w:val="0"/>
          <w:marBottom w:val="0"/>
          <w:divBdr>
            <w:top w:val="none" w:sz="0" w:space="0" w:color="auto"/>
            <w:left w:val="none" w:sz="0" w:space="0" w:color="auto"/>
            <w:bottom w:val="none" w:sz="0" w:space="0" w:color="auto"/>
            <w:right w:val="none" w:sz="0" w:space="0" w:color="auto"/>
          </w:divBdr>
        </w:div>
        <w:div w:id="70066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06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4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46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984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5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95956661">
          <w:marLeft w:val="3402"/>
          <w:marRight w:val="0"/>
          <w:marTop w:val="0"/>
          <w:marBottom w:val="0"/>
          <w:divBdr>
            <w:top w:val="none" w:sz="0" w:space="0" w:color="auto"/>
            <w:left w:val="none" w:sz="0" w:space="0" w:color="auto"/>
            <w:bottom w:val="none" w:sz="0" w:space="0" w:color="auto"/>
            <w:right w:val="none" w:sz="0" w:space="0" w:color="auto"/>
          </w:divBdr>
        </w:div>
        <w:div w:id="211893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488730">
      <w:bodyDiv w:val="1"/>
      <w:marLeft w:val="0"/>
      <w:marRight w:val="0"/>
      <w:marTop w:val="0"/>
      <w:marBottom w:val="0"/>
      <w:divBdr>
        <w:top w:val="none" w:sz="0" w:space="0" w:color="auto"/>
        <w:left w:val="none" w:sz="0" w:space="0" w:color="auto"/>
        <w:bottom w:val="none" w:sz="0" w:space="0" w:color="auto"/>
        <w:right w:val="none" w:sz="0" w:space="0" w:color="auto"/>
      </w:divBdr>
      <w:divsChild>
        <w:div w:id="13946414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330</Words>
  <Characters>1821</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25</cp:revision>
  <dcterms:created xsi:type="dcterms:W3CDTF">2019-02-13T10:39:00Z</dcterms:created>
  <dcterms:modified xsi:type="dcterms:W3CDTF">2019-02-13T10:50:00Z</dcterms:modified>
</cp:coreProperties>
</file>