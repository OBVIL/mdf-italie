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D2A" w:rsidRDefault="00831EE8" w:rsidP="00831EE8">
      <w:pPr>
        <w:jc w:val="center"/>
      </w:pPr>
      <w:bookmarkStart w:id="0" w:name="_Hlk979171"/>
      <w:bookmarkStart w:id="1" w:name="_GoBack"/>
      <w:r>
        <w:t xml:space="preserve">Relecture </w:t>
      </w:r>
      <w:r>
        <w:rPr>
          <w:i/>
        </w:rPr>
        <w:t xml:space="preserve">Mercure de France – </w:t>
      </w:r>
      <w:r>
        <w:t>Italie</w:t>
      </w:r>
    </w:p>
    <w:p w:rsidR="00831EE8" w:rsidRDefault="00831EE8" w:rsidP="00831EE8">
      <w:pPr>
        <w:jc w:val="center"/>
      </w:pPr>
      <w:r>
        <w:t>Année 1916</w:t>
      </w:r>
    </w:p>
    <w:bookmarkEnd w:id="0"/>
    <w:bookmarkEnd w:id="1"/>
    <w:p w:rsidR="00831EE8" w:rsidRDefault="00831EE8" w:rsidP="000D7E47"/>
    <w:p w:rsidR="000D7E47" w:rsidRPr="000D7E47" w:rsidRDefault="000D7E47" w:rsidP="000D7E47">
      <w:pPr>
        <w:shd w:val="clear" w:color="auto" w:fill="F3F2EC"/>
        <w:jc w:val="center"/>
        <w:rPr>
          <w:rFonts w:ascii="Georgia" w:eastAsia="Times New Roman" w:hAnsi="Georgia" w:cs="Times New Roman"/>
          <w:color w:val="161616"/>
          <w:szCs w:val="24"/>
          <w:lang w:eastAsia="fr-FR"/>
        </w:rPr>
      </w:pPr>
      <w:r w:rsidRPr="000D7E47">
        <w:rPr>
          <w:rFonts w:ascii="Georgia" w:eastAsia="Times New Roman" w:hAnsi="Georgia" w:cs="Times New Roman"/>
          <w:color w:val="161616"/>
          <w:szCs w:val="24"/>
          <w:lang w:eastAsia="fr-FR"/>
        </w:rPr>
        <w:t>1916</w:t>
      </w:r>
    </w:p>
    <w:p w:rsidR="000D7E47" w:rsidRPr="000D7E47" w:rsidRDefault="000D7E47" w:rsidP="000D7E47">
      <w:pPr>
        <w:shd w:val="clear" w:color="auto" w:fill="F3F2EC"/>
        <w:spacing w:before="240" w:after="240" w:line="414" w:lineRule="atLeast"/>
        <w:jc w:val="center"/>
        <w:outlineLvl w:val="0"/>
        <w:rPr>
          <w:rFonts w:ascii="Georgia" w:eastAsia="Times New Roman" w:hAnsi="Georgia" w:cs="Times New Roman"/>
          <w:color w:val="161616"/>
          <w:kern w:val="36"/>
          <w:sz w:val="36"/>
          <w:szCs w:val="36"/>
          <w:lang w:eastAsia="fr-FR"/>
        </w:rPr>
      </w:pPr>
      <w:r w:rsidRPr="000D7E47">
        <w:rPr>
          <w:rFonts w:ascii="Georgia" w:eastAsia="Times New Roman" w:hAnsi="Georgia" w:cs="Times New Roman"/>
          <w:color w:val="161616"/>
          <w:kern w:val="36"/>
          <w:sz w:val="36"/>
          <w:szCs w:val="36"/>
          <w:lang w:eastAsia="fr-FR"/>
        </w:rPr>
        <w:t>Articles du </w:t>
      </w:r>
      <w:r w:rsidRPr="000D7E47">
        <w:rPr>
          <w:rFonts w:ascii="Georgia" w:eastAsia="Times New Roman" w:hAnsi="Georgia" w:cs="Times New Roman"/>
          <w:i/>
          <w:iCs/>
          <w:color w:val="161616"/>
          <w:kern w:val="36"/>
          <w:sz w:val="36"/>
          <w:szCs w:val="36"/>
          <w:lang w:eastAsia="fr-FR"/>
        </w:rPr>
        <w:t>Mercure de France</w:t>
      </w:r>
      <w:r w:rsidRPr="000D7E47">
        <w:rPr>
          <w:rFonts w:ascii="Georgia" w:eastAsia="Times New Roman" w:hAnsi="Georgia" w:cs="Times New Roman"/>
          <w:color w:val="161616"/>
          <w:kern w:val="36"/>
          <w:sz w:val="36"/>
          <w:szCs w:val="36"/>
          <w:lang w:eastAsia="fr-FR"/>
        </w:rPr>
        <w:t>, année 1916</w:t>
      </w:r>
    </w:p>
    <w:p w:rsidR="000D7E47" w:rsidRPr="000D7E47" w:rsidRDefault="000D7E47" w:rsidP="000D7E47">
      <w:pPr>
        <w:spacing w:before="240" w:after="240" w:line="468" w:lineRule="atLeast"/>
        <w:jc w:val="center"/>
        <w:outlineLvl w:val="1"/>
        <w:rPr>
          <w:rFonts w:ascii="Source Sans Pro" w:eastAsia="Times New Roman" w:hAnsi="Source Sans Pro" w:cs="Times New Roman"/>
          <w:sz w:val="31"/>
          <w:szCs w:val="31"/>
          <w:lang w:eastAsia="fr-FR"/>
        </w:rPr>
      </w:pPr>
      <w:r w:rsidRPr="000D7E47">
        <w:rPr>
          <w:rFonts w:ascii="Source Sans Pro" w:eastAsia="Times New Roman" w:hAnsi="Source Sans Pro" w:cs="Times New Roman"/>
          <w:sz w:val="31"/>
          <w:szCs w:val="31"/>
          <w:lang w:eastAsia="fr-FR"/>
        </w:rPr>
        <w:t>Tome CXIV, numéro 428, 16 avril 1916</w:t>
      </w:r>
    </w:p>
    <w:p w:rsidR="000D7E47" w:rsidRPr="000D7E47" w:rsidRDefault="000D7E47" w:rsidP="000D7E47">
      <w:pPr>
        <w:spacing w:before="240" w:after="240"/>
        <w:jc w:val="left"/>
        <w:outlineLvl w:val="2"/>
        <w:rPr>
          <w:rFonts w:ascii="Source Sans Pro" w:eastAsia="Times New Roman" w:hAnsi="Source Sans Pro" w:cs="Times New Roman"/>
          <w:b/>
          <w:bCs/>
          <w:sz w:val="27"/>
          <w:szCs w:val="27"/>
          <w:lang w:eastAsia="fr-FR"/>
        </w:rPr>
      </w:pPr>
      <w:r w:rsidRPr="000D7E47">
        <w:rPr>
          <w:rFonts w:ascii="Source Sans Pro" w:eastAsia="Times New Roman" w:hAnsi="Source Sans Pro" w:cs="Times New Roman"/>
          <w:b/>
          <w:bCs/>
          <w:sz w:val="27"/>
          <w:szCs w:val="27"/>
          <w:lang w:eastAsia="fr-FR"/>
        </w:rPr>
        <w:t>Échos. </w:t>
      </w:r>
      <w:r w:rsidRPr="000D7E47">
        <w:rPr>
          <w:rFonts w:ascii="Source Sans Pro" w:eastAsia="Times New Roman" w:hAnsi="Source Sans Pro" w:cs="Times New Roman"/>
          <w:b/>
          <w:bCs/>
          <w:sz w:val="17"/>
          <w:szCs w:val="17"/>
          <w:lang w:eastAsia="fr-FR"/>
        </w:rPr>
        <w:br/>
      </w:r>
      <w:r w:rsidRPr="000D7E47">
        <w:rPr>
          <w:rFonts w:ascii="Source Sans Pro" w:eastAsia="Times New Roman" w:hAnsi="Source Sans Pro" w:cs="Times New Roman"/>
          <w:b/>
          <w:bCs/>
          <w:sz w:val="27"/>
          <w:szCs w:val="27"/>
          <w:lang w:eastAsia="fr-FR"/>
        </w:rPr>
        <w:t>Le Théâtre à Bruxelles</w:t>
      </w:r>
    </w:p>
    <w:p w:rsidR="000D7E47" w:rsidRPr="000D7E47" w:rsidRDefault="000D7E47" w:rsidP="000D7E47">
      <w:pPr>
        <w:jc w:val="right"/>
        <w:rPr>
          <w:rFonts w:ascii="Times New Roman" w:eastAsia="Times New Roman" w:hAnsi="Times New Roman" w:cs="Times New Roman"/>
          <w:szCs w:val="24"/>
          <w:lang w:eastAsia="fr-FR"/>
        </w:rPr>
      </w:pPr>
      <w:r w:rsidRPr="000D7E47">
        <w:rPr>
          <w:rFonts w:ascii="Times New Roman" w:eastAsia="Times New Roman" w:hAnsi="Times New Roman" w:cs="Times New Roman"/>
          <w:szCs w:val="24"/>
          <w:lang w:eastAsia="fr-FR"/>
        </w:rPr>
        <w:t>Mercure.</w:t>
      </w:r>
    </w:p>
    <w:p w:rsidR="000D7E47" w:rsidRPr="000D7E47" w:rsidRDefault="000D7E47" w:rsidP="000D7E47">
      <w:pPr>
        <w:rPr>
          <w:rFonts w:ascii="Verdana" w:eastAsia="Times New Roman" w:hAnsi="Verdana" w:cs="Times New Roman"/>
          <w:sz w:val="21"/>
          <w:szCs w:val="21"/>
          <w:lang w:eastAsia="fr-FR"/>
        </w:rPr>
      </w:pPr>
      <w:r w:rsidRPr="000D7E47">
        <w:rPr>
          <w:rFonts w:ascii="Verdana" w:eastAsia="Times New Roman" w:hAnsi="Verdana" w:cs="Times New Roman"/>
          <w:sz w:val="21"/>
          <w:szCs w:val="21"/>
          <w:lang w:eastAsia="fr-FR"/>
        </w:rPr>
        <w:t>Tome CXIV, numéro 428, 16 avril 1916, p. 760-768 [768].</w:t>
      </w:r>
    </w:p>
    <w:p w:rsidR="000D7E47" w:rsidRPr="000D7E47" w:rsidRDefault="000D7E47" w:rsidP="000D7E47">
      <w:pPr>
        <w:spacing w:line="360" w:lineRule="atLeast"/>
        <w:rPr>
          <w:rFonts w:ascii="Times New Roman" w:eastAsia="Times New Roman" w:hAnsi="Times New Roman" w:cs="Times New Roman"/>
          <w:szCs w:val="24"/>
          <w:lang w:eastAsia="fr-FR"/>
        </w:rPr>
      </w:pPr>
      <w:r w:rsidRPr="000D7E47">
        <w:rPr>
          <w:rFonts w:ascii="Times New Roman" w:eastAsia="Times New Roman" w:hAnsi="Times New Roman" w:cs="Times New Roman"/>
          <w:szCs w:val="24"/>
          <w:lang w:eastAsia="fr-FR"/>
        </w:rPr>
        <w:t>Un rédacteur de la revue italienne la </w:t>
      </w:r>
      <w:proofErr w:type="spellStart"/>
      <w:r w:rsidRPr="000D7E47">
        <w:rPr>
          <w:rFonts w:ascii="Times New Roman" w:eastAsia="Times New Roman" w:hAnsi="Times New Roman" w:cs="Times New Roman"/>
          <w:i/>
          <w:iCs/>
          <w:szCs w:val="24"/>
          <w:lang w:eastAsia="fr-FR"/>
        </w:rPr>
        <w:t>Riforma</w:t>
      </w:r>
      <w:proofErr w:type="spellEnd"/>
      <w:r w:rsidRPr="000D7E47">
        <w:rPr>
          <w:rFonts w:ascii="Times New Roman" w:eastAsia="Times New Roman" w:hAnsi="Times New Roman" w:cs="Times New Roman"/>
          <w:i/>
          <w:iCs/>
          <w:szCs w:val="24"/>
          <w:lang w:eastAsia="fr-FR"/>
        </w:rPr>
        <w:t xml:space="preserve"> </w:t>
      </w:r>
      <w:proofErr w:type="spellStart"/>
      <w:r w:rsidRPr="000D7E47">
        <w:rPr>
          <w:rFonts w:ascii="Times New Roman" w:eastAsia="Times New Roman" w:hAnsi="Times New Roman" w:cs="Times New Roman"/>
          <w:i/>
          <w:iCs/>
          <w:szCs w:val="24"/>
          <w:lang w:eastAsia="fr-FR"/>
        </w:rPr>
        <w:t>teatrale</w:t>
      </w:r>
      <w:proofErr w:type="spellEnd"/>
      <w:r w:rsidRPr="000D7E47">
        <w:rPr>
          <w:rFonts w:ascii="Times New Roman" w:eastAsia="Times New Roman" w:hAnsi="Times New Roman" w:cs="Times New Roman"/>
          <w:szCs w:val="24"/>
          <w:lang w:eastAsia="fr-FR"/>
        </w:rPr>
        <w:t> a obtenu d’un jeune artiste belge des détails curieux sur le théâtre à Bruxelles pendant l’occupation allemande.</w:t>
      </w:r>
    </w:p>
    <w:p w:rsidR="000D7E47" w:rsidRPr="000D7E47" w:rsidRDefault="000D7E47" w:rsidP="000D7E47">
      <w:pPr>
        <w:spacing w:line="360" w:lineRule="atLeast"/>
        <w:rPr>
          <w:rFonts w:ascii="Times New Roman" w:eastAsia="Times New Roman" w:hAnsi="Times New Roman" w:cs="Times New Roman"/>
          <w:szCs w:val="24"/>
          <w:lang w:eastAsia="fr-FR"/>
        </w:rPr>
      </w:pPr>
      <w:r w:rsidRPr="000D7E47">
        <w:rPr>
          <w:rFonts w:ascii="Times New Roman" w:eastAsia="Times New Roman" w:hAnsi="Times New Roman" w:cs="Times New Roman"/>
          <w:szCs w:val="24"/>
          <w:lang w:eastAsia="fr-FR"/>
        </w:rPr>
        <w:t>Il y eut plusieurs tentatives faites pour rouvrir le théâtre de la Monnaie. La première fois, ce fut Weingartner qui vint avec l’orchestre « Philharmonique » de Berlin. On s’attendait à un gros succès, car toutes les places avaient été louées d’avance. Or, à l’exception du personnel de service, personne ne vint. De riches Bruxellois avaient acheté tous les billets pour faire le vide.</w:t>
      </w:r>
    </w:p>
    <w:p w:rsidR="000D7E47" w:rsidRPr="000D7E47" w:rsidRDefault="000D7E47" w:rsidP="000D7E47">
      <w:pPr>
        <w:spacing w:line="360" w:lineRule="atLeast"/>
        <w:rPr>
          <w:rFonts w:ascii="Times New Roman" w:eastAsia="Times New Roman" w:hAnsi="Times New Roman" w:cs="Times New Roman"/>
          <w:szCs w:val="24"/>
          <w:lang w:eastAsia="fr-FR"/>
        </w:rPr>
      </w:pPr>
      <w:r w:rsidRPr="000D7E47">
        <w:rPr>
          <w:rFonts w:ascii="Times New Roman" w:eastAsia="Times New Roman" w:hAnsi="Times New Roman" w:cs="Times New Roman"/>
          <w:szCs w:val="24"/>
          <w:lang w:eastAsia="fr-FR"/>
        </w:rPr>
        <w:t xml:space="preserve">Un autre jour, on annonça un concert donné par Fritz von </w:t>
      </w:r>
      <w:proofErr w:type="spellStart"/>
      <w:r w:rsidRPr="000D7E47">
        <w:rPr>
          <w:rFonts w:ascii="Times New Roman" w:eastAsia="Times New Roman" w:hAnsi="Times New Roman" w:cs="Times New Roman"/>
          <w:szCs w:val="24"/>
          <w:lang w:eastAsia="fr-FR"/>
        </w:rPr>
        <w:t>Steinhach</w:t>
      </w:r>
      <w:proofErr w:type="spellEnd"/>
      <w:r w:rsidRPr="000D7E47">
        <w:rPr>
          <w:rFonts w:ascii="Times New Roman" w:eastAsia="Times New Roman" w:hAnsi="Times New Roman" w:cs="Times New Roman"/>
          <w:szCs w:val="24"/>
          <w:lang w:eastAsia="fr-FR"/>
        </w:rPr>
        <w:t xml:space="preserve"> et son orchestre de Cologne. Cette fois, les Allemands avaient pris </w:t>
      </w:r>
      <w:del w:id="2" w:author="Marguerite-Marie Bordry" w:date="2019-02-13T18:45:00Z">
        <w:r w:rsidRPr="000D7E47" w:rsidDel="00334800">
          <w:rPr>
            <w:rFonts w:ascii="Times New Roman" w:eastAsia="Times New Roman" w:hAnsi="Times New Roman" w:cs="Times New Roman"/>
            <w:szCs w:val="24"/>
            <w:lang w:eastAsia="fr-FR"/>
          </w:rPr>
          <w:delText>leur précautions</w:delText>
        </w:r>
      </w:del>
      <w:ins w:id="3" w:author="Marguerite-Marie Bordry" w:date="2019-02-13T18:45:00Z">
        <w:r w:rsidR="00334800" w:rsidRPr="000D7E47">
          <w:rPr>
            <w:rFonts w:ascii="Times New Roman" w:eastAsia="Times New Roman" w:hAnsi="Times New Roman" w:cs="Times New Roman"/>
            <w:szCs w:val="24"/>
            <w:lang w:eastAsia="fr-FR"/>
          </w:rPr>
          <w:t>leurs précautions</w:t>
        </w:r>
      </w:ins>
      <w:r w:rsidRPr="000D7E47">
        <w:rPr>
          <w:rFonts w:ascii="Times New Roman" w:eastAsia="Times New Roman" w:hAnsi="Times New Roman" w:cs="Times New Roman"/>
          <w:szCs w:val="24"/>
          <w:lang w:eastAsia="fr-FR"/>
        </w:rPr>
        <w:t>. Quand ils constatèrent l’abstention du public, ils garnirent la salle de fonctionnaires qui s’étaient tenus prêts à intervenir.</w:t>
      </w:r>
    </w:p>
    <w:p w:rsidR="000D7E47" w:rsidRPr="000D7E47" w:rsidRDefault="003F6381" w:rsidP="000D7E47">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rsidR="000D7E47" w:rsidRPr="000D7E47" w:rsidRDefault="000D7E47" w:rsidP="000D7E47">
      <w:pPr>
        <w:spacing w:before="240" w:after="240" w:line="468" w:lineRule="atLeast"/>
        <w:jc w:val="center"/>
        <w:outlineLvl w:val="1"/>
        <w:rPr>
          <w:rFonts w:ascii="Source Sans Pro" w:eastAsia="Times New Roman" w:hAnsi="Source Sans Pro" w:cs="Times New Roman"/>
          <w:sz w:val="31"/>
          <w:szCs w:val="31"/>
          <w:lang w:eastAsia="fr-FR"/>
        </w:rPr>
      </w:pPr>
      <w:r w:rsidRPr="000D7E47">
        <w:rPr>
          <w:rFonts w:ascii="Source Sans Pro" w:eastAsia="Times New Roman" w:hAnsi="Source Sans Pro" w:cs="Times New Roman"/>
          <w:sz w:val="31"/>
          <w:szCs w:val="31"/>
          <w:lang w:eastAsia="fr-FR"/>
        </w:rPr>
        <w:t>Tome CXV, numéro 431, 1</w:t>
      </w:r>
      <w:r w:rsidRPr="000D7E47">
        <w:rPr>
          <w:rFonts w:ascii="Source Sans Pro" w:eastAsia="Times New Roman" w:hAnsi="Source Sans Pro" w:cs="Times New Roman"/>
          <w:sz w:val="23"/>
          <w:szCs w:val="23"/>
          <w:vertAlign w:val="superscript"/>
          <w:lang w:eastAsia="fr-FR"/>
        </w:rPr>
        <w:t>er</w:t>
      </w:r>
      <w:r w:rsidRPr="000D7E47">
        <w:rPr>
          <w:rFonts w:ascii="Source Sans Pro" w:eastAsia="Times New Roman" w:hAnsi="Source Sans Pro" w:cs="Times New Roman"/>
          <w:sz w:val="31"/>
          <w:szCs w:val="31"/>
          <w:lang w:eastAsia="fr-FR"/>
        </w:rPr>
        <w:t> juin 1916</w:t>
      </w:r>
    </w:p>
    <w:p w:rsidR="000D7E47" w:rsidRPr="000D7E47" w:rsidRDefault="000D7E47" w:rsidP="000D7E47">
      <w:pPr>
        <w:spacing w:before="240" w:after="240"/>
        <w:jc w:val="left"/>
        <w:outlineLvl w:val="2"/>
        <w:rPr>
          <w:rFonts w:ascii="Source Sans Pro" w:eastAsia="Times New Roman" w:hAnsi="Source Sans Pro" w:cs="Times New Roman"/>
          <w:b/>
          <w:bCs/>
          <w:sz w:val="27"/>
          <w:szCs w:val="27"/>
          <w:lang w:eastAsia="fr-FR"/>
        </w:rPr>
      </w:pPr>
      <w:r w:rsidRPr="000D7E47">
        <w:rPr>
          <w:rFonts w:ascii="Source Sans Pro" w:eastAsia="Times New Roman" w:hAnsi="Source Sans Pro" w:cs="Times New Roman"/>
          <w:b/>
          <w:bCs/>
          <w:sz w:val="27"/>
          <w:szCs w:val="27"/>
          <w:lang w:eastAsia="fr-FR"/>
        </w:rPr>
        <w:t>Ouvrages sur la guerre actuelle. </w:t>
      </w:r>
      <w:r w:rsidRPr="000D7E47">
        <w:rPr>
          <w:rFonts w:ascii="Source Sans Pro" w:eastAsia="Times New Roman" w:hAnsi="Source Sans Pro" w:cs="Times New Roman"/>
          <w:b/>
          <w:bCs/>
          <w:sz w:val="17"/>
          <w:szCs w:val="17"/>
          <w:lang w:eastAsia="fr-FR"/>
        </w:rPr>
        <w:br/>
      </w:r>
      <w:r w:rsidRPr="000D7E47">
        <w:rPr>
          <w:rFonts w:ascii="Source Sans Pro" w:eastAsia="Times New Roman" w:hAnsi="Source Sans Pro" w:cs="Times New Roman"/>
          <w:b/>
          <w:bCs/>
          <w:sz w:val="27"/>
          <w:szCs w:val="27"/>
          <w:lang w:eastAsia="fr-FR"/>
        </w:rPr>
        <w:t>C. Ferrero : </w:t>
      </w:r>
      <w:r w:rsidRPr="000D7E47">
        <w:rPr>
          <w:rFonts w:ascii="Source Sans Pro" w:eastAsia="Times New Roman" w:hAnsi="Source Sans Pro" w:cs="Times New Roman"/>
          <w:b/>
          <w:bCs/>
          <w:i/>
          <w:iCs/>
          <w:sz w:val="27"/>
          <w:szCs w:val="27"/>
          <w:lang w:eastAsia="fr-FR"/>
        </w:rPr>
        <w:t>La Guerre européenne</w:t>
      </w:r>
      <w:r w:rsidRPr="000D7E47">
        <w:rPr>
          <w:rFonts w:ascii="Source Sans Pro" w:eastAsia="Times New Roman" w:hAnsi="Source Sans Pro" w:cs="Times New Roman"/>
          <w:b/>
          <w:bCs/>
          <w:sz w:val="27"/>
          <w:szCs w:val="27"/>
          <w:lang w:eastAsia="fr-FR"/>
        </w:rPr>
        <w:t>, Payot et C</w:t>
      </w:r>
      <w:r w:rsidRPr="000D7E47">
        <w:rPr>
          <w:rFonts w:ascii="Source Sans Pro" w:eastAsia="Times New Roman" w:hAnsi="Source Sans Pro" w:cs="Times New Roman"/>
          <w:b/>
          <w:bCs/>
          <w:sz w:val="21"/>
          <w:szCs w:val="21"/>
          <w:vertAlign w:val="superscript"/>
          <w:lang w:eastAsia="fr-FR"/>
        </w:rPr>
        <w:t>ie</w:t>
      </w:r>
      <w:r w:rsidRPr="000D7E47">
        <w:rPr>
          <w:rFonts w:ascii="Source Sans Pro" w:eastAsia="Times New Roman" w:hAnsi="Source Sans Pro" w:cs="Times New Roman"/>
          <w:b/>
          <w:bCs/>
          <w:sz w:val="27"/>
          <w:szCs w:val="27"/>
          <w:lang w:eastAsia="fr-FR"/>
        </w:rPr>
        <w:t>, 3 </w:t>
      </w:r>
      <w:proofErr w:type="spellStart"/>
      <w:r w:rsidRPr="000D7E47">
        <w:rPr>
          <w:rFonts w:ascii="Source Sans Pro" w:eastAsia="Times New Roman" w:hAnsi="Source Sans Pro" w:cs="Times New Roman"/>
          <w:b/>
          <w:bCs/>
          <w:sz w:val="27"/>
          <w:szCs w:val="27"/>
          <w:lang w:eastAsia="fr-FR"/>
        </w:rPr>
        <w:t>fr.</w:t>
      </w:r>
      <w:proofErr w:type="spellEnd"/>
      <w:r w:rsidRPr="000D7E47">
        <w:rPr>
          <w:rFonts w:ascii="Source Sans Pro" w:eastAsia="Times New Roman" w:hAnsi="Source Sans Pro" w:cs="Times New Roman"/>
          <w:b/>
          <w:bCs/>
          <w:sz w:val="27"/>
          <w:szCs w:val="27"/>
          <w:lang w:eastAsia="fr-FR"/>
        </w:rPr>
        <w:t> 50</w:t>
      </w:r>
    </w:p>
    <w:p w:rsidR="000D7E47" w:rsidRPr="000D7E47" w:rsidRDefault="000D7E47" w:rsidP="000D7E47">
      <w:pPr>
        <w:jc w:val="right"/>
        <w:rPr>
          <w:rFonts w:ascii="Times New Roman" w:eastAsia="Times New Roman" w:hAnsi="Times New Roman" w:cs="Times New Roman"/>
          <w:szCs w:val="24"/>
          <w:lang w:eastAsia="fr-FR"/>
        </w:rPr>
      </w:pPr>
      <w:r w:rsidRPr="000D7E47">
        <w:rPr>
          <w:rFonts w:ascii="Times New Roman" w:eastAsia="Times New Roman" w:hAnsi="Times New Roman" w:cs="Times New Roman"/>
          <w:szCs w:val="24"/>
          <w:lang w:eastAsia="fr-FR"/>
        </w:rPr>
        <w:t xml:space="preserve">Edmond </w:t>
      </w:r>
      <w:proofErr w:type="spellStart"/>
      <w:r w:rsidRPr="000D7E47">
        <w:rPr>
          <w:rFonts w:ascii="Times New Roman" w:eastAsia="Times New Roman" w:hAnsi="Times New Roman" w:cs="Times New Roman"/>
          <w:szCs w:val="24"/>
          <w:lang w:eastAsia="fr-FR"/>
        </w:rPr>
        <w:t>Barthèlemy</w:t>
      </w:r>
      <w:proofErr w:type="spellEnd"/>
      <w:r w:rsidRPr="000D7E47">
        <w:rPr>
          <w:rFonts w:ascii="Times New Roman" w:eastAsia="Times New Roman" w:hAnsi="Times New Roman" w:cs="Times New Roman"/>
          <w:szCs w:val="24"/>
          <w:lang w:eastAsia="fr-FR"/>
        </w:rPr>
        <w:t>.</w:t>
      </w:r>
    </w:p>
    <w:p w:rsidR="000D7E47" w:rsidRPr="000D7E47" w:rsidRDefault="000D7E47" w:rsidP="000D7E47">
      <w:pPr>
        <w:rPr>
          <w:rFonts w:ascii="Verdana" w:eastAsia="Times New Roman" w:hAnsi="Verdana" w:cs="Times New Roman"/>
          <w:sz w:val="21"/>
          <w:szCs w:val="21"/>
          <w:lang w:eastAsia="fr-FR"/>
        </w:rPr>
      </w:pPr>
      <w:r w:rsidRPr="000D7E47">
        <w:rPr>
          <w:rFonts w:ascii="Verdana" w:eastAsia="Times New Roman" w:hAnsi="Verdana" w:cs="Times New Roman"/>
          <w:sz w:val="21"/>
          <w:szCs w:val="21"/>
          <w:lang w:eastAsia="fr-FR"/>
        </w:rPr>
        <w:t>Tome CXV, numéro 431, 1</w:t>
      </w:r>
      <w:r w:rsidRPr="000D7E47">
        <w:rPr>
          <w:rFonts w:ascii="Verdana" w:eastAsia="Times New Roman" w:hAnsi="Verdana" w:cs="Times New Roman"/>
          <w:sz w:val="16"/>
          <w:szCs w:val="16"/>
          <w:vertAlign w:val="superscript"/>
          <w:lang w:eastAsia="fr-FR"/>
        </w:rPr>
        <w:t>er</w:t>
      </w:r>
      <w:r w:rsidRPr="000D7E47">
        <w:rPr>
          <w:rFonts w:ascii="Verdana" w:eastAsia="Times New Roman" w:hAnsi="Verdana" w:cs="Times New Roman"/>
          <w:sz w:val="21"/>
          <w:szCs w:val="21"/>
          <w:lang w:eastAsia="fr-FR"/>
        </w:rPr>
        <w:t> juin 1916, p. 528-540 [528-531].</w:t>
      </w:r>
    </w:p>
    <w:p w:rsidR="000D7E47" w:rsidRPr="000D7E47" w:rsidRDefault="00447A61" w:rsidP="000D7E47">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rsidR="000D7E47" w:rsidRPr="000D7E47" w:rsidRDefault="000D7E47" w:rsidP="000D7E47">
      <w:pPr>
        <w:spacing w:line="360" w:lineRule="atLeast"/>
        <w:rPr>
          <w:rFonts w:ascii="Times New Roman" w:eastAsia="Times New Roman" w:hAnsi="Times New Roman" w:cs="Times New Roman"/>
          <w:szCs w:val="24"/>
          <w:lang w:eastAsia="fr-FR"/>
        </w:rPr>
      </w:pPr>
      <w:r w:rsidRPr="000D7E47">
        <w:rPr>
          <w:rFonts w:ascii="Times New Roman" w:eastAsia="Times New Roman" w:hAnsi="Times New Roman" w:cs="Times New Roman"/>
          <w:szCs w:val="24"/>
          <w:lang w:eastAsia="fr-FR"/>
        </w:rPr>
        <w:t xml:space="preserve">Dans les pages sur l’Italie, M. Ferrero résume l’histoire de ce pays depuis l’expédition d’Abyssinie jusqu’à la déclaration de guerre à l’Autriche. Les causes qui ont mis l’Italie aux côtés de l’Entente ressortent très clairement de cet exposé. Il serait trop long de les redire ici, et d’ailleurs l’étude de M. Ferrero est là. Notons seulement qu’il y eut des causes générales et des causes particulières. D’une part, l’Italie était emportée dans le même rythme qui réglait (ou déréglait) la marche de la civilisation en Europe. Elle connaissait le même développement économique, la même substitution de la « quantité » à la « qualité », la même lutte furieuse du libéralisme et du socialisme contre le conservatisme, les mêmes ambitions impérialistes, etc. </w:t>
      </w:r>
      <w:r w:rsidRPr="000D7E47">
        <w:rPr>
          <w:rFonts w:ascii="Times New Roman" w:eastAsia="Times New Roman" w:hAnsi="Times New Roman" w:cs="Times New Roman"/>
          <w:szCs w:val="24"/>
          <w:lang w:eastAsia="fr-FR"/>
        </w:rPr>
        <w:lastRenderedPageBreak/>
        <w:t>La défaite d’Abyssinie (</w:t>
      </w:r>
      <w:proofErr w:type="spellStart"/>
      <w:r w:rsidRPr="000D7E47">
        <w:rPr>
          <w:rFonts w:ascii="Times New Roman" w:eastAsia="Times New Roman" w:hAnsi="Times New Roman" w:cs="Times New Roman"/>
          <w:szCs w:val="24"/>
          <w:lang w:eastAsia="fr-FR"/>
        </w:rPr>
        <w:t>Adua</w:t>
      </w:r>
      <w:proofErr w:type="spellEnd"/>
      <w:r w:rsidRPr="000D7E47">
        <w:rPr>
          <w:rFonts w:ascii="Times New Roman" w:eastAsia="Times New Roman" w:hAnsi="Times New Roman" w:cs="Times New Roman"/>
          <w:szCs w:val="24"/>
          <w:lang w:eastAsia="fr-FR"/>
        </w:rPr>
        <w:t>) marqua, pour l’Italie, le commencement d’une période où ces caractères devinrent de plus en plus accusés, période dont l’heure culminante fut l’expédition de Tripolitaine, cette expédition « qui bouleverse si profondément le pays », m’écrivait à l’époque M. Ferrero. D’autre part, voici les causes, ou quelques-unes des causes, particulières. Toutes les conséquences de la période que l’on vient d’indiquer se résolurent en une agitation énorme (émeute d’Ancône, troubles de Romagne, etc.) La complexité des problèmes électoraux aidant, il devint difficile de gouverner. Et je crois bien, — du moins les choses m’apparaissent de la sorte à la lecture des pages de l’éminent publiciste italien, — je crois bien que la bizarrerie même de la situation où se trouvait ainsi le gouvernement de la Péninsule vers le printemps de 1916, fut la cause occasionnelle, mais décisive, par laquelle l’Italie consomma son évolution. Je passe sur les négociations avec l’Autriche, pour insister brièvement, d’après Guglielmo Ferrero, sur cette cause spéciale. Il faut se souvenir que M. Giolitti était une sorte de dictateur parlementaire, qui avait introduit dans le système représentatif l’anomalie d’un véritable gouvernement personnel. À de certaines époques, d’après une tactique retorse, il passait la main à des protégés, se retirait dans la coulisse, pour, à tel autre moment climatérique, rentrer en scène et reprendre officiellement le pouvoir. Ceci était de la super-essence de </w:t>
      </w:r>
      <w:proofErr w:type="spellStart"/>
      <w:r w:rsidRPr="000D7E47">
        <w:rPr>
          <w:rFonts w:ascii="Times New Roman" w:eastAsia="Times New Roman" w:hAnsi="Times New Roman" w:cs="Times New Roman"/>
          <w:i/>
          <w:iCs/>
          <w:szCs w:val="24"/>
          <w:lang w:eastAsia="fr-FR"/>
        </w:rPr>
        <w:t>combinazione</w:t>
      </w:r>
      <w:proofErr w:type="spellEnd"/>
      <w:r w:rsidRPr="000D7E47">
        <w:rPr>
          <w:rFonts w:ascii="Times New Roman" w:eastAsia="Times New Roman" w:hAnsi="Times New Roman" w:cs="Times New Roman"/>
          <w:i/>
          <w:iCs/>
          <w:szCs w:val="24"/>
          <w:lang w:eastAsia="fr-FR"/>
        </w:rPr>
        <w:t>.</w:t>
      </w:r>
      <w:r w:rsidRPr="000D7E47">
        <w:rPr>
          <w:rFonts w:ascii="Times New Roman" w:eastAsia="Times New Roman" w:hAnsi="Times New Roman" w:cs="Times New Roman"/>
          <w:szCs w:val="24"/>
          <w:lang w:eastAsia="fr-FR"/>
        </w:rPr>
        <w:t xml:space="preserve"> Et il en arriva de même vers le printemps de 1915, sous le ministère </w:t>
      </w:r>
      <w:proofErr w:type="spellStart"/>
      <w:r w:rsidRPr="000D7E47">
        <w:rPr>
          <w:rFonts w:ascii="Times New Roman" w:eastAsia="Times New Roman" w:hAnsi="Times New Roman" w:cs="Times New Roman"/>
          <w:szCs w:val="24"/>
          <w:lang w:eastAsia="fr-FR"/>
        </w:rPr>
        <w:t>Sonnino</w:t>
      </w:r>
      <w:proofErr w:type="spellEnd"/>
      <w:r w:rsidRPr="000D7E47">
        <w:rPr>
          <w:rFonts w:ascii="Times New Roman" w:eastAsia="Times New Roman" w:hAnsi="Times New Roman" w:cs="Times New Roman"/>
          <w:szCs w:val="24"/>
          <w:lang w:eastAsia="fr-FR"/>
        </w:rPr>
        <w:t>-Salandra. M. Giolitti, qui paraît avoir subi, sans s’en douter, le contrecoup des intrigues de M. de Bülow, revint à Rome avec le programme anti-interventionniste que l’on sait. Mais ce programme allait, en général, contre le sentiment public ; et surtout je sens que la traditionnelle et routinière « </w:t>
      </w:r>
      <w:proofErr w:type="spellStart"/>
      <w:r w:rsidRPr="000D7E47">
        <w:rPr>
          <w:rFonts w:ascii="Times New Roman" w:eastAsia="Times New Roman" w:hAnsi="Times New Roman" w:cs="Times New Roman"/>
          <w:i/>
          <w:iCs/>
          <w:szCs w:val="24"/>
          <w:lang w:eastAsia="fr-FR"/>
        </w:rPr>
        <w:t>combinazione</w:t>
      </w:r>
      <w:proofErr w:type="spellEnd"/>
      <w:r w:rsidRPr="000D7E47">
        <w:rPr>
          <w:rFonts w:ascii="Times New Roman" w:eastAsia="Times New Roman" w:hAnsi="Times New Roman" w:cs="Times New Roman"/>
          <w:szCs w:val="24"/>
          <w:lang w:eastAsia="fr-FR"/>
        </w:rPr>
        <w:t> », pratiquée en des circonstances si formidables, et qui d’ailleurs avait toujours dénoté ce que le système, de gouvernement avait, selon les expressions de M. Ferrero, d</w:t>
      </w:r>
      <w:proofErr w:type="gramStart"/>
      <w:r w:rsidRPr="000D7E47">
        <w:rPr>
          <w:rFonts w:ascii="Times New Roman" w:eastAsia="Times New Roman" w:hAnsi="Times New Roman" w:cs="Times New Roman"/>
          <w:szCs w:val="24"/>
          <w:lang w:eastAsia="fr-FR"/>
        </w:rPr>
        <w:t>’«</w:t>
      </w:r>
      <w:proofErr w:type="gramEnd"/>
      <w:r w:rsidRPr="000D7E47">
        <w:rPr>
          <w:rFonts w:ascii="Times New Roman" w:eastAsia="Times New Roman" w:hAnsi="Times New Roman" w:cs="Times New Roman"/>
          <w:szCs w:val="24"/>
          <w:lang w:eastAsia="fr-FR"/>
        </w:rPr>
        <w:t> artificiel </w:t>
      </w:r>
      <w:del w:id="4" w:author="Marguerite-Marie Bordry" w:date="2019-02-13T18:47:00Z">
        <w:r w:rsidRPr="000D7E47" w:rsidDel="00447A61">
          <w:rPr>
            <w:rFonts w:ascii="Times New Roman" w:eastAsia="Times New Roman" w:hAnsi="Times New Roman" w:cs="Times New Roman"/>
            <w:szCs w:val="24"/>
            <w:lang w:eastAsia="fr-FR"/>
          </w:rPr>
          <w:delText xml:space="preserve">»,. </w:delText>
        </w:r>
      </w:del>
      <w:ins w:id="5" w:author="Marguerite-Marie Bordry" w:date="2019-02-13T18:47:00Z">
        <w:r w:rsidR="00447A61" w:rsidRPr="000D7E47">
          <w:rPr>
            <w:rFonts w:ascii="Times New Roman" w:eastAsia="Times New Roman" w:hAnsi="Times New Roman" w:cs="Times New Roman"/>
            <w:szCs w:val="24"/>
            <w:lang w:eastAsia="fr-FR"/>
          </w:rPr>
          <w:t>»</w:t>
        </w:r>
        <w:r w:rsidR="00447A61">
          <w:rPr>
            <w:rFonts w:ascii="Times New Roman" w:eastAsia="Times New Roman" w:hAnsi="Times New Roman" w:cs="Times New Roman"/>
            <w:szCs w:val="24"/>
            <w:lang w:eastAsia="fr-FR"/>
          </w:rPr>
          <w:t>,</w:t>
        </w:r>
        <w:r w:rsidR="00447A61" w:rsidRPr="000D7E47">
          <w:rPr>
            <w:rFonts w:ascii="Times New Roman" w:eastAsia="Times New Roman" w:hAnsi="Times New Roman" w:cs="Times New Roman"/>
            <w:szCs w:val="24"/>
            <w:lang w:eastAsia="fr-FR"/>
          </w:rPr>
          <w:t xml:space="preserve"> </w:t>
        </w:r>
      </w:ins>
      <w:r w:rsidRPr="000D7E47">
        <w:rPr>
          <w:rFonts w:ascii="Times New Roman" w:eastAsia="Times New Roman" w:hAnsi="Times New Roman" w:cs="Times New Roman"/>
          <w:szCs w:val="24"/>
          <w:lang w:eastAsia="fr-FR"/>
        </w:rPr>
        <w:t>de « contradictoire », d’« énervant », je sens que la fameuse « </w:t>
      </w:r>
      <w:proofErr w:type="spellStart"/>
      <w:r w:rsidRPr="000D7E47">
        <w:rPr>
          <w:rFonts w:ascii="Times New Roman" w:eastAsia="Times New Roman" w:hAnsi="Times New Roman" w:cs="Times New Roman"/>
          <w:i/>
          <w:iCs/>
          <w:szCs w:val="24"/>
          <w:lang w:eastAsia="fr-FR"/>
        </w:rPr>
        <w:t>combinazione</w:t>
      </w:r>
      <w:proofErr w:type="spellEnd"/>
      <w:r w:rsidRPr="000D7E47">
        <w:rPr>
          <w:rFonts w:ascii="Times New Roman" w:eastAsia="Times New Roman" w:hAnsi="Times New Roman" w:cs="Times New Roman"/>
          <w:szCs w:val="24"/>
          <w:lang w:eastAsia="fr-FR"/>
        </w:rPr>
        <w:t xml:space="preserve"> » de M. Giolitti parut alors bien mesquine ! Il s’agissait bien de finasserie politique ! Le sentiment public en éprouva certainement un décisif accroissement d’exaspération. On sait le reste : le soulèvement impressionnant de l’opinion, le retour du ministère </w:t>
      </w:r>
      <w:proofErr w:type="spellStart"/>
      <w:r w:rsidRPr="000D7E47">
        <w:rPr>
          <w:rFonts w:ascii="Times New Roman" w:eastAsia="Times New Roman" w:hAnsi="Times New Roman" w:cs="Times New Roman"/>
          <w:szCs w:val="24"/>
          <w:lang w:eastAsia="fr-FR"/>
        </w:rPr>
        <w:t>Sonnino</w:t>
      </w:r>
      <w:proofErr w:type="spellEnd"/>
      <w:r w:rsidRPr="000D7E47">
        <w:rPr>
          <w:rFonts w:ascii="Times New Roman" w:eastAsia="Times New Roman" w:hAnsi="Times New Roman" w:cs="Times New Roman"/>
          <w:szCs w:val="24"/>
          <w:lang w:eastAsia="fr-FR"/>
        </w:rPr>
        <w:t>-Salandra, la déclaration de guerre à l’Autriche.</w:t>
      </w:r>
    </w:p>
    <w:p w:rsidR="000D7E47" w:rsidRPr="000D7E47" w:rsidRDefault="00B80D8D" w:rsidP="000D7E47">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rsidR="000D7E47" w:rsidRPr="00597F2B" w:rsidRDefault="000D7E47" w:rsidP="000D7E47">
      <w:pPr>
        <w:spacing w:before="240" w:after="240"/>
        <w:jc w:val="left"/>
        <w:outlineLvl w:val="2"/>
        <w:rPr>
          <w:rFonts w:ascii="Source Sans Pro" w:eastAsia="Times New Roman" w:hAnsi="Source Sans Pro" w:cs="Times New Roman"/>
          <w:b/>
          <w:bCs/>
          <w:sz w:val="27"/>
          <w:szCs w:val="27"/>
          <w:lang w:val="it-IT" w:eastAsia="fr-FR"/>
        </w:rPr>
      </w:pPr>
      <w:r w:rsidRPr="00597F2B">
        <w:rPr>
          <w:rFonts w:ascii="Source Sans Pro" w:eastAsia="Times New Roman" w:hAnsi="Source Sans Pro" w:cs="Times New Roman"/>
          <w:b/>
          <w:bCs/>
          <w:sz w:val="27"/>
          <w:szCs w:val="27"/>
          <w:lang w:val="it-IT" w:eastAsia="fr-FR"/>
        </w:rPr>
        <w:t>À l’</w:t>
      </w:r>
      <w:proofErr w:type="spellStart"/>
      <w:r w:rsidRPr="00597F2B">
        <w:rPr>
          <w:rFonts w:ascii="Source Sans Pro" w:eastAsia="Times New Roman" w:hAnsi="Source Sans Pro" w:cs="Times New Roman"/>
          <w:b/>
          <w:bCs/>
          <w:sz w:val="27"/>
          <w:szCs w:val="27"/>
          <w:lang w:val="it-IT" w:eastAsia="fr-FR"/>
        </w:rPr>
        <w:t>étranger</w:t>
      </w:r>
      <w:proofErr w:type="spellEnd"/>
      <w:r w:rsidRPr="00597F2B">
        <w:rPr>
          <w:rFonts w:ascii="Source Sans Pro" w:eastAsia="Times New Roman" w:hAnsi="Source Sans Pro" w:cs="Times New Roman"/>
          <w:b/>
          <w:bCs/>
          <w:sz w:val="27"/>
          <w:szCs w:val="27"/>
          <w:lang w:val="it-IT" w:eastAsia="fr-FR"/>
        </w:rPr>
        <w:t>. Italie. </w:t>
      </w:r>
      <w:r w:rsidRPr="00597F2B">
        <w:rPr>
          <w:rFonts w:ascii="Source Sans Pro" w:eastAsia="Times New Roman" w:hAnsi="Source Sans Pro" w:cs="Times New Roman"/>
          <w:b/>
          <w:bCs/>
          <w:sz w:val="17"/>
          <w:szCs w:val="17"/>
          <w:lang w:val="it-IT" w:eastAsia="fr-FR"/>
        </w:rPr>
        <w:br/>
      </w:r>
      <w:r w:rsidRPr="00597F2B">
        <w:rPr>
          <w:rFonts w:ascii="Source Sans Pro" w:eastAsia="Times New Roman" w:hAnsi="Source Sans Pro" w:cs="Times New Roman"/>
          <w:b/>
          <w:bCs/>
          <w:sz w:val="27"/>
          <w:szCs w:val="27"/>
          <w:lang w:val="it-IT" w:eastAsia="fr-FR"/>
        </w:rPr>
        <w:t>France-Italie</w:t>
      </w:r>
    </w:p>
    <w:p w:rsidR="000D7E47" w:rsidRPr="00597F2B" w:rsidRDefault="000D7E47" w:rsidP="000D7E47">
      <w:pPr>
        <w:jc w:val="right"/>
        <w:rPr>
          <w:rFonts w:ascii="Times New Roman" w:eastAsia="Times New Roman" w:hAnsi="Times New Roman" w:cs="Times New Roman"/>
          <w:szCs w:val="24"/>
          <w:lang w:val="it-IT" w:eastAsia="fr-FR"/>
        </w:rPr>
      </w:pPr>
      <w:r w:rsidRPr="00597F2B">
        <w:rPr>
          <w:rFonts w:ascii="Times New Roman" w:eastAsia="Times New Roman" w:hAnsi="Times New Roman" w:cs="Times New Roman"/>
          <w:szCs w:val="24"/>
          <w:lang w:val="it-IT" w:eastAsia="fr-FR"/>
        </w:rPr>
        <w:t>Giovanni Cena.</w:t>
      </w:r>
    </w:p>
    <w:p w:rsidR="000D7E47" w:rsidRPr="000D7E47" w:rsidRDefault="000D7E47" w:rsidP="000D7E47">
      <w:pPr>
        <w:rPr>
          <w:rFonts w:ascii="Verdana" w:eastAsia="Times New Roman" w:hAnsi="Verdana" w:cs="Times New Roman"/>
          <w:sz w:val="21"/>
          <w:szCs w:val="21"/>
          <w:lang w:eastAsia="fr-FR"/>
        </w:rPr>
      </w:pPr>
      <w:r w:rsidRPr="000D7E47">
        <w:rPr>
          <w:rFonts w:ascii="Verdana" w:eastAsia="Times New Roman" w:hAnsi="Verdana" w:cs="Times New Roman"/>
          <w:sz w:val="21"/>
          <w:szCs w:val="21"/>
          <w:lang w:eastAsia="fr-FR"/>
        </w:rPr>
        <w:t>Tome CXV, numéro 431, 1</w:t>
      </w:r>
      <w:r w:rsidRPr="000D7E47">
        <w:rPr>
          <w:rFonts w:ascii="Verdana" w:eastAsia="Times New Roman" w:hAnsi="Verdana" w:cs="Times New Roman"/>
          <w:sz w:val="16"/>
          <w:szCs w:val="16"/>
          <w:vertAlign w:val="superscript"/>
          <w:lang w:eastAsia="fr-FR"/>
        </w:rPr>
        <w:t>er</w:t>
      </w:r>
      <w:r w:rsidRPr="000D7E47">
        <w:rPr>
          <w:rFonts w:ascii="Verdana" w:eastAsia="Times New Roman" w:hAnsi="Verdana" w:cs="Times New Roman"/>
          <w:sz w:val="21"/>
          <w:szCs w:val="21"/>
          <w:lang w:eastAsia="fr-FR"/>
        </w:rPr>
        <w:t> juin 1916, p. 551-555.</w:t>
      </w:r>
    </w:p>
    <w:p w:rsidR="000D7E47" w:rsidRPr="000D7E47" w:rsidRDefault="00F73BCB" w:rsidP="000D7E47">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rsidR="000D7E47" w:rsidRPr="000D7E47" w:rsidRDefault="000D7E47" w:rsidP="000D7E47">
      <w:pPr>
        <w:spacing w:line="360" w:lineRule="atLeast"/>
        <w:rPr>
          <w:rFonts w:ascii="Times New Roman" w:eastAsia="Times New Roman" w:hAnsi="Times New Roman" w:cs="Times New Roman"/>
          <w:szCs w:val="24"/>
          <w:lang w:eastAsia="fr-FR"/>
        </w:rPr>
      </w:pPr>
      <w:r w:rsidRPr="000D7E47">
        <w:rPr>
          <w:rFonts w:ascii="Times New Roman" w:eastAsia="Times New Roman" w:hAnsi="Times New Roman" w:cs="Times New Roman"/>
          <w:szCs w:val="24"/>
          <w:lang w:eastAsia="fr-FR"/>
        </w:rPr>
        <w:t xml:space="preserve">Et les Italiens, comment connaissent-ils la France ? Bien mieux. Nous pouvons l’affirmer, non pas parce que le roman français est lu chez nous comme en France, non pas parce que les pièces de théâtre et jusqu’aux acteurs français parcourent nos scènes ; nous savons que le théâtre et de roman ne suffisent pas à nous donner le miroir fidèle d’une société, bien que Zola et Bourget se réclament de l’objectivité scientifique. Et nous ne jugeons pas la France sur ses journaux </w:t>
      </w:r>
      <w:r w:rsidRPr="000D7E47">
        <w:rPr>
          <w:rFonts w:ascii="Times New Roman" w:eastAsia="Times New Roman" w:hAnsi="Times New Roman" w:cs="Times New Roman"/>
          <w:szCs w:val="24"/>
          <w:lang w:eastAsia="fr-FR"/>
        </w:rPr>
        <w:lastRenderedPageBreak/>
        <w:t xml:space="preserve">boulevardiers ou </w:t>
      </w:r>
      <w:del w:id="6" w:author="Marguerite-Marie Bordry" w:date="2019-02-13T18:49:00Z">
        <w:r w:rsidRPr="000D7E47" w:rsidDel="000C11D9">
          <w:rPr>
            <w:rFonts w:ascii="Times New Roman" w:eastAsia="Times New Roman" w:hAnsi="Times New Roman" w:cs="Times New Roman"/>
            <w:szCs w:val="24"/>
            <w:lang w:eastAsia="fr-FR"/>
          </w:rPr>
          <w:delText>lés</w:delText>
        </w:r>
      </w:del>
      <w:ins w:id="7" w:author="Marguerite-Marie Bordry" w:date="2019-02-13T18:49:00Z">
        <w:r w:rsidR="000C11D9" w:rsidRPr="000D7E47">
          <w:rPr>
            <w:rFonts w:ascii="Times New Roman" w:eastAsia="Times New Roman" w:hAnsi="Times New Roman" w:cs="Times New Roman"/>
            <w:szCs w:val="24"/>
            <w:lang w:eastAsia="fr-FR"/>
          </w:rPr>
          <w:t>les</w:t>
        </w:r>
      </w:ins>
      <w:r w:rsidRPr="000D7E47">
        <w:rPr>
          <w:rFonts w:ascii="Times New Roman" w:eastAsia="Times New Roman" w:hAnsi="Times New Roman" w:cs="Times New Roman"/>
          <w:szCs w:val="24"/>
          <w:lang w:eastAsia="fr-FR"/>
        </w:rPr>
        <w:t xml:space="preserve"> séances du Palais-Bourbon. Le voyage en France, nous le faisons, nous aussi, quoique nous en rapportions rarement un livre d’impressions. Nous savons que la France est le creuset de toutes les expériences morales, sociales, et politiques — bonnes et mauvaises, — mais nous savons aussi qu’elle est saine, solide et passablement conservatrice. Nous ne nous laissons pas impressionner par les calomnies contre la famille, contre la femme française : nous admirons au contraire le sentiment du foyer et ne sommes pas étonnés que le fantassin ait comme dernière parole sur ses lèvres mourantes le nom de sa mère. Et il y a aussi quelques-uns de nous qui attribuent non sans raison la diminution de la natalité surtout à une trop prévoyante sollicitude de parents qui veulent avant tout des enfants sains et heureux. Je renvoie le lecteur à un ouvrage paru avant la guerre et reconnu excellent par beaucoup de Français de bonne foi : </w:t>
      </w:r>
      <w:r w:rsidRPr="000D7E47">
        <w:rPr>
          <w:rFonts w:ascii="Times New Roman" w:eastAsia="Times New Roman" w:hAnsi="Times New Roman" w:cs="Times New Roman"/>
          <w:i/>
          <w:iCs/>
          <w:szCs w:val="24"/>
          <w:lang w:eastAsia="fr-FR"/>
        </w:rPr>
        <w:t xml:space="preserve">La Francia e i </w:t>
      </w:r>
      <w:proofErr w:type="spellStart"/>
      <w:r w:rsidRPr="000D7E47">
        <w:rPr>
          <w:rFonts w:ascii="Times New Roman" w:eastAsia="Times New Roman" w:hAnsi="Times New Roman" w:cs="Times New Roman"/>
          <w:i/>
          <w:iCs/>
          <w:szCs w:val="24"/>
          <w:lang w:eastAsia="fr-FR"/>
        </w:rPr>
        <w:t>Francesi</w:t>
      </w:r>
      <w:proofErr w:type="spellEnd"/>
      <w:r w:rsidRPr="000D7E47">
        <w:rPr>
          <w:rFonts w:ascii="Times New Roman" w:eastAsia="Times New Roman" w:hAnsi="Times New Roman" w:cs="Times New Roman"/>
          <w:i/>
          <w:iCs/>
          <w:szCs w:val="24"/>
          <w:lang w:eastAsia="fr-FR"/>
        </w:rPr>
        <w:t xml:space="preserve"> </w:t>
      </w:r>
      <w:proofErr w:type="spellStart"/>
      <w:r w:rsidRPr="000D7E47">
        <w:rPr>
          <w:rFonts w:ascii="Times New Roman" w:eastAsia="Times New Roman" w:hAnsi="Times New Roman" w:cs="Times New Roman"/>
          <w:i/>
          <w:iCs/>
          <w:szCs w:val="24"/>
          <w:lang w:eastAsia="fr-FR"/>
        </w:rPr>
        <w:t>nel</w:t>
      </w:r>
      <w:proofErr w:type="spellEnd"/>
      <w:r w:rsidRPr="000D7E47">
        <w:rPr>
          <w:rFonts w:ascii="Times New Roman" w:eastAsia="Times New Roman" w:hAnsi="Times New Roman" w:cs="Times New Roman"/>
          <w:i/>
          <w:iCs/>
          <w:szCs w:val="24"/>
          <w:lang w:eastAsia="fr-FR"/>
        </w:rPr>
        <w:t xml:space="preserve"> </w:t>
      </w:r>
      <w:proofErr w:type="spellStart"/>
      <w:r w:rsidRPr="000D7E47">
        <w:rPr>
          <w:rFonts w:ascii="Times New Roman" w:eastAsia="Times New Roman" w:hAnsi="Times New Roman" w:cs="Times New Roman"/>
          <w:i/>
          <w:iCs/>
          <w:szCs w:val="24"/>
          <w:lang w:eastAsia="fr-FR"/>
        </w:rPr>
        <w:t>secolo</w:t>
      </w:r>
      <w:proofErr w:type="spellEnd"/>
      <w:r w:rsidRPr="000D7E47">
        <w:rPr>
          <w:rFonts w:ascii="Times New Roman" w:eastAsia="Times New Roman" w:hAnsi="Times New Roman" w:cs="Times New Roman"/>
          <w:i/>
          <w:iCs/>
          <w:szCs w:val="24"/>
          <w:lang w:eastAsia="fr-FR"/>
        </w:rPr>
        <w:t> XX</w:t>
      </w:r>
      <w:r w:rsidRPr="000D7E47">
        <w:rPr>
          <w:rFonts w:ascii="Times New Roman" w:eastAsia="Times New Roman" w:hAnsi="Times New Roman" w:cs="Times New Roman"/>
          <w:szCs w:val="24"/>
          <w:lang w:eastAsia="fr-FR"/>
        </w:rPr>
        <w:t>, par G. </w:t>
      </w:r>
      <w:proofErr w:type="spellStart"/>
      <w:r w:rsidRPr="000D7E47">
        <w:rPr>
          <w:rFonts w:ascii="Times New Roman" w:eastAsia="Times New Roman" w:hAnsi="Times New Roman" w:cs="Times New Roman"/>
          <w:szCs w:val="24"/>
          <w:lang w:eastAsia="fr-FR"/>
        </w:rPr>
        <w:t>Prezzolini</w:t>
      </w:r>
      <w:proofErr w:type="spellEnd"/>
      <w:r w:rsidRPr="000D7E47">
        <w:rPr>
          <w:rFonts w:ascii="Times New Roman" w:eastAsia="Times New Roman" w:hAnsi="Times New Roman" w:cs="Times New Roman"/>
          <w:szCs w:val="24"/>
          <w:lang w:eastAsia="fr-FR"/>
        </w:rPr>
        <w:t xml:space="preserve"> (Treves, édit., Milan).</w:t>
      </w:r>
    </w:p>
    <w:p w:rsidR="000D7E47" w:rsidRPr="000D7E47" w:rsidRDefault="00490915" w:rsidP="000D7E47">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rsidR="000D7E47" w:rsidRPr="000D7E47" w:rsidRDefault="000D7E47" w:rsidP="000D7E47">
      <w:pPr>
        <w:spacing w:before="240" w:after="240"/>
        <w:jc w:val="left"/>
        <w:outlineLvl w:val="2"/>
        <w:rPr>
          <w:rFonts w:ascii="Source Sans Pro" w:eastAsia="Times New Roman" w:hAnsi="Source Sans Pro" w:cs="Times New Roman"/>
          <w:b/>
          <w:bCs/>
          <w:sz w:val="27"/>
          <w:szCs w:val="27"/>
          <w:lang w:eastAsia="fr-FR"/>
        </w:rPr>
      </w:pPr>
      <w:r w:rsidRPr="000D7E47">
        <w:rPr>
          <w:rFonts w:ascii="Source Sans Pro" w:eastAsia="Times New Roman" w:hAnsi="Source Sans Pro" w:cs="Times New Roman"/>
          <w:b/>
          <w:bCs/>
          <w:sz w:val="27"/>
          <w:szCs w:val="27"/>
          <w:lang w:eastAsia="fr-FR"/>
        </w:rPr>
        <w:t>À l’étranger. À travers la Presse. </w:t>
      </w:r>
      <w:r w:rsidRPr="000D7E47">
        <w:rPr>
          <w:rFonts w:ascii="Source Sans Pro" w:eastAsia="Times New Roman" w:hAnsi="Source Sans Pro" w:cs="Times New Roman"/>
          <w:b/>
          <w:bCs/>
          <w:sz w:val="17"/>
          <w:szCs w:val="17"/>
          <w:lang w:eastAsia="fr-FR"/>
        </w:rPr>
        <w:br/>
      </w:r>
      <w:r w:rsidRPr="000D7E47">
        <w:rPr>
          <w:rFonts w:ascii="Source Sans Pro" w:eastAsia="Times New Roman" w:hAnsi="Source Sans Pro" w:cs="Times New Roman"/>
          <w:b/>
          <w:bCs/>
          <w:sz w:val="27"/>
          <w:szCs w:val="27"/>
          <w:lang w:eastAsia="fr-FR"/>
        </w:rPr>
        <w:t>La presse alliée [extrait]</w:t>
      </w:r>
    </w:p>
    <w:p w:rsidR="000D7E47" w:rsidRPr="000D7E47" w:rsidRDefault="000D7E47" w:rsidP="000D7E47">
      <w:pPr>
        <w:jc w:val="right"/>
        <w:rPr>
          <w:rFonts w:ascii="Times New Roman" w:eastAsia="Times New Roman" w:hAnsi="Times New Roman" w:cs="Times New Roman"/>
          <w:szCs w:val="24"/>
          <w:lang w:eastAsia="fr-FR"/>
        </w:rPr>
      </w:pPr>
      <w:r w:rsidRPr="000D7E47">
        <w:rPr>
          <w:rFonts w:ascii="Times New Roman" w:eastAsia="Times New Roman" w:hAnsi="Times New Roman" w:cs="Times New Roman"/>
          <w:szCs w:val="24"/>
          <w:lang w:eastAsia="fr-FR"/>
        </w:rPr>
        <w:t xml:space="preserve">Paul </w:t>
      </w:r>
      <w:proofErr w:type="spellStart"/>
      <w:r w:rsidRPr="000D7E47">
        <w:rPr>
          <w:rFonts w:ascii="Times New Roman" w:eastAsia="Times New Roman" w:hAnsi="Times New Roman" w:cs="Times New Roman"/>
          <w:szCs w:val="24"/>
          <w:lang w:eastAsia="fr-FR"/>
        </w:rPr>
        <w:t>Morisse</w:t>
      </w:r>
      <w:proofErr w:type="spellEnd"/>
      <w:r w:rsidRPr="000D7E47">
        <w:rPr>
          <w:rFonts w:ascii="Times New Roman" w:eastAsia="Times New Roman" w:hAnsi="Times New Roman" w:cs="Times New Roman"/>
          <w:szCs w:val="24"/>
          <w:lang w:eastAsia="fr-FR"/>
        </w:rPr>
        <w:t>.</w:t>
      </w:r>
    </w:p>
    <w:p w:rsidR="000D7E47" w:rsidRPr="000D7E47" w:rsidRDefault="000D7E47" w:rsidP="000D7E47">
      <w:pPr>
        <w:rPr>
          <w:rFonts w:ascii="Verdana" w:eastAsia="Times New Roman" w:hAnsi="Verdana" w:cs="Times New Roman"/>
          <w:sz w:val="21"/>
          <w:szCs w:val="21"/>
          <w:lang w:eastAsia="fr-FR"/>
        </w:rPr>
      </w:pPr>
      <w:r w:rsidRPr="000D7E47">
        <w:rPr>
          <w:rFonts w:ascii="Verdana" w:eastAsia="Times New Roman" w:hAnsi="Verdana" w:cs="Times New Roman"/>
          <w:sz w:val="21"/>
          <w:szCs w:val="21"/>
          <w:lang w:eastAsia="fr-FR"/>
        </w:rPr>
        <w:t>Tome CXV, numéro 431, 1</w:t>
      </w:r>
      <w:r w:rsidRPr="000D7E47">
        <w:rPr>
          <w:rFonts w:ascii="Verdana" w:eastAsia="Times New Roman" w:hAnsi="Verdana" w:cs="Times New Roman"/>
          <w:sz w:val="16"/>
          <w:szCs w:val="16"/>
          <w:vertAlign w:val="superscript"/>
          <w:lang w:eastAsia="fr-FR"/>
        </w:rPr>
        <w:t>er</w:t>
      </w:r>
      <w:r w:rsidRPr="000D7E47">
        <w:rPr>
          <w:rFonts w:ascii="Verdana" w:eastAsia="Times New Roman" w:hAnsi="Verdana" w:cs="Times New Roman"/>
          <w:sz w:val="21"/>
          <w:szCs w:val="21"/>
          <w:lang w:eastAsia="fr-FR"/>
        </w:rPr>
        <w:t> juin 1916, p. 557.</w:t>
      </w:r>
    </w:p>
    <w:p w:rsidR="000D7E47" w:rsidRPr="000D7E47" w:rsidRDefault="000D7E47" w:rsidP="000D7E47">
      <w:pPr>
        <w:spacing w:line="360" w:lineRule="atLeast"/>
        <w:rPr>
          <w:rFonts w:ascii="Times New Roman" w:eastAsia="Times New Roman" w:hAnsi="Times New Roman" w:cs="Times New Roman"/>
          <w:szCs w:val="24"/>
          <w:lang w:eastAsia="fr-FR"/>
        </w:rPr>
      </w:pPr>
      <w:r w:rsidRPr="000D7E47">
        <w:rPr>
          <w:rFonts w:ascii="Times New Roman" w:eastAsia="Times New Roman" w:hAnsi="Times New Roman" w:cs="Times New Roman"/>
          <w:szCs w:val="24"/>
          <w:lang w:eastAsia="fr-FR"/>
        </w:rPr>
        <w:t xml:space="preserve">Nombre d’intellectuels italiens poursuivent un </w:t>
      </w:r>
      <w:del w:id="8" w:author="Marguerite-Marie Bordry" w:date="2019-02-13T18:49:00Z">
        <w:r w:rsidRPr="000D7E47" w:rsidDel="00B05C6A">
          <w:rPr>
            <w:rFonts w:ascii="Times New Roman" w:eastAsia="Times New Roman" w:hAnsi="Times New Roman" w:cs="Times New Roman"/>
            <w:szCs w:val="24"/>
            <w:lang w:eastAsia="fr-FR"/>
          </w:rPr>
          <w:delText xml:space="preserve">but. </w:delText>
        </w:r>
        <w:r w:rsidR="00B05C6A" w:rsidRPr="000D7E47" w:rsidDel="00B05C6A">
          <w:rPr>
            <w:rFonts w:ascii="Times New Roman" w:eastAsia="Times New Roman" w:hAnsi="Times New Roman" w:cs="Times New Roman"/>
            <w:szCs w:val="24"/>
            <w:lang w:eastAsia="fr-FR"/>
          </w:rPr>
          <w:delText>P</w:delText>
        </w:r>
        <w:r w:rsidRPr="000D7E47" w:rsidDel="00B05C6A">
          <w:rPr>
            <w:rFonts w:ascii="Times New Roman" w:eastAsia="Times New Roman" w:hAnsi="Times New Roman" w:cs="Times New Roman"/>
            <w:szCs w:val="24"/>
            <w:lang w:eastAsia="fr-FR"/>
          </w:rPr>
          <w:delText>arallèle</w:delText>
        </w:r>
      </w:del>
      <w:ins w:id="9" w:author="Marguerite-Marie Bordry" w:date="2019-02-13T18:49:00Z">
        <w:r w:rsidR="00B05C6A">
          <w:rPr>
            <w:rFonts w:ascii="Times New Roman" w:eastAsia="Times New Roman" w:hAnsi="Times New Roman" w:cs="Times New Roman"/>
            <w:szCs w:val="24"/>
            <w:lang w:eastAsia="fr-FR"/>
          </w:rPr>
          <w:t>but parallèle</w:t>
        </w:r>
      </w:ins>
      <w:r w:rsidRPr="000D7E47">
        <w:rPr>
          <w:rFonts w:ascii="Times New Roman" w:eastAsia="Times New Roman" w:hAnsi="Times New Roman" w:cs="Times New Roman"/>
          <w:szCs w:val="24"/>
          <w:lang w:eastAsia="fr-FR"/>
        </w:rPr>
        <w:t>, qui viennent de fonder une revue nouvelle : </w:t>
      </w:r>
      <w:r w:rsidRPr="000D7E47">
        <w:rPr>
          <w:rFonts w:ascii="Times New Roman" w:eastAsia="Times New Roman" w:hAnsi="Times New Roman" w:cs="Times New Roman"/>
          <w:i/>
          <w:iCs/>
          <w:szCs w:val="24"/>
          <w:lang w:eastAsia="fr-FR"/>
        </w:rPr>
        <w:t>la Revue des Nations latines</w:t>
      </w:r>
      <w:r w:rsidRPr="000D7E47">
        <w:rPr>
          <w:rFonts w:ascii="Times New Roman" w:eastAsia="Times New Roman" w:hAnsi="Times New Roman" w:cs="Times New Roman"/>
          <w:szCs w:val="24"/>
          <w:lang w:eastAsia="fr-FR"/>
        </w:rPr>
        <w:t xml:space="preserve">, se publiant en deux éditions, l’une française, l’autre italienne. Ses directeurs sont Guglielmo Ferrero, l’historien si prisé en France, et Julien </w:t>
      </w:r>
      <w:proofErr w:type="spellStart"/>
      <w:r w:rsidRPr="000D7E47">
        <w:rPr>
          <w:rFonts w:ascii="Times New Roman" w:eastAsia="Times New Roman" w:hAnsi="Times New Roman" w:cs="Times New Roman"/>
          <w:szCs w:val="24"/>
          <w:lang w:eastAsia="fr-FR"/>
        </w:rPr>
        <w:t>Luchaire</w:t>
      </w:r>
      <w:proofErr w:type="spellEnd"/>
      <w:r w:rsidRPr="000D7E47">
        <w:rPr>
          <w:rFonts w:ascii="Times New Roman" w:eastAsia="Times New Roman" w:hAnsi="Times New Roman" w:cs="Times New Roman"/>
          <w:szCs w:val="24"/>
          <w:lang w:eastAsia="fr-FR"/>
        </w:rPr>
        <w:t xml:space="preserve"> qui, avec son Institut français de Florence et ses excellents travaux historiques, a tant contribué à améliorer les rapports entre les deux pays. Son programme est de résister à l’invasion allemande dans l’ordre spirituel comme dans l’ordre économique et politique, d’approfondir la tradition latine et de soutenir les nouvelles idées et les nouvelles directions des factions et des organisations communes aux nations latines. Intéressantes, dans le premier numéro, les gloses des directeurs. La revue, à laquelle nous prédisons un avenir fécond, obtiendra déjà un grand résultat par le seul fait de renseigner avec continuité et impartialité sur la vie intellectuelle et matérielle des deux pays.</w:t>
      </w:r>
    </w:p>
    <w:p w:rsidR="000D7E47" w:rsidRPr="000D7E47" w:rsidRDefault="000D7E47" w:rsidP="000D7E47">
      <w:pPr>
        <w:spacing w:before="240" w:after="240" w:line="468" w:lineRule="atLeast"/>
        <w:jc w:val="center"/>
        <w:outlineLvl w:val="1"/>
        <w:rPr>
          <w:rFonts w:ascii="Source Sans Pro" w:eastAsia="Times New Roman" w:hAnsi="Source Sans Pro" w:cs="Times New Roman"/>
          <w:sz w:val="31"/>
          <w:szCs w:val="31"/>
          <w:lang w:eastAsia="fr-FR"/>
        </w:rPr>
      </w:pPr>
      <w:r w:rsidRPr="000D7E47">
        <w:rPr>
          <w:rFonts w:ascii="Source Sans Pro" w:eastAsia="Times New Roman" w:hAnsi="Source Sans Pro" w:cs="Times New Roman"/>
          <w:sz w:val="31"/>
          <w:szCs w:val="31"/>
          <w:lang w:eastAsia="fr-FR"/>
        </w:rPr>
        <w:t>Tome CXVI, numéro 435, 1</w:t>
      </w:r>
      <w:r w:rsidRPr="000D7E47">
        <w:rPr>
          <w:rFonts w:ascii="Source Sans Pro" w:eastAsia="Times New Roman" w:hAnsi="Source Sans Pro" w:cs="Times New Roman"/>
          <w:sz w:val="23"/>
          <w:szCs w:val="23"/>
          <w:vertAlign w:val="superscript"/>
          <w:lang w:eastAsia="fr-FR"/>
        </w:rPr>
        <w:t>er</w:t>
      </w:r>
      <w:r w:rsidRPr="000D7E47">
        <w:rPr>
          <w:rFonts w:ascii="Source Sans Pro" w:eastAsia="Times New Roman" w:hAnsi="Source Sans Pro" w:cs="Times New Roman"/>
          <w:sz w:val="31"/>
          <w:szCs w:val="31"/>
          <w:lang w:eastAsia="fr-FR"/>
        </w:rPr>
        <w:t> août 1916</w:t>
      </w:r>
    </w:p>
    <w:p w:rsidR="000D7E47" w:rsidRPr="000D7E47" w:rsidRDefault="000D7E47" w:rsidP="000D7E47">
      <w:pPr>
        <w:spacing w:before="240" w:after="240"/>
        <w:jc w:val="left"/>
        <w:outlineLvl w:val="2"/>
        <w:rPr>
          <w:rFonts w:ascii="Source Sans Pro" w:eastAsia="Times New Roman" w:hAnsi="Source Sans Pro" w:cs="Times New Roman"/>
          <w:b/>
          <w:bCs/>
          <w:sz w:val="27"/>
          <w:szCs w:val="27"/>
          <w:lang w:eastAsia="fr-FR"/>
        </w:rPr>
      </w:pPr>
      <w:r w:rsidRPr="000D7E47">
        <w:rPr>
          <w:rFonts w:ascii="Source Sans Pro" w:eastAsia="Times New Roman" w:hAnsi="Source Sans Pro" w:cs="Times New Roman"/>
          <w:b/>
          <w:bCs/>
          <w:sz w:val="27"/>
          <w:szCs w:val="27"/>
          <w:lang w:eastAsia="fr-FR"/>
        </w:rPr>
        <w:t>Échos. </w:t>
      </w:r>
      <w:r w:rsidRPr="000D7E47">
        <w:rPr>
          <w:rFonts w:ascii="Source Sans Pro" w:eastAsia="Times New Roman" w:hAnsi="Source Sans Pro" w:cs="Times New Roman"/>
          <w:b/>
          <w:bCs/>
          <w:sz w:val="17"/>
          <w:szCs w:val="17"/>
          <w:lang w:eastAsia="fr-FR"/>
        </w:rPr>
        <w:br/>
      </w:r>
      <w:r w:rsidRPr="000D7E47">
        <w:rPr>
          <w:rFonts w:ascii="Source Sans Pro" w:eastAsia="Times New Roman" w:hAnsi="Source Sans Pro" w:cs="Times New Roman"/>
          <w:b/>
          <w:bCs/>
          <w:sz w:val="27"/>
          <w:szCs w:val="27"/>
          <w:lang w:eastAsia="fr-FR"/>
        </w:rPr>
        <w:t>Une Entente théâtrale italo-française</w:t>
      </w:r>
    </w:p>
    <w:p w:rsidR="000D7E47" w:rsidRPr="000D7E47" w:rsidRDefault="000D7E47" w:rsidP="000D7E47">
      <w:pPr>
        <w:jc w:val="right"/>
        <w:rPr>
          <w:rFonts w:ascii="Times New Roman" w:eastAsia="Times New Roman" w:hAnsi="Times New Roman" w:cs="Times New Roman"/>
          <w:szCs w:val="24"/>
          <w:lang w:eastAsia="fr-FR"/>
        </w:rPr>
      </w:pPr>
      <w:r w:rsidRPr="000D7E47">
        <w:rPr>
          <w:rFonts w:ascii="Times New Roman" w:eastAsia="Times New Roman" w:hAnsi="Times New Roman" w:cs="Times New Roman"/>
          <w:szCs w:val="24"/>
          <w:lang w:eastAsia="fr-FR"/>
        </w:rPr>
        <w:t>Mercure.</w:t>
      </w:r>
    </w:p>
    <w:p w:rsidR="000D7E47" w:rsidRPr="000D7E47" w:rsidRDefault="000D7E47" w:rsidP="000D7E47">
      <w:pPr>
        <w:rPr>
          <w:rFonts w:ascii="Verdana" w:eastAsia="Times New Roman" w:hAnsi="Verdana" w:cs="Times New Roman"/>
          <w:sz w:val="21"/>
          <w:szCs w:val="21"/>
          <w:lang w:eastAsia="fr-FR"/>
        </w:rPr>
      </w:pPr>
      <w:r w:rsidRPr="000D7E47">
        <w:rPr>
          <w:rFonts w:ascii="Verdana" w:eastAsia="Times New Roman" w:hAnsi="Verdana" w:cs="Times New Roman"/>
          <w:sz w:val="21"/>
          <w:szCs w:val="21"/>
          <w:lang w:eastAsia="fr-FR"/>
        </w:rPr>
        <w:t>Tome CXVI, numéro 435, 1</w:t>
      </w:r>
      <w:r w:rsidRPr="000D7E47">
        <w:rPr>
          <w:rFonts w:ascii="Verdana" w:eastAsia="Times New Roman" w:hAnsi="Verdana" w:cs="Times New Roman"/>
          <w:sz w:val="16"/>
          <w:szCs w:val="16"/>
          <w:vertAlign w:val="superscript"/>
          <w:lang w:eastAsia="fr-FR"/>
        </w:rPr>
        <w:t>er</w:t>
      </w:r>
      <w:r w:rsidRPr="000D7E47">
        <w:rPr>
          <w:rFonts w:ascii="Verdana" w:eastAsia="Times New Roman" w:hAnsi="Verdana" w:cs="Times New Roman"/>
          <w:sz w:val="21"/>
          <w:szCs w:val="21"/>
          <w:lang w:eastAsia="fr-FR"/>
        </w:rPr>
        <w:t> août 1916, p. 568-576 [573-574].</w:t>
      </w:r>
    </w:p>
    <w:p w:rsidR="000D7E47" w:rsidRPr="000D7E47" w:rsidRDefault="000D7E47" w:rsidP="000D7E47">
      <w:pPr>
        <w:spacing w:line="360" w:lineRule="atLeast"/>
        <w:rPr>
          <w:rFonts w:ascii="Times New Roman" w:eastAsia="Times New Roman" w:hAnsi="Times New Roman" w:cs="Times New Roman"/>
          <w:szCs w:val="24"/>
          <w:lang w:eastAsia="fr-FR"/>
        </w:rPr>
      </w:pPr>
      <w:r w:rsidRPr="000D7E47">
        <w:rPr>
          <w:rFonts w:ascii="Times New Roman" w:eastAsia="Times New Roman" w:hAnsi="Times New Roman" w:cs="Times New Roman"/>
          <w:szCs w:val="24"/>
          <w:lang w:eastAsia="fr-FR"/>
        </w:rPr>
        <w:t>C’est chose faite. Depuis deux mois déjà, nous sommes pourvus d’une société théâtrale italo-française, dont le président est le sénateur Gérard, l’organisateur M. </w:t>
      </w:r>
      <w:proofErr w:type="spellStart"/>
      <w:r w:rsidRPr="000D7E47">
        <w:rPr>
          <w:rFonts w:ascii="Times New Roman" w:eastAsia="Times New Roman" w:hAnsi="Times New Roman" w:cs="Times New Roman"/>
          <w:szCs w:val="24"/>
          <w:lang w:eastAsia="fr-FR"/>
        </w:rPr>
        <w:t>Sonzono</w:t>
      </w:r>
      <w:proofErr w:type="spellEnd"/>
      <w:r w:rsidRPr="000D7E47">
        <w:rPr>
          <w:rFonts w:ascii="Times New Roman" w:eastAsia="Times New Roman" w:hAnsi="Times New Roman" w:cs="Times New Roman"/>
          <w:szCs w:val="24"/>
          <w:lang w:eastAsia="fr-FR"/>
        </w:rPr>
        <w:t>, et qui a pour principal but de débarrasser les théâtres des opérettes viennoises.</w:t>
      </w:r>
    </w:p>
    <w:p w:rsidR="000D7E47" w:rsidRPr="000D7E47" w:rsidRDefault="000D7E47" w:rsidP="000D7E47">
      <w:pPr>
        <w:spacing w:line="360" w:lineRule="atLeast"/>
        <w:rPr>
          <w:rFonts w:ascii="Times New Roman" w:eastAsia="Times New Roman" w:hAnsi="Times New Roman" w:cs="Times New Roman"/>
          <w:szCs w:val="24"/>
          <w:lang w:eastAsia="fr-FR"/>
        </w:rPr>
      </w:pPr>
      <w:r w:rsidRPr="000D7E47">
        <w:rPr>
          <w:rFonts w:ascii="Times New Roman" w:eastAsia="Times New Roman" w:hAnsi="Times New Roman" w:cs="Times New Roman"/>
          <w:szCs w:val="24"/>
          <w:lang w:eastAsia="fr-FR"/>
        </w:rPr>
        <w:lastRenderedPageBreak/>
        <w:t>Le communiqué ajoute un peu naïvement : « </w:t>
      </w:r>
      <w:r w:rsidRPr="000D7E47">
        <w:rPr>
          <w:rFonts w:ascii="Times New Roman" w:eastAsia="Times New Roman" w:hAnsi="Times New Roman" w:cs="Times New Roman"/>
          <w:i/>
          <w:iCs/>
          <w:szCs w:val="24"/>
          <w:lang w:eastAsia="fr-FR"/>
        </w:rPr>
        <w:t>Les Italiens feront la musique, la France les livrets.</w:t>
      </w:r>
      <w:r w:rsidRPr="000D7E47">
        <w:rPr>
          <w:rFonts w:ascii="Times New Roman" w:eastAsia="Times New Roman" w:hAnsi="Times New Roman" w:cs="Times New Roman"/>
          <w:szCs w:val="24"/>
          <w:lang w:eastAsia="fr-FR"/>
        </w:rPr>
        <w:t> »</w:t>
      </w:r>
    </w:p>
    <w:p w:rsidR="000D7E47" w:rsidRPr="000D7E47" w:rsidRDefault="000D7E47" w:rsidP="000D7E47">
      <w:pPr>
        <w:spacing w:line="360" w:lineRule="atLeast"/>
        <w:rPr>
          <w:rFonts w:ascii="Times New Roman" w:eastAsia="Times New Roman" w:hAnsi="Times New Roman" w:cs="Times New Roman"/>
          <w:szCs w:val="24"/>
          <w:lang w:eastAsia="fr-FR"/>
        </w:rPr>
      </w:pPr>
      <w:r w:rsidRPr="000D7E47">
        <w:rPr>
          <w:rFonts w:ascii="Times New Roman" w:eastAsia="Times New Roman" w:hAnsi="Times New Roman" w:cs="Times New Roman"/>
          <w:szCs w:val="24"/>
          <w:lang w:eastAsia="fr-FR"/>
        </w:rPr>
        <w:t>Et voilà, ce n’est pas plus compliqué que cela. Il en est de la musique comme de la guerre. Le tout, entre les Alliés, est de faire coordonner les efforts. L’un donne des hommes et l’autre des canons. La France fournira des munitions de livrets et l’Italie apportera des partitions.</w:t>
      </w:r>
    </w:p>
    <w:p w:rsidR="000D7E47" w:rsidRPr="000D7E47" w:rsidRDefault="000D7E47" w:rsidP="000D7E47">
      <w:pPr>
        <w:spacing w:line="360" w:lineRule="atLeast"/>
        <w:rPr>
          <w:rFonts w:ascii="Times New Roman" w:eastAsia="Times New Roman" w:hAnsi="Times New Roman" w:cs="Times New Roman"/>
          <w:szCs w:val="24"/>
          <w:lang w:eastAsia="fr-FR"/>
        </w:rPr>
      </w:pPr>
      <w:r w:rsidRPr="000D7E47">
        <w:rPr>
          <w:rFonts w:ascii="Times New Roman" w:eastAsia="Times New Roman" w:hAnsi="Times New Roman" w:cs="Times New Roman"/>
          <w:szCs w:val="24"/>
          <w:lang w:eastAsia="fr-FR"/>
        </w:rPr>
        <w:t xml:space="preserve">L’opérette italienne aura un théâtre à soi, à Paris. </w:t>
      </w:r>
      <w:proofErr w:type="spellStart"/>
      <w:r w:rsidRPr="00F97D38">
        <w:rPr>
          <w:rFonts w:ascii="Times New Roman" w:eastAsia="Times New Roman" w:hAnsi="Times New Roman" w:cs="Times New Roman"/>
          <w:szCs w:val="24"/>
          <w:lang w:val="it-IT" w:eastAsia="fr-FR"/>
        </w:rPr>
        <w:t>Les</w:t>
      </w:r>
      <w:proofErr w:type="spellEnd"/>
      <w:r w:rsidRPr="00F97D38">
        <w:rPr>
          <w:rFonts w:ascii="Times New Roman" w:eastAsia="Times New Roman" w:hAnsi="Times New Roman" w:cs="Times New Roman"/>
          <w:szCs w:val="24"/>
          <w:lang w:val="it-IT" w:eastAsia="fr-FR"/>
        </w:rPr>
        <w:t xml:space="preserve"> </w:t>
      </w:r>
      <w:proofErr w:type="spellStart"/>
      <w:r w:rsidRPr="00F97D38">
        <w:rPr>
          <w:rFonts w:ascii="Times New Roman" w:eastAsia="Times New Roman" w:hAnsi="Times New Roman" w:cs="Times New Roman"/>
          <w:szCs w:val="24"/>
          <w:lang w:val="it-IT" w:eastAsia="fr-FR"/>
        </w:rPr>
        <w:t>opérettes</w:t>
      </w:r>
      <w:proofErr w:type="spellEnd"/>
      <w:r w:rsidRPr="00F97D38">
        <w:rPr>
          <w:rFonts w:ascii="Times New Roman" w:eastAsia="Times New Roman" w:hAnsi="Times New Roman" w:cs="Times New Roman"/>
          <w:szCs w:val="24"/>
          <w:lang w:val="it-IT" w:eastAsia="fr-FR"/>
        </w:rPr>
        <w:t xml:space="preserve"> d’ouverture </w:t>
      </w:r>
      <w:proofErr w:type="spellStart"/>
      <w:proofErr w:type="gramStart"/>
      <w:r w:rsidRPr="00F97D38">
        <w:rPr>
          <w:rFonts w:ascii="Times New Roman" w:eastAsia="Times New Roman" w:hAnsi="Times New Roman" w:cs="Times New Roman"/>
          <w:szCs w:val="24"/>
          <w:lang w:val="it-IT" w:eastAsia="fr-FR"/>
        </w:rPr>
        <w:t>seront</w:t>
      </w:r>
      <w:proofErr w:type="spellEnd"/>
      <w:r w:rsidRPr="00F97D38">
        <w:rPr>
          <w:rFonts w:ascii="Times New Roman" w:eastAsia="Times New Roman" w:hAnsi="Times New Roman" w:cs="Times New Roman"/>
          <w:szCs w:val="24"/>
          <w:lang w:val="it-IT" w:eastAsia="fr-FR"/>
        </w:rPr>
        <w:t> :</w:t>
      </w:r>
      <w:proofErr w:type="gramEnd"/>
      <w:r w:rsidRPr="00F97D38">
        <w:rPr>
          <w:rFonts w:ascii="Times New Roman" w:eastAsia="Times New Roman" w:hAnsi="Times New Roman" w:cs="Times New Roman"/>
          <w:szCs w:val="24"/>
          <w:lang w:val="it-IT" w:eastAsia="fr-FR"/>
        </w:rPr>
        <w:t> </w:t>
      </w:r>
      <w:r w:rsidRPr="00F97D38">
        <w:rPr>
          <w:rFonts w:ascii="Times New Roman" w:eastAsia="Times New Roman" w:hAnsi="Times New Roman" w:cs="Times New Roman"/>
          <w:i/>
          <w:iCs/>
          <w:szCs w:val="24"/>
          <w:lang w:val="it-IT" w:eastAsia="fr-FR"/>
        </w:rPr>
        <w:t>Addio Giovinezza</w:t>
      </w:r>
      <w:r w:rsidRPr="00F97D38">
        <w:rPr>
          <w:rFonts w:ascii="Times New Roman" w:eastAsia="Times New Roman" w:hAnsi="Times New Roman" w:cs="Times New Roman"/>
          <w:szCs w:val="24"/>
          <w:lang w:val="it-IT" w:eastAsia="fr-FR"/>
        </w:rPr>
        <w:t xml:space="preserve">, de </w:t>
      </w:r>
      <w:proofErr w:type="spellStart"/>
      <w:r w:rsidRPr="00F97D38">
        <w:rPr>
          <w:rFonts w:ascii="Times New Roman" w:eastAsia="Times New Roman" w:hAnsi="Times New Roman" w:cs="Times New Roman"/>
          <w:szCs w:val="24"/>
          <w:lang w:val="it-IT" w:eastAsia="fr-FR"/>
        </w:rPr>
        <w:t>Pietri</w:t>
      </w:r>
      <w:proofErr w:type="spellEnd"/>
      <w:r w:rsidRPr="00F97D38">
        <w:rPr>
          <w:rFonts w:ascii="Times New Roman" w:eastAsia="Times New Roman" w:hAnsi="Times New Roman" w:cs="Times New Roman"/>
          <w:szCs w:val="24"/>
          <w:lang w:val="it-IT" w:eastAsia="fr-FR"/>
        </w:rPr>
        <w:t> ; </w:t>
      </w:r>
      <w:r w:rsidRPr="00F97D38">
        <w:rPr>
          <w:rFonts w:ascii="Times New Roman" w:eastAsia="Times New Roman" w:hAnsi="Times New Roman" w:cs="Times New Roman"/>
          <w:i/>
          <w:iCs/>
          <w:szCs w:val="24"/>
          <w:lang w:val="it-IT" w:eastAsia="fr-FR"/>
        </w:rPr>
        <w:t xml:space="preserve">Amore in </w:t>
      </w:r>
      <w:del w:id="10" w:author="Marguerite-Marie Bordry" w:date="2019-02-13T19:03:00Z">
        <w:r w:rsidRPr="00F97D38" w:rsidDel="00F97D38">
          <w:rPr>
            <w:rFonts w:ascii="Times New Roman" w:eastAsia="Times New Roman" w:hAnsi="Times New Roman" w:cs="Times New Roman"/>
            <w:i/>
            <w:iCs/>
            <w:szCs w:val="24"/>
            <w:lang w:val="it-IT" w:eastAsia="fr-FR"/>
          </w:rPr>
          <w:delText>Maschara</w:delText>
        </w:r>
      </w:del>
      <w:ins w:id="11" w:author="Marguerite-Marie Bordry" w:date="2019-02-13T19:03:00Z">
        <w:r w:rsidR="00F97D38" w:rsidRPr="00F97D38">
          <w:rPr>
            <w:rFonts w:ascii="Times New Roman" w:eastAsia="Times New Roman" w:hAnsi="Times New Roman" w:cs="Times New Roman"/>
            <w:i/>
            <w:iCs/>
            <w:szCs w:val="24"/>
            <w:lang w:val="it-IT" w:eastAsia="fr-FR"/>
          </w:rPr>
          <w:t>Masch</w:t>
        </w:r>
        <w:r w:rsidR="00F97D38" w:rsidRPr="00F97D38">
          <w:rPr>
            <w:rFonts w:ascii="Times New Roman" w:eastAsia="Times New Roman" w:hAnsi="Times New Roman" w:cs="Times New Roman"/>
            <w:i/>
            <w:iCs/>
            <w:szCs w:val="24"/>
            <w:lang w:val="it-IT" w:eastAsia="fr-FR"/>
          </w:rPr>
          <w:t>e</w:t>
        </w:r>
        <w:r w:rsidR="00F97D38" w:rsidRPr="00F97D38">
          <w:rPr>
            <w:rFonts w:ascii="Times New Roman" w:eastAsia="Times New Roman" w:hAnsi="Times New Roman" w:cs="Times New Roman"/>
            <w:i/>
            <w:iCs/>
            <w:szCs w:val="24"/>
            <w:lang w:val="it-IT" w:eastAsia="fr-FR"/>
          </w:rPr>
          <w:t>ra</w:t>
        </w:r>
      </w:ins>
      <w:r w:rsidRPr="00F97D38">
        <w:rPr>
          <w:rFonts w:ascii="Times New Roman" w:eastAsia="Times New Roman" w:hAnsi="Times New Roman" w:cs="Times New Roman"/>
          <w:szCs w:val="24"/>
          <w:lang w:val="it-IT" w:eastAsia="fr-FR"/>
        </w:rPr>
        <w:t xml:space="preserve">, de </w:t>
      </w:r>
      <w:proofErr w:type="spellStart"/>
      <w:r w:rsidRPr="00F97D38">
        <w:rPr>
          <w:rFonts w:ascii="Times New Roman" w:eastAsia="Times New Roman" w:hAnsi="Times New Roman" w:cs="Times New Roman"/>
          <w:szCs w:val="24"/>
          <w:lang w:val="it-IT" w:eastAsia="fr-FR"/>
        </w:rPr>
        <w:t>Darclée</w:t>
      </w:r>
      <w:proofErr w:type="spellEnd"/>
      <w:r w:rsidRPr="00F97D38">
        <w:rPr>
          <w:rFonts w:ascii="Times New Roman" w:eastAsia="Times New Roman" w:hAnsi="Times New Roman" w:cs="Times New Roman"/>
          <w:szCs w:val="24"/>
          <w:lang w:val="it-IT" w:eastAsia="fr-FR"/>
        </w:rPr>
        <w:t> ; la </w:t>
      </w:r>
      <w:r w:rsidRPr="00F97D38">
        <w:rPr>
          <w:rFonts w:ascii="Times New Roman" w:eastAsia="Times New Roman" w:hAnsi="Times New Roman" w:cs="Times New Roman"/>
          <w:i/>
          <w:iCs/>
          <w:szCs w:val="24"/>
          <w:lang w:val="it-IT" w:eastAsia="fr-FR"/>
        </w:rPr>
        <w:t>Candidata</w:t>
      </w:r>
      <w:r w:rsidRPr="00F97D38">
        <w:rPr>
          <w:rFonts w:ascii="Times New Roman" w:eastAsia="Times New Roman" w:hAnsi="Times New Roman" w:cs="Times New Roman"/>
          <w:szCs w:val="24"/>
          <w:lang w:val="it-IT" w:eastAsia="fr-FR"/>
        </w:rPr>
        <w:t xml:space="preserve">, de Leoncavallo. </w:t>
      </w:r>
      <w:r w:rsidRPr="000D7E47">
        <w:rPr>
          <w:rFonts w:ascii="Times New Roman" w:eastAsia="Times New Roman" w:hAnsi="Times New Roman" w:cs="Times New Roman"/>
          <w:szCs w:val="24"/>
          <w:lang w:eastAsia="fr-FR"/>
        </w:rPr>
        <w:t>Les opérettes seront données dans leur langue propre, conservant ainsi leur caractère et leur interprétation.</w:t>
      </w:r>
    </w:p>
    <w:p w:rsidR="000D7E47" w:rsidRPr="000D7E47" w:rsidRDefault="00F97D38" w:rsidP="000D7E47">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r w:rsidR="00500866">
        <w:rPr>
          <w:rFonts w:ascii="Times New Roman" w:eastAsia="Times New Roman" w:hAnsi="Times New Roman" w:cs="Times New Roman"/>
          <w:szCs w:val="24"/>
          <w:lang w:eastAsia="fr-FR"/>
        </w:rPr>
        <w:t>]</w:t>
      </w:r>
    </w:p>
    <w:p w:rsidR="000D7E47" w:rsidRPr="000D7E47" w:rsidRDefault="000D7E47" w:rsidP="000D7E47">
      <w:pPr>
        <w:spacing w:before="240" w:after="240" w:line="468" w:lineRule="atLeast"/>
        <w:jc w:val="center"/>
        <w:outlineLvl w:val="1"/>
        <w:rPr>
          <w:rFonts w:ascii="Source Sans Pro" w:eastAsia="Times New Roman" w:hAnsi="Source Sans Pro" w:cs="Times New Roman"/>
          <w:sz w:val="31"/>
          <w:szCs w:val="31"/>
          <w:lang w:eastAsia="fr-FR"/>
        </w:rPr>
      </w:pPr>
      <w:r w:rsidRPr="000D7E47">
        <w:rPr>
          <w:rFonts w:ascii="Source Sans Pro" w:eastAsia="Times New Roman" w:hAnsi="Source Sans Pro" w:cs="Times New Roman"/>
          <w:sz w:val="31"/>
          <w:szCs w:val="31"/>
          <w:lang w:eastAsia="fr-FR"/>
        </w:rPr>
        <w:t>Tome CXVII, numéro 437, 1</w:t>
      </w:r>
      <w:r w:rsidRPr="000D7E47">
        <w:rPr>
          <w:rFonts w:ascii="Source Sans Pro" w:eastAsia="Times New Roman" w:hAnsi="Source Sans Pro" w:cs="Times New Roman"/>
          <w:sz w:val="23"/>
          <w:szCs w:val="23"/>
          <w:vertAlign w:val="superscript"/>
          <w:lang w:eastAsia="fr-FR"/>
        </w:rPr>
        <w:t>er</w:t>
      </w:r>
      <w:r w:rsidRPr="000D7E47">
        <w:rPr>
          <w:rFonts w:ascii="Source Sans Pro" w:eastAsia="Times New Roman" w:hAnsi="Source Sans Pro" w:cs="Times New Roman"/>
          <w:sz w:val="31"/>
          <w:szCs w:val="31"/>
          <w:lang w:eastAsia="fr-FR"/>
        </w:rPr>
        <w:t> septembre 1916</w:t>
      </w:r>
    </w:p>
    <w:p w:rsidR="000D7E47" w:rsidRPr="000D7E47" w:rsidRDefault="000D7E47" w:rsidP="000D7E47">
      <w:pPr>
        <w:spacing w:before="240" w:after="240"/>
        <w:jc w:val="left"/>
        <w:outlineLvl w:val="2"/>
        <w:rPr>
          <w:rFonts w:ascii="Source Sans Pro" w:eastAsia="Times New Roman" w:hAnsi="Source Sans Pro" w:cs="Times New Roman"/>
          <w:b/>
          <w:bCs/>
          <w:sz w:val="27"/>
          <w:szCs w:val="27"/>
          <w:lang w:eastAsia="fr-FR"/>
        </w:rPr>
      </w:pPr>
      <w:r w:rsidRPr="000D7E47">
        <w:rPr>
          <w:rFonts w:ascii="Source Sans Pro" w:eastAsia="Times New Roman" w:hAnsi="Source Sans Pro" w:cs="Times New Roman"/>
          <w:b/>
          <w:bCs/>
          <w:sz w:val="27"/>
          <w:szCs w:val="27"/>
          <w:lang w:eastAsia="fr-FR"/>
        </w:rPr>
        <w:t>À l’étranger. À travers la Presse. </w:t>
      </w:r>
      <w:r w:rsidRPr="000D7E47">
        <w:rPr>
          <w:rFonts w:ascii="Source Sans Pro" w:eastAsia="Times New Roman" w:hAnsi="Source Sans Pro" w:cs="Times New Roman"/>
          <w:b/>
          <w:bCs/>
          <w:sz w:val="17"/>
          <w:szCs w:val="17"/>
          <w:lang w:eastAsia="fr-FR"/>
        </w:rPr>
        <w:br/>
      </w:r>
      <w:r w:rsidRPr="000D7E47">
        <w:rPr>
          <w:rFonts w:ascii="Source Sans Pro" w:eastAsia="Times New Roman" w:hAnsi="Source Sans Pro" w:cs="Times New Roman"/>
          <w:b/>
          <w:bCs/>
          <w:sz w:val="27"/>
          <w:szCs w:val="27"/>
          <w:lang w:eastAsia="fr-FR"/>
        </w:rPr>
        <w:t>La presse alliée [extrait]</w:t>
      </w:r>
    </w:p>
    <w:p w:rsidR="000D7E47" w:rsidRPr="000D7E47" w:rsidRDefault="000D7E47" w:rsidP="000D7E47">
      <w:pPr>
        <w:jc w:val="right"/>
        <w:rPr>
          <w:rFonts w:ascii="Times New Roman" w:eastAsia="Times New Roman" w:hAnsi="Times New Roman" w:cs="Times New Roman"/>
          <w:szCs w:val="24"/>
          <w:lang w:eastAsia="fr-FR"/>
        </w:rPr>
      </w:pPr>
      <w:r w:rsidRPr="000D7E47">
        <w:rPr>
          <w:rFonts w:ascii="Times New Roman" w:eastAsia="Times New Roman" w:hAnsi="Times New Roman" w:cs="Times New Roman"/>
          <w:szCs w:val="24"/>
          <w:lang w:eastAsia="fr-FR"/>
        </w:rPr>
        <w:t xml:space="preserve">Paul </w:t>
      </w:r>
      <w:proofErr w:type="spellStart"/>
      <w:r w:rsidRPr="000D7E47">
        <w:rPr>
          <w:rFonts w:ascii="Times New Roman" w:eastAsia="Times New Roman" w:hAnsi="Times New Roman" w:cs="Times New Roman"/>
          <w:szCs w:val="24"/>
          <w:lang w:eastAsia="fr-FR"/>
        </w:rPr>
        <w:t>Morisse</w:t>
      </w:r>
      <w:proofErr w:type="spellEnd"/>
      <w:r w:rsidRPr="000D7E47">
        <w:rPr>
          <w:rFonts w:ascii="Times New Roman" w:eastAsia="Times New Roman" w:hAnsi="Times New Roman" w:cs="Times New Roman"/>
          <w:szCs w:val="24"/>
          <w:lang w:eastAsia="fr-FR"/>
        </w:rPr>
        <w:t>.</w:t>
      </w:r>
    </w:p>
    <w:p w:rsidR="000D7E47" w:rsidRPr="000D7E47" w:rsidRDefault="000D7E47" w:rsidP="000D7E47">
      <w:pPr>
        <w:rPr>
          <w:rFonts w:ascii="Verdana" w:eastAsia="Times New Roman" w:hAnsi="Verdana" w:cs="Times New Roman"/>
          <w:sz w:val="21"/>
          <w:szCs w:val="21"/>
          <w:lang w:eastAsia="fr-FR"/>
        </w:rPr>
      </w:pPr>
      <w:r w:rsidRPr="000D7E47">
        <w:rPr>
          <w:rFonts w:ascii="Verdana" w:eastAsia="Times New Roman" w:hAnsi="Verdana" w:cs="Times New Roman"/>
          <w:sz w:val="21"/>
          <w:szCs w:val="21"/>
          <w:lang w:eastAsia="fr-FR"/>
        </w:rPr>
        <w:t>Tome CXVII, numéro 436, 1</w:t>
      </w:r>
      <w:r w:rsidRPr="000D7E47">
        <w:rPr>
          <w:rFonts w:ascii="Verdana" w:eastAsia="Times New Roman" w:hAnsi="Verdana" w:cs="Times New Roman"/>
          <w:sz w:val="16"/>
          <w:szCs w:val="16"/>
          <w:vertAlign w:val="superscript"/>
          <w:lang w:eastAsia="fr-FR"/>
        </w:rPr>
        <w:t>er</w:t>
      </w:r>
      <w:r w:rsidRPr="000D7E47">
        <w:rPr>
          <w:rFonts w:ascii="Verdana" w:eastAsia="Times New Roman" w:hAnsi="Verdana" w:cs="Times New Roman"/>
          <w:sz w:val="21"/>
          <w:szCs w:val="21"/>
          <w:lang w:eastAsia="fr-FR"/>
        </w:rPr>
        <w:t> septembre 1916, p. 174-182 [174-178].</w:t>
      </w:r>
    </w:p>
    <w:p w:rsidR="000D7E47" w:rsidRPr="000D7E47" w:rsidRDefault="000D7E47" w:rsidP="000D7E47">
      <w:pPr>
        <w:spacing w:line="360" w:lineRule="atLeast"/>
        <w:rPr>
          <w:rFonts w:ascii="Times New Roman" w:eastAsia="Times New Roman" w:hAnsi="Times New Roman" w:cs="Times New Roman"/>
          <w:szCs w:val="24"/>
          <w:lang w:eastAsia="fr-FR"/>
        </w:rPr>
      </w:pPr>
      <w:r w:rsidRPr="000D7E47">
        <w:rPr>
          <w:rFonts w:ascii="Times New Roman" w:eastAsia="Times New Roman" w:hAnsi="Times New Roman" w:cs="Times New Roman"/>
          <w:szCs w:val="24"/>
          <w:lang w:eastAsia="fr-FR"/>
        </w:rPr>
        <w:t>Quelques jours avant que les Italiens se fussent emparés de Gorizia, la </w:t>
      </w:r>
      <w:r w:rsidRPr="000D7E47">
        <w:rPr>
          <w:rFonts w:ascii="Times New Roman" w:eastAsia="Times New Roman" w:hAnsi="Times New Roman" w:cs="Times New Roman"/>
          <w:i/>
          <w:iCs/>
          <w:szCs w:val="24"/>
          <w:lang w:eastAsia="fr-FR"/>
        </w:rPr>
        <w:t>Revue des Nations latines</w:t>
      </w:r>
      <w:r w:rsidRPr="000D7E47">
        <w:rPr>
          <w:rFonts w:ascii="Times New Roman" w:eastAsia="Times New Roman" w:hAnsi="Times New Roman" w:cs="Times New Roman"/>
          <w:szCs w:val="24"/>
          <w:lang w:eastAsia="fr-FR"/>
        </w:rPr>
        <w:t xml:space="preserve"> consacrait un article, de M. Amedeo </w:t>
      </w:r>
      <w:proofErr w:type="spellStart"/>
      <w:r w:rsidRPr="000D7E47">
        <w:rPr>
          <w:rFonts w:ascii="Times New Roman" w:eastAsia="Times New Roman" w:hAnsi="Times New Roman" w:cs="Times New Roman"/>
          <w:szCs w:val="24"/>
          <w:lang w:eastAsia="fr-FR"/>
        </w:rPr>
        <w:t>Mazzotti</w:t>
      </w:r>
      <w:proofErr w:type="spellEnd"/>
      <w:r w:rsidRPr="000D7E47">
        <w:rPr>
          <w:rFonts w:ascii="Times New Roman" w:eastAsia="Times New Roman" w:hAnsi="Times New Roman" w:cs="Times New Roman"/>
          <w:szCs w:val="24"/>
          <w:lang w:eastAsia="fr-FR"/>
        </w:rPr>
        <w:t xml:space="preserve">, à la mémoire d’un illustre enfant de la Romagne, tombé glorieusement, le 20 juillet 1915, devant Gorizia, le lieutenant Renato Serra. Le problème intérieur que la guerre a posé devant tant de nobles consciences, — à quelque nation qu’elles appartiennent, — ne pourra avoir été plus profondément troublant que pour Renato Serra. C’était, alors qu’allait surgir pour toute l’Italie la question de participer au conflit européen, un contempteur de toute guerre et, disciple de Benedetto Croce, un neutraliste déterminé. Seul, peut-être, le jeu des idées l’intéressait et, peut-être aussi, l’univers s’arrêtait-il pour lui à ce monde d’étudiants et de dilettantes en philologie, en philosophie et en lettres où se complaisait son existence d’hommes de lettres, et où il était devenu « une espèce de petit prince ». M. Amedeo </w:t>
      </w:r>
      <w:proofErr w:type="spellStart"/>
      <w:r w:rsidRPr="000D7E47">
        <w:rPr>
          <w:rFonts w:ascii="Times New Roman" w:eastAsia="Times New Roman" w:hAnsi="Times New Roman" w:cs="Times New Roman"/>
          <w:szCs w:val="24"/>
          <w:lang w:eastAsia="fr-FR"/>
        </w:rPr>
        <w:t>Mazzotti</w:t>
      </w:r>
      <w:proofErr w:type="spellEnd"/>
      <w:r w:rsidRPr="000D7E47">
        <w:rPr>
          <w:rFonts w:ascii="Times New Roman" w:eastAsia="Times New Roman" w:hAnsi="Times New Roman" w:cs="Times New Roman"/>
          <w:szCs w:val="24"/>
          <w:lang w:eastAsia="fr-FR"/>
        </w:rPr>
        <w:t xml:space="preserve"> dit de lui :</w:t>
      </w:r>
    </w:p>
    <w:p w:rsidR="000D7E47" w:rsidRPr="000D7E47" w:rsidRDefault="000D7E47" w:rsidP="000D7E47">
      <w:pPr>
        <w:spacing w:line="331" w:lineRule="atLeast"/>
        <w:rPr>
          <w:rFonts w:ascii="Times New Roman" w:eastAsia="Times New Roman" w:hAnsi="Times New Roman" w:cs="Times New Roman"/>
          <w:sz w:val="22"/>
          <w:lang w:eastAsia="fr-FR"/>
        </w:rPr>
      </w:pPr>
      <w:r w:rsidRPr="000D7E47">
        <w:rPr>
          <w:rFonts w:ascii="Times New Roman" w:eastAsia="Times New Roman" w:hAnsi="Times New Roman" w:cs="Times New Roman"/>
          <w:sz w:val="22"/>
          <w:lang w:eastAsia="fr-FR"/>
        </w:rPr>
        <w:t>Ce fut non seulement un esprit tout à fait distingué, mais une âme noble, un cœur délicat, un compagnon inoubliable. Ce n’est pas seulement en écrivant — il a peu écrit du reste — qu’il montrait toute la séduction de ses qualités, mais dans les charmantes conversations avec ses amis, sur lesquels sa parole claire, ses conseils persuasifs lui avaient acquis un véritable ascendant. Comme — réellement et sans métaphore — il vivait content dans un coin, les amie</w:t>
      </w:r>
      <w:ins w:id="12" w:author="Marguerite-Marie Bordry" w:date="2019-02-13T19:04:00Z">
        <w:r w:rsidR="003E0690">
          <w:rPr>
            <w:rFonts w:ascii="Times New Roman" w:eastAsia="Times New Roman" w:hAnsi="Times New Roman" w:cs="Times New Roman"/>
            <w:sz w:val="22"/>
            <w:lang w:eastAsia="fr-FR"/>
          </w:rPr>
          <w:t>s</w:t>
        </w:r>
      </w:ins>
      <w:r w:rsidRPr="000D7E47">
        <w:rPr>
          <w:rFonts w:ascii="Times New Roman" w:eastAsia="Times New Roman" w:hAnsi="Times New Roman" w:cs="Times New Roman"/>
          <w:sz w:val="22"/>
          <w:lang w:eastAsia="fr-FR"/>
        </w:rPr>
        <w:t xml:space="preserve"> de son petit monde littéraire lui savaient gré de ne pas gêner, par une activité encombrante, leurs ambitions diverses, de mime que grâce au nom qu’il s’était fait dans son petit monde littéraire, ses concitoyens lui savaient gré de le voir passer continuellement au milieu d’eux d’un air rêveur et d’espérer pour lui un brillant avenir. Ajoutez, quand il mourut, le regret de celle jeunesse, de cette force, de tant de promesses brisées, l’admiration devant sa fin héroïque. Cela suffit pour expliquer l’élan d’amour instantané qui célébra, en même temps que l’homme et le soldat, le nom de l’écrivain et du philosophe. Mais, quand il mourut, il n’avait pas encore </w:t>
      </w:r>
      <w:r w:rsidRPr="000D7E47">
        <w:rPr>
          <w:rFonts w:ascii="Times New Roman" w:eastAsia="Times New Roman" w:hAnsi="Times New Roman" w:cs="Times New Roman"/>
          <w:sz w:val="22"/>
          <w:lang w:eastAsia="fr-FR"/>
        </w:rPr>
        <w:lastRenderedPageBreak/>
        <w:t>achevé son œuvre la plus importante, l’œuvre compréhensive et décisive de sa vie, écrite après de longs mois de méditation, sur son attitude intérieure en face de la guerre.</w:t>
      </w:r>
    </w:p>
    <w:p w:rsidR="000D7E47" w:rsidRPr="000D7E47" w:rsidRDefault="000D7E47" w:rsidP="000D7E47">
      <w:pPr>
        <w:spacing w:line="331" w:lineRule="atLeast"/>
        <w:rPr>
          <w:rFonts w:ascii="Times New Roman" w:eastAsia="Times New Roman" w:hAnsi="Times New Roman" w:cs="Times New Roman"/>
          <w:sz w:val="22"/>
          <w:lang w:eastAsia="fr-FR"/>
        </w:rPr>
      </w:pPr>
      <w:r w:rsidRPr="000D7E47">
        <w:rPr>
          <w:rFonts w:ascii="Times New Roman" w:eastAsia="Times New Roman" w:hAnsi="Times New Roman" w:cs="Times New Roman"/>
          <w:sz w:val="22"/>
          <w:lang w:eastAsia="fr-FR"/>
        </w:rPr>
        <w:t>Ses amis l’annonçaient comme un petit chef-d’œuvre, d’importance capitale, sous un titre large et vibrant de promesses : « Examen de conscience d’un lettré ».</w:t>
      </w:r>
    </w:p>
    <w:p w:rsidR="000D7E47" w:rsidRPr="000D7E47" w:rsidRDefault="003E0690" w:rsidP="000D7E47">
      <w:pPr>
        <w:spacing w:line="331" w:lineRule="atLeast"/>
        <w:rPr>
          <w:rFonts w:ascii="Times New Roman" w:eastAsia="Times New Roman" w:hAnsi="Times New Roman" w:cs="Times New Roman"/>
          <w:sz w:val="22"/>
          <w:lang w:eastAsia="fr-FR"/>
        </w:rPr>
      </w:pPr>
      <w:r>
        <w:rPr>
          <w:rFonts w:ascii="Times New Roman" w:eastAsia="Times New Roman" w:hAnsi="Times New Roman" w:cs="Times New Roman"/>
          <w:szCs w:val="24"/>
          <w:lang w:eastAsia="fr-FR"/>
        </w:rPr>
        <w:t>[…</w:t>
      </w:r>
      <w:r w:rsidR="00A50C4B">
        <w:rPr>
          <w:rFonts w:ascii="Times New Roman" w:eastAsia="Times New Roman" w:hAnsi="Times New Roman" w:cs="Times New Roman"/>
          <w:szCs w:val="24"/>
          <w:lang w:eastAsia="fr-FR"/>
        </w:rPr>
        <w:t>]</w:t>
      </w:r>
    </w:p>
    <w:sectPr w:rsidR="000D7E47" w:rsidRPr="000D7E47">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98E" w:rsidRDefault="00C6098E" w:rsidP="00143AEB">
      <w:r>
        <w:separator/>
      </w:r>
    </w:p>
  </w:endnote>
  <w:endnote w:type="continuationSeparator" w:id="0">
    <w:p w:rsidR="00C6098E" w:rsidRDefault="00C6098E" w:rsidP="00143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2324971"/>
      <w:docPartObj>
        <w:docPartGallery w:val="Page Numbers (Bottom of Page)"/>
        <w:docPartUnique/>
      </w:docPartObj>
    </w:sdtPr>
    <w:sdtContent>
      <w:p w:rsidR="00143AEB" w:rsidRDefault="00143AEB">
        <w:pPr>
          <w:pStyle w:val="Pieddepage"/>
          <w:jc w:val="center"/>
        </w:pPr>
        <w:r>
          <w:fldChar w:fldCharType="begin"/>
        </w:r>
        <w:r>
          <w:instrText>PAGE   \* MERGEFORMAT</w:instrText>
        </w:r>
        <w:r>
          <w:fldChar w:fldCharType="separate"/>
        </w:r>
        <w:r>
          <w:t>2</w:t>
        </w:r>
        <w:r>
          <w:fldChar w:fldCharType="end"/>
        </w:r>
      </w:p>
    </w:sdtContent>
  </w:sdt>
  <w:p w:rsidR="00143AEB" w:rsidRDefault="00143A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98E" w:rsidRDefault="00C6098E" w:rsidP="00143AEB">
      <w:r>
        <w:separator/>
      </w:r>
    </w:p>
  </w:footnote>
  <w:footnote w:type="continuationSeparator" w:id="0">
    <w:p w:rsidR="00C6098E" w:rsidRDefault="00C6098E" w:rsidP="00143AE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EE8"/>
    <w:rsid w:val="00033695"/>
    <w:rsid w:val="000C11D9"/>
    <w:rsid w:val="000D7E47"/>
    <w:rsid w:val="00143AEB"/>
    <w:rsid w:val="001F5B42"/>
    <w:rsid w:val="002023C0"/>
    <w:rsid w:val="00272521"/>
    <w:rsid w:val="00292BFB"/>
    <w:rsid w:val="0029754A"/>
    <w:rsid w:val="00334800"/>
    <w:rsid w:val="00334A7D"/>
    <w:rsid w:val="003E0690"/>
    <w:rsid w:val="003F6381"/>
    <w:rsid w:val="00447A61"/>
    <w:rsid w:val="00450C5B"/>
    <w:rsid w:val="00477DF0"/>
    <w:rsid w:val="00490915"/>
    <w:rsid w:val="00497102"/>
    <w:rsid w:val="004A24D9"/>
    <w:rsid w:val="00500866"/>
    <w:rsid w:val="00536117"/>
    <w:rsid w:val="00597F2B"/>
    <w:rsid w:val="006D6DF1"/>
    <w:rsid w:val="00701089"/>
    <w:rsid w:val="007611A0"/>
    <w:rsid w:val="0081728B"/>
    <w:rsid w:val="00831EE8"/>
    <w:rsid w:val="008B59A7"/>
    <w:rsid w:val="00912CB2"/>
    <w:rsid w:val="00920309"/>
    <w:rsid w:val="00920DFC"/>
    <w:rsid w:val="00936D2A"/>
    <w:rsid w:val="0095469A"/>
    <w:rsid w:val="009D63F5"/>
    <w:rsid w:val="00A13A5A"/>
    <w:rsid w:val="00A252DD"/>
    <w:rsid w:val="00A50C4B"/>
    <w:rsid w:val="00A52FDE"/>
    <w:rsid w:val="00AB2223"/>
    <w:rsid w:val="00B05C6A"/>
    <w:rsid w:val="00B1124B"/>
    <w:rsid w:val="00B569DC"/>
    <w:rsid w:val="00B80D8D"/>
    <w:rsid w:val="00C6098E"/>
    <w:rsid w:val="00DE2BE0"/>
    <w:rsid w:val="00E962E2"/>
    <w:rsid w:val="00ED18F0"/>
    <w:rsid w:val="00F13B07"/>
    <w:rsid w:val="00F27EF3"/>
    <w:rsid w:val="00F510CC"/>
    <w:rsid w:val="00F73BCB"/>
    <w:rsid w:val="00F97D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BD38"/>
  <w15:chartTrackingRefBased/>
  <w15:docId w15:val="{7847C0AA-952B-4D8A-8EF7-C41B8B77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aramond"/>
    <w:qFormat/>
    <w:rsid w:val="007611A0"/>
    <w:pPr>
      <w:spacing w:after="0" w:line="240" w:lineRule="auto"/>
      <w:jc w:val="both"/>
    </w:pPr>
    <w:rPr>
      <w:rFonts w:ascii="Garamond" w:hAnsi="Garamond"/>
      <w:sz w:val="24"/>
    </w:rPr>
  </w:style>
  <w:style w:type="paragraph" w:styleId="Titre1">
    <w:name w:val="heading 1"/>
    <w:basedOn w:val="Normal"/>
    <w:link w:val="Titre1Car"/>
    <w:uiPriority w:val="9"/>
    <w:qFormat/>
    <w:rsid w:val="000D7E47"/>
    <w:pPr>
      <w:spacing w:before="100" w:beforeAutospacing="1" w:after="100" w:afterAutospacing="1"/>
      <w:jc w:val="left"/>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0D7E47"/>
    <w:pPr>
      <w:spacing w:before="100" w:beforeAutospacing="1" w:after="100" w:afterAutospacing="1"/>
      <w:jc w:val="left"/>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D7E47"/>
    <w:pPr>
      <w:spacing w:before="100" w:beforeAutospacing="1" w:after="100" w:afterAutospacing="1"/>
      <w:jc w:val="left"/>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D7E47"/>
    <w:pPr>
      <w:spacing w:before="100" w:beforeAutospacing="1" w:after="100" w:afterAutospacing="1"/>
      <w:jc w:val="left"/>
      <w:outlineLvl w:val="3"/>
    </w:pPr>
    <w:rPr>
      <w:rFonts w:ascii="Times New Roman" w:eastAsia="Times New Roman" w:hAnsi="Times New Roman" w:cs="Times New Roman"/>
      <w:b/>
      <w:bCs/>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E4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D7E4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D7E4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D7E47"/>
    <w:rPr>
      <w:rFonts w:ascii="Times New Roman" w:eastAsia="Times New Roman" w:hAnsi="Times New Roman" w:cs="Times New Roman"/>
      <w:b/>
      <w:bCs/>
      <w:sz w:val="24"/>
      <w:szCs w:val="24"/>
      <w:lang w:eastAsia="fr-FR"/>
    </w:rPr>
  </w:style>
  <w:style w:type="paragraph" w:customStyle="1" w:styleId="msonormal0">
    <w:name w:val="msonormal"/>
    <w:basedOn w:val="Normal"/>
    <w:rsid w:val="000D7E47"/>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Date1">
    <w:name w:val="Date1"/>
    <w:basedOn w:val="Policepardfaut"/>
    <w:rsid w:val="000D7E47"/>
  </w:style>
  <w:style w:type="character" w:styleId="Lienhypertexte">
    <w:name w:val="Hyperlink"/>
    <w:basedOn w:val="Policepardfaut"/>
    <w:uiPriority w:val="99"/>
    <w:semiHidden/>
    <w:unhideWhenUsed/>
    <w:rsid w:val="000D7E47"/>
    <w:rPr>
      <w:color w:val="0000FF"/>
      <w:u w:val="single"/>
    </w:rPr>
  </w:style>
  <w:style w:type="character" w:styleId="Lienhypertextesuivivisit">
    <w:name w:val="FollowedHyperlink"/>
    <w:basedOn w:val="Policepardfaut"/>
    <w:uiPriority w:val="99"/>
    <w:semiHidden/>
    <w:unhideWhenUsed/>
    <w:rsid w:val="000D7E47"/>
    <w:rPr>
      <w:color w:val="800080"/>
      <w:u w:val="single"/>
    </w:rPr>
  </w:style>
  <w:style w:type="character" w:customStyle="1" w:styleId="publisher">
    <w:name w:val="publisher"/>
    <w:basedOn w:val="Policepardfaut"/>
    <w:rsid w:val="000D7E47"/>
  </w:style>
  <w:style w:type="character" w:customStyle="1" w:styleId="resp">
    <w:name w:val="resp"/>
    <w:basedOn w:val="Policepardfaut"/>
    <w:rsid w:val="000D7E47"/>
  </w:style>
  <w:style w:type="paragraph" w:customStyle="1" w:styleId="p">
    <w:name w:val="p"/>
    <w:basedOn w:val="Normal"/>
    <w:rsid w:val="000D7E47"/>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num">
    <w:name w:val="num"/>
    <w:basedOn w:val="Policepardfaut"/>
    <w:rsid w:val="000D7E47"/>
  </w:style>
  <w:style w:type="character" w:customStyle="1" w:styleId="sc">
    <w:name w:val="sc"/>
    <w:basedOn w:val="Policepardfaut"/>
    <w:rsid w:val="000D7E47"/>
  </w:style>
  <w:style w:type="paragraph" w:customStyle="1" w:styleId="label">
    <w:name w:val="label"/>
    <w:basedOn w:val="Normal"/>
    <w:rsid w:val="000D7E47"/>
    <w:pPr>
      <w:spacing w:before="100" w:beforeAutospacing="1" w:after="100" w:afterAutospacing="1"/>
      <w:jc w:val="left"/>
    </w:pPr>
    <w:rPr>
      <w:rFonts w:ascii="Times New Roman" w:eastAsia="Times New Roman" w:hAnsi="Times New Roman" w:cs="Times New Roman"/>
      <w:szCs w:val="24"/>
      <w:lang w:eastAsia="fr-FR"/>
    </w:rPr>
  </w:style>
  <w:style w:type="paragraph" w:styleId="En-tte">
    <w:name w:val="header"/>
    <w:basedOn w:val="Normal"/>
    <w:link w:val="En-tteCar"/>
    <w:uiPriority w:val="99"/>
    <w:unhideWhenUsed/>
    <w:rsid w:val="00143AEB"/>
    <w:pPr>
      <w:tabs>
        <w:tab w:val="center" w:pos="4536"/>
        <w:tab w:val="right" w:pos="9072"/>
      </w:tabs>
    </w:pPr>
  </w:style>
  <w:style w:type="character" w:customStyle="1" w:styleId="En-tteCar">
    <w:name w:val="En-tête Car"/>
    <w:basedOn w:val="Policepardfaut"/>
    <w:link w:val="En-tte"/>
    <w:uiPriority w:val="99"/>
    <w:rsid w:val="00143AEB"/>
    <w:rPr>
      <w:rFonts w:ascii="Garamond" w:hAnsi="Garamond"/>
      <w:sz w:val="24"/>
    </w:rPr>
  </w:style>
  <w:style w:type="paragraph" w:styleId="Pieddepage">
    <w:name w:val="footer"/>
    <w:basedOn w:val="Normal"/>
    <w:link w:val="PieddepageCar"/>
    <w:uiPriority w:val="99"/>
    <w:unhideWhenUsed/>
    <w:rsid w:val="00143AEB"/>
    <w:pPr>
      <w:tabs>
        <w:tab w:val="center" w:pos="4536"/>
        <w:tab w:val="right" w:pos="9072"/>
      </w:tabs>
    </w:pPr>
  </w:style>
  <w:style w:type="character" w:customStyle="1" w:styleId="PieddepageCar">
    <w:name w:val="Pied de page Car"/>
    <w:basedOn w:val="Policepardfaut"/>
    <w:link w:val="Pieddepage"/>
    <w:uiPriority w:val="99"/>
    <w:rsid w:val="00143AEB"/>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741224">
      <w:bodyDiv w:val="1"/>
      <w:marLeft w:val="0"/>
      <w:marRight w:val="0"/>
      <w:marTop w:val="0"/>
      <w:marBottom w:val="0"/>
      <w:divBdr>
        <w:top w:val="none" w:sz="0" w:space="0" w:color="auto"/>
        <w:left w:val="none" w:sz="0" w:space="0" w:color="auto"/>
        <w:bottom w:val="none" w:sz="0" w:space="0" w:color="auto"/>
        <w:right w:val="none" w:sz="0" w:space="0" w:color="auto"/>
      </w:divBdr>
      <w:divsChild>
        <w:div w:id="1780100588">
          <w:marLeft w:val="0"/>
          <w:marRight w:val="0"/>
          <w:marTop w:val="0"/>
          <w:marBottom w:val="1200"/>
          <w:divBdr>
            <w:top w:val="none" w:sz="0" w:space="0" w:color="auto"/>
            <w:left w:val="none" w:sz="0" w:space="0" w:color="auto"/>
            <w:bottom w:val="none" w:sz="0" w:space="0" w:color="auto"/>
            <w:right w:val="none" w:sz="0" w:space="0" w:color="auto"/>
          </w:divBdr>
          <w:divsChild>
            <w:div w:id="729959103">
              <w:marLeft w:val="0"/>
              <w:marRight w:val="0"/>
              <w:marTop w:val="120"/>
              <w:marBottom w:val="120"/>
              <w:divBdr>
                <w:top w:val="none" w:sz="0" w:space="0" w:color="auto"/>
                <w:left w:val="none" w:sz="0" w:space="0" w:color="auto"/>
                <w:bottom w:val="none" w:sz="0" w:space="0" w:color="auto"/>
                <w:right w:val="none" w:sz="0" w:space="0" w:color="auto"/>
              </w:divBdr>
            </w:div>
            <w:div w:id="257640786">
              <w:marLeft w:val="0"/>
              <w:marRight w:val="0"/>
              <w:marTop w:val="120"/>
              <w:marBottom w:val="120"/>
              <w:divBdr>
                <w:top w:val="none" w:sz="0" w:space="0" w:color="auto"/>
                <w:left w:val="none" w:sz="0" w:space="0" w:color="auto"/>
                <w:bottom w:val="none" w:sz="0" w:space="0" w:color="auto"/>
                <w:right w:val="none" w:sz="0" w:space="0" w:color="auto"/>
              </w:divBdr>
            </w:div>
          </w:divsChild>
        </w:div>
        <w:div w:id="1302881264">
          <w:marLeft w:val="0"/>
          <w:marRight w:val="0"/>
          <w:marTop w:val="0"/>
          <w:marBottom w:val="0"/>
          <w:divBdr>
            <w:top w:val="none" w:sz="0" w:space="0" w:color="auto"/>
            <w:left w:val="none" w:sz="0" w:space="0" w:color="auto"/>
            <w:bottom w:val="none" w:sz="0" w:space="0" w:color="auto"/>
            <w:right w:val="none" w:sz="0" w:space="0" w:color="auto"/>
          </w:divBdr>
        </w:div>
        <w:div w:id="185095584">
          <w:marLeft w:val="0"/>
          <w:marRight w:val="0"/>
          <w:marTop w:val="0"/>
          <w:marBottom w:val="0"/>
          <w:divBdr>
            <w:top w:val="none" w:sz="0" w:space="0" w:color="auto"/>
            <w:left w:val="none" w:sz="0" w:space="0" w:color="auto"/>
            <w:bottom w:val="none" w:sz="0" w:space="0" w:color="auto"/>
            <w:right w:val="none" w:sz="0" w:space="0" w:color="auto"/>
          </w:divBdr>
        </w:div>
        <w:div w:id="70737950">
          <w:marLeft w:val="3402"/>
          <w:marRight w:val="0"/>
          <w:marTop w:val="0"/>
          <w:marBottom w:val="0"/>
          <w:divBdr>
            <w:top w:val="none" w:sz="0" w:space="0" w:color="auto"/>
            <w:left w:val="none" w:sz="0" w:space="0" w:color="auto"/>
            <w:bottom w:val="none" w:sz="0" w:space="0" w:color="auto"/>
            <w:right w:val="none" w:sz="0" w:space="0" w:color="auto"/>
          </w:divBdr>
        </w:div>
        <w:div w:id="318074925">
          <w:marLeft w:val="3402"/>
          <w:marRight w:val="0"/>
          <w:marTop w:val="0"/>
          <w:marBottom w:val="0"/>
          <w:divBdr>
            <w:top w:val="none" w:sz="0" w:space="0" w:color="auto"/>
            <w:left w:val="none" w:sz="0" w:space="0" w:color="auto"/>
            <w:bottom w:val="none" w:sz="0" w:space="0" w:color="auto"/>
            <w:right w:val="none" w:sz="0" w:space="0" w:color="auto"/>
          </w:divBdr>
        </w:div>
        <w:div w:id="647128290">
          <w:marLeft w:val="3402"/>
          <w:marRight w:val="0"/>
          <w:marTop w:val="0"/>
          <w:marBottom w:val="0"/>
          <w:divBdr>
            <w:top w:val="none" w:sz="0" w:space="0" w:color="auto"/>
            <w:left w:val="none" w:sz="0" w:space="0" w:color="auto"/>
            <w:bottom w:val="none" w:sz="0" w:space="0" w:color="auto"/>
            <w:right w:val="none" w:sz="0" w:space="0" w:color="auto"/>
          </w:divBdr>
        </w:div>
        <w:div w:id="1487431216">
          <w:marLeft w:val="3402"/>
          <w:marRight w:val="0"/>
          <w:marTop w:val="0"/>
          <w:marBottom w:val="0"/>
          <w:divBdr>
            <w:top w:val="none" w:sz="0" w:space="0" w:color="auto"/>
            <w:left w:val="none" w:sz="0" w:space="0" w:color="auto"/>
            <w:bottom w:val="none" w:sz="0" w:space="0" w:color="auto"/>
            <w:right w:val="none" w:sz="0" w:space="0" w:color="auto"/>
          </w:divBdr>
        </w:div>
        <w:div w:id="1497065349">
          <w:marLeft w:val="1200"/>
          <w:marRight w:val="1200"/>
          <w:marTop w:val="240"/>
          <w:marBottom w:val="240"/>
          <w:divBdr>
            <w:top w:val="none" w:sz="0" w:space="0" w:color="auto"/>
            <w:left w:val="none" w:sz="0" w:space="0" w:color="auto"/>
            <w:bottom w:val="none" w:sz="0" w:space="0" w:color="auto"/>
            <w:right w:val="none" w:sz="0" w:space="0" w:color="auto"/>
          </w:divBdr>
        </w:div>
        <w:div w:id="1834562129">
          <w:marLeft w:val="1200"/>
          <w:marRight w:val="1200"/>
          <w:marTop w:val="240"/>
          <w:marBottom w:val="240"/>
          <w:divBdr>
            <w:top w:val="none" w:sz="0" w:space="0" w:color="auto"/>
            <w:left w:val="none" w:sz="0" w:space="0" w:color="auto"/>
            <w:bottom w:val="none" w:sz="0" w:space="0" w:color="auto"/>
            <w:right w:val="none" w:sz="0" w:space="0" w:color="auto"/>
          </w:divBdr>
        </w:div>
        <w:div w:id="1788041950">
          <w:marLeft w:val="1200"/>
          <w:marRight w:val="1200"/>
          <w:marTop w:val="240"/>
          <w:marBottom w:val="240"/>
          <w:divBdr>
            <w:top w:val="none" w:sz="0" w:space="0" w:color="auto"/>
            <w:left w:val="none" w:sz="0" w:space="0" w:color="auto"/>
            <w:bottom w:val="none" w:sz="0" w:space="0" w:color="auto"/>
            <w:right w:val="none" w:sz="0" w:space="0" w:color="auto"/>
          </w:divBdr>
        </w:div>
        <w:div w:id="654258075">
          <w:marLeft w:val="1200"/>
          <w:marRight w:val="1200"/>
          <w:marTop w:val="240"/>
          <w:marBottom w:val="240"/>
          <w:divBdr>
            <w:top w:val="none" w:sz="0" w:space="0" w:color="auto"/>
            <w:left w:val="none" w:sz="0" w:space="0" w:color="auto"/>
            <w:bottom w:val="none" w:sz="0" w:space="0" w:color="auto"/>
            <w:right w:val="none" w:sz="0" w:space="0" w:color="auto"/>
          </w:divBdr>
        </w:div>
        <w:div w:id="1602953399">
          <w:marLeft w:val="3402"/>
          <w:marRight w:val="0"/>
          <w:marTop w:val="0"/>
          <w:marBottom w:val="0"/>
          <w:divBdr>
            <w:top w:val="none" w:sz="0" w:space="0" w:color="auto"/>
            <w:left w:val="none" w:sz="0" w:space="0" w:color="auto"/>
            <w:bottom w:val="none" w:sz="0" w:space="0" w:color="auto"/>
            <w:right w:val="none" w:sz="0" w:space="0" w:color="auto"/>
          </w:divBdr>
        </w:div>
        <w:div w:id="571277943">
          <w:marLeft w:val="3402"/>
          <w:marRight w:val="0"/>
          <w:marTop w:val="0"/>
          <w:marBottom w:val="0"/>
          <w:divBdr>
            <w:top w:val="none" w:sz="0" w:space="0" w:color="auto"/>
            <w:left w:val="none" w:sz="0" w:space="0" w:color="auto"/>
            <w:bottom w:val="none" w:sz="0" w:space="0" w:color="auto"/>
            <w:right w:val="none" w:sz="0" w:space="0" w:color="auto"/>
          </w:divBdr>
        </w:div>
        <w:div w:id="376901872">
          <w:marLeft w:val="3402"/>
          <w:marRight w:val="0"/>
          <w:marTop w:val="0"/>
          <w:marBottom w:val="0"/>
          <w:divBdr>
            <w:top w:val="none" w:sz="0" w:space="0" w:color="auto"/>
            <w:left w:val="none" w:sz="0" w:space="0" w:color="auto"/>
            <w:bottom w:val="none" w:sz="0" w:space="0" w:color="auto"/>
            <w:right w:val="none" w:sz="0" w:space="0" w:color="auto"/>
          </w:divBdr>
        </w:div>
        <w:div w:id="1183471007">
          <w:marLeft w:val="3402"/>
          <w:marRight w:val="0"/>
          <w:marTop w:val="0"/>
          <w:marBottom w:val="0"/>
          <w:divBdr>
            <w:top w:val="none" w:sz="0" w:space="0" w:color="auto"/>
            <w:left w:val="none" w:sz="0" w:space="0" w:color="auto"/>
            <w:bottom w:val="none" w:sz="0" w:space="0" w:color="auto"/>
            <w:right w:val="none" w:sz="0" w:space="0" w:color="auto"/>
          </w:divBdr>
        </w:div>
        <w:div w:id="1275409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892350">
          <w:blockQuote w:val="1"/>
          <w:marLeft w:val="720"/>
          <w:marRight w:val="720"/>
          <w:marTop w:val="100"/>
          <w:marBottom w:val="100"/>
          <w:divBdr>
            <w:top w:val="none" w:sz="0" w:space="0" w:color="auto"/>
            <w:left w:val="none" w:sz="0" w:space="0" w:color="auto"/>
            <w:bottom w:val="none" w:sz="0" w:space="0" w:color="auto"/>
            <w:right w:val="none" w:sz="0" w:space="0" w:color="auto"/>
          </w:divBdr>
        </w:div>
        <w:div w:id="558517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978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096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7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139037">
          <w:blockQuote w:val="1"/>
          <w:marLeft w:val="720"/>
          <w:marRight w:val="720"/>
          <w:marTop w:val="100"/>
          <w:marBottom w:val="100"/>
          <w:divBdr>
            <w:top w:val="none" w:sz="0" w:space="0" w:color="auto"/>
            <w:left w:val="none" w:sz="0" w:space="0" w:color="auto"/>
            <w:bottom w:val="none" w:sz="0" w:space="0" w:color="auto"/>
            <w:right w:val="none" w:sz="0" w:space="0" w:color="auto"/>
          </w:divBdr>
        </w:div>
        <w:div w:id="661589875">
          <w:blockQuote w:val="1"/>
          <w:marLeft w:val="720"/>
          <w:marRight w:val="720"/>
          <w:marTop w:val="100"/>
          <w:marBottom w:val="100"/>
          <w:divBdr>
            <w:top w:val="none" w:sz="0" w:space="0" w:color="auto"/>
            <w:left w:val="none" w:sz="0" w:space="0" w:color="auto"/>
            <w:bottom w:val="none" w:sz="0" w:space="0" w:color="auto"/>
            <w:right w:val="none" w:sz="0" w:space="0" w:color="auto"/>
          </w:divBdr>
        </w:div>
        <w:div w:id="926501313">
          <w:blockQuote w:val="1"/>
          <w:marLeft w:val="720"/>
          <w:marRight w:val="720"/>
          <w:marTop w:val="100"/>
          <w:marBottom w:val="100"/>
          <w:divBdr>
            <w:top w:val="none" w:sz="0" w:space="0" w:color="auto"/>
            <w:left w:val="none" w:sz="0" w:space="0" w:color="auto"/>
            <w:bottom w:val="none" w:sz="0" w:space="0" w:color="auto"/>
            <w:right w:val="none" w:sz="0" w:space="0" w:color="auto"/>
          </w:divBdr>
        </w:div>
        <w:div w:id="242108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795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648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08258">
          <w:blockQuote w:val="1"/>
          <w:marLeft w:val="720"/>
          <w:marRight w:val="720"/>
          <w:marTop w:val="100"/>
          <w:marBottom w:val="100"/>
          <w:divBdr>
            <w:top w:val="none" w:sz="0" w:space="0" w:color="auto"/>
            <w:left w:val="none" w:sz="0" w:space="0" w:color="auto"/>
            <w:bottom w:val="none" w:sz="0" w:space="0" w:color="auto"/>
            <w:right w:val="none" w:sz="0" w:space="0" w:color="auto"/>
          </w:divBdr>
        </w:div>
        <w:div w:id="4245735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048960">
          <w:marLeft w:val="3402"/>
          <w:marRight w:val="0"/>
          <w:marTop w:val="0"/>
          <w:marBottom w:val="0"/>
          <w:divBdr>
            <w:top w:val="none" w:sz="0" w:space="0" w:color="auto"/>
            <w:left w:val="none" w:sz="0" w:space="0" w:color="auto"/>
            <w:bottom w:val="none" w:sz="0" w:space="0" w:color="auto"/>
            <w:right w:val="none" w:sz="0" w:space="0" w:color="auto"/>
          </w:divBdr>
        </w:div>
        <w:div w:id="983968764">
          <w:marLeft w:val="3402"/>
          <w:marRight w:val="0"/>
          <w:marTop w:val="0"/>
          <w:marBottom w:val="0"/>
          <w:divBdr>
            <w:top w:val="none" w:sz="0" w:space="0" w:color="auto"/>
            <w:left w:val="none" w:sz="0" w:space="0" w:color="auto"/>
            <w:bottom w:val="none" w:sz="0" w:space="0" w:color="auto"/>
            <w:right w:val="none" w:sz="0" w:space="0" w:color="auto"/>
          </w:divBdr>
        </w:div>
        <w:div w:id="97066219">
          <w:marLeft w:val="3402"/>
          <w:marRight w:val="0"/>
          <w:marTop w:val="0"/>
          <w:marBottom w:val="0"/>
          <w:divBdr>
            <w:top w:val="none" w:sz="0" w:space="0" w:color="auto"/>
            <w:left w:val="none" w:sz="0" w:space="0" w:color="auto"/>
            <w:bottom w:val="none" w:sz="0" w:space="0" w:color="auto"/>
            <w:right w:val="none" w:sz="0" w:space="0" w:color="auto"/>
          </w:divBdr>
        </w:div>
        <w:div w:id="1798403221">
          <w:marLeft w:val="3402"/>
          <w:marRight w:val="0"/>
          <w:marTop w:val="0"/>
          <w:marBottom w:val="0"/>
          <w:divBdr>
            <w:top w:val="none" w:sz="0" w:space="0" w:color="auto"/>
            <w:left w:val="none" w:sz="0" w:space="0" w:color="auto"/>
            <w:bottom w:val="none" w:sz="0" w:space="0" w:color="auto"/>
            <w:right w:val="none" w:sz="0" w:space="0" w:color="auto"/>
          </w:divBdr>
        </w:div>
        <w:div w:id="482816161">
          <w:marLeft w:val="3402"/>
          <w:marRight w:val="0"/>
          <w:marTop w:val="0"/>
          <w:marBottom w:val="0"/>
          <w:divBdr>
            <w:top w:val="none" w:sz="0" w:space="0" w:color="auto"/>
            <w:left w:val="none" w:sz="0" w:space="0" w:color="auto"/>
            <w:bottom w:val="none" w:sz="0" w:space="0" w:color="auto"/>
            <w:right w:val="none" w:sz="0" w:space="0" w:color="auto"/>
          </w:divBdr>
        </w:div>
        <w:div w:id="437681924">
          <w:marLeft w:val="3402"/>
          <w:marRight w:val="0"/>
          <w:marTop w:val="0"/>
          <w:marBottom w:val="0"/>
          <w:divBdr>
            <w:top w:val="none" w:sz="0" w:space="0" w:color="auto"/>
            <w:left w:val="none" w:sz="0" w:space="0" w:color="auto"/>
            <w:bottom w:val="none" w:sz="0" w:space="0" w:color="auto"/>
            <w:right w:val="none" w:sz="0" w:space="0" w:color="auto"/>
          </w:divBdr>
        </w:div>
        <w:div w:id="1806850235">
          <w:marLeft w:val="3402"/>
          <w:marRight w:val="0"/>
          <w:marTop w:val="0"/>
          <w:marBottom w:val="0"/>
          <w:divBdr>
            <w:top w:val="none" w:sz="0" w:space="0" w:color="auto"/>
            <w:left w:val="none" w:sz="0" w:space="0" w:color="auto"/>
            <w:bottom w:val="none" w:sz="0" w:space="0" w:color="auto"/>
            <w:right w:val="none" w:sz="0" w:space="0" w:color="auto"/>
          </w:divBdr>
        </w:div>
        <w:div w:id="624045439">
          <w:marLeft w:val="3402"/>
          <w:marRight w:val="0"/>
          <w:marTop w:val="0"/>
          <w:marBottom w:val="0"/>
          <w:divBdr>
            <w:top w:val="none" w:sz="0" w:space="0" w:color="auto"/>
            <w:left w:val="none" w:sz="0" w:space="0" w:color="auto"/>
            <w:bottom w:val="none" w:sz="0" w:space="0" w:color="auto"/>
            <w:right w:val="none" w:sz="0" w:space="0" w:color="auto"/>
          </w:divBdr>
        </w:div>
        <w:div w:id="1802966105">
          <w:marLeft w:val="3402"/>
          <w:marRight w:val="0"/>
          <w:marTop w:val="0"/>
          <w:marBottom w:val="0"/>
          <w:divBdr>
            <w:top w:val="none" w:sz="0" w:space="0" w:color="auto"/>
            <w:left w:val="none" w:sz="0" w:space="0" w:color="auto"/>
            <w:bottom w:val="none" w:sz="0" w:space="0" w:color="auto"/>
            <w:right w:val="none" w:sz="0" w:space="0" w:color="auto"/>
          </w:divBdr>
        </w:div>
        <w:div w:id="407464172">
          <w:marLeft w:val="3402"/>
          <w:marRight w:val="0"/>
          <w:marTop w:val="0"/>
          <w:marBottom w:val="0"/>
          <w:divBdr>
            <w:top w:val="none" w:sz="0" w:space="0" w:color="auto"/>
            <w:left w:val="none" w:sz="0" w:space="0" w:color="auto"/>
            <w:bottom w:val="none" w:sz="0" w:space="0" w:color="auto"/>
            <w:right w:val="none" w:sz="0" w:space="0" w:color="auto"/>
          </w:divBdr>
        </w:div>
        <w:div w:id="1325935690">
          <w:marLeft w:val="3402"/>
          <w:marRight w:val="0"/>
          <w:marTop w:val="0"/>
          <w:marBottom w:val="0"/>
          <w:divBdr>
            <w:top w:val="none" w:sz="0" w:space="0" w:color="auto"/>
            <w:left w:val="none" w:sz="0" w:space="0" w:color="auto"/>
            <w:bottom w:val="none" w:sz="0" w:space="0" w:color="auto"/>
            <w:right w:val="none" w:sz="0" w:space="0" w:color="auto"/>
          </w:divBdr>
        </w:div>
        <w:div w:id="904755597">
          <w:marLeft w:val="3402"/>
          <w:marRight w:val="0"/>
          <w:marTop w:val="0"/>
          <w:marBottom w:val="0"/>
          <w:divBdr>
            <w:top w:val="none" w:sz="0" w:space="0" w:color="auto"/>
            <w:left w:val="none" w:sz="0" w:space="0" w:color="auto"/>
            <w:bottom w:val="none" w:sz="0" w:space="0" w:color="auto"/>
            <w:right w:val="none" w:sz="0" w:space="0" w:color="auto"/>
          </w:divBdr>
        </w:div>
        <w:div w:id="880438186">
          <w:marLeft w:val="3402"/>
          <w:marRight w:val="0"/>
          <w:marTop w:val="0"/>
          <w:marBottom w:val="0"/>
          <w:divBdr>
            <w:top w:val="none" w:sz="0" w:space="0" w:color="auto"/>
            <w:left w:val="none" w:sz="0" w:space="0" w:color="auto"/>
            <w:bottom w:val="none" w:sz="0" w:space="0" w:color="auto"/>
            <w:right w:val="none" w:sz="0" w:space="0" w:color="auto"/>
          </w:divBdr>
        </w:div>
        <w:div w:id="61955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2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896555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745072">
          <w:marLeft w:val="3402"/>
          <w:marRight w:val="0"/>
          <w:marTop w:val="0"/>
          <w:marBottom w:val="0"/>
          <w:divBdr>
            <w:top w:val="none" w:sz="0" w:space="0" w:color="auto"/>
            <w:left w:val="none" w:sz="0" w:space="0" w:color="auto"/>
            <w:bottom w:val="none" w:sz="0" w:space="0" w:color="auto"/>
            <w:right w:val="none" w:sz="0" w:space="0" w:color="auto"/>
          </w:divBdr>
        </w:div>
        <w:div w:id="867716822">
          <w:marLeft w:val="3402"/>
          <w:marRight w:val="0"/>
          <w:marTop w:val="0"/>
          <w:marBottom w:val="0"/>
          <w:divBdr>
            <w:top w:val="none" w:sz="0" w:space="0" w:color="auto"/>
            <w:left w:val="none" w:sz="0" w:space="0" w:color="auto"/>
            <w:bottom w:val="none" w:sz="0" w:space="0" w:color="auto"/>
            <w:right w:val="none" w:sz="0" w:space="0" w:color="auto"/>
          </w:divBdr>
        </w:div>
        <w:div w:id="2097171827">
          <w:marLeft w:val="3402"/>
          <w:marRight w:val="0"/>
          <w:marTop w:val="0"/>
          <w:marBottom w:val="0"/>
          <w:divBdr>
            <w:top w:val="none" w:sz="0" w:space="0" w:color="auto"/>
            <w:left w:val="none" w:sz="0" w:space="0" w:color="auto"/>
            <w:bottom w:val="none" w:sz="0" w:space="0" w:color="auto"/>
            <w:right w:val="none" w:sz="0" w:space="0" w:color="auto"/>
          </w:divBdr>
        </w:div>
        <w:div w:id="1636332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638753">
          <w:marLeft w:val="3402"/>
          <w:marRight w:val="0"/>
          <w:marTop w:val="0"/>
          <w:marBottom w:val="0"/>
          <w:divBdr>
            <w:top w:val="none" w:sz="0" w:space="0" w:color="auto"/>
            <w:left w:val="none" w:sz="0" w:space="0" w:color="auto"/>
            <w:bottom w:val="none" w:sz="0" w:space="0" w:color="auto"/>
            <w:right w:val="none" w:sz="0" w:space="0" w:color="auto"/>
          </w:divBdr>
        </w:div>
        <w:div w:id="1785542057">
          <w:marLeft w:val="3402"/>
          <w:marRight w:val="0"/>
          <w:marTop w:val="0"/>
          <w:marBottom w:val="0"/>
          <w:divBdr>
            <w:top w:val="none" w:sz="0" w:space="0" w:color="auto"/>
            <w:left w:val="none" w:sz="0" w:space="0" w:color="auto"/>
            <w:bottom w:val="none" w:sz="0" w:space="0" w:color="auto"/>
            <w:right w:val="none" w:sz="0" w:space="0" w:color="auto"/>
          </w:divBdr>
        </w:div>
        <w:div w:id="877279793">
          <w:blockQuote w:val="1"/>
          <w:marLeft w:val="720"/>
          <w:marRight w:val="720"/>
          <w:marTop w:val="100"/>
          <w:marBottom w:val="100"/>
          <w:divBdr>
            <w:top w:val="none" w:sz="0" w:space="0" w:color="auto"/>
            <w:left w:val="none" w:sz="0" w:space="0" w:color="auto"/>
            <w:bottom w:val="none" w:sz="0" w:space="0" w:color="auto"/>
            <w:right w:val="none" w:sz="0" w:space="0" w:color="auto"/>
          </w:divBdr>
        </w:div>
        <w:div w:id="321012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576335">
          <w:blockQuote w:val="1"/>
          <w:marLeft w:val="720"/>
          <w:marRight w:val="720"/>
          <w:marTop w:val="100"/>
          <w:marBottom w:val="100"/>
          <w:divBdr>
            <w:top w:val="none" w:sz="0" w:space="0" w:color="auto"/>
            <w:left w:val="none" w:sz="0" w:space="0" w:color="auto"/>
            <w:bottom w:val="none" w:sz="0" w:space="0" w:color="auto"/>
            <w:right w:val="none" w:sz="0" w:space="0" w:color="auto"/>
          </w:divBdr>
        </w:div>
        <w:div w:id="481237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63269725">
          <w:marLeft w:val="3402"/>
          <w:marRight w:val="0"/>
          <w:marTop w:val="0"/>
          <w:marBottom w:val="0"/>
          <w:divBdr>
            <w:top w:val="none" w:sz="0" w:space="0" w:color="auto"/>
            <w:left w:val="none" w:sz="0" w:space="0" w:color="auto"/>
            <w:bottom w:val="none" w:sz="0" w:space="0" w:color="auto"/>
            <w:right w:val="none" w:sz="0" w:space="0" w:color="auto"/>
          </w:divBdr>
        </w:div>
        <w:div w:id="1887522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774697">
          <w:blockQuote w:val="1"/>
          <w:marLeft w:val="720"/>
          <w:marRight w:val="720"/>
          <w:marTop w:val="100"/>
          <w:marBottom w:val="100"/>
          <w:divBdr>
            <w:top w:val="none" w:sz="0" w:space="0" w:color="auto"/>
            <w:left w:val="none" w:sz="0" w:space="0" w:color="auto"/>
            <w:bottom w:val="none" w:sz="0" w:space="0" w:color="auto"/>
            <w:right w:val="none" w:sz="0" w:space="0" w:color="auto"/>
          </w:divBdr>
        </w:div>
        <w:div w:id="553202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20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855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96620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43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14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567600">
          <w:marLeft w:val="3402"/>
          <w:marRight w:val="0"/>
          <w:marTop w:val="0"/>
          <w:marBottom w:val="0"/>
          <w:divBdr>
            <w:top w:val="none" w:sz="0" w:space="0" w:color="auto"/>
            <w:left w:val="none" w:sz="0" w:space="0" w:color="auto"/>
            <w:bottom w:val="none" w:sz="0" w:space="0" w:color="auto"/>
            <w:right w:val="none" w:sz="0" w:space="0" w:color="auto"/>
          </w:divBdr>
        </w:div>
        <w:div w:id="1569850701">
          <w:marLeft w:val="3402"/>
          <w:marRight w:val="0"/>
          <w:marTop w:val="0"/>
          <w:marBottom w:val="0"/>
          <w:divBdr>
            <w:top w:val="none" w:sz="0" w:space="0" w:color="auto"/>
            <w:left w:val="none" w:sz="0" w:space="0" w:color="auto"/>
            <w:bottom w:val="none" w:sz="0" w:space="0" w:color="auto"/>
            <w:right w:val="none" w:sz="0" w:space="0" w:color="auto"/>
          </w:divBdr>
        </w:div>
        <w:div w:id="1488205926">
          <w:marLeft w:val="3402"/>
          <w:marRight w:val="0"/>
          <w:marTop w:val="0"/>
          <w:marBottom w:val="0"/>
          <w:divBdr>
            <w:top w:val="none" w:sz="0" w:space="0" w:color="auto"/>
            <w:left w:val="none" w:sz="0" w:space="0" w:color="auto"/>
            <w:bottom w:val="none" w:sz="0" w:space="0" w:color="auto"/>
            <w:right w:val="none" w:sz="0" w:space="0" w:color="auto"/>
          </w:divBdr>
        </w:div>
        <w:div w:id="1140928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544405">
          <w:marLeft w:val="3402"/>
          <w:marRight w:val="0"/>
          <w:marTop w:val="0"/>
          <w:marBottom w:val="0"/>
          <w:divBdr>
            <w:top w:val="none" w:sz="0" w:space="0" w:color="auto"/>
            <w:left w:val="none" w:sz="0" w:space="0" w:color="auto"/>
            <w:bottom w:val="none" w:sz="0" w:space="0" w:color="auto"/>
            <w:right w:val="none" w:sz="0" w:space="0" w:color="auto"/>
          </w:divBdr>
        </w:div>
        <w:div w:id="1889413727">
          <w:marLeft w:val="3402"/>
          <w:marRight w:val="0"/>
          <w:marTop w:val="0"/>
          <w:marBottom w:val="0"/>
          <w:divBdr>
            <w:top w:val="none" w:sz="0" w:space="0" w:color="auto"/>
            <w:left w:val="none" w:sz="0" w:space="0" w:color="auto"/>
            <w:bottom w:val="none" w:sz="0" w:space="0" w:color="auto"/>
            <w:right w:val="none" w:sz="0" w:space="0" w:color="auto"/>
          </w:divBdr>
        </w:div>
        <w:div w:id="41756110">
          <w:marLeft w:val="3402"/>
          <w:marRight w:val="0"/>
          <w:marTop w:val="0"/>
          <w:marBottom w:val="0"/>
          <w:divBdr>
            <w:top w:val="none" w:sz="0" w:space="0" w:color="auto"/>
            <w:left w:val="none" w:sz="0" w:space="0" w:color="auto"/>
            <w:bottom w:val="none" w:sz="0" w:space="0" w:color="auto"/>
            <w:right w:val="none" w:sz="0" w:space="0" w:color="auto"/>
          </w:divBdr>
        </w:div>
        <w:div w:id="1862009653">
          <w:blockQuote w:val="1"/>
          <w:marLeft w:val="720"/>
          <w:marRight w:val="720"/>
          <w:marTop w:val="100"/>
          <w:marBottom w:val="100"/>
          <w:divBdr>
            <w:top w:val="none" w:sz="0" w:space="0" w:color="auto"/>
            <w:left w:val="none" w:sz="0" w:space="0" w:color="auto"/>
            <w:bottom w:val="none" w:sz="0" w:space="0" w:color="auto"/>
            <w:right w:val="none" w:sz="0" w:space="0" w:color="auto"/>
          </w:divBdr>
        </w:div>
        <w:div w:id="45502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427424">
          <w:marLeft w:val="3402"/>
          <w:marRight w:val="0"/>
          <w:marTop w:val="0"/>
          <w:marBottom w:val="0"/>
          <w:divBdr>
            <w:top w:val="none" w:sz="0" w:space="0" w:color="auto"/>
            <w:left w:val="none" w:sz="0" w:space="0" w:color="auto"/>
            <w:bottom w:val="none" w:sz="0" w:space="0" w:color="auto"/>
            <w:right w:val="none" w:sz="0" w:space="0" w:color="auto"/>
          </w:divBdr>
        </w:div>
        <w:div w:id="44959233">
          <w:marLeft w:val="3402"/>
          <w:marRight w:val="0"/>
          <w:marTop w:val="0"/>
          <w:marBottom w:val="0"/>
          <w:divBdr>
            <w:top w:val="none" w:sz="0" w:space="0" w:color="auto"/>
            <w:left w:val="none" w:sz="0" w:space="0" w:color="auto"/>
            <w:bottom w:val="none" w:sz="0" w:space="0" w:color="auto"/>
            <w:right w:val="none" w:sz="0" w:space="0" w:color="auto"/>
          </w:divBdr>
        </w:div>
        <w:div w:id="181518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308942746">
          <w:marLeft w:val="3402"/>
          <w:marRight w:val="0"/>
          <w:marTop w:val="0"/>
          <w:marBottom w:val="0"/>
          <w:divBdr>
            <w:top w:val="none" w:sz="0" w:space="0" w:color="auto"/>
            <w:left w:val="none" w:sz="0" w:space="0" w:color="auto"/>
            <w:bottom w:val="none" w:sz="0" w:space="0" w:color="auto"/>
            <w:right w:val="none" w:sz="0" w:space="0" w:color="auto"/>
          </w:divBdr>
        </w:div>
        <w:div w:id="2010868571">
          <w:marLeft w:val="1200"/>
          <w:marRight w:val="1200"/>
          <w:marTop w:val="240"/>
          <w:marBottom w:val="240"/>
          <w:divBdr>
            <w:top w:val="none" w:sz="0" w:space="0" w:color="auto"/>
            <w:left w:val="none" w:sz="0" w:space="0" w:color="auto"/>
            <w:bottom w:val="none" w:sz="0" w:space="0" w:color="auto"/>
            <w:right w:val="none" w:sz="0" w:space="0" w:color="auto"/>
          </w:divBdr>
        </w:div>
        <w:div w:id="946622521">
          <w:blockQuote w:val="1"/>
          <w:marLeft w:val="720"/>
          <w:marRight w:val="720"/>
          <w:marTop w:val="100"/>
          <w:marBottom w:val="100"/>
          <w:divBdr>
            <w:top w:val="none" w:sz="0" w:space="0" w:color="auto"/>
            <w:left w:val="none" w:sz="0" w:space="0" w:color="auto"/>
            <w:bottom w:val="none" w:sz="0" w:space="0" w:color="auto"/>
            <w:right w:val="none" w:sz="0" w:space="0" w:color="auto"/>
          </w:divBdr>
        </w:div>
        <w:div w:id="668338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5715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485575">
          <w:marLeft w:val="1200"/>
          <w:marRight w:val="1200"/>
          <w:marTop w:val="240"/>
          <w:marBottom w:val="240"/>
          <w:divBdr>
            <w:top w:val="none" w:sz="0" w:space="0" w:color="auto"/>
            <w:left w:val="none" w:sz="0" w:space="0" w:color="auto"/>
            <w:bottom w:val="none" w:sz="0" w:space="0" w:color="auto"/>
            <w:right w:val="none" w:sz="0" w:space="0" w:color="auto"/>
          </w:divBdr>
        </w:div>
        <w:div w:id="1050300073">
          <w:marLeft w:val="1200"/>
          <w:marRight w:val="1200"/>
          <w:marTop w:val="240"/>
          <w:marBottom w:val="240"/>
          <w:divBdr>
            <w:top w:val="none" w:sz="0" w:space="0" w:color="auto"/>
            <w:left w:val="none" w:sz="0" w:space="0" w:color="auto"/>
            <w:bottom w:val="none" w:sz="0" w:space="0" w:color="auto"/>
            <w:right w:val="none" w:sz="0" w:space="0" w:color="auto"/>
          </w:divBdr>
        </w:div>
        <w:div w:id="1367827477">
          <w:marLeft w:val="1200"/>
          <w:marRight w:val="1200"/>
          <w:marTop w:val="240"/>
          <w:marBottom w:val="240"/>
          <w:divBdr>
            <w:top w:val="none" w:sz="0" w:space="0" w:color="auto"/>
            <w:left w:val="none" w:sz="0" w:space="0" w:color="auto"/>
            <w:bottom w:val="none" w:sz="0" w:space="0" w:color="auto"/>
            <w:right w:val="none" w:sz="0" w:space="0" w:color="auto"/>
          </w:divBdr>
        </w:div>
        <w:div w:id="681785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476118">
          <w:marLeft w:val="3402"/>
          <w:marRight w:val="0"/>
          <w:marTop w:val="0"/>
          <w:marBottom w:val="0"/>
          <w:divBdr>
            <w:top w:val="none" w:sz="0" w:space="0" w:color="auto"/>
            <w:left w:val="none" w:sz="0" w:space="0" w:color="auto"/>
            <w:bottom w:val="none" w:sz="0" w:space="0" w:color="auto"/>
            <w:right w:val="none" w:sz="0" w:space="0" w:color="auto"/>
          </w:divBdr>
        </w:div>
        <w:div w:id="814419335">
          <w:marLeft w:val="3402"/>
          <w:marRight w:val="0"/>
          <w:marTop w:val="0"/>
          <w:marBottom w:val="0"/>
          <w:divBdr>
            <w:top w:val="none" w:sz="0" w:space="0" w:color="auto"/>
            <w:left w:val="none" w:sz="0" w:space="0" w:color="auto"/>
            <w:bottom w:val="none" w:sz="0" w:space="0" w:color="auto"/>
            <w:right w:val="none" w:sz="0" w:space="0" w:color="auto"/>
          </w:divBdr>
        </w:div>
        <w:div w:id="20203914">
          <w:marLeft w:val="3402"/>
          <w:marRight w:val="0"/>
          <w:marTop w:val="0"/>
          <w:marBottom w:val="0"/>
          <w:divBdr>
            <w:top w:val="none" w:sz="0" w:space="0" w:color="auto"/>
            <w:left w:val="none" w:sz="0" w:space="0" w:color="auto"/>
            <w:bottom w:val="none" w:sz="0" w:space="0" w:color="auto"/>
            <w:right w:val="none" w:sz="0" w:space="0" w:color="auto"/>
          </w:divBdr>
        </w:div>
        <w:div w:id="1122074184">
          <w:marLeft w:val="3402"/>
          <w:marRight w:val="0"/>
          <w:marTop w:val="0"/>
          <w:marBottom w:val="0"/>
          <w:divBdr>
            <w:top w:val="none" w:sz="0" w:space="0" w:color="auto"/>
            <w:left w:val="none" w:sz="0" w:space="0" w:color="auto"/>
            <w:bottom w:val="none" w:sz="0" w:space="0" w:color="auto"/>
            <w:right w:val="none" w:sz="0" w:space="0" w:color="auto"/>
          </w:divBdr>
        </w:div>
        <w:div w:id="1343514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608671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242439">
          <w:marLeft w:val="340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1696</Words>
  <Characters>9332</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Marguerite-Marie Bordry</dc:creator>
  <cp:keywords/>
  <dc:description/>
  <cp:lastModifiedBy>Marguerite-Marie Bordry</cp:lastModifiedBy>
  <cp:revision>46</cp:revision>
  <dcterms:created xsi:type="dcterms:W3CDTF">2019-02-13T10:50:00Z</dcterms:created>
  <dcterms:modified xsi:type="dcterms:W3CDTF">2019-02-13T18:39:00Z</dcterms:modified>
</cp:coreProperties>
</file>